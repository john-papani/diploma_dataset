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8195C7" w14:textId="77777777" w:rsidR="00786920" w:rsidRPr="00786920" w:rsidRDefault="00786920" w:rsidP="00786920">
      <w:pPr>
        <w:spacing w:after="0" w:line="360" w:lineRule="auto"/>
        <w:rPr>
          <w:ins w:id="0" w:author="Φλούδα Χριστίνα" w:date="2017-05-23T11:49:00Z"/>
          <w:rFonts w:eastAsia="Times New Roman"/>
          <w:szCs w:val="24"/>
          <w:lang w:eastAsia="en-US"/>
        </w:rPr>
      </w:pPr>
      <w:bookmarkStart w:id="1" w:name="_GoBack"/>
      <w:bookmarkEnd w:id="1"/>
      <w:ins w:id="2" w:author="Φλούδα Χριστίνα" w:date="2017-05-23T11:49:00Z">
        <w:r w:rsidRPr="00786920">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765BCB2E" w14:textId="77777777" w:rsidR="00786920" w:rsidRPr="00786920" w:rsidRDefault="00786920" w:rsidP="00786920">
      <w:pPr>
        <w:spacing w:after="0" w:line="360" w:lineRule="auto"/>
        <w:rPr>
          <w:ins w:id="3" w:author="Φλούδα Χριστίνα" w:date="2017-05-23T11:49:00Z"/>
          <w:rFonts w:eastAsia="Times New Roman"/>
          <w:szCs w:val="24"/>
          <w:lang w:eastAsia="en-US"/>
        </w:rPr>
      </w:pPr>
    </w:p>
    <w:p w14:paraId="3A8EA663" w14:textId="77777777" w:rsidR="00786920" w:rsidRPr="00786920" w:rsidRDefault="00786920" w:rsidP="00786920">
      <w:pPr>
        <w:spacing w:after="0" w:line="360" w:lineRule="auto"/>
        <w:rPr>
          <w:ins w:id="4" w:author="Φλούδα Χριστίνα" w:date="2017-05-23T11:49:00Z"/>
          <w:rFonts w:eastAsia="Times New Roman"/>
          <w:szCs w:val="24"/>
          <w:lang w:eastAsia="en-US"/>
        </w:rPr>
      </w:pPr>
      <w:ins w:id="5" w:author="Φλούδα Χριστίνα" w:date="2017-05-23T11:49:00Z">
        <w:r w:rsidRPr="00786920">
          <w:rPr>
            <w:rFonts w:eastAsia="Times New Roman"/>
            <w:szCs w:val="24"/>
            <w:lang w:eastAsia="en-US"/>
          </w:rPr>
          <w:t>ΠΙΝΑΚΑΣ ΠΕΡΙΕΧΟΜΕΝΩΝ</w:t>
        </w:r>
      </w:ins>
    </w:p>
    <w:p w14:paraId="0D91F56A" w14:textId="77777777" w:rsidR="00786920" w:rsidRPr="00786920" w:rsidRDefault="00786920" w:rsidP="00786920">
      <w:pPr>
        <w:spacing w:after="0" w:line="360" w:lineRule="auto"/>
        <w:rPr>
          <w:ins w:id="6" w:author="Φλούδα Χριστίνα" w:date="2017-05-23T11:49:00Z"/>
          <w:rFonts w:eastAsia="Times New Roman"/>
          <w:szCs w:val="24"/>
          <w:lang w:eastAsia="en-US"/>
        </w:rPr>
      </w:pPr>
      <w:ins w:id="7" w:author="Φλούδα Χριστίνα" w:date="2017-05-23T11:49:00Z">
        <w:r w:rsidRPr="00786920">
          <w:rPr>
            <w:rFonts w:eastAsia="Times New Roman"/>
            <w:szCs w:val="24"/>
            <w:lang w:eastAsia="en-US"/>
          </w:rPr>
          <w:t xml:space="preserve">ΙΖ΄ ΠΕΡΙΟΔΟΣ </w:t>
        </w:r>
      </w:ins>
    </w:p>
    <w:p w14:paraId="3380A7FE" w14:textId="77777777" w:rsidR="00786920" w:rsidRPr="00786920" w:rsidRDefault="00786920" w:rsidP="00786920">
      <w:pPr>
        <w:spacing w:after="0" w:line="360" w:lineRule="auto"/>
        <w:rPr>
          <w:ins w:id="8" w:author="Φλούδα Χριστίνα" w:date="2017-05-23T11:49:00Z"/>
          <w:rFonts w:eastAsia="Times New Roman"/>
          <w:szCs w:val="24"/>
          <w:lang w:eastAsia="en-US"/>
        </w:rPr>
      </w:pPr>
      <w:ins w:id="9" w:author="Φλούδα Χριστίνα" w:date="2017-05-23T11:49:00Z">
        <w:r w:rsidRPr="00786920">
          <w:rPr>
            <w:rFonts w:eastAsia="Times New Roman"/>
            <w:szCs w:val="24"/>
            <w:lang w:eastAsia="en-US"/>
          </w:rPr>
          <w:t>ΠΡΟΕΔΡΕΥΟΜΕΝΗΣ ΚΟΙΝΟΒΟΥΛΕΥΤΙΚΗΣ ΔΗΜΟΚΡΑΤΙΑΣ</w:t>
        </w:r>
      </w:ins>
    </w:p>
    <w:p w14:paraId="69B995DC" w14:textId="77777777" w:rsidR="00786920" w:rsidRPr="00786920" w:rsidRDefault="00786920" w:rsidP="00786920">
      <w:pPr>
        <w:spacing w:after="0" w:line="360" w:lineRule="auto"/>
        <w:rPr>
          <w:ins w:id="10" w:author="Φλούδα Χριστίνα" w:date="2017-05-23T11:49:00Z"/>
          <w:rFonts w:eastAsia="Times New Roman"/>
          <w:szCs w:val="24"/>
          <w:lang w:eastAsia="en-US"/>
        </w:rPr>
      </w:pPr>
      <w:ins w:id="11" w:author="Φλούδα Χριστίνα" w:date="2017-05-23T11:49:00Z">
        <w:r w:rsidRPr="00786920">
          <w:rPr>
            <w:rFonts w:eastAsia="Times New Roman"/>
            <w:szCs w:val="24"/>
            <w:lang w:eastAsia="en-US"/>
          </w:rPr>
          <w:t>ΣΥΝΟΔΟΣ Β΄</w:t>
        </w:r>
      </w:ins>
    </w:p>
    <w:p w14:paraId="0FB709EB" w14:textId="77777777" w:rsidR="00786920" w:rsidRPr="00786920" w:rsidRDefault="00786920" w:rsidP="00786920">
      <w:pPr>
        <w:spacing w:after="0" w:line="360" w:lineRule="auto"/>
        <w:rPr>
          <w:ins w:id="12" w:author="Φλούδα Χριστίνα" w:date="2017-05-23T11:49:00Z"/>
          <w:rFonts w:eastAsia="Times New Roman"/>
          <w:szCs w:val="24"/>
          <w:lang w:eastAsia="en-US"/>
        </w:rPr>
      </w:pPr>
    </w:p>
    <w:p w14:paraId="7C042C8C" w14:textId="77777777" w:rsidR="00786920" w:rsidRPr="00786920" w:rsidRDefault="00786920" w:rsidP="00786920">
      <w:pPr>
        <w:spacing w:after="0" w:line="360" w:lineRule="auto"/>
        <w:rPr>
          <w:ins w:id="13" w:author="Φλούδα Χριστίνα" w:date="2017-05-23T11:49:00Z"/>
          <w:rFonts w:eastAsia="Times New Roman"/>
          <w:szCs w:val="24"/>
          <w:lang w:eastAsia="en-US"/>
        </w:rPr>
      </w:pPr>
      <w:ins w:id="14" w:author="Φλούδα Χριστίνα" w:date="2017-05-23T11:49:00Z">
        <w:r w:rsidRPr="00786920">
          <w:rPr>
            <w:rFonts w:eastAsia="Times New Roman"/>
            <w:szCs w:val="24"/>
            <w:lang w:eastAsia="en-US"/>
          </w:rPr>
          <w:t>ΣΥΝΕΔΡΙΑΣΗ ΡΚΑ΄</w:t>
        </w:r>
      </w:ins>
    </w:p>
    <w:p w14:paraId="472DEF32" w14:textId="77777777" w:rsidR="00786920" w:rsidRPr="00786920" w:rsidRDefault="00786920" w:rsidP="00786920">
      <w:pPr>
        <w:spacing w:after="0" w:line="360" w:lineRule="auto"/>
        <w:rPr>
          <w:ins w:id="15" w:author="Φλούδα Χριστίνα" w:date="2017-05-23T11:49:00Z"/>
          <w:rFonts w:eastAsia="Times New Roman"/>
          <w:szCs w:val="24"/>
          <w:lang w:eastAsia="en-US"/>
        </w:rPr>
      </w:pPr>
      <w:ins w:id="16" w:author="Φλούδα Χριστίνα" w:date="2017-05-23T11:49:00Z">
        <w:r w:rsidRPr="00786920">
          <w:rPr>
            <w:rFonts w:eastAsia="Times New Roman"/>
            <w:szCs w:val="24"/>
            <w:lang w:eastAsia="en-US"/>
          </w:rPr>
          <w:t>Τετάρτη  17 Μαΐου 2017</w:t>
        </w:r>
      </w:ins>
    </w:p>
    <w:p w14:paraId="483E2037" w14:textId="77777777" w:rsidR="00786920" w:rsidRPr="00786920" w:rsidRDefault="00786920" w:rsidP="00786920">
      <w:pPr>
        <w:spacing w:after="0" w:line="360" w:lineRule="auto"/>
        <w:rPr>
          <w:ins w:id="17" w:author="Φλούδα Χριστίνα" w:date="2017-05-23T11:49:00Z"/>
          <w:rFonts w:eastAsia="Times New Roman"/>
          <w:szCs w:val="24"/>
          <w:lang w:eastAsia="en-US"/>
        </w:rPr>
      </w:pPr>
    </w:p>
    <w:p w14:paraId="1266A9A9" w14:textId="77777777" w:rsidR="00786920" w:rsidRPr="00786920" w:rsidRDefault="00786920" w:rsidP="00786920">
      <w:pPr>
        <w:spacing w:after="0" w:line="360" w:lineRule="auto"/>
        <w:rPr>
          <w:ins w:id="18" w:author="Φλούδα Χριστίνα" w:date="2017-05-23T11:49:00Z"/>
          <w:rFonts w:eastAsia="Times New Roman"/>
          <w:szCs w:val="24"/>
          <w:lang w:eastAsia="en-US"/>
        </w:rPr>
      </w:pPr>
      <w:ins w:id="19" w:author="Φλούδα Χριστίνα" w:date="2017-05-23T11:49:00Z">
        <w:r w:rsidRPr="00786920">
          <w:rPr>
            <w:rFonts w:eastAsia="Times New Roman"/>
            <w:szCs w:val="24"/>
            <w:lang w:eastAsia="en-US"/>
          </w:rPr>
          <w:t>ΘΕΜΑΤΑ</w:t>
        </w:r>
      </w:ins>
    </w:p>
    <w:p w14:paraId="07877D68" w14:textId="77777777" w:rsidR="00786920" w:rsidRPr="00786920" w:rsidRDefault="00786920" w:rsidP="00786920">
      <w:pPr>
        <w:spacing w:after="0" w:line="360" w:lineRule="auto"/>
        <w:rPr>
          <w:ins w:id="20" w:author="Φλούδα Χριστίνα" w:date="2017-05-23T11:49:00Z"/>
          <w:rFonts w:eastAsia="Times New Roman"/>
          <w:szCs w:val="24"/>
          <w:lang w:eastAsia="en-US"/>
        </w:rPr>
      </w:pPr>
      <w:ins w:id="21" w:author="Φλούδα Χριστίνα" w:date="2017-05-23T11:49:00Z">
        <w:r w:rsidRPr="00786920">
          <w:rPr>
            <w:rFonts w:eastAsia="Times New Roman"/>
            <w:szCs w:val="24"/>
            <w:lang w:eastAsia="en-US"/>
          </w:rPr>
          <w:t xml:space="preserve"> </w:t>
        </w:r>
        <w:r w:rsidRPr="00786920">
          <w:rPr>
            <w:rFonts w:eastAsia="Times New Roman"/>
            <w:szCs w:val="24"/>
            <w:lang w:eastAsia="en-US"/>
          </w:rPr>
          <w:br/>
          <w:t xml:space="preserve">Α. ΕΙΔΙΚΑ ΘΕΜΑΤΑ </w:t>
        </w:r>
        <w:r w:rsidRPr="00786920">
          <w:rPr>
            <w:rFonts w:eastAsia="Times New Roman"/>
            <w:szCs w:val="24"/>
            <w:lang w:eastAsia="en-US"/>
          </w:rPr>
          <w:br/>
          <w:t xml:space="preserve">1.  Άδεια απουσίας της Βουλευτού κ. Α. Ασημακοπούλου, σελ. </w:t>
        </w:r>
        <w:r w:rsidRPr="00786920">
          <w:rPr>
            <w:rFonts w:eastAsia="Times New Roman"/>
            <w:szCs w:val="24"/>
            <w:lang w:eastAsia="en-US"/>
          </w:rPr>
          <w:br/>
          <w:t xml:space="preserve">2. Ανακοινώνεται ότι τη συνεδρίαση παρακολουθούν μαθητές από το 2ο Γυμνάσιο Λιβαδειάς, το Δημοτικό Σχολείο </w:t>
        </w:r>
        <w:proofErr w:type="spellStart"/>
        <w:r w:rsidRPr="00786920">
          <w:rPr>
            <w:rFonts w:eastAsia="Times New Roman"/>
            <w:szCs w:val="24"/>
            <w:lang w:eastAsia="en-US"/>
          </w:rPr>
          <w:t>Βαλύρας</w:t>
        </w:r>
        <w:proofErr w:type="spellEnd"/>
        <w:r w:rsidRPr="00786920">
          <w:rPr>
            <w:rFonts w:eastAsia="Times New Roman"/>
            <w:szCs w:val="24"/>
            <w:lang w:eastAsia="en-US"/>
          </w:rPr>
          <w:t xml:space="preserve"> Μεσσηνίας, το 3ο και 6ο Δημοτικό Σχολείο Βόλου, το Δημοτικό Σχολείο Ελούντας Λασιθίου, το Γυμνάσιο </w:t>
        </w:r>
        <w:proofErr w:type="spellStart"/>
        <w:r w:rsidRPr="00786920">
          <w:rPr>
            <w:rFonts w:eastAsia="Times New Roman"/>
            <w:szCs w:val="24"/>
            <w:lang w:eastAsia="en-US"/>
          </w:rPr>
          <w:t>Φαρκαδόνας</w:t>
        </w:r>
        <w:proofErr w:type="spellEnd"/>
        <w:r w:rsidRPr="00786920">
          <w:rPr>
            <w:rFonts w:eastAsia="Times New Roman"/>
            <w:szCs w:val="24"/>
            <w:lang w:eastAsia="en-US"/>
          </w:rPr>
          <w:t xml:space="preserve"> Τρικάλων, το 1ο και 2ο Δημοτικό Σχολείο Φιλιατρών Θεσπρωτίας και το 2ο Δημοτικό Σχολείο  Άρτας, σελ. </w:t>
        </w:r>
        <w:r w:rsidRPr="00786920">
          <w:rPr>
            <w:rFonts w:eastAsia="Times New Roman"/>
            <w:szCs w:val="24"/>
            <w:lang w:eastAsia="en-US"/>
          </w:rPr>
          <w:br/>
          <w:t xml:space="preserve">3. Ανακοινώνεται ότι η Διάσκεψη των Προέδρων με ομοφωνία - αντιρρήσεις του Εκπροσώπου του Λαϊκού Συνδέσμου-Χρυσή Αυγή, κ. Χρήστου Παππά- αποφάσισε να προτείνει στην Ολομέλεια, για να εγκριθεί κατ’ </w:t>
        </w:r>
        <w:proofErr w:type="spellStart"/>
        <w:r w:rsidRPr="00786920">
          <w:rPr>
            <w:rFonts w:eastAsia="Times New Roman"/>
            <w:szCs w:val="24"/>
            <w:lang w:eastAsia="en-US"/>
          </w:rPr>
          <w:t>εφαρμογήν</w:t>
        </w:r>
        <w:proofErr w:type="spellEnd"/>
        <w:r w:rsidRPr="00786920">
          <w:rPr>
            <w:rFonts w:eastAsia="Times New Roman"/>
            <w:szCs w:val="24"/>
            <w:lang w:eastAsia="en-US"/>
          </w:rPr>
          <w:t xml:space="preserve"> του άρθρο 81 παράγραφος 1, 2 και 3 του Κανονισμού της Βουλής, τον αποκλεισμό της συμμετοχής των Βουλευτών-μελών της Κοινοβουλευτικής Ομάδας της Χρυσής Αυγής από τη διαδικασία και τη σχετική συζήτηση στην Ολομέλεια του Κοινοβουλίου για το νομοσχέδιο «Συνταξιοδοτικές διατάξεις Δημοσίου και τροποποίηση διατάξεων του ν. 4387/2016, μέτρα εφαρμογής των δημοσιονομικών στόχων και μεταρρυθμίσεων, μέτρα κοινωνικής στήριξης και εργασιακές ρυθμίσεις, Μεσοπρόθεσμο Πλαίσιο Δημοσιονομικής Στρατηγικής 2018-2021 και λοιπές διατάξεις», σελ. </w:t>
        </w:r>
        <w:r w:rsidRPr="00786920">
          <w:rPr>
            <w:rFonts w:eastAsia="Times New Roman"/>
            <w:szCs w:val="24"/>
            <w:lang w:eastAsia="en-US"/>
          </w:rPr>
          <w:br/>
          <w:t xml:space="preserve">4. Ψηφοφορία επί της πρότασης της Διάσκεψης των Προέδρων δια ανατάσεως της χειρός και ομόφωνη αποδοχή αυτής, σελ. </w:t>
        </w:r>
        <w:r w:rsidRPr="00786920">
          <w:rPr>
            <w:rFonts w:eastAsia="Times New Roman"/>
            <w:szCs w:val="24"/>
            <w:lang w:eastAsia="en-US"/>
          </w:rPr>
          <w:br/>
          <w:t xml:space="preserve">5. Επί διαδικαστικού θέματος, σελ. </w:t>
        </w:r>
        <w:r w:rsidRPr="00786920">
          <w:rPr>
            <w:rFonts w:eastAsia="Times New Roman"/>
            <w:szCs w:val="24"/>
            <w:lang w:eastAsia="en-US"/>
          </w:rPr>
          <w:br/>
          <w:t xml:space="preserve">6. Επί προσωπικού θέματος, σελ. </w:t>
        </w:r>
        <w:r w:rsidRPr="00786920">
          <w:rPr>
            <w:rFonts w:eastAsia="Times New Roman"/>
            <w:szCs w:val="24"/>
            <w:lang w:eastAsia="en-US"/>
          </w:rPr>
          <w:br/>
          <w:t xml:space="preserve">7. Ανακοινώνεται ότι ο Υπουργός Δικαιοσύνης, Διαφάνειας και Ανθρωπίνων Δικαιωμάτων διαβίβασε στη Βουλή, σύμφωνα με το άρθρο 86 του Συντάγματος και τον ν. 3126/2003 περί «Ποινικής ευθύνης των Υπουργών», όπως ισχύει, στις 16-05-2017, ποινική δικογραφία που αφορά στον Υπουργό Εξωτερικών κ. Νικόλαο Κοτζιά, σελ. </w:t>
        </w:r>
        <w:r w:rsidRPr="00786920">
          <w:rPr>
            <w:rFonts w:eastAsia="Times New Roman"/>
            <w:szCs w:val="24"/>
            <w:lang w:eastAsia="en-US"/>
          </w:rPr>
          <w:br/>
          <w:t xml:space="preserve"> </w:t>
        </w:r>
        <w:r w:rsidRPr="00786920">
          <w:rPr>
            <w:rFonts w:eastAsia="Times New Roman"/>
            <w:szCs w:val="24"/>
            <w:lang w:eastAsia="en-US"/>
          </w:rPr>
          <w:br/>
          <w:t xml:space="preserve">Β. ΝΟΜΟΘΕΤΙΚΗ ΕΡΓΑΣΙΑ </w:t>
        </w:r>
        <w:r w:rsidRPr="00786920">
          <w:rPr>
            <w:rFonts w:eastAsia="Times New Roman"/>
            <w:szCs w:val="24"/>
            <w:lang w:eastAsia="en-US"/>
          </w:rPr>
          <w:br/>
          <w:t>1. Κατάθεση σχεδίου νόμου:</w:t>
        </w:r>
      </w:ins>
    </w:p>
    <w:p w14:paraId="73E2BD6B" w14:textId="77777777" w:rsidR="00786920" w:rsidRPr="00786920" w:rsidRDefault="00786920" w:rsidP="00786920">
      <w:pPr>
        <w:spacing w:after="0" w:line="360" w:lineRule="auto"/>
        <w:rPr>
          <w:ins w:id="22" w:author="Φλούδα Χριστίνα" w:date="2017-05-23T11:49:00Z"/>
          <w:rFonts w:eastAsia="Times New Roman"/>
          <w:szCs w:val="24"/>
          <w:lang w:eastAsia="en-US"/>
        </w:rPr>
      </w:pPr>
      <w:ins w:id="23" w:author="Φλούδα Χριστίνα" w:date="2017-05-23T11:49:00Z">
        <w:r w:rsidRPr="00786920">
          <w:rPr>
            <w:rFonts w:eastAsia="Times New Roman"/>
            <w:szCs w:val="24"/>
            <w:lang w:eastAsia="en-US"/>
          </w:rPr>
          <w:t xml:space="preserve">Οι Υπουργοί Οικονομικών, Εσωτερικών, Οικονομίας και Ανάπτυξης, Ψηφιακής Πολιτικής, Τηλεπικοινωνιών και Ενημέρωσης, Εθνικής  Άμυνας, Παιδείας,  Έρευνας και Θρησκευμάτων, Εργασίας, Κοινωνικής Ασφάλισης και Κοινωνικής Αλληλεγγύης, Εξωτερικών, Δικαιοσύνης, Διαφάνειας και Ανθρωπίνων Δικαιωμάτων, Υγείας, Διοικητικής Ανασυγκρότησης, Πολιτισμού και Αθλητισμού, Περιβάλλοντος και Ενέργειας, Υποδομών και Μεταφορών, Μεταναστευτικής Πολιτικής, Ναυτιλίας και Νησιωτικής Πολιτικής, Αγροτικής Ανάπτυξης και Τροφίμων και Τουρισμού, οι Αναπληρωτές Υπουργοί Εσωτερικών, Οικονομίας και Ανάπτυξης, Εθνικής  Άμυνας, Εργασίας, Κοινωνικής Ασφάλισης και Κοινωνικής Αλληλεγγύης, Παιδείας,  Έρευνας και Θρησκευμάτων, Οικονομικών, Δικαιοσύνης, Διαφάνειας και Ανθρωπίνων Δικαιωμάτων και Υγείας, καθώς και οι Υφυπουργοί Εργασίας, Κοινωνικής Ασφάλισης και Κοινωνικής Αλληλεγγύης και Οικονομικών κατέθεσαν στις 13-5-2017 σχέδιο νόμου με τίτλο: «Συνταξιοδοτικές διατάξεις Δημοσίου και τροποποίηση διατάξεων του ν. 4387/2016, μέτρα εφαρμογής των δημοσιονομικών στόχων και μεταρρυθμίσεων, μέτρα κοινωνικής στήριξης και εργασιακές ρυθμίσεις, Μεσοπρόθεσμο Πλαίσιο Δημοσιονομικής Στρατηγικής 2018-2021 και λοιπές διατάξεις», σελ. </w:t>
        </w:r>
        <w:r w:rsidRPr="00786920">
          <w:rPr>
            <w:rFonts w:eastAsia="Times New Roman"/>
            <w:szCs w:val="24"/>
            <w:lang w:eastAsia="en-US"/>
          </w:rPr>
          <w:br/>
          <w:t xml:space="preserve"> </w:t>
        </w:r>
        <w:r w:rsidRPr="00786920">
          <w:rPr>
            <w:rFonts w:eastAsia="Times New Roman"/>
            <w:szCs w:val="24"/>
            <w:lang w:eastAsia="en-US"/>
          </w:rPr>
          <w:br/>
          <w:t xml:space="preserve">Γ. ΝΟΜΟΘΕΤΙΚΗ ΕΡΓΑΣΙΑ </w:t>
        </w:r>
        <w:r w:rsidRPr="00786920">
          <w:rPr>
            <w:rFonts w:eastAsia="Times New Roman"/>
            <w:szCs w:val="24"/>
            <w:lang w:eastAsia="en-US"/>
          </w:rPr>
          <w:br/>
          <w:t>2. Κατάθεση Εκθέσεως Διαρκών Επιτροπών:</w:t>
        </w:r>
      </w:ins>
    </w:p>
    <w:p w14:paraId="5C89AC61" w14:textId="77777777" w:rsidR="00786920" w:rsidRPr="00786920" w:rsidRDefault="00786920" w:rsidP="00786920">
      <w:pPr>
        <w:spacing w:after="0" w:line="360" w:lineRule="auto"/>
        <w:rPr>
          <w:ins w:id="24" w:author="Φλούδα Χριστίνα" w:date="2017-05-23T11:49:00Z"/>
          <w:rFonts w:eastAsia="Times New Roman"/>
          <w:szCs w:val="24"/>
          <w:lang w:eastAsia="en-US"/>
        </w:rPr>
      </w:pPr>
      <w:ins w:id="25" w:author="Φλούδα Χριστίνα" w:date="2017-05-23T11:49:00Z">
        <w:r w:rsidRPr="00786920">
          <w:rPr>
            <w:rFonts w:eastAsia="Times New Roman"/>
            <w:szCs w:val="24"/>
            <w:lang w:eastAsia="en-US"/>
          </w:rPr>
          <w:t xml:space="preserve">Οι Διαρκείς Επιτροπές Οικονομικών Υποθέσεων, Κοινωνικών Υποθέσεων, Δημόσιας Διοίκησης, Δημόσιας Τάξης και Δικαιοσύνης και Παραγωγής και Εμπορίου καταθέτουν την έκθεσή τους στο σχέδιο νόμου του Υπουργείου Οικονομικών: «Συνταξιοδοτικές διατάξεις Δημοσίου και τροποποίηση διατάξεων του ν. 4387/2016, μέτρα εφαρμογής των δημοσιονομικών στόχων και μεταρρυθμίσεων, μέτρα κοινωνικής στήριξης και εργασιακές ρυθμίσεις, Μεσοπρόθεσμο Πλαίσιο Δημοσιονομικής Στρατηγικής 2018-2021 και λοιπές διατάξεις», σελ. </w:t>
        </w:r>
        <w:r w:rsidRPr="00786920">
          <w:rPr>
            <w:rFonts w:eastAsia="Times New Roman"/>
            <w:szCs w:val="24"/>
            <w:lang w:eastAsia="en-US"/>
          </w:rPr>
          <w:br/>
          <w:t xml:space="preserve">3. Συζήτηση επί της αρχής, των άρθρων, της τροπολογίας και ψήφιση στο σύνολο του σχεδίου νόμου του Υπουργείου Οικονομικών: «Συνταξιοδοτικές διατάξεις Δημοσίου και τροποποίηση διατάξεων του ν. 4387/2016, μέτρα εφαρμογής των δημοσιονομικών στόχων και μεταρρυθμίσεων, μέτρα κοινωνικής στήριξης και εργασιακές ρυθμίσεις, Μεσοπρόθεσμο Πλαίσιο Δημοσιονομικής Στρατηγικής 2018-2021 και λοιπές διατάξεις», σελ. </w:t>
        </w:r>
        <w:r w:rsidRPr="00786920">
          <w:rPr>
            <w:rFonts w:eastAsia="Times New Roman"/>
            <w:szCs w:val="24"/>
            <w:lang w:eastAsia="en-US"/>
          </w:rPr>
          <w:br/>
          <w:t>4. Ενστάσεις αντισυνταγματικότητας επί του σχεδίου νόμου του Υπουργείου Οικονομικών:</w:t>
        </w:r>
        <w:r w:rsidRPr="00786920">
          <w:rPr>
            <w:rFonts w:eastAsia="Times New Roman"/>
            <w:szCs w:val="24"/>
            <w:lang w:eastAsia="en-US"/>
          </w:rPr>
          <w:br/>
          <w:t xml:space="preserve">    α) από τον κ. Μ. Βορίδη, εκ μέρους της Νέας Δημοκρατίας, σελ. </w:t>
        </w:r>
        <w:r w:rsidRPr="00786920">
          <w:rPr>
            <w:rFonts w:eastAsia="Times New Roman"/>
            <w:szCs w:val="24"/>
            <w:lang w:eastAsia="en-US"/>
          </w:rPr>
          <w:br/>
          <w:t xml:space="preserve">    β) από τον κ. Α. Λοβέρδο, εκ μέρους της Δημοκρατικής Συμπαράταξης, σελ. </w:t>
        </w:r>
        <w:r w:rsidRPr="00786920">
          <w:rPr>
            <w:rFonts w:eastAsia="Times New Roman"/>
            <w:szCs w:val="24"/>
            <w:lang w:eastAsia="en-US"/>
          </w:rPr>
          <w:br/>
          <w:t xml:space="preserve">    γ) από τον κ. Γ. Καρρά, εκ μέρους των Ανεξάρτητων, σελ. </w:t>
        </w:r>
        <w:r w:rsidRPr="00786920">
          <w:rPr>
            <w:rFonts w:eastAsia="Times New Roman"/>
            <w:szCs w:val="24"/>
            <w:lang w:eastAsia="en-US"/>
          </w:rPr>
          <w:br/>
          <w:t xml:space="preserve">5. Συζήτηση και λήψη απόφασης επί των ενστάσεων αντισυνταγματικότητας επί του σχεδίου νόμου του Υπουργείου Οικονομικών, σελ. </w:t>
        </w:r>
        <w:r w:rsidRPr="00786920">
          <w:rPr>
            <w:rFonts w:eastAsia="Times New Roman"/>
            <w:szCs w:val="24"/>
            <w:lang w:eastAsia="en-US"/>
          </w:rPr>
          <w:br/>
          <w:t xml:space="preserve"> </w:t>
        </w:r>
      </w:ins>
    </w:p>
    <w:p w14:paraId="28A6DE7B" w14:textId="77777777" w:rsidR="00786920" w:rsidRPr="00786920" w:rsidRDefault="00786920" w:rsidP="00786920">
      <w:pPr>
        <w:spacing w:after="0" w:line="360" w:lineRule="auto"/>
        <w:rPr>
          <w:ins w:id="26" w:author="Φλούδα Χριστίνα" w:date="2017-05-23T11:49:00Z"/>
          <w:rFonts w:eastAsia="Times New Roman"/>
          <w:szCs w:val="24"/>
          <w:lang w:eastAsia="en-US"/>
        </w:rPr>
      </w:pPr>
      <w:ins w:id="27" w:author="Φλούδα Χριστίνα" w:date="2017-05-23T11:49:00Z">
        <w:r w:rsidRPr="00786920">
          <w:rPr>
            <w:rFonts w:eastAsia="Times New Roman"/>
            <w:szCs w:val="24"/>
            <w:lang w:eastAsia="en-US"/>
          </w:rPr>
          <w:br/>
          <w:t>ΠΡΟΕΔΡΟΣ</w:t>
        </w:r>
      </w:ins>
    </w:p>
    <w:p w14:paraId="24B1D4F9" w14:textId="77777777" w:rsidR="00786920" w:rsidRPr="00786920" w:rsidRDefault="00786920" w:rsidP="00786920">
      <w:pPr>
        <w:spacing w:after="0" w:line="360" w:lineRule="auto"/>
        <w:rPr>
          <w:ins w:id="28" w:author="Φλούδα Χριστίνα" w:date="2017-05-23T11:49:00Z"/>
          <w:rFonts w:eastAsia="Times New Roman"/>
          <w:szCs w:val="24"/>
          <w:lang w:eastAsia="en-US"/>
        </w:rPr>
      </w:pPr>
      <w:ins w:id="29" w:author="Φλούδα Χριστίνα" w:date="2017-05-23T11:49:00Z">
        <w:r w:rsidRPr="00786920">
          <w:rPr>
            <w:rFonts w:eastAsia="Times New Roman"/>
            <w:szCs w:val="24"/>
            <w:lang w:eastAsia="en-US"/>
          </w:rPr>
          <w:t>ΒΟΥΤΣΗΣ Ν. , σελ.</w:t>
        </w:r>
        <w:r w:rsidRPr="00786920">
          <w:rPr>
            <w:rFonts w:eastAsia="Times New Roman"/>
            <w:szCs w:val="24"/>
            <w:lang w:eastAsia="en-US"/>
          </w:rPr>
          <w:br/>
        </w:r>
      </w:ins>
    </w:p>
    <w:p w14:paraId="55442873" w14:textId="77777777" w:rsidR="00786920" w:rsidRPr="00786920" w:rsidRDefault="00786920" w:rsidP="00786920">
      <w:pPr>
        <w:spacing w:after="0" w:line="360" w:lineRule="auto"/>
        <w:rPr>
          <w:ins w:id="30" w:author="Φλούδα Χριστίνα" w:date="2017-05-23T11:49:00Z"/>
          <w:rFonts w:eastAsia="Times New Roman"/>
          <w:szCs w:val="24"/>
          <w:lang w:eastAsia="en-US"/>
        </w:rPr>
      </w:pPr>
    </w:p>
    <w:p w14:paraId="32D0B55F" w14:textId="77777777" w:rsidR="00786920" w:rsidRPr="00786920" w:rsidRDefault="00786920" w:rsidP="00786920">
      <w:pPr>
        <w:spacing w:after="0" w:line="360" w:lineRule="auto"/>
        <w:rPr>
          <w:ins w:id="31" w:author="Φλούδα Χριστίνα" w:date="2017-05-23T11:49:00Z"/>
          <w:rFonts w:eastAsia="Times New Roman"/>
          <w:szCs w:val="24"/>
          <w:lang w:eastAsia="en-US"/>
        </w:rPr>
      </w:pPr>
      <w:ins w:id="32" w:author="Φλούδα Χριστίνα" w:date="2017-05-23T11:49:00Z">
        <w:r w:rsidRPr="00786920">
          <w:rPr>
            <w:rFonts w:eastAsia="Times New Roman"/>
            <w:szCs w:val="24"/>
            <w:lang w:eastAsia="en-US"/>
          </w:rPr>
          <w:t>ΠΡΟΕΔΡΕΥΟΝΤΕΣ</w:t>
        </w:r>
      </w:ins>
    </w:p>
    <w:p w14:paraId="0BCABF14" w14:textId="77777777" w:rsidR="00786920" w:rsidRPr="00786920" w:rsidRDefault="00786920" w:rsidP="00786920">
      <w:pPr>
        <w:spacing w:after="0" w:line="360" w:lineRule="auto"/>
        <w:rPr>
          <w:ins w:id="33" w:author="Φλούδα Χριστίνα" w:date="2017-05-23T11:49:00Z"/>
          <w:rFonts w:eastAsia="Times New Roman"/>
          <w:szCs w:val="24"/>
          <w:lang w:eastAsia="en-US"/>
        </w:rPr>
      </w:pPr>
      <w:ins w:id="34" w:author="Φλούδα Χριστίνα" w:date="2017-05-23T11:49:00Z">
        <w:r w:rsidRPr="00786920">
          <w:rPr>
            <w:rFonts w:eastAsia="Times New Roman"/>
            <w:szCs w:val="24"/>
            <w:lang w:eastAsia="en-US"/>
          </w:rPr>
          <w:t>ΚΑΚΛΑΜΑΝΗΣ Ν. , σελ.</w:t>
        </w:r>
        <w:r w:rsidRPr="00786920">
          <w:rPr>
            <w:rFonts w:eastAsia="Times New Roman"/>
            <w:szCs w:val="24"/>
            <w:lang w:eastAsia="en-US"/>
          </w:rPr>
          <w:br/>
          <w:t>ΚΟΥΡΑΚΗΣ Α. , σελ.</w:t>
        </w:r>
        <w:r w:rsidRPr="00786920">
          <w:rPr>
            <w:rFonts w:eastAsia="Times New Roman"/>
            <w:szCs w:val="24"/>
            <w:lang w:eastAsia="en-US"/>
          </w:rPr>
          <w:br/>
          <w:t>ΚΡΕΜΑΣΤΙΝΟΣ Δ. , σελ.</w:t>
        </w:r>
        <w:r w:rsidRPr="00786920">
          <w:rPr>
            <w:rFonts w:eastAsia="Times New Roman"/>
            <w:szCs w:val="24"/>
            <w:lang w:eastAsia="en-US"/>
          </w:rPr>
          <w:br/>
          <w:t>ΛΑΜΠΡΟΥΛΗΣ Γ. , σελ.</w:t>
        </w:r>
      </w:ins>
    </w:p>
    <w:p w14:paraId="7C111344" w14:textId="77777777" w:rsidR="00786920" w:rsidRPr="00786920" w:rsidRDefault="00786920" w:rsidP="00786920">
      <w:pPr>
        <w:spacing w:after="0" w:line="360" w:lineRule="auto"/>
        <w:rPr>
          <w:ins w:id="35" w:author="Φλούδα Χριστίνα" w:date="2017-05-23T11:49:00Z"/>
          <w:rFonts w:eastAsia="Times New Roman"/>
          <w:szCs w:val="24"/>
          <w:lang w:eastAsia="en-US"/>
        </w:rPr>
      </w:pPr>
      <w:ins w:id="36" w:author="Φλούδα Χριστίνα" w:date="2017-05-23T11:49:00Z">
        <w:r w:rsidRPr="00786920">
          <w:rPr>
            <w:rFonts w:eastAsia="Times New Roman"/>
            <w:szCs w:val="24"/>
            <w:lang w:eastAsia="en-US"/>
          </w:rPr>
          <w:t>ΛΥΚΟΥΔΗΣ Σ. , σελ.</w:t>
        </w:r>
        <w:r w:rsidRPr="00786920">
          <w:rPr>
            <w:rFonts w:eastAsia="Times New Roman"/>
            <w:szCs w:val="24"/>
            <w:lang w:eastAsia="en-US"/>
          </w:rPr>
          <w:br/>
          <w:t>ΧΡΙΣΤΟΔΟΥΛΟΠΟΥΛΟΥ Α. , σελ.</w:t>
        </w:r>
        <w:r w:rsidRPr="00786920">
          <w:rPr>
            <w:rFonts w:eastAsia="Times New Roman"/>
            <w:szCs w:val="24"/>
            <w:lang w:eastAsia="en-US"/>
          </w:rPr>
          <w:br/>
        </w:r>
      </w:ins>
    </w:p>
    <w:p w14:paraId="361D0FF7" w14:textId="77777777" w:rsidR="00786920" w:rsidRPr="00786920" w:rsidRDefault="00786920" w:rsidP="00786920">
      <w:pPr>
        <w:spacing w:after="0" w:line="360" w:lineRule="auto"/>
        <w:rPr>
          <w:ins w:id="37" w:author="Φλούδα Χριστίνα" w:date="2017-05-23T11:49:00Z"/>
          <w:rFonts w:eastAsia="Times New Roman"/>
          <w:szCs w:val="24"/>
          <w:lang w:eastAsia="en-US"/>
        </w:rPr>
      </w:pPr>
      <w:ins w:id="38" w:author="Φλούδα Χριστίνα" w:date="2017-05-23T11:49:00Z">
        <w:r w:rsidRPr="00786920">
          <w:rPr>
            <w:rFonts w:eastAsia="Times New Roman"/>
            <w:szCs w:val="24"/>
            <w:lang w:eastAsia="en-US"/>
          </w:rPr>
          <w:br/>
        </w:r>
      </w:ins>
    </w:p>
    <w:p w14:paraId="13FA3EBD" w14:textId="77777777" w:rsidR="00786920" w:rsidRPr="00786920" w:rsidRDefault="00786920" w:rsidP="00786920">
      <w:pPr>
        <w:spacing w:after="0" w:line="360" w:lineRule="auto"/>
        <w:rPr>
          <w:ins w:id="39" w:author="Φλούδα Χριστίνα" w:date="2017-05-23T11:49:00Z"/>
          <w:rFonts w:eastAsia="Times New Roman"/>
          <w:szCs w:val="24"/>
          <w:lang w:eastAsia="en-US"/>
        </w:rPr>
      </w:pPr>
      <w:ins w:id="40" w:author="Φλούδα Χριστίνα" w:date="2017-05-23T11:49:00Z">
        <w:r w:rsidRPr="00786920">
          <w:rPr>
            <w:rFonts w:eastAsia="Times New Roman"/>
            <w:szCs w:val="24"/>
            <w:lang w:eastAsia="en-US"/>
          </w:rPr>
          <w:t>ΟΜΙΛΗΤΕΣ</w:t>
        </w:r>
      </w:ins>
    </w:p>
    <w:p w14:paraId="337F2A2B" w14:textId="0245A17F" w:rsidR="00786920" w:rsidRDefault="00786920" w:rsidP="00786920">
      <w:pPr>
        <w:spacing w:after="0" w:line="600" w:lineRule="auto"/>
        <w:ind w:firstLine="720"/>
        <w:jc w:val="both"/>
        <w:rPr>
          <w:ins w:id="41" w:author="Φλούδα Χριστίνα" w:date="2017-05-23T11:49:00Z"/>
          <w:rFonts w:eastAsia="Times New Roman"/>
          <w:szCs w:val="24"/>
        </w:rPr>
        <w:pPrChange w:id="42" w:author="Φλούδα Χριστίνα" w:date="2017-05-23T11:49:00Z">
          <w:pPr>
            <w:spacing w:after="0" w:line="600" w:lineRule="auto"/>
            <w:ind w:firstLine="720"/>
            <w:jc w:val="center"/>
          </w:pPr>
        </w:pPrChange>
      </w:pPr>
      <w:ins w:id="43" w:author="Φλούδα Χριστίνα" w:date="2017-05-23T11:49:00Z">
        <w:r w:rsidRPr="00786920">
          <w:rPr>
            <w:rFonts w:eastAsia="Times New Roman"/>
            <w:szCs w:val="24"/>
            <w:lang w:eastAsia="en-US"/>
          </w:rPr>
          <w:br/>
          <w:t>Α. Επί διαδικαστικού θέματος:</w:t>
        </w:r>
        <w:r w:rsidRPr="00786920">
          <w:rPr>
            <w:rFonts w:eastAsia="Times New Roman"/>
            <w:szCs w:val="24"/>
            <w:lang w:eastAsia="en-US"/>
          </w:rPr>
          <w:br/>
          <w:t>ΒΕΣΥΡΟΠΟΥΛΟΣ Α. , σελ.</w:t>
        </w:r>
        <w:r w:rsidRPr="00786920">
          <w:rPr>
            <w:rFonts w:eastAsia="Times New Roman"/>
            <w:szCs w:val="24"/>
            <w:lang w:eastAsia="en-US"/>
          </w:rPr>
          <w:br/>
          <w:t>ΒΛΑΧΟΣ Γ. , σελ.</w:t>
        </w:r>
        <w:r w:rsidRPr="00786920">
          <w:rPr>
            <w:rFonts w:eastAsia="Times New Roman"/>
            <w:szCs w:val="24"/>
            <w:lang w:eastAsia="en-US"/>
          </w:rPr>
          <w:br/>
          <w:t>ΒΟΡΙΔΗΣ Μ. , σελ.</w:t>
        </w:r>
        <w:r w:rsidRPr="00786920">
          <w:rPr>
            <w:rFonts w:eastAsia="Times New Roman"/>
            <w:szCs w:val="24"/>
            <w:lang w:eastAsia="en-US"/>
          </w:rPr>
          <w:br/>
          <w:t>ΒΟΥΤΣΗΣ Ν. , σελ.</w:t>
        </w:r>
        <w:r w:rsidRPr="00786920">
          <w:rPr>
            <w:rFonts w:eastAsia="Times New Roman"/>
            <w:szCs w:val="24"/>
            <w:lang w:eastAsia="en-US"/>
          </w:rPr>
          <w:br/>
          <w:t>ΒΡΟΥΤΣΗΣ Ι. , σελ.</w:t>
        </w:r>
        <w:r w:rsidRPr="00786920">
          <w:rPr>
            <w:rFonts w:eastAsia="Times New Roman"/>
            <w:szCs w:val="24"/>
            <w:lang w:eastAsia="en-US"/>
          </w:rPr>
          <w:br/>
          <w:t>ΓΕΩΡΓΙΑΔΗΣ Σ. , σελ.</w:t>
        </w:r>
        <w:r w:rsidRPr="00786920">
          <w:rPr>
            <w:rFonts w:eastAsia="Times New Roman"/>
            <w:szCs w:val="24"/>
            <w:lang w:eastAsia="en-US"/>
          </w:rPr>
          <w:br/>
          <w:t>ΚΑΚΛΑΜΑΝΗΣ Ν. , σελ.</w:t>
        </w:r>
        <w:r w:rsidRPr="00786920">
          <w:rPr>
            <w:rFonts w:eastAsia="Times New Roman"/>
            <w:szCs w:val="24"/>
            <w:lang w:eastAsia="en-US"/>
          </w:rPr>
          <w:br/>
          <w:t>ΚΑΡΑΚΩΣΤΑ Ε. , σελ.</w:t>
        </w:r>
        <w:r w:rsidRPr="00786920">
          <w:rPr>
            <w:rFonts w:eastAsia="Times New Roman"/>
            <w:szCs w:val="24"/>
            <w:lang w:eastAsia="en-US"/>
          </w:rPr>
          <w:br/>
          <w:t>ΚΑΡΑΜΑΝΛΗ  Ά. , σελ.</w:t>
        </w:r>
        <w:r w:rsidRPr="00786920">
          <w:rPr>
            <w:rFonts w:eastAsia="Times New Roman"/>
            <w:szCs w:val="24"/>
            <w:lang w:eastAsia="en-US"/>
          </w:rPr>
          <w:br/>
          <w:t>ΚΟΥΡΑΚΗΣ Α. , σελ.</w:t>
        </w:r>
        <w:r w:rsidRPr="00786920">
          <w:rPr>
            <w:rFonts w:eastAsia="Times New Roman"/>
            <w:szCs w:val="24"/>
            <w:lang w:eastAsia="en-US"/>
          </w:rPr>
          <w:br/>
          <w:t>ΚΡΕΜΑΣΤΙΝΟΣ Δ. , σελ.</w:t>
        </w:r>
        <w:r w:rsidRPr="00786920">
          <w:rPr>
            <w:rFonts w:eastAsia="Times New Roman"/>
            <w:szCs w:val="24"/>
            <w:lang w:eastAsia="en-US"/>
          </w:rPr>
          <w:br/>
          <w:t>ΚΥΡΙΑΖΙΔΗΣ Δ. , σελ.</w:t>
        </w:r>
        <w:r w:rsidRPr="00786920">
          <w:rPr>
            <w:rFonts w:eastAsia="Times New Roman"/>
            <w:szCs w:val="24"/>
            <w:lang w:eastAsia="en-US"/>
          </w:rPr>
          <w:br/>
          <w:t>ΛΟΒΕΡΔΟΣ Α. , σελ.</w:t>
        </w:r>
        <w:r w:rsidRPr="00786920">
          <w:rPr>
            <w:rFonts w:eastAsia="Times New Roman"/>
            <w:szCs w:val="24"/>
            <w:lang w:eastAsia="en-US"/>
          </w:rPr>
          <w:br/>
          <w:t>ΛΥΚΟΥΔΗΣ Σ. , σελ.</w:t>
        </w:r>
        <w:r w:rsidRPr="00786920">
          <w:rPr>
            <w:rFonts w:eastAsia="Times New Roman"/>
            <w:szCs w:val="24"/>
            <w:lang w:eastAsia="en-US"/>
          </w:rPr>
          <w:br/>
          <w:t>ΜΑΝΤΑΣ Χ. , σελ.</w:t>
        </w:r>
        <w:r w:rsidRPr="00786920">
          <w:rPr>
            <w:rFonts w:eastAsia="Times New Roman"/>
            <w:szCs w:val="24"/>
            <w:lang w:eastAsia="en-US"/>
          </w:rPr>
          <w:br/>
          <w:t>ΜΠΑΚΟΓΙΑΝΝΗ Θ. , σελ.</w:t>
        </w:r>
        <w:r w:rsidRPr="00786920">
          <w:rPr>
            <w:rFonts w:eastAsia="Times New Roman"/>
            <w:szCs w:val="24"/>
            <w:lang w:eastAsia="en-US"/>
          </w:rPr>
          <w:br/>
          <w:t>ΜΠΑΡΚΑΣ Κ. , σελ.</w:t>
        </w:r>
        <w:r w:rsidRPr="00786920">
          <w:rPr>
            <w:rFonts w:eastAsia="Times New Roman"/>
            <w:szCs w:val="24"/>
            <w:lang w:eastAsia="en-US"/>
          </w:rPr>
          <w:br/>
          <w:t>ΠΑΡΑΣΚΕΥΟΠΟΥΛΟΣ Ν. , σελ.</w:t>
        </w:r>
        <w:r w:rsidRPr="00786920">
          <w:rPr>
            <w:rFonts w:eastAsia="Times New Roman"/>
            <w:szCs w:val="24"/>
            <w:lang w:eastAsia="en-US"/>
          </w:rPr>
          <w:br/>
          <w:t>ΠΑΦΙΛΗΣ Α. , σελ.</w:t>
        </w:r>
        <w:r w:rsidRPr="00786920">
          <w:rPr>
            <w:rFonts w:eastAsia="Times New Roman"/>
            <w:szCs w:val="24"/>
            <w:lang w:eastAsia="en-US"/>
          </w:rPr>
          <w:br/>
          <w:t>ΧΡΙΣΤΟΔΟΥΛΟΠΟΥΛΟΥ Α. , σελ.</w:t>
        </w:r>
        <w:r w:rsidRPr="00786920">
          <w:rPr>
            <w:rFonts w:eastAsia="Times New Roman"/>
            <w:szCs w:val="24"/>
            <w:lang w:eastAsia="en-US"/>
          </w:rPr>
          <w:br/>
        </w:r>
        <w:r w:rsidRPr="00786920">
          <w:rPr>
            <w:rFonts w:eastAsia="Times New Roman"/>
            <w:szCs w:val="24"/>
            <w:lang w:eastAsia="en-US"/>
          </w:rPr>
          <w:br/>
          <w:t>Β. Επί προσωπικού θέματος:</w:t>
        </w:r>
        <w:r w:rsidRPr="00786920">
          <w:rPr>
            <w:rFonts w:eastAsia="Times New Roman"/>
            <w:szCs w:val="24"/>
            <w:lang w:eastAsia="en-US"/>
          </w:rPr>
          <w:br/>
          <w:t>ΒΟΡΙΔΗΣ Μ. , σελ.</w:t>
        </w:r>
        <w:r w:rsidRPr="00786920">
          <w:rPr>
            <w:rFonts w:eastAsia="Times New Roman"/>
            <w:szCs w:val="24"/>
            <w:lang w:eastAsia="en-US"/>
          </w:rPr>
          <w:br/>
          <w:t>ΓΕΩΡΓΙΑΔΗΣ Σ. , σελ.</w:t>
        </w:r>
        <w:r w:rsidRPr="00786920">
          <w:rPr>
            <w:rFonts w:eastAsia="Times New Roman"/>
            <w:szCs w:val="24"/>
            <w:lang w:eastAsia="en-US"/>
          </w:rPr>
          <w:br/>
          <w:t>ΔΡΑΓΑΣΑΚΗΣ Ι. , σελ.</w:t>
        </w:r>
        <w:r w:rsidRPr="00786920">
          <w:rPr>
            <w:rFonts w:eastAsia="Times New Roman"/>
            <w:szCs w:val="24"/>
            <w:lang w:eastAsia="en-US"/>
          </w:rPr>
          <w:br/>
          <w:t>ΚΑΡΑΓΙΑΝΝΙΔΗΣ Χ. , σελ.</w:t>
        </w:r>
        <w:r w:rsidRPr="00786920">
          <w:rPr>
            <w:rFonts w:eastAsia="Times New Roman"/>
            <w:szCs w:val="24"/>
            <w:lang w:eastAsia="en-US"/>
          </w:rPr>
          <w:br/>
          <w:t>ΚΟΥΤΣΟΥΚΟΣ Γ. , σελ.</w:t>
        </w:r>
        <w:r w:rsidRPr="00786920">
          <w:rPr>
            <w:rFonts w:eastAsia="Times New Roman"/>
            <w:szCs w:val="24"/>
            <w:lang w:eastAsia="en-US"/>
          </w:rPr>
          <w:br/>
          <w:t>ΜΠΑΡΚΑΣ Κ. , σελ.</w:t>
        </w:r>
        <w:r w:rsidRPr="00786920">
          <w:rPr>
            <w:rFonts w:eastAsia="Times New Roman"/>
            <w:szCs w:val="24"/>
            <w:lang w:eastAsia="en-US"/>
          </w:rPr>
          <w:br/>
          <w:t>ΠΟΛΑΚΗΣ Π. , σελ.</w:t>
        </w:r>
        <w:r w:rsidRPr="00786920">
          <w:rPr>
            <w:rFonts w:eastAsia="Times New Roman"/>
            <w:szCs w:val="24"/>
            <w:lang w:eastAsia="en-US"/>
          </w:rPr>
          <w:br/>
          <w:t>ΦΙΛΗΣ Ν. , σελ.</w:t>
        </w:r>
        <w:r w:rsidRPr="00786920">
          <w:rPr>
            <w:rFonts w:eastAsia="Times New Roman"/>
            <w:szCs w:val="24"/>
            <w:lang w:eastAsia="en-US"/>
          </w:rPr>
          <w:br/>
          <w:t>ΧΑΤΖΗΔΑΚΗΣ Κ. , σελ.</w:t>
        </w:r>
        <w:r w:rsidRPr="00786920">
          <w:rPr>
            <w:rFonts w:eastAsia="Times New Roman"/>
            <w:szCs w:val="24"/>
            <w:lang w:eastAsia="en-US"/>
          </w:rPr>
          <w:br/>
        </w:r>
        <w:r w:rsidRPr="00786920">
          <w:rPr>
            <w:rFonts w:eastAsia="Times New Roman"/>
            <w:szCs w:val="24"/>
            <w:lang w:eastAsia="en-US"/>
          </w:rPr>
          <w:br/>
          <w:t>Γ. Επί του σχεδίου νόμου του Υπουργείου Οικονομικών:</w:t>
        </w:r>
        <w:r w:rsidRPr="00786920">
          <w:rPr>
            <w:rFonts w:eastAsia="Times New Roman"/>
            <w:szCs w:val="24"/>
            <w:lang w:eastAsia="en-US"/>
          </w:rPr>
          <w:br/>
          <w:t>ΑΜΥΡΑΣ Γ. , σελ.</w:t>
        </w:r>
        <w:r w:rsidRPr="00786920">
          <w:rPr>
            <w:rFonts w:eastAsia="Times New Roman"/>
            <w:szCs w:val="24"/>
            <w:lang w:eastAsia="en-US"/>
          </w:rPr>
          <w:br/>
          <w:t>ΑΝΤΩΝΙΟΥ Χ. , σελ.</w:t>
        </w:r>
        <w:r w:rsidRPr="00786920">
          <w:rPr>
            <w:rFonts w:eastAsia="Times New Roman"/>
            <w:szCs w:val="24"/>
            <w:lang w:eastAsia="en-US"/>
          </w:rPr>
          <w:br/>
          <w:t>ΑΠΟΣΤΟΛΟΥ Ε. , σελ.</w:t>
        </w:r>
        <w:r w:rsidRPr="00786920">
          <w:rPr>
            <w:rFonts w:eastAsia="Times New Roman"/>
            <w:szCs w:val="24"/>
            <w:lang w:eastAsia="en-US"/>
          </w:rPr>
          <w:br/>
          <w:t>ΑΡΑΧΩΒΙΤΗΣ Σ. , σελ.</w:t>
        </w:r>
        <w:r w:rsidRPr="00786920">
          <w:rPr>
            <w:rFonts w:eastAsia="Times New Roman"/>
            <w:szCs w:val="24"/>
            <w:lang w:eastAsia="en-US"/>
          </w:rPr>
          <w:br/>
          <w:t>ΑΧΤΣΙΟΓΛΟΥ Ε. , σελ.</w:t>
        </w:r>
        <w:r w:rsidRPr="00786920">
          <w:rPr>
            <w:rFonts w:eastAsia="Times New Roman"/>
            <w:szCs w:val="24"/>
            <w:lang w:eastAsia="en-US"/>
          </w:rPr>
          <w:br/>
          <w:t>ΒΑΡΔΑΚΗΣ Σ. , σελ.</w:t>
        </w:r>
        <w:r w:rsidRPr="00786920">
          <w:rPr>
            <w:rFonts w:eastAsia="Times New Roman"/>
            <w:szCs w:val="24"/>
            <w:lang w:eastAsia="en-US"/>
          </w:rPr>
          <w:br/>
          <w:t>ΒΕΣΥΡΟΠΟΥΛΟΣ Α. , σελ.</w:t>
        </w:r>
        <w:r w:rsidRPr="00786920">
          <w:rPr>
            <w:rFonts w:eastAsia="Times New Roman"/>
            <w:szCs w:val="24"/>
            <w:lang w:eastAsia="en-US"/>
          </w:rPr>
          <w:br/>
          <w:t>ΒΙΤΣΑΣ Δ. , σελ.</w:t>
        </w:r>
        <w:r w:rsidRPr="00786920">
          <w:rPr>
            <w:rFonts w:eastAsia="Times New Roman"/>
            <w:szCs w:val="24"/>
            <w:lang w:eastAsia="en-US"/>
          </w:rPr>
          <w:br/>
          <w:t>ΒΡΟΥΤΣΗΣ Ι. , σελ.</w:t>
        </w:r>
        <w:r w:rsidRPr="00786920">
          <w:rPr>
            <w:rFonts w:eastAsia="Times New Roman"/>
            <w:szCs w:val="24"/>
            <w:lang w:eastAsia="en-US"/>
          </w:rPr>
          <w:br/>
          <w:t>ΓΑΚΗΣ Δ. , σελ.</w:t>
        </w:r>
        <w:r w:rsidRPr="00786920">
          <w:rPr>
            <w:rFonts w:eastAsia="Times New Roman"/>
            <w:szCs w:val="24"/>
            <w:lang w:eastAsia="en-US"/>
          </w:rPr>
          <w:br/>
          <w:t>ΓΕΡΟΒΑΣΙΛΗ  Ό. , σελ.</w:t>
        </w:r>
        <w:r w:rsidRPr="00786920">
          <w:rPr>
            <w:rFonts w:eastAsia="Times New Roman"/>
            <w:szCs w:val="24"/>
            <w:lang w:eastAsia="en-US"/>
          </w:rPr>
          <w:br/>
          <w:t>ΓΕΩΡΓΑΝΤΑΣ Γ. , σελ.</w:t>
        </w:r>
        <w:r w:rsidRPr="00786920">
          <w:rPr>
            <w:rFonts w:eastAsia="Times New Roman"/>
            <w:szCs w:val="24"/>
            <w:lang w:eastAsia="en-US"/>
          </w:rPr>
          <w:br/>
          <w:t>ΓΕΩΡΓΙΑΔΗΣ Μ. , σελ.</w:t>
        </w:r>
        <w:r w:rsidRPr="00786920">
          <w:rPr>
            <w:rFonts w:eastAsia="Times New Roman"/>
            <w:szCs w:val="24"/>
            <w:lang w:eastAsia="en-US"/>
          </w:rPr>
          <w:br/>
          <w:t>ΓΕΩΡΓΙΑΔΗΣ Σ. , σελ.</w:t>
        </w:r>
        <w:r w:rsidRPr="00786920">
          <w:rPr>
            <w:rFonts w:eastAsia="Times New Roman"/>
            <w:szCs w:val="24"/>
            <w:lang w:eastAsia="en-US"/>
          </w:rPr>
          <w:br/>
          <w:t>ΔΗΜΟΣΧΑΚΗΣ Α. , σελ.</w:t>
        </w:r>
        <w:r w:rsidRPr="00786920">
          <w:rPr>
            <w:rFonts w:eastAsia="Times New Roman"/>
            <w:szCs w:val="24"/>
            <w:lang w:eastAsia="en-US"/>
          </w:rPr>
          <w:br/>
          <w:t>ΔΡΑΓΑΣΑΚΗΣ Ι. , σελ.</w:t>
        </w:r>
        <w:r w:rsidRPr="00786920">
          <w:rPr>
            <w:rFonts w:eastAsia="Times New Roman"/>
            <w:szCs w:val="24"/>
            <w:lang w:eastAsia="en-US"/>
          </w:rPr>
          <w:br/>
          <w:t>ΔΡΙΤΣΑΣ Θ. , σελ.</w:t>
        </w:r>
        <w:r w:rsidRPr="00786920">
          <w:rPr>
            <w:rFonts w:eastAsia="Times New Roman"/>
            <w:szCs w:val="24"/>
            <w:lang w:eastAsia="en-US"/>
          </w:rPr>
          <w:br/>
          <w:t>ΕΜΜΑΝΟΥΗΛΙΔΗΣ Δ. , σελ.</w:t>
        </w:r>
        <w:r w:rsidRPr="00786920">
          <w:rPr>
            <w:rFonts w:eastAsia="Times New Roman"/>
            <w:szCs w:val="24"/>
            <w:lang w:eastAsia="en-US"/>
          </w:rPr>
          <w:br/>
          <w:t>ΘΕΛΕΡΙΤΗ Μ. , σελ.</w:t>
        </w:r>
        <w:r w:rsidRPr="00786920">
          <w:rPr>
            <w:rFonts w:eastAsia="Times New Roman"/>
            <w:szCs w:val="24"/>
            <w:lang w:eastAsia="en-US"/>
          </w:rPr>
          <w:br/>
          <w:t>ΘΕΟΧΑΡΗΣ Θ. , σελ.</w:t>
        </w:r>
        <w:r w:rsidRPr="00786920">
          <w:rPr>
            <w:rFonts w:eastAsia="Times New Roman"/>
            <w:szCs w:val="24"/>
            <w:lang w:eastAsia="en-US"/>
          </w:rPr>
          <w:br/>
          <w:t>ΚΑΒΑΔΕΛΛΑΣ Δ. , σελ.</w:t>
        </w:r>
        <w:r w:rsidRPr="00786920">
          <w:rPr>
            <w:rFonts w:eastAsia="Times New Roman"/>
            <w:szCs w:val="24"/>
            <w:lang w:eastAsia="en-US"/>
          </w:rPr>
          <w:br/>
          <w:t>ΚΑΡΑΓΙΑΝΝΙΔΗΣ Χ. , σελ.</w:t>
        </w:r>
        <w:r w:rsidRPr="00786920">
          <w:rPr>
            <w:rFonts w:eastAsia="Times New Roman"/>
            <w:szCs w:val="24"/>
            <w:lang w:eastAsia="en-US"/>
          </w:rPr>
          <w:br/>
          <w:t>ΚΑΡΑΘΑΝΑΣΟΠΟΥΛΟΣ Ν. , σελ.</w:t>
        </w:r>
        <w:r w:rsidRPr="00786920">
          <w:rPr>
            <w:rFonts w:eastAsia="Times New Roman"/>
            <w:szCs w:val="24"/>
            <w:lang w:eastAsia="en-US"/>
          </w:rPr>
          <w:br/>
          <w:t>ΚΑΡΡΑΣ Γ. , σελ.</w:t>
        </w:r>
        <w:r w:rsidRPr="00786920">
          <w:rPr>
            <w:rFonts w:eastAsia="Times New Roman"/>
            <w:szCs w:val="24"/>
            <w:lang w:eastAsia="en-US"/>
          </w:rPr>
          <w:br/>
          <w:t>ΚΑΤΣΙΑΝΤΩΝΗΣ Γ. , σελ.</w:t>
        </w:r>
        <w:r w:rsidRPr="00786920">
          <w:rPr>
            <w:rFonts w:eastAsia="Times New Roman"/>
            <w:szCs w:val="24"/>
            <w:lang w:eastAsia="en-US"/>
          </w:rPr>
          <w:br/>
          <w:t>ΚΑΤΣΩΤΗΣ Χ. , σελ.</w:t>
        </w:r>
        <w:r w:rsidRPr="00786920">
          <w:rPr>
            <w:rFonts w:eastAsia="Times New Roman"/>
            <w:szCs w:val="24"/>
            <w:lang w:eastAsia="en-US"/>
          </w:rPr>
          <w:br/>
          <w:t>ΚΕΡΑΜΕΩΣ Ν. , σελ.</w:t>
        </w:r>
        <w:r w:rsidRPr="00786920">
          <w:rPr>
            <w:rFonts w:eastAsia="Times New Roman"/>
            <w:szCs w:val="24"/>
            <w:lang w:eastAsia="en-US"/>
          </w:rPr>
          <w:br/>
          <w:t>ΚΕΦΑΛΟΓΙΑΝΝΗ  Ό. , σελ.</w:t>
        </w:r>
        <w:r w:rsidRPr="00786920">
          <w:rPr>
            <w:rFonts w:eastAsia="Times New Roman"/>
            <w:szCs w:val="24"/>
            <w:lang w:eastAsia="en-US"/>
          </w:rPr>
          <w:br/>
          <w:t>ΚΟΖΟΜΠΟΛΗ - ΑΜΑΝΑΤΙΔΗ Π. , σελ.</w:t>
        </w:r>
        <w:r w:rsidRPr="00786920">
          <w:rPr>
            <w:rFonts w:eastAsia="Times New Roman"/>
            <w:szCs w:val="24"/>
            <w:lang w:eastAsia="en-US"/>
          </w:rPr>
          <w:br/>
          <w:t>ΚΟΝΤΟΝΗΣ Χ. , σελ.</w:t>
        </w:r>
        <w:r w:rsidRPr="00786920">
          <w:rPr>
            <w:rFonts w:eastAsia="Times New Roman"/>
            <w:szCs w:val="24"/>
            <w:lang w:eastAsia="en-US"/>
          </w:rPr>
          <w:br/>
          <w:t>ΚΟΥΜΟΥΤΣΑΚΟΣ Γ. , σελ.</w:t>
        </w:r>
        <w:r w:rsidRPr="00786920">
          <w:rPr>
            <w:rFonts w:eastAsia="Times New Roman"/>
            <w:szCs w:val="24"/>
            <w:lang w:eastAsia="en-US"/>
          </w:rPr>
          <w:br/>
          <w:t>ΚΟΥΤΣΟΥΚΟΣ Γ. , σελ.</w:t>
        </w:r>
        <w:r w:rsidRPr="00786920">
          <w:rPr>
            <w:rFonts w:eastAsia="Times New Roman"/>
            <w:szCs w:val="24"/>
            <w:lang w:eastAsia="en-US"/>
          </w:rPr>
          <w:br/>
          <w:t>ΛΑΜΠΡΟΥΛΗΣ Γ. , σελ.</w:t>
        </w:r>
        <w:r w:rsidRPr="00786920">
          <w:rPr>
            <w:rFonts w:eastAsia="Times New Roman"/>
            <w:szCs w:val="24"/>
            <w:lang w:eastAsia="en-US"/>
          </w:rPr>
          <w:br/>
          <w:t>ΛΟΒΕΡΔΟΣ Α. , σελ.</w:t>
        </w:r>
        <w:r w:rsidRPr="00786920">
          <w:rPr>
            <w:rFonts w:eastAsia="Times New Roman"/>
            <w:szCs w:val="24"/>
            <w:lang w:eastAsia="en-US"/>
          </w:rPr>
          <w:br/>
          <w:t>ΛΥΚΟΥΔΗΣ Σ. , σελ.</w:t>
        </w:r>
        <w:r w:rsidRPr="00786920">
          <w:rPr>
            <w:rFonts w:eastAsia="Times New Roman"/>
            <w:szCs w:val="24"/>
            <w:lang w:eastAsia="en-US"/>
          </w:rPr>
          <w:br/>
          <w:t>ΜΑΝΙΑΤΗΣ Ι. , σελ.</w:t>
        </w:r>
        <w:r w:rsidRPr="00786920">
          <w:rPr>
            <w:rFonts w:eastAsia="Times New Roman"/>
            <w:szCs w:val="24"/>
            <w:lang w:eastAsia="en-US"/>
          </w:rPr>
          <w:br/>
          <w:t>ΜΑΝΩΛΑΚΟΥ Δ. , σελ.</w:t>
        </w:r>
        <w:r w:rsidRPr="00786920">
          <w:rPr>
            <w:rFonts w:eastAsia="Times New Roman"/>
            <w:szCs w:val="24"/>
            <w:lang w:eastAsia="en-US"/>
          </w:rPr>
          <w:br/>
          <w:t>ΜΑΡΚΟΥ Α. , σελ.</w:t>
        </w:r>
        <w:r w:rsidRPr="00786920">
          <w:rPr>
            <w:rFonts w:eastAsia="Times New Roman"/>
            <w:szCs w:val="24"/>
            <w:lang w:eastAsia="en-US"/>
          </w:rPr>
          <w:br/>
          <w:t>ΜΑΥΡΩΤΑΣ Γ. , σελ.</w:t>
        </w:r>
        <w:r w:rsidRPr="00786920">
          <w:rPr>
            <w:rFonts w:eastAsia="Times New Roman"/>
            <w:szCs w:val="24"/>
            <w:lang w:eastAsia="en-US"/>
          </w:rPr>
          <w:br/>
          <w:t>ΜΕΓΑΛΟΜΥΣΤΑΚΑΣ Α. , σελ.</w:t>
        </w:r>
        <w:r w:rsidRPr="00786920">
          <w:rPr>
            <w:rFonts w:eastAsia="Times New Roman"/>
            <w:szCs w:val="24"/>
            <w:lang w:eastAsia="en-US"/>
          </w:rPr>
          <w:br/>
          <w:t>ΜΕΓΑΛΟΟΙΚΟΝΟΜΟΥ Θ. , σελ.</w:t>
        </w:r>
        <w:r w:rsidRPr="00786920">
          <w:rPr>
            <w:rFonts w:eastAsia="Times New Roman"/>
            <w:szCs w:val="24"/>
            <w:lang w:eastAsia="en-US"/>
          </w:rPr>
          <w:br/>
          <w:t>ΜΕΪΚΟΠΟΥΛΟΣ Α. , σελ.</w:t>
        </w:r>
        <w:r w:rsidRPr="00786920">
          <w:rPr>
            <w:rFonts w:eastAsia="Times New Roman"/>
            <w:szCs w:val="24"/>
            <w:lang w:eastAsia="en-US"/>
          </w:rPr>
          <w:br/>
          <w:t>ΜΠΑΚΟΓΙΑΝΝΗ Θ. , σελ.</w:t>
        </w:r>
        <w:r w:rsidRPr="00786920">
          <w:rPr>
            <w:rFonts w:eastAsia="Times New Roman"/>
            <w:szCs w:val="24"/>
            <w:lang w:eastAsia="en-US"/>
          </w:rPr>
          <w:br/>
          <w:t>ΜΠΑΛΑΟΥΡΑΣ Γ. , σελ.</w:t>
        </w:r>
        <w:r w:rsidRPr="00786920">
          <w:rPr>
            <w:rFonts w:eastAsia="Times New Roman"/>
            <w:szCs w:val="24"/>
            <w:lang w:eastAsia="en-US"/>
          </w:rPr>
          <w:br/>
          <w:t>ΜΠΑΡΓΙΩΤΑΣ Κ. , σελ.</w:t>
        </w:r>
        <w:r w:rsidRPr="00786920">
          <w:rPr>
            <w:rFonts w:eastAsia="Times New Roman"/>
            <w:szCs w:val="24"/>
            <w:lang w:eastAsia="en-US"/>
          </w:rPr>
          <w:br/>
          <w:t>ΜΠΑΡΚΑΣ Κ. , σελ.</w:t>
        </w:r>
        <w:r w:rsidRPr="00786920">
          <w:rPr>
            <w:rFonts w:eastAsia="Times New Roman"/>
            <w:szCs w:val="24"/>
            <w:lang w:eastAsia="en-US"/>
          </w:rPr>
          <w:br/>
          <w:t>ΞΥΔΑΚΗΣ Ν. , σελ.</w:t>
        </w:r>
        <w:r w:rsidRPr="00786920">
          <w:rPr>
            <w:rFonts w:eastAsia="Times New Roman"/>
            <w:szCs w:val="24"/>
            <w:lang w:eastAsia="en-US"/>
          </w:rPr>
          <w:br/>
          <w:t>ΠΑΝΑΓΙΩΤΟΠΟΥΛΟΣ Ν. , σελ.</w:t>
        </w:r>
        <w:r w:rsidRPr="00786920">
          <w:rPr>
            <w:rFonts w:eastAsia="Times New Roman"/>
            <w:szCs w:val="24"/>
            <w:lang w:eastAsia="en-US"/>
          </w:rPr>
          <w:br/>
          <w:t>ΠΑΝΑΓΟΥΛΗΣ Ε. , σελ.</w:t>
        </w:r>
        <w:r w:rsidRPr="00786920">
          <w:rPr>
            <w:rFonts w:eastAsia="Times New Roman"/>
            <w:szCs w:val="24"/>
            <w:lang w:eastAsia="en-US"/>
          </w:rPr>
          <w:br/>
          <w:t>ΠΑΠΑΔΗΜΗΤΡΙΟΥ Δ. , σελ.</w:t>
        </w:r>
        <w:r w:rsidRPr="00786920">
          <w:rPr>
            <w:rFonts w:eastAsia="Times New Roman"/>
            <w:szCs w:val="24"/>
            <w:lang w:eastAsia="en-US"/>
          </w:rPr>
          <w:br/>
          <w:t>ΠΑΠΑΔΟΠΟΥΛΟΣ Α. , σελ.</w:t>
        </w:r>
        <w:r w:rsidRPr="00786920">
          <w:rPr>
            <w:rFonts w:eastAsia="Times New Roman"/>
            <w:szCs w:val="24"/>
            <w:lang w:eastAsia="en-US"/>
          </w:rPr>
          <w:br/>
          <w:t>ΠΑΠΑΘΕΟΔΩΡΟΥ Θ. , σελ.</w:t>
        </w:r>
        <w:r w:rsidRPr="00786920">
          <w:rPr>
            <w:rFonts w:eastAsia="Times New Roman"/>
            <w:szCs w:val="24"/>
            <w:lang w:eastAsia="en-US"/>
          </w:rPr>
          <w:br/>
          <w:t>ΠΑΠΑΡΗΓΑ Α. , σελ.</w:t>
        </w:r>
        <w:r w:rsidRPr="00786920">
          <w:rPr>
            <w:rFonts w:eastAsia="Times New Roman"/>
            <w:szCs w:val="24"/>
            <w:lang w:eastAsia="en-US"/>
          </w:rPr>
          <w:br/>
          <w:t>ΠΑΠΑΧΡΙΣΤΟΠΟΥΛΟΣ Α. , σελ.</w:t>
        </w:r>
        <w:r w:rsidRPr="00786920">
          <w:rPr>
            <w:rFonts w:eastAsia="Times New Roman"/>
            <w:szCs w:val="24"/>
            <w:lang w:eastAsia="en-US"/>
          </w:rPr>
          <w:br/>
          <w:t>ΠΑΠΠΑΣ Ν. , σελ.</w:t>
        </w:r>
        <w:r w:rsidRPr="00786920">
          <w:rPr>
            <w:rFonts w:eastAsia="Times New Roman"/>
            <w:szCs w:val="24"/>
            <w:lang w:eastAsia="en-US"/>
          </w:rPr>
          <w:br/>
          <w:t>ΠΑΡΑΣΚΕΥΟΠΟΥΛΟΣ Ν. , σελ.</w:t>
        </w:r>
        <w:r w:rsidRPr="00786920">
          <w:rPr>
            <w:rFonts w:eastAsia="Times New Roman"/>
            <w:szCs w:val="24"/>
            <w:lang w:eastAsia="en-US"/>
          </w:rPr>
          <w:br/>
          <w:t>ΣΑΡΙΔΗΣ Ι. , σελ.</w:t>
        </w:r>
        <w:r w:rsidRPr="00786920">
          <w:rPr>
            <w:rFonts w:eastAsia="Times New Roman"/>
            <w:szCs w:val="24"/>
            <w:lang w:eastAsia="en-US"/>
          </w:rPr>
          <w:br/>
          <w:t>ΣΚΟΥΡΛΕΤΗΣ Π. , σελ.</w:t>
        </w:r>
        <w:r w:rsidRPr="00786920">
          <w:rPr>
            <w:rFonts w:eastAsia="Times New Roman"/>
            <w:szCs w:val="24"/>
            <w:lang w:eastAsia="en-US"/>
          </w:rPr>
          <w:br/>
          <w:t>ΣΤΑΪΚΟΥΡΑΣ Χ. , σελ.</w:t>
        </w:r>
        <w:r w:rsidRPr="00786920">
          <w:rPr>
            <w:rFonts w:eastAsia="Times New Roman"/>
            <w:szCs w:val="24"/>
            <w:lang w:eastAsia="en-US"/>
          </w:rPr>
          <w:br/>
          <w:t>ΣΥΡΜΑΛΕΝΙΟΣ Ν. , σελ.</w:t>
        </w:r>
        <w:r w:rsidRPr="00786920">
          <w:rPr>
            <w:rFonts w:eastAsia="Times New Roman"/>
            <w:szCs w:val="24"/>
            <w:lang w:eastAsia="en-US"/>
          </w:rPr>
          <w:br/>
          <w:t>ΤΑΣΣΟΣ Σ. , σελ.</w:t>
        </w:r>
        <w:r w:rsidRPr="00786920">
          <w:rPr>
            <w:rFonts w:eastAsia="Times New Roman"/>
            <w:szCs w:val="24"/>
            <w:lang w:eastAsia="en-US"/>
          </w:rPr>
          <w:br/>
          <w:t>ΤΕΛΙΓΙΟΡΙΔΟΥ Ο. , σελ.</w:t>
        </w:r>
        <w:r w:rsidRPr="00786920">
          <w:rPr>
            <w:rFonts w:eastAsia="Times New Roman"/>
            <w:szCs w:val="24"/>
            <w:lang w:eastAsia="en-US"/>
          </w:rPr>
          <w:br/>
          <w:t>ΤΟΣΚΑΣ Ν. , σελ.</w:t>
        </w:r>
        <w:r w:rsidRPr="00786920">
          <w:rPr>
            <w:rFonts w:eastAsia="Times New Roman"/>
            <w:szCs w:val="24"/>
            <w:lang w:eastAsia="en-US"/>
          </w:rPr>
          <w:br/>
          <w:t>ΤΡΙΑΝΤΑΦΥΛΛΙΔΗΣ Α. , σελ.</w:t>
        </w:r>
        <w:r w:rsidRPr="00786920">
          <w:rPr>
            <w:rFonts w:eastAsia="Times New Roman"/>
            <w:szCs w:val="24"/>
            <w:lang w:eastAsia="en-US"/>
          </w:rPr>
          <w:br/>
          <w:t>ΤΡΙΑΝΤΑΦΥΛΛΟΥ Μ. , σελ.</w:t>
        </w:r>
        <w:r w:rsidRPr="00786920">
          <w:rPr>
            <w:rFonts w:eastAsia="Times New Roman"/>
            <w:szCs w:val="24"/>
            <w:lang w:eastAsia="en-US"/>
          </w:rPr>
          <w:br/>
          <w:t>ΤΣΑΚΑΛΩΤΟΣ Ε. , σελ.</w:t>
        </w:r>
        <w:r w:rsidRPr="00786920">
          <w:rPr>
            <w:rFonts w:eastAsia="Times New Roman"/>
            <w:szCs w:val="24"/>
            <w:lang w:eastAsia="en-US"/>
          </w:rPr>
          <w:br/>
          <w:t>ΤΣΙΡΚΑΣ Β. , σελ.</w:t>
        </w:r>
        <w:r w:rsidRPr="00786920">
          <w:rPr>
            <w:rFonts w:eastAsia="Times New Roman"/>
            <w:szCs w:val="24"/>
            <w:lang w:eastAsia="en-US"/>
          </w:rPr>
          <w:br/>
          <w:t>ΦΙΛΗΣ Ν. , σελ.</w:t>
        </w:r>
        <w:r w:rsidRPr="00786920">
          <w:rPr>
            <w:rFonts w:eastAsia="Times New Roman"/>
            <w:szCs w:val="24"/>
            <w:lang w:eastAsia="en-US"/>
          </w:rPr>
          <w:br/>
          <w:t>ΧΑΡΑΚΟΠΟΥΛΟΣ Μ. , σελ.</w:t>
        </w:r>
        <w:r w:rsidRPr="00786920">
          <w:rPr>
            <w:rFonts w:eastAsia="Times New Roman"/>
            <w:szCs w:val="24"/>
            <w:lang w:eastAsia="en-US"/>
          </w:rPr>
          <w:br/>
          <w:t>ΧΑΡΙΤΣΗΣ Α. , σελ.</w:t>
        </w:r>
        <w:r w:rsidRPr="00786920">
          <w:rPr>
            <w:rFonts w:eastAsia="Times New Roman"/>
            <w:szCs w:val="24"/>
            <w:lang w:eastAsia="en-US"/>
          </w:rPr>
          <w:br/>
          <w:t>ΧΑΤΖΗΔΑΚΗΣ Κ. , σελ.</w:t>
        </w:r>
        <w:r w:rsidRPr="00786920">
          <w:rPr>
            <w:rFonts w:eastAsia="Times New Roman"/>
            <w:szCs w:val="24"/>
            <w:lang w:eastAsia="en-US"/>
          </w:rPr>
          <w:br/>
          <w:t>ΧΡΙΣΤΟΦΙΛΟΠΟΥΛΟΥ Π. , σελ.</w:t>
        </w:r>
        <w:r w:rsidRPr="00786920">
          <w:rPr>
            <w:rFonts w:eastAsia="Times New Roman"/>
            <w:szCs w:val="24"/>
            <w:lang w:eastAsia="en-US"/>
          </w:rPr>
          <w:br/>
          <w:t>ΨΑΡΙΑΝΟΣ Γ. , σελ.</w:t>
        </w:r>
        <w:r w:rsidRPr="00786920">
          <w:rPr>
            <w:rFonts w:eastAsia="Times New Roman"/>
            <w:szCs w:val="24"/>
            <w:lang w:eastAsia="en-US"/>
          </w:rPr>
          <w:br/>
        </w:r>
        <w:r w:rsidRPr="00786920">
          <w:rPr>
            <w:rFonts w:eastAsia="Times New Roman"/>
            <w:szCs w:val="24"/>
            <w:lang w:eastAsia="en-US"/>
          </w:rPr>
          <w:br/>
          <w:t>Δ. Επί των ενστάσεων αντισυνταγματικότητας:</w:t>
        </w:r>
        <w:r w:rsidRPr="00786920">
          <w:rPr>
            <w:rFonts w:eastAsia="Times New Roman"/>
            <w:szCs w:val="24"/>
            <w:lang w:eastAsia="en-US"/>
          </w:rPr>
          <w:br/>
          <w:t>ΑΜΥΡΑΣ Γ. , σελ.</w:t>
        </w:r>
        <w:r w:rsidRPr="00786920">
          <w:rPr>
            <w:rFonts w:eastAsia="Times New Roman"/>
            <w:szCs w:val="24"/>
            <w:lang w:eastAsia="en-US"/>
          </w:rPr>
          <w:br/>
          <w:t>ΑΧΤΣΙΟΓΛΟΥ Ε. , σελ.</w:t>
        </w:r>
        <w:r w:rsidRPr="00786920">
          <w:rPr>
            <w:rFonts w:eastAsia="Times New Roman"/>
            <w:szCs w:val="24"/>
            <w:lang w:eastAsia="en-US"/>
          </w:rPr>
          <w:br/>
          <w:t>ΒΟΡΙΔΗΣ Μ. , σελ.</w:t>
        </w:r>
        <w:r w:rsidRPr="00786920">
          <w:rPr>
            <w:rFonts w:eastAsia="Times New Roman"/>
            <w:szCs w:val="24"/>
            <w:lang w:eastAsia="en-US"/>
          </w:rPr>
          <w:br/>
          <w:t>ΚΑΜΜΕΝΟΣ Δ. , σελ.</w:t>
        </w:r>
        <w:r w:rsidRPr="00786920">
          <w:rPr>
            <w:rFonts w:eastAsia="Times New Roman"/>
            <w:szCs w:val="24"/>
            <w:lang w:eastAsia="en-US"/>
          </w:rPr>
          <w:br/>
          <w:t>ΚΑΡΡΑΣ Γ. , σελ.</w:t>
        </w:r>
        <w:r w:rsidRPr="00786920">
          <w:rPr>
            <w:rFonts w:eastAsia="Times New Roman"/>
            <w:szCs w:val="24"/>
            <w:lang w:eastAsia="en-US"/>
          </w:rPr>
          <w:br/>
          <w:t>ΚΟΥΤΣΟΥΚΟΣ Γ. , σελ.</w:t>
        </w:r>
        <w:r w:rsidRPr="00786920">
          <w:rPr>
            <w:rFonts w:eastAsia="Times New Roman"/>
            <w:szCs w:val="24"/>
            <w:lang w:eastAsia="en-US"/>
          </w:rPr>
          <w:br/>
          <w:t>ΛΟΒΕΡΔΟΣ Α. , σελ.</w:t>
        </w:r>
        <w:r w:rsidRPr="00786920">
          <w:rPr>
            <w:rFonts w:eastAsia="Times New Roman"/>
            <w:szCs w:val="24"/>
            <w:lang w:eastAsia="en-US"/>
          </w:rPr>
          <w:br/>
          <w:t>ΜΑΝΤΑΣ Χ. , σελ.</w:t>
        </w:r>
        <w:r w:rsidRPr="00786920">
          <w:rPr>
            <w:rFonts w:eastAsia="Times New Roman"/>
            <w:szCs w:val="24"/>
            <w:lang w:eastAsia="en-US"/>
          </w:rPr>
          <w:br/>
          <w:t>ΜΕΓΑΛΟΜΥΣΤΑΚΑΣ Α. , σελ.</w:t>
        </w:r>
        <w:r w:rsidRPr="00786920">
          <w:rPr>
            <w:rFonts w:eastAsia="Times New Roman"/>
            <w:szCs w:val="24"/>
            <w:lang w:eastAsia="en-US"/>
          </w:rPr>
          <w:br/>
          <w:t>ΠΑΡΑΣΚΕΥΟΠΟΥΛΟΣ Ν. , σελ.</w:t>
        </w:r>
        <w:r w:rsidRPr="00786920">
          <w:rPr>
            <w:rFonts w:eastAsia="Times New Roman"/>
            <w:szCs w:val="24"/>
            <w:lang w:eastAsia="en-US"/>
          </w:rPr>
          <w:br/>
          <w:t>ΠΑΦΙΛΗΣ Α. , σελ.</w:t>
        </w:r>
        <w:r w:rsidRPr="00786920">
          <w:rPr>
            <w:rFonts w:eastAsia="Times New Roman"/>
            <w:szCs w:val="24"/>
            <w:lang w:eastAsia="en-US"/>
          </w:rPr>
          <w:br/>
          <w:t>ΤΖΑΒΑΡΑΣ Κ. , σελ.</w:t>
        </w:r>
        <w:r w:rsidRPr="00786920">
          <w:rPr>
            <w:rFonts w:eastAsia="Times New Roman"/>
            <w:szCs w:val="24"/>
            <w:lang w:eastAsia="en-US"/>
          </w:rPr>
          <w:br/>
        </w:r>
        <w:r w:rsidRPr="00786920">
          <w:rPr>
            <w:rFonts w:eastAsia="Times New Roman"/>
            <w:szCs w:val="24"/>
            <w:lang w:eastAsia="en-US"/>
          </w:rPr>
          <w:br/>
          <w:t>ΠΑΡΕΜΒΑΣΕΙΣ:</w:t>
        </w:r>
        <w:r w:rsidRPr="00786920">
          <w:rPr>
            <w:rFonts w:eastAsia="Times New Roman"/>
            <w:szCs w:val="24"/>
            <w:lang w:eastAsia="en-US"/>
          </w:rPr>
          <w:br/>
          <w:t>ΔΑΒΑΚΗΣ Α. , σελ.</w:t>
        </w:r>
        <w:r w:rsidRPr="00786920">
          <w:rPr>
            <w:rFonts w:eastAsia="Times New Roman"/>
            <w:szCs w:val="24"/>
            <w:lang w:eastAsia="en-US"/>
          </w:rPr>
          <w:br/>
          <w:t>ΚΑΦΑΝΤΑΡΗ Χ. , σελ.</w:t>
        </w:r>
        <w:r w:rsidRPr="00786920">
          <w:rPr>
            <w:rFonts w:eastAsia="Times New Roman"/>
            <w:szCs w:val="24"/>
            <w:lang w:eastAsia="en-US"/>
          </w:rPr>
          <w:br/>
          <w:t>ΚΟΥΡΑΚΗΣ Α. , σελ.</w:t>
        </w:r>
        <w:r w:rsidRPr="00786920">
          <w:rPr>
            <w:rFonts w:eastAsia="Times New Roman"/>
            <w:szCs w:val="24"/>
            <w:lang w:eastAsia="en-US"/>
          </w:rPr>
          <w:br/>
          <w:t>ΚΥΡΙΑΖΙΔΗΣ Δ. , σελ.</w:t>
        </w:r>
        <w:r w:rsidRPr="00786920">
          <w:rPr>
            <w:rFonts w:eastAsia="Times New Roman"/>
            <w:szCs w:val="24"/>
            <w:lang w:eastAsia="en-US"/>
          </w:rPr>
          <w:br/>
          <w:t>ΜΑΝΤΑΣ Χ. , σελ.</w:t>
        </w:r>
        <w:r w:rsidRPr="00786920">
          <w:rPr>
            <w:rFonts w:eastAsia="Times New Roman"/>
            <w:szCs w:val="24"/>
            <w:lang w:eastAsia="en-US"/>
          </w:rPr>
          <w:br/>
          <w:t>ΣΤΕΦΟΣ Ι. , σελ.</w:t>
        </w:r>
        <w:r w:rsidRPr="00786920">
          <w:rPr>
            <w:rFonts w:eastAsia="Times New Roman"/>
            <w:szCs w:val="24"/>
            <w:lang w:eastAsia="en-US"/>
          </w:rPr>
          <w:br/>
        </w:r>
      </w:ins>
    </w:p>
    <w:p w14:paraId="46602597" w14:textId="77777777" w:rsidR="008E1586" w:rsidRDefault="00786920">
      <w:pPr>
        <w:spacing w:after="0" w:line="600" w:lineRule="auto"/>
        <w:ind w:firstLine="720"/>
        <w:jc w:val="center"/>
        <w:rPr>
          <w:rFonts w:eastAsia="Times New Roman"/>
          <w:szCs w:val="24"/>
        </w:rPr>
      </w:pPr>
      <w:r>
        <w:rPr>
          <w:rFonts w:eastAsia="Times New Roman"/>
          <w:szCs w:val="24"/>
        </w:rPr>
        <w:t>ΠΡΑΚΤΙΚΑ ΒΟΥΛΗΣ</w:t>
      </w:r>
    </w:p>
    <w:p w14:paraId="46602598" w14:textId="77777777" w:rsidR="008E1586" w:rsidRDefault="00786920">
      <w:pPr>
        <w:spacing w:after="0" w:line="600" w:lineRule="auto"/>
        <w:ind w:firstLine="720"/>
        <w:jc w:val="center"/>
        <w:rPr>
          <w:rFonts w:eastAsia="Times New Roman"/>
          <w:szCs w:val="24"/>
        </w:rPr>
      </w:pPr>
      <w:r>
        <w:rPr>
          <w:rFonts w:eastAsia="Times New Roman"/>
          <w:szCs w:val="24"/>
        </w:rPr>
        <w:t xml:space="preserve">ΙZ΄ ΠΕΡΙΟΔΟΣ </w:t>
      </w:r>
    </w:p>
    <w:p w14:paraId="46602599" w14:textId="77777777" w:rsidR="008E1586" w:rsidRDefault="00786920">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4660259A" w14:textId="77777777" w:rsidR="008E1586" w:rsidRDefault="00786920">
      <w:pPr>
        <w:spacing w:after="0" w:line="600" w:lineRule="auto"/>
        <w:ind w:firstLine="720"/>
        <w:jc w:val="center"/>
        <w:rPr>
          <w:rFonts w:eastAsia="Times New Roman"/>
          <w:szCs w:val="24"/>
        </w:rPr>
      </w:pPr>
      <w:r>
        <w:rPr>
          <w:rFonts w:eastAsia="Times New Roman"/>
          <w:szCs w:val="24"/>
        </w:rPr>
        <w:t>ΣΥΝΟΔΟΣ Β΄</w:t>
      </w:r>
    </w:p>
    <w:p w14:paraId="4660259B" w14:textId="77777777" w:rsidR="008E1586" w:rsidRDefault="00786920">
      <w:pPr>
        <w:spacing w:after="0" w:line="600" w:lineRule="auto"/>
        <w:ind w:firstLine="720"/>
        <w:jc w:val="center"/>
        <w:rPr>
          <w:rFonts w:eastAsia="Times New Roman"/>
          <w:szCs w:val="24"/>
        </w:rPr>
      </w:pPr>
      <w:r>
        <w:rPr>
          <w:rFonts w:eastAsia="Times New Roman"/>
          <w:szCs w:val="24"/>
        </w:rPr>
        <w:t>ΣΥΝΕΔΡΙΑΣΗ ΡΚΑ΄</w:t>
      </w:r>
    </w:p>
    <w:p w14:paraId="4660259C" w14:textId="77777777" w:rsidR="008E1586" w:rsidRDefault="00786920">
      <w:pPr>
        <w:spacing w:after="0" w:line="600" w:lineRule="auto"/>
        <w:ind w:firstLine="720"/>
        <w:jc w:val="center"/>
        <w:rPr>
          <w:rFonts w:eastAsia="Times New Roman"/>
          <w:szCs w:val="24"/>
        </w:rPr>
      </w:pPr>
      <w:r>
        <w:rPr>
          <w:rFonts w:eastAsia="Times New Roman"/>
          <w:szCs w:val="24"/>
        </w:rPr>
        <w:t>Τετάρτη 17 Μαΐου 2017</w:t>
      </w:r>
    </w:p>
    <w:p w14:paraId="4660259D" w14:textId="77777777" w:rsidR="008E1586" w:rsidRDefault="008E1586">
      <w:pPr>
        <w:spacing w:after="0" w:line="600" w:lineRule="auto"/>
        <w:ind w:firstLine="720"/>
        <w:jc w:val="both"/>
        <w:rPr>
          <w:rFonts w:eastAsia="Times New Roman"/>
          <w:szCs w:val="24"/>
        </w:rPr>
      </w:pPr>
    </w:p>
    <w:p w14:paraId="4660259E" w14:textId="77777777" w:rsidR="008E1586" w:rsidRDefault="00786920">
      <w:pPr>
        <w:spacing w:after="0" w:line="600" w:lineRule="auto"/>
        <w:ind w:firstLine="720"/>
        <w:jc w:val="both"/>
        <w:rPr>
          <w:rFonts w:eastAsia="Times New Roman"/>
          <w:szCs w:val="24"/>
        </w:rPr>
      </w:pPr>
      <w:r>
        <w:rPr>
          <w:rFonts w:eastAsia="Times New Roman"/>
          <w:szCs w:val="24"/>
        </w:rPr>
        <w:t>Αθήνα, σήμερα στις 17 Μαΐου 2017, ημέρα Τετάρτη και ώρα 10.15΄</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Προέδρου αυτής κ. </w:t>
      </w:r>
      <w:r w:rsidRPr="005A3065">
        <w:rPr>
          <w:rFonts w:eastAsia="Times New Roman"/>
          <w:b/>
          <w:szCs w:val="24"/>
        </w:rPr>
        <w:t>ΝΙΚΟΛΑΟΥ ΒΟΥΤΣΗ.</w:t>
      </w:r>
    </w:p>
    <w:p w14:paraId="4660259F" w14:textId="77777777" w:rsidR="008E1586" w:rsidRDefault="00786920">
      <w:pPr>
        <w:spacing w:after="0" w:line="600" w:lineRule="auto"/>
        <w:ind w:firstLine="720"/>
        <w:jc w:val="both"/>
        <w:rPr>
          <w:rFonts w:eastAsia="Times New Roman"/>
          <w:szCs w:val="24"/>
        </w:rPr>
      </w:pPr>
      <w:r>
        <w:rPr>
          <w:rFonts w:eastAsia="Times New Roman"/>
          <w:b/>
          <w:bCs/>
          <w:szCs w:val="24"/>
        </w:rPr>
        <w:t xml:space="preserve">ΠΡΟΕΔΡΟΣ (Νικόλαος </w:t>
      </w:r>
      <w:proofErr w:type="spellStart"/>
      <w:r>
        <w:rPr>
          <w:rFonts w:eastAsia="Times New Roman"/>
          <w:b/>
          <w:bCs/>
          <w:szCs w:val="24"/>
        </w:rPr>
        <w:t>Βούτσης</w:t>
      </w:r>
      <w:proofErr w:type="spellEnd"/>
      <w:r>
        <w:rPr>
          <w:rFonts w:eastAsia="Times New Roman"/>
          <w:b/>
          <w:bCs/>
          <w:szCs w:val="24"/>
        </w:rPr>
        <w:t xml:space="preserve">): </w:t>
      </w:r>
      <w:r>
        <w:rPr>
          <w:rFonts w:eastAsia="Times New Roman"/>
          <w:szCs w:val="24"/>
        </w:rPr>
        <w:t>Κυρίες και κύριοι συνάδελφοι, αρχίζει η συνεδρίαση.</w:t>
      </w:r>
    </w:p>
    <w:p w14:paraId="466025A0" w14:textId="77777777" w:rsidR="008E1586" w:rsidRDefault="00786920">
      <w:pPr>
        <w:spacing w:after="0" w:line="600" w:lineRule="auto"/>
        <w:ind w:firstLine="720"/>
        <w:jc w:val="both"/>
        <w:rPr>
          <w:rFonts w:eastAsia="Times New Roman" w:cs="Times New Roman"/>
          <w:szCs w:val="24"/>
        </w:rPr>
      </w:pPr>
      <w:r>
        <w:rPr>
          <w:rFonts w:eastAsia="Times New Roman"/>
          <w:szCs w:val="24"/>
        </w:rPr>
        <w:t>Έχω την τιμή να ανακοιν</w:t>
      </w:r>
      <w:r>
        <w:rPr>
          <w:rFonts w:eastAsia="Times New Roman"/>
          <w:szCs w:val="24"/>
        </w:rPr>
        <w:t>ώσω στο Σώμα ότι οι Υπουργοί Οικονομικών, Εσωτερικών, Οικονομίας και Ανάπτυξης, Ψηφιακής Πολιτικής, Τηλεπικοινωνιών και Ενημέρωσης, Εθνικής Άμυνας, Παιδείας, Έρευνας και Θρησκευμάτων, Εργασίας, Κοινωνικής Ασφάλισης και Κοινωνικής Αλληλεγγύης, Εξωτερικών, Δ</w:t>
      </w:r>
      <w:r>
        <w:rPr>
          <w:rFonts w:eastAsia="Times New Roman"/>
          <w:szCs w:val="24"/>
        </w:rPr>
        <w:t>ικαιοσύνης, Διαφάνειας και Ανθρωπίνων Δικαιωμάτων, Υγείας, Διοικητικής Ανασυγκρότησης, Πολιτισμού και Αθλητισμού, Περιβάλλοντος και Ενέργειας, Υποδομών και Μεταφορών, Μεταναστευτικής Πολιτικής, Ναυτιλίας και Νησιωτικής Πολιτικής, Αγροτικής Ανάπτυξης και Τρ</w:t>
      </w:r>
      <w:r>
        <w:rPr>
          <w:rFonts w:eastAsia="Times New Roman"/>
          <w:szCs w:val="24"/>
        </w:rPr>
        <w:t>οφίμων και Τουρισμού, οι Αναπληρωτές Υπουργοί Εσωτερικών, Οικονο</w:t>
      </w:r>
      <w:r>
        <w:rPr>
          <w:rFonts w:eastAsia="Times New Roman"/>
          <w:szCs w:val="24"/>
        </w:rPr>
        <w:lastRenderedPageBreak/>
        <w:t>μίας και Ανάπτυξης, Εθνικής Άμυνας, Εργασίας, Κοινωνικής Ασφάλισης και Κοινωνικής Αλληλεγγύης, Παιδείας, Έρευνας και Θρησκευμάτων, Οικονομικών, Δικαιοσύνης, Διαφάνειας και Ανθρωπίνων Δικαιωμάτ</w:t>
      </w:r>
      <w:r>
        <w:rPr>
          <w:rFonts w:eastAsia="Times New Roman"/>
          <w:szCs w:val="24"/>
        </w:rPr>
        <w:t xml:space="preserve">ων και Υγείας, καθώς και οι Υφυπουργοί Εργασίας, Κοινωνικής Ασφάλισης και Κοινωνικής Αλληλεγγύης και Οικονομικών κατέθεσαν στις 13-5-2017 σχέδιο νόμου με τίτλο </w:t>
      </w:r>
      <w:r>
        <w:rPr>
          <w:rFonts w:eastAsia="Times New Roman" w:cs="Times New Roman"/>
          <w:szCs w:val="24"/>
        </w:rPr>
        <w:t>«Συνταξιοδοτικές διατάξεις Δημοσίου και τροποποίηση διατάξεων του ν.4387/2016, μέτρα εφαρμογής τ</w:t>
      </w:r>
      <w:r>
        <w:rPr>
          <w:rFonts w:eastAsia="Times New Roman" w:cs="Times New Roman"/>
          <w:szCs w:val="24"/>
        </w:rPr>
        <w:t>ων δημοσιονομικών στόχων και μεταρρυθμίσεων, μέτρα κοινωνικής στήριξης και εργασιακές ρυθμίσεις, Μεσοπρόθεσμο Πλαίσιο Δημοσιονομικής Στρατηγικής 2018-2021 και λοιπές διατάξεις».</w:t>
      </w:r>
    </w:p>
    <w:p w14:paraId="466025A1" w14:textId="77777777" w:rsidR="008E1586" w:rsidRDefault="00786920">
      <w:pPr>
        <w:spacing w:after="0" w:line="600" w:lineRule="auto"/>
        <w:ind w:firstLine="720"/>
        <w:jc w:val="both"/>
        <w:rPr>
          <w:rFonts w:eastAsia="Times New Roman"/>
          <w:bCs/>
          <w:szCs w:val="24"/>
        </w:rPr>
      </w:pPr>
      <w:r>
        <w:rPr>
          <w:rFonts w:eastAsia="Times New Roman" w:cs="Times New Roman"/>
          <w:szCs w:val="24"/>
        </w:rPr>
        <w:t xml:space="preserve">Το ως άνω σχέδιο νόμου έχει χαρακτηρισθεί από την Κυβέρνηση ως επείγον. </w:t>
      </w:r>
    </w:p>
    <w:p w14:paraId="466025A2"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Επίση</w:t>
      </w:r>
      <w:r>
        <w:rPr>
          <w:rFonts w:eastAsia="Times New Roman" w:cs="Times New Roman"/>
          <w:szCs w:val="24"/>
        </w:rPr>
        <w:t xml:space="preserve">ς, έχω την τιμή να ανακοινώσω προς το Σώμα ότι οι Διαρκείς Επιτροπές Οικονομικών Υποθέσεων, Κοινωνικών Υποθέσεων, Δημόσιας Διοίκησης, Δημόσιας Τάξης και Δικαιοσύνης και Παραγωγής και Εμπορίου καταθέτουν την </w:t>
      </w:r>
      <w:r>
        <w:rPr>
          <w:rFonts w:eastAsia="Times New Roman" w:cs="Times New Roman"/>
          <w:szCs w:val="24"/>
        </w:rPr>
        <w:t>έ</w:t>
      </w:r>
      <w:r>
        <w:rPr>
          <w:rFonts w:eastAsia="Times New Roman" w:cs="Times New Roman"/>
          <w:szCs w:val="24"/>
        </w:rPr>
        <w:t>κθεσή τους στο σχέδιο νόμου του Υπουργείου Οικον</w:t>
      </w:r>
      <w:r>
        <w:rPr>
          <w:rFonts w:eastAsia="Times New Roman" w:cs="Times New Roman"/>
          <w:szCs w:val="24"/>
        </w:rPr>
        <w:t>ομικών «Συνταξιοδοτικές διατάξεις Δημοσίου και τροποποίηση διατάξεων του ν.4387/2016, μέτρα εφαρμογής των δημοσιονομικών στόχων και μεταρρυθμίσεων, μέτρα κοινωνικής στήριξης και εργασιακές ρυθμίσεις, Μεσοπρόθεσμο Πλαίσιο Δημοσιονομικής Στρατηγικής 2018-202</w:t>
      </w:r>
      <w:r>
        <w:rPr>
          <w:rFonts w:eastAsia="Times New Roman" w:cs="Times New Roman"/>
          <w:szCs w:val="24"/>
        </w:rPr>
        <w:t xml:space="preserve">1 και λοιπές διατάξεις». </w:t>
      </w:r>
    </w:p>
    <w:p w14:paraId="466025A3"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εισερχόμαστε στην ημερήσια διάταξη της </w:t>
      </w:r>
    </w:p>
    <w:p w14:paraId="466025A4" w14:textId="77777777" w:rsidR="008E1586" w:rsidRDefault="00786920">
      <w:pPr>
        <w:spacing w:after="0" w:line="600" w:lineRule="auto"/>
        <w:ind w:firstLine="720"/>
        <w:jc w:val="center"/>
        <w:rPr>
          <w:rFonts w:eastAsia="Times New Roman" w:cs="Times New Roman"/>
          <w:b/>
          <w:szCs w:val="24"/>
        </w:rPr>
      </w:pPr>
      <w:r>
        <w:rPr>
          <w:rFonts w:eastAsia="Times New Roman" w:cs="Times New Roman"/>
          <w:b/>
          <w:szCs w:val="24"/>
        </w:rPr>
        <w:t>ΝΟΜΟΘΕΤΙΚΗΣ ΕΡΓΑΣΙΑΣ</w:t>
      </w:r>
    </w:p>
    <w:p w14:paraId="466025A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Μόνη συζήτηση και ψήφιση επί της αρχής, των άρθρων και του συνόλου του σχεδίου νόμου του Υπουργείου Οικονομικών</w:t>
      </w:r>
      <w:r>
        <w:rPr>
          <w:rFonts w:eastAsia="Times New Roman" w:cs="Times New Roman"/>
          <w:szCs w:val="24"/>
        </w:rPr>
        <w:t>:</w:t>
      </w:r>
      <w:r>
        <w:rPr>
          <w:rFonts w:eastAsia="Times New Roman" w:cs="Times New Roman"/>
          <w:szCs w:val="24"/>
        </w:rPr>
        <w:t xml:space="preserve"> «Συνταξιοδοτικές διατάξεις</w:t>
      </w:r>
      <w:r>
        <w:rPr>
          <w:rFonts w:eastAsia="Times New Roman" w:cs="Times New Roman"/>
          <w:szCs w:val="24"/>
        </w:rPr>
        <w:t xml:space="preserve"> Δημοσίου και τροποποίηση διατάξεων του ν.4387/2016, μέτρα εφαρμογής των δημοσιονομικών στόχων και μεταρρυθμίσεων, μέτρα κοινωνικής στήριξης και εργασιακές ρυθμίσεις, Μεσοπρόθεσμο Πλαίσιο Δημοσιονομικής Στρατηγικής 2018-2021 και λοιπές διατάξεις». </w:t>
      </w:r>
    </w:p>
    <w:p w14:paraId="466025A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Το ανωτ</w:t>
      </w:r>
      <w:r>
        <w:rPr>
          <w:rFonts w:eastAsia="Times New Roman" w:cs="Times New Roman"/>
          <w:szCs w:val="24"/>
        </w:rPr>
        <w:t xml:space="preserve">έρω σχέδιο νόμου χαρακτηρίστηκε από την Κυβέρνηση ως επείγον και οι συναρμόδιες Διαρκείς Επιτροπές αποδέχθηκαν κατά πλειοψηφία τον χαρακτηρισμό του επείγοντος, σύμφωνα με το άρθρο 110 του Κανονισμού της Βουλής. </w:t>
      </w:r>
    </w:p>
    <w:p w14:paraId="466025A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Η Διάσκεψη των Προέδρων αποφάσισε στη συνεδρ</w:t>
      </w:r>
      <w:r>
        <w:rPr>
          <w:rFonts w:eastAsia="Times New Roman" w:cs="Times New Roman"/>
          <w:szCs w:val="24"/>
        </w:rPr>
        <w:t>ίασ</w:t>
      </w:r>
      <w:r>
        <w:rPr>
          <w:rFonts w:eastAsia="Times New Roman" w:cs="Times New Roman"/>
          <w:szCs w:val="24"/>
        </w:rPr>
        <w:t>ή της, στις</w:t>
      </w:r>
      <w:r>
        <w:rPr>
          <w:rFonts w:eastAsia="Times New Roman" w:cs="Times New Roman"/>
          <w:szCs w:val="24"/>
        </w:rPr>
        <w:t xml:space="preserve"> 16 Μαΐου 2017</w:t>
      </w:r>
      <w:r>
        <w:rPr>
          <w:rFonts w:eastAsia="Times New Roman" w:cs="Times New Roman"/>
          <w:szCs w:val="24"/>
        </w:rPr>
        <w:t>,</w:t>
      </w:r>
      <w:r>
        <w:rPr>
          <w:rFonts w:eastAsia="Times New Roman" w:cs="Times New Roman"/>
          <w:szCs w:val="24"/>
        </w:rPr>
        <w:t xml:space="preserve"> τη συζήτηση του νομοσχεδίου σε δύο συνεδριάσεις, ενιαία επί της αρχής, επί των άρθρων και επί της τροπολογίας. </w:t>
      </w:r>
    </w:p>
    <w:p w14:paraId="466025A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Πριν παραδώσω τη διεύθυνση της διαδικασίας στον Πρόεδρο κ. Κακλαμάνη, παρακαλώ πολύ την προσοχή σας, κυρίες και κύ</w:t>
      </w:r>
      <w:r>
        <w:rPr>
          <w:rFonts w:eastAsia="Times New Roman" w:cs="Times New Roman"/>
          <w:szCs w:val="24"/>
        </w:rPr>
        <w:t xml:space="preserve">ριοι συνάδελφοι. </w:t>
      </w:r>
    </w:p>
    <w:p w14:paraId="466025A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μετά από αναλυτική συζήτηση, που μπορεί οποιοσδήποτε από εμάς να προστρέξει και στα Πρακτικά για να ενημερωθεί, και κατόπιν σχετικής εισήγησής μου και αφού ακολούθησε η αντίκρουση της σχετικής πρότασης από πλ</w:t>
      </w:r>
      <w:r>
        <w:rPr>
          <w:rFonts w:eastAsia="Times New Roman" w:cs="Times New Roman"/>
          <w:szCs w:val="24"/>
        </w:rPr>
        <w:t xml:space="preserve">ευράς του Κοινοβουλευτικού Εκπροσώπου του Λαϊκού Συνδέσμου-Χρυσή Αυγή, η Διάσκεψη των Προέδρων με ομοφωνία -βεβαίως με αντιρρήσεις του </w:t>
      </w:r>
      <w:r>
        <w:rPr>
          <w:rFonts w:eastAsia="Times New Roman" w:cs="Times New Roman"/>
          <w:szCs w:val="24"/>
        </w:rPr>
        <w:t xml:space="preserve">εκπροσώπου </w:t>
      </w:r>
      <w:r>
        <w:rPr>
          <w:rFonts w:eastAsia="Times New Roman" w:cs="Times New Roman"/>
          <w:szCs w:val="24"/>
        </w:rPr>
        <w:t xml:space="preserve">του Λαϊκού Συνδέσμου-Χρυσή Αυγή, κ. Χρήστου Παππά- αποφάσισε </w:t>
      </w:r>
      <w:r>
        <w:rPr>
          <w:rFonts w:eastAsia="Times New Roman" w:cs="Times New Roman"/>
          <w:szCs w:val="24"/>
        </w:rPr>
        <w:lastRenderedPageBreak/>
        <w:t>να προτείνει στην Ολομέλεια, για να εγκριθεί κατ’</w:t>
      </w:r>
      <w:r>
        <w:rPr>
          <w:rFonts w:eastAsia="Times New Roman" w:cs="Times New Roman"/>
          <w:szCs w:val="24"/>
        </w:rPr>
        <w:t xml:space="preserve"> </w:t>
      </w:r>
      <w:proofErr w:type="spellStart"/>
      <w:r>
        <w:rPr>
          <w:rFonts w:eastAsia="Times New Roman" w:cs="Times New Roman"/>
          <w:szCs w:val="24"/>
        </w:rPr>
        <w:t>εφαρμογήν</w:t>
      </w:r>
      <w:proofErr w:type="spellEnd"/>
      <w:r>
        <w:rPr>
          <w:rFonts w:eastAsia="Times New Roman" w:cs="Times New Roman"/>
          <w:szCs w:val="24"/>
        </w:rPr>
        <w:t xml:space="preserve"> το άρθρο 81 παράγραφος 1, 2 και 3 του Κανονισμού της Βουλής, τον αποκλεισμό της συμμετοχής των Βουλευτών-μελών της Κοινοβουλευτικής Ομάδας της Χρυσής Αυγής από τη διαδικασία και τη σχετική συζήτηση στην Ολομέλεια του Κοινοβουλίου για το νομοσχέδ</w:t>
      </w:r>
      <w:r>
        <w:rPr>
          <w:rFonts w:eastAsia="Times New Roman" w:cs="Times New Roman"/>
          <w:szCs w:val="24"/>
        </w:rPr>
        <w:t>ιο «Συνταξιοδοτικές διατάξεις Δημοσίου και τροποποίηση διατάξεων του ν.4387/2016, μέτρα εφαρμογής των δημοσιονομικών στόχων και μεταρρυθμίσεων, μέτρα κοινωνικής στήριξης και εργασιακές ρυθμίσεις, Μεσοπρόθεσμο Πλαίσιο Δημοσιονομικής Στρατηγικής 2018-2021 κα</w:t>
      </w:r>
      <w:r>
        <w:rPr>
          <w:rFonts w:eastAsia="Times New Roman" w:cs="Times New Roman"/>
          <w:szCs w:val="24"/>
        </w:rPr>
        <w:t xml:space="preserve">ι λοιπές διατάξεις». </w:t>
      </w:r>
    </w:p>
    <w:p w14:paraId="466025AA" w14:textId="77777777" w:rsidR="008E1586" w:rsidRDefault="00786920">
      <w:pPr>
        <w:spacing w:after="0" w:line="600" w:lineRule="auto"/>
        <w:ind w:firstLine="720"/>
        <w:jc w:val="both"/>
        <w:rPr>
          <w:rFonts w:eastAsia="Times New Roman"/>
          <w:szCs w:val="24"/>
        </w:rPr>
      </w:pPr>
      <w:r>
        <w:rPr>
          <w:rFonts w:eastAsia="Times New Roman"/>
          <w:szCs w:val="24"/>
        </w:rPr>
        <w:t>Οι Βουλευτές της Χρυσής Αυγής, δικαιούνται, σύμφωνα με την παράγραφο 5 του ιδίου άρθρου, να συμμετάσχουν στις ενδεχόμενες ονομαστικές ψηφοφορίες με τις οποίες θα κλείσει η σχετική διαδικασία.</w:t>
      </w:r>
    </w:p>
    <w:p w14:paraId="466025AB" w14:textId="77777777" w:rsidR="008E1586" w:rsidRDefault="00786920">
      <w:pPr>
        <w:spacing w:after="0" w:line="600" w:lineRule="auto"/>
        <w:ind w:firstLine="720"/>
        <w:jc w:val="both"/>
        <w:rPr>
          <w:rFonts w:eastAsia="Times New Roman"/>
          <w:szCs w:val="24"/>
        </w:rPr>
      </w:pPr>
      <w:r>
        <w:rPr>
          <w:rFonts w:eastAsia="Times New Roman"/>
          <w:szCs w:val="24"/>
        </w:rPr>
        <w:t xml:space="preserve">Έχει γίνει απολύτως σαφές από τη συζήτηση </w:t>
      </w:r>
      <w:r>
        <w:rPr>
          <w:rFonts w:eastAsia="Times New Roman"/>
          <w:szCs w:val="24"/>
        </w:rPr>
        <w:t xml:space="preserve">η οποία έγινε στις συνεδριάσεις των </w:t>
      </w:r>
      <w:r>
        <w:rPr>
          <w:rFonts w:eastAsia="Times New Roman"/>
          <w:szCs w:val="24"/>
        </w:rPr>
        <w:t xml:space="preserve">επιτροπών </w:t>
      </w:r>
      <w:r>
        <w:rPr>
          <w:rFonts w:eastAsia="Times New Roman"/>
          <w:szCs w:val="24"/>
        </w:rPr>
        <w:t xml:space="preserve">χθες και προχθές, 15 και 16 Μαΐου, και από την αντίστοιχη συζήτηση στη Διάσκεψη των Προέδρων χθες 16 Μαΐου, ότι τόσο η απόφαση των </w:t>
      </w:r>
      <w:r>
        <w:rPr>
          <w:rFonts w:eastAsia="Times New Roman"/>
          <w:szCs w:val="24"/>
        </w:rPr>
        <w:t>επιτροπών</w:t>
      </w:r>
      <w:r>
        <w:rPr>
          <w:rFonts w:eastAsia="Times New Roman"/>
          <w:szCs w:val="24"/>
        </w:rPr>
        <w:t>, με βάση την οποία δεν συμμετείχαν στις συνεδριάσεις οι Βουλευτές της Χρυσής Αυγής, όσο και η προτεινόμενη σήμερα προς την Ολομέλεια απόφαση, που αφορά στο σύνολο των Βουλευτών της Χρυσής Αυγής, τεκμηριώνεται από την πλήρη κάλυψη η οποία δόθηκε μετά το πέ</w:t>
      </w:r>
      <w:r>
        <w:rPr>
          <w:rFonts w:eastAsia="Times New Roman"/>
          <w:szCs w:val="24"/>
        </w:rPr>
        <w:t xml:space="preserve">ρας όλων των θλιβερών και αντιδημοκρατικών πράξεων από τον Κοινοβουλευτικό Εκπρόσωπο της Χρυσής Αυγής εκ μέρους όλης της παράταξης. Δυστυχώς, τέτοιας πρωτοφανούς έκτασης συμβάν δεν είναι μεμονωμένο με </w:t>
      </w:r>
      <w:r>
        <w:rPr>
          <w:rFonts w:eastAsia="Times New Roman"/>
          <w:szCs w:val="24"/>
        </w:rPr>
        <w:lastRenderedPageBreak/>
        <w:t>ευθύνη Βουλευτών της Χρυσής Αυγής και μάλιστα μέσα στην</w:t>
      </w:r>
      <w:r>
        <w:rPr>
          <w:rFonts w:eastAsia="Times New Roman"/>
          <w:szCs w:val="24"/>
        </w:rPr>
        <w:t xml:space="preserve"> Αίθουσα της Ολομέλειας του Κοινοβουλίου, αλλά προστίθεται σε μια σειρά γεγονότων την πρόσφατη πενταετία που πέραν της αντιδημοκρατικής συμπεριφοράς, αναφέρονται σε απειλές ή και πρακτικές βίας.</w:t>
      </w:r>
    </w:p>
    <w:p w14:paraId="466025AC" w14:textId="77777777" w:rsidR="008E1586" w:rsidRDefault="00786920">
      <w:pPr>
        <w:spacing w:after="0" w:line="600" w:lineRule="auto"/>
        <w:ind w:firstLine="720"/>
        <w:jc w:val="both"/>
        <w:rPr>
          <w:rFonts w:eastAsia="Times New Roman"/>
          <w:szCs w:val="24"/>
        </w:rPr>
      </w:pPr>
      <w:r>
        <w:rPr>
          <w:rFonts w:eastAsia="Times New Roman"/>
          <w:szCs w:val="24"/>
        </w:rPr>
        <w:t>Παρακαλώ πολύ και επειδή δεν πρέπει να καθυστερήσουμε τη συγκ</w:t>
      </w:r>
      <w:r>
        <w:rPr>
          <w:rFonts w:eastAsia="Times New Roman"/>
          <w:szCs w:val="24"/>
        </w:rPr>
        <w:t>εκριμένη δουλειά μας για το νομοσχέδιο, καλώ το Σώμα να συμφωνήσει επί της πρότασης διά ανατάσεως της χειρός.</w:t>
      </w:r>
    </w:p>
    <w:p w14:paraId="466025AD" w14:textId="77777777" w:rsidR="008E1586" w:rsidRDefault="00786920">
      <w:pPr>
        <w:spacing w:after="0" w:line="600" w:lineRule="auto"/>
        <w:ind w:firstLine="720"/>
        <w:jc w:val="both"/>
        <w:rPr>
          <w:rFonts w:eastAsia="Times New Roman"/>
          <w:szCs w:val="24"/>
        </w:rPr>
      </w:pPr>
      <w:r>
        <w:rPr>
          <w:rFonts w:eastAsia="Times New Roman"/>
          <w:szCs w:val="24"/>
        </w:rPr>
        <w:t>Οι αποδεχόμενοι την πρόταση παρακαλώ να υψώσουν το χέρι.</w:t>
      </w:r>
    </w:p>
    <w:p w14:paraId="466025AE" w14:textId="77777777" w:rsidR="008E1586" w:rsidRDefault="00786920">
      <w:pPr>
        <w:spacing w:after="0" w:line="600" w:lineRule="auto"/>
        <w:ind w:firstLine="720"/>
        <w:jc w:val="center"/>
        <w:rPr>
          <w:rFonts w:eastAsia="Times New Roman"/>
          <w:szCs w:val="24"/>
        </w:rPr>
      </w:pPr>
      <w:r>
        <w:rPr>
          <w:rFonts w:eastAsia="Times New Roman"/>
          <w:szCs w:val="24"/>
        </w:rPr>
        <w:t xml:space="preserve">(Όλοι οι Βουλευτές </w:t>
      </w:r>
      <w:r>
        <w:rPr>
          <w:rFonts w:eastAsia="Times New Roman"/>
          <w:szCs w:val="24"/>
        </w:rPr>
        <w:t xml:space="preserve">υψώνουν </w:t>
      </w:r>
      <w:r>
        <w:rPr>
          <w:rFonts w:eastAsia="Times New Roman"/>
          <w:szCs w:val="24"/>
        </w:rPr>
        <w:t>το χέρι)</w:t>
      </w:r>
    </w:p>
    <w:p w14:paraId="466025AF" w14:textId="77777777" w:rsidR="008E1586" w:rsidRDefault="00786920">
      <w:pPr>
        <w:spacing w:after="0" w:line="600" w:lineRule="auto"/>
        <w:ind w:firstLine="720"/>
        <w:jc w:val="both"/>
        <w:rPr>
          <w:rFonts w:eastAsia="Times New Roman"/>
          <w:szCs w:val="24"/>
        </w:rPr>
      </w:pPr>
      <w:r>
        <w:rPr>
          <w:rFonts w:eastAsia="Times New Roman"/>
          <w:szCs w:val="24"/>
        </w:rPr>
        <w:t>Υπέρ της αποδοχής της πρότασης ψήφισαν όλοι</w:t>
      </w:r>
      <w:r>
        <w:rPr>
          <w:rFonts w:eastAsia="Times New Roman"/>
          <w:szCs w:val="24"/>
        </w:rPr>
        <w:t>. Σ</w:t>
      </w:r>
      <w:r>
        <w:rPr>
          <w:rFonts w:eastAsia="Times New Roman"/>
          <w:szCs w:val="24"/>
        </w:rPr>
        <w:t xml:space="preserve">υνεπώς </w:t>
      </w:r>
      <w:r>
        <w:rPr>
          <w:rFonts w:eastAsia="Times New Roman"/>
          <w:szCs w:val="24"/>
        </w:rPr>
        <w:t xml:space="preserve">το Σώμα </w:t>
      </w:r>
      <w:r>
        <w:rPr>
          <w:rFonts w:eastAsia="Times New Roman"/>
          <w:szCs w:val="24"/>
        </w:rPr>
        <w:t>ομοφώνως επικροτεί την απόφαση.</w:t>
      </w:r>
    </w:p>
    <w:p w14:paraId="466025B0" w14:textId="77777777" w:rsidR="008E1586" w:rsidRDefault="00786920">
      <w:pPr>
        <w:spacing w:after="0" w:line="600" w:lineRule="auto"/>
        <w:ind w:firstLine="720"/>
        <w:jc w:val="both"/>
        <w:rPr>
          <w:rFonts w:eastAsia="Times New Roman"/>
          <w:szCs w:val="24"/>
        </w:rPr>
      </w:pPr>
      <w:r>
        <w:rPr>
          <w:rFonts w:eastAsia="Times New Roman"/>
          <w:szCs w:val="24"/>
        </w:rPr>
        <w:t>Ευχαριστώ πολύ.</w:t>
      </w:r>
    </w:p>
    <w:p w14:paraId="466025B1" w14:textId="77777777" w:rsidR="008E1586" w:rsidRDefault="00786920">
      <w:pPr>
        <w:spacing w:after="0" w:line="600" w:lineRule="auto"/>
        <w:ind w:firstLine="720"/>
        <w:jc w:val="center"/>
        <w:rPr>
          <w:rFonts w:eastAsia="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πτέρυγες της Βουλής)</w:t>
      </w:r>
    </w:p>
    <w:p w14:paraId="466025B2" w14:textId="77777777" w:rsidR="008E1586" w:rsidRDefault="00786920">
      <w:pPr>
        <w:spacing w:after="0"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Δ΄ Αντιπρόεδρος της Βουλής κ. </w:t>
      </w:r>
      <w:r w:rsidRPr="001C41B0">
        <w:rPr>
          <w:rFonts w:eastAsia="Times New Roman"/>
          <w:b/>
          <w:szCs w:val="24"/>
        </w:rPr>
        <w:t>ΝΙΚΗΤΑΣ ΚΑΚΛΑΜΑΝΗΣ</w:t>
      </w:r>
      <w:r>
        <w:rPr>
          <w:rFonts w:eastAsia="Times New Roman"/>
          <w:szCs w:val="24"/>
        </w:rPr>
        <w:t>)</w:t>
      </w:r>
    </w:p>
    <w:p w14:paraId="466025B3" w14:textId="77777777" w:rsidR="008E1586" w:rsidRDefault="00786920">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Κυρίες και κύριοι συνάδελφοι, καλημέρα σας.</w:t>
      </w:r>
    </w:p>
    <w:p w14:paraId="466025B4" w14:textId="77777777" w:rsidR="008E1586" w:rsidRDefault="00786920">
      <w:pPr>
        <w:spacing w:after="0" w:line="600" w:lineRule="auto"/>
        <w:ind w:firstLine="720"/>
        <w:jc w:val="both"/>
        <w:rPr>
          <w:rFonts w:eastAsia="Times New Roman"/>
          <w:szCs w:val="24"/>
        </w:rPr>
      </w:pPr>
      <w:r>
        <w:rPr>
          <w:rFonts w:eastAsia="Times New Roman"/>
          <w:szCs w:val="24"/>
        </w:rPr>
        <w:t xml:space="preserve">Συνεχίζω από το σημείο που σταμάτησε ως προς τη σημερινή διαδικασία ο Πρόεδρος κ. </w:t>
      </w:r>
      <w:proofErr w:type="spellStart"/>
      <w:r>
        <w:rPr>
          <w:rFonts w:eastAsia="Times New Roman"/>
          <w:szCs w:val="24"/>
        </w:rPr>
        <w:t>Βούτσης</w:t>
      </w:r>
      <w:proofErr w:type="spellEnd"/>
      <w:r>
        <w:rPr>
          <w:rFonts w:eastAsia="Times New Roman"/>
          <w:szCs w:val="24"/>
        </w:rPr>
        <w:t>. Ως προς τη διαδικασία, λοιπόν, σύμφωνα με την απόφαση της Διάσκεψης των Προέδρων της 16</w:t>
      </w:r>
      <w:r>
        <w:rPr>
          <w:rFonts w:eastAsia="Times New Roman"/>
          <w:szCs w:val="24"/>
          <w:vertAlign w:val="superscript"/>
        </w:rPr>
        <w:t>ης</w:t>
      </w:r>
      <w:r>
        <w:rPr>
          <w:rFonts w:eastAsia="Times New Roman"/>
          <w:szCs w:val="24"/>
        </w:rPr>
        <w:t xml:space="preserve"> Μαΐου 2017 προτείνεται, για τη</w:t>
      </w:r>
      <w:r>
        <w:rPr>
          <w:rFonts w:eastAsia="Times New Roman"/>
          <w:szCs w:val="24"/>
        </w:rPr>
        <w:t xml:space="preserve">ν καλύτερη οργάνωση της συζήτησης, σύμφωνα με το άρθρο 65 παράγραφος 5 του Κανονισμού </w:t>
      </w:r>
      <w:r>
        <w:rPr>
          <w:rFonts w:eastAsia="Times New Roman"/>
          <w:szCs w:val="24"/>
        </w:rPr>
        <w:lastRenderedPageBreak/>
        <w:t>της Βουλής, μετά την ομιλία των εισηγητών και ειδικών αγορητών να λάβουν τον λόγο Βουλευτές από έναν ενιαίο κατάλογο ομιλητών, ο οποίος θα αποτελείται από τέσσερις πλήρει</w:t>
      </w:r>
      <w:r>
        <w:rPr>
          <w:rFonts w:eastAsia="Times New Roman"/>
          <w:szCs w:val="24"/>
        </w:rPr>
        <w:t>ς κύκλους ομιλητών κατ’ αναλογία της κοινοβουλευτικής δύναμης των κομμάτων. Κάθε κύκλος θα περιλαμβάνει πέντε συναδέλφους από τον ΣΥΡΙΖΑ, τρεις συναδέλφους από τη Νέα Δημοκρατία και από έναν ομιλητή από τα υπόλοιπα κόμματα και έναν ανεξάρτητο Βουλευτή. Τέλ</w:t>
      </w:r>
      <w:r>
        <w:rPr>
          <w:rFonts w:eastAsia="Times New Roman"/>
          <w:szCs w:val="24"/>
        </w:rPr>
        <w:t>ος, θα ακολουθήσουν οι ομιλίες των Βουλευτών που τυχόν θα εγγραφούν μέχρι το τέλος της ομιλίας του δεύτερου εισηγητή με το ηλεκτρονικό σύστημα, κατά τη σειρά εγγραφής τους.</w:t>
      </w:r>
    </w:p>
    <w:p w14:paraId="466025B5" w14:textId="77777777" w:rsidR="008E1586" w:rsidRDefault="00786920">
      <w:pPr>
        <w:spacing w:after="0" w:line="600" w:lineRule="auto"/>
        <w:ind w:firstLine="720"/>
        <w:jc w:val="both"/>
        <w:rPr>
          <w:rFonts w:eastAsia="Times New Roman"/>
          <w:szCs w:val="24"/>
        </w:rPr>
      </w:pPr>
      <w:r>
        <w:rPr>
          <w:rFonts w:eastAsia="Times New Roman"/>
          <w:szCs w:val="24"/>
        </w:rPr>
        <w:t>Επίσης, η Διάσκεψη των Προέδρων αποφάσισε στη συνεδρίαση της 4</w:t>
      </w:r>
      <w:r>
        <w:rPr>
          <w:rFonts w:eastAsia="Times New Roman"/>
          <w:szCs w:val="24"/>
          <w:vertAlign w:val="superscript"/>
        </w:rPr>
        <w:t>ης</w:t>
      </w:r>
      <w:r>
        <w:rPr>
          <w:rFonts w:eastAsia="Times New Roman"/>
          <w:szCs w:val="24"/>
        </w:rPr>
        <w:t xml:space="preserve"> Μαΐου 2017 τα εξής</w:t>
      </w:r>
      <w:r>
        <w:rPr>
          <w:rFonts w:eastAsia="Times New Roman"/>
          <w:szCs w:val="24"/>
        </w:rPr>
        <w:t xml:space="preserve">: Πρώτον, οι Βουλευτές να παραμένουν στις θέσεις τους κατά τη διάρκεια των ψηφοφοριών και δεύτερον, να μην αλλάζει η σειρά ανάγνωσης του ονομαστικού καταλόγου, πλην εξαιρετικών περιπτώσεων που θα πρέπει εκ των προτέρων και αιτιολογημένα να αναφέρονται στο </w:t>
      </w:r>
      <w:r>
        <w:rPr>
          <w:rFonts w:eastAsia="Times New Roman"/>
          <w:szCs w:val="24"/>
        </w:rPr>
        <w:t>Προεδρείο της Βουλής. Αιτήματα που υποβάλλονται κατά την εξέλιξη της ψηφοφορίας δεν θα γίνονται δεκτά.</w:t>
      </w:r>
    </w:p>
    <w:p w14:paraId="466025B6" w14:textId="77777777" w:rsidR="008E1586" w:rsidRDefault="00786920">
      <w:pPr>
        <w:spacing w:after="0" w:line="600" w:lineRule="auto"/>
        <w:ind w:firstLine="720"/>
        <w:jc w:val="both"/>
        <w:rPr>
          <w:rFonts w:eastAsia="Times New Roman"/>
          <w:szCs w:val="24"/>
        </w:rPr>
      </w:pPr>
      <w:r>
        <w:rPr>
          <w:rFonts w:eastAsia="Times New Roman"/>
          <w:szCs w:val="24"/>
        </w:rPr>
        <w:t>Θέλω να σας ενημερώσω, πριν ζητήσω την έγκρισή σας ως προς τη διαδικασία της συζήτησης -όχι για κάτι άλλο-, ότι κάνοντας έναν πρόχειρο υπολογισμό, οι τέσ</w:t>
      </w:r>
      <w:r>
        <w:rPr>
          <w:rFonts w:eastAsia="Times New Roman"/>
          <w:szCs w:val="24"/>
        </w:rPr>
        <w:t xml:space="preserve">σερις κύκλοι, οι εισηγητές και οι ομιλητές, οι Κοινοβουλευτικοί Εκπρόσωποι και κατά εκτίμηση τέσσερις με πέντε Υπουργοί σήμερα -γιατί έχει ζητήσει η Διάσκεψη των Προέδρων από την Κυβέρνηση οι Υπουργοί να μοιραστούν στα δύο, οι μισοί να μιλήσουν σήμερα και </w:t>
      </w:r>
      <w:r>
        <w:rPr>
          <w:rFonts w:eastAsia="Times New Roman"/>
          <w:szCs w:val="24"/>
        </w:rPr>
        <w:t xml:space="preserve">οι μισοί αύριο και όχι </w:t>
      </w:r>
      <w:r>
        <w:rPr>
          <w:rFonts w:eastAsia="Times New Roman"/>
          <w:szCs w:val="24"/>
          <w:lang w:val="en-US"/>
        </w:rPr>
        <w:t>unblock</w:t>
      </w:r>
      <w:r>
        <w:rPr>
          <w:rFonts w:eastAsia="Times New Roman"/>
          <w:szCs w:val="24"/>
        </w:rPr>
        <w:t xml:space="preserve"> να πέσουν αύριο την τελευταία στιγμή-, εάν είμαστε πειθαρχημένοι και τηρήσουμε τους χρόνους, γύρω στις 22.00΄ </w:t>
      </w:r>
      <w:r>
        <w:rPr>
          <w:rFonts w:eastAsia="Times New Roman"/>
          <w:szCs w:val="24"/>
        </w:rPr>
        <w:lastRenderedPageBreak/>
        <w:t>με 23.00΄ το βράδυ όλος αυτός ο κύκλος των ομιλητών θα έχει κλείσει και θα μείνει και χρόνος μέχρι τη 1.00΄</w:t>
      </w:r>
      <w:r>
        <w:rPr>
          <w:rFonts w:eastAsia="Times New Roman"/>
          <w:szCs w:val="24"/>
        </w:rPr>
        <w:t xml:space="preserve">, </w:t>
      </w:r>
      <w:r>
        <w:rPr>
          <w:rFonts w:eastAsia="Times New Roman"/>
          <w:szCs w:val="24"/>
        </w:rPr>
        <w:t xml:space="preserve">γιατί </w:t>
      </w:r>
      <w:r>
        <w:rPr>
          <w:rFonts w:eastAsia="Times New Roman"/>
          <w:szCs w:val="24"/>
        </w:rPr>
        <w:t>πήραμε απόφαση απόψε να πάμε μέχρι τη 1.00΄ τα μεσάνυχτα. Αύριο η συζήτηση θα ξεκινήσει 10.00΄ μέχρι 22.00΄ το βράδυ με κλείσιμο από τον Πρωθυπουργό, όπως πάντα γίνεται, ώστε να περαιωθεί η ψηφοφορία γύρω στα μεσάνυχτα.</w:t>
      </w:r>
    </w:p>
    <w:p w14:paraId="466025B7" w14:textId="77777777" w:rsidR="008E1586" w:rsidRDefault="00786920">
      <w:pPr>
        <w:spacing w:after="0" w:line="600" w:lineRule="auto"/>
        <w:ind w:firstLine="720"/>
        <w:jc w:val="both"/>
        <w:rPr>
          <w:rFonts w:eastAsia="Times New Roman"/>
          <w:szCs w:val="24"/>
        </w:rPr>
      </w:pPr>
      <w:r>
        <w:rPr>
          <w:rFonts w:eastAsia="Times New Roman"/>
          <w:szCs w:val="24"/>
        </w:rPr>
        <w:t>Αυτό σημαίνει ότι αν τηρηθεί αυτό πο</w:t>
      </w:r>
      <w:r>
        <w:rPr>
          <w:rFonts w:eastAsia="Times New Roman"/>
          <w:szCs w:val="24"/>
        </w:rPr>
        <w:t>υ σας είπα, αύριο, όλη την ημέρα μέχρι να αρχίσουν να μιλούν οι Αρχηγοί -υποθέτω από τις 15.00΄-16.00΄ το απόγευμα και μετά-, ο χρόνος θα είναι στη διάθεση των συναδέλφων που θα εγγραφούν ηλεκτρονικά κατά την ομιλία των δύο πρώτων εισηγητών. Δηλαδή, πέρα α</w:t>
      </w:r>
      <w:r>
        <w:rPr>
          <w:rFonts w:eastAsia="Times New Roman"/>
          <w:szCs w:val="24"/>
        </w:rPr>
        <w:t>πό τους κύκλους που τα ονόματα των συναδέλφων τα έχουν δώσει τα κόμματά τους, ελευθέρως θα εγγραφούν και συνάδελφοι και νομίζω ότι αν όχι στο σύνολό τους, στη μεγάλη πλειοψηφία θα προλάβουν να ομιλήσουν.</w:t>
      </w:r>
    </w:p>
    <w:p w14:paraId="466025B8" w14:textId="77777777" w:rsidR="008E1586" w:rsidRDefault="00786920">
      <w:pPr>
        <w:spacing w:after="0" w:line="600" w:lineRule="auto"/>
        <w:ind w:firstLine="720"/>
        <w:jc w:val="both"/>
        <w:rPr>
          <w:rFonts w:eastAsia="Times New Roman"/>
          <w:szCs w:val="24"/>
        </w:rPr>
      </w:pPr>
      <w:r>
        <w:rPr>
          <w:rFonts w:eastAsia="Times New Roman"/>
          <w:szCs w:val="24"/>
        </w:rPr>
        <w:t xml:space="preserve">Ως προς τη διαδικασία, λοιπόν, έχω τη σύμφωνη γνώμη </w:t>
      </w:r>
      <w:r>
        <w:rPr>
          <w:rFonts w:eastAsia="Times New Roman"/>
          <w:szCs w:val="24"/>
        </w:rPr>
        <w:t>σας, όπως χθες στη Διάσκεψη;</w:t>
      </w:r>
    </w:p>
    <w:p w14:paraId="466025B9" w14:textId="77777777" w:rsidR="008E1586" w:rsidRDefault="00786920">
      <w:pPr>
        <w:spacing w:after="0" w:line="600" w:lineRule="auto"/>
        <w:ind w:firstLine="720"/>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w:t>
      </w:r>
    </w:p>
    <w:p w14:paraId="466025BA" w14:textId="77777777" w:rsidR="008E1586" w:rsidRDefault="00786920">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Σας ευχαριστώ πολύ.</w:t>
      </w:r>
    </w:p>
    <w:p w14:paraId="466025BB" w14:textId="77777777" w:rsidR="008E1586" w:rsidRDefault="00786920">
      <w:pPr>
        <w:spacing w:after="0" w:line="600" w:lineRule="auto"/>
        <w:ind w:firstLine="720"/>
        <w:jc w:val="both"/>
        <w:rPr>
          <w:rFonts w:eastAsia="Times New Roman"/>
          <w:szCs w:val="24"/>
        </w:rPr>
      </w:pPr>
      <w:r>
        <w:rPr>
          <w:rFonts w:eastAsia="Times New Roman"/>
          <w:szCs w:val="24"/>
        </w:rPr>
        <w:t>Υπάρχει κάποιο άλλο θέμα, πριν μπούμε στους ομιλητές;</w:t>
      </w:r>
    </w:p>
    <w:p w14:paraId="466025BC" w14:textId="77777777" w:rsidR="008E1586" w:rsidRDefault="00786920">
      <w:pPr>
        <w:spacing w:after="0"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Κύριε Πρόεδρε, μπορώ να έχω τον λόγο;</w:t>
      </w:r>
    </w:p>
    <w:p w14:paraId="466025BD" w14:textId="77777777" w:rsidR="008E1586" w:rsidRDefault="00786920">
      <w:pPr>
        <w:spacing w:after="0" w:line="600" w:lineRule="auto"/>
        <w:ind w:firstLine="720"/>
        <w:jc w:val="both"/>
        <w:rPr>
          <w:rFonts w:eastAsia="Times New Roman"/>
          <w:szCs w:val="24"/>
        </w:rPr>
      </w:pPr>
      <w:r>
        <w:rPr>
          <w:rFonts w:eastAsia="Times New Roman"/>
          <w:b/>
          <w:szCs w:val="24"/>
        </w:rPr>
        <w:t>ΠΡΟΕΔΡΕΥΩΝ (Νικήτας Κακλαμ</w:t>
      </w:r>
      <w:r>
        <w:rPr>
          <w:rFonts w:eastAsia="Times New Roman"/>
          <w:b/>
          <w:szCs w:val="24"/>
        </w:rPr>
        <w:t xml:space="preserve">άνης): </w:t>
      </w:r>
      <w:r>
        <w:rPr>
          <w:rFonts w:eastAsia="Times New Roman"/>
          <w:szCs w:val="24"/>
        </w:rPr>
        <w:t>Ορίστε, κύριε Βορίδη.</w:t>
      </w:r>
    </w:p>
    <w:p w14:paraId="466025BE" w14:textId="77777777" w:rsidR="008E1586" w:rsidRDefault="00786920">
      <w:pPr>
        <w:spacing w:after="0"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Κύριε Πρόεδρε, έχουμε ήδη υποβάλει…</w:t>
      </w:r>
    </w:p>
    <w:p w14:paraId="466025BF" w14:textId="77777777" w:rsidR="008E1586" w:rsidRDefault="00786920">
      <w:pPr>
        <w:spacing w:after="0" w:line="60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Θα το διάβαζα. Τις έχω εδώ. Είπα</w:t>
      </w:r>
      <w:r>
        <w:rPr>
          <w:rFonts w:eastAsia="Times New Roman"/>
          <w:szCs w:val="24"/>
        </w:rPr>
        <w:t>,</w:t>
      </w:r>
      <w:r>
        <w:rPr>
          <w:rFonts w:eastAsia="Times New Roman"/>
          <w:szCs w:val="24"/>
        </w:rPr>
        <w:t xml:space="preserve"> ως προς τη διαδικασία.</w:t>
      </w:r>
    </w:p>
    <w:p w14:paraId="466025C0" w14:textId="77777777" w:rsidR="008E1586" w:rsidRDefault="00786920">
      <w:pPr>
        <w:spacing w:after="0"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Συμφωνούμε ως προς τη διαδικασία. Σε τριάντα δευτερόλεπτα έχω τ</w:t>
      </w:r>
      <w:r>
        <w:rPr>
          <w:rFonts w:eastAsia="Times New Roman"/>
          <w:szCs w:val="24"/>
        </w:rPr>
        <w:t>ελειώσει.</w:t>
      </w:r>
    </w:p>
    <w:p w14:paraId="466025C1" w14:textId="77777777" w:rsidR="008E1586" w:rsidRDefault="00786920">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Άρα, μιλάτε τώρα για τις ενστάσεις αντισυνταγματικότητας.</w:t>
      </w:r>
    </w:p>
    <w:p w14:paraId="466025C2" w14:textId="77777777" w:rsidR="008E1586" w:rsidRDefault="00786920">
      <w:pPr>
        <w:spacing w:after="0"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Έχουμε ήδη υποβάλει αντιρρήσεις αντισυνταγματικότητας, τις οποίες θα αναπτύξουμε κατά τη συζήτηση.</w:t>
      </w:r>
    </w:p>
    <w:p w14:paraId="466025C3" w14:textId="77777777" w:rsidR="008E1586" w:rsidRDefault="00786920">
      <w:pPr>
        <w:spacing w:after="0" w:line="600" w:lineRule="auto"/>
        <w:ind w:firstLine="720"/>
        <w:jc w:val="both"/>
        <w:rPr>
          <w:rFonts w:eastAsia="Times New Roman"/>
          <w:szCs w:val="24"/>
        </w:rPr>
      </w:pPr>
      <w:r>
        <w:rPr>
          <w:rFonts w:eastAsia="Times New Roman"/>
          <w:szCs w:val="24"/>
        </w:rPr>
        <w:t xml:space="preserve">Έχω, όμως, μια πρόταση προς το Σώμα, </w:t>
      </w:r>
      <w:r>
        <w:rPr>
          <w:rFonts w:eastAsia="Times New Roman"/>
          <w:szCs w:val="24"/>
        </w:rPr>
        <w:t>διαδικαστικού τύπου ως προς τη συζήτηση αντισυνταγματικότητας, που λέει το εξής.</w:t>
      </w:r>
    </w:p>
    <w:p w14:paraId="466025C4" w14:textId="77777777" w:rsidR="008E1586" w:rsidRDefault="00786920">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Της αντισυνταγματικότητας.</w:t>
      </w:r>
    </w:p>
    <w:p w14:paraId="466025C5" w14:textId="77777777" w:rsidR="008E1586" w:rsidRDefault="00786920">
      <w:pPr>
        <w:spacing w:after="0"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Ως προς τη συζήτηση, ως προς τον χρόνο συζητήσεώς της. Κατά τον Κανονισμό, η ένσταση αυτή, οι αν</w:t>
      </w:r>
      <w:r>
        <w:rPr>
          <w:rFonts w:eastAsia="Times New Roman"/>
          <w:szCs w:val="24"/>
        </w:rPr>
        <w:t>τιρρήσεις αυτές μπορούν να εγερθούν μέχρι πέρατος της επί της αρχής συζητήσεως. Και βεβαίως, να διεξαχθεί η συζήτηση κανονικά.</w:t>
      </w:r>
    </w:p>
    <w:p w14:paraId="466025C6" w14:textId="77777777" w:rsidR="008E1586" w:rsidRDefault="00786920">
      <w:pPr>
        <w:spacing w:after="0" w:line="600" w:lineRule="auto"/>
        <w:ind w:firstLine="720"/>
        <w:jc w:val="both"/>
        <w:rPr>
          <w:rFonts w:eastAsia="Times New Roman"/>
          <w:szCs w:val="24"/>
        </w:rPr>
      </w:pPr>
      <w:r>
        <w:rPr>
          <w:rFonts w:eastAsia="Times New Roman"/>
          <w:szCs w:val="24"/>
        </w:rPr>
        <w:t xml:space="preserve">Προτείνουμε, λοιπόν, προκειμένου να εισαχθούμε στη συζήτηση του νομοσχεδίου, να ακούσουμε τους εισηγητές σε έναν πρώτο κύκλο και </w:t>
      </w:r>
      <w:r>
        <w:rPr>
          <w:rFonts w:eastAsia="Times New Roman"/>
          <w:szCs w:val="24"/>
        </w:rPr>
        <w:t xml:space="preserve">μετά να συζητήσουμε τις ενστάσεις της αντισυνταγματικότητας. Αυτή είναι η άποψή μας. Το λέμε για να μην διακοπεί, για να εισαχθούμε στα ουσιαστικά ζητήματα του νομοσχεδίου, τα οποία συνέχονται με την αντισυνταγματικότητα. </w:t>
      </w:r>
    </w:p>
    <w:p w14:paraId="466025C7" w14:textId="77777777" w:rsidR="008E1586" w:rsidRDefault="00786920">
      <w:pPr>
        <w:spacing w:after="0" w:line="60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Ωραία.</w:t>
      </w:r>
    </w:p>
    <w:p w14:paraId="466025C8" w14:textId="77777777" w:rsidR="008E1586" w:rsidRDefault="00786920">
      <w:pPr>
        <w:spacing w:after="0"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Επιτρέψτε μου, συνάδελφοι. Δεύτερον, και για να δοθεί χρόνος να μελετήσουμε εμβριθέστερα την έκθεση της Επιστημονικής Επιτροπής, η οποία επίσης έχει και εγείρει ζητήματα αντισυνταγματικότητας.</w:t>
      </w:r>
    </w:p>
    <w:p w14:paraId="466025C9" w14:textId="77777777" w:rsidR="008E1586" w:rsidRDefault="00786920">
      <w:pPr>
        <w:spacing w:after="0" w:line="600" w:lineRule="auto"/>
        <w:ind w:firstLine="720"/>
        <w:jc w:val="both"/>
        <w:rPr>
          <w:rFonts w:eastAsia="Times New Roman"/>
          <w:szCs w:val="24"/>
        </w:rPr>
      </w:pPr>
      <w:r>
        <w:rPr>
          <w:rFonts w:eastAsia="Times New Roman"/>
          <w:szCs w:val="24"/>
        </w:rPr>
        <w:t>Άρα, θεωρώ ότι με αυτόν τον τρόπο εξο</w:t>
      </w:r>
      <w:r>
        <w:rPr>
          <w:rFonts w:eastAsia="Times New Roman"/>
          <w:szCs w:val="24"/>
        </w:rPr>
        <w:t>ικονομούμε τον χρόνο για αποτελεσματικότερη οικονομία της συζήτησης.</w:t>
      </w:r>
    </w:p>
    <w:p w14:paraId="466025CA" w14:textId="77777777" w:rsidR="008E1586" w:rsidRDefault="00786920">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Είστε σαφής.</w:t>
      </w:r>
    </w:p>
    <w:p w14:paraId="466025CB" w14:textId="77777777" w:rsidR="008E1586" w:rsidRDefault="00786920">
      <w:pPr>
        <w:spacing w:after="0" w:line="600" w:lineRule="auto"/>
        <w:ind w:firstLine="720"/>
        <w:jc w:val="both"/>
        <w:rPr>
          <w:rFonts w:eastAsia="Times New Roman"/>
          <w:szCs w:val="24"/>
        </w:rPr>
      </w:pPr>
      <w:r>
        <w:rPr>
          <w:rFonts w:eastAsia="Times New Roman"/>
          <w:szCs w:val="24"/>
        </w:rPr>
        <w:t>Κατ’ αρχάς πρέπει να πω ότι ένσταση αντισυνταγματικότητας έχει καταθέσει πέραν του κ. Βορίδη εκ μέρους της Νέας Δημοκρατίας, ο κ. Λοβέρδος εκ</w:t>
      </w:r>
      <w:r>
        <w:rPr>
          <w:rFonts w:eastAsia="Times New Roman"/>
          <w:szCs w:val="24"/>
        </w:rPr>
        <w:t xml:space="preserve"> μέρους της Δημοκρατικής Συμπαράταξης και εκ μέρους των Ανεξαρτήτων ο κ. Καρράς. Το αναφέρω για να γραφτεί στα Πρακτικά.</w:t>
      </w:r>
    </w:p>
    <w:p w14:paraId="466025CC" w14:textId="77777777" w:rsidR="008E1586" w:rsidRDefault="00786920">
      <w:pPr>
        <w:spacing w:after="0" w:line="600" w:lineRule="auto"/>
        <w:ind w:firstLine="720"/>
        <w:jc w:val="both"/>
        <w:rPr>
          <w:rFonts w:eastAsia="Times New Roman"/>
          <w:szCs w:val="24"/>
        </w:rPr>
      </w:pPr>
      <w:r>
        <w:rPr>
          <w:rFonts w:eastAsia="Times New Roman"/>
          <w:szCs w:val="24"/>
        </w:rPr>
        <w:t>Ο κ. Λοβέρδος έχει διαφορετική άποψη, αν κατάλαβα, από αυτή του κ. Βορίδη. Κύριε Λοβέρδο, πείτε κι εσείς την άποψή σας για δύο λεπτά.</w:t>
      </w:r>
    </w:p>
    <w:p w14:paraId="466025CD" w14:textId="77777777" w:rsidR="008E1586" w:rsidRDefault="00786920">
      <w:pPr>
        <w:spacing w:after="0" w:line="600" w:lineRule="auto"/>
        <w:ind w:firstLine="720"/>
        <w:jc w:val="both"/>
        <w:rPr>
          <w:rFonts w:eastAsia="Times New Roman"/>
          <w:szCs w:val="24"/>
        </w:rPr>
      </w:pPr>
      <w:r>
        <w:rPr>
          <w:rFonts w:eastAsia="Times New Roman"/>
          <w:b/>
          <w:szCs w:val="24"/>
        </w:rPr>
        <w:t>Α</w:t>
      </w:r>
      <w:r>
        <w:rPr>
          <w:rFonts w:eastAsia="Times New Roman"/>
          <w:b/>
          <w:szCs w:val="24"/>
        </w:rPr>
        <w:t>ΝΔΡΕΑΣ ΛΟΒΕΡΔΟΣ:</w:t>
      </w:r>
      <w:r>
        <w:rPr>
          <w:rFonts w:eastAsia="Times New Roman"/>
          <w:szCs w:val="24"/>
        </w:rPr>
        <w:t xml:space="preserve"> Έχει σοβαρά επιχειρήματα ο κ. Βορίδης. Υπάρχει όμως ένα αντεπιχείρημα που έδωσε η πρακτική, κύριε συνάδελφε, και θέλω να σας το θυμίσω. </w:t>
      </w:r>
    </w:p>
    <w:p w14:paraId="466025CE" w14:textId="77777777" w:rsidR="008E1586" w:rsidRDefault="00786920">
      <w:pPr>
        <w:spacing w:after="0" w:line="600" w:lineRule="auto"/>
        <w:ind w:firstLine="720"/>
        <w:jc w:val="both"/>
        <w:rPr>
          <w:rFonts w:eastAsia="Times New Roman"/>
          <w:szCs w:val="24"/>
        </w:rPr>
      </w:pPr>
      <w:r>
        <w:rPr>
          <w:rFonts w:eastAsia="Times New Roman"/>
          <w:szCs w:val="24"/>
        </w:rPr>
        <w:t xml:space="preserve">Με πρωτοβουλία του κ. Βενιζέλου, αν θυμάμαι καλά, και συγκατάθεση του κ. Κακλαμάνη που </w:t>
      </w:r>
      <w:proofErr w:type="spellStart"/>
      <w:r>
        <w:rPr>
          <w:rFonts w:eastAsia="Times New Roman"/>
          <w:szCs w:val="24"/>
        </w:rPr>
        <w:t>προήδρευε</w:t>
      </w:r>
      <w:proofErr w:type="spellEnd"/>
      <w:r>
        <w:rPr>
          <w:rFonts w:eastAsia="Times New Roman"/>
          <w:szCs w:val="24"/>
        </w:rPr>
        <w:t xml:space="preserve"> τότε,</w:t>
      </w:r>
      <w:r>
        <w:rPr>
          <w:rFonts w:eastAsia="Times New Roman"/>
          <w:szCs w:val="24"/>
        </w:rPr>
        <w:t xml:space="preserve"> σε μια άλλη περίπτωση τότε που θέλαμε χρόνο να εξετάσουμε κάτι σχετικό με τα ασφαλιστικά πάλι και Υπουργός ήταν ο κ. </w:t>
      </w:r>
      <w:proofErr w:type="spellStart"/>
      <w:r>
        <w:rPr>
          <w:rFonts w:eastAsia="Times New Roman"/>
          <w:szCs w:val="24"/>
        </w:rPr>
        <w:t>Κατρούγκαλος</w:t>
      </w:r>
      <w:proofErr w:type="spellEnd"/>
      <w:r>
        <w:rPr>
          <w:rFonts w:eastAsia="Times New Roman"/>
          <w:szCs w:val="24"/>
        </w:rPr>
        <w:t xml:space="preserve">, αν καλά θυμάμαι, είχαμε επιφυλαχθεί να συζητήσουμε την ένσταση αργότερα. Οδηγηθήκαμε σε παταγώδη αποτυχία. Η διακύμανση της </w:t>
      </w:r>
      <w:r>
        <w:rPr>
          <w:rFonts w:eastAsia="Times New Roman"/>
          <w:szCs w:val="24"/>
        </w:rPr>
        <w:t xml:space="preserve">συζήτησης στη Βουλή δεν </w:t>
      </w:r>
      <w:r>
        <w:rPr>
          <w:rFonts w:eastAsia="Times New Roman"/>
          <w:szCs w:val="24"/>
        </w:rPr>
        <w:lastRenderedPageBreak/>
        <w:t xml:space="preserve">ήθελε να είναι εδώ οι περισσότεροι συνάδελφοι. Η συζήτηση </w:t>
      </w:r>
      <w:proofErr w:type="spellStart"/>
      <w:r>
        <w:rPr>
          <w:rFonts w:eastAsia="Times New Roman"/>
          <w:szCs w:val="24"/>
        </w:rPr>
        <w:t>παρήκμασε</w:t>
      </w:r>
      <w:proofErr w:type="spellEnd"/>
      <w:r>
        <w:rPr>
          <w:rFonts w:eastAsia="Times New Roman"/>
          <w:szCs w:val="24"/>
        </w:rPr>
        <w:t xml:space="preserve">, έχασε το νόημά της και παραβιάστηκε ο Κανονισμός της Βουλής εκ των </w:t>
      </w:r>
      <w:proofErr w:type="spellStart"/>
      <w:r>
        <w:rPr>
          <w:rFonts w:eastAsia="Times New Roman"/>
          <w:szCs w:val="24"/>
        </w:rPr>
        <w:t>ενόντων</w:t>
      </w:r>
      <w:proofErr w:type="spellEnd"/>
      <w:r>
        <w:rPr>
          <w:rFonts w:eastAsia="Times New Roman"/>
          <w:szCs w:val="24"/>
        </w:rPr>
        <w:t xml:space="preserve"> με τη συμφωνία όλων μας, χωρίς αυτό να έχει αποδοτικότητα.</w:t>
      </w:r>
    </w:p>
    <w:p w14:paraId="466025CF" w14:textId="77777777" w:rsidR="008E1586" w:rsidRDefault="00786920">
      <w:pPr>
        <w:spacing w:after="0" w:line="600" w:lineRule="auto"/>
        <w:ind w:firstLine="720"/>
        <w:jc w:val="both"/>
        <w:rPr>
          <w:rFonts w:eastAsia="Times New Roman"/>
          <w:szCs w:val="24"/>
        </w:rPr>
      </w:pPr>
      <w:r>
        <w:rPr>
          <w:rFonts w:eastAsia="Times New Roman"/>
          <w:szCs w:val="24"/>
        </w:rPr>
        <w:t xml:space="preserve">Σας παρακαλώ, κύριε Πρόεδρε, </w:t>
      </w:r>
      <w:r>
        <w:rPr>
          <w:rFonts w:eastAsia="Times New Roman"/>
          <w:szCs w:val="24"/>
        </w:rPr>
        <w:t>να εφαρμόσετε τον Κανονισμό.</w:t>
      </w:r>
    </w:p>
    <w:p w14:paraId="466025D0" w14:textId="77777777" w:rsidR="008E1586" w:rsidRDefault="00786920">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Ο Κανονισμός δεν λέει αυτό που λέτε, κύριε Λοβέρδο.</w:t>
      </w:r>
    </w:p>
    <w:p w14:paraId="466025D1" w14:textId="77777777" w:rsidR="008E1586" w:rsidRDefault="00786920">
      <w:pPr>
        <w:spacing w:after="0"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Προ πάσης, λέει.</w:t>
      </w:r>
    </w:p>
    <w:p w14:paraId="466025D2" w14:textId="77777777" w:rsidR="008E1586" w:rsidRDefault="00786920">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Ο Κανονισμός λέει ότι ξεκινάει η συζήτηση. Επειδή σήμερα δεν είναι επί της</w:t>
      </w:r>
      <w:r>
        <w:rPr>
          <w:rFonts w:eastAsia="Times New Roman"/>
          <w:szCs w:val="24"/>
        </w:rPr>
        <w:t xml:space="preserve"> αρχής χώρια και επί των άρθρων χώρια, αλλά είναι ενιαία η συζήτηση, έχει έννοια αυτό που είπατε κι εσείς. </w:t>
      </w:r>
    </w:p>
    <w:p w14:paraId="466025D3" w14:textId="77777777" w:rsidR="008E1586" w:rsidRDefault="00786920">
      <w:pPr>
        <w:spacing w:after="0" w:line="600" w:lineRule="auto"/>
        <w:ind w:firstLine="720"/>
        <w:jc w:val="both"/>
        <w:rPr>
          <w:rFonts w:eastAsia="Times New Roman"/>
          <w:szCs w:val="24"/>
        </w:rPr>
      </w:pPr>
      <w:r>
        <w:rPr>
          <w:rFonts w:eastAsia="Times New Roman"/>
          <w:szCs w:val="24"/>
        </w:rPr>
        <w:t>Εγώ θα ήθελα να σας προτείνω μια ενδιάμεση λύση, γιατί και οι δύο προτάσεις έχουν επιχειρήματα. Να ακούσουμε τους δύο πρώτους εισηγητές και αμέσως μ</w:t>
      </w:r>
      <w:r>
        <w:rPr>
          <w:rFonts w:eastAsia="Times New Roman"/>
          <w:szCs w:val="24"/>
        </w:rPr>
        <w:t>ετά, για να τηρηθεί και τυπικά ο Κανονισμός, όχι όλοι οι αγορητές που είπε ο κ. Βορίδης…</w:t>
      </w:r>
    </w:p>
    <w:p w14:paraId="466025D4" w14:textId="77777777" w:rsidR="008E1586" w:rsidRDefault="00786920">
      <w:pPr>
        <w:spacing w:after="0"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Οι τρεις πρώτοι.</w:t>
      </w:r>
    </w:p>
    <w:p w14:paraId="466025D5" w14:textId="77777777" w:rsidR="008E1586" w:rsidRDefault="00786920">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Να μιλήσουν οι τρεις πρώτοι, ναι. Και αμέσως μετά, γιατί τα έχω χρονομετρήσει με τα πεντάλεπτα, μια</w:t>
      </w:r>
      <w:r>
        <w:rPr>
          <w:rFonts w:eastAsia="Times New Roman"/>
          <w:szCs w:val="24"/>
        </w:rPr>
        <w:t xml:space="preserve"> ώρα θα γίνει κουβέντα περίπου για την αντισυνταγματικότητα. </w:t>
      </w:r>
    </w:p>
    <w:p w14:paraId="466025D6" w14:textId="77777777" w:rsidR="008E1586" w:rsidRDefault="00786920">
      <w:pPr>
        <w:spacing w:after="0" w:line="600" w:lineRule="auto"/>
        <w:ind w:firstLine="720"/>
        <w:jc w:val="both"/>
        <w:rPr>
          <w:rFonts w:eastAsia="Times New Roman"/>
          <w:szCs w:val="24"/>
        </w:rPr>
      </w:pPr>
      <w:r>
        <w:rPr>
          <w:rFonts w:eastAsia="Times New Roman"/>
          <w:szCs w:val="24"/>
        </w:rPr>
        <w:t>Κύριε Βορίδη, συμφωνείτε με την ενδιάμεση αυτή πρόταση; Στην ουσία, η δική σας είναι.</w:t>
      </w:r>
    </w:p>
    <w:p w14:paraId="466025D7" w14:textId="77777777" w:rsidR="008E1586" w:rsidRDefault="00786920">
      <w:pPr>
        <w:spacing w:after="0" w:line="600" w:lineRule="auto"/>
        <w:ind w:firstLine="720"/>
        <w:jc w:val="both"/>
        <w:rPr>
          <w:rFonts w:eastAsia="Times New Roman"/>
          <w:szCs w:val="24"/>
        </w:rPr>
      </w:pPr>
      <w:r>
        <w:rPr>
          <w:rFonts w:eastAsia="Times New Roman"/>
          <w:b/>
          <w:szCs w:val="24"/>
        </w:rPr>
        <w:t>ΑΘΑΝΑΣΙΟΣ ΠΑΦΙΛΗΣ:</w:t>
      </w:r>
      <w:r>
        <w:rPr>
          <w:rFonts w:eastAsia="Times New Roman"/>
          <w:szCs w:val="24"/>
        </w:rPr>
        <w:t xml:space="preserve"> Κύριε Πρόεδρε,...</w:t>
      </w:r>
    </w:p>
    <w:p w14:paraId="466025D8" w14:textId="77777777" w:rsidR="008E1586" w:rsidRDefault="00786920">
      <w:pPr>
        <w:spacing w:after="0" w:line="60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Ορίστε.</w:t>
      </w:r>
    </w:p>
    <w:p w14:paraId="466025D9" w14:textId="77777777" w:rsidR="008E1586" w:rsidRDefault="00786920">
      <w:pPr>
        <w:spacing w:after="0" w:line="600" w:lineRule="auto"/>
        <w:ind w:firstLine="720"/>
        <w:jc w:val="both"/>
        <w:rPr>
          <w:rFonts w:eastAsia="Times New Roman"/>
          <w:szCs w:val="24"/>
        </w:rPr>
      </w:pPr>
      <w:r>
        <w:rPr>
          <w:rFonts w:eastAsia="Times New Roman"/>
          <w:b/>
          <w:szCs w:val="24"/>
        </w:rPr>
        <w:t xml:space="preserve">ΑΘΑΝΑΣΙΟΣ ΠΑΦΙΛΗΣ: </w:t>
      </w:r>
      <w:r>
        <w:rPr>
          <w:rFonts w:eastAsia="Times New Roman"/>
          <w:szCs w:val="24"/>
        </w:rPr>
        <w:t>Κύριε Πρόεδ</w:t>
      </w:r>
      <w:r>
        <w:rPr>
          <w:rFonts w:eastAsia="Times New Roman"/>
          <w:szCs w:val="24"/>
        </w:rPr>
        <w:t>ρε, να το πω απλά: Την κολοκυθιά θα παίξουμε, γιατί δύο και όχι τρεις; Θα μιλήσουν όλοι και να τελειώνουμε. Είναι καλύτερη αυτή η πρόταση. Γιατί δηλαδή οι τρεις πρώτοι και θα κοπεί η συζήτηση μετά; Τι λογική υπάρχει εδώ;</w:t>
      </w:r>
    </w:p>
    <w:p w14:paraId="466025DA" w14:textId="77777777" w:rsidR="008E1586" w:rsidRDefault="00786920">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Ο </w:t>
      </w:r>
      <w:r>
        <w:rPr>
          <w:rFonts w:eastAsia="Times New Roman"/>
          <w:szCs w:val="24"/>
        </w:rPr>
        <w:t>Κοινοβουλευτικός Εκπρόσωπος του ΣΥΡΙΖΑ είναι υπέρ ποιας πρότασης; Διότι αναγκαστικά θα πάω στην κοινοβουλευτική διαδικασία.</w:t>
      </w:r>
    </w:p>
    <w:p w14:paraId="466025DB"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Κύριε Πρόεδρε, εμείς συμφωνούμε να γίνει η συζήτηση μετά τους εισηγητές όλους. </w:t>
      </w:r>
    </w:p>
    <w:p w14:paraId="466025DC"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Ωρα</w:t>
      </w:r>
      <w:r>
        <w:rPr>
          <w:rFonts w:eastAsia="Times New Roman" w:cs="Times New Roman"/>
          <w:szCs w:val="24"/>
        </w:rPr>
        <w:t xml:space="preserve">ία. Τότε σταματάμε εδώ. Ο ΣΥΡΙΖΑ είναι υπέρ, η Νέα Δημοκρατία υπέρ και το Κομμουνιστικό Κόμμα Ελλάδας. Δεν χρειάζεται να κάνουμε ψηφοφορία. Προκρίνεται η πρόταση του κ. Βορίδη, στηριζόμενη τουλάχιστον από δύο κόμματα ακόμα. </w:t>
      </w:r>
    </w:p>
    <w:p w14:paraId="466025D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Άρα, ξεκινάμε τη συζήτηση με το</w:t>
      </w:r>
      <w:r>
        <w:rPr>
          <w:rFonts w:eastAsia="Times New Roman" w:cs="Times New Roman"/>
          <w:szCs w:val="24"/>
        </w:rPr>
        <w:t>ν εισηγητή του ΣΥΡΙΖΑ, τον κ. Χρήστο Καραγιαννίδη.</w:t>
      </w:r>
    </w:p>
    <w:p w14:paraId="466025D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Κύριε Καραγιαννίδη, έχετε τον λόγο για δεκαπέντε λεπτά.</w:t>
      </w:r>
    </w:p>
    <w:p w14:paraId="466025DF"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ΧΡΗΣΤΟΣ ΚΑΡΑΓΙΑΝΝΙΔΗΣ: </w:t>
      </w:r>
      <w:r>
        <w:rPr>
          <w:rFonts w:eastAsia="Times New Roman" w:cs="Times New Roman"/>
          <w:szCs w:val="24"/>
        </w:rPr>
        <w:t>Ευχαριστώ, κύριε Πρόεδρε.</w:t>
      </w:r>
    </w:p>
    <w:p w14:paraId="466025E0"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Θέλω να ξεκινήσω με μία παραίνεση, γιατί θα έχουμε δύο ημέρες συζήτησης και έντονης αντιπαράθεσης. Ό</w:t>
      </w:r>
      <w:r>
        <w:rPr>
          <w:rFonts w:eastAsia="Times New Roman" w:cs="Times New Roman"/>
          <w:szCs w:val="24"/>
        </w:rPr>
        <w:t>μως μετά από τα χθεσινά επεισόδια με τους «</w:t>
      </w:r>
      <w:proofErr w:type="spellStart"/>
      <w:r>
        <w:rPr>
          <w:rFonts w:eastAsia="Times New Roman" w:cs="Times New Roman"/>
          <w:szCs w:val="24"/>
        </w:rPr>
        <w:t>παντελονάτους</w:t>
      </w:r>
      <w:proofErr w:type="spellEnd"/>
      <w:r>
        <w:rPr>
          <w:rFonts w:eastAsia="Times New Roman" w:cs="Times New Roman"/>
          <w:szCs w:val="24"/>
        </w:rPr>
        <w:t>» και επειδή αυτή η Βουλή έχει και έναν διαπαιδαγωγικό ρόλο, καλό είναι να κρατήσουμε τέτοιες χυδαίες και σεξιστικές έννοιες απ’ έξω. Εν</w:t>
      </w:r>
      <w:r>
        <w:rPr>
          <w:rFonts w:eastAsia="Times New Roman" w:cs="Times New Roman"/>
          <w:szCs w:val="24"/>
        </w:rPr>
        <w:t xml:space="preserve"> </w:t>
      </w:r>
      <w:r>
        <w:rPr>
          <w:rFonts w:eastAsia="Times New Roman" w:cs="Times New Roman"/>
          <w:szCs w:val="24"/>
        </w:rPr>
        <w:t xml:space="preserve">όψει και ενός νομοσχεδίου που θα έρθει </w:t>
      </w:r>
      <w:proofErr w:type="spellStart"/>
      <w:r>
        <w:rPr>
          <w:rFonts w:eastAsia="Times New Roman" w:cs="Times New Roman"/>
          <w:szCs w:val="24"/>
        </w:rPr>
        <w:t>οσονούπω</w:t>
      </w:r>
      <w:proofErr w:type="spellEnd"/>
      <w:r>
        <w:rPr>
          <w:rFonts w:eastAsia="Times New Roman" w:cs="Times New Roman"/>
          <w:szCs w:val="24"/>
        </w:rPr>
        <w:t xml:space="preserve"> και που θα μιλάει για τη νομική αναγνώριση της ταυτότητας φύλου, καλό είναι να κρατήσουμε ένα επίπεδο που τουλάχιστον να χαρακτηρίζεται από πολιτισμό. Ξεκινώ, λοιπόν.</w:t>
      </w:r>
    </w:p>
    <w:p w14:paraId="466025E1"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Χθες ο εισηγητής της Νέας Δημοκρατίας μάς</w:t>
      </w:r>
      <w:r>
        <w:rPr>
          <w:rFonts w:eastAsia="Times New Roman" w:cs="Times New Roman"/>
          <w:szCs w:val="24"/>
        </w:rPr>
        <w:t xml:space="preserve"> μίλησε για σχόλια που έγιναν από τους φορείς…</w:t>
      </w:r>
    </w:p>
    <w:p w14:paraId="466025E2"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Ήρεμα, κύριοι συνάδελφοι, παρακαλώ. Σεβαστείτε τον εισηγητή. Μετά θα παραπονιούνται οι άλλοι όταν θα λάβουν τον λόγο. </w:t>
      </w:r>
    </w:p>
    <w:p w14:paraId="466025E3"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Ορίστε, κύριε Καραγιαννίδη.</w:t>
      </w:r>
    </w:p>
    <w:p w14:paraId="466025E4"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ΧΡΗΣΤΟΣ ΚΑΡΑΓΙΑΝΝΙΔΗΣ: </w:t>
      </w:r>
      <w:r>
        <w:rPr>
          <w:rFonts w:eastAsia="Times New Roman" w:cs="Times New Roman"/>
          <w:szCs w:val="24"/>
        </w:rPr>
        <w:t>Ευχαρι</w:t>
      </w:r>
      <w:r>
        <w:rPr>
          <w:rFonts w:eastAsia="Times New Roman" w:cs="Times New Roman"/>
          <w:szCs w:val="24"/>
        </w:rPr>
        <w:t>στώ.</w:t>
      </w:r>
    </w:p>
    <w:p w14:paraId="466025E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Ειπώθηκε από τον εισηγητή της Νέας Δημοκρατίας, αλλά και από άλλα κόμματα της Αντιπολίτευσης, για τα πρωτοφανή σχόλια που ακούστηκαν από φορείς στη συγκεκριμένη </w:t>
      </w:r>
      <w:r>
        <w:rPr>
          <w:rFonts w:eastAsia="Times New Roman" w:cs="Times New Roman"/>
          <w:szCs w:val="24"/>
        </w:rPr>
        <w:t>επιτροπή</w:t>
      </w:r>
      <w:r>
        <w:rPr>
          <w:rFonts w:eastAsia="Times New Roman" w:cs="Times New Roman"/>
          <w:szCs w:val="24"/>
        </w:rPr>
        <w:t>. Η αλήθεια είναι ότι ψάχνοντας να βρω τι είχε ειπωθεί τα προηγούμενα χρόνια με κυ</w:t>
      </w:r>
      <w:r>
        <w:rPr>
          <w:rFonts w:eastAsia="Times New Roman" w:cs="Times New Roman"/>
          <w:szCs w:val="24"/>
        </w:rPr>
        <w:t>βέρνηση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Νέας Δημοκρατίας…</w:t>
      </w:r>
    </w:p>
    <w:p w14:paraId="466025E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αδυνατώ να μιλήσω. Δεν ακούω τη φωνή μου. </w:t>
      </w:r>
    </w:p>
    <w:p w14:paraId="466025E7"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Κύριοι συνάδελφοι, με </w:t>
      </w:r>
      <w:proofErr w:type="spellStart"/>
      <w:r>
        <w:rPr>
          <w:rFonts w:eastAsia="Times New Roman" w:cs="Times New Roman"/>
          <w:szCs w:val="24"/>
        </w:rPr>
        <w:t>συγχωρείτε</w:t>
      </w:r>
      <w:proofErr w:type="spellEnd"/>
      <w:r>
        <w:rPr>
          <w:rFonts w:eastAsia="Times New Roman" w:cs="Times New Roman"/>
          <w:szCs w:val="24"/>
        </w:rPr>
        <w:t xml:space="preserve">! Καταλάβατε ότι δεν πρέπει να ομιλούμε; Θα σηκωθεί μετά ο κ. </w:t>
      </w:r>
      <w:proofErr w:type="spellStart"/>
      <w:r>
        <w:rPr>
          <w:rFonts w:eastAsia="Times New Roman" w:cs="Times New Roman"/>
          <w:szCs w:val="24"/>
        </w:rPr>
        <w:t>Σταϊκούρας</w:t>
      </w:r>
      <w:proofErr w:type="spellEnd"/>
      <w:r>
        <w:rPr>
          <w:rFonts w:eastAsia="Times New Roman" w:cs="Times New Roman"/>
          <w:szCs w:val="24"/>
        </w:rPr>
        <w:t xml:space="preserve">. Θέλετε να </w:t>
      </w:r>
      <w:r>
        <w:rPr>
          <w:rFonts w:eastAsia="Times New Roman" w:cs="Times New Roman"/>
          <w:szCs w:val="24"/>
        </w:rPr>
        <w:lastRenderedPageBreak/>
        <w:t xml:space="preserve">γίνεται το ίδιο από την πλευρά του ΣΥΡΙΖΑ; Ηρεμήστε, παρακαλώ! Όποιος δεν θέλει, έξω! </w:t>
      </w:r>
    </w:p>
    <w:p w14:paraId="466025E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Ορίστε, κύριε Καραγιαννίδη.</w:t>
      </w:r>
    </w:p>
    <w:p w14:paraId="466025E9"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ΧΡΗΣΤΟΣ ΚΑΡΑΓΙΑΝΝΙΔΗΣ: </w:t>
      </w:r>
      <w:r>
        <w:rPr>
          <w:rFonts w:eastAsia="Times New Roman" w:cs="Times New Roman"/>
          <w:szCs w:val="24"/>
        </w:rPr>
        <w:t xml:space="preserve">Η </w:t>
      </w:r>
      <w:r>
        <w:rPr>
          <w:rFonts w:eastAsia="Times New Roman" w:cs="Times New Roman"/>
          <w:szCs w:val="24"/>
        </w:rPr>
        <w:t xml:space="preserve">αλήθεια, λοιπόν, είναι ότι δυσκολεύτηκα να βρω φορείς που να μίλησαν σε </w:t>
      </w:r>
      <w:r>
        <w:rPr>
          <w:rFonts w:eastAsia="Times New Roman" w:cs="Times New Roman"/>
          <w:szCs w:val="24"/>
        </w:rPr>
        <w:t xml:space="preserve">επιτροπές </w:t>
      </w:r>
      <w:r>
        <w:rPr>
          <w:rFonts w:eastAsia="Times New Roman" w:cs="Times New Roman"/>
          <w:szCs w:val="24"/>
        </w:rPr>
        <w:t>για νομοσχέδια της συγκυβέρνησης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Νέας Δημοκρατίας, γιατί τα περισσότερα ήρθαν ως κατεπείγοντα και δεν συζήτησαν οι φορείς ποτέ. Βρήκα, όμως, στα Επείγοντα Μέτρα Εφαρμ</w:t>
      </w:r>
      <w:r>
        <w:rPr>
          <w:rFonts w:eastAsia="Times New Roman" w:cs="Times New Roman"/>
          <w:szCs w:val="24"/>
        </w:rPr>
        <w:t xml:space="preserve">ογής 4127 του 2013 συγκεκριμένα σχόλια: ΓΣΕΕ, ΟΛΜΕ, ΟΛΤΕΕ, ΑΔΕΔΥ, Αστυνομικοί, ΠΟΑΣΥ. Ακούστε, λοιπόν, τι είχε ειπωθεί τότε -γιατί λέτε για τα πρωτοφανή σχόλια που ακούσατε για πρώτη φορά χθες-: </w:t>
      </w:r>
    </w:p>
    <w:p w14:paraId="466025EA"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«Το σχέδιο που κατατέθηκε προς ψήφιση κινείται αποκλειστικά </w:t>
      </w:r>
      <w:r>
        <w:rPr>
          <w:rFonts w:eastAsia="Times New Roman" w:cs="Times New Roman"/>
          <w:szCs w:val="24"/>
        </w:rPr>
        <w:t xml:space="preserve">χωρίς κοινωνικά, αναπτυξιακά, επενδυτικά ισοδύναμα στα μέτρα οικονομικής και δημοσιονομικής προσαρμογής. Η ελληνική οικονομία παραμένει εγκλωβισμένη στον αδιέξοδο δρόμο της βαθιάς και παρατεταμένης ύφεσης». «Αρμαγεδδών. Κεραυνός εν αιθρία». «Το σύνολο των </w:t>
      </w:r>
      <w:r>
        <w:rPr>
          <w:rFonts w:eastAsia="Times New Roman" w:cs="Times New Roman"/>
          <w:szCs w:val="24"/>
        </w:rPr>
        <w:t>διατάξεων που περιέχονται στο νομοσχέδιο και γενικά το σύνολο των διατάξεων και των νόμων που έχουν ψηφιστεί τα τελευταία χρόνια, έχουν οδηγήσει τη χώρα σε πλήρη αποδόμηση εργασιακών σχέσεων. Όλα αυτά τα μέτρα έχουν οδηγήσει σε μια παραγωγική καθίζηση».</w:t>
      </w:r>
    </w:p>
    <w:p w14:paraId="466025E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ΓΣΕΒΕΕ το 2013. Αυτό θέλω να το ακούσετε προσεκτικά: «Αυτή τη στιγμή η μέση οφειλή στον ΟΑΕΕ είναι 10.000 ευρώ. Το 70% των ασφαλισμένων, δηλαδή </w:t>
      </w:r>
      <w:r>
        <w:rPr>
          <w:rFonts w:eastAsia="Times New Roman" w:cs="Times New Roman"/>
          <w:szCs w:val="24"/>
        </w:rPr>
        <w:lastRenderedPageBreak/>
        <w:t xml:space="preserve">575.000 συνάδελφοί μου» -μιλάει ο Πρόεδρος της ΓΣΕΒΕΕ- «δεν καταβάλλουν ασφαλιστικές εισφορές και έχουν οφειλές </w:t>
      </w:r>
      <w:r>
        <w:rPr>
          <w:rFonts w:eastAsia="Times New Roman" w:cs="Times New Roman"/>
          <w:szCs w:val="24"/>
        </w:rPr>
        <w:t xml:space="preserve">προς το Ταμείο. Πάμε να τα πληρώσουμε αυτά; Μπορούμε; Όχι. Πάμε για κλείσιμο». Αυτά το 2013, για να ξέρουμε περί τίνος πρόκειται. </w:t>
      </w:r>
    </w:p>
    <w:p w14:paraId="466025EC"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Αστυνομία: «Είναι η δεύτερη νομοθετική παρέμβαση που γίνεται από την Κυβέρνηση σε διάστημα τεσσάρων μηνών και αφορά τα ασφαλι</w:t>
      </w:r>
      <w:r>
        <w:rPr>
          <w:rFonts w:eastAsia="Times New Roman" w:cs="Times New Roman"/>
          <w:szCs w:val="24"/>
        </w:rPr>
        <w:t xml:space="preserve">στικά μας ταμεία. Πολύ φοβάμαι ότι αυτή η δεύτερη θα δώσει και τη χαριστική βολή». </w:t>
      </w:r>
    </w:p>
    <w:p w14:paraId="466025E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Γιατί ακούσατε πρωτοφανή πράγματα χθες, ενώ το 2013 ακούγατε πράγματα που ήταν καθημερινότητα</w:t>
      </w:r>
      <w:r>
        <w:rPr>
          <w:rFonts w:eastAsia="Times New Roman" w:cs="Times New Roman"/>
          <w:szCs w:val="24"/>
        </w:rPr>
        <w:t>.</w:t>
      </w:r>
      <w:r>
        <w:rPr>
          <w:rFonts w:eastAsia="Times New Roman" w:cs="Times New Roman"/>
          <w:szCs w:val="24"/>
        </w:rPr>
        <w:t xml:space="preserve"> Προφανώς ήταν καθημερινότητα γιατί διανύαμε τρία χρόνια σκληρής δημοσιονομική</w:t>
      </w:r>
      <w:r>
        <w:rPr>
          <w:rFonts w:eastAsia="Times New Roman" w:cs="Times New Roman"/>
          <w:szCs w:val="24"/>
        </w:rPr>
        <w:t>ς προσαρμογής. Να ξέρουμε, λοιπόν, και να κρατάμε το ίσο. Όταν έρχονται οι φορείς και κάνουν κριτική και έχουν δίκιο σε αρκετά πράγματα, αυτό το έκαναν και στο παρελθόν. Δεν εμφανίστηκαν οι φορείς χθες και έκαναν αυτή τη σκληρή κριτική. Οι φορείς εδώ και ε</w:t>
      </w:r>
      <w:r>
        <w:rPr>
          <w:rFonts w:eastAsia="Times New Roman" w:cs="Times New Roman"/>
          <w:szCs w:val="24"/>
        </w:rPr>
        <w:t>πτά χρόνια κάνουν μια κριτική, όπως και πρέπει να την κάνουν. Και ήταν σκληρή και το 2012 και το 2013 και σήμερα. Άρα, δεν υπάρχει κάποιος διαχωρισμός.</w:t>
      </w:r>
    </w:p>
    <w:p w14:paraId="466025E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Πώς φτάσαμε, λοιπόν, εδώ; Γιατί είμαστε σε συμφωνία; Γιατί είμαστε σε επιτροπεία. Γιατί υπάρχει αυτή η δ</w:t>
      </w:r>
      <w:r>
        <w:rPr>
          <w:rFonts w:eastAsia="Times New Roman" w:cs="Times New Roman"/>
          <w:szCs w:val="24"/>
        </w:rPr>
        <w:t xml:space="preserve">υσκολία η οικονομία της χώρας να </w:t>
      </w:r>
      <w:proofErr w:type="spellStart"/>
      <w:r>
        <w:rPr>
          <w:rFonts w:eastAsia="Times New Roman" w:cs="Times New Roman"/>
          <w:szCs w:val="24"/>
        </w:rPr>
        <w:t>αντεπεξέλθει</w:t>
      </w:r>
      <w:proofErr w:type="spellEnd"/>
      <w:r>
        <w:rPr>
          <w:rFonts w:eastAsia="Times New Roman" w:cs="Times New Roman"/>
          <w:szCs w:val="24"/>
        </w:rPr>
        <w:t xml:space="preserve"> σε συγκεκριμένες ανάγκες; Θα το πω για πολλοστή φορά: Γιατί το 2010 βουλιάξατε τη χώρα.</w:t>
      </w:r>
    </w:p>
    <w:p w14:paraId="466025EF"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Έπρεπε, λοιπόν, τότε εσείς, με τη δική σας λογική να φωνάξετε το ΔΝΤ, όπως έκανε το ΠΑΣΟΚ, και να μπούμε σε έναν κυκεώνα σ</w:t>
      </w:r>
      <w:r>
        <w:rPr>
          <w:rFonts w:eastAsia="Times New Roman" w:cs="Times New Roman"/>
          <w:szCs w:val="24"/>
        </w:rPr>
        <w:t xml:space="preserve">υγκεκριμένων προσαρμογών και </w:t>
      </w:r>
      <w:r>
        <w:rPr>
          <w:rFonts w:eastAsia="Times New Roman" w:cs="Times New Roman"/>
          <w:szCs w:val="24"/>
        </w:rPr>
        <w:lastRenderedPageBreak/>
        <w:t>συγκεκριμένων νεοφιλελεύθερων κατευθύνσεων. Γιατί το ΔΝΤ, όπως ξέρετε, δεν είναι μέλος κανενός κομμουνιστικού κόμματος. Έπρεπε να ακούσουμε και να προσαρμοστούμε σε αυτά που μας υποβάλανε και που μας λέγανε ότι έπρεπε να γίνουν</w:t>
      </w:r>
      <w:r>
        <w:rPr>
          <w:rFonts w:eastAsia="Times New Roman" w:cs="Times New Roman"/>
          <w:szCs w:val="24"/>
        </w:rPr>
        <w:t xml:space="preserve">. Ναι ή όχι; </w:t>
      </w:r>
    </w:p>
    <w:p w14:paraId="466025F0"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Τα οικονομικά της χώρας κατέρρευσαν το 2010; Ναι ή όχι; Θα απαντήσετε σε αυτήν την ερώτηση; </w:t>
      </w:r>
    </w:p>
    <w:p w14:paraId="466025F1"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Φταίτε ή δεν φταίτε; Σαράντα χρόνια που κυβερνήσατε τον τόπο φάγατε χρήματα σε αυτήν τη χώρα; Ναι ή όχι; </w:t>
      </w:r>
    </w:p>
    <w:p w14:paraId="466025F2" w14:textId="77777777" w:rsidR="008E1586" w:rsidRDefault="00786920">
      <w:pPr>
        <w:spacing w:after="0" w:line="600" w:lineRule="auto"/>
        <w:ind w:firstLine="720"/>
        <w:jc w:val="center"/>
        <w:rPr>
          <w:rFonts w:eastAsia="Times New Roman"/>
          <w:szCs w:val="24"/>
        </w:rPr>
      </w:pPr>
      <w:r>
        <w:rPr>
          <w:rFonts w:eastAsia="Times New Roman"/>
          <w:szCs w:val="24"/>
        </w:rPr>
        <w:t>(Θόρυβος από την πτέρυγα της Νέας Δημοκρατί</w:t>
      </w:r>
      <w:r>
        <w:rPr>
          <w:rFonts w:eastAsia="Times New Roman"/>
          <w:szCs w:val="24"/>
        </w:rPr>
        <w:t>ας)</w:t>
      </w:r>
    </w:p>
    <w:p w14:paraId="466025F3"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Ήρεμα. </w:t>
      </w:r>
    </w:p>
    <w:p w14:paraId="466025F4"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ΧΡΗΣΤΟΣ ΚΑΡΑΓΙΑΝΝΙΔΗΣ: </w:t>
      </w:r>
      <w:r>
        <w:rPr>
          <w:rFonts w:eastAsia="Times New Roman" w:cs="Times New Roman"/>
          <w:szCs w:val="24"/>
        </w:rPr>
        <w:t xml:space="preserve">Πρέπει, λοιπόν, να απαντήσετε: Τα οικονομικά της χώρας το 2010 κατέρρευσαν; Ναι ή όχι; </w:t>
      </w:r>
    </w:p>
    <w:p w14:paraId="466025F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Μπήκαμε σε αυτήν τη </w:t>
      </w:r>
      <w:proofErr w:type="spellStart"/>
      <w:r>
        <w:rPr>
          <w:rFonts w:eastAsia="Times New Roman" w:cs="Times New Roman"/>
          <w:szCs w:val="24"/>
        </w:rPr>
        <w:t>μνημονιακή</w:t>
      </w:r>
      <w:proofErr w:type="spellEnd"/>
      <w:r>
        <w:rPr>
          <w:rFonts w:eastAsia="Times New Roman" w:cs="Times New Roman"/>
          <w:szCs w:val="24"/>
        </w:rPr>
        <w:t xml:space="preserve"> καταιγίδα τα τελευταία επτά χρόνια. Πώς μπορούμε να βγούμε από αυτήν </w:t>
      </w:r>
      <w:r>
        <w:rPr>
          <w:rFonts w:eastAsia="Times New Roman" w:cs="Times New Roman"/>
          <w:szCs w:val="24"/>
        </w:rPr>
        <w:t xml:space="preserve">τη </w:t>
      </w:r>
      <w:proofErr w:type="spellStart"/>
      <w:r>
        <w:rPr>
          <w:rFonts w:eastAsia="Times New Roman" w:cs="Times New Roman"/>
          <w:szCs w:val="24"/>
        </w:rPr>
        <w:t>μνημονιακή</w:t>
      </w:r>
      <w:proofErr w:type="spellEnd"/>
      <w:r>
        <w:rPr>
          <w:rFonts w:eastAsia="Times New Roman" w:cs="Times New Roman"/>
          <w:szCs w:val="24"/>
        </w:rPr>
        <w:t xml:space="preserve"> καταιγίδα; </w:t>
      </w:r>
    </w:p>
    <w:p w14:paraId="466025F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Εμείς λέμε ότι η συγκεκριμένη συμφωνία βάζει ένα τέλος. Τον Αύγουστο του 2018 βγαίνουμε από την επιτροπεία και μπορούμε να κατευθυνθούμε προς τις αγορές και να δανειζόμαστε, όπως γινόταν και μέχρι το 2009, από τις αγορές χρήματος.</w:t>
      </w:r>
      <w:r>
        <w:rPr>
          <w:rFonts w:eastAsia="Times New Roman" w:cs="Times New Roman"/>
          <w:szCs w:val="24"/>
        </w:rPr>
        <w:t xml:space="preserve"> Αυτό το είχαμε χάσει τα τελευταία επτά χρόνια και έπρεπε να είμαστε σε μια δημοσιονομική προσαρμογή που μας την υπέβαλαν άλλοι. </w:t>
      </w:r>
    </w:p>
    <w:p w14:paraId="466025F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Να σας θυμίσω δε ότι τον Ιούλιο του 2015 η συμφωνία ψηφίστηκε με 251 ψήφους «υπέρ» και 32 «κατά». Δηλαδή, την ψηφίσατε και εσε</w:t>
      </w:r>
      <w:r>
        <w:rPr>
          <w:rFonts w:eastAsia="Times New Roman" w:cs="Times New Roman"/>
          <w:szCs w:val="24"/>
        </w:rPr>
        <w:t xml:space="preserve">ίς. Η συγκεκριμένη συμφωνία λέει: «Τα κράτη μέλη της ζώνης του ευρώ που ζητούν χρηματοδοτική συνδρομή από τον </w:t>
      </w:r>
      <w:r>
        <w:rPr>
          <w:rFonts w:eastAsia="Times New Roman" w:cs="Times New Roman"/>
          <w:szCs w:val="24"/>
          <w:lang w:val="en-US"/>
        </w:rPr>
        <w:t>ESM</w:t>
      </w:r>
      <w:r>
        <w:rPr>
          <w:rFonts w:eastAsia="Times New Roman" w:cs="Times New Roman"/>
          <w:szCs w:val="24"/>
        </w:rPr>
        <w:t xml:space="preserve"> είναι δυνατόν να απευθύνουν ανάλογο αίτημα στο ΔΝΤ. Αυτό αποτελεί προϋπόθεση προκειμένου η </w:t>
      </w:r>
      <w:proofErr w:type="spellStart"/>
      <w:r>
        <w:rPr>
          <w:rFonts w:eastAsia="Times New Roman" w:cs="Times New Roman"/>
          <w:szCs w:val="24"/>
        </w:rPr>
        <w:t>ευρωομάδα</w:t>
      </w:r>
      <w:proofErr w:type="spellEnd"/>
      <w:r>
        <w:rPr>
          <w:rFonts w:eastAsia="Times New Roman" w:cs="Times New Roman"/>
          <w:szCs w:val="24"/>
        </w:rPr>
        <w:t xml:space="preserve"> να συμφωνήσει σχετικά με το νέο πρόγραμμα</w:t>
      </w:r>
      <w:r>
        <w:rPr>
          <w:rFonts w:eastAsia="Times New Roman" w:cs="Times New Roman"/>
          <w:szCs w:val="24"/>
        </w:rPr>
        <w:t xml:space="preserve"> του </w:t>
      </w:r>
      <w:r>
        <w:rPr>
          <w:rFonts w:eastAsia="Times New Roman" w:cs="Times New Roman"/>
          <w:szCs w:val="24"/>
          <w:lang w:val="en-US"/>
        </w:rPr>
        <w:t>ESM</w:t>
      </w:r>
      <w:r>
        <w:rPr>
          <w:rFonts w:eastAsia="Times New Roman" w:cs="Times New Roman"/>
          <w:szCs w:val="24"/>
        </w:rPr>
        <w:t xml:space="preserve">. Επομένως, η Ελλάδα θα ζητήσει τη συνέχιση της στήριξης του ΔΝΤ τον Μάρτιο του 2016». Συμφωνήσατε και το υπερψηφίσατε και εσείς. </w:t>
      </w:r>
    </w:p>
    <w:p w14:paraId="466025F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Τι σημαίνει, όμως, αυτό; Τον Μάρτιο του 2016 το ΔΝΤ θα έπρεπε να δώσει μια απάντηση. Την έδωσε; Δεν την έδωσε την απά</w:t>
      </w:r>
      <w:r>
        <w:rPr>
          <w:rFonts w:eastAsia="Times New Roman" w:cs="Times New Roman"/>
          <w:szCs w:val="24"/>
        </w:rPr>
        <w:t>ντηση. Είπε ότι θα μιλήσουμε μετά τη δεύτερη αξιολόγηση. Εξ ου, λοιπόν, και τα νέα μέτρα που λέτε εσείς ότι δεν υπήρχαν πριν και εμφανίστηκαν ως θαύμα τώρα. Το ΔΝΤ από τότε έλεγε ότι, για να συμμετάσχει στο πρόγραμμα, θα πρέπει να γίνουν συγκεκριμένες αναδ</w:t>
      </w:r>
      <w:r>
        <w:rPr>
          <w:rFonts w:eastAsia="Times New Roman" w:cs="Times New Roman"/>
          <w:szCs w:val="24"/>
        </w:rPr>
        <w:t xml:space="preserve">ιαρθρώσεις. Αυτά είναι τα αρνητικά μέτρα που έχουμε σήμερα να ψηφίσουμε. Δεν συμφωνείτε σε αυτό; Πείτε το, ότι δεν </w:t>
      </w:r>
      <w:proofErr w:type="spellStart"/>
      <w:r>
        <w:rPr>
          <w:rFonts w:eastAsia="Times New Roman" w:cs="Times New Roman"/>
          <w:szCs w:val="24"/>
        </w:rPr>
        <w:t>συνέβαιναν</w:t>
      </w:r>
      <w:proofErr w:type="spellEnd"/>
      <w:r>
        <w:rPr>
          <w:rFonts w:eastAsia="Times New Roman" w:cs="Times New Roman"/>
          <w:szCs w:val="24"/>
        </w:rPr>
        <w:t xml:space="preserve"> έτσι τα πράγματα. Όμως, από τα δεδομένα που έχουμε αυτή είναι η πραγματικότητα. </w:t>
      </w:r>
    </w:p>
    <w:p w14:paraId="466025F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Το ΔΝΤ, λοιπόν, για να μπει μέσα σε αυτήν τη συμφ</w:t>
      </w:r>
      <w:r>
        <w:rPr>
          <w:rFonts w:eastAsia="Times New Roman" w:cs="Times New Roman"/>
          <w:szCs w:val="24"/>
        </w:rPr>
        <w:t>ωνία λέει ότι θέλει να υπάρξουν συγκεκριμένες αναδιαρθρώσεις, νεοφιλελεύθερου χαρακτήρα, ξαναλέω. Είναι η άποψή τους, η ιδεολογική τους πολιτική ταυτότητα και η δική σας εν πολλοίς. Αυτό, λοιπόν, πρέπει να το πούμε: Ότι τα μέτρα αυτά έχουν έρθει, γιατί συμ</w:t>
      </w:r>
      <w:r>
        <w:rPr>
          <w:rFonts w:eastAsia="Times New Roman" w:cs="Times New Roman"/>
          <w:szCs w:val="24"/>
        </w:rPr>
        <w:t xml:space="preserve">μετέχει το ΔΝΤ. Και λέμε εκεί στην απάντηση τι θα γίνει, εάν δεν μπει το ΔΝΤ: Δεν θα ισχύσουν τα μέτρα, προς δική σας πικρία, βέβαια, γιατί στα περισσότερα από αυτά συμφωνείτε. </w:t>
      </w:r>
    </w:p>
    <w:p w14:paraId="466025FA"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Ας πούμε, λοιπόν, ότι δεν συμμετέχει το ΔΝΤ. Δεν έχουμε αυτήν τη συμφωνία. Πλέ</w:t>
      </w:r>
      <w:r>
        <w:rPr>
          <w:rFonts w:eastAsia="Times New Roman" w:cs="Times New Roman"/>
          <w:szCs w:val="24"/>
        </w:rPr>
        <w:t xml:space="preserve">ον η μπάλα είναι στο πεδίο των </w:t>
      </w:r>
      <w:r>
        <w:rPr>
          <w:rFonts w:eastAsia="Times New Roman" w:cs="Times New Roman"/>
          <w:szCs w:val="24"/>
        </w:rPr>
        <w:t xml:space="preserve">θεσμών </w:t>
      </w:r>
      <w:r>
        <w:rPr>
          <w:rFonts w:eastAsia="Times New Roman" w:cs="Times New Roman"/>
          <w:szCs w:val="24"/>
        </w:rPr>
        <w:t>και του ΔΝΤ για τη συνέχιση του προγράμματος μέχρι το 2018 και τη συνέχιση του οποιουδήποτε προγράμματος από το 2018 και μετά. Είναι ζήτημα κουβέντας από εκεί και πέρα. Εκεί, όμως, η Ελλάδα δεν έχει να κάνει κάτι. Η Ελλάδα δεν μπορεί να πιάσει από τον λαιμ</w:t>
      </w:r>
      <w:r>
        <w:rPr>
          <w:rFonts w:eastAsia="Times New Roman" w:cs="Times New Roman"/>
          <w:szCs w:val="24"/>
        </w:rPr>
        <w:t xml:space="preserve">ό είτε τη Κριστίν </w:t>
      </w:r>
      <w:proofErr w:type="spellStart"/>
      <w:r>
        <w:rPr>
          <w:rFonts w:eastAsia="Times New Roman" w:cs="Times New Roman"/>
          <w:szCs w:val="24"/>
        </w:rPr>
        <w:t>Λαγκάρντ</w:t>
      </w:r>
      <w:proofErr w:type="spellEnd"/>
      <w:r>
        <w:rPr>
          <w:rFonts w:eastAsia="Times New Roman" w:cs="Times New Roman"/>
          <w:szCs w:val="24"/>
        </w:rPr>
        <w:t xml:space="preserve"> είτε τον Σόιμπλε και να τους πει «συμφωνείστε για το χρέος». </w:t>
      </w:r>
    </w:p>
    <w:p w14:paraId="466025F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Γιατί, όπως πρέπει να ξέρετε –και το ξέρετε αλλά δεν θέλετε να το λέτε- το χρέος είναι η μεγαλύτερη ιστορία σε αυτήν την προσπάθεια. Ενώ εσείς λέγατε ότι μέχρι τώρα κα</w:t>
      </w:r>
      <w:r>
        <w:rPr>
          <w:rFonts w:eastAsia="Times New Roman" w:cs="Times New Roman"/>
          <w:szCs w:val="24"/>
        </w:rPr>
        <w:t>νένας δεν το συζητάει, ήδη προεικονίζεται από την απόδοση των ελληνικών ομολόγων ότι βαδίζουμε σε μια συμφωνία για το χρέος η οποία θα κάνει βιώσιμη και την οικονομία. Οποιαδήποτε πλεονάσματα επιτύχουμε, οποιουσδήποτε στόχους βάλουμε, εάν το χρέος δεν έρθε</w:t>
      </w:r>
      <w:r>
        <w:rPr>
          <w:rFonts w:eastAsia="Times New Roman" w:cs="Times New Roman"/>
          <w:szCs w:val="24"/>
        </w:rPr>
        <w:t xml:space="preserve">ι σε μια λογική που να είναι βιώσιμη, δεν μπορούμε να επιτύχουμε τίποτα. </w:t>
      </w:r>
    </w:p>
    <w:p w14:paraId="466025FC"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Αυτές τις απαντήσεις αναμένουμε -τις δύο τελευταίες μέρες δεν τις πήραμε- και λέμε το εξής: Ζητάτε να έχουμε μνημόνιο και χρηματοδότηση; Γιατί εδώ καταρρίπτεται και αυτό το πράγμα. Κ</w:t>
      </w:r>
      <w:r>
        <w:rPr>
          <w:rFonts w:eastAsia="Times New Roman" w:cs="Times New Roman"/>
          <w:szCs w:val="24"/>
        </w:rPr>
        <w:t xml:space="preserve">αταλαβαίνω ότι πρέπει να υπάρχει μια επικοινωνιακή χρήση των λέξεων. «Τέταρτο μνημόνιο»; Τέταρτο μνημόνιο. </w:t>
      </w:r>
    </w:p>
    <w:p w14:paraId="466025F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Κάθε φορά που γινόταν αξιολόγηση και στις μέρες σας, υπήρχαν νέα μέτρα. Αν μετρούσαμε έτσι τα μνημόνια, τώρα θα έπρεπε να είμαστε στο δέκατο έβδομο!</w:t>
      </w:r>
      <w:r>
        <w:rPr>
          <w:rFonts w:eastAsia="Times New Roman" w:cs="Times New Roman"/>
          <w:szCs w:val="24"/>
        </w:rPr>
        <w:t xml:space="preserve"> Αυτό, λοιπόν, πρέπει να έχει και μια λογική. Όμως, δεν μπορεί να υπάρξει χρηματοδότηση μ’ αυτά τα μέτρα, γιατί εμείς πιστεύουμε ότι το 2018 θα βγούμε στις αγορές, </w:t>
      </w:r>
      <w:r>
        <w:rPr>
          <w:rFonts w:eastAsia="Times New Roman" w:cs="Times New Roman"/>
          <w:szCs w:val="24"/>
        </w:rPr>
        <w:lastRenderedPageBreak/>
        <w:t xml:space="preserve">γιατί η οικονομία πλέον είναι σε ήρεμα νερά και γιατί υπάρχει ένας προσανατολισμός ο οποίος </w:t>
      </w:r>
      <w:r>
        <w:rPr>
          <w:rFonts w:eastAsia="Times New Roman" w:cs="Times New Roman"/>
          <w:szCs w:val="24"/>
        </w:rPr>
        <w:t>θα μας φέρει στη λογική των επενδύσεων και στη λογική του ότι η ελληνική κυβέρνηση με πολύ χαμηλότερη επιτροπεία σε ένα βαθμό να αποφασίζει πολύ περισσότερα πράγματα που μπορεί να κάνει. Δεν είναι η Πορτογαλία, η Ιρλανδία, η Κύπρος σε επιτροπεία σήμερα; Πρ</w:t>
      </w:r>
      <w:r>
        <w:rPr>
          <w:rFonts w:eastAsia="Times New Roman" w:cs="Times New Roman"/>
          <w:szCs w:val="24"/>
        </w:rPr>
        <w:t xml:space="preserve">οφανέστατα και είναι, αλλά δεν είναι σ’ αυτή που είμαστε εμείς, γιατί έχουν βγει από τα προγράμματά τους. </w:t>
      </w:r>
    </w:p>
    <w:p w14:paraId="466025F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Ξεχνάμε το Μάαστριχτ; Ακόμα και αν δεν ήμασταν σε επιτροπεία, την «άλφα» ή την «βήτα», τη σκληρή ή τη μαλακή, δεν θα έπρεπε να επιτυγχάνουμε 3% πλεον</w:t>
      </w:r>
      <w:r>
        <w:rPr>
          <w:rFonts w:eastAsia="Times New Roman" w:cs="Times New Roman"/>
          <w:szCs w:val="24"/>
        </w:rPr>
        <w:t xml:space="preserve">άσματα; Αν πέφταμε κάτω από το 3% των πλεονασμάτων, δεν θα έπρεπε να πάρουμε μέτρα; Το Μάαστριχτ το θυμάστε όποτε σας συμφέρει; Έχουμε υπογράψει ως χώρα υπέρ του Μάαστριχτ; Προσωπικά διαφωνούσα, να σας το πω, αλλά αυτό δεν έχει καμμία απολύτως σχέση. </w:t>
      </w:r>
    </w:p>
    <w:p w14:paraId="466025FF"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Αυτό</w:t>
      </w:r>
      <w:r>
        <w:rPr>
          <w:rFonts w:eastAsia="Times New Roman" w:cs="Times New Roman"/>
          <w:szCs w:val="24"/>
        </w:rPr>
        <w:t>, λοιπόν, το έχετε υπογράψει; Ότι έπρεπε να μπούμε στην Ευρωζώνη και άρα είχε συγκεκριμένες συνθήκες; Αυτό, λοιπόν, πρέπει να το ακολουθήσουμε; Είμαστε υποχρεωμένοι –ρωτάω και τον εισηγητή να απαντήσει, όταν έρθει να μιλήσει- όταν βγούμε από τα προγράμματα</w:t>
      </w:r>
      <w:r>
        <w:rPr>
          <w:rFonts w:eastAsia="Times New Roman" w:cs="Times New Roman"/>
          <w:szCs w:val="24"/>
        </w:rPr>
        <w:t xml:space="preserve"> -γιατί τώρα έχουν ανασταλεί αυτές οι υποχρεώσεις- να έχουμε 3% πλεονάσματα; Δεν θα παίρναμε μέτρα; Ας μην λέμε, λοιπόν, πράγματα που δεν ισχύουν. </w:t>
      </w:r>
    </w:p>
    <w:p w14:paraId="46602600"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Να πω μερικά παραδείγματα πάλι. Ήρθαν οι φορείς χθες και ακούστηκαν πολλά πράγματα. Κανένας δεν αμφιβάλλει ό</w:t>
      </w:r>
      <w:r>
        <w:rPr>
          <w:rFonts w:eastAsia="Times New Roman" w:cs="Times New Roman"/>
          <w:szCs w:val="24"/>
        </w:rPr>
        <w:t>τι είναι αρνητικά τα μέτρα που θα πάρουμε, αλλά έχουν και θετικά. Να πούμε, όμως, τι συμβαίνει στην πραγματικότητα.</w:t>
      </w:r>
    </w:p>
    <w:p w14:paraId="46602601"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Μισθωτός με παιδί με εισόδημα 14000 το 2017, δηλαδή 916 ευρώ, με τα φορολογικά μέτρα το 2020 θα έχει μείωση 22 ευρώ. </w:t>
      </w:r>
    </w:p>
    <w:p w14:paraId="46602602"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Μισθωτός με 24000 εισόδημα το 2017 θα έχει 1412 ευρώ μηνιαίο μισθό, ενώ από το 2020 και μετά θα έχει 1421. Συν 8 ευρώ. </w:t>
      </w:r>
    </w:p>
    <w:p w14:paraId="46602603"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Μισθωτός με 34000 το 2017 θα έχει μηνιαίο εισόδημά 1849 ευρώ, ενώ το 2020 θα είναι 1892 ευρώ. Αύξηση 52 ευρώ. </w:t>
      </w:r>
    </w:p>
    <w:p w14:paraId="46602604"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Δεν είναι, λοιπόν, αρνητι</w:t>
      </w:r>
      <w:r>
        <w:rPr>
          <w:rFonts w:eastAsia="Times New Roman" w:cs="Times New Roman"/>
          <w:szCs w:val="24"/>
        </w:rPr>
        <w:t xml:space="preserve">κή όλη αυτή η ιστορία. Κανένας δεν λέει ότι είναι αρνητική για πολύ κόσμο, αλλά δεν είναι αρνητική για όλους. </w:t>
      </w:r>
    </w:p>
    <w:p w14:paraId="46602605"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ΙΑΣΟΝΑΣ </w:t>
      </w:r>
      <w:r>
        <w:rPr>
          <w:rFonts w:eastAsia="Times New Roman" w:cs="Times New Roman"/>
          <w:b/>
          <w:szCs w:val="24"/>
        </w:rPr>
        <w:t xml:space="preserve">ΦΩΤΗΛΑΣ: </w:t>
      </w:r>
      <w:r>
        <w:rPr>
          <w:rFonts w:eastAsia="Times New Roman" w:cs="Times New Roman"/>
          <w:szCs w:val="24"/>
        </w:rPr>
        <w:t>Δεν ντρέπεσαι λιγάκι!</w:t>
      </w:r>
    </w:p>
    <w:p w14:paraId="46602606"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ΧΡΗΣΤΟΣ ΚΑΡΑΓΙΑΝΝΙΔΗΣ:</w:t>
      </w:r>
      <w:r>
        <w:rPr>
          <w:rFonts w:eastAsia="Times New Roman" w:cs="Times New Roman"/>
          <w:szCs w:val="24"/>
        </w:rPr>
        <w:t xml:space="preserve"> Και φθάνω στους ελεύθερους επαγγελματίες. Υπάρχει η εξής διαφορά. </w:t>
      </w:r>
    </w:p>
    <w:p w14:paraId="46602607" w14:textId="77777777" w:rsidR="008E1586" w:rsidRDefault="00786920">
      <w:pPr>
        <w:spacing w:after="0" w:line="600" w:lineRule="auto"/>
        <w:ind w:firstLine="720"/>
        <w:jc w:val="center"/>
        <w:rPr>
          <w:rFonts w:eastAsia="Times New Roman" w:cs="Times New Roman"/>
          <w:szCs w:val="24"/>
        </w:rPr>
      </w:pPr>
      <w:r>
        <w:rPr>
          <w:rFonts w:eastAsia="Times New Roman" w:cs="Times New Roman"/>
          <w:szCs w:val="24"/>
        </w:rPr>
        <w:t>(Θόρυβος στην Αί</w:t>
      </w:r>
      <w:r>
        <w:rPr>
          <w:rFonts w:eastAsia="Times New Roman" w:cs="Times New Roman"/>
          <w:szCs w:val="24"/>
        </w:rPr>
        <w:t>θουσα)</w:t>
      </w:r>
    </w:p>
    <w:p w14:paraId="46602608"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Ήρεμα, ήρεμα. </w:t>
      </w:r>
    </w:p>
    <w:p w14:paraId="4660260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Κύριε Φωτήλα, αφήστε το πηγαδάκι με τον κ. Λοβέρδο. Μη μου τον απασχολείτε. Συνεχίστε. </w:t>
      </w:r>
    </w:p>
    <w:p w14:paraId="4660260A"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ΧΡΗΣΤΟΣ ΚΑΡΑΓΙΑΝΝΙΔΗΣ: </w:t>
      </w:r>
      <w:r>
        <w:rPr>
          <w:rFonts w:eastAsia="Times New Roman" w:cs="Times New Roman"/>
          <w:szCs w:val="24"/>
        </w:rPr>
        <w:t>Θέλω να το ακούσετε αυτό για τους ελεύθερους επαγγελματίες, γιατί μιλήσατε χθες για υπέρογ</w:t>
      </w:r>
      <w:r>
        <w:rPr>
          <w:rFonts w:eastAsia="Times New Roman" w:cs="Times New Roman"/>
          <w:szCs w:val="24"/>
        </w:rPr>
        <w:t xml:space="preserve">κες ασφαλιστικές αυξήσεις. Προ του ασφαλιστικού νόμου του κ. </w:t>
      </w:r>
      <w:proofErr w:type="spellStart"/>
      <w:r>
        <w:rPr>
          <w:rFonts w:eastAsia="Times New Roman" w:cs="Times New Roman"/>
          <w:szCs w:val="24"/>
        </w:rPr>
        <w:t>Κατρούγκαλου</w:t>
      </w:r>
      <w:proofErr w:type="spellEnd"/>
      <w:r>
        <w:rPr>
          <w:rFonts w:eastAsia="Times New Roman" w:cs="Times New Roman"/>
          <w:szCs w:val="24"/>
        </w:rPr>
        <w:t xml:space="preserve"> ο μισθωτός με μπλοκάκι -γιατί θεωρείτο ελεύθερος επαγγελματίας τότε, ενώ τώρα πλέον θεωρείται μισθωτός- στις 12000 ευρώ στις δικές σας μέρες έδινε 4500 ευρώ εισφορές. Μετά την ψήφιση</w:t>
      </w:r>
      <w:r>
        <w:rPr>
          <w:rFonts w:eastAsia="Times New Roman" w:cs="Times New Roman"/>
          <w:szCs w:val="24"/>
        </w:rPr>
        <w:t xml:space="preserve"> του </w:t>
      </w:r>
      <w:r>
        <w:rPr>
          <w:rFonts w:eastAsia="Times New Roman" w:cs="Times New Roman"/>
          <w:szCs w:val="24"/>
        </w:rPr>
        <w:lastRenderedPageBreak/>
        <w:t xml:space="preserve">νόμου </w:t>
      </w:r>
      <w:proofErr w:type="spellStart"/>
      <w:r>
        <w:rPr>
          <w:rFonts w:eastAsia="Times New Roman" w:cs="Times New Roman"/>
          <w:szCs w:val="24"/>
        </w:rPr>
        <w:t>Κατρούγκαλου</w:t>
      </w:r>
      <w:proofErr w:type="spellEnd"/>
      <w:r>
        <w:rPr>
          <w:rFonts w:eastAsia="Times New Roman" w:cs="Times New Roman"/>
          <w:szCs w:val="24"/>
        </w:rPr>
        <w:t xml:space="preserve"> δίνει 1200 ευρώ. Πού ακριβώς εσείς αντιλαμβάνεστε τις αυξήσεις; Πώς ακριβώς εννοείτε, λοιπόν, ότι αυξήθηκαν οι εισφορές; Μετά απ’ αυτό, λοιπόν, από τα 433 ευρώ που του έμειναν μηνιαίως τώρα θα παίρνει 770. Πώς ακριβώς αντιλαμβάνεστε</w:t>
      </w:r>
      <w:r>
        <w:rPr>
          <w:rFonts w:eastAsia="Times New Roman" w:cs="Times New Roman"/>
          <w:szCs w:val="24"/>
        </w:rPr>
        <w:t xml:space="preserve"> τις αυξήσεις των ελευθέρων επαγγελματιών; </w:t>
      </w:r>
    </w:p>
    <w:p w14:paraId="4660260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Να σας πω για τον μισθωτό ελεύθερο επαγγελματία χωρίς παιδιά πριν τον νόμο </w:t>
      </w:r>
      <w:proofErr w:type="spellStart"/>
      <w:r>
        <w:rPr>
          <w:rFonts w:eastAsia="Times New Roman" w:cs="Times New Roman"/>
          <w:szCs w:val="24"/>
        </w:rPr>
        <w:t>Κατρούγκαλου</w:t>
      </w:r>
      <w:proofErr w:type="spellEnd"/>
      <w:r>
        <w:rPr>
          <w:rFonts w:eastAsia="Times New Roman" w:cs="Times New Roman"/>
          <w:szCs w:val="24"/>
        </w:rPr>
        <w:t xml:space="preserve">.  </w:t>
      </w:r>
    </w:p>
    <w:p w14:paraId="4660260C"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Ελεύθερος επαγγελματίες με δυο παιδιά με εισόδημα 12.000 ευρώ έδινε 4.500 ευρώ προ του νόμου </w:t>
      </w:r>
      <w:proofErr w:type="spellStart"/>
      <w:r>
        <w:rPr>
          <w:rFonts w:eastAsia="Times New Roman" w:cs="Times New Roman"/>
          <w:szCs w:val="24"/>
        </w:rPr>
        <w:t>Κατρούγκαλου</w:t>
      </w:r>
      <w:proofErr w:type="spellEnd"/>
      <w:r>
        <w:rPr>
          <w:rFonts w:eastAsia="Times New Roman" w:cs="Times New Roman"/>
          <w:szCs w:val="24"/>
        </w:rPr>
        <w:t xml:space="preserve"> και μετά απ’ αυ</w:t>
      </w:r>
      <w:r>
        <w:rPr>
          <w:rFonts w:eastAsia="Times New Roman" w:cs="Times New Roman"/>
          <w:szCs w:val="24"/>
        </w:rPr>
        <w:t xml:space="preserve">τόν έδινε 2830. Αντιλαμβάνεστε ότι έχει γίνει μια μείωση; Επί της μείωσης αυτής το 2019 θα υπάρξει αύξηση, γιατί υπήρξε αίτημα των </w:t>
      </w:r>
      <w:r>
        <w:rPr>
          <w:rFonts w:eastAsia="Times New Roman" w:cs="Times New Roman"/>
          <w:szCs w:val="24"/>
        </w:rPr>
        <w:t xml:space="preserve">θεσμών </w:t>
      </w:r>
      <w:r>
        <w:rPr>
          <w:rFonts w:eastAsia="Times New Roman" w:cs="Times New Roman"/>
          <w:szCs w:val="24"/>
        </w:rPr>
        <w:t xml:space="preserve">να μην μετρούν οι ασφαλιστικές εισφορές για την επόμενη χρονιά, ώστε να αφαιρούνται. Έχουν μειωθεί σχεδόν 60%-70%. Κι </w:t>
      </w:r>
      <w:r>
        <w:rPr>
          <w:rFonts w:eastAsia="Times New Roman" w:cs="Times New Roman"/>
          <w:szCs w:val="24"/>
        </w:rPr>
        <w:t xml:space="preserve">εσείς μιλάτε για υπέρογκες ασφαλίσεις; Μπορείτε να μου πείτε πώς ζούσε ένας ελεύθερος επαγγελματίες στις δικές σας μέρες με 4500 ευρώ εισφορές και με 12.000 ετήσιο εισόδημα; Να μιλάμε, επιτέλους, επί πραγματικών δεδομένων. </w:t>
      </w:r>
    </w:p>
    <w:p w14:paraId="4660260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Και πάμε σε αυτό που πολλοί το χ</w:t>
      </w:r>
      <w:r>
        <w:rPr>
          <w:rFonts w:eastAsia="Times New Roman" w:cs="Times New Roman"/>
          <w:szCs w:val="24"/>
        </w:rPr>
        <w:t xml:space="preserve">λευάζετε και το λέτε μάλιστα και με έναν επιτιμητικό όρο, «συσσίτια». Βέβαια, αρκετοί από σας, όταν πηγαίνατε στα κολλέγια και τρώγατε το μεσημέρι, «γεύμα» το λέγατε, δεν λέγατε «συσσίτιο» ό,τι σας έδινε το κολλέγιο, αλλά αυτό είναι μια άλλη υπόθεση. </w:t>
      </w:r>
    </w:p>
    <w:p w14:paraId="4660260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Λέμε</w:t>
      </w:r>
      <w:r>
        <w:rPr>
          <w:rFonts w:eastAsia="Times New Roman" w:cs="Times New Roman"/>
          <w:szCs w:val="24"/>
        </w:rPr>
        <w:t xml:space="preserve">, λοιπόν, ότι καλύπτουμε πεντακόσιες χιλιάδες παιδιά. Το θεωρείτε αμελητέο να μπορούν τα παιδιά μέχρι το </w:t>
      </w:r>
      <w:r>
        <w:rPr>
          <w:rFonts w:eastAsia="Times New Roman" w:cs="Times New Roman"/>
          <w:szCs w:val="24"/>
        </w:rPr>
        <w:t>γυμνάσιο</w:t>
      </w:r>
      <w:r>
        <w:rPr>
          <w:rFonts w:eastAsia="Times New Roman" w:cs="Times New Roman"/>
          <w:szCs w:val="24"/>
        </w:rPr>
        <w:t xml:space="preserve"> να έχουν γεύματα; Το θεωρείτε αμελητέο ότι γίνεται μια προσπάθεια ανοικοδόμησης ενός κοινωνικού κράτους που στις </w:t>
      </w:r>
      <w:r>
        <w:rPr>
          <w:rFonts w:eastAsia="Times New Roman" w:cs="Times New Roman"/>
          <w:szCs w:val="24"/>
        </w:rPr>
        <w:lastRenderedPageBreak/>
        <w:t>μέρες σας ήταν απλώς πελατεια</w:t>
      </w:r>
      <w:r>
        <w:rPr>
          <w:rFonts w:eastAsia="Times New Roman" w:cs="Times New Roman"/>
          <w:szCs w:val="24"/>
        </w:rPr>
        <w:t>κό; Το θεωρείτε αυτονόητο ότι δίνατε επιδόματα κάθε παραμονή εκλογών σε συγκεκριμένες επαγγελματικές κοινωνικές ομάδες για να τους κρατάτε του χεριού σας και ότι όλο αυτό το πράγμα τώρα πάει στο κοινωνικό εισόδημα αλληλεγγύης; Δύο δισεκατομμύρια θα διαχειρ</w:t>
      </w:r>
      <w:r>
        <w:rPr>
          <w:rFonts w:eastAsia="Times New Roman" w:cs="Times New Roman"/>
          <w:szCs w:val="24"/>
        </w:rPr>
        <w:t>ιστεί το κοινωνικό εισόδημα αλληλεγγύης και το Υπουργείο Εργασίας. Πόσα χρήματα δίνατε εσείς; Θέλετε να δείτε τον πίνακα της Ευρωπαϊκής Ένωσης των είκοσι οκτώ; Τελευταίοι ήμασταν κάτω από τη Βουλγαρία. Αυτή ήταν η απόδοση των χρημάτων που δίνατε. Θα μιλήσο</w:t>
      </w:r>
      <w:r>
        <w:rPr>
          <w:rFonts w:eastAsia="Times New Roman" w:cs="Times New Roman"/>
          <w:szCs w:val="24"/>
        </w:rPr>
        <w:t xml:space="preserve">υμε γι’ αυτά; Δεν θα εφαρμοστούν λέτε. </w:t>
      </w:r>
    </w:p>
    <w:p w14:paraId="4660260F"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Να μην ξανακάνουμε την κουβέντα που κάναμε στις </w:t>
      </w:r>
      <w:r>
        <w:rPr>
          <w:rFonts w:eastAsia="Times New Roman" w:cs="Times New Roman"/>
          <w:szCs w:val="24"/>
        </w:rPr>
        <w:t>επιτροπές</w:t>
      </w:r>
      <w:r>
        <w:rPr>
          <w:rFonts w:eastAsia="Times New Roman" w:cs="Times New Roman"/>
          <w:szCs w:val="24"/>
        </w:rPr>
        <w:t>. Νομίζω ότι ο κάθε απλός πολίτης με την απλή του λογική, χωρίς να γνωρίζει και τρομακτικά οικονομικά, καταλαβαίνει ότι θα ισχύσουν τα θετικά μέτρα. Δικιά σας,</w:t>
      </w:r>
      <w:r>
        <w:rPr>
          <w:rFonts w:eastAsia="Times New Roman" w:cs="Times New Roman"/>
          <w:szCs w:val="24"/>
        </w:rPr>
        <w:t xml:space="preserve"> βέβαια, προσπάθεια είναι να μην ισχύσει τίποτα από τα θετικά μέτρα γιατί δεν είναι και στον δικό σας κώδικα τον </w:t>
      </w:r>
      <w:proofErr w:type="spellStart"/>
      <w:r>
        <w:rPr>
          <w:rFonts w:eastAsia="Times New Roman" w:cs="Times New Roman"/>
          <w:szCs w:val="24"/>
        </w:rPr>
        <w:t>αξιακό</w:t>
      </w:r>
      <w:proofErr w:type="spellEnd"/>
      <w:r>
        <w:rPr>
          <w:rFonts w:eastAsia="Times New Roman" w:cs="Times New Roman"/>
          <w:szCs w:val="24"/>
        </w:rPr>
        <w:t>, τον πολιτικό και τον ιδεολογικό. Στη δική σας λογική είναι το να παίρνουμε μέτρα τα οποία έχουν συγκεκριμένη κοινωνική κατεύθυνση και ε</w:t>
      </w:r>
      <w:r>
        <w:rPr>
          <w:rFonts w:eastAsia="Times New Roman" w:cs="Times New Roman"/>
          <w:szCs w:val="24"/>
        </w:rPr>
        <w:t xml:space="preserve">υνοούν συγκεκριμένους ανθρώπους. Εξ ου, λοιπόν, και πετάχτηκαν στο περιθώριο των τελευταίων πέντε </w:t>
      </w:r>
      <w:proofErr w:type="spellStart"/>
      <w:r>
        <w:rPr>
          <w:rFonts w:eastAsia="Times New Roman" w:cs="Times New Roman"/>
          <w:szCs w:val="24"/>
        </w:rPr>
        <w:t>μνημονιακών</w:t>
      </w:r>
      <w:proofErr w:type="spellEnd"/>
      <w:r>
        <w:rPr>
          <w:rFonts w:eastAsia="Times New Roman" w:cs="Times New Roman"/>
          <w:szCs w:val="24"/>
        </w:rPr>
        <w:t xml:space="preserve"> χρόνων που ήσασταν εσείς στην Κυβέρνηση τα δύο τρίτα της ελληνικής κοινωνίας και κλείνω με αυτό.</w:t>
      </w:r>
    </w:p>
    <w:p w14:paraId="46602610"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Η δική μας κατεύθυνση είναι αυτά τα δύο τρίτα της</w:t>
      </w:r>
      <w:r>
        <w:rPr>
          <w:rFonts w:eastAsia="Times New Roman" w:cs="Times New Roman"/>
          <w:szCs w:val="24"/>
        </w:rPr>
        <w:t xml:space="preserve"> ελληνικής κοινωνίας να τα περάσουμε όσο το δυνατόν πάνω από το δίχτυ της αξιοπρέπειας και η οικονομία και η κοινωνία βασικότερα να μπορεί να ζει αξιοπρεπώς τα επόμενα χρόνια, πράγμα που δεν συνέβαινε στις δικιές σας ημέρες.</w:t>
      </w:r>
    </w:p>
    <w:p w14:paraId="46602611"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Ευχαριστώ.</w:t>
      </w:r>
    </w:p>
    <w:p w14:paraId="46602612" w14:textId="77777777" w:rsidR="008E1586" w:rsidRDefault="00786920">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w:t>
      </w:r>
      <w:r>
        <w:rPr>
          <w:rFonts w:eastAsia="Times New Roman" w:cs="Times New Roman"/>
          <w:szCs w:val="24"/>
        </w:rPr>
        <w:t>τις πτέρυγες του ΣΥΡΙΖΑ και των ΑΝΕΛ)</w:t>
      </w:r>
    </w:p>
    <w:p w14:paraId="46602613"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Καλείται στο Βήμα ο εισηγητής της Νέας Δημοκρατίας κ. Χρήστος </w:t>
      </w:r>
      <w:proofErr w:type="spellStart"/>
      <w:r>
        <w:rPr>
          <w:rFonts w:eastAsia="Times New Roman" w:cs="Times New Roman"/>
          <w:szCs w:val="24"/>
        </w:rPr>
        <w:t>Σταϊκούρας</w:t>
      </w:r>
      <w:proofErr w:type="spellEnd"/>
      <w:r>
        <w:rPr>
          <w:rFonts w:eastAsia="Times New Roman" w:cs="Times New Roman"/>
          <w:szCs w:val="24"/>
        </w:rPr>
        <w:t>.</w:t>
      </w:r>
    </w:p>
    <w:p w14:paraId="46602614"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Σταϊκούρα</w:t>
      </w:r>
      <w:proofErr w:type="spellEnd"/>
      <w:r>
        <w:rPr>
          <w:rFonts w:eastAsia="Times New Roman" w:cs="Times New Roman"/>
          <w:szCs w:val="24"/>
        </w:rPr>
        <w:t xml:space="preserve">, έχετε τον λόγο.  </w:t>
      </w:r>
    </w:p>
    <w:p w14:paraId="46602615"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Σας ευχαριστώ πάρα πολύ, κύριε Πρόεδρε.</w:t>
      </w:r>
    </w:p>
    <w:p w14:paraId="4660261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Κύριες κ</w:t>
      </w:r>
      <w:r>
        <w:rPr>
          <w:rFonts w:eastAsia="Times New Roman" w:cs="Times New Roman"/>
          <w:szCs w:val="24"/>
        </w:rPr>
        <w:t>αι κύριοι συνάδελφοι, η Κυβέρνηση ΣΥΡΙΖΑ και ΑΝΕΛ τα τελευταία δυόμισι χρόνια κινήθηκε σε ένα ομιχλώδες τοπίο, που διαμόρφωσε η ίδια με τις συνεχείς παλινδρομήσεις της μεταξύ ιδεοληψίας και κυνισμού και από τα ανερυθρίαστα ρεσιτάλ ψεμάτων και αυτοδιαψεύσεω</w:t>
      </w:r>
      <w:r>
        <w:rPr>
          <w:rFonts w:eastAsia="Times New Roman" w:cs="Times New Roman"/>
          <w:szCs w:val="24"/>
        </w:rPr>
        <w:t xml:space="preserve">ν. Το αποτέλεσμα; Έχασε χρόνο, πολύτιμο χρόνο, για δήθεν ηρωικές διαπραγματεύσεις και επί της ουσίας για κομματικές διευθετήσεις και φαντεζί γαρνιτούρες στα σερβιρίσματα των μέτρων στους πολίτες, καθυστερήσεις που κατέστησαν επαχθέστερο τον λογαριασμό για </w:t>
      </w:r>
      <w:r>
        <w:rPr>
          <w:rFonts w:eastAsia="Times New Roman" w:cs="Times New Roman"/>
          <w:szCs w:val="24"/>
        </w:rPr>
        <w:t>τα νοικοκυριά και τις επιχειρήσεις. Η Κυβέρνηση, αντί, όταν ανέλαβε στις αρχές του 2015, να αξιοποιήσει το άνοιγμα της πόρτας από την κρίση που είχε ήδη συντελεστεί, αρκέστηκε να παίζει αυτάρεσκα με την περιστρεφόμενη πόρτα, χρησιμοποιώντας δύο γλώσσες, εσ</w:t>
      </w:r>
      <w:r>
        <w:rPr>
          <w:rFonts w:eastAsia="Times New Roman" w:cs="Times New Roman"/>
          <w:szCs w:val="24"/>
        </w:rPr>
        <w:t xml:space="preserve">ωτερικού και εξωτερικού. Και επειδή κάποιοι αμφισβήτησαν πού ήμασταν το 2014, καταθέτω στα Πρακτικά τις δύο τελευταίες συνεντεύξεις του κ. </w:t>
      </w:r>
      <w:proofErr w:type="spellStart"/>
      <w:r>
        <w:rPr>
          <w:rFonts w:eastAsia="Times New Roman" w:cs="Times New Roman"/>
          <w:szCs w:val="24"/>
        </w:rPr>
        <w:t>Ρέγκλινγκ</w:t>
      </w:r>
      <w:proofErr w:type="spellEnd"/>
      <w:r>
        <w:rPr>
          <w:rFonts w:eastAsia="Times New Roman" w:cs="Times New Roman"/>
          <w:szCs w:val="24"/>
        </w:rPr>
        <w:t>, του επικεφαλής του ευρωπαϊκού μηχανισμού στήριξης από τον οποίο ζητάμε λεφτά, όπως είπε ο κύριος εισηγητής</w:t>
      </w:r>
      <w:r>
        <w:rPr>
          <w:rFonts w:eastAsia="Times New Roman" w:cs="Times New Roman"/>
          <w:szCs w:val="24"/>
        </w:rPr>
        <w:t xml:space="preserve">, που επιβεβαιώνει πού ήμασταν το 2014 και τι έγινε μεταγενέστερα. </w:t>
      </w:r>
    </w:p>
    <w:p w14:paraId="4660261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Βουλευτής κ. Χρήστος </w:t>
      </w:r>
      <w:proofErr w:type="spellStart"/>
      <w:r>
        <w:rPr>
          <w:rFonts w:eastAsia="Times New Roman" w:cs="Times New Roman"/>
          <w:szCs w:val="24"/>
        </w:rPr>
        <w:t>Σταϊκούρας</w:t>
      </w:r>
      <w:proofErr w:type="spellEnd"/>
      <w:r>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 xml:space="preserve">αρχείο </w:t>
      </w:r>
      <w:r>
        <w:rPr>
          <w:rFonts w:eastAsia="Times New Roman" w:cs="Times New Roman"/>
          <w:szCs w:val="24"/>
        </w:rPr>
        <w:t xml:space="preserve">του Τμήματος Γραμματείας της Διεύθυνσης Στενογραφίας </w:t>
      </w:r>
      <w:r>
        <w:rPr>
          <w:rFonts w:eastAsia="Times New Roman" w:cs="Times New Roman"/>
          <w:szCs w:val="24"/>
        </w:rPr>
        <w:t>και Πρακτικών της Βουλής)</w:t>
      </w:r>
    </w:p>
    <w:p w14:paraId="4660261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Έτσι, βούλιαξε η χώρα η οποία έκτοτε σέρνεται στο τέρμα. Η οικονομία επέστρεψε και παραμένει στην ύφεση, πλούτος εξανεμίστηκε, νέα μέτρα επιβλήθηκαν, η ανταγωνιστικότητα της οικονομίας επιδεινώθηκε, το διαθέσιμο εισόδημα όλων των </w:t>
      </w:r>
      <w:r>
        <w:rPr>
          <w:rFonts w:eastAsia="Times New Roman" w:cs="Times New Roman"/>
          <w:szCs w:val="24"/>
        </w:rPr>
        <w:t>πολιτών συρρικνώθηκε, η καθημερινότητά τους επιβαρύνθηκε</w:t>
      </w:r>
      <w:r>
        <w:rPr>
          <w:rFonts w:eastAsia="Times New Roman" w:cs="Times New Roman"/>
          <w:szCs w:val="24"/>
        </w:rPr>
        <w:t>,</w:t>
      </w:r>
      <w:r>
        <w:rPr>
          <w:rFonts w:eastAsia="Times New Roman" w:cs="Times New Roman"/>
          <w:szCs w:val="24"/>
        </w:rPr>
        <w:t xml:space="preserve"> όπως υποστήριξα και στην </w:t>
      </w:r>
      <w:r>
        <w:rPr>
          <w:rFonts w:eastAsia="Times New Roman" w:cs="Times New Roman"/>
          <w:szCs w:val="24"/>
        </w:rPr>
        <w:t xml:space="preserve">επιτροπή </w:t>
      </w:r>
      <w:r>
        <w:rPr>
          <w:rFonts w:eastAsia="Times New Roman" w:cs="Times New Roman"/>
          <w:szCs w:val="24"/>
        </w:rPr>
        <w:t xml:space="preserve">και το επαναλαμβάνω. Η Κυβέρνηση, με βάση όλους τους ποσοτικούς και ποιοτικούς δείκτες, παρέλαβε την οικονομία στον πρώτο όροφο, την έριξε στο υπόγειο και σήμερα αγκομαχά μετά από δυόμισι χρόνια να την ανεβάσει στο ισόγειο. </w:t>
      </w:r>
    </w:p>
    <w:p w14:paraId="4660261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Προσπαθεί να επαναφέρει την οικ</w:t>
      </w:r>
      <w:r>
        <w:rPr>
          <w:rFonts w:eastAsia="Times New Roman" w:cs="Times New Roman"/>
          <w:szCs w:val="24"/>
        </w:rPr>
        <w:t xml:space="preserve">ονομία σε διαδικασία μεγέθυνσης, κατάσταση στην οποία την παρέλαβε στις αρχές του 2015. Και όπως έδειξαν και τα προχθεσινά στοιχεία για την ύφεση, δεν τα έχει καταφέρει. </w:t>
      </w:r>
    </w:p>
    <w:p w14:paraId="4660261A"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Προσπαθεί να πετύχει κάτι ουσιαστικό για το χρέος, στηριζόμενη στις αποφάσεις του 201</w:t>
      </w:r>
      <w:r>
        <w:rPr>
          <w:rFonts w:eastAsia="Times New Roman" w:cs="Times New Roman"/>
          <w:szCs w:val="24"/>
        </w:rPr>
        <w:t>2, αφού πρώτα επιβάρυνε τη βιωσιμότητά του και δεν τα έχει καταφέρει. Και επειδή ο εισηγητής του ΣΥΡΙΖΑ είπε ότι για πρώτη φορά κάτι γίνεται ουσιαστικό για το χρέος, θα μου επιτρέψετε να σας καλέσω να διαβάσετε το νομοσχέδιο.</w:t>
      </w:r>
    </w:p>
    <w:p w14:paraId="4660261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Σελίδα 233: Τα τελευταία </w:t>
      </w:r>
      <w:r>
        <w:rPr>
          <w:rFonts w:eastAsia="Times New Roman" w:cs="Times New Roman"/>
          <w:szCs w:val="24"/>
        </w:rPr>
        <w:t>χρόνια η σύνθεση και η δομή του χρέους βελτιώθηκαν. Η μέση υπολειπόμενη φυσική διάρκειά του έχει χρονικά επεκταθεί και έχουν μειωθεί αισθητά οι δαπάνες εξυπηρέτησής του.</w:t>
      </w:r>
    </w:p>
    <w:p w14:paraId="4660261C"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καταθέτω στα Πρακτικά για να καταλάβετε τι έχει γίνει από το 2012 και μετά, και το </w:t>
      </w:r>
      <w:r>
        <w:rPr>
          <w:rFonts w:eastAsia="Times New Roman" w:cs="Times New Roman"/>
          <w:szCs w:val="24"/>
        </w:rPr>
        <w:t>λέτε και το υπογράφετε ότι θα το ψηφίσετε.</w:t>
      </w:r>
    </w:p>
    <w:p w14:paraId="4660261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Άρα, να σταματήσει το παραμύθι περί του παρελθόντος. </w:t>
      </w:r>
    </w:p>
    <w:p w14:paraId="4660261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Χρήστος </w:t>
      </w:r>
      <w:proofErr w:type="spellStart"/>
      <w:r>
        <w:rPr>
          <w:rFonts w:eastAsia="Times New Roman" w:cs="Times New Roman"/>
          <w:szCs w:val="24"/>
        </w:rPr>
        <w:t>Σταϊκούρας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w:t>
      </w:r>
      <w:r>
        <w:rPr>
          <w:rFonts w:eastAsia="Times New Roman" w:cs="Times New Roman"/>
          <w:szCs w:val="24"/>
        </w:rPr>
        <w:t>ς Διεύθυνσης Στενογραφίας και Πρακτικών της Βουλής)</w:t>
      </w:r>
    </w:p>
    <w:p w14:paraId="4660261F"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Προσπαθεί να εντάξει τη χώρα στο πρόγραμμα ποσοτικής χαλάρωσης</w:t>
      </w:r>
      <w:r>
        <w:rPr>
          <w:rFonts w:eastAsia="Times New Roman" w:cs="Times New Roman"/>
          <w:szCs w:val="24"/>
        </w:rPr>
        <w:t>,</w:t>
      </w:r>
      <w:r>
        <w:rPr>
          <w:rFonts w:eastAsia="Times New Roman" w:cs="Times New Roman"/>
          <w:szCs w:val="24"/>
        </w:rPr>
        <w:t xml:space="preserve"> στο οποίο θα έπρεπε να βρίσκεται από τον Μάρτιο του 2015 και δεν τα έχει καταφέρει. Προσπαθεί να βγάλει τη χώρα στις διεθνείς αγορές. Κύριε </w:t>
      </w:r>
      <w:proofErr w:type="spellStart"/>
      <w:r>
        <w:rPr>
          <w:rFonts w:eastAsia="Times New Roman" w:cs="Times New Roman"/>
          <w:szCs w:val="24"/>
        </w:rPr>
        <w:t>εισηγητά</w:t>
      </w:r>
      <w:proofErr w:type="spellEnd"/>
      <w:r>
        <w:rPr>
          <w:rFonts w:eastAsia="Times New Roman" w:cs="Times New Roman"/>
          <w:szCs w:val="24"/>
        </w:rPr>
        <w:t xml:space="preserve"> το ξεχάσατε, κάτι που έγινε και το 2014 και δεν το έχει καταφέρει. </w:t>
      </w:r>
    </w:p>
    <w:p w14:paraId="46602620"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Προσπαθεί να άρει τους κεφαλαιακούς περιορισμούς, τους οποίους η ίδια προκάλεσε και δεν τα έχει καταφέρει. Δυόμισι χαμένα χρόνια στα οποία η χώρα χρεώθηκε δύο αχρείαστα μνημόνια, </w:t>
      </w:r>
      <w:r>
        <w:rPr>
          <w:rFonts w:eastAsia="Times New Roman" w:cs="Times New Roman"/>
          <w:szCs w:val="24"/>
        </w:rPr>
        <w:t xml:space="preserve">οι πολίτες </w:t>
      </w:r>
      <w:proofErr w:type="spellStart"/>
      <w:r>
        <w:rPr>
          <w:rFonts w:eastAsia="Times New Roman" w:cs="Times New Roman"/>
          <w:szCs w:val="24"/>
        </w:rPr>
        <w:t>φτωχοποιήθηκαν</w:t>
      </w:r>
      <w:proofErr w:type="spellEnd"/>
      <w:r>
        <w:rPr>
          <w:rFonts w:eastAsia="Times New Roman" w:cs="Times New Roman"/>
          <w:szCs w:val="24"/>
        </w:rPr>
        <w:t xml:space="preserve">, η οικονομία γονάτισε. Αυτό είναι το κόστος της αναξιοπιστίας, του καιροσκοπισμού, των ιδεοληψιών της Κυβέρνησης, κόστος που αποτυπώνεται και στο υπό συζήτηση σχέδιο νόμου. </w:t>
      </w:r>
    </w:p>
    <w:p w14:paraId="46602621"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το σχέδιο νόμου αποτελεί τ</w:t>
      </w:r>
      <w:r>
        <w:rPr>
          <w:rFonts w:eastAsia="Times New Roman" w:cs="Times New Roman"/>
          <w:szCs w:val="24"/>
        </w:rPr>
        <w:t>ο τέταρτο μνημόνιο. Περιλαμβάνει μέτρα για μετά τη λήξη του τρίτου μνημονίου. Μέτρα που δεν υπήρχαν σε κα</w:t>
      </w:r>
      <w:r>
        <w:rPr>
          <w:rFonts w:eastAsia="Times New Roman" w:cs="Times New Roman"/>
          <w:szCs w:val="24"/>
        </w:rPr>
        <w:t>μ</w:t>
      </w:r>
      <w:r>
        <w:rPr>
          <w:rFonts w:eastAsia="Times New Roman" w:cs="Times New Roman"/>
          <w:szCs w:val="24"/>
        </w:rPr>
        <w:t>μία σελίδα του τρίτου μνημονίου. Έτσι, από το «σκίσιμο» του μνημονίου περάσαμε σε δύο μνημόνια σε δυόμισι χρόνια διακυβέρνησης ΣΥΡΙΖΑ και ΑΝΕΛ και από</w:t>
      </w:r>
      <w:r>
        <w:rPr>
          <w:rFonts w:eastAsia="Times New Roman" w:cs="Times New Roman"/>
          <w:szCs w:val="24"/>
        </w:rPr>
        <w:t xml:space="preserve"> τα 12 δισεκατομμύρια εδώ παροχές του κ. Τσίπρα στη Θεσσαλονίκη, περάσαμε στα 14,2 δισεκατομμύρια ευρώ νέα μέτρα λιτότητας. Ο πιο βαρύς, ο πιο κοινωνικά </w:t>
      </w:r>
      <w:r>
        <w:rPr>
          <w:rFonts w:eastAsia="Times New Roman" w:cs="Times New Roman"/>
          <w:szCs w:val="24"/>
        </w:rPr>
        <w:lastRenderedPageBreak/>
        <w:t xml:space="preserve">άδικος </w:t>
      </w:r>
      <w:proofErr w:type="spellStart"/>
      <w:r>
        <w:rPr>
          <w:rFonts w:eastAsia="Times New Roman" w:cs="Times New Roman"/>
          <w:szCs w:val="24"/>
        </w:rPr>
        <w:t>μνημονιακός</w:t>
      </w:r>
      <w:proofErr w:type="spellEnd"/>
      <w:r>
        <w:rPr>
          <w:rFonts w:eastAsia="Times New Roman" w:cs="Times New Roman"/>
          <w:szCs w:val="24"/>
        </w:rPr>
        <w:t xml:space="preserve"> λογαριασμός, ένας αχρείαστος λογαριασμός, που φέρει αποκλειστικά τη σφραγίδα της Κυβ</w:t>
      </w:r>
      <w:r>
        <w:rPr>
          <w:rFonts w:eastAsia="Times New Roman" w:cs="Times New Roman"/>
          <w:szCs w:val="24"/>
        </w:rPr>
        <w:t>έρνησης του κ. Τσίπρα.</w:t>
      </w:r>
    </w:p>
    <w:p w14:paraId="46602622"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ας δούμε αναλυτικά τα βασικά χαρακτηριστικά του τέταρτου μνημονίου. Είπε ο εισηγητής: «Βάζουμε σήμερα ένα τέλος». Είπε ο κ. Τσίπρας πριν από έναν χρόνο μετά την ολοκλήρωση της πρώτης αξιολόγησης «Βάζουμε</w:t>
      </w:r>
      <w:r>
        <w:rPr>
          <w:rFonts w:eastAsia="Times New Roman" w:cs="Times New Roman"/>
          <w:szCs w:val="24"/>
        </w:rPr>
        <w:t xml:space="preserve"> ένα τέλος, εκείνες οι θυσίες είναι οι τελευταίες». </w:t>
      </w:r>
    </w:p>
    <w:p w14:paraId="46602623"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Το καταθέτω και αυτό στα Πρακτικά.</w:t>
      </w:r>
    </w:p>
    <w:p w14:paraId="46602624"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Χρήστος </w:t>
      </w:r>
      <w:proofErr w:type="spellStart"/>
      <w:r>
        <w:rPr>
          <w:rFonts w:eastAsia="Times New Roman" w:cs="Times New Roman"/>
          <w:szCs w:val="24"/>
        </w:rPr>
        <w:t>Σταϊκούρας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w:t>
      </w:r>
      <w:r>
        <w:rPr>
          <w:rFonts w:eastAsia="Times New Roman" w:cs="Times New Roman"/>
          <w:szCs w:val="24"/>
        </w:rPr>
        <w:t>σης Στενογραφίας και  Πρακτικών της Βουλής).</w:t>
      </w:r>
    </w:p>
    <w:p w14:paraId="4660262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Πρόσφατα ο ίδιος και οι Υπουργοί σε διθυραμβικούς τόνους μιλούσαν για το τέλος της λιτότητας και σήμερα αντί για το τέλος της λιτότητας έχουμε ακόμη περισσότερη λιτότητα. Έχουμε νέα μέτρα. Να ξεκινήσουμε από το </w:t>
      </w:r>
      <w:r>
        <w:rPr>
          <w:rFonts w:eastAsia="Times New Roman" w:cs="Times New Roman"/>
          <w:szCs w:val="24"/>
        </w:rPr>
        <w:t>2018 μέσα στο πρόγραμμα το τρίτο μνημόνιο που λέτε. Μέτρα όπως είναι η ακόμη μεγαλύτερη αύξηση των ασφαλιστικών εισφορών για τους ελεύθερους επαγγελματίες και τους αγρότες. Μέτρα όπως είναι η μείωση της έκπτωσης του φόρου εισοδήματος για ιατρικές υπηρεσίες</w:t>
      </w:r>
      <w:r>
        <w:rPr>
          <w:rFonts w:eastAsia="Times New Roman" w:cs="Times New Roman"/>
          <w:szCs w:val="24"/>
        </w:rPr>
        <w:t xml:space="preserve">. Η μείωση του επιδόματος θέρμανσης, η μείωση των κοινωνικών επιδομάτων, μέτρα που ξέρετε επιβαρύνουν τους πιο φτωχούς, τους πιο αδύναμους. Όμως η αριστερή </w:t>
      </w:r>
      <w:proofErr w:type="spellStart"/>
      <w:r>
        <w:rPr>
          <w:rFonts w:eastAsia="Times New Roman" w:cs="Times New Roman"/>
          <w:szCs w:val="24"/>
        </w:rPr>
        <w:t>μετρολαγνεία</w:t>
      </w:r>
      <w:proofErr w:type="spellEnd"/>
      <w:r>
        <w:rPr>
          <w:rFonts w:eastAsia="Times New Roman" w:cs="Times New Roman"/>
          <w:szCs w:val="24"/>
        </w:rPr>
        <w:t xml:space="preserve"> δεν τελειώνει το 2018. Έχουμε νέα μέτρα, 4,9 δισεκατομμύρια μέχρι το 2021. Μέτρα όπως ε</w:t>
      </w:r>
      <w:r>
        <w:rPr>
          <w:rFonts w:eastAsia="Times New Roman" w:cs="Times New Roman"/>
          <w:szCs w:val="24"/>
        </w:rPr>
        <w:t xml:space="preserve">ίναι η μείωση του αφορολόγητου, η περικοπή των </w:t>
      </w:r>
      <w:r>
        <w:rPr>
          <w:rFonts w:eastAsia="Times New Roman" w:cs="Times New Roman"/>
          <w:szCs w:val="24"/>
        </w:rPr>
        <w:lastRenderedPageBreak/>
        <w:t>συντάξεων, μέτρα που αποκαλύπτουν τη μεγαλύτερη πολιτική εξαπάτηση που γνώρισε ποτέ η πατρίδα μας.</w:t>
      </w:r>
    </w:p>
    <w:p w14:paraId="4660262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Δεύτερον, το τέταρτο μνημόνιο </w:t>
      </w:r>
      <w:proofErr w:type="spellStart"/>
      <w:r>
        <w:rPr>
          <w:rFonts w:eastAsia="Times New Roman" w:cs="Times New Roman"/>
          <w:szCs w:val="24"/>
        </w:rPr>
        <w:t>φτωχοποιεί</w:t>
      </w:r>
      <w:proofErr w:type="spellEnd"/>
      <w:r>
        <w:rPr>
          <w:rFonts w:eastAsia="Times New Roman" w:cs="Times New Roman"/>
          <w:szCs w:val="24"/>
        </w:rPr>
        <w:t xml:space="preserve"> όλη την κοινωνία. Εξοντώνει, όπως επιβεβαίωσαν χθες και οι σαράντα δύ</w:t>
      </w:r>
      <w:r>
        <w:rPr>
          <w:rFonts w:eastAsia="Times New Roman" w:cs="Times New Roman"/>
          <w:szCs w:val="24"/>
        </w:rPr>
        <w:t>ο φορείς ελεύθερους επαγγελματίες, ειδικά μισθολόγια, χαμηλοσυνταξιούχους, εργαζόμενους, αγρότες. Καταστρέφει τη μεσαία τάξη, μεταφέρει βάρη στους πιο αδύναμους, απελευθερώνει τις ομαδικές απολύσεις και ισοπεδώνει την κοινωνία. Οι περικοπές κύριων και επικ</w:t>
      </w:r>
      <w:r>
        <w:rPr>
          <w:rFonts w:eastAsia="Times New Roman" w:cs="Times New Roman"/>
          <w:szCs w:val="24"/>
        </w:rPr>
        <w:t xml:space="preserve">ουρικών συντάξεων και η μείωση του αφορολόγητου μεταφράζονται σε τουλάχιστον δύο χαμένες συντάξεις για τους συνταξιούχους και σε έναν χαμένο μισθό για τους μισθωτούς. </w:t>
      </w:r>
    </w:p>
    <w:p w14:paraId="4660262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Τρίτον, ο κ. Τσίπρας –και θα το καταθέσω στα Πρακτικά- τον Ιανουάριο του 2017 «δεσμευότα</w:t>
      </w:r>
      <w:r>
        <w:rPr>
          <w:rFonts w:eastAsia="Times New Roman" w:cs="Times New Roman"/>
          <w:szCs w:val="24"/>
        </w:rPr>
        <w:t xml:space="preserve">ν» ότι δεν θα νομοθετήσει μέτρα 3,6 δισεκατομμύρια ευρώ, δεν θα νομοθετήσει μέτρα για μετά το 2018, δεν θα νομοθετήσει μείωση του αφορολόγητου, δεν θα νομοθετήσει νέες περικοπές των συντάξεων. </w:t>
      </w:r>
    </w:p>
    <w:p w14:paraId="4660262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Χρήστος </w:t>
      </w:r>
      <w:proofErr w:type="spellStart"/>
      <w:r>
        <w:rPr>
          <w:rFonts w:eastAsia="Times New Roman" w:cs="Times New Roman"/>
          <w:szCs w:val="24"/>
        </w:rPr>
        <w:t>Σταϊκούρας</w:t>
      </w:r>
      <w:proofErr w:type="spellEnd"/>
      <w:r>
        <w:rPr>
          <w:rFonts w:eastAsia="Times New Roman" w:cs="Times New Roman"/>
          <w:szCs w:val="24"/>
        </w:rPr>
        <w:t xml:space="preserve"> καταθέτει γ</w:t>
      </w:r>
      <w:r>
        <w:rPr>
          <w:rFonts w:eastAsia="Times New Roman" w:cs="Times New Roman"/>
          <w:szCs w:val="24"/>
        </w:rPr>
        <w:t xml:space="preserve">ια τα Πρακτικά τα προαναφερθέντα έγγραφα, τα οποία βρίσκονται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4660262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Σήμερα τέσσερις μήνες αργότερα, όλα αυτά και ακόμα χειρότερα, τα νομοθετεί. Δεν κράτησε ούτε μία κόκκινη</w:t>
      </w:r>
      <w:r>
        <w:rPr>
          <w:rFonts w:eastAsia="Times New Roman" w:cs="Times New Roman"/>
          <w:szCs w:val="24"/>
        </w:rPr>
        <w:t xml:space="preserve"> γραμμή. Από το «ούτε ένα ευρώ νέα μέτρα» περάσαμε στο «θα ψηφίσουμε 5 δισεκατομμύρια ευρώ και με τα δύο χέρια χωρίς πόνο ψυχής». Ο απόλυτος εθισμός στην ψήφιση μέτρων. Όλα για την εξουσία, με κάθε κόστος, με κάθε τρόπο, με κάθε μέσον. </w:t>
      </w:r>
    </w:p>
    <w:p w14:paraId="4660262A"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κ. </w:t>
      </w:r>
      <w:proofErr w:type="spellStart"/>
      <w:r>
        <w:rPr>
          <w:rFonts w:eastAsia="Times New Roman" w:cs="Times New Roman"/>
          <w:szCs w:val="24"/>
        </w:rPr>
        <w:t>Τσακαλώτος</w:t>
      </w:r>
      <w:proofErr w:type="spellEnd"/>
      <w:r>
        <w:rPr>
          <w:rFonts w:eastAsia="Times New Roman" w:cs="Times New Roman"/>
          <w:szCs w:val="24"/>
        </w:rPr>
        <w:t xml:space="preserve"> -πο</w:t>
      </w:r>
      <w:r>
        <w:rPr>
          <w:rFonts w:eastAsia="Times New Roman" w:cs="Times New Roman"/>
          <w:szCs w:val="24"/>
        </w:rPr>
        <w:t>υ δεν είναι σήμερα εδώ, αλλά θα του το μεταφέρετε- πέρσι, πριν την προηγούμενη μείωση του αφορολόγητου, που ο ίδιος έκανε, δεσμευόταν –και το καταθέτω στα Πρακτικά- ότι δεν είναι διατεθειμένος ως Υπουργός να καταθέσει στη Βουλή άλλο νομοσχέδιο με ακόμα χαμ</w:t>
      </w:r>
      <w:r>
        <w:rPr>
          <w:rFonts w:eastAsia="Times New Roman" w:cs="Times New Roman"/>
          <w:szCs w:val="24"/>
        </w:rPr>
        <w:t xml:space="preserve">ηλότερο ύψος αφορολόγητου. </w:t>
      </w:r>
    </w:p>
    <w:p w14:paraId="4660262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Χρήστος </w:t>
      </w:r>
      <w:proofErr w:type="spellStart"/>
      <w:r>
        <w:rPr>
          <w:rFonts w:eastAsia="Times New Roman" w:cs="Times New Roman"/>
          <w:szCs w:val="24"/>
        </w:rPr>
        <w:t>Σταϊκούρας</w:t>
      </w:r>
      <w:proofErr w:type="spellEnd"/>
      <w:r>
        <w:rPr>
          <w:rFonts w:eastAsia="Times New Roman" w:cs="Times New Roman"/>
          <w:szCs w:val="24"/>
        </w:rPr>
        <w:t xml:space="preserve"> καταθέτει για τα Πρακτικά τ</w:t>
      </w:r>
      <w:r>
        <w:rPr>
          <w:rFonts w:eastAsia="Times New Roman" w:cs="Times New Roman"/>
          <w:szCs w:val="24"/>
          <w:lang w:val="en-US"/>
        </w:rPr>
        <w:t>o</w:t>
      </w:r>
      <w:r>
        <w:rPr>
          <w:rFonts w:eastAsia="Times New Roman" w:cs="Times New Roman"/>
          <w:szCs w:val="24"/>
        </w:rPr>
        <w:t xml:space="preserve"> προαναφερθέν </w:t>
      </w:r>
      <w:proofErr w:type="spellStart"/>
      <w:r>
        <w:rPr>
          <w:rFonts w:eastAsia="Times New Roman" w:cs="Times New Roman"/>
          <w:szCs w:val="24"/>
        </w:rPr>
        <w:t>έγγραφ</w:t>
      </w:r>
      <w:proofErr w:type="spellEnd"/>
      <w:r>
        <w:rPr>
          <w:rFonts w:eastAsia="Times New Roman" w:cs="Times New Roman"/>
          <w:szCs w:val="24"/>
          <w:lang w:val="en-US"/>
        </w:rPr>
        <w:t>o</w:t>
      </w:r>
      <w:r>
        <w:rPr>
          <w:rFonts w:eastAsia="Times New Roman" w:cs="Times New Roman"/>
          <w:szCs w:val="24"/>
        </w:rPr>
        <w:t>, τ</w:t>
      </w:r>
      <w:r>
        <w:rPr>
          <w:rFonts w:eastAsia="Times New Roman" w:cs="Times New Roman"/>
          <w:szCs w:val="24"/>
          <w:lang w:val="en-US"/>
        </w:rPr>
        <w:t>o</w:t>
      </w:r>
      <w:r>
        <w:rPr>
          <w:rFonts w:eastAsia="Times New Roman" w:cs="Times New Roman"/>
          <w:szCs w:val="24"/>
        </w:rPr>
        <w:t xml:space="preserve"> οποί</w:t>
      </w:r>
      <w:r>
        <w:rPr>
          <w:rFonts w:eastAsia="Times New Roman" w:cs="Times New Roman"/>
          <w:szCs w:val="24"/>
          <w:lang w:val="en-US"/>
        </w:rPr>
        <w:t>o</w:t>
      </w:r>
      <w:r>
        <w:rPr>
          <w:rFonts w:eastAsia="Times New Roman" w:cs="Times New Roman"/>
          <w:szCs w:val="24"/>
        </w:rPr>
        <w:t xml:space="preserve">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4660262C"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Και σήμερα το αφο</w:t>
      </w:r>
      <w:r>
        <w:rPr>
          <w:rFonts w:eastAsia="Times New Roman" w:cs="Times New Roman"/>
          <w:szCs w:val="24"/>
        </w:rPr>
        <w:t xml:space="preserve">ρολόγητο, με εισήγησή του, γκρεμίζεται στα 5.681 ευρώ, περικόπτεται δηλαδή κατά 35%. Και ο ίδιος, παρά τις δεσμεύσεις του, παραμένει στη θέση του. Τον καλώ -να το μεταφέρετε- αφού το μετάνιωσε για την καρέκλα, τουλάχιστον να μην δεσμευτεί ξανά για το ύψος </w:t>
      </w:r>
      <w:r>
        <w:rPr>
          <w:rFonts w:eastAsia="Times New Roman" w:cs="Times New Roman"/>
          <w:szCs w:val="24"/>
        </w:rPr>
        <w:t xml:space="preserve">του αφορολόγητου. Κάθε φορά που δεσμεύεται, το μειώνει. Τουλάχιστον να σταματήσει εδώ, γιατί την επομένη είναι ικανός να το μηδενίσει. </w:t>
      </w:r>
    </w:p>
    <w:p w14:paraId="4660262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Τέταρτον, η Κυβέρνηση, με δική της ευθύνη, καθυστέρησε την ολοκλήρωση της αξιολόγησης. Συνέχισε να δίνει θεατρικές παρασ</w:t>
      </w:r>
      <w:r>
        <w:rPr>
          <w:rFonts w:eastAsia="Times New Roman" w:cs="Times New Roman"/>
          <w:szCs w:val="24"/>
        </w:rPr>
        <w:t xml:space="preserve">τάσεις περί δήθεν σκληρής διαπραγμάτευσης που ποτέ, όμως, δεν έκανε, όπως ομολόγησε πρόσφατα ο πρώην Υπουργός Οικονομικών. Προχώρησε στη συρρίκνωση της συμμετοχής του </w:t>
      </w:r>
      <w:r>
        <w:rPr>
          <w:rFonts w:eastAsia="Times New Roman" w:cs="Times New Roman"/>
          <w:szCs w:val="24"/>
        </w:rPr>
        <w:t xml:space="preserve">δημοσίου </w:t>
      </w:r>
      <w:r>
        <w:rPr>
          <w:rFonts w:eastAsia="Times New Roman" w:cs="Times New Roman"/>
          <w:szCs w:val="24"/>
        </w:rPr>
        <w:t>στις τράπεζες με τεράστιο -το βασικότερο- μόνιμο κόστος για τους Έλληνες φορολογ</w:t>
      </w:r>
      <w:r>
        <w:rPr>
          <w:rFonts w:eastAsia="Times New Roman" w:cs="Times New Roman"/>
          <w:szCs w:val="24"/>
        </w:rPr>
        <w:t xml:space="preserve">ούμενους. Προχώρησε στη σύσταση του αιώνιου </w:t>
      </w:r>
      <w:proofErr w:type="spellStart"/>
      <w:r>
        <w:rPr>
          <w:rFonts w:eastAsia="Times New Roman" w:cs="Times New Roman"/>
          <w:szCs w:val="24"/>
        </w:rPr>
        <w:t>υπερταμείου</w:t>
      </w:r>
      <w:proofErr w:type="spellEnd"/>
      <w:r>
        <w:rPr>
          <w:rFonts w:eastAsia="Times New Roman" w:cs="Times New Roman"/>
          <w:szCs w:val="24"/>
        </w:rPr>
        <w:t xml:space="preserve">, ενός φορέα χωρίς ουσιαστικό εθνικό έλεγχο, χωρίς δημοκρατική λογοδοσία, εκχωρώντας του </w:t>
      </w:r>
      <w:r>
        <w:rPr>
          <w:rFonts w:eastAsia="Times New Roman" w:cs="Times New Roman"/>
          <w:szCs w:val="24"/>
        </w:rPr>
        <w:lastRenderedPageBreak/>
        <w:t xml:space="preserve">διαρκώς δημόσια περιουσία. Δεν προχωράει διαρθρωτικές αλλαγές, γιατί ούτε μπορεί, ούτε ξέρει, ούτε θέλει να τις </w:t>
      </w:r>
      <w:r>
        <w:rPr>
          <w:rFonts w:eastAsia="Times New Roman" w:cs="Times New Roman"/>
          <w:szCs w:val="24"/>
        </w:rPr>
        <w:t>υλοποιήσει. Χωρίς στρατηγικό σχέδιο προχωράει με την τακτική του βλέποντας και κάνοντας. Στο μεταξύ, όμως, σωρεύει τεράστιο κόστος για τη χώρα. Πλούτος 29 δισεκατομμυρίων ευρώ εξανεμίστηκε, κάθε νοικοκυριό έγινε φτωχότερο κατά 7.000 ευρώ και ταυτόχρονα κάθ</w:t>
      </w:r>
      <w:r>
        <w:rPr>
          <w:rFonts w:eastAsia="Times New Roman" w:cs="Times New Roman"/>
          <w:szCs w:val="24"/>
        </w:rPr>
        <w:t>ε νοικοκυριό φορτώθηκε 3.400 ευρώ από τα αχρείαστα μέτρα που του επέβαλε η σημερινή Κυβέρνηση. Η απόλυτη αποτυχία!</w:t>
      </w:r>
    </w:p>
    <w:p w14:paraId="4660262E" w14:textId="77777777" w:rsidR="008E1586" w:rsidRDefault="00786920">
      <w:pPr>
        <w:spacing w:after="0" w:line="600" w:lineRule="auto"/>
        <w:ind w:firstLine="720"/>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η Κυβέρνηση προσπαθεί και πάλι να εξαπατήσει τους πολίτες. Το νέο έργο που ανεβάζει τιτλοφορείται «αντίμετρα», αντίμετρα τα οποία απ</w:t>
      </w:r>
      <w:r>
        <w:rPr>
          <w:rFonts w:eastAsia="Times New Roman" w:cs="Times New Roman"/>
          <w:szCs w:val="24"/>
        </w:rPr>
        <w:t xml:space="preserve">οτελούν μια επικοινωνιακή απάτη και συνιστούν το φερετζέ του πολύ σκληρού πακέτου μέτρων. </w:t>
      </w:r>
    </w:p>
    <w:p w14:paraId="4660262F"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Εξηγούμαι: Αν η Κυβέρνηση πιστεύει, για παράδειγμα, όπως είπε ο Υπουργός Οικονομικών, ότι το ζήτημα της παιδικής φτώχειας είναι σημαντικό, όπως το πιστεύουμε κι εμεί</w:t>
      </w:r>
      <w:r>
        <w:rPr>
          <w:rFonts w:eastAsia="Times New Roman" w:cs="Times New Roman"/>
          <w:szCs w:val="24"/>
        </w:rPr>
        <w:t xml:space="preserve">ς να αναλάβει σήμερα όχι στο μέλλον και υπό δημοσιονομικές προϋποθέσεις σχετικές πρωτοβουλίες. Έχει άλλωστε, όπως το λέει η πρώτη σελίδα του μνημονίου, με υπογραφή του κ. </w:t>
      </w:r>
      <w:proofErr w:type="spellStart"/>
      <w:r>
        <w:rPr>
          <w:rFonts w:eastAsia="Times New Roman" w:cs="Times New Roman"/>
          <w:szCs w:val="24"/>
        </w:rPr>
        <w:t>Τσακαλώτου</w:t>
      </w:r>
      <w:proofErr w:type="spellEnd"/>
      <w:r>
        <w:rPr>
          <w:rFonts w:eastAsia="Times New Roman" w:cs="Times New Roman"/>
          <w:szCs w:val="24"/>
        </w:rPr>
        <w:t xml:space="preserve"> την ιδιοκτησία του προγράμματος. Ας το κάνει συνεπώς. </w:t>
      </w:r>
    </w:p>
    <w:p w14:paraId="46602630"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Επίσης, μέτρα και α</w:t>
      </w:r>
      <w:r>
        <w:rPr>
          <w:rFonts w:eastAsia="Times New Roman" w:cs="Times New Roman"/>
          <w:szCs w:val="24"/>
        </w:rPr>
        <w:t>ντίμετρα δεν είναι ισοδύναμα για τον κάθε πολίτη. Για παράδειγμα, οι πολίτες με ετήσιο εισόδημα μέχρι 22.000 ευρώ, ακόμα κι αν υλοποιηθούν όλα τα δήθεν αντίμετρά σας, θα πληρώσουν νέους φόρους. Το ίδιο και οι χαμηλοσυνταξιούχοι. Τα πιο αδύναμα οικονομικά σ</w:t>
      </w:r>
      <w:r>
        <w:rPr>
          <w:rFonts w:eastAsia="Times New Roman" w:cs="Times New Roman"/>
          <w:szCs w:val="24"/>
        </w:rPr>
        <w:t xml:space="preserve">τρώματα σε κάθε περίπτωση με αυτό το σχέδιο νόμου, θα ζημιωθούν. </w:t>
      </w:r>
    </w:p>
    <w:p w14:paraId="46602631"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Επιπλέον, σύμφωνα και με το άρθρο 15 τα αντίμετρα προϋποθέτουν την ψήφιση και πλήρη υλοποίηση των μέτρων, την μόνιμη επίτευξη υψηλών πρωτογενών πλεονασμάτων και την αξιολόγηση των θεσμών. Τρ</w:t>
      </w:r>
      <w:r>
        <w:rPr>
          <w:rFonts w:eastAsia="Times New Roman" w:cs="Times New Roman"/>
          <w:szCs w:val="24"/>
        </w:rPr>
        <w:t>εις προϋποθέσεις για να υλοποιηθούν τα αντίμετρα. Αρχίζουν δε να υλοποιούνται από τη στιγμή που η χώρα, μετά τη λήψη των μέτρων –δεν είναι στο άρθρο 15 τα μέτρα- υπερβαίνει το 3,5% του ΑΕΠ πρωτογενές πλεόνασμα για διάστημα τουλάχιστον τριών ετών, κάτι, όμω</w:t>
      </w:r>
      <w:r>
        <w:rPr>
          <w:rFonts w:eastAsia="Times New Roman" w:cs="Times New Roman"/>
          <w:szCs w:val="24"/>
        </w:rPr>
        <w:t xml:space="preserve">ς, που εσείς υποστηρίζατε συνεχώς ότι δεν γίνεται. Λέγατε ότι πρωτογενή πλεονάσματα 3,5% δεν είναι εφικτά. </w:t>
      </w:r>
    </w:p>
    <w:p w14:paraId="46602632"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Για παράδειγμα, αν οι θεσμοί, μετά τη μείωση του αφορολόγητου, μετά την περικοπή των συντάξεων, κρίνουν ότι η χώρα τότε και για τρία χρόνια επιτυγχά</w:t>
      </w:r>
      <w:r>
        <w:rPr>
          <w:rFonts w:eastAsia="Times New Roman" w:cs="Times New Roman"/>
          <w:szCs w:val="24"/>
        </w:rPr>
        <w:t xml:space="preserve">νει πρωτογενές πλεόνασμα 3,5%, θα δώσετε μηδέν αντίμετρα. Μηδέν αντίμετρα! Θα πρέπει το πρωτογενές πλεόνασμα να φτάσει στο 5,5% του ΑΕΠ για να υλοποιηθούν όλα τα αντίμετρα. </w:t>
      </w:r>
    </w:p>
    <w:p w14:paraId="46602633" w14:textId="77777777" w:rsidR="008E1586" w:rsidRDefault="00786920">
      <w:pPr>
        <w:spacing w:after="0" w:line="600" w:lineRule="auto"/>
        <w:ind w:firstLine="709"/>
        <w:jc w:val="center"/>
        <w:rPr>
          <w:rFonts w:eastAsia="Times New Roman" w:cs="Times New Roman"/>
          <w:szCs w:val="24"/>
        </w:rPr>
      </w:pPr>
      <w:r>
        <w:rPr>
          <w:rFonts w:eastAsia="Times New Roman" w:cs="Times New Roman"/>
          <w:szCs w:val="24"/>
        </w:rPr>
        <w:t>(Θόρυβος στην Αίθουσα)</w:t>
      </w:r>
    </w:p>
    <w:p w14:paraId="46602634"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Δεν πρέπει υποχρεωτικά να </w:t>
      </w:r>
      <w:r>
        <w:rPr>
          <w:rFonts w:eastAsia="Times New Roman" w:cs="Times New Roman"/>
          <w:szCs w:val="24"/>
        </w:rPr>
        <w:t xml:space="preserve">συμφωνεί ο κ. </w:t>
      </w:r>
      <w:proofErr w:type="spellStart"/>
      <w:r>
        <w:rPr>
          <w:rFonts w:eastAsia="Times New Roman" w:cs="Times New Roman"/>
          <w:szCs w:val="24"/>
        </w:rPr>
        <w:t>Σταϊκούρας</w:t>
      </w:r>
      <w:proofErr w:type="spellEnd"/>
      <w:r>
        <w:rPr>
          <w:rFonts w:eastAsia="Times New Roman" w:cs="Times New Roman"/>
          <w:szCs w:val="24"/>
        </w:rPr>
        <w:t xml:space="preserve"> με την Κυβέρνηση. Τι να κάνουμε; Ήρεμα, για να προχωρήσουμε. </w:t>
      </w:r>
    </w:p>
    <w:p w14:paraId="4660263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Συνεχίστε, κύριε </w:t>
      </w:r>
      <w:proofErr w:type="spellStart"/>
      <w:r>
        <w:rPr>
          <w:rFonts w:eastAsia="Times New Roman" w:cs="Times New Roman"/>
          <w:szCs w:val="24"/>
        </w:rPr>
        <w:t>Σταϊκούρα</w:t>
      </w:r>
      <w:proofErr w:type="spellEnd"/>
      <w:r>
        <w:rPr>
          <w:rFonts w:eastAsia="Times New Roman" w:cs="Times New Roman"/>
          <w:szCs w:val="24"/>
        </w:rPr>
        <w:t xml:space="preserve">. </w:t>
      </w:r>
    </w:p>
    <w:p w14:paraId="46602636"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Αν διαφωνείτε, περιττό το άρθρο 15, αλλιώς μην κρύβεστε. </w:t>
      </w:r>
    </w:p>
    <w:p w14:paraId="4660263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Τα μέτρα, συνεπώς, είναι σίγουρα. Αποτελούν τη σίγουρη «φάκα». Τα αντίμετρα θα υλοποιηθούν υπό προϋποθέσεις, πολύ δύσκολα επιτεύξιμες. Αποτελούν το «τυρί», με στόχο την απόσπαση της προσοχής των πολιτών από τη «φάκα». Όπως, όμως, φάνηκε και από τη χθεσινή </w:t>
      </w:r>
      <w:r>
        <w:rPr>
          <w:rFonts w:eastAsia="Times New Roman" w:cs="Times New Roman"/>
          <w:szCs w:val="24"/>
        </w:rPr>
        <w:t xml:space="preserve">ακρόαση φορέων, η κοινωνία δεν «τσιμπάει». </w:t>
      </w:r>
    </w:p>
    <w:p w14:paraId="4660263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Αντιθέτως, η πρόταση της Νέας Δημοκρατίας, η πρόταση του Προέδρου, του κ. Μητσοτάκη, για την άμεση λήψη αντίμετρων, λόγω της υπέρβασης του περσινού δημοσιονομικού στόχου, όπως εξήγησα και στην </w:t>
      </w:r>
      <w:r>
        <w:rPr>
          <w:rFonts w:eastAsia="Times New Roman" w:cs="Times New Roman"/>
          <w:szCs w:val="24"/>
        </w:rPr>
        <w:t>επιτροπή</w:t>
      </w:r>
      <w:r>
        <w:rPr>
          <w:rFonts w:eastAsia="Times New Roman" w:cs="Times New Roman"/>
          <w:szCs w:val="24"/>
        </w:rPr>
        <w:t>, είναι ειλ</w:t>
      </w:r>
      <w:r>
        <w:rPr>
          <w:rFonts w:eastAsia="Times New Roman" w:cs="Times New Roman"/>
          <w:szCs w:val="24"/>
        </w:rPr>
        <w:t xml:space="preserve">ικρινής, λελογισμένη, ρεαλιστική και τεκμηριωμένη. Ο τρόπος, ο χρόνος και η στόχευση της πρότασης είναι εντός του υφιστάμενου πλαισίου. </w:t>
      </w:r>
    </w:p>
    <w:p w14:paraId="4660263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Την πρόταση αυτή την καταθέσαμε σήμερα με τη μορφή τροπολογίας. Καλούμε την Κυβέρνηση να την κάνει δεκτή. </w:t>
      </w:r>
    </w:p>
    <w:p w14:paraId="4660263A"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Κυρίες και κ</w:t>
      </w:r>
      <w:r>
        <w:rPr>
          <w:rFonts w:eastAsia="Times New Roman" w:cs="Times New Roman"/>
          <w:szCs w:val="24"/>
        </w:rPr>
        <w:t>ύριοι συνάδελφοι, συμπερασματικά, το τέταρτο μνημόνιο αποτελεί την επιτομή της πολιτικής υποκρισίας, της κοινωνικής αναλγησίας, της αναξιοπιστίας, της ανικανότητας, της πολιτικής εξαπάτησης της Κυβέρνησης ΣΥΡΙΖΑ και ΑΝΕΛ. Η Νέα Δημοκρατία, με αίσθημα ευθύν</w:t>
      </w:r>
      <w:r>
        <w:rPr>
          <w:rFonts w:eastAsia="Times New Roman" w:cs="Times New Roman"/>
          <w:szCs w:val="24"/>
        </w:rPr>
        <w:t xml:space="preserve">ης, το καταψηφίζει. </w:t>
      </w:r>
    </w:p>
    <w:p w14:paraId="4660263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Τους Έλληνες πολίτες τους απασχολεί, όμως, ένα ακόμα ερώτημα. Υπάρχει άλλος δρόμος πέραν των διαδοχικών μνημονίων; </w:t>
      </w:r>
    </w:p>
    <w:p w14:paraId="4660263C"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Η απάντησή μου, αφού υπενθυμίσω ότι το 2011 από αυτό εδώ το Βήμα είχα σημειώσει ότι δεν υπάρχει βασιλική οδός για την κ</w:t>
      </w:r>
      <w:r>
        <w:rPr>
          <w:rFonts w:eastAsia="Times New Roman" w:cs="Times New Roman"/>
          <w:szCs w:val="24"/>
        </w:rPr>
        <w:t xml:space="preserve">οινωνική ευημερία, είναι πως ναι, υπάρχει. Και αυτό τον εθνικό οδικό χάρτη πρέπει στρατηγικά να τον σχεδιάσουμε και να βαδίσουμε με συνέπεια, με αποτελεσματικότητα. </w:t>
      </w:r>
    </w:p>
    <w:p w14:paraId="4660263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Βήματα αυτής της πορείας πρέπει να είναι: </w:t>
      </w:r>
    </w:p>
    <w:p w14:paraId="4660263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Η </w:t>
      </w:r>
      <w:proofErr w:type="spellStart"/>
      <w:r>
        <w:rPr>
          <w:rFonts w:eastAsia="Times New Roman" w:cs="Times New Roman"/>
          <w:szCs w:val="24"/>
        </w:rPr>
        <w:t>εμπροσθοβαρής</w:t>
      </w:r>
      <w:proofErr w:type="spellEnd"/>
      <w:r>
        <w:rPr>
          <w:rFonts w:eastAsia="Times New Roman" w:cs="Times New Roman"/>
          <w:szCs w:val="24"/>
        </w:rPr>
        <w:t xml:space="preserve"> υλοποίηση διαρθρωτικών αλλαγών </w:t>
      </w:r>
      <w:r>
        <w:rPr>
          <w:rFonts w:eastAsia="Times New Roman" w:cs="Times New Roman"/>
          <w:szCs w:val="24"/>
        </w:rPr>
        <w:t xml:space="preserve">και αποκρατικοποιήσεων. </w:t>
      </w:r>
    </w:p>
    <w:p w14:paraId="4660263F"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Η διατηρήσιμη δημοσιονομική ισορροπία, με μείωση φόρων και δαπανών, με την ένταξη του αφανούς τμήματος της οικονομίας στο εμφανές πεδίο της, με ρεαλιστικούς δημοσιονομικούς στόχους. </w:t>
      </w:r>
    </w:p>
    <w:p w14:paraId="46602640"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Η ενίσχυση της ρευστότητας στην οικονομία, με τη</w:t>
      </w:r>
      <w:r>
        <w:rPr>
          <w:rFonts w:eastAsia="Times New Roman" w:cs="Times New Roman"/>
          <w:szCs w:val="24"/>
        </w:rPr>
        <w:t xml:space="preserve">ν αξιοποίηση των ευρωπαϊκών κονδυλίων, με την αποπληρωμή των ληξιπρόθεσμων οφειλών του </w:t>
      </w:r>
      <w:r>
        <w:rPr>
          <w:rFonts w:eastAsia="Times New Roman" w:cs="Times New Roman"/>
          <w:szCs w:val="24"/>
        </w:rPr>
        <w:t>δημοσίου</w:t>
      </w:r>
      <w:r>
        <w:rPr>
          <w:rFonts w:eastAsia="Times New Roman" w:cs="Times New Roman"/>
          <w:szCs w:val="24"/>
        </w:rPr>
        <w:t xml:space="preserve">, με την σταδιακή εξομάλυνση της πιστωτικής επέκτασης. </w:t>
      </w:r>
    </w:p>
    <w:p w14:paraId="46602641"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Η υλοποίηση ενεργών πολιτικών αντιμετώπισης της ανεργίας, δημιουργώντας ένα ισχυρό δίχτυ επανένταξης σε μ</w:t>
      </w:r>
      <w:r>
        <w:rPr>
          <w:rFonts w:eastAsia="Times New Roman" w:cs="Times New Roman"/>
          <w:szCs w:val="24"/>
        </w:rPr>
        <w:t xml:space="preserve">ια σύγχρονη αγορά εργασίας. </w:t>
      </w:r>
    </w:p>
    <w:p w14:paraId="46602642"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Η υιοθέτηση μιας ολοκληρωμένης στρατηγικής για την αλλαγή του παραγωγικού μοντέλου της οικονομίας, που θα στοχεύει στη μετάβαση σε μια ανταγωνιστική και εξωστρεφή οικονομία. </w:t>
      </w:r>
    </w:p>
    <w:p w14:paraId="46602643"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Ο εκσυγχρονισμός της δομής και λειτουργίας του κράτο</w:t>
      </w:r>
      <w:r>
        <w:rPr>
          <w:rFonts w:eastAsia="Times New Roman" w:cs="Times New Roman"/>
          <w:szCs w:val="24"/>
        </w:rPr>
        <w:t xml:space="preserve">υς, με την επέκταση και αξιόπιστη εφαρμογή της αξιολόγησης σε όλο το εύρος του. </w:t>
      </w:r>
    </w:p>
    <w:p w14:paraId="46602644"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Η προστασία των θεσμών, ώστε να μην λιγοστέψει η δημοκρατία. </w:t>
      </w:r>
    </w:p>
    <w:p w14:paraId="4660264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Η βελτίωση της ποιότητας και της αποδοτικότητας, ο περιορισμός του κρατικού εναγκαλισμού και η προώθηση της διεθν</w:t>
      </w:r>
      <w:r>
        <w:rPr>
          <w:rFonts w:eastAsia="Times New Roman" w:cs="Times New Roman"/>
          <w:szCs w:val="24"/>
        </w:rPr>
        <w:t xml:space="preserve">οποίησης της εκπαίδευσης, της κατάρτισης, της δια βίου μάθησης, της έρευνας και τεχνολογικής ανάπτυξης, της καινοτομίας και της επιχειρηματικότητας. </w:t>
      </w:r>
    </w:p>
    <w:p w14:paraId="46602646"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Με αυτό κλείνετε; </w:t>
      </w:r>
    </w:p>
    <w:p w14:paraId="46602647"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 xml:space="preserve">Μάλιστα, κλείνω. </w:t>
      </w:r>
    </w:p>
    <w:p w14:paraId="4660264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Κυρίες και κύριο</w:t>
      </w:r>
      <w:r>
        <w:rPr>
          <w:rFonts w:eastAsia="Times New Roman" w:cs="Times New Roman"/>
          <w:szCs w:val="24"/>
        </w:rPr>
        <w:t>ι συνάδελφοι, είναι ανάγκη να σπάσουμε το καταστροφικό καθοδικό σπιράλ, που οδηγεί όλο και βαθύτερα στο οικονομικό τέλμα, την κοινωνική μιζέρια, την εθνική παρακμή. Είναι ανάγκη να μπούμε σε ένα ανοδικό σπιράλ, που οδηγεί στην ολόπλευρη ισχυροποίηση της χώ</w:t>
      </w:r>
      <w:r>
        <w:rPr>
          <w:rFonts w:eastAsia="Times New Roman" w:cs="Times New Roman"/>
          <w:szCs w:val="24"/>
        </w:rPr>
        <w:t>ρας.</w:t>
      </w:r>
    </w:p>
    <w:p w14:paraId="4660264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Η σημερινή Κυβέρνηση επί δυόμισι χρόνια αποδεικνύει ότι δεν μπορεί να το πετύχει. Είναι πλέον μάταιο να το προσπαθεί με τερτίπια. </w:t>
      </w:r>
    </w:p>
    <w:p w14:paraId="4660264A"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Η Νέα Δημοκρατία, δεσμευμένη από τις αρχές και την ιστορική της διαδρομή, συμμετέχει καθαρά στον πολιτικό στίβο και λέει</w:t>
      </w:r>
      <w:r>
        <w:rPr>
          <w:rFonts w:eastAsia="Times New Roman" w:cs="Times New Roman"/>
          <w:szCs w:val="24"/>
        </w:rPr>
        <w:t xml:space="preserve"> ξεκάθαρα: </w:t>
      </w:r>
    </w:p>
    <w:p w14:paraId="4660264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της Κυβέρνησης, η παρουσία σας δεν ωφελεί τη χώρα, τη βλάπτει. Πρέπει οι πολίτες να πάρουν κυρίαρχα τις αποφάσεις τους. </w:t>
      </w:r>
    </w:p>
    <w:p w14:paraId="4660264C"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4660264D" w14:textId="77777777" w:rsidR="008E1586" w:rsidRDefault="0078692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660264E" w14:textId="77777777" w:rsidR="008E1586" w:rsidRDefault="00786920">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b/>
          <w:szCs w:val="24"/>
        </w:rPr>
        <w:t xml:space="preserve">): </w:t>
      </w:r>
      <w:r>
        <w:rPr>
          <w:rFonts w:eastAsia="Times New Roman"/>
          <w:szCs w:val="24"/>
        </w:rPr>
        <w:t xml:space="preserve">Σιγά-σιγά –του </w:t>
      </w:r>
      <w:proofErr w:type="spellStart"/>
      <w:r>
        <w:rPr>
          <w:rFonts w:eastAsia="Times New Roman"/>
          <w:szCs w:val="24"/>
        </w:rPr>
        <w:t>ευχόμεθα</w:t>
      </w:r>
      <w:proofErr w:type="spellEnd"/>
      <w:r>
        <w:rPr>
          <w:rFonts w:eastAsia="Times New Roman"/>
          <w:szCs w:val="24"/>
        </w:rPr>
        <w:t xml:space="preserve"> περαστικά- ο κ. Κουτσούκος, </w:t>
      </w:r>
      <w:r>
        <w:rPr>
          <w:rFonts w:eastAsia="Times New Roman"/>
          <w:szCs w:val="24"/>
        </w:rPr>
        <w:t xml:space="preserve">ειδικός αγορητής </w:t>
      </w:r>
      <w:r>
        <w:rPr>
          <w:rFonts w:eastAsia="Times New Roman"/>
          <w:szCs w:val="24"/>
        </w:rPr>
        <w:t xml:space="preserve">από τη Δημοκρατική Συμπαράταξη, καλείται στο Βήμα. </w:t>
      </w:r>
    </w:p>
    <w:p w14:paraId="4660264F" w14:textId="77777777" w:rsidR="008E1586" w:rsidRDefault="00786920">
      <w:pPr>
        <w:spacing w:after="0" w:line="600" w:lineRule="auto"/>
        <w:ind w:firstLine="720"/>
        <w:jc w:val="both"/>
        <w:rPr>
          <w:rFonts w:eastAsia="Times New Roman"/>
          <w:szCs w:val="24"/>
        </w:rPr>
      </w:pPr>
      <w:r>
        <w:rPr>
          <w:rFonts w:eastAsia="Times New Roman"/>
          <w:szCs w:val="24"/>
        </w:rPr>
        <w:t xml:space="preserve">Έχετε τον λόγο, κύριε συνάδελφε.   </w:t>
      </w:r>
    </w:p>
    <w:p w14:paraId="46602650" w14:textId="77777777" w:rsidR="008E1586" w:rsidRDefault="00786920">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Ευχαριστώ, κύριε Πρόεδρε.</w:t>
      </w:r>
    </w:p>
    <w:p w14:paraId="46602651" w14:textId="77777777" w:rsidR="008E1586" w:rsidRDefault="00786920">
      <w:pPr>
        <w:spacing w:after="0" w:line="600" w:lineRule="auto"/>
        <w:ind w:firstLine="720"/>
        <w:jc w:val="both"/>
        <w:rPr>
          <w:rFonts w:eastAsia="Times New Roman"/>
          <w:szCs w:val="24"/>
        </w:rPr>
      </w:pPr>
      <w:r>
        <w:rPr>
          <w:rFonts w:eastAsia="Times New Roman"/>
          <w:szCs w:val="24"/>
        </w:rPr>
        <w:lastRenderedPageBreak/>
        <w:t xml:space="preserve">Κυρίες και κύριοι συνάδελφοι, σήμερα η πλειοψηφία, με τη ψήφο της, θα επικυρώσει μια συμφωνία, ένα τέταρτο μνημόνιο, που παραδίδει τη χώρα με όρους ηττημένου στις απαιτήσεις των δανειστών. </w:t>
      </w:r>
    </w:p>
    <w:p w14:paraId="46602652" w14:textId="77777777" w:rsidR="008E1586" w:rsidRDefault="00786920">
      <w:pPr>
        <w:spacing w:after="0" w:line="600" w:lineRule="auto"/>
        <w:ind w:firstLine="720"/>
        <w:jc w:val="both"/>
        <w:rPr>
          <w:rFonts w:eastAsia="Times New Roman"/>
          <w:szCs w:val="24"/>
        </w:rPr>
      </w:pPr>
      <w:r>
        <w:rPr>
          <w:rFonts w:eastAsia="Times New Roman"/>
          <w:szCs w:val="24"/>
        </w:rPr>
        <w:t>Ό,τι διεκδικούσαν οι δανειστές και δεν τους το έδωσαν οι προηγούμε</w:t>
      </w:r>
      <w:r>
        <w:rPr>
          <w:rFonts w:eastAsia="Times New Roman"/>
          <w:szCs w:val="24"/>
        </w:rPr>
        <w:t>νες κυβερνήσεις, από το 2010 που το ΠΑΣΟΚ ξεκίνησε να προστατεύει τη χώρα από την άτακτη χρεοκοπία, παραχωρείται τώρα, κυρίες και κύριοι συνάδελφοι. Ό,τι δεν δόθηκε με το τρίτο μνημόνιο δίνεται με το τέταρτο. Και το κυριότερο, η απόφαση που θα πάρει σήμερα</w:t>
      </w:r>
      <w:r>
        <w:rPr>
          <w:rFonts w:eastAsia="Times New Roman"/>
          <w:szCs w:val="24"/>
        </w:rPr>
        <w:t xml:space="preserve"> η πλειοψηφία δεσμεύει τη χώρα, μέσω του νέου μεσοπρόθεσμού, με δημοσιονομικούς στόχους που θα την κρατήσουν δεμένη στη λιτότητα και εγκλωβισμένη στα αδιέξοδα.  </w:t>
      </w:r>
    </w:p>
    <w:p w14:paraId="46602653" w14:textId="77777777" w:rsidR="008E1586" w:rsidRDefault="00786920">
      <w:pPr>
        <w:spacing w:after="0" w:line="600" w:lineRule="auto"/>
        <w:ind w:firstLine="720"/>
        <w:jc w:val="both"/>
        <w:rPr>
          <w:rFonts w:eastAsia="Times New Roman"/>
          <w:szCs w:val="24"/>
        </w:rPr>
      </w:pPr>
      <w:r>
        <w:rPr>
          <w:rFonts w:eastAsia="Times New Roman"/>
          <w:szCs w:val="24"/>
        </w:rPr>
        <w:t>Τα υπερβολικά πλεονάσματα του 3,5% μέχρι το 2021 θα προκύψουν από τη συσσώρευση των παλιών και</w:t>
      </w:r>
      <w:r>
        <w:rPr>
          <w:rFonts w:eastAsia="Times New Roman"/>
          <w:szCs w:val="24"/>
        </w:rPr>
        <w:t xml:space="preserve"> νέων μέτρων και περικοπών, από τα μέτρα που ψήφισε η πλειοψηφία με το τρίτο μνημόνιο και τα μέτρα που θα ψηφίσει σήμερα. Σύμφωνα με το μεσοπρόθεσμο, σελίδα 179, -λέω και τις σελίδες, γιατί ο κ. </w:t>
      </w:r>
      <w:proofErr w:type="spellStart"/>
      <w:r>
        <w:rPr>
          <w:rFonts w:eastAsia="Times New Roman"/>
          <w:szCs w:val="24"/>
        </w:rPr>
        <w:t>Τσακαλώτος</w:t>
      </w:r>
      <w:proofErr w:type="spellEnd"/>
      <w:r>
        <w:rPr>
          <w:rFonts w:eastAsia="Times New Roman"/>
          <w:szCs w:val="24"/>
        </w:rPr>
        <w:t xml:space="preserve"> διαβάζει άλλα νούμερα όταν του κάνουμε κριτική- αυ</w:t>
      </w:r>
      <w:r>
        <w:rPr>
          <w:rFonts w:eastAsia="Times New Roman"/>
          <w:szCs w:val="24"/>
        </w:rPr>
        <w:t xml:space="preserve">τά είναι σωρευτικά 9,2 δισεκατομμύρια. Αυτά τα μέτρα θα </w:t>
      </w:r>
      <w:proofErr w:type="spellStart"/>
      <w:r>
        <w:rPr>
          <w:rFonts w:eastAsia="Times New Roman"/>
          <w:szCs w:val="24"/>
        </w:rPr>
        <w:t>φτωχοποιούν</w:t>
      </w:r>
      <w:proofErr w:type="spellEnd"/>
      <w:r>
        <w:rPr>
          <w:rFonts w:eastAsia="Times New Roman"/>
          <w:szCs w:val="24"/>
        </w:rPr>
        <w:t xml:space="preserve"> συνεχώς την ελληνική κοινωνία και θα αποτελούν μόνιμο βαρίδι στην ανάπτυξη, θα πνίγουν την οικονομία. </w:t>
      </w:r>
    </w:p>
    <w:p w14:paraId="46602654" w14:textId="77777777" w:rsidR="008E1586" w:rsidRDefault="00786920">
      <w:pPr>
        <w:spacing w:after="0" w:line="600" w:lineRule="auto"/>
        <w:ind w:firstLine="720"/>
        <w:jc w:val="both"/>
        <w:rPr>
          <w:rFonts w:eastAsia="Times New Roman"/>
          <w:szCs w:val="24"/>
        </w:rPr>
      </w:pPr>
      <w:r>
        <w:rPr>
          <w:rFonts w:eastAsia="Times New Roman"/>
          <w:szCs w:val="24"/>
        </w:rPr>
        <w:t xml:space="preserve">Ήδη, ο υπεραισιόδοξος στόχος του 2,7% ανάπτυξη για το 2017, που έθεσε η Κυβέρνηση με </w:t>
      </w:r>
      <w:r>
        <w:rPr>
          <w:rFonts w:eastAsia="Times New Roman"/>
          <w:szCs w:val="24"/>
        </w:rPr>
        <w:t xml:space="preserve">τον προϋπολογισμό, έχει υποβαθμιστεί στο 1,8% με το μεσοπρόθεσμο. Και χθες ή προχθές, η Εθνική Στατιστική Υπηρεσία, η ΕΛΣΤΑΤ, ανακοίνωσε ότι το πρώτο τρίμηνο του 2017 έκλεισε με ύφεση. Άρα, οι οιωνοί είναι δυσμενείς.  </w:t>
      </w:r>
    </w:p>
    <w:p w14:paraId="46602655" w14:textId="77777777" w:rsidR="008E1586" w:rsidRDefault="00786920">
      <w:pPr>
        <w:spacing w:after="0" w:line="600" w:lineRule="auto"/>
        <w:ind w:firstLine="720"/>
        <w:jc w:val="both"/>
        <w:rPr>
          <w:rFonts w:eastAsia="Times New Roman"/>
          <w:szCs w:val="24"/>
        </w:rPr>
      </w:pPr>
      <w:r>
        <w:rPr>
          <w:rFonts w:eastAsia="Times New Roman"/>
          <w:szCs w:val="24"/>
        </w:rPr>
        <w:lastRenderedPageBreak/>
        <w:t>Ο κ. Τσίπρας προσωπικά θα πρέπει να α</w:t>
      </w:r>
      <w:r>
        <w:rPr>
          <w:rFonts w:eastAsia="Times New Roman"/>
          <w:szCs w:val="24"/>
        </w:rPr>
        <w:t>παντήσει γιατί από εκεί που θα έσκιζε τα μνημόνια με έναν νόμο και με ένα άρθρο, στο τέλος έφερε ένα τρίτο μνημόνιο και αντί για τα επιχειρήματα που είπε, όταν προσπαθούσε να πείσει την κυβερνητική πλειοψηφία για να ψηφίσει το τρίτο μνημόνιο</w:t>
      </w:r>
      <w:r>
        <w:rPr>
          <w:rFonts w:eastAsia="Times New Roman"/>
          <w:szCs w:val="24"/>
        </w:rPr>
        <w:t>,</w:t>
      </w:r>
      <w:r>
        <w:rPr>
          <w:rFonts w:eastAsia="Times New Roman"/>
          <w:szCs w:val="24"/>
        </w:rPr>
        <w:t xml:space="preserve"> ότι έτσι θα βγαίναμε από τα μνημόνια στο τέλος του 2018, τώρα </w:t>
      </w:r>
      <w:proofErr w:type="spellStart"/>
      <w:r>
        <w:rPr>
          <w:rFonts w:eastAsia="Times New Roman"/>
          <w:szCs w:val="24"/>
        </w:rPr>
        <w:t>ξαναδεσμεύει</w:t>
      </w:r>
      <w:proofErr w:type="spellEnd"/>
      <w:r>
        <w:rPr>
          <w:rFonts w:eastAsia="Times New Roman"/>
          <w:szCs w:val="24"/>
        </w:rPr>
        <w:t xml:space="preserve"> τη χώρα ο ίδιος με τις πολιτικές του επιλογές σε ένα τέταρτο μνημόνιο μέχρι το 2021 και βλέπουμε. </w:t>
      </w:r>
    </w:p>
    <w:p w14:paraId="46602656" w14:textId="77777777" w:rsidR="008E1586" w:rsidRDefault="00786920">
      <w:pPr>
        <w:spacing w:after="0" w:line="600" w:lineRule="auto"/>
        <w:ind w:firstLine="720"/>
        <w:jc w:val="both"/>
        <w:rPr>
          <w:rFonts w:eastAsia="Times New Roman"/>
          <w:szCs w:val="24"/>
        </w:rPr>
      </w:pPr>
      <w:r>
        <w:rPr>
          <w:rFonts w:eastAsia="Times New Roman"/>
          <w:szCs w:val="24"/>
        </w:rPr>
        <w:t xml:space="preserve">Ο κ. Τσίπρας και ο κ. </w:t>
      </w:r>
      <w:proofErr w:type="spellStart"/>
      <w:r>
        <w:rPr>
          <w:rFonts w:eastAsia="Times New Roman"/>
          <w:szCs w:val="24"/>
        </w:rPr>
        <w:t>Τσακαλώτος</w:t>
      </w:r>
      <w:proofErr w:type="spellEnd"/>
      <w:r>
        <w:rPr>
          <w:rFonts w:eastAsia="Times New Roman"/>
          <w:szCs w:val="24"/>
        </w:rPr>
        <w:t>, που ερμηνεύει τις πολιτικές απόψεις με οικονομι</w:t>
      </w:r>
      <w:r>
        <w:rPr>
          <w:rFonts w:eastAsia="Times New Roman"/>
          <w:szCs w:val="24"/>
        </w:rPr>
        <w:t>κούς όρους όπως αυτός τους καταλαβαίνει, θα πρέπει να εξηγήσουν γιατί οι κοινοβουλευτικές ομάδες των ΣΥΡΙΖΑ-ΑΝΕΛ από τη θεωρία των χαμηλών πλεονασμάτων του τρίτου μνημονίου που υπέγραψαν, του 0,5% για το 2017, του 1,75% για το 2018 κλπ., προσχώρησαν στη θε</w:t>
      </w:r>
      <w:r>
        <w:rPr>
          <w:rFonts w:eastAsia="Times New Roman"/>
          <w:szCs w:val="24"/>
        </w:rPr>
        <w:t>ωρία των υψηλών πλεονασμάτων του 3,5%. Τι έγινε εκείνος ο περίφημος δημοσιονομικός αέρας, με τον οποίον έλεγαν ότι θα εξασφαλίσουν ανάπτυξη και κοινωνική πολιτική;</w:t>
      </w:r>
    </w:p>
    <w:p w14:paraId="46602657" w14:textId="77777777" w:rsidR="008E1586" w:rsidRDefault="00786920">
      <w:pPr>
        <w:spacing w:after="0" w:line="600" w:lineRule="auto"/>
        <w:ind w:firstLine="720"/>
        <w:jc w:val="both"/>
        <w:rPr>
          <w:rFonts w:eastAsia="Times New Roman"/>
          <w:szCs w:val="24"/>
        </w:rPr>
      </w:pPr>
      <w:r>
        <w:rPr>
          <w:rFonts w:eastAsia="Times New Roman"/>
          <w:szCs w:val="24"/>
        </w:rPr>
        <w:t>Προφανώς, κυρίες και κύριοι συνάδελφοι και αγαπητοί κύριοι της πλειοψηφίας που διαμαρτύρεστε</w:t>
      </w:r>
      <w:r>
        <w:rPr>
          <w:rFonts w:eastAsia="Times New Roman"/>
          <w:szCs w:val="24"/>
        </w:rPr>
        <w:t xml:space="preserve">, αυτό ήταν ένα ακόμα ψευδεπίγραφο αφήγημα, προκειμένου να τεκμηριωθεί το παράλληλο πρόγραμμα της Θεσσαλονίκης, που ήταν το αφήγημα το προεκλογικό του ΣΥΡΙΖΑ τον Σεπτέμβρη του 2017. Τι θα λέγατε στον λαό ότι θα σκίσουμε τα μνημόνια και φέραμε ακόμα ένα; </w:t>
      </w:r>
    </w:p>
    <w:p w14:paraId="46602658" w14:textId="77777777" w:rsidR="008E1586" w:rsidRDefault="00786920">
      <w:pPr>
        <w:spacing w:after="0" w:line="600" w:lineRule="auto"/>
        <w:ind w:firstLine="720"/>
        <w:jc w:val="both"/>
        <w:rPr>
          <w:rFonts w:eastAsia="Times New Roman"/>
          <w:szCs w:val="24"/>
        </w:rPr>
      </w:pPr>
      <w:r>
        <w:rPr>
          <w:rFonts w:eastAsia="Times New Roman"/>
          <w:szCs w:val="24"/>
        </w:rPr>
        <w:t>Κ</w:t>
      </w:r>
      <w:r>
        <w:rPr>
          <w:rFonts w:eastAsia="Times New Roman"/>
          <w:szCs w:val="24"/>
        </w:rPr>
        <w:t xml:space="preserve">υρίες και κύριοι συνάδελφοι, αυτή η συμφωνία, το περιεχόμενο της οποίας δεν το γνωρίζουμε όλο -μόνο από διαρροές το γνωρίζουμε, γνωρίζουμε ό,τι περιέχει </w:t>
      </w:r>
      <w:r>
        <w:rPr>
          <w:rFonts w:eastAsia="Times New Roman"/>
          <w:szCs w:val="24"/>
        </w:rPr>
        <w:lastRenderedPageBreak/>
        <w:t xml:space="preserve">το νομοσχέδιο- έχει περικοπές στις συντάξεις, περικοπές σε μισθούς μέσω της μείωσης του αφορολόγητου.  </w:t>
      </w:r>
      <w:r>
        <w:rPr>
          <w:rFonts w:eastAsia="Times New Roman"/>
          <w:szCs w:val="24"/>
        </w:rPr>
        <w:t xml:space="preserve">   </w:t>
      </w:r>
    </w:p>
    <w:p w14:paraId="46602659" w14:textId="77777777" w:rsidR="008E1586" w:rsidRDefault="00786920">
      <w:pPr>
        <w:spacing w:after="0" w:line="600" w:lineRule="auto"/>
        <w:ind w:firstLine="720"/>
        <w:jc w:val="both"/>
        <w:rPr>
          <w:rFonts w:eastAsia="Times New Roman"/>
          <w:szCs w:val="24"/>
        </w:rPr>
      </w:pPr>
      <w:r>
        <w:rPr>
          <w:rFonts w:eastAsia="Times New Roman"/>
          <w:szCs w:val="24"/>
        </w:rPr>
        <w:t>Και βεβαίως, περιέχει βάρβαρες αλλαγές σε εργασιακές σχέσεις, στους πλειστηριασμούς, στην αγορά με την κυριακάτικη αργία που μόνο ένας μεταλλαγμένος αριστερός, ο σημερινός δηλαδή ΣΥΡΙΖΑ θα μπορούσε να ψηφίσει και βεβαίως –επαναλαμβάνω- ό,τι άλλο κρύβει</w:t>
      </w:r>
      <w:r>
        <w:rPr>
          <w:rFonts w:eastAsia="Times New Roman"/>
          <w:szCs w:val="24"/>
        </w:rPr>
        <w:t xml:space="preserve"> το περιβόητο </w:t>
      </w:r>
      <w:r>
        <w:rPr>
          <w:rFonts w:eastAsia="Times New Roman"/>
          <w:szCs w:val="24"/>
          <w:lang w:val="en-US"/>
        </w:rPr>
        <w:t>supplementary</w:t>
      </w:r>
      <w:r>
        <w:rPr>
          <w:rFonts w:eastAsia="Times New Roman"/>
          <w:szCs w:val="24"/>
        </w:rPr>
        <w:t xml:space="preserve">, το </w:t>
      </w:r>
      <w:r>
        <w:rPr>
          <w:rFonts w:eastAsia="Times New Roman"/>
          <w:szCs w:val="24"/>
          <w:lang w:val="en-US"/>
        </w:rPr>
        <w:t>SMOU</w:t>
      </w:r>
      <w:r>
        <w:rPr>
          <w:rFonts w:eastAsia="Times New Roman"/>
          <w:szCs w:val="24"/>
        </w:rPr>
        <w:t>.</w:t>
      </w:r>
    </w:p>
    <w:p w14:paraId="4660265A" w14:textId="77777777" w:rsidR="008E1586" w:rsidRDefault="00786920">
      <w:pPr>
        <w:spacing w:after="0" w:line="600" w:lineRule="auto"/>
        <w:ind w:firstLine="720"/>
        <w:jc w:val="both"/>
        <w:rPr>
          <w:rFonts w:eastAsia="Times New Roman"/>
          <w:szCs w:val="24"/>
        </w:rPr>
      </w:pPr>
      <w:r>
        <w:rPr>
          <w:rFonts w:eastAsia="Times New Roman"/>
          <w:szCs w:val="24"/>
        </w:rPr>
        <w:t xml:space="preserve">Πιο αναλυτικά με τα μέτρα που θα ψηφίσει σήμερα η πλειοψηφία θα νομοθετήσουμε, κυρίες και κύριοι συνάδελφοι, περικοπές ύψους 4,9 δισεκατομμυρίων ευρώ. Ξεκινάνε από αύριο προς </w:t>
      </w:r>
      <w:proofErr w:type="spellStart"/>
      <w:r>
        <w:rPr>
          <w:rFonts w:eastAsia="Times New Roman"/>
          <w:szCs w:val="24"/>
        </w:rPr>
        <w:t>δόξαν</w:t>
      </w:r>
      <w:proofErr w:type="spellEnd"/>
      <w:r>
        <w:rPr>
          <w:rFonts w:eastAsia="Times New Roman"/>
          <w:szCs w:val="24"/>
        </w:rPr>
        <w:t xml:space="preserve"> αυτού που έλεγε ο κ. Τσίπρας, ότι ούτ</w:t>
      </w:r>
      <w:r>
        <w:rPr>
          <w:rFonts w:eastAsia="Times New Roman"/>
          <w:szCs w:val="24"/>
        </w:rPr>
        <w:t>ε ένα ευρώ μέτρα! Και το επαναλάμβαναν –</w:t>
      </w:r>
      <w:r>
        <w:rPr>
          <w:rFonts w:eastAsia="Times New Roman"/>
          <w:szCs w:val="24"/>
        </w:rPr>
        <w:t>αφελώς</w:t>
      </w:r>
      <w:r>
        <w:rPr>
          <w:rFonts w:eastAsia="Times New Roman"/>
          <w:szCs w:val="24"/>
        </w:rPr>
        <w:t xml:space="preserve">; Είναι το ερώτημα- οι Βουλευτές του ΣΥΡΙΖΑ σε όλα τα πάνελ και εδώ στη Βουλή μέχρι προχθές. </w:t>
      </w:r>
    </w:p>
    <w:p w14:paraId="4660265B" w14:textId="77777777" w:rsidR="008E1586" w:rsidRDefault="00786920">
      <w:pPr>
        <w:spacing w:after="0" w:line="600" w:lineRule="auto"/>
        <w:ind w:firstLine="720"/>
        <w:jc w:val="both"/>
        <w:rPr>
          <w:rFonts w:eastAsia="Times New Roman"/>
          <w:szCs w:val="24"/>
        </w:rPr>
      </w:pPr>
      <w:r>
        <w:rPr>
          <w:rFonts w:eastAsia="Times New Roman"/>
          <w:szCs w:val="24"/>
        </w:rPr>
        <w:t>Σήμερα, όμως, θα ψηφίσουν. Θα ψηφίσουν τις περικοπές στις συντάξεις που είναι 2,5 δισεκατομμύρια. Θα ψηφίσουν τις πε</w:t>
      </w:r>
      <w:r>
        <w:rPr>
          <w:rFonts w:eastAsia="Times New Roman"/>
          <w:szCs w:val="24"/>
        </w:rPr>
        <w:t>ρικοπές στους μισθούς 2 δισεκατομμύρια μέσω της μείωσης του αφορολόγητου και άλλα 400 εκατομμύρια από κοινωνικές παροχές που αφορούν τους πλέον αδύναμους συμπολίτες μας. Είναι το επίδομα για τα φτωχά παιδιά που πάνε στο σχολείο, για τα απροστάτευτα παιδιά.</w:t>
      </w:r>
      <w:r>
        <w:rPr>
          <w:rFonts w:eastAsia="Times New Roman"/>
          <w:szCs w:val="24"/>
        </w:rPr>
        <w:t xml:space="preserve"> Και είναι και το επίδομα της θέρμανσης.</w:t>
      </w:r>
    </w:p>
    <w:p w14:paraId="4660265C" w14:textId="77777777" w:rsidR="008E1586" w:rsidRDefault="00786920">
      <w:pPr>
        <w:spacing w:after="0" w:line="600" w:lineRule="auto"/>
        <w:ind w:firstLine="720"/>
        <w:jc w:val="both"/>
        <w:rPr>
          <w:rFonts w:eastAsia="Times New Roman"/>
          <w:szCs w:val="24"/>
        </w:rPr>
      </w:pPr>
      <w:r>
        <w:rPr>
          <w:rFonts w:eastAsia="Times New Roman"/>
          <w:szCs w:val="24"/>
        </w:rPr>
        <w:t>Αυτές οι περικοπές, κυρίες και κύριοι συνάδελφοι, αφορούν πάνω από 1 εκατομμύριο συνταξιούχους που θα χάσουν έως 350 ευρώ</w:t>
      </w:r>
      <w:r>
        <w:rPr>
          <w:rFonts w:eastAsia="Times New Roman"/>
          <w:szCs w:val="24"/>
        </w:rPr>
        <w:t>,</w:t>
      </w:r>
      <w:r>
        <w:rPr>
          <w:rFonts w:eastAsia="Times New Roman"/>
          <w:szCs w:val="24"/>
        </w:rPr>
        <w:t xml:space="preserve"> παρά τις ψευδολογίες χθες </w:t>
      </w:r>
      <w:r>
        <w:rPr>
          <w:rFonts w:eastAsia="Times New Roman"/>
          <w:szCs w:val="24"/>
        </w:rPr>
        <w:lastRenderedPageBreak/>
        <w:t xml:space="preserve">της κ. </w:t>
      </w:r>
      <w:proofErr w:type="spellStart"/>
      <w:r>
        <w:rPr>
          <w:rFonts w:eastAsia="Times New Roman"/>
          <w:szCs w:val="24"/>
        </w:rPr>
        <w:t>Αχτσιόγλου</w:t>
      </w:r>
      <w:proofErr w:type="spellEnd"/>
      <w:r>
        <w:rPr>
          <w:rFonts w:eastAsia="Times New Roman"/>
          <w:szCs w:val="24"/>
        </w:rPr>
        <w:t xml:space="preserve"> και αφορούν συνολικά τα </w:t>
      </w:r>
      <w:r>
        <w:rPr>
          <w:rFonts w:eastAsia="Times New Roman"/>
          <w:szCs w:val="24"/>
        </w:rPr>
        <w:t>4</w:t>
      </w:r>
      <w:r>
        <w:rPr>
          <w:rFonts w:eastAsia="Times New Roman"/>
          <w:szCs w:val="24"/>
        </w:rPr>
        <w:t>,5 εκατομμύρια μισθωτού</w:t>
      </w:r>
      <w:r>
        <w:rPr>
          <w:rFonts w:eastAsia="Times New Roman"/>
          <w:szCs w:val="24"/>
        </w:rPr>
        <w:t>ς και συνταξιούχους που κάνουν δηλώσεις υπαγόμενοι στο αφορολόγητο των μισθωτών και συνταξιούχων.</w:t>
      </w:r>
    </w:p>
    <w:p w14:paraId="4660265D" w14:textId="77777777" w:rsidR="008E1586" w:rsidRDefault="00786920">
      <w:pPr>
        <w:spacing w:after="0" w:line="600" w:lineRule="auto"/>
        <w:ind w:firstLine="720"/>
        <w:jc w:val="both"/>
        <w:rPr>
          <w:rFonts w:eastAsia="Times New Roman"/>
          <w:szCs w:val="24"/>
        </w:rPr>
      </w:pPr>
      <w:r>
        <w:rPr>
          <w:rFonts w:eastAsia="Times New Roman"/>
          <w:szCs w:val="24"/>
        </w:rPr>
        <w:t>Εδώ δεν αρκεί –πιστεύω- να μείνει κανείς στα νούμερα και στους αριθμούς. Οφείλει να αποκαλύψει μια μεγάλη πολιτική απάτη. Οφείλει να αποκαλύψει ένα μακιαβελικ</w:t>
      </w:r>
      <w:r>
        <w:rPr>
          <w:rFonts w:eastAsia="Times New Roman"/>
          <w:szCs w:val="24"/>
        </w:rPr>
        <w:t xml:space="preserve">ό σχέδιο το οποίο επεξεργάστηκε ο κ. </w:t>
      </w:r>
      <w:proofErr w:type="spellStart"/>
      <w:r>
        <w:rPr>
          <w:rFonts w:eastAsia="Times New Roman"/>
          <w:szCs w:val="24"/>
        </w:rPr>
        <w:t>Κατρούγκαλος</w:t>
      </w:r>
      <w:proofErr w:type="spellEnd"/>
      <w:r>
        <w:rPr>
          <w:rFonts w:eastAsia="Times New Roman"/>
          <w:szCs w:val="24"/>
        </w:rPr>
        <w:t xml:space="preserve"> με την προσωπική διαφορά. Το σχέδιο, δηλαδή, που έλεγε για να ψηφίσει πάλι η πλειοψηφία</w:t>
      </w:r>
      <w:r>
        <w:rPr>
          <w:rFonts w:eastAsia="Times New Roman"/>
          <w:szCs w:val="24"/>
        </w:rPr>
        <w:t>,</w:t>
      </w:r>
      <w:r>
        <w:rPr>
          <w:rFonts w:eastAsia="Times New Roman"/>
          <w:szCs w:val="24"/>
        </w:rPr>
        <w:t xml:space="preserve"> ότι δεν θα κάνουμε περικοπές, αλλά θα δώσουμε αυξήσεις γιατί θα αυξηθεί το ΑΕΠ. Και θέσπισε την προσωπική διαφορά για</w:t>
      </w:r>
      <w:r>
        <w:rPr>
          <w:rFonts w:eastAsia="Times New Roman"/>
          <w:szCs w:val="24"/>
        </w:rPr>
        <w:t xml:space="preserve"> να κοροϊδέψει τους συνταξιούχους και τώρα έρχεται και ολοκληρώνεται η περικοπή. Αυτό ήταν ένα μακιαβελικό σχέδιο. </w:t>
      </w:r>
    </w:p>
    <w:p w14:paraId="4660265E" w14:textId="77777777" w:rsidR="008E1586" w:rsidRDefault="00786920">
      <w:pPr>
        <w:spacing w:after="0" w:line="600" w:lineRule="auto"/>
        <w:ind w:firstLine="720"/>
        <w:jc w:val="both"/>
        <w:rPr>
          <w:rFonts w:eastAsia="Times New Roman"/>
          <w:szCs w:val="24"/>
        </w:rPr>
      </w:pPr>
      <w:r>
        <w:rPr>
          <w:rFonts w:eastAsia="Times New Roman"/>
          <w:szCs w:val="24"/>
        </w:rPr>
        <w:t xml:space="preserve">Εδώ επίσης, πρέπει να αποκαλύψουμε τις ψευδολογίες, τις απάτες -και δεν θέλω να χρησιμοποιήσω άλλους όρους που ακούστηκαν εδώ στην Αίθουσα- </w:t>
      </w:r>
      <w:r>
        <w:rPr>
          <w:rFonts w:eastAsia="Times New Roman"/>
          <w:szCs w:val="24"/>
        </w:rPr>
        <w:t xml:space="preserve">του κ. </w:t>
      </w:r>
      <w:proofErr w:type="spellStart"/>
      <w:r>
        <w:rPr>
          <w:rFonts w:eastAsia="Times New Roman"/>
          <w:szCs w:val="24"/>
        </w:rPr>
        <w:t>Τσακαλώτου</w:t>
      </w:r>
      <w:proofErr w:type="spellEnd"/>
      <w:r>
        <w:rPr>
          <w:rFonts w:eastAsia="Times New Roman"/>
          <w:szCs w:val="24"/>
        </w:rPr>
        <w:t>, που θα είχε παραιτηθεί εάν έπεφτε το αφορολόγητο από τις 9.000</w:t>
      </w:r>
      <w:r>
        <w:rPr>
          <w:rFonts w:eastAsia="Times New Roman"/>
          <w:szCs w:val="24"/>
        </w:rPr>
        <w:t xml:space="preserve"> ευρώ</w:t>
      </w:r>
      <w:r>
        <w:rPr>
          <w:rFonts w:eastAsia="Times New Roman"/>
          <w:szCs w:val="24"/>
        </w:rPr>
        <w:t xml:space="preserve">. Το πήγε στις 8.663 </w:t>
      </w:r>
      <w:r>
        <w:rPr>
          <w:rFonts w:eastAsia="Times New Roman"/>
          <w:szCs w:val="24"/>
        </w:rPr>
        <w:t>ευρώ</w:t>
      </w:r>
      <w:r>
        <w:rPr>
          <w:rFonts w:eastAsia="Times New Roman"/>
          <w:szCs w:val="24"/>
        </w:rPr>
        <w:t xml:space="preserve"> και σήμερα το προσγειώνει στις 5.682</w:t>
      </w:r>
      <w:r>
        <w:rPr>
          <w:rFonts w:eastAsia="Times New Roman"/>
          <w:szCs w:val="24"/>
        </w:rPr>
        <w:t xml:space="preserve"> ευρώ</w:t>
      </w:r>
      <w:r>
        <w:rPr>
          <w:rFonts w:eastAsia="Times New Roman"/>
          <w:szCs w:val="24"/>
        </w:rPr>
        <w:t xml:space="preserve">. Είναι ένας μισθός –όχι ο </w:t>
      </w:r>
      <w:proofErr w:type="spellStart"/>
      <w:r>
        <w:rPr>
          <w:rFonts w:eastAsia="Times New Roman"/>
          <w:szCs w:val="24"/>
        </w:rPr>
        <w:t>μνημονιακός</w:t>
      </w:r>
      <w:proofErr w:type="spellEnd"/>
      <w:r>
        <w:rPr>
          <w:rFonts w:eastAsia="Times New Roman"/>
          <w:szCs w:val="24"/>
        </w:rPr>
        <w:t xml:space="preserve"> μισθός, αλλά ο μισθός που θα έδινε ο ΣΥΡΙΖΑ, τα 751 ευρώ- απώλει</w:t>
      </w:r>
      <w:r>
        <w:rPr>
          <w:rFonts w:eastAsia="Times New Roman"/>
          <w:szCs w:val="24"/>
        </w:rPr>
        <w:t>α για κάθε εργαζόμενο.</w:t>
      </w:r>
    </w:p>
    <w:p w14:paraId="4660265F" w14:textId="77777777" w:rsidR="008E1586" w:rsidRDefault="00786920">
      <w:pPr>
        <w:spacing w:after="0" w:line="600" w:lineRule="auto"/>
        <w:ind w:firstLine="720"/>
        <w:jc w:val="both"/>
        <w:rPr>
          <w:rFonts w:eastAsia="Times New Roman"/>
          <w:szCs w:val="24"/>
        </w:rPr>
      </w:pPr>
      <w:r>
        <w:rPr>
          <w:rFonts w:eastAsia="Times New Roman"/>
          <w:szCs w:val="24"/>
        </w:rPr>
        <w:t>Κυρίες και κύριοι συνάδελφοι, λοιπόν, με την αύξηση των εισφορών άλλη απάτη σε βάρος των αυτοαπασχολούμενων, ελεύθερων επαγγελματιών και αγροτών μέσω της αφαίρεσης από την έκπτωση στο φορολογητέο εισόδημα των εισφορών, αυξάνονται όπω</w:t>
      </w:r>
      <w:r>
        <w:rPr>
          <w:rFonts w:eastAsia="Times New Roman"/>
          <w:szCs w:val="24"/>
        </w:rPr>
        <w:t xml:space="preserve">ς μας είπαν χθες οι εκπρόσωποι των ελεύθερων επαγγελματιών, </w:t>
      </w:r>
      <w:r>
        <w:rPr>
          <w:rFonts w:eastAsia="Times New Roman"/>
          <w:szCs w:val="24"/>
        </w:rPr>
        <w:lastRenderedPageBreak/>
        <w:t>κατά 50% περίπου οι εισφορές ενός μέσου επαγγελματία. Και μάλιστα το είπαν χαρακτηριστικά «εισφορά επί των εισφορών». Είναι διπλή η αύξηση. Είναι πρώτον στη φορολογία διότι δεν εκπίπτει τις εισφορ</w:t>
      </w:r>
      <w:r>
        <w:rPr>
          <w:rFonts w:eastAsia="Times New Roman"/>
          <w:szCs w:val="24"/>
        </w:rPr>
        <w:t>ές και δεύτερον είναι στις εισφορές γιατί θα υπολογίζονται στο καινούριο φορολογητέο εισόδημα, εάν δεν το έχετε αντιληφθεί αγαπητοί συνάδελφοι της πλειοψηφίας, που μας λέτε, «πού αυξάνονται οι εισφορές;».</w:t>
      </w:r>
    </w:p>
    <w:p w14:paraId="46602660" w14:textId="77777777" w:rsidR="008E1586" w:rsidRDefault="00786920">
      <w:pPr>
        <w:spacing w:after="0" w:line="600" w:lineRule="auto"/>
        <w:ind w:firstLine="720"/>
        <w:jc w:val="both"/>
        <w:rPr>
          <w:rFonts w:eastAsia="Times New Roman"/>
          <w:szCs w:val="24"/>
        </w:rPr>
      </w:pPr>
      <w:r>
        <w:rPr>
          <w:rFonts w:eastAsia="Times New Roman"/>
          <w:szCs w:val="24"/>
        </w:rPr>
        <w:t>Και τι απαντάει, κυρίες και κύριοι συνάδελφοι, σε ό</w:t>
      </w:r>
      <w:r>
        <w:rPr>
          <w:rFonts w:eastAsia="Times New Roman"/>
          <w:szCs w:val="24"/>
        </w:rPr>
        <w:t>λα αυτά η Κυβέρνηση; Ποια είναι τώρα η καινούρια κυβερνητική προπαγάνδα; Είναι τα περιβόητα αντίμετρα. Και είναι χαρακτηριστικό για την πίστη της κοινοβουλευτικής ομάδας του ΣΥΡΙΖΑ που μας λέει να ψηφίσουμε τα αντίμετρα. Ευτυχώς δεν μας λέει να ψηφίσουμε κ</w:t>
      </w:r>
      <w:r>
        <w:rPr>
          <w:rFonts w:eastAsia="Times New Roman"/>
          <w:szCs w:val="24"/>
        </w:rPr>
        <w:t>αι τα μέτρα με τη φόρα που έχουν πάρει.</w:t>
      </w:r>
    </w:p>
    <w:p w14:paraId="46602661" w14:textId="77777777" w:rsidR="008E1586" w:rsidRDefault="00786920">
      <w:pPr>
        <w:spacing w:after="0" w:line="600" w:lineRule="auto"/>
        <w:ind w:firstLine="720"/>
        <w:jc w:val="both"/>
        <w:rPr>
          <w:rFonts w:eastAsia="Times New Roman"/>
          <w:szCs w:val="24"/>
        </w:rPr>
      </w:pPr>
      <w:r>
        <w:rPr>
          <w:rFonts w:eastAsia="Times New Roman"/>
          <w:szCs w:val="24"/>
        </w:rPr>
        <w:t>Τι λένε, κυρίες και κύριοι συνάδελφοι, τα αντίμετρα; Τα αντίμετρα είναι ορισμένες φορολογικές και κοινωνικές παροχές. Εάν το σενάριο που περιγράφει το άρθρο 15, δηλαδή, οι δανειστές συμφωνήσουν ότι εκπληρώνονται οι ό</w:t>
      </w:r>
      <w:r>
        <w:rPr>
          <w:rFonts w:eastAsia="Times New Roman"/>
          <w:szCs w:val="24"/>
        </w:rPr>
        <w:t>ροι εις το διηνεκές των υψηλών πρωτογενών πλεονασμάτων του 3,5%, τότε θα μας επιτρέψουν να τα υλοποιήσουμε σταδιακά και αφού πρώτα έχουμε ψηφίσει τα μέτρα.</w:t>
      </w:r>
      <w:r w:rsidDel="00C4129D">
        <w:rPr>
          <w:rFonts w:eastAsia="Times New Roman"/>
          <w:szCs w:val="24"/>
        </w:rPr>
        <w:t xml:space="preserve"> </w:t>
      </w:r>
    </w:p>
    <w:p w14:paraId="46602662"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Ο δε κ. </w:t>
      </w:r>
      <w:proofErr w:type="spellStart"/>
      <w:r>
        <w:rPr>
          <w:rFonts w:eastAsia="Times New Roman" w:cs="Times New Roman"/>
          <w:szCs w:val="24"/>
        </w:rPr>
        <w:t>Τσακαλώτος</w:t>
      </w:r>
      <w:proofErr w:type="spellEnd"/>
      <w:r>
        <w:rPr>
          <w:rFonts w:eastAsia="Times New Roman" w:cs="Times New Roman"/>
          <w:szCs w:val="24"/>
        </w:rPr>
        <w:t>, που αρέσκεται στους ποδοσφαιρικούς όρους, προσπάθησε να μου απαντήσει ότι θα κε</w:t>
      </w:r>
      <w:r>
        <w:rPr>
          <w:rFonts w:eastAsia="Times New Roman" w:cs="Times New Roman"/>
          <w:szCs w:val="24"/>
        </w:rPr>
        <w:t xml:space="preserve">ρδίσει ο </w:t>
      </w:r>
      <w:proofErr w:type="spellStart"/>
      <w:r>
        <w:rPr>
          <w:rFonts w:eastAsia="Times New Roman" w:cs="Times New Roman"/>
          <w:szCs w:val="24"/>
        </w:rPr>
        <w:t>Πανελευσινιακός</w:t>
      </w:r>
      <w:proofErr w:type="spellEnd"/>
      <w:r>
        <w:rPr>
          <w:rFonts w:eastAsia="Times New Roman" w:cs="Times New Roman"/>
          <w:szCs w:val="24"/>
        </w:rPr>
        <w:t xml:space="preserve"> τη Μπαρτσελόνα. Τον παραπέμπω να ξαναδιαβάσει στα κείμενα που έχει καταθέσει στο μεσοπρόθεσμο πόσα είναι τα μέτρα αθροιστικά και πόσα είναι τα αντίμετρα και τότε να μου πει το σκορ. Προφανώς ούτε με πέτσινα πέναλτι δεν πρόκειται να</w:t>
      </w:r>
      <w:r>
        <w:rPr>
          <w:rFonts w:eastAsia="Times New Roman" w:cs="Times New Roman"/>
          <w:szCs w:val="24"/>
        </w:rPr>
        <w:t xml:space="preserve"> κερδίσει ο </w:t>
      </w:r>
      <w:proofErr w:type="spellStart"/>
      <w:r>
        <w:rPr>
          <w:rFonts w:eastAsia="Times New Roman" w:cs="Times New Roman"/>
          <w:szCs w:val="24"/>
        </w:rPr>
        <w:t>Πανελευσινιακός</w:t>
      </w:r>
      <w:proofErr w:type="spellEnd"/>
      <w:r>
        <w:rPr>
          <w:rFonts w:eastAsia="Times New Roman" w:cs="Times New Roman"/>
          <w:szCs w:val="24"/>
        </w:rPr>
        <w:t>.</w:t>
      </w:r>
    </w:p>
    <w:p w14:paraId="46602663"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όμως, τα αντίμετρα, για να έρθουμε τώρα στα πιο σοβαρά, δεν είναι μόνο αυτά που συνδέονται με την κυβερνητική προπαγάνδα για να πειστεί η κοινοβουλευτική πλειοψηφία να ψηφίσει. Τα αντίμετρα, με βάσ</w:t>
      </w:r>
      <w:r>
        <w:rPr>
          <w:rFonts w:eastAsia="Times New Roman" w:cs="Times New Roman"/>
          <w:szCs w:val="24"/>
        </w:rPr>
        <w:t xml:space="preserve">η τη διατύπωση του άρθρου 15, είναι μια εκχώρηση νομοθετικής εξουσίας στους δανειστές. Ο Υπουργός Οικονομικών, ο κατά νόμο υπεύθυνος να εισηγηθεί στη Βουλή ρυθμίσεις, μετατρέπεται σε ταχυδρόμο μιας απόφασης για να </w:t>
      </w:r>
      <w:r>
        <w:rPr>
          <w:rFonts w:eastAsia="Times New Roman" w:cs="Times New Roman"/>
          <w:szCs w:val="24"/>
        </w:rPr>
        <w:t xml:space="preserve">την </w:t>
      </w:r>
      <w:r>
        <w:rPr>
          <w:rFonts w:eastAsia="Times New Roman" w:cs="Times New Roman"/>
          <w:szCs w:val="24"/>
        </w:rPr>
        <w:t>δημοσιεύσει στην Εφημερίδα της Κυβέρνη</w:t>
      </w:r>
      <w:r>
        <w:rPr>
          <w:rFonts w:eastAsia="Times New Roman" w:cs="Times New Roman"/>
          <w:szCs w:val="24"/>
        </w:rPr>
        <w:t>σης.</w:t>
      </w:r>
    </w:p>
    <w:p w14:paraId="46602664"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Εμείς, κυρίες και κύριοι συνάδελφοι, λέμε «όχι» σε μέτρα και αντίμετρα. Και το «όχι» μας είναι καθαρό, είναι στεντόρειο, διότι δεν μπορούμε να αποδεχθούμε μέτρα και αντίμετρα ενταγμένα σε μία συμφωνία δεσμευτική για τη χώρα, που την καθηλώνει στη λιτό</w:t>
      </w:r>
      <w:r>
        <w:rPr>
          <w:rFonts w:eastAsia="Times New Roman" w:cs="Times New Roman"/>
          <w:szCs w:val="24"/>
        </w:rPr>
        <w:t xml:space="preserve">τητα, στα αδιέξοδα και στα μνημόνια και τα επόμενα χρόνια. Δεν είναι στη δική μας αντίληψη, κυρίες και κύριοι συνάδελφοι, να </w:t>
      </w:r>
      <w:proofErr w:type="spellStart"/>
      <w:r>
        <w:rPr>
          <w:rFonts w:eastAsia="Times New Roman" w:cs="Times New Roman"/>
          <w:szCs w:val="24"/>
        </w:rPr>
        <w:t>φτωχοποιήσουμε</w:t>
      </w:r>
      <w:proofErr w:type="spellEnd"/>
      <w:r>
        <w:rPr>
          <w:rFonts w:eastAsia="Times New Roman" w:cs="Times New Roman"/>
          <w:szCs w:val="24"/>
        </w:rPr>
        <w:t xml:space="preserve">, να διαλύσουμε τη μεσαία τάξη και μετά να μοιράζουμε συσσίτια. </w:t>
      </w:r>
    </w:p>
    <w:p w14:paraId="4660266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w:t>
      </w:r>
      <w:r>
        <w:rPr>
          <w:rFonts w:eastAsia="Times New Roman" w:cs="Times New Roman"/>
          <w:szCs w:val="24"/>
        </w:rPr>
        <w:t>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4660266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εάν τα δάκρυα του κ. </w:t>
      </w:r>
      <w:proofErr w:type="spellStart"/>
      <w:r>
        <w:rPr>
          <w:rFonts w:eastAsia="Times New Roman" w:cs="Times New Roman"/>
          <w:szCs w:val="24"/>
        </w:rPr>
        <w:t>Τσακαλώτου</w:t>
      </w:r>
      <w:proofErr w:type="spellEnd"/>
      <w:r>
        <w:rPr>
          <w:rFonts w:eastAsia="Times New Roman" w:cs="Times New Roman"/>
          <w:szCs w:val="24"/>
        </w:rPr>
        <w:t xml:space="preserve">, που εχθές μας μίλαγε για τα παιδιά που πεινάνε στα σχολεία, είχαν δόση ειλικρίνειας ο κ. </w:t>
      </w:r>
      <w:proofErr w:type="spellStart"/>
      <w:r>
        <w:rPr>
          <w:rFonts w:eastAsia="Times New Roman" w:cs="Times New Roman"/>
          <w:szCs w:val="24"/>
        </w:rPr>
        <w:t>Τσακαλώτος</w:t>
      </w:r>
      <w:proofErr w:type="spellEnd"/>
      <w:r>
        <w:rPr>
          <w:rFonts w:eastAsia="Times New Roman" w:cs="Times New Roman"/>
          <w:szCs w:val="24"/>
        </w:rPr>
        <w:t>, που ήξερε στο τέλος του τρίτου τριμήνου του 2016 πού θα διαμορφωθεί</w:t>
      </w:r>
      <w:r>
        <w:rPr>
          <w:rFonts w:eastAsia="Times New Roman" w:cs="Times New Roman"/>
          <w:szCs w:val="24"/>
        </w:rPr>
        <w:t xml:space="preserve"> το πρωτογενές πλεόνασμα -πού θα κλείσει, δηλαδή, διότι τα στοιχεία έδειχναν ότι είχαμε τότε 4 δισεκατομμύρια- θα είχε μεριμνήσει με βάση το μνημόνιο και όσα είπε μετά στην επιστολή του στους δανειστές</w:t>
      </w:r>
      <w:r>
        <w:rPr>
          <w:rFonts w:eastAsia="Times New Roman" w:cs="Times New Roman"/>
          <w:szCs w:val="24"/>
        </w:rPr>
        <w:t>,</w:t>
      </w:r>
      <w:r>
        <w:rPr>
          <w:rFonts w:eastAsia="Times New Roman" w:cs="Times New Roman"/>
          <w:szCs w:val="24"/>
        </w:rPr>
        <w:t xml:space="preserve"> όταν έβαλε την ουρά στα σκέλια, να διανείμει το </w:t>
      </w:r>
      <w:r>
        <w:rPr>
          <w:rFonts w:eastAsia="Times New Roman" w:cs="Times New Roman"/>
          <w:szCs w:val="24"/>
        </w:rPr>
        <w:lastRenderedPageBreak/>
        <w:t>υπερβ</w:t>
      </w:r>
      <w:r>
        <w:rPr>
          <w:rFonts w:eastAsia="Times New Roman" w:cs="Times New Roman"/>
          <w:szCs w:val="24"/>
        </w:rPr>
        <w:t xml:space="preserve">άλλον πλεόνασμα, δηλαδή αυτό που η κυρία Γεννηματά ανέφερε στην πρότασή της. Και την καταθέτω στα Πρακτικά μην τυχόν δεν την ξέρουν οι </w:t>
      </w:r>
      <w:proofErr w:type="spellStart"/>
      <w:r>
        <w:rPr>
          <w:rFonts w:eastAsia="Times New Roman" w:cs="Times New Roman"/>
          <w:szCs w:val="24"/>
        </w:rPr>
        <w:t>Συριζαίοι</w:t>
      </w:r>
      <w:proofErr w:type="spellEnd"/>
      <w:r>
        <w:rPr>
          <w:rFonts w:eastAsia="Times New Roman" w:cs="Times New Roman"/>
          <w:szCs w:val="24"/>
        </w:rPr>
        <w:t xml:space="preserve">. </w:t>
      </w:r>
    </w:p>
    <w:p w14:paraId="4660266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w:t>
      </w:r>
      <w:r>
        <w:rPr>
          <w:rFonts w:eastAsia="Times New Roman" w:cs="Times New Roman"/>
          <w:szCs w:val="24"/>
        </w:rPr>
        <w:t>Γιάννης</w:t>
      </w:r>
      <w:r>
        <w:rPr>
          <w:rFonts w:eastAsia="Times New Roman" w:cs="Times New Roman"/>
          <w:szCs w:val="24"/>
        </w:rPr>
        <w:t xml:space="preserve"> Κουτσούκος καταθέτει για τα Πρακτικά το προαναφερθέν έγγραφο</w:t>
      </w:r>
      <w:r>
        <w:rPr>
          <w:rFonts w:eastAsia="Times New Roman" w:cs="Times New Roman"/>
          <w:szCs w:val="24"/>
        </w:rPr>
        <w:t>,</w:t>
      </w:r>
      <w:r>
        <w:rPr>
          <w:rFonts w:eastAsia="Times New Roman" w:cs="Times New Roman"/>
          <w:szCs w:val="24"/>
        </w:rPr>
        <w:t xml:space="preserve"> το οποί</w:t>
      </w:r>
      <w:r>
        <w:rPr>
          <w:rFonts w:eastAsia="Times New Roman" w:cs="Times New Roman"/>
          <w:szCs w:val="24"/>
        </w:rPr>
        <w:t xml:space="preserve">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4660266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Πρότεινε με συγκεκριμένους τρόπους να διαθέσουμε το 1,9 δισεκατομμύρια που χρωστάει ο ΣΥΡΙΖΑ στους πολίτες και ξέχασε να το διανείμει. Και άρα, να </w:t>
      </w:r>
      <w:r>
        <w:rPr>
          <w:rFonts w:eastAsia="Times New Roman" w:cs="Times New Roman"/>
          <w:szCs w:val="24"/>
        </w:rPr>
        <w:t xml:space="preserve">μεταφέρει τα συσσίτια και την κοινωνική πολιτική από τώρα. Αυτή είναι μία πρόταση που έχει να κάνει με τις ευαισθησίες του κ. </w:t>
      </w:r>
      <w:proofErr w:type="spellStart"/>
      <w:r>
        <w:rPr>
          <w:rFonts w:eastAsia="Times New Roman" w:cs="Times New Roman"/>
          <w:szCs w:val="24"/>
        </w:rPr>
        <w:t>Τσακαλώτου</w:t>
      </w:r>
      <w:proofErr w:type="spellEnd"/>
      <w:r>
        <w:rPr>
          <w:rFonts w:eastAsia="Times New Roman" w:cs="Times New Roman"/>
          <w:szCs w:val="24"/>
        </w:rPr>
        <w:t xml:space="preserve"> για το πόσο πεινάνε τα παιδιά.</w:t>
      </w:r>
    </w:p>
    <w:p w14:paraId="4660266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Έρχομαι τώρα, κυρίες και κύριοι συνάδελφοι, σε ένα μεγάλο ζήτημα ιδεολογικό και πολιτικό</w:t>
      </w:r>
      <w:r>
        <w:rPr>
          <w:rFonts w:eastAsia="Times New Roman" w:cs="Times New Roman"/>
          <w:szCs w:val="24"/>
        </w:rPr>
        <w:t>, σημαία του ΣΥΡΙΖΑ. Μια σημαία που την έχει υποστείλει πλέον και αφορά το ζήτημα των εργασιακών σχέσεων. Δείτε τις διατάξεις του νομοσχεδίου. Αντί η Κυβέρνηση να εφαρμόσει τις συλλογικές διαπραγματεύσεις, όπως έλεγε, τις παρατείνει μέχρι το τέλος του προγ</w:t>
      </w:r>
      <w:r>
        <w:rPr>
          <w:rFonts w:eastAsia="Times New Roman" w:cs="Times New Roman"/>
          <w:szCs w:val="24"/>
        </w:rPr>
        <w:t>ράμματος το 2018. Αντί η Κυβέρνηση να προστατεύσει τις ομαδικές απολύσεις, όπως έλεγε «πάνω από το πτώμα μας», μετατρέπει το Ανώτατο Συμβούλιο Εργασίας σε διεκπεραιωτή μιας αλληλογραφίας χωρίς κανέναν ρόλο στον Υπουργό και έτσι οι ομαδικές απολύσεις υλοποι</w:t>
      </w:r>
      <w:r>
        <w:rPr>
          <w:rFonts w:eastAsia="Times New Roman" w:cs="Times New Roman"/>
          <w:szCs w:val="24"/>
        </w:rPr>
        <w:t xml:space="preserve">ούνται με την κοινοποίηση από την εργοδοσία. Πλήρης απελευθέρωση. Τι άλλο χρειάζεται να πούμε, πώς αλλιώς να το πούμε για να γίνει κατανοητό; </w:t>
      </w:r>
    </w:p>
    <w:p w14:paraId="4660266A"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Για δείτε τη διάταξη που παραπέμπει στον Αστικό Κώδικα για λόγους ανωτέρας βίας τη δυνατότητα στον εργοδότη να πρ</w:t>
      </w:r>
      <w:r>
        <w:rPr>
          <w:rFonts w:eastAsia="Times New Roman" w:cs="Times New Roman"/>
          <w:szCs w:val="24"/>
        </w:rPr>
        <w:t xml:space="preserve">οκηρύσσει μισθολογική ανταπεργία. </w:t>
      </w:r>
      <w:r>
        <w:rPr>
          <w:rFonts w:eastAsia="Times New Roman" w:cs="Times New Roman"/>
          <w:szCs w:val="24"/>
        </w:rPr>
        <w:lastRenderedPageBreak/>
        <w:t xml:space="preserve">Είπε χθες εδώ κατά </w:t>
      </w:r>
      <w:proofErr w:type="spellStart"/>
      <w:r>
        <w:rPr>
          <w:rFonts w:eastAsia="Times New Roman" w:cs="Times New Roman"/>
          <w:szCs w:val="24"/>
        </w:rPr>
        <w:t>λεπτώς</w:t>
      </w:r>
      <w:proofErr w:type="spellEnd"/>
      <w:r>
        <w:rPr>
          <w:rFonts w:eastAsia="Times New Roman" w:cs="Times New Roman"/>
          <w:szCs w:val="24"/>
        </w:rPr>
        <w:t xml:space="preserve">, ευτελίζοντας την επιχειρηματολογία της </w:t>
      </w:r>
      <w:r>
        <w:rPr>
          <w:rFonts w:eastAsia="Times New Roman" w:cs="Times New Roman"/>
          <w:szCs w:val="24"/>
        </w:rPr>
        <w:t xml:space="preserve">κ. </w:t>
      </w:r>
      <w:proofErr w:type="spellStart"/>
      <w:r>
        <w:rPr>
          <w:rFonts w:eastAsia="Times New Roman" w:cs="Times New Roman"/>
          <w:szCs w:val="24"/>
        </w:rPr>
        <w:t>Αχτσιόγλου</w:t>
      </w:r>
      <w:proofErr w:type="spellEnd"/>
      <w:r>
        <w:rPr>
          <w:rFonts w:eastAsia="Times New Roman" w:cs="Times New Roman"/>
          <w:szCs w:val="24"/>
        </w:rPr>
        <w:t xml:space="preserve"> ο εκπρόσωπος της Ένωσης Δικαστών και Εισαγγελέων με νομικούς όρους τι σημαίνει η διάταξη που φέρνει σήμερα η </w:t>
      </w:r>
      <w:r>
        <w:rPr>
          <w:rFonts w:eastAsia="Times New Roman" w:cs="Times New Roman"/>
          <w:szCs w:val="24"/>
        </w:rPr>
        <w:t xml:space="preserve">κ. </w:t>
      </w:r>
      <w:proofErr w:type="spellStart"/>
      <w:r>
        <w:rPr>
          <w:rFonts w:eastAsia="Times New Roman" w:cs="Times New Roman"/>
          <w:szCs w:val="24"/>
        </w:rPr>
        <w:t>Αχτσιόγλου</w:t>
      </w:r>
      <w:proofErr w:type="spellEnd"/>
      <w:r>
        <w:rPr>
          <w:rFonts w:eastAsia="Times New Roman" w:cs="Times New Roman"/>
          <w:szCs w:val="24"/>
        </w:rPr>
        <w:t>.</w:t>
      </w:r>
    </w:p>
    <w:p w14:paraId="4660266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τι άλλο περιέχει το πακέτο των εργασιακών; Περιέχει το ζήτημα των </w:t>
      </w:r>
      <w:r>
        <w:rPr>
          <w:rFonts w:eastAsia="Times New Roman" w:cs="Times New Roman"/>
          <w:szCs w:val="24"/>
          <w:lang w:val="en-US"/>
        </w:rPr>
        <w:t>fast</w:t>
      </w:r>
      <w:r>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απολύσεων μέσω προσφυγής στα δικαστήρια και περιέχει και τις συνδικαλιστικές άδειες, που κατά τη γνώμη μας είναι συνδεδεμένο με την περικοπή του δικα</w:t>
      </w:r>
      <w:r>
        <w:rPr>
          <w:rFonts w:eastAsia="Times New Roman" w:cs="Times New Roman"/>
          <w:szCs w:val="24"/>
        </w:rPr>
        <w:t xml:space="preserve">ιώματος της απεργίας που περιέχεται στο </w:t>
      </w:r>
      <w:r>
        <w:rPr>
          <w:rFonts w:eastAsia="Times New Roman" w:cs="Times New Roman"/>
          <w:szCs w:val="24"/>
          <w:lang w:val="en-US"/>
        </w:rPr>
        <w:t>SMOU</w:t>
      </w:r>
      <w:r>
        <w:rPr>
          <w:rFonts w:eastAsia="Times New Roman" w:cs="Times New Roman"/>
          <w:szCs w:val="24"/>
        </w:rPr>
        <w:t>, που θα δούμε τον Σεπτέμβρη.</w:t>
      </w:r>
    </w:p>
    <w:p w14:paraId="4660266C"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Αλλά δεν ήταν ζητήματα ιδεολογικής και πολιτικής προτεραιότητας οι πλειστηριασμοί</w:t>
      </w:r>
      <w:r>
        <w:rPr>
          <w:rFonts w:eastAsia="Times New Roman" w:cs="Times New Roman"/>
          <w:szCs w:val="24"/>
        </w:rPr>
        <w:t>,</w:t>
      </w:r>
      <w:r>
        <w:rPr>
          <w:rFonts w:eastAsia="Times New Roman" w:cs="Times New Roman"/>
          <w:szCs w:val="24"/>
        </w:rPr>
        <w:t xml:space="preserve"> όταν ο κ. Τσίπρας έλεγε «κανένα σπίτι στα χέρια τραπεζίτη»; Πήρατε χαμπάρι τι θα γίνει με τους τους</w:t>
      </w:r>
      <w:r>
        <w:rPr>
          <w:rFonts w:eastAsia="Times New Roman" w:cs="Times New Roman"/>
          <w:szCs w:val="24"/>
        </w:rPr>
        <w:t xml:space="preserve"> ηλεκτρονικούς πλειστηριασμούς; </w:t>
      </w:r>
    </w:p>
    <w:p w14:paraId="4660266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Δεν ήταν σημαία του ΣΥΡΙΖΑ η αργία στις Κυριακές; Μάλιστα, τώρα άρχισαν να θρησκεύονται κιόλας και τους βλέπω στις εκκλησίες και στα λείψανα. Κυρίες και κύριοι συνάδελφοι, τι μας λέγατε όταν ρυθμίσαμε εδώ, το 2013, τις οκτώ</w:t>
      </w:r>
      <w:r>
        <w:rPr>
          <w:rFonts w:eastAsia="Times New Roman" w:cs="Times New Roman"/>
          <w:szCs w:val="24"/>
        </w:rPr>
        <w:t xml:space="preserve"> Κυριακές, με απόφαση των τοπικών κοινωνιών, όταν ρυθμίσαμε τις Κυριακές στις τουριστικές περιοχές; </w:t>
      </w:r>
      <w:r>
        <w:rPr>
          <w:rFonts w:eastAsia="Times New Roman" w:cs="Times New Roman"/>
          <w:szCs w:val="24"/>
        </w:rPr>
        <w:t>Τώρα τ</w:t>
      </w:r>
      <w:r>
        <w:rPr>
          <w:rFonts w:eastAsia="Times New Roman" w:cs="Times New Roman"/>
          <w:szCs w:val="24"/>
        </w:rPr>
        <w:t xml:space="preserve">α δίδετε όλα, τις μισές Κυριακές του χρόνου, στη μισή Ελλάδα. </w:t>
      </w:r>
    </w:p>
    <w:p w14:paraId="4660266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Τι τάζατε στους ένστολους, στους δικαστικούς, όταν έφερε η προηγούμενη κυβέρνηση στην ο</w:t>
      </w:r>
      <w:r>
        <w:rPr>
          <w:rFonts w:eastAsia="Times New Roman" w:cs="Times New Roman"/>
          <w:szCs w:val="24"/>
        </w:rPr>
        <w:t xml:space="preserve">ποία συμμετείχαμε εμείς εδώ το να τους καταβάλει τη μία δόση; Έλεγε ο κ. Καμμένος «εδώ και τώρα» και ότι θα τα δώσει όλα. Και πολιτεύτηκε να βγει στη Βουλή με τους στρατιωτικούς στη βάση αυτής της ψευδολογίας και θα έρθει τώρα να </w:t>
      </w:r>
      <w:r>
        <w:rPr>
          <w:rFonts w:eastAsia="Times New Roman" w:cs="Times New Roman"/>
          <w:szCs w:val="24"/>
        </w:rPr>
        <w:lastRenderedPageBreak/>
        <w:t>τα ψηφίσει όλα, αυτά που ο</w:t>
      </w:r>
      <w:r>
        <w:rPr>
          <w:rFonts w:eastAsia="Times New Roman" w:cs="Times New Roman"/>
          <w:szCs w:val="24"/>
        </w:rPr>
        <w:t xml:space="preserve">ι ένστολοι κατέθεσαν εχθές ως αποτέλεσμα ψευδολογιών και μιας μεγάλης απάτης. </w:t>
      </w:r>
    </w:p>
    <w:p w14:paraId="4660266F"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Έχει κι άλλο, ένα μεγάλο πλήθος δυσμενών ρυθμίσεων μέσα απ’ το νομοσχέδιο. Και αδικείτε μία ρύθμιση, που είναι διόρθωση ημαρτημένων, αυτή που καταργήσατε με τον νόμο 4334/2015, </w:t>
      </w:r>
      <w:r>
        <w:rPr>
          <w:rFonts w:eastAsia="Times New Roman" w:cs="Times New Roman"/>
          <w:szCs w:val="24"/>
        </w:rPr>
        <w:t xml:space="preserve">τον πίνακα των χαμηλών συντελεστών του ΦΠΑ, που θα έπρεπε να τον φέρετε εδώ με ένα άλλο νομοσχέδιο για να το ψηφίσουμε όλοι μαζί. Γιατί είναι διόρθωση ημαρτημένων, των δικών σας ημαρτημένων, μέσα σε αυτό το νομοσχέδιο. </w:t>
      </w:r>
    </w:p>
    <w:p w14:paraId="46602670"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Και επειδή οι φορείς που ήταν χθες, </w:t>
      </w:r>
      <w:r>
        <w:rPr>
          <w:rFonts w:eastAsia="Times New Roman" w:cs="Times New Roman"/>
          <w:szCs w:val="24"/>
        </w:rPr>
        <w:t xml:space="preserve">οι πάνω από σαράντα φορείς, σας αποκάλυψαν και μάλιστα με σκληρές εκφράσεις, τώρα ο μεταλλαγμένος ΣΥΡΙΖΑ τα βάζει με τους εκπροσώπους των συνδικάτων, αυτούς που μέχρι προχθές χάιδευε. Πότε οι ήρωες της εργατικής τάξης, κυρίες και κύριοι συνάδελφοι, έγιναν </w:t>
      </w:r>
      <w:r>
        <w:rPr>
          <w:rFonts w:eastAsia="Times New Roman" w:cs="Times New Roman"/>
          <w:szCs w:val="24"/>
        </w:rPr>
        <w:t xml:space="preserve">προδότες; Πότε; Όταν μεταλλάχθηκε ο ΣΥΡΙΖΑ. Αυτή είναι η αλλαγή. Αυτοί τα ίδια έλεγαν και για εμάς, τα ίδια λένε και για εσάς. </w:t>
      </w:r>
    </w:p>
    <w:p w14:paraId="46602671"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Για να τελειώνω, λοιπόν, κυρίες και κύριοι συνάδελφοι, και για να μην καταχρώμαι τον χρόνο, με βάση όσα έχουμε πει, με βάση τη σ</w:t>
      </w:r>
      <w:r>
        <w:rPr>
          <w:rFonts w:eastAsia="Times New Roman" w:cs="Times New Roman"/>
          <w:szCs w:val="24"/>
        </w:rPr>
        <w:t>υμφωνία που έχουμε καταγγείλει, εμείς λέμε ότι η χώρα δεν πάει έτσι και καλούμε και τη Νέα Δημοκρατία να πάρει θέση σε ορισμένα από τα ζητήματα που έθεσαν οι κοινωνικοί εταίροι και την κάλεσαν να μη βολεύεται πίσω από το ότι θα ψηφίσει ο ΣΥΡΙΖΑ την απελευθ</w:t>
      </w:r>
      <w:r>
        <w:rPr>
          <w:rFonts w:eastAsia="Times New Roman" w:cs="Times New Roman"/>
          <w:szCs w:val="24"/>
        </w:rPr>
        <w:t xml:space="preserve">έρωση των αγορών. Γιατί όταν τάζετε, κύριοι συνάδελφοι της Νέας Δημοκρατίας, στους ένστολους ότι θα τους καταβάλετε τη δεύτερη δόση θέλω να ακούσω τι λέτε και για τις </w:t>
      </w:r>
      <w:r>
        <w:rPr>
          <w:rFonts w:eastAsia="Times New Roman" w:cs="Times New Roman"/>
          <w:szCs w:val="24"/>
        </w:rPr>
        <w:lastRenderedPageBreak/>
        <w:t xml:space="preserve">εργασιακές σχέσεις και τι λέτε και για τις Κυριακές. Μην κρύβεστε πίσω από τον ΣΥΡΙΖΑ. </w:t>
      </w:r>
    </w:p>
    <w:p w14:paraId="46602672"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χώρα, λοιπόν, δεν βγαίνει έτσι. Η χώρα θέλει άλλη πορεία. Γι’ αυτό εμείς μιλάμε για εθνική συνεννόηση, για να υπάρξει διαπραγμάτευση για μείωση των πλεονασμάτων στο 2%, εθνικό πλαίσιο για προσέλκυση επενδύσεων, σταθερό φορολογικό σύστημα, ανάταξη του κλίμ</w:t>
      </w:r>
      <w:r>
        <w:rPr>
          <w:rFonts w:eastAsia="Times New Roman" w:cs="Times New Roman"/>
          <w:szCs w:val="24"/>
        </w:rPr>
        <w:t xml:space="preserve">ατος για ενεργοποίηση των κοινωνικών και παραγωγικών δυνάμεων του τόπου και αυτό χρειάζεται αλλαγή συσχετισμών με τη Δημοκρατική Συμπαράταξη στο κέντρο των πολιτικών εξελίξεων. Αλλιώς θα πηγαίνουμε από αδιέξοδο σε αδιέξοδο. </w:t>
      </w:r>
    </w:p>
    <w:p w14:paraId="46602673"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Επαναλαμβάνω ότι καταψηφίζουμε </w:t>
      </w:r>
      <w:r>
        <w:rPr>
          <w:rFonts w:eastAsia="Times New Roman" w:cs="Times New Roman"/>
          <w:szCs w:val="24"/>
        </w:rPr>
        <w:t>με στεντόρεια φωνή μέτρα και αντίμετρα!</w:t>
      </w:r>
    </w:p>
    <w:p w14:paraId="46602674"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46602675" w14:textId="77777777" w:rsidR="008E1586" w:rsidRDefault="00786920">
      <w:pPr>
        <w:spacing w:after="0"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 xml:space="preserve">Τον λόγο έχει ο </w:t>
      </w:r>
      <w:r>
        <w:rPr>
          <w:rFonts w:eastAsia="Times New Roman"/>
          <w:bCs/>
          <w:szCs w:val="24"/>
        </w:rPr>
        <w:t xml:space="preserve">ειδικός αγορητής </w:t>
      </w:r>
      <w:r>
        <w:rPr>
          <w:rFonts w:eastAsia="Times New Roman"/>
          <w:bCs/>
          <w:szCs w:val="24"/>
        </w:rPr>
        <w:t xml:space="preserve">του Κομμουνιστικού Κόμματος </w:t>
      </w:r>
      <w:r>
        <w:rPr>
          <w:rFonts w:eastAsia="Times New Roman"/>
          <w:bCs/>
          <w:szCs w:val="24"/>
        </w:rPr>
        <w:t xml:space="preserve">Ελλάδας </w:t>
      </w:r>
      <w:r>
        <w:rPr>
          <w:rFonts w:eastAsia="Times New Roman"/>
          <w:bCs/>
          <w:szCs w:val="24"/>
        </w:rPr>
        <w:t xml:space="preserve">κ. Νικόλαος </w:t>
      </w:r>
      <w:proofErr w:type="spellStart"/>
      <w:r>
        <w:rPr>
          <w:rFonts w:eastAsia="Times New Roman"/>
          <w:bCs/>
          <w:szCs w:val="24"/>
        </w:rPr>
        <w:t>Καραθανασόπουλος</w:t>
      </w:r>
      <w:proofErr w:type="spellEnd"/>
      <w:r>
        <w:rPr>
          <w:rFonts w:eastAsia="Times New Roman"/>
          <w:bCs/>
          <w:szCs w:val="24"/>
        </w:rPr>
        <w:t xml:space="preserve">. </w:t>
      </w:r>
    </w:p>
    <w:p w14:paraId="46602676" w14:textId="77777777" w:rsidR="008E1586" w:rsidRDefault="00786920">
      <w:pPr>
        <w:spacing w:after="0" w:line="600" w:lineRule="auto"/>
        <w:ind w:firstLine="720"/>
        <w:jc w:val="both"/>
        <w:rPr>
          <w:rFonts w:eastAsia="Times New Roman"/>
          <w:bCs/>
          <w:szCs w:val="24"/>
        </w:rPr>
      </w:pPr>
      <w:r>
        <w:rPr>
          <w:rFonts w:eastAsia="Times New Roman"/>
          <w:b/>
          <w:bCs/>
          <w:szCs w:val="24"/>
        </w:rPr>
        <w:t>ΝΙΚΟΛΑΟΣ</w:t>
      </w:r>
      <w:r>
        <w:rPr>
          <w:rFonts w:eastAsia="Times New Roman"/>
          <w:b/>
          <w:bCs/>
          <w:szCs w:val="24"/>
        </w:rPr>
        <w:t xml:space="preserve"> ΚΑΡΑΘΑΝΑΣΟΠΟΥΛΟΣ:</w:t>
      </w:r>
      <w:r>
        <w:rPr>
          <w:rFonts w:eastAsia="Times New Roman"/>
          <w:bCs/>
          <w:szCs w:val="24"/>
        </w:rPr>
        <w:t xml:space="preserve"> Ευχαριστώ πολύ, κύριε Πρόεδρε. </w:t>
      </w:r>
    </w:p>
    <w:p w14:paraId="46602677" w14:textId="77777777" w:rsidR="008E1586" w:rsidRDefault="00786920">
      <w:pPr>
        <w:spacing w:after="0" w:line="600" w:lineRule="auto"/>
        <w:ind w:firstLine="720"/>
        <w:jc w:val="both"/>
        <w:rPr>
          <w:rFonts w:eastAsia="Times New Roman"/>
          <w:bCs/>
          <w:szCs w:val="24"/>
        </w:rPr>
      </w:pPr>
      <w:r>
        <w:rPr>
          <w:rFonts w:eastAsia="Times New Roman"/>
          <w:bCs/>
          <w:szCs w:val="24"/>
        </w:rPr>
        <w:t>Το Κομμουνιστικό Κόμμα Ελλάδας χαιρετίζει τις χιλιάδες των εργαζομένων, που από το πρωί περιφρουρούν την απεργία στους χώρους δουλειάς. Χαιρετίζει τις χιλιάδες των εργαζομένων, των ανέργων, των επαγγελματι</w:t>
      </w:r>
      <w:r>
        <w:rPr>
          <w:rFonts w:eastAsia="Times New Roman"/>
          <w:bCs/>
          <w:szCs w:val="24"/>
        </w:rPr>
        <w:t>ών και εμπόρων, τους νέους και τις νέες, τις γυναίκες των λαϊκών στρωμάτων, που συμμετέχουν μαζικά στις αγωνιστικές κινητοποιήσεις. Αυτές οι αγωνιστικές κινητοποιήσεις και η λαϊκή συμμετοχή αποτελούν και την καλύτερη απάντηση στην πρόκληση του Πρωθυπουργού</w:t>
      </w:r>
      <w:r>
        <w:rPr>
          <w:rFonts w:eastAsia="Times New Roman"/>
          <w:bCs/>
          <w:szCs w:val="24"/>
        </w:rPr>
        <w:t xml:space="preserve"> να </w:t>
      </w:r>
      <w:r>
        <w:rPr>
          <w:rFonts w:eastAsia="Times New Roman"/>
          <w:bCs/>
          <w:szCs w:val="24"/>
        </w:rPr>
        <w:lastRenderedPageBreak/>
        <w:t>ισχυρίζεται ότι ο λαός αποδέχεται τα μέτρα και την κυβερνητική πολιτική, γι’ αυτό και δεν διαμαρτύρεται. Το Κομμουνιστικό Κόμμα Ελλάδας θα καταβάλει κάθε προσπάθεια, ώστε αυτές οι αγωνιστικές κινητοποιήσεις όχι μόνο να συνεχιστούν αλλά και να κλιμακωθο</w:t>
      </w:r>
      <w:r>
        <w:rPr>
          <w:rFonts w:eastAsia="Times New Roman"/>
          <w:bCs/>
          <w:szCs w:val="24"/>
        </w:rPr>
        <w:t xml:space="preserve">ύν, θα κάνει κάθε προσπάθεια για την οργάνωση της λαϊκής πάλης και της κοινωνικής συμμαχίας για συνολικότερες ρήξεις και ανατροπές. </w:t>
      </w:r>
    </w:p>
    <w:p w14:paraId="4660267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Κυρίες και κύριοι, η Κυβέρνηση προκαλεί τον ελληνικό λαό. Συνεχίζει την αντιλαϊκή πολιτική των προηγούμενων κυβερνήσεων. Ερ</w:t>
      </w:r>
      <w:r>
        <w:rPr>
          <w:rFonts w:eastAsia="Times New Roman" w:cs="Times New Roman"/>
          <w:szCs w:val="24"/>
        </w:rPr>
        <w:t xml:space="preserve">γάζεται για τα συμφέροντα της αστικής τάξης και του μεγάλου κεφαλαίου. Για λογαριασμό των μονοπωλιακών ομίλων διαπραγματεύεται. </w:t>
      </w:r>
    </w:p>
    <w:p w14:paraId="4660267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Συνεργάζεται άψογα με τους ιμπεριαλιστικούς οργανισμούς, την Ευρωπαϊκή Ένωση, το Διεθνές Νομισματικό Ταμείο και την Ευρωπαϊκή Κ</w:t>
      </w:r>
      <w:r>
        <w:rPr>
          <w:rFonts w:eastAsia="Times New Roman" w:cs="Times New Roman"/>
          <w:szCs w:val="24"/>
        </w:rPr>
        <w:t>εντρική Τράπεζα. Αποτέλεσμα αυτής της άψογης συνεργασία είναι και η συμφωνία για το κλείσιμο της δεύτερης αξιολόγησης. Αποτέλεσμα αυτής της σκληρής διαπραγμάτευσης είναι το τέταρτο μνημόνιο, το οποίο νομιμοποιεί όλα τα προηγούμενα μνημόνια, και το πρώτο μν</w:t>
      </w:r>
      <w:r>
        <w:rPr>
          <w:rFonts w:eastAsia="Times New Roman" w:cs="Times New Roman"/>
          <w:szCs w:val="24"/>
        </w:rPr>
        <w:t xml:space="preserve">ημόνιο του ΠΑΣΟΚ και το δεύτερο μνημόνιο της Νέας Δημοκρατίας-ΠΑΣΟΚ-ΔΗΜΑΡ, αλλά και το τρίτο μνημόνιο, το οποίο ψήφισαν όλα τα κόμματα του </w:t>
      </w:r>
      <w:proofErr w:type="spellStart"/>
      <w:r>
        <w:rPr>
          <w:rFonts w:eastAsia="Times New Roman" w:cs="Times New Roman"/>
          <w:szCs w:val="24"/>
        </w:rPr>
        <w:t>ευρωμονόδρομου</w:t>
      </w:r>
      <w:proofErr w:type="spellEnd"/>
      <w:r>
        <w:rPr>
          <w:rFonts w:eastAsia="Times New Roman" w:cs="Times New Roman"/>
          <w:szCs w:val="24"/>
        </w:rPr>
        <w:t>.</w:t>
      </w:r>
    </w:p>
    <w:p w14:paraId="4660267A"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Πατάει πάνω στο αντιλαϊκό νομοθετικό πλαίσιο που έχουν χτίσει αυτά τα μνημόνια. Παίρνει και νέα αντιλ</w:t>
      </w:r>
      <w:r>
        <w:rPr>
          <w:rFonts w:eastAsia="Times New Roman" w:cs="Times New Roman"/>
          <w:szCs w:val="24"/>
        </w:rPr>
        <w:t xml:space="preserve">αϊκά μέτρα, τα οποία θα δράσουν συσσωρευτικά στα ήδη χτυπημένα και χειμαζόμενα λαϊκά νοικοκυριά. Δηλαδή αποτελεί το τέταρτο μνημόνιο το θανατηφόρο μείγμα για τον λαό. </w:t>
      </w:r>
    </w:p>
    <w:p w14:paraId="4660267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ερώτημα, το οποίο προκύπτει, είναι ποιος είναι ο στόχος της νέας συμφωνίας, της νέας </w:t>
      </w:r>
      <w:r>
        <w:rPr>
          <w:rFonts w:eastAsia="Times New Roman" w:cs="Times New Roman"/>
          <w:szCs w:val="24"/>
        </w:rPr>
        <w:t>αξιολόγησης, ποια ανάγκη υπηρετούν όλα αυτά τα μέτρα. Εμείς λέμε καθαρά ότι η φιλοσοφία και αυτής της συμφωνίας για τη δεύτερη αξιολόγηση, το τέταρτο μνημόνιο, είναι μέτρα ενταγμένα στην ικανοποίηση των αναγκών του κεφαλαίου για την καπιταλιστική ανάπτυξη.</w:t>
      </w:r>
      <w:r>
        <w:rPr>
          <w:rFonts w:eastAsia="Times New Roman" w:cs="Times New Roman"/>
          <w:szCs w:val="24"/>
        </w:rPr>
        <w:t xml:space="preserve"> </w:t>
      </w:r>
    </w:p>
    <w:p w14:paraId="4660267C"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Μέσα από αυτό το πλαίσιο των μέτρων διαμορφώνουν ένα ακόμη πιο ευνοϊκό δημοσιονομικό περιβάλλον για τη διαχείριση του κρατικού χρέους και την έξοδο στις αγορές, διαμορφώνουν ακόμη πιο ευνοϊκούς όρους για τη δράση των μονοπωλιακών ομίλων και την προσέλκυσ</w:t>
      </w:r>
      <w:r>
        <w:rPr>
          <w:rFonts w:eastAsia="Times New Roman" w:cs="Times New Roman"/>
          <w:szCs w:val="24"/>
        </w:rPr>
        <w:t>η επενδύσεων για την χρηματοδοτική στήριξη των μονοπωλιακών ομίλων. Θωρακίζουν ακόμη περισσότερο το σύστημα από τις λαϊκές αντιδράσεις. Αυτοί είναι οι τρεις άξονες, τους οποίους με πιστότητα υπηρετεί και η νέα συμφωνία.</w:t>
      </w:r>
    </w:p>
    <w:p w14:paraId="4660267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Όσον αφορά τον δημοσιονομικό χαρακτή</w:t>
      </w:r>
      <w:r>
        <w:rPr>
          <w:rFonts w:eastAsia="Times New Roman" w:cs="Times New Roman"/>
          <w:szCs w:val="24"/>
        </w:rPr>
        <w:t>ρα, τα μέτρα τα οποία περιλαμβάνονται είναι μέτρα για να εκπληρωθούν οι προβλέψεις για το ματωμένο πρωτογενές πλεόνασμα και για να υλοποιηθεί αυτός ο στόχος των ματωμένων πρωτογενών πλεονασμάτων προχωρούν και σε νέες μειώσεις στις συντάξεις, κύριες και επι</w:t>
      </w:r>
      <w:r>
        <w:rPr>
          <w:rFonts w:eastAsia="Times New Roman" w:cs="Times New Roman"/>
          <w:szCs w:val="24"/>
        </w:rPr>
        <w:t xml:space="preserve">κουρικές, έως 18% στο όνομα της αντιμετώπισης της προσωπικής διαφοράς. Δηλαδή επί της ουσίας τι επιβεβαιώνεται; Αυτό που λέγαμε για τον νόμο </w:t>
      </w:r>
      <w:proofErr w:type="spellStart"/>
      <w:r>
        <w:rPr>
          <w:rFonts w:eastAsia="Times New Roman" w:cs="Times New Roman"/>
          <w:szCs w:val="24"/>
        </w:rPr>
        <w:t>Κατρούγκαλου</w:t>
      </w:r>
      <w:proofErr w:type="spellEnd"/>
      <w:r>
        <w:rPr>
          <w:rFonts w:eastAsia="Times New Roman" w:cs="Times New Roman"/>
          <w:szCs w:val="24"/>
        </w:rPr>
        <w:t>, ότι στη φιλοσοφία του είναι ότι η σύνταξη, η οποία θα δίνεται μετά από μερικά χρόνια, θα είναι αυτό τ</w:t>
      </w:r>
      <w:r>
        <w:rPr>
          <w:rFonts w:eastAsia="Times New Roman" w:cs="Times New Roman"/>
          <w:szCs w:val="24"/>
        </w:rPr>
        <w:t xml:space="preserve">ο επίδομα φιλανθρωπίας και επί της ουσίας καταστρέφεται, καταργείται ο κοινωνικός και ο δημόσιος χαρακτήρας της κοινωνικής ασφάλισης. </w:t>
      </w:r>
    </w:p>
    <w:p w14:paraId="4660267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Έτσι, λοιπόν, δίπλα στις είκοσι τρεις προηγούμενες μειώσεις των συντάξεων έρχεται και αυτή η μείωση, ύψους 7,8 δισεκατομμ</w:t>
      </w:r>
      <w:r>
        <w:rPr>
          <w:rFonts w:eastAsia="Times New Roman" w:cs="Times New Roman"/>
          <w:szCs w:val="24"/>
        </w:rPr>
        <w:t>υρίων ευρώ, για την τριετία 2019-2021 και οι οποίες μειώσεις θα είναι μόνιμες, θα συνεχιστούν και θα μειώνονται ακόμη περισσότερο οι συντάξεις των λαϊκών στρωμάτων.</w:t>
      </w:r>
    </w:p>
    <w:p w14:paraId="4660267F"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Δεύτερον, δεύτερο πακέτο μέτρων στο πλαίσιο αυτής της δημοσιονομικής εξυγίανσης είναι η νέα</w:t>
      </w:r>
      <w:r>
        <w:rPr>
          <w:rFonts w:eastAsia="Times New Roman" w:cs="Times New Roman"/>
          <w:szCs w:val="24"/>
        </w:rPr>
        <w:t xml:space="preserve"> φορολογική επιδρομή απέναντι στα λαϊκά στρώματα και ιδιαίτερα στα πιο χαμηλά λαϊκά στρώματα μέσα από τη μείωση του αφορολόγητου στα 5.600 ευρώ. Μόνο 4 δισεκατομμύρια επιπλέον έσοδα θα εισρεύσουν από αυτήν τη μείωση του αφορολόγητου για τη διετία 2020-2021</w:t>
      </w:r>
      <w:r>
        <w:rPr>
          <w:rFonts w:eastAsia="Times New Roman" w:cs="Times New Roman"/>
          <w:szCs w:val="24"/>
        </w:rPr>
        <w:t xml:space="preserve"> και για το μέλλον.</w:t>
      </w:r>
    </w:p>
    <w:p w14:paraId="46602680"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Τρίτον, προβλέπει μειώσεις ή ακόμα και κατάργηση επιδομάτων, όπως τη μείωση για το πετρέλαιο θέρμανσης κατά 50% ή την κατάργηση των επιδομάτων για τους άνεργους που εισέρχονται για πρώτη φορά στην αγορά εργασίας. Το κόστος όλου αυτού του πακέτου της μείωση</w:t>
      </w:r>
      <w:r>
        <w:rPr>
          <w:rFonts w:eastAsia="Times New Roman" w:cs="Times New Roman"/>
          <w:szCs w:val="24"/>
        </w:rPr>
        <w:t xml:space="preserve">ς και της κατάργησης των επιδομάτων είναι άλλα 500 εκατομμύρια ευρώ. Αυτό είναι το ένα πακέτο μέτρων, των δημοσιονομικών. </w:t>
      </w:r>
    </w:p>
    <w:p w14:paraId="46602681"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Το δεύτερο, το πιο χαρακτηριστικό, είναι τα μέτρα που στηρίζουν τις ανάγκες του κεφαλαίου και των μονοπωλιακών ομίλων. Επιτάχυνση της</w:t>
      </w:r>
      <w:r>
        <w:rPr>
          <w:rFonts w:eastAsia="Times New Roman" w:cs="Times New Roman"/>
          <w:szCs w:val="24"/>
        </w:rPr>
        <w:t xml:space="preserve"> διαδικασίας των ιδιωτικοποιήσεων και οι νέες ΔΕΚΟ εντάσσονται στο Ταμείο. Για να λειτουργήσουν πώς; Υπηρετώντας τα συμφέροντα και τις ανάγκες του κεφαλαίου με νέες μορφές ιδιωτικοποιήσεων. </w:t>
      </w:r>
    </w:p>
    <w:p w14:paraId="46602682"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Απελευθερώνετε περαιτέρω τις αγορές, όπως την αγορά ηλεκτρικής εν</w:t>
      </w:r>
      <w:r>
        <w:rPr>
          <w:rFonts w:eastAsia="Times New Roman" w:cs="Times New Roman"/>
          <w:szCs w:val="24"/>
        </w:rPr>
        <w:t xml:space="preserve">έργειας. Αύξηση του όγκου δημοπρασίας της ηλεκτρικής ενέργειας προς όφελος </w:t>
      </w:r>
      <w:r>
        <w:rPr>
          <w:rFonts w:eastAsia="Times New Roman" w:cs="Times New Roman"/>
          <w:szCs w:val="24"/>
        </w:rPr>
        <w:lastRenderedPageBreak/>
        <w:t>ποιων; Των κερδοσκόπων, οι οποίοι θα αγοράζουν φτηνό ηλεκτρικό ρεύμα μέσα από αυτές τις δημοπρασίες και θα το πουλούν πανάκριβο στα λαϊκά νοικοκυριά.</w:t>
      </w:r>
    </w:p>
    <w:p w14:paraId="46602683"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Προχωράτε στον άμεσο διαχωρισμό</w:t>
      </w:r>
      <w:r>
        <w:rPr>
          <w:rFonts w:eastAsia="Times New Roman" w:cs="Times New Roman"/>
          <w:szCs w:val="24"/>
        </w:rPr>
        <w:t xml:space="preserve"> του ΑΔΜΗΕ από τη ΔΕΗ με στόχο την ιδιωτικοποίησή του. Προχωράτε στην ιδιωτικοποίηση του 66% του ΔΕΣΦΑ, αλλά και το νέο πακέτο των μέτρων, όπως εξήγησε χθες ο κ. Σταθάκης, που αφορούν τη ΔΕΗ και το οποίο θα δρομολογηθεί από τον Σεπτέμβρη για πώληση </w:t>
      </w:r>
      <w:proofErr w:type="spellStart"/>
      <w:r>
        <w:rPr>
          <w:rFonts w:eastAsia="Times New Roman" w:cs="Times New Roman"/>
          <w:szCs w:val="24"/>
        </w:rPr>
        <w:t>λιγνιτι</w:t>
      </w:r>
      <w:r>
        <w:rPr>
          <w:rFonts w:eastAsia="Times New Roman" w:cs="Times New Roman"/>
          <w:szCs w:val="24"/>
        </w:rPr>
        <w:t>κών</w:t>
      </w:r>
      <w:proofErr w:type="spellEnd"/>
      <w:r>
        <w:rPr>
          <w:rFonts w:eastAsia="Times New Roman" w:cs="Times New Roman"/>
          <w:szCs w:val="24"/>
        </w:rPr>
        <w:t xml:space="preserve"> μονάδων, όπως και μια σειρά άλλα μέτρα που εντάσσονται στις ανάγκες ακριβώς του συσσωρευμένου κεφαλαίου, για να μπορέσει να αξιοποιήσει επιχειρηματικά και κερδοφόρα τις πηγές ηλεκτρικής ενέργειας της χώρας μας. </w:t>
      </w:r>
    </w:p>
    <w:p w14:paraId="46602684"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Καταργείτε ουσιαστικά την κυριακάτικη αρ</w:t>
      </w:r>
      <w:r>
        <w:rPr>
          <w:rFonts w:eastAsia="Times New Roman" w:cs="Times New Roman"/>
          <w:szCs w:val="24"/>
        </w:rPr>
        <w:t xml:space="preserve">γία. Και θα αποτελέσει ένα ισχυρότατο χτύπημα για τους εμπόρους η απελευθέρωση της λειτουργίας των καταστημάτων και τις Κυριακές. Και είναι προς όφελος των πολυεθνικών, των πολυκαταστημάτων, των μεγάλων σούπερ </w:t>
      </w:r>
      <w:proofErr w:type="spellStart"/>
      <w:r>
        <w:rPr>
          <w:rFonts w:eastAsia="Times New Roman" w:cs="Times New Roman"/>
          <w:szCs w:val="24"/>
        </w:rPr>
        <w:t>μάρκετ</w:t>
      </w:r>
      <w:proofErr w:type="spellEnd"/>
      <w:r>
        <w:rPr>
          <w:rFonts w:eastAsia="Times New Roman" w:cs="Times New Roman"/>
          <w:szCs w:val="24"/>
        </w:rPr>
        <w:t>. Και θα είναι χτύπημα όχι μόνο για τους</w:t>
      </w:r>
      <w:r>
        <w:rPr>
          <w:rFonts w:eastAsia="Times New Roman" w:cs="Times New Roman"/>
          <w:szCs w:val="24"/>
        </w:rPr>
        <w:t xml:space="preserve"> εμπόρους, αλλά και για τους ίδιους τους εργατοϋπάλληλους, γιατί θα απελευθερωθεί επί της ουσίας το ωράριο και θα γενικευτούν ακόμη περισσότερο οι ελαστικές εργασιακές σχέσεις. Επτά ημέρες εργασίας την εβδομάδα με τις συνθήκες που υπάρχουν στην αγορά εργασ</w:t>
      </w:r>
      <w:r>
        <w:rPr>
          <w:rFonts w:eastAsia="Times New Roman" w:cs="Times New Roman"/>
          <w:szCs w:val="24"/>
        </w:rPr>
        <w:t>ίας. Και τα μέτρα που πήραν οι προηγούμενες κυβερνήσεις στους έντεκα νόμους, εσείς τους έχετε νομιμοποιήσει. Και παίρνετε κι άλλα μέτρα για την περαιτέρω απελευθέρωση, τα οποία υπάρχουν σ’ αυτό το τέταρτο μνημόνιο και ουσιαστικά οδηγούν στην απελευθέρωση τ</w:t>
      </w:r>
      <w:r>
        <w:rPr>
          <w:rFonts w:eastAsia="Times New Roman" w:cs="Times New Roman"/>
          <w:szCs w:val="24"/>
        </w:rPr>
        <w:t xml:space="preserve">ων ομαδικών απολύσεων. Ουσιαστικά οδηγούν στο δικαίωμα της ανταπεργίας με τις διαδικασίες </w:t>
      </w:r>
      <w:r>
        <w:rPr>
          <w:rFonts w:eastAsia="Times New Roman" w:cs="Times New Roman"/>
          <w:szCs w:val="24"/>
          <w:lang w:val="en-US"/>
        </w:rPr>
        <w:t>fast</w:t>
      </w:r>
      <w:r>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όπου μια απεργία </w:t>
      </w:r>
      <w:r>
        <w:rPr>
          <w:rFonts w:eastAsia="Times New Roman" w:cs="Times New Roman"/>
          <w:szCs w:val="24"/>
        </w:rPr>
        <w:lastRenderedPageBreak/>
        <w:t xml:space="preserve">μπορεί να κηρυχθεί από τα δικαστήρια καταχρηστική. Περιορίζετε ακόμη περισσότερο συνδικαλιστικά δικαιώματα. </w:t>
      </w:r>
    </w:p>
    <w:p w14:paraId="4660268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Στηρίζετε περαιτέρω το κεφάλ</w:t>
      </w:r>
      <w:r>
        <w:rPr>
          <w:rFonts w:eastAsia="Times New Roman" w:cs="Times New Roman"/>
          <w:szCs w:val="24"/>
        </w:rPr>
        <w:t>αιο με τα λεγόμενα αντίμετρα. Γιατί και τα αντίμετρα προς όφελος του μεγάλου κεφαλαίου λειτουργούν. Η μείωση των φορολογικών συντελεστών για τα νομικά πρόσωπα από 29% σε 26%. Τα προγράμματα απασχόλησης, όπου θα παρέχετε ακόμη περισσότερο φθηνούς εργαζόμενο</w:t>
      </w:r>
      <w:r>
        <w:rPr>
          <w:rFonts w:eastAsia="Times New Roman" w:cs="Times New Roman"/>
          <w:szCs w:val="24"/>
        </w:rPr>
        <w:t xml:space="preserve">υς στους επιχειρηματικούς ομίλους, χρηματοδοτώντας από το κόψιμο των συντάξεων, από τη μείωση του αφορολόγητου. </w:t>
      </w:r>
    </w:p>
    <w:p w14:paraId="4660268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Αυξάνετε το πρόγραμμα δημοσίων επενδύσεων για να στηριχθούν τα επιχειρηματικά σχέδια των επιχειρηματικών ομίλων. Παίρνετε, όμως, και μασκαρεμέν</w:t>
      </w:r>
      <w:r>
        <w:rPr>
          <w:rFonts w:eastAsia="Times New Roman" w:cs="Times New Roman"/>
          <w:szCs w:val="24"/>
        </w:rPr>
        <w:t>α μέτρα. Και αυτό είναι το πιο επικίνδυνο. Εκεί που τα ονομάζετε μέτρα στήριξης των πιο ακραίων λαϊκών στρωμάτων, είναι μέτρα που στηρίζουν το κεφάλαιο. Βάλατε έναν ψευδεπίγραφο τίτλο: «επιδότηση ενοικίου». Και από κάτω κρύβετε ότι θα χρηματοδοτείτε τα δάν</w:t>
      </w:r>
      <w:r>
        <w:rPr>
          <w:rFonts w:eastAsia="Times New Roman" w:cs="Times New Roman"/>
          <w:szCs w:val="24"/>
        </w:rPr>
        <w:t xml:space="preserve">εια, τα οποία έχει πάρει η λαϊκή οικογένεια για την κάλυψη των στεγαστικών αναγκών. </w:t>
      </w:r>
    </w:p>
    <w:p w14:paraId="4660268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Τι λέτε, λοιπόν, σε μια οικογένεια επί της ουσίας, που μπορεί να έχει 200 ευρώ τον μήνα δόση και σήμερα δεν μπορεί να την πληρώσει; «Θα σου δώσω εγώ τα 100 </w:t>
      </w:r>
      <w:r>
        <w:rPr>
          <w:rFonts w:eastAsia="Times New Roman" w:cs="Times New Roman"/>
          <w:szCs w:val="24"/>
        </w:rPr>
        <w:t>ευρώ, βρες κι εσύ τα άλλα 100 ευρώ με δανεικά να πληρώσουμε τα δάνεια στην τράπεζα». Για ποιον, λοιπόν, κόβετε τους μισθούς και τις συντάξεις; Για τις στεγαστικές ανάγκες της λαϊκής οικογένειας ή για να χρηματοδοτήσετε τις τράπεζες; Εξακόσια εκατομμύρια το</w:t>
      </w:r>
      <w:r>
        <w:rPr>
          <w:rFonts w:eastAsia="Times New Roman" w:cs="Times New Roman"/>
          <w:szCs w:val="24"/>
        </w:rPr>
        <w:t xml:space="preserve">ν χρόνο είναι αυτό το πακέτο. Πόσα από αυτά θα πάνε στις τράπεζες; </w:t>
      </w:r>
      <w:r>
        <w:rPr>
          <w:rFonts w:eastAsia="Times New Roman" w:cs="Times New Roman"/>
          <w:szCs w:val="24"/>
        </w:rPr>
        <w:lastRenderedPageBreak/>
        <w:t xml:space="preserve">Είναι ντροπή! Είναι αισχρά πράγματα αυτά, τα οποία κάνετε! Μέσα από αυτές τις καρικατούρες και τις </w:t>
      </w:r>
      <w:proofErr w:type="spellStart"/>
      <w:r>
        <w:rPr>
          <w:rFonts w:eastAsia="Times New Roman" w:cs="Times New Roman"/>
          <w:szCs w:val="24"/>
        </w:rPr>
        <w:t>μαϊμουδιές</w:t>
      </w:r>
      <w:proofErr w:type="spellEnd"/>
      <w:r>
        <w:rPr>
          <w:rFonts w:eastAsia="Times New Roman" w:cs="Times New Roman"/>
          <w:szCs w:val="24"/>
        </w:rPr>
        <w:t xml:space="preserve"> προσπαθείτε να εξαπατήσετε τον κόσμο. </w:t>
      </w:r>
    </w:p>
    <w:p w14:paraId="46602688" w14:textId="77777777" w:rsidR="008E1586" w:rsidRDefault="00786920">
      <w:pPr>
        <w:spacing w:after="0" w:line="720" w:lineRule="auto"/>
        <w:ind w:firstLine="720"/>
        <w:jc w:val="both"/>
        <w:rPr>
          <w:rFonts w:eastAsia="Times New Roman" w:cs="Times New Roman"/>
          <w:szCs w:val="24"/>
        </w:rPr>
      </w:pPr>
      <w:r>
        <w:rPr>
          <w:rFonts w:eastAsia="Times New Roman" w:cs="Times New Roman"/>
          <w:szCs w:val="24"/>
        </w:rPr>
        <w:t>Έτσι, λοιπόν, με τα λεγόμενα αντισταθμισ</w:t>
      </w:r>
      <w:r>
        <w:rPr>
          <w:rFonts w:eastAsia="Times New Roman" w:cs="Times New Roman"/>
          <w:szCs w:val="24"/>
        </w:rPr>
        <w:t>τικά μέτρα θέλετε να ρίξετε στάχτη στα μάτια του κόσμου γιατί έχετε μια πολιτική, με την οποία στηρίζετε καθημερινά τις ανάγκες του κεφαλαίου. Και στο όνομα των αναγκών του κεφαλαίου θυσιάζετε τον λαό και ταυτόχρονα θέλετε να αναδιανείμετε τη φτώχ</w:t>
      </w:r>
      <w:r>
        <w:rPr>
          <w:rFonts w:eastAsia="Times New Roman" w:cs="Times New Roman"/>
          <w:szCs w:val="24"/>
        </w:rPr>
        <w:t>ε</w:t>
      </w:r>
      <w:r>
        <w:rPr>
          <w:rFonts w:eastAsia="Times New Roman" w:cs="Times New Roman"/>
          <w:szCs w:val="24"/>
        </w:rPr>
        <w:t xml:space="preserve">ια. Και </w:t>
      </w:r>
      <w:r>
        <w:rPr>
          <w:rFonts w:eastAsia="Times New Roman" w:cs="Times New Roman"/>
          <w:szCs w:val="24"/>
        </w:rPr>
        <w:t>μην μου πείτε ότι δεν είναι έτσι. Εσείς το λέτε στην εισηγητική έκθεση. Τι λέτε στη σελίδα 3; «Αξιοποιούνται οι εξοικονομούμενοι πόροι από τη μείωση της συνταξιοδοτικής δαπάνης προς την ενίσχυση των ευρύτερων κοινωνικών ομάδων». Τι είναι αυτό; Αυτό είναι ο</w:t>
      </w:r>
      <w:r>
        <w:rPr>
          <w:rFonts w:eastAsia="Times New Roman" w:cs="Times New Roman"/>
          <w:szCs w:val="24"/>
        </w:rPr>
        <w:t xml:space="preserve"> ορισμός της αναδιανομής της φτώχ</w:t>
      </w:r>
      <w:r>
        <w:rPr>
          <w:rFonts w:eastAsia="Times New Roman" w:cs="Times New Roman"/>
          <w:szCs w:val="24"/>
        </w:rPr>
        <w:t>ε</w:t>
      </w:r>
      <w:r>
        <w:rPr>
          <w:rFonts w:eastAsia="Times New Roman" w:cs="Times New Roman"/>
          <w:szCs w:val="24"/>
        </w:rPr>
        <w:t xml:space="preserve">ιας. Κόβετε τις συντάξεις από τους συνταξιούχους, από τους φτωχούς, δηλαδή, για να στηρίξετε τους εξαθλιωμένους. Και λέτε ότι δεν είναι έτσι; Και μάλιστα, ζητάτε να στηρίξουν οι συνταξιούχοι αυτό το μέτρο, τη σφαγή δηλαδή </w:t>
      </w:r>
      <w:r>
        <w:rPr>
          <w:rFonts w:eastAsia="Times New Roman" w:cs="Times New Roman"/>
          <w:szCs w:val="24"/>
        </w:rPr>
        <w:t xml:space="preserve">των δικαιωμάτων τους, για να μπορέσουν να ζήσουν. </w:t>
      </w:r>
    </w:p>
    <w:p w14:paraId="4660268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Καλλιεργείτε τον κοινωνικό αυτοματισμό με αυτό τον τρόπο. Ο εξαθλιωμένος να βλέπει τον συνταξιούχο και να λέει: «Αυτός φταίει για την εξαθλίωσή μου», αντί να είναι το κεφάλαιο, οι εφοπλιστές και οι τραπεζί</w:t>
      </w:r>
      <w:r>
        <w:rPr>
          <w:rFonts w:eastAsia="Times New Roman" w:cs="Times New Roman"/>
          <w:szCs w:val="24"/>
        </w:rPr>
        <w:t xml:space="preserve">τες, το καπιταλιστικό σύστημα που φταίει. Αυτό κάνετε: Καλλιεργείτε τον κοινωνικό αυτοματισμό μέσα από αυτή τη λογική. Και αυτά τα αντισταθμιστικά μέτρα θα είναι κάτω από προϋποθέσεις. Λέτε στον λαό: «Να σε κάψω και να σε αλείψω μετά λάδι». </w:t>
      </w:r>
    </w:p>
    <w:p w14:paraId="4660268A" w14:textId="77777777" w:rsidR="008E1586" w:rsidRDefault="00786920">
      <w:pPr>
        <w:spacing w:after="0" w:line="600" w:lineRule="auto"/>
        <w:ind w:firstLine="720"/>
        <w:jc w:val="both"/>
        <w:rPr>
          <w:rFonts w:eastAsia="Times New Roman"/>
          <w:szCs w:val="24"/>
        </w:rPr>
      </w:pPr>
      <w:r>
        <w:rPr>
          <w:rFonts w:eastAsia="Times New Roman" w:cs="Times New Roman"/>
          <w:szCs w:val="24"/>
        </w:rPr>
        <w:lastRenderedPageBreak/>
        <w:t xml:space="preserve">Τι υπόσχεστε, </w:t>
      </w:r>
      <w:r>
        <w:rPr>
          <w:rFonts w:eastAsia="Times New Roman" w:cs="Times New Roman"/>
          <w:szCs w:val="24"/>
        </w:rPr>
        <w:t xml:space="preserve">λοιπόν, στον λαό; Τα χρόνια της ανάπτυξης, που λέτε ότι θα είναι από το 2017 μέχρι το 2021 με 2022, ο λαός θα βολεύεται με τα συσσίτια και τα επιδόματα φιλανθρωπίας και όχι με την αποκατάσταση των τεράστιων απωλειών που ήρθαν όλα αυτά τα χρόνια της κρίσης </w:t>
      </w:r>
      <w:r>
        <w:rPr>
          <w:rFonts w:eastAsia="Times New Roman" w:cs="Times New Roman"/>
          <w:szCs w:val="24"/>
        </w:rPr>
        <w:t xml:space="preserve">στην περίοδο της ανάπτυξης. </w:t>
      </w:r>
      <w:r>
        <w:rPr>
          <w:rFonts w:eastAsia="Times New Roman"/>
          <w:szCs w:val="24"/>
        </w:rPr>
        <w:t>Του λέτε, λοιπόν, ότι η ανάπτυξη θα είναι ματωμένη για σένα και θα καλύπτεις τις ανάγκες σου με τα συσσίτια και με τα επιδόματα και όχι με ανθρώπινους όρους εργασίας που να μπορούν να καλύπτουν τις ανάγκες της εργατικής τάξης κα</w:t>
      </w:r>
      <w:r>
        <w:rPr>
          <w:rFonts w:eastAsia="Times New Roman"/>
          <w:szCs w:val="24"/>
        </w:rPr>
        <w:t>ι των υπόλοιπων λαϊκών στρωμάτων.</w:t>
      </w:r>
    </w:p>
    <w:p w14:paraId="4660268B" w14:textId="77777777" w:rsidR="008E1586" w:rsidRDefault="00786920">
      <w:pPr>
        <w:spacing w:after="0" w:line="600" w:lineRule="auto"/>
        <w:ind w:firstLine="720"/>
        <w:jc w:val="both"/>
        <w:rPr>
          <w:rFonts w:eastAsia="Times New Roman"/>
          <w:szCs w:val="24"/>
        </w:rPr>
      </w:pPr>
      <w:r>
        <w:rPr>
          <w:rFonts w:eastAsia="Times New Roman"/>
          <w:szCs w:val="24"/>
        </w:rPr>
        <w:t xml:space="preserve">Θέλετε να μειώσετε τις απαιτήσεις του λαού και να βολεύεται ο λαός με τα ψίχουλα που θα πέφτουν από το τραπέζι των πλουσίων. Φοβάστε τον λαό και προχωράτε στους ηλεκτρονικούς πλειστηριασμούς για να καλλιεργήσετε τον φόβο. </w:t>
      </w:r>
      <w:r>
        <w:rPr>
          <w:rFonts w:eastAsia="Times New Roman"/>
          <w:szCs w:val="24"/>
        </w:rPr>
        <w:t>Εννιακόσιες είκοσι πέντε χιλιάδες ηλεκτρονικούς πλειστηριασμούς θα κάνετε μέσα στο 2017 για χρέη πάνω από 500 ευρώ. Για ποιον είναι αυτό; Για τις τράπεζες είναι ή για τα ασφαλιστικά ταμεία και για την εφορία; Όλοι αυτοί οι οποίοι χρωστάνε και δεν μπορούν ν</w:t>
      </w:r>
      <w:r>
        <w:rPr>
          <w:rFonts w:eastAsia="Times New Roman"/>
          <w:szCs w:val="24"/>
        </w:rPr>
        <w:t>α πληρώσουν τις εφορίες, τα ασφαλιστικά ταμεία, θα τους βάλετε το μαχαίρι στο λαιμό. Ή θα πληρώσεις ή θα στα πάρουμε με τη βία, τσαμπουκά, νταϊλίκι. Αυτόν τον φόβο θέλετε να καλλιεργήσετε στον λαό και με αυτόν τον τρόπο θέλετε να θωρακίσετε το σύστημα, μέσ</w:t>
      </w:r>
      <w:r>
        <w:rPr>
          <w:rFonts w:eastAsia="Times New Roman"/>
          <w:szCs w:val="24"/>
        </w:rPr>
        <w:t>α από τη μείωση των λαϊκών απαιτήσεων να μην κινητοποιούνται, να αποδέχονται τη μοίρα τους, βάζοντας εμπόδιο στην οργάνωση της λαϊκής πάλης μέσα από τα νέα μέτρα που θα πάρετε ενάντια στην απεργία, ενάντια στα συνδικαλιστικά δικαιώματα, αλλά ταυτόχρονα και</w:t>
      </w:r>
      <w:r>
        <w:rPr>
          <w:rFonts w:eastAsia="Times New Roman"/>
          <w:szCs w:val="24"/>
        </w:rPr>
        <w:t xml:space="preserve"> τα μέτρα –κι εμείς θα το πούμε εδώ </w:t>
      </w:r>
      <w:r>
        <w:rPr>
          <w:rFonts w:eastAsia="Times New Roman"/>
          <w:szCs w:val="24"/>
        </w:rPr>
        <w:lastRenderedPageBreak/>
        <w:t>πέρα- για τη χρηματοδότηση των κομμάτων. Ακόμη πιο αντιδραστικές αλλαγές κάνετε.</w:t>
      </w:r>
    </w:p>
    <w:p w14:paraId="4660268C" w14:textId="77777777" w:rsidR="008E1586" w:rsidRDefault="00786920">
      <w:pPr>
        <w:spacing w:after="0" w:line="600" w:lineRule="auto"/>
        <w:ind w:firstLine="720"/>
        <w:jc w:val="both"/>
        <w:rPr>
          <w:rFonts w:eastAsia="Times New Roman"/>
          <w:szCs w:val="24"/>
        </w:rPr>
      </w:pPr>
      <w:r>
        <w:rPr>
          <w:rFonts w:eastAsia="Times New Roman"/>
          <w:szCs w:val="24"/>
        </w:rPr>
        <w:t>Το ΚΚΕ επανειλημμένα και δημόσια είχε τοποθετηθεί πάνω στο ζήτημα αυτό, ξεκαθαρίζοντας ότι για τα κουπόνια των μικρών ποσών δεν μπορεί να γ</w:t>
      </w:r>
      <w:r>
        <w:rPr>
          <w:rFonts w:eastAsia="Times New Roman"/>
          <w:szCs w:val="24"/>
        </w:rPr>
        <w:t xml:space="preserve">ίνεται ονομαστικοποίηση ούτε να μπαίνει όριο για το ποσό που συγκεντρώνεται. Και κατά τη διάρκεια της ψήφισης του συγκεκριμένου νόμου το 2014 είχαμε δηλώσει καθαρά ότι δεν πρόκειται να παραδώσει τα ονόματα των μελών, των φίλων και των οπαδών που ενισχύουν </w:t>
      </w:r>
      <w:r>
        <w:rPr>
          <w:rFonts w:eastAsia="Times New Roman"/>
          <w:szCs w:val="24"/>
        </w:rPr>
        <w:t>με μικρά ποσά το ΚΚΕ. Και η κύρια πηγή χρηματοδότησης του Κομμουνιστικού Κόμματος Ελλάδας –το ξέρουν μέχρι και οι πέτρες- είναι ο λαός. Και η οικονομική στήριξη από αυτόν τον λαό και την εργατική τάξη αποτελεί όρο ύπαρξης του ΚΚΕ, αλλά ταυτόχρονα και σημαν</w:t>
      </w:r>
      <w:r>
        <w:rPr>
          <w:rFonts w:eastAsia="Times New Roman"/>
          <w:szCs w:val="24"/>
        </w:rPr>
        <w:t>τικό κρίκο της πολιτικής δραστηριότητας του ΚΚΕ.</w:t>
      </w:r>
    </w:p>
    <w:p w14:paraId="4660268D" w14:textId="77777777" w:rsidR="008E1586" w:rsidRDefault="00786920">
      <w:pPr>
        <w:spacing w:after="0" w:line="600" w:lineRule="auto"/>
        <w:ind w:firstLine="720"/>
        <w:jc w:val="both"/>
        <w:rPr>
          <w:rFonts w:eastAsia="Times New Roman"/>
          <w:szCs w:val="24"/>
        </w:rPr>
      </w:pPr>
      <w:r>
        <w:rPr>
          <w:rFonts w:eastAsia="Times New Roman"/>
          <w:szCs w:val="24"/>
        </w:rPr>
        <w:t>Και σας το λέμε καθαρά ότι δεν πρόκειται να δεχτούμε τέτοια μέτρα ως ΚΚΕ. Ο έλεγχος μπορεί να γίνεται στα οικονομικά και γίνεται στα οικονομικά του κόμματος, αλλά δεν θα σας παραδώσουμε ποτέ καταλόγους μελών</w:t>
      </w:r>
      <w:r>
        <w:rPr>
          <w:rFonts w:eastAsia="Times New Roman"/>
          <w:szCs w:val="24"/>
        </w:rPr>
        <w:t xml:space="preserve"> και ενισχυτών. Και επανειλημμένα και εμείς το λέμε καθαρά ότι μέσα από αυτές τις διαδικασίες προσπαθείτε να παρεμβαίνετε στη λειτουργία των κομμάτων, για να θωρακίσετε την αστική εξουσία και να διαμορφώσετε κόμματα που με τον έναν ή με τον άλλο τρόπο δεν </w:t>
      </w:r>
      <w:r>
        <w:rPr>
          <w:rFonts w:eastAsia="Times New Roman"/>
          <w:szCs w:val="24"/>
        </w:rPr>
        <w:t>αμφισβητούν την εξουσία του κεφαλαίου.</w:t>
      </w:r>
    </w:p>
    <w:p w14:paraId="4660268E" w14:textId="77777777" w:rsidR="008E1586" w:rsidRDefault="00786920">
      <w:pPr>
        <w:spacing w:after="0" w:line="600" w:lineRule="auto"/>
        <w:ind w:firstLine="720"/>
        <w:jc w:val="both"/>
        <w:rPr>
          <w:rFonts w:eastAsia="Times New Roman"/>
          <w:szCs w:val="24"/>
        </w:rPr>
      </w:pPr>
      <w:r>
        <w:rPr>
          <w:rFonts w:eastAsia="Times New Roman"/>
          <w:szCs w:val="24"/>
        </w:rPr>
        <w:t>Έτσι, λοιπόν, ενιαία είναι η φιλοσοφία των μέτρων και των αντιμέτρων και δεν πρέπει να τα νομιμοποιήσει ο ελληνικός λαός.</w:t>
      </w:r>
    </w:p>
    <w:p w14:paraId="4660268F" w14:textId="77777777" w:rsidR="008E1586" w:rsidRDefault="00786920">
      <w:pPr>
        <w:spacing w:after="0" w:line="600" w:lineRule="auto"/>
        <w:ind w:firstLine="720"/>
        <w:jc w:val="both"/>
        <w:rPr>
          <w:rFonts w:eastAsia="Times New Roman"/>
          <w:szCs w:val="24"/>
        </w:rPr>
      </w:pPr>
      <w:r>
        <w:rPr>
          <w:rFonts w:eastAsia="Times New Roman"/>
          <w:szCs w:val="24"/>
        </w:rPr>
        <w:lastRenderedPageBreak/>
        <w:t xml:space="preserve">Βγαίνουμε, λέτε, από τα μνημόνια και την επιτροπεία. Ποιον κοροϊδεύετε; Τα μέτρα αυτά είναι σε </w:t>
      </w:r>
      <w:r>
        <w:rPr>
          <w:rFonts w:eastAsia="Times New Roman"/>
          <w:szCs w:val="24"/>
        </w:rPr>
        <w:t>μόνιμη βάση. Δεύτερον, υπάρχει και η ευρωπαϊκή οικονομική διακυβέρνηση και το ευρωπαϊκό εξάμηνο που ελέγχει το σύνολο των προϋπολογισμών όλων των κρατών μελών. Υπάρχει ο αυτόματος δημοσιονομικός κόφτης σε επίπεδο Ευρωπαϊκής Ένωσης όταν δεν εκπληρώνονται οι</w:t>
      </w:r>
      <w:r>
        <w:rPr>
          <w:rFonts w:eastAsia="Times New Roman"/>
          <w:szCs w:val="24"/>
        </w:rPr>
        <w:t xml:space="preserve"> όροι του προϋπολογισμού. Και τρίτον, υπάρχει αυτό το ταμείο για τα ενενήντα εννέα χρόνια που έχετε δεσμεύσει τη δημόσια περιουσία προς όφελος της εξυπηρέτησης του χρέους, του κρατικού χρέους, και προς όφελος των επιχειρηματικών ομίλων.</w:t>
      </w:r>
    </w:p>
    <w:p w14:paraId="46602690" w14:textId="77777777" w:rsidR="008E1586" w:rsidRDefault="00786920">
      <w:pPr>
        <w:spacing w:after="0" w:line="600" w:lineRule="auto"/>
        <w:ind w:firstLine="720"/>
        <w:jc w:val="both"/>
        <w:rPr>
          <w:rFonts w:eastAsia="Times New Roman"/>
          <w:szCs w:val="24"/>
        </w:rPr>
      </w:pPr>
      <w:r>
        <w:rPr>
          <w:rFonts w:eastAsia="Times New Roman"/>
          <w:szCs w:val="24"/>
        </w:rPr>
        <w:t>Ισχυρίζεστε ότι ανο</w:t>
      </w:r>
      <w:r>
        <w:rPr>
          <w:rFonts w:eastAsia="Times New Roman"/>
          <w:szCs w:val="24"/>
        </w:rPr>
        <w:t xml:space="preserve">ίγει ο δρόμος για τη διευθέτηση του κρατικού χρέους. Ποιος ευθύνεται για το κρατικό χρέος; Οι ανάγκες του κεφαλαίου. Ποιος λέτε ότι πρέπει να το πληρώσει; Ο λαός. Και κάθε </w:t>
      </w:r>
      <w:proofErr w:type="spellStart"/>
      <w:r>
        <w:rPr>
          <w:rFonts w:eastAsia="Times New Roman"/>
          <w:szCs w:val="24"/>
        </w:rPr>
        <w:t>απομείωση</w:t>
      </w:r>
      <w:proofErr w:type="spellEnd"/>
      <w:r>
        <w:rPr>
          <w:rFonts w:eastAsia="Times New Roman"/>
          <w:szCs w:val="24"/>
        </w:rPr>
        <w:t xml:space="preserve"> που συντελείται σημαίνει νέα αντιλαϊκά μέτρα και μιλάμε για τους όρους απο</w:t>
      </w:r>
      <w:r>
        <w:rPr>
          <w:rFonts w:eastAsia="Times New Roman"/>
          <w:szCs w:val="24"/>
        </w:rPr>
        <w:t>πληρωμής του κρατικού χρέους και όχι για το ύψος, για να μένουν διαθέσιμοι πόροι για τη χρηματοδότηση του κεφαλαίου.</w:t>
      </w:r>
    </w:p>
    <w:p w14:paraId="46602691" w14:textId="77777777" w:rsidR="008E1586" w:rsidRDefault="00786920">
      <w:pPr>
        <w:spacing w:after="0" w:line="600" w:lineRule="auto"/>
        <w:ind w:firstLine="720"/>
        <w:jc w:val="both"/>
        <w:rPr>
          <w:rFonts w:eastAsia="Times New Roman"/>
          <w:szCs w:val="24"/>
        </w:rPr>
      </w:pPr>
      <w:r>
        <w:rPr>
          <w:rFonts w:eastAsia="Times New Roman"/>
          <w:szCs w:val="24"/>
        </w:rPr>
        <w:t>Είπε ο Πρωθυπουργός ότι αποτελεί συμφωνία εξιτήριο από το μνημόνιο, αλλά είναι συμφωνία εισιτήριο για τον λαβύρινθο της καπιταλιστικής ανάπ</w:t>
      </w:r>
      <w:r>
        <w:rPr>
          <w:rFonts w:eastAsia="Times New Roman"/>
          <w:szCs w:val="24"/>
        </w:rPr>
        <w:t>τυξης που περιμένει την εργατική τάξη και τους αυτοαπασχολούμενους και επαγγελματίες ο μινώταυρος του καπιταλιστικού κέρδους, για να τους κατασπαράξει.</w:t>
      </w:r>
    </w:p>
    <w:p w14:paraId="46602692" w14:textId="77777777" w:rsidR="008E1586" w:rsidRDefault="00786920">
      <w:pPr>
        <w:spacing w:after="0" w:line="600" w:lineRule="auto"/>
        <w:ind w:firstLine="720"/>
        <w:jc w:val="both"/>
        <w:rPr>
          <w:rFonts w:eastAsia="Times New Roman"/>
          <w:szCs w:val="24"/>
        </w:rPr>
      </w:pPr>
      <w:r>
        <w:rPr>
          <w:rFonts w:eastAsia="Times New Roman"/>
          <w:szCs w:val="24"/>
        </w:rPr>
        <w:t>Γιατί ποια είναι η αιτία των προβλημάτων και της επίθεσης που αντιμετωπίζει σήμερα ο λαός; Είναι μήπως τ</w:t>
      </w:r>
      <w:r>
        <w:rPr>
          <w:rFonts w:eastAsia="Times New Roman"/>
          <w:szCs w:val="24"/>
        </w:rPr>
        <w:t>ο ύψος του χρέους; Είναι η ανικανότητα της Κυβέρνησης; Οι ιδεοληψίες; Η ελληνική ιδιομορφία;</w:t>
      </w:r>
    </w:p>
    <w:p w14:paraId="46602693" w14:textId="77777777" w:rsidR="008E1586" w:rsidRDefault="00786920">
      <w:pPr>
        <w:spacing w:after="0" w:line="600" w:lineRule="auto"/>
        <w:ind w:firstLine="720"/>
        <w:jc w:val="both"/>
        <w:rPr>
          <w:rFonts w:eastAsia="Times New Roman"/>
          <w:szCs w:val="24"/>
        </w:rPr>
      </w:pPr>
      <w:r>
        <w:rPr>
          <w:rFonts w:eastAsia="Times New Roman"/>
          <w:szCs w:val="24"/>
        </w:rPr>
        <w:lastRenderedPageBreak/>
        <w:t>Εμείς το λέμε καθαρά ότι αυτές οι απαντήσεις προσπαθούν να κρύψουν τον πραγματικό ένοχο που είναι η ανταγωνιστικότητα των μονοπωλιακών ομίλων, το καπιταλιστικό κέρ</w:t>
      </w:r>
      <w:r>
        <w:rPr>
          <w:rFonts w:eastAsia="Times New Roman"/>
          <w:szCs w:val="24"/>
        </w:rPr>
        <w:t>δος και το ίδιο το καπιταλιστικό σύστημα. Και είναι τα μέτρα αυτά που παίρνονται στην Ελλάδα μέτρα που παίρνονται σε όλη την Ευρωπαϊκή Ένωση, ανεξάρτητα οικονομικής κατάστασης.</w:t>
      </w:r>
    </w:p>
    <w:p w14:paraId="46602694" w14:textId="77777777" w:rsidR="008E1586" w:rsidRDefault="00786920">
      <w:pPr>
        <w:spacing w:after="0" w:line="600" w:lineRule="auto"/>
        <w:ind w:firstLine="720"/>
        <w:jc w:val="both"/>
        <w:rPr>
          <w:rFonts w:eastAsia="Times New Roman"/>
          <w:szCs w:val="24"/>
        </w:rPr>
      </w:pPr>
      <w:r>
        <w:rPr>
          <w:rFonts w:eastAsia="Times New Roman"/>
          <w:szCs w:val="24"/>
        </w:rPr>
        <w:t>Από αυτήν την άποψη είναι εύκολη η Αντιπολίτευση των άλλων κομμάτων, Νέας Δημοκ</w:t>
      </w:r>
      <w:r>
        <w:rPr>
          <w:rFonts w:eastAsia="Times New Roman"/>
          <w:szCs w:val="24"/>
        </w:rPr>
        <w:t>ρατίας και ΠΑΣΟΚ, να κάνει προσωπικές επιθέσεις σε Υπουργούς της Κυβέρνησης για το βαθμό ικανότητάς τους. Θέλετε να ξεχάσουμε τα δικά σας χαΐρια, όταν ήσασταν Υπουργοί; Θέλετε να κρύψετε στρατηγικά αδιέξοδα, τα οποία έχετε και τη στρατηγική αδυναμία, γιατί</w:t>
      </w:r>
      <w:r>
        <w:rPr>
          <w:rFonts w:eastAsia="Times New Roman"/>
          <w:szCs w:val="24"/>
        </w:rPr>
        <w:t xml:space="preserve"> ταυτίζεστε σήμερα με το ΣΥΡΙΖΑ και τους ΑΝΕΛ στα μέτρα που εξυπηρετούν τις ανάγκες του κεφαλαίου. Θέλετε να καλλιεργήσετε τη λογική του μικρότερου κακού, να επιλέγει ο λαός ανάμεσα στη Σκύλα και στη Χάρυβδη. Όμως, αυτά τα μικρά κακά γίνονται ένα τεράστιο </w:t>
      </w:r>
      <w:r>
        <w:rPr>
          <w:rFonts w:eastAsia="Times New Roman"/>
          <w:szCs w:val="24"/>
        </w:rPr>
        <w:t>κακό για το λαό σωρευτικά όταν λειτουργούν.</w:t>
      </w:r>
    </w:p>
    <w:p w14:paraId="46602695" w14:textId="77777777" w:rsidR="008E1586" w:rsidRDefault="00786920">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Ολοκληρώστε, κύριε </w:t>
      </w:r>
      <w:proofErr w:type="spellStart"/>
      <w:r>
        <w:rPr>
          <w:rFonts w:eastAsia="Times New Roman"/>
          <w:szCs w:val="24"/>
        </w:rPr>
        <w:t>Καραθανασόπουλε</w:t>
      </w:r>
      <w:proofErr w:type="spellEnd"/>
      <w:r>
        <w:rPr>
          <w:rFonts w:eastAsia="Times New Roman"/>
          <w:szCs w:val="24"/>
        </w:rPr>
        <w:t>.</w:t>
      </w:r>
    </w:p>
    <w:p w14:paraId="46602696" w14:textId="77777777" w:rsidR="008E1586" w:rsidRDefault="00786920">
      <w:pPr>
        <w:spacing w:after="0" w:line="600" w:lineRule="auto"/>
        <w:ind w:firstLine="720"/>
        <w:jc w:val="both"/>
        <w:rPr>
          <w:rFonts w:eastAsia="Times New Roman"/>
          <w:szCs w:val="24"/>
        </w:rPr>
      </w:pPr>
      <w:r>
        <w:rPr>
          <w:rFonts w:eastAsia="Times New Roman"/>
          <w:b/>
          <w:szCs w:val="24"/>
        </w:rPr>
        <w:t>ΝΙΚΟΛΑΟΣ ΚΑΡΑΘΑΝΑΣΟΠΟΥΛΟΣ:</w:t>
      </w:r>
      <w:r>
        <w:rPr>
          <w:rFonts w:eastAsia="Times New Roman"/>
          <w:szCs w:val="24"/>
        </w:rPr>
        <w:t xml:space="preserve"> Ολοκληρώνω, κύριε Πρόεδρε.</w:t>
      </w:r>
    </w:p>
    <w:p w14:paraId="46602697" w14:textId="77777777" w:rsidR="008E1586" w:rsidRDefault="00786920">
      <w:pPr>
        <w:spacing w:after="0" w:line="600" w:lineRule="auto"/>
        <w:ind w:firstLine="720"/>
        <w:jc w:val="both"/>
        <w:rPr>
          <w:rFonts w:eastAsia="Times New Roman"/>
          <w:szCs w:val="24"/>
        </w:rPr>
      </w:pPr>
      <w:r>
        <w:rPr>
          <w:rFonts w:eastAsia="Times New Roman"/>
          <w:szCs w:val="24"/>
        </w:rPr>
        <w:t>Να τον βάζετε να επιλέγει τα κόμματα της Κυβέρνησης και την αλλαγή των κομμάτων στην Κυβέ</w:t>
      </w:r>
      <w:r>
        <w:rPr>
          <w:rFonts w:eastAsia="Times New Roman"/>
          <w:szCs w:val="24"/>
        </w:rPr>
        <w:t>ρνηση.</w:t>
      </w:r>
    </w:p>
    <w:p w14:paraId="46602698" w14:textId="77777777" w:rsidR="008E1586" w:rsidRDefault="00786920">
      <w:pPr>
        <w:spacing w:after="0" w:line="600" w:lineRule="auto"/>
        <w:ind w:firstLine="720"/>
        <w:jc w:val="both"/>
        <w:rPr>
          <w:rFonts w:eastAsia="Times New Roman"/>
          <w:szCs w:val="24"/>
        </w:rPr>
      </w:pPr>
      <w:r>
        <w:rPr>
          <w:rFonts w:eastAsia="Times New Roman"/>
          <w:szCs w:val="24"/>
        </w:rPr>
        <w:t xml:space="preserve">Εμείς, λέμε, λοιπόν -και κλείνω με αυτό, κύριε Πρόεδρε και σας ευχαριστώ- ότι τα μέτρα αυτά είναι αναπόφευκτα για το κεφάλαιο, για το καπιταλιστικό σύστημα, όχι </w:t>
      </w:r>
      <w:r>
        <w:rPr>
          <w:rFonts w:eastAsia="Times New Roman"/>
          <w:szCs w:val="24"/>
        </w:rPr>
        <w:lastRenderedPageBreak/>
        <w:t>όμως για τον λαό. Δεν έχει πει την τελευταία λέξη. Πρέπει να διεκδικήσει το σύνολο των α</w:t>
      </w:r>
      <w:r>
        <w:rPr>
          <w:rFonts w:eastAsia="Times New Roman"/>
          <w:szCs w:val="24"/>
        </w:rPr>
        <w:t>πωλειών, αλλά και να βάλει στην προμετωπίδα της πάλης του την ικανοποίηση των σύγχρονων αναγκών.</w:t>
      </w:r>
    </w:p>
    <w:p w14:paraId="46602699" w14:textId="77777777" w:rsidR="008E1586" w:rsidRDefault="00786920">
      <w:pPr>
        <w:spacing w:after="0" w:line="600" w:lineRule="auto"/>
        <w:ind w:firstLine="720"/>
        <w:jc w:val="both"/>
        <w:rPr>
          <w:rFonts w:eastAsia="Times New Roman"/>
          <w:szCs w:val="24"/>
        </w:rPr>
      </w:pPr>
      <w:r>
        <w:rPr>
          <w:rFonts w:eastAsia="Times New Roman"/>
          <w:szCs w:val="24"/>
        </w:rPr>
        <w:t>Μπορούμε να ζήσουμε καλύτερα. Υπάρχουν όλοι οι όροι και οι προϋποθέσεις. Γι’ αυτό απαιτείται σήμερα η ισχυροποίηση του ΚΚΕ, που πρωτοστάτησε και πρωτοστατεί γι</w:t>
      </w:r>
      <w:r>
        <w:rPr>
          <w:rFonts w:eastAsia="Times New Roman"/>
          <w:szCs w:val="24"/>
        </w:rPr>
        <w:t>α τη λαϊκή πάλη, την κοινωνική συμμαχία, τη ρήξη και την ανατροπή, τη λαϊκή αντεπίθεση. Το φόβο του λαού να έχετε.</w:t>
      </w:r>
    </w:p>
    <w:p w14:paraId="4660269A" w14:textId="77777777" w:rsidR="008E1586" w:rsidRDefault="00786920">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Έχουν μείνει τρεις συνάδελφοι: ο κ. </w:t>
      </w:r>
      <w:proofErr w:type="spellStart"/>
      <w:r>
        <w:rPr>
          <w:rFonts w:eastAsia="Times New Roman"/>
          <w:szCs w:val="24"/>
        </w:rPr>
        <w:t>Παπαχριστόπουλος</w:t>
      </w:r>
      <w:proofErr w:type="spellEnd"/>
      <w:r>
        <w:rPr>
          <w:rFonts w:eastAsia="Times New Roman"/>
          <w:szCs w:val="24"/>
        </w:rPr>
        <w:t xml:space="preserve">, ο κ. </w:t>
      </w:r>
      <w:proofErr w:type="spellStart"/>
      <w:r>
        <w:rPr>
          <w:rFonts w:eastAsia="Times New Roman"/>
          <w:szCs w:val="24"/>
        </w:rPr>
        <w:t>Κατσιαντώνης</w:t>
      </w:r>
      <w:proofErr w:type="spellEnd"/>
      <w:r>
        <w:rPr>
          <w:rFonts w:eastAsia="Times New Roman"/>
          <w:szCs w:val="24"/>
        </w:rPr>
        <w:t xml:space="preserve"> κι ο κ. </w:t>
      </w:r>
      <w:proofErr w:type="spellStart"/>
      <w:r>
        <w:rPr>
          <w:rFonts w:eastAsia="Times New Roman"/>
          <w:szCs w:val="24"/>
        </w:rPr>
        <w:t>Μαυρωτάς</w:t>
      </w:r>
      <w:proofErr w:type="spellEnd"/>
      <w:r>
        <w:rPr>
          <w:rFonts w:eastAsia="Times New Roman"/>
          <w:szCs w:val="24"/>
        </w:rPr>
        <w:t xml:space="preserve"> και αμέσως μετά θα </w:t>
      </w:r>
      <w:r>
        <w:rPr>
          <w:rFonts w:eastAsia="Times New Roman"/>
          <w:szCs w:val="24"/>
        </w:rPr>
        <w:t>μιλήσει πρώτος ο κ. Βορίδης, ο κ. Λοβέρδος, ο κ. Καρράς για την ένσταση αντισυνταγματικότητας και εκ μέρους του ΣΥΡΙΖΑ ο κ. Παρασκευόπουλος.</w:t>
      </w:r>
    </w:p>
    <w:p w14:paraId="4660269B" w14:textId="77777777" w:rsidR="008E1586" w:rsidRDefault="00786920">
      <w:pPr>
        <w:spacing w:after="0"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Ως λέγων ο κ. Τζαβάρας και εγώ ως Κοινοβουλευτικός Εκπρόσωπος.</w:t>
      </w:r>
    </w:p>
    <w:p w14:paraId="4660269C" w14:textId="77777777" w:rsidR="008E1586" w:rsidRDefault="00786920">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Ως λέγων, μάλιστα. Επειδή είδα ότι υπογράψατε. Εντάξει. Ο κ. Τζαβάρας. Κανένα πρόβλημα. Και εκ μέρους της Κυβέρνησης ένας Υπουργός που θα θελήσει. Και μετά θα γίνει η ψηφοφορία με το γνωστό τρόπο. Γι’ αυτό ενημερώνω τους Γραμματείς των Κοινοβουλευτικών Ομά</w:t>
      </w:r>
      <w:r>
        <w:rPr>
          <w:rFonts w:eastAsia="Times New Roman"/>
          <w:szCs w:val="24"/>
        </w:rPr>
        <w:t>δων ότι η ψηφοφορία θα είναι μεταξύ 13.15΄ με 13.30΄. Όσοι εκ των συναδέλφων επιθυμούν να συμμετάσχουν να έχουν ειδοποιηθεί να είναι στην Αίθουσα μεταξύ 13.15΄ και 13.30΄.</w:t>
      </w:r>
    </w:p>
    <w:p w14:paraId="4660269D" w14:textId="77777777" w:rsidR="008E1586" w:rsidRDefault="00786920">
      <w:pPr>
        <w:spacing w:after="0"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Παπαχριστόπουλε</w:t>
      </w:r>
      <w:proofErr w:type="spellEnd"/>
      <w:r>
        <w:rPr>
          <w:rFonts w:eastAsia="Times New Roman"/>
          <w:szCs w:val="24"/>
        </w:rPr>
        <w:t xml:space="preserve">, συγγνώμη που σας είχα όρθιο, πονάει και το πόδι σας ακόμα. </w:t>
      </w:r>
    </w:p>
    <w:p w14:paraId="4660269E" w14:textId="77777777" w:rsidR="008E1586" w:rsidRDefault="00786920">
      <w:pPr>
        <w:spacing w:after="0" w:line="600" w:lineRule="auto"/>
        <w:ind w:firstLine="720"/>
        <w:jc w:val="both"/>
        <w:rPr>
          <w:rFonts w:eastAsia="Times New Roman"/>
          <w:szCs w:val="24"/>
        </w:rPr>
      </w:pPr>
      <w:r>
        <w:rPr>
          <w:rFonts w:eastAsia="Times New Roman"/>
          <w:szCs w:val="24"/>
        </w:rPr>
        <w:lastRenderedPageBreak/>
        <w:t>Ε</w:t>
      </w:r>
      <w:r>
        <w:rPr>
          <w:rFonts w:eastAsia="Times New Roman"/>
          <w:szCs w:val="24"/>
        </w:rPr>
        <w:t>λάτε, έχετε τον λόγο.</w:t>
      </w:r>
    </w:p>
    <w:p w14:paraId="4660269F" w14:textId="77777777" w:rsidR="008E1586" w:rsidRDefault="00786920">
      <w:pPr>
        <w:spacing w:after="0"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Ευχαριστώ, κύριε Πρόεδρε.</w:t>
      </w:r>
    </w:p>
    <w:p w14:paraId="466026A0" w14:textId="77777777" w:rsidR="008E1586" w:rsidRDefault="00786920">
      <w:pPr>
        <w:spacing w:after="0" w:line="600" w:lineRule="auto"/>
        <w:ind w:firstLine="720"/>
        <w:jc w:val="both"/>
        <w:rPr>
          <w:rFonts w:eastAsia="Times New Roman"/>
          <w:szCs w:val="24"/>
        </w:rPr>
      </w:pPr>
      <w:r>
        <w:rPr>
          <w:rFonts w:eastAsia="Times New Roman"/>
          <w:szCs w:val="24"/>
        </w:rPr>
        <w:t>Πιστεύω ότι κανείς δεν έχει δικαίωμα να μονοπωλεί την αλήθεια ούτε να διεκδικεί το αλάθητο. Και αν έχει ένα μεγαλείο η κοινοβουλευτική δημοκρατία είναι γιατί μπορεί να ακούγονται σε αυτήν την Αίθουσα όλες οι απόψεις. Κάποιες μπορεί να μην μας αρέσουν, κάπο</w:t>
      </w:r>
      <w:r>
        <w:rPr>
          <w:rFonts w:eastAsia="Times New Roman"/>
          <w:szCs w:val="24"/>
        </w:rPr>
        <w:t xml:space="preserve">ιες να τις υιοθετούμε. Ο τελευταίος, λοιπόν, που θα μονοπωλούσε την αλήθεια είμαι εγώ. </w:t>
      </w:r>
    </w:p>
    <w:p w14:paraId="466026A1" w14:textId="77777777" w:rsidR="008E1586" w:rsidRDefault="00786920">
      <w:pPr>
        <w:spacing w:after="0" w:line="600" w:lineRule="auto"/>
        <w:ind w:firstLine="720"/>
        <w:jc w:val="both"/>
        <w:rPr>
          <w:rFonts w:eastAsia="Times New Roman"/>
          <w:szCs w:val="24"/>
        </w:rPr>
      </w:pPr>
      <w:r>
        <w:rPr>
          <w:rFonts w:eastAsia="Times New Roman"/>
          <w:szCs w:val="24"/>
        </w:rPr>
        <w:t xml:space="preserve">Θέλω, όμως, να μπω στο θέμα μου και να πω το εξής: Και σε αυτήν την Αίθουσα συγκρούονται δύο κόσμοι. Από τη μια πλευρά η φωνή της αγοράς, των </w:t>
      </w:r>
      <w:r>
        <w:rPr>
          <w:rFonts w:eastAsia="Times New Roman"/>
          <w:szCs w:val="24"/>
          <w:lang w:val="en-US"/>
        </w:rPr>
        <w:t>offshore</w:t>
      </w:r>
      <w:r>
        <w:rPr>
          <w:rFonts w:eastAsia="Times New Roman"/>
          <w:szCs w:val="24"/>
        </w:rPr>
        <w:t>, των πολυεθνικών,</w:t>
      </w:r>
      <w:r>
        <w:rPr>
          <w:rFonts w:eastAsia="Times New Roman"/>
          <w:szCs w:val="24"/>
        </w:rPr>
        <w:t xml:space="preserve"> των οικονομικών παραδείσων, το χρηματιστήριο και από την άλλη η κοινωνία. Θέλω να πιστεύω ότι σε αυτήν τη σύγκρουση, την αδυσώπητη, δεν ξέρω ποιος θα βρεθεί κερδισμένος και ποιος χαμένος, πάντως όσοι έχουν διαλέξει την κοινωνία</w:t>
      </w:r>
      <w:r>
        <w:rPr>
          <w:rFonts w:eastAsia="Times New Roman"/>
          <w:szCs w:val="24"/>
        </w:rPr>
        <w:t>,</w:t>
      </w:r>
      <w:r>
        <w:rPr>
          <w:rFonts w:eastAsia="Times New Roman"/>
          <w:szCs w:val="24"/>
        </w:rPr>
        <w:t xml:space="preserve"> τουλάχιστον</w:t>
      </w:r>
      <w:r>
        <w:rPr>
          <w:rFonts w:eastAsia="Times New Roman"/>
          <w:szCs w:val="24"/>
        </w:rPr>
        <w:t>,</w:t>
      </w:r>
      <w:r>
        <w:rPr>
          <w:rFonts w:eastAsia="Times New Roman"/>
          <w:szCs w:val="24"/>
        </w:rPr>
        <w:t xml:space="preserve"> δεν θα μετανι</w:t>
      </w:r>
      <w:r>
        <w:rPr>
          <w:rFonts w:eastAsia="Times New Roman"/>
          <w:szCs w:val="24"/>
        </w:rPr>
        <w:t>ώσουν ποτέ.</w:t>
      </w:r>
    </w:p>
    <w:p w14:paraId="466026A2" w14:textId="77777777" w:rsidR="008E1586" w:rsidRDefault="00786920">
      <w:pPr>
        <w:spacing w:after="0" w:line="600" w:lineRule="auto"/>
        <w:ind w:firstLine="720"/>
        <w:jc w:val="both"/>
        <w:rPr>
          <w:rFonts w:eastAsia="Times New Roman"/>
          <w:szCs w:val="24"/>
        </w:rPr>
      </w:pPr>
      <w:r>
        <w:rPr>
          <w:rFonts w:eastAsia="Times New Roman"/>
          <w:szCs w:val="24"/>
        </w:rPr>
        <w:t>Θα γίνω πιο ειδικός και πιο συγκεκριμένος. Είναι εύκολο πράγμα να χτυπάς το σύμπτωμα και να κάνεις πως δεν βλέπεις το αίτιο. Δεν είναι καλός γιατρός αυτός</w:t>
      </w:r>
      <w:r>
        <w:rPr>
          <w:rFonts w:eastAsia="Times New Roman"/>
          <w:szCs w:val="24"/>
        </w:rPr>
        <w:t>,</w:t>
      </w:r>
      <w:r>
        <w:rPr>
          <w:rFonts w:eastAsia="Times New Roman"/>
          <w:szCs w:val="24"/>
        </w:rPr>
        <w:t xml:space="preserve"> που δίνει ένα παυσίπονο για έναν πυρετό αν δεν μάθει ποτέ ή αν δεν πει στον άρρωστό του </w:t>
      </w:r>
      <w:r>
        <w:rPr>
          <w:rFonts w:eastAsia="Times New Roman"/>
          <w:szCs w:val="24"/>
        </w:rPr>
        <w:t>τι έφταιξε και έγινε αυτός ο πυρετός.</w:t>
      </w:r>
    </w:p>
    <w:p w14:paraId="466026A3" w14:textId="77777777" w:rsidR="008E1586" w:rsidRDefault="00786920">
      <w:pPr>
        <w:spacing w:after="0" w:line="600" w:lineRule="auto"/>
        <w:ind w:firstLine="720"/>
        <w:jc w:val="both"/>
        <w:rPr>
          <w:rFonts w:eastAsia="Times New Roman"/>
          <w:szCs w:val="24"/>
        </w:rPr>
      </w:pPr>
      <w:r>
        <w:rPr>
          <w:rFonts w:eastAsia="Times New Roman"/>
          <w:szCs w:val="24"/>
        </w:rPr>
        <w:t>Στον Α΄ Παγκόσμιο Πόλεμο τους όρους επέβαλε ο νικητής. Το ίδιο και στον Β΄ Παγκόσμιο Πόλεμο. Ο ηττημένος ήταν αδύναμος κρίκος. Είναι ιερή υποχρέωση, πι</w:t>
      </w:r>
      <w:r>
        <w:rPr>
          <w:rFonts w:eastAsia="Times New Roman"/>
          <w:szCs w:val="24"/>
        </w:rPr>
        <w:lastRenderedPageBreak/>
        <w:t xml:space="preserve">στεύω, της ελληνικής κοινωνίας να μάθει πώς έφθασε η χώρα σε αυτήν </w:t>
      </w:r>
      <w:r>
        <w:rPr>
          <w:rFonts w:eastAsia="Times New Roman"/>
          <w:szCs w:val="24"/>
        </w:rPr>
        <w:t xml:space="preserve">την κατάσταση. Κάποιοι επιμένουν -θα έλεγε κανείς θυμίζει το πείραμα του Παβλόφ-, να αγνοούν τις πραγματικές αιτίες αυτής της κρίσης που πραγματικά μαστίζει τη χώρα. </w:t>
      </w:r>
    </w:p>
    <w:p w14:paraId="466026A4"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Και με την ευκαιρία θέλω να πω ότι οι όποιοι εργαζόμενοι, οι όποιοι συνδικαλιστές έχουν –</w:t>
      </w:r>
      <w:r>
        <w:rPr>
          <w:rFonts w:eastAsia="Times New Roman" w:cs="Times New Roman"/>
          <w:szCs w:val="24"/>
        </w:rPr>
        <w:t>κατά τη γνώμη μου- δίκιο. Δεν έχει κα</w:t>
      </w:r>
      <w:r>
        <w:rPr>
          <w:rFonts w:eastAsia="Times New Roman" w:cs="Times New Roman"/>
          <w:szCs w:val="24"/>
        </w:rPr>
        <w:t>μ</w:t>
      </w:r>
      <w:r>
        <w:rPr>
          <w:rFonts w:eastAsia="Times New Roman" w:cs="Times New Roman"/>
          <w:szCs w:val="24"/>
        </w:rPr>
        <w:t>μία σημασία εάν ήταν δέκα ή δώδεκα φορές. Ένα ευρώ να σου κόψουν τώρα που βρίσκεσαι σε συνθήκες οικονομικής ασφυξίας εξεγείρεσαι, διαμαρτύρεσαι. Ναι, έχουμε πολιτικό κόστος γιατί κυβερνάμε εμείς. Δεν εξετάζει ο άλλος ε</w:t>
      </w:r>
      <w:r>
        <w:rPr>
          <w:rFonts w:eastAsia="Times New Roman" w:cs="Times New Roman"/>
          <w:szCs w:val="24"/>
        </w:rPr>
        <w:t xml:space="preserve">άν του κόψανε τη σύνταξη έντεκα ή δώδεκα φορές. Ένα ευρώ θα σου κόψω τώρα, εσύ φταις. Το σέβομαι και δεν έχω να πω κουβέντα για αυτό. Έχει, όμως, μεγάλη σημασία να μάθουμε πώς έφτασε η χώρα σε αυτό το σημείο. </w:t>
      </w:r>
    </w:p>
    <w:p w14:paraId="466026A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Έβλεπα ένα παράδειγμα προχθές, γιατί είμαι στη</w:t>
      </w:r>
      <w:r>
        <w:rPr>
          <w:rFonts w:eastAsia="Times New Roman" w:cs="Times New Roman"/>
          <w:szCs w:val="24"/>
        </w:rPr>
        <w:t xml:space="preserve">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για την υγεία, με πόση άνεση το ΚΕΕΛΠΝΟ έδινε 1 εκατομμύριο ευρώ σε έναν συγκεκριμένο τηλεοπτικό σταθμό μόνο και μόνο για ένα θέμα που ήταν αδιάφορο. Έβλεπα ακόμα με πόση άνεση το ΚΕΕΛΠΝΟ έδινε 300.000 ευρώ σε έναν άλλο σταθμό με ιδιω</w:t>
      </w:r>
      <w:r>
        <w:rPr>
          <w:rFonts w:eastAsia="Times New Roman" w:cs="Times New Roman"/>
          <w:szCs w:val="24"/>
        </w:rPr>
        <w:t>τικό συμφωνητικό για μηνύματα. Για όσους δεν έχουν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τι σημαίνει ΚΕΕΛΠΝΟ, επειδή είμαι ιατρός, αφορά μεταδοτικά νοσήματα, επιδημίες, εξάρσεις σε όλον τον κόσμο, σε όλη την Ευρώπη, σε όλο τον πλανήτη. Δεν πληρώνει κανείς διαφημιστικά μηνύματα για τέτ</w:t>
      </w:r>
      <w:r>
        <w:rPr>
          <w:rFonts w:eastAsia="Times New Roman" w:cs="Times New Roman"/>
          <w:szCs w:val="24"/>
        </w:rPr>
        <w:t xml:space="preserve">οιου είδους προβολή. Θα μπορούσα να πω πολλά πράγματα. Μου έκανε φοβερή εντύπωση πώς μια θερμική κάμερα που κάνει 7.000 ευρώ, αγοραζόταν 115.000 ευρώ. Όλα αυτά τα έχουμε ξεχάσει και βλέπω ανθρώπους που κουνούν το </w:t>
      </w:r>
      <w:r>
        <w:rPr>
          <w:rFonts w:eastAsia="Times New Roman" w:cs="Times New Roman"/>
          <w:szCs w:val="24"/>
        </w:rPr>
        <w:lastRenderedPageBreak/>
        <w:t>δάχτυλο. Καλά κάνουν. Ο καθένας κρίνεται. Έ</w:t>
      </w:r>
      <w:r>
        <w:rPr>
          <w:rFonts w:eastAsia="Times New Roman" w:cs="Times New Roman"/>
          <w:szCs w:val="24"/>
        </w:rPr>
        <w:t xml:space="preserve">χει, όμως, μεγάλη σημασία να δούμε τι κάνει αυτή η Κυβέρνηση. </w:t>
      </w:r>
    </w:p>
    <w:p w14:paraId="466026A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Έχω την αίσθηση -το είπα και στην προηγούμενη ομιλία μου- ότι η συμφωνία αυτή τελειώνει. Ήδη αυτήν τη στιγμή που μιλάμε σε πολύ λίγες μέρες πιστεύω ότι ρυθμίζεται η δόση των 7,5 δισεκατομμυρίων</w:t>
      </w:r>
      <w:r>
        <w:rPr>
          <w:rFonts w:eastAsia="Times New Roman" w:cs="Times New Roman"/>
          <w:szCs w:val="24"/>
        </w:rPr>
        <w:t xml:space="preserve"> ευρώ που χρωστάμε τον Ιούλιο. Να ακούγονται αυτά. Είναι μια θηλιά στο λαιμό, για την οποία δεν φταίξαμε εμείς ποτέ. Ήδη αυτήν τη στιγμή θεωρείται σχεδόν δεδομένη –με έναν πολύ μικρό αστερίσκο- η συμμετοχή μας στη ποσοτική χαλάρωση. Νομίζω ότι αργά η γρήγο</w:t>
      </w:r>
      <w:r>
        <w:rPr>
          <w:rFonts w:eastAsia="Times New Roman" w:cs="Times New Roman"/>
          <w:szCs w:val="24"/>
        </w:rPr>
        <w:t xml:space="preserve">ρα, δοκιμαστικά θα βγούμε στις αγορές, δηλαδή θα φύγει ο βραχνάς του να δανειζόμαστε και θα βγούμε –πιστεύω- οριστικά στις αγορές πολύ σύντομα. Αυτό είναι καλό για τη χώρα. Η θηλιά πρέπει να φύγει οριστικά από τον λαιμό μας. </w:t>
      </w:r>
    </w:p>
    <w:p w14:paraId="466026A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Ακούω πάλι με διαπρύσιους λόγο</w:t>
      </w:r>
      <w:r>
        <w:rPr>
          <w:rFonts w:eastAsia="Times New Roman" w:cs="Times New Roman"/>
          <w:szCs w:val="24"/>
        </w:rPr>
        <w:t>υς έντονη κριτική. Γεννιέται ένα ερώτημα και συγχωρήστε μου τη λαϊκή έκφραση: Ρε παιδιά, σαράντα χρόνια είχατε το πηδάλιο αυτής της χώρας. Πραγματικά, τι σας εμπόδισε αυτά τα ωραία που μας προτείνετε εδώ να τα έχετε κάνει πράξη; Τι σας εμπόδισε, για παράδε</w:t>
      </w:r>
      <w:r>
        <w:rPr>
          <w:rFonts w:eastAsia="Times New Roman" w:cs="Times New Roman"/>
          <w:szCs w:val="24"/>
        </w:rPr>
        <w:t xml:space="preserve">ιγμα, να έχετε καθιερώσει εσείς το πλαστικό χρήμα και σύμφωνα με την έκθεση της Τράπεζας της Ελλάδος να έχουμε εξοικονομήσει 1,5 δισεκατομμύριο ευρώ; Για όσους έχουν απορία, τα 617 εκατομμύρια ευρώ δεν τα μοιράστηκαν κάποιοι φίλοι, όπως γινόταν παλιά. </w:t>
      </w:r>
    </w:p>
    <w:p w14:paraId="466026A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Θέλ</w:t>
      </w:r>
      <w:r>
        <w:rPr>
          <w:rFonts w:eastAsia="Times New Roman" w:cs="Times New Roman"/>
          <w:szCs w:val="24"/>
        </w:rPr>
        <w:t xml:space="preserve">ω να πω και κάτι άλλο, γιατί η υπερβολή, η μικροψυχία και η ανακρίβεια είναι σήμα κατατεθέν. Έγινε μεγάλος θόρυβος για τα 300 ευρώ. Το ξέρουν όλοι. Εάν ρωτούσαν έναν φοροτεχνικό ότι εάν καθυστερούσε η Κυβέρνηση να το δώσει, αυτό </w:t>
      </w:r>
      <w:r>
        <w:rPr>
          <w:rFonts w:eastAsia="Times New Roman" w:cs="Times New Roman"/>
          <w:szCs w:val="24"/>
        </w:rPr>
        <w:lastRenderedPageBreak/>
        <w:t>το μικρό, αυτό το τίποτα, θ</w:t>
      </w:r>
      <w:r>
        <w:rPr>
          <w:rFonts w:eastAsia="Times New Roman" w:cs="Times New Roman"/>
          <w:szCs w:val="24"/>
        </w:rPr>
        <w:t>α πήγαινε στον προϋπολογισμό του 2017 και θα χανόταν. Ενάμισι εκατομμύριο πολίτες δεν θα είχαν τη δυνατότητα τα Χριστούγεννα να κάνουν ένα δώρο. Και λέω ξανά ότι δεν είναι τίποτα σπουδαίο. Και όμως, επί επτά μέρες τα κανάλια παίζανε αλύπητα τη διαφθορά δήθ</w:t>
      </w:r>
      <w:r>
        <w:rPr>
          <w:rFonts w:eastAsia="Times New Roman" w:cs="Times New Roman"/>
          <w:szCs w:val="24"/>
        </w:rPr>
        <w:t xml:space="preserve">εν, γιατί δεν πρόλαβε η ΗΔΙΚΑ να κάνει τις διασταυρώσεις. Θα μπορούσα να έχω πάρει και εγώ τα 300 ευρώ. Έτυχε να μην τα πάρω. </w:t>
      </w:r>
    </w:p>
    <w:p w14:paraId="466026A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Παρ’ ότι έχουμε κοινοβουλευτική δημοκρατία υπάρχει –λυπάμαι που το λέω- μια θηριώδης παντοδυναμία των </w:t>
      </w:r>
      <w:r>
        <w:rPr>
          <w:rFonts w:eastAsia="Times New Roman" w:cs="Times New Roman"/>
          <w:szCs w:val="24"/>
        </w:rPr>
        <w:t>μ</w:t>
      </w:r>
      <w:r>
        <w:rPr>
          <w:rFonts w:eastAsia="Times New Roman" w:cs="Times New Roman"/>
          <w:szCs w:val="24"/>
        </w:rPr>
        <w:t xml:space="preserve">έσων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νημέρωσης. Α</w:t>
      </w:r>
      <w:r>
        <w:rPr>
          <w:rFonts w:eastAsia="Times New Roman" w:cs="Times New Roman"/>
          <w:szCs w:val="24"/>
        </w:rPr>
        <w:t xml:space="preserve">κόμα τώρα που μιλάμε είναι καθημερινό σπορ η διαστρέβλωση της πραγματικότητας. Θα μπορούσα να αναφέρω πολλά παραδείγματα. Δεν θέλω να ξύσω πληγές. Το είπα και στην </w:t>
      </w:r>
      <w:r>
        <w:rPr>
          <w:rFonts w:eastAsia="Times New Roman" w:cs="Times New Roman"/>
          <w:szCs w:val="24"/>
        </w:rPr>
        <w:t>ε</w:t>
      </w:r>
      <w:r>
        <w:rPr>
          <w:rFonts w:eastAsia="Times New Roman" w:cs="Times New Roman"/>
          <w:szCs w:val="24"/>
        </w:rPr>
        <w:t xml:space="preserve">πιτροπή, το είπα κι όταν είχαν έρθει ο </w:t>
      </w:r>
      <w:r>
        <w:rPr>
          <w:rFonts w:eastAsia="Times New Roman" w:cs="Times New Roman"/>
          <w:szCs w:val="24"/>
        </w:rPr>
        <w:t>π</w:t>
      </w:r>
      <w:r>
        <w:rPr>
          <w:rFonts w:eastAsia="Times New Roman" w:cs="Times New Roman"/>
          <w:szCs w:val="24"/>
        </w:rPr>
        <w:t xml:space="preserve">ρόεδρος και ο </w:t>
      </w:r>
      <w:r>
        <w:rPr>
          <w:rFonts w:eastAsia="Times New Roman" w:cs="Times New Roman"/>
          <w:szCs w:val="24"/>
        </w:rPr>
        <w:t>α</w:t>
      </w:r>
      <w:r>
        <w:rPr>
          <w:rFonts w:eastAsia="Times New Roman" w:cs="Times New Roman"/>
          <w:szCs w:val="24"/>
        </w:rPr>
        <w:t>ντιπρόεδρος του ΕΣΡ. Επί έναν μήνα τ</w:t>
      </w:r>
      <w:r>
        <w:rPr>
          <w:rFonts w:eastAsia="Times New Roman" w:cs="Times New Roman"/>
          <w:szCs w:val="24"/>
        </w:rPr>
        <w:t>ο καλοκαίρι τρεις εν ενεργεία Υπουργοί ήταν εξ αμελείας δολοφόνοι γιατί έτσι ήθελαν κάποια κανάλια, κάποιες εφημερίδες, κάποια ραδιόφωνα. Κι όταν βγήκαν όλα τα αποδεικτικά στοιχεία ότι δεν είχαν σχέση αυτοί οι άνθρωποι ακόμα και τώρα που μιλάμε υπάρχουν πο</w:t>
      </w:r>
      <w:r>
        <w:rPr>
          <w:rFonts w:eastAsia="Times New Roman" w:cs="Times New Roman"/>
          <w:szCs w:val="24"/>
        </w:rPr>
        <w:t>λίτες</w:t>
      </w:r>
      <w:r>
        <w:rPr>
          <w:rFonts w:eastAsia="Times New Roman" w:cs="Times New Roman"/>
          <w:szCs w:val="24"/>
        </w:rPr>
        <w:t>,</w:t>
      </w:r>
      <w:r>
        <w:rPr>
          <w:rFonts w:eastAsia="Times New Roman" w:cs="Times New Roman"/>
          <w:szCs w:val="24"/>
        </w:rPr>
        <w:t xml:space="preserve"> που πιστεύουν ότι δεν υπήρχε καπνός χωρίς φωτιά. </w:t>
      </w:r>
    </w:p>
    <w:p w14:paraId="466026AA"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Παλεύει αυτή η Κυβέρνηση με αντίξοες συνθήκες, κάτω από συνθήκες οικονομικής ασφυξίας, και ομολογημένα </w:t>
      </w:r>
      <w:r>
        <w:rPr>
          <w:rFonts w:eastAsia="Times New Roman" w:cs="Times New Roman"/>
          <w:szCs w:val="24"/>
        </w:rPr>
        <w:t>«</w:t>
      </w:r>
      <w:r>
        <w:rPr>
          <w:rFonts w:eastAsia="Times New Roman" w:cs="Times New Roman"/>
          <w:szCs w:val="24"/>
        </w:rPr>
        <w:t>παρένθεση</w:t>
      </w:r>
      <w:r>
        <w:rPr>
          <w:rFonts w:eastAsia="Times New Roman" w:cs="Times New Roman"/>
          <w:szCs w:val="24"/>
        </w:rPr>
        <w:t>»</w:t>
      </w:r>
      <w:r>
        <w:rPr>
          <w:rFonts w:eastAsia="Times New Roman" w:cs="Times New Roman"/>
          <w:szCs w:val="24"/>
        </w:rPr>
        <w:t>. Ποτέ δεν άφησαν αυτή την Κυβέρνηση να κυβερνήσει ανθρώπινα, κανονικά. Τις εκλογές δ</w:t>
      </w:r>
      <w:r>
        <w:rPr>
          <w:rFonts w:eastAsia="Times New Roman" w:cs="Times New Roman"/>
          <w:szCs w:val="24"/>
        </w:rPr>
        <w:t xml:space="preserve">εν τις πήρε με δικτατορία. Ψήφισε ο Έλληνας πολίτης. Κι όμως, κάτω από συνθήκες οικονομικής ασφυξίας, μόνιμης παρένθεσης, μιας λυσσασμένης επίθεσης απ’ όλους, κατάφερε να επιβιώσει. Καταφέρνει τώρα που μιλάμε να βγάλει τη χώρα από την επιτροπεία. </w:t>
      </w:r>
    </w:p>
    <w:p w14:paraId="466026A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γίνω </w:t>
      </w:r>
      <w:r>
        <w:rPr>
          <w:rFonts w:eastAsia="Times New Roman" w:cs="Times New Roman"/>
          <w:szCs w:val="24"/>
        </w:rPr>
        <w:t>δυσάρεστος, αλλά δεν μπορώ να μην επαναλάβω ότι είμαι από τους τελευταίους που θα πω ότι αυτά τα μέτρα για πολλούς πολίτες είναι δυσβάσταχτα. Να ξέρουν όμως αυτοί οι πολίτες ότι οι περισσότεροι από εμάς τους Βουλευτές δεν μπήκαμε στη Βουλή για να πλουτίσου</w:t>
      </w:r>
      <w:r>
        <w:rPr>
          <w:rFonts w:eastAsia="Times New Roman" w:cs="Times New Roman"/>
          <w:szCs w:val="24"/>
        </w:rPr>
        <w:t>με. Δεν χρησιμοποιούμε το βουλευτικό αξίωμα για να βγάλουμε χρήματα. Είμαι απ’ αυτούς που πρωτοστατώ -και θα το κάνω στην επόμενη συνταγματική αναθεώρηση- στο να είναι οι Βουλευτές πλήρους και αποκλειστικής απασχόλησης. Είναι προς τιμήν όλων των πτερύγων τ</w:t>
      </w:r>
      <w:r>
        <w:rPr>
          <w:rFonts w:eastAsia="Times New Roman" w:cs="Times New Roman"/>
          <w:szCs w:val="24"/>
        </w:rPr>
        <w:t>ης Βουλής, γιατί έχω βρει Βουλευτές απ’ όλα τα κόμματα</w:t>
      </w:r>
      <w:r>
        <w:rPr>
          <w:rFonts w:eastAsia="Times New Roman" w:cs="Times New Roman"/>
          <w:szCs w:val="24"/>
        </w:rPr>
        <w:t>,</w:t>
      </w:r>
      <w:r>
        <w:rPr>
          <w:rFonts w:eastAsia="Times New Roman" w:cs="Times New Roman"/>
          <w:szCs w:val="24"/>
        </w:rPr>
        <w:t xml:space="preserve"> που συμμερίζονται αυτή την άποψη. Να μη θυμίσω τι κάνανε οι παλιοί πολιτικοί. </w:t>
      </w:r>
    </w:p>
    <w:p w14:paraId="466026AC"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Είναι δυσάρεστο σε μένα να τα θυμίζω, αλλά θα πρέπει οι άνθρωποι που κουνάνε το χέρι να μας πουν τι έκαναν με το Χρηματιστήριο. Ποιος κυβερνούσε τότε τη χώρα, όταν απίστευτα δισεκατομμύρια πήγαν στα χέρια μιας ελίτ; Τι έκαναν με τους Ολυμπιακούς Αγώνες; Δε</w:t>
      </w:r>
      <w:r>
        <w:rPr>
          <w:rFonts w:eastAsia="Times New Roman" w:cs="Times New Roman"/>
          <w:szCs w:val="24"/>
        </w:rPr>
        <w:t xml:space="preserve">ν είναι μόνο το </w:t>
      </w:r>
      <w:r>
        <w:rPr>
          <w:rFonts w:eastAsia="Times New Roman" w:cs="Times New Roman"/>
          <w:szCs w:val="24"/>
          <w:lang w:val="en-US"/>
        </w:rPr>
        <w:t>C</w:t>
      </w:r>
      <w:r>
        <w:rPr>
          <w:rFonts w:eastAsia="Times New Roman" w:cs="Times New Roman"/>
          <w:szCs w:val="24"/>
        </w:rPr>
        <w:t>4I. Είναι πάρα πολλά. Πόσα δισεκατομμύρια άλλαξαν τσέπες με την υπερτιμολόγηση και πήγαν πάλι σε μια ελίτ; Τι έγινε με τα εξοπλιστικά; Δεν είναι μόνο ο Γιάννος Παπαντωνίου που τον είχαν ξεχάσει δεκατρία χρόνια. Είναι πολλά. Τι έγινε με την</w:t>
      </w:r>
      <w:r>
        <w:rPr>
          <w:rFonts w:eastAsia="Times New Roman" w:cs="Times New Roman"/>
          <w:szCs w:val="24"/>
        </w:rPr>
        <w:t xml:space="preserve"> Υγεία; </w:t>
      </w:r>
    </w:p>
    <w:p w14:paraId="466026A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Πάντως ο </w:t>
      </w:r>
      <w:proofErr w:type="spellStart"/>
      <w:r>
        <w:rPr>
          <w:rFonts w:eastAsia="Times New Roman" w:cs="Times New Roman"/>
          <w:szCs w:val="24"/>
        </w:rPr>
        <w:t>Πολάκης</w:t>
      </w:r>
      <w:proofErr w:type="spellEnd"/>
      <w:r>
        <w:rPr>
          <w:rFonts w:eastAsia="Times New Roman" w:cs="Times New Roman"/>
          <w:szCs w:val="24"/>
        </w:rPr>
        <w:t xml:space="preserve"> και ο Ξανθός φέρνουν σ’ αυτό το νομοσχέδιο κάτι που το ζητάω, ουρλιάζω γι’ αυτό, είκοσι πέντε χρόνια: Να ελέγχονται οι προμήθειες και η τιμολόγηση των φαρμάκων. Τι σας εμπόδισε να το κάνετε αυτό; Τόσα ωραία προτείνετε. Ένα «πάρτι»</w:t>
      </w:r>
      <w:r>
        <w:rPr>
          <w:rFonts w:eastAsia="Times New Roman" w:cs="Times New Roman"/>
          <w:szCs w:val="24"/>
        </w:rPr>
        <w:t xml:space="preserve"> απίστευτο υπήρξε, που στοίχισε πάνω από 85 δισεκατομμύρια.</w:t>
      </w:r>
    </w:p>
    <w:p w14:paraId="466026A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Πόσο στοίχισε 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Κάποιοι που είχαν προσωπικές επαφές τότε με τον </w:t>
      </w:r>
      <w:proofErr w:type="spellStart"/>
      <w:r>
        <w:rPr>
          <w:rFonts w:eastAsia="Times New Roman" w:cs="Times New Roman"/>
          <w:szCs w:val="24"/>
        </w:rPr>
        <w:t>Χριστοφοράκο</w:t>
      </w:r>
      <w:proofErr w:type="spellEnd"/>
      <w:r>
        <w:rPr>
          <w:rFonts w:eastAsia="Times New Roman" w:cs="Times New Roman"/>
          <w:szCs w:val="24"/>
        </w:rPr>
        <w:t xml:space="preserve"> φρόντισαν να φυγαδευτεί για να μη μιλήσει. Ήξεραν τι τους περίμενε. Τόσα δισεκατομμύρια ήταν τότε 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w:t>
      </w:r>
    </w:p>
    <w:p w14:paraId="466026AF"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Τι έγινε με την Αγροτική Τράπεζα; Το όργιο της δανειοδότησης που γινόταν χωρίς εγγυήσεις πόσα δισεκατομμύρια στοίχισε στην τσέπη του Έλληνα πολίτη; Ποια ελίτ πήρε αυτά τα χρήματα; </w:t>
      </w:r>
    </w:p>
    <w:p w14:paraId="466026B0"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Γιατί ξεχνάτε τα χρέη σας; Θα το ξαναπώ. Αν χρωστάω 100 ευρώ σε κάποιον</w:t>
      </w:r>
      <w:r>
        <w:rPr>
          <w:rFonts w:eastAsia="Times New Roman" w:cs="Times New Roman"/>
          <w:szCs w:val="24"/>
        </w:rPr>
        <w:t>, θα στρίβω δρόμο για να μην τον συναντήσω πριν τον ξεχρεώσω. Χρωστάτε κοντά στο μισό δισεκατομμύριο, 420 εκατομμύρια. Πείτε κάτι. Μη μου προτείνετε λύση, δεν θα ακούσω. Αν σου χρωστάει κάποιος και σου λέει για δημοκρατίες, δεν τον ακούς καθόλου. Μεγάλες κ</w:t>
      </w:r>
      <w:r>
        <w:rPr>
          <w:rFonts w:eastAsia="Times New Roman" w:cs="Times New Roman"/>
          <w:szCs w:val="24"/>
        </w:rPr>
        <w:t>ουβέντες ακούω. Πείτε τι κάνετε με τα χρέη σας, πώς θα τα εξοφλήσετε. Ενάμισι δισ</w:t>
      </w:r>
      <w:r>
        <w:rPr>
          <w:rFonts w:eastAsia="Times New Roman" w:cs="Times New Roman"/>
          <w:szCs w:val="24"/>
        </w:rPr>
        <w:t>εκατομμύριο</w:t>
      </w:r>
      <w:r>
        <w:rPr>
          <w:rFonts w:eastAsia="Times New Roman" w:cs="Times New Roman"/>
          <w:szCs w:val="24"/>
        </w:rPr>
        <w:t xml:space="preserve">. έχετε χαρίσει στα ΜΜΕ. Επίσημα χαρτιά. </w:t>
      </w:r>
    </w:p>
    <w:p w14:paraId="466026B1"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Ψάξτε στις περίφημες «λίστες» να βρείτε ένα όνομα </w:t>
      </w:r>
      <w:proofErr w:type="spellStart"/>
      <w:r>
        <w:rPr>
          <w:rFonts w:eastAsia="Times New Roman" w:cs="Times New Roman"/>
          <w:szCs w:val="24"/>
        </w:rPr>
        <w:t>Συριζαίου</w:t>
      </w:r>
      <w:proofErr w:type="spellEnd"/>
      <w:r>
        <w:rPr>
          <w:rFonts w:eastAsia="Times New Roman" w:cs="Times New Roman"/>
          <w:szCs w:val="24"/>
        </w:rPr>
        <w:t xml:space="preserve"> ή ένα όνομα </w:t>
      </w:r>
      <w:proofErr w:type="spellStart"/>
      <w:r>
        <w:rPr>
          <w:rFonts w:eastAsia="Times New Roman" w:cs="Times New Roman"/>
          <w:szCs w:val="24"/>
        </w:rPr>
        <w:t>ΑΝΕΛίτη</w:t>
      </w:r>
      <w:proofErr w:type="spellEnd"/>
      <w:r>
        <w:rPr>
          <w:rFonts w:eastAsia="Times New Roman" w:cs="Times New Roman"/>
          <w:szCs w:val="24"/>
        </w:rPr>
        <w:t>. Θα ζητήσουμε συγνώμη. Ψάξτε να δείτε ποια</w:t>
      </w:r>
      <w:r>
        <w:rPr>
          <w:rFonts w:eastAsia="Times New Roman" w:cs="Times New Roman"/>
          <w:szCs w:val="24"/>
        </w:rPr>
        <w:t xml:space="preserve"> ονόματα είναι σ’ αυτές τις «λίστες». Δεν μ’ αρέσει να σκαλίζω. Τι αγώνα κάνατε για να τις κρύψετε, για να μην έρθουν στην επιφάνεια;  </w:t>
      </w:r>
    </w:p>
    <w:p w14:paraId="466026B2"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Η χώρα αυτήν τη στιγμή που μιλάμε φεύγει μπροστά. Έγινε ο εξωδικαστικός συμβιβασμός. Μας κατηγορείτε ότι είμαστε κατά τη</w:t>
      </w:r>
      <w:r>
        <w:rPr>
          <w:rFonts w:eastAsia="Times New Roman" w:cs="Times New Roman"/>
          <w:szCs w:val="24"/>
        </w:rPr>
        <w:t xml:space="preserve">ς επιχειρηματικότητας. Σαν μάννα εξ ουρανού τον περίμεναν τετρακόσιες χιλιάδες επιχειρήσεις. </w:t>
      </w:r>
      <w:proofErr w:type="spellStart"/>
      <w:r>
        <w:rPr>
          <w:rFonts w:eastAsia="Times New Roman" w:cs="Times New Roman"/>
          <w:szCs w:val="24"/>
        </w:rPr>
        <w:t>Εκατόν</w:t>
      </w:r>
      <w:proofErr w:type="spellEnd"/>
      <w:r>
        <w:rPr>
          <w:rFonts w:eastAsia="Times New Roman" w:cs="Times New Roman"/>
          <w:szCs w:val="24"/>
        </w:rPr>
        <w:t xml:space="preserve"> είκοσι δόσεις. Δέκα χρόνια πενήντα ευρώ. Τι κάνατε; </w:t>
      </w:r>
    </w:p>
    <w:p w14:paraId="466026B3"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Τι κάνατε για το Κτηματολόγιο; Είμαστε η μοναδική χώρα που δεν έχει Κτηματολόγιο. Φέραμε τους δασικούς </w:t>
      </w:r>
      <w:r>
        <w:rPr>
          <w:rFonts w:eastAsia="Times New Roman" w:cs="Times New Roman"/>
          <w:szCs w:val="24"/>
        </w:rPr>
        <w:t xml:space="preserve">χάρτες. Γιατί; Γιατί αυτή η αντίδραση; Γιατί αυτή η λύσσα; </w:t>
      </w:r>
    </w:p>
    <w:p w14:paraId="466026B4"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Να πω κάτι, εμείς ήμασταν άπειροι το 2015, αλλά την ανεργία τη βρήκαμε στο 27%. Δυόμισι εκατομμύρια Έλληνες ήταν στο όριο της φτώχειας. Εσείς με τα μεγαλεπήβολα σχέδια και τα σαράντα χρόνια διακυβ</w:t>
      </w:r>
      <w:r>
        <w:rPr>
          <w:rFonts w:eastAsia="Times New Roman" w:cs="Times New Roman"/>
          <w:szCs w:val="24"/>
        </w:rPr>
        <w:t>έρνησης, είχατε δυόμισι εκατομμύρια στα όρια της φτώχειας και ένα εκατομμύριο κάτω από το όριο της φτώχειας. Το έχετε ξεχάσει; Είχαν ήδη φύγει τριακόσιες χιλιάδες νέοι για την Ευρώπη. Δεν είπα ότι τα επόμενα χρόνια ήταν καλύτερα. Ένα πράγμα, όμως, δεν έγιν</w:t>
      </w:r>
      <w:r>
        <w:rPr>
          <w:rFonts w:eastAsia="Times New Roman" w:cs="Times New Roman"/>
          <w:szCs w:val="24"/>
        </w:rPr>
        <w:t>ε: Δεν περιφρονήσαμε την εντολή των Ελλήνων πολιτών. Εγώ το λέω και μπορεί να θεωρούμαι λίγο αιθεροβάμων, γιατί ο επιχειρηματίας από τη φύση του θέλει να κερδίζει και τον ενδιαφέρει το χρήμα: Ποτέ πάλι διαπλεκόμενος πολιτικός! Και αν υπάρξει, στο πυρ το εξ</w:t>
      </w:r>
      <w:r>
        <w:rPr>
          <w:rFonts w:eastAsia="Times New Roman" w:cs="Times New Roman"/>
          <w:szCs w:val="24"/>
        </w:rPr>
        <w:t xml:space="preserve">ώτερον! </w:t>
      </w:r>
    </w:p>
    <w:p w14:paraId="466026B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Και αυτό δεν είναι μέλημα ενός κόμματος. Όλοι εδώ που είμαστε πρέπει να παραδειγματιστούμε γιατί χρεοκόπησε η χώρα. Γιατί χρεοκόπησε η χώρα; Βουτηγμένοι όλοι στη διαφθορά και τη διαπλοκή. Όταν λέω «όλοι» δεν εννοώ τους Βουλευτές –για όνομα του Θεο</w:t>
      </w:r>
      <w:r>
        <w:rPr>
          <w:rFonts w:eastAsia="Times New Roman" w:cs="Times New Roman"/>
          <w:szCs w:val="24"/>
        </w:rPr>
        <w:t xml:space="preserve">ύ- ένα μεγάλο κομμάτι. Και οφείλω να ομολογήσω ότι σε όλα τα κόμματα υπάρχουν καθαροί και έντιμοι πολιτικοί. </w:t>
      </w:r>
    </w:p>
    <w:p w14:paraId="466026B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Για ένα πράγμα δεσμευόμαστε και νομίζω ότι είναι δέσμευση ανθρώπινη: Αυτή η χώρα να έρθει στην κανονικότητα, να κυβερνηθεί κανονικά. Έχουμε ενάμισ</w:t>
      </w:r>
      <w:r>
        <w:rPr>
          <w:rFonts w:eastAsia="Times New Roman" w:cs="Times New Roman"/>
          <w:szCs w:val="24"/>
        </w:rPr>
        <w:t xml:space="preserve">η χρόνο μπροστά μας και νομίζω ότι θα τα δώσουμε όλα για να ξαναποκτήσουμε την εμπιστοσύνη των Ελλήνων πολιτών. </w:t>
      </w:r>
    </w:p>
    <w:p w14:paraId="466026B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Έχετε συσπείρωση γύρω στο 83%. Δεν πάτε παραπάνω. Το κυβερνών κόμμα κι εμείς έχουμε μικρή συσπείρωση γιατί ένα 40%-50% κάτι περιμένει. Και πιστ</w:t>
      </w:r>
      <w:r>
        <w:rPr>
          <w:rFonts w:eastAsia="Times New Roman" w:cs="Times New Roman"/>
          <w:szCs w:val="24"/>
        </w:rPr>
        <w:t>εύω ότι, επειδή η ελπίδα πεθαίνει τελευταία, εμείς θα τη δώσουμε στον Έλληνα πολίτη.</w:t>
      </w:r>
    </w:p>
    <w:p w14:paraId="466026B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Ευχαριστώ.</w:t>
      </w:r>
    </w:p>
    <w:p w14:paraId="466026B9" w14:textId="77777777" w:rsidR="008E1586" w:rsidRDefault="00786920">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τις πτέρυγες των </w:t>
      </w:r>
      <w:r>
        <w:rPr>
          <w:rFonts w:eastAsia="Times New Roman" w:cs="Times New Roman"/>
          <w:szCs w:val="24"/>
        </w:rPr>
        <w:t xml:space="preserve">ΑΝΕΛ </w:t>
      </w:r>
      <w:r>
        <w:rPr>
          <w:rFonts w:eastAsia="Times New Roman" w:cs="Times New Roman"/>
          <w:szCs w:val="24"/>
        </w:rPr>
        <w:t>και του ΣΥΡΙΖΑ)</w:t>
      </w:r>
    </w:p>
    <w:p w14:paraId="466026BA"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Καλείται στο Βήμα ο ειδικός αγορητής της Ένωσης Κεντρώων κ. Γεώργιος </w:t>
      </w:r>
      <w:proofErr w:type="spellStart"/>
      <w:r>
        <w:rPr>
          <w:rFonts w:eastAsia="Times New Roman" w:cs="Times New Roman"/>
          <w:szCs w:val="24"/>
        </w:rPr>
        <w:t>Κατσιαντώνης</w:t>
      </w:r>
      <w:proofErr w:type="spellEnd"/>
      <w:r>
        <w:rPr>
          <w:rFonts w:eastAsia="Times New Roman" w:cs="Times New Roman"/>
          <w:szCs w:val="24"/>
        </w:rPr>
        <w:t xml:space="preserve">. </w:t>
      </w:r>
    </w:p>
    <w:p w14:paraId="466026B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Ορίστε, έχετε τον λόγο.</w:t>
      </w:r>
    </w:p>
    <w:p w14:paraId="466026BC"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ΓΕΩΡΓΙΟΣ ΚΑΤΣΙΑΝΤΩΝΗΣ:</w:t>
      </w:r>
      <w:r>
        <w:rPr>
          <w:rFonts w:eastAsia="Times New Roman" w:cs="Times New Roman"/>
          <w:szCs w:val="24"/>
        </w:rPr>
        <w:t xml:space="preserve"> Σας ευχαριστώ, κύριε Πρόεδρε.</w:t>
      </w:r>
    </w:p>
    <w:p w14:paraId="466026B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ξεκινώ με τη μοναδική θετική διάταξη, που αφορά την κατάργηση της έκπτωσης φόρου για εμάς τους Βουλευτές, όπως και αυτή που αφορά τον έλεγχο των εξόδων της οικονομικής διαχείρισης και απεικόνισης αυτής και βέβαια της χρηματοδό</w:t>
      </w:r>
      <w:r>
        <w:rPr>
          <w:rFonts w:eastAsia="Times New Roman" w:cs="Times New Roman"/>
          <w:szCs w:val="24"/>
        </w:rPr>
        <w:t xml:space="preserve">τησης κομμάτων και υποψηφίων Βουλευτών και Ευρωβουλευτών. </w:t>
      </w:r>
    </w:p>
    <w:p w14:paraId="466026B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Σήμερα αισθάνομαι δικαιωμένος, γιατί αποτελεί πολιτική μου πεποίθηση ότι όλοι οι συνάδελφοι Βουλευτές συμφωνείτε συνειδητά ότι αυτό έπρεπε από πολλών ετών να ισχύει στην Ελλάδα, η οποία δίδαξε τη δ</w:t>
      </w:r>
      <w:r>
        <w:rPr>
          <w:rFonts w:eastAsia="Times New Roman" w:cs="Times New Roman"/>
          <w:szCs w:val="24"/>
        </w:rPr>
        <w:t xml:space="preserve">ημοκρατία και την ισονομία. </w:t>
      </w:r>
    </w:p>
    <w:p w14:paraId="466026BF"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Από την άλλη, δεν μπορώ παρά να πω ότι το νομοσχέδιο - τέταρτο μνημόνιο, αποτελεί μια υποσχετική χωρίς αντίκρισμα. Είναι μια μεταχρονολογημένη επιταγή, που όταν βρεθεί στα χέρια των πολιτών ως κομιστών θα κινδυνεύει να «σκάσει»</w:t>
      </w:r>
      <w:r>
        <w:rPr>
          <w:rFonts w:eastAsia="Times New Roman" w:cs="Times New Roman"/>
          <w:szCs w:val="24"/>
        </w:rPr>
        <w:t xml:space="preserve"> ακάλυπτη και φυσικά απλήρωτη. Έτσι μόνο μπορώ να χαρακτηρίσω τα αντίμετρα</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lastRenderedPageBreak/>
        <w:t xml:space="preserve">δήθεν προβλέπετε ότι θα ενισχύσουν την ελληνική κοινωνία και εν γένει το πολιτικοκοινωνικό γίγνεσθαι της χώρας. Όλα τελούν υπό αίρεση, άρα πρέπει να δούμε πώς και αν τελικά μπορεί να πληρωθεί αυτή η αίρεση. </w:t>
      </w:r>
    </w:p>
    <w:p w14:paraId="466026C0"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Όλοι μας γνωρίζουμε και -κρίνοντας εξ ιδίων</w:t>
      </w:r>
      <w:r>
        <w:rPr>
          <w:rFonts w:eastAsia="Times New Roman" w:cs="Times New Roman"/>
          <w:szCs w:val="24"/>
        </w:rPr>
        <w:t xml:space="preserve"> τα αλλότρια- θεωρώ ότι κι εσείς γνωρίζετε ότι ο λογαριασμός δεν βγαίνει και το μόνο που θα έρθουμε να δούμε μπροστά μας, τελικά, στα επόμενα ένα, δύο ή τρία χρόνια, αντίστοιχα, είναι επιπλέον προβλήματα της κοινωνίας. </w:t>
      </w:r>
    </w:p>
    <w:p w14:paraId="466026C1"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Ας δούμε, λοιπόν, τα αντίμετρα που έ</w:t>
      </w:r>
      <w:r>
        <w:rPr>
          <w:rFonts w:eastAsia="Times New Roman" w:cs="Times New Roman"/>
          <w:szCs w:val="24"/>
        </w:rPr>
        <w:t xml:space="preserve">ρχονται, παντελώς ελλιπή, προς νομοθέτηση: </w:t>
      </w:r>
    </w:p>
    <w:p w14:paraId="466026C2"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Το επίδομα ενοικίου. Δεν γνωρίζουμε τις προϋποθέσεις πλέον του ατομικού εισοδηματικού ορίου των 9.600 ευρώ, θα απαιτείται έκδοση </w:t>
      </w:r>
      <w:r>
        <w:rPr>
          <w:rFonts w:eastAsia="Times New Roman" w:cs="Times New Roman"/>
          <w:szCs w:val="24"/>
        </w:rPr>
        <w:t>κ</w:t>
      </w:r>
      <w:r>
        <w:rPr>
          <w:rFonts w:eastAsia="Times New Roman" w:cs="Times New Roman"/>
          <w:szCs w:val="24"/>
        </w:rPr>
        <w:t xml:space="preserve">οινής </w:t>
      </w:r>
      <w:r>
        <w:rPr>
          <w:rFonts w:eastAsia="Times New Roman" w:cs="Times New Roman"/>
          <w:szCs w:val="24"/>
        </w:rPr>
        <w:t>υ</w:t>
      </w:r>
      <w:r>
        <w:rPr>
          <w:rFonts w:eastAsia="Times New Roman" w:cs="Times New Roman"/>
          <w:szCs w:val="24"/>
        </w:rPr>
        <w:t xml:space="preserve">πουργικής </w:t>
      </w:r>
      <w:r>
        <w:rPr>
          <w:rFonts w:eastAsia="Times New Roman" w:cs="Times New Roman"/>
          <w:szCs w:val="24"/>
        </w:rPr>
        <w:t>α</w:t>
      </w:r>
      <w:r>
        <w:rPr>
          <w:rFonts w:eastAsia="Times New Roman" w:cs="Times New Roman"/>
          <w:szCs w:val="24"/>
        </w:rPr>
        <w:t xml:space="preserve">πόφασης για το θέμα. </w:t>
      </w:r>
    </w:p>
    <w:p w14:paraId="466026C3"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π</w:t>
      </w:r>
      <w:r>
        <w:rPr>
          <w:rFonts w:eastAsia="Times New Roman" w:cs="Times New Roman"/>
          <w:szCs w:val="24"/>
        </w:rPr>
        <w:t>ρόγραμμα «Βρεφονηπιακή Φροντίδα» άγνωσ</w:t>
      </w:r>
      <w:r>
        <w:rPr>
          <w:rFonts w:eastAsia="Times New Roman" w:cs="Times New Roman"/>
          <w:szCs w:val="24"/>
        </w:rPr>
        <w:t xml:space="preserve">το πότε θα λειτουργήσει και πότε θα είναι έτοιμοι οι σταθμοί. </w:t>
      </w:r>
    </w:p>
    <w:p w14:paraId="466026C4"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π</w:t>
      </w:r>
      <w:r>
        <w:rPr>
          <w:rFonts w:eastAsia="Times New Roman" w:cs="Times New Roman"/>
          <w:szCs w:val="24"/>
        </w:rPr>
        <w:t xml:space="preserve">ρόγραμμα «Σχολικά Γεύματα»: Λάθος, και μάλιστα εισάγεται κοινωνική ανισότητα, επειδή δεν επεκτείνεται το </w:t>
      </w:r>
      <w:r>
        <w:rPr>
          <w:rFonts w:eastAsia="Times New Roman" w:cs="Times New Roman"/>
          <w:szCs w:val="24"/>
        </w:rPr>
        <w:t>π</w:t>
      </w:r>
      <w:r>
        <w:rPr>
          <w:rFonts w:eastAsia="Times New Roman" w:cs="Times New Roman"/>
          <w:szCs w:val="24"/>
        </w:rPr>
        <w:t xml:space="preserve">ρόγραμμα σε όλους τους μαθητές της δημόσιας εκπαίδευσης, αλλά προβλέπεται μόνο για </w:t>
      </w:r>
      <w:r>
        <w:rPr>
          <w:rFonts w:eastAsia="Times New Roman" w:cs="Times New Roman"/>
          <w:szCs w:val="24"/>
        </w:rPr>
        <w:t xml:space="preserve">το 50% των μαθητών. </w:t>
      </w:r>
    </w:p>
    <w:p w14:paraId="466026C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Το επίδομα παιδιού: Λάθος που το φορολογείτε ως εισόδημα, όπως δυστυχώς κάνετε για όλα τα επιδόματα. </w:t>
      </w:r>
    </w:p>
    <w:p w14:paraId="466026C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Οι νέες θέσεις εργασίας, αν και εφόσον τα βρουν στις λεπτομέρειες και διατυπώσεις ο ΟΑΕΔ και ο αρμόδιος Υπουργός, έχει ο Θεός! </w:t>
      </w:r>
    </w:p>
    <w:p w14:paraId="466026C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Θα έπ</w:t>
      </w:r>
      <w:r>
        <w:rPr>
          <w:rFonts w:eastAsia="Times New Roman" w:cs="Times New Roman"/>
          <w:szCs w:val="24"/>
        </w:rPr>
        <w:t>ρεπε να υπήρχαν δεδομένες</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οι προτάσεις του ΟΑΕΔ, να είναι έτοιμες και περιλαμβανόμενες στο σχετικό νομοσχέδιο.</w:t>
      </w:r>
    </w:p>
    <w:p w14:paraId="466026C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Η μείωση αφορολόγητου: Άλλη μία καταδίκη για τη χώρα, ένας άλλος </w:t>
      </w:r>
      <w:proofErr w:type="spellStart"/>
      <w:r>
        <w:rPr>
          <w:rFonts w:eastAsia="Times New Roman" w:cs="Times New Roman"/>
          <w:szCs w:val="24"/>
        </w:rPr>
        <w:t>γ</w:t>
      </w:r>
      <w:r>
        <w:rPr>
          <w:rFonts w:eastAsia="Times New Roman" w:cs="Times New Roman"/>
          <w:szCs w:val="24"/>
        </w:rPr>
        <w:t>ολγοθάς</w:t>
      </w:r>
      <w:proofErr w:type="spellEnd"/>
      <w:r>
        <w:rPr>
          <w:rFonts w:eastAsia="Times New Roman" w:cs="Times New Roman"/>
          <w:szCs w:val="24"/>
        </w:rPr>
        <w:t xml:space="preserve"> για τον Έλληνα πολίτη. </w:t>
      </w:r>
    </w:p>
    <w:p w14:paraId="466026C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Η μείωση συντελεστών φορολογίας ε</w:t>
      </w:r>
      <w:r>
        <w:rPr>
          <w:rFonts w:eastAsia="Times New Roman" w:cs="Times New Roman"/>
          <w:szCs w:val="24"/>
        </w:rPr>
        <w:t>ισοδήματος για επιχειρήσεις: Αντί να πράξετε έστω και την ύστατη στιγμή με λογική και να ξεκινάει η ισχύς της χθες, δυστυχώς αυτό θα ξεκινήσει το 2020 και αφού πρώτα θα έχετε εξοντώσει κάθε ελπίδα ανάπτυξης για την ελληνική επιχειρηματικότητα.</w:t>
      </w:r>
    </w:p>
    <w:p w14:paraId="466026CA"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Η κατάργηση </w:t>
      </w:r>
      <w:r>
        <w:rPr>
          <w:rFonts w:eastAsia="Times New Roman" w:cs="Times New Roman"/>
          <w:szCs w:val="24"/>
        </w:rPr>
        <w:t>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2018 της μείωσης κατά 1,5% του </w:t>
      </w:r>
      <w:r>
        <w:rPr>
          <w:rFonts w:eastAsia="Times New Roman" w:cs="Times New Roman"/>
          <w:szCs w:val="24"/>
        </w:rPr>
        <w:t>φ</w:t>
      </w:r>
      <w:r>
        <w:rPr>
          <w:rFonts w:eastAsia="Times New Roman" w:cs="Times New Roman"/>
          <w:szCs w:val="24"/>
        </w:rPr>
        <w:t xml:space="preserve">όρου </w:t>
      </w:r>
      <w:r>
        <w:rPr>
          <w:rFonts w:eastAsia="Times New Roman" w:cs="Times New Roman"/>
          <w:szCs w:val="24"/>
        </w:rPr>
        <w:t>ε</w:t>
      </w:r>
      <w:r>
        <w:rPr>
          <w:rFonts w:eastAsia="Times New Roman" w:cs="Times New Roman"/>
          <w:szCs w:val="24"/>
        </w:rPr>
        <w:t xml:space="preserve">ισοδήματος που </w:t>
      </w:r>
      <w:proofErr w:type="spellStart"/>
      <w:r>
        <w:rPr>
          <w:rFonts w:eastAsia="Times New Roman" w:cs="Times New Roman"/>
          <w:szCs w:val="24"/>
        </w:rPr>
        <w:t>παρακρατείται</w:t>
      </w:r>
      <w:proofErr w:type="spellEnd"/>
      <w:r>
        <w:rPr>
          <w:rFonts w:eastAsia="Times New Roman" w:cs="Times New Roman"/>
          <w:szCs w:val="24"/>
        </w:rPr>
        <w:t xml:space="preserve"> στα εισοδήματα από μισθωτή εργασία, συντάξεις και άλλα. Ομοίως, η κατάργηση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2017 της μείωσης φόρου εισοδήματος για ιατρικές υπηρεσίες.</w:t>
      </w:r>
    </w:p>
    <w:p w14:paraId="466026C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Το «ψαλίδι» άνευ προηγουμένου από φέτο</w:t>
      </w:r>
      <w:r>
        <w:rPr>
          <w:rFonts w:eastAsia="Times New Roman" w:cs="Times New Roman"/>
          <w:szCs w:val="24"/>
        </w:rPr>
        <w:t xml:space="preserve">ς κιόλας στα ειδικά μισθολόγια. </w:t>
      </w:r>
    </w:p>
    <w:p w14:paraId="466026CC"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Η μείωση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2018 στο ανώτατο όριο δαπάνης για τα επιδόματα κοινωνικής πρόνοιας. Πενήντα οκτώ εκατομμύρια ευρώ τον χρόνο μειωμένα πάνω από το μισό, που –</w:t>
      </w:r>
      <w:proofErr w:type="spellStart"/>
      <w:r>
        <w:rPr>
          <w:rFonts w:eastAsia="Times New Roman" w:cs="Times New Roman"/>
          <w:szCs w:val="24"/>
        </w:rPr>
        <w:t>σημειωτέον</w:t>
      </w:r>
      <w:proofErr w:type="spellEnd"/>
      <w:r>
        <w:rPr>
          <w:rFonts w:eastAsia="Times New Roman" w:cs="Times New Roman"/>
          <w:szCs w:val="24"/>
        </w:rPr>
        <w:t>- πριν δύο χρόνια ήταν 210 εκατομμύρια ευρώ. Όλα αυτά εί</w:t>
      </w:r>
      <w:r>
        <w:rPr>
          <w:rFonts w:eastAsia="Times New Roman" w:cs="Times New Roman"/>
          <w:szCs w:val="24"/>
        </w:rPr>
        <w:t xml:space="preserve">ναι στον «αέρα», αφού θα ξεκινήσουν να ισχύσουν υπό την προϋπόθεση και στον βαθμό που δεν προκαλείται απόκλιση από τους μεσοπρόθεσμους δημοσιονομικούς στόχους. </w:t>
      </w:r>
    </w:p>
    <w:p w14:paraId="466026C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Ήδη γίνομαι αποδέκτης μένους και αρνητικών σχολίων από συμπολίτες μας, αφού πλέον ξεκάθαρα βλέπ</w:t>
      </w:r>
      <w:r>
        <w:rPr>
          <w:rFonts w:eastAsia="Times New Roman" w:cs="Times New Roman"/>
          <w:szCs w:val="24"/>
        </w:rPr>
        <w:t xml:space="preserve">ουν ότι σχεδόν στο σύνολο τίποτε από τα αντίμετρα δεν </w:t>
      </w:r>
      <w:r>
        <w:rPr>
          <w:rFonts w:eastAsia="Times New Roman" w:cs="Times New Roman"/>
          <w:szCs w:val="24"/>
        </w:rPr>
        <w:lastRenderedPageBreak/>
        <w:t>θα καρπωθούν, γιατί απλά τα νούμερα των στόχων και τα πλεονάσματα που υπόσχεστε δεν βγαίνουν.</w:t>
      </w:r>
    </w:p>
    <w:p w14:paraId="466026C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Θέλετε προφανώς να δημιουργήσετε συνθήκες απολύτου ελέγχου της κοινωνίας, μέσα από τις αλλαγές σε θέματα ομα</w:t>
      </w:r>
      <w:r>
        <w:rPr>
          <w:rFonts w:eastAsia="Times New Roman" w:cs="Times New Roman"/>
          <w:szCs w:val="24"/>
        </w:rPr>
        <w:t>δικών απολύσεων. Βλέπετε ότι πριν καλά-καλά ξεκινήσει ο θεσμός του εξωδικαστικού μηχανισμού ρύθμισης χρεών των επιχειρήσεων ήδη είναι προβληματικός και δεν ξέρετε απλά από πού να τον μαζέψετε.</w:t>
      </w:r>
    </w:p>
    <w:p w14:paraId="466026CF"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Στο θέμα περί δημοσίων προμηθειών και συμβάσεων περιπλέκετε τα </w:t>
      </w:r>
      <w:r>
        <w:rPr>
          <w:rFonts w:eastAsia="Times New Roman" w:cs="Times New Roman"/>
          <w:szCs w:val="24"/>
        </w:rPr>
        <w:t>πράγματα</w:t>
      </w:r>
      <w:r>
        <w:rPr>
          <w:rFonts w:eastAsia="Times New Roman" w:cs="Times New Roman"/>
          <w:szCs w:val="24"/>
        </w:rPr>
        <w:t>,</w:t>
      </w:r>
      <w:r>
        <w:rPr>
          <w:rFonts w:eastAsia="Times New Roman" w:cs="Times New Roman"/>
          <w:szCs w:val="24"/>
        </w:rPr>
        <w:t xml:space="preserve"> παρά συμβάλλετε στη ενοποίηση του πλαισίου δημοσίων συμβάσεων, όπως και στο θέμα των πλειστηριασμών με ηλεκτρονικά μέσα αυτό</w:t>
      </w:r>
      <w:r>
        <w:rPr>
          <w:rFonts w:eastAsia="Times New Roman" w:cs="Times New Roman"/>
          <w:szCs w:val="24"/>
        </w:rPr>
        <w:t>,</w:t>
      </w:r>
      <w:r>
        <w:rPr>
          <w:rFonts w:eastAsia="Times New Roman" w:cs="Times New Roman"/>
          <w:szCs w:val="24"/>
        </w:rPr>
        <w:t xml:space="preserve"> που βλέπουμε τελικά είναι ότι περάσατε από το «</w:t>
      </w:r>
      <w:r>
        <w:rPr>
          <w:rFonts w:eastAsia="Times New Roman" w:cs="Times New Roman"/>
          <w:szCs w:val="24"/>
        </w:rPr>
        <w:t>κ</w:t>
      </w:r>
      <w:r>
        <w:rPr>
          <w:rFonts w:eastAsia="Times New Roman" w:cs="Times New Roman"/>
          <w:szCs w:val="24"/>
        </w:rPr>
        <w:t xml:space="preserve">ανένα σπίτι σε χέρια τραπεζίτη» στο «τα δίνω όσο-όσο αρκεί να γλιτώσω». </w:t>
      </w:r>
      <w:r>
        <w:rPr>
          <w:rFonts w:eastAsia="Times New Roman" w:cs="Times New Roman"/>
          <w:szCs w:val="24"/>
        </w:rPr>
        <w:t>Όμως δεν ξέρω από τι θέλετε να γλιτώσετε. Αλήθεια, πώς αισθάνεσθε που παραδίδετε άνευ όρων τα σπίτια των Ελλήνων στους ξένους επενδυτές-«τρωκτικά» ακίνητης περιουσίας;</w:t>
      </w:r>
    </w:p>
    <w:p w14:paraId="466026D0"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Όσον αφορά στο θέμα αλλαγών στον ρόλο του οικονομικού εισαγγελέα, πραγματικά απορώ με τι</w:t>
      </w:r>
      <w:r>
        <w:rPr>
          <w:rFonts w:eastAsia="Times New Roman" w:cs="Times New Roman"/>
          <w:szCs w:val="24"/>
        </w:rPr>
        <w:t xml:space="preserve"> κριτήρια αλλάζει η διαχείριση της πληροφορίας που στέλνουν οι εισαγγελείς στη φορολογική διοίκηση και θα χαρακτηρίζεται ως απλή πληροφορία, χωρίς δεσμευτικό χαρακτήρα. Εδώ σίγουρα υπάρχει πρόβλημα αντισυνταγματικότητας.</w:t>
      </w:r>
    </w:p>
    <w:p w14:paraId="466026D1"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Ομοίως, σοβαρές επιφυλάξεις διατηρώ</w:t>
      </w:r>
      <w:r>
        <w:rPr>
          <w:rFonts w:eastAsia="Times New Roman" w:cs="Times New Roman"/>
          <w:szCs w:val="24"/>
        </w:rPr>
        <w:t xml:space="preserve"> από το όφελος</w:t>
      </w:r>
      <w:r>
        <w:rPr>
          <w:rFonts w:eastAsia="Times New Roman" w:cs="Times New Roman"/>
          <w:szCs w:val="24"/>
        </w:rPr>
        <w:t>,</w:t>
      </w:r>
      <w:r>
        <w:rPr>
          <w:rFonts w:eastAsia="Times New Roman" w:cs="Times New Roman"/>
          <w:szCs w:val="24"/>
        </w:rPr>
        <w:t xml:space="preserve"> που θα προκύψει από διατάξεις, </w:t>
      </w:r>
      <w:r>
        <w:rPr>
          <w:rFonts w:eastAsia="Times New Roman" w:cs="Times New Roman"/>
          <w:szCs w:val="24"/>
        </w:rPr>
        <w:t>όπως</w:t>
      </w:r>
      <w:r>
        <w:rPr>
          <w:rFonts w:eastAsia="Times New Roman" w:cs="Times New Roman"/>
          <w:szCs w:val="24"/>
        </w:rPr>
        <w:t xml:space="preserve"> για την κατάργηση του ειδικού φόρου στην </w:t>
      </w:r>
      <w:proofErr w:type="spellStart"/>
      <w:r>
        <w:rPr>
          <w:rFonts w:eastAsia="Times New Roman" w:cs="Times New Roman"/>
          <w:szCs w:val="24"/>
        </w:rPr>
        <w:t>ισοπροπυλική</w:t>
      </w:r>
      <w:proofErr w:type="spellEnd"/>
      <w:r>
        <w:rPr>
          <w:rFonts w:eastAsia="Times New Roman" w:cs="Times New Roman"/>
          <w:szCs w:val="24"/>
        </w:rPr>
        <w:t xml:space="preserve"> αλκοόλη. </w:t>
      </w:r>
    </w:p>
    <w:p w14:paraId="466026D2"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Για την επαναφορά του ΦΠΑ στο 13% από το 24% στα αγροτικά εφόδια: ποιο θα είναι το όφελος αφού ούτως ή άλλως συμψηφίζεται με τα έξοδα ως δαπ</w:t>
      </w:r>
      <w:r>
        <w:rPr>
          <w:rFonts w:eastAsia="Times New Roman" w:cs="Times New Roman"/>
          <w:szCs w:val="24"/>
        </w:rPr>
        <w:t>άνη και από την άλλη τους αγρότες τούς διαλύετε φορολογικά;</w:t>
      </w:r>
    </w:p>
    <w:p w14:paraId="466026D3"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Φέρνετε και διατάξεις για τη θέσπιση ενιαίου πλαισίου κατάταξης των </w:t>
      </w:r>
      <w:proofErr w:type="spellStart"/>
      <w:r>
        <w:rPr>
          <w:rFonts w:eastAsia="Times New Roman" w:cs="Times New Roman"/>
          <w:szCs w:val="24"/>
        </w:rPr>
        <w:t>ενοικιαζομένων</w:t>
      </w:r>
      <w:proofErr w:type="spellEnd"/>
      <w:r>
        <w:rPr>
          <w:rFonts w:eastAsia="Times New Roman" w:cs="Times New Roman"/>
          <w:szCs w:val="24"/>
        </w:rPr>
        <w:t xml:space="preserve"> δωματίων. </w:t>
      </w:r>
    </w:p>
    <w:p w14:paraId="466026D4"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Για τις διατάξεις για την ιδιωτική εκπαίδευση, θεωρώ ότι μόνο κακό θα κάνουν στην επαγγελματική ελευθε</w:t>
      </w:r>
      <w:r>
        <w:rPr>
          <w:rFonts w:eastAsia="Times New Roman" w:cs="Times New Roman"/>
          <w:szCs w:val="24"/>
        </w:rPr>
        <w:t xml:space="preserve">ρία των ιδιωτικών εκπαιδευτηρίων. </w:t>
      </w:r>
    </w:p>
    <w:p w14:paraId="466026D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Υπάρχουν και διατάξεις για τις μισθώσεις ακινήτων μέσα από ηλεκτρονικές πλατφόρμες, διαδίκτυο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καθώς και για το ηλεκτρονικό μητρώο παραγωγής δημοσίων και ιδιωτικών έργων. </w:t>
      </w:r>
    </w:p>
    <w:p w14:paraId="466026D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Όπως, όμως, και αν το δούμε το νομοσχέδιο α</w:t>
      </w:r>
      <w:r>
        <w:rPr>
          <w:rFonts w:eastAsia="Times New Roman" w:cs="Times New Roman"/>
          <w:szCs w:val="24"/>
        </w:rPr>
        <w:t>υτό, το μόνο που είναι ξεκάθαρο είναι ότι είμαστε ενώπιον του τέταρτου μνημονίου με μέτρα</w:t>
      </w:r>
      <w:r>
        <w:rPr>
          <w:rFonts w:eastAsia="Times New Roman" w:cs="Times New Roman"/>
          <w:szCs w:val="24"/>
        </w:rPr>
        <w:t>,</w:t>
      </w:r>
      <w:r>
        <w:rPr>
          <w:rFonts w:eastAsia="Times New Roman" w:cs="Times New Roman"/>
          <w:szCs w:val="24"/>
        </w:rPr>
        <w:t xml:space="preserve"> που τα καταστήσατε εσείς της συγκυβέρνησης ΣΥΡΙΖΑ-ΑΝΕΛ, μέτρα που δεν περιλαμβάνονταν καν στο τρίτο μνημόνιο που υποτίθεται ότι ήμασταν σε χειρότερη κατάσταση και εσ</w:t>
      </w:r>
      <w:r>
        <w:rPr>
          <w:rFonts w:eastAsia="Times New Roman" w:cs="Times New Roman"/>
          <w:szCs w:val="24"/>
        </w:rPr>
        <w:t>είς αναλάβατε υποσχόμενοι ότι θα φτιάχνατε το μέλλον.</w:t>
      </w:r>
    </w:p>
    <w:p w14:paraId="466026D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Και μάλιστα, σε αυτό το μνημόνιο, όσο κι αν θέλετε να το βαφτίσετε πακέτο παρεμβάσεων κοινωνικών προδιαγραφών, πουθενά δεν βλέπω να κρύβονται θησαυροί, όπως θέλετε να βαφτίσετε τα συγκεκριμένα αντίμετρα. Αντίθετα, περιλαμβάνει 4,9 δισεκατομμύρια ευρώ νέα μ</w:t>
      </w:r>
      <w:r>
        <w:rPr>
          <w:rFonts w:eastAsia="Times New Roman" w:cs="Times New Roman"/>
          <w:szCs w:val="24"/>
        </w:rPr>
        <w:t xml:space="preserve">έτρα. Από εκεί που λέγατε το γνωστό «ούτε ένα ευρώ νέα μέτρα», φέρνετε αυτήν τη στιγμή νέα μέτρα, που μέχρι πριν έναν χρόνο κανείς από τους δανειστές δεν τα είχε βάλει καν στο τραπέζι. </w:t>
      </w:r>
    </w:p>
    <w:p w14:paraId="466026D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Αν κάνουμε λογαριασμό για τα δύο και πλέον χρόνια της συγκυβέρνησής σα</w:t>
      </w:r>
      <w:r>
        <w:rPr>
          <w:rFonts w:eastAsia="Times New Roman" w:cs="Times New Roman"/>
          <w:szCs w:val="24"/>
        </w:rPr>
        <w:t xml:space="preserve">ς, τότε φτάνουμε σε διαστημικά νούμερα τα οποία αγγίζουν τα 14,2 δισεκατομμύρια ευρώ. Και θυμόμαστε όλοι πολύ καλά το </w:t>
      </w:r>
      <w:r>
        <w:rPr>
          <w:rFonts w:eastAsia="Times New Roman" w:cs="Times New Roman"/>
          <w:szCs w:val="24"/>
        </w:rPr>
        <w:t>π</w:t>
      </w:r>
      <w:r>
        <w:rPr>
          <w:rFonts w:eastAsia="Times New Roman" w:cs="Times New Roman"/>
          <w:szCs w:val="24"/>
        </w:rPr>
        <w:t xml:space="preserve">ρόγραμμα Θεσσαλονίκης που θα δίνατε παροχές 12 δισεκατομμυρίων ευρώ. </w:t>
      </w:r>
    </w:p>
    <w:p w14:paraId="466026D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Έχετε απαξιώσει όλο το ενεργό, εργασιακά και κοινωνικά, ανθρώπινο δ</w:t>
      </w:r>
      <w:r>
        <w:rPr>
          <w:rFonts w:eastAsia="Times New Roman" w:cs="Times New Roman"/>
          <w:szCs w:val="24"/>
        </w:rPr>
        <w:t>υναμικό της χώρας. Έχετε εξαθλιώσει ενάμισι εκατομμύριο επαγγελματίες και αγρότες και δυστυχώς, πολλοί νέοι της χώρας μας φεύγουν έξω για να βρουν δουλειά. Δεν μου μένει ίχνος αισιοδοξίας, γιατί άλλα μου λένε τα νούμερα κι άλλα η πραγματικότητα</w:t>
      </w:r>
      <w:r>
        <w:rPr>
          <w:rFonts w:eastAsia="Times New Roman" w:cs="Times New Roman"/>
          <w:szCs w:val="24"/>
        </w:rPr>
        <w:t>,</w:t>
      </w:r>
      <w:r>
        <w:rPr>
          <w:rFonts w:eastAsia="Times New Roman" w:cs="Times New Roman"/>
          <w:szCs w:val="24"/>
        </w:rPr>
        <w:t xml:space="preserve"> που έχετε </w:t>
      </w:r>
      <w:r>
        <w:rPr>
          <w:rFonts w:eastAsia="Times New Roman" w:cs="Times New Roman"/>
          <w:szCs w:val="24"/>
        </w:rPr>
        <w:t xml:space="preserve">φέρει στη χώρα. </w:t>
      </w:r>
    </w:p>
    <w:p w14:paraId="466026DA"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Ας δούμε, λοιπόν, ποια είναι η πραγματικότητα. Για να βγουν υλοποιήσιμα όλα τα αντίμετρα, πρέπει να επιτευχθεί πρωτογενές πλεόνασμα της τάξης του 5,5% του ΑΕΠ, την ώρα που ούτε το 2,5% δεν βγαίνει. Αναπροσαρμόζετε προς τα κάτω, δυστυχώς, τ</w:t>
      </w:r>
      <w:r>
        <w:rPr>
          <w:rFonts w:eastAsia="Times New Roman" w:cs="Times New Roman"/>
          <w:szCs w:val="24"/>
        </w:rPr>
        <w:t xml:space="preserve">ον προβλεπόμενο δείκτη ανάπτυξης για το 2017 στο 1,8% από την πρόβλεψη του 2,7% που ήταν ο αρχικός στόχος. Από το περίφημο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w:t>
      </w:r>
      <w:proofErr w:type="spellStart"/>
      <w:r>
        <w:rPr>
          <w:rFonts w:eastAsia="Times New Roman" w:cs="Times New Roman"/>
          <w:szCs w:val="24"/>
        </w:rPr>
        <w:t>Χαρδούβελη</w:t>
      </w:r>
      <w:proofErr w:type="spellEnd"/>
      <w:r>
        <w:rPr>
          <w:rFonts w:eastAsia="Times New Roman" w:cs="Times New Roman"/>
          <w:szCs w:val="24"/>
        </w:rPr>
        <w:t>,</w:t>
      </w:r>
      <w:r>
        <w:rPr>
          <w:rFonts w:eastAsia="Times New Roman" w:cs="Times New Roman"/>
          <w:szCs w:val="24"/>
        </w:rPr>
        <w:t xml:space="preserve"> που προέβλεπε μέτρα 1 δισεκατομμύριο ευρώ, εν τέλει φτάσαμε ο λογαριασμός της συγκυβέρνησής σας να ανέλθει σε μέτρ</w:t>
      </w:r>
      <w:r>
        <w:rPr>
          <w:rFonts w:eastAsia="Times New Roman" w:cs="Times New Roman"/>
          <w:szCs w:val="24"/>
        </w:rPr>
        <w:t xml:space="preserve">α 12,5 δισεκατομμύρια ευρώ, με μέτρα που, προφανώς, θα μπορούσαν να είχαν αποφευχθεί και σήμερα να είχαμε ως χώρα σαφώς καλύτερο επίπεδο διαβίωσης και ανάπτυξης. </w:t>
      </w:r>
    </w:p>
    <w:p w14:paraId="466026D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Δυστυχώς, και για τα επόμενα έτη προδιαγράφεται με φθίνουσα πορεία η σχετική πρόβλεψη για ανά</w:t>
      </w:r>
      <w:r>
        <w:rPr>
          <w:rFonts w:eastAsia="Times New Roman" w:cs="Times New Roman"/>
          <w:szCs w:val="24"/>
        </w:rPr>
        <w:t xml:space="preserve">πτυξη: Για το 2018 στο 2,4% αντί για 2,5% που ήθελε η Κομισιόν, για το 2019 στο 2,6%, για το 2020 στο 2,3% και για το 2021 στο 2,2%. Αυτά τα </w:t>
      </w:r>
      <w:r>
        <w:rPr>
          <w:rFonts w:eastAsia="Times New Roman" w:cs="Times New Roman"/>
          <w:szCs w:val="24"/>
        </w:rPr>
        <w:lastRenderedPageBreak/>
        <w:t>νούμερα απέχουν πολύ από τον στόχο για πρωτογενές πλεόνασμα στο 3,5% για τα έτη 2018 μέχρι και 2021. Βλέποντας το ά</w:t>
      </w:r>
      <w:r>
        <w:rPr>
          <w:rFonts w:eastAsia="Times New Roman" w:cs="Times New Roman"/>
          <w:szCs w:val="24"/>
        </w:rPr>
        <w:t xml:space="preserve">μεσο μέλλον για το 2017 με 2018, μας επιβάλλετε μέτρα της τάξης των 660 εκατομμυρίων ευρώ, μπορεί και να φτάσει στα 700 εκατομμύρια ευρώ. Για το 2019 μάς επιβάλλετε μέτρα ίσα με το 1% του ΑΕΠ ή δύο δισεκατομμύρια ευρώ από περικοπές έως 18% σε συντάξεις το </w:t>
      </w:r>
      <w:r>
        <w:rPr>
          <w:rFonts w:eastAsia="Times New Roman" w:cs="Times New Roman"/>
          <w:szCs w:val="24"/>
        </w:rPr>
        <w:t xml:space="preserve">2019. Και επιπλέον μέτρα ίσα με 1% του ΑΕΠ ή δύο δισεκατομμύρια ευρώ από τη μείωση στο αφορολόγητο. </w:t>
      </w:r>
    </w:p>
    <w:p w14:paraId="466026DC"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Λέτε ότι μαζί με τα αντικοινωνικά μέτρα που φέρνετε, θα υπάρχουν και τα λεγόμενα αντίμετρα. Μόνο που για να ισχύσουν θα απαιτείται η καλή διάθεση και έγκρι</w:t>
      </w:r>
      <w:r>
        <w:rPr>
          <w:rFonts w:eastAsia="Times New Roman" w:cs="Times New Roman"/>
          <w:szCs w:val="24"/>
        </w:rPr>
        <w:t xml:space="preserve">ση των δανειστών. </w:t>
      </w:r>
    </w:p>
    <w:p w14:paraId="466026D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Αλήθεια, το πρωτογενές πλεόνασμα άνω του 3,5% για το 2019 μέχρι και το 2021, το έχετε προϋπολογίσει μαζί με τον κόφτη μισθών και συντάξεων ή μαζί με τη μείωση του αφορολόγητου νωρίτερα από ό,τι προβλέπεται ή μήπως με τις απαράδεκτες αυξή</w:t>
      </w:r>
      <w:r>
        <w:rPr>
          <w:rFonts w:eastAsia="Times New Roman" w:cs="Times New Roman"/>
          <w:szCs w:val="24"/>
        </w:rPr>
        <w:t xml:space="preserve">σεις στις εισφορές των ελεύθερων επαγγελματιών; </w:t>
      </w:r>
    </w:p>
    <w:p w14:paraId="466026D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Κι έτσι υπολογίζετε να προσελκύσετε επενδυτές στη χώρα; Αλήθεια ο Πρωθυπουργός έφερε το πολυπόθητο </w:t>
      </w:r>
      <w:r>
        <w:rPr>
          <w:rFonts w:eastAsia="Times New Roman" w:cs="Times New Roman"/>
          <w:szCs w:val="24"/>
          <w:lang w:val="en-US"/>
        </w:rPr>
        <w:t>I</w:t>
      </w:r>
      <w:r>
        <w:rPr>
          <w:rFonts w:eastAsia="Times New Roman" w:cs="Times New Roman"/>
          <w:szCs w:val="24"/>
        </w:rPr>
        <w:t xml:space="preserve"> </w:t>
      </w:r>
      <w:r>
        <w:rPr>
          <w:rFonts w:eastAsia="Times New Roman" w:cs="Times New Roman"/>
          <w:szCs w:val="24"/>
          <w:lang w:val="en-US"/>
        </w:rPr>
        <w:t>do</w:t>
      </w:r>
      <w:r>
        <w:rPr>
          <w:rFonts w:eastAsia="Times New Roman" w:cs="Times New Roman"/>
          <w:szCs w:val="24"/>
        </w:rPr>
        <w:t xml:space="preserve"> της </w:t>
      </w:r>
      <w:r>
        <w:rPr>
          <w:rFonts w:eastAsia="Times New Roman" w:cs="Times New Roman"/>
          <w:szCs w:val="24"/>
          <w:lang w:val="en-US"/>
        </w:rPr>
        <w:t>B</w:t>
      </w:r>
      <w:r>
        <w:rPr>
          <w:rFonts w:eastAsia="Times New Roman" w:cs="Times New Roman"/>
          <w:szCs w:val="24"/>
          <w:lang w:val="en-US"/>
        </w:rPr>
        <w:t>ank</w:t>
      </w:r>
      <w:r>
        <w:rPr>
          <w:rFonts w:eastAsia="Times New Roman" w:cs="Times New Roman"/>
          <w:szCs w:val="24"/>
        </w:rPr>
        <w:t xml:space="preserve"> </w:t>
      </w:r>
      <w:r>
        <w:rPr>
          <w:rFonts w:eastAsia="Times New Roman" w:cs="Times New Roman"/>
          <w:szCs w:val="24"/>
          <w:lang w:val="en-US"/>
        </w:rPr>
        <w:t>o</w:t>
      </w:r>
      <w:r>
        <w:rPr>
          <w:rFonts w:eastAsia="Times New Roman" w:cs="Times New Roman"/>
          <w:szCs w:val="24"/>
          <w:lang w:val="en-US"/>
        </w:rPr>
        <w:t>f</w:t>
      </w:r>
      <w:r>
        <w:rPr>
          <w:rFonts w:eastAsia="Times New Roman" w:cs="Times New Roman"/>
          <w:szCs w:val="24"/>
        </w:rPr>
        <w:t xml:space="preserve"> </w:t>
      </w:r>
      <w:r>
        <w:rPr>
          <w:rFonts w:eastAsia="Times New Roman" w:cs="Times New Roman"/>
          <w:szCs w:val="24"/>
          <w:lang w:val="en-US"/>
        </w:rPr>
        <w:t>C</w:t>
      </w:r>
      <w:r>
        <w:rPr>
          <w:rFonts w:eastAsia="Times New Roman" w:cs="Times New Roman"/>
          <w:szCs w:val="24"/>
          <w:lang w:val="en-US"/>
        </w:rPr>
        <w:t>hina</w:t>
      </w:r>
      <w:r>
        <w:rPr>
          <w:rFonts w:eastAsia="Times New Roman" w:cs="Times New Roman"/>
          <w:szCs w:val="24"/>
        </w:rPr>
        <w:t xml:space="preserve"> και λοιπών κοινωνικών τραπεζικών ιδρυμάτων για να αγοράσουν ελληνικά ομόλογα; Κάτι ξέ</w:t>
      </w:r>
      <w:r>
        <w:rPr>
          <w:rFonts w:eastAsia="Times New Roman" w:cs="Times New Roman"/>
          <w:szCs w:val="24"/>
        </w:rPr>
        <w:t xml:space="preserve">ρει Υπουργός κ. </w:t>
      </w:r>
      <w:proofErr w:type="spellStart"/>
      <w:r>
        <w:rPr>
          <w:rFonts w:eastAsia="Times New Roman" w:cs="Times New Roman"/>
          <w:szCs w:val="24"/>
        </w:rPr>
        <w:t>Τσακαλώτος</w:t>
      </w:r>
      <w:proofErr w:type="spellEnd"/>
      <w:r>
        <w:rPr>
          <w:rFonts w:eastAsia="Times New Roman" w:cs="Times New Roman"/>
          <w:szCs w:val="24"/>
        </w:rPr>
        <w:t xml:space="preserve"> και τονίζει ότι δεν έφεραν τα </w:t>
      </w:r>
      <w:proofErr w:type="spellStart"/>
      <w:r>
        <w:rPr>
          <w:rFonts w:eastAsia="Times New Roman" w:cs="Times New Roman"/>
          <w:szCs w:val="24"/>
        </w:rPr>
        <w:t>μνημονιακά</w:t>
      </w:r>
      <w:proofErr w:type="spellEnd"/>
      <w:r>
        <w:rPr>
          <w:rFonts w:eastAsia="Times New Roman" w:cs="Times New Roman"/>
          <w:szCs w:val="24"/>
        </w:rPr>
        <w:t xml:space="preserve"> μέτρα με κατεπείγουσα διαδικασία, αλλά με επείγουσα. </w:t>
      </w:r>
    </w:p>
    <w:p w14:paraId="466026DF"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Όπως βλέπουμε, το τέταρτο μνημόνιο είναι γεμάτο όχι μόνον από μέτρα κοστολογημένα και προϋπολογισμένα, αλλά και άγνωστα μελλοντικά μέτ</w:t>
      </w:r>
      <w:r>
        <w:rPr>
          <w:rFonts w:eastAsia="Times New Roman" w:cs="Times New Roman"/>
          <w:szCs w:val="24"/>
        </w:rPr>
        <w:t xml:space="preserve">ρα. Λέτε ότι οι </w:t>
      </w:r>
      <w:r>
        <w:rPr>
          <w:rFonts w:eastAsia="Times New Roman" w:cs="Times New Roman"/>
          <w:szCs w:val="24"/>
        </w:rPr>
        <w:lastRenderedPageBreak/>
        <w:t>ρυθμίσεις</w:t>
      </w:r>
      <w:r>
        <w:rPr>
          <w:rFonts w:eastAsia="Times New Roman" w:cs="Times New Roman"/>
          <w:szCs w:val="24"/>
        </w:rPr>
        <w:t>,</w:t>
      </w:r>
      <w:r>
        <w:rPr>
          <w:rFonts w:eastAsia="Times New Roman" w:cs="Times New Roman"/>
          <w:szCs w:val="24"/>
        </w:rPr>
        <w:t xml:space="preserve"> που φέρνετε με το παρόν νομοσχέδιο συναρτώνται άμεσα με την εφαρμογή του τρέχοντος </w:t>
      </w:r>
      <w:r>
        <w:rPr>
          <w:rFonts w:eastAsia="Times New Roman" w:cs="Times New Roman"/>
          <w:szCs w:val="24"/>
        </w:rPr>
        <w:t>π</w:t>
      </w:r>
      <w:r>
        <w:rPr>
          <w:rFonts w:eastAsia="Times New Roman" w:cs="Times New Roman"/>
          <w:szCs w:val="24"/>
        </w:rPr>
        <w:t xml:space="preserve">ρογράμματος Δημοσιονομικής Προσαρμογής και την ολοκλήρωση της δεύτερης αξιολόγησης. </w:t>
      </w:r>
    </w:p>
    <w:p w14:paraId="466026E0"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Αλήθεια, γιατί βαπτίζετε τα πάντα ως παρεμβάσεις; </w:t>
      </w:r>
    </w:p>
    <w:p w14:paraId="466026E1"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Για τη </w:t>
      </w:r>
      <w:r>
        <w:rPr>
          <w:rFonts w:eastAsia="Times New Roman" w:cs="Times New Roman"/>
          <w:szCs w:val="24"/>
        </w:rPr>
        <w:t>ρύθμιση του χρέους, εγώ προσωπικά, απ’ ό,τι βλέπω, βλέπω ένα τεράστιο μηδενικό. Λέτε, για παράδειγμα, ότι οι παρεμβάσεις-μειώσεις στις συντάξεις σέβονται την αρχή της αναλογικότητας και δεν διαταράζουν σημαντικά και αιφνίδια το επίπεδο διαβίωσης της συγκεκ</w:t>
      </w:r>
      <w:r>
        <w:rPr>
          <w:rFonts w:eastAsia="Times New Roman" w:cs="Times New Roman"/>
          <w:szCs w:val="24"/>
        </w:rPr>
        <w:t>ριμένης κατηγορίας συνταξιούχων. Μιλάτε για μέτρα κοινωνικής στήριξης</w:t>
      </w:r>
      <w:r>
        <w:rPr>
          <w:rFonts w:eastAsia="Times New Roman" w:cs="Times New Roman"/>
          <w:szCs w:val="24"/>
        </w:rPr>
        <w:t>,</w:t>
      </w:r>
      <w:r>
        <w:rPr>
          <w:rFonts w:eastAsia="Times New Roman" w:cs="Times New Roman"/>
          <w:szCs w:val="24"/>
        </w:rPr>
        <w:t xml:space="preserve"> που θα παρέχετε μέσω της εξοικονόμησης πόρων από τη μείωση της συνταξιοδοτικής δαπάνης.  Όλα αυτά θα βρεθούν να γυρνάνε στα χαμένα. </w:t>
      </w:r>
    </w:p>
    <w:p w14:paraId="466026E2"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Φέρνετε τάχα νοικοκύρεμα στον χώρο της </w:t>
      </w:r>
      <w:r>
        <w:rPr>
          <w:rFonts w:eastAsia="Times New Roman" w:cs="Times New Roman"/>
          <w:szCs w:val="24"/>
        </w:rPr>
        <w:t>υ</w:t>
      </w:r>
      <w:r>
        <w:rPr>
          <w:rFonts w:eastAsia="Times New Roman" w:cs="Times New Roman"/>
          <w:szCs w:val="24"/>
        </w:rPr>
        <w:t>γείας με «άρ</w:t>
      </w:r>
      <w:r>
        <w:rPr>
          <w:rFonts w:eastAsia="Times New Roman" w:cs="Times New Roman"/>
          <w:szCs w:val="24"/>
        </w:rPr>
        <w:t>πα κόλλα» νομοθετικές παρεμβάσεις και με σκοπό να τακτοποιήσετε και ορισμένα «δικά σας παιδιά». Όπως, παραδείγματος χάρ</w:t>
      </w:r>
      <w:r>
        <w:rPr>
          <w:rFonts w:eastAsia="Times New Roman" w:cs="Times New Roman"/>
          <w:szCs w:val="24"/>
        </w:rPr>
        <w:t>ιν</w:t>
      </w:r>
      <w:r>
        <w:rPr>
          <w:rFonts w:eastAsia="Times New Roman" w:cs="Times New Roman"/>
          <w:szCs w:val="24"/>
        </w:rPr>
        <w:t xml:space="preserve">, με την Εθνική Κεντρική Αρχή Προμηθειών Υγείας για την </w:t>
      </w:r>
      <w:proofErr w:type="spellStart"/>
      <w:r>
        <w:rPr>
          <w:rFonts w:eastAsia="Times New Roman" w:cs="Times New Roman"/>
          <w:szCs w:val="24"/>
        </w:rPr>
        <w:t>Κεντρικοποίηση</w:t>
      </w:r>
      <w:proofErr w:type="spellEnd"/>
      <w:r>
        <w:rPr>
          <w:rFonts w:eastAsia="Times New Roman" w:cs="Times New Roman"/>
          <w:szCs w:val="24"/>
        </w:rPr>
        <w:t xml:space="preserve"> Προμηθειών. </w:t>
      </w:r>
    </w:p>
    <w:p w14:paraId="466026E3"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Προσλαμβάνετε ογδόντα μόνιμους, είκοσι επιστημονικο</w:t>
      </w:r>
      <w:r>
        <w:rPr>
          <w:rFonts w:eastAsia="Times New Roman" w:cs="Times New Roman"/>
          <w:szCs w:val="24"/>
        </w:rPr>
        <w:t xml:space="preserve">ύς συνεργάτες, άγνωστο αριθμό εξειδικευμένων τεχνικών και λοιπών συμβούλων, με απροσδιόριστο ύψος αμοιβών. Να μην παραλείψω και το γεγονός ότι βάζετε και επταμελές διοικητικό συμβούλιο, με τις σχετικές αμοιβές φυσικά. </w:t>
      </w:r>
    </w:p>
    <w:p w14:paraId="466026E4"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Δηλαδή, όλα αυτά χρειάζονται για να ε</w:t>
      </w:r>
      <w:r>
        <w:rPr>
          <w:rFonts w:eastAsia="Times New Roman" w:cs="Times New Roman"/>
          <w:szCs w:val="24"/>
        </w:rPr>
        <w:t xml:space="preserve">λέγξει το Υπουργείο τις προμήθειες στην </w:t>
      </w:r>
      <w:r>
        <w:rPr>
          <w:rFonts w:eastAsia="Times New Roman" w:cs="Times New Roman"/>
          <w:szCs w:val="24"/>
        </w:rPr>
        <w:t>υ</w:t>
      </w:r>
      <w:r>
        <w:rPr>
          <w:rFonts w:eastAsia="Times New Roman" w:cs="Times New Roman"/>
          <w:szCs w:val="24"/>
        </w:rPr>
        <w:t xml:space="preserve">γεία; Δηλαδή, δεν μπορείτε να αποσπάσετε εκατό άτομα από το </w:t>
      </w:r>
      <w:r>
        <w:rPr>
          <w:rFonts w:eastAsia="Times New Roman" w:cs="Times New Roman"/>
          <w:szCs w:val="24"/>
        </w:rPr>
        <w:t>δ</w:t>
      </w:r>
      <w:r>
        <w:rPr>
          <w:rFonts w:eastAsia="Times New Roman" w:cs="Times New Roman"/>
          <w:szCs w:val="24"/>
        </w:rPr>
        <w:t xml:space="preserve">ημόσιο και τον ευρύτερο δημόσιο τομέα για να κάνουν αυτή τη δουλειά; </w:t>
      </w:r>
    </w:p>
    <w:p w14:paraId="466026E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Εγώ προσωπικά πιστεύω ότι αυτό μπορούν να το καταφέρουν εκατό δημόσιοι υπάλληλοι. Όμ</w:t>
      </w:r>
      <w:r>
        <w:rPr>
          <w:rFonts w:eastAsia="Times New Roman" w:cs="Times New Roman"/>
          <w:szCs w:val="24"/>
        </w:rPr>
        <w:t xml:space="preserve">ως, προβλέψεις για σχέδιο και ελπίδα αύξησης του εισοδήματος των νοικοκυριών δυστυχώς δεν βλέπω.  </w:t>
      </w:r>
    </w:p>
    <w:p w14:paraId="466026E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Κύριοι της Κυβέρνησης, εξακολουθείτε και αγοράζετε πολιτικό χρόνο, δανειζόμενοι από τις ηθικές αντοχές και ανοχές της κοινωνίας. Όμως, έχετε προ πολλού χάσει</w:t>
      </w:r>
      <w:r>
        <w:rPr>
          <w:rFonts w:eastAsia="Times New Roman" w:cs="Times New Roman"/>
          <w:szCs w:val="24"/>
        </w:rPr>
        <w:t xml:space="preserve"> τη νομιμοποίησή σας από αυτή και προπάντων δεν έχετε επ’ </w:t>
      </w:r>
      <w:proofErr w:type="spellStart"/>
      <w:r>
        <w:rPr>
          <w:rFonts w:eastAsia="Times New Roman" w:cs="Times New Roman"/>
          <w:szCs w:val="24"/>
        </w:rPr>
        <w:t>ουδενί</w:t>
      </w:r>
      <w:proofErr w:type="spellEnd"/>
      <w:r>
        <w:rPr>
          <w:rFonts w:eastAsia="Times New Roman" w:cs="Times New Roman"/>
          <w:szCs w:val="24"/>
        </w:rPr>
        <w:t xml:space="preserve"> το δικαίωμα να παραδώσετε την Ελλάδα σιδηροδέσμια. </w:t>
      </w:r>
    </w:p>
    <w:p w14:paraId="466026E7" w14:textId="77777777" w:rsidR="008E1586" w:rsidRDefault="00786920">
      <w:pPr>
        <w:spacing w:after="0"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466026E8"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Κλείνουμε με τον κ. Γιώργο </w:t>
      </w:r>
      <w:proofErr w:type="spellStart"/>
      <w:r>
        <w:rPr>
          <w:rFonts w:eastAsia="Times New Roman" w:cs="Times New Roman"/>
          <w:szCs w:val="24"/>
        </w:rPr>
        <w:t>Μαυρωτά</w:t>
      </w:r>
      <w:proofErr w:type="spellEnd"/>
      <w:r>
        <w:rPr>
          <w:rFonts w:eastAsia="Times New Roman" w:cs="Times New Roman"/>
          <w:szCs w:val="24"/>
        </w:rPr>
        <w:t>, ειδικό αγορητή απ</w:t>
      </w:r>
      <w:r>
        <w:rPr>
          <w:rFonts w:eastAsia="Times New Roman" w:cs="Times New Roman"/>
          <w:szCs w:val="24"/>
        </w:rPr>
        <w:t xml:space="preserve">ό Το Ποτάμι. </w:t>
      </w:r>
    </w:p>
    <w:p w14:paraId="466026E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Μαυρωτά</w:t>
      </w:r>
      <w:proofErr w:type="spellEnd"/>
      <w:r>
        <w:rPr>
          <w:rFonts w:eastAsia="Times New Roman" w:cs="Times New Roman"/>
          <w:szCs w:val="24"/>
        </w:rPr>
        <w:t xml:space="preserve">, έχετε το λόγο. </w:t>
      </w:r>
    </w:p>
    <w:p w14:paraId="466026EA"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Ευχαριστώ πολύ, κύριε Πρόεδρε. </w:t>
      </w:r>
    </w:p>
    <w:p w14:paraId="466026E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Συζητήσαμε επί δύο ημέρες στις </w:t>
      </w:r>
      <w:r>
        <w:rPr>
          <w:rFonts w:eastAsia="Times New Roman" w:cs="Times New Roman"/>
          <w:szCs w:val="24"/>
        </w:rPr>
        <w:t>ε</w:t>
      </w:r>
      <w:r>
        <w:rPr>
          <w:rFonts w:eastAsia="Times New Roman" w:cs="Times New Roman"/>
          <w:szCs w:val="24"/>
        </w:rPr>
        <w:t>πιτροπές ένα πολυνομοσχέδιο εννιακοσίων σαράντα μιας σελίδων, το οποίο είχαμε στα χέρια μας για μόλις τριάντα οκτώ ώρες. Θα προσ</w:t>
      </w:r>
      <w:r>
        <w:rPr>
          <w:rFonts w:eastAsia="Times New Roman" w:cs="Times New Roman"/>
          <w:szCs w:val="24"/>
        </w:rPr>
        <w:t xml:space="preserve">παθήσω να προσεγγίσω το θέμα του πολυνομοσχεδίου ψύχραιμα, χωρίς λαϊκισμούς και αναθέματα, αλλά με στοιχεία και επιχειρήματα. </w:t>
      </w:r>
    </w:p>
    <w:p w14:paraId="466026EC"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Πρόκειται για ένα πολυνομοσχέδιο -άλλοι το λένε «το τέταρτο μνημόνιο», άλλοι «το μνημόνιο 3 </w:t>
      </w:r>
      <w:r>
        <w:rPr>
          <w:rFonts w:eastAsia="Times New Roman" w:cs="Times New Roman"/>
          <w:szCs w:val="24"/>
          <w:lang w:val="en-US"/>
        </w:rPr>
        <w:t>plus</w:t>
      </w:r>
      <w:r>
        <w:rPr>
          <w:rFonts w:eastAsia="Times New Roman" w:cs="Times New Roman"/>
          <w:szCs w:val="24"/>
        </w:rPr>
        <w:t xml:space="preserve">», άλλοι «ένα διαρκές μνημόνιο»- </w:t>
      </w:r>
      <w:r>
        <w:rPr>
          <w:rFonts w:eastAsia="Times New Roman" w:cs="Times New Roman"/>
          <w:szCs w:val="24"/>
        </w:rPr>
        <w:t xml:space="preserve">που πρέπει να ψηφιστεί άρον-άρον για να κλείσει η δεύτερη αξιολόγηση. </w:t>
      </w:r>
    </w:p>
    <w:p w14:paraId="466026E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Περιλαμβάνει μέσα άμεσα μέτρα, όπως, για παράδειγμα, τα ειδικά μισθολόγια, η αύξηση των εισφορών για τους ελεύθερους επαγγελματίες, μέτρα που θα παρθούν </w:t>
      </w:r>
      <w:r>
        <w:rPr>
          <w:rFonts w:eastAsia="Times New Roman" w:cs="Times New Roman"/>
          <w:szCs w:val="24"/>
        </w:rPr>
        <w:lastRenderedPageBreak/>
        <w:t>το 2019 και το 2020, η μείωση τω</w:t>
      </w:r>
      <w:r>
        <w:rPr>
          <w:rFonts w:eastAsia="Times New Roman" w:cs="Times New Roman"/>
          <w:szCs w:val="24"/>
        </w:rPr>
        <w:t xml:space="preserve">ν συντάξεων και η μείωση του αφορολόγητου, και αντίμετρα «εάν και εφόσον». Δηλαδή, ίσως δεν παρθούν ποτέ. Βέβαιες περικοπές, αβέβαιες παροχές! </w:t>
      </w:r>
    </w:p>
    <w:p w14:paraId="466026E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Ήταν απαραίτητο να είναι τόσο βαρύ το τίμημα για ένα τόσο μεγάλο κομμάτι της κοινωνίας; Κατά τη γνώμη μας, όχι. </w:t>
      </w:r>
    </w:p>
    <w:p w14:paraId="466026EF"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Είναι βαρύ, γιατί η Κυβέρνηση αναβάλλει συνεχώς να αναλάβει τις υποχρεώσεις της και το κάνει μόνο όταν φτάσει ο κόμπος στο χτένι. Και τότε, ο πόνος είναι μεγαλύτερος. Γιατί διαπραγμάτευση δεν γίνεται σε παγωμένο χρόνο, γίνεται εν κινήσει και όσο διαρκεί, </w:t>
      </w:r>
      <w:r>
        <w:rPr>
          <w:rFonts w:eastAsia="Times New Roman" w:cs="Times New Roman"/>
          <w:szCs w:val="24"/>
        </w:rPr>
        <w:t xml:space="preserve">τόσο η παραγόμενη αβεβαιότητα επιβραδύνει το όχημα και μετά για να </w:t>
      </w:r>
      <w:proofErr w:type="spellStart"/>
      <w:r>
        <w:rPr>
          <w:rFonts w:eastAsia="Times New Roman" w:cs="Times New Roman"/>
          <w:szCs w:val="24"/>
        </w:rPr>
        <w:t>ξαναναπτύξει</w:t>
      </w:r>
      <w:proofErr w:type="spellEnd"/>
      <w:r>
        <w:rPr>
          <w:rFonts w:eastAsia="Times New Roman" w:cs="Times New Roman"/>
          <w:szCs w:val="24"/>
        </w:rPr>
        <w:t xml:space="preserve"> ταχύτητα το όχημα αυτό χρειάζεται να κάψει περισσότερη βενζίνη, δηλαδή</w:t>
      </w:r>
      <w:r>
        <w:rPr>
          <w:rFonts w:eastAsia="Times New Roman" w:cs="Times New Roman"/>
          <w:szCs w:val="24"/>
        </w:rPr>
        <w:t>,</w:t>
      </w:r>
      <w:r>
        <w:rPr>
          <w:rFonts w:eastAsia="Times New Roman" w:cs="Times New Roman"/>
          <w:szCs w:val="24"/>
        </w:rPr>
        <w:t xml:space="preserve"> χρειάζονται περισσότερα μέτρα. </w:t>
      </w:r>
    </w:p>
    <w:p w14:paraId="466026F0"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Ένας, λοιπόν, συνδυασμός κωλυσιεργίας και αναξιοπιστίας γέννησε τα βαριά</w:t>
      </w:r>
      <w:r>
        <w:rPr>
          <w:rFonts w:eastAsia="Times New Roman" w:cs="Times New Roman"/>
          <w:szCs w:val="24"/>
        </w:rPr>
        <w:t xml:space="preserve"> μέτρα. Το λένε, άλλωστε, και οι αριθμοί αυτό και οι αριθμοί δεν ξεγελιούνται εύκολα. </w:t>
      </w:r>
    </w:p>
    <w:p w14:paraId="466026F1"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Τα αντίμετρα του «εάν και εφόσον» είναι ουσιαστικά μια νομοθετική αλχημεία. Είναι δράσεις που θα έπρεπε να είχαμε νομοθετήσει από μόνοι μας και να είχαμε εφαρμόσει και όχι να πλασάρονται για να χρυσωθεί το «χάπι» σε Βουλευτές και κοινωνία, έτσι ώστε να στρ</w:t>
      </w:r>
      <w:r>
        <w:rPr>
          <w:rFonts w:eastAsia="Times New Roman" w:cs="Times New Roman"/>
          <w:szCs w:val="24"/>
        </w:rPr>
        <w:t xml:space="preserve">έψουν τη συζήτηση σε κάτι έντονα συναισθηματικό και παρηγορητικό. Άσε που μέχρι το 2020, που ουσιαστικά θα εφαρμοστούν τα αντίμετρα, μπορεί να έχουν αλλάξει δέκα φορές τα αντίμετρα του «εάν και εφόσον». </w:t>
      </w:r>
    </w:p>
    <w:p w14:paraId="466026F2" w14:textId="77777777" w:rsidR="008E1586" w:rsidRDefault="00786920">
      <w:pPr>
        <w:spacing w:after="0" w:line="600" w:lineRule="auto"/>
        <w:ind w:firstLine="720"/>
        <w:jc w:val="both"/>
        <w:rPr>
          <w:rFonts w:eastAsia="Times New Roman"/>
          <w:szCs w:val="24"/>
        </w:rPr>
      </w:pPr>
      <w:r>
        <w:rPr>
          <w:rFonts w:eastAsia="Times New Roman" w:cs="Times New Roman"/>
          <w:szCs w:val="24"/>
        </w:rPr>
        <w:t>Ας πάμε και στα μέτρα. Πολλοί, και ειδικά στη Νέα Δη</w:t>
      </w:r>
      <w:r>
        <w:rPr>
          <w:rFonts w:eastAsia="Times New Roman" w:cs="Times New Roman"/>
          <w:szCs w:val="24"/>
        </w:rPr>
        <w:t xml:space="preserve">μοκρατία, λένε ότι τα μελλοντικά μέτρα είναι απαράδεκτα, γιατί δεσμεύουν την επόμενη κυβέρνηση. </w:t>
      </w:r>
      <w:r>
        <w:rPr>
          <w:rFonts w:eastAsia="Times New Roman"/>
          <w:szCs w:val="24"/>
        </w:rPr>
        <w:t xml:space="preserve">Εγώ </w:t>
      </w:r>
      <w:r>
        <w:rPr>
          <w:rFonts w:eastAsia="Times New Roman"/>
          <w:szCs w:val="24"/>
        </w:rPr>
        <w:lastRenderedPageBreak/>
        <w:t xml:space="preserve">πάντως, στη λογική αυτή, θεωρώ ότι δεσμεύουν πολύ περισσότερο την επόμενη αντιπολίτευση που θα τα έχει ψηφίσει. </w:t>
      </w:r>
    </w:p>
    <w:p w14:paraId="466026F3" w14:textId="77777777" w:rsidR="008E1586" w:rsidRDefault="00786920">
      <w:pPr>
        <w:spacing w:after="0" w:line="600" w:lineRule="auto"/>
        <w:ind w:firstLine="720"/>
        <w:jc w:val="both"/>
        <w:rPr>
          <w:rFonts w:eastAsia="Times New Roman"/>
          <w:szCs w:val="24"/>
        </w:rPr>
      </w:pPr>
      <w:r>
        <w:rPr>
          <w:rFonts w:eastAsia="Times New Roman"/>
          <w:szCs w:val="24"/>
        </w:rPr>
        <w:t>Στο πολυνομοσχέδιο υπάρχουν και πολλά προγρ</w:t>
      </w:r>
      <w:r>
        <w:rPr>
          <w:rFonts w:eastAsia="Times New Roman"/>
          <w:szCs w:val="24"/>
        </w:rPr>
        <w:t xml:space="preserve">αμματισμένα, αλλά καθυστερούμενα, </w:t>
      </w:r>
      <w:proofErr w:type="spellStart"/>
      <w:r>
        <w:rPr>
          <w:rFonts w:eastAsia="Times New Roman"/>
          <w:szCs w:val="24"/>
        </w:rPr>
        <w:t>προαπαιτούμενα</w:t>
      </w:r>
      <w:proofErr w:type="spellEnd"/>
      <w:r>
        <w:rPr>
          <w:rFonts w:eastAsia="Times New Roman"/>
          <w:szCs w:val="24"/>
        </w:rPr>
        <w:t xml:space="preserve"> που η Κυβέρνηση είτε είχε ψηφίσει και αναβάλλει την εφαρμογή τους, γιατί δεν ήθελε ή δεν μπορούσε ή δεν θέλει ή δεν μπορεί, είτε τα είχε ψηφίσει λάθος και τώρα τα διορθώνει, είτε τα ψηφίζει για πρώτη φορά. Ο</w:t>
      </w:r>
      <w:r>
        <w:rPr>
          <w:rFonts w:eastAsia="Times New Roman"/>
          <w:szCs w:val="24"/>
        </w:rPr>
        <w:t xml:space="preserve">ι λεπτομέρειες πάντως με τις οποίες έρχονται αυτά τα </w:t>
      </w:r>
      <w:proofErr w:type="spellStart"/>
      <w:r>
        <w:rPr>
          <w:rFonts w:eastAsia="Times New Roman"/>
          <w:szCs w:val="24"/>
        </w:rPr>
        <w:t>προαπαιτούμενα</w:t>
      </w:r>
      <w:proofErr w:type="spellEnd"/>
      <w:r>
        <w:rPr>
          <w:rFonts w:eastAsia="Times New Roman"/>
          <w:szCs w:val="24"/>
        </w:rPr>
        <w:t xml:space="preserve"> από τους </w:t>
      </w:r>
      <w:r>
        <w:rPr>
          <w:rFonts w:eastAsia="Times New Roman"/>
          <w:szCs w:val="24"/>
        </w:rPr>
        <w:t>θ</w:t>
      </w:r>
      <w:r>
        <w:rPr>
          <w:rFonts w:eastAsia="Times New Roman"/>
          <w:szCs w:val="24"/>
        </w:rPr>
        <w:t xml:space="preserve">εσμούς είναι ενδεικτικές του πόσο εμπιστοσύνη μάς έχουν ότι κάποια πράγματα μπορούμε να τα κάνουμε μόνοι μας. </w:t>
      </w:r>
    </w:p>
    <w:p w14:paraId="466026F4" w14:textId="77777777" w:rsidR="008E1586" w:rsidRDefault="00786920">
      <w:pPr>
        <w:spacing w:after="0" w:line="600" w:lineRule="auto"/>
        <w:ind w:firstLine="720"/>
        <w:jc w:val="both"/>
        <w:rPr>
          <w:rFonts w:eastAsia="Times New Roman"/>
          <w:szCs w:val="24"/>
        </w:rPr>
      </w:pPr>
      <w:r>
        <w:rPr>
          <w:rFonts w:eastAsia="Times New Roman"/>
          <w:szCs w:val="24"/>
        </w:rPr>
        <w:t>Πάμε λίγο στα πιο συγκεκριμένα. Έως το άρθρο 15 περιγράφονται τα μελλοντικά μέτρα και τα αντίμετρα. Τα μέτρα είναι η εγγύηση που ζητά το ΔΝΤ για να συμμετάσχει στο πρόγραμμα, τα αντίμετρα, όπως είπαμε, είναι το παρηγορητικό αφήγημα για την ψήφο των Βουλευτ</w:t>
      </w:r>
      <w:r>
        <w:rPr>
          <w:rFonts w:eastAsia="Times New Roman"/>
          <w:szCs w:val="24"/>
        </w:rPr>
        <w:t xml:space="preserve">ών. </w:t>
      </w:r>
    </w:p>
    <w:p w14:paraId="466026F5" w14:textId="77777777" w:rsidR="008E1586" w:rsidRDefault="00786920">
      <w:pPr>
        <w:spacing w:after="0" w:line="600" w:lineRule="auto"/>
        <w:ind w:firstLine="720"/>
        <w:jc w:val="both"/>
        <w:rPr>
          <w:rFonts w:eastAsia="Times New Roman"/>
          <w:szCs w:val="24"/>
        </w:rPr>
      </w:pPr>
      <w:r>
        <w:rPr>
          <w:rFonts w:eastAsia="Times New Roman"/>
          <w:szCs w:val="24"/>
        </w:rPr>
        <w:t>Στο δεύτερο μέρος, στα άρθρα 16-21, έχουμε τα εργασιακά που ουσιαστικά, όμως, παραπέμπονται για τον Σεπτέμβριο.</w:t>
      </w:r>
    </w:p>
    <w:p w14:paraId="466026F6" w14:textId="77777777" w:rsidR="008E1586" w:rsidRDefault="00786920">
      <w:pPr>
        <w:spacing w:after="0" w:line="600" w:lineRule="auto"/>
        <w:ind w:firstLine="720"/>
        <w:jc w:val="both"/>
        <w:rPr>
          <w:rFonts w:eastAsia="Times New Roman"/>
          <w:szCs w:val="24"/>
        </w:rPr>
      </w:pPr>
      <w:r>
        <w:rPr>
          <w:rFonts w:eastAsia="Times New Roman"/>
          <w:szCs w:val="24"/>
        </w:rPr>
        <w:t>Στο τρίτο μέρος, στα άρθρα 21-35, έχουμε τα της Κεντρικής Αρχής Προμηθειών Υγείας, που αντικαθιστά την ΕΠΥ. Τα είπαμε και χθες αυτά. Χρειάζ</w:t>
      </w:r>
      <w:r>
        <w:rPr>
          <w:rFonts w:eastAsia="Times New Roman"/>
          <w:szCs w:val="24"/>
        </w:rPr>
        <w:t xml:space="preserve">εται, όντως, η </w:t>
      </w:r>
      <w:proofErr w:type="spellStart"/>
      <w:r>
        <w:rPr>
          <w:rFonts w:eastAsia="Times New Roman"/>
          <w:szCs w:val="24"/>
        </w:rPr>
        <w:t>κεντρικοποίηση</w:t>
      </w:r>
      <w:proofErr w:type="spellEnd"/>
      <w:r>
        <w:rPr>
          <w:rFonts w:eastAsia="Times New Roman"/>
          <w:szCs w:val="24"/>
        </w:rPr>
        <w:t xml:space="preserve"> των προμηθειών στην υγεία, για να υπάρξουν οικονομίες κλίμακας. Σαν ιδέα είναι σωστή, στην υλοποίηση είναι που πάσχει. Εκατό νέες θέσεις προσωπικού, εκ των οποίων τέσσερις διευθυντές, δώδεκα τμηματάρχες και είκοσι δύο </w:t>
      </w:r>
      <w:r>
        <w:rPr>
          <w:rFonts w:eastAsia="Times New Roman"/>
          <w:szCs w:val="24"/>
        </w:rPr>
        <w:lastRenderedPageBreak/>
        <w:t>γραμματε</w:t>
      </w:r>
      <w:r>
        <w:rPr>
          <w:rFonts w:eastAsia="Times New Roman"/>
          <w:szCs w:val="24"/>
        </w:rPr>
        <w:t xml:space="preserve">ίς και κλητήρες. Ποιοι μένουν να κάνουν την πραγματική δουλειά; Νέες δομές, νέες προσλήψεις, διόγκωση του κράτους αντί για το εκ των </w:t>
      </w:r>
      <w:proofErr w:type="spellStart"/>
      <w:r>
        <w:rPr>
          <w:rFonts w:eastAsia="Times New Roman"/>
          <w:szCs w:val="24"/>
        </w:rPr>
        <w:t>ενόντων</w:t>
      </w:r>
      <w:proofErr w:type="spellEnd"/>
      <w:r>
        <w:rPr>
          <w:rFonts w:eastAsia="Times New Roman"/>
          <w:szCs w:val="24"/>
        </w:rPr>
        <w:t xml:space="preserve"> νοικοκύρεμά του. </w:t>
      </w:r>
    </w:p>
    <w:p w14:paraId="466026F7" w14:textId="77777777" w:rsidR="008E1586" w:rsidRDefault="00786920">
      <w:pPr>
        <w:spacing w:after="0" w:line="600" w:lineRule="auto"/>
        <w:ind w:firstLine="720"/>
        <w:jc w:val="both"/>
        <w:rPr>
          <w:rFonts w:eastAsia="Times New Roman"/>
          <w:szCs w:val="24"/>
        </w:rPr>
      </w:pPr>
      <w:r>
        <w:rPr>
          <w:rFonts w:eastAsia="Times New Roman"/>
          <w:szCs w:val="24"/>
        </w:rPr>
        <w:t>Στο τέταρτο μέρος έχουμε τα περί διαφθοράς και διαφάνειας στα οικονομικά των κομμάτων. Είχαμε κάν</w:t>
      </w:r>
      <w:r>
        <w:rPr>
          <w:rFonts w:eastAsia="Times New Roman"/>
          <w:szCs w:val="24"/>
        </w:rPr>
        <w:t xml:space="preserve">ει τις προτάσεις μας στην </w:t>
      </w:r>
      <w:r>
        <w:rPr>
          <w:rFonts w:eastAsia="Times New Roman"/>
          <w:szCs w:val="24"/>
        </w:rPr>
        <w:t>ε</w:t>
      </w:r>
      <w:r>
        <w:rPr>
          <w:rFonts w:eastAsia="Times New Roman"/>
          <w:szCs w:val="24"/>
        </w:rPr>
        <w:t xml:space="preserve">ξεταστική </w:t>
      </w:r>
      <w:r>
        <w:rPr>
          <w:rFonts w:eastAsia="Times New Roman"/>
          <w:szCs w:val="24"/>
        </w:rPr>
        <w:t>ε</w:t>
      </w:r>
      <w:r>
        <w:rPr>
          <w:rFonts w:eastAsia="Times New Roman"/>
          <w:szCs w:val="24"/>
        </w:rPr>
        <w:t xml:space="preserve">πιτροπή για τα δάνεια των κομμάτων και των </w:t>
      </w:r>
      <w:r>
        <w:rPr>
          <w:rFonts w:eastAsia="Times New Roman"/>
          <w:szCs w:val="24"/>
        </w:rPr>
        <w:t>μ</w:t>
      </w:r>
      <w:r>
        <w:rPr>
          <w:rFonts w:eastAsia="Times New Roman"/>
          <w:szCs w:val="24"/>
        </w:rPr>
        <w:t xml:space="preserve">έσων </w:t>
      </w:r>
      <w:r>
        <w:rPr>
          <w:rFonts w:eastAsia="Times New Roman"/>
          <w:szCs w:val="24"/>
        </w:rPr>
        <w:t>μ</w:t>
      </w:r>
      <w:r>
        <w:rPr>
          <w:rFonts w:eastAsia="Times New Roman"/>
          <w:szCs w:val="24"/>
        </w:rPr>
        <w:t xml:space="preserve">αζικής </w:t>
      </w:r>
      <w:r>
        <w:rPr>
          <w:rFonts w:eastAsia="Times New Roman"/>
          <w:szCs w:val="24"/>
        </w:rPr>
        <w:t>ε</w:t>
      </w:r>
      <w:r>
        <w:rPr>
          <w:rFonts w:eastAsia="Times New Roman"/>
          <w:szCs w:val="24"/>
        </w:rPr>
        <w:t xml:space="preserve">νημέρωσης. Τις είχατε αγνοήσει τότε και τώρα, τουλάχιστον, φέρνετε κάτι, γιατί μάλλον σας αναγκάζουν. Η διαφάνεια στα οικονομικά των κομμάτων είναι κάτι που θα </w:t>
      </w:r>
      <w:r>
        <w:rPr>
          <w:rFonts w:eastAsia="Times New Roman"/>
          <w:szCs w:val="24"/>
        </w:rPr>
        <w:t xml:space="preserve">έπρεπε να είχε γίνει χρόνια πριν και θα είχαμε αποφύγει ή έστω περιορίσει φαινόμενα του παρελθόντος. </w:t>
      </w:r>
    </w:p>
    <w:p w14:paraId="466026F8" w14:textId="77777777" w:rsidR="008E1586" w:rsidRDefault="00786920">
      <w:pPr>
        <w:spacing w:after="0" w:line="600" w:lineRule="auto"/>
        <w:ind w:firstLine="720"/>
        <w:jc w:val="both"/>
        <w:rPr>
          <w:rFonts w:eastAsia="Times New Roman"/>
          <w:szCs w:val="24"/>
        </w:rPr>
      </w:pPr>
      <w:r>
        <w:rPr>
          <w:rFonts w:eastAsia="Times New Roman"/>
          <w:szCs w:val="24"/>
        </w:rPr>
        <w:t xml:space="preserve">Θα πρέπει, όμως, να υπάρξουν και ποινές για μη συμμόρφωση. Για παράδειγμα, λέγαμε για κάθε μήνα καθυστέρησης δημοσίευσης του ισολογισμού να </w:t>
      </w:r>
      <w:proofErr w:type="spellStart"/>
      <w:r>
        <w:rPr>
          <w:rFonts w:eastAsia="Times New Roman"/>
          <w:szCs w:val="24"/>
        </w:rPr>
        <w:t>παρακρατείται</w:t>
      </w:r>
      <w:proofErr w:type="spellEnd"/>
      <w:r>
        <w:rPr>
          <w:rFonts w:eastAsia="Times New Roman"/>
          <w:szCs w:val="24"/>
        </w:rPr>
        <w:t xml:space="preserve"> </w:t>
      </w:r>
      <w:r>
        <w:rPr>
          <w:rFonts w:eastAsia="Times New Roman"/>
          <w:szCs w:val="24"/>
        </w:rPr>
        <w:t>το 2% της κρατικής επιχορήγησης του τρέχοντος έτους, ώστε να αναγκάζονται τα κόμματα να συμμορφώνονται. Υπάρχουν κι άλλα θέματα</w:t>
      </w:r>
      <w:r>
        <w:rPr>
          <w:rFonts w:eastAsia="Times New Roman"/>
          <w:szCs w:val="24"/>
        </w:rPr>
        <w:t>,</w:t>
      </w:r>
      <w:r>
        <w:rPr>
          <w:rFonts w:eastAsia="Times New Roman"/>
          <w:szCs w:val="24"/>
        </w:rPr>
        <w:t xml:space="preserve"> που ευνοούν τα μεγαλύτερα κόμματα σε βάρος των μικρότερων, όπως είναι διατυπωμένα στο νομοσχέδιο. Έχουμε, λοιπόν, κάποιες ενστά</w:t>
      </w:r>
      <w:r>
        <w:rPr>
          <w:rFonts w:eastAsia="Times New Roman"/>
          <w:szCs w:val="24"/>
        </w:rPr>
        <w:t xml:space="preserve">σεις και θα θέλαμε να υπάρχει περισσότερος χρόνος για διαβούλευση σε αυτό το τόσο σημαντικό θέμα. </w:t>
      </w:r>
    </w:p>
    <w:p w14:paraId="466026F9" w14:textId="77777777" w:rsidR="008E1586" w:rsidRDefault="00786920">
      <w:pPr>
        <w:spacing w:after="0" w:line="600" w:lineRule="auto"/>
        <w:ind w:firstLine="720"/>
        <w:jc w:val="both"/>
        <w:rPr>
          <w:rFonts w:eastAsia="Times New Roman"/>
          <w:szCs w:val="24"/>
        </w:rPr>
      </w:pPr>
      <w:r>
        <w:rPr>
          <w:rFonts w:eastAsia="Times New Roman"/>
          <w:szCs w:val="24"/>
        </w:rPr>
        <w:t xml:space="preserve">Στο άρθρο 55 χαλαρώνουν οι προϋποθέσεις για την καταχώρηση δημοσιεύσεων του </w:t>
      </w:r>
      <w:r>
        <w:rPr>
          <w:rFonts w:eastAsia="Times New Roman"/>
          <w:szCs w:val="24"/>
        </w:rPr>
        <w:t>δ</w:t>
      </w:r>
      <w:r>
        <w:rPr>
          <w:rFonts w:eastAsia="Times New Roman"/>
          <w:szCs w:val="24"/>
        </w:rPr>
        <w:t>ημοσίου στον Τύπο. Μειώνεται, δηλαδή, ο αριθμός των ημερών και φύλλων που πρέπει</w:t>
      </w:r>
      <w:r>
        <w:rPr>
          <w:rFonts w:eastAsia="Times New Roman"/>
          <w:szCs w:val="24"/>
        </w:rPr>
        <w:t xml:space="preserve"> να έχει κυκλοφορήσει κάποιο έντυπο για να είναι επιλέξιμο, διευρύνοντας έτσι τα πιθανά προς καταχώρηση έντυπα. Είναι μία διάταξη που τη «φυσάμε», επειδή έχουμε καεί στον χυλό. Δηλαδή, μυρίζει «δίνουμε λεφτά στους δικούς μας». </w:t>
      </w:r>
    </w:p>
    <w:p w14:paraId="466026FA" w14:textId="77777777" w:rsidR="008E1586" w:rsidRDefault="00786920">
      <w:pPr>
        <w:spacing w:after="0" w:line="600" w:lineRule="auto"/>
        <w:ind w:firstLine="720"/>
        <w:jc w:val="both"/>
        <w:rPr>
          <w:rFonts w:eastAsia="Times New Roman"/>
          <w:szCs w:val="24"/>
        </w:rPr>
      </w:pPr>
      <w:r>
        <w:rPr>
          <w:rFonts w:eastAsia="Times New Roman"/>
          <w:szCs w:val="24"/>
        </w:rPr>
        <w:lastRenderedPageBreak/>
        <w:t>Πάμε στο άρθρο 58, που αφορά</w:t>
      </w:r>
      <w:r>
        <w:rPr>
          <w:rFonts w:eastAsia="Times New Roman"/>
          <w:szCs w:val="24"/>
        </w:rPr>
        <w:t xml:space="preserve"> τις ασφαλιστικές εισφορές των ελευθέρων επαγγελματιών. Είναι, ουσιαστικά, ένα ρέκβιεμ για τον ελεύθερο επαγγελματία. Πρέπει εκεί στην Κουμουνδούρου να υπάρχει μία φωτογραφία ενός ελεύθερου επαγγελματία που από κάτω θα γράφει «καταζητείται». Τον έχετε επικ</w:t>
      </w:r>
      <w:r>
        <w:rPr>
          <w:rFonts w:eastAsia="Times New Roman"/>
          <w:szCs w:val="24"/>
        </w:rPr>
        <w:t xml:space="preserve">ηρύξει. Θέλατε με τον νόμο </w:t>
      </w:r>
      <w:proofErr w:type="spellStart"/>
      <w:r>
        <w:rPr>
          <w:rFonts w:eastAsia="Times New Roman"/>
          <w:szCs w:val="24"/>
        </w:rPr>
        <w:t>Κατρούγκαλου</w:t>
      </w:r>
      <w:proofErr w:type="spellEnd"/>
      <w:r>
        <w:rPr>
          <w:rFonts w:eastAsia="Times New Roman"/>
          <w:szCs w:val="24"/>
        </w:rPr>
        <w:t xml:space="preserve"> να τον εξισώσετε με τον μισθωτό στις εισφορές, βάζοντάς τον να πληρώσει και τα δύο τρίτα των εισφορών, που στον μισθωτό τα πληρώνει ο εργοδότης. Τώρα, τον βάζετε να πληρώσει και εισφορά επί της εισφοράς που πλήρωσε, </w:t>
      </w:r>
      <w:r>
        <w:rPr>
          <w:rFonts w:eastAsia="Times New Roman"/>
          <w:szCs w:val="24"/>
        </w:rPr>
        <w:t xml:space="preserve">χωρίς να την αφαιρείτε από το εισόδημα. </w:t>
      </w:r>
    </w:p>
    <w:p w14:paraId="466026FB" w14:textId="77777777" w:rsidR="008E1586" w:rsidRDefault="00786920">
      <w:pPr>
        <w:spacing w:after="0" w:line="600" w:lineRule="auto"/>
        <w:ind w:firstLine="720"/>
        <w:jc w:val="both"/>
        <w:rPr>
          <w:rFonts w:eastAsia="Times New Roman"/>
          <w:szCs w:val="24"/>
        </w:rPr>
      </w:pPr>
      <w:r>
        <w:rPr>
          <w:rFonts w:eastAsia="Times New Roman"/>
          <w:szCs w:val="24"/>
        </w:rPr>
        <w:t xml:space="preserve">Δεν είναι άλλωστε τυχαίο ότι από την εφαρμογή του νόμου </w:t>
      </w:r>
      <w:proofErr w:type="spellStart"/>
      <w:r>
        <w:rPr>
          <w:rFonts w:eastAsia="Times New Roman"/>
          <w:szCs w:val="24"/>
        </w:rPr>
        <w:t>Κατρούγκαλου</w:t>
      </w:r>
      <w:proofErr w:type="spellEnd"/>
      <w:r>
        <w:rPr>
          <w:rFonts w:eastAsia="Times New Roman"/>
          <w:szCs w:val="24"/>
        </w:rPr>
        <w:t>, πέρυσι τέτοια εποχή, έχουν κλείσει εβδομήντα πέντε χιλιάδες διακόσιοι εξήντα οκτώ ελεύθεροι επαγγελματίες τα μπλοκάκια τους και ο αριθμός αυτός μ</w:t>
      </w:r>
      <w:r>
        <w:rPr>
          <w:rFonts w:eastAsia="Times New Roman"/>
          <w:szCs w:val="24"/>
        </w:rPr>
        <w:t>άλλον θα αυξηθεί με τις διατάξεις που φέρνετε. Είναι ένα μεγάλο κομμάτι της σχετικής δραστηριότητας που θα περάσει έτσι στην μαύρη οικονομία, με τραγικό αντίκτυπο στα έσοδα τους κράτους.</w:t>
      </w:r>
    </w:p>
    <w:p w14:paraId="466026FC" w14:textId="77777777" w:rsidR="008E1586" w:rsidRDefault="00786920">
      <w:pPr>
        <w:spacing w:after="0" w:line="600" w:lineRule="auto"/>
        <w:ind w:firstLine="720"/>
        <w:jc w:val="both"/>
        <w:rPr>
          <w:rFonts w:eastAsia="Times New Roman"/>
          <w:szCs w:val="24"/>
        </w:rPr>
      </w:pPr>
      <w:r>
        <w:rPr>
          <w:rFonts w:eastAsia="Times New Roman"/>
          <w:szCs w:val="24"/>
        </w:rPr>
        <w:t>Μία πρόταση: Με δεδομένο πως οι εργοδοτικές εισφορές αντιστοιχούν περ</w:t>
      </w:r>
      <w:r>
        <w:rPr>
          <w:rFonts w:eastAsia="Times New Roman"/>
          <w:szCs w:val="24"/>
        </w:rPr>
        <w:t xml:space="preserve">ίπου στο 25% του μικτού μισθού, να οριστεί ως βάση υπολογισμού των εισφορών για τους ελεύθερους επαγγελματίες το 80% των καθαρών κερδών, δηλαδή έσοδα μείον έξοδα προ φόρων και εισφορών. Έτσι, στα υπόλοιπα δύο χρόνια που μένουν μέχρι την πλήρη εφαρμογή του </w:t>
      </w:r>
      <w:r>
        <w:rPr>
          <w:rFonts w:eastAsia="Times New Roman"/>
          <w:szCs w:val="24"/>
        </w:rPr>
        <w:t xml:space="preserve">νόμου για τις εισφορές, κάπως μπορεί να διορθωθεί το λάθος. </w:t>
      </w:r>
    </w:p>
    <w:p w14:paraId="466026FD" w14:textId="77777777" w:rsidR="008E1586" w:rsidRDefault="00786920">
      <w:pPr>
        <w:spacing w:after="0" w:line="600" w:lineRule="auto"/>
        <w:ind w:firstLine="720"/>
        <w:jc w:val="both"/>
        <w:rPr>
          <w:rFonts w:eastAsia="Times New Roman"/>
          <w:szCs w:val="24"/>
        </w:rPr>
      </w:pPr>
      <w:r>
        <w:rPr>
          <w:rFonts w:eastAsia="Times New Roman"/>
          <w:szCs w:val="24"/>
        </w:rPr>
        <w:lastRenderedPageBreak/>
        <w:t xml:space="preserve">Στο άρθρο 70 για τη μείωση του ΦΠΑ στα αγροτικά εφόδια, δεν μπορούμε να είμαστε αρνητικοί. Είναι ένα μέτρο που μπορεί να αναζωογονήσει τον τόσο σημαντικό για την ανάπτυξη αγροτικό τομέα. </w:t>
      </w:r>
    </w:p>
    <w:p w14:paraId="466026FE" w14:textId="77777777" w:rsidR="008E1586" w:rsidRDefault="00786920">
      <w:pPr>
        <w:spacing w:after="0" w:line="600" w:lineRule="auto"/>
        <w:ind w:firstLine="720"/>
        <w:jc w:val="both"/>
        <w:rPr>
          <w:rFonts w:eastAsia="Times New Roman"/>
          <w:szCs w:val="24"/>
        </w:rPr>
      </w:pPr>
      <w:r>
        <w:rPr>
          <w:rFonts w:eastAsia="Times New Roman"/>
          <w:szCs w:val="24"/>
        </w:rPr>
        <w:t>Στο άρθ</w:t>
      </w:r>
      <w:r>
        <w:rPr>
          <w:rFonts w:eastAsia="Times New Roman"/>
          <w:szCs w:val="24"/>
        </w:rPr>
        <w:t>ρο 71, η εξομοίωση των Βουλευτών με τους άλλους πολίτες σε ό,τι έχει να κάνει με τις φορολογικές τους υποχρεώσεις είναι σωστή και έπρεπε να είχε γίνει από καιρό.</w:t>
      </w:r>
    </w:p>
    <w:p w14:paraId="466026FF" w14:textId="77777777" w:rsidR="008E1586" w:rsidRDefault="00786920">
      <w:pPr>
        <w:spacing w:after="0" w:line="600" w:lineRule="auto"/>
        <w:ind w:firstLine="720"/>
        <w:jc w:val="both"/>
        <w:rPr>
          <w:rFonts w:eastAsia="Times New Roman"/>
          <w:szCs w:val="24"/>
        </w:rPr>
      </w:pPr>
      <w:r>
        <w:rPr>
          <w:rFonts w:eastAsia="Times New Roman"/>
          <w:szCs w:val="24"/>
        </w:rPr>
        <w:t xml:space="preserve">Είναι βασική αρχή στην ηγεσία του παραδείγματος ότι αυτοί που ηγούνται, που καθορίζουν με τις </w:t>
      </w:r>
      <w:r>
        <w:rPr>
          <w:rFonts w:eastAsia="Times New Roman"/>
          <w:szCs w:val="24"/>
        </w:rPr>
        <w:t xml:space="preserve">αποφάσεις τους τις τύχες του λαού, πρέπει να δίνουν πρώτοι το καλό παράδειγμα. Ειδικά όταν αποφασίζουν θυσίες, πρέπει να βάζουν και τον εαυτό τους μέσα. Δεν πρέπει να βγάζουν την «ουρά» τους απ’ έξω. </w:t>
      </w:r>
    </w:p>
    <w:p w14:paraId="46602700" w14:textId="77777777" w:rsidR="008E1586" w:rsidRDefault="00786920">
      <w:pPr>
        <w:spacing w:after="0" w:line="600" w:lineRule="auto"/>
        <w:ind w:firstLine="720"/>
        <w:jc w:val="both"/>
        <w:rPr>
          <w:rFonts w:eastAsia="Times New Roman"/>
          <w:szCs w:val="24"/>
        </w:rPr>
      </w:pPr>
      <w:r>
        <w:rPr>
          <w:rFonts w:eastAsia="Times New Roman"/>
          <w:szCs w:val="24"/>
        </w:rPr>
        <w:t>Στο άρθρο 98, ενώ δεν έχουμε λεφτά για συντάξεις και γι</w:t>
      </w:r>
      <w:r>
        <w:rPr>
          <w:rFonts w:eastAsia="Times New Roman"/>
          <w:szCs w:val="24"/>
        </w:rPr>
        <w:t>α παιδικά γεύματα, έχουμε για τους δικούς μας ανθρώπους. Δημιουργήθηκαν εβδομήντα πέντε νέες θέσεις γραμματέων -διοικητικοί γραμματείς, τομεακοί γραμματείς, αναπληρωτές τους- και με κοινή υπουργική απόφαση</w:t>
      </w:r>
      <w:r>
        <w:rPr>
          <w:rFonts w:eastAsia="Times New Roman"/>
          <w:szCs w:val="24"/>
        </w:rPr>
        <w:t>,</w:t>
      </w:r>
      <w:r>
        <w:rPr>
          <w:rFonts w:eastAsia="Times New Roman"/>
          <w:szCs w:val="24"/>
        </w:rPr>
        <w:t xml:space="preserve"> ΚΥΑ</w:t>
      </w:r>
      <w:r>
        <w:rPr>
          <w:rFonts w:eastAsia="Times New Roman"/>
          <w:szCs w:val="24"/>
        </w:rPr>
        <w:t>,</w:t>
      </w:r>
      <w:r>
        <w:rPr>
          <w:rFonts w:eastAsia="Times New Roman"/>
          <w:szCs w:val="24"/>
        </w:rPr>
        <w:t xml:space="preserve"> θα ρυθμιζόταν το ύψος των αμοιβών τους. Έρχε</w:t>
      </w:r>
      <w:r>
        <w:rPr>
          <w:rFonts w:eastAsia="Times New Roman"/>
          <w:szCs w:val="24"/>
        </w:rPr>
        <w:t>ται τώρα με το συγκεκριμένο πολυνομοσχέδιο, σαν να είναι κάτι πολύ επείγον, να καθοριστεί. Και είναι κραυγαλέο το γεγονός ότι πρώτα καθορίζουμε τις αμοιβές τους και μετά τις αρμοδιότητές τους. Γιατί πολλοί δεν έχουν ακόμα αρμοδιότητες.</w:t>
      </w:r>
    </w:p>
    <w:p w14:paraId="46602701" w14:textId="77777777" w:rsidR="008E1586" w:rsidRDefault="00786920">
      <w:pPr>
        <w:spacing w:after="0" w:line="600" w:lineRule="auto"/>
        <w:ind w:firstLine="720"/>
        <w:jc w:val="both"/>
        <w:rPr>
          <w:rFonts w:eastAsia="Times New Roman"/>
          <w:szCs w:val="24"/>
        </w:rPr>
      </w:pPr>
      <w:r>
        <w:rPr>
          <w:rFonts w:eastAsia="Times New Roman"/>
          <w:szCs w:val="24"/>
        </w:rPr>
        <w:t>Στο άρθρο 100 η κινη</w:t>
      </w:r>
      <w:r>
        <w:rPr>
          <w:rFonts w:eastAsia="Times New Roman"/>
          <w:szCs w:val="24"/>
        </w:rPr>
        <w:t xml:space="preserve">τικότητα αναβάλλεται μέχρι να ετοιμαστεί η Κυβέρνηση. Αν και έχει ψηφιστεί στον σχετικό νόμο στον οποίο είχε βάλει και χρονοδιάγραμμα εφαρμογής της κινητικότητας, δεν κατάφερε να ανταποκριθεί σε αυτά η Κυβέρνηση, </w:t>
      </w:r>
      <w:r>
        <w:rPr>
          <w:rFonts w:eastAsia="Times New Roman"/>
          <w:szCs w:val="24"/>
        </w:rPr>
        <w:lastRenderedPageBreak/>
        <w:t>με αποτέλεσμα τώρα να πρέπει να τα ξαναφέρε</w:t>
      </w:r>
      <w:r>
        <w:rPr>
          <w:rFonts w:eastAsia="Times New Roman"/>
          <w:szCs w:val="24"/>
        </w:rPr>
        <w:t>ι και να τα μεταφέρει σε μακρύτερο χρόνο.</w:t>
      </w:r>
    </w:p>
    <w:p w14:paraId="46602702" w14:textId="77777777" w:rsidR="008E1586" w:rsidRDefault="00786920">
      <w:pPr>
        <w:spacing w:after="0" w:line="600" w:lineRule="auto"/>
        <w:ind w:firstLine="720"/>
        <w:jc w:val="both"/>
        <w:rPr>
          <w:rFonts w:eastAsia="Times New Roman"/>
          <w:szCs w:val="24"/>
        </w:rPr>
      </w:pPr>
      <w:r>
        <w:rPr>
          <w:rFonts w:eastAsia="Times New Roman"/>
          <w:szCs w:val="24"/>
        </w:rPr>
        <w:t xml:space="preserve">Έχουμε, λοιπόν, με την Κυβέρνηση ΣΥΡΙΖΑ-ΑΝΕΛ, εκτός από την κακή νομοθέτηση, και τη συμβολική νομοθέτηση, δηλαδή, νομοθετούμε κάτι απλώς και μόνο για να εξαγγείλουμε ότι θα το κάνουμε χωρίς να το έχουμε κάνει. </w:t>
      </w:r>
    </w:p>
    <w:p w14:paraId="46602703" w14:textId="77777777" w:rsidR="008E1586" w:rsidRDefault="00786920">
      <w:pPr>
        <w:spacing w:after="0" w:line="600" w:lineRule="auto"/>
        <w:ind w:firstLine="720"/>
        <w:jc w:val="both"/>
        <w:rPr>
          <w:rFonts w:eastAsia="Times New Roman"/>
          <w:szCs w:val="24"/>
        </w:rPr>
      </w:pPr>
      <w:r>
        <w:rPr>
          <w:rFonts w:eastAsia="Times New Roman"/>
          <w:szCs w:val="24"/>
        </w:rPr>
        <w:t>Πάμ</w:t>
      </w:r>
      <w:r>
        <w:rPr>
          <w:rFonts w:eastAsia="Times New Roman"/>
          <w:szCs w:val="24"/>
        </w:rPr>
        <w:t>ε στο άρθρο 101 για τα ενεργειακά. Κατ’ αρχάς, κάποια στιγμή θα πρέπει να έρθει στη Βουλή ο μακροχρόνιος ενεργειακός σχεδιασμός, όπως υπάρχει άλλωστε στο νόμο, ώστε οι οποιεσδήποτε αποφάσεις για τη ΔΕΗ να ενταχθούν σε αυτόν. Γνωρίζετε -και αυτό αφορά και τ</w:t>
      </w:r>
      <w:r>
        <w:rPr>
          <w:rFonts w:eastAsia="Times New Roman"/>
          <w:szCs w:val="24"/>
        </w:rPr>
        <w:t>ις προηγούμενες κυβερνήσεις- ότι τελευταία φορά που εγκρίθηκε ο μακροχρόνιος ενεργειακός σχεδιασμός ήταν το 2012 και μάλιστα δεν είχε περάσει τότε από τη Βουλή.</w:t>
      </w:r>
    </w:p>
    <w:p w14:paraId="46602704" w14:textId="77777777" w:rsidR="008E1586" w:rsidRDefault="00786920">
      <w:pPr>
        <w:spacing w:after="0" w:line="600" w:lineRule="auto"/>
        <w:ind w:firstLine="720"/>
        <w:jc w:val="both"/>
        <w:rPr>
          <w:rFonts w:eastAsia="Times New Roman"/>
          <w:szCs w:val="24"/>
        </w:rPr>
      </w:pPr>
      <w:r>
        <w:rPr>
          <w:rFonts w:eastAsia="Times New Roman"/>
          <w:szCs w:val="24"/>
        </w:rPr>
        <w:t>Η χώρα σχεδιάζει αλλαγές και θέλει να προσελκύσει ενεργειακές επενδύσεις και δεν έχει ακόμα απο</w:t>
      </w:r>
      <w:r>
        <w:rPr>
          <w:rFonts w:eastAsia="Times New Roman"/>
          <w:szCs w:val="24"/>
        </w:rPr>
        <w:t xml:space="preserve">φασίσει ποιο θα είναι το στρατηγικό της πλαίσιο. Κάναμε για το συγκεκριμένο κομμάτι των ενεργειακών συγκεκριμένες προτάσεις για τη ΔΕΗ, καθ’ ότι βρίσκεται ήδη σε δεινή οικονομική κατάσταση και υπάρχουν συνθήκες που επιβάλλουν αλλαγές, όπως το ότι μέχρι το </w:t>
      </w:r>
      <w:r>
        <w:rPr>
          <w:rFonts w:eastAsia="Times New Roman"/>
          <w:szCs w:val="24"/>
        </w:rPr>
        <w:t xml:space="preserve">2020 το μερίδιο στη χονδρική και λιανική αγορά της ΔΕΗ πρέπει να πέσει στο 50%, οπότε ένα μεγάλο κομμάτι της παραγωγικής της δυναμικότητας θα γίνει πλεονάζον. </w:t>
      </w:r>
    </w:p>
    <w:p w14:paraId="46602705" w14:textId="77777777" w:rsidR="008E1586" w:rsidRDefault="00786920">
      <w:pPr>
        <w:spacing w:after="0" w:line="600" w:lineRule="auto"/>
        <w:ind w:firstLine="720"/>
        <w:jc w:val="both"/>
        <w:rPr>
          <w:rFonts w:eastAsia="Times New Roman"/>
          <w:szCs w:val="24"/>
        </w:rPr>
      </w:pPr>
      <w:r>
        <w:rPr>
          <w:rFonts w:eastAsia="Times New Roman"/>
          <w:szCs w:val="24"/>
        </w:rPr>
        <w:t>Θα πω επιγραμματικά πέντε προτάσεις: Μοντέλο μίας ή δύο νέων «μικρών</w:t>
      </w:r>
      <w:r>
        <w:rPr>
          <w:rFonts w:eastAsia="Times New Roman"/>
          <w:szCs w:val="24"/>
        </w:rPr>
        <w:t>»</w:t>
      </w:r>
      <w:r>
        <w:rPr>
          <w:rFonts w:eastAsia="Times New Roman"/>
          <w:szCs w:val="24"/>
        </w:rPr>
        <w:t xml:space="preserve"> ΔΕΗ» με αθροιστικά έστω 40</w:t>
      </w:r>
      <w:r>
        <w:rPr>
          <w:rFonts w:eastAsia="Times New Roman"/>
          <w:szCs w:val="24"/>
        </w:rPr>
        <w:t xml:space="preserve">% της δυναμικότητας, για να ανοίξει η αγορά και να προσελκύσει τη συμμετοχή νέων παιχτών επενδυτών. </w:t>
      </w:r>
    </w:p>
    <w:p w14:paraId="46602706" w14:textId="77777777" w:rsidR="008E1586" w:rsidRDefault="00786920">
      <w:pPr>
        <w:spacing w:after="0" w:line="600" w:lineRule="auto"/>
        <w:ind w:firstLine="720"/>
        <w:jc w:val="both"/>
        <w:rPr>
          <w:rFonts w:eastAsia="Times New Roman"/>
          <w:szCs w:val="24"/>
        </w:rPr>
      </w:pPr>
      <w:r>
        <w:rPr>
          <w:rFonts w:eastAsia="Times New Roman"/>
          <w:szCs w:val="24"/>
        </w:rPr>
        <w:lastRenderedPageBreak/>
        <w:t xml:space="preserve">Στρατηγικός επενδυτής με ρόλο στη διοίκηση της ΔΕΗ, ώστε να πάψουν οι κυβερνήσεις να επεμβαίνουν. </w:t>
      </w:r>
    </w:p>
    <w:p w14:paraId="46602707" w14:textId="77777777" w:rsidR="008E1586" w:rsidRDefault="00786920">
      <w:pPr>
        <w:spacing w:after="0" w:line="600" w:lineRule="auto"/>
        <w:ind w:firstLine="720"/>
        <w:jc w:val="both"/>
        <w:rPr>
          <w:rFonts w:eastAsia="Times New Roman"/>
          <w:szCs w:val="24"/>
        </w:rPr>
      </w:pPr>
      <w:r>
        <w:rPr>
          <w:rFonts w:eastAsia="Times New Roman"/>
          <w:szCs w:val="24"/>
        </w:rPr>
        <w:t xml:space="preserve">Εξασφάλιση θέσεων εργασίας, η οποία είναι μονόδρομος με </w:t>
      </w:r>
      <w:r>
        <w:rPr>
          <w:rFonts w:eastAsia="Times New Roman"/>
          <w:szCs w:val="24"/>
        </w:rPr>
        <w:t xml:space="preserve">τη συσσωρευμένη τεχνογνωσία και εξειδίκευση που έχουν στις </w:t>
      </w:r>
      <w:proofErr w:type="spellStart"/>
      <w:r>
        <w:rPr>
          <w:rFonts w:eastAsia="Times New Roman"/>
          <w:szCs w:val="24"/>
        </w:rPr>
        <w:t>λιγνιτικές</w:t>
      </w:r>
      <w:proofErr w:type="spellEnd"/>
      <w:r>
        <w:rPr>
          <w:rFonts w:eastAsia="Times New Roman"/>
          <w:szCs w:val="24"/>
        </w:rPr>
        <w:t xml:space="preserve"> περιοχές.</w:t>
      </w:r>
    </w:p>
    <w:p w14:paraId="46602708" w14:textId="77777777" w:rsidR="008E1586" w:rsidRDefault="00786920">
      <w:pPr>
        <w:spacing w:after="0" w:line="600" w:lineRule="auto"/>
        <w:ind w:firstLine="720"/>
        <w:jc w:val="both"/>
        <w:rPr>
          <w:rFonts w:eastAsia="Times New Roman"/>
          <w:szCs w:val="24"/>
        </w:rPr>
      </w:pPr>
      <w:r>
        <w:rPr>
          <w:rFonts w:eastAsia="Times New Roman"/>
          <w:szCs w:val="24"/>
        </w:rPr>
        <w:t xml:space="preserve">Βελτίωση της </w:t>
      </w:r>
      <w:proofErr w:type="spellStart"/>
      <w:r>
        <w:rPr>
          <w:rFonts w:eastAsia="Times New Roman"/>
          <w:szCs w:val="24"/>
        </w:rPr>
        <w:t>εισπραξιμότητας</w:t>
      </w:r>
      <w:proofErr w:type="spellEnd"/>
      <w:r>
        <w:rPr>
          <w:rFonts w:eastAsia="Times New Roman"/>
          <w:szCs w:val="24"/>
        </w:rPr>
        <w:t>, καθ’ ότι η πρακτική «δεν πληρώνω» που ενθάρρυνε η Κυβέρνηση ΣΥΡΙΖΑ έχει αυξήσει τους στρατηγικούς κακοπληρωτές και τώρα το πληρώνει αυτό η ΔΕΗ.</w:t>
      </w:r>
    </w:p>
    <w:p w14:paraId="46602709" w14:textId="77777777" w:rsidR="008E1586" w:rsidRDefault="00786920">
      <w:pPr>
        <w:spacing w:after="0" w:line="600" w:lineRule="auto"/>
        <w:ind w:firstLine="720"/>
        <w:jc w:val="both"/>
        <w:rPr>
          <w:rFonts w:eastAsia="Times New Roman"/>
          <w:szCs w:val="24"/>
        </w:rPr>
      </w:pPr>
      <w:r>
        <w:rPr>
          <w:rFonts w:eastAsia="Times New Roman"/>
          <w:szCs w:val="24"/>
        </w:rPr>
        <w:t>Μο</w:t>
      </w:r>
      <w:r>
        <w:rPr>
          <w:rFonts w:eastAsia="Times New Roman"/>
          <w:szCs w:val="24"/>
        </w:rPr>
        <w:t xml:space="preserve">ντέλο </w:t>
      </w:r>
      <w:r>
        <w:rPr>
          <w:rFonts w:eastAsia="Times New Roman"/>
          <w:szCs w:val="24"/>
        </w:rPr>
        <w:t>«</w:t>
      </w:r>
      <w:r>
        <w:rPr>
          <w:rFonts w:eastAsia="Times New Roman"/>
          <w:szCs w:val="24"/>
          <w:lang w:val="en-US"/>
        </w:rPr>
        <w:t>COSMOTE</w:t>
      </w:r>
      <w:r>
        <w:rPr>
          <w:rFonts w:eastAsia="Times New Roman"/>
          <w:szCs w:val="24"/>
        </w:rPr>
        <w:t>»</w:t>
      </w:r>
      <w:r>
        <w:rPr>
          <w:rFonts w:eastAsia="Times New Roman"/>
          <w:szCs w:val="24"/>
        </w:rPr>
        <w:t xml:space="preserve"> για τη ΔΕΗ. Ανανεώσιμες Πηγές Ενέργειας που θα </w:t>
      </w:r>
      <w:r>
        <w:rPr>
          <w:rFonts w:eastAsia="Times New Roman"/>
          <w:szCs w:val="24"/>
        </w:rPr>
        <w:t>συμπεριλάβουν</w:t>
      </w:r>
      <w:r>
        <w:rPr>
          <w:rFonts w:eastAsia="Times New Roman"/>
          <w:szCs w:val="24"/>
        </w:rPr>
        <w:t xml:space="preserve"> και τις ενεργειακές υπηρεσίες σε ένα νέο δυναμικό κλάδο.</w:t>
      </w:r>
    </w:p>
    <w:p w14:paraId="4660270A" w14:textId="77777777" w:rsidR="008E1586" w:rsidRDefault="00786920">
      <w:pPr>
        <w:spacing w:after="0" w:line="600" w:lineRule="auto"/>
        <w:ind w:firstLine="720"/>
        <w:jc w:val="both"/>
        <w:rPr>
          <w:rFonts w:eastAsia="Times New Roman"/>
          <w:szCs w:val="24"/>
        </w:rPr>
      </w:pPr>
      <w:r>
        <w:rPr>
          <w:rFonts w:eastAsia="Times New Roman"/>
          <w:szCs w:val="24"/>
        </w:rPr>
        <w:t xml:space="preserve">Στο άρθρο 118 για το </w:t>
      </w:r>
      <w:r>
        <w:rPr>
          <w:rFonts w:eastAsia="Times New Roman"/>
          <w:szCs w:val="24"/>
        </w:rPr>
        <w:t>η</w:t>
      </w:r>
      <w:r>
        <w:rPr>
          <w:rFonts w:eastAsia="Times New Roman"/>
          <w:szCs w:val="24"/>
        </w:rPr>
        <w:t xml:space="preserve">λεκτρονικό </w:t>
      </w:r>
      <w:r>
        <w:rPr>
          <w:rFonts w:eastAsia="Times New Roman"/>
          <w:szCs w:val="24"/>
        </w:rPr>
        <w:t>μ</w:t>
      </w:r>
      <w:r>
        <w:rPr>
          <w:rFonts w:eastAsia="Times New Roman"/>
          <w:szCs w:val="24"/>
        </w:rPr>
        <w:t>ητρώο, αγνοούνται εντελώς τα κριτήρια ανάθεσης των μελετητών και προχωράτε σε μία άνευ π</w:t>
      </w:r>
      <w:r>
        <w:rPr>
          <w:rFonts w:eastAsia="Times New Roman"/>
          <w:szCs w:val="24"/>
        </w:rPr>
        <w:t xml:space="preserve">ροηγουμένου γραφειοκρατική προσέγγιση. </w:t>
      </w:r>
    </w:p>
    <w:p w14:paraId="4660270B" w14:textId="77777777" w:rsidR="008E1586" w:rsidRDefault="00786920">
      <w:pPr>
        <w:spacing w:after="0" w:line="600" w:lineRule="auto"/>
        <w:ind w:firstLine="720"/>
        <w:jc w:val="both"/>
        <w:rPr>
          <w:rFonts w:eastAsia="Times New Roman"/>
          <w:szCs w:val="24"/>
        </w:rPr>
      </w:pPr>
      <w:r>
        <w:rPr>
          <w:rFonts w:eastAsia="Times New Roman"/>
          <w:szCs w:val="24"/>
        </w:rPr>
        <w:t xml:space="preserve">Για τα ειδικά μισθολόγια ακούσαμε χθες τους φορείς, που ήρθαν και μας τα είπαν από κοντά. Ειδικά για τις αντιδράσεις των </w:t>
      </w:r>
      <w:proofErr w:type="spellStart"/>
      <w:r>
        <w:rPr>
          <w:rFonts w:eastAsia="Times New Roman"/>
          <w:szCs w:val="24"/>
        </w:rPr>
        <w:t>ενστόλων</w:t>
      </w:r>
      <w:proofErr w:type="spellEnd"/>
      <w:r>
        <w:rPr>
          <w:rFonts w:eastAsia="Times New Roman"/>
          <w:szCs w:val="24"/>
        </w:rPr>
        <w:t xml:space="preserve">, η γνώμη μας είναι ότι αυτοί που βρίσκονται στην πρώτη γραμμή, με την ευρεία έννοια, </w:t>
      </w:r>
      <w:r>
        <w:rPr>
          <w:rFonts w:eastAsia="Times New Roman"/>
          <w:szCs w:val="24"/>
        </w:rPr>
        <w:t>και λειτουργούν σε ειδικές συνθήκες θα πρέπει να αναγνωρίζονται αναλόγως.</w:t>
      </w:r>
    </w:p>
    <w:p w14:paraId="4660270C" w14:textId="77777777" w:rsidR="008E1586" w:rsidRDefault="00786920">
      <w:pPr>
        <w:spacing w:after="0" w:line="600" w:lineRule="auto"/>
        <w:ind w:firstLine="720"/>
        <w:jc w:val="both"/>
        <w:rPr>
          <w:rFonts w:eastAsia="Times New Roman"/>
          <w:szCs w:val="24"/>
        </w:rPr>
      </w:pPr>
      <w:r>
        <w:rPr>
          <w:rFonts w:eastAsia="Times New Roman"/>
          <w:szCs w:val="24"/>
        </w:rPr>
        <w:t>Στο άρθρο 131 που αφορά τους πανεπιστημιακούς, εισακουστήκαμε και έγινε η διόρθωση που είχαμε πει. Μένει, όμως, να δούμε εάν αυτή η διόρθωση είναι αρκετή -γιατί αφορά μόνο τα ερευνητ</w:t>
      </w:r>
      <w:r>
        <w:rPr>
          <w:rFonts w:eastAsia="Times New Roman"/>
          <w:szCs w:val="24"/>
        </w:rPr>
        <w:t xml:space="preserve">ικά προγράμματα- για να συμμετάσχουν οι καθηγητές αυτοί και σε μεταπτυχιακά και τις αμοιβές που μπορεί να παίρνουν από εκεί. Μην ερχόμαστε, δηλαδή, μετά με τροπολογίες για να το αλλάξουμε ξανά. </w:t>
      </w:r>
    </w:p>
    <w:p w14:paraId="4660270D" w14:textId="77777777" w:rsidR="008E1586" w:rsidRDefault="00786920">
      <w:pPr>
        <w:spacing w:after="0" w:line="600" w:lineRule="auto"/>
        <w:ind w:firstLine="720"/>
        <w:jc w:val="both"/>
        <w:rPr>
          <w:rFonts w:eastAsia="Times New Roman"/>
          <w:szCs w:val="24"/>
        </w:rPr>
      </w:pPr>
      <w:r>
        <w:rPr>
          <w:rFonts w:eastAsia="Times New Roman"/>
          <w:szCs w:val="24"/>
        </w:rPr>
        <w:lastRenderedPageBreak/>
        <w:t xml:space="preserve">Επίσης, για το θέμα των ερευνητών -ακούσαμε χθες την </w:t>
      </w:r>
      <w:r>
        <w:rPr>
          <w:rFonts w:eastAsia="Times New Roman"/>
          <w:szCs w:val="24"/>
        </w:rPr>
        <w:t>εκπρόσωπό τους στην ακρόαση των φορέων- που υποτίθεται ότι είναι το διανοητικό μας κεφάλαιο, θα πρέπει να μην έχουμε επιστήμονες δυο κατηγοριών.</w:t>
      </w:r>
    </w:p>
    <w:p w14:paraId="4660270E" w14:textId="77777777" w:rsidR="008E1586" w:rsidRDefault="00786920">
      <w:pPr>
        <w:spacing w:after="0" w:line="600" w:lineRule="auto"/>
        <w:ind w:firstLine="720"/>
        <w:jc w:val="both"/>
        <w:rPr>
          <w:rFonts w:eastAsia="Times New Roman"/>
          <w:szCs w:val="24"/>
        </w:rPr>
      </w:pPr>
      <w:r>
        <w:rPr>
          <w:rFonts w:eastAsia="Times New Roman"/>
          <w:szCs w:val="24"/>
        </w:rPr>
        <w:t>Κλείνοντας, το πολυνομοσχέδιο έχει θυσίες, πολλές απ’ αυτές αχρείαστες υπό άλλες συνθήκες. Γι’ αυτό και θα το κ</w:t>
      </w:r>
      <w:r>
        <w:rPr>
          <w:rFonts w:eastAsia="Times New Roman"/>
          <w:szCs w:val="24"/>
        </w:rPr>
        <w:t>αταψηφίσουμε χωρίς δεύτερη σκέψη. Η Ελλάδα έχασε χρόνο και αυτό στοίχισε περισσότερο πόνο. Πρέπει τώρα να τρέξουμε, τουλάχιστον να καλύψουμε το χαμένο έδαφος.</w:t>
      </w:r>
    </w:p>
    <w:p w14:paraId="4660270F"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Αντιλαμβάνομαι, επίσης, ότι η υπερψήφιση του πολυνομοσχεδίου από τους Βουλευτές ΣΥΡΙΖΑ-ΑΝΕΛ είναι</w:t>
      </w:r>
      <w:r>
        <w:rPr>
          <w:rFonts w:eastAsia="Times New Roman" w:cs="Times New Roman"/>
          <w:szCs w:val="24"/>
        </w:rPr>
        <w:t xml:space="preserve"> και μια έμπρακτη συγγνώμη προς συναδέλφους τους των άλλων κομμάτων τους οποίους χαρακτήριζαν ανάλγητους, επειδή ψήφιζαν μείωση συντάξεων και μάλιστα τότε που δεν είχαμε πλεονάσματα, αλλά είχαμε πρωτογενές έλλειμμα 10,5% και κανείς δεν μας δάνειζε, οπότε η</w:t>
      </w:r>
      <w:r>
        <w:rPr>
          <w:rFonts w:eastAsia="Times New Roman" w:cs="Times New Roman"/>
          <w:szCs w:val="24"/>
        </w:rPr>
        <w:t xml:space="preserve"> μείωση των δαπανών ήταν μονόδρομος. Ελπίζω όλοι να έχουμε γίνει σοφότεροι.</w:t>
      </w:r>
    </w:p>
    <w:p w14:paraId="46602710"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Καμμία </w:t>
      </w:r>
      <w:r>
        <w:rPr>
          <w:rFonts w:eastAsia="Times New Roman" w:cs="Times New Roman"/>
          <w:szCs w:val="24"/>
        </w:rPr>
        <w:t>κ</w:t>
      </w:r>
      <w:r>
        <w:rPr>
          <w:rFonts w:eastAsia="Times New Roman" w:cs="Times New Roman"/>
          <w:szCs w:val="24"/>
        </w:rPr>
        <w:t>υβέρνηση δεν έχει πιθανότητες επιτυχίας, αν δεν επιδιώξει μία πολιτική και κοινωνική συναίνεση. Το καταλάβαμε αυτό ακούγοντας χθες και τους φορείς. Όμως, εσείς, οι Βουλευτέ</w:t>
      </w:r>
      <w:r>
        <w:rPr>
          <w:rFonts w:eastAsia="Times New Roman" w:cs="Times New Roman"/>
          <w:szCs w:val="24"/>
        </w:rPr>
        <w:t>ς και γενικά η Κυβέρνηση ΣΥΡΙΖΑ-ΑΝΕΛ εκπαιδεύσατε τον κόσμο να βλέπει γερμανοτσολιάδες και «</w:t>
      </w:r>
      <w:proofErr w:type="spellStart"/>
      <w:r>
        <w:rPr>
          <w:rFonts w:eastAsia="Times New Roman" w:cs="Times New Roman"/>
          <w:szCs w:val="24"/>
        </w:rPr>
        <w:t>νενέκους</w:t>
      </w:r>
      <w:proofErr w:type="spellEnd"/>
      <w:r>
        <w:rPr>
          <w:rFonts w:eastAsia="Times New Roman" w:cs="Times New Roman"/>
          <w:szCs w:val="24"/>
        </w:rPr>
        <w:t xml:space="preserve">» με τη διχαστική ρητορική σας, με το «ή τους τελειώνουμε ή μας τελειώνουν». Όποτε, όμως, κερδίζει η πόλωση και ο διχασμός η χώρα χάνει και αυτό στο Ποτάμι </w:t>
      </w:r>
      <w:r>
        <w:rPr>
          <w:rFonts w:eastAsia="Times New Roman" w:cs="Times New Roman"/>
          <w:szCs w:val="24"/>
        </w:rPr>
        <w:t xml:space="preserve">δεν θα σταματήσουμε να το λέμε. Μόνο οι ψύχραιμες και λογικές φωνές και όχι οι θερμοκέφαλοι, που υπάρχουν οριζόντια σε </w:t>
      </w:r>
      <w:r>
        <w:rPr>
          <w:rFonts w:eastAsia="Times New Roman" w:cs="Times New Roman"/>
          <w:szCs w:val="24"/>
        </w:rPr>
        <w:lastRenderedPageBreak/>
        <w:t xml:space="preserve">όλους τους χώρους, μπορούν να ανατάξουν τη χώρα, ώστε να μην εξαρτάται από δανεικά και να στέκεται στα δικά της πόδια. </w:t>
      </w:r>
    </w:p>
    <w:p w14:paraId="46602711"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Αλλάζει, θα μου π</w:t>
      </w:r>
      <w:r>
        <w:rPr>
          <w:rFonts w:eastAsia="Times New Roman" w:cs="Times New Roman"/>
          <w:szCs w:val="24"/>
        </w:rPr>
        <w:t xml:space="preserve">είτε, όμως, κάτι χωρίς συγκρούσεις; Όχι, δεν αλλάζει. Συγκρούσεις, όμως, με αντιπαράθεση επιχειρημάτων και προτάσεων όχι ύβρεων και χαρακτηρισμών. Μπορεί αυτό να μην είναι καλό για την τηλεθέαση, είναι καλό, όμως, για τη </w:t>
      </w:r>
      <w:r>
        <w:rPr>
          <w:rFonts w:eastAsia="Times New Roman" w:cs="Times New Roman"/>
          <w:szCs w:val="24"/>
        </w:rPr>
        <w:t>δ</w:t>
      </w:r>
      <w:r>
        <w:rPr>
          <w:rFonts w:eastAsia="Times New Roman" w:cs="Times New Roman"/>
          <w:szCs w:val="24"/>
        </w:rPr>
        <w:t>ημοκρατία και είναι απαραίτητο για</w:t>
      </w:r>
      <w:r>
        <w:rPr>
          <w:rFonts w:eastAsia="Times New Roman" w:cs="Times New Roman"/>
          <w:szCs w:val="24"/>
        </w:rPr>
        <w:t xml:space="preserve"> τη χώρα μας.</w:t>
      </w:r>
    </w:p>
    <w:p w14:paraId="46602712"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46602713" w14:textId="77777777" w:rsidR="008E1586" w:rsidRDefault="0078692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46602714"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Όπως είχαμε προσυμφωνήσει ομοφώνως, διακόπτεται όχι η συνεδρίαση, αλλά η ροή της συζήτησης και μπαίνουμε στη συζήτηση της αίτησης αντισυνταγματικότ</w:t>
      </w:r>
      <w:r>
        <w:rPr>
          <w:rFonts w:eastAsia="Times New Roman" w:cs="Times New Roman"/>
          <w:szCs w:val="24"/>
        </w:rPr>
        <w:t xml:space="preserve">ητας του νομοσχεδίου. </w:t>
      </w:r>
    </w:p>
    <w:p w14:paraId="4660271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Θα μιλήσουν οι πρώτοι τρεις λέγοντες, δηλαδή</w:t>
      </w:r>
      <w:r>
        <w:rPr>
          <w:rFonts w:eastAsia="Times New Roman" w:cs="Times New Roman"/>
          <w:szCs w:val="24"/>
        </w:rPr>
        <w:t>,</w:t>
      </w:r>
      <w:r>
        <w:rPr>
          <w:rFonts w:eastAsia="Times New Roman" w:cs="Times New Roman"/>
          <w:szCs w:val="24"/>
        </w:rPr>
        <w:t xml:space="preserve"> ο κ. Τζαβάρας, ο κ. Λοβέρδος και ο κ. Καρράς. Θα </w:t>
      </w:r>
      <w:proofErr w:type="spellStart"/>
      <w:r>
        <w:rPr>
          <w:rFonts w:eastAsia="Times New Roman" w:cs="Times New Roman"/>
          <w:szCs w:val="24"/>
        </w:rPr>
        <w:t>αντιλέξει</w:t>
      </w:r>
      <w:proofErr w:type="spellEnd"/>
      <w:r>
        <w:rPr>
          <w:rFonts w:eastAsia="Times New Roman" w:cs="Times New Roman"/>
          <w:szCs w:val="24"/>
        </w:rPr>
        <w:t xml:space="preserve"> εκ μέρους του ΣΥΡΙΖΑ ο κ. Παρασκευόπουλος. Κατόπιν θα ερωτηθούν οι Κοινοβουλευτικοί Εκπρόσωποι ποιος θέλει να μιλήσει -αν θέλουν</w:t>
      </w:r>
      <w:r>
        <w:rPr>
          <w:rFonts w:eastAsia="Times New Roman" w:cs="Times New Roman"/>
          <w:szCs w:val="24"/>
        </w:rPr>
        <w:t xml:space="preserve"> όλοι, όλοι- και θα κλείσει εκπρόσωπος της Κυβέρνησης, κάποιος Υπουργός, για τον οποίο θα ενημερωθούμε, αυτήν τη στιγμή δεν τον ξέρουμε. Η συζήτηση θα γίνει σύμφωνα με το άρθρο 100 παράγραφος 2 του Κανονισμού της Βουλής και ο χρόνος είναι πέντε λεπτά. </w:t>
      </w:r>
    </w:p>
    <w:p w14:paraId="4660271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Πρώ</w:t>
      </w:r>
      <w:r>
        <w:rPr>
          <w:rFonts w:eastAsia="Times New Roman" w:cs="Times New Roman"/>
          <w:szCs w:val="24"/>
        </w:rPr>
        <w:t>τος έχει τον λόγο ο κ. Κωνσταντίνος Τζαβάρας ως λέγων εκ μέρους της Νέας Δημοκρατίας.</w:t>
      </w:r>
    </w:p>
    <w:p w14:paraId="46602717"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Ευχαριστώ πολύ, κύριε Πρόεδρε.</w:t>
      </w:r>
    </w:p>
    <w:p w14:paraId="4660271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Με το συγκεκριμένο νομοσχέδιο -δεν είναι η πρώτη φόρα, βέβαια- δημιουργούνται ζητήματα έντονης παραβίασης σωρείας συ</w:t>
      </w:r>
      <w:r>
        <w:rPr>
          <w:rFonts w:eastAsia="Times New Roman" w:cs="Times New Roman"/>
          <w:szCs w:val="24"/>
        </w:rPr>
        <w:t>νταγματικών διατάξεων. Και μια βασική, θεωρώ, αρχή που πρέπει να υπηρετούμε είναι ότι το Σώμα πρέπει να κήδεται του κύρους και της προστασίας του Συντάγματος, ώστε να μην έρχονται στη Βουλή νομοσχέδια όπου έχουμε συρροή παραβιάσεων βασικών και θεμελιωδών δ</w:t>
      </w:r>
      <w:r>
        <w:rPr>
          <w:rFonts w:eastAsia="Times New Roman" w:cs="Times New Roman"/>
          <w:szCs w:val="24"/>
        </w:rPr>
        <w:t xml:space="preserve">ιατάξεων του Συντάγματος. Αυτό συμβαίνει στη συγκεκριμένη περίπτωση με τις διατάξεις 1, 2, 11, 14 και 15, καθώς και με τις διατάξεις 123 έως 162. </w:t>
      </w:r>
    </w:p>
    <w:p w14:paraId="4660271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Συγκεκριμένα με τις συνταξιοδοτικές περικοπές που ορίζονται στις διατάξεις των άρθρων 1 και 2, δημιουργείται </w:t>
      </w:r>
      <w:r>
        <w:rPr>
          <w:rFonts w:eastAsia="Times New Roman" w:cs="Times New Roman"/>
          <w:szCs w:val="24"/>
        </w:rPr>
        <w:t>ένα σοβαρό ζήτημα το οποίο ήδη μας είχε αφεθεί ως προανάκρουσμα από την Ολομέλεια του Ελεγκτικού Συνεδρίου της 17</w:t>
      </w:r>
      <w:r>
        <w:rPr>
          <w:rFonts w:eastAsia="Times New Roman" w:cs="Times New Roman"/>
          <w:szCs w:val="24"/>
          <w:vertAlign w:val="superscript"/>
        </w:rPr>
        <w:t>ης</w:t>
      </w:r>
      <w:r>
        <w:rPr>
          <w:rFonts w:eastAsia="Times New Roman" w:cs="Times New Roman"/>
          <w:szCs w:val="24"/>
        </w:rPr>
        <w:t xml:space="preserve"> Μαΐου. Και στη συνέχεια από σωρεία άλλων αποφάσεων και της Ολομέλειας του Συμβουλίου της Επικρατείας και του Αρείου Πάγου έχουμε πλέον ως δε</w:t>
      </w:r>
      <w:r>
        <w:rPr>
          <w:rFonts w:eastAsia="Times New Roman" w:cs="Times New Roman"/>
          <w:szCs w:val="24"/>
        </w:rPr>
        <w:t xml:space="preserve">δομένο ότι δεν μπορεί σε καμμία περίπτωση η Βουλή να παράγει διατάξεις με τις οποίες προσβάλλονται θεμελιώδη ανθρώπινα δικαιώματα τα οποία προβλέπονται είτε από το Σύνταγμα είτε από την Ευρωπαϊκή Σύμβαση των Δικαιωμάτων του Ανθρώπου. </w:t>
      </w:r>
    </w:p>
    <w:p w14:paraId="4660271A"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Στη συγκεκριμένη περί</w:t>
      </w:r>
      <w:r>
        <w:rPr>
          <w:rFonts w:eastAsia="Times New Roman" w:cs="Times New Roman"/>
          <w:szCs w:val="24"/>
        </w:rPr>
        <w:t xml:space="preserve">πτωση, λοιπόν, προσβάλλεται το δικαίωμα στην περιουσία που προστατεύεται από το άρθρο 1 του Συμπληρωματικού Πρωτοκόλλου των </w:t>
      </w:r>
      <w:proofErr w:type="spellStart"/>
      <w:r>
        <w:rPr>
          <w:rFonts w:eastAsia="Times New Roman" w:cs="Times New Roman"/>
          <w:szCs w:val="24"/>
        </w:rPr>
        <w:t>Παρισίων</w:t>
      </w:r>
      <w:proofErr w:type="spellEnd"/>
      <w:r>
        <w:rPr>
          <w:rFonts w:eastAsia="Times New Roman" w:cs="Times New Roman"/>
          <w:szCs w:val="24"/>
        </w:rPr>
        <w:t xml:space="preserve"> της Ευρωπαϊκής Σύμβασης των Δικαιωμάτων του Ανθρώπου για την κατηγορία των ήδη πριν από τον νόμο </w:t>
      </w:r>
      <w:proofErr w:type="spellStart"/>
      <w:r>
        <w:rPr>
          <w:rFonts w:eastAsia="Times New Roman" w:cs="Times New Roman"/>
          <w:szCs w:val="24"/>
        </w:rPr>
        <w:t>Κατρούγκαλου</w:t>
      </w:r>
      <w:proofErr w:type="spellEnd"/>
      <w:r>
        <w:rPr>
          <w:rFonts w:eastAsia="Times New Roman" w:cs="Times New Roman"/>
          <w:szCs w:val="24"/>
        </w:rPr>
        <w:t xml:space="preserve"> συνταξιούχων,</w:t>
      </w:r>
      <w:r>
        <w:rPr>
          <w:rFonts w:eastAsia="Times New Roman" w:cs="Times New Roman"/>
          <w:szCs w:val="24"/>
        </w:rPr>
        <w:t xml:space="preserve"> δηλαδή όσων είχαν ιδρύσει δικαίωμα συνταξιοδότησης και είχαν αποχωρήσει πριν από την εφαρμογή του ν.4387/2016.</w:t>
      </w:r>
    </w:p>
    <w:p w14:paraId="4660271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 αυτούς, λοιπόν, τίθεται θέμα προστασίας περιουσιακού δικαιώματος, γιατί επάνω σε αυτό το συγκεκριμένο ποσό και ποσοστό αναπλήρωσης σε σχέση </w:t>
      </w:r>
      <w:r>
        <w:rPr>
          <w:rFonts w:eastAsia="Times New Roman" w:cs="Times New Roman"/>
          <w:szCs w:val="24"/>
        </w:rPr>
        <w:t xml:space="preserve">με τον μισθό τους όριο είχαν οικοδομήσει μία ολόκληρη προοπτική ζωής που βρισκόταν σε αναλογία με τις υποχρεώσεις και με τις δυνατότητες που είχαν. </w:t>
      </w:r>
    </w:p>
    <w:p w14:paraId="4660271C"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Εδώ, λοιπόν, τίθεται για πρώτη φορά –και δεν είναι αμελητέο αυτό- το θέμα της θεμιτής ισορροπίας που πρέπει</w:t>
      </w:r>
      <w:r>
        <w:rPr>
          <w:rFonts w:eastAsia="Times New Roman" w:cs="Times New Roman"/>
          <w:szCs w:val="24"/>
        </w:rPr>
        <w:t xml:space="preserve"> να υπάρχει μεταξύ της προσβολής ενός ανθρώπινου δικαιώματος</w:t>
      </w:r>
      <w:r>
        <w:rPr>
          <w:rFonts w:eastAsia="Times New Roman" w:cs="Times New Roman"/>
          <w:szCs w:val="24"/>
        </w:rPr>
        <w:t>,</w:t>
      </w:r>
      <w:r>
        <w:rPr>
          <w:rFonts w:eastAsia="Times New Roman" w:cs="Times New Roman"/>
          <w:szCs w:val="24"/>
        </w:rPr>
        <w:t xml:space="preserve"> που προστατεύεται από την Ευρωπαϊκή Σύμβαση των Δικαιωμάτων του Ανθρώπου και από το Σύνταγμα και της προστασίας του δημόσιου οικονομικού ή δημοσιονομικού συμφέροντος, έτσι όπως αυτή η έννοια έχε</w:t>
      </w:r>
      <w:r>
        <w:rPr>
          <w:rFonts w:eastAsia="Times New Roman" w:cs="Times New Roman"/>
          <w:szCs w:val="24"/>
        </w:rPr>
        <w:t>ι διαπλαστεί και έχει διαμορφωθεί από τη νομολογία του Συμβουλίου της Επικρατείας. Μεταξύ αυτών των δύο, δηλαδή</w:t>
      </w:r>
      <w:r>
        <w:rPr>
          <w:rFonts w:eastAsia="Times New Roman" w:cs="Times New Roman"/>
          <w:szCs w:val="24"/>
        </w:rPr>
        <w:t>,</w:t>
      </w:r>
      <w:r>
        <w:rPr>
          <w:rFonts w:eastAsia="Times New Roman" w:cs="Times New Roman"/>
          <w:szCs w:val="24"/>
        </w:rPr>
        <w:t xml:space="preserve"> μεταξύ της προστασίας συγκεκριμένου περιουσιακού δικαιώματος και της προστασίας του γενικού δημοσίου συμφέροντος θα πρέπει να υπάρχει μία ισορρ</w:t>
      </w:r>
      <w:r>
        <w:rPr>
          <w:rFonts w:eastAsia="Times New Roman" w:cs="Times New Roman"/>
          <w:szCs w:val="24"/>
        </w:rPr>
        <w:t>οπία. Εάν διαταράσσεται αυτή η ισορροπία εις τρόπον ώστε να υπάρξει μείωση του βιοτικού επιπέδου του πολίτη</w:t>
      </w:r>
      <w:r>
        <w:rPr>
          <w:rFonts w:eastAsia="Times New Roman" w:cs="Times New Roman"/>
          <w:szCs w:val="24"/>
        </w:rPr>
        <w:t>,</w:t>
      </w:r>
      <w:r>
        <w:rPr>
          <w:rFonts w:eastAsia="Times New Roman" w:cs="Times New Roman"/>
          <w:szCs w:val="24"/>
        </w:rPr>
        <w:t xml:space="preserve"> που πλήττεται από τα μέτρα αυτά, σε τέτοιο βαθμό ώστε να διαταράσσεται το γενικότερο επίπεδο της ζωής και να προσβάλλεται η αξιοπρέπειά του, τότε π</w:t>
      </w:r>
      <w:r>
        <w:rPr>
          <w:rFonts w:eastAsia="Times New Roman" w:cs="Times New Roman"/>
          <w:szCs w:val="24"/>
        </w:rPr>
        <w:t xml:space="preserve">ροφανώς έχουμε παραβίαση της διάταξης του άρθρου παράγραφος 2 του Συντάγματος. </w:t>
      </w:r>
    </w:p>
    <w:p w14:paraId="4660271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Γ΄ Αντιπρόεδρος της Βουλής κ. </w:t>
      </w:r>
      <w:r w:rsidRPr="00F35F9B">
        <w:rPr>
          <w:rFonts w:eastAsia="Times New Roman"/>
          <w:b/>
          <w:szCs w:val="24"/>
        </w:rPr>
        <w:t>ΑΝΑΣΤΑΣΙΑ ΧΡΙΣΤΟΔΟΥΛΟΠΟΥΛΟΥ</w:t>
      </w:r>
      <w:r>
        <w:rPr>
          <w:rFonts w:eastAsia="Times New Roman" w:cs="Times New Roman"/>
          <w:szCs w:val="24"/>
        </w:rPr>
        <w:t>)</w:t>
      </w:r>
    </w:p>
    <w:p w14:paraId="4660271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Σε αυτή την περίπτωση, όμως, επιπλέον υπάρχει ένα πολύ σοβαρότερο </w:t>
      </w:r>
      <w:r>
        <w:rPr>
          <w:rFonts w:eastAsia="Times New Roman" w:cs="Times New Roman"/>
          <w:szCs w:val="24"/>
        </w:rPr>
        <w:t>ζήτημα, που έχει να κάνει και με τον τρόπο</w:t>
      </w:r>
      <w:r>
        <w:rPr>
          <w:rFonts w:eastAsia="Times New Roman" w:cs="Times New Roman"/>
          <w:szCs w:val="24"/>
        </w:rPr>
        <w:t>,</w:t>
      </w:r>
      <w:r>
        <w:rPr>
          <w:rFonts w:eastAsia="Times New Roman" w:cs="Times New Roman"/>
          <w:szCs w:val="24"/>
        </w:rPr>
        <w:t xml:space="preserve"> που νομοθετεί η Βουλή τα τελευταία δυόμιση χρόνια. Υπάρχει συστηματική αγνόηση της διάταξης του άρθρου 73 παράγραφος 2 του Συντάγματος, η οποία επιβάλλει ότι τα φορολογικά και τα συνταξιοδοτικά νομοσχέδια θα πρέπ</w:t>
      </w:r>
      <w:r>
        <w:rPr>
          <w:rFonts w:eastAsia="Times New Roman" w:cs="Times New Roman"/>
          <w:szCs w:val="24"/>
        </w:rPr>
        <w:t>ει να είναι αυτοτελή και να μην υπάρχουν ρυθμίσεις συνταξιοδοτικού χαρακτήρα που παρεισφρέουν ή μπαίνουν σε άλλα άσχετα νομοσχέδια. Αυτή η συνδρομή, βέβαια, της προϋπόθεσης αυτής εξετάζεται από το Συμβούλιο της Επικρατείας και υπάρχουν αποφάσεις όπου πραγμ</w:t>
      </w:r>
      <w:r>
        <w:rPr>
          <w:rFonts w:eastAsia="Times New Roman" w:cs="Times New Roman"/>
          <w:szCs w:val="24"/>
        </w:rPr>
        <w:t>ατικά το Συμβούλιο έχει απαγγείλει για τον λόγο αυτό αντισυνταγματικότητα.</w:t>
      </w:r>
    </w:p>
    <w:p w14:paraId="4660271F"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Επιπλέον, σχετικά με το θέμα της θεμιτής ισορροπίας, όπως είπα, μεταξύ της προσβολής του ατομικού δικαιώματος και της προστασίας του δημοσίου συμφέροντος, θα πρέπει στη συγκεκριμένη</w:t>
      </w:r>
      <w:r>
        <w:rPr>
          <w:rFonts w:eastAsia="Times New Roman" w:cs="Times New Roman"/>
          <w:szCs w:val="24"/>
        </w:rPr>
        <w:t xml:space="preserve"> περίπτωση να δούμε και να διαπιστώσουμε ότι με βάση τη διάταξη του άρθρου 22 θα πρέπει να υπάρχει ισορροπία μεταξύ του μισθού</w:t>
      </w:r>
      <w:r>
        <w:rPr>
          <w:rFonts w:eastAsia="Times New Roman" w:cs="Times New Roman"/>
          <w:szCs w:val="24"/>
        </w:rPr>
        <w:t>,</w:t>
      </w:r>
      <w:r>
        <w:rPr>
          <w:rFonts w:eastAsia="Times New Roman" w:cs="Times New Roman"/>
          <w:szCs w:val="24"/>
        </w:rPr>
        <w:t xml:space="preserve"> που ελάμβανε ο συνταξιούχος όταν ήταν ενεργός στην υπηρεσία του ή στη δουλειά του και του ποσού της σύνταξης που λαμβάνει, ώστε αυτή η σχέση της αναλογίας, σε περίπτωση που χάριν του δημοσίου συμφέροντος ο νομοθέτης αποφασίσει να επιβάλει περικοπές θα πρέ</w:t>
      </w:r>
      <w:r>
        <w:rPr>
          <w:rFonts w:eastAsia="Times New Roman" w:cs="Times New Roman"/>
          <w:szCs w:val="24"/>
        </w:rPr>
        <w:t xml:space="preserve">πει να υπάρχει ειδική τεκμηρίωση, ώστε αυτές οι περικοπές να διαπιστώνεται εάν και κατά πόσον </w:t>
      </w:r>
      <w:proofErr w:type="spellStart"/>
      <w:r>
        <w:rPr>
          <w:rFonts w:eastAsia="Times New Roman" w:cs="Times New Roman"/>
          <w:szCs w:val="24"/>
        </w:rPr>
        <w:t>υπακούουν</w:t>
      </w:r>
      <w:proofErr w:type="spellEnd"/>
      <w:r>
        <w:rPr>
          <w:rFonts w:eastAsia="Times New Roman" w:cs="Times New Roman"/>
          <w:szCs w:val="24"/>
        </w:rPr>
        <w:t xml:space="preserve"> στην ανάγκη της </w:t>
      </w:r>
      <w:proofErr w:type="spellStart"/>
      <w:r>
        <w:rPr>
          <w:rFonts w:eastAsia="Times New Roman" w:cs="Times New Roman"/>
          <w:szCs w:val="24"/>
        </w:rPr>
        <w:t>προσφορότητας</w:t>
      </w:r>
      <w:proofErr w:type="spellEnd"/>
      <w:r>
        <w:rPr>
          <w:rFonts w:eastAsia="Times New Roman" w:cs="Times New Roman"/>
          <w:szCs w:val="24"/>
        </w:rPr>
        <w:t xml:space="preserve"> και της αναγκαιότητας</w:t>
      </w:r>
      <w:r>
        <w:rPr>
          <w:rFonts w:eastAsia="Times New Roman" w:cs="Times New Roman"/>
          <w:szCs w:val="24"/>
        </w:rPr>
        <w:t>,</w:t>
      </w:r>
      <w:r>
        <w:rPr>
          <w:rFonts w:eastAsia="Times New Roman" w:cs="Times New Roman"/>
          <w:szCs w:val="24"/>
        </w:rPr>
        <w:t xml:space="preserve"> που επιβάλλει η αρχή της αναλογικότητας, με βάση το άρθρο 25 του Συντάγματος. Στη συγκεκριμένη περί</w:t>
      </w:r>
      <w:r>
        <w:rPr>
          <w:rFonts w:eastAsia="Times New Roman" w:cs="Times New Roman"/>
          <w:szCs w:val="24"/>
        </w:rPr>
        <w:t xml:space="preserve">πτωση, λοιπόν, τέτοια τεκμηρίωση από πουθενά δεν προκύπτει. </w:t>
      </w:r>
    </w:p>
    <w:p w14:paraId="46602720"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Επιπλέον, όμως, θα πρέπει να ληφθεί υπ’ </w:t>
      </w:r>
      <w:proofErr w:type="spellStart"/>
      <w:r>
        <w:rPr>
          <w:rFonts w:eastAsia="Times New Roman" w:cs="Times New Roman"/>
          <w:szCs w:val="24"/>
        </w:rPr>
        <w:t>όψιν</w:t>
      </w:r>
      <w:proofErr w:type="spellEnd"/>
      <w:r>
        <w:rPr>
          <w:rFonts w:eastAsia="Times New Roman" w:cs="Times New Roman"/>
          <w:szCs w:val="24"/>
        </w:rPr>
        <w:t xml:space="preserve"> ότι εάν </w:t>
      </w:r>
      <w:proofErr w:type="spellStart"/>
      <w:r>
        <w:rPr>
          <w:rFonts w:eastAsia="Times New Roman" w:cs="Times New Roman"/>
          <w:szCs w:val="24"/>
        </w:rPr>
        <w:t>προσαθροιστεί</w:t>
      </w:r>
      <w:proofErr w:type="spellEnd"/>
      <w:r>
        <w:rPr>
          <w:rFonts w:eastAsia="Times New Roman" w:cs="Times New Roman"/>
          <w:szCs w:val="24"/>
        </w:rPr>
        <w:t xml:space="preserve"> και </w:t>
      </w:r>
      <w:proofErr w:type="spellStart"/>
      <w:r>
        <w:rPr>
          <w:rFonts w:eastAsia="Times New Roman" w:cs="Times New Roman"/>
          <w:szCs w:val="24"/>
        </w:rPr>
        <w:t>προσμετρηθεί</w:t>
      </w:r>
      <w:proofErr w:type="spellEnd"/>
      <w:r>
        <w:rPr>
          <w:rFonts w:eastAsia="Times New Roman" w:cs="Times New Roman"/>
          <w:szCs w:val="24"/>
        </w:rPr>
        <w:t xml:space="preserve"> σε αυτές τις σημερινές περικοπές και οι μέχρι σήμερα περικοπές</w:t>
      </w:r>
      <w:r>
        <w:rPr>
          <w:rFonts w:eastAsia="Times New Roman" w:cs="Times New Roman"/>
          <w:szCs w:val="24"/>
        </w:rPr>
        <w:t>,</w:t>
      </w:r>
      <w:r>
        <w:rPr>
          <w:rFonts w:eastAsia="Times New Roman" w:cs="Times New Roman"/>
          <w:szCs w:val="24"/>
        </w:rPr>
        <w:t xml:space="preserve"> που έχουν γίνει με τους άλλους νόμους, τους προ</w:t>
      </w:r>
      <w:r>
        <w:rPr>
          <w:rFonts w:eastAsia="Times New Roman" w:cs="Times New Roman"/>
          <w:szCs w:val="24"/>
        </w:rPr>
        <w:t>σαρμοστικούς της οικονομίας και τους δημοσιονομικούς, υπάρχει ζήτημα, γιατί στην περίπτωση αυτή προφανώς έχουμε και προσβολή της διάταξης του άρθρου 4 και του άρθρου 2 σε συνδυασμό, που επιβάλλει την αναλογική συμμετοχή στα φορολογικά βάρη του κάθε πολίτη.</w:t>
      </w:r>
      <w:r>
        <w:rPr>
          <w:rFonts w:eastAsia="Times New Roman" w:cs="Times New Roman"/>
          <w:szCs w:val="24"/>
        </w:rPr>
        <w:t xml:space="preserve"> </w:t>
      </w:r>
    </w:p>
    <w:p w14:paraId="46602721"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Τέλος, θα πρέπει σε κάθε περίπτωση να αναφερθούμε στον μηχανισμό του άρθρου 15, ο οποίος παραβιάζει –το λέει και το Επιστημονικό Συμβούλιο της Βουλής, άλλωστε- κατά τρόπο που δεν είναι ανεκτός, γιατί με βάση το άρθρο 78 παράγραφος 3 του Συντάγματος δεν μ</w:t>
      </w:r>
      <w:r>
        <w:rPr>
          <w:rFonts w:eastAsia="Times New Roman" w:cs="Times New Roman"/>
          <w:szCs w:val="24"/>
        </w:rPr>
        <w:t xml:space="preserve">πορεί με νομοθετική εξουσιοδότηση ο νόμος να επιλύει ή να ρυθμίσει ζητήματα που έχουν σχέση με φορολογία. </w:t>
      </w:r>
    </w:p>
    <w:p w14:paraId="46602722"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Αυτή η απαγόρευση απηχεί την παραδοσιακά κρατούσα άποψη ότι σε κανένα πολιτισμένο κράτος δεν μπορεί χωρίς τυπικό νόμο να τίθενται φόροι, να επιβάλλον</w:t>
      </w:r>
      <w:r>
        <w:rPr>
          <w:rFonts w:eastAsia="Times New Roman" w:cs="Times New Roman"/>
          <w:szCs w:val="24"/>
        </w:rPr>
        <w:t xml:space="preserve">ται φόροι ή να γίνεται περικοπή σε συντάξεις. Έτσι, λοιπόν, όταν στο άρθρο 15 παράγραφος 1γ΄ επαφίεται στον Υπουργό Οικονομικών, πρώτον, με απόφασή του να διαπιστώνει αν υπάρχει απόκλιση των δαπανών από τους επιδιωκόμενους δημοσιονομικούς στόχους του </w:t>
      </w:r>
      <w:proofErr w:type="spellStart"/>
      <w:r>
        <w:rPr>
          <w:rFonts w:eastAsia="Times New Roman" w:cs="Times New Roman"/>
          <w:szCs w:val="24"/>
        </w:rPr>
        <w:t>μεσοπ</w:t>
      </w:r>
      <w:r>
        <w:rPr>
          <w:rFonts w:eastAsia="Times New Roman" w:cs="Times New Roman"/>
          <w:szCs w:val="24"/>
        </w:rPr>
        <w:t>ροθέσμου</w:t>
      </w:r>
      <w:proofErr w:type="spellEnd"/>
      <w:r>
        <w:rPr>
          <w:rFonts w:eastAsia="Times New Roman" w:cs="Times New Roman"/>
          <w:szCs w:val="24"/>
        </w:rPr>
        <w:t xml:space="preserve"> και στη συνέχεια να λαμβάνει μέτρα</w:t>
      </w:r>
      <w:r>
        <w:rPr>
          <w:rFonts w:eastAsia="Times New Roman" w:cs="Times New Roman"/>
          <w:szCs w:val="24"/>
        </w:rPr>
        <w:t>,</w:t>
      </w:r>
      <w:r>
        <w:rPr>
          <w:rFonts w:eastAsia="Times New Roman" w:cs="Times New Roman"/>
          <w:szCs w:val="24"/>
        </w:rPr>
        <w:t xml:space="preserve"> που ρυθμίζουν την εφαρμογή αυτών των συγκεκριμένων διατάξεων, δεν έχουμε μόνο διαπιστωτική χροιά αυτής της συγκεκριμένης απόφασης, αλλά επιπλέον έχουμε και διαπλαστική λειτουργία. Δηλαδή, εδώ με νομοθετική εξουσ</w:t>
      </w:r>
      <w:r>
        <w:rPr>
          <w:rFonts w:eastAsia="Times New Roman" w:cs="Times New Roman"/>
          <w:szCs w:val="24"/>
        </w:rPr>
        <w:t xml:space="preserve">ιοδότηση ο Υπουργός Οικονομικών παίρνει το δικαίωμα να κάνει αυτό που με βάση το Σύνταγμα μόνο η Βουλή </w:t>
      </w:r>
      <w:r>
        <w:rPr>
          <w:rFonts w:eastAsia="Times New Roman" w:cs="Times New Roman"/>
          <w:szCs w:val="24"/>
        </w:rPr>
        <w:lastRenderedPageBreak/>
        <w:t>μπορεί να το κάνει, δηλαδή να ρυθμίζει ζητήματα στα άρθρα 11 και 14, που έχουν σχέση με τον προσδιορισμό του αντικειμένου της φορολογίας και με την μεταβ</w:t>
      </w:r>
      <w:r>
        <w:rPr>
          <w:rFonts w:eastAsia="Times New Roman" w:cs="Times New Roman"/>
          <w:szCs w:val="24"/>
        </w:rPr>
        <w:t>ολή των φορολογικών συντελεστών.</w:t>
      </w:r>
    </w:p>
    <w:p w14:paraId="46602723"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Τζαβάρα, ολοκληρώστε.</w:t>
      </w:r>
    </w:p>
    <w:p w14:paraId="46602724"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Τέλος, θα πρέπει να υπάρξει και ζήτημα, γιατί για όλες τις περικοπές των συντάξεων θα έπρεπε, με βάση τα άρθρα 22 και 25 του Συν</w:t>
      </w:r>
      <w:r>
        <w:rPr>
          <w:rFonts w:eastAsia="Times New Roman" w:cs="Times New Roman"/>
          <w:szCs w:val="24"/>
        </w:rPr>
        <w:t>τάγματος, να έχει προηγηθεί αναλογιστική μελέτη και αυτό προκύπτει από πλειάδα αποφάσεων του Συμβουλίου της Επικρατείας, με την οποία αναλογική μελέτη θα μπορούσαμε ήδη να έχουμε ως δεδομένη την επιρροή και τις συνέπειες</w:t>
      </w:r>
      <w:r>
        <w:rPr>
          <w:rFonts w:eastAsia="Times New Roman" w:cs="Times New Roman"/>
          <w:szCs w:val="24"/>
        </w:rPr>
        <w:t>,</w:t>
      </w:r>
      <w:r>
        <w:rPr>
          <w:rFonts w:eastAsia="Times New Roman" w:cs="Times New Roman"/>
          <w:szCs w:val="24"/>
        </w:rPr>
        <w:t xml:space="preserve"> που ασκεί και στο επίπεδο της ζωής</w:t>
      </w:r>
      <w:r>
        <w:rPr>
          <w:rFonts w:eastAsia="Times New Roman" w:cs="Times New Roman"/>
          <w:szCs w:val="24"/>
        </w:rPr>
        <w:t xml:space="preserve"> του συνταξιούχου που πλήττεται από αυτές τις διατάξεις, αλλά και για τα οικονομικά των ταμείων.</w:t>
      </w:r>
    </w:p>
    <w:p w14:paraId="4660272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Τέλος, η τελευταία αντισυνταγματικότητα έχει να κάνει με το αν και κατά πόσο με αυτές τις συντάξεις που ανέφερα, που αφορούν τις τροποποιήσεις στα ειδικά μισθο</w:t>
      </w:r>
      <w:r>
        <w:rPr>
          <w:rFonts w:eastAsia="Times New Roman" w:cs="Times New Roman"/>
          <w:szCs w:val="24"/>
        </w:rPr>
        <w:t xml:space="preserve">λόγια κατηγοριών κρατικών λειτουργών, όπως είναι οι καθηγητές πανεπιστημίου, οι γιατροί του ΕΣΥ, οι ένστολοι λειτουργοί, με αυτές τις συντάξεις -αφήνεται ένας προβληματισμός περί του ζητήματος αυτού από την </w:t>
      </w:r>
      <w:proofErr w:type="spellStart"/>
      <w:r>
        <w:rPr>
          <w:rFonts w:eastAsia="Times New Roman" w:cs="Times New Roman"/>
          <w:szCs w:val="24"/>
        </w:rPr>
        <w:t>ε</w:t>
      </w:r>
      <w:r>
        <w:rPr>
          <w:rFonts w:eastAsia="Times New Roman" w:cs="Times New Roman"/>
          <w:szCs w:val="24"/>
        </w:rPr>
        <w:t>κθεση</w:t>
      </w:r>
      <w:proofErr w:type="spellEnd"/>
      <w:r>
        <w:rPr>
          <w:rFonts w:eastAsia="Times New Roman" w:cs="Times New Roman"/>
          <w:szCs w:val="24"/>
        </w:rPr>
        <w:t xml:space="preserve"> του Επιστημονικού Συμβουλίου- έχουμε πλήρη</w:t>
      </w:r>
      <w:r>
        <w:rPr>
          <w:rFonts w:eastAsia="Times New Roman" w:cs="Times New Roman"/>
          <w:szCs w:val="24"/>
        </w:rPr>
        <w:t xml:space="preserve"> συμμόρφωση στο όνομα της αρχής του κράτους δικαίου στις αποφάσεις</w:t>
      </w:r>
      <w:r>
        <w:rPr>
          <w:rFonts w:eastAsia="Times New Roman" w:cs="Times New Roman"/>
          <w:szCs w:val="24"/>
        </w:rPr>
        <w:t>,</w:t>
      </w:r>
      <w:r>
        <w:rPr>
          <w:rFonts w:eastAsia="Times New Roman" w:cs="Times New Roman"/>
          <w:szCs w:val="24"/>
        </w:rPr>
        <w:t xml:space="preserve"> που έχουν εκδοθεί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προηγούμενου μνημονίου, δηλαδή του ν.4093/2012 -αναφέρω απλώς την απόφαση 4741/2014 του Συμβουλίου της Επικρατείας- είχαν</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διαπιστωθεί </w:t>
      </w:r>
      <w:proofErr w:type="spellStart"/>
      <w:r>
        <w:rPr>
          <w:rFonts w:eastAsia="Times New Roman" w:cs="Times New Roman"/>
          <w:szCs w:val="24"/>
        </w:rPr>
        <w:t>αντισυντα</w:t>
      </w:r>
      <w:r>
        <w:rPr>
          <w:rFonts w:eastAsia="Times New Roman" w:cs="Times New Roman"/>
          <w:szCs w:val="24"/>
        </w:rPr>
        <w:t>γματικότητες</w:t>
      </w:r>
      <w:proofErr w:type="spellEnd"/>
      <w:r>
        <w:rPr>
          <w:rFonts w:eastAsia="Times New Roman" w:cs="Times New Roman"/>
          <w:szCs w:val="24"/>
        </w:rPr>
        <w:t xml:space="preserve"> στον τρόπο που είχε </w:t>
      </w:r>
      <w:r>
        <w:rPr>
          <w:rFonts w:eastAsia="Times New Roman" w:cs="Times New Roman"/>
          <w:szCs w:val="24"/>
        </w:rPr>
        <w:lastRenderedPageBreak/>
        <w:t>υπάρξει η ρύθμιση, οι οποίες μέχρι σήμερα δεν έχουν καλυφθεί από οποιαδήποτε προσαρμογή με νομοθετικά μέσα του κράτους.</w:t>
      </w:r>
    </w:p>
    <w:p w14:paraId="46602726" w14:textId="77777777" w:rsidR="008E1586" w:rsidRDefault="0078692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6602727"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Γνωρίζετε ότι όσο παρατείνεται ο χρόνος, δεν θα μπορούν να μιλήσουν όλοι οι Βουλευτές που έχουν εγγραφεί στον κατάλογο. Θα προσπαθήσω να είμαι λίγο αυστηρή αυτή τη φορά.</w:t>
      </w:r>
    </w:p>
    <w:p w14:paraId="4660272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Ο κ. Λοβέρδος έχει τον λόγο για πέντε λεπτά. </w:t>
      </w:r>
    </w:p>
    <w:p w14:paraId="4660272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Για πέντε λεπτά έχουν όλοι τον λόγο και</w:t>
      </w:r>
      <w:r>
        <w:rPr>
          <w:rFonts w:eastAsia="Times New Roman" w:cs="Times New Roman"/>
          <w:szCs w:val="24"/>
        </w:rPr>
        <w:t xml:space="preserve"> παρακαλώ όχι επειδή μίλησε κάποιος συνάδελφος παραπάνω</w:t>
      </w:r>
      <w:r>
        <w:rPr>
          <w:rFonts w:eastAsia="Times New Roman" w:cs="Times New Roman"/>
          <w:szCs w:val="24"/>
        </w:rPr>
        <w:t>, να γίνει και για εσάς</w:t>
      </w:r>
      <w:r>
        <w:rPr>
          <w:rFonts w:eastAsia="Times New Roman" w:cs="Times New Roman"/>
          <w:szCs w:val="24"/>
        </w:rPr>
        <w:t xml:space="preserve"> δέκα </w:t>
      </w:r>
      <w:proofErr w:type="spellStart"/>
      <w:r>
        <w:rPr>
          <w:rFonts w:eastAsia="Times New Roman" w:cs="Times New Roman"/>
          <w:szCs w:val="24"/>
        </w:rPr>
        <w:t>κ.ο.κ.</w:t>
      </w:r>
      <w:proofErr w:type="spellEnd"/>
      <w:r>
        <w:rPr>
          <w:rFonts w:eastAsia="Times New Roman" w:cs="Times New Roman"/>
          <w:szCs w:val="24"/>
        </w:rPr>
        <w:t xml:space="preserve"> δέκα</w:t>
      </w:r>
      <w:r>
        <w:rPr>
          <w:rFonts w:eastAsia="Times New Roman" w:cs="Times New Roman"/>
          <w:szCs w:val="24"/>
        </w:rPr>
        <w:t>. Δεν είναι εθιμικό δίκαιο.</w:t>
      </w:r>
    </w:p>
    <w:p w14:paraId="4660272A"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Κύριε Λοβέρδο, έχετε τον λόγο.</w:t>
      </w:r>
    </w:p>
    <w:p w14:paraId="4660272B"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Κυρία Πρόεδρε, σαράντα επτά φορείς του κοινωνικού χώρου εχθές καταδίκασαν στη Βουλή </w:t>
      </w:r>
      <w:r>
        <w:rPr>
          <w:rFonts w:eastAsia="Times New Roman" w:cs="Times New Roman"/>
          <w:szCs w:val="24"/>
        </w:rPr>
        <w:t>το σχέδιο νόμου. Ούτε ένας από αυτούς δεν βρήκε να πει μια καλή λέξη για το σχέδιο νόμου και όσες φωνές ακούστηκαν από την Συμπολίτευση για αυτό το θέμα εχθές, δηλαδή, μια φωνή, περιορίστηκε να καθυβρίσει έναν από τους φορείς αυτούς.</w:t>
      </w:r>
    </w:p>
    <w:p w14:paraId="4660272C"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Η συνέχεια του ψεύδους</w:t>
      </w:r>
      <w:r>
        <w:rPr>
          <w:rFonts w:eastAsia="Times New Roman" w:cs="Times New Roman"/>
          <w:szCs w:val="24"/>
        </w:rPr>
        <w:t xml:space="preserve"> έχει γίνει καταφανής. «Θα σκίσουμε το μνημόνιο με ένα άρθρο, έναν νόμο, σε μία ημέρα, έχουμε παράλληλο πρόγραμμα, τώρα έχουμε τα αντίμετρα.» Όμως, δεν </w:t>
      </w:r>
      <w:proofErr w:type="spellStart"/>
      <w:r>
        <w:rPr>
          <w:rFonts w:eastAsia="Times New Roman" w:cs="Times New Roman"/>
          <w:szCs w:val="24"/>
        </w:rPr>
        <w:t>κοροϊδεύεται</w:t>
      </w:r>
      <w:proofErr w:type="spellEnd"/>
      <w:r>
        <w:rPr>
          <w:rFonts w:eastAsia="Times New Roman" w:cs="Times New Roman"/>
          <w:szCs w:val="24"/>
        </w:rPr>
        <w:t xml:space="preserve"> κανείς από αυτά! Και ο Πρωθυπουργός σας -απευθύνομαι στην Πλειοψηφία-, που θα ήταν «κάθε λέ</w:t>
      </w:r>
      <w:r>
        <w:rPr>
          <w:rFonts w:eastAsia="Times New Roman" w:cs="Times New Roman"/>
          <w:szCs w:val="24"/>
        </w:rPr>
        <w:t xml:space="preserve">ξη του Συντάγματος», βλέπει </w:t>
      </w:r>
      <w:r>
        <w:rPr>
          <w:rFonts w:eastAsia="Times New Roman" w:cs="Times New Roman"/>
          <w:szCs w:val="24"/>
        </w:rPr>
        <w:lastRenderedPageBreak/>
        <w:t>τώρα τους νόμους των Υπουργών του και τους δικούς του κάθε εβδομάδα να πέφτουν στα δικαστήρια ως αντισυνταγματικοί!</w:t>
      </w:r>
    </w:p>
    <w:p w14:paraId="4660272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Παραβιάσατε πάρα πολλές φορές το Σύνταγμα, το παραβιάζετε και σήμερα. Και ό, τι και αν πουν οι συνάδελφοι της Πλ</w:t>
      </w:r>
      <w:r>
        <w:rPr>
          <w:rFonts w:eastAsia="Times New Roman" w:cs="Times New Roman"/>
          <w:szCs w:val="24"/>
        </w:rPr>
        <w:t xml:space="preserve">ειοψηφίας που θα </w:t>
      </w:r>
      <w:proofErr w:type="spellStart"/>
      <w:r>
        <w:rPr>
          <w:rFonts w:eastAsia="Times New Roman" w:cs="Times New Roman"/>
          <w:szCs w:val="24"/>
        </w:rPr>
        <w:t>αντιλέξουν</w:t>
      </w:r>
      <w:proofErr w:type="spellEnd"/>
      <w:r>
        <w:rPr>
          <w:rFonts w:eastAsia="Times New Roman" w:cs="Times New Roman"/>
          <w:szCs w:val="24"/>
        </w:rPr>
        <w:t xml:space="preserve">, τους δίνω μια «συμβουλή» και καταθέτω μια σκέψη: Συγκρατηθείτε λίγο, συνάδελφοι της Πλειοψηφίας, διότι, επαναλαμβάνω, κάθε εβδομάδα και δύο νόμοι σας βγαίνουν αντισυνταγματικοί και εδώ στη Βουλή λέτε άλλα. </w:t>
      </w:r>
      <w:r>
        <w:rPr>
          <w:rFonts w:eastAsia="Times New Roman" w:cs="Times New Roman"/>
          <w:szCs w:val="24"/>
        </w:rPr>
        <w:t>Συγκρατηθείτε σήμερα,</w:t>
      </w:r>
      <w:r>
        <w:rPr>
          <w:rFonts w:eastAsia="Times New Roman" w:cs="Times New Roman"/>
          <w:szCs w:val="24"/>
        </w:rPr>
        <w:t xml:space="preserve"> γιατί έχουμε δύο περιπτώσεις διατάξεων του σχεδίου νόμου</w:t>
      </w:r>
      <w:r>
        <w:rPr>
          <w:rFonts w:eastAsia="Times New Roman" w:cs="Times New Roman"/>
          <w:szCs w:val="24"/>
        </w:rPr>
        <w:t>.</w:t>
      </w:r>
      <w:r>
        <w:rPr>
          <w:rFonts w:eastAsia="Times New Roman" w:cs="Times New Roman"/>
          <w:szCs w:val="24"/>
        </w:rPr>
        <w:t xml:space="preserve"> που είναι καταφανώς αντισυνταγματικές. </w:t>
      </w:r>
    </w:p>
    <w:p w14:paraId="4660272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Αυτά που λέγονται ήδη στην Αίθουσα τα είπε και το Ελεγκτικό Συνέδριο με συγκεκριμένη γνωμοδοτική απόφαση προ ολίγων ημερών. Πολλά από αυτά επαναλαμβάνει και </w:t>
      </w:r>
      <w:r>
        <w:rPr>
          <w:rFonts w:eastAsia="Times New Roman" w:cs="Times New Roman"/>
          <w:szCs w:val="24"/>
        </w:rPr>
        <w:t xml:space="preserve">η Διεύθυνση Επιστημονικών Μελετών της Βουλής με τη γνωμοδότησή της σήμερα. </w:t>
      </w:r>
    </w:p>
    <w:p w14:paraId="4660272F"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Για τι όμως συζητάμε; Περί τίνος ακριβώς πρόκειται, κυρίες και κύριοι Βουλευτές; Άρθρα 1 και 2 του σχεδίου νόμου. Περικοπές των συντάξεων, κύριων και επικουρικών, μέσω της κατάργησ</w:t>
      </w:r>
      <w:r>
        <w:rPr>
          <w:rFonts w:eastAsia="Times New Roman" w:cs="Times New Roman"/>
          <w:szCs w:val="24"/>
        </w:rPr>
        <w:t>ης της προσωπικής διαφοράς. Τι σας λένε οι δικαστές του Ελεγκτικού Συνεδρίου; Τι σας λένε οι επιστήμονες της Διεύθυνσης Επιστημονικών Μελετών; Πως βρήκατε ένα μεγάλο κονδύλι, το μεγαλύτερο, του κρατικού προϋπολογισμού και κόβετε από εκεί, επειδή με το μάτι</w:t>
      </w:r>
      <w:r>
        <w:rPr>
          <w:rFonts w:eastAsia="Times New Roman" w:cs="Times New Roman"/>
          <w:szCs w:val="24"/>
        </w:rPr>
        <w:t xml:space="preserve"> θέλετε κάποια χρήματα και με το μάτι εκτιμάτε ότι από εκεί μπορείτε να πάρετε. Τι σας επισημαίνουν; Ότι δεν έχετε αναλογιστική μελέτη. </w:t>
      </w:r>
    </w:p>
    <w:p w14:paraId="46602730"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Χειροκροτούσατε τον κ. </w:t>
      </w:r>
      <w:proofErr w:type="spellStart"/>
      <w:r>
        <w:rPr>
          <w:rFonts w:eastAsia="Times New Roman" w:cs="Times New Roman"/>
          <w:szCs w:val="24"/>
        </w:rPr>
        <w:t>Κατρούγκαλο</w:t>
      </w:r>
      <w:proofErr w:type="spellEnd"/>
      <w:r>
        <w:rPr>
          <w:rFonts w:eastAsia="Times New Roman" w:cs="Times New Roman"/>
          <w:szCs w:val="24"/>
        </w:rPr>
        <w:t xml:space="preserve"> προ έτους που έφερνε κάτι χαρτιά εδώ και τα έλεγε αναλογιστικές μελέτες. Του λέγαμε </w:t>
      </w:r>
      <w:r>
        <w:rPr>
          <w:rFonts w:eastAsia="Times New Roman" w:cs="Times New Roman"/>
          <w:szCs w:val="24"/>
        </w:rPr>
        <w:t xml:space="preserve">ότι αυτές δεν είναι αναλογιστικές μελέτες. Εσείς που τον χειροκροτούσατε και δεχόσασταν τα επιχειρήματά του, έρχεστε σήμερα και </w:t>
      </w:r>
      <w:proofErr w:type="spellStart"/>
      <w:r>
        <w:rPr>
          <w:rFonts w:eastAsia="Times New Roman" w:cs="Times New Roman"/>
          <w:szCs w:val="24"/>
        </w:rPr>
        <w:t>χειροκροτάτε</w:t>
      </w:r>
      <w:proofErr w:type="spellEnd"/>
      <w:r>
        <w:rPr>
          <w:rFonts w:eastAsia="Times New Roman" w:cs="Times New Roman"/>
          <w:szCs w:val="24"/>
        </w:rPr>
        <w:t xml:space="preserve"> τα αντίθετα. Έρχεστε σήμερα και </w:t>
      </w:r>
      <w:proofErr w:type="spellStart"/>
      <w:r>
        <w:rPr>
          <w:rFonts w:eastAsia="Times New Roman" w:cs="Times New Roman"/>
          <w:szCs w:val="24"/>
        </w:rPr>
        <w:t>χειροκροτάτε</w:t>
      </w:r>
      <w:proofErr w:type="spellEnd"/>
      <w:r>
        <w:rPr>
          <w:rFonts w:eastAsia="Times New Roman" w:cs="Times New Roman"/>
          <w:szCs w:val="24"/>
        </w:rPr>
        <w:t xml:space="preserve"> -έτσι συνέβη στις </w:t>
      </w:r>
      <w:r>
        <w:rPr>
          <w:rFonts w:eastAsia="Times New Roman" w:cs="Times New Roman"/>
          <w:szCs w:val="24"/>
        </w:rPr>
        <w:t>ε</w:t>
      </w:r>
      <w:r>
        <w:rPr>
          <w:rFonts w:eastAsia="Times New Roman" w:cs="Times New Roman"/>
          <w:szCs w:val="24"/>
        </w:rPr>
        <w:t>πιτροπές τις δύο προηγούμενες ημέρες- ακριβώς τα αν</w:t>
      </w:r>
      <w:r>
        <w:rPr>
          <w:rFonts w:eastAsia="Times New Roman" w:cs="Times New Roman"/>
          <w:szCs w:val="24"/>
        </w:rPr>
        <w:t xml:space="preserve">τίθετα. </w:t>
      </w:r>
    </w:p>
    <w:p w14:paraId="46602731"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Όμως, χωρίς αναλογιστική μελέτη, χωρίς να προκύπτει, με βάση το σύνολο των περικοπών, κατά πόσο παραβιάζονται ορισμένες κλασικές συνταγματικές αρχές, παίρνετε σήμερα ένα ψαλίδι και κόβετε συντάξεις, κύριες και επικουρικές. Και σας επισημαίνουμε κα</w:t>
      </w:r>
      <w:r>
        <w:rPr>
          <w:rFonts w:eastAsia="Times New Roman" w:cs="Times New Roman"/>
          <w:szCs w:val="24"/>
        </w:rPr>
        <w:t>ι στην Αίθουσα της Ολομέλειας σήμερα ότι με αυτό τον τρόπο παραβιάζετε πρώτον, το άρθρο 4 παράγραφος 5 του Συντάγματος για την αναλογική ισότητα, σε ό,τι αφορά τη συμμετοχή στα δημόσια βάρη, το άρθρο 22 παράγραφος 5 του Συντάγματος, σχετικά με την προστασί</w:t>
      </w:r>
      <w:r>
        <w:rPr>
          <w:rFonts w:eastAsia="Times New Roman" w:cs="Times New Roman"/>
          <w:szCs w:val="24"/>
        </w:rPr>
        <w:t xml:space="preserve">α του συστήματος κοινωνικής ασφάλισης και οπωσδήποτε το άρθρο 25 παράγραφος 1 του Συντάγματος για την πολύ σημαντική για το </w:t>
      </w:r>
      <w:proofErr w:type="spellStart"/>
      <w:r>
        <w:rPr>
          <w:rFonts w:eastAsia="Times New Roman" w:cs="Times New Roman"/>
          <w:szCs w:val="24"/>
        </w:rPr>
        <w:t>δικαιϊκό</w:t>
      </w:r>
      <w:proofErr w:type="spellEnd"/>
      <w:r>
        <w:rPr>
          <w:rFonts w:eastAsia="Times New Roman" w:cs="Times New Roman"/>
          <w:szCs w:val="24"/>
        </w:rPr>
        <w:t xml:space="preserve"> μας σύστημα αρχή της αναλογικότητας. </w:t>
      </w:r>
    </w:p>
    <w:p w14:paraId="46602732"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Δεν τελειώνουμε, όμως, εδώ. Ήμουν πάντα φειδωλός στις ενστάσεις συνταγματικότητας στην Αίθουσα αυτή και θα παραμείνω. Προσθέτω μία διάταξη ακόμη. </w:t>
      </w:r>
    </w:p>
    <w:p w14:paraId="46602733" w14:textId="77777777" w:rsidR="008E1586" w:rsidRDefault="00786920">
      <w:pPr>
        <w:spacing w:after="0" w:line="600" w:lineRule="auto"/>
        <w:ind w:firstLine="720"/>
        <w:jc w:val="center"/>
        <w:rPr>
          <w:rFonts w:eastAsia="Times New Roman" w:cs="Times New Roman"/>
          <w:szCs w:val="24"/>
        </w:rPr>
      </w:pPr>
      <w:r>
        <w:rPr>
          <w:rFonts w:eastAsia="Times New Roman" w:cs="Times New Roman"/>
          <w:szCs w:val="24"/>
        </w:rPr>
        <w:t>(Γέλωτες από την πτέρυγα του ΣΥΡΙΖΑ)</w:t>
      </w:r>
    </w:p>
    <w:p w14:paraId="46602734"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Γελάτε, αλλά είστε περίγελος της ελληνικής δικαιοσύνης και κάθε Έλληνα π</w:t>
      </w:r>
      <w:r>
        <w:rPr>
          <w:rFonts w:eastAsia="Times New Roman" w:cs="Times New Roman"/>
          <w:szCs w:val="24"/>
        </w:rPr>
        <w:t xml:space="preserve">ολίτη! </w:t>
      </w:r>
    </w:p>
    <w:p w14:paraId="46602735" w14:textId="77777777" w:rsidR="008E1586" w:rsidRDefault="0078692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660273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Γελάτε γιατί παραβιάζετε το Σύνταγμα, όπως αναπνέετε! Να έχετε αξιοπρέπεια! </w:t>
      </w:r>
    </w:p>
    <w:p w14:paraId="46602737"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Χάνετε τον χρόνο σας, κύριε Λοβέρδο. Ολοκληρώστε, </w:t>
      </w:r>
      <w:r>
        <w:rPr>
          <w:rFonts w:eastAsia="Times New Roman" w:cs="Times New Roman"/>
          <w:szCs w:val="24"/>
        </w:rPr>
        <w:t xml:space="preserve">παρακαλώ </w:t>
      </w:r>
      <w:r>
        <w:rPr>
          <w:rFonts w:eastAsia="Times New Roman" w:cs="Times New Roman"/>
          <w:szCs w:val="24"/>
        </w:rPr>
        <w:t>κύριε Λοβέρδο.</w:t>
      </w:r>
      <w:r>
        <w:rPr>
          <w:rFonts w:eastAsia="Times New Roman" w:cs="Times New Roman"/>
          <w:szCs w:val="24"/>
        </w:rPr>
        <w:t xml:space="preserve"> Δεν θα σας αφήσω παραπάνω χρόνο. Ολοκληρώστε. </w:t>
      </w:r>
    </w:p>
    <w:p w14:paraId="46602738"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Προσθέτω, λοιπόν, σε αυτό τον συγκρατημένο κατάλογο των </w:t>
      </w:r>
      <w:proofErr w:type="spellStart"/>
      <w:r>
        <w:rPr>
          <w:rFonts w:eastAsia="Times New Roman" w:cs="Times New Roman"/>
          <w:szCs w:val="24"/>
        </w:rPr>
        <w:t>αντισυνταγματικοτήτων</w:t>
      </w:r>
      <w:proofErr w:type="spellEnd"/>
      <w:r>
        <w:rPr>
          <w:rFonts w:eastAsia="Times New Roman" w:cs="Times New Roman"/>
          <w:szCs w:val="24"/>
        </w:rPr>
        <w:t xml:space="preserve"> αυτού του νομοσχεδίου και το άρθρο 58. Θα γελάνε πάλι κάποιοι από εσάς, αλλά θα κλαίτε σε λίγο καιρό όταν πάνε ο</w:t>
      </w:r>
      <w:r>
        <w:rPr>
          <w:rFonts w:eastAsia="Times New Roman" w:cs="Times New Roman"/>
          <w:szCs w:val="24"/>
        </w:rPr>
        <w:t xml:space="preserve">ι υποθέσεις στα δικαστήρια. Και το άρθρο 58 θα πάει. </w:t>
      </w:r>
    </w:p>
    <w:p w14:paraId="4660273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Στο άρθρο 58, κυρίες και κύριοι Βουλευτές, προβλέπεται το πρωτοφανές να θεωρείται εισόδημα -και άρα να φορολογείται- η εισφορά</w:t>
      </w:r>
      <w:r>
        <w:rPr>
          <w:rFonts w:eastAsia="Times New Roman" w:cs="Times New Roman"/>
          <w:szCs w:val="24"/>
        </w:rPr>
        <w:t>,</w:t>
      </w:r>
      <w:r>
        <w:rPr>
          <w:rFonts w:eastAsia="Times New Roman" w:cs="Times New Roman"/>
          <w:szCs w:val="24"/>
        </w:rPr>
        <w:t xml:space="preserve"> που καταβάλει ένας επαγγελματίας, ένας έμπορος, ένας αγρότης, στο σύστημα </w:t>
      </w:r>
      <w:r>
        <w:rPr>
          <w:rFonts w:eastAsia="Times New Roman" w:cs="Times New Roman"/>
          <w:szCs w:val="24"/>
        </w:rPr>
        <w:t>υποχρεωτικής ασφάλισης. Το σύστημά μας της κοινωνικής ασφάλισης είναι υποχρεωτικό. Δεν μπορείς να πεις «δίνω κάτι λιγότερο, πηγαίνω σε μια ιδιωτική ασφάλιση». Είναι υποχρεωτικό και είναι για πολλούς πάρα πολύ ακριβό για τις υπηρεσίες που παρέχει, ειδικά με</w:t>
      </w:r>
      <w:r>
        <w:rPr>
          <w:rFonts w:eastAsia="Times New Roman" w:cs="Times New Roman"/>
          <w:szCs w:val="24"/>
        </w:rPr>
        <w:t xml:space="preserve">τά τις τελευταίες παρεμβάσεις που κάνατε εσείς. </w:t>
      </w:r>
    </w:p>
    <w:p w14:paraId="4660273A"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Σε αυτό το σύστημα της υποχρεωτικής ασφάλισης, ιατρικής και φαρμακευτικής, λέτε τώρα εσείς πως ό,τι πληρώνω για εισφορές στα ασφαλιστικά μου ταμεία νοείται εισόδημα. Και άρα, φορολογείται. Αυτή τη βαρβαρότητ</w:t>
      </w:r>
      <w:r>
        <w:rPr>
          <w:rFonts w:eastAsia="Times New Roman" w:cs="Times New Roman"/>
          <w:szCs w:val="24"/>
        </w:rPr>
        <w:t>α που κάνετε -και γελάτε κι από πάνω- πρέπει να ξέρετε πως συγκρούεται και αντιφάσκει με τα: άρθρο 5 του Συντάγματος, που αφορά στην οικονομική ελευθερία, άρθρο 4 παράγραφος 5 –</w:t>
      </w:r>
      <w:r>
        <w:rPr>
          <w:rFonts w:eastAsia="Times New Roman" w:cs="Times New Roman"/>
          <w:szCs w:val="24"/>
        </w:rPr>
        <w:lastRenderedPageBreak/>
        <w:t>επαναλαμβάνω και εδώ-</w:t>
      </w:r>
      <w:r>
        <w:rPr>
          <w:rFonts w:eastAsia="Times New Roman" w:cs="Times New Roman"/>
          <w:szCs w:val="24"/>
        </w:rPr>
        <w:t>,</w:t>
      </w:r>
      <w:r>
        <w:rPr>
          <w:rFonts w:eastAsia="Times New Roman" w:cs="Times New Roman"/>
          <w:szCs w:val="24"/>
        </w:rPr>
        <w:t xml:space="preserve"> που αφορά στα θέματα της ίσης αναλογικά συμμετοχής στα δ</w:t>
      </w:r>
      <w:r>
        <w:rPr>
          <w:rFonts w:eastAsia="Times New Roman" w:cs="Times New Roman"/>
          <w:szCs w:val="24"/>
        </w:rPr>
        <w:t>ημόσια βάρη και οπωσδήποτε το άρθρο 22 παράγραφος 5, σχετικά με την προστασία του συστήματος κοινωνικής ασφάλισης.</w:t>
      </w:r>
    </w:p>
    <w:p w14:paraId="4660273B" w14:textId="77777777" w:rsidR="008E1586" w:rsidRDefault="00786920">
      <w:pPr>
        <w:spacing w:after="0" w:line="600" w:lineRule="auto"/>
        <w:ind w:firstLine="720"/>
        <w:jc w:val="both"/>
        <w:rPr>
          <w:rFonts w:eastAsia="Times New Roman"/>
          <w:szCs w:val="24"/>
        </w:rPr>
      </w:pPr>
      <w:r>
        <w:rPr>
          <w:rFonts w:eastAsia="Times New Roman"/>
          <w:szCs w:val="24"/>
        </w:rPr>
        <w:t>(Στο σημείο αυτό κτυπάει επανειλημμένα το κουδούνι λήξεως του χρόνου ομιλίας του κυρίου Βουλευτή)</w:t>
      </w:r>
    </w:p>
    <w:p w14:paraId="4660273C" w14:textId="77777777" w:rsidR="008E1586" w:rsidRDefault="00786920">
      <w:pPr>
        <w:spacing w:after="0" w:line="600" w:lineRule="auto"/>
        <w:ind w:firstLine="720"/>
        <w:jc w:val="both"/>
        <w:rPr>
          <w:rFonts w:eastAsia="Times New Roman"/>
          <w:szCs w:val="24"/>
        </w:rPr>
      </w:pPr>
      <w:r>
        <w:rPr>
          <w:rFonts w:eastAsia="Times New Roman"/>
          <w:szCs w:val="24"/>
        </w:rPr>
        <w:t>Κυρίες και κύριοι Βουλευτές, κλείνοντας, χε</w:t>
      </w:r>
      <w:r>
        <w:rPr>
          <w:rFonts w:eastAsia="Times New Roman"/>
          <w:szCs w:val="24"/>
        </w:rPr>
        <w:t>ιροκροτήσατε χθες και προχθές την προσωποποίηση της απρέπειας, την προσωποποίηση της αναξιοπρέπειας, της πολιτικής αναξιοπρέπειας…</w:t>
      </w:r>
    </w:p>
    <w:p w14:paraId="4660273D" w14:textId="77777777" w:rsidR="008E1586" w:rsidRDefault="00786920">
      <w:pPr>
        <w:spacing w:after="0" w:line="600" w:lineRule="auto"/>
        <w:ind w:firstLine="720"/>
        <w:jc w:val="both"/>
        <w:rPr>
          <w:rFonts w:eastAsia="Times New Roman"/>
          <w:szCs w:val="24"/>
        </w:rPr>
      </w:pPr>
      <w:r>
        <w:rPr>
          <w:rFonts w:eastAsia="Times New Roman"/>
          <w:b/>
          <w:szCs w:val="24"/>
        </w:rPr>
        <w:t xml:space="preserve">ΑΝΝΑ ΚΑΡΑΜΑΝΛΗ: </w:t>
      </w:r>
      <w:r>
        <w:rPr>
          <w:rFonts w:eastAsia="Times New Roman"/>
          <w:szCs w:val="24"/>
        </w:rPr>
        <w:t>Κυρία Πρόεδρε, κλείστε το κουδούνι.</w:t>
      </w:r>
    </w:p>
    <w:p w14:paraId="4660273E" w14:textId="77777777" w:rsidR="008E1586" w:rsidRDefault="00786920">
      <w:pPr>
        <w:spacing w:after="0" w:line="600" w:lineRule="auto"/>
        <w:ind w:firstLine="720"/>
        <w:jc w:val="both"/>
        <w:rPr>
          <w:rFonts w:eastAsia="Times New Roman"/>
          <w:szCs w:val="24"/>
        </w:rPr>
      </w:pPr>
      <w:r>
        <w:rPr>
          <w:rFonts w:eastAsia="Times New Roman"/>
          <w:b/>
          <w:szCs w:val="24"/>
        </w:rPr>
        <w:t>ΓΕΩΡΓΙΟΣ ΒΛΑΧΟΣ:</w:t>
      </w:r>
      <w:r>
        <w:rPr>
          <w:rFonts w:eastAsia="Times New Roman"/>
          <w:szCs w:val="24"/>
        </w:rPr>
        <w:t xml:space="preserve"> Κλείστε το, κυρία Πρόεδρε.</w:t>
      </w:r>
    </w:p>
    <w:p w14:paraId="4660273F" w14:textId="77777777" w:rsidR="008E1586" w:rsidRDefault="00786920">
      <w:pPr>
        <w:spacing w:after="0" w:line="600" w:lineRule="auto"/>
        <w:ind w:firstLine="720"/>
        <w:jc w:val="both"/>
        <w:rPr>
          <w:rFonts w:eastAsia="Times New Roman"/>
          <w:szCs w:val="24"/>
        </w:rPr>
      </w:pPr>
      <w:r>
        <w:rPr>
          <w:rFonts w:eastAsia="Times New Roman"/>
          <w:b/>
          <w:szCs w:val="24"/>
        </w:rPr>
        <w:t>ΠΡΟΕΔΡΕΥΟΥΣΑ (Αναστασία Χριστ</w:t>
      </w:r>
      <w:r>
        <w:rPr>
          <w:rFonts w:eastAsia="Times New Roman"/>
          <w:b/>
          <w:szCs w:val="24"/>
        </w:rPr>
        <w:t>οδουλοπούλου):</w:t>
      </w:r>
      <w:r>
        <w:rPr>
          <w:rFonts w:eastAsia="Times New Roman"/>
          <w:szCs w:val="24"/>
        </w:rPr>
        <w:t xml:space="preserve"> Να ζητήσει ο κ. Λοβέρδος παράταση.</w:t>
      </w:r>
    </w:p>
    <w:p w14:paraId="46602740" w14:textId="77777777" w:rsidR="008E1586" w:rsidRDefault="00786920">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Παρακαλώ κυρία Πρόεδρε, να με σεβαστείτε κλείνοντας το πραγματάκι αυτό. Σας παρακαλώ.</w:t>
      </w:r>
    </w:p>
    <w:p w14:paraId="46602741" w14:textId="77777777" w:rsidR="008E1586" w:rsidRDefault="00786920">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Πόσο </w:t>
      </w:r>
      <w:r>
        <w:rPr>
          <w:rFonts w:eastAsia="Times New Roman"/>
          <w:szCs w:val="24"/>
        </w:rPr>
        <w:t xml:space="preserve">χρόνο θα χρειαστείτε για </w:t>
      </w:r>
      <w:r>
        <w:rPr>
          <w:rFonts w:eastAsia="Times New Roman"/>
          <w:szCs w:val="24"/>
        </w:rPr>
        <w:t>το κλείσιμο, κύριε Λοβέρδο;</w:t>
      </w:r>
    </w:p>
    <w:p w14:paraId="46602742" w14:textId="77777777" w:rsidR="008E1586" w:rsidRDefault="00786920">
      <w:pPr>
        <w:spacing w:after="0" w:line="600" w:lineRule="auto"/>
        <w:ind w:firstLine="720"/>
        <w:jc w:val="both"/>
        <w:rPr>
          <w:rFonts w:eastAsia="Times New Roman"/>
          <w:szCs w:val="24"/>
        </w:rPr>
      </w:pPr>
      <w:r>
        <w:rPr>
          <w:rFonts w:eastAsia="Times New Roman"/>
          <w:b/>
          <w:szCs w:val="24"/>
        </w:rPr>
        <w:t>ΓΕΩΡΓΙΟΣ ΒΛΑΧΟΣ:</w:t>
      </w:r>
      <w:r>
        <w:rPr>
          <w:rFonts w:eastAsia="Times New Roman"/>
          <w:szCs w:val="24"/>
        </w:rPr>
        <w:t xml:space="preserve"> Τι φαινόμενο είναι αυτό;</w:t>
      </w:r>
    </w:p>
    <w:p w14:paraId="46602743" w14:textId="77777777" w:rsidR="008E1586" w:rsidRDefault="00786920">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Δεν κατάλαβα.</w:t>
      </w:r>
    </w:p>
    <w:p w14:paraId="46602744" w14:textId="77777777" w:rsidR="008E1586" w:rsidRDefault="00786920">
      <w:pPr>
        <w:spacing w:after="0" w:line="600" w:lineRule="auto"/>
        <w:ind w:firstLine="720"/>
        <w:jc w:val="both"/>
        <w:rPr>
          <w:rFonts w:eastAsia="Times New Roman"/>
          <w:szCs w:val="24"/>
        </w:rPr>
      </w:pPr>
      <w:r>
        <w:rPr>
          <w:rFonts w:eastAsia="Times New Roman"/>
          <w:b/>
          <w:szCs w:val="24"/>
        </w:rPr>
        <w:t>ΓΕΩΡΓΙΟΣ ΒΛΑΧΟΣ:</w:t>
      </w:r>
      <w:r>
        <w:rPr>
          <w:rFonts w:eastAsia="Times New Roman"/>
          <w:szCs w:val="24"/>
        </w:rPr>
        <w:t xml:space="preserve"> Τώρα το θυμηθήκατε;</w:t>
      </w:r>
    </w:p>
    <w:p w14:paraId="46602745" w14:textId="77777777" w:rsidR="008E1586" w:rsidRDefault="00786920">
      <w:pPr>
        <w:spacing w:after="0" w:line="600" w:lineRule="auto"/>
        <w:ind w:firstLine="720"/>
        <w:jc w:val="both"/>
        <w:rPr>
          <w:rFonts w:eastAsia="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Σας παρακαλώ, κύριε. Σας παρακαλώ. Όταν κάποιος υπερβαίνει τον χρόνο, παίρν</w:t>
      </w:r>
      <w:r>
        <w:rPr>
          <w:rFonts w:eastAsia="Times New Roman"/>
          <w:szCs w:val="24"/>
        </w:rPr>
        <w:t>ει τον λόγο, ζητάει συγγνώμη και λέει ότι «θα ολοκληρώσω σε δύο λεπτά». Δεν είναι αυτά αυτονόητα. Εντάξει;</w:t>
      </w:r>
    </w:p>
    <w:p w14:paraId="46602746" w14:textId="77777777" w:rsidR="008E1586" w:rsidRDefault="00786920">
      <w:pPr>
        <w:spacing w:after="0" w:line="600" w:lineRule="auto"/>
        <w:ind w:firstLine="720"/>
        <w:jc w:val="both"/>
        <w:rPr>
          <w:rFonts w:eastAsia="Times New Roman"/>
          <w:szCs w:val="24"/>
        </w:rPr>
      </w:pPr>
      <w:r>
        <w:rPr>
          <w:rFonts w:eastAsia="Times New Roman"/>
          <w:b/>
          <w:szCs w:val="24"/>
        </w:rPr>
        <w:t>ΓΕΩΡΓΙΟΣ ΒΛΑΧΟΣ:</w:t>
      </w:r>
      <w:r>
        <w:rPr>
          <w:rFonts w:eastAsia="Times New Roman"/>
          <w:szCs w:val="24"/>
        </w:rPr>
        <w:t xml:space="preserve"> Σήμερα ήρθατε στην Αίθουσα για πρώτη φορά;</w:t>
      </w:r>
    </w:p>
    <w:p w14:paraId="46602747" w14:textId="77777777" w:rsidR="008E1586" w:rsidRDefault="00786920">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Ναι, σήμερα. Έχουμε ένα σοβαρό νομοσχέδιο και</w:t>
      </w:r>
      <w:r>
        <w:rPr>
          <w:rFonts w:eastAsia="Times New Roman"/>
          <w:szCs w:val="24"/>
        </w:rPr>
        <w:t xml:space="preserve"> έχου</w:t>
      </w:r>
      <w:r>
        <w:rPr>
          <w:rFonts w:eastAsia="Times New Roman"/>
          <w:szCs w:val="24"/>
        </w:rPr>
        <w:t>ν εγγραφεί</w:t>
      </w:r>
      <w:r>
        <w:rPr>
          <w:rFonts w:eastAsia="Times New Roman"/>
          <w:szCs w:val="24"/>
        </w:rPr>
        <w:t xml:space="preserve"> </w:t>
      </w:r>
      <w:proofErr w:type="spellStart"/>
      <w:r>
        <w:rPr>
          <w:rFonts w:eastAsia="Times New Roman"/>
          <w:szCs w:val="24"/>
        </w:rPr>
        <w:t>εκατόν</w:t>
      </w:r>
      <w:proofErr w:type="spellEnd"/>
      <w:r>
        <w:rPr>
          <w:rFonts w:eastAsia="Times New Roman"/>
          <w:szCs w:val="24"/>
        </w:rPr>
        <w:t xml:space="preserve"> πενήντα Βουλευτές.</w:t>
      </w:r>
    </w:p>
    <w:p w14:paraId="46602748" w14:textId="77777777" w:rsidR="008E1586" w:rsidRDefault="00786920">
      <w:pPr>
        <w:spacing w:after="0" w:line="600" w:lineRule="auto"/>
        <w:ind w:firstLine="720"/>
        <w:jc w:val="both"/>
        <w:rPr>
          <w:rFonts w:eastAsia="Times New Roman"/>
          <w:szCs w:val="24"/>
        </w:rPr>
      </w:pPr>
      <w:r>
        <w:rPr>
          <w:rFonts w:eastAsia="Times New Roman"/>
          <w:szCs w:val="24"/>
        </w:rPr>
        <w:t>Συνεχίστε, κύριε Λοβέρδο.</w:t>
      </w:r>
    </w:p>
    <w:p w14:paraId="46602749" w14:textId="77777777" w:rsidR="008E1586" w:rsidRDefault="00786920">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Παραβιάζετε κάθε έννοια λογικής, αλλά έχουμε συνηθίσει τη...</w:t>
      </w:r>
    </w:p>
    <w:p w14:paraId="4660274A" w14:textId="77777777" w:rsidR="008E1586" w:rsidRDefault="00786920">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Ναι, εντάξει, τη λογική σας.</w:t>
      </w:r>
    </w:p>
    <w:p w14:paraId="4660274B" w14:textId="77777777" w:rsidR="008E1586" w:rsidRDefault="00786920">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Έκλεινα τη σκέψη μου λέγοντας, όντας εδώ τις προηγούμενες μέρες στις </w:t>
      </w:r>
      <w:r>
        <w:rPr>
          <w:rFonts w:eastAsia="Times New Roman"/>
          <w:szCs w:val="24"/>
        </w:rPr>
        <w:t>ε</w:t>
      </w:r>
      <w:r>
        <w:rPr>
          <w:rFonts w:eastAsia="Times New Roman"/>
          <w:szCs w:val="24"/>
        </w:rPr>
        <w:t xml:space="preserve">πιτροπές της Βουλής, πως </w:t>
      </w:r>
      <w:proofErr w:type="spellStart"/>
      <w:r>
        <w:rPr>
          <w:rFonts w:eastAsia="Times New Roman"/>
          <w:szCs w:val="24"/>
        </w:rPr>
        <w:t>χειροκροτάει</w:t>
      </w:r>
      <w:proofErr w:type="spellEnd"/>
      <w:r>
        <w:rPr>
          <w:rFonts w:eastAsia="Times New Roman"/>
          <w:szCs w:val="24"/>
        </w:rPr>
        <w:t xml:space="preserve"> η Συμπολίτευση, η πλειοψηφία, τον ορισμό της έννοιας της πολιτικής αναξιοπρέπειας και του βραβείου της πολιτικής αναξιοπρέπειας</w:t>
      </w:r>
      <w:r>
        <w:rPr>
          <w:rFonts w:eastAsia="Times New Roman"/>
          <w:szCs w:val="24"/>
        </w:rPr>
        <w:t>,</w:t>
      </w:r>
      <w:r>
        <w:rPr>
          <w:rFonts w:eastAsia="Times New Roman"/>
          <w:szCs w:val="24"/>
        </w:rPr>
        <w:t xml:space="preserve"> που χαρίζεται πια </w:t>
      </w:r>
      <w:r>
        <w:rPr>
          <w:rFonts w:eastAsia="Times New Roman"/>
          <w:szCs w:val="24"/>
        </w:rPr>
        <w:t xml:space="preserve">με όλη μας την καρδιά στον Υπουργό Οικονομίας, τον κ. </w:t>
      </w:r>
      <w:proofErr w:type="spellStart"/>
      <w:r>
        <w:rPr>
          <w:rFonts w:eastAsia="Times New Roman"/>
          <w:szCs w:val="24"/>
        </w:rPr>
        <w:t>Τσακαλώτο</w:t>
      </w:r>
      <w:proofErr w:type="spellEnd"/>
      <w:r>
        <w:rPr>
          <w:rFonts w:eastAsia="Times New Roman"/>
          <w:szCs w:val="24"/>
        </w:rPr>
        <w:t xml:space="preserve">. </w:t>
      </w:r>
      <w:proofErr w:type="spellStart"/>
      <w:r>
        <w:rPr>
          <w:rFonts w:eastAsia="Times New Roman"/>
          <w:szCs w:val="24"/>
        </w:rPr>
        <w:t>Χειροκροτάτε</w:t>
      </w:r>
      <w:proofErr w:type="spellEnd"/>
      <w:r>
        <w:rPr>
          <w:rFonts w:eastAsia="Times New Roman"/>
          <w:szCs w:val="24"/>
        </w:rPr>
        <w:t xml:space="preserve"> σήμερα και μάλιστα κάνετε και προσπάθειες να μην ακουστεί μια φωνή της Αντιπολίτευσης όταν σας τίθενται…</w:t>
      </w:r>
    </w:p>
    <w:p w14:paraId="4660274C" w14:textId="77777777" w:rsidR="008E1586" w:rsidRDefault="00786920">
      <w:pPr>
        <w:spacing w:after="0" w:line="600" w:lineRule="auto"/>
        <w:ind w:firstLine="720"/>
        <w:jc w:val="center"/>
        <w:rPr>
          <w:rFonts w:eastAsia="Times New Roman"/>
          <w:szCs w:val="24"/>
        </w:rPr>
      </w:pPr>
      <w:r>
        <w:rPr>
          <w:rFonts w:eastAsia="Times New Roman"/>
          <w:szCs w:val="24"/>
        </w:rPr>
        <w:t>(Θόρυβος στην Αίθουσα)</w:t>
      </w:r>
    </w:p>
    <w:p w14:paraId="4660274D" w14:textId="77777777" w:rsidR="008E1586" w:rsidRDefault="00786920">
      <w:pPr>
        <w:spacing w:after="0" w:line="600" w:lineRule="auto"/>
        <w:ind w:firstLine="720"/>
        <w:jc w:val="both"/>
        <w:rPr>
          <w:rFonts w:eastAsia="Times New Roman"/>
          <w:szCs w:val="24"/>
        </w:rPr>
      </w:pPr>
      <w:r>
        <w:rPr>
          <w:rFonts w:eastAsia="Times New Roman"/>
          <w:szCs w:val="24"/>
        </w:rPr>
        <w:lastRenderedPageBreak/>
        <w:t>…ζητήματα συνταγματικότητας</w:t>
      </w:r>
      <w:r>
        <w:rPr>
          <w:rFonts w:eastAsia="Times New Roman"/>
          <w:szCs w:val="24"/>
        </w:rPr>
        <w:t>,</w:t>
      </w:r>
      <w:r>
        <w:rPr>
          <w:rFonts w:eastAsia="Times New Roman"/>
          <w:szCs w:val="24"/>
        </w:rPr>
        <w:t xml:space="preserve"> που προκύπτουν από κε</w:t>
      </w:r>
      <w:r>
        <w:rPr>
          <w:rFonts w:eastAsia="Times New Roman"/>
          <w:szCs w:val="24"/>
        </w:rPr>
        <w:t xml:space="preserve">ίμενα που φέρατε εδώ στη Βουλή και τα οποία είναι αντίθετα με αυτά που χειροκροτούσατε πριν από έναν χρόνο στο νόμο </w:t>
      </w:r>
      <w:proofErr w:type="spellStart"/>
      <w:r>
        <w:rPr>
          <w:rFonts w:eastAsia="Times New Roman"/>
          <w:szCs w:val="24"/>
        </w:rPr>
        <w:t>Κατρούγκαλου</w:t>
      </w:r>
      <w:proofErr w:type="spellEnd"/>
      <w:r>
        <w:rPr>
          <w:rFonts w:eastAsia="Times New Roman"/>
          <w:szCs w:val="24"/>
        </w:rPr>
        <w:t>; Πρέπει κάποια στιγμή να σκεφτείτε ότι ο ελληνικός λαός σας κοιτάει και να αρχίσετε να ντρέπεστε.</w:t>
      </w:r>
    </w:p>
    <w:p w14:paraId="4660274E" w14:textId="77777777" w:rsidR="008E1586" w:rsidRDefault="00786920">
      <w:pPr>
        <w:spacing w:after="0" w:line="600" w:lineRule="auto"/>
        <w:ind w:firstLine="720"/>
        <w:jc w:val="both"/>
        <w:rPr>
          <w:rFonts w:eastAsia="Times New Roman"/>
          <w:szCs w:val="24"/>
        </w:rPr>
      </w:pPr>
      <w:r>
        <w:rPr>
          <w:rFonts w:eastAsia="Times New Roman"/>
          <w:szCs w:val="24"/>
        </w:rPr>
        <w:t>Ευχαριστώ, κυρία Πρόεδρε.</w:t>
      </w:r>
    </w:p>
    <w:p w14:paraId="4660274F" w14:textId="77777777" w:rsidR="008E1586" w:rsidRDefault="00786920">
      <w:pPr>
        <w:spacing w:after="0" w:line="600" w:lineRule="auto"/>
        <w:ind w:firstLine="720"/>
        <w:jc w:val="both"/>
        <w:rPr>
          <w:rFonts w:eastAsia="Times New Roman"/>
          <w:szCs w:val="24"/>
        </w:rPr>
      </w:pPr>
      <w:r>
        <w:rPr>
          <w:rFonts w:eastAsia="Times New Roman"/>
          <w:szCs w:val="24"/>
        </w:rPr>
        <w:t>(Χε</w:t>
      </w:r>
      <w:r>
        <w:rPr>
          <w:rFonts w:eastAsia="Times New Roman"/>
          <w:szCs w:val="24"/>
        </w:rPr>
        <w:t>ιροκροτήματα από την πτέρυγα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46602750" w14:textId="77777777" w:rsidR="008E1586" w:rsidRDefault="00786920">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Τον λόγο έχει τώρα ο κ. Καρράς.</w:t>
      </w:r>
    </w:p>
    <w:p w14:paraId="46602751" w14:textId="77777777" w:rsidR="008E1586" w:rsidRDefault="00786920">
      <w:pPr>
        <w:spacing w:after="0" w:line="600" w:lineRule="auto"/>
        <w:ind w:firstLine="720"/>
        <w:jc w:val="both"/>
        <w:rPr>
          <w:rFonts w:eastAsia="Times New Roman"/>
          <w:szCs w:val="24"/>
        </w:rPr>
      </w:pPr>
      <w:r>
        <w:rPr>
          <w:rFonts w:eastAsia="Times New Roman"/>
          <w:b/>
          <w:szCs w:val="24"/>
        </w:rPr>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ΔΗΜΗΤΡΙΟΣ ΚΑΡΡΑΣ:</w:t>
      </w:r>
      <w:r>
        <w:rPr>
          <w:rFonts w:eastAsia="Times New Roman"/>
          <w:szCs w:val="24"/>
        </w:rPr>
        <w:t xml:space="preserve"> Κυρία Πρόεδρε, πρέπει να πω ότι είναι ευτυχής συγκυρία που το Σύνταγμα προβλέ</w:t>
      </w:r>
      <w:r>
        <w:rPr>
          <w:rFonts w:eastAsia="Times New Roman"/>
          <w:szCs w:val="24"/>
        </w:rPr>
        <w:t xml:space="preserve">πει </w:t>
      </w:r>
      <w:r>
        <w:rPr>
          <w:rFonts w:eastAsia="Times New Roman"/>
          <w:szCs w:val="24"/>
        </w:rPr>
        <w:t>έ</w:t>
      </w:r>
      <w:r>
        <w:rPr>
          <w:rFonts w:eastAsia="Times New Roman"/>
          <w:szCs w:val="24"/>
        </w:rPr>
        <w:t xml:space="preserve">κθεση του Γενικού Λογιστηρίου του Κράτους για ανάλογα νομοθετήματα και επιπλέον προβλέφθηκε να συνοδεύει το νομοσχέδιο αυτό και το </w:t>
      </w:r>
      <w:r>
        <w:rPr>
          <w:rFonts w:eastAsia="Times New Roman"/>
          <w:szCs w:val="24"/>
        </w:rPr>
        <w:t>Π</w:t>
      </w:r>
      <w:r>
        <w:rPr>
          <w:rFonts w:eastAsia="Times New Roman"/>
          <w:szCs w:val="24"/>
        </w:rPr>
        <w:t xml:space="preserve">λαίσιο </w:t>
      </w:r>
      <w:r>
        <w:rPr>
          <w:rFonts w:eastAsia="Times New Roman"/>
          <w:szCs w:val="24"/>
        </w:rPr>
        <w:t>Δ</w:t>
      </w:r>
      <w:r>
        <w:rPr>
          <w:rFonts w:eastAsia="Times New Roman"/>
          <w:szCs w:val="24"/>
        </w:rPr>
        <w:t xml:space="preserve">ημοσιονομικής </w:t>
      </w:r>
      <w:r>
        <w:rPr>
          <w:rFonts w:eastAsia="Times New Roman"/>
          <w:szCs w:val="24"/>
        </w:rPr>
        <w:t>Σ</w:t>
      </w:r>
      <w:r>
        <w:rPr>
          <w:rFonts w:eastAsia="Times New Roman"/>
          <w:szCs w:val="24"/>
        </w:rPr>
        <w:t>τρατηγικής για την επόμενη τετραετία. Από εκεί, λοιπόν, προέκυψαν πραγματικά συμπεράσματα.</w:t>
      </w:r>
    </w:p>
    <w:p w14:paraId="46602752" w14:textId="77777777" w:rsidR="008E1586" w:rsidRDefault="00786920">
      <w:pPr>
        <w:spacing w:after="0" w:line="600" w:lineRule="auto"/>
        <w:ind w:firstLine="720"/>
        <w:jc w:val="both"/>
        <w:rPr>
          <w:rFonts w:eastAsia="Times New Roman"/>
          <w:szCs w:val="24"/>
        </w:rPr>
      </w:pPr>
      <w:r>
        <w:rPr>
          <w:rFonts w:eastAsia="Times New Roman"/>
          <w:szCs w:val="24"/>
        </w:rPr>
        <w:t>Ένα σ</w:t>
      </w:r>
      <w:r>
        <w:rPr>
          <w:rFonts w:eastAsia="Times New Roman"/>
          <w:szCs w:val="24"/>
        </w:rPr>
        <w:t>υμπέρασμα είναι το εξής: Η περικοπή της συνταξιοδοτικής δαπάνης είναι το 1/3 του πρωτογενούς πλεονάσματος το οποίο επιδιώκεται για την πληρωμή των τόκων. Δεν εξοφλείται το χρέος. Επιδιώκεται μόνο η πληρωμή των τόκων. Από εκεί και πέρα αρχίζουν οι προβληματ</w:t>
      </w:r>
      <w:r>
        <w:rPr>
          <w:rFonts w:eastAsia="Times New Roman"/>
          <w:szCs w:val="24"/>
        </w:rPr>
        <w:t>ισμοί.</w:t>
      </w:r>
    </w:p>
    <w:p w14:paraId="46602753" w14:textId="77777777" w:rsidR="008E1586" w:rsidRDefault="00786920">
      <w:pPr>
        <w:spacing w:after="0" w:line="600" w:lineRule="auto"/>
        <w:ind w:firstLine="720"/>
        <w:jc w:val="both"/>
        <w:rPr>
          <w:rFonts w:eastAsia="Times New Roman"/>
          <w:szCs w:val="24"/>
        </w:rPr>
      </w:pPr>
      <w:r>
        <w:rPr>
          <w:rFonts w:eastAsia="Times New Roman"/>
          <w:szCs w:val="24"/>
        </w:rPr>
        <w:lastRenderedPageBreak/>
        <w:t>Πράγματι, το Σύνταγμα εγγυάται την κοινωνική ασφάλιση, αλλά δεν εγγυάται –εγώ το δέχομαι- το ύψος των παροχών, απλώς πρέπει να υπάρχει μια ικανοποιητική αναλογία εισφορών και παροχών. Επομένως είμαι υποχρεωμένος να προχωρήσ</w:t>
      </w:r>
      <w:r>
        <w:rPr>
          <w:rFonts w:eastAsia="Times New Roman"/>
          <w:szCs w:val="24"/>
        </w:rPr>
        <w:t>ω</w:t>
      </w:r>
      <w:r>
        <w:rPr>
          <w:rFonts w:eastAsia="Times New Roman"/>
          <w:szCs w:val="24"/>
        </w:rPr>
        <w:t xml:space="preserve"> σε έρευνα για την αντισυ</w:t>
      </w:r>
      <w:r>
        <w:rPr>
          <w:rFonts w:eastAsia="Times New Roman"/>
          <w:szCs w:val="24"/>
        </w:rPr>
        <w:t>νταγματικότητα άλλων παραμέτρων.</w:t>
      </w:r>
    </w:p>
    <w:p w14:paraId="46602754" w14:textId="77777777" w:rsidR="008E1586" w:rsidRDefault="00786920">
      <w:pPr>
        <w:spacing w:after="0" w:line="600" w:lineRule="auto"/>
        <w:ind w:firstLine="720"/>
        <w:jc w:val="both"/>
        <w:rPr>
          <w:rFonts w:eastAsia="Times New Roman"/>
          <w:szCs w:val="24"/>
        </w:rPr>
      </w:pPr>
      <w:r>
        <w:rPr>
          <w:rFonts w:eastAsia="Times New Roman"/>
          <w:szCs w:val="24"/>
        </w:rPr>
        <w:t>Η περικοπή στο ποσό αυτό των 2, 2,5 δισεκατομμυρίων για τα χρόνια ’19, ’20, ’21 επηρεάζει τη βιωσιμότητα του ασφαλιστικού συστήματος; Ούτε η αιτιολογική έκθεση μας το λέει</w:t>
      </w:r>
      <w:r>
        <w:rPr>
          <w:rFonts w:eastAsia="Times New Roman"/>
          <w:szCs w:val="24"/>
        </w:rPr>
        <w:t>,</w:t>
      </w:r>
      <w:r>
        <w:rPr>
          <w:rFonts w:eastAsia="Times New Roman"/>
          <w:szCs w:val="24"/>
        </w:rPr>
        <w:t xml:space="preserve"> ούτε κάποια οικονομοτεχνική μελέτη ή αναλογιστική.</w:t>
      </w:r>
      <w:r>
        <w:rPr>
          <w:rFonts w:eastAsia="Times New Roman"/>
          <w:szCs w:val="24"/>
        </w:rPr>
        <w:t xml:space="preserve"> Μας λέτε κάτι άλλο, όμως. Μας λέτε ότι το δημοσιονομικό συμφέρον επιβάλλει, οι έκτακτες ίσως συνθήκες επιβάλλουν την περικοπή συντάξεων οι οποίες είναι κατοχυρωμένες με το προηγούμενο νομοθετικό καθεστώς προ του νόμου </w:t>
      </w:r>
      <w:proofErr w:type="spellStart"/>
      <w:r>
        <w:rPr>
          <w:rFonts w:eastAsia="Times New Roman"/>
          <w:szCs w:val="24"/>
        </w:rPr>
        <w:t>Κατρούγκαλου</w:t>
      </w:r>
      <w:proofErr w:type="spellEnd"/>
      <w:r>
        <w:rPr>
          <w:rFonts w:eastAsia="Times New Roman"/>
          <w:szCs w:val="24"/>
        </w:rPr>
        <w:t>.</w:t>
      </w:r>
    </w:p>
    <w:p w14:paraId="46602755" w14:textId="77777777" w:rsidR="008E1586" w:rsidRDefault="00786920">
      <w:pPr>
        <w:spacing w:after="0" w:line="600" w:lineRule="auto"/>
        <w:ind w:firstLine="720"/>
        <w:jc w:val="both"/>
        <w:rPr>
          <w:rFonts w:eastAsia="Times New Roman"/>
          <w:szCs w:val="24"/>
        </w:rPr>
      </w:pPr>
      <w:r>
        <w:rPr>
          <w:rFonts w:eastAsia="Times New Roman"/>
          <w:szCs w:val="24"/>
        </w:rPr>
        <w:t>Και ερωτώ τώρα: Βρισκόμ</w:t>
      </w:r>
      <w:r>
        <w:rPr>
          <w:rFonts w:eastAsia="Times New Roman"/>
          <w:szCs w:val="24"/>
        </w:rPr>
        <w:t>αστε στον δέκατο χρόνο κρίσεως και μνημονίων. Δέκατος χρόνος είναι το 2019, ενδέκατος το 2020, δωδέκατος το 2021. Αυτ</w:t>
      </w:r>
      <w:r>
        <w:rPr>
          <w:rFonts w:eastAsia="Times New Roman"/>
          <w:szCs w:val="24"/>
        </w:rPr>
        <w:t>ές</w:t>
      </w:r>
      <w:r>
        <w:rPr>
          <w:rFonts w:eastAsia="Times New Roman"/>
          <w:szCs w:val="24"/>
        </w:rPr>
        <w:t xml:space="preserve"> είναι έκτακτες συνθήκες</w:t>
      </w:r>
      <w:r>
        <w:rPr>
          <w:rFonts w:eastAsia="Times New Roman"/>
          <w:szCs w:val="24"/>
        </w:rPr>
        <w:t>,</w:t>
      </w:r>
      <w:r>
        <w:rPr>
          <w:rFonts w:eastAsia="Times New Roman"/>
          <w:szCs w:val="24"/>
        </w:rPr>
        <w:t xml:space="preserve"> που δεν μπορούσαν να προβλεφθούν και επιβάλλεται αυτήν τη στιγμή μια δραστική περικοπή και στις συντάξεις, κύρι</w:t>
      </w:r>
      <w:r>
        <w:rPr>
          <w:rFonts w:eastAsia="Times New Roman"/>
          <w:szCs w:val="24"/>
        </w:rPr>
        <w:t>ες και επικουρικές, και επιβάλλεται ακόμα περικοπή και στα οικογενειακά επιδόματα, στις οικογενειακές παροχές; Είναι σταθερότητα πλέον η κρίση, κυρία Πρόεδρε και κυρίες και κύριοι Βουλευτές, κύριοι συνάδελφοι. Είναι σταθερή και διαρκής.</w:t>
      </w:r>
    </w:p>
    <w:p w14:paraId="46602756" w14:textId="77777777" w:rsidR="008E1586" w:rsidRDefault="00786920">
      <w:pPr>
        <w:spacing w:after="0" w:line="600" w:lineRule="auto"/>
        <w:ind w:firstLine="720"/>
        <w:jc w:val="both"/>
        <w:rPr>
          <w:rFonts w:eastAsia="Times New Roman"/>
          <w:szCs w:val="24"/>
        </w:rPr>
      </w:pPr>
      <w:r>
        <w:rPr>
          <w:rFonts w:eastAsia="Times New Roman"/>
          <w:szCs w:val="24"/>
        </w:rPr>
        <w:t>Επομένως, δεν μπορο</w:t>
      </w:r>
      <w:r>
        <w:rPr>
          <w:rFonts w:eastAsia="Times New Roman"/>
          <w:szCs w:val="24"/>
        </w:rPr>
        <w:t>ύμε να αφαιρούμε από το ασφαλιστικό σύστημα ποσά για να δικαιολογήσουμε τη δημοσιονομική ανάγκη. Έχουμε υπερβεί τα άκρα ανεκτά όρια της συνταγματικής τάξεως.</w:t>
      </w:r>
    </w:p>
    <w:p w14:paraId="46602757" w14:textId="77777777" w:rsidR="008E1586" w:rsidRDefault="00786920">
      <w:pPr>
        <w:spacing w:after="0" w:line="600" w:lineRule="auto"/>
        <w:ind w:firstLine="720"/>
        <w:jc w:val="both"/>
        <w:rPr>
          <w:rFonts w:eastAsia="Times New Roman"/>
          <w:szCs w:val="24"/>
        </w:rPr>
      </w:pPr>
      <w:r>
        <w:rPr>
          <w:rFonts w:eastAsia="Times New Roman"/>
          <w:szCs w:val="24"/>
        </w:rPr>
        <w:lastRenderedPageBreak/>
        <w:t>Προχωρώ πάρα πέρα. Έρχεται, λοιπόν, η αιτιολογική έκθεση και μας λέει θα καλύψουμε αυτήν τη δημοσι</w:t>
      </w:r>
      <w:r>
        <w:rPr>
          <w:rFonts w:eastAsia="Times New Roman"/>
          <w:szCs w:val="24"/>
        </w:rPr>
        <w:t xml:space="preserve">ονομική προσαρμογή, </w:t>
      </w:r>
      <w:proofErr w:type="spellStart"/>
      <w:r>
        <w:rPr>
          <w:rFonts w:eastAsia="Times New Roman"/>
          <w:szCs w:val="24"/>
        </w:rPr>
        <w:t>φτωχοποιώντας</w:t>
      </w:r>
      <w:proofErr w:type="spellEnd"/>
      <w:r>
        <w:rPr>
          <w:rFonts w:eastAsia="Times New Roman"/>
          <w:szCs w:val="24"/>
        </w:rPr>
        <w:t xml:space="preserve"> τους παλιούς συνταξιούχους, στους οποίους –</w:t>
      </w:r>
      <w:proofErr w:type="spellStart"/>
      <w:r>
        <w:rPr>
          <w:rFonts w:eastAsia="Times New Roman"/>
          <w:szCs w:val="24"/>
        </w:rPr>
        <w:t>σημειωτέoν</w:t>
      </w:r>
      <w:proofErr w:type="spellEnd"/>
      <w:r>
        <w:rPr>
          <w:rFonts w:eastAsia="Times New Roman"/>
          <w:szCs w:val="24"/>
        </w:rPr>
        <w:t xml:space="preserve">- ο νόμος </w:t>
      </w:r>
      <w:proofErr w:type="spellStart"/>
      <w:r>
        <w:rPr>
          <w:rFonts w:eastAsia="Times New Roman"/>
          <w:szCs w:val="24"/>
        </w:rPr>
        <w:t>Κατρούγκαλου</w:t>
      </w:r>
      <w:proofErr w:type="spellEnd"/>
      <w:r>
        <w:rPr>
          <w:rFonts w:eastAsia="Times New Roman"/>
          <w:szCs w:val="24"/>
        </w:rPr>
        <w:t xml:space="preserve"> έχει εγγυηθεί το ύψος των συντάξεών του με την προσωπική διαφορά, με τα οικογενειακά επιδόματα και παροχές. Οι παροχές αυτές είναι εγγυημένες από </w:t>
      </w:r>
      <w:r>
        <w:rPr>
          <w:rFonts w:eastAsia="Times New Roman"/>
          <w:szCs w:val="24"/>
        </w:rPr>
        <w:t xml:space="preserve">το κράτος και επομένως, έχουμε πρώτα από όλα μια συνταγματική παράβαση στο θέμα του άρθρου 22 παράγραφος 5. </w:t>
      </w:r>
    </w:p>
    <w:p w14:paraId="46602758" w14:textId="77777777" w:rsidR="008E1586" w:rsidRDefault="00786920">
      <w:pPr>
        <w:spacing w:after="0" w:line="600" w:lineRule="auto"/>
        <w:ind w:firstLine="720"/>
        <w:jc w:val="both"/>
        <w:rPr>
          <w:rFonts w:eastAsia="Times New Roman"/>
          <w:szCs w:val="24"/>
        </w:rPr>
      </w:pPr>
      <w:r>
        <w:rPr>
          <w:rFonts w:eastAsia="Times New Roman"/>
          <w:szCs w:val="24"/>
        </w:rPr>
        <w:t>Δεν μένω, όμως, μόνο σε αυτό. Προχωρώ και επιπλέον, κυρία Πρόεδρε. Στάθμισε ποτέ η Κυβέρνηση τα ζητήματα, τους παράγοντες που έπρεπε να εξετάσει; Π</w:t>
      </w:r>
      <w:r>
        <w:rPr>
          <w:rFonts w:eastAsia="Times New Roman"/>
          <w:szCs w:val="24"/>
        </w:rPr>
        <w:t>οιοι ήταν αυτοί; Από τη μια, το δημοσιονομικό συμφέρον, το οποίο δεν μας το απέδειξε διότι η αιτιολογική έκθεση δεν κάνει κανέναν λόγο, δεν υπάρχει αναλογιστική μελέτη. Εγώ δεν θα σταθώ στο τι είπε το Ελεγκτικό Συνέδριο ή το Συμβούλιο της Επικρατείας. Τα ε</w:t>
      </w:r>
      <w:r>
        <w:rPr>
          <w:rFonts w:eastAsia="Times New Roman"/>
          <w:szCs w:val="24"/>
        </w:rPr>
        <w:t>ίπαν για τους άλλους νόμους. Εγώ θέλω να εξετάσω τη συνταγματικότητα του συζητούμενου σήμερα. Στάθμισε κανείς –ουδείς-αν η προστασία των συνταξιούχων υπερτερεί ή η προστασία του δημοσιονομικού συμφέροντος; Στάθμισε κανείς ότι, αν αφαιρεθούν πόροι από την ο</w:t>
      </w:r>
      <w:r>
        <w:rPr>
          <w:rFonts w:eastAsia="Times New Roman"/>
          <w:szCs w:val="24"/>
        </w:rPr>
        <w:t xml:space="preserve">ικονομία μέσω των περικοπών των συντάξεων, αυτό είναι </w:t>
      </w:r>
      <w:proofErr w:type="spellStart"/>
      <w:r>
        <w:rPr>
          <w:rFonts w:eastAsia="Times New Roman"/>
          <w:szCs w:val="24"/>
        </w:rPr>
        <w:t>υφεσιακό</w:t>
      </w:r>
      <w:proofErr w:type="spellEnd"/>
      <w:r>
        <w:rPr>
          <w:rFonts w:eastAsia="Times New Roman"/>
          <w:szCs w:val="24"/>
        </w:rPr>
        <w:t xml:space="preserve"> μέτρο και θα έχουμε ύφεση; Το στάθμισε κανείς; Είδαμε κάποιο στοιχείο οικονομοτεχνικό να μας βεβαιώνει επ’ αυτού ότι δεν θα έχουμε επίπτωση στην ύφεση; Ή θα έχουμε ανάπτυξη, όταν όλα κατευθύνον</w:t>
      </w:r>
      <w:r>
        <w:rPr>
          <w:rFonts w:eastAsia="Times New Roman"/>
          <w:szCs w:val="24"/>
        </w:rPr>
        <w:t>ται προς την εξυπηρέτηση χρέους; Ανάπτυξη δεν θα έχουμε, είναι δεδομένο.</w:t>
      </w:r>
    </w:p>
    <w:p w14:paraId="46602759" w14:textId="77777777" w:rsidR="008E1586" w:rsidRDefault="00786920">
      <w:pPr>
        <w:spacing w:after="0" w:line="600" w:lineRule="auto"/>
        <w:ind w:firstLine="720"/>
        <w:jc w:val="both"/>
        <w:rPr>
          <w:rFonts w:eastAsia="Times New Roman"/>
          <w:szCs w:val="24"/>
        </w:rPr>
      </w:pPr>
      <w:r>
        <w:rPr>
          <w:rFonts w:eastAsia="Times New Roman"/>
          <w:szCs w:val="24"/>
        </w:rPr>
        <w:lastRenderedPageBreak/>
        <w:t>Επόμενο ερώτημά μου: Αφού όλα αυτά δεν σταθμίστηκαν και επομένως ήταν ο μοναδικός δρόμος -μονόδρομο θεωρεί η Κυβέρνηση την περικοπή των συνταξιοδοτικών παροχών-, ο μονόδρομος αυτός εί</w:t>
      </w:r>
      <w:r>
        <w:rPr>
          <w:rFonts w:eastAsia="Times New Roman"/>
          <w:szCs w:val="24"/>
        </w:rPr>
        <w:t xml:space="preserve">ναι συνταγματικά ανεκτός; </w:t>
      </w:r>
    </w:p>
    <w:p w14:paraId="4660275A" w14:textId="77777777" w:rsidR="008E1586" w:rsidRDefault="00786920">
      <w:pPr>
        <w:spacing w:after="0" w:line="600" w:lineRule="auto"/>
        <w:ind w:firstLine="720"/>
        <w:jc w:val="both"/>
        <w:rPr>
          <w:rFonts w:eastAsia="Times New Roman"/>
          <w:szCs w:val="24"/>
        </w:rPr>
      </w:pPr>
      <w:r>
        <w:rPr>
          <w:rFonts w:eastAsia="Times New Roman"/>
          <w:szCs w:val="24"/>
        </w:rPr>
        <w:t>Θα κάνω μια παρένθεση και θα μου την επιτρέψετε. Μίλησαν οι εκλεκτοί συνάδελφοι για τη νομολογία των δικαστηρίων, όπως έχει διαμορφωθεί και δη των ανωτάτων και για την έκθεση της Επιστημονικής Υπηρεσίας της Βουλής, η οποία και αυ</w:t>
      </w:r>
      <w:r>
        <w:rPr>
          <w:rFonts w:eastAsia="Times New Roman"/>
          <w:szCs w:val="24"/>
        </w:rPr>
        <w:t>τή αναφέρεται στη νομολογία. Εγώ θα προχωρήσω σε κάτι άλλο, κυρία Πρόεδρε. Θα προχωρήσω και θέλω η Αίθουσα να το ακούσει και να αποφασίσει επ’ αυτού. Τη</w:t>
      </w:r>
      <w:r>
        <w:rPr>
          <w:rFonts w:eastAsia="Times New Roman"/>
          <w:szCs w:val="24"/>
        </w:rPr>
        <w:t>ν</w:t>
      </w:r>
      <w:r>
        <w:rPr>
          <w:rFonts w:eastAsia="Times New Roman"/>
          <w:szCs w:val="24"/>
        </w:rPr>
        <w:t xml:space="preserve"> </w:t>
      </w:r>
      <w:r>
        <w:rPr>
          <w:rFonts w:eastAsia="Times New Roman"/>
          <w:szCs w:val="24"/>
        </w:rPr>
        <w:t>αιτιο</w:t>
      </w:r>
      <w:r>
        <w:rPr>
          <w:rFonts w:eastAsia="Times New Roman"/>
          <w:szCs w:val="24"/>
        </w:rPr>
        <w:t>λογία του νόμου δεν την εξετάζουν τα δικαστήρια.</w:t>
      </w:r>
    </w:p>
    <w:p w14:paraId="4660275B" w14:textId="77777777" w:rsidR="008E1586" w:rsidRDefault="00786920">
      <w:pPr>
        <w:spacing w:after="0" w:line="600" w:lineRule="auto"/>
        <w:ind w:left="360" w:firstLine="360"/>
        <w:jc w:val="both"/>
        <w:rPr>
          <w:rFonts w:eastAsia="Times New Roman"/>
          <w:szCs w:val="24"/>
        </w:rPr>
      </w:pPr>
      <w:r>
        <w:rPr>
          <w:rFonts w:eastAsia="Times New Roman"/>
          <w:szCs w:val="24"/>
        </w:rPr>
        <w:t xml:space="preserve">(Στο σημείο αυτό κτυπάει το κουδούνι λήξεως του </w:t>
      </w:r>
      <w:r>
        <w:rPr>
          <w:rFonts w:eastAsia="Times New Roman"/>
          <w:szCs w:val="24"/>
        </w:rPr>
        <w:t>χρόνου ομιλίας του κυρίου Βουλευτή)</w:t>
      </w:r>
    </w:p>
    <w:p w14:paraId="4660275C" w14:textId="77777777" w:rsidR="008E1586" w:rsidRDefault="00786920">
      <w:pPr>
        <w:spacing w:after="0" w:line="600" w:lineRule="auto"/>
        <w:ind w:firstLine="720"/>
        <w:jc w:val="both"/>
        <w:rPr>
          <w:rFonts w:eastAsia="Times New Roman"/>
          <w:szCs w:val="24"/>
        </w:rPr>
      </w:pPr>
      <w:r>
        <w:rPr>
          <w:rFonts w:eastAsia="Times New Roman"/>
          <w:szCs w:val="24"/>
        </w:rPr>
        <w:t>Την ανοχή σας παρακαλώ.</w:t>
      </w:r>
    </w:p>
    <w:p w14:paraId="4660275D" w14:textId="77777777" w:rsidR="008E1586" w:rsidRDefault="00786920">
      <w:pPr>
        <w:spacing w:after="0" w:line="600" w:lineRule="auto"/>
        <w:ind w:firstLine="720"/>
        <w:jc w:val="both"/>
        <w:rPr>
          <w:rFonts w:eastAsia="Times New Roman"/>
          <w:szCs w:val="24"/>
        </w:rPr>
      </w:pPr>
      <w:r>
        <w:rPr>
          <w:rFonts w:eastAsia="Times New Roman"/>
          <w:szCs w:val="24"/>
        </w:rPr>
        <w:t xml:space="preserve">Τα δικαστήρια δεν εξετάζουν την αιτιολογία, τα </w:t>
      </w:r>
      <w:proofErr w:type="spellStart"/>
      <w:r>
        <w:rPr>
          <w:rFonts w:eastAsia="Times New Roman"/>
          <w:szCs w:val="24"/>
        </w:rPr>
        <w:t>interna</w:t>
      </w:r>
      <w:proofErr w:type="spellEnd"/>
      <w:r>
        <w:rPr>
          <w:rFonts w:eastAsia="Times New Roman"/>
          <w:szCs w:val="24"/>
        </w:rPr>
        <w:t xml:space="preserve"> </w:t>
      </w:r>
      <w:proofErr w:type="spellStart"/>
      <w:r>
        <w:rPr>
          <w:rFonts w:eastAsia="Times New Roman"/>
          <w:szCs w:val="24"/>
        </w:rPr>
        <w:t>corporis</w:t>
      </w:r>
      <w:proofErr w:type="spellEnd"/>
      <w:r>
        <w:rPr>
          <w:rFonts w:eastAsia="Times New Roman"/>
          <w:szCs w:val="24"/>
        </w:rPr>
        <w:t xml:space="preserve"> του νόμου, την εσωτερική σκοπιμότητα. Την εξετάζει η Βουλή με το θέμα της συνταγματικότητας. Είναι το μοναδικό όργανο, που έχει αυτήν την ικανότητα και αυτήν την εξουσία από το Σύνταγμα. Πρέπε</w:t>
      </w:r>
      <w:r>
        <w:rPr>
          <w:rFonts w:eastAsia="Times New Roman"/>
          <w:szCs w:val="24"/>
        </w:rPr>
        <w:t xml:space="preserve">ι να εξετάσουμε σήμερα αν αιτιολογείται πραγματικά ο νόμος για τις περικοπές αυτές ή ακολουθώντας το μονόδρομο των περικοπών πάσχει. Και πραγματικά πάσχει και θα σας πω αμέσως. </w:t>
      </w:r>
    </w:p>
    <w:p w14:paraId="4660275E" w14:textId="77777777" w:rsidR="008E1586" w:rsidRDefault="00786920">
      <w:pPr>
        <w:spacing w:after="0" w:line="600" w:lineRule="auto"/>
        <w:ind w:firstLine="720"/>
        <w:jc w:val="both"/>
        <w:rPr>
          <w:rFonts w:eastAsia="Times New Roman"/>
          <w:szCs w:val="24"/>
        </w:rPr>
      </w:pPr>
      <w:r>
        <w:rPr>
          <w:rFonts w:eastAsia="Times New Roman"/>
          <w:szCs w:val="24"/>
        </w:rPr>
        <w:t xml:space="preserve">Το άρθρο 22 παράγραφος 5 </w:t>
      </w:r>
      <w:r>
        <w:rPr>
          <w:rFonts w:eastAsia="Times New Roman"/>
          <w:szCs w:val="24"/>
        </w:rPr>
        <w:t xml:space="preserve">του Συντάγματος </w:t>
      </w:r>
      <w:r>
        <w:rPr>
          <w:rFonts w:eastAsia="Times New Roman"/>
          <w:szCs w:val="24"/>
        </w:rPr>
        <w:t>μπορεί να τελεί υπό τους ορισμούς του</w:t>
      </w:r>
      <w:r>
        <w:rPr>
          <w:rFonts w:eastAsia="Times New Roman"/>
          <w:szCs w:val="24"/>
        </w:rPr>
        <w:t xml:space="preserve"> νόμου ή το κοινωνικό σύστημα, αλλά έχουμε άκρα ανεκτά όρια. Τα άκρα </w:t>
      </w:r>
      <w:r>
        <w:rPr>
          <w:rFonts w:eastAsia="Times New Roman"/>
          <w:szCs w:val="24"/>
        </w:rPr>
        <w:lastRenderedPageBreak/>
        <w:t>ανεκτά αυτά όρια τα έχουμε υπερβεί</w:t>
      </w:r>
      <w:r>
        <w:rPr>
          <w:rFonts w:eastAsia="Times New Roman"/>
          <w:szCs w:val="24"/>
        </w:rPr>
        <w:t>. Π</w:t>
      </w:r>
      <w:r>
        <w:rPr>
          <w:rFonts w:eastAsia="Times New Roman"/>
          <w:szCs w:val="24"/>
        </w:rPr>
        <w:t>ρώτον λόγω της δωδεκαετίας της κρίσης</w:t>
      </w:r>
      <w:r>
        <w:rPr>
          <w:rFonts w:eastAsia="Times New Roman"/>
          <w:szCs w:val="24"/>
        </w:rPr>
        <w:t>.</w:t>
      </w:r>
      <w:r>
        <w:rPr>
          <w:rFonts w:eastAsia="Times New Roman"/>
          <w:szCs w:val="24"/>
        </w:rPr>
        <w:t xml:space="preserve"> </w:t>
      </w:r>
      <w:r>
        <w:rPr>
          <w:rFonts w:eastAsia="Times New Roman"/>
          <w:szCs w:val="24"/>
        </w:rPr>
        <w:t>Δ</w:t>
      </w:r>
      <w:r>
        <w:rPr>
          <w:rFonts w:eastAsia="Times New Roman"/>
          <w:szCs w:val="24"/>
        </w:rPr>
        <w:t>εύτερον λόγω των επανειλημμένων περικοπών που πλέον θα πρέπει να εξετάσουμε αν αγγίζει πλέον το σύνολο των παλ</w:t>
      </w:r>
      <w:r>
        <w:rPr>
          <w:rFonts w:eastAsia="Times New Roman"/>
          <w:szCs w:val="24"/>
        </w:rPr>
        <w:t>αιών συνταξιούχων η φτωχοποίηση</w:t>
      </w:r>
      <w:r>
        <w:rPr>
          <w:rFonts w:eastAsia="Times New Roman"/>
          <w:szCs w:val="24"/>
        </w:rPr>
        <w:t>. Τ</w:t>
      </w:r>
      <w:r>
        <w:rPr>
          <w:rFonts w:eastAsia="Times New Roman"/>
          <w:szCs w:val="24"/>
        </w:rPr>
        <w:t>ρίτον την παράμετρο πώς οι περικοπές αυτές θα συμβάλουν στην οικονομική ύφεση και στην περαιτέρω επιδείνωση του οικονομικού περιβάλλοντος</w:t>
      </w:r>
      <w:r>
        <w:rPr>
          <w:rFonts w:eastAsia="Times New Roman"/>
          <w:szCs w:val="24"/>
        </w:rPr>
        <w:t>. Τ</w:t>
      </w:r>
      <w:r>
        <w:rPr>
          <w:rFonts w:eastAsia="Times New Roman"/>
          <w:szCs w:val="24"/>
        </w:rPr>
        <w:t>έταρτον και για την περιουσία των συνταξιούχων, η οποία πρέπει να προστατεύεται με</w:t>
      </w:r>
      <w:r>
        <w:rPr>
          <w:rFonts w:eastAsia="Times New Roman"/>
          <w:szCs w:val="24"/>
        </w:rPr>
        <w:t xml:space="preserve"> το </w:t>
      </w:r>
      <w:r>
        <w:rPr>
          <w:rFonts w:eastAsia="Times New Roman"/>
          <w:szCs w:val="24"/>
        </w:rPr>
        <w:t>Π</w:t>
      </w:r>
      <w:r>
        <w:rPr>
          <w:rFonts w:eastAsia="Times New Roman"/>
          <w:szCs w:val="24"/>
        </w:rPr>
        <w:t xml:space="preserve">ρόσθετο </w:t>
      </w:r>
      <w:r>
        <w:rPr>
          <w:rFonts w:eastAsia="Times New Roman"/>
          <w:szCs w:val="24"/>
        </w:rPr>
        <w:t>Π</w:t>
      </w:r>
      <w:r>
        <w:rPr>
          <w:rFonts w:eastAsia="Times New Roman"/>
          <w:szCs w:val="24"/>
        </w:rPr>
        <w:t>ρωτόκολλο</w:t>
      </w:r>
      <w:r>
        <w:rPr>
          <w:rFonts w:eastAsia="Times New Roman"/>
          <w:szCs w:val="24"/>
        </w:rPr>
        <w:t xml:space="preserve"> της Σύμβασης της Ρώμης</w:t>
      </w:r>
      <w:r>
        <w:rPr>
          <w:rFonts w:eastAsia="Times New Roman"/>
          <w:szCs w:val="24"/>
        </w:rPr>
        <w:t>. Και έχουμε πλέον ένα μείγμα αφαιρέσεως πόρων από τους συνταξιούχους, αφαιρέσεως πόρων από την οικονομία και θα έλθει μετά σε λίγο η πλειοψηφία να αποφασίσει τη συνταγματικότητα.</w:t>
      </w:r>
    </w:p>
    <w:p w14:paraId="4660275F" w14:textId="77777777" w:rsidR="008E1586" w:rsidRDefault="00786920">
      <w:pPr>
        <w:spacing w:after="0" w:line="600" w:lineRule="auto"/>
        <w:ind w:firstLine="720"/>
        <w:jc w:val="both"/>
        <w:rPr>
          <w:rFonts w:eastAsia="Times New Roman"/>
          <w:szCs w:val="24"/>
        </w:rPr>
      </w:pPr>
      <w:r>
        <w:rPr>
          <w:rFonts w:eastAsia="Times New Roman"/>
          <w:szCs w:val="24"/>
        </w:rPr>
        <w:t>Τελειώνοντας, επαναλαμβάνω. Τη</w:t>
      </w:r>
      <w:r>
        <w:rPr>
          <w:rFonts w:eastAsia="Times New Roman"/>
          <w:szCs w:val="24"/>
        </w:rPr>
        <w:t xml:space="preserve"> συνταγματικότητα της αιτιολογίας έχει την απόλυτη εξουσία η Βουλή μοναδικά να την εξετάσει. Εδώ θέλω να </w:t>
      </w:r>
      <w:proofErr w:type="spellStart"/>
      <w:r>
        <w:rPr>
          <w:rFonts w:eastAsia="Times New Roman"/>
          <w:szCs w:val="24"/>
        </w:rPr>
        <w:t>περιστραφεί</w:t>
      </w:r>
      <w:proofErr w:type="spellEnd"/>
      <w:r>
        <w:rPr>
          <w:rFonts w:eastAsia="Times New Roman"/>
          <w:szCs w:val="24"/>
        </w:rPr>
        <w:t xml:space="preserve"> η συζήτηση. Όχι σε αυτά που λέει η αιτιολογική έκθεση, η οποία είναι ανεπαρκής. Δεύτερον, θα μας βεβαιώσει κάποιος -είναι αδύνατον να το βε</w:t>
      </w:r>
      <w:r>
        <w:rPr>
          <w:rFonts w:eastAsia="Times New Roman"/>
          <w:szCs w:val="24"/>
        </w:rPr>
        <w:t>βαιώσει αυτό-, ότι δεν υπάρχουν εναλλακτικές λύσεις για το 1/3 των τόκων</w:t>
      </w:r>
      <w:r>
        <w:rPr>
          <w:rFonts w:eastAsia="Times New Roman"/>
          <w:szCs w:val="24"/>
        </w:rPr>
        <w:t>,</w:t>
      </w:r>
      <w:r>
        <w:rPr>
          <w:rFonts w:eastAsia="Times New Roman"/>
          <w:szCs w:val="24"/>
        </w:rPr>
        <w:t xml:space="preserve"> που αφαιρούνται σήμερα από το συνταξιοδοτικό σύστημα; Δεν αναζητήθηκαν εναλλακτικές λύσεις. Και ξέρετε ποια είναι η δημοκρατία, κυρία Πρόεδρε; Η αναζήτηση της μέσης οδού, όχι της απο</w:t>
      </w:r>
      <w:r>
        <w:rPr>
          <w:rFonts w:eastAsia="Times New Roman"/>
          <w:szCs w:val="24"/>
        </w:rPr>
        <w:t>λυτότητας. Και εδώ δεν αναζητήθηκε.</w:t>
      </w:r>
    </w:p>
    <w:p w14:paraId="46602760" w14:textId="77777777" w:rsidR="008E1586" w:rsidRDefault="00786920">
      <w:pPr>
        <w:spacing w:after="0" w:line="600" w:lineRule="auto"/>
        <w:ind w:firstLine="720"/>
        <w:jc w:val="both"/>
        <w:rPr>
          <w:rFonts w:eastAsia="Times New Roman"/>
          <w:szCs w:val="24"/>
        </w:rPr>
      </w:pPr>
      <w:r>
        <w:rPr>
          <w:rFonts w:eastAsia="Times New Roman"/>
          <w:szCs w:val="24"/>
        </w:rPr>
        <w:t xml:space="preserve">Συμπεραίνοντας, το άρθρο 1 και το άρθρο 2 </w:t>
      </w:r>
      <w:r>
        <w:rPr>
          <w:rFonts w:eastAsia="Times New Roman"/>
          <w:szCs w:val="24"/>
        </w:rPr>
        <w:t xml:space="preserve">του νομοσχεδίου </w:t>
      </w:r>
      <w:r>
        <w:rPr>
          <w:rFonts w:eastAsia="Times New Roman"/>
          <w:szCs w:val="24"/>
        </w:rPr>
        <w:t>έχουν αυτές τις παθολογίες. Συνεπώς, κατά την άποψή μου προσκρούουν στ</w:t>
      </w:r>
      <w:r>
        <w:rPr>
          <w:rFonts w:eastAsia="Times New Roman"/>
          <w:szCs w:val="24"/>
        </w:rPr>
        <w:t>α</w:t>
      </w:r>
      <w:r>
        <w:rPr>
          <w:rFonts w:eastAsia="Times New Roman"/>
          <w:szCs w:val="24"/>
        </w:rPr>
        <w:t xml:space="preserve"> άρθρ</w:t>
      </w:r>
      <w:r>
        <w:rPr>
          <w:rFonts w:eastAsia="Times New Roman"/>
          <w:szCs w:val="24"/>
        </w:rPr>
        <w:t>α</w:t>
      </w:r>
      <w:r>
        <w:rPr>
          <w:rFonts w:eastAsia="Times New Roman"/>
          <w:szCs w:val="24"/>
        </w:rPr>
        <w:t xml:space="preserve"> 22 και 25, </w:t>
      </w:r>
      <w:r>
        <w:rPr>
          <w:rFonts w:eastAsia="Times New Roman"/>
          <w:szCs w:val="24"/>
        </w:rPr>
        <w:t xml:space="preserve">του Συντάγματος </w:t>
      </w:r>
      <w:r>
        <w:rPr>
          <w:rFonts w:eastAsia="Times New Roman"/>
          <w:szCs w:val="24"/>
        </w:rPr>
        <w:t xml:space="preserve">στην αναλογικότητα και στα πρωτόκολλα των ευρωπαϊκών </w:t>
      </w:r>
      <w:r>
        <w:rPr>
          <w:rFonts w:eastAsia="Times New Roman"/>
          <w:szCs w:val="24"/>
        </w:rPr>
        <w:t>ατομ</w:t>
      </w:r>
      <w:r>
        <w:rPr>
          <w:rFonts w:eastAsia="Times New Roman"/>
          <w:szCs w:val="24"/>
        </w:rPr>
        <w:t xml:space="preserve">ικών </w:t>
      </w:r>
      <w:r>
        <w:rPr>
          <w:rFonts w:eastAsia="Times New Roman"/>
          <w:szCs w:val="24"/>
        </w:rPr>
        <w:t>δικαιωμάτων</w:t>
      </w:r>
      <w:r>
        <w:rPr>
          <w:rFonts w:eastAsia="Times New Roman"/>
          <w:szCs w:val="24"/>
        </w:rPr>
        <w:t>,</w:t>
      </w:r>
      <w:r>
        <w:rPr>
          <w:rFonts w:eastAsia="Times New Roman"/>
          <w:szCs w:val="24"/>
        </w:rPr>
        <w:t xml:space="preserve"> τα πρόσθετα ή τα κύρια. Κατόπιν αυτού, νομίζω ότι η Βουλή πρέπει να </w:t>
      </w:r>
      <w:r>
        <w:rPr>
          <w:rFonts w:eastAsia="Times New Roman"/>
          <w:szCs w:val="24"/>
        </w:rPr>
        <w:lastRenderedPageBreak/>
        <w:t>ανοίξει αυτήν τη συζήτηση</w:t>
      </w:r>
      <w:r>
        <w:rPr>
          <w:rFonts w:eastAsia="Times New Roman"/>
          <w:szCs w:val="24"/>
        </w:rPr>
        <w:t>,</w:t>
      </w:r>
      <w:r>
        <w:rPr>
          <w:rFonts w:eastAsia="Times New Roman"/>
          <w:szCs w:val="24"/>
        </w:rPr>
        <w:t xml:space="preserve"> διότι ο νόμος θα ψηφιστεί σήμερα, θα περάσει και σε λίγο καιρό θα κρίνεται στα δικαστήρια και θα υπάρχουν πλέον επανειλημμένες αποφάσεις, οι οπ</w:t>
      </w:r>
      <w:r>
        <w:rPr>
          <w:rFonts w:eastAsia="Times New Roman"/>
          <w:szCs w:val="24"/>
        </w:rPr>
        <w:t>οίες θα λένε «τι κάνατε;» και εμείς θα λέμε «πληρώσαμε τους τόκους».</w:t>
      </w:r>
    </w:p>
    <w:p w14:paraId="46602761" w14:textId="77777777" w:rsidR="008E1586" w:rsidRDefault="00786920">
      <w:pPr>
        <w:spacing w:after="0" w:line="600" w:lineRule="auto"/>
        <w:ind w:firstLine="720"/>
        <w:jc w:val="both"/>
        <w:rPr>
          <w:rFonts w:eastAsia="Times New Roman"/>
          <w:szCs w:val="24"/>
        </w:rPr>
      </w:pPr>
      <w:r>
        <w:rPr>
          <w:rFonts w:eastAsia="Times New Roman"/>
          <w:szCs w:val="24"/>
        </w:rPr>
        <w:t>Ευχαριστώ πολύ.</w:t>
      </w:r>
    </w:p>
    <w:p w14:paraId="46602762" w14:textId="77777777" w:rsidR="008E1586" w:rsidRDefault="00786920">
      <w:pPr>
        <w:spacing w:after="0" w:line="600" w:lineRule="auto"/>
        <w:ind w:firstLine="720"/>
        <w:jc w:val="center"/>
        <w:rPr>
          <w:rFonts w:eastAsia="Times New Roman"/>
          <w:szCs w:val="24"/>
        </w:rPr>
      </w:pPr>
      <w:r>
        <w:rPr>
          <w:rFonts w:eastAsia="Times New Roman"/>
          <w:szCs w:val="24"/>
        </w:rPr>
        <w:t>(Χειροκροτήματα)</w:t>
      </w:r>
    </w:p>
    <w:p w14:paraId="46602763"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Τον λόγο έχει ο </w:t>
      </w:r>
      <w:proofErr w:type="spellStart"/>
      <w:r>
        <w:rPr>
          <w:rFonts w:eastAsia="Times New Roman" w:cs="Times New Roman"/>
          <w:szCs w:val="24"/>
        </w:rPr>
        <w:t>αντιλέγων</w:t>
      </w:r>
      <w:proofErr w:type="spellEnd"/>
      <w:r>
        <w:rPr>
          <w:rFonts w:eastAsia="Times New Roman" w:cs="Times New Roman"/>
          <w:szCs w:val="24"/>
        </w:rPr>
        <w:t xml:space="preserve">, ο κ. Παρασκευόπουλος. </w:t>
      </w:r>
    </w:p>
    <w:p w14:paraId="46602764"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Κύριε Παρασκευόπουλε, έχετε τον λόγο για πέντε λεπτά.</w:t>
      </w:r>
    </w:p>
    <w:p w14:paraId="46602765"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ΝΙΚΟΛΑ</w:t>
      </w:r>
      <w:r>
        <w:rPr>
          <w:rFonts w:eastAsia="Times New Roman" w:cs="Times New Roman"/>
          <w:b/>
          <w:szCs w:val="24"/>
        </w:rPr>
        <w:t>ΟΣ ΠΑΡΑΣΚΕΥΟΠΟΥΛΟΣ:</w:t>
      </w:r>
      <w:r>
        <w:rPr>
          <w:rFonts w:eastAsia="Times New Roman" w:cs="Times New Roman"/>
          <w:szCs w:val="24"/>
        </w:rPr>
        <w:t xml:space="preserve"> Σας ευχαριστώ. Είναι λίγο δύσκολη η θέση μου τεχνικά, επειδή οι ενστάσεις ήταν πολλές και ορισμένες από αυτές δεν είναι προαναγγελμένες. Θα προσπαθήσω να τις συμπυκνώσω και να τις απαντήσω κατά το δυνατόν σύντομα. </w:t>
      </w:r>
    </w:p>
    <w:p w14:paraId="4660276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Θέλω να κάνω μια διευ</w:t>
      </w:r>
      <w:r>
        <w:rPr>
          <w:rFonts w:eastAsia="Times New Roman" w:cs="Times New Roman"/>
          <w:szCs w:val="24"/>
        </w:rPr>
        <w:t>κρίνιση πρώτα. Επειδή πολλοί Βουλευτές αλλά και όσοι υπέβαλαν τις ενστάσεις αντισυνταγματικότητας επισημαίνουν τον επαχθή χαρακτήρα των μέτρων…</w:t>
      </w:r>
    </w:p>
    <w:p w14:paraId="46602767"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Δεν ακούγεται, κυρία Πρόεδρε. </w:t>
      </w:r>
    </w:p>
    <w:p w14:paraId="46602768"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Κύριε Παρασκευόπ</w:t>
      </w:r>
      <w:r>
        <w:rPr>
          <w:rFonts w:eastAsia="Times New Roman" w:cs="Times New Roman"/>
          <w:szCs w:val="24"/>
        </w:rPr>
        <w:t xml:space="preserve">ουλε, θέλετε να έρθετε στο Βήμα; Δεν ακούγεστε. </w:t>
      </w:r>
    </w:p>
    <w:p w14:paraId="46602769"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ΠΑΡΑΣΚΕΥΟΠΟΥΛΟΣ: </w:t>
      </w:r>
      <w:r>
        <w:rPr>
          <w:rFonts w:eastAsia="Times New Roman" w:cs="Times New Roman"/>
          <w:szCs w:val="24"/>
        </w:rPr>
        <w:t xml:space="preserve">Μάλιστα, κυρία Πρόεδρε. </w:t>
      </w:r>
    </w:p>
    <w:p w14:paraId="4660276A"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Έχετε τον λόγο.</w:t>
      </w:r>
    </w:p>
    <w:p w14:paraId="4660276B"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ΝΙΚΟΛΑΟΣ ΠΑΡΑΣΚΕΥΟΠΟΥΛΟΣ: </w:t>
      </w:r>
      <w:r>
        <w:rPr>
          <w:rFonts w:eastAsia="Times New Roman" w:cs="Times New Roman"/>
          <w:szCs w:val="24"/>
        </w:rPr>
        <w:t xml:space="preserve">Συνεχίζω με μια διευκρίνιση. Βεβαίως τα μέτρα, οι μειώσεις και </w:t>
      </w:r>
      <w:r>
        <w:rPr>
          <w:rFonts w:eastAsia="Times New Roman" w:cs="Times New Roman"/>
          <w:szCs w:val="24"/>
        </w:rPr>
        <w:t xml:space="preserve">ιδιαίτερα αυτά τα οποία αφορούν τις συντάξεις, έχουν επαχθή και επώδυνο χαρακτήρα. Αυτό ούτε </w:t>
      </w:r>
      <w:proofErr w:type="spellStart"/>
      <w:r>
        <w:rPr>
          <w:rFonts w:eastAsia="Times New Roman" w:cs="Times New Roman"/>
          <w:szCs w:val="24"/>
        </w:rPr>
        <w:t>σχετικοποιείται</w:t>
      </w:r>
      <w:proofErr w:type="spellEnd"/>
      <w:r>
        <w:rPr>
          <w:rFonts w:eastAsia="Times New Roman" w:cs="Times New Roman"/>
          <w:szCs w:val="24"/>
        </w:rPr>
        <w:t>, ούτε αμφισβητείται. Ίσα-ίσα με δεδομένο τον επώδυνο και επαχθής τους χαρακτήρα εξετάζεται εάν αυτά προσκρούουν στο Σύνταγμα, ιδίως εν</w:t>
      </w:r>
      <w:r>
        <w:rPr>
          <w:rFonts w:eastAsia="Times New Roman" w:cs="Times New Roman"/>
          <w:szCs w:val="24"/>
        </w:rPr>
        <w:t xml:space="preserve"> </w:t>
      </w:r>
      <w:r>
        <w:rPr>
          <w:rFonts w:eastAsia="Times New Roman" w:cs="Times New Roman"/>
          <w:szCs w:val="24"/>
        </w:rPr>
        <w:t>όψει των έκτ</w:t>
      </w:r>
      <w:r>
        <w:rPr>
          <w:rFonts w:eastAsia="Times New Roman" w:cs="Times New Roman"/>
          <w:szCs w:val="24"/>
        </w:rPr>
        <w:t>ακτων σημερινών περιστάσεων της χώρας μέσα στις οποίες εντάσσεται η ανάγκη αποκατάστασης της δημοσιονομικής ισορροπίας. Εν μέσω αυτών των περιστάσεων, η χώρα έκρινε κάποιες μειώσεις προς εξυπηρέτηση μιας μεγαλύτερης δημόσιας ωφέλειας. Αυτή η στάθμιση γίνετ</w:t>
      </w:r>
      <w:r>
        <w:rPr>
          <w:rFonts w:eastAsia="Times New Roman" w:cs="Times New Roman"/>
          <w:szCs w:val="24"/>
        </w:rPr>
        <w:t>αι ιδίως σε περιπτώσεις</w:t>
      </w:r>
      <w:r>
        <w:rPr>
          <w:rFonts w:eastAsia="Times New Roman" w:cs="Times New Roman"/>
          <w:szCs w:val="24"/>
        </w:rPr>
        <w:t>,</w:t>
      </w:r>
      <w:r>
        <w:rPr>
          <w:rFonts w:eastAsia="Times New Roman" w:cs="Times New Roman"/>
          <w:szCs w:val="24"/>
        </w:rPr>
        <w:t xml:space="preserve"> που χρειάζεται καθορισμός προτεραιοτήτων εν</w:t>
      </w:r>
      <w:r>
        <w:rPr>
          <w:rFonts w:eastAsia="Times New Roman" w:cs="Times New Roman"/>
          <w:szCs w:val="24"/>
        </w:rPr>
        <w:t xml:space="preserve"> </w:t>
      </w:r>
      <w:r>
        <w:rPr>
          <w:rFonts w:eastAsia="Times New Roman" w:cs="Times New Roman"/>
          <w:szCs w:val="24"/>
        </w:rPr>
        <w:t>όψει των περιορισμένων πόρων του κράτους και δικαιολογούνται</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στη συγκεκριμένη ιστορική περίοδο με βάση την έκτακτη και παρατεταμένη κρίση ως ένα μέρος ενός ευρύτερου προγράμματος</w:t>
      </w:r>
      <w:r>
        <w:rPr>
          <w:rFonts w:eastAsia="Times New Roman" w:cs="Times New Roman"/>
          <w:szCs w:val="24"/>
        </w:rPr>
        <w:t xml:space="preserve"> δημοσιονομικής προσαρμογής που θα οδηγήσει τη χώρα σε ευημερία. </w:t>
      </w:r>
    </w:p>
    <w:p w14:paraId="4660276C"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Βεβαίως, εν μέσω αυτών των περιστάσεων τίθενται τα θέματα της αντισυνταγματικότητας και ιδιαίτερα η συμφωνία της μείωσης. Αυτό προκύπτει με βάση την ένσταση που στηρίζεται στα άρθρα 1 και 2 </w:t>
      </w:r>
      <w:r>
        <w:rPr>
          <w:rFonts w:eastAsia="Times New Roman" w:cs="Times New Roman"/>
          <w:szCs w:val="24"/>
        </w:rPr>
        <w:t xml:space="preserve">με την αρχή της αναλογικότητας, με το άρθρο 25 παράγραφος 1 του Συντάγματος και με την ανάγκη της ίσης συμμετοχής στα δημόσια βάρη. </w:t>
      </w:r>
    </w:p>
    <w:p w14:paraId="4660276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Επίσης, έχει συνδεθεί με την ίδια ένσταση και το ενδεχόμενο η εξέταση ενός ενδεχομένου πρόσκρουσης στο πρώτο πρωτόκολλο της</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υρωπαϊκής </w:t>
      </w:r>
      <w:r>
        <w:rPr>
          <w:rFonts w:eastAsia="Times New Roman" w:cs="Times New Roman"/>
          <w:szCs w:val="24"/>
        </w:rPr>
        <w:t>σ</w:t>
      </w:r>
      <w:r>
        <w:rPr>
          <w:rFonts w:eastAsia="Times New Roman" w:cs="Times New Roman"/>
          <w:szCs w:val="24"/>
        </w:rPr>
        <w:t>ύμβασης</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που αναφέρεται στην ανάγκη προστασίας της περιουσίας. Η άποψή μου σε αυτά είναι η εξής: Οι μειώσεις αποφασίζονται εφ</w:t>
      </w:r>
      <w:r>
        <w:rPr>
          <w:rFonts w:eastAsia="Times New Roman" w:cs="Times New Roman"/>
          <w:szCs w:val="24"/>
        </w:rPr>
        <w:t xml:space="preserve">’ </w:t>
      </w:r>
      <w:r>
        <w:rPr>
          <w:rFonts w:eastAsia="Times New Roman" w:cs="Times New Roman"/>
          <w:szCs w:val="24"/>
        </w:rPr>
        <w:t>όσον εξυπηρετούν δημόσια ωφέλεια. Για τη στάθμιση της δημόσιας ωφέλειας από τη μία πλευρά και του βάρους των μειώσεω</w:t>
      </w:r>
      <w:r>
        <w:rPr>
          <w:rFonts w:eastAsia="Times New Roman" w:cs="Times New Roman"/>
          <w:szCs w:val="24"/>
        </w:rPr>
        <w:t>ν από την άλλη πλευρά και την αναλογικότητά τους τα κράτη, οι πολιτείες έχουν διακριτική ευχέρεια προκειμένου να διαπιστώσουν μια ισορροπία δημόσιων δαπανών και εσόδων μετά από την εξέταση οικονομικών, κοινωνικών και πολιτικών ζητημάτων. Η εξέταση αυτών τω</w:t>
      </w:r>
      <w:r>
        <w:rPr>
          <w:rFonts w:eastAsia="Times New Roman" w:cs="Times New Roman"/>
          <w:szCs w:val="24"/>
        </w:rPr>
        <w:t>ν θεμάτων κατ</w:t>
      </w:r>
      <w:r>
        <w:rPr>
          <w:rFonts w:eastAsia="Times New Roman" w:cs="Times New Roman"/>
          <w:szCs w:val="24"/>
        </w:rPr>
        <w:t xml:space="preserve">’ </w:t>
      </w:r>
      <w:r>
        <w:rPr>
          <w:rFonts w:eastAsia="Times New Roman" w:cs="Times New Roman"/>
          <w:szCs w:val="24"/>
        </w:rPr>
        <w:t>εξοχήν ανήκει στην πολιτεία</w:t>
      </w:r>
      <w:r>
        <w:rPr>
          <w:rFonts w:eastAsia="Times New Roman" w:cs="Times New Roman"/>
          <w:szCs w:val="24"/>
        </w:rPr>
        <w:t>.</w:t>
      </w:r>
      <w:r>
        <w:rPr>
          <w:rFonts w:eastAsia="Times New Roman" w:cs="Times New Roman"/>
          <w:szCs w:val="24"/>
        </w:rPr>
        <w:t xml:space="preserve"> που έχει τα εργαλεία και τις υπηρεσίες οι οποίες επιτρέπουν να καταγράψει τις σχετικές ανάγκες και λιγότερο βεβαίως τα δικαστήρια, όπως έχει άλλωστε δεχτεί και το Ευρωπαϊκό Δικαστήριο σε μια γενική αναφορά του. </w:t>
      </w:r>
    </w:p>
    <w:p w14:paraId="4660276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Βεβαίως, αυτή η ανάγκη καθορισμού σταθμίσεων ισχύει εκεί που υπάρχει ανάγκη εντοπισμού προτεραιοτήτων εν</w:t>
      </w:r>
      <w:r>
        <w:rPr>
          <w:rFonts w:eastAsia="Times New Roman" w:cs="Times New Roman"/>
          <w:szCs w:val="24"/>
        </w:rPr>
        <w:t xml:space="preserve">’ </w:t>
      </w:r>
      <w:r>
        <w:rPr>
          <w:rFonts w:eastAsia="Times New Roman" w:cs="Times New Roman"/>
          <w:szCs w:val="24"/>
        </w:rPr>
        <w:t xml:space="preserve">όψει περιορισμένων πόρων του κράτους. Αυτή η στάθμιση αφορά και το πρώτο πρωτόκολλο της </w:t>
      </w:r>
      <w:r>
        <w:rPr>
          <w:rFonts w:eastAsia="Times New Roman" w:cs="Times New Roman"/>
          <w:szCs w:val="24"/>
        </w:rPr>
        <w:t>ε</w:t>
      </w:r>
      <w:r>
        <w:rPr>
          <w:rFonts w:eastAsia="Times New Roman" w:cs="Times New Roman"/>
          <w:szCs w:val="24"/>
        </w:rPr>
        <w:t xml:space="preserve">υρωπαϊκής </w:t>
      </w:r>
      <w:r>
        <w:rPr>
          <w:rFonts w:eastAsia="Times New Roman" w:cs="Times New Roman"/>
          <w:szCs w:val="24"/>
        </w:rPr>
        <w:t>σ</w:t>
      </w:r>
      <w:r>
        <w:rPr>
          <w:rFonts w:eastAsia="Times New Roman" w:cs="Times New Roman"/>
          <w:szCs w:val="24"/>
        </w:rPr>
        <w:t>ύμβασης όπου γίνεται λόγος για στερήσεις ή μειώσει</w:t>
      </w:r>
      <w:r>
        <w:rPr>
          <w:rFonts w:eastAsia="Times New Roman" w:cs="Times New Roman"/>
          <w:szCs w:val="24"/>
        </w:rPr>
        <w:t xml:space="preserve">ς που μπορούν να φθάνουν σε στέρηση περιουσίας. </w:t>
      </w:r>
    </w:p>
    <w:p w14:paraId="4660276F"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Πρέπει όμως εδώ να σημειωθεί ότι δεν έχει οριστεί ένα θεσμικά συγκεκριμένο και καθορισμένο επίπεδο το οποίο δεν πρέπει να μειώνεται. Αυτό βέβαια που δεν πρέπει να συμβαίνει είναι μια επέμβαση στον βαθμό απόλ</w:t>
      </w:r>
      <w:r>
        <w:rPr>
          <w:rFonts w:eastAsia="Times New Roman" w:cs="Times New Roman"/>
          <w:szCs w:val="24"/>
        </w:rPr>
        <w:t>αυσης του δικαιώματος της ιδιοκτησίας</w:t>
      </w:r>
      <w:r>
        <w:rPr>
          <w:rFonts w:eastAsia="Times New Roman" w:cs="Times New Roman"/>
          <w:szCs w:val="24"/>
        </w:rPr>
        <w:t>,</w:t>
      </w:r>
      <w:r>
        <w:rPr>
          <w:rFonts w:eastAsia="Times New Roman" w:cs="Times New Roman"/>
          <w:szCs w:val="24"/>
        </w:rPr>
        <w:t xml:space="preserve"> που να φτάνει σε προσβολή της ανθρώπινης αξιοπρέπειας. Αυτό αιτιολογείται με βάση την έκτακτη και πρωτοφανή κρίση στη χώρας μας ως μέρος ενός ευρύτερου προγράμματος δημοσιονομικής προσαρμογής.</w:t>
      </w:r>
    </w:p>
    <w:p w14:paraId="46602770"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Οι τελευταίες σκέψεις τι</w:t>
      </w:r>
      <w:r>
        <w:rPr>
          <w:rFonts w:eastAsia="Times New Roman" w:cs="Times New Roman"/>
          <w:szCs w:val="24"/>
        </w:rPr>
        <w:t xml:space="preserve">ς οποίες διάβασα είναι ειλημμένες από την απόφαση Κουφάκη και ΑΔΕΔΥ κατά της χώρας μας του Ευρωπαϊκού Δικαστηρίου το 2012. Είναι η απόφαση η οποία έκρινε τον ν.3833 ο οποίος επέβαλλε σοβαρές περικοπές στις συντάξεις, της τάξης μέχρι το 30%. Αναφέρεται στο </w:t>
      </w:r>
      <w:r>
        <w:rPr>
          <w:rFonts w:eastAsia="Times New Roman" w:cs="Times New Roman"/>
          <w:szCs w:val="24"/>
        </w:rPr>
        <w:t xml:space="preserve">πρώτο μνημόνιο το 2010. Με βάση αυτές τις σκέψεις η ευρωπαϊκή απόφαση έχει θεωρήσει ότι ήταν προδήλως αβάσιμη η προσφυγή η οποία είχε ασκηθεί οριζόμενη στο ίδιο θέμα ακριβώς, στο θέμα των συντάξεων, στο πρώτο πρωτόκολλο της ευρωπαϊκής σύμβασης. </w:t>
      </w:r>
    </w:p>
    <w:p w14:paraId="46602771"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(Στο σημεί</w:t>
      </w:r>
      <w:r>
        <w:rPr>
          <w:rFonts w:eastAsia="Times New Roman" w:cs="Times New Roman"/>
          <w:szCs w:val="24"/>
        </w:rPr>
        <w:t>ο αυτό χτυπάει προειδοποιητικά το κουδούνι λήξης της ομιλίας του κυρίου Βουλευτή)</w:t>
      </w:r>
    </w:p>
    <w:p w14:paraId="46602772"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Να έχω δυο λεπτά ακόμη, κυρία Πρόεδρε; </w:t>
      </w:r>
    </w:p>
    <w:p w14:paraId="46602773"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Βεβαίως στο παρελθόν έχουμε διάφορα όργανα τα οποία έκριναν κατά περιόδους ότι οι προηγούμενες περικοπές δεν είχαν το χαρακτηριστικό της αναλογικότητας. </w:t>
      </w:r>
    </w:p>
    <w:p w14:paraId="46602774"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Πρέπει όμως να σημειωθεί εδώ μια ειδοποιός διαφορά με τη σημερινή συγκυρία και τη σημερινή θεσμική επι</w:t>
      </w:r>
      <w:r>
        <w:rPr>
          <w:rFonts w:eastAsia="Times New Roman" w:cs="Times New Roman"/>
          <w:szCs w:val="24"/>
        </w:rPr>
        <w:t>λογή. Προηγουμένως, στα προηγούμενα μνημόνια οι περικοπές λάμβαναν χώρα παράλληλα με πολλές άλλες, δηλαδή, μέσα σε ένα περιβάλλον γενικών εκπτώσεων εγγυήσεων και παροχών. Αυτή τη στιγμή, για πρώτη φορά, το περιβάλλον μέσα στο οποίο αποφασίζονται αυτές οι μ</w:t>
      </w:r>
      <w:r>
        <w:rPr>
          <w:rFonts w:eastAsia="Times New Roman" w:cs="Times New Roman"/>
          <w:szCs w:val="24"/>
        </w:rPr>
        <w:t xml:space="preserve">ειώσεις προβλέπει και τα αντιμέτρα, τα οποία συνιστούν σημαντικές παροχές οι οποίες είναι ικανές να βελτιώσουν την προσωπική κατάσταση και διαβίωση των ατόμων τα οποία θα υποστούν τις μειώσεις.  </w:t>
      </w:r>
    </w:p>
    <w:p w14:paraId="4660277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(Θόρυβος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-ΔΗΜΑΡ)</w:t>
      </w:r>
    </w:p>
    <w:p w14:paraId="4660277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Κύριε Παρασκευόπουλε, συγγνώμη. </w:t>
      </w:r>
    </w:p>
    <w:p w14:paraId="4660277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Όταν άφησα να χτυπάει</w:t>
      </w:r>
      <w:r>
        <w:rPr>
          <w:rFonts w:eastAsia="Times New Roman" w:cs="Times New Roman"/>
          <w:szCs w:val="24"/>
        </w:rPr>
        <w:t xml:space="preserve"> το κουδούνι</w:t>
      </w:r>
      <w:r>
        <w:rPr>
          <w:rFonts w:eastAsia="Times New Roman" w:cs="Times New Roman"/>
          <w:szCs w:val="24"/>
        </w:rPr>
        <w:t xml:space="preserve">, κυρία </w:t>
      </w:r>
      <w:proofErr w:type="spellStart"/>
      <w:r>
        <w:rPr>
          <w:rFonts w:eastAsia="Times New Roman" w:cs="Times New Roman"/>
          <w:szCs w:val="24"/>
        </w:rPr>
        <w:t>Χριστοφιλοπούλου</w:t>
      </w:r>
      <w:proofErr w:type="spellEnd"/>
      <w:r>
        <w:rPr>
          <w:rFonts w:eastAsia="Times New Roman" w:cs="Times New Roman"/>
          <w:szCs w:val="24"/>
        </w:rPr>
        <w:t xml:space="preserve"> και κύριε Λοβέρδο, θεωρούσατε αυτονόητο ότι θα μιλάτε όσο θέλετε. Δεν ζητήσατε άδεια από το Προεδρείο. Υπάρχουν</w:t>
      </w:r>
      <w:r>
        <w:rPr>
          <w:rFonts w:eastAsia="Times New Roman" w:cs="Times New Roman"/>
          <w:szCs w:val="24"/>
        </w:rPr>
        <w:t xml:space="preserve"> κάποιοι κανόνες </w:t>
      </w:r>
      <w:r>
        <w:rPr>
          <w:rFonts w:eastAsia="Times New Roman" w:cs="Times New Roman"/>
          <w:szCs w:val="24"/>
        </w:rPr>
        <w:t xml:space="preserve">μέσα </w:t>
      </w:r>
      <w:r>
        <w:rPr>
          <w:rFonts w:eastAsia="Times New Roman" w:cs="Times New Roman"/>
          <w:szCs w:val="24"/>
        </w:rPr>
        <w:t>στο Κοινοβούλιο</w:t>
      </w:r>
      <w:r>
        <w:rPr>
          <w:rFonts w:eastAsia="Times New Roman" w:cs="Times New Roman"/>
          <w:szCs w:val="24"/>
        </w:rPr>
        <w:t>.</w:t>
      </w:r>
      <w:r>
        <w:rPr>
          <w:rFonts w:eastAsia="Times New Roman" w:cs="Times New Roman"/>
          <w:szCs w:val="24"/>
        </w:rPr>
        <w:t xml:space="preserve"> Λοιπόν, αφήστε τα. Όποιος δεν ζητάει άδεια από το Προεδρείο, το κουδούνι θα συνεχίζε</w:t>
      </w:r>
      <w:r>
        <w:rPr>
          <w:rFonts w:eastAsia="Times New Roman" w:cs="Times New Roman"/>
          <w:szCs w:val="24"/>
        </w:rPr>
        <w:t>ι να κτυπάει</w:t>
      </w:r>
      <w:r>
        <w:rPr>
          <w:rFonts w:eastAsia="Times New Roman" w:cs="Times New Roman"/>
          <w:szCs w:val="24"/>
        </w:rPr>
        <w:t xml:space="preserve">. </w:t>
      </w:r>
    </w:p>
    <w:p w14:paraId="46602778"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ΝΙΚΟΛΑΟΣ ΠΑΡΑΣΚΕΥΟΠΟΥΛΟΣ:</w:t>
      </w:r>
      <w:r>
        <w:rPr>
          <w:rFonts w:eastAsia="Times New Roman" w:cs="Times New Roman"/>
          <w:szCs w:val="24"/>
        </w:rPr>
        <w:t xml:space="preserve"> Επιταχύνω.</w:t>
      </w:r>
    </w:p>
    <w:p w14:paraId="4660277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Σε αντίθεση με τις προηγούμενες περιπτώσεις εδώ  δεν ισχύει το σωρευτικό αποτέλεσμα. Ίσα-ίσα έχουμε αντίβαρα η ενεργοποίηση των οποίων εξαρτάται από την ελληνική πολιτεία. Το παρελθόν και τα πρόσφατα οικονομικά δεδομένα έχουν δείξει ότι είναι δυνατή. </w:t>
      </w:r>
    </w:p>
    <w:p w14:paraId="4660277A"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Βεβα</w:t>
      </w:r>
      <w:r>
        <w:rPr>
          <w:rFonts w:eastAsia="Times New Roman" w:cs="Times New Roman"/>
          <w:szCs w:val="24"/>
        </w:rPr>
        <w:t xml:space="preserve">ίως, έγινε λόγος και για έλλειψη αναλογιστικής μελέτης, για έλλειψη μιας ουσιαστικής προϋπόθεσης για την επιβολή των μέτρων. Μιλάω με όση ταχύτητα μπορώ. </w:t>
      </w:r>
    </w:p>
    <w:p w14:paraId="4660277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Η άποψή μου είναι ότι στη συγκεκριμένη περίπτωση οι περικοπές αφορούν την προσωπική διαφορά</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w:t>
      </w:r>
      <w:r>
        <w:rPr>
          <w:rFonts w:eastAsia="Times New Roman" w:cs="Times New Roman"/>
          <w:szCs w:val="24"/>
        </w:rPr>
        <w:t>τις μεταβατικές διατάξεις του νόμου οι οποίες είναι προσωρινές. Δεν αφορούν τις πάγιες ρυθμίσεις για τις οποίες εκδόθηκε αναλογιστική μελέτη και οικονομικές μελέτες που έχουν εξηγήσει τη σκοπιμότητα της λήψης τους. Έχουμε απλώς εξομοίωση αυτή τη στιγμή κάπ</w:t>
      </w:r>
      <w:r>
        <w:rPr>
          <w:rFonts w:eastAsia="Times New Roman" w:cs="Times New Roman"/>
          <w:szCs w:val="24"/>
        </w:rPr>
        <w:t xml:space="preserve">οιων ρυθμίσεων οι οποίες μέχρι </w:t>
      </w:r>
      <w:r>
        <w:rPr>
          <w:rFonts w:eastAsia="Times New Roman" w:cs="Times New Roman"/>
          <w:szCs w:val="24"/>
        </w:rPr>
        <w:lastRenderedPageBreak/>
        <w:t xml:space="preserve">τώρα εμφανίζονται ευνοϊκές στο σύνολο των ρυθμίσεων με αυτές οι οποίες έχουν εκτιμηθεί και με αναλογιστική μελέτη. </w:t>
      </w:r>
    </w:p>
    <w:p w14:paraId="4660277C"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Σε ό,τι αφορά στον μηχανισμό αναπροσαρμογής, αυτό που ήθελα να πω είναι ότι, όπως γίνεται σαφές, ο μηχανισμός</w:t>
      </w:r>
      <w:r>
        <w:rPr>
          <w:rFonts w:eastAsia="Times New Roman" w:cs="Times New Roman"/>
          <w:szCs w:val="24"/>
        </w:rPr>
        <w:t xml:space="preserve"> αυτός ενεργοποιεί μέτρα, ενώ το περιεχόμενο των μέτρων είναι ήδη καθορισμένο. Η εξειδίκευση με νόμο νωρίτερα δεν θα μπορούσε να έχει γίνει στο μέτρο που δεν είναι γνωστό ποια απόκλιση μπορεί να υπάρξει. Πιστεύω ότι δεν θα υπάρχει απόκλιση. Μπορεί να είναι</w:t>
      </w:r>
      <w:r>
        <w:rPr>
          <w:rFonts w:eastAsia="Times New Roman" w:cs="Times New Roman"/>
          <w:szCs w:val="24"/>
        </w:rPr>
        <w:t xml:space="preserve"> 0,1%, 0,2%. Δεν θα μπορούσαν αριθμητικά να ληφθούν τώρα μέτρα. Και μόνο γ’ αυτό τον λόγο υπάρχει αυτή η εξουσιοδότηση, η οποία όμως θα προχωρήσει επί τη βάσει σταθμίσεων, εγγυήσεων, παραμέτρων και κατευθυντηρίων οδηγιών οι οποίες ήδη βρίσκονται στη νομοθε</w:t>
      </w:r>
      <w:r>
        <w:rPr>
          <w:rFonts w:eastAsia="Times New Roman" w:cs="Times New Roman"/>
          <w:szCs w:val="24"/>
        </w:rPr>
        <w:t xml:space="preserve">σία. </w:t>
      </w:r>
    </w:p>
    <w:p w14:paraId="4660277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Προσπάθησα να τηρήσω τον χρόνο, κυρία Πρόεδρε. Τα κατάφερα ως έναν βαθμό. </w:t>
      </w:r>
    </w:p>
    <w:p w14:paraId="4660277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4660277F" w14:textId="77777777" w:rsidR="008E1586" w:rsidRDefault="0078692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6602780"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Ευχαριστώ κι εγώ. </w:t>
      </w:r>
      <w:r>
        <w:rPr>
          <w:rFonts w:eastAsia="Times New Roman" w:cs="Times New Roman"/>
          <w:szCs w:val="24"/>
        </w:rPr>
        <w:t>Τ</w:t>
      </w:r>
      <w:r>
        <w:rPr>
          <w:rFonts w:eastAsia="Times New Roman" w:cs="Times New Roman"/>
          <w:szCs w:val="24"/>
        </w:rPr>
        <w:t>ώρα κανονικά μπορούν να μιλήσουν οι Κοινοβουλευτικοί</w:t>
      </w:r>
      <w:r>
        <w:rPr>
          <w:rFonts w:eastAsia="Times New Roman" w:cs="Times New Roman"/>
          <w:szCs w:val="24"/>
        </w:rPr>
        <w:t xml:space="preserve"> Εκπρόσωποι. Θα ήθελα να μάθω πόσοι θέλουν να μιλήσουν. Όλοι; Μάλιστα. </w:t>
      </w:r>
    </w:p>
    <w:p w14:paraId="46602781"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Λοιπόν, κάνω άλλη μια φορά έκκληση και παρακαλώ να τηρούνται οι κανόνες του Κανονισμού και της ευγένειας. Όποιος θέλει, θα παρακαλεί να δοθεί μια παράταση συγκεκριμένη. Δεν μπορούμε να</w:t>
      </w:r>
      <w:r>
        <w:rPr>
          <w:rFonts w:eastAsia="Times New Roman" w:cs="Times New Roman"/>
          <w:szCs w:val="24"/>
        </w:rPr>
        <w:t xml:space="preserve"> μιλάμε δέκα λεπτά.. Όποιος καλύπτεται από </w:t>
      </w:r>
      <w:r>
        <w:rPr>
          <w:rFonts w:eastAsia="Times New Roman" w:cs="Times New Roman"/>
          <w:szCs w:val="24"/>
        </w:rPr>
        <w:lastRenderedPageBreak/>
        <w:t>τον άλλον, ας περικόψει κάτι. Για όνομα του Θεού</w:t>
      </w:r>
      <w:r>
        <w:rPr>
          <w:rFonts w:eastAsia="Times New Roman" w:cs="Times New Roman"/>
          <w:szCs w:val="24"/>
        </w:rPr>
        <w:t>!</w:t>
      </w:r>
      <w:r>
        <w:rPr>
          <w:rFonts w:eastAsia="Times New Roman" w:cs="Times New Roman"/>
          <w:szCs w:val="24"/>
        </w:rPr>
        <w:t xml:space="preserve">. Έχουμε ακούσει </w:t>
      </w:r>
      <w:r>
        <w:rPr>
          <w:rFonts w:eastAsia="Times New Roman" w:cs="Times New Roman"/>
          <w:szCs w:val="24"/>
        </w:rPr>
        <w:t>τα περί</w:t>
      </w:r>
      <w:r>
        <w:rPr>
          <w:rFonts w:eastAsia="Times New Roman" w:cs="Times New Roman"/>
          <w:szCs w:val="24"/>
        </w:rPr>
        <w:t xml:space="preserve"> αντισυνταγματικότητ</w:t>
      </w:r>
      <w:r>
        <w:rPr>
          <w:rFonts w:eastAsia="Times New Roman" w:cs="Times New Roman"/>
          <w:szCs w:val="24"/>
        </w:rPr>
        <w:t>α</w:t>
      </w:r>
      <w:r>
        <w:rPr>
          <w:rFonts w:eastAsia="Times New Roman" w:cs="Times New Roman"/>
          <w:szCs w:val="24"/>
        </w:rPr>
        <w:t xml:space="preserve">ς πολλές φορές.. Από όλες τις θέσεις, κύριε Τζαβάρα, τις έχετε υπερασπιστεί. Δεν είναι τίποτα. Γνωστά είναι αυτά. </w:t>
      </w:r>
    </w:p>
    <w:p w14:paraId="46602782"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Τώρα</w:t>
      </w:r>
      <w:r>
        <w:rPr>
          <w:rFonts w:eastAsia="Times New Roman" w:cs="Times New Roman"/>
          <w:szCs w:val="24"/>
        </w:rPr>
        <w:t xml:space="preserve"> τον λόγο έχει ο κ. Βορίδης για πέντε λεπτά.</w:t>
      </w:r>
    </w:p>
    <w:p w14:paraId="46602783"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Θα μιλήσω από τη θέση μου και βλέπουμε. Νομίζω ότι θα ακούγομαι. </w:t>
      </w:r>
    </w:p>
    <w:p w14:paraId="46602784"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Ευχαριστώ, κυρία Πρόεδρε. </w:t>
      </w:r>
    </w:p>
    <w:p w14:paraId="4660278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να συνεννοηθούμε τι είναι τα άρθρα τα οποία προσβάλλονται κυρίως τα β</w:t>
      </w:r>
      <w:r>
        <w:rPr>
          <w:rFonts w:eastAsia="Times New Roman" w:cs="Times New Roman"/>
          <w:szCs w:val="24"/>
        </w:rPr>
        <w:t>ασικά άρθρα, που είναι τα άρθρα περικοπής των συντάξεων. Τι κάνετε; Τι σας καλεί η Κυβέρνηση να ψηφίσετε; Σας καλεί να κόψετε συντάξεις από όλους! Από όλους! Στο μέγιστο, δε, όριο του 18%. Και -πολύ σημαντικό-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2019 τι λέει η </w:t>
      </w:r>
      <w:r>
        <w:rPr>
          <w:rFonts w:eastAsia="Times New Roman" w:cs="Times New Roman"/>
          <w:szCs w:val="24"/>
        </w:rPr>
        <w:t>α</w:t>
      </w:r>
      <w:r>
        <w:rPr>
          <w:rFonts w:eastAsia="Times New Roman" w:cs="Times New Roman"/>
          <w:szCs w:val="24"/>
        </w:rPr>
        <w:t xml:space="preserve">ιτιολογική σας </w:t>
      </w:r>
      <w:r>
        <w:rPr>
          <w:rFonts w:eastAsia="Times New Roman" w:cs="Times New Roman"/>
          <w:szCs w:val="24"/>
        </w:rPr>
        <w:t>έ</w:t>
      </w:r>
      <w:r>
        <w:rPr>
          <w:rFonts w:eastAsia="Times New Roman" w:cs="Times New Roman"/>
          <w:szCs w:val="24"/>
        </w:rPr>
        <w:t xml:space="preserve">κθεση </w:t>
      </w:r>
      <w:r>
        <w:rPr>
          <w:rFonts w:eastAsia="Times New Roman" w:cs="Times New Roman"/>
          <w:szCs w:val="24"/>
        </w:rPr>
        <w:t>γι’ αυτές τις περικοπές</w:t>
      </w:r>
      <w:r>
        <w:rPr>
          <w:rFonts w:eastAsia="Times New Roman" w:cs="Times New Roman"/>
          <w:szCs w:val="24"/>
        </w:rPr>
        <w:t>,</w:t>
      </w:r>
      <w:r>
        <w:rPr>
          <w:rFonts w:eastAsia="Times New Roman" w:cs="Times New Roman"/>
          <w:szCs w:val="24"/>
        </w:rPr>
        <w:t xml:space="preserve"> που αφορούν τις πιο ευάλωτες κοινωνικές ομάδες, αυτές που δεν μπορούν να αναπληρώσουν το εισόδημά τους -γιατί είναι απόμαχοι της εργασίας και δεν έχουν αυτή τη δυνατότητα οι συνταξιούχοι; Τι λέει η </w:t>
      </w:r>
      <w:r>
        <w:rPr>
          <w:rFonts w:eastAsia="Times New Roman" w:cs="Times New Roman"/>
          <w:szCs w:val="24"/>
        </w:rPr>
        <w:t>α</w:t>
      </w:r>
      <w:r>
        <w:rPr>
          <w:rFonts w:eastAsia="Times New Roman" w:cs="Times New Roman"/>
          <w:szCs w:val="24"/>
        </w:rPr>
        <w:t xml:space="preserve">ιτιολογική σας </w:t>
      </w:r>
      <w:r>
        <w:rPr>
          <w:rFonts w:eastAsia="Times New Roman" w:cs="Times New Roman"/>
          <w:szCs w:val="24"/>
        </w:rPr>
        <w:t>έ</w:t>
      </w:r>
      <w:r>
        <w:rPr>
          <w:rFonts w:eastAsia="Times New Roman" w:cs="Times New Roman"/>
          <w:szCs w:val="24"/>
        </w:rPr>
        <w:t xml:space="preserve">κθεση; Λέει μία </w:t>
      </w:r>
      <w:r>
        <w:rPr>
          <w:rFonts w:eastAsia="Times New Roman" w:cs="Times New Roman"/>
          <w:szCs w:val="24"/>
        </w:rPr>
        <w:t>κουβέντα για το ασφαλιστικό σύστημα; Ούτε μισή! Δεν λέει μισή κουβέντα για το ασφαλιστικό σύστημα. Λέει ότι δεν μπορούν να πληρωθούν οι συντάξεις; Όχι!</w:t>
      </w:r>
    </w:p>
    <w:p w14:paraId="4660278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Πώς προβλέπει τώρα, σήμερα, η ψηφοφορία ότι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2019 θα γίνει αυτό; Πού τις ξέρετε τις δημοσιονομικές συ</w:t>
      </w:r>
      <w:r>
        <w:rPr>
          <w:rFonts w:eastAsia="Times New Roman" w:cs="Times New Roman"/>
          <w:szCs w:val="24"/>
        </w:rPr>
        <w:t>νθήκες; Πού ξέρετε τι θα έχει γίνει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2019, που </w:t>
      </w:r>
      <w:r>
        <w:rPr>
          <w:rFonts w:eastAsia="Times New Roman" w:cs="Times New Roman"/>
          <w:szCs w:val="24"/>
        </w:rPr>
        <w:lastRenderedPageBreak/>
        <w:t xml:space="preserve">μάλιστα λέτε ότι «γυρνάμε στην ανάπτυξη», «επιτυγχάνουμε στόχους πλεονασμάτων», «θα μπορούμε να πάρουμε και τα αντίμετρα» και «παίρνουμε 7,5 δισεκατομμύρια αντίμετρα» –2 δισεκατομμύρια παραπάνω από αυτά- κ.λπ.; </w:t>
      </w:r>
    </w:p>
    <w:p w14:paraId="4660278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Πού τις ξέρετε τις συνθήκες, κυρίε</w:t>
      </w:r>
      <w:r>
        <w:rPr>
          <w:rFonts w:eastAsia="Times New Roman" w:cs="Times New Roman"/>
          <w:szCs w:val="24"/>
        </w:rPr>
        <w:t xml:space="preserve">ς και κύριοι συνάδελφοι; Πού τις ξέρει η Κυβέρνηση; </w:t>
      </w:r>
    </w:p>
    <w:p w14:paraId="46602788"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Το ΔΝΤ.</w:t>
      </w:r>
    </w:p>
    <w:p w14:paraId="46602789"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Σωστά. Το ΔΝΤ. Το είπατε, κύριε Παπαδόπουλε. Εύγε! </w:t>
      </w:r>
    </w:p>
    <w:p w14:paraId="4660278A" w14:textId="77777777" w:rsidR="008E1586" w:rsidRDefault="00786920">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4660278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Πράγματι, κυρία Πρόεδρε, το ΔΝΤ τις ξέρει, διότι υπάρχει μια ομολογία μέσα στην </w:t>
      </w:r>
      <w:r>
        <w:rPr>
          <w:rFonts w:eastAsia="Times New Roman" w:cs="Times New Roman"/>
          <w:szCs w:val="24"/>
        </w:rPr>
        <w:t>α</w:t>
      </w:r>
      <w:r>
        <w:rPr>
          <w:rFonts w:eastAsia="Times New Roman" w:cs="Times New Roman"/>
          <w:szCs w:val="24"/>
        </w:rPr>
        <w:t>ιτ</w:t>
      </w:r>
      <w:r>
        <w:rPr>
          <w:rFonts w:eastAsia="Times New Roman" w:cs="Times New Roman"/>
          <w:szCs w:val="24"/>
        </w:rPr>
        <w:t xml:space="preserve">ιολογική </w:t>
      </w:r>
      <w:r>
        <w:rPr>
          <w:rFonts w:eastAsia="Times New Roman" w:cs="Times New Roman"/>
          <w:szCs w:val="24"/>
        </w:rPr>
        <w:t>έ</w:t>
      </w:r>
      <w:r>
        <w:rPr>
          <w:rFonts w:eastAsia="Times New Roman" w:cs="Times New Roman"/>
          <w:szCs w:val="24"/>
        </w:rPr>
        <w:t xml:space="preserve">κθεση. Αυτή η ομολογία καθιστά αντισυνταγματική τη ρύθμιση, γι’ αυτό και μετά </w:t>
      </w:r>
      <w:proofErr w:type="spellStart"/>
      <w:r>
        <w:rPr>
          <w:rFonts w:eastAsia="Times New Roman" w:cs="Times New Roman"/>
          <w:szCs w:val="24"/>
        </w:rPr>
        <w:t>βεβαιότητος</w:t>
      </w:r>
      <w:proofErr w:type="spellEnd"/>
      <w:r>
        <w:rPr>
          <w:rFonts w:eastAsia="Times New Roman" w:cs="Times New Roman"/>
          <w:szCs w:val="24"/>
        </w:rPr>
        <w:t xml:space="preserve"> η ρύθμιση αυτή θα πέσει. </w:t>
      </w:r>
    </w:p>
    <w:p w14:paraId="4660278C"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Ποια είναι η ομολογία; «Το κάνουμε», λέτε –ακούστε, κύριοι συνάδελφοι, γιατί κόβετε τις συντάξεις- «για να ξεκινήσει η συζήτηση γι</w:t>
      </w:r>
      <w:r>
        <w:rPr>
          <w:rFonts w:eastAsia="Times New Roman" w:cs="Times New Roman"/>
          <w:szCs w:val="24"/>
        </w:rPr>
        <w:t xml:space="preserve">α το χρέος». Γι’ αυτό κόβετε τις συντάξεις! </w:t>
      </w:r>
    </w:p>
    <w:p w14:paraId="4660278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Διαβάστε την </w:t>
      </w:r>
      <w:r>
        <w:rPr>
          <w:rFonts w:eastAsia="Times New Roman" w:cs="Times New Roman"/>
          <w:szCs w:val="24"/>
        </w:rPr>
        <w:t>α</w:t>
      </w:r>
      <w:r>
        <w:rPr>
          <w:rFonts w:eastAsia="Times New Roman" w:cs="Times New Roman"/>
          <w:szCs w:val="24"/>
        </w:rPr>
        <w:t xml:space="preserve">ιτιολογική </w:t>
      </w:r>
      <w:r>
        <w:rPr>
          <w:rFonts w:eastAsia="Times New Roman" w:cs="Times New Roman"/>
          <w:szCs w:val="24"/>
        </w:rPr>
        <w:t>έ</w:t>
      </w:r>
      <w:r>
        <w:rPr>
          <w:rFonts w:eastAsia="Times New Roman" w:cs="Times New Roman"/>
          <w:szCs w:val="24"/>
        </w:rPr>
        <w:t>κθεση, κύριε συνάδελφε. Διαβάστε την, γιατί είναι αξιοθρήνητη αιτιολογία. Λέτε για κάτι το οποίο έχει θεσπιστεί ως υποχρέωση από το 2012 -η έναρξη συζήτησης για το χρέος- ότι πρέπει να κόψετε τις συντάξεις με αυτήν τη μόνη αιτιολογία. Δεν λέτε τίποτα για τ</w:t>
      </w:r>
      <w:r>
        <w:rPr>
          <w:rFonts w:eastAsia="Times New Roman" w:cs="Times New Roman"/>
          <w:szCs w:val="24"/>
        </w:rPr>
        <w:t xml:space="preserve">ο ασφαλιστικό σύστημα, τίποτα για τα δημοσιονομικά, τίποτα για οτιδήποτε από αυτά. </w:t>
      </w:r>
    </w:p>
    <w:p w14:paraId="4660278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Και έρχεται βεβαίως το Ελεγκτικό Συνέδριο αυτονοήτως και σας λέει: Όταν ελλείπουν όλα αυτά, πώς να δικαιολογηθεί η περικοπή των συντάξεων; Πώς θα την αιτιολογήσετε στους συ</w:t>
      </w:r>
      <w:r>
        <w:rPr>
          <w:rFonts w:eastAsia="Times New Roman" w:cs="Times New Roman"/>
          <w:szCs w:val="24"/>
        </w:rPr>
        <w:t xml:space="preserve">νταξιούχους; Τι θα τους πείτε; Ότι θα ξεκινήσει η συζήτηση για τις παραμετρικές μεταβολές, γι’ αυτό πρέπει να ανεχθείς να σου κοπεί το 1/5 της σύνταξής σου; Αυτό θα τους πείτε; Αυτή είναι η εξήγηση; Ναι, αυτή είναι η εξήγηση! </w:t>
      </w:r>
    </w:p>
    <w:p w14:paraId="4660278F"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Pr>
          <w:rFonts w:eastAsia="Times New Roman" w:cs="Times New Roman"/>
          <w:szCs w:val="24"/>
        </w:rPr>
        <w:t xml:space="preserve"> αυτό λέει η Κυβέρνηση στους συνταξιούχους. Αυτό ακριβώς!</w:t>
      </w:r>
    </w:p>
    <w:p w14:paraId="46602790" w14:textId="77777777" w:rsidR="008E1586" w:rsidRDefault="00786920">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46602791"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Όχι, δυστυχώς δεν είναι έτσι, συνάδελφε. Δεν είναι έτσι! </w:t>
      </w:r>
    </w:p>
    <w:p w14:paraId="46602792"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Παρακαλώ! </w:t>
      </w:r>
    </w:p>
    <w:p w14:paraId="46602793"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Αλλά για να σας προφτάσω κιόλας, διότι μιλά</w:t>
      </w:r>
      <w:r>
        <w:rPr>
          <w:rFonts w:eastAsia="Times New Roman" w:cs="Times New Roman"/>
          <w:szCs w:val="24"/>
        </w:rPr>
        <w:t>τε για μας, εσείς δεν έχετε γνώση των αποφάσεων; Έχετε; Γιατί δεν συμμορφώνεστε; Δεν είχατε χρόνο; Πόσο καιρό έχει τεθεί το ζήτημα των συντάξεων στο τραπέζι των διαπραγματεύσεων; Ενάμιση χρόνο τώρα. Δεν είχατε χρόνο να εξηγήσετε κάτι; Όχι, είχατε. Απλώς δε</w:t>
      </w:r>
      <w:r>
        <w:rPr>
          <w:rFonts w:eastAsia="Times New Roman" w:cs="Times New Roman"/>
          <w:szCs w:val="24"/>
        </w:rPr>
        <w:t>ν υπάρχει εξήγηση και επειδή δεν μπορείτε να το τεκμηριώσετε, τι έρχεστε και μας λέτε; «Μας το βάλαν να υπογράψουμε και υπογράψαμε». Αυτό μας λέτε. Τίποτα περισσότερο και τίποτα λιγότερο.</w:t>
      </w:r>
    </w:p>
    <w:p w14:paraId="46602794"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Θα είναι η μόνη αντισυνταγματικότητα, κυρίες και κύριοι συνάδελφοι τ</w:t>
      </w:r>
      <w:r>
        <w:rPr>
          <w:rFonts w:eastAsia="Times New Roman" w:cs="Times New Roman"/>
          <w:szCs w:val="24"/>
        </w:rPr>
        <w:t xml:space="preserve">ης Κυβέρνησης; Όχι. Διότι υπάρχει ήδη σωρεία. Να θυμίσω –σταχυολογώντας, δεν τις ξέρω κι όλες, πού να τις παρακολουθήσει κανείς, αλλά αυτές που θυμάμαι- φυσικά </w:t>
      </w:r>
      <w:r>
        <w:rPr>
          <w:rFonts w:eastAsia="Times New Roman" w:cs="Times New Roman"/>
          <w:szCs w:val="24"/>
        </w:rPr>
        <w:lastRenderedPageBreak/>
        <w:t>τον νόμο για τα κανάλια. Αντισυνταγματικό. Θυμάστε την παύση των διοικητών νοσοκομείων. Αντισυντ</w:t>
      </w:r>
      <w:r>
        <w:rPr>
          <w:rFonts w:eastAsia="Times New Roman" w:cs="Times New Roman"/>
          <w:szCs w:val="24"/>
        </w:rPr>
        <w:t xml:space="preserve">αγματικό. Θυμάστε βεβαίως τους ορισμούς διευθυντών στην εκπαίδευση. Αντισυνταγματικό. </w:t>
      </w:r>
    </w:p>
    <w:p w14:paraId="4660279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του κυρίου Βουλευτή)</w:t>
      </w:r>
    </w:p>
    <w:p w14:paraId="4660279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Κυρία Πρόεδρε, ολοκληρώνω αμέσως. </w:t>
      </w:r>
    </w:p>
    <w:p w14:paraId="4660279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Θυμάστε βεβαίως τώρα προσφάτως τον νόμο για τις παρατάσεις</w:t>
      </w:r>
      <w:r>
        <w:rPr>
          <w:rFonts w:eastAsia="Times New Roman" w:cs="Times New Roman"/>
          <w:szCs w:val="24"/>
        </w:rPr>
        <w:t xml:space="preserve"> στους συμβασιούχους. Αντισυνταγματικό. Και θα αθροιστεί, βεβαίως, στην κάθε λέξη του Συντάγματος που τηρείτε και αυτή η αντισυνταγματικότητα. Στην πραγματικότητα η αριστερά έχει ταυτιστεί με την παραβίαση κάθε λέξης του Συντάγματος, όχι με την τήρησή τους</w:t>
      </w:r>
      <w:r>
        <w:rPr>
          <w:rFonts w:eastAsia="Times New Roman" w:cs="Times New Roman"/>
          <w:szCs w:val="24"/>
        </w:rPr>
        <w:t>. Αυτή είναι η πραγματικότητα.</w:t>
      </w:r>
    </w:p>
    <w:p w14:paraId="46602798" w14:textId="77777777" w:rsidR="008E1586" w:rsidRDefault="0078692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660279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Εδώ, λοιπόν, έχετε μια τελευταία ευκαιρία σήμερα για την τιμή των όπλων. Για την τιμή των όπλων, συνάδελφοι! Να προστατευθείτε πίσω από τις διατάξεις του Συντάγματος. Δεν </w:t>
      </w:r>
      <w:r>
        <w:rPr>
          <w:rFonts w:eastAsia="Times New Roman" w:cs="Times New Roman"/>
          <w:szCs w:val="24"/>
        </w:rPr>
        <w:t xml:space="preserve">χρειάζεται ξαναλέω μεγάλη επιχειρηματολογία. Απλή ανάγνωση της </w:t>
      </w:r>
      <w:proofErr w:type="spellStart"/>
      <w:r>
        <w:rPr>
          <w:rFonts w:eastAsia="Times New Roman" w:cs="Times New Roman"/>
          <w:szCs w:val="24"/>
        </w:rPr>
        <w:t>Ολομελείας</w:t>
      </w:r>
      <w:proofErr w:type="spellEnd"/>
      <w:r>
        <w:rPr>
          <w:rFonts w:eastAsia="Times New Roman" w:cs="Times New Roman"/>
          <w:szCs w:val="24"/>
        </w:rPr>
        <w:t xml:space="preserve"> του Ελεγκτικού Συνεδρίου. Απλή ανάγνωση της Επιστημονικής Επιτροπής. Έχετε όλα τα επιχειρήματα για να προστατευθείτε, πλήρως, ολοκληρωμένα και ταυτόχρονα να πράξετε το ηθικό σας καθή</w:t>
      </w:r>
      <w:r>
        <w:rPr>
          <w:rFonts w:eastAsia="Times New Roman" w:cs="Times New Roman"/>
          <w:szCs w:val="24"/>
        </w:rPr>
        <w:t>κον απέναντι στο Σύνταγμα, αλλά και στους ανθρώπους που τους περικόπτετε τώρα τις συντάξεις για το 2019, χωρίς να ξέρετε τι έχει γίνει τώρα. Πάρτε πίσω αυτή την απαράδεκτη διάταξη.</w:t>
      </w:r>
    </w:p>
    <w:p w14:paraId="4660279A" w14:textId="77777777" w:rsidR="008E1586" w:rsidRDefault="0078692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660279B"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w:t>
      </w:r>
      <w:r>
        <w:rPr>
          <w:rFonts w:eastAsia="Times New Roman" w:cs="Times New Roman"/>
          <w:b/>
          <w:szCs w:val="24"/>
        </w:rPr>
        <w:t xml:space="preserve">ία Χριστοδουλοπούλου): </w:t>
      </w:r>
      <w:r>
        <w:rPr>
          <w:rFonts w:eastAsia="Times New Roman" w:cs="Times New Roman"/>
          <w:szCs w:val="24"/>
        </w:rPr>
        <w:t>Τον λόγο έχει ο κ. Κουτσούκος για πέντε λεπτά.</w:t>
      </w:r>
    </w:p>
    <w:p w14:paraId="4660279C"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Ευχαριστώ, κυρία Πρόεδρε.</w:t>
      </w:r>
    </w:p>
    <w:p w14:paraId="4660279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Δεν θα επιχειρήσω να επαναλάβω τα τεκμηριωμένα επιχειρήματα των έγκριτων νομικών συναδέλφων που προηγήθηκαν.</w:t>
      </w:r>
    </w:p>
    <w:p w14:paraId="4660279E" w14:textId="77777777" w:rsidR="008E1586" w:rsidRDefault="00786920">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4660279F"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Κυρία Πρ</w:t>
      </w:r>
      <w:r>
        <w:rPr>
          <w:rFonts w:eastAsia="Times New Roman" w:cs="Times New Roman"/>
          <w:szCs w:val="24"/>
        </w:rPr>
        <w:t>όεδρε, επειδή είστε πάρα πολύ αυστηρή στη διαδικασία, μπορείτε να μου εξηγήσετε πού εντάσσονται αυτά τα σχόλια των συναδέλφων</w:t>
      </w:r>
      <w:r>
        <w:rPr>
          <w:rFonts w:eastAsia="Times New Roman" w:cs="Times New Roman"/>
          <w:szCs w:val="24"/>
        </w:rPr>
        <w:t>,</w:t>
      </w:r>
      <w:r>
        <w:rPr>
          <w:rFonts w:eastAsia="Times New Roman" w:cs="Times New Roman"/>
          <w:szCs w:val="24"/>
        </w:rPr>
        <w:t xml:space="preserve"> που αμφισβητούν την εγκυρότητα των νομικών γνώσεων των </w:t>
      </w:r>
      <w:proofErr w:type="spellStart"/>
      <w:r>
        <w:rPr>
          <w:rFonts w:eastAsia="Times New Roman" w:cs="Times New Roman"/>
          <w:szCs w:val="24"/>
        </w:rPr>
        <w:t>προλαλησάντων</w:t>
      </w:r>
      <w:proofErr w:type="spellEnd"/>
      <w:r>
        <w:rPr>
          <w:rFonts w:eastAsia="Times New Roman" w:cs="Times New Roman"/>
          <w:szCs w:val="24"/>
        </w:rPr>
        <w:t xml:space="preserve"> συναδέλφων, μια και είστε νομικός; </w:t>
      </w:r>
    </w:p>
    <w:p w14:paraId="466027A0"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w:t>
      </w:r>
      <w:r>
        <w:rPr>
          <w:rFonts w:eastAsia="Times New Roman" w:cs="Times New Roman"/>
          <w:b/>
          <w:szCs w:val="24"/>
        </w:rPr>
        <w:t xml:space="preserve">Χριστοδουλοπούλου): </w:t>
      </w:r>
      <w:r>
        <w:rPr>
          <w:rFonts w:eastAsia="Times New Roman" w:cs="Times New Roman"/>
          <w:szCs w:val="24"/>
        </w:rPr>
        <w:t>Δεν απαντώ, κύριε Κουτσούκο.</w:t>
      </w:r>
    </w:p>
    <w:p w14:paraId="466027A1"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Λέω, λοιπόν…</w:t>
      </w:r>
    </w:p>
    <w:p w14:paraId="466027A2"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ΑΘΑΝΑΣΙΑ ΑΝΑΓΝΩΣΤΟΠΟΥΛΟΥ: </w:t>
      </w:r>
      <w:r w:rsidRPr="00656A87">
        <w:rPr>
          <w:rFonts w:eastAsia="Times New Roman" w:cs="Times New Roman"/>
          <w:szCs w:val="24"/>
        </w:rPr>
        <w:t>…</w:t>
      </w:r>
      <w:r>
        <w:rPr>
          <w:rFonts w:eastAsia="Times New Roman" w:cs="Times New Roman"/>
          <w:szCs w:val="24"/>
        </w:rPr>
        <w:t>(</w:t>
      </w:r>
      <w:r>
        <w:rPr>
          <w:rFonts w:eastAsia="Times New Roman" w:cs="Times New Roman"/>
          <w:szCs w:val="24"/>
        </w:rPr>
        <w:t>δ</w:t>
      </w:r>
      <w:r>
        <w:rPr>
          <w:rFonts w:eastAsia="Times New Roman" w:cs="Times New Roman"/>
          <w:szCs w:val="24"/>
        </w:rPr>
        <w:t>εν ακούστηκε)</w:t>
      </w:r>
    </w:p>
    <w:p w14:paraId="466027A3"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Σας παρακαλώ.</w:t>
      </w:r>
    </w:p>
    <w:p w14:paraId="466027A4"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Ελάτε, κύριε Κουτσούκο, συνεχίστε.</w:t>
      </w:r>
    </w:p>
    <w:p w14:paraId="466027A5"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Η κ. </w:t>
      </w:r>
      <w:r>
        <w:rPr>
          <w:rFonts w:eastAsia="Times New Roman" w:cs="Times New Roman"/>
          <w:szCs w:val="24"/>
        </w:rPr>
        <w:t>Αναγνωστοπούλου με προκαλεί να μιλήσω για την ισότητα των φύλων, αλλά δεν θα κάνω το λάθος, γιατί θέλω να επικεντρώσω την τοποθέτησή μου σε αυτά τα πέντε λεπτά στην ευθύνη που έχουν οι συνάδελφοι του ΣΥΡΙΖΑ να διαβάζουν τα χαρτιά τα οποία τους έχουν διανεμ</w:t>
      </w:r>
      <w:r>
        <w:rPr>
          <w:rFonts w:eastAsia="Times New Roman" w:cs="Times New Roman"/>
          <w:szCs w:val="24"/>
        </w:rPr>
        <w:t xml:space="preserve">ηθεί στο σώμα του </w:t>
      </w:r>
      <w:r>
        <w:rPr>
          <w:rFonts w:eastAsia="Times New Roman" w:cs="Times New Roman"/>
          <w:szCs w:val="24"/>
        </w:rPr>
        <w:lastRenderedPageBreak/>
        <w:t>νομοσχεδίου</w:t>
      </w:r>
      <w:r>
        <w:rPr>
          <w:rFonts w:eastAsia="Times New Roman" w:cs="Times New Roman"/>
          <w:szCs w:val="24"/>
        </w:rPr>
        <w:t>,</w:t>
      </w:r>
      <w:r>
        <w:rPr>
          <w:rFonts w:eastAsia="Times New Roman" w:cs="Times New Roman"/>
          <w:szCs w:val="24"/>
        </w:rPr>
        <w:t xml:space="preserve"> που θα ψηφίσουμε. Και αυτά, κυρίες και κύριοι συνάδελφοι, εάν τα έχετε μελετήσει, είναι η έκθεση του Ελεγκτικού Συνεδρίου και η έκθεση της  Επιστημονικής Επιτροπής της Βουλής. Και τα δυο κείμενα επιχειρηματολογούν για την αντ</w:t>
      </w:r>
      <w:r>
        <w:rPr>
          <w:rFonts w:eastAsia="Times New Roman" w:cs="Times New Roman"/>
          <w:szCs w:val="24"/>
        </w:rPr>
        <w:t xml:space="preserve">ισυνταγματικότητα των άρθρων 1 και 2. Και με αναφορά στην Ευρωπαϊκή Συνθήκη των Δικαιωμάτων του Ανθρώπου, σε σχέση με την προστασία της περιουσίας και σε αναφορά στις διατάξεις του Συντάγματος για την αναλογικότητα και την ισότητα των βαρών και ιδίως –και </w:t>
      </w:r>
      <w:r>
        <w:rPr>
          <w:rFonts w:eastAsia="Times New Roman" w:cs="Times New Roman"/>
          <w:szCs w:val="24"/>
        </w:rPr>
        <w:t xml:space="preserve">σ’ αυτό θέλω να επιμείνω- στη διάταξη που προτάσσει στις οποιεσδήποτε αλλαγές που αφορούν το ασφαλιστικό σύστημα την ύπαρξη αναλογιστικής μελέτης. </w:t>
      </w:r>
    </w:p>
    <w:p w14:paraId="466027A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Εν προκειμένω, υπάρχουν αποφάσεις του Συμβουλίου της Επικρατείας, τις οποίες τις μνημονεύει η Επιστημονική Ε</w:t>
      </w:r>
      <w:r>
        <w:rPr>
          <w:rFonts w:eastAsia="Times New Roman" w:cs="Times New Roman"/>
          <w:szCs w:val="24"/>
        </w:rPr>
        <w:t>πιτροπή της Βουλής. Καλό είναι να τις δείτε για να μην βρεθείτε προ δυσάρεστων εκπλήξεων, όπως έχετε συνηθίσει, συνάδελφοι της Πλειοψηφίας, χωρίς να κάνετε ότι δεν καταλαβαίνετε. Υπάρχουν πλήθος αποφάσεων του Συμβουλίου της Επικρατείας που έχουν κρίνει αντ</w:t>
      </w:r>
      <w:r>
        <w:rPr>
          <w:rFonts w:eastAsia="Times New Roman" w:cs="Times New Roman"/>
          <w:szCs w:val="24"/>
        </w:rPr>
        <w:t xml:space="preserve">ισυνταγματικές μια σειρά ρυθμίσεις σας. </w:t>
      </w:r>
    </w:p>
    <w:p w14:paraId="466027A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Θέλω να προσθέσω ότι οι αναλογιστικές μελέτες στη συγκεκριμένη περίπτωση έχουν ιδιαίτερο βάρος, γιατί δεν πρόκειται για μια απλή ποσοστιαία περικοπή, όπως γινόταν με τις προηγούμενες περικοπές που κατήγγειλε ο ΣΥΡΙΖΑ. Πρόκειται για μια περικοπή που προκύπτ</w:t>
      </w:r>
      <w:r>
        <w:rPr>
          <w:rFonts w:eastAsia="Times New Roman" w:cs="Times New Roman"/>
          <w:szCs w:val="24"/>
        </w:rPr>
        <w:t xml:space="preserve">ει από την προσωπική διαφορά που θέσπισε ο νόμος του κ. </w:t>
      </w:r>
      <w:proofErr w:type="spellStart"/>
      <w:r>
        <w:rPr>
          <w:rFonts w:eastAsia="Times New Roman" w:cs="Times New Roman"/>
          <w:szCs w:val="24"/>
        </w:rPr>
        <w:t>Κατρούγκαλου</w:t>
      </w:r>
      <w:proofErr w:type="spellEnd"/>
      <w:r>
        <w:rPr>
          <w:rFonts w:eastAsia="Times New Roman" w:cs="Times New Roman"/>
          <w:szCs w:val="24"/>
        </w:rPr>
        <w:t xml:space="preserve">, στηριγμένος σε μια υποτιθέμενη αναλογιστική μελέτη. Σήμερα ούτε στην αιτιολογική έκθεση ούτε στα επιχειρήματα της κυρίας Υπουργού ακούσαμε </w:t>
      </w:r>
      <w:r>
        <w:rPr>
          <w:rFonts w:eastAsia="Times New Roman" w:cs="Times New Roman"/>
          <w:szCs w:val="24"/>
        </w:rPr>
        <w:lastRenderedPageBreak/>
        <w:t>ότι έχει στοιχειωδώς μια μελέτη της αναλογιστικ</w:t>
      </w:r>
      <w:r>
        <w:rPr>
          <w:rFonts w:eastAsia="Times New Roman" w:cs="Times New Roman"/>
          <w:szCs w:val="24"/>
        </w:rPr>
        <w:t xml:space="preserve">ής αρχής ή άλλων διεθνών οργανισμών, όπως είχαμε παλαιότερα, εν προκειμένω του Διεθνούς Γραφείου Εργασίας, που να τεκμηριώνει αυτές τις περικοπές. </w:t>
      </w:r>
    </w:p>
    <w:p w14:paraId="466027A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Επειδή, λοιπόν, με αυτές τις περικοπές γίνεται σφαγιασμός των προσδοκιών</w:t>
      </w:r>
      <w:r>
        <w:rPr>
          <w:rFonts w:eastAsia="Times New Roman" w:cs="Times New Roman"/>
          <w:szCs w:val="24"/>
        </w:rPr>
        <w:t>,</w:t>
      </w:r>
      <w:r>
        <w:rPr>
          <w:rFonts w:eastAsia="Times New Roman" w:cs="Times New Roman"/>
          <w:szCs w:val="24"/>
        </w:rPr>
        <w:t xml:space="preserve"> που καλλιέργησε ο κ. </w:t>
      </w:r>
      <w:proofErr w:type="spellStart"/>
      <w:r>
        <w:rPr>
          <w:rFonts w:eastAsia="Times New Roman" w:cs="Times New Roman"/>
          <w:szCs w:val="24"/>
        </w:rPr>
        <w:t>Κατρούγκαλος</w:t>
      </w:r>
      <w:proofErr w:type="spellEnd"/>
      <w:r>
        <w:rPr>
          <w:rFonts w:eastAsia="Times New Roman" w:cs="Times New Roman"/>
          <w:szCs w:val="24"/>
        </w:rPr>
        <w:t xml:space="preserve"> </w:t>
      </w:r>
      <w:r>
        <w:rPr>
          <w:rFonts w:eastAsia="Times New Roman" w:cs="Times New Roman"/>
          <w:szCs w:val="24"/>
        </w:rPr>
        <w:t xml:space="preserve">και των ψευδολογιών, είναι βέβαιο ότι θα υπάρξουν προσφυγές στο Συμβούλιο της Επικρατείας. Για να μην βρεθείτε, λοιπόν, προ δυσάρεστων εκπλήξεων, αγαπητοί συνάδελφοι της Πλειοψηφίας, πάρτε τώρα τις αποφάσεις σας. </w:t>
      </w:r>
    </w:p>
    <w:p w14:paraId="466027A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Η δεύτερη παρατήρησή μου έχει να κάνει με </w:t>
      </w:r>
      <w:r>
        <w:rPr>
          <w:rFonts w:eastAsia="Times New Roman" w:cs="Times New Roman"/>
          <w:szCs w:val="24"/>
        </w:rPr>
        <w:t xml:space="preserve">το άρθρο 15. Ο παριστάμενος Υπουργός Οικονομικών –δεν ξέρουμε αν θα είναι μεθαύριο- παίρνει εξουσιοδότηση -που δεν δικαιούται σύμφωνα με το άρθρο 78 του Συντάγματος- να ορίσει το ύψος των περικοπών. Λέει η </w:t>
      </w:r>
      <w:r>
        <w:rPr>
          <w:rFonts w:eastAsia="Times New Roman" w:cs="Times New Roman"/>
          <w:szCs w:val="24"/>
        </w:rPr>
        <w:t>ε</w:t>
      </w:r>
      <w:r>
        <w:rPr>
          <w:rFonts w:eastAsia="Times New Roman" w:cs="Times New Roman"/>
          <w:szCs w:val="24"/>
        </w:rPr>
        <w:t xml:space="preserve">πιστημονική </w:t>
      </w:r>
      <w:r>
        <w:rPr>
          <w:rFonts w:eastAsia="Times New Roman" w:cs="Times New Roman"/>
          <w:szCs w:val="24"/>
        </w:rPr>
        <w:t>έ</w:t>
      </w:r>
      <w:r>
        <w:rPr>
          <w:rFonts w:eastAsia="Times New Roman" w:cs="Times New Roman"/>
          <w:szCs w:val="24"/>
        </w:rPr>
        <w:t>κθεση της Βουλής –την οποία παρακαλώ</w:t>
      </w:r>
      <w:r>
        <w:rPr>
          <w:rFonts w:eastAsia="Times New Roman" w:cs="Times New Roman"/>
          <w:szCs w:val="24"/>
        </w:rPr>
        <w:t xml:space="preserve"> να διαβάσετε- ότι δεν πρόκειται για διαπιστωτικού χαρακτήρα απόφαση που θα βγάλει, μετά την έγκριση των θεσμών, αλλά διαπλαστικού, καθώς θα καθορίσει την ακριβή αντιστοιχία των μέτρων σε σχέση με τους επιδιωκόμενους σκοπούς. </w:t>
      </w:r>
    </w:p>
    <w:p w14:paraId="466027AA"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Άρα, σύμφωνα με τη διάταξη το</w:t>
      </w:r>
      <w:r>
        <w:rPr>
          <w:rFonts w:eastAsia="Times New Roman" w:cs="Times New Roman"/>
          <w:szCs w:val="24"/>
        </w:rPr>
        <w:t xml:space="preserve">υ Συντάγματος, άρθρο 78 παράγραφος 4 και όσα λέει και προκύπτουν από τη διάταξη, όπως είναι γραμμένη, ο κύριος Υπουργός εξουσιοδοτείται να ορίσει τους συντελεστές περικοπής. Αυτό δεν μπορεί να το κάνει. Είναι ευθεία η παραβίαση του Συντάγματος. </w:t>
      </w:r>
    </w:p>
    <w:p w14:paraId="466027A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 (Στο σημε</w:t>
      </w:r>
      <w:r>
        <w:rPr>
          <w:rFonts w:eastAsia="Times New Roman" w:cs="Times New Roman"/>
          <w:szCs w:val="24"/>
        </w:rPr>
        <w:t>ίο αυτό κτυπάει το κουδούνι λήξεως του χρόνου ομιλίας του κυρίου Βουλευτή)</w:t>
      </w:r>
    </w:p>
    <w:p w14:paraId="466027AC"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 xml:space="preserve"> Μισό λεπτό με την άδειά σας, κυρία Πρόεδρε. </w:t>
      </w:r>
    </w:p>
    <w:p w14:paraId="466027A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Κι έρχομαι τώρα σε αυτό που ο κ. Λοβέρδος ανέπτυξε και διέλαθε της προσοχής των υπολοίπων συναδέλφων αγορητών. Τι ανέδειξε ο κ. Λοβέρδο</w:t>
      </w:r>
      <w:r>
        <w:rPr>
          <w:rFonts w:eastAsia="Times New Roman" w:cs="Times New Roman"/>
          <w:szCs w:val="24"/>
        </w:rPr>
        <w:t>ς; Ότι για πρώτη φορά από τη συγκρότηση του ελληνικού φορολογικού συστήματος, από τον ν.3332/55 αν θυμάμαι καλά, οι ασφαλιστικές εισφορές</w:t>
      </w:r>
      <w:r>
        <w:rPr>
          <w:rFonts w:eastAsia="Times New Roman" w:cs="Times New Roman"/>
          <w:szCs w:val="24"/>
        </w:rPr>
        <w:t>,</w:t>
      </w:r>
      <w:r>
        <w:rPr>
          <w:rFonts w:eastAsia="Times New Roman" w:cs="Times New Roman"/>
          <w:szCs w:val="24"/>
        </w:rPr>
        <w:t xml:space="preserve"> που είναι υποχρεωτικές, δεν αφαιρούνται από το πραγματικό εισόδημα, όπως συνέβαινε μέχρι σήμερα είτε πρόκειται για μι</w:t>
      </w:r>
      <w:r>
        <w:rPr>
          <w:rFonts w:eastAsia="Times New Roman" w:cs="Times New Roman"/>
          <w:szCs w:val="24"/>
        </w:rPr>
        <w:t xml:space="preserve">σθωτούς και συνταξιούχους είτε πρόκειται για ελεύθερους επαγγελματίες. </w:t>
      </w:r>
    </w:p>
    <w:p w14:paraId="466027A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Εν προκειμένω, λοιπόν, το άρθρο 58 προσθέτει τις ασφαλιστικές εισφορές στο φορολογητέο εισόδημα, με αποτέλεσμα να αυξάνει την εισφορά και να αυξάνει και τον φόρο. Και σύμφωνα με όσα εί</w:t>
      </w:r>
      <w:r>
        <w:rPr>
          <w:rFonts w:eastAsia="Times New Roman" w:cs="Times New Roman"/>
          <w:szCs w:val="24"/>
        </w:rPr>
        <w:t>παν οι ελεύθεροι επαγγελματίες, η επιβάρυνση που προκύπτει είναι κατά 58%. Γι’ αυτά τα τέσσερα άρθρα, τα 1,2,15 και 58, ζητάμε την αντισυνταγματικότητα και καλούμε την Πλειοψηφία να αναλάβει τις ευθύνες της.</w:t>
      </w:r>
    </w:p>
    <w:p w14:paraId="466027AF"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Ευχαριστώ, κυρία Πρόεδρε. </w:t>
      </w:r>
    </w:p>
    <w:p w14:paraId="466027B0"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(Χειροκροτήματα από τ</w:t>
      </w:r>
      <w:r>
        <w:rPr>
          <w:rFonts w:eastAsia="Times New Roman" w:cs="Times New Roman"/>
          <w:szCs w:val="24"/>
        </w:rPr>
        <w:t>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466027B1"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 κ. </w:t>
      </w:r>
      <w:proofErr w:type="spellStart"/>
      <w:r>
        <w:rPr>
          <w:rFonts w:eastAsia="Times New Roman" w:cs="Times New Roman"/>
          <w:szCs w:val="24"/>
        </w:rPr>
        <w:t>Παφίλης</w:t>
      </w:r>
      <w:proofErr w:type="spellEnd"/>
      <w:r>
        <w:rPr>
          <w:rFonts w:eastAsia="Times New Roman" w:cs="Times New Roman"/>
          <w:szCs w:val="24"/>
        </w:rPr>
        <w:t xml:space="preserve"> έχει τον λόγο. </w:t>
      </w:r>
    </w:p>
    <w:p w14:paraId="466027B2"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Τα τελευταία επτά χρόνια αυτή η συζήτηση έχει γίνει πια ανιαρή, με τη συνταγματικότητα και την αντισυνταγματ</w:t>
      </w:r>
      <w:r>
        <w:rPr>
          <w:rFonts w:eastAsia="Times New Roman" w:cs="Times New Roman"/>
          <w:szCs w:val="24"/>
        </w:rPr>
        <w:t xml:space="preserve">ικότητα. Κι επειδή εδώ υπήρξε νομική τεκμηρίωση, ανταπάντηση και λοιπά, να κάνουμε και μια ελεύθερη μετάφραση για να καταλαβαίνει ο κόσμος τι συμβαίνει. </w:t>
      </w:r>
    </w:p>
    <w:p w14:paraId="466027B3"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Τι συμβαίνει, λοιπόν; Όταν κόβουν το ΠΑΣΟΚ και η Νέα Δημοκρατία τις συντάξεις έντεκα φορές, αυτό είναι</w:t>
      </w:r>
      <w:r>
        <w:rPr>
          <w:rFonts w:eastAsia="Times New Roman" w:cs="Times New Roman"/>
          <w:szCs w:val="24"/>
        </w:rPr>
        <w:t xml:space="preserve"> συνταγματικό. </w:t>
      </w:r>
      <w:r>
        <w:rPr>
          <w:rFonts w:eastAsia="Times New Roman" w:cs="Times New Roman"/>
          <w:szCs w:val="24"/>
        </w:rPr>
        <w:t>Ό</w:t>
      </w:r>
      <w:r>
        <w:rPr>
          <w:rFonts w:eastAsia="Times New Roman" w:cs="Times New Roman"/>
          <w:szCs w:val="24"/>
        </w:rPr>
        <w:t xml:space="preserve">ταν τις κόβουν έντεκα φορές, ο ΣΥΡΙΖΑ κάνει κάθε φορά ένσταση αντισυνταγματικότητας -κάθε φορά!- και, μάλιστα, καταφεύγει και στα ευρωπαϊκά δικαστήρια. Έτσι δεν είναι μέχρι εδώ; </w:t>
      </w:r>
    </w:p>
    <w:p w14:paraId="466027B4"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Τώρα, λοιπόν, που έρχεται ο ΣΥΡΙΖΑ στην Κυβέρνηση και κόβει τ</w:t>
      </w:r>
      <w:r>
        <w:rPr>
          <w:rFonts w:eastAsia="Times New Roman" w:cs="Times New Roman"/>
          <w:szCs w:val="24"/>
        </w:rPr>
        <w:t xml:space="preserve">ις συντάξεις αλλάζει ο ρόλος. Τώρα βγαίνουν «στα κεραμίδια» η Νέα Δημοκρατία και το ΠΑΣΟΚ, κατηγορώντας ότι είναι αντισυνταγματική αυτή η περικοπή και ο ΣΥΡΙΖΑ τι κάνει; Παίζει τον άλλο ρόλο -για να ξέρει ο κόσμος- λέει ότι είναι συνταγματική. </w:t>
      </w:r>
    </w:p>
    <w:p w14:paraId="466027B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Εδώ άκουσα </w:t>
      </w:r>
      <w:r>
        <w:rPr>
          <w:rFonts w:eastAsia="Times New Roman" w:cs="Times New Roman"/>
          <w:szCs w:val="24"/>
        </w:rPr>
        <w:t xml:space="preserve">τον κ. Παρασκευόπουλο. Την προσφυγή στο Ευρωπαϊκό Δικαστήριο την είχαν κάνει οι δυνάμεις του ΣΥΡΙΖΑ και, μάλιστα, ωρύονταν κυριολεκτικά μέσα στη Βουλή ότι η Ευρωπαϊκή Ένωση δεν θα επιτρέψει την περικοπή των συντάξεων. Αυτά δεν λέγατε; </w:t>
      </w:r>
    </w:p>
    <w:p w14:paraId="466027B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Έρχεται τώρα η Κυβέρ</w:t>
      </w:r>
      <w:r>
        <w:rPr>
          <w:rFonts w:eastAsia="Times New Roman" w:cs="Times New Roman"/>
          <w:szCs w:val="24"/>
        </w:rPr>
        <w:t xml:space="preserve">νηση και τι επικαλείται; Την απόφαση του Ευρωπαϊκού Δικαστηρίου, που λέει ότι η περικοπή των συντάξεων -δηλαδή το «γδάρσιμο» του κόσμου- που έκαναν οι προηγούμενες κυβερνήσεις είναι σύννομη. Αυτή είναι η πραγματικότητα. </w:t>
      </w:r>
    </w:p>
    <w:p w14:paraId="466027B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Είναι αντισυνταγματική, λοιπόν, ή ό</w:t>
      </w:r>
      <w:r>
        <w:rPr>
          <w:rFonts w:eastAsia="Times New Roman" w:cs="Times New Roman"/>
          <w:szCs w:val="24"/>
        </w:rPr>
        <w:t xml:space="preserve">χι; Είναι. Και λοιπόν; Ποιος το αποφασίζει αν είναι αντισυνταγματική ή όχι; Η εκάστοτε κυβερνητική πλειοψηφία. Ποιο Σύνταγμα δηλαδή; Πώς το ερμηνεύετε, ακόμα και το </w:t>
      </w:r>
      <w:r>
        <w:rPr>
          <w:rFonts w:eastAsia="Times New Roman" w:cs="Times New Roman"/>
          <w:szCs w:val="24"/>
        </w:rPr>
        <w:t>Α</w:t>
      </w:r>
      <w:r>
        <w:rPr>
          <w:rFonts w:eastAsia="Times New Roman" w:cs="Times New Roman"/>
          <w:szCs w:val="24"/>
        </w:rPr>
        <w:t xml:space="preserve">στικό Σύνταγμα; Όποιος έχει την πλειοψηφία τι λέει; Ότι ο γάιδαρος πετάει και μάλιστα έχει και έλικες και απογειώνεται. «Ψηφίζουμε; Ναι. Είναι συνταγματικό». </w:t>
      </w:r>
    </w:p>
    <w:p w14:paraId="466027B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Αυτή είναι η ουσία. Η ουσία, όμως, για το λαό είναι ότι η πολιτική που ακολουθούσε και η Νέα Δημο</w:t>
      </w:r>
      <w:r>
        <w:rPr>
          <w:rFonts w:eastAsia="Times New Roman" w:cs="Times New Roman"/>
          <w:szCs w:val="24"/>
        </w:rPr>
        <w:t xml:space="preserve">κρατία και το ΠΑΣΟΚ και αυτή που ακολουθεί σήμερα ο ΣΥΡΙΖΑ, σε σχέση και με το ασφαλιστικό, υπηρετεί ταξικά συμφέροντα. </w:t>
      </w:r>
      <w:r>
        <w:rPr>
          <w:rFonts w:eastAsia="Times New Roman" w:cs="Times New Roman"/>
          <w:szCs w:val="24"/>
        </w:rPr>
        <w:t>Ε</w:t>
      </w:r>
      <w:r>
        <w:rPr>
          <w:rFonts w:eastAsia="Times New Roman" w:cs="Times New Roman"/>
          <w:szCs w:val="24"/>
        </w:rPr>
        <w:t xml:space="preserve">ίναι τα ίδια, και των μεν και των δε. </w:t>
      </w:r>
    </w:p>
    <w:p w14:paraId="466027B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Αλήθεια, πόσους νόμους φέρατε -και εσείς και εσείς- για να πληρώσουν τα πάνω από 50 δισεκατομμύρ</w:t>
      </w:r>
      <w:r>
        <w:rPr>
          <w:rFonts w:eastAsia="Times New Roman" w:cs="Times New Roman"/>
          <w:szCs w:val="24"/>
        </w:rPr>
        <w:t xml:space="preserve">ια αυτοί που τα έφαγαν τόσο χρόνια, που έκλεψαν από τον ιδρώτα των εργαζομένων, που είναι ένα μέρος; Ούτε έναν τέτοιο νόμο. </w:t>
      </w:r>
    </w:p>
    <w:p w14:paraId="466027BA"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Τι φέρνετε συνέχεια; Τσακίζετε τους εργαζόμενους. Για ποιον λόγο τους τσακίζετε; Για να αυξηθούν τα κέρδη του μεγάλου κεφαλαίου. </w:t>
      </w:r>
      <w:r>
        <w:rPr>
          <w:rFonts w:eastAsia="Times New Roman" w:cs="Times New Roman"/>
          <w:szCs w:val="24"/>
        </w:rPr>
        <w:t>Σ</w:t>
      </w:r>
      <w:r>
        <w:rPr>
          <w:rFonts w:eastAsia="Times New Roman" w:cs="Times New Roman"/>
          <w:szCs w:val="24"/>
        </w:rPr>
        <w:t>τ</w:t>
      </w:r>
      <w:r>
        <w:rPr>
          <w:rFonts w:eastAsia="Times New Roman" w:cs="Times New Roman"/>
          <w:szCs w:val="24"/>
        </w:rPr>
        <w:t xml:space="preserve">ο ασφαλιστικό σύστημα, για να εξοικονομηθούν χρήματα από τον κρατικό προϋπολογισμό -και οι μεν και οι δε- ούτως ώστε να χρηματοδοτηθούν οι επιχειρηματικοί όμιλοι και να μπουν οι εργαζόμενοι -όσοι μπουν- στην ονομαζόμενη αγορά εργασίας, με συνθήκες γαλέρας </w:t>
      </w:r>
      <w:r>
        <w:rPr>
          <w:rFonts w:eastAsia="Times New Roman" w:cs="Times New Roman"/>
          <w:szCs w:val="24"/>
        </w:rPr>
        <w:t xml:space="preserve">και εργασιακού Μεσαίωνα. </w:t>
      </w:r>
    </w:p>
    <w:p w14:paraId="466027B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Εμείς πάντα υποστηρίζαμε ότι είναι αντισυνταγματικό, αν και λέω ότι τελικά δεν έχει και νόημα. Νόημα έχει άλλο. Να αντιληφθεί ο κόσμος τι και ποιους υποστηρίζει αυτό το </w:t>
      </w:r>
      <w:r>
        <w:rPr>
          <w:rFonts w:eastAsia="Times New Roman" w:cs="Times New Roman"/>
          <w:szCs w:val="24"/>
        </w:rPr>
        <w:t>Α</w:t>
      </w:r>
      <w:r>
        <w:rPr>
          <w:rFonts w:eastAsia="Times New Roman" w:cs="Times New Roman"/>
          <w:szCs w:val="24"/>
        </w:rPr>
        <w:t xml:space="preserve">στικό Σύνταγμα και τι πολιτική υπηρετούν οι κυβερνήσεις, οι </w:t>
      </w:r>
      <w:r>
        <w:rPr>
          <w:rFonts w:eastAsia="Times New Roman" w:cs="Times New Roman"/>
          <w:szCs w:val="24"/>
        </w:rPr>
        <w:t xml:space="preserve">μεν και οι δε, απέναντι στους εργαζόμενους και να βάλει πλώρη για συνολική ανατροπή αυτής της πολιτικής. </w:t>
      </w:r>
    </w:p>
    <w:p w14:paraId="466027BC"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Όπως ξέρετε, με τα συνδικαλιστικά δεν λύνονται τα πολιτικά προβλήματα ούτε εδώ μέσα. Εδώ μέσα κάθε φορά θα επικρατεί αυτό που θέλει η πλειοψηφία και π</w:t>
      </w:r>
      <w:r>
        <w:rPr>
          <w:rFonts w:eastAsia="Times New Roman" w:cs="Times New Roman"/>
          <w:szCs w:val="24"/>
        </w:rPr>
        <w:t>ου θα είναι, είτε με την μ</w:t>
      </w:r>
      <w:r>
        <w:rPr>
          <w:rFonts w:eastAsia="Times New Roman" w:cs="Times New Roman"/>
          <w:szCs w:val="24"/>
        </w:rPr>
        <w:t>ί</w:t>
      </w:r>
      <w:r>
        <w:rPr>
          <w:rFonts w:eastAsia="Times New Roman" w:cs="Times New Roman"/>
          <w:szCs w:val="24"/>
        </w:rPr>
        <w:t xml:space="preserve">α είτε με την άλλη, σε βάρος του ελληνικού λαού. </w:t>
      </w:r>
    </w:p>
    <w:p w14:paraId="466027BD"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κ. Καμμένος. </w:t>
      </w:r>
    </w:p>
    <w:p w14:paraId="466027BE"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 xml:space="preserve">Θα συμφωνήσω με την εισήγηση της Κυβέρνησης. </w:t>
      </w:r>
    </w:p>
    <w:p w14:paraId="466027BF"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w:t>
      </w:r>
      <w:r>
        <w:rPr>
          <w:rFonts w:eastAsia="Times New Roman" w:cs="Times New Roman"/>
          <w:b/>
          <w:szCs w:val="24"/>
        </w:rPr>
        <w:t xml:space="preserve">ου):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κ. Μεγαλομύστακας. </w:t>
      </w:r>
    </w:p>
    <w:p w14:paraId="466027C0"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 xml:space="preserve">Εγώ θα είμαι πολύ σύντομος με τη σειρά μου. </w:t>
      </w:r>
    </w:p>
    <w:p w14:paraId="466027C1"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Ακούσαμε από όλους τους συναδέλφους που έκαναν την ένσταση περί συνταγματικότητας γιατί είναι αντισυνταγματικό αυτό το </w:t>
      </w:r>
      <w:proofErr w:type="spellStart"/>
      <w:r>
        <w:rPr>
          <w:rFonts w:eastAsia="Times New Roman" w:cs="Times New Roman"/>
          <w:szCs w:val="24"/>
        </w:rPr>
        <w:t>μνημονιακό</w:t>
      </w:r>
      <w:proofErr w:type="spellEnd"/>
      <w:r>
        <w:rPr>
          <w:rFonts w:eastAsia="Times New Roman" w:cs="Times New Roman"/>
          <w:szCs w:val="24"/>
        </w:rPr>
        <w:t xml:space="preserve"> νομοσχέδιο. Σ</w:t>
      </w:r>
      <w:r>
        <w:rPr>
          <w:rFonts w:eastAsia="Times New Roman" w:cs="Times New Roman"/>
          <w:szCs w:val="24"/>
        </w:rPr>
        <w:t xml:space="preserve">ας το είπε πολύ πιο πριν και το Ελεγκτικό Συνέδριο και το πρωί η Επιστημονική Υπηρεσία της Βουλής. </w:t>
      </w:r>
    </w:p>
    <w:p w14:paraId="466027C2"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Δυστυχώς, ακούγοντας τον κ. Παρασκευόπουλο, το μόνο που άκουσα ήταν αερολογίες και γενικόλογα. Κάτι ακόμα που διαπίστωσα από το</w:t>
      </w:r>
      <w:r>
        <w:rPr>
          <w:rFonts w:eastAsia="Times New Roman" w:cs="Times New Roman"/>
          <w:szCs w:val="24"/>
        </w:rPr>
        <w:t>ν</w:t>
      </w:r>
      <w:r>
        <w:rPr>
          <w:rFonts w:eastAsia="Times New Roman" w:cs="Times New Roman"/>
          <w:szCs w:val="24"/>
        </w:rPr>
        <w:t xml:space="preserve"> λόγο του είναι ότι αυτό το </w:t>
      </w:r>
      <w:r>
        <w:rPr>
          <w:rFonts w:eastAsia="Times New Roman" w:cs="Times New Roman"/>
          <w:szCs w:val="24"/>
        </w:rPr>
        <w:t xml:space="preserve">νομοσχέδιο αποτελεί ένα ακόμα μνημόνιο, το δεύτερο που φέρνετε εσείς ως </w:t>
      </w:r>
      <w:r>
        <w:rPr>
          <w:rFonts w:eastAsia="Times New Roman" w:cs="Times New Roman"/>
          <w:szCs w:val="24"/>
        </w:rPr>
        <w:t>σ</w:t>
      </w:r>
      <w:r>
        <w:rPr>
          <w:rFonts w:eastAsia="Times New Roman" w:cs="Times New Roman"/>
          <w:szCs w:val="24"/>
        </w:rPr>
        <w:t xml:space="preserve">υγκυβέρνηση και, δυστυχώς, δεν αλλάζετε τη χώρα όπως τάξατε το 2015. Αυτά που έκαναν οι προηγούμενοι αυτά κάνετε και εσείς. </w:t>
      </w:r>
    </w:p>
    <w:p w14:paraId="466027C3"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Ο λόγος του συναδέλφου από το ΚΚΕ ήταν νομίζω ο πιο </w:t>
      </w:r>
      <w:r>
        <w:rPr>
          <w:rFonts w:eastAsia="Times New Roman" w:cs="Times New Roman"/>
          <w:szCs w:val="24"/>
        </w:rPr>
        <w:t>ουσιώδης που ακούστηκε σήμερα, πέρα από τις επεξηγήσεις σχετικά με τη συνταγματικότητα, καθώς δεν βλέπουμε να προστατεύεται κα</w:t>
      </w:r>
      <w:r>
        <w:rPr>
          <w:rFonts w:eastAsia="Times New Roman" w:cs="Times New Roman"/>
          <w:szCs w:val="24"/>
        </w:rPr>
        <w:t>μ</w:t>
      </w:r>
      <w:r>
        <w:rPr>
          <w:rFonts w:eastAsia="Times New Roman" w:cs="Times New Roman"/>
          <w:szCs w:val="24"/>
        </w:rPr>
        <w:t xml:space="preserve">μία ευπαθής ομάδα. Δεν βλέπουμε να πασχίζουμε γι’ αυτή την ανάπτυξη που θέλουμε και είμαι βέβαιος ότι συνεχίζοντας έτσι, </w:t>
      </w:r>
      <w:r>
        <w:rPr>
          <w:rFonts w:eastAsia="Times New Roman" w:cs="Times New Roman"/>
          <w:szCs w:val="24"/>
        </w:rPr>
        <w:lastRenderedPageBreak/>
        <w:t>καθώς το</w:t>
      </w:r>
      <w:r>
        <w:rPr>
          <w:rFonts w:eastAsia="Times New Roman" w:cs="Times New Roman"/>
          <w:szCs w:val="24"/>
        </w:rPr>
        <w:t xml:space="preserve"> πιο πιθανό είναι να περάσει αυτό που θέλετε, θα οδηγηθούμε στην απόλυτη καταστροφή. </w:t>
      </w:r>
    </w:p>
    <w:p w14:paraId="466027C4"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Φυσικά, αυτό το νομοσχέδιο είναι αντισυνταγματικό και η θέση της Ένωσης Κεντρώων τάσσεται με αυτό. </w:t>
      </w:r>
    </w:p>
    <w:p w14:paraId="466027C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Ευχαριστώ πάρα πολύ. </w:t>
      </w:r>
    </w:p>
    <w:p w14:paraId="466027C6" w14:textId="77777777" w:rsidR="008E1586" w:rsidRDefault="00786920">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Ο κ.</w:t>
      </w:r>
      <w:r>
        <w:rPr>
          <w:rFonts w:eastAsia="Times New Roman"/>
          <w:szCs w:val="24"/>
        </w:rPr>
        <w:t xml:space="preserve"> </w:t>
      </w:r>
      <w:proofErr w:type="spellStart"/>
      <w:r>
        <w:rPr>
          <w:rFonts w:eastAsia="Times New Roman"/>
          <w:szCs w:val="24"/>
        </w:rPr>
        <w:t>Αμυράς</w:t>
      </w:r>
      <w:proofErr w:type="spellEnd"/>
      <w:r>
        <w:rPr>
          <w:rFonts w:eastAsia="Times New Roman"/>
          <w:szCs w:val="24"/>
        </w:rPr>
        <w:t xml:space="preserve"> έχει τον λόγο. </w:t>
      </w:r>
    </w:p>
    <w:p w14:paraId="466027C7" w14:textId="77777777" w:rsidR="008E1586" w:rsidRDefault="00786920">
      <w:pPr>
        <w:spacing w:after="0" w:line="600" w:lineRule="auto"/>
        <w:ind w:firstLine="720"/>
        <w:jc w:val="both"/>
        <w:rPr>
          <w:rFonts w:eastAsia="Times New Roman"/>
          <w:szCs w:val="24"/>
        </w:rPr>
      </w:pPr>
      <w:r>
        <w:rPr>
          <w:rFonts w:eastAsia="Times New Roman"/>
          <w:b/>
          <w:szCs w:val="24"/>
        </w:rPr>
        <w:t xml:space="preserve">ΝΙΚΟΛΑΟΣ ΠΑΡΑΣΚΕΥΟΠΟΥΛΟΣ: </w:t>
      </w:r>
      <w:r>
        <w:rPr>
          <w:rFonts w:eastAsia="Times New Roman"/>
          <w:szCs w:val="24"/>
        </w:rPr>
        <w:t xml:space="preserve">Μήπως οι «αερολογίες» είναι προσωπικό θέμα, κυρία Πρόεδρε; </w:t>
      </w:r>
    </w:p>
    <w:p w14:paraId="466027C8" w14:textId="77777777" w:rsidR="008E1586" w:rsidRDefault="00786920">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Εντάξει, είναι ένας τρόπος έκφρασης. Θεωρείτε ότι πρέπει να απαντήσετε ότι δεν είναι αερολογίες; Μπορο</w:t>
      </w:r>
      <w:r>
        <w:rPr>
          <w:rFonts w:eastAsia="Times New Roman"/>
          <w:szCs w:val="24"/>
        </w:rPr>
        <w:t>ύμε να μην το βάλουμε στα Πρακτικά. Μπορούσε να υπάρχει μ</w:t>
      </w:r>
      <w:r>
        <w:rPr>
          <w:rFonts w:eastAsia="Times New Roman"/>
          <w:szCs w:val="24"/>
        </w:rPr>
        <w:t>ί</w:t>
      </w:r>
      <w:r>
        <w:rPr>
          <w:rFonts w:eastAsia="Times New Roman"/>
          <w:szCs w:val="24"/>
        </w:rPr>
        <w:t>α πιο δόκιμη έκφραση.</w:t>
      </w:r>
    </w:p>
    <w:p w14:paraId="466027C9" w14:textId="77777777" w:rsidR="008E1586" w:rsidRDefault="00786920">
      <w:pPr>
        <w:spacing w:after="0"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Αμυρά</w:t>
      </w:r>
      <w:proofErr w:type="spellEnd"/>
      <w:r>
        <w:rPr>
          <w:rFonts w:eastAsia="Times New Roman"/>
          <w:szCs w:val="24"/>
        </w:rPr>
        <w:t xml:space="preserve">, έχετε τον λόγο. </w:t>
      </w:r>
    </w:p>
    <w:p w14:paraId="466027CA" w14:textId="77777777" w:rsidR="008E1586" w:rsidRDefault="00786920">
      <w:pPr>
        <w:spacing w:after="0"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Ευχαριστώ, κυρία Πρόεδρε.</w:t>
      </w:r>
      <w:r>
        <w:rPr>
          <w:rFonts w:eastAsia="Times New Roman"/>
          <w:b/>
          <w:szCs w:val="24"/>
        </w:rPr>
        <w:t xml:space="preserve"> </w:t>
      </w:r>
      <w:r>
        <w:rPr>
          <w:rFonts w:eastAsia="Times New Roman"/>
          <w:szCs w:val="24"/>
        </w:rPr>
        <w:t xml:space="preserve"> </w:t>
      </w:r>
    </w:p>
    <w:p w14:paraId="466027CB" w14:textId="77777777" w:rsidR="008E1586" w:rsidRDefault="00786920">
      <w:pPr>
        <w:spacing w:after="0" w:line="600" w:lineRule="auto"/>
        <w:ind w:firstLine="720"/>
        <w:jc w:val="both"/>
        <w:rPr>
          <w:rFonts w:eastAsia="Times New Roman"/>
          <w:szCs w:val="24"/>
        </w:rPr>
      </w:pPr>
      <w:r>
        <w:rPr>
          <w:rFonts w:eastAsia="Times New Roman"/>
          <w:szCs w:val="24"/>
        </w:rPr>
        <w:t>Κυρίες και κύριοι συνάδελφοι, και ιδιαιτέρως στρέφομαι στους Βουλευτές του ΣΥΡΙΖΑ και των ΑΝΕΛ, εάν α</w:t>
      </w:r>
      <w:r>
        <w:rPr>
          <w:rFonts w:eastAsia="Times New Roman"/>
          <w:szCs w:val="24"/>
        </w:rPr>
        <w:t xml:space="preserve">πόψε το βράδυ, ανεξαρτήτως φύλου, ο/η σύζυγος, ο/η φίλος σας, ο/η σύντροφός σας, σας πει «αγάπη μου, γιατί συρρίκνωσες τις συντάξεις, γιατί πετσόκοψες και πάλι τις συντάξεις και τους μισθούς;», τι θα απαντήσετε; </w:t>
      </w:r>
    </w:p>
    <w:p w14:paraId="466027CC" w14:textId="77777777" w:rsidR="008E1586" w:rsidRDefault="00786920">
      <w:pPr>
        <w:spacing w:after="0" w:line="600" w:lineRule="auto"/>
        <w:ind w:firstLine="720"/>
        <w:jc w:val="center"/>
        <w:rPr>
          <w:rFonts w:eastAsia="Times New Roman"/>
          <w:szCs w:val="24"/>
        </w:rPr>
      </w:pPr>
      <w:r>
        <w:rPr>
          <w:rFonts w:eastAsia="Times New Roman"/>
          <w:szCs w:val="24"/>
        </w:rPr>
        <w:t>(Θόρυβος από την πτέρυγα του ΣΥΡΙΖΑ)</w:t>
      </w:r>
    </w:p>
    <w:p w14:paraId="466027CD" w14:textId="77777777" w:rsidR="008E1586" w:rsidRDefault="00786920">
      <w:pPr>
        <w:spacing w:after="0" w:line="600" w:lineRule="auto"/>
        <w:ind w:firstLine="720"/>
        <w:jc w:val="both"/>
        <w:rPr>
          <w:rFonts w:eastAsia="Times New Roman"/>
          <w:szCs w:val="24"/>
        </w:rPr>
      </w:pPr>
      <w:r>
        <w:rPr>
          <w:rFonts w:eastAsia="Times New Roman"/>
          <w:szCs w:val="24"/>
        </w:rPr>
        <w:lastRenderedPageBreak/>
        <w:t>Θα σας</w:t>
      </w:r>
      <w:r>
        <w:rPr>
          <w:rFonts w:eastAsia="Times New Roman"/>
          <w:szCs w:val="24"/>
        </w:rPr>
        <w:t xml:space="preserve"> δώσω εγώ μία απάντηση, για να γλιτώσετε κάπως την κρεβατομουρμούρα. Η απάντηση που μπορείτε να δώσετε, λοιπόν, είναι: «Αφού τα έκανα μούσκεμα ως Κυβέρνηση με την καταπολέμηση της φοροδιαφυγής, αφού τα έκανα μούσκεμα ως Κυβέρνηση στο λαθρεμπόριο καπνικών –</w:t>
      </w:r>
      <w:r>
        <w:rPr>
          <w:rFonts w:eastAsia="Times New Roman"/>
          <w:szCs w:val="24"/>
        </w:rPr>
        <w:t xml:space="preserve">ας το πάμε αυτό λίγο πιο εκεί-, πετρελαίου και άλλων, τι ήθελες να κάνω;». Αυτή είναι μία απάντηση που ενδεχομένως να πείσει μόνο τον περίγυρό σας, αλλά αναδεικνύει και την ουσία της </w:t>
      </w:r>
      <w:proofErr w:type="spellStart"/>
      <w:r>
        <w:rPr>
          <w:rFonts w:eastAsia="Times New Roman"/>
          <w:szCs w:val="24"/>
        </w:rPr>
        <w:t>πραγματικότητος</w:t>
      </w:r>
      <w:proofErr w:type="spellEnd"/>
      <w:r>
        <w:rPr>
          <w:rFonts w:eastAsia="Times New Roman"/>
          <w:szCs w:val="24"/>
        </w:rPr>
        <w:t xml:space="preserve">. </w:t>
      </w:r>
    </w:p>
    <w:p w14:paraId="466027CE" w14:textId="77777777" w:rsidR="008E1586" w:rsidRDefault="00786920">
      <w:pPr>
        <w:spacing w:after="0" w:line="600" w:lineRule="auto"/>
        <w:ind w:firstLine="720"/>
        <w:jc w:val="both"/>
        <w:rPr>
          <w:rFonts w:eastAsia="Times New Roman"/>
          <w:szCs w:val="24"/>
        </w:rPr>
      </w:pPr>
      <w:r>
        <w:rPr>
          <w:rFonts w:eastAsia="Times New Roman"/>
          <w:szCs w:val="24"/>
        </w:rPr>
        <w:t xml:space="preserve">Για ποιον λόγο, αγαπητές και αγαπητοί Βουλευτές του ΣΥΡΙΖΑ και των ΑΝΕΛ, αποφασίζετε εν </w:t>
      </w:r>
      <w:proofErr w:type="spellStart"/>
      <w:r>
        <w:rPr>
          <w:rFonts w:eastAsia="Times New Roman"/>
          <w:szCs w:val="24"/>
        </w:rPr>
        <w:t>έτει</w:t>
      </w:r>
      <w:proofErr w:type="spellEnd"/>
      <w:r>
        <w:rPr>
          <w:rFonts w:eastAsia="Times New Roman"/>
          <w:szCs w:val="24"/>
        </w:rPr>
        <w:t xml:space="preserve"> 2017 να </w:t>
      </w:r>
      <w:proofErr w:type="spellStart"/>
      <w:r>
        <w:rPr>
          <w:rFonts w:eastAsia="Times New Roman"/>
          <w:szCs w:val="24"/>
        </w:rPr>
        <w:t>ξανακόψετε</w:t>
      </w:r>
      <w:proofErr w:type="spellEnd"/>
      <w:r>
        <w:rPr>
          <w:rFonts w:eastAsia="Times New Roman"/>
          <w:szCs w:val="24"/>
        </w:rPr>
        <w:t xml:space="preserve"> συντάξεις και μισθούς; Δεν σας έφτασαν οι προηγούμενες περικοπές συντάξεων που κατηγορούσατε εσείς; Άρα τι κάνετε τώρα; Λέτε δεν μας έφτασαν οι </w:t>
      </w:r>
      <w:r>
        <w:rPr>
          <w:rFonts w:eastAsia="Times New Roman"/>
          <w:szCs w:val="24"/>
        </w:rPr>
        <w:t xml:space="preserve">προηγούμενες περικοπές συντάξεων, ενσωματώνουμε τις προηγούμενες έντεκα-δώδεκα φορές που κόπηκαν οι συντάξεις κι εμείς το πάμε παραπέρα. </w:t>
      </w:r>
    </w:p>
    <w:p w14:paraId="466027CF" w14:textId="77777777" w:rsidR="008E1586" w:rsidRDefault="00786920">
      <w:pPr>
        <w:spacing w:after="0" w:line="600" w:lineRule="auto"/>
        <w:ind w:firstLine="720"/>
        <w:jc w:val="both"/>
        <w:rPr>
          <w:rFonts w:eastAsia="Times New Roman"/>
          <w:szCs w:val="24"/>
        </w:rPr>
      </w:pPr>
      <w:r>
        <w:rPr>
          <w:rFonts w:eastAsia="Times New Roman"/>
          <w:szCs w:val="24"/>
        </w:rPr>
        <w:t>Κυρίες και κύριοι συνάδελφοι και  αγαπητέ κύριε Παρασκευόπουλε, εάν μου επιτρέπετε μία μικρή διόρθωση. Σημείωσα αυτό π</w:t>
      </w:r>
      <w:r>
        <w:rPr>
          <w:rFonts w:eastAsia="Times New Roman"/>
          <w:szCs w:val="24"/>
        </w:rPr>
        <w:t xml:space="preserve">ου είπατε. Είπατε ότι «αποφάσισε η χώρα αυτά τα μέτρα που είναι επώδυνα». Δεν τα αποφάσισε η χώρα, κύριε Παρασκευόπουλε. Εσείς, οι </w:t>
      </w:r>
      <w:proofErr w:type="spellStart"/>
      <w:r>
        <w:rPr>
          <w:rFonts w:eastAsia="Times New Roman"/>
          <w:szCs w:val="24"/>
        </w:rPr>
        <w:t>εκατόν</w:t>
      </w:r>
      <w:proofErr w:type="spellEnd"/>
      <w:r>
        <w:rPr>
          <w:rFonts w:eastAsia="Times New Roman"/>
          <w:szCs w:val="24"/>
        </w:rPr>
        <w:t xml:space="preserve"> πενήντα τρεις Βουλευτές ΣΥΡΙΖΑ και ΑΝΕΛ, έχετε αποφασίσει και όχι η χώρα.  </w:t>
      </w:r>
    </w:p>
    <w:p w14:paraId="466027D0" w14:textId="77777777" w:rsidR="008E1586" w:rsidRDefault="00786920">
      <w:pPr>
        <w:spacing w:after="0" w:line="600" w:lineRule="auto"/>
        <w:ind w:firstLine="720"/>
        <w:jc w:val="both"/>
        <w:rPr>
          <w:rFonts w:eastAsia="Times New Roman"/>
          <w:szCs w:val="24"/>
        </w:rPr>
      </w:pPr>
      <w:r>
        <w:rPr>
          <w:rFonts w:eastAsia="Times New Roman"/>
          <w:szCs w:val="24"/>
        </w:rPr>
        <w:t>Πάμε στο θέμα της αντισυνταγματικότητας. Τ</w:t>
      </w:r>
      <w:r>
        <w:rPr>
          <w:rFonts w:eastAsia="Times New Roman"/>
          <w:szCs w:val="24"/>
        </w:rPr>
        <w:t xml:space="preserve">ι σας λέει, αγαπητές και αγαπητοί Υπουργοί της Κυβέρνησης ΣΥΡΙΖΑ-ΑΝΕΛ, η Επιστημονική Υπηρεσία της Βουλής; Σας λέει ότι για δεύτερη φορά φέρνετε στη Βουλή πετσόκομμα συντάξεων και μισθών </w:t>
      </w:r>
      <w:r>
        <w:rPr>
          <w:rFonts w:eastAsia="Times New Roman"/>
          <w:szCs w:val="24"/>
        </w:rPr>
        <w:lastRenderedPageBreak/>
        <w:t xml:space="preserve">χωρίς ειδικές, εμπεριστατωμένες μελέτες, χωρίς ούτε ένα χαρτί που να </w:t>
      </w:r>
      <w:r>
        <w:rPr>
          <w:rFonts w:eastAsia="Times New Roman"/>
          <w:szCs w:val="24"/>
        </w:rPr>
        <w:t xml:space="preserve">μας λέει ότι στο κάθε ταμείο συνέβη αυτό, κατέρρευσε το κάθε ταμείο γι’ αυτούς τους λόγους και να τι περιμένουμε να αποδώσει το νέο κόψιμο, το νέο σφάξιμο συντάξεων. Δεν υπάρχει τέτοια μελέτη. </w:t>
      </w:r>
    </w:p>
    <w:p w14:paraId="466027D1" w14:textId="77777777" w:rsidR="008E1586" w:rsidRDefault="00786920">
      <w:pPr>
        <w:spacing w:after="0" w:line="600" w:lineRule="auto"/>
        <w:ind w:firstLine="720"/>
        <w:jc w:val="both"/>
        <w:rPr>
          <w:rFonts w:eastAsia="Times New Roman"/>
          <w:szCs w:val="24"/>
        </w:rPr>
      </w:pPr>
      <w:r>
        <w:rPr>
          <w:rFonts w:eastAsia="Times New Roman"/>
          <w:szCs w:val="24"/>
        </w:rPr>
        <w:t xml:space="preserve">Η κ. </w:t>
      </w:r>
      <w:proofErr w:type="spellStart"/>
      <w:r>
        <w:rPr>
          <w:rFonts w:eastAsia="Times New Roman"/>
          <w:szCs w:val="24"/>
        </w:rPr>
        <w:t>Αχτσιόγλου</w:t>
      </w:r>
      <w:proofErr w:type="spellEnd"/>
      <w:r>
        <w:rPr>
          <w:rFonts w:eastAsia="Times New Roman"/>
          <w:szCs w:val="24"/>
        </w:rPr>
        <w:t xml:space="preserve"> είναι νομικός. Ξέρετε ότι είναι πάγια νομολογί</w:t>
      </w:r>
      <w:r>
        <w:rPr>
          <w:rFonts w:eastAsia="Times New Roman"/>
          <w:szCs w:val="24"/>
        </w:rPr>
        <w:t xml:space="preserve">α και του Συμβουλίου της Επικρατείας και του Ελεγκτικού Συνεδρίου να ζητά εμπεριστατωμένη, ειδική μελέτη, όταν κόβετε μισθούς και συντάξεις. Γιατί δεν το κάνετε, κυρία </w:t>
      </w:r>
      <w:proofErr w:type="spellStart"/>
      <w:r>
        <w:rPr>
          <w:rFonts w:eastAsia="Times New Roman"/>
          <w:szCs w:val="24"/>
        </w:rPr>
        <w:t>Αχτσιόγλου</w:t>
      </w:r>
      <w:proofErr w:type="spellEnd"/>
      <w:r>
        <w:rPr>
          <w:rFonts w:eastAsia="Times New Roman"/>
          <w:szCs w:val="24"/>
        </w:rPr>
        <w:t>; Βεβαίως και ξέρετε την υποχρέωσή σας. Να σας πω εγώ γιατί. Διότι επί ενάμισ</w:t>
      </w:r>
      <w:r>
        <w:rPr>
          <w:rFonts w:eastAsia="Times New Roman"/>
          <w:szCs w:val="24"/>
        </w:rPr>
        <w:t>η</w:t>
      </w:r>
      <w:r>
        <w:rPr>
          <w:rFonts w:eastAsia="Times New Roman"/>
          <w:szCs w:val="24"/>
        </w:rPr>
        <w:t xml:space="preserve"> χρόνο διαπραγματεύεστε, υποτίθεται, σκληρά και περήφανα, αλλά πάνω στο ζύγι. Σας λέει το ΔΝΤ κόψε δέκα, λέτε εσείς όχι, εμείς πέντε. Ε, δεν γίνεται έτσι. Εάν δεν υπάρχει μία μελέτη που να μας δείχνει τι απέδωσε ή τι δεν απέδωσε ο νόμος </w:t>
      </w:r>
      <w:proofErr w:type="spellStart"/>
      <w:r>
        <w:rPr>
          <w:rFonts w:eastAsia="Times New Roman"/>
          <w:szCs w:val="24"/>
        </w:rPr>
        <w:t>Κατρούγκαλου</w:t>
      </w:r>
      <w:proofErr w:type="spellEnd"/>
      <w:r>
        <w:rPr>
          <w:rFonts w:eastAsia="Times New Roman"/>
          <w:szCs w:val="24"/>
        </w:rPr>
        <w:t xml:space="preserve"> και πώ</w:t>
      </w:r>
      <w:r>
        <w:rPr>
          <w:rFonts w:eastAsia="Times New Roman"/>
          <w:szCs w:val="24"/>
        </w:rPr>
        <w:t xml:space="preserve">ς θα βγει το ασφαλιστικό σύστημα στον κύκλο της βιωσιμότητας, δεν κάνετε απολύτως τίποτε. </w:t>
      </w:r>
    </w:p>
    <w:p w14:paraId="466027D2" w14:textId="77777777" w:rsidR="008E1586" w:rsidRDefault="00786920">
      <w:pPr>
        <w:spacing w:after="0" w:line="600" w:lineRule="auto"/>
        <w:ind w:firstLine="720"/>
        <w:jc w:val="both"/>
        <w:rPr>
          <w:rFonts w:eastAsia="Times New Roman"/>
          <w:szCs w:val="24"/>
        </w:rPr>
      </w:pPr>
      <w:r>
        <w:rPr>
          <w:rFonts w:eastAsia="Times New Roman"/>
          <w:szCs w:val="24"/>
        </w:rPr>
        <w:t>Κι άντε να δεχθώ εγώ ότι το ΔΝΤ είναι το κακό, που πλέον αυτό το παραμύθι κι αυτός ο δράκος δεν περνάει πουθενά. άντε το ΔΝΤ είναι το κακό. Εσείς τι κάνετε ως Κυβέρν</w:t>
      </w:r>
      <w:r>
        <w:rPr>
          <w:rFonts w:eastAsia="Times New Roman"/>
          <w:szCs w:val="24"/>
        </w:rPr>
        <w:t xml:space="preserve">ηση; Μελετήσατε ποτέ σοβαρά τη λύση του συνταξιοδοτικού; Ποια είναι τα αποτελέσματα; Μέσα σε δύο χρόνια έχετε περικόψει κύριες και επικουρικές τρεις φορές. Είναι δυνατόν; </w:t>
      </w:r>
    </w:p>
    <w:p w14:paraId="466027D3" w14:textId="77777777" w:rsidR="008E1586" w:rsidRDefault="00786920">
      <w:pPr>
        <w:spacing w:after="0" w:line="600" w:lineRule="auto"/>
        <w:ind w:firstLine="720"/>
        <w:jc w:val="both"/>
        <w:rPr>
          <w:rFonts w:eastAsia="Times New Roman"/>
          <w:szCs w:val="24"/>
        </w:rPr>
      </w:pPr>
      <w:r>
        <w:rPr>
          <w:rFonts w:eastAsia="Times New Roman"/>
          <w:szCs w:val="24"/>
        </w:rPr>
        <w:t>Υπάρχει, όμως, ο δρόμος, υπάρχει η σωτηρία, υπάρχει το μονοπάτι της θεραπείας όλων α</w:t>
      </w:r>
      <w:r>
        <w:rPr>
          <w:rFonts w:eastAsia="Times New Roman"/>
          <w:szCs w:val="24"/>
        </w:rPr>
        <w:t xml:space="preserve">υτών. </w:t>
      </w:r>
      <w:r>
        <w:rPr>
          <w:rFonts w:eastAsia="Times New Roman"/>
          <w:szCs w:val="24"/>
        </w:rPr>
        <w:t>Ε</w:t>
      </w:r>
      <w:r>
        <w:rPr>
          <w:rFonts w:eastAsia="Times New Roman"/>
          <w:szCs w:val="24"/>
        </w:rPr>
        <w:t xml:space="preserve">ίναι αυτό που έκανε η Κύπρος. Χθες, ο Πρόεδρος της Κυπριακής Δημοκρατίας, ο κ. Αναστασιάδης, ανακοίνωσε –προσέξτε- αύξηση κατά το </w:t>
      </w:r>
      <w:r>
        <w:rPr>
          <w:rFonts w:eastAsia="Times New Roman"/>
          <w:szCs w:val="24"/>
        </w:rPr>
        <w:lastRenderedPageBreak/>
        <w:t>πρώτο τρίμηνο του τρέχοντος έτους της κυπριακής οικονομίας, του ΑΕΠ, 3,3%. Η ΕΛΣΤΑΤ, στα καθ’ ημάς, ανακοίνωσε για το π</w:t>
      </w:r>
      <w:r>
        <w:rPr>
          <w:rFonts w:eastAsia="Times New Roman"/>
          <w:szCs w:val="24"/>
        </w:rPr>
        <w:t>ρώτο τρίμηνο του 2017 ύφεση 0,5%. Κι έτσι, είμαστε η μοναδική χώρα της ευρωζώνης που και το 2016 και έως σήμερα το 2017 βρισκόμαστε σε ύφεση.</w:t>
      </w:r>
    </w:p>
    <w:p w14:paraId="466027D4" w14:textId="77777777" w:rsidR="008E1586" w:rsidRDefault="00786920">
      <w:pPr>
        <w:spacing w:after="0" w:line="600" w:lineRule="auto"/>
        <w:ind w:firstLine="720"/>
        <w:jc w:val="both"/>
        <w:rPr>
          <w:rFonts w:eastAsia="Times New Roman"/>
          <w:szCs w:val="24"/>
        </w:rPr>
      </w:pPr>
      <w:r>
        <w:rPr>
          <w:rFonts w:eastAsia="Times New Roman"/>
          <w:szCs w:val="24"/>
        </w:rPr>
        <w:t>Ό</w:t>
      </w:r>
      <w:r>
        <w:rPr>
          <w:rFonts w:eastAsia="Times New Roman"/>
          <w:szCs w:val="24"/>
        </w:rPr>
        <w:t xml:space="preserve">λα αυτά, αγαπητέ κύριε </w:t>
      </w:r>
      <w:proofErr w:type="spellStart"/>
      <w:r>
        <w:rPr>
          <w:rFonts w:eastAsia="Times New Roman"/>
          <w:szCs w:val="24"/>
        </w:rPr>
        <w:t>Τσακαλώτε</w:t>
      </w:r>
      <w:proofErr w:type="spellEnd"/>
      <w:r>
        <w:rPr>
          <w:rFonts w:eastAsia="Times New Roman"/>
          <w:szCs w:val="24"/>
        </w:rPr>
        <w:t>, όταν το πετρέλαιο είναι στα 45 δολάρια το βαρέλι -είναι ιστορικό χαμηλό- και ότ</w:t>
      </w:r>
      <w:r>
        <w:rPr>
          <w:rFonts w:eastAsia="Times New Roman"/>
          <w:szCs w:val="24"/>
        </w:rPr>
        <w:t xml:space="preserve">αν ο εισερχόμενος τουρισμός στην Ελλάδα ήταν σε ιστορικό υψηλό, ανόδου. </w:t>
      </w:r>
    </w:p>
    <w:p w14:paraId="466027D5" w14:textId="77777777" w:rsidR="008E1586" w:rsidRDefault="00786920">
      <w:pPr>
        <w:spacing w:after="0" w:line="600" w:lineRule="auto"/>
        <w:ind w:firstLine="720"/>
        <w:jc w:val="both"/>
        <w:rPr>
          <w:rFonts w:eastAsia="Times New Roman"/>
          <w:szCs w:val="24"/>
        </w:rPr>
      </w:pPr>
      <w:r>
        <w:rPr>
          <w:rFonts w:eastAsia="Times New Roman"/>
          <w:szCs w:val="24"/>
        </w:rPr>
        <w:t>Δηλαδή –και με αυτό τελειώνω- προβλέπω, αγαπητοί Υπουργοί της Κυβέρνησης, ότι θα έχετε μέλλον όταν αποχωρήσετε από την Κυβέρνηση με τον έναν ή τον άλλο τρόπο. Θα σας καλούν στα αμφιθέ</w:t>
      </w:r>
      <w:r>
        <w:rPr>
          <w:rFonts w:eastAsia="Times New Roman"/>
          <w:szCs w:val="24"/>
        </w:rPr>
        <w:t xml:space="preserve">ατρα των ξένων πανεπιστημίων όπως τον έτερο συνάδελφό σας κ. </w:t>
      </w:r>
      <w:proofErr w:type="spellStart"/>
      <w:r>
        <w:rPr>
          <w:rFonts w:eastAsia="Times New Roman"/>
          <w:szCs w:val="24"/>
        </w:rPr>
        <w:t>Βαρουφάκη</w:t>
      </w:r>
      <w:proofErr w:type="spellEnd"/>
      <w:r>
        <w:rPr>
          <w:rFonts w:eastAsia="Times New Roman"/>
          <w:szCs w:val="24"/>
        </w:rPr>
        <w:t xml:space="preserve"> -που εκείνος εξηγούσε πώς έκλεισε τις τράπεζες και πώς διέλυσε την οικονομία- να διδάσκετε πώς κρατήσατε και ρίξατε στην ύφεση μ</w:t>
      </w:r>
      <w:r>
        <w:rPr>
          <w:rFonts w:eastAsia="Times New Roman"/>
          <w:szCs w:val="24"/>
        </w:rPr>
        <w:t>ί</w:t>
      </w:r>
      <w:r>
        <w:rPr>
          <w:rFonts w:eastAsia="Times New Roman"/>
          <w:szCs w:val="24"/>
        </w:rPr>
        <w:t>α χώρα με αυτά τα δύο συγκριτικά δεδομένα, το ιστορικό χ</w:t>
      </w:r>
      <w:r>
        <w:rPr>
          <w:rFonts w:eastAsia="Times New Roman"/>
          <w:szCs w:val="24"/>
        </w:rPr>
        <w:t>αμηλό του πετρελαίου και το ιστορικό υψηλό του τουρισμού.</w:t>
      </w:r>
    </w:p>
    <w:p w14:paraId="466027D6" w14:textId="77777777" w:rsidR="008E1586" w:rsidRDefault="00786920">
      <w:pPr>
        <w:spacing w:after="0" w:line="600" w:lineRule="auto"/>
        <w:ind w:firstLine="720"/>
        <w:jc w:val="both"/>
        <w:rPr>
          <w:rFonts w:eastAsia="Times New Roman"/>
          <w:szCs w:val="24"/>
        </w:rPr>
      </w:pPr>
      <w:r>
        <w:rPr>
          <w:rFonts w:eastAsia="Times New Roman"/>
          <w:szCs w:val="24"/>
        </w:rPr>
        <w:t>Κυρίες και κύριοι συνάδελφοι, το Ποτάμι θεωρεί άκρως αντισυνταγματικά τα άρθρα του μνημονίου 4. Ή θέλετε να το λέμε κάπως αλλιώς; Πώς θέλετε να το λέμε, αγαπητοί Βουλευτές του ΣΥΡΙΖΑ, το δεύτερό σας</w:t>
      </w:r>
      <w:r>
        <w:rPr>
          <w:rFonts w:eastAsia="Times New Roman"/>
          <w:szCs w:val="24"/>
        </w:rPr>
        <w:t xml:space="preserve"> μνημόνιο; Όπως θέλετε. Είναι αντισυνταγματικά τα άρθρα 1,2,15 και 58. </w:t>
      </w:r>
    </w:p>
    <w:p w14:paraId="466027D7" w14:textId="77777777" w:rsidR="008E1586" w:rsidRDefault="00786920">
      <w:pPr>
        <w:spacing w:after="0" w:line="600" w:lineRule="auto"/>
        <w:ind w:firstLine="720"/>
        <w:jc w:val="both"/>
        <w:rPr>
          <w:rFonts w:eastAsia="Times New Roman"/>
          <w:szCs w:val="24"/>
        </w:rPr>
      </w:pPr>
      <w:r>
        <w:rPr>
          <w:rFonts w:eastAsia="Times New Roman"/>
          <w:szCs w:val="24"/>
        </w:rPr>
        <w:t>Προσέξτε, αγαπητοί φίλοι και αγαπητοί Βουλευτές του ΣΥΡΙΖΑ και των ΑΝΕΛ, δεν είστε η κάθε λέξη του Συντάγματος, αλλά η κάθε λέξη του μνημονίου.</w:t>
      </w:r>
    </w:p>
    <w:p w14:paraId="466027D8" w14:textId="77777777" w:rsidR="008E1586" w:rsidRDefault="00786920">
      <w:pPr>
        <w:spacing w:after="0" w:line="600" w:lineRule="auto"/>
        <w:ind w:firstLine="720"/>
        <w:jc w:val="both"/>
        <w:rPr>
          <w:rFonts w:eastAsia="Times New Roman"/>
          <w:szCs w:val="24"/>
        </w:rPr>
      </w:pPr>
      <w:r>
        <w:rPr>
          <w:rFonts w:eastAsia="Times New Roman"/>
          <w:szCs w:val="24"/>
        </w:rPr>
        <w:t>Σας ευχαριστώ.</w:t>
      </w:r>
    </w:p>
    <w:p w14:paraId="466027D9" w14:textId="77777777" w:rsidR="008E1586" w:rsidRDefault="00786920">
      <w:pPr>
        <w:spacing w:after="0" w:line="600" w:lineRule="auto"/>
        <w:ind w:firstLine="720"/>
        <w:jc w:val="center"/>
        <w:rPr>
          <w:rFonts w:eastAsia="Times New Roman"/>
          <w:szCs w:val="24"/>
        </w:rPr>
      </w:pPr>
      <w:r>
        <w:rPr>
          <w:rFonts w:eastAsia="Times New Roman"/>
          <w:szCs w:val="24"/>
        </w:rPr>
        <w:lastRenderedPageBreak/>
        <w:t>(Χειροκροτήματα)</w:t>
      </w:r>
    </w:p>
    <w:p w14:paraId="466027DA"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ΠΡΟΕΔΡΕΥ</w:t>
      </w:r>
      <w:r>
        <w:rPr>
          <w:rFonts w:eastAsia="Times New Roman" w:cs="Times New Roman"/>
          <w:b/>
          <w:szCs w:val="24"/>
        </w:rPr>
        <w:t>ΟΥΣΑ (Αναστασία Χριστοδουλοπούλου):</w:t>
      </w:r>
      <w:r>
        <w:rPr>
          <w:rFonts w:eastAsia="Times New Roman" w:cs="Times New Roman"/>
          <w:szCs w:val="24"/>
        </w:rPr>
        <w:t xml:space="preserve"> Τον λόγο έχει ο Κοινοβουλευτικός Εκπρόσωπος του ΣΥΡΙΖΑ κ. Μαντάς. </w:t>
      </w:r>
    </w:p>
    <w:p w14:paraId="466027D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Μετά θα μιλήσει η Υπουργός κ. </w:t>
      </w:r>
      <w:proofErr w:type="spellStart"/>
      <w:r>
        <w:rPr>
          <w:rFonts w:eastAsia="Times New Roman" w:cs="Times New Roman"/>
          <w:szCs w:val="24"/>
        </w:rPr>
        <w:t>Αχτσιόγλου</w:t>
      </w:r>
      <w:proofErr w:type="spellEnd"/>
      <w:r>
        <w:rPr>
          <w:rFonts w:eastAsia="Times New Roman" w:cs="Times New Roman"/>
          <w:szCs w:val="24"/>
        </w:rPr>
        <w:t>.</w:t>
      </w:r>
    </w:p>
    <w:p w14:paraId="466027DC"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Ορίστε, κύριε Μαντά, έχετε τον λόγο.</w:t>
      </w:r>
    </w:p>
    <w:p w14:paraId="466027DD"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Κυρίες και κύριοι Βουλευτές, νομίζω ότι στη συζήτηση που προηγήθηκε, από πολλές πλευρές της Βουλής περισσεύει η υποκρισία, η ευκολία στην προσέγγιση μιας εξαιρετικά δύσκολης κατάστασης και -θα τολμούσα να πω- η φθηνή επιχειρηματολογία.</w:t>
      </w:r>
    </w:p>
    <w:p w14:paraId="466027D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Δεύτερον, θέλω να π</w:t>
      </w:r>
      <w:r>
        <w:rPr>
          <w:rFonts w:eastAsia="Times New Roman" w:cs="Times New Roman"/>
          <w:szCs w:val="24"/>
        </w:rPr>
        <w:t xml:space="preserve">ω ότι από τη νομική πλευρά θα θέσω δύο ζητήματα. Γνωρίζετε ότι δεν είμαι νομικός, αλλά νομίζω ότι μπορώ να τα πω αυτά. Η </w:t>
      </w:r>
      <w:r>
        <w:rPr>
          <w:rFonts w:eastAsia="Times New Roman" w:cs="Times New Roman"/>
          <w:szCs w:val="24"/>
        </w:rPr>
        <w:t>Ο</w:t>
      </w:r>
      <w:r>
        <w:rPr>
          <w:rFonts w:eastAsia="Times New Roman" w:cs="Times New Roman"/>
          <w:szCs w:val="24"/>
        </w:rPr>
        <w:t>λομέλεια του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668/2012 και η 2287/2015 έχουν κρίνει ότι σε περιπτώσεις δυσμενών δημοσιονομικών συνθηκών και εφόσον προκύπτει ότι</w:t>
      </w:r>
      <w:r>
        <w:rPr>
          <w:rFonts w:eastAsia="Times New Roman" w:cs="Times New Roman"/>
          <w:szCs w:val="24"/>
        </w:rPr>
        <w:t xml:space="preserve"> το κράτος αδυνατεί να παράσχει επαρκή χρηματοδότηση, δεν αποκλείεται η επέμβαση του νομοθέτη ενώ οι περικοπές που γίνονται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προγράμματος περιστολής δημοσίων δαπανών δεν προσκρούει στις διατάξεις του άρθρου 25 του Συντάγματος περί της αρχής της </w:t>
      </w:r>
      <w:r>
        <w:rPr>
          <w:rFonts w:eastAsia="Times New Roman" w:cs="Times New Roman"/>
          <w:szCs w:val="24"/>
        </w:rPr>
        <w:t>αναλογικότητας.</w:t>
      </w:r>
    </w:p>
    <w:p w14:paraId="466027DF" w14:textId="77777777" w:rsidR="008E1586" w:rsidRDefault="00786920">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466027E0"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Σας παρακαλώ, δεν διέκοψα κανέναν.</w:t>
      </w:r>
    </w:p>
    <w:p w14:paraId="466027E1"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Επιπλέον, δε, στη σελίδα 15 της Έκθεσης του Επιστημονικού Συμβουλίου σημειώνεται ότι πρέπει να σταθμιστεί εν προκειμένω εάν οι προτεινόμενες μειώσεις </w:t>
      </w:r>
      <w:r>
        <w:rPr>
          <w:rFonts w:eastAsia="Times New Roman" w:cs="Times New Roman"/>
          <w:szCs w:val="24"/>
        </w:rPr>
        <w:lastRenderedPageBreak/>
        <w:t>διαταράσ</w:t>
      </w:r>
      <w:r>
        <w:rPr>
          <w:rFonts w:eastAsia="Times New Roman" w:cs="Times New Roman"/>
          <w:szCs w:val="24"/>
        </w:rPr>
        <w:t xml:space="preserve">σουν τη δίκαιη ισορροπία που πρέπει να υφίσταται μεταξύ αφενός της προσβολής της σύνταξης ως περιουσιακού αγαθού, το οποίο προστατεύεται από το αντίστοιχο άρθρο, και αφετέρου του δημοσιονομικού συμφέροντος. Επαναλαμβάνω, πρέπει να σταθμιστεί. Τα λέω αυτά, </w:t>
      </w:r>
      <w:r>
        <w:rPr>
          <w:rFonts w:eastAsia="Times New Roman" w:cs="Times New Roman"/>
          <w:szCs w:val="24"/>
        </w:rPr>
        <w:t>για να πω τα επιχειρήματα της δικής μας πλευράς.</w:t>
      </w:r>
    </w:p>
    <w:p w14:paraId="466027E2"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Θέλω να πω, πρώτον, ότι δυστυχώς ο κ. Βορίδης ξεκίνησε με ένα ψέμα και δεν θέλω να το αφήσω αυτό αναπάντητο. Το ψέμα ήταν ότι όλες οι συντάξεις θα </w:t>
      </w:r>
      <w:proofErr w:type="spellStart"/>
      <w:r>
        <w:rPr>
          <w:rFonts w:eastAsia="Times New Roman" w:cs="Times New Roman"/>
          <w:szCs w:val="24"/>
        </w:rPr>
        <w:t>περικοπούν</w:t>
      </w:r>
      <w:proofErr w:type="spellEnd"/>
      <w:r>
        <w:rPr>
          <w:rFonts w:eastAsia="Times New Roman" w:cs="Times New Roman"/>
          <w:szCs w:val="24"/>
        </w:rPr>
        <w:t xml:space="preserve">. Ξέρει πάρα πολύ καλά ο κ. Βορίδης δύο πράγματα. </w:t>
      </w:r>
      <w:r>
        <w:rPr>
          <w:rFonts w:eastAsia="Times New Roman" w:cs="Times New Roman"/>
          <w:szCs w:val="24"/>
        </w:rPr>
        <w:t>Το πρώτο είναι ότι μιλάμε για τους συνταξιούχους που έχουν προσωπική διαφορά και αυτοί είναι πολύ λιγότεροι από τους μισούς. Άρα οι υπόλοιποι συνταξιούχοι δεν θα θιγούν απ’ αυτά τα μέτρα.</w:t>
      </w:r>
    </w:p>
    <w:p w14:paraId="466027E3" w14:textId="77777777" w:rsidR="008E1586" w:rsidRDefault="00786920">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466027E4" w14:textId="77777777" w:rsidR="008E1586" w:rsidRDefault="00786920">
      <w:pPr>
        <w:spacing w:after="0" w:line="600" w:lineRule="auto"/>
        <w:ind w:firstLine="720"/>
        <w:jc w:val="both"/>
        <w:rPr>
          <w:rFonts w:eastAsia="Times New Roman"/>
          <w:szCs w:val="24"/>
        </w:rPr>
      </w:pPr>
      <w:r>
        <w:rPr>
          <w:rFonts w:eastAsia="Times New Roman"/>
          <w:szCs w:val="24"/>
        </w:rPr>
        <w:t>Ακούστε με όπως σας ά</w:t>
      </w:r>
      <w:r>
        <w:rPr>
          <w:rFonts w:eastAsia="Times New Roman"/>
          <w:szCs w:val="24"/>
        </w:rPr>
        <w:t>κουσα. Πολύ προσεκτικά θα με ακούσετε!</w:t>
      </w:r>
    </w:p>
    <w:p w14:paraId="466027E5" w14:textId="77777777" w:rsidR="008E1586" w:rsidRDefault="00786920">
      <w:pPr>
        <w:spacing w:after="0" w:line="600" w:lineRule="auto"/>
        <w:ind w:firstLine="720"/>
        <w:jc w:val="both"/>
        <w:rPr>
          <w:rFonts w:eastAsia="Times New Roman"/>
          <w:szCs w:val="24"/>
        </w:rPr>
      </w:pPr>
      <w:r>
        <w:rPr>
          <w:rFonts w:eastAsia="Times New Roman"/>
          <w:szCs w:val="24"/>
        </w:rPr>
        <w:t>Δ</w:t>
      </w:r>
      <w:r>
        <w:rPr>
          <w:rFonts w:eastAsia="Times New Roman"/>
          <w:szCs w:val="24"/>
        </w:rPr>
        <w:t xml:space="preserve">εύτερον, μέσα από τον </w:t>
      </w:r>
      <w:proofErr w:type="spellStart"/>
      <w:r>
        <w:rPr>
          <w:rFonts w:eastAsia="Times New Roman"/>
          <w:szCs w:val="24"/>
        </w:rPr>
        <w:t>επανυπολογισμό</w:t>
      </w:r>
      <w:proofErr w:type="spellEnd"/>
      <w:r>
        <w:rPr>
          <w:rFonts w:eastAsia="Times New Roman"/>
          <w:szCs w:val="24"/>
        </w:rPr>
        <w:t xml:space="preserve"> των συντάξεων θα προκύψουν και θετικές προσωπικές διαφορές, οι οποίες θα προχωρήσουν ως έχουν σε βάθος πενταετίας. Θα καταβληθούν, δηλαδή, στους συνταξιούχους. Το λέει σαφέστατα μ</w:t>
      </w:r>
      <w:r>
        <w:rPr>
          <w:rFonts w:eastAsia="Times New Roman"/>
          <w:szCs w:val="24"/>
        </w:rPr>
        <w:t>έσα και το νομοσχέδιο.</w:t>
      </w:r>
    </w:p>
    <w:p w14:paraId="466027E6" w14:textId="77777777" w:rsidR="008E1586" w:rsidRDefault="00786920">
      <w:pPr>
        <w:spacing w:after="0" w:line="600" w:lineRule="auto"/>
        <w:ind w:firstLine="720"/>
        <w:jc w:val="both"/>
        <w:rPr>
          <w:rFonts w:eastAsia="Times New Roman" w:cs="Times New Roman"/>
          <w:szCs w:val="24"/>
        </w:rPr>
      </w:pPr>
      <w:r>
        <w:rPr>
          <w:rFonts w:eastAsia="Times New Roman"/>
          <w:szCs w:val="24"/>
        </w:rPr>
        <w:t>Δεν ισχυρίζομαι σε κα</w:t>
      </w:r>
      <w:r>
        <w:rPr>
          <w:rFonts w:eastAsia="Times New Roman"/>
          <w:szCs w:val="24"/>
        </w:rPr>
        <w:t>μ</w:t>
      </w:r>
      <w:r>
        <w:rPr>
          <w:rFonts w:eastAsia="Times New Roman"/>
          <w:szCs w:val="24"/>
        </w:rPr>
        <w:t xml:space="preserve">μία περίπτωση ότι αυτά τα μέτρα δεν είναι σκληρά μέτρα, δεν είναι πολύ δύσκολα μέτρα και ιδιαίτερα για στρώματα και κοινωνικές ομάδες που πρωτίστως ενδιαφέρουν τη Ριζοσπαστική </w:t>
      </w:r>
      <w:proofErr w:type="spellStart"/>
      <w:r>
        <w:rPr>
          <w:rFonts w:eastAsia="Times New Roman"/>
          <w:szCs w:val="24"/>
        </w:rPr>
        <w:t>Aριστερά</w:t>
      </w:r>
      <w:proofErr w:type="spellEnd"/>
      <w:r>
        <w:rPr>
          <w:rFonts w:eastAsia="Times New Roman"/>
          <w:szCs w:val="24"/>
        </w:rPr>
        <w:t>.</w:t>
      </w:r>
      <w:r>
        <w:rPr>
          <w:rFonts w:eastAsia="Times New Roman" w:cs="Times New Roman"/>
          <w:szCs w:val="24"/>
        </w:rPr>
        <w:t xml:space="preserve"> Ό</w:t>
      </w:r>
      <w:r>
        <w:rPr>
          <w:rFonts w:eastAsia="Times New Roman" w:cs="Times New Roman"/>
          <w:szCs w:val="24"/>
        </w:rPr>
        <w:t xml:space="preserve">μως, κυρίες και κύριοι Βουλευτές, ας αναλογιστούμε με όρους πραγματικότητας, με όρους αλήθειας και με </w:t>
      </w:r>
      <w:r>
        <w:rPr>
          <w:rFonts w:eastAsia="Times New Roman" w:cs="Times New Roman"/>
          <w:szCs w:val="24"/>
        </w:rPr>
        <w:lastRenderedPageBreak/>
        <w:t xml:space="preserve">όρους ειλικρίνειας πού βρέθηκε αυτή η χώρα, πού βρίσκεται τόσον καιρό αυτή η χώρα, τι αγώνα δώσαμε και το πρώτο εξάμηνο του 2015, πώς βρεθήκαμε στην άκρη </w:t>
      </w:r>
      <w:r>
        <w:rPr>
          <w:rFonts w:eastAsia="Times New Roman" w:cs="Times New Roman"/>
          <w:szCs w:val="24"/>
        </w:rPr>
        <w:t>του τοίχου με το πιστόλι στον κρόταφο κυριολεκτικά, πώς κάναμε τον συμβιβασμό του Ιουλίου του 2015 και πώς από τότε προσπαθούμε με αγωνία, με επιμονή, με όση έγνοια μπορούμε -δεν ισχυρίζομαι ότι μόνο εμείς έχουμε έγνοια, αλλά με όση έγνοια μπορούμε- με πολ</w:t>
      </w:r>
      <w:r>
        <w:rPr>
          <w:rFonts w:eastAsia="Times New Roman" w:cs="Times New Roman"/>
          <w:szCs w:val="24"/>
        </w:rPr>
        <w:t xml:space="preserve">ύ μεγάλη προσπάθεια να κάνουμε ό,τι είναι δυνατόν, μα ό,τι είναι δυνατόν για να μπορέσουμε σε αυτήν τη δύσκολη στιγμή να ανοίξουμε έναν δρόμο για την οριστική έξοδο από την επιτροπεία και τα μνημόνια. Περί αυτού πρόκειται. </w:t>
      </w:r>
    </w:p>
    <w:p w14:paraId="466027E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Δ</w:t>
      </w:r>
      <w:r>
        <w:rPr>
          <w:rFonts w:eastAsia="Times New Roman" w:cs="Times New Roman"/>
          <w:szCs w:val="24"/>
        </w:rPr>
        <w:t>εν χρειάζονται εδώ ευκολίες ούτ</w:t>
      </w:r>
      <w:r>
        <w:rPr>
          <w:rFonts w:eastAsia="Times New Roman" w:cs="Times New Roman"/>
          <w:szCs w:val="24"/>
        </w:rPr>
        <w:t xml:space="preserve">ε εμείς είμαστε εύκολοι ούτε με τους εαυτούς μας ούτε απέναντι στον κόσμο. Του μιλάμε ειλικρινά και λέμε ναι, παίρνουμε πολύ δύσκολα μέτρα, αλλά εάν δεν έκλεινε η αξιολόγηση, για πείτε μου λιγάκι, τι θα γινόταν ακριβώς; </w:t>
      </w:r>
    </w:p>
    <w:p w14:paraId="466027E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Ξεχνάτε συνειδητά δύο πράγματα, κυρ</w:t>
      </w:r>
      <w:r>
        <w:rPr>
          <w:rFonts w:eastAsia="Times New Roman" w:cs="Times New Roman"/>
          <w:szCs w:val="24"/>
        </w:rPr>
        <w:t>ίες και κύριοι Βουλευτές. Πρώτον, ξεχνάτε αυτό που τόνισε και ο συνάδελφος κ. Παρασκευόπουλος, ότι για πρώτη φορά πετύχαμε αυτά τα αντίμετρα, που εσείς λοιδορείτε, αλλά που σίγουρα -και αυτό δεν το αμφισβητεί κανένας- έχουν ουδέτερο δημοσιονομικό αποτέλεσμ</w:t>
      </w:r>
      <w:r>
        <w:rPr>
          <w:rFonts w:eastAsia="Times New Roman" w:cs="Times New Roman"/>
          <w:szCs w:val="24"/>
        </w:rPr>
        <w:t xml:space="preserve">α. Μπορεί να πείτε οτιδήποτε για τις στοχεύσεις τους, για το ένα, για το άλλο, αλλά αυτό είναι βέβαιο. </w:t>
      </w:r>
      <w:r>
        <w:rPr>
          <w:rFonts w:eastAsia="Times New Roman" w:cs="Times New Roman"/>
          <w:szCs w:val="24"/>
        </w:rPr>
        <w:t>Ε</w:t>
      </w:r>
      <w:r>
        <w:rPr>
          <w:rFonts w:eastAsia="Times New Roman" w:cs="Times New Roman"/>
          <w:szCs w:val="24"/>
        </w:rPr>
        <w:t>νεργοποιούνται εφόσον είμαστε μέσα στους στόχους βεβαίως.</w:t>
      </w:r>
    </w:p>
    <w:p w14:paraId="466027E9"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Εφόσον είμαστε μέσα στους στόχους και εφόσον συμφωνήσουν και οι ξένοι. Πείτ</w:t>
      </w:r>
      <w:r>
        <w:rPr>
          <w:rFonts w:eastAsia="Times New Roman" w:cs="Times New Roman"/>
          <w:szCs w:val="24"/>
        </w:rPr>
        <w:t>ε τα όλα.</w:t>
      </w:r>
    </w:p>
    <w:p w14:paraId="466027EA"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lastRenderedPageBreak/>
        <w:t>ΧΡΗΣΤΟΣ ΜΑΝΤΑΣ:</w:t>
      </w:r>
      <w:r>
        <w:rPr>
          <w:rFonts w:eastAsia="Times New Roman" w:cs="Times New Roman"/>
          <w:szCs w:val="24"/>
        </w:rPr>
        <w:t xml:space="preserve"> Κύριε Βορίδη, μη μου υποδεικνύετε πράγματα τα οποία ξέρετε ότι τα γνωρίζω. Τα λέω πάρα πολύ καθαρά.</w:t>
      </w:r>
    </w:p>
    <w:p w14:paraId="466027E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Εφόσον, λοιπόν, είμαστε μέσα στους στόχους ενεργοποιούνται μέτρα και αντίμετρα και δεν μπορούσε να υπάρχει άλλος τρόπος παρά να υπ</w:t>
      </w:r>
      <w:r>
        <w:rPr>
          <w:rFonts w:eastAsia="Times New Roman" w:cs="Times New Roman"/>
          <w:szCs w:val="24"/>
        </w:rPr>
        <w:t xml:space="preserve">άρχει ένας μηχανισμός για αυτό. Δεν είναι δυνατόν να υπάρχει άλλος τρόπος παρά μία συμφωνία για το ότι αυτή είναι η εκτίμηση και όχι η άλλη και όχι η </w:t>
      </w:r>
      <w:proofErr w:type="spellStart"/>
      <w:r>
        <w:rPr>
          <w:rFonts w:eastAsia="Times New Roman" w:cs="Times New Roman"/>
          <w:szCs w:val="24"/>
        </w:rPr>
        <w:t>παράλλη</w:t>
      </w:r>
      <w:proofErr w:type="spellEnd"/>
      <w:r>
        <w:rPr>
          <w:rFonts w:eastAsia="Times New Roman" w:cs="Times New Roman"/>
          <w:szCs w:val="24"/>
        </w:rPr>
        <w:t>.</w:t>
      </w:r>
    </w:p>
    <w:p w14:paraId="466027EC"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Τέλος, κυρία Πρόεδρε, θέλω να πω ότι σε αυτήν την πάρα πολύ δύσκολη προσπάθεια έχουμε απόλυτη συν</w:t>
      </w:r>
      <w:r>
        <w:rPr>
          <w:rFonts w:eastAsia="Times New Roman" w:cs="Times New Roman"/>
          <w:szCs w:val="24"/>
        </w:rPr>
        <w:t>είδηση όλες και όλοι που ανήκουμε στην κυβερνητική πλειοψηφία ότι είναι μία δύσκολη μάχη, ότι δεν τελειώνει εδώ. Η ολοκλήρωση της συμφωνίας, που ελπίζουμε να γίνει όσο πιο γρήγορα γίνεται, ίσως και στις 22 του μήνα, είναι δυνατόν πραγματικά να περιλαμβάνει</w:t>
      </w:r>
      <w:r>
        <w:rPr>
          <w:rFonts w:eastAsia="Times New Roman" w:cs="Times New Roman"/>
          <w:szCs w:val="24"/>
        </w:rPr>
        <w:t xml:space="preserve"> και τις ρυθμίσεις για το χρέος και νομίζουμε ότι ανοίγουμε μία μικρή, εγώ θα πω, δυνατότητα και κάτω από πολύ σκληρές προϋποθέσεις για να βγούμε επιτέλους από την επιτροπεία και από τα μνημόνια και να δουλέψουμε πολύ σκληρά για να μπορέσουμε να στήσουμε τ</w:t>
      </w:r>
      <w:r>
        <w:rPr>
          <w:rFonts w:eastAsia="Times New Roman" w:cs="Times New Roman"/>
          <w:szCs w:val="24"/>
        </w:rPr>
        <w:t>η χώρα στα πόδια της και να μπορέσουμε πράγματι να δώσουμε στον λαό μ</w:t>
      </w:r>
      <w:r>
        <w:rPr>
          <w:rFonts w:eastAsia="Times New Roman" w:cs="Times New Roman"/>
          <w:szCs w:val="24"/>
        </w:rPr>
        <w:t>ί</w:t>
      </w:r>
      <w:r>
        <w:rPr>
          <w:rFonts w:eastAsia="Times New Roman" w:cs="Times New Roman"/>
          <w:szCs w:val="24"/>
        </w:rPr>
        <w:t>α ορατή ελπίδα.</w:t>
      </w:r>
    </w:p>
    <w:p w14:paraId="466027E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466027EE" w14:textId="77777777" w:rsidR="008E1586" w:rsidRDefault="00786920">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τις πτέρυγες του ΣΥΡΙΖΑ και των </w:t>
      </w:r>
      <w:r>
        <w:rPr>
          <w:rFonts w:eastAsia="Times New Roman" w:cs="Times New Roman"/>
          <w:szCs w:val="24"/>
        </w:rPr>
        <w:t>ΑΝΕΛ</w:t>
      </w:r>
      <w:r>
        <w:rPr>
          <w:rFonts w:eastAsia="Times New Roman" w:cs="Times New Roman"/>
          <w:szCs w:val="24"/>
        </w:rPr>
        <w:t>)</w:t>
      </w:r>
    </w:p>
    <w:p w14:paraId="466027EF"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επίσης για πέντε λεπτά η Υπουργός Εργα</w:t>
      </w:r>
      <w:r>
        <w:rPr>
          <w:rFonts w:eastAsia="Times New Roman" w:cs="Times New Roman"/>
          <w:szCs w:val="24"/>
        </w:rPr>
        <w:t xml:space="preserve">σίας </w:t>
      </w:r>
      <w:r>
        <w:rPr>
          <w:rFonts w:eastAsia="Times New Roman" w:cs="Times New Roman"/>
          <w:szCs w:val="24"/>
        </w:rPr>
        <w:t xml:space="preserve">κ. </w:t>
      </w:r>
      <w:proofErr w:type="spellStart"/>
      <w:r>
        <w:rPr>
          <w:rFonts w:eastAsia="Times New Roman" w:cs="Times New Roman"/>
          <w:szCs w:val="24"/>
        </w:rPr>
        <w:t>Αχτσιόγλου</w:t>
      </w:r>
      <w:proofErr w:type="spellEnd"/>
      <w:r>
        <w:rPr>
          <w:rFonts w:eastAsia="Times New Roman" w:cs="Times New Roman"/>
          <w:szCs w:val="24"/>
        </w:rPr>
        <w:t>.</w:t>
      </w:r>
    </w:p>
    <w:p w14:paraId="466027F0"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ΕΦΗ </w:t>
      </w:r>
      <w:r>
        <w:rPr>
          <w:rFonts w:eastAsia="Times New Roman" w:cs="Times New Roman"/>
          <w:b/>
          <w:szCs w:val="24"/>
        </w:rPr>
        <w:t>ΑΧΤΣΙΟΓΛΟΥ (Υπουργός Εργασίας, Κοινωνικής Ασφάλισης και Κοινωνικής Αλληλεγγύης):</w:t>
      </w:r>
      <w:r>
        <w:rPr>
          <w:rFonts w:eastAsia="Times New Roman" w:cs="Times New Roman"/>
          <w:szCs w:val="24"/>
        </w:rPr>
        <w:t xml:space="preserve"> Κυρίες και κύριοι Βουλευτές, θα περιοριστώ στην απάντηση των επιχειρημάτων περί συνταγματικότητας και αντισυνταγματικότητας που τέθηκαν από τους Βουλευ</w:t>
      </w:r>
      <w:r>
        <w:rPr>
          <w:rFonts w:eastAsia="Times New Roman" w:cs="Times New Roman"/>
          <w:szCs w:val="24"/>
        </w:rPr>
        <w:t xml:space="preserve">τές που πήραν τον λόγο πρωτύτερα και όχι σε πολιτικό σχολιασμό, σε αντίθεση με αυτό που έκαναν αρκετοί από τους προηγούμενους ομιλητές. </w:t>
      </w:r>
    </w:p>
    <w:p w14:paraId="466027F1"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Θα ξεκινήσω από τις συνταξιοδοτικές ρυθμίσεις. Λαμβάνοντας υπ’ </w:t>
      </w:r>
      <w:proofErr w:type="spellStart"/>
      <w:r>
        <w:rPr>
          <w:rFonts w:eastAsia="Times New Roman" w:cs="Times New Roman"/>
          <w:szCs w:val="24"/>
        </w:rPr>
        <w:t>όψιν</w:t>
      </w:r>
      <w:proofErr w:type="spellEnd"/>
      <w:r>
        <w:rPr>
          <w:rFonts w:eastAsia="Times New Roman" w:cs="Times New Roman"/>
          <w:szCs w:val="24"/>
        </w:rPr>
        <w:t xml:space="preserve"> τη γνωμοδότηση του Ελεγκτικού Συνεδρίου και της Επι</w:t>
      </w:r>
      <w:r>
        <w:rPr>
          <w:rFonts w:eastAsia="Times New Roman" w:cs="Times New Roman"/>
          <w:szCs w:val="24"/>
        </w:rPr>
        <w:t xml:space="preserve">στημονικής Υπηρεσίας της Βουλής, εκτιμούμε ότι δεν υφίσταται ζήτημα αντισυνταγματικότητας, πρώτον, διότι η έκταση του επιβαρυντικού μέτρου </w:t>
      </w:r>
      <w:proofErr w:type="spellStart"/>
      <w:r>
        <w:rPr>
          <w:rFonts w:eastAsia="Times New Roman" w:cs="Times New Roman"/>
          <w:szCs w:val="24"/>
        </w:rPr>
        <w:t>οριοθετείται</w:t>
      </w:r>
      <w:proofErr w:type="spellEnd"/>
      <w:r>
        <w:rPr>
          <w:rFonts w:eastAsia="Times New Roman" w:cs="Times New Roman"/>
          <w:szCs w:val="24"/>
        </w:rPr>
        <w:t xml:space="preserve"> ασφαλώς. Είναι γνωστό ότι από τα μέτρα των συνταξιοδοτικών ρυθμίσεων δεν πρόκειται να επηρεαστούν τα δύο</w:t>
      </w:r>
      <w:r>
        <w:rPr>
          <w:rFonts w:eastAsia="Times New Roman" w:cs="Times New Roman"/>
          <w:szCs w:val="24"/>
        </w:rPr>
        <w:t xml:space="preserve"> τρίτα περίπου των συντάξεων, ενώ το 18%, που αναφέρεται στον νόμο, αποτελεί το ανώτατο όριο, αποτελεί το «ταβάνι», δεν αποτελεί αυτό που πρόκειται να συμβεί στους υπόλοιπους συνταξιούχους που μπορεί να δούνε κάποια παρέμβαση στην προσωπική τους διαφορά.</w:t>
      </w:r>
    </w:p>
    <w:p w14:paraId="466027F2"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πομένως, με αυτή την έννοια, και η τοποθέτηση του κ. Βορίδη περί γενικής μείωσης 18% των συντάξεων δεν είναι ακριβής. Το </w:t>
      </w:r>
      <w:proofErr w:type="spellStart"/>
      <w:r>
        <w:rPr>
          <w:rFonts w:eastAsia="Times New Roman" w:cs="Times New Roman"/>
          <w:szCs w:val="24"/>
        </w:rPr>
        <w:t>μεσοσταθμικό</w:t>
      </w:r>
      <w:proofErr w:type="spellEnd"/>
      <w:r>
        <w:rPr>
          <w:rFonts w:eastAsia="Times New Roman" w:cs="Times New Roman"/>
          <w:szCs w:val="24"/>
        </w:rPr>
        <w:t xml:space="preserve"> είναι πολύ </w:t>
      </w:r>
      <w:proofErr w:type="spellStart"/>
      <w:r>
        <w:rPr>
          <w:rFonts w:eastAsia="Times New Roman" w:cs="Times New Roman"/>
          <w:szCs w:val="24"/>
        </w:rPr>
        <w:t>πολύ</w:t>
      </w:r>
      <w:proofErr w:type="spellEnd"/>
      <w:r>
        <w:rPr>
          <w:rFonts w:eastAsia="Times New Roman" w:cs="Times New Roman"/>
          <w:szCs w:val="24"/>
        </w:rPr>
        <w:t xml:space="preserve"> χαμηλότερο. Οι επικουρικές περιλαμβάνονται και αυτές στο ανώτατο όριο του 18%. </w:t>
      </w:r>
    </w:p>
    <w:p w14:paraId="466027F3"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Για όλο</w:t>
      </w:r>
      <w:r>
        <w:rPr>
          <w:rFonts w:eastAsia="Times New Roman" w:cs="Times New Roman"/>
          <w:szCs w:val="24"/>
        </w:rPr>
        <w:t>υς.</w:t>
      </w:r>
    </w:p>
    <w:p w14:paraId="466027F4" w14:textId="77777777" w:rsidR="008E1586" w:rsidRDefault="00786920">
      <w:pPr>
        <w:spacing w:after="0" w:line="600" w:lineRule="auto"/>
        <w:ind w:firstLine="720"/>
        <w:jc w:val="both"/>
        <w:rPr>
          <w:rFonts w:eastAsia="Times New Roman" w:cs="Times New Roman"/>
          <w:szCs w:val="24"/>
        </w:rPr>
      </w:pPr>
      <w:r>
        <w:rPr>
          <w:rFonts w:eastAsia="Times New Roman"/>
          <w:b/>
          <w:bCs/>
          <w:szCs w:val="24"/>
        </w:rPr>
        <w:t xml:space="preserve">ΕΦΗ </w:t>
      </w:r>
      <w:r>
        <w:rPr>
          <w:rFonts w:eastAsia="Times New Roman"/>
          <w:b/>
          <w:bCs/>
          <w:szCs w:val="24"/>
        </w:rPr>
        <w:t>ΑΧΤΣΙΟΓΛΟΥ (Υπουργός Εργασίας, Κοινωνικής Ασφάλισης και Κοινωνικής Αλληλεγγύης):</w:t>
      </w:r>
      <w:r>
        <w:rPr>
          <w:rFonts w:eastAsia="Times New Roman"/>
          <w:bCs/>
          <w:szCs w:val="24"/>
        </w:rPr>
        <w:t xml:space="preserve"> Όχι, με </w:t>
      </w:r>
      <w:proofErr w:type="spellStart"/>
      <w:r>
        <w:rPr>
          <w:rFonts w:eastAsia="Times New Roman"/>
          <w:bCs/>
          <w:szCs w:val="24"/>
        </w:rPr>
        <w:t>συγχωρείτε</w:t>
      </w:r>
      <w:proofErr w:type="spellEnd"/>
      <w:r>
        <w:rPr>
          <w:rFonts w:eastAsia="Times New Roman"/>
          <w:bCs/>
          <w:szCs w:val="24"/>
        </w:rPr>
        <w:t>, τ</w:t>
      </w:r>
      <w:r>
        <w:rPr>
          <w:rFonts w:eastAsia="Times New Roman" w:cs="Times New Roman"/>
          <w:szCs w:val="24"/>
        </w:rPr>
        <w:t xml:space="preserve">ο 18% δεν τους αφορά όλους. </w:t>
      </w:r>
      <w:r>
        <w:rPr>
          <w:rFonts w:eastAsia="Times New Roman" w:cs="Times New Roman"/>
          <w:szCs w:val="24"/>
        </w:rPr>
        <w:lastRenderedPageBreak/>
        <w:t>Π</w:t>
      </w:r>
      <w:r>
        <w:rPr>
          <w:rFonts w:eastAsia="Times New Roman" w:cs="Times New Roman"/>
          <w:szCs w:val="24"/>
        </w:rPr>
        <w:t>άλι ξαναλέω ότι και για τις επικουρικές η ρύθμιση αφορά μόνο τις προσωπικές διαφορές από τις επικουρικές συντάξεις, δ</w:t>
      </w:r>
      <w:r>
        <w:rPr>
          <w:rFonts w:eastAsia="Times New Roman" w:cs="Times New Roman"/>
          <w:szCs w:val="24"/>
        </w:rPr>
        <w:t>εν αφορά οριζόντια περικοπή. Αυτό να είναι σαφές.</w:t>
      </w:r>
    </w:p>
    <w:p w14:paraId="466027F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Δεύτερον, σε σχέση με το σωρευτικό αποτέλεσμα: εκτιμούμε λοιπόν ότι δεν υφίσταται ζήτημα σωρευτικού αποτελέσματος όπως είχε διαπιστώσει, για παράδειγμα, το Συμβούλιο της Επικρατείας στην απόφαση-πιλότο για </w:t>
      </w:r>
      <w:r>
        <w:rPr>
          <w:rFonts w:eastAsia="Times New Roman" w:cs="Times New Roman"/>
          <w:szCs w:val="24"/>
        </w:rPr>
        <w:t xml:space="preserve">τις συνταξιοδοτικές ρυθμίσεις για τον ν.4387, που είχε κριθεί αντισυνταγματικός, διότι επέβαλλε οριζόντιες περικοπές με αναδρομικό χαρακτήρα και τον οποίο εσείς είχατε ψηφίσει. </w:t>
      </w:r>
    </w:p>
    <w:p w14:paraId="466027F6"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Ο νόμος 4093!</w:t>
      </w:r>
    </w:p>
    <w:p w14:paraId="466027F7" w14:textId="77777777" w:rsidR="008E1586" w:rsidRDefault="00786920">
      <w:pPr>
        <w:spacing w:after="0" w:line="600" w:lineRule="auto"/>
        <w:ind w:firstLine="720"/>
        <w:jc w:val="both"/>
        <w:rPr>
          <w:rFonts w:eastAsia="Times New Roman"/>
          <w:bCs/>
          <w:szCs w:val="24"/>
        </w:rPr>
      </w:pPr>
      <w:r>
        <w:rPr>
          <w:rFonts w:eastAsia="Times New Roman"/>
          <w:b/>
          <w:bCs/>
          <w:szCs w:val="24"/>
        </w:rPr>
        <w:t xml:space="preserve">ΕΦΗ </w:t>
      </w:r>
      <w:r>
        <w:rPr>
          <w:rFonts w:eastAsia="Times New Roman"/>
          <w:b/>
          <w:bCs/>
          <w:szCs w:val="24"/>
        </w:rPr>
        <w:t xml:space="preserve">ΑΧΤΣΙΟΓΛΟΥ (Υπουργός Εργασίας, </w:t>
      </w:r>
      <w:r>
        <w:rPr>
          <w:rFonts w:eastAsia="Times New Roman"/>
          <w:b/>
          <w:bCs/>
          <w:szCs w:val="24"/>
        </w:rPr>
        <w:t>Κοινωνικής Ασφάλισης και Κοινωνικής Αλληλεγγύης):</w:t>
      </w:r>
      <w:r>
        <w:rPr>
          <w:rFonts w:eastAsia="Times New Roman"/>
          <w:bCs/>
          <w:szCs w:val="24"/>
        </w:rPr>
        <w:t xml:space="preserve"> Με </w:t>
      </w:r>
      <w:proofErr w:type="spellStart"/>
      <w:r>
        <w:rPr>
          <w:rFonts w:eastAsia="Times New Roman"/>
          <w:bCs/>
          <w:szCs w:val="24"/>
        </w:rPr>
        <w:t>συγχωρείτε</w:t>
      </w:r>
      <w:proofErr w:type="spellEnd"/>
      <w:r>
        <w:rPr>
          <w:rFonts w:eastAsia="Times New Roman"/>
          <w:bCs/>
          <w:szCs w:val="24"/>
        </w:rPr>
        <w:t>, έχετε απόλυτο δίκιο, διορθώνω: ν.4093 του 2012.</w:t>
      </w:r>
    </w:p>
    <w:p w14:paraId="466027F8" w14:textId="77777777" w:rsidR="008E1586" w:rsidRDefault="00786920">
      <w:pPr>
        <w:spacing w:after="0" w:line="600" w:lineRule="auto"/>
        <w:ind w:firstLine="720"/>
        <w:jc w:val="both"/>
        <w:rPr>
          <w:rFonts w:eastAsia="Times New Roman"/>
          <w:bCs/>
          <w:szCs w:val="24"/>
        </w:rPr>
      </w:pPr>
      <w:r>
        <w:rPr>
          <w:rFonts w:eastAsia="Times New Roman"/>
          <w:b/>
          <w:bCs/>
          <w:szCs w:val="24"/>
        </w:rPr>
        <w:t xml:space="preserve">ΠΡΟΕΔΡΕΥΟΥΣΑ (Αναστασία Χριστοδουλοπούλου): </w:t>
      </w:r>
      <w:proofErr w:type="spellStart"/>
      <w:r>
        <w:rPr>
          <w:rFonts w:eastAsia="Times New Roman"/>
          <w:bCs/>
          <w:szCs w:val="24"/>
        </w:rPr>
        <w:t>Αναρίθμηση</w:t>
      </w:r>
      <w:proofErr w:type="spellEnd"/>
      <w:r>
        <w:rPr>
          <w:rFonts w:eastAsia="Times New Roman"/>
          <w:bCs/>
          <w:szCs w:val="24"/>
        </w:rPr>
        <w:t>.</w:t>
      </w:r>
    </w:p>
    <w:p w14:paraId="466027F9" w14:textId="77777777" w:rsidR="008E1586" w:rsidRDefault="00786920">
      <w:pPr>
        <w:spacing w:after="0" w:line="600" w:lineRule="auto"/>
        <w:ind w:firstLine="720"/>
        <w:jc w:val="both"/>
        <w:rPr>
          <w:rFonts w:eastAsia="Times New Roman"/>
          <w:bCs/>
          <w:szCs w:val="24"/>
        </w:rPr>
      </w:pPr>
      <w:r>
        <w:rPr>
          <w:rFonts w:eastAsia="Times New Roman"/>
          <w:b/>
          <w:bCs/>
          <w:szCs w:val="24"/>
        </w:rPr>
        <w:t xml:space="preserve">ΕΦΗ </w:t>
      </w:r>
      <w:r>
        <w:rPr>
          <w:rFonts w:eastAsia="Times New Roman"/>
          <w:b/>
          <w:bCs/>
          <w:szCs w:val="24"/>
        </w:rPr>
        <w:t>ΑΧΤΣΙΟΓΛΟΥ (Υπουργός Εργασίας, Κοινωνικής Ασφάλισης και Κοινωνικής Αλληλεγγύης):</w:t>
      </w:r>
      <w:r>
        <w:rPr>
          <w:rFonts w:eastAsia="Times New Roman"/>
          <w:bCs/>
          <w:szCs w:val="24"/>
        </w:rPr>
        <w:t xml:space="preserve"> Σε</w:t>
      </w:r>
      <w:r>
        <w:rPr>
          <w:rFonts w:eastAsia="Times New Roman"/>
          <w:bCs/>
          <w:szCs w:val="24"/>
        </w:rPr>
        <w:t xml:space="preserve"> σχέση, λοιπόν, με το σωρευτικό αποτέλεσμα των μέτρων, αυτό δεν ισχύει διότι παράλληλα νομοθετούνται θετικά μέτρα, όπως είναι η μείωση του ΕΝΦΙΑ, η μείωση της εισφοράς αλληλεγγύης, η μείωση της συμμετοχής στη φαρμακευτική δαπάνη, η επιδότηση ενοικίου κ.λπ.</w:t>
      </w:r>
      <w:r>
        <w:rPr>
          <w:rFonts w:eastAsia="Times New Roman"/>
          <w:bCs/>
          <w:szCs w:val="24"/>
        </w:rPr>
        <w:t xml:space="preserve">, τα οποία πρόκειται να αμβλύνουν ή να εκμηδενίσουν σε ορισμένες περιπτώσεις την επιβάρυνση που μπορεί να συμβεί για τη συγκεκριμένη κατηγορία των συνταξιούχων. </w:t>
      </w:r>
    </w:p>
    <w:p w14:paraId="466027FA" w14:textId="77777777" w:rsidR="008E1586" w:rsidRDefault="00786920">
      <w:pPr>
        <w:spacing w:after="0" w:line="600" w:lineRule="auto"/>
        <w:ind w:firstLine="720"/>
        <w:jc w:val="both"/>
        <w:rPr>
          <w:rFonts w:eastAsia="Times New Roman"/>
          <w:bCs/>
          <w:szCs w:val="24"/>
        </w:rPr>
      </w:pPr>
      <w:r>
        <w:rPr>
          <w:rFonts w:eastAsia="Times New Roman"/>
          <w:bCs/>
          <w:szCs w:val="24"/>
        </w:rPr>
        <w:lastRenderedPageBreak/>
        <w:t>Τρίτον, το μέτρο υιοθετείται ενόψει του υπέρτερου σκοπού του δημοσίου συμφέροντος, όπως προκύπ</w:t>
      </w:r>
      <w:r>
        <w:rPr>
          <w:rFonts w:eastAsia="Times New Roman"/>
          <w:bCs/>
          <w:szCs w:val="24"/>
        </w:rPr>
        <w:t xml:space="preserve">τει από το γενικό μέρος της Αιτιολογικής Έκθεσης. Συστήνω στον κ. Βορίδη να ανεβεί λίγο πιο πάνω στο κείμενο και να δει ότι μιλάμε για την αναγκαία προϋπόθεση για τη λήψη ουσιαστικών μέτρων ρύθμισης του ελληνικού δημόσιου χρέους. </w:t>
      </w:r>
    </w:p>
    <w:p w14:paraId="466027FB" w14:textId="77777777" w:rsidR="008E1586" w:rsidRDefault="00786920">
      <w:pPr>
        <w:spacing w:after="0" w:line="600" w:lineRule="auto"/>
        <w:ind w:firstLine="720"/>
        <w:jc w:val="both"/>
        <w:rPr>
          <w:rFonts w:eastAsia="Times New Roman"/>
          <w:bCs/>
          <w:szCs w:val="24"/>
        </w:rPr>
      </w:pPr>
      <w:r>
        <w:rPr>
          <w:rFonts w:eastAsia="Times New Roman"/>
          <w:b/>
          <w:bCs/>
          <w:szCs w:val="24"/>
        </w:rPr>
        <w:t>ΘΕΟΔΩΡΑ ΜΠΑΚΟΓΙΑΝΝΗ:</w:t>
      </w:r>
      <w:r>
        <w:rPr>
          <w:rFonts w:eastAsia="Times New Roman"/>
          <w:bCs/>
          <w:szCs w:val="24"/>
        </w:rPr>
        <w:t xml:space="preserve"> Μα, </w:t>
      </w:r>
      <w:r>
        <w:rPr>
          <w:rFonts w:eastAsia="Times New Roman"/>
          <w:bCs/>
          <w:szCs w:val="24"/>
        </w:rPr>
        <w:t xml:space="preserve">αυτό είναι. </w:t>
      </w:r>
    </w:p>
    <w:p w14:paraId="466027FC" w14:textId="77777777" w:rsidR="008E1586" w:rsidRDefault="00786920">
      <w:pPr>
        <w:spacing w:after="0" w:line="600" w:lineRule="auto"/>
        <w:ind w:firstLine="720"/>
        <w:jc w:val="both"/>
        <w:rPr>
          <w:rFonts w:eastAsia="Times New Roman"/>
          <w:bCs/>
          <w:szCs w:val="24"/>
        </w:rPr>
      </w:pPr>
      <w:r>
        <w:rPr>
          <w:rFonts w:eastAsia="Times New Roman"/>
          <w:b/>
          <w:bCs/>
          <w:szCs w:val="24"/>
        </w:rPr>
        <w:t xml:space="preserve">ΕΦΗ </w:t>
      </w:r>
      <w:r>
        <w:rPr>
          <w:rFonts w:eastAsia="Times New Roman"/>
          <w:b/>
          <w:bCs/>
          <w:szCs w:val="24"/>
        </w:rPr>
        <w:t>ΑΧΤΣΙΟΓΛΟΥ (Υπουργός Εργασίας, Κοινωνικής Ασφάλισης και Κοινωνικής Αλληλεγγύης):</w:t>
      </w:r>
      <w:r>
        <w:rPr>
          <w:rFonts w:eastAsia="Times New Roman"/>
          <w:bCs/>
          <w:szCs w:val="24"/>
        </w:rPr>
        <w:t xml:space="preserve"> Όχι, συστήνω να ανέβει λίγο πιο πάνω. Έχετε κατέβει λίγο πιο κάτω που μιλάτε για την εκκίνηση της συζήτησης. Ανεβείτε λίγο πιο πάνω, στην πρώτη παράγραφο. </w:t>
      </w:r>
    </w:p>
    <w:p w14:paraId="466027FD" w14:textId="77777777" w:rsidR="008E1586" w:rsidRDefault="00786920">
      <w:pPr>
        <w:spacing w:after="0" w:line="600" w:lineRule="auto"/>
        <w:ind w:firstLine="720"/>
        <w:jc w:val="both"/>
        <w:rPr>
          <w:rFonts w:eastAsia="Times New Roman"/>
          <w:bCs/>
          <w:szCs w:val="24"/>
        </w:rPr>
      </w:pPr>
      <w:r>
        <w:rPr>
          <w:rFonts w:eastAsia="Times New Roman"/>
          <w:bCs/>
          <w:szCs w:val="24"/>
        </w:rPr>
        <w:t>Το</w:t>
      </w:r>
      <w:r>
        <w:rPr>
          <w:rFonts w:eastAsia="Times New Roman"/>
          <w:bCs/>
          <w:szCs w:val="24"/>
        </w:rPr>
        <w:t xml:space="preserve"> μέτρο λοιπόν υιοθετείται εν</w:t>
      </w:r>
      <w:r>
        <w:rPr>
          <w:rFonts w:eastAsia="Times New Roman"/>
          <w:bCs/>
          <w:szCs w:val="24"/>
        </w:rPr>
        <w:t xml:space="preserve"> </w:t>
      </w:r>
      <w:r>
        <w:rPr>
          <w:rFonts w:eastAsia="Times New Roman"/>
          <w:bCs/>
          <w:szCs w:val="24"/>
        </w:rPr>
        <w:t xml:space="preserve">όψει αυτού του υπέρτερου σκοπού της ρύθμισης του ελληνικού χρέους. Ο σκοπός της </w:t>
      </w:r>
      <w:proofErr w:type="spellStart"/>
      <w:r>
        <w:rPr>
          <w:rFonts w:eastAsia="Times New Roman"/>
          <w:bCs/>
          <w:szCs w:val="24"/>
        </w:rPr>
        <w:t>απομείωσης</w:t>
      </w:r>
      <w:proofErr w:type="spellEnd"/>
      <w:r>
        <w:rPr>
          <w:rFonts w:eastAsia="Times New Roman"/>
          <w:bCs/>
          <w:szCs w:val="24"/>
        </w:rPr>
        <w:t xml:space="preserve"> του χρέους και εξόδου από την επιτροπεία συνιστά τον λόγο υπέρτερου δημοσίου συμφέροντος, που θα πρέπει να συνεκτιμήσει το δικαστήριο, ε</w:t>
      </w:r>
      <w:r>
        <w:rPr>
          <w:rFonts w:eastAsia="Times New Roman"/>
          <w:bCs/>
          <w:szCs w:val="24"/>
        </w:rPr>
        <w:t xml:space="preserve">φόσον τα ζητήματα αυτά του τεθούν για να λάβει απόφαση περί της συνταγματικότητάς τους. </w:t>
      </w:r>
    </w:p>
    <w:p w14:paraId="466027FE" w14:textId="77777777" w:rsidR="008E1586" w:rsidRDefault="00786920">
      <w:pPr>
        <w:spacing w:after="0" w:line="600" w:lineRule="auto"/>
        <w:ind w:firstLine="720"/>
        <w:jc w:val="both"/>
        <w:rPr>
          <w:rFonts w:eastAsia="Times New Roman"/>
          <w:bCs/>
          <w:szCs w:val="24"/>
        </w:rPr>
      </w:pPr>
      <w:r>
        <w:rPr>
          <w:rFonts w:eastAsia="Times New Roman"/>
          <w:bCs/>
          <w:szCs w:val="24"/>
        </w:rPr>
        <w:t>Τέταρτον, σε σχέση με το ζήτημα της αναλογικότητας, δεδομένου του υπέρτερου σκοπού το μέτρο σέβεται την αρχή της ισότιμης κατανομής των βαρών μεταξύ παλαιών και νέων σ</w:t>
      </w:r>
      <w:r>
        <w:rPr>
          <w:rFonts w:eastAsia="Times New Roman"/>
          <w:bCs/>
          <w:szCs w:val="24"/>
        </w:rPr>
        <w:t xml:space="preserve">υνταξιούχων από την αναδιάρθρωση του συνταξιοδοτικού συστήματος και την αρχή της αλληλεγγύης των γενεών, όπως αυτή κατοχυρώνεται στο άρθρο 25 παράγραφος 4 του Συντάγματος. </w:t>
      </w:r>
    </w:p>
    <w:p w14:paraId="466027FF" w14:textId="77777777" w:rsidR="008E1586" w:rsidRDefault="00786920">
      <w:pPr>
        <w:spacing w:after="0" w:line="600" w:lineRule="auto"/>
        <w:ind w:firstLine="720"/>
        <w:jc w:val="both"/>
        <w:rPr>
          <w:rFonts w:eastAsia="Times New Roman"/>
          <w:bCs/>
          <w:szCs w:val="24"/>
        </w:rPr>
      </w:pPr>
      <w:proofErr w:type="spellStart"/>
      <w:r>
        <w:rPr>
          <w:rFonts w:eastAsia="Times New Roman"/>
          <w:bCs/>
          <w:szCs w:val="24"/>
        </w:rPr>
        <w:lastRenderedPageBreak/>
        <w:t>Πέμπτον</w:t>
      </w:r>
      <w:proofErr w:type="spellEnd"/>
      <w:r>
        <w:rPr>
          <w:rFonts w:eastAsia="Times New Roman"/>
          <w:bCs/>
          <w:szCs w:val="24"/>
        </w:rPr>
        <w:t>, σέβεται την αρχή της ισότητας, σε αντίθεση ξανά με τον ν.4093/2012. Να σας</w:t>
      </w:r>
      <w:r>
        <w:rPr>
          <w:rFonts w:eastAsia="Times New Roman"/>
          <w:bCs/>
          <w:szCs w:val="24"/>
        </w:rPr>
        <w:t xml:space="preserve"> πω τότε ότι το Συμβούλιο της Επικρατείας είχε κρίνει αντισυνταγματικό τον νόμο εκείνο, διότι πρώτον είχε αναδρομική ισχύ και δεύτερον, δεν εφάρμοζε ενιαίους κανόνες για τη ρύθμιση των συνταξιοδοτικών παροχών μεταξύ των συνταξιούχων, πράγμα το οποίο κάνει </w:t>
      </w:r>
      <w:r>
        <w:rPr>
          <w:rFonts w:eastAsia="Times New Roman"/>
          <w:bCs/>
          <w:szCs w:val="24"/>
        </w:rPr>
        <w:t xml:space="preserve">ο ν.4387 του 2016 –και τώρα λέω τον σωστό νόμο. </w:t>
      </w:r>
    </w:p>
    <w:p w14:paraId="46602800" w14:textId="77777777" w:rsidR="008E1586" w:rsidRDefault="00786920">
      <w:pPr>
        <w:spacing w:after="0" w:line="600" w:lineRule="auto"/>
        <w:ind w:firstLine="720"/>
        <w:jc w:val="both"/>
        <w:rPr>
          <w:rFonts w:eastAsia="Times New Roman"/>
          <w:bCs/>
          <w:szCs w:val="24"/>
        </w:rPr>
      </w:pPr>
      <w:proofErr w:type="spellStart"/>
      <w:r>
        <w:rPr>
          <w:rFonts w:eastAsia="Times New Roman"/>
          <w:bCs/>
          <w:szCs w:val="24"/>
        </w:rPr>
        <w:t>Έκτον</w:t>
      </w:r>
      <w:proofErr w:type="spellEnd"/>
      <w:r>
        <w:rPr>
          <w:rFonts w:eastAsia="Times New Roman"/>
          <w:bCs/>
          <w:szCs w:val="24"/>
        </w:rPr>
        <w:t xml:space="preserve">, το μέτρο δεν είναι άμεσης εφαρμογής και αφορά το 2019. Επομένως, δεν νομίζουμε ότι υπάρχει και ζήτημα σχετικά με τον αιφνίδιο χαρακτήρα που συνήθως οι αποφάσεις του Συμβουλίου της Επικρατείας θεωρούν </w:t>
      </w:r>
      <w:r>
        <w:rPr>
          <w:rFonts w:eastAsia="Times New Roman"/>
          <w:bCs/>
          <w:szCs w:val="24"/>
        </w:rPr>
        <w:t xml:space="preserve">ότι δημιουργεί προβλήματα στη συνταγματικότητα των μέτρων. Υπ’ αυτή την έννοια δεν είναι ένα μέτρο «με το μάτι». Μέτρα «με το μάτι» ήταν οι νόμοι του 2010, 2011 και 2012 με οριζόντιες περικοπές που είχαν αναδρομικό χαρακτήρα. </w:t>
      </w:r>
    </w:p>
    <w:p w14:paraId="46602801" w14:textId="77777777" w:rsidR="008E1586" w:rsidRDefault="00786920">
      <w:pPr>
        <w:spacing w:after="0" w:line="600" w:lineRule="auto"/>
        <w:ind w:firstLine="720"/>
        <w:jc w:val="both"/>
        <w:rPr>
          <w:rFonts w:eastAsia="Times New Roman"/>
          <w:bCs/>
          <w:szCs w:val="24"/>
        </w:rPr>
      </w:pPr>
      <w:r>
        <w:rPr>
          <w:rFonts w:eastAsia="Times New Roman"/>
          <w:bCs/>
          <w:szCs w:val="24"/>
        </w:rPr>
        <w:t>Σε σχέση με το επιχείρημα περ</w:t>
      </w:r>
      <w:r>
        <w:rPr>
          <w:rFonts w:eastAsia="Times New Roman"/>
          <w:bCs/>
          <w:szCs w:val="24"/>
        </w:rPr>
        <w:t>ί προβλήματος συνταγματικότητας του άρθρου 58 για τη φορολόγηση της εισφοράς, εδώ νομίζω πως υπάρχει σύγχυση. Συγχέετε τη φορολογία με τις ασφαλιστικές εισφορές. Το άρθρο 58 ορίζει τη βάση υπολογισμού των εισφορών, όπως έχει διαπλαστική εξουσία ο νομοθέτης</w:t>
      </w:r>
      <w:r>
        <w:rPr>
          <w:rFonts w:eastAsia="Times New Roman"/>
          <w:bCs/>
          <w:szCs w:val="24"/>
        </w:rPr>
        <w:t xml:space="preserve"> να κάνει. Η διάταξη δεν επιβάλλει φόρο, δεν είναι φορολογική διάταξη. Δεν καθορίζει η διάταξη το φορολογητέο εισόδημα. Είναι ανακριβές ότι δεν αφαιρείται από το φορολογητέο εισόδημα. Δεν κάνει αυτό η διάταξη. </w:t>
      </w:r>
    </w:p>
    <w:p w14:paraId="46602802" w14:textId="77777777" w:rsidR="008E1586" w:rsidRDefault="00786920">
      <w:pPr>
        <w:spacing w:after="0" w:line="600" w:lineRule="auto"/>
        <w:ind w:firstLine="720"/>
        <w:jc w:val="both"/>
        <w:rPr>
          <w:rFonts w:eastAsia="Times New Roman"/>
          <w:bCs/>
          <w:szCs w:val="24"/>
        </w:rPr>
      </w:pPr>
      <w:r>
        <w:rPr>
          <w:rFonts w:eastAsia="Times New Roman"/>
          <w:b/>
          <w:bCs/>
          <w:szCs w:val="24"/>
        </w:rPr>
        <w:t>ΚΩΝΣΤΑΝΤΙΝΟΣ ΤΖΑΒΑΡΑΣ:</w:t>
      </w:r>
      <w:r>
        <w:rPr>
          <w:rFonts w:eastAsia="Times New Roman"/>
          <w:bCs/>
          <w:szCs w:val="24"/>
        </w:rPr>
        <w:t xml:space="preserve"> Τι κάνει;</w:t>
      </w:r>
    </w:p>
    <w:p w14:paraId="46602803" w14:textId="77777777" w:rsidR="008E1586" w:rsidRDefault="00786920">
      <w:pPr>
        <w:spacing w:after="0" w:line="600" w:lineRule="auto"/>
        <w:ind w:firstLine="720"/>
        <w:jc w:val="both"/>
        <w:rPr>
          <w:rFonts w:eastAsia="Times New Roman"/>
          <w:bCs/>
          <w:szCs w:val="24"/>
        </w:rPr>
      </w:pPr>
      <w:r>
        <w:rPr>
          <w:rFonts w:eastAsia="Times New Roman"/>
          <w:b/>
          <w:bCs/>
          <w:szCs w:val="24"/>
        </w:rPr>
        <w:lastRenderedPageBreak/>
        <w:t xml:space="preserve">ΕΦΗ </w:t>
      </w:r>
      <w:r>
        <w:rPr>
          <w:rFonts w:eastAsia="Times New Roman"/>
          <w:b/>
          <w:bCs/>
          <w:szCs w:val="24"/>
        </w:rPr>
        <w:t>ΑΧΤΣΙΟΓΛ</w:t>
      </w:r>
      <w:r>
        <w:rPr>
          <w:rFonts w:eastAsia="Times New Roman"/>
          <w:b/>
          <w:bCs/>
          <w:szCs w:val="24"/>
        </w:rPr>
        <w:t>ΟΥ (Υπουργός Εργασίας, Κοινωνικής Ασφάλισης και Κοινωνικής Αλληλεγγύης):</w:t>
      </w:r>
      <w:r>
        <w:rPr>
          <w:rFonts w:eastAsia="Times New Roman"/>
          <w:bCs/>
          <w:szCs w:val="24"/>
        </w:rPr>
        <w:t xml:space="preserve"> Η διάταξη καθορίζει τη βάση υπολογισμού των εισφορών, αυτό και μόνο. Δεν είναι φορολογική διάταξη. </w:t>
      </w:r>
    </w:p>
    <w:p w14:paraId="46602804" w14:textId="77777777" w:rsidR="008E1586" w:rsidRDefault="00786920">
      <w:pPr>
        <w:spacing w:after="0" w:line="600" w:lineRule="auto"/>
        <w:ind w:firstLine="720"/>
        <w:jc w:val="both"/>
        <w:rPr>
          <w:rFonts w:eastAsia="Times New Roman"/>
          <w:bCs/>
          <w:szCs w:val="24"/>
        </w:rPr>
      </w:pPr>
      <w:r>
        <w:rPr>
          <w:rFonts w:eastAsia="Times New Roman"/>
          <w:bCs/>
          <w:szCs w:val="24"/>
        </w:rPr>
        <w:t>Έρχομαι τώρα στο ζήτημα του μηχανισμού και της πρόβλεψης της επίτευξης του δημοσιον</w:t>
      </w:r>
      <w:r>
        <w:rPr>
          <w:rFonts w:eastAsia="Times New Roman"/>
          <w:bCs/>
          <w:szCs w:val="24"/>
        </w:rPr>
        <w:t xml:space="preserve">ομικού στόχου και του χρόνου υλοποίησης των θετικών μέτρων και των εξουσιοδοτήσεων των νομοθετικών που υπάρχουν εκεί, στο άρθρο 15. </w:t>
      </w:r>
    </w:p>
    <w:p w14:paraId="4660280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Πρώτον, η Επιστημονική Υπηρεσία της Βουλής είπε ότι η νομοθετική εξουσιοδότηση στον Υπουργό Οικονομικών για την έναρξη ισχύ</w:t>
      </w:r>
      <w:r>
        <w:rPr>
          <w:rFonts w:eastAsia="Times New Roman" w:cs="Times New Roman"/>
          <w:szCs w:val="24"/>
        </w:rPr>
        <w:t>ος των φορολογικών θετικών μέτρων δεν αντιβαίνει, δηλαδή δεν βλέπει να υπάρχει ζήτημα πρόσκρουσης καλύτερα, για να το θέσω έτσι -διότι  στο τέλος το δικαστήριο είναι αυτό που κρίνει-, δεν βλέπει να υπάρχει ζήτημα συνταγματικότητας σε σχέση με το άρθρο 78 π</w:t>
      </w:r>
      <w:r>
        <w:rPr>
          <w:rFonts w:eastAsia="Times New Roman" w:cs="Times New Roman"/>
          <w:szCs w:val="24"/>
        </w:rPr>
        <w:t>αράγραφος 4, για τον χρόνο ισχύος…</w:t>
      </w:r>
    </w:p>
    <w:p w14:paraId="46602806"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b/>
          <w:szCs w:val="24"/>
        </w:rPr>
        <w:t xml:space="preserve"> </w:t>
      </w:r>
      <w:r>
        <w:rPr>
          <w:rFonts w:eastAsia="Times New Roman" w:cs="Times New Roman"/>
          <w:szCs w:val="24"/>
        </w:rPr>
        <w:t>...(</w:t>
      </w:r>
      <w:r>
        <w:rPr>
          <w:rFonts w:eastAsia="Times New Roman" w:cs="Times New Roman"/>
          <w:szCs w:val="24"/>
        </w:rPr>
        <w:t xml:space="preserve">δεν </w:t>
      </w:r>
      <w:r>
        <w:rPr>
          <w:rFonts w:eastAsia="Times New Roman" w:cs="Times New Roman"/>
          <w:szCs w:val="24"/>
        </w:rPr>
        <w:t>ακούστηκε)</w:t>
      </w:r>
    </w:p>
    <w:p w14:paraId="46602807"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ΕΦΗ </w:t>
      </w:r>
      <w:r>
        <w:rPr>
          <w:rFonts w:eastAsia="Times New Roman" w:cs="Times New Roman"/>
          <w:b/>
          <w:szCs w:val="24"/>
        </w:rPr>
        <w:t>ΑΧΤΣΙΟΓΛΟΥ (Υπουργός Εργασίας, Κοινωνικής Ασφάλισης και Κοινωνικής Αλληλεγγύης):</w:t>
      </w:r>
      <w:r>
        <w:rPr>
          <w:rFonts w:eastAsia="Times New Roman" w:cs="Times New Roman"/>
          <w:szCs w:val="24"/>
        </w:rPr>
        <w:t xml:space="preserve"> Θα έρθω, μην ανησυχείτε. </w:t>
      </w:r>
    </w:p>
    <w:p w14:paraId="4660280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Για τον χρόνο ισχύος. </w:t>
      </w:r>
    </w:p>
    <w:p w14:paraId="46602809"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Μα, τώρα μας κοροϊδεύε</w:t>
      </w:r>
      <w:r>
        <w:rPr>
          <w:rFonts w:eastAsia="Times New Roman" w:cs="Times New Roman"/>
          <w:szCs w:val="24"/>
        </w:rPr>
        <w:t xml:space="preserve">τε; </w:t>
      </w:r>
    </w:p>
    <w:p w14:paraId="4660280A"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ΕΦΗ </w:t>
      </w:r>
      <w:r>
        <w:rPr>
          <w:rFonts w:eastAsia="Times New Roman" w:cs="Times New Roman"/>
          <w:b/>
          <w:szCs w:val="24"/>
        </w:rPr>
        <w:t>ΑΧΤΣΙΟΓΛΟΥ (Υπουργός Εργασίας, Κοινωνικής Ασφάλισης και Κοινωνικής Αλληλεγγύης):</w:t>
      </w:r>
      <w:r>
        <w:rPr>
          <w:rFonts w:eastAsia="Times New Roman" w:cs="Times New Roman"/>
          <w:szCs w:val="24"/>
        </w:rPr>
        <w:t xml:space="preserve"> Καθόλου. </w:t>
      </w:r>
    </w:p>
    <w:p w14:paraId="4660280B"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lastRenderedPageBreak/>
        <w:t>ΚΩΝΣΤΑΝΤΙΝΟΣ ΤΖΑΒΑΡΑΣ:</w:t>
      </w:r>
      <w:r>
        <w:rPr>
          <w:rFonts w:eastAsia="Times New Roman" w:cs="Times New Roman"/>
          <w:szCs w:val="24"/>
        </w:rPr>
        <w:t xml:space="preserve"> Δεν λέει ότι υπάρχει, στον βαθμό που κάνει διάπλαση;</w:t>
      </w:r>
    </w:p>
    <w:p w14:paraId="4660280C"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Τζαβάρα, σας παρακαλώ. Αφήστε το, αφού ξέρετε ότι δεν υπάρχει διάλογος σε αυτό το σημείο.</w:t>
      </w:r>
    </w:p>
    <w:p w14:paraId="4660280D" w14:textId="77777777" w:rsidR="008E1586" w:rsidRDefault="00786920">
      <w:pPr>
        <w:spacing w:after="0" w:line="600" w:lineRule="auto"/>
        <w:ind w:firstLine="720"/>
        <w:jc w:val="center"/>
        <w:rPr>
          <w:rFonts w:eastAsia="Times New Roman"/>
          <w:bCs/>
        </w:rPr>
      </w:pPr>
      <w:r>
        <w:rPr>
          <w:rFonts w:eastAsia="Times New Roman"/>
          <w:bCs/>
        </w:rPr>
        <w:t>(Θόρυβος στην Αίθουσα)</w:t>
      </w:r>
    </w:p>
    <w:p w14:paraId="4660280E"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ΕΦΗ</w:t>
      </w:r>
      <w:r>
        <w:rPr>
          <w:rFonts w:eastAsia="Times New Roman" w:cs="Times New Roman"/>
          <w:b/>
          <w:szCs w:val="24"/>
        </w:rPr>
        <w:t xml:space="preserve"> ΑΧΤΣΙΟΓΛΟΥ (Υπουργός Εργασίας, Κοινωνικής Ασφάλισης και Κοινωνικής Αλληλεγγύης):</w:t>
      </w:r>
      <w:r>
        <w:rPr>
          <w:rFonts w:eastAsia="Times New Roman" w:cs="Times New Roman"/>
          <w:szCs w:val="24"/>
        </w:rPr>
        <w:t xml:space="preserve"> Θα έρθω, κύριε Τζαβάρα και εκεί.</w:t>
      </w:r>
    </w:p>
    <w:p w14:paraId="4660280F"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Σε σχέση με την έν</w:t>
      </w:r>
      <w:r>
        <w:rPr>
          <w:rFonts w:eastAsia="Times New Roman" w:cs="Times New Roman"/>
          <w:szCs w:val="24"/>
        </w:rPr>
        <w:t>αρξη ισχύος –κύριε Τζαβάρα, καλό θα ήταν να ακούτε- στο άρθρο 78 παράγραφος 4, λέει ότι δεν υπάρχει ζήτημα, διότι η έναρξη ισχύος των φορολογικών αντιμέτρων ορίζεται από τον νόμο. Ο Υπουργός των Οικονομικών με την υπουργική του απόφαση θα διαπιστώσει απλώς</w:t>
      </w:r>
      <w:r>
        <w:rPr>
          <w:rFonts w:eastAsia="Times New Roman" w:cs="Times New Roman"/>
          <w:szCs w:val="24"/>
        </w:rPr>
        <w:t xml:space="preserve"> την εφαρμογή των μέτρων. </w:t>
      </w:r>
    </w:p>
    <w:p w14:paraId="46602810"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Περνάμε, λοιπόν, στο ζήτημα της αναπροσαρμογής, διότι εκεί είναι το πρόβλημα που λέτε, που όντως η Επιστημονική Υπηρεσία της Βουλής λέει ότι σε σχέση με την αναπροσαρμογή των θετικών φορολογικών μέτρων μπορεί να υπάρξει ένα ζήτημ</w:t>
      </w:r>
      <w:r>
        <w:rPr>
          <w:rFonts w:eastAsia="Times New Roman" w:cs="Times New Roman"/>
          <w:szCs w:val="24"/>
        </w:rPr>
        <w:t xml:space="preserve">α αντισυνταγματικότητας ενόψει του άρθρου 78 παράγραφος 4. </w:t>
      </w:r>
    </w:p>
    <w:p w14:paraId="46602811"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Όπως προκύπτει, λοιπόν, από τη σύμφωνη με το Σύνταγμα ερμηνεία, το μέτρο της αναπροσαρμογής, αν και εφόσον χρειαστεί, για τα θετικά μέτρα -που θεωρούμε ότι είναι εξαιρετικά απίθανο να συμβεί </w:t>
      </w:r>
      <w:r>
        <w:rPr>
          <w:rFonts w:eastAsia="Times New Roman" w:cs="Times New Roman"/>
          <w:szCs w:val="24"/>
        </w:rPr>
        <w:t>δεδομένης της μάλλον βέβαιης επίτευξης των δημοσιονομικών στόχων- είναι ακριβώς τόσο όσο απαιτείται για την επίτευξη των δημοσιονομικών στόχων. Ούτε περισσότερο ούτε λιγότερο.</w:t>
      </w:r>
    </w:p>
    <w:p w14:paraId="46602812"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Από την άποψη αυτή, ο Υπουργός των Οικονομικών δεν θα έχει τη διακριτική ευχέρει</w:t>
      </w:r>
      <w:r>
        <w:rPr>
          <w:rFonts w:eastAsia="Times New Roman" w:cs="Times New Roman"/>
          <w:szCs w:val="24"/>
        </w:rPr>
        <w:t>α ώστε να υπάρχει πρόβλημα με το άρθρο 78 του Συντάγματος, διότι η αναπροσαρμογή θα είναι τόσο μόνο και τόσο ακριβώς όσο απαιτείται για την επίτευξη των στόχων. Το ίδιο και σε ό,τι αφορά το ποια θετικά φορολογικά αντίμετρα θα επιλεγούν αν τυχόν –πράγμα εξα</w:t>
      </w:r>
      <w:r>
        <w:rPr>
          <w:rFonts w:eastAsia="Times New Roman" w:cs="Times New Roman"/>
          <w:szCs w:val="24"/>
        </w:rPr>
        <w:t>ιρετικά απίθανο- δεν επιτευχθούν οι δημοσιονομικοί στόχοι: Η αναπροσαρμογή θα γίνει συμμέτρως σε όλα τα θετικά φορολογικά μέτρα. Άρα δεν θα υπάρχει εκεί διακριτική ευχέρεια του Υπουργού Οικονομικών, ώστε να υπάρχει κάποιο πρόβλημα σε σχέση με τη νομοθετική</w:t>
      </w:r>
      <w:r>
        <w:rPr>
          <w:rFonts w:eastAsia="Times New Roman" w:cs="Times New Roman"/>
          <w:szCs w:val="24"/>
        </w:rPr>
        <w:t xml:space="preserve"> εξουσιοδότηση που περιγράφεται στη διάταξη του άρθρου 15.</w:t>
      </w:r>
    </w:p>
    <w:p w14:paraId="46602813"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Θεωρούμε, λοιπόν, αφενός απίθανο να χρειαστεί να μειωθούν τα φορολογικά αντίμετρα, δεδομένης της βέβαιης επίτευξης των δημοσιονομικών στόχων. Απίθανη θεωρούμε και την αντισυνταγματικότητα, δεδομένη</w:t>
      </w:r>
      <w:r>
        <w:rPr>
          <w:rFonts w:eastAsia="Times New Roman" w:cs="Times New Roman"/>
          <w:szCs w:val="24"/>
        </w:rPr>
        <w:t>ς ακριβώς της αυτόματης αναπροσαρμογής…</w:t>
      </w:r>
    </w:p>
    <w:p w14:paraId="46602814"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b/>
          <w:szCs w:val="24"/>
        </w:rPr>
        <w:t xml:space="preserve"> </w:t>
      </w:r>
      <w:r>
        <w:rPr>
          <w:rFonts w:eastAsia="Times New Roman" w:cs="Times New Roman"/>
          <w:szCs w:val="24"/>
        </w:rPr>
        <w:t>…(</w:t>
      </w:r>
      <w:r>
        <w:rPr>
          <w:rFonts w:eastAsia="Times New Roman" w:cs="Times New Roman"/>
          <w:szCs w:val="24"/>
        </w:rPr>
        <w:t xml:space="preserve">δεν </w:t>
      </w:r>
      <w:r>
        <w:rPr>
          <w:rFonts w:eastAsia="Times New Roman" w:cs="Times New Roman"/>
          <w:szCs w:val="24"/>
        </w:rPr>
        <w:t>ακούστηκε)</w:t>
      </w:r>
    </w:p>
    <w:p w14:paraId="46602815" w14:textId="77777777" w:rsidR="008E1586" w:rsidRDefault="00786920">
      <w:pPr>
        <w:spacing w:after="0" w:line="600" w:lineRule="auto"/>
        <w:ind w:firstLine="720"/>
        <w:jc w:val="center"/>
        <w:rPr>
          <w:rFonts w:eastAsia="Times New Roman"/>
          <w:bCs/>
        </w:rPr>
      </w:pPr>
      <w:r>
        <w:rPr>
          <w:rFonts w:eastAsia="Times New Roman"/>
          <w:bCs/>
        </w:rPr>
        <w:t>(Θόρυβος στην Αίθουσα)</w:t>
      </w:r>
    </w:p>
    <w:p w14:paraId="46602816"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ΕΦΗ</w:t>
      </w:r>
      <w:r>
        <w:rPr>
          <w:rFonts w:eastAsia="Times New Roman" w:cs="Times New Roman"/>
          <w:b/>
          <w:szCs w:val="24"/>
        </w:rPr>
        <w:t xml:space="preserve"> ΑΧΤΣΙΟΓΛΟΥ (Υπουργός Εργασίας, Κοινωνικής Ασφάλισης και Κοινωνικής Αλληλεγγύης):</w:t>
      </w:r>
      <w:r>
        <w:rPr>
          <w:rFonts w:eastAsia="Times New Roman" w:cs="Times New Roman"/>
          <w:szCs w:val="24"/>
        </w:rPr>
        <w:t xml:space="preserve"> Δεν υπάρχει, λοιπόν, ζήτημα συνταγματικότητας από τη δική μας πλευρά</w:t>
      </w:r>
      <w:r>
        <w:rPr>
          <w:rFonts w:eastAsia="Times New Roman" w:cs="Times New Roman"/>
          <w:szCs w:val="24"/>
        </w:rPr>
        <w:t xml:space="preserve"> διότι…</w:t>
      </w:r>
    </w:p>
    <w:p w14:paraId="46602817"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Τζαβάρα, σας παρακαλώ. Δεν βγάζουμε τώρα απόφαση. Τα είπατε τα επιχειρήματά σας επί έξι. Αφήστε να ακουστούν και της Κυβέρνησης.</w:t>
      </w:r>
    </w:p>
    <w:p w14:paraId="46602818"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ΕΦΗ </w:t>
      </w:r>
      <w:r>
        <w:rPr>
          <w:rFonts w:eastAsia="Times New Roman" w:cs="Times New Roman"/>
          <w:b/>
          <w:szCs w:val="24"/>
        </w:rPr>
        <w:t>ΑΧΤΣΙΟΓΛΟΥ (Υπουργός Εργασίας, Κοινωνικής Ασφάλισης και Κοινωνική</w:t>
      </w:r>
      <w:r>
        <w:rPr>
          <w:rFonts w:eastAsia="Times New Roman" w:cs="Times New Roman"/>
          <w:b/>
          <w:szCs w:val="24"/>
        </w:rPr>
        <w:t>ς Αλληλεγγύης):</w:t>
      </w:r>
      <w:r>
        <w:rPr>
          <w:rFonts w:eastAsia="Times New Roman" w:cs="Times New Roman"/>
          <w:szCs w:val="24"/>
        </w:rPr>
        <w:t xml:space="preserve"> Ολοκληρώνω</w:t>
      </w:r>
      <w:r>
        <w:rPr>
          <w:rFonts w:eastAsia="Times New Roman" w:cs="Times New Roman"/>
          <w:szCs w:val="24"/>
        </w:rPr>
        <w:t xml:space="preserve">. </w:t>
      </w:r>
      <w:r>
        <w:rPr>
          <w:rFonts w:eastAsia="Times New Roman" w:cs="Times New Roman"/>
          <w:szCs w:val="24"/>
        </w:rPr>
        <w:t>Ζήτημα αντισυνταγματικότητας, λοιπόν, δεν υπάρχει διότι η αναπροσαρμογή, εφόσον χρειαστεί, -που δεν θα χρειαστεί- θα είναι αυτόματη και δεν θα καταλείπεται η διακριτική ευχέρεια στον Υπουργό των Οικονομικών, ώστε να υπάρχει ζήτη</w:t>
      </w:r>
      <w:r>
        <w:rPr>
          <w:rFonts w:eastAsia="Times New Roman" w:cs="Times New Roman"/>
          <w:szCs w:val="24"/>
        </w:rPr>
        <w:t xml:space="preserve">μα αντισυνταγματικότητας με το άρθρο 78. </w:t>
      </w:r>
    </w:p>
    <w:p w14:paraId="4660281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660281A" w14:textId="77777777" w:rsidR="008E1586" w:rsidRDefault="00786920">
      <w:pPr>
        <w:spacing w:after="0" w:line="600" w:lineRule="auto"/>
        <w:ind w:firstLine="720"/>
        <w:jc w:val="center"/>
        <w:rPr>
          <w:rFonts w:eastAsia="Times New Roman"/>
          <w:bCs/>
        </w:rPr>
      </w:pPr>
      <w:r>
        <w:rPr>
          <w:rFonts w:eastAsia="Times New Roman"/>
          <w:bCs/>
        </w:rPr>
        <w:t>(Χειροκροτήματα από τις πτέρυγες του ΣΥΡΙΖΑ και των Α</w:t>
      </w:r>
      <w:r>
        <w:rPr>
          <w:rFonts w:eastAsia="Times New Roman"/>
          <w:bCs/>
        </w:rPr>
        <w:t>ΝΕΛ</w:t>
      </w:r>
      <w:r>
        <w:rPr>
          <w:rFonts w:eastAsia="Times New Roman"/>
          <w:bCs/>
        </w:rPr>
        <w:t>)</w:t>
      </w:r>
    </w:p>
    <w:p w14:paraId="4660281B"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Κυρίες και κύριοι συνάδελφοι, ολοκληρώθηκε η συζήτηση κατά το άρθρο 100 παράγραφος 2 του Κανονισ</w:t>
      </w:r>
      <w:r>
        <w:rPr>
          <w:rFonts w:eastAsia="Times New Roman" w:cs="Times New Roman"/>
          <w:szCs w:val="24"/>
        </w:rPr>
        <w:t>μού της Βουλής επί της ένστασης αντισυνταγματικότητας.</w:t>
      </w:r>
    </w:p>
    <w:p w14:paraId="4660281C"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Οι αποδεχόμενοι την ένσταση αντισυνταγματικότητας παρακαλώ να εγερθούν.</w:t>
      </w:r>
    </w:p>
    <w:p w14:paraId="4660281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(Εγείρονται οι αποδεχόμενοι την ένσταση παριστάμενοι Βουλευτές της Αντιπολίτευσης)</w:t>
      </w:r>
    </w:p>
    <w:p w14:paraId="4660281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Προφανώς ηγέρθησαν οι λιγότεροι.</w:t>
      </w:r>
    </w:p>
    <w:p w14:paraId="4660281F"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Συνεπώς η ένσ</w:t>
      </w:r>
      <w:r>
        <w:rPr>
          <w:rFonts w:eastAsia="Times New Roman" w:cs="Times New Roman"/>
          <w:szCs w:val="24"/>
        </w:rPr>
        <w:t>ταση αντισυνταγματικότητας απορρίπτεται.</w:t>
      </w:r>
    </w:p>
    <w:p w14:paraId="46602820" w14:textId="77777777" w:rsidR="008E1586" w:rsidRDefault="00786920">
      <w:pPr>
        <w:spacing w:after="0" w:line="600" w:lineRule="auto"/>
        <w:ind w:firstLine="720"/>
        <w:jc w:val="center"/>
        <w:rPr>
          <w:rFonts w:eastAsia="Times New Roman" w:cs="Times New Roman"/>
          <w:szCs w:val="24"/>
        </w:rPr>
      </w:pPr>
      <w:r>
        <w:rPr>
          <w:rFonts w:eastAsia="Times New Roman"/>
          <w:bCs/>
        </w:rPr>
        <w:t>(Χειροκροτήματα από την πτέρυγα του ΣΥΡΙΖΑ)</w:t>
      </w:r>
    </w:p>
    <w:p w14:paraId="46602821"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πριν μπούμε στον κατάλογο των ομιλητών θα ήθελα να σας ενημερώσω, καθώς και όσους μας παρακολουθούν, πως η σημερινή ημέρα, η 17</w:t>
      </w:r>
      <w:r w:rsidRPr="00E121A2">
        <w:rPr>
          <w:rFonts w:eastAsia="Times New Roman" w:cs="Times New Roman"/>
          <w:szCs w:val="24"/>
          <w:vertAlign w:val="superscript"/>
        </w:rPr>
        <w:t>η</w:t>
      </w:r>
      <w:r>
        <w:rPr>
          <w:rFonts w:eastAsia="Times New Roman" w:cs="Times New Roman"/>
          <w:szCs w:val="24"/>
        </w:rPr>
        <w:t xml:space="preserve"> Μαΐου, έχει καθιερωθεί ως Διεθνής Ημέρα κατά της </w:t>
      </w:r>
      <w:proofErr w:type="spellStart"/>
      <w:r>
        <w:rPr>
          <w:rFonts w:eastAsia="Times New Roman" w:cs="Times New Roman"/>
          <w:szCs w:val="24"/>
        </w:rPr>
        <w:t>Ομοφοβίας</w:t>
      </w:r>
      <w:proofErr w:type="spellEnd"/>
      <w:r>
        <w:rPr>
          <w:rFonts w:eastAsia="Times New Roman" w:cs="Times New Roman"/>
          <w:szCs w:val="24"/>
        </w:rPr>
        <w:t xml:space="preserve">. Ο λόγος που έχει επιλεχθεί αυτή η συγκεκριμένη ημερομηνία οφείλεται στο γεγονός ότι στις 17 Μαΐου 1990 η ομοφυλοφιλία έπαψε να θεωρείται ασθένεια από τον Παγκόσμιο </w:t>
      </w:r>
      <w:r>
        <w:rPr>
          <w:rFonts w:eastAsia="Times New Roman" w:cs="Times New Roman"/>
          <w:szCs w:val="24"/>
        </w:rPr>
        <w:lastRenderedPageBreak/>
        <w:t xml:space="preserve">Οργανισμό Υγείας. </w:t>
      </w:r>
      <w:r>
        <w:rPr>
          <w:rFonts w:eastAsia="Times New Roman" w:cs="Times New Roman"/>
          <w:szCs w:val="24"/>
        </w:rPr>
        <w:t>Σ</w:t>
      </w:r>
      <w:r>
        <w:rPr>
          <w:rFonts w:eastAsia="Times New Roman" w:cs="Times New Roman"/>
          <w:szCs w:val="24"/>
        </w:rPr>
        <w:t>τις 19 Ιανου</w:t>
      </w:r>
      <w:r>
        <w:rPr>
          <w:rFonts w:eastAsia="Times New Roman" w:cs="Times New Roman"/>
          <w:szCs w:val="24"/>
        </w:rPr>
        <w:t xml:space="preserve">αρίου 2006 το Ευρωπαϊκό Κοινοβούλιο με συντριπτική πλειοψηφία αναγνώρισε τον συμβολισμό και τη σημασία αυτής της ημέρας για όλο τον κόσμο και την Ευρώπη. </w:t>
      </w:r>
    </w:p>
    <w:p w14:paraId="46602822"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Η </w:t>
      </w:r>
      <w:proofErr w:type="spellStart"/>
      <w:r>
        <w:rPr>
          <w:rFonts w:eastAsia="Times New Roman" w:cs="Times New Roman"/>
          <w:szCs w:val="24"/>
        </w:rPr>
        <w:t>ομοφοβία</w:t>
      </w:r>
      <w:proofErr w:type="spellEnd"/>
      <w:r>
        <w:rPr>
          <w:rFonts w:eastAsia="Times New Roman" w:cs="Times New Roman"/>
          <w:szCs w:val="24"/>
        </w:rPr>
        <w:t xml:space="preserve">, ως γνωστόν, είναι ένα σύνολο ιδεών, ιδεολογικών πρακτικών και συμπεριφορών που εκφράζουν </w:t>
      </w:r>
      <w:r>
        <w:rPr>
          <w:rFonts w:eastAsia="Times New Roman" w:cs="Times New Roman"/>
          <w:szCs w:val="24"/>
        </w:rPr>
        <w:t xml:space="preserve">μίσος και αποστροφή των ανθρώπων που διαφωνούν με τον σεξουαλικό προσανατολισμό άλλων ανθρώπων. Νομίζω ότι αυτή η εχθρότητα και η αποδοκιμασία, που είναι γενικευμένη και στη χώρα μας, απέναντι στην ομοφυλοφιλική κοινότητα είναι μια μορφή ρατσισμού. Η </w:t>
      </w:r>
      <w:proofErr w:type="spellStart"/>
      <w:r>
        <w:rPr>
          <w:rFonts w:eastAsia="Times New Roman" w:cs="Times New Roman"/>
          <w:szCs w:val="24"/>
        </w:rPr>
        <w:t>ομοφο</w:t>
      </w:r>
      <w:r>
        <w:rPr>
          <w:rFonts w:eastAsia="Times New Roman" w:cs="Times New Roman"/>
          <w:szCs w:val="24"/>
        </w:rPr>
        <w:t>βία</w:t>
      </w:r>
      <w:proofErr w:type="spellEnd"/>
      <w:r>
        <w:rPr>
          <w:rFonts w:eastAsia="Times New Roman" w:cs="Times New Roman"/>
          <w:szCs w:val="24"/>
        </w:rPr>
        <w:t xml:space="preserve">, λοιπόν, είναι ρατσισμός. </w:t>
      </w:r>
    </w:p>
    <w:p w14:paraId="46602823"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Κατά συνέπεια, θεωρούμε -και πρέπει αυτό να το τονίσουμε μ</w:t>
      </w:r>
      <w:r>
        <w:rPr>
          <w:rFonts w:eastAsia="Times New Roman" w:cs="Times New Roman"/>
          <w:szCs w:val="24"/>
        </w:rPr>
        <w:t>ί</w:t>
      </w:r>
      <w:r>
        <w:rPr>
          <w:rFonts w:eastAsia="Times New Roman" w:cs="Times New Roman"/>
          <w:szCs w:val="24"/>
        </w:rPr>
        <w:t>α τέτοια μέρα- ότι είμαστε ενάντια στις διακρίσεις που οφείλονται στην εθνική και φυλετική καταγωγή, στις θρησκευτικές και πολιτικές πεποιθήσεις, στην εθνική και κοιν</w:t>
      </w:r>
      <w:r>
        <w:rPr>
          <w:rFonts w:eastAsia="Times New Roman" w:cs="Times New Roman"/>
          <w:szCs w:val="24"/>
        </w:rPr>
        <w:t xml:space="preserve">ωνική προέλευση, καθώς και στον σεξουαλικό προσανατολισμό και στην ταυτότητα φύλου. Ελπίζουμε σύντομα σε όλο τον κόσμο να γίνει αυτή η πολιτική ενάντια στις διακρίσεις μια ηγεμονική ιδεολογία. </w:t>
      </w:r>
    </w:p>
    <w:p w14:paraId="46602824"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Η Βουλή, λοιπόν, χρειαζόταν να μνημονεύσει αυτή την ημέρα γιατ</w:t>
      </w:r>
      <w:r>
        <w:rPr>
          <w:rFonts w:eastAsia="Times New Roman" w:cs="Times New Roman"/>
          <w:szCs w:val="24"/>
        </w:rPr>
        <w:t xml:space="preserve">ί έχει αντιμετωπίσει πολύ συχνά τον ρατσισμό. </w:t>
      </w:r>
    </w:p>
    <w:p w14:paraId="46602825" w14:textId="77777777" w:rsidR="008E1586" w:rsidRDefault="00786920">
      <w:pPr>
        <w:spacing w:after="0"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4660282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Κύριοι συνάδελφοι, προχωρούμε με τον κατάλογο. Όπως σας έχει ανακοινώσει και ο προηγούμενος </w:t>
      </w:r>
      <w:proofErr w:type="spellStart"/>
      <w:r>
        <w:rPr>
          <w:rFonts w:eastAsia="Times New Roman" w:cs="Times New Roman"/>
          <w:szCs w:val="24"/>
        </w:rPr>
        <w:t>Προεδρεύων</w:t>
      </w:r>
      <w:proofErr w:type="spellEnd"/>
      <w:r>
        <w:rPr>
          <w:rFonts w:eastAsia="Times New Roman" w:cs="Times New Roman"/>
          <w:szCs w:val="24"/>
        </w:rPr>
        <w:t>, θα υπάρχουν ομιλητές, θα μεσολαβούν όμως και Κοινοβουλε</w:t>
      </w:r>
      <w:r>
        <w:rPr>
          <w:rFonts w:eastAsia="Times New Roman" w:cs="Times New Roman"/>
          <w:szCs w:val="24"/>
        </w:rPr>
        <w:t xml:space="preserve">υτικοί Εκπρόσωποι. Θα πρέπει να είσαστε όλοι εδώ. Θα σας καλώ </w:t>
      </w:r>
      <w:r>
        <w:rPr>
          <w:rFonts w:eastAsia="Times New Roman" w:cs="Times New Roman"/>
          <w:szCs w:val="24"/>
        </w:rPr>
        <w:lastRenderedPageBreak/>
        <w:t>κατά σειρά, γιατί δεν γίνεται να συσσωρευθούν την αυριανή ημέρα η πλειοψηφία των Υπουργών, η πλειοψηφία των Κοινοβουλευτικών Εκπροσώπων, των Αρχηγών των κομμάτων, γιατί έτσι δεν θα μιλήσει άνθρω</w:t>
      </w:r>
      <w:r>
        <w:rPr>
          <w:rFonts w:eastAsia="Times New Roman" w:cs="Times New Roman"/>
          <w:szCs w:val="24"/>
        </w:rPr>
        <w:t xml:space="preserve">πος. </w:t>
      </w:r>
    </w:p>
    <w:p w14:paraId="4660282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Ξεκινάμε, λοιπόν, σύμφωνα με τον κατάλογό μας από τον πρώτο κύκλο ομιλητών και με τον κ. Αντωνίου από τον ΣΥΡΙΖΑ. Σας παρακαλώ, κύριοι συνάδελφοι, να κάνετε ησυχία. Προς το παρόν -και ελπίζω να διατηρηθεί, αν όλοι είμαστε συνεπείς- ο χρόνος είναι επτ</w:t>
      </w:r>
      <w:r>
        <w:rPr>
          <w:rFonts w:eastAsia="Times New Roman" w:cs="Times New Roman"/>
          <w:szCs w:val="24"/>
        </w:rPr>
        <w:t>ά λεπτά.</w:t>
      </w:r>
    </w:p>
    <w:p w14:paraId="4660282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Κύριε Αντωνίου, έχετε τον λόγο. </w:t>
      </w:r>
    </w:p>
    <w:p w14:paraId="46602829"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ΧΡΗΣΤΟΣ ΑΝΤΩΝΙΟΥ: </w:t>
      </w:r>
      <w:r>
        <w:rPr>
          <w:rFonts w:eastAsia="Times New Roman" w:cs="Times New Roman"/>
          <w:szCs w:val="24"/>
        </w:rPr>
        <w:t>Ευχαριστώ, κυρία Πρόεδρε.</w:t>
      </w:r>
    </w:p>
    <w:p w14:paraId="4660282A"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κύριοι Υπουργοί, ακούγοντας χθες τους εκπροσώπους της Αντιπολίτευσης, αλλά και σήμερα τους </w:t>
      </w:r>
      <w:r>
        <w:rPr>
          <w:rFonts w:eastAsia="Times New Roman" w:cs="Times New Roman"/>
          <w:szCs w:val="24"/>
        </w:rPr>
        <w:t>ε</w:t>
      </w:r>
      <w:r>
        <w:rPr>
          <w:rFonts w:eastAsia="Times New Roman" w:cs="Times New Roman"/>
          <w:szCs w:val="24"/>
        </w:rPr>
        <w:t>ισηγητές, κυρίως από την πλευρά της Νέας Δημοκρα</w:t>
      </w:r>
      <w:r>
        <w:rPr>
          <w:rFonts w:eastAsia="Times New Roman" w:cs="Times New Roman"/>
          <w:szCs w:val="24"/>
        </w:rPr>
        <w:t>τίας και της Δημοκρατικής Συμπαράταξης, διακρίνει κανείς μ</w:t>
      </w:r>
      <w:r>
        <w:rPr>
          <w:rFonts w:eastAsia="Times New Roman" w:cs="Times New Roman"/>
          <w:szCs w:val="24"/>
        </w:rPr>
        <w:t>ί</w:t>
      </w:r>
      <w:r>
        <w:rPr>
          <w:rFonts w:eastAsia="Times New Roman" w:cs="Times New Roman"/>
          <w:szCs w:val="24"/>
        </w:rPr>
        <w:t>α έπαρση και μ</w:t>
      </w:r>
      <w:r>
        <w:rPr>
          <w:rFonts w:eastAsia="Times New Roman" w:cs="Times New Roman"/>
          <w:szCs w:val="24"/>
        </w:rPr>
        <w:t>ί</w:t>
      </w:r>
      <w:r>
        <w:rPr>
          <w:rFonts w:eastAsia="Times New Roman" w:cs="Times New Roman"/>
          <w:szCs w:val="24"/>
        </w:rPr>
        <w:t>α ικανοποίηση σαν να έχει δικαιωθεί διαχρονικά η δικιά τους πολιτική και υπεύθυνη για όλα τα δεινά της χώρας να είναι η σημερινή Κυβέρνηση. Στη συλλογική συνείδηση, όμως, του ελληνικ</w:t>
      </w:r>
      <w:r>
        <w:rPr>
          <w:rFonts w:eastAsia="Times New Roman" w:cs="Times New Roman"/>
          <w:szCs w:val="24"/>
        </w:rPr>
        <w:t xml:space="preserve">ού λαού έχει εγγραφεί οριστικά και αμετάκλητα και έχει γίνει πεποίθηση το ποιος ευθύνεται για την κατάσταση που βιώνει η ελληνική κοινωνία εδώ και επτά και πλέον χρόνια, για την οικονομική, δηλαδή, και κοινωνική καταστροφή της χώρας. </w:t>
      </w:r>
      <w:r>
        <w:rPr>
          <w:rFonts w:eastAsia="Times New Roman" w:cs="Times New Roman"/>
          <w:szCs w:val="24"/>
        </w:rPr>
        <w:t>Α</w:t>
      </w:r>
      <w:r>
        <w:rPr>
          <w:rFonts w:eastAsia="Times New Roman" w:cs="Times New Roman"/>
          <w:szCs w:val="24"/>
        </w:rPr>
        <w:t xml:space="preserve">υτό δεν πρόκειται να </w:t>
      </w:r>
      <w:r>
        <w:rPr>
          <w:rFonts w:eastAsia="Times New Roman" w:cs="Times New Roman"/>
          <w:szCs w:val="24"/>
        </w:rPr>
        <w:t xml:space="preserve">αλλάξει όση προσπάθεια διαστρέβλωσης της πραγματικότητας και αν επιστρατεύσετε. </w:t>
      </w:r>
    </w:p>
    <w:p w14:paraId="4660282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Οι πολιτικές οι δικές σας ήταν που χρεοκόπησαν τη χώρα. Οι πολιτικές οι δικές σας και όχι οι δικές μας ήταν που διόγκωσαν το χρέος με τα διαχρονικά συσσωρευμένα ελλείμματα, σε εποχές μάλιστα με υψηλούς ρυθμούς ανάπτυξης. Εσείς, δηλαδή, εν ολίγοις περάσατε </w:t>
      </w:r>
      <w:r>
        <w:rPr>
          <w:rFonts w:eastAsia="Times New Roman" w:cs="Times New Roman"/>
          <w:szCs w:val="24"/>
        </w:rPr>
        <w:t>τη θηλειά του χρέους στην ελληνική κοινωνία. Εσείς είχατε δημιουργήσει ένα πελατειακό κράτος και ένα σύστημα ευνοιοκρατίας. Εσείς -και όχι εμείς- τροφοδοτήσατε και υπηρετήσατε τη διαφθορά και τη διαπλοκή. Στα δικά σας στελέχη και στα δικά σας ταμεία εισέρρ</w:t>
      </w:r>
      <w:r>
        <w:rPr>
          <w:rFonts w:eastAsia="Times New Roman" w:cs="Times New Roman"/>
          <w:szCs w:val="24"/>
        </w:rPr>
        <w:t xml:space="preserve">εαν τα χρήματα από τα «μαύρα ταμεία» της </w:t>
      </w:r>
      <w:r>
        <w:rPr>
          <w:rFonts w:eastAsia="Times New Roman" w:cs="Times New Roman"/>
          <w:szCs w:val="24"/>
        </w:rPr>
        <w:t>«</w:t>
      </w:r>
      <w:r w:rsidRPr="000326EA">
        <w:rPr>
          <w:rFonts w:eastAsia="Times New Roman" w:cs="Times New Roman"/>
          <w:sz w:val="22"/>
          <w:szCs w:val="24"/>
          <w:lang w:val="en-US"/>
        </w:rPr>
        <w:t>SIEMENS</w:t>
      </w:r>
      <w:r>
        <w:rPr>
          <w:rFonts w:eastAsia="Times New Roman" w:cs="Times New Roman"/>
          <w:sz w:val="22"/>
          <w:szCs w:val="24"/>
        </w:rPr>
        <w:t>»</w:t>
      </w:r>
      <w:r>
        <w:rPr>
          <w:rFonts w:eastAsia="Times New Roman" w:cs="Times New Roman"/>
          <w:szCs w:val="24"/>
        </w:rPr>
        <w:t xml:space="preserve">, των εξοπλισμών, των Ολυμπιακών Αγώνων. </w:t>
      </w:r>
      <w:r>
        <w:rPr>
          <w:rFonts w:eastAsia="Times New Roman" w:cs="Times New Roman"/>
          <w:szCs w:val="24"/>
        </w:rPr>
        <w:t>Ο</w:t>
      </w:r>
      <w:r>
        <w:rPr>
          <w:rFonts w:eastAsia="Times New Roman" w:cs="Times New Roman"/>
          <w:szCs w:val="24"/>
        </w:rPr>
        <w:t>ι λογαριασμοί έρχονται ακόμα. Εσείς μοιράζατε τα λεφτά του ΚΕΕΛΠΝΟ σε φιλικά ΜΜΕ για να έχετε πολιτική στήριξη, διογκώνοντας τις δαπάνες για την Υγεία σε πάνω από 8</w:t>
      </w:r>
      <w:r>
        <w:rPr>
          <w:rFonts w:eastAsia="Times New Roman" w:cs="Times New Roman"/>
          <w:szCs w:val="24"/>
        </w:rPr>
        <w:t>5 δισεκατομμύρια διαχρονικά -σημαίνει το 1/4 του χρέους-, σε όφελος μιας οικονομικής ελίτ που ιδιοποιούνταν αυτά τα χρήματα.</w:t>
      </w:r>
      <w:r>
        <w:rPr>
          <w:rFonts w:eastAsia="Times New Roman" w:cs="Times New Roman"/>
          <w:szCs w:val="24"/>
        </w:rPr>
        <w:t>.</w:t>
      </w:r>
    </w:p>
    <w:p w14:paraId="4660282C" w14:textId="77777777" w:rsidR="008E1586" w:rsidRDefault="00786920">
      <w:pPr>
        <w:spacing w:after="0" w:line="600" w:lineRule="auto"/>
        <w:ind w:firstLine="720"/>
        <w:jc w:val="both"/>
        <w:rPr>
          <w:rFonts w:eastAsia="Times New Roman"/>
          <w:szCs w:val="24"/>
        </w:rPr>
      </w:pPr>
      <w:r>
        <w:rPr>
          <w:rFonts w:eastAsia="Times New Roman"/>
          <w:szCs w:val="24"/>
        </w:rPr>
        <w:t>Εσείς, και όχι εμείς, δίνατε δάνεια με εγγύηση αέρα σε ιδιοκτήτες ΜΜΕ και δικούς σας επιχειρηματίες, πάλι για να έχετε τη δική του</w:t>
      </w:r>
      <w:r>
        <w:rPr>
          <w:rFonts w:eastAsia="Times New Roman"/>
          <w:szCs w:val="24"/>
        </w:rPr>
        <w:t>ς πολιτική στήριξη. Τα δικά σας κόμματα χρωστάνε σε τράπεζες δανεικά και αγύριστα. Πληρώστε πρώτα τα 400 εκατομμύρια ευρώ που χρωστάτε στις τράπεζες, για να μπορείτε να έχετε μ</w:t>
      </w:r>
      <w:r>
        <w:rPr>
          <w:rFonts w:eastAsia="Times New Roman"/>
          <w:szCs w:val="24"/>
        </w:rPr>
        <w:t>ί</w:t>
      </w:r>
      <w:r>
        <w:rPr>
          <w:rFonts w:eastAsia="Times New Roman"/>
          <w:szCs w:val="24"/>
        </w:rPr>
        <w:t>α αξιοπιστία, την ελάχιστη στον λόγο σας.</w:t>
      </w:r>
    </w:p>
    <w:p w14:paraId="4660282D" w14:textId="77777777" w:rsidR="008E1586" w:rsidRDefault="00786920">
      <w:pPr>
        <w:spacing w:after="0" w:line="600" w:lineRule="auto"/>
        <w:ind w:firstLine="720"/>
        <w:jc w:val="both"/>
        <w:rPr>
          <w:rFonts w:eastAsia="Times New Roman"/>
          <w:szCs w:val="24"/>
        </w:rPr>
      </w:pPr>
      <w:r>
        <w:rPr>
          <w:rFonts w:eastAsia="Times New Roman"/>
          <w:szCs w:val="24"/>
        </w:rPr>
        <w:t>Εσείς φτάσατε σε ύψος ρεκόρ την ανεργ</w:t>
      </w:r>
      <w:r>
        <w:rPr>
          <w:rFonts w:eastAsia="Times New Roman"/>
          <w:szCs w:val="24"/>
        </w:rPr>
        <w:t>ία, εσείς ρίξατε το ΑΕΠ και φτωχύνατε τη χώρα κατά το ένα τέταρτο.</w:t>
      </w:r>
    </w:p>
    <w:p w14:paraId="4660282E" w14:textId="77777777" w:rsidR="008E1586" w:rsidRDefault="00786920">
      <w:pPr>
        <w:spacing w:after="0" w:line="600" w:lineRule="auto"/>
        <w:ind w:firstLine="720"/>
        <w:jc w:val="both"/>
        <w:rPr>
          <w:rFonts w:eastAsia="Times New Roman"/>
          <w:szCs w:val="24"/>
        </w:rPr>
      </w:pPr>
      <w:r>
        <w:rPr>
          <w:rFonts w:eastAsia="Times New Roman"/>
          <w:szCs w:val="24"/>
        </w:rPr>
        <w:lastRenderedPageBreak/>
        <w:t>Εσείς κατασπαταλήσατε διαχρονικά τα αποθεματικά των ασφαλιστικών ταμείων με τις άτοκες καταθέσεις παλαιότερα στην Τράπεζα της Ελλάδος, κατόπιν με τα Χρηματιστήρια, τα δομημένα ομόλογα και τ</w:t>
      </w:r>
      <w:r>
        <w:rPr>
          <w:rFonts w:eastAsia="Times New Roman"/>
          <w:szCs w:val="24"/>
        </w:rPr>
        <w:t xml:space="preserve">α αποτελειώσατε με το </w:t>
      </w:r>
      <w:r>
        <w:rPr>
          <w:rFonts w:eastAsia="Times New Roman"/>
          <w:szCs w:val="24"/>
          <w:lang w:val="en-US"/>
        </w:rPr>
        <w:t>PSI</w:t>
      </w:r>
      <w:r>
        <w:rPr>
          <w:rFonts w:eastAsia="Times New Roman"/>
          <w:szCs w:val="24"/>
        </w:rPr>
        <w:t>.</w:t>
      </w:r>
    </w:p>
    <w:p w14:paraId="4660282F" w14:textId="77777777" w:rsidR="008E1586" w:rsidRDefault="00786920">
      <w:pPr>
        <w:spacing w:after="0" w:line="600" w:lineRule="auto"/>
        <w:ind w:firstLine="720"/>
        <w:jc w:val="both"/>
        <w:rPr>
          <w:rFonts w:eastAsia="Times New Roman"/>
          <w:szCs w:val="24"/>
        </w:rPr>
      </w:pPr>
      <w:r>
        <w:rPr>
          <w:rFonts w:eastAsia="Times New Roman"/>
          <w:szCs w:val="24"/>
        </w:rPr>
        <w:t>Εσείς μειώσατε έντεκα φορές τις συντάξεις και θα μπορούσε να απαριθμεί κανείς επί ώρες τι ακριβώς έχετε πράξει, τι οικονομικά εγκλήματα έχετε διαπράξει σε αυτήν τη χώρα.</w:t>
      </w:r>
    </w:p>
    <w:p w14:paraId="46602830" w14:textId="77777777" w:rsidR="008E1586" w:rsidRDefault="00786920">
      <w:pPr>
        <w:spacing w:after="0" w:line="600" w:lineRule="auto"/>
        <w:ind w:firstLine="720"/>
        <w:jc w:val="both"/>
        <w:rPr>
          <w:rFonts w:eastAsia="Times New Roman"/>
          <w:szCs w:val="24"/>
        </w:rPr>
      </w:pPr>
      <w:r>
        <w:rPr>
          <w:rFonts w:eastAsia="Times New Roman"/>
          <w:szCs w:val="24"/>
        </w:rPr>
        <w:t xml:space="preserve">Εσείς, επίσης, ήσασταν που, όταν η Κυβέρνηση </w:t>
      </w:r>
      <w:r>
        <w:rPr>
          <w:rFonts w:eastAsia="Times New Roman"/>
          <w:szCs w:val="24"/>
        </w:rPr>
        <w:t>διαπραγματευόταν, λέγατε να κλείσουμε άρον άρον την αξιολόγηση με μέτρα τόσα και άλλα τόσα απ’ όσα ζητούσαν οι δανειστές.</w:t>
      </w:r>
    </w:p>
    <w:p w14:paraId="46602831" w14:textId="77777777" w:rsidR="008E1586" w:rsidRDefault="00786920">
      <w:pPr>
        <w:spacing w:after="0" w:line="600" w:lineRule="auto"/>
        <w:ind w:firstLine="720"/>
        <w:jc w:val="both"/>
        <w:rPr>
          <w:rFonts w:eastAsia="Times New Roman"/>
          <w:szCs w:val="24"/>
        </w:rPr>
      </w:pPr>
      <w:r>
        <w:rPr>
          <w:rFonts w:eastAsia="Times New Roman"/>
          <w:szCs w:val="24"/>
        </w:rPr>
        <w:t>Εσείς αμφισβητούσατε τα δημοσιονομικά αποτελέσματα της δικής μας συνετής οικονομικής διαχείρισης και προβλέπατε την ενεργοποίηση του κ</w:t>
      </w:r>
      <w:r>
        <w:rPr>
          <w:rFonts w:eastAsia="Times New Roman"/>
          <w:szCs w:val="24"/>
        </w:rPr>
        <w:t>όφτη. Το ίδιο κάνετε και για το ’17 και για το ’18, για τις προσεχείς δεσμεύσεις που έχει η χώρα.</w:t>
      </w:r>
    </w:p>
    <w:p w14:paraId="46602832" w14:textId="77777777" w:rsidR="008E1586" w:rsidRDefault="00786920">
      <w:pPr>
        <w:spacing w:after="0" w:line="600" w:lineRule="auto"/>
        <w:ind w:firstLine="720"/>
        <w:jc w:val="both"/>
        <w:rPr>
          <w:rFonts w:eastAsia="Times New Roman"/>
          <w:szCs w:val="24"/>
        </w:rPr>
      </w:pPr>
      <w:r>
        <w:rPr>
          <w:rFonts w:eastAsia="Times New Roman"/>
          <w:szCs w:val="24"/>
        </w:rPr>
        <w:t>Κι όταν δώσαμε την εφάπαξ δέκατη τρίτη σύνταξη στους χαμηλοσυνταξιούχους, μας «καρφώνατε» στους δανειστές και λέγατε ότι η ελληνική Κυβέρνηση κάνει μονομερείς</w:t>
      </w:r>
      <w:r>
        <w:rPr>
          <w:rFonts w:eastAsia="Times New Roman"/>
          <w:szCs w:val="24"/>
        </w:rPr>
        <w:t xml:space="preserve"> ενέργειες και ύστερα, αφού δεν το ψηφίσατε, διαγκωνίζονταν ο Αρχηγός της Νέας Δημοκρατίας με την κ. Γεννηματά για το ποιος θα μοιράσει περισσότερο από το πρωτογενές πλεόνασμα του ’16, γνωρίζοντας εκ των προτέρων ότι αυτό δεν είναι τεχνικά δυνατό. Τώρα μας</w:t>
      </w:r>
      <w:r>
        <w:rPr>
          <w:rFonts w:eastAsia="Times New Roman"/>
          <w:szCs w:val="24"/>
        </w:rPr>
        <w:t xml:space="preserve"> κουνάτε το δάχτυλο, γιατί φέρνουμε μ</w:t>
      </w:r>
      <w:r>
        <w:rPr>
          <w:rFonts w:eastAsia="Times New Roman"/>
          <w:szCs w:val="24"/>
        </w:rPr>
        <w:t>ί</w:t>
      </w:r>
      <w:r>
        <w:rPr>
          <w:rFonts w:eastAsia="Times New Roman"/>
          <w:szCs w:val="24"/>
        </w:rPr>
        <w:t>α τελική συμφωνία, δύσκολη, αλλά που μας βγάζει οριστικά στο ξέφωτο και στο τέλος της σκληρής επιτροπείας, μ</w:t>
      </w:r>
      <w:r>
        <w:rPr>
          <w:rFonts w:eastAsia="Times New Roman"/>
          <w:szCs w:val="24"/>
        </w:rPr>
        <w:t>ί</w:t>
      </w:r>
      <w:r>
        <w:rPr>
          <w:rFonts w:eastAsia="Times New Roman"/>
          <w:szCs w:val="24"/>
        </w:rPr>
        <w:t>α συμφωνία με ουδέτερο δημοσιονομικό αποτέλεσμα, αν αναλογιστεί κανείς τα αρνητικά και τα θετικά μέτρα.</w:t>
      </w:r>
    </w:p>
    <w:p w14:paraId="46602833" w14:textId="77777777" w:rsidR="008E1586" w:rsidRDefault="00786920">
      <w:pPr>
        <w:spacing w:after="0" w:line="600" w:lineRule="auto"/>
        <w:ind w:firstLine="720"/>
        <w:jc w:val="both"/>
        <w:rPr>
          <w:rFonts w:eastAsia="Times New Roman"/>
          <w:szCs w:val="24"/>
        </w:rPr>
      </w:pPr>
      <w:r>
        <w:rPr>
          <w:rFonts w:eastAsia="Times New Roman"/>
          <w:szCs w:val="24"/>
        </w:rPr>
        <w:lastRenderedPageBreak/>
        <w:t xml:space="preserve">Όσον </w:t>
      </w:r>
      <w:r>
        <w:rPr>
          <w:rFonts w:eastAsia="Times New Roman"/>
          <w:szCs w:val="24"/>
        </w:rPr>
        <w:t>αφορά τα αρνητικά μέτρα, εμείς θα πάρουμε το βάρος της ευθύνης, προκειμένου να βγει η χώρα από τα αδιέξοδα που εσείς δημιουργήσατε με τις πολιτικές σας, θα πάρουμε το βάρος της ευθύνης να βγάλουμε τη χώρα και με δύσκολα μέτρα από αυτήν την κατάσταση.</w:t>
      </w:r>
    </w:p>
    <w:p w14:paraId="46602834" w14:textId="77777777" w:rsidR="008E1586" w:rsidRDefault="00786920">
      <w:pPr>
        <w:spacing w:after="0" w:line="600" w:lineRule="auto"/>
        <w:ind w:firstLine="720"/>
        <w:jc w:val="both"/>
        <w:rPr>
          <w:rFonts w:eastAsia="Times New Roman"/>
          <w:szCs w:val="24"/>
        </w:rPr>
      </w:pPr>
      <w:r>
        <w:rPr>
          <w:rFonts w:eastAsia="Times New Roman"/>
          <w:szCs w:val="24"/>
        </w:rPr>
        <w:t>Εσείς</w:t>
      </w:r>
      <w:r>
        <w:rPr>
          <w:rFonts w:eastAsia="Times New Roman"/>
          <w:szCs w:val="24"/>
        </w:rPr>
        <w:t>, όμως, τουλάχιστον ψηφίστε τα θετικά. Γιατί δεν μπορώ να καταλάβω τη λογική του ότι δεν θα ψηφίσετε τη μείωση του ΦΠΑ στα αγροτικά εφόδια από το 24% στο 13%.</w:t>
      </w:r>
    </w:p>
    <w:p w14:paraId="46602835" w14:textId="77777777" w:rsidR="008E1586" w:rsidRDefault="00786920">
      <w:pPr>
        <w:spacing w:after="0" w:line="600" w:lineRule="auto"/>
        <w:ind w:firstLine="720"/>
        <w:jc w:val="both"/>
        <w:rPr>
          <w:rFonts w:eastAsia="Times New Roman"/>
          <w:szCs w:val="24"/>
        </w:rPr>
      </w:pPr>
      <w:r>
        <w:rPr>
          <w:rFonts w:eastAsia="Times New Roman"/>
          <w:b/>
          <w:szCs w:val="24"/>
        </w:rPr>
        <w:t xml:space="preserve">ΧΡΗΣΤΟΣ ΣΤΑΪΚΟΥΡΑΣ: </w:t>
      </w:r>
      <w:r>
        <w:rPr>
          <w:rFonts w:eastAsia="Times New Roman"/>
          <w:szCs w:val="24"/>
        </w:rPr>
        <w:t>Έχει βγει ανακοίνωση.</w:t>
      </w:r>
    </w:p>
    <w:p w14:paraId="46602836" w14:textId="77777777" w:rsidR="008E1586" w:rsidRDefault="00786920">
      <w:pPr>
        <w:spacing w:after="0" w:line="600" w:lineRule="auto"/>
        <w:ind w:firstLine="720"/>
        <w:jc w:val="both"/>
        <w:rPr>
          <w:rFonts w:eastAsia="Times New Roman"/>
          <w:szCs w:val="24"/>
        </w:rPr>
      </w:pPr>
      <w:r>
        <w:rPr>
          <w:rFonts w:eastAsia="Times New Roman"/>
          <w:b/>
          <w:szCs w:val="24"/>
        </w:rPr>
        <w:t xml:space="preserve">ΧΡΗΣΤΟΣ ΑΝΤΩΝΙΟΥ: </w:t>
      </w:r>
      <w:r>
        <w:rPr>
          <w:rFonts w:eastAsia="Times New Roman"/>
          <w:szCs w:val="24"/>
        </w:rPr>
        <w:t>Ότι δεν θα ψηφίσετε τη φορολογική εξο</w:t>
      </w:r>
      <w:r>
        <w:rPr>
          <w:rFonts w:eastAsia="Times New Roman"/>
          <w:szCs w:val="24"/>
        </w:rPr>
        <w:t>μοίωση της βουλευτικής αποζημίωσης με όλους τους υπόλοιπους Έλληνες φορολογούμενους.</w:t>
      </w:r>
    </w:p>
    <w:p w14:paraId="46602837" w14:textId="77777777" w:rsidR="008E1586" w:rsidRDefault="00786920">
      <w:pPr>
        <w:spacing w:after="0" w:line="600" w:lineRule="auto"/>
        <w:ind w:firstLine="720"/>
        <w:jc w:val="both"/>
        <w:rPr>
          <w:rFonts w:eastAsia="Times New Roman"/>
          <w:szCs w:val="24"/>
        </w:rPr>
      </w:pPr>
      <w:r>
        <w:rPr>
          <w:rFonts w:eastAsia="Times New Roman"/>
          <w:szCs w:val="24"/>
        </w:rPr>
        <w:t>Ότι δεν θα ψηφίσετε τις διατάξεις του άρθρου 65, προκειμένου να λειτουργήσει ο νόμος για τον εξωδικαστικό μηχανισμό ρύθμισης οφειλών των επιχειρήσεων που αφορά πάνω από τε</w:t>
      </w:r>
      <w:r>
        <w:rPr>
          <w:rFonts w:eastAsia="Times New Roman"/>
          <w:szCs w:val="24"/>
        </w:rPr>
        <w:t xml:space="preserve">τρακόσιες χιλιάδες υπερχρεωμένες επιχειρήσεις. </w:t>
      </w:r>
    </w:p>
    <w:p w14:paraId="46602838" w14:textId="77777777" w:rsidR="008E1586" w:rsidRDefault="00786920">
      <w:pPr>
        <w:spacing w:after="0" w:line="600" w:lineRule="auto"/>
        <w:ind w:firstLine="720"/>
        <w:jc w:val="both"/>
        <w:rPr>
          <w:rFonts w:eastAsia="Times New Roman"/>
          <w:szCs w:val="24"/>
        </w:rPr>
      </w:pPr>
      <w:r>
        <w:rPr>
          <w:rFonts w:eastAsia="Times New Roman"/>
          <w:szCs w:val="24"/>
        </w:rPr>
        <w:t xml:space="preserve">Ότι δεν θα ψηφίσετε το επίδομα στέγασης που αφορά εξακόσιες χιλιάδες νοικοκυριά μεσαίου και χαμηλού εισοδήματος, όπως και ανέργους και ευάλωτες κοινωνικές ομάδες. </w:t>
      </w:r>
    </w:p>
    <w:p w14:paraId="46602839" w14:textId="77777777" w:rsidR="008E1586" w:rsidRDefault="00786920">
      <w:pPr>
        <w:spacing w:after="0" w:line="600" w:lineRule="auto"/>
        <w:ind w:firstLine="720"/>
        <w:jc w:val="both"/>
        <w:rPr>
          <w:rFonts w:eastAsia="Times New Roman"/>
          <w:szCs w:val="24"/>
        </w:rPr>
      </w:pPr>
      <w:r>
        <w:rPr>
          <w:rFonts w:eastAsia="Times New Roman"/>
          <w:szCs w:val="24"/>
        </w:rPr>
        <w:t>Ότι δεν θα ψηφίσετε το Πρόγραμμα Βρεφονηπιακ</w:t>
      </w:r>
      <w:r>
        <w:rPr>
          <w:rFonts w:eastAsia="Times New Roman"/>
          <w:szCs w:val="24"/>
        </w:rPr>
        <w:t xml:space="preserve">ής Φροντίδας, με την ίδρυση χιλίων οκτακοσίων νέων βρεφονηπιακών σταθμών και επέκταση των δικαιούχων από ενενήντα στις </w:t>
      </w:r>
      <w:proofErr w:type="spellStart"/>
      <w:r>
        <w:rPr>
          <w:rFonts w:eastAsia="Times New Roman"/>
          <w:szCs w:val="24"/>
        </w:rPr>
        <w:t>εκατόν</w:t>
      </w:r>
      <w:proofErr w:type="spellEnd"/>
      <w:r>
        <w:rPr>
          <w:rFonts w:eastAsia="Times New Roman"/>
          <w:szCs w:val="24"/>
        </w:rPr>
        <w:t xml:space="preserve"> τριάντα πέντε χιλιάδες παιδιά προσχολικής ηλικίας. </w:t>
      </w:r>
    </w:p>
    <w:p w14:paraId="4660283A" w14:textId="77777777" w:rsidR="008E1586" w:rsidRDefault="00786920">
      <w:pPr>
        <w:spacing w:after="0" w:line="600" w:lineRule="auto"/>
        <w:ind w:firstLine="720"/>
        <w:jc w:val="both"/>
        <w:rPr>
          <w:rFonts w:eastAsia="Times New Roman"/>
          <w:szCs w:val="24"/>
        </w:rPr>
      </w:pPr>
      <w:r>
        <w:rPr>
          <w:rFonts w:eastAsia="Times New Roman"/>
          <w:szCs w:val="24"/>
        </w:rPr>
        <w:lastRenderedPageBreak/>
        <w:t xml:space="preserve">Ότι δεν θα ψηφίσετε την επέκταση των σχολικών γευμάτων σε πάνω από το 50% του </w:t>
      </w:r>
      <w:r>
        <w:rPr>
          <w:rFonts w:eastAsia="Times New Roman"/>
          <w:szCs w:val="24"/>
        </w:rPr>
        <w:t>μαθητικού πληθυσμού, πράγμα που ισχύει σε όλες σχεδόν τις ευρωπαϊκές χώρες.</w:t>
      </w:r>
    </w:p>
    <w:p w14:paraId="4660283B" w14:textId="77777777" w:rsidR="008E1586" w:rsidRDefault="00786920">
      <w:pPr>
        <w:spacing w:after="0" w:line="600" w:lineRule="auto"/>
        <w:ind w:firstLine="720"/>
        <w:jc w:val="both"/>
        <w:rPr>
          <w:rFonts w:eastAsia="Times New Roman"/>
          <w:szCs w:val="24"/>
        </w:rPr>
      </w:pPr>
      <w:r>
        <w:rPr>
          <w:rFonts w:eastAsia="Times New Roman"/>
          <w:szCs w:val="24"/>
        </w:rPr>
        <w:t>Ότι δεν θα ψηφίσετε την αύξηση κατά 40% των επιδομάτων για τα παιδιά, πρώτο, δεύτερο και τρίτο, με στόχο την καταπολέμηση της υπογεννητικότητας.</w:t>
      </w:r>
    </w:p>
    <w:p w14:paraId="4660283C" w14:textId="77777777" w:rsidR="008E1586" w:rsidRDefault="00786920">
      <w:pPr>
        <w:spacing w:after="0" w:line="600" w:lineRule="auto"/>
        <w:ind w:firstLine="720"/>
        <w:jc w:val="both"/>
        <w:rPr>
          <w:rFonts w:eastAsia="Times New Roman"/>
          <w:szCs w:val="24"/>
        </w:rPr>
      </w:pPr>
      <w:r>
        <w:rPr>
          <w:rFonts w:eastAsia="Times New Roman"/>
          <w:szCs w:val="24"/>
        </w:rPr>
        <w:t xml:space="preserve">Ότι δεν θα ψηφίσετε την αύξηση του </w:t>
      </w:r>
      <w:r>
        <w:rPr>
          <w:rFonts w:eastAsia="Times New Roman"/>
          <w:szCs w:val="24"/>
        </w:rPr>
        <w:t xml:space="preserve">Προγράμματος Δημοσίων Επενδύσεων, προκειμένου να ενισχυθούν τα κονδύλια για την αγροτική ανάπτυξη, την ενεργειακή αναβάθμιση και την ενίσχυση των πιστώσεων για τον αναπτυξιακό νόμο. </w:t>
      </w:r>
    </w:p>
    <w:p w14:paraId="4660283D" w14:textId="77777777" w:rsidR="008E1586" w:rsidRDefault="00786920">
      <w:pPr>
        <w:spacing w:after="0" w:line="600" w:lineRule="auto"/>
        <w:ind w:firstLine="720"/>
        <w:jc w:val="both"/>
        <w:rPr>
          <w:rFonts w:eastAsia="Times New Roman"/>
          <w:szCs w:val="24"/>
        </w:rPr>
      </w:pPr>
      <w:r>
        <w:rPr>
          <w:rFonts w:eastAsia="Times New Roman"/>
          <w:szCs w:val="24"/>
        </w:rPr>
        <w:t>Δεν απαριθμώ όλα τα θετικά, τον ΕΝΦΙΑ, τη μείωση της εισφοράς αλληλεγγύης</w:t>
      </w:r>
      <w:r>
        <w:rPr>
          <w:rFonts w:eastAsia="Times New Roman"/>
          <w:szCs w:val="24"/>
        </w:rPr>
        <w:t>, τη μείωση των φορολογικών συντελεστών στα φυσικά πρόσωπα και στις επιχειρήσεις, τη μείωση της συμμετοχής στη φαρμακευτική δαπάνη.</w:t>
      </w:r>
    </w:p>
    <w:p w14:paraId="4660283E" w14:textId="77777777" w:rsidR="008E1586" w:rsidRDefault="00786920">
      <w:pPr>
        <w:spacing w:after="0" w:line="600" w:lineRule="auto"/>
        <w:ind w:firstLine="720"/>
        <w:jc w:val="both"/>
        <w:rPr>
          <w:rFonts w:eastAsia="Times New Roman"/>
          <w:szCs w:val="24"/>
        </w:rPr>
      </w:pPr>
      <w:r>
        <w:rPr>
          <w:rFonts w:eastAsia="Times New Roman"/>
          <w:szCs w:val="24"/>
        </w:rPr>
        <w:t>Κυρίες και κύριοι συνάδελφοι, η συμφωνία που φέρνουμε σήμερα για ψήφιση στη Βουλή είναι μια ολοκληρωμένη συμφωνία, που σε σύ</w:t>
      </w:r>
      <w:r>
        <w:rPr>
          <w:rFonts w:eastAsia="Times New Roman"/>
          <w:szCs w:val="24"/>
        </w:rPr>
        <w:t xml:space="preserve">ντομο χρονικό ορίζοντα μας βγάζει από τη σκληρή επιτροπεία, μας βάζει στις αγορές χρήματος με δεδομένη τη σημαντική ήδη αποκλιμάκωση των δεκαετών και πενταετών ομολόγων και με οριστική ρύθμιση και </w:t>
      </w:r>
      <w:proofErr w:type="spellStart"/>
      <w:r>
        <w:rPr>
          <w:rFonts w:eastAsia="Times New Roman"/>
          <w:szCs w:val="24"/>
        </w:rPr>
        <w:t>απομείωση</w:t>
      </w:r>
      <w:proofErr w:type="spellEnd"/>
      <w:r>
        <w:rPr>
          <w:rFonts w:eastAsia="Times New Roman"/>
          <w:szCs w:val="24"/>
        </w:rPr>
        <w:t xml:space="preserve"> του χρέους, που εσείς θεωρούσατε βιώσιμο και απλώ</w:t>
      </w:r>
      <w:r>
        <w:rPr>
          <w:rFonts w:eastAsia="Times New Roman"/>
          <w:szCs w:val="24"/>
        </w:rPr>
        <w:t>ς αυτό που ζητούσατε ήταν πιστοποιητικά βιωσιμότητας.</w:t>
      </w:r>
    </w:p>
    <w:p w14:paraId="4660283F" w14:textId="77777777" w:rsidR="008E1586" w:rsidRDefault="00786920">
      <w:pPr>
        <w:spacing w:after="0" w:line="600" w:lineRule="auto"/>
        <w:ind w:firstLine="720"/>
        <w:jc w:val="both"/>
        <w:rPr>
          <w:rFonts w:eastAsia="Times New Roman"/>
          <w:szCs w:val="24"/>
        </w:rPr>
      </w:pPr>
      <w:r>
        <w:rPr>
          <w:rFonts w:eastAsia="Times New Roman"/>
          <w:szCs w:val="24"/>
        </w:rPr>
        <w:t xml:space="preserve">Η ιστορία, κυρίες και κύριοι συνάδελφοι, θα γραφτεί. Τα γεγονότα που ζούμε ίσως δεν έχουμε την ικανότητα να αντιληφθούμε σε χρόνο ιστορικό τι σημαίνουν. </w:t>
      </w:r>
      <w:r>
        <w:rPr>
          <w:rFonts w:eastAsia="Times New Roman"/>
          <w:szCs w:val="24"/>
        </w:rPr>
        <w:t>Η</w:t>
      </w:r>
      <w:r>
        <w:rPr>
          <w:rFonts w:eastAsia="Times New Roman"/>
          <w:szCs w:val="24"/>
        </w:rPr>
        <w:t xml:space="preserve"> ιστορία θα γράψει ότι οι κυβερνήσεις της Νέας Δ</w:t>
      </w:r>
      <w:r>
        <w:rPr>
          <w:rFonts w:eastAsia="Times New Roman"/>
          <w:szCs w:val="24"/>
        </w:rPr>
        <w:t xml:space="preserve">ημοκρατίας και του ΠΑΣΟΚ ήταν αυτές που χρεοκόπησαν τη χώρα και μας έβαλαν στα μνημόνια. Θα γράψει, επίσης, </w:t>
      </w:r>
      <w:r>
        <w:rPr>
          <w:rFonts w:eastAsia="Times New Roman"/>
          <w:szCs w:val="24"/>
        </w:rPr>
        <w:lastRenderedPageBreak/>
        <w:t>ότι η σημερινή Κυβέρνηση είναι αυτή που μας βγάζει οριστικά από την επιτροπεία. Αυτό δεν αλλάζει, όση δικολαβίστικη επιχειρηματολογία κι αν επιστρατ</w:t>
      </w:r>
      <w:r>
        <w:rPr>
          <w:rFonts w:eastAsia="Times New Roman"/>
          <w:szCs w:val="24"/>
        </w:rPr>
        <w:t>εύσετε.</w:t>
      </w:r>
    </w:p>
    <w:p w14:paraId="46602840" w14:textId="77777777" w:rsidR="008E1586" w:rsidRDefault="00786920">
      <w:pPr>
        <w:spacing w:after="0" w:line="600" w:lineRule="auto"/>
        <w:ind w:firstLine="720"/>
        <w:jc w:val="both"/>
        <w:rPr>
          <w:rFonts w:eastAsia="Times New Roman"/>
          <w:szCs w:val="24"/>
        </w:rPr>
      </w:pPr>
      <w:r>
        <w:rPr>
          <w:rFonts w:eastAsia="Times New Roman"/>
          <w:szCs w:val="24"/>
        </w:rPr>
        <w:t>Ευχαριστώ.</w:t>
      </w:r>
    </w:p>
    <w:p w14:paraId="46602841" w14:textId="77777777" w:rsidR="008E1586" w:rsidRDefault="00786920">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46602842" w14:textId="77777777" w:rsidR="008E1586" w:rsidRDefault="00786920">
      <w:pPr>
        <w:spacing w:after="0" w:line="600" w:lineRule="auto"/>
        <w:ind w:firstLine="720"/>
        <w:jc w:val="both"/>
        <w:rPr>
          <w:rFonts w:eastAsia="Times New Roman"/>
        </w:rPr>
      </w:pPr>
      <w:r>
        <w:rPr>
          <w:rFonts w:eastAsia="Times New Roman"/>
          <w:b/>
          <w:szCs w:val="24"/>
        </w:rPr>
        <w:t xml:space="preserve">ΠΡΟΕΔΡΕΥΟΥΣΑ (Αναστασία Χριστοδουλοπούλου): </w:t>
      </w:r>
      <w:r>
        <w:rPr>
          <w:rFonts w:eastAsia="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w:t>
      </w:r>
      <w:r>
        <w:rPr>
          <w:rFonts w:eastAsia="Times New Roman"/>
        </w:rPr>
        <w:t>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εννέα μαθητές και μαθήτριες και τρεις εκπαιδευτικοί συνοδοί τους από το 2</w:t>
      </w:r>
      <w:r>
        <w:rPr>
          <w:rFonts w:eastAsia="Times New Roman"/>
          <w:vertAlign w:val="superscript"/>
        </w:rPr>
        <w:t>ο</w:t>
      </w:r>
      <w:r>
        <w:rPr>
          <w:rFonts w:eastAsia="Times New Roman"/>
        </w:rPr>
        <w:t xml:space="preserve"> Γυμνάσιο Λειβαδιάς</w:t>
      </w:r>
      <w:r>
        <w:rPr>
          <w:rFonts w:eastAsia="Times New Roman"/>
        </w:rPr>
        <w:t>.</w:t>
      </w:r>
    </w:p>
    <w:p w14:paraId="46602843" w14:textId="77777777" w:rsidR="008E1586" w:rsidRDefault="00786920">
      <w:pPr>
        <w:spacing w:after="0" w:line="600" w:lineRule="auto"/>
        <w:ind w:left="360" w:firstLine="360"/>
        <w:jc w:val="both"/>
        <w:rPr>
          <w:rFonts w:eastAsia="Times New Roman"/>
        </w:rPr>
      </w:pPr>
      <w:r>
        <w:rPr>
          <w:rFonts w:eastAsia="Times New Roman"/>
        </w:rPr>
        <w:t xml:space="preserve">Η Βουλή τούς καλωσορίζει. </w:t>
      </w:r>
    </w:p>
    <w:p w14:paraId="46602844" w14:textId="77777777" w:rsidR="008E1586" w:rsidRDefault="00786920">
      <w:pPr>
        <w:spacing w:after="0" w:line="600" w:lineRule="auto"/>
        <w:ind w:left="360"/>
        <w:jc w:val="center"/>
        <w:rPr>
          <w:rFonts w:eastAsia="Times New Roman"/>
        </w:rPr>
      </w:pPr>
      <w:r>
        <w:rPr>
          <w:rFonts w:eastAsia="Times New Roman"/>
        </w:rPr>
        <w:t>(Χειροκροτήματα απ’ όλες τις πτέρυγες της Βουλής)</w:t>
      </w:r>
    </w:p>
    <w:p w14:paraId="46602845" w14:textId="77777777" w:rsidR="008E1586" w:rsidRDefault="00786920">
      <w:pPr>
        <w:spacing w:after="0" w:line="600" w:lineRule="auto"/>
        <w:ind w:firstLine="720"/>
        <w:jc w:val="both"/>
        <w:rPr>
          <w:rFonts w:eastAsia="Times New Roman"/>
          <w:szCs w:val="24"/>
        </w:rPr>
      </w:pPr>
      <w:r>
        <w:rPr>
          <w:rFonts w:eastAsia="Times New Roman"/>
          <w:szCs w:val="24"/>
        </w:rPr>
        <w:t>Τον λόγο τώρα έχει η κ</w:t>
      </w:r>
      <w:r>
        <w:rPr>
          <w:rFonts w:eastAsia="Times New Roman"/>
          <w:szCs w:val="24"/>
        </w:rPr>
        <w:t>.</w:t>
      </w:r>
      <w:r>
        <w:rPr>
          <w:rFonts w:eastAsia="Times New Roman"/>
          <w:szCs w:val="24"/>
        </w:rPr>
        <w:t xml:space="preserve"> Μπακογιάννη, στην οποία ευχόμαστε και περαστικά.</w:t>
      </w:r>
    </w:p>
    <w:p w14:paraId="46602846" w14:textId="77777777" w:rsidR="008E1586" w:rsidRDefault="00786920">
      <w:pPr>
        <w:spacing w:after="0" w:line="600" w:lineRule="auto"/>
        <w:ind w:firstLine="720"/>
        <w:jc w:val="both"/>
        <w:rPr>
          <w:rFonts w:eastAsia="Times New Roman"/>
          <w:szCs w:val="24"/>
        </w:rPr>
      </w:pPr>
      <w:r>
        <w:rPr>
          <w:rFonts w:eastAsia="Times New Roman"/>
          <w:b/>
          <w:szCs w:val="24"/>
        </w:rPr>
        <w:t>ΘΕΟΔΩΡΑ ΜΠΑΚΟΓΙΑΝΝΗ:</w:t>
      </w:r>
      <w:r>
        <w:rPr>
          <w:rFonts w:eastAsia="Times New Roman"/>
          <w:szCs w:val="24"/>
        </w:rPr>
        <w:t xml:space="preserve"> Κυρίες και κύριοι συνάδελφοι, επιτρέψτε μου να ξεκινήσω την ομιλία μου, </w:t>
      </w:r>
      <w:proofErr w:type="spellStart"/>
      <w:r>
        <w:rPr>
          <w:rFonts w:eastAsia="Times New Roman"/>
          <w:szCs w:val="24"/>
        </w:rPr>
        <w:t>συγχαίροντάς</w:t>
      </w:r>
      <w:proofErr w:type="spellEnd"/>
      <w:r>
        <w:rPr>
          <w:rFonts w:eastAsia="Times New Roman"/>
          <w:szCs w:val="24"/>
        </w:rPr>
        <w:t xml:space="preserve"> σας για τον ενθουσιασμό με τον οποίο χειροκροτήσατε το κόψιμο των συντάξεων, το οποίο θα ψηφίσετε σε λίγο. Ήταν πραγματικά συγκινητικό.</w:t>
      </w:r>
    </w:p>
    <w:p w14:paraId="46602847" w14:textId="77777777" w:rsidR="008E1586" w:rsidRDefault="00786920">
      <w:pPr>
        <w:spacing w:after="0" w:line="600" w:lineRule="auto"/>
        <w:ind w:firstLine="720"/>
        <w:jc w:val="both"/>
        <w:rPr>
          <w:rFonts w:eastAsia="Times New Roman"/>
          <w:szCs w:val="24"/>
        </w:rPr>
      </w:pPr>
      <w:r>
        <w:rPr>
          <w:rFonts w:eastAsia="Times New Roman"/>
          <w:szCs w:val="24"/>
        </w:rPr>
        <w:t xml:space="preserve">Κυρίες και κύριοι συνάδελφοι, εάν </w:t>
      </w:r>
      <w:r>
        <w:rPr>
          <w:rFonts w:eastAsia="Times New Roman"/>
          <w:szCs w:val="24"/>
        </w:rPr>
        <w:t>το τρίτο αχρείαστο μνημόνιο</w:t>
      </w:r>
      <w:r>
        <w:rPr>
          <w:rFonts w:eastAsia="Times New Roman"/>
          <w:szCs w:val="24"/>
        </w:rPr>
        <w:t>,</w:t>
      </w:r>
      <w:r>
        <w:rPr>
          <w:rFonts w:eastAsia="Times New Roman"/>
          <w:szCs w:val="24"/>
        </w:rPr>
        <w:t xml:space="preserve"> το οποίο ψηφίστηκε το καλοκαίρι του 2015, οδήγησε στη διάσπαση της Κοινοβουλευτικής Ομάδας του ΣΥΡΙΖΑ και στην απώλεια της κοινοβουλευτικής πλειοψηφίας, το τέταρτο </w:t>
      </w:r>
      <w:r>
        <w:rPr>
          <w:rFonts w:eastAsia="Times New Roman"/>
          <w:szCs w:val="24"/>
        </w:rPr>
        <w:lastRenderedPageBreak/>
        <w:t>μνημόνιο οδηγεί στην απόλυτη απώλεια επαφής της Ριζοσπαστικής Α</w:t>
      </w:r>
      <w:r>
        <w:rPr>
          <w:rFonts w:eastAsia="Times New Roman"/>
          <w:szCs w:val="24"/>
        </w:rPr>
        <w:t>ριστεράς και της κατάρριψης όλων των αριστερών μύθων της τελευταίας τριακονταετίας.</w:t>
      </w:r>
    </w:p>
    <w:p w14:paraId="46602848" w14:textId="77777777" w:rsidR="008E1586" w:rsidRDefault="00786920">
      <w:pPr>
        <w:spacing w:after="0" w:line="600" w:lineRule="auto"/>
        <w:ind w:firstLine="720"/>
        <w:jc w:val="both"/>
        <w:rPr>
          <w:rFonts w:eastAsia="Times New Roman"/>
          <w:szCs w:val="24"/>
        </w:rPr>
      </w:pPr>
      <w:r>
        <w:rPr>
          <w:rFonts w:eastAsia="Times New Roman"/>
          <w:szCs w:val="24"/>
        </w:rPr>
        <w:t>Θέλω να εξηγήσω με λίγα λόγια πολιτικά πώς βλέπω την υπόθεση. Ξεκινήσατε, κυρίες και κύριοι συνάδελφοι, με τον πρώτο μύθο, τον οποίο τον ακούγαμε όλα αυτά τα χρόνια. Κάποιο</w:t>
      </w:r>
      <w:r>
        <w:rPr>
          <w:rFonts w:eastAsia="Times New Roman"/>
          <w:szCs w:val="24"/>
        </w:rPr>
        <w:t xml:space="preserve">ι από εμάς, προσπαθώντας και δίνοντας μάχες για την αλήθεια και την υπευθυνότητα, βρισκόμασταν πάντοτε απέναντι στο αφήγημα της αριστερής κοινωνικής ευαισθησίας: </w:t>
      </w:r>
    </w:p>
    <w:p w14:paraId="46602849" w14:textId="77777777" w:rsidR="008E1586" w:rsidRDefault="00786920">
      <w:pPr>
        <w:spacing w:after="0" w:line="600" w:lineRule="auto"/>
        <w:ind w:firstLine="720"/>
        <w:jc w:val="both"/>
        <w:rPr>
          <w:rFonts w:eastAsia="Times New Roman"/>
          <w:szCs w:val="24"/>
        </w:rPr>
      </w:pPr>
      <w:r>
        <w:rPr>
          <w:rFonts w:eastAsia="Times New Roman"/>
          <w:szCs w:val="24"/>
        </w:rPr>
        <w:t>Εμείς, η επάρατος Δεξιά ή Κεντροδεξιά, ήμασταν κακοί. Ήμασταν κοινωνικά ανάλγητοι, δεν είχαμε</w:t>
      </w:r>
      <w:r>
        <w:rPr>
          <w:rFonts w:eastAsia="Times New Roman"/>
          <w:szCs w:val="24"/>
        </w:rPr>
        <w:t xml:space="preserve"> ίχνος ευαισθησίας.</w:t>
      </w:r>
    </w:p>
    <w:p w14:paraId="4660284A"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Αντίθετα, εσείς είχατε ευαισθησία για τους αδύναμους, σας ενδιέφεραν τα λαϊκά στρώματα, η λαϊκή οικογένεια, οι άνθρωποι οι οποίοι είχαν χαμηλό, χαμηλότατο εισόδημα ή κανένα εισόδημα. Αυτή ήταν μια μάχη ετών.</w:t>
      </w:r>
    </w:p>
    <w:p w14:paraId="4660284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Θυμάμαι, κυρίες και κύριοι σ</w:t>
      </w:r>
      <w:r>
        <w:rPr>
          <w:rFonts w:eastAsia="Times New Roman" w:cs="Times New Roman"/>
          <w:szCs w:val="24"/>
        </w:rPr>
        <w:t>υνάδελφοι, στο δεύτερο μνημόνιο πού ήσασταν οι περισσότεροι από εσάς: έξω, στην πλατεία Συντάγματος, με τους «Αγανακτισμένους». Τότε ήταν η εποχή της αυταπάτης. Ήταν η εποχή που σκίζαμε μνημόνια. Ήταν η εποχή που θα χτυπούσαμε τα νταούλια και θα χόρευαν οι</w:t>
      </w:r>
      <w:r>
        <w:rPr>
          <w:rFonts w:eastAsia="Times New Roman" w:cs="Times New Roman"/>
          <w:szCs w:val="24"/>
        </w:rPr>
        <w:t xml:space="preserve"> αγορές. Ήταν μ</w:t>
      </w:r>
      <w:r>
        <w:rPr>
          <w:rFonts w:eastAsia="Times New Roman" w:cs="Times New Roman"/>
          <w:szCs w:val="24"/>
        </w:rPr>
        <w:t>ί</w:t>
      </w:r>
      <w:r>
        <w:rPr>
          <w:rFonts w:eastAsia="Times New Roman" w:cs="Times New Roman"/>
          <w:szCs w:val="24"/>
        </w:rPr>
        <w:t xml:space="preserve">α άλλη εποχή, πριν από πολλά χρόνια. </w:t>
      </w:r>
    </w:p>
    <w:p w14:paraId="4660284C"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Πέρασε, όμως, ο χρόνος, κυρίες και κύριοι συνάδελφοι, και έρχεται η ώρα της αλήθειας. Εγώ ειλικρινά θέλω να απευθυνθώ στη συνείδηση του καθενός από εσάς. Εγώ προσωπικώς έχω ψηφίσει μνημόνια και ξέρω και πόσο δύσκολο πράγμα είναι </w:t>
      </w:r>
      <w:r>
        <w:rPr>
          <w:rFonts w:eastAsia="Times New Roman" w:cs="Times New Roman"/>
          <w:szCs w:val="24"/>
        </w:rPr>
        <w:lastRenderedPageBreak/>
        <w:t xml:space="preserve">να τα ψηφίσεις. Έχω κάνει, </w:t>
      </w:r>
      <w:r>
        <w:rPr>
          <w:rFonts w:eastAsia="Times New Roman" w:cs="Times New Roman"/>
          <w:szCs w:val="24"/>
        </w:rPr>
        <w:t xml:space="preserve">όμως και διαπραγμάτευση προσωπικώς και ξέρω πώς μπορείς να κάνεις διαπραγμάτευση. </w:t>
      </w:r>
    </w:p>
    <w:p w14:paraId="4660284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Θέλω, λοιπόν, να σας ρωτήσω δύο, τρία πράγματα τα οποία, κατά τη γνώμη μου, έχουν πάρα πολύ μεγάλη σημασία. Έρχεστε, κυρίες και κύριοι συνάδελφοι, με αυτό το μνημόνιο, το συ</w:t>
      </w:r>
      <w:r>
        <w:rPr>
          <w:rFonts w:eastAsia="Times New Roman" w:cs="Times New Roman"/>
          <w:szCs w:val="24"/>
        </w:rPr>
        <w:t>γκεκριμένο, εσείς, οι ΣΥΡΙΖΑ-ΑΝΕΛ και κόβετε 3.400 ευρώ από κάθε νοικοκυριό. Κόβετε τη μείωση του φόρου για τις ιατρικές υπηρεσίες. Από ποιους, κυρίες και κύριοι συνάδελφοι; Από αυτούς που το χρειάζονται περισσότερο από όλα, από αυτούς που δεν είναι πλούσι</w:t>
      </w:r>
      <w:r>
        <w:rPr>
          <w:rFonts w:eastAsia="Times New Roman" w:cs="Times New Roman"/>
          <w:szCs w:val="24"/>
        </w:rPr>
        <w:t xml:space="preserve">οι για να πηγαίνουν στα ιδιωτικά ιατρικά κέντρα, αλλά από αυτούς οι οποίοι χρειάζονται τα φάρμακά τους και είναι συνήθως οι συνταξιούχοι. </w:t>
      </w:r>
    </w:p>
    <w:p w14:paraId="4660284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Το επίδομα θέρμανσης είναι 58 εκατομμύρια ευρώ. Θα μου πείτε: «Τρελή είσαι; Αυτό σε μάρανε; Το επίδομα θέρμανσης»; Κυ</w:t>
      </w:r>
      <w:r>
        <w:rPr>
          <w:rFonts w:eastAsia="Times New Roman" w:cs="Times New Roman"/>
          <w:szCs w:val="24"/>
        </w:rPr>
        <w:t>ρίες και κύριοι συνάδελφοι, όποιος έχει κάνει Βουλευτής Ευρυτανίας ή όταν κάποιοι συνάδελφοι βρίσκονται στη Φλώρινα ξέρουν πάρα πολύ καλά ότι αυτός ο οποίος παίρνει σήμερα, με ψαλιδισμένα τα εισοδήματα, επίδομα θέρμανσης είναι αυτός που δεν έχει καμμία, μα</w:t>
      </w:r>
      <w:r>
        <w:rPr>
          <w:rFonts w:eastAsia="Times New Roman" w:cs="Times New Roman"/>
          <w:szCs w:val="24"/>
        </w:rPr>
        <w:t xml:space="preserve"> καμμία άλλη δυνατότητα να ζεσταθεί. Είναι, λοιπόν, εξαιρετικά σημαντικό. </w:t>
      </w:r>
    </w:p>
    <w:p w14:paraId="4660284F"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Κοινωνικά επιδόματα: Κόβετε επίδομα τέκνων. Δεν είναι κανένας εδώ από τους ΑΝΕΛ. Θυμάμαι τα κροκοδείλια δάκρυα για τα πολλά παιδιά. Το επίδομα τέκνων, κυρίες και κύριοι συνάδελφοι; </w:t>
      </w:r>
      <w:r>
        <w:rPr>
          <w:rFonts w:eastAsia="Times New Roman" w:cs="Times New Roman"/>
          <w:szCs w:val="24"/>
        </w:rPr>
        <w:t xml:space="preserve">Δεν χρειάζονται τα τέκνα επί ΣΥΡΙΖΑ-ΑΝΕΛ βοήθεια και στήριξη ή εξαλείφθηκε το κόστος των παιδιών επί των ημερών σας; </w:t>
      </w:r>
    </w:p>
    <w:p w14:paraId="46602850"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Κόβετε το επίδομα των ανέργων από τους πιο νέους που ήλπιζαν να βρουν χώρο στην αγορά εργασίας. </w:t>
      </w:r>
    </w:p>
    <w:p w14:paraId="46602851"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Κόβετε και το επίδομα ένδειας. Θέλετε να </w:t>
      </w:r>
      <w:r>
        <w:rPr>
          <w:rFonts w:eastAsia="Times New Roman" w:cs="Times New Roman"/>
          <w:szCs w:val="24"/>
        </w:rPr>
        <w:t>σας το μεταφράσω, κυρίες και κύριοι συνάδελφοι, γιατί ενδεχομένως τα ελληνικά είναι μ</w:t>
      </w:r>
      <w:r>
        <w:rPr>
          <w:rFonts w:eastAsia="Times New Roman" w:cs="Times New Roman"/>
          <w:szCs w:val="24"/>
        </w:rPr>
        <w:t>ί</w:t>
      </w:r>
      <w:r>
        <w:rPr>
          <w:rFonts w:eastAsia="Times New Roman" w:cs="Times New Roman"/>
          <w:szCs w:val="24"/>
        </w:rPr>
        <w:t xml:space="preserve">α δύσκολη γλώσσα και κάποιοι δεν ξέρουν τι θα πει ένδεια; </w:t>
      </w:r>
    </w:p>
    <w:p w14:paraId="46602852"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Ένδεια, κυρίες και κύριοι συνάδελφοι, θα πει απόλυτη φτώχεια. Η απόλυτη φτώχεια! Αυτό θα πει ένδεια. Και αυτό τ</w:t>
      </w:r>
      <w:r>
        <w:rPr>
          <w:rFonts w:eastAsia="Times New Roman" w:cs="Times New Roman"/>
          <w:szCs w:val="24"/>
        </w:rPr>
        <w:t xml:space="preserve">ο κόβετε. </w:t>
      </w:r>
      <w:r>
        <w:rPr>
          <w:rFonts w:eastAsia="Times New Roman" w:cs="Times New Roman"/>
          <w:szCs w:val="24"/>
        </w:rPr>
        <w:t>Δ</w:t>
      </w:r>
      <w:r>
        <w:rPr>
          <w:rFonts w:eastAsia="Times New Roman" w:cs="Times New Roman"/>
          <w:szCs w:val="24"/>
        </w:rPr>
        <w:t xml:space="preserve">ικαιούται κάποιος να σας ρωτήσει: «Καλά, ρε παιδάκι μου, από όλα αυτά τα χρήματα το επίδομα ένδειας βρήκατε να δώσετε εσείς οι κοινωνικά ευαίσθητοι»; </w:t>
      </w:r>
    </w:p>
    <w:p w14:paraId="46602853"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Κόβετε τα ειδικά μισθολόγια. Σήμερα εδώ απ’ έξω, στο Σύνταγμα είναι μ</w:t>
      </w:r>
      <w:r>
        <w:rPr>
          <w:rFonts w:eastAsia="Times New Roman" w:cs="Times New Roman"/>
          <w:szCs w:val="24"/>
        </w:rPr>
        <w:t>ί</w:t>
      </w:r>
      <w:r>
        <w:rPr>
          <w:rFonts w:eastAsia="Times New Roman" w:cs="Times New Roman"/>
          <w:szCs w:val="24"/>
        </w:rPr>
        <w:t>α τεράστια ομάδα ανθρώπω</w:t>
      </w:r>
      <w:r>
        <w:rPr>
          <w:rFonts w:eastAsia="Times New Roman" w:cs="Times New Roman"/>
          <w:szCs w:val="24"/>
        </w:rPr>
        <w:t>ν που διαδηλώνουν. Έχετε τους αστυνομικούς, κυρίες και κύριοι συνάδελφοι, να φυλούν τη Βουλή εδώ μέσα, όταν φώναζε ατυχώς ο κύριος Πρόεδρος «φρουρά, φρουρά, φρουρά», και έξω όπου αυτοί οι άνθρωποι θα πρέπει να προστατεύσουν τους Έλληνες πολίτες, εμάς, τους</w:t>
      </w:r>
      <w:r>
        <w:rPr>
          <w:rFonts w:eastAsia="Times New Roman" w:cs="Times New Roman"/>
          <w:szCs w:val="24"/>
        </w:rPr>
        <w:t xml:space="preserve"> ανθρώπους οι οποίοι έχουν περιουσίες, τους ανθρώπους οι οποίοι πολεμούν εναντίον του οργανωμένου εγκλήματος. Σε αυτούς τους ανθρώπους κόβετε τα λεφτά, αλλά τους ζητάτε ταυτόχρονα να σας προστατεύσουν όσο μπορούν παραπάνω. Ο πρώτος μύθος, λοιπόν, που καταρ</w:t>
      </w:r>
      <w:r>
        <w:rPr>
          <w:rFonts w:eastAsia="Times New Roman" w:cs="Times New Roman"/>
          <w:szCs w:val="24"/>
        </w:rPr>
        <w:t xml:space="preserve">ρίφθηκε είναι ο μύθος της κοινωνικής ευαισθησίας.  </w:t>
      </w:r>
    </w:p>
    <w:p w14:paraId="46602854" w14:textId="77777777" w:rsidR="008E1586" w:rsidRDefault="00786920">
      <w:pPr>
        <w:spacing w:after="0" w:line="600" w:lineRule="auto"/>
        <w:ind w:firstLine="720"/>
        <w:jc w:val="both"/>
        <w:rPr>
          <w:rFonts w:eastAsia="Times New Roman" w:cs="Times New Roman"/>
          <w:b/>
          <w:szCs w:val="24"/>
        </w:rPr>
      </w:pPr>
      <w:r>
        <w:rPr>
          <w:rFonts w:eastAsia="Times New Roman" w:cs="Times New Roman"/>
          <w:szCs w:val="24"/>
        </w:rPr>
        <w:t xml:space="preserve">Ο δεύτερο μύθος είναι ο μύθος της διαπραγμάτευσης. Διαπραγματευτήκατε, λέει, σκληρά, πάρα πολύ σκληρά, τόσο πολύ σκληρά που ό,τι ζήτησε το Διεθνές Νομισματικό Ταμείο το πήρε αλλά πήρε και παραπάνω. Γιατί </w:t>
      </w:r>
      <w:r>
        <w:rPr>
          <w:rFonts w:eastAsia="Times New Roman" w:cs="Times New Roman"/>
          <w:szCs w:val="24"/>
        </w:rPr>
        <w:t xml:space="preserve">είπατε, καλού κακού, ας </w:t>
      </w:r>
      <w:r>
        <w:rPr>
          <w:rFonts w:eastAsia="Times New Roman" w:cs="Times New Roman"/>
          <w:szCs w:val="24"/>
        </w:rPr>
        <w:lastRenderedPageBreak/>
        <w:t xml:space="preserve">του δώσουμε και κάτι παραπάνω. Όταν διαπραγματεύεστε, κυρίες και κύριοι συνάδελφοι, δεν βλέπετε τα μικρά γράμματα της διαπραγμάτευσής σας; </w:t>
      </w:r>
    </w:p>
    <w:p w14:paraId="4660285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Δώστε μου μ</w:t>
      </w:r>
      <w:r>
        <w:rPr>
          <w:rFonts w:eastAsia="Times New Roman" w:cs="Times New Roman"/>
          <w:szCs w:val="24"/>
        </w:rPr>
        <w:t>ί</w:t>
      </w:r>
      <w:r>
        <w:rPr>
          <w:rFonts w:eastAsia="Times New Roman" w:cs="Times New Roman"/>
          <w:szCs w:val="24"/>
        </w:rPr>
        <w:t>α εξήγηση. Η καθυστέρηση μάς κόστισε 2 δισεκατομμύρια και 2,7 δισεκατομμύρια μάς</w:t>
      </w:r>
      <w:r>
        <w:rPr>
          <w:rFonts w:eastAsia="Times New Roman" w:cs="Times New Roman"/>
          <w:szCs w:val="24"/>
        </w:rPr>
        <w:t xml:space="preserve"> κόστισαν οι περικοπές. Έλεος, κυρίες και κύριοι συνάδελφοι! Δυο δισεκατομμύρια θα είχαμε γλιτώσει, αν είχατε στοιχειώδες αίσθημα ευθύνης και είχατε τελειώσει αυτή τη διαπραγμάτευση από την πρώτη στιγμή. </w:t>
      </w:r>
    </w:p>
    <w:p w14:paraId="4660285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Τρίτος και τελευταίος μύθος που κατέρρευσε: Όλη αυτ</w:t>
      </w:r>
      <w:r>
        <w:rPr>
          <w:rFonts w:eastAsia="Times New Roman" w:cs="Times New Roman"/>
          <w:szCs w:val="24"/>
        </w:rPr>
        <w:t>ή η ιστορία είναι μονόδρομος. Δεν υπάρχει άλλη λύση. Ε, λοιπόν, δεν είναι μονόδρομος, κυρίες και κύριοι συνάδελφοι. Κι αυτό θέλω ο ελληνικός λαός να το καταλάβει μια και καλή. Μονόδρομος θα ήταν, εάν όλες οι κυβερνήσεις είχαν την δική σας ανικανότητα και κ</w:t>
      </w:r>
      <w:r>
        <w:rPr>
          <w:rFonts w:eastAsia="Times New Roman" w:cs="Times New Roman"/>
          <w:szCs w:val="24"/>
        </w:rPr>
        <w:t xml:space="preserve">υβερνούσαν με τον δικό σας τρόπο. Μονόδρομος δεν είναι να φτάνεις και να λες 2,7% ανάπτυξη και να έρχεται η ΕΛΣΤΑΤ σήμερα και να λέει 1,8%. </w:t>
      </w:r>
    </w:p>
    <w:p w14:paraId="4660285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Γιατί, κυρίες και κύριοι συνάδελφοι, δεν έχουμε την ανάπτυξη; Γιατί σήμερα δεν τολμάτε να πείτε ότι εγγυάστε την αν</w:t>
      </w:r>
      <w:r>
        <w:rPr>
          <w:rFonts w:eastAsia="Times New Roman" w:cs="Times New Roman"/>
          <w:szCs w:val="24"/>
        </w:rPr>
        <w:t xml:space="preserve">άπτυξη; Γιατί δεν μπορέσατε να φέρετε αναπτυξιακό πρόγραμμα, γατί δεν μπορέσατε να φέρετε επενδύσεις, γιατί σταματήσατε κάθε επένδυση μπλοκάροντάς την. Την ψηφίζατε, χειροκροτούσατε και μετά ο δασάρχης έλεγε ότι είναι το ελληνικό δάσος και μετά ο αρμόδιος </w:t>
      </w:r>
      <w:r>
        <w:rPr>
          <w:rFonts w:eastAsia="Times New Roman" w:cs="Times New Roman"/>
          <w:szCs w:val="24"/>
        </w:rPr>
        <w:t xml:space="preserve">Υπουργός δήλωσε, όπως είδα προχθές στον ΣΚΑΪ, ότι δεν την πιστεύει την επένδυση αυτή. </w:t>
      </w:r>
    </w:p>
    <w:p w14:paraId="4660285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Όταν δεν πιστεύετε αυτό που κάνετε, όταν δεν θέλετε να φέρετε επενδύσεις, όταν δεν έχετε καμμία εμπιστοσύνη στην ιδιωτική οικονομία, όταν σήμερα που μιλάμε το κόστος του</w:t>
      </w:r>
      <w:r>
        <w:rPr>
          <w:rFonts w:eastAsia="Times New Roman" w:cs="Times New Roman"/>
          <w:szCs w:val="24"/>
        </w:rPr>
        <w:t xml:space="preserve"> εργαζόμενου που παίρνει 20.000 στην Ελλάδα είναι 37.000 και στην </w:t>
      </w:r>
      <w:r>
        <w:rPr>
          <w:rFonts w:eastAsia="Times New Roman" w:cs="Times New Roman"/>
          <w:szCs w:val="24"/>
        </w:rPr>
        <w:lastRenderedPageBreak/>
        <w:t xml:space="preserve">Κύπρο είναι 26.000, κυρίες και κύριοι συνάδελφοι, δεν θα έρθει επένδυση στην Ελλάδα. Καταλάβετέ το. Από εδώ και πέρα δεν έχετε πλέον ούτε το φύλλο συκής. </w:t>
      </w:r>
    </w:p>
    <w:p w14:paraId="4660285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Δεν θα υπάρχει επαφή με την κοινωνί</w:t>
      </w:r>
      <w:r>
        <w:rPr>
          <w:rFonts w:eastAsia="Times New Roman" w:cs="Times New Roman"/>
          <w:szCs w:val="24"/>
        </w:rPr>
        <w:t>α για την Ριζοσπαστική Αριστερά, γιατί πλέον στείλατε ένα μήνυμα. Η Κοινοβουλευτική σας Ομάδα θα μείνει ενωμένη στο τέταρτο μνημόνιο. Κατά πάσα πιθανότητα χειροκροτώντας θα το ψηφίσετε όλοι. Στην ελληνική κοινωνία, όμως, δεν θα μπορέσετε να βγείτε.</w:t>
      </w:r>
    </w:p>
    <w:p w14:paraId="4660285A"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Θα κλεί</w:t>
      </w:r>
      <w:r>
        <w:rPr>
          <w:rFonts w:eastAsia="Times New Roman" w:cs="Times New Roman"/>
          <w:szCs w:val="24"/>
        </w:rPr>
        <w:t xml:space="preserve">σω λέγοντας ότι το 2012 είχατε ένα πανό εδώ κάτω στα κάγκελα της Βουλής που έλεγε «Καταστρέφετε τη χώρα, φύγετε τώρα». Με πέντε χρόνια καθυστέρηση ισχύει, κύριοι συνάδελφοι, για σας σήμερα. </w:t>
      </w:r>
    </w:p>
    <w:p w14:paraId="4660285B" w14:textId="77777777" w:rsidR="008E1586" w:rsidRDefault="00786920">
      <w:pPr>
        <w:spacing w:after="0" w:line="600" w:lineRule="auto"/>
        <w:ind w:left="720" w:firstLine="720"/>
        <w:jc w:val="both"/>
        <w:rPr>
          <w:rFonts w:eastAsia="Times New Roman" w:cs="Times New Roman"/>
          <w:szCs w:val="24"/>
        </w:rPr>
      </w:pPr>
      <w:r>
        <w:rPr>
          <w:rFonts w:eastAsia="Times New Roman" w:cs="Times New Roman"/>
          <w:szCs w:val="24"/>
        </w:rPr>
        <w:t>(Χειροκροτήματα από την πτέρυγα της Νέας Δημοκρατίας)</w:t>
      </w:r>
    </w:p>
    <w:p w14:paraId="4660285C"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Τον λόγο έχει για επτά λεπτά η κ. </w:t>
      </w:r>
      <w:proofErr w:type="spellStart"/>
      <w:r>
        <w:rPr>
          <w:rFonts w:eastAsia="Times New Roman" w:cs="Times New Roman"/>
          <w:szCs w:val="24"/>
        </w:rPr>
        <w:t>Τελιγιορίδου</w:t>
      </w:r>
      <w:proofErr w:type="spellEnd"/>
      <w:r>
        <w:rPr>
          <w:rFonts w:eastAsia="Times New Roman" w:cs="Times New Roman"/>
          <w:szCs w:val="24"/>
        </w:rPr>
        <w:t xml:space="preserve"> από τον ΣΥΡΙΖΑ.</w:t>
      </w:r>
    </w:p>
    <w:p w14:paraId="4660285D"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ΟΛΥΜΠΙΑ ΤΕΛΙΓΙΟΡΙΔΟΥ: </w:t>
      </w:r>
      <w:r>
        <w:rPr>
          <w:rFonts w:eastAsia="Times New Roman" w:cs="Times New Roman"/>
          <w:szCs w:val="24"/>
        </w:rPr>
        <w:t xml:space="preserve">Σας ευχαριστώ, κυρία Πρόεδρε. </w:t>
      </w:r>
    </w:p>
    <w:p w14:paraId="4660285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πριν από λίγο η κ. Μπακογιάννη μάς έκανε μάθημα ελληνικών και μας </w:t>
      </w:r>
      <w:r>
        <w:rPr>
          <w:rFonts w:eastAsia="Times New Roman" w:cs="Times New Roman"/>
          <w:szCs w:val="24"/>
        </w:rPr>
        <w:t xml:space="preserve">εξήγησε τι θα πει η λέξη «ένδεια». </w:t>
      </w:r>
    </w:p>
    <w:p w14:paraId="4660285F"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Εμείς, κυρία Μπακογιάννη, τη λέξη αυτή δεν τη γνωρίζουμε απλώς ετυμολογικά ως μ</w:t>
      </w:r>
      <w:r>
        <w:rPr>
          <w:rFonts w:eastAsia="Times New Roman" w:cs="Times New Roman"/>
          <w:szCs w:val="24"/>
        </w:rPr>
        <w:t>ί</w:t>
      </w:r>
      <w:r>
        <w:rPr>
          <w:rFonts w:eastAsia="Times New Roman" w:cs="Times New Roman"/>
          <w:szCs w:val="24"/>
        </w:rPr>
        <w:t>α λέξη της αρχαίας ελληνικής γλώσσας. Εμείς τη λέξη αυτή τη γνωρίζουμε από τον οικογενειακό και κοινωνικό μας περίγυρο και θα μας επιτρέψετε</w:t>
      </w:r>
      <w:r>
        <w:rPr>
          <w:rFonts w:eastAsia="Times New Roman" w:cs="Times New Roman"/>
          <w:szCs w:val="24"/>
        </w:rPr>
        <w:t xml:space="preserve"> σ’ αυτό το θέμα να ξέρουμε κάτι παραπάνω. </w:t>
      </w:r>
    </w:p>
    <w:p w14:paraId="46602860" w14:textId="77777777" w:rsidR="008E1586" w:rsidRDefault="00786920">
      <w:pPr>
        <w:spacing w:after="0" w:line="600" w:lineRule="auto"/>
        <w:ind w:left="1440" w:firstLine="720"/>
        <w:jc w:val="both"/>
        <w:rPr>
          <w:rFonts w:eastAsia="Times New Roman" w:cs="Times New Roman"/>
          <w:szCs w:val="24"/>
        </w:rPr>
      </w:pPr>
      <w:r>
        <w:rPr>
          <w:rFonts w:eastAsia="Times New Roman" w:cs="Times New Roman"/>
          <w:szCs w:val="24"/>
        </w:rPr>
        <w:t>(Χειροκροτήματα από την πτέρυγα του ΣΥΡΙΖΑ)</w:t>
      </w:r>
    </w:p>
    <w:p w14:paraId="46602861"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Εδώ και μήνες προσπαθείτε να μας πιέσετε και μας προτρέπετε να ψηφίσουμε τα μέτρα που προτείνουν οι δανειστές, για να φτάσουμε στην δεύτερη αξιολόγηση. Σήμερα γίνεται κ</w:t>
      </w:r>
      <w:r>
        <w:rPr>
          <w:rFonts w:eastAsia="Times New Roman" w:cs="Times New Roman"/>
          <w:szCs w:val="24"/>
        </w:rPr>
        <w:t xml:space="preserve">άτι παράδοξο: εκτός από τα μέτρα φέρνουμε και τα αντίμετρα που είναι άγνωστα για σας. </w:t>
      </w:r>
    </w:p>
    <w:p w14:paraId="46602862"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Για πρώτη φορά από τότε που η χώρα μπήκε στα μνημόνια η ελληνική κυβέρνηση διαπραγματεύεται και προσπαθεί να ισορροπήσει την κατάσταση. Αυτή την κατάσταση δεν την ψηφίζε</w:t>
      </w:r>
      <w:r>
        <w:rPr>
          <w:rFonts w:eastAsia="Times New Roman" w:cs="Times New Roman"/>
          <w:szCs w:val="24"/>
        </w:rPr>
        <w:t xml:space="preserve">τε και δεν τη στηρίζετε, όπως δεν ψηφίσατε το επίδομα για τους συνταξιούχους, όπως δεν ψηφίσατε τον εξωδικαστικό συμβιβασμό που θα δώσει ανάσα σε χιλιάδες μικρομεσαίους Έλληνες. </w:t>
      </w:r>
    </w:p>
    <w:p w14:paraId="46602863"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Αν αντί για τα αντίμετρα ή αν αντί για τα 600 εκατομμύρια ευρώ, που η δική μα</w:t>
      </w:r>
      <w:r>
        <w:rPr>
          <w:rFonts w:eastAsia="Times New Roman" w:cs="Times New Roman"/>
          <w:szCs w:val="24"/>
        </w:rPr>
        <w:t>ς Κυβέρνηση έδωσε στο τέλος του χρόνου στους συνταξιούχους, φέρναμε κανένα νομοσχέδιο για να ευνοεί μ</w:t>
      </w:r>
      <w:r>
        <w:rPr>
          <w:rFonts w:eastAsia="Times New Roman" w:cs="Times New Roman"/>
          <w:szCs w:val="24"/>
        </w:rPr>
        <w:t>ί</w:t>
      </w:r>
      <w:r>
        <w:rPr>
          <w:rFonts w:eastAsia="Times New Roman" w:cs="Times New Roman"/>
          <w:szCs w:val="24"/>
        </w:rPr>
        <w:t>α συγκεκριμένη οικονομική ελίτ, εκεί ίσως θα ψηφίζατε και με τα δ</w:t>
      </w:r>
      <w:r>
        <w:rPr>
          <w:rFonts w:eastAsia="Times New Roman" w:cs="Times New Roman"/>
          <w:szCs w:val="24"/>
        </w:rPr>
        <w:t>ύ</w:t>
      </w:r>
      <w:r>
        <w:rPr>
          <w:rFonts w:eastAsia="Times New Roman" w:cs="Times New Roman"/>
          <w:szCs w:val="24"/>
        </w:rPr>
        <w:t>ο χέρια. Το έχετε κάνει επανειλημμένα στο παρελθόν.</w:t>
      </w:r>
    </w:p>
    <w:p w14:paraId="46602864"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Όταν, όμως, πρόκειται για τους απλού</w:t>
      </w:r>
      <w:r>
        <w:rPr>
          <w:rFonts w:eastAsia="Times New Roman" w:cs="Times New Roman"/>
          <w:szCs w:val="24"/>
        </w:rPr>
        <w:t>ς πολίτες, όταν πρόκειται για απλούς συνταξιούχους, όταν πρόκειται για μέτρα που απαλύνουν τον Έλληνα και την Ελληνίδα, τότε δυσκολεύεστε, τότε δεν αντέχετε, τότε καταψηφίζετε.</w:t>
      </w:r>
    </w:p>
    <w:p w14:paraId="4660286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Καταψηφίζετε, λοιπόν, σήμερα μέτρα για το επίδομα στέγασης σε οικογένειες με ει</w:t>
      </w:r>
      <w:r>
        <w:rPr>
          <w:rFonts w:eastAsia="Times New Roman" w:cs="Times New Roman"/>
          <w:szCs w:val="24"/>
        </w:rPr>
        <w:t>σόδημα μέχρι 20.000 ευρώ, που αφορά εξακόσιες χιλιάδες νοικοκυριά.</w:t>
      </w:r>
    </w:p>
    <w:p w14:paraId="4660286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Καταψηφίζετε μέτρα για τους βρεφονηπιακούς σταθμούς, που αφορούν τις οικογένειες που έχουν εισόδημα μέχρι 27.000 ευρώ, τη μεσαία τάξη, δηλαδή.</w:t>
      </w:r>
    </w:p>
    <w:p w14:paraId="4660286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Καταψηφίζετε τα προγράμματα για την επέκταση τ</w:t>
      </w:r>
      <w:r>
        <w:rPr>
          <w:rFonts w:eastAsia="Times New Roman" w:cs="Times New Roman"/>
          <w:szCs w:val="24"/>
        </w:rPr>
        <w:t xml:space="preserve">ων σχολικών γευμάτων, που αφορά πεντακόσιες χιλιάδες παιδιά. </w:t>
      </w:r>
    </w:p>
    <w:p w14:paraId="4660286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Καταψηφίζετε τη μείωση του ΦΠΑ στα γεωργικά εφόδια από το 24% στο 13%, που αφορά τη γεωργική ανάπτυξη. </w:t>
      </w:r>
    </w:p>
    <w:p w14:paraId="4660286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Καταψηφίζετε τη μείωση του ΕΝΦΙΑ στα μικρά και μεσαία εισοδήματα, στις μικρές και μεσαίες περιουσίες. </w:t>
      </w:r>
    </w:p>
    <w:p w14:paraId="4660286A"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Καταψηφίζετε τη μείωση της φορολόγησης των κερδών επιχειρήσεων, από το 29% μέχρι 26% και, επίσης, τη φορολογική εξίσωση Βουλευτών με τους υπόλοιπους πολί</w:t>
      </w:r>
      <w:r>
        <w:rPr>
          <w:rFonts w:eastAsia="Times New Roman" w:cs="Times New Roman"/>
          <w:szCs w:val="24"/>
        </w:rPr>
        <w:t xml:space="preserve">τες. </w:t>
      </w:r>
    </w:p>
    <w:p w14:paraId="4660286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Αυτή είναι η διαφορά μας. Εσείς μάθατε να στηρίζετε μ</w:t>
      </w:r>
      <w:r>
        <w:rPr>
          <w:rFonts w:eastAsia="Times New Roman" w:cs="Times New Roman"/>
          <w:szCs w:val="24"/>
        </w:rPr>
        <w:t>ί</w:t>
      </w:r>
      <w:r>
        <w:rPr>
          <w:rFonts w:eastAsia="Times New Roman" w:cs="Times New Roman"/>
          <w:szCs w:val="24"/>
        </w:rPr>
        <w:t>α οικονομική και πολιτική ελίτ, τους οικονομικά ισχυρούς. Παραδώσατε μ</w:t>
      </w:r>
      <w:r>
        <w:rPr>
          <w:rFonts w:eastAsia="Times New Roman" w:cs="Times New Roman"/>
          <w:szCs w:val="24"/>
        </w:rPr>
        <w:t>ί</w:t>
      </w:r>
      <w:r>
        <w:rPr>
          <w:rFonts w:eastAsia="Times New Roman" w:cs="Times New Roman"/>
          <w:szCs w:val="24"/>
        </w:rPr>
        <w:t>α οικονομία χρεωκοπημένη, γιατί διαμορφώσατε συνειδητά μια στρεβλή οικονομική και κοινωνική διαδικασία, στηρίζοντας την ολιγα</w:t>
      </w:r>
      <w:r>
        <w:rPr>
          <w:rFonts w:eastAsia="Times New Roman" w:cs="Times New Roman"/>
          <w:szCs w:val="24"/>
        </w:rPr>
        <w:t xml:space="preserve">ρχία του τόπου με συντεχνιακούς συμβιβασμούς, με παραοικονομία, αλλά πάντα προς όφελος των λίγων. </w:t>
      </w:r>
    </w:p>
    <w:p w14:paraId="4660286C"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Εμείς, από την άλλη πλευρά, πιστεύουμε πως πρέπει να δούμε έναν διαφορετικό δρόμο ανάπτυξης, με την επέκταση στην οικονομία του εισοδήματος και του πλούτου. </w:t>
      </w:r>
      <w:r>
        <w:rPr>
          <w:rFonts w:eastAsia="Times New Roman" w:cs="Times New Roman"/>
          <w:szCs w:val="24"/>
        </w:rPr>
        <w:t xml:space="preserve">Είμαστε, πράγματι, υπέρ των ασθενέστερων ομάδων. Λέμε «ναι» στην αύξηση της παραγωγικότητας και στις παραγωγικές επενδύσεις. </w:t>
      </w:r>
    </w:p>
    <w:p w14:paraId="4660286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Ο δικός μας, όμως, στόχος, ο κεντρικός στόχος, δεν είναι αλλαγές μόνο στην κορυφή, αλλά αλλαγές και στην παραγωγική βάση. </w:t>
      </w:r>
      <w:r>
        <w:rPr>
          <w:rFonts w:eastAsia="Times New Roman" w:cs="Times New Roman"/>
          <w:szCs w:val="24"/>
        </w:rPr>
        <w:t>Π</w:t>
      </w:r>
      <w:r>
        <w:rPr>
          <w:rFonts w:eastAsia="Times New Roman" w:cs="Times New Roman"/>
          <w:szCs w:val="24"/>
        </w:rPr>
        <w:t>ροϋπόθε</w:t>
      </w:r>
      <w:r>
        <w:rPr>
          <w:rFonts w:eastAsia="Times New Roman" w:cs="Times New Roman"/>
          <w:szCs w:val="24"/>
        </w:rPr>
        <w:t xml:space="preserve">ση, για να πραγματοποιήσουμε τις αλλαγές αυτές, είναι η ενίσχυση των παραγωγικών δυνάμεων με νέες </w:t>
      </w:r>
      <w:r>
        <w:rPr>
          <w:rFonts w:eastAsia="Times New Roman" w:cs="Times New Roman"/>
          <w:szCs w:val="24"/>
        </w:rPr>
        <w:lastRenderedPageBreak/>
        <w:t xml:space="preserve">κοινωνικές και παραγωγικές σχέσεις, με ρήξη με τις απαράδεκτες χρεωκοπημένες οικονομικές δομές που δημιούργησε, στήριξε και στηρίζει η Αντιπολίτευση. </w:t>
      </w:r>
    </w:p>
    <w:p w14:paraId="4660286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Προφανώ</w:t>
      </w:r>
      <w:r>
        <w:rPr>
          <w:rFonts w:eastAsia="Times New Roman" w:cs="Times New Roman"/>
          <w:szCs w:val="24"/>
        </w:rPr>
        <w:t>ς, παίρνουμε και δύσκολα μέτρα. Προσπαθούμε, όμως, να τα ισορροπήσουμε. Καταψηφίζοντας σήμερα την ισορρόπηση αυτή και τα αντίμετρα, ουσιαστικά λέτε σε δυόμισι εκατομμύρια Έλληνες που ζουν κάτω ή κοντά στα όρια της φτώχειας ότι δεν χρειάζονται, δεν τους θέλ</w:t>
      </w:r>
      <w:r>
        <w:rPr>
          <w:rFonts w:eastAsia="Times New Roman" w:cs="Times New Roman"/>
          <w:szCs w:val="24"/>
        </w:rPr>
        <w:t>ουμε, δεν τους συμπαθούμε, δεν μας ενδιαφέρουν. Δηλώνετε για μ</w:t>
      </w:r>
      <w:r>
        <w:rPr>
          <w:rFonts w:eastAsia="Times New Roman" w:cs="Times New Roman"/>
          <w:szCs w:val="24"/>
        </w:rPr>
        <w:t>ί</w:t>
      </w:r>
      <w:r>
        <w:rPr>
          <w:rFonts w:eastAsia="Times New Roman" w:cs="Times New Roman"/>
          <w:szCs w:val="24"/>
        </w:rPr>
        <w:t xml:space="preserve">α ακόμη φορά με την ψήφο σας ότι παραμένετε υποστηρικτές και στυλοβάτες μιας οικονομικής ολιγαρχίας. </w:t>
      </w:r>
    </w:p>
    <w:p w14:paraId="4660286F"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Εμείς θέλουμε να προχωρήσουμε όλοι μαζί, με την κοινωνία όρθια, για να μπορέσουμε να βγούμε</w:t>
      </w:r>
      <w:r>
        <w:rPr>
          <w:rFonts w:eastAsia="Times New Roman" w:cs="Times New Roman"/>
          <w:szCs w:val="24"/>
        </w:rPr>
        <w:t xml:space="preserve"> από την κρίση. Ενδιαφερόμαστε για την κοινωνία, για τη δομή της, για τα θεμέλιά της, για τη δράση της, για το εποικοδόμημα. </w:t>
      </w:r>
    </w:p>
    <w:p w14:paraId="46602870"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Από την πλευρά σας, δυστυχώς, δεν αισθάνεστε καμμιά ντροπή και καμμιά ευθύνη για την κατάσταση που βρίσκεται η χώρα σήμερα. </w:t>
      </w:r>
    </w:p>
    <w:p w14:paraId="46602871"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Δεν α</w:t>
      </w:r>
      <w:r>
        <w:rPr>
          <w:rFonts w:eastAsia="Times New Roman" w:cs="Times New Roman"/>
          <w:szCs w:val="24"/>
        </w:rPr>
        <w:t xml:space="preserve">ισθάνεστε καμμιά ντροπή και καμμιά ευθύνη για την υποβάθμιση της ποιότητας της ζωής μας, για τους νέους μας που βρέθηκαν από την αρχή της κρίσης απροετοίμαστοι και ανυπεράσπιστοι και έφυγαν στο εξωτερικό. </w:t>
      </w:r>
    </w:p>
    <w:p w14:paraId="46602872"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Δεν αισθάνεστε καμμιά ντροπή και καμμιά ευθύνη που βάλατε την κοινωνία στο περιθώριο με τις διακρίσεις, την αναξιοκρατία, το ρουσφέτι, τη διαφθορά, τη διαπλοκή, με τα σκάνδαλα. </w:t>
      </w:r>
    </w:p>
    <w:p w14:paraId="46602873"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Δεν αισθάνεστε καμμιά ευθύνη και καμμιά ντροπή και θέλετε να επανέλθετε. Να επ</w:t>
      </w:r>
      <w:r>
        <w:rPr>
          <w:rFonts w:eastAsia="Times New Roman" w:cs="Times New Roman"/>
          <w:szCs w:val="24"/>
        </w:rPr>
        <w:t xml:space="preserve">ανέλθετε γιατί; Για να ολοκληρώσετε τη χρεωκοπία και την καταστροφή. </w:t>
      </w:r>
    </w:p>
    <w:p w14:paraId="46602874"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Λέμε στον ελληνικό λαό την αλήθεια, χωρίς ωραιοποιήσεις. Οι καιροί είναι δύσκολοι. </w:t>
      </w:r>
    </w:p>
    <w:p w14:paraId="4660287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Τα μέτρα είναι πράγματι δύσκολα, το ξέρουμε. Γνωρίζουμε, όμως, ότι αυτή η κατάσταση τελειώνει το 2018.</w:t>
      </w:r>
      <w:r>
        <w:rPr>
          <w:rFonts w:eastAsia="Times New Roman" w:cs="Times New Roman"/>
          <w:szCs w:val="24"/>
        </w:rPr>
        <w:t xml:space="preserve"> Το γνωρίζετε και εσείς. Γι’ αυτό ζητάτε εκλογές. Γιατί δεν μπορείτε να διανοηθείτε ότι ο ΣΥΡΙΖΑ είναι εκείνος που θα βγάλει τη χώρα από την κρίση. Χλομιάζετε και μόνο στην ιδέα. Όταν, όμως, η χώρα αυτή θα βγαίνει από την κρίση με τη δική μας Κυβέρνηση, θα</w:t>
      </w:r>
      <w:r>
        <w:rPr>
          <w:rFonts w:eastAsia="Times New Roman" w:cs="Times New Roman"/>
          <w:szCs w:val="24"/>
        </w:rPr>
        <w:t xml:space="preserve"> βυθίζεστε όλο και περισσότερο στην πολιτική σας μιζέρια και στην ιδεολογική και πολιτική σας σύγχυση. </w:t>
      </w:r>
    </w:p>
    <w:p w14:paraId="4660287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46602877"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Τον λόγο έχει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Χριστοφιλοπούλου</w:t>
      </w:r>
      <w:proofErr w:type="spellEnd"/>
      <w:r>
        <w:rPr>
          <w:rFonts w:eastAsia="Times New Roman" w:cs="Times New Roman"/>
          <w:szCs w:val="24"/>
        </w:rPr>
        <w:t xml:space="preserve">, για επτά λεπτά. </w:t>
      </w:r>
    </w:p>
    <w:p w14:paraId="46602878"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Ευχαριστώ, κυρ</w:t>
      </w:r>
      <w:r>
        <w:rPr>
          <w:rFonts w:eastAsia="Times New Roman" w:cs="Times New Roman"/>
          <w:szCs w:val="24"/>
        </w:rPr>
        <w:t>ία Πρόεδρε.</w:t>
      </w:r>
    </w:p>
    <w:p w14:paraId="4660287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μετά από πολλούς μήνες καθυστέρησης και την παραδοχή, τουλάχιστον από την ηγεσία του Υπουργείου Οικονομικών, έκλεισε η αξιολόγηση και ήρθε το τέταρτο μνημόνιο, ένα τέταρτο μνημόνιο χωρίς νομιμοποίηση -γιατί δεν έχε</w:t>
      </w:r>
      <w:r>
        <w:rPr>
          <w:rFonts w:eastAsia="Times New Roman" w:cs="Times New Roman"/>
          <w:szCs w:val="24"/>
        </w:rPr>
        <w:t xml:space="preserve">τε τέτοια εντολή ούτε είχατε από τον ελληνικό λαό- και 4,9 δισεκατομμύρια ευρώ έρχονται να προστεθούν στις πλάτες του ελληνικού λαού επιπλέον των 12,5 δισεκατομμυρίων ευρώ που φόρτωσε το τρίτο μνημόνιο της Κυβέρνησης Τσίπρα-Καμμένου. </w:t>
      </w:r>
    </w:p>
    <w:p w14:paraId="4660287A"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Είναι αλήθεια, κυρίες</w:t>
      </w:r>
      <w:r>
        <w:rPr>
          <w:rFonts w:eastAsia="Times New Roman" w:cs="Times New Roman"/>
          <w:szCs w:val="24"/>
        </w:rPr>
        <w:t xml:space="preserve"> και κύριοι συνάδελφοι, ότι η Κυβέρνηση έχει </w:t>
      </w:r>
      <w:proofErr w:type="spellStart"/>
      <w:r>
        <w:rPr>
          <w:rFonts w:eastAsia="Times New Roman" w:cs="Times New Roman"/>
          <w:szCs w:val="24"/>
        </w:rPr>
        <w:t>απολέσει</w:t>
      </w:r>
      <w:proofErr w:type="spellEnd"/>
      <w:r>
        <w:rPr>
          <w:rFonts w:eastAsia="Times New Roman" w:cs="Times New Roman"/>
          <w:szCs w:val="24"/>
        </w:rPr>
        <w:t xml:space="preserve"> κάθε ίχνος αξιοπρέπειας και αξιοπιστίας. Δεν σας πιστεύει πια κανείς ό,τι και να πείτε, </w:t>
      </w:r>
      <w:r>
        <w:rPr>
          <w:rFonts w:eastAsia="Times New Roman" w:cs="Times New Roman"/>
          <w:szCs w:val="24"/>
        </w:rPr>
        <w:lastRenderedPageBreak/>
        <w:t>γιατί στο πρόγραμμα της Θεσσαλονίκης που τάξατε την δέκατη τρίτη σύνταξη, την κατάργηση του ΕΝΦΙΑ, τα 751 ευρώ κατ</w:t>
      </w:r>
      <w:r>
        <w:rPr>
          <w:rFonts w:eastAsia="Times New Roman" w:cs="Times New Roman"/>
          <w:szCs w:val="24"/>
        </w:rPr>
        <w:t xml:space="preserve">ώτατο μισθό, σας πίστεψαν πολλοί συμπολίτες μας, όπως και για το αφορολόγητο των 12 χιλιάδων, κύριε Υπουργέ της Οικονομίας. </w:t>
      </w:r>
    </w:p>
    <w:p w14:paraId="4660287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Στο παράλληλο πρόγραμμα που πάλι τάξατε –λίγο πιο περιορισμένα, αλλά πάλι τάξατε- στους πάντες ότι ήθελαν να ακούσουν, σας πίστεψαν</w:t>
      </w:r>
      <w:r>
        <w:rPr>
          <w:rFonts w:eastAsia="Times New Roman" w:cs="Times New Roman"/>
          <w:szCs w:val="24"/>
        </w:rPr>
        <w:t xml:space="preserve"> λιγότεροι. Σήμερα στα αντίμετρα δεν σας πιστεύει πια κανείς, διότι και η εξαπάτηση έχει τα όριά της. Διότι ο κ. Τσίπρας συνεχίζει να λέει ψέματα. Απροκάλυπτα ψέματα. Τέτοια που θα ζήλευε ο ίδιος ο </w:t>
      </w:r>
      <w:proofErr w:type="spellStart"/>
      <w:r>
        <w:rPr>
          <w:rFonts w:eastAsia="Times New Roman" w:cs="Times New Roman"/>
          <w:szCs w:val="24"/>
        </w:rPr>
        <w:t>Πινόκιο</w:t>
      </w:r>
      <w:proofErr w:type="spellEnd"/>
      <w:r>
        <w:rPr>
          <w:rFonts w:eastAsia="Times New Roman" w:cs="Times New Roman"/>
          <w:szCs w:val="24"/>
        </w:rPr>
        <w:t xml:space="preserve">. </w:t>
      </w:r>
    </w:p>
    <w:p w14:paraId="4660287C"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ξηγούμαι, κυρίες και κύριοι συνάδελφοι: Αλέξης </w:t>
      </w:r>
      <w:r>
        <w:rPr>
          <w:rFonts w:eastAsia="Times New Roman" w:cs="Times New Roman"/>
          <w:szCs w:val="24"/>
        </w:rPr>
        <w:t>Τσίπρας, συνέντευξη στην Εφημερίδα των Συντακτών 25 Ιανουαρίου 2017. «Έχουμε δηλώσει με τον πιο κατηγορηματικό τρόπο ότι δεν υπάρχει περίπτωση να νομοθετήσουμε ούτε ένα ευρώ επιπλέον μέτρα από όσα προβλέπει η συμφωνία, δηλαδή το τρίτο μνημόνιο και πολύ περ</w:t>
      </w:r>
      <w:r>
        <w:rPr>
          <w:rFonts w:eastAsia="Times New Roman" w:cs="Times New Roman"/>
          <w:szCs w:val="24"/>
        </w:rPr>
        <w:t xml:space="preserve">ισσότερο για την περίοδο μετά το τέλος του προγράμματος.» </w:t>
      </w:r>
      <w:r>
        <w:rPr>
          <w:rFonts w:eastAsia="Times New Roman" w:cs="Times New Roman"/>
          <w:szCs w:val="24"/>
        </w:rPr>
        <w:t>Σ</w:t>
      </w:r>
      <w:r>
        <w:rPr>
          <w:rFonts w:eastAsia="Times New Roman" w:cs="Times New Roman"/>
          <w:szCs w:val="24"/>
        </w:rPr>
        <w:t>ήμερα νομοθετούμε το τέταρτο μνημόνιο, χωρίς χρηματοδότηση. «Εξάλλου…» -συνεχίζει ο κ. Τσίπρας- «…. το αίτημα νομοθέτησης επιπλέον μέτρων και μάλιστα υπό αίρεση δεν είναι μόνο ξένο προς τον Ελληνικ</w:t>
      </w:r>
      <w:r>
        <w:rPr>
          <w:rFonts w:eastAsia="Times New Roman" w:cs="Times New Roman"/>
          <w:szCs w:val="24"/>
        </w:rPr>
        <w:t xml:space="preserve">ό Σύνταγμα. Είναι και ξένο προς τους κανόνες της Δημοκρατίας, είναι ξένο προς το ευρωπαϊκό κεκτημένο» είπε ο κ. Τσίπρας και έφερε λέει αντίμετρα στο νομοσχέδιο υπό αίρεση. Προσέξτε. Υπό αίρεση δεν υπάρχει νόμος λέει η κρατούσα νομική άποψη. </w:t>
      </w:r>
      <w:r>
        <w:rPr>
          <w:rFonts w:eastAsia="Times New Roman" w:cs="Times New Roman"/>
          <w:szCs w:val="24"/>
        </w:rPr>
        <w:t>Ε</w:t>
      </w:r>
      <w:r>
        <w:rPr>
          <w:rFonts w:eastAsia="Times New Roman" w:cs="Times New Roman"/>
          <w:szCs w:val="24"/>
        </w:rPr>
        <w:t>δώ μάλιστα έχο</w:t>
      </w:r>
      <w:r>
        <w:rPr>
          <w:rFonts w:eastAsia="Times New Roman" w:cs="Times New Roman"/>
          <w:szCs w:val="24"/>
        </w:rPr>
        <w:t>υμε δύο αιρέσεις. Μ</w:t>
      </w:r>
      <w:r>
        <w:rPr>
          <w:rFonts w:eastAsia="Times New Roman" w:cs="Times New Roman"/>
          <w:szCs w:val="24"/>
        </w:rPr>
        <w:t>ί</w:t>
      </w:r>
      <w:r>
        <w:rPr>
          <w:rFonts w:eastAsia="Times New Roman" w:cs="Times New Roman"/>
          <w:szCs w:val="24"/>
        </w:rPr>
        <w:t xml:space="preserve">α αντικειμενική αίρεση που είναι να πιάσει η χώρα τα πρωτογενή πλεονάσματα κατ’ εξακολούθηση και </w:t>
      </w:r>
      <w:r>
        <w:rPr>
          <w:rFonts w:eastAsia="Times New Roman" w:cs="Times New Roman"/>
          <w:szCs w:val="24"/>
        </w:rPr>
        <w:lastRenderedPageBreak/>
        <w:t>όχι για μ</w:t>
      </w:r>
      <w:r>
        <w:rPr>
          <w:rFonts w:eastAsia="Times New Roman" w:cs="Times New Roman"/>
          <w:szCs w:val="24"/>
        </w:rPr>
        <w:t>ί</w:t>
      </w:r>
      <w:r>
        <w:rPr>
          <w:rFonts w:eastAsia="Times New Roman" w:cs="Times New Roman"/>
          <w:szCs w:val="24"/>
        </w:rPr>
        <w:t>α φορά των 3,5%, αλλά και μ</w:t>
      </w:r>
      <w:r>
        <w:rPr>
          <w:rFonts w:eastAsia="Times New Roman" w:cs="Times New Roman"/>
          <w:szCs w:val="24"/>
        </w:rPr>
        <w:t>ί</w:t>
      </w:r>
      <w:r>
        <w:rPr>
          <w:rFonts w:eastAsia="Times New Roman" w:cs="Times New Roman"/>
          <w:szCs w:val="24"/>
        </w:rPr>
        <w:t>α άλλη αίρεση. Μια αίρεση να πει, ναι, το Διεθνές Νομισματικό Ταμείο και η Ευρωπαϊκή Ένωση με το επαί</w:t>
      </w:r>
      <w:r>
        <w:rPr>
          <w:rFonts w:eastAsia="Times New Roman" w:cs="Times New Roman"/>
          <w:szCs w:val="24"/>
        </w:rPr>
        <w:t xml:space="preserve">σχυντο άρθρο 15. </w:t>
      </w:r>
    </w:p>
    <w:p w14:paraId="4660287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Νομοθετείτε, λοιπόν, αντίμετρα για τότε και κλαίτε σήμερα. </w:t>
      </w:r>
      <w:r>
        <w:rPr>
          <w:rFonts w:eastAsia="Times New Roman" w:cs="Times New Roman"/>
          <w:szCs w:val="24"/>
        </w:rPr>
        <w:t>Ο</w:t>
      </w:r>
      <w:r>
        <w:rPr>
          <w:rFonts w:eastAsia="Times New Roman" w:cs="Times New Roman"/>
          <w:szCs w:val="24"/>
        </w:rPr>
        <w:t xml:space="preserve"> κ. </w:t>
      </w:r>
      <w:proofErr w:type="spellStart"/>
      <w:r>
        <w:rPr>
          <w:rFonts w:eastAsia="Times New Roman" w:cs="Times New Roman"/>
          <w:szCs w:val="24"/>
        </w:rPr>
        <w:t>Τσακαλώτος</w:t>
      </w:r>
      <w:proofErr w:type="spellEnd"/>
      <w:r>
        <w:rPr>
          <w:rFonts w:eastAsia="Times New Roman" w:cs="Times New Roman"/>
          <w:szCs w:val="24"/>
        </w:rPr>
        <w:t xml:space="preserve"> και η συνάδελφος που κατέβηκε από το Βήμα, για την παιδική φτώχια γιατί δεν διαθέσαν ως όφειλαν; Από το νόμο που εσείς ψηφίσατε και εσείς φέρατε την συμφωνία στη Β</w:t>
      </w:r>
      <w:r>
        <w:rPr>
          <w:rFonts w:eastAsia="Times New Roman" w:cs="Times New Roman"/>
          <w:szCs w:val="24"/>
        </w:rPr>
        <w:t xml:space="preserve">ουλή, είχατε το δικαίωμα του περσινού πλεονάσματος να το δώσετε. Γιατί δεν το δίνετε σήμερα; Δεν χρειάζονται συσσίτια σήμερα; </w:t>
      </w:r>
      <w:r>
        <w:rPr>
          <w:rFonts w:eastAsia="Times New Roman" w:cs="Times New Roman"/>
          <w:szCs w:val="24"/>
        </w:rPr>
        <w:t>Ν</w:t>
      </w:r>
      <w:r>
        <w:rPr>
          <w:rFonts w:eastAsia="Times New Roman" w:cs="Times New Roman"/>
          <w:szCs w:val="24"/>
        </w:rPr>
        <w:t xml:space="preserve">ομίζετε ότι το 2021 θα χρειάζονται; Ε, βέβαια, αν εσείς είστε στα πράγματα, σίγουρα θα χρειάζονται, αλλά δεν θα είστε. Διότι σας </w:t>
      </w:r>
      <w:r>
        <w:rPr>
          <w:rFonts w:eastAsia="Times New Roman" w:cs="Times New Roman"/>
          <w:szCs w:val="24"/>
        </w:rPr>
        <w:t xml:space="preserve">έχουμε καταλάβει, όπως είπα πριν, οι περισσότεροι πολίτες. </w:t>
      </w:r>
    </w:p>
    <w:p w14:paraId="4660287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Συνέχεια ψεμάτων: Ασφαλιστικό </w:t>
      </w:r>
      <w:proofErr w:type="spellStart"/>
      <w:r>
        <w:rPr>
          <w:rFonts w:eastAsia="Times New Roman" w:cs="Times New Roman"/>
          <w:szCs w:val="24"/>
        </w:rPr>
        <w:t>Κατρούγκαλου</w:t>
      </w:r>
      <w:proofErr w:type="spellEnd"/>
      <w:r>
        <w:rPr>
          <w:rFonts w:eastAsia="Times New Roman" w:cs="Times New Roman"/>
          <w:szCs w:val="24"/>
        </w:rPr>
        <w:t xml:space="preserve">, </w:t>
      </w:r>
      <w:proofErr w:type="spellStart"/>
      <w:r>
        <w:rPr>
          <w:rFonts w:eastAsia="Times New Roman" w:cs="Times New Roman"/>
          <w:szCs w:val="24"/>
        </w:rPr>
        <w:t>Αχτσιόγλου</w:t>
      </w:r>
      <w:proofErr w:type="spellEnd"/>
      <w:r>
        <w:rPr>
          <w:rFonts w:eastAsia="Times New Roman" w:cs="Times New Roman"/>
          <w:szCs w:val="24"/>
        </w:rPr>
        <w:t xml:space="preserve"> πλέον. Είναι πραγματικά πολύ έμπειρη η κ. </w:t>
      </w:r>
      <w:proofErr w:type="spellStart"/>
      <w:r>
        <w:rPr>
          <w:rFonts w:eastAsia="Times New Roman" w:cs="Times New Roman"/>
          <w:szCs w:val="24"/>
        </w:rPr>
        <w:t>Αχτσιόγλου</w:t>
      </w:r>
      <w:proofErr w:type="spellEnd"/>
      <w:r>
        <w:rPr>
          <w:rFonts w:eastAsia="Times New Roman" w:cs="Times New Roman"/>
          <w:szCs w:val="24"/>
        </w:rPr>
        <w:t xml:space="preserve">, έχει ακούσει όλες τις παραινέσεις από τους πολιτικούς ινστρούχτορες της ψευδολογίας. </w:t>
      </w:r>
    </w:p>
    <w:p w14:paraId="4660287F"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 xml:space="preserve">ι έχουμε στο ασφαλιστικό αλήθεια; Να θυμηθούμε πάλι τα νούμερα; Θα πω τα εξής πολύ λίγα να μην σας κουράσω: 360 ευρώ, πείτε ότι αυτό θα ανέβαινε έως τα 500 που έλεγε η Ευρωπαϊκή Ένωση, το επάρατο </w:t>
      </w:r>
      <w:r>
        <w:rPr>
          <w:rFonts w:eastAsia="Times New Roman" w:cs="Times New Roman"/>
          <w:szCs w:val="24"/>
          <w:lang w:val="en-US"/>
        </w:rPr>
        <w:t>mail</w:t>
      </w:r>
      <w:r>
        <w:rPr>
          <w:rFonts w:eastAsia="Times New Roman" w:cs="Times New Roman"/>
          <w:szCs w:val="24"/>
        </w:rPr>
        <w:t xml:space="preserve"> </w:t>
      </w:r>
      <w:proofErr w:type="spellStart"/>
      <w:r>
        <w:rPr>
          <w:rFonts w:eastAsia="Times New Roman" w:cs="Times New Roman"/>
          <w:szCs w:val="24"/>
        </w:rPr>
        <w:t>Χαρδούβελη</w:t>
      </w:r>
      <w:proofErr w:type="spellEnd"/>
      <w:r>
        <w:rPr>
          <w:rFonts w:eastAsia="Times New Roman" w:cs="Times New Roman"/>
          <w:szCs w:val="24"/>
        </w:rPr>
        <w:t>. Διότι όταν νομοθετήσαμε τα 40 δισεκατομμύρι</w:t>
      </w:r>
      <w:r>
        <w:rPr>
          <w:rFonts w:eastAsia="Times New Roman" w:cs="Times New Roman"/>
          <w:szCs w:val="24"/>
        </w:rPr>
        <w:t>α ευρώ, κύριε Υπουργέ, τις περικοπές, που μας είπατε ωραία</w:t>
      </w:r>
      <w:r>
        <w:rPr>
          <w:rFonts w:eastAsia="Times New Roman" w:cs="Times New Roman"/>
          <w:szCs w:val="24"/>
        </w:rPr>
        <w:t xml:space="preserve"> </w:t>
      </w:r>
      <w:proofErr w:type="spellStart"/>
      <w:r>
        <w:rPr>
          <w:rFonts w:eastAsia="Times New Roman" w:cs="Times New Roman"/>
          <w:szCs w:val="24"/>
        </w:rPr>
        <w:t>ωραία</w:t>
      </w:r>
      <w:proofErr w:type="spellEnd"/>
      <w:r>
        <w:rPr>
          <w:rFonts w:eastAsia="Times New Roman" w:cs="Times New Roman"/>
          <w:szCs w:val="24"/>
        </w:rPr>
        <w:t xml:space="preserve">, υπήρχαν 35 δισεκατομμύρια ευρώ έλλειμμα. </w:t>
      </w:r>
      <w:r>
        <w:rPr>
          <w:rFonts w:eastAsia="Times New Roman" w:cs="Times New Roman"/>
          <w:szCs w:val="24"/>
        </w:rPr>
        <w:t>γ</w:t>
      </w:r>
      <w:r>
        <w:rPr>
          <w:rFonts w:eastAsia="Times New Roman" w:cs="Times New Roman"/>
          <w:szCs w:val="24"/>
        </w:rPr>
        <w:t>ια την περίοδο 2004-</w:t>
      </w:r>
      <w:r>
        <w:rPr>
          <w:rFonts w:eastAsia="Times New Roman" w:cs="Times New Roman"/>
          <w:szCs w:val="24"/>
        </w:rPr>
        <w:t xml:space="preserve">2009 δεν σας άκουσα να μιλάτε. Διότι βέβαια, αυτήν θέλετε να την κρύψετε, γιατί έχετε από πίσω την στήριξη. Υπήρχε 35 δισεκατομμύρια ευρώ έλλειμμα, κύριε Υπουργέ, και το αποκρύψατε. Τυχαίο; Δεν νομίζω. </w:t>
      </w:r>
    </w:p>
    <w:p w14:paraId="46602880"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Σήμερα, λοιπόν, από τα 500 εκατομμύρια του </w:t>
      </w:r>
      <w:r>
        <w:rPr>
          <w:rFonts w:eastAsia="Times New Roman" w:cs="Times New Roman"/>
          <w:szCs w:val="24"/>
          <w:lang w:val="en-US"/>
        </w:rPr>
        <w:t>mail</w:t>
      </w:r>
      <w:r>
        <w:rPr>
          <w:rFonts w:eastAsia="Times New Roman" w:cs="Times New Roman"/>
          <w:szCs w:val="24"/>
        </w:rPr>
        <w:t xml:space="preserve"> </w:t>
      </w:r>
      <w:proofErr w:type="spellStart"/>
      <w:r>
        <w:rPr>
          <w:rFonts w:eastAsia="Times New Roman" w:cs="Times New Roman"/>
          <w:szCs w:val="24"/>
        </w:rPr>
        <w:t>Χαρδο</w:t>
      </w:r>
      <w:r>
        <w:rPr>
          <w:rFonts w:eastAsia="Times New Roman" w:cs="Times New Roman"/>
          <w:szCs w:val="24"/>
        </w:rPr>
        <w:t>ύβελη</w:t>
      </w:r>
      <w:proofErr w:type="spellEnd"/>
      <w:r>
        <w:rPr>
          <w:rFonts w:eastAsia="Times New Roman" w:cs="Times New Roman"/>
          <w:szCs w:val="24"/>
        </w:rPr>
        <w:t xml:space="preserve"> έχετε προσθέσει. </w:t>
      </w:r>
      <w:r>
        <w:rPr>
          <w:rFonts w:eastAsia="Times New Roman" w:cs="Times New Roman"/>
          <w:szCs w:val="24"/>
        </w:rPr>
        <w:t>Ά</w:t>
      </w:r>
      <w:r>
        <w:rPr>
          <w:rFonts w:eastAsia="Times New Roman" w:cs="Times New Roman"/>
          <w:szCs w:val="24"/>
        </w:rPr>
        <w:t xml:space="preserve">κουσα πάλι την κ. </w:t>
      </w:r>
      <w:proofErr w:type="spellStart"/>
      <w:r>
        <w:rPr>
          <w:rFonts w:eastAsia="Times New Roman" w:cs="Times New Roman"/>
          <w:szCs w:val="24"/>
        </w:rPr>
        <w:t>Αχτσιόγλου</w:t>
      </w:r>
      <w:proofErr w:type="spellEnd"/>
      <w:r>
        <w:rPr>
          <w:rFonts w:eastAsia="Times New Roman" w:cs="Times New Roman"/>
          <w:szCs w:val="24"/>
        </w:rPr>
        <w:t xml:space="preserve"> σήμερα το πρωί να μας λέει μόνο για το ένα τρίτο των συνταξιούχων. Ουδέν </w:t>
      </w:r>
      <w:proofErr w:type="spellStart"/>
      <w:r>
        <w:rPr>
          <w:rFonts w:eastAsia="Times New Roman" w:cs="Times New Roman"/>
          <w:szCs w:val="24"/>
        </w:rPr>
        <w:t>ψευδέστερον</w:t>
      </w:r>
      <w:proofErr w:type="spellEnd"/>
      <w:r>
        <w:rPr>
          <w:rFonts w:eastAsia="Times New Roman" w:cs="Times New Roman"/>
          <w:szCs w:val="24"/>
        </w:rPr>
        <w:t xml:space="preserve">! </w:t>
      </w:r>
    </w:p>
    <w:p w14:paraId="46602881"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Πάμε τώρα να δούμε το μνημόνιο τρία με το νόμο </w:t>
      </w:r>
      <w:proofErr w:type="spellStart"/>
      <w:r>
        <w:rPr>
          <w:rFonts w:eastAsia="Times New Roman" w:cs="Times New Roman"/>
          <w:szCs w:val="24"/>
        </w:rPr>
        <w:t>Κατρούγκαλου</w:t>
      </w:r>
      <w:proofErr w:type="spellEnd"/>
      <w:r>
        <w:rPr>
          <w:rFonts w:eastAsia="Times New Roman" w:cs="Times New Roman"/>
          <w:szCs w:val="24"/>
        </w:rPr>
        <w:t xml:space="preserve"> μαζί. Επιβάρυνε επί 3,7 δισεκατομμύρια το ασφαλιστικό χω</w:t>
      </w:r>
      <w:r>
        <w:rPr>
          <w:rFonts w:eastAsia="Times New Roman" w:cs="Times New Roman"/>
          <w:szCs w:val="24"/>
        </w:rPr>
        <w:t>ρίς να εξασφαλίσει τη βιωσιμότητά του. Διότι σας είχαμε πει και τότε, κύριε Υπουργέ, ότι εμείς στη Δημοκρατική Συμπαράταξη, αν φέρνατε βιώσιμο ασφαλιστικό και κάναμε σοβαρό διάλογο, θα βάζαμε πλάτη. Όμως, πήρατε 3,7 δισεκατομμύρια ευρώ μόνο στην πρώτη περί</w:t>
      </w:r>
      <w:r>
        <w:rPr>
          <w:rFonts w:eastAsia="Times New Roman" w:cs="Times New Roman"/>
          <w:szCs w:val="24"/>
        </w:rPr>
        <w:t xml:space="preserve">οδο χωρίς βιωσιμότητα. </w:t>
      </w:r>
      <w:r>
        <w:rPr>
          <w:rFonts w:eastAsia="Times New Roman" w:cs="Times New Roman"/>
          <w:szCs w:val="24"/>
        </w:rPr>
        <w:t>Σ</w:t>
      </w:r>
      <w:r>
        <w:rPr>
          <w:rFonts w:eastAsia="Times New Roman" w:cs="Times New Roman"/>
          <w:szCs w:val="24"/>
        </w:rPr>
        <w:t xml:space="preserve">ε αυτό είναι και οι τετρακόσιες χιλιάδες χαμηλοσυνταξιούχοι που τους καταργήσατε το ΕΚΑΣ που για εμάς ήταν κόκκινη γραμμή, γιατί εμείς διαπραγματευόμασταν σοβαρά. </w:t>
      </w:r>
      <w:r>
        <w:rPr>
          <w:rFonts w:eastAsia="Times New Roman" w:cs="Times New Roman"/>
          <w:szCs w:val="24"/>
        </w:rPr>
        <w:t>Τ</w:t>
      </w:r>
      <w:r>
        <w:rPr>
          <w:rFonts w:eastAsia="Times New Roman" w:cs="Times New Roman"/>
          <w:szCs w:val="24"/>
        </w:rPr>
        <w:t>ο κόψατε!</w:t>
      </w:r>
    </w:p>
    <w:p w14:paraId="46602882"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ΧΑΡΟΥΛΑ (ΧΑΡΑ) ΚΑΦΑΝΤΑΡΗ:</w:t>
      </w:r>
      <w:r>
        <w:rPr>
          <w:rFonts w:eastAsia="Times New Roman" w:cs="Times New Roman"/>
          <w:szCs w:val="24"/>
        </w:rPr>
        <w:t xml:space="preserve"> Τον ψηφίσατε. </w:t>
      </w:r>
    </w:p>
    <w:p w14:paraId="46602883"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ΠΑΡΑΣΚΕΥΗ ΧΡΙΣΤΟΦ</w:t>
      </w:r>
      <w:r>
        <w:rPr>
          <w:rFonts w:eastAsia="Times New Roman" w:cs="Times New Roman"/>
          <w:b/>
          <w:szCs w:val="24"/>
        </w:rPr>
        <w:t xml:space="preserve">ΙΛΟΠΟΥΛΟΥ: </w:t>
      </w:r>
      <w:r>
        <w:rPr>
          <w:rFonts w:eastAsia="Times New Roman" w:cs="Times New Roman"/>
          <w:szCs w:val="24"/>
        </w:rPr>
        <w:t xml:space="preserve">Δεν ψηφίσαμε τον νόμο </w:t>
      </w:r>
      <w:proofErr w:type="spellStart"/>
      <w:r>
        <w:rPr>
          <w:rFonts w:eastAsia="Times New Roman" w:cs="Times New Roman"/>
          <w:szCs w:val="24"/>
        </w:rPr>
        <w:t>Κατρούγκαλου</w:t>
      </w:r>
      <w:proofErr w:type="spellEnd"/>
      <w:r>
        <w:rPr>
          <w:rFonts w:eastAsia="Times New Roman" w:cs="Times New Roman"/>
          <w:szCs w:val="24"/>
        </w:rPr>
        <w:t xml:space="preserve">, σας θυμίζω, για όσους λένε ότι τον ψηφίσαμε. </w:t>
      </w:r>
    </w:p>
    <w:p w14:paraId="46602884"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4660288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Κυρία Πρόεδρε, θα ήθελα κι εγώ την ανοχή σας, όπως οι προηγούμενοι, για ένα-δύ</w:t>
      </w:r>
      <w:r>
        <w:rPr>
          <w:rFonts w:eastAsia="Times New Roman" w:cs="Times New Roman"/>
          <w:szCs w:val="24"/>
        </w:rPr>
        <w:t>ο λεπτά το πολύ.</w:t>
      </w:r>
    </w:p>
    <w:p w14:paraId="4660288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Πέρα λοιπόν από το τρίτο μνημόνιο, ερχόμαστε σήμερα να προσθέσουμε 2,1 δισεκατομμύρια ευρώ -εννοώ για το ασφαλιστικό μόνο- από τις περικοπές του 18% και –</w:t>
      </w:r>
      <w:proofErr w:type="spellStart"/>
      <w:r>
        <w:rPr>
          <w:rFonts w:eastAsia="Times New Roman" w:cs="Times New Roman"/>
          <w:szCs w:val="24"/>
        </w:rPr>
        <w:t>άκουσον</w:t>
      </w:r>
      <w:proofErr w:type="spellEnd"/>
      <w:r>
        <w:rPr>
          <w:rFonts w:eastAsia="Times New Roman" w:cs="Times New Roman"/>
          <w:szCs w:val="24"/>
        </w:rPr>
        <w:t xml:space="preserve">, </w:t>
      </w:r>
      <w:proofErr w:type="spellStart"/>
      <w:r>
        <w:rPr>
          <w:rFonts w:eastAsia="Times New Roman" w:cs="Times New Roman"/>
          <w:szCs w:val="24"/>
        </w:rPr>
        <w:t>άκουσον</w:t>
      </w:r>
      <w:proofErr w:type="spellEnd"/>
      <w:r>
        <w:rPr>
          <w:rFonts w:eastAsia="Times New Roman" w:cs="Times New Roman"/>
          <w:szCs w:val="24"/>
        </w:rPr>
        <w:t xml:space="preserve">- από τον φόρο στην εισφορά και την εισφορά στην εισφορά! </w:t>
      </w:r>
      <w:r>
        <w:rPr>
          <w:rFonts w:eastAsia="Times New Roman" w:cs="Times New Roman"/>
          <w:szCs w:val="24"/>
        </w:rPr>
        <w:lastRenderedPageBreak/>
        <w:t>Δηλαδή, τσα</w:t>
      </w:r>
      <w:r>
        <w:rPr>
          <w:rFonts w:eastAsia="Times New Roman" w:cs="Times New Roman"/>
          <w:szCs w:val="24"/>
        </w:rPr>
        <w:t>κίζετε ό,τι υπάρχει και ό,τι έχει επιβιώσει από ελεύθερους επαγγελματίες, εμπόρους, δικηγόρους, μηχανικούς, αγρότες. Δεν είναι ο θάνατος του εμποράκου, είναι ο θάνατος κάθε παραγωγικής μικρομεσαίας δραστηριότητας αυτό που κάνατε. Το χαράτσι των εισφορών εί</w:t>
      </w:r>
      <w:r>
        <w:rPr>
          <w:rFonts w:eastAsia="Times New Roman" w:cs="Times New Roman"/>
          <w:szCs w:val="24"/>
        </w:rPr>
        <w:t xml:space="preserve">ναι αβάσταχτο, κυρίες και κύριοι. </w:t>
      </w:r>
    </w:p>
    <w:p w14:paraId="4660288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Κι έρχομαι εν ολίγοις να περάσω και στο άλλο ψέμα του κ. Τσίπρα και της κ. </w:t>
      </w:r>
      <w:proofErr w:type="spellStart"/>
      <w:r>
        <w:rPr>
          <w:rFonts w:eastAsia="Times New Roman" w:cs="Times New Roman"/>
          <w:szCs w:val="24"/>
        </w:rPr>
        <w:t>Αχτσιόγλου</w:t>
      </w:r>
      <w:proofErr w:type="spellEnd"/>
      <w:r>
        <w:rPr>
          <w:rFonts w:eastAsia="Times New Roman" w:cs="Times New Roman"/>
          <w:szCs w:val="24"/>
        </w:rPr>
        <w:t>. Αλέξης Τσίπρας ομιλία στην Κεντρική Επιτροπή του ΣΥΡΙΖΑ: «Πετύχαμε να διασφαλίσουμε την επαναφορά της χώρας στην εργασιακή κανονικότητ</w:t>
      </w:r>
      <w:r>
        <w:rPr>
          <w:rFonts w:eastAsia="Times New Roman" w:cs="Times New Roman"/>
          <w:szCs w:val="24"/>
        </w:rPr>
        <w:t xml:space="preserve">α, πρώτα και κύρια με την επαναφορά των συλλογικών διαπραγματεύσεων». Δεν συνεχίζω, γιατί δεν έχω χρόνο για την ομιλία του κ. Τσίπρα. </w:t>
      </w:r>
    </w:p>
    <w:p w14:paraId="4660288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Λέω, λοιπόν, τα εξής τρία πράγματα: Πρώτον, νομοθετείτε ό,τι νομοθετήσαμε εμείς το 2011 και τα όσα είπα η κ. </w:t>
      </w:r>
      <w:proofErr w:type="spellStart"/>
      <w:r>
        <w:rPr>
          <w:rFonts w:eastAsia="Times New Roman" w:cs="Times New Roman"/>
          <w:szCs w:val="24"/>
        </w:rPr>
        <w:t>Αχτσιόγλου</w:t>
      </w:r>
      <w:proofErr w:type="spellEnd"/>
      <w:r>
        <w:rPr>
          <w:rFonts w:eastAsia="Times New Roman" w:cs="Times New Roman"/>
          <w:szCs w:val="24"/>
        </w:rPr>
        <w:t xml:space="preserve"> δ</w:t>
      </w:r>
      <w:r>
        <w:rPr>
          <w:rFonts w:eastAsia="Times New Roman" w:cs="Times New Roman"/>
          <w:szCs w:val="24"/>
        </w:rPr>
        <w:t xml:space="preserve">εν ισχύουν. Και δεν ισχύουν διότι η νομοθεσία του 2011 μιλούσε για το Μεσοπρόθεσμο Πρόγραμμα. Αν ο νομοθέτης ήθελε πράγματι να πει για τα μεσοπρόθεσμα, θα το έλεγε ή θα έλεγε τα εκάστοτε. Η δε λέξη μέσα στον νόμο του 2011 είναι η λέξη «αναστολή» και όχι η </w:t>
      </w:r>
      <w:r>
        <w:rPr>
          <w:rFonts w:eastAsia="Times New Roman" w:cs="Times New Roman"/>
          <w:szCs w:val="24"/>
        </w:rPr>
        <w:t xml:space="preserve">«κατάργηση». </w:t>
      </w:r>
    </w:p>
    <w:p w14:paraId="4660288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Άρα λοιπόν, εσείς έρχεστε και επαναλαμβάνετε αυτό μέχρι το τέλος του Προγράμματος, δηλαδή τον Αύγουστο του 2018. Δεν πετύχατε τίποτα! </w:t>
      </w:r>
      <w:r>
        <w:rPr>
          <w:rFonts w:eastAsia="Times New Roman" w:cs="Times New Roman"/>
          <w:szCs w:val="24"/>
        </w:rPr>
        <w:t>Α</w:t>
      </w:r>
      <w:r>
        <w:rPr>
          <w:rFonts w:eastAsia="Times New Roman" w:cs="Times New Roman"/>
          <w:szCs w:val="24"/>
        </w:rPr>
        <w:t>νοίξατε την πόρτα –ακούστε, κυρίες και κύριοι συνάδελφοι- η δήθεν αριστερή Κυβέρνηση στις ομαδικές απολύσει</w:t>
      </w:r>
      <w:r>
        <w:rPr>
          <w:rFonts w:eastAsia="Times New Roman" w:cs="Times New Roman"/>
          <w:szCs w:val="24"/>
        </w:rPr>
        <w:t>ς. Γιατί με μ</w:t>
      </w:r>
      <w:r>
        <w:rPr>
          <w:rFonts w:eastAsia="Times New Roman" w:cs="Times New Roman"/>
          <w:szCs w:val="24"/>
        </w:rPr>
        <w:t>ί</w:t>
      </w:r>
      <w:r>
        <w:rPr>
          <w:rFonts w:eastAsia="Times New Roman" w:cs="Times New Roman"/>
          <w:szCs w:val="24"/>
        </w:rPr>
        <w:t xml:space="preserve">α απλή ειδοποίηση στο Ανώτατο Συμβούλιο Εργασίας είναι ελεύθεροι οι εργοδότες να απολύσουν. Αυτό ψηφίζετε. Αύριο αυτό ψηφίζετε. </w:t>
      </w:r>
    </w:p>
    <w:p w14:paraId="4660288A"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Π</w:t>
      </w:r>
      <w:r>
        <w:rPr>
          <w:rFonts w:eastAsia="Times New Roman" w:cs="Times New Roman"/>
          <w:szCs w:val="24"/>
        </w:rPr>
        <w:t>άτε στα εργατικά κέντρα, πάτε στα συνδικάτα, πάτε στις επιχειρήσεις που μπορεί να μην έχουν σωματείο, πάτε και π</w:t>
      </w:r>
      <w:r>
        <w:rPr>
          <w:rFonts w:eastAsia="Times New Roman" w:cs="Times New Roman"/>
          <w:szCs w:val="24"/>
        </w:rPr>
        <w:t xml:space="preserve">έστε αυτό στους εργαζόμενους ότι αυτό ψηφίζετε. </w:t>
      </w:r>
      <w:r>
        <w:rPr>
          <w:rFonts w:eastAsia="Times New Roman" w:cs="Times New Roman"/>
          <w:szCs w:val="24"/>
        </w:rPr>
        <w:t>Δ</w:t>
      </w:r>
      <w:r>
        <w:rPr>
          <w:rFonts w:eastAsia="Times New Roman" w:cs="Times New Roman"/>
          <w:szCs w:val="24"/>
        </w:rPr>
        <w:t xml:space="preserve">εν ψηφίζετε μόνο αυτό. Ψηφίζετε και το </w:t>
      </w:r>
      <w:r>
        <w:rPr>
          <w:rFonts w:eastAsia="Times New Roman" w:cs="Times New Roman"/>
          <w:szCs w:val="24"/>
          <w:lang w:val="en-US"/>
        </w:rPr>
        <w:t>lock</w:t>
      </w:r>
      <w:r>
        <w:rPr>
          <w:rFonts w:eastAsia="Times New Roman" w:cs="Times New Roman"/>
          <w:szCs w:val="24"/>
        </w:rPr>
        <w:t xml:space="preserve"> </w:t>
      </w:r>
      <w:r>
        <w:rPr>
          <w:rFonts w:eastAsia="Times New Roman" w:cs="Times New Roman"/>
          <w:szCs w:val="24"/>
          <w:lang w:val="en-US"/>
        </w:rPr>
        <w:t>out</w:t>
      </w:r>
      <w:r>
        <w:rPr>
          <w:rFonts w:eastAsia="Times New Roman" w:cs="Times New Roman"/>
          <w:szCs w:val="24"/>
        </w:rPr>
        <w:t xml:space="preserve"> από την πίσω πόρτα, όπως είπα και στην </w:t>
      </w:r>
      <w:r>
        <w:rPr>
          <w:rFonts w:eastAsia="Times New Roman" w:cs="Times New Roman"/>
          <w:szCs w:val="24"/>
        </w:rPr>
        <w:t>ε</w:t>
      </w:r>
      <w:r>
        <w:rPr>
          <w:rFonts w:eastAsia="Times New Roman" w:cs="Times New Roman"/>
          <w:szCs w:val="24"/>
        </w:rPr>
        <w:t xml:space="preserve">πιτροπή. Γιατί το κάνετε; Γιατί εδώ υπάρχει μια νομολογία </w:t>
      </w:r>
      <w:proofErr w:type="spellStart"/>
      <w:r>
        <w:rPr>
          <w:rFonts w:eastAsia="Times New Roman" w:cs="Times New Roman"/>
          <w:szCs w:val="24"/>
        </w:rPr>
        <w:t>παγίως</w:t>
      </w:r>
      <w:proofErr w:type="spellEnd"/>
      <w:r>
        <w:rPr>
          <w:rFonts w:eastAsia="Times New Roman" w:cs="Times New Roman"/>
          <w:szCs w:val="24"/>
        </w:rPr>
        <w:t xml:space="preserve"> αντεργατική και το γνωρίζει η κ. </w:t>
      </w:r>
      <w:proofErr w:type="spellStart"/>
      <w:r>
        <w:rPr>
          <w:rFonts w:eastAsia="Times New Roman" w:cs="Times New Roman"/>
          <w:szCs w:val="24"/>
        </w:rPr>
        <w:t>Αχτσιόγλου</w:t>
      </w:r>
      <w:proofErr w:type="spellEnd"/>
      <w:r>
        <w:rPr>
          <w:rFonts w:eastAsia="Times New Roman" w:cs="Times New Roman"/>
          <w:szCs w:val="24"/>
        </w:rPr>
        <w:t xml:space="preserve"> ως νομικός</w:t>
      </w:r>
      <w:r>
        <w:rPr>
          <w:rFonts w:eastAsia="Times New Roman" w:cs="Times New Roman"/>
          <w:szCs w:val="24"/>
        </w:rPr>
        <w:t xml:space="preserve"> που είναι. Και αυτή η νομολογία λέει ότι σταθερά τα δικαστήρια κρίνουν υπέρ του εργοδότη εκείνες τις ενστάσεις εργαζομένων, οι οποίοι ήθελαν να δουλέψουν και εμποδίστηκαν από την απεργία. </w:t>
      </w:r>
      <w:r>
        <w:rPr>
          <w:rFonts w:eastAsia="Times New Roman" w:cs="Times New Roman"/>
          <w:szCs w:val="24"/>
        </w:rPr>
        <w:t>Άρα τα δικαστήρια λένε στον εργοδότη ότι «έχεις το δικαίωμα της αντ</w:t>
      </w:r>
      <w:r>
        <w:rPr>
          <w:rFonts w:eastAsia="Times New Roman" w:cs="Times New Roman"/>
          <w:szCs w:val="24"/>
        </w:rPr>
        <w:t xml:space="preserve">απεργίας». </w:t>
      </w:r>
    </w:p>
    <w:p w14:paraId="4660288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Τι κάνει η Κυβέρνηση ΣΥΡΙΖΑ-ΑΝΕΛ με αυτό το τέταρτο μνημόνιο; Ανοίγει την πόρτα, γιατί δημιουργεί επίσπευση της διαδικασίας για το </w:t>
      </w:r>
      <w:r>
        <w:rPr>
          <w:rFonts w:eastAsia="Times New Roman" w:cs="Times New Roman"/>
          <w:szCs w:val="24"/>
          <w:lang w:val="en-US"/>
        </w:rPr>
        <w:t>lock</w:t>
      </w:r>
      <w:r>
        <w:rPr>
          <w:rFonts w:eastAsia="Times New Roman" w:cs="Times New Roman"/>
          <w:szCs w:val="24"/>
        </w:rPr>
        <w:t xml:space="preserve"> </w:t>
      </w:r>
      <w:r>
        <w:rPr>
          <w:rFonts w:eastAsia="Times New Roman" w:cs="Times New Roman"/>
          <w:szCs w:val="24"/>
          <w:lang w:val="en-US"/>
        </w:rPr>
        <w:t>out</w:t>
      </w:r>
      <w:r>
        <w:rPr>
          <w:rFonts w:eastAsia="Times New Roman" w:cs="Times New Roman"/>
          <w:szCs w:val="24"/>
        </w:rPr>
        <w:t xml:space="preserve"> μέσα από μ</w:t>
      </w:r>
      <w:r>
        <w:rPr>
          <w:rFonts w:eastAsia="Times New Roman" w:cs="Times New Roman"/>
          <w:szCs w:val="24"/>
        </w:rPr>
        <w:t>ί</w:t>
      </w:r>
      <w:r>
        <w:rPr>
          <w:rFonts w:eastAsia="Times New Roman" w:cs="Times New Roman"/>
          <w:szCs w:val="24"/>
        </w:rPr>
        <w:t xml:space="preserve">α </w:t>
      </w:r>
      <w:r>
        <w:rPr>
          <w:rFonts w:eastAsia="Times New Roman" w:cs="Times New Roman"/>
          <w:szCs w:val="24"/>
          <w:lang w:val="en-US"/>
        </w:rPr>
        <w:t>fast</w:t>
      </w:r>
      <w:r>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νομοθέτηση. </w:t>
      </w:r>
    </w:p>
    <w:p w14:paraId="4660288C"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Κλείνω, κυρίες και κύριοι συνάδελφοι. </w:t>
      </w:r>
    </w:p>
    <w:p w14:paraId="4660288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Όλα αυτά αποτελούν την διαπί</w:t>
      </w:r>
      <w:r>
        <w:rPr>
          <w:rFonts w:eastAsia="Times New Roman" w:cs="Times New Roman"/>
          <w:szCs w:val="24"/>
        </w:rPr>
        <w:t xml:space="preserve">στωση ότι η χώρα δεν μπορεί να βγει έτσι από τα μνημόνια, δεν μπορεί έτσι να βγει στην ανάπτυξη, γιατί έχουμε ύφεση. </w:t>
      </w:r>
    </w:p>
    <w:p w14:paraId="4660288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Τσακαλώτο</w:t>
      </w:r>
      <w:proofErr w:type="spellEnd"/>
      <w:r>
        <w:rPr>
          <w:rFonts w:eastAsia="Times New Roman" w:cs="Times New Roman"/>
          <w:szCs w:val="24"/>
        </w:rPr>
        <w:t xml:space="preserve">, μην ξαναπείτε όπως είπατε στην </w:t>
      </w:r>
      <w:proofErr w:type="spellStart"/>
      <w:r>
        <w:rPr>
          <w:rFonts w:eastAsia="Times New Roman" w:cs="Times New Roman"/>
          <w:szCs w:val="24"/>
        </w:rPr>
        <w:t>πρωτομιλία</w:t>
      </w:r>
      <w:proofErr w:type="spellEnd"/>
      <w:r>
        <w:rPr>
          <w:rFonts w:eastAsia="Times New Roman" w:cs="Times New Roman"/>
          <w:szCs w:val="24"/>
        </w:rPr>
        <w:t xml:space="preserve"> σας στην </w:t>
      </w:r>
      <w:r>
        <w:rPr>
          <w:rFonts w:eastAsia="Times New Roman" w:cs="Times New Roman"/>
          <w:szCs w:val="24"/>
        </w:rPr>
        <w:t>ε</w:t>
      </w:r>
      <w:r>
        <w:rPr>
          <w:rFonts w:eastAsia="Times New Roman" w:cs="Times New Roman"/>
          <w:szCs w:val="24"/>
        </w:rPr>
        <w:t xml:space="preserve">πιτροπή ότι «εμείς είμαστε υπέρ της ανάπτυξης κι εσείς είστε της </w:t>
      </w:r>
      <w:r>
        <w:rPr>
          <w:rFonts w:eastAsia="Times New Roman" w:cs="Times New Roman"/>
          <w:szCs w:val="24"/>
        </w:rPr>
        <w:t>ύφεσης». Έχετε ακόμα ύφεση. Παραλάβατε μ</w:t>
      </w:r>
      <w:r>
        <w:rPr>
          <w:rFonts w:eastAsia="Times New Roman" w:cs="Times New Roman"/>
          <w:szCs w:val="24"/>
        </w:rPr>
        <w:t>ί</w:t>
      </w:r>
      <w:r>
        <w:rPr>
          <w:rFonts w:eastAsia="Times New Roman" w:cs="Times New Roman"/>
          <w:szCs w:val="24"/>
        </w:rPr>
        <w:t>α έστω ισχνή ανάπτυξη και είστε ακόμα στην ύφεση και εκεί θα παραμείνετε, διότι αν δεν υπάρξει εθνική συνεννόηση από μ</w:t>
      </w:r>
      <w:r>
        <w:rPr>
          <w:rFonts w:eastAsia="Times New Roman" w:cs="Times New Roman"/>
          <w:szCs w:val="24"/>
        </w:rPr>
        <w:t>ί</w:t>
      </w:r>
      <w:r>
        <w:rPr>
          <w:rFonts w:eastAsia="Times New Roman" w:cs="Times New Roman"/>
          <w:szCs w:val="24"/>
        </w:rPr>
        <w:t xml:space="preserve">α άλλη Βουλή και άλλη διαπραγμάτευση, η χώρα δεν μπορεί να βγει από την κρίση και τα μνημόνια. </w:t>
      </w:r>
    </w:p>
    <w:p w14:paraId="4660288F" w14:textId="77777777" w:rsidR="008E1586" w:rsidRDefault="00786920">
      <w:pPr>
        <w:spacing w:after="0" w:line="600" w:lineRule="auto"/>
        <w:ind w:firstLine="709"/>
        <w:jc w:val="both"/>
        <w:rPr>
          <w:rFonts w:eastAsia="Times New Roman" w:cs="Times New Roman"/>
          <w:szCs w:val="24"/>
        </w:rPr>
      </w:pPr>
      <w:r>
        <w:rPr>
          <w:rFonts w:eastAsia="Times New Roman" w:cs="Times New Roman"/>
          <w:szCs w:val="24"/>
        </w:rPr>
        <w:lastRenderedPageBreak/>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46602890"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κ. </w:t>
      </w:r>
      <w:proofErr w:type="spellStart"/>
      <w:r>
        <w:rPr>
          <w:rFonts w:eastAsia="Times New Roman" w:cs="Times New Roman"/>
          <w:szCs w:val="24"/>
        </w:rPr>
        <w:t>Συρμαλένιος</w:t>
      </w:r>
      <w:proofErr w:type="spellEnd"/>
      <w:r>
        <w:rPr>
          <w:rFonts w:eastAsia="Times New Roman" w:cs="Times New Roman"/>
          <w:szCs w:val="24"/>
        </w:rPr>
        <w:t xml:space="preserve">. </w:t>
      </w:r>
    </w:p>
    <w:p w14:paraId="46602891"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 xml:space="preserve">Ευχαριστώ, κυρία Πρόεδρε. </w:t>
      </w:r>
    </w:p>
    <w:p w14:paraId="46602892"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Κύριοι Υπουργοί, αγαπητοί συνάδελφοι, η κ. </w:t>
      </w:r>
      <w:proofErr w:type="spellStart"/>
      <w:r>
        <w:rPr>
          <w:rFonts w:eastAsia="Times New Roman" w:cs="Times New Roman"/>
          <w:szCs w:val="24"/>
        </w:rPr>
        <w:t>Χριστοφιλοπούλου</w:t>
      </w:r>
      <w:proofErr w:type="spellEnd"/>
      <w:r>
        <w:rPr>
          <w:rFonts w:eastAsia="Times New Roman" w:cs="Times New Roman"/>
          <w:szCs w:val="24"/>
        </w:rPr>
        <w:t xml:space="preserve"> εν τη ρύμη του λόγου της επιβεβαίωσε ουσιαστικά ότι το πολυνομοσχέδιο το οποίο ψηφίζουμε αύριο επαναφέρει τις συλλογικές συμβάσεις εργασίας μετά τον Αύγουστο 2018. </w:t>
      </w:r>
    </w:p>
    <w:p w14:paraId="46602893"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Δεν θεσμοθετείται στο </w:t>
      </w:r>
      <w:r>
        <w:rPr>
          <w:rFonts w:eastAsia="Times New Roman" w:cs="Times New Roman"/>
          <w:szCs w:val="24"/>
        </w:rPr>
        <w:t>μ</w:t>
      </w:r>
      <w:r>
        <w:rPr>
          <w:rFonts w:eastAsia="Times New Roman" w:cs="Times New Roman"/>
          <w:szCs w:val="24"/>
        </w:rPr>
        <w:t>εσοπρόθε</w:t>
      </w:r>
      <w:r>
        <w:rPr>
          <w:rFonts w:eastAsia="Times New Roman" w:cs="Times New Roman"/>
          <w:szCs w:val="24"/>
        </w:rPr>
        <w:t xml:space="preserve">σμο και κατά τη διάρκεια ή στο τέλος του </w:t>
      </w:r>
      <w:r>
        <w:rPr>
          <w:rFonts w:eastAsia="Times New Roman" w:cs="Times New Roman"/>
          <w:szCs w:val="24"/>
        </w:rPr>
        <w:t>μ</w:t>
      </w:r>
      <w:r>
        <w:rPr>
          <w:rFonts w:eastAsia="Times New Roman" w:cs="Times New Roman"/>
          <w:szCs w:val="24"/>
        </w:rPr>
        <w:t xml:space="preserve">εσοπρόθεσμου </w:t>
      </w:r>
      <w:r>
        <w:rPr>
          <w:rFonts w:eastAsia="Times New Roman" w:cs="Times New Roman"/>
          <w:szCs w:val="24"/>
        </w:rPr>
        <w:t>π</w:t>
      </w:r>
      <w:r>
        <w:rPr>
          <w:rFonts w:eastAsia="Times New Roman" w:cs="Times New Roman"/>
          <w:szCs w:val="24"/>
        </w:rPr>
        <w:t xml:space="preserve">ρογράμματος μέχρι το 2021, κυρία </w:t>
      </w:r>
      <w:proofErr w:type="spellStart"/>
      <w:r>
        <w:rPr>
          <w:rFonts w:eastAsia="Times New Roman" w:cs="Times New Roman"/>
          <w:szCs w:val="24"/>
        </w:rPr>
        <w:t>Χριστοφιλοπούλου</w:t>
      </w:r>
      <w:proofErr w:type="spellEnd"/>
      <w:r>
        <w:rPr>
          <w:rFonts w:eastAsia="Times New Roman" w:cs="Times New Roman"/>
          <w:szCs w:val="24"/>
        </w:rPr>
        <w:t xml:space="preserve">, η επαναφορά των συλλογικών συμβάσεων εργασίας. Θεσμοθετείται αμέσως μετά το πέρας του </w:t>
      </w:r>
      <w:r>
        <w:rPr>
          <w:rFonts w:eastAsia="Times New Roman" w:cs="Times New Roman"/>
          <w:szCs w:val="24"/>
        </w:rPr>
        <w:t>π</w:t>
      </w:r>
      <w:r>
        <w:rPr>
          <w:rFonts w:eastAsia="Times New Roman" w:cs="Times New Roman"/>
          <w:szCs w:val="24"/>
        </w:rPr>
        <w:t xml:space="preserve">ρογράμματος αυτού, που είναι τον Αύγουστο 2018. </w:t>
      </w:r>
    </w:p>
    <w:p w14:paraId="46602894"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Αγαπητοί συνά</w:t>
      </w:r>
      <w:r>
        <w:rPr>
          <w:rFonts w:eastAsia="Times New Roman" w:cs="Times New Roman"/>
          <w:szCs w:val="24"/>
        </w:rPr>
        <w:t xml:space="preserve">δελφοι, η Νέα Δημοκρατία, με θλιβερό ουραγό τη Δημοκρατική Συμπαράταξη και το ΠΑΣΟΚ, έπαιξε και παίζει μέσα σε αυτές τις δύο ημέρες τα ρέστα της, για να μπορέσει να ανατρέψει την πορεία που έχει πάρει η χώρα. </w:t>
      </w:r>
      <w:r>
        <w:rPr>
          <w:rFonts w:eastAsia="Times New Roman" w:cs="Times New Roman"/>
          <w:szCs w:val="24"/>
        </w:rPr>
        <w:t>Σ</w:t>
      </w:r>
      <w:r>
        <w:rPr>
          <w:rFonts w:eastAsia="Times New Roman" w:cs="Times New Roman"/>
          <w:szCs w:val="24"/>
        </w:rPr>
        <w:t>ε αυτή τη μάχη για άλλη μ</w:t>
      </w:r>
      <w:r>
        <w:rPr>
          <w:rFonts w:eastAsia="Times New Roman" w:cs="Times New Roman"/>
          <w:szCs w:val="24"/>
        </w:rPr>
        <w:t>ί</w:t>
      </w:r>
      <w:r>
        <w:rPr>
          <w:rFonts w:eastAsia="Times New Roman" w:cs="Times New Roman"/>
          <w:szCs w:val="24"/>
        </w:rPr>
        <w:t>α φορά έχασε. Το είπ</w:t>
      </w:r>
      <w:r>
        <w:rPr>
          <w:rFonts w:eastAsia="Times New Roman" w:cs="Times New Roman"/>
          <w:szCs w:val="24"/>
        </w:rPr>
        <w:t xml:space="preserve">α και χθες. </w:t>
      </w:r>
    </w:p>
    <w:p w14:paraId="4660289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Πρώτον, περίμενε ότι δεν θα κλείσει η πρώτη αξιολόγηση και η πρώτη αξιολόγηση έκλεισε επιτυχώς. </w:t>
      </w:r>
    </w:p>
    <w:p w14:paraId="4660289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Δεύτερον, περίμενε ότι θα εφαρμοστεί ο κόφτης και το διατυμπάνιζαν τα μέσα ενημέρωσης, τα φιλικά προς την Αξιωματική Αντιπολίτευση και, γενικότερα</w:t>
      </w:r>
      <w:r>
        <w:rPr>
          <w:rFonts w:eastAsia="Times New Roman" w:cs="Times New Roman"/>
          <w:szCs w:val="24"/>
        </w:rPr>
        <w:t xml:space="preserve">, προς την </w:t>
      </w:r>
      <w:r>
        <w:rPr>
          <w:rFonts w:eastAsia="Times New Roman" w:cs="Times New Roman"/>
          <w:szCs w:val="24"/>
        </w:rPr>
        <w:lastRenderedPageBreak/>
        <w:t xml:space="preserve">Αντιπολίτευση, ότι το 2016 θα αρχίσει η περικοπή μισθών και συντάξεων, διότι δεν θα πιάναμε το πλεόνασμα του 0,5% τον Απρίλιο 2017. </w:t>
      </w:r>
    </w:p>
    <w:p w14:paraId="4660289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Τρίτον, περίμενε ότι δεν θα κλείσει η δεύτερη αξιολόγηση. Η δεύτερη αξιολόγηση κλείνει τώρα, αγαπητοί συνάδελφοι</w:t>
      </w:r>
      <w:r>
        <w:rPr>
          <w:rFonts w:eastAsia="Times New Roman" w:cs="Times New Roman"/>
          <w:szCs w:val="24"/>
        </w:rPr>
        <w:t xml:space="preserve">. </w:t>
      </w:r>
    </w:p>
    <w:p w14:paraId="4660289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Τέταρτον, περίμενε και διατυμπάνιζε ότι δεν θα γίνει κα</w:t>
      </w:r>
      <w:r>
        <w:rPr>
          <w:rFonts w:eastAsia="Times New Roman" w:cs="Times New Roman"/>
          <w:szCs w:val="24"/>
        </w:rPr>
        <w:t>μ</w:t>
      </w:r>
      <w:r>
        <w:rPr>
          <w:rFonts w:eastAsia="Times New Roman" w:cs="Times New Roman"/>
          <w:szCs w:val="24"/>
        </w:rPr>
        <w:t>μία συζήτηση για το χρέος. Το χρέος, όχι μόνο συζητείται -και συζητείται από όλους τους διεθνείς παράγοντες που εμπλέκονται σε αυτό- αλλά είναι ζήτημα ημερών, είτε στις 22 Μ</w:t>
      </w:r>
      <w:r>
        <w:rPr>
          <w:rFonts w:eastAsia="Times New Roman" w:cs="Times New Roman"/>
          <w:szCs w:val="24"/>
        </w:rPr>
        <w:t>α</w:t>
      </w:r>
      <w:r>
        <w:rPr>
          <w:rFonts w:eastAsia="Times New Roman" w:cs="Times New Roman"/>
          <w:szCs w:val="24"/>
        </w:rPr>
        <w:t>ΐ</w:t>
      </w:r>
      <w:r>
        <w:rPr>
          <w:rFonts w:eastAsia="Times New Roman" w:cs="Times New Roman"/>
          <w:szCs w:val="24"/>
        </w:rPr>
        <w:t xml:space="preserve">ου στο </w:t>
      </w:r>
      <w:proofErr w:type="spellStart"/>
      <w:r>
        <w:rPr>
          <w:rFonts w:eastAsia="Times New Roman" w:cs="Times New Roman"/>
          <w:szCs w:val="24"/>
          <w:lang w:val="en-US"/>
        </w:rPr>
        <w:t>Eurogroup</w:t>
      </w:r>
      <w:proofErr w:type="spellEnd"/>
      <w:r>
        <w:rPr>
          <w:rFonts w:eastAsia="Times New Roman" w:cs="Times New Roman"/>
          <w:szCs w:val="24"/>
        </w:rPr>
        <w:t xml:space="preserve"> -και </w:t>
      </w:r>
      <w:r>
        <w:rPr>
          <w:rFonts w:eastAsia="Times New Roman" w:cs="Times New Roman"/>
          <w:szCs w:val="24"/>
        </w:rPr>
        <w:t xml:space="preserve">συζητήθηκε και τη Δευτέρα το βράδυ πάλι στο </w:t>
      </w:r>
      <w:proofErr w:type="spellStart"/>
      <w:r>
        <w:rPr>
          <w:rFonts w:eastAsia="Times New Roman" w:cs="Times New Roman"/>
          <w:szCs w:val="24"/>
          <w:lang w:val="en-US"/>
        </w:rPr>
        <w:t>Euroworking</w:t>
      </w:r>
      <w:proofErr w:type="spellEnd"/>
      <w:r>
        <w:rPr>
          <w:rFonts w:eastAsia="Times New Roman" w:cs="Times New Roman"/>
          <w:szCs w:val="24"/>
        </w:rPr>
        <w:t xml:space="preserve"> </w:t>
      </w:r>
      <w:r>
        <w:rPr>
          <w:rFonts w:eastAsia="Times New Roman" w:cs="Times New Roman"/>
          <w:szCs w:val="24"/>
          <w:lang w:val="en-US"/>
        </w:rPr>
        <w:t>Group</w:t>
      </w:r>
      <w:r>
        <w:rPr>
          <w:rFonts w:eastAsia="Times New Roman" w:cs="Times New Roman"/>
          <w:szCs w:val="24"/>
        </w:rPr>
        <w:t xml:space="preserve"> αυτή η ιστορία- είτε λίγες ημέρες μετά, τις πρώτες ημέρες του Ιουνίου, να κλείσει αυτή η υπόθεση. </w:t>
      </w:r>
    </w:p>
    <w:p w14:paraId="4660289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Άρα σχετικά με ό,τι είπε η Νέα Δημοκρατία όλο αυτό το διάστημα, όχι μόνο </w:t>
      </w:r>
      <w:proofErr w:type="spellStart"/>
      <w:r>
        <w:rPr>
          <w:rFonts w:eastAsia="Times New Roman" w:cs="Times New Roman"/>
          <w:szCs w:val="24"/>
        </w:rPr>
        <w:t>καταστροφολόγησε</w:t>
      </w:r>
      <w:proofErr w:type="spellEnd"/>
      <w:r>
        <w:rPr>
          <w:rFonts w:eastAsia="Times New Roman" w:cs="Times New Roman"/>
          <w:szCs w:val="24"/>
        </w:rPr>
        <w:t xml:space="preserve"> και σ</w:t>
      </w:r>
      <w:r>
        <w:rPr>
          <w:rFonts w:eastAsia="Times New Roman" w:cs="Times New Roman"/>
          <w:szCs w:val="24"/>
        </w:rPr>
        <w:t xml:space="preserve">υνεχίζει να </w:t>
      </w:r>
      <w:proofErr w:type="spellStart"/>
      <w:r>
        <w:rPr>
          <w:rFonts w:eastAsia="Times New Roman" w:cs="Times New Roman"/>
          <w:szCs w:val="24"/>
        </w:rPr>
        <w:t>καταστροφολογεί</w:t>
      </w:r>
      <w:proofErr w:type="spellEnd"/>
      <w:r>
        <w:rPr>
          <w:rFonts w:eastAsia="Times New Roman" w:cs="Times New Roman"/>
          <w:szCs w:val="24"/>
        </w:rPr>
        <w:t xml:space="preserve">, αλλά διαψεύστηκε από τα πραγματικά γεγονότα. </w:t>
      </w:r>
    </w:p>
    <w:p w14:paraId="4660289A"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Μας λένε ότι ψηφίζουμε σήμερα ένα τέταρτο μνημόνιο χωρίς χρηματοδότηση. </w:t>
      </w:r>
    </w:p>
    <w:p w14:paraId="4660289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Αγαπητοί συνάδελφοι της Αντιπολίτευσης, μπερδεύετε σκόπιμα τη λέξη «μνημόνιο» με τη λέξη «μεσοπρόθεσμο». Εμε</w:t>
      </w:r>
      <w:r>
        <w:rPr>
          <w:rFonts w:eastAsia="Times New Roman" w:cs="Times New Roman"/>
          <w:szCs w:val="24"/>
        </w:rPr>
        <w:t>ίς καταθέτουμε οικονομικά στοιχεία, μέτρα και αντίμετρα για μετά το 2019, 2020, 2021 και επομένως, δεν μιλάμε για μ</w:t>
      </w:r>
      <w:r>
        <w:rPr>
          <w:rFonts w:eastAsia="Times New Roman" w:cs="Times New Roman"/>
          <w:szCs w:val="24"/>
        </w:rPr>
        <w:t>ί</w:t>
      </w:r>
      <w:r>
        <w:rPr>
          <w:rFonts w:eastAsia="Times New Roman" w:cs="Times New Roman"/>
          <w:szCs w:val="24"/>
        </w:rPr>
        <w:t xml:space="preserve">α νέα δανειακή σύμβαση που προϋποθέτει την ύπαρξη μνημονίου. Μιλάμε για το </w:t>
      </w:r>
      <w:r>
        <w:rPr>
          <w:rFonts w:eastAsia="Times New Roman" w:cs="Times New Roman"/>
          <w:szCs w:val="24"/>
        </w:rPr>
        <w:t>μ</w:t>
      </w:r>
      <w:r>
        <w:rPr>
          <w:rFonts w:eastAsia="Times New Roman" w:cs="Times New Roman"/>
          <w:szCs w:val="24"/>
        </w:rPr>
        <w:t>εσοπρόθεσμο και τους προϋπολογισμούς που κάνουμε στα μέτρα και τ</w:t>
      </w:r>
      <w:r>
        <w:rPr>
          <w:rFonts w:eastAsia="Times New Roman" w:cs="Times New Roman"/>
          <w:szCs w:val="24"/>
        </w:rPr>
        <w:t xml:space="preserve">α αντίμετρα. </w:t>
      </w:r>
    </w:p>
    <w:p w14:paraId="4660289C"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Δεύτερον, βεβαίως δεν υπάρχει χρηματοδότηση. Πώς θα υπάρχει χρηματοδότηση μετά το 2018 από τους δανειστές, όταν η χώρα θα χρηματοδοτείται από τις αγορές; Έχετε ξανακούσει πουθενά να υπάρχει χώρα με μνημόνιο και ταυτόχρονα να δανείζεται από τι</w:t>
      </w:r>
      <w:r>
        <w:rPr>
          <w:rFonts w:eastAsia="Times New Roman" w:cs="Times New Roman"/>
          <w:szCs w:val="24"/>
        </w:rPr>
        <w:t xml:space="preserve">ς αγορές; Από πού ξανακούστηκαν αυτά τα επιχειρήματα; </w:t>
      </w:r>
    </w:p>
    <w:p w14:paraId="4660289D" w14:textId="77777777" w:rsidR="008E1586" w:rsidRDefault="00786920">
      <w:pPr>
        <w:spacing w:after="0" w:line="600" w:lineRule="auto"/>
        <w:ind w:firstLine="720"/>
        <w:jc w:val="both"/>
        <w:rPr>
          <w:rFonts w:eastAsia="Times New Roman"/>
          <w:szCs w:val="24"/>
        </w:rPr>
      </w:pPr>
      <w:r>
        <w:rPr>
          <w:rFonts w:eastAsia="Times New Roman"/>
          <w:szCs w:val="24"/>
        </w:rPr>
        <w:t>Μας λέτε, με παραλλαγές, ότι φορτώνουμε τη χώρα και την κοινωνία με νέα μέτρα, άλλοι λέτε 9,2 δισεκατομμύρια, άλλοι λέτε 14 δισεκατομμύρια, πριν από λίγους μήνες μας λέγατε 86 δισεκατομμύρια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Ξεχ</w:t>
      </w:r>
      <w:r>
        <w:rPr>
          <w:rFonts w:eastAsia="Times New Roman"/>
          <w:szCs w:val="24"/>
        </w:rPr>
        <w:t>νάτε, όμως, ότι με τα πλεονάσματα μόνο που είχατε συμφωνήσει -</w:t>
      </w:r>
      <w:r>
        <w:rPr>
          <w:rFonts w:eastAsia="Times New Roman"/>
          <w:szCs w:val="24"/>
          <w:lang w:val="en-US"/>
        </w:rPr>
        <w:t>mail</w:t>
      </w:r>
      <w:r>
        <w:rPr>
          <w:rFonts w:eastAsia="Times New Roman"/>
          <w:szCs w:val="24"/>
        </w:rPr>
        <w:t xml:space="preserve"> </w:t>
      </w:r>
      <w:proofErr w:type="spellStart"/>
      <w:r>
        <w:rPr>
          <w:rFonts w:eastAsia="Times New Roman"/>
          <w:szCs w:val="24"/>
        </w:rPr>
        <w:t>Χαρδούβελη</w:t>
      </w:r>
      <w:proofErr w:type="spellEnd"/>
      <w:r>
        <w:rPr>
          <w:rFonts w:eastAsia="Times New Roman"/>
          <w:szCs w:val="24"/>
        </w:rPr>
        <w:t xml:space="preserve"> και όλα τα λοιπά, της αλήστου μνήμης περιόδου Σαμαρά-Βενιζέλου- 3% για το 2015, 4,2% για το 2016, 4,5% για το 2018, θα παίρναμε μέτρα, δηλαδή φόρους και περικοπές δαπανών, πάνω από 20 δισεκατομμύρια. Πάνω από 20 δισεκατομμύρια εξοικονομήθηκαν ε</w:t>
      </w:r>
      <w:r>
        <w:rPr>
          <w:rFonts w:eastAsia="Times New Roman"/>
          <w:szCs w:val="24"/>
        </w:rPr>
        <w:t xml:space="preserve">πειδή ακριβώς δεν συμφωνήσαμε σε αυτά τα πλεονάσματα. </w:t>
      </w:r>
    </w:p>
    <w:p w14:paraId="4660289E" w14:textId="77777777" w:rsidR="008E1586" w:rsidRDefault="00786920">
      <w:pPr>
        <w:spacing w:after="0" w:line="600" w:lineRule="auto"/>
        <w:ind w:firstLine="720"/>
        <w:jc w:val="both"/>
        <w:rPr>
          <w:rFonts w:eastAsia="Times New Roman"/>
          <w:szCs w:val="24"/>
        </w:rPr>
      </w:pPr>
      <w:r>
        <w:rPr>
          <w:rFonts w:eastAsia="Times New Roman"/>
          <w:szCs w:val="24"/>
        </w:rPr>
        <w:t>Ε</w:t>
      </w:r>
      <w:r>
        <w:rPr>
          <w:rFonts w:eastAsia="Times New Roman"/>
          <w:szCs w:val="24"/>
        </w:rPr>
        <w:t xml:space="preserve">ν πάση </w:t>
      </w:r>
      <w:proofErr w:type="spellStart"/>
      <w:r>
        <w:rPr>
          <w:rFonts w:eastAsia="Times New Roman"/>
          <w:szCs w:val="24"/>
        </w:rPr>
        <w:t>περιπτώσει</w:t>
      </w:r>
      <w:proofErr w:type="spellEnd"/>
      <w:r>
        <w:rPr>
          <w:rFonts w:eastAsia="Times New Roman"/>
          <w:szCs w:val="24"/>
        </w:rPr>
        <w:t>, είναι η πρώτη φορά μέσα στα επτά χρόνια των μνημονίων που καταφέραμε να πάρουμε με τη σκληρή διαπραγμάτευση συγκεκριμένα αντίμετρα. Ό,τι λέτε -και το επαναλαμβάνετε δυστυχώς ακόμα κ</w:t>
      </w:r>
      <w:r>
        <w:rPr>
          <w:rFonts w:eastAsia="Times New Roman"/>
          <w:szCs w:val="24"/>
        </w:rPr>
        <w:t xml:space="preserve">αι μετά τη συζήτηση που υπήρξε στις </w:t>
      </w:r>
      <w:r>
        <w:rPr>
          <w:rFonts w:eastAsia="Times New Roman"/>
          <w:szCs w:val="24"/>
        </w:rPr>
        <w:t>ε</w:t>
      </w:r>
      <w:r>
        <w:rPr>
          <w:rFonts w:eastAsia="Times New Roman"/>
          <w:szCs w:val="24"/>
        </w:rPr>
        <w:t xml:space="preserve">πιτροπές-, ότι τα αντίμετρα είναι φερετζές και ότι για να εφαρμοστούν χρειάζονται πλεονάσματα πάνω από 5,5%, είναι αέρας κοπανιστός, αγαπητοί συνάδελφοι της </w:t>
      </w:r>
      <w:r>
        <w:rPr>
          <w:rFonts w:eastAsia="Times New Roman"/>
          <w:szCs w:val="24"/>
        </w:rPr>
        <w:t>Α</w:t>
      </w:r>
      <w:r>
        <w:rPr>
          <w:rFonts w:eastAsia="Times New Roman"/>
          <w:szCs w:val="24"/>
        </w:rPr>
        <w:t>ντιπολίτευσης. Διότι αποδείχθηκε με συγκεκριμένα επιχειρήματα</w:t>
      </w:r>
      <w:r>
        <w:rPr>
          <w:rFonts w:eastAsia="Times New Roman"/>
          <w:szCs w:val="24"/>
        </w:rPr>
        <w:t xml:space="preserve"> ότι τα μέτρα και τα αντίμετρα εφαρμόζονται απλώς με το πλεόνασμα του 3,5%. Μαζί με τα αντίμετρα, μαζί με το κοινωνικό επίδομα αλληλεγγύης, μαζί με τις μεταρρυθμίσεις που βαθμιαία έχουν ξεκινήσει στην παιδεία και στη δημόσια υγεία, βάζουμε τις βάσεις για </w:t>
      </w:r>
      <w:r>
        <w:rPr>
          <w:rFonts w:eastAsia="Times New Roman"/>
          <w:szCs w:val="24"/>
        </w:rPr>
        <w:lastRenderedPageBreak/>
        <w:t>έ</w:t>
      </w:r>
      <w:r>
        <w:rPr>
          <w:rFonts w:eastAsia="Times New Roman"/>
          <w:szCs w:val="24"/>
        </w:rPr>
        <w:t xml:space="preserve">να κοινωνικό κράτος που ποτέ δεν υπήρξε σε αυτή τη χώρα, ποτέ δεν υπήρξε επί των ημερών σας, ακόμα και την εποχή των παχιών αγελάδων, τη δεκαετία του 2000-2009, όπου υπήρξαν σταθεροί αναπτυξιακοί ρυθμοί. </w:t>
      </w:r>
    </w:p>
    <w:p w14:paraId="4660289F" w14:textId="77777777" w:rsidR="008E1586" w:rsidRDefault="00786920">
      <w:pPr>
        <w:spacing w:after="0" w:line="600" w:lineRule="auto"/>
        <w:ind w:firstLine="720"/>
        <w:jc w:val="both"/>
        <w:rPr>
          <w:rFonts w:eastAsia="Times New Roman"/>
          <w:szCs w:val="24"/>
        </w:rPr>
      </w:pPr>
      <w:r>
        <w:rPr>
          <w:rFonts w:eastAsia="Times New Roman"/>
          <w:szCs w:val="24"/>
        </w:rPr>
        <w:t>Επειδή η διαστρέβλωση είναι πολύ μεγάλη, θα ήθελα ν</w:t>
      </w:r>
      <w:r>
        <w:rPr>
          <w:rFonts w:eastAsia="Times New Roman"/>
          <w:szCs w:val="24"/>
        </w:rPr>
        <w:t xml:space="preserve">α </w:t>
      </w:r>
      <w:proofErr w:type="spellStart"/>
      <w:r>
        <w:rPr>
          <w:rFonts w:eastAsia="Times New Roman"/>
          <w:szCs w:val="24"/>
        </w:rPr>
        <w:t>ξανατονίσω</w:t>
      </w:r>
      <w:proofErr w:type="spellEnd"/>
      <w:r>
        <w:rPr>
          <w:rFonts w:eastAsia="Times New Roman"/>
          <w:szCs w:val="24"/>
        </w:rPr>
        <w:t>. Πρώτον, η μείωση των συντάξεων θα θίξει μόνο εκείνους που έχουν προσωπική διαφορά, δηλαδή περίπου μόνο το ένα τρίτο και κατ’ ανώτατο όριο 18%. Δεν θα θίξει όλους τους συνταξιούχους. Δεύτερον, τα αντίμετρα θα ανακουφίσουν μεγάλο μέρος της κοιν</w:t>
      </w:r>
      <w:r>
        <w:rPr>
          <w:rFonts w:eastAsia="Times New Roman"/>
          <w:szCs w:val="24"/>
        </w:rPr>
        <w:t xml:space="preserve">ωνίας και ιδιαίτερα τα πιο ευάλωτα και αδύναμα στρώματα. Θα ανακουφίσουν και τους συνταξιούχους και τους ανέργους και τους χαμηλόμισθους και τα αδύναμα και πιο ευάλωτα κοινωνικά και οικονομικά στρώματα. </w:t>
      </w:r>
    </w:p>
    <w:p w14:paraId="466028A0" w14:textId="77777777" w:rsidR="008E1586" w:rsidRDefault="00786920">
      <w:pPr>
        <w:spacing w:after="0" w:line="600" w:lineRule="auto"/>
        <w:ind w:firstLine="720"/>
        <w:jc w:val="both"/>
        <w:rPr>
          <w:rFonts w:eastAsia="Times New Roman"/>
          <w:szCs w:val="24"/>
        </w:rPr>
      </w:pPr>
      <w:r>
        <w:rPr>
          <w:rFonts w:eastAsia="Times New Roman"/>
          <w:szCs w:val="24"/>
        </w:rPr>
        <w:t>Δεν θέλω τώρα να τα απαριθμήσω, γιατί είναι αρκετά α</w:t>
      </w:r>
      <w:r>
        <w:rPr>
          <w:rFonts w:eastAsia="Times New Roman"/>
          <w:szCs w:val="24"/>
        </w:rPr>
        <w:t>υτά τα αντίμετρα και θα απαριθμηθούν και από τους συναδέλφους που θα ακολουθήσουν. Θέλω να πω μόνο ένα. Μαζί με τα αντίμετρα καταργούμε από αύριο το αφορολόγητο της αποζημίωσης των Βουλευτών, ακριβώς επειδή έχουν γίνει σημαία για κάποιους τα προνόμια των Β</w:t>
      </w:r>
      <w:r>
        <w:rPr>
          <w:rFonts w:eastAsia="Times New Roman"/>
          <w:szCs w:val="24"/>
        </w:rPr>
        <w:t>ουλευτών, που πράγματι όλα τα περασμένα χρόνια ήταν σε πολύ υψηλά επίπεδα</w:t>
      </w:r>
      <w:r>
        <w:rPr>
          <w:rFonts w:eastAsia="Times New Roman"/>
          <w:b/>
          <w:szCs w:val="24"/>
        </w:rPr>
        <w:t>.</w:t>
      </w:r>
      <w:r>
        <w:rPr>
          <w:rFonts w:eastAsia="Times New Roman"/>
          <w:szCs w:val="24"/>
        </w:rPr>
        <w:t xml:space="preserve"> Υπάρχει μία σταδιακή περικοπή τους από το 2013 και μετά σιγά</w:t>
      </w:r>
      <w:r>
        <w:rPr>
          <w:rFonts w:eastAsia="Times New Roman"/>
          <w:szCs w:val="24"/>
        </w:rPr>
        <w:t xml:space="preserve"> </w:t>
      </w:r>
      <w:r>
        <w:rPr>
          <w:rFonts w:eastAsia="Times New Roman"/>
          <w:szCs w:val="24"/>
        </w:rPr>
        <w:t xml:space="preserve">σιγά, εμείς κάναμε και την περικοπή το 2015 κατά 10% και τώρα προχωράμε στην εξομοίωση του αφορολόγητου της αποζημίωσης </w:t>
      </w:r>
      <w:r>
        <w:rPr>
          <w:rFonts w:eastAsia="Times New Roman"/>
          <w:szCs w:val="24"/>
        </w:rPr>
        <w:t xml:space="preserve">των Βουλευτών -και σωστά προχωράμε και δικαίως προχωράμε- με όλους τους άλλους πολίτες. </w:t>
      </w:r>
      <w:r>
        <w:rPr>
          <w:rFonts w:eastAsia="Times New Roman"/>
          <w:szCs w:val="24"/>
        </w:rPr>
        <w:t>Θ</w:t>
      </w:r>
      <w:r>
        <w:rPr>
          <w:rFonts w:eastAsia="Times New Roman"/>
          <w:szCs w:val="24"/>
        </w:rPr>
        <w:t xml:space="preserve">έλω να δω ποιοι από τα κόμματα της </w:t>
      </w:r>
      <w:r>
        <w:rPr>
          <w:rFonts w:eastAsia="Times New Roman"/>
          <w:szCs w:val="24"/>
        </w:rPr>
        <w:t>Α</w:t>
      </w:r>
      <w:r>
        <w:rPr>
          <w:rFonts w:eastAsia="Times New Roman"/>
          <w:szCs w:val="24"/>
        </w:rPr>
        <w:t xml:space="preserve">ντιπολίτευσης θα ψηφίσουν αυτή τη διάταξη. Έχει πραγματικά ενδιαφέρον. </w:t>
      </w:r>
    </w:p>
    <w:p w14:paraId="466028A1" w14:textId="77777777" w:rsidR="008E1586" w:rsidRDefault="00786920">
      <w:pPr>
        <w:spacing w:after="0" w:line="600" w:lineRule="auto"/>
        <w:ind w:firstLine="720"/>
        <w:jc w:val="both"/>
        <w:rPr>
          <w:rFonts w:eastAsia="Times New Roman"/>
          <w:szCs w:val="24"/>
        </w:rPr>
      </w:pPr>
      <w:r>
        <w:rPr>
          <w:rFonts w:eastAsia="Times New Roman"/>
          <w:szCs w:val="24"/>
        </w:rPr>
        <w:lastRenderedPageBreak/>
        <w:t>Περνάμε, λοιπόν, σήμερα και αύριο έναν από τους τελευταίους</w:t>
      </w:r>
      <w:r>
        <w:rPr>
          <w:rFonts w:eastAsia="Times New Roman"/>
          <w:szCs w:val="24"/>
        </w:rPr>
        <w:t xml:space="preserve"> κάβους πριν από την έξοδο από τα μνημόνια. Στόχος μας δεν είναι η επαναφορά στο μοντέλο ανάπτυξης του 2009. Δεν είναι η επαναφορά σε μ</w:t>
      </w:r>
      <w:r>
        <w:rPr>
          <w:rFonts w:eastAsia="Times New Roman"/>
          <w:szCs w:val="24"/>
        </w:rPr>
        <w:t>ί</w:t>
      </w:r>
      <w:r>
        <w:rPr>
          <w:rFonts w:eastAsia="Times New Roman"/>
          <w:szCs w:val="24"/>
        </w:rPr>
        <w:t>α περίοδο όπου καρπούνταν τα οφέλη μ</w:t>
      </w:r>
      <w:r>
        <w:rPr>
          <w:rFonts w:eastAsia="Times New Roman"/>
          <w:szCs w:val="24"/>
        </w:rPr>
        <w:t>ί</w:t>
      </w:r>
      <w:r>
        <w:rPr>
          <w:rFonts w:eastAsia="Times New Roman"/>
          <w:szCs w:val="24"/>
        </w:rPr>
        <w:t xml:space="preserve">α συγκεκριμένη οικονομική ελίτ των εθνικών εργολάβων και των εθνικών </w:t>
      </w:r>
      <w:proofErr w:type="spellStart"/>
      <w:r>
        <w:rPr>
          <w:rFonts w:eastAsia="Times New Roman"/>
          <w:szCs w:val="24"/>
        </w:rPr>
        <w:t>καναλαρχών</w:t>
      </w:r>
      <w:proofErr w:type="spellEnd"/>
      <w:r>
        <w:rPr>
          <w:rFonts w:eastAsia="Times New Roman"/>
          <w:szCs w:val="24"/>
        </w:rPr>
        <w:t>. Στ</w:t>
      </w:r>
      <w:r>
        <w:rPr>
          <w:rFonts w:eastAsia="Times New Roman"/>
          <w:szCs w:val="24"/>
        </w:rPr>
        <w:t>όχος μας είναι μ</w:t>
      </w:r>
      <w:r>
        <w:rPr>
          <w:rFonts w:eastAsia="Times New Roman"/>
          <w:szCs w:val="24"/>
        </w:rPr>
        <w:t>ί</w:t>
      </w:r>
      <w:r>
        <w:rPr>
          <w:rFonts w:eastAsia="Times New Roman"/>
          <w:szCs w:val="24"/>
        </w:rPr>
        <w:t xml:space="preserve">α κοινωνικά δίκαιη ανάπτυξη όπου θα διαχέεται ο πλούτος σε όλη την κοινωνία και ιδιαίτερα στα ασθενέστερα στρώματα. </w:t>
      </w:r>
    </w:p>
    <w:p w14:paraId="466028A2" w14:textId="77777777" w:rsidR="008E1586" w:rsidRDefault="00786920">
      <w:pPr>
        <w:spacing w:after="0" w:line="600" w:lineRule="auto"/>
        <w:ind w:firstLine="720"/>
        <w:jc w:val="both"/>
        <w:rPr>
          <w:rFonts w:eastAsia="Times New Roman"/>
          <w:szCs w:val="24"/>
        </w:rPr>
      </w:pPr>
      <w:r>
        <w:rPr>
          <w:rFonts w:eastAsia="Times New Roman"/>
          <w:szCs w:val="24"/>
        </w:rPr>
        <w:t>Σ</w:t>
      </w:r>
      <w:r>
        <w:rPr>
          <w:rFonts w:eastAsia="Times New Roman"/>
          <w:szCs w:val="24"/>
        </w:rPr>
        <w:t>τόχος μας είναι να υπάρξει ένα πολιτικό σύστημα δημοκρατίας, ένα τέτοιο πολιτικό σύστημα που δεν θα είναι διαπλεκόμενο, δ</w:t>
      </w:r>
      <w:r>
        <w:rPr>
          <w:rFonts w:eastAsia="Times New Roman"/>
          <w:szCs w:val="24"/>
        </w:rPr>
        <w:t>εν θα εξαρτάται από μίζες και από διαφθορά. Θα είναι, όμως, ένα πολιτικό σύστημα μιας κανονικής χώρας όπου οι εργαζόμενοι θα δουλεύουν με αξιοπρέπεια, οι συνταξιούχοι, τα μεσαία στρώματα, οι αγρότες, οι επιστήμονες, οι νέοι θα μπορούν να βρουν τον εαυτό το</w:t>
      </w:r>
      <w:r>
        <w:rPr>
          <w:rFonts w:eastAsia="Times New Roman"/>
          <w:szCs w:val="24"/>
        </w:rPr>
        <w:t>υς και να αναγνωρίσουν τον εαυτό τους σε μ</w:t>
      </w:r>
      <w:r>
        <w:rPr>
          <w:rFonts w:eastAsia="Times New Roman"/>
          <w:szCs w:val="24"/>
        </w:rPr>
        <w:t>ί</w:t>
      </w:r>
      <w:r>
        <w:rPr>
          <w:rFonts w:eastAsia="Times New Roman"/>
          <w:szCs w:val="24"/>
        </w:rPr>
        <w:t xml:space="preserve">α τέτοια χώρα. </w:t>
      </w:r>
    </w:p>
    <w:p w14:paraId="466028A3" w14:textId="77777777" w:rsidR="008E1586" w:rsidRDefault="00786920">
      <w:pPr>
        <w:spacing w:after="0" w:line="600" w:lineRule="auto"/>
        <w:ind w:firstLine="720"/>
        <w:jc w:val="both"/>
        <w:rPr>
          <w:rFonts w:eastAsia="Times New Roman"/>
          <w:szCs w:val="24"/>
        </w:rPr>
      </w:pPr>
      <w:r>
        <w:rPr>
          <w:rFonts w:eastAsia="Times New Roman"/>
          <w:szCs w:val="24"/>
        </w:rPr>
        <w:t>Π</w:t>
      </w:r>
      <w:r>
        <w:rPr>
          <w:rFonts w:eastAsia="Times New Roman"/>
          <w:szCs w:val="24"/>
        </w:rPr>
        <w:t>ραγματικά μέσα απ’ αυτήν την πορεία να κερδίσουμε το στοίχημα της ισότιμης σχέσης της χώρας μέσα στο ευρωπαϊκό και παγκόσμιο γίγνεσθαι που ήδη έχει αρχίσει να αναγνωρίζεται θετικά. Όλη η διεθνής κ</w:t>
      </w:r>
      <w:r>
        <w:rPr>
          <w:rFonts w:eastAsia="Times New Roman"/>
          <w:szCs w:val="24"/>
        </w:rPr>
        <w:t xml:space="preserve">οινότητα μιλάει σήμερα για τη χώρα μας, χάρη και στις πρωτοβουλίες της ελληνικής Κυβέρνησης, με πολύ θετικό τρόπο ακόμα και </w:t>
      </w:r>
      <w:proofErr w:type="spellStart"/>
      <w:r>
        <w:rPr>
          <w:rFonts w:eastAsia="Times New Roman"/>
          <w:szCs w:val="24"/>
        </w:rPr>
        <w:t>αυτοκριτικά</w:t>
      </w:r>
      <w:proofErr w:type="spellEnd"/>
      <w:r>
        <w:rPr>
          <w:rFonts w:eastAsia="Times New Roman"/>
          <w:szCs w:val="24"/>
        </w:rPr>
        <w:t xml:space="preserve"> για τα πολύ σκληρά μέτρα τα οποία πήρε.</w:t>
      </w:r>
    </w:p>
    <w:p w14:paraId="466028A4"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Ολοκληρώστε, κύριε συνάδελφε.</w:t>
      </w:r>
    </w:p>
    <w:p w14:paraId="466028A5"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ΝΙΚΟΛΑ</w:t>
      </w:r>
      <w:r>
        <w:rPr>
          <w:rFonts w:eastAsia="Times New Roman" w:cs="Times New Roman"/>
          <w:b/>
          <w:szCs w:val="24"/>
        </w:rPr>
        <w:t xml:space="preserve">ΟΣ ΣΥΡΜΑΛΕΝΙΟΣ: </w:t>
      </w:r>
      <w:r>
        <w:rPr>
          <w:rFonts w:eastAsia="Times New Roman" w:cs="Times New Roman"/>
          <w:szCs w:val="24"/>
        </w:rPr>
        <w:t>Τελειώνω.</w:t>
      </w:r>
    </w:p>
    <w:p w14:paraId="466028A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Τ</w:t>
      </w:r>
      <w:r>
        <w:rPr>
          <w:rFonts w:eastAsia="Times New Roman" w:cs="Times New Roman"/>
          <w:szCs w:val="24"/>
        </w:rPr>
        <w:t>ο ΔΝΤ επίσης είπε ότι ήταν απαισιόδοξοι από το 2015 και μετά, ενώ ήταν υπεραισιόδοξοι ότι θα τα καταφέρει η προηγούμενη κυβέρνηση. Σε εμάς επειδή δεν συμφωνούσαν πολιτικά μαζί μας, οι δανειστές έλεγαν ότι είναι απαισιόδοξοι. Έπεσ</w:t>
      </w:r>
      <w:r>
        <w:rPr>
          <w:rFonts w:eastAsia="Times New Roman" w:cs="Times New Roman"/>
          <w:szCs w:val="24"/>
        </w:rPr>
        <w:t xml:space="preserve">αν έξω. </w:t>
      </w:r>
      <w:r>
        <w:rPr>
          <w:rFonts w:eastAsia="Times New Roman" w:cs="Times New Roman"/>
          <w:szCs w:val="24"/>
        </w:rPr>
        <w:t>Θ</w:t>
      </w:r>
      <w:r>
        <w:rPr>
          <w:rFonts w:eastAsia="Times New Roman" w:cs="Times New Roman"/>
          <w:szCs w:val="24"/>
        </w:rPr>
        <w:t xml:space="preserve">α πέσουν έξω όσοι </w:t>
      </w:r>
      <w:proofErr w:type="spellStart"/>
      <w:r>
        <w:rPr>
          <w:rFonts w:eastAsia="Times New Roman" w:cs="Times New Roman"/>
          <w:szCs w:val="24"/>
        </w:rPr>
        <w:t>μιζάρουν</w:t>
      </w:r>
      <w:proofErr w:type="spellEnd"/>
      <w:r>
        <w:rPr>
          <w:rFonts w:eastAsia="Times New Roman" w:cs="Times New Roman"/>
          <w:szCs w:val="24"/>
        </w:rPr>
        <w:t xml:space="preserve"> στην καταστροφολογία.</w:t>
      </w:r>
    </w:p>
    <w:p w14:paraId="466028A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466028A8" w14:textId="77777777" w:rsidR="008E1586" w:rsidRDefault="0078692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66028A9"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κ. Σπυρίδων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Άδωνις Γεωργιάδης.</w:t>
      </w:r>
    </w:p>
    <w:p w14:paraId="466028AA"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Ευχαριστώ πολύ, κυρία Πρόεδρε.</w:t>
      </w:r>
    </w:p>
    <w:p w14:paraId="466028A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Άκουγα προηγουμένως τον κ. </w:t>
      </w:r>
      <w:proofErr w:type="spellStart"/>
      <w:r>
        <w:rPr>
          <w:rFonts w:eastAsia="Times New Roman" w:cs="Times New Roman"/>
          <w:szCs w:val="24"/>
        </w:rPr>
        <w:t>Συρμαλένιο</w:t>
      </w:r>
      <w:proofErr w:type="spellEnd"/>
      <w:r>
        <w:rPr>
          <w:rFonts w:eastAsia="Times New Roman" w:cs="Times New Roman"/>
          <w:szCs w:val="24"/>
        </w:rPr>
        <w:t xml:space="preserve"> ο οποίος με τόσο μεγάλη έπαρση μας είπε ότι θα πέσει έξω η </w:t>
      </w:r>
      <w:r>
        <w:rPr>
          <w:rFonts w:eastAsia="Times New Roman" w:cs="Times New Roman"/>
          <w:szCs w:val="24"/>
        </w:rPr>
        <w:t>Α</w:t>
      </w:r>
      <w:r>
        <w:rPr>
          <w:rFonts w:eastAsia="Times New Roman" w:cs="Times New Roman"/>
          <w:szCs w:val="24"/>
        </w:rPr>
        <w:t>ντιπολίτευση, και τον θυμάμαι όταν μαχόταν στην εκλογική του περιφέρεια για να μην καταργηθούν οι μειωμένοι συντελεστές του ΦΠ</w:t>
      </w:r>
      <w:r>
        <w:rPr>
          <w:rFonts w:eastAsia="Times New Roman" w:cs="Times New Roman"/>
          <w:szCs w:val="24"/>
        </w:rPr>
        <w:t xml:space="preserve">Α στο Αιγαίο και πως ορκιζόταν ότι, εάν έρθει τέτοιο μέτρο στη Βουλή, θα παραιτηθεί και θα φύγει. </w:t>
      </w:r>
    </w:p>
    <w:p w14:paraId="466028AC"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Ποτέ δεν το είπα αυτό. Δικά σας λόγια είναι αυτά.</w:t>
      </w:r>
    </w:p>
    <w:p w14:paraId="466028AD"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Οι μισοί από εσάς τα ίδια έχετε πει.</w:t>
      </w:r>
    </w:p>
    <w:p w14:paraId="466028A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Ξεκινάω πρώτα απ’ </w:t>
      </w:r>
      <w:r>
        <w:rPr>
          <w:rFonts w:eastAsia="Times New Roman" w:cs="Times New Roman"/>
          <w:szCs w:val="24"/>
        </w:rPr>
        <w:t xml:space="preserve">όλα με την παρατήρηση νούμερο ένα που δεν πρέπει να διαλάθει της προσοχής μας. Ανέβηκε στο Βήμα η κ. </w:t>
      </w:r>
      <w:proofErr w:type="spellStart"/>
      <w:r>
        <w:rPr>
          <w:rFonts w:eastAsia="Times New Roman" w:cs="Times New Roman"/>
          <w:szCs w:val="24"/>
        </w:rPr>
        <w:t>Τελιγιορίδου</w:t>
      </w:r>
      <w:proofErr w:type="spellEnd"/>
      <w:r>
        <w:rPr>
          <w:rFonts w:eastAsia="Times New Roman" w:cs="Times New Roman"/>
          <w:szCs w:val="24"/>
        </w:rPr>
        <w:t xml:space="preserve">. Δεν την είχα προσέξει, δεν την είχα ξανακούσει. Καλώς ήρθε. Και </w:t>
      </w:r>
      <w:proofErr w:type="spellStart"/>
      <w:r>
        <w:rPr>
          <w:rFonts w:eastAsia="Times New Roman" w:cs="Times New Roman"/>
          <w:szCs w:val="24"/>
        </w:rPr>
        <w:t>εξανέστη</w:t>
      </w:r>
      <w:proofErr w:type="spellEnd"/>
      <w:r>
        <w:rPr>
          <w:rFonts w:eastAsia="Times New Roman" w:cs="Times New Roman"/>
          <w:szCs w:val="24"/>
        </w:rPr>
        <w:t xml:space="preserve"> επειδή η κ. Ντόρα Μπακο</w:t>
      </w:r>
      <w:r>
        <w:rPr>
          <w:rFonts w:eastAsia="Times New Roman" w:cs="Times New Roman"/>
          <w:szCs w:val="24"/>
        </w:rPr>
        <w:lastRenderedPageBreak/>
        <w:t>γιάννη σας είπε ότι μπορεί να μην γνωρίζετε τ</w:t>
      </w:r>
      <w:r>
        <w:rPr>
          <w:rFonts w:eastAsia="Times New Roman" w:cs="Times New Roman"/>
          <w:szCs w:val="24"/>
        </w:rPr>
        <w:t xml:space="preserve">η λέξη «ένδεια». Και τι είπε η κ. </w:t>
      </w:r>
      <w:proofErr w:type="spellStart"/>
      <w:r>
        <w:rPr>
          <w:rFonts w:eastAsia="Times New Roman" w:cs="Times New Roman"/>
          <w:szCs w:val="24"/>
        </w:rPr>
        <w:t>Τελιγιορίδου</w:t>
      </w:r>
      <w:proofErr w:type="spellEnd"/>
      <w:r>
        <w:rPr>
          <w:rFonts w:eastAsia="Times New Roman" w:cs="Times New Roman"/>
          <w:szCs w:val="24"/>
        </w:rPr>
        <w:t xml:space="preserve">: «Εμείς κύριοι την ένδεια την ξέρουμε από τον εαυτό μας. Την ξέρουμε από τον κοινωνικό μας περίγυρο.». </w:t>
      </w:r>
      <w:r>
        <w:rPr>
          <w:rFonts w:eastAsia="Times New Roman" w:cs="Times New Roman"/>
          <w:szCs w:val="24"/>
        </w:rPr>
        <w:t>Ε</w:t>
      </w:r>
      <w:r>
        <w:rPr>
          <w:rFonts w:eastAsia="Times New Roman" w:cs="Times New Roman"/>
          <w:szCs w:val="24"/>
        </w:rPr>
        <w:t>σείς από κάτω χειροκροτήσατε.</w:t>
      </w:r>
    </w:p>
    <w:p w14:paraId="466028AF"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Τσακαλώτος</w:t>
      </w:r>
      <w:proofErr w:type="spellEnd"/>
      <w:r>
        <w:rPr>
          <w:rFonts w:eastAsia="Times New Roman" w:cs="Times New Roman"/>
          <w:szCs w:val="24"/>
        </w:rPr>
        <w:t xml:space="preserve"> είναι πάμπτωχος, έχει 700.000 στην </w:t>
      </w:r>
      <w:r>
        <w:rPr>
          <w:rFonts w:eastAsia="Times New Roman" w:cs="Times New Roman"/>
          <w:szCs w:val="24"/>
        </w:rPr>
        <w:t>«</w:t>
      </w:r>
      <w:r>
        <w:rPr>
          <w:rFonts w:eastAsia="Times New Roman" w:cs="Times New Roman"/>
          <w:szCs w:val="24"/>
          <w:lang w:val="en-US"/>
        </w:rPr>
        <w:t>BLACK</w:t>
      </w:r>
      <w:r>
        <w:rPr>
          <w:rFonts w:eastAsia="Times New Roman" w:cs="Times New Roman"/>
          <w:szCs w:val="24"/>
        </w:rPr>
        <w:t xml:space="preserve"> </w:t>
      </w:r>
      <w:r>
        <w:rPr>
          <w:rFonts w:eastAsia="Times New Roman" w:cs="Times New Roman"/>
          <w:szCs w:val="24"/>
          <w:lang w:val="en-US"/>
        </w:rPr>
        <w:t>ROCK</w:t>
      </w:r>
      <w:r>
        <w:rPr>
          <w:rFonts w:eastAsia="Times New Roman" w:cs="Times New Roman"/>
          <w:szCs w:val="24"/>
        </w:rPr>
        <w:t>»</w:t>
      </w:r>
      <w:r>
        <w:rPr>
          <w:rFonts w:eastAsia="Times New Roman" w:cs="Times New Roman"/>
          <w:szCs w:val="24"/>
        </w:rPr>
        <w:t>. Ο κ. Σταθά</w:t>
      </w:r>
      <w:r>
        <w:rPr>
          <w:rFonts w:eastAsia="Times New Roman" w:cs="Times New Roman"/>
          <w:szCs w:val="24"/>
        </w:rPr>
        <w:t>κης που έφυγε έχει κάνα δυο εκατομμύρια. Ο κ. Παπαδημητρίου –δεν ξέρω εάν θα με καταλάβει κιόλας- έχει, εάν θυμάμαι καλά, τρία ή τέσσερα εκατομμύρια. Είναι πάμπτωχοι. Ρε παιδιά θα πάθουν τίποτα οι φτωχοί και θα πάτε και εσείς χαμένοι!</w:t>
      </w:r>
    </w:p>
    <w:p w14:paraId="466028B0" w14:textId="77777777" w:rsidR="008E1586" w:rsidRDefault="00786920">
      <w:pPr>
        <w:spacing w:after="0" w:line="600" w:lineRule="auto"/>
        <w:ind w:firstLine="720"/>
        <w:jc w:val="center"/>
        <w:rPr>
          <w:rFonts w:eastAsia="Times New Roman" w:cs="Times New Roman"/>
          <w:szCs w:val="24"/>
        </w:rPr>
      </w:pPr>
      <w:r>
        <w:rPr>
          <w:rFonts w:eastAsia="Times New Roman" w:cs="Times New Roman"/>
          <w:szCs w:val="24"/>
        </w:rPr>
        <w:t>(Θόρυβος από την πτέρ</w:t>
      </w:r>
      <w:r>
        <w:rPr>
          <w:rFonts w:eastAsia="Times New Roman" w:cs="Times New Roman"/>
          <w:szCs w:val="24"/>
        </w:rPr>
        <w:t>υγα του ΣΥΡΙΖΑ)</w:t>
      </w:r>
    </w:p>
    <w:p w14:paraId="466028B1"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Μην με διακόπτετε παρακαλώ πολύ. Εάν είπα κάτι ψέματα, ευχαρίστως.</w:t>
      </w:r>
    </w:p>
    <w:p w14:paraId="466028B2"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Η κ. Φωτίου χθες μας μίλαγε για τα κοινωνικά επιδόματα και τα συσσίτια τα οποία θα μοιράζει με 100.000 λίρες Αγγλίας στο Λονδίνο. Η κ. Φωτίου και τα συσσίτια δεν θα συναντηθ</w:t>
      </w:r>
      <w:r>
        <w:rPr>
          <w:rFonts w:eastAsia="Times New Roman" w:cs="Times New Roman"/>
          <w:szCs w:val="24"/>
        </w:rPr>
        <w:t xml:space="preserve">ούν ποτέ. Έτσι, ναι, μπορεί να μοιράζει φυσικά αφ’ υψηλού συσσίτια. </w:t>
      </w:r>
    </w:p>
    <w:p w14:paraId="466028B3"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Έρχομαι, όμως, τώρα στον κ. </w:t>
      </w:r>
      <w:proofErr w:type="spellStart"/>
      <w:r>
        <w:rPr>
          <w:rFonts w:eastAsia="Times New Roman" w:cs="Times New Roman"/>
          <w:szCs w:val="24"/>
        </w:rPr>
        <w:t>Τσακαλώτο</w:t>
      </w:r>
      <w:proofErr w:type="spellEnd"/>
      <w:r>
        <w:rPr>
          <w:rFonts w:eastAsia="Times New Roman" w:cs="Times New Roman"/>
          <w:szCs w:val="24"/>
        </w:rPr>
        <w:t xml:space="preserve">. Κύριε </w:t>
      </w:r>
      <w:proofErr w:type="spellStart"/>
      <w:r>
        <w:rPr>
          <w:rFonts w:eastAsia="Times New Roman" w:cs="Times New Roman"/>
          <w:szCs w:val="24"/>
        </w:rPr>
        <w:t>Τσακαλώτε</w:t>
      </w:r>
      <w:proofErr w:type="spellEnd"/>
      <w:r>
        <w:rPr>
          <w:rFonts w:eastAsia="Times New Roman" w:cs="Times New Roman"/>
          <w:szCs w:val="24"/>
        </w:rPr>
        <w:t>, θέλω με ειλικρίνεια να σας ρωτήσω. Πώς αισθάνεστε, κύριε Υπουργέ, που πριν από μερικά χρόνια ήσασταν σε εκείνο το τραπεζάκι εκεί έξ</w:t>
      </w:r>
      <w:r>
        <w:rPr>
          <w:rFonts w:eastAsia="Times New Roman" w:cs="Times New Roman"/>
          <w:szCs w:val="24"/>
        </w:rPr>
        <w:t xml:space="preserve">ω –όχι μέσα στο κοινοβούλιο αλλά απ’ έξω- και είχατε στο βάθος ένα πανό που έλεγε, «Δεν χρωστάμε, δεν πληρώνουμε». Πίσω από τον </w:t>
      </w:r>
      <w:proofErr w:type="spellStart"/>
      <w:r>
        <w:rPr>
          <w:rFonts w:eastAsia="Times New Roman" w:cs="Times New Roman"/>
          <w:szCs w:val="24"/>
        </w:rPr>
        <w:t>Τσακαλώτο</w:t>
      </w:r>
      <w:proofErr w:type="spellEnd"/>
      <w:r>
        <w:rPr>
          <w:rFonts w:eastAsia="Times New Roman" w:cs="Times New Roman"/>
          <w:szCs w:val="24"/>
        </w:rPr>
        <w:t xml:space="preserve">, τον </w:t>
      </w:r>
      <w:proofErr w:type="spellStart"/>
      <w:r>
        <w:rPr>
          <w:rFonts w:eastAsia="Times New Roman" w:cs="Times New Roman"/>
          <w:szCs w:val="24"/>
        </w:rPr>
        <w:t>Κατρούγκαλο</w:t>
      </w:r>
      <w:proofErr w:type="spellEnd"/>
      <w:r>
        <w:rPr>
          <w:rFonts w:eastAsia="Times New Roman" w:cs="Times New Roman"/>
          <w:szCs w:val="24"/>
        </w:rPr>
        <w:t xml:space="preserve"> και τον </w:t>
      </w:r>
      <w:proofErr w:type="spellStart"/>
      <w:r>
        <w:rPr>
          <w:rFonts w:eastAsia="Times New Roman" w:cs="Times New Roman"/>
          <w:szCs w:val="24"/>
        </w:rPr>
        <w:t>Βαρουφάκη</w:t>
      </w:r>
      <w:proofErr w:type="spellEnd"/>
      <w:r>
        <w:rPr>
          <w:rFonts w:eastAsia="Times New Roman" w:cs="Times New Roman"/>
          <w:szCs w:val="24"/>
        </w:rPr>
        <w:t xml:space="preserve"> -και δεν θυμάμαι ποιον άλλον- ήταν το πανό.</w:t>
      </w:r>
    </w:p>
    <w:p w14:paraId="466028B4"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Έρχεστε τώρα, λοιπόν, εδώ στη Βουλή, ει</w:t>
      </w:r>
      <w:r>
        <w:rPr>
          <w:rFonts w:eastAsia="Times New Roman" w:cs="Times New Roman"/>
          <w:szCs w:val="24"/>
        </w:rPr>
        <w:t xml:space="preserve">σηγείστε αυτά τα φριχτά κατά δήλωσή σας μέτρα -είναι πολύ κακά τα μέτρα για ορισμένους, είπατε- για να πάρετε </w:t>
      </w:r>
      <w:r>
        <w:rPr>
          <w:rFonts w:eastAsia="Times New Roman" w:cs="Times New Roman"/>
          <w:szCs w:val="24"/>
        </w:rPr>
        <w:lastRenderedPageBreak/>
        <w:t>παραμετρικές διαφορές εις την διαχείριση του χρέους που θα το καταστήσουν βιώσιμο. Ποιο χρέος, κύριε συνάδελφοι; Αφού δεν χρωστάμε, δεν πληρώνουμε</w:t>
      </w:r>
      <w:r>
        <w:rPr>
          <w:rFonts w:eastAsia="Times New Roman" w:cs="Times New Roman"/>
          <w:szCs w:val="24"/>
        </w:rPr>
        <w:t xml:space="preserve">, μας έλεγε ο κ. </w:t>
      </w:r>
      <w:proofErr w:type="spellStart"/>
      <w:r>
        <w:rPr>
          <w:rFonts w:eastAsia="Times New Roman" w:cs="Times New Roman"/>
          <w:szCs w:val="24"/>
        </w:rPr>
        <w:t>Τσακαλώτος</w:t>
      </w:r>
      <w:proofErr w:type="spellEnd"/>
      <w:r>
        <w:rPr>
          <w:rFonts w:eastAsia="Times New Roman" w:cs="Times New Roman"/>
          <w:szCs w:val="24"/>
        </w:rPr>
        <w:t xml:space="preserve"> στην πλατεία των Αγανακτισμένων.</w:t>
      </w:r>
    </w:p>
    <w:p w14:paraId="466028B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Να καταλάβω, λοιπόν, ότι εκ των υστέρων καταλάβατε ότι λέγατε ψέματα. Σηκωθήκατε να ζητήσετε ένα «συγγνώμη» από τον ελληνικό λαό που τον κοροϊδεύατε στην πλατεία; Όχι. Αντιθέτως ήρθατε εδώ μετά α</w:t>
      </w:r>
      <w:r>
        <w:rPr>
          <w:rFonts w:eastAsia="Times New Roman" w:cs="Times New Roman"/>
          <w:szCs w:val="24"/>
        </w:rPr>
        <w:t xml:space="preserve">πό ένα χρόνο και μας είπατε και στη συνέντευξη τύπου στις Βρυξέλλες και εδώ, ότι εάν κατέβει το αφορολόγητο κάτω από τα 9.100 εσείς –προσέξτε τι είπατε ακριβώς- θα παραιτηθείτε από Υπουργός και μετά θα καταψηφίσετε και το νομοσχέδιο. Και τα δύο! </w:t>
      </w:r>
      <w:r>
        <w:rPr>
          <w:rFonts w:eastAsia="Times New Roman" w:cs="Times New Roman"/>
          <w:szCs w:val="24"/>
        </w:rPr>
        <w:t>Θ</w:t>
      </w:r>
      <w:r>
        <w:rPr>
          <w:rFonts w:eastAsia="Times New Roman" w:cs="Times New Roman"/>
          <w:szCs w:val="24"/>
        </w:rPr>
        <w:t>α παραιτη</w:t>
      </w:r>
      <w:r>
        <w:rPr>
          <w:rFonts w:eastAsia="Times New Roman" w:cs="Times New Roman"/>
          <w:szCs w:val="24"/>
        </w:rPr>
        <w:t xml:space="preserve">θείτε από Υπουργός και θα καταψηφίσετε το νομοσχέδιο. </w:t>
      </w:r>
    </w:p>
    <w:p w14:paraId="466028B6" w14:textId="77777777" w:rsidR="008E1586" w:rsidRDefault="00786920">
      <w:pPr>
        <w:spacing w:after="0" w:line="600" w:lineRule="auto"/>
        <w:ind w:firstLine="720"/>
        <w:jc w:val="both"/>
        <w:rPr>
          <w:rFonts w:eastAsia="Times New Roman"/>
          <w:szCs w:val="24"/>
        </w:rPr>
      </w:pPr>
      <w:r>
        <w:rPr>
          <w:rFonts w:eastAsia="Times New Roman" w:cs="Times New Roman"/>
          <w:szCs w:val="24"/>
        </w:rPr>
        <w:t xml:space="preserve">Ειλικρινά, κύριε </w:t>
      </w:r>
      <w:proofErr w:type="spellStart"/>
      <w:r>
        <w:rPr>
          <w:rFonts w:eastAsia="Times New Roman" w:cs="Times New Roman"/>
          <w:szCs w:val="24"/>
        </w:rPr>
        <w:t>Τσακαλώτο</w:t>
      </w:r>
      <w:proofErr w:type="spellEnd"/>
      <w:r>
        <w:rPr>
          <w:rFonts w:eastAsia="Times New Roman" w:cs="Times New Roman"/>
          <w:szCs w:val="24"/>
        </w:rPr>
        <w:t xml:space="preserve">, σας ρωτάω με μεγάλη ειλικρίνεια. Αισθάνεστε ότι διατηρείτε την αξιοπρέπειά σας; Χθες είδα ότι τσαντιστήκατε με μία φράση περί </w:t>
      </w:r>
      <w:proofErr w:type="spellStart"/>
      <w:r>
        <w:rPr>
          <w:rFonts w:eastAsia="Times New Roman" w:cs="Times New Roman"/>
          <w:szCs w:val="24"/>
        </w:rPr>
        <w:t>παντελονίων</w:t>
      </w:r>
      <w:proofErr w:type="spellEnd"/>
      <w:r>
        <w:rPr>
          <w:rFonts w:eastAsia="Times New Roman" w:cs="Times New Roman"/>
          <w:szCs w:val="24"/>
        </w:rPr>
        <w:t>. Αισθάνεστε ότι έχετε χάσει παντελώ</w:t>
      </w:r>
      <w:r>
        <w:rPr>
          <w:rFonts w:eastAsia="Times New Roman" w:cs="Times New Roman"/>
          <w:szCs w:val="24"/>
        </w:rPr>
        <w:t>ς την αξιοπρέπειά σας στην ελληνική κοινωνία;</w:t>
      </w:r>
    </w:p>
    <w:p w14:paraId="466028B7"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Απάντησα.</w:t>
      </w:r>
    </w:p>
    <w:p w14:paraId="466028B8"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w:t>
      </w:r>
      <w:r>
        <w:rPr>
          <w:rFonts w:eastAsia="Times New Roman" w:cs="Times New Roman"/>
          <w:szCs w:val="24"/>
        </w:rPr>
        <w:t>Τ</w:t>
      </w:r>
      <w:r>
        <w:rPr>
          <w:rFonts w:eastAsia="Times New Roman" w:cs="Times New Roman"/>
          <w:szCs w:val="24"/>
        </w:rPr>
        <w:t>ο κυριότερο είναι ότι δεν έχει καταλάβει τη ζημιά που έχετε κάνει. Τη δήλωσή σας περί παραιτήσεως δεν την έχουμε ακούσει μόν</w:t>
      </w:r>
      <w:r>
        <w:rPr>
          <w:rFonts w:eastAsia="Times New Roman" w:cs="Times New Roman"/>
          <w:szCs w:val="24"/>
        </w:rPr>
        <w:t xml:space="preserve">ο εμείς και όσοι βλέπουν </w:t>
      </w:r>
      <w:r>
        <w:rPr>
          <w:rFonts w:eastAsia="Times New Roman" w:cs="Times New Roman"/>
          <w:szCs w:val="24"/>
          <w:lang w:val="en-US"/>
        </w:rPr>
        <w:t>YouTube</w:t>
      </w:r>
      <w:r>
        <w:rPr>
          <w:rFonts w:eastAsia="Times New Roman" w:cs="Times New Roman"/>
          <w:szCs w:val="24"/>
        </w:rPr>
        <w:t xml:space="preserve"> εδώ και γελάνε μαζί σας. Ξέρετε ποιοι την έχουν ακούσει; Οι δανειστές. Και ξέρετε τι λένε οι δανειστές; Αυτός ο </w:t>
      </w:r>
      <w:proofErr w:type="spellStart"/>
      <w:r>
        <w:rPr>
          <w:rFonts w:eastAsia="Times New Roman" w:cs="Times New Roman"/>
          <w:szCs w:val="24"/>
        </w:rPr>
        <w:t>Τσακαλώτος</w:t>
      </w:r>
      <w:proofErr w:type="spellEnd"/>
      <w:r>
        <w:rPr>
          <w:rFonts w:eastAsia="Times New Roman" w:cs="Times New Roman"/>
          <w:szCs w:val="24"/>
        </w:rPr>
        <w:t xml:space="preserve"> ό,τι και να πει δεν έχει σημασία, αγαπάει τόσο την καρέκλα του που στο τέλος θα τα υπογράψει όλα. </w:t>
      </w:r>
    </w:p>
    <w:p w14:paraId="466028B9" w14:textId="77777777" w:rsidR="008E1586" w:rsidRDefault="00786920">
      <w:pPr>
        <w:spacing w:after="0" w:line="600" w:lineRule="auto"/>
        <w:ind w:firstLine="720"/>
        <w:jc w:val="center"/>
        <w:rPr>
          <w:rFonts w:eastAsia="Times New Roman" w:cs="Times New Roman"/>
          <w:szCs w:val="24"/>
        </w:rPr>
      </w:pPr>
      <w:r>
        <w:rPr>
          <w:rFonts w:eastAsia="Times New Roman" w:cs="Times New Roman"/>
          <w:szCs w:val="24"/>
        </w:rPr>
        <w:lastRenderedPageBreak/>
        <w:t>(</w:t>
      </w:r>
      <w:r>
        <w:rPr>
          <w:rFonts w:eastAsia="Times New Roman" w:cs="Times New Roman"/>
          <w:szCs w:val="24"/>
        </w:rPr>
        <w:t>Θόρυβος από την πτέρυγα του ΣΥΡΙΖΑ)</w:t>
      </w:r>
    </w:p>
    <w:p w14:paraId="466028BA"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Κυρία Πρόεδρε, να κρατηθεί ο χρόνος μου.</w:t>
      </w:r>
    </w:p>
    <w:p w14:paraId="466028B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Κύριοι συνάδελφοι, επειδή φωνάζετε, στο </w:t>
      </w:r>
      <w:r>
        <w:rPr>
          <w:rFonts w:eastAsia="Times New Roman" w:cs="Times New Roman"/>
          <w:szCs w:val="24"/>
          <w:lang w:val="en-US"/>
        </w:rPr>
        <w:t>YouTube</w:t>
      </w:r>
      <w:r>
        <w:rPr>
          <w:rFonts w:eastAsia="Times New Roman" w:cs="Times New Roman"/>
          <w:szCs w:val="24"/>
        </w:rPr>
        <w:t xml:space="preserve"> υπάρχει ένα βίντεο μεταξύ εμού και του κ. </w:t>
      </w:r>
      <w:proofErr w:type="spellStart"/>
      <w:r>
        <w:rPr>
          <w:rFonts w:eastAsia="Times New Roman" w:cs="Times New Roman"/>
          <w:szCs w:val="24"/>
        </w:rPr>
        <w:t>Βέττα</w:t>
      </w:r>
      <w:proofErr w:type="spellEnd"/>
      <w:r>
        <w:rPr>
          <w:rFonts w:eastAsia="Times New Roman" w:cs="Times New Roman"/>
          <w:szCs w:val="24"/>
        </w:rPr>
        <w:t xml:space="preserve"> στην εκπομπή του κ. Αυτιά τον Ιανουάριο. Εκεί ο κ. </w:t>
      </w:r>
      <w:proofErr w:type="spellStart"/>
      <w:r>
        <w:rPr>
          <w:rFonts w:eastAsia="Times New Roman" w:cs="Times New Roman"/>
          <w:szCs w:val="24"/>
        </w:rPr>
        <w:t>Βέττας</w:t>
      </w:r>
      <w:proofErr w:type="spellEnd"/>
      <w:r>
        <w:rPr>
          <w:rFonts w:eastAsia="Times New Roman" w:cs="Times New Roman"/>
          <w:szCs w:val="24"/>
        </w:rPr>
        <w:t>, όπως και οι περισσότεροι από εσάς, έλεγε «Δεν ψηφίζω μείωση αφορολογήτου, δεν ψηφίζω μείωση συντάξεων». Του λέω «Μην εκτίθεσαι, παιδί μου, θα τα ψηφ</w:t>
      </w:r>
      <w:r>
        <w:rPr>
          <w:rFonts w:eastAsia="Times New Roman" w:cs="Times New Roman"/>
          <w:szCs w:val="24"/>
        </w:rPr>
        <w:t xml:space="preserve">ίσεις όλα. Διότι αγαπάτε τόσο την καρέκλα σας που θα τα ψηφίσετε όλα». </w:t>
      </w:r>
      <w:r>
        <w:rPr>
          <w:rFonts w:eastAsia="Times New Roman" w:cs="Times New Roman"/>
          <w:szCs w:val="24"/>
        </w:rPr>
        <w:t>Μ</w:t>
      </w:r>
      <w:r>
        <w:rPr>
          <w:rFonts w:eastAsia="Times New Roman" w:cs="Times New Roman"/>
          <w:szCs w:val="24"/>
        </w:rPr>
        <w:t xml:space="preserve">ου λέει «Βάζουμε στοίχημα;». «Βάζουμε», του λέω. Φυσικά ο κ. </w:t>
      </w:r>
      <w:proofErr w:type="spellStart"/>
      <w:r>
        <w:rPr>
          <w:rFonts w:eastAsia="Times New Roman" w:cs="Times New Roman"/>
          <w:szCs w:val="24"/>
        </w:rPr>
        <w:t>Βέττας</w:t>
      </w:r>
      <w:proofErr w:type="spellEnd"/>
      <w:r>
        <w:rPr>
          <w:rFonts w:eastAsia="Times New Roman" w:cs="Times New Roman"/>
          <w:szCs w:val="24"/>
        </w:rPr>
        <w:t xml:space="preserve"> τα ψηφίζει όλα, όπως και όλοι σας που τώρα φωνάζετε.</w:t>
      </w:r>
    </w:p>
    <w:p w14:paraId="466028BC" w14:textId="77777777" w:rsidR="008E1586" w:rsidRDefault="00786920">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466028B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Εγώ; Εγώ δεν πούλησα </w:t>
      </w:r>
      <w:proofErr w:type="spellStart"/>
      <w:r>
        <w:rPr>
          <w:rFonts w:eastAsia="Times New Roman" w:cs="Times New Roman"/>
          <w:szCs w:val="24"/>
        </w:rPr>
        <w:t>αντιμ</w:t>
      </w:r>
      <w:r>
        <w:rPr>
          <w:rFonts w:eastAsia="Times New Roman" w:cs="Times New Roman"/>
          <w:szCs w:val="24"/>
        </w:rPr>
        <w:t>νημόνιο</w:t>
      </w:r>
      <w:proofErr w:type="spellEnd"/>
      <w:r>
        <w:rPr>
          <w:rFonts w:eastAsia="Times New Roman" w:cs="Times New Roman"/>
          <w:szCs w:val="24"/>
        </w:rPr>
        <w:t>. Εγώ είπα στον ελληνικό λαό από την αρχή ότι πρέπει να τηρήσουμε τη δημοσιονομική μας πειθαρχία. Δεν πήγα στην πλατεία των αγανακτισμένων.</w:t>
      </w:r>
    </w:p>
    <w:p w14:paraId="466028B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Φωνάζει ο κ. Μπάρκας πίσω. Ο κ. Μπάρκας είναι άλλη μ</w:t>
      </w:r>
      <w:r>
        <w:rPr>
          <w:rFonts w:eastAsia="Times New Roman" w:cs="Times New Roman"/>
          <w:szCs w:val="24"/>
        </w:rPr>
        <w:t>ί</w:t>
      </w:r>
      <w:r>
        <w:rPr>
          <w:rFonts w:eastAsia="Times New Roman" w:cs="Times New Roman"/>
          <w:szCs w:val="24"/>
        </w:rPr>
        <w:t>α καλή περίπτωση. Άντε να πω ότι στα μέτρα, ρε παιδιά, ε</w:t>
      </w:r>
      <w:r>
        <w:rPr>
          <w:rFonts w:eastAsia="Times New Roman" w:cs="Times New Roman"/>
          <w:szCs w:val="24"/>
        </w:rPr>
        <w:t>σείς οι αριστεροί τι να κάνετε, υποχωρείτε στον εκβιασμό. Ερώτηση: Πώς γίνεται, κύριε Μπάρκα, να έρχεστε στη Βουλή εδώ του ΣΥΡΙΖΑ, να μην ορκίζεστε στον χριστιανικό θρησκευτικό όρκο γιατί είστε αντίθετοι και να πηγαίνετε μετά ολόκληρος Μπάρκας με γραβάτα σ</w:t>
      </w:r>
      <w:r>
        <w:rPr>
          <w:rFonts w:eastAsia="Times New Roman" w:cs="Times New Roman"/>
          <w:szCs w:val="24"/>
        </w:rPr>
        <w:t xml:space="preserve">τη λιτανεία της Περιφέρειάς σας; Πώς γίνεται; Πώς γίνεται να τα κάνετε και τα δύο; Πώς γίνεται και να το παίζετε αριστεροί επαναστάτες και να πηγαίνετε μετά με τη γραβάτα στη λιτανεία; Δεν γίνονται </w:t>
      </w:r>
      <w:r>
        <w:rPr>
          <w:rFonts w:eastAsia="Times New Roman" w:cs="Times New Roman"/>
          <w:szCs w:val="24"/>
        </w:rPr>
        <w:lastRenderedPageBreak/>
        <w:t>και τα δύο. Απλώς αυτό που συμβαίνει είναι ότι δεν είστε π</w:t>
      </w:r>
      <w:r>
        <w:rPr>
          <w:rFonts w:eastAsia="Times New Roman" w:cs="Times New Roman"/>
          <w:szCs w:val="24"/>
        </w:rPr>
        <w:t xml:space="preserve">αρά άνθρωποι που το μόνο για το οποίο διψάγατε ήταν μια καρέκλα μετακλητού υπαλλήλου. </w:t>
      </w:r>
    </w:p>
    <w:p w14:paraId="466028BF"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ΙΩΑΝΝΗΣ ΣΤΕΦΟΣ:</w:t>
      </w:r>
      <w:r>
        <w:rPr>
          <w:rFonts w:eastAsia="Times New Roman" w:cs="Times New Roman"/>
          <w:szCs w:val="24"/>
        </w:rPr>
        <w:t xml:space="preserve"> Μαθήματα δεν μπορείς να μας κάνεις.</w:t>
      </w:r>
    </w:p>
    <w:p w14:paraId="466028C0"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Εγώ, κύριε που με διακόπτετε για τέταρτη φορά, όταν άλλαξα κόμμα, παραιτήθηκα από Υπουρ</w:t>
      </w:r>
      <w:r>
        <w:rPr>
          <w:rFonts w:eastAsia="Times New Roman" w:cs="Times New Roman"/>
          <w:szCs w:val="24"/>
        </w:rPr>
        <w:t xml:space="preserve">γός -όχι σαν τον κ. </w:t>
      </w:r>
      <w:proofErr w:type="spellStart"/>
      <w:r>
        <w:rPr>
          <w:rFonts w:eastAsia="Times New Roman" w:cs="Times New Roman"/>
          <w:szCs w:val="24"/>
        </w:rPr>
        <w:t>Τσακαλώτο</w:t>
      </w:r>
      <w:proofErr w:type="spellEnd"/>
      <w:r>
        <w:rPr>
          <w:rFonts w:eastAsia="Times New Roman" w:cs="Times New Roman"/>
          <w:szCs w:val="24"/>
        </w:rPr>
        <w:t>, που δεν παραιτήθηκε- και παραιτήθηκα και από Βουλευτής. Όχι σαν και εσάς που θα τα ψηφίσετε όλα. Άρα μην με πιάνετε στο στόμα σας. Εγώ έχω παραιτηθεί και από Βουλευτής και από Υπουργός. Εσύ χωρίς καρέκλα δεν αντέχεις. Αυτή εί</w:t>
      </w:r>
      <w:r>
        <w:rPr>
          <w:rFonts w:eastAsia="Times New Roman" w:cs="Times New Roman"/>
          <w:szCs w:val="24"/>
        </w:rPr>
        <w:t xml:space="preserve">ναι η διαφορά μας. Γιατί αν άντεχες, εσύ που φωνάζεις, θα θυμόσουν όλη σου τη διαδρομή στην αριστερά, την κατά των ιδιωτικοποιήσεων, την κατά του Διεθνούς Νομισματικού Ταμείου, την κατά του μνημονίου και σήμερα θα έλεγες «όχι». Σήμερα λες «ναι». </w:t>
      </w:r>
    </w:p>
    <w:p w14:paraId="466028C1"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ΙΩΑΝΝΗΣ Σ</w:t>
      </w:r>
      <w:r>
        <w:rPr>
          <w:rFonts w:eastAsia="Times New Roman" w:cs="Times New Roman"/>
          <w:b/>
          <w:szCs w:val="24"/>
        </w:rPr>
        <w:t>ΤΕΦΟΣ:</w:t>
      </w:r>
      <w:r>
        <w:rPr>
          <w:rFonts w:eastAsia="Times New Roman" w:cs="Times New Roman"/>
          <w:szCs w:val="24"/>
        </w:rPr>
        <w:t xml:space="preserve"> Εγώ θα πάω σχολείο μετά. Κάνεις λάθος.</w:t>
      </w:r>
    </w:p>
    <w:p w14:paraId="466028C2"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w:t>
      </w:r>
      <w:r>
        <w:rPr>
          <w:rFonts w:eastAsia="Times New Roman" w:cs="Times New Roman"/>
          <w:szCs w:val="24"/>
        </w:rPr>
        <w:t>Ν</w:t>
      </w:r>
      <w:r>
        <w:rPr>
          <w:rFonts w:eastAsia="Times New Roman" w:cs="Times New Roman"/>
          <w:szCs w:val="24"/>
        </w:rPr>
        <w:t>α υπενθυμίσω στο Σώμα μία φράση πολύ γνωστή του παρελθόντος. Ξέρετε πώς μας λέγανε; Εσείς μας λέγατε «Οι Ναι σε όλα». Τώρα που θα πείτε «Ναι σε όλα», να το γυρίσουμε; Να γυρίσουμε</w:t>
      </w:r>
      <w:r>
        <w:rPr>
          <w:rFonts w:eastAsia="Times New Roman" w:cs="Times New Roman"/>
          <w:szCs w:val="24"/>
        </w:rPr>
        <w:t xml:space="preserve"> τις αλήστου μνήμης φράσεις του Καμμένου από εδώ, το «στα τέσσερα», αυτό θέλετε να κάνουμε;</w:t>
      </w:r>
    </w:p>
    <w:p w14:paraId="466028C3"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Πάμε, όμως, τώρα στο άρθρο 15.</w:t>
      </w:r>
    </w:p>
    <w:p w14:paraId="466028C4"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Ξέρετε, κύριε Παπαδόπουλε, σας εκτιμώ γιατί είστε από αυτούς που λένε την αλήθεια, έστω και άθελά σας. Έκανε την ανάλυση πριν ο κ. Βο</w:t>
      </w:r>
      <w:r>
        <w:rPr>
          <w:rFonts w:eastAsia="Times New Roman" w:cs="Times New Roman"/>
          <w:szCs w:val="24"/>
        </w:rPr>
        <w:t xml:space="preserve">ρίδης για την αντισυνταγματικότητα και πεταχτήκατε από πίσω και τι είπατε; Δείχνω τον κ. Παπαδόπουλο. </w:t>
      </w:r>
      <w:r>
        <w:rPr>
          <w:rFonts w:eastAsia="Times New Roman" w:cs="Times New Roman"/>
          <w:szCs w:val="24"/>
        </w:rPr>
        <w:lastRenderedPageBreak/>
        <w:t xml:space="preserve">Είπατε «Μας το ζήτησε το ΔΝΤ». Μπράβο, συγχαρητήρια! Για ποιον λόγο, ρε παιδιά, με βρίζει ο Τσίπρας σε κάθε ομιλία του διαστρεβλώνοντας αυτό που είπα και </w:t>
      </w:r>
      <w:r>
        <w:rPr>
          <w:rFonts w:eastAsia="Times New Roman" w:cs="Times New Roman"/>
          <w:szCs w:val="24"/>
        </w:rPr>
        <w:t xml:space="preserve">λέει «Ο Γεωργιάδης, που έλεγε για τη δόξα του </w:t>
      </w:r>
      <w:proofErr w:type="spellStart"/>
      <w:r>
        <w:rPr>
          <w:rFonts w:eastAsia="Times New Roman" w:cs="Times New Roman"/>
          <w:szCs w:val="24"/>
        </w:rPr>
        <w:t>Τόμσεν</w:t>
      </w:r>
      <w:proofErr w:type="spellEnd"/>
      <w:r>
        <w:rPr>
          <w:rFonts w:eastAsia="Times New Roman" w:cs="Times New Roman"/>
          <w:szCs w:val="24"/>
        </w:rPr>
        <w:t>»; Το θυμάστε ότι το λέει συνέχεια ο Τσίπρας; Αφού ο Παπαδόπουλος λέει «Κόβουμε τις συντάξεις, μας το ζήτησε το ΔΝΤ».</w:t>
      </w:r>
    </w:p>
    <w:p w14:paraId="466028C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66028C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Κύ</w:t>
      </w:r>
      <w:r>
        <w:rPr>
          <w:rFonts w:eastAsia="Times New Roman" w:cs="Times New Roman"/>
          <w:szCs w:val="24"/>
        </w:rPr>
        <w:t>ριε Πρόεδρε, παρακαλώ και για το ένα λεπτό μου και για τις διακοπές μου.</w:t>
      </w:r>
    </w:p>
    <w:p w14:paraId="466028C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Παρακαλώ πολύ, για να κρατήσετε την αξιοπρέπειά σας, την επόμενη φορά που ο κ. Τσίπρας θα αναφερθεί στο όνομά μου, θα πείτε «κύριε Τσίπρα, μην το λέτε τώρα, γιατί τώρα κόψαμε τις συντ</w:t>
      </w:r>
      <w:r>
        <w:rPr>
          <w:rFonts w:eastAsia="Times New Roman" w:cs="Times New Roman"/>
          <w:szCs w:val="24"/>
        </w:rPr>
        <w:t>άξεις γιατί μας το ζήτησε το ΔΝΤ», όπως είπε ο κ. Παπαδόπουλος.</w:t>
      </w:r>
    </w:p>
    <w:p w14:paraId="466028C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Γ</w:t>
      </w:r>
      <w:r>
        <w:rPr>
          <w:rFonts w:eastAsia="Times New Roman" w:cs="Times New Roman"/>
          <w:szCs w:val="24"/>
        </w:rPr>
        <w:t xml:space="preserve">ια να μην αδικήσω τον Παπαδόπουλο, όλοι οι υπόλοιποι εδώ θα ψηφίσετε το άρθρο 15. Ποιο είναι το νέο παραμύθι; Μας βγάζετε, λέει, από την επιτροπεία. Ο κ. </w:t>
      </w:r>
      <w:proofErr w:type="spellStart"/>
      <w:r>
        <w:rPr>
          <w:rFonts w:eastAsia="Times New Roman" w:cs="Times New Roman"/>
          <w:szCs w:val="24"/>
        </w:rPr>
        <w:t>Τσακαλώτος</w:t>
      </w:r>
      <w:proofErr w:type="spellEnd"/>
      <w:r>
        <w:rPr>
          <w:rFonts w:eastAsia="Times New Roman" w:cs="Times New Roman"/>
          <w:szCs w:val="24"/>
        </w:rPr>
        <w:t xml:space="preserve"> δεν το έχει πει, </w:t>
      </w:r>
      <w:proofErr w:type="spellStart"/>
      <w:r>
        <w:rPr>
          <w:rFonts w:eastAsia="Times New Roman" w:cs="Times New Roman"/>
          <w:szCs w:val="24"/>
        </w:rPr>
        <w:t>αυτοπροστ</w:t>
      </w:r>
      <w:r>
        <w:rPr>
          <w:rFonts w:eastAsia="Times New Roman" w:cs="Times New Roman"/>
          <w:szCs w:val="24"/>
        </w:rPr>
        <w:t>ατεύεται</w:t>
      </w:r>
      <w:proofErr w:type="spellEnd"/>
      <w:r>
        <w:rPr>
          <w:rFonts w:eastAsia="Times New Roman" w:cs="Times New Roman"/>
          <w:szCs w:val="24"/>
        </w:rPr>
        <w:t>. Το άρθρο 15 μας βάζει σε μόνιμη επιτροπεία, διότι το άρθρο 15 τι λέει; Ότι μετά το πέρας του προγράμματος και για τα χρήματα που υπερβαίνουν το 3,5%, που είναι τα δικά μας χρήματα, γιατί πάνω από το 3,5% είναι τα δικά μας και με το 3,5% πληρώνουμ</w:t>
      </w:r>
      <w:r>
        <w:rPr>
          <w:rFonts w:eastAsia="Times New Roman" w:cs="Times New Roman"/>
          <w:szCs w:val="24"/>
        </w:rPr>
        <w:t>ε τα χρέη μας, στο δικό μας κομμάτι, θα πρέπει να πάρουμε την υπογραφή του Διεθνούς Νομισματικού Ταμείου για να εκδίδει ο εκάστοτε Υπουργός οποιαδήποτε υπουργική απόφαση ασκήσεως κοινωνικής πολιτικής. Αν αυτό δεν είναι επιτροπεία, κύριοι, τότε τι είναι η ε</w:t>
      </w:r>
      <w:r>
        <w:rPr>
          <w:rFonts w:eastAsia="Times New Roman" w:cs="Times New Roman"/>
          <w:szCs w:val="24"/>
        </w:rPr>
        <w:t>πιτροπεία;</w:t>
      </w:r>
    </w:p>
    <w:p w14:paraId="466028C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Είναι το πιο εξευτελιστικό άρθρο, που δεν τόλμησε να βάλει κα</w:t>
      </w:r>
      <w:r>
        <w:rPr>
          <w:rFonts w:eastAsia="Times New Roman" w:cs="Times New Roman"/>
          <w:szCs w:val="24"/>
        </w:rPr>
        <w:t>μ</w:t>
      </w:r>
      <w:r>
        <w:rPr>
          <w:rFonts w:eastAsia="Times New Roman" w:cs="Times New Roman"/>
          <w:szCs w:val="24"/>
        </w:rPr>
        <w:t>μία προηγούμενη κυβέρνηση των μνημονίων σε κανένα προηγούμενο μνημόνιο και το ψηφίζετε εσείς, τα ανθρωπάκια της πρώτης φοράς Αριστεράς, που μας το παίζατε και υπέρ της εθνικής ανεξαρτ</w:t>
      </w:r>
      <w:r>
        <w:rPr>
          <w:rFonts w:eastAsia="Times New Roman" w:cs="Times New Roman"/>
          <w:szCs w:val="24"/>
        </w:rPr>
        <w:t>ησίας! Ανθρωπάκια κανονικότατα!</w:t>
      </w:r>
    </w:p>
    <w:p w14:paraId="466028CA" w14:textId="77777777" w:rsidR="008E1586" w:rsidRDefault="00786920">
      <w:pPr>
        <w:spacing w:after="0" w:line="600" w:lineRule="auto"/>
        <w:ind w:firstLine="720"/>
        <w:jc w:val="center"/>
        <w:rPr>
          <w:rFonts w:eastAsia="Times New Roman" w:cs="Times New Roman"/>
          <w:szCs w:val="24"/>
        </w:rPr>
      </w:pPr>
      <w:r>
        <w:rPr>
          <w:rFonts w:eastAsia="Times New Roman" w:cs="Times New Roman"/>
          <w:szCs w:val="24"/>
        </w:rPr>
        <w:t>(Θόρυβος και διαμαρτυρίες από την πτέρυγα του ΣΥΡΙΖΑ)</w:t>
      </w:r>
    </w:p>
    <w:p w14:paraId="466028C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Άνθρωποι που ήταν μια ζωή στους δρόμους, κατά των ιδιωτικοποιήσεων, που ήταν στην πλατεία των αγανακτισμένων, κατά του μνημονίου και για μ</w:t>
      </w:r>
      <w:r>
        <w:rPr>
          <w:rFonts w:eastAsia="Times New Roman" w:cs="Times New Roman"/>
          <w:szCs w:val="24"/>
        </w:rPr>
        <w:t>ί</w:t>
      </w:r>
      <w:r>
        <w:rPr>
          <w:rFonts w:eastAsia="Times New Roman" w:cs="Times New Roman"/>
          <w:szCs w:val="24"/>
        </w:rPr>
        <w:t>α βουλευτική αποζημίωση ξεπουλά</w:t>
      </w:r>
      <w:r>
        <w:rPr>
          <w:rFonts w:eastAsia="Times New Roman" w:cs="Times New Roman"/>
          <w:szCs w:val="24"/>
        </w:rPr>
        <w:t xml:space="preserve">νε όλη την ιδεολογία είναι ανθρωπάκια! </w:t>
      </w:r>
    </w:p>
    <w:p w14:paraId="466028CC"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ΙΩΑΝΝΗΣ ΣΤΕΦΟΣ: </w:t>
      </w:r>
      <w:r>
        <w:rPr>
          <w:rFonts w:eastAsia="Times New Roman" w:cs="Times New Roman"/>
          <w:szCs w:val="24"/>
        </w:rPr>
        <w:t>Ντροπή σου!</w:t>
      </w:r>
    </w:p>
    <w:p w14:paraId="466028CD"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Θα ντραπώ εγώ εσάς;</w:t>
      </w:r>
    </w:p>
    <w:p w14:paraId="466028CE" w14:textId="77777777" w:rsidR="008E1586" w:rsidRDefault="00786920">
      <w:pPr>
        <w:spacing w:after="0" w:line="600" w:lineRule="auto"/>
        <w:ind w:firstLine="720"/>
        <w:jc w:val="both"/>
        <w:rPr>
          <w:rFonts w:eastAsia="Times New Roman"/>
          <w:bCs/>
          <w:szCs w:val="24"/>
        </w:rPr>
      </w:pPr>
      <w:r>
        <w:rPr>
          <w:rFonts w:eastAsia="Times New Roman"/>
          <w:b/>
          <w:bCs/>
          <w:szCs w:val="24"/>
        </w:rPr>
        <w:t xml:space="preserve">ΠΡΟΕΔΡΕΥΟΥΣΑ (Αναστασία Χριστοδουλοπούλου): </w:t>
      </w:r>
      <w:r>
        <w:rPr>
          <w:rFonts w:eastAsia="Times New Roman"/>
          <w:bCs/>
          <w:szCs w:val="24"/>
        </w:rPr>
        <w:t>Κύριε Γεωργιάδη, ολοκληρώστε.</w:t>
      </w:r>
    </w:p>
    <w:p w14:paraId="466028CF"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Κλείνω σε ένα λεπτό. </w:t>
      </w:r>
    </w:p>
    <w:p w14:paraId="466028D0"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Πάμε τώρα στα Σώματα Ασφαλείας. Κύριε Υπουργέ των Οικονομικών, θέλω την απάντησή σας. Ο κ. Τσίπρας και ο κ. Καμμένος είχαν υποσχεθεί προεκλογικά την επιστροφή του 50% των αναδρομικών βάσει της αποφάσεως του Συμβουλίου της Επικρατείας για τα στελέχη των Ενό</w:t>
      </w:r>
      <w:r>
        <w:rPr>
          <w:rFonts w:eastAsia="Times New Roman" w:cs="Times New Roman"/>
          <w:szCs w:val="24"/>
        </w:rPr>
        <w:t xml:space="preserve">πλων Δυνάμεων και των Σωμάτων Ασφαλείας. Ο κ. Καμμένος από αυτό το Βήμα είπε ότι θα είναι η πρώτη πράξη του ως Υπουργού και ο κ. Τσίπρας είχε πάει στο Συμβούλιο της Επικρατείας τότε α λα </w:t>
      </w:r>
      <w:proofErr w:type="spellStart"/>
      <w:r>
        <w:rPr>
          <w:rFonts w:eastAsia="Times New Roman" w:cs="Times New Roman"/>
          <w:szCs w:val="24"/>
        </w:rPr>
        <w:t>μπρατσέτα</w:t>
      </w:r>
      <w:proofErr w:type="spellEnd"/>
      <w:r>
        <w:rPr>
          <w:rFonts w:eastAsia="Times New Roman" w:cs="Times New Roman"/>
          <w:szCs w:val="24"/>
        </w:rPr>
        <w:t xml:space="preserve"> με την κ. Κωνσταντοπούλου –την ξεχάσατε τώρα, αυτή την κυρί</w:t>
      </w:r>
      <w:r>
        <w:rPr>
          <w:rFonts w:eastAsia="Times New Roman" w:cs="Times New Roman"/>
          <w:szCs w:val="24"/>
        </w:rPr>
        <w:t xml:space="preserve">α που γυρνάει τα κανάλια και λέει τον Τσίπρα προδότη, γι’ αυτήν την κυρία λέω- και υπεσχέθη ο Τσίπρας στα </w:t>
      </w:r>
      <w:r>
        <w:rPr>
          <w:rFonts w:eastAsia="Times New Roman" w:cs="Times New Roman"/>
          <w:szCs w:val="24"/>
        </w:rPr>
        <w:lastRenderedPageBreak/>
        <w:t>στελέχη των Ενόπλων Δυνάμεων ότι θα τους δώσουν πίσω αμέσως τα λεφτά. Με το παρόν νομοσχέδιο που ψηφίζετε καταργείτε όλη την έννοια των αναδρομικών, κ</w:t>
      </w:r>
      <w:r>
        <w:rPr>
          <w:rFonts w:eastAsia="Times New Roman" w:cs="Times New Roman"/>
          <w:szCs w:val="24"/>
        </w:rPr>
        <w:t xml:space="preserve">αταργείτε την απόφαση του Συμβουλίου της Επικρατείας, παγώνετε τις μισθολογικές προαγωγές και εισάγετε τη λεγόμενη «προσωπική διαφορά», που ξέρουμε όλοι στα πρώτα άρθρα αυτού του νομοσχεδίου για τους συνταξιούχους ότι η προσωπική διαφορά που λέγαμε πέρυσι </w:t>
      </w:r>
      <w:r>
        <w:rPr>
          <w:rFonts w:eastAsia="Times New Roman" w:cs="Times New Roman"/>
          <w:szCs w:val="24"/>
        </w:rPr>
        <w:t xml:space="preserve">εδώ ότι βάζετε για να την κόψετε πού τελικώς οδήγησε. </w:t>
      </w:r>
    </w:p>
    <w:p w14:paraId="466028D1"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να αποσύρετε το ειδικό άρθρο για τα ειδικά μισθολόγια, να το βάλετε σε έναν ειλικρινή δημόσιο διάλογο και να πάμε σε ένα κανονικό μισθολόγιο για τα ειδικά μισθολόγια όπως πρέπει και όχι </w:t>
      </w:r>
      <w:r>
        <w:rPr>
          <w:rFonts w:eastAsia="Times New Roman" w:cs="Times New Roman"/>
          <w:szCs w:val="24"/>
        </w:rPr>
        <w:t>όπως το κάνετε και φυσικά να εφαρμόσετε την απόφαση του Συμβουλίου της Επικρατείας για την υλοποίηση της οποίας δεσμεύεται η Νέα Δημοκρατία και ο Κυριάκος Μητσοτάκης.</w:t>
      </w:r>
    </w:p>
    <w:p w14:paraId="466028D2"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Κλείνω, λέγοντας πως η εικόνα της Κυβερνήσεώς σας συνοψίζεται στο εξής: Όχι μόνο φέρνετε </w:t>
      </w:r>
      <w:r>
        <w:rPr>
          <w:rFonts w:eastAsia="Times New Roman" w:cs="Times New Roman"/>
          <w:szCs w:val="24"/>
        </w:rPr>
        <w:t xml:space="preserve">μνημόνιο στη Βουλή, μνημόνιο 4, αλλά το ψηφίζετε όλοι σας και με τα δυο σας τα χεράκια σαν καλά παιδάκια, ξεχνώντας το </w:t>
      </w:r>
      <w:proofErr w:type="spellStart"/>
      <w:r>
        <w:rPr>
          <w:rFonts w:eastAsia="Times New Roman" w:cs="Times New Roman"/>
          <w:szCs w:val="24"/>
        </w:rPr>
        <w:t>αντιμνημονιακό</w:t>
      </w:r>
      <w:proofErr w:type="spellEnd"/>
      <w:r>
        <w:rPr>
          <w:rFonts w:eastAsia="Times New Roman" w:cs="Times New Roman"/>
          <w:szCs w:val="24"/>
        </w:rPr>
        <w:t xml:space="preserve"> σας παρελθόν και πανηγυρίζοντας κιόλας που κόβετε τις συντάξεις. Αλλά ακούστε τώρα τη σημειολογία. Θα αρέσει πολύ του Βορί</w:t>
      </w:r>
      <w:r>
        <w:rPr>
          <w:rFonts w:eastAsia="Times New Roman" w:cs="Times New Roman"/>
          <w:szCs w:val="24"/>
        </w:rPr>
        <w:t xml:space="preserve">δη, που του αρέσει η σημειολογία. Τη βραδιά που το καταθέσατε στη Βουλή, το Σάββατο το βράδυ, ο κ. Καμμένος και ο κ. </w:t>
      </w:r>
      <w:proofErr w:type="spellStart"/>
      <w:r>
        <w:rPr>
          <w:rFonts w:eastAsia="Times New Roman" w:cs="Times New Roman"/>
          <w:szCs w:val="24"/>
        </w:rPr>
        <w:t>Πολάκης</w:t>
      </w:r>
      <w:proofErr w:type="spellEnd"/>
      <w:r>
        <w:rPr>
          <w:rFonts w:eastAsia="Times New Roman" w:cs="Times New Roman"/>
          <w:szCs w:val="24"/>
        </w:rPr>
        <w:t xml:space="preserve"> εόρταζαν στην ακριβή βίλλα που μένει ο κ. Καμμένος στα νότια προάστια της χώρας, απ’ ό,τι διάβασα σήμερα, με τη συνοδεία ακόμα και </w:t>
      </w:r>
      <w:r>
        <w:rPr>
          <w:rFonts w:eastAsia="Times New Roman" w:cs="Times New Roman"/>
          <w:szCs w:val="24"/>
        </w:rPr>
        <w:t xml:space="preserve">του Σταμάτη </w:t>
      </w:r>
      <w:proofErr w:type="spellStart"/>
      <w:r>
        <w:rPr>
          <w:rFonts w:eastAsia="Times New Roman" w:cs="Times New Roman"/>
          <w:szCs w:val="24"/>
        </w:rPr>
        <w:t>Γονίδη</w:t>
      </w:r>
      <w:proofErr w:type="spellEnd"/>
      <w:r>
        <w:rPr>
          <w:rFonts w:eastAsia="Times New Roman" w:cs="Times New Roman"/>
          <w:szCs w:val="24"/>
        </w:rPr>
        <w:t xml:space="preserve">. Μπράβο, κύριε Υπουργέ, πανηγυρίζατε γιατί κόβετε τις συντάξεις, τόσο κοινωνικά ευαίσθητοι </w:t>
      </w:r>
      <w:r>
        <w:rPr>
          <w:rFonts w:eastAsia="Times New Roman" w:cs="Times New Roman"/>
          <w:szCs w:val="24"/>
        </w:rPr>
        <w:lastRenderedPageBreak/>
        <w:t>είστε και τόσο στεναχωρηθήκατε που φέρνετε αυτά τα φρικτά μέτρα. Ντροπή σας, φαρισαίοι υποκριτές!</w:t>
      </w:r>
    </w:p>
    <w:p w14:paraId="466028D3" w14:textId="77777777" w:rsidR="008E1586" w:rsidRDefault="0078692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w:t>
      </w:r>
      <w:r>
        <w:rPr>
          <w:rFonts w:eastAsia="Times New Roman" w:cs="Times New Roman"/>
          <w:szCs w:val="24"/>
        </w:rPr>
        <w:t>τίας)</w:t>
      </w:r>
    </w:p>
    <w:p w14:paraId="466028D4"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Κυρία Πρόεδρε, θέλω τον λόγο.</w:t>
      </w:r>
    </w:p>
    <w:p w14:paraId="466028D5"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Κυρία Πρόεδρε, ζητώ τον λόγο.</w:t>
      </w:r>
    </w:p>
    <w:p w14:paraId="466028D6" w14:textId="77777777" w:rsidR="008E1586" w:rsidRDefault="00786920">
      <w:pPr>
        <w:spacing w:after="0" w:line="600" w:lineRule="auto"/>
        <w:ind w:firstLine="720"/>
        <w:jc w:val="both"/>
        <w:rPr>
          <w:rFonts w:eastAsia="Times New Roman"/>
          <w:bCs/>
          <w:szCs w:val="24"/>
        </w:rPr>
      </w:pPr>
      <w:r>
        <w:rPr>
          <w:rFonts w:eastAsia="Times New Roman"/>
          <w:b/>
          <w:bCs/>
          <w:szCs w:val="24"/>
        </w:rPr>
        <w:t xml:space="preserve">ΠΡΟΕΔΡΕΥΟΥΣΑ (Αναστασία Χριστοδουλοπούλου): </w:t>
      </w:r>
      <w:r>
        <w:rPr>
          <w:rFonts w:eastAsia="Times New Roman"/>
          <w:bCs/>
          <w:szCs w:val="24"/>
        </w:rPr>
        <w:t>Περιμένετε, θέλετε τώρα τον λόγο; Ο κ. Γεωργιάδης μ</w:t>
      </w:r>
      <w:r>
        <w:rPr>
          <w:rFonts w:eastAsia="Times New Roman"/>
          <w:bCs/>
          <w:szCs w:val="24"/>
        </w:rPr>
        <w:t>ιλούσε</w:t>
      </w:r>
      <w:r>
        <w:rPr>
          <w:rFonts w:eastAsia="Times New Roman"/>
          <w:bCs/>
          <w:szCs w:val="24"/>
        </w:rPr>
        <w:t xml:space="preserve"> προσωπικά για όλους,</w:t>
      </w:r>
      <w:r>
        <w:rPr>
          <w:rFonts w:eastAsia="Times New Roman"/>
          <w:bCs/>
          <w:szCs w:val="24"/>
        </w:rPr>
        <w:t xml:space="preserve"> μπορούν να ζητήσουν όλοι τον λόγο, νομίζω όμως ότι δεν έχει νόημα. Γιατί μετά θα ανταπαντήσει κ.λπ.</w:t>
      </w:r>
      <w:r>
        <w:rPr>
          <w:rFonts w:eastAsia="Times New Roman"/>
          <w:bCs/>
          <w:szCs w:val="24"/>
        </w:rPr>
        <w:t>.</w:t>
      </w:r>
      <w:r>
        <w:rPr>
          <w:rFonts w:eastAsia="Times New Roman"/>
          <w:bCs/>
          <w:szCs w:val="24"/>
        </w:rPr>
        <w:t xml:space="preserve"> Αυτό που πρέπει να κρατήσουμε είναι ότι ο κ. Γεωργιάδης σας θέλει όλους πιο επαναστάτες, πιο αριστερούς, να είσαστε στις πλατείες, να πετάτε, να κάνετε, ν</w:t>
      </w:r>
      <w:r>
        <w:rPr>
          <w:rFonts w:eastAsia="Times New Roman"/>
          <w:bCs/>
          <w:szCs w:val="24"/>
        </w:rPr>
        <w:t xml:space="preserve">α καταψηφίζετε, αυτό θέλει. Ε, δεν είναι και φοβερό, αφήστε τον να θέλει ο άνθρωπος. Τι να κάνουμε. </w:t>
      </w:r>
    </w:p>
    <w:p w14:paraId="466028D7"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Κυρία Πρόεδρε, αναφέρθηκε σ’ εμένα και στην εκλογική μου περιφέρεια και θέλω ένα λεπτό για να απαντήσω.</w:t>
      </w:r>
    </w:p>
    <w:p w14:paraId="466028D8" w14:textId="77777777" w:rsidR="008E1586" w:rsidRDefault="00786920">
      <w:pPr>
        <w:spacing w:after="0" w:line="600" w:lineRule="auto"/>
        <w:ind w:firstLine="720"/>
        <w:jc w:val="both"/>
        <w:rPr>
          <w:rFonts w:eastAsia="Times New Roman" w:cs="Times New Roman"/>
          <w:szCs w:val="24"/>
        </w:rPr>
      </w:pPr>
      <w:r>
        <w:rPr>
          <w:rFonts w:eastAsia="Times New Roman"/>
          <w:b/>
          <w:bCs/>
          <w:szCs w:val="24"/>
        </w:rPr>
        <w:t>ΠΡΟΕΔΡΕΥΟΥΣΑ (Αναστασία Χριστ</w:t>
      </w:r>
      <w:r>
        <w:rPr>
          <w:rFonts w:eastAsia="Times New Roman"/>
          <w:b/>
          <w:bCs/>
          <w:szCs w:val="24"/>
        </w:rPr>
        <w:t xml:space="preserve">οδουλοπούλου): </w:t>
      </w:r>
      <w:r>
        <w:rPr>
          <w:rFonts w:eastAsia="Times New Roman"/>
          <w:bCs/>
          <w:szCs w:val="24"/>
        </w:rPr>
        <w:t>Ε</w:t>
      </w:r>
      <w:r>
        <w:rPr>
          <w:rFonts w:eastAsia="Times New Roman" w:cs="Times New Roman"/>
          <w:szCs w:val="24"/>
        </w:rPr>
        <w:t>, ότι πήγατε σε μια λιτανεία, δηλαδή τι θα πείτε, ότι δεν πήγατε;</w:t>
      </w:r>
    </w:p>
    <w:p w14:paraId="466028D9"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Όχι μόνο αυτό, κυρία Πρόεδρε. </w:t>
      </w:r>
    </w:p>
    <w:p w14:paraId="466028DA" w14:textId="77777777" w:rsidR="008E1586" w:rsidRDefault="00786920">
      <w:pPr>
        <w:spacing w:after="0" w:line="600" w:lineRule="auto"/>
        <w:ind w:firstLine="720"/>
        <w:jc w:val="both"/>
        <w:rPr>
          <w:rFonts w:eastAsia="Times New Roman"/>
          <w:bCs/>
          <w:szCs w:val="24"/>
        </w:rPr>
      </w:pPr>
      <w:r>
        <w:rPr>
          <w:rFonts w:eastAsia="Times New Roman"/>
          <w:b/>
          <w:bCs/>
          <w:szCs w:val="24"/>
        </w:rPr>
        <w:t xml:space="preserve">ΠΡΟΕΔΡΕΥΟΥΣΑ (Αναστασία Χριστοδουλοπούλου): </w:t>
      </w:r>
      <w:r>
        <w:rPr>
          <w:rFonts w:eastAsia="Times New Roman"/>
          <w:bCs/>
          <w:szCs w:val="24"/>
        </w:rPr>
        <w:t>Ωραία, έχετε τον λόγο για ένα λεπτό, κύριε Μπάρκα.</w:t>
      </w:r>
    </w:p>
    <w:p w14:paraId="466028DB"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ΜΠΑΡΚΑΣ: </w:t>
      </w:r>
      <w:r>
        <w:rPr>
          <w:rFonts w:eastAsia="Times New Roman" w:cs="Times New Roman"/>
          <w:szCs w:val="24"/>
        </w:rPr>
        <w:t>Το τ</w:t>
      </w:r>
      <w:r>
        <w:rPr>
          <w:rFonts w:eastAsia="Times New Roman" w:cs="Times New Roman"/>
          <w:szCs w:val="24"/>
        </w:rPr>
        <w:t>ι λέει κάποιος για εμένα ή για τον οποιονδήποτε συνάδελφο Βουλευτή του ΣΥΡΙΖΑ έχει να κάνει και με το πρόσωπό του. Έχουν μάθει ο αντιπρόεδρος και στελέχη της Νέας Δημοκρατίας να μιλάνε «τσεκουράτα» από παλιά, συνεχίζουν να μιλάνε «τσεκουράτα» και τώρα. Εγώ</w:t>
      </w:r>
      <w:r>
        <w:rPr>
          <w:rFonts w:eastAsia="Times New Roman" w:cs="Times New Roman"/>
          <w:szCs w:val="24"/>
        </w:rPr>
        <w:t xml:space="preserve"> λυπάμαι για μια ιστορική παράταξη όπως η Νέα Δημοκρατία, η οποία θέλει να υπερασπίζεται τη δημοκρατία, το δημοκρατικό πολίτευμα, λυπάμαι πραγματικά τους νέους Βουλευτές και τα παλιά της στελέχη, τους παλιούς νεοδημοκράτες της Νέας Δημοκρατίας, που έχουν τ</w:t>
      </w:r>
      <w:r>
        <w:rPr>
          <w:rFonts w:eastAsia="Times New Roman" w:cs="Times New Roman"/>
          <w:szCs w:val="24"/>
        </w:rPr>
        <w:t>ην τύχη να εκπροσωπούνται από ανθρώπους οι οποίοι για το μόνο που δεν μπορούν να είναι υπερήφανοι είναι πως προασπίζονται το δημοκρατικό πολίτευμα. Είναι γνωστές οι αφιερώσεις, είναι γνωστές οι τοποθετήσεις των αντιπροέδρων της Νέας Δημοκρατίας και των πολ</w:t>
      </w:r>
      <w:r>
        <w:rPr>
          <w:rFonts w:eastAsia="Times New Roman" w:cs="Times New Roman"/>
          <w:szCs w:val="24"/>
        </w:rPr>
        <w:t>ιτικών στελεχών, αυτών που βρίσκονται στην πρώτη γραμμή της Νέας Δημοκρατίας.</w:t>
      </w:r>
    </w:p>
    <w:p w14:paraId="466028DC"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Κυρία Πρόεδρε, δεν θα ζητήσω από κανέναν να μου κάνει παρατήρηση για το </w:t>
      </w:r>
      <w:r>
        <w:rPr>
          <w:rFonts w:eastAsia="Times New Roman" w:cs="Times New Roman"/>
          <w:szCs w:val="24"/>
          <w:lang w:val="en-US"/>
        </w:rPr>
        <w:t>dress</w:t>
      </w:r>
      <w:r>
        <w:rPr>
          <w:rFonts w:eastAsia="Times New Roman" w:cs="Times New Roman"/>
          <w:szCs w:val="24"/>
        </w:rPr>
        <w:t xml:space="preserve"> </w:t>
      </w:r>
      <w:r>
        <w:rPr>
          <w:rFonts w:eastAsia="Times New Roman" w:cs="Times New Roman"/>
          <w:szCs w:val="24"/>
          <w:lang w:val="en-US"/>
        </w:rPr>
        <w:t>code</w:t>
      </w:r>
      <w:r>
        <w:rPr>
          <w:rFonts w:eastAsia="Times New Roman" w:cs="Times New Roman"/>
          <w:szCs w:val="24"/>
        </w:rPr>
        <w:t xml:space="preserve">. Φαντάζομαι ότι δεν έχει κανείς την ιδιαιτερότητα να χαρακτηρίζει και να λέει σε κάποιον τι θα </w:t>
      </w:r>
      <w:r>
        <w:rPr>
          <w:rFonts w:eastAsia="Times New Roman" w:cs="Times New Roman"/>
          <w:szCs w:val="24"/>
        </w:rPr>
        <w:t>φοράει. Είναι επιλογή. Γενικώς, δεν έχω ζητήσει ραντεβού από κανέναν σε σχέση με αυτά που φοράω.</w:t>
      </w:r>
    </w:p>
    <w:p w14:paraId="466028D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Δεύτερον, όσον αφορά την εκλογική μου περιφέρεια, θα σέβομαι όλους τους πολίτες, όλους τους δημοκράτες πολίτες, τους </w:t>
      </w:r>
      <w:proofErr w:type="spellStart"/>
      <w:r>
        <w:rPr>
          <w:rFonts w:eastAsia="Times New Roman" w:cs="Times New Roman"/>
          <w:szCs w:val="24"/>
        </w:rPr>
        <w:t>Πρεβεζάνους</w:t>
      </w:r>
      <w:proofErr w:type="spellEnd"/>
      <w:r>
        <w:rPr>
          <w:rFonts w:eastAsia="Times New Roman" w:cs="Times New Roman"/>
          <w:szCs w:val="24"/>
        </w:rPr>
        <w:t xml:space="preserve"> και τις </w:t>
      </w:r>
      <w:proofErr w:type="spellStart"/>
      <w:r>
        <w:rPr>
          <w:rFonts w:eastAsia="Times New Roman" w:cs="Times New Roman"/>
          <w:szCs w:val="24"/>
        </w:rPr>
        <w:t>Πρεβεζάνες</w:t>
      </w:r>
      <w:proofErr w:type="spellEnd"/>
      <w:r>
        <w:rPr>
          <w:rFonts w:eastAsia="Times New Roman" w:cs="Times New Roman"/>
          <w:szCs w:val="24"/>
        </w:rPr>
        <w:t xml:space="preserve"> και θα τους</w:t>
      </w:r>
      <w:r>
        <w:rPr>
          <w:rFonts w:eastAsia="Times New Roman" w:cs="Times New Roman"/>
          <w:szCs w:val="24"/>
        </w:rPr>
        <w:t xml:space="preserve"> υπερασπίζομαι όλους, πέραν από τους φασίστες, πέραν από αυτούς οι οποίοι έχουν άμεση σχέση με τον φασισμό, έχουν άμεση σχέση με αντιδημοκρατικά πολιτεύματα, έχουν αφιερώσεις από δικτάτορες.</w:t>
      </w:r>
    </w:p>
    <w:p w14:paraId="466028D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Κυρία Πρόεδρε, εμείς υπερασπιζόμαστε τη Δημοκρατία. Θέλω να θυμίσ</w:t>
      </w:r>
      <w:r>
        <w:rPr>
          <w:rFonts w:eastAsia="Times New Roman" w:cs="Times New Roman"/>
          <w:szCs w:val="24"/>
        </w:rPr>
        <w:t xml:space="preserve">ω ότι το Ίντερνετ βρίθει από δηλώσεις του Αντιπροέδρου της Νέας Δημοκρατίας, ο οποίος δεν βρίζει μόνο τον τωρινό Αρχηγό της Νέας Δημοκρατίας, αλλά και πολλά στελέχη, τα οποία χαριεντίζονται μαζί τους. Να τον χαίρονται! Συγχαρητήρια! Τουλάχιστον, δεν είναι </w:t>
      </w:r>
      <w:r>
        <w:rPr>
          <w:rFonts w:eastAsia="Times New Roman" w:cs="Times New Roman"/>
          <w:szCs w:val="24"/>
        </w:rPr>
        <w:t>αυτή η ιστορική παράταξη, την οποία δημιούργησε ο Κωνσταντίνος Καραμανλής.</w:t>
      </w:r>
    </w:p>
    <w:p w14:paraId="466028DF" w14:textId="77777777" w:rsidR="008E1586" w:rsidRDefault="00786920">
      <w:pPr>
        <w:spacing w:after="0" w:line="600" w:lineRule="auto"/>
        <w:ind w:firstLine="720"/>
        <w:jc w:val="both"/>
        <w:rPr>
          <w:rFonts w:eastAsia="Times New Roman" w:cs="Times New Roman"/>
        </w:rPr>
      </w:pPr>
      <w:r>
        <w:rPr>
          <w:rFonts w:eastAsia="Times New Roman" w:cs="Times New Roman"/>
          <w:b/>
          <w:szCs w:val="24"/>
        </w:rPr>
        <w:t>ΠΡΟΕΔΡΕΥΟΥΣΑ (Αναστασία Χριστοδουλοπούλου):</w:t>
      </w:r>
      <w:r>
        <w:rPr>
          <w:rFonts w:eastAsia="Times New Roman" w:cs="Times New Roman"/>
        </w:rPr>
        <w:t xml:space="preserve"> Κυρίες και κύριοι συνάδελφοι, έχω την τιμή να ανακοινώσω στο Σώμα ότι τη συνεδρίασή μας παρακολουθούν από τα άνω δυτικά θεωρεία, αφού προ</w:t>
      </w:r>
      <w:r>
        <w:rPr>
          <w:rFonts w:eastAsia="Times New Roman" w:cs="Times New Roman"/>
        </w:rPr>
        <w:t>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οκτώ μαθήτριες και μαθητές και τέσσερις εκπαιδευτικοί συνοδοί τους από το Δημοτικό</w:t>
      </w:r>
      <w:r>
        <w:rPr>
          <w:rFonts w:eastAsia="Times New Roman" w:cs="Times New Roman"/>
        </w:rPr>
        <w:t xml:space="preserve"> Σχολείο </w:t>
      </w:r>
      <w:proofErr w:type="spellStart"/>
      <w:r>
        <w:rPr>
          <w:rFonts w:eastAsia="Times New Roman" w:cs="Times New Roman"/>
        </w:rPr>
        <w:t>Βαλύρας</w:t>
      </w:r>
      <w:proofErr w:type="spellEnd"/>
      <w:r>
        <w:rPr>
          <w:rFonts w:eastAsia="Times New Roman" w:cs="Times New Roman"/>
        </w:rPr>
        <w:t xml:space="preserve"> Μεσσηνίας. </w:t>
      </w:r>
    </w:p>
    <w:p w14:paraId="466028E0" w14:textId="77777777" w:rsidR="008E1586" w:rsidRDefault="00786920">
      <w:pPr>
        <w:spacing w:after="0" w:line="600" w:lineRule="auto"/>
        <w:ind w:firstLine="720"/>
        <w:jc w:val="both"/>
        <w:rPr>
          <w:rFonts w:eastAsia="Times New Roman" w:cs="Times New Roman"/>
        </w:rPr>
      </w:pPr>
      <w:r>
        <w:rPr>
          <w:rFonts w:eastAsia="Times New Roman" w:cs="Times New Roman"/>
        </w:rPr>
        <w:t xml:space="preserve">Η Βουλή τούς καλωσορίζει. </w:t>
      </w:r>
    </w:p>
    <w:p w14:paraId="466028E1" w14:textId="77777777" w:rsidR="008E1586" w:rsidRDefault="00786920">
      <w:pPr>
        <w:spacing w:after="0"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466028E2"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Πολάκη</w:t>
      </w:r>
      <w:proofErr w:type="spellEnd"/>
      <w:r>
        <w:rPr>
          <w:rFonts w:eastAsia="Times New Roman" w:cs="Times New Roman"/>
          <w:szCs w:val="24"/>
        </w:rPr>
        <w:t>, θέλετε τον λόγο για ένα λεπτό;</w:t>
      </w:r>
    </w:p>
    <w:p w14:paraId="466028E3"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Τον λόγο δεν τον θέλω γιατί ο κ. Γεωργιάδης είπε για τα </w:t>
      </w:r>
      <w:r>
        <w:rPr>
          <w:rFonts w:eastAsia="Times New Roman" w:cs="Times New Roman"/>
          <w:szCs w:val="24"/>
        </w:rPr>
        <w:t>κοινά γενέθλια που κάναμε με τον κ. Καμμένο στο σπίτι του. Αυτά τώρα είναι μπούρδες κοπανιστές. Τον λόγο τον παίρνω για τη λέξη «ανθρωπάκια».</w:t>
      </w:r>
    </w:p>
    <w:p w14:paraId="466028E4" w14:textId="77777777" w:rsidR="008E1586" w:rsidRDefault="00786920">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466028E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Ανθρωπάκι είναι αυτός, ο οποίος του δίνει διαταγή ο Αρχηγός του Κόμματός του και μαζί με το</w:t>
      </w:r>
      <w:r>
        <w:rPr>
          <w:rFonts w:eastAsia="Times New Roman" w:cs="Times New Roman"/>
          <w:szCs w:val="24"/>
        </w:rPr>
        <w:t>ν διπλανό του κάνει ερωτήσεις για να πάρουμε πιο γρήγορα τα γερμανικά υποβρύχια και ανταμείβεται –</w:t>
      </w:r>
      <w:proofErr w:type="spellStart"/>
      <w:r>
        <w:rPr>
          <w:rFonts w:eastAsia="Times New Roman" w:cs="Times New Roman"/>
          <w:szCs w:val="24"/>
        </w:rPr>
        <w:t>μουρμού</w:t>
      </w:r>
      <w:proofErr w:type="spellEnd"/>
      <w:r>
        <w:rPr>
          <w:rFonts w:eastAsia="Times New Roman" w:cs="Times New Roman"/>
          <w:szCs w:val="24"/>
        </w:rPr>
        <w:t xml:space="preserve"> τώρα- με θέση υπουργική, αφού φεύγει από το κόμμα του στην επόμενη Κυβέρνηση.</w:t>
      </w:r>
    </w:p>
    <w:p w14:paraId="466028E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Ανθρωπάκι -και μάλιστα της ελεεινής μορφής- είναι αυτός, ο οποίος την πε</w:t>
      </w:r>
      <w:r>
        <w:rPr>
          <w:rFonts w:eastAsia="Times New Roman" w:cs="Times New Roman"/>
          <w:szCs w:val="24"/>
        </w:rPr>
        <w:t xml:space="preserve">ρίοδο που είναι Υπουργός δίνει σε συνεταίρο του, που έχουν κοινή εταιρεία, διαφημιστική δαπάνη στο </w:t>
      </w:r>
      <w:r>
        <w:rPr>
          <w:rFonts w:eastAsia="Times New Roman" w:cs="Times New Roman"/>
          <w:szCs w:val="24"/>
        </w:rPr>
        <w:t>κ</w:t>
      </w:r>
      <w:r>
        <w:rPr>
          <w:rFonts w:eastAsia="Times New Roman" w:cs="Times New Roman"/>
          <w:szCs w:val="24"/>
        </w:rPr>
        <w:t xml:space="preserve">ανάλι </w:t>
      </w:r>
      <w:r>
        <w:rPr>
          <w:rFonts w:eastAsia="Times New Roman" w:cs="Times New Roman"/>
          <w:szCs w:val="24"/>
        </w:rPr>
        <w:t>«</w:t>
      </w:r>
      <w:r>
        <w:rPr>
          <w:rFonts w:eastAsia="Times New Roman" w:cs="Times New Roman"/>
          <w:szCs w:val="24"/>
          <w:lang w:val="en-US"/>
        </w:rPr>
        <w:t>BLUE</w:t>
      </w:r>
      <w:r>
        <w:rPr>
          <w:rFonts w:eastAsia="Times New Roman" w:cs="Times New Roman"/>
          <w:szCs w:val="24"/>
        </w:rPr>
        <w:t xml:space="preserve"> </w:t>
      </w:r>
      <w:r>
        <w:rPr>
          <w:rFonts w:eastAsia="Times New Roman" w:cs="Times New Roman"/>
          <w:szCs w:val="24"/>
          <w:lang w:val="en-US"/>
        </w:rPr>
        <w:t>SKY</w:t>
      </w:r>
      <w:r>
        <w:rPr>
          <w:rFonts w:eastAsia="Times New Roman" w:cs="Times New Roman"/>
          <w:szCs w:val="24"/>
        </w:rPr>
        <w:t>»</w:t>
      </w:r>
      <w:r>
        <w:rPr>
          <w:rFonts w:eastAsia="Times New Roman" w:cs="Times New Roman"/>
          <w:szCs w:val="24"/>
        </w:rPr>
        <w:t xml:space="preserve"> μέσω του ΚΕΕΛΠΝΟ. Αυτός είναι ανθρωπάκι.</w:t>
      </w:r>
    </w:p>
    <w:p w14:paraId="466028E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Ανθρωπάκι είναι αυτός, που έχει στο γραφείο του μια υπάλληλο </w:t>
      </w:r>
      <w:proofErr w:type="spellStart"/>
      <w:r>
        <w:rPr>
          <w:rFonts w:eastAsia="Times New Roman" w:cs="Times New Roman"/>
          <w:szCs w:val="24"/>
        </w:rPr>
        <w:t>ονόματι</w:t>
      </w:r>
      <w:proofErr w:type="spellEnd"/>
      <w:r>
        <w:rPr>
          <w:rFonts w:eastAsia="Times New Roman" w:cs="Times New Roman"/>
          <w:szCs w:val="24"/>
        </w:rPr>
        <w:t xml:space="preserve"> </w:t>
      </w:r>
      <w:proofErr w:type="spellStart"/>
      <w:r>
        <w:rPr>
          <w:rFonts w:eastAsia="Times New Roman" w:cs="Times New Roman"/>
          <w:szCs w:val="24"/>
        </w:rPr>
        <w:t>Θεοφιλάτου</w:t>
      </w:r>
      <w:proofErr w:type="spellEnd"/>
      <w:r>
        <w:rPr>
          <w:rFonts w:eastAsia="Times New Roman" w:cs="Times New Roman"/>
          <w:szCs w:val="24"/>
        </w:rPr>
        <w:t xml:space="preserve">, γυναίκα ενός </w:t>
      </w:r>
      <w:r>
        <w:rPr>
          <w:rFonts w:eastAsia="Times New Roman" w:cs="Times New Roman"/>
          <w:szCs w:val="24"/>
        </w:rPr>
        <w:t>ιδιο</w:t>
      </w:r>
      <w:r>
        <w:rPr>
          <w:rFonts w:eastAsia="Times New Roman" w:cs="Times New Roman"/>
          <w:szCs w:val="24"/>
        </w:rPr>
        <w:t xml:space="preserve">κτήτη </w:t>
      </w:r>
      <w:r>
        <w:rPr>
          <w:rFonts w:eastAsia="Times New Roman" w:cs="Times New Roman"/>
          <w:szCs w:val="24"/>
        </w:rPr>
        <w:t>κέτερινγκ και υπηρεσιών υποστήριξης, που μέσω της αδερφής της και του άντρα της αδερφής της, δίνει ετήσια συμβόλαια 160 και 150 χιλιάδες ευρώ για συντήρηση και για τροφοδοσία στους ξενώνες του ΚΕΕΛΠΝΟ, που υπεύθυνος είναι ο τρίτος της παρέας, ο σύζυγ</w:t>
      </w:r>
      <w:r>
        <w:rPr>
          <w:rFonts w:eastAsia="Times New Roman" w:cs="Times New Roman"/>
          <w:szCs w:val="24"/>
        </w:rPr>
        <w:t>ος της κυρίας, που κάνει σήμερα μηνύσεις στον νέο Πρόεδρο του ΚΕΕΛΠΝΟ. Αυτός είναι ανθρωπάκι!</w:t>
      </w:r>
    </w:p>
    <w:p w14:paraId="466028E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Μπορώ να μιλάω μέχρι το βράδυ για το ποιος είναι ο καημός σας. Εμείς δεν είμαστε δεμένοι με τις καρέκλες. Εμείς είχαμε αξία και πριν γίνουμε Υπουργοί και Βουλευτέ</w:t>
      </w:r>
      <w:r>
        <w:rPr>
          <w:rFonts w:eastAsia="Times New Roman" w:cs="Times New Roman"/>
          <w:szCs w:val="24"/>
        </w:rPr>
        <w:t xml:space="preserve">ς. </w:t>
      </w:r>
    </w:p>
    <w:p w14:paraId="466028E9" w14:textId="77777777" w:rsidR="008E1586" w:rsidRDefault="0078692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66028EA"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Στο τέλος της ζωής μας εμάς δεν θα μας θυμούνται γιατί είμαστε Υπουργοί ή Βουλευτές. Θα μας θυμούνται οι δώδεκα χιλιάδες ασθενείς, τους οποίους χειριστήκαμε αυτοτελώς, οι οκτώ χιλιάδες που έχουμε χειρουργήσει</w:t>
      </w:r>
      <w:r>
        <w:rPr>
          <w:rFonts w:eastAsia="Times New Roman" w:cs="Times New Roman"/>
          <w:szCs w:val="24"/>
        </w:rPr>
        <w:t xml:space="preserve"> μέχρι σήμερα, θα μας </w:t>
      </w:r>
      <w:r>
        <w:rPr>
          <w:rFonts w:eastAsia="Times New Roman" w:cs="Times New Roman"/>
          <w:szCs w:val="24"/>
        </w:rPr>
        <w:lastRenderedPageBreak/>
        <w:t xml:space="preserve">θυμούνται όλοι οι συνάδελφοι που υπερασπιστήκαμε τα δικαιώματά τους, αυτοί θα μας θυμούνται. Τα </w:t>
      </w:r>
      <w:proofErr w:type="spellStart"/>
      <w:r>
        <w:rPr>
          <w:rFonts w:eastAsia="Times New Roman" w:cs="Times New Roman"/>
          <w:szCs w:val="24"/>
        </w:rPr>
        <w:t>υπουργιλίκια</w:t>
      </w:r>
      <w:proofErr w:type="spellEnd"/>
      <w:r>
        <w:rPr>
          <w:rFonts w:eastAsia="Times New Roman" w:cs="Times New Roman"/>
          <w:szCs w:val="24"/>
        </w:rPr>
        <w:t xml:space="preserve"> και τα βουλευτιλίκια είναι περαστικά. Ό,τι κάνεις στη ζωή, στη δουλειά σου μένει και δεν συγκρινόμαστε στο θέμα του ανθρωπακι</w:t>
      </w:r>
      <w:r>
        <w:rPr>
          <w:rFonts w:eastAsia="Times New Roman" w:cs="Times New Roman"/>
          <w:szCs w:val="24"/>
        </w:rPr>
        <w:t xml:space="preserve">ού. </w:t>
      </w:r>
    </w:p>
    <w:p w14:paraId="466028E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Α</w:t>
      </w:r>
      <w:r>
        <w:rPr>
          <w:rFonts w:eastAsia="Times New Roman" w:cs="Times New Roman"/>
          <w:szCs w:val="24"/>
        </w:rPr>
        <w:t>΄</w:t>
      </w:r>
      <w:r>
        <w:rPr>
          <w:rFonts w:eastAsia="Times New Roman" w:cs="Times New Roman"/>
          <w:szCs w:val="24"/>
        </w:rPr>
        <w:t xml:space="preserve"> Αντιπρόεδρος της Βουλής κ. </w:t>
      </w:r>
      <w:r w:rsidRPr="00AF6277">
        <w:rPr>
          <w:rFonts w:eastAsia="Times New Roman" w:cs="Times New Roman"/>
          <w:b/>
          <w:szCs w:val="24"/>
        </w:rPr>
        <w:t>ΑΝΑΣΤΑΣΙΟΣ ΚΟΥΡΑΚΗΣ</w:t>
      </w:r>
      <w:r>
        <w:rPr>
          <w:rFonts w:eastAsia="Times New Roman" w:cs="Times New Roman"/>
          <w:szCs w:val="24"/>
        </w:rPr>
        <w:t>)</w:t>
      </w:r>
    </w:p>
    <w:p w14:paraId="466028EC"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Ανθρωπάκι -για τελευταία κουβέντα- είναι αυτός, ο οποίος βλέπει ότι του καταστρέφεται το αφήγημα της αριστερής παρένθεσης και της επιστροφής στην κου</w:t>
      </w:r>
      <w:r>
        <w:rPr>
          <w:rFonts w:eastAsia="Times New Roman" w:cs="Times New Roman"/>
          <w:szCs w:val="24"/>
        </w:rPr>
        <w:t xml:space="preserve">τάλα της κυβερνητικής εξουσίας και προσπαθεί να λασπώσει, να σπιλώσει, να διαστρεβλώσει για να περάσει το μήνυμα ότι είμαστε όλοι ίδιοι. </w:t>
      </w:r>
    </w:p>
    <w:p w14:paraId="466028E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Όχι, εσείς έχετε πάθει αλλεργία και </w:t>
      </w:r>
      <w:proofErr w:type="spellStart"/>
      <w:r>
        <w:rPr>
          <w:rFonts w:eastAsia="Times New Roman" w:cs="Times New Roman"/>
          <w:szCs w:val="24"/>
        </w:rPr>
        <w:t>λυσάγρα</w:t>
      </w:r>
      <w:proofErr w:type="spellEnd"/>
      <w:r>
        <w:rPr>
          <w:rFonts w:eastAsia="Times New Roman" w:cs="Times New Roman"/>
          <w:szCs w:val="24"/>
        </w:rPr>
        <w:t xml:space="preserve"> που έχετε φύγει από τις καρέκλες δύο χρόνια. Εμείς και αύριο το πρωί να φύ</w:t>
      </w:r>
      <w:r>
        <w:rPr>
          <w:rFonts w:eastAsia="Times New Roman" w:cs="Times New Roman"/>
          <w:szCs w:val="24"/>
        </w:rPr>
        <w:t>γουμε έχουμε τρόπο να ζήσουμε σε αυτή τη ζωή. Κάποιοι άλλοι δεν έχουν.</w:t>
      </w:r>
    </w:p>
    <w:p w14:paraId="466028EE" w14:textId="77777777" w:rsidR="008E1586" w:rsidRDefault="0078692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66028EF" w14:textId="77777777" w:rsidR="008E1586" w:rsidRDefault="00786920">
      <w:pPr>
        <w:spacing w:after="0" w:line="600" w:lineRule="auto"/>
        <w:ind w:firstLine="720"/>
        <w:jc w:val="both"/>
        <w:rPr>
          <w:rFonts w:eastAsia="Times New Roman"/>
          <w:szCs w:val="24"/>
        </w:rPr>
      </w:pPr>
      <w:r>
        <w:rPr>
          <w:rFonts w:eastAsia="Times New Roman"/>
          <w:szCs w:val="24"/>
        </w:rPr>
        <w:t xml:space="preserve">Το κατάλαβες, κύριε Αντιπρόεδρε, μιας ιστορικής παράταξης που αντί για τον </w:t>
      </w:r>
      <w:proofErr w:type="spellStart"/>
      <w:r>
        <w:rPr>
          <w:rFonts w:eastAsia="Times New Roman"/>
          <w:szCs w:val="24"/>
        </w:rPr>
        <w:t>καραμανλισμό</w:t>
      </w:r>
      <w:proofErr w:type="spellEnd"/>
      <w:r>
        <w:rPr>
          <w:rFonts w:eastAsia="Times New Roman"/>
          <w:szCs w:val="24"/>
        </w:rPr>
        <w:t xml:space="preserve"> σήμερα έχει αυτούς που ευχαριστεί ο Παττακός;</w:t>
      </w:r>
    </w:p>
    <w:p w14:paraId="466028F0" w14:textId="77777777" w:rsidR="008E1586" w:rsidRDefault="00786920">
      <w:pPr>
        <w:spacing w:after="0" w:line="600" w:lineRule="auto"/>
        <w:ind w:firstLine="720"/>
        <w:jc w:val="both"/>
        <w:rPr>
          <w:rFonts w:eastAsia="Times New Roman"/>
          <w:szCs w:val="24"/>
        </w:rPr>
      </w:pPr>
      <w:r>
        <w:rPr>
          <w:rFonts w:eastAsia="Times New Roman"/>
          <w:szCs w:val="24"/>
        </w:rPr>
        <w:t>Άντε μπ</w:t>
      </w:r>
      <w:r>
        <w:rPr>
          <w:rFonts w:eastAsia="Times New Roman"/>
          <w:szCs w:val="24"/>
        </w:rPr>
        <w:t>ράβο, σίχαμα της κοινωνίας.</w:t>
      </w:r>
    </w:p>
    <w:p w14:paraId="466028F1" w14:textId="77777777" w:rsidR="008E1586" w:rsidRDefault="00786920">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466028F2" w14:textId="77777777" w:rsidR="008E1586" w:rsidRDefault="00786920">
      <w:pPr>
        <w:spacing w:after="0" w:line="600" w:lineRule="auto"/>
        <w:ind w:firstLine="720"/>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ΑΔΩΝΙΣ ΓΕΩΡΓΙΑΔΗΣ: </w:t>
      </w:r>
      <w:r>
        <w:rPr>
          <w:rFonts w:eastAsia="Times New Roman"/>
          <w:szCs w:val="24"/>
        </w:rPr>
        <w:t>Κύριε Πρόεδρε.</w:t>
      </w:r>
    </w:p>
    <w:p w14:paraId="466028F3" w14:textId="77777777" w:rsidR="008E1586" w:rsidRDefault="00786920">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Για ένα λεπτό.</w:t>
      </w:r>
    </w:p>
    <w:p w14:paraId="466028F4" w14:textId="77777777" w:rsidR="008E1586" w:rsidRDefault="00786920">
      <w:pPr>
        <w:spacing w:after="0" w:line="600" w:lineRule="auto"/>
        <w:ind w:firstLine="720"/>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ΑΔΩΝΙΣ ΓΕΩΡΓΙΑΔΗΣ: </w:t>
      </w:r>
      <w:r>
        <w:rPr>
          <w:rFonts w:eastAsia="Times New Roman"/>
          <w:szCs w:val="24"/>
        </w:rPr>
        <w:t>Ονομαστικά σε εμένα αναφέρθηκε, κύριε Πρόεδρε.</w:t>
      </w:r>
    </w:p>
    <w:p w14:paraId="466028F5" w14:textId="77777777" w:rsidR="008E1586" w:rsidRDefault="00786920">
      <w:pPr>
        <w:spacing w:after="0" w:line="600" w:lineRule="auto"/>
        <w:ind w:firstLine="720"/>
        <w:jc w:val="both"/>
        <w:rPr>
          <w:rFonts w:eastAsia="Times New Roman"/>
          <w:szCs w:val="24"/>
        </w:rPr>
      </w:pPr>
      <w:r>
        <w:rPr>
          <w:rFonts w:eastAsia="Times New Roman"/>
          <w:b/>
          <w:szCs w:val="24"/>
        </w:rPr>
        <w:lastRenderedPageBreak/>
        <w:t xml:space="preserve">ΜΑΥΡΟΥΔΗΣ ΒΟΡΙΔΗΣ: </w:t>
      </w:r>
      <w:r>
        <w:rPr>
          <w:rFonts w:eastAsia="Times New Roman"/>
          <w:szCs w:val="24"/>
        </w:rPr>
        <w:t>Και εγώ θα ήθελα τον λόγο, κύριε Πρόεδρε.</w:t>
      </w:r>
    </w:p>
    <w:p w14:paraId="466028F6" w14:textId="77777777" w:rsidR="008E1586" w:rsidRDefault="00786920">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Ωραία. Έχουμε μέλλον. Για δύο λεπτά, όμως, για να κλείσουμε το θέμα και να προχωρήσουμε στη δουλειά μας.</w:t>
      </w:r>
    </w:p>
    <w:p w14:paraId="466028F7" w14:textId="77777777" w:rsidR="008E1586" w:rsidRDefault="00786920">
      <w:pPr>
        <w:spacing w:after="0" w:line="600" w:lineRule="auto"/>
        <w:ind w:firstLine="720"/>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ΑΔΩΝΙΣ ΓΕΩΡΓΙΑΔΗΣ: </w:t>
      </w:r>
      <w:r>
        <w:rPr>
          <w:rFonts w:eastAsia="Times New Roman"/>
          <w:szCs w:val="24"/>
        </w:rPr>
        <w:t>Ναι, κύριε Πρόεδρε.</w:t>
      </w:r>
    </w:p>
    <w:p w14:paraId="466028F8" w14:textId="77777777" w:rsidR="008E1586" w:rsidRDefault="00786920">
      <w:pPr>
        <w:spacing w:after="0" w:line="600" w:lineRule="auto"/>
        <w:ind w:firstLine="720"/>
        <w:jc w:val="both"/>
        <w:rPr>
          <w:rFonts w:eastAsia="Times New Roman"/>
          <w:szCs w:val="24"/>
        </w:rPr>
      </w:pPr>
      <w:r>
        <w:rPr>
          <w:rFonts w:eastAsia="Times New Roman"/>
          <w:szCs w:val="24"/>
        </w:rPr>
        <w:t xml:space="preserve">Ακούστε, κύριε </w:t>
      </w:r>
      <w:proofErr w:type="spellStart"/>
      <w:r>
        <w:rPr>
          <w:rFonts w:eastAsia="Times New Roman"/>
          <w:szCs w:val="24"/>
        </w:rPr>
        <w:t>Πολάκη</w:t>
      </w:r>
      <w:proofErr w:type="spellEnd"/>
      <w:r>
        <w:rPr>
          <w:rFonts w:eastAsia="Times New Roman"/>
          <w:szCs w:val="24"/>
        </w:rPr>
        <w:t>, πρώτα απ’ όλα χαίρομαι πάρα πολύ -το διάβασα σήμερα στον «</w:t>
      </w:r>
      <w:proofErr w:type="spellStart"/>
      <w:r>
        <w:rPr>
          <w:rFonts w:eastAsia="Times New Roman"/>
          <w:szCs w:val="24"/>
        </w:rPr>
        <w:t>ΒΗΜΑτοδότη</w:t>
      </w:r>
      <w:proofErr w:type="spellEnd"/>
      <w:r>
        <w:rPr>
          <w:rFonts w:eastAsia="Times New Roman"/>
          <w:szCs w:val="24"/>
        </w:rPr>
        <w:t>», μπορεί να έκανε λάθος ο «</w:t>
      </w:r>
      <w:proofErr w:type="spellStart"/>
      <w:r>
        <w:rPr>
          <w:rFonts w:eastAsia="Times New Roman"/>
          <w:szCs w:val="24"/>
        </w:rPr>
        <w:t>ΒΗΜΑτοδότης</w:t>
      </w:r>
      <w:proofErr w:type="spellEnd"/>
      <w:r>
        <w:rPr>
          <w:rFonts w:eastAsia="Times New Roman"/>
          <w:szCs w:val="24"/>
        </w:rPr>
        <w:t xml:space="preserve">»-, ότι τελικά πράγματι γιορτάζατε με τον κ. Καμμένο και τον Σταμάτη </w:t>
      </w:r>
      <w:proofErr w:type="spellStart"/>
      <w:r>
        <w:rPr>
          <w:rFonts w:eastAsia="Times New Roman"/>
          <w:szCs w:val="24"/>
        </w:rPr>
        <w:t>Γονίδη</w:t>
      </w:r>
      <w:proofErr w:type="spellEnd"/>
      <w:r>
        <w:rPr>
          <w:rFonts w:eastAsia="Times New Roman"/>
          <w:szCs w:val="24"/>
        </w:rPr>
        <w:t xml:space="preserve"> κ.λπ.</w:t>
      </w:r>
      <w:r>
        <w:rPr>
          <w:rFonts w:eastAsia="Times New Roman"/>
          <w:szCs w:val="24"/>
        </w:rPr>
        <w:t>.</w:t>
      </w:r>
      <w:r>
        <w:rPr>
          <w:rFonts w:eastAsia="Times New Roman"/>
          <w:szCs w:val="24"/>
        </w:rPr>
        <w:t xml:space="preserve"> Μπράβο σας. Συγχαρητήρια. Την ώρα που κόβετ</w:t>
      </w:r>
      <w:r>
        <w:rPr>
          <w:rFonts w:eastAsia="Times New Roman"/>
          <w:szCs w:val="24"/>
        </w:rPr>
        <w:t>ε τις συντάξεις, βγαίνετε και κάνετε πάρτι.</w:t>
      </w:r>
    </w:p>
    <w:p w14:paraId="466028F9" w14:textId="77777777" w:rsidR="008E1586" w:rsidRDefault="00786920">
      <w:pPr>
        <w:spacing w:after="0" w:line="600" w:lineRule="auto"/>
        <w:ind w:firstLine="720"/>
        <w:jc w:val="both"/>
        <w:rPr>
          <w:rFonts w:eastAsia="Times New Roman"/>
          <w:szCs w:val="24"/>
        </w:rPr>
      </w:pPr>
      <w:r>
        <w:rPr>
          <w:rFonts w:eastAsia="Times New Roman"/>
          <w:szCs w:val="24"/>
        </w:rPr>
        <w:t>Αλλά να το κλείσουμε λίγο αυτό με τα «ανθρωπάκια». Ακούστε ποιος είναι «ανθρωπάκι».</w:t>
      </w:r>
    </w:p>
    <w:p w14:paraId="466028FA" w14:textId="77777777" w:rsidR="008E1586" w:rsidRDefault="00786920">
      <w:pPr>
        <w:spacing w:after="0" w:line="600" w:lineRule="auto"/>
        <w:ind w:firstLine="720"/>
        <w:jc w:val="both"/>
        <w:rPr>
          <w:rFonts w:eastAsia="Times New Roman"/>
          <w:szCs w:val="24"/>
        </w:rPr>
      </w:pPr>
      <w:r>
        <w:rPr>
          <w:rFonts w:eastAsia="Times New Roman"/>
          <w:szCs w:val="24"/>
        </w:rPr>
        <w:t>Αυτός που γράφει πριν γίνει Υπουργός «Το όχι θέλει Έλληνες, το ναι θέλει προδότες», επαναλαμβάνω «Το όχι θέλει Έλληνες, το ναι θ</w:t>
      </w:r>
      <w:r>
        <w:rPr>
          <w:rFonts w:eastAsia="Times New Roman"/>
          <w:szCs w:val="24"/>
        </w:rPr>
        <w:t>έλει προδότες, καιρός να ξεχωρίσουνε τ’ αγρίμια από τις κότες» και τώρα ψηφίζετε «</w:t>
      </w:r>
      <w:r>
        <w:rPr>
          <w:rFonts w:eastAsia="Times New Roman"/>
          <w:szCs w:val="24"/>
        </w:rPr>
        <w:t>ναι</w:t>
      </w:r>
      <w:r>
        <w:rPr>
          <w:rFonts w:eastAsia="Times New Roman"/>
          <w:szCs w:val="24"/>
        </w:rPr>
        <w:t xml:space="preserve">», κύριε </w:t>
      </w:r>
      <w:proofErr w:type="spellStart"/>
      <w:r>
        <w:rPr>
          <w:rFonts w:eastAsia="Times New Roman"/>
          <w:szCs w:val="24"/>
        </w:rPr>
        <w:t>Πολάκη</w:t>
      </w:r>
      <w:proofErr w:type="spellEnd"/>
      <w:r>
        <w:rPr>
          <w:rFonts w:eastAsia="Times New Roman"/>
          <w:szCs w:val="24"/>
        </w:rPr>
        <w:t>.</w:t>
      </w:r>
    </w:p>
    <w:p w14:paraId="466028FB" w14:textId="77777777" w:rsidR="008E1586" w:rsidRDefault="00786920">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466028FC" w14:textId="77777777" w:rsidR="008E1586" w:rsidRDefault="00786920">
      <w:pPr>
        <w:spacing w:after="0" w:line="600" w:lineRule="auto"/>
        <w:ind w:firstLine="720"/>
        <w:jc w:val="both"/>
        <w:rPr>
          <w:rFonts w:eastAsia="Times New Roman"/>
          <w:szCs w:val="24"/>
        </w:rPr>
      </w:pPr>
      <w:r>
        <w:rPr>
          <w:rFonts w:eastAsia="Times New Roman"/>
          <w:szCs w:val="24"/>
        </w:rPr>
        <w:t>Ερώτηση: Τώρα που ψηφίζετε «</w:t>
      </w:r>
      <w:r>
        <w:rPr>
          <w:rFonts w:eastAsia="Times New Roman"/>
          <w:szCs w:val="24"/>
        </w:rPr>
        <w:t>ναι</w:t>
      </w:r>
      <w:r>
        <w:rPr>
          <w:rFonts w:eastAsia="Times New Roman"/>
          <w:szCs w:val="24"/>
        </w:rPr>
        <w:t>», σύμφωνα με τη δική σας ρήση και την ωραία μαντινάδα, είστε «κότα»;</w:t>
      </w:r>
      <w:r>
        <w:rPr>
          <w:rFonts w:eastAsia="Times New Roman"/>
          <w:szCs w:val="24"/>
        </w:rPr>
        <w:t xml:space="preserve"> Είστε.</w:t>
      </w:r>
    </w:p>
    <w:p w14:paraId="466028FD" w14:textId="77777777" w:rsidR="008E1586" w:rsidRDefault="00786920">
      <w:pPr>
        <w:spacing w:after="0" w:line="600" w:lineRule="auto"/>
        <w:ind w:firstLine="720"/>
        <w:jc w:val="both"/>
        <w:rPr>
          <w:rFonts w:eastAsia="Times New Roman"/>
          <w:szCs w:val="24"/>
        </w:rPr>
      </w:pPr>
      <w:r>
        <w:rPr>
          <w:rFonts w:eastAsia="Times New Roman"/>
          <w:szCs w:val="24"/>
        </w:rPr>
        <w:t>Πάμε τώρα στο δεύτερο. Ακούστε, κύριε συνάδελφε, ποιος είναι «ανθρωπάκι». Όλα αυτά που είπε περί ΚΕΕΛΠΝΟ, περί λεφτών κ.λπ. εγώ του έκανα μήνυση για να πάρει και να τα πει στο δικαστήριο και να τα αποδείξει, αφού είπε ότι τα έχει καταγγείλει στην ε</w:t>
      </w:r>
      <w:r>
        <w:rPr>
          <w:rFonts w:eastAsia="Times New Roman"/>
          <w:szCs w:val="24"/>
        </w:rPr>
        <w:t xml:space="preserve">λληνική δικαιοσύνη εκατό φορές, η οποία δικαιοσύνη όπως ξέρετε, </w:t>
      </w:r>
      <w:r>
        <w:rPr>
          <w:rFonts w:eastAsia="Times New Roman"/>
          <w:szCs w:val="24"/>
        </w:rPr>
        <w:lastRenderedPageBreak/>
        <w:t>καμμία δίωξη δεν έχει ασκήσει εναντίον μου, ούτε καν με έχει καλέσει για εξηγήσεις για όσα λέτε. Προφανώς τα έχει κρίνει ως ανοησίες, που είναι.</w:t>
      </w:r>
    </w:p>
    <w:p w14:paraId="466028FE" w14:textId="77777777" w:rsidR="008E1586" w:rsidRDefault="00786920">
      <w:pPr>
        <w:spacing w:after="0" w:line="600" w:lineRule="auto"/>
        <w:ind w:firstLine="720"/>
        <w:jc w:val="both"/>
        <w:rPr>
          <w:rFonts w:eastAsia="Times New Roman"/>
          <w:szCs w:val="24"/>
        </w:rPr>
      </w:pPr>
      <w:r>
        <w:rPr>
          <w:rFonts w:eastAsia="Times New Roman"/>
          <w:szCs w:val="24"/>
        </w:rPr>
        <w:t xml:space="preserve">Ακούστε, όμως, ποιος είναι «ανθρωπάκι», κυρίες </w:t>
      </w:r>
      <w:r>
        <w:rPr>
          <w:rFonts w:eastAsia="Times New Roman"/>
          <w:szCs w:val="24"/>
        </w:rPr>
        <w:t>και κύριοι συνάδελφοι. Εγώ να του κάνω μήνυση με τη γυναίκα μου για να έρθει στο δικαστήριο για να αποδείξει αυτά που λέει και αυτός να σας παρακαλεί να ψηφίζετε «</w:t>
      </w:r>
      <w:r>
        <w:rPr>
          <w:rFonts w:eastAsia="Times New Roman"/>
          <w:szCs w:val="24"/>
        </w:rPr>
        <w:t>όχι</w:t>
      </w:r>
      <w:r>
        <w:rPr>
          <w:rFonts w:eastAsia="Times New Roman"/>
          <w:szCs w:val="24"/>
        </w:rPr>
        <w:t>» στην άρση της βουλευτικής του ασυλίας. Αυτός είναι «ανθρωπάκι» και «κότα», αυτός που κρύ</w:t>
      </w:r>
      <w:r>
        <w:rPr>
          <w:rFonts w:eastAsia="Times New Roman"/>
          <w:szCs w:val="24"/>
        </w:rPr>
        <w:t>βεται.</w:t>
      </w:r>
    </w:p>
    <w:p w14:paraId="466028FF" w14:textId="77777777" w:rsidR="008E1586" w:rsidRDefault="00786920">
      <w:pPr>
        <w:spacing w:after="0" w:line="600" w:lineRule="auto"/>
        <w:ind w:firstLine="720"/>
        <w:jc w:val="both"/>
        <w:rPr>
          <w:rFonts w:eastAsia="Times New Roman"/>
          <w:szCs w:val="24"/>
        </w:rPr>
      </w:pPr>
      <w:r>
        <w:rPr>
          <w:rFonts w:eastAsia="Times New Roman"/>
          <w:szCs w:val="24"/>
        </w:rPr>
        <w:t>Άρα, λοιπόν -στο είπα πολλές φορές-, μην σηκώνεσαι σε εμένα και μην μου πουλάς ύφος. Σε δείχνω στην ελληνική κοινωνία όπως πραγματικά είσαι: Πολλά βαρύς και κότα.</w:t>
      </w:r>
    </w:p>
    <w:p w14:paraId="46602900" w14:textId="77777777" w:rsidR="008E1586" w:rsidRDefault="00786920">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46602901" w14:textId="77777777" w:rsidR="008E1586" w:rsidRDefault="00786920">
      <w:pPr>
        <w:spacing w:after="0" w:line="600" w:lineRule="auto"/>
        <w:ind w:firstLine="720"/>
        <w:jc w:val="both"/>
        <w:rPr>
          <w:rFonts w:eastAsia="Times New Roman"/>
          <w:szCs w:val="24"/>
        </w:rPr>
      </w:pPr>
      <w:r>
        <w:rPr>
          <w:rFonts w:eastAsia="Times New Roman"/>
          <w:b/>
          <w:szCs w:val="24"/>
        </w:rPr>
        <w:t>ΠΑΥΛΟΣ ΠΟΛΑΚΗΣ (Αναπληρωτής Υπου</w:t>
      </w:r>
      <w:r>
        <w:rPr>
          <w:rFonts w:eastAsia="Times New Roman"/>
          <w:b/>
          <w:szCs w:val="24"/>
        </w:rPr>
        <w:t>ργός Υγείας):</w:t>
      </w:r>
      <w:r>
        <w:rPr>
          <w:rFonts w:eastAsia="Times New Roman"/>
          <w:szCs w:val="24"/>
        </w:rPr>
        <w:t xml:space="preserve"> Κύριε Πρόεδρε, να πάρω τον λόγο.</w:t>
      </w:r>
    </w:p>
    <w:p w14:paraId="46602902" w14:textId="77777777" w:rsidR="008E1586" w:rsidRDefault="00786920">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Ο κ. Βορίδης έχει τον λόγο.</w:t>
      </w:r>
    </w:p>
    <w:p w14:paraId="46602903" w14:textId="77777777" w:rsidR="008E1586" w:rsidRDefault="00786920">
      <w:pPr>
        <w:spacing w:after="0" w:line="600" w:lineRule="auto"/>
        <w:ind w:firstLine="720"/>
        <w:jc w:val="both"/>
        <w:rPr>
          <w:rFonts w:eastAsia="Times New Roman"/>
          <w:szCs w:val="24"/>
        </w:rPr>
      </w:pPr>
      <w:r>
        <w:rPr>
          <w:rFonts w:eastAsia="Times New Roman"/>
          <w:szCs w:val="24"/>
        </w:rPr>
        <w:t>Θα μιλήσετε μετά, κύριε Υπουργέ, συνολικά.</w:t>
      </w:r>
    </w:p>
    <w:p w14:paraId="46602904" w14:textId="77777777" w:rsidR="008E1586" w:rsidRDefault="00786920">
      <w:pPr>
        <w:spacing w:after="0"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Εγώ δεν λέω πολλά λόγια. Το ξέρετε. Τώρα λοιπόν, σας λέω το εξής, το λέω ήρεμα και το</w:t>
      </w:r>
      <w:r>
        <w:rPr>
          <w:rFonts w:eastAsia="Times New Roman"/>
          <w:szCs w:val="24"/>
        </w:rPr>
        <w:t xml:space="preserve"> λέω έντιμα και καθαρά. Σας δίνω τώρα μια ευκαιρία να ανακαλέσετε. Διότι ο φίλος σας ο οποίος σας πληροφόρησε για τη δήθεν εμπλοκή μου στην υπόθεση των υποβρυχίων και τη δήθεν κατάθεση ερωτήσεων από εμένα στο Κοινοβούλιο για το ζήτημα αυτό και μάλιστα στα </w:t>
      </w:r>
      <w:r>
        <w:rPr>
          <w:rFonts w:eastAsia="Times New Roman"/>
          <w:szCs w:val="24"/>
        </w:rPr>
        <w:t>πλαίσια σκανδάλου και μάλιστα στα πλαίσια πιέσεων, σας ενημέρωσε λάθος. Έχει</w:t>
      </w:r>
      <w:r>
        <w:rPr>
          <w:rFonts w:eastAsia="Times New Roman"/>
          <w:szCs w:val="24"/>
        </w:rPr>
        <w:t xml:space="preserve"> εκδοθεί </w:t>
      </w:r>
      <w:r>
        <w:rPr>
          <w:rFonts w:eastAsia="Times New Roman"/>
          <w:szCs w:val="24"/>
        </w:rPr>
        <w:t xml:space="preserve">ήδη πρωτόδικη καταδικαστική απόφαση με την οποία για το ζήτημα αυτό υποχρεώνεται να με </w:t>
      </w:r>
      <w:r>
        <w:rPr>
          <w:rFonts w:eastAsia="Times New Roman"/>
          <w:szCs w:val="24"/>
        </w:rPr>
        <w:lastRenderedPageBreak/>
        <w:t>αποζημιώσει σε 40.000 ευρώ και επομένως σας δίνω τώρα μια δυνατότητα. Εγώ, όπως ξέρε</w:t>
      </w:r>
      <w:r>
        <w:rPr>
          <w:rFonts w:eastAsia="Times New Roman"/>
          <w:szCs w:val="24"/>
        </w:rPr>
        <w:t>τε, προσωπικές επιθέσεις δεν κάνω, τέτοιου είδους προσωπικές αναφορές δεν κάνω, εσείς κάνετε. Σας δίνω μια δυνατότητα. Τώρα, θα ανακαλέσετε αυτό που είπατε για εμένα.</w:t>
      </w:r>
    </w:p>
    <w:p w14:paraId="46602905" w14:textId="77777777" w:rsidR="008E1586" w:rsidRDefault="00786920">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κύριε Βορίδη.</w:t>
      </w:r>
    </w:p>
    <w:p w14:paraId="46602906" w14:textId="77777777" w:rsidR="008E1586" w:rsidRDefault="00786920">
      <w:pPr>
        <w:spacing w:after="0"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Θα θεωρή</w:t>
      </w:r>
      <w:r>
        <w:rPr>
          <w:rFonts w:eastAsia="Times New Roman"/>
          <w:szCs w:val="24"/>
        </w:rPr>
        <w:t xml:space="preserve">σω, κύριε </w:t>
      </w:r>
      <w:proofErr w:type="spellStart"/>
      <w:r>
        <w:rPr>
          <w:rFonts w:eastAsia="Times New Roman"/>
          <w:szCs w:val="24"/>
        </w:rPr>
        <w:t>Πολάκη</w:t>
      </w:r>
      <w:proofErr w:type="spellEnd"/>
      <w:r>
        <w:rPr>
          <w:rFonts w:eastAsia="Times New Roman"/>
          <w:szCs w:val="24"/>
        </w:rPr>
        <w:t>, αν ανακαλέσετε, ότι είστε εσφαλμένα πληροφορημένος και το τελειώνω εδώ. Εάν δεν το κάνετε, θα θεωρήσω ότι γνωρίζετε ότι λέτε κάτι αναληθές και επιμένετε στην αναλήθειά του, επιμένετε στο να με συκοφαντείτε. Άλλα δεν θα έχουμε να πούμε εδώ</w:t>
      </w:r>
      <w:r>
        <w:rPr>
          <w:rFonts w:eastAsia="Times New Roman"/>
          <w:szCs w:val="24"/>
        </w:rPr>
        <w:t>. Τα υπόλοιπα θα τα πούμε εκεί που πρέπει.</w:t>
      </w:r>
    </w:p>
    <w:p w14:paraId="46602907" w14:textId="77777777" w:rsidR="008E1586" w:rsidRDefault="00786920">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Καλώς. Να παρακαλέσω τον κύριο Υπουργό…</w:t>
      </w:r>
    </w:p>
    <w:p w14:paraId="46602908" w14:textId="77777777" w:rsidR="008E1586" w:rsidRDefault="00786920">
      <w:pPr>
        <w:spacing w:after="0"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w:t>
      </w:r>
      <w:r>
        <w:rPr>
          <w:rFonts w:eastAsia="Times New Roman"/>
          <w:szCs w:val="24"/>
        </w:rPr>
        <w:t xml:space="preserve">δεν </w:t>
      </w:r>
      <w:r>
        <w:rPr>
          <w:rFonts w:eastAsia="Times New Roman"/>
          <w:szCs w:val="24"/>
        </w:rPr>
        <w:t>ακούστηκε)</w:t>
      </w:r>
    </w:p>
    <w:p w14:paraId="46602909" w14:textId="77777777" w:rsidR="008E1586" w:rsidRDefault="00786920">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Κύριε Υπουργέ, ακούστε με σας παρακαλώ. Μη</w:t>
      </w:r>
      <w:r>
        <w:rPr>
          <w:rFonts w:eastAsia="Times New Roman"/>
          <w:szCs w:val="24"/>
        </w:rPr>
        <w:t xml:space="preserve">ν επαναλάβουμε και τυχαίνει κάθε φορά σε μένα αυτή η αντιδικία του κ. Γεωργιάδη με εσάς. Αυτήν τη στιγμή έχουμε ένα πολύ σοβαρό νομοσχέδιο. Θα σας παρακαλέσω πραγματικά να απαντήσετε στο κ. Βορίδη. Αλλιώς αυτό το </w:t>
      </w:r>
      <w:proofErr w:type="spellStart"/>
      <w:r>
        <w:rPr>
          <w:rFonts w:eastAsia="Times New Roman"/>
          <w:szCs w:val="24"/>
        </w:rPr>
        <w:t>πινγκ-πονγκ</w:t>
      </w:r>
      <w:proofErr w:type="spellEnd"/>
      <w:r>
        <w:rPr>
          <w:rFonts w:eastAsia="Times New Roman"/>
          <w:szCs w:val="24"/>
        </w:rPr>
        <w:t xml:space="preserve"> ανάμεσα σε εσάς και στον κ. Γεω</w:t>
      </w:r>
      <w:r>
        <w:rPr>
          <w:rFonts w:eastAsia="Times New Roman"/>
          <w:szCs w:val="24"/>
        </w:rPr>
        <w:t>ργιάδη δεν ωφελεί την Αίθουσα, δεν ωφελεί το έργο το οποίο επιτελούμε. Θα παρακαλέσω να περιοριστείτε μόνο σε αυτά τα πολύ σημαντικά που είπε ο κ. Βορίδης.</w:t>
      </w:r>
    </w:p>
    <w:p w14:paraId="4660290A" w14:textId="77777777" w:rsidR="008E1586" w:rsidRDefault="00786920">
      <w:pPr>
        <w:spacing w:after="0" w:line="600" w:lineRule="auto"/>
        <w:ind w:firstLine="720"/>
        <w:jc w:val="both"/>
        <w:rPr>
          <w:rFonts w:eastAsia="Times New Roman"/>
          <w:szCs w:val="24"/>
        </w:rPr>
      </w:pPr>
      <w:r>
        <w:rPr>
          <w:rFonts w:eastAsia="Times New Roman"/>
          <w:b/>
          <w:szCs w:val="24"/>
        </w:rPr>
        <w:lastRenderedPageBreak/>
        <w:t>ΠΑΥΛΟΣ ΠΟΛΑΚΗΣ (Αναπληρωτής Υπουργός Υγείας):</w:t>
      </w:r>
      <w:r>
        <w:rPr>
          <w:rFonts w:eastAsia="Times New Roman"/>
          <w:szCs w:val="24"/>
        </w:rPr>
        <w:t xml:space="preserve"> Ξεκινάω από τον κ. Βορίδη. Το έχω ξαναπεί. Ήσασταν μπροστά και δεν αντιδράσατε. Είχα πει ότι εσείς οι δύο καταθέτατε ερωτήσεις για το γιατί καθυστερεί…</w:t>
      </w:r>
    </w:p>
    <w:p w14:paraId="4660290B" w14:textId="77777777" w:rsidR="008E1586" w:rsidRDefault="00786920">
      <w:pPr>
        <w:spacing w:after="0"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Επιμένετε ή όχι τώρα;</w:t>
      </w:r>
    </w:p>
    <w:p w14:paraId="4660290C" w14:textId="77777777" w:rsidR="008E1586" w:rsidRDefault="00786920">
      <w:pPr>
        <w:spacing w:after="0"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Μισό λεπτό. Αυτή</w:t>
      </w:r>
      <w:r>
        <w:rPr>
          <w:rFonts w:eastAsia="Times New Roman"/>
          <w:szCs w:val="24"/>
        </w:rPr>
        <w:t>ν την ενημέρωση έχω, ότι συνυπογράφατε τις ερωτήσεις με τον κ. Γεωργιάδη.</w:t>
      </w:r>
    </w:p>
    <w:p w14:paraId="4660290D" w14:textId="77777777" w:rsidR="008E1586" w:rsidRDefault="00786920">
      <w:pPr>
        <w:spacing w:after="0"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Επιμένετε.</w:t>
      </w:r>
    </w:p>
    <w:p w14:paraId="4660290E" w14:textId="77777777" w:rsidR="008E1586" w:rsidRDefault="00786920">
      <w:pPr>
        <w:spacing w:after="0"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Εάν δεν τις συνυπογράφατε, τότε δεν ισχύει.</w:t>
      </w:r>
    </w:p>
    <w:p w14:paraId="4660290F" w14:textId="77777777" w:rsidR="008E1586" w:rsidRDefault="00786920">
      <w:pPr>
        <w:spacing w:after="0"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Σας ενημέρωσα.</w:t>
      </w:r>
    </w:p>
    <w:p w14:paraId="46602910" w14:textId="77777777" w:rsidR="008E1586" w:rsidRDefault="00786920">
      <w:pPr>
        <w:spacing w:after="0" w:line="600" w:lineRule="auto"/>
        <w:ind w:firstLine="720"/>
        <w:jc w:val="both"/>
        <w:rPr>
          <w:rFonts w:eastAsia="Times New Roman"/>
          <w:szCs w:val="24"/>
        </w:rPr>
      </w:pPr>
      <w:r>
        <w:rPr>
          <w:rFonts w:eastAsia="Times New Roman"/>
          <w:b/>
          <w:szCs w:val="24"/>
        </w:rPr>
        <w:t xml:space="preserve">ΠΑΥΛΟΣ ΠΟΛΑΚΗΣ (Αναπληρωτής </w:t>
      </w:r>
      <w:r>
        <w:rPr>
          <w:rFonts w:eastAsia="Times New Roman"/>
          <w:b/>
          <w:szCs w:val="24"/>
        </w:rPr>
        <w:t>Υπουργός Υγείας):</w:t>
      </w:r>
      <w:r>
        <w:rPr>
          <w:rFonts w:eastAsia="Times New Roman"/>
          <w:szCs w:val="24"/>
        </w:rPr>
        <w:t xml:space="preserve"> Επειδή το έχω ξαναπεί και ήσασταν παρών και τότε δεν αντιδράσατε, θεώρησα δεδομένη την πληροφόρηση που είχα.</w:t>
      </w:r>
    </w:p>
    <w:p w14:paraId="46602911" w14:textId="77777777" w:rsidR="008E1586" w:rsidRDefault="00786920">
      <w:pPr>
        <w:spacing w:after="0"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Τώρα, λοιπόν, αντιδρώ.</w:t>
      </w:r>
    </w:p>
    <w:p w14:paraId="46602912" w14:textId="77777777" w:rsidR="008E1586" w:rsidRDefault="00786920">
      <w:pPr>
        <w:spacing w:after="0"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Αν δεν το συνυπογράφατε, κύριε Βορίδη, πρ</w:t>
      </w:r>
      <w:r>
        <w:rPr>
          <w:rFonts w:eastAsia="Times New Roman"/>
          <w:szCs w:val="24"/>
        </w:rPr>
        <w:t>οφανώς δεν ισχύει η μομφή. Αν δεν το συνυπογράφατε. Η πληροφόρηση η οποία είχα, και το έχω ξαναπεί εδώ μέσα και ήσασταν παρών, είναι ότι συνυπογράφατε μαζί με αυτόν με τον οποίο κάθεστε δίπλα.</w:t>
      </w:r>
    </w:p>
    <w:p w14:paraId="46602913" w14:textId="77777777" w:rsidR="008E1586" w:rsidRDefault="00786920">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Κύριε Υπουργέ, θα μου επιτρέψ</w:t>
      </w:r>
      <w:r>
        <w:rPr>
          <w:rFonts w:eastAsia="Times New Roman"/>
          <w:szCs w:val="24"/>
        </w:rPr>
        <w:t xml:space="preserve">ετε, επειδή </w:t>
      </w:r>
      <w:proofErr w:type="spellStart"/>
      <w:r>
        <w:rPr>
          <w:rFonts w:eastAsia="Times New Roman"/>
          <w:szCs w:val="24"/>
        </w:rPr>
        <w:t>προήδρευα</w:t>
      </w:r>
      <w:proofErr w:type="spellEnd"/>
      <w:r>
        <w:rPr>
          <w:rFonts w:eastAsia="Times New Roman"/>
          <w:szCs w:val="24"/>
        </w:rPr>
        <w:t xml:space="preserve"> τότε, από κάτω ο κ. Βορίδης είχε πει ότι δεν τον αφορά η </w:t>
      </w:r>
      <w:r>
        <w:rPr>
          <w:rFonts w:eastAsia="Times New Roman"/>
          <w:szCs w:val="24"/>
        </w:rPr>
        <w:lastRenderedPageBreak/>
        <w:t>υπόθεση, αλλά δεν μπόρεσε ούτε να ακουστεί ούτε να καταγραφεί στα Πρακτικά. Το είχε πει και τότε.</w:t>
      </w:r>
    </w:p>
    <w:p w14:paraId="46602914" w14:textId="77777777" w:rsidR="008E1586" w:rsidRDefault="00786920">
      <w:pPr>
        <w:spacing w:after="0" w:line="600" w:lineRule="auto"/>
        <w:ind w:firstLine="720"/>
        <w:jc w:val="both"/>
        <w:rPr>
          <w:rFonts w:eastAsia="Times New Roman"/>
          <w:szCs w:val="24"/>
        </w:rPr>
      </w:pPr>
      <w:r>
        <w:rPr>
          <w:rFonts w:eastAsia="Times New Roman"/>
          <w:szCs w:val="24"/>
        </w:rPr>
        <w:t>Συνεχίστε όμως, παρακαλώ σύντομα.</w:t>
      </w:r>
    </w:p>
    <w:p w14:paraId="46602915" w14:textId="77777777" w:rsidR="008E1586" w:rsidRDefault="00786920">
      <w:pPr>
        <w:spacing w:after="0"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b/>
          <w:szCs w:val="24"/>
        </w:rPr>
        <w:t xml:space="preserve"> </w:t>
      </w:r>
      <w:r>
        <w:rPr>
          <w:rFonts w:eastAsia="Times New Roman"/>
          <w:szCs w:val="24"/>
        </w:rPr>
        <w:t>Πάμε στο επόμενο, το οποίο θέλει απάντηση. Την θέλει ξανά την απάντηση, διότι την έχω δώσει, δεν γράφεται, δεν διαδίδεται και σε αντίθεση, διαδίδονται τα ψεύδη που λέει ο κ. Γεωργιάδης.</w:t>
      </w:r>
    </w:p>
    <w:p w14:paraId="46602916" w14:textId="77777777" w:rsidR="008E1586" w:rsidRDefault="00786920">
      <w:pPr>
        <w:spacing w:after="0" w:line="600" w:lineRule="auto"/>
        <w:ind w:firstLine="720"/>
        <w:jc w:val="both"/>
        <w:rPr>
          <w:rFonts w:eastAsia="Times New Roman"/>
          <w:szCs w:val="24"/>
        </w:rPr>
      </w:pPr>
      <w:r>
        <w:rPr>
          <w:rFonts w:eastAsia="Times New Roman"/>
          <w:szCs w:val="24"/>
        </w:rPr>
        <w:t>Η πραγματικότητα ποια είναι; Πιάσαμε έναν μηχανισμό να προσπαθεί να π</w:t>
      </w:r>
      <w:r>
        <w:rPr>
          <w:rFonts w:eastAsia="Times New Roman"/>
          <w:szCs w:val="24"/>
        </w:rPr>
        <w:t>αραχαράξει αποτελέσματα. Τον ελέγξαμε, διορθώσαμε την παραχάραξη και μου έκανε μήνυση ο κ. Γεωργιάδης και ο κ. Τζαβάρας για υπεξαίρεση δημοσίου εγγράφου. Εμένα, του Υπουργού. Και παράλληλα, κάνει και μήνυση στους υπαλλήλους που με δική μου εντολή έκαναν αυ</w:t>
      </w:r>
      <w:r>
        <w:rPr>
          <w:rFonts w:eastAsia="Times New Roman"/>
          <w:szCs w:val="24"/>
        </w:rPr>
        <w:t xml:space="preserve">τό το πράγμα. Δεν παρακάλεσα κανέναν στη Βουλή. Προκάλεσα να με πάνε με τον νόμο περί ευθύνης Υπουργών, για να ακουστούν αυτά εδώ μέσα. Και όχι με άρσεις ασυλίας Βουλευτή. Να με πάνε με τον νόμο και σας </w:t>
      </w:r>
      <w:proofErr w:type="spellStart"/>
      <w:r>
        <w:rPr>
          <w:rFonts w:eastAsia="Times New Roman"/>
          <w:szCs w:val="24"/>
        </w:rPr>
        <w:t>ξαναπροκαλώ</w:t>
      </w:r>
      <w:proofErr w:type="spellEnd"/>
      <w:r>
        <w:rPr>
          <w:rFonts w:eastAsia="Times New Roman"/>
          <w:szCs w:val="24"/>
        </w:rPr>
        <w:t xml:space="preserve"> και σας δείχνω. Κάντε την καταγγελία να π</w:t>
      </w:r>
      <w:r>
        <w:rPr>
          <w:rFonts w:eastAsia="Times New Roman"/>
          <w:szCs w:val="24"/>
        </w:rPr>
        <w:t>άω με τον νόμο περί ευθύνης Υπουργών, όχι με άρσεις ασυλίας. Ως Υπουργός έκανα αυτό που έκανα.</w:t>
      </w:r>
    </w:p>
    <w:p w14:paraId="46602917" w14:textId="77777777" w:rsidR="008E1586" w:rsidRDefault="00786920">
      <w:pPr>
        <w:spacing w:after="0" w:line="600" w:lineRule="auto"/>
        <w:ind w:firstLine="720"/>
        <w:jc w:val="both"/>
        <w:rPr>
          <w:rFonts w:eastAsia="Times New Roman"/>
          <w:szCs w:val="24"/>
        </w:rPr>
      </w:pPr>
      <w:r>
        <w:rPr>
          <w:rFonts w:eastAsia="Times New Roman"/>
          <w:szCs w:val="24"/>
        </w:rPr>
        <w:t xml:space="preserve">Δεύτερον, με μηνύουν. Γίνεται αυτό σε σχέση με μένα και ενώ ο </w:t>
      </w:r>
      <w:r>
        <w:rPr>
          <w:rFonts w:eastAsia="Times New Roman"/>
          <w:szCs w:val="24"/>
        </w:rPr>
        <w:t>ε</w:t>
      </w:r>
      <w:r>
        <w:rPr>
          <w:rFonts w:eastAsia="Times New Roman"/>
          <w:szCs w:val="24"/>
        </w:rPr>
        <w:t xml:space="preserve">ισαγγελέας </w:t>
      </w:r>
      <w:r>
        <w:rPr>
          <w:rFonts w:eastAsia="Times New Roman"/>
          <w:szCs w:val="24"/>
        </w:rPr>
        <w:t>π</w:t>
      </w:r>
      <w:r>
        <w:rPr>
          <w:rFonts w:eastAsia="Times New Roman"/>
          <w:szCs w:val="24"/>
        </w:rPr>
        <w:t xml:space="preserve">ρωτοδικών -προσέξτε αυτό που σας λέω και εγώ θα τα πω με ονόματα και διευθύνσεις όπως </w:t>
      </w:r>
      <w:r>
        <w:rPr>
          <w:rFonts w:eastAsia="Times New Roman"/>
          <w:szCs w:val="24"/>
        </w:rPr>
        <w:t xml:space="preserve">πάντα-, με επτά σελίδες σκεπτικό -γιατί έγινε προανάκριση για πλημμέλημα-, λέει «αρχειοθετείται η υπόθεση, δεν συμβαίνει κάτι», ένας </w:t>
      </w:r>
      <w:r>
        <w:rPr>
          <w:rFonts w:eastAsia="Times New Roman"/>
          <w:szCs w:val="24"/>
        </w:rPr>
        <w:t>Ε</w:t>
      </w:r>
      <w:r>
        <w:rPr>
          <w:rFonts w:eastAsia="Times New Roman"/>
          <w:szCs w:val="24"/>
        </w:rPr>
        <w:t xml:space="preserve">ισαγγελέας ο οποίος ονομάζεται Καραφλός, ο οποίος ήταν αυτός που αρχειοθέτησε την υπόθεση </w:t>
      </w:r>
      <w:r>
        <w:rPr>
          <w:rFonts w:eastAsia="Times New Roman"/>
          <w:szCs w:val="24"/>
        </w:rPr>
        <w:lastRenderedPageBreak/>
        <w:t>«</w:t>
      </w:r>
      <w:r>
        <w:rPr>
          <w:rFonts w:eastAsia="Times New Roman"/>
          <w:szCs w:val="24"/>
          <w:lang w:val="en-US"/>
        </w:rPr>
        <w:t>SIEMENS</w:t>
      </w:r>
      <w:r>
        <w:rPr>
          <w:rFonts w:eastAsia="Times New Roman"/>
          <w:szCs w:val="24"/>
        </w:rPr>
        <w:t>-ΟΣΕ</w:t>
      </w:r>
      <w:r>
        <w:rPr>
          <w:rFonts w:eastAsia="Times New Roman"/>
          <w:szCs w:val="24"/>
        </w:rPr>
        <w:t>»</w:t>
      </w:r>
      <w:r>
        <w:rPr>
          <w:rFonts w:eastAsia="Times New Roman"/>
          <w:szCs w:val="24"/>
        </w:rPr>
        <w:t>, τα 270 εκατομμύρι</w:t>
      </w:r>
      <w:r>
        <w:rPr>
          <w:rFonts w:eastAsia="Times New Roman"/>
          <w:szCs w:val="24"/>
        </w:rPr>
        <w:t xml:space="preserve">α με τις άμαξες που δεν χώραγαν να πάνε στις ράγες, ο ίδιος ο </w:t>
      </w:r>
      <w:r>
        <w:rPr>
          <w:rFonts w:eastAsia="Times New Roman"/>
          <w:szCs w:val="24"/>
        </w:rPr>
        <w:t>ε</w:t>
      </w:r>
      <w:r>
        <w:rPr>
          <w:rFonts w:eastAsia="Times New Roman"/>
          <w:szCs w:val="24"/>
        </w:rPr>
        <w:t xml:space="preserve">ισαγγελέας, ο οποίος πριν πάρει την απόφαση η Γερμανία να μην εκδώσει το </w:t>
      </w:r>
      <w:proofErr w:type="spellStart"/>
      <w:r>
        <w:rPr>
          <w:rFonts w:eastAsia="Times New Roman"/>
          <w:szCs w:val="24"/>
        </w:rPr>
        <w:t>Χριστοφοράκο</w:t>
      </w:r>
      <w:proofErr w:type="spellEnd"/>
      <w:r>
        <w:rPr>
          <w:rFonts w:eastAsia="Times New Roman"/>
          <w:szCs w:val="24"/>
        </w:rPr>
        <w:t xml:space="preserve">, χειριζόταν το διεθνές ένταλμα και δεν έκανε τίποτα, ο ίδιος ο </w:t>
      </w:r>
      <w:r>
        <w:rPr>
          <w:rFonts w:eastAsia="Times New Roman"/>
          <w:szCs w:val="24"/>
        </w:rPr>
        <w:t>ε</w:t>
      </w:r>
      <w:r>
        <w:rPr>
          <w:rFonts w:eastAsia="Times New Roman"/>
          <w:szCs w:val="24"/>
        </w:rPr>
        <w:t xml:space="preserve">ισαγγελέας στο χαρτί το οποίο έστειλε ο </w:t>
      </w:r>
      <w:proofErr w:type="spellStart"/>
      <w:r>
        <w:rPr>
          <w:rFonts w:eastAsia="Times New Roman"/>
          <w:szCs w:val="24"/>
        </w:rPr>
        <w:t>ε</w:t>
      </w:r>
      <w:r>
        <w:rPr>
          <w:rFonts w:eastAsia="Times New Roman"/>
          <w:szCs w:val="24"/>
        </w:rPr>
        <w:t>ισ</w:t>
      </w:r>
      <w:r>
        <w:rPr>
          <w:rFonts w:eastAsia="Times New Roman"/>
          <w:szCs w:val="24"/>
        </w:rPr>
        <w:t>αγγελέας,</w:t>
      </w:r>
      <w:r>
        <w:rPr>
          <w:rFonts w:eastAsia="Times New Roman"/>
          <w:szCs w:val="24"/>
        </w:rPr>
        <w:t>πρωτοδικών</w:t>
      </w:r>
      <w:proofErr w:type="spellEnd"/>
      <w:r>
        <w:rPr>
          <w:rFonts w:eastAsia="Times New Roman"/>
          <w:szCs w:val="24"/>
        </w:rPr>
        <w:t xml:space="preserve"> και</w:t>
      </w:r>
      <w:r>
        <w:rPr>
          <w:rFonts w:eastAsia="Times New Roman"/>
          <w:szCs w:val="24"/>
        </w:rPr>
        <w:t xml:space="preserve"> </w:t>
      </w:r>
      <w:r>
        <w:rPr>
          <w:rFonts w:eastAsia="Times New Roman"/>
          <w:szCs w:val="24"/>
        </w:rPr>
        <w:t xml:space="preserve">έλεγε να αρχειοθετηθεί η </w:t>
      </w:r>
      <w:proofErr w:type="spellStart"/>
      <w:r>
        <w:rPr>
          <w:rFonts w:eastAsia="Times New Roman"/>
          <w:szCs w:val="24"/>
        </w:rPr>
        <w:t>υπόθεση</w:t>
      </w:r>
      <w:r>
        <w:rPr>
          <w:rFonts w:eastAsia="Times New Roman"/>
          <w:szCs w:val="24"/>
        </w:rPr>
        <w:t>ο</w:t>
      </w:r>
      <w:proofErr w:type="spellEnd"/>
      <w:r>
        <w:rPr>
          <w:rFonts w:eastAsia="Times New Roman"/>
          <w:szCs w:val="24"/>
        </w:rPr>
        <w:t xml:space="preserve"> ίδιος ο </w:t>
      </w:r>
      <w:r>
        <w:rPr>
          <w:rFonts w:eastAsia="Times New Roman"/>
          <w:szCs w:val="24"/>
        </w:rPr>
        <w:t>ε</w:t>
      </w:r>
      <w:r>
        <w:rPr>
          <w:rFonts w:eastAsia="Times New Roman"/>
          <w:szCs w:val="24"/>
        </w:rPr>
        <w:t xml:space="preserve">ισαγγελέας </w:t>
      </w:r>
      <w:r>
        <w:rPr>
          <w:rFonts w:eastAsia="Times New Roman"/>
          <w:szCs w:val="24"/>
        </w:rPr>
        <w:t>λοιπόν</w:t>
      </w:r>
      <w:r>
        <w:rPr>
          <w:rFonts w:eastAsia="Times New Roman"/>
          <w:szCs w:val="24"/>
        </w:rPr>
        <w:t xml:space="preserve"> από πίσω γράφει «δεν συμφωνώ με την αρχειοθέτηση», ενώ έγινε προανάκριση για πλημμελήματα, η υπεξαγωγή εγγράφου. Λέει «δεν συμφωνώ, ασκήστε δίωξη για τρία κακουργήματα και</w:t>
      </w:r>
      <w:r>
        <w:rPr>
          <w:rFonts w:eastAsia="Times New Roman"/>
          <w:szCs w:val="24"/>
        </w:rPr>
        <w:t xml:space="preserve"> ένα πλημμέλημα». Αυτό έγινε και θα ελεγχθεί αυτό το πράγμα. Και θα ελεγχθεί αυτό το πράγμα. Γι’ αυτήν τη μήνυση μιλάει ο κ. Γεωργιάδης.</w:t>
      </w:r>
    </w:p>
    <w:p w14:paraId="46602918" w14:textId="77777777" w:rsidR="008E1586" w:rsidRDefault="00786920">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Καλώς.</w:t>
      </w:r>
    </w:p>
    <w:p w14:paraId="46602919" w14:textId="77777777" w:rsidR="008E1586" w:rsidRDefault="00786920">
      <w:pPr>
        <w:spacing w:after="0"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Όχι, μισό λεπτό. Ο καθένας βγάζε</w:t>
      </w:r>
      <w:r>
        <w:rPr>
          <w:rFonts w:eastAsia="Times New Roman"/>
          <w:szCs w:val="24"/>
        </w:rPr>
        <w:t>ι τα συμπεράσματά του.</w:t>
      </w:r>
    </w:p>
    <w:p w14:paraId="4660291A" w14:textId="77777777" w:rsidR="008E1586" w:rsidRDefault="00786920">
      <w:pPr>
        <w:spacing w:after="0" w:line="600" w:lineRule="auto"/>
        <w:ind w:firstLine="720"/>
        <w:jc w:val="both"/>
        <w:rPr>
          <w:rFonts w:eastAsia="Times New Roman"/>
          <w:szCs w:val="24"/>
        </w:rPr>
      </w:pPr>
      <w:r>
        <w:rPr>
          <w:rFonts w:eastAsia="Times New Roman"/>
          <w:szCs w:val="24"/>
        </w:rPr>
        <w:t xml:space="preserve">Δεύτερον, τα στοιχεία τα οποία έχουμε πάει στον </w:t>
      </w:r>
      <w:r>
        <w:rPr>
          <w:rFonts w:eastAsia="Times New Roman"/>
          <w:szCs w:val="24"/>
        </w:rPr>
        <w:t>ε</w:t>
      </w:r>
      <w:r>
        <w:rPr>
          <w:rFonts w:eastAsia="Times New Roman"/>
          <w:szCs w:val="24"/>
        </w:rPr>
        <w:t>ισαγγελέα και τα οποία αποδεικνύουν ότι την περίοδο που ήσασταν Υπουργός -γιατί μιλάτε για ανθρωπάκια-, είχατε προσλάβει είκοσι τρία άτομα συγκεκριμένα, τα οποία υποτίθεται είχαν προσλ</w:t>
      </w:r>
      <w:r>
        <w:rPr>
          <w:rFonts w:eastAsia="Times New Roman"/>
          <w:szCs w:val="24"/>
        </w:rPr>
        <w:t>ηφθεί στο ΚΕ</w:t>
      </w:r>
      <w:r>
        <w:rPr>
          <w:rFonts w:eastAsia="Times New Roman"/>
          <w:szCs w:val="24"/>
        </w:rPr>
        <w:t>Ε</w:t>
      </w:r>
      <w:r>
        <w:rPr>
          <w:rFonts w:eastAsia="Times New Roman"/>
          <w:szCs w:val="24"/>
        </w:rPr>
        <w:t>ΛΠΝΟ, είχαν διατεθεί στο γραφείο σας, κάποιοι έπαιρναν αργομισθία τελείως, γιατί δεν πάτησαν ποτέ εκεί που δούλευαν, που φαίνεται ότι μισθοδοτούνται -κάποιοι συνέχισαν επί εσάς, κύριε Βορίδη, μετά, ανανεώθηκαν οι θητείες τους από αυτούς που πρ</w:t>
      </w:r>
      <w:r>
        <w:rPr>
          <w:rFonts w:eastAsia="Times New Roman"/>
          <w:szCs w:val="24"/>
        </w:rPr>
        <w:t xml:space="preserve">οσέλαβε τότε ο κ. Γεωργιάδης-, γι’ αυτήν την παράνομη πρόσληψη δεν έχει κινηθεί τόσο γρήγορα η </w:t>
      </w:r>
      <w:r>
        <w:rPr>
          <w:rFonts w:eastAsia="Times New Roman"/>
          <w:szCs w:val="24"/>
        </w:rPr>
        <w:t>ε</w:t>
      </w:r>
      <w:r>
        <w:rPr>
          <w:rFonts w:eastAsia="Times New Roman"/>
          <w:szCs w:val="24"/>
        </w:rPr>
        <w:t xml:space="preserve">ισαγγελία. </w:t>
      </w:r>
    </w:p>
    <w:p w14:paraId="4660291B" w14:textId="77777777" w:rsidR="008E1586" w:rsidRDefault="00786920">
      <w:pPr>
        <w:spacing w:after="0" w:line="600" w:lineRule="auto"/>
        <w:ind w:firstLine="720"/>
        <w:jc w:val="both"/>
        <w:rPr>
          <w:rFonts w:eastAsia="Times New Roman"/>
          <w:szCs w:val="24"/>
        </w:rPr>
      </w:pPr>
      <w:r>
        <w:rPr>
          <w:rFonts w:eastAsia="Times New Roman"/>
          <w:szCs w:val="24"/>
        </w:rPr>
        <w:lastRenderedPageBreak/>
        <w:t xml:space="preserve">Εγώ τι συμπέρασμα να βγάλω; Θα με πουν κακό, θα με πουν ότι φέρομαι αντισυνταγματικά, θα μου πουν ότι κρίνω εκεί που δεν πρέπει. Αυτή είναι η </w:t>
      </w:r>
      <w:r>
        <w:rPr>
          <w:rFonts w:eastAsia="Times New Roman"/>
          <w:szCs w:val="24"/>
        </w:rPr>
        <w:t>πραγματικότητα.</w:t>
      </w:r>
    </w:p>
    <w:p w14:paraId="4660291C" w14:textId="77777777" w:rsidR="008E1586" w:rsidRDefault="00786920">
      <w:pPr>
        <w:spacing w:after="0" w:line="600" w:lineRule="auto"/>
        <w:ind w:firstLine="720"/>
        <w:jc w:val="both"/>
        <w:rPr>
          <w:rFonts w:eastAsia="Times New Roman"/>
          <w:szCs w:val="24"/>
        </w:rPr>
      </w:pPr>
      <w:r>
        <w:rPr>
          <w:rFonts w:eastAsia="Times New Roman"/>
          <w:szCs w:val="24"/>
        </w:rPr>
        <w:t xml:space="preserve">Κατάλαβες ποια είναι η πραγματικότητα; Θα το σπάσουμε το </w:t>
      </w:r>
      <w:proofErr w:type="spellStart"/>
      <w:r>
        <w:rPr>
          <w:rFonts w:eastAsia="Times New Roman"/>
          <w:szCs w:val="24"/>
        </w:rPr>
        <w:t>συστηματάκι</w:t>
      </w:r>
      <w:proofErr w:type="spellEnd"/>
      <w:r>
        <w:rPr>
          <w:rFonts w:eastAsia="Times New Roman"/>
          <w:szCs w:val="24"/>
        </w:rPr>
        <w:t xml:space="preserve"> σας. Θα το σπάσουμε. Όσο κι αν κλαίτε.</w:t>
      </w:r>
    </w:p>
    <w:p w14:paraId="4660291D" w14:textId="77777777" w:rsidR="008E1586" w:rsidRDefault="00786920">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Εντάξει, κύριε Υπουργέ.</w:t>
      </w:r>
    </w:p>
    <w:p w14:paraId="4660291E" w14:textId="77777777" w:rsidR="008E1586" w:rsidRDefault="00786920">
      <w:pPr>
        <w:spacing w:after="0" w:line="600" w:lineRule="auto"/>
        <w:ind w:firstLine="720"/>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ΑΔΩΝΙΣ ΓΕΩΡΓΙΑΔΗΣ:</w:t>
      </w:r>
      <w:r>
        <w:rPr>
          <w:rFonts w:eastAsia="Times New Roman"/>
          <w:szCs w:val="24"/>
        </w:rPr>
        <w:t xml:space="preserve"> Κύριε Πρόεδρε.</w:t>
      </w:r>
    </w:p>
    <w:p w14:paraId="4660291F" w14:textId="77777777" w:rsidR="008E1586" w:rsidRDefault="00786920">
      <w:pPr>
        <w:spacing w:after="0" w:line="600" w:lineRule="auto"/>
        <w:ind w:firstLine="720"/>
        <w:jc w:val="both"/>
        <w:rPr>
          <w:rFonts w:eastAsia="Times New Roman"/>
          <w:szCs w:val="24"/>
        </w:rPr>
      </w:pPr>
      <w:r>
        <w:rPr>
          <w:rFonts w:eastAsia="Times New Roman"/>
          <w:b/>
          <w:szCs w:val="24"/>
        </w:rPr>
        <w:t>ΠΡΟΕΔΡΕΥΩΝ (Αναστάσιος Κουράκ</w:t>
      </w:r>
      <w:r>
        <w:rPr>
          <w:rFonts w:eastAsia="Times New Roman"/>
          <w:b/>
          <w:szCs w:val="24"/>
        </w:rPr>
        <w:t>ης):</w:t>
      </w:r>
      <w:r>
        <w:rPr>
          <w:rFonts w:eastAsia="Times New Roman"/>
          <w:szCs w:val="24"/>
        </w:rPr>
        <w:t xml:space="preserve"> Όχι, όχι, κύριε Γεωργιάδη. Ο κ. Τριανταφυλλίδης έχει τον λόγο. Ελάτε κύριε Τριανταφυλλίδη.</w:t>
      </w:r>
    </w:p>
    <w:p w14:paraId="46602920" w14:textId="77777777" w:rsidR="008E1586" w:rsidRDefault="00786920">
      <w:pPr>
        <w:spacing w:after="0" w:line="600" w:lineRule="auto"/>
        <w:ind w:firstLine="720"/>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ΑΔΩΝΙΣ ΓΕΩΡΓΙΑΔΗΣ:</w:t>
      </w:r>
      <w:r>
        <w:rPr>
          <w:rFonts w:eastAsia="Times New Roman"/>
          <w:szCs w:val="24"/>
        </w:rPr>
        <w:t xml:space="preserve"> Κύριε Πρόεδρε, κύριε Πρόεδρε.</w:t>
      </w:r>
    </w:p>
    <w:p w14:paraId="46602921" w14:textId="77777777" w:rsidR="008E1586" w:rsidRDefault="00786920">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Δεν μπορεί να συνεχιστεί αυτό.</w:t>
      </w:r>
    </w:p>
    <w:p w14:paraId="46602922" w14:textId="77777777" w:rsidR="008E1586" w:rsidRDefault="00786920">
      <w:pPr>
        <w:spacing w:after="0" w:line="600" w:lineRule="auto"/>
        <w:ind w:firstLine="720"/>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ΑΔΩΝΙΣ ΓΕΩΡΓΙΑΔΗΣ:</w:t>
      </w:r>
      <w:r>
        <w:rPr>
          <w:rFonts w:eastAsia="Times New Roman"/>
          <w:szCs w:val="24"/>
        </w:rPr>
        <w:t xml:space="preserve"> Είκοσ</w:t>
      </w:r>
      <w:r>
        <w:rPr>
          <w:rFonts w:eastAsia="Times New Roman"/>
          <w:szCs w:val="24"/>
        </w:rPr>
        <w:t>ι δευτερόλεπτα.</w:t>
      </w:r>
    </w:p>
    <w:p w14:paraId="46602923" w14:textId="77777777" w:rsidR="008E1586" w:rsidRDefault="00786920">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Όχι, ούτε ένα. Δεν μπορεί να συνεχιστεί. Είναι αδύνατον αυτό. Δεν έχετε τον λόγο.</w:t>
      </w:r>
    </w:p>
    <w:p w14:paraId="46602924" w14:textId="77777777" w:rsidR="008E1586" w:rsidRDefault="00786920">
      <w:pPr>
        <w:spacing w:after="0" w:line="600" w:lineRule="auto"/>
        <w:ind w:firstLine="720"/>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ΑΔΩΝΙΣ ΓΕΩΡΓΙΑΔΗΣ:</w:t>
      </w:r>
      <w:r>
        <w:rPr>
          <w:rFonts w:eastAsia="Times New Roman"/>
          <w:szCs w:val="24"/>
        </w:rPr>
        <w:t xml:space="preserve"> Κύριε Υπουργέ, εάν η Κοινοβουλευτική Ομάδα του ΣΥΡΙΖΑ δέχεται να ψηφίσουμε τη διαδικασία του ά</w:t>
      </w:r>
      <w:r>
        <w:rPr>
          <w:rFonts w:eastAsia="Times New Roman"/>
          <w:szCs w:val="24"/>
        </w:rPr>
        <w:t xml:space="preserve">ρθρου 86 που μας αφορά, εμείς θα την καταθέσουμε. Σηκωθείτε και ζητήστε ότι θα ψηφίσει ο ΣΥΡΙΖΑ «ναι», και θα την καταθέσουμε. Εάν όμως ψηφίσουν «όχι», τότε λέτε ψέματα. </w:t>
      </w:r>
    </w:p>
    <w:p w14:paraId="46602925" w14:textId="77777777" w:rsidR="008E1586" w:rsidRDefault="00786920">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Δεν έχετε τον λόγο.</w:t>
      </w:r>
    </w:p>
    <w:p w14:paraId="46602926" w14:textId="77777777" w:rsidR="008E1586" w:rsidRDefault="00786920">
      <w:pPr>
        <w:spacing w:after="0" w:line="600" w:lineRule="auto"/>
        <w:ind w:firstLine="720"/>
        <w:jc w:val="both"/>
        <w:rPr>
          <w:rFonts w:eastAsia="Times New Roman"/>
          <w:szCs w:val="24"/>
        </w:rPr>
      </w:pPr>
      <w:r>
        <w:rPr>
          <w:rFonts w:eastAsia="Times New Roman"/>
          <w:b/>
          <w:szCs w:val="24"/>
        </w:rPr>
        <w:lastRenderedPageBreak/>
        <w:t>ΠΑΥΛΟΣ ΠΟΛΑΚΗΣ (Αναπληρωτής Υπο</w:t>
      </w:r>
      <w:r>
        <w:rPr>
          <w:rFonts w:eastAsia="Times New Roman"/>
          <w:b/>
          <w:szCs w:val="24"/>
        </w:rPr>
        <w:t>υργός Υγείας):</w:t>
      </w:r>
      <w:r>
        <w:rPr>
          <w:rFonts w:eastAsia="Times New Roman"/>
          <w:szCs w:val="24"/>
        </w:rPr>
        <w:t xml:space="preserve"> Μάζεψε τις υπογραφές.</w:t>
      </w:r>
    </w:p>
    <w:p w14:paraId="46602927" w14:textId="77777777" w:rsidR="008E1586" w:rsidRDefault="00786920">
      <w:pPr>
        <w:spacing w:after="0" w:line="600" w:lineRule="auto"/>
        <w:ind w:firstLine="720"/>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ΑΔΩΝΙΣ ΓΕΩΡΓΙΑΔΗΣ:</w:t>
      </w:r>
      <w:r>
        <w:rPr>
          <w:rFonts w:eastAsia="Times New Roman"/>
          <w:szCs w:val="24"/>
        </w:rPr>
        <w:t xml:space="preserve"> Και κύριε Υπουργέ της Δικαιοσύνης, ο κύριος Υπουργός της Υγείας, κατηγορεί τη </w:t>
      </w:r>
      <w:r>
        <w:rPr>
          <w:rFonts w:eastAsia="Times New Roman"/>
          <w:szCs w:val="24"/>
        </w:rPr>
        <w:t>δ</w:t>
      </w:r>
      <w:r>
        <w:rPr>
          <w:rFonts w:eastAsia="Times New Roman"/>
          <w:szCs w:val="24"/>
        </w:rPr>
        <w:t>ικαιοσύνη ότι την ελέγχουμε. Έχετε να πείτε κάτι;</w:t>
      </w:r>
    </w:p>
    <w:p w14:paraId="46602928" w14:textId="77777777" w:rsidR="008E1586" w:rsidRDefault="00786920">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Δεν γράφεται τίποτα στα Πρ</w:t>
      </w:r>
      <w:r>
        <w:rPr>
          <w:rFonts w:eastAsia="Times New Roman"/>
          <w:szCs w:val="24"/>
        </w:rPr>
        <w:t>ακτικά από αυτά που λέει ο κ. Γεωργιάδης.</w:t>
      </w:r>
    </w:p>
    <w:p w14:paraId="46602929" w14:textId="77777777" w:rsidR="008E1586" w:rsidRDefault="00786920">
      <w:pPr>
        <w:spacing w:after="0" w:line="600" w:lineRule="auto"/>
        <w:ind w:firstLine="720"/>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ΑΔΩΝΙΣ ΓΕΩΡΓΙΑΔΗΣ:</w:t>
      </w:r>
      <w:r>
        <w:rPr>
          <w:rFonts w:eastAsia="Times New Roman"/>
          <w:szCs w:val="24"/>
        </w:rPr>
        <w:t xml:space="preserve"> …</w:t>
      </w:r>
    </w:p>
    <w:p w14:paraId="4660292A" w14:textId="77777777" w:rsidR="008E1586" w:rsidRDefault="00786920">
      <w:pPr>
        <w:spacing w:after="0"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Καλά κάτσε κάτω. Εγώ είπα ονόματα.</w:t>
      </w:r>
    </w:p>
    <w:p w14:paraId="4660292B" w14:textId="77777777" w:rsidR="008E1586" w:rsidRDefault="00786920">
      <w:pPr>
        <w:spacing w:after="0" w:line="600" w:lineRule="auto"/>
        <w:ind w:firstLine="720"/>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ΑΔΩΝΙΣ ΓΕΩΡΓΙΑΔΗΣ: </w:t>
      </w:r>
      <w:r>
        <w:rPr>
          <w:rFonts w:eastAsia="Times New Roman"/>
          <w:szCs w:val="24"/>
        </w:rPr>
        <w:t>…</w:t>
      </w:r>
    </w:p>
    <w:p w14:paraId="4660292C" w14:textId="77777777" w:rsidR="008E1586" w:rsidRDefault="00786920">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4660292D" w14:textId="77777777" w:rsidR="008E1586" w:rsidRDefault="00786920">
      <w:pPr>
        <w:spacing w:after="0" w:line="600" w:lineRule="auto"/>
        <w:ind w:firstLine="720"/>
        <w:jc w:val="both"/>
        <w:rPr>
          <w:rFonts w:eastAsia="Times New Roman"/>
          <w:szCs w:val="24"/>
        </w:rPr>
      </w:pPr>
      <w:r>
        <w:rPr>
          <w:rFonts w:eastAsia="Times New Roman"/>
          <w:b/>
          <w:szCs w:val="24"/>
        </w:rPr>
        <w:t xml:space="preserve">ΠΡΟΕΔΡΕΥΩΝ </w:t>
      </w:r>
      <w:r>
        <w:rPr>
          <w:rFonts w:eastAsia="Times New Roman"/>
          <w:b/>
          <w:szCs w:val="24"/>
        </w:rPr>
        <w:t>(Αναστάσιος Κουράκης):</w:t>
      </w:r>
      <w:r>
        <w:rPr>
          <w:rFonts w:eastAsia="Times New Roman"/>
          <w:szCs w:val="24"/>
        </w:rPr>
        <w:t xml:space="preserve"> Κύριε Τριανταφυλλίδη, έχετε τον λόγο.</w:t>
      </w:r>
    </w:p>
    <w:p w14:paraId="4660292E"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Κυρίες και κύριοι συνάδελφοι, κύριε Πρόεδρε, η Νέα Δημοκρατία έχει υιοθετήσει πράγματι το μοντέλο της λειτουργίας μιας πολυεθνικής. Αυτός είναι ο στόχος της: «</w:t>
      </w:r>
      <w:proofErr w:type="spellStart"/>
      <w:r>
        <w:rPr>
          <w:rFonts w:eastAsia="Times New Roman" w:cs="Times New Roman"/>
          <w:szCs w:val="24"/>
        </w:rPr>
        <w:t>Σουρεάλ</w:t>
      </w:r>
      <w:proofErr w:type="spellEnd"/>
      <w:r>
        <w:rPr>
          <w:rFonts w:eastAsia="Times New Roman" w:cs="Times New Roman"/>
          <w:szCs w:val="24"/>
        </w:rPr>
        <w:t xml:space="preserve"> </w:t>
      </w:r>
      <w:proofErr w:type="spellStart"/>
      <w:r>
        <w:rPr>
          <w:rFonts w:eastAsia="Times New Roman" w:cs="Times New Roman"/>
          <w:szCs w:val="24"/>
        </w:rPr>
        <w:t>πολιτίκ</w:t>
      </w:r>
      <w:proofErr w:type="spellEnd"/>
      <w:r>
        <w:rPr>
          <w:rFonts w:eastAsia="Times New Roman" w:cs="Times New Roman"/>
          <w:szCs w:val="24"/>
        </w:rPr>
        <w:t>». Διαφωνούμε με τα μέτρα-αντίμετρα, στηλιτεύουμε τα μέτρα-αντίμετρα, καταψηφίζου</w:t>
      </w:r>
      <w:r>
        <w:rPr>
          <w:rFonts w:eastAsia="Times New Roman" w:cs="Times New Roman"/>
          <w:szCs w:val="24"/>
        </w:rPr>
        <w:t xml:space="preserve">με τα μέτρα-αντίμετρα, αλλά εάν γίνουμε γκουβέρνο –λέτε- θα υλοποιήσουμε μόνο τα μέτρα, αυτά και άλλα τόσα, γιατί τα αντίμετρα είναι «φούσκες». Αμετανόητα αδέξιοι! Εξουσία να </w:t>
      </w:r>
      <w:r>
        <w:rPr>
          <w:rFonts w:eastAsia="Times New Roman"/>
          <w:szCs w:val="24"/>
        </w:rPr>
        <w:t>҆</w:t>
      </w:r>
      <w:r>
        <w:rPr>
          <w:rFonts w:eastAsia="Times New Roman" w:cs="Times New Roman"/>
          <w:szCs w:val="24"/>
        </w:rPr>
        <w:t xml:space="preserve">ναι και ό,τι να </w:t>
      </w:r>
      <w:r>
        <w:rPr>
          <w:rFonts w:eastAsia="Times New Roman"/>
          <w:szCs w:val="24"/>
        </w:rPr>
        <w:t>҆</w:t>
      </w:r>
      <w:r>
        <w:rPr>
          <w:rFonts w:eastAsia="Times New Roman" w:cs="Times New Roman"/>
          <w:szCs w:val="24"/>
        </w:rPr>
        <w:t xml:space="preserve">ναι! </w:t>
      </w:r>
      <w:r>
        <w:rPr>
          <w:rFonts w:eastAsia="Times New Roman" w:cs="Times New Roman"/>
          <w:szCs w:val="24"/>
        </w:rPr>
        <w:lastRenderedPageBreak/>
        <w:t>Σπαρταρούν από το στερητικό σύνδρομο απώλειας εξουσίας και</w:t>
      </w:r>
      <w:r>
        <w:rPr>
          <w:rFonts w:eastAsia="Times New Roman" w:cs="Times New Roman"/>
          <w:szCs w:val="24"/>
        </w:rPr>
        <w:t xml:space="preserve"> παλινωδούν μεταξύ Ακροδεξιάς και Κέντρου. </w:t>
      </w:r>
    </w:p>
    <w:p w14:paraId="4660292F"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Πάμε στις αρχές του 2016 να δούμε το καλεντάρι της καταστροφής, τι έλεγαν οι «</w:t>
      </w:r>
      <w:proofErr w:type="spellStart"/>
      <w:r>
        <w:rPr>
          <w:rFonts w:eastAsia="Times New Roman" w:cs="Times New Roman"/>
          <w:szCs w:val="24"/>
        </w:rPr>
        <w:t>Νοστράδαμοι</w:t>
      </w:r>
      <w:proofErr w:type="spellEnd"/>
      <w:r>
        <w:rPr>
          <w:rFonts w:eastAsia="Times New Roman" w:cs="Times New Roman"/>
          <w:szCs w:val="24"/>
        </w:rPr>
        <w:t>» του τέλους, οι αμετανόητοι εραστές του «μαύρου» και της κινδυνολογίας. «Ναι, αλλά δεν κλείνετε την πρώτη αξιολόγηση». Έκλ</w:t>
      </w:r>
      <w:r>
        <w:rPr>
          <w:rFonts w:eastAsia="Times New Roman" w:cs="Times New Roman"/>
          <w:szCs w:val="24"/>
        </w:rPr>
        <w:t>εισε η πρώτη αξιολόγηση. «Ναι, αλλά καταρρέουν τα έσοδα». Όταν τα έσοδα έδειχναν ότι πάνε καλά, εκεί κοντά στον πέμπτο μήνα του 2016, άλλαξε τότε το τροπάριο: «Ναι, αλλά έρχεται ο κόφτης. Και όταν ο κόφτης έμεινε στα αζήτητα και τα έσοδα έδειχναν να καλπάζ</w:t>
      </w:r>
      <w:r>
        <w:rPr>
          <w:rFonts w:eastAsia="Times New Roman" w:cs="Times New Roman"/>
          <w:szCs w:val="24"/>
        </w:rPr>
        <w:t xml:space="preserve">ουν, έλεγαν: «Ναι, αλλά είναι </w:t>
      </w:r>
      <w:proofErr w:type="spellStart"/>
      <w:r>
        <w:rPr>
          <w:rFonts w:eastAsia="Times New Roman" w:cs="Times New Roman"/>
          <w:szCs w:val="24"/>
        </w:rPr>
        <w:t>υπερφορολόγηση</w:t>
      </w:r>
      <w:proofErr w:type="spellEnd"/>
      <w:r>
        <w:rPr>
          <w:rFonts w:eastAsia="Times New Roman" w:cs="Times New Roman"/>
          <w:szCs w:val="24"/>
        </w:rPr>
        <w:t xml:space="preserve">». </w:t>
      </w:r>
    </w:p>
    <w:p w14:paraId="46602930"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Ο Ευκλείδης ο </w:t>
      </w:r>
      <w:proofErr w:type="spellStart"/>
      <w:r>
        <w:rPr>
          <w:rFonts w:eastAsia="Times New Roman" w:cs="Times New Roman"/>
          <w:szCs w:val="24"/>
        </w:rPr>
        <w:t>Τσακαλώτος</w:t>
      </w:r>
      <w:proofErr w:type="spellEnd"/>
      <w:r>
        <w:rPr>
          <w:rFonts w:eastAsia="Times New Roman" w:cs="Times New Roman"/>
          <w:szCs w:val="24"/>
        </w:rPr>
        <w:t xml:space="preserve"> κατέθεσε τον πίνακα με τους «</w:t>
      </w:r>
      <w:r>
        <w:rPr>
          <w:rFonts w:eastAsia="Times New Roman" w:cs="Times New Roman"/>
          <w:szCs w:val="24"/>
          <w:lang w:val="en-US"/>
        </w:rPr>
        <w:t>champions</w:t>
      </w:r>
      <w:r>
        <w:rPr>
          <w:rFonts w:eastAsia="Times New Roman" w:cs="Times New Roman"/>
          <w:szCs w:val="24"/>
        </w:rPr>
        <w:t>», πρωταθλητές της φοροδιαφυγής. Δεν ήταν ο Εύοσμος, το Κορδελιό και η Σταυρούπολη, δεν ήταν η Δραπετσώνα, το Κερατσίνι και Πέραμα, αλλά ήταν η Σ</w:t>
      </w:r>
      <w:r>
        <w:rPr>
          <w:rFonts w:eastAsia="Times New Roman" w:cs="Times New Roman"/>
          <w:szCs w:val="24"/>
        </w:rPr>
        <w:t xml:space="preserve">αντορίνη, η Μύκονος –το κατέθεσα και στην </w:t>
      </w:r>
      <w:r>
        <w:rPr>
          <w:rFonts w:eastAsia="Times New Roman" w:cs="Times New Roman"/>
          <w:szCs w:val="24"/>
        </w:rPr>
        <w:t>ε</w:t>
      </w:r>
      <w:r>
        <w:rPr>
          <w:rFonts w:eastAsia="Times New Roman" w:cs="Times New Roman"/>
          <w:szCs w:val="24"/>
        </w:rPr>
        <w:t xml:space="preserve">πιτροπή- και η Ρόδος. Είχαμε 170% αύξηση κλοπής του ΦΠΑ. Όταν βγήκε ο Στουρνάρας στην Επιτροπή Οικονομικών και είπε ότι πήραμε 1,5 δισ. ευρώ από το πλαστικό χρήμα τότε γυρίσανε και είπαν: «Ναι, αλλά δεν πήρατε το </w:t>
      </w:r>
      <w:r>
        <w:rPr>
          <w:rFonts w:eastAsia="Times New Roman" w:cs="Times New Roman"/>
          <w:szCs w:val="24"/>
        </w:rPr>
        <w:t>χρέος και τη ποσοτική χαλάρωση». Ποιο χρέος; Αυτοί που ζητούσαν πιστοποιητικά βιωσιμότητας του χρέους, μιλούσαν για το χρέος και τώρα μιλούν για την ποσοτική χαλάρωση. Αναρωτιέμαι, όταν έρθει η ποσοτική χαλάρωση και η ρύθμιση του χρέους τι θα έχουν να πουν</w:t>
      </w:r>
      <w:r>
        <w:rPr>
          <w:rFonts w:eastAsia="Times New Roman" w:cs="Times New Roman"/>
          <w:szCs w:val="24"/>
        </w:rPr>
        <w:t xml:space="preserve">; </w:t>
      </w:r>
    </w:p>
    <w:p w14:paraId="46602931"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ψήφισαν τον Δεκέμβριο του 2016 τη δέκατη τρίτη σύνταξη, να μοιραστεί σε ένα εκατομμύριο εξακόσιες χιλιάδες χαμηλοσυνταξιούχους το ποσό των 630 εκατομμυρίων ευρώ. Μετά φαίνεται ο Αρχηγός Κυριάκος το μετάνιωσε και θυμήθηκε με </w:t>
      </w:r>
      <w:proofErr w:type="spellStart"/>
      <w:r>
        <w:rPr>
          <w:rFonts w:eastAsia="Times New Roman" w:cs="Times New Roman"/>
          <w:szCs w:val="24"/>
        </w:rPr>
        <w:t>χρονοκαθυστέρηση</w:t>
      </w:r>
      <w:proofErr w:type="spellEnd"/>
      <w:r>
        <w:rPr>
          <w:rFonts w:eastAsia="Times New Roman" w:cs="Times New Roman"/>
          <w:szCs w:val="24"/>
        </w:rPr>
        <w:t xml:space="preserve"> το 2017 </w:t>
      </w:r>
      <w:r>
        <w:rPr>
          <w:rFonts w:eastAsia="Times New Roman" w:cs="Times New Roman"/>
          <w:szCs w:val="24"/>
        </w:rPr>
        <w:t>ότι το 2016 έπρεπε να μοιραστεί το 0,5% του πλεονάσματος. Αλλά μετά λέει «καταψηφίζουμε τα αντίμετρα», τα οποία εξειδικεύουν και συγκεκριμενοποιούν τον τρόπο μοιράσματος του πλεονάσματος, που είχε ζητήσει νωρίτερα να μοιραστεί. Λίθοι</w:t>
      </w:r>
      <w:r>
        <w:rPr>
          <w:rFonts w:eastAsia="Times New Roman" w:cs="Times New Roman"/>
          <w:szCs w:val="24"/>
        </w:rPr>
        <w:t xml:space="preserve"> και</w:t>
      </w:r>
      <w:r>
        <w:rPr>
          <w:rFonts w:eastAsia="Times New Roman" w:cs="Times New Roman"/>
          <w:szCs w:val="24"/>
        </w:rPr>
        <w:t xml:space="preserve"> πλίνθοι και κέραμο</w:t>
      </w:r>
      <w:r>
        <w:rPr>
          <w:rFonts w:eastAsia="Times New Roman" w:cs="Times New Roman"/>
          <w:szCs w:val="24"/>
        </w:rPr>
        <w:t xml:space="preserve">ι ατάκτως </w:t>
      </w:r>
      <w:proofErr w:type="spellStart"/>
      <w:r>
        <w:rPr>
          <w:rFonts w:eastAsia="Times New Roman" w:cs="Times New Roman"/>
          <w:szCs w:val="24"/>
        </w:rPr>
        <w:t>ερριμμένα</w:t>
      </w:r>
      <w:proofErr w:type="spellEnd"/>
      <w:r>
        <w:rPr>
          <w:rFonts w:eastAsia="Times New Roman" w:cs="Times New Roman"/>
          <w:szCs w:val="24"/>
        </w:rPr>
        <w:t xml:space="preserve">! </w:t>
      </w:r>
    </w:p>
    <w:p w14:paraId="46602932"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Εξαγγέλλει ο Αρχηγός Κυριάκος μείωση του ΕΝΦΙΑ, που ο Βενιζέλος εισήγαγε ως ΕΕΤΗΔΕ. Υλοποιούμε τη δεύτερη μείωση του ΕΝΦΙΑ κατά 30%.</w:t>
      </w:r>
    </w:p>
    <w:p w14:paraId="46602933"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Εξαγγέλλει ο Αρχηγός Κυριάκος μείωση του ΦΠΑ των </w:t>
      </w:r>
      <w:proofErr w:type="spellStart"/>
      <w:r>
        <w:rPr>
          <w:rFonts w:eastAsia="Times New Roman" w:cs="Times New Roman"/>
          <w:szCs w:val="24"/>
        </w:rPr>
        <w:t>αγροεφοδίων</w:t>
      </w:r>
      <w:proofErr w:type="spellEnd"/>
      <w:r>
        <w:rPr>
          <w:rFonts w:eastAsia="Times New Roman" w:cs="Times New Roman"/>
          <w:szCs w:val="24"/>
        </w:rPr>
        <w:t xml:space="preserve"> από το 24% στο 13%. Ήδη έχει ανακοινωθεί</w:t>
      </w:r>
      <w:r>
        <w:rPr>
          <w:rFonts w:eastAsia="Times New Roman" w:cs="Times New Roman"/>
          <w:szCs w:val="24"/>
        </w:rPr>
        <w:t xml:space="preserve"> ότι από 1</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 xml:space="preserve">2017 -το λέμε σε όλη την ελληνική περιφέρεια, σε όλους τους Έλληνες αγρότες- για λιπάσματα, αγροτικά μηχανήματα </w:t>
      </w:r>
      <w:proofErr w:type="spellStart"/>
      <w:r>
        <w:rPr>
          <w:rFonts w:eastAsia="Times New Roman" w:cs="Times New Roman"/>
          <w:szCs w:val="24"/>
        </w:rPr>
        <w:t>κλπ</w:t>
      </w:r>
      <w:proofErr w:type="spellEnd"/>
      <w:r>
        <w:rPr>
          <w:rFonts w:eastAsia="Times New Roman" w:cs="Times New Roman"/>
          <w:szCs w:val="24"/>
        </w:rPr>
        <w:t xml:space="preserve"> από το 24% θα πάει στο 13%, έχοντας «πρίμο σεκόντο» τόσα και άλλα τόσα. </w:t>
      </w:r>
    </w:p>
    <w:p w14:paraId="46602934" w14:textId="77777777" w:rsidR="008E1586" w:rsidRDefault="00786920">
      <w:pPr>
        <w:spacing w:after="0" w:line="600" w:lineRule="auto"/>
        <w:ind w:firstLine="720"/>
        <w:jc w:val="both"/>
        <w:rPr>
          <w:rFonts w:eastAsia="Times New Roman" w:cs="Times New Roman"/>
          <w:b/>
          <w:szCs w:val="24"/>
        </w:rPr>
      </w:pPr>
      <w:r>
        <w:rPr>
          <w:rFonts w:eastAsia="Times New Roman" w:cs="Times New Roman"/>
          <w:szCs w:val="24"/>
        </w:rPr>
        <w:t>Το πολιτικό, στρατηγικό, προγραμματικό, ιδεολογικό στά</w:t>
      </w:r>
      <w:r>
        <w:rPr>
          <w:rFonts w:eastAsia="Times New Roman" w:cs="Times New Roman"/>
          <w:szCs w:val="24"/>
        </w:rPr>
        <w:t xml:space="preserve">τους αναζητείται. Η πυξίδα τρελάθηκε. Η χάραξη πορείας είναι ανύπαρκτη. Ομοιάζει ο Αρχηγός Κυριάκος με τον Χριστόφορο Κολόμβο: Όταν ξεκινούσε δεν ήξερε πού πήγαινε και όταν έφτασε δεν ήξερε πού βρισκόταν. «Silver </w:t>
      </w:r>
      <w:proofErr w:type="spellStart"/>
      <w:r>
        <w:rPr>
          <w:rFonts w:eastAsia="Times New Roman" w:cs="Times New Roman"/>
          <w:szCs w:val="24"/>
        </w:rPr>
        <w:t>alert</w:t>
      </w:r>
      <w:proofErr w:type="spellEnd"/>
      <w:r>
        <w:rPr>
          <w:rFonts w:eastAsia="Times New Roman" w:cs="Times New Roman"/>
          <w:szCs w:val="24"/>
        </w:rPr>
        <w:t>: Αρχηγός Κυριάκος αναζητεί πρόγραμμα,</w:t>
      </w:r>
      <w:r>
        <w:rPr>
          <w:rFonts w:eastAsia="Times New Roman" w:cs="Times New Roman"/>
          <w:szCs w:val="24"/>
        </w:rPr>
        <w:t xml:space="preserve"> θέσεις, δεσμεύσεις, προοπτική». Βοηθήστε τον να βρει πρόγραμμα, θέσεις, δεσμεύσεις, προοπτική! Βγαίνοντας στον πηγαιμό για την «καρέκλα», να εύχεσαι να είναι μικρά η αναμονή! </w:t>
      </w:r>
    </w:p>
    <w:p w14:paraId="4660293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Όμως ο κυρίαρχος ελληνικός λαός, οι εκατοντάδες χιλιάδες άνεργοι, άστεγοι, άπορ</w:t>
      </w:r>
      <w:r>
        <w:rPr>
          <w:rFonts w:eastAsia="Times New Roman" w:cs="Times New Roman"/>
          <w:szCs w:val="24"/>
        </w:rPr>
        <w:t>οι, αυτοί που ταυτίστηκαν με την ελπίδα του Προέδρου Αλέξη Τσίπρα και του ΣΥΡΙΖΑ, των κινημάτων, των συλλογικοτήτων, μπορεί να πονάνε, τα μέτρα να είναι σκληρά, αλλά ξέρουν βαθιά πού βρίσκεται η ελπίδα. Από εμάς ζητάνε, από εμάς διεκδικούν, από εμάς αναζητ</w:t>
      </w:r>
      <w:r>
        <w:rPr>
          <w:rFonts w:eastAsia="Times New Roman" w:cs="Times New Roman"/>
          <w:szCs w:val="24"/>
        </w:rPr>
        <w:t xml:space="preserve">ούν τη διαφορετική πορεία. Εσάς σας έκριναν στην αναμονή, στην αναζήτηση πυξίδας, στην αναζήτηση πορείας και κατεύθυνσης. </w:t>
      </w:r>
    </w:p>
    <w:p w14:paraId="4660293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Και έρχομαι τώρα σε αυτό που ξαναείπα: «Η καρέκλα», λέει, τα «ανθρωπάκια» του ΣΥΡΙΖΑ. «Ανθρωπάκια»; </w:t>
      </w:r>
      <w:proofErr w:type="spellStart"/>
      <w:r>
        <w:rPr>
          <w:rFonts w:eastAsia="Times New Roman" w:cs="Times New Roman"/>
          <w:szCs w:val="24"/>
        </w:rPr>
        <w:t>Αμ</w:t>
      </w:r>
      <w:proofErr w:type="spellEnd"/>
      <w:r>
        <w:rPr>
          <w:rFonts w:eastAsia="Times New Roman" w:cs="Times New Roman"/>
          <w:szCs w:val="24"/>
        </w:rPr>
        <w:t xml:space="preserve">’ έπος </w:t>
      </w:r>
      <w:proofErr w:type="spellStart"/>
      <w:r>
        <w:rPr>
          <w:rFonts w:eastAsia="Times New Roman" w:cs="Times New Roman"/>
          <w:szCs w:val="24"/>
        </w:rPr>
        <w:t>αμ</w:t>
      </w:r>
      <w:proofErr w:type="spellEnd"/>
      <w:r>
        <w:rPr>
          <w:rFonts w:eastAsia="Times New Roman" w:cs="Times New Roman"/>
          <w:szCs w:val="24"/>
        </w:rPr>
        <w:t>’ έργον, κατάργηση της</w:t>
      </w:r>
      <w:r>
        <w:rPr>
          <w:rFonts w:eastAsia="Times New Roman" w:cs="Times New Roman"/>
          <w:szCs w:val="24"/>
        </w:rPr>
        <w:t xml:space="preserve"> έκπτωσης φόρου Βουλευτών, τα δύο τελευταία εδάφια της παραγράφου 1 του άρθρου 5 του Ζ΄ </w:t>
      </w:r>
      <w:r>
        <w:rPr>
          <w:rFonts w:eastAsia="Times New Roman" w:cs="Times New Roman"/>
          <w:szCs w:val="24"/>
        </w:rPr>
        <w:t>ψ</w:t>
      </w:r>
      <w:r>
        <w:rPr>
          <w:rFonts w:eastAsia="Times New Roman" w:cs="Times New Roman"/>
          <w:szCs w:val="24"/>
        </w:rPr>
        <w:t xml:space="preserve">ηφίσματος του έτους 1975. Το 77% αφορολόγητο που λένε εδώ και επτά - οκτώ μήνες κάποια </w:t>
      </w:r>
      <w:proofErr w:type="spellStart"/>
      <w:r>
        <w:rPr>
          <w:rFonts w:eastAsia="Times New Roman" w:cs="Times New Roman"/>
          <w:szCs w:val="24"/>
        </w:rPr>
        <w:t>πρωινάδικα</w:t>
      </w:r>
      <w:proofErr w:type="spellEnd"/>
      <w:r>
        <w:rPr>
          <w:rFonts w:eastAsia="Times New Roman" w:cs="Times New Roman"/>
          <w:szCs w:val="24"/>
        </w:rPr>
        <w:t>, εσκεμμένα, για να προκαλέσουν ρήγματα στο εσωτερικό της Κοινοβουλευτ</w:t>
      </w:r>
      <w:r>
        <w:rPr>
          <w:rFonts w:eastAsia="Times New Roman" w:cs="Times New Roman"/>
          <w:szCs w:val="24"/>
        </w:rPr>
        <w:t xml:space="preserve">ικής Ομάδας, -για τους Βουλευτές που έχουν αφορολόγητο 77%- καταργείται. </w:t>
      </w:r>
    </w:p>
    <w:p w14:paraId="4660293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Ήταν μια συγκεκριμένη πρόταση –και τα καταθέτω στα Πρακτικά- όπου η ταπεινότητά μου εξέφρασε –στις 26 Μαρτίου 2017 στην εφημερίδα </w:t>
      </w:r>
      <w:r>
        <w:rPr>
          <w:rFonts w:eastAsia="Times New Roman" w:cs="Times New Roman"/>
          <w:szCs w:val="24"/>
        </w:rPr>
        <w:t>«</w:t>
      </w:r>
      <w:proofErr w:type="spellStart"/>
      <w:r>
        <w:rPr>
          <w:rFonts w:eastAsia="Times New Roman" w:cs="Times New Roman"/>
          <w:szCs w:val="24"/>
          <w:lang w:val="en-US"/>
        </w:rPr>
        <w:t>Kontra</w:t>
      </w:r>
      <w:proofErr w:type="spellEnd"/>
      <w:r>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w:t>
      </w:r>
      <w:r>
        <w:rPr>
          <w:rFonts w:eastAsia="Times New Roman" w:cs="Times New Roman"/>
          <w:szCs w:val="24"/>
        </w:rPr>
        <w:t xml:space="preserve"> και στις 14 Μαρτίου με συνέντευξή μου </w:t>
      </w:r>
      <w:r>
        <w:rPr>
          <w:rFonts w:eastAsia="Times New Roman" w:cs="Times New Roman"/>
          <w:szCs w:val="24"/>
        </w:rPr>
        <w:t xml:space="preserve">στον </w:t>
      </w:r>
      <w:r>
        <w:rPr>
          <w:rFonts w:eastAsia="Times New Roman" w:cs="Times New Roman"/>
          <w:szCs w:val="24"/>
        </w:rPr>
        <w:t>«</w:t>
      </w:r>
      <w:r>
        <w:rPr>
          <w:rFonts w:eastAsia="Times New Roman" w:cs="Times New Roman"/>
          <w:szCs w:val="24"/>
          <w:lang w:val="en-US"/>
        </w:rPr>
        <w:t>Flash</w:t>
      </w:r>
      <w:r>
        <w:rPr>
          <w:rFonts w:eastAsia="Times New Roman" w:cs="Times New Roman"/>
          <w:szCs w:val="24"/>
        </w:rPr>
        <w:t>»</w:t>
      </w:r>
      <w:r>
        <w:rPr>
          <w:rFonts w:eastAsia="Times New Roman" w:cs="Times New Roman"/>
          <w:szCs w:val="24"/>
        </w:rPr>
        <w:t xml:space="preserve">- και μετά έγινε ερώτηση δώδεκα συναδέλφων μου, μετά έγινε ομόφωνη απόφαση του </w:t>
      </w:r>
      <w:r>
        <w:rPr>
          <w:rFonts w:eastAsia="Times New Roman" w:cs="Times New Roman"/>
          <w:szCs w:val="24"/>
        </w:rPr>
        <w:t>π</w:t>
      </w:r>
      <w:r>
        <w:rPr>
          <w:rFonts w:eastAsia="Times New Roman" w:cs="Times New Roman"/>
          <w:szCs w:val="24"/>
        </w:rPr>
        <w:t xml:space="preserve">ροεδρείου της Κοινοβουλευτικής Ομάδας και έρχεται εδώ. </w:t>
      </w:r>
    </w:p>
    <w:p w14:paraId="4660293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Αγαπάς την «καρέκλα»; Απόδειξη! </w:t>
      </w:r>
    </w:p>
    <w:p w14:paraId="4660293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Βουλευτής κ. </w:t>
      </w:r>
      <w:proofErr w:type="spellStart"/>
      <w:r>
        <w:rPr>
          <w:rFonts w:eastAsia="Times New Roman" w:cs="Times New Roman"/>
          <w:szCs w:val="24"/>
        </w:rPr>
        <w:t>Αλέξαδρος</w:t>
      </w:r>
      <w:proofErr w:type="spellEnd"/>
      <w:r>
        <w:rPr>
          <w:rFonts w:eastAsia="Times New Roman" w:cs="Times New Roman"/>
          <w:szCs w:val="24"/>
        </w:rPr>
        <w:t xml:space="preserve"> Τριανταφυλλίδης καταθέτει για</w:t>
      </w:r>
      <w:r>
        <w:rPr>
          <w:rFonts w:eastAsia="Times New Roman" w:cs="Times New Roman"/>
          <w:szCs w:val="24"/>
        </w:rPr>
        <w:t xml:space="preserve"> </w:t>
      </w:r>
      <w:r>
        <w:rPr>
          <w:rFonts w:eastAsia="Times New Roman" w:cs="Times New Roman"/>
          <w:szCs w:val="24"/>
        </w:rPr>
        <w:t xml:space="preserve">τα </w:t>
      </w:r>
      <w:r>
        <w:rPr>
          <w:rFonts w:eastAsia="Times New Roman" w:cs="Times New Roman"/>
          <w:szCs w:val="24"/>
        </w:rPr>
        <w:t xml:space="preserve">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4660293A"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Καλώ την Κοινοβουλευτική Ομάδα του ΣΥΡΙΖΑ, το </w:t>
      </w:r>
      <w:r>
        <w:rPr>
          <w:rFonts w:eastAsia="Times New Roman" w:cs="Times New Roman"/>
          <w:szCs w:val="24"/>
        </w:rPr>
        <w:t>π</w:t>
      </w:r>
      <w:r>
        <w:rPr>
          <w:rFonts w:eastAsia="Times New Roman" w:cs="Times New Roman"/>
          <w:szCs w:val="24"/>
        </w:rPr>
        <w:t>ροεδρείο της Κοινοβουλευτικής μου Ομάδας, την Κυβέρνηση και τον Αλέξη Τσίπρα, να ζητήσουμε ονομαστική ψηφοφορία για το άρθρο 71. Εδώ, παρόντες και όχι απόντες. Να δούμε εσάς που δεν αγαπάτε την «καρέκλα» και εμάς που είμαστε τα «ανθρωπάκια» και την αγαπάμε</w:t>
      </w:r>
      <w:r>
        <w:rPr>
          <w:rFonts w:eastAsia="Times New Roman" w:cs="Times New Roman"/>
          <w:szCs w:val="24"/>
        </w:rPr>
        <w:t xml:space="preserve">. </w:t>
      </w:r>
    </w:p>
    <w:p w14:paraId="4660293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Εμείς είμαστε και αποδείξαμε ότι είμαστε οπαδοί του βιωμένου παραδείγματος. Ό,τι ζητάς από τον λαό, ό,τι ζητάς από το αφορολόγητο, πρέπει πρώτα να το υφίστασαι εσύ. </w:t>
      </w:r>
    </w:p>
    <w:p w14:paraId="4660293C"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660293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Η ι</w:t>
      </w:r>
      <w:r>
        <w:rPr>
          <w:rFonts w:eastAsia="Times New Roman" w:cs="Times New Roman"/>
          <w:szCs w:val="24"/>
        </w:rPr>
        <w:t>στορία με την «καρέκλα» έχει παραγίνει. Βουλευτές με δέκα, είκοσι, τριάντα, σαράντα χρόνια στα βουλευτικά έδρανα εγκαλούν ανθρώπους, αγρότες, εργάτες, βιοτέχνες, γιους και κόρες μισθωτών, συνταξιούχων, άνεργων, που παλεύουν από οκτώ χρονών για να βγάλουν μ</w:t>
      </w:r>
      <w:r>
        <w:rPr>
          <w:rFonts w:eastAsia="Times New Roman" w:cs="Times New Roman"/>
          <w:szCs w:val="24"/>
        </w:rPr>
        <w:t xml:space="preserve">εροκάματο! Τους εγκαλούν οι επαγγελματίες πολιτικοί, οι πορφυρογέννητοι! Θα εγκαλέσετε εμάς; </w:t>
      </w:r>
    </w:p>
    <w:p w14:paraId="4660293E" w14:textId="77777777" w:rsidR="008E1586" w:rsidRDefault="0078692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w:t>
      </w:r>
      <w:r>
        <w:rPr>
          <w:rFonts w:eastAsia="Times New Roman" w:cs="Times New Roman"/>
          <w:szCs w:val="24"/>
        </w:rPr>
        <w:t xml:space="preserve"> </w:t>
      </w:r>
      <w:r>
        <w:rPr>
          <w:rFonts w:eastAsia="Times New Roman" w:cs="Times New Roman"/>
          <w:szCs w:val="24"/>
        </w:rPr>
        <w:t>ΑΝΕΛ</w:t>
      </w:r>
      <w:r>
        <w:rPr>
          <w:rFonts w:eastAsia="Times New Roman" w:cs="Times New Roman"/>
          <w:szCs w:val="24"/>
        </w:rPr>
        <w:t>)</w:t>
      </w:r>
    </w:p>
    <w:p w14:paraId="4660293F"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Ολοκληρώστε, παρακαλώ, κύριε Τριανταφυλλίδη. </w:t>
      </w:r>
    </w:p>
    <w:p w14:paraId="46602940"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lastRenderedPageBreak/>
        <w:t>ΑΛΕΞΑΝΔΡΟΣ ΤΡΙΑΝΤΑΦΥΛΛΙΔ</w:t>
      </w:r>
      <w:r>
        <w:rPr>
          <w:rFonts w:eastAsia="Times New Roman" w:cs="Times New Roman"/>
          <w:b/>
          <w:szCs w:val="24"/>
        </w:rPr>
        <w:t>ΗΣ:</w:t>
      </w:r>
      <w:r>
        <w:rPr>
          <w:rFonts w:eastAsia="Times New Roman" w:cs="Times New Roman"/>
          <w:szCs w:val="24"/>
        </w:rPr>
        <w:t xml:space="preserve"> Η ώρα της αλήθειας έφτασε. Αγαπάς την «καρέκλα»; Απόφαση! Όλοι μαζί, παρόντες στην Αίθουσα και όχι απόντες, ψηφίζουμε ένας προς έναν, ονομαστικά και μπαίνουμε στον δρόμο που εξομοιώνει τους Βουλευτές ως πολίτες αυξημένης ευθύνης με τον κάθε πολίτη που </w:t>
      </w:r>
      <w:r>
        <w:rPr>
          <w:rFonts w:eastAsia="Times New Roman" w:cs="Times New Roman"/>
          <w:szCs w:val="24"/>
        </w:rPr>
        <w:t xml:space="preserve">συμμεριζόμαστε την έγνοια του, το πρόβλημά του, τους άνεργους, άστεγους και άπορους. </w:t>
      </w:r>
    </w:p>
    <w:p w14:paraId="46602941"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Δεν μπορώ να γνωρίζω καλύτερα –και με αυτό κλείνω- τη Νέα Δημοκρατία, από τον συνάδελφό μου τον δημοσιογράφο Μανώλη Κοττάκη. Αξίζει, λέει στην εφημερίδα </w:t>
      </w:r>
      <w:r>
        <w:rPr>
          <w:rFonts w:eastAsia="Times New Roman" w:cs="Times New Roman"/>
          <w:szCs w:val="24"/>
        </w:rPr>
        <w:t>«</w:t>
      </w:r>
      <w:r>
        <w:rPr>
          <w:rFonts w:eastAsia="Times New Roman" w:cs="Times New Roman"/>
          <w:szCs w:val="24"/>
        </w:rPr>
        <w:t>ΔΗΜΟΚΡΑΤΙΑ</w:t>
      </w:r>
      <w:r>
        <w:rPr>
          <w:rFonts w:eastAsia="Times New Roman" w:cs="Times New Roman"/>
          <w:szCs w:val="24"/>
        </w:rPr>
        <w:t>»</w:t>
      </w:r>
      <w:r>
        <w:rPr>
          <w:rFonts w:eastAsia="Times New Roman" w:cs="Times New Roman"/>
          <w:szCs w:val="24"/>
        </w:rPr>
        <w:t xml:space="preserve">, να </w:t>
      </w:r>
      <w:r>
        <w:rPr>
          <w:rFonts w:eastAsia="Times New Roman" w:cs="Times New Roman"/>
          <w:szCs w:val="24"/>
        </w:rPr>
        <w:t xml:space="preserve">διερωτηθεί κανείς: τι είναι η Νέα Δημοκρατία σήμερα; Μεταξύ των ταξιτζήδων και της εταιρείας </w:t>
      </w:r>
      <w:r>
        <w:rPr>
          <w:rFonts w:eastAsia="Times New Roman" w:cs="Times New Roman"/>
          <w:szCs w:val="24"/>
        </w:rPr>
        <w:t>«</w:t>
      </w:r>
      <w:r>
        <w:rPr>
          <w:rFonts w:eastAsia="Times New Roman" w:cs="Times New Roman"/>
          <w:szCs w:val="24"/>
          <w:lang w:val="en-US"/>
        </w:rPr>
        <w:t>UBER</w:t>
      </w:r>
      <w:r>
        <w:rPr>
          <w:rFonts w:eastAsia="Times New Roman" w:cs="Times New Roman"/>
          <w:szCs w:val="24"/>
        </w:rPr>
        <w:t>»</w:t>
      </w:r>
      <w:r>
        <w:rPr>
          <w:rFonts w:eastAsia="Times New Roman" w:cs="Times New Roman"/>
          <w:szCs w:val="24"/>
        </w:rPr>
        <w:t xml:space="preserve">, που θέλει να απελευθερώσει κι άλλο την αγορά ταξί, είναι -σύμφωνα με δήλωση κορυφαίου στελέχους της- με τη δεύτερη, την </w:t>
      </w:r>
      <w:r>
        <w:rPr>
          <w:rFonts w:eastAsia="Times New Roman" w:cs="Times New Roman"/>
          <w:szCs w:val="24"/>
        </w:rPr>
        <w:t>«</w:t>
      </w:r>
      <w:r>
        <w:rPr>
          <w:rFonts w:eastAsia="Times New Roman" w:cs="Times New Roman"/>
          <w:szCs w:val="24"/>
          <w:lang w:val="en-US"/>
        </w:rPr>
        <w:t>UBER</w:t>
      </w:r>
      <w:r>
        <w:rPr>
          <w:rFonts w:eastAsia="Times New Roman" w:cs="Times New Roman"/>
          <w:szCs w:val="24"/>
        </w:rPr>
        <w:t>»</w:t>
      </w:r>
      <w:r>
        <w:rPr>
          <w:rFonts w:eastAsia="Times New Roman" w:cs="Times New Roman"/>
          <w:szCs w:val="24"/>
        </w:rPr>
        <w:t>. Μεταξύ συνταξιούχων και δαν</w:t>
      </w:r>
      <w:r>
        <w:rPr>
          <w:rFonts w:eastAsia="Times New Roman" w:cs="Times New Roman"/>
          <w:szCs w:val="24"/>
        </w:rPr>
        <w:t xml:space="preserve">ειστών, όταν ερωτάται για το βοήθημα, είναι με τους δανειστές, εναντίον των οποίων τώρα διαμαρτύρεται και δηλώνει «παρών» στη Βουλή. Μεταξύ </w:t>
      </w:r>
      <w:proofErr w:type="spellStart"/>
      <w:r>
        <w:rPr>
          <w:rFonts w:eastAsia="Times New Roman" w:cs="Times New Roman"/>
          <w:szCs w:val="24"/>
        </w:rPr>
        <w:t>καναλαρχών</w:t>
      </w:r>
      <w:proofErr w:type="spellEnd"/>
      <w:r>
        <w:rPr>
          <w:rFonts w:eastAsia="Times New Roman" w:cs="Times New Roman"/>
          <w:szCs w:val="24"/>
        </w:rPr>
        <w:t>, που πλήρωσαν 300 εκατομμύρια ευρώ, και δημοσίου συμφέροντος, που επιτάσσει το τέλος της αναρχίας στα ΜΜΕ</w:t>
      </w:r>
      <w:r>
        <w:rPr>
          <w:rFonts w:eastAsia="Times New Roman" w:cs="Times New Roman"/>
          <w:szCs w:val="24"/>
        </w:rPr>
        <w:t xml:space="preserve">, δείχνει να είναι με τους πρώτους. Έως και παρέμβαση έκανε στο ΕΣΡ ο Αρχηγός Κυριάκος για να μην προχωρήσει ο διαγωνισμός. Υπάρχει άραγε η ψευδαίσθηση ότι δεν τα βλέπει αυτά η κοινωνία και ότι τα σκεπάζουν οι δημοσκοπήσεις; </w:t>
      </w:r>
      <w:proofErr w:type="spellStart"/>
      <w:r>
        <w:rPr>
          <w:rFonts w:eastAsia="Times New Roman" w:cs="Times New Roman"/>
          <w:szCs w:val="24"/>
        </w:rPr>
        <w:t>Φευ</w:t>
      </w:r>
      <w:proofErr w:type="spellEnd"/>
      <w:r>
        <w:rPr>
          <w:rFonts w:eastAsia="Times New Roman" w:cs="Times New Roman"/>
          <w:szCs w:val="24"/>
        </w:rPr>
        <w:t>!</w:t>
      </w:r>
    </w:p>
    <w:p w14:paraId="46602942"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Καταθέτω για τα Πρακτικά ό</w:t>
      </w:r>
      <w:r>
        <w:rPr>
          <w:rFonts w:eastAsia="Times New Roman" w:cs="Times New Roman"/>
          <w:szCs w:val="24"/>
        </w:rPr>
        <w:t xml:space="preserve">σα είπε ο κατ’ εξοχήν </w:t>
      </w:r>
      <w:proofErr w:type="spellStart"/>
      <w:r>
        <w:rPr>
          <w:rFonts w:eastAsia="Times New Roman" w:cs="Times New Roman"/>
          <w:szCs w:val="24"/>
        </w:rPr>
        <w:t>σ</w:t>
      </w:r>
      <w:r>
        <w:rPr>
          <w:rFonts w:eastAsia="Times New Roman" w:cs="Times New Roman"/>
          <w:szCs w:val="24"/>
        </w:rPr>
        <w:t>υριζαίος</w:t>
      </w:r>
      <w:proofErr w:type="spellEnd"/>
      <w:r>
        <w:rPr>
          <w:rFonts w:eastAsia="Times New Roman" w:cs="Times New Roman"/>
          <w:szCs w:val="24"/>
        </w:rPr>
        <w:t xml:space="preserve"> συνάδελφός μου, Μανώλης Κοττάκης.</w:t>
      </w:r>
    </w:p>
    <w:p w14:paraId="46602943"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Βουλευτής κ. Αλέξανδρος Τριανταφυλλίδης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w:t>
      </w:r>
      <w:r>
        <w:rPr>
          <w:rFonts w:eastAsia="Times New Roman" w:cs="Times New Roman"/>
          <w:szCs w:val="24"/>
        </w:rPr>
        <w:t>ας και Πρακτικών της Βουλής)</w:t>
      </w:r>
    </w:p>
    <w:p w14:paraId="46602944"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Καλώς. Ολοκληρώστε, σας παρακαλώ.</w:t>
      </w:r>
    </w:p>
    <w:p w14:paraId="46602945"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Και κλείνω με το εξής: Η κοινωνία, αγαπητοί μου Υπουργοί –και τώρα στρέφομαι σε σας, κύριε </w:t>
      </w:r>
      <w:proofErr w:type="spellStart"/>
      <w:r>
        <w:rPr>
          <w:rFonts w:eastAsia="Times New Roman" w:cs="Times New Roman"/>
          <w:szCs w:val="24"/>
        </w:rPr>
        <w:t>Χουλιαράκη</w:t>
      </w:r>
      <w:proofErr w:type="spellEnd"/>
      <w:r>
        <w:rPr>
          <w:rFonts w:eastAsia="Times New Roman" w:cs="Times New Roman"/>
          <w:szCs w:val="24"/>
        </w:rPr>
        <w:t xml:space="preserve"> και κύριε Παπαδημητρίου- δεν </w:t>
      </w:r>
      <w:r>
        <w:rPr>
          <w:rFonts w:eastAsia="Times New Roman" w:cs="Times New Roman"/>
          <w:szCs w:val="24"/>
        </w:rPr>
        <w:t>μπορεί να περιμένει. Δεν έχουμε χρόνο. Πρέπει να κόψουμε δρόμο. Άνεργοι, άστεγοι, άποροι, ζητούν ελπίδα. Από εμάς περιμένουν. Εμάς έχουν εμπιστευθεί, στους δικούς μας ώμους έχουν αγκιστρωθεί, να ξαναβάλουμε την ψυχή μας και την κρίση μας και να την ταυτίσο</w:t>
      </w:r>
      <w:r>
        <w:rPr>
          <w:rFonts w:eastAsia="Times New Roman" w:cs="Times New Roman"/>
          <w:szCs w:val="24"/>
        </w:rPr>
        <w:t xml:space="preserve">υμε με τον κοινωνικό παλμογράφο. </w:t>
      </w:r>
    </w:p>
    <w:p w14:paraId="4660294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Πείτε στον </w:t>
      </w:r>
      <w:proofErr w:type="spellStart"/>
      <w:r>
        <w:rPr>
          <w:rFonts w:eastAsia="Times New Roman" w:cs="Times New Roman"/>
          <w:szCs w:val="24"/>
        </w:rPr>
        <w:t>Πιτσιλή</w:t>
      </w:r>
      <w:proofErr w:type="spellEnd"/>
      <w:r>
        <w:rPr>
          <w:rFonts w:eastAsia="Times New Roman" w:cs="Times New Roman"/>
          <w:szCs w:val="24"/>
        </w:rPr>
        <w:t xml:space="preserve"> να σταματήσει τις κατασχέσεις μικροποσών από καταθέσεις φτωχών πολιτών. </w:t>
      </w:r>
    </w:p>
    <w:p w14:paraId="4660294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w:t>
      </w:r>
      <w:proofErr w:type="spellStart"/>
      <w:r>
        <w:rPr>
          <w:rFonts w:eastAsia="Times New Roman" w:cs="Times New Roman"/>
          <w:szCs w:val="24"/>
        </w:rPr>
        <w:t>προτιμησιακό</w:t>
      </w:r>
      <w:proofErr w:type="spellEnd"/>
      <w:r>
        <w:rPr>
          <w:rFonts w:eastAsia="Times New Roman" w:cs="Times New Roman"/>
          <w:szCs w:val="24"/>
        </w:rPr>
        <w:t xml:space="preserve"> καθεστώς των δανειοληπτών πρώτης κατοικίας πριν το δάνειο πάει σε κόκκινα </w:t>
      </w:r>
      <w:r>
        <w:rPr>
          <w:rFonts w:eastAsia="Times New Roman" w:cs="Times New Roman"/>
          <w:szCs w:val="24"/>
          <w:lang w:val="en-US"/>
        </w:rPr>
        <w:t>funds</w:t>
      </w:r>
      <w:r>
        <w:rPr>
          <w:rFonts w:eastAsia="Times New Roman" w:cs="Times New Roman"/>
          <w:szCs w:val="24"/>
        </w:rPr>
        <w:t xml:space="preserve">. </w:t>
      </w:r>
    </w:p>
    <w:p w14:paraId="4660294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Επιτέλους, άδειες </w:t>
      </w:r>
      <w:r>
        <w:rPr>
          <w:rFonts w:eastAsia="Times New Roman" w:cs="Times New Roman"/>
          <w:szCs w:val="24"/>
        </w:rPr>
        <w:t xml:space="preserve">για τον </w:t>
      </w:r>
      <w:proofErr w:type="spellStart"/>
      <w:r>
        <w:rPr>
          <w:rFonts w:eastAsia="Times New Roman" w:cs="Times New Roman"/>
          <w:szCs w:val="24"/>
        </w:rPr>
        <w:t>ιντερνετικό</w:t>
      </w:r>
      <w:proofErr w:type="spellEnd"/>
      <w:r>
        <w:rPr>
          <w:rFonts w:eastAsia="Times New Roman" w:cs="Times New Roman"/>
          <w:szCs w:val="24"/>
        </w:rPr>
        <w:t xml:space="preserve"> τζόγο. Δεν μπορεί να κόβουμε 20 και 30 ευρώ από τον </w:t>
      </w:r>
      <w:proofErr w:type="spellStart"/>
      <w:r>
        <w:rPr>
          <w:rFonts w:eastAsia="Times New Roman" w:cs="Times New Roman"/>
          <w:szCs w:val="24"/>
        </w:rPr>
        <w:t>μικροσυνταξιούχο</w:t>
      </w:r>
      <w:proofErr w:type="spellEnd"/>
      <w:r>
        <w:rPr>
          <w:rFonts w:eastAsia="Times New Roman" w:cs="Times New Roman"/>
          <w:szCs w:val="24"/>
        </w:rPr>
        <w:t xml:space="preserve"> και να αφήνουμε 6 δισεκατομμύρια τζίρο από το </w:t>
      </w:r>
      <w:proofErr w:type="spellStart"/>
      <w:r>
        <w:rPr>
          <w:rFonts w:eastAsia="Times New Roman" w:cs="Times New Roman"/>
          <w:szCs w:val="24"/>
        </w:rPr>
        <w:t>ιντερνετικό</w:t>
      </w:r>
      <w:proofErr w:type="spellEnd"/>
      <w:r>
        <w:rPr>
          <w:rFonts w:eastAsia="Times New Roman" w:cs="Times New Roman"/>
          <w:szCs w:val="24"/>
        </w:rPr>
        <w:t xml:space="preserve"> στοίχημα χωρίς άδειες.</w:t>
      </w:r>
    </w:p>
    <w:p w14:paraId="4660294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Πρέπει να υλοποιηθεί ο ακατάσχετος λογαριασμός για τους επαγγελματίες, τους εμπόρους κ</w:t>
      </w:r>
      <w:r>
        <w:rPr>
          <w:rFonts w:eastAsia="Times New Roman" w:cs="Times New Roman"/>
          <w:szCs w:val="24"/>
        </w:rPr>
        <w:t xml:space="preserve">αι τους βιοτέχνες. </w:t>
      </w:r>
    </w:p>
    <w:p w14:paraId="4660294A"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Όσο και να θέλουν οι </w:t>
      </w:r>
      <w:proofErr w:type="spellStart"/>
      <w:r>
        <w:rPr>
          <w:rFonts w:eastAsia="Times New Roman" w:cs="Times New Roman"/>
          <w:szCs w:val="24"/>
        </w:rPr>
        <w:t>Κασσάνδρες</w:t>
      </w:r>
      <w:proofErr w:type="spellEnd"/>
      <w:r>
        <w:rPr>
          <w:rFonts w:eastAsia="Times New Roman" w:cs="Times New Roman"/>
          <w:szCs w:val="24"/>
        </w:rPr>
        <w:t xml:space="preserve">, εμείς θα πάμε όλοι μαζί, ταυτισμένοι με την ελπίδα και την ψυχή του λαού και των πολιτών, που έχει ονοματεπώνυμο: Αλέξης Τσίπρας. </w:t>
      </w:r>
    </w:p>
    <w:p w14:paraId="4660294B" w14:textId="77777777" w:rsidR="008E1586" w:rsidRDefault="0078692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w:t>
      </w:r>
      <w:r>
        <w:rPr>
          <w:rFonts w:eastAsia="Times New Roman" w:cs="Times New Roman"/>
          <w:szCs w:val="24"/>
        </w:rPr>
        <w:t>ΝΕΛ</w:t>
      </w:r>
      <w:r>
        <w:rPr>
          <w:rFonts w:eastAsia="Times New Roman" w:cs="Times New Roman"/>
          <w:szCs w:val="24"/>
        </w:rPr>
        <w:t>)</w:t>
      </w:r>
    </w:p>
    <w:p w14:paraId="4660294C"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ΠΡΟΕΔΡΕΥΩΝ (Αν</w:t>
      </w:r>
      <w:r>
        <w:rPr>
          <w:rFonts w:eastAsia="Times New Roman" w:cs="Times New Roman"/>
          <w:b/>
          <w:szCs w:val="24"/>
        </w:rPr>
        <w:t xml:space="preserve">αστάσιος Κουράκης): </w:t>
      </w:r>
      <w:r>
        <w:rPr>
          <w:rFonts w:eastAsia="Times New Roman" w:cs="Times New Roman"/>
          <w:szCs w:val="24"/>
        </w:rPr>
        <w:t xml:space="preserve"> Ευχαριστούμε τον κ. Τριανταφυλλίδη. </w:t>
      </w:r>
    </w:p>
    <w:p w14:paraId="4660294D"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ΔΗΜΗΤΡΙΟΣ ΓΑΚΗΣ: </w:t>
      </w:r>
      <w:r>
        <w:rPr>
          <w:rFonts w:eastAsia="Times New Roman" w:cs="Times New Roman"/>
          <w:szCs w:val="24"/>
        </w:rPr>
        <w:t xml:space="preserve">Κύριε Πρόεδρε, τον λόγο παρακαλώ, για μια παρέμβαση είκοσι δευτερολέπτων. </w:t>
      </w:r>
    </w:p>
    <w:p w14:paraId="4660294E"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Ο κ. Γάκης έχει τον λόγο. </w:t>
      </w:r>
    </w:p>
    <w:p w14:paraId="4660294F"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ΔΗΜΗΤΡΙΟΣ ΓΑΚΗΣ: </w:t>
      </w:r>
      <w:r>
        <w:rPr>
          <w:rFonts w:eastAsia="Times New Roman" w:cs="Times New Roman"/>
          <w:szCs w:val="24"/>
        </w:rPr>
        <w:t>Δεν θα αμφισβητήσω τα στοιχεία που ο κ. Τριανταφυλλίδης είπε για την αύξηση των εσόδων 170% στα νησιά της Ρόδου, Μυκόνου και της Σαντορίνης. Πρέπει να διευκρινίσουμε, όμως, ότι αυτά είναι αποτέλεσμα της πολύ καλής τουριστικής περιόδου που είχαμε πέρυσι και</w:t>
      </w:r>
      <w:r>
        <w:rPr>
          <w:rFonts w:eastAsia="Times New Roman" w:cs="Times New Roman"/>
          <w:szCs w:val="24"/>
        </w:rPr>
        <w:t xml:space="preserve"> δεύτερον, της κατάργησης των μειωμένων συντελεστών ΦΠΑ. Δεν είναι </w:t>
      </w:r>
      <w:proofErr w:type="spellStart"/>
      <w:r>
        <w:rPr>
          <w:rFonts w:eastAsia="Times New Roman" w:cs="Times New Roman"/>
          <w:szCs w:val="24"/>
        </w:rPr>
        <w:t>φοροκλέφτες</w:t>
      </w:r>
      <w:proofErr w:type="spellEnd"/>
      <w:r>
        <w:rPr>
          <w:rFonts w:eastAsia="Times New Roman" w:cs="Times New Roman"/>
          <w:szCs w:val="24"/>
        </w:rPr>
        <w:t xml:space="preserve">, ούτε φοροδιαφεύγουν απόλυτα οι επιχειρηματίες στη Ρόδο, στη Σαντορίνη και στη Μύκονο. </w:t>
      </w:r>
    </w:p>
    <w:p w14:paraId="46602950"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6602951"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w:t>
      </w:r>
    </w:p>
    <w:p w14:paraId="46602952"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Κύρ</w:t>
      </w:r>
      <w:r>
        <w:rPr>
          <w:rFonts w:eastAsia="Times New Roman" w:cs="Times New Roman"/>
          <w:szCs w:val="24"/>
        </w:rPr>
        <w:t xml:space="preserve">ιε Πρόεδρε, τον λόγο παρακαλώ. </w:t>
      </w:r>
    </w:p>
    <w:p w14:paraId="46602953"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Ο κ. </w:t>
      </w:r>
      <w:proofErr w:type="spellStart"/>
      <w:r>
        <w:rPr>
          <w:rFonts w:eastAsia="Times New Roman" w:cs="Times New Roman"/>
          <w:szCs w:val="24"/>
        </w:rPr>
        <w:t>Σταϊκούρας</w:t>
      </w:r>
      <w:proofErr w:type="spellEnd"/>
      <w:r>
        <w:rPr>
          <w:rFonts w:eastAsia="Times New Roman" w:cs="Times New Roman"/>
          <w:szCs w:val="24"/>
        </w:rPr>
        <w:t xml:space="preserve"> έχει τον λόγο. </w:t>
      </w:r>
    </w:p>
    <w:p w14:paraId="46602954"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ΧΡΗΣΤΟΣ ΣΤΑΪΚΟΥΡΑΣ: </w:t>
      </w:r>
      <w:r>
        <w:rPr>
          <w:rFonts w:eastAsia="Times New Roman" w:cs="Times New Roman"/>
          <w:szCs w:val="24"/>
        </w:rPr>
        <w:t>Απλά, σε συνέχεια της τοποθέτησης του κ. Τριανταφυλλίδη, επειδή έχει ένα κενό η ενημέρωση, από ό,τι κατάλαβα, κάποιες ώρες, να πω ότι η Νέ</w:t>
      </w:r>
      <w:r>
        <w:rPr>
          <w:rFonts w:eastAsia="Times New Roman" w:cs="Times New Roman"/>
          <w:szCs w:val="24"/>
        </w:rPr>
        <w:t xml:space="preserve">α Δημοκρατία έχει τοποθετηθεί με ευθύτητα για το άρθρο 71. Θα το ψηφίσει και ζητάει από εσάς να δούμε τι θα κάνετε στην τροπολογία. </w:t>
      </w:r>
    </w:p>
    <w:p w14:paraId="46602955"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κύριε </w:t>
      </w:r>
      <w:proofErr w:type="spellStart"/>
      <w:r>
        <w:rPr>
          <w:rFonts w:eastAsia="Times New Roman" w:cs="Times New Roman"/>
          <w:szCs w:val="24"/>
        </w:rPr>
        <w:t>Σταϊκούρα</w:t>
      </w:r>
      <w:proofErr w:type="spellEnd"/>
      <w:r>
        <w:rPr>
          <w:rFonts w:eastAsia="Times New Roman" w:cs="Times New Roman"/>
          <w:szCs w:val="24"/>
        </w:rPr>
        <w:t xml:space="preserve">. </w:t>
      </w:r>
    </w:p>
    <w:p w14:paraId="4660295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Τον λόγο έχει ο Υπουργός Οικονομίας και Ανάπτυξης κ. Δήμο</w:t>
      </w:r>
      <w:r>
        <w:rPr>
          <w:rFonts w:eastAsia="Times New Roman" w:cs="Times New Roman"/>
          <w:szCs w:val="24"/>
        </w:rPr>
        <w:t xml:space="preserve">ς Παπαδημητρίου. </w:t>
      </w:r>
    </w:p>
    <w:p w14:paraId="4660295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46602958"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ΔΗΜΟΣ ΠΑΠΑΔΗΜΗΤΡΙΟΥ (Υπουργός Οικονομίας και Ανάπτυξης): </w:t>
      </w:r>
      <w:r>
        <w:rPr>
          <w:rFonts w:eastAsia="Times New Roman" w:cs="Times New Roman"/>
          <w:szCs w:val="24"/>
        </w:rPr>
        <w:t>Κυρίες και κύριοι Βουλευτές, ορισμένοι πιστεύουν πως η ανάπτυξη είναι ένας μαγικός αριθμός αύξησης του ΑΕΠ που αρκεί να έχει θετικό πρόσημο. Αυτό είν</w:t>
      </w:r>
      <w:r>
        <w:rPr>
          <w:rFonts w:eastAsia="Times New Roman" w:cs="Times New Roman"/>
          <w:szCs w:val="24"/>
        </w:rPr>
        <w:t xml:space="preserve">αι λάθος που συγχέει την ανάκαμψη με την ανάπτυξη. Η ανάκαμψη της οικονομίας για να έχει διάρκεια και να γίνει βιώσιμη ανάπτυξη, πρέπει να έχει γερά δομικά θεμέλια και να αγγίζει το σύνολο της οικονομίας και της κοινωνίας. </w:t>
      </w:r>
    </w:p>
    <w:p w14:paraId="4660295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Επιδίωξη της συμφωνίας με τους π</w:t>
      </w:r>
      <w:r>
        <w:rPr>
          <w:rFonts w:eastAsia="Times New Roman" w:cs="Times New Roman"/>
          <w:szCs w:val="24"/>
        </w:rPr>
        <w:t>ιστωτές, είναι να δημιουργηθούν παρόμοια γερά θεμέλια, μέσα από μεταρρυθμίσεις στις δομές της οικονομίας, ώστε να ανακτηθεί η εμπιστοσύνη πιστωτών και επενδυτών στην ελληνική οικονομία και να υπάρξουν οι αναγκαίες εισροές κεφαλαίων για τη χρηματοδότηση επε</w:t>
      </w:r>
      <w:r>
        <w:rPr>
          <w:rFonts w:eastAsia="Times New Roman" w:cs="Times New Roman"/>
          <w:szCs w:val="24"/>
        </w:rPr>
        <w:t xml:space="preserve">νδύσεων και τη δημιουργία απασχόλησης. </w:t>
      </w:r>
    </w:p>
    <w:p w14:paraId="4660295A"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Με την ευκαιρία της συζήτησης για το πολυνομοσχέδιο, θα ήθελα να αναφερθώ στο περιεχόμενο τεσσάρων μεταρρυθμίσεων που άπτονται του αντικειμένου </w:t>
      </w:r>
      <w:r>
        <w:rPr>
          <w:rFonts w:eastAsia="Times New Roman" w:cs="Times New Roman"/>
          <w:szCs w:val="24"/>
        </w:rPr>
        <w:lastRenderedPageBreak/>
        <w:t>του Υπουργείου Οικονομίας και Ανάπτυξης. Πιστεύω ότι με τον έναν ή τον ά</w:t>
      </w:r>
      <w:r>
        <w:rPr>
          <w:rFonts w:eastAsia="Times New Roman" w:cs="Times New Roman"/>
          <w:szCs w:val="24"/>
        </w:rPr>
        <w:t xml:space="preserve">λλο τρόπο συμβάλλουν στην πορεία ανάπτυξης της οικονομίας που δρομολογεί η τρέχουσα συμφωνία. </w:t>
      </w:r>
    </w:p>
    <w:p w14:paraId="4660295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Η πρώτη αλλαγή αφορά τη ρύθμιση του κανονιστικού πλαισίου για τη δημοσιότητα στο Κεντρικό Ηλεκτρονικό Μητρώο Δημοσίων Συμβάσεων ΚΗΜΔΗΣ, όπως λέγεται, προκηρύξεων</w:t>
      </w:r>
      <w:r>
        <w:rPr>
          <w:rFonts w:eastAsia="Times New Roman" w:cs="Times New Roman"/>
          <w:szCs w:val="24"/>
        </w:rPr>
        <w:t xml:space="preserve"> και διακηρύξεων στις διαδικασίες ανάθεσης δημοσίων συμβάσεων του ν</w:t>
      </w:r>
      <w:r>
        <w:rPr>
          <w:rFonts w:eastAsia="Times New Roman" w:cs="Times New Roman"/>
          <w:szCs w:val="24"/>
        </w:rPr>
        <w:t>.</w:t>
      </w:r>
      <w:r>
        <w:rPr>
          <w:rFonts w:eastAsia="Times New Roman" w:cs="Times New Roman"/>
          <w:szCs w:val="24"/>
        </w:rPr>
        <w:t xml:space="preserve">4412/2016. </w:t>
      </w:r>
    </w:p>
    <w:p w14:paraId="4660295C"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Με τις τροποποιήσεις που επέρχονται απλοποιείται το πλαίσιο της δημοσιότητας προκηρύξεων και διακηρύξεων προκειμένου με την έκδοση της κανονιστικής απόφασης για το ΚΗΜΔΗΣ, να κ</w:t>
      </w:r>
      <w:r>
        <w:rPr>
          <w:rFonts w:eastAsia="Times New Roman" w:cs="Times New Roman"/>
          <w:szCs w:val="24"/>
        </w:rPr>
        <w:t xml:space="preserve">αταστεί αυτό το μοναδικό σημείο δημοσιότητας. </w:t>
      </w:r>
    </w:p>
    <w:p w14:paraId="4660295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Επίσης, μετατίθεται σταδιακά στις 15 Ιουνίου τρέχοντος και 20 Οκτωβρίου τρέχοντος, η υποχρέωση χρήσης του εθνικού συστήματος ηλεκτρονικών δημοσίων συμβάσεων για κατηγορίες έργων, μελετών και συναφών υπηρεσιών.</w:t>
      </w:r>
      <w:r>
        <w:rPr>
          <w:rFonts w:eastAsia="Times New Roman" w:cs="Times New Roman"/>
          <w:szCs w:val="24"/>
        </w:rPr>
        <w:t xml:space="preserve"> </w:t>
      </w:r>
    </w:p>
    <w:p w14:paraId="4660295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Η σταδιακή εφαρμογή επιβάλλεται για λόγους επαρκούς εκπαίδευσης των αναθετουσών αρχών και αναθετόντων φορέων. </w:t>
      </w:r>
    </w:p>
    <w:p w14:paraId="4660295F"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Με την ευκαιρία καταθέτω νομοτεχνικές βελτιώσεις σε αυτό το άρθρο. </w:t>
      </w:r>
    </w:p>
    <w:p w14:paraId="46602960"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κ. Δήμος Παπαδημητρίου καταθέτει τις </w:t>
      </w:r>
      <w:r>
        <w:rPr>
          <w:rFonts w:eastAsia="Times New Roman" w:cs="Times New Roman"/>
          <w:szCs w:val="24"/>
        </w:rPr>
        <w:t>προαναφερθείσες νομοτεχνικές βελτιώσεις, οι οποίες έχουν ως εξής:</w:t>
      </w:r>
    </w:p>
    <w:p w14:paraId="46602961" w14:textId="77777777" w:rsidR="008E1586" w:rsidRDefault="00786920">
      <w:pPr>
        <w:spacing w:after="0" w:line="600" w:lineRule="auto"/>
        <w:ind w:firstLine="720"/>
        <w:jc w:val="center"/>
        <w:rPr>
          <w:rFonts w:eastAsia="Times New Roman" w:cs="Times New Roman"/>
          <w:szCs w:val="24"/>
        </w:rPr>
      </w:pPr>
      <w:r>
        <w:rPr>
          <w:rFonts w:eastAsia="Times New Roman" w:cs="Times New Roman"/>
          <w:szCs w:val="24"/>
        </w:rPr>
        <w:t>(</w:t>
      </w:r>
      <w:r>
        <w:rPr>
          <w:rFonts w:eastAsia="Times New Roman" w:cs="Times New Roman"/>
          <w:szCs w:val="24"/>
        </w:rPr>
        <w:t>Αλλαγή σελ.</w:t>
      </w:r>
      <w:r>
        <w:rPr>
          <w:rFonts w:eastAsia="Times New Roman" w:cs="Times New Roman"/>
          <w:szCs w:val="24"/>
        </w:rPr>
        <w:t>)</w:t>
      </w:r>
    </w:p>
    <w:p w14:paraId="46602962" w14:textId="77777777" w:rsidR="008E1586" w:rsidRDefault="00786920">
      <w:pPr>
        <w:spacing w:after="0" w:line="600" w:lineRule="auto"/>
        <w:ind w:firstLine="720"/>
        <w:jc w:val="center"/>
        <w:rPr>
          <w:rFonts w:eastAsia="Times New Roman" w:cs="Times New Roman"/>
          <w:szCs w:val="24"/>
        </w:rPr>
      </w:pPr>
      <w:r>
        <w:rPr>
          <w:rFonts w:eastAsia="Times New Roman" w:cs="Times New Roman"/>
          <w:szCs w:val="24"/>
        </w:rPr>
        <w:t>(</w:t>
      </w:r>
      <w:r>
        <w:rPr>
          <w:rFonts w:eastAsia="Times New Roman" w:cs="Times New Roman"/>
          <w:szCs w:val="24"/>
        </w:rPr>
        <w:t>Να μπουν οι σελ. 237-238</w:t>
      </w:r>
      <w:r>
        <w:rPr>
          <w:rFonts w:eastAsia="Times New Roman" w:cs="Times New Roman"/>
          <w:szCs w:val="24"/>
        </w:rPr>
        <w:t>)</w:t>
      </w:r>
    </w:p>
    <w:p w14:paraId="46602963" w14:textId="77777777" w:rsidR="008E1586" w:rsidRDefault="00786920">
      <w:pPr>
        <w:spacing w:after="0" w:line="600" w:lineRule="auto"/>
        <w:ind w:firstLine="720"/>
        <w:jc w:val="center"/>
        <w:rPr>
          <w:rFonts w:eastAsia="Times New Roman" w:cs="Times New Roman"/>
          <w:b/>
          <w:szCs w:val="24"/>
        </w:rPr>
      </w:pPr>
      <w:r>
        <w:rPr>
          <w:rFonts w:eastAsia="Times New Roman" w:cs="Times New Roman"/>
          <w:szCs w:val="24"/>
        </w:rPr>
        <w:t>(</w:t>
      </w:r>
      <w:r>
        <w:rPr>
          <w:rFonts w:eastAsia="Times New Roman" w:cs="Times New Roman"/>
          <w:szCs w:val="24"/>
        </w:rPr>
        <w:t>Αλλαγή σελ.</w:t>
      </w:r>
      <w:r>
        <w:rPr>
          <w:rFonts w:eastAsia="Times New Roman" w:cs="Times New Roman"/>
          <w:szCs w:val="24"/>
        </w:rPr>
        <w:t>)</w:t>
      </w:r>
    </w:p>
    <w:p w14:paraId="46602964"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ΔΗΜΟΣ ΠΑΠΑΔΗΜΗΤΡΙΟΥ (Υπουργός Οικονομίας και Ανάπτυξης): </w:t>
      </w:r>
      <w:r>
        <w:rPr>
          <w:rFonts w:eastAsia="Times New Roman" w:cs="Times New Roman"/>
          <w:szCs w:val="24"/>
        </w:rPr>
        <w:t>Η δεύτερη μεταρρύθμιση αφορά τον εξωδικαστικό μηχανισμό ρύθμισης οφειλών επιχε</w:t>
      </w:r>
      <w:r>
        <w:rPr>
          <w:rFonts w:eastAsia="Times New Roman" w:cs="Times New Roman"/>
          <w:szCs w:val="24"/>
        </w:rPr>
        <w:t xml:space="preserve">ιρήσεων που πρόσφατα ψηφίστηκε. </w:t>
      </w:r>
    </w:p>
    <w:p w14:paraId="4660296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Με το άρθρο 46 του παρόντος νομοσχεδίου κάνουμε ακόμα πιο ευέλικτη τη διαδικασία του εξωδικαστικού μηχανισμού, διευκολύνοντας ακόμη περισσότερο την επικύρωση της συμφωνίας από το δικαστήριο, αν μια τέτοια επικύρωση κριθεί α</w:t>
      </w:r>
      <w:r>
        <w:rPr>
          <w:rFonts w:eastAsia="Times New Roman" w:cs="Times New Roman"/>
          <w:szCs w:val="24"/>
        </w:rPr>
        <w:t xml:space="preserve">ναγκαία.                                                                                                  </w:t>
      </w:r>
    </w:p>
    <w:p w14:paraId="4660296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Συγκεκριμένα, προβλέπεται ότι οι τυχόν διαφορές ως προς το ύψος των αμφισβητούμενων απαιτήσεων, εφόσον δεν επιλύονται κατά τη διάρκεια της διαδικασία</w:t>
      </w:r>
      <w:r>
        <w:rPr>
          <w:rFonts w:eastAsia="Times New Roman" w:cs="Times New Roman"/>
          <w:szCs w:val="24"/>
        </w:rPr>
        <w:t>ς, δεν θα κωλύουν την επικύρωση της συμφωνίας από το δικαστήριο, ακόμα κι αν θα μπορούσαν να έχουν επίδραση στο ποσό που θα λάμβανε έκαστος ο πιστωτής κατά τη διανομή των καταβαλλόμενων από τον οφειλέτη ποσών. Με τη νέα διάταξη το δικαστήριο θα ερευνά τη β</w:t>
      </w:r>
      <w:r>
        <w:rPr>
          <w:rFonts w:eastAsia="Times New Roman" w:cs="Times New Roman"/>
          <w:szCs w:val="24"/>
        </w:rPr>
        <w:t xml:space="preserve">ασιμότητα των αμφισβητούμενων απαιτήσεων, μόνο όταν αυτές είναι τόσο μεγάλες ώστε να επιδρούν στο σχηματισμό απαρτίας ή πλειοψηφίας. </w:t>
      </w:r>
    </w:p>
    <w:p w14:paraId="4660296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Η τρίτη μεταρρύθμιση αφορά τη διαχείριση των κόκκινων δανείων. Οι προτεινόμενες διατάξεις τροποποιούν τα άρθρα του ν.4354/</w:t>
      </w:r>
      <w:r>
        <w:rPr>
          <w:rFonts w:eastAsia="Times New Roman" w:cs="Times New Roman"/>
          <w:szCs w:val="24"/>
        </w:rPr>
        <w:t xml:space="preserve">2015, που αφορά στη διαχείριση και πώληση δανείων και πιστώσεων. Οι </w:t>
      </w:r>
      <w:proofErr w:type="spellStart"/>
      <w:r>
        <w:rPr>
          <w:rFonts w:eastAsia="Times New Roman" w:cs="Times New Roman"/>
          <w:szCs w:val="24"/>
        </w:rPr>
        <w:t>στοχευμένες</w:t>
      </w:r>
      <w:proofErr w:type="spellEnd"/>
      <w:r>
        <w:rPr>
          <w:rFonts w:eastAsia="Times New Roman" w:cs="Times New Roman"/>
          <w:szCs w:val="24"/>
        </w:rPr>
        <w:t xml:space="preserve"> αυτές τροποποιήσεις του νόμου προβλέπουν την αποσαφήνιση του θεσμικού πλαισίου για τη διαχείριση των δανείων που εμφανίζουν καθυστέρηση πλέον των ενενήντα ημερών, με γνώμονα τη</w:t>
      </w:r>
      <w:r>
        <w:rPr>
          <w:rFonts w:eastAsia="Times New Roman" w:cs="Times New Roman"/>
          <w:szCs w:val="24"/>
        </w:rPr>
        <w:t xml:space="preserve"> θεσμική προστασία των δανειοληπτών με την ταυτόχρονη διευκόλυνση των πιστωτικών ιδρυμάτων να διαχειριστούν το τεράστιο πρόβλημα των κόκκινων δανείων. </w:t>
      </w:r>
    </w:p>
    <w:p w14:paraId="4660296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Οι σημαντικότερες διατάξεις του άρθρου 48, που αφορά στην τροποποίηση του παραπάνω νόμου, είναι οι ακόλο</w:t>
      </w:r>
      <w:r>
        <w:rPr>
          <w:rFonts w:eastAsia="Times New Roman" w:cs="Times New Roman"/>
          <w:szCs w:val="24"/>
        </w:rPr>
        <w:t>υθες: Πρώτον, επεκτείνεται ο αποκλειστικός σκοπός των εταιρειών διαχείρισης, προκειμένου να τους επιτρέπεται πέρα από τη διαχείριση δανείων να προβαίνουν σε πράξεις διαχείρισης των ακινήτων υπό την αυστηρή προϋπόθεση ότι τα ακίνητα αυτά ανήκουν κατά κυριότ</w:t>
      </w:r>
      <w:r>
        <w:rPr>
          <w:rFonts w:eastAsia="Times New Roman" w:cs="Times New Roman"/>
          <w:szCs w:val="24"/>
        </w:rPr>
        <w:t xml:space="preserve">ητα στην τράπεζα και η διαχείριση θα πραγματοποιείται για λογαριασμό της. </w:t>
      </w:r>
    </w:p>
    <w:p w14:paraId="4660296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Δεύτερον, τροποποιεί τη διάταξη που αφορά στον έλεγχο της ταυτότητας κάθε προσώπου που ελέγχει άμεσα ή έμμεσα το 10% του μετοχικού κεφαλαίου της εταιρείας διαχείρισης. </w:t>
      </w:r>
    </w:p>
    <w:p w14:paraId="4660296A"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Τρίτον, διευ</w:t>
      </w:r>
      <w:r>
        <w:rPr>
          <w:rFonts w:eastAsia="Times New Roman" w:cs="Times New Roman"/>
          <w:szCs w:val="24"/>
        </w:rPr>
        <w:t>κρινίζεται ότι ο έλεγχος για «ξέπλυμα βρώμικου χρήματος» διατηρείται ακέραιος και αποσαφηνίζεται ότι αν ο κύριος του δανείου είναι υπόχρεος σε έλεγχο για «ξέπλυμα» δεν χρειάζεται ο έλεγχος αυτός να επαναληφθεί από την εταιρεία διαχείρισης, υπό την προϋπόθε</w:t>
      </w:r>
      <w:r>
        <w:rPr>
          <w:rFonts w:eastAsia="Times New Roman" w:cs="Times New Roman"/>
          <w:szCs w:val="24"/>
        </w:rPr>
        <w:t xml:space="preserve">ση ότι η εταιρεία αυτή δεν εισπράττει χρήματα. </w:t>
      </w:r>
    </w:p>
    <w:p w14:paraId="4660296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Και τέταρτον, γίνεται σαφές ότι η διαδικασία του Κώδικα Δεοντολογίας συνεχίζεται και ο </w:t>
      </w:r>
      <w:proofErr w:type="spellStart"/>
      <w:r>
        <w:rPr>
          <w:rFonts w:eastAsia="Times New Roman" w:cs="Times New Roman"/>
          <w:szCs w:val="24"/>
        </w:rPr>
        <w:t>εκδοχέας</w:t>
      </w:r>
      <w:proofErr w:type="spellEnd"/>
      <w:r>
        <w:rPr>
          <w:rFonts w:eastAsia="Times New Roman" w:cs="Times New Roman"/>
          <w:szCs w:val="24"/>
        </w:rPr>
        <w:t>, δηλαδή ο νέος αποκτών το δάνειο, έχει τις ίδιες υποχρεώσεις με τον δικαιοπάροχο.</w:t>
      </w:r>
    </w:p>
    <w:p w14:paraId="4660296C"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Τέλος, η τέταρτη μεταρρύθμιση </w:t>
      </w:r>
      <w:r>
        <w:rPr>
          <w:rFonts w:eastAsia="Times New Roman" w:cs="Times New Roman"/>
          <w:szCs w:val="24"/>
        </w:rPr>
        <w:t>αφορά τη λειτουργία των εμπορικών καταστημάτων τις Κυριακές. Η προτεινόμενη σχετική διάταξη αποτελεί την υλοποίηση μιας δέσμευσης την οποία είχε αποδεχθεί η προηγούμενη κυβέρνηση στο πλαίσιο της εργαλειοθήκης νούμερο ένα του ΟΟΣΑ. Αξίζει να σημειωθεί, μάλι</w:t>
      </w:r>
      <w:r>
        <w:rPr>
          <w:rFonts w:eastAsia="Times New Roman" w:cs="Times New Roman"/>
          <w:szCs w:val="24"/>
        </w:rPr>
        <w:t>στα, ότι το 2014</w:t>
      </w:r>
      <w:r>
        <w:rPr>
          <w:rFonts w:eastAsia="Times New Roman" w:cs="Times New Roman"/>
          <w:szCs w:val="24"/>
          <w:vertAlign w:val="superscript"/>
        </w:rPr>
        <w:t xml:space="preserve"> </w:t>
      </w:r>
      <w:r>
        <w:rPr>
          <w:rFonts w:eastAsia="Times New Roman" w:cs="Times New Roman"/>
          <w:szCs w:val="24"/>
        </w:rPr>
        <w:t xml:space="preserve">η τότε ηγεσία του Υπουργείου Ανάπτυξης επιχείρησε να εφαρμόσει τη σχετική σύσταση του </w:t>
      </w:r>
      <w:r>
        <w:rPr>
          <w:rFonts w:eastAsia="Times New Roman" w:cs="Times New Roman"/>
          <w:szCs w:val="24"/>
        </w:rPr>
        <w:lastRenderedPageBreak/>
        <w:t>ΟΟΣΑ, μέσω της καθιέρωσης πενήντα δύο εργάσιμων Κυριακών σε τρεις ιδιαίτερα εκτεταμένες περιοχές της χώρας. Και παρ</w:t>
      </w:r>
      <w:r>
        <w:rPr>
          <w:rFonts w:eastAsia="Times New Roman" w:cs="Times New Roman"/>
          <w:szCs w:val="24"/>
        </w:rPr>
        <w:t xml:space="preserve">’ </w:t>
      </w:r>
      <w:r>
        <w:rPr>
          <w:rFonts w:eastAsia="Times New Roman" w:cs="Times New Roman"/>
          <w:szCs w:val="24"/>
        </w:rPr>
        <w:t xml:space="preserve">ότι η συγκεκριμένη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 xml:space="preserve">πόφαση κατέπεσε στο Συμβούλιο της Επικρατείας, δεν υπάρχει αμφιβολία ούτε για την πλήρη αποδοχή της σύστασης του ΟΟΣΑ από την προηγούμενη κυβέρνηση ούτε για την πρόθεσή της να την υλοποιήσει στον μέγιστο δυνατό βαθμό. </w:t>
      </w:r>
    </w:p>
    <w:p w14:paraId="4660296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Αυτήν την κατάσταση καλούμαστε να δια</w:t>
      </w:r>
      <w:r>
        <w:rPr>
          <w:rFonts w:eastAsia="Times New Roman" w:cs="Times New Roman"/>
          <w:szCs w:val="24"/>
        </w:rPr>
        <w:t xml:space="preserve">χειριστούμε σήμερα υπό την ασφυκτική πίεση των </w:t>
      </w:r>
      <w:r>
        <w:rPr>
          <w:rFonts w:eastAsia="Times New Roman" w:cs="Times New Roman"/>
          <w:szCs w:val="24"/>
        </w:rPr>
        <w:t>θ</w:t>
      </w:r>
      <w:r>
        <w:rPr>
          <w:rFonts w:eastAsia="Times New Roman" w:cs="Times New Roman"/>
          <w:szCs w:val="24"/>
        </w:rPr>
        <w:t>εσμών και ιδιαίτερα του Διεθνούς Νομισματικού Ταμείου. Παρ</w:t>
      </w:r>
      <w:r>
        <w:rPr>
          <w:rFonts w:eastAsia="Times New Roman" w:cs="Times New Roman"/>
          <w:szCs w:val="24"/>
        </w:rPr>
        <w:t xml:space="preserve">’ </w:t>
      </w:r>
      <w:r>
        <w:rPr>
          <w:rFonts w:eastAsia="Times New Roman" w:cs="Times New Roman"/>
          <w:szCs w:val="24"/>
        </w:rPr>
        <w:t xml:space="preserve">ότι δεν συμμεριζόμαστε την αισιοδοξία του ΟΟΣΑ και των </w:t>
      </w:r>
      <w:r>
        <w:rPr>
          <w:rFonts w:eastAsia="Times New Roman" w:cs="Times New Roman"/>
          <w:szCs w:val="24"/>
        </w:rPr>
        <w:t>θ</w:t>
      </w:r>
      <w:r>
        <w:rPr>
          <w:rFonts w:eastAsia="Times New Roman" w:cs="Times New Roman"/>
          <w:szCs w:val="24"/>
        </w:rPr>
        <w:t>εσμών, σχετικά με το αναμενόμενο αναπτυξιακό αποτέλεσμα αυτής της ρύθμισης, προσπαθούμε να τ</w:t>
      </w:r>
      <w:r>
        <w:rPr>
          <w:rFonts w:eastAsia="Times New Roman" w:cs="Times New Roman"/>
          <w:szCs w:val="24"/>
        </w:rPr>
        <w:t xml:space="preserve">ηρήσουμε δεσμεύσεις προηγούμενων ετών και κυβερνήσεων, ώστε να επιτύχουμε την κατάλληλη ισορροπία μεταξύ των </w:t>
      </w:r>
      <w:proofErr w:type="spellStart"/>
      <w:r>
        <w:rPr>
          <w:rFonts w:eastAsia="Times New Roman" w:cs="Times New Roman"/>
          <w:szCs w:val="24"/>
        </w:rPr>
        <w:t>προαπαιτούμενων</w:t>
      </w:r>
      <w:proofErr w:type="spellEnd"/>
      <w:r>
        <w:rPr>
          <w:rFonts w:eastAsia="Times New Roman" w:cs="Times New Roman"/>
          <w:szCs w:val="24"/>
        </w:rPr>
        <w:t xml:space="preserve"> της δεύτερης αξιολόγησης και της προστασίας του δημόσιου συμφέροντος. </w:t>
      </w:r>
    </w:p>
    <w:p w14:paraId="4660296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Σε αυτό το πλαίσιο απορρίψαμε την πρόταση των </w:t>
      </w:r>
      <w:r>
        <w:rPr>
          <w:rFonts w:eastAsia="Times New Roman" w:cs="Times New Roman"/>
          <w:szCs w:val="24"/>
        </w:rPr>
        <w:t>θ</w:t>
      </w:r>
      <w:r>
        <w:rPr>
          <w:rFonts w:eastAsia="Times New Roman" w:cs="Times New Roman"/>
          <w:szCs w:val="24"/>
        </w:rPr>
        <w:t>εσμών για την</w:t>
      </w:r>
      <w:r>
        <w:rPr>
          <w:rFonts w:eastAsia="Times New Roman" w:cs="Times New Roman"/>
          <w:szCs w:val="24"/>
        </w:rPr>
        <w:t xml:space="preserve"> οριζόντια απελευθέρωση λειτουργίας καταστημάτων τις Κυριακές. Θα αναφέρω χαρακτηριστικά ότι τυχόν εφαρμογή των κριτηρίων χαρακτηρισμού τουριστικών περιοχών που πρότειναν οι </w:t>
      </w:r>
      <w:r>
        <w:rPr>
          <w:rFonts w:eastAsia="Times New Roman" w:cs="Times New Roman"/>
          <w:szCs w:val="24"/>
        </w:rPr>
        <w:t>θ</w:t>
      </w:r>
      <w:r>
        <w:rPr>
          <w:rFonts w:eastAsia="Times New Roman" w:cs="Times New Roman"/>
          <w:szCs w:val="24"/>
        </w:rPr>
        <w:t>εσμοί -ήτοι τουλάχιστον δύο χιλιάδες κλίνες ή λόγος κλινών προς πληθυσμό της τάξη</w:t>
      </w:r>
      <w:r>
        <w:rPr>
          <w:rFonts w:eastAsia="Times New Roman" w:cs="Times New Roman"/>
          <w:szCs w:val="24"/>
        </w:rPr>
        <w:t xml:space="preserve">ς του 8% ανά περιφερειακή ενότητα- θα οδηγούσαν σαράντα τέσσερις περιφερειακές ενότητες της χώρας στην πλήρη απελευθέρωση για το διάστημα μεταξύ Μαΐου και Οκτωβρίου. </w:t>
      </w:r>
    </w:p>
    <w:p w14:paraId="4660296F"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Σε αυτές θα περιλαμβάνονταν, μεταξύ άλλων, το σύνολο της Αττικής, η Κρήτη, η Πελοπόννησος</w:t>
      </w:r>
      <w:r>
        <w:rPr>
          <w:rFonts w:eastAsia="Times New Roman" w:cs="Times New Roman"/>
          <w:szCs w:val="24"/>
        </w:rPr>
        <w:t xml:space="preserve">, η Δυτική Ελλάδα, η Θεσσαλία εκτός της Καρδίτσας και όλα τα νησιά στο Αιγαίο και το Ιόνιο. Αυτή η οριζόντια παρέμβαση απετράπη οριστικά. </w:t>
      </w:r>
    </w:p>
    <w:p w14:paraId="46602970"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Το ίδιο ισχύει και με την αξίωση των </w:t>
      </w:r>
      <w:r>
        <w:rPr>
          <w:rFonts w:eastAsia="Times New Roman" w:cs="Times New Roman"/>
          <w:szCs w:val="24"/>
        </w:rPr>
        <w:t>θ</w:t>
      </w:r>
      <w:r>
        <w:rPr>
          <w:rFonts w:eastAsia="Times New Roman" w:cs="Times New Roman"/>
          <w:szCs w:val="24"/>
        </w:rPr>
        <w:t xml:space="preserve">εσμών για λειτουργία των </w:t>
      </w:r>
      <w:proofErr w:type="spellStart"/>
      <w:r>
        <w:rPr>
          <w:rFonts w:eastAsia="Times New Roman" w:cs="Times New Roman"/>
          <w:szCs w:val="24"/>
        </w:rPr>
        <w:t>σούπερμαρκετ</w:t>
      </w:r>
      <w:proofErr w:type="spellEnd"/>
      <w:r>
        <w:rPr>
          <w:rFonts w:eastAsia="Times New Roman" w:cs="Times New Roman"/>
          <w:szCs w:val="24"/>
        </w:rPr>
        <w:t xml:space="preserve"> όλες τις Κυριακές του έτους σε αυτές τις </w:t>
      </w:r>
      <w:r>
        <w:rPr>
          <w:rFonts w:eastAsia="Times New Roman" w:cs="Times New Roman"/>
          <w:szCs w:val="24"/>
        </w:rPr>
        <w:t>περιοχές. Η απελευθέρωση, σύμφωνα με το νόμο, περιορίζεται σε επιλεγμένες περιοχές τεσσάρων περιφερειακών ενοτήτων, όπως ο κεντρικός τομέας Αθηνών, ο νότιος τομέας Αθηνών, το εμπορικό κέντρο πέριξ του Διεθνούς Αεροδρομίου Αθηνών, το ιστορικό κέντρο Θεσσαλο</w:t>
      </w:r>
      <w:r>
        <w:rPr>
          <w:rFonts w:eastAsia="Times New Roman" w:cs="Times New Roman"/>
          <w:szCs w:val="24"/>
        </w:rPr>
        <w:t xml:space="preserve">νίκης και το εμπορικό κέντρο Πειραιά. </w:t>
      </w:r>
    </w:p>
    <w:p w14:paraId="46602971"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Βασικά κριτήρια γι’ αυτή την επιλογή αποτέλεσαν η τουριστική δυναμική που αναπτύσσουν οι συγκεκριμένες περιοχές και η προστασία του υγιούς ανταγωνισμού. </w:t>
      </w:r>
    </w:p>
    <w:p w14:paraId="46602972"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Επιπλέον, κλείνει οριστικά η συζήτηση για νομοθέτηση της προαιρ</w:t>
      </w:r>
      <w:r>
        <w:rPr>
          <w:rFonts w:eastAsia="Times New Roman" w:cs="Times New Roman"/>
          <w:szCs w:val="24"/>
        </w:rPr>
        <w:t>ετικής λειτουργίας των καταστημάτων όλες τις Κυριακές του έτους. Η σημασία αυτής της εξέλιξης δεν πρέπει να υποτιμάται, ειδικά αν ληφθεί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η καθιέρωση των πενήντα δύο Κυριακών στην υπουργική απόφαση με την οποία η προηγούμενη κυβέρνηση επιχείρησε να</w:t>
      </w:r>
      <w:r>
        <w:rPr>
          <w:rFonts w:eastAsia="Times New Roman" w:cs="Times New Roman"/>
          <w:szCs w:val="24"/>
        </w:rPr>
        <w:t xml:space="preserve"> υλοποιήσει τη σύσταση του ΟΟΣΑ. </w:t>
      </w:r>
    </w:p>
    <w:p w14:paraId="46602973"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Θα ήθελα να κλείσω με μια αναφορά στους εργαζόμενους στις εμπορικές επιχειρήσεις. Κατανοώ τις αντιδράσεις τους για την προτεινόμενη ρύθμιση. Γνωρίζω, επίσης, ότι δυστυχώς η επέκταση της λειτουργίας εμπορικών καταστημάτων τ</w:t>
      </w:r>
      <w:r>
        <w:rPr>
          <w:rFonts w:eastAsia="Times New Roman" w:cs="Times New Roman"/>
          <w:szCs w:val="24"/>
        </w:rPr>
        <w:t xml:space="preserve">ις Κυριακές έχει οδηγήσει σε αυξημένα κρούσματα παραβίασης των δικαιωμάτων τους. </w:t>
      </w:r>
    </w:p>
    <w:p w14:paraId="46602974"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Αυτή η κατάσταση δεν είναι ανεκτή και είμαστε ήδη σε συνεργασία με το Υπουργείο Εργασίας και το Σώμα Επιθεωρητών Εργασίας, προκειμένου να αντιμετωπιστεί αποτελεσματικά. </w:t>
      </w:r>
    </w:p>
    <w:p w14:paraId="4660297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Η αύ</w:t>
      </w:r>
      <w:r>
        <w:rPr>
          <w:rFonts w:eastAsia="Times New Roman" w:cs="Times New Roman"/>
          <w:szCs w:val="24"/>
        </w:rPr>
        <w:t>ξηση των εργάσιμων Κυριακών αποτέλεσε βασικό σημείο στη διαπραγμάτευση για τη δεύτερη αξιολόγηση. Αυτό δεν σημαίνει, όμως, ότι η προσπάθεια προάσπισης των συνταγματικών τους δικαιωμάτων θα σταματήσει. Αντιθέτως, θα ενταθεί, ώστε το όποιο αναπτυξιακό αποτέλ</w:t>
      </w:r>
      <w:r>
        <w:rPr>
          <w:rFonts w:eastAsia="Times New Roman" w:cs="Times New Roman"/>
          <w:szCs w:val="24"/>
        </w:rPr>
        <w:t xml:space="preserve">εσμα υπάρξει από αυτή τη ρύθμιση να μην επέλθει εις βάρος των εργαζομένων. </w:t>
      </w:r>
    </w:p>
    <w:p w14:paraId="4660297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46602977" w14:textId="77777777" w:rsidR="008E1586" w:rsidRDefault="00786920">
      <w:pPr>
        <w:spacing w:after="0" w:line="600" w:lineRule="auto"/>
        <w:ind w:firstLine="709"/>
        <w:jc w:val="center"/>
        <w:rPr>
          <w:rFonts w:eastAsia="Times New Roman" w:cs="Times New Roman"/>
          <w:szCs w:val="24"/>
        </w:rPr>
      </w:pPr>
      <w:r>
        <w:rPr>
          <w:rFonts w:eastAsia="Times New Roman" w:cs="Times New Roman"/>
          <w:szCs w:val="24"/>
        </w:rPr>
        <w:t>(Χειροκροτήματα από την πτέρυγα του ΣΥΡΙΖΑ)</w:t>
      </w:r>
    </w:p>
    <w:p w14:paraId="46602978"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 Δήμο Παπαδημητρίου, Υπουργό Οικονομίας και Ανάπτυξης, και για τη συνέπεια στον χρόνο. </w:t>
      </w:r>
    </w:p>
    <w:p w14:paraId="4660297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Θα προχωρήσουμε στις ομιλίες Βουλευτών. </w:t>
      </w:r>
    </w:p>
    <w:p w14:paraId="4660297A"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Η κ. Μαρία </w:t>
      </w:r>
      <w:proofErr w:type="spellStart"/>
      <w:r>
        <w:rPr>
          <w:rFonts w:eastAsia="Times New Roman" w:cs="Times New Roman"/>
          <w:szCs w:val="24"/>
        </w:rPr>
        <w:t>Θελερίτη</w:t>
      </w:r>
      <w:proofErr w:type="spellEnd"/>
      <w:r>
        <w:rPr>
          <w:rFonts w:eastAsia="Times New Roman" w:cs="Times New Roman"/>
          <w:szCs w:val="24"/>
        </w:rPr>
        <w:t>, Βουλευτής του ΣΥΡΙΖΑ, έχει τον λόγο για επτά λεπτά. Στη συνέχεια, θα μιλήσουν η κ. Νίκη</w:t>
      </w:r>
      <w:r>
        <w:rPr>
          <w:rFonts w:eastAsia="Times New Roman" w:cs="Times New Roman"/>
          <w:szCs w:val="24"/>
        </w:rPr>
        <w:t xml:space="preserve"> </w:t>
      </w:r>
      <w:proofErr w:type="spellStart"/>
      <w:r>
        <w:rPr>
          <w:rFonts w:eastAsia="Times New Roman" w:cs="Times New Roman"/>
          <w:szCs w:val="24"/>
        </w:rPr>
        <w:t>Κεραμέως</w:t>
      </w:r>
      <w:proofErr w:type="spellEnd"/>
      <w:r>
        <w:rPr>
          <w:rFonts w:eastAsia="Times New Roman" w:cs="Times New Roman"/>
          <w:szCs w:val="24"/>
        </w:rPr>
        <w:t xml:space="preserve"> και ο κ. Χρήστος </w:t>
      </w:r>
      <w:proofErr w:type="spellStart"/>
      <w:r>
        <w:rPr>
          <w:rFonts w:eastAsia="Times New Roman" w:cs="Times New Roman"/>
          <w:szCs w:val="24"/>
        </w:rPr>
        <w:t>Κατσώτης</w:t>
      </w:r>
      <w:proofErr w:type="spellEnd"/>
      <w:r>
        <w:rPr>
          <w:rFonts w:eastAsia="Times New Roman" w:cs="Times New Roman"/>
          <w:szCs w:val="24"/>
        </w:rPr>
        <w:t xml:space="preserve"> και μετά θα μιλήσει ο Υπουργός κ. </w:t>
      </w:r>
      <w:proofErr w:type="spellStart"/>
      <w:r>
        <w:rPr>
          <w:rFonts w:eastAsia="Times New Roman" w:cs="Times New Roman"/>
          <w:szCs w:val="24"/>
        </w:rPr>
        <w:t>Χαρίτσης</w:t>
      </w:r>
      <w:proofErr w:type="spellEnd"/>
      <w:r>
        <w:rPr>
          <w:rFonts w:eastAsia="Times New Roman" w:cs="Times New Roman"/>
          <w:szCs w:val="24"/>
        </w:rPr>
        <w:t xml:space="preserve">. </w:t>
      </w:r>
    </w:p>
    <w:p w14:paraId="4660297B"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ΜΑΡΙΑ ΘΕΛΕΡΙΤΗ: </w:t>
      </w:r>
      <w:r>
        <w:rPr>
          <w:rFonts w:eastAsia="Times New Roman" w:cs="Times New Roman"/>
          <w:szCs w:val="24"/>
        </w:rPr>
        <w:t xml:space="preserve">Αγαπητοί συνάδελφοι και </w:t>
      </w:r>
      <w:proofErr w:type="spellStart"/>
      <w:r>
        <w:rPr>
          <w:rFonts w:eastAsia="Times New Roman" w:cs="Times New Roman"/>
          <w:szCs w:val="24"/>
        </w:rPr>
        <w:t>συναδέλφισσες</w:t>
      </w:r>
      <w:proofErr w:type="spellEnd"/>
      <w:r>
        <w:rPr>
          <w:rFonts w:eastAsia="Times New Roman" w:cs="Times New Roman"/>
          <w:szCs w:val="24"/>
        </w:rPr>
        <w:t xml:space="preserve">, θα ήθελα να ξεκινήσω με ένα σχόλιο. </w:t>
      </w:r>
    </w:p>
    <w:p w14:paraId="4660297C"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Μόνο με όρους υποτίμησης, διάκρισης και </w:t>
      </w:r>
      <w:proofErr w:type="spellStart"/>
      <w:r>
        <w:rPr>
          <w:rFonts w:eastAsia="Times New Roman" w:cs="Times New Roman"/>
          <w:szCs w:val="24"/>
        </w:rPr>
        <w:t>απανθρωπισμού</w:t>
      </w:r>
      <w:proofErr w:type="spellEnd"/>
      <w:r>
        <w:rPr>
          <w:rFonts w:eastAsia="Times New Roman" w:cs="Times New Roman"/>
          <w:szCs w:val="24"/>
        </w:rPr>
        <w:t xml:space="preserve"> και απύθμενο θράσος από την α</w:t>
      </w:r>
      <w:r>
        <w:rPr>
          <w:rFonts w:eastAsia="Times New Roman" w:cs="Times New Roman"/>
          <w:szCs w:val="24"/>
        </w:rPr>
        <w:t xml:space="preserve">κροδεξιά ρητορεία θα μπορούσα να χαρακτηρίσω την προηγούμενη παρέμβαση του Βουλευτή Γεωργιάδη. </w:t>
      </w:r>
    </w:p>
    <w:p w14:paraId="4660297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Έρχομαι στο θέμα. Παρά το γεγονός ότι υπό το βάρος των γνωστών πιέσεων και εκβιάσεων η Κυβέρνηση υποχρεώθηκε να διαθέσει όλη της την ενέργεια στην αξιολόγηση κα</w:t>
      </w:r>
      <w:r>
        <w:rPr>
          <w:rFonts w:eastAsia="Times New Roman" w:cs="Times New Roman"/>
          <w:szCs w:val="24"/>
        </w:rPr>
        <w:t>ι στην προοπτική για τη μείωση του χρέους, η ολοκλήρωση της δεύτερης αξιολόγησης φαίνεται ότι τραβάει τον δρόμο της, η νέα συμφωνία δημιουργεί ένα σταθερό έδαφος, πάνω στο οποίο η Κυβέρνηση θα μπορεί να ασκήσει την πολιτική της, να υλοποιήσει δηλαδή τις πρ</w:t>
      </w:r>
      <w:r>
        <w:rPr>
          <w:rFonts w:eastAsia="Times New Roman" w:cs="Times New Roman"/>
          <w:szCs w:val="24"/>
        </w:rPr>
        <w:t xml:space="preserve">οτεραιότητές της, δηλαδή την ανάκτηση της εργασίας. </w:t>
      </w:r>
    </w:p>
    <w:p w14:paraId="4660297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Στόχος είναι να αντιστραφεί η υφιστάμενη κατάσταση στην αγορά εργασίας, όπου επικρατεί η ευέλικτη, επισφαλής και αδήλωτη εργασία και να γίνει κανόνας η πλήρης εργασία με ό,τι συνεπάγεται. </w:t>
      </w:r>
    </w:p>
    <w:p w14:paraId="4660297F"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Όσον αφορά την</w:t>
      </w:r>
      <w:r>
        <w:rPr>
          <w:rFonts w:eastAsia="Times New Roman" w:cs="Times New Roman"/>
          <w:szCs w:val="24"/>
        </w:rPr>
        <w:t xml:space="preserve"> ανασυγκρότηση του κοινωνικού κράτους, στόχος είναι να συγκροτηθεί η δημόσια υγεία, η πρόνοια και η δημόσια παιδεία και οι μεγάλες θεσμικές και δημοκρατικές τομές, με στόχο την καταπολέμηση της διαφθοράς, τον εκδημοκρατισμό της δημόσιας διοίκησης και την ε</w:t>
      </w:r>
      <w:r>
        <w:rPr>
          <w:rFonts w:eastAsia="Times New Roman" w:cs="Times New Roman"/>
          <w:szCs w:val="24"/>
        </w:rPr>
        <w:t xml:space="preserve">μπέδωση της διαφάνειας και της αξιοκρατίας.  </w:t>
      </w:r>
    </w:p>
    <w:p w14:paraId="46602980"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Πριν εισέλθω αναλυτικά στα αντίμετρα και στα μέτρα, θα ήθελα λίγο να δω πώς παρουσιάζεται η σημερινή κατάσταση και, πραγματικά, θα μπορούσα να πω ότι μόνο για τέχνη της διασταύρωσης των στοιχείων θα μπορούσα να</w:t>
      </w:r>
      <w:r>
        <w:rPr>
          <w:rFonts w:eastAsia="Times New Roman" w:cs="Times New Roman"/>
          <w:szCs w:val="24"/>
        </w:rPr>
        <w:t xml:space="preserve"> αναφερθώ ότι παρουσιάζεται η σημερινή κατάσταση, μέσα από μια οπτική που απέχει πολύ από την πραγματικότητα όσο η γη από τον πλανήτη Άρη. </w:t>
      </w:r>
    </w:p>
    <w:p w14:paraId="46602981" w14:textId="77777777" w:rsidR="008E1586" w:rsidRDefault="00786920">
      <w:pPr>
        <w:spacing w:after="0" w:line="600" w:lineRule="auto"/>
        <w:ind w:firstLine="720"/>
        <w:jc w:val="both"/>
        <w:rPr>
          <w:rFonts w:eastAsia="Times New Roman"/>
          <w:szCs w:val="24"/>
        </w:rPr>
      </w:pPr>
      <w:r>
        <w:rPr>
          <w:rFonts w:eastAsia="Times New Roman"/>
          <w:szCs w:val="24"/>
        </w:rPr>
        <w:lastRenderedPageBreak/>
        <w:t xml:space="preserve">Και έρχομαι στο ότι η Νέα Δημοκρατία χρεώνει στην Κυβέρνηση ακόμα και την κοινωνική απαισιοδοξία, όπως μας είπε χθες ο κ. </w:t>
      </w:r>
      <w:proofErr w:type="spellStart"/>
      <w:r>
        <w:rPr>
          <w:rFonts w:eastAsia="Times New Roman"/>
          <w:szCs w:val="24"/>
        </w:rPr>
        <w:t>Σταϊκούρας</w:t>
      </w:r>
      <w:proofErr w:type="spellEnd"/>
      <w:r>
        <w:rPr>
          <w:rFonts w:eastAsia="Times New Roman"/>
          <w:szCs w:val="24"/>
        </w:rPr>
        <w:t>, ο ειδικός εισηγητής της Αντιπολίτευσης. Ευτυχώς, όμως, που δεν πάσχουμε από συλλογική αμνησία και θυμόμαστε κι εμείς και ο</w:t>
      </w:r>
      <w:r>
        <w:rPr>
          <w:rFonts w:eastAsia="Times New Roman"/>
          <w:szCs w:val="24"/>
        </w:rPr>
        <w:t>ι πολίτες που έχουν βιώσει –και το τονίζω ότι έχουν βιώσει- τις συνέπειες των νεοφιλελεύθερων επιλογών σας. Δεν τις άκουσαν ούτε τις παρακολούθησαν σε οθόνες, τις βίωσαν στην καθημερινότητά τους. Βίωσαν τις απολύσεις, τη διάλυση της υγείας και της πρόνοιας</w:t>
      </w:r>
      <w:r>
        <w:rPr>
          <w:rFonts w:eastAsia="Times New Roman"/>
          <w:szCs w:val="24"/>
        </w:rPr>
        <w:t>, τις πολλαπλές επιθέσεις στα εργασιακά δικαιώματα, τη διάλυση της αγροτικής παραγωγής, της μεταποίησης, του εμπορίου, τον αυταρχισμό. Αλήθεια, η κ. Μπακογιάννη τότε γνώριζε την έννοια της λέξης «ένδεια» ή τώρα την ανακάλυψε; Είναι ένα ζητούμενο.</w:t>
      </w:r>
    </w:p>
    <w:p w14:paraId="46602982" w14:textId="77777777" w:rsidR="008E1586" w:rsidRDefault="00786920">
      <w:pPr>
        <w:spacing w:after="0" w:line="600" w:lineRule="auto"/>
        <w:ind w:firstLine="720"/>
        <w:jc w:val="both"/>
        <w:rPr>
          <w:rFonts w:eastAsia="Times New Roman"/>
          <w:szCs w:val="24"/>
        </w:rPr>
      </w:pPr>
      <w:r>
        <w:rPr>
          <w:rFonts w:eastAsia="Times New Roman"/>
          <w:szCs w:val="24"/>
        </w:rPr>
        <w:t>Επομένως,</w:t>
      </w:r>
      <w:r>
        <w:rPr>
          <w:rFonts w:eastAsia="Times New Roman"/>
          <w:szCs w:val="24"/>
        </w:rPr>
        <w:t xml:space="preserve"> παρά τις προσπάθειες, το εγχείρημα να ξαναγράψετε την ιστορία είναι απολύτως αποτυχημένο. Ούτε τότε ούτε τώρα -πολύ μάλλον περισσότερο τώρα- μπορείτε να ξαναγράψετε το </w:t>
      </w:r>
      <w:r>
        <w:rPr>
          <w:rFonts w:eastAsia="Times New Roman"/>
          <w:szCs w:val="24"/>
          <w:lang w:val="en-US"/>
        </w:rPr>
        <w:t>success</w:t>
      </w:r>
      <w:r>
        <w:rPr>
          <w:rFonts w:eastAsia="Times New Roman"/>
          <w:szCs w:val="24"/>
        </w:rPr>
        <w:t xml:space="preserve"> </w:t>
      </w:r>
      <w:r>
        <w:rPr>
          <w:rFonts w:eastAsia="Times New Roman"/>
          <w:szCs w:val="24"/>
          <w:lang w:val="en-US"/>
        </w:rPr>
        <w:t>story</w:t>
      </w:r>
      <w:r>
        <w:rPr>
          <w:rFonts w:eastAsia="Times New Roman"/>
          <w:szCs w:val="24"/>
        </w:rPr>
        <w:t xml:space="preserve">. </w:t>
      </w:r>
    </w:p>
    <w:p w14:paraId="46602983" w14:textId="77777777" w:rsidR="008E1586" w:rsidRDefault="00786920">
      <w:pPr>
        <w:spacing w:after="0" w:line="600" w:lineRule="auto"/>
        <w:ind w:firstLine="720"/>
        <w:jc w:val="both"/>
        <w:rPr>
          <w:rFonts w:eastAsia="Times New Roman"/>
          <w:szCs w:val="24"/>
        </w:rPr>
      </w:pPr>
      <w:r>
        <w:rPr>
          <w:rFonts w:eastAsia="Times New Roman"/>
          <w:szCs w:val="24"/>
        </w:rPr>
        <w:t xml:space="preserve">Ας πάμε στο ΠΑΣΟΚ. Κόπτεται σήμερα για τους εργαζόμενους, όταν επί των </w:t>
      </w:r>
      <w:r>
        <w:rPr>
          <w:rFonts w:eastAsia="Times New Roman"/>
          <w:szCs w:val="24"/>
        </w:rPr>
        <w:t>ημερών του είχε συμπαραταχθεί με τη Νέα Δημοκρατία κι είχε εφαρμόσει πολιτικές για τη λεηλασία των ασφαλιστικών ταμείων, για τα οποία τόση ευαισθησία έδειξε η εισηγήτρια της Δημοκρατικής Συμπαράταξης σήμερα. Ψήφισαν έντεκα νόμους από το 2014 με τους οποίου</w:t>
      </w:r>
      <w:r>
        <w:rPr>
          <w:rFonts w:eastAsia="Times New Roman"/>
          <w:szCs w:val="24"/>
        </w:rPr>
        <w:t xml:space="preserve">ς κυριολεκτικά διέλυσαν την αγορά εργασίας, το θεσμικό πλαίσιο που είχε συγκροτηθεί με αγώνες των εργαζομένων, τη διάλυση των εργασιακών σχέσεων, παράλληλα με την όξυνση της εργοδοτικής παραβατικότητας και </w:t>
      </w:r>
      <w:r>
        <w:rPr>
          <w:rFonts w:eastAsia="Times New Roman"/>
          <w:szCs w:val="24"/>
        </w:rPr>
        <w:lastRenderedPageBreak/>
        <w:t>αυθαιρεσίας. Αυτοί διαμόρφωσαν το πλαίσιο που επέτ</w:t>
      </w:r>
      <w:r>
        <w:rPr>
          <w:rFonts w:eastAsia="Times New Roman"/>
          <w:szCs w:val="24"/>
        </w:rPr>
        <w:t>ρεψε την κατάρρευση του ασφαλιστικού συστήματος. Μόνο που σήμερα η Δημοκρατική Συμπαράταξη αυτό θέλει να το λησμονήσει και παρουσιάζεται ως υπερασπίστρια του κόσμου της εργασίας.</w:t>
      </w:r>
    </w:p>
    <w:p w14:paraId="46602984" w14:textId="77777777" w:rsidR="008E1586" w:rsidRDefault="00786920">
      <w:pPr>
        <w:spacing w:after="0" w:line="600" w:lineRule="auto"/>
        <w:ind w:firstLine="720"/>
        <w:jc w:val="both"/>
        <w:rPr>
          <w:rFonts w:eastAsia="Times New Roman"/>
          <w:szCs w:val="24"/>
        </w:rPr>
      </w:pPr>
      <w:r>
        <w:rPr>
          <w:rFonts w:eastAsia="Times New Roman"/>
          <w:szCs w:val="24"/>
        </w:rPr>
        <w:t>Κι ερχόμαστε τώρα στην αντίληψη την οποία πρεσβεύει ο Αρχηγός της Νέας Δημοκρ</w:t>
      </w:r>
      <w:r>
        <w:rPr>
          <w:rFonts w:eastAsia="Times New Roman"/>
          <w:szCs w:val="24"/>
        </w:rPr>
        <w:t>ατίας, ο κ. Μητσοτάκης. Τι λέει ο κ. Μητσοτάκης; Λέει ότι δεν υπάρχει διαχωρισμός σήμερα μεταξύ Αριστεράς και Δεξιάς. Και μαζί με τον κ. Μητσοτάκη, ανάμεσα στον ορθολογισμό και στα ψέματα και σε πείσμα αυτών που βάζουν σε ένα τσουβάλι και αμφισβητούν τις κ</w:t>
      </w:r>
      <w:r>
        <w:rPr>
          <w:rFonts w:eastAsia="Times New Roman"/>
          <w:szCs w:val="24"/>
        </w:rPr>
        <w:t xml:space="preserve">υρίαρχες πολιτικές από τα αριστερά με τους εθνικιστές και τους νεοφασίστες, εμείς, ως Αριστερά, έχουμε να απαντήσουμε ότι ναι, πράγματι, είμαστε λαϊκιστές. </w:t>
      </w:r>
    </w:p>
    <w:p w14:paraId="46602985" w14:textId="77777777" w:rsidR="008E1586" w:rsidRDefault="00786920">
      <w:pPr>
        <w:spacing w:after="0" w:line="600" w:lineRule="auto"/>
        <w:ind w:firstLine="720"/>
        <w:jc w:val="both"/>
        <w:rPr>
          <w:rFonts w:eastAsia="Times New Roman"/>
          <w:szCs w:val="24"/>
        </w:rPr>
      </w:pPr>
      <w:r>
        <w:rPr>
          <w:rFonts w:eastAsia="Times New Roman"/>
          <w:szCs w:val="24"/>
        </w:rPr>
        <w:t>Παρ’ ότι το σιχαινόμαστε, σήμερα είμαστε λαϊκιστές για δύο λόγους: Επειδή μας ενδιαφέρει να συνδεθο</w:t>
      </w:r>
      <w:r>
        <w:rPr>
          <w:rFonts w:eastAsia="Times New Roman"/>
          <w:szCs w:val="24"/>
        </w:rPr>
        <w:t>ύμε με την εργατική τάξη, με τα λαϊκά συμφέροντα κι επειδή θέλουμε να ανακόψουμε την άνοδο της ακροδεξιάς. Για να μην λησμονούμε όσα έγιναν χθες μέσα στο Κοινοβούλιο, τα οποία έχουν ως στόχο να ωθήσουν τον αντικοινοβουλευτισμό στα απώτατα όριά του. Γι’ αυτ</w:t>
      </w:r>
      <w:r>
        <w:rPr>
          <w:rFonts w:eastAsia="Times New Roman"/>
          <w:szCs w:val="24"/>
        </w:rPr>
        <w:t xml:space="preserve">ό και απαντούμε θεσμικά και κοινοβουλευτικά χτυπώντας το κεφάλι του φιδιού. </w:t>
      </w:r>
    </w:p>
    <w:p w14:paraId="46602986" w14:textId="77777777" w:rsidR="008E1586" w:rsidRDefault="00786920">
      <w:pPr>
        <w:spacing w:after="0" w:line="600" w:lineRule="auto"/>
        <w:ind w:firstLine="720"/>
        <w:jc w:val="both"/>
        <w:rPr>
          <w:rFonts w:eastAsia="Times New Roman"/>
          <w:szCs w:val="24"/>
        </w:rPr>
      </w:pPr>
      <w:r>
        <w:rPr>
          <w:rFonts w:eastAsia="Times New Roman"/>
          <w:szCs w:val="24"/>
        </w:rPr>
        <w:t xml:space="preserve">Ωστόσο, αγαπητοί συνάδελφοι και </w:t>
      </w:r>
      <w:proofErr w:type="spellStart"/>
      <w:r>
        <w:rPr>
          <w:rFonts w:eastAsia="Times New Roman"/>
          <w:szCs w:val="24"/>
        </w:rPr>
        <w:t>συναδέλφισσες</w:t>
      </w:r>
      <w:proofErr w:type="spellEnd"/>
      <w:r>
        <w:rPr>
          <w:rFonts w:eastAsia="Times New Roman"/>
          <w:szCs w:val="24"/>
        </w:rPr>
        <w:t>, παρά τους συμβιβασμούς και τους δυσμενείς όρους, το σχέδιο νόμου που συζητάμε σήμερα αποτελεί ένα σημαντικό και καθοριστικό βήμα μια</w:t>
      </w:r>
      <w:r>
        <w:rPr>
          <w:rFonts w:eastAsia="Times New Roman"/>
          <w:szCs w:val="24"/>
        </w:rPr>
        <w:t xml:space="preserve">ς μεγάλης διαδρομής, δύσκολης, γεμάτης εμπόδια, που αισιοδοξούμε ότι μπορεί να οδηγήσει στο τέλος του προγράμματος επιτροπείας </w:t>
      </w:r>
      <w:r>
        <w:rPr>
          <w:rFonts w:eastAsia="Times New Roman"/>
          <w:szCs w:val="24"/>
        </w:rPr>
        <w:lastRenderedPageBreak/>
        <w:t xml:space="preserve">και των προγραμμάτων δημοσιονομικής προσαρμογής. Για το αν θα το καταφέρουμε ή όχι θα μας κρίνει ο ελληνικός λαός. </w:t>
      </w:r>
    </w:p>
    <w:p w14:paraId="46602987" w14:textId="77777777" w:rsidR="008E1586" w:rsidRDefault="00786920">
      <w:pPr>
        <w:spacing w:after="0" w:line="600" w:lineRule="auto"/>
        <w:ind w:firstLine="720"/>
        <w:jc w:val="both"/>
        <w:rPr>
          <w:rFonts w:eastAsia="Times New Roman"/>
          <w:szCs w:val="24"/>
        </w:rPr>
      </w:pPr>
      <w:r>
        <w:rPr>
          <w:rFonts w:eastAsia="Times New Roman"/>
          <w:szCs w:val="24"/>
        </w:rPr>
        <w:t xml:space="preserve">Εκτός από τα </w:t>
      </w:r>
      <w:r>
        <w:rPr>
          <w:rFonts w:eastAsia="Times New Roman"/>
          <w:szCs w:val="24"/>
        </w:rPr>
        <w:t xml:space="preserve">κοινωνικά μέτρα-αντίμετρα που αναφέρθηκαν από συναδέλφους, το σχέδιο νόμου περιλαμβάνει και αναπτυξιακά αντίμετρα, τα οποία ανακοίνωσε ο Υπουργός Οικονομίας, κ. </w:t>
      </w:r>
      <w:proofErr w:type="spellStart"/>
      <w:r>
        <w:rPr>
          <w:rFonts w:eastAsia="Times New Roman"/>
          <w:szCs w:val="24"/>
        </w:rPr>
        <w:t>Χαρίτσης</w:t>
      </w:r>
      <w:proofErr w:type="spellEnd"/>
      <w:r>
        <w:rPr>
          <w:rFonts w:eastAsia="Times New Roman"/>
          <w:szCs w:val="24"/>
        </w:rPr>
        <w:t>, ύψους 900 εκατομμυρίων ευρώ, μέχρι το 2021. Είναι 100 εκατομμύρια τον χρόνο στον τρίτ</w:t>
      </w:r>
      <w:r>
        <w:rPr>
          <w:rFonts w:eastAsia="Times New Roman"/>
          <w:szCs w:val="24"/>
        </w:rPr>
        <w:t xml:space="preserve">ο πυλώνα τους προγράμματος που αφορά την ενεργειακή αναβάθμιση. Παράλληλα με το «Εξοικονομώ κατ’ </w:t>
      </w:r>
      <w:proofErr w:type="spellStart"/>
      <w:r>
        <w:rPr>
          <w:rFonts w:eastAsia="Times New Roman"/>
          <w:szCs w:val="24"/>
        </w:rPr>
        <w:t>οίκον</w:t>
      </w:r>
      <w:proofErr w:type="spellEnd"/>
      <w:r>
        <w:rPr>
          <w:rFonts w:eastAsia="Times New Roman"/>
          <w:szCs w:val="24"/>
        </w:rPr>
        <w:t xml:space="preserve">», με το οποίο χρηματοδοτείται η ενεργειακή αναβάθμιση των κατοικιών, χρηματοδοτούνται και από το Ταμείο Υποδομών τα δημόσια και τα δημοτικά κτίρια. </w:t>
      </w:r>
    </w:p>
    <w:p w14:paraId="46602988" w14:textId="77777777" w:rsidR="008E1586" w:rsidRDefault="00786920">
      <w:pPr>
        <w:spacing w:after="0" w:line="600" w:lineRule="auto"/>
        <w:ind w:firstLine="720"/>
        <w:jc w:val="both"/>
        <w:rPr>
          <w:rFonts w:eastAsia="Times New Roman"/>
          <w:szCs w:val="24"/>
        </w:rPr>
      </w:pPr>
      <w:r>
        <w:rPr>
          <w:rFonts w:eastAsia="Times New Roman"/>
          <w:szCs w:val="24"/>
        </w:rPr>
        <w:t>Επίσ</w:t>
      </w:r>
      <w:r>
        <w:rPr>
          <w:rFonts w:eastAsia="Times New Roman"/>
          <w:szCs w:val="24"/>
        </w:rPr>
        <w:t xml:space="preserve">ης, 100 εκατομμύρια επιπλέον θα δοθούν για τον αναπτυξιακό νόμο λόγω της αυξημένης ζήτησης και άλλα τόσα, δηλαδή άλλα 100 εκατομμύρια, θα δοθούν για την υλοποίηση σημαντικών έργων αγροτικής υποδομής, με τα οποία, σε συνδυασμό με τη μείωση των </w:t>
      </w:r>
      <w:proofErr w:type="spellStart"/>
      <w:r>
        <w:rPr>
          <w:rFonts w:eastAsia="Times New Roman"/>
          <w:szCs w:val="24"/>
        </w:rPr>
        <w:t>αγροεφοδίων</w:t>
      </w:r>
      <w:proofErr w:type="spellEnd"/>
      <w:r>
        <w:rPr>
          <w:rFonts w:eastAsia="Times New Roman"/>
          <w:szCs w:val="24"/>
        </w:rPr>
        <w:t xml:space="preserve"> α</w:t>
      </w:r>
      <w:r>
        <w:rPr>
          <w:rFonts w:eastAsia="Times New Roman"/>
          <w:szCs w:val="24"/>
        </w:rPr>
        <w:t xml:space="preserve">πό 24% σε 13%, μπορούμε να πούμε ότι δημιουργούμε κάποιες προϋποθέσεις για την αρχή της ανασυγκρότησης της παραγωγής στον αγροτικό τομέα, στον πρωτογενή τομέα. </w:t>
      </w:r>
    </w:p>
    <w:p w14:paraId="46602989" w14:textId="77777777" w:rsidR="008E1586" w:rsidRDefault="00786920">
      <w:pPr>
        <w:spacing w:after="0" w:line="600" w:lineRule="auto"/>
        <w:ind w:firstLine="720"/>
        <w:jc w:val="both"/>
        <w:rPr>
          <w:rFonts w:eastAsia="Times New Roman"/>
          <w:szCs w:val="24"/>
        </w:rPr>
      </w:pPr>
      <w:r>
        <w:rPr>
          <w:rFonts w:eastAsia="Times New Roman"/>
          <w:szCs w:val="24"/>
        </w:rPr>
        <w:t>Κι έρχομαι με δυο λόγια να πω τι επιδιώκουμε για το πολιτικό σύστημα.</w:t>
      </w:r>
    </w:p>
    <w:p w14:paraId="4660298A" w14:textId="77777777" w:rsidR="008E1586" w:rsidRDefault="00786920">
      <w:pPr>
        <w:spacing w:after="0" w:line="600" w:lineRule="auto"/>
        <w:ind w:firstLine="720"/>
        <w:jc w:val="both"/>
        <w:rPr>
          <w:rFonts w:eastAsia="Times New Roman"/>
          <w:szCs w:val="24"/>
        </w:rPr>
      </w:pPr>
      <w:r>
        <w:rPr>
          <w:rFonts w:eastAsia="Times New Roman"/>
          <w:szCs w:val="24"/>
        </w:rPr>
        <w:t>Αυτό που αναφέρθηκε προηγ</w:t>
      </w:r>
      <w:r>
        <w:rPr>
          <w:rFonts w:eastAsia="Times New Roman"/>
          <w:szCs w:val="24"/>
        </w:rPr>
        <w:t>ουμένως με το άρθρο 71, η κατάργηση του αφορολογήτου των Βουλευτών, είναι πάγιο αίτημα της Κοινοβουλευτικής Ομάδας του ΣΥΡΙΖΑ –και αυτό πρέπει να το σημειώσουμε- όπως και η καταπολέμηση της διαφθοράς. Ιδιαίτερα υπάρχει περισσότερη διαφάνεια στον τρόπο χρημ</w:t>
      </w:r>
      <w:r>
        <w:rPr>
          <w:rFonts w:eastAsia="Times New Roman"/>
          <w:szCs w:val="24"/>
        </w:rPr>
        <w:t xml:space="preserve">ατοδότησης των </w:t>
      </w:r>
      <w:r>
        <w:rPr>
          <w:rFonts w:eastAsia="Times New Roman"/>
          <w:szCs w:val="24"/>
        </w:rPr>
        <w:lastRenderedPageBreak/>
        <w:t>πολιτικών κομμάτων, όπου καταργούμε την ιδιωτική χρηματοδότηση, όταν προέρχεται από νομικά πρόσωπα ιδιωτικού δικαίου -αυτό αφορά και τους συνδυασμούς των υποψηφίων των περιφερειακών και δημοτικών εκλογών- και μειώνουμε από 40% σε 10% το ποσο</w:t>
      </w:r>
      <w:r>
        <w:rPr>
          <w:rFonts w:eastAsia="Times New Roman"/>
          <w:szCs w:val="24"/>
        </w:rPr>
        <w:t>στό της συνολικής κρατικής χρηματοδότησης των κομμάτων. Καταλαβαίνετε όλοι ότι αυτό ήταν ένα αναγκαίο αίτημα της κοινωνίας.</w:t>
      </w:r>
    </w:p>
    <w:p w14:paraId="4660298B" w14:textId="77777777" w:rsidR="008E1586" w:rsidRDefault="00786920">
      <w:pPr>
        <w:spacing w:after="0" w:line="600" w:lineRule="auto"/>
        <w:ind w:firstLine="720"/>
        <w:jc w:val="both"/>
        <w:rPr>
          <w:rFonts w:eastAsia="Times New Roman"/>
          <w:szCs w:val="24"/>
        </w:rPr>
      </w:pPr>
      <w:r>
        <w:rPr>
          <w:rFonts w:eastAsia="Times New Roman"/>
          <w:szCs w:val="24"/>
        </w:rPr>
        <w:t xml:space="preserve">Τελειώνω με δύο λόγια για τη δημόσια διοίκηση. Και εδώ θα ήθελα πραγματικά να σταθώ στο αφήγημα της Αντιπολίτευσης. Τι λέει η </w:t>
      </w:r>
      <w:r>
        <w:rPr>
          <w:rFonts w:eastAsia="Times New Roman"/>
          <w:szCs w:val="24"/>
          <w:lang w:val="en-US"/>
        </w:rPr>
        <w:t>A</w:t>
      </w:r>
      <w:proofErr w:type="spellStart"/>
      <w:r>
        <w:rPr>
          <w:rFonts w:eastAsia="Times New Roman"/>
          <w:szCs w:val="24"/>
        </w:rPr>
        <w:t>ντιπο</w:t>
      </w:r>
      <w:r>
        <w:rPr>
          <w:rFonts w:eastAsia="Times New Roman"/>
          <w:szCs w:val="24"/>
        </w:rPr>
        <w:t>λίτευση</w:t>
      </w:r>
      <w:proofErr w:type="spellEnd"/>
      <w:r>
        <w:rPr>
          <w:rFonts w:eastAsia="Times New Roman"/>
          <w:szCs w:val="24"/>
        </w:rPr>
        <w:t xml:space="preserve">; Ότι εμείς θέλουμε ντε και καλά να δημιουργήσουμε κομματικό κράτος. Όσο, λοιπόν, η Αντιπολίτευση προτάσσει το αφήγημα του κομματικού κράτους, η Κυβέρνηση προτάσσει την </w:t>
      </w:r>
      <w:proofErr w:type="spellStart"/>
      <w:r>
        <w:rPr>
          <w:rFonts w:eastAsia="Times New Roman"/>
          <w:szCs w:val="24"/>
        </w:rPr>
        <w:t>αποκοματικοποίηση</w:t>
      </w:r>
      <w:proofErr w:type="spellEnd"/>
      <w:r>
        <w:rPr>
          <w:rFonts w:eastAsia="Times New Roman"/>
          <w:szCs w:val="24"/>
        </w:rPr>
        <w:t xml:space="preserve"> του κράτους, τη διαφάνεια και την αξιοκρατία στο δημόσιο. Και </w:t>
      </w:r>
      <w:r>
        <w:rPr>
          <w:rFonts w:eastAsia="Times New Roman"/>
          <w:szCs w:val="24"/>
        </w:rPr>
        <w:t>το έχει αποδείξει με το Μητρώο των Στελεχών –δεν έχω χρόνο και θα είμαι πολύ επιγραμματική- και με την κινητικότητα. Επιμένει στην εκπόνηση των οργανογραμμάτων, παρά την αντίδραση και την καθυστέρηση. Εξ ου και η μετάθεση της ημερομηνίας εφαρμογής της κινη</w:t>
      </w:r>
      <w:r>
        <w:rPr>
          <w:rFonts w:eastAsia="Times New Roman"/>
          <w:szCs w:val="24"/>
        </w:rPr>
        <w:t>τικότητας που αναφέρεται στο παρόν νομοσχέδιο.</w:t>
      </w:r>
    </w:p>
    <w:p w14:paraId="4660298C" w14:textId="77777777" w:rsidR="008E1586" w:rsidRDefault="00786920">
      <w:pPr>
        <w:spacing w:after="0" w:line="600" w:lineRule="auto"/>
        <w:ind w:firstLine="720"/>
        <w:jc w:val="both"/>
        <w:rPr>
          <w:rFonts w:eastAsia="Times New Roman"/>
          <w:szCs w:val="24"/>
        </w:rPr>
      </w:pPr>
      <w:r>
        <w:rPr>
          <w:rFonts w:eastAsia="Times New Roman"/>
          <w:szCs w:val="24"/>
        </w:rPr>
        <w:t>Συνεχίζει με την προκήρυξη για την επιλογή προϊσταμένων και, επίσης, με τις κρίσεις.</w:t>
      </w:r>
    </w:p>
    <w:p w14:paraId="4660298D"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Ολοκληρώστε παρακαλώ, κυρία </w:t>
      </w:r>
      <w:proofErr w:type="spellStart"/>
      <w:r>
        <w:rPr>
          <w:rFonts w:eastAsia="Times New Roman" w:cs="Times New Roman"/>
          <w:szCs w:val="24"/>
        </w:rPr>
        <w:t>Θελερίτη</w:t>
      </w:r>
      <w:proofErr w:type="spellEnd"/>
      <w:r>
        <w:rPr>
          <w:rFonts w:eastAsia="Times New Roman" w:cs="Times New Roman"/>
          <w:szCs w:val="24"/>
        </w:rPr>
        <w:t>.</w:t>
      </w:r>
    </w:p>
    <w:p w14:paraId="4660298E"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ΜΑΡΙΑ ΘΕΛΕΡΙΤΗ:</w:t>
      </w:r>
      <w:r>
        <w:rPr>
          <w:rFonts w:eastAsia="Times New Roman" w:cs="Times New Roman"/>
          <w:szCs w:val="24"/>
        </w:rPr>
        <w:t xml:space="preserve"> Τελειώνω. </w:t>
      </w:r>
    </w:p>
    <w:p w14:paraId="4660298F"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Εδώ και δέκα χρόνια η επι</w:t>
      </w:r>
      <w:r>
        <w:rPr>
          <w:rFonts w:eastAsia="Times New Roman" w:cs="Times New Roman"/>
          <w:szCs w:val="24"/>
        </w:rPr>
        <w:t xml:space="preserve">λογή των προϊσταμένων και οι κρίσεις στο </w:t>
      </w:r>
      <w:r>
        <w:rPr>
          <w:rFonts w:eastAsia="Times New Roman" w:cs="Times New Roman"/>
          <w:szCs w:val="24"/>
        </w:rPr>
        <w:t>δ</w:t>
      </w:r>
      <w:r>
        <w:rPr>
          <w:rFonts w:eastAsia="Times New Roman" w:cs="Times New Roman"/>
          <w:szCs w:val="24"/>
        </w:rPr>
        <w:t xml:space="preserve">ημόσιο γινόντουσαν καθαρά μέσα από πολιτικές παρεμβάσεις και όχι μέσα από υπηρεσιακά </w:t>
      </w:r>
      <w:r>
        <w:rPr>
          <w:rFonts w:eastAsia="Times New Roman" w:cs="Times New Roman"/>
          <w:szCs w:val="24"/>
        </w:rPr>
        <w:lastRenderedPageBreak/>
        <w:t>συμβούλια, τα οποία δεν είχαν συσταθεί και εμείς τα συγκροτούμε αυτήν την περίοδο και ήδη έχουν δημιουργηθεί. Με βάση τον ν. 4369</w:t>
      </w:r>
      <w:r>
        <w:rPr>
          <w:rFonts w:eastAsia="Times New Roman" w:cs="Times New Roman"/>
          <w:szCs w:val="24"/>
        </w:rPr>
        <w:t xml:space="preserve">/2016 θα γίνουν πια οι κρίσεις. </w:t>
      </w:r>
    </w:p>
    <w:p w14:paraId="46602990"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Ποιος δημιουργεί κομματικό κράτος; Εμείς ή η Αντιπολίτευση εδώ και σαράντα χρόνια που δεν υπήρχε τίποτε άλλο παρά μόνο το πελατειακό και το κομματικό κράτος. </w:t>
      </w:r>
    </w:p>
    <w:p w14:paraId="46602991"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Τελειώνω με την αυτοδιοίκηση. Και εδώ πάλι θέλω να αναφερθώ όχι </w:t>
      </w:r>
      <w:r>
        <w:rPr>
          <w:rFonts w:eastAsia="Times New Roman" w:cs="Times New Roman"/>
          <w:szCs w:val="24"/>
        </w:rPr>
        <w:t xml:space="preserve">μόνο στην </w:t>
      </w:r>
      <w:r>
        <w:rPr>
          <w:rFonts w:eastAsia="Times New Roman" w:cs="Times New Roman"/>
          <w:szCs w:val="24"/>
        </w:rPr>
        <w:t>Α</w:t>
      </w:r>
      <w:r>
        <w:rPr>
          <w:rFonts w:eastAsia="Times New Roman" w:cs="Times New Roman"/>
          <w:szCs w:val="24"/>
        </w:rPr>
        <w:t>ντιπολίτευση αλλά και στο συλλογικό όργανο της αυτοδιοίκησης, την ΚΕΔΕ.</w:t>
      </w:r>
    </w:p>
    <w:p w14:paraId="46602992"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Κυρία </w:t>
      </w:r>
      <w:proofErr w:type="spellStart"/>
      <w:r>
        <w:rPr>
          <w:rFonts w:eastAsia="Times New Roman" w:cs="Times New Roman"/>
          <w:szCs w:val="24"/>
        </w:rPr>
        <w:t>Θελερίτη</w:t>
      </w:r>
      <w:proofErr w:type="spellEnd"/>
      <w:r>
        <w:rPr>
          <w:rFonts w:eastAsia="Times New Roman" w:cs="Times New Roman"/>
          <w:szCs w:val="24"/>
        </w:rPr>
        <w:t>, έχετε ξεπεράσει τον χρόνο.</w:t>
      </w:r>
    </w:p>
    <w:p w14:paraId="46602993"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ΜΑΡΙΑ ΘΕΛΕΡΙΤΗ:</w:t>
      </w:r>
      <w:r>
        <w:rPr>
          <w:rFonts w:eastAsia="Times New Roman" w:cs="Times New Roman"/>
          <w:szCs w:val="24"/>
        </w:rPr>
        <w:t xml:space="preserve"> Συγγνώμη, κύριε Πρόεδρε. Τελειώνω. Θα πω μόνο δύο λόγια.</w:t>
      </w:r>
    </w:p>
    <w:p w14:paraId="46602994"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Με αφορμή, λοιπόν, τις </w:t>
      </w:r>
      <w:r>
        <w:rPr>
          <w:rFonts w:eastAsia="Times New Roman" w:cs="Times New Roman"/>
          <w:szCs w:val="24"/>
        </w:rPr>
        <w:t>διατάξεις που υπάρχουν στο μεσοπρόθεσμο, υπάρχει ένα αφήγημα ότι 35% είναι η περικοπή των πόρων στην τοπική αυτοδιοίκηση. Και μάλιστα επισημαίνεται ότι δεν υπάρχουν πόροι με τους οποίους εμείς μπορούμε να κάνουμε τη μεταρρύθμιση, εξ ου και τελικά θα κάνουμ</w:t>
      </w:r>
      <w:r>
        <w:rPr>
          <w:rFonts w:eastAsia="Times New Roman" w:cs="Times New Roman"/>
          <w:szCs w:val="24"/>
        </w:rPr>
        <w:t>ε μόνο την αλλαγή στο σύστημα.</w:t>
      </w:r>
    </w:p>
    <w:p w14:paraId="46602995"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Καλώς, κυρία </w:t>
      </w:r>
      <w:proofErr w:type="spellStart"/>
      <w:r>
        <w:rPr>
          <w:rFonts w:eastAsia="Times New Roman" w:cs="Times New Roman"/>
          <w:szCs w:val="24"/>
        </w:rPr>
        <w:t>Θελερίτη</w:t>
      </w:r>
      <w:proofErr w:type="spellEnd"/>
      <w:r>
        <w:rPr>
          <w:rFonts w:eastAsia="Times New Roman" w:cs="Times New Roman"/>
          <w:szCs w:val="24"/>
        </w:rPr>
        <w:t>.</w:t>
      </w:r>
    </w:p>
    <w:p w14:paraId="46602996"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ΜΑΡΙΑ ΘΕΛΕΡΙΤΗ:</w:t>
      </w:r>
      <w:r>
        <w:rPr>
          <w:rFonts w:eastAsia="Times New Roman" w:cs="Times New Roman"/>
          <w:szCs w:val="24"/>
        </w:rPr>
        <w:t xml:space="preserve"> Τελειώνω.</w:t>
      </w:r>
    </w:p>
    <w:p w14:paraId="4660299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Αυτό δεν ισχύει. Και </w:t>
      </w:r>
      <w:proofErr w:type="spellStart"/>
      <w:r>
        <w:rPr>
          <w:rFonts w:eastAsia="Times New Roman" w:cs="Times New Roman"/>
          <w:szCs w:val="24"/>
        </w:rPr>
        <w:t>επιφυλλασόμεθα</w:t>
      </w:r>
      <w:proofErr w:type="spellEnd"/>
      <w:r>
        <w:rPr>
          <w:rFonts w:eastAsia="Times New Roman" w:cs="Times New Roman"/>
          <w:szCs w:val="24"/>
        </w:rPr>
        <w:t xml:space="preserve"> στο πολυνομοσχέδιο να αποδείξουμε ότι δεν υπάρχει περικοπή των πόρων και τι ακριβώς έχει γίνει, γιατί συμπ</w:t>
      </w:r>
      <w:r>
        <w:rPr>
          <w:rFonts w:eastAsia="Times New Roman" w:cs="Times New Roman"/>
          <w:szCs w:val="24"/>
        </w:rPr>
        <w:t>εριλαμβάνουμε τον προηγούμενο νόμο που αφορά τους ΚΑΠ. Θα αποδείξουμε, λοιπόν, ότι δεν υπάρχει περικοπή, αλλά υπάρχει αύξηση των πόρων στα περισσότερα σημεία.</w:t>
      </w:r>
    </w:p>
    <w:p w14:paraId="4660299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Ευχαριστώ πάρα πολύ.</w:t>
      </w:r>
    </w:p>
    <w:p w14:paraId="46602999" w14:textId="77777777" w:rsidR="008E1586" w:rsidRDefault="0078692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660299A"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 xml:space="preserve">Τον λόγο έχει ο Υπουργός Οικονομικών κ. </w:t>
      </w:r>
      <w:proofErr w:type="spellStart"/>
      <w:r>
        <w:rPr>
          <w:rFonts w:eastAsia="Times New Roman" w:cs="Times New Roman"/>
          <w:szCs w:val="24"/>
        </w:rPr>
        <w:t>Τσακαλώτος</w:t>
      </w:r>
      <w:proofErr w:type="spellEnd"/>
      <w:r>
        <w:rPr>
          <w:rFonts w:eastAsia="Times New Roman" w:cs="Times New Roman"/>
          <w:szCs w:val="24"/>
        </w:rPr>
        <w:t>.</w:t>
      </w:r>
    </w:p>
    <w:p w14:paraId="4660299B"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Κύριε Πρόεδρε, θέλω να καταθέσω κάποιες νομοτεχνικές βελτιώσεις.</w:t>
      </w:r>
    </w:p>
    <w:p w14:paraId="4660299C"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κ. Ευκλείδης </w:t>
      </w:r>
      <w:proofErr w:type="spellStart"/>
      <w:r>
        <w:rPr>
          <w:rFonts w:eastAsia="Times New Roman" w:cs="Times New Roman"/>
          <w:szCs w:val="24"/>
        </w:rPr>
        <w:t>Τσακαλώτος</w:t>
      </w:r>
      <w:proofErr w:type="spellEnd"/>
      <w:r>
        <w:rPr>
          <w:rFonts w:eastAsia="Times New Roman" w:cs="Times New Roman"/>
          <w:szCs w:val="24"/>
        </w:rPr>
        <w:t xml:space="preserve">  καταθέτει για τα Πρακτικά τις προαναφε</w:t>
      </w:r>
      <w:r>
        <w:rPr>
          <w:rFonts w:eastAsia="Times New Roman" w:cs="Times New Roman"/>
          <w:szCs w:val="24"/>
        </w:rPr>
        <w:t>ρθείσες νομοτεχνικές βελτιώσεις, οι οποίες έχουν ως εξής:</w:t>
      </w:r>
    </w:p>
    <w:p w14:paraId="4660299D" w14:textId="77777777" w:rsidR="008E1586" w:rsidRDefault="00786920">
      <w:pPr>
        <w:spacing w:after="0"/>
        <w:jc w:val="center"/>
        <w:rPr>
          <w:rFonts w:eastAsia="Times New Roman" w:cs="Times New Roman"/>
          <w:szCs w:val="24"/>
        </w:rPr>
      </w:pPr>
      <w:r>
        <w:rPr>
          <w:rFonts w:eastAsia="Times New Roman" w:cs="Times New Roman"/>
          <w:szCs w:val="24"/>
        </w:rPr>
        <w:t>(</w:t>
      </w:r>
      <w:r>
        <w:rPr>
          <w:rFonts w:eastAsia="Times New Roman" w:cs="Times New Roman"/>
          <w:szCs w:val="24"/>
        </w:rPr>
        <w:t>Αλλαγή σελ.</w:t>
      </w:r>
      <w:r>
        <w:rPr>
          <w:rFonts w:eastAsia="Times New Roman" w:cs="Times New Roman"/>
          <w:szCs w:val="24"/>
        </w:rPr>
        <w:t>)</w:t>
      </w:r>
    </w:p>
    <w:p w14:paraId="4660299E" w14:textId="77777777" w:rsidR="008E1586" w:rsidRDefault="00786920">
      <w:pPr>
        <w:spacing w:after="0"/>
        <w:jc w:val="center"/>
        <w:rPr>
          <w:rFonts w:eastAsia="Times New Roman" w:cs="Times New Roman"/>
          <w:szCs w:val="24"/>
        </w:rPr>
      </w:pPr>
      <w:r>
        <w:rPr>
          <w:rFonts w:eastAsia="Times New Roman" w:cs="Times New Roman"/>
          <w:szCs w:val="24"/>
        </w:rPr>
        <w:t>(</w:t>
      </w:r>
      <w:r>
        <w:rPr>
          <w:rFonts w:eastAsia="Times New Roman" w:cs="Times New Roman"/>
          <w:szCs w:val="24"/>
        </w:rPr>
        <w:t>Να μπει η σελ. 251</w:t>
      </w:r>
      <w:r>
        <w:rPr>
          <w:rFonts w:eastAsia="Times New Roman" w:cs="Times New Roman"/>
          <w:szCs w:val="24"/>
        </w:rPr>
        <w:t>)</w:t>
      </w:r>
    </w:p>
    <w:p w14:paraId="4660299F" w14:textId="77777777" w:rsidR="008E1586" w:rsidRDefault="00786920">
      <w:pPr>
        <w:spacing w:after="0"/>
        <w:jc w:val="center"/>
        <w:rPr>
          <w:rFonts w:eastAsia="Times New Roman" w:cs="Times New Roman"/>
          <w:szCs w:val="24"/>
        </w:rPr>
      </w:pPr>
      <w:r>
        <w:rPr>
          <w:rFonts w:eastAsia="Times New Roman" w:cs="Times New Roman"/>
          <w:szCs w:val="24"/>
        </w:rPr>
        <w:t>(</w:t>
      </w:r>
      <w:r>
        <w:rPr>
          <w:rFonts w:eastAsia="Times New Roman" w:cs="Times New Roman"/>
          <w:szCs w:val="24"/>
        </w:rPr>
        <w:t>Αλλαγή σελ.</w:t>
      </w:r>
      <w:r>
        <w:rPr>
          <w:rFonts w:eastAsia="Times New Roman" w:cs="Times New Roman"/>
          <w:szCs w:val="24"/>
        </w:rPr>
        <w:t>)</w:t>
      </w:r>
    </w:p>
    <w:p w14:paraId="466029A0"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Τον λόγο έχει η κ. </w:t>
      </w:r>
      <w:proofErr w:type="spellStart"/>
      <w:r>
        <w:rPr>
          <w:rFonts w:eastAsia="Times New Roman" w:cs="Times New Roman"/>
          <w:szCs w:val="24"/>
        </w:rPr>
        <w:t>Κεραμεώς</w:t>
      </w:r>
      <w:proofErr w:type="spellEnd"/>
      <w:r>
        <w:rPr>
          <w:rFonts w:eastAsia="Times New Roman" w:cs="Times New Roman"/>
          <w:szCs w:val="24"/>
        </w:rPr>
        <w:t>.</w:t>
      </w:r>
    </w:p>
    <w:p w14:paraId="466029A1"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Ευχαριστώ, κύριε Πρόεδρε.</w:t>
      </w:r>
    </w:p>
    <w:p w14:paraId="466029A2"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τέσσερις χαρακτηρισμοί για το νομοσχέδιο που φέρνετε προς ψήφιση στην </w:t>
      </w:r>
      <w:r>
        <w:rPr>
          <w:rFonts w:eastAsia="Times New Roman" w:cs="Times New Roman"/>
          <w:szCs w:val="24"/>
        </w:rPr>
        <w:t>Ε</w:t>
      </w:r>
      <w:r>
        <w:rPr>
          <w:rFonts w:eastAsia="Times New Roman" w:cs="Times New Roman"/>
          <w:szCs w:val="24"/>
        </w:rPr>
        <w:t xml:space="preserve">θνική </w:t>
      </w:r>
      <w:r>
        <w:rPr>
          <w:rFonts w:eastAsia="Times New Roman" w:cs="Times New Roman"/>
          <w:szCs w:val="24"/>
        </w:rPr>
        <w:t>Α</w:t>
      </w:r>
      <w:r>
        <w:rPr>
          <w:rFonts w:eastAsia="Times New Roman" w:cs="Times New Roman"/>
          <w:szCs w:val="24"/>
        </w:rPr>
        <w:t xml:space="preserve">ντιπροσωπεία: τέταρτο, αχρείαστο, εξαιρετικά επώδυνο μνημόνιο, χωρίς χρηματοδότηση για τη χώρα. Είναι τέσσερις χαρακτηρισμοί και θα τεκμηριώσω κάθε </w:t>
      </w:r>
      <w:r>
        <w:rPr>
          <w:rFonts w:eastAsia="Times New Roman" w:cs="Times New Roman"/>
          <w:szCs w:val="24"/>
        </w:rPr>
        <w:t xml:space="preserve">έναν από αυτούς τους τέσσερις. </w:t>
      </w:r>
    </w:p>
    <w:p w14:paraId="466029A3"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Μίλησα για τέταρτο μνημόνιο, γιατί τα μέτρα που περιλαμβάνονται σε αυτό, μέτρα 4,9 δισεκατομμύρια ευρώ, δεν περιλαμβάνονται μέσα στο τρίτο μνημόνιο το οποίο φέρατε τον Αύγουστο του 2015. Πείτε μου ένα από τα 4,9 δισεκατομμύρ</w:t>
      </w:r>
      <w:r>
        <w:rPr>
          <w:rFonts w:eastAsia="Times New Roman" w:cs="Times New Roman"/>
          <w:szCs w:val="24"/>
        </w:rPr>
        <w:t>ια μέτρα που επιβάλλετε σήμερα το οποίο ήταν στο τρίτο μνημόνιο.</w:t>
      </w:r>
    </w:p>
    <w:p w14:paraId="466029A4"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Μίλησα για αχρείαστο μνημόνιο. Πριν από μερικούς μήνες οι δανειστές εν συνόλω δεν είχαν απολύτως καμμία απαίτηση για νέα πρόσθετα μέτρα. Αχρείαστο μνημόνιο, λοιπόν, γιατί αυτά τα μέτρα έγιναν</w:t>
      </w:r>
      <w:r>
        <w:rPr>
          <w:rFonts w:eastAsia="Times New Roman" w:cs="Times New Roman"/>
          <w:szCs w:val="24"/>
        </w:rPr>
        <w:t xml:space="preserve"> απαιτητά από τους δανειστές εξαιτίας της δικής σας καθυστέρησης, της δικής σας ανικανότητας, της δικής σας ιδεοληψίας, της δικής σας εμμονής για </w:t>
      </w:r>
      <w:proofErr w:type="spellStart"/>
      <w:r>
        <w:rPr>
          <w:rFonts w:eastAsia="Times New Roman" w:cs="Times New Roman"/>
          <w:szCs w:val="24"/>
        </w:rPr>
        <w:t>υπερφορολόγηση</w:t>
      </w:r>
      <w:proofErr w:type="spellEnd"/>
      <w:r>
        <w:rPr>
          <w:rFonts w:eastAsia="Times New Roman" w:cs="Times New Roman"/>
          <w:szCs w:val="24"/>
        </w:rPr>
        <w:t xml:space="preserve"> που σκοτώνει κάθε προοπτική ανάπτυξης. </w:t>
      </w:r>
    </w:p>
    <w:p w14:paraId="466029A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Μίλησα για εξαιρετικά επώδυνο μνημόνιο, γιατί προβλέπει</w:t>
      </w:r>
      <w:r>
        <w:rPr>
          <w:rFonts w:eastAsia="Times New Roman" w:cs="Times New Roman"/>
          <w:szCs w:val="24"/>
        </w:rPr>
        <w:t xml:space="preserve"> μέτρα που εξαθλιώνουν την ελληνική κοινωνία και δη τα χαμηλότερα και μεσαία εισοδήματα. Υπάρχουν περικοπές συντάξεων, μείωση αφορολόγητου, περικοπές κοινωνικών επιδομάτων και δυστυχώς η λίστα είναι πάρα πολύ μεγάλη.</w:t>
      </w:r>
    </w:p>
    <w:p w14:paraId="466029A6" w14:textId="77777777" w:rsidR="008E1586" w:rsidRDefault="00786920">
      <w:pPr>
        <w:spacing w:after="0" w:line="600" w:lineRule="auto"/>
        <w:ind w:firstLine="720"/>
        <w:jc w:val="both"/>
        <w:rPr>
          <w:rFonts w:eastAsia="Times New Roman"/>
          <w:szCs w:val="24"/>
        </w:rPr>
      </w:pPr>
      <w:r>
        <w:rPr>
          <w:rFonts w:eastAsia="Times New Roman" w:cs="Times New Roman"/>
          <w:szCs w:val="24"/>
        </w:rPr>
        <w:t>Μίλησα και για μνημόνιο χωρίς χρηματοδό</w:t>
      </w:r>
      <w:r>
        <w:rPr>
          <w:rFonts w:eastAsia="Times New Roman" w:cs="Times New Roman"/>
          <w:szCs w:val="24"/>
        </w:rPr>
        <w:t xml:space="preserve">τηση. Γιατί θα περίμενε κανείς, κυρίες και κύριοι συνάδελφοι, ότι τουλάχιστον συμφωνήσατε σε αυτά τα </w:t>
      </w:r>
      <w:proofErr w:type="spellStart"/>
      <w:r>
        <w:rPr>
          <w:rFonts w:eastAsia="Times New Roman" w:cs="Times New Roman"/>
          <w:szCs w:val="24"/>
        </w:rPr>
        <w:t>εξαθλιωτικά</w:t>
      </w:r>
      <w:proofErr w:type="spellEnd"/>
      <w:r>
        <w:rPr>
          <w:rFonts w:eastAsia="Times New Roman" w:cs="Times New Roman"/>
          <w:szCs w:val="24"/>
        </w:rPr>
        <w:t xml:space="preserve"> μέτρα, για να πάρετε σε αντάλλαγμα ένα γενναίο πακέτο χρηματοδότησης για τη χώρα.</w:t>
      </w:r>
    </w:p>
    <w:p w14:paraId="466029A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Ούτε ένα ευρώ δεν παίρνετε σε χρηματοδότηση για τη χώρα, είνα</w:t>
      </w:r>
      <w:r>
        <w:rPr>
          <w:rFonts w:eastAsia="Times New Roman" w:cs="Times New Roman"/>
          <w:szCs w:val="24"/>
        </w:rPr>
        <w:t xml:space="preserve">ι η απάντηση. </w:t>
      </w:r>
    </w:p>
    <w:p w14:paraId="466029A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τι λέγατε και τι κάνετε; Λέγατε δέκατη τρίτη σύνταξη για όλους και τώρα κόβετε τη δωδέκατη και την ενδέκατη. Λέγατε αφορολόγητο στις 12.000. μετά ο Υπουργός Οικονομικών, ο κ. </w:t>
      </w:r>
      <w:proofErr w:type="spellStart"/>
      <w:r>
        <w:rPr>
          <w:rFonts w:eastAsia="Times New Roman" w:cs="Times New Roman"/>
          <w:szCs w:val="24"/>
        </w:rPr>
        <w:t>Τσακαλώτος</w:t>
      </w:r>
      <w:proofErr w:type="spellEnd"/>
      <w:r>
        <w:rPr>
          <w:rFonts w:eastAsia="Times New Roman" w:cs="Times New Roman"/>
          <w:szCs w:val="24"/>
        </w:rPr>
        <w:t>, έλεγε ότι θα παραιτηθεί αν το αφορο</w:t>
      </w:r>
      <w:r>
        <w:rPr>
          <w:rFonts w:eastAsia="Times New Roman" w:cs="Times New Roman"/>
          <w:szCs w:val="24"/>
        </w:rPr>
        <w:t xml:space="preserve">λόγητο πέσει κάτω από τις 9.000. Το αφορολόγητο έπεσε τότε στα 8.600 και ο κ. </w:t>
      </w:r>
      <w:proofErr w:type="spellStart"/>
      <w:r>
        <w:rPr>
          <w:rFonts w:eastAsia="Times New Roman" w:cs="Times New Roman"/>
          <w:szCs w:val="24"/>
        </w:rPr>
        <w:t>Τσακαλώτος</w:t>
      </w:r>
      <w:proofErr w:type="spellEnd"/>
      <w:r>
        <w:rPr>
          <w:rFonts w:eastAsia="Times New Roman" w:cs="Times New Roman"/>
          <w:szCs w:val="24"/>
        </w:rPr>
        <w:t xml:space="preserve"> δεν παραιτήθηκε. Και τώρα από 8.600 πέφτει άλλο 35% στα 5.600 ευρώ και ο κ. </w:t>
      </w:r>
      <w:proofErr w:type="spellStart"/>
      <w:r>
        <w:rPr>
          <w:rFonts w:eastAsia="Times New Roman" w:cs="Times New Roman"/>
          <w:szCs w:val="24"/>
        </w:rPr>
        <w:t>Τσακαλώτος</w:t>
      </w:r>
      <w:proofErr w:type="spellEnd"/>
      <w:r>
        <w:rPr>
          <w:rFonts w:eastAsia="Times New Roman" w:cs="Times New Roman"/>
          <w:szCs w:val="24"/>
        </w:rPr>
        <w:t xml:space="preserve"> είναι ακόμη εδώ, δεν έχει ούτε τη στοιχειώδη αξιοπρέπεια να παραμείνει πιστός στ</w:t>
      </w:r>
      <w:r>
        <w:rPr>
          <w:rFonts w:eastAsia="Times New Roman" w:cs="Times New Roman"/>
          <w:szCs w:val="24"/>
        </w:rPr>
        <w:t>ις δεσμεύσεις που ο ίδιος από μόνος του έθεσε.</w:t>
      </w:r>
    </w:p>
    <w:p w14:paraId="466029A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Λέγατε ούτε ένα ευρώ επιπλέον μέτρα απ’ όσα προβλέπει η συμφωνία του Αυγούστου του 2015 και φέρνετε 4,9 δισεκατομμύρια επιπλέον μέτρα. Από τα 12 δισεκατομμύρια ευρώ παροχές που υποσχόσασταν έχετε φτάσει στα 14</w:t>
      </w:r>
      <w:r>
        <w:rPr>
          <w:rFonts w:eastAsia="Times New Roman" w:cs="Times New Roman"/>
          <w:szCs w:val="24"/>
        </w:rPr>
        <w:t xml:space="preserve">,2 δισεκατομμύρια ευρώ μέτρα, δηλαδή πάνω από </w:t>
      </w:r>
      <w:proofErr w:type="spellStart"/>
      <w:r>
        <w:rPr>
          <w:rFonts w:eastAsia="Times New Roman" w:cs="Times New Roman"/>
          <w:szCs w:val="24"/>
        </w:rPr>
        <w:t>εννιάμιση</w:t>
      </w:r>
      <w:proofErr w:type="spellEnd"/>
      <w:r>
        <w:rPr>
          <w:rFonts w:eastAsia="Times New Roman" w:cs="Times New Roman"/>
          <w:szCs w:val="24"/>
        </w:rPr>
        <w:t xml:space="preserve"> φορές τα μέτρα που προβλέπονταν στο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w:t>
      </w:r>
      <w:proofErr w:type="spellStart"/>
      <w:r>
        <w:rPr>
          <w:rFonts w:eastAsia="Times New Roman" w:cs="Times New Roman"/>
          <w:szCs w:val="24"/>
        </w:rPr>
        <w:t>Χαρδούβελη</w:t>
      </w:r>
      <w:proofErr w:type="spellEnd"/>
      <w:r>
        <w:rPr>
          <w:rFonts w:eastAsia="Times New Roman" w:cs="Times New Roman"/>
          <w:szCs w:val="24"/>
        </w:rPr>
        <w:t>, που τόσο λοιδορήσατε.</w:t>
      </w:r>
    </w:p>
    <w:p w14:paraId="466029AA"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Λέγατε, και διαβάζω από συνέντευξη του Πρωθυπουργού πριν από μόλις τέσσερις μήνες στις 25 Ιανουαρίου 2017, επί λέξει: «Το α</w:t>
      </w:r>
      <w:r>
        <w:rPr>
          <w:rFonts w:eastAsia="Times New Roman" w:cs="Times New Roman"/>
          <w:szCs w:val="24"/>
        </w:rPr>
        <w:t xml:space="preserve">ίτημα νομοθέτησης επιπλέον μέτρων και μάλιστα υπό αίρεση δεν είναι μόνο ξένο προς το ελληνικό </w:t>
      </w:r>
      <w:r>
        <w:rPr>
          <w:rFonts w:eastAsia="Times New Roman" w:cs="Times New Roman"/>
          <w:szCs w:val="24"/>
        </w:rPr>
        <w:t>Σ</w:t>
      </w:r>
      <w:r>
        <w:rPr>
          <w:rFonts w:eastAsia="Times New Roman" w:cs="Times New Roman"/>
          <w:szCs w:val="24"/>
        </w:rPr>
        <w:t xml:space="preserve">ύνταγμα, αλλά είναι ξένο και προς τους κανόνες της δημοκρατίας, είναι ξένο προς το ευρωπαϊκό κεκτημένο. Σε μία ευνομούμενη ευρωπαϊκή δημοκρατία», όλα αυτά είναι </w:t>
      </w:r>
      <w:r>
        <w:rPr>
          <w:rFonts w:eastAsia="Times New Roman" w:cs="Times New Roman"/>
          <w:szCs w:val="24"/>
        </w:rPr>
        <w:t xml:space="preserve">λόγια του Πρωθυπουργού, «αυτό δεν επιτρέπεται ούτε καν να το ζητάει κανείς. Και αυτό δεν είναι θέμα μιας κυβέρνησης, αλλά είναι θέμα αξιοπρέπειας και αυτοσεβασμού ενός λαού και μίας χώρας», Αλέξης Τσίπρας 25 Ιανουαρίου 2017. Αυτά λέγατε. </w:t>
      </w:r>
    </w:p>
    <w:p w14:paraId="466029A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Και τι κάνετε; Ακ</w:t>
      </w:r>
      <w:r>
        <w:rPr>
          <w:rFonts w:eastAsia="Times New Roman" w:cs="Times New Roman"/>
          <w:szCs w:val="24"/>
        </w:rPr>
        <w:t xml:space="preserve">ριβώς αυτά που καταγγέλλατε πριν από τέσσερις μήνες. </w:t>
      </w:r>
      <w:proofErr w:type="spellStart"/>
      <w:r>
        <w:rPr>
          <w:rFonts w:eastAsia="Times New Roman" w:cs="Times New Roman"/>
          <w:szCs w:val="24"/>
        </w:rPr>
        <w:t>Προνομοθετείτε</w:t>
      </w:r>
      <w:proofErr w:type="spellEnd"/>
      <w:r>
        <w:rPr>
          <w:rFonts w:eastAsia="Times New Roman" w:cs="Times New Roman"/>
          <w:szCs w:val="24"/>
        </w:rPr>
        <w:t xml:space="preserve"> υπό αίρεση μέτρα που έχει ήδη κρίνει το Ελεγκτικό Συνέδριο ότι είναι αντισυνταγματικά και που σας λέει και η Επιστημονική Υπηρεσία της Βουλής ότι, επίσης, είναι αντισυνταγματικά. Εσείς, όμ</w:t>
      </w:r>
      <w:r>
        <w:rPr>
          <w:rFonts w:eastAsia="Times New Roman" w:cs="Times New Roman"/>
          <w:szCs w:val="24"/>
        </w:rPr>
        <w:t xml:space="preserve">ως, είστε κατά τα άλλα κάθε λέξη αυτού του Συντάγματος. </w:t>
      </w:r>
    </w:p>
    <w:p w14:paraId="466029AC"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Και σε απάντηση όλων αυτών, κυρίες και κύριοι, λέτε «Μα, νομοθετούμε αντίμετρα. Για κάθε ένα ευρώ που σας παίρνουμε θα σας δίνουμε ένα άλλο.» Είναι έτσι; </w:t>
      </w:r>
      <w:r>
        <w:rPr>
          <w:rFonts w:eastAsia="Times New Roman" w:cs="Times New Roman"/>
          <w:szCs w:val="24"/>
        </w:rPr>
        <w:lastRenderedPageBreak/>
        <w:t>Όχι, βέβαια. Πρόκειται για τη μεγαλύτερη επικ</w:t>
      </w:r>
      <w:r>
        <w:rPr>
          <w:rFonts w:eastAsia="Times New Roman" w:cs="Times New Roman"/>
          <w:szCs w:val="24"/>
        </w:rPr>
        <w:t>οινωνιακή απάτη και το ομολογείτε εσείς οι ίδιοι στο άρθρο 15. Τα αντίμετρα 2% θα εφαρμοστούν εάν και εφ’ όσον πρώτα εφαρμοστούν μέτρα 4,9 δισεκατομμύρια ευρώ, εάν και εφόσον πιάσετε πλεόνασμα 5,5% και μετά από όλα αυτά εάν και εφόσον συμφωνήσουν οι δανεισ</w:t>
      </w:r>
      <w:r>
        <w:rPr>
          <w:rFonts w:eastAsia="Times New Roman" w:cs="Times New Roman"/>
          <w:szCs w:val="24"/>
        </w:rPr>
        <w:t>τές και εγκρίνουν την εφαρμογή των αντιμέτρων. Εκεί μας έχετε καταντήσει.</w:t>
      </w:r>
    </w:p>
    <w:p w14:paraId="466029A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δεν είναι όμως, μόνο στην οικονομία που επιφέρετε βαριά πλήγματα. Το ιδεολογικό σας αποτύπωμα το αφήνετε σε κάθε πτυχή του δημόσιου βίου. </w:t>
      </w:r>
    </w:p>
    <w:p w14:paraId="466029A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Και έρχομαι στο άρθρο 56, που αφορά ζητήματα παιδείας. Δυστυχώς συνεχίζετε στην κατεύθυνση της υποβάθμισης και της κρατικής παρέμβασης στην ιδιωτική εκπαίδευση μιας παρέμβασης που ξεκίνησε με τον νόμο Φίλη το 2016. </w:t>
      </w:r>
    </w:p>
    <w:p w14:paraId="466029AF"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Κυρίες και κύριοι, ας ξεκινήσουμε από τα</w:t>
      </w:r>
      <w:r>
        <w:rPr>
          <w:rFonts w:eastAsia="Times New Roman" w:cs="Times New Roman"/>
          <w:szCs w:val="24"/>
        </w:rPr>
        <w:t xml:space="preserve"> σημαντικά. Εξυπακούεται ότι θα πρέπει να προστατεύονται οι εργαζόμενοι εκπαιδευτικοί από τυχόν αυθαιρεσίες σχολαρχών όπως επίσης εξυπακούεται ότι θα πρέπει να προστατευτεί το δικαίωμα των μαθητών σε μία ποιοτική εκπαίδευση. </w:t>
      </w:r>
    </w:p>
    <w:p w14:paraId="466029B0"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Τι έλεγε ο νόμος Φίλη; Ότι το </w:t>
      </w:r>
      <w:r>
        <w:rPr>
          <w:rFonts w:eastAsia="Times New Roman" w:cs="Times New Roman"/>
          <w:szCs w:val="24"/>
        </w:rPr>
        <w:t xml:space="preserve">ιδιωτικό σχολείο δεν έχει δικαίωμα να αξιολογήσει και να επιλέξει τους εκπαιδευτικούς του. Για αυτό υπεύθυνο ήταν ένα υπηρεσιακό συμβούλιο του Υπουργείου Παιδείας. Και, επειδή, κυρίες και κύριοι, οι </w:t>
      </w:r>
      <w:r>
        <w:rPr>
          <w:rFonts w:eastAsia="Times New Roman" w:cs="Times New Roman"/>
          <w:szCs w:val="24"/>
        </w:rPr>
        <w:t>θ</w:t>
      </w:r>
      <w:r>
        <w:rPr>
          <w:rFonts w:eastAsia="Times New Roman" w:cs="Times New Roman"/>
          <w:szCs w:val="24"/>
        </w:rPr>
        <w:t>εσμοί σάς έτριξαν τα δόντια και σας κατηγόρησαν προφανώς</w:t>
      </w:r>
      <w:r>
        <w:rPr>
          <w:rFonts w:eastAsia="Times New Roman" w:cs="Times New Roman"/>
          <w:szCs w:val="24"/>
        </w:rPr>
        <w:t xml:space="preserve"> για οπισθοδρόμηση όσον αφορά στην </w:t>
      </w:r>
      <w:proofErr w:type="spellStart"/>
      <w:r>
        <w:rPr>
          <w:rFonts w:eastAsia="Times New Roman" w:cs="Times New Roman"/>
          <w:szCs w:val="24"/>
        </w:rPr>
        <w:t>παρεμβατικότητα</w:t>
      </w:r>
      <w:proofErr w:type="spellEnd"/>
      <w:r>
        <w:rPr>
          <w:rFonts w:eastAsia="Times New Roman" w:cs="Times New Roman"/>
          <w:szCs w:val="24"/>
        </w:rPr>
        <w:t xml:space="preserve"> στην ιδιωτική εκπαίδευση, προσπαθείτε τάχα να κάνετε τα πράγματα λίγο καλύτερα. Και τι λέτε; Ότι αντί για τα υπηρεσιακά συμβούλια αρμόδια </w:t>
      </w:r>
      <w:r>
        <w:rPr>
          <w:rFonts w:eastAsia="Times New Roman" w:cs="Times New Roman"/>
          <w:szCs w:val="24"/>
        </w:rPr>
        <w:lastRenderedPageBreak/>
        <w:t>για να κρίνει τη νομιμότητα μιας καταγγελίας σύμβασης εργασίας θα ε</w:t>
      </w:r>
      <w:r>
        <w:rPr>
          <w:rFonts w:eastAsia="Times New Roman" w:cs="Times New Roman"/>
          <w:szCs w:val="24"/>
        </w:rPr>
        <w:t>ίναι μία επιτροπή, η οποία θα έχει την επίφαση δικαστηρίου καθώς θα αποτελείται από τρεις πρωτοδίκες και η οποία επιτροπή θα αποφαίνεται κατόπιν μιας χρονοβόρας διαδικασίας τουλάχιστον δύο χρόνων.</w:t>
      </w:r>
    </w:p>
    <w:p w14:paraId="466029B1"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τρία είναι τα βασικά ζητήματα</w:t>
      </w:r>
      <w:r>
        <w:rPr>
          <w:rFonts w:eastAsia="Times New Roman" w:cs="Times New Roman"/>
          <w:szCs w:val="24"/>
        </w:rPr>
        <w:t>, τα οποία σας καλώ να τα σκεφτείτε:</w:t>
      </w:r>
    </w:p>
    <w:p w14:paraId="466029B2"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Πρώτο ζήτημα: η ίδια η ύπαρξη της επιτροπής. Το κοινό </w:t>
      </w:r>
      <w:r>
        <w:rPr>
          <w:rFonts w:eastAsia="Times New Roman" w:cs="Times New Roman"/>
          <w:szCs w:val="24"/>
        </w:rPr>
        <w:t>Ε</w:t>
      </w:r>
      <w:r>
        <w:rPr>
          <w:rFonts w:eastAsia="Times New Roman" w:cs="Times New Roman"/>
          <w:szCs w:val="24"/>
        </w:rPr>
        <w:t xml:space="preserve">ργατικό </w:t>
      </w:r>
      <w:r>
        <w:rPr>
          <w:rFonts w:eastAsia="Times New Roman" w:cs="Times New Roman"/>
          <w:szCs w:val="24"/>
        </w:rPr>
        <w:t>Δ</w:t>
      </w:r>
      <w:r>
        <w:rPr>
          <w:rFonts w:eastAsia="Times New Roman" w:cs="Times New Roman"/>
          <w:szCs w:val="24"/>
        </w:rPr>
        <w:t xml:space="preserve">ίκαιο, το οποίο καλύπτει όλους τους εργαζομένους σε όλον τον ιδιωτικό τομέα ορίζει ότι για τη νομιμότητα της καταγγελίας σύμβασης εργασίας αποφαίνονται τα </w:t>
      </w:r>
      <w:r>
        <w:rPr>
          <w:rFonts w:eastAsia="Times New Roman" w:cs="Times New Roman"/>
          <w:szCs w:val="24"/>
        </w:rPr>
        <w:t xml:space="preserve">δικαστήρια, όχι επιτροπές των οποίων τα μέλη, αν και δικαστικοί, έχουν επιλογή από τον ίδιο τον Υπουργό, είναι επιλογή του ίδιου του Υπουργού. </w:t>
      </w:r>
    </w:p>
    <w:p w14:paraId="466029B3"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Δεύτερον, η επιτροπή αυτή θα κρίνει τη νομιμότητα ή μη της καταγγελίας της σύμβασης εργασίας βάσει τριών εκθέσεω</w:t>
      </w:r>
      <w:r>
        <w:rPr>
          <w:rFonts w:eastAsia="Times New Roman" w:cs="Times New Roman"/>
          <w:szCs w:val="24"/>
        </w:rPr>
        <w:t>ν που θα συντάξουν ο διευθυντής του σχολείου και ο σχολικός σύμβουλος. Και σας ερωτώ: Βάσει ποιων πραγματικών στοιχείων θα συντάσσονται αυτές οι εκθέσεις; Και σας ερωτώ γιατί, πρώτον, ο διευθυντής και ο σχολικός σύμβουλος δεν έχουν δικαίωμα να μπουν στην τ</w:t>
      </w:r>
      <w:r>
        <w:rPr>
          <w:rFonts w:eastAsia="Times New Roman" w:cs="Times New Roman"/>
          <w:szCs w:val="24"/>
        </w:rPr>
        <w:t xml:space="preserve">άξη αν δεν συναινέσει ο ίδιος ο καθηγητής και, δεύτερον, γιατί εσείς οι ίδιοι, κυρίες και κύριοι του ΣΥΡΙΖΑ, έχετε απαγορεύσει την αξιολόγηση. Πώς λοιπόν θα αξιολογήσει ο διευθυντής και ο σχολικός σύμβουλος κάποιον εκπαιδευτικό; </w:t>
      </w:r>
    </w:p>
    <w:p w14:paraId="466029B4"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Τρίτον, για οποιαδήποτε κα</w:t>
      </w:r>
      <w:r>
        <w:rPr>
          <w:rFonts w:eastAsia="Times New Roman" w:cs="Times New Roman"/>
          <w:szCs w:val="24"/>
        </w:rPr>
        <w:t xml:space="preserve">ταγγελία σύμβασης εργασίας θα πρέπει να έχει προηγηθεί διοικητική διαδικασία κατ’ ελάχιστον δύο ολόκληρων σχολικών ετών, αφ’ </w:t>
      </w:r>
      <w:r>
        <w:rPr>
          <w:rFonts w:eastAsia="Times New Roman" w:cs="Times New Roman"/>
          <w:szCs w:val="24"/>
        </w:rPr>
        <w:lastRenderedPageBreak/>
        <w:t>ότου το σχολείο εκφράσει την αναγκαιότητα για την κατάσταση του εκπαιδευτικού και κατά τη διάρκεια αυτών των δύο ετών ο εκπαιδευτικ</w:t>
      </w:r>
      <w:r>
        <w:rPr>
          <w:rFonts w:eastAsia="Times New Roman" w:cs="Times New Roman"/>
          <w:szCs w:val="24"/>
        </w:rPr>
        <w:t xml:space="preserve">ός, βεβαίως, θα παραμένει στην τάξη. </w:t>
      </w:r>
    </w:p>
    <w:p w14:paraId="466029B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Κυρίες και κύριοι, παρακαλώ για την προσοχή σας. Σας παρακαλώ να σκεφτείτε το εξής παράδειγμα: Σκεφτείτε ότι στο σχολείο που φοιτά το παιδί σας ή το εγγόνι σας –και ολοκληρώνω, κύριε Πρόεδρε- υπάρχει κάποιος δάσκαλος π</w:t>
      </w:r>
      <w:r>
        <w:rPr>
          <w:rFonts w:eastAsia="Times New Roman" w:cs="Times New Roman"/>
          <w:szCs w:val="24"/>
        </w:rPr>
        <w:t>ου χειροδικεί. Ευτυχώς πρόκειται για σπάνια συμπεριφορά ανάμεσα σε εκπαιδευτικούς, πλην όμως υπάρχουν κάποιες μεμονωμένες περιπτώσεις. Με τον νόμο που ψηφίζετε σήμερα, κύριοι του ΣΥΡΙΖΑ, μπορεί να περάσουν δύο και περισσότερα χρόνια για να μπορέσει απλά να</w:t>
      </w:r>
      <w:r>
        <w:rPr>
          <w:rFonts w:eastAsia="Times New Roman" w:cs="Times New Roman"/>
          <w:szCs w:val="24"/>
        </w:rPr>
        <w:t xml:space="preserve"> καταγγελθεί η σύμβαση ενός εκπαιδευτικού που χειροδικεί, ενώ ο εκπαιδευτικός αυτός θα παραμένει μέσα στο σχολείο. Το ανέχεστε; </w:t>
      </w:r>
    </w:p>
    <w:p w14:paraId="466029B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Κλείνω με ένα παράδειγμα που δείχνει την πρωτοφανή ανικανότητά σας. Στο νέο αυτό μνημόνιο, κυρίες και κύριοι και κύριε Υπουργέ </w:t>
      </w:r>
      <w:r>
        <w:rPr>
          <w:rFonts w:eastAsia="Times New Roman" w:cs="Times New Roman"/>
          <w:szCs w:val="24"/>
        </w:rPr>
        <w:t>των Οικονομικών, έχετε διατάξεις για τις απολαβές των καθηγητών μελών ΔΕΠ και λέτε ή μάλλον λέγατε, μέχρι που σας κάναμε χθες το πρωί την επισήμανση ως Νέα Δημοκρατία, ότι οι μόνες απολαβές των καθηγητών είναι μισθοί και επιδόματα. Ξεχάσατε, κύριοι του ΣΥΡ</w:t>
      </w:r>
      <w:r>
        <w:rPr>
          <w:rFonts w:eastAsia="Times New Roman" w:cs="Times New Roman"/>
          <w:szCs w:val="24"/>
        </w:rPr>
        <w:t xml:space="preserve">ΙΖΑ, να αναφέρετε τη δυνατότητα για απολαβές από ερευνητικά προγράμματα και από μεταπτυχιακά και μετά απορείτε, κύριοι του ΣΥΡΙΖΑ, γιατί οι ερευνητές μας φεύγουν στο εξωτερικό. </w:t>
      </w:r>
    </w:p>
    <w:p w14:paraId="466029B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466029B8" w14:textId="77777777" w:rsidR="008E1586" w:rsidRDefault="0078692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66029B9" w14:textId="77777777" w:rsidR="008E1586" w:rsidRDefault="00786920">
      <w:pPr>
        <w:spacing w:after="0" w:line="600" w:lineRule="auto"/>
        <w:ind w:firstLine="720"/>
        <w:jc w:val="both"/>
        <w:rPr>
          <w:rFonts w:eastAsia="Times New Roman"/>
          <w:bCs/>
          <w:szCs w:val="24"/>
        </w:rPr>
      </w:pPr>
      <w:r>
        <w:rPr>
          <w:rFonts w:eastAsia="Times New Roman"/>
          <w:b/>
          <w:bCs/>
          <w:szCs w:val="24"/>
        </w:rPr>
        <w:lastRenderedPageBreak/>
        <w:t xml:space="preserve">ΠΡΟΕΔΡΕΥΩΝ (Αναστάσιος Κουράκης): </w:t>
      </w:r>
      <w:r>
        <w:rPr>
          <w:rFonts w:eastAsia="Times New Roman"/>
          <w:bCs/>
          <w:szCs w:val="24"/>
        </w:rPr>
        <w:t xml:space="preserve">Ευχαριστούμε την κ. </w:t>
      </w:r>
      <w:proofErr w:type="spellStart"/>
      <w:r>
        <w:rPr>
          <w:rFonts w:eastAsia="Times New Roman"/>
          <w:bCs/>
          <w:szCs w:val="24"/>
        </w:rPr>
        <w:t>Κεραμέως</w:t>
      </w:r>
      <w:proofErr w:type="spellEnd"/>
      <w:r>
        <w:rPr>
          <w:rFonts w:eastAsia="Times New Roman"/>
          <w:bCs/>
          <w:szCs w:val="24"/>
        </w:rPr>
        <w:t>. Παρ’ όλο που δεν συνηθίζω να σχολιάζω, αυτό που είπατε με τη χειροδικία δεν υπάγεται στις διατάξεις. Υπάρχουν κείμενες διατάξεις -χειροδικία, σεξουαλική παρενόχληση, βίαιη συμπεριφορά- οι οποί</w:t>
      </w:r>
      <w:r>
        <w:rPr>
          <w:rFonts w:eastAsia="Times New Roman"/>
          <w:bCs/>
          <w:szCs w:val="24"/>
        </w:rPr>
        <w:t>ες αμέσως αντιμετωπίζονται από τη διεύθυνση σπουδών.</w:t>
      </w:r>
    </w:p>
    <w:p w14:paraId="466029BA" w14:textId="77777777" w:rsidR="008E1586" w:rsidRDefault="00786920">
      <w:pPr>
        <w:spacing w:after="0" w:line="600" w:lineRule="auto"/>
        <w:ind w:firstLine="720"/>
        <w:jc w:val="both"/>
        <w:rPr>
          <w:rFonts w:eastAsia="Times New Roman"/>
          <w:bCs/>
          <w:szCs w:val="24"/>
        </w:rPr>
      </w:pPr>
      <w:r>
        <w:rPr>
          <w:rFonts w:eastAsia="Times New Roman"/>
          <w:b/>
          <w:bCs/>
          <w:szCs w:val="24"/>
        </w:rPr>
        <w:t>ΝΙΚΗ ΚΕΡΑΜΕΩΣ:</w:t>
      </w:r>
      <w:r>
        <w:rPr>
          <w:rFonts w:eastAsia="Times New Roman"/>
          <w:bCs/>
          <w:szCs w:val="24"/>
        </w:rPr>
        <w:t xml:space="preserve"> Δεν είναι σαφές από τον νόμο. Να γίνει νομοτεχνική βελτίωση, για να αποσαφηνιστεί. </w:t>
      </w:r>
    </w:p>
    <w:p w14:paraId="466029BB" w14:textId="77777777" w:rsidR="008E1586" w:rsidRDefault="00786920">
      <w:pPr>
        <w:spacing w:after="0" w:line="600" w:lineRule="auto"/>
        <w:ind w:firstLine="720"/>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Καλώς.</w:t>
      </w:r>
      <w:r>
        <w:rPr>
          <w:rFonts w:eastAsia="Times New Roman"/>
          <w:b/>
          <w:bCs/>
          <w:szCs w:val="24"/>
        </w:rPr>
        <w:t xml:space="preserve"> </w:t>
      </w:r>
      <w:r>
        <w:rPr>
          <w:rFonts w:eastAsia="Times New Roman"/>
          <w:bCs/>
          <w:szCs w:val="24"/>
        </w:rPr>
        <w:t>Πάντως σας λέω ότι η χειροδικία αντιμετωπίζεται αμέσως. Το ξέρε</w:t>
      </w:r>
      <w:r>
        <w:rPr>
          <w:rFonts w:eastAsia="Times New Roman"/>
          <w:bCs/>
          <w:szCs w:val="24"/>
        </w:rPr>
        <w:t xml:space="preserve">ι και ο κ. Παπαθεοδώρου, που είχε περάσει από το Υπουργείο Παιδείας. Αντιμετωπίζεται αμέσως με άλλες κείμενες διατάξεις. </w:t>
      </w:r>
    </w:p>
    <w:p w14:paraId="466029BC" w14:textId="77777777" w:rsidR="008E1586" w:rsidRDefault="00786920">
      <w:pPr>
        <w:spacing w:after="0" w:line="600" w:lineRule="auto"/>
        <w:ind w:firstLine="720"/>
        <w:jc w:val="both"/>
        <w:rPr>
          <w:rFonts w:eastAsia="Times New Roman" w:cs="Times New Roman"/>
          <w:szCs w:val="24"/>
        </w:rPr>
      </w:pPr>
      <w:r>
        <w:rPr>
          <w:rFonts w:eastAsia="Times New Roman"/>
          <w:b/>
          <w:bCs/>
          <w:szCs w:val="24"/>
        </w:rPr>
        <w:t>ΝΙΚΗ ΚΕΡΑΜΕΩΣ:</w:t>
      </w:r>
      <w:r>
        <w:rPr>
          <w:rFonts w:eastAsia="Times New Roman"/>
          <w:bCs/>
          <w:szCs w:val="24"/>
        </w:rPr>
        <w:t xml:space="preserve"> Διευκρινίστε το.</w:t>
      </w:r>
    </w:p>
    <w:p w14:paraId="466029BD" w14:textId="77777777" w:rsidR="008E1586" w:rsidRDefault="00786920">
      <w:pPr>
        <w:spacing w:after="0" w:line="600" w:lineRule="auto"/>
        <w:ind w:firstLine="720"/>
        <w:jc w:val="both"/>
        <w:rPr>
          <w:rFonts w:eastAsia="Times New Roman" w:cs="Times New Roman"/>
          <w:szCs w:val="24"/>
        </w:rPr>
      </w:pPr>
      <w:r>
        <w:rPr>
          <w:rFonts w:eastAsia="Times New Roman"/>
          <w:b/>
          <w:bCs/>
          <w:szCs w:val="24"/>
        </w:rPr>
        <w:t xml:space="preserve">ΠΡΟΕΔΡΕΥΩΝ (Αναστάσιος Κουράκης): </w:t>
      </w:r>
      <w:r>
        <w:rPr>
          <w:rFonts w:eastAsia="Times New Roman"/>
          <w:bCs/>
          <w:szCs w:val="24"/>
        </w:rPr>
        <w:t>Να προχωρήσουμε τώρα στον κατάλογο ομιλητών.</w:t>
      </w:r>
    </w:p>
    <w:p w14:paraId="466029BE"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ΣΤΑΥΡΟΣ ΚΟΝΤΟΝΗΣ (Υπουρ</w:t>
      </w:r>
      <w:r>
        <w:rPr>
          <w:rFonts w:eastAsia="Times New Roman" w:cs="Times New Roman"/>
          <w:b/>
          <w:szCs w:val="24"/>
        </w:rPr>
        <w:t>γός Δικαιοσύνης, Διαφάνειας και Ανθρωπίνων Δικαιωμάτων):</w:t>
      </w:r>
      <w:r>
        <w:rPr>
          <w:rFonts w:eastAsia="Times New Roman" w:cs="Times New Roman"/>
          <w:szCs w:val="24"/>
        </w:rPr>
        <w:t xml:space="preserve"> Κύριε Πρόεδρε, θα ήθελα να κάνω κάποιες νομοτεχνικές βελτιώσεις. </w:t>
      </w:r>
    </w:p>
    <w:p w14:paraId="466029BF" w14:textId="77777777" w:rsidR="008E1586" w:rsidRDefault="00786920">
      <w:pPr>
        <w:spacing w:after="0" w:line="600" w:lineRule="auto"/>
        <w:ind w:firstLine="720"/>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Κύριε Υπουργέ, έχετε τον λόγο.</w:t>
      </w:r>
    </w:p>
    <w:p w14:paraId="466029C0"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w:t>
      </w:r>
      <w:r>
        <w:rPr>
          <w:rFonts w:eastAsia="Times New Roman" w:cs="Times New Roman"/>
          <w:b/>
          <w:szCs w:val="24"/>
        </w:rPr>
        <w:t>καιωμάτων):</w:t>
      </w:r>
      <w:r>
        <w:rPr>
          <w:rFonts w:eastAsia="Times New Roman" w:cs="Times New Roman"/>
          <w:szCs w:val="24"/>
        </w:rPr>
        <w:t xml:space="preserve"> Κύριε Πρόεδρε, ζήτησα τον λόγο για να καταθέσω νομοτεχνικές βελτιώσεις, κυρίως στις αιτιολογικές εκθέσεις, αν και δεν μπορεί να γίνει, αλλά </w:t>
      </w:r>
      <w:r>
        <w:rPr>
          <w:rFonts w:eastAsia="Times New Roman" w:cs="Times New Roman"/>
          <w:szCs w:val="24"/>
        </w:rPr>
        <w:lastRenderedPageBreak/>
        <w:t>για να περιληφθούν στα Πρακτικά κάποιες λεκτικές αβλεψίες στην αιτιολογική έκθεση και μία τελική μορφή τ</w:t>
      </w:r>
      <w:r>
        <w:rPr>
          <w:rFonts w:eastAsia="Times New Roman" w:cs="Times New Roman"/>
          <w:szCs w:val="24"/>
        </w:rPr>
        <w:t>ου άρθρου 65 παράγραφος 4. Τις καταθέτω στα Πρακτικά και παρακαλώ να διαμοιραστούν στους συναδέλφους.</w:t>
      </w:r>
    </w:p>
    <w:p w14:paraId="466029C1"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466029C2"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(Στο σημείο αυτό ο Υπουργός κ. Σταύρος Κοντονής καταθέτει για τα Πρακτικά τις προαναφερθείσες νομοτεχνικές βελτιώσεις, οι οποίες έχουν ως εξής</w:t>
      </w:r>
      <w:r>
        <w:rPr>
          <w:rFonts w:eastAsia="Times New Roman" w:cs="Times New Roman"/>
          <w:szCs w:val="24"/>
        </w:rPr>
        <w:t>:</w:t>
      </w:r>
    </w:p>
    <w:p w14:paraId="466029C3" w14:textId="77777777" w:rsidR="008E1586" w:rsidRDefault="00786920">
      <w:pPr>
        <w:spacing w:after="0" w:line="600" w:lineRule="auto"/>
        <w:ind w:firstLine="720"/>
        <w:jc w:val="center"/>
        <w:rPr>
          <w:rFonts w:eastAsia="Times New Roman" w:cs="Times New Roman"/>
          <w:szCs w:val="24"/>
        </w:rPr>
      </w:pPr>
      <w:r>
        <w:rPr>
          <w:rFonts w:eastAsia="Times New Roman" w:cs="Times New Roman"/>
          <w:szCs w:val="24"/>
        </w:rPr>
        <w:t>(</w:t>
      </w:r>
      <w:r>
        <w:rPr>
          <w:rFonts w:eastAsia="Times New Roman" w:cs="Times New Roman"/>
          <w:szCs w:val="24"/>
        </w:rPr>
        <w:t>Αλλαγή σελ.</w:t>
      </w:r>
      <w:r>
        <w:rPr>
          <w:rFonts w:eastAsia="Times New Roman" w:cs="Times New Roman"/>
          <w:szCs w:val="24"/>
        </w:rPr>
        <w:t>)</w:t>
      </w:r>
    </w:p>
    <w:p w14:paraId="466029C4" w14:textId="77777777" w:rsidR="008E1586" w:rsidRDefault="00786920">
      <w:pPr>
        <w:spacing w:after="0" w:line="600" w:lineRule="auto"/>
        <w:ind w:firstLine="720"/>
        <w:jc w:val="center"/>
        <w:rPr>
          <w:rFonts w:eastAsia="Times New Roman" w:cs="Times New Roman"/>
          <w:szCs w:val="24"/>
        </w:rPr>
      </w:pPr>
      <w:r>
        <w:rPr>
          <w:rFonts w:eastAsia="Times New Roman" w:cs="Times New Roman"/>
          <w:szCs w:val="24"/>
        </w:rPr>
        <w:t>(</w:t>
      </w:r>
      <w:r>
        <w:rPr>
          <w:rFonts w:eastAsia="Times New Roman" w:cs="Times New Roman"/>
          <w:szCs w:val="24"/>
        </w:rPr>
        <w:t>Να μπουν οι σελ. 262 263</w:t>
      </w:r>
      <w:r>
        <w:rPr>
          <w:rFonts w:eastAsia="Times New Roman" w:cs="Times New Roman"/>
          <w:szCs w:val="24"/>
        </w:rPr>
        <w:t>)</w:t>
      </w:r>
    </w:p>
    <w:p w14:paraId="466029C5" w14:textId="77777777" w:rsidR="008E1586" w:rsidRDefault="00786920">
      <w:pPr>
        <w:spacing w:after="0" w:line="360" w:lineRule="auto"/>
        <w:ind w:firstLine="720"/>
        <w:jc w:val="center"/>
        <w:rPr>
          <w:rFonts w:eastAsia="Times New Roman" w:cs="Times New Roman"/>
          <w:szCs w:val="24"/>
        </w:rPr>
      </w:pPr>
      <w:r>
        <w:rPr>
          <w:rFonts w:eastAsia="Times New Roman" w:cs="Times New Roman"/>
          <w:szCs w:val="24"/>
        </w:rPr>
        <w:t>(</w:t>
      </w:r>
      <w:r>
        <w:rPr>
          <w:rFonts w:eastAsia="Times New Roman" w:cs="Times New Roman"/>
          <w:szCs w:val="24"/>
        </w:rPr>
        <w:t>Αλλαγή σελ.</w:t>
      </w:r>
      <w:r>
        <w:rPr>
          <w:rFonts w:eastAsia="Times New Roman" w:cs="Times New Roman"/>
          <w:szCs w:val="24"/>
        </w:rPr>
        <w:t>)</w:t>
      </w:r>
    </w:p>
    <w:p w14:paraId="466029C6" w14:textId="77777777" w:rsidR="008E1586" w:rsidRDefault="00786920">
      <w:pPr>
        <w:spacing w:after="0" w:line="600" w:lineRule="auto"/>
        <w:ind w:firstLine="720"/>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Ευχαριστούμε.</w:t>
      </w:r>
    </w:p>
    <w:p w14:paraId="466029C7" w14:textId="77777777" w:rsidR="008E1586" w:rsidRDefault="00786920">
      <w:pPr>
        <w:spacing w:after="0" w:line="600" w:lineRule="auto"/>
        <w:ind w:firstLine="720"/>
        <w:jc w:val="both"/>
        <w:rPr>
          <w:rFonts w:eastAsia="Times New Roman"/>
          <w:bCs/>
          <w:szCs w:val="24"/>
        </w:rPr>
      </w:pPr>
      <w:r>
        <w:rPr>
          <w:rFonts w:eastAsia="Times New Roman"/>
          <w:bCs/>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w:t>
      </w:r>
      <w:r>
        <w:rPr>
          <w:rFonts w:eastAsia="Times New Roman"/>
          <w:bCs/>
          <w:szCs w:val="24"/>
        </w:rPr>
        <w:t>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δύο μαθήτριες και μαθητές και έξι συνοδοί εκπαιδευτικοί τους από το 6</w:t>
      </w:r>
      <w:r>
        <w:rPr>
          <w:rFonts w:eastAsia="Times New Roman"/>
          <w:bCs/>
          <w:szCs w:val="24"/>
          <w:vertAlign w:val="superscript"/>
        </w:rPr>
        <w:t>ο</w:t>
      </w:r>
      <w:r>
        <w:rPr>
          <w:rFonts w:eastAsia="Times New Roman"/>
          <w:bCs/>
          <w:szCs w:val="24"/>
        </w:rPr>
        <w:t xml:space="preserve"> και το 3</w:t>
      </w:r>
      <w:r>
        <w:rPr>
          <w:rFonts w:eastAsia="Times New Roman"/>
          <w:bCs/>
          <w:szCs w:val="24"/>
          <w:vertAlign w:val="superscript"/>
        </w:rPr>
        <w:t>ο</w:t>
      </w:r>
      <w:r>
        <w:rPr>
          <w:rFonts w:eastAsia="Times New Roman"/>
          <w:bCs/>
          <w:szCs w:val="24"/>
        </w:rPr>
        <w:t xml:space="preserve"> Δημοτικό Σ</w:t>
      </w:r>
      <w:r>
        <w:rPr>
          <w:rFonts w:eastAsia="Times New Roman"/>
          <w:bCs/>
          <w:szCs w:val="24"/>
        </w:rPr>
        <w:t xml:space="preserve">χολείο Βόλου. </w:t>
      </w:r>
    </w:p>
    <w:p w14:paraId="466029C8" w14:textId="77777777" w:rsidR="008E1586" w:rsidRDefault="00786920">
      <w:pPr>
        <w:spacing w:after="0" w:line="600" w:lineRule="auto"/>
        <w:ind w:firstLine="720"/>
        <w:jc w:val="both"/>
        <w:rPr>
          <w:rFonts w:eastAsia="Times New Roman"/>
          <w:bCs/>
          <w:szCs w:val="24"/>
        </w:rPr>
      </w:pPr>
      <w:r>
        <w:rPr>
          <w:rFonts w:eastAsia="Times New Roman"/>
          <w:bCs/>
          <w:szCs w:val="24"/>
        </w:rPr>
        <w:t xml:space="preserve">Η Βουλή τούς καλωσορίζει. </w:t>
      </w:r>
    </w:p>
    <w:p w14:paraId="466029C9" w14:textId="77777777" w:rsidR="008E1586" w:rsidRDefault="00786920">
      <w:pPr>
        <w:spacing w:after="0" w:line="600" w:lineRule="auto"/>
        <w:ind w:firstLine="720"/>
        <w:jc w:val="center"/>
        <w:rPr>
          <w:rFonts w:eastAsia="Times New Roman"/>
          <w:bCs/>
          <w:szCs w:val="24"/>
        </w:rPr>
      </w:pPr>
      <w:r>
        <w:rPr>
          <w:rFonts w:eastAsia="Times New Roman"/>
          <w:bCs/>
          <w:szCs w:val="24"/>
        </w:rPr>
        <w:t>(Χειροκροτήματα απ’ όλες τις πτέρυγες της Βουλής)</w:t>
      </w:r>
    </w:p>
    <w:p w14:paraId="466029CA"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Τον λόγο έχει τώρα ο Βουλευτής του Κομμουνιστικού Κόμματος Ελλάδ</w:t>
      </w:r>
      <w:r>
        <w:rPr>
          <w:rFonts w:eastAsia="Times New Roman" w:cs="Times New Roman"/>
          <w:szCs w:val="24"/>
        </w:rPr>
        <w:t>α</w:t>
      </w:r>
      <w:r>
        <w:rPr>
          <w:rFonts w:eastAsia="Times New Roman" w:cs="Times New Roman"/>
          <w:szCs w:val="24"/>
        </w:rPr>
        <w:t xml:space="preserve">ς κ. Χρήστος </w:t>
      </w:r>
      <w:proofErr w:type="spellStart"/>
      <w:r>
        <w:rPr>
          <w:rFonts w:eastAsia="Times New Roman" w:cs="Times New Roman"/>
          <w:szCs w:val="24"/>
        </w:rPr>
        <w:t>Κατσώτης</w:t>
      </w:r>
      <w:proofErr w:type="spellEnd"/>
      <w:r>
        <w:rPr>
          <w:rFonts w:eastAsia="Times New Roman" w:cs="Times New Roman"/>
          <w:szCs w:val="24"/>
        </w:rPr>
        <w:t xml:space="preserve">. </w:t>
      </w:r>
    </w:p>
    <w:p w14:paraId="466029CB"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Ευχαριστώ, κύριε Πρόεδρε.</w:t>
      </w:r>
    </w:p>
    <w:p w14:paraId="466029CC"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Επιτρέψτε μου κατ’ αρχάς να χαι</w:t>
      </w:r>
      <w:r>
        <w:rPr>
          <w:rFonts w:eastAsia="Times New Roman" w:cs="Times New Roman"/>
          <w:szCs w:val="24"/>
        </w:rPr>
        <w:t xml:space="preserve">ρετίσουμε τη μεγάλη συμμετοχή στη σημερινή εικοσιτετράωρη απεργία και τις απεργιακές συγκεντρώσεις χιλιάδων εργαζομένων, ανέργων, συνταξιούχων, αυτοαπασχολουμένων, νέων, καθώς και αγροτών, σε πολλές πόλεις της Ελλάδας. </w:t>
      </w:r>
    </w:p>
    <w:p w14:paraId="466029C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Η αυριανή μέρα θα είναι, επίσης, ακό</w:t>
      </w:r>
      <w:r>
        <w:rPr>
          <w:rFonts w:eastAsia="Times New Roman" w:cs="Times New Roman"/>
          <w:szCs w:val="24"/>
        </w:rPr>
        <w:t>μα μια μέρα μαζικής αντίδρασης της εργατικής τάξης και των λαϊκών στρωμάτων, στέλνοντας ένα ακόμη καθολικό μήνυμα αντίθεσης στο τέταρτο σκληρό μνημόνιο με μέτρα, τα οποία προστίθενται στα μέτρα των προηγούμενων τριών μνημονίων και ισοπεδώνουν τη ζωή της ερ</w:t>
      </w:r>
      <w:r>
        <w:rPr>
          <w:rFonts w:eastAsia="Times New Roman" w:cs="Times New Roman"/>
          <w:szCs w:val="24"/>
        </w:rPr>
        <w:t xml:space="preserve">γατικής τάξης, των λαϊκών στρωμάτων. </w:t>
      </w:r>
    </w:p>
    <w:p w14:paraId="466029C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Είναι μια απάντηση στον Πρωθυπουργό, που δηλώνει ότι ο κόσμος συμφωνεί με την πολιτική του. Δίνουν απάντηση στην τρομοκρατία της εργοδοσίας, σπάνε τον φόβο και διεκδικούν τις απώλειες, τις σύγχρονες ανάγκες τους.</w:t>
      </w:r>
    </w:p>
    <w:p w14:paraId="466029CF"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Δεν μ</w:t>
      </w:r>
      <w:r>
        <w:rPr>
          <w:rFonts w:eastAsia="Times New Roman" w:cs="Times New Roman"/>
          <w:szCs w:val="24"/>
        </w:rPr>
        <w:t>πορείτε να παραπλανάτε, κύριοι, τον κόσμο. Έχει πείρα πια από τα έργα και τις ημέρες σας. Σας πήρε χαμπάρι και δεν τσιμπά στα λεγόμενα αντίμετρα, στο προπαγανδιστικό τρικ, που χρησιμοποιείτε. Δεν τσιμπά στα όσα λέτε για τις βέλτιστες πρακτικές για την ανάπ</w:t>
      </w:r>
      <w:r>
        <w:rPr>
          <w:rFonts w:eastAsia="Times New Roman" w:cs="Times New Roman"/>
          <w:szCs w:val="24"/>
        </w:rPr>
        <w:t>τυξη, που θα ωφελεί δήθεν όλους, και τους εργοδότες και την εργατική τάξη. Δεν μπορείτε να τους ξεγελάτε ούτε με τη λεγόμενη δίκαιη ανάπτυξη, η οποία θα φέρει δήθεν την κανονικότητα, όπως λέτε, στην εργασία.</w:t>
      </w:r>
    </w:p>
    <w:p w14:paraId="466029D0"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Οι λέξεις «ανάπτυξη», «μεταρρύθμιση», «βέλτιστες</w:t>
      </w:r>
      <w:r>
        <w:rPr>
          <w:rFonts w:eastAsia="Times New Roman" w:cs="Times New Roman"/>
          <w:szCs w:val="24"/>
        </w:rPr>
        <w:t xml:space="preserve"> πρακτικές» σημαίνουν ανεργία, υποαπασχόληση, φτώχεια, κατάργηση ασφαλιστικών δικαιωμάτων, αύξηση </w:t>
      </w:r>
      <w:r>
        <w:rPr>
          <w:rFonts w:eastAsia="Times New Roman" w:cs="Times New Roman"/>
          <w:szCs w:val="24"/>
        </w:rPr>
        <w:lastRenderedPageBreak/>
        <w:t>της εκμετάλλευσης του εργάσιμου βίου του ημερήσιου χρόνου δουλειάς χωρίς κανένα συλλογικό εργατικό δικαίωμα, όπως αυτό της απεργίας ή των συλλογικών συμβάσεων</w:t>
      </w:r>
      <w:r>
        <w:rPr>
          <w:rFonts w:eastAsia="Times New Roman" w:cs="Times New Roman"/>
          <w:szCs w:val="24"/>
        </w:rPr>
        <w:t xml:space="preserve"> εργασίας, που εσείς σήμερα με αυτό το μνημόνιο τα καταργείτε, τα κάνετε πιο δύσκολα ή υλοποιείτε τις απαιτήσεις του μεγάλου κεφαλαίου. </w:t>
      </w:r>
    </w:p>
    <w:p w14:paraId="466029D1"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Ποια είναι η επιδίωξή σας; Να υλοποιηθεί η απαίτηση των μονοπωλιακών ομίλων για ακόμη πιο φθηνή εργατική δύναμη, για με</w:t>
      </w:r>
      <w:r>
        <w:rPr>
          <w:rFonts w:eastAsia="Times New Roman" w:cs="Times New Roman"/>
          <w:szCs w:val="24"/>
        </w:rPr>
        <w:t>γαλύτερη αύξηση του βαθμού εκμετάλλευσης, ώστε να προχωρήσει η καπιταλιστική ανάκαμψη, η καπιταλιστική κερδοφορία.</w:t>
      </w:r>
    </w:p>
    <w:p w14:paraId="466029D2"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Το νέο πακέτο, σύμφωνα με τα άρθρα 1 και 2, την </w:t>
      </w:r>
      <w:r>
        <w:rPr>
          <w:rFonts w:eastAsia="Times New Roman" w:cs="Times New Roman"/>
          <w:szCs w:val="24"/>
        </w:rPr>
        <w:t>έ</w:t>
      </w:r>
      <w:r>
        <w:rPr>
          <w:rFonts w:eastAsia="Times New Roman" w:cs="Times New Roman"/>
          <w:szCs w:val="24"/>
        </w:rPr>
        <w:t xml:space="preserve">κθεση του Γενικού Λογιστηρίου του Κράτους, περιλαμβάνει περικοπές -είπαμε και χθες- όχι στα </w:t>
      </w:r>
      <w:r>
        <w:rPr>
          <w:rFonts w:eastAsia="Times New Roman" w:cs="Times New Roman"/>
          <w:szCs w:val="24"/>
        </w:rPr>
        <w:t>1,8 δισεκατομμύρια, που επιχειρείτε να εξαπατήσετε τους ίδιους τους εργαζόμενους και τους συνταξιούχους, αλλά 8.280.000.000 ευρώ. Οι συντάξεις που θα αρπάξετε από τους συνταξιούχους θα είναι μια έως τρεις συντάξεις τον χρόνο. Η προσωπική διαφορά που θεσπίσ</w:t>
      </w:r>
      <w:r>
        <w:rPr>
          <w:rFonts w:eastAsia="Times New Roman" w:cs="Times New Roman"/>
          <w:szCs w:val="24"/>
        </w:rPr>
        <w:t xml:space="preserve">τηκε από τον νόμο-λαιμητόμο του </w:t>
      </w:r>
      <w:proofErr w:type="spellStart"/>
      <w:r>
        <w:rPr>
          <w:rFonts w:eastAsia="Times New Roman" w:cs="Times New Roman"/>
          <w:szCs w:val="24"/>
        </w:rPr>
        <w:t>Κατρούγκαλου</w:t>
      </w:r>
      <w:proofErr w:type="spellEnd"/>
      <w:r>
        <w:rPr>
          <w:rFonts w:eastAsia="Times New Roman" w:cs="Times New Roman"/>
          <w:szCs w:val="24"/>
        </w:rPr>
        <w:t xml:space="preserve">, για να καταργηθεί τώρα, σημαίνει ότι οι μειώσεις θα είναι και για όσους παίρνουν τις κατώτερες, τις χαμηλές συντάξεις. </w:t>
      </w:r>
    </w:p>
    <w:p w14:paraId="466029D3"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Όπως είναι γνωστό, ο </w:t>
      </w:r>
      <w:proofErr w:type="spellStart"/>
      <w:r>
        <w:rPr>
          <w:rFonts w:eastAsia="Times New Roman" w:cs="Times New Roman"/>
          <w:szCs w:val="24"/>
        </w:rPr>
        <w:t>επαναϋπολογισμός</w:t>
      </w:r>
      <w:proofErr w:type="spellEnd"/>
      <w:r>
        <w:rPr>
          <w:rFonts w:eastAsia="Times New Roman" w:cs="Times New Roman"/>
          <w:szCs w:val="24"/>
        </w:rPr>
        <w:t xml:space="preserve"> θα γίνει με βάση τον νέο τρόπο, που είναι ο διαχωρισ</w:t>
      </w:r>
      <w:r>
        <w:rPr>
          <w:rFonts w:eastAsia="Times New Roman" w:cs="Times New Roman"/>
          <w:szCs w:val="24"/>
        </w:rPr>
        <w:t xml:space="preserve">μός σε εθνική και ανταποδοτική, που θα υπολογίζεται σε όλο τον ασφαλιστικό βίο με τα γνωστά ποσοστά αναπλήρωσης. Οι μειώσεις των συντάξεων θα φτάσουν έως το 35%. Βέβαια, θα προστεθούν πάνω στις μεγάλες περικοπές, που έγιναν μέχρι τώρα. </w:t>
      </w:r>
    </w:p>
    <w:p w14:paraId="466029D4"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Κύριοι, φορολογείτε</w:t>
      </w:r>
      <w:r>
        <w:rPr>
          <w:rFonts w:eastAsia="Times New Roman" w:cs="Times New Roman"/>
          <w:szCs w:val="24"/>
        </w:rPr>
        <w:t xml:space="preserve"> τη φτώχεια και απαλλάσσετε το μεγάλο κεφάλαιο. Ακόμη και όσοι έχουν 405 ευρώ μισθό τον μήνα, τους αρπάζετε ενάμιση μισθό τον χρόνο με τη μείωση του αφορολόγητου. Σε αυτούς συμπεριλαμβάνονται και οι συνταξιούχοι, που εκτός της μείωσης της σύνταξης, θα έχου</w:t>
      </w:r>
      <w:r>
        <w:rPr>
          <w:rFonts w:eastAsia="Times New Roman" w:cs="Times New Roman"/>
          <w:szCs w:val="24"/>
        </w:rPr>
        <w:t xml:space="preserve">ν και τη μείωση λόγω της μείωσης του αφορολόγητου. </w:t>
      </w:r>
    </w:p>
    <w:p w14:paraId="466029D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Να δούμε τι άλλο κάνετε. Με το άρθρο 57 κόβετε ακόμη και τα επιδόματα όσων βρίσκονται στην ακραία φτώχεια. Επίδομα οικονομικής ενίσχυσης οικογενειών με χαμηλά εισοδήματα, που έχουν παιδιά σχολικής ηλικίας</w:t>
      </w:r>
      <w:r>
        <w:rPr>
          <w:rFonts w:eastAsia="Times New Roman" w:cs="Times New Roman"/>
          <w:szCs w:val="24"/>
        </w:rPr>
        <w:t xml:space="preserve">. Το κόβετε. Επίδομα νεοεισερχομένων στην αγορά εργασίας, νέων κάτω των 29 ετών σε περίπτωση απόλυσης. Το κόβετε. </w:t>
      </w:r>
      <w:proofErr w:type="spellStart"/>
      <w:r>
        <w:rPr>
          <w:rFonts w:eastAsia="Times New Roman" w:cs="Times New Roman"/>
          <w:szCs w:val="24"/>
        </w:rPr>
        <w:t>Προνοιακό</w:t>
      </w:r>
      <w:proofErr w:type="spellEnd"/>
      <w:r>
        <w:rPr>
          <w:rFonts w:eastAsia="Times New Roman" w:cs="Times New Roman"/>
          <w:szCs w:val="24"/>
        </w:rPr>
        <w:t xml:space="preserve"> επίδομα απροστάτευτων τέκνων. Το κόβετε. Οικονομική ενίσχυση φυσικών προσώπων, που τελούν σε κατάσταση απόλυτης ένδειας. Το κόβετε. </w:t>
      </w:r>
      <w:r>
        <w:rPr>
          <w:rFonts w:eastAsia="Times New Roman" w:cs="Times New Roman"/>
          <w:szCs w:val="24"/>
        </w:rPr>
        <w:t>Μιλάμε για βαρβαρότητα.</w:t>
      </w:r>
    </w:p>
    <w:p w14:paraId="466029D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Με το άρθρο 16 υπογράφετε, κύριοι, φαρδιά πλατιά τη συνέχιση των ρυθμίσεων για την κατάργηση των συλλογικών συμβάσεων εργασίας. Όσα λέγατε περί επαναφοράς της </w:t>
      </w:r>
      <w:proofErr w:type="spellStart"/>
      <w:r>
        <w:rPr>
          <w:rFonts w:eastAsia="Times New Roman" w:cs="Times New Roman"/>
          <w:szCs w:val="24"/>
        </w:rPr>
        <w:t>υποχρεωτικότητας</w:t>
      </w:r>
      <w:proofErr w:type="spellEnd"/>
      <w:r>
        <w:rPr>
          <w:rFonts w:eastAsia="Times New Roman" w:cs="Times New Roman"/>
          <w:szCs w:val="24"/>
        </w:rPr>
        <w:t>, της επεκτασιμότητας και της αρχής ισχύος της ευνοϊκότερ</w:t>
      </w:r>
      <w:r>
        <w:rPr>
          <w:rFonts w:eastAsia="Times New Roman" w:cs="Times New Roman"/>
          <w:szCs w:val="24"/>
        </w:rPr>
        <w:t xml:space="preserve">ης σύμβασης πάνε στις καλένδες. </w:t>
      </w:r>
    </w:p>
    <w:p w14:paraId="466029D7" w14:textId="77777777" w:rsidR="008E1586" w:rsidRDefault="00786920">
      <w:pPr>
        <w:spacing w:after="0" w:line="600" w:lineRule="auto"/>
        <w:ind w:firstLine="720"/>
        <w:jc w:val="both"/>
        <w:rPr>
          <w:rFonts w:eastAsia="Times New Roman"/>
          <w:szCs w:val="24"/>
        </w:rPr>
      </w:pPr>
      <w:r>
        <w:rPr>
          <w:rFonts w:eastAsia="Times New Roman"/>
          <w:szCs w:val="24"/>
        </w:rPr>
        <w:t>Προέχει για εσάς η φτηνή εργατική δύναμη, που είναι βασικός όρος του λεγόμενου φιλικού επενδυτικού περιβάλλοντος που είπε και ο Υπουργός Ανάπτυξης εδώ πριν.</w:t>
      </w:r>
    </w:p>
    <w:p w14:paraId="466029D8" w14:textId="77777777" w:rsidR="008E1586" w:rsidRDefault="00786920">
      <w:pPr>
        <w:spacing w:after="0" w:line="600" w:lineRule="auto"/>
        <w:ind w:firstLine="720"/>
        <w:jc w:val="both"/>
        <w:rPr>
          <w:rFonts w:eastAsia="Times New Roman"/>
          <w:szCs w:val="24"/>
        </w:rPr>
      </w:pPr>
      <w:r>
        <w:rPr>
          <w:rFonts w:eastAsia="Times New Roman"/>
          <w:szCs w:val="24"/>
        </w:rPr>
        <w:t xml:space="preserve">Με το άρθρο 17 θεσπίζετε τη δυνατότητα των ομαδικών απολύσεων από </w:t>
      </w:r>
      <w:r>
        <w:rPr>
          <w:rFonts w:eastAsia="Times New Roman"/>
          <w:szCs w:val="24"/>
        </w:rPr>
        <w:t xml:space="preserve">τους μεγάλους επιχειρηματικούς ομίλους, με κατάργηση της διοικητικής έγκρισης. Μόνη </w:t>
      </w:r>
      <w:r>
        <w:rPr>
          <w:rFonts w:eastAsia="Times New Roman"/>
          <w:szCs w:val="24"/>
        </w:rPr>
        <w:lastRenderedPageBreak/>
        <w:t>προϋπόθεση η ενημέρωση των εργαζομένων. Ε, και; Τι σημαίνει κι αν ενημερωθούν; Θα μου πείτε, πρέπει να αγωνιστούν, είναι ο μόνος τρόπος.</w:t>
      </w:r>
    </w:p>
    <w:p w14:paraId="466029D9" w14:textId="77777777" w:rsidR="008E1586" w:rsidRDefault="00786920">
      <w:pPr>
        <w:spacing w:after="0" w:line="600" w:lineRule="auto"/>
        <w:ind w:firstLine="720"/>
        <w:jc w:val="both"/>
        <w:rPr>
          <w:rFonts w:eastAsia="Times New Roman"/>
          <w:szCs w:val="24"/>
        </w:rPr>
      </w:pPr>
      <w:r>
        <w:rPr>
          <w:rFonts w:eastAsia="Times New Roman"/>
          <w:szCs w:val="24"/>
        </w:rPr>
        <w:t>Με το άρθρο 18 και 19 βάζετε μεγαλύ</w:t>
      </w:r>
      <w:r>
        <w:rPr>
          <w:rFonts w:eastAsia="Times New Roman"/>
          <w:szCs w:val="24"/>
        </w:rPr>
        <w:t>τερα εμπόδια στην οργάνωση των εργαζομένων και των αγώνων τους με κατάργηση των ελάχιστων συνδικαλιστικών ελευθεριών, με διεύρυνση της δυνατότητας απόλυσης των συνδικαλιστών.</w:t>
      </w:r>
    </w:p>
    <w:p w14:paraId="466029DA" w14:textId="77777777" w:rsidR="008E1586" w:rsidRDefault="00786920">
      <w:pPr>
        <w:spacing w:after="0" w:line="600" w:lineRule="auto"/>
        <w:ind w:firstLine="720"/>
        <w:jc w:val="both"/>
        <w:rPr>
          <w:rFonts w:eastAsia="Times New Roman"/>
          <w:szCs w:val="24"/>
        </w:rPr>
      </w:pPr>
      <w:r>
        <w:rPr>
          <w:rFonts w:eastAsia="Times New Roman"/>
          <w:szCs w:val="24"/>
        </w:rPr>
        <w:t xml:space="preserve">Με το άρθρο 20 θεσπίζετε το </w:t>
      </w:r>
      <w:r>
        <w:rPr>
          <w:rFonts w:eastAsia="Times New Roman"/>
          <w:szCs w:val="24"/>
          <w:lang w:val="en-US"/>
        </w:rPr>
        <w:t>lock</w:t>
      </w:r>
      <w:r>
        <w:rPr>
          <w:rFonts w:eastAsia="Times New Roman"/>
          <w:szCs w:val="24"/>
        </w:rPr>
        <w:t xml:space="preserve"> </w:t>
      </w:r>
      <w:r>
        <w:rPr>
          <w:rFonts w:eastAsia="Times New Roman"/>
          <w:szCs w:val="24"/>
          <w:lang w:val="en-US"/>
        </w:rPr>
        <w:t>out</w:t>
      </w:r>
      <w:r>
        <w:rPr>
          <w:rFonts w:eastAsia="Times New Roman"/>
          <w:szCs w:val="24"/>
        </w:rPr>
        <w:t>, δίνετε τη δυνατότητα στην εργοδοσία εκτός ό</w:t>
      </w:r>
      <w:r>
        <w:rPr>
          <w:rFonts w:eastAsia="Times New Roman"/>
          <w:szCs w:val="24"/>
        </w:rPr>
        <w:t xml:space="preserve">λου του αντεργατικού πλαισίου των δικαστικών αποφάσεων που βγάζουν το 90% των απεργιών παράνομες με </w:t>
      </w:r>
      <w:r>
        <w:rPr>
          <w:rFonts w:eastAsia="Times New Roman"/>
          <w:szCs w:val="24"/>
          <w:lang w:val="en-US"/>
        </w:rPr>
        <w:t>fast</w:t>
      </w:r>
      <w:r>
        <w:rPr>
          <w:rFonts w:eastAsia="Times New Roman"/>
          <w:szCs w:val="24"/>
        </w:rPr>
        <w:t xml:space="preserve"> </w:t>
      </w:r>
      <w:r>
        <w:rPr>
          <w:rFonts w:eastAsia="Times New Roman"/>
          <w:szCs w:val="24"/>
          <w:lang w:val="en-US"/>
        </w:rPr>
        <w:t>track</w:t>
      </w:r>
      <w:r>
        <w:rPr>
          <w:rFonts w:eastAsia="Times New Roman"/>
          <w:szCs w:val="24"/>
        </w:rPr>
        <w:t xml:space="preserve"> διαδικασίες, να προχωρά σε </w:t>
      </w:r>
      <w:r>
        <w:rPr>
          <w:rFonts w:eastAsia="Times New Roman"/>
          <w:szCs w:val="24"/>
          <w:lang w:val="en-US"/>
        </w:rPr>
        <w:t>lock</w:t>
      </w:r>
      <w:r>
        <w:rPr>
          <w:rFonts w:eastAsia="Times New Roman"/>
          <w:szCs w:val="24"/>
        </w:rPr>
        <w:t xml:space="preserve"> </w:t>
      </w:r>
      <w:r>
        <w:rPr>
          <w:rFonts w:eastAsia="Times New Roman"/>
          <w:szCs w:val="24"/>
          <w:lang w:val="en-US"/>
        </w:rPr>
        <w:t>out</w:t>
      </w:r>
      <w:r>
        <w:rPr>
          <w:rFonts w:eastAsia="Times New Roman"/>
          <w:szCs w:val="24"/>
        </w:rPr>
        <w:t xml:space="preserve"> με εφαρμογή του 656 του Αστικού Κώδικα.</w:t>
      </w:r>
    </w:p>
    <w:p w14:paraId="466029DB" w14:textId="77777777" w:rsidR="008E1586" w:rsidRDefault="00786920">
      <w:pPr>
        <w:spacing w:after="0" w:line="600" w:lineRule="auto"/>
        <w:ind w:firstLine="720"/>
        <w:jc w:val="both"/>
        <w:rPr>
          <w:rFonts w:eastAsia="Times New Roman"/>
          <w:szCs w:val="24"/>
        </w:rPr>
      </w:pPr>
      <w:r>
        <w:rPr>
          <w:rFonts w:eastAsia="Times New Roman"/>
          <w:szCs w:val="24"/>
        </w:rPr>
        <w:t>Εκτός όλων αυτών, με το άρθρο 49 καταργείτε την κυριακάτικη αργία που</w:t>
      </w:r>
      <w:r>
        <w:rPr>
          <w:rFonts w:eastAsia="Times New Roman"/>
          <w:szCs w:val="24"/>
        </w:rPr>
        <w:t xml:space="preserve"> κατακτήθηκε ως μέρα της εργατικής οικογένειας, νομοθετώντας δουλειά επτά μέρες τη βδομάδα, κύριε Υπουργέ! Και είναι ντροπή σας. Είναι ντροπή σας μιας κατάκτηση της εργατικής οικογένειας που ήταν η Κυριακή αργία και βρισκόταν όλη η οικογένεια μαζί, εσείς σ</w:t>
      </w:r>
      <w:r>
        <w:rPr>
          <w:rFonts w:eastAsia="Times New Roman"/>
          <w:szCs w:val="24"/>
        </w:rPr>
        <w:t>ήμερα να τη χαρίζετε στους μεγάλους επιχειρηματικούς ομίλους.</w:t>
      </w:r>
    </w:p>
    <w:p w14:paraId="466029DC" w14:textId="77777777" w:rsidR="008E1586" w:rsidRDefault="00786920">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466029DD" w14:textId="77777777" w:rsidR="008E1586" w:rsidRDefault="00786920">
      <w:pPr>
        <w:spacing w:after="0" w:line="600" w:lineRule="auto"/>
        <w:ind w:firstLine="720"/>
        <w:jc w:val="both"/>
        <w:rPr>
          <w:rFonts w:eastAsia="Times New Roman"/>
          <w:szCs w:val="24"/>
        </w:rPr>
      </w:pPr>
      <w:r>
        <w:rPr>
          <w:rFonts w:eastAsia="Times New Roman"/>
          <w:szCs w:val="24"/>
        </w:rPr>
        <w:t xml:space="preserve">Η Κυβέρνηση με τα λεγόμενα αντίμετρα έρχεται να υπηρετήσει την παραπλάνηση του λαού. Συσκοτίζει την επίθεση. </w:t>
      </w:r>
      <w:r>
        <w:rPr>
          <w:rFonts w:eastAsia="Times New Roman"/>
          <w:szCs w:val="24"/>
        </w:rPr>
        <w:t>Προσπαθεί να δημιουργήσει κλίμα ταξικής συνεργασίας, νομιμοποίησης της κυβερνητικής πολιτικής με τα αντίμετρα.</w:t>
      </w:r>
    </w:p>
    <w:p w14:paraId="466029DE" w14:textId="77777777" w:rsidR="008E1586" w:rsidRDefault="00786920">
      <w:pPr>
        <w:spacing w:after="0" w:line="600" w:lineRule="auto"/>
        <w:ind w:firstLine="720"/>
        <w:jc w:val="both"/>
        <w:rPr>
          <w:rFonts w:eastAsia="Times New Roman"/>
          <w:szCs w:val="24"/>
        </w:rPr>
      </w:pPr>
      <w:r>
        <w:rPr>
          <w:rFonts w:eastAsia="Times New Roman"/>
          <w:szCs w:val="24"/>
        </w:rPr>
        <w:t>Πρώτον, ένα μέρος των αντίμετρων είναι η άμεση στήριξη του κεφαλαίου. Παίρνει από τον λαό και δίνει στο κεφάλαιο. Για παράδειγμα, οι επιδοτούμενε</w:t>
      </w:r>
      <w:r>
        <w:rPr>
          <w:rFonts w:eastAsia="Times New Roman"/>
          <w:szCs w:val="24"/>
        </w:rPr>
        <w:t xml:space="preserve">ς θέσεις </w:t>
      </w:r>
      <w:r>
        <w:rPr>
          <w:rFonts w:eastAsia="Times New Roman"/>
          <w:szCs w:val="24"/>
        </w:rPr>
        <w:lastRenderedPageBreak/>
        <w:t>εργασίας. Δηλαδή</w:t>
      </w:r>
      <w:r w:rsidRPr="00AF6277">
        <w:rPr>
          <w:rFonts w:eastAsia="Times New Roman"/>
          <w:szCs w:val="24"/>
        </w:rPr>
        <w:t>,</w:t>
      </w:r>
      <w:r>
        <w:rPr>
          <w:rFonts w:eastAsia="Times New Roman"/>
          <w:szCs w:val="24"/>
        </w:rPr>
        <w:t xml:space="preserve"> τζάμπα εργατικό δυναμικό. Η μείωση της φορολογίας, από τη μια φορολογείτε τη φτώχια και από την άλλη δίνεται αφορολόγητο, μειώνετε τη φορολογία από το 29% στο 26%. Με άλλα αντίμετρα, όπως για παράδειγμα τα σχολικά γεύματα για τα </w:t>
      </w:r>
      <w:r>
        <w:rPr>
          <w:rFonts w:eastAsia="Times New Roman"/>
          <w:szCs w:val="24"/>
        </w:rPr>
        <w:t>έντεκα χιλιάδες παιδιά, έμμεσα αποτελεί επιχορηγήσεις ομίλων στα τρόφιμα. Γιατί δεν το κάνετε για όλα τα παιδιά; Δωρεάν για όλους. Με την αναδιανομή της φτώχιας πληρώνουν οι μισθωτοί και οι αυτοαπασχολούμενοι για τις ομάδες ακραίας φτώχιας.</w:t>
      </w:r>
    </w:p>
    <w:p w14:paraId="466029DF" w14:textId="77777777" w:rsidR="008E1586" w:rsidRDefault="00786920">
      <w:pPr>
        <w:spacing w:after="0" w:line="600" w:lineRule="auto"/>
        <w:ind w:firstLine="720"/>
        <w:jc w:val="both"/>
        <w:rPr>
          <w:rFonts w:eastAsia="Times New Roman"/>
          <w:szCs w:val="24"/>
        </w:rPr>
      </w:pPr>
      <w:r>
        <w:rPr>
          <w:rFonts w:eastAsia="Times New Roman"/>
          <w:szCs w:val="24"/>
        </w:rPr>
        <w:t xml:space="preserve">Αλλά ακόμα και </w:t>
      </w:r>
      <w:r>
        <w:rPr>
          <w:rFonts w:eastAsia="Times New Roman"/>
          <w:szCs w:val="24"/>
        </w:rPr>
        <w:t>η υλοποίηση των όποιων αντιμέτρων έχει ως προϋπόθεση την επιτυχία της αντιλαϊκής επίθεσης όλων των μέτρων, μόνο αν πιαστεί το ματωμένο πλεόνασμα και με τις παροχές κατά το ποσοστό υπερκάλυψης του ματωμένου πλεονάσματος πάνω από το 4,5%.</w:t>
      </w:r>
    </w:p>
    <w:p w14:paraId="466029E0" w14:textId="77777777" w:rsidR="008E1586" w:rsidRDefault="00786920">
      <w:pPr>
        <w:spacing w:after="0" w:line="600" w:lineRule="auto"/>
        <w:ind w:firstLine="720"/>
        <w:jc w:val="both"/>
        <w:rPr>
          <w:rFonts w:eastAsia="Times New Roman"/>
          <w:szCs w:val="24"/>
        </w:rPr>
      </w:pPr>
      <w:r>
        <w:rPr>
          <w:rFonts w:eastAsia="Times New Roman"/>
          <w:szCs w:val="24"/>
        </w:rPr>
        <w:t xml:space="preserve">Καλεί σε συναίνεση </w:t>
      </w:r>
      <w:r>
        <w:rPr>
          <w:rFonts w:eastAsia="Times New Roman"/>
          <w:szCs w:val="24"/>
        </w:rPr>
        <w:t>η Κυβέρνηση στη σφαγή του λαού για ψίχουλα. Παίρνει δέκα, θα γυρίζει ένα.</w:t>
      </w:r>
    </w:p>
    <w:p w14:paraId="466029E1" w14:textId="77777777" w:rsidR="008E1586" w:rsidRDefault="00786920">
      <w:pPr>
        <w:spacing w:after="0" w:line="600" w:lineRule="auto"/>
        <w:ind w:firstLine="720"/>
        <w:jc w:val="both"/>
        <w:rPr>
          <w:rFonts w:eastAsia="Times New Roman"/>
          <w:szCs w:val="24"/>
        </w:rPr>
      </w:pPr>
      <w:r>
        <w:rPr>
          <w:rFonts w:eastAsia="Times New Roman"/>
          <w:szCs w:val="24"/>
        </w:rPr>
        <w:t>Η Νέα Δημοκρατία στηρίζει την Κυβέρνηση. Αυτό φαίνεται. Θέλει να περάσει τα μέτρα. Έχουν την ίδια στρατηγική την καπιταλιστική ανάκαμψη. Συγκλίνουν και οι δύο ότι τα μέτρα είναι αναγ</w:t>
      </w:r>
      <w:r>
        <w:rPr>
          <w:rFonts w:eastAsia="Times New Roman"/>
          <w:szCs w:val="24"/>
        </w:rPr>
        <w:t>καίο κακό. Έπρεπε να τα είχαμε πάρει πιο γρήγορα, λένε, για να ανοίξει ο δρόμος για την ανάπτυξης. Τι λέει; Καθυστέρησε να κλείσει η συμφωνία, κόστισε στην οικονομία και ότι η Κυβέρνηση δεν πιστεύει στις μεταρρυθμίσεις, ότι η Νέα Δημοκρατία έχει άλλο μείγμ</w:t>
      </w:r>
      <w:r>
        <w:rPr>
          <w:rFonts w:eastAsia="Times New Roman"/>
          <w:szCs w:val="24"/>
        </w:rPr>
        <w:t>α διαχείρισης. Θα εφαρμόσει καλύτερα τις μεταρρυθμίσεις. Θα υλοποιήσει πολύ πιο γρήγορα τις ιδιωτικοποιήσεις. Θα συμβάλλει πιο αποφασιστικά στη δημιουργία του φιλικού επενδυτικού περιβάλλοντος.</w:t>
      </w:r>
    </w:p>
    <w:p w14:paraId="466029E2" w14:textId="77777777" w:rsidR="008E1586" w:rsidRDefault="00786920">
      <w:pPr>
        <w:spacing w:after="0" w:line="600" w:lineRule="auto"/>
        <w:ind w:firstLine="720"/>
        <w:jc w:val="both"/>
        <w:rPr>
          <w:rFonts w:eastAsia="Times New Roman"/>
          <w:szCs w:val="24"/>
        </w:rPr>
      </w:pPr>
      <w:r>
        <w:rPr>
          <w:rFonts w:eastAsia="Times New Roman"/>
          <w:szCs w:val="24"/>
        </w:rPr>
        <w:lastRenderedPageBreak/>
        <w:t>Η λογική του μικρότερου κακού υπηρετείται και από τον ΣΥΡΙΖΑ κ</w:t>
      </w:r>
      <w:r>
        <w:rPr>
          <w:rFonts w:eastAsia="Times New Roman"/>
          <w:szCs w:val="24"/>
        </w:rPr>
        <w:t xml:space="preserve">αι από τη Νέα Δημοκρατία. Ε, λοιπόν, ο λαός έχει πείρα από αυτήν τη λογική του μικρότερου κακού που έχει οδηγήσει στο μεγάλο κακό την πλειοψηφία των εργαζομένων και του λαού, που έχει </w:t>
      </w:r>
      <w:proofErr w:type="spellStart"/>
      <w:r>
        <w:rPr>
          <w:rFonts w:eastAsia="Times New Roman"/>
          <w:szCs w:val="24"/>
        </w:rPr>
        <w:t>φτωχοποιηθεί</w:t>
      </w:r>
      <w:proofErr w:type="spellEnd"/>
      <w:r>
        <w:rPr>
          <w:rFonts w:eastAsia="Times New Roman"/>
          <w:szCs w:val="24"/>
        </w:rPr>
        <w:t xml:space="preserve"> από τις πολιτικές σας.</w:t>
      </w:r>
    </w:p>
    <w:p w14:paraId="466029E3" w14:textId="77777777" w:rsidR="008E1586" w:rsidRDefault="00786920">
      <w:pPr>
        <w:spacing w:after="0" w:line="600" w:lineRule="auto"/>
        <w:ind w:firstLine="720"/>
        <w:jc w:val="both"/>
        <w:rPr>
          <w:rFonts w:eastAsia="Times New Roman"/>
          <w:szCs w:val="24"/>
        </w:rPr>
      </w:pPr>
      <w:r>
        <w:rPr>
          <w:rFonts w:eastAsia="Times New Roman"/>
          <w:szCs w:val="24"/>
        </w:rPr>
        <w:t>Υπηρετείτε και οι δύο όπως και τα άλ</w:t>
      </w:r>
      <w:r>
        <w:rPr>
          <w:rFonts w:eastAsia="Times New Roman"/>
          <w:szCs w:val="24"/>
        </w:rPr>
        <w:t>λα κόμματα τον πραγματικό αντίπαλο των εργαζομένων και των άλλων λαϊκών στρωμάτων που είναι οι επιχειρηματικοί όμιλοι, τα μονοπώλια και οι ανάγκες τους.</w:t>
      </w:r>
    </w:p>
    <w:p w14:paraId="466029E4" w14:textId="77777777" w:rsidR="008E1586" w:rsidRDefault="00786920">
      <w:pPr>
        <w:spacing w:after="0" w:line="600" w:lineRule="auto"/>
        <w:ind w:firstLine="720"/>
        <w:jc w:val="both"/>
        <w:rPr>
          <w:rFonts w:eastAsia="Times New Roman"/>
          <w:szCs w:val="24"/>
        </w:rPr>
      </w:pPr>
      <w:r>
        <w:rPr>
          <w:rFonts w:eastAsia="Times New Roman"/>
          <w:szCs w:val="24"/>
        </w:rPr>
        <w:t xml:space="preserve">Κύριοι, η μόνη </w:t>
      </w:r>
      <w:r>
        <w:rPr>
          <w:rFonts w:eastAsia="Times New Roman"/>
          <w:szCs w:val="24"/>
        </w:rPr>
        <w:t>α</w:t>
      </w:r>
      <w:r>
        <w:rPr>
          <w:rFonts w:eastAsia="Times New Roman"/>
          <w:szCs w:val="24"/>
        </w:rPr>
        <w:t>ντιπολίτευση είναι το ΚΚΕ. Δεν είναι μοιραίο να ζούμε στην ανασφάλεια, στην εκμετάλλευσ</w:t>
      </w:r>
      <w:r>
        <w:rPr>
          <w:rFonts w:eastAsia="Times New Roman"/>
          <w:szCs w:val="24"/>
        </w:rPr>
        <w:t>η, στη φτώχεια.</w:t>
      </w:r>
    </w:p>
    <w:p w14:paraId="466029E5" w14:textId="77777777" w:rsidR="008E1586" w:rsidRDefault="00786920">
      <w:pPr>
        <w:spacing w:after="0" w:line="600" w:lineRule="auto"/>
        <w:ind w:firstLine="720"/>
        <w:jc w:val="both"/>
        <w:rPr>
          <w:rFonts w:eastAsia="Times New Roman"/>
          <w:szCs w:val="24"/>
        </w:rPr>
      </w:pPr>
      <w:r>
        <w:rPr>
          <w:rFonts w:eastAsia="Times New Roman"/>
          <w:szCs w:val="24"/>
        </w:rPr>
        <w:t>Η λύση είναι η πρόταση του ΚΚΕ: Η συμπόρευση των εργαζομένων και των άλλων λαϊκών στρωμάτων στην πάλη για αλλαγή τάξης στην εξουσία, για κινητοποίηση των μέσων παραγωγής, για επιστημονικό κεντρικό σχεδιασμό. Το ΚΚΕ καλεί την εργατική τάξη σ</w:t>
      </w:r>
      <w:r>
        <w:rPr>
          <w:rFonts w:eastAsia="Times New Roman"/>
          <w:szCs w:val="24"/>
        </w:rPr>
        <w:t>ε γραμμή αντεπίθεσης. Να απορρίψει συνολικά την κυβερνητική πολιτική, τα μέτρα και τα αντίμετρα. Στο επίκεντρο να μπουν η κάλυψη των απωλειών, η ικανοποίηση των σύγχρονων αναγκών. Να έχουν όλοι μόνιμη και σταθερή δουλειά, με σταθερό ημερήσιο εργάσιμο χρόνο</w:t>
      </w:r>
      <w:r>
        <w:rPr>
          <w:rFonts w:eastAsia="Times New Roman"/>
          <w:szCs w:val="24"/>
        </w:rPr>
        <w:t>…</w:t>
      </w:r>
    </w:p>
    <w:p w14:paraId="466029E6" w14:textId="77777777" w:rsidR="008E1586" w:rsidRDefault="00786920">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Αν έχετε την καλοσύνη, ολοκληρώνετε, κύριε </w:t>
      </w:r>
      <w:proofErr w:type="spellStart"/>
      <w:r>
        <w:rPr>
          <w:rFonts w:eastAsia="Times New Roman"/>
          <w:szCs w:val="24"/>
        </w:rPr>
        <w:t>Κατσώτη</w:t>
      </w:r>
      <w:proofErr w:type="spellEnd"/>
      <w:r>
        <w:rPr>
          <w:rFonts w:eastAsia="Times New Roman"/>
          <w:szCs w:val="24"/>
        </w:rPr>
        <w:t>.</w:t>
      </w:r>
    </w:p>
    <w:p w14:paraId="466029E7" w14:textId="77777777" w:rsidR="008E1586" w:rsidRDefault="00786920">
      <w:pPr>
        <w:spacing w:after="0" w:line="600" w:lineRule="auto"/>
        <w:ind w:firstLine="720"/>
        <w:jc w:val="both"/>
        <w:rPr>
          <w:rFonts w:eastAsia="Times New Roman"/>
          <w:szCs w:val="24"/>
        </w:rPr>
      </w:pPr>
      <w:r>
        <w:rPr>
          <w:rFonts w:eastAsia="Times New Roman"/>
          <w:b/>
          <w:szCs w:val="24"/>
        </w:rPr>
        <w:t>ΧΡΗΣΤΟΣ ΚΑΤΣΩΤΗΣ:</w:t>
      </w:r>
      <w:r>
        <w:rPr>
          <w:rFonts w:eastAsia="Times New Roman"/>
          <w:b/>
          <w:szCs w:val="24"/>
        </w:rPr>
        <w:t xml:space="preserve"> </w:t>
      </w:r>
      <w:r w:rsidRPr="00E465AF">
        <w:rPr>
          <w:rFonts w:eastAsia="Times New Roman"/>
          <w:szCs w:val="24"/>
        </w:rPr>
        <w:t>….</w:t>
      </w:r>
      <w:r>
        <w:rPr>
          <w:rFonts w:eastAsia="Times New Roman"/>
          <w:szCs w:val="24"/>
        </w:rPr>
        <w:t>ε</w:t>
      </w:r>
      <w:r>
        <w:rPr>
          <w:rFonts w:eastAsia="Times New Roman"/>
          <w:szCs w:val="24"/>
        </w:rPr>
        <w:t xml:space="preserve">πτάωρο, οκτάωρο, χωρίς ανεργία και εργασιακή ανασφάλεια. Να μειώνεται με την άνοδο της παραγωγικότητας ο εργάσιμος χρόνος και να αυξάνεται ο </w:t>
      </w:r>
      <w:r>
        <w:rPr>
          <w:rFonts w:eastAsia="Times New Roman"/>
          <w:szCs w:val="24"/>
        </w:rPr>
        <w:t>ελεύθερος χρόνος.</w:t>
      </w:r>
    </w:p>
    <w:p w14:paraId="466029E8" w14:textId="77777777" w:rsidR="008E1586" w:rsidRDefault="00786920">
      <w:pPr>
        <w:spacing w:after="0" w:line="600" w:lineRule="auto"/>
        <w:ind w:firstLine="720"/>
        <w:jc w:val="both"/>
        <w:rPr>
          <w:rFonts w:eastAsia="Times New Roman"/>
          <w:szCs w:val="24"/>
        </w:rPr>
      </w:pPr>
      <w:r>
        <w:rPr>
          <w:rFonts w:eastAsia="Times New Roman"/>
          <w:szCs w:val="24"/>
        </w:rPr>
        <w:lastRenderedPageBreak/>
        <w:t>Όμως, εσείς δεν μπορείτε αυτά να τα έχετε, γιατί εμπόδιο είναι η καπιταλιστική ιδιοκτησία. Πολλά θα μπορούσε να πει κανείς για τις σύγχρονες ανάγκες των εργαζομένων, να έχουν όλοι μισθό που να μπορούν να ζουν χωρίς καμ</w:t>
      </w:r>
      <w:r>
        <w:rPr>
          <w:rFonts w:eastAsia="Times New Roman"/>
          <w:szCs w:val="24"/>
        </w:rPr>
        <w:t>μ</w:t>
      </w:r>
      <w:r>
        <w:rPr>
          <w:rFonts w:eastAsia="Times New Roman"/>
          <w:szCs w:val="24"/>
        </w:rPr>
        <w:t>ία στέρηση, να καλύ</w:t>
      </w:r>
      <w:r>
        <w:rPr>
          <w:rFonts w:eastAsia="Times New Roman"/>
          <w:szCs w:val="24"/>
        </w:rPr>
        <w:t>πτει το όριο της ανάγκης της ζωής τους, να έχουν φθηνή και υγιεινή λαϊκή κατοικία, φθηνή ενέργεια, ύδρευση, θέρμανση, όπως και τα άλλα, που σήμερα τα στερείται η εργατική τάξη.</w:t>
      </w:r>
    </w:p>
    <w:p w14:paraId="466029E9" w14:textId="77777777" w:rsidR="008E1586" w:rsidRDefault="00786920">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Παρακαλώ, ολοκληρώστε.</w:t>
      </w:r>
    </w:p>
    <w:p w14:paraId="466029EA" w14:textId="77777777" w:rsidR="008E1586" w:rsidRDefault="00786920">
      <w:pPr>
        <w:spacing w:after="0" w:line="600" w:lineRule="auto"/>
        <w:ind w:firstLine="720"/>
        <w:jc w:val="both"/>
        <w:rPr>
          <w:rFonts w:eastAsia="Times New Roman"/>
          <w:szCs w:val="24"/>
        </w:rPr>
      </w:pPr>
      <w:r>
        <w:rPr>
          <w:rFonts w:eastAsia="Times New Roman"/>
          <w:b/>
          <w:szCs w:val="24"/>
        </w:rPr>
        <w:t>ΧΡΗΣΤΟΣ ΚΑΤΣΩΤΗΣ:</w:t>
      </w:r>
      <w:r>
        <w:rPr>
          <w:rFonts w:eastAsia="Times New Roman"/>
          <w:szCs w:val="24"/>
        </w:rPr>
        <w:t xml:space="preserve"> Τελε</w:t>
      </w:r>
      <w:r>
        <w:rPr>
          <w:rFonts w:eastAsia="Times New Roman"/>
          <w:szCs w:val="24"/>
        </w:rPr>
        <w:t>ιώνω, κύριε Πρόεδρε.</w:t>
      </w:r>
    </w:p>
    <w:p w14:paraId="466029EB" w14:textId="77777777" w:rsidR="008E1586" w:rsidRDefault="00786920">
      <w:pPr>
        <w:spacing w:after="0" w:line="600" w:lineRule="auto"/>
        <w:ind w:firstLine="720"/>
        <w:jc w:val="both"/>
        <w:rPr>
          <w:rFonts w:eastAsia="Times New Roman"/>
          <w:szCs w:val="24"/>
        </w:rPr>
      </w:pPr>
      <w:r>
        <w:rPr>
          <w:rFonts w:eastAsia="Times New Roman"/>
          <w:szCs w:val="24"/>
        </w:rPr>
        <w:t>Η δυνατότητα και αναγκαιότητα που υπάρχει σήμερα για την κάλυψη των σύγχρονων αναγκών απαιτεί την πάλη -αυτό που λέει το ΚΚΕ- για το</w:t>
      </w:r>
      <w:r>
        <w:rPr>
          <w:rFonts w:eastAsia="Times New Roman"/>
          <w:szCs w:val="24"/>
        </w:rPr>
        <w:t>ν</w:t>
      </w:r>
      <w:r>
        <w:rPr>
          <w:rFonts w:eastAsia="Times New Roman"/>
          <w:szCs w:val="24"/>
        </w:rPr>
        <w:t xml:space="preserve"> δρόμο ανάπτυξης που να καλύπτει αυτές τις ανάγκες. Εμπόδιο για μια τέτοια ανάπτυξη προς όφελος της πλ</w:t>
      </w:r>
      <w:r>
        <w:rPr>
          <w:rFonts w:eastAsia="Times New Roman"/>
          <w:szCs w:val="24"/>
        </w:rPr>
        <w:t>ειοψηφίας του λαού, είναι όπως είπαμε η καπιταλιστική ιδιοκτησία. Μόνο όταν αυτή γίνει κοινωνική και πάρει η εργατική τάξη την εξουσία, θα μπορεί να σχεδιάσει την ικανοποίηση των σύγχρονων αναγκών του λαού μας.</w:t>
      </w:r>
    </w:p>
    <w:p w14:paraId="466029EC" w14:textId="77777777" w:rsidR="008E1586" w:rsidRDefault="00786920">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w:t>
      </w:r>
      <w:r>
        <w:rPr>
          <w:rFonts w:eastAsia="Times New Roman"/>
          <w:szCs w:val="24"/>
        </w:rPr>
        <w:t xml:space="preserve">ε τον κ. Χρήστο </w:t>
      </w:r>
      <w:proofErr w:type="spellStart"/>
      <w:r>
        <w:rPr>
          <w:rFonts w:eastAsia="Times New Roman"/>
          <w:szCs w:val="24"/>
        </w:rPr>
        <w:t>Κατσώτη</w:t>
      </w:r>
      <w:proofErr w:type="spellEnd"/>
      <w:r>
        <w:rPr>
          <w:rFonts w:eastAsia="Times New Roman"/>
          <w:szCs w:val="24"/>
        </w:rPr>
        <w:t>, Βουλευτή του Κομμουνιστικού Κόμματος Ελλάδας.</w:t>
      </w:r>
    </w:p>
    <w:p w14:paraId="466029ED" w14:textId="77777777" w:rsidR="008E1586" w:rsidRDefault="00786920">
      <w:pPr>
        <w:spacing w:after="0" w:line="600" w:lineRule="auto"/>
        <w:ind w:firstLine="720"/>
        <w:jc w:val="both"/>
        <w:rPr>
          <w:rFonts w:eastAsia="Times New Roman"/>
          <w:szCs w:val="24"/>
        </w:rPr>
      </w:pPr>
      <w:r>
        <w:rPr>
          <w:rFonts w:eastAsia="Times New Roman"/>
          <w:szCs w:val="24"/>
        </w:rPr>
        <w:t xml:space="preserve">Τον λόγο έχει ο Αναπληρωτής Υπουργός Οικονομίας και Ανάπτυξης κ. Αλέξανδρος </w:t>
      </w:r>
      <w:proofErr w:type="spellStart"/>
      <w:r>
        <w:rPr>
          <w:rFonts w:eastAsia="Times New Roman"/>
          <w:szCs w:val="24"/>
        </w:rPr>
        <w:t>Χαρίτσης</w:t>
      </w:r>
      <w:proofErr w:type="spellEnd"/>
      <w:r>
        <w:rPr>
          <w:rFonts w:eastAsia="Times New Roman"/>
          <w:szCs w:val="24"/>
        </w:rPr>
        <w:t>.</w:t>
      </w:r>
    </w:p>
    <w:p w14:paraId="466029EE" w14:textId="77777777" w:rsidR="008E1586" w:rsidRDefault="00786920">
      <w:pPr>
        <w:spacing w:after="0" w:line="600" w:lineRule="auto"/>
        <w:ind w:firstLine="720"/>
        <w:jc w:val="both"/>
        <w:rPr>
          <w:rFonts w:eastAsia="Times New Roman"/>
          <w:szCs w:val="24"/>
        </w:rPr>
      </w:pPr>
      <w:r>
        <w:rPr>
          <w:rFonts w:eastAsia="Times New Roman"/>
          <w:szCs w:val="24"/>
        </w:rPr>
        <w:t>Κύριε Υπουργέ, έχετε τον λόγο.</w:t>
      </w:r>
    </w:p>
    <w:p w14:paraId="466029EF" w14:textId="77777777" w:rsidR="008E1586" w:rsidRDefault="00786920">
      <w:pPr>
        <w:spacing w:after="0" w:line="600" w:lineRule="auto"/>
        <w:ind w:firstLine="720"/>
        <w:jc w:val="both"/>
        <w:rPr>
          <w:rFonts w:eastAsia="Times New Roman"/>
          <w:szCs w:val="24"/>
        </w:rPr>
      </w:pPr>
      <w:r>
        <w:rPr>
          <w:rFonts w:eastAsia="Times New Roman"/>
          <w:b/>
          <w:szCs w:val="24"/>
        </w:rPr>
        <w:t>ΑΛΕΞΑΝΔΡΟΣ ΧΑΡΙΤΣΗΣ (Αναπληρωτής Υπουργός Οικονομίας και Ανάπτυξης):</w:t>
      </w:r>
      <w:r>
        <w:rPr>
          <w:rFonts w:eastAsia="Times New Roman"/>
          <w:szCs w:val="24"/>
        </w:rPr>
        <w:t xml:space="preserve"> Ευχαριστώ, κύριε Πρόεδρε.</w:t>
      </w:r>
    </w:p>
    <w:p w14:paraId="466029F0" w14:textId="77777777" w:rsidR="008E1586" w:rsidRDefault="00786920">
      <w:pPr>
        <w:spacing w:after="0" w:line="600" w:lineRule="auto"/>
        <w:ind w:firstLine="720"/>
        <w:jc w:val="both"/>
        <w:rPr>
          <w:rFonts w:eastAsia="Times New Roman"/>
          <w:szCs w:val="24"/>
        </w:rPr>
      </w:pPr>
      <w:r>
        <w:rPr>
          <w:rFonts w:eastAsia="Times New Roman"/>
          <w:szCs w:val="24"/>
        </w:rPr>
        <w:lastRenderedPageBreak/>
        <w:t>Κυρίες και κύριοι Βουλευτές, η συμφωνία που συζητείται αυτές τις ημέρες στη Βουλή, είναι αποτέλεσμα ενός δύσκολου αλλά αναγκαίου συμβιβασμού. Περιέχει βεβαίως, και επώδυνα περιοριστικά μέτρα, που δεν αποτελούν επιλογή της Κυβέρνη</w:t>
      </w:r>
      <w:r>
        <w:rPr>
          <w:rFonts w:eastAsia="Times New Roman"/>
          <w:szCs w:val="24"/>
        </w:rPr>
        <w:t xml:space="preserve">σης. Βεβαίως, ακούσαμε πριν από λίγο και την εκπρόσωπο της Νέας Δημοκρατίας την κ. </w:t>
      </w:r>
      <w:proofErr w:type="spellStart"/>
      <w:r>
        <w:rPr>
          <w:rFonts w:eastAsia="Times New Roman"/>
          <w:szCs w:val="24"/>
        </w:rPr>
        <w:t>Κεραμέως</w:t>
      </w:r>
      <w:proofErr w:type="spellEnd"/>
      <w:r>
        <w:rPr>
          <w:rFonts w:eastAsia="Times New Roman"/>
          <w:szCs w:val="24"/>
        </w:rPr>
        <w:t>, να μας λέει ότι οι θεσμοί δεν ζήτησαν επιπλέον μέτρα. Νομίζω ότι πρέπει να το αφήσουμε στην κρίση του ελληνικού λαού.</w:t>
      </w:r>
    </w:p>
    <w:p w14:paraId="466029F1" w14:textId="77777777" w:rsidR="008E1586" w:rsidRDefault="00786920">
      <w:pPr>
        <w:spacing w:after="0" w:line="600" w:lineRule="auto"/>
        <w:ind w:firstLine="720"/>
        <w:jc w:val="both"/>
        <w:rPr>
          <w:rFonts w:eastAsia="Times New Roman"/>
          <w:szCs w:val="24"/>
        </w:rPr>
      </w:pPr>
      <w:r>
        <w:rPr>
          <w:rFonts w:eastAsia="Times New Roman"/>
          <w:szCs w:val="24"/>
        </w:rPr>
        <w:t>Αυτό το οποίο για εμάς έχει σημασία είναι ότι</w:t>
      </w:r>
      <w:r>
        <w:rPr>
          <w:rFonts w:eastAsia="Times New Roman"/>
          <w:szCs w:val="24"/>
        </w:rPr>
        <w:t xml:space="preserve"> βεβαίως η σημερινή συμφωνία δεν μας οδηγεί σε πανηγυρισμούς. Δεν θα μπούμε στη λογική των προκατόχων μας να πανηγυρίζουμε όταν ξέρουμε ότι η κατάσταση στην κοινωνία παραμένει πολύ δύσκολη. Έχουμε πλήρη επίγνωση αυτής της κατάστασης και προσπαθούμε να την </w:t>
      </w:r>
      <w:r>
        <w:rPr>
          <w:rFonts w:eastAsia="Times New Roman"/>
          <w:szCs w:val="24"/>
        </w:rPr>
        <w:t>αντιστρέψουμε.</w:t>
      </w:r>
    </w:p>
    <w:p w14:paraId="466029F2" w14:textId="77777777" w:rsidR="008E1586" w:rsidRDefault="00786920">
      <w:pPr>
        <w:spacing w:after="0" w:line="600" w:lineRule="auto"/>
        <w:ind w:firstLine="720"/>
        <w:jc w:val="both"/>
        <w:rPr>
          <w:rFonts w:eastAsia="Times New Roman"/>
          <w:szCs w:val="24"/>
        </w:rPr>
      </w:pPr>
      <w:r>
        <w:rPr>
          <w:rFonts w:eastAsia="Times New Roman"/>
          <w:szCs w:val="24"/>
        </w:rPr>
        <w:t>Η συμφωνία, όμως, αυτή περιέχει για πρώτη φορά και ισόποσα αντίμετρα, θετικές δηλαδή παρεμβάσεις, οι οποίες κάνουν το συνολικό δημοσιονομικό αποτέλεσμα ουδέτερο. Ποτέ ξανά από τη στιγμή που η χώρα μπήκε στα μνημόνια, δεν έχει υπάρξει συμφωνί</w:t>
      </w:r>
      <w:r>
        <w:rPr>
          <w:rFonts w:eastAsia="Times New Roman"/>
          <w:szCs w:val="24"/>
        </w:rPr>
        <w:t>α με τους δανειστές, που να περιλαμβάνει αντισταθμιστικά μέτρα που να εξισορροπούν με δημοσιονομικούς όρους τα περιοριστικά. Η συμφωνία, όμως, περιλαμβάνει και κάτι ακόμα πιο σημαντικό. Περιλαμβάνει για πρώτη φορά έναν οδικό χάρτη εξόδου της χώρας από τα μ</w:t>
      </w:r>
      <w:r>
        <w:rPr>
          <w:rFonts w:eastAsia="Times New Roman"/>
          <w:szCs w:val="24"/>
        </w:rPr>
        <w:t>νημόνια και τη σταδιακή ανάκτηση της δημοσιονομικής και οικονομικής κυριαρχίας. Συνοδεύεται από τη δέσμευση, δηλαδή, για τη διευθέτηση του ζητήματος του χρέους, που θα επιτρέψει στην Ελλάδα να αυτοχρη</w:t>
      </w:r>
      <w:r>
        <w:rPr>
          <w:rFonts w:eastAsia="Times New Roman"/>
          <w:szCs w:val="24"/>
        </w:rPr>
        <w:lastRenderedPageBreak/>
        <w:t xml:space="preserve">ματοδοτείται από τις αγορές χωρίς νέα δάνεια, μέτρα και </w:t>
      </w:r>
      <w:r>
        <w:rPr>
          <w:rFonts w:eastAsia="Times New Roman"/>
          <w:szCs w:val="24"/>
        </w:rPr>
        <w:t>Επιτροπεία. Πρόκειται, δηλαδή, για μια συνολική συμφωνία, αυτό που εμείς πάντοτε λέγαμε ότι είναι απαραίτητο για να αλλάξει σελίδα η ελληνική οικονομία. Μια συνολική συμφωνία, την οποία μόνο η Κυβέρνησή μας διεκδίκησε και τελικά πέτυχε.</w:t>
      </w:r>
    </w:p>
    <w:p w14:paraId="466029F3" w14:textId="77777777" w:rsidR="008E1586" w:rsidRDefault="00786920">
      <w:pPr>
        <w:spacing w:after="0" w:line="600" w:lineRule="auto"/>
        <w:ind w:firstLine="720"/>
        <w:jc w:val="both"/>
        <w:rPr>
          <w:rFonts w:eastAsia="Times New Roman"/>
          <w:szCs w:val="24"/>
        </w:rPr>
      </w:pPr>
      <w:r>
        <w:rPr>
          <w:rFonts w:eastAsia="Times New Roman"/>
          <w:szCs w:val="24"/>
        </w:rPr>
        <w:t xml:space="preserve">Φυσικά, δύσκολα να </w:t>
      </w:r>
      <w:r>
        <w:rPr>
          <w:rFonts w:eastAsia="Times New Roman"/>
          <w:szCs w:val="24"/>
        </w:rPr>
        <w:t>τα ακούσει κανείς αυτά στο δημόσιο διάλογο, καθώς ο θόρυβος που έχει δημιουργηθεί τις τελευταίες ημέρες από την Αντιπολίτευση και από την πλειοψηφία των μέσων μαζικής ενημέρωσης είναι εκκωφαντικός. Φωνάζουν για τέταρτο μνημόνιο, παρ</w:t>
      </w:r>
      <w:r>
        <w:rPr>
          <w:rFonts w:eastAsia="Times New Roman"/>
          <w:szCs w:val="24"/>
        </w:rPr>
        <w:t xml:space="preserve">’ </w:t>
      </w:r>
      <w:r>
        <w:rPr>
          <w:rFonts w:eastAsia="Times New Roman"/>
          <w:szCs w:val="24"/>
        </w:rPr>
        <w:t>ότι γνωρίζουν ότι το π</w:t>
      </w:r>
      <w:r>
        <w:rPr>
          <w:rFonts w:eastAsia="Times New Roman"/>
          <w:szCs w:val="24"/>
        </w:rPr>
        <w:t>ρόγραμμα τελειώνει το καλοκαίρι του 2018. Φωνάζουν για νέα μέτρα, παραβλέποντας ότι αυτά συνοδεύονται και από θετικές παρεμβάσεις, από θετικά αντίμετρα. Μας εγκαλούν για πρωτογενή πλεονάσματα της τάξης του 3,5%, τα οποία συμφωνήσαμε με τους θεσμούς, τη στι</w:t>
      </w:r>
      <w:r>
        <w:rPr>
          <w:rFonts w:eastAsia="Times New Roman"/>
          <w:szCs w:val="24"/>
        </w:rPr>
        <w:t>γμή που οι προηγούμενες κυβερνήσεις είχαν συμφωνήσει από το 2015 και εσαεί να υπάρχουν πλεονάσματα της τάξης του 4,5%, χωρίς μάλιστα καμμία δέσμευση για το χρέος.</w:t>
      </w:r>
    </w:p>
    <w:p w14:paraId="466029F4" w14:textId="77777777" w:rsidR="008E1586" w:rsidRDefault="00786920">
      <w:pPr>
        <w:spacing w:after="0" w:line="600" w:lineRule="auto"/>
        <w:ind w:firstLine="720"/>
        <w:jc w:val="both"/>
        <w:rPr>
          <w:rFonts w:eastAsia="Times New Roman"/>
          <w:szCs w:val="24"/>
        </w:rPr>
      </w:pPr>
      <w:r>
        <w:rPr>
          <w:rFonts w:eastAsia="Times New Roman"/>
          <w:szCs w:val="24"/>
        </w:rPr>
        <w:t>Αυτή είναι η πραγματικότητα και το μόνο που έχει να αντιτείνει η Αντιπολίτευση σε αυτήν την π</w:t>
      </w:r>
      <w:r>
        <w:rPr>
          <w:rFonts w:eastAsia="Times New Roman"/>
          <w:szCs w:val="24"/>
        </w:rPr>
        <w:t xml:space="preserve">ραγματικότητα είναι η γνωστή επωδός, ότι «δεν θα καταφέρετε να πιάσετε τους δημοσιονομικούς στόχους και άρα δεν θα εφαρμοστούν τα αντίμετρα». Μάλλον η Αντιπολίτευση μας μπερδεύει με τις δικές τους κυβερνήσεις. Παραβλέπουν ότι για δεύτερη συνεχόμενη χρονιά </w:t>
      </w:r>
      <w:r>
        <w:rPr>
          <w:rFonts w:eastAsia="Times New Roman"/>
          <w:szCs w:val="24"/>
        </w:rPr>
        <w:t xml:space="preserve">υπερκαλύψαμε τους στόχους του πλεονάσματος. Αποτέλεσμα, το οποίο αναγνωρίστηκε ακόμα και από το Διεθνές Νομισματικό Ταμείο, το οποίο όπως όλοι γνωρίζουμε υποεκτιμά τις δυνατότητες της ελληνικής οικονομίας. </w:t>
      </w:r>
    </w:p>
    <w:p w14:paraId="466029F5" w14:textId="77777777" w:rsidR="008E1586" w:rsidRDefault="00786920">
      <w:pPr>
        <w:spacing w:after="0" w:line="600" w:lineRule="auto"/>
        <w:ind w:firstLine="720"/>
        <w:jc w:val="both"/>
        <w:rPr>
          <w:rFonts w:eastAsia="Times New Roman"/>
          <w:szCs w:val="24"/>
        </w:rPr>
      </w:pPr>
      <w:r>
        <w:rPr>
          <w:rFonts w:eastAsia="Times New Roman"/>
          <w:szCs w:val="24"/>
        </w:rPr>
        <w:lastRenderedPageBreak/>
        <w:t>Μας κατηγορούν όμως, εμάς από το ΠΑΣΟΚ και τη Νέα</w:t>
      </w:r>
      <w:r>
        <w:rPr>
          <w:rFonts w:eastAsia="Times New Roman"/>
          <w:szCs w:val="24"/>
        </w:rPr>
        <w:t xml:space="preserve"> Δημοκρατία και για αντιαναπτυξιακή πολιτική, τη στιγμή που επί των ημερών τους το ΑΕΠ καταβαραθρώθηκε κατά 25%, η ανεργία εκτινάχθηκε στο 27%, το πρόγραμμα δημοσίων επενδύσεων συρρικνώθηκε, το τραπεζικό σύστημα μετατράπηκε ουσιαστικά σε ζόμπι, καθώς δεν υ</w:t>
      </w:r>
      <w:r>
        <w:rPr>
          <w:rFonts w:eastAsia="Times New Roman"/>
          <w:szCs w:val="24"/>
        </w:rPr>
        <w:t>πήρχε καμμία δυνατότητα πρόσβασης σε αυτό από τις ελληνικές επιχειρήσεις και η αγορά στέγνωσε από ρευστότητα. Αυτά ήταν τα οδυνηρά αποτελέσματα της πολιτικής που ακολουθήθηκε την πενταετία 2010-2014.</w:t>
      </w:r>
    </w:p>
    <w:p w14:paraId="466029F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Τι κάναμε εμείς, όμως, στο αναπτυξιακό σκέλος για να αντ</w:t>
      </w:r>
      <w:r>
        <w:rPr>
          <w:rFonts w:eastAsia="Times New Roman" w:cs="Times New Roman"/>
          <w:szCs w:val="24"/>
        </w:rPr>
        <w:t>ιτάξουμε –αν θέλετε- αυτήν την κατάσταση και να ανατρέψουμε αυτήν την πραγματικότητα; Πρώτα από όλα, αξιοποιήσαμε όλα τα διαθέσιμα χρηματοδοτικά εργαλεία που είχαμε στη διάθεσή μας, κινητοποιώντας τα συνδυαστικά και μοχλεύοντας τους πόρους τους ώστε να παρ</w:t>
      </w:r>
      <w:r>
        <w:rPr>
          <w:rFonts w:eastAsia="Times New Roman" w:cs="Times New Roman"/>
          <w:szCs w:val="24"/>
        </w:rPr>
        <w:t>έχουμε στην οικονομία την αναγκαία ρευστότητα και να χρηματοδοτήσουμε απαραίτητες αναπτυξιακές παρεμβάσεις. Αυτό είχε ως αποτέλεσμα την πλήρη αξιοποίηση των πόρων που είχαμε στη διάθεσή μας από το ΕΣΠΑ της προηγούμενης προγραμματικής περιόδου 2007-2013 φέρ</w:t>
      </w:r>
      <w:r>
        <w:rPr>
          <w:rFonts w:eastAsia="Times New Roman" w:cs="Times New Roman"/>
          <w:szCs w:val="24"/>
        </w:rPr>
        <w:t>νοντας τη χώρα στην πρώτη θέση των αντίστοιχων πινάκων απορρόφησης σε όλη την Ευρώπη. Αυτό το πετύχαμε παρ</w:t>
      </w:r>
      <w:r>
        <w:rPr>
          <w:rFonts w:eastAsia="Times New Roman" w:cs="Times New Roman"/>
          <w:szCs w:val="24"/>
        </w:rPr>
        <w:t xml:space="preserve">’ </w:t>
      </w:r>
      <w:r>
        <w:rPr>
          <w:rFonts w:eastAsia="Times New Roman" w:cs="Times New Roman"/>
          <w:szCs w:val="24"/>
        </w:rPr>
        <w:t xml:space="preserve">ότι οι </w:t>
      </w:r>
      <w:proofErr w:type="spellStart"/>
      <w:r>
        <w:rPr>
          <w:rFonts w:eastAsia="Times New Roman" w:cs="Times New Roman"/>
          <w:szCs w:val="24"/>
        </w:rPr>
        <w:t>υπερδεσμεύσεις</w:t>
      </w:r>
      <w:proofErr w:type="spellEnd"/>
      <w:r>
        <w:rPr>
          <w:rFonts w:eastAsia="Times New Roman" w:cs="Times New Roman"/>
          <w:szCs w:val="24"/>
        </w:rPr>
        <w:t xml:space="preserve"> τις οποίες μας κληροδότησαν οι προηγούμενες κυβερνήσεις ήταν υπέρογκες. Έφταναν στα 6 δισεκατομμύρια ευρώ. Αυτό τι σημαίνει πρ</w:t>
      </w:r>
      <w:r>
        <w:rPr>
          <w:rFonts w:eastAsia="Times New Roman" w:cs="Times New Roman"/>
          <w:szCs w:val="24"/>
        </w:rPr>
        <w:t xml:space="preserve">ακτικά; </w:t>
      </w:r>
    </w:p>
    <w:p w14:paraId="466029F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Σημαίνει ότι εάν δεν προχωρούσαμε σε αυτήν την εξυγίανση των προγραμμάτων, εάν αφήναμε τα πράγματα να εξελιχθούν όπως είχαν </w:t>
      </w:r>
      <w:proofErr w:type="spellStart"/>
      <w:r>
        <w:rPr>
          <w:rFonts w:eastAsia="Times New Roman" w:cs="Times New Roman"/>
          <w:szCs w:val="24"/>
        </w:rPr>
        <w:t>κακοσχεδιαστεί</w:t>
      </w:r>
      <w:proofErr w:type="spellEnd"/>
      <w:r>
        <w:rPr>
          <w:rFonts w:eastAsia="Times New Roman" w:cs="Times New Roman"/>
          <w:szCs w:val="24"/>
        </w:rPr>
        <w:t xml:space="preserve"> από τις </w:t>
      </w:r>
      <w:r>
        <w:rPr>
          <w:rFonts w:eastAsia="Times New Roman" w:cs="Times New Roman"/>
          <w:szCs w:val="24"/>
        </w:rPr>
        <w:lastRenderedPageBreak/>
        <w:t>προηγούμενες κυβερνήσεις θα έπρεπε με εθνικούς πόρους από τον κρατικό προϋπολογισμό να χρηματοδοτήσο</w:t>
      </w:r>
      <w:r>
        <w:rPr>
          <w:rFonts w:eastAsia="Times New Roman" w:cs="Times New Roman"/>
          <w:szCs w:val="24"/>
        </w:rPr>
        <w:t xml:space="preserve">υμε αυτές τις υπέρογκες </w:t>
      </w:r>
      <w:proofErr w:type="spellStart"/>
      <w:r>
        <w:rPr>
          <w:rFonts w:eastAsia="Times New Roman" w:cs="Times New Roman"/>
          <w:szCs w:val="24"/>
        </w:rPr>
        <w:t>υπερδεσμεύσεις</w:t>
      </w:r>
      <w:proofErr w:type="spellEnd"/>
      <w:r>
        <w:rPr>
          <w:rFonts w:eastAsia="Times New Roman" w:cs="Times New Roman"/>
          <w:szCs w:val="24"/>
        </w:rPr>
        <w:t>. Ουσιαστικά μιλάμε για μια βραδυφλεγή δημοσιονομική βόμβα στα θεμέλια του κρατικού προϋπολογισμού. Αυτή είναι η χρηστή διαχείριση την οποία επικαλούνται οι κύριοι και κυρίες της Αντιπολίτευσης και για την οποία μας ασ</w:t>
      </w:r>
      <w:r>
        <w:rPr>
          <w:rFonts w:eastAsia="Times New Roman" w:cs="Times New Roman"/>
          <w:szCs w:val="24"/>
        </w:rPr>
        <w:t xml:space="preserve">κούν κριτική. </w:t>
      </w:r>
    </w:p>
    <w:p w14:paraId="466029F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Εμείς, λοιπόν, χωρίς να λογαριάσουμε το πολιτικό κόστος προχωρήσαμε στην εξυγίανση των προγραμμάτων </w:t>
      </w:r>
      <w:proofErr w:type="spellStart"/>
      <w:r>
        <w:rPr>
          <w:rFonts w:eastAsia="Times New Roman" w:cs="Times New Roman"/>
          <w:szCs w:val="24"/>
        </w:rPr>
        <w:t>απεντάσσοντας</w:t>
      </w:r>
      <w:proofErr w:type="spellEnd"/>
      <w:r>
        <w:rPr>
          <w:rFonts w:eastAsia="Times New Roman" w:cs="Times New Roman"/>
          <w:szCs w:val="24"/>
        </w:rPr>
        <w:t xml:space="preserve"> ανώριμα έργα και ταυτόχρονα ανοίξαμε τα προγράμματα στην κοινωνία. Δώσαμε τη δυνατότητα σε κοινωνικά στρώματα τα οποία δεν είχα</w:t>
      </w:r>
      <w:r>
        <w:rPr>
          <w:rFonts w:eastAsia="Times New Roman" w:cs="Times New Roman"/>
          <w:szCs w:val="24"/>
        </w:rPr>
        <w:t>ν μέχρι σήμερα τη δυνατότητα πρόσβασης σε αυτά, μέσα από διαφανείς και αδιάβλητες διαδικασίες, μέσα από ανώνυμη αξιολόγηση των αιτήσεων, να έχουν κατ</w:t>
      </w:r>
      <w:r>
        <w:rPr>
          <w:rFonts w:eastAsia="Times New Roman" w:cs="Times New Roman"/>
          <w:szCs w:val="24"/>
        </w:rPr>
        <w:t xml:space="preserve">’ </w:t>
      </w:r>
      <w:r>
        <w:rPr>
          <w:rFonts w:eastAsia="Times New Roman" w:cs="Times New Roman"/>
          <w:szCs w:val="24"/>
        </w:rPr>
        <w:t>αρχάς πρόσβαση στο σύστημα και κατά δεύτερον –και αυτό πολιτικά είναι το πιο σημαντικό- να αποκαταστήσουμ</w:t>
      </w:r>
      <w:r>
        <w:rPr>
          <w:rFonts w:eastAsia="Times New Roman" w:cs="Times New Roman"/>
          <w:szCs w:val="24"/>
        </w:rPr>
        <w:t xml:space="preserve">ε και την αξιοπιστία του συστήματος σε μια κοινωνία η οποία για πάρα πολλά χρόνια αντιμετώπιζε όλο αυτό το σύστημα των κοινοτικών προγραμμάτων ως μία στημένη υπόθεση. </w:t>
      </w:r>
    </w:p>
    <w:p w14:paraId="466029F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Την ίδια αποτελεσματικότητα επιδεικνύουμε και στα νέα προγράμματα. Ήδη έχει ενεργοποιηθεί το 60% των νέων προγραμμάτων και η απορρόφηση για το 2016 έφτασε στο 11,35%. Για να έχουμε ένα μέτρο σύγκρισης στο αντίστοιχο σημείο της προηγούμενης προγραμματικής π</w:t>
      </w:r>
      <w:r>
        <w:rPr>
          <w:rFonts w:eastAsia="Times New Roman" w:cs="Times New Roman"/>
          <w:szCs w:val="24"/>
        </w:rPr>
        <w:t xml:space="preserve">εριόδου η απορρόφηση των προγραμμάτων σε οικονομικές συνθήκες –όπως όλοι αντιλαμβανόμαστε- πολύ πιο ευνοϊκές είχε μόλις φτάσει στο 1,5%. </w:t>
      </w:r>
    </w:p>
    <w:p w14:paraId="466029FA"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Αυτά, όμως, δεν είναι αφηρημένα νούμερα σε κάποιους πίνακες της ευρωπαϊκής επιτροπής ή του Υπουργείου Οικονομίας. Αντι</w:t>
      </w:r>
      <w:r>
        <w:rPr>
          <w:rFonts w:eastAsia="Times New Roman" w:cs="Times New Roman"/>
          <w:szCs w:val="24"/>
        </w:rPr>
        <w:t>στοιχούν σε πραγματικές παρεμβάσεις στην ολοκλήρωση έργων τα οποία χρόνιζαν για δεκαετίες σε όλη τη χώρα σε παρεμβάσεις υποστήριξης κοινωνικών δομών και υπηρεσιών του λεγόμενου κοινωνικού κράτους το οποίο συρρικνώθηκε τα προηγούμενα χρόνια. Να αναφέρω χαρα</w:t>
      </w:r>
      <w:r>
        <w:rPr>
          <w:rFonts w:eastAsia="Times New Roman" w:cs="Times New Roman"/>
          <w:szCs w:val="24"/>
        </w:rPr>
        <w:t>κτηριστικά τα παραδείγματα της έγκαιρης πρόσληψης όλων των αναπληρωτών καθηγητών για να ανοίξουν τα σχολεία στην ώρα τους, για πρώτη φορά τη δυνατότητα πρόσβασης σε βρεφονηπιακούς σταθμούς για περισσότερα από ενενήντα τρεις χιλιάδες παιδιά και μάλιστα με κ</w:t>
      </w:r>
      <w:r>
        <w:rPr>
          <w:rFonts w:eastAsia="Times New Roman" w:cs="Times New Roman"/>
          <w:szCs w:val="24"/>
        </w:rPr>
        <w:t>οινωνικά κριτήρια. Είναι παρεμβάσεις, δηλαδή, που έχουν πολύ σημαντικό αποτύπωμα. Βεβαίως</w:t>
      </w:r>
      <w:r w:rsidRPr="00AF6277">
        <w:rPr>
          <w:rFonts w:eastAsia="Times New Roman" w:cs="Times New Roman"/>
          <w:szCs w:val="24"/>
        </w:rPr>
        <w:t>,</w:t>
      </w:r>
      <w:r>
        <w:rPr>
          <w:rFonts w:eastAsia="Times New Roman" w:cs="Times New Roman"/>
          <w:szCs w:val="24"/>
        </w:rPr>
        <w:t xml:space="preserve"> οι παρεμβάσεις δεν σταματούν εδώ. </w:t>
      </w:r>
    </w:p>
    <w:p w14:paraId="466029F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Ήδη αυτό το διάστημα σχεδιάζεται από το Υπουργείο Υγείας και θα χρηματοδοτηθεί από κοινωνικά κονδύλια αλλά και από εθνικούς πόρους</w:t>
      </w:r>
      <w:r>
        <w:rPr>
          <w:rFonts w:eastAsia="Times New Roman" w:cs="Times New Roman"/>
          <w:szCs w:val="24"/>
        </w:rPr>
        <w:t xml:space="preserve"> η μεγάλη μεταρρύθμιση στην πρωτοβάθμια υγεία. Αυτές, λοιπόν, οι ποσοτικές επιτυχίες έχουν πολύ σημαντική κοινωνική αντανάκλαση. </w:t>
      </w:r>
    </w:p>
    <w:p w14:paraId="466029FC"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Τα προβλήματα, όμως, με τις </w:t>
      </w:r>
      <w:proofErr w:type="spellStart"/>
      <w:r>
        <w:rPr>
          <w:rFonts w:eastAsia="Times New Roman" w:cs="Times New Roman"/>
          <w:szCs w:val="24"/>
        </w:rPr>
        <w:t>υπερδεσμεύσεις</w:t>
      </w:r>
      <w:proofErr w:type="spellEnd"/>
      <w:r>
        <w:rPr>
          <w:rFonts w:eastAsia="Times New Roman" w:cs="Times New Roman"/>
          <w:szCs w:val="24"/>
        </w:rPr>
        <w:t xml:space="preserve"> και με τον κακό σχεδιασμό δεν αφορούσαν μόνο τα προγράμματα του ΕΣΠΑ. Αντίστοιχες π</w:t>
      </w:r>
      <w:r>
        <w:rPr>
          <w:rFonts w:eastAsia="Times New Roman" w:cs="Times New Roman"/>
          <w:szCs w:val="24"/>
        </w:rPr>
        <w:t xml:space="preserve">εριπτώσεις, αντίστοιχα προβλήματα αντιμετωπίζουμε και με τους αναπτυξιακούς νόμους. Είναι χαρακτηριστικό ότι από τις </w:t>
      </w:r>
      <w:proofErr w:type="spellStart"/>
      <w:r>
        <w:rPr>
          <w:rFonts w:eastAsia="Times New Roman" w:cs="Times New Roman"/>
          <w:szCs w:val="24"/>
        </w:rPr>
        <w:t>φιλοεπενδυτικές</w:t>
      </w:r>
      <w:proofErr w:type="spellEnd"/>
      <w:r>
        <w:rPr>
          <w:rFonts w:eastAsia="Times New Roman" w:cs="Times New Roman"/>
          <w:szCs w:val="24"/>
        </w:rPr>
        <w:t>, κατά τα άλλα, προηγούμενες κυβερνήσεις, όπως θέλουν να παρουσιάζονται, είχαν αφεθεί από τους προηγούμενους τρεις αναπτυξια</w:t>
      </w:r>
      <w:r>
        <w:rPr>
          <w:rFonts w:eastAsia="Times New Roman" w:cs="Times New Roman"/>
          <w:szCs w:val="24"/>
        </w:rPr>
        <w:t xml:space="preserve">κούς νόμους του 1998, του 2004 και του 2011 επενδυτικά σχέδια συνολικού προϋπολογισμού 6,5 δισεκατομμυρίων ευρώ στον αέρα, καθώς δεν είχε ληφθεί πρόβλεψη </w:t>
      </w:r>
      <w:r>
        <w:rPr>
          <w:rFonts w:eastAsia="Times New Roman" w:cs="Times New Roman"/>
          <w:szCs w:val="24"/>
        </w:rPr>
        <w:lastRenderedPageBreak/>
        <w:t>για τη χρηματοδότησή τους. Ακόμα χειρότερα, με ειδική ρύθμιση η οποία θεσπίστηκε με τον ν.4146 του 201</w:t>
      </w:r>
      <w:r>
        <w:rPr>
          <w:rFonts w:eastAsia="Times New Roman" w:cs="Times New Roman"/>
          <w:szCs w:val="24"/>
        </w:rPr>
        <w:t>3 όσοι πόροι ήταν διαθέσιμοι στα δημόσια ταμεία το 2013 και 2014 διοχετεύθηκαν προκαταβολικά σε ελάχιστες μεγάλες επενδύσεις οι οποίες μάλιστα σε πολλές περιπτώσεις δεν ολοκληρώθηκαν ποτέ και αυτό μας έχει βάλει τώρα σε μια διαδικασία ανάκλησης αυτών των π</w:t>
      </w:r>
      <w:r>
        <w:rPr>
          <w:rFonts w:eastAsia="Times New Roman" w:cs="Times New Roman"/>
          <w:szCs w:val="24"/>
        </w:rPr>
        <w:t xml:space="preserve">οσών και επιστροφής τους στα δημόσια ταμεία έτσι ώστε να μπορέσουν να χρηματοδοτηθούν πραγματικά επενδύσεις οι οποίες θα υλοποιηθούν. </w:t>
      </w:r>
    </w:p>
    <w:p w14:paraId="466029F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Όλη αυτήν την κατάσταση την αντιστρέψαμε με τον νέο αναπτυξιακό νόμο ο οποίος για πρώτη φορά είναι προσανατολισμένος στην</w:t>
      </w:r>
      <w:r>
        <w:rPr>
          <w:rFonts w:eastAsia="Times New Roman" w:cs="Times New Roman"/>
          <w:szCs w:val="24"/>
        </w:rPr>
        <w:t xml:space="preserve"> ενίσχυση μικρομεσαίων επιχειρήσεων. Για πρώτη φορά αλλάζει τη λογική της απευθείας χρηματοδότησης και βάζει τη λογική υποστήριξης </w:t>
      </w:r>
      <w:proofErr w:type="spellStart"/>
      <w:r>
        <w:rPr>
          <w:rFonts w:eastAsia="Times New Roman" w:cs="Times New Roman"/>
          <w:szCs w:val="24"/>
        </w:rPr>
        <w:t>φοροελαφρύνσεων</w:t>
      </w:r>
      <w:proofErr w:type="spellEnd"/>
      <w:r>
        <w:rPr>
          <w:rFonts w:eastAsia="Times New Roman" w:cs="Times New Roman"/>
          <w:szCs w:val="24"/>
        </w:rPr>
        <w:t xml:space="preserve"> και φοροαπαλλαγών προς τους επενδυτές. </w:t>
      </w:r>
    </w:p>
    <w:p w14:paraId="466029F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Και τα αποτελέσματα που ήδη έχουμε από την εκτέλεση του νέου νόμου εί</w:t>
      </w:r>
      <w:r>
        <w:rPr>
          <w:rFonts w:eastAsia="Times New Roman" w:cs="Times New Roman"/>
          <w:szCs w:val="24"/>
        </w:rPr>
        <w:t>ναι πάρα πολύ ενθαρρυντικά. Περισσότερα από επτακόσια επενδυτικά σχέδια έχουν κατατεθεί σε λιγότερο από πέντε μήνες με συνολικό προϋπολογισμό που αγγίζει τα δύο δισεκατομμύρια ευρώ. Και μάλιστα αυτό που είναι εξαιρετικά σημαντικό, είναι ότι η πλειοψηφία τω</w:t>
      </w:r>
      <w:r>
        <w:rPr>
          <w:rFonts w:eastAsia="Times New Roman" w:cs="Times New Roman"/>
          <w:szCs w:val="24"/>
        </w:rPr>
        <w:t xml:space="preserve">ν αιτήσεων αυτών αφορά κυρίως σε μικρομεσαίες επιχειρήσεις στη μεταποίηση και στη βιομηχανία και σε επιχειρήσεις οι οποίες αιτούνται </w:t>
      </w:r>
      <w:proofErr w:type="spellStart"/>
      <w:r>
        <w:rPr>
          <w:rFonts w:eastAsia="Times New Roman" w:cs="Times New Roman"/>
          <w:szCs w:val="24"/>
        </w:rPr>
        <w:t>φοροελαφρύνσεις</w:t>
      </w:r>
      <w:proofErr w:type="spellEnd"/>
      <w:r>
        <w:rPr>
          <w:rFonts w:eastAsia="Times New Roman" w:cs="Times New Roman"/>
          <w:szCs w:val="24"/>
        </w:rPr>
        <w:t xml:space="preserve"> και φοροαπαλλαγές. </w:t>
      </w:r>
    </w:p>
    <w:p w14:paraId="466029FF"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Αλλάζει λοιπόν, όπως είχαμε σχεδιάσει, η λογική των απευθείας επιδοτήσεων, η οποία επικράτησε για πάρα πολλά χρόνια και η οποία έβλαψε την ελληνική οικονομία. </w:t>
      </w:r>
    </w:p>
    <w:p w14:paraId="46602A00"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Συμπληρωματικά ως προς αυτό, οι πρωτοβουλίες που παίρνουμε για τη </w:t>
      </w:r>
      <w:proofErr w:type="spellStart"/>
      <w:r>
        <w:rPr>
          <w:rFonts w:eastAsia="Times New Roman" w:cs="Times New Roman"/>
          <w:szCs w:val="24"/>
        </w:rPr>
        <w:t>μόχλευση</w:t>
      </w:r>
      <w:proofErr w:type="spellEnd"/>
      <w:r>
        <w:rPr>
          <w:rFonts w:eastAsia="Times New Roman" w:cs="Times New Roman"/>
          <w:szCs w:val="24"/>
        </w:rPr>
        <w:t xml:space="preserve"> των διαθέσιμων πόρων </w:t>
      </w:r>
      <w:r>
        <w:rPr>
          <w:rFonts w:eastAsia="Times New Roman" w:cs="Times New Roman"/>
          <w:szCs w:val="24"/>
        </w:rPr>
        <w:t xml:space="preserve">με τα χρηματοοικονομικά εργαλεία, το νέο ταμείο </w:t>
      </w:r>
      <w:proofErr w:type="spellStart"/>
      <w:r>
        <w:rPr>
          <w:rFonts w:eastAsia="Times New Roman" w:cs="Times New Roman"/>
          <w:szCs w:val="24"/>
        </w:rPr>
        <w:t>συνεπενδύσεων</w:t>
      </w:r>
      <w:proofErr w:type="spellEnd"/>
      <w:r>
        <w:rPr>
          <w:rFonts w:eastAsia="Times New Roman" w:cs="Times New Roman"/>
          <w:szCs w:val="24"/>
        </w:rPr>
        <w:t xml:space="preserve">, το νέο ταμείο επιχειρηματικότητας, το ταμείο </w:t>
      </w:r>
      <w:proofErr w:type="spellStart"/>
      <w:r>
        <w:rPr>
          <w:rFonts w:eastAsia="Times New Roman" w:cs="Times New Roman"/>
          <w:szCs w:val="24"/>
        </w:rPr>
        <w:t>μικροπιστώσεων</w:t>
      </w:r>
      <w:proofErr w:type="spellEnd"/>
      <w:r>
        <w:rPr>
          <w:rFonts w:eastAsia="Times New Roman" w:cs="Times New Roman"/>
          <w:szCs w:val="24"/>
        </w:rPr>
        <w:t>, το ταμείο υποδομών, τα οποία συνδυαστικά θα διαθέσουν στην οικονομία πάνω από 3 δισεκατομμύρια ευρώ, μεγιστοποιούν το αναπτυξιακό απ</w:t>
      </w:r>
      <w:r>
        <w:rPr>
          <w:rFonts w:eastAsia="Times New Roman" w:cs="Times New Roman"/>
          <w:szCs w:val="24"/>
        </w:rPr>
        <w:t>οτέλεσμα των προσπαθειών μας. Για πρώτη φορά η χώρα διαθέτει έναν ολοκληρωμένο αναπτυξιακό σχεδιασμό για την παραγωγική ανάταξη της οικονομίας, στην κατεύθυνση της κοινωνικά δίκαιης, οικονομικά διατηρήσιμης και περιβαλλοντικά βιώσιμης ανάπτυξης.</w:t>
      </w:r>
    </w:p>
    <w:p w14:paraId="46602A01" w14:textId="77777777" w:rsidR="008E1586" w:rsidRDefault="00786920">
      <w:pPr>
        <w:spacing w:after="0" w:line="600" w:lineRule="auto"/>
        <w:ind w:firstLine="709"/>
        <w:jc w:val="both"/>
        <w:rPr>
          <w:rFonts w:eastAsia="Times New Roman" w:cs="Times New Roman"/>
          <w:szCs w:val="24"/>
        </w:rPr>
      </w:pPr>
      <w:r>
        <w:rPr>
          <w:rFonts w:eastAsia="Times New Roman" w:cs="Times New Roman"/>
          <w:szCs w:val="24"/>
        </w:rPr>
        <w:t>(Στο σημεί</w:t>
      </w:r>
      <w:r>
        <w:rPr>
          <w:rFonts w:eastAsia="Times New Roman" w:cs="Times New Roman"/>
          <w:szCs w:val="24"/>
        </w:rPr>
        <w:t>ο αυτό κτυπάει το κουδούνι λήξεως του χρόνου ομιλίας του κυρίου Αναπληρωτή Υπουργού)</w:t>
      </w:r>
    </w:p>
    <w:p w14:paraId="46602A02"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Την ανοχή σας για δύο λεπτά, κύριε Πρόεδρε.</w:t>
      </w:r>
    </w:p>
    <w:p w14:paraId="46602A03"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Παρακαλώ.</w:t>
      </w:r>
    </w:p>
    <w:p w14:paraId="46602A04"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ΑΛΕΞΑΝΔΡΟΣ ΧΑΡΙΤΣΗΣ (Αναπληρωτής Υπουργός Οικονομίας και Ανάπτυξης):</w:t>
      </w:r>
      <w:r>
        <w:rPr>
          <w:rFonts w:eastAsia="Times New Roman" w:cs="Times New Roman"/>
          <w:szCs w:val="24"/>
        </w:rPr>
        <w:t xml:space="preserve"> Ευχαριστώ.</w:t>
      </w:r>
    </w:p>
    <w:p w14:paraId="46602A0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Να </w:t>
      </w:r>
      <w:r>
        <w:rPr>
          <w:rFonts w:eastAsia="Times New Roman" w:cs="Times New Roman"/>
          <w:szCs w:val="24"/>
        </w:rPr>
        <w:t xml:space="preserve">επικεντρωθώ τώρα στα ζητήματα του </w:t>
      </w:r>
      <w:r>
        <w:rPr>
          <w:rFonts w:eastAsia="Times New Roman" w:cs="Times New Roman"/>
          <w:szCs w:val="24"/>
        </w:rPr>
        <w:t>Π</w:t>
      </w:r>
      <w:r>
        <w:rPr>
          <w:rFonts w:eastAsia="Times New Roman" w:cs="Times New Roman"/>
          <w:szCs w:val="24"/>
        </w:rPr>
        <w:t xml:space="preserve">ρογράμματος των </w:t>
      </w:r>
      <w:r>
        <w:rPr>
          <w:rFonts w:eastAsia="Times New Roman" w:cs="Times New Roman"/>
          <w:szCs w:val="24"/>
        </w:rPr>
        <w:t>Δ</w:t>
      </w:r>
      <w:r>
        <w:rPr>
          <w:rFonts w:eastAsia="Times New Roman" w:cs="Times New Roman"/>
          <w:szCs w:val="24"/>
        </w:rPr>
        <w:t xml:space="preserve">ημοσίων </w:t>
      </w:r>
      <w:r>
        <w:rPr>
          <w:rFonts w:eastAsia="Times New Roman" w:cs="Times New Roman"/>
          <w:szCs w:val="24"/>
        </w:rPr>
        <w:t>Ε</w:t>
      </w:r>
      <w:r>
        <w:rPr>
          <w:rFonts w:eastAsia="Times New Roman" w:cs="Times New Roman"/>
          <w:szCs w:val="24"/>
        </w:rPr>
        <w:t>πενδύσεων και των αντιμέτρων που συνδέονται με αυτό.</w:t>
      </w:r>
    </w:p>
    <w:p w14:paraId="46602A0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Παραλάβαμε το </w:t>
      </w:r>
      <w:r>
        <w:rPr>
          <w:rFonts w:eastAsia="Times New Roman" w:cs="Times New Roman"/>
          <w:szCs w:val="24"/>
        </w:rPr>
        <w:t>Π</w:t>
      </w:r>
      <w:r>
        <w:rPr>
          <w:rFonts w:eastAsia="Times New Roman" w:cs="Times New Roman"/>
          <w:szCs w:val="24"/>
        </w:rPr>
        <w:t xml:space="preserve">ρόγραμμα </w:t>
      </w:r>
      <w:r>
        <w:rPr>
          <w:rFonts w:eastAsia="Times New Roman" w:cs="Times New Roman"/>
          <w:szCs w:val="24"/>
        </w:rPr>
        <w:t>Δ</w:t>
      </w:r>
      <w:r>
        <w:rPr>
          <w:rFonts w:eastAsia="Times New Roman" w:cs="Times New Roman"/>
          <w:szCs w:val="24"/>
        </w:rPr>
        <w:t xml:space="preserve">ημοσίων </w:t>
      </w:r>
      <w:r>
        <w:rPr>
          <w:rFonts w:eastAsia="Times New Roman" w:cs="Times New Roman"/>
          <w:szCs w:val="24"/>
        </w:rPr>
        <w:t>Ε</w:t>
      </w:r>
      <w:r>
        <w:rPr>
          <w:rFonts w:eastAsia="Times New Roman" w:cs="Times New Roman"/>
          <w:szCs w:val="24"/>
        </w:rPr>
        <w:t>πενδύσεων στο χαμηλότερο σημείο –από το 2010 και μετά- και ήδη στα δύο πρώτα χρόνια, μέσα σε ένα δημοσιονομι</w:t>
      </w:r>
      <w:r>
        <w:rPr>
          <w:rFonts w:eastAsia="Times New Roman" w:cs="Times New Roman"/>
          <w:szCs w:val="24"/>
        </w:rPr>
        <w:t xml:space="preserve">κό </w:t>
      </w:r>
      <w:r>
        <w:rPr>
          <w:rFonts w:eastAsia="Times New Roman" w:cs="Times New Roman"/>
          <w:szCs w:val="24"/>
        </w:rPr>
        <w:lastRenderedPageBreak/>
        <w:t xml:space="preserve">πλαίσιο το οποίο είναι πολύ περιοριστικό, το αυξήσαμε σημαντικά. Από 700 εκατομμύρια ευρώ το εθνικό σκέλος του </w:t>
      </w:r>
      <w:r>
        <w:rPr>
          <w:rFonts w:eastAsia="Times New Roman" w:cs="Times New Roman"/>
          <w:szCs w:val="24"/>
        </w:rPr>
        <w:t>Π</w:t>
      </w:r>
      <w:r>
        <w:rPr>
          <w:rFonts w:eastAsia="Times New Roman" w:cs="Times New Roman"/>
          <w:szCs w:val="24"/>
        </w:rPr>
        <w:t xml:space="preserve">ρογράμματος </w:t>
      </w:r>
      <w:r>
        <w:rPr>
          <w:rFonts w:eastAsia="Times New Roman" w:cs="Times New Roman"/>
          <w:szCs w:val="24"/>
        </w:rPr>
        <w:t>Δ</w:t>
      </w:r>
      <w:r>
        <w:rPr>
          <w:rFonts w:eastAsia="Times New Roman" w:cs="Times New Roman"/>
          <w:szCs w:val="24"/>
        </w:rPr>
        <w:t xml:space="preserve">ημοσίων </w:t>
      </w:r>
      <w:r>
        <w:rPr>
          <w:rFonts w:eastAsia="Times New Roman" w:cs="Times New Roman"/>
          <w:szCs w:val="24"/>
        </w:rPr>
        <w:t>Ε</w:t>
      </w:r>
      <w:r>
        <w:rPr>
          <w:rFonts w:eastAsia="Times New Roman" w:cs="Times New Roman"/>
          <w:szCs w:val="24"/>
        </w:rPr>
        <w:t xml:space="preserve">πενδύσεων έχει ήδη φτάσει το 2017 στο 1 δισεκατομμύριο ευρώ και το 2019, ανεξάρτητα από τα αντίμετρα, το εθνικό σκέλος </w:t>
      </w:r>
      <w:r>
        <w:rPr>
          <w:rFonts w:eastAsia="Times New Roman" w:cs="Times New Roman"/>
          <w:szCs w:val="24"/>
        </w:rPr>
        <w:t xml:space="preserve">του </w:t>
      </w:r>
      <w:proofErr w:type="spellStart"/>
      <w:r>
        <w:rPr>
          <w:rFonts w:eastAsia="Times New Roman" w:cs="Times New Roman"/>
          <w:szCs w:val="24"/>
        </w:rPr>
        <w:t>ρογράμματος</w:t>
      </w:r>
      <w:proofErr w:type="spellEnd"/>
      <w:r>
        <w:rPr>
          <w:rFonts w:eastAsia="Times New Roman" w:cs="Times New Roman"/>
          <w:szCs w:val="24"/>
        </w:rPr>
        <w:t xml:space="preserve"> </w:t>
      </w:r>
      <w:r>
        <w:rPr>
          <w:rFonts w:eastAsia="Times New Roman" w:cs="Times New Roman"/>
          <w:szCs w:val="24"/>
        </w:rPr>
        <w:t>Δ</w:t>
      </w:r>
      <w:r>
        <w:rPr>
          <w:rFonts w:eastAsia="Times New Roman" w:cs="Times New Roman"/>
          <w:szCs w:val="24"/>
        </w:rPr>
        <w:t xml:space="preserve">ημοσίων </w:t>
      </w:r>
      <w:r>
        <w:rPr>
          <w:rFonts w:eastAsia="Times New Roman" w:cs="Times New Roman"/>
          <w:szCs w:val="24"/>
        </w:rPr>
        <w:t>Ε</w:t>
      </w:r>
      <w:r>
        <w:rPr>
          <w:rFonts w:eastAsia="Times New Roman" w:cs="Times New Roman"/>
          <w:szCs w:val="24"/>
        </w:rPr>
        <w:t xml:space="preserve">πενδύσεων θα αυξηθεί στο 1,25 δισεκατομμύριο ευρώ, ενώ με τα αντίμετρα, τα οποία έχουν συμφωνηθεί ήδη με τους θεσμούς, θα ξεπεράσει το 1,5 δισεκατομμύριο ευρώ και θα φτάσει το 1,55 δισεκατομμύριο ευρώ. </w:t>
      </w:r>
    </w:p>
    <w:p w14:paraId="46602A0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Αυτά δεν είναι απλά νούμερα</w:t>
      </w:r>
      <w:r>
        <w:rPr>
          <w:rFonts w:eastAsia="Times New Roman" w:cs="Times New Roman"/>
          <w:szCs w:val="24"/>
        </w:rPr>
        <w:t xml:space="preserve">. Η αύξηση αυτή είναι πάρα πολύ κρίσιμη, γιατί μέσω του εθνικού </w:t>
      </w:r>
      <w:r>
        <w:rPr>
          <w:rFonts w:eastAsia="Times New Roman" w:cs="Times New Roman"/>
          <w:szCs w:val="24"/>
        </w:rPr>
        <w:t>Π</w:t>
      </w:r>
      <w:r>
        <w:rPr>
          <w:rFonts w:eastAsia="Times New Roman" w:cs="Times New Roman"/>
          <w:szCs w:val="24"/>
        </w:rPr>
        <w:t xml:space="preserve">ρογράμματος </w:t>
      </w:r>
      <w:r>
        <w:rPr>
          <w:rFonts w:eastAsia="Times New Roman" w:cs="Times New Roman"/>
          <w:szCs w:val="24"/>
        </w:rPr>
        <w:t>Δ</w:t>
      </w:r>
      <w:r>
        <w:rPr>
          <w:rFonts w:eastAsia="Times New Roman" w:cs="Times New Roman"/>
          <w:szCs w:val="24"/>
        </w:rPr>
        <w:t xml:space="preserve">ημοσίων </w:t>
      </w:r>
      <w:r>
        <w:rPr>
          <w:rFonts w:eastAsia="Times New Roman" w:cs="Times New Roman"/>
          <w:szCs w:val="24"/>
        </w:rPr>
        <w:t>Ε</w:t>
      </w:r>
      <w:r>
        <w:rPr>
          <w:rFonts w:eastAsia="Times New Roman" w:cs="Times New Roman"/>
          <w:szCs w:val="24"/>
        </w:rPr>
        <w:t>πενδύσεων έχουμε τη δυνατότητα να υλοποιήσουμε έργα σε όλη τη χώρα, έργα τα οποία δεν μπορούν να υλοποιηθούν από άλλες χρηματοδοτικές πηγές, έργα τα οποία σχεδιάζονται μ</w:t>
      </w:r>
      <w:r>
        <w:rPr>
          <w:rFonts w:eastAsia="Times New Roman" w:cs="Times New Roman"/>
          <w:szCs w:val="24"/>
        </w:rPr>
        <w:t xml:space="preserve">ε τη συμμετοχή των τοπικών κοινωνιών στη λήψη των αποφάσεων, γιατί είναι οι ίδιες οι τοπικές κοινωνίες οι οποίες γνωρίζουν καλύτερα ποιες είναι οι ανάγκες τους και ποιες είναι οι προτεραιότητές τους. </w:t>
      </w:r>
    </w:p>
    <w:p w14:paraId="46602A0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Σε αυτή, λοιπόν, τη λογική θεσμοθετήσαμε ήδη από το εθν</w:t>
      </w:r>
      <w:r>
        <w:rPr>
          <w:rFonts w:eastAsia="Times New Roman" w:cs="Times New Roman"/>
          <w:szCs w:val="24"/>
        </w:rPr>
        <w:t xml:space="preserve">ικό </w:t>
      </w:r>
      <w:r>
        <w:rPr>
          <w:rFonts w:eastAsia="Times New Roman" w:cs="Times New Roman"/>
          <w:szCs w:val="24"/>
        </w:rPr>
        <w:t>Π</w:t>
      </w:r>
      <w:r>
        <w:rPr>
          <w:rFonts w:eastAsia="Times New Roman" w:cs="Times New Roman"/>
          <w:szCs w:val="24"/>
        </w:rPr>
        <w:t xml:space="preserve">ρόγραμμα </w:t>
      </w:r>
      <w:r>
        <w:rPr>
          <w:rFonts w:eastAsia="Times New Roman" w:cs="Times New Roman"/>
          <w:szCs w:val="24"/>
        </w:rPr>
        <w:t>Δ</w:t>
      </w:r>
      <w:r>
        <w:rPr>
          <w:rFonts w:eastAsia="Times New Roman" w:cs="Times New Roman"/>
          <w:szCs w:val="24"/>
        </w:rPr>
        <w:t xml:space="preserve">ημοσίων </w:t>
      </w:r>
      <w:r>
        <w:rPr>
          <w:rFonts w:eastAsia="Times New Roman" w:cs="Times New Roman"/>
          <w:szCs w:val="24"/>
        </w:rPr>
        <w:t>Ε</w:t>
      </w:r>
      <w:r>
        <w:rPr>
          <w:rFonts w:eastAsia="Times New Roman" w:cs="Times New Roman"/>
          <w:szCs w:val="24"/>
        </w:rPr>
        <w:t xml:space="preserve">πενδύσεων ειδικά αναπτυξιακά προγράμματα για τα νησιά του Αιγαίου, για το </w:t>
      </w:r>
      <w:r>
        <w:rPr>
          <w:rFonts w:eastAsia="Times New Roman" w:cs="Times New Roman"/>
          <w:szCs w:val="24"/>
        </w:rPr>
        <w:t>β</w:t>
      </w:r>
      <w:r>
        <w:rPr>
          <w:rFonts w:eastAsia="Times New Roman" w:cs="Times New Roman"/>
          <w:szCs w:val="24"/>
        </w:rPr>
        <w:t xml:space="preserve">όρειο και το </w:t>
      </w:r>
      <w:r>
        <w:rPr>
          <w:rFonts w:eastAsia="Times New Roman" w:cs="Times New Roman"/>
          <w:szCs w:val="24"/>
        </w:rPr>
        <w:t>ν</w:t>
      </w:r>
      <w:r>
        <w:rPr>
          <w:rFonts w:eastAsia="Times New Roman" w:cs="Times New Roman"/>
          <w:szCs w:val="24"/>
        </w:rPr>
        <w:t xml:space="preserve">ότιο Αιγαίο, για να αντιμετωπίσουμε τα προβλήματα που δημιουργεί η </w:t>
      </w:r>
      <w:proofErr w:type="spellStart"/>
      <w:r>
        <w:rPr>
          <w:rFonts w:eastAsia="Times New Roman" w:cs="Times New Roman"/>
          <w:szCs w:val="24"/>
        </w:rPr>
        <w:t>νησιωτικότητα</w:t>
      </w:r>
      <w:proofErr w:type="spellEnd"/>
      <w:r>
        <w:rPr>
          <w:rFonts w:eastAsia="Times New Roman" w:cs="Times New Roman"/>
          <w:szCs w:val="24"/>
        </w:rPr>
        <w:t>, αλλά κι επειδή έχουν σηκώσει το μεγαλύτερο βάρος του προσφυγι</w:t>
      </w:r>
      <w:r>
        <w:rPr>
          <w:rFonts w:eastAsia="Times New Roman" w:cs="Times New Roman"/>
          <w:szCs w:val="24"/>
        </w:rPr>
        <w:t xml:space="preserve">κού ζητήματος και τη Δευτέρα υπογράφουμε τη σχετική υπουργική απόφαση για να αρχίσει η ένταξη έργων σε αυτά τα ειδικά αναπτυξιακά προγράμματα, τα οποία θα </w:t>
      </w:r>
      <w:r>
        <w:rPr>
          <w:rFonts w:eastAsia="Times New Roman" w:cs="Times New Roman"/>
          <w:szCs w:val="24"/>
        </w:rPr>
        <w:lastRenderedPageBreak/>
        <w:t xml:space="preserve">ενισχυθούν από το </w:t>
      </w:r>
      <w:r>
        <w:rPr>
          <w:rFonts w:eastAsia="Times New Roman" w:cs="Times New Roman"/>
          <w:szCs w:val="24"/>
        </w:rPr>
        <w:t>Π</w:t>
      </w:r>
      <w:r>
        <w:rPr>
          <w:rFonts w:eastAsia="Times New Roman" w:cs="Times New Roman"/>
          <w:szCs w:val="24"/>
        </w:rPr>
        <w:t xml:space="preserve">ρόγραμμα </w:t>
      </w:r>
      <w:r>
        <w:rPr>
          <w:rFonts w:eastAsia="Times New Roman" w:cs="Times New Roman"/>
          <w:szCs w:val="24"/>
        </w:rPr>
        <w:t>Δ</w:t>
      </w:r>
      <w:r>
        <w:rPr>
          <w:rFonts w:eastAsia="Times New Roman" w:cs="Times New Roman"/>
          <w:szCs w:val="24"/>
        </w:rPr>
        <w:t xml:space="preserve">ημοσίων </w:t>
      </w:r>
      <w:r>
        <w:rPr>
          <w:rFonts w:eastAsia="Times New Roman" w:cs="Times New Roman"/>
          <w:szCs w:val="24"/>
        </w:rPr>
        <w:t>Ε</w:t>
      </w:r>
      <w:r>
        <w:rPr>
          <w:rFonts w:eastAsia="Times New Roman" w:cs="Times New Roman"/>
          <w:szCs w:val="24"/>
        </w:rPr>
        <w:t>πενδύσεων. Θεωρούμε, λοιπόν, ότι</w:t>
      </w:r>
      <w:r>
        <w:rPr>
          <w:rFonts w:eastAsia="Times New Roman" w:cs="Times New Roman"/>
          <w:szCs w:val="24"/>
        </w:rPr>
        <w:t>,</w:t>
      </w:r>
      <w:r>
        <w:rPr>
          <w:rFonts w:eastAsia="Times New Roman" w:cs="Times New Roman"/>
          <w:szCs w:val="24"/>
        </w:rPr>
        <w:t xml:space="preserve"> ειδικά στις σημερινές συνθήκε</w:t>
      </w:r>
      <w:r>
        <w:rPr>
          <w:rFonts w:eastAsia="Times New Roman" w:cs="Times New Roman"/>
          <w:szCs w:val="24"/>
        </w:rPr>
        <w:t>ς</w:t>
      </w:r>
      <w:r>
        <w:rPr>
          <w:rFonts w:eastAsia="Times New Roman" w:cs="Times New Roman"/>
          <w:szCs w:val="24"/>
        </w:rPr>
        <w:t>,</w:t>
      </w:r>
      <w:r>
        <w:rPr>
          <w:rFonts w:eastAsia="Times New Roman" w:cs="Times New Roman"/>
          <w:szCs w:val="24"/>
        </w:rPr>
        <w:t xml:space="preserve"> δεν υπάρχει κανένα περιθώριο για χαλαρή -αν θέλετε- αξιοποίηση των διαθέσιμων χρηματοδοτικών πηγών. </w:t>
      </w:r>
    </w:p>
    <w:p w14:paraId="46602A0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Έ</w:t>
      </w:r>
      <w:r>
        <w:rPr>
          <w:rFonts w:eastAsia="Times New Roman" w:cs="Times New Roman"/>
          <w:szCs w:val="24"/>
        </w:rPr>
        <w:t>ρχομαι τώρα στα αντίμετρα. Όλα τα παραπάνω σ</w:t>
      </w:r>
      <w:r>
        <w:rPr>
          <w:rFonts w:eastAsia="Times New Roman" w:cs="Times New Roman"/>
          <w:szCs w:val="24"/>
        </w:rPr>
        <w:t>ά</w:t>
      </w:r>
      <w:r>
        <w:rPr>
          <w:rFonts w:eastAsia="Times New Roman" w:cs="Times New Roman"/>
          <w:szCs w:val="24"/>
        </w:rPr>
        <w:t>ς τα είπα γιατί αυτά ήταν και τα όπλα με τα οποία προσήλθαμε στη διαπραγμάτευση. Η επίτευξη δημοσιονομικής</w:t>
      </w:r>
      <w:r>
        <w:rPr>
          <w:rFonts w:eastAsia="Times New Roman" w:cs="Times New Roman"/>
          <w:szCs w:val="24"/>
        </w:rPr>
        <w:t xml:space="preserve"> σταθεροποίησης, η εξυγίανση των προγραμμάτων, η σταθερότητα που υπάρχει πλέον σε όλες τις χρηματοδοτήσεις είναι ακριβώς τα όπλα τα οποία χρησιμοποιήσαμε στη διαπραγμάτευση και πετύχαμε μέσα στη συμφωνία να περιλαμβάνονται και 900 εκατομμύρια ευρώ αναπτυξι</w:t>
      </w:r>
      <w:r>
        <w:rPr>
          <w:rFonts w:eastAsia="Times New Roman" w:cs="Times New Roman"/>
          <w:szCs w:val="24"/>
        </w:rPr>
        <w:t>ακά μέτρα, θετικές παρεμβάσεις -300 εκατομμύρια τον χρόνο μέχρι το 2021-</w:t>
      </w:r>
      <w:r>
        <w:rPr>
          <w:rFonts w:eastAsia="Times New Roman" w:cs="Times New Roman"/>
          <w:szCs w:val="24"/>
        </w:rPr>
        <w:t>,</w:t>
      </w:r>
      <w:r>
        <w:rPr>
          <w:rFonts w:eastAsia="Times New Roman" w:cs="Times New Roman"/>
          <w:szCs w:val="24"/>
        </w:rPr>
        <w:t xml:space="preserve"> οι οποίες θα έχουν σημαντικό αντίκτυπο στην ελληνική οικονομία. </w:t>
      </w:r>
    </w:p>
    <w:p w14:paraId="46602A0A"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Πιο συγκεκριμένα, τα αντίμετρα αυτά τα οποία έχουμε συμφωνήσει με τους θεσμούς, περιλαμβάνουν: 100 εκατομμύρια κάθε </w:t>
      </w:r>
      <w:r>
        <w:rPr>
          <w:rFonts w:eastAsia="Times New Roman" w:cs="Times New Roman"/>
          <w:szCs w:val="24"/>
        </w:rPr>
        <w:t xml:space="preserve">χρόνο για την ενεργειακή αναβάθμιση </w:t>
      </w:r>
      <w:proofErr w:type="spellStart"/>
      <w:r>
        <w:rPr>
          <w:rFonts w:eastAsia="Times New Roman" w:cs="Times New Roman"/>
          <w:szCs w:val="24"/>
        </w:rPr>
        <w:t>ενεργοβόρων</w:t>
      </w:r>
      <w:proofErr w:type="spellEnd"/>
      <w:r>
        <w:rPr>
          <w:rFonts w:eastAsia="Times New Roman" w:cs="Times New Roman"/>
          <w:szCs w:val="24"/>
        </w:rPr>
        <w:t xml:space="preserve"> βιομηχανιών και μεταποιητικών επιχειρήσεων, ένα βασικό πρόβλημα ανταγωνιστικότητας των ελληνικών επιχειρήσεων</w:t>
      </w:r>
      <w:r>
        <w:rPr>
          <w:rFonts w:eastAsia="Times New Roman" w:cs="Times New Roman"/>
          <w:szCs w:val="24"/>
        </w:rPr>
        <w:t>,</w:t>
      </w:r>
      <w:r>
        <w:rPr>
          <w:rFonts w:eastAsia="Times New Roman" w:cs="Times New Roman"/>
          <w:szCs w:val="24"/>
        </w:rPr>
        <w:t xml:space="preserve"> το οποίο θα επιχειρήσουμε να επιλύσουμε και μέσω αυτής της παρέμβασης. Άλλα 100 εκατομμύρια θα δι</w:t>
      </w:r>
      <w:r>
        <w:rPr>
          <w:rFonts w:eastAsia="Times New Roman" w:cs="Times New Roman"/>
          <w:szCs w:val="24"/>
        </w:rPr>
        <w:t>ατεθούν για την επιπλέον χρηματοδότηση του νέου αναπτυξιακού νόμου</w:t>
      </w:r>
      <w:r>
        <w:rPr>
          <w:rFonts w:eastAsia="Times New Roman" w:cs="Times New Roman"/>
          <w:szCs w:val="24"/>
        </w:rPr>
        <w:t>,</w:t>
      </w:r>
      <w:r>
        <w:rPr>
          <w:rFonts w:eastAsia="Times New Roman" w:cs="Times New Roman"/>
          <w:szCs w:val="24"/>
        </w:rPr>
        <w:t xml:space="preserve"> για να ανταποκριθούμε στη ζήτηση η οποία έχει προκύψει τους τελευταίους μήνες και η οποία δεν μπορεί να καλυφθεί μόνο από τος διαθέσιμους πόρους, ενώ τέλος 100 εκατομμύρια ακόμα τον χρόνο </w:t>
      </w:r>
      <w:r>
        <w:rPr>
          <w:rFonts w:eastAsia="Times New Roman" w:cs="Times New Roman"/>
          <w:szCs w:val="24"/>
        </w:rPr>
        <w:t xml:space="preserve">θα χρηματοδοτήσουν σημαντικές αγροτικές υποδομές, αρδευτικά και εγγειοβελτιωτικά δίκτυα, αγροτικούς δρόμους, μια παρέμβαση η οποία </w:t>
      </w:r>
      <w:r>
        <w:rPr>
          <w:rFonts w:eastAsia="Times New Roman" w:cs="Times New Roman"/>
          <w:szCs w:val="24"/>
        </w:rPr>
        <w:lastRenderedPageBreak/>
        <w:t>συνδυαζόμενη και με τη μείωση του φορολογικού συντελεστή στο 13% όλων των αγροτικών προϊόντων που προορίζονται για την παραγω</w:t>
      </w:r>
      <w:r>
        <w:rPr>
          <w:rFonts w:eastAsia="Times New Roman" w:cs="Times New Roman"/>
          <w:szCs w:val="24"/>
        </w:rPr>
        <w:t>γή, μέτρο που θα ισχύει αναδρομικά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2017, συνιστά μια συνολική παρέμβαση χρηματοδοτική και φορολογική διευκόλυνση</w:t>
      </w:r>
      <w:r>
        <w:rPr>
          <w:rFonts w:eastAsia="Times New Roman" w:cs="Times New Roman"/>
          <w:szCs w:val="24"/>
        </w:rPr>
        <w:t>,</w:t>
      </w:r>
      <w:r>
        <w:rPr>
          <w:rFonts w:eastAsia="Times New Roman" w:cs="Times New Roman"/>
          <w:szCs w:val="24"/>
        </w:rPr>
        <w:t xml:space="preserve"> για να ανακουφιστούν οι αγρότες και να διευκολυνθεί η αγροτική παραγωγή. Τα αναπτυξιακά αυτά αντίμετρα είναι παρεμβάσεις που αφορούν ό</w:t>
      </w:r>
      <w:r>
        <w:rPr>
          <w:rFonts w:eastAsia="Times New Roman" w:cs="Times New Roman"/>
          <w:szCs w:val="24"/>
        </w:rPr>
        <w:t>λο το εύρος της παραγωγής -τη βιομηχανία, τη μεταποίηση και τον αγροτικό τομέα- και είναι παρεμβάσεις οι οποίες θα διατηρηθούν και μετά την ολοκλήρωση αυτής της τριετίας. Τα αναπτυξιακά, λοιπόν, αντίμετρα ήρθαν για να μείνουν και μετά από αυτή την περίοδο.</w:t>
      </w:r>
    </w:p>
    <w:p w14:paraId="46602A0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αυτές τις ημέρες καλούμαστε όλοι να πάρουμε πολύ κρίσιμες αποφάσεις για το μέλλον της χώρας. Η συμφωνία είναι δύσκολη. Περιέχει δύσκολα σημεία</w:t>
      </w:r>
      <w:r>
        <w:rPr>
          <w:rFonts w:eastAsia="Times New Roman" w:cs="Times New Roman"/>
          <w:szCs w:val="24"/>
        </w:rPr>
        <w:t>,</w:t>
      </w:r>
      <w:r>
        <w:rPr>
          <w:rFonts w:eastAsia="Times New Roman" w:cs="Times New Roman"/>
          <w:szCs w:val="24"/>
        </w:rPr>
        <w:t xml:space="preserve"> που πληγώνουν περισσότερο τη δική μας κοινωνική βάση. Ανοίγει, όμως, και τον δρόμο</w:t>
      </w:r>
      <w:r>
        <w:rPr>
          <w:rFonts w:eastAsia="Times New Roman" w:cs="Times New Roman"/>
          <w:szCs w:val="24"/>
        </w:rPr>
        <w:t xml:space="preserve"> για την οριστική έξοδο από την κρίση και τα μνημόνια. Πλέον δεν υπάρχουν δικαιολογίες. Ο στόχος όλων πρέπει να είναι η ανάπτυξη και η δημιουργία θέσεων εργασίας. Για εμάς, όμως, η ανάπτυξη δεν είναι ουδέτερο μέγεθος. Για εμάς η ανάπτυξη είναι κοινωνικά κα</w:t>
      </w:r>
      <w:r>
        <w:rPr>
          <w:rFonts w:eastAsia="Times New Roman" w:cs="Times New Roman"/>
          <w:szCs w:val="24"/>
        </w:rPr>
        <w:t>ι ταξικά προσδιορισμένη. Γι</w:t>
      </w:r>
      <w:r>
        <w:rPr>
          <w:rFonts w:eastAsia="Times New Roman" w:cs="Times New Roman"/>
          <w:szCs w:val="24"/>
        </w:rPr>
        <w:t>α</w:t>
      </w:r>
      <w:r>
        <w:rPr>
          <w:rFonts w:eastAsia="Times New Roman" w:cs="Times New Roman"/>
          <w:szCs w:val="24"/>
        </w:rPr>
        <w:t xml:space="preserve"> αυτό και τις χρηματοδοτήσεις τις προσανατολίζουμε κυρίως προς τους μικρομεσαίους. Γι</w:t>
      </w:r>
      <w:r>
        <w:rPr>
          <w:rFonts w:eastAsia="Times New Roman" w:cs="Times New Roman"/>
          <w:szCs w:val="24"/>
        </w:rPr>
        <w:t>α</w:t>
      </w:r>
      <w:r>
        <w:rPr>
          <w:rFonts w:eastAsia="Times New Roman" w:cs="Times New Roman"/>
          <w:szCs w:val="24"/>
        </w:rPr>
        <w:t xml:space="preserve"> αυτό και γίνεται μία σοβαρή προσπάθεια για το Υπουργείο Εργασίας για την αναμόρφωση του ΣΕΠΕ και των μηχανισμών εποπτείας της αγοράς εργασίας</w:t>
      </w:r>
      <w:r>
        <w:rPr>
          <w:rFonts w:eastAsia="Times New Roman" w:cs="Times New Roman"/>
          <w:szCs w:val="24"/>
        </w:rPr>
        <w:t>. Θέλουμε, επίσης, η ανάπτυξη να είναι συμμετοχική.</w:t>
      </w:r>
    </w:p>
    <w:p w14:paraId="46602A0C"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Οι αναπτυξιακές παρεμβάσεις πρέπει να είναι αποτέλεσμα δημοκρατικής διαβούλευσης με τους πολίτες και τους οργανωμένους φορείς τους και όχι να γίνονται ερήμην τους. Θέλουμε ανάπτυξη η οποία θα είναι ισόρρο</w:t>
      </w:r>
      <w:r>
        <w:rPr>
          <w:rFonts w:eastAsia="Times New Roman" w:cs="Times New Roman"/>
          <w:szCs w:val="24"/>
        </w:rPr>
        <w:t>πη και θα αγκαλιάζει όλη τη χώρα. Γι</w:t>
      </w:r>
      <w:r>
        <w:rPr>
          <w:rFonts w:eastAsia="Times New Roman" w:cs="Times New Roman"/>
          <w:szCs w:val="24"/>
        </w:rPr>
        <w:t>α</w:t>
      </w:r>
      <w:r>
        <w:rPr>
          <w:rFonts w:eastAsia="Times New Roman" w:cs="Times New Roman"/>
          <w:szCs w:val="24"/>
        </w:rPr>
        <w:t xml:space="preserve"> αυτό προχωρούμε σε </w:t>
      </w:r>
      <w:proofErr w:type="spellStart"/>
      <w:r>
        <w:rPr>
          <w:rFonts w:eastAsia="Times New Roman" w:cs="Times New Roman"/>
          <w:szCs w:val="24"/>
        </w:rPr>
        <w:t>στοχευμένες</w:t>
      </w:r>
      <w:proofErr w:type="spellEnd"/>
      <w:r>
        <w:rPr>
          <w:rFonts w:eastAsia="Times New Roman" w:cs="Times New Roman"/>
          <w:szCs w:val="24"/>
        </w:rPr>
        <w:t xml:space="preserve"> παρεμβάσεις, όπως τα ειδικά αναπτυξιακά προγράμματα για τα νησιά του Αιγαίου που σας ανέφερα νωρίτερα, οι οποίες αποκαθιστούν την ισορροπία και αντιμετωπίζουν ειδικά αναπτυξιακά προβλήματ</w:t>
      </w:r>
      <w:r>
        <w:rPr>
          <w:rFonts w:eastAsia="Times New Roman" w:cs="Times New Roman"/>
          <w:szCs w:val="24"/>
        </w:rPr>
        <w:t>α, ειδικές προκλήσεις</w:t>
      </w:r>
      <w:r>
        <w:rPr>
          <w:rFonts w:eastAsia="Times New Roman" w:cs="Times New Roman"/>
          <w:szCs w:val="24"/>
        </w:rPr>
        <w:t>,</w:t>
      </w:r>
      <w:r>
        <w:rPr>
          <w:rFonts w:eastAsia="Times New Roman" w:cs="Times New Roman"/>
          <w:szCs w:val="24"/>
        </w:rPr>
        <w:t xml:space="preserve"> που αντιμετωπίζουν συγκεκριμένες περιοχές της χώρας. </w:t>
      </w:r>
      <w:r>
        <w:rPr>
          <w:rFonts w:eastAsia="Times New Roman" w:cs="Times New Roman"/>
          <w:szCs w:val="24"/>
        </w:rPr>
        <w:t>Θ</w:t>
      </w:r>
      <w:r>
        <w:rPr>
          <w:rFonts w:eastAsia="Times New Roman" w:cs="Times New Roman"/>
          <w:szCs w:val="24"/>
        </w:rPr>
        <w:t>έλουμε, τέλος, ανάπτυξη η οποία θα είναι διατηρήσιμη, που θα στηρίζεται σε στέρεες βάσεις, όχι σε φούσκες, όπως συνέβη πολλές φορές στο παρελθόν. Γι</w:t>
      </w:r>
      <w:r>
        <w:rPr>
          <w:rFonts w:eastAsia="Times New Roman" w:cs="Times New Roman"/>
          <w:szCs w:val="24"/>
        </w:rPr>
        <w:t>α</w:t>
      </w:r>
      <w:r>
        <w:rPr>
          <w:rFonts w:eastAsia="Times New Roman" w:cs="Times New Roman"/>
          <w:szCs w:val="24"/>
        </w:rPr>
        <w:t xml:space="preserve"> αυτό και κατευθύνουμε όλες τι</w:t>
      </w:r>
      <w:r>
        <w:rPr>
          <w:rFonts w:eastAsia="Times New Roman" w:cs="Times New Roman"/>
          <w:szCs w:val="24"/>
        </w:rPr>
        <w:t>ς χρηματοδοτικές μας παρεμβάσεις σε εκείνους τους τομείς που η χώρα διαθέτει συγκριτικά πλεονεκτήματα, στην εξωστρέφεια, την τεχνολογική αναβάθμιση και τη διαφοροποίηση της παραγωγικής ικανότητας της οικονομίας.</w:t>
      </w:r>
    </w:p>
    <w:p w14:paraId="46602A0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Με σκληρή δουλειά, με αποφασιστικότητα και μ</w:t>
      </w:r>
      <w:r>
        <w:rPr>
          <w:rFonts w:eastAsia="Times New Roman" w:cs="Times New Roman"/>
          <w:szCs w:val="24"/>
        </w:rPr>
        <w:t xml:space="preserve">ε </w:t>
      </w:r>
      <w:proofErr w:type="spellStart"/>
      <w:r>
        <w:rPr>
          <w:rFonts w:eastAsia="Times New Roman" w:cs="Times New Roman"/>
          <w:szCs w:val="24"/>
        </w:rPr>
        <w:t>στοχοπροσήλωση</w:t>
      </w:r>
      <w:proofErr w:type="spellEnd"/>
      <w:r>
        <w:rPr>
          <w:rFonts w:eastAsia="Times New Roman" w:cs="Times New Roman"/>
          <w:szCs w:val="24"/>
        </w:rPr>
        <w:t>, είμαι βέβαιος ότι θα τα καταφέρουμε.</w:t>
      </w:r>
    </w:p>
    <w:p w14:paraId="46602A0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46602A0F" w14:textId="77777777" w:rsidR="008E1586" w:rsidRDefault="0078692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46602A10"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πολύ τον Υπουργό κ. </w:t>
      </w:r>
      <w:proofErr w:type="spellStart"/>
      <w:r>
        <w:rPr>
          <w:rFonts w:eastAsia="Times New Roman" w:cs="Times New Roman"/>
          <w:szCs w:val="24"/>
        </w:rPr>
        <w:t>Χαρίτση</w:t>
      </w:r>
      <w:proofErr w:type="spellEnd"/>
      <w:r>
        <w:rPr>
          <w:rFonts w:eastAsia="Times New Roman" w:cs="Times New Roman"/>
          <w:szCs w:val="24"/>
        </w:rPr>
        <w:t>.</w:t>
      </w:r>
    </w:p>
    <w:p w14:paraId="46602A11"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από τους ομιλητές ο κ. Μάριος </w:t>
      </w:r>
      <w:r>
        <w:rPr>
          <w:rFonts w:eastAsia="Times New Roman" w:cs="Times New Roman"/>
          <w:szCs w:val="24"/>
        </w:rPr>
        <w:t>Γεωργιάδης από την Ένωση Κεντρώων.</w:t>
      </w:r>
    </w:p>
    <w:p w14:paraId="46602A12"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Ευχαριστώ, κύριε Πρόεδρε.</w:t>
      </w:r>
    </w:p>
    <w:p w14:paraId="46602A13"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Αγαπητοί συνάδελφοι Βουλευτές, έχουμε </w:t>
      </w:r>
      <w:r>
        <w:rPr>
          <w:rFonts w:eastAsia="Times New Roman" w:cs="Times New Roman"/>
          <w:szCs w:val="24"/>
          <w:lang w:val="en-US"/>
        </w:rPr>
        <w:t>Final</w:t>
      </w:r>
      <w:r>
        <w:rPr>
          <w:rFonts w:eastAsia="Times New Roman" w:cs="Times New Roman"/>
          <w:szCs w:val="24"/>
        </w:rPr>
        <w:t xml:space="preserve"> </w:t>
      </w:r>
      <w:r>
        <w:rPr>
          <w:rFonts w:eastAsia="Times New Roman" w:cs="Times New Roman"/>
          <w:szCs w:val="24"/>
          <w:lang w:val="en-US"/>
        </w:rPr>
        <w:t>Four</w:t>
      </w:r>
      <w:r>
        <w:rPr>
          <w:rFonts w:eastAsia="Times New Roman" w:cs="Times New Roman"/>
          <w:szCs w:val="24"/>
        </w:rPr>
        <w:t xml:space="preserve"> σε λίγες ημέρες και θα μου επιτρέψετε να χρησιμοποιήσω έναν </w:t>
      </w:r>
      <w:proofErr w:type="spellStart"/>
      <w:r>
        <w:rPr>
          <w:rFonts w:eastAsia="Times New Roman" w:cs="Times New Roman"/>
          <w:szCs w:val="24"/>
        </w:rPr>
        <w:t>μπασκετικό</w:t>
      </w:r>
      <w:proofErr w:type="spellEnd"/>
      <w:r>
        <w:rPr>
          <w:rFonts w:eastAsia="Times New Roman" w:cs="Times New Roman"/>
          <w:szCs w:val="24"/>
        </w:rPr>
        <w:t xml:space="preserve"> όρο. «</w:t>
      </w:r>
      <w:r>
        <w:rPr>
          <w:rFonts w:eastAsia="Times New Roman" w:cs="Times New Roman"/>
          <w:szCs w:val="24"/>
          <w:lang w:val="en-US"/>
        </w:rPr>
        <w:t>Back</w:t>
      </w:r>
      <w:r>
        <w:rPr>
          <w:rFonts w:eastAsia="Times New Roman" w:cs="Times New Roman"/>
          <w:szCs w:val="24"/>
        </w:rPr>
        <w:t xml:space="preserve"> </w:t>
      </w:r>
      <w:r>
        <w:rPr>
          <w:rFonts w:eastAsia="Times New Roman" w:cs="Times New Roman"/>
          <w:szCs w:val="24"/>
          <w:lang w:val="en-US"/>
        </w:rPr>
        <w:t>to</w:t>
      </w:r>
      <w:r>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 μνημόνιο μόνο εσείς μπορείτε να το κ</w:t>
      </w:r>
      <w:r>
        <w:rPr>
          <w:rFonts w:eastAsia="Times New Roman" w:cs="Times New Roman"/>
          <w:szCs w:val="24"/>
        </w:rPr>
        <w:t xml:space="preserve">αταφέρετε. </w:t>
      </w:r>
      <w:r>
        <w:rPr>
          <w:rFonts w:eastAsia="Times New Roman" w:cs="Times New Roman"/>
          <w:szCs w:val="24"/>
        </w:rPr>
        <w:t>Ε</w:t>
      </w:r>
      <w:r>
        <w:rPr>
          <w:rFonts w:eastAsia="Times New Roman" w:cs="Times New Roman"/>
          <w:szCs w:val="24"/>
        </w:rPr>
        <w:t>ίμαι σίγουρος ότι του χρόνου μπορείτε να κάνετε και το «</w:t>
      </w:r>
      <w:r>
        <w:rPr>
          <w:rFonts w:eastAsia="Times New Roman" w:cs="Times New Roman"/>
          <w:szCs w:val="24"/>
          <w:lang w:val="en-US"/>
        </w:rPr>
        <w:t>three</w:t>
      </w:r>
      <w:r>
        <w:rPr>
          <w:rFonts w:eastAsia="Times New Roman" w:cs="Times New Roman"/>
          <w:szCs w:val="24"/>
        </w:rPr>
        <w:t>-</w:t>
      </w:r>
      <w:r>
        <w:rPr>
          <w:rFonts w:eastAsia="Times New Roman" w:cs="Times New Roman"/>
          <w:szCs w:val="24"/>
          <w:lang w:val="en-US"/>
        </w:rPr>
        <w:t>peat</w:t>
      </w:r>
      <w:r>
        <w:rPr>
          <w:rFonts w:eastAsia="Times New Roman" w:cs="Times New Roman"/>
          <w:szCs w:val="24"/>
        </w:rPr>
        <w:t xml:space="preserve">», να μας φέρετε και τρίτο, κάτι που πολύ λίγες ομάδες στην Ευρώπη έχουν καταφέρει. Το μόνο σίγουρο είναι ότι είναι μνημόνιο και είναι το τέταρτο </w:t>
      </w:r>
      <w:r>
        <w:rPr>
          <w:rFonts w:eastAsia="Times New Roman" w:cs="Times New Roman"/>
          <w:szCs w:val="24"/>
        </w:rPr>
        <w:t>κ</w:t>
      </w:r>
      <w:r>
        <w:rPr>
          <w:rFonts w:eastAsia="Times New Roman" w:cs="Times New Roman"/>
          <w:szCs w:val="24"/>
        </w:rPr>
        <w:t>αι</w:t>
      </w:r>
      <w:r>
        <w:rPr>
          <w:rFonts w:eastAsia="Times New Roman" w:cs="Times New Roman"/>
          <w:szCs w:val="24"/>
        </w:rPr>
        <w:t>,</w:t>
      </w:r>
      <w:r>
        <w:rPr>
          <w:rFonts w:eastAsia="Times New Roman" w:cs="Times New Roman"/>
          <w:szCs w:val="24"/>
        </w:rPr>
        <w:t xml:space="preserve"> μάλιστα, χωρίς χρηματοδότησ</w:t>
      </w:r>
      <w:r>
        <w:rPr>
          <w:rFonts w:eastAsia="Times New Roman" w:cs="Times New Roman"/>
          <w:szCs w:val="24"/>
        </w:rPr>
        <w:t>η και ό,τι και αν λέτε, δεν ισχύει.</w:t>
      </w:r>
    </w:p>
    <w:p w14:paraId="46602A14"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Το οξύμωρο είναι ότι φέρνετε ένα μνημόνιο με τίτλο</w:t>
      </w:r>
      <w:r>
        <w:rPr>
          <w:rFonts w:eastAsia="Times New Roman" w:cs="Times New Roman"/>
          <w:szCs w:val="24"/>
        </w:rPr>
        <w:t>:</w:t>
      </w:r>
      <w:r>
        <w:rPr>
          <w:rFonts w:eastAsia="Times New Roman" w:cs="Times New Roman"/>
          <w:szCs w:val="24"/>
        </w:rPr>
        <w:t xml:space="preserve"> «Προσεχώς». Έχουμε μάθει, χωρίς να είμαι νομικός, ότι</w:t>
      </w:r>
      <w:r>
        <w:rPr>
          <w:rFonts w:eastAsia="Times New Roman" w:cs="Times New Roman"/>
          <w:szCs w:val="24"/>
        </w:rPr>
        <w:t>,</w:t>
      </w:r>
      <w:r>
        <w:rPr>
          <w:rFonts w:eastAsia="Times New Roman" w:cs="Times New Roman"/>
          <w:szCs w:val="24"/>
        </w:rPr>
        <w:t xml:space="preserve"> όταν ψηφίζουμε έναν νόμο, έχει άμεση ισχύ. Εσείς φέρνετε κάτι το οποίο θα ισχύσει αν και εφόσον, υπό προϋποθέσεις κ</w:t>
      </w:r>
      <w:r>
        <w:rPr>
          <w:rFonts w:eastAsia="Times New Roman" w:cs="Times New Roman"/>
          <w:szCs w:val="24"/>
        </w:rPr>
        <w:t xml:space="preserve">αι </w:t>
      </w:r>
      <w:r>
        <w:rPr>
          <w:rFonts w:eastAsia="Times New Roman" w:cs="Times New Roman"/>
          <w:szCs w:val="24"/>
        </w:rPr>
        <w:t>ο</w:t>
      </w:r>
      <w:r>
        <w:rPr>
          <w:rFonts w:eastAsia="Times New Roman" w:cs="Times New Roman"/>
          <w:szCs w:val="24"/>
        </w:rPr>
        <w:t xml:space="preserve">ύτω </w:t>
      </w:r>
      <w:r>
        <w:rPr>
          <w:rFonts w:eastAsia="Times New Roman" w:cs="Times New Roman"/>
          <w:szCs w:val="24"/>
        </w:rPr>
        <w:t>κ</w:t>
      </w:r>
      <w:r>
        <w:rPr>
          <w:rFonts w:eastAsia="Times New Roman" w:cs="Times New Roman"/>
          <w:szCs w:val="24"/>
        </w:rPr>
        <w:t>αθεξής</w:t>
      </w:r>
      <w:r>
        <w:rPr>
          <w:rFonts w:eastAsia="Times New Roman" w:cs="Times New Roman"/>
          <w:szCs w:val="24"/>
        </w:rPr>
        <w:t>. Με βάση το άρθρο 15, εάν πιαστεί το πλεόνασμα 3,5% -το οποίο δεν αρκεί μόνο να το πείτε εσείς, πρέπει να έλθει το ΔΝΤ και ν</w:t>
      </w:r>
      <w:r>
        <w:rPr>
          <w:rFonts w:eastAsia="Times New Roman" w:cs="Times New Roman"/>
          <w:szCs w:val="24"/>
        </w:rPr>
        <w:t>α το επικυρώσει- και εάν συμφωνήσουν ομόφωνα και οι θεσμοί και το ΔΝΤ, τότε μπορείτε να αποδώσετε τα αντίμετρα στον ελληνικό λαό για το ποσό που υπερβαίνει το 3,5%. Δηλαδή, εάν έρθει 3,6%, μόνο το 0,1% θα αποδώσετε.</w:t>
      </w:r>
    </w:p>
    <w:p w14:paraId="46602A1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Να υπενθυμίσω ότι έχουμε και κάτι υπόλοι</w:t>
      </w:r>
      <w:r>
        <w:rPr>
          <w:rFonts w:eastAsia="Times New Roman" w:cs="Times New Roman"/>
          <w:szCs w:val="24"/>
        </w:rPr>
        <w:t>πα. Υπάρχει και ένας κόφτης που εκκρεμεί. Οπότε, το μόνο σίγουρο είναι ότι</w:t>
      </w:r>
      <w:r>
        <w:rPr>
          <w:rFonts w:eastAsia="Times New Roman" w:cs="Times New Roman"/>
          <w:szCs w:val="24"/>
        </w:rPr>
        <w:t>,</w:t>
      </w:r>
      <w:r>
        <w:rPr>
          <w:rFonts w:eastAsia="Times New Roman" w:cs="Times New Roman"/>
          <w:szCs w:val="24"/>
        </w:rPr>
        <w:t xml:space="preserve"> εάν δεν πιάσετε το 3,5%, θα έχουμε και τον κόφτη, θα έχουμε και τα μέτρα που ήδη θα έχουν εφαρμοσθεί και δεν θα πάρει και μία στην τσέπη του ο ελληνικός λαός. Άρα το αφήγημά σας γι</w:t>
      </w:r>
      <w:r>
        <w:rPr>
          <w:rFonts w:eastAsia="Times New Roman" w:cs="Times New Roman"/>
          <w:szCs w:val="24"/>
        </w:rPr>
        <w:t>α τη δέκατη τρίτη σύνταξη έχει κάνει φτερά και μάλιστα έχει κάνει φτερά και η δωδέκατη.</w:t>
      </w:r>
    </w:p>
    <w:p w14:paraId="46602A1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Να πάω στην Αξιωματική Αντιπολίτευση. Σε έναν μήνα, στις 15 Ιουνίου, ετοιμάζεστε για το «Παραιτηθείτε», </w:t>
      </w:r>
      <w:r>
        <w:rPr>
          <w:rFonts w:eastAsia="Times New Roman" w:cs="Times New Roman"/>
          <w:szCs w:val="24"/>
          <w:lang w:val="en-US"/>
        </w:rPr>
        <w:t>volume</w:t>
      </w:r>
      <w:r>
        <w:rPr>
          <w:rFonts w:eastAsia="Times New Roman" w:cs="Times New Roman"/>
          <w:szCs w:val="24"/>
        </w:rPr>
        <w:t xml:space="preserve"> 2. </w:t>
      </w:r>
      <w:r>
        <w:rPr>
          <w:rFonts w:eastAsia="Times New Roman" w:cs="Times New Roman"/>
          <w:szCs w:val="24"/>
        </w:rPr>
        <w:t>Π</w:t>
      </w:r>
      <w:r>
        <w:rPr>
          <w:rFonts w:eastAsia="Times New Roman" w:cs="Times New Roman"/>
          <w:szCs w:val="24"/>
        </w:rPr>
        <w:t xml:space="preserve">είτε ότι είναι επιτυχημένο και πείτε ότι </w:t>
      </w:r>
      <w:r>
        <w:rPr>
          <w:rFonts w:eastAsia="Times New Roman" w:cs="Times New Roman"/>
          <w:szCs w:val="24"/>
        </w:rPr>
        <w:lastRenderedPageBreak/>
        <w:t>παραιτούνται</w:t>
      </w:r>
      <w:r>
        <w:rPr>
          <w:rFonts w:eastAsia="Times New Roman" w:cs="Times New Roman"/>
          <w:szCs w:val="24"/>
        </w:rPr>
        <w:t xml:space="preserve">. Τι θα κάνετε εσείς; Θα μειώσετε τους φόρους και θα βγούμε από τα μνημόνια; Μα, κατά τη δική σας διακυβέρνηση, τους φόρους τους είχατε μειώσει, από τα μνημόνια δεν βγήκαμε και μάλιστα υπογράψατε και εσείς με τη σειρά σας μνημόνιο. </w:t>
      </w:r>
    </w:p>
    <w:p w14:paraId="46602A1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ια και μιλώ για παραιτ</w:t>
      </w:r>
      <w:r>
        <w:rPr>
          <w:rFonts w:eastAsia="Times New Roman" w:cs="Times New Roman"/>
          <w:szCs w:val="24"/>
        </w:rPr>
        <w:t>ήσεις, κύριε Υπουργέ</w:t>
      </w:r>
      <w:r>
        <w:rPr>
          <w:rFonts w:eastAsia="Times New Roman" w:cs="Times New Roman"/>
          <w:szCs w:val="24"/>
        </w:rPr>
        <w:t>,</w:t>
      </w:r>
      <w:r>
        <w:rPr>
          <w:rFonts w:eastAsia="Times New Roman" w:cs="Times New Roman"/>
          <w:szCs w:val="24"/>
        </w:rPr>
        <w:t xml:space="preserve"> βλέπω ότι είστε ακόμη εδώ. Έχει φτάσει στ</w:t>
      </w:r>
      <w:r>
        <w:rPr>
          <w:rFonts w:eastAsia="Times New Roman" w:cs="Times New Roman"/>
          <w:szCs w:val="24"/>
        </w:rPr>
        <w:t>ις</w:t>
      </w:r>
      <w:r>
        <w:rPr>
          <w:rFonts w:eastAsia="Times New Roman" w:cs="Times New Roman"/>
          <w:szCs w:val="24"/>
        </w:rPr>
        <w:t xml:space="preserve"> 5.861 και μάλιστα με φαρδιά-πλατιά την υπογραφή σας και παρ</w:t>
      </w:r>
      <w:r>
        <w:rPr>
          <w:rFonts w:eastAsia="Times New Roman" w:cs="Times New Roman"/>
          <w:szCs w:val="24"/>
        </w:rPr>
        <w:t xml:space="preserve">’ </w:t>
      </w:r>
      <w:r>
        <w:rPr>
          <w:rFonts w:eastAsia="Times New Roman" w:cs="Times New Roman"/>
          <w:szCs w:val="24"/>
        </w:rPr>
        <w:t>όλα αυτά, κάθεστε στο έδρανό σας.</w:t>
      </w:r>
    </w:p>
    <w:p w14:paraId="46602A1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Όμως, απ’ ό,τι μας λένε οι συνάδελφοί σας στα πάνελ, εσείς θέλετε να παραιτηθείτε, αλλά σας κρα</w:t>
      </w:r>
      <w:r>
        <w:rPr>
          <w:rFonts w:eastAsia="Times New Roman" w:cs="Times New Roman"/>
          <w:szCs w:val="24"/>
        </w:rPr>
        <w:t>τάνε –λέει- με το ζόρι, διότι δεν μπορούμε να μαλώσουμε ένα παιδάκι, άμα δεν γράψει σωστά στις εξετάσεις. Τι έχετε να απαντήσετε, κύριε Υπουργέ, στους συναδέλφους σας σε αυτή την προσβολή απέναντί σας, που σας χαρακτηρίζουν παιδάκι και που λένε ότι δεν έχε</w:t>
      </w:r>
      <w:r>
        <w:rPr>
          <w:rFonts w:eastAsia="Times New Roman" w:cs="Times New Roman"/>
          <w:szCs w:val="24"/>
        </w:rPr>
        <w:t xml:space="preserve">τε κάνει σωστή πολιτική και επειδή αποτύχατε σε ένα τεστ δεν θα σας μαλώσουν; Περιμένω την τοποθέτησή σας. </w:t>
      </w:r>
    </w:p>
    <w:p w14:paraId="46602A1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Μιλάτε για ανάπτυξη </w:t>
      </w:r>
      <w:r>
        <w:rPr>
          <w:rFonts w:eastAsia="Times New Roman" w:cs="Times New Roman"/>
          <w:szCs w:val="24"/>
        </w:rPr>
        <w:t>κ</w:t>
      </w:r>
      <w:r>
        <w:rPr>
          <w:rFonts w:eastAsia="Times New Roman" w:cs="Times New Roman"/>
          <w:szCs w:val="24"/>
        </w:rPr>
        <w:t xml:space="preserve">αι έρχεται ο Δασάρχης Πειραιά να χαρακτηρίσει </w:t>
      </w:r>
      <w:r>
        <w:rPr>
          <w:rFonts w:eastAsia="Times New Roman" w:cs="Times New Roman"/>
          <w:szCs w:val="24"/>
        </w:rPr>
        <w:t>«</w:t>
      </w:r>
      <w:r>
        <w:rPr>
          <w:rFonts w:eastAsia="Times New Roman" w:cs="Times New Roman"/>
          <w:szCs w:val="24"/>
        </w:rPr>
        <w:t>ζούγκλα</w:t>
      </w:r>
      <w:r>
        <w:rPr>
          <w:rFonts w:eastAsia="Times New Roman" w:cs="Times New Roman"/>
          <w:szCs w:val="24"/>
        </w:rPr>
        <w:t>»</w:t>
      </w:r>
      <w:r>
        <w:rPr>
          <w:rFonts w:eastAsia="Times New Roman" w:cs="Times New Roman"/>
          <w:szCs w:val="24"/>
        </w:rPr>
        <w:t xml:space="preserve"> τη μόνη ανάπτυξη που περιμένουμε με εβδομήντα χιλιάδες θέσεις εργασίας </w:t>
      </w:r>
      <w:r>
        <w:rPr>
          <w:rFonts w:eastAsia="Times New Roman" w:cs="Times New Roman"/>
          <w:szCs w:val="24"/>
        </w:rPr>
        <w:t xml:space="preserve">υποτίθεται για το Ελληνικό. Άρα για ποια ανάπτυξη μιλάτε; Όταν η ΕΛΣΤΑΤ έχει έρθει και μας λέει για 0,5% ύφεση το δεύτερο εξάμηνο του 2016 σε σχέση με το πρώτο εξάμηνο και συνεχίζουμε </w:t>
      </w:r>
      <w:proofErr w:type="spellStart"/>
      <w:r>
        <w:rPr>
          <w:rFonts w:eastAsia="Times New Roman" w:cs="Times New Roman"/>
          <w:szCs w:val="24"/>
        </w:rPr>
        <w:t>υφεσιακά</w:t>
      </w:r>
      <w:proofErr w:type="spellEnd"/>
      <w:r>
        <w:rPr>
          <w:rFonts w:eastAsia="Times New Roman" w:cs="Times New Roman"/>
          <w:szCs w:val="24"/>
        </w:rPr>
        <w:t xml:space="preserve">, πού τη βλέπετε την ανάπτυξη; </w:t>
      </w:r>
      <w:r>
        <w:rPr>
          <w:rFonts w:eastAsia="Times New Roman" w:cs="Times New Roman"/>
          <w:szCs w:val="24"/>
        </w:rPr>
        <w:t>Έ</w:t>
      </w:r>
      <w:r>
        <w:rPr>
          <w:rFonts w:eastAsia="Times New Roman" w:cs="Times New Roman"/>
          <w:szCs w:val="24"/>
        </w:rPr>
        <w:t>χουμε και τον επενδυτικό δείκτη,</w:t>
      </w:r>
      <w:r>
        <w:rPr>
          <w:rFonts w:eastAsia="Times New Roman" w:cs="Times New Roman"/>
          <w:szCs w:val="24"/>
        </w:rPr>
        <w:t xml:space="preserve"> που η Ελλάδα φιγουράρει στην τελευταία θέση. </w:t>
      </w:r>
      <w:r>
        <w:rPr>
          <w:rFonts w:eastAsia="Times New Roman" w:cs="Times New Roman"/>
          <w:szCs w:val="24"/>
        </w:rPr>
        <w:t>Έ</w:t>
      </w:r>
      <w:r>
        <w:rPr>
          <w:rFonts w:eastAsia="Times New Roman" w:cs="Times New Roman"/>
          <w:szCs w:val="24"/>
        </w:rPr>
        <w:t>χουμε και τον δείκτη ΑΕΠ</w:t>
      </w:r>
      <w:r>
        <w:rPr>
          <w:rFonts w:eastAsia="Times New Roman" w:cs="Times New Roman"/>
          <w:szCs w:val="24"/>
        </w:rPr>
        <w:t>,</w:t>
      </w:r>
      <w:r>
        <w:rPr>
          <w:rFonts w:eastAsia="Times New Roman" w:cs="Times New Roman"/>
          <w:szCs w:val="24"/>
        </w:rPr>
        <w:t xml:space="preserve"> ότι ανάμεσα σε όλες τις χώρες είμαστε οι μόνοι που μπροστά από το </w:t>
      </w:r>
      <w:r>
        <w:rPr>
          <w:rFonts w:eastAsia="Times New Roman" w:cs="Times New Roman"/>
          <w:szCs w:val="24"/>
        </w:rPr>
        <w:lastRenderedPageBreak/>
        <w:t xml:space="preserve">μηδέν ή οποιοδήποτε ψηφίο έχει μείον. Καταθέτω στα Πρακτικά τους σχετικούς πίνακες. </w:t>
      </w:r>
    </w:p>
    <w:p w14:paraId="46602A1A"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w:t>
      </w:r>
      <w:r>
        <w:rPr>
          <w:rFonts w:eastAsia="Times New Roman" w:cs="Times New Roman"/>
          <w:szCs w:val="24"/>
        </w:rPr>
        <w:t xml:space="preserve">Μάριος Γεωργιάδης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46602A1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 Άρα ανάπτυξη δεν υπάρχει ούτε από εσάς, όπως δεν έχει έρθει ούτε από τους </w:t>
      </w:r>
      <w:r>
        <w:rPr>
          <w:rFonts w:eastAsia="Times New Roman" w:cs="Times New Roman"/>
          <w:szCs w:val="24"/>
        </w:rPr>
        <w:t xml:space="preserve">προηγούμενους. Συντάξεις κόβετε εσείς, όπως λέτε ότι έχουν κόψει και οι προηγούμενοι. Μισθούς κόβετε εσείς, όπως έχουν κόψει και οι προηγούμενοι, διορισμούς κάνετε κι εσείς, όπως έχουν κάνει και οι προηγούμενοι. </w:t>
      </w:r>
      <w:r>
        <w:rPr>
          <w:rFonts w:eastAsia="Times New Roman" w:cs="Times New Roman"/>
          <w:szCs w:val="24"/>
        </w:rPr>
        <w:t>Μ</w:t>
      </w:r>
      <w:r>
        <w:rPr>
          <w:rFonts w:eastAsia="Times New Roman" w:cs="Times New Roman"/>
          <w:szCs w:val="24"/>
        </w:rPr>
        <w:t>ετά μας λέτε ότι στο ίδιο τραπέζι με αυτούς</w:t>
      </w:r>
      <w:r>
        <w:rPr>
          <w:rFonts w:eastAsia="Times New Roman" w:cs="Times New Roman"/>
          <w:szCs w:val="24"/>
        </w:rPr>
        <w:t xml:space="preserve"> δεν μπορείτε να κάτσετε. Πού διαφέρετε; Στην πλειοψηφία μπορώ να σας πω ότι μπορεί να είστε και χειρότεροι σε αυτά που έχετε φέρει από τους προηγούμενους. </w:t>
      </w:r>
    </w:p>
    <w:p w14:paraId="46602A1C"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Το μόνο καλό που φέρατε στο νομοσχέδιο «ταφόπλακα» είναι το άρθρο 71, που εμείς θα το στηρίξουμε</w:t>
      </w:r>
      <w:r>
        <w:rPr>
          <w:rFonts w:eastAsia="Times New Roman" w:cs="Times New Roman"/>
          <w:szCs w:val="24"/>
        </w:rPr>
        <w:t>,</w:t>
      </w:r>
      <w:r>
        <w:rPr>
          <w:rFonts w:eastAsia="Times New Roman" w:cs="Times New Roman"/>
          <w:szCs w:val="24"/>
        </w:rPr>
        <w:t xml:space="preserve"> δ</w:t>
      </w:r>
      <w:r>
        <w:rPr>
          <w:rFonts w:eastAsia="Times New Roman" w:cs="Times New Roman"/>
          <w:szCs w:val="24"/>
        </w:rPr>
        <w:t>ιότι εξισώνει φορολογικά τους Βουλευτές με τους υπόλοιπους Έλληνες πολίτες. Δεν μπορούμε να μην το στηρίξουμε, διότι εμείς ΠΑΣΟΚ, αγαπητοί συνάδελφοι, δεν είμαστε, να έχουμε πάγιο αίτημά μας την απλή αναλογική κ</w:t>
      </w:r>
      <w:r>
        <w:rPr>
          <w:rFonts w:eastAsia="Times New Roman" w:cs="Times New Roman"/>
          <w:szCs w:val="24"/>
        </w:rPr>
        <w:t>α</w:t>
      </w:r>
      <w:r>
        <w:rPr>
          <w:rFonts w:eastAsia="Times New Roman" w:cs="Times New Roman"/>
          <w:szCs w:val="24"/>
        </w:rPr>
        <w:t>ι</w:t>
      </w:r>
      <w:r>
        <w:rPr>
          <w:rFonts w:eastAsia="Times New Roman" w:cs="Times New Roman"/>
          <w:szCs w:val="24"/>
        </w:rPr>
        <w:t>,</w:t>
      </w:r>
      <w:r>
        <w:rPr>
          <w:rFonts w:eastAsia="Times New Roman" w:cs="Times New Roman"/>
          <w:szCs w:val="24"/>
        </w:rPr>
        <w:t xml:space="preserve"> όταν έρχεται, επειδή δεν μας συμφέρει ο τρόπος </w:t>
      </w:r>
      <w:r>
        <w:rPr>
          <w:rFonts w:eastAsia="Times New Roman" w:cs="Times New Roman"/>
          <w:szCs w:val="24"/>
        </w:rPr>
        <w:t>με τον οποίο</w:t>
      </w:r>
      <w:r>
        <w:rPr>
          <w:rFonts w:eastAsia="Times New Roman" w:cs="Times New Roman"/>
          <w:szCs w:val="24"/>
        </w:rPr>
        <w:t xml:space="preserve"> έρχεται να μην το στηρίζουμε. Παρ’ όλο που δεν έρχεται σωστά και ολοκληρωμένα, γιατί αν θέλατε να έχετε οικονομία, θα έπρεπε να κάνετε τους τριακόσιους Βουλευτές διακόσιους, όπως αναφέρουμε εμείς</w:t>
      </w:r>
      <w:r>
        <w:rPr>
          <w:rFonts w:eastAsia="Times New Roman" w:cs="Times New Roman"/>
          <w:szCs w:val="24"/>
        </w:rPr>
        <w:t xml:space="preserve"> και αντί για δύο εκατομμύρια που θα γλιτώσετε ετησίως, να γλιτώσετε γύρω στα πενήντα με εξήντα. </w:t>
      </w:r>
    </w:p>
    <w:p w14:paraId="46602A1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Όμως, τα άλλα σαράντα δύο από τα σαράντα τέσσερα του </w:t>
      </w:r>
      <w:r>
        <w:rPr>
          <w:rFonts w:eastAsia="Times New Roman" w:cs="Times New Roman"/>
          <w:szCs w:val="24"/>
        </w:rPr>
        <w:t>π</w:t>
      </w:r>
      <w:r>
        <w:rPr>
          <w:rFonts w:eastAsia="Times New Roman" w:cs="Times New Roman"/>
          <w:szCs w:val="24"/>
        </w:rPr>
        <w:t>ροϋπολογισμού τα περιμένετε από τους δικαστικούς. Να δω πώς θα τους αντιμετωπίσετε όταν θα τρέχουν στο Σ</w:t>
      </w:r>
      <w:r>
        <w:rPr>
          <w:rFonts w:eastAsia="Times New Roman" w:cs="Times New Roman"/>
          <w:szCs w:val="24"/>
        </w:rPr>
        <w:t xml:space="preserve">υμβούλιο της Επικρατείας και θα σας λένε ότι είναι αντισυνταγματικό αυτό που κάνετε και θα παίρνετε πίσω άρον άρον την εν λόγω διάταξη. </w:t>
      </w:r>
    </w:p>
    <w:p w14:paraId="46602A1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 xml:space="preserve">άμε στον τραγέλαφο, στο </w:t>
      </w:r>
      <w:r>
        <w:rPr>
          <w:rFonts w:eastAsia="Times New Roman" w:cs="Times New Roman"/>
          <w:szCs w:val="24"/>
        </w:rPr>
        <w:t>μ</w:t>
      </w:r>
      <w:r>
        <w:rPr>
          <w:rFonts w:eastAsia="Times New Roman" w:cs="Times New Roman"/>
          <w:szCs w:val="24"/>
        </w:rPr>
        <w:t>εσοπρόθεσμο, σελίδα 209</w:t>
      </w:r>
      <w:r>
        <w:rPr>
          <w:rFonts w:eastAsia="Times New Roman" w:cs="Times New Roman"/>
          <w:szCs w:val="24"/>
        </w:rPr>
        <w:t>.</w:t>
      </w:r>
      <w:r>
        <w:rPr>
          <w:rFonts w:eastAsia="Times New Roman" w:cs="Times New Roman"/>
          <w:szCs w:val="24"/>
        </w:rPr>
        <w:t xml:space="preserve"> Ο κανόνας είναι για κάθε πέντε που αποχωρούν από το </w:t>
      </w:r>
      <w:r>
        <w:rPr>
          <w:rFonts w:eastAsia="Times New Roman" w:cs="Times New Roman"/>
          <w:szCs w:val="24"/>
        </w:rPr>
        <w:t>δ</w:t>
      </w:r>
      <w:r>
        <w:rPr>
          <w:rFonts w:eastAsia="Times New Roman" w:cs="Times New Roman"/>
          <w:szCs w:val="24"/>
        </w:rPr>
        <w:t>ημόσιο να γίνετ</w:t>
      </w:r>
      <w:r>
        <w:rPr>
          <w:rFonts w:eastAsia="Times New Roman" w:cs="Times New Roman"/>
          <w:szCs w:val="24"/>
        </w:rPr>
        <w:t xml:space="preserve">αι μία πρόσληψη. </w:t>
      </w:r>
      <w:r>
        <w:rPr>
          <w:rFonts w:eastAsia="Times New Roman" w:cs="Times New Roman"/>
          <w:szCs w:val="24"/>
        </w:rPr>
        <w:t>Ό</w:t>
      </w:r>
      <w:r>
        <w:rPr>
          <w:rFonts w:eastAsia="Times New Roman" w:cs="Times New Roman"/>
          <w:szCs w:val="24"/>
        </w:rPr>
        <w:t>ταν λέμε για πέντε που αποχωρούν, μιλάμε για συνταξιούχους. Να το ξεκαθαρίσω αυτό, γιατί δεν έχετε καμ</w:t>
      </w:r>
      <w:r>
        <w:rPr>
          <w:rFonts w:eastAsia="Times New Roman" w:cs="Times New Roman"/>
          <w:szCs w:val="24"/>
        </w:rPr>
        <w:t>μ</w:t>
      </w:r>
      <w:r>
        <w:rPr>
          <w:rFonts w:eastAsia="Times New Roman" w:cs="Times New Roman"/>
          <w:szCs w:val="24"/>
        </w:rPr>
        <w:t>ιά διάθεση να κάνετε αξιολόγηση, δεν έχετε καμ</w:t>
      </w:r>
      <w:r>
        <w:rPr>
          <w:rFonts w:eastAsia="Times New Roman" w:cs="Times New Roman"/>
          <w:szCs w:val="24"/>
        </w:rPr>
        <w:t>μ</w:t>
      </w:r>
      <w:r>
        <w:rPr>
          <w:rFonts w:eastAsia="Times New Roman" w:cs="Times New Roman"/>
          <w:szCs w:val="24"/>
        </w:rPr>
        <w:t>ιά διάθεση να βρείτε τους αργόμισθους, ώστε να τους απομακρύνετε και ούτω καθεξής. Ακόμα</w:t>
      </w:r>
      <w:r>
        <w:rPr>
          <w:rFonts w:eastAsia="Times New Roman" w:cs="Times New Roman"/>
          <w:szCs w:val="24"/>
        </w:rPr>
        <w:t xml:space="preserve"> και στο σπίτι να τον βρείτε να κάθεται, μόνο και μόνο επειδή είναι ψήφος</w:t>
      </w:r>
      <w:r>
        <w:rPr>
          <w:rFonts w:eastAsia="Times New Roman" w:cs="Times New Roman"/>
          <w:szCs w:val="24"/>
        </w:rPr>
        <w:t>,</w:t>
      </w:r>
      <w:r>
        <w:rPr>
          <w:rFonts w:eastAsia="Times New Roman" w:cs="Times New Roman"/>
          <w:szCs w:val="24"/>
        </w:rPr>
        <w:t xml:space="preserve"> θα τον κρατήσετε εκεί. Άρα μιλάμε για συνταξιούχους. Ο κανόνας είναι αυτός</w:t>
      </w:r>
      <w:r>
        <w:rPr>
          <w:rFonts w:eastAsia="Times New Roman" w:cs="Times New Roman"/>
          <w:szCs w:val="24"/>
        </w:rPr>
        <w:t>:</w:t>
      </w:r>
      <w:r>
        <w:rPr>
          <w:rFonts w:eastAsia="Times New Roman" w:cs="Times New Roman"/>
          <w:szCs w:val="24"/>
        </w:rPr>
        <w:t xml:space="preserve"> πέντε φεύγουν, ένας έρχεται. Αυτό που ισχύει τώρα είναι ότι τέσσερις φεύγουν ένας έρχεται. </w:t>
      </w:r>
    </w:p>
    <w:p w14:paraId="46602A1F"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ι μας λέτε σ</w:t>
      </w:r>
      <w:r>
        <w:rPr>
          <w:rFonts w:eastAsia="Times New Roman" w:cs="Times New Roman"/>
          <w:szCs w:val="24"/>
        </w:rPr>
        <w:t xml:space="preserve">τον πίνακα που κατατίθεται; Το 2018 θα γίνουν τρία προς ένα, το 2019 θα γίνει δύο προς ένα, το 2020 θα γίνει ένα προς ένα. Με τη γεωμετρική πρόοδο που το πάτε, το 2021 να περιμένουμε μόνο διορισμούς; </w:t>
      </w:r>
      <w:r>
        <w:rPr>
          <w:rFonts w:eastAsia="Times New Roman" w:cs="Times New Roman"/>
          <w:szCs w:val="24"/>
        </w:rPr>
        <w:t>Μ</w:t>
      </w:r>
      <w:r>
        <w:rPr>
          <w:rFonts w:eastAsia="Times New Roman" w:cs="Times New Roman"/>
          <w:szCs w:val="24"/>
        </w:rPr>
        <w:t xml:space="preserve">ια και αναφέρομαι σε διορισμούς και επειδή η Κυβέρνηση </w:t>
      </w:r>
      <w:r>
        <w:rPr>
          <w:rFonts w:eastAsia="Times New Roman" w:cs="Times New Roman"/>
          <w:szCs w:val="24"/>
        </w:rPr>
        <w:t>παρουσιάζει ένα χαοτικό σύνολο χωρίς αρχή, χωρίς μέσο, χωρίς τέλος, προτείνω να αξιοποιήσετε τον καλλιτεχνικό διευθυντή της ΔΕΗ, ο οποίος είναι ο τελευταίος προκλητικός διορισμός από την πλευρά σας, να έρθει εδώ, στη φάλτσα ορχήστρα σας</w:t>
      </w:r>
      <w:r>
        <w:rPr>
          <w:rFonts w:eastAsia="Times New Roman" w:cs="Times New Roman"/>
          <w:szCs w:val="24"/>
        </w:rPr>
        <w:t>,</w:t>
      </w:r>
      <w:r>
        <w:rPr>
          <w:rFonts w:eastAsia="Times New Roman" w:cs="Times New Roman"/>
          <w:szCs w:val="24"/>
        </w:rPr>
        <w:t xml:space="preserve"> με μια όμορφη μπαγ</w:t>
      </w:r>
      <w:r>
        <w:rPr>
          <w:rFonts w:eastAsia="Times New Roman" w:cs="Times New Roman"/>
          <w:szCs w:val="24"/>
        </w:rPr>
        <w:t xml:space="preserve">κέτα, μπας και καταφέρει να σας συντονίσει καλύτερα σε αυτό το παράφωνο έργο που παίζετε εδώ και καιρό </w:t>
      </w:r>
      <w:r>
        <w:rPr>
          <w:rFonts w:eastAsia="Times New Roman" w:cs="Times New Roman"/>
          <w:szCs w:val="24"/>
        </w:rPr>
        <w:lastRenderedPageBreak/>
        <w:t>και ονομάζεται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Διότι για την ψήφιση των μέτρων δεν χρειάζεται κανένας καλλιτεχνικός διευθυντής. Εκεί είστε σπεσιαλίστες, για τον τρόπο που</w:t>
      </w:r>
      <w:r>
        <w:rPr>
          <w:rFonts w:eastAsia="Times New Roman" w:cs="Times New Roman"/>
          <w:szCs w:val="24"/>
        </w:rPr>
        <w:t xml:space="preserve"> παίζετε με την υπογραφή ό,τι σας φέρνει η Κυβέρνηση, προκειμένου να μείνετε γαντζωμένοι στην καρέκλα που έχετε. </w:t>
      </w:r>
    </w:p>
    <w:p w14:paraId="46602A20"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Εννοείται ότι καταψηφίζουμε το σχέδιο νόμου, με εξαίρεση το άρθρο 71 και ίσως το 70, που αφορά τους αγρότες, διότι μιλάμε για μια ταφόπλακα στ</w:t>
      </w:r>
      <w:r>
        <w:rPr>
          <w:rFonts w:eastAsia="Times New Roman" w:cs="Times New Roman"/>
          <w:szCs w:val="24"/>
        </w:rPr>
        <w:t xml:space="preserve">ον ελληνικό λαό. </w:t>
      </w:r>
    </w:p>
    <w:p w14:paraId="46602A21" w14:textId="77777777" w:rsidR="008E1586" w:rsidRDefault="00786920">
      <w:pPr>
        <w:spacing w:after="0" w:line="600" w:lineRule="auto"/>
        <w:ind w:firstLine="720"/>
        <w:jc w:val="center"/>
        <w:rPr>
          <w:rFonts w:eastAsia="Times New Roman" w:cs="Times New Roman"/>
          <w:szCs w:val="24"/>
        </w:rPr>
      </w:pPr>
      <w:r>
        <w:rPr>
          <w:rFonts w:eastAsia="Times New Roman" w:cs="Times New Roman"/>
          <w:szCs w:val="24"/>
        </w:rPr>
        <w:t>Σας ευχαριστώ πολύ.</w:t>
      </w:r>
    </w:p>
    <w:p w14:paraId="46602A22" w14:textId="77777777" w:rsidR="008E1586" w:rsidRDefault="00786920">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46602A23"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 Γεωργιάδη από την Ένωση Κεντρώων. </w:t>
      </w:r>
    </w:p>
    <w:p w14:paraId="46602A24"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Το λόγο έχει η κ. Παπαρήγα, Βουλευτής του Κομμουνιστικού Κόμματος Ελλάδ</w:t>
      </w:r>
      <w:r>
        <w:rPr>
          <w:rFonts w:eastAsia="Times New Roman" w:cs="Times New Roman"/>
          <w:szCs w:val="24"/>
        </w:rPr>
        <w:t>α</w:t>
      </w:r>
      <w:r>
        <w:rPr>
          <w:rFonts w:eastAsia="Times New Roman" w:cs="Times New Roman"/>
          <w:szCs w:val="24"/>
        </w:rPr>
        <w:t xml:space="preserve">ς. </w:t>
      </w:r>
    </w:p>
    <w:p w14:paraId="46602A25"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ΑΛΕΞΑΝΔΡΑ ΠΑΠΑΡΗΓΑ: </w:t>
      </w:r>
      <w:r>
        <w:rPr>
          <w:rFonts w:eastAsia="Times New Roman" w:cs="Times New Roman"/>
          <w:szCs w:val="24"/>
        </w:rPr>
        <w:t xml:space="preserve">Σήμερα έγινε μια μεγάλη απεργιακή κινητοποίηση, συγκεντρώσεις και διαδηλώσεις σε όλη την Ελλάδα. Ακόμα κι αν το Κοινοβούλιο ήταν γυάλινο, ακόμα και αν συνεδρίαζε στην ύπαιθρο, πάλι η φωνή των απεργών και των διαδηλωτών δεν επρόκειτο να </w:t>
      </w:r>
      <w:r>
        <w:rPr>
          <w:rFonts w:eastAsia="Times New Roman" w:cs="Times New Roman"/>
          <w:szCs w:val="24"/>
        </w:rPr>
        <w:t xml:space="preserve">συγκινήσει την «ευαίσθητη» -σε εισαγωγικά- Κυβέρνησή μας. </w:t>
      </w:r>
    </w:p>
    <w:p w14:paraId="46602A2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Αυτό δεν σημαίνει σε καμ</w:t>
      </w:r>
      <w:r>
        <w:rPr>
          <w:rFonts w:eastAsia="Times New Roman" w:cs="Times New Roman"/>
          <w:szCs w:val="24"/>
        </w:rPr>
        <w:t>μ</w:t>
      </w:r>
      <w:r>
        <w:rPr>
          <w:rFonts w:eastAsia="Times New Roman" w:cs="Times New Roman"/>
          <w:szCs w:val="24"/>
        </w:rPr>
        <w:t>ία περίπτωση ότι οι αγώνες είναι μάταιοι. Αντίθετα, έχει πάρα πολλή μεγάλη σημασία, όπως είχε και χθες και προχθές, να μην υπάρχει μέτρο αντιλαϊκό που να μη συναντάει τη λα</w:t>
      </w:r>
      <w:r>
        <w:rPr>
          <w:rFonts w:eastAsia="Times New Roman" w:cs="Times New Roman"/>
          <w:szCs w:val="24"/>
        </w:rPr>
        <w:t xml:space="preserve">ϊκή αντίσταση, που να μην υποδηλώνει με </w:t>
      </w:r>
      <w:r>
        <w:rPr>
          <w:rFonts w:eastAsia="Times New Roman" w:cs="Times New Roman"/>
          <w:szCs w:val="24"/>
        </w:rPr>
        <w:lastRenderedPageBreak/>
        <w:t>κάθε μορφή πάλης εφικτή και δυνατή ότι ένα μεγάλο μέρος του λαού -εμείς θα λέγαμε η πλειοψηφία του- δεν συμφωνεί, δεν συναινεί, δεν νομιμοποιεί, έστω και αν έχει νομιμοποιήσει την Κυβέρνηση και τα άλλα κόμματα της Αν</w:t>
      </w:r>
      <w:r>
        <w:rPr>
          <w:rFonts w:eastAsia="Times New Roman" w:cs="Times New Roman"/>
          <w:szCs w:val="24"/>
        </w:rPr>
        <w:t xml:space="preserve">τιπολίτευσης με τη λαϊκή ψήφο. </w:t>
      </w:r>
    </w:p>
    <w:p w14:paraId="46602A2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Βεβαίως, δεν φτάνουν αυτοί οι αγώνες καταγγελίας, μη νομιμοποίησης πολιτικά μιας απόφασης, αλλά κάθε αγώνας έχει τη σημασία του, γιατί μπορεί να προετοιμάσει ένα μεγάλο κίνημα, που βεβαίως δεν μπορεί να είναι απλά αντικυβερν</w:t>
      </w:r>
      <w:r>
        <w:rPr>
          <w:rFonts w:eastAsia="Times New Roman" w:cs="Times New Roman"/>
          <w:szCs w:val="24"/>
        </w:rPr>
        <w:t xml:space="preserve">ητικό, πρέπει να στρέφεται κατά όλων των κομμάτων που στηρίζουν το σύστημα, κατά του ίδιου του συστήματος στην πορεία. </w:t>
      </w:r>
    </w:p>
    <w:p w14:paraId="46602A2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Επομένως κάθε αγώνας, ακόμα κι όταν δεν μπορεί να φέρει άμεσα αποτελέσματα</w:t>
      </w:r>
      <w:r>
        <w:rPr>
          <w:rFonts w:eastAsia="Times New Roman" w:cs="Times New Roman"/>
          <w:szCs w:val="24"/>
        </w:rPr>
        <w:t>,</w:t>
      </w:r>
      <w:r>
        <w:rPr>
          <w:rFonts w:eastAsia="Times New Roman" w:cs="Times New Roman"/>
          <w:szCs w:val="24"/>
        </w:rPr>
        <w:t xml:space="preserve"> είναι πολύ σημαντικός, αρκεί οι εργαζόμενοι μέσα και από την</w:t>
      </w:r>
      <w:r>
        <w:rPr>
          <w:rFonts w:eastAsia="Times New Roman" w:cs="Times New Roman"/>
          <w:szCs w:val="24"/>
        </w:rPr>
        <w:t xml:space="preserve"> ίδια τους την πείρα -και εδώ το Κομμουνιστικό Κόμμα Ελλάδας παίζει πάρα πολύ σοβαρό ρόλο</w:t>
      </w:r>
      <w:r>
        <w:rPr>
          <w:rFonts w:eastAsia="Times New Roman" w:cs="Times New Roman"/>
          <w:szCs w:val="24"/>
        </w:rPr>
        <w:t>,</w:t>
      </w:r>
      <w:r>
        <w:rPr>
          <w:rFonts w:eastAsia="Times New Roman" w:cs="Times New Roman"/>
          <w:szCs w:val="24"/>
        </w:rPr>
        <w:t xml:space="preserve"> για να ανεβαίνει η πείρα του λαού, δεν μπορεί να την επιβάλει, αλλά μπορεί να βοηθήσει να ανέβει- να ξέρουν πού πρέπει να φτάσουν το κίνημα. Το κίνημα δεν είναι αυτο</w:t>
      </w:r>
      <w:r>
        <w:rPr>
          <w:rFonts w:eastAsia="Times New Roman" w:cs="Times New Roman"/>
          <w:szCs w:val="24"/>
        </w:rPr>
        <w:t xml:space="preserve">σκοπός. Κάπου πρέπει να φτάσει. </w:t>
      </w:r>
    </w:p>
    <w:p w14:paraId="46602A2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Επιτρέψτε μου να ξεκινήσω με κριτική στα κόμματα της Αντιπολίτευσης, ξεκινώντας από τη Νέα Δημοκρατία και τα άλλα κόμματα. </w:t>
      </w:r>
    </w:p>
    <w:p w14:paraId="46602A2A"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Δεν έχετε δίκιο που κατηγορείτε την Κυβέρνηση του ΣΥΡΙΖΑ ότι είναι ο πρωταγωνιστής, ο πρωτεργάτης, </w:t>
      </w:r>
      <w:r>
        <w:rPr>
          <w:rFonts w:eastAsia="Times New Roman" w:cs="Times New Roman"/>
          <w:szCs w:val="24"/>
        </w:rPr>
        <w:t xml:space="preserve">ο αρχηγός της λαϊκής εξαπάτησης. Δεν υπάρχει κυβέρνηση, είτε μονοκομματική είτε συνεργασίας, που ακολουθεί ενεργητικά, που στηρίζει, τον καπιταλιστικό δρόμο ανάπτυξης, που ακολουθεί αντιλαϊκή πολιτική, ανεξαρτήτως </w:t>
      </w:r>
      <w:r>
        <w:rPr>
          <w:rFonts w:eastAsia="Times New Roman" w:cs="Times New Roman"/>
          <w:szCs w:val="24"/>
        </w:rPr>
        <w:lastRenderedPageBreak/>
        <w:t>αν συγκυριακά κάνει κάποιες επιλεκτικές οι</w:t>
      </w:r>
      <w:r>
        <w:rPr>
          <w:rFonts w:eastAsia="Times New Roman" w:cs="Times New Roman"/>
          <w:szCs w:val="24"/>
        </w:rPr>
        <w:t xml:space="preserve">κονομικές παραχωρήσεις, που να μη χρησιμοποιεί το στοιχείο της εξαπάτησης. Δεν γίνεται. </w:t>
      </w:r>
    </w:p>
    <w:p w14:paraId="46602A2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Δεν υπάρχει κυβερνητικό κόμμα, κυβέρνηση μονοκομματική ή συνεργασίας</w:t>
      </w:r>
      <w:r>
        <w:rPr>
          <w:rFonts w:eastAsia="Times New Roman" w:cs="Times New Roman"/>
          <w:szCs w:val="24"/>
        </w:rPr>
        <w:t>,</w:t>
      </w:r>
      <w:r>
        <w:rPr>
          <w:rFonts w:eastAsia="Times New Roman" w:cs="Times New Roman"/>
          <w:szCs w:val="24"/>
        </w:rPr>
        <w:t xml:space="preserve"> που θεωρεί μονόδρομο τη συμμετοχή της Ελλάδας στην Ευρωπαϊκή Ένωση και το ΝΑΤΟ που να μην περικλείει την τακτική της εξαπάτησης. Διότι</w:t>
      </w:r>
      <w:r>
        <w:rPr>
          <w:rFonts w:eastAsia="Times New Roman" w:cs="Times New Roman"/>
          <w:szCs w:val="24"/>
        </w:rPr>
        <w:t>,</w:t>
      </w:r>
      <w:r>
        <w:rPr>
          <w:rFonts w:eastAsia="Times New Roman" w:cs="Times New Roman"/>
          <w:szCs w:val="24"/>
        </w:rPr>
        <w:t xml:space="preserve"> αν μιλήσει με τη γλώσσα της αλήθειας, τότε δεν πριονίζει την καρέκλα της, αυτοκτονεί πολιτικά. </w:t>
      </w:r>
      <w:r>
        <w:rPr>
          <w:rFonts w:eastAsia="Times New Roman" w:cs="Times New Roman"/>
          <w:szCs w:val="24"/>
        </w:rPr>
        <w:t>Δ</w:t>
      </w:r>
      <w:r>
        <w:rPr>
          <w:rFonts w:eastAsia="Times New Roman" w:cs="Times New Roman"/>
          <w:szCs w:val="24"/>
        </w:rPr>
        <w:t>εν νομίζω ότι υπάρχει κ</w:t>
      </w:r>
      <w:r>
        <w:rPr>
          <w:rFonts w:eastAsia="Times New Roman" w:cs="Times New Roman"/>
          <w:szCs w:val="24"/>
        </w:rPr>
        <w:t xml:space="preserve">όμμα ή κυβέρνηση που θα αυτοκτονήσει πολιτικά εθελοντικά. </w:t>
      </w:r>
    </w:p>
    <w:p w14:paraId="46602A2C"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Βεβαίως είναι γεγονός ότι η γκαρνταρόμπα του ΣΥΡΙΖΑ έχει πολλές στολές παραλλαγής. Η Νέα Δημοκρατία δεν μπορεί να έχει πολλές. Πόσες να έχει; Δεν γίνεται. Το ίδιο και τα άλλα κόμματα. Το ΠΑΣΟΚ κάπο</w:t>
      </w:r>
      <w:r>
        <w:rPr>
          <w:rFonts w:eastAsia="Times New Roman" w:cs="Times New Roman"/>
          <w:szCs w:val="24"/>
        </w:rPr>
        <w:t xml:space="preserve">τε είχε περισσότερες. Τώρα αυτά έχουν περιοριστεί. </w:t>
      </w:r>
    </w:p>
    <w:p w14:paraId="46602A2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Η Κυβέρνηση του ΣΥΡΙΖΑ, το κόμμα του ΣΥΡΙΖΑ, μπορεί να φορέσει και τη στολή του </w:t>
      </w:r>
      <w:proofErr w:type="spellStart"/>
      <w:r>
        <w:rPr>
          <w:rFonts w:eastAsia="Times New Roman" w:cs="Times New Roman"/>
          <w:szCs w:val="24"/>
        </w:rPr>
        <w:t>Φιντέλ</w:t>
      </w:r>
      <w:proofErr w:type="spellEnd"/>
      <w:r>
        <w:rPr>
          <w:rFonts w:eastAsia="Times New Roman" w:cs="Times New Roman"/>
          <w:szCs w:val="24"/>
        </w:rPr>
        <w:t xml:space="preserve"> Κάστρο, του Τσε, του Μπελογιάννη, του Μαρξ. Μπορεί τον Οκτώβρη να φορέσει και του Λένιν</w:t>
      </w:r>
      <w:r>
        <w:rPr>
          <w:rFonts w:eastAsia="Times New Roman" w:cs="Times New Roman"/>
          <w:szCs w:val="24"/>
        </w:rPr>
        <w:t>,</w:t>
      </w:r>
      <w:r>
        <w:rPr>
          <w:rFonts w:eastAsia="Times New Roman" w:cs="Times New Roman"/>
          <w:szCs w:val="24"/>
        </w:rPr>
        <w:t xml:space="preserve"> λόγω της Οκτωβριανής Επανάστ</w:t>
      </w:r>
      <w:r>
        <w:rPr>
          <w:rFonts w:eastAsia="Times New Roman" w:cs="Times New Roman"/>
          <w:szCs w:val="24"/>
        </w:rPr>
        <w:t xml:space="preserve">ασης. Δεν έχει κανένα πρόβλημα σε αυτά. Πολλές στολές παραλλαγής μπορεί να φορέσει. </w:t>
      </w:r>
    </w:p>
    <w:p w14:paraId="46602A2E" w14:textId="77777777" w:rsidR="008E1586" w:rsidRDefault="00786920">
      <w:pPr>
        <w:spacing w:after="0" w:line="600" w:lineRule="auto"/>
        <w:rPr>
          <w:rFonts w:eastAsia="Times New Roman" w:cs="Times New Roman"/>
          <w:szCs w:val="24"/>
        </w:rPr>
      </w:pPr>
      <w:r>
        <w:rPr>
          <w:rFonts w:eastAsia="Times New Roman" w:cs="Times New Roman"/>
          <w:szCs w:val="24"/>
        </w:rPr>
        <w:t xml:space="preserve">Κάτω από τις στολές παραλλαγής, όμως, υπάρχει ένας μονόδρομος. </w:t>
      </w:r>
      <w:r>
        <w:rPr>
          <w:rFonts w:eastAsia="Times New Roman" w:cs="Times New Roman"/>
          <w:szCs w:val="24"/>
        </w:rPr>
        <w:t>Α</w:t>
      </w:r>
      <w:r>
        <w:rPr>
          <w:rFonts w:eastAsia="Times New Roman" w:cs="Times New Roman"/>
          <w:szCs w:val="24"/>
        </w:rPr>
        <w:t>υτός ο μονόδρομος δεν είναι μόνο ιδεολογικός, πολιτικός. Τον ζούμε μέσα από τα μέτρα που πήρε, τα μέτρα που</w:t>
      </w:r>
      <w:r>
        <w:rPr>
          <w:rFonts w:eastAsia="Times New Roman" w:cs="Times New Roman"/>
          <w:szCs w:val="24"/>
        </w:rPr>
        <w:t xml:space="preserve"> ψηφίζουμε σήμερα και από τα μέτρα που θα πάρει αύριο.</w:t>
      </w:r>
    </w:p>
    <w:p w14:paraId="46602A2F" w14:textId="77777777" w:rsidR="008E1586" w:rsidRDefault="00786920">
      <w:pPr>
        <w:spacing w:after="0" w:line="600" w:lineRule="auto"/>
        <w:ind w:firstLine="720"/>
        <w:jc w:val="both"/>
        <w:rPr>
          <w:rFonts w:eastAsia="Times New Roman"/>
          <w:szCs w:val="24"/>
        </w:rPr>
      </w:pPr>
      <w:r>
        <w:rPr>
          <w:rFonts w:eastAsia="Times New Roman"/>
          <w:szCs w:val="24"/>
        </w:rPr>
        <w:t xml:space="preserve">Δεν θέλω να σταθώ στη γενική στρατηγική που ενώνει όλα τα κόμματα της Αντιπολίτευσης με την Κυβέρνηση. Είναι μια συζήτηση που θέλει πολύ χρόνο. Δύο </w:t>
      </w:r>
      <w:r>
        <w:rPr>
          <w:rFonts w:eastAsia="Times New Roman"/>
          <w:szCs w:val="24"/>
        </w:rPr>
        <w:lastRenderedPageBreak/>
        <w:t>πράγματα σήμερα ακούσαμε και από την Κυβέρνηση –όχι μ</w:t>
      </w:r>
      <w:r>
        <w:rPr>
          <w:rFonts w:eastAsia="Times New Roman"/>
          <w:szCs w:val="24"/>
        </w:rPr>
        <w:t>όνο σήμερα- και από τα άλλα κόμματα και τα ακούμε καθημερινά, στα πάνελ κ</w:t>
      </w:r>
      <w:r>
        <w:rPr>
          <w:rFonts w:eastAsia="Times New Roman"/>
          <w:szCs w:val="24"/>
        </w:rPr>
        <w:t xml:space="preserve">αι </w:t>
      </w:r>
      <w:r>
        <w:rPr>
          <w:rFonts w:eastAsia="Times New Roman"/>
          <w:szCs w:val="24"/>
        </w:rPr>
        <w:t>λ</w:t>
      </w:r>
      <w:r>
        <w:rPr>
          <w:rFonts w:eastAsia="Times New Roman"/>
          <w:szCs w:val="24"/>
        </w:rPr>
        <w:t>οι</w:t>
      </w:r>
      <w:r>
        <w:rPr>
          <w:rFonts w:eastAsia="Times New Roman"/>
          <w:szCs w:val="24"/>
        </w:rPr>
        <w:t>π</w:t>
      </w:r>
      <w:r>
        <w:rPr>
          <w:rFonts w:eastAsia="Times New Roman"/>
          <w:szCs w:val="24"/>
        </w:rPr>
        <w:t>ά</w:t>
      </w:r>
      <w:r>
        <w:rPr>
          <w:rFonts w:eastAsia="Times New Roman"/>
          <w:szCs w:val="24"/>
        </w:rPr>
        <w:t xml:space="preserve">. </w:t>
      </w:r>
    </w:p>
    <w:p w14:paraId="46602A30" w14:textId="77777777" w:rsidR="008E1586" w:rsidRDefault="00786920">
      <w:pPr>
        <w:spacing w:after="0" w:line="600" w:lineRule="auto"/>
        <w:ind w:firstLine="720"/>
        <w:jc w:val="both"/>
        <w:rPr>
          <w:rFonts w:eastAsia="Times New Roman"/>
          <w:szCs w:val="24"/>
        </w:rPr>
      </w:pPr>
      <w:r>
        <w:rPr>
          <w:rFonts w:eastAsia="Times New Roman"/>
          <w:szCs w:val="24"/>
        </w:rPr>
        <w:t>Πρώτον, «πρέπει να κερδίσουμε την εμπιστοσύνη των επενδυτών, εγχώριων και ξένων και να δημιουργήσουμε ένα κατάλληλο περιβάλλον για να γίνουν επενδύσεις». Δεύτερον, «να βγού</w:t>
      </w:r>
      <w:r>
        <w:rPr>
          <w:rFonts w:eastAsia="Times New Roman"/>
          <w:szCs w:val="24"/>
        </w:rPr>
        <w:t xml:space="preserve">με στις αγορές». Αυτά τα υποστηρίζετε όλα τα κόμματα. </w:t>
      </w:r>
    </w:p>
    <w:p w14:paraId="46602A31" w14:textId="77777777" w:rsidR="008E1586" w:rsidRDefault="00786920">
      <w:pPr>
        <w:spacing w:after="0" w:line="600" w:lineRule="auto"/>
        <w:ind w:firstLine="720"/>
        <w:jc w:val="both"/>
        <w:rPr>
          <w:rFonts w:eastAsia="Times New Roman"/>
          <w:szCs w:val="24"/>
        </w:rPr>
      </w:pPr>
      <w:r>
        <w:rPr>
          <w:rFonts w:eastAsia="Times New Roman"/>
          <w:szCs w:val="24"/>
        </w:rPr>
        <w:t xml:space="preserve">Τι σημαίνει </w:t>
      </w:r>
      <w:r>
        <w:rPr>
          <w:rFonts w:eastAsia="Times New Roman"/>
          <w:szCs w:val="24"/>
        </w:rPr>
        <w:t>«</w:t>
      </w:r>
      <w:r>
        <w:rPr>
          <w:rFonts w:eastAsia="Times New Roman"/>
          <w:szCs w:val="24"/>
        </w:rPr>
        <w:t>φιλικό περιβάλλον</w:t>
      </w:r>
      <w:r>
        <w:rPr>
          <w:rFonts w:eastAsia="Times New Roman"/>
          <w:szCs w:val="24"/>
        </w:rPr>
        <w:t>»</w:t>
      </w:r>
      <w:r>
        <w:rPr>
          <w:rFonts w:eastAsia="Times New Roman"/>
          <w:szCs w:val="24"/>
        </w:rPr>
        <w:t xml:space="preserve"> για τους επενδυτές; Το είπε και τώρα στην ομιλία του ο κ. Παπαδημητρίου. Τι σημαίνει </w:t>
      </w:r>
      <w:r>
        <w:rPr>
          <w:rFonts w:eastAsia="Times New Roman"/>
          <w:szCs w:val="24"/>
        </w:rPr>
        <w:t>«</w:t>
      </w:r>
      <w:r>
        <w:rPr>
          <w:rFonts w:eastAsia="Times New Roman"/>
          <w:szCs w:val="24"/>
        </w:rPr>
        <w:t>φιλικό περιβάλλον</w:t>
      </w:r>
      <w:r>
        <w:rPr>
          <w:rFonts w:eastAsia="Times New Roman"/>
          <w:szCs w:val="24"/>
        </w:rPr>
        <w:t>»</w:t>
      </w:r>
      <w:r>
        <w:rPr>
          <w:rFonts w:eastAsia="Times New Roman"/>
          <w:szCs w:val="24"/>
        </w:rPr>
        <w:t xml:space="preserve">; Σημαίνει πάμφθηνη εργατική δύναμη, ζούγκλα εργασιακών σχέσεων. </w:t>
      </w:r>
      <w:r>
        <w:rPr>
          <w:rFonts w:eastAsia="Times New Roman"/>
          <w:szCs w:val="24"/>
        </w:rPr>
        <w:t>Μάλιστα,</w:t>
      </w:r>
      <w:r>
        <w:rPr>
          <w:rFonts w:eastAsia="Times New Roman"/>
          <w:szCs w:val="24"/>
        </w:rPr>
        <w:t xml:space="preserve"> δεν σημαίνει μόνο φθηνή εργατική δύναμη, αλλά χειραγωγημένη, τσακισμένη, με συνείδηση ότι δεν μπορούμε να ζήσουμε χωρίς αφεντικά. Δεν τους αρκεί να είναι φθηνή η εργατική δύναμη. Θέλουν εργασιακές σχέσεις σμπαράλια και μια σειρά άλλα πράγματα, βεβ</w:t>
      </w:r>
      <w:r>
        <w:rPr>
          <w:rFonts w:eastAsia="Times New Roman"/>
          <w:szCs w:val="24"/>
        </w:rPr>
        <w:t xml:space="preserve">αίως. Αυτός είναι ένας παράγοντας.  </w:t>
      </w:r>
    </w:p>
    <w:p w14:paraId="46602A32" w14:textId="77777777" w:rsidR="008E1586" w:rsidRDefault="00786920">
      <w:pPr>
        <w:spacing w:after="0" w:line="600" w:lineRule="auto"/>
        <w:ind w:firstLine="720"/>
        <w:jc w:val="both"/>
        <w:rPr>
          <w:rFonts w:eastAsia="Times New Roman"/>
          <w:szCs w:val="24"/>
        </w:rPr>
      </w:pPr>
      <w:r>
        <w:rPr>
          <w:rFonts w:eastAsia="Times New Roman"/>
          <w:szCs w:val="24"/>
        </w:rPr>
        <w:t xml:space="preserve">Σημαίνει ακόμα η Ελλάδα να παίζει τον ρόλο που επεδίωξαν και τα άλλα κόμματα και που ο ΣΥΡΙΖΑ, εδώ που τα λέμε, το προωθεί με τα μπούνια, δηλαδή  να παίξει τον </w:t>
      </w:r>
      <w:proofErr w:type="spellStart"/>
      <w:r>
        <w:rPr>
          <w:rFonts w:eastAsia="Times New Roman"/>
          <w:szCs w:val="24"/>
        </w:rPr>
        <w:t>γεωστρατηγικό</w:t>
      </w:r>
      <w:proofErr w:type="spellEnd"/>
      <w:r>
        <w:rPr>
          <w:rFonts w:eastAsia="Times New Roman"/>
          <w:szCs w:val="24"/>
        </w:rPr>
        <w:t xml:space="preserve"> της ρόλο στη διαπάλη, που δεν είναι μόνο οικο</w:t>
      </w:r>
      <w:r>
        <w:rPr>
          <w:rFonts w:eastAsia="Times New Roman"/>
          <w:szCs w:val="24"/>
        </w:rPr>
        <w:t>νομική, πολιτική, είναι και στρατιωτική, στη διανομή των δρόμων του πετρελαίου κ</w:t>
      </w:r>
      <w:r>
        <w:rPr>
          <w:rFonts w:eastAsia="Times New Roman"/>
          <w:szCs w:val="24"/>
        </w:rPr>
        <w:t>.</w:t>
      </w:r>
      <w:r>
        <w:rPr>
          <w:rFonts w:eastAsia="Times New Roman"/>
          <w:szCs w:val="24"/>
        </w:rPr>
        <w:t>λπ., στους τρεις κύκλους που υπάρχουν σήμερα. Ο ένας είναι Μαύρη Θάλασσα - Ουκρανία κ</w:t>
      </w:r>
      <w:r>
        <w:rPr>
          <w:rFonts w:eastAsia="Times New Roman"/>
          <w:szCs w:val="24"/>
        </w:rPr>
        <w:t>.</w:t>
      </w:r>
      <w:r>
        <w:rPr>
          <w:rFonts w:eastAsia="Times New Roman"/>
          <w:szCs w:val="24"/>
        </w:rPr>
        <w:t>λπ., ο άλλος είναι Βαλκάνια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Μεσόγειος και ο τρίτος είναι Βόρεια Αφρική. Είναι μια σειρά</w:t>
      </w:r>
      <w:r>
        <w:rPr>
          <w:rFonts w:eastAsia="Times New Roman"/>
          <w:szCs w:val="24"/>
        </w:rPr>
        <w:t xml:space="preserve"> παράγοντες που θα προσελκύσουν αυτό το περιβάλλον, τις επενδύσεις.</w:t>
      </w:r>
    </w:p>
    <w:p w14:paraId="46602A33" w14:textId="77777777" w:rsidR="008E1586" w:rsidRDefault="00786920">
      <w:pPr>
        <w:spacing w:after="0" w:line="600" w:lineRule="auto"/>
        <w:ind w:firstLine="720"/>
        <w:jc w:val="both"/>
        <w:rPr>
          <w:rFonts w:eastAsia="Times New Roman"/>
          <w:szCs w:val="24"/>
        </w:rPr>
      </w:pPr>
      <w:r>
        <w:rPr>
          <w:rFonts w:eastAsia="Times New Roman"/>
          <w:szCs w:val="24"/>
        </w:rPr>
        <w:lastRenderedPageBreak/>
        <w:t>Επίσης λέτε «να βγούμε στις αγορές». Μάλιστα εδώ οι Βουλευτές του ΣΥΡΙΖΑ είπαν ότι δεν θέλουμε μνημόνιο με χρηματοδότηση, που μας κατηγορεί Νέα Δημοκρατία, γιατί εμείς θα βγούμε στις αγορέ</w:t>
      </w:r>
      <w:r>
        <w:rPr>
          <w:rFonts w:eastAsia="Times New Roman"/>
          <w:szCs w:val="24"/>
        </w:rPr>
        <w:t>ς. Δηλαδή τώρα δεν είστε στις αγορές; Τι είναι οι αγορές; Οι αγορές δεν είναι τα κράτη, δεν είναι οι κυβερνήσεις, δεν είναι οι τράπεζες, δεν είναι οι βιομήχανοι, δεν είναι οι εφοπλιστές; Τι είναι οι αγορές; Φιλανθρωπικό ίδρυμα είναι; Λέτε «εμείς θα δανειστ</w:t>
      </w:r>
      <w:r>
        <w:rPr>
          <w:rFonts w:eastAsia="Times New Roman"/>
          <w:szCs w:val="24"/>
        </w:rPr>
        <w:t xml:space="preserve">ούμε από τις αγορές». Μα, από τις αγορές δανειστήκατε και δανείστηκαν όλες οι κυβερνήσεις, πάντα, από τους ιδιώτες. </w:t>
      </w:r>
      <w:r>
        <w:rPr>
          <w:rFonts w:eastAsia="Times New Roman"/>
          <w:szCs w:val="24"/>
          <w:lang w:val="en-US"/>
        </w:rPr>
        <w:t>M</w:t>
      </w:r>
      <w:r>
        <w:rPr>
          <w:rFonts w:eastAsia="Times New Roman"/>
          <w:szCs w:val="24"/>
        </w:rPr>
        <w:t xml:space="preserve">ε τα </w:t>
      </w:r>
      <w:r>
        <w:rPr>
          <w:rFonts w:eastAsia="Times New Roman"/>
          <w:szCs w:val="24"/>
          <w:lang w:val="en-US"/>
        </w:rPr>
        <w:t>PSI</w:t>
      </w:r>
      <w:r>
        <w:rPr>
          <w:rFonts w:eastAsia="Times New Roman"/>
          <w:szCs w:val="24"/>
        </w:rPr>
        <w:t xml:space="preserve"> έγιναν κρατικά χρέη. Οι τράπεζες, δηλαδή, τι είναι; Λέτε ότι θα βγούμε στις αγορές και σωθήκαμε. Δεν θα έχουμε το κουαρτέτο. </w:t>
      </w:r>
    </w:p>
    <w:p w14:paraId="46602A34" w14:textId="77777777" w:rsidR="008E1586" w:rsidRDefault="00786920">
      <w:pPr>
        <w:spacing w:after="0" w:line="600" w:lineRule="auto"/>
        <w:ind w:firstLine="720"/>
        <w:jc w:val="both"/>
        <w:rPr>
          <w:rFonts w:eastAsia="Times New Roman"/>
          <w:szCs w:val="24"/>
        </w:rPr>
      </w:pPr>
      <w:r>
        <w:rPr>
          <w:rFonts w:eastAsia="Times New Roman"/>
          <w:szCs w:val="24"/>
        </w:rPr>
        <w:t xml:space="preserve">Μα, </w:t>
      </w:r>
      <w:r>
        <w:rPr>
          <w:rFonts w:eastAsia="Times New Roman"/>
          <w:szCs w:val="24"/>
        </w:rPr>
        <w:t xml:space="preserve">αυτά είναι εξαπάτηση του λαού. </w:t>
      </w:r>
      <w:r>
        <w:rPr>
          <w:rFonts w:eastAsia="Times New Roman"/>
          <w:szCs w:val="24"/>
        </w:rPr>
        <w:t>Μ</w:t>
      </w:r>
      <w:r>
        <w:rPr>
          <w:rFonts w:eastAsia="Times New Roman"/>
          <w:szCs w:val="24"/>
        </w:rPr>
        <w:t xml:space="preserve">άλιστα ο κ. </w:t>
      </w:r>
      <w:proofErr w:type="spellStart"/>
      <w:r>
        <w:rPr>
          <w:rFonts w:eastAsia="Times New Roman"/>
          <w:szCs w:val="24"/>
        </w:rPr>
        <w:t>Χαρίτσης</w:t>
      </w:r>
      <w:proofErr w:type="spellEnd"/>
      <w:r>
        <w:rPr>
          <w:rFonts w:eastAsia="Times New Roman"/>
          <w:szCs w:val="24"/>
        </w:rPr>
        <w:t xml:space="preserve"> έκανε μια ομιλία υπόδειγμα εξαπάτησης, ότι όλα αυτά γίνονται για τους μικρομεσαίους. Βεβαίως, στο επίπεδο της Ευρώπης και παγκόσμια, οι βιομήχανοι στην Ελλάδα –όχι οι εφοπλιστές- και άλλοι είναι μικρομεσ</w:t>
      </w:r>
      <w:r>
        <w:rPr>
          <w:rFonts w:eastAsia="Times New Roman"/>
          <w:szCs w:val="24"/>
        </w:rPr>
        <w:t xml:space="preserve">αίοι. Αν εννοείτε αυτούς τους μικρομεσαίους, να συμφωνήσουμε ότι αυτή είναι η πολιτική της Κυβέρνησης. Είναι εξαπάτηση αυτή. </w:t>
      </w:r>
    </w:p>
    <w:p w14:paraId="46602A35" w14:textId="77777777" w:rsidR="008E1586" w:rsidRDefault="00786920">
      <w:pPr>
        <w:spacing w:after="0" w:line="600" w:lineRule="auto"/>
        <w:ind w:firstLine="720"/>
        <w:jc w:val="both"/>
        <w:rPr>
          <w:rFonts w:eastAsia="Times New Roman"/>
          <w:szCs w:val="24"/>
        </w:rPr>
      </w:pPr>
      <w:r>
        <w:rPr>
          <w:rFonts w:eastAsia="Times New Roman"/>
          <w:szCs w:val="24"/>
        </w:rPr>
        <w:t>Σχετικά με τα αντίμετρα</w:t>
      </w:r>
      <w:r>
        <w:rPr>
          <w:rFonts w:eastAsia="Times New Roman"/>
          <w:szCs w:val="24"/>
        </w:rPr>
        <w:t>.</w:t>
      </w:r>
      <w:r>
        <w:rPr>
          <w:rFonts w:eastAsia="Times New Roman"/>
          <w:szCs w:val="24"/>
        </w:rPr>
        <w:t xml:space="preserve"> </w:t>
      </w:r>
      <w:r>
        <w:rPr>
          <w:rFonts w:eastAsia="Times New Roman"/>
          <w:szCs w:val="24"/>
        </w:rPr>
        <w:t>Κ</w:t>
      </w:r>
      <w:r>
        <w:rPr>
          <w:rFonts w:eastAsia="Times New Roman"/>
          <w:szCs w:val="24"/>
        </w:rPr>
        <w:t xml:space="preserve">οιτάξτε να δείτε, είναι τραγωδία τα αντίμετρα. </w:t>
      </w:r>
      <w:r>
        <w:rPr>
          <w:rFonts w:eastAsia="Times New Roman"/>
          <w:szCs w:val="24"/>
        </w:rPr>
        <w:t>Δ</w:t>
      </w:r>
      <w:r>
        <w:rPr>
          <w:rFonts w:eastAsia="Times New Roman"/>
          <w:szCs w:val="24"/>
        </w:rPr>
        <w:t xml:space="preserve">εν έχει σημασία ότι τα φέρνετε την ίδια μέρα ή αν θα </w:t>
      </w:r>
      <w:r>
        <w:rPr>
          <w:rFonts w:eastAsia="Times New Roman"/>
          <w:szCs w:val="24"/>
        </w:rPr>
        <w:t>είναι ξεχωριστά. Και με έναν μήνα διαφορά να τα φέρνατε, πάλι τραγωδία είναι. Είναι πιστοποίηση της μονιμοποίησης, όσο ο λαός δεν παίρνει την υπόθεση στα χέρια του και δεν ανατρέπει αυτή την κατάσταση, της ανεργίας, της φτωχοποίησης κ</w:t>
      </w:r>
      <w:r>
        <w:rPr>
          <w:rFonts w:eastAsia="Times New Roman"/>
          <w:szCs w:val="24"/>
        </w:rPr>
        <w:t xml:space="preserve">αι </w:t>
      </w:r>
      <w:r>
        <w:rPr>
          <w:rFonts w:eastAsia="Times New Roman"/>
          <w:szCs w:val="24"/>
        </w:rPr>
        <w:t>λ</w:t>
      </w:r>
      <w:r>
        <w:rPr>
          <w:rFonts w:eastAsia="Times New Roman"/>
          <w:szCs w:val="24"/>
        </w:rPr>
        <w:t>οι</w:t>
      </w:r>
      <w:r>
        <w:rPr>
          <w:rFonts w:eastAsia="Times New Roman"/>
          <w:szCs w:val="24"/>
        </w:rPr>
        <w:t>π</w:t>
      </w:r>
      <w:r>
        <w:rPr>
          <w:rFonts w:eastAsia="Times New Roman"/>
          <w:szCs w:val="24"/>
        </w:rPr>
        <w:t>ά</w:t>
      </w:r>
      <w:r>
        <w:rPr>
          <w:rFonts w:eastAsia="Times New Roman"/>
          <w:szCs w:val="24"/>
        </w:rPr>
        <w:t xml:space="preserve">. </w:t>
      </w:r>
    </w:p>
    <w:p w14:paraId="46602A36" w14:textId="77777777" w:rsidR="008E1586" w:rsidRDefault="00786920">
      <w:pPr>
        <w:spacing w:after="0" w:line="600" w:lineRule="auto"/>
        <w:ind w:firstLine="720"/>
        <w:jc w:val="both"/>
        <w:rPr>
          <w:rFonts w:eastAsia="Times New Roman"/>
          <w:szCs w:val="24"/>
        </w:rPr>
      </w:pPr>
      <w:r>
        <w:rPr>
          <w:rFonts w:eastAsia="Times New Roman"/>
          <w:szCs w:val="24"/>
        </w:rPr>
        <w:t>Να πω κι έν</w:t>
      </w:r>
      <w:r>
        <w:rPr>
          <w:rFonts w:eastAsia="Times New Roman"/>
          <w:szCs w:val="24"/>
        </w:rPr>
        <w:t>α παράδειγμα. Λέτε για ολοήμερα σχολεία, νηπιαγωγεία, παιδικούς σταθμούς κ</w:t>
      </w:r>
      <w:r>
        <w:rPr>
          <w:rFonts w:eastAsia="Times New Roman"/>
          <w:szCs w:val="24"/>
        </w:rPr>
        <w:t xml:space="preserve">αι </w:t>
      </w:r>
      <w:r>
        <w:rPr>
          <w:rFonts w:eastAsia="Times New Roman"/>
          <w:szCs w:val="24"/>
        </w:rPr>
        <w:t>λ</w:t>
      </w:r>
      <w:r>
        <w:rPr>
          <w:rFonts w:eastAsia="Times New Roman"/>
          <w:szCs w:val="24"/>
        </w:rPr>
        <w:t>οι</w:t>
      </w:r>
      <w:r>
        <w:rPr>
          <w:rFonts w:eastAsia="Times New Roman"/>
          <w:szCs w:val="24"/>
        </w:rPr>
        <w:t>π</w:t>
      </w:r>
      <w:r>
        <w:rPr>
          <w:rFonts w:eastAsia="Times New Roman"/>
          <w:szCs w:val="24"/>
        </w:rPr>
        <w:t>ά</w:t>
      </w:r>
      <w:r>
        <w:rPr>
          <w:rFonts w:eastAsia="Times New Roman"/>
          <w:szCs w:val="24"/>
        </w:rPr>
        <w:t xml:space="preserve">. Φαίνεται ωραίο μέτρο, εκσυγχρονιστικό. Λέτε για όλα τα </w:t>
      </w:r>
      <w:r>
        <w:rPr>
          <w:rFonts w:eastAsia="Times New Roman"/>
          <w:szCs w:val="24"/>
        </w:rPr>
        <w:lastRenderedPageBreak/>
        <w:t xml:space="preserve">σχολεία, όχι όσα προέβλεπαν οι προηγούμενες κυβερνήσεις. Μα, με την </w:t>
      </w:r>
      <w:proofErr w:type="spellStart"/>
      <w:r>
        <w:rPr>
          <w:rFonts w:eastAsia="Times New Roman"/>
          <w:szCs w:val="24"/>
        </w:rPr>
        <w:t>ελαστικοποίηση</w:t>
      </w:r>
      <w:proofErr w:type="spellEnd"/>
      <w:r>
        <w:rPr>
          <w:rFonts w:eastAsia="Times New Roman"/>
          <w:szCs w:val="24"/>
        </w:rPr>
        <w:t xml:space="preserve"> των ωρών εργασίας, με τα κυλιόμενα</w:t>
      </w:r>
      <w:r>
        <w:rPr>
          <w:rFonts w:eastAsia="Times New Roman"/>
          <w:szCs w:val="24"/>
        </w:rPr>
        <w:t xml:space="preserve"> ωράρια, με τη γενίκευση της κυριακάτικης εργασίας, δεν έχετε άλλη επιλογή. Πρέπει τα σχολεία να δουλεύουν, ιδιαίτερα τα δημοτικά και οι παιδικοί σταθμοί, από το πρωί μέχρι το βράδυ και να δουλεύουν με το ίδιο το προσωπικό και με λιγότερα λεφτά και τις Κυρ</w:t>
      </w:r>
      <w:r>
        <w:rPr>
          <w:rFonts w:eastAsia="Times New Roman"/>
          <w:szCs w:val="24"/>
        </w:rPr>
        <w:t xml:space="preserve">ιακές. </w:t>
      </w:r>
    </w:p>
    <w:p w14:paraId="46602A37" w14:textId="77777777" w:rsidR="008E1586" w:rsidRDefault="00786920">
      <w:pPr>
        <w:spacing w:after="0" w:line="600" w:lineRule="auto"/>
        <w:ind w:firstLine="720"/>
        <w:jc w:val="both"/>
        <w:rPr>
          <w:rFonts w:eastAsia="Times New Roman"/>
          <w:szCs w:val="24"/>
        </w:rPr>
      </w:pPr>
      <w:r>
        <w:rPr>
          <w:rFonts w:eastAsia="Times New Roman"/>
          <w:szCs w:val="24"/>
        </w:rPr>
        <w:t>Βεβαίως θα τα κάνετε όλα αυτά. Είμαστε απολύτως βέβαιοι. Διότι δεν είναι μόνο τα τετράωρα, είναι και η κυλιόμενη απασχόληση. Ξεκινάει μια μάνα με μικρά παιδιά να δουλεύει Δευτέρα μέχρι Σάββατο, μετά πάει Τρίτη</w:t>
      </w:r>
      <w:r>
        <w:rPr>
          <w:rFonts w:eastAsia="Times New Roman"/>
          <w:szCs w:val="24"/>
        </w:rPr>
        <w:t xml:space="preserve"> – </w:t>
      </w:r>
      <w:r>
        <w:rPr>
          <w:rFonts w:eastAsia="Times New Roman"/>
          <w:szCs w:val="24"/>
        </w:rPr>
        <w:t xml:space="preserve">Κυριακή ή της λένε έλα στις δέκα το </w:t>
      </w:r>
      <w:r>
        <w:rPr>
          <w:rFonts w:eastAsia="Times New Roman"/>
          <w:szCs w:val="24"/>
        </w:rPr>
        <w:t xml:space="preserve">πρωί και φύγε στις επτά το βράδυ, έλα έντεκα την άλλη μέρα. Μπορείς να μην έχεις σχολεία; Να κάνεις και νυχτερινά δημοτικά;       </w:t>
      </w:r>
    </w:p>
    <w:p w14:paraId="46602A3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Κοιτάξτε να δείτε, η άλλη όψη της τραγωδίας είναι αυτό που λέμε το χιούμορ του πρωταπριλιάτικου ψέματος. Ξέρετε, τα πρωταπριλ</w:t>
      </w:r>
      <w:r>
        <w:rPr>
          <w:rFonts w:eastAsia="Times New Roman" w:cs="Times New Roman"/>
          <w:szCs w:val="24"/>
        </w:rPr>
        <w:t>ιάτικα ψέματα δεν είναι και τόσο επικίνδυνα</w:t>
      </w:r>
      <w:r>
        <w:rPr>
          <w:rFonts w:eastAsia="Times New Roman" w:cs="Times New Roman"/>
          <w:szCs w:val="24"/>
        </w:rPr>
        <w:t>,</w:t>
      </w:r>
      <w:r>
        <w:rPr>
          <w:rFonts w:eastAsia="Times New Roman" w:cs="Times New Roman"/>
          <w:szCs w:val="24"/>
        </w:rPr>
        <w:t xml:space="preserve"> γιατί γελάς και αποκαλύπτονται. Όμως, δείχνουν τα μέσα που έχει η εξουσία του κεφαλαίου, το πολιτικό της προσωπικό, που είναι τα κυβερνητικά κόμματα, να εξαπατά τον λαό. </w:t>
      </w:r>
    </w:p>
    <w:p w14:paraId="46602A3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Ξέρετε τι μου θύμισαν τα αντίμετρα; Κάτι</w:t>
      </w:r>
      <w:r>
        <w:rPr>
          <w:rFonts w:eastAsia="Times New Roman" w:cs="Times New Roman"/>
          <w:szCs w:val="24"/>
        </w:rPr>
        <w:t xml:space="preserve"> που πριν από λίγες μέρες το έμαθα, το μεγάλο </w:t>
      </w:r>
      <w:proofErr w:type="spellStart"/>
      <w:r>
        <w:rPr>
          <w:rFonts w:eastAsia="Times New Roman" w:cs="Times New Roman"/>
          <w:szCs w:val="24"/>
        </w:rPr>
        <w:t>πρωτοαπριλιάτικο</w:t>
      </w:r>
      <w:proofErr w:type="spellEnd"/>
      <w:r>
        <w:rPr>
          <w:rFonts w:eastAsia="Times New Roman" w:cs="Times New Roman"/>
          <w:szCs w:val="24"/>
        </w:rPr>
        <w:t xml:space="preserve"> αστείο κατά 1953-1954, που το οργάνωσε το </w:t>
      </w:r>
      <w:r>
        <w:rPr>
          <w:rFonts w:eastAsia="Times New Roman" w:cs="Times New Roman"/>
          <w:szCs w:val="24"/>
        </w:rPr>
        <w:t>«</w:t>
      </w:r>
      <w:r>
        <w:rPr>
          <w:rFonts w:eastAsia="Times New Roman" w:cs="Times New Roman"/>
          <w:szCs w:val="24"/>
          <w:lang w:val="en-US"/>
        </w:rPr>
        <w:t>BBC</w:t>
      </w:r>
      <w:r>
        <w:rPr>
          <w:rFonts w:eastAsia="Times New Roman" w:cs="Times New Roman"/>
          <w:szCs w:val="24"/>
        </w:rPr>
        <w:t>»</w:t>
      </w:r>
      <w:r>
        <w:rPr>
          <w:rFonts w:eastAsia="Times New Roman" w:cs="Times New Roman"/>
          <w:szCs w:val="24"/>
        </w:rPr>
        <w:t>, όπου σε ένα χωριό, που ήταν έξω από την Ιταλία, αλλά με ιταλικό τοπίο κρέμασαν μακαρόνια από τα δέντρα, αφού τα έβρεξαν στις πετσέτες για να μπο</w:t>
      </w:r>
      <w:r>
        <w:rPr>
          <w:rFonts w:eastAsia="Times New Roman" w:cs="Times New Roman"/>
          <w:szCs w:val="24"/>
        </w:rPr>
        <w:t xml:space="preserve">ρούν να λυγίζουν και διέδωσαν στη Μεγάλη Βρετανία ότι τα δέντρα παράγουν μακαρόνια, γιατί μέχρι </w:t>
      </w:r>
      <w:r>
        <w:rPr>
          <w:rFonts w:eastAsia="Times New Roman" w:cs="Times New Roman"/>
          <w:szCs w:val="24"/>
        </w:rPr>
        <w:lastRenderedPageBreak/>
        <w:t>τότε στη Μεγάλη Βρετανία στη δεκαετία του 1950 δεν ήξεραν τα ωμά μακαρόνια, έτρωγαν μακαρόνια σε ιταλικές κονσέρβες, που τα αγόραζαν και που ήταν μαγειρεμένα. Α</w:t>
      </w:r>
      <w:r>
        <w:rPr>
          <w:rFonts w:eastAsia="Times New Roman" w:cs="Times New Roman"/>
          <w:szCs w:val="24"/>
        </w:rPr>
        <w:t xml:space="preserve">υτή είναι η πολιτική σας. </w:t>
      </w:r>
      <w:r>
        <w:rPr>
          <w:rFonts w:eastAsia="Times New Roman" w:cs="Times New Roman"/>
          <w:szCs w:val="24"/>
        </w:rPr>
        <w:t>Π</w:t>
      </w:r>
      <w:r>
        <w:rPr>
          <w:rFonts w:eastAsia="Times New Roman" w:cs="Times New Roman"/>
          <w:szCs w:val="24"/>
        </w:rPr>
        <w:t>έρασε στο</w:t>
      </w:r>
      <w:r>
        <w:rPr>
          <w:rFonts w:eastAsia="Times New Roman" w:cs="Times New Roman"/>
          <w:szCs w:val="24"/>
        </w:rPr>
        <w:t>ν</w:t>
      </w:r>
      <w:r>
        <w:rPr>
          <w:rFonts w:eastAsia="Times New Roman" w:cs="Times New Roman"/>
          <w:szCs w:val="24"/>
        </w:rPr>
        <w:t xml:space="preserve"> βρετανικό λαό </w:t>
      </w:r>
      <w:r>
        <w:rPr>
          <w:rFonts w:eastAsia="Times New Roman" w:cs="Times New Roman"/>
          <w:szCs w:val="24"/>
        </w:rPr>
        <w:t>κ</w:t>
      </w:r>
      <w:r>
        <w:rPr>
          <w:rFonts w:eastAsia="Times New Roman" w:cs="Times New Roman"/>
          <w:szCs w:val="24"/>
        </w:rPr>
        <w:t>αι για πολλές μέρες εκατοντάδες, χιλιάδες τηλέφωνα έγιναν</w:t>
      </w:r>
      <w:r>
        <w:rPr>
          <w:rFonts w:eastAsia="Times New Roman" w:cs="Times New Roman"/>
          <w:szCs w:val="24"/>
        </w:rPr>
        <w:t>,</w:t>
      </w:r>
      <w:r>
        <w:rPr>
          <w:rFonts w:eastAsia="Times New Roman" w:cs="Times New Roman"/>
          <w:szCs w:val="24"/>
        </w:rPr>
        <w:t xml:space="preserve"> για να βρουν σπόρους να φυτέψουν αυτά τα δέντρα. </w:t>
      </w:r>
    </w:p>
    <w:p w14:paraId="46602A3A"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Έχει το καπιταλιστικό σύστημα τρόπους να χειραγωγεί τον λαό πάρα πολλούς. Από αυτή την άποψη, </w:t>
      </w:r>
      <w:r>
        <w:rPr>
          <w:rFonts w:eastAsia="Times New Roman" w:cs="Times New Roman"/>
          <w:szCs w:val="24"/>
        </w:rPr>
        <w:t>έχει πολύ μεγάλη σημασία το ότι στην Ελλάδα υπάρχει ένα εργατικό κίνημα, υπάρχει ένα κίνημα αυτοαπασχολουμένων, υπάρχει ένα αγροτικό κίνημα -δεν είναι μαζικό όσο χρειάζεται- και υπάρχει και ένα ΚΚΕ που πάει, όχι γενικά κόντρα στο ρεύμα, γιατί δεν έχει αξία</w:t>
      </w:r>
      <w:r>
        <w:rPr>
          <w:rFonts w:eastAsia="Times New Roman" w:cs="Times New Roman"/>
          <w:szCs w:val="24"/>
        </w:rPr>
        <w:t xml:space="preserve"> να πας κόντρα στο ρεύμα, σημασία έχει να πεις αυτό που λένε τα συνθήματα στους δρόμους και που τα στηρίζουμε και εμείς</w:t>
      </w:r>
      <w:r>
        <w:rPr>
          <w:rFonts w:eastAsia="Times New Roman" w:cs="Times New Roman"/>
          <w:szCs w:val="24"/>
        </w:rPr>
        <w:t>:</w:t>
      </w:r>
      <w:r>
        <w:rPr>
          <w:rFonts w:eastAsia="Times New Roman" w:cs="Times New Roman"/>
          <w:szCs w:val="24"/>
        </w:rPr>
        <w:t xml:space="preserve"> «Εργάτη, μπορείς χωρίς αφεντικά». </w:t>
      </w:r>
    </w:p>
    <w:p w14:paraId="46602A3B"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την κ. Αλέκα Παπαρήγα. </w:t>
      </w:r>
    </w:p>
    <w:p w14:paraId="46602A3C" w14:textId="77777777" w:rsidR="008E1586" w:rsidRDefault="00786920">
      <w:pPr>
        <w:spacing w:after="0" w:line="600" w:lineRule="auto"/>
        <w:ind w:firstLine="720"/>
        <w:jc w:val="both"/>
        <w:rPr>
          <w:rFonts w:eastAsia="Times New Roman" w:cs="Times New Roman"/>
        </w:rPr>
      </w:pPr>
      <w:r>
        <w:rPr>
          <w:rFonts w:eastAsia="Times New Roman" w:cs="Times New Roman"/>
        </w:rPr>
        <w:t>Κυρίες και κύριοι συνάδελφοι,</w:t>
      </w:r>
      <w:r>
        <w:rPr>
          <w:rFonts w:eastAsia="Times New Roman" w:cs="Times New Roman"/>
        </w:rPr>
        <w:t xml:space="preserve">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w:t>
      </w:r>
      <w:r>
        <w:rPr>
          <w:rFonts w:eastAsia="Times New Roman" w:cs="Times New Roman"/>
        </w:rPr>
        <w:t xml:space="preserve">υργίας της Βουλής, είκοσι τέσσερις μαθήτριες και μαθητές και τρεις εκπαιδευτικοί συνοδοί τους από το Δημοτικό Σχολείο Ελούντας Λασιθίου. </w:t>
      </w:r>
    </w:p>
    <w:p w14:paraId="46602A3D" w14:textId="77777777" w:rsidR="008E1586" w:rsidRDefault="00786920">
      <w:pPr>
        <w:spacing w:after="0" w:line="600" w:lineRule="auto"/>
        <w:ind w:firstLine="720"/>
        <w:jc w:val="both"/>
        <w:rPr>
          <w:rFonts w:eastAsia="Times New Roman" w:cs="Times New Roman"/>
        </w:rPr>
      </w:pPr>
      <w:r>
        <w:rPr>
          <w:rFonts w:eastAsia="Times New Roman" w:cs="Times New Roman"/>
        </w:rPr>
        <w:t xml:space="preserve">Η Βουλή τούς καλωσορίζει. </w:t>
      </w:r>
    </w:p>
    <w:p w14:paraId="46602A3E" w14:textId="77777777" w:rsidR="008E1586" w:rsidRDefault="00786920">
      <w:pPr>
        <w:spacing w:after="0" w:line="600" w:lineRule="auto"/>
        <w:ind w:firstLine="720"/>
        <w:jc w:val="center"/>
        <w:rPr>
          <w:rFonts w:eastAsia="Times New Roman" w:cs="Times New Roman"/>
        </w:rPr>
      </w:pPr>
      <w:r>
        <w:rPr>
          <w:rFonts w:eastAsia="Times New Roman" w:cs="Times New Roman"/>
        </w:rPr>
        <w:lastRenderedPageBreak/>
        <w:t>(Χειροκροτήματα απ’ όλες τις πτέρυγες της Βουλής)</w:t>
      </w:r>
    </w:p>
    <w:p w14:paraId="46602A3F"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Παρακαλώ να έρθει στο Βήμα ο κ. Σπυρίδων </w:t>
      </w:r>
      <w:r>
        <w:rPr>
          <w:rFonts w:eastAsia="Times New Roman" w:cs="Times New Roman"/>
          <w:szCs w:val="24"/>
        </w:rPr>
        <w:t>Λυκούδης, Ζ</w:t>
      </w:r>
      <w:r>
        <w:rPr>
          <w:rFonts w:eastAsia="Times New Roman" w:cs="Times New Roman"/>
          <w:szCs w:val="24"/>
        </w:rPr>
        <w:t>΄</w:t>
      </w:r>
      <w:r>
        <w:rPr>
          <w:rFonts w:eastAsia="Times New Roman" w:cs="Times New Roman"/>
          <w:szCs w:val="24"/>
        </w:rPr>
        <w:t xml:space="preserve"> Αντιπρόεδρος της Βουλής, Βουλευτής από το Ποτάμι. </w:t>
      </w:r>
    </w:p>
    <w:p w14:paraId="46602A40"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έχετε τον λόγο. </w:t>
      </w:r>
    </w:p>
    <w:p w14:paraId="46602A41"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ΣΠΥΡΙΔΩΝ ΛΥΚΟΥΔΗΣ (Ζ</w:t>
      </w:r>
      <w:r>
        <w:rPr>
          <w:rFonts w:eastAsia="Times New Roman" w:cs="Times New Roman"/>
          <w:b/>
          <w:szCs w:val="24"/>
        </w:rPr>
        <w:t>΄</w:t>
      </w:r>
      <w:r>
        <w:rPr>
          <w:rFonts w:eastAsia="Times New Roman" w:cs="Times New Roman"/>
          <w:b/>
          <w:szCs w:val="24"/>
        </w:rPr>
        <w:t xml:space="preserve"> Αντιπρόεδρος της Βουλής): </w:t>
      </w:r>
      <w:r>
        <w:rPr>
          <w:rFonts w:eastAsia="Times New Roman" w:cs="Times New Roman"/>
          <w:szCs w:val="24"/>
        </w:rPr>
        <w:t xml:space="preserve">Ευχαριστώ, κύριε Πρόεδρε. </w:t>
      </w:r>
    </w:p>
    <w:p w14:paraId="46602A42"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εδέησε η Κυβέρνηση να κλείσει τη διαβόητη δεύτερη </w:t>
      </w:r>
      <w:r>
        <w:rPr>
          <w:rFonts w:eastAsia="Times New Roman" w:cs="Times New Roman"/>
          <w:szCs w:val="24"/>
        </w:rPr>
        <w:t>αξιολόγηση μετά από δεκαπέντε μήνες, εμφανίζοντας τη συνεχή διαπραγμάτευση με τον εαυτό της ως διαπραγμάτευση με τους δανειστές. Το τίμημα αυτής της καθυστέρησης είναι βαρύτατο. Ο λογαριασμός ανέβηκε πάρα πολύ ψηλά και δεν τον ισορροπεί η εφεύρεση των αντι</w:t>
      </w:r>
      <w:r>
        <w:rPr>
          <w:rFonts w:eastAsia="Times New Roman" w:cs="Times New Roman"/>
          <w:szCs w:val="24"/>
        </w:rPr>
        <w:t>μέτρων. Καμ</w:t>
      </w:r>
      <w:r>
        <w:rPr>
          <w:rFonts w:eastAsia="Times New Roman" w:cs="Times New Roman"/>
          <w:szCs w:val="24"/>
        </w:rPr>
        <w:t>μ</w:t>
      </w:r>
      <w:r>
        <w:rPr>
          <w:rFonts w:eastAsia="Times New Roman" w:cs="Times New Roman"/>
          <w:szCs w:val="24"/>
        </w:rPr>
        <w:t xml:space="preserve">ία πρόταση αντιμέτρων δεν μπορεί να αντισταθμίσει την τεράστια αφαίμαξη που έχει γονατίσει και γονατίζει τους πολίτες και την ελληνική οικονομία, </w:t>
      </w:r>
      <w:proofErr w:type="spellStart"/>
      <w:r>
        <w:rPr>
          <w:rFonts w:eastAsia="Times New Roman" w:cs="Times New Roman"/>
          <w:szCs w:val="24"/>
        </w:rPr>
        <w:t>πολλώ</w:t>
      </w:r>
      <w:proofErr w:type="spellEnd"/>
      <w:r>
        <w:rPr>
          <w:rFonts w:eastAsia="Times New Roman" w:cs="Times New Roman"/>
          <w:szCs w:val="24"/>
        </w:rPr>
        <w:t xml:space="preserve"> μάλλον που αυτά τα αντίμετρα θα τεθούν σε εφαρμογή, αν τεθούν, υπό την αίρεση μιας μεγαλύτερ</w:t>
      </w:r>
      <w:r>
        <w:rPr>
          <w:rFonts w:eastAsia="Times New Roman" w:cs="Times New Roman"/>
          <w:szCs w:val="24"/>
        </w:rPr>
        <w:t>ης ακόμη αφαίμαξης. Δεν είναι παρά ένα, κατά τη γνώμη μου, ηρεμιστικό για εσωκομματική κατανάλωση</w:t>
      </w:r>
      <w:r>
        <w:rPr>
          <w:rFonts w:eastAsia="Times New Roman" w:cs="Times New Roman"/>
          <w:szCs w:val="24"/>
        </w:rPr>
        <w:t>,</w:t>
      </w:r>
      <w:r>
        <w:rPr>
          <w:rFonts w:eastAsia="Times New Roman" w:cs="Times New Roman"/>
          <w:szCs w:val="24"/>
        </w:rPr>
        <w:t xml:space="preserve"> απέναντι σε ένα μνημόνιο επαχθέστερο όλων των προηγουμένων. </w:t>
      </w:r>
    </w:p>
    <w:p w14:paraId="46602A43"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Το βασικό ερώτημα, κυρίες και κύριοι συνάδελφοι, παραμένει και η Κυβέρνηση δεν το έχει </w:t>
      </w:r>
      <w:r>
        <w:rPr>
          <w:rFonts w:eastAsia="Times New Roman" w:cs="Times New Roman"/>
          <w:szCs w:val="24"/>
        </w:rPr>
        <w:t>απαντήσει, διότι δεν μπορεί να το απαντήσει. Γιατί έπρεπε να χαθούν άλλα δυόμισι χρόνια με απώλειες δισεκατομμυρίων για να βρεθούμε εκεί που βρισκόμασταν στα τέλη του 2014; Χάθηκαν 10 δισεκατομμύρια από το ΑΕΠ. Ξεκινάμε από χαμηλότερη βάση και δεν είναι μό</w:t>
      </w:r>
      <w:r>
        <w:rPr>
          <w:rFonts w:eastAsia="Times New Roman" w:cs="Times New Roman"/>
          <w:szCs w:val="24"/>
        </w:rPr>
        <w:t xml:space="preserve">νο αυτό. Τα 10 δισεκατομμύρια δεν χάθηκαν </w:t>
      </w:r>
      <w:r>
        <w:rPr>
          <w:rFonts w:eastAsia="Times New Roman" w:cs="Times New Roman"/>
          <w:szCs w:val="24"/>
        </w:rPr>
        <w:lastRenderedPageBreak/>
        <w:t>εφάπαξ. Έχουν μόνιμο χαρακτήρα</w:t>
      </w:r>
      <w:r>
        <w:rPr>
          <w:rFonts w:eastAsia="Times New Roman" w:cs="Times New Roman"/>
          <w:szCs w:val="24"/>
        </w:rPr>
        <w:t>,</w:t>
      </w:r>
      <w:r>
        <w:rPr>
          <w:rFonts w:eastAsia="Times New Roman" w:cs="Times New Roman"/>
          <w:szCs w:val="24"/>
        </w:rPr>
        <w:t xml:space="preserve"> στο διηνεκές</w:t>
      </w:r>
      <w:r>
        <w:rPr>
          <w:rFonts w:eastAsia="Times New Roman" w:cs="Times New Roman"/>
          <w:szCs w:val="24"/>
        </w:rPr>
        <w:t>,</w:t>
      </w:r>
      <w:r>
        <w:rPr>
          <w:rFonts w:eastAsia="Times New Roman" w:cs="Times New Roman"/>
          <w:szCs w:val="24"/>
        </w:rPr>
        <w:t xml:space="preserve"> ως </w:t>
      </w:r>
      <w:proofErr w:type="spellStart"/>
      <w:r>
        <w:rPr>
          <w:rFonts w:eastAsia="Times New Roman" w:cs="Times New Roman"/>
          <w:szCs w:val="24"/>
        </w:rPr>
        <w:t>προεξοφλημένες</w:t>
      </w:r>
      <w:proofErr w:type="spellEnd"/>
      <w:r>
        <w:rPr>
          <w:rFonts w:eastAsia="Times New Roman" w:cs="Times New Roman"/>
          <w:szCs w:val="24"/>
        </w:rPr>
        <w:t xml:space="preserve"> απώλειες εισοδήματος. </w:t>
      </w:r>
    </w:p>
    <w:p w14:paraId="46602A44"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Ο καθηγητής Παναγιώτης </w:t>
      </w:r>
      <w:proofErr w:type="spellStart"/>
      <w:r>
        <w:rPr>
          <w:rFonts w:eastAsia="Times New Roman" w:cs="Times New Roman"/>
          <w:szCs w:val="24"/>
        </w:rPr>
        <w:t>Τσακλόγλου</w:t>
      </w:r>
      <w:proofErr w:type="spellEnd"/>
      <w:r>
        <w:rPr>
          <w:rFonts w:eastAsia="Times New Roman" w:cs="Times New Roman"/>
          <w:szCs w:val="24"/>
        </w:rPr>
        <w:t xml:space="preserve"> υπολογίζει το κόστος αυτό ότι υπερβαίνει σύμφωνα με μέτριους υπολογισμούς τα 100 δισεκατομμύρ</w:t>
      </w:r>
      <w:r>
        <w:rPr>
          <w:rFonts w:eastAsia="Times New Roman" w:cs="Times New Roman"/>
          <w:szCs w:val="24"/>
        </w:rPr>
        <w:t>ια ευρώ. Αν λάβουμε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μας ότι η μισή περίπου από την αύξηση του ΑΕΠ επιστρέφει στο δημόσιο μέσω άμεσων και έμμεσων φόρων, αλλά και εισφορών κοινωνικής ασφάλισης, γίνεται αμέσως αντιληπτή η τεράστια απώλεια δημοσιονομικών εσόδων και η συνακόλουθη ζημ</w:t>
      </w:r>
      <w:r>
        <w:rPr>
          <w:rFonts w:eastAsia="Times New Roman" w:cs="Times New Roman"/>
          <w:szCs w:val="24"/>
        </w:rPr>
        <w:t xml:space="preserve">ιά στο ύψος του χρέους. </w:t>
      </w:r>
    </w:p>
    <w:p w14:paraId="46602A4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Ο Διοικητής της Τράπεζας της Ελλάδος έχει μιλήσει για 86 δισεκατομμύρια και ο </w:t>
      </w:r>
      <w:proofErr w:type="spellStart"/>
      <w:r>
        <w:rPr>
          <w:rFonts w:eastAsia="Times New Roman" w:cs="Times New Roman"/>
          <w:szCs w:val="24"/>
        </w:rPr>
        <w:t>Ρέγκλινγκ</w:t>
      </w:r>
      <w:proofErr w:type="spellEnd"/>
      <w:r>
        <w:rPr>
          <w:rFonts w:eastAsia="Times New Roman" w:cs="Times New Roman"/>
          <w:szCs w:val="24"/>
        </w:rPr>
        <w:t xml:space="preserve"> για 100 δισεκατομμύρια. Το κόστος για τη χώρα από τις πολιτικές που βιώνουμε ανήλθε σ</w:t>
      </w:r>
      <w:r>
        <w:rPr>
          <w:rFonts w:eastAsia="Times New Roman" w:cs="Times New Roman"/>
          <w:szCs w:val="24"/>
        </w:rPr>
        <w:t>ε</w:t>
      </w:r>
      <w:r>
        <w:rPr>
          <w:rFonts w:eastAsia="Times New Roman" w:cs="Times New Roman"/>
          <w:szCs w:val="24"/>
        </w:rPr>
        <w:t xml:space="preserve"> ιλιγγιώδη ύψη. Τόσο στοίχησαν η κατά συρροή απάτες ή αυτ</w:t>
      </w:r>
      <w:r>
        <w:rPr>
          <w:rFonts w:eastAsia="Times New Roman" w:cs="Times New Roman"/>
          <w:szCs w:val="24"/>
        </w:rPr>
        <w:t xml:space="preserve">απάτες -δεν έχει σημασία πια- της Κυβέρνησης. Θα τις πληρώνουμε για χρόνια πολύ ακριβά ακόμα. </w:t>
      </w:r>
    </w:p>
    <w:p w14:paraId="46602A46" w14:textId="77777777" w:rsidR="008E1586" w:rsidRDefault="00786920">
      <w:pPr>
        <w:spacing w:after="0" w:line="600" w:lineRule="auto"/>
        <w:ind w:firstLine="720"/>
        <w:jc w:val="both"/>
        <w:rPr>
          <w:rFonts w:eastAsia="Times New Roman"/>
          <w:szCs w:val="24"/>
        </w:rPr>
      </w:pPr>
      <w:r>
        <w:rPr>
          <w:rFonts w:eastAsia="Times New Roman"/>
          <w:szCs w:val="24"/>
        </w:rPr>
        <w:t>Κυρίες και κύριοι συνάδελφοι, αντιλαμβάνεται κανείς εύκολα το πρόβλημα, το τέχνασμα και το αδιέξοδο για την Κυβέρνηση σήμερα. Το πρόβλημα είναι το πώς η διάψευση</w:t>
      </w:r>
      <w:r>
        <w:rPr>
          <w:rFonts w:eastAsia="Times New Roman"/>
          <w:szCs w:val="24"/>
        </w:rPr>
        <w:t xml:space="preserve"> της λαϊκίστικης επαγγελίας, η τεράστια απογοήτευση, ο θυμός και η οργή που προξένησε χρειάζεται να χαλιναγωγηθούν</w:t>
      </w:r>
      <w:r>
        <w:rPr>
          <w:rFonts w:eastAsia="Times New Roman"/>
          <w:szCs w:val="24"/>
        </w:rPr>
        <w:t>,</w:t>
      </w:r>
      <w:r>
        <w:rPr>
          <w:rFonts w:eastAsia="Times New Roman"/>
          <w:szCs w:val="24"/>
        </w:rPr>
        <w:t xml:space="preserve"> για να μην επέλθει η πλήρης πολιτική ή και εκλογική κατάρρευση του ΣΥΡΙΖΑ.</w:t>
      </w:r>
    </w:p>
    <w:p w14:paraId="46602A47" w14:textId="77777777" w:rsidR="008E1586" w:rsidRDefault="00786920">
      <w:pPr>
        <w:spacing w:after="0" w:line="600" w:lineRule="auto"/>
        <w:ind w:firstLine="720"/>
        <w:jc w:val="both"/>
        <w:rPr>
          <w:rFonts w:eastAsia="Times New Roman"/>
          <w:szCs w:val="24"/>
        </w:rPr>
      </w:pPr>
      <w:r>
        <w:rPr>
          <w:rFonts w:eastAsia="Times New Roman"/>
          <w:szCs w:val="24"/>
        </w:rPr>
        <w:t>Αντιλαμβάνομαι πόσο βαρύ και ασήκωτο είναι το φορτίο για τους Βου</w:t>
      </w:r>
      <w:r>
        <w:rPr>
          <w:rFonts w:eastAsia="Times New Roman"/>
          <w:szCs w:val="24"/>
        </w:rPr>
        <w:t xml:space="preserve">λευτές της </w:t>
      </w:r>
      <w:r>
        <w:rPr>
          <w:rFonts w:eastAsia="Times New Roman"/>
          <w:szCs w:val="24"/>
        </w:rPr>
        <w:t>Σ</w:t>
      </w:r>
      <w:r>
        <w:rPr>
          <w:rFonts w:eastAsia="Times New Roman"/>
          <w:szCs w:val="24"/>
        </w:rPr>
        <w:t xml:space="preserve">υμπολίτευσης, που βαφτίζουν σήμερα το κρέας ψάρι και δεν μιλούν, καταπίνουν </w:t>
      </w:r>
      <w:r>
        <w:rPr>
          <w:rFonts w:eastAsia="Times New Roman"/>
          <w:szCs w:val="24"/>
        </w:rPr>
        <w:lastRenderedPageBreak/>
        <w:t xml:space="preserve">τη γλώσσα τους χωρίς συγγνώμη, όταν κάποτε υπήρξαν λαλίστατοι κήρυκες της γης της </w:t>
      </w:r>
      <w:r>
        <w:rPr>
          <w:rFonts w:eastAsia="Times New Roman"/>
          <w:szCs w:val="24"/>
        </w:rPr>
        <w:t>ε</w:t>
      </w:r>
      <w:r>
        <w:rPr>
          <w:rFonts w:eastAsia="Times New Roman"/>
          <w:szCs w:val="24"/>
        </w:rPr>
        <w:t>παγγελίας.</w:t>
      </w:r>
    </w:p>
    <w:p w14:paraId="46602A48" w14:textId="77777777" w:rsidR="008E1586" w:rsidRDefault="00786920">
      <w:pPr>
        <w:spacing w:after="0" w:line="600" w:lineRule="auto"/>
        <w:ind w:firstLine="720"/>
        <w:jc w:val="both"/>
        <w:rPr>
          <w:rFonts w:eastAsia="Times New Roman"/>
          <w:szCs w:val="24"/>
        </w:rPr>
      </w:pPr>
      <w:r>
        <w:rPr>
          <w:rFonts w:eastAsia="Times New Roman"/>
          <w:szCs w:val="24"/>
        </w:rPr>
        <w:t>Δεύτερον, το τέχνασμα έγκειται στο γεγονός της διαπραγματευτικής λεβεντιάς</w:t>
      </w:r>
      <w:r>
        <w:rPr>
          <w:rFonts w:eastAsia="Times New Roman"/>
          <w:szCs w:val="24"/>
        </w:rPr>
        <w:t xml:space="preserve"> που περιφέρεται πλέον σαν λείψανο </w:t>
      </w:r>
      <w:r>
        <w:rPr>
          <w:rFonts w:eastAsia="Times New Roman"/>
          <w:szCs w:val="24"/>
        </w:rPr>
        <w:t>α</w:t>
      </w:r>
      <w:r>
        <w:rPr>
          <w:rFonts w:eastAsia="Times New Roman"/>
          <w:szCs w:val="24"/>
        </w:rPr>
        <w:t>γίου για προσκύνημα</w:t>
      </w:r>
      <w:r>
        <w:rPr>
          <w:rFonts w:eastAsia="Times New Roman"/>
          <w:szCs w:val="24"/>
        </w:rPr>
        <w:t>,</w:t>
      </w:r>
      <w:r>
        <w:rPr>
          <w:rFonts w:eastAsia="Times New Roman"/>
          <w:szCs w:val="24"/>
        </w:rPr>
        <w:t xml:space="preserve"> για να καταδείξει τα μεγάλα θαύματα που πέτυχε, που δεν είναι τίποτε άλλο παρά νέα επαχθή βάρη για τους πολίτες. </w:t>
      </w:r>
    </w:p>
    <w:p w14:paraId="46602A49" w14:textId="77777777" w:rsidR="008E1586" w:rsidRDefault="00786920">
      <w:pPr>
        <w:spacing w:after="0" w:line="600" w:lineRule="auto"/>
        <w:ind w:firstLine="720"/>
        <w:jc w:val="both"/>
        <w:rPr>
          <w:rFonts w:eastAsia="Times New Roman"/>
          <w:szCs w:val="24"/>
        </w:rPr>
      </w:pPr>
      <w:r>
        <w:rPr>
          <w:rFonts w:eastAsia="Times New Roman"/>
          <w:szCs w:val="24"/>
        </w:rPr>
        <w:t xml:space="preserve">Είστε εκ των πραγμάτων αναγκασμένοι, κυρίες και κύριοι συνάδελφοι της </w:t>
      </w:r>
      <w:r>
        <w:rPr>
          <w:rFonts w:eastAsia="Times New Roman"/>
          <w:szCs w:val="24"/>
        </w:rPr>
        <w:t>Σ</w:t>
      </w:r>
      <w:r>
        <w:rPr>
          <w:rFonts w:eastAsia="Times New Roman"/>
          <w:szCs w:val="24"/>
        </w:rPr>
        <w:t xml:space="preserve">υμπολίτευσης, </w:t>
      </w:r>
      <w:r>
        <w:rPr>
          <w:rFonts w:eastAsia="Times New Roman"/>
          <w:szCs w:val="24"/>
        </w:rPr>
        <w:t>μπροστά στη σκληρή πραγματικότητα είτε να πιείτε το πικρό αυτό ποτήρι –όπως το ήπιαν και οι άλλοι στην προηγούμενη φάση- είτε να εγκαταλείψετε την εξουσία. Επιλέγετε το πρώτο -το αντιλαμβάνομαι- με προφανή, όμως, συνέπεια.</w:t>
      </w:r>
    </w:p>
    <w:p w14:paraId="46602A4A" w14:textId="77777777" w:rsidR="008E1586" w:rsidRDefault="00786920">
      <w:pPr>
        <w:spacing w:after="0" w:line="600" w:lineRule="auto"/>
        <w:ind w:firstLine="720"/>
        <w:jc w:val="both"/>
        <w:rPr>
          <w:rFonts w:eastAsia="Times New Roman"/>
          <w:szCs w:val="24"/>
        </w:rPr>
      </w:pPr>
      <w:r>
        <w:rPr>
          <w:rFonts w:eastAsia="Times New Roman"/>
          <w:szCs w:val="24"/>
        </w:rPr>
        <w:t>Μόνοι σας διαπραγματευτήκατε, μόν</w:t>
      </w:r>
      <w:r>
        <w:rPr>
          <w:rFonts w:eastAsia="Times New Roman"/>
          <w:szCs w:val="24"/>
        </w:rPr>
        <w:t xml:space="preserve">οι σας κλείσατε τη συμφωνία, μόνοι σας θα την ψηφίσετε. Από λυσσώδεις </w:t>
      </w:r>
      <w:proofErr w:type="spellStart"/>
      <w:r>
        <w:rPr>
          <w:rFonts w:eastAsia="Times New Roman"/>
          <w:szCs w:val="24"/>
        </w:rPr>
        <w:t>αντιμνημονιακοί</w:t>
      </w:r>
      <w:proofErr w:type="spellEnd"/>
      <w:r>
        <w:rPr>
          <w:rFonts w:eastAsia="Times New Roman"/>
          <w:szCs w:val="24"/>
        </w:rPr>
        <w:t xml:space="preserve">, μεταβληθήκατε σε κυνικούς διαχειριστές του δικού σας μνημονίου. Είναι όλα τα μέτρα αποκλειστικά δικό σας επίτευγμα, δικής σας ιδιοκτησία. </w:t>
      </w:r>
      <w:r>
        <w:rPr>
          <w:rFonts w:eastAsia="Times New Roman"/>
          <w:szCs w:val="24"/>
        </w:rPr>
        <w:t>Ε</w:t>
      </w:r>
      <w:r>
        <w:rPr>
          <w:rFonts w:eastAsia="Times New Roman"/>
          <w:szCs w:val="24"/>
        </w:rPr>
        <w:t>ίναι μάταιο να αναζητείτε συνε</w:t>
      </w:r>
      <w:r>
        <w:rPr>
          <w:rFonts w:eastAsia="Times New Roman"/>
          <w:szCs w:val="24"/>
        </w:rPr>
        <w:t>νόχους και συνεργούς</w:t>
      </w:r>
      <w:r>
        <w:rPr>
          <w:rFonts w:eastAsia="Times New Roman"/>
          <w:szCs w:val="24"/>
        </w:rPr>
        <w:t>,</w:t>
      </w:r>
      <w:r>
        <w:rPr>
          <w:rFonts w:eastAsia="Times New Roman"/>
          <w:szCs w:val="24"/>
        </w:rPr>
        <w:t xml:space="preserve"> γιατί δεν θα τους βρείτε.</w:t>
      </w:r>
    </w:p>
    <w:p w14:paraId="46602A4B" w14:textId="77777777" w:rsidR="008E1586" w:rsidRDefault="00786920">
      <w:pPr>
        <w:spacing w:after="0" w:line="600" w:lineRule="auto"/>
        <w:ind w:firstLine="720"/>
        <w:jc w:val="both"/>
        <w:rPr>
          <w:rFonts w:eastAsia="Times New Roman"/>
          <w:szCs w:val="24"/>
        </w:rPr>
      </w:pPr>
      <w:r>
        <w:rPr>
          <w:rFonts w:eastAsia="Times New Roman"/>
          <w:szCs w:val="24"/>
        </w:rPr>
        <w:t>Τρίτον, το αδιέξοδο προκύπτει από τη διαπίστωση ότι η Κυβέρνηση ξέμεινε από αφήγημα και εχθρούς. Οι πρώην εχθροί έγιναν τώρα επισήμως σοβαροί και ανοιχτόμυαλοι. Είναι δήλωση του κυρίου Πρωθυπουργού. Και αυτό,</w:t>
      </w:r>
      <w:r>
        <w:rPr>
          <w:rFonts w:eastAsia="Times New Roman"/>
          <w:szCs w:val="24"/>
        </w:rPr>
        <w:t xml:space="preserve"> όμως, παρά ταύτα</w:t>
      </w:r>
      <w:r>
        <w:rPr>
          <w:rFonts w:eastAsia="Times New Roman"/>
          <w:szCs w:val="24"/>
        </w:rPr>
        <w:t>,</w:t>
      </w:r>
      <w:r>
        <w:rPr>
          <w:rFonts w:eastAsia="Times New Roman"/>
          <w:szCs w:val="24"/>
        </w:rPr>
        <w:t xml:space="preserve"> σε τίποτα δεν εμποδίζει να καταγγέλλεται η </w:t>
      </w:r>
      <w:r>
        <w:rPr>
          <w:rFonts w:eastAsia="Times New Roman"/>
          <w:szCs w:val="24"/>
        </w:rPr>
        <w:t>Α</w:t>
      </w:r>
      <w:r>
        <w:rPr>
          <w:rFonts w:eastAsia="Times New Roman"/>
          <w:szCs w:val="24"/>
        </w:rPr>
        <w:t xml:space="preserve">ντιπολίτευση ως πράκτορας των εχθρών, στους οποίους όμως σήμερα η Κυβέρνηση ομνύει και από τους οποίους </w:t>
      </w:r>
      <w:r>
        <w:rPr>
          <w:rFonts w:eastAsia="Times New Roman"/>
          <w:szCs w:val="24"/>
        </w:rPr>
        <w:lastRenderedPageBreak/>
        <w:t xml:space="preserve">επιδιώκει να στηρίζεται. Είναι το άκρον άωτον της υποκρισίας ή μίας κατασκευασμένης </w:t>
      </w:r>
      <w:r>
        <w:rPr>
          <w:rFonts w:eastAsia="Times New Roman"/>
          <w:szCs w:val="24"/>
        </w:rPr>
        <w:t>παράνοιας, ενδεχομένως για αφελείς.</w:t>
      </w:r>
    </w:p>
    <w:p w14:paraId="46602A4C" w14:textId="77777777" w:rsidR="008E1586" w:rsidRDefault="00786920">
      <w:pPr>
        <w:spacing w:after="0" w:line="600" w:lineRule="auto"/>
        <w:ind w:firstLine="720"/>
        <w:jc w:val="both"/>
        <w:rPr>
          <w:rFonts w:eastAsia="Times New Roman"/>
          <w:szCs w:val="24"/>
        </w:rPr>
      </w:pPr>
      <w:r>
        <w:rPr>
          <w:rFonts w:eastAsia="Times New Roman"/>
          <w:szCs w:val="24"/>
        </w:rPr>
        <w:t>Κυρίες και κύριοι συνάδελφοι, πανηγυρίζει η Κυβέρνηση για το αιματηρό –θα έλεγα- πρωτογενές πλεόνασμα. Είναι, όμως, αμφίβολο κατ’ αρχ</w:t>
      </w:r>
      <w:r>
        <w:rPr>
          <w:rFonts w:eastAsia="Times New Roman"/>
          <w:szCs w:val="24"/>
        </w:rPr>
        <w:t>άς</w:t>
      </w:r>
      <w:r>
        <w:rPr>
          <w:rFonts w:eastAsia="Times New Roman"/>
          <w:szCs w:val="24"/>
        </w:rPr>
        <w:t xml:space="preserve"> εάν είναι διατηρήσιμο και σε κάθε περίπτωση είναι σίγουρο ότι επιτεύχθηκε με λάθος μ</w:t>
      </w:r>
      <w:r>
        <w:rPr>
          <w:rFonts w:eastAsia="Times New Roman"/>
          <w:szCs w:val="24"/>
        </w:rPr>
        <w:t xml:space="preserve">είγμα πολιτικής, με μεγαλύτερη λιτότητα από τους ίδιους τους θιασώτες της </w:t>
      </w:r>
      <w:proofErr w:type="spellStart"/>
      <w:r>
        <w:rPr>
          <w:rFonts w:eastAsia="Times New Roman"/>
          <w:szCs w:val="24"/>
        </w:rPr>
        <w:t>αντιλιτότητας</w:t>
      </w:r>
      <w:proofErr w:type="spellEnd"/>
      <w:r>
        <w:rPr>
          <w:rFonts w:eastAsia="Times New Roman"/>
          <w:szCs w:val="24"/>
        </w:rPr>
        <w:t xml:space="preserve">. </w:t>
      </w:r>
    </w:p>
    <w:p w14:paraId="46602A4D" w14:textId="77777777" w:rsidR="008E1586" w:rsidRDefault="00786920">
      <w:pPr>
        <w:spacing w:after="0" w:line="600" w:lineRule="auto"/>
        <w:ind w:firstLine="720"/>
        <w:jc w:val="both"/>
        <w:rPr>
          <w:rFonts w:eastAsia="Times New Roman"/>
          <w:szCs w:val="24"/>
        </w:rPr>
      </w:pPr>
      <w:r>
        <w:rPr>
          <w:rFonts w:eastAsia="Times New Roman"/>
          <w:szCs w:val="24"/>
        </w:rPr>
        <w:t xml:space="preserve">Σε κίνδυνο φτώχειας βρίσκεται πλέον το 1/3 του πληθυσμού. Οι εισοδηματικές ανισότητες διευρύνονται. Πρόσφατη έρευνα της </w:t>
      </w:r>
      <w:r>
        <w:rPr>
          <w:rFonts w:eastAsia="Times New Roman"/>
          <w:szCs w:val="24"/>
        </w:rPr>
        <w:t>«</w:t>
      </w:r>
      <w:r>
        <w:rPr>
          <w:rFonts w:eastAsia="Times New Roman"/>
          <w:szCs w:val="24"/>
          <w:lang w:val="en-US"/>
        </w:rPr>
        <w:t>DIAN</w:t>
      </w:r>
      <w:r>
        <w:rPr>
          <w:rFonts w:eastAsia="Times New Roman"/>
          <w:szCs w:val="24"/>
        </w:rPr>
        <w:t>Ε</w:t>
      </w:r>
      <w:r>
        <w:rPr>
          <w:rFonts w:eastAsia="Times New Roman"/>
          <w:szCs w:val="24"/>
          <w:lang w:val="en-US"/>
        </w:rPr>
        <w:t>OSIS</w:t>
      </w:r>
      <w:r>
        <w:rPr>
          <w:rFonts w:eastAsia="Times New Roman"/>
          <w:szCs w:val="24"/>
        </w:rPr>
        <w:t>»</w:t>
      </w:r>
      <w:r>
        <w:rPr>
          <w:rFonts w:eastAsia="Times New Roman"/>
          <w:szCs w:val="24"/>
        </w:rPr>
        <w:t xml:space="preserve"> έδειξε ότι το 13,6% του πληθυσμού,</w:t>
      </w:r>
      <w:r>
        <w:rPr>
          <w:rFonts w:eastAsia="Times New Roman"/>
          <w:szCs w:val="24"/>
        </w:rPr>
        <w:t xml:space="preserve"> δηλαδή περίπου </w:t>
      </w:r>
      <w:r>
        <w:rPr>
          <w:rFonts w:eastAsia="Times New Roman"/>
          <w:szCs w:val="24"/>
        </w:rPr>
        <w:t xml:space="preserve">ενάμισι </w:t>
      </w:r>
      <w:r>
        <w:rPr>
          <w:rFonts w:eastAsia="Times New Roman"/>
          <w:szCs w:val="24"/>
        </w:rPr>
        <w:t>εκατομμύρι</w:t>
      </w:r>
      <w:r>
        <w:rPr>
          <w:rFonts w:eastAsia="Times New Roman"/>
          <w:szCs w:val="24"/>
        </w:rPr>
        <w:t>ο</w:t>
      </w:r>
      <w:r>
        <w:rPr>
          <w:rFonts w:eastAsia="Times New Roman"/>
          <w:szCs w:val="24"/>
        </w:rPr>
        <w:t xml:space="preserve"> πολίτες, ζουν σε συνθήκες ακραίας φτώχειας. </w:t>
      </w:r>
      <w:r>
        <w:rPr>
          <w:rFonts w:eastAsia="Times New Roman"/>
          <w:szCs w:val="24"/>
        </w:rPr>
        <w:t>Η</w:t>
      </w:r>
      <w:r>
        <w:rPr>
          <w:rFonts w:eastAsia="Times New Roman"/>
          <w:szCs w:val="24"/>
        </w:rPr>
        <w:t xml:space="preserve"> εργασιακή ζούγκλα οργιάζει. Το 40% των νέων συμβάσεων εργασίας είναι μερικής απασχόλησης και οι μισθοί στην Ελλάδα είναι στην προτελευταία θέση στην Ευρώπη. Κύριος οίδε δε πό</w:t>
      </w:r>
      <w:r>
        <w:rPr>
          <w:rFonts w:eastAsia="Times New Roman"/>
          <w:szCs w:val="24"/>
        </w:rPr>
        <w:t xml:space="preserve">σοι εργαζόμενοι πληρώνονται στην ώρα τους, πόσοι εκβιάζονται και πόσοι δεν δηλώνονται. </w:t>
      </w:r>
    </w:p>
    <w:p w14:paraId="46602A4E" w14:textId="77777777" w:rsidR="008E1586" w:rsidRDefault="00786920">
      <w:pPr>
        <w:spacing w:after="0" w:line="600" w:lineRule="auto"/>
        <w:ind w:firstLine="720"/>
        <w:jc w:val="both"/>
        <w:rPr>
          <w:rFonts w:eastAsia="Times New Roman"/>
          <w:szCs w:val="24"/>
        </w:rPr>
      </w:pPr>
      <w:r>
        <w:rPr>
          <w:rFonts w:eastAsia="Times New Roman"/>
          <w:szCs w:val="24"/>
        </w:rPr>
        <w:t>Η ανεργία</w:t>
      </w:r>
      <w:r>
        <w:rPr>
          <w:rFonts w:eastAsia="Times New Roman"/>
          <w:szCs w:val="24"/>
        </w:rPr>
        <w:t>,</w:t>
      </w:r>
      <w:r>
        <w:rPr>
          <w:rFonts w:eastAsia="Times New Roman"/>
          <w:szCs w:val="24"/>
        </w:rPr>
        <w:t xml:space="preserve"> ιδιαίτερα στην ηλικιακή ομάδα των νέων ανθρώπων</w:t>
      </w:r>
      <w:r>
        <w:rPr>
          <w:rFonts w:eastAsia="Times New Roman"/>
          <w:szCs w:val="24"/>
        </w:rPr>
        <w:t>,</w:t>
      </w:r>
      <w:r>
        <w:rPr>
          <w:rFonts w:eastAsia="Times New Roman"/>
          <w:szCs w:val="24"/>
        </w:rPr>
        <w:t xml:space="preserve"> από </w:t>
      </w:r>
      <w:r>
        <w:rPr>
          <w:rFonts w:eastAsia="Times New Roman"/>
          <w:szCs w:val="24"/>
        </w:rPr>
        <w:t>δεκαπέντε έως είκοσι τεσσάρων</w:t>
      </w:r>
      <w:r>
        <w:rPr>
          <w:rFonts w:eastAsia="Times New Roman"/>
          <w:szCs w:val="24"/>
        </w:rPr>
        <w:t xml:space="preserve"> χρ</w:t>
      </w:r>
      <w:r>
        <w:rPr>
          <w:rFonts w:eastAsia="Times New Roman"/>
          <w:szCs w:val="24"/>
        </w:rPr>
        <w:t>όνων</w:t>
      </w:r>
      <w:r>
        <w:rPr>
          <w:rFonts w:eastAsia="Times New Roman"/>
          <w:szCs w:val="24"/>
        </w:rPr>
        <w:t>,</w:t>
      </w:r>
      <w:r>
        <w:rPr>
          <w:rFonts w:eastAsia="Times New Roman"/>
          <w:szCs w:val="24"/>
        </w:rPr>
        <w:t xml:space="preserve"> ανέρχεται στο 48%. Ο ΕΦΚΑ κλονίζεται πριν καν στεριώσει</w:t>
      </w:r>
      <w:r>
        <w:rPr>
          <w:rFonts w:eastAsia="Times New Roman"/>
          <w:szCs w:val="24"/>
        </w:rPr>
        <w:t>,</w:t>
      </w:r>
      <w:r>
        <w:rPr>
          <w:rFonts w:eastAsia="Times New Roman"/>
          <w:szCs w:val="24"/>
        </w:rPr>
        <w:t xml:space="preserve"> με δεκάδε</w:t>
      </w:r>
      <w:r>
        <w:rPr>
          <w:rFonts w:eastAsia="Times New Roman"/>
          <w:szCs w:val="24"/>
        </w:rPr>
        <w:t>ς χιλιάδες δικαιούχους σύνταξης και εφάπαξ να περιμένουν στην ουρά για χρόνια. Ακόμα και οι πωλήσεις τροφίμων έχουν μειωθεί κατά 15% από τις αρχές του 2017, ενώ οι τιμές τους ανέβηκαν. Προφανώς θα έλεγα</w:t>
      </w:r>
      <w:r>
        <w:rPr>
          <w:rFonts w:eastAsia="Times New Roman"/>
          <w:szCs w:val="24"/>
        </w:rPr>
        <w:t>,</w:t>
      </w:r>
      <w:r>
        <w:rPr>
          <w:rFonts w:eastAsia="Times New Roman"/>
          <w:szCs w:val="24"/>
        </w:rPr>
        <w:t xml:space="preserve"> για να αστειευτώ</w:t>
      </w:r>
      <w:r>
        <w:rPr>
          <w:rFonts w:eastAsia="Times New Roman"/>
          <w:szCs w:val="24"/>
        </w:rPr>
        <w:t>,</w:t>
      </w:r>
      <w:r>
        <w:rPr>
          <w:rFonts w:eastAsia="Times New Roman"/>
          <w:szCs w:val="24"/>
        </w:rPr>
        <w:t xml:space="preserve"> ότι είναι ένα κυβερνητικό αντίμετρ</w:t>
      </w:r>
      <w:r>
        <w:rPr>
          <w:rFonts w:eastAsia="Times New Roman"/>
          <w:szCs w:val="24"/>
        </w:rPr>
        <w:t>ο απέναντι στην παχυσαρκία!</w:t>
      </w:r>
    </w:p>
    <w:p w14:paraId="46602A4F" w14:textId="77777777" w:rsidR="008E1586" w:rsidRDefault="00786920">
      <w:pPr>
        <w:spacing w:after="0" w:line="600" w:lineRule="auto"/>
        <w:ind w:firstLine="720"/>
        <w:jc w:val="both"/>
        <w:rPr>
          <w:rFonts w:eastAsia="Times New Roman"/>
          <w:szCs w:val="24"/>
        </w:rPr>
      </w:pPr>
      <w:r>
        <w:rPr>
          <w:rFonts w:eastAsia="Times New Roman"/>
          <w:szCs w:val="24"/>
        </w:rPr>
        <w:t xml:space="preserve">Κυρίες και κύριοι συνάδελφοι, η Κυβέρνηση εκτός των άλλων είχε διαπράξει δύο πολύ σοβαρά κατά τη γνώμη μου εγκλήματα, με την πολιτική έννοια του όρου. </w:t>
      </w:r>
      <w:r>
        <w:rPr>
          <w:rFonts w:eastAsia="Times New Roman"/>
          <w:szCs w:val="24"/>
        </w:rPr>
        <w:lastRenderedPageBreak/>
        <w:t>Το πρώτο είναι η περαιτέρω απαξίωση συλλήβδην του πολιτικού συστήματος και τω</w:t>
      </w:r>
      <w:r>
        <w:rPr>
          <w:rFonts w:eastAsia="Times New Roman"/>
          <w:szCs w:val="24"/>
        </w:rPr>
        <w:t>ν πολιτικών εφόσον ο «Κανείς» αναδεικνύεται επίμονα το πρώτο κόμμα σε όλες τις μετρήσεις της κοινής γνώμης. Παλαιοκομματικ</w:t>
      </w:r>
      <w:r>
        <w:rPr>
          <w:rFonts w:eastAsia="Times New Roman"/>
          <w:szCs w:val="24"/>
        </w:rPr>
        <w:t>ές</w:t>
      </w:r>
      <w:r>
        <w:rPr>
          <w:rFonts w:eastAsia="Times New Roman"/>
          <w:szCs w:val="24"/>
        </w:rPr>
        <w:t xml:space="preserve"> μέθοδοι, εποικισμός και κομματισμός του κράτους, νέα διαπλοκή, προσπάθειες ελέγχου και φίμωσης, όλα αυτά δημιουργούν αυτή την εικόν</w:t>
      </w:r>
      <w:r>
        <w:rPr>
          <w:rFonts w:eastAsia="Times New Roman"/>
          <w:szCs w:val="24"/>
        </w:rPr>
        <w:t xml:space="preserve">α. </w:t>
      </w:r>
      <w:r>
        <w:rPr>
          <w:rFonts w:eastAsia="Times New Roman"/>
          <w:szCs w:val="24"/>
        </w:rPr>
        <w:t>Ε</w:t>
      </w:r>
      <w:r>
        <w:rPr>
          <w:rFonts w:eastAsia="Times New Roman"/>
          <w:szCs w:val="24"/>
        </w:rPr>
        <w:t>ίναι μια εικόνα -παρά το ότι καταγγέλλετε τους προηγούμενους για τα ίδια- για την οποία πάρα πολλές φορές και απ’ αυτό το Βήμα επαίρεστε.</w:t>
      </w:r>
    </w:p>
    <w:p w14:paraId="46602A50" w14:textId="77777777" w:rsidR="008E1586" w:rsidRDefault="00786920">
      <w:pPr>
        <w:spacing w:after="0" w:line="600" w:lineRule="auto"/>
        <w:ind w:firstLine="720"/>
        <w:jc w:val="both"/>
        <w:rPr>
          <w:rFonts w:eastAsia="Times New Roman"/>
          <w:szCs w:val="24"/>
        </w:rPr>
      </w:pPr>
      <w:r>
        <w:rPr>
          <w:rFonts w:eastAsia="Times New Roman"/>
          <w:szCs w:val="24"/>
        </w:rPr>
        <w:t>Το δεύτερο είναι το αντιευρωπαϊκό ρεύμα που έχει αναπτυχθεί και το οποίο</w:t>
      </w:r>
      <w:r>
        <w:rPr>
          <w:rFonts w:eastAsia="Times New Roman"/>
          <w:szCs w:val="24"/>
        </w:rPr>
        <w:t>,</w:t>
      </w:r>
      <w:r>
        <w:rPr>
          <w:rFonts w:eastAsia="Times New Roman"/>
          <w:szCs w:val="24"/>
        </w:rPr>
        <w:t xml:space="preserve"> κατά τη γνώμη μου</w:t>
      </w:r>
      <w:r>
        <w:rPr>
          <w:rFonts w:eastAsia="Times New Roman"/>
          <w:szCs w:val="24"/>
        </w:rPr>
        <w:t>,</w:t>
      </w:r>
      <w:r>
        <w:rPr>
          <w:rFonts w:eastAsia="Times New Roman"/>
          <w:szCs w:val="24"/>
        </w:rPr>
        <w:t xml:space="preserve"> έχει ενισχυθεί απολύτ</w:t>
      </w:r>
      <w:r>
        <w:rPr>
          <w:rFonts w:eastAsia="Times New Roman"/>
          <w:szCs w:val="24"/>
        </w:rPr>
        <w:t xml:space="preserve">ως με τις κυβερνητικές πολιτικές. Κυρίες και κύριοι συνάδελφοι της </w:t>
      </w:r>
      <w:r>
        <w:rPr>
          <w:rFonts w:eastAsia="Times New Roman"/>
          <w:szCs w:val="24"/>
        </w:rPr>
        <w:t>Σ</w:t>
      </w:r>
      <w:r>
        <w:rPr>
          <w:rFonts w:eastAsia="Times New Roman"/>
          <w:szCs w:val="24"/>
        </w:rPr>
        <w:t xml:space="preserve">υμπολίτευσης, η </w:t>
      </w:r>
      <w:proofErr w:type="spellStart"/>
      <w:r>
        <w:rPr>
          <w:rFonts w:eastAsia="Times New Roman"/>
          <w:szCs w:val="24"/>
        </w:rPr>
        <w:t>δαιμονοποίηση</w:t>
      </w:r>
      <w:proofErr w:type="spellEnd"/>
      <w:r>
        <w:rPr>
          <w:rFonts w:eastAsia="Times New Roman"/>
          <w:szCs w:val="24"/>
        </w:rPr>
        <w:t xml:space="preserve"> για χρόνια της Ευρώπης έχει πληρωθεί ακριβά και θα πληρωθεί ακόμα περισσότερο ακριβά στο μέλλον.</w:t>
      </w:r>
    </w:p>
    <w:p w14:paraId="46602A51" w14:textId="77777777" w:rsidR="008E1586" w:rsidRDefault="00786920">
      <w:pPr>
        <w:spacing w:after="0" w:line="600" w:lineRule="auto"/>
        <w:ind w:firstLine="720"/>
        <w:jc w:val="both"/>
        <w:rPr>
          <w:rFonts w:eastAsia="Times New Roman"/>
          <w:szCs w:val="24"/>
        </w:rPr>
      </w:pPr>
      <w:r>
        <w:rPr>
          <w:rFonts w:eastAsia="Times New Roman"/>
          <w:szCs w:val="24"/>
        </w:rPr>
        <w:t>Τελειώνω. Παρά ταύτα, να μου επιτρέψετε να σας πω ότι</w:t>
      </w:r>
      <w:r>
        <w:rPr>
          <w:rFonts w:eastAsia="Times New Roman"/>
          <w:szCs w:val="24"/>
        </w:rPr>
        <w:t>,</w:t>
      </w:r>
      <w:r>
        <w:rPr>
          <w:rFonts w:eastAsia="Times New Roman"/>
          <w:szCs w:val="24"/>
        </w:rPr>
        <w:t xml:space="preserve"> κατά τ</w:t>
      </w:r>
      <w:r>
        <w:rPr>
          <w:rFonts w:eastAsia="Times New Roman"/>
          <w:szCs w:val="24"/>
        </w:rPr>
        <w:t>η γνώμη μου</w:t>
      </w:r>
      <w:r>
        <w:rPr>
          <w:rFonts w:eastAsia="Times New Roman"/>
          <w:szCs w:val="24"/>
        </w:rPr>
        <w:t>,</w:t>
      </w:r>
      <w:r>
        <w:rPr>
          <w:rFonts w:eastAsia="Times New Roman"/>
          <w:szCs w:val="24"/>
        </w:rPr>
        <w:t xml:space="preserve"> χρειάζονται και έτσι υπερβάσεις. Η πολιτική αντιπαράθεση είναι σήμερα και αύριο σκληρή και καλά κάνει να είναι έτσι. Είναι σκληρή και με επίμονα επιθετικά επιχειρήματα. Δεν πειράζει.</w:t>
      </w:r>
    </w:p>
    <w:p w14:paraId="46602A52"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Τελικά, όμως, είναι εθνική ανάγκη να υπερβούμε τον διχαστικό</w:t>
      </w:r>
      <w:r>
        <w:rPr>
          <w:rFonts w:eastAsia="Times New Roman" w:cs="Times New Roman"/>
          <w:szCs w:val="24"/>
        </w:rPr>
        <w:t xml:space="preserve"> λόγο κάποια στιγμή και την πόλωση, να χαρτογραφήσουμε τον οδικό χάρτη για την έξοδο από την κρίση, να οικοδομήσουμε το μέλλον με νέα υλικά και στη βάση των μεγάλων συγκριτικών πλεονασμάτων που έχουμε, συμπορευόμενοι με τις προοδευτικές δυνάμεις της Ευρώπη</w:t>
      </w:r>
      <w:r>
        <w:rPr>
          <w:rFonts w:eastAsia="Times New Roman" w:cs="Times New Roman"/>
          <w:szCs w:val="24"/>
        </w:rPr>
        <w:t xml:space="preserve">ς. </w:t>
      </w:r>
    </w:p>
    <w:p w14:paraId="46602A53"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Αν με ρωτήσει κάποιος «είσαι αισιόδοξος για μια τέτοια πορεία;», θα απαντήσω ευθέως «όχι», γιατί η Κυβέρνηση έχει δυστυχώς παγιδευτεί στον λάκκο που η ίδια έσκαψε</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ο πρόβλημά της είναι ότι δεν μπορεί να ζήσει τον μύθο της</w:t>
      </w:r>
      <w:r>
        <w:rPr>
          <w:rFonts w:eastAsia="Times New Roman" w:cs="Times New Roman"/>
          <w:szCs w:val="24"/>
        </w:rPr>
        <w:t>,</w:t>
      </w:r>
      <w:r>
        <w:rPr>
          <w:rFonts w:eastAsia="Times New Roman" w:cs="Times New Roman"/>
          <w:szCs w:val="24"/>
        </w:rPr>
        <w:t xml:space="preserve"> παρά επιμένοντας στις αδιέξο</w:t>
      </w:r>
      <w:r>
        <w:rPr>
          <w:rFonts w:eastAsia="Times New Roman" w:cs="Times New Roman"/>
          <w:szCs w:val="24"/>
        </w:rPr>
        <w:t xml:space="preserve">δες πολιτικές της. </w:t>
      </w:r>
      <w:r>
        <w:rPr>
          <w:rFonts w:eastAsia="Times New Roman" w:cs="Times New Roman"/>
          <w:szCs w:val="24"/>
        </w:rPr>
        <w:t>Θ</w:t>
      </w:r>
      <w:r>
        <w:rPr>
          <w:rFonts w:eastAsia="Times New Roman" w:cs="Times New Roman"/>
          <w:szCs w:val="24"/>
        </w:rPr>
        <w:t xml:space="preserve">α μου επιτρέψετε να πω το εξής, κύριοι συνάδελφοι της Αξιωματικής Αντιπολίτευσης. Νομίζω πως δεν θα αντιληφθείτε ούτε στη νέα φάση που θα μπούμε την πολιτική στειρότητα της μονότονης επανάληψης του αιτήματος των εκλογών και της λύσης </w:t>
      </w:r>
      <w:r>
        <w:rPr>
          <w:rFonts w:eastAsia="Times New Roman" w:cs="Times New Roman"/>
          <w:szCs w:val="24"/>
        </w:rPr>
        <w:t>που εσείς θεωρείτε ότι είναι στη λογική «φύγετε εσείς</w:t>
      </w:r>
      <w:r>
        <w:rPr>
          <w:rFonts w:eastAsia="Times New Roman" w:cs="Times New Roman"/>
          <w:szCs w:val="24"/>
        </w:rPr>
        <w:t>,</w:t>
      </w:r>
      <w:r>
        <w:rPr>
          <w:rFonts w:eastAsia="Times New Roman" w:cs="Times New Roman"/>
          <w:szCs w:val="24"/>
        </w:rPr>
        <w:t xml:space="preserve"> να έρθουμε εμείς». </w:t>
      </w:r>
    </w:p>
    <w:p w14:paraId="46602A54"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Νομίζω, κυρίες και κύριοι συνάδελφοι, ότι στην επόμενη περίοδο η χώρα χρειάζεται ισχυρές πολιτικές αναταράξεις</w:t>
      </w:r>
      <w:r>
        <w:rPr>
          <w:rFonts w:eastAsia="Times New Roman" w:cs="Times New Roman"/>
          <w:szCs w:val="24"/>
        </w:rPr>
        <w:t>,</w:t>
      </w:r>
      <w:r>
        <w:rPr>
          <w:rFonts w:eastAsia="Times New Roman" w:cs="Times New Roman"/>
          <w:szCs w:val="24"/>
        </w:rPr>
        <w:t xml:space="preserve"> που θα αφορούν, όμως, στο σύνολο του πολιτικού συστήματος και τις οπο</w:t>
      </w:r>
      <w:r>
        <w:rPr>
          <w:rFonts w:eastAsia="Times New Roman" w:cs="Times New Roman"/>
          <w:szCs w:val="24"/>
        </w:rPr>
        <w:t>ίες εύχομαι.</w:t>
      </w:r>
    </w:p>
    <w:p w14:paraId="46602A5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Ευχαριστώ.</w:t>
      </w:r>
    </w:p>
    <w:p w14:paraId="46602A56" w14:textId="77777777" w:rsidR="008E1586" w:rsidRDefault="0078692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46602A57"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Ζ΄ Αντιπρόεδρο της Βουλής και Βουλευτή από το Ποτάμι, κ. Σπυρίδωνα Λυκούδη.</w:t>
      </w:r>
    </w:p>
    <w:p w14:paraId="46602A5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Τον λόγο έχει ο Υπουργός Δικαιοσύνης, Διαφάνειας και Ανθρωπ</w:t>
      </w:r>
      <w:r>
        <w:rPr>
          <w:rFonts w:eastAsia="Times New Roman" w:cs="Times New Roman"/>
          <w:szCs w:val="24"/>
        </w:rPr>
        <w:t>ίνων Δικαιωμάτων κ. Σταύρος Κοντονής.</w:t>
      </w:r>
    </w:p>
    <w:p w14:paraId="46602A59"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Ευχαριστώ, κύριε Πρόεδρε.</w:t>
      </w:r>
    </w:p>
    <w:p w14:paraId="46602A5A"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παρακολουθώντας τη συζήτηση αυτές τις ημέρες και στις </w:t>
      </w:r>
      <w:r>
        <w:rPr>
          <w:rFonts w:eastAsia="Times New Roman" w:cs="Times New Roman"/>
          <w:szCs w:val="24"/>
        </w:rPr>
        <w:t>ε</w:t>
      </w:r>
      <w:r>
        <w:rPr>
          <w:rFonts w:eastAsia="Times New Roman" w:cs="Times New Roman"/>
          <w:szCs w:val="24"/>
        </w:rPr>
        <w:t>πιτροπές και στην Ολομέλεια</w:t>
      </w:r>
      <w:r>
        <w:rPr>
          <w:rFonts w:eastAsia="Times New Roman" w:cs="Times New Roman"/>
          <w:szCs w:val="24"/>
        </w:rPr>
        <w:t xml:space="preserve"> διαπιστώνω έναν ακραίο, επιθετικό και </w:t>
      </w:r>
      <w:r>
        <w:rPr>
          <w:rFonts w:eastAsia="Times New Roman" w:cs="Times New Roman"/>
          <w:szCs w:val="24"/>
        </w:rPr>
        <w:lastRenderedPageBreak/>
        <w:t>οξύ λόγο, ο οποίος υπερχειλ</w:t>
      </w:r>
      <w:r>
        <w:rPr>
          <w:rFonts w:eastAsia="Times New Roman" w:cs="Times New Roman"/>
          <w:szCs w:val="24"/>
        </w:rPr>
        <w:t>ίζει</w:t>
      </w:r>
      <w:r>
        <w:rPr>
          <w:rFonts w:eastAsia="Times New Roman" w:cs="Times New Roman"/>
          <w:szCs w:val="24"/>
        </w:rPr>
        <w:t xml:space="preserve"> χαρακτηρισμών από την Αντιπολίτευση για την Κυβέρνηση. Είναι η πρώτη φορά που με τέτοια επιθετικότητα, θα έλεγα ορισμένες φορές και με αγοραίο τρόπο, η Κυβέρνηση δέχεται επιθέσεις και χ</w:t>
      </w:r>
      <w:r>
        <w:rPr>
          <w:rFonts w:eastAsia="Times New Roman" w:cs="Times New Roman"/>
          <w:szCs w:val="24"/>
        </w:rPr>
        <w:t xml:space="preserve">αρακτηρισμούς και είναι να απορεί κανείς για ποιον λόγο. </w:t>
      </w:r>
    </w:p>
    <w:p w14:paraId="46602A5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Αν έχετε πολιτικά επιχειρήματα</w:t>
      </w:r>
      <w:r>
        <w:rPr>
          <w:rFonts w:eastAsia="Times New Roman" w:cs="Times New Roman"/>
          <w:szCs w:val="24"/>
        </w:rPr>
        <w:t>,</w:t>
      </w:r>
      <w:r>
        <w:rPr>
          <w:rFonts w:eastAsia="Times New Roman" w:cs="Times New Roman"/>
          <w:szCs w:val="24"/>
        </w:rPr>
        <w:t xml:space="preserve"> μπορείτε να προβάλετε τα πολιτικά επιχειρήματα. Φαίνεται, όμως, ότι αυτό το κενό των πολιτικών επιχειρημάτων έρχεται να καλύψει αυτός ο επιθετικός και οξύς λόγος. Ακο</w:t>
      </w:r>
      <w:r>
        <w:rPr>
          <w:rFonts w:eastAsia="Times New Roman" w:cs="Times New Roman"/>
          <w:szCs w:val="24"/>
        </w:rPr>
        <w:t>ύσαμε για ανίκανους, για ψεύτες, για απατεώνες, πρωτόγνωρα πράγματα και μία ακραία αποχαλίνωση του πολιτικού λόγου, αν μπορεί να χαρακτηριστεί πολιτική μια τέτοια τοποθέτηση. Είναι, βεβαίως, λογικό. Γιατί το κάνετε αυτό; Διότι όλο το αφήγημα της Αντιπολίτε</w:t>
      </w:r>
      <w:r>
        <w:rPr>
          <w:rFonts w:eastAsia="Times New Roman" w:cs="Times New Roman"/>
          <w:szCs w:val="24"/>
        </w:rPr>
        <w:t>υσης, κυρίως της Νέας Δημοκρατίας, έχει πέσει στο βάραθρο. Η αξιολόγηση έχει κλείσει και πλέον συζητάμε για τα αντίμετρα τα οποία τον Δεκέμβριο, που μας καλούσατε να κλείσουμε την αξιολόγηση, δεν υπήρχαν. Τι να πει κανένας;</w:t>
      </w:r>
    </w:p>
    <w:p w14:paraId="46602A5C"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Αν θέλετε, μπορείτε να σταματήσε</w:t>
      </w:r>
      <w:r>
        <w:rPr>
          <w:rFonts w:eastAsia="Times New Roman" w:cs="Times New Roman"/>
          <w:szCs w:val="24"/>
        </w:rPr>
        <w:t>τε; Εάν θέλετε.</w:t>
      </w:r>
    </w:p>
    <w:p w14:paraId="46602A5D"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Ο συνάδελφος μο</w:t>
      </w:r>
      <w:r>
        <w:rPr>
          <w:rFonts w:eastAsia="Times New Roman" w:cs="Times New Roman"/>
          <w:szCs w:val="24"/>
        </w:rPr>
        <w:t>υ</w:t>
      </w:r>
      <w:r>
        <w:rPr>
          <w:rFonts w:eastAsia="Times New Roman" w:cs="Times New Roman"/>
          <w:szCs w:val="24"/>
        </w:rPr>
        <w:t xml:space="preserve"> μίλησε.</w:t>
      </w:r>
    </w:p>
    <w:p w14:paraId="46602A5E"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Εκτός και αν νομίζετε ότι λέτε τίποτα σοφίες.</w:t>
      </w:r>
    </w:p>
    <w:p w14:paraId="46602A5F"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Όχι δεν πειράζει, ακούμε τις δικές σας.</w:t>
      </w:r>
    </w:p>
    <w:p w14:paraId="46602A60"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lastRenderedPageBreak/>
        <w:t>ΣΤΑΥΡΟΣ ΚΟΝΤΟΝΗΣ (Υπουργός Δικαιοσύνης, Διαφάνειας και Ανθρωπίνων Δικαιωμάτων):</w:t>
      </w:r>
      <w:r>
        <w:rPr>
          <w:rFonts w:eastAsia="Times New Roman" w:cs="Times New Roman"/>
          <w:szCs w:val="24"/>
        </w:rPr>
        <w:t xml:space="preserve"> Επειδή μου έδωσε ο Πρόεδρος τον λόγο, αφήστε να πούμε τις απόψεις μας επί του σχεδίου νόμου. </w:t>
      </w:r>
    </w:p>
    <w:p w14:paraId="46602A61"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Μαζί ήμασταν τα δύο τελευταία χρόνια...</w:t>
      </w:r>
    </w:p>
    <w:p w14:paraId="46602A62"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ΠΡΟΕΔΡΕΥΩΝ (Αναστάσι</w:t>
      </w:r>
      <w:r>
        <w:rPr>
          <w:rFonts w:eastAsia="Times New Roman" w:cs="Times New Roman"/>
          <w:b/>
          <w:szCs w:val="24"/>
        </w:rPr>
        <w:t>ος Κουράκης):</w:t>
      </w:r>
      <w:r>
        <w:rPr>
          <w:rFonts w:eastAsia="Times New Roman" w:cs="Times New Roman"/>
          <w:szCs w:val="24"/>
        </w:rPr>
        <w:t xml:space="preserve"> Κύριε Κυριαζίδη, σας παρακαλώ.</w:t>
      </w:r>
    </w:p>
    <w:p w14:paraId="46602A63"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Τι να πει κανείς! Δηλαδή πρέπει κι από εκεί να ασχημονείτε; Δεν σας φτάνει ό,τι λέτε από εδώ;</w:t>
      </w:r>
    </w:p>
    <w:p w14:paraId="46602A64"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Άκουσες κάτι τέ</w:t>
      </w:r>
      <w:r>
        <w:rPr>
          <w:rFonts w:eastAsia="Times New Roman" w:cs="Times New Roman"/>
          <w:szCs w:val="24"/>
        </w:rPr>
        <w:t>τοιο, να ασχημονώ εγώ;</w:t>
      </w:r>
    </w:p>
    <w:p w14:paraId="46602A65"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Εντάξει, σταματήστε επιτέλους.</w:t>
      </w:r>
    </w:p>
    <w:p w14:paraId="46602A66"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Να σταματήσουμε παρακαλώ. </w:t>
      </w:r>
    </w:p>
    <w:p w14:paraId="46602A6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Προχωρήστε, κύριε Υπουργέ.</w:t>
      </w:r>
    </w:p>
    <w:p w14:paraId="46602A68"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w:t>
      </w:r>
      <w:r>
        <w:rPr>
          <w:rFonts w:eastAsia="Times New Roman" w:cs="Times New Roman"/>
          <w:b/>
          <w:szCs w:val="24"/>
        </w:rPr>
        <w:t>ύνης, Διαφάνειας και Ανθρωπίνων Δικαιωμάτων):</w:t>
      </w:r>
      <w:r>
        <w:rPr>
          <w:rFonts w:eastAsia="Times New Roman" w:cs="Times New Roman"/>
          <w:szCs w:val="24"/>
        </w:rPr>
        <w:t xml:space="preserve"> Βεβαίως ένα πράγμα δεν τόλμησε κανένας να πει για την Κυβέρνηση σε τόσους χαρακτηρισμούς. Για κλέφτες και για μιζαδόρους αυτής της Κυβέρνησης δεν μίλησε κανένας. </w:t>
      </w:r>
    </w:p>
    <w:p w14:paraId="46602A6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ίναι λογικό</w:t>
      </w:r>
      <w:r>
        <w:rPr>
          <w:rFonts w:eastAsia="Times New Roman" w:cs="Times New Roman"/>
          <w:szCs w:val="24"/>
        </w:rPr>
        <w:t>,</w:t>
      </w:r>
      <w:r>
        <w:rPr>
          <w:rFonts w:eastAsia="Times New Roman" w:cs="Times New Roman"/>
          <w:szCs w:val="24"/>
        </w:rPr>
        <w:t xml:space="preserve"> διότι τώρα, όσα χρόνια κυβερνάμε </w:t>
      </w:r>
      <w:r>
        <w:rPr>
          <w:rFonts w:eastAsia="Times New Roman" w:cs="Times New Roman"/>
          <w:szCs w:val="24"/>
        </w:rPr>
        <w:t>εμείς σε συνεργασία με τους ΑΝΕΛ</w:t>
      </w:r>
      <w:r>
        <w:rPr>
          <w:rFonts w:eastAsia="Times New Roman" w:cs="Times New Roman"/>
          <w:szCs w:val="24"/>
        </w:rPr>
        <w:t>,</w:t>
      </w:r>
      <w:r>
        <w:rPr>
          <w:rFonts w:eastAsia="Times New Roman" w:cs="Times New Roman"/>
          <w:szCs w:val="24"/>
        </w:rPr>
        <w:t xml:space="preserve"> όσο και αν προσπαθήσατε να βρείτε μία καρφίτσα δεν τη βρήκατε. Αυτό είναι </w:t>
      </w:r>
      <w:r>
        <w:rPr>
          <w:rFonts w:eastAsia="Times New Roman" w:cs="Times New Roman"/>
          <w:szCs w:val="24"/>
        </w:rPr>
        <w:lastRenderedPageBreak/>
        <w:t>το μήνυμα που παίρνει ο ελληνικός λαός, ότι μπορεί να γίνονται λάθη, μπορεί να υπάρχουν τακτικές υποχωρήσεις</w:t>
      </w:r>
      <w:r>
        <w:rPr>
          <w:rFonts w:eastAsia="Times New Roman" w:cs="Times New Roman"/>
          <w:szCs w:val="24"/>
        </w:rPr>
        <w:t>,</w:t>
      </w:r>
      <w:r>
        <w:rPr>
          <w:rFonts w:eastAsia="Times New Roman" w:cs="Times New Roman"/>
          <w:szCs w:val="24"/>
        </w:rPr>
        <w:t xml:space="preserve"> για να πετύχουμε τον μεγάλο στόχο, αλλά σε αυτή την Κυβέρνηση ούτε κλέφτες υπάρχουν ούτε μιζαδόροι. Δεν θα βρείτε Υπουργούς, Βουλευτές και στελέχη αυτής της Κυβέρνησης να μεταφέρουν στα κομματικά ταμεία βαλίτσες από τη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δεν </w:t>
      </w:r>
      <w:r>
        <w:rPr>
          <w:rFonts w:eastAsia="Times New Roman" w:cs="Times New Roman"/>
          <w:szCs w:val="24"/>
        </w:rPr>
        <w:t>θα βρείτε</w:t>
      </w:r>
      <w:r>
        <w:rPr>
          <w:rFonts w:eastAsia="Times New Roman" w:cs="Times New Roman"/>
          <w:szCs w:val="24"/>
        </w:rPr>
        <w:t xml:space="preserve"> σ’ αυτή την</w:t>
      </w:r>
      <w:r>
        <w:rPr>
          <w:rFonts w:eastAsia="Times New Roman" w:cs="Times New Roman"/>
          <w:szCs w:val="24"/>
        </w:rPr>
        <w:t xml:space="preserve"> Κυβέρνηση</w:t>
      </w:r>
      <w:r>
        <w:rPr>
          <w:rFonts w:eastAsia="Times New Roman" w:cs="Times New Roman"/>
          <w:szCs w:val="24"/>
        </w:rPr>
        <w:t xml:space="preserve"> στελέχη να έρχονται σε διαπλοκή με τα μεγάλα συμφέροντα και να χρηματίζονται.</w:t>
      </w:r>
    </w:p>
    <w:p w14:paraId="46602A6A"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Αυτή είναι η πραγματικότητα και αυτό το γνωρίζει ο ελληνικός λαός και γι’ αυτό έχετε χάσει και την ψυχραιμία σας και το μέτρο σε όσα λέτε. </w:t>
      </w:r>
      <w:r>
        <w:rPr>
          <w:rFonts w:eastAsia="Times New Roman" w:cs="Times New Roman"/>
          <w:szCs w:val="24"/>
        </w:rPr>
        <w:t>Γ</w:t>
      </w:r>
      <w:r>
        <w:rPr>
          <w:rFonts w:eastAsia="Times New Roman" w:cs="Times New Roman"/>
          <w:szCs w:val="24"/>
        </w:rPr>
        <w:t xml:space="preserve">ια να ενημερώσω την Εθνική </w:t>
      </w:r>
      <w:r>
        <w:rPr>
          <w:rFonts w:eastAsia="Times New Roman" w:cs="Times New Roman"/>
          <w:szCs w:val="24"/>
        </w:rPr>
        <w:t xml:space="preserve">Αντιπροσωπεία, πριν από δέκα ημέρες περίπου απέστειλα στην Πρόεδρο του Ελεγκτικού Συνεδρίου το πόρισμα σχετικά με τις ΜΚΟ οι οποίες χρηματοδοτούνταν από το Υπουργείο Εξωτερικών, με το ερώτημα αν είναι δυνατόν να γίνει ο καταλογισμός αυτών των ποσών. </w:t>
      </w:r>
      <w:r>
        <w:rPr>
          <w:rFonts w:eastAsia="Times New Roman" w:cs="Times New Roman"/>
          <w:szCs w:val="24"/>
        </w:rPr>
        <w:t>Τ</w:t>
      </w:r>
      <w:r>
        <w:rPr>
          <w:rFonts w:eastAsia="Times New Roman" w:cs="Times New Roman"/>
          <w:szCs w:val="24"/>
        </w:rPr>
        <w:t>ότε θ</w:t>
      </w:r>
      <w:r>
        <w:rPr>
          <w:rFonts w:eastAsia="Times New Roman" w:cs="Times New Roman"/>
          <w:szCs w:val="24"/>
        </w:rPr>
        <w:t xml:space="preserve">α τα πούμε, επειδή μιλάτε για νομιμότητα σε αυτή την Αίθουσα. </w:t>
      </w:r>
    </w:p>
    <w:p w14:paraId="46602A6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Ο ελληνικός λαός, κυρίες και κύριοι συνάδελφοι, ξέρει πολύ καλά τις διαφορές. Ακόμα και αν καταλογίζει ευθύνες στην Κυβέρνηση –και είναι σίγουρο ότι καταλογίζει-</w:t>
      </w:r>
      <w:r>
        <w:rPr>
          <w:rFonts w:eastAsia="Times New Roman" w:cs="Times New Roman"/>
          <w:szCs w:val="24"/>
        </w:rPr>
        <w:t>,</w:t>
      </w:r>
      <w:r>
        <w:rPr>
          <w:rFonts w:eastAsia="Times New Roman" w:cs="Times New Roman"/>
          <w:szCs w:val="24"/>
        </w:rPr>
        <w:t xml:space="preserve"> ξέρει ένα πράγμα το οποίο είνα</w:t>
      </w:r>
      <w:r>
        <w:rPr>
          <w:rFonts w:eastAsia="Times New Roman" w:cs="Times New Roman"/>
          <w:szCs w:val="24"/>
        </w:rPr>
        <w:t xml:space="preserve">ι πολύ βασικό, ότι τη χώρα στα βράχια την έριξαν άλλοι, αυτοί που μίλαγαν για </w:t>
      </w:r>
      <w:r>
        <w:rPr>
          <w:rFonts w:eastAsia="Times New Roman" w:cs="Times New Roman"/>
          <w:szCs w:val="24"/>
        </w:rPr>
        <w:t>«</w:t>
      </w:r>
      <w:r>
        <w:rPr>
          <w:rFonts w:eastAsia="Times New Roman" w:cs="Times New Roman"/>
          <w:szCs w:val="24"/>
        </w:rPr>
        <w:t>Τιτανικό</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αυτοί </w:t>
      </w:r>
      <w:r>
        <w:rPr>
          <w:rFonts w:eastAsia="Times New Roman" w:cs="Times New Roman"/>
          <w:szCs w:val="24"/>
        </w:rPr>
        <w:t>που επί τριάντα χρόνια κατέστρεφαν όλες τις δομές του κράτους, που διέλυσαν το κοινωνικό κράτος και κάθε έννοια αξιοκρατίας. Αυτοί είναι οι υπεύθυνοι και το ξέρ</w:t>
      </w:r>
      <w:r>
        <w:rPr>
          <w:rFonts w:eastAsia="Times New Roman" w:cs="Times New Roman"/>
          <w:szCs w:val="24"/>
        </w:rPr>
        <w:t xml:space="preserve">ει ο ελληνικός λαός. Άρα μην παριστάνετε εδώ τις αθώες περιστερές. </w:t>
      </w:r>
      <w:proofErr w:type="spellStart"/>
      <w:r>
        <w:rPr>
          <w:rFonts w:eastAsia="Times New Roman" w:cs="Times New Roman"/>
          <w:szCs w:val="24"/>
        </w:rPr>
        <w:t>Βαρύνεστε</w:t>
      </w:r>
      <w:proofErr w:type="spellEnd"/>
      <w:r>
        <w:rPr>
          <w:rFonts w:eastAsia="Times New Roman" w:cs="Times New Roman"/>
          <w:szCs w:val="24"/>
        </w:rPr>
        <w:t xml:space="preserve"> με το μεγάλο έγκλημα και με τη μαύρη νύχτα, που κρατάει επτά χρόνια, και αν σήμερα αγωνιάτε είναι γιατί βλέπετε ότι αυτή η νύχτα </w:t>
      </w:r>
      <w:r>
        <w:rPr>
          <w:rFonts w:eastAsia="Times New Roman" w:cs="Times New Roman"/>
          <w:szCs w:val="24"/>
        </w:rPr>
        <w:lastRenderedPageBreak/>
        <w:t>τελειώνει και τελειώνει με την Κυβέρνηση του ΣΥΡΙΖ</w:t>
      </w:r>
      <w:r>
        <w:rPr>
          <w:rFonts w:eastAsia="Times New Roman" w:cs="Times New Roman"/>
          <w:szCs w:val="24"/>
        </w:rPr>
        <w:t xml:space="preserve">Α και με τις πολιτικές πρωτοβουλίες που έχει πάρει στα χρόνια που πέρασαν. </w:t>
      </w:r>
    </w:p>
    <w:p w14:paraId="46602A6C"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έχει γίνει πολύς λόγος τις τελευταίες μέρες και με έχουν καλέσει και αρκετοί συνάδελφοι καλόπιστα -και θεωρώ ότι είναι υποχρέωσή μου- να διερευνήσουμε</w:t>
      </w:r>
      <w:r>
        <w:rPr>
          <w:rFonts w:eastAsia="Times New Roman" w:cs="Times New Roman"/>
          <w:szCs w:val="24"/>
        </w:rPr>
        <w:t xml:space="preserve"> λίγο το ζήτημα της διάταξης, αυτό που λέγεται ακαταδίωκτο, αλλά ακαταδίωκτο δεν είναι. Θα ήταν ακαταδίωκτο</w:t>
      </w:r>
      <w:r>
        <w:rPr>
          <w:rFonts w:eastAsia="Times New Roman" w:cs="Times New Roman"/>
          <w:szCs w:val="24"/>
        </w:rPr>
        <w:t>,</w:t>
      </w:r>
      <w:r>
        <w:rPr>
          <w:rFonts w:eastAsia="Times New Roman" w:cs="Times New Roman"/>
          <w:szCs w:val="24"/>
        </w:rPr>
        <w:t xml:space="preserve"> αν η Κυβέρνηση είχε συναινέσει στις προτάσεις που είχαν γίνει ήδη από τον Ιούνιο του 2016, επί υπουργίας του κ. Παρασκευόπουλου, να μην υπάρχει καν</w:t>
      </w:r>
      <w:r>
        <w:rPr>
          <w:rFonts w:eastAsia="Times New Roman" w:cs="Times New Roman"/>
          <w:szCs w:val="24"/>
        </w:rPr>
        <w:t>ένας καταλογισμός και κα</w:t>
      </w:r>
      <w:r>
        <w:rPr>
          <w:rFonts w:eastAsia="Times New Roman" w:cs="Times New Roman"/>
          <w:szCs w:val="24"/>
        </w:rPr>
        <w:t>μ</w:t>
      </w:r>
      <w:r>
        <w:rPr>
          <w:rFonts w:eastAsia="Times New Roman" w:cs="Times New Roman"/>
          <w:szCs w:val="24"/>
        </w:rPr>
        <w:t xml:space="preserve">μία ευθύνη για τα στελέχη του </w:t>
      </w:r>
      <w:r>
        <w:rPr>
          <w:rFonts w:eastAsia="Times New Roman" w:cs="Times New Roman"/>
          <w:szCs w:val="24"/>
        </w:rPr>
        <w:t>δ</w:t>
      </w:r>
      <w:r>
        <w:rPr>
          <w:rFonts w:eastAsia="Times New Roman" w:cs="Times New Roman"/>
          <w:szCs w:val="24"/>
        </w:rPr>
        <w:t>ημοσίου και των τραπεζών</w:t>
      </w:r>
      <w:r>
        <w:rPr>
          <w:rFonts w:eastAsia="Times New Roman" w:cs="Times New Roman"/>
          <w:szCs w:val="24"/>
        </w:rPr>
        <w:t>,</w:t>
      </w:r>
      <w:r>
        <w:rPr>
          <w:rFonts w:eastAsia="Times New Roman" w:cs="Times New Roman"/>
          <w:szCs w:val="24"/>
        </w:rPr>
        <w:t xml:space="preserve"> τα οποία θα εμπλακούν στην αναδιάρθρωση των κόκκινων δανείων. Κάτι τέτοιο δεν το δεχθήκαμε και επομένως θέλω να τονίσω ότι ακαταδίωκτο στη διάταξη την οποία φέρνουμε δεν υπάρ</w:t>
      </w:r>
      <w:r>
        <w:rPr>
          <w:rFonts w:eastAsia="Times New Roman" w:cs="Times New Roman"/>
          <w:szCs w:val="24"/>
        </w:rPr>
        <w:t>χει. Αντιθέτως η διάταξη αυτή είναι απολύτως εναρμονισμένη με το άρθρο 20 του Συντάγματος, το οποίο σας το διαβάζω</w:t>
      </w:r>
      <w:r>
        <w:rPr>
          <w:rFonts w:eastAsia="Times New Roman" w:cs="Times New Roman"/>
          <w:szCs w:val="24"/>
        </w:rPr>
        <w:t>,</w:t>
      </w:r>
      <w:r>
        <w:rPr>
          <w:rFonts w:eastAsia="Times New Roman" w:cs="Times New Roman"/>
          <w:szCs w:val="24"/>
        </w:rPr>
        <w:t xml:space="preserve"> για να μην υπάρχει κα</w:t>
      </w:r>
      <w:r>
        <w:rPr>
          <w:rFonts w:eastAsia="Times New Roman" w:cs="Times New Roman"/>
          <w:szCs w:val="24"/>
        </w:rPr>
        <w:t>μ</w:t>
      </w:r>
      <w:r>
        <w:rPr>
          <w:rFonts w:eastAsia="Times New Roman" w:cs="Times New Roman"/>
          <w:szCs w:val="24"/>
        </w:rPr>
        <w:t>μία αμφιβολία: «Καθένας έχει δικαίωμα στην παροχή έννομης προστασίας από τα δικαστήρια και μπορεί να αναπτύξει σε αυτά</w:t>
      </w:r>
      <w:r>
        <w:rPr>
          <w:rFonts w:eastAsia="Times New Roman" w:cs="Times New Roman"/>
          <w:szCs w:val="24"/>
        </w:rPr>
        <w:t xml:space="preserve"> τις απόψεις του για τα δικαιώματα ή τα συμφέροντά του, όπως ο νόμος ορίζει</w:t>
      </w:r>
      <w:r>
        <w:rPr>
          <w:rFonts w:eastAsia="Times New Roman" w:cs="Times New Roman"/>
          <w:szCs w:val="24"/>
        </w:rPr>
        <w:t>.</w:t>
      </w:r>
      <w:r>
        <w:rPr>
          <w:rFonts w:eastAsia="Times New Roman" w:cs="Times New Roman"/>
          <w:szCs w:val="24"/>
        </w:rPr>
        <w:t xml:space="preserve">». Εδώ πραγματικά δεν θα επεκταθώ πάρα πολύ, αλλά θέλω να κάνω μία αναφορά. Ανοίγει </w:t>
      </w:r>
      <w:r>
        <w:rPr>
          <w:rFonts w:eastAsia="Times New Roman" w:cs="Times New Roman"/>
          <w:szCs w:val="24"/>
        </w:rPr>
        <w:t xml:space="preserve">και πάλι </w:t>
      </w:r>
      <w:r>
        <w:rPr>
          <w:rFonts w:eastAsia="Times New Roman" w:cs="Times New Roman"/>
          <w:szCs w:val="24"/>
        </w:rPr>
        <w:t>μία συζήτηση</w:t>
      </w:r>
      <w:r>
        <w:rPr>
          <w:rFonts w:eastAsia="Times New Roman" w:cs="Times New Roman"/>
          <w:szCs w:val="24"/>
        </w:rPr>
        <w:t>,</w:t>
      </w:r>
      <w:r>
        <w:rPr>
          <w:rFonts w:eastAsia="Times New Roman" w:cs="Times New Roman"/>
          <w:szCs w:val="24"/>
        </w:rPr>
        <w:t xml:space="preserve"> η οποία </w:t>
      </w:r>
      <w:r>
        <w:rPr>
          <w:rFonts w:eastAsia="Times New Roman" w:cs="Times New Roman"/>
          <w:szCs w:val="24"/>
        </w:rPr>
        <w:t xml:space="preserve">υπάρχει εδώ και </w:t>
      </w:r>
      <w:r>
        <w:rPr>
          <w:rFonts w:eastAsia="Times New Roman" w:cs="Times New Roman"/>
          <w:szCs w:val="24"/>
        </w:rPr>
        <w:t>χρόνια και απασχολεί τους θεωρητικούς του Δικαίου</w:t>
      </w:r>
      <w:r>
        <w:rPr>
          <w:rFonts w:eastAsia="Times New Roman" w:cs="Times New Roman"/>
          <w:szCs w:val="24"/>
        </w:rPr>
        <w:t xml:space="preserve">, κυρίως του Συνταγματικού Δικαίου, σχετικά με το αν αυτή η διάταξη περιορίζει το δικαίωμα της έννομης προστασίας. </w:t>
      </w:r>
    </w:p>
    <w:p w14:paraId="46602A6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Κατά τη γνώμη μου, κύριοι Βουλευτές, αυτό που έχει </w:t>
      </w:r>
      <w:proofErr w:type="spellStart"/>
      <w:r>
        <w:rPr>
          <w:rFonts w:eastAsia="Times New Roman" w:cs="Times New Roman"/>
          <w:szCs w:val="24"/>
        </w:rPr>
        <w:t>παράξει</w:t>
      </w:r>
      <w:proofErr w:type="spellEnd"/>
      <w:r>
        <w:rPr>
          <w:rFonts w:eastAsia="Times New Roman" w:cs="Times New Roman"/>
          <w:szCs w:val="24"/>
        </w:rPr>
        <w:t xml:space="preserve"> η νομολογία και η θεωρία κατά τον μέγιστο βαθμό είναι ότι δεν φαλκιδεύεται, πολύ </w:t>
      </w:r>
      <w:r>
        <w:rPr>
          <w:rFonts w:eastAsia="Times New Roman" w:cs="Times New Roman"/>
          <w:szCs w:val="24"/>
        </w:rPr>
        <w:t xml:space="preserve">δε περισσότερο </w:t>
      </w:r>
      <w:r>
        <w:rPr>
          <w:rFonts w:eastAsia="Times New Roman" w:cs="Times New Roman"/>
          <w:szCs w:val="24"/>
        </w:rPr>
        <w:lastRenderedPageBreak/>
        <w:t xml:space="preserve">δεν αναιρείται αυτό το δικαίωμα. Διότι στη συγκεκριμένη περίπτωση έχουμε μία αυτονόητη διάταξη, η οποία δεν αφορά το αν ένα δικαίωμα θα ασκηθεί, αλλά το πώς θα ασκηθεί. </w:t>
      </w:r>
      <w:r>
        <w:rPr>
          <w:rFonts w:eastAsia="Times New Roman" w:cs="Times New Roman"/>
          <w:szCs w:val="24"/>
        </w:rPr>
        <w:t>Α</w:t>
      </w:r>
      <w:r>
        <w:rPr>
          <w:rFonts w:eastAsia="Times New Roman" w:cs="Times New Roman"/>
          <w:szCs w:val="24"/>
        </w:rPr>
        <w:t>υτό έχει μία σημασία ιδιαίτερη, είναι ένα δικονομικό ζήτημα, το οποίο δ</w:t>
      </w:r>
      <w:r>
        <w:rPr>
          <w:rFonts w:eastAsia="Times New Roman" w:cs="Times New Roman"/>
          <w:szCs w:val="24"/>
        </w:rPr>
        <w:t xml:space="preserve">ιαλαμβάνεται στο Σύνταγμα και εξειδικεύεται στο άρθρο 41 του Κώδικα Ποινικής Δικονομίας. </w:t>
      </w:r>
    </w:p>
    <w:p w14:paraId="46602A6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Υπ</w:t>
      </w:r>
      <w:r>
        <w:rPr>
          <w:rFonts w:eastAsia="Times New Roman" w:cs="Times New Roman"/>
          <w:szCs w:val="24"/>
        </w:rPr>
        <w:t>ό</w:t>
      </w:r>
      <w:r>
        <w:rPr>
          <w:rFonts w:eastAsia="Times New Roman" w:cs="Times New Roman"/>
          <w:szCs w:val="24"/>
        </w:rPr>
        <w:t xml:space="preserve"> αυτή την έννοια θέλω να σας πω ότι η συνταγματική αυτή διάταξη, όπως υπάρχει και λειτουργεί απολύτως ορθά τόσα χρόνια, αλλά και οι λοιπές διατάξεις του Κώδικα Ποινικής Δικονομίας και της κείμενης νομοθεσίας είναι απολύτως σωστές και βάζουν ένα μέτρο, ώστε</w:t>
      </w:r>
      <w:r>
        <w:rPr>
          <w:rFonts w:eastAsia="Times New Roman" w:cs="Times New Roman"/>
          <w:szCs w:val="24"/>
        </w:rPr>
        <w:t xml:space="preserve"> και το δικαίωμα να ασκείται απολύτως από τους πολίτες, αλλά και να μην περιορίζεται υπερβαλλόντως η νομοθετική εξουσία στο να νομοθετεί. </w:t>
      </w:r>
      <w:r>
        <w:rPr>
          <w:rFonts w:eastAsia="Times New Roman" w:cs="Times New Roman"/>
          <w:szCs w:val="24"/>
        </w:rPr>
        <w:t>Ξ</w:t>
      </w:r>
      <w:r>
        <w:rPr>
          <w:rFonts w:eastAsia="Times New Roman" w:cs="Times New Roman"/>
          <w:szCs w:val="24"/>
        </w:rPr>
        <w:t>έρετε πολύ καλά ότι υπάρχουν</w:t>
      </w:r>
      <w:r>
        <w:rPr>
          <w:rFonts w:eastAsia="Times New Roman" w:cs="Times New Roman"/>
          <w:szCs w:val="24"/>
        </w:rPr>
        <w:t xml:space="preserve"> αντίστοιχοι νόμοι, </w:t>
      </w:r>
      <w:r>
        <w:rPr>
          <w:rFonts w:eastAsia="Times New Roman" w:cs="Times New Roman"/>
          <w:szCs w:val="24"/>
        </w:rPr>
        <w:t xml:space="preserve">νόμοι </w:t>
      </w:r>
      <w:r>
        <w:rPr>
          <w:rFonts w:eastAsia="Times New Roman" w:cs="Times New Roman"/>
          <w:szCs w:val="24"/>
        </w:rPr>
        <w:t>που απαιτούν</w:t>
      </w:r>
      <w:r>
        <w:rPr>
          <w:rFonts w:eastAsia="Times New Roman" w:cs="Times New Roman"/>
          <w:szCs w:val="24"/>
        </w:rPr>
        <w:t xml:space="preserve"> να υπάρχει προηγούμενη άδεια </w:t>
      </w:r>
      <w:r>
        <w:rPr>
          <w:rFonts w:eastAsia="Times New Roman" w:cs="Times New Roman"/>
          <w:szCs w:val="24"/>
        </w:rPr>
        <w:t>κάποιας</w:t>
      </w:r>
      <w:r>
        <w:rPr>
          <w:rFonts w:eastAsia="Times New Roman" w:cs="Times New Roman"/>
          <w:szCs w:val="24"/>
        </w:rPr>
        <w:t xml:space="preserve"> Αρχής. Είναι </w:t>
      </w:r>
      <w:r>
        <w:rPr>
          <w:rFonts w:eastAsia="Times New Roman" w:cs="Times New Roman"/>
          <w:szCs w:val="24"/>
        </w:rPr>
        <w:t xml:space="preserve">οι περιπτώσεις της Επιτροπής Κεφαλαιαγοράς, που χρειάζεται προηγούμενη άδεια της Επιτροπής Κεφαλαιαγοράς προς τον αρμόδιο Εισαγγελέα, είναι η αίτηση του επόπτη εργασίας, είναι η αίτηση του προϊσταμένου της ΔΟΥ για φορολογικά αδικήματα.  </w:t>
      </w:r>
    </w:p>
    <w:p w14:paraId="46602A6F"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Επομένως η διάταξη</w:t>
      </w:r>
      <w:r>
        <w:rPr>
          <w:rFonts w:eastAsia="Times New Roman" w:cs="Times New Roman"/>
          <w:szCs w:val="24"/>
        </w:rPr>
        <w:t xml:space="preserve"> είναι απολύτως συνταγματική.</w:t>
      </w:r>
    </w:p>
    <w:p w14:paraId="46602A70"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Θέλω να τονίσω ότι δεν αφορά τραπεζίτες, κυρίες και κύριοι συνάδελφοι. Αφορά υπαλλήλους του </w:t>
      </w:r>
      <w:r>
        <w:rPr>
          <w:rFonts w:eastAsia="Times New Roman" w:cs="Times New Roman"/>
          <w:szCs w:val="24"/>
        </w:rPr>
        <w:t>δ</w:t>
      </w:r>
      <w:r>
        <w:rPr>
          <w:rFonts w:eastAsia="Times New Roman" w:cs="Times New Roman"/>
          <w:szCs w:val="24"/>
        </w:rPr>
        <w:t>ημοσίου και των τραπεζών, διότι δυστυχώς τις προηγούμενες μέρες είδαμε μία προπαγάνδα -και δεν αναφέρομαι σε δημοσιογραφικούς κύκλους</w:t>
      </w:r>
      <w:r>
        <w:rPr>
          <w:rFonts w:eastAsia="Times New Roman" w:cs="Times New Roman"/>
          <w:szCs w:val="24"/>
        </w:rPr>
        <w:t xml:space="preserve">, οι δημοσιογράφοι γράφουν αυτά που θεωρούν σωστά και δεν επεμβαίνω </w:t>
      </w:r>
      <w:r>
        <w:rPr>
          <w:rFonts w:eastAsia="Times New Roman" w:cs="Times New Roman"/>
          <w:szCs w:val="24"/>
        </w:rPr>
        <w:lastRenderedPageBreak/>
        <w:t>ποτέ σε αυτό το ζήτημα- από κόμματα τα οποία αναφέρονταν σε προνομιακή μεταχείριση τραπεζιτών. Πρόκειται περί υπαλλήλων οι οποίοι θα λάβουν μέρος σε αυτή τη διαδικασία και βεβαίως πρέπει ν</w:t>
      </w:r>
      <w:r>
        <w:rPr>
          <w:rFonts w:eastAsia="Times New Roman" w:cs="Times New Roman"/>
          <w:szCs w:val="24"/>
        </w:rPr>
        <w:t>α προστατευτούν αυτοί οι άνθρωποι από κακόβουλες καταγγελίες.</w:t>
      </w:r>
    </w:p>
    <w:p w14:paraId="46602A71"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Έτσι, λοιπόν, θεωρώ ότι θα πρέπει να ξεκαθαρίσουν τα κόμματα τη θέση τους και κυρίως η Νέα Δημοκρατία. Γιατί άκουσα χθες τον εκπρόσωπό της και υπεύθυνο τομεάρχη για θέματα </w:t>
      </w:r>
      <w:r>
        <w:rPr>
          <w:rFonts w:eastAsia="Times New Roman" w:cs="Times New Roman"/>
          <w:szCs w:val="24"/>
        </w:rPr>
        <w:t>δ</w:t>
      </w:r>
      <w:r>
        <w:rPr>
          <w:rFonts w:eastAsia="Times New Roman" w:cs="Times New Roman"/>
          <w:szCs w:val="24"/>
        </w:rPr>
        <w:t>ικαιοσύνης κ. Παναγιω</w:t>
      </w:r>
      <w:r>
        <w:rPr>
          <w:rFonts w:eastAsia="Times New Roman" w:cs="Times New Roman"/>
          <w:szCs w:val="24"/>
        </w:rPr>
        <w:t>τόπουλο και έμεινε σε εκκρεμότητα. Συμφωνεί η Αξιωματική Αντιπολίτευση με αυτή τη ρύθμιση; Συμφωνεί; Να μας δηλωθεί ευθέως και χωρίς δεύτερη συζήτηση, διότι</w:t>
      </w:r>
      <w:r>
        <w:rPr>
          <w:rFonts w:eastAsia="Times New Roman" w:cs="Times New Roman"/>
          <w:szCs w:val="24"/>
        </w:rPr>
        <w:t>,</w:t>
      </w:r>
      <w:r>
        <w:rPr>
          <w:rFonts w:eastAsia="Times New Roman" w:cs="Times New Roman"/>
          <w:szCs w:val="24"/>
        </w:rPr>
        <w:t xml:space="preserve"> εάν εδώ μπαίνει στην κουβέντα ότι η Κυβέρνηση δήθεν υποβαθμίζει τον ρόλο του εισαγγελέα, σας εξήγη</w:t>
      </w:r>
      <w:r>
        <w:rPr>
          <w:rFonts w:eastAsia="Times New Roman" w:cs="Times New Roman"/>
          <w:szCs w:val="24"/>
        </w:rPr>
        <w:t>σα προηγουμένως ότι κάτι τέτοιο δεν συμβαίνει. Ο εισαγγελέας μετά από την αίτηση που απαιτείται από τον νόμο έχει απόλυτη εξουσία να πράξει αυτό που η συνείδησ</w:t>
      </w:r>
      <w:r>
        <w:rPr>
          <w:rFonts w:eastAsia="Times New Roman" w:cs="Times New Roman"/>
          <w:szCs w:val="24"/>
        </w:rPr>
        <w:t>η</w:t>
      </w:r>
      <w:r>
        <w:rPr>
          <w:rFonts w:eastAsia="Times New Roman" w:cs="Times New Roman"/>
          <w:szCs w:val="24"/>
        </w:rPr>
        <w:t xml:space="preserve"> και το καθήκον του επιτάσσει.</w:t>
      </w:r>
    </w:p>
    <w:p w14:paraId="46602A72"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w:t>
      </w:r>
      <w:r>
        <w:rPr>
          <w:rFonts w:eastAsia="Times New Roman" w:cs="Times New Roman"/>
          <w:szCs w:val="24"/>
        </w:rPr>
        <w:t>υ κυρίου Υπουργού)</w:t>
      </w:r>
    </w:p>
    <w:p w14:paraId="46602A73"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Θα ήθελα την ανοχή σας, κύριε Πρόεδρε, για πολύ λίγο.</w:t>
      </w:r>
    </w:p>
    <w:p w14:paraId="46602A74"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Το δεύτερο στο οποίο ήθελα να αναφερθώ είναι αυτό για τους ηλεκτρονικούς πλειστηριασμούς.</w:t>
      </w:r>
    </w:p>
    <w:p w14:paraId="46602A7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διαδικασία της αναγκαστικής εκτέλεσης γνωρίζετε όλοι σας ότι </w:t>
      </w:r>
      <w:r>
        <w:rPr>
          <w:rFonts w:eastAsia="Times New Roman" w:cs="Times New Roman"/>
          <w:szCs w:val="24"/>
        </w:rPr>
        <w:t xml:space="preserve">είναι μια επαχθής διαδικασία για έναν πολίτη και κυρίως το τελευταίο στάδιό της, ο πλειστηριασμός, διότι εκεί </w:t>
      </w:r>
      <w:proofErr w:type="spellStart"/>
      <w:r>
        <w:rPr>
          <w:rFonts w:eastAsia="Times New Roman" w:cs="Times New Roman"/>
          <w:szCs w:val="24"/>
        </w:rPr>
        <w:t>εκπλειστηριάζεται</w:t>
      </w:r>
      <w:proofErr w:type="spellEnd"/>
      <w:r>
        <w:rPr>
          <w:rFonts w:eastAsia="Times New Roman" w:cs="Times New Roman"/>
          <w:szCs w:val="24"/>
        </w:rPr>
        <w:t xml:space="preserve"> ένα περιουσιακό του </w:t>
      </w:r>
      <w:r>
        <w:rPr>
          <w:rFonts w:eastAsia="Times New Roman" w:cs="Times New Roman"/>
          <w:szCs w:val="24"/>
        </w:rPr>
        <w:lastRenderedPageBreak/>
        <w:t>στοιχείο, κινητό ή ακίνητο. Όταν</w:t>
      </w:r>
      <w:r>
        <w:rPr>
          <w:rFonts w:eastAsia="Times New Roman" w:cs="Times New Roman"/>
          <w:szCs w:val="24"/>
        </w:rPr>
        <w:t xml:space="preserve">, μάλιστα, </w:t>
      </w:r>
      <w:r>
        <w:rPr>
          <w:rFonts w:eastAsia="Times New Roman" w:cs="Times New Roman"/>
          <w:szCs w:val="24"/>
        </w:rPr>
        <w:t>είναι ακίνητο</w:t>
      </w:r>
      <w:r>
        <w:rPr>
          <w:rFonts w:eastAsia="Times New Roman" w:cs="Times New Roman"/>
          <w:szCs w:val="24"/>
        </w:rPr>
        <w:t>,</w:t>
      </w:r>
      <w:r>
        <w:rPr>
          <w:rFonts w:eastAsia="Times New Roman" w:cs="Times New Roman"/>
          <w:szCs w:val="24"/>
        </w:rPr>
        <w:t xml:space="preserve"> η διαδικασία</w:t>
      </w:r>
      <w:r>
        <w:rPr>
          <w:rFonts w:eastAsia="Times New Roman" w:cs="Times New Roman"/>
          <w:szCs w:val="24"/>
        </w:rPr>
        <w:t xml:space="preserve"> αυτή</w:t>
      </w:r>
      <w:r>
        <w:rPr>
          <w:rFonts w:eastAsia="Times New Roman" w:cs="Times New Roman"/>
          <w:szCs w:val="24"/>
        </w:rPr>
        <w:t xml:space="preserve"> είναι </w:t>
      </w:r>
      <w:r>
        <w:rPr>
          <w:rFonts w:eastAsia="Times New Roman" w:cs="Times New Roman"/>
          <w:szCs w:val="24"/>
        </w:rPr>
        <w:t>ακόμη επαχθέστερη</w:t>
      </w:r>
      <w:r>
        <w:rPr>
          <w:rFonts w:eastAsia="Times New Roman" w:cs="Times New Roman"/>
          <w:szCs w:val="24"/>
        </w:rPr>
        <w:t>. Το τονί</w:t>
      </w:r>
      <w:r>
        <w:rPr>
          <w:rFonts w:eastAsia="Times New Roman" w:cs="Times New Roman"/>
          <w:szCs w:val="24"/>
        </w:rPr>
        <w:t>ζω αυτό το πράγμα.</w:t>
      </w:r>
    </w:p>
    <w:p w14:paraId="46602A7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Όμως, πλειστηριασμοί υπήρχαν πριν </w:t>
      </w:r>
      <w:r>
        <w:rPr>
          <w:rFonts w:eastAsia="Times New Roman" w:cs="Times New Roman"/>
          <w:szCs w:val="24"/>
        </w:rPr>
        <w:t>από</w:t>
      </w:r>
      <w:r>
        <w:rPr>
          <w:rFonts w:eastAsia="Times New Roman" w:cs="Times New Roman"/>
          <w:szCs w:val="24"/>
        </w:rPr>
        <w:t xml:space="preserve"> την κρίση, κύριοι συνάδελφοι, θα υπάρχουν και μετά την κρίση και γίνονται και τώρα. Ποιο είναι αυτό που θέλουμε να διασφαλίσουμε; Θέλουμε να διασφαλίσουμε για αυτόν τον πολίτη, ο οποίος βρίσκεται σε </w:t>
      </w:r>
      <w:r>
        <w:rPr>
          <w:rFonts w:eastAsia="Times New Roman" w:cs="Times New Roman"/>
          <w:szCs w:val="24"/>
        </w:rPr>
        <w:t>αυτή τη δυσχερή θέση, τη μεγαλύτερη δυνατή διαφάνεια και τον μεγαλύτερο δυνατό έλεγχο στη διαδικασία. Διότι γνωρίζετε ότι κατά το παρελθόν, όταν ακόμα οι πλειστηριασμοί γινόντουσαν στους δήμους, υπήρχαν καταστάσεις οι οποίες ξεπερνούσαν κάθε μέτρο, με τραμ</w:t>
      </w:r>
      <w:r>
        <w:rPr>
          <w:rFonts w:eastAsia="Times New Roman" w:cs="Times New Roman"/>
          <w:szCs w:val="24"/>
        </w:rPr>
        <w:t>πουκισμούς, ακόμα και με την παρουσία ανθρώπων της νύχτας</w:t>
      </w:r>
      <w:r>
        <w:rPr>
          <w:rFonts w:eastAsia="Times New Roman" w:cs="Times New Roman"/>
          <w:szCs w:val="24"/>
        </w:rPr>
        <w:t>,</w:t>
      </w:r>
      <w:r>
        <w:rPr>
          <w:rFonts w:eastAsia="Times New Roman" w:cs="Times New Roman"/>
          <w:szCs w:val="24"/>
        </w:rPr>
        <w:t xml:space="preserve"> οι οποίοι ήθελαν να ελέγξουν τους πλειστηριασμούς.</w:t>
      </w:r>
    </w:p>
    <w:p w14:paraId="46602A7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Είχε κάνει, με καλή πρόθεση, μια προηγούμενη κυβέρνηση, αν δεν κάνω λάθος ήταν μια κυβέρνηση του ΠΑΣΟΚ, μια προσπάθεια να υπάρξει μεγαλύτερη διαφά</w:t>
      </w:r>
      <w:r>
        <w:rPr>
          <w:rFonts w:eastAsia="Times New Roman" w:cs="Times New Roman"/>
          <w:szCs w:val="24"/>
        </w:rPr>
        <w:t xml:space="preserve">νεια και όρισε ως τόπο των πλειστηριασμών τα ειρηνοδικεία με κλειστές προσφορές. Εγώ θέλω να πω ότι ήταν μια προσπάθεια που είχε καλές προθέσεις, όμως δεν απέδωσε τα αναμενόμενα, γιατί και πάλι έχουμε παρόμοια φαινόμενα. </w:t>
      </w:r>
    </w:p>
    <w:p w14:paraId="46602A7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Ένα στοιχείο το οποίο είναι ιδιαίτ</w:t>
      </w:r>
      <w:r>
        <w:rPr>
          <w:rFonts w:eastAsia="Times New Roman" w:cs="Times New Roman"/>
          <w:szCs w:val="24"/>
        </w:rPr>
        <w:t>ερα άδικο είναι ότι με αυτή τη διαδικασία δεν μπορεί ο πλειστηριασμός να επιτύχει μεγάλο εκπλειστηρίασμα. Θα πρέπει να διασφαλίσουμε και αυτό, κυρίες και κύριοι συνάδελφοι, διαφάνεια, έλεγχο και το μεγαλύτερο δυνατό εκπλειστηρίασμα για έναν πολίτη ο οποίος</w:t>
      </w:r>
      <w:r>
        <w:rPr>
          <w:rFonts w:eastAsia="Times New Roman" w:cs="Times New Roman"/>
          <w:szCs w:val="24"/>
        </w:rPr>
        <w:t xml:space="preserve"> χάνει ένα περιουσιακό του στοιχείο.</w:t>
      </w:r>
    </w:p>
    <w:p w14:paraId="46602A7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Θέλω, λοιπόν, να πω με όλα αυτά ότι η ρύθμιση για τους ηλεκτρονικούς πλειστηριασμούς είναι μια ρύθμιση απολύτως θετική, η οποία σε μια δύσκολη στιγμή ενός συμπολίτη μας</w:t>
      </w:r>
      <w:r>
        <w:rPr>
          <w:rFonts w:eastAsia="Times New Roman" w:cs="Times New Roman"/>
          <w:szCs w:val="24"/>
        </w:rPr>
        <w:t>,</w:t>
      </w:r>
      <w:r>
        <w:rPr>
          <w:rFonts w:eastAsia="Times New Roman" w:cs="Times New Roman"/>
          <w:szCs w:val="24"/>
        </w:rPr>
        <w:t xml:space="preserve"> ο οποίος έχει μπει σε αυτή τη διαδικασία</w:t>
      </w:r>
      <w:r>
        <w:rPr>
          <w:rFonts w:eastAsia="Times New Roman" w:cs="Times New Roman"/>
          <w:szCs w:val="24"/>
        </w:rPr>
        <w:t>,</w:t>
      </w:r>
      <w:r>
        <w:rPr>
          <w:rFonts w:eastAsia="Times New Roman" w:cs="Times New Roman"/>
          <w:szCs w:val="24"/>
        </w:rPr>
        <w:t xml:space="preserve"> γίνεται με διαφάνεια, γίνεται με έλεγχο και έτσι θα επιτευχθεί ένα μεγαλύτερο εκπλειστηρίασμα, το οποίο το έχει ανάγκη και ο ίδιος</w:t>
      </w:r>
      <w:r>
        <w:rPr>
          <w:rFonts w:eastAsia="Times New Roman" w:cs="Times New Roman"/>
          <w:szCs w:val="24"/>
        </w:rPr>
        <w:t>. Παράλληλα παύει</w:t>
      </w:r>
      <w:r>
        <w:rPr>
          <w:rFonts w:eastAsia="Times New Roman" w:cs="Times New Roman"/>
          <w:szCs w:val="24"/>
        </w:rPr>
        <w:t xml:space="preserve"> να υπόκειται σε αυτή τη διαδικασία των τραμπουκισμών</w:t>
      </w:r>
      <w:r>
        <w:rPr>
          <w:rFonts w:eastAsia="Times New Roman" w:cs="Times New Roman"/>
          <w:szCs w:val="24"/>
        </w:rPr>
        <w:t>, καθώς</w:t>
      </w:r>
      <w:r>
        <w:rPr>
          <w:rFonts w:eastAsia="Times New Roman" w:cs="Times New Roman"/>
          <w:szCs w:val="24"/>
        </w:rPr>
        <w:t xml:space="preserve"> η διαδικασία του πλειστηριασμού</w:t>
      </w:r>
      <w:r>
        <w:rPr>
          <w:rFonts w:eastAsia="Times New Roman" w:cs="Times New Roman"/>
          <w:szCs w:val="24"/>
        </w:rPr>
        <w:t xml:space="preserve"> είναι ελεγχόμεν</w:t>
      </w:r>
      <w:r>
        <w:rPr>
          <w:rFonts w:eastAsia="Times New Roman" w:cs="Times New Roman"/>
          <w:szCs w:val="24"/>
        </w:rPr>
        <w:t>η</w:t>
      </w:r>
      <w:r>
        <w:rPr>
          <w:rFonts w:eastAsia="Times New Roman" w:cs="Times New Roman"/>
          <w:szCs w:val="24"/>
        </w:rPr>
        <w:t>.</w:t>
      </w:r>
    </w:p>
    <w:p w14:paraId="46602A7A"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Θέλω, όμως, να πω και κάτι άλλο. Αναφέρθηκε από ορισμένους συναδέλφους Βουλευτές της Αντιπολίτευσης ότι η Κυβέρνηση δεν λαμβάνει μέτρα στη φάση αυτή, μιας και φέρνει το θέμα των ηλεκτρονικών πλειστηριασμών, για την πρώτη κατοικία.</w:t>
      </w:r>
    </w:p>
    <w:p w14:paraId="46602A7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Κατά πρώτον θέλω να σα</w:t>
      </w:r>
      <w:r>
        <w:rPr>
          <w:rFonts w:eastAsia="Times New Roman" w:cs="Times New Roman"/>
          <w:szCs w:val="24"/>
        </w:rPr>
        <w:t xml:space="preserve">ς ενημερώσω, όπως το είπα και χθες, απαντώντας στον κ. Παναγιωτόπουλο, ότι η προστασία της πρώτης κατοικίας υπάρχει και υφίσταται μέχρι 31-12-2017. </w:t>
      </w:r>
      <w:r>
        <w:rPr>
          <w:rFonts w:eastAsia="Times New Roman" w:cs="Times New Roman"/>
          <w:szCs w:val="24"/>
        </w:rPr>
        <w:t>Η</w:t>
      </w:r>
      <w:r>
        <w:rPr>
          <w:rFonts w:eastAsia="Times New Roman" w:cs="Times New Roman"/>
          <w:szCs w:val="24"/>
        </w:rPr>
        <w:t xml:space="preserve"> Κυβέρνηση</w:t>
      </w:r>
      <w:r>
        <w:rPr>
          <w:rFonts w:eastAsia="Times New Roman" w:cs="Times New Roman"/>
          <w:szCs w:val="24"/>
        </w:rPr>
        <w:t>,</w:t>
      </w:r>
      <w:r>
        <w:rPr>
          <w:rFonts w:eastAsia="Times New Roman" w:cs="Times New Roman"/>
          <w:szCs w:val="24"/>
        </w:rPr>
        <w:t xml:space="preserve"> εκτιμώντας την όλη κατάσταση η οποία θα διαμορφωθεί μετά τη ρύθμιση των κόκκινων δανείων</w:t>
      </w:r>
      <w:r>
        <w:rPr>
          <w:rFonts w:eastAsia="Times New Roman" w:cs="Times New Roman"/>
          <w:szCs w:val="24"/>
        </w:rPr>
        <w:t>,</w:t>
      </w:r>
      <w:r>
        <w:rPr>
          <w:rFonts w:eastAsia="Times New Roman" w:cs="Times New Roman"/>
          <w:szCs w:val="24"/>
        </w:rPr>
        <w:t xml:space="preserve"> έχει κατά νου, αφού εκτιμήσει όμως πρώτα την κατάσταση, στο τέλος του χρόνου να πάρει όλα εκείνα τα ενδεδειγμένα μέτρα που θα οδηγήσουν σε μια περαιτέρω προστασία της πρώτης κατοικίας, γι’ αυτούς που το δικαιούνται. </w:t>
      </w:r>
    </w:p>
    <w:p w14:paraId="46602A7C"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Επομένως εδώ κρούετε θύρες ανοικτές. </w:t>
      </w:r>
      <w:r>
        <w:rPr>
          <w:rFonts w:eastAsia="Times New Roman" w:cs="Times New Roman"/>
          <w:szCs w:val="24"/>
        </w:rPr>
        <w:t>Θ</w:t>
      </w:r>
      <w:r>
        <w:rPr>
          <w:rFonts w:eastAsia="Times New Roman" w:cs="Times New Roman"/>
          <w:szCs w:val="24"/>
        </w:rPr>
        <w:t>α σας έλεγα ότι κακή μέρα αποφασίσατε να το κάνετε, διότι μόλις χθες το Ειρηνοδικείο της Φλώρινας μηδένισε δόσεις δανειοληπτών</w:t>
      </w:r>
      <w:r>
        <w:rPr>
          <w:rFonts w:eastAsia="Times New Roman" w:cs="Times New Roman"/>
          <w:szCs w:val="24"/>
        </w:rPr>
        <w:t>,</w:t>
      </w:r>
      <w:r>
        <w:rPr>
          <w:rFonts w:eastAsia="Times New Roman" w:cs="Times New Roman"/>
          <w:szCs w:val="24"/>
        </w:rPr>
        <w:t xml:space="preserve"> εξαιρώντας από πλειστηριασμό όχι μόνο την πρώτη κατοικία, αλλά και άλλα κινητά στοιχεία της περιουσίας τους. Το καταθέτω στα Πρα</w:t>
      </w:r>
      <w:r>
        <w:rPr>
          <w:rFonts w:eastAsia="Times New Roman" w:cs="Times New Roman"/>
          <w:szCs w:val="24"/>
        </w:rPr>
        <w:t>κτικά, εάν δεν το γνωρίζετε, για να λάβετε γνώση.</w:t>
      </w:r>
    </w:p>
    <w:p w14:paraId="46602A7D" w14:textId="77777777" w:rsidR="008E1586" w:rsidRDefault="00786920">
      <w:pPr>
        <w:spacing w:after="0" w:line="600" w:lineRule="auto"/>
        <w:ind w:firstLine="720"/>
        <w:jc w:val="both"/>
        <w:rPr>
          <w:rFonts w:eastAsia="Times New Roman" w:cs="Times New Roman"/>
          <w:szCs w:val="24"/>
        </w:rPr>
      </w:pPr>
      <w:r>
        <w:rPr>
          <w:rFonts w:eastAsia="Times New Roman" w:cs="Times New Roman"/>
        </w:rPr>
        <w:lastRenderedPageBreak/>
        <w:t xml:space="preserve">(Στο σημείο αυτό ο </w:t>
      </w:r>
      <w:r>
        <w:rPr>
          <w:rFonts w:eastAsia="Times New Roman" w:cs="Times New Roman"/>
          <w:szCs w:val="24"/>
        </w:rPr>
        <w:t xml:space="preserve">Υπουργός Δικαιοσύνης, Διαφάνειας και Ανθρωπίνων Δικαιωμάτων κ. Σταύρος Κοντονής </w:t>
      </w:r>
      <w:r>
        <w:rPr>
          <w:rFonts w:eastAsia="Times New Roman" w:cs="Times New Roman"/>
        </w:rPr>
        <w:t xml:space="preserve">καταθέτει για τα Πρακτικά το προαναφερθέν  έγγραφο, το οποίο βρίσκεται στο αρχείο του Τμήματος Γραμματείας </w:t>
      </w:r>
      <w:r>
        <w:rPr>
          <w:rFonts w:eastAsia="Times New Roman" w:cs="Times New Roman"/>
        </w:rPr>
        <w:t>της Διεύθυνσης Στενογραφίας και  Πρακτικών της Βουλής)</w:t>
      </w:r>
    </w:p>
    <w:p w14:paraId="46602A7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Κυβέρνηση ολοκληρώνει αυτή τη διαδικασία της δεύτερης αξιολόγησης, για την οποία πολλοί από την Αντιπολίτευση, σχεδόν όλοι, είχατε προβλέψει ότι θα πέσει στο κενό, ότι δ</w:t>
      </w:r>
      <w:r>
        <w:rPr>
          <w:rFonts w:eastAsia="Times New Roman" w:cs="Times New Roman"/>
          <w:szCs w:val="24"/>
        </w:rPr>
        <w:t>εν θα ολοκληρωθεί και ότι</w:t>
      </w:r>
      <w:r>
        <w:rPr>
          <w:rFonts w:eastAsia="Times New Roman" w:cs="Times New Roman"/>
          <w:szCs w:val="24"/>
        </w:rPr>
        <w:t>,</w:t>
      </w:r>
      <w:r>
        <w:rPr>
          <w:rFonts w:eastAsia="Times New Roman" w:cs="Times New Roman"/>
          <w:szCs w:val="24"/>
        </w:rPr>
        <w:t xml:space="preserve"> σε κάθε περίπτωση</w:t>
      </w:r>
      <w:r>
        <w:rPr>
          <w:rFonts w:eastAsia="Times New Roman" w:cs="Times New Roman"/>
          <w:szCs w:val="24"/>
        </w:rPr>
        <w:t>,</w:t>
      </w:r>
      <w:r>
        <w:rPr>
          <w:rFonts w:eastAsia="Times New Roman" w:cs="Times New Roman"/>
          <w:szCs w:val="24"/>
        </w:rPr>
        <w:t xml:space="preserve"> θα αποβεί εις βάρος του ελληνικού λαού. </w:t>
      </w:r>
    </w:p>
    <w:p w14:paraId="46602A7F"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Σήμερα σας καλούμε -υποκριτικά ας το κάνετε, αλλά σας καλούμε- τουλάχιστον τα αντίμετρα, τα οποία θα λειτουργήσουν προς όφελος του ελληνικού λαού -και αυτό το αναγνωρίζο</w:t>
      </w:r>
      <w:r>
        <w:rPr>
          <w:rFonts w:eastAsia="Times New Roman" w:cs="Times New Roman"/>
          <w:szCs w:val="24"/>
        </w:rPr>
        <w:t>υν οι πάντες- να τα ψηφίσει το σύνολο της Εθνικής Αντιπροσωπείας. Είναι μια στάση ευθύνης, παρά το γεγονός ότι εσείς</w:t>
      </w:r>
      <w:r>
        <w:rPr>
          <w:rFonts w:eastAsia="Times New Roman" w:cs="Times New Roman"/>
          <w:szCs w:val="24"/>
        </w:rPr>
        <w:t>,</w:t>
      </w:r>
      <w:r>
        <w:rPr>
          <w:rFonts w:eastAsia="Times New Roman" w:cs="Times New Roman"/>
          <w:szCs w:val="24"/>
        </w:rPr>
        <w:t xml:space="preserve"> όσα μνημόνια και εάν φέρατε εδώ, ό,τι και αν ψηφίσατε, μείωση συντάξεων που έφτανε στο 42%, δεν συνοδευόταν ποτέ από κανένα αντίμετρο. </w:t>
      </w:r>
      <w:r>
        <w:rPr>
          <w:rFonts w:eastAsia="Times New Roman" w:cs="Times New Roman"/>
          <w:szCs w:val="24"/>
        </w:rPr>
        <w:t>Α</w:t>
      </w:r>
      <w:r>
        <w:rPr>
          <w:rFonts w:eastAsia="Times New Roman" w:cs="Times New Roman"/>
          <w:szCs w:val="24"/>
        </w:rPr>
        <w:t>υτ</w:t>
      </w:r>
      <w:r>
        <w:rPr>
          <w:rFonts w:eastAsia="Times New Roman" w:cs="Times New Roman"/>
          <w:szCs w:val="24"/>
        </w:rPr>
        <w:t>ή είναι η μεγάλη συνεισφορά της Κυβέρνησης και στην επαναδιαπραγμάτευση αλλά και στη δυνατότητα να βγούμε επιτέλους απ’ αυτό το τούνελ, στο οποίο εσείς μας βάλατε και η Κυβέρνηση σήμερα, ενεργοποιώντας όλες εκείνες τις δυνάμεις, τις λαϊκές δυνάμεις αλλά κα</w:t>
      </w:r>
      <w:r>
        <w:rPr>
          <w:rFonts w:eastAsia="Times New Roman" w:cs="Times New Roman"/>
          <w:szCs w:val="24"/>
        </w:rPr>
        <w:t>ι τις υγιείς δυνάμεις της ελληνικής κοινωνίας, δίνει μια προοπτική ανάπτυξης και δίκαιης κατανομής του εισοδήματος.</w:t>
      </w:r>
    </w:p>
    <w:p w14:paraId="46602A80"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Ευχαριστώ.</w:t>
      </w:r>
    </w:p>
    <w:p w14:paraId="46602A81" w14:textId="77777777" w:rsidR="008E1586" w:rsidRDefault="0078692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6602A82"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Ευχαριστούμε, κύριε Υπουργέ.</w:t>
      </w:r>
    </w:p>
    <w:p w14:paraId="46602A83"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w:t>
      </w:r>
      <w:r>
        <w:rPr>
          <w:rFonts w:eastAsia="Times New Roman" w:cs="Times New Roman"/>
          <w:szCs w:val="24"/>
        </w:rPr>
        <w:t>ε Πρόεδρε, παρακαλώ τον λόγο για μια ερώτηση.</w:t>
      </w:r>
    </w:p>
    <w:p w14:paraId="46602A84"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Ο κ. </w:t>
      </w:r>
      <w:proofErr w:type="spellStart"/>
      <w:r>
        <w:rPr>
          <w:rFonts w:eastAsia="Times New Roman" w:cs="Times New Roman"/>
          <w:szCs w:val="24"/>
        </w:rPr>
        <w:t>Χαρίτσης</w:t>
      </w:r>
      <w:proofErr w:type="spellEnd"/>
      <w:r>
        <w:rPr>
          <w:rFonts w:eastAsia="Times New Roman" w:cs="Times New Roman"/>
          <w:szCs w:val="24"/>
        </w:rPr>
        <w:t xml:space="preserve"> θέλει να διευκρινίσει κάτι και αμέσως μετά θα σας δώσω τον λόγο, κύριε Λοβέρδο.</w:t>
      </w:r>
    </w:p>
    <w:p w14:paraId="46602A8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Χαρίτση</w:t>
      </w:r>
      <w:proofErr w:type="spellEnd"/>
      <w:r>
        <w:rPr>
          <w:rFonts w:eastAsia="Times New Roman" w:cs="Times New Roman"/>
          <w:szCs w:val="24"/>
        </w:rPr>
        <w:t>, έχετε τον λόγο.</w:t>
      </w:r>
    </w:p>
    <w:p w14:paraId="46602A86"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ΑΛΕΞΑΝΔΡΟΣ ΧΑΡΙΤΣΗΣ (Αναπληρωτής Υπουργός Οικονομία</w:t>
      </w:r>
      <w:r>
        <w:rPr>
          <w:rFonts w:eastAsia="Times New Roman" w:cs="Times New Roman"/>
          <w:b/>
          <w:szCs w:val="24"/>
        </w:rPr>
        <w:t xml:space="preserve">ς και Ανάπτυξης): </w:t>
      </w:r>
      <w:r>
        <w:rPr>
          <w:rFonts w:eastAsia="Times New Roman" w:cs="Times New Roman"/>
          <w:szCs w:val="24"/>
        </w:rPr>
        <w:t>Ευχαριστώ, κύριε Πρόεδρε.</w:t>
      </w:r>
    </w:p>
    <w:p w14:paraId="46602A8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Παίρνω τον λόγο για μισό λεπτό, επειδή παρακολούθησα πριν την τοποθέτηση της κ. Παπαρήγα εκ μέρους του ΚΚΕ, η οποία χρησιμοποίησε τη λέξη «εξαπάτηση», επειδή εγώ αναφέρθηκα στην ομιλία μου στη στροφή την οποία πρ</w:t>
      </w:r>
      <w:r>
        <w:rPr>
          <w:rFonts w:eastAsia="Times New Roman" w:cs="Times New Roman"/>
          <w:szCs w:val="24"/>
        </w:rPr>
        <w:t>οσπαθούμε να κάνουμε μέσω των αναπτυξιακών εργαλείων για την ενίσχυση των μικρομεσαίων επιχειρήσεων.</w:t>
      </w:r>
    </w:p>
    <w:p w14:paraId="46602A8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Θέλω να παραθέσω, λοιπόν, τα στοιχεία</w:t>
      </w:r>
      <w:r>
        <w:rPr>
          <w:rFonts w:eastAsia="Times New Roman" w:cs="Times New Roman"/>
          <w:szCs w:val="24"/>
        </w:rPr>
        <w:t>,</w:t>
      </w:r>
      <w:r>
        <w:rPr>
          <w:rFonts w:eastAsia="Times New Roman" w:cs="Times New Roman"/>
          <w:szCs w:val="24"/>
        </w:rPr>
        <w:t xml:space="preserve"> για του λόγου το αληθές. Στους τρεις προηγούμενους αναπτυξιακούς νόμους, του 1998, του 2004 και του 2011, το 4% των </w:t>
      </w:r>
      <w:r>
        <w:rPr>
          <w:rFonts w:eastAsia="Times New Roman" w:cs="Times New Roman"/>
          <w:szCs w:val="24"/>
        </w:rPr>
        <w:t>επενδυτικών σχεδίων έλαβε το 50% των ενισχύσεων. Επαναλαμβάνω, το 4% των επενδυτικών σχεδίων έλαβε το 50% των ενισχύσεων και μάλιστα έξι επιχειρήσεις έλαβαν ενισχύσεις συνολικού ύψους 1 δισεκατομμυρίου ευρώ. Εν αντιθέσει, με τον νέο αναπτυξιακό νόμο τα στο</w:t>
      </w:r>
      <w:r>
        <w:rPr>
          <w:rFonts w:eastAsia="Times New Roman" w:cs="Times New Roman"/>
          <w:szCs w:val="24"/>
        </w:rPr>
        <w:t xml:space="preserve">ιχεία τα οποία έχουμε στα χέρια μας μετά τους πέντε πρώτους μήνες λειτουργίας του είναι τα εξής: Το 40,6% των αιτήσεων αφορά πολύ μικρές επιχειρήσεις. Δηλαδή, πολύ μικρές επιχειρήσεις σημαίνει –επειδή υπήρξε και </w:t>
      </w:r>
      <w:r>
        <w:rPr>
          <w:rFonts w:eastAsia="Times New Roman" w:cs="Times New Roman"/>
          <w:szCs w:val="24"/>
        </w:rPr>
        <w:lastRenderedPageBreak/>
        <w:t>αυτή η αμφισβήτηση- μέχρι δέκα εργαζόμενους.</w:t>
      </w:r>
      <w:r>
        <w:rPr>
          <w:rFonts w:eastAsia="Times New Roman" w:cs="Times New Roman"/>
          <w:szCs w:val="24"/>
        </w:rPr>
        <w:t xml:space="preserve"> Το 27,9%, δηλαδή σχεδόν το 28% αφορά μικρές επιχειρήσεις</w:t>
      </w:r>
      <w:r>
        <w:rPr>
          <w:rFonts w:eastAsia="Times New Roman" w:cs="Times New Roman"/>
          <w:szCs w:val="24"/>
        </w:rPr>
        <w:t>,</w:t>
      </w:r>
      <w:r>
        <w:rPr>
          <w:rFonts w:eastAsia="Times New Roman" w:cs="Times New Roman"/>
          <w:szCs w:val="24"/>
        </w:rPr>
        <w:t xml:space="preserve"> μέχρι πενήντα εργαζόμενους. Το 20% -για την ακρίβεια 19,9%- αφορά μεσαίου μεγέθους επιχειρήσεις</w:t>
      </w:r>
      <w:r>
        <w:rPr>
          <w:rFonts w:eastAsia="Times New Roman" w:cs="Times New Roman"/>
          <w:szCs w:val="24"/>
        </w:rPr>
        <w:t>,</w:t>
      </w:r>
      <w:r>
        <w:rPr>
          <w:rFonts w:eastAsia="Times New Roman" w:cs="Times New Roman"/>
          <w:szCs w:val="24"/>
        </w:rPr>
        <w:t xml:space="preserve"> από πενήντα έως διακόσιους πενήντα εργαζόμενους και μόνο το 11,6% πολύ μεγάλες επιχειρήσεις</w:t>
      </w:r>
      <w:r>
        <w:rPr>
          <w:rFonts w:eastAsia="Times New Roman" w:cs="Times New Roman"/>
          <w:szCs w:val="24"/>
        </w:rPr>
        <w:t>,</w:t>
      </w:r>
      <w:r>
        <w:rPr>
          <w:rFonts w:eastAsia="Times New Roman" w:cs="Times New Roman"/>
          <w:szCs w:val="24"/>
        </w:rPr>
        <w:t xml:space="preserve"> άνω των</w:t>
      </w:r>
      <w:r>
        <w:rPr>
          <w:rFonts w:eastAsia="Times New Roman" w:cs="Times New Roman"/>
          <w:szCs w:val="24"/>
        </w:rPr>
        <w:t xml:space="preserve"> διακοσίων πενήντα εργαζομένων.</w:t>
      </w:r>
    </w:p>
    <w:p w14:paraId="46602A8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Κύριε Πρόεδρε, απλώς παραθέτω αυτά τα στοιχεία</w:t>
      </w:r>
      <w:r>
        <w:rPr>
          <w:rFonts w:eastAsia="Times New Roman" w:cs="Times New Roman"/>
          <w:szCs w:val="24"/>
        </w:rPr>
        <w:t>,</w:t>
      </w:r>
      <w:r>
        <w:rPr>
          <w:rFonts w:eastAsia="Times New Roman" w:cs="Times New Roman"/>
          <w:szCs w:val="24"/>
        </w:rPr>
        <w:t xml:space="preserve"> για να επιβεβαιώσω αυτό που είπα και στην αρχική μου τοποθέτηση, ότι γίνεται μια προσπάθεια ενίσχυσης των μικρομεσαίων επιχειρήσεων μέσω των αναπτυξιακών αυτών εργαλείων. </w:t>
      </w:r>
    </w:p>
    <w:p w14:paraId="46602A8A"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Ευχα</w:t>
      </w:r>
      <w:r>
        <w:rPr>
          <w:rFonts w:eastAsia="Times New Roman" w:cs="Times New Roman"/>
          <w:szCs w:val="24"/>
        </w:rPr>
        <w:t>ριστώ.</w:t>
      </w:r>
    </w:p>
    <w:p w14:paraId="46602A8B" w14:textId="77777777" w:rsidR="008E1586" w:rsidRDefault="0078692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6602A8C"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Αναπληρωτή Υπουργό Οικονομίας και Ανάπτυξης κ. Αλέξανδρο </w:t>
      </w:r>
      <w:proofErr w:type="spellStart"/>
      <w:r>
        <w:rPr>
          <w:rFonts w:eastAsia="Times New Roman" w:cs="Times New Roman"/>
          <w:szCs w:val="24"/>
        </w:rPr>
        <w:t>Χαρίτση</w:t>
      </w:r>
      <w:proofErr w:type="spellEnd"/>
      <w:r>
        <w:rPr>
          <w:rFonts w:eastAsia="Times New Roman" w:cs="Times New Roman"/>
          <w:szCs w:val="24"/>
        </w:rPr>
        <w:t>.</w:t>
      </w:r>
    </w:p>
    <w:p w14:paraId="46602A8D"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Εσωτερικών): </w:t>
      </w:r>
      <w:r>
        <w:rPr>
          <w:rFonts w:eastAsia="Times New Roman" w:cs="Times New Roman"/>
          <w:szCs w:val="24"/>
        </w:rPr>
        <w:t>Κύριε Πρόεδρε, παρακαλώ τον λόγο γι</w:t>
      </w:r>
      <w:r>
        <w:rPr>
          <w:rFonts w:eastAsia="Times New Roman" w:cs="Times New Roman"/>
          <w:szCs w:val="24"/>
        </w:rPr>
        <w:t xml:space="preserve">α μια νομοτεχνική βελτίωση. </w:t>
      </w:r>
    </w:p>
    <w:p w14:paraId="46602A8E"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Θα δώσω τον λόγο στον κ. Λοβέρδο και αμέσως μετά σε εσάς, κύριε Υπουργέ.</w:t>
      </w:r>
    </w:p>
    <w:p w14:paraId="46602A8F"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Κύριε Λοβέρδο, έχετε τον λόγο.</w:t>
      </w:r>
    </w:p>
    <w:p w14:paraId="46602A90"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Θέλω να ρωτήσω κάτι τον κ. Κοντονή. Το 65, το «ακαταδίωκτο», είναι ένα </w:t>
      </w:r>
      <w:r>
        <w:rPr>
          <w:rFonts w:eastAsia="Times New Roman" w:cs="Times New Roman"/>
          <w:szCs w:val="24"/>
        </w:rPr>
        <w:t>ευπρόσδεκτο άρθρο.  Το περιμέναμε στον νόμο για τον εξωδικαστικό συμβιβασμό ή κάποια άλλη στιγμή</w:t>
      </w:r>
      <w:r>
        <w:rPr>
          <w:rFonts w:eastAsia="Times New Roman" w:cs="Times New Roman"/>
          <w:szCs w:val="24"/>
        </w:rPr>
        <w:t>,</w:t>
      </w:r>
      <w:r>
        <w:rPr>
          <w:rFonts w:eastAsia="Times New Roman" w:cs="Times New Roman"/>
          <w:szCs w:val="24"/>
        </w:rPr>
        <w:t xml:space="preserve"> με μια αυτοτέλεια που θα επέτρεπε να εμβαθύνουμε. Δεν προλαβαίνουμε να το κάνουμε τώρα. </w:t>
      </w:r>
    </w:p>
    <w:p w14:paraId="46602A91"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Ωστόσο, έχω δυο ερωτήσεις. Στο άρθρο 65 παράγραφος 3 λέτε σε ποια περ</w:t>
      </w:r>
      <w:r>
        <w:rPr>
          <w:rFonts w:eastAsia="Times New Roman" w:cs="Times New Roman"/>
          <w:szCs w:val="24"/>
        </w:rPr>
        <w:t>ίπτωση μπορεί ο αρμόδιος υπάλληλος, ας πούμε, της τραπέζης να κάνει μια ρύθμιση ενός χρέους και βάζετε κριτήρια. Όπως το διαβάζω, κύριε Κοντονή, μπορώ να βρω, σκεπτόμενος στο μυαλό μου περιπτώσεις, περίπτωση κατά την οποία μια πάρα πολύ μεγάλη και χαριστικ</w:t>
      </w:r>
      <w:r>
        <w:rPr>
          <w:rFonts w:eastAsia="Times New Roman" w:cs="Times New Roman"/>
          <w:szCs w:val="24"/>
        </w:rPr>
        <w:t>ή ρύθμιση περνάει το κριτήριο και περίπτωση, από την άλλη, που μια δυστροπία του υπαλλήλου σταματά οποιαδήποτε ρύθμιση. Θα ήθελα λίγο να μας το εξηγήσετε.</w:t>
      </w:r>
    </w:p>
    <w:p w14:paraId="46602A92"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Στην παράγραφο 4 ορίζεται ένα όργανο που, όπως το διαβάζω, φαίνεται αντικειμενικό, το οποίο θα επιλαμ</w:t>
      </w:r>
      <w:r>
        <w:rPr>
          <w:rFonts w:eastAsia="Times New Roman" w:cs="Times New Roman"/>
          <w:bCs/>
          <w:shd w:val="clear" w:color="auto" w:fill="FFFFFF"/>
        </w:rPr>
        <w:t xml:space="preserve">βάνεται περιπτώσεων. Πώς κινείται, όμως, αυτό το όργανο; </w:t>
      </w:r>
    </w:p>
    <w:p w14:paraId="46602A93"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ΣΤΑΥΡΟΣ ΚΟΝΤΟΝΗΣ (Υπουργός Δικαιοσύνης, Διαφάνειας και Ανθρωπίνων Δικαιωμάτων): </w:t>
      </w:r>
      <w:r>
        <w:rPr>
          <w:rFonts w:eastAsia="Times New Roman" w:cs="Times New Roman"/>
          <w:bCs/>
          <w:shd w:val="clear" w:color="auto" w:fill="FFFFFF"/>
        </w:rPr>
        <w:t xml:space="preserve">Έχω καταθέσει νομοτεχνική βελτίωση, κύριε Λοβέρδο. </w:t>
      </w:r>
    </w:p>
    <w:p w14:paraId="46602A94"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ΑΝΔΡΕΑΣ ΛΟΒΕΡΔΟΣ: </w:t>
      </w:r>
      <w:r>
        <w:rPr>
          <w:rFonts w:eastAsia="Times New Roman" w:cs="Times New Roman"/>
          <w:bCs/>
          <w:shd w:val="clear" w:color="auto" w:fill="FFFFFF"/>
        </w:rPr>
        <w:t xml:space="preserve">Ναι, ρωτάω πώς κινείται η αρμοδιότητα αυτού του οργάνου. Αρκεί ένας Βουλευτής να κάνει μια εκπομπή, να πει κάτι ή μια ερώτηση, για να κινηθεί αυτή η </w:t>
      </w:r>
      <w:r>
        <w:rPr>
          <w:rFonts w:eastAsia="Times New Roman"/>
          <w:bCs/>
          <w:shd w:val="clear" w:color="auto" w:fill="FFFFFF"/>
        </w:rPr>
        <w:t>διαδικασία</w:t>
      </w:r>
      <w:r>
        <w:rPr>
          <w:rFonts w:eastAsia="Times New Roman" w:cs="Times New Roman"/>
          <w:bCs/>
          <w:shd w:val="clear" w:color="auto" w:fill="FFFFFF"/>
        </w:rPr>
        <w:t xml:space="preserve">; Γιατί τότε υπάρχουν θέματα. </w:t>
      </w:r>
    </w:p>
    <w:p w14:paraId="46602A95"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b/>
          <w:bCs/>
        </w:rPr>
        <w:t>ΠΡΟΕΔΡΕΥΩΝ (Αναστάσιος Κουράκης):</w:t>
      </w:r>
      <w:r>
        <w:rPr>
          <w:rFonts w:eastAsia="Times New Roman" w:cs="Times New Roman"/>
        </w:rPr>
        <w:t xml:space="preserve"> </w:t>
      </w:r>
      <w:r>
        <w:rPr>
          <w:rFonts w:eastAsia="Times New Roman" w:cs="Times New Roman"/>
          <w:bCs/>
          <w:shd w:val="clear" w:color="auto" w:fill="FFFFFF"/>
        </w:rPr>
        <w:t>Θα απαντήσει ο Υπουργός. Κύριε Υ</w:t>
      </w:r>
      <w:r>
        <w:rPr>
          <w:rFonts w:eastAsia="Times New Roman" w:cs="Times New Roman"/>
          <w:bCs/>
          <w:shd w:val="clear" w:color="auto" w:fill="FFFFFF"/>
        </w:rPr>
        <w:t xml:space="preserve">πουργέ, εάν έχετε την καλοσύνη, απαντήστε στον κ. Λοβέρδο. </w:t>
      </w:r>
    </w:p>
    <w:p w14:paraId="46602A96"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ΣΤΑΥΡΟΣ ΚΟΝΤΟΝΗΣ (Υπουργός Δικαιοσύνης, Διαφάνειας και Ανθρωπίνων Δικαιωμάτων): </w:t>
      </w:r>
      <w:r>
        <w:rPr>
          <w:rFonts w:eastAsia="Times New Roman" w:cs="Times New Roman"/>
          <w:bCs/>
          <w:shd w:val="clear" w:color="auto" w:fill="FFFFFF"/>
        </w:rPr>
        <w:t xml:space="preserve">Εν </w:t>
      </w:r>
      <w:proofErr w:type="spellStart"/>
      <w:r>
        <w:rPr>
          <w:rFonts w:eastAsia="Times New Roman" w:cs="Times New Roman"/>
          <w:bCs/>
          <w:shd w:val="clear" w:color="auto" w:fill="FFFFFF"/>
        </w:rPr>
        <w:t>πρώτοις</w:t>
      </w:r>
      <w:proofErr w:type="spellEnd"/>
      <w:r>
        <w:rPr>
          <w:rFonts w:eastAsia="Times New Roman" w:cs="Times New Roman"/>
          <w:bCs/>
          <w:shd w:val="clear" w:color="auto" w:fill="FFFFFF"/>
        </w:rPr>
        <w:t xml:space="preserve">, κύριε </w:t>
      </w:r>
      <w:proofErr w:type="spellStart"/>
      <w:r>
        <w:rPr>
          <w:rFonts w:eastAsia="Times New Roman" w:cs="Times New Roman"/>
          <w:bCs/>
          <w:shd w:val="clear" w:color="auto" w:fill="FFFFFF"/>
        </w:rPr>
        <w:t>Λοβέρδε</w:t>
      </w:r>
      <w:proofErr w:type="spellEnd"/>
      <w:r>
        <w:rPr>
          <w:rFonts w:eastAsia="Times New Roman" w:cs="Times New Roman"/>
          <w:bCs/>
          <w:shd w:val="clear" w:color="auto" w:fill="FFFFFF"/>
        </w:rPr>
        <w:t xml:space="preserve">, θα ήθελα να σας πω το εξής, ότι προσπαθήσαμε με αυτή τη </w:t>
      </w:r>
      <w:r>
        <w:rPr>
          <w:rFonts w:eastAsia="Times New Roman"/>
          <w:bCs/>
          <w:shd w:val="clear" w:color="auto" w:fill="FFFFFF"/>
        </w:rPr>
        <w:t>διάταξη</w:t>
      </w:r>
      <w:r>
        <w:rPr>
          <w:rFonts w:eastAsia="Times New Roman" w:cs="Times New Roman"/>
          <w:bCs/>
          <w:shd w:val="clear" w:color="auto" w:fill="FFFFFF"/>
        </w:rPr>
        <w:t xml:space="preserve"> να εξισορροπήσουμε </w:t>
      </w:r>
      <w:r>
        <w:rPr>
          <w:rFonts w:eastAsia="Times New Roman" w:cs="Times New Roman"/>
          <w:bCs/>
          <w:shd w:val="clear" w:color="auto" w:fill="FFFFFF"/>
        </w:rPr>
        <w:t xml:space="preserve">τόσο </w:t>
      </w:r>
      <w:r>
        <w:rPr>
          <w:rFonts w:eastAsia="Times New Roman" w:cs="Times New Roman"/>
          <w:bCs/>
          <w:shd w:val="clear" w:color="auto" w:fill="FFFFFF"/>
        </w:rPr>
        <w:t>τ</w:t>
      </w:r>
      <w:r>
        <w:rPr>
          <w:rFonts w:eastAsia="Times New Roman" w:cs="Times New Roman"/>
          <w:bCs/>
          <w:shd w:val="clear" w:color="auto" w:fill="FFFFFF"/>
        </w:rPr>
        <w:t xml:space="preserve">ην προστασία του </w:t>
      </w:r>
      <w:r>
        <w:rPr>
          <w:rFonts w:eastAsia="Times New Roman" w:cs="Times New Roman"/>
          <w:bCs/>
          <w:shd w:val="clear" w:color="auto" w:fill="FFFFFF"/>
        </w:rPr>
        <w:lastRenderedPageBreak/>
        <w:t xml:space="preserve">δημοσίου συμφέροντος, εν τη ευρεία </w:t>
      </w:r>
      <w:proofErr w:type="spellStart"/>
      <w:r>
        <w:rPr>
          <w:rFonts w:eastAsia="Times New Roman" w:cs="Times New Roman"/>
          <w:bCs/>
          <w:shd w:val="clear" w:color="auto" w:fill="FFFFFF"/>
        </w:rPr>
        <w:t>εννοία</w:t>
      </w:r>
      <w:proofErr w:type="spellEnd"/>
      <w:r>
        <w:rPr>
          <w:rFonts w:eastAsia="Times New Roman" w:cs="Times New Roman"/>
          <w:bCs/>
          <w:shd w:val="clear" w:color="auto" w:fill="FFFFFF"/>
        </w:rPr>
        <w:t xml:space="preserve"> του, είτε αναφερόμαστε στον στενά δημόσιο τομέα είτε στις τράπεζες, </w:t>
      </w:r>
      <w:r>
        <w:rPr>
          <w:rFonts w:eastAsia="Times New Roman" w:cs="Times New Roman"/>
          <w:bCs/>
          <w:shd w:val="clear" w:color="auto" w:fill="FFFFFF"/>
        </w:rPr>
        <w:t>όσο και την προστασία</w:t>
      </w:r>
      <w:r>
        <w:rPr>
          <w:rFonts w:eastAsia="Times New Roman" w:cs="Times New Roman"/>
          <w:bCs/>
          <w:shd w:val="clear" w:color="auto" w:fill="FFFFFF"/>
        </w:rPr>
        <w:t xml:space="preserve"> τ</w:t>
      </w:r>
      <w:r>
        <w:rPr>
          <w:rFonts w:eastAsia="Times New Roman" w:cs="Times New Roman"/>
          <w:bCs/>
          <w:shd w:val="clear" w:color="auto" w:fill="FFFFFF"/>
        </w:rPr>
        <w:t>ων</w:t>
      </w:r>
      <w:r>
        <w:rPr>
          <w:rFonts w:eastAsia="Times New Roman" w:cs="Times New Roman"/>
          <w:bCs/>
          <w:shd w:val="clear" w:color="auto" w:fill="FFFFFF"/>
        </w:rPr>
        <w:t xml:space="preserve"> στελ</w:t>
      </w:r>
      <w:r>
        <w:rPr>
          <w:rFonts w:eastAsia="Times New Roman" w:cs="Times New Roman"/>
          <w:bCs/>
          <w:shd w:val="clear" w:color="auto" w:fill="FFFFFF"/>
        </w:rPr>
        <w:t>εχών</w:t>
      </w:r>
      <w:r>
        <w:rPr>
          <w:rFonts w:eastAsia="Times New Roman" w:cs="Times New Roman"/>
          <w:bCs/>
          <w:shd w:val="clear" w:color="auto" w:fill="FFFFFF"/>
        </w:rPr>
        <w:t xml:space="preserve"> του </w:t>
      </w:r>
      <w:r>
        <w:rPr>
          <w:rFonts w:eastAsia="Times New Roman" w:cs="Times New Roman"/>
          <w:bCs/>
          <w:shd w:val="clear" w:color="auto" w:fill="FFFFFF"/>
        </w:rPr>
        <w:t>δ</w:t>
      </w:r>
      <w:r>
        <w:rPr>
          <w:rFonts w:eastAsia="Times New Roman" w:cs="Times New Roman"/>
          <w:bCs/>
          <w:shd w:val="clear" w:color="auto" w:fill="FFFFFF"/>
        </w:rPr>
        <w:t xml:space="preserve">ημοσίου και των τραπεζών, τα οποία θα </w:t>
      </w:r>
      <w:r>
        <w:rPr>
          <w:rFonts w:eastAsia="Times New Roman"/>
          <w:bCs/>
          <w:shd w:val="clear" w:color="auto" w:fill="FFFFFF"/>
        </w:rPr>
        <w:t>είναι</w:t>
      </w:r>
      <w:r>
        <w:rPr>
          <w:rFonts w:eastAsia="Times New Roman" w:cs="Times New Roman"/>
          <w:bCs/>
          <w:shd w:val="clear" w:color="auto" w:fill="FFFFFF"/>
        </w:rPr>
        <w:t xml:space="preserve"> πολυάριθμα. Από ό,τι εκτιμάμε, μπορεί να υπερ</w:t>
      </w:r>
      <w:r>
        <w:rPr>
          <w:rFonts w:eastAsia="Times New Roman" w:cs="Times New Roman"/>
          <w:bCs/>
          <w:shd w:val="clear" w:color="auto" w:fill="FFFFFF"/>
        </w:rPr>
        <w:t xml:space="preserve">βαίνουν και τις τρεις χιλιάδες. Αυτοί, </w:t>
      </w:r>
      <w:r>
        <w:rPr>
          <w:rFonts w:eastAsia="Times New Roman"/>
          <w:bCs/>
          <w:shd w:val="clear" w:color="auto" w:fill="FFFFFF"/>
        </w:rPr>
        <w:t>βεβαίως,</w:t>
      </w:r>
      <w:r>
        <w:rPr>
          <w:rFonts w:eastAsia="Times New Roman" w:cs="Times New Roman"/>
          <w:bCs/>
          <w:shd w:val="clear" w:color="auto" w:fill="FFFFFF"/>
        </w:rPr>
        <w:t xml:space="preserve"> δεν </w:t>
      </w:r>
      <w:r>
        <w:rPr>
          <w:rFonts w:eastAsia="Times New Roman"/>
          <w:bCs/>
          <w:shd w:val="clear" w:color="auto" w:fill="FFFFFF"/>
        </w:rPr>
        <w:t>είναι</w:t>
      </w:r>
      <w:r>
        <w:rPr>
          <w:rFonts w:eastAsia="Times New Roman" w:cs="Times New Roman"/>
          <w:bCs/>
          <w:shd w:val="clear" w:color="auto" w:fill="FFFFFF"/>
        </w:rPr>
        <w:t xml:space="preserve"> τραπεζίτες, αν είχαμε τρεις χιλιάδες τραπεζίτες στην Ελλάδα θα ήταν ευτυχείς οι ίδιοι κατά πρώτον. Ο σκοπός, λοιπόν, της </w:t>
      </w:r>
      <w:r>
        <w:rPr>
          <w:rFonts w:eastAsia="Times New Roman"/>
          <w:bCs/>
          <w:shd w:val="clear" w:color="auto" w:fill="FFFFFF"/>
        </w:rPr>
        <w:t>διάταξη</w:t>
      </w:r>
      <w:r>
        <w:rPr>
          <w:rFonts w:eastAsia="Times New Roman" w:cs="Times New Roman"/>
          <w:bCs/>
          <w:shd w:val="clear" w:color="auto" w:fill="FFFFFF"/>
        </w:rPr>
        <w:t xml:space="preserve">ς ήταν αυτός. </w:t>
      </w:r>
    </w:p>
    <w:p w14:paraId="46602A97"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Θέλω, λοιπόν, να σας πω ότι αυτό το όργανο, το οποίο συ</w:t>
      </w:r>
      <w:r>
        <w:rPr>
          <w:rFonts w:eastAsia="Times New Roman" w:cs="Times New Roman"/>
          <w:bCs/>
          <w:shd w:val="clear" w:color="auto" w:fill="FFFFFF"/>
        </w:rPr>
        <w:t>γκροτείται από τρεις Προέδρους Εφετών, τους οποίους θα επιλέγει το Ανώτατο Δικαστικό Συμβούλιο, για τον έλεγχο των καταγγελιών που μπορεί να γίνουν για τη διαχείριση αυτών των υποθέσεων που αφορούν τον διακανονισμό των κόκκινων δανείων, είτε ο Γενικός Επιθ</w:t>
      </w:r>
      <w:r>
        <w:rPr>
          <w:rFonts w:eastAsia="Times New Roman" w:cs="Times New Roman"/>
          <w:bCs/>
          <w:shd w:val="clear" w:color="auto" w:fill="FFFFFF"/>
        </w:rPr>
        <w:t xml:space="preserve">εωρητής Δημόσιας Διοίκησης για τα στελέχη του </w:t>
      </w:r>
      <w:r>
        <w:rPr>
          <w:rFonts w:eastAsia="Times New Roman" w:cs="Times New Roman"/>
          <w:bCs/>
          <w:shd w:val="clear" w:color="auto" w:fill="FFFFFF"/>
        </w:rPr>
        <w:t>δ</w:t>
      </w:r>
      <w:r>
        <w:rPr>
          <w:rFonts w:eastAsia="Times New Roman" w:cs="Times New Roman"/>
          <w:bCs/>
          <w:shd w:val="clear" w:color="auto" w:fill="FFFFFF"/>
        </w:rPr>
        <w:t xml:space="preserve">ημοσίου, θα ελέγξουν το σύνολο των καταγγελιών που θα φτάσουν στα χέρια τους. </w:t>
      </w:r>
    </w:p>
    <w:p w14:paraId="46602A98"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Στη</w:t>
      </w:r>
      <w:r>
        <w:rPr>
          <w:rFonts w:eastAsia="Times New Roman" w:cs="Times New Roman"/>
          <w:bCs/>
          <w:shd w:val="clear" w:color="auto" w:fill="FFFFFF"/>
        </w:rPr>
        <w:t xml:space="preserve"> δεύτερη περίπτωση, των τραπεζών, θέλω να σας υπενθυμίσω ότι διαλαμβάνεται στον νόμο πως πρέπει να υπάρχει και γνωμοδότηση της αρμόδιας διεύθυνσης της Τράπεζας της Ελλάδος, ούτως ώστε να υπάρχει μια πλήρης εικόνα. </w:t>
      </w:r>
      <w:r>
        <w:rPr>
          <w:rFonts w:eastAsia="Times New Roman"/>
          <w:bCs/>
          <w:shd w:val="clear" w:color="auto" w:fill="FFFFFF"/>
        </w:rPr>
        <w:t>Βεβαίως,</w:t>
      </w:r>
      <w:r>
        <w:rPr>
          <w:rFonts w:eastAsia="Times New Roman" w:cs="Times New Roman"/>
          <w:bCs/>
          <w:shd w:val="clear" w:color="auto" w:fill="FFFFFF"/>
        </w:rPr>
        <w:t xml:space="preserve"> αυτή η γνωμοδότηση </w:t>
      </w:r>
      <w:r>
        <w:rPr>
          <w:rFonts w:eastAsia="Times New Roman"/>
          <w:bCs/>
          <w:shd w:val="clear" w:color="auto" w:fill="FFFFFF"/>
        </w:rPr>
        <w:t>είναι</w:t>
      </w:r>
      <w:r>
        <w:rPr>
          <w:rFonts w:eastAsia="Times New Roman" w:cs="Times New Roman"/>
          <w:bCs/>
          <w:shd w:val="clear" w:color="auto" w:fill="FFFFFF"/>
        </w:rPr>
        <w:t xml:space="preserve"> απλή γνώ</w:t>
      </w:r>
      <w:r>
        <w:rPr>
          <w:rFonts w:eastAsia="Times New Roman" w:cs="Times New Roman"/>
          <w:bCs/>
          <w:shd w:val="clear" w:color="auto" w:fill="FFFFFF"/>
        </w:rPr>
        <w:t xml:space="preserve">μη και δεν δεσμεύει την Αρχή, η οποία μπορεί να ζητήσει την άσκηση της ποινικής δίωξης, αλλά </w:t>
      </w:r>
      <w:r>
        <w:rPr>
          <w:rFonts w:eastAsia="Times New Roman" w:cs="Times New Roman"/>
          <w:bCs/>
          <w:shd w:val="clear" w:color="auto" w:fill="FFFFFF"/>
        </w:rPr>
        <w:t xml:space="preserve">και πρέπει να εξετάσει </w:t>
      </w:r>
      <w:r>
        <w:rPr>
          <w:rFonts w:eastAsia="Times New Roman" w:cs="Times New Roman"/>
          <w:bCs/>
          <w:shd w:val="clear" w:color="auto" w:fill="FFFFFF"/>
        </w:rPr>
        <w:t>οτιδήποτε περιέλθει εις γνώσ</w:t>
      </w:r>
      <w:r>
        <w:rPr>
          <w:rFonts w:eastAsia="Times New Roman" w:cs="Times New Roman"/>
          <w:bCs/>
          <w:shd w:val="clear" w:color="auto" w:fill="FFFFFF"/>
        </w:rPr>
        <w:t>ιν</w:t>
      </w:r>
      <w:r>
        <w:rPr>
          <w:rFonts w:eastAsia="Times New Roman" w:cs="Times New Roman"/>
          <w:bCs/>
          <w:shd w:val="clear" w:color="auto" w:fill="FFFFFF"/>
        </w:rPr>
        <w:t xml:space="preserve"> </w:t>
      </w:r>
      <w:r>
        <w:rPr>
          <w:rFonts w:eastAsia="Times New Roman" w:cs="Times New Roman"/>
          <w:bCs/>
          <w:shd w:val="clear" w:color="auto" w:fill="FFFFFF"/>
        </w:rPr>
        <w:t>της.</w:t>
      </w:r>
      <w:r>
        <w:rPr>
          <w:rFonts w:eastAsia="Times New Roman" w:cs="Times New Roman"/>
          <w:bCs/>
          <w:shd w:val="clear" w:color="auto" w:fill="FFFFFF"/>
        </w:rPr>
        <w:t xml:space="preserve"> Θεωρώ ότι </w:t>
      </w:r>
      <w:r>
        <w:rPr>
          <w:rFonts w:eastAsia="Times New Roman"/>
          <w:bCs/>
          <w:shd w:val="clear" w:color="auto" w:fill="FFFFFF"/>
        </w:rPr>
        <w:t>είναι</w:t>
      </w:r>
      <w:r>
        <w:rPr>
          <w:rFonts w:eastAsia="Times New Roman" w:cs="Times New Roman"/>
          <w:bCs/>
          <w:shd w:val="clear" w:color="auto" w:fill="FFFFFF"/>
        </w:rPr>
        <w:t xml:space="preserve"> αυτονόητο. Αυτός </w:t>
      </w:r>
      <w:r>
        <w:rPr>
          <w:rFonts w:eastAsia="Times New Roman"/>
          <w:bCs/>
          <w:shd w:val="clear" w:color="auto" w:fill="FFFFFF"/>
        </w:rPr>
        <w:t>είναι</w:t>
      </w:r>
      <w:r>
        <w:rPr>
          <w:rFonts w:eastAsia="Times New Roman" w:cs="Times New Roman"/>
          <w:bCs/>
          <w:shd w:val="clear" w:color="auto" w:fill="FFFFFF"/>
        </w:rPr>
        <w:t xml:space="preserve"> ο κανόνας της δημοκρατίας και αυτός </w:t>
      </w:r>
      <w:r>
        <w:rPr>
          <w:rFonts w:eastAsia="Times New Roman"/>
          <w:bCs/>
          <w:shd w:val="clear" w:color="auto" w:fill="FFFFFF"/>
        </w:rPr>
        <w:t>είναι</w:t>
      </w:r>
      <w:r>
        <w:rPr>
          <w:rFonts w:eastAsia="Times New Roman" w:cs="Times New Roman"/>
          <w:bCs/>
          <w:shd w:val="clear" w:color="auto" w:fill="FFFFFF"/>
        </w:rPr>
        <w:t xml:space="preserve"> και ο κανόνας που απορρ</w:t>
      </w:r>
      <w:r>
        <w:rPr>
          <w:rFonts w:eastAsia="Times New Roman" w:cs="Times New Roman"/>
          <w:bCs/>
          <w:shd w:val="clear" w:color="auto" w:fill="FFFFFF"/>
        </w:rPr>
        <w:t xml:space="preserve">έει από το </w:t>
      </w:r>
      <w:r>
        <w:rPr>
          <w:rFonts w:eastAsia="Times New Roman"/>
          <w:bCs/>
          <w:shd w:val="clear" w:color="auto" w:fill="FFFFFF"/>
        </w:rPr>
        <w:t>άρθρο</w:t>
      </w:r>
      <w:r>
        <w:rPr>
          <w:rFonts w:eastAsia="Times New Roman" w:cs="Times New Roman"/>
          <w:bCs/>
          <w:shd w:val="clear" w:color="auto" w:fill="FFFFFF"/>
        </w:rPr>
        <w:t xml:space="preserve"> 20 του Συντάγ</w:t>
      </w:r>
      <w:r>
        <w:rPr>
          <w:rFonts w:eastAsia="Times New Roman" w:cs="Times New Roman"/>
          <w:bCs/>
          <w:shd w:val="clear" w:color="auto" w:fill="FFFFFF"/>
        </w:rPr>
        <w:lastRenderedPageBreak/>
        <w:t xml:space="preserve">ματος, για το οποίο μίλησα προηγουμένως, ότι ο κάθε πολίτης </w:t>
      </w:r>
      <w:r>
        <w:rPr>
          <w:rFonts w:eastAsia="Times New Roman"/>
          <w:bCs/>
          <w:shd w:val="clear" w:color="auto" w:fill="FFFFFF"/>
        </w:rPr>
        <w:t>έχει</w:t>
      </w:r>
      <w:r>
        <w:rPr>
          <w:rFonts w:eastAsia="Times New Roman" w:cs="Times New Roman"/>
          <w:bCs/>
          <w:shd w:val="clear" w:color="auto" w:fill="FFFFFF"/>
        </w:rPr>
        <w:t xml:space="preserve"> δικαίωμα να εκφράζει αυτές τις απόψεις και όπως ο νόμος ορίζει. Από εκεί και πέρα, θα ακολουθείται η </w:t>
      </w:r>
      <w:r>
        <w:rPr>
          <w:rFonts w:eastAsia="Times New Roman"/>
          <w:bCs/>
          <w:shd w:val="clear" w:color="auto" w:fill="FFFFFF"/>
        </w:rPr>
        <w:t>διαδικασία</w:t>
      </w:r>
      <w:r>
        <w:rPr>
          <w:rFonts w:eastAsia="Times New Roman" w:cs="Times New Roman"/>
          <w:bCs/>
          <w:shd w:val="clear" w:color="auto" w:fill="FFFFFF"/>
        </w:rPr>
        <w:t xml:space="preserve">. </w:t>
      </w:r>
    </w:p>
    <w:p w14:paraId="46602A99" w14:textId="77777777" w:rsidR="008E1586" w:rsidRDefault="00786920">
      <w:pPr>
        <w:spacing w:after="0" w:line="600" w:lineRule="auto"/>
        <w:ind w:firstLine="720"/>
        <w:jc w:val="both"/>
        <w:rPr>
          <w:rFonts w:eastAsia="Times New Roman" w:cs="Times New Roman"/>
          <w:bCs/>
          <w:szCs w:val="24"/>
          <w:shd w:val="clear" w:color="auto" w:fill="FFFFFF"/>
        </w:rPr>
      </w:pPr>
      <w:r>
        <w:rPr>
          <w:rFonts w:eastAsia="Times New Roman" w:cs="Times New Roman"/>
          <w:bCs/>
          <w:shd w:val="clear" w:color="auto" w:fill="FFFFFF"/>
        </w:rPr>
        <w:t>Με ρωτήσατε, όμως, και κάτι άλλο για την παράγρ</w:t>
      </w:r>
      <w:r>
        <w:rPr>
          <w:rFonts w:eastAsia="Times New Roman" w:cs="Times New Roman"/>
          <w:bCs/>
          <w:shd w:val="clear" w:color="auto" w:fill="FFFFFF"/>
        </w:rPr>
        <w:t xml:space="preserve">αφο 4. </w:t>
      </w:r>
      <w:r>
        <w:rPr>
          <w:rFonts w:eastAsia="Times New Roman"/>
          <w:bCs/>
          <w:shd w:val="clear" w:color="auto" w:fill="FFFFFF"/>
        </w:rPr>
        <w:t>Είναι</w:t>
      </w:r>
      <w:r>
        <w:rPr>
          <w:rFonts w:eastAsia="Times New Roman" w:cs="Times New Roman"/>
          <w:bCs/>
          <w:szCs w:val="24"/>
          <w:shd w:val="clear" w:color="auto" w:fill="FFFFFF"/>
        </w:rPr>
        <w:t xml:space="preserve"> για όλες τις περιπτώσεις που ένα στέλεχος</w:t>
      </w:r>
      <w:r>
        <w:rPr>
          <w:rFonts w:eastAsia="Times New Roman" w:cs="Times New Roman"/>
          <w:bCs/>
          <w:szCs w:val="24"/>
          <w:shd w:val="clear" w:color="auto" w:fill="FFFFFF"/>
        </w:rPr>
        <w:t>,</w:t>
      </w:r>
      <w:r>
        <w:rPr>
          <w:rFonts w:eastAsia="Times New Roman" w:cs="Times New Roman"/>
          <w:bCs/>
          <w:szCs w:val="24"/>
          <w:shd w:val="clear" w:color="auto" w:fill="FFFFFF"/>
        </w:rPr>
        <w:t xml:space="preserve"> είτε του </w:t>
      </w:r>
      <w:r>
        <w:rPr>
          <w:rFonts w:eastAsia="Times New Roman" w:cs="Times New Roman"/>
          <w:bCs/>
          <w:szCs w:val="24"/>
          <w:shd w:val="clear" w:color="auto" w:fill="FFFFFF"/>
        </w:rPr>
        <w:t>δ</w:t>
      </w:r>
      <w:r>
        <w:rPr>
          <w:rFonts w:eastAsia="Times New Roman" w:cs="Times New Roman"/>
          <w:bCs/>
          <w:szCs w:val="24"/>
          <w:shd w:val="clear" w:color="auto" w:fill="FFFFFF"/>
        </w:rPr>
        <w:t>ημοσίου είτε της τράπεζας</w:t>
      </w:r>
      <w:r>
        <w:rPr>
          <w:rFonts w:eastAsia="Times New Roman" w:cs="Times New Roman"/>
          <w:bCs/>
          <w:szCs w:val="24"/>
          <w:shd w:val="clear" w:color="auto" w:fill="FFFFFF"/>
        </w:rPr>
        <w:t>,</w:t>
      </w:r>
      <w:r>
        <w:rPr>
          <w:rFonts w:eastAsia="Times New Roman" w:cs="Times New Roman"/>
          <w:bCs/>
          <w:szCs w:val="24"/>
          <w:shd w:val="clear" w:color="auto" w:fill="FFFFFF"/>
        </w:rPr>
        <w:t xml:space="preserve"> στην ουσία καταδολιεύει τα συμφέροντα αυτού που εκπροσωπεί. </w:t>
      </w:r>
    </w:p>
    <w:p w14:paraId="46602A9A" w14:textId="77777777" w:rsidR="008E1586" w:rsidRDefault="00786920">
      <w:pPr>
        <w:spacing w:after="0" w:line="600" w:lineRule="auto"/>
        <w:ind w:firstLine="720"/>
        <w:jc w:val="both"/>
        <w:rPr>
          <w:rFonts w:eastAsia="Times New Roman" w:cs="Times New Roman"/>
          <w:bCs/>
          <w:szCs w:val="24"/>
          <w:shd w:val="clear" w:color="auto" w:fill="FFFFFF"/>
        </w:rPr>
      </w:pPr>
      <w:r>
        <w:rPr>
          <w:rFonts w:eastAsia="Times New Roman" w:cs="Times New Roman"/>
          <w:bCs/>
          <w:szCs w:val="24"/>
          <w:shd w:val="clear" w:color="auto" w:fill="FFFFFF"/>
        </w:rPr>
        <w:t xml:space="preserve">Ξέρουμε όλοι πολύ καλά ότι το αδίκημα της απιστίας, για το οποίο μιλάμε, </w:t>
      </w:r>
      <w:r>
        <w:rPr>
          <w:rFonts w:eastAsia="Times New Roman"/>
          <w:bCs/>
          <w:shd w:val="clear" w:color="auto" w:fill="FFFFFF"/>
        </w:rPr>
        <w:t>είναι</w:t>
      </w:r>
      <w:r>
        <w:rPr>
          <w:rFonts w:eastAsia="Times New Roman" w:cs="Times New Roman"/>
          <w:bCs/>
          <w:szCs w:val="24"/>
          <w:shd w:val="clear" w:color="auto" w:fill="FFFFFF"/>
        </w:rPr>
        <w:t xml:space="preserve"> ένα αδίκημα το οποίο πε</w:t>
      </w:r>
      <w:r>
        <w:rPr>
          <w:rFonts w:eastAsia="Times New Roman" w:cs="Times New Roman"/>
          <w:bCs/>
          <w:szCs w:val="24"/>
          <w:shd w:val="clear" w:color="auto" w:fill="FFFFFF"/>
        </w:rPr>
        <w:t xml:space="preserve">ριγράφει μια προδοσία σε μια εσωτερική σχέση. </w:t>
      </w:r>
      <w:r>
        <w:rPr>
          <w:rFonts w:eastAsia="Times New Roman" w:cs="Times New Roman"/>
          <w:bCs/>
          <w:szCs w:val="24"/>
          <w:shd w:val="clear" w:color="auto" w:fill="FFFFFF"/>
        </w:rPr>
        <w:t>Α</w:t>
      </w:r>
      <w:r>
        <w:rPr>
          <w:rFonts w:eastAsia="Times New Roman" w:cs="Times New Roman"/>
          <w:bCs/>
          <w:szCs w:val="24"/>
          <w:shd w:val="clear" w:color="auto" w:fill="FFFFFF"/>
        </w:rPr>
        <w:t xml:space="preserve">υτό πρέπει να το πει αυτός ο οποίος θίγεται ή ένας οποιοσδήποτε άλλος, οποιοσδήποτε πολίτης ή πολιτικό πρόσωπο, που διαπιστώνει ότι γίνονται κάποιες παρανομίες. </w:t>
      </w:r>
    </w:p>
    <w:p w14:paraId="46602A9B" w14:textId="77777777" w:rsidR="008E1586" w:rsidRDefault="00786920">
      <w:pPr>
        <w:spacing w:after="0" w:line="600" w:lineRule="auto"/>
        <w:ind w:firstLine="720"/>
        <w:jc w:val="both"/>
        <w:rPr>
          <w:rFonts w:eastAsia="Times New Roman" w:cs="Times New Roman"/>
          <w:bCs/>
          <w:szCs w:val="24"/>
          <w:shd w:val="clear" w:color="auto" w:fill="FFFFFF"/>
        </w:rPr>
      </w:pPr>
      <w:r>
        <w:rPr>
          <w:rFonts w:eastAsia="Times New Roman" w:cs="Times New Roman"/>
          <w:bCs/>
          <w:szCs w:val="24"/>
          <w:shd w:val="clear" w:color="auto" w:fill="FFFFFF"/>
        </w:rPr>
        <w:t>Σε κάθε περίπτωση, θεωρώ ότι πρέπει να ελεγχθεί</w:t>
      </w:r>
      <w:r>
        <w:rPr>
          <w:rFonts w:eastAsia="Times New Roman" w:cs="Times New Roman"/>
          <w:bCs/>
          <w:szCs w:val="24"/>
          <w:shd w:val="clear" w:color="auto" w:fill="FFFFFF"/>
        </w:rPr>
        <w:t xml:space="preserve"> και η υπερβολική αυστηρότητα, </w:t>
      </w:r>
      <w:r>
        <w:rPr>
          <w:rFonts w:eastAsia="Times New Roman" w:cs="Times New Roman"/>
          <w:bCs/>
          <w:shd w:val="clear" w:color="auto" w:fill="FFFFFF"/>
        </w:rPr>
        <w:t>δηλαδή</w:t>
      </w:r>
      <w:r>
        <w:rPr>
          <w:rFonts w:eastAsia="Times New Roman" w:cs="Times New Roman"/>
          <w:bCs/>
          <w:szCs w:val="24"/>
          <w:shd w:val="clear" w:color="auto" w:fill="FFFFFF"/>
        </w:rPr>
        <w:t xml:space="preserve"> κάποιος να μην κλείνει, ενώ πρέπει να κλείσει μια τέτοια υπόθεση προς όφελος του δανειολήπτη ή αυτού που </w:t>
      </w:r>
      <w:r>
        <w:rPr>
          <w:rFonts w:eastAsia="Times New Roman"/>
          <w:bCs/>
          <w:shd w:val="clear" w:color="auto" w:fill="FFFFFF"/>
        </w:rPr>
        <w:t>έχει</w:t>
      </w:r>
      <w:r>
        <w:rPr>
          <w:rFonts w:eastAsia="Times New Roman" w:cs="Times New Roman"/>
          <w:bCs/>
          <w:szCs w:val="24"/>
          <w:shd w:val="clear" w:color="auto" w:fill="FFFFFF"/>
        </w:rPr>
        <w:t xml:space="preserve"> οφειλές προς το </w:t>
      </w:r>
      <w:r>
        <w:rPr>
          <w:rFonts w:eastAsia="Times New Roman" w:cs="Times New Roman"/>
          <w:bCs/>
          <w:szCs w:val="24"/>
          <w:shd w:val="clear" w:color="auto" w:fill="FFFFFF"/>
        </w:rPr>
        <w:t>δ</w:t>
      </w:r>
      <w:r>
        <w:rPr>
          <w:rFonts w:eastAsia="Times New Roman" w:cs="Times New Roman"/>
          <w:bCs/>
          <w:szCs w:val="24"/>
          <w:shd w:val="clear" w:color="auto" w:fill="FFFFFF"/>
        </w:rPr>
        <w:t xml:space="preserve">ημόσιο, στα ασφαλιστικά ταμεία ή στις ΔΟΥ κ.λπ., αλλά πρέπει να ελέγχονται και όλες εκείνες οι περιπτώσεις, που με μεγάλη ευκολία, ενδεχομένως με δόλο, κάποιοι λειτουργούν εις βάρος και του εντολέα τους αλλά εις βάρος και της συνείδησης και του νόμου. </w:t>
      </w:r>
    </w:p>
    <w:p w14:paraId="46602A9C"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Ευχ</w:t>
      </w:r>
      <w:r>
        <w:rPr>
          <w:rFonts w:eastAsia="Times New Roman" w:cs="Times New Roman"/>
          <w:bCs/>
          <w:shd w:val="clear" w:color="auto" w:fill="FFFFFF"/>
        </w:rPr>
        <w:t xml:space="preserve">αριστώ, κύριε Πρόεδρε. </w:t>
      </w:r>
      <w:r>
        <w:rPr>
          <w:rFonts w:eastAsia="Times New Roman" w:cs="Times New Roman"/>
          <w:bCs/>
          <w:szCs w:val="24"/>
          <w:shd w:val="clear" w:color="auto" w:fill="FFFFFF"/>
        </w:rPr>
        <w:t xml:space="preserve"> </w:t>
      </w:r>
    </w:p>
    <w:p w14:paraId="46602A9D" w14:textId="77777777" w:rsidR="008E1586" w:rsidRDefault="00786920">
      <w:pPr>
        <w:spacing w:after="0" w:line="600" w:lineRule="auto"/>
        <w:ind w:firstLine="720"/>
        <w:jc w:val="both"/>
        <w:rPr>
          <w:rFonts w:eastAsia="Times New Roman" w:cs="Times New Roman"/>
          <w:bCs/>
          <w:szCs w:val="24"/>
          <w:shd w:val="clear" w:color="auto" w:fill="FFFFFF"/>
        </w:rPr>
      </w:pPr>
      <w:r>
        <w:rPr>
          <w:rFonts w:eastAsia="Times New Roman"/>
          <w:b/>
          <w:bCs/>
        </w:rPr>
        <w:t>ΠΡΟΕΔΡΕΥΩΝ (Αναστάσιος Κουράκης):</w:t>
      </w:r>
      <w:r>
        <w:rPr>
          <w:rFonts w:eastAsia="Times New Roman" w:cs="Times New Roman"/>
        </w:rPr>
        <w:t xml:space="preserve"> </w:t>
      </w:r>
      <w:r>
        <w:rPr>
          <w:rFonts w:eastAsia="Times New Roman" w:cs="Times New Roman"/>
          <w:bCs/>
          <w:szCs w:val="24"/>
          <w:shd w:val="clear" w:color="auto" w:fill="FFFFFF"/>
        </w:rPr>
        <w:t xml:space="preserve">Ευχαριστούμε. </w:t>
      </w:r>
    </w:p>
    <w:p w14:paraId="46602A9E" w14:textId="77777777" w:rsidR="008E1586" w:rsidRDefault="00786920">
      <w:pPr>
        <w:spacing w:after="0" w:line="600" w:lineRule="auto"/>
        <w:ind w:firstLine="720"/>
        <w:jc w:val="both"/>
        <w:rPr>
          <w:rFonts w:eastAsia="Times New Roman" w:cs="Times New Roman"/>
          <w:bCs/>
          <w:szCs w:val="24"/>
          <w:shd w:val="clear" w:color="auto" w:fill="FFFFFF"/>
        </w:rPr>
      </w:pPr>
      <w:r>
        <w:rPr>
          <w:rFonts w:eastAsia="Times New Roman" w:cs="Times New Roman"/>
          <w:bCs/>
          <w:szCs w:val="24"/>
          <w:shd w:val="clear" w:color="auto" w:fill="FFFFFF"/>
        </w:rPr>
        <w:t xml:space="preserve">Τον λόγο </w:t>
      </w:r>
      <w:r>
        <w:rPr>
          <w:rFonts w:eastAsia="Times New Roman"/>
          <w:bCs/>
          <w:shd w:val="clear" w:color="auto" w:fill="FFFFFF"/>
        </w:rPr>
        <w:t>έχει</w:t>
      </w:r>
      <w:r>
        <w:rPr>
          <w:rFonts w:eastAsia="Times New Roman" w:cs="Times New Roman"/>
          <w:bCs/>
          <w:szCs w:val="24"/>
          <w:shd w:val="clear" w:color="auto" w:fill="FFFFFF"/>
        </w:rPr>
        <w:t xml:space="preserve"> ο Υπουργός Εσωτερικών κ. Σκουρλέτης, για να κάνει νομοτεχνικές βελτιώσεις. </w:t>
      </w:r>
    </w:p>
    <w:p w14:paraId="46602A9F"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cs="Times New Roman"/>
          <w:b/>
          <w:bCs/>
          <w:shd w:val="clear" w:color="auto" w:fill="FFFFFF"/>
        </w:rPr>
        <w:lastRenderedPageBreak/>
        <w:t>ΠΑΝΑΓΙΩΤΗΣ (ΠΑΝΟΣ) ΣΚΟΥΡΛΕΤΗΣ (Υπουργός Εσωτερικών):</w:t>
      </w:r>
      <w:r>
        <w:rPr>
          <w:rFonts w:eastAsia="Times New Roman" w:cs="Times New Roman"/>
          <w:bCs/>
          <w:shd w:val="clear" w:color="auto" w:fill="FFFFFF"/>
        </w:rPr>
        <w:t xml:space="preserve"> Ευχαριστώ, κύριε Πρόεδρε. </w:t>
      </w:r>
      <w:r>
        <w:rPr>
          <w:rFonts w:eastAsia="Times New Roman"/>
          <w:bCs/>
          <w:shd w:val="clear" w:color="auto" w:fill="FFFFFF"/>
        </w:rPr>
        <w:t>Είναι</w:t>
      </w:r>
      <w:r>
        <w:rPr>
          <w:rFonts w:eastAsia="Times New Roman" w:cs="Times New Roman"/>
          <w:bCs/>
          <w:shd w:val="clear" w:color="auto" w:fill="FFFFFF"/>
        </w:rPr>
        <w:t xml:space="preserve"> τέσσερι</w:t>
      </w:r>
      <w:r>
        <w:rPr>
          <w:rFonts w:eastAsia="Times New Roman" w:cs="Times New Roman"/>
          <w:bCs/>
          <w:shd w:val="clear" w:color="auto" w:fill="FFFFFF"/>
        </w:rPr>
        <w:t xml:space="preserve">ς οι νομοτεχνικές βελτιώσεις: επί της παραγράφου 2 του </w:t>
      </w:r>
      <w:r>
        <w:rPr>
          <w:rFonts w:eastAsia="Times New Roman"/>
          <w:bCs/>
          <w:shd w:val="clear" w:color="auto" w:fill="FFFFFF"/>
        </w:rPr>
        <w:t>άρθρου</w:t>
      </w:r>
      <w:r>
        <w:rPr>
          <w:rFonts w:eastAsia="Times New Roman" w:cs="Times New Roman"/>
          <w:bCs/>
          <w:shd w:val="clear" w:color="auto" w:fill="FFFFFF"/>
        </w:rPr>
        <w:t xml:space="preserve"> 38,  επί της παραγράφου 5 του </w:t>
      </w:r>
      <w:r>
        <w:rPr>
          <w:rFonts w:eastAsia="Times New Roman"/>
          <w:bCs/>
          <w:shd w:val="clear" w:color="auto" w:fill="FFFFFF"/>
        </w:rPr>
        <w:t>άρθρου</w:t>
      </w:r>
      <w:r>
        <w:rPr>
          <w:rFonts w:eastAsia="Times New Roman" w:cs="Times New Roman"/>
          <w:bCs/>
          <w:shd w:val="clear" w:color="auto" w:fill="FFFFFF"/>
        </w:rPr>
        <w:t xml:space="preserve"> 39,  επί της παραγράφου 1 του </w:t>
      </w:r>
      <w:r>
        <w:rPr>
          <w:rFonts w:eastAsia="Times New Roman"/>
          <w:bCs/>
          <w:shd w:val="clear" w:color="auto" w:fill="FFFFFF"/>
        </w:rPr>
        <w:t>άρθρου</w:t>
      </w:r>
      <w:r>
        <w:rPr>
          <w:rFonts w:eastAsia="Times New Roman" w:cs="Times New Roman"/>
          <w:bCs/>
          <w:shd w:val="clear" w:color="auto" w:fill="FFFFFF"/>
        </w:rPr>
        <w:t xml:space="preserve"> 42 και επί της παραγράφου 4 του </w:t>
      </w:r>
      <w:r>
        <w:rPr>
          <w:rFonts w:eastAsia="Times New Roman"/>
          <w:bCs/>
          <w:shd w:val="clear" w:color="auto" w:fill="FFFFFF"/>
        </w:rPr>
        <w:t>άρθρου</w:t>
      </w:r>
      <w:r>
        <w:rPr>
          <w:rFonts w:eastAsia="Times New Roman" w:cs="Times New Roman"/>
          <w:bCs/>
          <w:shd w:val="clear" w:color="auto" w:fill="FFFFFF"/>
        </w:rPr>
        <w:t xml:space="preserve"> 43. Ευχαριστώ.</w:t>
      </w:r>
    </w:p>
    <w:p w14:paraId="46602AA0" w14:textId="77777777" w:rsidR="008E1586" w:rsidRDefault="00786920">
      <w:pPr>
        <w:spacing w:after="0" w:line="600" w:lineRule="auto"/>
        <w:ind w:firstLine="720"/>
        <w:jc w:val="both"/>
        <w:rPr>
          <w:rFonts w:eastAsia="Times New Roman" w:cs="Times New Roman"/>
        </w:rPr>
      </w:pPr>
      <w:r>
        <w:rPr>
          <w:rFonts w:eastAsia="Times New Roman" w:cs="Times New Roman"/>
        </w:rPr>
        <w:t>(Στο σημείο αυτό ο Υπουργός κ. Παναγιώτης (Πάνος) Σκουρλέτης   κατ</w:t>
      </w:r>
      <w:r>
        <w:rPr>
          <w:rFonts w:eastAsia="Times New Roman" w:cs="Times New Roman"/>
        </w:rPr>
        <w:t>αθέτει για τα Πρακτικά τις προαναφερθείσες νομοτεχνικές βελτιώσεις, οι οποίες έχουν ως εξής:</w:t>
      </w:r>
    </w:p>
    <w:p w14:paraId="46602AA1" w14:textId="77777777" w:rsidR="008E1586" w:rsidRDefault="00786920">
      <w:pPr>
        <w:spacing w:after="0" w:line="600" w:lineRule="auto"/>
        <w:ind w:firstLine="720"/>
        <w:jc w:val="center"/>
        <w:rPr>
          <w:rFonts w:eastAsia="Times New Roman" w:cs="Times New Roman"/>
        </w:rPr>
      </w:pPr>
      <w:r>
        <w:rPr>
          <w:rFonts w:eastAsia="Times New Roman" w:cs="Times New Roman"/>
        </w:rPr>
        <w:t>(Αλλαγή σελίδας)</w:t>
      </w:r>
    </w:p>
    <w:p w14:paraId="46602AA2" w14:textId="77777777" w:rsidR="008E1586" w:rsidRDefault="00786920">
      <w:pPr>
        <w:spacing w:after="0" w:line="600" w:lineRule="auto"/>
        <w:ind w:firstLine="720"/>
        <w:jc w:val="center"/>
        <w:rPr>
          <w:rFonts w:eastAsia="Times New Roman" w:cs="Times New Roman"/>
        </w:rPr>
      </w:pPr>
      <w:r>
        <w:rPr>
          <w:rFonts w:eastAsia="Times New Roman" w:cs="Times New Roman"/>
        </w:rPr>
        <w:t>(Να μπ</w:t>
      </w:r>
      <w:r>
        <w:rPr>
          <w:rFonts w:eastAsia="Times New Roman" w:cs="Times New Roman"/>
        </w:rPr>
        <w:t>ει</w:t>
      </w:r>
      <w:r>
        <w:rPr>
          <w:rFonts w:eastAsia="Times New Roman" w:cs="Times New Roman"/>
        </w:rPr>
        <w:t xml:space="preserve"> </w:t>
      </w:r>
      <w:r>
        <w:rPr>
          <w:rFonts w:eastAsia="Times New Roman" w:cs="Times New Roman"/>
        </w:rPr>
        <w:t>η</w:t>
      </w:r>
      <w:r>
        <w:rPr>
          <w:rFonts w:eastAsia="Times New Roman" w:cs="Times New Roman"/>
        </w:rPr>
        <w:t xml:space="preserve"> σελίδ</w:t>
      </w:r>
      <w:r>
        <w:rPr>
          <w:rFonts w:eastAsia="Times New Roman" w:cs="Times New Roman"/>
        </w:rPr>
        <w:t>α</w:t>
      </w:r>
      <w:r>
        <w:rPr>
          <w:rFonts w:eastAsia="Times New Roman" w:cs="Times New Roman"/>
        </w:rPr>
        <w:t xml:space="preserve"> 325)</w:t>
      </w:r>
    </w:p>
    <w:p w14:paraId="46602AA3" w14:textId="77777777" w:rsidR="008E1586" w:rsidRDefault="00786920">
      <w:pPr>
        <w:spacing w:after="0" w:line="600" w:lineRule="auto"/>
        <w:jc w:val="center"/>
        <w:rPr>
          <w:rFonts w:eastAsia="Times New Roman" w:cs="Times New Roman"/>
        </w:rPr>
      </w:pPr>
      <w:r>
        <w:rPr>
          <w:rFonts w:eastAsia="Times New Roman" w:cs="Times New Roman"/>
        </w:rPr>
        <w:t>(Αλλαγή σελίδας)</w:t>
      </w:r>
      <w:r>
        <w:rPr>
          <w:rFonts w:eastAsia="Times New Roman" w:cs="Times New Roman"/>
        </w:rPr>
        <w:t xml:space="preserve"> </w:t>
      </w:r>
    </w:p>
    <w:p w14:paraId="46602AA4" w14:textId="77777777" w:rsidR="008E1586" w:rsidRDefault="00786920">
      <w:pPr>
        <w:spacing w:after="0" w:line="600" w:lineRule="auto"/>
        <w:ind w:firstLine="720"/>
        <w:jc w:val="both"/>
        <w:rPr>
          <w:rFonts w:eastAsia="Times New Roman" w:cs="Times New Roman"/>
        </w:rPr>
      </w:pPr>
      <w:r>
        <w:rPr>
          <w:rFonts w:eastAsia="Times New Roman"/>
          <w:b/>
          <w:bCs/>
        </w:rPr>
        <w:t>ΠΡΟΕΔΡΕΥΩΝ (Αναστάσιος Κουράκης):</w:t>
      </w:r>
      <w:r>
        <w:rPr>
          <w:rFonts w:eastAsia="Times New Roman" w:cs="Times New Roman"/>
        </w:rPr>
        <w:t xml:space="preserve"> Ευχαριστούμε.</w:t>
      </w:r>
    </w:p>
    <w:p w14:paraId="46602AA5" w14:textId="77777777" w:rsidR="008E1586" w:rsidRDefault="00786920">
      <w:pPr>
        <w:spacing w:after="0" w:line="600" w:lineRule="auto"/>
        <w:ind w:firstLine="720"/>
        <w:jc w:val="both"/>
        <w:rPr>
          <w:rFonts w:eastAsia="Times New Roman" w:cs="Times New Roman"/>
        </w:rPr>
      </w:pPr>
      <w:r>
        <w:rPr>
          <w:rFonts w:eastAsia="Times New Roman" w:cs="Times New Roman"/>
        </w:rPr>
        <w:t xml:space="preserve">Προχωρούμε με τον </w:t>
      </w:r>
      <w:r>
        <w:rPr>
          <w:rFonts w:eastAsia="Times New Roman" w:cs="Times New Roman"/>
        </w:rPr>
        <w:t>Α</w:t>
      </w:r>
      <w:r>
        <w:rPr>
          <w:rFonts w:eastAsia="Times New Roman" w:cs="Times New Roman"/>
        </w:rPr>
        <w:t xml:space="preserve">νεξάρτητο Βουλευτή κ. Θεοχάρη </w:t>
      </w:r>
      <w:proofErr w:type="spellStart"/>
      <w:r>
        <w:rPr>
          <w:rFonts w:eastAsia="Times New Roman" w:cs="Times New Roman"/>
        </w:rPr>
        <w:t>Θεοχάρη</w:t>
      </w:r>
      <w:proofErr w:type="spellEnd"/>
      <w:r>
        <w:rPr>
          <w:rFonts w:eastAsia="Times New Roman" w:cs="Times New Roman"/>
        </w:rPr>
        <w:t xml:space="preserve">. Τον καλούμε στο Βήμα. </w:t>
      </w:r>
    </w:p>
    <w:p w14:paraId="46602AA6"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ΘΕΟΧΑΡΗΣ (ΧΑΡΗΣ) ΘΕΟΧΑΡΗΣ:</w:t>
      </w:r>
      <w:r>
        <w:rPr>
          <w:rFonts w:eastAsia="Times New Roman" w:cs="Times New Roman"/>
          <w:bCs/>
          <w:shd w:val="clear" w:color="auto" w:fill="FFFFFF"/>
        </w:rPr>
        <w:t xml:space="preserve"> Σας ευχαριστώ, κύριε Πρόεδρε. </w:t>
      </w:r>
    </w:p>
    <w:p w14:paraId="46602AA7"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Ακούω με μεγάλη προσοχή όσα λέγονται. Άκουσα προηγουμένως και τον Υπουργό, τον κ. Κοντονή, ο οποίος έφυγε νομίζω.</w:t>
      </w:r>
    </w:p>
    <w:p w14:paraId="46602AA8"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Καταλαβαίνετε ότι, ως </w:t>
      </w:r>
      <w:r>
        <w:rPr>
          <w:rFonts w:eastAsia="Times New Roman" w:cs="Times New Roman"/>
          <w:bCs/>
          <w:shd w:val="clear" w:color="auto" w:fill="FFFFFF"/>
        </w:rPr>
        <w:t>Α</w:t>
      </w:r>
      <w:r>
        <w:rPr>
          <w:rFonts w:eastAsia="Times New Roman" w:cs="Times New Roman"/>
          <w:bCs/>
          <w:shd w:val="clear" w:color="auto" w:fill="FFFFFF"/>
        </w:rPr>
        <w:t>νεξάρτητοι Βουλευτές, δεν έχουμε γραμμή από κόμματα. Πρέπει να σκεφτούμε και να αγωνιούμε πάνω σε κάθε νομοσχέδιο, ιδιαίτερα σε ένα τόσο σημαντικό νομοσχέδιο, για να καθορίσουμε τ</w:t>
      </w:r>
      <w:r>
        <w:rPr>
          <w:rFonts w:eastAsia="Times New Roman" w:cs="Times New Roman"/>
          <w:bCs/>
          <w:shd w:val="clear" w:color="auto" w:fill="FFFFFF"/>
        </w:rPr>
        <w:t>η</w:t>
      </w:r>
      <w:r>
        <w:rPr>
          <w:rFonts w:eastAsia="Times New Roman" w:cs="Times New Roman"/>
          <w:bCs/>
          <w:shd w:val="clear" w:color="auto" w:fill="FFFFFF"/>
        </w:rPr>
        <w:t xml:space="preserve"> στάσ</w:t>
      </w:r>
      <w:r>
        <w:rPr>
          <w:rFonts w:eastAsia="Times New Roman" w:cs="Times New Roman"/>
          <w:bCs/>
          <w:shd w:val="clear" w:color="auto" w:fill="FFFFFF"/>
        </w:rPr>
        <w:t>η</w:t>
      </w:r>
      <w:r>
        <w:rPr>
          <w:rFonts w:eastAsia="Times New Roman" w:cs="Times New Roman"/>
          <w:bCs/>
          <w:shd w:val="clear" w:color="auto" w:fill="FFFFFF"/>
        </w:rPr>
        <w:t xml:space="preserve"> μας. </w:t>
      </w:r>
    </w:p>
    <w:p w14:paraId="46602AA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Είναι πάρα πολύ δύσκολο και πάρα πολύ κρίσιμο για κάθε έναν απ</w:t>
      </w:r>
      <w:r>
        <w:rPr>
          <w:rFonts w:eastAsia="Times New Roman" w:cs="Times New Roman"/>
          <w:szCs w:val="24"/>
        </w:rPr>
        <w:t>ό εμάς τους Βουλευτές να ψηφίσουμε σωστά, σύμφωνα με τη συνείδησή μας, τόσο πολύπλοκα και δύσκολα θέματα, ιδιαίτερα όταν η εφαρμογή τους είναι μέχρι το 2023.</w:t>
      </w:r>
    </w:p>
    <w:p w14:paraId="46602AAA"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Ποια επιχειρήματα επιχειρείτε να χρησιμοποιήσετε για να μας πείσετε; Σε αυτά που είχα σκεφθεί πρόσ</w:t>
      </w:r>
      <w:r>
        <w:rPr>
          <w:rFonts w:eastAsia="Times New Roman" w:cs="Times New Roman"/>
          <w:szCs w:val="24"/>
        </w:rPr>
        <w:t>θεσε κι άλλο ένα προηγουμένως ο Υπουργός κ. Κοντονής. Μας είπε: «Ψηφίστε τα, γιατί είμαστε έντιμοι</w:t>
      </w:r>
      <w:r>
        <w:rPr>
          <w:rFonts w:eastAsia="Times New Roman" w:cs="Times New Roman"/>
          <w:szCs w:val="24"/>
        </w:rPr>
        <w:t>.</w:t>
      </w:r>
      <w:r>
        <w:rPr>
          <w:rFonts w:eastAsia="Times New Roman" w:cs="Times New Roman"/>
          <w:szCs w:val="24"/>
        </w:rPr>
        <w:t xml:space="preserve">». Μα, καλά έως τώρα έχετε κάνει ως Κυβέρνηση κάτι διαφορετικό; </w:t>
      </w:r>
    </w:p>
    <w:p w14:paraId="46602AA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Με το άρθρο 55 θέλετε να φτιάξετε δικούς σας εκδότες και να τους ενισχύσετε. Ρουσφέτια, προσ</w:t>
      </w:r>
      <w:r>
        <w:rPr>
          <w:rFonts w:eastAsia="Times New Roman" w:cs="Times New Roman"/>
          <w:szCs w:val="24"/>
        </w:rPr>
        <w:t>λήψεις, παράνομες μονιμοποιήσεις</w:t>
      </w:r>
      <w:r>
        <w:rPr>
          <w:rFonts w:eastAsia="Times New Roman" w:cs="Times New Roman"/>
          <w:szCs w:val="24"/>
        </w:rPr>
        <w:t>,</w:t>
      </w:r>
      <w:r>
        <w:rPr>
          <w:rFonts w:eastAsia="Times New Roman" w:cs="Times New Roman"/>
          <w:szCs w:val="24"/>
        </w:rPr>
        <w:t xml:space="preserve"> που πέφτουν στο Συμβούλιο της Επικρατείας. </w:t>
      </w:r>
      <w:r>
        <w:rPr>
          <w:rFonts w:eastAsia="Times New Roman" w:cs="Times New Roman"/>
          <w:szCs w:val="24"/>
        </w:rPr>
        <w:t>Ό</w:t>
      </w:r>
      <w:r>
        <w:rPr>
          <w:rFonts w:eastAsia="Times New Roman" w:cs="Times New Roman"/>
          <w:szCs w:val="24"/>
        </w:rPr>
        <w:t>λα τα έχετε κάνει. Υπάρχει καμμία αμφιβολία ότι σε πέντε και δέκα χρόνια θα συζητάμε τις εξεταστικές για τις δικές σας περιόδους και τα δικά σας σκάνδαλα; Έχει καμμία αμφιβολία ο</w:t>
      </w:r>
      <w:r>
        <w:rPr>
          <w:rFonts w:eastAsia="Times New Roman" w:cs="Times New Roman"/>
          <w:szCs w:val="24"/>
        </w:rPr>
        <w:t xml:space="preserve"> ελληνικός λαός που μας βλέπει; Ας μιλήσει, λοιπόν, καλύτερα ο κ. Κοντονής μόνο για τον εαυτό του που ξέρει και ας μη βάζει –τον συμβουλεύω- το χέρι του στη φωτιά για κανέναν άλλο</w:t>
      </w:r>
      <w:r>
        <w:rPr>
          <w:rFonts w:eastAsia="Times New Roman" w:cs="Times New Roman"/>
          <w:szCs w:val="24"/>
        </w:rPr>
        <w:t>ν</w:t>
      </w:r>
      <w:r>
        <w:rPr>
          <w:rFonts w:eastAsia="Times New Roman" w:cs="Times New Roman"/>
          <w:szCs w:val="24"/>
        </w:rPr>
        <w:t xml:space="preserve"> συνάδελφό του. </w:t>
      </w:r>
    </w:p>
    <w:p w14:paraId="46602AAC"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Στα επιχειρήματά σας μας λέτε: «Ψηφίστε, γιατί τα μέτρα </w:t>
      </w:r>
      <w:r>
        <w:rPr>
          <w:rFonts w:eastAsia="Times New Roman" w:cs="Times New Roman"/>
          <w:szCs w:val="24"/>
        </w:rPr>
        <w:t>αυτά είναι αναγκαία</w:t>
      </w:r>
      <w:r>
        <w:rPr>
          <w:rFonts w:eastAsia="Times New Roman" w:cs="Times New Roman"/>
          <w:szCs w:val="24"/>
        </w:rPr>
        <w:t>.</w:t>
      </w:r>
      <w:r>
        <w:rPr>
          <w:rFonts w:eastAsia="Times New Roman" w:cs="Times New Roman"/>
          <w:szCs w:val="24"/>
        </w:rPr>
        <w:t>». Όχι, κυρίες και κύριοι συνάδελφοι, δεν είναι αναγκαία. Τα κάνατε αναγκαία, γιατί δύο χρόνια τώρα έχετε «Καθαρά Δευτέρα»! Δεν υλοποιείτε αναπτυξιακές δράσεις. Για παράδειγμα, επιτρέπετε σε δασάρχες να βρίσκουν δάση εκεί που κάποια δέν</w:t>
      </w:r>
      <w:r>
        <w:rPr>
          <w:rFonts w:eastAsia="Times New Roman" w:cs="Times New Roman"/>
          <w:szCs w:val="24"/>
        </w:rPr>
        <w:t xml:space="preserve">τρα φυτεύτηκαν πριν </w:t>
      </w:r>
      <w:r>
        <w:rPr>
          <w:rFonts w:eastAsia="Times New Roman" w:cs="Times New Roman"/>
          <w:szCs w:val="24"/>
        </w:rPr>
        <w:t xml:space="preserve">από </w:t>
      </w:r>
      <w:r>
        <w:rPr>
          <w:rFonts w:eastAsia="Times New Roman" w:cs="Times New Roman"/>
          <w:szCs w:val="24"/>
        </w:rPr>
        <w:t xml:space="preserve">λίγα μόλις χρόνια από παιδιά του σχολείου. </w:t>
      </w:r>
    </w:p>
    <w:p w14:paraId="46602AA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Μας λέτε: «Ψηφίστε, γιατί τα μέτρα αυτά είναι τα καλύτερα που μπορούσαμε να διαπραγματευτούμε</w:t>
      </w:r>
      <w:r>
        <w:rPr>
          <w:rFonts w:eastAsia="Times New Roman" w:cs="Times New Roman"/>
          <w:szCs w:val="24"/>
        </w:rPr>
        <w:t>.</w:t>
      </w:r>
      <w:r>
        <w:rPr>
          <w:rFonts w:eastAsia="Times New Roman" w:cs="Times New Roman"/>
          <w:szCs w:val="24"/>
        </w:rPr>
        <w:t>». Μα, δεν είναι τα καλύτερα. Σας ζητούσαν 3,6 δισεκατομμύρια και δίνετε 4,9 δισεκατομμύρια. Η</w:t>
      </w:r>
      <w:r>
        <w:rPr>
          <w:rFonts w:eastAsia="Times New Roman" w:cs="Times New Roman"/>
          <w:szCs w:val="24"/>
        </w:rPr>
        <w:t xml:space="preserve"> διαπραγμάτευσή σας κόστισε 3 δισεκατομμύρια σε ύφεση και 1,3 δισεκατομμύρι</w:t>
      </w:r>
      <w:r>
        <w:rPr>
          <w:rFonts w:eastAsia="Times New Roman" w:cs="Times New Roman"/>
          <w:szCs w:val="24"/>
        </w:rPr>
        <w:t>ο</w:t>
      </w:r>
      <w:r>
        <w:rPr>
          <w:rFonts w:eastAsia="Times New Roman" w:cs="Times New Roman"/>
          <w:szCs w:val="24"/>
        </w:rPr>
        <w:t xml:space="preserve"> σε νέα μέτρα. </w:t>
      </w:r>
    </w:p>
    <w:p w14:paraId="46602AA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Ένα μικρό παράδειγμα: Ο κ. </w:t>
      </w:r>
      <w:proofErr w:type="spellStart"/>
      <w:r>
        <w:rPr>
          <w:rFonts w:eastAsia="Times New Roman" w:cs="Times New Roman"/>
          <w:szCs w:val="24"/>
        </w:rPr>
        <w:t>Τσακαλώτος</w:t>
      </w:r>
      <w:proofErr w:type="spellEnd"/>
      <w:r>
        <w:rPr>
          <w:rFonts w:eastAsia="Times New Roman" w:cs="Times New Roman"/>
          <w:szCs w:val="24"/>
        </w:rPr>
        <w:t xml:space="preserve"> είχε πει ότι, αν το αφορολόγητο πέσει κάτω από τις 8.000 ευρώ, θα παραιτηθεί και μας φέρνει 5.600 ευρώ αφορολόγητο. Βέβαια, πρ</w:t>
      </w:r>
      <w:r>
        <w:rPr>
          <w:rFonts w:eastAsia="Times New Roman" w:cs="Times New Roman"/>
          <w:szCs w:val="24"/>
        </w:rPr>
        <w:t>οχωράει στο επόμενο επιχείρημα. Μας λέτε: «Ψηφίστε, γιατί καταφέραμε να πάρουμε τα αντίμετρα</w:t>
      </w:r>
      <w:r>
        <w:rPr>
          <w:rFonts w:eastAsia="Times New Roman" w:cs="Times New Roman"/>
          <w:szCs w:val="24"/>
        </w:rPr>
        <w:t>.</w:t>
      </w:r>
      <w:r>
        <w:rPr>
          <w:rFonts w:eastAsia="Times New Roman" w:cs="Times New Roman"/>
          <w:szCs w:val="24"/>
        </w:rPr>
        <w:t xml:space="preserve">». </w:t>
      </w:r>
    </w:p>
    <w:p w14:paraId="46602AAF"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Μα, ποια αντίμετρα; </w:t>
      </w:r>
      <w:r>
        <w:rPr>
          <w:rFonts w:eastAsia="Times New Roman" w:cs="Times New Roman"/>
          <w:szCs w:val="24"/>
        </w:rPr>
        <w:t>Μ</w:t>
      </w:r>
      <w:r>
        <w:rPr>
          <w:rFonts w:eastAsia="Times New Roman" w:cs="Times New Roman"/>
          <w:szCs w:val="24"/>
        </w:rPr>
        <w:t>ας είπε ο κ. Κοντονής ότι πρέπει να ψηφίσουμε τα αντίμετρα. Τα αντίμετρα, σας λέω με σθένος, είναι αυτά που καταστρέφουν αυτή τη συμφωνία.</w:t>
      </w:r>
      <w:r>
        <w:rPr>
          <w:rFonts w:eastAsia="Times New Roman" w:cs="Times New Roman"/>
          <w:szCs w:val="24"/>
        </w:rPr>
        <w:t xml:space="preserve"> Αυτά θα την καταστήσουν αναποτελεσματική, όχι τα μέτρα. Από τα αντίμετρα θα αναγκαστούμε να ξαναπάρουμε κι άλλα μέτρα σε μερικά χρόνια. </w:t>
      </w:r>
    </w:p>
    <w:p w14:paraId="46602AB0"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Η ρήτρα αξιοποίησης των </w:t>
      </w:r>
      <w:proofErr w:type="spellStart"/>
      <w:r>
        <w:rPr>
          <w:rFonts w:eastAsia="Times New Roman" w:cs="Times New Roman"/>
          <w:szCs w:val="24"/>
        </w:rPr>
        <w:t>υπερπλεονασμάτων</w:t>
      </w:r>
      <w:proofErr w:type="spellEnd"/>
      <w:r>
        <w:rPr>
          <w:rFonts w:eastAsia="Times New Roman" w:cs="Times New Roman"/>
          <w:szCs w:val="24"/>
        </w:rPr>
        <w:t xml:space="preserve"> εξάλλου υπήρχε. Τη χρησιμοποιήσατε κι εσείς. Τον Δεκέμβριο δώσατε αυτό το «χα</w:t>
      </w:r>
      <w:r>
        <w:rPr>
          <w:rFonts w:eastAsia="Times New Roman" w:cs="Times New Roman"/>
          <w:szCs w:val="24"/>
        </w:rPr>
        <w:t xml:space="preserve">ρτζιλίκι» στους συνταξιούχους. </w:t>
      </w:r>
      <w:r>
        <w:rPr>
          <w:rFonts w:eastAsia="Times New Roman" w:cs="Times New Roman"/>
          <w:szCs w:val="24"/>
        </w:rPr>
        <w:t>Α</w:t>
      </w:r>
      <w:r>
        <w:rPr>
          <w:rFonts w:eastAsia="Times New Roman" w:cs="Times New Roman"/>
          <w:szCs w:val="24"/>
        </w:rPr>
        <w:t xml:space="preserve">ντίμετρα με προϋποθέσεις δεν έχουν κανένα νόημα. </w:t>
      </w:r>
    </w:p>
    <w:p w14:paraId="46602AB1"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Μας λέτε –κι εδώ φαίνεται και η κοροϊδία του πράγματος- να φέρουμε 4,5 δισεκατομμύρια πρωτογενές πλεόνασμα και θα πάρουμε 1% αντίμετρα: γεύματα, επιδόματα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Να πιάσο</w:t>
      </w:r>
      <w:r>
        <w:rPr>
          <w:rFonts w:eastAsia="Times New Roman" w:cs="Times New Roman"/>
          <w:szCs w:val="24"/>
        </w:rPr>
        <w:t>υμε 5,5%; Θα πετύχουμε 2% αντίμετρα με μειώσεις φόρων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Κι εγώ σας ρωτάω: Γιατί σταματήσατε; Γιατί δεν φέρνετε κι άλλα; Αν πετύχετε 6,5%, τότε θα έχετε 3% αντίμετρα. Μπορείτε να δώσετε δωρεάν διακοπές. Αν πετύχετε 7,5%, γιατί δεν το νομοθετείτε; Μ</w:t>
      </w:r>
      <w:r>
        <w:rPr>
          <w:rFonts w:eastAsia="Times New Roman" w:cs="Times New Roman"/>
          <w:szCs w:val="24"/>
        </w:rPr>
        <w:t xml:space="preserve">πορείτε. Δεν σας σταματάει κανένας. </w:t>
      </w:r>
      <w:r>
        <w:rPr>
          <w:rFonts w:eastAsia="Times New Roman" w:cs="Times New Roman"/>
          <w:szCs w:val="24"/>
        </w:rPr>
        <w:lastRenderedPageBreak/>
        <w:t>Τέτοια αξία έχει το νομοσχέδιό σας. Αν πιάσετε 7,5%, θα φέρετε 4% αντίμετρα και θα καταργήσετε τη φορολογία. Εάν δε πιάσετε 8,5%, θα δώσετε 5% αντίμετρα και ένα νοσοκομείο σε κάθε γειτονιά. Αυτή είναι η αξία της νομοθεσί</w:t>
      </w:r>
      <w:r>
        <w:rPr>
          <w:rFonts w:eastAsia="Times New Roman" w:cs="Times New Roman"/>
          <w:szCs w:val="24"/>
        </w:rPr>
        <w:t xml:space="preserve">ας που μας φέρνετε σήμερα. Είναι τουλάχιστον ντροπή. </w:t>
      </w:r>
    </w:p>
    <w:p w14:paraId="46602AB2"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Μας λέτε: «Ψηφίστε, γιατί με αυτά τα μέτρα θα πάρουμε το χρέος</w:t>
      </w:r>
      <w:r>
        <w:rPr>
          <w:rFonts w:eastAsia="Times New Roman" w:cs="Times New Roman"/>
          <w:szCs w:val="24"/>
        </w:rPr>
        <w:t>.</w:t>
      </w:r>
      <w:r>
        <w:rPr>
          <w:rFonts w:eastAsia="Times New Roman" w:cs="Times New Roman"/>
          <w:szCs w:val="24"/>
        </w:rPr>
        <w:t>». Μα, αυτά τα μέτρα είναι σχεδιασμένα, για να μην πάρουμε το χρέος. Διότι</w:t>
      </w:r>
      <w:r>
        <w:rPr>
          <w:rFonts w:eastAsia="Times New Roman" w:cs="Times New Roman"/>
          <w:szCs w:val="24"/>
        </w:rPr>
        <w:t>,</w:t>
      </w:r>
      <w:r>
        <w:rPr>
          <w:rFonts w:eastAsia="Times New Roman" w:cs="Times New Roman"/>
          <w:szCs w:val="24"/>
        </w:rPr>
        <w:t xml:space="preserve"> για την ακρίβεια</w:t>
      </w:r>
      <w:r>
        <w:rPr>
          <w:rFonts w:eastAsia="Times New Roman" w:cs="Times New Roman"/>
          <w:szCs w:val="24"/>
        </w:rPr>
        <w:t>,</w:t>
      </w:r>
      <w:r>
        <w:rPr>
          <w:rFonts w:eastAsia="Times New Roman" w:cs="Times New Roman"/>
          <w:szCs w:val="24"/>
        </w:rPr>
        <w:t xml:space="preserve"> τι κάνουν; Παίρνουμε πολλά μέτρα, για να πάρο</w:t>
      </w:r>
      <w:r>
        <w:rPr>
          <w:rFonts w:eastAsia="Times New Roman" w:cs="Times New Roman"/>
          <w:szCs w:val="24"/>
        </w:rPr>
        <w:t xml:space="preserve">υμε λίγο από το χρέος. Εάν είχαμε λιγότερα μέτρα, τότε θα παίρναμε παραπάνω ελάφρυνση από το χρέος. Μάλιστα, όχι μόνο αυτά που νομοθετείτε για στόχους. Πετυχαίνετε και </w:t>
      </w:r>
      <w:proofErr w:type="spellStart"/>
      <w:r>
        <w:rPr>
          <w:rFonts w:eastAsia="Times New Roman" w:cs="Times New Roman"/>
          <w:szCs w:val="24"/>
        </w:rPr>
        <w:t>υπερπλεονάσματα</w:t>
      </w:r>
      <w:proofErr w:type="spellEnd"/>
      <w:r>
        <w:rPr>
          <w:rFonts w:eastAsia="Times New Roman" w:cs="Times New Roman"/>
          <w:szCs w:val="24"/>
        </w:rPr>
        <w:t xml:space="preserve"> και χαίρεται ο Σόιμπλε και λέει «δεν θα δώσω και τίποτα στο τέλος». </w:t>
      </w:r>
    </w:p>
    <w:p w14:paraId="46602AB3" w14:textId="77777777" w:rsidR="008E1586" w:rsidRDefault="00786920">
      <w:pPr>
        <w:tabs>
          <w:tab w:val="left" w:pos="2820"/>
        </w:tabs>
        <w:spacing w:after="0" w:line="600" w:lineRule="auto"/>
        <w:jc w:val="both"/>
        <w:rPr>
          <w:rFonts w:eastAsia="Times New Roman"/>
          <w:szCs w:val="24"/>
        </w:rPr>
      </w:pPr>
      <w:r>
        <w:rPr>
          <w:rFonts w:eastAsia="Times New Roman" w:cs="Times New Roman"/>
          <w:szCs w:val="24"/>
        </w:rPr>
        <w:t xml:space="preserve">Το </w:t>
      </w:r>
      <w:r>
        <w:rPr>
          <w:rFonts w:eastAsia="Times New Roman" w:cs="Times New Roman"/>
          <w:szCs w:val="24"/>
        </w:rPr>
        <w:t xml:space="preserve">χρέος, όταν ήρθατε στην Κυβέρνηση, ήταν μη βιώσιμο και ήθελε κούρεμα. Τώρα, με την κοροϊδία του ελληνικού λαού και το γεγονός ότι καταφέρατε να περάσετε όλα αυτά τα μέτρα που κανένας δεν μπορούσε να περάσει στην Αντιπολίτευση, το έχετε καταστήσει βιώσιμο, </w:t>
      </w:r>
      <w:r>
        <w:rPr>
          <w:rFonts w:eastAsia="Times New Roman" w:cs="Times New Roman"/>
          <w:szCs w:val="24"/>
        </w:rPr>
        <w:t xml:space="preserve">μόνο με απλή επιμήκυνση. Αν συνεχίσετε, δεν θα χρειαστεί ούτε καν η επιμήκυνση. </w:t>
      </w:r>
      <w:r>
        <w:rPr>
          <w:rFonts w:eastAsia="Times New Roman"/>
          <w:szCs w:val="24"/>
        </w:rPr>
        <w:t>Έτσι έχει καταστεί δυνατή η συμφωνία ΔΝΤ - Γερμανίας, γιατί μόνο με μια απλή επιμήκυνση είναι όλοι ευχαριστημένοι, διότι το έλλειμμα το περνάτε σήμερα εσείς εδώ.</w:t>
      </w:r>
    </w:p>
    <w:p w14:paraId="46602AB4" w14:textId="77777777" w:rsidR="008E1586" w:rsidRDefault="00786920">
      <w:pPr>
        <w:tabs>
          <w:tab w:val="left" w:pos="2820"/>
        </w:tabs>
        <w:spacing w:after="0" w:line="600" w:lineRule="auto"/>
        <w:ind w:firstLine="720"/>
        <w:jc w:val="both"/>
        <w:rPr>
          <w:rFonts w:eastAsia="Times New Roman"/>
          <w:szCs w:val="24"/>
        </w:rPr>
      </w:pPr>
      <w:r>
        <w:rPr>
          <w:rFonts w:eastAsia="Times New Roman"/>
          <w:szCs w:val="24"/>
        </w:rPr>
        <w:t>«Ψηφίστε»</w:t>
      </w:r>
      <w:r>
        <w:rPr>
          <w:rFonts w:eastAsia="Times New Roman"/>
          <w:szCs w:val="24"/>
        </w:rPr>
        <w:t>,</w:t>
      </w:r>
      <w:r>
        <w:rPr>
          <w:rFonts w:eastAsia="Times New Roman"/>
          <w:szCs w:val="24"/>
        </w:rPr>
        <w:t xml:space="preserve"> μας</w:t>
      </w:r>
      <w:r>
        <w:rPr>
          <w:rFonts w:eastAsia="Times New Roman"/>
          <w:szCs w:val="24"/>
        </w:rPr>
        <w:t xml:space="preserve"> λέτε</w:t>
      </w:r>
      <w:r>
        <w:rPr>
          <w:rFonts w:eastAsia="Times New Roman"/>
          <w:szCs w:val="24"/>
        </w:rPr>
        <w:t>,</w:t>
      </w:r>
      <w:r>
        <w:rPr>
          <w:rFonts w:eastAsia="Times New Roman"/>
          <w:szCs w:val="24"/>
        </w:rPr>
        <w:t xml:space="preserve"> «γιατί τα μέτρα αυτά τα ψηφίσατε το 2015 με το τρίτο μνημόνιο</w:t>
      </w:r>
      <w:r>
        <w:rPr>
          <w:rFonts w:eastAsia="Times New Roman"/>
          <w:szCs w:val="24"/>
        </w:rPr>
        <w:t>.</w:t>
      </w:r>
      <w:r>
        <w:rPr>
          <w:rFonts w:eastAsia="Times New Roman"/>
          <w:szCs w:val="24"/>
        </w:rPr>
        <w:t>». Μα, όχι! Τα μέτρα αυτά είναι πέραν του μνημονίου σας, είναι μέχρι το 2023. Ο στόχος του 2015 χάθηκε, αυτά που ψηφίσατε και ψηφίσαμε όλοι το 2015 χάθηκαν και τώρα έρχεστε με τέταρτο, επ</w:t>
      </w:r>
      <w:r>
        <w:rPr>
          <w:rFonts w:eastAsia="Times New Roman"/>
          <w:szCs w:val="24"/>
        </w:rPr>
        <w:t xml:space="preserve">όμενο μνημόνιο. Εξάλλου ιδιωτικά το λέτε: </w:t>
      </w:r>
      <w:r>
        <w:rPr>
          <w:rFonts w:eastAsia="Times New Roman"/>
          <w:szCs w:val="24"/>
        </w:rPr>
        <w:lastRenderedPageBreak/>
        <w:t>«Χάσαμε δύο χρόνια με όλα αυτά και τώρα πρέπει να εστιάσουμε στην ανάπτυξη</w:t>
      </w:r>
      <w:r>
        <w:rPr>
          <w:rFonts w:eastAsia="Times New Roman"/>
          <w:szCs w:val="24"/>
        </w:rPr>
        <w:t>.</w:t>
      </w:r>
      <w:r>
        <w:rPr>
          <w:rFonts w:eastAsia="Times New Roman"/>
          <w:szCs w:val="24"/>
        </w:rPr>
        <w:t xml:space="preserve">». Τώρα σκεφτήκατε ότι χρειάζεται ανάπτυξη. </w:t>
      </w:r>
    </w:p>
    <w:p w14:paraId="46602AB5" w14:textId="77777777" w:rsidR="008E1586" w:rsidRDefault="00786920">
      <w:pPr>
        <w:tabs>
          <w:tab w:val="left" w:pos="2820"/>
        </w:tabs>
        <w:spacing w:after="0" w:line="600" w:lineRule="auto"/>
        <w:ind w:firstLine="720"/>
        <w:jc w:val="both"/>
        <w:rPr>
          <w:rFonts w:eastAsia="Times New Roman"/>
          <w:szCs w:val="24"/>
        </w:rPr>
      </w:pPr>
      <w:r>
        <w:rPr>
          <w:rFonts w:eastAsia="Times New Roman"/>
          <w:szCs w:val="24"/>
        </w:rPr>
        <w:t>«Ψηφίστε»</w:t>
      </w:r>
      <w:r>
        <w:rPr>
          <w:rFonts w:eastAsia="Times New Roman"/>
          <w:szCs w:val="24"/>
        </w:rPr>
        <w:t>,</w:t>
      </w:r>
      <w:r>
        <w:rPr>
          <w:rFonts w:eastAsia="Times New Roman"/>
          <w:szCs w:val="24"/>
        </w:rPr>
        <w:t xml:space="preserve"> μας λέτε</w:t>
      </w:r>
      <w:r>
        <w:rPr>
          <w:rFonts w:eastAsia="Times New Roman"/>
          <w:szCs w:val="24"/>
        </w:rPr>
        <w:t>,</w:t>
      </w:r>
      <w:r>
        <w:rPr>
          <w:rFonts w:eastAsia="Times New Roman"/>
          <w:szCs w:val="24"/>
        </w:rPr>
        <w:t xml:space="preserve"> «γιατί ανακτούμε εθνική κυριαρχία</w:t>
      </w:r>
      <w:r>
        <w:rPr>
          <w:rFonts w:eastAsia="Times New Roman"/>
          <w:szCs w:val="24"/>
        </w:rPr>
        <w:t>.</w:t>
      </w:r>
      <w:r>
        <w:rPr>
          <w:rFonts w:eastAsia="Times New Roman"/>
          <w:szCs w:val="24"/>
        </w:rPr>
        <w:t>». Μα, επεκτείνετε την επιτροπεία ακόμη</w:t>
      </w:r>
      <w:r>
        <w:rPr>
          <w:rFonts w:eastAsia="Times New Roman"/>
          <w:szCs w:val="24"/>
        </w:rPr>
        <w:t xml:space="preserve"> και πέραν του μνημονίου. Εδώ έχουμε απώλεια περισσότερο της κυριαρχίας. Θα μας δώσουν, βέβαια, το χρέος, το 2018 θα μας δώσουν προληπτική γραμμή στήριξης, να μπορέσετε να πάτε στα χωριά και να πανηγυρίσετε. Όμως, ο κόφτης γίνεται από ετήσιος τριμηνιαίος. </w:t>
      </w:r>
      <w:r>
        <w:rPr>
          <w:rFonts w:eastAsia="Times New Roman"/>
          <w:szCs w:val="24"/>
        </w:rPr>
        <w:t>Όμως, η επιτροπεία γίνεται σκληρότερη και σφικτότερη.</w:t>
      </w:r>
    </w:p>
    <w:p w14:paraId="46602AB6" w14:textId="77777777" w:rsidR="008E1586" w:rsidRDefault="00786920">
      <w:pPr>
        <w:tabs>
          <w:tab w:val="left" w:pos="2820"/>
        </w:tabs>
        <w:spacing w:after="0" w:line="600" w:lineRule="auto"/>
        <w:ind w:firstLine="720"/>
        <w:jc w:val="both"/>
        <w:rPr>
          <w:rFonts w:eastAsia="Times New Roman"/>
          <w:szCs w:val="24"/>
        </w:rPr>
      </w:pPr>
      <w:r>
        <w:rPr>
          <w:rFonts w:eastAsia="Times New Roman"/>
          <w:szCs w:val="24"/>
        </w:rPr>
        <w:t>«Ψηφίστε»</w:t>
      </w:r>
      <w:r>
        <w:rPr>
          <w:rFonts w:eastAsia="Times New Roman"/>
          <w:szCs w:val="24"/>
        </w:rPr>
        <w:t>,</w:t>
      </w:r>
      <w:r>
        <w:rPr>
          <w:rFonts w:eastAsia="Times New Roman"/>
          <w:szCs w:val="24"/>
        </w:rPr>
        <w:t xml:space="preserve"> μας λέτε</w:t>
      </w:r>
      <w:r>
        <w:rPr>
          <w:rFonts w:eastAsia="Times New Roman"/>
          <w:szCs w:val="24"/>
        </w:rPr>
        <w:t>,</w:t>
      </w:r>
      <w:r>
        <w:rPr>
          <w:rFonts w:eastAsia="Times New Roman"/>
          <w:szCs w:val="24"/>
        </w:rPr>
        <w:t xml:space="preserve"> «γιατί είναι το τέλος το μνημονίων</w:t>
      </w:r>
      <w:r>
        <w:rPr>
          <w:rFonts w:eastAsia="Times New Roman"/>
          <w:szCs w:val="24"/>
        </w:rPr>
        <w:t>.</w:t>
      </w:r>
      <w:r>
        <w:rPr>
          <w:rFonts w:eastAsia="Times New Roman"/>
          <w:szCs w:val="24"/>
        </w:rPr>
        <w:t>». Μα, για να τελειώσουν τα μνημόνια</w:t>
      </w:r>
      <w:r>
        <w:rPr>
          <w:rFonts w:eastAsia="Times New Roman"/>
          <w:szCs w:val="24"/>
        </w:rPr>
        <w:t>,</w:t>
      </w:r>
      <w:r>
        <w:rPr>
          <w:rFonts w:eastAsia="Times New Roman"/>
          <w:szCs w:val="24"/>
        </w:rPr>
        <w:t xml:space="preserve"> η χώρα πρέπει να αποκτήσει παραγωγικό μοντέλο κι εσείς ξέρετε μόνο τα ρουσφέτια και το πελατειακό κράτος, το βόλεμα των φίλων που με το άρθρο 55 μ</w:t>
      </w:r>
      <w:r>
        <w:rPr>
          <w:rFonts w:eastAsia="Times New Roman"/>
          <w:szCs w:val="24"/>
        </w:rPr>
        <w:t>ά</w:t>
      </w:r>
      <w:r>
        <w:rPr>
          <w:rFonts w:eastAsia="Times New Roman"/>
          <w:szCs w:val="24"/>
        </w:rPr>
        <w:t>ς φέρνετε επιτάχυνση της στήριξης των εκδοτών με κρατική διαφήμιση. Εσείς που</w:t>
      </w:r>
      <w:r>
        <w:rPr>
          <w:rFonts w:eastAsia="Times New Roman"/>
          <w:szCs w:val="24"/>
        </w:rPr>
        <w:t>,</w:t>
      </w:r>
      <w:r>
        <w:rPr>
          <w:rFonts w:eastAsia="Times New Roman"/>
          <w:szCs w:val="24"/>
        </w:rPr>
        <w:t xml:space="preserve"> κατά τα άλλα</w:t>
      </w:r>
      <w:r>
        <w:rPr>
          <w:rFonts w:eastAsia="Times New Roman"/>
          <w:szCs w:val="24"/>
        </w:rPr>
        <w:t>,</w:t>
      </w:r>
      <w:r>
        <w:rPr>
          <w:rFonts w:eastAsia="Times New Roman"/>
          <w:szCs w:val="24"/>
        </w:rPr>
        <w:t xml:space="preserve"> θέλετε να χτυπή</w:t>
      </w:r>
      <w:r>
        <w:rPr>
          <w:rFonts w:eastAsia="Times New Roman"/>
          <w:szCs w:val="24"/>
        </w:rPr>
        <w:t xml:space="preserve">σετε τη διαπλοκή. </w:t>
      </w:r>
    </w:p>
    <w:p w14:paraId="46602AB7" w14:textId="77777777" w:rsidR="008E1586" w:rsidRDefault="00786920">
      <w:pPr>
        <w:tabs>
          <w:tab w:val="left" w:pos="2820"/>
        </w:tabs>
        <w:spacing w:after="0" w:line="600" w:lineRule="auto"/>
        <w:ind w:firstLine="720"/>
        <w:jc w:val="both"/>
        <w:rPr>
          <w:rFonts w:eastAsia="Times New Roman"/>
          <w:szCs w:val="24"/>
        </w:rPr>
      </w:pPr>
      <w:r>
        <w:rPr>
          <w:rFonts w:eastAsia="Times New Roman"/>
          <w:szCs w:val="24"/>
        </w:rPr>
        <w:t>Όχι, κυρίες και κύριοι συνάδελφοι, δεν είναι λόγοι αυτοί, για να ψηφίσει κανείς αυτό το νομοσχέδιο. Πότε θα μπορούσε κάποιος έντιμος στη συνείδησή του Βουλευτής να τα ψηφίσει; Αν ήμουν σίγουρος ότι αυτά τα μέτρα είναι τα τελευταία. Αν έδ</w:t>
      </w:r>
      <w:r>
        <w:rPr>
          <w:rFonts w:eastAsia="Times New Roman"/>
          <w:szCs w:val="24"/>
        </w:rPr>
        <w:t>ιναν λύσεις στον νέο, στον άνεργο, στον αγρότη, στον εργαζόμενο, στον επαγγελματία, στη μικρομεσαία επιχείρηση. Αν δεν τα σπαταλούσατε σε αυτό το ανεκδιήγητο 10% ή 20% στον ΕΝΦΙΑ. Δίνετε 10 ευρώ στον ΕΝΦΙΑ; Ποια λύση μπορεί να δώσουν τα 10, 15, 20 ή 25 ευρ</w:t>
      </w:r>
      <w:r>
        <w:rPr>
          <w:rFonts w:eastAsia="Times New Roman"/>
          <w:szCs w:val="24"/>
        </w:rPr>
        <w:t xml:space="preserve">ώ με τα οποία περνάτε και σπαταλάτε τις θυσίες του ελληνικού λαού; </w:t>
      </w:r>
    </w:p>
    <w:p w14:paraId="46602AB8" w14:textId="77777777" w:rsidR="008E1586" w:rsidRDefault="00786920">
      <w:pPr>
        <w:tabs>
          <w:tab w:val="left" w:pos="2820"/>
        </w:tabs>
        <w:spacing w:after="0" w:line="600" w:lineRule="auto"/>
        <w:ind w:firstLine="720"/>
        <w:jc w:val="both"/>
        <w:rPr>
          <w:rFonts w:eastAsia="Times New Roman"/>
          <w:szCs w:val="24"/>
        </w:rPr>
      </w:pPr>
      <w:r>
        <w:rPr>
          <w:rFonts w:eastAsia="Times New Roman"/>
          <w:szCs w:val="24"/>
        </w:rPr>
        <w:lastRenderedPageBreak/>
        <w:t xml:space="preserve">Μόνο, λοιπόν, αν παίρναμε τους πόρους από τις θυσίες του ελληνικού λαού και τις διοχετεύσουμε σε αναπτυξιακούς στόχους, τότε δεν θα </w:t>
      </w:r>
      <w:proofErr w:type="spellStart"/>
      <w:r>
        <w:rPr>
          <w:rFonts w:eastAsia="Times New Roman"/>
          <w:szCs w:val="24"/>
        </w:rPr>
        <w:t>ξαναχρειαστούν</w:t>
      </w:r>
      <w:proofErr w:type="spellEnd"/>
      <w:r>
        <w:rPr>
          <w:rFonts w:eastAsia="Times New Roman"/>
          <w:szCs w:val="24"/>
        </w:rPr>
        <w:t xml:space="preserve"> μέτρα. Μόνο αν τα δίναμε αυτά στη μείωση </w:t>
      </w:r>
      <w:r>
        <w:rPr>
          <w:rFonts w:eastAsia="Times New Roman"/>
          <w:szCs w:val="24"/>
        </w:rPr>
        <w:t>των εισφορών των νεοεισερχομένων στην αγορά εργασίας, των νέων μας που φεύγουν στο εξωτερικό, στη μείωση των κύριων ασφαλιστικών εισφορών από το 20% στο 12%, στη μείωση του φορολογικού συντελεστή για μισθωτούς και συνταξιούχους στο 20%, στη μείωση της φορο</w:t>
      </w:r>
      <w:r>
        <w:rPr>
          <w:rFonts w:eastAsia="Times New Roman"/>
          <w:szCs w:val="24"/>
        </w:rPr>
        <w:t>λογίας των επιχειρήσεων στο 20% και το ίδιο του ΦΠΑ, στην κατάργηση έκτακτων εισφορών, τέλους επιτηδεύματος και όλων των μικρών τεκμηρίων.</w:t>
      </w:r>
    </w:p>
    <w:p w14:paraId="46602AB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6602ABA" w14:textId="77777777" w:rsidR="008E1586" w:rsidRDefault="00786920">
      <w:pPr>
        <w:tabs>
          <w:tab w:val="left" w:pos="2820"/>
        </w:tabs>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Ολοκληρώστε τη σκέψη σας</w:t>
      </w:r>
      <w:r>
        <w:rPr>
          <w:rFonts w:eastAsia="Times New Roman"/>
          <w:szCs w:val="24"/>
        </w:rPr>
        <w:t>,</w:t>
      </w:r>
      <w:r>
        <w:rPr>
          <w:rFonts w:eastAsia="Times New Roman"/>
          <w:szCs w:val="24"/>
        </w:rPr>
        <w:t xml:space="preserve"> παρακαλώ.</w:t>
      </w:r>
    </w:p>
    <w:p w14:paraId="46602ABB" w14:textId="77777777" w:rsidR="008E1586" w:rsidRDefault="00786920">
      <w:pPr>
        <w:tabs>
          <w:tab w:val="left" w:pos="2820"/>
        </w:tabs>
        <w:spacing w:after="0" w:line="600" w:lineRule="auto"/>
        <w:ind w:firstLine="720"/>
        <w:jc w:val="both"/>
        <w:rPr>
          <w:rFonts w:eastAsia="Times New Roman"/>
          <w:szCs w:val="24"/>
        </w:rPr>
      </w:pPr>
      <w:r>
        <w:rPr>
          <w:rFonts w:eastAsia="Times New Roman"/>
          <w:b/>
          <w:szCs w:val="24"/>
        </w:rPr>
        <w:t>ΘΕΟΧΑΡΗΣ (ΧΑΡΗΣ) ΘΕΟΧΑΡΗΣ:</w:t>
      </w:r>
      <w:r>
        <w:rPr>
          <w:rFonts w:eastAsia="Times New Roman"/>
          <w:szCs w:val="24"/>
        </w:rPr>
        <w:t xml:space="preserve"> Τελειώνω, κύριε Πρόεδρε.</w:t>
      </w:r>
    </w:p>
    <w:p w14:paraId="46602ABC" w14:textId="77777777" w:rsidR="008E1586" w:rsidRDefault="00786920">
      <w:pPr>
        <w:tabs>
          <w:tab w:val="left" w:pos="2820"/>
        </w:tabs>
        <w:spacing w:after="0" w:line="600" w:lineRule="auto"/>
        <w:ind w:firstLine="720"/>
        <w:jc w:val="both"/>
        <w:rPr>
          <w:rFonts w:eastAsia="Times New Roman"/>
          <w:szCs w:val="24"/>
        </w:rPr>
      </w:pPr>
      <w:r>
        <w:rPr>
          <w:rFonts w:eastAsia="Times New Roman"/>
          <w:szCs w:val="24"/>
        </w:rPr>
        <w:t>Μόνο έτσι θα προκληθεί το σοκ που χρειάζεται στην οικονομία, για να έχουμε επενδύσεις και δουλειές, και θα δημιουργηθούν νέες θέσεις εργασίας.</w:t>
      </w:r>
      <w:r>
        <w:rPr>
          <w:rFonts w:eastAsia="Times New Roman"/>
          <w:szCs w:val="24"/>
        </w:rPr>
        <w:t xml:space="preserve"> </w:t>
      </w:r>
      <w:r>
        <w:rPr>
          <w:rFonts w:eastAsia="Times New Roman"/>
          <w:szCs w:val="24"/>
        </w:rPr>
        <w:t>Μόνο έτσι θα δημιουργηθο</w:t>
      </w:r>
      <w:r>
        <w:rPr>
          <w:rFonts w:eastAsia="Times New Roman"/>
          <w:szCs w:val="24"/>
        </w:rPr>
        <w:t>ύν οι πόροι για ένα σύγχρονο κοινωνικό κράτος.</w:t>
      </w:r>
    </w:p>
    <w:p w14:paraId="46602ABD" w14:textId="77777777" w:rsidR="008E1586" w:rsidRDefault="00786920">
      <w:pPr>
        <w:tabs>
          <w:tab w:val="left" w:pos="2820"/>
        </w:tabs>
        <w:spacing w:after="0" w:line="600" w:lineRule="auto"/>
        <w:ind w:firstLine="720"/>
        <w:jc w:val="both"/>
        <w:rPr>
          <w:rFonts w:eastAsia="Times New Roman"/>
          <w:szCs w:val="24"/>
        </w:rPr>
      </w:pPr>
      <w:r>
        <w:rPr>
          <w:rFonts w:eastAsia="Times New Roman"/>
          <w:szCs w:val="24"/>
        </w:rPr>
        <w:t>Κυρίες και κύριοι συνάδελφοι, και τελειώνω με αυτό, κύριε Πρόεδρε, ο Αλεξάντερ Χάμιλτον πρώτος Υπουργός Οικονομικών των ΗΠΑ, μεταρρυθμιστής μετά και από τον Ρόμπερτ Μόρις, ένας υπασπιστής του στρατηγού Ουάσιγκ</w:t>
      </w:r>
      <w:r>
        <w:rPr>
          <w:rFonts w:eastAsia="Times New Roman"/>
          <w:szCs w:val="24"/>
        </w:rPr>
        <w:t>τον</w:t>
      </w:r>
      <w:r>
        <w:rPr>
          <w:rFonts w:eastAsia="Times New Roman"/>
          <w:szCs w:val="24"/>
        </w:rPr>
        <w:t>,</w:t>
      </w:r>
      <w:r>
        <w:rPr>
          <w:rFonts w:eastAsia="Times New Roman"/>
          <w:szCs w:val="24"/>
        </w:rPr>
        <w:t xml:space="preserve"> πολύ γενναίος, τον έλεγαν «Τίγρη του </w:t>
      </w:r>
      <w:proofErr w:type="spellStart"/>
      <w:r>
        <w:rPr>
          <w:rFonts w:eastAsia="Times New Roman"/>
          <w:szCs w:val="24"/>
        </w:rPr>
        <w:t>Πρίνστον</w:t>
      </w:r>
      <w:proofErr w:type="spellEnd"/>
      <w:r>
        <w:rPr>
          <w:rFonts w:eastAsia="Times New Roman"/>
          <w:szCs w:val="24"/>
        </w:rPr>
        <w:t>» για τη μάχη που έδωσε εκεί, έγραψε ένα γράμμα σε ένα</w:t>
      </w:r>
      <w:r>
        <w:rPr>
          <w:rFonts w:eastAsia="Times New Roman"/>
          <w:szCs w:val="24"/>
        </w:rPr>
        <w:t>ν</w:t>
      </w:r>
      <w:r>
        <w:rPr>
          <w:rFonts w:eastAsia="Times New Roman"/>
          <w:szCs w:val="24"/>
        </w:rPr>
        <w:t xml:space="preserve"> φίλο του πριν ξεκινήσει ο Πόλεμος της Ανεξαρτησίας. </w:t>
      </w:r>
    </w:p>
    <w:p w14:paraId="46602ABE" w14:textId="77777777" w:rsidR="008E1586" w:rsidRDefault="00786920">
      <w:pPr>
        <w:tabs>
          <w:tab w:val="left" w:pos="2820"/>
        </w:tabs>
        <w:spacing w:after="0" w:line="600" w:lineRule="auto"/>
        <w:ind w:firstLine="720"/>
        <w:jc w:val="both"/>
        <w:rPr>
          <w:rFonts w:eastAsia="Times New Roman"/>
          <w:szCs w:val="24"/>
        </w:rPr>
      </w:pPr>
      <w:r>
        <w:rPr>
          <w:rFonts w:eastAsia="Times New Roman"/>
          <w:szCs w:val="24"/>
        </w:rPr>
        <w:lastRenderedPageBreak/>
        <w:t>Έγραφε: «Διψάω να δώσω το αίμα μου, όχι όμως και τον χαρακτήρα μου γι’ αυτό το έθνος</w:t>
      </w:r>
      <w:r>
        <w:rPr>
          <w:rFonts w:eastAsia="Times New Roman"/>
          <w:szCs w:val="24"/>
        </w:rPr>
        <w:t>.</w:t>
      </w:r>
      <w:r>
        <w:rPr>
          <w:rFonts w:eastAsia="Times New Roman"/>
          <w:szCs w:val="24"/>
        </w:rPr>
        <w:t>». Τα έγραφε</w:t>
      </w:r>
      <w:r>
        <w:rPr>
          <w:rFonts w:eastAsia="Times New Roman"/>
          <w:szCs w:val="24"/>
        </w:rPr>
        <w:t xml:space="preserve"> αυτά πριν να υπάρξει επίσημα αυτό το έθνος και για ένα κράτος που δεν υπήρχε ακόμα.</w:t>
      </w:r>
    </w:p>
    <w:p w14:paraId="46602ABF" w14:textId="77777777" w:rsidR="008E1586" w:rsidRDefault="00786920">
      <w:pPr>
        <w:tabs>
          <w:tab w:val="left" w:pos="2820"/>
        </w:tabs>
        <w:spacing w:after="0" w:line="600" w:lineRule="auto"/>
        <w:ind w:firstLine="720"/>
        <w:jc w:val="both"/>
        <w:rPr>
          <w:rFonts w:eastAsia="Times New Roman"/>
          <w:szCs w:val="24"/>
        </w:rPr>
      </w:pPr>
      <w:r>
        <w:rPr>
          <w:rFonts w:eastAsia="Times New Roman"/>
          <w:szCs w:val="24"/>
        </w:rPr>
        <w:t>Εσείς, δυστυχώς, ψήφο στην ψήφο και με την ψήφο αυτή, πουλάτε τον χαρακτήρα σας και την ψυχή σας στο πολιτικό σύστημα που μας έφερε εδώ, αντιγράφοντας κάθε λάθος του.</w:t>
      </w:r>
    </w:p>
    <w:p w14:paraId="46602AC0" w14:textId="77777777" w:rsidR="008E1586" w:rsidRDefault="00786920">
      <w:pPr>
        <w:tabs>
          <w:tab w:val="left" w:pos="2820"/>
        </w:tabs>
        <w:spacing w:after="0" w:line="600" w:lineRule="auto"/>
        <w:ind w:firstLine="720"/>
        <w:jc w:val="both"/>
        <w:rPr>
          <w:rFonts w:eastAsia="Times New Roman"/>
          <w:szCs w:val="24"/>
        </w:rPr>
      </w:pPr>
      <w:r>
        <w:rPr>
          <w:rFonts w:eastAsia="Times New Roman"/>
          <w:szCs w:val="24"/>
        </w:rPr>
        <w:t>Μαζί</w:t>
      </w:r>
      <w:r>
        <w:rPr>
          <w:rFonts w:eastAsia="Times New Roman"/>
          <w:szCs w:val="24"/>
        </w:rPr>
        <w:t xml:space="preserve">, λοιπόν, με τον χαρακτήρα σας πουλάτε και το μέλλον των νέων μας, πουλάτε και τα όνειρά τους. </w:t>
      </w:r>
      <w:r>
        <w:rPr>
          <w:rFonts w:eastAsia="Times New Roman"/>
          <w:szCs w:val="24"/>
        </w:rPr>
        <w:t>Τ</w:t>
      </w:r>
      <w:r>
        <w:rPr>
          <w:rFonts w:eastAsia="Times New Roman"/>
          <w:szCs w:val="24"/>
        </w:rPr>
        <w:t xml:space="preserve">ώρα στους νέους μας έμεινε μόνο ένα όνειρο: να φύγουν όσο μπορούν συντομότερα από τη χώρα. Αυτή είναι η πραγματική πτώχευση της χώρας μας. </w:t>
      </w:r>
    </w:p>
    <w:p w14:paraId="46602AC1" w14:textId="77777777" w:rsidR="008E1586" w:rsidRDefault="00786920">
      <w:pPr>
        <w:tabs>
          <w:tab w:val="left" w:pos="2820"/>
        </w:tabs>
        <w:spacing w:after="0" w:line="600" w:lineRule="auto"/>
        <w:ind w:firstLine="720"/>
        <w:jc w:val="both"/>
        <w:rPr>
          <w:rFonts w:eastAsia="Times New Roman"/>
          <w:szCs w:val="24"/>
        </w:rPr>
      </w:pPr>
      <w:r>
        <w:rPr>
          <w:rFonts w:eastAsia="Times New Roman"/>
          <w:szCs w:val="24"/>
        </w:rPr>
        <w:t>Σας ευχαριστώ.</w:t>
      </w:r>
    </w:p>
    <w:p w14:paraId="46602AC2" w14:textId="77777777" w:rsidR="008E1586" w:rsidRDefault="00786920">
      <w:pPr>
        <w:tabs>
          <w:tab w:val="left" w:pos="2820"/>
        </w:tabs>
        <w:spacing w:after="0" w:line="600" w:lineRule="auto"/>
        <w:ind w:firstLine="720"/>
        <w:jc w:val="center"/>
        <w:rPr>
          <w:rFonts w:eastAsia="Times New Roman"/>
          <w:szCs w:val="24"/>
        </w:rPr>
      </w:pPr>
      <w:r>
        <w:rPr>
          <w:rFonts w:eastAsia="Times New Roman"/>
          <w:szCs w:val="24"/>
        </w:rPr>
        <w:t>(Χειροκροτήματα)</w:t>
      </w:r>
    </w:p>
    <w:p w14:paraId="46602AC3" w14:textId="77777777" w:rsidR="008E1586" w:rsidRDefault="00786920">
      <w:pPr>
        <w:tabs>
          <w:tab w:val="left" w:pos="2820"/>
        </w:tabs>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Τον λόγο έχει ο Κοινοβουλευτικός Εκπρόσωπος από την Ένωση Κεντρώων κ. Αναστάσιος Μεγαλομύστακας</w:t>
      </w:r>
      <w:r>
        <w:rPr>
          <w:rFonts w:eastAsia="Times New Roman"/>
          <w:szCs w:val="24"/>
        </w:rPr>
        <w:t>,</w:t>
      </w:r>
      <w:r>
        <w:rPr>
          <w:rFonts w:eastAsia="Times New Roman"/>
          <w:szCs w:val="24"/>
        </w:rPr>
        <w:t xml:space="preserve"> για δώδεκα λεπτά.</w:t>
      </w:r>
    </w:p>
    <w:p w14:paraId="46602AC4" w14:textId="77777777" w:rsidR="008E1586" w:rsidRDefault="00786920">
      <w:pPr>
        <w:tabs>
          <w:tab w:val="left" w:pos="2820"/>
        </w:tabs>
        <w:spacing w:after="0"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Κύριε Πρόεδρε, κυρίες και κύριοι συνάδελφοι, κύριοι Υπουργοί, ω</w:t>
      </w:r>
      <w:r>
        <w:rPr>
          <w:rFonts w:eastAsia="Times New Roman"/>
          <w:szCs w:val="24"/>
        </w:rPr>
        <w:t>ς νεότερος Βουλευτής του σημερινού Κοινοβουλίου και ως ένας Βουλευτής που δεν ήταν εκλεγμένος στις προηγούμενες Βουλές που είχαν φέρει τα προηγούμενα μνημόνια, το βάρος της ευθύνης που νιώθω σήμερα είναι τεράστιο και μόνο έτσι μπορούμε να αντιμετωπίσουμε τ</w:t>
      </w:r>
      <w:r>
        <w:rPr>
          <w:rFonts w:eastAsia="Times New Roman"/>
          <w:szCs w:val="24"/>
        </w:rPr>
        <w:t>ην κατάσταση.</w:t>
      </w:r>
    </w:p>
    <w:p w14:paraId="46602AC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Άκουσα προσεκτικά τον Υπουργό κ. Κοντονή να λέει ότι δεν αρμόζει στον πολιτικό λόγο να κατηγορείς τη </w:t>
      </w:r>
      <w:r>
        <w:rPr>
          <w:rFonts w:eastAsia="Times New Roman" w:cs="Times New Roman"/>
          <w:szCs w:val="24"/>
        </w:rPr>
        <w:t>σ</w:t>
      </w:r>
      <w:r>
        <w:rPr>
          <w:rFonts w:eastAsia="Times New Roman" w:cs="Times New Roman"/>
          <w:szCs w:val="24"/>
        </w:rPr>
        <w:t>υγκυβέρνηση για ψέμα και για απάτη και γι’ αυτόν τον λόγο εγώ δεν θα χρησιμοποιήσω αυτές τις λέξεις. Θα μιλήσω, όμως, για ανικανότητα, για α</w:t>
      </w:r>
      <w:r>
        <w:rPr>
          <w:rFonts w:eastAsia="Times New Roman" w:cs="Times New Roman"/>
          <w:szCs w:val="24"/>
        </w:rPr>
        <w:t>νικανότητα υλοποίησης των δεσμεύσεών σας και κάθε φορά που θα το αναφέρω, θα επιχειρηματολογώ, έτσι ώστε να μην υπάρχει βήμα προς αντιπολίτευση όσων λέω.</w:t>
      </w:r>
    </w:p>
    <w:p w14:paraId="46602AC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Πρώτα απ’ όλα, θέλω να ξεκαθαρίσω ότι δεν πρόκειται να γίνουμε συνένοχοι σ’ αυτό το οικονομικό έγκλημα</w:t>
      </w:r>
      <w:r>
        <w:rPr>
          <w:rFonts w:eastAsia="Times New Roman" w:cs="Times New Roman"/>
          <w:szCs w:val="24"/>
        </w:rPr>
        <w:t xml:space="preserve"> -για να μην πω «δολοφονία»- που πρόκειται να συμβεί, αν εφαρμοστεί το νέο μνημόνιο που φέρνετε και θα εξηγήσω γιατί.</w:t>
      </w:r>
    </w:p>
    <w:p w14:paraId="46602AC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Το νέο αυτό μνημόνιο, το νέο </w:t>
      </w:r>
      <w:proofErr w:type="spellStart"/>
      <w:r>
        <w:rPr>
          <w:rFonts w:eastAsia="Times New Roman" w:cs="Times New Roman"/>
          <w:szCs w:val="24"/>
        </w:rPr>
        <w:t>μνημονιακό</w:t>
      </w:r>
      <w:proofErr w:type="spellEnd"/>
      <w:r>
        <w:rPr>
          <w:rFonts w:eastAsia="Times New Roman" w:cs="Times New Roman"/>
          <w:szCs w:val="24"/>
        </w:rPr>
        <w:t xml:space="preserve"> νομοσχέδιο που μας φέρνετε είναι καθαρά </w:t>
      </w:r>
      <w:proofErr w:type="spellStart"/>
      <w:r>
        <w:rPr>
          <w:rFonts w:eastAsia="Times New Roman" w:cs="Times New Roman"/>
          <w:szCs w:val="24"/>
        </w:rPr>
        <w:t>υφεσιακό</w:t>
      </w:r>
      <w:proofErr w:type="spellEnd"/>
      <w:r>
        <w:rPr>
          <w:rFonts w:eastAsia="Times New Roman" w:cs="Times New Roman"/>
          <w:szCs w:val="24"/>
        </w:rPr>
        <w:t xml:space="preserve">. Είναι ένας χάρτης που μας δείχνει πώς θα </w:t>
      </w:r>
      <w:proofErr w:type="spellStart"/>
      <w:r>
        <w:rPr>
          <w:rFonts w:eastAsia="Times New Roman" w:cs="Times New Roman"/>
          <w:szCs w:val="24"/>
        </w:rPr>
        <w:t>υπεροφορολογούμε</w:t>
      </w:r>
      <w:proofErr w:type="spellEnd"/>
      <w:r>
        <w:rPr>
          <w:rFonts w:eastAsia="Times New Roman" w:cs="Times New Roman"/>
          <w:szCs w:val="24"/>
        </w:rPr>
        <w:t xml:space="preserve">, πώς θα μειώνουμε τα εισοδήματα και πώς θα οδηγούμαστε σε ύφεση, δυστυχώς. </w:t>
      </w:r>
      <w:r>
        <w:rPr>
          <w:rFonts w:eastAsia="Times New Roman" w:cs="Times New Roman"/>
          <w:szCs w:val="24"/>
        </w:rPr>
        <w:t>Ό</w:t>
      </w:r>
      <w:r>
        <w:rPr>
          <w:rFonts w:eastAsia="Times New Roman" w:cs="Times New Roman"/>
          <w:szCs w:val="24"/>
        </w:rPr>
        <w:t>λος αυτός ο χάρτης μόνο στην ανά</w:t>
      </w:r>
      <w:r>
        <w:rPr>
          <w:rFonts w:eastAsia="Times New Roman" w:cs="Times New Roman"/>
          <w:szCs w:val="24"/>
        </w:rPr>
        <w:t>πτυξη δεν οδηγεί, αλλά αντίθετα μας πάει κατευθείαν σ’ ένα αδιέξοδο, σ’ έναν τοίχο.</w:t>
      </w:r>
    </w:p>
    <w:p w14:paraId="46602AC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Δυστυχώς, το μόνο που θα καταφέρετε είναι να γίνει αναδιανομή της φτώχειας, καθώς οι φτωχοί θα γίνουν φτωχότεροι, θα δημιουργηθούν νέες τάξεις των νεόπτωχων και θα συνεχίζο</w:t>
      </w:r>
      <w:r>
        <w:rPr>
          <w:rFonts w:eastAsia="Times New Roman" w:cs="Times New Roman"/>
          <w:szCs w:val="24"/>
        </w:rPr>
        <w:t>νται, καθώς δεν βλέπω ούτε ένα αναπτυξιακό μέτρο μέσα σ’ αυτό το μνημόνιο. Δεν μπορούμε να το καταλάβουμε.</w:t>
      </w:r>
    </w:p>
    <w:p w14:paraId="46602AC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μόνο που δημιουργεί θέσεις εργασίας είναι κάτι </w:t>
      </w:r>
      <w:proofErr w:type="spellStart"/>
      <w:r>
        <w:rPr>
          <w:rFonts w:eastAsia="Times New Roman" w:cs="Times New Roman"/>
          <w:szCs w:val="24"/>
        </w:rPr>
        <w:t>διαταξούλες</w:t>
      </w:r>
      <w:proofErr w:type="spellEnd"/>
      <w:r>
        <w:rPr>
          <w:rFonts w:eastAsia="Times New Roman" w:cs="Times New Roman"/>
          <w:szCs w:val="24"/>
        </w:rPr>
        <w:t xml:space="preserve"> που περνάτε, που δημιουργούνται νέοι φορείς, νέα τμήματα, νέες διευθύνσεις και υπάρχουν</w:t>
      </w:r>
      <w:r>
        <w:rPr>
          <w:rFonts w:eastAsia="Times New Roman" w:cs="Times New Roman"/>
          <w:szCs w:val="24"/>
        </w:rPr>
        <w:t xml:space="preserve"> κάποιοι συμβασιούχοι, που μας έχει δείξει η ιστορία μέχρι τώρα ότι αυτοί που βολεύονται σ’ αυτές τις θέσεις είναι οι </w:t>
      </w:r>
      <w:proofErr w:type="spellStart"/>
      <w:r>
        <w:rPr>
          <w:rFonts w:eastAsia="Times New Roman" w:cs="Times New Roman"/>
          <w:szCs w:val="24"/>
        </w:rPr>
        <w:t>υ</w:t>
      </w:r>
      <w:r>
        <w:rPr>
          <w:rFonts w:eastAsia="Times New Roman" w:cs="Times New Roman"/>
          <w:szCs w:val="24"/>
        </w:rPr>
        <w:t>μέτεροι</w:t>
      </w:r>
      <w:proofErr w:type="spellEnd"/>
      <w:r>
        <w:rPr>
          <w:rFonts w:eastAsia="Times New Roman" w:cs="Times New Roman"/>
          <w:szCs w:val="24"/>
        </w:rPr>
        <w:t>, οι δικοί σας.</w:t>
      </w:r>
    </w:p>
    <w:p w14:paraId="46602ACA"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Δυστυχώς, αυτό που θα έπρεπε να γίνει, δηλαδή η ενίσχυση του πρωτογενούς τομέα, η ενίσχυση της τεχνολογίας, της κα</w:t>
      </w:r>
      <w:r>
        <w:rPr>
          <w:rFonts w:eastAsia="Times New Roman" w:cs="Times New Roman"/>
          <w:szCs w:val="24"/>
        </w:rPr>
        <w:t>ινοτομίας, του τριτογενούς τομέα, των υπηρεσιών και συγκεκριμένα της κοινωνίας της πληροφορίας, της υγείας, της παιδείας, δεν ενισχύονται σε καμμία περίπτωση.</w:t>
      </w:r>
    </w:p>
    <w:p w14:paraId="46602AC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Το μεγαλύτερο ερώτημα που πρέπει να απαντήσετε πρώτα στον ελληνικό λαό κι ύστερα σ’ εμάς είναι γι</w:t>
      </w:r>
      <w:r>
        <w:rPr>
          <w:rFonts w:eastAsia="Times New Roman" w:cs="Times New Roman"/>
          <w:szCs w:val="24"/>
        </w:rPr>
        <w:t xml:space="preserve">ατί μας φέρνετε αυτό το μνημόνιο. Εσείς μιλούσατε για </w:t>
      </w:r>
      <w:proofErr w:type="spellStart"/>
      <w:r>
        <w:rPr>
          <w:rFonts w:eastAsia="Times New Roman" w:cs="Times New Roman"/>
          <w:szCs w:val="24"/>
        </w:rPr>
        <w:t>υπερπλεονάσματα</w:t>
      </w:r>
      <w:proofErr w:type="spellEnd"/>
      <w:r>
        <w:rPr>
          <w:rFonts w:eastAsia="Times New Roman" w:cs="Times New Roman"/>
          <w:szCs w:val="24"/>
        </w:rPr>
        <w:t>. Χαιρόσασταν και λέγατε ότι έρχεται η ανάπτυξη και τώρα μας φέρνετε ένα μνημόνιο για να διαπραγματευτείτε το χρέος. Μάλιστα, πολλά από τα στελέχη σας</w:t>
      </w:r>
      <w:r>
        <w:rPr>
          <w:rFonts w:eastAsia="Times New Roman" w:cs="Times New Roman"/>
          <w:szCs w:val="24"/>
        </w:rPr>
        <w:t>,</w:t>
      </w:r>
      <w:r>
        <w:rPr>
          <w:rFonts w:eastAsia="Times New Roman" w:cs="Times New Roman"/>
          <w:szCs w:val="24"/>
        </w:rPr>
        <w:t xml:space="preserve"> της </w:t>
      </w:r>
      <w:r>
        <w:rPr>
          <w:rFonts w:eastAsia="Times New Roman" w:cs="Times New Roman"/>
          <w:szCs w:val="24"/>
        </w:rPr>
        <w:t>σ</w:t>
      </w:r>
      <w:r>
        <w:rPr>
          <w:rFonts w:eastAsia="Times New Roman" w:cs="Times New Roman"/>
          <w:szCs w:val="24"/>
        </w:rPr>
        <w:t>υγκυβέρνησης</w:t>
      </w:r>
      <w:r>
        <w:rPr>
          <w:rFonts w:eastAsia="Times New Roman" w:cs="Times New Roman"/>
          <w:szCs w:val="24"/>
        </w:rPr>
        <w:t>,</w:t>
      </w:r>
      <w:r>
        <w:rPr>
          <w:rFonts w:eastAsia="Times New Roman" w:cs="Times New Roman"/>
          <w:szCs w:val="24"/>
        </w:rPr>
        <w:t xml:space="preserve"> άφησαν να εννοηθ</w:t>
      </w:r>
      <w:r>
        <w:rPr>
          <w:rFonts w:eastAsia="Times New Roman" w:cs="Times New Roman"/>
          <w:szCs w:val="24"/>
        </w:rPr>
        <w:t>εί ότι θα γίνει και κούρεμα του χρέους, πράγμα που δεν πρόκειται να γίνει. Δηλαδή, ονομαστική μείωση του χρέους δεν πρόκειται να δούμε ποτέ. Το μόνο που ίσως καταφέρουμε είναι να φέρουμε μια επιμήκυνση σ’ αυτό το χρέος ή μια χαλάρωση των επιτοκίων.</w:t>
      </w:r>
    </w:p>
    <w:p w14:paraId="46602ACC"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Δυστυχώ</w:t>
      </w:r>
      <w:r>
        <w:rPr>
          <w:rFonts w:eastAsia="Times New Roman" w:cs="Times New Roman"/>
          <w:szCs w:val="24"/>
        </w:rPr>
        <w:t xml:space="preserve">ς, αυτά έπρεπε να τα διεκδικήσουμε χωρίς νέα μέτρα. </w:t>
      </w:r>
      <w:r>
        <w:rPr>
          <w:rFonts w:eastAsia="Times New Roman" w:cs="Times New Roman"/>
          <w:szCs w:val="24"/>
        </w:rPr>
        <w:t>Ε</w:t>
      </w:r>
      <w:r>
        <w:rPr>
          <w:rFonts w:eastAsia="Times New Roman" w:cs="Times New Roman"/>
          <w:szCs w:val="24"/>
        </w:rPr>
        <w:t xml:space="preserve">δώ είναι η πρώτη ανικανότητα να υλοποιήσετε τις δεσμεύσεις σας, καθώς ο Πρωθυπουργός είχε εξαγγείλει ότι δεν θα υπάρξει ούτε ένα μέτρο. </w:t>
      </w:r>
      <w:r>
        <w:rPr>
          <w:rFonts w:eastAsia="Times New Roman" w:cs="Times New Roman"/>
          <w:szCs w:val="24"/>
        </w:rPr>
        <w:t>Ό</w:t>
      </w:r>
      <w:r>
        <w:rPr>
          <w:rFonts w:eastAsia="Times New Roman" w:cs="Times New Roman"/>
          <w:szCs w:val="24"/>
        </w:rPr>
        <w:t xml:space="preserve">μως, αυτό κάνουμε: </w:t>
      </w:r>
      <w:proofErr w:type="spellStart"/>
      <w:r>
        <w:rPr>
          <w:rFonts w:eastAsia="Times New Roman" w:cs="Times New Roman"/>
          <w:szCs w:val="24"/>
        </w:rPr>
        <w:t>προνομοθε</w:t>
      </w:r>
      <w:r>
        <w:rPr>
          <w:rFonts w:eastAsia="Times New Roman" w:cs="Times New Roman"/>
          <w:szCs w:val="24"/>
        </w:rPr>
        <w:lastRenderedPageBreak/>
        <w:t>τούμε</w:t>
      </w:r>
      <w:proofErr w:type="spellEnd"/>
      <w:r>
        <w:rPr>
          <w:rFonts w:eastAsia="Times New Roman" w:cs="Times New Roman"/>
          <w:szCs w:val="24"/>
        </w:rPr>
        <w:t xml:space="preserve"> μέτρα για μια περίοδο </w:t>
      </w:r>
      <w:r>
        <w:rPr>
          <w:rFonts w:eastAsia="Times New Roman" w:cs="Times New Roman"/>
          <w:szCs w:val="24"/>
        </w:rPr>
        <w:t>κατά την ο</w:t>
      </w:r>
      <w:r>
        <w:rPr>
          <w:rFonts w:eastAsia="Times New Roman" w:cs="Times New Roman"/>
          <w:szCs w:val="24"/>
        </w:rPr>
        <w:t>ποία</w:t>
      </w:r>
      <w:r>
        <w:rPr>
          <w:rFonts w:eastAsia="Times New Roman" w:cs="Times New Roman"/>
          <w:szCs w:val="24"/>
        </w:rPr>
        <w:t xml:space="preserve"> μάλλον δεν θα είστε εσείς στην κυβέρνηση. Δυστυχώς, εσείς δώσατε αυτό το δικαίωμα στους </w:t>
      </w:r>
      <w:r>
        <w:rPr>
          <w:rFonts w:eastAsia="Times New Roman" w:cs="Times New Roman"/>
          <w:szCs w:val="24"/>
        </w:rPr>
        <w:t>θ</w:t>
      </w:r>
      <w:r>
        <w:rPr>
          <w:rFonts w:eastAsia="Times New Roman" w:cs="Times New Roman"/>
          <w:szCs w:val="24"/>
        </w:rPr>
        <w:t>εσμούς, στους δανειστές, στην τρόικα, στο κουαρτέτο, όπως θέλετε πείτε το.</w:t>
      </w:r>
    </w:p>
    <w:p w14:paraId="46602AC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Δ</w:t>
      </w:r>
      <w:r>
        <w:rPr>
          <w:rFonts w:eastAsia="Times New Roman" w:cs="Times New Roman"/>
          <w:szCs w:val="24"/>
        </w:rPr>
        <w:t>εν θα γίνει αυτή η ονομαστική διαγραφή του χρέους, γιατί πλέον το χρέος είναι κρατικό.</w:t>
      </w:r>
      <w:r>
        <w:rPr>
          <w:rFonts w:eastAsia="Times New Roman" w:cs="Times New Roman"/>
          <w:szCs w:val="24"/>
        </w:rPr>
        <w:t xml:space="preserve"> Δεν είναι μόνο η Ελλάδα που πονάει στην Ευρωπαϊκή Ένωση. Όλες οι ευρωπαϊκές χώρες, δυστυχώς, εξαιτίας των λανθασμένων πολιτικών που ακολουθήθηκαν</w:t>
      </w:r>
      <w:r>
        <w:rPr>
          <w:rFonts w:eastAsia="Times New Roman" w:cs="Times New Roman"/>
          <w:szCs w:val="24"/>
        </w:rPr>
        <w:t>,</w:t>
      </w:r>
      <w:r>
        <w:rPr>
          <w:rFonts w:eastAsia="Times New Roman" w:cs="Times New Roman"/>
          <w:szCs w:val="24"/>
        </w:rPr>
        <w:t xml:space="preserve"> παρόμοια προβλήματα μ’ εμάς έχουν</w:t>
      </w:r>
      <w:r>
        <w:rPr>
          <w:rFonts w:eastAsia="Times New Roman" w:cs="Times New Roman"/>
          <w:szCs w:val="24"/>
        </w:rPr>
        <w:t>,</w:t>
      </w:r>
      <w:r>
        <w:rPr>
          <w:rFonts w:eastAsia="Times New Roman" w:cs="Times New Roman"/>
          <w:szCs w:val="24"/>
        </w:rPr>
        <w:t xml:space="preserve"> όχι στον ίδιο βαθμό, γιατί αυτοί που κυβερνούσαν μέχρι τώρα κατάφεραν να </w:t>
      </w:r>
      <w:r>
        <w:rPr>
          <w:rFonts w:eastAsia="Times New Roman" w:cs="Times New Roman"/>
          <w:szCs w:val="24"/>
        </w:rPr>
        <w:t>μας φέρουν πρώτους και σε διαφθορά και σε μίζες και σε όλα αυτά που μας έφεραν μέχρι εδώ.</w:t>
      </w:r>
    </w:p>
    <w:p w14:paraId="46602AC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Δυστυχώς, η ανικανότητα να υλοποιήσετε όσα δεσμευόσασταν ότι θα κάνετε το μόνο που εξασφάλισε με τη διαπραγμάτευση ήταν να έχουμε  δώδεκα μήνες καθυστέρηση.</w:t>
      </w:r>
    </w:p>
    <w:p w14:paraId="46602ACF"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Δυστυχώς,</w:t>
      </w:r>
      <w:r>
        <w:rPr>
          <w:rFonts w:eastAsia="Times New Roman" w:cs="Times New Roman"/>
          <w:szCs w:val="24"/>
        </w:rPr>
        <w:t xml:space="preserve"> βλέπουμε ότι κάθε φορά που διαπραγματεύεστε μόνο ζημιά έχετε να φέρετε στον ελληνικό λαό. Δυστυχώς, βλέπουμε ότι συνεχίζετε τις προηγούμενες πολιτικές, της Νέας Δημοκρατίας και του ΠΑΣΟΚ, που ενισχύεται η </w:t>
      </w:r>
      <w:proofErr w:type="spellStart"/>
      <w:r>
        <w:rPr>
          <w:rFonts w:eastAsia="Times New Roman" w:cs="Times New Roman"/>
          <w:szCs w:val="24"/>
        </w:rPr>
        <w:t>κομματοκρατία</w:t>
      </w:r>
      <w:proofErr w:type="spellEnd"/>
      <w:r>
        <w:rPr>
          <w:rFonts w:eastAsia="Times New Roman" w:cs="Times New Roman"/>
          <w:szCs w:val="24"/>
        </w:rPr>
        <w:t>, ένας θεσμός που δεν πεθαίνει ποτέ σ</w:t>
      </w:r>
      <w:r>
        <w:rPr>
          <w:rFonts w:eastAsia="Times New Roman" w:cs="Times New Roman"/>
          <w:szCs w:val="24"/>
        </w:rPr>
        <w:t xml:space="preserve">την Ελλάδα. </w:t>
      </w:r>
    </w:p>
    <w:p w14:paraId="46602AD0"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Αυτό που βλέπω -και ελπίζω να μην επαληθευθώ- είναι ότι δεν θα αλλάξει τίποτα, γιατί πολλές φορές νομοθετείτε, αλλά</w:t>
      </w:r>
      <w:r>
        <w:rPr>
          <w:rFonts w:eastAsia="Times New Roman" w:cs="Times New Roman"/>
          <w:szCs w:val="24"/>
        </w:rPr>
        <w:t>,</w:t>
      </w:r>
      <w:r>
        <w:rPr>
          <w:rFonts w:eastAsia="Times New Roman" w:cs="Times New Roman"/>
          <w:szCs w:val="24"/>
        </w:rPr>
        <w:t xml:space="preserve"> όταν έρχεται η στιγμή να εφαρμόσετε τις μεταρρυθμίσεις και τα αναπτυξιακά μέτρα, εσείς προτιμάτε να τα αφήνετε στο συρτάρι. </w:t>
      </w:r>
    </w:p>
    <w:p w14:paraId="46602AD1"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Α</w:t>
      </w:r>
      <w:r>
        <w:rPr>
          <w:rFonts w:eastAsia="Times New Roman" w:cs="Times New Roman"/>
          <w:szCs w:val="24"/>
        </w:rPr>
        <w:t xml:space="preserve">ς κάνουμε, λοιπόν, μία σύντομη επισκόπηση των μέτρων για τα οποία και οι σαράντα και πλέον φορείς που ήρθαν χθες, δεν είχαν την καλύτερη άποψη. Μάλιστα, όλοι τους ήταν αντίθετοι με τα όσα θέλετε να εφαρμόσετε. </w:t>
      </w:r>
    </w:p>
    <w:p w14:paraId="46602AD2"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Στην ουσία, φέρνετε νέα μέτρα, έως το 2021, ύ</w:t>
      </w:r>
      <w:r>
        <w:rPr>
          <w:rFonts w:eastAsia="Times New Roman" w:cs="Times New Roman"/>
          <w:szCs w:val="24"/>
        </w:rPr>
        <w:t>ψους 5 δισεκατομμυρίων και λέτε ότι θα φέρετε και 7,5 δισεκατομμύρια αντίμετρα, τα οποία πολύ δύσκολα θα έρθουν, κάτι το οποίο ξέρετε. Αλλιώς, δεν θα υπήρχαν αυτές οι δικλίδες από τους δανειστές. Δεν θα μιλούσαμε για μέτρα, θα μιλούσαμε μόνο για αντίμετρα.</w:t>
      </w:r>
      <w:r>
        <w:rPr>
          <w:rFonts w:eastAsia="Times New Roman" w:cs="Times New Roman"/>
          <w:szCs w:val="24"/>
        </w:rPr>
        <w:t xml:space="preserve"> </w:t>
      </w:r>
    </w:p>
    <w:p w14:paraId="46602AD3"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Από φέτος κόβετε το ΕΚΑΣ. Από το 2018 και ύστερα καταργείτε τις φοροαπαλλαγές και τα επιδόματα. Από το 2019 βλέπουμε ότι υπάρχουν περικοπές τόσο σε κύριες όσο και σε επικουρικές συντάξεις. </w:t>
      </w:r>
      <w:r>
        <w:rPr>
          <w:rFonts w:eastAsia="Times New Roman" w:cs="Times New Roman"/>
          <w:szCs w:val="24"/>
        </w:rPr>
        <w:t>Τ</w:t>
      </w:r>
      <w:r>
        <w:rPr>
          <w:rFonts w:eastAsia="Times New Roman" w:cs="Times New Roman"/>
          <w:szCs w:val="24"/>
        </w:rPr>
        <w:t>α μέτρα κορυφώνονται το 2020 και 2021, που βλέπουμε ότι μειώνετα</w:t>
      </w:r>
      <w:r>
        <w:rPr>
          <w:rFonts w:eastAsia="Times New Roman" w:cs="Times New Roman"/>
          <w:szCs w:val="24"/>
        </w:rPr>
        <w:t xml:space="preserve">ι δραστικά το αφορολόγητο. </w:t>
      </w:r>
    </w:p>
    <w:p w14:paraId="46602AD4"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Αυτό που καταφέρνετε είναι να κόψετε έναν μισθό και δύο συντάξεις σε μία οικονομία που είναι συντρίμμια! Έρχεστε να ρίξετε μία βόμβα και να εξαϋλωθούν όλα. Μόνο σκόνη!</w:t>
      </w:r>
    </w:p>
    <w:p w14:paraId="46602AD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Για να σας δείξω πού πάσχει αυτό το νομοσχέδιο και γενικότερ</w:t>
      </w:r>
      <w:r>
        <w:rPr>
          <w:rFonts w:eastAsia="Times New Roman" w:cs="Times New Roman"/>
          <w:szCs w:val="24"/>
        </w:rPr>
        <w:t>α η πολιτική σας, θα σας αναφέρω κάποιες ανακρίβειες, για να μην πω ψέματα. Πρώτα από όλα διαβεβαιώνατε ότι δεν θα μειωθεί το αφορολόγητο. Βλέπουμε τι γίνεται. Το 2021 ένας υπάλληλος των 600 ευρώ καλείται να πληρώσει κοντά στα 1.800 ευρώ τον χρόνο. Αυτός ε</w:t>
      </w:r>
      <w:r>
        <w:rPr>
          <w:rFonts w:eastAsia="Times New Roman" w:cs="Times New Roman"/>
          <w:szCs w:val="24"/>
        </w:rPr>
        <w:t xml:space="preserve">ίναι ο φόρος του! Τρεις μισθοί! Τρεις μισθοί σε έναν άνθρωπο που καλείται να ζήσει με 600 ευρώ τον μήνα! </w:t>
      </w:r>
    </w:p>
    <w:p w14:paraId="46602AD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Δεύτερη ανακρίβεια είναι οι διαβεβαιώσεις σας ότι δεν θα </w:t>
      </w:r>
      <w:proofErr w:type="spellStart"/>
      <w:r>
        <w:rPr>
          <w:rFonts w:eastAsia="Times New Roman" w:cs="Times New Roman"/>
          <w:szCs w:val="24"/>
        </w:rPr>
        <w:t>περικοπούν</w:t>
      </w:r>
      <w:proofErr w:type="spellEnd"/>
      <w:r>
        <w:rPr>
          <w:rFonts w:eastAsia="Times New Roman" w:cs="Times New Roman"/>
          <w:szCs w:val="24"/>
        </w:rPr>
        <w:t xml:space="preserve"> οι συντάξεις. Βγαίνατε και το λέγατε, και ο Πρωθυπουργός και ο κ. </w:t>
      </w:r>
      <w:proofErr w:type="spellStart"/>
      <w:r>
        <w:rPr>
          <w:rFonts w:eastAsia="Times New Roman" w:cs="Times New Roman"/>
          <w:szCs w:val="24"/>
        </w:rPr>
        <w:t>Κατρούγκαλος</w:t>
      </w:r>
      <w:proofErr w:type="spellEnd"/>
      <w:r>
        <w:rPr>
          <w:rFonts w:eastAsia="Times New Roman" w:cs="Times New Roman"/>
          <w:szCs w:val="24"/>
        </w:rPr>
        <w:t>. Μά</w:t>
      </w:r>
      <w:r>
        <w:rPr>
          <w:rFonts w:eastAsia="Times New Roman" w:cs="Times New Roman"/>
          <w:szCs w:val="24"/>
        </w:rPr>
        <w:t xml:space="preserve">λιστα, είχε πει ο κ. </w:t>
      </w:r>
      <w:proofErr w:type="spellStart"/>
      <w:r>
        <w:rPr>
          <w:rFonts w:eastAsia="Times New Roman" w:cs="Times New Roman"/>
          <w:szCs w:val="24"/>
        </w:rPr>
        <w:t>Κατρούγκαλος</w:t>
      </w:r>
      <w:proofErr w:type="spellEnd"/>
      <w:r>
        <w:rPr>
          <w:rFonts w:eastAsia="Times New Roman" w:cs="Times New Roman"/>
          <w:szCs w:val="24"/>
        </w:rPr>
        <w:t xml:space="preserve"> υπερήφανος ότι, «</w:t>
      </w:r>
      <w:r>
        <w:rPr>
          <w:rFonts w:eastAsia="Times New Roman" w:cs="Times New Roman"/>
          <w:szCs w:val="24"/>
        </w:rPr>
        <w:t>ό</w:t>
      </w:r>
      <w:r>
        <w:rPr>
          <w:rFonts w:eastAsia="Times New Roman" w:cs="Times New Roman"/>
          <w:szCs w:val="24"/>
        </w:rPr>
        <w:t>σο αυξάνεται το ΑΕΠ, όσο αναπτύσσεται η χώρα, εμείς θα αυξάνουμε και τις συντάξεις».</w:t>
      </w:r>
    </w:p>
    <w:p w14:paraId="46602AD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Δυστυχώς, αυτό που θα καταφέρετε με τα μέτρα που μας φέρνετε, είναι να τις κόψετε και άλλο. Δεν είναι ψέμα αυτό. Είναι </w:t>
      </w:r>
      <w:r>
        <w:rPr>
          <w:rFonts w:eastAsia="Times New Roman" w:cs="Times New Roman"/>
          <w:szCs w:val="24"/>
        </w:rPr>
        <w:t xml:space="preserve">υποχώρηση; Πείτε το όπως θέλετε. </w:t>
      </w:r>
    </w:p>
    <w:p w14:paraId="46602AD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Δυστυχώς, αυτές οι μειώσεις πάνε και σε χαμηλοσυνταξιούχους. Εμείς ποτέ δεν φοβηθήκαμε σαν Ένωση Κεντρώων να μιλήσουμε για μειώσεις συντάξεων, ακόμη και για κατάργηση συντάξεων τώρα</w:t>
      </w:r>
      <w:r>
        <w:rPr>
          <w:rFonts w:eastAsia="Times New Roman" w:cs="Times New Roman"/>
          <w:szCs w:val="24"/>
        </w:rPr>
        <w:t>,</w:t>
      </w:r>
      <w:r>
        <w:rPr>
          <w:rFonts w:eastAsia="Times New Roman" w:cs="Times New Roman"/>
          <w:szCs w:val="24"/>
        </w:rPr>
        <w:t xml:space="preserve"> που βρισκόμαστε σε αυτές τις δύσκολες ε</w:t>
      </w:r>
      <w:r>
        <w:rPr>
          <w:rFonts w:eastAsia="Times New Roman" w:cs="Times New Roman"/>
          <w:szCs w:val="24"/>
        </w:rPr>
        <w:t>ποχές.</w:t>
      </w:r>
    </w:p>
    <w:p w14:paraId="46602AD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Ε΄ Αντιπρόεδρος της Βουλής κ. </w:t>
      </w:r>
      <w:r w:rsidRPr="003C1BC6">
        <w:rPr>
          <w:rFonts w:eastAsia="Times New Roman" w:cs="Times New Roman"/>
          <w:b/>
          <w:szCs w:val="24"/>
        </w:rPr>
        <w:t>ΔΗΜΗΤΡΙΟΣ ΚΡΕΜΑΣΤΙΝΟΣ</w:t>
      </w:r>
      <w:r>
        <w:rPr>
          <w:rFonts w:eastAsia="Times New Roman" w:cs="Times New Roman"/>
          <w:szCs w:val="24"/>
        </w:rPr>
        <w:t>)</w:t>
      </w:r>
    </w:p>
    <w:p w14:paraId="46602ADA"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Δεν κόβαμε, όμως, από τους μικρούς. Το πρόγραμμά μας είναι κοστολογημένο και θα γλιτώναμε 2,5 δισεκατομμύρια τον χρόνο εάν κάναμε απλές κινήσεις, δηλαδή εάν βάζαμε πλαφόν τα 1.500 ευρώ ως ανώτατη σύνταξη, εάν καταργούσαμε τις βουλευτικές συντάξεις, που είν</w:t>
      </w:r>
      <w:r>
        <w:rPr>
          <w:rFonts w:eastAsia="Times New Roman" w:cs="Times New Roman"/>
          <w:szCs w:val="24"/>
        </w:rPr>
        <w:t xml:space="preserve">αι για περίπου εννιακόσιους Βουλευτές, τώρα, αυτές τις δύσκολες εποχές. Το επάγγελμα του Βουλευτή, όπως το καταντήσατε, δεν είναι επάγγελμα, είναι λειτούργημα. </w:t>
      </w:r>
    </w:p>
    <w:p w14:paraId="46602ADB"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ΕΥΑΓΓΕΛΙΑ (ΕΥΗ) ΚΑΡΑΚΩΣΤΑ:</w:t>
      </w:r>
      <w:r>
        <w:rPr>
          <w:rFonts w:eastAsia="Times New Roman" w:cs="Times New Roman"/>
          <w:szCs w:val="24"/>
        </w:rPr>
        <w:t xml:space="preserve"> Εμείς το καταντήσαμε; Για όνομα του Θεού!</w:t>
      </w:r>
    </w:p>
    <w:p w14:paraId="46602ADC"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lastRenderedPageBreak/>
        <w:t>ΑΝΑΣΤΑΣΙΟΣ ΜΕΓΑΛΟΜΥΣΤΑΚΑΣ:</w:t>
      </w:r>
      <w:r>
        <w:rPr>
          <w:rFonts w:eastAsia="Times New Roman" w:cs="Times New Roman"/>
          <w:b/>
          <w:szCs w:val="24"/>
        </w:rPr>
        <w:t xml:space="preserve"> </w:t>
      </w:r>
      <w:r>
        <w:rPr>
          <w:rFonts w:eastAsia="Times New Roman" w:cs="Times New Roman"/>
          <w:szCs w:val="24"/>
        </w:rPr>
        <w:t xml:space="preserve">Δεν λέω μόνο για εσάς, τον ΣΥΡΙΖΑ και τους ΑΝΕΛ. Μιλάω για όλους όσους κυβέρνησαν μέχρι τώρα. </w:t>
      </w:r>
    </w:p>
    <w:p w14:paraId="46602AD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Μιλάμε ακόμη για κατάργηση της σύνταξης για όσους έχουν εισοδήματα 3.000 ευρώ και πάνω, τώρα</w:t>
      </w:r>
      <w:r>
        <w:rPr>
          <w:rFonts w:eastAsia="Times New Roman" w:cs="Times New Roman"/>
          <w:szCs w:val="24"/>
        </w:rPr>
        <w:t>,</w:t>
      </w:r>
      <w:r>
        <w:rPr>
          <w:rFonts w:eastAsia="Times New Roman" w:cs="Times New Roman"/>
          <w:szCs w:val="24"/>
        </w:rPr>
        <w:t xml:space="preserve"> που είμαστε στην κρίση. Όταν οι νέοι μας καλούνται με τετράωρες συ</w:t>
      </w:r>
      <w:r>
        <w:rPr>
          <w:rFonts w:eastAsia="Times New Roman" w:cs="Times New Roman"/>
          <w:szCs w:val="24"/>
        </w:rPr>
        <w:t xml:space="preserve">μβάσεις και με 250 ευρώ να ζήσουν τις οικογένειές τους και να δημιουργήσουν οικογένειες, δεν μπορούμε να δίνουμε συντάξεις σε ανθρώπους οι οποίοι έχουν εισοδήματα 3.000 ευρώ. </w:t>
      </w:r>
    </w:p>
    <w:p w14:paraId="46602AD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Επίσης υποστηρίζουμε ότι δεν πρέπει να κοπούν συντάξεις κάτω των 1.000 ευρώ, ενώ</w:t>
      </w:r>
      <w:r>
        <w:rPr>
          <w:rFonts w:eastAsia="Times New Roman" w:cs="Times New Roman"/>
          <w:szCs w:val="24"/>
        </w:rPr>
        <w:t xml:space="preserve"> θέλουμε να μπει ένας μπούσουλας σε όλους όσο</w:t>
      </w:r>
      <w:r>
        <w:rPr>
          <w:rFonts w:eastAsia="Times New Roman" w:cs="Times New Roman"/>
          <w:szCs w:val="24"/>
        </w:rPr>
        <w:t>ι</w:t>
      </w:r>
      <w:r>
        <w:rPr>
          <w:rFonts w:eastAsia="Times New Roman" w:cs="Times New Roman"/>
          <w:szCs w:val="24"/>
        </w:rPr>
        <w:t xml:space="preserve"> πήραν πρόωρες συντάξεις. </w:t>
      </w:r>
      <w:r>
        <w:rPr>
          <w:rFonts w:eastAsia="Times New Roman" w:cs="Times New Roman"/>
          <w:szCs w:val="24"/>
        </w:rPr>
        <w:t>Μ</w:t>
      </w:r>
      <w:r>
        <w:rPr>
          <w:rFonts w:eastAsia="Times New Roman" w:cs="Times New Roman"/>
          <w:szCs w:val="24"/>
        </w:rPr>
        <w:t xml:space="preserve">ιλάμε γι’ αυτούς που πήραν σύνταξη γήρατος, όχι γι’ αυτούς που πήραν λόγω ατυχήματος ή λόγω κάποιας αναπηρίας. </w:t>
      </w:r>
    </w:p>
    <w:p w14:paraId="46602ADF"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Είδαμε ότι μετά τον νόμο </w:t>
      </w:r>
      <w:proofErr w:type="spellStart"/>
      <w:r>
        <w:rPr>
          <w:rFonts w:eastAsia="Times New Roman" w:cs="Times New Roman"/>
          <w:szCs w:val="24"/>
        </w:rPr>
        <w:t>Κατρούγκαλου</w:t>
      </w:r>
      <w:proofErr w:type="spellEnd"/>
      <w:r>
        <w:rPr>
          <w:rFonts w:eastAsia="Times New Roman" w:cs="Times New Roman"/>
          <w:szCs w:val="24"/>
        </w:rPr>
        <w:t xml:space="preserve"> -να μην τα φορτώσω όλα σε αυτόν- </w:t>
      </w:r>
      <w:r>
        <w:rPr>
          <w:rFonts w:eastAsia="Times New Roman" w:cs="Times New Roman"/>
          <w:szCs w:val="24"/>
        </w:rPr>
        <w:t xml:space="preserve">έκλεισαν πενήντα επτά χιλιάδες επιχειρήσεις. Πολύ φοβάμαι ότι κάτι ανάλογο θα συμβεί και μετά από αυτό το μνημόνιο. </w:t>
      </w:r>
    </w:p>
    <w:p w14:paraId="46602AE0" w14:textId="77777777" w:rsidR="008E1586" w:rsidRDefault="00786920">
      <w:pPr>
        <w:tabs>
          <w:tab w:val="left" w:pos="2738"/>
          <w:tab w:val="center" w:pos="4753"/>
          <w:tab w:val="left" w:pos="5723"/>
        </w:tabs>
        <w:spacing w:after="0" w:line="600" w:lineRule="auto"/>
        <w:jc w:val="both"/>
        <w:rPr>
          <w:rFonts w:eastAsia="Times New Roman" w:cs="Times New Roman"/>
          <w:szCs w:val="24"/>
        </w:rPr>
      </w:pPr>
      <w:r>
        <w:rPr>
          <w:rFonts w:eastAsia="Times New Roman" w:cs="Times New Roman"/>
          <w:szCs w:val="24"/>
        </w:rPr>
        <w:t>Τέταρτη ανακρίβεια: Είχατε σαν σημαία το σύνθημα</w:t>
      </w:r>
      <w:r>
        <w:rPr>
          <w:rFonts w:eastAsia="Times New Roman" w:cs="Times New Roman"/>
          <w:szCs w:val="24"/>
        </w:rPr>
        <w:t>:</w:t>
      </w:r>
      <w:r>
        <w:rPr>
          <w:rFonts w:eastAsia="Times New Roman" w:cs="Times New Roman"/>
          <w:szCs w:val="24"/>
        </w:rPr>
        <w:t xml:space="preserve"> «Κανένα σπίτι στα χέρια τραπεζίτη</w:t>
      </w:r>
      <w:r>
        <w:rPr>
          <w:rFonts w:eastAsia="Times New Roman" w:cs="Times New Roman"/>
          <w:szCs w:val="24"/>
        </w:rPr>
        <w:t>.</w:t>
      </w:r>
      <w:r>
        <w:rPr>
          <w:rFonts w:eastAsia="Times New Roman" w:cs="Times New Roman"/>
          <w:szCs w:val="24"/>
        </w:rPr>
        <w:t>». Βλέπουμε ότι οι πλειστηριασμοί θα γίνονται ηλεκτρονι</w:t>
      </w:r>
      <w:r>
        <w:rPr>
          <w:rFonts w:eastAsia="Times New Roman" w:cs="Times New Roman"/>
          <w:szCs w:val="24"/>
        </w:rPr>
        <w:t>κά κάθε Τετάρτη, Πέμπτη και Παρασκευή για δώδεκα ώρες την ημέρα και, μάλιστα, αίρεται η ασφάλεια της πρώτης κατοικίας για κτίσματα αξίας 140.000 ευρώ και κάτω. Τι είναι αυτό; Πώς θα βγούμε να το επικοινωνήσουμε αυτό στον κόσμο; Ποιες θα είναι οι αντιδράσει</w:t>
      </w:r>
      <w:r>
        <w:rPr>
          <w:rFonts w:eastAsia="Times New Roman" w:cs="Times New Roman"/>
          <w:szCs w:val="24"/>
        </w:rPr>
        <w:t xml:space="preserve">ς του; </w:t>
      </w:r>
    </w:p>
    <w:p w14:paraId="46602AE1"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Μιλούσατε για την καλή διαχείριση των μη εξυπηρετούμενων δανείων. </w:t>
      </w:r>
      <w:r>
        <w:rPr>
          <w:rFonts w:eastAsia="Times New Roman" w:cs="Times New Roman"/>
          <w:szCs w:val="24"/>
        </w:rPr>
        <w:t>Τ</w:t>
      </w:r>
      <w:r>
        <w:rPr>
          <w:rFonts w:eastAsia="Times New Roman" w:cs="Times New Roman"/>
          <w:szCs w:val="24"/>
        </w:rPr>
        <w:t xml:space="preserve">ώρα τι κάνουμε; Δίνουμε, δυστυχώς, στα </w:t>
      </w:r>
      <w:r>
        <w:rPr>
          <w:rFonts w:eastAsia="Times New Roman" w:cs="Times New Roman"/>
          <w:szCs w:val="24"/>
          <w:lang w:val="en-US"/>
        </w:rPr>
        <w:t>funds</w:t>
      </w:r>
      <w:r>
        <w:rPr>
          <w:rFonts w:eastAsia="Times New Roman" w:cs="Times New Roman"/>
          <w:szCs w:val="24"/>
        </w:rPr>
        <w:t>, πέρα από τα δάνεια, και τα σπίτια όλων όσ</w:t>
      </w:r>
      <w:r>
        <w:rPr>
          <w:rFonts w:eastAsia="Times New Roman" w:cs="Times New Roman"/>
          <w:szCs w:val="24"/>
        </w:rPr>
        <w:t>οι</w:t>
      </w:r>
      <w:r>
        <w:rPr>
          <w:rFonts w:eastAsia="Times New Roman" w:cs="Times New Roman"/>
          <w:szCs w:val="24"/>
        </w:rPr>
        <w:t xml:space="preserve"> δεν είχαν βάλει υποθήκη. </w:t>
      </w:r>
    </w:p>
    <w:p w14:paraId="46602AE2"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Το πιο προκλητικό -για εμένα- το οποίο βλέπω σε αυτό το νομοσχέδι</w:t>
      </w:r>
      <w:r>
        <w:rPr>
          <w:rFonts w:eastAsia="Times New Roman" w:cs="Times New Roman"/>
          <w:szCs w:val="24"/>
        </w:rPr>
        <w:t>ο, κυρίως όσον αφορά τα αντίμετρα, είναι όταν μιλάτε -στο άρθρο 6- για την επίλυση του δημογραφικού προβλήματος και αναφέρετε το επίδομα του παιδιού. Αυτό που με λυπεί πραγματικά είναι ότι δεν βλέπετε ότι πεντακόσιες χιλιάδες νέοι έχουν φύγει στο εξωτερικό</w:t>
      </w:r>
      <w:r>
        <w:rPr>
          <w:rFonts w:eastAsia="Times New Roman" w:cs="Times New Roman"/>
          <w:szCs w:val="24"/>
        </w:rPr>
        <w:t>. Παιδιά, δηλαδή, που τα είχαμε εδώ, που τα σπουδάζαμε εμείς, τα αφήσαμε να φύγουν. Τόσοι νέοι που βγαίνουν από τα πανεπιστήμια, τι θα κάνουν; Μελετήσαμε για αυτούς; Έχουμε καμμιά ιδέα ή απλώς θα μοιράζουμε επιδόματα; Γιατί δεν τους ενισχύουμε; Γιατί ένα α</w:t>
      </w:r>
      <w:r>
        <w:rPr>
          <w:rFonts w:eastAsia="Times New Roman" w:cs="Times New Roman"/>
          <w:szCs w:val="24"/>
        </w:rPr>
        <w:t xml:space="preserve">ντίμετρο δεν βοηθάει τους νέους επαγγελματίες, τους νέους επιστήμονες; Έτσι θα λύσουμε το δημογραφικό, στέλνοντας τους νέους έξω; </w:t>
      </w:r>
    </w:p>
    <w:p w14:paraId="46602AE3"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Όνειρό μου είναι όλοι όσοι έφυγαν στο εξωτερικό για οικονομικούς λόγους να γυρίσουν πίσω και να μη φύγει κανένας για παρόμοιο</w:t>
      </w:r>
      <w:r>
        <w:rPr>
          <w:rFonts w:eastAsia="Times New Roman" w:cs="Times New Roman"/>
          <w:szCs w:val="24"/>
        </w:rPr>
        <w:t xml:space="preserve">υς λόγους. Αυτό, νομίζω, είναι που ζητάει και όλη η γενιά μου. Αυτό έπρεπε να είχατε ως γνώμονα, όχι το πώς θα δώσουμε κάποια επιδόματα, κάποια συσσίτια και οτιδήποτε άλλο. </w:t>
      </w:r>
    </w:p>
    <w:p w14:paraId="46602AE4"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έλω να προειδοποιήσω και για κάτι, καθώς ακούγεται ότι σχεδιάζετε κάποιες αυξήσει</w:t>
      </w:r>
      <w:r>
        <w:rPr>
          <w:rFonts w:eastAsia="Times New Roman" w:cs="Times New Roman"/>
          <w:szCs w:val="24"/>
        </w:rPr>
        <w:t xml:space="preserve">ς στο νερό... </w:t>
      </w:r>
    </w:p>
    <w:p w14:paraId="46602AE5"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 xml:space="preserve">τυπάει το κουδούνι λήξεως του χρόνου ομιλίας του κυρίου Βουλευτή) </w:t>
      </w:r>
    </w:p>
    <w:p w14:paraId="46602AE6"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Δώστε μου πολύ λίγο χρόνο ακόμα, κύριε Πρόεδρε. </w:t>
      </w:r>
    </w:p>
    <w:p w14:paraId="46602AE7"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…και θα δημιουργήσετε λογαριασμούς της ΕΥΔΑΠ παρόμοιους με αυτούς της ΔΕΗ. Αυτό είναι απαράδεκτο, γιατί πλέ</w:t>
      </w:r>
      <w:r>
        <w:rPr>
          <w:rFonts w:eastAsia="Times New Roman" w:cs="Times New Roman"/>
          <w:szCs w:val="24"/>
        </w:rPr>
        <w:t>ον οι Έλληνες έχουν τρεις εφορίες να πληρώνουν. Η μ</w:t>
      </w:r>
      <w:r>
        <w:rPr>
          <w:rFonts w:eastAsia="Times New Roman" w:cs="Times New Roman"/>
          <w:szCs w:val="24"/>
        </w:rPr>
        <w:t>ί</w:t>
      </w:r>
      <w:r>
        <w:rPr>
          <w:rFonts w:eastAsia="Times New Roman" w:cs="Times New Roman"/>
          <w:szCs w:val="24"/>
        </w:rPr>
        <w:t xml:space="preserve">α είναι η κανονική, η άλλη είναι οι ασφαλιστικές εισφορές και η άλλη έρχεται μαζί με τον λογαριασμό της ΔΕΗ. Ελπίζουμε να μη συμβεί το ίδιο και με τους λογαριασμούς της ΕΥΔΑΠ. </w:t>
      </w:r>
    </w:p>
    <w:p w14:paraId="46602AE8"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ώρα που μιλάμε για τη ΔΕΗ,</w:t>
      </w:r>
      <w:r>
        <w:rPr>
          <w:rFonts w:eastAsia="Times New Roman" w:cs="Times New Roman"/>
          <w:szCs w:val="24"/>
        </w:rPr>
        <w:t xml:space="preserve"> είμαστε ανοι</w:t>
      </w:r>
      <w:r>
        <w:rPr>
          <w:rFonts w:eastAsia="Times New Roman" w:cs="Times New Roman"/>
          <w:szCs w:val="24"/>
        </w:rPr>
        <w:t>κ</w:t>
      </w:r>
      <w:r>
        <w:rPr>
          <w:rFonts w:eastAsia="Times New Roman" w:cs="Times New Roman"/>
          <w:szCs w:val="24"/>
        </w:rPr>
        <w:t xml:space="preserve">τοί και υπέρμαχοι στο να ανοίξουν τα επαγγέλματα, να ανοίξει η αγορά. Ωστόσο, δεν μπορούμε να πουλάμε τον εθνικό μας πλούτο, τα </w:t>
      </w:r>
      <w:proofErr w:type="spellStart"/>
      <w:r>
        <w:rPr>
          <w:rFonts w:eastAsia="Times New Roman" w:cs="Times New Roman"/>
          <w:szCs w:val="24"/>
        </w:rPr>
        <w:t>λιγνιτικά</w:t>
      </w:r>
      <w:proofErr w:type="spellEnd"/>
      <w:r>
        <w:rPr>
          <w:rFonts w:eastAsia="Times New Roman" w:cs="Times New Roman"/>
          <w:szCs w:val="24"/>
        </w:rPr>
        <w:t xml:space="preserve"> μας ορυχεία και μετά να το παίζουμε πατριώτες. </w:t>
      </w:r>
    </w:p>
    <w:p w14:paraId="46602AE9"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Η Ένωση Κεντρώων δεν πρόκειται να ψηφίσει ούτε στο σύνολ</w:t>
      </w:r>
      <w:r>
        <w:rPr>
          <w:rFonts w:eastAsia="Times New Roman" w:cs="Times New Roman"/>
          <w:szCs w:val="24"/>
        </w:rPr>
        <w:t xml:space="preserve">ο ούτε τα άρθρα, εκτός από το άρθρο 71, το οποίο, όπως ανέφερε και ο </w:t>
      </w:r>
      <w:r>
        <w:rPr>
          <w:rFonts w:eastAsia="Times New Roman" w:cs="Times New Roman"/>
          <w:szCs w:val="24"/>
        </w:rPr>
        <w:t>ε</w:t>
      </w:r>
      <w:r>
        <w:rPr>
          <w:rFonts w:eastAsia="Times New Roman" w:cs="Times New Roman"/>
          <w:szCs w:val="24"/>
        </w:rPr>
        <w:t>ισηγητής μας, είναι «σημαία» του κόμματος. Το να μειωθούν οι βουλευτικές αποζημιώσεις είναι ένα από τα εννιά σημεία. Ας αλλάζατε και λίγο το άρθρο 36 και συγκεκριμένα την παράγραφο 5, με</w:t>
      </w:r>
      <w:r>
        <w:rPr>
          <w:rFonts w:eastAsia="Times New Roman" w:cs="Times New Roman"/>
          <w:szCs w:val="24"/>
        </w:rPr>
        <w:t xml:space="preserve"> την οποία μειώνετε το ακατάσχετο -το κάνετε, πιστεύω, για πολιτικούς λόγους-</w:t>
      </w:r>
      <w:r>
        <w:rPr>
          <w:rFonts w:eastAsia="Times New Roman" w:cs="Times New Roman"/>
          <w:szCs w:val="24"/>
        </w:rPr>
        <w:t>,</w:t>
      </w:r>
      <w:r>
        <w:rPr>
          <w:rFonts w:eastAsia="Times New Roman" w:cs="Times New Roman"/>
          <w:szCs w:val="24"/>
        </w:rPr>
        <w:t xml:space="preserve"> γιατί</w:t>
      </w:r>
      <w:r>
        <w:rPr>
          <w:rFonts w:eastAsia="Times New Roman" w:cs="Times New Roman"/>
          <w:szCs w:val="24"/>
        </w:rPr>
        <w:t>,</w:t>
      </w:r>
      <w:r>
        <w:rPr>
          <w:rFonts w:eastAsia="Times New Roman" w:cs="Times New Roman"/>
          <w:szCs w:val="24"/>
        </w:rPr>
        <w:t xml:space="preserve"> αν θέλατε να δώσετε λύση, αυτό το ακατάσχετο δεν θα υπήρχε και θα υπήρχε στη θέση του ένα άλλο άρθρο</w:t>
      </w:r>
      <w:r>
        <w:rPr>
          <w:rFonts w:eastAsia="Times New Roman" w:cs="Times New Roman"/>
          <w:szCs w:val="24"/>
        </w:rPr>
        <w:t>,</w:t>
      </w:r>
      <w:r>
        <w:rPr>
          <w:rFonts w:eastAsia="Times New Roman" w:cs="Times New Roman"/>
          <w:szCs w:val="24"/>
        </w:rPr>
        <w:t xml:space="preserve"> το οποίο θα καταργούσε τις κρατικές επιχορηγήσεις. Δεν είναι σωστό ν</w:t>
      </w:r>
      <w:r>
        <w:rPr>
          <w:rFonts w:eastAsia="Times New Roman" w:cs="Times New Roman"/>
          <w:szCs w:val="24"/>
        </w:rPr>
        <w:t>α κόβουμε μόνο από το ΠΑΣΟΚ και τη Νέα Δημοκρατία, οι οποίοι χρωστούν και πρέπει να πληρώσουν. Να το κόψουμε από όλους, να υπάρχει μια δικαιοσύνη στον προεκλογικό αγώνα! Αυτό ζητάμε!</w:t>
      </w:r>
    </w:p>
    <w:p w14:paraId="46602AEA"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Δεν έχω πάρα πολύ χρόνο. Αυτό που θέλω να σας πω -και νομίζω ότι θα ήθελε</w:t>
      </w:r>
      <w:r>
        <w:rPr>
          <w:rFonts w:eastAsia="Times New Roman" w:cs="Times New Roman"/>
          <w:szCs w:val="24"/>
        </w:rPr>
        <w:t xml:space="preserve"> κάθε απλός πολίτης να σας πει από αυτό το Βήμα- είναι να εφαρμόσετε αυτό που λέγατε το 2015, ότι θα αλλάξετε τη χώρα και δεν θα αναγκάσετε τους πολίτες να </w:t>
      </w:r>
      <w:r>
        <w:rPr>
          <w:rFonts w:eastAsia="Times New Roman" w:cs="Times New Roman"/>
          <w:szCs w:val="24"/>
        </w:rPr>
        <w:lastRenderedPageBreak/>
        <w:t>αλλάξουν χώρα, γιατί δεν πρόκειται να τα καταφέρουμε αλλιώς. Δείτε το λίγο με τη συνείδησή σας, με τ</w:t>
      </w:r>
      <w:r>
        <w:rPr>
          <w:rFonts w:eastAsia="Times New Roman" w:cs="Times New Roman"/>
          <w:szCs w:val="24"/>
        </w:rPr>
        <w:t>ον εαυτό σας, με τους ψηφοφόρους σας και αλλάξτε τον τρόπο που νομοθετείτε! Αλλάξτε την πολιτική σας, γιατί πάμε απευθείας στον γκρεμό!</w:t>
      </w:r>
    </w:p>
    <w:p w14:paraId="46602AEB"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6602AEC" w14:textId="77777777" w:rsidR="008E1586" w:rsidRDefault="00786920">
      <w:pPr>
        <w:tabs>
          <w:tab w:val="left" w:pos="2738"/>
          <w:tab w:val="center" w:pos="4753"/>
          <w:tab w:val="left" w:pos="572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46602AED"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Και εγώ ευχαριστώ. </w:t>
      </w:r>
    </w:p>
    <w:p w14:paraId="46602AEE"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Τον λόγο έχει ο Υπουργός Αγροτικής Ανάπτυξης και Τροφίμων κ. Ευάγγελος Αποστόλου. </w:t>
      </w:r>
    </w:p>
    <w:p w14:paraId="46602AEF"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Κύριε Αποστόλου, έχετε τον λόγο για δέκα λεπτά. </w:t>
      </w:r>
    </w:p>
    <w:p w14:paraId="46602AF0"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Αγαπητοί συνάδελφοι, φέρνουμε μια συμφωνία εξόδου της χώρας μας από την κρίση, μια συμφωνία που ήρθε μετά από δυόμισι χρόνια δουλειάς μέσα σε ασφυκτικές οικονομικές και δημοσιονομικές συνθήκες και αφού βάλαμε σειρά και τάξη σε πολλά πράγματα, χωρίς άσκοπες</w:t>
      </w:r>
      <w:r>
        <w:rPr>
          <w:rFonts w:eastAsia="Times New Roman" w:cs="Times New Roman"/>
          <w:szCs w:val="24"/>
        </w:rPr>
        <w:t xml:space="preserve"> κορ</w:t>
      </w:r>
      <w:r>
        <w:rPr>
          <w:rFonts w:eastAsia="Times New Roman" w:cs="Times New Roman"/>
          <w:szCs w:val="24"/>
        </w:rPr>
        <w:t>ό</w:t>
      </w:r>
      <w:r>
        <w:rPr>
          <w:rFonts w:eastAsia="Times New Roman" w:cs="Times New Roman"/>
          <w:szCs w:val="24"/>
        </w:rPr>
        <w:t xml:space="preserve">νες και ρητορικές δημαγωγίες. </w:t>
      </w:r>
    </w:p>
    <w:p w14:paraId="46602AF1" w14:textId="77777777" w:rsidR="008E1586" w:rsidRDefault="00786920">
      <w:pPr>
        <w:spacing w:after="0" w:line="600" w:lineRule="auto"/>
        <w:ind w:firstLine="720"/>
        <w:jc w:val="both"/>
        <w:rPr>
          <w:rFonts w:eastAsia="Times New Roman"/>
          <w:szCs w:val="24"/>
        </w:rPr>
      </w:pPr>
      <w:r>
        <w:rPr>
          <w:rFonts w:eastAsia="Times New Roman"/>
          <w:szCs w:val="24"/>
        </w:rPr>
        <w:t xml:space="preserve">Επουλώσαμε στον αγροτικό χώρο, στον οποίο θα σταθώ στην ομιλία μου, όσες τουλάχιστον μπορούσαμε από τις πληγές που τον ταλάνιζαν επί δεκαετίες, με ευθύνη των πολιτικών της Νέας Δημοκρατίας και του ΠΑΣΟΚ. </w:t>
      </w:r>
    </w:p>
    <w:p w14:paraId="46602AF2" w14:textId="77777777" w:rsidR="008E1586" w:rsidRDefault="00786920">
      <w:pPr>
        <w:spacing w:after="0" w:line="600" w:lineRule="auto"/>
        <w:ind w:firstLine="720"/>
        <w:jc w:val="both"/>
        <w:rPr>
          <w:rFonts w:eastAsia="Times New Roman"/>
          <w:szCs w:val="24"/>
        </w:rPr>
      </w:pPr>
      <w:r>
        <w:rPr>
          <w:rFonts w:eastAsia="Times New Roman"/>
          <w:szCs w:val="24"/>
        </w:rPr>
        <w:t>Αγαπητοί συνάδε</w:t>
      </w:r>
      <w:r>
        <w:rPr>
          <w:rFonts w:eastAsia="Times New Roman"/>
          <w:szCs w:val="24"/>
        </w:rPr>
        <w:t xml:space="preserve">λφοι, καθιερώσαμε ψηλά στην πολιτική ατζέντα την αγροτική οικονομία. Πήραμε μέτρα για την ενίσχυση και στήριξη των αγροτών. Αυξήθηκε τόσο το εισόδημά τους, όσο και οι εξαγωγές, όπως αποδεικνύουν τα στοιχεία της ΕΛΣΤΑΤ </w:t>
      </w:r>
      <w:r>
        <w:rPr>
          <w:rFonts w:eastAsia="Times New Roman"/>
          <w:szCs w:val="24"/>
        </w:rPr>
        <w:lastRenderedPageBreak/>
        <w:t xml:space="preserve">και της </w:t>
      </w:r>
      <w:r>
        <w:rPr>
          <w:rFonts w:eastAsia="Times New Roman"/>
          <w:szCs w:val="24"/>
          <w:lang w:val="en-US"/>
        </w:rPr>
        <w:t>EUROSTAT</w:t>
      </w:r>
      <w:r>
        <w:rPr>
          <w:rFonts w:eastAsia="Times New Roman"/>
          <w:szCs w:val="24"/>
        </w:rPr>
        <w:t>. Βάλαμε μπροστά δράσε</w:t>
      </w:r>
      <w:r>
        <w:rPr>
          <w:rFonts w:eastAsia="Times New Roman"/>
          <w:szCs w:val="24"/>
        </w:rPr>
        <w:t>ις για να ενθαρρύνουμε, να διευκολύνουμε και να ενισχύσουμε τους παραγωγούς της ελληνικής υπαίθρου. Βάλαμε τάξη στις ενισχύσεις και στις πληρωμές που δίνονται πλέον τώρα στην ώρα τους και χωρίς πρόστιμα και καταλογισμούς. Εξασφαλίσαμε ρευστότητα με την «</w:t>
      </w:r>
      <w:r>
        <w:rPr>
          <w:rFonts w:eastAsia="Times New Roman"/>
          <w:szCs w:val="24"/>
        </w:rPr>
        <w:t>Κ</w:t>
      </w:r>
      <w:r>
        <w:rPr>
          <w:rFonts w:eastAsia="Times New Roman"/>
          <w:szCs w:val="24"/>
        </w:rPr>
        <w:t>ά</w:t>
      </w:r>
      <w:r>
        <w:rPr>
          <w:rFonts w:eastAsia="Times New Roman"/>
          <w:szCs w:val="24"/>
        </w:rPr>
        <w:t xml:space="preserve">ρτα του </w:t>
      </w:r>
      <w:r>
        <w:rPr>
          <w:rFonts w:eastAsia="Times New Roman"/>
          <w:szCs w:val="24"/>
        </w:rPr>
        <w:t>Α</w:t>
      </w:r>
      <w:r>
        <w:rPr>
          <w:rFonts w:eastAsia="Times New Roman"/>
          <w:szCs w:val="24"/>
        </w:rPr>
        <w:t xml:space="preserve">γρότη». Καθιερώσαμε το </w:t>
      </w:r>
      <w:proofErr w:type="spellStart"/>
      <w:r>
        <w:rPr>
          <w:rFonts w:eastAsia="Times New Roman"/>
          <w:szCs w:val="24"/>
        </w:rPr>
        <w:t>εργόσημο</w:t>
      </w:r>
      <w:proofErr w:type="spellEnd"/>
      <w:r>
        <w:rPr>
          <w:rFonts w:eastAsia="Times New Roman"/>
          <w:szCs w:val="24"/>
        </w:rPr>
        <w:t xml:space="preserve"> στην αγροτική απασχόληση. </w:t>
      </w:r>
    </w:p>
    <w:p w14:paraId="46602AF3" w14:textId="77777777" w:rsidR="008E1586" w:rsidRDefault="00786920">
      <w:pPr>
        <w:spacing w:after="0" w:line="600" w:lineRule="auto"/>
        <w:ind w:firstLine="720"/>
        <w:jc w:val="both"/>
        <w:rPr>
          <w:rFonts w:eastAsia="Times New Roman"/>
          <w:szCs w:val="24"/>
        </w:rPr>
      </w:pPr>
      <w:r>
        <w:rPr>
          <w:rFonts w:eastAsia="Times New Roman"/>
          <w:szCs w:val="24"/>
        </w:rPr>
        <w:t>Επίσης, λύσαμε το ασφαλιστικό και διασφαλίσαμε τις αγροτικές συντάξεις. Ανακουφίσαμε φορολογικά το 95% των αγροτών, που φέτος θα απολαύσει και επιστροφές φόρων. Αναδιοργανώσαμε σε υγιή βάσ</w:t>
      </w:r>
      <w:r>
        <w:rPr>
          <w:rFonts w:eastAsia="Times New Roman"/>
          <w:szCs w:val="24"/>
        </w:rPr>
        <w:t>η τον συνεργατισμό με νέους συνεταιρισμούς και ομάδες παραγωγών. Βάλαμε μπροστά το νέο Πρόγραμμα Αγροτικής Ανάπτυξης, προκηρύσσοντας, έως τώρα, μέτρα ύψους 1,68 δισεκατομμυρί</w:t>
      </w:r>
      <w:r>
        <w:rPr>
          <w:rFonts w:eastAsia="Times New Roman"/>
          <w:szCs w:val="24"/>
        </w:rPr>
        <w:t>ου</w:t>
      </w:r>
      <w:r>
        <w:rPr>
          <w:rFonts w:eastAsia="Times New Roman"/>
          <w:szCs w:val="24"/>
        </w:rPr>
        <w:t xml:space="preserve"> ευρώ, που</w:t>
      </w:r>
      <w:r>
        <w:rPr>
          <w:rFonts w:eastAsia="Times New Roman"/>
          <w:szCs w:val="24"/>
        </w:rPr>
        <w:t>,</w:t>
      </w:r>
      <w:r>
        <w:rPr>
          <w:rFonts w:eastAsia="Times New Roman"/>
          <w:szCs w:val="24"/>
        </w:rPr>
        <w:t xml:space="preserve"> μέχρι το τέλος του 2017</w:t>
      </w:r>
      <w:r>
        <w:rPr>
          <w:rFonts w:eastAsia="Times New Roman"/>
          <w:szCs w:val="24"/>
        </w:rPr>
        <w:t>,</w:t>
      </w:r>
      <w:r>
        <w:rPr>
          <w:rFonts w:eastAsia="Times New Roman"/>
          <w:szCs w:val="24"/>
        </w:rPr>
        <w:t xml:space="preserve"> θα φτάσουν τα 3 δισεκατομμύρια ευρώ, ενώ πα</w:t>
      </w:r>
      <w:r>
        <w:rPr>
          <w:rFonts w:eastAsia="Times New Roman"/>
          <w:szCs w:val="24"/>
        </w:rPr>
        <w:t>ράλληλα, κάνοντας πράξη την αποκέντρωση με αυτοδιοίκηση, εκχωρήσαμε στην περιφερειακή αυτοδιοίκηση το 37,5% των πόρων.</w:t>
      </w:r>
    </w:p>
    <w:p w14:paraId="46602AF4" w14:textId="77777777" w:rsidR="008E1586" w:rsidRDefault="00786920">
      <w:pPr>
        <w:spacing w:after="0" w:line="600" w:lineRule="auto"/>
        <w:ind w:firstLine="720"/>
        <w:jc w:val="both"/>
        <w:rPr>
          <w:rFonts w:eastAsia="Times New Roman"/>
          <w:szCs w:val="24"/>
        </w:rPr>
      </w:pPr>
      <w:r>
        <w:rPr>
          <w:rFonts w:eastAsia="Times New Roman"/>
          <w:szCs w:val="24"/>
        </w:rPr>
        <w:t>Δεν μου επιτρέπει ο χρόνος να ασχοληθώ με όλες τις παρεμβάσεις. Θα σταθώ, όμως, σε μερικές κυβερνητικές προτεραιότητες στον αγροτικό χώρο</w:t>
      </w:r>
      <w:r>
        <w:rPr>
          <w:rFonts w:eastAsia="Times New Roman"/>
          <w:szCs w:val="24"/>
        </w:rPr>
        <w:t xml:space="preserve">, που προωθούμε μέσα από το </w:t>
      </w:r>
      <w:r>
        <w:rPr>
          <w:rFonts w:eastAsia="Times New Roman"/>
          <w:szCs w:val="24"/>
        </w:rPr>
        <w:t>Μ</w:t>
      </w:r>
      <w:r>
        <w:rPr>
          <w:rFonts w:eastAsia="Times New Roman"/>
          <w:szCs w:val="24"/>
        </w:rPr>
        <w:t xml:space="preserve">εσοπρόθεσμο </w:t>
      </w:r>
      <w:r>
        <w:rPr>
          <w:rFonts w:eastAsia="Times New Roman"/>
          <w:szCs w:val="24"/>
        </w:rPr>
        <w:t>Π</w:t>
      </w:r>
      <w:r>
        <w:rPr>
          <w:rFonts w:eastAsia="Times New Roman"/>
          <w:szCs w:val="24"/>
        </w:rPr>
        <w:t xml:space="preserve">λαίσιο </w:t>
      </w:r>
      <w:r>
        <w:rPr>
          <w:rFonts w:eastAsia="Times New Roman"/>
          <w:szCs w:val="24"/>
        </w:rPr>
        <w:t>Δ</w:t>
      </w:r>
      <w:r>
        <w:rPr>
          <w:rFonts w:eastAsia="Times New Roman"/>
          <w:szCs w:val="24"/>
        </w:rPr>
        <w:t xml:space="preserve">ημοσιονομικής </w:t>
      </w:r>
      <w:r>
        <w:rPr>
          <w:rFonts w:eastAsia="Times New Roman"/>
          <w:szCs w:val="24"/>
        </w:rPr>
        <w:t>Σ</w:t>
      </w:r>
      <w:r>
        <w:rPr>
          <w:rFonts w:eastAsia="Times New Roman"/>
          <w:szCs w:val="24"/>
        </w:rPr>
        <w:t>τρατηγικής που έχουμε καταθέσει και το οποίο σας καλούμε να ψηφίσετε, όπου προβλέπουμε ουσιαστικές πολιτικές και δράσεις, όπως</w:t>
      </w:r>
      <w:r>
        <w:rPr>
          <w:rFonts w:eastAsia="Times New Roman"/>
          <w:szCs w:val="24"/>
        </w:rPr>
        <w:t xml:space="preserve"> είναι</w:t>
      </w:r>
      <w:r>
        <w:rPr>
          <w:rFonts w:eastAsia="Times New Roman"/>
          <w:szCs w:val="24"/>
        </w:rPr>
        <w:t xml:space="preserve">, για παράδειγμα, ο </w:t>
      </w:r>
      <w:proofErr w:type="spellStart"/>
      <w:r>
        <w:rPr>
          <w:rFonts w:eastAsia="Times New Roman"/>
          <w:szCs w:val="24"/>
        </w:rPr>
        <w:t>εξορθολογισμός</w:t>
      </w:r>
      <w:proofErr w:type="spellEnd"/>
      <w:r>
        <w:rPr>
          <w:rFonts w:eastAsia="Times New Roman"/>
          <w:szCs w:val="24"/>
        </w:rPr>
        <w:t xml:space="preserve"> των πληρωμών των αγροτικ</w:t>
      </w:r>
      <w:r>
        <w:rPr>
          <w:rFonts w:eastAsia="Times New Roman"/>
          <w:szCs w:val="24"/>
        </w:rPr>
        <w:t>ών προϊόντων.</w:t>
      </w:r>
    </w:p>
    <w:p w14:paraId="46602AF5" w14:textId="77777777" w:rsidR="008E1586" w:rsidRDefault="00786920">
      <w:pPr>
        <w:spacing w:after="0" w:line="600" w:lineRule="auto"/>
        <w:ind w:firstLine="720"/>
        <w:jc w:val="both"/>
        <w:rPr>
          <w:rFonts w:eastAsia="Times New Roman"/>
          <w:szCs w:val="24"/>
        </w:rPr>
      </w:pPr>
      <w:r>
        <w:rPr>
          <w:rFonts w:eastAsia="Times New Roman"/>
          <w:szCs w:val="24"/>
        </w:rPr>
        <w:t xml:space="preserve">Αγαπητοί συνάδελφοι της Νέας Δημοκρατίας και του ΠΑΣΟΚ, οι δικές σας πολιτικές στο συγκεκριμένο ζήτημα ήταν αυτές που οδήγησαν στο σημείο προϊόντα </w:t>
      </w:r>
      <w:r>
        <w:rPr>
          <w:rFonts w:eastAsia="Times New Roman"/>
          <w:szCs w:val="24"/>
        </w:rPr>
        <w:lastRenderedPageBreak/>
        <w:t>που έχουν ημερομηνία λήξης ολίγων ημερών να πληρώνονται στους παραγωγούς με επιταγές οκτώ και δ</w:t>
      </w:r>
      <w:r>
        <w:rPr>
          <w:rFonts w:eastAsia="Times New Roman"/>
          <w:szCs w:val="24"/>
        </w:rPr>
        <w:t>έκα μηνών, ακόμα και με ανοι</w:t>
      </w:r>
      <w:r>
        <w:rPr>
          <w:rFonts w:eastAsia="Times New Roman"/>
          <w:szCs w:val="24"/>
        </w:rPr>
        <w:t>κ</w:t>
      </w:r>
      <w:r>
        <w:rPr>
          <w:rFonts w:eastAsia="Times New Roman"/>
          <w:szCs w:val="24"/>
        </w:rPr>
        <w:t>τές ημερομηνίες. Κάνατε τον αγρότη και τον αγροτικό χώρο εν γένει τον κυριότερο πιστωτή του εμπορίου, τη στιγμή που ο ίδιος, όπως ξέρατε, αντιμετώπιζε τεράστια προβλήματα ρευστότητας.</w:t>
      </w:r>
    </w:p>
    <w:p w14:paraId="46602AF6" w14:textId="77777777" w:rsidR="008E1586" w:rsidRDefault="00786920">
      <w:pPr>
        <w:spacing w:after="0" w:line="600" w:lineRule="auto"/>
        <w:ind w:firstLine="720"/>
        <w:jc w:val="both"/>
        <w:rPr>
          <w:rFonts w:eastAsia="Times New Roman"/>
          <w:szCs w:val="24"/>
        </w:rPr>
      </w:pPr>
      <w:r>
        <w:rPr>
          <w:rFonts w:eastAsia="Times New Roman"/>
          <w:szCs w:val="24"/>
        </w:rPr>
        <w:t xml:space="preserve">Ξέρετε πού στηρίζεται αυτή η στρέβλωση; Σε </w:t>
      </w:r>
      <w:r>
        <w:rPr>
          <w:rFonts w:eastAsia="Times New Roman"/>
          <w:szCs w:val="24"/>
        </w:rPr>
        <w:t>ένα παραθυράκι της νομοθεσίας -εκτός εάν οι συμβαλλόμενοι αποφασίσουν, συμφωνήσουν διαφορετικά- που εσείς θεσπίσατε, με στόχο να εξουδετερώνετε στην πράξη τη σχετική οδηγία της Ευρωπαϊκής Ένωσης, αφού ασφαλώς γνωρίζατε ότι ο αδύναμος κρίκος μιας τέτοιας συ</w:t>
      </w:r>
      <w:r>
        <w:rPr>
          <w:rFonts w:eastAsia="Times New Roman"/>
          <w:szCs w:val="24"/>
        </w:rPr>
        <w:t>μφωνίας, ο αγρότης, δεν θα μπορούσε να κάνει διαφορετικά.</w:t>
      </w:r>
    </w:p>
    <w:p w14:paraId="46602AF7" w14:textId="77777777" w:rsidR="008E1586" w:rsidRDefault="00786920">
      <w:pPr>
        <w:spacing w:after="0" w:line="600" w:lineRule="auto"/>
        <w:ind w:firstLine="720"/>
        <w:jc w:val="both"/>
        <w:rPr>
          <w:rFonts w:eastAsia="Times New Roman"/>
          <w:szCs w:val="24"/>
        </w:rPr>
      </w:pPr>
      <w:r>
        <w:rPr>
          <w:rFonts w:eastAsia="Times New Roman"/>
          <w:szCs w:val="24"/>
        </w:rPr>
        <w:t>Δεν θα επιτρέπεται από εδώ και πέρα πλέον η πληρωμή των νωπών και ευπαθών αγροτικών προϊόντων σε χρόνους πέραν των εξήντα ημερών, ανάλογα με το προϊόν και σύμφωνα με όσα ισχύουν και εφαρμόζονται στι</w:t>
      </w:r>
      <w:r>
        <w:rPr>
          <w:rFonts w:eastAsia="Times New Roman"/>
          <w:szCs w:val="24"/>
        </w:rPr>
        <w:t xml:space="preserve">ς άλλες χώρες της Ευρωπαϊκής Ένωσης. </w:t>
      </w:r>
    </w:p>
    <w:p w14:paraId="46602AF8" w14:textId="77777777" w:rsidR="008E1586" w:rsidRDefault="00786920">
      <w:pPr>
        <w:spacing w:after="0" w:line="600" w:lineRule="auto"/>
        <w:ind w:firstLine="720"/>
        <w:jc w:val="both"/>
        <w:rPr>
          <w:rFonts w:eastAsia="Times New Roman"/>
          <w:szCs w:val="24"/>
        </w:rPr>
      </w:pPr>
      <w:r>
        <w:rPr>
          <w:rFonts w:eastAsia="Times New Roman"/>
          <w:szCs w:val="24"/>
        </w:rPr>
        <w:t xml:space="preserve">Παρεμβάσεις προβλέπεται να γίνουν -και θα γίνουν- για τη στήριξη των αγροτικών μας προϊόντων που πιέζονται από τις </w:t>
      </w:r>
      <w:proofErr w:type="spellStart"/>
      <w:r>
        <w:rPr>
          <w:rFonts w:eastAsia="Times New Roman"/>
          <w:szCs w:val="24"/>
        </w:rPr>
        <w:t>ελληνοποιήσεις</w:t>
      </w:r>
      <w:proofErr w:type="spellEnd"/>
      <w:r>
        <w:rPr>
          <w:rFonts w:eastAsia="Times New Roman"/>
          <w:szCs w:val="24"/>
        </w:rPr>
        <w:t>. Με άλλη νομοθετική μας πρωτοβουλία - σταθμό στον χώρο της κτηνοτροφίας καθιερώνεται η υ</w:t>
      </w:r>
      <w:r>
        <w:rPr>
          <w:rFonts w:eastAsia="Times New Roman"/>
          <w:szCs w:val="24"/>
        </w:rPr>
        <w:t>ποχρεωτική αναγραφή της χώρας προέλευσης του γάλακτος</w:t>
      </w:r>
      <w:r>
        <w:rPr>
          <w:rFonts w:eastAsia="Times New Roman"/>
          <w:szCs w:val="24"/>
        </w:rPr>
        <w:t>,</w:t>
      </w:r>
      <w:r>
        <w:rPr>
          <w:rFonts w:eastAsia="Times New Roman"/>
          <w:szCs w:val="24"/>
        </w:rPr>
        <w:t xml:space="preserve"> τόσο στις συσκευασίες γάλακτος όσο και στα γαλακτοκομικά προϊόντα. Ο Έλληνας καταναλωτής θα γνωρίζει πλέον τι αγοράζει και είναι σίγουρο ότι θα προτιμάει το ελληνικό, γιατί γνωρίζει ότι είναι και ποιοτ</w:t>
      </w:r>
      <w:r>
        <w:rPr>
          <w:rFonts w:eastAsia="Times New Roman"/>
          <w:szCs w:val="24"/>
        </w:rPr>
        <w:t xml:space="preserve">ικό. </w:t>
      </w:r>
    </w:p>
    <w:p w14:paraId="46602AF9" w14:textId="77777777" w:rsidR="008E1586" w:rsidRDefault="00786920">
      <w:pPr>
        <w:spacing w:after="0" w:line="600" w:lineRule="auto"/>
        <w:ind w:firstLine="720"/>
        <w:jc w:val="both"/>
        <w:rPr>
          <w:rFonts w:eastAsia="Times New Roman"/>
          <w:szCs w:val="24"/>
        </w:rPr>
      </w:pPr>
      <w:r>
        <w:rPr>
          <w:rFonts w:eastAsia="Times New Roman"/>
          <w:szCs w:val="24"/>
        </w:rPr>
        <w:lastRenderedPageBreak/>
        <w:t>Ανάλογη ρύθμιση επεξεργαζόμαστε και για τα προϊόντα κρέατος, για τα οποία η επισήμανση προέλευσης, παρ’ ότι υπάρχει αντίστοιχη υποχρέωση, δυστυχώς δεν φτάνει σήμερα μέχρι τον καταναλωτή. Με τη ρύθμιση που θεσπίζουμε θα φτάνει μέχρι την ταμειακή μηχαν</w:t>
      </w:r>
      <w:r>
        <w:rPr>
          <w:rFonts w:eastAsia="Times New Roman"/>
          <w:szCs w:val="24"/>
        </w:rPr>
        <w:t xml:space="preserve">ή. </w:t>
      </w:r>
    </w:p>
    <w:p w14:paraId="46602AFA" w14:textId="77777777" w:rsidR="008E1586" w:rsidRDefault="00786920">
      <w:pPr>
        <w:spacing w:after="0" w:line="600" w:lineRule="auto"/>
        <w:ind w:firstLine="720"/>
        <w:jc w:val="both"/>
        <w:rPr>
          <w:rFonts w:eastAsia="Times New Roman"/>
          <w:szCs w:val="24"/>
        </w:rPr>
      </w:pPr>
      <w:r>
        <w:rPr>
          <w:rFonts w:eastAsia="Times New Roman"/>
          <w:szCs w:val="24"/>
        </w:rPr>
        <w:t>Υπάρχουν, όμως, και άλλα προβλήματα που χρειάζονται άμεση παρέμβαση, όπως αυτό της υπερχρέωσης.</w:t>
      </w:r>
    </w:p>
    <w:p w14:paraId="46602AFB" w14:textId="77777777" w:rsidR="008E1586" w:rsidRDefault="00786920">
      <w:pPr>
        <w:spacing w:after="0" w:line="600" w:lineRule="auto"/>
        <w:ind w:firstLine="720"/>
        <w:jc w:val="both"/>
        <w:rPr>
          <w:rFonts w:eastAsia="Times New Roman" w:cs="Times New Roman"/>
          <w:szCs w:val="24"/>
        </w:rPr>
      </w:pPr>
      <w:r>
        <w:rPr>
          <w:rFonts w:eastAsia="Times New Roman"/>
          <w:szCs w:val="24"/>
        </w:rPr>
        <w:t>Εσείς, συνάδελφοι του ΠΑΣΟΚ και της Νέας Δημοκρατίας, φέρατε τον αγροτικό χώρο στην κατάσταση οι συνολικές του οφειλές -αγροτών και αγροτικών συνεταιρισμών-</w:t>
      </w:r>
      <w:r>
        <w:rPr>
          <w:rFonts w:eastAsia="Times New Roman"/>
          <w:szCs w:val="24"/>
        </w:rPr>
        <w:t xml:space="preserve"> να ανέρχονται σήμερα στα 7 δισεκατομμύρια ευρώ και ειδικά στην υπό εκκαθάριση πρώην Αγροτική Τράπεζα να ανέρχονται στα 3,5 δισεκατομμύρια ευρώ και να είναι στο σύνολό τους σχεδόν υπερήμερα.</w:t>
      </w:r>
    </w:p>
    <w:p w14:paraId="46602AFC"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Οι οφειλές προς τον εκκαθαριστή -και το ξέρετε κι εσείς- δεν υπάρ</w:t>
      </w:r>
      <w:r>
        <w:rPr>
          <w:rFonts w:eastAsia="Times New Roman" w:cs="Times New Roman"/>
          <w:szCs w:val="24"/>
        </w:rPr>
        <w:t>χει καμ</w:t>
      </w:r>
      <w:r>
        <w:rPr>
          <w:rFonts w:eastAsia="Times New Roman" w:cs="Times New Roman"/>
          <w:szCs w:val="24"/>
        </w:rPr>
        <w:t>μ</w:t>
      </w:r>
      <w:r>
        <w:rPr>
          <w:rFonts w:eastAsia="Times New Roman" w:cs="Times New Roman"/>
          <w:szCs w:val="24"/>
        </w:rPr>
        <w:t>ία πιθανότητα, ούτε κατ’ ελάχιστο</w:t>
      </w:r>
      <w:r>
        <w:rPr>
          <w:rFonts w:eastAsia="Times New Roman" w:cs="Times New Roman"/>
          <w:szCs w:val="24"/>
        </w:rPr>
        <w:t>ν</w:t>
      </w:r>
      <w:r>
        <w:rPr>
          <w:rFonts w:eastAsia="Times New Roman" w:cs="Times New Roman"/>
          <w:szCs w:val="24"/>
        </w:rPr>
        <w:t>, να πληρωθούν κατά ένα μέρος και ούτε</w:t>
      </w:r>
      <w:r>
        <w:rPr>
          <w:rFonts w:eastAsia="Times New Roman" w:cs="Times New Roman"/>
          <w:szCs w:val="24"/>
        </w:rPr>
        <w:t>,</w:t>
      </w:r>
      <w:r>
        <w:rPr>
          <w:rFonts w:eastAsia="Times New Roman" w:cs="Times New Roman"/>
          <w:szCs w:val="24"/>
        </w:rPr>
        <w:t xml:space="preserve"> βεβαίως, πρόκειται να καλυφθούν από το </w:t>
      </w:r>
      <w:proofErr w:type="spellStart"/>
      <w:r>
        <w:rPr>
          <w:rFonts w:eastAsia="Times New Roman" w:cs="Times New Roman"/>
          <w:szCs w:val="24"/>
        </w:rPr>
        <w:t>πλειστηρίασμα</w:t>
      </w:r>
      <w:proofErr w:type="spellEnd"/>
      <w:r>
        <w:rPr>
          <w:rFonts w:eastAsia="Times New Roman" w:cs="Times New Roman"/>
          <w:szCs w:val="24"/>
        </w:rPr>
        <w:t xml:space="preserve"> που μπορεί να προκύψει μέσα από τις αναγκαστικού χαρακτήρα διαδικασίες στις υποθηκευμένες εγκαταστάσεις, εξοπλισμούς και ακίνητα που συνδέονται με τα χρέη. Εκεί φθάσατε την κατάσταση.</w:t>
      </w:r>
    </w:p>
    <w:p w14:paraId="46602AF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Εμείς δεν θα αφήσο</w:t>
      </w:r>
      <w:r>
        <w:rPr>
          <w:rFonts w:eastAsia="Times New Roman" w:cs="Times New Roman"/>
          <w:szCs w:val="24"/>
        </w:rPr>
        <w:t>υμε να απαξιωθεί ούτε να ξεπουληθεί όλη αυτή η αγροτική περιουσία. Γι</w:t>
      </w:r>
      <w:r>
        <w:rPr>
          <w:rFonts w:eastAsia="Times New Roman" w:cs="Times New Roman"/>
          <w:szCs w:val="24"/>
        </w:rPr>
        <w:t>α</w:t>
      </w:r>
      <w:r>
        <w:rPr>
          <w:rFonts w:eastAsia="Times New Roman" w:cs="Times New Roman"/>
          <w:szCs w:val="24"/>
        </w:rPr>
        <w:t xml:space="preserve"> αυτό ετοιμάζουμε και επεξεργαζόμαστε αυτή την περίοδο συγκεκριμένη πρόταση - λύση, με την οποία η υποθηκευμένη αγροτική περιουσία -γη, εγκαταστάσεις, εξοπλισμός και ακίνητα- θα καταγραφ</w:t>
      </w:r>
      <w:r>
        <w:rPr>
          <w:rFonts w:eastAsia="Times New Roman" w:cs="Times New Roman"/>
          <w:szCs w:val="24"/>
        </w:rPr>
        <w:t xml:space="preserve">εί, θα εκτιμηθεί η αξία της και η μεν αγροτική περιουσία θα μεταφερθεί στον ΟΔΙΑΓΕ -έναν Οργανισμό Διαχείρισης που </w:t>
      </w:r>
      <w:r>
        <w:rPr>
          <w:rFonts w:eastAsia="Times New Roman" w:cs="Times New Roman"/>
          <w:szCs w:val="24"/>
        </w:rPr>
        <w:lastRenderedPageBreak/>
        <w:t xml:space="preserve">έχει συστήσει το Υπουργείο Αγροτικής Ανάπτυξης για την αξιοποίηση της αγροτικής γης και των ακινήτων του </w:t>
      </w:r>
      <w:r>
        <w:rPr>
          <w:rFonts w:eastAsia="Times New Roman" w:cs="Times New Roman"/>
          <w:szCs w:val="24"/>
        </w:rPr>
        <w:t>δ</w:t>
      </w:r>
      <w:r>
        <w:rPr>
          <w:rFonts w:eastAsia="Times New Roman" w:cs="Times New Roman"/>
          <w:szCs w:val="24"/>
        </w:rPr>
        <w:t>ημοσίου- και η αστική, βεβαίως, περ</w:t>
      </w:r>
      <w:r>
        <w:rPr>
          <w:rFonts w:eastAsia="Times New Roman" w:cs="Times New Roman"/>
          <w:szCs w:val="24"/>
        </w:rPr>
        <w:t>ιουσία θα παραμείνει στη διάθεση της υπό εκκαθάριση Αγροτικής Τράπεζας.</w:t>
      </w:r>
    </w:p>
    <w:p w14:paraId="46602AF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Έτσι, λοιπόν, και η αστική περιουσία μπορεί να καλύψει ένα μέρος των οφειλών, αλλά και η αγροτική περιουσία να συμβάλει, μέσω του ΟΔΙΑΓΕ, στην υπηρέτηση του σκοπού της, που δεν είναι ά</w:t>
      </w:r>
      <w:r>
        <w:rPr>
          <w:rFonts w:eastAsia="Times New Roman" w:cs="Times New Roman"/>
          <w:szCs w:val="24"/>
        </w:rPr>
        <w:t>λλος από την υπηρέτηση της αγροτικής δραστηριότητας. Κάναμε και κάνουμε ό,τι ήταν πολιτικά και ανθρωπίνως δυνατόν, μέσα στις αντίξοες συνθήκες, η ελληνική ύπαιθρος να ανασάνει, να πάρει μπροστά.</w:t>
      </w:r>
    </w:p>
    <w:p w14:paraId="46602AFF"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Αγαπητοί συνάδελφοι της </w:t>
      </w:r>
      <w:r>
        <w:rPr>
          <w:rFonts w:eastAsia="Times New Roman"/>
          <w:bCs/>
        </w:rPr>
        <w:t>Νέας Δημοκρατίας</w:t>
      </w:r>
      <w:r>
        <w:rPr>
          <w:rFonts w:eastAsia="Times New Roman" w:cs="Times New Roman"/>
          <w:szCs w:val="24"/>
        </w:rPr>
        <w:t xml:space="preserve"> και του ΠΑΣΟΚ, πριν </w:t>
      </w:r>
      <w:r>
        <w:rPr>
          <w:rFonts w:eastAsia="Times New Roman" w:cs="Times New Roman"/>
          <w:szCs w:val="24"/>
        </w:rPr>
        <w:t>από δύο χρόνια ψηφίσαμε μαζί την αύξηση του ΦΠΑ στα αγροτικά εφόδια στο 24%</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σείς γιατί είχατε ολόκληρη την ευθύνη για την κατρακύλα που οδηγήσατε τη χώρα, ενώ εμείς για να βάλουμε σε μια άλλη διεκδικητική διαπραγματευτική λογική τη χώρα και να αρχίσουμε </w:t>
      </w:r>
      <w:r>
        <w:rPr>
          <w:rFonts w:eastAsia="Times New Roman" w:cs="Times New Roman"/>
          <w:szCs w:val="24"/>
        </w:rPr>
        <w:t>να αποσείουμε σιγά</w:t>
      </w:r>
      <w:r>
        <w:rPr>
          <w:rFonts w:eastAsia="Times New Roman" w:cs="Times New Roman"/>
          <w:szCs w:val="24"/>
        </w:rPr>
        <w:t xml:space="preserve"> </w:t>
      </w:r>
      <w:r>
        <w:rPr>
          <w:rFonts w:eastAsia="Times New Roman" w:cs="Times New Roman"/>
          <w:szCs w:val="24"/>
        </w:rPr>
        <w:t xml:space="preserve">σιγά τα </w:t>
      </w:r>
      <w:proofErr w:type="spellStart"/>
      <w:r>
        <w:rPr>
          <w:rFonts w:eastAsia="Times New Roman" w:cs="Times New Roman"/>
          <w:szCs w:val="24"/>
        </w:rPr>
        <w:t>μνημονιακά</w:t>
      </w:r>
      <w:proofErr w:type="spellEnd"/>
      <w:r>
        <w:rPr>
          <w:rFonts w:eastAsia="Times New Roman" w:cs="Times New Roman"/>
          <w:szCs w:val="24"/>
        </w:rPr>
        <w:t xml:space="preserve"> βάρη. Και τα καταφέραμε. </w:t>
      </w:r>
    </w:p>
    <w:p w14:paraId="46602B00"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Μετά από σκληρές διαπραγματεύσεις και παρά τις προτροπές σας να κλείσουμε όπως</w:t>
      </w:r>
      <w:r>
        <w:rPr>
          <w:rFonts w:eastAsia="Times New Roman" w:cs="Times New Roman"/>
          <w:szCs w:val="24"/>
        </w:rPr>
        <w:t xml:space="preserve"> </w:t>
      </w:r>
      <w:r>
        <w:rPr>
          <w:rFonts w:eastAsia="Times New Roman" w:cs="Times New Roman"/>
          <w:szCs w:val="24"/>
        </w:rPr>
        <w:t>όπως την αξιολόγηση, στο πλαίσιο των αντιμέτρων πετύχαμε σημαντικά πράγματα για τον Έλληνα αγρότη: Πρώτον, να μει</w:t>
      </w:r>
      <w:r>
        <w:rPr>
          <w:rFonts w:eastAsia="Times New Roman" w:cs="Times New Roman"/>
          <w:szCs w:val="24"/>
        </w:rPr>
        <w:t>ωθεί ο ΦΠΑ από το 24% στα αγροτικά εφόδια στο 13%, με ισχύ όχι το μακρινό μέλλον, αλλά σε έναν μήνα από τώρα, από την 1</w:t>
      </w:r>
      <w:r>
        <w:rPr>
          <w:rFonts w:eastAsia="Times New Roman" w:cs="Times New Roman"/>
          <w:szCs w:val="24"/>
          <w:vertAlign w:val="superscript"/>
        </w:rPr>
        <w:t>η</w:t>
      </w:r>
      <w:r>
        <w:rPr>
          <w:rFonts w:eastAsia="Times New Roman" w:cs="Times New Roman"/>
          <w:szCs w:val="24"/>
        </w:rPr>
        <w:t xml:space="preserve"> Ιουλίου. </w:t>
      </w:r>
      <w:r>
        <w:rPr>
          <w:rFonts w:eastAsia="Times New Roman" w:cs="Times New Roman"/>
          <w:szCs w:val="24"/>
        </w:rPr>
        <w:t>Ν</w:t>
      </w:r>
      <w:r>
        <w:rPr>
          <w:rFonts w:eastAsia="Times New Roman" w:cs="Times New Roman"/>
          <w:szCs w:val="24"/>
        </w:rPr>
        <w:t xml:space="preserve">α είστε σίγουροι ότι σύντομα θα έρθει και η παρέμβασή μας στον </w:t>
      </w:r>
      <w:r>
        <w:rPr>
          <w:rFonts w:eastAsia="Times New Roman" w:cs="Times New Roman"/>
          <w:szCs w:val="24"/>
        </w:rPr>
        <w:t>ε</w:t>
      </w:r>
      <w:r>
        <w:rPr>
          <w:rFonts w:eastAsia="Times New Roman" w:cs="Times New Roman"/>
          <w:szCs w:val="24"/>
        </w:rPr>
        <w:t xml:space="preserve">ιδικό </w:t>
      </w:r>
      <w:r>
        <w:rPr>
          <w:rFonts w:eastAsia="Times New Roman" w:cs="Times New Roman"/>
          <w:szCs w:val="24"/>
        </w:rPr>
        <w:t>φ</w:t>
      </w:r>
      <w:r>
        <w:rPr>
          <w:rFonts w:eastAsia="Times New Roman" w:cs="Times New Roman"/>
          <w:szCs w:val="24"/>
        </w:rPr>
        <w:t xml:space="preserve">όρο </w:t>
      </w:r>
      <w:r>
        <w:rPr>
          <w:rFonts w:eastAsia="Times New Roman" w:cs="Times New Roman"/>
          <w:szCs w:val="24"/>
        </w:rPr>
        <w:t>κ</w:t>
      </w:r>
      <w:r>
        <w:rPr>
          <w:rFonts w:eastAsia="Times New Roman" w:cs="Times New Roman"/>
          <w:szCs w:val="24"/>
        </w:rPr>
        <w:t xml:space="preserve">ατανάλωσης του κρασιού. </w:t>
      </w:r>
    </w:p>
    <w:p w14:paraId="46602B01" w14:textId="77777777" w:rsidR="008E1586" w:rsidRDefault="00786920">
      <w:pPr>
        <w:spacing w:after="0" w:line="600" w:lineRule="auto"/>
        <w:ind w:firstLine="720"/>
        <w:jc w:val="both"/>
        <w:rPr>
          <w:rFonts w:eastAsia="Times New Roman" w:cs="Times New Roman"/>
          <w:color w:val="FF0000"/>
          <w:szCs w:val="24"/>
        </w:rPr>
      </w:pPr>
      <w:r>
        <w:rPr>
          <w:rFonts w:eastAsia="Times New Roman" w:cs="Times New Roman"/>
          <w:szCs w:val="24"/>
        </w:rPr>
        <w:lastRenderedPageBreak/>
        <w:t xml:space="preserve">Συνάδελφοι της </w:t>
      </w:r>
      <w:r>
        <w:rPr>
          <w:rFonts w:eastAsia="Times New Roman"/>
          <w:bCs/>
        </w:rPr>
        <w:t>Νέας Δημο</w:t>
      </w:r>
      <w:r>
        <w:rPr>
          <w:rFonts w:eastAsia="Times New Roman"/>
          <w:bCs/>
        </w:rPr>
        <w:t>κρατίας</w:t>
      </w:r>
      <w:r>
        <w:rPr>
          <w:rFonts w:eastAsia="Times New Roman" w:cs="Times New Roman"/>
          <w:szCs w:val="24"/>
        </w:rPr>
        <w:t xml:space="preserve">, φρεσκάρουμε τη μνήμη σας, θυμίζοντας ότι αίτημα για μείωση του ΦΠΑ είχε και ο Πρόεδρός σας στον καθημερινό αντιπολιτευτικό λόγο. Εμείς το διαπραγματευτήκαμε και το πετύχαμε. Και τώρα εσείς οι Βουλευτές της </w:t>
      </w:r>
      <w:r>
        <w:rPr>
          <w:rFonts w:eastAsia="Times New Roman"/>
          <w:bCs/>
        </w:rPr>
        <w:t>Νέας Δημοκρατίας</w:t>
      </w:r>
      <w:r>
        <w:rPr>
          <w:rFonts w:eastAsia="Times New Roman" w:cs="Times New Roman"/>
          <w:szCs w:val="24"/>
        </w:rPr>
        <w:t xml:space="preserve"> δεν αντέχετε </w:t>
      </w:r>
      <w:r w:rsidRPr="00E510B8">
        <w:rPr>
          <w:rFonts w:eastAsia="Times New Roman" w:cs="Times New Roman"/>
          <w:szCs w:val="24"/>
        </w:rPr>
        <w:t>αυτή την επ</w:t>
      </w:r>
      <w:r w:rsidRPr="00E510B8">
        <w:rPr>
          <w:rFonts w:eastAsia="Times New Roman" w:cs="Times New Roman"/>
          <w:szCs w:val="24"/>
        </w:rPr>
        <w:t>ιτυχία και δεν το ψηφίζετε!</w:t>
      </w:r>
    </w:p>
    <w:p w14:paraId="46602B02"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w:t>
      </w:r>
      <w:r>
        <w:rPr>
          <w:rFonts w:eastAsia="Times New Roman" w:cs="Times New Roman"/>
          <w:szCs w:val="24"/>
        </w:rPr>
        <w:t>Καταθ</w:t>
      </w:r>
      <w:r>
        <w:rPr>
          <w:rFonts w:eastAsia="Times New Roman" w:cs="Times New Roman"/>
          <w:szCs w:val="24"/>
        </w:rPr>
        <w:t>έσαμε τροπολογία πάνω σε αυτό, κύριε Υπουργέ.</w:t>
      </w:r>
    </w:p>
    <w:p w14:paraId="46602B03"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Περάσαμε, επίσης, σαν αντίμετρα τη μείωση του κατώτερου συντελεστή φορολόγησης των αγροτ</w:t>
      </w:r>
      <w:r>
        <w:rPr>
          <w:rFonts w:eastAsia="Times New Roman" w:cs="Times New Roman"/>
          <w:szCs w:val="24"/>
        </w:rPr>
        <w:t xml:space="preserve">ών από το 22% στο 20% και τον μηδενισμό της </w:t>
      </w:r>
      <w:r>
        <w:rPr>
          <w:rFonts w:eastAsia="Times New Roman" w:cs="Times New Roman"/>
          <w:szCs w:val="24"/>
        </w:rPr>
        <w:t>ε</w:t>
      </w:r>
      <w:r>
        <w:rPr>
          <w:rFonts w:eastAsia="Times New Roman" w:cs="Times New Roman"/>
          <w:szCs w:val="24"/>
        </w:rPr>
        <w:t xml:space="preserve">ισφοράς </w:t>
      </w:r>
      <w:r>
        <w:rPr>
          <w:rFonts w:eastAsia="Times New Roman" w:cs="Times New Roman"/>
          <w:szCs w:val="24"/>
        </w:rPr>
        <w:t>α</w:t>
      </w:r>
      <w:r>
        <w:rPr>
          <w:rFonts w:eastAsia="Times New Roman" w:cs="Times New Roman"/>
          <w:szCs w:val="24"/>
        </w:rPr>
        <w:t xml:space="preserve">λληλεγγύης για εισοδήματα μέχρι 30.000 ευρώ. Ουσιαστικά, δηλαδή, αφαιρέσαμε την </w:t>
      </w:r>
      <w:r>
        <w:rPr>
          <w:rFonts w:eastAsia="Times New Roman" w:cs="Times New Roman"/>
          <w:szCs w:val="24"/>
        </w:rPr>
        <w:t>ε</w:t>
      </w:r>
      <w:r>
        <w:rPr>
          <w:rFonts w:eastAsia="Times New Roman" w:cs="Times New Roman"/>
          <w:szCs w:val="24"/>
        </w:rPr>
        <w:t xml:space="preserve">ισφορά </w:t>
      </w:r>
      <w:r>
        <w:rPr>
          <w:rFonts w:eastAsia="Times New Roman" w:cs="Times New Roman"/>
          <w:szCs w:val="24"/>
        </w:rPr>
        <w:t>α</w:t>
      </w:r>
      <w:r>
        <w:rPr>
          <w:rFonts w:eastAsia="Times New Roman" w:cs="Times New Roman"/>
          <w:szCs w:val="24"/>
        </w:rPr>
        <w:t>λληλεγγύης από όλους τους αγρότες. Ούτε αυτό το ψηφίζετε, ούτε αυτό το αντέχετε!</w:t>
      </w:r>
    </w:p>
    <w:p w14:paraId="46602B04" w14:textId="77777777" w:rsidR="008E1586" w:rsidRDefault="00786920">
      <w:pPr>
        <w:tabs>
          <w:tab w:val="left" w:pos="1800"/>
        </w:tabs>
        <w:spacing w:after="0" w:line="600" w:lineRule="auto"/>
        <w:ind w:firstLine="720"/>
        <w:jc w:val="both"/>
        <w:rPr>
          <w:rFonts w:eastAsia="Times New Roman"/>
          <w:szCs w:val="24"/>
        </w:rPr>
      </w:pPr>
      <w:r>
        <w:rPr>
          <w:rFonts w:eastAsia="Times New Roman"/>
          <w:szCs w:val="24"/>
        </w:rPr>
        <w:t xml:space="preserve">(Στο σημείο αυτό κτυπάει το </w:t>
      </w:r>
      <w:r>
        <w:rPr>
          <w:rFonts w:eastAsia="Times New Roman"/>
          <w:szCs w:val="24"/>
        </w:rPr>
        <w:t>κουδούνι λήξεως του χρόνου ομιλίας του κυρίου Υπουργού)</w:t>
      </w:r>
    </w:p>
    <w:p w14:paraId="46602B05" w14:textId="77777777" w:rsidR="008E1586" w:rsidRDefault="00786920">
      <w:pPr>
        <w:tabs>
          <w:tab w:val="left" w:pos="1800"/>
        </w:tabs>
        <w:spacing w:after="0" w:line="600" w:lineRule="auto"/>
        <w:ind w:firstLine="720"/>
        <w:jc w:val="both"/>
        <w:rPr>
          <w:rFonts w:eastAsia="Times New Roman" w:cs="Times New Roman"/>
          <w:szCs w:val="24"/>
        </w:rPr>
      </w:pPr>
      <w:r>
        <w:rPr>
          <w:rFonts w:eastAsia="Times New Roman"/>
          <w:szCs w:val="24"/>
        </w:rPr>
        <w:t xml:space="preserve">Τελειώνω, </w:t>
      </w:r>
      <w:r>
        <w:rPr>
          <w:rFonts w:eastAsia="Times New Roman"/>
          <w:bCs/>
        </w:rPr>
        <w:t>κύριε Πρόεδρε.</w:t>
      </w:r>
    </w:p>
    <w:p w14:paraId="46602B0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Τα καθημερινά σας διαπιστευτήρια, συνάδελφοι της συγκυβέρνησης </w:t>
      </w:r>
      <w:r>
        <w:rPr>
          <w:rFonts w:eastAsia="Times New Roman"/>
          <w:bCs/>
        </w:rPr>
        <w:t>Νέας Δημοκρατίας</w:t>
      </w:r>
      <w:r>
        <w:rPr>
          <w:rFonts w:eastAsia="Times New Roman" w:cs="Times New Roman"/>
          <w:szCs w:val="24"/>
        </w:rPr>
        <w:t xml:space="preserve"> και ΠΑΣΟΚ, καταμαρτυρούν ότι δεν δίνετε δεκάρα τσακιστή για τον Έλληνα αγρότη και κτηνοτρόφο, για τον άνθρωπο της υπαίθρου. Το μόνο που σας ενδιαφέρει είναι πώς να υπονομεύσετε τις προσπάθειες που κάνει η Κυβέρνηση. Δύο χρόνια βαυκαλίζεστε με την ιδέα ότι</w:t>
      </w:r>
      <w:r>
        <w:rPr>
          <w:rFonts w:eastAsia="Times New Roman" w:cs="Times New Roman"/>
          <w:szCs w:val="24"/>
        </w:rPr>
        <w:t xml:space="preserve"> ο ελληνικός λαός σας έχει νοσταλγήσει, εσάς που </w:t>
      </w:r>
      <w:r>
        <w:rPr>
          <w:rFonts w:eastAsia="Times New Roman" w:cs="Times New Roman"/>
          <w:szCs w:val="24"/>
        </w:rPr>
        <w:lastRenderedPageBreak/>
        <w:t>βουλιάξατε τη χώρα, εσάς που το μόνο επιχείρημα που μπορεί να σας αντιμετωπίσει είναι, «Κοίτα ποιοι μιλάνε»!</w:t>
      </w:r>
    </w:p>
    <w:p w14:paraId="46602B0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Αφήστε, αγαπητοί συνάδελφοι, τη δημαγωγία και αφουγκραστείτε αυτά που έχει ανάγκη η χώρα και ο ελλ</w:t>
      </w:r>
      <w:r>
        <w:rPr>
          <w:rFonts w:eastAsia="Times New Roman" w:cs="Times New Roman"/>
          <w:szCs w:val="24"/>
        </w:rPr>
        <w:t>ηνικός λαός. Και αυτά που έχει ανάγκη είναι να περπατήσουμε μέσα από αυτή τη συμφωνία στην έξοδό μας από την κρίση. Και να είστε σίγουροι ότι θα το πετύχουμε!</w:t>
      </w:r>
    </w:p>
    <w:p w14:paraId="46602B08" w14:textId="77777777" w:rsidR="008E1586" w:rsidRDefault="00786920">
      <w:pPr>
        <w:tabs>
          <w:tab w:val="left" w:pos="1800"/>
        </w:tabs>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46602B09" w14:textId="77777777" w:rsidR="008E1586" w:rsidRDefault="00786920">
      <w:pPr>
        <w:spacing w:after="0" w:line="600" w:lineRule="auto"/>
        <w:ind w:firstLine="720"/>
        <w:jc w:val="both"/>
        <w:rPr>
          <w:rFonts w:eastAsia="Times New Roman" w:cs="Times New Roman"/>
        </w:rPr>
      </w:pPr>
      <w:r>
        <w:rPr>
          <w:rFonts w:eastAsia="Times New Roman"/>
          <w:b/>
          <w:szCs w:val="24"/>
        </w:rPr>
        <w:t xml:space="preserve">ΠΡΟΕΔΡΕΥΩΝ (Δημήτριος Κρεμαστινός): </w:t>
      </w:r>
      <w:r>
        <w:rPr>
          <w:rFonts w:eastAsia="Times New Roman" w:cs="Times New Roman"/>
        </w:rPr>
        <w:t>Κυρίες και κύριοι</w:t>
      </w:r>
      <w:r>
        <w:rPr>
          <w:rFonts w:eastAsia="Times New Roman" w:cs="Times New Roman"/>
        </w:rPr>
        <w:t xml:space="preserve">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w:t>
      </w:r>
      <w:r>
        <w:rPr>
          <w:rFonts w:eastAsia="Times New Roman" w:cs="Times New Roman"/>
        </w:rPr>
        <w:t xml:space="preserve">ης και λειτουργίας της Βουλής, σαράντα δύο μαθητές και μαθήτριες και δύο εκπαιδευτικοί συνοδοί τους από το Γυμνάσιο </w:t>
      </w:r>
      <w:proofErr w:type="spellStart"/>
      <w:r>
        <w:rPr>
          <w:rFonts w:eastAsia="Times New Roman" w:cs="Times New Roman"/>
        </w:rPr>
        <w:t>Φαρκαδόνας</w:t>
      </w:r>
      <w:proofErr w:type="spellEnd"/>
      <w:r>
        <w:rPr>
          <w:rFonts w:eastAsia="Times New Roman" w:cs="Times New Roman"/>
        </w:rPr>
        <w:t xml:space="preserve"> Τρικάλων. </w:t>
      </w:r>
    </w:p>
    <w:p w14:paraId="46602B0A" w14:textId="77777777" w:rsidR="008E1586" w:rsidRDefault="00786920">
      <w:pPr>
        <w:spacing w:after="0" w:line="600" w:lineRule="auto"/>
        <w:ind w:firstLine="720"/>
        <w:jc w:val="both"/>
        <w:rPr>
          <w:rFonts w:eastAsia="Times New Roman" w:cs="Times New Roman"/>
        </w:rPr>
      </w:pPr>
      <w:r>
        <w:rPr>
          <w:rFonts w:eastAsia="Times New Roman" w:cs="Times New Roman"/>
        </w:rPr>
        <w:t xml:space="preserve">Η Βουλή τούς καλωσορίζει. </w:t>
      </w:r>
    </w:p>
    <w:p w14:paraId="46602B0B" w14:textId="77777777" w:rsidR="008E1586" w:rsidRDefault="00786920">
      <w:pPr>
        <w:spacing w:after="0" w:line="600" w:lineRule="auto"/>
        <w:ind w:firstLine="720"/>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46602B0C" w14:textId="77777777" w:rsidR="008E1586" w:rsidRDefault="00786920">
      <w:pPr>
        <w:spacing w:after="0" w:line="600" w:lineRule="auto"/>
        <w:ind w:firstLine="720"/>
        <w:jc w:val="both"/>
        <w:rPr>
          <w:rFonts w:eastAsia="Times New Roman"/>
          <w:szCs w:val="24"/>
        </w:rPr>
      </w:pPr>
      <w:r>
        <w:rPr>
          <w:rFonts w:eastAsia="Times New Roman"/>
          <w:szCs w:val="24"/>
        </w:rPr>
        <w:t>Τα χειροκροτήματα είναι ενδεικτικά.</w:t>
      </w:r>
    </w:p>
    <w:p w14:paraId="46602B0D" w14:textId="77777777" w:rsidR="008E1586" w:rsidRDefault="00786920">
      <w:pPr>
        <w:spacing w:after="0" w:line="600" w:lineRule="auto"/>
        <w:ind w:firstLine="720"/>
        <w:jc w:val="both"/>
        <w:rPr>
          <w:rFonts w:eastAsia="Times New Roman"/>
          <w:szCs w:val="24"/>
        </w:rPr>
      </w:pPr>
      <w:r>
        <w:rPr>
          <w:rFonts w:eastAsia="Times New Roman"/>
          <w:szCs w:val="24"/>
        </w:rPr>
        <w:t>Παρακ</w:t>
      </w:r>
      <w:r>
        <w:rPr>
          <w:rFonts w:eastAsia="Times New Roman"/>
          <w:szCs w:val="24"/>
        </w:rPr>
        <w:t>αλώ, κύριε Παπαδόπουλε, έχετε τον λόγο.</w:t>
      </w:r>
    </w:p>
    <w:p w14:paraId="46602B0E" w14:textId="77777777" w:rsidR="008E1586" w:rsidRDefault="00786920">
      <w:pPr>
        <w:spacing w:after="0" w:line="600" w:lineRule="auto"/>
        <w:ind w:firstLine="720"/>
        <w:jc w:val="both"/>
        <w:rPr>
          <w:rFonts w:eastAsia="Times New Roman"/>
          <w:szCs w:val="24"/>
        </w:rPr>
      </w:pPr>
      <w:r>
        <w:rPr>
          <w:rFonts w:eastAsia="Times New Roman"/>
          <w:b/>
          <w:szCs w:val="24"/>
        </w:rPr>
        <w:t xml:space="preserve">ΑΘΑΝΑΣΙΟΣ ΠΑΠΑΔΟΠΟΥΛΟΣ: </w:t>
      </w:r>
      <w:r>
        <w:rPr>
          <w:rFonts w:eastAsia="Times New Roman"/>
          <w:szCs w:val="24"/>
        </w:rPr>
        <w:t xml:space="preserve">Και αφού ήρθαν και τα παιδιά από τα Τρίκαλα, να θυμίσω μία φιλοσοφημένη προτροπή του </w:t>
      </w:r>
      <w:proofErr w:type="spellStart"/>
      <w:r>
        <w:rPr>
          <w:rFonts w:eastAsia="Times New Roman"/>
          <w:szCs w:val="24"/>
        </w:rPr>
        <w:t>Μπέρτολτ</w:t>
      </w:r>
      <w:proofErr w:type="spellEnd"/>
      <w:r>
        <w:rPr>
          <w:rFonts w:eastAsia="Times New Roman"/>
          <w:szCs w:val="24"/>
        </w:rPr>
        <w:t xml:space="preserve"> </w:t>
      </w:r>
      <w:proofErr w:type="spellStart"/>
      <w:r>
        <w:rPr>
          <w:rFonts w:eastAsia="Times New Roman"/>
          <w:szCs w:val="24"/>
        </w:rPr>
        <w:t>Μπρεχτ</w:t>
      </w:r>
      <w:proofErr w:type="spellEnd"/>
      <w:r>
        <w:rPr>
          <w:rFonts w:eastAsia="Times New Roman"/>
          <w:szCs w:val="24"/>
        </w:rPr>
        <w:t xml:space="preserve"> στους συντρό</w:t>
      </w:r>
      <w:r>
        <w:rPr>
          <w:rFonts w:eastAsia="Times New Roman"/>
          <w:szCs w:val="24"/>
        </w:rPr>
        <w:lastRenderedPageBreak/>
        <w:t>φους του: «Τι ωφελεί να περιγράφουμε μία τραγική πραγματικότητα, εάν δεν αναλύσ</w:t>
      </w:r>
      <w:r>
        <w:rPr>
          <w:rFonts w:eastAsia="Times New Roman"/>
          <w:szCs w:val="24"/>
        </w:rPr>
        <w:t>ουμε τους λόγους που φθάσαμε ως εδώ και κυρίως το πώς θα ξεπεράσουμε την τραγική κατάσταση;».</w:t>
      </w:r>
    </w:p>
    <w:p w14:paraId="46602B0F" w14:textId="77777777" w:rsidR="008E1586" w:rsidRDefault="00786920">
      <w:pPr>
        <w:spacing w:after="0" w:line="600" w:lineRule="auto"/>
        <w:ind w:firstLine="720"/>
        <w:jc w:val="both"/>
        <w:rPr>
          <w:rFonts w:eastAsia="Times New Roman"/>
          <w:szCs w:val="24"/>
        </w:rPr>
      </w:pPr>
      <w:r>
        <w:rPr>
          <w:rFonts w:eastAsia="Times New Roman"/>
          <w:szCs w:val="24"/>
        </w:rPr>
        <w:t xml:space="preserve">Αυτά μου έρχονταν στο μυαλό, όταν άκουγα πολλούς ομιλητές -και στην πρωινή και στην απογευματινή χθεσινή συνεδρίαση της Βουλής- να περιγράφουν τις περικοπές, την </w:t>
      </w:r>
      <w:r>
        <w:rPr>
          <w:rFonts w:eastAsia="Times New Roman"/>
          <w:szCs w:val="24"/>
        </w:rPr>
        <w:t xml:space="preserve">αφαίμαξη εισοδημάτων, την ανεργία, τις φορολογικές και ασφαλιστικές επιβαρύνσεις, τα σκληρά νεοφιλελεύθερα μέτρα που περιλαμβάνονται στα </w:t>
      </w:r>
      <w:proofErr w:type="spellStart"/>
      <w:r>
        <w:rPr>
          <w:rFonts w:eastAsia="Times New Roman"/>
          <w:szCs w:val="24"/>
        </w:rPr>
        <w:t>εκατόν</w:t>
      </w:r>
      <w:proofErr w:type="spellEnd"/>
      <w:r>
        <w:rPr>
          <w:rFonts w:eastAsia="Times New Roman"/>
          <w:szCs w:val="24"/>
        </w:rPr>
        <w:t xml:space="preserve"> σαράντα </w:t>
      </w:r>
      <w:proofErr w:type="spellStart"/>
      <w:r>
        <w:rPr>
          <w:rFonts w:eastAsia="Times New Roman"/>
          <w:szCs w:val="24"/>
        </w:rPr>
        <w:t>προαπαιτούμενα</w:t>
      </w:r>
      <w:proofErr w:type="spellEnd"/>
      <w:r>
        <w:rPr>
          <w:rFonts w:eastAsia="Times New Roman"/>
          <w:szCs w:val="24"/>
        </w:rPr>
        <w:t xml:space="preserve"> της δεύτερης αξιολόγησης, χωρίς να αναλύουν γιατί η Ελλάδα έγινε μία υπερχρεωμένη χώρα, τ</w:t>
      </w:r>
      <w:r>
        <w:rPr>
          <w:rFonts w:eastAsia="Times New Roman"/>
          <w:szCs w:val="24"/>
        </w:rPr>
        <w:t>ι προκάλεσε τη χρεοκοπία, ποιος επέβαλε με λάθος πολλαπλασιαστές, με διαρκώς λαθεμένες εκτιμήσεις, με την «μπότα του ισχυρού», τα βάρβαρα μέτρα και κυρίως πώς θα περάσει η Ελλάδα στη νέα ιστορική περίοδο, χωρίς στρεβλώσεις, χωρίς ελλείμματα, χωρίς διασπάθι</w:t>
      </w:r>
      <w:r>
        <w:rPr>
          <w:rFonts w:eastAsia="Times New Roman"/>
          <w:szCs w:val="24"/>
        </w:rPr>
        <w:t>ση του δημοσίου χρήματος, χωρίς κηδεμόνες, χωρίς συνταγές ύφεσης αλλά με πλήρη αξιοποίηση των συγκριτικών της πλεονεκτημάτων, του φυσικού πλούτου, των υδρογονανθράκων, των μνημείων, της εξαιρετικής ομορφιάς της και κυρίως του προικισμένου ανθρώπινου δυναμι</w:t>
      </w:r>
      <w:r>
        <w:rPr>
          <w:rFonts w:eastAsia="Times New Roman"/>
          <w:szCs w:val="24"/>
        </w:rPr>
        <w:t>κού της, των νέων παιδιών με τα προσόντα.</w:t>
      </w:r>
    </w:p>
    <w:p w14:paraId="46602B10" w14:textId="77777777" w:rsidR="008E1586" w:rsidRDefault="00786920">
      <w:pPr>
        <w:spacing w:after="0" w:line="600" w:lineRule="auto"/>
        <w:ind w:firstLine="720"/>
        <w:jc w:val="both"/>
        <w:rPr>
          <w:rFonts w:eastAsia="Times New Roman"/>
          <w:szCs w:val="24"/>
        </w:rPr>
      </w:pPr>
      <w:r>
        <w:rPr>
          <w:rFonts w:eastAsia="Times New Roman"/>
          <w:szCs w:val="24"/>
        </w:rPr>
        <w:t>Στα ζητήματα αυτά ακούστηκαν πολύ λίγα από τους συμπαθείς εκπροσώπους των σαράντα πέντε φορέων που προσκαλέσαμε εχθές και από τους ρήτορες της Αντιπολίτευσης, πολύ λίγες προωθητικές σκέψεις για την ολιστική ανασυγκ</w:t>
      </w:r>
      <w:r>
        <w:rPr>
          <w:rFonts w:eastAsia="Times New Roman"/>
          <w:szCs w:val="24"/>
        </w:rPr>
        <w:t>ρότηση της χώρας, για τις ώριμες ριζοσπαστικές μεταρρυθμίσεις που χρειαζόμαστε, για το σχέ</w:t>
      </w:r>
      <w:r>
        <w:rPr>
          <w:rFonts w:eastAsia="Times New Roman"/>
          <w:szCs w:val="24"/>
        </w:rPr>
        <w:lastRenderedPageBreak/>
        <w:t xml:space="preserve">διο που θα οδηγήσει στην επιθυμητή, ταχύρρυθμη, </w:t>
      </w:r>
      <w:proofErr w:type="spellStart"/>
      <w:r>
        <w:rPr>
          <w:rFonts w:eastAsia="Times New Roman"/>
          <w:szCs w:val="24"/>
        </w:rPr>
        <w:t>ισόρρυθμη</w:t>
      </w:r>
      <w:proofErr w:type="spellEnd"/>
      <w:r>
        <w:rPr>
          <w:rFonts w:eastAsia="Times New Roman"/>
          <w:szCs w:val="24"/>
        </w:rPr>
        <w:t>, βιώσιμη, δίκαιη συμμετοχική ανάπτυξη, με έξυπνες επενδύσεις, με υγιή επιχειρηματικότητα, με έσοδα και δαπάν</w:t>
      </w:r>
      <w:r>
        <w:rPr>
          <w:rFonts w:eastAsia="Times New Roman"/>
          <w:szCs w:val="24"/>
        </w:rPr>
        <w:t xml:space="preserve">ες που θα έχουν τη σφραγίδα της κοινωνικής δικαιοσύνης, που θα παίρνουν από τους αποδεδειγμένα πλούσιους φοροφυγάδες, από τους λαθρέμπορους, από τα </w:t>
      </w:r>
      <w:proofErr w:type="spellStart"/>
      <w:r>
        <w:rPr>
          <w:rFonts w:eastAsia="Times New Roman"/>
          <w:szCs w:val="24"/>
        </w:rPr>
        <w:t>λαμόγια</w:t>
      </w:r>
      <w:proofErr w:type="spellEnd"/>
      <w:r>
        <w:rPr>
          <w:rFonts w:eastAsia="Times New Roman"/>
          <w:szCs w:val="24"/>
        </w:rPr>
        <w:t xml:space="preserve"> και θα κατανέμουν εκεί που θα πιάσουν τόπο, στη δυνατότητα να απασχοληθούν στην Ελλάδα όλοι αυτοί οι</w:t>
      </w:r>
      <w:r>
        <w:rPr>
          <w:rFonts w:eastAsia="Times New Roman"/>
          <w:szCs w:val="24"/>
        </w:rPr>
        <w:t xml:space="preserve"> νέοι που τους χρειαζόμαστε. </w:t>
      </w:r>
    </w:p>
    <w:p w14:paraId="46602B11" w14:textId="77777777" w:rsidR="008E1586" w:rsidRDefault="00786920">
      <w:pPr>
        <w:spacing w:after="0" w:line="600" w:lineRule="auto"/>
        <w:ind w:firstLine="720"/>
        <w:jc w:val="both"/>
        <w:rPr>
          <w:rFonts w:eastAsia="Times New Roman"/>
          <w:szCs w:val="24"/>
        </w:rPr>
      </w:pPr>
      <w:r>
        <w:rPr>
          <w:rFonts w:eastAsia="Times New Roman"/>
          <w:szCs w:val="24"/>
        </w:rPr>
        <w:t xml:space="preserve">Πρέπει να έχουν τη δυνατότητα οι νέες οικογένειες να έχουν όλα τα παιδιά τους σε παιδικούς και βρεφονηπιακούς σταθμούς, να παίρνουν σχολικά γεύματα, να έχουν ένα αναβαθμισμένο Εθνικό Σύστημα Υγείας, με τοπικές μονάδες υγείας, </w:t>
      </w:r>
      <w:r>
        <w:rPr>
          <w:rFonts w:eastAsia="Times New Roman"/>
          <w:szCs w:val="24"/>
        </w:rPr>
        <w:t xml:space="preserve">με αυτοτελή τμήματα επειγόντων περιστατικών, να έχουν παιδιάτρους και στα νοσοκομεία του Εθνικού Συστήματος Υγείας και στα νησιά και στα </w:t>
      </w:r>
      <w:r>
        <w:rPr>
          <w:rFonts w:eastAsia="Times New Roman"/>
          <w:szCs w:val="24"/>
        </w:rPr>
        <w:t>κ</w:t>
      </w:r>
      <w:r>
        <w:rPr>
          <w:rFonts w:eastAsia="Times New Roman"/>
          <w:szCs w:val="24"/>
        </w:rPr>
        <w:t xml:space="preserve">έντρα </w:t>
      </w:r>
      <w:r>
        <w:rPr>
          <w:rFonts w:eastAsia="Times New Roman"/>
          <w:szCs w:val="24"/>
        </w:rPr>
        <w:t>υ</w:t>
      </w:r>
      <w:r>
        <w:rPr>
          <w:rFonts w:eastAsia="Times New Roman"/>
          <w:szCs w:val="24"/>
        </w:rPr>
        <w:t>γείας. Πρέπει να γυρίσουν και οι νέοι γιατροί που τους χρησιμοποιεί η Γερμανία και άλλες χώρες, γιατί τους χρει</w:t>
      </w:r>
      <w:r>
        <w:rPr>
          <w:rFonts w:eastAsia="Times New Roman"/>
          <w:szCs w:val="24"/>
        </w:rPr>
        <w:t xml:space="preserve">αζόμαστε εδώ. </w:t>
      </w:r>
    </w:p>
    <w:p w14:paraId="46602B12" w14:textId="77777777" w:rsidR="008E1586" w:rsidRDefault="00786920">
      <w:pPr>
        <w:spacing w:after="0" w:line="600" w:lineRule="auto"/>
        <w:ind w:firstLine="720"/>
        <w:jc w:val="both"/>
        <w:rPr>
          <w:rFonts w:eastAsia="Times New Roman"/>
          <w:szCs w:val="24"/>
        </w:rPr>
      </w:pPr>
      <w:r>
        <w:rPr>
          <w:rFonts w:eastAsia="Times New Roman"/>
          <w:szCs w:val="24"/>
        </w:rPr>
        <w:t xml:space="preserve">Τη Νέα Δημοκρατία την καταλαβαίνουμε. Το δικό της σχέδιο είναι να περιγράφει την καταστροφή της χώρας σαν να έγινε τώρα, να ανακαλύπτουν συνέχιση της ύφεσης, όταν όλες οι </w:t>
      </w:r>
      <w:proofErr w:type="spellStart"/>
      <w:r>
        <w:rPr>
          <w:rFonts w:eastAsia="Times New Roman"/>
          <w:szCs w:val="24"/>
        </w:rPr>
        <w:t>επικαιροποιημένες</w:t>
      </w:r>
      <w:proofErr w:type="spellEnd"/>
      <w:r>
        <w:rPr>
          <w:rFonts w:eastAsia="Times New Roman"/>
          <w:szCs w:val="24"/>
        </w:rPr>
        <w:t xml:space="preserve"> μελέτες δείχνουν ανάπτυξη 1,8% έως 2,1% για το 2017 </w:t>
      </w:r>
      <w:r>
        <w:rPr>
          <w:rFonts w:eastAsia="Times New Roman"/>
          <w:szCs w:val="24"/>
        </w:rPr>
        <w:t>και Ακαθάριστο Εθνικό Προϊόν 211.200.000 ευρώ για το 2021.</w:t>
      </w:r>
    </w:p>
    <w:p w14:paraId="46602B13"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Το σχέδιό της είναι να κάνει κ</w:t>
      </w:r>
      <w:r>
        <w:rPr>
          <w:rFonts w:eastAsia="Times New Roman" w:cs="Times New Roman"/>
          <w:szCs w:val="24"/>
        </w:rPr>
        <w:t>α</w:t>
      </w:r>
      <w:r>
        <w:rPr>
          <w:rFonts w:eastAsia="Times New Roman" w:cs="Times New Roman"/>
          <w:szCs w:val="24"/>
        </w:rPr>
        <w:t>θετ</w:t>
      </w:r>
      <w:r>
        <w:rPr>
          <w:rFonts w:eastAsia="Times New Roman" w:cs="Times New Roman"/>
          <w:szCs w:val="24"/>
        </w:rPr>
        <w:t>ί</w:t>
      </w:r>
      <w:r>
        <w:rPr>
          <w:rFonts w:eastAsia="Times New Roman" w:cs="Times New Roman"/>
          <w:szCs w:val="24"/>
        </w:rPr>
        <w:t xml:space="preserve"> για να πέσει η Κυβέρνηση, να παλινορθωθεί το παλαιό σύστημα εξουσίας, να σβηστούν τα σκάνδαλα, η διασπάθιση του δημοσίου χρήματος, να μη διερευνηθεί το μεγάλο φα</w:t>
      </w:r>
      <w:r>
        <w:rPr>
          <w:rFonts w:eastAsia="Times New Roman" w:cs="Times New Roman"/>
          <w:szCs w:val="24"/>
        </w:rPr>
        <w:t xml:space="preserve">γοπότι, να γυρίσει η Ελλάδα στα δεδομένα που προκάλεσαν τη χρεοκοπία. </w:t>
      </w:r>
    </w:p>
    <w:p w14:paraId="46602B14"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Όμως, εσείς οι άλλοι, αγαπητοί συνάδελφοι, των άλλων κομμάτων της Αντιπολίτευσης που λέτε ότι η Ελλάδα πρέπει να γυρίσει σελίδα, που δεν συμμετείχατε πολλοί από εσάς στο πάρτι της κραιπ</w:t>
      </w:r>
      <w:r>
        <w:rPr>
          <w:rFonts w:eastAsia="Times New Roman" w:cs="Times New Roman"/>
          <w:szCs w:val="24"/>
        </w:rPr>
        <w:t>άλης, της ρεμούλας, που λέτε ότι πρέπει να παραμείνει η Ελλάδα στην ενωμένη Ευρώπη -μια ενωμένη Ευρώπη που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πρέπει να αλλάξει ριζικά για να εφαρμόζονται οι αξίες που διακηρύσσονται- τι ακριβώς κάνετε τώρα; Λέτε: Δεν θα ψηφίσουμε ούτε τα αντισταθμιστι</w:t>
      </w:r>
      <w:r>
        <w:rPr>
          <w:rFonts w:eastAsia="Times New Roman" w:cs="Times New Roman"/>
          <w:szCs w:val="24"/>
        </w:rPr>
        <w:t xml:space="preserve">κά μέτρα με τα οποία συμφωνούμε, γιατί συνοδεύουν </w:t>
      </w:r>
      <w:proofErr w:type="spellStart"/>
      <w:r>
        <w:rPr>
          <w:rFonts w:eastAsia="Times New Roman" w:cs="Times New Roman"/>
          <w:szCs w:val="24"/>
        </w:rPr>
        <w:t>υφεσιακά</w:t>
      </w:r>
      <w:proofErr w:type="spellEnd"/>
      <w:r>
        <w:rPr>
          <w:rFonts w:eastAsia="Times New Roman" w:cs="Times New Roman"/>
          <w:szCs w:val="24"/>
        </w:rPr>
        <w:t>, αντιλαϊκά μέτρα, που είναι τέταρτο μνημόνιο χωρίς νέα χρηματοδότηση.</w:t>
      </w:r>
    </w:p>
    <w:p w14:paraId="46602B1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Τι δεν γνωρίζετε; Δεν γνωρίζετε ποιος απαίτησε, ποιος εκβίασε, ποιος ήθελε τις περικοπές συντάξεων, αφορολόγητου, ειδικών μισθο</w:t>
      </w:r>
      <w:r>
        <w:rPr>
          <w:rFonts w:eastAsia="Times New Roman" w:cs="Times New Roman"/>
          <w:szCs w:val="24"/>
        </w:rPr>
        <w:t>λογίων του ΕΚΑΣ, ποιος ζητούσε συντάξεις Βαλκανίων για τους Έλληνες συνταξιούχους, ποιος ζητά επίμονα από την Ελλάδα να μειώσει την κρατική χρηματοδότηση του ασφαλιστικού συστήματος, ποιος έκανε συμπαιγνία με τη γερμανική και την ολλανδική ηγεσία για να επ</w:t>
      </w:r>
      <w:r>
        <w:rPr>
          <w:rFonts w:eastAsia="Times New Roman" w:cs="Times New Roman"/>
          <w:szCs w:val="24"/>
        </w:rPr>
        <w:t xml:space="preserve">ιβληθεί η ψήφιση πρόσθετων δημοσιονομικών μέτρων που δεν χρειάζονταν; </w:t>
      </w:r>
    </w:p>
    <w:p w14:paraId="46602B1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Δεν γνωρίζετε ποιος δεν ήθελε τη θεσμοθέτηση της ελευθερίας των συλλογικών διαπραγματεύσεων, την επεκτασιμότητα των κλαδικών συμβάσεων, ποιος επεδίωκε διπλασιασμό των ομαδικών απολύσεων</w:t>
      </w:r>
      <w:r>
        <w:rPr>
          <w:rFonts w:eastAsia="Times New Roman" w:cs="Times New Roman"/>
          <w:szCs w:val="24"/>
        </w:rPr>
        <w:t xml:space="preserve">, το </w:t>
      </w:r>
      <w:r>
        <w:rPr>
          <w:rFonts w:eastAsia="Times New Roman" w:cs="Times New Roman"/>
          <w:szCs w:val="24"/>
          <w:lang w:val="en-US"/>
        </w:rPr>
        <w:t>lockout</w:t>
      </w:r>
      <w:r>
        <w:rPr>
          <w:rFonts w:eastAsia="Times New Roman" w:cs="Times New Roman"/>
          <w:szCs w:val="24"/>
        </w:rPr>
        <w:t xml:space="preserve">, το άνοιγμα των καταστημάτων όλες τις Κυριακές; </w:t>
      </w:r>
    </w:p>
    <w:p w14:paraId="46602B1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Δεν γνωρίζετε ποιος ήθελε στις 5 Δεκέμβρη πρωτογενή πλεονάσματα δεκαετίας στο 3,5%; Δεν γνωρίζετε ποιοι ακύρωσαν την πρόταση </w:t>
      </w:r>
      <w:proofErr w:type="spellStart"/>
      <w:r>
        <w:rPr>
          <w:rFonts w:eastAsia="Times New Roman" w:cs="Times New Roman"/>
          <w:szCs w:val="24"/>
        </w:rPr>
        <w:t>Τσακαλώτου</w:t>
      </w:r>
      <w:proofErr w:type="spellEnd"/>
      <w:r>
        <w:rPr>
          <w:rFonts w:eastAsia="Times New Roman" w:cs="Times New Roman"/>
          <w:szCs w:val="24"/>
        </w:rPr>
        <w:t xml:space="preserve"> να χρησιμοποιείται 1% των πρωτογενών πλεονασμάτων για φορο</w:t>
      </w:r>
      <w:r>
        <w:rPr>
          <w:rFonts w:eastAsia="Times New Roman" w:cs="Times New Roman"/>
          <w:szCs w:val="24"/>
        </w:rPr>
        <w:t xml:space="preserve">λογικές και ασφαλιστικές </w:t>
      </w:r>
      <w:r>
        <w:rPr>
          <w:rFonts w:eastAsia="Times New Roman" w:cs="Times New Roman"/>
          <w:szCs w:val="24"/>
        </w:rPr>
        <w:lastRenderedPageBreak/>
        <w:t xml:space="preserve">ελαφρύνσεις; Δεν γνωρίζετε ποιοι εκβιάζουν να μην υπάρξουν συγκεκριμένα μέτρα αναδιάρθρωσης, βιώσιμης εξυπηρέτησης του χρέους πριν τις γερμανικές εκλογές; </w:t>
      </w:r>
    </w:p>
    <w:p w14:paraId="46602B1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Αφού τα γνωρίζετε όλα αυτά, τι ακριβώς προτείνετε; Προτείνετε να ακυρώσουμε</w:t>
      </w:r>
      <w:r>
        <w:rPr>
          <w:rFonts w:eastAsia="Times New Roman" w:cs="Times New Roman"/>
          <w:szCs w:val="24"/>
        </w:rPr>
        <w:t xml:space="preserve"> τη συμφωνία συμβιβασμού που έγινε στο επίπεδο των τεχνικών κλιμακίων; Προτείνετε να συνεχίσουμε τις διαπραγματεύσεις μέχρι να υποχωρήσει το Διεθνές Νομισματικό Ταμείο και η Γερμανία; Αυτό προτείνετε; Να μην υπάρξει θετική αξιολόγηση της τρίτης σύμβασης στ</w:t>
      </w:r>
      <w:r>
        <w:rPr>
          <w:rFonts w:eastAsia="Times New Roman" w:cs="Times New Roman"/>
          <w:szCs w:val="24"/>
        </w:rPr>
        <w:t xml:space="preserve">η συνεδρίαση του </w:t>
      </w:r>
      <w:proofErr w:type="spellStart"/>
      <w:r>
        <w:rPr>
          <w:rFonts w:eastAsia="Times New Roman" w:cs="Times New Roman"/>
          <w:szCs w:val="24"/>
          <w:lang w:val="en-US"/>
        </w:rPr>
        <w:t>Eurogroup</w:t>
      </w:r>
      <w:proofErr w:type="spellEnd"/>
      <w:r>
        <w:rPr>
          <w:rFonts w:eastAsia="Times New Roman" w:cs="Times New Roman"/>
          <w:szCs w:val="24"/>
        </w:rPr>
        <w:t xml:space="preserve"> την 22</w:t>
      </w:r>
      <w:r>
        <w:rPr>
          <w:rFonts w:eastAsia="Times New Roman" w:cs="Times New Roman"/>
          <w:szCs w:val="24"/>
          <w:vertAlign w:val="superscript"/>
        </w:rPr>
        <w:t>η</w:t>
      </w:r>
      <w:r>
        <w:rPr>
          <w:rFonts w:eastAsia="Times New Roman" w:cs="Times New Roman"/>
          <w:szCs w:val="24"/>
        </w:rPr>
        <w:t xml:space="preserve"> Μαΐου; Να προκαλέσουμε ρήξη; </w:t>
      </w:r>
    </w:p>
    <w:p w14:paraId="46602B1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Χρησιμοποιήσατε ακόμη και ένσταση αντισυνταγματικότητας. Πού θέλετε να οδηγηθούμε, σε εκλογές τώρα; Δεν γίνονται, αγαπητοί φίλοι. Οι εκλογές θα γίνουν</w:t>
      </w:r>
      <w:r>
        <w:rPr>
          <w:rFonts w:eastAsia="Times New Roman" w:cs="Times New Roman"/>
          <w:szCs w:val="24"/>
        </w:rPr>
        <w:t>,</w:t>
      </w:r>
      <w:r>
        <w:rPr>
          <w:rFonts w:eastAsia="Times New Roman" w:cs="Times New Roman"/>
          <w:szCs w:val="24"/>
        </w:rPr>
        <w:t xml:space="preserve"> όταν εμείς θα οδηγήσουμε τη χώρα σε όλα αυτά τα οποία είναι ένα συνολικό πρόγραμμα ολιστικής ανασυγκρότησης.</w:t>
      </w:r>
    </w:p>
    <w:p w14:paraId="46602B1A"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6602B1B" w14:textId="77777777" w:rsidR="008E1586" w:rsidRDefault="00786920">
      <w:pPr>
        <w:spacing w:after="0" w:line="600" w:lineRule="auto"/>
        <w:ind w:firstLine="720"/>
        <w:jc w:val="both"/>
        <w:rPr>
          <w:rFonts w:eastAsia="Times New Roman" w:cs="Times New Roman"/>
          <w:szCs w:val="24"/>
        </w:rPr>
      </w:pPr>
      <w:r>
        <w:rPr>
          <w:rFonts w:eastAsia="Times New Roman"/>
          <w:b/>
          <w:bCs/>
        </w:rPr>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Ολοκληρώνετε, κύριε Παπαδόπουλε.</w:t>
      </w:r>
    </w:p>
    <w:p w14:paraId="46602B1C"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ΠΑΠΑΔΟΠΟΥΛΟΣ: </w:t>
      </w:r>
      <w:r>
        <w:rPr>
          <w:rFonts w:eastAsia="Times New Roman" w:cs="Times New Roman"/>
          <w:szCs w:val="24"/>
        </w:rPr>
        <w:t>Κλείνοντας, αγαπητέ Πρόεδρε, θέλω να πω το εξής: Νέα χρηματοδότηση από τους δανειστές δεν χρειαζόμαστε. Αρκούν τα 7 δισεκατομμύρια ευρώ της σύμβασης για να πληρώσουμε τις ανεξόφλητες οφειλές του δημ</w:t>
      </w:r>
      <w:r>
        <w:rPr>
          <w:rFonts w:eastAsia="Times New Roman" w:cs="Times New Roman"/>
          <w:szCs w:val="24"/>
        </w:rPr>
        <w:t xml:space="preserve">οσίου. Αρκούν οι μειωμένες πληρωμές για </w:t>
      </w:r>
      <w:proofErr w:type="spellStart"/>
      <w:r>
        <w:rPr>
          <w:rFonts w:eastAsia="Times New Roman" w:cs="Times New Roman"/>
          <w:szCs w:val="24"/>
        </w:rPr>
        <w:t>τοκοχρε</w:t>
      </w:r>
      <w:r>
        <w:rPr>
          <w:rFonts w:eastAsia="Times New Roman" w:cs="Times New Roman"/>
          <w:szCs w:val="24"/>
        </w:rPr>
        <w:t>ω</w:t>
      </w:r>
      <w:r>
        <w:rPr>
          <w:rFonts w:eastAsia="Times New Roman" w:cs="Times New Roman"/>
          <w:szCs w:val="24"/>
        </w:rPr>
        <w:t>λύσια</w:t>
      </w:r>
      <w:proofErr w:type="spellEnd"/>
      <w:r>
        <w:rPr>
          <w:rFonts w:eastAsia="Times New Roman" w:cs="Times New Roman"/>
          <w:szCs w:val="24"/>
        </w:rPr>
        <w:t>, αν κατορθώ</w:t>
      </w:r>
      <w:r>
        <w:rPr>
          <w:rFonts w:eastAsia="Times New Roman" w:cs="Times New Roman"/>
          <w:szCs w:val="24"/>
        </w:rPr>
        <w:lastRenderedPageBreak/>
        <w:t>σουμε πραγματικά να πετύχουμε τη διευθέτηση του χρέους. Αρκούν τα 80 εκατομμύρια που παίρνουμε από το Ευρωπαϊκό Κοινωνικό Ταμείο για να μπορέσουμε να κάνουμε τη μεταρρύθμιση στο πρωτοβάθμιο σ</w:t>
      </w:r>
      <w:r>
        <w:rPr>
          <w:rFonts w:eastAsia="Times New Roman" w:cs="Times New Roman"/>
          <w:szCs w:val="24"/>
        </w:rPr>
        <w:t xml:space="preserve">ύστημα υγείας. Αρκούν τα 300 εκατομμύρια ετησίως που ανέλυσε πριν ο Αλέξης </w:t>
      </w:r>
      <w:proofErr w:type="spellStart"/>
      <w:r>
        <w:rPr>
          <w:rFonts w:eastAsia="Times New Roman" w:cs="Times New Roman"/>
          <w:szCs w:val="24"/>
        </w:rPr>
        <w:t>Χαρίτσης</w:t>
      </w:r>
      <w:proofErr w:type="spellEnd"/>
      <w:r>
        <w:rPr>
          <w:rFonts w:eastAsia="Times New Roman" w:cs="Times New Roman"/>
          <w:szCs w:val="24"/>
        </w:rPr>
        <w:t xml:space="preserve"> για το Πρόγραμμα Δημοσίων Επενδύσεων. </w:t>
      </w:r>
    </w:p>
    <w:p w14:paraId="46602B1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Δεν θα σας αναλύσω -γιατί το έκανα και χθες- τα θετικά που περιλαμβάνονται σε ζητήματα που αφορούν την υγεία, τις προμήθειες, τη φαρμ</w:t>
      </w:r>
      <w:r>
        <w:rPr>
          <w:rFonts w:eastAsia="Times New Roman" w:cs="Times New Roman"/>
          <w:szCs w:val="24"/>
        </w:rPr>
        <w:t xml:space="preserve">ακευτική πολιτική. Το έκανε και ο Παύλος </w:t>
      </w:r>
      <w:proofErr w:type="spellStart"/>
      <w:r>
        <w:rPr>
          <w:rFonts w:eastAsia="Times New Roman" w:cs="Times New Roman"/>
          <w:szCs w:val="24"/>
        </w:rPr>
        <w:t>Πολάκης</w:t>
      </w:r>
      <w:proofErr w:type="spellEnd"/>
      <w:r>
        <w:rPr>
          <w:rFonts w:eastAsia="Times New Roman" w:cs="Times New Roman"/>
          <w:szCs w:val="24"/>
        </w:rPr>
        <w:t xml:space="preserve"> χθες. Φαντάζομαι ότι θα το κάνει και ο Αντρέας Ξανθός που θα μιλήσει. </w:t>
      </w:r>
    </w:p>
    <w:p w14:paraId="46602B1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lang w:val="en-US"/>
        </w:rPr>
        <w:t>E</w:t>
      </w:r>
      <w:r>
        <w:rPr>
          <w:rFonts w:eastAsia="Times New Roman" w:cs="Times New Roman"/>
          <w:szCs w:val="24"/>
        </w:rPr>
        <w:t>κείνο με το οποίο θέλω να κλείσω είναι ότι με τα δεδομένα αυτά που υπάρχουν, εμείς θα κριθούμε για την ικανότητά μας να υλοποιήσουμε τη</w:t>
      </w:r>
      <w:r>
        <w:rPr>
          <w:rFonts w:eastAsia="Times New Roman" w:cs="Times New Roman"/>
          <w:szCs w:val="24"/>
        </w:rPr>
        <w:t xml:space="preserve"> δύσκολη αποστολή που αναλάβαμε μετά και τη δεύτερη λαϊκή εντολή. Κυρίως οφείλουμε να αποδείξουμε το εναλλακτικό, αδιάφθορο, ελκυστικό, αριστερό πρότυπο διακυβέρνησης, με μηδενική ανοχή στη διασπάθιση του δημοσίου χρήματος, τη μείωση των ανισοτήτων, τη θεα</w:t>
      </w:r>
      <w:r>
        <w:rPr>
          <w:rFonts w:eastAsia="Times New Roman" w:cs="Times New Roman"/>
          <w:szCs w:val="24"/>
        </w:rPr>
        <w:t xml:space="preserve">ματική αύξηση των θέσεων σταθερής απασχόλησης, την παραγωγική ανασυγκρότησης της </w:t>
      </w:r>
      <w:r>
        <w:rPr>
          <w:rFonts w:eastAsia="Times New Roman" w:cs="Times New Roman"/>
          <w:szCs w:val="24"/>
        </w:rPr>
        <w:t>ΚΟΙΝ</w:t>
      </w:r>
      <w:r>
        <w:rPr>
          <w:rFonts w:eastAsia="Times New Roman" w:cs="Times New Roman"/>
          <w:szCs w:val="24"/>
        </w:rPr>
        <w:t>Σ</w:t>
      </w:r>
      <w:r>
        <w:rPr>
          <w:rFonts w:eastAsia="Times New Roman" w:cs="Times New Roman"/>
          <w:szCs w:val="24"/>
        </w:rPr>
        <w:t>ΕΠ</w:t>
      </w:r>
      <w:r>
        <w:rPr>
          <w:rFonts w:eastAsia="Times New Roman" w:cs="Times New Roman"/>
          <w:szCs w:val="24"/>
        </w:rPr>
        <w:t xml:space="preserve">, τα κέντρα κοινότητας, τα ολοήμερα σχολεία, την ενισχυτική διδασκαλία, τις ομάδες παραγωγών, το </w:t>
      </w:r>
      <w:r>
        <w:rPr>
          <w:rFonts w:eastAsia="Times New Roman" w:cs="Times New Roman"/>
          <w:szCs w:val="24"/>
        </w:rPr>
        <w:t>ε</w:t>
      </w:r>
      <w:r>
        <w:rPr>
          <w:rFonts w:eastAsia="Times New Roman" w:cs="Times New Roman"/>
          <w:szCs w:val="24"/>
        </w:rPr>
        <w:t xml:space="preserve">θνικό </w:t>
      </w:r>
      <w:r>
        <w:rPr>
          <w:rFonts w:eastAsia="Times New Roman" w:cs="Times New Roman"/>
          <w:szCs w:val="24"/>
        </w:rPr>
        <w:t>μ</w:t>
      </w:r>
      <w:r>
        <w:rPr>
          <w:rFonts w:eastAsia="Times New Roman" w:cs="Times New Roman"/>
          <w:szCs w:val="24"/>
        </w:rPr>
        <w:t xml:space="preserve">ητρώο </w:t>
      </w:r>
      <w:r>
        <w:rPr>
          <w:rFonts w:eastAsia="Times New Roman" w:cs="Times New Roman"/>
          <w:szCs w:val="24"/>
        </w:rPr>
        <w:t>ε</w:t>
      </w:r>
      <w:r>
        <w:rPr>
          <w:rFonts w:eastAsia="Times New Roman" w:cs="Times New Roman"/>
          <w:szCs w:val="24"/>
        </w:rPr>
        <w:t xml:space="preserve">πιτελικών </w:t>
      </w:r>
      <w:r>
        <w:rPr>
          <w:rFonts w:eastAsia="Times New Roman" w:cs="Times New Roman"/>
          <w:szCs w:val="24"/>
        </w:rPr>
        <w:t>σ</w:t>
      </w:r>
      <w:r>
        <w:rPr>
          <w:rFonts w:eastAsia="Times New Roman" w:cs="Times New Roman"/>
          <w:szCs w:val="24"/>
        </w:rPr>
        <w:t>τελεχών. Για τα καθήκοντα αυτά θα κριθούμε στ</w:t>
      </w:r>
      <w:r>
        <w:rPr>
          <w:rFonts w:eastAsia="Times New Roman" w:cs="Times New Roman"/>
          <w:szCs w:val="24"/>
        </w:rPr>
        <w:t>ο τέλος της τετραετίας.</w:t>
      </w:r>
    </w:p>
    <w:p w14:paraId="46602B1F" w14:textId="77777777" w:rsidR="008E1586" w:rsidRDefault="00786920">
      <w:pPr>
        <w:spacing w:after="0" w:line="600" w:lineRule="auto"/>
        <w:ind w:firstLine="720"/>
        <w:jc w:val="both"/>
        <w:rPr>
          <w:rFonts w:eastAsia="Times New Roman" w:cs="Times New Roman"/>
          <w:szCs w:val="24"/>
        </w:rPr>
      </w:pPr>
      <w:r>
        <w:rPr>
          <w:rFonts w:eastAsia="Times New Roman"/>
          <w:szCs w:val="24"/>
        </w:rPr>
        <w:t>Ευχαριστώ πολύ.</w:t>
      </w:r>
      <w:r>
        <w:rPr>
          <w:rFonts w:eastAsia="Times New Roman" w:cs="Times New Roman"/>
          <w:szCs w:val="24"/>
        </w:rPr>
        <w:t xml:space="preserve"> </w:t>
      </w:r>
    </w:p>
    <w:p w14:paraId="46602B20" w14:textId="77777777" w:rsidR="008E1586" w:rsidRDefault="0078692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46602B21" w14:textId="77777777" w:rsidR="008E1586" w:rsidRDefault="0078692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Τον λόγο έχει ο Κοινοβουλευτικός Εκπρόσωπος από το Ποτάμι κ. </w:t>
      </w:r>
      <w:proofErr w:type="spellStart"/>
      <w:r>
        <w:rPr>
          <w:rFonts w:eastAsia="Times New Roman" w:cs="Times New Roman"/>
          <w:szCs w:val="24"/>
        </w:rPr>
        <w:t>Αμυράς</w:t>
      </w:r>
      <w:proofErr w:type="spellEnd"/>
      <w:r>
        <w:rPr>
          <w:rFonts w:eastAsia="Times New Roman" w:cs="Times New Roman"/>
          <w:szCs w:val="24"/>
        </w:rPr>
        <w:t>.</w:t>
      </w:r>
    </w:p>
    <w:p w14:paraId="46602B22" w14:textId="77777777" w:rsidR="008E1586" w:rsidRDefault="0078692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Ορίστε, έχετε τον λόγο για δώδεκα λεπτά.</w:t>
      </w:r>
    </w:p>
    <w:p w14:paraId="46602B23" w14:textId="77777777" w:rsidR="008E1586" w:rsidRDefault="0078692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ΓΕΩΡΓΙΟΣ ΑΜ</w:t>
      </w:r>
      <w:r>
        <w:rPr>
          <w:rFonts w:eastAsia="Times New Roman" w:cs="Times New Roman"/>
          <w:b/>
          <w:szCs w:val="24"/>
        </w:rPr>
        <w:t>ΥΡΑΣ:</w:t>
      </w:r>
      <w:r>
        <w:rPr>
          <w:rFonts w:eastAsia="Times New Roman" w:cs="Times New Roman"/>
          <w:szCs w:val="24"/>
        </w:rPr>
        <w:t xml:space="preserve"> Ευχαριστώ, κύριε Πρόεδρε.</w:t>
      </w:r>
    </w:p>
    <w:p w14:paraId="46602B24" w14:textId="77777777" w:rsidR="008E1586" w:rsidRDefault="0078692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Κατ’ αρχάς να πούμε ότι ο κ. Παπαδόπουλος είναι ο πλέον τυχερός σήμερα της Αίθουσας. Πέτυχε </w:t>
      </w:r>
      <w:r>
        <w:rPr>
          <w:rFonts w:eastAsia="Times New Roman" w:cs="Times New Roman"/>
          <w:szCs w:val="24"/>
          <w:lang w:val="en-US"/>
        </w:rPr>
        <w:t>jackpot</w:t>
      </w:r>
      <w:r>
        <w:rPr>
          <w:rFonts w:eastAsia="Times New Roman" w:cs="Times New Roman"/>
          <w:szCs w:val="24"/>
        </w:rPr>
        <w:t>. Και ο Πρωθυπουργός είναι στην Αίθουσα και ο Πρόεδρος της Βουλής είναι στην Αίθουσα και κυρίως οι μαθητές από την εκλογική τ</w:t>
      </w:r>
      <w:r>
        <w:rPr>
          <w:rFonts w:eastAsia="Times New Roman" w:cs="Times New Roman"/>
          <w:szCs w:val="24"/>
        </w:rPr>
        <w:t>ου περιφέρεια.</w:t>
      </w:r>
    </w:p>
    <w:p w14:paraId="46602B25" w14:textId="77777777" w:rsidR="008E1586" w:rsidRDefault="0078692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σήμερα η Κύπρος πανηγυρίζει. Ο Πρόεδρος της Κυπριακής Δημοκρατίας Νίκος Αναστασιάδης ανακοίνωσε αύξηση του ΑΕΠ της Κύπρου κατά το πρώτο τρίμηνο του 2017 κατά 3,3%. Εμείς εδώ έχουμε έναν διαφορετικό δρόμο. Η ΕΛΣΤ</w:t>
      </w:r>
      <w:r>
        <w:rPr>
          <w:rFonts w:eastAsia="Times New Roman" w:cs="Times New Roman"/>
          <w:szCs w:val="24"/>
        </w:rPr>
        <w:t>ΑΤ ανακοίνωσε για το ίδιο χρονικό διάστημα 0,5%, πολύ κάτω από αρκετά αισιόδοξες και από τις πιο αισιόδοξες -για τους απαισιόδοξους- προβλέψεις, δηλαδή έχουμε ύφεση. Ύφεση στην Ελλάδα, ανάπτυξη στην Κύπρο. Η Κύπρος μπήκε στο μνημόνιο το 2013 και βγήκε το 2</w:t>
      </w:r>
      <w:r>
        <w:rPr>
          <w:rFonts w:eastAsia="Times New Roman" w:cs="Times New Roman"/>
          <w:szCs w:val="24"/>
        </w:rPr>
        <w:t xml:space="preserve">016. Εμείς μπήκαμε το 2010 και θα βγούμε πότε; Το 2021 και μετά. </w:t>
      </w:r>
    </w:p>
    <w:p w14:paraId="46602B26" w14:textId="77777777" w:rsidR="008E1586" w:rsidRDefault="0078692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Ποιο είναι το μυστικό της επιτυχίας των Κυπρίων</w:t>
      </w:r>
      <w:r>
        <w:rPr>
          <w:rFonts w:eastAsia="Times New Roman" w:cs="Times New Roman"/>
          <w:szCs w:val="24"/>
        </w:rPr>
        <w:t>,</w:t>
      </w:r>
      <w:r>
        <w:rPr>
          <w:rFonts w:eastAsia="Times New Roman" w:cs="Times New Roman"/>
          <w:szCs w:val="24"/>
        </w:rPr>
        <w:t xml:space="preserve"> που εμείς ακόμα εδώ αγνοούμε; Τρία πράγματα είπε ο Πρόεδρος Αναστασιάδης: Ορθή δημοσιονομική πολιτική, πίστη στις απαραίτητες μεταρρυθμίσεις </w:t>
      </w:r>
      <w:r>
        <w:rPr>
          <w:rFonts w:eastAsia="Times New Roman" w:cs="Times New Roman"/>
          <w:szCs w:val="24"/>
        </w:rPr>
        <w:t xml:space="preserve">και προσέλκυση επενδύσεων. </w:t>
      </w:r>
    </w:p>
    <w:p w14:paraId="46602B27" w14:textId="77777777" w:rsidR="008E1586" w:rsidRDefault="0078692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Και εδώ ερχόμαστε στο σχέδιο νόμου, στο μνημόνιο νούμερο 4, αν θέλετε, στο δεύτερο μνημόνιο Τσίπρα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Καμμένου, το οποίο μας γεννά συναισθήματα θλίψης. </w:t>
      </w:r>
      <w:r>
        <w:rPr>
          <w:rFonts w:eastAsia="Times New Roman" w:cs="Times New Roman"/>
          <w:szCs w:val="24"/>
        </w:rPr>
        <w:lastRenderedPageBreak/>
        <w:t xml:space="preserve">Θλίψης, γιατί μετά από επτά χρόνια επώδυνης </w:t>
      </w:r>
      <w:proofErr w:type="spellStart"/>
      <w:r>
        <w:rPr>
          <w:rFonts w:eastAsia="Times New Roman" w:cs="Times New Roman"/>
          <w:szCs w:val="24"/>
        </w:rPr>
        <w:t>μνημονιακής</w:t>
      </w:r>
      <w:proofErr w:type="spellEnd"/>
      <w:r>
        <w:rPr>
          <w:rFonts w:eastAsia="Times New Roman" w:cs="Times New Roman"/>
          <w:szCs w:val="24"/>
        </w:rPr>
        <w:t xml:space="preserve"> κατάστασης και πολιτικής, η λιτότητα όχι μόνο δεν ανακόπτεται, αλλά γίνεται πιο βαθιά, γίνεται πιο σκληρή, βαράει στο ψαχνό τα χαμηλότερα εισοδήματα. Χαμηλόμισθοι των πεντακοσίων και εξακοσίων ευρώ θα</w:t>
      </w:r>
      <w:r>
        <w:rPr>
          <w:rFonts w:eastAsia="Times New Roman" w:cs="Times New Roman"/>
          <w:szCs w:val="24"/>
        </w:rPr>
        <w:t xml:space="preserve"> χάσουν το ένα μηνιάτικο τον χρόνο, διότι θα τους το πάρει η εφορία από την πτώση του αφορολόγητου. Οι συνταξιούχοι θα χάσουν από δύο έως τέσσερις συντάξεις, παρακαλώ, και η επιτροπεία δεν τελειώνει. Η επιτροπεία δεν τελειώνει, εκεί είναι το μεγάλο πρόβλημ</w:t>
      </w:r>
      <w:r>
        <w:rPr>
          <w:rFonts w:eastAsia="Times New Roman" w:cs="Times New Roman"/>
          <w:szCs w:val="24"/>
        </w:rPr>
        <w:t xml:space="preserve">α. </w:t>
      </w:r>
    </w:p>
    <w:p w14:paraId="46602B28" w14:textId="77777777" w:rsidR="008E1586" w:rsidRDefault="0078692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Το ερώτημα είναι: Ισχύει αυτό που μας λέγατε, κύριε Πρωθυπουργέ, «ούτε ένα ευρώ μέτρα»; Διότι εάν τα βάλουμε κάτω και από την </w:t>
      </w:r>
      <w:r>
        <w:rPr>
          <w:rFonts w:eastAsia="Times New Roman" w:cs="Times New Roman"/>
          <w:szCs w:val="24"/>
        </w:rPr>
        <w:t>ε</w:t>
      </w:r>
      <w:r>
        <w:rPr>
          <w:rFonts w:eastAsia="Times New Roman" w:cs="Times New Roman"/>
          <w:szCs w:val="24"/>
        </w:rPr>
        <w:t xml:space="preserve">ισηγητική </w:t>
      </w:r>
      <w:r>
        <w:rPr>
          <w:rFonts w:eastAsia="Times New Roman" w:cs="Times New Roman"/>
          <w:szCs w:val="24"/>
        </w:rPr>
        <w:t>έ</w:t>
      </w:r>
      <w:r>
        <w:rPr>
          <w:rFonts w:eastAsia="Times New Roman" w:cs="Times New Roman"/>
          <w:szCs w:val="24"/>
        </w:rPr>
        <w:t xml:space="preserve">κθεση και την </w:t>
      </w:r>
      <w:r>
        <w:rPr>
          <w:rFonts w:eastAsia="Times New Roman" w:cs="Times New Roman"/>
          <w:szCs w:val="24"/>
        </w:rPr>
        <w:t>έ</w:t>
      </w:r>
      <w:r>
        <w:rPr>
          <w:rFonts w:eastAsia="Times New Roman" w:cs="Times New Roman"/>
          <w:szCs w:val="24"/>
        </w:rPr>
        <w:t>κθεση του Γενικού Λογιστηρίου του Κράτους, έχουμε ότι το 2019 θα μειωθούν οι συντάξεις και τα επιδό</w:t>
      </w:r>
      <w:r>
        <w:rPr>
          <w:rFonts w:eastAsia="Times New Roman" w:cs="Times New Roman"/>
          <w:szCs w:val="24"/>
        </w:rPr>
        <w:t xml:space="preserve">ματα κατά 2,262 δισεκατομμύρια ευρώ και οι επικουρικές κατά 232 εκατομμύρια, δηλαδή κόψιμο συντάξεων κατά 2,5 δισεκατομμύρια ευρώ το 2019. Από τη μείωση του αφορολογήτου το </w:t>
      </w:r>
      <w:r>
        <w:rPr>
          <w:rFonts w:eastAsia="Times New Roman" w:cs="Times New Roman"/>
          <w:szCs w:val="24"/>
        </w:rPr>
        <w:t xml:space="preserve">Γενικό </w:t>
      </w:r>
      <w:r>
        <w:rPr>
          <w:rFonts w:eastAsia="Times New Roman" w:cs="Times New Roman"/>
          <w:szCs w:val="24"/>
        </w:rPr>
        <w:t xml:space="preserve">Λογιστήριο </w:t>
      </w:r>
      <w:r>
        <w:rPr>
          <w:rFonts w:eastAsia="Times New Roman" w:cs="Times New Roman"/>
          <w:szCs w:val="24"/>
        </w:rPr>
        <w:t>του Κράτους</w:t>
      </w:r>
      <w:r>
        <w:rPr>
          <w:rFonts w:eastAsia="Times New Roman" w:cs="Times New Roman"/>
          <w:szCs w:val="24"/>
        </w:rPr>
        <w:t xml:space="preserve"> υπολογίζει ότι θα εισπράξει 1,9 δισεκατομμύρια ευρώ, </w:t>
      </w:r>
      <w:r>
        <w:rPr>
          <w:rFonts w:eastAsia="Times New Roman" w:cs="Times New Roman"/>
          <w:szCs w:val="24"/>
        </w:rPr>
        <w:t>σύνολο περίπου 4,5 δισεκατομμύρια ευρώ. Εάν πάρουμε βέβαια και την κατάργηση των φοροαπαλλαγών για ιατρικές δαπάνες και την αύξηση των εισφορών και την κατάργηση της έκπτωσης 1,5% της κλίμακας στους μισθωτούς, φτάσαμε σχεδόν στα 5 δισεκατομμύρια ευρώ. Επομ</w:t>
      </w:r>
      <w:r>
        <w:rPr>
          <w:rFonts w:eastAsia="Times New Roman" w:cs="Times New Roman"/>
          <w:szCs w:val="24"/>
        </w:rPr>
        <w:t xml:space="preserve">ένως δεν είναι δημοσιονομικά ουδέτερο το πρόγραμμα. </w:t>
      </w:r>
    </w:p>
    <w:p w14:paraId="46602B29" w14:textId="77777777" w:rsidR="008E1586" w:rsidRDefault="0078692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Όταν, κύριε Πρωθυπουργέ, λέγατε «ούτε ένα ευρώ μέτρα» -ορθώς το είχε πει τότε ο κ. Φίλης- το λέγατε για να το ακούσει ο Σό</w:t>
      </w:r>
      <w:r>
        <w:rPr>
          <w:rFonts w:eastAsia="Times New Roman" w:cs="Times New Roman"/>
          <w:szCs w:val="24"/>
        </w:rPr>
        <w:t>ι</w:t>
      </w:r>
      <w:r>
        <w:rPr>
          <w:rFonts w:eastAsia="Times New Roman" w:cs="Times New Roman"/>
          <w:szCs w:val="24"/>
        </w:rPr>
        <w:t>μπλε, αλλά το άκουσαν και οι χαμηλοσυνταξιούχοι και οι αδύναμοι μισθωτοί. Τώρα ά</w:t>
      </w:r>
      <w:r>
        <w:rPr>
          <w:rFonts w:eastAsia="Times New Roman" w:cs="Times New Roman"/>
          <w:szCs w:val="24"/>
        </w:rPr>
        <w:t xml:space="preserve">λλα βλέπουν, όμως. </w:t>
      </w:r>
    </w:p>
    <w:p w14:paraId="46602B2A" w14:textId="77777777" w:rsidR="008E1586" w:rsidRDefault="0078692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Έρχομαι στα περίφημα αντίμετρα. Λοιπόν, πρώτα απ’ όλα να πούμε ότι λίγο τους κακομαθαίνετε τους πολίτες. Να θυμίσω το πρόγραμμα Θεσσαλονίκης; Πόσα δισεκατομμύρια είχατε δώσει με το πρόγραμμα της Θεσσαλονίκης; Δώδεκα δισεκατομμύρια; Να θ</w:t>
      </w:r>
      <w:r>
        <w:rPr>
          <w:rFonts w:eastAsia="Times New Roman" w:cs="Times New Roman"/>
          <w:szCs w:val="24"/>
        </w:rPr>
        <w:t xml:space="preserve">υμίσω το παράλληλο πρόγραμμα του Σεπτεμβρίου του 2015 που θα εξουδετέρωνε το πρώτο δικό σας μνημόνιο; Άφαντα όλα αυτά. </w:t>
      </w:r>
    </w:p>
    <w:p w14:paraId="46602B2B" w14:textId="77777777" w:rsidR="008E1586" w:rsidRDefault="0078692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Πάμε, όμως, να δούμε. Διαβάζουμε, λοιπόν, ως αντίμετρα: Επίδομα στέγασης. Νέους παιδικούς σταθμούς. Σχολικά γεύματα. Μείωση συμμετοχής σ</w:t>
      </w:r>
      <w:r>
        <w:rPr>
          <w:rFonts w:eastAsia="Times New Roman" w:cs="Times New Roman"/>
          <w:szCs w:val="24"/>
        </w:rPr>
        <w:t xml:space="preserve">τα φάρμακα. Μικρή μείωση του ΕΝΦΙΑ και αποκλιμάκωση φορολογικών συντελεστών σε εισοδήματα και εισφορά αλληλεγγύης. Πολύ σωστά όλα αυτά. Μαζί σας και εγώ. Θα το ψηφίσω. Αλλά ποιος θα το αποφασίσει; Ποιος το αποφασίζει; </w:t>
      </w:r>
    </w:p>
    <w:p w14:paraId="46602B2C"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Το άρθρο 15 του νομοσχεδίου είναι ανα</w:t>
      </w:r>
      <w:r>
        <w:rPr>
          <w:rFonts w:eastAsia="Times New Roman" w:cs="Times New Roman"/>
          <w:szCs w:val="24"/>
        </w:rPr>
        <w:t xml:space="preserve">τριχιαστικό, διότι υποβιβάζει τον εκάστοτε Υπουργό Οικονομικών, τον εκάστοτε Έλληνα Υπουργό Οικονομικών, σε υφιστάμενο του υπαλλήλου του ΔΝΤ, του κ. </w:t>
      </w:r>
      <w:proofErr w:type="spellStart"/>
      <w:r>
        <w:rPr>
          <w:rFonts w:eastAsia="Times New Roman" w:cs="Times New Roman"/>
          <w:szCs w:val="24"/>
        </w:rPr>
        <w:t>Τόμσεν</w:t>
      </w:r>
      <w:proofErr w:type="spellEnd"/>
      <w:r>
        <w:rPr>
          <w:rFonts w:eastAsia="Times New Roman" w:cs="Times New Roman"/>
          <w:szCs w:val="24"/>
        </w:rPr>
        <w:t>.</w:t>
      </w:r>
    </w:p>
    <w:p w14:paraId="46602B2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Λέει, λοιπόν, το άρθρο 15: «Τα αντίμετρα θα εφαρμόζονται υπό την προϋπόθεση ότι δεν υπάρχει απόκλισ</w:t>
      </w:r>
      <w:r>
        <w:rPr>
          <w:rFonts w:eastAsia="Times New Roman" w:cs="Times New Roman"/>
          <w:szCs w:val="24"/>
        </w:rPr>
        <w:t>η από τους δημοσιονομικούς στόχους». Υπάρχει, λοιπόν, πρώτον, μια σαφής αίρεση για το εάν θα εφαρμοστούν ή όχι τα αντίμετρα. Ποιος, όμως, θα αποφασίζει; Το ΔΝΤ, η Ευρωπαϊκή Κεντρική Τράπεζα, ο Ευρωπαϊκός Μηχανισμός Σταθερότητας και η Κομισιόν σε συνεργασία</w:t>
      </w:r>
      <w:r>
        <w:rPr>
          <w:rFonts w:eastAsia="Times New Roman" w:cs="Times New Roman"/>
          <w:szCs w:val="24"/>
        </w:rPr>
        <w:t xml:space="preserve"> με τις ελληνικές αρχές. Αν, όμως, εκείνοι προβλέψουν -και πρώτο το ΔΝΤ- ότι θα έχουμε υστέρηση, δεν θα εγκριθούν τα αντίμετρα.</w:t>
      </w:r>
    </w:p>
    <w:p w14:paraId="46602B2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Και εδώ, αγαπητέ κύριε Πρωθυπουργέ, σας λέω: Βάλτε μια διάταξη που να λέει, ανεξαρτήτως του τι θα πει το ΔΝΤ, ότι εμείς τα αντίμ</w:t>
      </w:r>
      <w:r>
        <w:rPr>
          <w:rFonts w:eastAsia="Times New Roman" w:cs="Times New Roman"/>
          <w:szCs w:val="24"/>
        </w:rPr>
        <w:t>ετρα θα τα εφαρμόσουμε και εγώ θα τα ψηφίσω τα αντίμετρα, αλλά όχι υπό αίρεση και να αποφασίσει το ΔΝΤ.</w:t>
      </w:r>
    </w:p>
    <w:p w14:paraId="46602B2F"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Το χειρότερο δεν είναι αυτό. Πηγαίνει και ακόμα παρακάτω. Δίνετε ως Κυβέρνηση στο ΔΝΤ τον βασικό ρόλο του βασικού </w:t>
      </w:r>
      <w:proofErr w:type="spellStart"/>
      <w:r>
        <w:rPr>
          <w:rFonts w:eastAsia="Times New Roman" w:cs="Times New Roman"/>
          <w:szCs w:val="24"/>
        </w:rPr>
        <w:t>αξιολογητή</w:t>
      </w:r>
      <w:proofErr w:type="spellEnd"/>
      <w:r>
        <w:rPr>
          <w:rFonts w:eastAsia="Times New Roman" w:cs="Times New Roman"/>
          <w:szCs w:val="24"/>
        </w:rPr>
        <w:t xml:space="preserve"> της ελληνικής οικονομίας, γ</w:t>
      </w:r>
      <w:r>
        <w:rPr>
          <w:rFonts w:eastAsia="Times New Roman" w:cs="Times New Roman"/>
          <w:szCs w:val="24"/>
        </w:rPr>
        <w:t xml:space="preserve">ιατί λέει η διατύπωση της διάταξης του άρθρου 15: «Το ΔΝΤ σε συνεργασία με τους ευρωπαϊκούς θεσμούς και τις ελληνικές αρχές θα εκτιμήσει αν πρέπει η μείωση του αφορολογήτου να ισχύσει από το 2019», δηλαδή μια χρονιά νωρίτερα εάν το ΔΝΤ αποφασίσει, αλλά το </w:t>
      </w:r>
      <w:r>
        <w:rPr>
          <w:rFonts w:eastAsia="Times New Roman" w:cs="Times New Roman"/>
          <w:szCs w:val="24"/>
        </w:rPr>
        <w:t xml:space="preserve">ΔΝΤ θα είναι ο βασικός παίκτης, ο βασικός </w:t>
      </w:r>
      <w:proofErr w:type="spellStart"/>
      <w:r>
        <w:rPr>
          <w:rFonts w:eastAsia="Times New Roman" w:cs="Times New Roman"/>
          <w:szCs w:val="24"/>
        </w:rPr>
        <w:t>αξιολογητής</w:t>
      </w:r>
      <w:proofErr w:type="spellEnd"/>
      <w:r>
        <w:rPr>
          <w:rFonts w:eastAsia="Times New Roman" w:cs="Times New Roman"/>
          <w:szCs w:val="24"/>
        </w:rPr>
        <w:t xml:space="preserve"> της ελληνικής οικονομίας;</w:t>
      </w:r>
    </w:p>
    <w:p w14:paraId="46602B30"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Εσείς δεν λέγατε ότι το ΔΝΤ δεν μπορεί να </w:t>
      </w:r>
      <w:r>
        <w:rPr>
          <w:rFonts w:eastAsia="Times New Roman" w:cs="Times New Roman"/>
          <w:szCs w:val="24"/>
        </w:rPr>
        <w:t>κ</w:t>
      </w:r>
      <w:r>
        <w:rPr>
          <w:rFonts w:eastAsia="Times New Roman" w:cs="Times New Roman"/>
          <w:szCs w:val="24"/>
        </w:rPr>
        <w:t xml:space="preserve">τυπήσει δημοσιονομική «μπεκάτσα» ούτε από τα δύο μέτρα; Ο Πρωθυπουργός δεν έλεγε, ορθά, τον Δεκέμβριο ότι το ΔΝΤ έπεσε σαράντα φορές </w:t>
      </w:r>
      <w:r>
        <w:rPr>
          <w:rFonts w:eastAsia="Times New Roman" w:cs="Times New Roman"/>
          <w:szCs w:val="24"/>
        </w:rPr>
        <w:t xml:space="preserve">έξω στο πλεόνασμα που υπολόγιζε για το 2016; Υπολόγιζε 0,1% το ΔΝΤ, 4,2% τελικά ήταν. Σε αυτούς τους υπαλλήλους του ΔΝΤ θα εμπιστευθούμε την αξιολόγηση της ελληνικής οικονομίας που, όπως σας ξαναείπα, δεν μπορούν να </w:t>
      </w:r>
      <w:r>
        <w:rPr>
          <w:rFonts w:eastAsia="Times New Roman" w:cs="Times New Roman"/>
          <w:szCs w:val="24"/>
        </w:rPr>
        <w:t>κ</w:t>
      </w:r>
      <w:r>
        <w:rPr>
          <w:rFonts w:eastAsia="Times New Roman" w:cs="Times New Roman"/>
          <w:szCs w:val="24"/>
        </w:rPr>
        <w:t>τυπήσουν δημοσιονομική «μπεκάτσα» στα δ</w:t>
      </w:r>
      <w:r>
        <w:rPr>
          <w:rFonts w:eastAsia="Times New Roman" w:cs="Times New Roman"/>
          <w:szCs w:val="24"/>
        </w:rPr>
        <w:t>ύο μέτρα;</w:t>
      </w:r>
    </w:p>
    <w:p w14:paraId="46602B31"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Ας χρησιμοποιήσω το παράδειγμα διαφορετικά. Έχει σημασία αυτό, γιατί αν το ΔΝΤ βγάλει αρνητική αξιολόγηση, τέρμα τα αντίμετρα. Ποιο πιθανό δηλαδή είναι η </w:t>
      </w:r>
      <w:proofErr w:type="spellStart"/>
      <w:r>
        <w:rPr>
          <w:rFonts w:eastAsia="Times New Roman" w:cs="Times New Roman"/>
          <w:szCs w:val="24"/>
        </w:rPr>
        <w:t>Σκάρλετ</w:t>
      </w:r>
      <w:proofErr w:type="spellEnd"/>
      <w:r>
        <w:rPr>
          <w:rFonts w:eastAsia="Times New Roman" w:cs="Times New Roman"/>
          <w:szCs w:val="24"/>
        </w:rPr>
        <w:t xml:space="preserve"> Γιόχανσον να ζητήσει ραντεβού από τον κ. </w:t>
      </w:r>
      <w:proofErr w:type="spellStart"/>
      <w:r>
        <w:rPr>
          <w:rFonts w:eastAsia="Times New Roman" w:cs="Times New Roman"/>
          <w:szCs w:val="24"/>
        </w:rPr>
        <w:t>Τσακαλώτο</w:t>
      </w:r>
      <w:proofErr w:type="spellEnd"/>
      <w:r>
        <w:rPr>
          <w:rFonts w:eastAsia="Times New Roman" w:cs="Times New Roman"/>
          <w:szCs w:val="24"/>
        </w:rPr>
        <w:t xml:space="preserve">, και όχι το αντίστροφο, παρά ο </w:t>
      </w:r>
      <w:proofErr w:type="spellStart"/>
      <w:r>
        <w:rPr>
          <w:rFonts w:eastAsia="Times New Roman" w:cs="Times New Roman"/>
          <w:szCs w:val="24"/>
        </w:rPr>
        <w:t>Τό</w:t>
      </w:r>
      <w:r>
        <w:rPr>
          <w:rFonts w:eastAsia="Times New Roman" w:cs="Times New Roman"/>
          <w:szCs w:val="24"/>
        </w:rPr>
        <w:t>μσεν</w:t>
      </w:r>
      <w:proofErr w:type="spellEnd"/>
      <w:r>
        <w:rPr>
          <w:rFonts w:eastAsia="Times New Roman" w:cs="Times New Roman"/>
          <w:szCs w:val="24"/>
        </w:rPr>
        <w:t xml:space="preserve"> να βγάλει μια θετική αξιολόγηση για την ελληνική οικονομία.</w:t>
      </w:r>
    </w:p>
    <w:p w14:paraId="46602B32"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Σας ευχαριστώ.</w:t>
      </w:r>
    </w:p>
    <w:p w14:paraId="46602B33"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lastRenderedPageBreak/>
        <w:t>ΓΕΩΡΓΙΟΣ ΑΜΥΡΑΣ:</w:t>
      </w:r>
      <w:r>
        <w:rPr>
          <w:rFonts w:eastAsia="Times New Roman" w:cs="Times New Roman"/>
          <w:szCs w:val="24"/>
        </w:rPr>
        <w:t xml:space="preserve"> Παρακαλώ, κύριε Υπουργέ.</w:t>
      </w:r>
    </w:p>
    <w:p w14:paraId="46602B34"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αντί να συμφωνήσετε για νέα χρηματοδότηση χωρίς νέα μέτρα, </w:t>
      </w:r>
      <w:r>
        <w:rPr>
          <w:rFonts w:eastAsia="Times New Roman" w:cs="Times New Roman"/>
          <w:szCs w:val="24"/>
        </w:rPr>
        <w:t>έγινε το ακριβώς αντίστροφο. Αντί να σκίσετε το μνημόνιο, με αυτό το καινούργιο μνημόνιο διαλύετε μισθούς και συντάξεις. Αντί να μειώσετε τα αιματηρά πλεονάσματα των επόμενων ετών ως το 2022, τα διατηρείτε τεράστια. Αποδέχεστε τα τεράστια πλεονάσματα.</w:t>
      </w:r>
    </w:p>
    <w:p w14:paraId="46602B3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Κυρί</w:t>
      </w:r>
      <w:r>
        <w:rPr>
          <w:rFonts w:eastAsia="Times New Roman" w:cs="Times New Roman"/>
          <w:szCs w:val="24"/>
        </w:rPr>
        <w:t xml:space="preserve">ες και κύριοι συνάδελφοι, δεν θέλω να κακοκαρδίσω άλλο τον κ. </w:t>
      </w:r>
      <w:proofErr w:type="spellStart"/>
      <w:r>
        <w:rPr>
          <w:rFonts w:eastAsia="Times New Roman" w:cs="Times New Roman"/>
          <w:szCs w:val="24"/>
        </w:rPr>
        <w:t>Τσακαλώτο</w:t>
      </w:r>
      <w:proofErr w:type="spellEnd"/>
      <w:r>
        <w:rPr>
          <w:rFonts w:eastAsia="Times New Roman" w:cs="Times New Roman"/>
          <w:szCs w:val="24"/>
        </w:rPr>
        <w:t xml:space="preserve">, αλλά θέλω επίσης να διαφωνήσω με τον κ. Λοβέρδο και τον κ. Βορίδη και να τους πω ότι κάνουν λάθος που ζητούν από τον κ. </w:t>
      </w:r>
      <w:proofErr w:type="spellStart"/>
      <w:r>
        <w:rPr>
          <w:rFonts w:eastAsia="Times New Roman" w:cs="Times New Roman"/>
          <w:szCs w:val="24"/>
        </w:rPr>
        <w:t>Τσακαλώτο</w:t>
      </w:r>
      <w:proofErr w:type="spellEnd"/>
      <w:r>
        <w:rPr>
          <w:rFonts w:eastAsia="Times New Roman" w:cs="Times New Roman"/>
          <w:szCs w:val="24"/>
        </w:rPr>
        <w:t xml:space="preserve"> να παραιτηθεί γιατί δέχθηκε τη μείωση του αφορολόγητο</w:t>
      </w:r>
      <w:r>
        <w:rPr>
          <w:rFonts w:eastAsia="Times New Roman" w:cs="Times New Roman"/>
          <w:szCs w:val="24"/>
        </w:rPr>
        <w:t xml:space="preserve">υ. Ο κ. </w:t>
      </w:r>
      <w:proofErr w:type="spellStart"/>
      <w:r>
        <w:rPr>
          <w:rFonts w:eastAsia="Times New Roman" w:cs="Times New Roman"/>
          <w:szCs w:val="24"/>
        </w:rPr>
        <w:t>Τσακαλώτος</w:t>
      </w:r>
      <w:proofErr w:type="spellEnd"/>
      <w:r>
        <w:rPr>
          <w:rFonts w:eastAsia="Times New Roman" w:cs="Times New Roman"/>
          <w:szCs w:val="24"/>
        </w:rPr>
        <w:t xml:space="preserve"> -επιτρέψτε μου, κύριε Υπουργέ, την έκφραση, το σχήμα λόγου για να μην σας κακοκαρδίσω- έχει ήδη παραιτηθεί και μάλλον δεν το ξέρει, διότι δεν γίνεται από τη μια να επιτρέπει στο ΔΝΤ να είναι ο βασικός παί</w:t>
      </w:r>
      <w:r>
        <w:rPr>
          <w:rFonts w:eastAsia="Times New Roman" w:cs="Times New Roman"/>
          <w:szCs w:val="24"/>
        </w:rPr>
        <w:t>κ</w:t>
      </w:r>
      <w:r>
        <w:rPr>
          <w:rFonts w:eastAsia="Times New Roman" w:cs="Times New Roman"/>
          <w:szCs w:val="24"/>
        </w:rPr>
        <w:t xml:space="preserve">της και </w:t>
      </w:r>
      <w:proofErr w:type="spellStart"/>
      <w:r>
        <w:rPr>
          <w:rFonts w:eastAsia="Times New Roman" w:cs="Times New Roman"/>
          <w:szCs w:val="24"/>
        </w:rPr>
        <w:t>αξιολογητής</w:t>
      </w:r>
      <w:proofErr w:type="spellEnd"/>
      <w:r>
        <w:rPr>
          <w:rFonts w:eastAsia="Times New Roman" w:cs="Times New Roman"/>
          <w:szCs w:val="24"/>
        </w:rPr>
        <w:t xml:space="preserve"> της ελληνική</w:t>
      </w:r>
      <w:r>
        <w:rPr>
          <w:rFonts w:eastAsia="Times New Roman" w:cs="Times New Roman"/>
          <w:szCs w:val="24"/>
        </w:rPr>
        <w:t>ς οικονομίας και για τα αντίμετρα. Δεν γίνεται από τη μια να φτάνει το αφορολόγητο στα 5.600 ευρώ και εκείνος να μην κουνιέται από τη θέση του και από την άλλη να μας λέει «μ</w:t>
      </w:r>
      <w:r>
        <w:rPr>
          <w:rFonts w:eastAsia="Times New Roman" w:cs="Times New Roman"/>
          <w:szCs w:val="24"/>
        </w:rPr>
        <w:t>ε</w:t>
      </w:r>
      <w:r>
        <w:rPr>
          <w:rFonts w:eastAsia="Times New Roman" w:cs="Times New Roman"/>
          <w:szCs w:val="24"/>
        </w:rPr>
        <w:t xml:space="preserve"> άλλα λόγια να αγαπιόμαστε».</w:t>
      </w:r>
    </w:p>
    <w:p w14:paraId="46602B3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ήθελα να σας δείξω ένα</w:t>
      </w:r>
      <w:r>
        <w:rPr>
          <w:rFonts w:eastAsia="Times New Roman" w:cs="Times New Roman"/>
          <w:szCs w:val="24"/>
        </w:rPr>
        <w:t>ν πίνακα από μια επιχείρηση που μου έστειλαν: Μια ανώνυμη εταιρεία</w:t>
      </w:r>
      <w:r>
        <w:rPr>
          <w:rFonts w:eastAsia="Times New Roman" w:cs="Times New Roman"/>
          <w:szCs w:val="24"/>
        </w:rPr>
        <w:t>,</w:t>
      </w:r>
      <w:r>
        <w:rPr>
          <w:rFonts w:eastAsia="Times New Roman" w:cs="Times New Roman"/>
          <w:szCs w:val="24"/>
        </w:rPr>
        <w:t xml:space="preserve"> αν έχει καθαρά κέρδη 100.000 ευρώ, ξέρετε πόσα μένουν από τα καθαρά κέρδη των 100.000 ευρώ στην τσέπη της επιχείρησης και του επιχειρηματία; Μένουν οι 25.000 ευρώ. Είναι αυτό υγιές επενδυτ</w:t>
      </w:r>
      <w:r>
        <w:rPr>
          <w:rFonts w:eastAsia="Times New Roman" w:cs="Times New Roman"/>
          <w:szCs w:val="24"/>
        </w:rPr>
        <w:t>ικό κλίμα;</w:t>
      </w:r>
    </w:p>
    <w:p w14:paraId="46602B37"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lastRenderedPageBreak/>
        <w:t>ΣΩΚΡΑΤΗΣ ΒΑΡΔΑΚΗΣ:</w:t>
      </w:r>
      <w:r>
        <w:rPr>
          <w:rFonts w:eastAsia="Times New Roman" w:cs="Times New Roman"/>
          <w:szCs w:val="24"/>
        </w:rPr>
        <w:t xml:space="preserve"> Ανώνυμη εταιρεία;</w:t>
      </w:r>
    </w:p>
    <w:p w14:paraId="46602B38"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Μην το αμφισβητείτε. Α.Ε., κέρδη ετησίως 100.000 ευρώ. Φόρος επί κερδών; 29%. Βάλτε στην άκρη 29.000 ευρώ. Προκαταβολή 100% για την άλλη χρονιά; Άλλες 29.000.</w:t>
      </w:r>
    </w:p>
    <w:p w14:paraId="46602B39"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ΧΡΗΣΤΟΣ ΚΑΡΑΓΙΑΝΝΙΔΗΣ:</w:t>
      </w:r>
      <w:r>
        <w:rPr>
          <w:rFonts w:eastAsia="Times New Roman" w:cs="Times New Roman"/>
          <w:szCs w:val="24"/>
        </w:rPr>
        <w:t xml:space="preserve"> Αυτό είνα</w:t>
      </w:r>
      <w:r>
        <w:rPr>
          <w:rFonts w:eastAsia="Times New Roman" w:cs="Times New Roman"/>
          <w:szCs w:val="24"/>
        </w:rPr>
        <w:t>ι εφάπαξ. Θα αφαιρεθούν από την επόμενη.</w:t>
      </w:r>
    </w:p>
    <w:p w14:paraId="46602B3A"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Εφάπαξ, αλλά </w:t>
      </w:r>
      <w:r>
        <w:rPr>
          <w:rFonts w:eastAsia="Times New Roman" w:cs="Times New Roman"/>
          <w:szCs w:val="24"/>
        </w:rPr>
        <w:t xml:space="preserve">θα </w:t>
      </w:r>
      <w:r>
        <w:rPr>
          <w:rFonts w:eastAsia="Times New Roman" w:cs="Times New Roman"/>
          <w:szCs w:val="24"/>
        </w:rPr>
        <w:t>τα δώσει την ίδια χρονιά. Θα με τρελάνετε; Τέλος επιτηδεύματος: 1.600 ευρώ.</w:t>
      </w:r>
    </w:p>
    <w:p w14:paraId="46602B3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Ο αναλογούν φόρος μερισμάτων 15% είναι 6.000 ευρώ. Υπέρ εισφορών είναι άλλο ένα 26,95%. Τι μένει; </w:t>
      </w:r>
    </w:p>
    <w:p w14:paraId="46602B3C"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ΧΡΗΣΤΟΣ</w:t>
      </w:r>
      <w:r>
        <w:rPr>
          <w:rFonts w:eastAsia="Times New Roman" w:cs="Times New Roman"/>
          <w:b/>
          <w:szCs w:val="24"/>
        </w:rPr>
        <w:t xml:space="preserve"> ΚΑΡΑΓΙΑΝΝΙΔΗΣ:</w:t>
      </w:r>
      <w:r>
        <w:rPr>
          <w:rFonts w:eastAsia="Times New Roman" w:cs="Times New Roman"/>
          <w:szCs w:val="24"/>
        </w:rPr>
        <w:t xml:space="preserve"> Τους καταστρέψατε!</w:t>
      </w:r>
    </w:p>
    <w:p w14:paraId="46602B3D"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Βάλτε, σας παρακαλώ, και ΕΦΚΑ για την αμοιβή του επιχειρηματία. Τι μένει;</w:t>
      </w:r>
    </w:p>
    <w:p w14:paraId="46602B3E"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ΧΡΗΣΤΟΣ ΚΑΡΑΓΙΑΝΝΙΔΗΣ:</w:t>
      </w:r>
      <w:r>
        <w:rPr>
          <w:rFonts w:eastAsia="Times New Roman" w:cs="Times New Roman"/>
          <w:szCs w:val="24"/>
        </w:rPr>
        <w:t xml:space="preserve"> Τίποτα, να φύγει!</w:t>
      </w:r>
    </w:p>
    <w:p w14:paraId="46602B3F"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Α, λέτε να φύγει! Να πάει πού, στη Βουλγαρία; Να πάνε και άλλοι στη Βουλ</w:t>
      </w:r>
      <w:r>
        <w:rPr>
          <w:rFonts w:eastAsia="Times New Roman" w:cs="Times New Roman"/>
          <w:szCs w:val="24"/>
        </w:rPr>
        <w:t>γαρία; Έλεος πια!</w:t>
      </w:r>
    </w:p>
    <w:p w14:paraId="46602B40"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ΧΡΗΣΤΟΣ ΚΑΡΑΓΙΑΝΝΙΔΗΣ:</w:t>
      </w:r>
      <w:r>
        <w:rPr>
          <w:rFonts w:eastAsia="Times New Roman" w:cs="Times New Roman"/>
          <w:szCs w:val="24"/>
        </w:rPr>
        <w:t xml:space="preserve"> Έτσι όπως το περιγράφετε…</w:t>
      </w:r>
    </w:p>
    <w:p w14:paraId="46602B41"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ΣΩΚΡΑΤΗΣ ΒΑΡΔΑΚΗΣ:</w:t>
      </w:r>
      <w:r>
        <w:rPr>
          <w:rFonts w:eastAsia="Times New Roman" w:cs="Times New Roman"/>
          <w:szCs w:val="24"/>
        </w:rPr>
        <w:t xml:space="preserve"> Σχήμα λόγου ήταν.</w:t>
      </w:r>
    </w:p>
    <w:p w14:paraId="46602B42"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Κυρίες και κύριοι συνάδελφοι, τελειώνω λέγοντας ότι ο δρόμος για να βγούμε από την επιτροπεία δεν είναι ακόμα ένα μνημόνιο, αλλά είναι </w:t>
      </w:r>
      <w:r>
        <w:rPr>
          <w:rFonts w:eastAsia="Times New Roman" w:cs="Times New Roman"/>
          <w:szCs w:val="24"/>
        </w:rPr>
        <w:lastRenderedPageBreak/>
        <w:t xml:space="preserve">ο δρόμος που μας έδειξε η Κύπρος. Ορθή δημοσιονομική πολιτική, επενδύσεις και θα προσέθετα εγώ, απόλυτο ξεχώρισμα, απόλυτη αποξένωση του κράτους,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ιοίκησης από τα κόμματα. Γι’ αυτό δεχθείτε και την πρότασή μας τα κόμματα να μην παίρνουν ούτε έ</w:t>
      </w:r>
      <w:r>
        <w:rPr>
          <w:rFonts w:eastAsia="Times New Roman" w:cs="Times New Roman"/>
          <w:szCs w:val="24"/>
        </w:rPr>
        <w:t xml:space="preserve">να ευρώ επιχορήγηση από το κράτος. </w:t>
      </w:r>
    </w:p>
    <w:p w14:paraId="46602B43"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46602B44" w14:textId="77777777" w:rsidR="008E1586" w:rsidRDefault="0078692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46602B45"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Και εγώ σας ευχαριστώ, κύριε </w:t>
      </w:r>
      <w:proofErr w:type="spellStart"/>
      <w:r>
        <w:rPr>
          <w:rFonts w:eastAsia="Times New Roman" w:cs="Times New Roman"/>
          <w:szCs w:val="24"/>
        </w:rPr>
        <w:t>Αμυρά</w:t>
      </w:r>
      <w:proofErr w:type="spellEnd"/>
      <w:r>
        <w:rPr>
          <w:rFonts w:eastAsia="Times New Roman" w:cs="Times New Roman"/>
          <w:szCs w:val="24"/>
        </w:rPr>
        <w:t>.</w:t>
      </w:r>
    </w:p>
    <w:p w14:paraId="46602B4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w:t>
      </w:r>
      <w:r>
        <w:rPr>
          <w:rFonts w:eastAsia="Times New Roman" w:cs="Times New Roman"/>
          <w:szCs w:val="24"/>
        </w:rPr>
        <w:t>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δύο μαθητές και μαθήτριες κ</w:t>
      </w:r>
      <w:r>
        <w:rPr>
          <w:rFonts w:eastAsia="Times New Roman" w:cs="Times New Roman"/>
          <w:szCs w:val="24"/>
        </w:rPr>
        <w:t>αι πέντε συνοδοί εκπαιδευτικοί από το 1</w:t>
      </w:r>
      <w:r w:rsidRPr="00AD7163">
        <w:rPr>
          <w:rFonts w:eastAsia="Times New Roman" w:cs="Times New Roman"/>
          <w:szCs w:val="24"/>
          <w:vertAlign w:val="superscript"/>
        </w:rPr>
        <w:t>ο</w:t>
      </w:r>
      <w:r>
        <w:rPr>
          <w:rFonts w:eastAsia="Times New Roman" w:cs="Times New Roman"/>
          <w:szCs w:val="24"/>
        </w:rPr>
        <w:t xml:space="preserve"> και 2</w:t>
      </w:r>
      <w:r w:rsidRPr="00AD7163">
        <w:rPr>
          <w:rFonts w:eastAsia="Times New Roman" w:cs="Times New Roman"/>
          <w:szCs w:val="24"/>
          <w:vertAlign w:val="superscript"/>
        </w:rPr>
        <w:t>ο</w:t>
      </w:r>
      <w:r>
        <w:rPr>
          <w:rFonts w:eastAsia="Times New Roman" w:cs="Times New Roman"/>
          <w:szCs w:val="24"/>
        </w:rPr>
        <w:t xml:space="preserve"> </w:t>
      </w:r>
      <w:r>
        <w:rPr>
          <w:rFonts w:eastAsia="Times New Roman" w:cs="Times New Roman"/>
          <w:szCs w:val="24"/>
        </w:rPr>
        <w:t>Δημοτικό Σχολείο Φιλιατρών Θεσπρωτίας.</w:t>
      </w:r>
    </w:p>
    <w:p w14:paraId="46602B4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46602B48" w14:textId="77777777" w:rsidR="008E1586" w:rsidRDefault="00786920">
      <w:pPr>
        <w:spacing w:after="0"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46602B4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Ο Αντιπρόεδρος της Κυβέρνησης κ. Δραγασάκης, έχει τον λόγο.</w:t>
      </w:r>
    </w:p>
    <w:p w14:paraId="46602B4A"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ΙΩΑΝΝΗΣ ΔΡΑΓΑΣΑΚΗΣ (Αντιπρόεδρος </w:t>
      </w:r>
      <w:r>
        <w:rPr>
          <w:rFonts w:eastAsia="Times New Roman" w:cs="Times New Roman"/>
          <w:b/>
          <w:szCs w:val="24"/>
        </w:rPr>
        <w:t>της Κυβέρνησης)</w:t>
      </w:r>
      <w:r>
        <w:rPr>
          <w:rFonts w:eastAsia="Times New Roman" w:cs="Times New Roman"/>
          <w:szCs w:val="24"/>
        </w:rPr>
        <w:t>: Ευχαριστώ, κύριε Πρόεδρε.</w:t>
      </w:r>
    </w:p>
    <w:p w14:paraId="46602B4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σημερινή Κυβέρνηση επιλέχθηκε από τους πολίτες της χώρας μας για τρεις κυρίως λόγους: Πρώτον, για να βγάλει τη χώρα από </w:t>
      </w:r>
      <w:r>
        <w:rPr>
          <w:rFonts w:eastAsia="Times New Roman" w:cs="Times New Roman"/>
          <w:szCs w:val="24"/>
        </w:rPr>
        <w:lastRenderedPageBreak/>
        <w:t>τα μνημόνια και να τερματίσει την επιτροπεία. Δεύτερον, για ν</w:t>
      </w:r>
      <w:r>
        <w:rPr>
          <w:rFonts w:eastAsia="Times New Roman" w:cs="Times New Roman"/>
          <w:szCs w:val="24"/>
        </w:rPr>
        <w:t xml:space="preserve">α φέρει ενώπιον της </w:t>
      </w:r>
      <w:r>
        <w:rPr>
          <w:rFonts w:eastAsia="Times New Roman" w:cs="Times New Roman"/>
          <w:szCs w:val="24"/>
        </w:rPr>
        <w:t>δ</w:t>
      </w:r>
      <w:r>
        <w:rPr>
          <w:rFonts w:eastAsia="Times New Roman" w:cs="Times New Roman"/>
          <w:szCs w:val="24"/>
        </w:rPr>
        <w:t xml:space="preserve">ικαιοσύνης υποθέσεις σκανδάλων και διασπάθισης δημόσιου χρήματος και να αντιμετωπίσει με πολιτικά και θεσμικά μέσα τις βαθύτερες αιτίες της διαφθοράς και της διαπλοκής. Τρίτον, για να αλλάξει το μη βιώσιμο και άδικο παραγωγικό μοντέλο </w:t>
      </w:r>
      <w:r>
        <w:rPr>
          <w:rFonts w:eastAsia="Times New Roman" w:cs="Times New Roman"/>
          <w:szCs w:val="24"/>
        </w:rPr>
        <w:t xml:space="preserve">της χώρας και τη λειτουργία του κράτους, να ενισχύσει τη διεθνή θέση της χώρας και να βελτιώσει προς όφελος των </w:t>
      </w:r>
      <w:proofErr w:type="spellStart"/>
      <w:r>
        <w:rPr>
          <w:rFonts w:eastAsia="Times New Roman" w:cs="Times New Roman"/>
          <w:szCs w:val="24"/>
        </w:rPr>
        <w:t>θέσεών</w:t>
      </w:r>
      <w:proofErr w:type="spellEnd"/>
      <w:r>
        <w:rPr>
          <w:rFonts w:eastAsia="Times New Roman" w:cs="Times New Roman"/>
          <w:szCs w:val="24"/>
        </w:rPr>
        <w:t xml:space="preserve"> μας τους ευρωπαϊκούς και διεθνείς συσχετισμούς. </w:t>
      </w:r>
    </w:p>
    <w:p w14:paraId="46602B4C"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Η Κυβέρνηση θα κριθεί από τους πολίτες στο τέλος της θητείας της από τη συνολική της </w:t>
      </w:r>
      <w:r>
        <w:rPr>
          <w:rFonts w:eastAsia="Times New Roman" w:cs="Times New Roman"/>
          <w:szCs w:val="24"/>
        </w:rPr>
        <w:t>επίδοση και ειδικότερα βέβαια από την επίδοσή της σ</w:t>
      </w:r>
      <w:r>
        <w:rPr>
          <w:rFonts w:eastAsia="Times New Roman" w:cs="Times New Roman"/>
          <w:szCs w:val="24"/>
        </w:rPr>
        <w:t>ε</w:t>
      </w:r>
      <w:r>
        <w:rPr>
          <w:rFonts w:eastAsia="Times New Roman" w:cs="Times New Roman"/>
          <w:szCs w:val="24"/>
        </w:rPr>
        <w:t xml:space="preserve"> αυτούς τους τρεις τομείς. </w:t>
      </w:r>
    </w:p>
    <w:p w14:paraId="46602B4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Από την άποψη αυτή, το νομοσχέδιο που συζητούμε σήμερα είναι καθοριστικής σημασίας για την επίτευξη του πρώτου στόχου, ο οποίος όμως με τη σειρά του είναι προϋπόθεση και για το</w:t>
      </w:r>
      <w:r>
        <w:rPr>
          <w:rFonts w:eastAsia="Times New Roman" w:cs="Times New Roman"/>
          <w:szCs w:val="24"/>
        </w:rPr>
        <w:t>υς υπόλοιπους. Διότι, κυρίες και κύριοι Βουλευτές, δεν είναι σωστό και μερικές φορές μάλιστα είναι ανήθικο να ξεχνιούνται θεμελιώδη γεγονότα, τα οποία σημάδεψαν τις τύχες του λαού μας και της χώρας. Και ένα γεγονός, το οποίο δεν πρέπει να ξεχνιέται ούτε στ</w:t>
      </w:r>
      <w:r>
        <w:rPr>
          <w:rFonts w:eastAsia="Times New Roman" w:cs="Times New Roman"/>
          <w:szCs w:val="24"/>
        </w:rPr>
        <w:t>η διάρκεια αυτών των συζητήσεων, διότι είμαστε αντιμέτωποι ακόμη με αυτό, είναι η χρεοκοπία του ελληνικού κράτους, την οποία επιφέρατε οι δυνάμεις που κυβερνήσατε τη χώρα με όσα κάνατε και κυρίως με όσα δεν κάνατε στα πριν από την κρίση χρόνια και που η πα</w:t>
      </w:r>
      <w:r>
        <w:rPr>
          <w:rFonts w:eastAsia="Times New Roman" w:cs="Times New Roman"/>
          <w:szCs w:val="24"/>
        </w:rPr>
        <w:t>ράταξη που σήμερα κυβερνά, πολλά απ’ αυτά τα έλεγε πολύ πριν την κρίση.</w:t>
      </w:r>
    </w:p>
    <w:p w14:paraId="46602B4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Γεγονός, επίσης, είναι –και δεν πρέπει να ξεχνιέται- ότι η υποταγή στα μνημόνια και την επιτροπεία είχε ως αποτέλεσμα να χάσουμε ως χώρα σημαντικό μέρος της πολιτικής μας αυτονομίας. </w:t>
      </w:r>
    </w:p>
    <w:p w14:paraId="46602B4F"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Με αυτά, λοιπόν, τα δεδομένα, που σε όλους είναι γνωστά, αλλά ορισμένοι θέλουν να τα ξεχνούν, ο μόνος τρόπος για να ανακτήσουμε τον έλεγχο της μοίρας μας και του </w:t>
      </w:r>
      <w:proofErr w:type="spellStart"/>
      <w:r>
        <w:rPr>
          <w:rFonts w:eastAsia="Times New Roman" w:cs="Times New Roman"/>
          <w:szCs w:val="24"/>
        </w:rPr>
        <w:t>μέλλοντός</w:t>
      </w:r>
      <w:proofErr w:type="spellEnd"/>
      <w:r>
        <w:rPr>
          <w:rFonts w:eastAsia="Times New Roman" w:cs="Times New Roman"/>
          <w:szCs w:val="24"/>
        </w:rPr>
        <w:t xml:space="preserve"> μας, είναι να τερματίσουμε την εξάρτησή μας από τον ξένο θεσμικό δανεισμό, να πετύχο</w:t>
      </w:r>
      <w:r>
        <w:rPr>
          <w:rFonts w:eastAsia="Times New Roman" w:cs="Times New Roman"/>
          <w:szCs w:val="24"/>
        </w:rPr>
        <w:t xml:space="preserve">υμε, ώστε το χρέος να καταστεί βιώσιμο και στη βάση αυτή να διεκδικήσουμε το τέλος των μνημονίων και τον τερματισμό της επιτροπείας. </w:t>
      </w:r>
    </w:p>
    <w:p w14:paraId="46602B50"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Και λέω να διεκδικήσουμε, διότι η έξοδος από τα μνημόνια και την επιτροπεία δεν θα είναι μια τυπική αυτόματη διαδικασία, α</w:t>
      </w:r>
      <w:r>
        <w:rPr>
          <w:rFonts w:eastAsia="Times New Roman" w:cs="Times New Roman"/>
          <w:szCs w:val="24"/>
        </w:rPr>
        <w:t xml:space="preserve">λλά θα είναι μια πορεία με παγίδες και ρίσκα. Γι’ αυτό, σ’ αυτή τη διεκδίκηση είναι κρίσιμη και η συμμετοχή και η στήριξη της κοινωνίας, θα έλεγα και η </w:t>
      </w:r>
      <w:proofErr w:type="spellStart"/>
      <w:r>
        <w:rPr>
          <w:rFonts w:eastAsia="Times New Roman" w:cs="Times New Roman"/>
          <w:szCs w:val="24"/>
        </w:rPr>
        <w:t>συνευθύνη</w:t>
      </w:r>
      <w:proofErr w:type="spellEnd"/>
      <w:r>
        <w:rPr>
          <w:rFonts w:eastAsia="Times New Roman" w:cs="Times New Roman"/>
          <w:szCs w:val="24"/>
        </w:rPr>
        <w:t xml:space="preserve"> και των άλλων πολιτικών δυνάμεων, ανεξάρτητα από τις επιμέρους διαφορές σε άλλα ζητήματα. </w:t>
      </w:r>
    </w:p>
    <w:p w14:paraId="46602B51"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Και</w:t>
      </w:r>
      <w:r>
        <w:rPr>
          <w:rFonts w:eastAsia="Times New Roman" w:cs="Times New Roman"/>
          <w:bCs/>
          <w:shd w:val="clear" w:color="auto" w:fill="FFFFFF"/>
        </w:rPr>
        <w:t xml:space="preserve"> τούτο διότι υπάρχουν δυνάμεις μεταξύ των δανειστών μας</w:t>
      </w:r>
      <w:r>
        <w:rPr>
          <w:rFonts w:eastAsia="Times New Roman"/>
          <w:bCs/>
          <w:shd w:val="clear" w:color="auto" w:fill="FFFFFF"/>
        </w:rPr>
        <w:t xml:space="preserve"> –</w:t>
      </w:r>
      <w:r>
        <w:rPr>
          <w:rFonts w:eastAsia="Times New Roman" w:cs="Times New Roman"/>
          <w:bCs/>
          <w:shd w:val="clear" w:color="auto" w:fill="FFFFFF"/>
        </w:rPr>
        <w:t>και πρέπει να το γνωρίζει αυτό ο ελληνικός λαός</w:t>
      </w:r>
      <w:r>
        <w:rPr>
          <w:rFonts w:eastAsia="Times New Roman"/>
          <w:bCs/>
          <w:shd w:val="clear" w:color="auto" w:fill="FFFFFF"/>
        </w:rPr>
        <w:t>–</w:t>
      </w:r>
      <w:r>
        <w:rPr>
          <w:rFonts w:eastAsia="Times New Roman" w:cs="Times New Roman"/>
          <w:bCs/>
          <w:shd w:val="clear" w:color="auto" w:fill="FFFFFF"/>
        </w:rPr>
        <w:t xml:space="preserve"> οι οποίες αντιλαμβάνονται το χρέος όχι ως οικονομικό μέγεθος, αλλά ως πολιτικό μοχλό πίεσης διαρκείας για την επιβολή της πολιτικής που εκείνοι θεωρούν ορθή. </w:t>
      </w:r>
    </w:p>
    <w:p w14:paraId="46602B52"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Επίσης, οι ίδιες δυνάμεις αντιλαμβάνονται την επιτροπεία ως μόνιμο καθεστώς. Ακριβώς γι’ αυτό κα</w:t>
      </w:r>
      <w:r>
        <w:rPr>
          <w:rFonts w:eastAsia="Times New Roman" w:cs="Times New Roman"/>
          <w:bCs/>
          <w:shd w:val="clear" w:color="auto" w:fill="FFFFFF"/>
        </w:rPr>
        <w:t xml:space="preserve">ι ο Πρωθυπουργός στην πρόσφατη </w:t>
      </w:r>
      <w:r>
        <w:rPr>
          <w:rFonts w:eastAsia="Times New Roman"/>
          <w:bCs/>
          <w:shd w:val="clear" w:color="auto" w:fill="FFFFFF"/>
        </w:rPr>
        <w:t>συνεδρίαση</w:t>
      </w:r>
      <w:r>
        <w:rPr>
          <w:rFonts w:eastAsia="Times New Roman" w:cs="Times New Roman"/>
          <w:bCs/>
          <w:shd w:val="clear" w:color="auto" w:fill="FFFFFF"/>
        </w:rPr>
        <w:t xml:space="preserve"> του Υπουργικού Συμβουλίου τόνισε την ανάγκη να γίνουν πολλά και πριν, αλλά και μετά το τέλος των μνημονίων, αν θέλουμε αυτό το τέλος να </w:t>
      </w:r>
      <w:r>
        <w:rPr>
          <w:rFonts w:eastAsia="Times New Roman"/>
          <w:bCs/>
          <w:shd w:val="clear" w:color="auto" w:fill="FFFFFF"/>
        </w:rPr>
        <w:t>είναι</w:t>
      </w:r>
      <w:r>
        <w:rPr>
          <w:rFonts w:eastAsia="Times New Roman" w:cs="Times New Roman"/>
          <w:bCs/>
          <w:shd w:val="clear" w:color="auto" w:fill="FFFFFF"/>
        </w:rPr>
        <w:t xml:space="preserve"> οριστικό. </w:t>
      </w:r>
    </w:p>
    <w:p w14:paraId="46602B53"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Οι δυσκολίες αυτές, άλλωστε, φάνηκαν. Η πορεία για να φτάσουμ</w:t>
      </w:r>
      <w:r>
        <w:rPr>
          <w:rFonts w:eastAsia="Times New Roman" w:cs="Times New Roman"/>
          <w:bCs/>
          <w:shd w:val="clear" w:color="auto" w:fill="FFFFFF"/>
        </w:rPr>
        <w:t xml:space="preserve">ε ως εδώ ήταν γεμάτη εμπόδια. Σήμερα, όμως, δεν νομίζω ότι υπάρχει </w:t>
      </w:r>
      <w:r>
        <w:rPr>
          <w:rFonts w:eastAsia="Times New Roman" w:cs="Times New Roman"/>
          <w:bCs/>
          <w:shd w:val="clear" w:color="auto" w:fill="FFFFFF"/>
        </w:rPr>
        <w:t xml:space="preserve">κάποιος </w:t>
      </w:r>
      <w:r>
        <w:rPr>
          <w:rFonts w:eastAsia="Times New Roman" w:cs="Times New Roman"/>
          <w:bCs/>
          <w:shd w:val="clear" w:color="auto" w:fill="FFFFFF"/>
        </w:rPr>
        <w:t>στη χώρα ή στο εξωτερικό, εκτός ίσως από κάποιους της Αντιπολίτευσης, οι οποίοι να αρνούνται, να μη βλέπουν, να μην αναγνωρίζουν ότι αιτία αυτών των καθυστερήσεων δεν ήταν η ελληνικ</w:t>
      </w:r>
      <w:r>
        <w:rPr>
          <w:rFonts w:eastAsia="Times New Roman" w:cs="Times New Roman"/>
          <w:bCs/>
          <w:shd w:val="clear" w:color="auto" w:fill="FFFFFF"/>
        </w:rPr>
        <w:t xml:space="preserve">ή </w:t>
      </w:r>
      <w:r>
        <w:rPr>
          <w:rFonts w:eastAsia="Times New Roman"/>
          <w:bCs/>
          <w:shd w:val="clear" w:color="auto" w:fill="FFFFFF"/>
        </w:rPr>
        <w:t>Κυβέρνηση,</w:t>
      </w:r>
      <w:r>
        <w:rPr>
          <w:rFonts w:eastAsia="Times New Roman" w:cs="Times New Roman"/>
          <w:bCs/>
          <w:shd w:val="clear" w:color="auto" w:fill="FFFFFF"/>
        </w:rPr>
        <w:t xml:space="preserve"> αλλά ήταν οι διαφορές και αντιθέσεις μεταξύ των δανειστών και τα μέτρα εκτός της αρχικής συμφωνίας που ζητήθηκαν κυρίως από την πλευρά του Διεθνούς Νομισματικού Ταμείου. </w:t>
      </w:r>
    </w:p>
    <w:p w14:paraId="46602B54"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Θα ήθελα στο σημείο αυτό να δώσω μια απάντηση στους «γκεμπελίσκους» της </w:t>
      </w:r>
      <w:r>
        <w:rPr>
          <w:rFonts w:eastAsia="Times New Roman" w:cs="Times New Roman"/>
          <w:bCs/>
          <w:shd w:val="clear" w:color="auto" w:fill="FFFFFF"/>
        </w:rPr>
        <w:t>Νέας Δημοκρατίας, οι οποίοι κόβουν και ράβουν δηλώσεις από το παρελθόν, για να κατασκευάσουν σχήματα προπαγάνδας, αλλά και σε άλλους, γιατί βλέπω ότι και άλλοι τα λένε αυτά «τι λέγατε τότε, κανένα μέτρο»</w:t>
      </w:r>
      <w:r>
        <w:rPr>
          <w:rFonts w:eastAsia="Times New Roman" w:cs="Times New Roman"/>
          <w:bCs/>
          <w:shd w:val="clear" w:color="auto" w:fill="FFFFFF"/>
        </w:rPr>
        <w:t xml:space="preserve"> και λοιπά</w:t>
      </w:r>
      <w:r>
        <w:rPr>
          <w:rFonts w:eastAsia="Times New Roman" w:cs="Times New Roman"/>
          <w:bCs/>
          <w:shd w:val="clear" w:color="auto" w:fill="FFFFFF"/>
        </w:rPr>
        <w:t xml:space="preserve">. </w:t>
      </w:r>
    </w:p>
    <w:p w14:paraId="46602B55"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Θέλω να πω ότι, σε ό,τι με αφορά τουλάχι</w:t>
      </w:r>
      <w:r>
        <w:rPr>
          <w:rFonts w:eastAsia="Times New Roman" w:cs="Times New Roman"/>
          <w:bCs/>
          <w:shd w:val="clear" w:color="auto" w:fill="FFFFFF"/>
        </w:rPr>
        <w:t xml:space="preserve">στον, δεν ανακαλώ τίποτα από όσα είπα στον παρελθόν, στην αρχή της </w:t>
      </w:r>
      <w:r>
        <w:rPr>
          <w:rFonts w:eastAsia="Times New Roman"/>
          <w:bCs/>
          <w:shd w:val="clear" w:color="auto" w:fill="FFFFFF"/>
        </w:rPr>
        <w:t>διαπραγμάτευσης</w:t>
      </w:r>
      <w:r>
        <w:rPr>
          <w:rFonts w:eastAsia="Times New Roman" w:cs="Times New Roman"/>
          <w:bCs/>
          <w:shd w:val="clear" w:color="auto" w:fill="FFFFFF"/>
        </w:rPr>
        <w:t xml:space="preserve"> και θα έλεγα και σήμερα τα ίδια, εάν δεν είχαν μεταβληθεί τα δεδομένα. Εάν δηλαδή και σήμερα το Διεθνές Νομισματικό Ταμείο απαιτούσε από εμάς να μειώσουμε το αφορολόγητο όρι</w:t>
      </w:r>
      <w:r>
        <w:rPr>
          <w:rFonts w:eastAsia="Times New Roman" w:cs="Times New Roman"/>
          <w:bCs/>
          <w:shd w:val="clear" w:color="auto" w:fill="FFFFFF"/>
        </w:rPr>
        <w:t xml:space="preserve">ο και όλα τα έσοδα να τα διαθέσουμε για να μειωθούν οι φορολογικοί συντελεστές για τα υψηλά και μεγάλα εισοδήματα, ενδεχομένως σήμερα η πολιτική κατάσταση της χώρας να ήταν διαφορετική. </w:t>
      </w:r>
    </w:p>
    <w:p w14:paraId="46602B56"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Όμως, είχαμε ως αποτέλεσμα της </w:t>
      </w:r>
      <w:r>
        <w:rPr>
          <w:rFonts w:eastAsia="Times New Roman"/>
          <w:bCs/>
          <w:shd w:val="clear" w:color="auto" w:fill="FFFFFF"/>
        </w:rPr>
        <w:t>διαπραγμάτευση</w:t>
      </w:r>
      <w:r>
        <w:rPr>
          <w:rFonts w:eastAsia="Times New Roman" w:cs="Times New Roman"/>
          <w:bCs/>
          <w:shd w:val="clear" w:color="auto" w:fill="FFFFFF"/>
        </w:rPr>
        <w:t>ς σημαντικές μετατοπίσει</w:t>
      </w:r>
      <w:r>
        <w:rPr>
          <w:rFonts w:eastAsia="Times New Roman" w:cs="Times New Roman"/>
          <w:bCs/>
          <w:shd w:val="clear" w:color="auto" w:fill="FFFFFF"/>
        </w:rPr>
        <w:t xml:space="preserve">ς στα αρχικά δεδομένα: </w:t>
      </w:r>
    </w:p>
    <w:p w14:paraId="46602B57"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Πρώτον, αρχικά μας ζητήθηκαν νέα μέτρα ύψους 4,6 δισεκατομμυρίων ευρώ χωρίς αντίμετρα. Τώρα </w:t>
      </w:r>
      <w:r>
        <w:rPr>
          <w:rFonts w:eastAsia="Times New Roman"/>
          <w:bCs/>
          <w:shd w:val="clear" w:color="auto" w:fill="FFFFFF"/>
        </w:rPr>
        <w:t>έ</w:t>
      </w:r>
      <w:r>
        <w:rPr>
          <w:rFonts w:eastAsia="Times New Roman" w:cs="Times New Roman"/>
          <w:bCs/>
          <w:shd w:val="clear" w:color="auto" w:fill="FFFFFF"/>
        </w:rPr>
        <w:t xml:space="preserve">χουμε αρνητικά μέτρα, που όμως αντισταθμίζονται δημοσιονομικά και εξισορροπούνται οι κοινωνικές τους συνέπειες με άλλα θετικά μέτρα. </w:t>
      </w:r>
    </w:p>
    <w:p w14:paraId="46602B58"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Δεύτε</w:t>
      </w:r>
      <w:r>
        <w:rPr>
          <w:rFonts w:eastAsia="Times New Roman" w:cs="Times New Roman"/>
          <w:bCs/>
          <w:shd w:val="clear" w:color="auto" w:fill="FFFFFF"/>
        </w:rPr>
        <w:t>ρον, αρχικά μ</w:t>
      </w:r>
      <w:r>
        <w:rPr>
          <w:rFonts w:eastAsia="Times New Roman" w:cs="Times New Roman"/>
          <w:bCs/>
          <w:shd w:val="clear" w:color="auto" w:fill="FFFFFF"/>
        </w:rPr>
        <w:t>ά</w:t>
      </w:r>
      <w:r>
        <w:rPr>
          <w:rFonts w:eastAsia="Times New Roman" w:cs="Times New Roman"/>
          <w:bCs/>
          <w:shd w:val="clear" w:color="auto" w:fill="FFFFFF"/>
        </w:rPr>
        <w:t xml:space="preserve">ς ζητήθηκαν νέα μέτρα χωρίς καμμία δέσμευση για τη ρύθμιση του χρέους. Τώρα ό,τι νομοθετήσουμε εντάσσεται σε μια σφαιρική συμφωνία, μια συνολική συμφωνία, που θα περιέχει και τα μέτρα για το χρέος.  </w:t>
      </w:r>
    </w:p>
    <w:p w14:paraId="46602B59"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Τρίτον, αρχικά μας ζητήθηκαν πλεονάσματα 3</w:t>
      </w:r>
      <w:r>
        <w:rPr>
          <w:rFonts w:eastAsia="Times New Roman" w:cs="Times New Roman"/>
          <w:bCs/>
          <w:shd w:val="clear" w:color="auto" w:fill="FFFFFF"/>
        </w:rPr>
        <w:t xml:space="preserve">,5% επί δέκα χρόνια μετά το 2018. Τώρα οι συζητήσεις γίνονται για πολύ μικρότερες περιόδους. </w:t>
      </w:r>
    </w:p>
    <w:p w14:paraId="46602B5A"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Είχαμε, επομένως, πάρα πολύ σημαντικά δεδομένα και συνεπώς δεν μπορούμε να λέμε τώρα τα ίδια που θα λέγαμε αν δεν υπήρχαν αυτά τα δεδομένα. </w:t>
      </w:r>
    </w:p>
    <w:p w14:paraId="46602B5B"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Κατηγορεί η Νέα Δημοκ</w:t>
      </w:r>
      <w:r>
        <w:rPr>
          <w:rFonts w:eastAsia="Times New Roman" w:cs="Times New Roman"/>
          <w:bCs/>
          <w:shd w:val="clear" w:color="auto" w:fill="FFFFFF"/>
        </w:rPr>
        <w:t xml:space="preserve">ρατία τους Βουλευτές της Συμπολίτευσης ότι ψηφίζουν τα πάντα για τις καρέκλες τους, όπως λένε. </w:t>
      </w:r>
    </w:p>
    <w:p w14:paraId="46602B5C"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Να μου επιτραπούν ορισμένα σχόλια, </w:t>
      </w:r>
      <w:r>
        <w:rPr>
          <w:rFonts w:eastAsia="Times New Roman"/>
          <w:bCs/>
          <w:shd w:val="clear" w:color="auto" w:fill="FFFFFF"/>
        </w:rPr>
        <w:t>κυρίες και κύριοι συνάδελφοι</w:t>
      </w:r>
      <w:r>
        <w:rPr>
          <w:rFonts w:eastAsia="Times New Roman" w:cs="Times New Roman"/>
          <w:bCs/>
          <w:shd w:val="clear" w:color="auto" w:fill="FFFFFF"/>
        </w:rPr>
        <w:t xml:space="preserve"> της Νέας Δημοκρατίας. Ας μην κρίνετε εξ ιδίων τα αλλότρια. Αν κάποιοι από εσάς έτσι αντιλαμβάνον</w:t>
      </w:r>
      <w:r>
        <w:rPr>
          <w:rFonts w:eastAsia="Times New Roman" w:cs="Times New Roman"/>
          <w:bCs/>
          <w:shd w:val="clear" w:color="auto" w:fill="FFFFFF"/>
        </w:rPr>
        <w:t xml:space="preserve">ται την πολιτική, δεν σημαίνει ότι όλοι αντιλαμβανόμαστε την πολιτική με τον ίδιο τρόπο. </w:t>
      </w:r>
    </w:p>
    <w:p w14:paraId="46602B5D"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Δεύτερον, οι Βουλευτές της Συμπολίτευσης -και όλοι μας- δεν ψηφίζουμε τα πάντα. Αξιολογούμε το αποτέλεσμα που προκύπτει από τη </w:t>
      </w:r>
      <w:r>
        <w:rPr>
          <w:rFonts w:eastAsia="Times New Roman"/>
          <w:bCs/>
          <w:shd w:val="clear" w:color="auto" w:fill="FFFFFF"/>
        </w:rPr>
        <w:t>διαπραγμάτευση</w:t>
      </w:r>
      <w:r>
        <w:rPr>
          <w:rFonts w:eastAsia="Times New Roman" w:cs="Times New Roman"/>
          <w:bCs/>
          <w:shd w:val="clear" w:color="auto" w:fill="FFFFFF"/>
        </w:rPr>
        <w:t xml:space="preserve"> και το ψηφίζουμε, εφόσον</w:t>
      </w:r>
      <w:r>
        <w:rPr>
          <w:rFonts w:eastAsia="Times New Roman" w:cs="Times New Roman"/>
          <w:bCs/>
          <w:shd w:val="clear" w:color="auto" w:fill="FFFFFF"/>
        </w:rPr>
        <w:t xml:space="preserve"> θεωρούμε και εκτιμούμε ότι εντάσσεται στους στόχους μας και υπηρετεί το συμφέρον της χώρας. </w:t>
      </w:r>
    </w:p>
    <w:p w14:paraId="46602B5E"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Τρίτον, το </w:t>
      </w:r>
      <w:r>
        <w:rPr>
          <w:rFonts w:eastAsia="Times New Roman"/>
          <w:bCs/>
          <w:shd w:val="clear" w:color="auto" w:fill="FFFFFF"/>
        </w:rPr>
        <w:t>συγκεκριμένο</w:t>
      </w:r>
      <w:r>
        <w:rPr>
          <w:rFonts w:eastAsia="Times New Roman" w:cs="Times New Roman"/>
          <w:bCs/>
          <w:shd w:val="clear" w:color="auto" w:fill="FFFFFF"/>
        </w:rPr>
        <w:t xml:space="preserve"> νομοσχέδιο θα ψηφιστεί, διότι παρά τα αρνητικά και δύσκολα σημεία του, </w:t>
      </w:r>
      <w:r>
        <w:rPr>
          <w:rFonts w:eastAsia="Times New Roman"/>
          <w:bCs/>
          <w:shd w:val="clear" w:color="auto" w:fill="FFFFFF"/>
        </w:rPr>
        <w:t>έχει</w:t>
      </w:r>
      <w:r>
        <w:rPr>
          <w:rFonts w:eastAsia="Times New Roman" w:cs="Times New Roman"/>
          <w:bCs/>
          <w:shd w:val="clear" w:color="auto" w:fill="FFFFFF"/>
        </w:rPr>
        <w:t xml:space="preserve"> δύο πολύ ισχυρά χαρακτηριστικά:</w:t>
      </w:r>
    </w:p>
    <w:p w14:paraId="46602B5F"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Πρώτον, ενσωματώνει την αρχή τ</w:t>
      </w:r>
      <w:r>
        <w:rPr>
          <w:rFonts w:eastAsia="Times New Roman" w:cs="Times New Roman"/>
          <w:bCs/>
          <w:shd w:val="clear" w:color="auto" w:fill="FFFFFF"/>
        </w:rPr>
        <w:t>ης δημοσιονομικής ουδετερότητας, την οποία κανείς δεν πρέπει να υποτιμάει, ακόμη και αν διαφωνεί με το νομοσχέδιο, καθώς και τη λογική της εξισορρόπησης των κοινωνικών συνεπειών των μέτρων μέσω άλλων μέτρων</w:t>
      </w:r>
      <w:r>
        <w:rPr>
          <w:rFonts w:eastAsia="Times New Roman"/>
          <w:bCs/>
          <w:shd w:val="clear" w:color="auto" w:fill="FFFFFF"/>
        </w:rPr>
        <w:t xml:space="preserve">, των </w:t>
      </w:r>
      <w:r>
        <w:rPr>
          <w:rFonts w:eastAsia="Times New Roman" w:cs="Times New Roman"/>
          <w:bCs/>
          <w:shd w:val="clear" w:color="auto" w:fill="FFFFFF"/>
        </w:rPr>
        <w:t xml:space="preserve">αντιμέτρων, όπως καθιερώθηκε να λέγονται. </w:t>
      </w:r>
    </w:p>
    <w:p w14:paraId="46602B60"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Ε</w:t>
      </w:r>
      <w:r>
        <w:rPr>
          <w:rFonts w:eastAsia="Times New Roman" w:cs="Times New Roman"/>
          <w:bCs/>
          <w:shd w:val="clear" w:color="auto" w:fill="FFFFFF"/>
        </w:rPr>
        <w:t xml:space="preserve">άν αυτές οι δύο αρχές είχαν διεκδικηθεί από προηγούμενες κυβερνήσεις, έστω από τη στιγμή και πέρα που τα ελλείμματα είχαν μειωθεί και ίσχυαν, τότε μπορούμε να πούμε με σιγουριά ότι η έξοδος από τα μνημόνια θα </w:t>
      </w:r>
      <w:r>
        <w:rPr>
          <w:rFonts w:eastAsia="Times New Roman"/>
          <w:bCs/>
          <w:shd w:val="clear" w:color="auto" w:fill="FFFFFF"/>
        </w:rPr>
        <w:t>είχε</w:t>
      </w:r>
      <w:r>
        <w:rPr>
          <w:rFonts w:eastAsia="Times New Roman" w:cs="Times New Roman"/>
          <w:bCs/>
          <w:shd w:val="clear" w:color="auto" w:fill="FFFFFF"/>
        </w:rPr>
        <w:t xml:space="preserve"> ήδη συντελεστεί -για να απαντήσω και στο ε</w:t>
      </w:r>
      <w:r>
        <w:rPr>
          <w:rFonts w:eastAsia="Times New Roman" w:cs="Times New Roman"/>
          <w:bCs/>
          <w:shd w:val="clear" w:color="auto" w:fill="FFFFFF"/>
        </w:rPr>
        <w:t xml:space="preserve">ρώτημα του κ. </w:t>
      </w:r>
      <w:proofErr w:type="spellStart"/>
      <w:r>
        <w:rPr>
          <w:rFonts w:eastAsia="Times New Roman" w:cs="Times New Roman"/>
          <w:bCs/>
          <w:shd w:val="clear" w:color="auto" w:fill="FFFFFF"/>
        </w:rPr>
        <w:t>Αμυρά</w:t>
      </w:r>
      <w:proofErr w:type="spellEnd"/>
      <w:r>
        <w:rPr>
          <w:rFonts w:eastAsia="Times New Roman" w:cs="Times New Roman"/>
          <w:bCs/>
          <w:shd w:val="clear" w:color="auto" w:fill="FFFFFF"/>
        </w:rPr>
        <w:t xml:space="preserve">- και δεύτερον το κοινωνικό κόστος, οι κοινωνικές συνέπειες θα ήταν πολύ ηπιότερες, γι’ αυτό και από αυτή την άποψη είναι καθαρά προπαγανδιστική η σύγκριση, η ταύτιση, η παρομοίωση αυτών των μέτρων με μνημόνιο γενικώς. </w:t>
      </w:r>
    </w:p>
    <w:p w14:paraId="46602B61"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Δεύτερον, και ακό</w:t>
      </w:r>
      <w:r>
        <w:rPr>
          <w:rFonts w:eastAsia="Times New Roman" w:cs="Times New Roman"/>
          <w:szCs w:val="24"/>
        </w:rPr>
        <w:t xml:space="preserve">μη πιο κρίσιμο, είναι ότι η σημερινή συμφωνία μπορεί υπό προϋποθέσεις, όπως είπα, να ξεκλειδώσει τις διαδικασίες για τον στόχο του τερματισμού των μνημονίων και της επιτροπείας. </w:t>
      </w:r>
    </w:p>
    <w:p w14:paraId="46602B62"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εγώ πιστεύω ότι εκείνο που ενοχλεί ορισμένους από την ηγεσία της Νέας Δημοκρατίας και του ΠΑΣΟΚ είναι άλλο. Είναι ότι ο λαός με την ψήφο του, τον Ιανουάριο του 2015 έσπασε το μονοπώλιο της δικομματικής εξουσίας τους. Διότι αυτ</w:t>
      </w:r>
      <w:r>
        <w:rPr>
          <w:rFonts w:eastAsia="Times New Roman" w:cs="Times New Roman"/>
          <w:szCs w:val="24"/>
        </w:rPr>
        <w:t xml:space="preserve">ό που έγινε δεν ήταν απλώς μια αλλαγή στο εσωτερικό του υφιστάμενου συστήματος εξουσίας, αλλά ήταν η αρχή της υπέρβασής του. Και βεβαίως, </w:t>
      </w:r>
      <w:r>
        <w:rPr>
          <w:rFonts w:eastAsia="Times New Roman" w:cs="Times New Roman"/>
          <w:szCs w:val="24"/>
        </w:rPr>
        <w:lastRenderedPageBreak/>
        <w:t>βρισκόμαστε ακόμη στην αρχή της αρχής. Διότι οι βαθιές αλλαγές, οι ριζοσπαστικές μεταρρυθμίσεις, οι μεγάλοι μετασχηματ</w:t>
      </w:r>
      <w:r>
        <w:rPr>
          <w:rFonts w:eastAsia="Times New Roman" w:cs="Times New Roman"/>
          <w:szCs w:val="24"/>
        </w:rPr>
        <w:t>ισμοί στο κράτος, στην οικονομία, στην κοινωνία είναι μπροστά μας. Γι’ αυτό και τα αιτήματα για εκλογές πέφτουν στο κενό. Και γι’ αυτό η Κυβέρνηση αυτή δείχνει μία ανθεκτικότητα, η οποία δημιουργεί περιέργεια και ερωτηματικά, παρά τις δύσκολες αποφάσεις τι</w:t>
      </w:r>
      <w:r>
        <w:rPr>
          <w:rFonts w:eastAsia="Times New Roman" w:cs="Times New Roman"/>
          <w:szCs w:val="24"/>
        </w:rPr>
        <w:t>ς οποίες παίρνουμε.</w:t>
      </w:r>
    </w:p>
    <w:p w14:paraId="46602B63"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προειδοποιητικό κουδούνι λήξεως του χρόνου ομιλίας του κυρίου Αντιπροέδρου της Κυβέρνησης)</w:t>
      </w:r>
    </w:p>
    <w:p w14:paraId="46602B64"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Ολοκληρώνω, κύριε Πρόεδρε. </w:t>
      </w:r>
    </w:p>
    <w:p w14:paraId="46602B6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Ο τόπος</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δεν χρειάζεται μόνο μια ανθεκτική Κυβέρνηση. Χρειάζεται και μια υπεύθυνη Α</w:t>
      </w:r>
      <w:r>
        <w:rPr>
          <w:rFonts w:eastAsia="Times New Roman" w:cs="Times New Roman"/>
          <w:szCs w:val="24"/>
        </w:rPr>
        <w:t xml:space="preserve">ξιωματική Αντιπολίτευση και υπεύθυνες –θα προσέθετα- κοινωνικές εκπροσωπήσεις. Χαίρομαι που αυτή την ανάγκη την αναγνωρίζουν πλέον πολλοί και πολλές και μέσα από τη Νέα Δημοκρατία και μέσα από κοινωνικές και επαγγελματικές οργανώσεις. </w:t>
      </w:r>
    </w:p>
    <w:p w14:paraId="46602B6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Για πρώτη φορά από τ</w:t>
      </w:r>
      <w:r>
        <w:rPr>
          <w:rFonts w:eastAsia="Times New Roman" w:cs="Times New Roman"/>
          <w:szCs w:val="24"/>
        </w:rPr>
        <w:t xml:space="preserve">ην αρχή της κρίσης, λοιπόν, δημιουργούνται προϋποθέσεις για να σχεδιάσουμε το μέλλον σε έναν ορίζοντα όχι μόνο διετίας, αλλά εφόσον ολοκληρωθεί η συμφωνία και με τα μέτρα για το χρέος και σε έναν ορίζονται πολύ μακρύτερο, πέραν της δεκαετίας. </w:t>
      </w:r>
    </w:p>
    <w:p w14:paraId="46602B6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Με την ψήφισ</w:t>
      </w:r>
      <w:r>
        <w:rPr>
          <w:rFonts w:eastAsia="Times New Roman" w:cs="Times New Roman"/>
          <w:szCs w:val="24"/>
        </w:rPr>
        <w:t xml:space="preserve">η αυτού του νομοσχεδίου και με την ολοκλήρωση της συμφωνίας δημιουργούνται, λοιπόν, νέα δεδομένα. Ας τα αξιοποιήσουμε προς όφελος της κοινωνίας και της νέας γενιάς. Αυτή είναι η πρόταση που κάνουμε ως Κυβέρνηση. </w:t>
      </w:r>
    </w:p>
    <w:p w14:paraId="46602B6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6602B69" w14:textId="77777777" w:rsidR="008E1586" w:rsidRDefault="00786920">
      <w:pPr>
        <w:spacing w:after="0" w:line="600" w:lineRule="auto"/>
        <w:ind w:firstLine="720"/>
        <w:jc w:val="center"/>
        <w:rPr>
          <w:rFonts w:eastAsia="Times New Roman" w:cs="Times New Roman"/>
          <w:szCs w:val="24"/>
        </w:rPr>
      </w:pPr>
      <w:r>
        <w:rPr>
          <w:rFonts w:eastAsia="Times New Roman" w:cs="Times New Roman"/>
          <w:szCs w:val="24"/>
        </w:rPr>
        <w:lastRenderedPageBreak/>
        <w:t xml:space="preserve">(Χειροκροτήματα από την </w:t>
      </w:r>
      <w:r>
        <w:rPr>
          <w:rFonts w:eastAsia="Times New Roman" w:cs="Times New Roman"/>
          <w:szCs w:val="24"/>
        </w:rPr>
        <w:t>πτέρυγα του ΣΥΡΙΖΑ)</w:t>
      </w:r>
    </w:p>
    <w:p w14:paraId="46602B6A"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Και εγώ ευχαριστώ, κύριε Αντιπρόεδρε. </w:t>
      </w:r>
    </w:p>
    <w:p w14:paraId="46602B6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Χατζηδάκης, Βουλευτής και Αντιπρόεδρος της Νέας Δημοκρατίας. </w:t>
      </w:r>
    </w:p>
    <w:p w14:paraId="46602B6C"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ΚΩ</w:t>
      </w:r>
      <w:r>
        <w:rPr>
          <w:rFonts w:eastAsia="Times New Roman" w:cs="Times New Roman"/>
          <w:b/>
          <w:szCs w:val="24"/>
        </w:rPr>
        <w:t>ΝΣΤΑΝΤΙΝΟΣ</w:t>
      </w:r>
      <w:r>
        <w:rPr>
          <w:rFonts w:eastAsia="Times New Roman" w:cs="Times New Roman"/>
          <w:b/>
          <w:szCs w:val="24"/>
        </w:rPr>
        <w:t xml:space="preserve"> ΧΑΤΖΗΔΑΚΗΣ: </w:t>
      </w:r>
      <w:r>
        <w:rPr>
          <w:rFonts w:eastAsia="Times New Roman" w:cs="Times New Roman"/>
          <w:szCs w:val="24"/>
        </w:rPr>
        <w:t xml:space="preserve">Ευχαριστώ, κύριε Πρόεδρε. </w:t>
      </w:r>
    </w:p>
    <w:p w14:paraId="46602B6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Pr>
          <w:rFonts w:eastAsia="Times New Roman" w:cs="Times New Roman"/>
          <w:szCs w:val="24"/>
        </w:rPr>
        <w:t>, ο κ. Δραγασάκης μάς είπε ότι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σχηματίστηκε για τρεις λόγους: Για να φύγει η χώρα από τα μνημόνια, για να έχουμε διαφάνεια με τη διερεύνηση σκανδάλων και για να υιοθετήσει η χώρα ένα παραγωγικό μοντέλο καινούριο. Ας τα δούμε και τ</w:t>
      </w:r>
      <w:r>
        <w:rPr>
          <w:rFonts w:eastAsia="Times New Roman" w:cs="Times New Roman"/>
          <w:szCs w:val="24"/>
        </w:rPr>
        <w:t xml:space="preserve">α τρία. </w:t>
      </w:r>
    </w:p>
    <w:p w14:paraId="46602B6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Ήρθατε, λοιπόν, για να καταργήσετε τα μνημόνια. Εσείς, οι πιο </w:t>
      </w:r>
      <w:proofErr w:type="spellStart"/>
      <w:r>
        <w:rPr>
          <w:rFonts w:eastAsia="Times New Roman" w:cs="Times New Roman"/>
          <w:szCs w:val="24"/>
        </w:rPr>
        <w:t>αντιμνημονιακοί</w:t>
      </w:r>
      <w:proofErr w:type="spellEnd"/>
      <w:r>
        <w:rPr>
          <w:rFonts w:eastAsia="Times New Roman" w:cs="Times New Roman"/>
          <w:szCs w:val="24"/>
        </w:rPr>
        <w:t xml:space="preserve"> απ’ όλους, υιοθετείτε σήμερα το τέταρτο μνημόνιο, έχοντας ψηφίσει προηγουμένως το τρίτο. Διότι πείτε μου, κυρίες και κύριοι συνάδελφοι -και θέλω να το σκεφθείτε το βράδυ</w:t>
      </w:r>
      <w:r>
        <w:rPr>
          <w:rFonts w:eastAsia="Times New Roman" w:cs="Times New Roman"/>
          <w:szCs w:val="24"/>
        </w:rPr>
        <w:t xml:space="preserve"> σπίτι σας, είστε απέναντι με τη συνείδησή σας εν όψει της αυριανής ψηφοφορίας- τι είναι εκτός από τέταρτο μνημόνιο η </w:t>
      </w:r>
      <w:proofErr w:type="spellStart"/>
      <w:r>
        <w:rPr>
          <w:rFonts w:eastAsia="Times New Roman" w:cs="Times New Roman"/>
          <w:szCs w:val="24"/>
        </w:rPr>
        <w:t>προνομοθέτηση</w:t>
      </w:r>
      <w:proofErr w:type="spellEnd"/>
      <w:r>
        <w:rPr>
          <w:rFonts w:eastAsia="Times New Roman" w:cs="Times New Roman"/>
          <w:szCs w:val="24"/>
        </w:rPr>
        <w:t xml:space="preserve"> μέτρων για την περίοδο 2019</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2020, όταν δηλαδή θα έχει λήξει το σημερινό μνημόνιο; Τι είναι ο έλεγχος του Διεθνούς Νομισματ</w:t>
      </w:r>
      <w:r>
        <w:rPr>
          <w:rFonts w:eastAsia="Times New Roman" w:cs="Times New Roman"/>
          <w:szCs w:val="24"/>
        </w:rPr>
        <w:t>ικού Ταμείου για τα περιβόητα αντίμετρα για την περίοδο 2019</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2020, όταν θα έχει λήξει το σημερινό μνημόνιο; Μήπως στις άλλες χώρες που έφυγαν από τα μνημόνια, στην Κύπρο, στην Ιρλανδία, στην Πορτογαλία είναι σήμερα το Διεθνές Νομισματικό Ταμείο και τους </w:t>
      </w:r>
      <w:r>
        <w:rPr>
          <w:rFonts w:eastAsia="Times New Roman" w:cs="Times New Roman"/>
          <w:szCs w:val="24"/>
        </w:rPr>
        <w:t xml:space="preserve">ελέγχει για τέτοιου είδους πράξεις; </w:t>
      </w:r>
    </w:p>
    <w:p w14:paraId="46602B6F"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Θα ήθελα</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να μου απαντήσει –δεν ξέρω εάν είναι εδώ- και ο ίδιος ο κ. Δραγασάκης, διότι έχω εδώ μια δήλωσή του, την οποία βρήκα στο </w:t>
      </w:r>
      <w:r>
        <w:rPr>
          <w:rFonts w:eastAsia="Times New Roman" w:cs="Times New Roman"/>
          <w:szCs w:val="24"/>
        </w:rPr>
        <w:t>«</w:t>
      </w:r>
      <w:r>
        <w:rPr>
          <w:rFonts w:eastAsia="Times New Roman" w:cs="Times New Roman"/>
          <w:szCs w:val="24"/>
        </w:rPr>
        <w:t>ΚΡΗΤΗ TV</w:t>
      </w:r>
      <w:r>
        <w:rPr>
          <w:rFonts w:eastAsia="Times New Roman" w:cs="Times New Roman"/>
          <w:szCs w:val="24"/>
        </w:rPr>
        <w:t>»</w:t>
      </w:r>
      <w:r>
        <w:rPr>
          <w:rFonts w:eastAsia="Times New Roman" w:cs="Times New Roman"/>
          <w:szCs w:val="24"/>
        </w:rPr>
        <w:t xml:space="preserve"> στις 28 Ιανουαρίου 2017. </w:t>
      </w:r>
    </w:p>
    <w:p w14:paraId="46602B70"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 xml:space="preserve">Κάνετε διαφήμιση. </w:t>
      </w:r>
    </w:p>
    <w:p w14:paraId="46602B71"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ΚΩ</w:t>
      </w:r>
      <w:r>
        <w:rPr>
          <w:rFonts w:eastAsia="Times New Roman" w:cs="Times New Roman"/>
          <w:b/>
          <w:szCs w:val="24"/>
        </w:rPr>
        <w:t>ΝΣΤΑΝ</w:t>
      </w:r>
      <w:r>
        <w:rPr>
          <w:rFonts w:eastAsia="Times New Roman" w:cs="Times New Roman"/>
          <w:b/>
          <w:szCs w:val="24"/>
        </w:rPr>
        <w:t>ΤΙΝΟΣ</w:t>
      </w:r>
      <w:r>
        <w:rPr>
          <w:rFonts w:eastAsia="Times New Roman" w:cs="Times New Roman"/>
          <w:b/>
          <w:szCs w:val="24"/>
        </w:rPr>
        <w:t xml:space="preserve"> ΧΑΤΖΗΔΑΚΗΣ: </w:t>
      </w:r>
      <w:r>
        <w:rPr>
          <w:rFonts w:eastAsia="Times New Roman" w:cs="Times New Roman"/>
          <w:szCs w:val="24"/>
        </w:rPr>
        <w:t xml:space="preserve">Θέλω να είμαι ακριβής, κύριε συνάδελφε. </w:t>
      </w:r>
    </w:p>
    <w:p w14:paraId="46602B72"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Λέει για τα σημερινά μέτρα ο κ. Δραγασάκης: «Πρέπει, λοιπόν, να πούμε ότι αυτά τα μέτρα είναι εκτός συμφωνίας…», θέλει να πει εκτός τρίτου μνημονίου, «…άρα δεν πρέπει να παρθούν. Δεύτερον, είναι αν</w:t>
      </w:r>
      <w:r>
        <w:rPr>
          <w:rFonts w:eastAsia="Times New Roman" w:cs="Times New Roman"/>
          <w:szCs w:val="24"/>
        </w:rPr>
        <w:t xml:space="preserve">τιδημοκρατικό η σημερινή Βουλή να ψηφίσει μέτρα που θα πάρει μια αυριανή Βουλή, είτε είμαστε εμείς είτε κάποιος άλλος». </w:t>
      </w:r>
    </w:p>
    <w:p w14:paraId="46602B73"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του ΣΥΡΙΖΑ, ο Αντιπρόεδρος της Κυβέρνησης σάς λέει σήμερα ότι ψηφίζετε μέτρα που είναι αντιδημοκρατικά. Απ</w:t>
      </w:r>
      <w:r>
        <w:rPr>
          <w:rFonts w:eastAsia="Times New Roman" w:cs="Times New Roman"/>
          <w:szCs w:val="24"/>
        </w:rPr>
        <w:t xml:space="preserve">αντήστε κι εσείς και ο Αντιπρόεδρος της Κυβέρνησης. </w:t>
      </w:r>
    </w:p>
    <w:p w14:paraId="46602B74" w14:textId="77777777" w:rsidR="008E1586" w:rsidRDefault="0078692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6602B75"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ΙΩΑΝΝΗΣ ΔΡΑΓΑΣΑΚΗΣ (Αντιπρόεδρος της Κυβέρνησης): </w:t>
      </w:r>
      <w:r>
        <w:rPr>
          <w:rFonts w:eastAsia="Times New Roman" w:cs="Times New Roman"/>
          <w:szCs w:val="24"/>
        </w:rPr>
        <w:t>Παρακάτω τι λέει; Έχετε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σας, κύριε Χατζηδάκη;</w:t>
      </w:r>
    </w:p>
    <w:p w14:paraId="46602B76"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ΚΩ</w:t>
      </w:r>
      <w:r>
        <w:rPr>
          <w:rFonts w:eastAsia="Times New Roman" w:cs="Times New Roman"/>
          <w:b/>
          <w:szCs w:val="24"/>
        </w:rPr>
        <w:t>ΝΣΤΑΝΤΙΝΟΣ</w:t>
      </w:r>
      <w:r>
        <w:rPr>
          <w:rFonts w:eastAsia="Times New Roman" w:cs="Times New Roman"/>
          <w:b/>
          <w:szCs w:val="24"/>
        </w:rPr>
        <w:t xml:space="preserve"> ΧΑΤΖΗΔΑΚΗΣ: </w:t>
      </w:r>
      <w:r>
        <w:rPr>
          <w:rFonts w:eastAsia="Times New Roman" w:cs="Times New Roman"/>
          <w:szCs w:val="24"/>
        </w:rPr>
        <w:t xml:space="preserve">Στο τέλος, κύριε Δραγασάκη. </w:t>
      </w:r>
    </w:p>
    <w:p w14:paraId="46602B77" w14:textId="77777777" w:rsidR="008E1586" w:rsidRDefault="00786920">
      <w:pPr>
        <w:spacing w:after="0" w:line="600" w:lineRule="auto"/>
        <w:ind w:firstLine="567"/>
        <w:jc w:val="both"/>
        <w:rPr>
          <w:rFonts w:eastAsia="Times New Roman" w:cs="Times New Roman"/>
          <w:szCs w:val="24"/>
        </w:rPr>
      </w:pPr>
      <w:r>
        <w:rPr>
          <w:rFonts w:eastAsia="Times New Roman" w:cs="Times New Roman"/>
          <w:szCs w:val="24"/>
        </w:rPr>
        <w:t xml:space="preserve">Προσθέτω, επίσης, για σας που λέτε ότι εγκαταλείπετε τα μνημόνια: Γνωρίζετε ή δεν γνωρίζετε ότι μετά τη δεύτερη </w:t>
      </w:r>
      <w:proofErr w:type="spellStart"/>
      <w:r>
        <w:rPr>
          <w:rFonts w:eastAsia="Times New Roman" w:cs="Times New Roman"/>
          <w:szCs w:val="24"/>
        </w:rPr>
        <w:t>ανακεφαλαιοποίηση</w:t>
      </w:r>
      <w:proofErr w:type="spellEnd"/>
      <w:r>
        <w:rPr>
          <w:rFonts w:eastAsia="Times New Roman" w:cs="Times New Roman"/>
          <w:szCs w:val="24"/>
        </w:rPr>
        <w:t xml:space="preserve"> μετά τη διαπραγμάτευση </w:t>
      </w:r>
      <w:proofErr w:type="spellStart"/>
      <w:r>
        <w:rPr>
          <w:rFonts w:eastAsia="Times New Roman" w:cs="Times New Roman"/>
          <w:szCs w:val="24"/>
        </w:rPr>
        <w:t>Βαρουφάκη</w:t>
      </w:r>
      <w:proofErr w:type="spellEnd"/>
      <w:r>
        <w:rPr>
          <w:rFonts w:eastAsia="Times New Roman" w:cs="Times New Roman"/>
          <w:szCs w:val="24"/>
        </w:rPr>
        <w:t xml:space="preserve">, ο </w:t>
      </w:r>
      <w:r>
        <w:rPr>
          <w:rFonts w:eastAsia="Times New Roman" w:cs="Times New Roman"/>
          <w:szCs w:val="24"/>
          <w:lang w:val="en-US"/>
        </w:rPr>
        <w:t>SSM</w:t>
      </w:r>
      <w:r>
        <w:rPr>
          <w:rFonts w:eastAsia="Times New Roman" w:cs="Times New Roman"/>
          <w:szCs w:val="24"/>
        </w:rPr>
        <w:t xml:space="preserve"> θα είναι εδώ και θα κάνει κουμάντο ουσιαστικά στο ελληνικ</w:t>
      </w:r>
      <w:r>
        <w:rPr>
          <w:rFonts w:eastAsia="Times New Roman" w:cs="Times New Roman"/>
          <w:szCs w:val="24"/>
        </w:rPr>
        <w:t>ό τραπεζικό σύστημα, με έναν τρόπο πρωτοφανή για τα ευρωπαϊκά δεδομένα, για τριάντα πέντε περίπου χρόνια, όσα χρόνια διαρκούν και τα δάνεια;</w:t>
      </w:r>
    </w:p>
    <w:p w14:paraId="46602B78" w14:textId="77777777" w:rsidR="008E1586" w:rsidRDefault="00786920">
      <w:pPr>
        <w:spacing w:after="0" w:line="600" w:lineRule="auto"/>
        <w:ind w:firstLine="567"/>
        <w:jc w:val="both"/>
        <w:rPr>
          <w:rFonts w:eastAsia="Times New Roman" w:cs="Times New Roman"/>
          <w:szCs w:val="24"/>
        </w:rPr>
      </w:pPr>
      <w:r>
        <w:rPr>
          <w:rFonts w:eastAsia="Times New Roman" w:cs="Times New Roman"/>
          <w:szCs w:val="24"/>
        </w:rPr>
        <w:lastRenderedPageBreak/>
        <w:t>Γνωρίζετε ή δεν γνωρίζετε ότι εσείς, η Κυβέρνηση που θα αποκαθιστούσε την εθνική κυριαρχία, είσαστε αυτοί οι οποίοι</w:t>
      </w:r>
      <w:r>
        <w:rPr>
          <w:rFonts w:eastAsia="Times New Roman" w:cs="Times New Roman"/>
          <w:szCs w:val="24"/>
        </w:rPr>
        <w:t xml:space="preserve"> εγκαταστήσατε 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το οποίο θα είναι εδώ για ενενήντα οκτώ χρόνια από σήμερα;</w:t>
      </w:r>
    </w:p>
    <w:p w14:paraId="46602B79" w14:textId="77777777" w:rsidR="008E1586" w:rsidRDefault="00786920">
      <w:pPr>
        <w:spacing w:after="0" w:line="600" w:lineRule="auto"/>
        <w:ind w:firstLine="567"/>
        <w:jc w:val="both"/>
        <w:rPr>
          <w:rFonts w:eastAsia="Times New Roman" w:cs="Times New Roman"/>
          <w:szCs w:val="24"/>
        </w:rPr>
      </w:pPr>
      <w:r>
        <w:rPr>
          <w:rFonts w:eastAsia="Times New Roman" w:cs="Times New Roman"/>
          <w:szCs w:val="24"/>
        </w:rPr>
        <w:t xml:space="preserve">Κυρίες και κύριοι συνάδελφοι, η συνείδησή σας έχει πάει ταξίδι; Πού είναι; </w:t>
      </w:r>
    </w:p>
    <w:p w14:paraId="46602B7A" w14:textId="77777777" w:rsidR="008E1586" w:rsidRDefault="00786920">
      <w:pPr>
        <w:spacing w:after="0" w:line="600" w:lineRule="auto"/>
        <w:ind w:firstLine="567"/>
        <w:jc w:val="both"/>
        <w:rPr>
          <w:rFonts w:eastAsia="Times New Roman" w:cs="Times New Roman"/>
          <w:szCs w:val="24"/>
        </w:rPr>
      </w:pPr>
      <w:r>
        <w:rPr>
          <w:rFonts w:eastAsia="Times New Roman" w:cs="Times New Roman"/>
          <w:szCs w:val="24"/>
        </w:rPr>
        <w:t>Και συνεχίζω. Είπε ο κ. Δραγασάκης ότι στην αρχή της διαπραγμάτευσης σάς ζητούσαν πολύ σκλη</w:t>
      </w:r>
      <w:r>
        <w:rPr>
          <w:rFonts w:eastAsia="Times New Roman" w:cs="Times New Roman"/>
          <w:szCs w:val="24"/>
        </w:rPr>
        <w:t xml:space="preserve">ρά μέτρα. Ποια ήταν τα σκληρά μέτρα; Ήταν 3,6 δισεκατομμύρια, διάβαζα στις εφημερίδες, χωρίς να τα διαψεύδει η Κυβέρνηση. Και από τα 3,6 δισεκατομμύρια με τη σκληρή διαπραγμάτευση φτάσατε στα 4,9. </w:t>
      </w:r>
    </w:p>
    <w:p w14:paraId="46602B7B" w14:textId="77777777" w:rsidR="008E1586" w:rsidRDefault="00786920">
      <w:pPr>
        <w:spacing w:after="0" w:line="600" w:lineRule="auto"/>
        <w:ind w:firstLine="567"/>
        <w:jc w:val="both"/>
        <w:rPr>
          <w:rFonts w:eastAsia="Times New Roman" w:cs="Times New Roman"/>
          <w:szCs w:val="24"/>
        </w:rPr>
      </w:pPr>
      <w:r>
        <w:rPr>
          <w:rFonts w:eastAsia="Times New Roman" w:cs="Times New Roman"/>
          <w:szCs w:val="24"/>
        </w:rPr>
        <w:t>Ακόμα χειρότερο είναι ότι η οικονομία είχε μπει σε κάποιου</w:t>
      </w:r>
      <w:r>
        <w:rPr>
          <w:rFonts w:eastAsia="Times New Roman" w:cs="Times New Roman"/>
          <w:szCs w:val="24"/>
        </w:rPr>
        <w:t xml:space="preserve">ς ρυθμούς αμυδρής ανάπτυξης το καλοκαίρι του 2016 -δεν θέλω να σας αδικήσω- και στη συνέχεια, με την περήφανη αυτή διαπραγμάτευση, η οικονομία </w:t>
      </w:r>
      <w:proofErr w:type="spellStart"/>
      <w:r>
        <w:rPr>
          <w:rFonts w:eastAsia="Times New Roman" w:cs="Times New Roman"/>
          <w:szCs w:val="24"/>
        </w:rPr>
        <w:t>ξαναβούτηξε</w:t>
      </w:r>
      <w:proofErr w:type="spellEnd"/>
      <w:r>
        <w:rPr>
          <w:rFonts w:eastAsia="Times New Roman" w:cs="Times New Roman"/>
          <w:szCs w:val="24"/>
        </w:rPr>
        <w:t xml:space="preserve"> στο πηγάδι της ύφεσης. Αυτή την ώρα η Ελλάδα είναι η μόνη χώρα της </w:t>
      </w:r>
      <w:r>
        <w:rPr>
          <w:rFonts w:eastAsia="Times New Roman" w:cs="Times New Roman"/>
          <w:szCs w:val="24"/>
        </w:rPr>
        <w:t>Ε</w:t>
      </w:r>
      <w:r>
        <w:rPr>
          <w:rFonts w:eastAsia="Times New Roman" w:cs="Times New Roman"/>
          <w:szCs w:val="24"/>
        </w:rPr>
        <w:t>υρωζώνης που είναι σε ύφεση. Αυτό</w:t>
      </w:r>
      <w:r>
        <w:rPr>
          <w:rFonts w:eastAsia="Times New Roman" w:cs="Times New Roman"/>
          <w:szCs w:val="24"/>
        </w:rPr>
        <w:t xml:space="preserve"> ήταν το αποτέλεσμα της Κυβέρνησης; Γι’ αυτό ήταν η καθυστέρηση και η θετική επίδραση που θα είχε στους Έλληνες πολίτες; Λέω κάτι ανακριβές; Μήπως μόνο εγώ βλέπω ότι υπάρχει ύφεση; Το ανακοίνωσε χθες ή προχθές, πότε ήταν, η Ελληνική Στατιστική Αρχή. </w:t>
      </w:r>
    </w:p>
    <w:p w14:paraId="46602B7C" w14:textId="77777777" w:rsidR="008E1586" w:rsidRDefault="00786920">
      <w:pPr>
        <w:spacing w:after="0" w:line="600" w:lineRule="auto"/>
        <w:ind w:firstLine="567"/>
        <w:jc w:val="both"/>
        <w:rPr>
          <w:rFonts w:eastAsia="Times New Roman" w:cs="Times New Roman"/>
          <w:szCs w:val="24"/>
        </w:rPr>
      </w:pPr>
      <w:r>
        <w:rPr>
          <w:rFonts w:eastAsia="Times New Roman" w:cs="Times New Roman"/>
          <w:szCs w:val="24"/>
        </w:rPr>
        <w:t>Συνεχ</w:t>
      </w:r>
      <w:r>
        <w:rPr>
          <w:rFonts w:eastAsia="Times New Roman" w:cs="Times New Roman"/>
          <w:szCs w:val="24"/>
        </w:rPr>
        <w:t>ίζω παρακάτω. Είπατε ότι ήρθατε με δεύτερη εντολή να εξυγιάνετε το</w:t>
      </w:r>
      <w:r>
        <w:rPr>
          <w:rFonts w:eastAsia="Times New Roman" w:cs="Times New Roman"/>
          <w:szCs w:val="24"/>
        </w:rPr>
        <w:t>ν</w:t>
      </w:r>
      <w:r>
        <w:rPr>
          <w:rFonts w:eastAsia="Times New Roman" w:cs="Times New Roman"/>
          <w:szCs w:val="24"/>
        </w:rPr>
        <w:t xml:space="preserve"> δημόσιο βίο από τα σκάνδαλα. Μάλιστα. Τι θυμάμαι εγώ; Πείτε μου, αν κάνω λάθος. Έγιναν τρεις εξεταστικές επιτροπές. Η πρώτη ήταν για το πρώτο και δεύτερο μνημόνιο. Ήσασταν τόσο ευαίσθητοι </w:t>
      </w:r>
      <w:r>
        <w:rPr>
          <w:rFonts w:eastAsia="Times New Roman" w:cs="Times New Roman"/>
          <w:szCs w:val="24"/>
        </w:rPr>
        <w:t xml:space="preserve">για την εξιχνίαση των πραγμάτων που μετά τις εκλογές </w:t>
      </w:r>
      <w:r>
        <w:rPr>
          <w:rFonts w:eastAsia="Times New Roman" w:cs="Times New Roman"/>
          <w:szCs w:val="24"/>
        </w:rPr>
        <w:lastRenderedPageBreak/>
        <w:t xml:space="preserve">του Σεπτεμβρίου του 2015, την ξεχάσατε. </w:t>
      </w:r>
      <w:proofErr w:type="spellStart"/>
      <w:r>
        <w:rPr>
          <w:rFonts w:eastAsia="Times New Roman" w:cs="Times New Roman"/>
          <w:szCs w:val="24"/>
        </w:rPr>
        <w:t>Συνεστήθη</w:t>
      </w:r>
      <w:proofErr w:type="spellEnd"/>
      <w:r>
        <w:rPr>
          <w:rFonts w:eastAsia="Times New Roman" w:cs="Times New Roman"/>
          <w:szCs w:val="24"/>
        </w:rPr>
        <w:t xml:space="preserve"> πριν από τις εκλογές του Σεπτεμβρίου και μετά τις εκλογές την εγκαταλείψατε. </w:t>
      </w:r>
    </w:p>
    <w:p w14:paraId="46602B7D" w14:textId="77777777" w:rsidR="008E1586" w:rsidRDefault="00786920">
      <w:pPr>
        <w:spacing w:after="0" w:line="600" w:lineRule="auto"/>
        <w:ind w:firstLine="567"/>
        <w:jc w:val="both"/>
        <w:rPr>
          <w:rFonts w:eastAsia="Times New Roman" w:cs="Times New Roman"/>
          <w:szCs w:val="24"/>
        </w:rPr>
      </w:pPr>
      <w:r>
        <w:rPr>
          <w:rFonts w:eastAsia="Times New Roman" w:cs="Times New Roman"/>
          <w:szCs w:val="24"/>
        </w:rPr>
        <w:t>Αμέσως μετά κάνατε την εξεταστική επιτροπή για τα κόμματα και τα μέσα μαζικ</w:t>
      </w:r>
      <w:r>
        <w:rPr>
          <w:rFonts w:eastAsia="Times New Roman" w:cs="Times New Roman"/>
          <w:szCs w:val="24"/>
        </w:rPr>
        <w:t xml:space="preserve">ής ενημέρωσης, τα δάνειά τους. Πού κατέληξε αυτή η περιβόητη επιτροπή; Ότι δεν υπήρχε κάποια ευθύνη και ξαναστείλατε τον φάκελο πίσω στους εισαγγελείς, που έτσι κι αλλιώς είχαν ξεκινήσει από χρόνια να κάνουν τη δουλειά τους. </w:t>
      </w:r>
    </w:p>
    <w:p w14:paraId="46602B7E" w14:textId="77777777" w:rsidR="008E1586" w:rsidRDefault="00786920">
      <w:pPr>
        <w:spacing w:after="0" w:line="600" w:lineRule="auto"/>
        <w:ind w:firstLine="567"/>
        <w:jc w:val="both"/>
        <w:rPr>
          <w:rFonts w:eastAsia="Times New Roman" w:cs="Times New Roman"/>
          <w:szCs w:val="24"/>
        </w:rPr>
      </w:pPr>
      <w:r>
        <w:rPr>
          <w:rFonts w:eastAsia="Times New Roman" w:cs="Times New Roman"/>
          <w:szCs w:val="24"/>
        </w:rPr>
        <w:t>Η τρίτη εξεταστική επιτροπή ήτ</w:t>
      </w:r>
      <w:r>
        <w:rPr>
          <w:rFonts w:eastAsia="Times New Roman" w:cs="Times New Roman"/>
          <w:szCs w:val="24"/>
        </w:rPr>
        <w:t xml:space="preserve">αν για τον πρώην Υπουργό Αμύνης του ΠΑΣΟΚ, που τη υπερψηφίσαμε φυσικά, αλλά απ’ ό,τι καταλαβαίνω θα καταλήξει στο τέλος να κηρύξει τον εαυτό της αναρμόδιο. Δεν ξέρω αν κάνω λάθος. Θα φανεί τις επόμενες μέρες. </w:t>
      </w:r>
    </w:p>
    <w:p w14:paraId="46602B7F" w14:textId="77777777" w:rsidR="008E1586" w:rsidRDefault="00786920">
      <w:pPr>
        <w:spacing w:after="0" w:line="600" w:lineRule="auto"/>
        <w:ind w:firstLine="567"/>
        <w:jc w:val="both"/>
        <w:rPr>
          <w:rFonts w:eastAsia="Times New Roman" w:cs="Times New Roman"/>
          <w:szCs w:val="24"/>
        </w:rPr>
      </w:pPr>
      <w:r>
        <w:rPr>
          <w:rFonts w:eastAsia="Times New Roman" w:cs="Times New Roman"/>
          <w:szCs w:val="24"/>
        </w:rPr>
        <w:t>Αυτή, λοιπόν, είναι η μεγάλη επιτυχία που έχετ</w:t>
      </w:r>
      <w:r>
        <w:rPr>
          <w:rFonts w:eastAsia="Times New Roman" w:cs="Times New Roman"/>
          <w:szCs w:val="24"/>
        </w:rPr>
        <w:t>ε και στον δεύτερο αυτόν τομέα της εξυγίανσης του δημόσιου βίου. Α, ξέχασα, έχετε και την επιτυχία με τον κ. Καλογρίτσα και τα βοσκοτόπια του, όπως επίσης και με τον κ. Σαββίδη και την τροπολογία που έφερε ο Βουλευτής Κοζάνης για ένα θέμα της Ξάνθης. Μην σ</w:t>
      </w:r>
      <w:r>
        <w:rPr>
          <w:rFonts w:eastAsia="Times New Roman" w:cs="Times New Roman"/>
          <w:szCs w:val="24"/>
        </w:rPr>
        <w:t xml:space="preserve">ας αδικώ, το έχετε κάνει κι αυτό. </w:t>
      </w:r>
    </w:p>
    <w:p w14:paraId="46602B80" w14:textId="77777777" w:rsidR="008E1586" w:rsidRDefault="00786920">
      <w:pPr>
        <w:spacing w:after="0" w:line="600" w:lineRule="auto"/>
        <w:ind w:firstLine="567"/>
        <w:jc w:val="both"/>
        <w:rPr>
          <w:rFonts w:eastAsia="Times New Roman" w:cs="Times New Roman"/>
          <w:szCs w:val="24"/>
        </w:rPr>
      </w:pPr>
      <w:r>
        <w:rPr>
          <w:rFonts w:eastAsia="Times New Roman" w:cs="Times New Roman"/>
          <w:szCs w:val="24"/>
        </w:rPr>
        <w:t>Μετά ερχόμαστε στο ζήτημα του παραγωγικού μοντέλου της χώρας. Μάλιστα. Ήσασταν πάρα πολύ παραγωγικοί, τόσο παραγωγικοί που ενώ υπήρχαν προβλέψεις ότι θα είχαμε ανάπτυξη το 2015, το 2016, το 2017 από την Κομισιόν την οποία επικαλείστε, στη συνέχεια η χώρα ο</w:t>
      </w:r>
      <w:r>
        <w:rPr>
          <w:rFonts w:eastAsia="Times New Roman" w:cs="Times New Roman"/>
          <w:szCs w:val="24"/>
        </w:rPr>
        <w:t xml:space="preserve">πισθοδρόμησε, ξαναγύρισε προς τα πίσω και όπως σημείωσα προηγουμένως, είμαστε η μόνη χώρα της </w:t>
      </w:r>
      <w:r>
        <w:rPr>
          <w:rFonts w:eastAsia="Times New Roman" w:cs="Times New Roman"/>
          <w:szCs w:val="24"/>
        </w:rPr>
        <w:t>Ε</w:t>
      </w:r>
      <w:r>
        <w:rPr>
          <w:rFonts w:eastAsia="Times New Roman" w:cs="Times New Roman"/>
          <w:szCs w:val="24"/>
        </w:rPr>
        <w:t xml:space="preserve">υρωζώνης με ύφεση. </w:t>
      </w:r>
    </w:p>
    <w:p w14:paraId="46602B81" w14:textId="77777777" w:rsidR="008E1586" w:rsidRDefault="00786920">
      <w:pPr>
        <w:spacing w:after="0" w:line="600" w:lineRule="auto"/>
        <w:ind w:firstLine="567"/>
        <w:jc w:val="both"/>
        <w:rPr>
          <w:rFonts w:eastAsia="Times New Roman" w:cs="Times New Roman"/>
          <w:szCs w:val="24"/>
        </w:rPr>
      </w:pPr>
      <w:r>
        <w:rPr>
          <w:rFonts w:eastAsia="Times New Roman" w:cs="Times New Roman"/>
          <w:szCs w:val="24"/>
        </w:rPr>
        <w:lastRenderedPageBreak/>
        <w:t>Πλέον αυτού, μιας και μιλάτε για παραγωγικό μοντέλο, εσείς δεν ήσασταν που είχατε δεσμευθεί όχι σε τίποτα σπουδαίο, αλλά να καταθέστε ένα σχέ</w:t>
      </w:r>
      <w:r>
        <w:rPr>
          <w:rFonts w:eastAsia="Times New Roman" w:cs="Times New Roman"/>
          <w:szCs w:val="24"/>
        </w:rPr>
        <w:t>διο για την ανάπτυξη μέχρι τον Μάρτιο του 2016; Δεσμευθήκατε το καλοκαίρι του 2015. Ε, λοιπόν, τώρα είναι Μάιος του 2017 και δεν έχετε κατορθώσει ούτε πέντε σελίδες να στείλετε στην Ευρωπαϊκή Επιτροπή για το πώς βλέπετε την ανάπτυξη της χώρας και σε εσάς θ</w:t>
      </w:r>
      <w:r>
        <w:rPr>
          <w:rFonts w:eastAsia="Times New Roman" w:cs="Times New Roman"/>
          <w:szCs w:val="24"/>
        </w:rPr>
        <w:t xml:space="preserve">α βασίζεται η χώρα για να προχωρήσει μπροστά στις επενδύσεις. </w:t>
      </w:r>
    </w:p>
    <w:p w14:paraId="46602B82" w14:textId="77777777" w:rsidR="008E1586" w:rsidRDefault="00786920">
      <w:pPr>
        <w:spacing w:after="0" w:line="600" w:lineRule="auto"/>
        <w:ind w:firstLine="567"/>
        <w:jc w:val="both"/>
        <w:rPr>
          <w:rFonts w:eastAsia="Times New Roman" w:cs="Times New Roman"/>
          <w:szCs w:val="24"/>
        </w:rPr>
      </w:pPr>
      <w:r>
        <w:rPr>
          <w:rFonts w:eastAsia="Times New Roman" w:cs="Times New Roman"/>
          <w:szCs w:val="24"/>
        </w:rPr>
        <w:t>Προχωρώ παραπέρα. Παραγωγικό μοντέλο στη δική σας θεωρία είναι να πιστεύουμε πως τα σιλό στο λιμάνι του Πειραιά είναι αρχαιολογικό μνημείο και ότι το παλιό αεροδρόμιου του Ελληνικού είναι, επίσ</w:t>
      </w:r>
      <w:r>
        <w:rPr>
          <w:rFonts w:eastAsia="Times New Roman" w:cs="Times New Roman"/>
          <w:szCs w:val="24"/>
        </w:rPr>
        <w:t xml:space="preserve">ης, μνημείο της αρχαιότητας. Προφανώς, οι ιστορικές σας γνώσεις σάς έχουν οδηγήσει να πιστέψετε ότι εκεί ήταν τα αεροπλάνα του </w:t>
      </w:r>
      <w:proofErr w:type="spellStart"/>
      <w:r>
        <w:rPr>
          <w:rFonts w:eastAsia="Times New Roman" w:cs="Times New Roman"/>
          <w:szCs w:val="24"/>
        </w:rPr>
        <w:t>Περικλέους</w:t>
      </w:r>
      <w:proofErr w:type="spellEnd"/>
      <w:r>
        <w:rPr>
          <w:rFonts w:eastAsia="Times New Roman" w:cs="Times New Roman"/>
          <w:szCs w:val="24"/>
        </w:rPr>
        <w:t xml:space="preserve"> κατά τον Πελοποννησιακό Πόλεμο. </w:t>
      </w:r>
    </w:p>
    <w:p w14:paraId="46602B83"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Και εάν δεν με πιστεύετε για το πώς πάτε τα πράγματα, θέλω να πιστέψετε κάποιον άλλον</w:t>
      </w:r>
      <w:r>
        <w:rPr>
          <w:rFonts w:eastAsia="Times New Roman" w:cs="Times New Roman"/>
          <w:szCs w:val="24"/>
        </w:rPr>
        <w:t xml:space="preserve">, του οποίου τη δήλωση θα διαβάσω αυτήν την ώρα: «Κυρίες και κύριοι, είναι απολύτως αδύνατον πρωτογενή πλεονάσματα του ύψους του 3,5% μετά το 2018 να διατηρηθούν και, μάλιστα, για αρκετά χρόνια, εκτός αν θέλουμε να «πνίξουμε» την ελληνική οικονομία και να </w:t>
      </w:r>
      <w:r>
        <w:rPr>
          <w:rFonts w:eastAsia="Times New Roman" w:cs="Times New Roman"/>
          <w:szCs w:val="24"/>
        </w:rPr>
        <w:t>έχουμε διαρκώς συνθήκες μακροχρόνιας στασιμότητας».</w:t>
      </w:r>
    </w:p>
    <w:p w14:paraId="46602B84"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Αυτό ποιος το είπε, κυρίες και κύριοι συνάδελφοι; Για πείτε μου. Ποιος το είπε; Ποιος είπε ότι με το 3,5% θα έχουμε για πολλά χρόνια στασιμότητα στην ελληνική οικονομία και θα την «πνίξουμε» κιόλας; Ποιος</w:t>
      </w:r>
      <w:r>
        <w:rPr>
          <w:rFonts w:eastAsia="Times New Roman" w:cs="Times New Roman"/>
          <w:szCs w:val="24"/>
        </w:rPr>
        <w:t xml:space="preserve"> το είπε; Μήπως υποπτεύεται κανένας;</w:t>
      </w:r>
    </w:p>
    <w:p w14:paraId="46602B8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Ε, λοιπόν, ο Αλέξης Τσίπρας το είπε. Ο Πρωθυπουργός είπε ότι με την πολιτική σας οδηγείτε σε «πνίξιμο» την ελληνική οικονομία.</w:t>
      </w:r>
    </w:p>
    <w:p w14:paraId="46602B86" w14:textId="77777777" w:rsidR="008E1586" w:rsidRDefault="0078692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6602B8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Αφήστε τα όλα αυτά, λοιπόν, και, κυρίω</w:t>
      </w:r>
      <w:r>
        <w:rPr>
          <w:rFonts w:eastAsia="Times New Roman" w:cs="Times New Roman"/>
          <w:szCs w:val="24"/>
        </w:rPr>
        <w:t>ς, σταματήστε να πανηγυρίζετε, γιατί προσβάλ</w:t>
      </w:r>
      <w:r>
        <w:rPr>
          <w:rFonts w:eastAsia="Times New Roman" w:cs="Times New Roman"/>
          <w:szCs w:val="24"/>
        </w:rPr>
        <w:t>λ</w:t>
      </w:r>
      <w:r>
        <w:rPr>
          <w:rFonts w:eastAsia="Times New Roman" w:cs="Times New Roman"/>
          <w:szCs w:val="24"/>
        </w:rPr>
        <w:t>ετε τους Έλληνες πολίτες και ακόμα περισσότερο τους ψηφοφόρους, τους φτωχούς ανθρώπους που πίστεψαν σ</w:t>
      </w:r>
      <w:r>
        <w:rPr>
          <w:rFonts w:eastAsia="Times New Roman" w:cs="Times New Roman"/>
          <w:szCs w:val="24"/>
        </w:rPr>
        <w:t>ε</w:t>
      </w:r>
      <w:r>
        <w:rPr>
          <w:rFonts w:eastAsia="Times New Roman" w:cs="Times New Roman"/>
          <w:szCs w:val="24"/>
        </w:rPr>
        <w:t xml:space="preserve"> εσάς. </w:t>
      </w:r>
    </w:p>
    <w:p w14:paraId="46602B8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Σταματήστε τα πανηγύρια, επιτέλους. Όμως, βεβαίως, ίσως ζητάω πολλά, γιατί ξέρω ότι είστε μια Κυβέρνη</w:t>
      </w:r>
      <w:r>
        <w:rPr>
          <w:rFonts w:eastAsia="Times New Roman" w:cs="Times New Roman"/>
          <w:szCs w:val="24"/>
        </w:rPr>
        <w:t>ση που έχει ροπή στα πανηγύρια.</w:t>
      </w:r>
    </w:p>
    <w:p w14:paraId="46602B8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46602B8A" w14:textId="77777777" w:rsidR="008E1586" w:rsidRDefault="0078692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6602B8B" w14:textId="77777777" w:rsidR="008E1586" w:rsidRDefault="00786920">
      <w:pPr>
        <w:spacing w:after="0" w:line="600" w:lineRule="auto"/>
        <w:ind w:firstLine="720"/>
        <w:rPr>
          <w:rFonts w:eastAsia="Times New Roman" w:cs="Times New Roman"/>
          <w:szCs w:val="24"/>
        </w:rPr>
      </w:pPr>
      <w:r>
        <w:rPr>
          <w:rFonts w:eastAsia="Times New Roman" w:cs="Times New Roman"/>
          <w:b/>
          <w:szCs w:val="24"/>
        </w:rPr>
        <w:t>ΙΩΑΝΝΗΣ ΔΡΑΓΑΣΑΚΗΣ (Αντιπρόεδρος της Κυβέρνησης):</w:t>
      </w:r>
      <w:r>
        <w:rPr>
          <w:rFonts w:eastAsia="Times New Roman" w:cs="Times New Roman"/>
          <w:szCs w:val="24"/>
        </w:rPr>
        <w:t xml:space="preserve"> Κύριε Πρόεδρε, θα ήθελα τον λόγο.</w:t>
      </w:r>
    </w:p>
    <w:p w14:paraId="46602B8C"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Ο Αντιπρόεδρος της Κυβέρνησης</w:t>
      </w:r>
      <w:r>
        <w:rPr>
          <w:rFonts w:eastAsia="Times New Roman" w:cs="Times New Roman"/>
          <w:szCs w:val="24"/>
        </w:rPr>
        <w:t xml:space="preserve"> κ. Δραγασάκης έχει τον λόγο για τρία λεπτά.</w:t>
      </w:r>
    </w:p>
    <w:p w14:paraId="46602B8D"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ΙΩΑΝΝΗΣ ΔΡΑΓΑΣΑΚΗΣ (Αντιπρόεδρος της Κυβέρνησης):</w:t>
      </w:r>
      <w:r>
        <w:rPr>
          <w:rFonts w:eastAsia="Times New Roman" w:cs="Times New Roman"/>
          <w:szCs w:val="24"/>
        </w:rPr>
        <w:t xml:space="preserve"> Κύριε Χατζηδάκη, δεν παραλάβαμε, δυστυχώς, κάποιο αναπτυξιακό σχέδιο για να το βελτιώσουμε και να το φέρουμε. Όμως, σε λίγους μήνες θα έχουμε αυτό που εσείς επί </w:t>
      </w:r>
      <w:r>
        <w:rPr>
          <w:rFonts w:eastAsia="Times New Roman" w:cs="Times New Roman"/>
          <w:szCs w:val="24"/>
        </w:rPr>
        <w:t>χρόνια δεν καταφέρατε να κάνετε. Επανέρχομαι σε αυτό το χαρτάκι που έχουν οι φοιτητές στις εξετάσεις, το σκονάκι. Είδα ότι έχετε σκονάκι κι έπρεπε να το διαβάσετε.</w:t>
      </w:r>
    </w:p>
    <w:p w14:paraId="46602B8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Απάντησα ήδη σ</w:t>
      </w:r>
      <w:r>
        <w:rPr>
          <w:rFonts w:eastAsia="Times New Roman" w:cs="Times New Roman"/>
          <w:szCs w:val="24"/>
        </w:rPr>
        <w:t>ε</w:t>
      </w:r>
      <w:r>
        <w:rPr>
          <w:rFonts w:eastAsia="Times New Roman" w:cs="Times New Roman"/>
          <w:szCs w:val="24"/>
        </w:rPr>
        <w:t xml:space="preserve"> αυτά που είπατε. Μας ζητούσαν τον Δεκέμβριο μέτρα λιτότητας χωρίς δέσμευση γ</w:t>
      </w:r>
      <w:r>
        <w:rPr>
          <w:rFonts w:eastAsia="Times New Roman" w:cs="Times New Roman"/>
          <w:szCs w:val="24"/>
        </w:rPr>
        <w:t xml:space="preserve">ια χρέος. Μας ζητούσαν μέτρα ταξικά, μεροληπτικά. Τα έγραφε ο κ. </w:t>
      </w:r>
      <w:proofErr w:type="spellStart"/>
      <w:r>
        <w:rPr>
          <w:rFonts w:eastAsia="Times New Roman" w:cs="Times New Roman"/>
          <w:szCs w:val="24"/>
        </w:rPr>
        <w:t>Τόμσεν</w:t>
      </w:r>
      <w:proofErr w:type="spellEnd"/>
      <w:r>
        <w:rPr>
          <w:rFonts w:eastAsia="Times New Roman" w:cs="Times New Roman"/>
          <w:szCs w:val="24"/>
        </w:rPr>
        <w:t xml:space="preserve"> και σε προσωπικά του άρθρα, στο </w:t>
      </w:r>
      <w:r>
        <w:rPr>
          <w:rFonts w:eastAsia="Times New Roman" w:cs="Times New Roman"/>
          <w:szCs w:val="24"/>
          <w:lang w:val="en-US"/>
        </w:rPr>
        <w:t>blog</w:t>
      </w:r>
      <w:r>
        <w:rPr>
          <w:rFonts w:eastAsia="Times New Roman" w:cs="Times New Roman"/>
          <w:szCs w:val="24"/>
        </w:rPr>
        <w:t xml:space="preserve"> του, να μειώσουμε το αφορολόγητο όριο και με τα έσοδα που θα έχουμε ως κράτος να μειώσουμε τη φορολογία των πολύ υψηλών εισοδημάτων. Εγώ δεν το απο</w:t>
      </w:r>
      <w:r>
        <w:rPr>
          <w:rFonts w:eastAsia="Times New Roman" w:cs="Times New Roman"/>
          <w:szCs w:val="24"/>
        </w:rPr>
        <w:t xml:space="preserve">κλείω, αν το θέλετε κι εσείς αυτό, επί τη ευκαιρία. </w:t>
      </w:r>
    </w:p>
    <w:p w14:paraId="46602B8F"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 xml:space="preserve">ε </w:t>
      </w:r>
      <w:r>
        <w:rPr>
          <w:rFonts w:eastAsia="Times New Roman" w:cs="Times New Roman"/>
          <w:szCs w:val="24"/>
        </w:rPr>
        <w:t>αυτό σχολίαζα κι εγώ και άλλοι και λέγανε ότι δεν θα δεχθούμε -και είχα πει κι εγώ- ότι δεν θα γίνουν αποδεκτά τέτοια μέτρα. Και σας λέω για την ιστορία ότι αν είχαμε τέτοια μέτρα, πρώτον, δεν θα φτάν</w:t>
      </w:r>
      <w:r>
        <w:rPr>
          <w:rFonts w:eastAsia="Times New Roman" w:cs="Times New Roman"/>
          <w:szCs w:val="24"/>
        </w:rPr>
        <w:t>αμε καν εδώ. Είχαμε ορισμένες μετατοπίσεις. Μπορείτε να τις αξιολογήσετε. Μπορείτε να πείτε ότι δεν τις κρίνετε αρκετές. Όμως, ήταν ποιοτικές οι μεταρρυθμίσεις. Γι’ αυτό, άλλωστε, ο Πρωθυπουργός έχει πει ότι ακόμα και τώρα που μιλούμε -διότι η διαφωνία μετ</w:t>
      </w:r>
      <w:r>
        <w:rPr>
          <w:rFonts w:eastAsia="Times New Roman" w:cs="Times New Roman"/>
          <w:szCs w:val="24"/>
        </w:rPr>
        <w:t>αξύ των πιστωτών, των δανειστών, φαίνεται ότι παραμένει, παραμένουν κάποιες διαφωνίες- εάν δεν έχουμε αυτό που ονομάζουμε «συνολική συμφωνία», τότε θα υπάρχει θέμα.</w:t>
      </w:r>
    </w:p>
    <w:p w14:paraId="46602B90"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Άρα όλη αυτή η προπαγάνδα «άλλα λέγατε, άλλα κάνατε κ.λπ.» είναι ήδη απαντημένη. Καταλαβαίν</w:t>
      </w:r>
      <w:r>
        <w:rPr>
          <w:rFonts w:eastAsia="Times New Roman" w:cs="Times New Roman"/>
          <w:szCs w:val="24"/>
        </w:rPr>
        <w:t>ω ότι η Νέα Δημοκρατία είναι σε μια μετάβαση. Εκεί που έλεγε ότι καταρρέει η οικονομία, η Κυβέρνηση είναι σε αδιέξοδο,  αξιολόγηση ή εκλογές, καταλαβαίνω ότι τώρα αναζητάτε μια νέα αφήγηση. Η νέα αφήγηση είναι ότι: «Ωραία, έγιναν αυτά. Δεν είναι τόσο και σ</w:t>
      </w:r>
      <w:r>
        <w:rPr>
          <w:rFonts w:eastAsia="Times New Roman" w:cs="Times New Roman"/>
          <w:szCs w:val="24"/>
        </w:rPr>
        <w:t>οβαρά για να μας απασχολήσουν». Σ</w:t>
      </w:r>
      <w:r>
        <w:rPr>
          <w:rFonts w:eastAsia="Times New Roman" w:cs="Times New Roman"/>
          <w:szCs w:val="24"/>
        </w:rPr>
        <w:t>ε</w:t>
      </w:r>
      <w:r>
        <w:rPr>
          <w:rFonts w:eastAsia="Times New Roman" w:cs="Times New Roman"/>
          <w:szCs w:val="24"/>
        </w:rPr>
        <w:t xml:space="preserve"> αυτή τη γραμμή είσαστε κι εσείς. Ελπίζω και άλλοι να είναι στη δική σας γραμμή, διότι υπάρχουν και χειρότερα. Υπάρχουν και χειρότερες φωνές μέσα στη Νέα Δημοκρατία. </w:t>
      </w:r>
    </w:p>
    <w:p w14:paraId="46602B91"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τελευταίο τώρα που θέλω να πω -να το πω ξανά- είναι </w:t>
      </w:r>
      <w:r>
        <w:rPr>
          <w:rFonts w:eastAsia="Times New Roman" w:cs="Times New Roman"/>
          <w:szCs w:val="24"/>
        </w:rPr>
        <w:t>ότι είχατε συνηθίσει κι εσείς κι εμείς επί σχεδόν έναν ολόκληρο αιώνα να έχουμε στην Ελλάδα μια Αριστερά, στην οποία κι εμείς ανήκαμε, που περιοριζόμα</w:t>
      </w:r>
      <w:r>
        <w:rPr>
          <w:rFonts w:eastAsia="Times New Roman" w:cs="Times New Roman"/>
          <w:szCs w:val="24"/>
        </w:rPr>
        <w:t>σ</w:t>
      </w:r>
      <w:r>
        <w:rPr>
          <w:rFonts w:eastAsia="Times New Roman" w:cs="Times New Roman"/>
          <w:szCs w:val="24"/>
        </w:rPr>
        <w:t>ταν στην αντίσταση σε ό,τι κάνατε εσείς. Σήμερα εμείς δοκιμάζουμε τη δημιουργία ενός νέου υποδείγματος τη</w:t>
      </w:r>
      <w:r>
        <w:rPr>
          <w:rFonts w:eastAsia="Times New Roman" w:cs="Times New Roman"/>
          <w:szCs w:val="24"/>
        </w:rPr>
        <w:t>ς Αριστεράς, η οποία θα είναι και ριζοσπαστική, αλλά και θα διεκδικεί και θα ασκεί κυβερνητική εξουσία για τον ελληνικό λαό.</w:t>
      </w:r>
    </w:p>
    <w:p w14:paraId="46602B92"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Απέναντί σας, λοιπόν, δεν έχετε μια προσωρινή κατάσταση, δεν έχετε μια παρέμβαση. Έχετε μια νέα πραγματικότητα, όχι μόνο διότι ο ΣΥ</w:t>
      </w:r>
      <w:r>
        <w:rPr>
          <w:rFonts w:eastAsia="Times New Roman" w:cs="Times New Roman"/>
          <w:szCs w:val="24"/>
        </w:rPr>
        <w:t>ΡΙΖΑ θα είναι επί χρόνια στην Κυβέρνηση, αλλά και γιατί όταν φύγει θα είναι μια δύναμη που θα διεκδικεί ξανά την εξουσία απ’ όποιους θα την έχουν τότε.</w:t>
      </w:r>
    </w:p>
    <w:p w14:paraId="46602B93"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Συμβιβαστείτε, λοιπόν, με μια πραγματικότητα. Έχουμε μια νέα Αριστερά στη χώρα, η οποία και την αντίστασ</w:t>
      </w:r>
      <w:r>
        <w:rPr>
          <w:rFonts w:eastAsia="Times New Roman" w:cs="Times New Roman"/>
          <w:szCs w:val="24"/>
        </w:rPr>
        <w:t>η ξέρει να κάνει και προτάσεις ξέρει να κάνει και να τις διεκδικεί και εντός της χώρας και στην Ευρώπη και όπου χρειαστεί.</w:t>
      </w:r>
    </w:p>
    <w:p w14:paraId="46602B94" w14:textId="77777777" w:rsidR="008E1586" w:rsidRDefault="0078692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6602B95"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ΚΩ</w:t>
      </w:r>
      <w:r>
        <w:rPr>
          <w:rFonts w:eastAsia="Times New Roman" w:cs="Times New Roman"/>
          <w:b/>
          <w:szCs w:val="24"/>
        </w:rPr>
        <w:t>ΝΣΤΑΝΤΙΝΟΣ</w:t>
      </w:r>
      <w:r>
        <w:rPr>
          <w:rFonts w:eastAsia="Times New Roman" w:cs="Times New Roman"/>
          <w:b/>
          <w:szCs w:val="24"/>
        </w:rPr>
        <w:t xml:space="preserve"> ΧΑΤΖΗΔΑΚΗΣ:</w:t>
      </w:r>
      <w:r>
        <w:rPr>
          <w:rFonts w:eastAsia="Times New Roman" w:cs="Times New Roman"/>
          <w:szCs w:val="24"/>
        </w:rPr>
        <w:t xml:space="preserve"> Κύριε Πρόεδρε, θα ήθελα τον λόγο για ένα λεπτό, σας παρακαλώ. Δε</w:t>
      </w:r>
      <w:r>
        <w:rPr>
          <w:rFonts w:eastAsia="Times New Roman" w:cs="Times New Roman"/>
          <w:szCs w:val="24"/>
        </w:rPr>
        <w:t>ν θα είμαι εμπρηστικός!</w:t>
      </w:r>
    </w:p>
    <w:p w14:paraId="46602B96"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Χατζηδάκη, βγαίνουμε εκτός Κανονισμού και το γνωρίζετε. </w:t>
      </w:r>
    </w:p>
    <w:p w14:paraId="46602B97"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ΚΩ</w:t>
      </w:r>
      <w:r>
        <w:rPr>
          <w:rFonts w:eastAsia="Times New Roman" w:cs="Times New Roman"/>
          <w:b/>
          <w:szCs w:val="24"/>
        </w:rPr>
        <w:t>ΝΣΤΑΝΤΙΝΟΣ</w:t>
      </w:r>
      <w:r>
        <w:rPr>
          <w:rFonts w:eastAsia="Times New Roman" w:cs="Times New Roman"/>
          <w:b/>
          <w:szCs w:val="24"/>
        </w:rPr>
        <w:t xml:space="preserve"> ΧΑΤΖΗΔΑΚΗΣ:</w:t>
      </w:r>
      <w:r>
        <w:rPr>
          <w:rFonts w:eastAsia="Times New Roman" w:cs="Times New Roman"/>
          <w:szCs w:val="24"/>
        </w:rPr>
        <w:t xml:space="preserve"> Θα μιλήσω για ένα λεπτό, κύριε Πρόεδρε. </w:t>
      </w:r>
    </w:p>
    <w:p w14:paraId="46602B98"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Δηλαδή, ζητάτε τον λόγο επί προσωπικού; </w:t>
      </w:r>
    </w:p>
    <w:p w14:paraId="46602B99"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lastRenderedPageBreak/>
        <w:t>ΚΩ</w:t>
      </w:r>
      <w:r>
        <w:rPr>
          <w:rFonts w:eastAsia="Times New Roman" w:cs="Times New Roman"/>
          <w:b/>
          <w:szCs w:val="24"/>
        </w:rPr>
        <w:t>ΝΣΤΑΝΤΙΝΟΣ</w:t>
      </w:r>
      <w:r>
        <w:rPr>
          <w:rFonts w:eastAsia="Times New Roman" w:cs="Times New Roman"/>
          <w:b/>
          <w:szCs w:val="24"/>
        </w:rPr>
        <w:t xml:space="preserve"> ΧΑΤΖΗΔΑΚΗΣ:</w:t>
      </w:r>
      <w:r>
        <w:rPr>
          <w:rFonts w:eastAsia="Times New Roman" w:cs="Times New Roman"/>
          <w:szCs w:val="24"/>
        </w:rPr>
        <w:t xml:space="preserve"> Ας το πούμε έτσι. Δεν είμαι ο πλέον ταραξίας σε αυτή την Αίθουσα.</w:t>
      </w:r>
    </w:p>
    <w:p w14:paraId="46602B9A"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Έχετε τον λόγο επί προσωπικού, για ένα λεπτό. Γιατί πρέπει να εφαρμόζουμε και τον Κανον</w:t>
      </w:r>
      <w:r>
        <w:rPr>
          <w:rFonts w:eastAsia="Times New Roman" w:cs="Times New Roman"/>
          <w:szCs w:val="24"/>
        </w:rPr>
        <w:t>ισμό.</w:t>
      </w:r>
    </w:p>
    <w:p w14:paraId="46602B9B"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ΚΩ</w:t>
      </w:r>
      <w:r>
        <w:rPr>
          <w:rFonts w:eastAsia="Times New Roman" w:cs="Times New Roman"/>
          <w:b/>
          <w:szCs w:val="24"/>
        </w:rPr>
        <w:t>ΝΣΤΑΝΤΙΝΟΣ</w:t>
      </w:r>
      <w:r>
        <w:rPr>
          <w:rFonts w:eastAsia="Times New Roman" w:cs="Times New Roman"/>
          <w:b/>
          <w:szCs w:val="24"/>
        </w:rPr>
        <w:t xml:space="preserve"> ΧΑΤΖΗΔΑΚΗΣ:</w:t>
      </w:r>
      <w:r>
        <w:rPr>
          <w:rFonts w:eastAsia="Times New Roman" w:cs="Times New Roman"/>
          <w:szCs w:val="24"/>
        </w:rPr>
        <w:t xml:space="preserve"> Θέλω να πω δύο πράγματα, κύριε Πρόεδρε.</w:t>
      </w:r>
    </w:p>
    <w:p w14:paraId="46602B9C"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Εγώ παρουσίασα δύο δηλώσεις: Μία του κ. Δραγασάκη, που είπε ότι η </w:t>
      </w:r>
      <w:proofErr w:type="spellStart"/>
      <w:r>
        <w:rPr>
          <w:rFonts w:eastAsia="Times New Roman" w:cs="Times New Roman"/>
          <w:szCs w:val="24"/>
        </w:rPr>
        <w:t>προνομοθέτηση</w:t>
      </w:r>
      <w:proofErr w:type="spellEnd"/>
      <w:r>
        <w:rPr>
          <w:rFonts w:eastAsia="Times New Roman" w:cs="Times New Roman"/>
          <w:szCs w:val="24"/>
        </w:rPr>
        <w:t xml:space="preserve"> είναι κάτι αντιδημοκρατικό και αυτό κάνει σήμερα η κυβερνητική </w:t>
      </w:r>
      <w:r>
        <w:rPr>
          <w:rFonts w:eastAsia="Times New Roman" w:cs="Times New Roman"/>
          <w:szCs w:val="24"/>
        </w:rPr>
        <w:t>π</w:t>
      </w:r>
      <w:r>
        <w:rPr>
          <w:rFonts w:eastAsia="Times New Roman" w:cs="Times New Roman"/>
          <w:szCs w:val="24"/>
        </w:rPr>
        <w:t>λειοψηφία. Δεν άκουσα απάντηση σε αυτό. Μ</w:t>
      </w:r>
      <w:r>
        <w:rPr>
          <w:rFonts w:eastAsia="Times New Roman" w:cs="Times New Roman"/>
          <w:szCs w:val="24"/>
        </w:rPr>
        <w:t xml:space="preserve">ε επιβεβαιώνει, λοιπόν, ο κ. Δραγασάκης. </w:t>
      </w:r>
    </w:p>
    <w:p w14:paraId="46602B9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Δεύτερον, παρουσίασα μία δήλωση του κ. Τσίπρα, ο οποίος είπε ότι 3,5% πρωτογενή πλεονάσματα για κάμποσα χρόνια ισοδυναμούν με «πνίξιμο» της οικονομίας και την ίδια στιγμή η κυβερνητική </w:t>
      </w:r>
      <w:r>
        <w:rPr>
          <w:rFonts w:eastAsia="Times New Roman" w:cs="Times New Roman"/>
          <w:szCs w:val="24"/>
        </w:rPr>
        <w:t>π</w:t>
      </w:r>
      <w:r>
        <w:rPr>
          <w:rFonts w:eastAsia="Times New Roman" w:cs="Times New Roman"/>
          <w:szCs w:val="24"/>
        </w:rPr>
        <w:t>λειοψηφία ισχυρίζεται ότι απ</w:t>
      </w:r>
      <w:r>
        <w:rPr>
          <w:rFonts w:eastAsia="Times New Roman" w:cs="Times New Roman"/>
          <w:szCs w:val="24"/>
        </w:rPr>
        <w:t xml:space="preserve">ό σήμερα μπαίνουμε στον δρόμο της ανάπτυξης. </w:t>
      </w:r>
    </w:p>
    <w:p w14:paraId="46602B9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Επίσης, είπε ο κ. Δραγασάκης προηγουμένως ότι μας ζητούσαν ταξικά μεροληπτικά μέτρα κι εμείς το αρνηθήκαμε. Μάλιστα! Και τι φέρατε, κύριε Δραγασάκη, εδώ σήμερα; Φέρατε μείωση του αφορολόγητου, που δεν νομίζω ότ</w:t>
      </w:r>
      <w:r>
        <w:rPr>
          <w:rFonts w:eastAsia="Times New Roman" w:cs="Times New Roman"/>
          <w:szCs w:val="24"/>
        </w:rPr>
        <w:t xml:space="preserve">ι αφορά τους βιομήχανος και τους εφοπλιστές, αλλά τους μισθωτούς, διότι αυτοί έχουν εισόδημα μεταξύ 5.800 ευρώ και 9.000 ευρώ. Σε αυτούς κόβετε έναν μισθό. </w:t>
      </w:r>
    </w:p>
    <w:p w14:paraId="46602B9F"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Επίσης, στο πλαίσιο της ίδιας αντίληψης, που κάνετε τους φτωχούς φτωχότερους, κόβετε και δύο συντάξεις κατά μέσο όρο από τους συνταξιούχους, εάν συνδυάσουμε τη μείωση των συντάξεων με τη μείωση του αφορολόγητου. </w:t>
      </w:r>
    </w:p>
    <w:p w14:paraId="46602BA0"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Παρακαλ</w:t>
      </w:r>
      <w:r>
        <w:rPr>
          <w:rFonts w:eastAsia="Times New Roman" w:cs="Times New Roman"/>
          <w:szCs w:val="24"/>
        </w:rPr>
        <w:t xml:space="preserve">ώ, κύριε Χατζηδάκη, ολοκληρώστε. </w:t>
      </w:r>
    </w:p>
    <w:p w14:paraId="46602BA1"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ΚΩ</w:t>
      </w:r>
      <w:r>
        <w:rPr>
          <w:rFonts w:eastAsia="Times New Roman" w:cs="Times New Roman"/>
          <w:b/>
          <w:szCs w:val="24"/>
        </w:rPr>
        <w:t>ΝΣΤΑΝΤΙΝΟΣ</w:t>
      </w:r>
      <w:r>
        <w:rPr>
          <w:rFonts w:eastAsia="Times New Roman" w:cs="Times New Roman"/>
          <w:b/>
          <w:szCs w:val="24"/>
        </w:rPr>
        <w:t xml:space="preserve"> ΧΑΤΖΗΔΑΚΗΣ:</w:t>
      </w:r>
      <w:r>
        <w:rPr>
          <w:rFonts w:eastAsia="Times New Roman" w:cs="Times New Roman"/>
          <w:szCs w:val="24"/>
        </w:rPr>
        <w:t xml:space="preserve"> Επομένως, από «</w:t>
      </w:r>
      <w:proofErr w:type="spellStart"/>
      <w:r>
        <w:rPr>
          <w:rFonts w:eastAsia="Times New Roman" w:cs="Times New Roman"/>
          <w:szCs w:val="24"/>
        </w:rPr>
        <w:t>Ρομπέν</w:t>
      </w:r>
      <w:proofErr w:type="spellEnd"/>
      <w:r>
        <w:rPr>
          <w:rFonts w:eastAsia="Times New Roman" w:cs="Times New Roman"/>
          <w:szCs w:val="24"/>
        </w:rPr>
        <w:t xml:space="preserve"> των φτωχών», η Κυβέρνησή σας έγινε η Κυβέρνηση, η οποία εξαθλιώνει τους φτωχούς. Περί αυτού πρόκειται!</w:t>
      </w:r>
    </w:p>
    <w:p w14:paraId="46602BA2"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ΙΩΑΝΝΗΣ ΔΡΑΓΑΣΑΚΗΣ (Αντιπρόεδρος της Κυβέρνησης):</w:t>
      </w:r>
      <w:r>
        <w:rPr>
          <w:rFonts w:eastAsia="Times New Roman" w:cs="Times New Roman"/>
          <w:szCs w:val="24"/>
        </w:rPr>
        <w:t xml:space="preserve"> Κύριε Πρόεδρε, θα ήθελ</w:t>
      </w:r>
      <w:r>
        <w:rPr>
          <w:rFonts w:eastAsia="Times New Roman" w:cs="Times New Roman"/>
          <w:szCs w:val="24"/>
        </w:rPr>
        <w:t xml:space="preserve">α τον λόγο.   </w:t>
      </w:r>
    </w:p>
    <w:p w14:paraId="46602BA3"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Αντιπρόεδρε, έχετε τον λόγο, αλλά να ολοκληρώσουμε. </w:t>
      </w:r>
    </w:p>
    <w:p w14:paraId="46602BA4"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ΙΩΑΝΝΗΣ ΔΡΑΓΑΣΑΚΗΣ (Αντιπρόεδρος της Κυβέρνησης):</w:t>
      </w:r>
      <w:r>
        <w:rPr>
          <w:rFonts w:eastAsia="Times New Roman" w:cs="Times New Roman"/>
          <w:szCs w:val="24"/>
        </w:rPr>
        <w:t xml:space="preserve"> Φέραμε αυτά που ζητούσαν οι δανειστές, τροποποιημένα με βάση τη διαπραγμάτευση που κάναμε. </w:t>
      </w:r>
    </w:p>
    <w:p w14:paraId="46602BA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Εσεί</w:t>
      </w:r>
      <w:r>
        <w:rPr>
          <w:rFonts w:eastAsia="Times New Roman" w:cs="Times New Roman"/>
          <w:szCs w:val="24"/>
        </w:rPr>
        <w:t>ς τι θα φέρνατε; Ό,τι φέρνατε πάντα.</w:t>
      </w:r>
    </w:p>
    <w:p w14:paraId="46602BA6"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ΚΩ</w:t>
      </w:r>
      <w:r>
        <w:rPr>
          <w:rFonts w:eastAsia="Times New Roman" w:cs="Times New Roman"/>
          <w:b/>
          <w:szCs w:val="24"/>
        </w:rPr>
        <w:t>ΝΣΤΑΝΤΙΝΟΣ</w:t>
      </w:r>
      <w:r>
        <w:rPr>
          <w:rFonts w:eastAsia="Times New Roman" w:cs="Times New Roman"/>
          <w:b/>
          <w:szCs w:val="24"/>
        </w:rPr>
        <w:t xml:space="preserve"> ΧΑΤΖΗΔΑΚΗΣ:</w:t>
      </w:r>
      <w:r>
        <w:rPr>
          <w:rFonts w:eastAsia="Times New Roman" w:cs="Times New Roman"/>
          <w:szCs w:val="24"/>
        </w:rPr>
        <w:t xml:space="preserve"> Εάν με ρωτάτε, να σας απαντήσω. </w:t>
      </w:r>
    </w:p>
    <w:p w14:paraId="46602BA7"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ΙΩΑΝΝΗΣ ΔΡΑΓΑΣΑΚΗΣ (Αντιπρόεδρος της Κυβέρνησης):</w:t>
      </w:r>
      <w:r>
        <w:rPr>
          <w:rFonts w:eastAsia="Times New Roman" w:cs="Times New Roman"/>
          <w:szCs w:val="24"/>
        </w:rPr>
        <w:t xml:space="preserve"> Φέρνατε αυτά που σας πρότειναν. </w:t>
      </w:r>
    </w:p>
    <w:p w14:paraId="46602BA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Γι’ αυτό που είπα ότι το καινούρ</w:t>
      </w:r>
      <w:r>
        <w:rPr>
          <w:rFonts w:eastAsia="Times New Roman" w:cs="Times New Roman"/>
          <w:szCs w:val="24"/>
        </w:rPr>
        <w:t>γ</w:t>
      </w:r>
      <w:r>
        <w:rPr>
          <w:rFonts w:eastAsia="Times New Roman" w:cs="Times New Roman"/>
          <w:szCs w:val="24"/>
        </w:rPr>
        <w:t>ιο στοιχείο που έχουμε σήμερα είναι η δημοσιο</w:t>
      </w:r>
      <w:r>
        <w:rPr>
          <w:rFonts w:eastAsia="Times New Roman" w:cs="Times New Roman"/>
          <w:szCs w:val="24"/>
        </w:rPr>
        <w:t xml:space="preserve">νομική ουδετερότητα των μέτρων, η κοινωνική εξισορρόπησή τους, ως ένα βαθμό. Το αναγνωρίζουμε αυτό. Και ό,τι έρχεται εδώ είναι ένας συμβιβασμός. Είναι </w:t>
      </w:r>
      <w:r>
        <w:rPr>
          <w:rFonts w:eastAsia="Times New Roman" w:cs="Times New Roman"/>
          <w:szCs w:val="24"/>
        </w:rPr>
        <w:lastRenderedPageBreak/>
        <w:t xml:space="preserve">αυτά που ήθελαν οι δανειστές και αυτά που θέλαμε να πετύχουμε εμείς, ο κ. </w:t>
      </w:r>
      <w:proofErr w:type="spellStart"/>
      <w:r>
        <w:rPr>
          <w:rFonts w:eastAsia="Times New Roman" w:cs="Times New Roman"/>
          <w:szCs w:val="24"/>
        </w:rPr>
        <w:t>Τσακαλώτος</w:t>
      </w:r>
      <w:proofErr w:type="spellEnd"/>
      <w:r>
        <w:rPr>
          <w:rFonts w:eastAsia="Times New Roman" w:cs="Times New Roman"/>
          <w:szCs w:val="24"/>
        </w:rPr>
        <w:t xml:space="preserve"> και όλη η Κυβέρνηση.</w:t>
      </w:r>
      <w:r>
        <w:rPr>
          <w:rFonts w:eastAsia="Times New Roman" w:cs="Times New Roman"/>
          <w:szCs w:val="24"/>
        </w:rPr>
        <w:t xml:space="preserve"> Δεν άκουσα εσείς τι ακριβώς προτείνετε και τι θέλετε. </w:t>
      </w:r>
    </w:p>
    <w:p w14:paraId="46602BA9"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Μα, δεν υπήρχαν αυτά, κύριε Αντιπρόεδρε. Έχω όλα τα </w:t>
      </w:r>
      <w:r>
        <w:rPr>
          <w:rFonts w:eastAsia="Times New Roman" w:cs="Times New Roman"/>
          <w:szCs w:val="24"/>
          <w:lang w:val="en-US"/>
        </w:rPr>
        <w:t>e</w:t>
      </w:r>
      <w:r w:rsidRPr="00230BF7">
        <w:rPr>
          <w:rFonts w:eastAsia="Times New Roman" w:cs="Times New Roman"/>
          <w:szCs w:val="24"/>
        </w:rPr>
        <w:t>-</w:t>
      </w:r>
      <w:r>
        <w:rPr>
          <w:rFonts w:eastAsia="Times New Roman" w:cs="Times New Roman"/>
          <w:szCs w:val="24"/>
          <w:lang w:val="en-US"/>
        </w:rPr>
        <w:t>mail</w:t>
      </w:r>
      <w:r w:rsidRPr="00AF6277">
        <w:rPr>
          <w:rFonts w:eastAsia="Times New Roman" w:cs="Times New Roman"/>
          <w:szCs w:val="24"/>
        </w:rPr>
        <w:t>.</w:t>
      </w:r>
    </w:p>
    <w:p w14:paraId="46602BAA"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ΙΩΑΝΝΗΣ ΔΡΑΓΑΣΑΚΗΣ (Αντιπρόεδρος της Κυβέρνησης):</w:t>
      </w:r>
      <w:r>
        <w:rPr>
          <w:rFonts w:eastAsia="Times New Roman" w:cs="Times New Roman"/>
          <w:szCs w:val="24"/>
        </w:rPr>
        <w:t xml:space="preserve"> Μέτρο σύγκρισης, είτε σας αρέσει είτε όχι, έστω και με αυτή η πολιτική</w:t>
      </w:r>
      <w:r>
        <w:rPr>
          <w:rFonts w:eastAsia="Times New Roman" w:cs="Times New Roman"/>
          <w:szCs w:val="24"/>
        </w:rPr>
        <w:t xml:space="preserve"> που ασκούμε, που έχει μέσα πολλά στοιχεία που δεν θα τα κάναμε, εάν μπορούσαμε να τα αποφύγουμε, είναι αυτά που κάνατε εσείς, τα οποία εξαθλίωσαν και </w:t>
      </w:r>
      <w:proofErr w:type="spellStart"/>
      <w:r>
        <w:rPr>
          <w:rFonts w:eastAsia="Times New Roman" w:cs="Times New Roman"/>
          <w:szCs w:val="24"/>
        </w:rPr>
        <w:t>φτωχοποίησαν</w:t>
      </w:r>
      <w:proofErr w:type="spellEnd"/>
      <w:r>
        <w:rPr>
          <w:rFonts w:eastAsia="Times New Roman" w:cs="Times New Roman"/>
          <w:szCs w:val="24"/>
        </w:rPr>
        <w:t xml:space="preserve"> την κοινωνία και οδήγησαν σε κατάρρευση την οικονομία. Είναι αυτό το δράμα, το οποίο ζούμε κ</w:t>
      </w:r>
      <w:r>
        <w:rPr>
          <w:rFonts w:eastAsia="Times New Roman" w:cs="Times New Roman"/>
          <w:szCs w:val="24"/>
        </w:rPr>
        <w:t xml:space="preserve">αι προσπαθούμε να ανακόψουμε κατ’ αρχάς την πορεία προς τα κάτω, κάτι το οποίο το έχουμε πετύχει, και να αρχίσει η ανάκαμψη και η έξοδος από αυτό το τούνελ. </w:t>
      </w:r>
    </w:p>
    <w:p w14:paraId="46602BA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Θέλει μία σεμνότητα όταν μιλάτε γι’ αυτά τα πράγματα. </w:t>
      </w:r>
    </w:p>
    <w:p w14:paraId="46602BAC" w14:textId="77777777" w:rsidR="008E1586" w:rsidRDefault="0078692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6602BAD"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Ο κ. Εμμανουηλίδης, Βουλευτής του ΣΥΡΙΖΑ, έχει τον λόγο. </w:t>
      </w:r>
    </w:p>
    <w:p w14:paraId="46602BAE"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ΔΗΜΗΤΡΙΟΣ ΕΜΜΑΝΟΥΗΛΙΔΗΣ:</w:t>
      </w:r>
      <w:r>
        <w:rPr>
          <w:rFonts w:eastAsia="Times New Roman" w:cs="Times New Roman"/>
          <w:szCs w:val="24"/>
        </w:rPr>
        <w:t xml:space="preserve"> Ευχαριστώ, κύριε Πρόεδρε.</w:t>
      </w:r>
    </w:p>
    <w:p w14:paraId="46602BAF"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το δράμα που βιώνει η χώρα και ο λαός μας στα χρόνια των μνημονίων εστιάζεται σε</w:t>
      </w:r>
      <w:r>
        <w:rPr>
          <w:rFonts w:eastAsia="Times New Roman" w:cs="Times New Roman"/>
          <w:szCs w:val="24"/>
        </w:rPr>
        <w:t xml:space="preserve"> τρεις λέξεις, που είναι παρμένες από την εμβληματική σπονδυλωτή ταινία του Ιάκωβου </w:t>
      </w:r>
      <w:proofErr w:type="spellStart"/>
      <w:r>
        <w:rPr>
          <w:rFonts w:eastAsia="Times New Roman" w:cs="Times New Roman"/>
          <w:szCs w:val="24"/>
        </w:rPr>
        <w:t>Καμπανέλλη</w:t>
      </w:r>
      <w:proofErr w:type="spellEnd"/>
      <w:r>
        <w:rPr>
          <w:rFonts w:eastAsia="Times New Roman" w:cs="Times New Roman"/>
          <w:szCs w:val="24"/>
        </w:rPr>
        <w:t xml:space="preserve"> «Το κανόνι και το αηδόνι»: «Πού έφυγε λάδι;», «Πού έφυγε λάδι;», «Πού έφυγε λάδι;»  μονότονα ρωτά αποσβολωμένος ο Ιταλός </w:t>
      </w:r>
      <w:r>
        <w:rPr>
          <w:rFonts w:eastAsia="Times New Roman" w:cs="Times New Roman"/>
          <w:szCs w:val="24"/>
        </w:rPr>
        <w:t>δ</w:t>
      </w:r>
      <w:r>
        <w:rPr>
          <w:rFonts w:eastAsia="Times New Roman" w:cs="Times New Roman"/>
          <w:szCs w:val="24"/>
        </w:rPr>
        <w:t xml:space="preserve">ιοικητής. </w:t>
      </w:r>
    </w:p>
    <w:p w14:paraId="46602BB0"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Όταν ο </w:t>
      </w:r>
      <w:r>
        <w:rPr>
          <w:rFonts w:eastAsia="Times New Roman" w:cs="Times New Roman"/>
          <w:szCs w:val="24"/>
        </w:rPr>
        <w:t>ε</w:t>
      </w:r>
      <w:r>
        <w:rPr>
          <w:rFonts w:eastAsia="Times New Roman" w:cs="Times New Roman"/>
          <w:szCs w:val="24"/>
        </w:rPr>
        <w:t xml:space="preserve">πίτροπος της εκκλησίας, ο </w:t>
      </w:r>
      <w:r>
        <w:rPr>
          <w:rFonts w:eastAsia="Times New Roman" w:cs="Times New Roman"/>
          <w:szCs w:val="24"/>
        </w:rPr>
        <w:t>π</w:t>
      </w:r>
      <w:r>
        <w:rPr>
          <w:rFonts w:eastAsia="Times New Roman" w:cs="Times New Roman"/>
          <w:szCs w:val="24"/>
        </w:rPr>
        <w:t xml:space="preserve">ρόεδρος του χωριού πηγαίνουν στον Ιταλό </w:t>
      </w:r>
      <w:r>
        <w:rPr>
          <w:rFonts w:eastAsia="Times New Roman" w:cs="Times New Roman"/>
          <w:szCs w:val="24"/>
        </w:rPr>
        <w:t>δ</w:t>
      </w:r>
      <w:r>
        <w:rPr>
          <w:rFonts w:eastAsia="Times New Roman" w:cs="Times New Roman"/>
          <w:szCs w:val="24"/>
        </w:rPr>
        <w:t xml:space="preserve">ιοικητή στα χρόνια της Κατοχής, ζητώντας του λάδι για να λαδώσουν το ρολόι της εκκλησίας που είναι σκουριασμένο, ο Ιταλός </w:t>
      </w:r>
      <w:r>
        <w:rPr>
          <w:rFonts w:eastAsia="Times New Roman" w:cs="Times New Roman"/>
          <w:szCs w:val="24"/>
        </w:rPr>
        <w:t>δ</w:t>
      </w:r>
      <w:r>
        <w:rPr>
          <w:rFonts w:eastAsia="Times New Roman" w:cs="Times New Roman"/>
          <w:szCs w:val="24"/>
        </w:rPr>
        <w:t>ιοικητής τούς δίνει έναν τενεκέ λάδι. Μετά από λίγες ημέρες το ρο</w:t>
      </w:r>
      <w:r>
        <w:rPr>
          <w:rFonts w:eastAsia="Times New Roman" w:cs="Times New Roman"/>
          <w:szCs w:val="24"/>
        </w:rPr>
        <w:t xml:space="preserve">λόι δεν έχει λειτουργήσει. Στο ερώτημα, για ποιο λόγο δεν έχει λειτουργήσει, παρουσιάζεται ίχνος λαδιού από τον τενεκέ που δόθηκε, μόνο ελάχιστο δείγμα, ανίκανο για να θέσει σε λειτουργία το ρολόι. </w:t>
      </w:r>
    </w:p>
    <w:p w14:paraId="46602BB1"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Αυτή είναι η πραγματικότητα, κύριοι. Πού πήγαν τα 320 δισεκατομμύρια όλα αυτά τα χρόνια της διακυβέρνησης ΠΑΣΟΚ και Νέας Δημοκρατίας; Θα μου πείτε: «Πήγαν στην ανάπτυξη». Ποια ανάπτυξη; Η πλήρης αποβιομηχάνιση έγινε όλα αυτά τα χρόνια του αναπτυξιακού σας </w:t>
      </w:r>
      <w:r>
        <w:rPr>
          <w:rFonts w:eastAsia="Times New Roman" w:cs="Times New Roman"/>
          <w:szCs w:val="24"/>
        </w:rPr>
        <w:t xml:space="preserve">παράδεισου. </w:t>
      </w:r>
    </w:p>
    <w:p w14:paraId="46602BB2"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Σας παραθέτω έναν κατάλογο των έργων και των ημερών της επενδυτικής απογείωσης των </w:t>
      </w:r>
      <w:proofErr w:type="spellStart"/>
      <w:r>
        <w:rPr>
          <w:rFonts w:eastAsia="Times New Roman" w:cs="Times New Roman"/>
          <w:szCs w:val="24"/>
        </w:rPr>
        <w:t>κυβερνήσεών</w:t>
      </w:r>
      <w:proofErr w:type="spellEnd"/>
      <w:r>
        <w:rPr>
          <w:rFonts w:eastAsia="Times New Roman" w:cs="Times New Roman"/>
          <w:szCs w:val="24"/>
        </w:rPr>
        <w:t xml:space="preserve"> σας σε όλα τα μεταπολιτευτικά χρόνια: Την αλυσίδα των λουκέτων στην ελληνική βιομηχανία ανοίγει η </w:t>
      </w:r>
      <w:r>
        <w:rPr>
          <w:rFonts w:eastAsia="Times New Roman" w:cs="Times New Roman"/>
          <w:szCs w:val="24"/>
        </w:rPr>
        <w:t>«</w:t>
      </w:r>
      <w:r>
        <w:rPr>
          <w:rFonts w:eastAsia="Times New Roman" w:cs="Times New Roman"/>
          <w:szCs w:val="24"/>
        </w:rPr>
        <w:t>ΤΕΟΚΑΡ</w:t>
      </w:r>
      <w:r>
        <w:rPr>
          <w:rFonts w:eastAsia="Times New Roman" w:cs="Times New Roman"/>
          <w:szCs w:val="24"/>
        </w:rPr>
        <w:t>»</w:t>
      </w:r>
      <w:r>
        <w:rPr>
          <w:rFonts w:eastAsia="Times New Roman" w:cs="Times New Roman"/>
          <w:szCs w:val="24"/>
        </w:rPr>
        <w:t xml:space="preserve"> και στη συνέχεια ακολουθούν επιχειρήσεις,</w:t>
      </w:r>
      <w:r>
        <w:rPr>
          <w:rFonts w:eastAsia="Times New Roman" w:cs="Times New Roman"/>
          <w:szCs w:val="24"/>
        </w:rPr>
        <w:t xml:space="preserve"> όπως τα </w:t>
      </w:r>
      <w:r>
        <w:rPr>
          <w:rFonts w:eastAsia="Times New Roman" w:cs="Times New Roman"/>
          <w:szCs w:val="24"/>
        </w:rPr>
        <w:t>«</w:t>
      </w:r>
      <w:r>
        <w:rPr>
          <w:rFonts w:eastAsia="Times New Roman" w:cs="Times New Roman"/>
          <w:szCs w:val="24"/>
        </w:rPr>
        <w:t>ΚΛΩΣΤΗΡΙΑ ΦΙΛΙΑΤΩΝ</w:t>
      </w:r>
      <w:r>
        <w:rPr>
          <w:rFonts w:eastAsia="Times New Roman" w:cs="Times New Roman"/>
          <w:szCs w:val="24"/>
        </w:rPr>
        <w:t>»</w:t>
      </w:r>
      <w:r>
        <w:rPr>
          <w:rFonts w:eastAsia="Times New Roman" w:cs="Times New Roman"/>
          <w:szCs w:val="24"/>
        </w:rPr>
        <w:t xml:space="preserve">, η εταιρεία ΡΟΚΑ, η πώληση των </w:t>
      </w:r>
      <w:r>
        <w:rPr>
          <w:rFonts w:eastAsia="Times New Roman" w:cs="Times New Roman"/>
          <w:szCs w:val="24"/>
        </w:rPr>
        <w:t>«</w:t>
      </w:r>
      <w:r>
        <w:rPr>
          <w:rFonts w:eastAsia="Times New Roman" w:cs="Times New Roman"/>
          <w:szCs w:val="24"/>
        </w:rPr>
        <w:t>ΤΣΙΜΕΝΤΩΝ ΧΑΛΚΙΔΑΣ</w:t>
      </w:r>
      <w:r>
        <w:rPr>
          <w:rFonts w:eastAsia="Times New Roman" w:cs="Times New Roman"/>
          <w:szCs w:val="24"/>
        </w:rPr>
        <w:t>»</w:t>
      </w:r>
      <w:r>
        <w:rPr>
          <w:rFonts w:eastAsia="Times New Roman" w:cs="Times New Roman"/>
          <w:szCs w:val="24"/>
        </w:rPr>
        <w:t>, αλλά και των</w:t>
      </w:r>
      <w:r>
        <w:rPr>
          <w:rFonts w:eastAsia="Times New Roman" w:cs="Times New Roman"/>
          <w:szCs w:val="24"/>
        </w:rPr>
        <w:t xml:space="preserve"> μεταλλείων </w:t>
      </w:r>
      <w:r>
        <w:rPr>
          <w:rFonts w:eastAsia="Times New Roman" w:cs="Times New Roman"/>
          <w:szCs w:val="24"/>
        </w:rPr>
        <w:t xml:space="preserve">–πρώην </w:t>
      </w:r>
      <w:r>
        <w:rPr>
          <w:rFonts w:eastAsia="Times New Roman" w:cs="Times New Roman"/>
          <w:szCs w:val="24"/>
        </w:rPr>
        <w:t>«</w:t>
      </w:r>
      <w:r>
        <w:rPr>
          <w:rFonts w:eastAsia="Times New Roman" w:cs="Times New Roman"/>
          <w:szCs w:val="24"/>
        </w:rPr>
        <w:t>ΣΚΑΛΙΣΤΗΡΗ</w:t>
      </w:r>
      <w:r>
        <w:rPr>
          <w:rFonts w:eastAsia="Times New Roman" w:cs="Times New Roman"/>
          <w:szCs w:val="24"/>
        </w:rPr>
        <w:t>»</w:t>
      </w:r>
      <w:r>
        <w:rPr>
          <w:rFonts w:eastAsia="Times New Roman" w:cs="Times New Roman"/>
          <w:szCs w:val="24"/>
        </w:rPr>
        <w:t xml:space="preserve">- το κλείσιμο των </w:t>
      </w:r>
      <w:r>
        <w:rPr>
          <w:rFonts w:eastAsia="Times New Roman" w:cs="Times New Roman"/>
          <w:szCs w:val="24"/>
        </w:rPr>
        <w:t>«</w:t>
      </w:r>
      <w:r>
        <w:rPr>
          <w:rFonts w:eastAsia="Times New Roman" w:cs="Times New Roman"/>
          <w:szCs w:val="24"/>
        </w:rPr>
        <w:t>ΜΕΤΑΛΛΕΙΩΝ ΦΩΚΙΔΑΣ</w:t>
      </w:r>
      <w:r>
        <w:rPr>
          <w:rFonts w:eastAsia="Times New Roman" w:cs="Times New Roman"/>
          <w:szCs w:val="24"/>
        </w:rPr>
        <w:t>»</w:t>
      </w:r>
      <w:r>
        <w:rPr>
          <w:rFonts w:eastAsia="Times New Roman" w:cs="Times New Roman"/>
          <w:szCs w:val="24"/>
        </w:rPr>
        <w:t xml:space="preserve">, τα </w:t>
      </w:r>
      <w:r>
        <w:rPr>
          <w:rFonts w:eastAsia="Times New Roman" w:cs="Times New Roman"/>
          <w:szCs w:val="24"/>
        </w:rPr>
        <w:t>«</w:t>
      </w:r>
      <w:r>
        <w:rPr>
          <w:rFonts w:eastAsia="Times New Roman" w:cs="Times New Roman"/>
          <w:szCs w:val="24"/>
        </w:rPr>
        <w:t>ΦΩΣΦΟΡΙΚΑ ΛΙΠΑΣΜΑΤΑ</w:t>
      </w:r>
      <w:r>
        <w:rPr>
          <w:rFonts w:eastAsia="Times New Roman" w:cs="Times New Roman"/>
          <w:szCs w:val="24"/>
        </w:rPr>
        <w:t>»</w:t>
      </w:r>
      <w:r>
        <w:rPr>
          <w:rFonts w:eastAsia="Times New Roman" w:cs="Times New Roman"/>
          <w:szCs w:val="24"/>
        </w:rPr>
        <w:t xml:space="preserve">, το λουκέτο στα </w:t>
      </w:r>
      <w:r>
        <w:rPr>
          <w:rFonts w:eastAsia="Times New Roman" w:cs="Times New Roman"/>
          <w:szCs w:val="24"/>
        </w:rPr>
        <w:t>«</w:t>
      </w:r>
      <w:r>
        <w:rPr>
          <w:rFonts w:eastAsia="Times New Roman" w:cs="Times New Roman"/>
          <w:szCs w:val="24"/>
        </w:rPr>
        <w:t>ΠΛΑΣΤΙΚΑ ΚΑΒΑΛΑΣ</w:t>
      </w:r>
      <w:r>
        <w:rPr>
          <w:rFonts w:eastAsia="Times New Roman" w:cs="Times New Roman"/>
          <w:szCs w:val="24"/>
        </w:rPr>
        <w:t>»</w:t>
      </w:r>
      <w:r>
        <w:rPr>
          <w:rFonts w:eastAsia="Times New Roman" w:cs="Times New Roman"/>
          <w:szCs w:val="24"/>
        </w:rPr>
        <w:t xml:space="preserve"> και των </w:t>
      </w:r>
      <w:r>
        <w:rPr>
          <w:rFonts w:eastAsia="Times New Roman" w:cs="Times New Roman"/>
          <w:szCs w:val="24"/>
        </w:rPr>
        <w:t>«</w:t>
      </w:r>
      <w:r>
        <w:rPr>
          <w:rFonts w:eastAsia="Times New Roman" w:cs="Times New Roman"/>
          <w:szCs w:val="24"/>
        </w:rPr>
        <w:t>ΜΕΤΑΛΛΕΙΩΝ ΧΑΛΚΙΔΙΚΗΣ</w:t>
      </w:r>
      <w:r>
        <w:rPr>
          <w:rFonts w:eastAsia="Times New Roman" w:cs="Times New Roman"/>
          <w:szCs w:val="24"/>
        </w:rPr>
        <w:t>»</w:t>
      </w:r>
      <w:r>
        <w:rPr>
          <w:rFonts w:eastAsia="Times New Roman" w:cs="Times New Roman"/>
          <w:szCs w:val="24"/>
        </w:rPr>
        <w:t xml:space="preserve">, το κλείσιμο των γραμμών παραγωγής της </w:t>
      </w:r>
      <w:r>
        <w:rPr>
          <w:rFonts w:eastAsia="Times New Roman" w:cs="Times New Roman"/>
          <w:szCs w:val="24"/>
        </w:rPr>
        <w:t>«</w:t>
      </w:r>
      <w:r>
        <w:rPr>
          <w:rFonts w:eastAsia="Times New Roman" w:cs="Times New Roman"/>
          <w:szCs w:val="24"/>
        </w:rPr>
        <w:t>ΒΙΑΜΥΛ</w:t>
      </w:r>
      <w:r>
        <w:rPr>
          <w:rFonts w:eastAsia="Times New Roman" w:cs="Times New Roman"/>
          <w:szCs w:val="24"/>
        </w:rPr>
        <w:t>»</w:t>
      </w:r>
      <w:r>
        <w:rPr>
          <w:rFonts w:eastAsia="Times New Roman" w:cs="Times New Roman"/>
          <w:szCs w:val="24"/>
        </w:rPr>
        <w:t xml:space="preserve">. </w:t>
      </w:r>
    </w:p>
    <w:p w14:paraId="46602BB3"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Τη δεκαετία του 1990 είχαμε τα λουκέτα στη Διεθνή Βιομηχανία Ενδυμάτων στην Καλαμάτα, στη Λαυρεωτική, στην ακτοπλοϊκή εταιρεία </w:t>
      </w:r>
      <w:r>
        <w:rPr>
          <w:rFonts w:eastAsia="Times New Roman" w:cs="Times New Roman"/>
          <w:szCs w:val="24"/>
        </w:rPr>
        <w:t>«</w:t>
      </w:r>
      <w:r>
        <w:rPr>
          <w:rFonts w:eastAsia="Times New Roman" w:cs="Times New Roman"/>
          <w:szCs w:val="24"/>
        </w:rPr>
        <w:t>ΔΑΝΕ</w:t>
      </w:r>
      <w:r>
        <w:rPr>
          <w:rFonts w:eastAsia="Times New Roman" w:cs="Times New Roman"/>
          <w:szCs w:val="24"/>
        </w:rPr>
        <w:t>»</w:t>
      </w:r>
      <w:r>
        <w:rPr>
          <w:rFonts w:eastAsia="Times New Roman" w:cs="Times New Roman"/>
          <w:szCs w:val="24"/>
        </w:rPr>
        <w:t xml:space="preserve">. Επίσης, είχε </w:t>
      </w:r>
      <w:r>
        <w:rPr>
          <w:rFonts w:eastAsia="Times New Roman" w:cs="Times New Roman"/>
          <w:szCs w:val="24"/>
        </w:rPr>
        <w:lastRenderedPageBreak/>
        <w:t xml:space="preserve">ξεκινήσει η κατάρρευση της ιστορικής καπνοβιομηχανίας </w:t>
      </w:r>
      <w:r>
        <w:rPr>
          <w:rFonts w:eastAsia="Times New Roman" w:cs="Times New Roman"/>
          <w:szCs w:val="24"/>
        </w:rPr>
        <w:t>«</w:t>
      </w:r>
      <w:r>
        <w:rPr>
          <w:rFonts w:eastAsia="Times New Roman" w:cs="Times New Roman"/>
          <w:szCs w:val="24"/>
        </w:rPr>
        <w:t>Κ</w:t>
      </w:r>
      <w:r>
        <w:rPr>
          <w:rFonts w:eastAsia="Times New Roman" w:cs="Times New Roman"/>
          <w:szCs w:val="24"/>
        </w:rPr>
        <w:t>ΕΡΑΝΗΣ</w:t>
      </w:r>
      <w:r>
        <w:rPr>
          <w:rFonts w:eastAsia="Times New Roman" w:cs="Times New Roman"/>
          <w:szCs w:val="24"/>
        </w:rPr>
        <w:t>»</w:t>
      </w:r>
      <w:r>
        <w:rPr>
          <w:rFonts w:eastAsia="Times New Roman" w:cs="Times New Roman"/>
          <w:szCs w:val="24"/>
        </w:rPr>
        <w:t xml:space="preserve">, ενώ οι όμιλοι </w:t>
      </w:r>
      <w:r>
        <w:rPr>
          <w:rFonts w:eastAsia="Times New Roman" w:cs="Times New Roman"/>
          <w:szCs w:val="24"/>
        </w:rPr>
        <w:t>«</w:t>
      </w:r>
      <w:r>
        <w:rPr>
          <w:rFonts w:eastAsia="Times New Roman" w:cs="Times New Roman"/>
          <w:szCs w:val="24"/>
        </w:rPr>
        <w:t>ΛΑΝΑΡΑ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ΑΡΓΥΡΟΥ</w:t>
      </w:r>
      <w:r>
        <w:rPr>
          <w:rFonts w:eastAsia="Times New Roman" w:cs="Times New Roman"/>
          <w:szCs w:val="24"/>
        </w:rPr>
        <w:t>»</w:t>
      </w:r>
      <w:r>
        <w:rPr>
          <w:rFonts w:eastAsia="Times New Roman" w:cs="Times New Roman"/>
          <w:szCs w:val="24"/>
        </w:rPr>
        <w:t xml:space="preserve"> ολοκλήρωσαν τον κύκλο τους, γράφοντας ουσιαστικά τον επίλογο της ελληνικής κλωστοϋφαντουργίας. </w:t>
      </w:r>
    </w:p>
    <w:p w14:paraId="46602BB4"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ερχόμαστε στα χρόνια της </w:t>
      </w:r>
      <w:proofErr w:type="spellStart"/>
      <w:r>
        <w:rPr>
          <w:rFonts w:eastAsia="Times New Roman" w:cs="Times New Roman"/>
          <w:szCs w:val="24"/>
        </w:rPr>
        <w:t>μνημονιακής</w:t>
      </w:r>
      <w:proofErr w:type="spellEnd"/>
      <w:r>
        <w:rPr>
          <w:rFonts w:eastAsia="Times New Roman" w:cs="Times New Roman"/>
          <w:szCs w:val="24"/>
        </w:rPr>
        <w:t xml:space="preserve"> κρίσης: Κλείνει το καπνεργοστάσιο </w:t>
      </w:r>
      <w:r>
        <w:rPr>
          <w:rFonts w:eastAsia="Times New Roman" w:cs="Times New Roman"/>
          <w:szCs w:val="24"/>
        </w:rPr>
        <w:t>«</w:t>
      </w:r>
      <w:r>
        <w:rPr>
          <w:rFonts w:eastAsia="Times New Roman" w:cs="Times New Roman"/>
          <w:szCs w:val="24"/>
        </w:rPr>
        <w:t>ΜΙΧΑΗΛΙΔΗΣ</w:t>
      </w:r>
      <w:r>
        <w:rPr>
          <w:rFonts w:eastAsia="Times New Roman" w:cs="Times New Roman"/>
          <w:szCs w:val="24"/>
        </w:rPr>
        <w:t>»</w:t>
      </w:r>
      <w:r>
        <w:rPr>
          <w:rFonts w:eastAsia="Times New Roman" w:cs="Times New Roman"/>
          <w:szCs w:val="24"/>
        </w:rPr>
        <w:t xml:space="preserve"> στην Ξάνθη. Το 2011 μπαίνει λουκέτο στο εργοστάσιο </w:t>
      </w:r>
      <w:r>
        <w:rPr>
          <w:rFonts w:eastAsia="Times New Roman" w:cs="Times New Roman"/>
          <w:szCs w:val="24"/>
        </w:rPr>
        <w:t>«</w:t>
      </w:r>
      <w:r>
        <w:rPr>
          <w:rFonts w:eastAsia="Times New Roman" w:cs="Times New Roman"/>
          <w:szCs w:val="24"/>
        </w:rPr>
        <w:t>ΧΑΛΥΒΟΥΡΓΙΑΣ ΕΛΛΑΔΑΣ</w:t>
      </w:r>
      <w:r>
        <w:rPr>
          <w:rFonts w:eastAsia="Times New Roman" w:cs="Times New Roman"/>
          <w:szCs w:val="24"/>
        </w:rPr>
        <w:t>»</w:t>
      </w:r>
      <w:r>
        <w:rPr>
          <w:rFonts w:eastAsia="Times New Roman" w:cs="Times New Roman"/>
          <w:szCs w:val="24"/>
        </w:rPr>
        <w:t xml:space="preserve"> στην Ελευσίνα. Τον Ιούλιο του 2012 κλείνει η </w:t>
      </w:r>
      <w:r>
        <w:rPr>
          <w:rFonts w:eastAsia="Times New Roman" w:cs="Times New Roman"/>
          <w:szCs w:val="24"/>
        </w:rPr>
        <w:t>«</w:t>
      </w:r>
      <w:r>
        <w:rPr>
          <w:rFonts w:eastAsia="Times New Roman" w:cs="Times New Roman"/>
          <w:szCs w:val="24"/>
        </w:rPr>
        <w:t>ΧΑΡΤΟΠΟΙΪΑ ΘΡΑΚΗΣ</w:t>
      </w:r>
      <w:r>
        <w:rPr>
          <w:rFonts w:eastAsia="Times New Roman" w:cs="Times New Roman"/>
          <w:szCs w:val="24"/>
        </w:rPr>
        <w:t>»</w:t>
      </w:r>
      <w:r>
        <w:rPr>
          <w:rFonts w:eastAsia="Times New Roman" w:cs="Times New Roman"/>
          <w:szCs w:val="24"/>
        </w:rPr>
        <w:t xml:space="preserve">. Έναν χρόνο μετά κλείνει το εργοστάσιο </w:t>
      </w:r>
      <w:r>
        <w:rPr>
          <w:rFonts w:eastAsia="Times New Roman" w:cs="Times New Roman"/>
          <w:szCs w:val="24"/>
        </w:rPr>
        <w:t>«</w:t>
      </w:r>
      <w:r>
        <w:rPr>
          <w:rFonts w:eastAsia="Times New Roman" w:cs="Times New Roman"/>
          <w:szCs w:val="24"/>
          <w:lang w:val="en-US"/>
        </w:rPr>
        <w:t>DELICA</w:t>
      </w:r>
      <w:r>
        <w:rPr>
          <w:rFonts w:eastAsia="Times New Roman" w:cs="Times New Roman"/>
          <w:szCs w:val="24"/>
        </w:rPr>
        <w:t>»</w:t>
      </w:r>
      <w:r>
        <w:rPr>
          <w:rFonts w:eastAsia="Times New Roman" w:cs="Times New Roman"/>
          <w:szCs w:val="24"/>
        </w:rPr>
        <w:t xml:space="preserve"> στην Πάτρα. Τον Μάρτιο του 2013 η </w:t>
      </w:r>
      <w:r>
        <w:rPr>
          <w:rFonts w:eastAsia="Times New Roman" w:cs="Times New Roman"/>
          <w:szCs w:val="24"/>
        </w:rPr>
        <w:t>«</w:t>
      </w:r>
      <w:r>
        <w:rPr>
          <w:rFonts w:eastAsia="Times New Roman" w:cs="Times New Roman"/>
          <w:szCs w:val="24"/>
        </w:rPr>
        <w:t>ΑΓΕΤ ΗΡΑΚΛΗΣ</w:t>
      </w:r>
      <w:r>
        <w:rPr>
          <w:rFonts w:eastAsia="Times New Roman" w:cs="Times New Roman"/>
          <w:szCs w:val="24"/>
        </w:rPr>
        <w:t>»</w:t>
      </w:r>
      <w:r>
        <w:rPr>
          <w:rFonts w:eastAsia="Times New Roman" w:cs="Times New Roman"/>
          <w:szCs w:val="24"/>
        </w:rPr>
        <w:t xml:space="preserve"> προχωράει στο κλείσ</w:t>
      </w:r>
      <w:r>
        <w:rPr>
          <w:rFonts w:eastAsia="Times New Roman" w:cs="Times New Roman"/>
          <w:szCs w:val="24"/>
        </w:rPr>
        <w:t xml:space="preserve">ιμο του εργοστασίου της Χαλκίδας. Την ίδια χρονιά διακόπτει τη λειτουργία της η </w:t>
      </w:r>
      <w:r>
        <w:rPr>
          <w:rFonts w:eastAsia="Times New Roman" w:cs="Times New Roman"/>
          <w:szCs w:val="24"/>
        </w:rPr>
        <w:t>«</w:t>
      </w:r>
      <w:r>
        <w:rPr>
          <w:rFonts w:eastAsia="Times New Roman" w:cs="Times New Roman"/>
          <w:szCs w:val="24"/>
        </w:rPr>
        <w:t>ΚΑΠΝΟΒΙΟΜΗΧΑΝΙΑ ΓΕΩΡΓΙΑΔΗ</w:t>
      </w:r>
      <w:r>
        <w:rPr>
          <w:rFonts w:eastAsia="Times New Roman" w:cs="Times New Roman"/>
          <w:szCs w:val="24"/>
        </w:rPr>
        <w:t>»</w:t>
      </w:r>
      <w:r>
        <w:rPr>
          <w:rFonts w:eastAsia="Times New Roman" w:cs="Times New Roman"/>
          <w:szCs w:val="24"/>
        </w:rPr>
        <w:t xml:space="preserve">. Τον Νοέμβρη του 2013 κλείνει το εργοστάσιο </w:t>
      </w:r>
      <w:r>
        <w:rPr>
          <w:rFonts w:eastAsia="Times New Roman" w:cs="Times New Roman"/>
          <w:szCs w:val="24"/>
        </w:rPr>
        <w:t>«</w:t>
      </w:r>
      <w:r>
        <w:rPr>
          <w:rFonts w:eastAsia="Times New Roman" w:cs="Times New Roman"/>
          <w:szCs w:val="24"/>
          <w:lang w:val="en-US"/>
        </w:rPr>
        <w:t>ALUMIL</w:t>
      </w:r>
      <w:r>
        <w:rPr>
          <w:rFonts w:eastAsia="Times New Roman" w:cs="Times New Roman"/>
          <w:szCs w:val="24"/>
        </w:rPr>
        <w:t>»</w:t>
      </w:r>
      <w:r>
        <w:rPr>
          <w:rFonts w:eastAsia="Times New Roman" w:cs="Times New Roman"/>
          <w:szCs w:val="24"/>
        </w:rPr>
        <w:t xml:space="preserve"> στην Ξάνθη. Το 2014 αποφασίστηκε η λύση της εταιρείας </w:t>
      </w:r>
      <w:r>
        <w:rPr>
          <w:rFonts w:eastAsia="Times New Roman" w:cs="Times New Roman"/>
          <w:szCs w:val="24"/>
        </w:rPr>
        <w:t>«</w:t>
      </w:r>
      <w:r>
        <w:rPr>
          <w:rFonts w:eastAsia="Times New Roman" w:cs="Times New Roman"/>
          <w:szCs w:val="24"/>
        </w:rPr>
        <w:t>ΒΙΟΜΕΚ</w:t>
      </w:r>
      <w:r>
        <w:rPr>
          <w:rFonts w:eastAsia="Times New Roman" w:cs="Times New Roman"/>
          <w:szCs w:val="24"/>
        </w:rPr>
        <w:t>»</w:t>
      </w:r>
      <w:r>
        <w:rPr>
          <w:rFonts w:eastAsia="Times New Roman" w:cs="Times New Roman"/>
          <w:szCs w:val="24"/>
        </w:rPr>
        <w:t>, που δραστηριοποιούταν στις μετα</w:t>
      </w:r>
      <w:r>
        <w:rPr>
          <w:rFonts w:eastAsia="Times New Roman" w:cs="Times New Roman"/>
          <w:szCs w:val="24"/>
        </w:rPr>
        <w:t xml:space="preserve">λλικές κατασκευές. Το 2014, επίσης, κλείνει η </w:t>
      </w:r>
      <w:r>
        <w:rPr>
          <w:rFonts w:eastAsia="Times New Roman" w:cs="Times New Roman"/>
          <w:szCs w:val="24"/>
        </w:rPr>
        <w:t>«</w:t>
      </w:r>
      <w:r>
        <w:rPr>
          <w:rFonts w:eastAsia="Times New Roman" w:cs="Times New Roman"/>
          <w:szCs w:val="24"/>
          <w:lang w:val="en-US"/>
        </w:rPr>
        <w:t>NEOSET</w:t>
      </w:r>
      <w:r>
        <w:rPr>
          <w:rFonts w:eastAsia="Times New Roman" w:cs="Times New Roman"/>
          <w:szCs w:val="24"/>
        </w:rPr>
        <w:t>»</w:t>
      </w:r>
      <w:r>
        <w:rPr>
          <w:rFonts w:eastAsia="Times New Roman" w:cs="Times New Roman"/>
          <w:szCs w:val="24"/>
        </w:rPr>
        <w:t xml:space="preserve">. Την ίδια χρονιά πτωχεύει η </w:t>
      </w:r>
      <w:r>
        <w:rPr>
          <w:rFonts w:eastAsia="Times New Roman" w:cs="Times New Roman"/>
          <w:szCs w:val="24"/>
        </w:rPr>
        <w:t>«</w:t>
      </w:r>
      <w:r>
        <w:rPr>
          <w:rFonts w:eastAsia="Times New Roman" w:cs="Times New Roman"/>
          <w:szCs w:val="24"/>
        </w:rPr>
        <w:t>ΣΕΛΜΑΝ</w:t>
      </w:r>
      <w:r>
        <w:rPr>
          <w:rFonts w:eastAsia="Times New Roman" w:cs="Times New Roman"/>
          <w:szCs w:val="24"/>
        </w:rPr>
        <w:t>»</w:t>
      </w:r>
      <w:r>
        <w:rPr>
          <w:rFonts w:eastAsia="Times New Roman" w:cs="Times New Roman"/>
          <w:szCs w:val="24"/>
        </w:rPr>
        <w:t xml:space="preserve">, η μεγαλύτερη βιομηχανία παραγωγής ξύλου στα Βαλκάνια. </w:t>
      </w:r>
    </w:p>
    <w:p w14:paraId="46602BB5"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Ενδεικτικά, στη βιομηχανική περιοχή Κομοτηνής από τις εβδομήντα εγκατεστημένες εργοστασιακές μονάδες το 2014</w:t>
      </w:r>
      <w:r>
        <w:rPr>
          <w:rFonts w:eastAsia="Times New Roman" w:cs="Times New Roman"/>
          <w:szCs w:val="24"/>
        </w:rPr>
        <w:t xml:space="preserve"> λειτουργούν λιγότερες από τριάντα πέντε. </w:t>
      </w:r>
    </w:p>
    <w:p w14:paraId="46602BB6"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Αυτά ως απάντηση για τον επενδυτικό παράδεισο που με περίσσιο κομπασμό και χωρίς ίχνος αυτοκριτικής παρουσίασε η κ. Μπακογιάννη. </w:t>
      </w:r>
    </w:p>
    <w:p w14:paraId="46602BB7"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 μπαίνει το ερώτημα: Πού πήγαν τα λεφτά, τα 320 δισεκατομμύρια; Είναι γνωστά αυτ</w:t>
      </w:r>
      <w:r>
        <w:rPr>
          <w:rFonts w:eastAsia="Times New Roman" w:cs="Times New Roman"/>
          <w:szCs w:val="24"/>
        </w:rPr>
        <w:t xml:space="preserve">ά,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αλλά πέρα από αυτά έχουμε την πλήρη κατάρρευση της αγροτικής παραγωγής. </w:t>
      </w:r>
    </w:p>
    <w:p w14:paraId="46602BB8"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Πού ήταν το ενδιαφέρον σας, κυρίες και κύριοι της Νέας Δημοκρατίας και του ΠΑΣΟΚ, όλα αυτά τα χρόνια της οικονομικής απογείωσης; Μέσα από πρακτικές ενταφιασμού της παραγ</w:t>
      </w:r>
      <w:r>
        <w:rPr>
          <w:rFonts w:eastAsia="Times New Roman" w:cs="Times New Roman"/>
          <w:szCs w:val="24"/>
        </w:rPr>
        <w:t xml:space="preserve">ωγής οδηγήσαμε τους αγρότες στην απόγνωση. </w:t>
      </w:r>
    </w:p>
    <w:p w14:paraId="46602BB9"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ερχόμαστε εμείς σήμερα μέσα από συντρίμμια να στήσουμε μια προσπάθεια -μέχρι τώρα αποτελεσματική- στην παραγωγική ανασυγκρότηση στον πρωτογενή τομέα. </w:t>
      </w:r>
    </w:p>
    <w:p w14:paraId="46602BBA"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Αυτή είναι η κατάσταση που παραλάβαμε. Πάνω σε αυτή χρεια</w:t>
      </w:r>
      <w:r>
        <w:rPr>
          <w:rFonts w:eastAsia="Times New Roman" w:cs="Times New Roman"/>
          <w:szCs w:val="24"/>
        </w:rPr>
        <w:t xml:space="preserve">στήκαμε να παλέψουμε όλα αυτά τα δύο -αιματηρά για εμάς και πολύ περισσότερο για τον κόσμο- χρόνια. </w:t>
      </w:r>
    </w:p>
    <w:p w14:paraId="46602BBB"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Μας κατηγορείτε για το ότι είμαστε αγκιστρωμένοι στις καρέκλες. Καθένας μας έχει μια διαδρομή που στις τοπικές κοινωνίες είναι γνωστή. Μέσα από καθημερινό </w:t>
      </w:r>
      <w:r>
        <w:rPr>
          <w:rFonts w:eastAsia="Times New Roman" w:cs="Times New Roman"/>
          <w:szCs w:val="24"/>
        </w:rPr>
        <w:t xml:space="preserve">αγώνα αναδειχθήκαμε και η θητεία μας εδώ δεν είναι τίποτα άλλο παρά ένα υψηλό αίσθημα ιστορικής και κοινωνικής ευθύνης απέναντι στον τόπο μας. </w:t>
      </w:r>
    </w:p>
    <w:p w14:paraId="46602BBC"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Πιστέψατε στη σύντομη παρένθεση. Με όρους μαθηματικούς θα πω ότι αυτή η παρένθεση γίνεται αγκύλη και θα προχωρήσ</w:t>
      </w:r>
      <w:r>
        <w:rPr>
          <w:rFonts w:eastAsia="Times New Roman" w:cs="Times New Roman"/>
          <w:szCs w:val="24"/>
        </w:rPr>
        <w:t xml:space="preserve">ει σε άγκιστρο για έναν και μόνο λόγο, γιατί δεν έχουμε χάσει την επαφή μας με την κοινωνία. </w:t>
      </w:r>
    </w:p>
    <w:p w14:paraId="46602BB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Τα μέτρα μπορεί να είναι σκληρά, αλλά δημιουργούν σε συνδυασμό με τα αντίμετρα εκείνο το κοινωνικό αντίβαρο που πραγματικά δίνει περιθώριο κοινωνικής συνοχής. Και</w:t>
      </w:r>
      <w:r>
        <w:rPr>
          <w:rFonts w:eastAsia="Times New Roman" w:cs="Times New Roman"/>
          <w:szCs w:val="24"/>
        </w:rPr>
        <w:t xml:space="preserve"> βέβαια τα μέτρα ένα και μόνο σκοπό έχουν: να βγάλουν τον τόπο από το αδιέξοδο στο οποίο εσείς έχετε οδηγήσει την κοινωνία. </w:t>
      </w:r>
    </w:p>
    <w:p w14:paraId="46602BB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Το αδιέξοδο αυτό έχει διάδρομο, έχει χώρο, έχει χρόνο. Είναι η ποσοτική χαλάρωση. Είναι το πρόγραμμα του ΕΣΠΑ. Είναι η παραγωγική α</w:t>
      </w:r>
      <w:r>
        <w:rPr>
          <w:rFonts w:eastAsia="Times New Roman" w:cs="Times New Roman"/>
          <w:szCs w:val="24"/>
        </w:rPr>
        <w:t xml:space="preserve">νασυγκρότηση μέσω του αναπτυξιακού προγράμματος. Και είναι βέβαια –και αυτό είναι που έχει ιδιαίτερη αξία- η </w:t>
      </w:r>
      <w:proofErr w:type="spellStart"/>
      <w:r>
        <w:rPr>
          <w:rFonts w:eastAsia="Times New Roman" w:cs="Times New Roman"/>
          <w:szCs w:val="24"/>
        </w:rPr>
        <w:t>απομείωση</w:t>
      </w:r>
      <w:proofErr w:type="spellEnd"/>
      <w:r>
        <w:rPr>
          <w:rFonts w:eastAsia="Times New Roman" w:cs="Times New Roman"/>
          <w:szCs w:val="24"/>
        </w:rPr>
        <w:t xml:space="preserve"> του χρέους, ώστε να δημιουργήσει τις συνθήκες ενός ανθρωπινότερου αύριο. </w:t>
      </w:r>
    </w:p>
    <w:p w14:paraId="46602BBF"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Αν η κοινωνία σήμερα πονά, γνωρίζει πολύ καλά ότι δεν έχει άλλο</w:t>
      </w:r>
      <w:r>
        <w:rPr>
          <w:rFonts w:eastAsia="Times New Roman" w:cs="Times New Roman"/>
          <w:szCs w:val="24"/>
        </w:rPr>
        <w:t>ν συμπαραστάτη, παρά μόνον τον χώρο που έχει εμπιστευτεί.</w:t>
      </w:r>
    </w:p>
    <w:p w14:paraId="46602BC0"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46602BC1" w14:textId="77777777" w:rsidR="008E1586" w:rsidRDefault="0078692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6602BC2"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w:t>
      </w:r>
    </w:p>
    <w:p w14:paraId="46602BC3"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Τον λόγο έχει ο κ. Παπαθεοδώρου, Βουλευτής του ΠΑΣΟΚ.</w:t>
      </w:r>
    </w:p>
    <w:p w14:paraId="46602BC4"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Ευχαριστώ, κύρι</w:t>
      </w:r>
      <w:r>
        <w:rPr>
          <w:rFonts w:eastAsia="Times New Roman" w:cs="Times New Roman"/>
          <w:szCs w:val="24"/>
        </w:rPr>
        <w:t>ε Πρόεδρε.</w:t>
      </w:r>
    </w:p>
    <w:p w14:paraId="46602BC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Κυρίες και κύριοι Υπουργοί, κυρίες και κύριοι συνάδελφοι, με την ψήφιση του τέταρτου μνημονίου η κυβερνητική πλειοψηφία προκαλεί τη μεγάλη πλειονότητα των πολιτών και ιδιαίτερα τα λαϊκά στρώματα με τη συνειδητή απόκρυψη και διαστρέβλωση της πραγ</w:t>
      </w:r>
      <w:r>
        <w:rPr>
          <w:rFonts w:eastAsia="Times New Roman" w:cs="Times New Roman"/>
          <w:szCs w:val="24"/>
        </w:rPr>
        <w:t>ματικότητας, αλλά και με την αδιαφορία, με την οποία αντιμετωπίζει την κριτική και τη φωνή της κοινωνίας.</w:t>
      </w:r>
    </w:p>
    <w:p w14:paraId="46602BC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Τι ζητάει η κοινωνία να ακούσετε; Ζητάει να ακούσετε ότι τα νούμερα για το μικρομεσαίο νοικοκυριό δεν βγαίνουν. Ζητάει να καταλάβετε ότι οι μειώσεις π</w:t>
      </w:r>
      <w:r>
        <w:rPr>
          <w:rFonts w:eastAsia="Times New Roman" w:cs="Times New Roman"/>
          <w:szCs w:val="24"/>
        </w:rPr>
        <w:t xml:space="preserve">ου επιβάλλετε σε μισθούς και συντάξεις είναι εξοντωτικές και </w:t>
      </w:r>
      <w:proofErr w:type="spellStart"/>
      <w:r>
        <w:rPr>
          <w:rFonts w:eastAsia="Times New Roman" w:cs="Times New Roman"/>
          <w:szCs w:val="24"/>
        </w:rPr>
        <w:t>φτωχοποιούν</w:t>
      </w:r>
      <w:proofErr w:type="spellEnd"/>
      <w:r>
        <w:rPr>
          <w:rFonts w:eastAsia="Times New Roman" w:cs="Times New Roman"/>
          <w:szCs w:val="24"/>
        </w:rPr>
        <w:t xml:space="preserve"> ακόμη περισ</w:t>
      </w:r>
      <w:r>
        <w:rPr>
          <w:rFonts w:eastAsia="Times New Roman" w:cs="Times New Roman"/>
          <w:szCs w:val="24"/>
        </w:rPr>
        <w:lastRenderedPageBreak/>
        <w:t>σότερο τους ήδη φτωχούς και τους χαμηλοσυνταξιούχους. Τα 5 δισεκατομμύρια μέτρα που φέρνετε μέχρι το 2021, επιβάλλονται σε μια νεκρή κοινωνία, σε μια γονατισμένη από τους φ</w:t>
      </w:r>
      <w:r>
        <w:rPr>
          <w:rFonts w:eastAsia="Times New Roman" w:cs="Times New Roman"/>
          <w:szCs w:val="24"/>
        </w:rPr>
        <w:t>όρους κοινωνία, με τους νέους ανθρώπους στην απόγνωση της ανεργίας ή της νέας μετανάστευσης.</w:t>
      </w:r>
    </w:p>
    <w:p w14:paraId="46602BC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Για να δούμε, κυρίες και κύριοι συνάδελφοι της Πλειοψηφίας, με τι συμφωνείτε από τα μέτρα με τα οποία θέλετε να μας πείσετε ότι είναι για το καλό της χώρας. </w:t>
      </w:r>
    </w:p>
    <w:p w14:paraId="46602BC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Συμφωνείτε, κυρίες και κύριοι συνάδελφοι του ΣΥΡΙΖΑ και των ΑΝΕΛ, με ένα νομοσχέδιο που κόβει συντάξεις, μειώνει το αφορολόγητο, περικόπτει επιδόματα και φέρνει αλλαγές στα εργασιακά, στα ειδικά μισθολόγια και στο δημόσιο;</w:t>
      </w:r>
    </w:p>
    <w:p w14:paraId="46602BC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Συμφωνείτε με τις </w:t>
      </w:r>
      <w:proofErr w:type="spellStart"/>
      <w:r>
        <w:rPr>
          <w:rFonts w:eastAsia="Times New Roman" w:cs="Times New Roman"/>
          <w:szCs w:val="24"/>
        </w:rPr>
        <w:t>αντισυνταξιοδοτικές</w:t>
      </w:r>
      <w:proofErr w:type="spellEnd"/>
      <w:r>
        <w:rPr>
          <w:rFonts w:eastAsia="Times New Roman" w:cs="Times New Roman"/>
          <w:szCs w:val="24"/>
        </w:rPr>
        <w:t xml:space="preserve"> διατάξεις, με τις οποίες περικόπτονται από την 1</w:t>
      </w:r>
      <w:r w:rsidRPr="00DD7B00">
        <w:rPr>
          <w:rFonts w:eastAsia="Times New Roman" w:cs="Times New Roman"/>
          <w:szCs w:val="24"/>
          <w:vertAlign w:val="superscript"/>
        </w:rPr>
        <w:t>η</w:t>
      </w:r>
      <w:r>
        <w:rPr>
          <w:rFonts w:eastAsia="Times New Roman" w:cs="Times New Roman"/>
          <w:szCs w:val="24"/>
        </w:rPr>
        <w:t xml:space="preserve"> Ιανουαρίου 2019 η οικογενειακή παροχή και το επίδομα συζύγου στις συντάξεις του δημοσίου, αλλά και του ιδιωτικού τομέα αντίστοιχα;</w:t>
      </w:r>
    </w:p>
    <w:p w14:paraId="46602BCA"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Η προσωπική διαφορά στις κύριες και στις επικουρικές συ</w:t>
      </w:r>
      <w:r>
        <w:rPr>
          <w:rFonts w:eastAsia="Times New Roman" w:cs="Times New Roman"/>
          <w:szCs w:val="24"/>
        </w:rPr>
        <w:t>ντάξεις θα υποστεί περικοπή κατά 18%. Και φυσικά η αναπροσαρμογή της στις συντάξεις, δηλαδή η αύξηση, μετατίθεται για την 1</w:t>
      </w:r>
      <w:r w:rsidRPr="00DD7B00">
        <w:rPr>
          <w:rFonts w:eastAsia="Times New Roman" w:cs="Times New Roman"/>
          <w:szCs w:val="24"/>
          <w:vertAlign w:val="superscript"/>
        </w:rPr>
        <w:t>η</w:t>
      </w:r>
      <w:r>
        <w:rPr>
          <w:rFonts w:eastAsia="Times New Roman" w:cs="Times New Roman"/>
          <w:szCs w:val="24"/>
        </w:rPr>
        <w:t xml:space="preserve"> Ιανουαρίου 2022 και μετά βλέπουμε.</w:t>
      </w:r>
    </w:p>
    <w:p w14:paraId="46602BC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Ερωτώ επίσης: Θα ψηφίσετε τη μείωση της ελάφρυνσης κατά 650 ευρώ του καταβλητέου φόρου επί του ε</w:t>
      </w:r>
      <w:r>
        <w:rPr>
          <w:rFonts w:eastAsia="Times New Roman" w:cs="Times New Roman"/>
          <w:szCs w:val="24"/>
        </w:rPr>
        <w:t>ισοδήματος από μισθωτή εργασία και συντάξεις, με ισχύ από 1</w:t>
      </w:r>
      <w:r w:rsidRPr="00DD7B00">
        <w:rPr>
          <w:rFonts w:eastAsia="Times New Roman" w:cs="Times New Roman"/>
          <w:szCs w:val="24"/>
          <w:vertAlign w:val="superscript"/>
        </w:rPr>
        <w:t>η</w:t>
      </w:r>
      <w:r>
        <w:rPr>
          <w:rFonts w:eastAsia="Times New Roman" w:cs="Times New Roman"/>
          <w:szCs w:val="24"/>
        </w:rPr>
        <w:t xml:space="preserve"> Ιανουαρίου 2020 ή από 2019, εάν δεν πιάσουμε τα πλεονάσματα του 3,5%;</w:t>
      </w:r>
    </w:p>
    <w:p w14:paraId="46602BCC"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Μια και σας αρέσουν οι αριθμοί, κυρίες και κύριοι της </w:t>
      </w:r>
      <w:r>
        <w:rPr>
          <w:rFonts w:eastAsia="Times New Roman" w:cs="Times New Roman"/>
          <w:szCs w:val="24"/>
        </w:rPr>
        <w:t>σ</w:t>
      </w:r>
      <w:r>
        <w:rPr>
          <w:rFonts w:eastAsia="Times New Roman" w:cs="Times New Roman"/>
          <w:szCs w:val="24"/>
        </w:rPr>
        <w:t xml:space="preserve">υγκυβέρνησης, έχετε καταλάβει πως η παραπάνω επιβάρυνση κυμαίνεται σε </w:t>
      </w:r>
      <w:r>
        <w:rPr>
          <w:rFonts w:eastAsia="Times New Roman" w:cs="Times New Roman"/>
          <w:szCs w:val="24"/>
        </w:rPr>
        <w:t xml:space="preserve">μέσο ποσοστό στο 32,75%, </w:t>
      </w:r>
      <w:r>
        <w:rPr>
          <w:rFonts w:eastAsia="Times New Roman" w:cs="Times New Roman"/>
          <w:szCs w:val="24"/>
        </w:rPr>
        <w:lastRenderedPageBreak/>
        <w:t xml:space="preserve">ενώ απέναντι σε αυτή την επιβάρυνση του 32,75% προτείνετε ως αντίμετρο ότι θα μειωθεί ο φόρος εισοδήματος κατά 2%, από το 22% στο 20%; </w:t>
      </w:r>
    </w:p>
    <w:p w14:paraId="46602BC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Αυτά είναι τα αντίμετρα; Με αυτά θέλετε να πείσετε τον ελληνικό λαό ότι υπάρχει ουδέτερο δημοσι</w:t>
      </w:r>
      <w:r>
        <w:rPr>
          <w:rFonts w:eastAsia="Times New Roman" w:cs="Times New Roman"/>
          <w:szCs w:val="24"/>
        </w:rPr>
        <w:t xml:space="preserve">ονομικό αποτέλεσμα; </w:t>
      </w:r>
    </w:p>
    <w:p w14:paraId="46602BC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Στα ασφαλιστικά ψηφίζετε σε «παγκόσμια πρώτη» την εφεύρεσή σας να υπολογίζετε ασφαλιστικές εισφορές πάνω στις ασφαλιστικές εισφορές. Επί του φορολογητέου εισοδήματος του προηγούμενου έτους δεν θα αφαιρούνται πλέον οι ασφαλιστικές εισφο</w:t>
      </w:r>
      <w:r>
        <w:rPr>
          <w:rFonts w:eastAsia="Times New Roman" w:cs="Times New Roman"/>
          <w:szCs w:val="24"/>
        </w:rPr>
        <w:t xml:space="preserve">ρές για τους ελεύθερους επαγγελματίες και αγρότες. Ταφόπλακα, δηλαδή, για τα εισοδήματα των ελευθέρων επαγγελματιών και των αγροτών. </w:t>
      </w:r>
    </w:p>
    <w:p w14:paraId="46602BCF"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Φέρνετε προς ψήφιση τους ηλεκτρονικούς πλειστηριασμούς. Ο </w:t>
      </w:r>
      <w:r>
        <w:rPr>
          <w:rFonts w:eastAsia="Times New Roman"/>
          <w:bCs/>
        </w:rPr>
        <w:t>κύριος Υπουργός</w:t>
      </w:r>
      <w:r>
        <w:rPr>
          <w:rFonts w:eastAsia="Times New Roman" w:cs="Times New Roman"/>
          <w:szCs w:val="24"/>
        </w:rPr>
        <w:t xml:space="preserve"> προηγουμένως μας είπε ότι είναι ζήτημα διαφάνεια</w:t>
      </w:r>
      <w:r>
        <w:rPr>
          <w:rFonts w:eastAsia="Times New Roman" w:cs="Times New Roman"/>
          <w:szCs w:val="24"/>
        </w:rPr>
        <w:t>ς. Δεν είπαμε ποτέ ότι δεν είναι ζήτημα διαφάνειας οι ηλεκτρονικοί πλειστηριασμοί.</w:t>
      </w:r>
    </w:p>
    <w:p w14:paraId="46602BD0"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Αυτό που λέμε είναι ότι οι ηλεκτρονικοί πλειστηριασμοί της κινητής και ακίνητης περιουσίας των οφειλετών, τρεις φορές την εβδομάδα, με </w:t>
      </w:r>
      <w:r>
        <w:rPr>
          <w:rFonts w:eastAsia="Times New Roman" w:cs="Times New Roman"/>
          <w:szCs w:val="24"/>
          <w:lang w:val="en-US"/>
        </w:rPr>
        <w:t>fast</w:t>
      </w:r>
      <w:r>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διαδικασίες, θα φέρουν το α</w:t>
      </w:r>
      <w:r>
        <w:rPr>
          <w:rFonts w:eastAsia="Times New Roman" w:cs="Times New Roman"/>
          <w:szCs w:val="24"/>
        </w:rPr>
        <w:t>ποτέλεσμα τα ακίνητα να ξεπουλιούνται, αφήνοντας το χρέος στους οφειλέτες και μάλιστα, κατά χιλιάδες. Εκεί είναι το πρόβλημα, όχι στο αν υπάρχει διαφάνεια ή όχι στον ηλεκτρονικό πλειστηριασμό. Πρόκειται για τη μεγαλύτερη αναδιανομή περιουσίας των τελευταίω</w:t>
      </w:r>
      <w:r>
        <w:rPr>
          <w:rFonts w:eastAsia="Times New Roman" w:cs="Times New Roman"/>
          <w:szCs w:val="24"/>
        </w:rPr>
        <w:t xml:space="preserve">ν τριάντα χρόνων με ορατό πλέον τον κίνδυνο της λεηλασίας του ιδιωτικού πλούτου από τα </w:t>
      </w:r>
      <w:r>
        <w:rPr>
          <w:rFonts w:eastAsia="Times New Roman" w:cs="Times New Roman"/>
          <w:szCs w:val="24"/>
          <w:lang w:val="en-US"/>
        </w:rPr>
        <w:t>funds</w:t>
      </w:r>
      <w:r>
        <w:rPr>
          <w:rFonts w:eastAsia="Times New Roman" w:cs="Times New Roman"/>
          <w:szCs w:val="24"/>
        </w:rPr>
        <w:t xml:space="preserve">. </w:t>
      </w:r>
    </w:p>
    <w:p w14:paraId="46602BD1"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Όσον αφορά στη μείωση των ειδικών μισθολογίων, το Επιστημονικό Συμβούλιο της Βουλής σ</w:t>
      </w:r>
      <w:r>
        <w:rPr>
          <w:rFonts w:eastAsia="Times New Roman" w:cs="Times New Roman"/>
          <w:szCs w:val="24"/>
        </w:rPr>
        <w:t>ά</w:t>
      </w:r>
      <w:r>
        <w:rPr>
          <w:rFonts w:eastAsia="Times New Roman" w:cs="Times New Roman"/>
          <w:szCs w:val="24"/>
        </w:rPr>
        <w:t>ς επισημαίνει σήμερα ότι είναι αντισυνταγματική και ότι είναι προβληματικές</w:t>
      </w:r>
      <w:r>
        <w:rPr>
          <w:rFonts w:eastAsia="Times New Roman" w:cs="Times New Roman"/>
          <w:szCs w:val="24"/>
        </w:rPr>
        <w:t xml:space="preserve"> οι διατάξεις. Γιατί; Γιατί το ειδικό μισθολόγιο είχε προβλεφθεί ακριβώς επειδή θεωρεί το Σύνταγμα ότι αυτές οι επαγγελματικές τάξεις, αυτά τα λειτουργήματα, αυτοί οι λειτουργοί, χρήζουν μεγαλύτερης προστασίας λόγω των συνθηκών κάτω από τις οποίες υπηρετού</w:t>
      </w:r>
      <w:r>
        <w:rPr>
          <w:rFonts w:eastAsia="Times New Roman" w:cs="Times New Roman"/>
          <w:szCs w:val="24"/>
        </w:rPr>
        <w:t xml:space="preserve">ν. </w:t>
      </w:r>
    </w:p>
    <w:p w14:paraId="46602BD2"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Σήμερα αποκαλύπτεται το ψέμα το οποίο είχατε πει, ότι «δεν θα πειράξουμε τα ειδικά μισθολόγια», όλο αυτό το διάστημα σε όλους τους λειτουργούς και υπαλλήλους. Με το τέταρτο μνημόνιο που ψηφίζετε, δημιουργούνται μισθοδοτούμενοι ειδικών μισθολογίων δύο τ</w:t>
      </w:r>
      <w:r>
        <w:rPr>
          <w:rFonts w:eastAsia="Times New Roman" w:cs="Times New Roman"/>
          <w:szCs w:val="24"/>
        </w:rPr>
        <w:t xml:space="preserve">αχυτήτων, κυρίως από τους νέους που θα εισέρχονται στα </w:t>
      </w:r>
      <w:r>
        <w:rPr>
          <w:rFonts w:eastAsia="Times New Roman" w:cs="Times New Roman"/>
          <w:szCs w:val="24"/>
        </w:rPr>
        <w:t>Σ</w:t>
      </w:r>
      <w:r>
        <w:rPr>
          <w:rFonts w:eastAsia="Times New Roman" w:cs="Times New Roman"/>
          <w:szCs w:val="24"/>
        </w:rPr>
        <w:t xml:space="preserve">ώματα </w:t>
      </w:r>
      <w:r>
        <w:rPr>
          <w:rFonts w:eastAsia="Times New Roman" w:cs="Times New Roman"/>
          <w:szCs w:val="24"/>
        </w:rPr>
        <w:t>Α</w:t>
      </w:r>
      <w:r>
        <w:rPr>
          <w:rFonts w:eastAsia="Times New Roman" w:cs="Times New Roman"/>
          <w:szCs w:val="24"/>
        </w:rPr>
        <w:t>σφαλείας.</w:t>
      </w:r>
    </w:p>
    <w:p w14:paraId="46602BD3"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Για χιλιάδες ένστολους θα σταματάει η μισθολογική προαγωγή τους στα είκοσι εννέα έτη υπηρεσίας και για έντεκα χρόνια, μέχρι τα σαράντα έτη, δεν θα έχουν καμ</w:t>
      </w:r>
      <w:r>
        <w:rPr>
          <w:rFonts w:eastAsia="Times New Roman" w:cs="Times New Roman"/>
          <w:szCs w:val="24"/>
        </w:rPr>
        <w:t>μ</w:t>
      </w:r>
      <w:r>
        <w:rPr>
          <w:rFonts w:eastAsia="Times New Roman" w:cs="Times New Roman"/>
          <w:szCs w:val="24"/>
        </w:rPr>
        <w:t>ιά μισθολογική εξέλιξη. Στ</w:t>
      </w:r>
      <w:r>
        <w:rPr>
          <w:rFonts w:eastAsia="Times New Roman" w:cs="Times New Roman"/>
          <w:szCs w:val="24"/>
        </w:rPr>
        <w:t xml:space="preserve">ελέχη των </w:t>
      </w:r>
      <w:r>
        <w:rPr>
          <w:rFonts w:eastAsia="Times New Roman" w:cs="Times New Roman"/>
          <w:szCs w:val="24"/>
        </w:rPr>
        <w:t>Σ</w:t>
      </w:r>
      <w:r>
        <w:rPr>
          <w:rFonts w:eastAsia="Times New Roman" w:cs="Times New Roman"/>
          <w:szCs w:val="24"/>
        </w:rPr>
        <w:t xml:space="preserve">ωμάτων </w:t>
      </w:r>
      <w:r>
        <w:rPr>
          <w:rFonts w:eastAsia="Times New Roman" w:cs="Times New Roman"/>
          <w:szCs w:val="24"/>
        </w:rPr>
        <w:t>Α</w:t>
      </w:r>
      <w:r>
        <w:rPr>
          <w:rFonts w:eastAsia="Times New Roman" w:cs="Times New Roman"/>
          <w:szCs w:val="24"/>
        </w:rPr>
        <w:t>σφαλείας με τριάντα έτη υπηρεσίας, με το νέο μισθολόγιο, θα έχουν πλέον προσωπική διαφορά ύψους 240 ευρώ τον μήνα περίπου και δεν θα καλυφθεί ποτέ αυτή η προσωπική διαφορά. Με το τέταρτο μνημόνιο η προσωπική διαφορά –σας το είπαμε και χθ</w:t>
      </w:r>
      <w:r>
        <w:rPr>
          <w:rFonts w:eastAsia="Times New Roman" w:cs="Times New Roman"/>
          <w:szCs w:val="24"/>
        </w:rPr>
        <w:t xml:space="preserve">ες στην </w:t>
      </w:r>
      <w:r>
        <w:rPr>
          <w:rFonts w:eastAsia="Times New Roman" w:cs="Times New Roman"/>
          <w:szCs w:val="24"/>
        </w:rPr>
        <w:t>ε</w:t>
      </w:r>
      <w:r>
        <w:rPr>
          <w:rFonts w:eastAsia="Times New Roman" w:cs="Times New Roman"/>
          <w:szCs w:val="24"/>
        </w:rPr>
        <w:t xml:space="preserve">πιτροπή- αφορά πλέον το 95% περίπου των </w:t>
      </w:r>
      <w:proofErr w:type="spellStart"/>
      <w:r>
        <w:rPr>
          <w:rFonts w:eastAsia="Times New Roman" w:cs="Times New Roman"/>
          <w:szCs w:val="24"/>
        </w:rPr>
        <w:t>ενστόλων</w:t>
      </w:r>
      <w:proofErr w:type="spellEnd"/>
      <w:r>
        <w:rPr>
          <w:rFonts w:eastAsia="Times New Roman" w:cs="Times New Roman"/>
          <w:szCs w:val="24"/>
        </w:rPr>
        <w:t xml:space="preserve"> και μόνο 5% εξ αυτών θα πάρει μικρές αυξήσεις. </w:t>
      </w:r>
    </w:p>
    <w:p w14:paraId="46602BD4"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Οι πανεπιστημιακοί, στους οποίους ο Υπουργός Παιδείας έδινε υποσχέσεις για αυξήσεις, σήμερα καταλαβαίνουν ότι χάνουν έναν μισθό τον χρόνο, με αυτά που</w:t>
      </w:r>
      <w:r>
        <w:rPr>
          <w:rFonts w:eastAsia="Times New Roman" w:cs="Times New Roman"/>
          <w:szCs w:val="24"/>
        </w:rPr>
        <w:t xml:space="preserve"> </w:t>
      </w:r>
      <w:r>
        <w:rPr>
          <w:rFonts w:eastAsia="Times New Roman" w:cs="Times New Roman"/>
          <w:szCs w:val="24"/>
        </w:rPr>
        <w:lastRenderedPageBreak/>
        <w:t>θα ψηφίσετε και την έμμεση αύξηση της φορολογίας τους, μετά την ένταξη των επιδομάτων στον βασικό μισθό. Απαξιώνετε τους πανεπιστημιακούς και τους ερευνητές και τους οδηγείτε στη νέα μετανάστευση.</w:t>
      </w:r>
    </w:p>
    <w:p w14:paraId="46602BD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Σας ζητάμε από χθες να αποσύρετε τις διατάξεις για τα ειδι</w:t>
      </w:r>
      <w:r>
        <w:rPr>
          <w:rFonts w:eastAsia="Times New Roman" w:cs="Times New Roman"/>
          <w:szCs w:val="24"/>
        </w:rPr>
        <w:t>κά μισθολόγια. Τουλάχιστον για τους ένστολους, αναγνωρίστε να στρατεύσιμα χρόνια, όπως ήταν προηγουμένως. Τα έχουν πληρώσει αυτά τα χρόνια. Ή δώστε, επίσης, το επίδομα παραμεθορίου σε όλους τους ένστολους και όχι μόνο στους στρατιωτικούς.</w:t>
      </w:r>
    </w:p>
    <w:p w14:paraId="46602BD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Επίσης, η Κυβέρνη</w:t>
      </w:r>
      <w:r>
        <w:rPr>
          <w:rFonts w:eastAsia="Times New Roman" w:cs="Times New Roman"/>
          <w:szCs w:val="24"/>
        </w:rPr>
        <w:t>ση εξαπάτησε τους εργαζομένους, σχετικά με τις προσλήψεις των συμβασιούχων στους ΟΤΑ και στον ευρύτερο δημόσιο τομέα. Στο τέταρτο μνημόνιο δεν υπάρχει κα</w:t>
      </w:r>
      <w:r>
        <w:rPr>
          <w:rFonts w:eastAsia="Times New Roman" w:cs="Times New Roman"/>
          <w:szCs w:val="24"/>
        </w:rPr>
        <w:t>μ</w:t>
      </w:r>
      <w:r>
        <w:rPr>
          <w:rFonts w:eastAsia="Times New Roman" w:cs="Times New Roman"/>
          <w:szCs w:val="24"/>
        </w:rPr>
        <w:t xml:space="preserve">μία πρόσληψη για το 2018 και το 2019 για τους δήμους και τις περιφέρειες. </w:t>
      </w:r>
    </w:p>
    <w:p w14:paraId="46602BD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Απέναντι στα 5 δισεκατομμύρ</w:t>
      </w:r>
      <w:r>
        <w:rPr>
          <w:rFonts w:eastAsia="Times New Roman" w:cs="Times New Roman"/>
          <w:szCs w:val="24"/>
        </w:rPr>
        <w:t>ια νέα μέτρα του μνημονίου, η Κυβέρνηση προβάλλει σήμερα ως αντιστάθμισμα τα υποτιθέμενα αντίμετρα που θα εφαρμοστούν, όμως, μετά την ολοκλήρωση του προγράμματος το 2018.</w:t>
      </w:r>
    </w:p>
    <w:p w14:paraId="46602BD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Αποκρύπτει, όμως, από τον ελληνικό λαό ότι η χρηματοδότηση των αντίμετρων θα προέλθει</w:t>
      </w:r>
      <w:r>
        <w:rPr>
          <w:rFonts w:eastAsia="Times New Roman" w:cs="Times New Roman"/>
          <w:szCs w:val="24"/>
        </w:rPr>
        <w:t xml:space="preserve"> από το </w:t>
      </w:r>
      <w:proofErr w:type="spellStart"/>
      <w:r>
        <w:rPr>
          <w:rFonts w:eastAsia="Times New Roman" w:cs="Times New Roman"/>
          <w:szCs w:val="24"/>
        </w:rPr>
        <w:t>υπερπλεόνασμα</w:t>
      </w:r>
      <w:proofErr w:type="spellEnd"/>
      <w:r>
        <w:rPr>
          <w:rFonts w:eastAsia="Times New Roman" w:cs="Times New Roman"/>
          <w:szCs w:val="24"/>
        </w:rPr>
        <w:t xml:space="preserve"> πέραν του 3,5%, το οποίο και πάλι θα κληθεί να πληρώσει ο ελληνικός λαός, θα κληθεί να πληρώσει ο Έλληνας πολίτης. Αυτή είναι η πολιτική εξαπάτηση. </w:t>
      </w:r>
    </w:p>
    <w:p w14:paraId="46602BD9" w14:textId="77777777" w:rsidR="008E1586" w:rsidRDefault="00786920">
      <w:pPr>
        <w:tabs>
          <w:tab w:val="left" w:pos="1800"/>
        </w:tabs>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46602BDA" w14:textId="77777777" w:rsidR="008E1586" w:rsidRDefault="00786920">
      <w:pPr>
        <w:spacing w:after="0" w:line="600" w:lineRule="auto"/>
        <w:ind w:firstLine="720"/>
        <w:jc w:val="both"/>
        <w:rPr>
          <w:rFonts w:eastAsia="Times New Roman" w:cs="Times New Roman"/>
          <w:szCs w:val="24"/>
        </w:rPr>
      </w:pPr>
      <w:r>
        <w:rPr>
          <w:rFonts w:eastAsia="Times New Roman"/>
          <w:bCs/>
        </w:rPr>
        <w:t>Κ</w:t>
      </w:r>
      <w:r>
        <w:rPr>
          <w:rFonts w:eastAsia="Times New Roman"/>
          <w:bCs/>
        </w:rPr>
        <w:t>ύριε Πρόεδρε,</w:t>
      </w:r>
      <w:r>
        <w:rPr>
          <w:rFonts w:eastAsia="Times New Roman" w:cs="Times New Roman"/>
          <w:szCs w:val="24"/>
        </w:rPr>
        <w:t xml:space="preserve"> πραγματικά ούτε ένα λεπτό ακόμη.</w:t>
      </w:r>
    </w:p>
    <w:p w14:paraId="46602BD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λαός ξέρει σήμερα ότι τα λεγόμενα «αντίμετρα» δεν είναι κοινωνική πολιτική. Δεν θα του δοθεί τίποτα παραπάνω από αυτά τα οποία θα πληρώσει με αιματηρές θυσίες όλη την επόμενη περίοδο. Τα αντίμετρα δεν είναι για τους πολίτες. Είναι το δικό σας άλλοθι για </w:t>
      </w:r>
      <w:r>
        <w:rPr>
          <w:rFonts w:eastAsia="Times New Roman" w:cs="Times New Roman"/>
          <w:szCs w:val="24"/>
        </w:rPr>
        <w:t xml:space="preserve">να ψηφίσετε το τέταρτο μνημόνιο. </w:t>
      </w:r>
    </w:p>
    <w:p w14:paraId="46602BDC"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Γι’ αυτό, εμείς στη Δημοκρατική Συμπαράταξη ζητάμε να αλλάξει αυτή η πολιτική. Ζητάμε την αλλαγή των συσχετισμών στη Βουλή και την κοινωνία.</w:t>
      </w:r>
    </w:p>
    <w:p w14:paraId="46602BD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Έξω βρίσκονται και διαδηλώνουν άνθρωποι τους οποίους έχετε κοροϊδέψει και αυτοί τ</w:t>
      </w:r>
      <w:r>
        <w:rPr>
          <w:rFonts w:eastAsia="Times New Roman" w:cs="Times New Roman"/>
          <w:szCs w:val="24"/>
        </w:rPr>
        <w:t>ο θυμούνται. Γι’ αυτό, προτείνουμε αλλαγή πολιτικής, με εθνική συνεννόηση, για να υπάρξει διαπραγμάτευση για μείωση των πλεονασμάτων σε ένα εθνικό πλαίσιο για προσέλκυση επενδύσεων, σταθερό φορολογικό σύστημα, ενεργοποίηση των κοινωνικών και παραγωγικών δυ</w:t>
      </w:r>
      <w:r>
        <w:rPr>
          <w:rFonts w:eastAsia="Times New Roman" w:cs="Times New Roman"/>
          <w:szCs w:val="24"/>
        </w:rPr>
        <w:t>νάμεων του τόπου, για να βγει η χώρα από το τέλμα στο οποίο την έχετε εσείς οδηγήσει.</w:t>
      </w:r>
    </w:p>
    <w:p w14:paraId="46602BD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Γι’ αυτό και το τέταρτο μνημόνιο που θα ψηφίσετε θα είναι αυτό που θα σας καταδικάσει τελεσίδικα στη συνείδηση του ελληνικού λαού.</w:t>
      </w:r>
    </w:p>
    <w:p w14:paraId="46602BDF"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46602BE0"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w:t>
      </w:r>
      <w:r>
        <w:rPr>
          <w:rFonts w:eastAsia="Times New Roman" w:cs="Times New Roman"/>
          <w:szCs w:val="24"/>
        </w:rPr>
        <w:t xml:space="preserve"> πτέρυγα της Δημοκρατικής Συμπαράταξης </w:t>
      </w:r>
      <w:r>
        <w:rPr>
          <w:rFonts w:eastAsia="Times New Roman"/>
          <w:szCs w:val="24"/>
        </w:rPr>
        <w:t>ΠΑΣΟΚ</w:t>
      </w:r>
      <w:r>
        <w:rPr>
          <w:rFonts w:eastAsia="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w:t>
      </w:r>
    </w:p>
    <w:p w14:paraId="46602BE1" w14:textId="77777777" w:rsidR="008E1586" w:rsidRDefault="00786920">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Ευχαριστώ κι εγώ.</w:t>
      </w:r>
    </w:p>
    <w:p w14:paraId="46602BE2" w14:textId="77777777" w:rsidR="008E1586" w:rsidRDefault="00786920">
      <w:pPr>
        <w:spacing w:after="0" w:line="600" w:lineRule="auto"/>
        <w:ind w:firstLine="720"/>
        <w:jc w:val="both"/>
        <w:rPr>
          <w:rFonts w:eastAsia="Times New Roman"/>
          <w:szCs w:val="24"/>
        </w:rPr>
      </w:pPr>
      <w:r>
        <w:rPr>
          <w:rFonts w:eastAsia="Times New Roman"/>
          <w:szCs w:val="24"/>
        </w:rPr>
        <w:t>Ο Υπουργός Εσωτερικών κ. Πάνος Σκουρλέτης έχει τον λόγο.</w:t>
      </w:r>
    </w:p>
    <w:p w14:paraId="46602BE3" w14:textId="77777777" w:rsidR="008E1586" w:rsidRDefault="00786920">
      <w:pPr>
        <w:spacing w:after="0" w:line="600" w:lineRule="auto"/>
        <w:ind w:firstLine="720"/>
        <w:jc w:val="both"/>
        <w:rPr>
          <w:rFonts w:eastAsia="Times New Roman"/>
          <w:szCs w:val="24"/>
        </w:rPr>
      </w:pPr>
      <w:r>
        <w:rPr>
          <w:rFonts w:eastAsia="Times New Roman"/>
          <w:b/>
          <w:szCs w:val="24"/>
        </w:rPr>
        <w:t xml:space="preserve">ΠΑΝΑΓΙΩΤΗΣ (ΠΑΝΟΣ) ΣΚΟΥΡΛΕΤΗΣ (Υπουργός Εσωτερικών): </w:t>
      </w:r>
      <w:r>
        <w:rPr>
          <w:rFonts w:eastAsia="Times New Roman"/>
          <w:szCs w:val="24"/>
        </w:rPr>
        <w:t>Ευχαριστώ, κύριε Πρόεδρε.</w:t>
      </w:r>
    </w:p>
    <w:p w14:paraId="46602BE4"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w:t>
      </w:r>
      <w:r>
        <w:rPr>
          <w:rFonts w:eastAsia="Times New Roman" w:cs="Times New Roman"/>
          <w:szCs w:val="24"/>
        </w:rPr>
        <w:t xml:space="preserve">κύριοι συνάδελφοι, εάν έχει μια πραγματική αξία που ενδιαφέρει πρώτα απ’ όλα τον ελληνικό λαό η συζήτηση που διεξάγεται σήμερα, είναι γιατί μας δίνει την ευκαιρία να δώσουμε απαντήσεις απέναντι σε δικαιολογημένους προβληματισμούς, να εξηγήσουμε για το πώς </w:t>
      </w:r>
      <w:r>
        <w:rPr>
          <w:rFonts w:eastAsia="Times New Roman" w:cs="Times New Roman"/>
          <w:szCs w:val="24"/>
        </w:rPr>
        <w:t>έχουν οδηγηθεί τα πράγματα μέχρις εδώ, να παρουσιάσουμε τις δυσκολίες, να αναδείξουμε τα στοιχήματα της επόμενης περιόδου χωρίς βεβαιότητες και να φωτίσουμε τις προκλήσεις και όλα αυτά τα οποία είμαστε υποχρεωμένοι καθημερινά να εξηγούμε στους Έλληνες πολί</w:t>
      </w:r>
      <w:r>
        <w:rPr>
          <w:rFonts w:eastAsia="Times New Roman" w:cs="Times New Roman"/>
          <w:szCs w:val="24"/>
        </w:rPr>
        <w:t>τες, οι οποίοι βρίσκονται σ</w:t>
      </w:r>
      <w:r>
        <w:rPr>
          <w:rFonts w:eastAsia="Times New Roman" w:cs="Times New Roman"/>
          <w:szCs w:val="24"/>
        </w:rPr>
        <w:t>ε</w:t>
      </w:r>
      <w:r>
        <w:rPr>
          <w:rFonts w:eastAsia="Times New Roman" w:cs="Times New Roman"/>
          <w:szCs w:val="24"/>
        </w:rPr>
        <w:t xml:space="preserve"> αυτή</w:t>
      </w:r>
      <w:r>
        <w:rPr>
          <w:rFonts w:eastAsia="Times New Roman" w:cs="Times New Roman"/>
          <w:szCs w:val="24"/>
        </w:rPr>
        <w:t xml:space="preserve"> </w:t>
      </w:r>
      <w:r>
        <w:rPr>
          <w:rFonts w:eastAsia="Times New Roman" w:cs="Times New Roman"/>
          <w:szCs w:val="24"/>
        </w:rPr>
        <w:t>την πολιτική της διαρκούς λιτότητας από το 2010 και μετά.</w:t>
      </w:r>
    </w:p>
    <w:p w14:paraId="46602BE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Αντίθετα, πολύ μικρή αξία έχει το να κάνουμε μια σύγκριση της σημερινής πολιτικής, της σημερινής κατάστασης μ</w:t>
      </w:r>
      <w:r>
        <w:rPr>
          <w:rFonts w:eastAsia="Times New Roman" w:cs="Times New Roman"/>
          <w:szCs w:val="24"/>
        </w:rPr>
        <w:t>ε</w:t>
      </w:r>
      <w:r>
        <w:rPr>
          <w:rFonts w:eastAsia="Times New Roman" w:cs="Times New Roman"/>
          <w:szCs w:val="24"/>
        </w:rPr>
        <w:t xml:space="preserve"> αυτή των προκατόχων μας, διότι τα πράγματα μιλούν από</w:t>
      </w:r>
      <w:r>
        <w:rPr>
          <w:rFonts w:eastAsia="Times New Roman" w:cs="Times New Roman"/>
          <w:szCs w:val="24"/>
        </w:rPr>
        <w:t xml:space="preserve"> μόνα τους. Αυτή η σύγκριση έχει γίνει πρώτα απ’ όλα στη συνείδηση του ελληνικού λαού και διαρκώς, καθημερινά, επιβεβαιώνεται η ουσιαστική ποιοτική διαφορά ανάμεσα στη σημερινή Κυβέρνηση και στις προηγούμενες κυβερνήσεις ΠΑΣΟΚ και Νέας Δημοκρατίας, κυρίως </w:t>
      </w:r>
      <w:r>
        <w:rPr>
          <w:rFonts w:eastAsia="Times New Roman" w:cs="Times New Roman"/>
          <w:szCs w:val="24"/>
        </w:rPr>
        <w:t>διότι απέναντι στη θηριώδη λιτότητα από το 2010 έχουμε μια πολιτική η οποία δεν ξεφεύγει ως προς τα βασικά της χαρακτηριστικά τα οποία επιβάλλονται από τη λογική της συμφωνίας που υπογράψαμε το προηγούμενο καλοκαίρι, το καλοκαίρι του 2015, αλλά σαφώς είναι</w:t>
      </w:r>
      <w:r>
        <w:rPr>
          <w:rFonts w:eastAsia="Times New Roman" w:cs="Times New Roman"/>
          <w:szCs w:val="24"/>
        </w:rPr>
        <w:t xml:space="preserve"> πολύ πιο ήπια και κυρίως έχει συγκεκριμένες μέριμνες</w:t>
      </w:r>
      <w:r>
        <w:rPr>
          <w:rFonts w:eastAsia="Times New Roman" w:cs="Times New Roman"/>
          <w:szCs w:val="24"/>
        </w:rPr>
        <w:t>,</w:t>
      </w:r>
      <w:r>
        <w:rPr>
          <w:rFonts w:eastAsia="Times New Roman" w:cs="Times New Roman"/>
          <w:szCs w:val="24"/>
        </w:rPr>
        <w:t xml:space="preserve"> οι οποίες δείχνουν μια πραγματικά διαφορετική κοινωνική ευαισθησία.</w:t>
      </w:r>
    </w:p>
    <w:p w14:paraId="46602BE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δεν έχουμε κα</w:t>
      </w:r>
      <w:r>
        <w:rPr>
          <w:rFonts w:eastAsia="Times New Roman" w:cs="Times New Roman"/>
          <w:szCs w:val="24"/>
        </w:rPr>
        <w:t>μ</w:t>
      </w:r>
      <w:r>
        <w:rPr>
          <w:rFonts w:eastAsia="Times New Roman" w:cs="Times New Roman"/>
          <w:szCs w:val="24"/>
        </w:rPr>
        <w:t>μία διάθεση να υπερασπιστούμε μια πολιτική</w:t>
      </w:r>
      <w:r>
        <w:rPr>
          <w:rFonts w:eastAsia="Times New Roman" w:cs="Times New Roman"/>
          <w:szCs w:val="24"/>
        </w:rPr>
        <w:t>,</w:t>
      </w:r>
      <w:r>
        <w:rPr>
          <w:rFonts w:eastAsia="Times New Roman" w:cs="Times New Roman"/>
          <w:szCs w:val="24"/>
        </w:rPr>
        <w:t xml:space="preserve"> την οποία εμείς πρώτοι είπαμε ότι δεν υιοθετο</w:t>
      </w:r>
      <w:r>
        <w:rPr>
          <w:rFonts w:eastAsia="Times New Roman" w:cs="Times New Roman"/>
          <w:szCs w:val="24"/>
        </w:rPr>
        <w:t>ύμε ούτε έχουμε ψευδαίσθηση ότι και με τα μέτρα που παίρνουμε αυτή τη στιγμή, μέσα στις αντικειμενικά πολύ δύσκολες συνθήκες, γυρίζουμε ξανά στον κόσμο της εργασίας και τους πιο αδύνατους αυτά τα οποία έχουν χάσει τα τελευταία χρόνια. Δυστυχώς είναι πολύ ε</w:t>
      </w:r>
      <w:r>
        <w:rPr>
          <w:rFonts w:eastAsia="Times New Roman" w:cs="Times New Roman"/>
          <w:szCs w:val="24"/>
        </w:rPr>
        <w:t xml:space="preserve">ύκολο να γκρεμίζεις πράγματα και πολύ δύσκολο να κατακτάς και να κερδίζεις. </w:t>
      </w:r>
    </w:p>
    <w:p w14:paraId="46602BE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Είναι πάρα πολύ δύσκολο στα κοινωνικά ερείπια που μας κληροδοτήσατε να μπορέσουμε να δημιουργήσουμε ξανά μία οικονομία που να στέκεται στα πόδια της. Όμως, φαίνεται ότι για πρώτη </w:t>
      </w:r>
      <w:r>
        <w:rPr>
          <w:rFonts w:eastAsia="Times New Roman" w:cs="Times New Roman"/>
          <w:szCs w:val="24"/>
        </w:rPr>
        <w:t>φορά μετά το 2010, στην τρέχουσα χρονιά, αλλά και το 2018, πραγματικά υπάρχουν δυνατότητες</w:t>
      </w:r>
      <w:r>
        <w:rPr>
          <w:rFonts w:eastAsia="Times New Roman" w:cs="Times New Roman"/>
          <w:szCs w:val="24"/>
        </w:rPr>
        <w:t>,</w:t>
      </w:r>
      <w:r>
        <w:rPr>
          <w:rFonts w:eastAsia="Times New Roman" w:cs="Times New Roman"/>
          <w:szCs w:val="24"/>
        </w:rPr>
        <w:t xml:space="preserve"> έτσι ώστε να έχουμε μια αισθητή αναπτυξιακή πορεία, η οποία μεταφράζεται σε νέες δουλειές, νέες επενδύσεις και, προφανώς, σε αισθητούς ρυθμούς ανάπτυξης και μεγέθυν</w:t>
      </w:r>
      <w:r>
        <w:rPr>
          <w:rFonts w:eastAsia="Times New Roman" w:cs="Times New Roman"/>
          <w:szCs w:val="24"/>
        </w:rPr>
        <w:t xml:space="preserve">σης του </w:t>
      </w:r>
      <w:r>
        <w:rPr>
          <w:rFonts w:eastAsia="Times New Roman" w:cs="Times New Roman"/>
          <w:szCs w:val="24"/>
        </w:rPr>
        <w:t>Α</w:t>
      </w:r>
      <w:r>
        <w:rPr>
          <w:rFonts w:eastAsia="Times New Roman" w:cs="Times New Roman"/>
          <w:szCs w:val="24"/>
        </w:rPr>
        <w:t xml:space="preserve">καθάριστου </w:t>
      </w:r>
      <w:r>
        <w:rPr>
          <w:rFonts w:eastAsia="Times New Roman" w:cs="Times New Roman"/>
          <w:szCs w:val="24"/>
        </w:rPr>
        <w:t>Ε</w:t>
      </w:r>
      <w:r>
        <w:rPr>
          <w:rFonts w:eastAsia="Times New Roman" w:cs="Times New Roman"/>
          <w:szCs w:val="24"/>
        </w:rPr>
        <w:t xml:space="preserve">θνικού </w:t>
      </w:r>
      <w:r>
        <w:rPr>
          <w:rFonts w:eastAsia="Times New Roman" w:cs="Times New Roman"/>
          <w:szCs w:val="24"/>
        </w:rPr>
        <w:t>Π</w:t>
      </w:r>
      <w:r>
        <w:rPr>
          <w:rFonts w:eastAsia="Times New Roman" w:cs="Times New Roman"/>
          <w:szCs w:val="24"/>
        </w:rPr>
        <w:t>ροϊόντος.</w:t>
      </w:r>
    </w:p>
    <w:p w14:paraId="46602BE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πραγματικά, μια τέτοιου είδους πορεία της οικονομίας που είναι απόλυτα ρεαλιστικό να επιτευχθεί, θα δώσει μια νέα δυναμική</w:t>
      </w:r>
      <w:r>
        <w:rPr>
          <w:rFonts w:eastAsia="Times New Roman" w:cs="Times New Roman"/>
          <w:szCs w:val="24"/>
        </w:rPr>
        <w:t>,</w:t>
      </w:r>
      <w:r>
        <w:rPr>
          <w:rFonts w:eastAsia="Times New Roman" w:cs="Times New Roman"/>
          <w:szCs w:val="24"/>
        </w:rPr>
        <w:t xml:space="preserve"> έτσι ώστε ακόμα και τα σημερινά μέτρα τα οποία ψηφίζονται και α</w:t>
      </w:r>
      <w:r>
        <w:rPr>
          <w:rFonts w:eastAsia="Times New Roman" w:cs="Times New Roman"/>
          <w:szCs w:val="24"/>
        </w:rPr>
        <w:t>φορούν το 2019 και μετά, να μπορούμε να τα προσεγγίσουμε με έναν διαφορετικό τρόπο, διότι αυτό επιβάλλει μια πολιτική προσέγγιση και ανάγνωση των πραγμάτων.</w:t>
      </w:r>
    </w:p>
    <w:p w14:paraId="46602BE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Άλλωστε, όλο αυτό το διάστημα και από τη μία και από την άλλη πλευρά –αυτό, βέβαια, ισχύει κυρίως γ</w:t>
      </w:r>
      <w:r>
        <w:rPr>
          <w:rFonts w:eastAsia="Times New Roman" w:cs="Times New Roman"/>
          <w:szCs w:val="24"/>
        </w:rPr>
        <w:t xml:space="preserve">ια τα δικά μας χρόνια- στο πλαίσιο αυτής της συμφωνίας </w:t>
      </w:r>
      <w:r>
        <w:rPr>
          <w:rFonts w:eastAsia="Times New Roman" w:cs="Times New Roman"/>
          <w:szCs w:val="24"/>
        </w:rPr>
        <w:lastRenderedPageBreak/>
        <w:t xml:space="preserve">που υπογράψαμε το καλοκαίρι του 2015, η διαπραγμάτευση ήταν τέτοια που έμπαιναν ζητήματα. Δεν ήταν μία εκ των προτέρων ατζέντα, την οποία τουλάχιστον η πλευρά των δανειστών φάνηκε να </w:t>
      </w:r>
      <w:r>
        <w:rPr>
          <w:rFonts w:eastAsia="Times New Roman" w:cs="Times New Roman"/>
          <w:szCs w:val="24"/>
        </w:rPr>
        <w:t xml:space="preserve">μην </w:t>
      </w:r>
      <w:r>
        <w:rPr>
          <w:rFonts w:eastAsia="Times New Roman" w:cs="Times New Roman"/>
          <w:szCs w:val="24"/>
        </w:rPr>
        <w:t xml:space="preserve">τη σέβεται σε </w:t>
      </w:r>
      <w:r>
        <w:rPr>
          <w:rFonts w:eastAsia="Times New Roman" w:cs="Times New Roman"/>
          <w:szCs w:val="24"/>
        </w:rPr>
        <w:t>όλες τις φάσεις.</w:t>
      </w:r>
    </w:p>
    <w:p w14:paraId="46602BEA"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Πολύ δε περισσότερο, ακόμα και εσείς οι οποίοι υπερθεματίζετε στον ακραίο φιλελευθερισμό, που ορκίζεστε στις ακραίες πολιτικές λιτότητας, μιλάτε για διαπραγμάτευση των πρωτογενών πλεονασμάτων για 2%, όπως έχει πει ο Αρχηγός σας, αν δεν κάν</w:t>
      </w:r>
      <w:r>
        <w:rPr>
          <w:rFonts w:eastAsia="Times New Roman" w:cs="Times New Roman"/>
          <w:szCs w:val="24"/>
        </w:rPr>
        <w:t>ω λάθος.</w:t>
      </w:r>
    </w:p>
    <w:p w14:paraId="46602BE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Εσείς υιοθετείτε την εξής επικοινωνιακή πολιτική: Ό,τι έχετε ως μειονέκτημα και έχει γίνει απολύτως κατανοητό ότι αποτελεί την Αχίλλειο πτέρνα της πολιτικής σας, προσπαθείτε αυτή τη στιγμή να το μετακυλήσετε σε εμάς, στους πολιτικούς σας αντιπάλου</w:t>
      </w:r>
      <w:r>
        <w:rPr>
          <w:rFonts w:eastAsia="Times New Roman" w:cs="Times New Roman"/>
          <w:szCs w:val="24"/>
        </w:rPr>
        <w:t xml:space="preserve">ς. </w:t>
      </w:r>
    </w:p>
    <w:p w14:paraId="46602BEC"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Για παράδειγμα, μιλάτε για νέα διαπλοκή</w:t>
      </w:r>
      <w:r>
        <w:rPr>
          <w:rFonts w:eastAsia="Times New Roman" w:cs="Times New Roman"/>
          <w:szCs w:val="24"/>
        </w:rPr>
        <w:t>,</w:t>
      </w:r>
      <w:r>
        <w:rPr>
          <w:rFonts w:eastAsia="Times New Roman" w:cs="Times New Roman"/>
          <w:szCs w:val="24"/>
        </w:rPr>
        <w:t xml:space="preserve"> όταν ήσασταν βουτηγμένοι εντελώς στη διαπλοκή. Δεν ήμασταν εμείς αυτοί </w:t>
      </w:r>
      <w:r>
        <w:rPr>
          <w:rFonts w:eastAsia="Times New Roman"/>
          <w:szCs w:val="24"/>
        </w:rPr>
        <w:t>οι οποίοι</w:t>
      </w:r>
      <w:r>
        <w:rPr>
          <w:rFonts w:eastAsia="Times New Roman" w:cs="Times New Roman"/>
          <w:szCs w:val="24"/>
        </w:rPr>
        <w:t xml:space="preserve"> ανακαλύψαμε ξαφνικά το πού πήγαιναν τα 2% των μαύρων ταμείων της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Λέω αυτό το παράδειγμα που είναι το πιο χοντρό, το πιο εύκολο να πούμε, για να μην πούμε για όλο εκείνο το σύστημα διαπλοκής στα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νημέρωσης. Δεν ήμασταν εμείς αυτοί που τις δύσκολες ώρες της διαπραγμάτευσης, από την πρώτη ημέρα που αναλάβαμε</w:t>
      </w:r>
      <w:r>
        <w:rPr>
          <w:rFonts w:eastAsia="Times New Roman" w:cs="Times New Roman"/>
          <w:szCs w:val="24"/>
        </w:rPr>
        <w:t xml:space="preserve"> την Κυβέρνηση, συντονιστήκαμε με αυτούς </w:t>
      </w:r>
      <w:r>
        <w:rPr>
          <w:rFonts w:eastAsia="Times New Roman"/>
          <w:szCs w:val="24"/>
        </w:rPr>
        <w:t>οι οποίοι</w:t>
      </w:r>
      <w:r>
        <w:rPr>
          <w:rFonts w:eastAsia="Times New Roman" w:cs="Times New Roman"/>
          <w:szCs w:val="24"/>
        </w:rPr>
        <w:t xml:space="preserve"> τα ζήταγαν όλα εδώ και τώρα. Εσείς το κάνατε! Εσείς το κάνετε! </w:t>
      </w:r>
    </w:p>
    <w:p w14:paraId="46602BE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Εσείς, μάλιστα, καταγγείλατε τη σημερινή Κυβέρνηση ότι δεν μπορεί να εφαρμόσει αυτή την πολιτική γιατί δεν την πιστεύει. Και άρα καλέσατε τον</w:t>
      </w:r>
      <w:r>
        <w:rPr>
          <w:rFonts w:eastAsia="Times New Roman" w:cs="Times New Roman"/>
          <w:szCs w:val="24"/>
        </w:rPr>
        <w:t xml:space="preserve"> κόσμο να υποστηρίξει το «αυθεντικό» αυτής της πολιτικής, που είναι το δικό σας πρόγραμμα έναντι ημών. </w:t>
      </w:r>
    </w:p>
    <w:p w14:paraId="46602BE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Επαναλαμβάνω, αν είναι αυτή η σύγκριση, σας λέμε ευθέως ότι σας τη χαρίζουμε αυτή την πολιτική. Εξαναγκασμένοι είμαστε να την κάνουμε. Όμως, γνωρίζουμε </w:t>
      </w:r>
      <w:r>
        <w:rPr>
          <w:rFonts w:eastAsia="Times New Roman" w:cs="Times New Roman"/>
          <w:szCs w:val="24"/>
        </w:rPr>
        <w:t>ότι είμαστε υποχρεωμένοι να μην αφήσουμε αυτή την κοινωνία έρμαιο του ακραίου νεοφιλελευθερισμού, που η πιο αυθεντική του έκφραση είναι η πολιτική των μνημονίων.</w:t>
      </w:r>
    </w:p>
    <w:p w14:paraId="46602BEF"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Επιπλέον, κυρίες και κύριοι συνάδελφοι, χωρίς βεβαιότητες και ψευδαισθήσεις, υπάρχουν κάποια ζ</w:t>
      </w:r>
      <w:r>
        <w:rPr>
          <w:rFonts w:eastAsia="Times New Roman" w:cs="Times New Roman"/>
          <w:szCs w:val="24"/>
        </w:rPr>
        <w:t xml:space="preserve">ητήματα τα οποία θα πρέπει να τα κάνουμε κατανοητά. Και θα ήθελα στο σημείο αυτό να αναφερθώ ιδιαίτερα στα θέματα που αφορούν την τοπική αυτοδιοίκηση και σχετίζονται με το </w:t>
      </w:r>
      <w:r>
        <w:rPr>
          <w:rFonts w:eastAsia="Times New Roman" w:cs="Times New Roman"/>
          <w:szCs w:val="24"/>
        </w:rPr>
        <w:t>μ</w:t>
      </w:r>
      <w:r>
        <w:rPr>
          <w:rFonts w:eastAsia="Times New Roman" w:cs="Times New Roman"/>
          <w:szCs w:val="24"/>
        </w:rPr>
        <w:t xml:space="preserve">εσοπρόθεσμο </w:t>
      </w:r>
      <w:r>
        <w:rPr>
          <w:rFonts w:eastAsia="Times New Roman" w:cs="Times New Roman"/>
          <w:szCs w:val="24"/>
        </w:rPr>
        <w:t>π</w:t>
      </w:r>
      <w:r>
        <w:rPr>
          <w:rFonts w:eastAsia="Times New Roman" w:cs="Times New Roman"/>
          <w:szCs w:val="24"/>
        </w:rPr>
        <w:t>ρόγραμμα.</w:t>
      </w:r>
    </w:p>
    <w:p w14:paraId="46602BF0"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Όταν συζητάγαμε τον </w:t>
      </w:r>
      <w:r>
        <w:rPr>
          <w:rFonts w:eastAsia="Times New Roman" w:cs="Times New Roman"/>
          <w:szCs w:val="24"/>
        </w:rPr>
        <w:t>π</w:t>
      </w:r>
      <w:r>
        <w:rPr>
          <w:rFonts w:eastAsia="Times New Roman" w:cs="Times New Roman"/>
          <w:szCs w:val="24"/>
        </w:rPr>
        <w:t>ροϋπολογισμό του 2017, είχαμε πει ως Κυ</w:t>
      </w:r>
      <w:r>
        <w:rPr>
          <w:rFonts w:eastAsia="Times New Roman" w:cs="Times New Roman"/>
          <w:szCs w:val="24"/>
        </w:rPr>
        <w:t xml:space="preserve">βέρνηση ότι θα είναι ο τελευταίος προϋπολογισμός όπου θα υπάρχει μια μείωση των κρατικών επιχορηγήσεων. Αυτό επιβεβαιώνεται από το σημερινό </w:t>
      </w:r>
      <w:r>
        <w:rPr>
          <w:rFonts w:eastAsia="Times New Roman" w:cs="Times New Roman"/>
          <w:szCs w:val="24"/>
        </w:rPr>
        <w:t>μ</w:t>
      </w:r>
      <w:r>
        <w:rPr>
          <w:rFonts w:eastAsia="Times New Roman" w:cs="Times New Roman"/>
          <w:szCs w:val="24"/>
        </w:rPr>
        <w:t xml:space="preserve">εσοπρόθεσμο που έχετε μπροστά σας. </w:t>
      </w:r>
    </w:p>
    <w:p w14:paraId="46602BF1"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Με πρώτο το 2018 προβλέπεται μια αύξηση, σε πρώτη φάση, για την κρατική επιχορή</w:t>
      </w:r>
      <w:r>
        <w:rPr>
          <w:rFonts w:eastAsia="Times New Roman" w:cs="Times New Roman"/>
          <w:szCs w:val="24"/>
        </w:rPr>
        <w:t xml:space="preserve">γηση της τάξης των 300 εκατομμυρίων ευρώ περίπου, παρ’ όλο που μέσα στις εκτιμήσεις του </w:t>
      </w:r>
      <w:r>
        <w:rPr>
          <w:rFonts w:eastAsia="Times New Roman" w:cs="Times New Roman"/>
          <w:szCs w:val="24"/>
        </w:rPr>
        <w:t>μ</w:t>
      </w:r>
      <w:r>
        <w:rPr>
          <w:rFonts w:eastAsia="Times New Roman" w:cs="Times New Roman"/>
          <w:szCs w:val="24"/>
        </w:rPr>
        <w:t xml:space="preserve">εσοπρόθεσμου </w:t>
      </w:r>
      <w:r>
        <w:rPr>
          <w:rFonts w:eastAsia="Times New Roman" w:cs="Times New Roman"/>
          <w:szCs w:val="24"/>
        </w:rPr>
        <w:t>π</w:t>
      </w:r>
      <w:r>
        <w:rPr>
          <w:rFonts w:eastAsia="Times New Roman" w:cs="Times New Roman"/>
          <w:szCs w:val="24"/>
        </w:rPr>
        <w:t xml:space="preserve">ρογράμματος -και αυτό άλλωστε είναι απόλυτα κατανοητό, γιατί ένας τέτοιος σχεδιασμός γίνεται με βάση τα σημερινά δεδομένα- δεν </w:t>
      </w:r>
      <w:r>
        <w:rPr>
          <w:rFonts w:eastAsia="Times New Roman" w:cs="Times New Roman"/>
          <w:szCs w:val="24"/>
        </w:rPr>
        <w:lastRenderedPageBreak/>
        <w:t>έχει συμπεριληφθεί η κυοφο</w:t>
      </w:r>
      <w:r>
        <w:rPr>
          <w:rFonts w:eastAsia="Times New Roman" w:cs="Times New Roman"/>
          <w:szCs w:val="24"/>
        </w:rPr>
        <w:t xml:space="preserve">ρούμενη θεσμική μεταρρύθμιση, η οποία αυτή τη στιγμή είναι σε εξέλιξη και που προφανώς μετά την ολοκλήρωσή της μας δίνει τη δυνατότητα να προβούμε σε νέου είδους εποικοδομητικές και επί τα </w:t>
      </w:r>
      <w:proofErr w:type="spellStart"/>
      <w:r>
        <w:rPr>
          <w:rFonts w:eastAsia="Times New Roman" w:cs="Times New Roman"/>
          <w:szCs w:val="24"/>
        </w:rPr>
        <w:t>βελτίω</w:t>
      </w:r>
      <w:proofErr w:type="spellEnd"/>
      <w:r>
        <w:rPr>
          <w:rFonts w:eastAsia="Times New Roman" w:cs="Times New Roman"/>
          <w:szCs w:val="24"/>
        </w:rPr>
        <w:t xml:space="preserve"> αλλαγές του </w:t>
      </w:r>
      <w:r>
        <w:rPr>
          <w:rFonts w:eastAsia="Times New Roman" w:cs="Times New Roman"/>
          <w:szCs w:val="24"/>
        </w:rPr>
        <w:t>μ</w:t>
      </w:r>
      <w:r>
        <w:rPr>
          <w:rFonts w:eastAsia="Times New Roman" w:cs="Times New Roman"/>
          <w:szCs w:val="24"/>
        </w:rPr>
        <w:t xml:space="preserve">εσοπρόθεσμου </w:t>
      </w:r>
      <w:r>
        <w:rPr>
          <w:rFonts w:eastAsia="Times New Roman" w:cs="Times New Roman"/>
          <w:szCs w:val="24"/>
        </w:rPr>
        <w:t>π</w:t>
      </w:r>
      <w:r>
        <w:rPr>
          <w:rFonts w:eastAsia="Times New Roman" w:cs="Times New Roman"/>
          <w:szCs w:val="24"/>
        </w:rPr>
        <w:t>ρογράμματος.</w:t>
      </w:r>
    </w:p>
    <w:p w14:paraId="46602BF2"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Κυρίες και κύριοι συ</w:t>
      </w:r>
      <w:r>
        <w:rPr>
          <w:rFonts w:eastAsia="Times New Roman" w:cs="Times New Roman"/>
          <w:szCs w:val="24"/>
        </w:rPr>
        <w:t xml:space="preserve">νάδελφοι, εμάς δεν θα μας ακούσετε ποτέ να συμβιβαζόμαστε με την ιδέα ότι η λιτότητα είναι ένας μονόδρομος. Αυτό το έχετε προ πολλού υιοθετήσει, όταν οι ιδεολογικές σας αναφορές μάς θυμίζουν όλους αυτούς που έχουμε γράψει για το τέλος της ιστορίας. </w:t>
      </w:r>
    </w:p>
    <w:p w14:paraId="46602BF3"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Κυρίες</w:t>
      </w:r>
      <w:r>
        <w:rPr>
          <w:rFonts w:eastAsia="Times New Roman" w:cs="Times New Roman"/>
          <w:szCs w:val="24"/>
        </w:rPr>
        <w:t xml:space="preserve"> και κύριοι συνάδελφοι, ακούγεται μια κριτική η οποία είναι εύλογη: «Μα, καλά μπορούμε αυτή τη στιγμή να νομοθετούμε για μετά το 2019;». Μάλιστα, πάνω σε αυτό το εύλογο ερώτημα, το οποίο θα το σχολιάσω αμέσως μετά, εσείς </w:t>
      </w:r>
      <w:r>
        <w:rPr>
          <w:rFonts w:eastAsia="Times New Roman" w:cs="Times New Roman"/>
          <w:szCs w:val="24"/>
        </w:rPr>
        <w:t>κ</w:t>
      </w:r>
      <w:r>
        <w:rPr>
          <w:rFonts w:eastAsia="Times New Roman" w:cs="Times New Roman"/>
          <w:szCs w:val="24"/>
        </w:rPr>
        <w:t xml:space="preserve">τίζετε το δικό σας </w:t>
      </w:r>
      <w:r>
        <w:rPr>
          <w:rFonts w:eastAsia="Times New Roman" w:cs="Times New Roman"/>
          <w:szCs w:val="24"/>
          <w:lang w:val="en-US"/>
        </w:rPr>
        <w:t>story</w:t>
      </w:r>
      <w:r>
        <w:rPr>
          <w:rFonts w:eastAsia="Times New Roman" w:cs="Times New Roman"/>
          <w:szCs w:val="24"/>
        </w:rPr>
        <w:t xml:space="preserve"> για την ύ</w:t>
      </w:r>
      <w:r>
        <w:rPr>
          <w:rFonts w:eastAsia="Times New Roman" w:cs="Times New Roman"/>
          <w:szCs w:val="24"/>
        </w:rPr>
        <w:t xml:space="preserve">παρξη ενός νέου μνημονίου. Νομίζω ότι αυτό είναι αρκετά εύκολο να το απαντήσει </w:t>
      </w:r>
      <w:r>
        <w:rPr>
          <w:rFonts w:eastAsia="Times New Roman" w:cs="Times New Roman"/>
          <w:szCs w:val="24"/>
        </w:rPr>
        <w:t xml:space="preserve">κάποιος, </w:t>
      </w:r>
      <w:r>
        <w:rPr>
          <w:rFonts w:eastAsia="Times New Roman" w:cs="Times New Roman"/>
          <w:szCs w:val="24"/>
        </w:rPr>
        <w:t xml:space="preserve">διότι προφανώς νέο μνημόνιο σημαίνει νέα δανειακή σύμβαση και όλα τα υπόλοιπα τα οποία τα έχει ζήσει ο λαός μας και η χώρα μας από το 2010. </w:t>
      </w:r>
    </w:p>
    <w:p w14:paraId="46602BF4"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Υπάρχει, όμως, μια πραγματι</w:t>
      </w:r>
      <w:r>
        <w:rPr>
          <w:rFonts w:eastAsia="Times New Roman" w:cs="Times New Roman"/>
          <w:szCs w:val="24"/>
        </w:rPr>
        <w:t>κότητα, την οποία εμείς είμαστε διατεθειμένοι να τη συζητήσουμε πρώτα απ’ όλα με την ελληνική κοινωνία και τους ευρωπαϊκούς λαούς, ότι και, παρά το τέλος των μνημονίων, η έννοια της επιτήρησης των οικονομιών από τα ισχυρά νεοφιλελεύθερα ευρωπαϊκά οικονομικ</w:t>
      </w:r>
      <w:r>
        <w:rPr>
          <w:rFonts w:eastAsia="Times New Roman" w:cs="Times New Roman"/>
          <w:szCs w:val="24"/>
        </w:rPr>
        <w:t xml:space="preserve">ά κέντρα είναι μια πραγματικότητα. </w:t>
      </w:r>
    </w:p>
    <w:p w14:paraId="46602BF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Εμείς ήμασταν αυτοί που πριν από λίγα χρόνια φωνάζαμε για τη </w:t>
      </w:r>
      <w:proofErr w:type="spellStart"/>
      <w:r>
        <w:rPr>
          <w:rFonts w:eastAsia="Times New Roman" w:cs="Times New Roman"/>
          <w:szCs w:val="24"/>
        </w:rPr>
        <w:t>συνταγματοποίηση</w:t>
      </w:r>
      <w:proofErr w:type="spellEnd"/>
      <w:r>
        <w:rPr>
          <w:rFonts w:eastAsia="Times New Roman" w:cs="Times New Roman"/>
          <w:szCs w:val="24"/>
        </w:rPr>
        <w:t xml:space="preserve"> του νεοφιλελευθερισμού μέσω των νέων ευρωπαϊκών συνθηκών. Αυτό είναι μια πραγματικότητα, την οποία πρέπει να τη συζητήσουμε, διότι μέσα από τη</w:t>
      </w:r>
      <w:r>
        <w:rPr>
          <w:rFonts w:eastAsia="Times New Roman" w:cs="Times New Roman"/>
          <w:szCs w:val="24"/>
        </w:rPr>
        <w:t>ν υιοθέτηση αυτών των σημερινών κυρίαρχων νεοφιλελεύθερων στρατηγικών, ουσιαστικά αναδεικνύεται και το μεγάλο πρόβλημα της προοπτικής της Ευρώπης.</w:t>
      </w:r>
    </w:p>
    <w:p w14:paraId="46602BF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Αν σήμερα η Ευρώπη βρίσκεται περισσότερο παρά ποτέ άλλοτε πιο κοντά στην αποδόμησή της, εάν σήμερα ο </w:t>
      </w:r>
      <w:proofErr w:type="spellStart"/>
      <w:r>
        <w:rPr>
          <w:rFonts w:eastAsia="Times New Roman" w:cs="Times New Roman"/>
          <w:szCs w:val="24"/>
        </w:rPr>
        <w:t>ευρωσκεπ</w:t>
      </w:r>
      <w:r>
        <w:rPr>
          <w:rFonts w:eastAsia="Times New Roman" w:cs="Times New Roman"/>
          <w:szCs w:val="24"/>
        </w:rPr>
        <w:t>τικισμός</w:t>
      </w:r>
      <w:proofErr w:type="spellEnd"/>
      <w:r>
        <w:rPr>
          <w:rFonts w:eastAsia="Times New Roman" w:cs="Times New Roman"/>
          <w:szCs w:val="24"/>
        </w:rPr>
        <w:t xml:space="preserve">, ο συντηρητικός, ο Δεξιός </w:t>
      </w:r>
      <w:proofErr w:type="spellStart"/>
      <w:r>
        <w:rPr>
          <w:rFonts w:eastAsia="Times New Roman" w:cs="Times New Roman"/>
          <w:szCs w:val="24"/>
        </w:rPr>
        <w:t>ευρωσκεπτικισμός</w:t>
      </w:r>
      <w:proofErr w:type="spellEnd"/>
      <w:r>
        <w:rPr>
          <w:rFonts w:eastAsia="Times New Roman" w:cs="Times New Roman"/>
          <w:szCs w:val="24"/>
        </w:rPr>
        <w:t>, σηκώνει κεφάλι, ακριβώς οφείλεται στην επικράτηση αντικοινωνικών, νεοφιλελεύθερων πολιτικών, που ταύτισαν την έννοια της ενωμένης Ευρώπης με τις μεγαλύτερες ανισότητες, με τη μείωση του κοινωνικού κράτου</w:t>
      </w:r>
      <w:r>
        <w:rPr>
          <w:rFonts w:eastAsia="Times New Roman" w:cs="Times New Roman"/>
          <w:szCs w:val="24"/>
        </w:rPr>
        <w:t xml:space="preserve">ς και με την έκρηξη της ανεργίας. </w:t>
      </w:r>
    </w:p>
    <w:p w14:paraId="46602BF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Αυτά είναι τα ζητήματα, τα οποία δεν μπορείτε καν να τα αγγίξετε. Ξέρετε γιατί; Διότι είστε πραγματικά -και στη συνείδηση του κόσμου, αλλά και αντικειμενικά- οι θεματοφύλακες των πιο ακραίων νεοφιλελεύθερων απόψεων.</w:t>
      </w:r>
    </w:p>
    <w:p w14:paraId="46602BF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(Στο </w:t>
      </w:r>
      <w:r>
        <w:rPr>
          <w:rFonts w:eastAsia="Times New Roman" w:cs="Times New Roman"/>
          <w:szCs w:val="24"/>
        </w:rPr>
        <w:t xml:space="preserve">σημείο αυτό κτυπάει προειδοποιητικά το κουδούνι λήξεως του χρόνου ομιλίας του κυρίου Υπουργού) </w:t>
      </w:r>
    </w:p>
    <w:p w14:paraId="46602BF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ο στόχος παραμένει να βγούμε από τα μνημόνια. Ο στόχος παραμένει να μπορέσουμε να αποκαταστήσουμε ένα μέρος τουλάχιστον των μεγάλω</w:t>
      </w:r>
      <w:r>
        <w:rPr>
          <w:rFonts w:eastAsia="Times New Roman" w:cs="Times New Roman"/>
          <w:szCs w:val="24"/>
        </w:rPr>
        <w:t>ν αδικιών που έγιναν εις βάρος του κόσμου της εργασίας. Ο στόχος παραμένει να επανακτήσει η χώρα τον χαμένο βαθμό ελευθερίας της στο πλαίσιο της Ευρωπαϊκής Ένωσης για μια άλλη Ευρωπαϊκή Ένωση. Και εκείνο</w:t>
      </w:r>
      <w:r>
        <w:rPr>
          <w:rFonts w:eastAsia="Times New Roman" w:cs="Times New Roman"/>
          <w:szCs w:val="24"/>
        </w:rPr>
        <w:t>,</w:t>
      </w:r>
      <w:r>
        <w:rPr>
          <w:rFonts w:eastAsia="Times New Roman" w:cs="Times New Roman"/>
          <w:szCs w:val="24"/>
        </w:rPr>
        <w:t xml:space="preserve"> το οποίο εμείς </w:t>
      </w:r>
      <w:r>
        <w:rPr>
          <w:rFonts w:eastAsia="Times New Roman" w:cs="Times New Roman"/>
          <w:szCs w:val="24"/>
        </w:rPr>
        <w:lastRenderedPageBreak/>
        <w:t>μπορούμε να υποσχεθούμε και μέσα από</w:t>
      </w:r>
      <w:r>
        <w:rPr>
          <w:rFonts w:eastAsia="Times New Roman" w:cs="Times New Roman"/>
          <w:szCs w:val="24"/>
        </w:rPr>
        <w:t xml:space="preserve"> την τωρινή συζήτηση είναι ότι πρώτα απ’ όλα αισθανόμαστε υποχρεωμένοι να συζητάμε και να εξηγούμε στον κόσμο ποιες είναι οι δυσκολίες, ποιες είναι οι δυνατότητες, ποιο είναι το στοίχημα και ποιο ακριβώς είναι το </w:t>
      </w:r>
      <w:proofErr w:type="spellStart"/>
      <w:r>
        <w:rPr>
          <w:rFonts w:eastAsia="Times New Roman" w:cs="Times New Roman"/>
          <w:szCs w:val="24"/>
        </w:rPr>
        <w:t>διακύβευμα</w:t>
      </w:r>
      <w:proofErr w:type="spellEnd"/>
      <w:r>
        <w:rPr>
          <w:rFonts w:eastAsia="Times New Roman" w:cs="Times New Roman"/>
          <w:szCs w:val="24"/>
        </w:rPr>
        <w:t xml:space="preserve">. </w:t>
      </w:r>
    </w:p>
    <w:p w14:paraId="46602BFA"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Πάνω σε αυτά τα ερωτήματα είνα</w:t>
      </w:r>
      <w:r>
        <w:rPr>
          <w:rFonts w:eastAsia="Times New Roman" w:cs="Times New Roman"/>
          <w:szCs w:val="24"/>
        </w:rPr>
        <w:t xml:space="preserve">ι που θα κριθεί η αποτελεσματικότητα, η βιωσιμότητα και η πορεία αυτής της Κυβέρνησης και όχι βέβαια στη βάση μιας ψεύτικης επικοινωνιακής πολιτικής, την οποίαν, την κάνετε από κοινού με τους «φίλους» σας </w:t>
      </w:r>
      <w:r>
        <w:rPr>
          <w:rFonts w:eastAsia="Times New Roman" w:cs="Times New Roman"/>
          <w:szCs w:val="24"/>
        </w:rPr>
        <w:t>των μ</w:t>
      </w:r>
      <w:r>
        <w:rPr>
          <w:rFonts w:eastAsia="Times New Roman" w:cs="Times New Roman"/>
          <w:szCs w:val="24"/>
        </w:rPr>
        <w:t xml:space="preserve">έσων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 xml:space="preserve">νημέρωσης και φαίνεται ότι </w:t>
      </w:r>
      <w:r>
        <w:rPr>
          <w:rFonts w:eastAsia="Times New Roman" w:cs="Times New Roman"/>
          <w:szCs w:val="24"/>
        </w:rPr>
        <w:t>πείθει ολοένα και λιγότερους.</w:t>
      </w:r>
    </w:p>
    <w:p w14:paraId="46602BF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46602BFC" w14:textId="77777777" w:rsidR="008E1586" w:rsidRDefault="0078692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6602BFD"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Η Υπουργός Εργασίας Κοινωνικής Ασφάλισης και Κοινωνικής Αλληλεγγύης κ. </w:t>
      </w:r>
      <w:proofErr w:type="spellStart"/>
      <w:r>
        <w:rPr>
          <w:rFonts w:eastAsia="Times New Roman" w:cs="Times New Roman"/>
          <w:szCs w:val="24"/>
        </w:rPr>
        <w:t>Αχτσιόγλου</w:t>
      </w:r>
      <w:proofErr w:type="spellEnd"/>
      <w:r>
        <w:rPr>
          <w:rFonts w:eastAsia="Times New Roman" w:cs="Times New Roman"/>
          <w:szCs w:val="24"/>
        </w:rPr>
        <w:t xml:space="preserve"> έχει τον λόγο για τρία λεπτά, για να καταθέσει νομοθετικές ρυθμίσεις.</w:t>
      </w:r>
    </w:p>
    <w:p w14:paraId="46602BF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Και εν συνεχεία, ο κ. Λοβέρδος έχει τον λόγο.</w:t>
      </w:r>
    </w:p>
    <w:p w14:paraId="46602BFF"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Ορίστε, κυρία Υπουργέ, έχετε τον λόγο.</w:t>
      </w:r>
    </w:p>
    <w:p w14:paraId="46602C00"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Ε</w:t>
      </w:r>
      <w:r>
        <w:rPr>
          <w:rFonts w:eastAsia="Times New Roman" w:cs="Times New Roman"/>
          <w:b/>
          <w:szCs w:val="24"/>
        </w:rPr>
        <w:t>ΦΗ</w:t>
      </w:r>
      <w:r>
        <w:rPr>
          <w:rFonts w:eastAsia="Times New Roman" w:cs="Times New Roman"/>
          <w:b/>
          <w:szCs w:val="24"/>
        </w:rPr>
        <w:t xml:space="preserve"> ΑΧΤΣΙΟΓΛΟΥ (Υπ</w:t>
      </w:r>
      <w:r>
        <w:rPr>
          <w:rFonts w:eastAsia="Times New Roman" w:cs="Times New Roman"/>
          <w:b/>
          <w:szCs w:val="24"/>
        </w:rPr>
        <w:t>ουργός Εργασίας, Κοινωνικής Ασφάλισης και Κοινωνικής Αλληλεγγύης):</w:t>
      </w:r>
      <w:r>
        <w:rPr>
          <w:rFonts w:eastAsia="Times New Roman" w:cs="Times New Roman"/>
          <w:szCs w:val="24"/>
        </w:rPr>
        <w:t xml:space="preserve"> Ευχαριστώ, κύριε Πρόεδρε.</w:t>
      </w:r>
    </w:p>
    <w:p w14:paraId="46602C01"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Καταθέτω τέσσερις νομοτεχνικές βελτιώσεις στο σχέδιο νόμου. </w:t>
      </w:r>
    </w:p>
    <w:p w14:paraId="46602C02"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Θέλω να αναφέρω ιδίως ότι η μία εξ αυτών συνιστά μια βελτιωτική προσθήκη για τη διάταξη για τις συλλογ</w:t>
      </w:r>
      <w:r>
        <w:rPr>
          <w:rFonts w:eastAsia="Times New Roman" w:cs="Times New Roman"/>
          <w:szCs w:val="24"/>
        </w:rPr>
        <w:t xml:space="preserve">ικές διαπραγματεύσεις. Πριν, όπως είχαμε τη διάταξη, ουσιαστικά αναφέραμε ότι η παράγραφος 5 και 6 του άρθρου 37 του ν.4024/2011 </w:t>
      </w:r>
      <w:r>
        <w:rPr>
          <w:rFonts w:eastAsia="Times New Roman" w:cs="Times New Roman"/>
          <w:szCs w:val="24"/>
        </w:rPr>
        <w:lastRenderedPageBreak/>
        <w:t xml:space="preserve">«ισχύουν έως τέλος του </w:t>
      </w:r>
      <w:r>
        <w:rPr>
          <w:rFonts w:eastAsia="Times New Roman" w:cs="Times New Roman"/>
          <w:szCs w:val="24"/>
        </w:rPr>
        <w:t>π</w:t>
      </w:r>
      <w:r>
        <w:rPr>
          <w:rFonts w:eastAsia="Times New Roman" w:cs="Times New Roman"/>
          <w:szCs w:val="24"/>
        </w:rPr>
        <w:t xml:space="preserve">ρογράμματος </w:t>
      </w:r>
      <w:r>
        <w:rPr>
          <w:rFonts w:eastAsia="Times New Roman" w:cs="Times New Roman"/>
          <w:szCs w:val="24"/>
        </w:rPr>
        <w:t>δ</w:t>
      </w:r>
      <w:r>
        <w:rPr>
          <w:rFonts w:eastAsia="Times New Roman" w:cs="Times New Roman"/>
          <w:szCs w:val="24"/>
        </w:rPr>
        <w:t xml:space="preserve">ημοσιονομικής </w:t>
      </w:r>
      <w:r>
        <w:rPr>
          <w:rFonts w:eastAsia="Times New Roman" w:cs="Times New Roman"/>
          <w:szCs w:val="24"/>
        </w:rPr>
        <w:t>π</w:t>
      </w:r>
      <w:r>
        <w:rPr>
          <w:rFonts w:eastAsia="Times New Roman" w:cs="Times New Roman"/>
          <w:szCs w:val="24"/>
        </w:rPr>
        <w:t>ροσαρμογής». Αυτό δεν ήταν πλήρως ορθό νομοτεχνικά, διότι οι ίδιες οι παράγ</w:t>
      </w:r>
      <w:r>
        <w:rPr>
          <w:rFonts w:eastAsia="Times New Roman" w:cs="Times New Roman"/>
          <w:szCs w:val="24"/>
        </w:rPr>
        <w:t xml:space="preserve">ραφοι αυτές έχουν στο εσωτερικό τους «όσο διαρκεί το </w:t>
      </w:r>
      <w:r>
        <w:rPr>
          <w:rFonts w:eastAsia="Times New Roman" w:cs="Times New Roman"/>
          <w:szCs w:val="24"/>
        </w:rPr>
        <w:t>μ</w:t>
      </w:r>
      <w:r>
        <w:rPr>
          <w:rFonts w:eastAsia="Times New Roman" w:cs="Times New Roman"/>
          <w:szCs w:val="24"/>
        </w:rPr>
        <w:t xml:space="preserve">εσοπρόθεσμο». </w:t>
      </w:r>
    </w:p>
    <w:p w14:paraId="46602C03"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Επομένως, τώρα, με νομοτεχνική βελτίωση πηγαίνουμε μέσα στη διάταξη του ν.4024/2011 και αντικαθιστούμε τη φράση «Όσο διαρκεί το </w:t>
      </w:r>
      <w:r>
        <w:rPr>
          <w:rFonts w:eastAsia="Times New Roman" w:cs="Times New Roman"/>
          <w:szCs w:val="24"/>
        </w:rPr>
        <w:t>μ</w:t>
      </w:r>
      <w:r>
        <w:rPr>
          <w:rFonts w:eastAsia="Times New Roman" w:cs="Times New Roman"/>
          <w:szCs w:val="24"/>
        </w:rPr>
        <w:t xml:space="preserve">εσοπρόθεσμο </w:t>
      </w:r>
      <w:r>
        <w:rPr>
          <w:rFonts w:eastAsia="Times New Roman" w:cs="Times New Roman"/>
          <w:szCs w:val="24"/>
        </w:rPr>
        <w:t>π</w:t>
      </w:r>
      <w:r>
        <w:rPr>
          <w:rFonts w:eastAsia="Times New Roman" w:cs="Times New Roman"/>
          <w:szCs w:val="24"/>
        </w:rPr>
        <w:t xml:space="preserve">ρόγραμμα» με τη φράση «Έως το τέλος του </w:t>
      </w:r>
      <w:r>
        <w:rPr>
          <w:rFonts w:eastAsia="Times New Roman" w:cs="Times New Roman"/>
          <w:szCs w:val="24"/>
        </w:rPr>
        <w:t>π</w:t>
      </w:r>
      <w:r>
        <w:rPr>
          <w:rFonts w:eastAsia="Times New Roman" w:cs="Times New Roman"/>
          <w:szCs w:val="24"/>
        </w:rPr>
        <w:t>ρογρ</w:t>
      </w:r>
      <w:r>
        <w:rPr>
          <w:rFonts w:eastAsia="Times New Roman" w:cs="Times New Roman"/>
          <w:szCs w:val="24"/>
        </w:rPr>
        <w:t xml:space="preserve">άμματος </w:t>
      </w:r>
      <w:r>
        <w:rPr>
          <w:rFonts w:eastAsia="Times New Roman" w:cs="Times New Roman"/>
          <w:szCs w:val="24"/>
        </w:rPr>
        <w:t>ο</w:t>
      </w:r>
      <w:r>
        <w:rPr>
          <w:rFonts w:eastAsia="Times New Roman" w:cs="Times New Roman"/>
          <w:szCs w:val="24"/>
        </w:rPr>
        <w:t xml:space="preserve">ικονομικής </w:t>
      </w:r>
      <w:r>
        <w:rPr>
          <w:rFonts w:eastAsia="Times New Roman" w:cs="Times New Roman"/>
          <w:szCs w:val="24"/>
        </w:rPr>
        <w:t>π</w:t>
      </w:r>
      <w:r>
        <w:rPr>
          <w:rFonts w:eastAsia="Times New Roman" w:cs="Times New Roman"/>
          <w:szCs w:val="24"/>
        </w:rPr>
        <w:t>ροσαρμογής». Επί της ουσίας, παραμένουν αυτά</w:t>
      </w:r>
      <w:r>
        <w:rPr>
          <w:rFonts w:eastAsia="Times New Roman" w:cs="Times New Roman"/>
          <w:szCs w:val="24"/>
        </w:rPr>
        <w:t xml:space="preserve">, για τα οποία </w:t>
      </w:r>
      <w:r>
        <w:rPr>
          <w:rFonts w:eastAsia="Times New Roman" w:cs="Times New Roman"/>
          <w:szCs w:val="24"/>
        </w:rPr>
        <w:t xml:space="preserve"> έχω επιχειρηματολογήσει και θα επιχειρηματολογήσω και αύριο.</w:t>
      </w:r>
    </w:p>
    <w:p w14:paraId="46602C04"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Η επόμενη που είναι άξια αναφοράς είναι ότι στο ν.1264/1982 εξομοιώνεται ο χρόνος αδικαιολόγητης απουσίας των συνδ</w:t>
      </w:r>
      <w:r>
        <w:rPr>
          <w:rFonts w:eastAsia="Times New Roman" w:cs="Times New Roman"/>
          <w:szCs w:val="24"/>
        </w:rPr>
        <w:t xml:space="preserve">ικαλιστικών στελεχών, με αυτόν που ισχύει για τον απλό εργαζόμενο, δηλαδή τις τρεις ημέρες που ισχύουν και για τον απλό εργαζόμενο. </w:t>
      </w:r>
    </w:p>
    <w:p w14:paraId="46602C0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Στο σημείο αυτό, λοιπόν, καταθέτω τις νομοτεχνικές βελτιώσεις.</w:t>
      </w:r>
    </w:p>
    <w:p w14:paraId="46602C06" w14:textId="77777777" w:rsidR="008E1586" w:rsidRDefault="00786920">
      <w:pPr>
        <w:spacing w:after="0" w:line="600" w:lineRule="auto"/>
        <w:ind w:firstLine="539"/>
        <w:jc w:val="both"/>
        <w:rPr>
          <w:rFonts w:eastAsia="Times New Roman" w:cs="Times New Roman"/>
          <w:szCs w:val="24"/>
        </w:rPr>
      </w:pPr>
      <w:r>
        <w:rPr>
          <w:rFonts w:eastAsia="Times New Roman" w:cs="Times New Roman"/>
          <w:szCs w:val="24"/>
        </w:rPr>
        <w:t>(Στο σημείο αυτό η Υπουργός κ</w:t>
      </w:r>
      <w:r>
        <w:rPr>
          <w:rFonts w:eastAsia="Times New Roman" w:cs="Times New Roman"/>
          <w:szCs w:val="24"/>
        </w:rPr>
        <w:t>.</w:t>
      </w:r>
      <w:r>
        <w:rPr>
          <w:rFonts w:eastAsia="Times New Roman" w:cs="Times New Roman"/>
          <w:szCs w:val="24"/>
        </w:rPr>
        <w:t xml:space="preserve"> </w:t>
      </w:r>
      <w:r>
        <w:rPr>
          <w:rFonts w:eastAsia="Times New Roman" w:cs="Times New Roman"/>
          <w:szCs w:val="24"/>
        </w:rPr>
        <w:t>Έφη</w:t>
      </w:r>
      <w:r>
        <w:rPr>
          <w:rFonts w:eastAsia="Times New Roman" w:cs="Times New Roman"/>
          <w:szCs w:val="24"/>
        </w:rPr>
        <w:t xml:space="preserve"> </w:t>
      </w:r>
      <w:proofErr w:type="spellStart"/>
      <w:r>
        <w:rPr>
          <w:rFonts w:eastAsia="Times New Roman" w:cs="Times New Roman"/>
          <w:szCs w:val="24"/>
        </w:rPr>
        <w:t>Αχτσιόγλου</w:t>
      </w:r>
      <w:proofErr w:type="spellEnd"/>
      <w:r>
        <w:rPr>
          <w:rFonts w:eastAsia="Times New Roman" w:cs="Times New Roman"/>
          <w:szCs w:val="24"/>
        </w:rPr>
        <w:t xml:space="preserve"> καταθέτει για </w:t>
      </w:r>
      <w:r>
        <w:rPr>
          <w:rFonts w:eastAsia="Times New Roman" w:cs="Times New Roman"/>
          <w:szCs w:val="24"/>
        </w:rPr>
        <w:t>τα Πρακτικά τις προαναφερθείσες νομοτεχνικές βελτιώσεις</w:t>
      </w:r>
      <w:r>
        <w:rPr>
          <w:rFonts w:eastAsia="Times New Roman" w:cs="Times New Roman"/>
          <w:szCs w:val="24"/>
        </w:rPr>
        <w:t>,</w:t>
      </w:r>
      <w:r>
        <w:rPr>
          <w:rFonts w:eastAsia="Times New Roman" w:cs="Times New Roman"/>
          <w:szCs w:val="24"/>
        </w:rPr>
        <w:t xml:space="preserve"> οι οποίες έχουν ως εξής: </w:t>
      </w:r>
    </w:p>
    <w:p w14:paraId="46602C07" w14:textId="77777777" w:rsidR="008E1586" w:rsidRDefault="00786920">
      <w:pPr>
        <w:spacing w:after="0" w:line="600" w:lineRule="auto"/>
        <w:ind w:firstLine="539"/>
        <w:jc w:val="center"/>
        <w:rPr>
          <w:rFonts w:eastAsia="Times New Roman" w:cs="Times New Roman"/>
          <w:szCs w:val="24"/>
        </w:rPr>
      </w:pPr>
      <w:r>
        <w:rPr>
          <w:rFonts w:eastAsia="Times New Roman" w:cs="Times New Roman"/>
          <w:szCs w:val="24"/>
        </w:rPr>
        <w:t>(ΑΛΛΑΓΗ ΣΕΛΙΔΑΣ)</w:t>
      </w:r>
    </w:p>
    <w:p w14:paraId="46602C08" w14:textId="77777777" w:rsidR="008E1586" w:rsidRDefault="00786920">
      <w:pPr>
        <w:spacing w:after="0" w:line="600" w:lineRule="auto"/>
        <w:ind w:firstLine="539"/>
        <w:jc w:val="center"/>
        <w:rPr>
          <w:rFonts w:eastAsia="Times New Roman" w:cs="Times New Roman"/>
          <w:szCs w:val="24"/>
        </w:rPr>
      </w:pPr>
      <w:r>
        <w:rPr>
          <w:rFonts w:eastAsia="Times New Roman" w:cs="Times New Roman"/>
          <w:szCs w:val="24"/>
        </w:rPr>
        <w:t>(ΝΑ ΜΠΕΙ Η ΣΕΛ. 409)</w:t>
      </w:r>
    </w:p>
    <w:p w14:paraId="46602C09" w14:textId="77777777" w:rsidR="008E1586" w:rsidRDefault="00786920">
      <w:pPr>
        <w:spacing w:after="0" w:line="600" w:lineRule="auto"/>
        <w:ind w:firstLine="539"/>
        <w:jc w:val="center"/>
        <w:rPr>
          <w:rFonts w:eastAsia="Times New Roman" w:cs="Times New Roman"/>
          <w:szCs w:val="24"/>
        </w:rPr>
      </w:pPr>
      <w:r>
        <w:rPr>
          <w:rFonts w:eastAsia="Times New Roman" w:cs="Times New Roman"/>
          <w:szCs w:val="24"/>
        </w:rPr>
        <w:t>(ΑΛΛΑΓΗ ΣΕΛΙΔΑΣ)</w:t>
      </w:r>
      <w:r>
        <w:rPr>
          <w:rFonts w:eastAsia="Times New Roman" w:cs="Times New Roman"/>
          <w:szCs w:val="24"/>
        </w:rPr>
        <w:t xml:space="preserve"> </w:t>
      </w:r>
    </w:p>
    <w:p w14:paraId="46602C0A"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w:t>
      </w:r>
      <w:r>
        <w:rPr>
          <w:rFonts w:eastAsia="Times New Roman" w:cs="Times New Roman"/>
          <w:szCs w:val="24"/>
        </w:rPr>
        <w:t xml:space="preserve">οι κατατεθείσες νομοτεχνικές βελτιώσεις </w:t>
      </w:r>
      <w:r>
        <w:rPr>
          <w:rFonts w:eastAsia="Times New Roman" w:cs="Times New Roman"/>
          <w:szCs w:val="24"/>
        </w:rPr>
        <w:t>να διανεμηθούν</w:t>
      </w:r>
      <w:r>
        <w:rPr>
          <w:rFonts w:eastAsia="Times New Roman" w:cs="Times New Roman"/>
          <w:szCs w:val="24"/>
        </w:rPr>
        <w:t xml:space="preserve"> στους </w:t>
      </w:r>
      <w:r>
        <w:rPr>
          <w:rFonts w:eastAsia="Times New Roman" w:cs="Times New Roman"/>
          <w:szCs w:val="24"/>
        </w:rPr>
        <w:t>συναδέλφους</w:t>
      </w:r>
      <w:r>
        <w:rPr>
          <w:rFonts w:eastAsia="Times New Roman" w:cs="Times New Roman"/>
          <w:szCs w:val="24"/>
        </w:rPr>
        <w:t>.</w:t>
      </w:r>
    </w:p>
    <w:p w14:paraId="46602C0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Τον λόγο έχει ο κ. Λοβέρδος, Κοινοβουλευτικός Εκπρόσωπος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για δώδεκα λεπτά.</w:t>
      </w:r>
    </w:p>
    <w:p w14:paraId="46602C0C"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Ορίστε, έχετε τον λόγο.</w:t>
      </w:r>
    </w:p>
    <w:p w14:paraId="46602C0D"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Κυρίες και κύριοι, η κρίση που ξέσπασε το 2009 διανύει ήδη τη δεύτερη φάση της, τ</w:t>
      </w:r>
      <w:r>
        <w:rPr>
          <w:rFonts w:eastAsia="Times New Roman" w:cs="Times New Roman"/>
          <w:szCs w:val="24"/>
        </w:rPr>
        <w:t xml:space="preserve">η δεύτερη αχρείαστη φάση της κρίσης που προκάλεσαν </w:t>
      </w:r>
      <w:r>
        <w:rPr>
          <w:rFonts w:eastAsia="Times New Roman" w:cs="Times New Roman"/>
          <w:szCs w:val="24"/>
        </w:rPr>
        <w:t xml:space="preserve">ο </w:t>
      </w:r>
      <w:r>
        <w:rPr>
          <w:rFonts w:eastAsia="Times New Roman" w:cs="Times New Roman"/>
          <w:szCs w:val="24"/>
        </w:rPr>
        <w:t>ΣΥΡΙΖΑ και οι ΑΝΕΛ. Να μην ξεχνάμε -εμείς θα το θυμίζουμε πάντα στην Αίθουσα- ότι πρώτοι και μόνοι μας εμείς ως ΠΑΣΟΚ διαχειριστήκαμε πατριωτικά την κρίση, χωρίς δεύτερες σκέψεις και όπως αποδείχθηκε –κα</w:t>
      </w:r>
      <w:r>
        <w:rPr>
          <w:rFonts w:eastAsia="Times New Roman" w:cs="Times New Roman"/>
          <w:szCs w:val="24"/>
        </w:rPr>
        <w:t>ι όλοι ξέρουμε- με τεράστιο πολιτικό κόστος. Και αργότερα, και προς τιμήν της, ακολούθησε και η Νέα Δημοκρατία.</w:t>
      </w:r>
    </w:p>
    <w:p w14:paraId="46602C0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Και το 2014 παράλληλα με όλα τα κράτη της Ευρωπαϊκής Ένωσης που είχαν μπει στην κρίση, βγαίναμε και εμείς μαζί τους από αυτήν, βγαίναμε από την </w:t>
      </w:r>
      <w:r>
        <w:rPr>
          <w:rFonts w:eastAsia="Times New Roman" w:cs="Times New Roman"/>
          <w:szCs w:val="24"/>
        </w:rPr>
        <w:t>περιπέτεια των μνημονίων, χωρίς βέβαια να έχουν ξεπεραστεί όλες οι δυσκολίες. Όμως, ακολουθούσαμε μια πορεία εξόδου από όλα αυτά που ζήσαμε από το 2009 και μετά, και εμείς και οι άλλοι. Οι άλλοι προχώρησαν. Η δικιά μας πορεία σταμάτησε από εκείνους που έρι</w:t>
      </w:r>
      <w:r>
        <w:rPr>
          <w:rFonts w:eastAsia="Times New Roman" w:cs="Times New Roman"/>
          <w:szCs w:val="24"/>
        </w:rPr>
        <w:t xml:space="preserve">ξαν την τότε κυβέρνηση, για να εγκαινιάσουν την περίοδο </w:t>
      </w:r>
      <w:proofErr w:type="spellStart"/>
      <w:r>
        <w:rPr>
          <w:rFonts w:eastAsia="Times New Roman" w:cs="Times New Roman"/>
          <w:szCs w:val="24"/>
        </w:rPr>
        <w:t>Βαρουφάκη</w:t>
      </w:r>
      <w:proofErr w:type="spellEnd"/>
      <w:r>
        <w:rPr>
          <w:rFonts w:eastAsia="Times New Roman" w:cs="Times New Roman"/>
          <w:szCs w:val="24"/>
        </w:rPr>
        <w:t xml:space="preserve"> και με αυτή την περίοδο να εγκαινιαστεί και η δεύτερη φάση της κρίσης, με τα δύο αχρείαστα επιπλέον μνημόνια.</w:t>
      </w:r>
    </w:p>
    <w:p w14:paraId="46602C0F"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Ειδικά για το ασφαλιστικό, που μας απασχολεί με το παρόν σχέδιο νόμου, η πολιτικ</w:t>
      </w:r>
      <w:r>
        <w:rPr>
          <w:rFonts w:eastAsia="Times New Roman" w:cs="Times New Roman"/>
          <w:szCs w:val="24"/>
        </w:rPr>
        <w:t>ή 2015</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2017 ήταν καταστροφική. Ξεκίνησε η Κυβέρνηση παραμερίζοντας </w:t>
      </w:r>
      <w:r>
        <w:rPr>
          <w:rFonts w:eastAsia="Times New Roman" w:cs="Times New Roman"/>
          <w:szCs w:val="24"/>
        </w:rPr>
        <w:lastRenderedPageBreak/>
        <w:t>τον δικό μου νόμο, έκανε παροχές, υπέγραψε, όμως, τον Ιούλιο το τρίτο, αχρείαστο μνημόνιο και άρχισε να παίρνει πίσω τις παροχές και να κάνει γιγαντιαίες περικοπές.</w:t>
      </w:r>
    </w:p>
    <w:p w14:paraId="46602C10"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Και επειδή αφέθηκαν οι</w:t>
      </w:r>
      <w:r>
        <w:rPr>
          <w:rFonts w:eastAsia="Times New Roman" w:cs="Times New Roman"/>
          <w:szCs w:val="24"/>
        </w:rPr>
        <w:t xml:space="preserve"> Βουλευτές να λένε διάφορα, με κριτήριο εντυπώσεις και όχι με κριτήριο την πραγματικότητα -οι Βουλευτές της Πλειοψηφίας εννοώ- θέλω να κάνω μια αναφορά σε ορισμένους αριθμούς και ποσοστά και να καταθέσω και ένα κείμενο:</w:t>
      </w:r>
    </w:p>
    <w:p w14:paraId="46602C11"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Οι αριθμοί είναι αμείλικτοι. Και οι </w:t>
      </w:r>
      <w:r>
        <w:rPr>
          <w:rFonts w:eastAsia="Times New Roman" w:cs="Times New Roman"/>
          <w:szCs w:val="24"/>
        </w:rPr>
        <w:t>αριθμοί είναι αριθμοί, δεν είναι έννοιες και δεν επιτρέπουν κα</w:t>
      </w:r>
      <w:r>
        <w:rPr>
          <w:rFonts w:eastAsia="Times New Roman" w:cs="Times New Roman"/>
          <w:szCs w:val="24"/>
        </w:rPr>
        <w:t>μ</w:t>
      </w:r>
      <w:r>
        <w:rPr>
          <w:rFonts w:eastAsia="Times New Roman" w:cs="Times New Roman"/>
          <w:szCs w:val="24"/>
        </w:rPr>
        <w:t>μία διανοητική πολιτική εκδρομή. Οι περικοπές της δικής μας περιόδου, ως ΠΑΣΟΚ, εν συνόλω ήταν 11% και ποτέ δεν πειράξαμε τις χαμηλές συντάξεις, 13% περίπου ήταν οι περικοπές κυρίας ευθύνης της</w:t>
      </w:r>
      <w:r>
        <w:rPr>
          <w:rFonts w:eastAsia="Times New Roman" w:cs="Times New Roman"/>
          <w:szCs w:val="24"/>
        </w:rPr>
        <w:t xml:space="preserve"> Νέας Δημοκρατίας και 20% είναι οι παρούσες περικοπές της διακυβέρνησης ΣΥΡΙΖΑ. Δεν τα λέω εγώ αυτά. Εγώ τα αναφέρω στη Βουλή. Το </w:t>
      </w:r>
      <w:r>
        <w:rPr>
          <w:rFonts w:eastAsia="Times New Roman" w:cs="Times New Roman"/>
          <w:szCs w:val="24"/>
        </w:rPr>
        <w:t>Ενιαίο</w:t>
      </w:r>
      <w:r>
        <w:rPr>
          <w:rFonts w:eastAsia="Times New Roman" w:cs="Times New Roman"/>
          <w:szCs w:val="24"/>
        </w:rPr>
        <w:t xml:space="preserve"> Δίκτυο Συνταξιούχων τα αναφέρει αυτά. Και καταθέτω συγκεκριμένο κείμενο του </w:t>
      </w:r>
      <w:r>
        <w:rPr>
          <w:rFonts w:eastAsia="Times New Roman" w:cs="Times New Roman"/>
          <w:szCs w:val="24"/>
        </w:rPr>
        <w:t xml:space="preserve">Ενιαίου </w:t>
      </w:r>
      <w:r>
        <w:rPr>
          <w:rFonts w:eastAsia="Times New Roman" w:cs="Times New Roman"/>
          <w:szCs w:val="24"/>
        </w:rPr>
        <w:t>Δικτύου Συνταξιούχων όπως τα έχει κ</w:t>
      </w:r>
      <w:r>
        <w:rPr>
          <w:rFonts w:eastAsia="Times New Roman" w:cs="Times New Roman"/>
          <w:szCs w:val="24"/>
        </w:rPr>
        <w:t>αταγράψει. Δεκαέξι περικοπές κάνατε στα δυόμισ</w:t>
      </w:r>
      <w:r>
        <w:rPr>
          <w:rFonts w:eastAsia="Times New Roman" w:cs="Times New Roman"/>
          <w:szCs w:val="24"/>
        </w:rPr>
        <w:t>ι</w:t>
      </w:r>
      <w:r>
        <w:rPr>
          <w:rFonts w:eastAsia="Times New Roman" w:cs="Times New Roman"/>
          <w:szCs w:val="24"/>
        </w:rPr>
        <w:t xml:space="preserve"> χρόνια σας, και όπως τα συστηματοποίησε στην </w:t>
      </w:r>
      <w:r>
        <w:rPr>
          <w:rFonts w:eastAsia="Times New Roman" w:cs="Times New Roman"/>
          <w:szCs w:val="24"/>
        </w:rPr>
        <w:t>«</w:t>
      </w:r>
      <w:r>
        <w:rPr>
          <w:rFonts w:eastAsia="Times New Roman" w:cs="Times New Roman"/>
          <w:szCs w:val="24"/>
          <w:lang w:val="en-US"/>
        </w:rPr>
        <w:t>ATHENS</w:t>
      </w:r>
      <w:r>
        <w:rPr>
          <w:rFonts w:eastAsia="Times New Roman" w:cs="Times New Roman"/>
          <w:szCs w:val="24"/>
        </w:rPr>
        <w:t xml:space="preserve"> </w:t>
      </w:r>
      <w:r>
        <w:rPr>
          <w:rFonts w:eastAsia="Times New Roman" w:cs="Times New Roman"/>
          <w:szCs w:val="24"/>
          <w:lang w:val="en-US"/>
        </w:rPr>
        <w:t>VOICE</w:t>
      </w:r>
      <w:r>
        <w:rPr>
          <w:rFonts w:eastAsia="Times New Roman" w:cs="Times New Roman"/>
          <w:szCs w:val="24"/>
        </w:rPr>
        <w:t>»</w:t>
      </w:r>
      <w:r>
        <w:rPr>
          <w:rFonts w:eastAsia="Times New Roman" w:cs="Times New Roman"/>
          <w:szCs w:val="24"/>
        </w:rPr>
        <w:t xml:space="preserve"> η δημοσιογράφος κ. </w:t>
      </w:r>
      <w:proofErr w:type="spellStart"/>
      <w:r>
        <w:rPr>
          <w:rFonts w:eastAsia="Times New Roman" w:cs="Times New Roman"/>
          <w:szCs w:val="24"/>
        </w:rPr>
        <w:t>Παναγοπούλου</w:t>
      </w:r>
      <w:proofErr w:type="spellEnd"/>
      <w:r>
        <w:rPr>
          <w:rFonts w:eastAsia="Times New Roman" w:cs="Times New Roman"/>
          <w:szCs w:val="24"/>
        </w:rPr>
        <w:t>.</w:t>
      </w:r>
    </w:p>
    <w:p w14:paraId="46602C12"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Ανδρέας Λοβέρδος καταθέτει για τα Πρακτικά το προαναφερθέν έγγραφο, το οποίο βρίσκε</w:t>
      </w:r>
      <w:r>
        <w:rPr>
          <w:rFonts w:eastAsia="Times New Roman" w:cs="Times New Roman"/>
          <w:szCs w:val="24"/>
        </w:rPr>
        <w:t xml:space="preserve">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46602C13"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Χωρίς αναλογιστικές μελέτες -όπως και σήμερα- χωρίς αιτιολογία, με χαρτάκια τα οποία βαφτίζατε «αναλογιστικές μελέτες», κάνατε τις προβολές σας. Πέρυσι και έναν χ</w:t>
      </w:r>
      <w:r>
        <w:rPr>
          <w:rFonts w:eastAsia="Times New Roman" w:cs="Times New Roman"/>
          <w:szCs w:val="24"/>
        </w:rPr>
        <w:t xml:space="preserve">ρόνο μετά, όπως είπα και το πρωί, έχετε διαψευστεί. Και για να ξέρουμε για </w:t>
      </w:r>
      <w:r>
        <w:rPr>
          <w:rFonts w:eastAsia="Times New Roman" w:cs="Times New Roman"/>
          <w:szCs w:val="24"/>
        </w:rPr>
        <w:lastRenderedPageBreak/>
        <w:t>τι μιλάμε</w:t>
      </w:r>
      <w:r>
        <w:rPr>
          <w:rFonts w:eastAsia="Times New Roman" w:cs="Times New Roman"/>
          <w:szCs w:val="24"/>
        </w:rPr>
        <w:t>,</w:t>
      </w:r>
      <w:r>
        <w:rPr>
          <w:rFonts w:eastAsia="Times New Roman" w:cs="Times New Roman"/>
          <w:szCs w:val="24"/>
        </w:rPr>
        <w:t xml:space="preserve"> όταν αναφερόμαστε και απευθυνόμαστε στους «φίλους του λαού», </w:t>
      </w:r>
      <w:r>
        <w:rPr>
          <w:rFonts w:eastAsia="Times New Roman" w:cs="Times New Roman"/>
          <w:szCs w:val="24"/>
        </w:rPr>
        <w:t>κ</w:t>
      </w:r>
      <w:r>
        <w:rPr>
          <w:rFonts w:eastAsia="Times New Roman" w:cs="Times New Roman"/>
          <w:szCs w:val="24"/>
        </w:rPr>
        <w:t>τυπάτε με την κατάργηση της προσωπικής διαφοράς και τις χαμηλές συντάξεις του παλιού ΙΚΑ των 480 ευρώ. Και ε</w:t>
      </w:r>
      <w:r>
        <w:rPr>
          <w:rFonts w:eastAsia="Times New Roman" w:cs="Times New Roman"/>
          <w:szCs w:val="24"/>
        </w:rPr>
        <w:t>κεί γίνονται περικοπές της προσωπικής διαφοράς.</w:t>
      </w:r>
    </w:p>
    <w:p w14:paraId="46602C14"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Και μιας και αναφέρομαι σε θέματα του Υπουργείου Εργασίας, θέλω να κάνω μια αναφορά στο άρθρο 58, κυρίες και κύριοι Βουλευτές. Το πρωί εμείς ως Δημοκρατική Συμπαράταξη -και εγώ και ο κ. Κουτσούκος- ανοίξαμε τ</w:t>
      </w:r>
      <w:r>
        <w:rPr>
          <w:rFonts w:eastAsia="Times New Roman" w:cs="Times New Roman"/>
          <w:szCs w:val="24"/>
        </w:rPr>
        <w:t xml:space="preserve">ο θέμα, αλλά απάντηση δεν πήραμε. Τι ρυθμίζεται στο άρθρο 58, που δυστυχώς και αυτό </w:t>
      </w:r>
      <w:proofErr w:type="spellStart"/>
      <w:r>
        <w:rPr>
          <w:rFonts w:eastAsia="Times New Roman" w:cs="Times New Roman"/>
          <w:szCs w:val="24"/>
        </w:rPr>
        <w:t>χειροκροτάτε</w:t>
      </w:r>
      <w:proofErr w:type="spellEnd"/>
      <w:r>
        <w:rPr>
          <w:rFonts w:eastAsia="Times New Roman" w:cs="Times New Roman"/>
          <w:szCs w:val="24"/>
        </w:rPr>
        <w:t>, συνάδελφοι της Πλειοψηφίας, και θα το ψηφίσετε;</w:t>
      </w:r>
    </w:p>
    <w:p w14:paraId="46602C1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Το άρθρο 58 είναι αντισυνταγματικό, διότι προβλέπει ότι θα εξαιρείται από το αφορολόγητο και θα εντάσσεται στο φορολογητέο εισόδημα η εισφορά του ελεύθερου επαγγελματία, του αγρότη, του εμπόρου. Θεωρούνται εισόδημα οι ασφαλιστικές εισφορές. Σε ένα σύστημα </w:t>
      </w:r>
      <w:r>
        <w:rPr>
          <w:rFonts w:eastAsia="Times New Roman" w:cs="Times New Roman"/>
          <w:szCs w:val="24"/>
        </w:rPr>
        <w:t xml:space="preserve">υποχρεωτικής κοινωνικής ασφάλισης θεωρείται, με το αντισυνταγματικό άρθρο 58, η καταβαλλόμενη εισφορά, εισόδημα. </w:t>
      </w:r>
    </w:p>
    <w:p w14:paraId="46602C1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Και τι απαντά η Κυβέρνηση με την αρμόδια Υπουργό; Ναι, λέει, αλλά η διάταξη, όμως, του άρθρου 58 δεν είναι φορολογική. Και λοιπόν; Έχει σημασί</w:t>
      </w:r>
      <w:r>
        <w:rPr>
          <w:rFonts w:eastAsia="Times New Roman" w:cs="Times New Roman"/>
          <w:szCs w:val="24"/>
        </w:rPr>
        <w:t>α το είδος της ρύθμισης; Αν είχε τίτλο</w:t>
      </w:r>
      <w:r>
        <w:rPr>
          <w:rFonts w:eastAsia="Times New Roman" w:cs="Times New Roman"/>
          <w:szCs w:val="24"/>
        </w:rPr>
        <w:t>:</w:t>
      </w:r>
      <w:r>
        <w:rPr>
          <w:rFonts w:eastAsia="Times New Roman" w:cs="Times New Roman"/>
          <w:szCs w:val="24"/>
        </w:rPr>
        <w:t xml:space="preserve"> «Εκπαιδευτική ρύθμιση» θα έθετε θέμα σε σχέση με την ουσία της; Θα απέκρουε ο τίτλος και ο χαρακτηρισμός το νόημα της ρύθμισης, το περιεχόμενο της ρύθμισης; Αυτά τα νομικά που αναγνώστηκαν το πρωί από την αρμόδια Υπο</w:t>
      </w:r>
      <w:r>
        <w:rPr>
          <w:rFonts w:eastAsia="Times New Roman" w:cs="Times New Roman"/>
          <w:szCs w:val="24"/>
        </w:rPr>
        <w:t>υργό, τι νομικά είναι; Ανακριβής απάντηση, άστοχη η απάντηση της Κυβέρνησης. Η διάταξη αυτή θα πέσει στα δικαστήρια.</w:t>
      </w:r>
    </w:p>
    <w:p w14:paraId="46602C1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έντεκα ρυθμίσεις της παρούσας Πλειοψηφίας στα δυόμισ</w:t>
      </w:r>
      <w:r>
        <w:rPr>
          <w:rFonts w:eastAsia="Times New Roman" w:cs="Times New Roman"/>
          <w:szCs w:val="24"/>
        </w:rPr>
        <w:t>ι</w:t>
      </w:r>
      <w:r>
        <w:rPr>
          <w:rFonts w:eastAsia="Times New Roman" w:cs="Times New Roman"/>
          <w:szCs w:val="24"/>
        </w:rPr>
        <w:t xml:space="preserve"> χρόνια έχουν κριθεί από τη </w:t>
      </w:r>
      <w:r>
        <w:rPr>
          <w:rFonts w:eastAsia="Times New Roman" w:cs="Times New Roman"/>
          <w:szCs w:val="24"/>
        </w:rPr>
        <w:t>δ</w:t>
      </w:r>
      <w:r>
        <w:rPr>
          <w:rFonts w:eastAsia="Times New Roman" w:cs="Times New Roman"/>
          <w:szCs w:val="24"/>
        </w:rPr>
        <w:t>ικαιοσύνη αντισυνταγματικές, όχι τρεις, τέσσερις που αναφέρθηκαν εδώ το πρωί. Έντεκα ρυθμίσεις, δικές σας ρυθμίσεις, που τις χειροκροτούσατε τις πιο πολλές, με κορυφαία, βέβαια, την περίπτωση του νόμου Παππά, έχουν κριθεί από τα δικαστήρια ως αντισυνταγματ</w:t>
      </w:r>
      <w:r>
        <w:rPr>
          <w:rFonts w:eastAsia="Times New Roman" w:cs="Times New Roman"/>
          <w:szCs w:val="24"/>
        </w:rPr>
        <w:t>ικές.</w:t>
      </w:r>
    </w:p>
    <w:p w14:paraId="46602C18" w14:textId="77777777" w:rsidR="008E1586" w:rsidRDefault="0078692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Η σημερινή συνεδρίαση είναι μια συνεδρίαση κατ</w:t>
      </w:r>
      <w:r>
        <w:rPr>
          <w:rFonts w:eastAsia="Times New Roman" w:cs="Times New Roman"/>
          <w:szCs w:val="24"/>
        </w:rPr>
        <w:t xml:space="preserve">’ </w:t>
      </w:r>
      <w:r>
        <w:rPr>
          <w:rFonts w:eastAsia="Times New Roman" w:cs="Times New Roman"/>
          <w:szCs w:val="24"/>
        </w:rPr>
        <w:t xml:space="preserve">αρχάς αρνητικά ιστορική, γιατί η χώρα αποκτά τέταρτο μνημόνιο μετά το τρίτο, επίσης αχρείαστο, δικό σας μνημόνιο. Είναι πανηγυρική, γιατί δικαιώνονται οι προηγούμενες κυβερνήσεις και Παπανδρέου και </w:t>
      </w:r>
      <w:proofErr w:type="spellStart"/>
      <w:r>
        <w:rPr>
          <w:rFonts w:eastAsia="Times New Roman" w:cs="Times New Roman"/>
          <w:szCs w:val="24"/>
        </w:rPr>
        <w:t>Παπα</w:t>
      </w:r>
      <w:r>
        <w:rPr>
          <w:rFonts w:eastAsia="Times New Roman" w:cs="Times New Roman"/>
          <w:szCs w:val="24"/>
        </w:rPr>
        <w:t>δήμου</w:t>
      </w:r>
      <w:proofErr w:type="spellEnd"/>
      <w:r>
        <w:rPr>
          <w:rFonts w:eastAsia="Times New Roman" w:cs="Times New Roman"/>
          <w:szCs w:val="24"/>
        </w:rPr>
        <w:t xml:space="preserve"> και Σαμαρά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Βενιζέλου και αναδεικνύεται αυτό που σας λέμε πια, όχι μόνο εμείς οι πολιτικοί σας αντίπαλοι, αλλά και άνθρωποι από εσάς, από όλους τους χώρους που έχετε εκφράσει, με δημόσιες παρεμβάσεις τους, ότι δηλαδή υπήρξατε άδικοι με τους πολιτικο</w:t>
      </w:r>
      <w:r>
        <w:rPr>
          <w:rFonts w:eastAsia="Times New Roman" w:cs="Times New Roman"/>
          <w:szCs w:val="24"/>
        </w:rPr>
        <w:t>ύς σας αντιπάλους, ότι λέγατε πολλά πράγματα που δεν έγιναν, ότι δηλητηριάσατε με μίσος τον ελληνικό λαό και τον διχάσατε.</w:t>
      </w:r>
    </w:p>
    <w:p w14:paraId="46602C19" w14:textId="77777777" w:rsidR="008E1586" w:rsidRDefault="0078692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Είναι, λοιπόν, αρνητικά ιστορική ημέρα, είναι πανηγυρική κατά τις απόψεις που εξέφρασα, αλλά και πένθιμη για την κοινωνία, αφού αφαιρ</w:t>
      </w:r>
      <w:r>
        <w:rPr>
          <w:rFonts w:eastAsia="Times New Roman" w:cs="Times New Roman"/>
          <w:szCs w:val="24"/>
        </w:rPr>
        <w:t xml:space="preserve">ούνται από την οικονομία και από τις κοινωνικές τάξεις 5 δισεκατομμύρια ευρώ, πολλά δισεκατομμύρια ευρώ. </w:t>
      </w:r>
    </w:p>
    <w:p w14:paraId="46602C1A" w14:textId="77777777" w:rsidR="008E1586" w:rsidRDefault="0078692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Θα νόμιζε κανείς, βέβαια, εάν ήταν σε άλλη χώρα και παρακολουθούσε τις πολιτικές εξελίξεις στην Ελλάδα, χωρίς να τις ζει όπως εμείς από κοντά, πως θα </w:t>
      </w:r>
      <w:r>
        <w:rPr>
          <w:rFonts w:eastAsia="Times New Roman" w:cs="Times New Roman"/>
          <w:szCs w:val="24"/>
        </w:rPr>
        <w:t xml:space="preserve">ήταν πένθιμη και για την Πλειοψηφία, αφού πανηγυρικά ενταφιάζεται πια ο </w:t>
      </w:r>
      <w:proofErr w:type="spellStart"/>
      <w:r>
        <w:rPr>
          <w:rFonts w:eastAsia="Times New Roman" w:cs="Times New Roman"/>
          <w:szCs w:val="24"/>
        </w:rPr>
        <w:t>αντιμνημονιακός</w:t>
      </w:r>
      <w:proofErr w:type="spellEnd"/>
      <w:r>
        <w:rPr>
          <w:rFonts w:eastAsia="Times New Roman" w:cs="Times New Roman"/>
          <w:szCs w:val="24"/>
        </w:rPr>
        <w:t xml:space="preserve"> σας λόγος, οι καλές σας διαθέσεις, οι προθέσεις σας. </w:t>
      </w:r>
    </w:p>
    <w:p w14:paraId="46602C1B" w14:textId="77777777" w:rsidR="008E1586" w:rsidRDefault="0078692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Αντιθέτως, όμως, δεν είναι έτσι, δεν ισχύει αυτό. Θα ήταν μια λανθασμένη εντύπωση τρίτου ανθρώπου από άλλη χώρα. Ε</w:t>
      </w:r>
      <w:r>
        <w:rPr>
          <w:rFonts w:eastAsia="Times New Roman" w:cs="Times New Roman"/>
          <w:szCs w:val="24"/>
        </w:rPr>
        <w:t>δώ όσοι ζούμε αυτά που λέτε και σας ακούμε και σας βλέπουμε και τώρα τρεις μέρες στη Βουλή σ</w:t>
      </w:r>
      <w:r>
        <w:rPr>
          <w:rFonts w:eastAsia="Times New Roman" w:cs="Times New Roman"/>
          <w:szCs w:val="24"/>
        </w:rPr>
        <w:t>ά</w:t>
      </w:r>
      <w:r>
        <w:rPr>
          <w:rFonts w:eastAsia="Times New Roman" w:cs="Times New Roman"/>
          <w:szCs w:val="24"/>
        </w:rPr>
        <w:t>ς βλέπουμε να πανηγυρίζετε, να προσποιείστε -γιατί δεν το πιστεύετε- τον ενθουσιασμένο. Και αναρωτιέται κανείς, για να υπερβάλλω και λίγο: Πανηγυρισμοί με φόντο τα</w:t>
      </w:r>
      <w:r>
        <w:rPr>
          <w:rFonts w:eastAsia="Times New Roman" w:cs="Times New Roman"/>
          <w:szCs w:val="24"/>
        </w:rPr>
        <w:t xml:space="preserve"> νταούλια, τα οποία θα παίζατε εσείς για να χορεύουν οι αγορές; </w:t>
      </w:r>
    </w:p>
    <w:p w14:paraId="46602C1C" w14:textId="77777777" w:rsidR="008E1586" w:rsidRDefault="0078692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Και είναι πια καθαρό, κυρίες και κύριοι, το νιώσαμε και με διαβεβαιώσεις που μας δίνουν συνάδελφοι της Πλειοψηφίας σε κατ’ ιδίαν συζητήσεις και πια είναι δεδομένο: Μάρκος Αντώνιος ανάμεσά σας</w:t>
      </w:r>
      <w:r>
        <w:rPr>
          <w:rFonts w:eastAsia="Times New Roman" w:cs="Times New Roman"/>
          <w:szCs w:val="24"/>
        </w:rPr>
        <w:t xml:space="preserve"> δεν υπάρχει. Άνθρωπος που δεν καταδέχεται ψεύτικες και μάταιες ελπίδες και άνθρωπος που να σέβεται τα λόγια του ανάμεσά σας δεν υπάρχει.</w:t>
      </w:r>
    </w:p>
    <w:p w14:paraId="46602C1D" w14:textId="77777777" w:rsidR="008E1586" w:rsidRDefault="0078692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Πρώτα απ’ όλα, ασεβής με τον εαυτό του και με την πολιτική του αξιοπρέπεια είναι ο ίδιος ο Πρωθυπουργός, ο κ. Τσίπρας,</w:t>
      </w:r>
      <w:r>
        <w:rPr>
          <w:rFonts w:eastAsia="Times New Roman" w:cs="Times New Roman"/>
          <w:szCs w:val="24"/>
        </w:rPr>
        <w:t xml:space="preserve"> αλλά πρωτοστατεί σ</w:t>
      </w:r>
      <w:r>
        <w:rPr>
          <w:rFonts w:eastAsia="Times New Roman" w:cs="Times New Roman"/>
          <w:szCs w:val="24"/>
        </w:rPr>
        <w:t>ε</w:t>
      </w:r>
      <w:r>
        <w:rPr>
          <w:rFonts w:eastAsia="Times New Roman" w:cs="Times New Roman"/>
          <w:szCs w:val="24"/>
        </w:rPr>
        <w:t xml:space="preserve"> αυτή την παράσταση και ο Υπουργός Οικονομικών, ο κ. </w:t>
      </w:r>
      <w:proofErr w:type="spellStart"/>
      <w:r>
        <w:rPr>
          <w:rFonts w:eastAsia="Times New Roman" w:cs="Times New Roman"/>
          <w:szCs w:val="24"/>
        </w:rPr>
        <w:t>Τσακαλώτος</w:t>
      </w:r>
      <w:proofErr w:type="spellEnd"/>
      <w:r>
        <w:rPr>
          <w:rFonts w:eastAsia="Times New Roman" w:cs="Times New Roman"/>
          <w:szCs w:val="24"/>
        </w:rPr>
        <w:t xml:space="preserve">. </w:t>
      </w:r>
    </w:p>
    <w:p w14:paraId="46602C1E" w14:textId="77777777" w:rsidR="008E1586" w:rsidRDefault="0078692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Σε ό,τι αφορά τον Πρωθυπουργό, τα έχουμε πει και άλλες φορές. Θα τον καταδιώκουν για πάντα τα ίδια του τα λόγια και οι πράξεις του. Θυμίζω τον κ. Τσίπρα στο Μενίδι τον Μά</w:t>
      </w:r>
      <w:r>
        <w:rPr>
          <w:rFonts w:eastAsia="Times New Roman" w:cs="Times New Roman"/>
          <w:szCs w:val="24"/>
        </w:rPr>
        <w:t xml:space="preserve">ιο του 2014. Έλεγε στον λαό: «Ή με τον ΣΥΡΙΖΑ ή με το μνημόνιο για άλλα σαράντα χρόνια». Πού μας έχει πάει τώρα; Τι βλέπουμε; Στο 2022 και βάλε. Ή με τον ΣΥΡΙΖΑ ή με την κ. </w:t>
      </w:r>
      <w:proofErr w:type="spellStart"/>
      <w:r>
        <w:rPr>
          <w:rFonts w:eastAsia="Times New Roman" w:cs="Times New Roman"/>
          <w:szCs w:val="24"/>
        </w:rPr>
        <w:t>Μέρκελ</w:t>
      </w:r>
      <w:proofErr w:type="spellEnd"/>
      <w:r>
        <w:rPr>
          <w:rFonts w:eastAsia="Times New Roman" w:cs="Times New Roman"/>
          <w:szCs w:val="24"/>
        </w:rPr>
        <w:t>. Ο ορισμός του πολιτικού αμοραλισμού ή καλύτερα η αποθέωση του πολιτικού αμο</w:t>
      </w:r>
      <w:r>
        <w:rPr>
          <w:rFonts w:eastAsia="Times New Roman" w:cs="Times New Roman"/>
          <w:szCs w:val="24"/>
        </w:rPr>
        <w:t xml:space="preserve">ραλισμού. </w:t>
      </w:r>
    </w:p>
    <w:p w14:paraId="46602C1F" w14:textId="77777777" w:rsidR="008E1586" w:rsidRDefault="0078692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ΣΥΡΙΖΑ και ΑΝΕΛ δεν αφήνουν σήμερα και με αυτόν τον νόμο κα</w:t>
      </w:r>
      <w:r>
        <w:rPr>
          <w:rFonts w:eastAsia="Times New Roman" w:cs="Times New Roman"/>
          <w:szCs w:val="24"/>
        </w:rPr>
        <w:t>μ</w:t>
      </w:r>
      <w:r>
        <w:rPr>
          <w:rFonts w:eastAsia="Times New Roman" w:cs="Times New Roman"/>
          <w:szCs w:val="24"/>
        </w:rPr>
        <w:t xml:space="preserve">μία τάξη ανέγγιχτη. Ελεύθεροι επαγγελματίες, συνταξιούχοι, ιδιωτικοί υπάλληλοι, ένστολοι, όλοι πλήττονται. </w:t>
      </w:r>
    </w:p>
    <w:p w14:paraId="46602C20" w14:textId="77777777" w:rsidR="008E1586" w:rsidRDefault="0078692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Και ας μείνω λίγο στους τελευταίους. Παρ’</w:t>
      </w:r>
      <w:r>
        <w:rPr>
          <w:rFonts w:eastAsia="Times New Roman" w:cs="Times New Roman"/>
          <w:szCs w:val="24"/>
        </w:rPr>
        <w:t xml:space="preserve"> </w:t>
      </w:r>
      <w:r>
        <w:rPr>
          <w:rFonts w:eastAsia="Times New Roman" w:cs="Times New Roman"/>
          <w:szCs w:val="24"/>
        </w:rPr>
        <w:t>ότι ακούμε διάφορα εδώ και λίγη ώρα</w:t>
      </w:r>
      <w:r>
        <w:rPr>
          <w:rFonts w:eastAsia="Times New Roman" w:cs="Times New Roman"/>
          <w:szCs w:val="24"/>
        </w:rPr>
        <w:t xml:space="preserve">, κύριε </w:t>
      </w:r>
      <w:proofErr w:type="spellStart"/>
      <w:r>
        <w:rPr>
          <w:rFonts w:eastAsia="Times New Roman" w:cs="Times New Roman"/>
          <w:szCs w:val="24"/>
        </w:rPr>
        <w:t>Τόσκα</w:t>
      </w:r>
      <w:proofErr w:type="spellEnd"/>
      <w:r>
        <w:rPr>
          <w:rFonts w:eastAsia="Times New Roman" w:cs="Times New Roman"/>
          <w:szCs w:val="24"/>
        </w:rPr>
        <w:t>, «τσακίζετε» τους ένστολους, αστυνομικούς, πυροσβέστες, στρατιωτικούς. Εκείνοι βάζουν πλάτη -στον δρόμο μο</w:t>
      </w:r>
      <w:r>
        <w:rPr>
          <w:rFonts w:eastAsia="Times New Roman" w:cs="Times New Roman"/>
          <w:szCs w:val="24"/>
        </w:rPr>
        <w:t>υ</w:t>
      </w:r>
      <w:r>
        <w:rPr>
          <w:rFonts w:eastAsia="Times New Roman" w:cs="Times New Roman"/>
          <w:szCs w:val="24"/>
        </w:rPr>
        <w:t xml:space="preserve"> το έλεγαν αυτό αυτές τις ημέρες υφιστάμενοί σας- και εσείς τους κοροϊδεύετε. Γιατί εδώ μας έχουν απαντήσει –όχι εσείς, άλλοι Υπουργοί,</w:t>
      </w:r>
      <w:r>
        <w:rPr>
          <w:rFonts w:eastAsia="Times New Roman" w:cs="Times New Roman"/>
          <w:szCs w:val="24"/>
        </w:rPr>
        <w:t xml:space="preserve"> συναρμόδιοι στον χώρο των </w:t>
      </w:r>
      <w:proofErr w:type="spellStart"/>
      <w:r>
        <w:rPr>
          <w:rFonts w:eastAsia="Times New Roman" w:cs="Times New Roman"/>
          <w:szCs w:val="24"/>
        </w:rPr>
        <w:t>ενστόλων</w:t>
      </w:r>
      <w:proofErr w:type="spellEnd"/>
      <w:r>
        <w:rPr>
          <w:rFonts w:eastAsia="Times New Roman" w:cs="Times New Roman"/>
          <w:szCs w:val="24"/>
        </w:rPr>
        <w:t xml:space="preserve">- ότι και αυξήσεις θα δώσετε με το παρόν σχέδιο νόμου. Όμως, σας διαψεύδουν οι ίδιοι οι κοινωνικοί φορείς και στον δρόμο με τις εκδηλώσεις τους, αλλά και χθες εδώ πανηγυρικά και εμβληματικά. Ο ένστολος που μίλησε και τον </w:t>
      </w:r>
      <w:r>
        <w:rPr>
          <w:rFonts w:eastAsia="Times New Roman" w:cs="Times New Roman"/>
          <w:szCs w:val="24"/>
        </w:rPr>
        <w:t>παρακολούθησα σας καταδίκασε και αυτός μαζί με όλους τους άλλους φορείς, τις δεκάδες των φορέων.</w:t>
      </w:r>
    </w:p>
    <w:p w14:paraId="46602C21" w14:textId="77777777" w:rsidR="008E1586" w:rsidRDefault="0078692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Μια πρόταση κάνω. Να αποσύρετε όλες τις ρυθμίσεις για τα ειδικά μισθολόγια και να έρθουν εδώ και να συζητηθούν. Διαβάζουμε βέβαια ότι κάποια διαπραγμάτευση γίν</w:t>
      </w:r>
      <w:r>
        <w:rPr>
          <w:rFonts w:eastAsia="Times New Roman" w:cs="Times New Roman"/>
          <w:szCs w:val="24"/>
        </w:rPr>
        <w:t>εται και κάτι θα αλλάξει. Ίσως κάτι πείτε και εσείς, αλλά η Βουλή δεν τα ξέρει αυτά. Σε αυτά τα δημοσιεύματα είχαμε την ευκαιρία να δούμε προ ολίγων λεπτών συνδικαλιστές του χώρου να σας καλούν, παρ’ όλες τις αλλαγές, εάν υπάρξουν, να αποσύρετε τις σχετικέ</w:t>
      </w:r>
      <w:r>
        <w:rPr>
          <w:rFonts w:eastAsia="Times New Roman" w:cs="Times New Roman"/>
          <w:szCs w:val="24"/>
        </w:rPr>
        <w:t xml:space="preserve">ς διατάξεις. Περιμένουμε να σας ακούσουμε. Τίποτα άλλο νομίζω δεν υπάρχει καλύτερο να κάνετε και για το συγκεκριμένο θέμα από το να αποσύρετε τις ρυθμίσεις, να τις φέρετε με την κανονική τακτική νομοθετική διαδικασία, για να μπορέσουμε να δούμε περί τίνος </w:t>
      </w:r>
      <w:r>
        <w:rPr>
          <w:rFonts w:eastAsia="Times New Roman" w:cs="Times New Roman"/>
          <w:szCs w:val="24"/>
        </w:rPr>
        <w:t xml:space="preserve">ακριβώς πρόκειται. </w:t>
      </w:r>
    </w:p>
    <w:p w14:paraId="46602C22" w14:textId="77777777" w:rsidR="008E1586" w:rsidRDefault="0078692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να κλείσω, ό,τι κρατήθηκε, λοιπόν, κυρίες και κύριοι Βουλευτές, με αγωνία, με αγώνα τα προηγούμενα χρόνια, όλα σήμερα καταργούνται. Το αφορολόγητο, οι συντάξεις εκεί που είχαν κρατηθεί, το ΕΚΑΣ, οι ομαδικές απολύσεις. </w:t>
      </w:r>
    </w:p>
    <w:p w14:paraId="46602C23" w14:textId="77777777" w:rsidR="008E1586" w:rsidRDefault="0078692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Και ας μην κρ</w:t>
      </w:r>
      <w:r>
        <w:rPr>
          <w:rFonts w:eastAsia="Times New Roman" w:cs="Times New Roman"/>
          <w:szCs w:val="24"/>
        </w:rPr>
        <w:t xml:space="preserve">ύβουμε από τον εαυτό μας την αλήθεια. Μέσα σε μια αγωνία ή έναν φόβο να μη μας πουν ότι πολιτικά δεν είμαστε όπως πρέπει, μέσα σε ένα πλαίσιο πολιτικού καθωσπρεπισμού, ας μη χάνουμε την αλήθεια. </w:t>
      </w:r>
    </w:p>
    <w:p w14:paraId="46602C24"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Ο κύριος Υπουργός, ο έχων την κυρία ευθύνη για αυτό το σχέδι</w:t>
      </w:r>
      <w:r>
        <w:rPr>
          <w:rFonts w:eastAsia="Times New Roman" w:cs="Times New Roman"/>
          <w:bCs/>
          <w:shd w:val="clear" w:color="auto" w:fill="FFFFFF"/>
        </w:rPr>
        <w:t xml:space="preserve">ο νόμου, ο κ. </w:t>
      </w:r>
      <w:proofErr w:type="spellStart"/>
      <w:r>
        <w:rPr>
          <w:rFonts w:eastAsia="Times New Roman" w:cs="Times New Roman"/>
          <w:bCs/>
          <w:shd w:val="clear" w:color="auto" w:fill="FFFFFF"/>
        </w:rPr>
        <w:t>Τσακαλώτος</w:t>
      </w:r>
      <w:proofErr w:type="spellEnd"/>
      <w:r>
        <w:rPr>
          <w:rFonts w:eastAsia="Times New Roman" w:cs="Times New Roman"/>
          <w:bCs/>
          <w:shd w:val="clear" w:color="auto" w:fill="FFFFFF"/>
        </w:rPr>
        <w:t xml:space="preserve"> -όπως είπα και χθες στην παρέμβασή μου- με τα όσα πει μέχρι σήμερα εδώ </w:t>
      </w:r>
      <w:r>
        <w:rPr>
          <w:rFonts w:eastAsia="Times New Roman"/>
          <w:bCs/>
          <w:shd w:val="clear" w:color="auto" w:fill="FFFFFF"/>
        </w:rPr>
        <w:t>-</w:t>
      </w:r>
      <w:r>
        <w:rPr>
          <w:rFonts w:eastAsia="Times New Roman" w:cs="Times New Roman"/>
          <w:bCs/>
          <w:shd w:val="clear" w:color="auto" w:fill="FFFFFF"/>
        </w:rPr>
        <w:t xml:space="preserve">δεν ξέρω τι θα πει αύριο ή τι θα πει απόψε- στη μια ατιμία προσέθετε την άλλη. Θα μπορούσε να </w:t>
      </w:r>
      <w:r>
        <w:rPr>
          <w:rFonts w:eastAsia="Times New Roman"/>
          <w:bCs/>
          <w:shd w:val="clear" w:color="auto" w:fill="FFFFFF"/>
        </w:rPr>
        <w:t>είναι</w:t>
      </w:r>
      <w:r>
        <w:rPr>
          <w:rFonts w:eastAsia="Times New Roman" w:cs="Times New Roman"/>
          <w:bCs/>
          <w:shd w:val="clear" w:color="auto" w:fill="FFFFFF"/>
        </w:rPr>
        <w:t xml:space="preserve"> και ήρωας του </w:t>
      </w:r>
      <w:proofErr w:type="spellStart"/>
      <w:r>
        <w:rPr>
          <w:rFonts w:eastAsia="Times New Roman" w:cs="Times New Roman"/>
          <w:bCs/>
          <w:shd w:val="clear" w:color="auto" w:fill="FFFFFF"/>
        </w:rPr>
        <w:t>Θερβάντες</w:t>
      </w:r>
      <w:proofErr w:type="spellEnd"/>
      <w:r>
        <w:rPr>
          <w:rFonts w:eastAsia="Times New Roman" w:cs="Times New Roman"/>
          <w:bCs/>
          <w:shd w:val="clear" w:color="auto" w:fill="FFFFFF"/>
        </w:rPr>
        <w:t>,</w:t>
      </w:r>
      <w:r>
        <w:rPr>
          <w:rFonts w:eastAsia="Times New Roman" w:cs="Times New Roman"/>
          <w:bCs/>
          <w:shd w:val="clear" w:color="auto" w:fill="FFFFFF"/>
        </w:rPr>
        <w:t xml:space="preserve"> ως Υπουργός ελεεινής μορφής. Και λ</w:t>
      </w:r>
      <w:r>
        <w:rPr>
          <w:rFonts w:eastAsia="Times New Roman" w:cs="Times New Roman"/>
          <w:bCs/>
          <w:shd w:val="clear" w:color="auto" w:fill="FFFFFF"/>
        </w:rPr>
        <w:t xml:space="preserve">έω «ελεεινής», γιατί τι άλλο θα μπορούσε να </w:t>
      </w:r>
      <w:r>
        <w:rPr>
          <w:rFonts w:eastAsia="Times New Roman"/>
          <w:bCs/>
          <w:shd w:val="clear" w:color="auto" w:fill="FFFFFF"/>
        </w:rPr>
        <w:t>είναι</w:t>
      </w:r>
      <w:r>
        <w:rPr>
          <w:rFonts w:eastAsia="Times New Roman" w:cs="Times New Roman"/>
          <w:bCs/>
          <w:shd w:val="clear" w:color="auto" w:fill="FFFFFF"/>
        </w:rPr>
        <w:t xml:space="preserve"> όταν προσπερνά όλα τα δύσκολα με μια γενική αποστροφή, που άκρη δεν βγάζεις, και στέκεται στα </w:t>
      </w:r>
      <w:proofErr w:type="spellStart"/>
      <w:r>
        <w:rPr>
          <w:rFonts w:eastAsia="Times New Roman" w:cs="Times New Roman"/>
          <w:bCs/>
          <w:shd w:val="clear" w:color="auto" w:fill="FFFFFF"/>
        </w:rPr>
        <w:t>ψευδοαντίμετρα</w:t>
      </w:r>
      <w:proofErr w:type="spellEnd"/>
      <w:r>
        <w:rPr>
          <w:rFonts w:eastAsia="Times New Roman" w:cs="Times New Roman"/>
          <w:bCs/>
          <w:shd w:val="clear" w:color="auto" w:fill="FFFFFF"/>
        </w:rPr>
        <w:t xml:space="preserve"> </w:t>
      </w:r>
      <w:r>
        <w:rPr>
          <w:rFonts w:eastAsia="Times New Roman" w:cs="Times New Roman"/>
          <w:bCs/>
          <w:shd w:val="clear" w:color="auto" w:fill="FFFFFF"/>
        </w:rPr>
        <w:t xml:space="preserve">σε </w:t>
      </w:r>
      <w:r>
        <w:rPr>
          <w:rFonts w:eastAsia="Times New Roman" w:cs="Times New Roman"/>
          <w:bCs/>
          <w:shd w:val="clear" w:color="auto" w:fill="FFFFFF"/>
        </w:rPr>
        <w:t>όλη του την ομιλία;</w:t>
      </w:r>
    </w:p>
    <w:p w14:paraId="46602C25"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bCs/>
          <w:shd w:val="clear" w:color="auto" w:fill="FFFFFF"/>
        </w:rPr>
        <w:t>Είναι</w:t>
      </w:r>
      <w:r>
        <w:rPr>
          <w:rFonts w:eastAsia="Times New Roman" w:cs="Times New Roman"/>
          <w:bCs/>
          <w:shd w:val="clear" w:color="auto" w:fill="FFFFFF"/>
        </w:rPr>
        <w:t xml:space="preserve"> η συνέχεια του ψεύδους, κυρίες και κύριοι Βουλευτές, που ξεκίνησε με το «</w:t>
      </w:r>
      <w:r>
        <w:rPr>
          <w:rFonts w:eastAsia="Times New Roman" w:cs="Times New Roman"/>
          <w:bCs/>
          <w:shd w:val="clear" w:color="auto" w:fill="FFFFFF"/>
        </w:rPr>
        <w:t>θ</w:t>
      </w:r>
      <w:r>
        <w:rPr>
          <w:rFonts w:eastAsia="Times New Roman" w:cs="Times New Roman"/>
          <w:bCs/>
          <w:shd w:val="clear" w:color="auto" w:fill="FFFFFF"/>
        </w:rPr>
        <w:t>α σκίσω το μνημόνιο», «</w:t>
      </w:r>
      <w:r>
        <w:rPr>
          <w:rFonts w:eastAsia="Times New Roman" w:cs="Times New Roman"/>
          <w:bCs/>
          <w:shd w:val="clear" w:color="auto" w:fill="FFFFFF"/>
        </w:rPr>
        <w:t>θ</w:t>
      </w:r>
      <w:r>
        <w:rPr>
          <w:rFonts w:eastAsia="Times New Roman" w:cs="Times New Roman"/>
          <w:bCs/>
          <w:shd w:val="clear" w:color="auto" w:fill="FFFFFF"/>
        </w:rPr>
        <w:t xml:space="preserve">α το καταργήσω αμέσως με έναν νόμο και με ένα </w:t>
      </w:r>
      <w:r>
        <w:rPr>
          <w:rFonts w:eastAsia="Times New Roman"/>
          <w:bCs/>
          <w:shd w:val="clear" w:color="auto" w:fill="FFFFFF"/>
        </w:rPr>
        <w:t>άρθρο»</w:t>
      </w:r>
      <w:r>
        <w:rPr>
          <w:rFonts w:eastAsia="Times New Roman" w:cs="Times New Roman"/>
          <w:bCs/>
          <w:shd w:val="clear" w:color="auto" w:fill="FFFFFF"/>
        </w:rPr>
        <w:t>, έγινε «</w:t>
      </w:r>
      <w:r>
        <w:rPr>
          <w:rFonts w:eastAsia="Times New Roman" w:cs="Times New Roman"/>
          <w:bCs/>
          <w:shd w:val="clear" w:color="auto" w:fill="FFFFFF"/>
        </w:rPr>
        <w:t>θ</w:t>
      </w:r>
      <w:r>
        <w:rPr>
          <w:rFonts w:eastAsia="Times New Roman" w:cs="Times New Roman"/>
          <w:bCs/>
          <w:shd w:val="clear" w:color="auto" w:fill="FFFFFF"/>
        </w:rPr>
        <w:t>α εφαρμόσω παράλληλο πρόγραμμα» και γίνεται σήμερα «</w:t>
      </w:r>
      <w:r>
        <w:rPr>
          <w:rFonts w:eastAsia="Times New Roman" w:cs="Times New Roman"/>
          <w:bCs/>
          <w:shd w:val="clear" w:color="auto" w:fill="FFFFFF"/>
        </w:rPr>
        <w:t>θ</w:t>
      </w:r>
      <w:r>
        <w:rPr>
          <w:rFonts w:eastAsia="Times New Roman" w:cs="Times New Roman"/>
          <w:bCs/>
          <w:shd w:val="clear" w:color="auto" w:fill="FFFFFF"/>
        </w:rPr>
        <w:t>α εφαρμόσω τα αντίμετρα». Τρία βαφτίσια γι</w:t>
      </w:r>
      <w:r>
        <w:rPr>
          <w:rFonts w:eastAsia="Times New Roman" w:cs="Times New Roman"/>
          <w:bCs/>
          <w:shd w:val="clear" w:color="auto" w:fill="FFFFFF"/>
        </w:rPr>
        <w:t xml:space="preserve">α την ίδια απόπειρα κοροϊδίας των πολιτών. Πάει, όμως, πια πολύ. Τώρα πια ισχύει αυτό που λέει ο λαός: Όποιος κοροϊδεύει, κοροϊδεύει τον εαυτό του και μόνο τον εαυτό του. </w:t>
      </w:r>
    </w:p>
    <w:p w14:paraId="46602C26"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Ευχαριστώ. </w:t>
      </w:r>
    </w:p>
    <w:p w14:paraId="46602C27" w14:textId="77777777" w:rsidR="008E1586" w:rsidRDefault="00786920">
      <w:pPr>
        <w:spacing w:after="0" w:line="600" w:lineRule="auto"/>
        <w:ind w:firstLine="720"/>
        <w:jc w:val="both"/>
        <w:rPr>
          <w:rFonts w:eastAsia="Times New Roman" w:cs="Times New Roman"/>
        </w:rPr>
      </w:pPr>
      <w:r>
        <w:rPr>
          <w:rFonts w:eastAsia="Times New Roman" w:cs="Times New Roman"/>
        </w:rPr>
        <w:lastRenderedPageBreak/>
        <w:t xml:space="preserve"> (Χειροκροτήματα από την πτέρυγα της Δημοκρατικής Συμπαράταξης ΠΑΣΟΚ</w:t>
      </w:r>
      <w:r>
        <w:rPr>
          <w:rFonts w:eastAsia="Times New Roman" w:cs="Times New Roman"/>
        </w:rPr>
        <w:t xml:space="preserve"> </w:t>
      </w:r>
      <w:r>
        <w:rPr>
          <w:rFonts w:eastAsia="Times New Roman" w:cs="Times New Roman"/>
        </w:rPr>
        <w:t>-</w:t>
      </w:r>
      <w:r>
        <w:rPr>
          <w:rFonts w:eastAsia="Times New Roman" w:cs="Times New Roman"/>
        </w:rPr>
        <w:t xml:space="preserve"> </w:t>
      </w:r>
      <w:r>
        <w:rPr>
          <w:rFonts w:eastAsia="Times New Roman" w:cs="Times New Roman"/>
        </w:rPr>
        <w:t>Δ</w:t>
      </w:r>
      <w:r>
        <w:rPr>
          <w:rFonts w:eastAsia="Times New Roman" w:cs="Times New Roman"/>
        </w:rPr>
        <w:t>ΗΜΑΡ)</w:t>
      </w:r>
    </w:p>
    <w:p w14:paraId="46602C28"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b/>
          <w:bCs/>
          <w:shd w:val="clear" w:color="auto" w:fill="FFFFFF"/>
        </w:rPr>
        <w:t>ΠΡΟΕΔΡΕΥΩΝ (Δημήτριος Κρεμαστινός):</w:t>
      </w:r>
      <w:r>
        <w:rPr>
          <w:rFonts w:eastAsia="Times New Roman" w:cs="Times New Roman"/>
          <w:bCs/>
          <w:shd w:val="clear" w:color="auto" w:fill="FFFFFF"/>
        </w:rPr>
        <w:t xml:space="preserve"> Τον λόγο έχει ο Βουλευτής του ΣΥΡΙΖΑ κ. Σταύρος </w:t>
      </w:r>
      <w:proofErr w:type="spellStart"/>
      <w:r>
        <w:rPr>
          <w:rFonts w:eastAsia="Times New Roman" w:cs="Times New Roman"/>
          <w:bCs/>
          <w:shd w:val="clear" w:color="auto" w:fill="FFFFFF"/>
        </w:rPr>
        <w:t>Αραχωβίτης</w:t>
      </w:r>
      <w:proofErr w:type="spellEnd"/>
      <w:r>
        <w:rPr>
          <w:rFonts w:eastAsia="Times New Roman" w:cs="Times New Roman"/>
          <w:bCs/>
          <w:shd w:val="clear" w:color="auto" w:fill="FFFFFF"/>
        </w:rPr>
        <w:t xml:space="preserve">. </w:t>
      </w:r>
    </w:p>
    <w:p w14:paraId="46602C29"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ΣΤΑΥΡΟΣ ΑΡΑΧΩΒΙΤΗΣ:</w:t>
      </w:r>
      <w:r>
        <w:rPr>
          <w:rFonts w:eastAsia="Times New Roman" w:cs="Times New Roman"/>
          <w:bCs/>
          <w:shd w:val="clear" w:color="auto" w:fill="FFFFFF"/>
        </w:rPr>
        <w:t xml:space="preserve"> Ευχαριστώ, κύριε Πρόεδρε.  </w:t>
      </w:r>
    </w:p>
    <w:p w14:paraId="46602C2A"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bCs/>
          <w:shd w:val="clear" w:color="auto" w:fill="FFFFFF"/>
        </w:rPr>
        <w:t>Κυρίες και κύριοι συνάδελφοι</w:t>
      </w:r>
      <w:r>
        <w:rPr>
          <w:rFonts w:eastAsia="Times New Roman" w:cs="Times New Roman"/>
          <w:bCs/>
          <w:shd w:val="clear" w:color="auto" w:fill="FFFFFF"/>
        </w:rPr>
        <w:t xml:space="preserve">, το παρόν νομοσχέδιο </w:t>
      </w:r>
      <w:r>
        <w:rPr>
          <w:rFonts w:eastAsia="Times New Roman"/>
          <w:bCs/>
          <w:shd w:val="clear" w:color="auto" w:fill="FFFFFF"/>
        </w:rPr>
        <w:t>είναι</w:t>
      </w:r>
      <w:r>
        <w:rPr>
          <w:rFonts w:eastAsia="Times New Roman" w:cs="Times New Roman"/>
          <w:bCs/>
          <w:shd w:val="clear" w:color="auto" w:fill="FFFFFF"/>
        </w:rPr>
        <w:t xml:space="preserve"> η αντανάκλαση μιας διαρκούς πάλης, μιας πάλης που</w:t>
      </w:r>
      <w:r>
        <w:rPr>
          <w:rFonts w:eastAsia="Times New Roman" w:cs="Times New Roman"/>
          <w:bCs/>
          <w:shd w:val="clear" w:color="auto" w:fill="FFFFFF"/>
        </w:rPr>
        <w:t xml:space="preserve"> στηρίζεται στις βαθιές αντιθέσεις</w:t>
      </w:r>
      <w:r>
        <w:rPr>
          <w:rFonts w:eastAsia="Times New Roman" w:cs="Times New Roman"/>
          <w:bCs/>
          <w:shd w:val="clear" w:color="auto" w:fill="FFFFFF"/>
        </w:rPr>
        <w:t>,</w:t>
      </w:r>
      <w:r>
        <w:rPr>
          <w:rFonts w:eastAsia="Times New Roman" w:cs="Times New Roman"/>
          <w:bCs/>
          <w:shd w:val="clear" w:color="auto" w:fill="FFFFFF"/>
        </w:rPr>
        <w:t xml:space="preserve"> που υπάρχουν στις κοινωνίες και που στην εποχή μας παίρνουν σοβαρές διαστάσεις λόγω της παγκόσμιας κρίσης. </w:t>
      </w:r>
    </w:p>
    <w:p w14:paraId="46602C2B"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Ο νεοφιλελευθερισμός, που οι προηγούμενες κυβερνήσεις του άνοιξαν διάπλατα την πόρτα για να κυριαρχήσει βίαια, ι</w:t>
      </w:r>
      <w:r>
        <w:rPr>
          <w:rFonts w:eastAsia="Times New Roman" w:cs="Times New Roman"/>
          <w:bCs/>
          <w:shd w:val="clear" w:color="auto" w:fill="FFFFFF"/>
        </w:rPr>
        <w:t xml:space="preserve">σοπεδώνοντας και αποσυνθέτοντας τη σχετική </w:t>
      </w:r>
      <w:r>
        <w:rPr>
          <w:rFonts w:eastAsia="Times New Roman"/>
          <w:bCs/>
          <w:shd w:val="clear" w:color="auto" w:fill="FFFFFF"/>
        </w:rPr>
        <w:t>-είναι</w:t>
      </w:r>
      <w:r>
        <w:rPr>
          <w:rFonts w:eastAsia="Times New Roman" w:cs="Times New Roman"/>
          <w:bCs/>
          <w:shd w:val="clear" w:color="auto" w:fill="FFFFFF"/>
        </w:rPr>
        <w:t xml:space="preserve"> αλήθεια- συνοχή της ελληνικής κοινωνίας που είχε προηγηθεί κατά τις προηγούμενες περιόδους της επίπλαστης ευημερίας, δεν </w:t>
      </w:r>
      <w:r>
        <w:rPr>
          <w:rFonts w:eastAsia="Times New Roman"/>
          <w:bCs/>
          <w:shd w:val="clear" w:color="auto" w:fill="FFFFFF"/>
        </w:rPr>
        <w:t>είναι</w:t>
      </w:r>
      <w:r>
        <w:rPr>
          <w:rFonts w:eastAsia="Times New Roman" w:cs="Times New Roman"/>
          <w:bCs/>
          <w:shd w:val="clear" w:color="auto" w:fill="FFFFFF"/>
        </w:rPr>
        <w:t xml:space="preserve"> ένας εχθρός που εξοντώνεται εύκολα. </w:t>
      </w:r>
    </w:p>
    <w:p w14:paraId="46602C2C"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Το προϊόν της </w:t>
      </w:r>
      <w:r>
        <w:rPr>
          <w:rFonts w:eastAsia="Times New Roman"/>
          <w:bCs/>
          <w:shd w:val="clear" w:color="auto" w:fill="FFFFFF"/>
        </w:rPr>
        <w:t>διαπραγμάτευσης,</w:t>
      </w:r>
      <w:r>
        <w:rPr>
          <w:rFonts w:eastAsia="Times New Roman" w:cs="Times New Roman"/>
          <w:bCs/>
          <w:shd w:val="clear" w:color="auto" w:fill="FFFFFF"/>
        </w:rPr>
        <w:t xml:space="preserve"> που έχουμε </w:t>
      </w:r>
      <w:r>
        <w:rPr>
          <w:rFonts w:eastAsia="Times New Roman" w:cs="Times New Roman"/>
          <w:bCs/>
          <w:shd w:val="clear" w:color="auto" w:fill="FFFFFF"/>
        </w:rPr>
        <w:t xml:space="preserve">μπροστά μας, </w:t>
      </w:r>
      <w:r>
        <w:rPr>
          <w:rFonts w:eastAsia="Times New Roman"/>
          <w:bCs/>
          <w:shd w:val="clear" w:color="auto" w:fill="FFFFFF"/>
        </w:rPr>
        <w:t>είναι</w:t>
      </w:r>
      <w:r>
        <w:rPr>
          <w:rFonts w:eastAsia="Times New Roman" w:cs="Times New Roman"/>
          <w:bCs/>
          <w:shd w:val="clear" w:color="auto" w:fill="FFFFFF"/>
        </w:rPr>
        <w:t xml:space="preserve"> όμως και η τρανή απόδειξη ότι δεν το βάζουμε κάτω. Τα </w:t>
      </w:r>
      <w:r>
        <w:rPr>
          <w:rFonts w:eastAsia="Times New Roman"/>
          <w:bCs/>
          <w:shd w:val="clear" w:color="auto" w:fill="FFFFFF"/>
        </w:rPr>
        <w:t>άρθρα</w:t>
      </w:r>
      <w:r>
        <w:rPr>
          <w:rFonts w:eastAsia="Times New Roman" w:cs="Times New Roman"/>
          <w:bCs/>
          <w:shd w:val="clear" w:color="auto" w:fill="FFFFFF"/>
        </w:rPr>
        <w:t xml:space="preserve"> με τα αντίμετρα </w:t>
      </w:r>
      <w:r>
        <w:rPr>
          <w:rFonts w:eastAsia="Times New Roman"/>
          <w:bCs/>
          <w:shd w:val="clear" w:color="auto" w:fill="FFFFFF"/>
        </w:rPr>
        <w:t>είναι</w:t>
      </w:r>
      <w:r>
        <w:rPr>
          <w:rFonts w:eastAsia="Times New Roman" w:cs="Times New Roman"/>
          <w:bCs/>
          <w:shd w:val="clear" w:color="auto" w:fill="FFFFFF"/>
        </w:rPr>
        <w:t xml:space="preserve"> οι νίκες απέναντι στις πολιτικές του νεοφιλελευθερισμού, που μπορέσαμε να πετύχουμε με σκοπό πρώτα από όλα να αποκαταστήσουμε και να διατηρήσουμε τη συνοχή</w:t>
      </w:r>
      <w:r>
        <w:rPr>
          <w:rFonts w:eastAsia="Times New Roman" w:cs="Times New Roman"/>
          <w:bCs/>
          <w:shd w:val="clear" w:color="auto" w:fill="FFFFFF"/>
        </w:rPr>
        <w:t xml:space="preserve"> της κοινωνίας, η οποία </w:t>
      </w:r>
      <w:r>
        <w:rPr>
          <w:rFonts w:eastAsia="Times New Roman"/>
          <w:bCs/>
          <w:shd w:val="clear" w:color="auto" w:fill="FFFFFF"/>
        </w:rPr>
        <w:t>έχει</w:t>
      </w:r>
      <w:r>
        <w:rPr>
          <w:rFonts w:eastAsia="Times New Roman" w:cs="Times New Roman"/>
          <w:bCs/>
          <w:shd w:val="clear" w:color="auto" w:fill="FFFFFF"/>
        </w:rPr>
        <w:t xml:space="preserve"> πληγεί βαθιά από την ανελέητη επίθεση που εφαρμόστηκε βίαια τα προηγούμενα χρόνια -την τελευταία επταετία- και εγκαταστάθηκε στη χώρα από το ΠΑΣΟΚ και μετά και από τη Νέα Δημοκρατία από κοινού, από το 2010. </w:t>
      </w:r>
    </w:p>
    <w:p w14:paraId="46602C2D"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Να σας θυμίσω, όμως, μερικές από τις επιτυχίες της </w:t>
      </w:r>
      <w:r>
        <w:rPr>
          <w:rFonts w:eastAsia="Times New Roman"/>
          <w:bCs/>
          <w:shd w:val="clear" w:color="auto" w:fill="FFFFFF"/>
        </w:rPr>
        <w:t>διαπραγμάτευσης</w:t>
      </w:r>
      <w:r>
        <w:rPr>
          <w:rFonts w:eastAsia="Times New Roman" w:cs="Times New Roman"/>
          <w:bCs/>
          <w:shd w:val="clear" w:color="auto" w:fill="FFFFFF"/>
        </w:rPr>
        <w:t xml:space="preserve"> στον πρωτογενή τομέα που είχαμε το τελευταίο διάστημα:</w:t>
      </w:r>
    </w:p>
    <w:p w14:paraId="46602C2E" w14:textId="77777777" w:rsidR="008E1586" w:rsidRDefault="00786920">
      <w:pPr>
        <w:spacing w:after="0" w:line="600" w:lineRule="auto"/>
        <w:ind w:firstLine="720"/>
        <w:jc w:val="both"/>
        <w:rPr>
          <w:rFonts w:eastAsia="Times New Roman" w:cs="Times New Roman"/>
          <w:color w:val="000000" w:themeColor="text1"/>
          <w:shd w:val="clear" w:color="auto" w:fill="FFFFFF"/>
        </w:rPr>
      </w:pPr>
      <w:r w:rsidRPr="008268DF">
        <w:rPr>
          <w:rFonts w:eastAsia="Times New Roman" w:cs="Times New Roman"/>
          <w:color w:val="000000" w:themeColor="text1"/>
          <w:shd w:val="clear" w:color="auto" w:fill="FFFFFF"/>
        </w:rPr>
        <w:t xml:space="preserve">Πρώτον, είχαμε την τροποποίηση εκείνου του απίθανου νόμου, του ν.4172/2013, που φορολογούσε από το πρώτο ευρώ τους αγρότες για όλα τα </w:t>
      </w:r>
      <w:r w:rsidRPr="008268DF">
        <w:rPr>
          <w:rFonts w:eastAsia="Times New Roman" w:cs="Times New Roman"/>
          <w:color w:val="000000" w:themeColor="text1"/>
          <w:shd w:val="clear" w:color="auto" w:fill="FFFFFF"/>
        </w:rPr>
        <w:t>αγροτικά εισοδήματα, για το σύνολο των επιδοτήσεων και για όλες τις αποζημιώσεις του ΕΛΓΑ</w:t>
      </w:r>
      <w:r w:rsidRPr="008268DF">
        <w:rPr>
          <w:rFonts w:eastAsia="Times New Roman" w:cs="Times New Roman"/>
          <w:color w:val="000000" w:themeColor="text1"/>
          <w:shd w:val="clear" w:color="auto" w:fill="FFFFFF"/>
        </w:rPr>
        <w:t>,</w:t>
      </w:r>
      <w:r w:rsidRPr="008268DF">
        <w:rPr>
          <w:rFonts w:eastAsia="Times New Roman" w:cs="Times New Roman"/>
          <w:color w:val="000000" w:themeColor="text1"/>
          <w:shd w:val="clear" w:color="auto" w:fill="FFFFFF"/>
        </w:rPr>
        <w:t xml:space="preserve"> όταν κάποιος πάθαινε ζημιά. </w:t>
      </w:r>
    </w:p>
    <w:p w14:paraId="46602C2F"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Δεύτερον, τις ασφαλιστικές εισφορές. Οι περισσότεροι αγρότες πληρώνουν πλέον λιγότερα από όσα πλήρωναν και </w:t>
      </w:r>
      <w:r>
        <w:rPr>
          <w:rFonts w:eastAsia="Times New Roman" w:cs="Times New Roman"/>
          <w:bCs/>
          <w:shd w:val="clear" w:color="auto" w:fill="FFFFFF"/>
        </w:rPr>
        <w:t xml:space="preserve">οι εισφορές </w:t>
      </w:r>
      <w:r>
        <w:rPr>
          <w:rFonts w:eastAsia="Times New Roman"/>
          <w:bCs/>
          <w:shd w:val="clear" w:color="auto" w:fill="FFFFFF"/>
        </w:rPr>
        <w:t>είναι</w:t>
      </w:r>
      <w:r>
        <w:rPr>
          <w:rFonts w:eastAsia="Times New Roman" w:cs="Times New Roman"/>
          <w:bCs/>
          <w:shd w:val="clear" w:color="auto" w:fill="FFFFFF"/>
        </w:rPr>
        <w:t xml:space="preserve"> ανάλογες με</w:t>
      </w:r>
      <w:r>
        <w:rPr>
          <w:rFonts w:eastAsia="Times New Roman" w:cs="Times New Roman"/>
          <w:bCs/>
          <w:shd w:val="clear" w:color="auto" w:fill="FFFFFF"/>
        </w:rPr>
        <w:t xml:space="preserve"> τη δυνατότητά τους και όχι με την ηλικία τους. </w:t>
      </w:r>
    </w:p>
    <w:p w14:paraId="46602C30"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Τρίτον, ο εξωδικαστικός συμβιβασμός μετά το ξεπούλημα της «Αγροτικής Τράπεζας» και το </w:t>
      </w:r>
      <w:proofErr w:type="spellStart"/>
      <w:r>
        <w:rPr>
          <w:rFonts w:eastAsia="Times New Roman" w:cs="Times New Roman"/>
          <w:bCs/>
          <w:shd w:val="clear" w:color="auto" w:fill="FFFFFF"/>
        </w:rPr>
        <w:t>γιγάντωμα</w:t>
      </w:r>
      <w:proofErr w:type="spellEnd"/>
      <w:r>
        <w:rPr>
          <w:rFonts w:eastAsia="Times New Roman" w:cs="Times New Roman"/>
          <w:bCs/>
          <w:shd w:val="clear" w:color="auto" w:fill="FFFFFF"/>
        </w:rPr>
        <w:t xml:space="preserve"> των οφειλών στα ασφαλιστικά ταμεία, στον ΟΓΑ, που φόρτωσαν τους αγρότες της χώρας μας με δυσβάσταχτα χρέη και δ</w:t>
      </w:r>
      <w:r>
        <w:rPr>
          <w:rFonts w:eastAsia="Times New Roman" w:cs="Times New Roman"/>
          <w:bCs/>
          <w:shd w:val="clear" w:color="auto" w:fill="FFFFFF"/>
        </w:rPr>
        <w:t xml:space="preserve">εν φρόντισαν για καμμία ρύθμιση που να τους ελαφρύνει. </w:t>
      </w:r>
    </w:p>
    <w:p w14:paraId="46602C31"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Σήμερα με αυτό το νομοσχέδιο φέρνουμε ρυθμίσεις που έρχονται να συνδράμουν στην αντιστροφή της πορείας της πρωτογενούς παραγωγής. </w:t>
      </w:r>
    </w:p>
    <w:p w14:paraId="46602C32"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Στο πλαίσιο, λοιπόν, της παραγωγικής ανασυγκρότησης έχουμε να πούμε τ</w:t>
      </w:r>
      <w:r>
        <w:rPr>
          <w:rFonts w:eastAsia="Times New Roman" w:cs="Times New Roman"/>
          <w:bCs/>
          <w:shd w:val="clear" w:color="auto" w:fill="FFFFFF"/>
        </w:rPr>
        <w:t>α εξής: Είμαστε υπερήφανοι, γιατί καταφέραμε να γυρίσουμε στα αγροτικά εφόδια, σε όλες τις ζωοτροφές και στα ζώντα ζώα το</w:t>
      </w:r>
      <w:r>
        <w:rPr>
          <w:rFonts w:eastAsia="Times New Roman" w:cs="Times New Roman"/>
          <w:bCs/>
          <w:shd w:val="clear" w:color="auto" w:fill="FFFFFF"/>
        </w:rPr>
        <w:t>ν</w:t>
      </w:r>
      <w:r>
        <w:rPr>
          <w:rFonts w:eastAsia="Times New Roman" w:cs="Times New Roman"/>
          <w:bCs/>
          <w:shd w:val="clear" w:color="auto" w:fill="FFFFFF"/>
        </w:rPr>
        <w:t xml:space="preserve"> ΦΠΑ στο 13%, διότι γνωρίζαμε ότι η σύμβαση του 2015 </w:t>
      </w:r>
      <w:r>
        <w:rPr>
          <w:rFonts w:eastAsia="Times New Roman"/>
          <w:bCs/>
          <w:shd w:val="clear" w:color="auto" w:fill="FFFFFF"/>
        </w:rPr>
        <w:t>έχει</w:t>
      </w:r>
      <w:r>
        <w:rPr>
          <w:rFonts w:eastAsia="Times New Roman" w:cs="Times New Roman"/>
          <w:bCs/>
          <w:shd w:val="clear" w:color="auto" w:fill="FFFFFF"/>
        </w:rPr>
        <w:t xml:space="preserve"> ένα σφάλμα σε αυτό το σημείο. Και </w:t>
      </w:r>
      <w:r>
        <w:rPr>
          <w:rFonts w:eastAsia="Times New Roman"/>
          <w:bCs/>
          <w:shd w:val="clear" w:color="auto" w:fill="FFFFFF"/>
        </w:rPr>
        <w:t>είναι</w:t>
      </w:r>
      <w:r>
        <w:rPr>
          <w:rFonts w:eastAsia="Times New Roman" w:cs="Times New Roman"/>
          <w:bCs/>
          <w:shd w:val="clear" w:color="auto" w:fill="FFFFFF"/>
        </w:rPr>
        <w:t xml:space="preserve"> από τις νίκες ότι καταφέραμε στον αγ</w:t>
      </w:r>
      <w:r>
        <w:rPr>
          <w:rFonts w:eastAsia="Times New Roman" w:cs="Times New Roman"/>
          <w:bCs/>
          <w:shd w:val="clear" w:color="auto" w:fill="FFFFFF"/>
        </w:rPr>
        <w:t>ροτικό κόσμο της χώρας την επαναφορά του ΦΠΑ στο 13% και μάλιστα άμεσα, από 1</w:t>
      </w:r>
      <w:r>
        <w:rPr>
          <w:rFonts w:eastAsia="Times New Roman" w:cs="Times New Roman"/>
          <w:bCs/>
          <w:shd w:val="clear" w:color="auto" w:fill="FFFFFF"/>
          <w:vertAlign w:val="superscript"/>
        </w:rPr>
        <w:t>η</w:t>
      </w:r>
      <w:r>
        <w:rPr>
          <w:rFonts w:eastAsia="Times New Roman" w:cs="Times New Roman"/>
          <w:bCs/>
          <w:shd w:val="clear" w:color="auto" w:fill="FFFFFF"/>
          <w:vertAlign w:val="superscript"/>
        </w:rPr>
        <w:t>ς</w:t>
      </w:r>
      <w:r>
        <w:rPr>
          <w:rFonts w:eastAsia="Times New Roman" w:cs="Times New Roman"/>
          <w:bCs/>
          <w:shd w:val="clear" w:color="auto" w:fill="FFFFFF"/>
        </w:rPr>
        <w:t xml:space="preserve"> Ιουλίου του τρέχοντος </w:t>
      </w:r>
      <w:r>
        <w:rPr>
          <w:rFonts w:eastAsia="Times New Roman"/>
          <w:bCs/>
          <w:shd w:val="clear" w:color="auto" w:fill="FFFFFF"/>
        </w:rPr>
        <w:t>έ</w:t>
      </w:r>
      <w:r>
        <w:rPr>
          <w:rFonts w:eastAsia="Times New Roman" w:cs="Times New Roman"/>
          <w:bCs/>
          <w:shd w:val="clear" w:color="auto" w:fill="FFFFFF"/>
        </w:rPr>
        <w:t xml:space="preserve">τους, του 2017. </w:t>
      </w:r>
    </w:p>
    <w:p w14:paraId="46602C33"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Με αυτόν τον τρόπο, δίνεται η δυνατότητα στήριξης στον πρωτογενή τομέα της χώρας με ενίσχυση στη ρευστότητα των αγροτών και των αγροτικώ</w:t>
      </w:r>
      <w:r>
        <w:rPr>
          <w:rFonts w:eastAsia="Times New Roman" w:cs="Times New Roman"/>
          <w:bCs/>
          <w:shd w:val="clear" w:color="auto" w:fill="FFFFFF"/>
        </w:rPr>
        <w:t xml:space="preserve">ν επιχειρήσεων, καθώς αποτελεί έναν από τους βασικούς πυλώνες ανάπτυξης της ελληνικής οικονομίας, όπως αναφέρει και η αιτιολογική έκθεση. Και ποιος δεν θα συμφωνήσει με αυτή! </w:t>
      </w:r>
    </w:p>
    <w:p w14:paraId="46602C34"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Μειώσαμε τον συντελεστή του πρώτου κλιμακίου στη φορολογία εισοδήματος από το 22% στο 20% για τους αγρότες της χώρας μας και για όλους τους φορολογούμενους για εισοδήματα τα οποία είναι κάτω από 20.000 ευρώ. </w:t>
      </w:r>
    </w:p>
    <w:p w14:paraId="46602C3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Εδώ, να σας θυμίσω ότι το 95% των δηλωθέντων αγ</w:t>
      </w:r>
      <w:r>
        <w:rPr>
          <w:rFonts w:eastAsia="Times New Roman" w:cs="Times New Roman"/>
          <w:szCs w:val="24"/>
        </w:rPr>
        <w:t>ροτικών εισοδημάτων στη χώρα μας είναι κάτω από το όριο των 20.000 ευρώ. Άρα το 95% των πολιτών, των αγροτών θα ωφεληθ</w:t>
      </w:r>
      <w:r>
        <w:rPr>
          <w:rFonts w:eastAsia="Times New Roman" w:cs="Times New Roman"/>
          <w:szCs w:val="24"/>
        </w:rPr>
        <w:t>εί</w:t>
      </w:r>
      <w:r>
        <w:rPr>
          <w:rFonts w:eastAsia="Times New Roman" w:cs="Times New Roman"/>
          <w:szCs w:val="24"/>
        </w:rPr>
        <w:t xml:space="preserve"> από αυτή τη ρύθμιση. </w:t>
      </w:r>
    </w:p>
    <w:p w14:paraId="46602C3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Τρίτον: Μια ακόμη ελάφρυνση είναι η μείωση της </w:t>
      </w:r>
      <w:r>
        <w:rPr>
          <w:rFonts w:eastAsia="Times New Roman" w:cs="Times New Roman"/>
          <w:szCs w:val="24"/>
        </w:rPr>
        <w:t>ειδικής εισφοράς α</w:t>
      </w:r>
      <w:r>
        <w:rPr>
          <w:rFonts w:eastAsia="Times New Roman" w:cs="Times New Roman"/>
          <w:szCs w:val="24"/>
        </w:rPr>
        <w:t>λληλεγγύης, η οποία μηδενίζεται για εισοδήματα μ</w:t>
      </w:r>
      <w:r>
        <w:rPr>
          <w:rFonts w:eastAsia="Times New Roman" w:cs="Times New Roman"/>
          <w:szCs w:val="24"/>
        </w:rPr>
        <w:t xml:space="preserve">έχρι 30.000 ευρώ. Κι εδώ, να πούμε, βέβαια, ότι σχεδόν το σύνολο των αγροτικών εισοδημάτων είναι κάτω από το όριο των 30.000 ευρώ. </w:t>
      </w:r>
    </w:p>
    <w:p w14:paraId="46602C3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Τέταρτον, ο εξωδικαστικός συμβιβασμός δίνει μια νέα δυνατότητα να απαλυνθούν τα υπέρογκα χρέη</w:t>
      </w:r>
      <w:r>
        <w:rPr>
          <w:rFonts w:eastAsia="Times New Roman" w:cs="Times New Roman"/>
          <w:szCs w:val="24"/>
        </w:rPr>
        <w:t>,</w:t>
      </w:r>
      <w:r>
        <w:rPr>
          <w:rFonts w:eastAsia="Times New Roman" w:cs="Times New Roman"/>
          <w:szCs w:val="24"/>
        </w:rPr>
        <w:t xml:space="preserve"> που έχουν συσσωρευθεί στους α</w:t>
      </w:r>
      <w:r>
        <w:rPr>
          <w:rFonts w:eastAsia="Times New Roman" w:cs="Times New Roman"/>
          <w:szCs w:val="24"/>
        </w:rPr>
        <w:t xml:space="preserve">γρότες της χώρας μας και που οι κυβερνήσεις του ΠΑΣΟΚ και της Νέας Δημοκρατίας τους φόρτωσαν στις πλάτες. </w:t>
      </w:r>
    </w:p>
    <w:p w14:paraId="46602C3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Μιλάτε, όμως, κύριοι, εσείς του ΠΑΣΟΚ και της Νέας Δημοκρατίας, για τους αγρότες, εσείς που εκθρέψατε την πελατειακή κατανομή των επιδοτήσεων; Αντίθε</w:t>
      </w:r>
      <w:r>
        <w:rPr>
          <w:rFonts w:eastAsia="Times New Roman" w:cs="Times New Roman"/>
          <w:szCs w:val="24"/>
        </w:rPr>
        <w:t xml:space="preserve">τα, </w:t>
      </w:r>
      <w:r>
        <w:rPr>
          <w:rFonts w:eastAsia="Times New Roman" w:cs="Times New Roman"/>
          <w:szCs w:val="24"/>
        </w:rPr>
        <w:lastRenderedPageBreak/>
        <w:t xml:space="preserve">εμείς, το 2016, τον προηγούμενο χρόνο, πληρώσαμε 3,7 δισεκατομμύρια, εξοφλώντας επιδοτήσεις ανείσπραχτες από το 2008 και, μάλιστα, χωρίς να χαθεί ούτε </w:t>
      </w:r>
      <w:r>
        <w:rPr>
          <w:rFonts w:eastAsia="Times New Roman" w:cs="Times New Roman"/>
          <w:szCs w:val="24"/>
        </w:rPr>
        <w:t>1</w:t>
      </w:r>
      <w:r>
        <w:rPr>
          <w:rFonts w:eastAsia="Times New Roman" w:cs="Times New Roman"/>
          <w:szCs w:val="24"/>
        </w:rPr>
        <w:t xml:space="preserve"> ευρώ από την προηγούμενη προγραμματική περίοδο. Μιλάτε </w:t>
      </w:r>
      <w:r>
        <w:rPr>
          <w:rFonts w:eastAsia="Times New Roman" w:cs="Times New Roman"/>
          <w:szCs w:val="24"/>
        </w:rPr>
        <w:t>εσείς,</w:t>
      </w:r>
      <w:r>
        <w:rPr>
          <w:rFonts w:eastAsia="Times New Roman" w:cs="Times New Roman"/>
          <w:szCs w:val="24"/>
        </w:rPr>
        <w:t xml:space="preserve"> που επιφέρατε τη μείωση του αγροτικού</w:t>
      </w:r>
      <w:r>
        <w:rPr>
          <w:rFonts w:eastAsia="Times New Roman" w:cs="Times New Roman"/>
          <w:szCs w:val="24"/>
        </w:rPr>
        <w:t xml:space="preserve"> εισοδήματος και καταφέρατε να καταρρακώσετε τη συνεταιριστική ιδέα και να διαλύσετε τους συνεταιρισμούς; Μιλάτε </w:t>
      </w:r>
      <w:r>
        <w:rPr>
          <w:rFonts w:eastAsia="Times New Roman" w:cs="Times New Roman"/>
          <w:szCs w:val="24"/>
        </w:rPr>
        <w:t>εσείς,</w:t>
      </w:r>
      <w:r>
        <w:rPr>
          <w:rFonts w:eastAsia="Times New Roman" w:cs="Times New Roman"/>
          <w:szCs w:val="24"/>
        </w:rPr>
        <w:t xml:space="preserve"> που ξεπουλήσατε τις αγροτικές συνεταιριστικές επιχειρήσεις με πρώτη τη «</w:t>
      </w:r>
      <w:r>
        <w:rPr>
          <w:rFonts w:eastAsia="Times New Roman" w:cs="Times New Roman"/>
          <w:szCs w:val="24"/>
        </w:rPr>
        <w:t>ΔΩΔΩΝΗ</w:t>
      </w:r>
      <w:r>
        <w:rPr>
          <w:rFonts w:eastAsia="Times New Roman" w:cs="Times New Roman"/>
          <w:szCs w:val="24"/>
        </w:rPr>
        <w:t xml:space="preserve">», αλλά και τη </w:t>
      </w:r>
      <w:r>
        <w:rPr>
          <w:rFonts w:eastAsia="Times New Roman" w:cs="Times New Roman"/>
          <w:szCs w:val="24"/>
        </w:rPr>
        <w:t>«</w:t>
      </w:r>
      <w:r>
        <w:rPr>
          <w:rFonts w:eastAsia="Times New Roman" w:cs="Times New Roman"/>
          <w:szCs w:val="24"/>
        </w:rPr>
        <w:t>ΣΕΚΑΠ</w:t>
      </w:r>
      <w:r>
        <w:rPr>
          <w:rFonts w:eastAsia="Times New Roman" w:cs="Times New Roman"/>
          <w:szCs w:val="24"/>
        </w:rPr>
        <w:t>»</w:t>
      </w:r>
      <w:r>
        <w:rPr>
          <w:rFonts w:eastAsia="Times New Roman" w:cs="Times New Roman"/>
          <w:szCs w:val="24"/>
        </w:rPr>
        <w:t xml:space="preserve"> και άλλες πολλές.</w:t>
      </w:r>
    </w:p>
    <w:p w14:paraId="46602C3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Είμαι βέβαιος, λο</w:t>
      </w:r>
      <w:r>
        <w:rPr>
          <w:rFonts w:eastAsia="Times New Roman" w:cs="Times New Roman"/>
          <w:szCs w:val="24"/>
        </w:rPr>
        <w:t>ιπόν, ότι οι αγρότες της χώρας μας γνωρίζουν καλά τα έργα σας, όπως αναγνωρίζουν και τις παραπάνω μικρές αλλά και μεγαλύτερες νίκες μας. Και γνωρίζουν καλά ότι είναι βαθιά η επιμονή μας για να εξυπηρετήσουμε τη μεγάλη πλειοψηφία, ανατρέποντας σε όσο το δυν</w:t>
      </w:r>
      <w:r>
        <w:rPr>
          <w:rFonts w:eastAsia="Times New Roman" w:cs="Times New Roman"/>
          <w:szCs w:val="24"/>
        </w:rPr>
        <w:t xml:space="preserve">ατόν περισσότερα σημεία τις πολικές του νεοφιλελευθερισμού, όπως κάνουμε σήμερα με τον ΦΠΑ στα αγροτικά εφόδια. </w:t>
      </w:r>
    </w:p>
    <w:p w14:paraId="46602C3A"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Καμ</w:t>
      </w:r>
      <w:r>
        <w:rPr>
          <w:rFonts w:eastAsia="Times New Roman" w:cs="Times New Roman"/>
          <w:szCs w:val="24"/>
        </w:rPr>
        <w:t>μ</w:t>
      </w:r>
      <w:r>
        <w:rPr>
          <w:rFonts w:eastAsia="Times New Roman" w:cs="Times New Roman"/>
          <w:szCs w:val="24"/>
        </w:rPr>
        <w:t xml:space="preserve">ιά άλλη πολιτική δύναμη δεν θέλει </w:t>
      </w:r>
      <w:r>
        <w:rPr>
          <w:rFonts w:eastAsia="Times New Roman" w:cs="Times New Roman"/>
          <w:szCs w:val="24"/>
        </w:rPr>
        <w:t>–</w:t>
      </w:r>
      <w:r>
        <w:rPr>
          <w:rFonts w:eastAsia="Times New Roman" w:cs="Times New Roman"/>
          <w:szCs w:val="24"/>
        </w:rPr>
        <w:t>και</w:t>
      </w:r>
      <w:r>
        <w:rPr>
          <w:rFonts w:eastAsia="Times New Roman" w:cs="Times New Roman"/>
          <w:szCs w:val="24"/>
        </w:rPr>
        <w:t>,</w:t>
      </w:r>
      <w:r>
        <w:rPr>
          <w:rFonts w:eastAsia="Times New Roman" w:cs="Times New Roman"/>
          <w:szCs w:val="24"/>
        </w:rPr>
        <w:t xml:space="preserve"> άρα, δεν μπορεί- να υπηρετήσει αυτόν τον σκοπό σε πραγματικές συνθήκες και όχι σε συνθήκες </w:t>
      </w:r>
      <w:r>
        <w:rPr>
          <w:rFonts w:eastAsia="Times New Roman" w:cs="Times New Roman"/>
          <w:szCs w:val="24"/>
          <w:lang w:val="en-US"/>
        </w:rPr>
        <w:t>in</w:t>
      </w:r>
      <w:r>
        <w:rPr>
          <w:rFonts w:eastAsia="Times New Roman" w:cs="Times New Roman"/>
          <w:szCs w:val="24"/>
        </w:rPr>
        <w:t xml:space="preserve"> </w:t>
      </w:r>
      <w:r>
        <w:rPr>
          <w:rFonts w:eastAsia="Times New Roman" w:cs="Times New Roman"/>
          <w:szCs w:val="24"/>
          <w:lang w:val="en-US"/>
        </w:rPr>
        <w:t>vitro</w:t>
      </w:r>
      <w:r>
        <w:rPr>
          <w:rFonts w:eastAsia="Times New Roman" w:cs="Times New Roman"/>
          <w:szCs w:val="24"/>
        </w:rPr>
        <w:t>,</w:t>
      </w:r>
      <w:r>
        <w:rPr>
          <w:rFonts w:eastAsia="Times New Roman" w:cs="Times New Roman"/>
          <w:szCs w:val="24"/>
        </w:rPr>
        <w:t xml:space="preserve"> εργαστηρίου. Οι αδικίες που επιβλήθηκαν από τον νεοφιλελευθερισμό στην ελληνική κοινωνία είναι όλες και μία</w:t>
      </w:r>
      <w:r>
        <w:rPr>
          <w:rFonts w:eastAsia="Times New Roman" w:cs="Times New Roman"/>
          <w:szCs w:val="24"/>
        </w:rPr>
        <w:t>-</w:t>
      </w:r>
      <w:r>
        <w:rPr>
          <w:rFonts w:eastAsia="Times New Roman" w:cs="Times New Roman"/>
          <w:szCs w:val="24"/>
        </w:rPr>
        <w:t xml:space="preserve">μία σε γνώση μας και είναι στη θέλησή μας να συνεχίσουμε να αγωνιζόμαστε σκληρά για να τις ανατρέψουμε. </w:t>
      </w:r>
    </w:p>
    <w:p w14:paraId="46602C3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46602C3C" w14:textId="77777777" w:rsidR="008E1586" w:rsidRDefault="00786920">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w:t>
      </w:r>
      <w:r>
        <w:rPr>
          <w:rFonts w:eastAsia="Times New Roman" w:cs="Times New Roman"/>
          <w:szCs w:val="24"/>
        </w:rPr>
        <w:t>την πτέρυγα του ΣΥΡΙΖΑ)</w:t>
      </w:r>
    </w:p>
    <w:p w14:paraId="46602C3D"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Ευχαριστώ. </w:t>
      </w:r>
    </w:p>
    <w:p w14:paraId="46602C3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Κουμουτσάκος, Βουλευτής της Νέας Δημοκρατίας. </w:t>
      </w:r>
    </w:p>
    <w:p w14:paraId="46602C3F" w14:textId="77777777" w:rsidR="008E1586" w:rsidRDefault="00786920">
      <w:pPr>
        <w:spacing w:after="0" w:line="600" w:lineRule="auto"/>
        <w:ind w:firstLine="720"/>
        <w:jc w:val="both"/>
        <w:rPr>
          <w:rFonts w:eastAsia="Times New Roman" w:cs="Times New Roman"/>
          <w:b/>
          <w:szCs w:val="24"/>
        </w:rPr>
      </w:pPr>
      <w:r>
        <w:rPr>
          <w:rFonts w:eastAsia="Times New Roman" w:cs="Times New Roman"/>
          <w:b/>
          <w:szCs w:val="24"/>
        </w:rPr>
        <w:lastRenderedPageBreak/>
        <w:t xml:space="preserve">ΓΕΩΡΓΙΟΣ ΚΟΥΜΟΥΤΣΑΚΟΣ: </w:t>
      </w:r>
      <w:r>
        <w:rPr>
          <w:rFonts w:eastAsia="Times New Roman" w:cs="Times New Roman"/>
          <w:szCs w:val="24"/>
        </w:rPr>
        <w:t>Ευχαριστώ, κύριε Πρόεδρε.</w:t>
      </w:r>
      <w:r>
        <w:rPr>
          <w:rFonts w:eastAsia="Times New Roman" w:cs="Times New Roman"/>
          <w:b/>
          <w:szCs w:val="24"/>
        </w:rPr>
        <w:t xml:space="preserve"> </w:t>
      </w:r>
    </w:p>
    <w:p w14:paraId="46602C40"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στην απλή, καθημερινή και ανθρώπινη ερ</w:t>
      </w:r>
      <w:r>
        <w:rPr>
          <w:rFonts w:eastAsia="Times New Roman" w:cs="Times New Roman"/>
          <w:szCs w:val="24"/>
        </w:rPr>
        <w:t>ώτηση</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ι κάνεις;», «</w:t>
      </w:r>
      <w:r>
        <w:rPr>
          <w:rFonts w:eastAsia="Times New Roman" w:cs="Times New Roman"/>
          <w:szCs w:val="24"/>
        </w:rPr>
        <w:t>π</w:t>
      </w:r>
      <w:r>
        <w:rPr>
          <w:rFonts w:eastAsia="Times New Roman" w:cs="Times New Roman"/>
          <w:szCs w:val="24"/>
        </w:rPr>
        <w:t>ώς πάει;», «</w:t>
      </w:r>
      <w:r>
        <w:rPr>
          <w:rFonts w:eastAsia="Times New Roman" w:cs="Times New Roman"/>
          <w:szCs w:val="24"/>
        </w:rPr>
        <w:t>π</w:t>
      </w:r>
      <w:r>
        <w:rPr>
          <w:rFonts w:eastAsia="Times New Roman" w:cs="Times New Roman"/>
          <w:szCs w:val="24"/>
        </w:rPr>
        <w:t>ώς περνάς;», η απάντηση που παίρνεις από τους πολίτες κάθε επαγγέλματος, κάθε επιπέδου μόρφωσης και κάθε κοινωνικής κατάστασης</w:t>
      </w:r>
      <w:r>
        <w:rPr>
          <w:rFonts w:eastAsia="Times New Roman" w:cs="Times New Roman"/>
          <w:szCs w:val="24"/>
        </w:rPr>
        <w:t>,</w:t>
      </w:r>
      <w:r>
        <w:rPr>
          <w:rFonts w:eastAsia="Times New Roman" w:cs="Times New Roman"/>
          <w:szCs w:val="24"/>
        </w:rPr>
        <w:t xml:space="preserve"> δεν είναι πια ούτε </w:t>
      </w:r>
      <w:r>
        <w:rPr>
          <w:rFonts w:eastAsia="Times New Roman" w:cs="Times New Roman"/>
          <w:szCs w:val="24"/>
        </w:rPr>
        <w:t xml:space="preserve">καν </w:t>
      </w:r>
      <w:r>
        <w:rPr>
          <w:rFonts w:eastAsia="Times New Roman" w:cs="Times New Roman"/>
          <w:szCs w:val="24"/>
        </w:rPr>
        <w:t xml:space="preserve">εκείνο το τυπικό: «Καλά. Πώς να πάει;». Όλο και περισσότερο, όλο και συχνότερα η απάντηση είναι: «Δεν αντέχουμε άλλο. Δεν πάει άλλο. Τελείωσα. Μας τελειώσανε.». </w:t>
      </w:r>
    </w:p>
    <w:p w14:paraId="46602C41"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Ξέρετε σε ποιους αναφέρεται αυτό το «</w:t>
      </w:r>
      <w:r>
        <w:rPr>
          <w:rFonts w:eastAsia="Times New Roman" w:cs="Times New Roman"/>
          <w:szCs w:val="24"/>
        </w:rPr>
        <w:t>μ</w:t>
      </w:r>
      <w:r>
        <w:rPr>
          <w:rFonts w:eastAsia="Times New Roman" w:cs="Times New Roman"/>
          <w:szCs w:val="24"/>
        </w:rPr>
        <w:t>ας τελειώσανε»; Σε εσάς, κύριοι της Κυβέρνησης. Εσείς εί</w:t>
      </w:r>
      <w:r>
        <w:rPr>
          <w:rFonts w:eastAsia="Times New Roman" w:cs="Times New Roman"/>
          <w:szCs w:val="24"/>
        </w:rPr>
        <w:t xml:space="preserve">στε αυτοί που στη γενική συνείδηση έχετε </w:t>
      </w:r>
      <w:r>
        <w:rPr>
          <w:rFonts w:eastAsia="Times New Roman" w:cs="Times New Roman"/>
          <w:szCs w:val="24"/>
        </w:rPr>
        <w:t>«</w:t>
      </w:r>
      <w:r>
        <w:rPr>
          <w:rFonts w:eastAsia="Times New Roman" w:cs="Times New Roman"/>
          <w:szCs w:val="24"/>
        </w:rPr>
        <w:t>τελειώσει</w:t>
      </w:r>
      <w:r>
        <w:rPr>
          <w:rFonts w:eastAsia="Times New Roman" w:cs="Times New Roman"/>
          <w:szCs w:val="24"/>
        </w:rPr>
        <w:t>»</w:t>
      </w:r>
      <w:r>
        <w:rPr>
          <w:rFonts w:eastAsia="Times New Roman" w:cs="Times New Roman"/>
          <w:szCs w:val="24"/>
        </w:rPr>
        <w:t xml:space="preserve"> νοικοκυριά, επιχειρήσεις, συνταξιούχους, μισθωτούς, ένστολους, αγρότες, νησιώτες. Και η αλυσίδα της μιζέριας και της φτωχοποίησης δεν έχει τέλος, έχει δέσει πια όλη την κοινωνία. Παντού επικρατεί απόγνωσ</w:t>
      </w:r>
      <w:r>
        <w:rPr>
          <w:rFonts w:eastAsia="Times New Roman" w:cs="Times New Roman"/>
          <w:szCs w:val="24"/>
        </w:rPr>
        <w:t xml:space="preserve">η, έλλειψη προοπτικής και ελπίδας. </w:t>
      </w:r>
    </w:p>
    <w:p w14:paraId="46602C42"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Εκτός από τον κομματικό σας μηχανισμό, σήμερα κανένας, μα κανένας, δεν είναι καλύτερα απ’ ό,τι ήταν δ</w:t>
      </w:r>
      <w:r>
        <w:rPr>
          <w:rFonts w:eastAsia="Times New Roman" w:cs="Times New Roman"/>
          <w:szCs w:val="24"/>
        </w:rPr>
        <w:t>ύ</w:t>
      </w:r>
      <w:r>
        <w:rPr>
          <w:rFonts w:eastAsia="Times New Roman" w:cs="Times New Roman"/>
          <w:szCs w:val="24"/>
        </w:rPr>
        <w:t>ο χρόνια πριν. Αυτή είναι η κατάσταση στην κοινωνία. Κι όμως, η Κυβέρνηση δεν καταλαβαίνει τίποτα. Έφτασε στο σημείο ο</w:t>
      </w:r>
      <w:r>
        <w:rPr>
          <w:rFonts w:eastAsia="Times New Roman" w:cs="Times New Roman"/>
          <w:szCs w:val="24"/>
        </w:rPr>
        <w:t xml:space="preserve"> Πρωθυπουργός να λέει πως οι Έλληνες περνάνε καλά γιατί το Πάσχα μπόρεσαν και πήγαν στα χωριά τους. Υπερηφανεύεται ότι δεν υπάρχουν πια απεργίες και κινητοποιήσεις κυνικά, προκλητικά και ανεύθυνα, ακριβώς όπως φέρνετε σήμερα εδώ το τέταρτο μνημόνιο: κυνικά</w:t>
      </w:r>
      <w:r>
        <w:rPr>
          <w:rFonts w:eastAsia="Times New Roman" w:cs="Times New Roman"/>
          <w:szCs w:val="24"/>
        </w:rPr>
        <w:t xml:space="preserve"> και προκλητικά. </w:t>
      </w:r>
    </w:p>
    <w:p w14:paraId="46602C43"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Είναι το δεύτερο μνημόνιο της κυβερνητικής σας θητείας. Χρόνος και μνημόνιο. Είστε οι πρωταθλητές των μνημονίων και πανηγυρίζετε γι’ αυτό χωρίς κα</w:t>
      </w:r>
      <w:r>
        <w:rPr>
          <w:rFonts w:eastAsia="Times New Roman" w:cs="Times New Roman"/>
          <w:szCs w:val="24"/>
        </w:rPr>
        <w:t>μ</w:t>
      </w:r>
      <w:r>
        <w:rPr>
          <w:rFonts w:eastAsia="Times New Roman" w:cs="Times New Roman"/>
          <w:szCs w:val="24"/>
        </w:rPr>
        <w:t xml:space="preserve">μία </w:t>
      </w:r>
      <w:r>
        <w:rPr>
          <w:rFonts w:eastAsia="Times New Roman" w:cs="Times New Roman"/>
          <w:szCs w:val="24"/>
        </w:rPr>
        <w:lastRenderedPageBreak/>
        <w:t xml:space="preserve">συστολή. Μόνο στήριγμά σας είναι το πείσμα της αλαζονείας και η βουλιμία της εξουσίας. </w:t>
      </w:r>
      <w:r>
        <w:rPr>
          <w:rFonts w:eastAsia="Times New Roman" w:cs="Times New Roman"/>
          <w:szCs w:val="24"/>
        </w:rPr>
        <w:t>Προκαλείτε τον κόσμο που υποφέρει. Το επιβεβαιώνουν αυτά</w:t>
      </w:r>
      <w:r>
        <w:rPr>
          <w:rFonts w:eastAsia="Times New Roman" w:cs="Times New Roman"/>
          <w:szCs w:val="24"/>
        </w:rPr>
        <w:t>,</w:t>
      </w:r>
      <w:r>
        <w:rPr>
          <w:rFonts w:eastAsia="Times New Roman" w:cs="Times New Roman"/>
          <w:szCs w:val="24"/>
        </w:rPr>
        <w:t xml:space="preserve"> που λέτε σήμερα εδώ. Δεν ακούσατε ή δεν καταλάβατε τίποτα από τη φωνή της απόγνωσης αλλά και το σφυροκόπημα όλων ανεξαίρετα των κοινωνικών φορέων. </w:t>
      </w:r>
    </w:p>
    <w:p w14:paraId="46602C44"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Ξέρετε, είσαστε πια ανίκανοι να ακούσετε όχι μόνο </w:t>
      </w:r>
      <w:r>
        <w:rPr>
          <w:rFonts w:eastAsia="Times New Roman" w:cs="Times New Roman"/>
          <w:szCs w:val="24"/>
        </w:rPr>
        <w:t>την υπόκωφη αλλά ούτε την εκκωφαντική βοή της κοινωνίας. Συνεχίζετε την καταστροφική σας πορεία με παρωπίδες εξουσίας στα μάτια και βουλοκέρι αλαζονείας στα αυτιά. Έχετε χάσει κάθε επαφή με την κοινωνία. Και, ξέρετε, αυτό είναι το τελευταίο στάδιο πριν την</w:t>
      </w:r>
      <w:r>
        <w:rPr>
          <w:rFonts w:eastAsia="Times New Roman" w:cs="Times New Roman"/>
          <w:szCs w:val="24"/>
        </w:rPr>
        <w:t xml:space="preserve"> πολιτική κατάρρευση. </w:t>
      </w:r>
    </w:p>
    <w:p w14:paraId="46602C4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Πήρατε την Ελλάδα την ώρα που είχε αρχίζει να βγαίνει από την κρίση και τη βυθίζετε στην παρακμή. Και σήμερα έρχεστε εδώ, την ώρα που ήδη βυθίζετε τη χώρα, να δέσετε στο πόδι της κοινωνίας έναν ακόμα ασήκωτο βράχο για να πάει πιο γρή</w:t>
      </w:r>
      <w:r>
        <w:rPr>
          <w:rFonts w:eastAsia="Times New Roman" w:cs="Times New Roman"/>
          <w:szCs w:val="24"/>
        </w:rPr>
        <w:t>γορα και πιο κάτω, τον βράχο του τέταρτου μνημονίου</w:t>
      </w:r>
      <w:r>
        <w:rPr>
          <w:rFonts w:eastAsia="Times New Roman" w:cs="Times New Roman"/>
          <w:szCs w:val="24"/>
        </w:rPr>
        <w:t xml:space="preserve"> των 4,9 δισεκατομμυρίων.</w:t>
      </w:r>
    </w:p>
    <w:p w14:paraId="46602C4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Κυρίες και κύριοι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θα ψηφίσετε αύριο μέτρα σφαγιαστικά, μέτρα πραγματικά, μέτρα που θα εφαρμοστούν και προσπαθείτε να πείσετε ότι χαίρεστε γιατί, ταυτόχρονα, θα </w:t>
      </w:r>
      <w:r>
        <w:rPr>
          <w:rFonts w:eastAsia="Times New Roman" w:cs="Times New Roman"/>
          <w:szCs w:val="24"/>
        </w:rPr>
        <w:t xml:space="preserve">ψηφίσετε δήθεν αντίμετρα. Όμως, τα αντίμετρα είναι φανταστικά, τα αντίμετρα θα εξαερωθούν. Είναι αντίμετρα που ξέρετε ότι δεν θα εφαρμοστούν, γιατί είναι άμεσα εξαρτημένα από τις προϋποθέσεις του ντροπιαστικού άρθρου 15. </w:t>
      </w:r>
      <w:r>
        <w:rPr>
          <w:rFonts w:eastAsia="Times New Roman" w:cs="Times New Roman"/>
          <w:szCs w:val="24"/>
        </w:rPr>
        <w:t>Πρώτα ψ</w:t>
      </w:r>
      <w:r>
        <w:rPr>
          <w:rFonts w:eastAsia="Times New Roman" w:cs="Times New Roman"/>
          <w:szCs w:val="24"/>
        </w:rPr>
        <w:t>ήφιση και πλήρης εφαρμογή νέ</w:t>
      </w:r>
      <w:r>
        <w:rPr>
          <w:rFonts w:eastAsia="Times New Roman" w:cs="Times New Roman"/>
          <w:szCs w:val="24"/>
        </w:rPr>
        <w:t>ων μέτρων ύψους 4,</w:t>
      </w:r>
      <w:r>
        <w:rPr>
          <w:rFonts w:eastAsia="Times New Roman" w:cs="Times New Roman"/>
          <w:szCs w:val="24"/>
        </w:rPr>
        <w:t>9</w:t>
      </w:r>
      <w:r>
        <w:rPr>
          <w:rFonts w:eastAsia="Times New Roman" w:cs="Times New Roman"/>
          <w:szCs w:val="24"/>
        </w:rPr>
        <w:t xml:space="preserve"> δισεκατομμυρίων</w:t>
      </w:r>
      <w:r>
        <w:rPr>
          <w:rFonts w:eastAsia="Times New Roman" w:cs="Times New Roman"/>
          <w:szCs w:val="24"/>
        </w:rPr>
        <w:t xml:space="preserve"> και μετά </w:t>
      </w:r>
      <w:r>
        <w:rPr>
          <w:rFonts w:eastAsia="Times New Roman" w:cs="Times New Roman"/>
          <w:szCs w:val="24"/>
        </w:rPr>
        <w:t xml:space="preserve">μόνιμη επίτευξη υψηλών πρωτογενών πλεονασμάτων και, μάλιστα, πρωτογενών πλεονασμάτων που θα πρέπει να αξιολογηθούν από τους θεσμούς. </w:t>
      </w:r>
    </w:p>
    <w:p w14:paraId="46602C4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Ξέρετε πολύ καλά ότι προϋπόθεση τόσο υψηλών πλεονασμάτων για τόσο καιρό είναι</w:t>
      </w:r>
      <w:r>
        <w:rPr>
          <w:rFonts w:eastAsia="Times New Roman" w:cs="Times New Roman"/>
          <w:szCs w:val="24"/>
        </w:rPr>
        <w:t xml:space="preserve"> ανέφικτη. Και ποιος το λέει αυτό; Όχι εμείς, αλλά ο Αρχηγός σας. Στις 23 Ιουνίου του 2016 είπε επί λέξει: «Είναι αδύνατον να πιάσουμε πλεονάσματα 3,5% μετά το 2018». Δεν είπε μόνο αυτό, βέβαια. Είπε ότι δεν θα έπαιρνε ούτε </w:t>
      </w:r>
      <w:r>
        <w:rPr>
          <w:rFonts w:eastAsia="Times New Roman" w:cs="Times New Roman"/>
          <w:szCs w:val="24"/>
        </w:rPr>
        <w:t>1</w:t>
      </w:r>
      <w:r>
        <w:rPr>
          <w:rFonts w:eastAsia="Times New Roman" w:cs="Times New Roman"/>
          <w:szCs w:val="24"/>
        </w:rPr>
        <w:t xml:space="preserve"> ευρώ μέτρ</w:t>
      </w:r>
      <w:r>
        <w:rPr>
          <w:rFonts w:eastAsia="Times New Roman" w:cs="Times New Roman"/>
          <w:szCs w:val="24"/>
        </w:rPr>
        <w:t>α</w:t>
      </w:r>
      <w:r>
        <w:rPr>
          <w:rFonts w:eastAsia="Times New Roman" w:cs="Times New Roman"/>
          <w:szCs w:val="24"/>
        </w:rPr>
        <w:t xml:space="preserve"> και παίρνει μέτρα ύ</w:t>
      </w:r>
      <w:r>
        <w:rPr>
          <w:rFonts w:eastAsia="Times New Roman" w:cs="Times New Roman"/>
          <w:szCs w:val="24"/>
        </w:rPr>
        <w:t xml:space="preserve">ψους 5 δισεκατομμυρίων. Όμως, την ίδια οδό του ψεύδους χωρίς αιδώ, ανερυθρίαστα ακολούθησε και ο κ. </w:t>
      </w:r>
      <w:proofErr w:type="spellStart"/>
      <w:r>
        <w:rPr>
          <w:rFonts w:eastAsia="Times New Roman" w:cs="Times New Roman"/>
          <w:szCs w:val="24"/>
        </w:rPr>
        <w:t>Τσακαλώτος</w:t>
      </w:r>
      <w:proofErr w:type="spellEnd"/>
      <w:r>
        <w:rPr>
          <w:rFonts w:eastAsia="Times New Roman" w:cs="Times New Roman"/>
          <w:szCs w:val="24"/>
        </w:rPr>
        <w:t>. Είπε ότι θα παραιτηθεί αν κοπεί το αφορολόγητο</w:t>
      </w:r>
      <w:r>
        <w:rPr>
          <w:rFonts w:eastAsia="Times New Roman" w:cs="Times New Roman"/>
          <w:szCs w:val="24"/>
        </w:rPr>
        <w:t xml:space="preserve"> και σήμερα είναι εδώ, στα υπουργικά έδρανα!</w:t>
      </w:r>
      <w:r>
        <w:rPr>
          <w:rFonts w:eastAsia="Times New Roman" w:cs="Times New Roman"/>
          <w:szCs w:val="24"/>
        </w:rPr>
        <w:t xml:space="preserve"> </w:t>
      </w:r>
    </w:p>
    <w:p w14:paraId="46602C4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Κοροϊδεύετε για μια ακόμα φορά. Υποσχεθήκατε παροχές ύψους 12 δισεκατομμυρίων, δεν τις δώσατε, αλλά </w:t>
      </w:r>
      <w:r>
        <w:rPr>
          <w:rFonts w:eastAsia="Times New Roman" w:cs="Times New Roman"/>
          <w:szCs w:val="24"/>
        </w:rPr>
        <w:t xml:space="preserve">πάνω από αυτά </w:t>
      </w:r>
      <w:r>
        <w:rPr>
          <w:rFonts w:eastAsia="Times New Roman" w:cs="Times New Roman"/>
          <w:szCs w:val="24"/>
        </w:rPr>
        <w:t xml:space="preserve">επιβάλατε μέτρα λιτότητας ύψους 12,5 δισεκατομμυρίων. Είπατε ότι θα αυξήσετε τις συντάξεις. Τις κόψατε και τις </w:t>
      </w:r>
      <w:proofErr w:type="spellStart"/>
      <w:r>
        <w:rPr>
          <w:rFonts w:eastAsia="Times New Roman" w:cs="Times New Roman"/>
          <w:szCs w:val="24"/>
        </w:rPr>
        <w:t>ξανακόβετε</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Serial</w:t>
      </w:r>
      <w:r>
        <w:rPr>
          <w:rFonts w:eastAsia="Times New Roman" w:cs="Times New Roman"/>
          <w:szCs w:val="24"/>
        </w:rPr>
        <w:t xml:space="preserve"> </w:t>
      </w:r>
      <w:r>
        <w:rPr>
          <w:rFonts w:eastAsia="Times New Roman" w:cs="Times New Roman"/>
          <w:szCs w:val="24"/>
          <w:lang w:val="en-US"/>
        </w:rPr>
        <w:t>killers</w:t>
      </w:r>
      <w:r>
        <w:rPr>
          <w:rFonts w:eastAsia="Times New Roman" w:cs="Times New Roman"/>
          <w:szCs w:val="24"/>
        </w:rPr>
        <w:t>»</w:t>
      </w:r>
      <w:r>
        <w:rPr>
          <w:rFonts w:eastAsia="Times New Roman" w:cs="Times New Roman"/>
          <w:szCs w:val="24"/>
        </w:rPr>
        <w:t xml:space="preserve"> συνταξιούχων έχετε γίνει</w:t>
      </w:r>
      <w:r>
        <w:rPr>
          <w:rFonts w:eastAsia="Times New Roman" w:cs="Times New Roman"/>
          <w:szCs w:val="24"/>
        </w:rPr>
        <w:t>!</w:t>
      </w:r>
      <w:r>
        <w:rPr>
          <w:rFonts w:eastAsia="Times New Roman" w:cs="Times New Roman"/>
          <w:szCs w:val="24"/>
        </w:rPr>
        <w:t xml:space="preserve"> Είπατε ότι θα αυξήσετε το αφορολόγητο. Το μειώσατε και το </w:t>
      </w:r>
      <w:proofErr w:type="spellStart"/>
      <w:r>
        <w:rPr>
          <w:rFonts w:eastAsia="Times New Roman" w:cs="Times New Roman"/>
          <w:szCs w:val="24"/>
        </w:rPr>
        <w:t>ξαναμειώνετε</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Serial</w:t>
      </w:r>
      <w:r>
        <w:rPr>
          <w:rFonts w:eastAsia="Times New Roman" w:cs="Times New Roman"/>
          <w:szCs w:val="24"/>
        </w:rPr>
        <w:t xml:space="preserve"> </w:t>
      </w:r>
      <w:r>
        <w:rPr>
          <w:rFonts w:eastAsia="Times New Roman" w:cs="Times New Roman"/>
          <w:szCs w:val="24"/>
          <w:lang w:val="en-US"/>
        </w:rPr>
        <w:t>killers</w:t>
      </w:r>
      <w:r>
        <w:rPr>
          <w:rFonts w:eastAsia="Times New Roman" w:cs="Times New Roman"/>
          <w:szCs w:val="24"/>
        </w:rPr>
        <w:t>»</w:t>
      </w:r>
      <w:r>
        <w:rPr>
          <w:rFonts w:eastAsia="Times New Roman" w:cs="Times New Roman"/>
          <w:szCs w:val="24"/>
        </w:rPr>
        <w:t xml:space="preserve"> μισθωτών και ελεύθερων επαγγελματιών γίνεστε</w:t>
      </w:r>
      <w:r>
        <w:rPr>
          <w:rFonts w:eastAsia="Times New Roman" w:cs="Times New Roman"/>
          <w:szCs w:val="24"/>
        </w:rPr>
        <w:t>!</w:t>
      </w:r>
      <w:r>
        <w:rPr>
          <w:rFonts w:eastAsia="Times New Roman" w:cs="Times New Roman"/>
          <w:szCs w:val="24"/>
        </w:rPr>
        <w:t xml:space="preserve"> </w:t>
      </w:r>
    </w:p>
    <w:p w14:paraId="46602C4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Είπατε ότι θα στηρίξετε τους αδυνάτους και τους φορτώνετε όλα τα νέα βάρη. Κόβετε τώρα και τα</w:t>
      </w:r>
      <w:r>
        <w:rPr>
          <w:rFonts w:eastAsia="Times New Roman" w:cs="Times New Roman"/>
          <w:szCs w:val="24"/>
        </w:rPr>
        <w:t xml:space="preserve"> τελευταία κοινωνικά επιδόματα. Βάλατε είκοσι έξι νέους φόρους. Βάζετε τώρα φόρο και στον μεροκαματιάρη των 500 ευρώ τον μήνα.</w:t>
      </w:r>
    </w:p>
    <w:p w14:paraId="46602C4A"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Στο σημείο αυτό θέλω να είμαι</w:t>
      </w:r>
      <w:r>
        <w:rPr>
          <w:rFonts w:eastAsia="Times New Roman" w:cs="Times New Roman"/>
          <w:szCs w:val="24"/>
        </w:rPr>
        <w:t xml:space="preserve"> </w:t>
      </w:r>
      <w:r>
        <w:rPr>
          <w:rFonts w:eastAsia="Times New Roman" w:cs="Times New Roman"/>
          <w:szCs w:val="24"/>
        </w:rPr>
        <w:t>σαφής. Έχουν ευθύνες και οι εταίροι μας όταν προβάλ</w:t>
      </w:r>
      <w:r>
        <w:rPr>
          <w:rFonts w:eastAsia="Times New Roman" w:cs="Times New Roman"/>
          <w:szCs w:val="24"/>
        </w:rPr>
        <w:t>λ</w:t>
      </w:r>
      <w:r>
        <w:rPr>
          <w:rFonts w:eastAsia="Times New Roman" w:cs="Times New Roman"/>
          <w:szCs w:val="24"/>
        </w:rPr>
        <w:t>ουν υπερβολικές αξιώσεις. Έχουν ευθύνες που δέχ</w:t>
      </w:r>
      <w:r>
        <w:rPr>
          <w:rFonts w:eastAsia="Times New Roman" w:cs="Times New Roman"/>
          <w:szCs w:val="24"/>
        </w:rPr>
        <w:t xml:space="preserve">θηκαν την </w:t>
      </w:r>
      <w:proofErr w:type="spellStart"/>
      <w:r>
        <w:rPr>
          <w:rFonts w:eastAsia="Times New Roman" w:cs="Times New Roman"/>
          <w:szCs w:val="24"/>
        </w:rPr>
        <w:t>υπερφορολόγηση</w:t>
      </w:r>
      <w:proofErr w:type="spellEnd"/>
      <w:r>
        <w:rPr>
          <w:rFonts w:eastAsia="Times New Roman" w:cs="Times New Roman"/>
          <w:szCs w:val="24"/>
        </w:rPr>
        <w:t xml:space="preserve"> που βάζετε στους Έλληνες. Βρίσκουν, όμως, πάτημα και τα κάνουν, στις καθυστερήσεις, στις αντιφάσεις, στη διγλωσσία, στην ανικανότητά σας, στην ανικανότητα μιας </w:t>
      </w:r>
      <w:r>
        <w:rPr>
          <w:rFonts w:eastAsia="Times New Roman" w:cs="Times New Roman"/>
          <w:szCs w:val="24"/>
        </w:rPr>
        <w:t>Κ</w:t>
      </w:r>
      <w:r>
        <w:rPr>
          <w:rFonts w:eastAsia="Times New Roman" w:cs="Times New Roman"/>
          <w:szCs w:val="24"/>
        </w:rPr>
        <w:t xml:space="preserve">υβέρνησης που σε κάθε διαπραγμάτευση προαναγγέλλει σκληρή αντίσταση, </w:t>
      </w:r>
      <w:r>
        <w:rPr>
          <w:rFonts w:eastAsia="Times New Roman" w:cs="Times New Roman"/>
          <w:szCs w:val="24"/>
        </w:rPr>
        <w:lastRenderedPageBreak/>
        <w:t>σ</w:t>
      </w:r>
      <w:r>
        <w:rPr>
          <w:rFonts w:eastAsia="Times New Roman" w:cs="Times New Roman"/>
          <w:szCs w:val="24"/>
        </w:rPr>
        <w:t>αλπίζει ηρωικές επιθέσεις και τελικά σύρεται και υπογράφει συνθηκολογήσεις</w:t>
      </w:r>
      <w:r>
        <w:rPr>
          <w:rFonts w:eastAsia="Times New Roman" w:cs="Times New Roman"/>
          <w:szCs w:val="24"/>
        </w:rPr>
        <w:t>,</w:t>
      </w:r>
      <w:r>
        <w:rPr>
          <w:rFonts w:eastAsia="Times New Roman" w:cs="Times New Roman"/>
          <w:szCs w:val="24"/>
        </w:rPr>
        <w:t xml:space="preserve"> που δεν είναι μόνο ταπεινωτικές αλλά αποδεικνύονται και κατά συρροή αντισυνταγματικές. </w:t>
      </w:r>
    </w:p>
    <w:p w14:paraId="46602C4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Και αυτό είναι η θεσμική πτυχή της παρακμής στην οποία έχετε βυθίσει τη χώρα. Και αυτή η θεσ</w:t>
      </w:r>
      <w:r>
        <w:rPr>
          <w:rFonts w:eastAsia="Times New Roman" w:cs="Times New Roman"/>
          <w:szCs w:val="24"/>
        </w:rPr>
        <w:t xml:space="preserve">μική παρακμή έρχεται να προστεθεί στην κοινωνική παρακμή. </w:t>
      </w:r>
      <w:proofErr w:type="spellStart"/>
      <w:r>
        <w:rPr>
          <w:rFonts w:eastAsia="Times New Roman" w:cs="Times New Roman"/>
          <w:szCs w:val="24"/>
        </w:rPr>
        <w:t>Φτωχοποιείτε</w:t>
      </w:r>
      <w:proofErr w:type="spellEnd"/>
      <w:r>
        <w:rPr>
          <w:rFonts w:eastAsia="Times New Roman" w:cs="Times New Roman"/>
          <w:szCs w:val="24"/>
        </w:rPr>
        <w:t xml:space="preserve"> την κοινωνία όχι μόνο από ανικανότητα αλλά -προσοχή!- και από πολιτική σκοπιμότητα. Επενδύετε στη νοσηρή λογική ότι μια </w:t>
      </w:r>
      <w:proofErr w:type="spellStart"/>
      <w:r>
        <w:rPr>
          <w:rFonts w:eastAsia="Times New Roman" w:cs="Times New Roman"/>
          <w:szCs w:val="24"/>
        </w:rPr>
        <w:t>φτωχοποιημένη</w:t>
      </w:r>
      <w:proofErr w:type="spellEnd"/>
      <w:r>
        <w:rPr>
          <w:rFonts w:eastAsia="Times New Roman" w:cs="Times New Roman"/>
          <w:szCs w:val="24"/>
        </w:rPr>
        <w:t xml:space="preserve"> και απελπισμένη κοινωνία μπορεί να γίνει και μια εξ</w:t>
      </w:r>
      <w:r>
        <w:rPr>
          <w:rFonts w:eastAsia="Times New Roman" w:cs="Times New Roman"/>
          <w:szCs w:val="24"/>
        </w:rPr>
        <w:t>αρτημένη από την εξουσία σας κοινωνία.</w:t>
      </w:r>
    </w:p>
    <w:p w14:paraId="46602C4C"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Εμείς αυτό το νοσηρό σχέδιο δεν θα το επιτρέψουμε. Το σφαγιαστικό νομοσχέδιο δεν θα το ψηφίσουμε. Δεν θα γίνουμε συνένοχοι στο σχέδιο φτωχοποίησης της κοινωνίας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Σ</w:t>
      </w:r>
      <w:r>
        <w:rPr>
          <w:rFonts w:eastAsia="Times New Roman" w:cs="Times New Roman"/>
          <w:szCs w:val="24"/>
        </w:rPr>
        <w:t xml:space="preserve">ε μια φτωχοποίηση που από αύριο θα έχει χαραγμένα </w:t>
      </w:r>
      <w:r>
        <w:rPr>
          <w:rFonts w:eastAsia="Times New Roman" w:cs="Times New Roman"/>
          <w:szCs w:val="24"/>
        </w:rPr>
        <w:t>επάν</w:t>
      </w:r>
      <w:r>
        <w:rPr>
          <w:rFonts w:eastAsia="Times New Roman" w:cs="Times New Roman"/>
          <w:szCs w:val="24"/>
        </w:rPr>
        <w:t xml:space="preserve">ω της </w:t>
      </w:r>
      <w:r>
        <w:rPr>
          <w:rFonts w:eastAsia="Times New Roman" w:cs="Times New Roman"/>
          <w:szCs w:val="24"/>
        </w:rPr>
        <w:t xml:space="preserve">τα </w:t>
      </w:r>
      <w:proofErr w:type="spellStart"/>
      <w:r>
        <w:rPr>
          <w:rFonts w:eastAsia="Times New Roman" w:cs="Times New Roman"/>
          <w:szCs w:val="24"/>
        </w:rPr>
        <w:t>εκατόν</w:t>
      </w:r>
      <w:proofErr w:type="spellEnd"/>
      <w:r>
        <w:rPr>
          <w:rFonts w:eastAsia="Times New Roman" w:cs="Times New Roman"/>
          <w:szCs w:val="24"/>
        </w:rPr>
        <w:t xml:space="preserve"> πενήντα τρία ονόματά σας. Θα είναι οι </w:t>
      </w:r>
      <w:proofErr w:type="spellStart"/>
      <w:r>
        <w:rPr>
          <w:rFonts w:eastAsia="Times New Roman" w:cs="Times New Roman"/>
          <w:szCs w:val="24"/>
        </w:rPr>
        <w:t>εκατόν</w:t>
      </w:r>
      <w:proofErr w:type="spellEnd"/>
      <w:r>
        <w:rPr>
          <w:rFonts w:eastAsia="Times New Roman" w:cs="Times New Roman"/>
          <w:szCs w:val="24"/>
        </w:rPr>
        <w:t xml:space="preserve"> πενήντα τρεις υπογραφές του τέταρτου μνημονίου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Αυτή είναι η πορεία </w:t>
      </w:r>
      <w:r>
        <w:rPr>
          <w:rFonts w:eastAsia="Times New Roman" w:cs="Times New Roman"/>
          <w:szCs w:val="24"/>
        </w:rPr>
        <w:t>σας. Π</w:t>
      </w:r>
      <w:r>
        <w:rPr>
          <w:rFonts w:eastAsia="Times New Roman" w:cs="Times New Roman"/>
          <w:szCs w:val="24"/>
        </w:rPr>
        <w:t>ορεία καθοδική</w:t>
      </w:r>
      <w:r>
        <w:rPr>
          <w:rFonts w:eastAsia="Times New Roman" w:cs="Times New Roman"/>
          <w:szCs w:val="24"/>
        </w:rPr>
        <w:t>. Π</w:t>
      </w:r>
      <w:r>
        <w:rPr>
          <w:rFonts w:eastAsia="Times New Roman" w:cs="Times New Roman"/>
          <w:szCs w:val="24"/>
        </w:rPr>
        <w:t>ορεία βύθισης.</w:t>
      </w:r>
    </w:p>
    <w:p w14:paraId="46602C4D" w14:textId="77777777" w:rsidR="008E1586" w:rsidRDefault="00786920">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w:t>
      </w:r>
      <w:r>
        <w:rPr>
          <w:rFonts w:eastAsia="Times New Roman"/>
          <w:bCs/>
        </w:rPr>
        <w:t>ουλευτή)</w:t>
      </w:r>
    </w:p>
    <w:p w14:paraId="46602C4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 xml:space="preserve"> όμως, υπάρχει λύση. Τη λύση, όμως, αυτή δεν μπορεί να τη φέρουν αυτοί που λένε άλλα το πρωί και άλλα το βράδυ. Δεν μπορεί να τη φέρουν όσοι υπονομεύουν επενδύσεις, κλείνουν επιχειρήσεις και τελικά διώχνουν δουλειές. Τη λύση αυτή μπορεί να τη </w:t>
      </w:r>
      <w:r>
        <w:rPr>
          <w:rFonts w:eastAsia="Times New Roman" w:cs="Times New Roman"/>
          <w:szCs w:val="24"/>
        </w:rPr>
        <w:t>φέρει μόνο η Νέα Δημοκρατία. Μπορούμε να τη φέρουμε εμείς.</w:t>
      </w:r>
    </w:p>
    <w:p w14:paraId="46602C4F"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Ευχαριστώ.</w:t>
      </w:r>
    </w:p>
    <w:p w14:paraId="46602C50" w14:textId="77777777" w:rsidR="008E1586" w:rsidRDefault="00786920">
      <w:pPr>
        <w:spacing w:after="0" w:line="600" w:lineRule="auto"/>
        <w:ind w:firstLine="709"/>
        <w:jc w:val="center"/>
        <w:rPr>
          <w:rFonts w:eastAsia="Times New Roman"/>
          <w:bCs/>
        </w:rPr>
      </w:pPr>
      <w:r>
        <w:rPr>
          <w:rFonts w:eastAsia="Times New Roman"/>
          <w:bCs/>
        </w:rPr>
        <w:lastRenderedPageBreak/>
        <w:t>(Χειροκροτήματα από την πτέρυγα της Νέας Δημοκρατίας)</w:t>
      </w:r>
    </w:p>
    <w:p w14:paraId="46602C51"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Ο Αναπληρωτής Υπουργός Εσωτερικών κ. </w:t>
      </w:r>
      <w:proofErr w:type="spellStart"/>
      <w:r>
        <w:rPr>
          <w:rFonts w:eastAsia="Times New Roman" w:cs="Times New Roman"/>
          <w:szCs w:val="24"/>
        </w:rPr>
        <w:t>Τόσκας</w:t>
      </w:r>
      <w:proofErr w:type="spellEnd"/>
      <w:r>
        <w:rPr>
          <w:rFonts w:eastAsia="Times New Roman" w:cs="Times New Roman"/>
          <w:szCs w:val="24"/>
        </w:rPr>
        <w:t xml:space="preserve"> έχει τον λόγο.</w:t>
      </w:r>
    </w:p>
    <w:p w14:paraId="46602C52"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ΝΙΚΟΛΑΟΣ ΤΟΣΚΑΣ (Αναπληρωτής Υπουργός</w:t>
      </w:r>
      <w:r>
        <w:rPr>
          <w:rFonts w:eastAsia="Times New Roman" w:cs="Times New Roman"/>
          <w:b/>
          <w:szCs w:val="24"/>
        </w:rPr>
        <w:t xml:space="preserve"> Εσωτερικών):</w:t>
      </w:r>
      <w:r>
        <w:rPr>
          <w:rFonts w:eastAsia="Times New Roman" w:cs="Times New Roman"/>
          <w:szCs w:val="24"/>
        </w:rPr>
        <w:t xml:space="preserve"> Κύριε Πρόεδρε, κυρίες και κύριοι, βρισκόμαστε πλέον σε ένα κομβικό σημείο μιας δύσκολης περιόδου, που μπορούμε να πούμε ότι οδηγούμαστε στο τέλος των προγραμμάτων της σκληρής δημοσιονομικής προσαρμογής και της αυστηρής επιτροπείας.</w:t>
      </w:r>
    </w:p>
    <w:p w14:paraId="46602C53"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Η Κυβέρνησ</w:t>
      </w:r>
      <w:r>
        <w:rPr>
          <w:rFonts w:eastAsia="Times New Roman" w:cs="Times New Roman"/>
          <w:szCs w:val="24"/>
        </w:rPr>
        <w:t>η έκανε την επιλογή μιας συμφωνίας που πράγματι περιέχει συμβιβασμούς, αλλά που ταυτόχρονα ανοίγει δρόμους. Είμαστε πλέον όλο και πιο κοντά στην ώρα που η χώρα θα αλλάξει σελίδα. Είναι το αποτέλεσμα μιας δύσκολης διαπραγμάτευσης, που παράλληλα ανέδειξε ξεκ</w:t>
      </w:r>
      <w:r>
        <w:rPr>
          <w:rFonts w:eastAsia="Times New Roman" w:cs="Times New Roman"/>
          <w:szCs w:val="24"/>
        </w:rPr>
        <w:t>άθαρα τις δογματικές αντιλήψεις των δανειστών αλλά και της «τρόικας εσωτερικού» που ποντάρισε στην αποτυχία, όχι απλώς στην αποτυχία της Κυβέρνησης αλλά στην καταστροφή της χώρας, για να έρθουν ξανά στην εξουσία ως δήθεν σωτήρες, συνεπικουρούμενοι</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από μερίδα των μέσων ενημέρωσης, που βλέπουν καθημερινά και παντού να έρχεται η καταστροφή, καλλιεργούν συστηματικά ένα κλίμα μιζέριας στους πολίτες και κουνούν το δάκτυλο στην Κυβέρνηση, δείχνοντας τα ερείπια που οι ίδιοι άφησαν πίσω τους κατά τη δική το</w:t>
      </w:r>
      <w:r>
        <w:rPr>
          <w:rFonts w:eastAsia="Times New Roman" w:cs="Times New Roman"/>
          <w:szCs w:val="24"/>
        </w:rPr>
        <w:t>υς διακυβέρνηση.</w:t>
      </w:r>
    </w:p>
    <w:p w14:paraId="46602C54"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Φυσικά και αναγνωρίζουμε ότι στη συμφωνία υπάρχουν μέτρα που θα στενοχωρήσουν τους πολίτες. Αυτό συμβαίνει σε κάθε διαπραγμάτευση, γιατί στη διαπραγμάτευση κάτι κερδίζεις και κάτι χάνεις. Ωστόσο, η συμφωνία περιλαμβάνει και </w:t>
      </w:r>
      <w:r>
        <w:rPr>
          <w:rFonts w:eastAsia="Times New Roman" w:cs="Times New Roman"/>
          <w:szCs w:val="24"/>
        </w:rPr>
        <w:lastRenderedPageBreak/>
        <w:t>θετικά μέτρα, π</w:t>
      </w:r>
      <w:r>
        <w:rPr>
          <w:rFonts w:eastAsia="Times New Roman" w:cs="Times New Roman"/>
          <w:szCs w:val="24"/>
        </w:rPr>
        <w:t>εριλαμβάνει αντίμετρα</w:t>
      </w:r>
      <w:r>
        <w:rPr>
          <w:rFonts w:eastAsia="Times New Roman" w:cs="Times New Roman"/>
          <w:szCs w:val="24"/>
        </w:rPr>
        <w:t>,</w:t>
      </w:r>
      <w:r>
        <w:rPr>
          <w:rFonts w:eastAsia="Times New Roman" w:cs="Times New Roman"/>
          <w:szCs w:val="24"/>
        </w:rPr>
        <w:t xml:space="preserve"> που όλοι καταλαβαίνουμε γιατί εσείς ουδέποτε καταφέρατε να φέρετε στο τραπέζι της συζήτησης. Δεν το κάνατε γιατί στη νεοφιλελεύθερη αντίληψη του κόμματός σας το κοινωνικό κράτος απλώς δεν υπάρχει, γιατί στη Νέα Δημοκρατία το κοινωνικ</w:t>
      </w:r>
      <w:r>
        <w:rPr>
          <w:rFonts w:eastAsia="Times New Roman" w:cs="Times New Roman"/>
          <w:szCs w:val="24"/>
        </w:rPr>
        <w:t>ό κράτος είναι μια περιττή δαπάνη. Γι’ αυτό και τώρα επιχειρείτε να υποβαθμίσετε τα μέτρα που έρχονται για να στηρίξουν τους αδύναμους και να ενδυναμώσουν το πλέγμα προστασίας του κράτους.</w:t>
      </w:r>
    </w:p>
    <w:p w14:paraId="46602C5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Με απλά λόγια, είστε απέναντι στους αδύναμους και στον κόσμο της ερ</w:t>
      </w:r>
      <w:r>
        <w:rPr>
          <w:rFonts w:eastAsia="Times New Roman" w:cs="Times New Roman"/>
          <w:szCs w:val="24"/>
        </w:rPr>
        <w:t xml:space="preserve">γασίας και αυτή είναι η κρυφή σας ατζέντα που επιχειρείτε να καλύψετε με αντιπολιτευτικές κραυγές, γιατί αν ήσασταν σήμερα κυβέρνηση, είναι βέβαιο ότι θα γκρεμίζατε και ό,τι έχει απομείνει από το κοινωνικό κράτος. </w:t>
      </w:r>
    </w:p>
    <w:p w14:paraId="46602C5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Καταλαβαίνουμε όλοι ότι η συμφωνία χαλάει</w:t>
      </w:r>
      <w:r>
        <w:rPr>
          <w:rFonts w:eastAsia="Times New Roman" w:cs="Times New Roman"/>
          <w:szCs w:val="24"/>
        </w:rPr>
        <w:t xml:space="preserve"> το δικό σας αφήγημα, που θέλει παντού να έρχεται η καταστροφή. Κάθε μέρα προβλέπετε ότι έρχεται η καταστροφή και παρ</w:t>
      </w:r>
      <w:r>
        <w:rPr>
          <w:rFonts w:eastAsia="Times New Roman" w:cs="Times New Roman"/>
          <w:szCs w:val="24"/>
        </w:rPr>
        <w:t xml:space="preserve">’ </w:t>
      </w:r>
      <w:r>
        <w:rPr>
          <w:rFonts w:eastAsia="Times New Roman" w:cs="Times New Roman"/>
          <w:szCs w:val="24"/>
        </w:rPr>
        <w:t>ότι η πραγματικότητα σας διαψεύδει, επιμένετε να συνεχίζετε με νέες προβλέψεις για καταστροφές. Δεν θέλετε να ψηφίσετε, γιατί το θετικό ι</w:t>
      </w:r>
      <w:r>
        <w:rPr>
          <w:rFonts w:eastAsia="Times New Roman" w:cs="Times New Roman"/>
          <w:szCs w:val="24"/>
        </w:rPr>
        <w:t>σοζύγιο σάς προκαλεί πολιτική αλλεργία.</w:t>
      </w:r>
    </w:p>
    <w:p w14:paraId="46602C5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Στην περίοδο 2018</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2021, κόντρα στα μέτρα 4,9 δισεκατομμυρίων έρχονται θετικά μέτρα ύψους 7,5 δισεκατομμυρίων. Το θετικό σάς προκαλεί αλλεργία, όταν έχετε συνηθίσει να βλέπετε δράκους.</w:t>
      </w:r>
    </w:p>
    <w:p w14:paraId="46602C5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Κυβερνήσατε στηριζόμενοι στα ρ</w:t>
      </w:r>
      <w:r>
        <w:rPr>
          <w:rFonts w:eastAsia="Times New Roman" w:cs="Times New Roman"/>
          <w:szCs w:val="24"/>
        </w:rPr>
        <w:t xml:space="preserve">ουσφέτια, στις προσωπικές εξυπηρετήσεις, κλείνατε τα μάτια στη φοροδιαφυγή και αυτό δεν ήταν η εξαίρεση, ήταν ο κανόνας, </w:t>
      </w:r>
      <w:r>
        <w:rPr>
          <w:rFonts w:eastAsia="Times New Roman" w:cs="Times New Roman"/>
          <w:szCs w:val="24"/>
        </w:rPr>
        <w:lastRenderedPageBreak/>
        <w:t>διότι όταν το κράτος είχε οικονομικούς πόρους, ποτέ δεν φροντίσατε να δημιουργήσετε δομές. Προτιμούσατε να μοιράζετε δουλειές στους «ημ</w:t>
      </w:r>
      <w:r>
        <w:rPr>
          <w:rFonts w:eastAsia="Times New Roman" w:cs="Times New Roman"/>
          <w:szCs w:val="24"/>
        </w:rPr>
        <w:t>έτερους» και υπογράφατε και απευθείας αναθέσεις παραμονές εορτών, Χριστουγέννων και εκλογών. Ξέρετε ότι πίσω από τη βιτρίνα κρύβατε τα ερείπια. Κυβερνούσατε με τα ρουσφέτια. Δεν σας ενδιέφερε ούτε να δημιουργήσετε κοινωνικό κράτος ούτε καν σοβαρές και λειτ</w:t>
      </w:r>
      <w:r>
        <w:rPr>
          <w:rFonts w:eastAsia="Times New Roman" w:cs="Times New Roman"/>
          <w:szCs w:val="24"/>
        </w:rPr>
        <w:t xml:space="preserve">ουργικές δημόσιες δομές προς όφελος των πολιτών. Τώρα που η Κυβέρνηση προσπαθεί κάτω από ιδιαίτερα δύσκολες συνθήκες, εσείς σφυρίζετε αδιάφορα και κάνετε λόγο για </w:t>
      </w:r>
      <w:proofErr w:type="spellStart"/>
      <w:r>
        <w:rPr>
          <w:rFonts w:eastAsia="Times New Roman" w:cs="Times New Roman"/>
          <w:szCs w:val="24"/>
        </w:rPr>
        <w:t>ψευτοαντίμετρα</w:t>
      </w:r>
      <w:proofErr w:type="spellEnd"/>
      <w:r>
        <w:rPr>
          <w:rFonts w:eastAsia="Times New Roman" w:cs="Times New Roman"/>
          <w:szCs w:val="24"/>
        </w:rPr>
        <w:t>.</w:t>
      </w:r>
    </w:p>
    <w:p w14:paraId="46602C5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Είστε εσείς που λέγατε ότι τόσα και άλλα τόσα μέτρα θα ψηφίζατε για να κλείσε</w:t>
      </w:r>
      <w:r>
        <w:rPr>
          <w:rFonts w:eastAsia="Times New Roman" w:cs="Times New Roman"/>
          <w:szCs w:val="24"/>
        </w:rPr>
        <w:t>ι όπως-όπως η αξιολόγηση. Είστε εσείς που πανηγυρίζατε με το σύνθημα του περίφημου «</w:t>
      </w:r>
      <w:r>
        <w:rPr>
          <w:rFonts w:eastAsia="Times New Roman" w:cs="Times New Roman"/>
          <w:szCs w:val="24"/>
          <w:lang w:val="en-GB"/>
        </w:rPr>
        <w:t>success</w:t>
      </w:r>
      <w:r>
        <w:rPr>
          <w:rFonts w:eastAsia="Times New Roman" w:cs="Times New Roman"/>
          <w:szCs w:val="24"/>
        </w:rPr>
        <w:t xml:space="preserve"> </w:t>
      </w:r>
      <w:r>
        <w:rPr>
          <w:rFonts w:eastAsia="Times New Roman" w:cs="Times New Roman"/>
          <w:szCs w:val="24"/>
          <w:lang w:val="en-GB"/>
        </w:rPr>
        <w:t>story</w:t>
      </w:r>
      <w:r>
        <w:rPr>
          <w:rFonts w:eastAsia="Times New Roman" w:cs="Times New Roman"/>
          <w:szCs w:val="24"/>
        </w:rPr>
        <w:t>», γιατί οι δικές σας πολιτικές εξαντλούνται στα συνθήματα.</w:t>
      </w:r>
    </w:p>
    <w:p w14:paraId="46602C5A"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Ας δούμε, λοιπόν, τώρα όλοι καθαρά ποιοι είχαν δίκιο. Όσοι φώναζαν τον περασμένο Δεκέμβρη να υπογρα</w:t>
      </w:r>
      <w:r>
        <w:rPr>
          <w:rFonts w:eastAsia="Times New Roman" w:cs="Times New Roman"/>
          <w:szCs w:val="24"/>
        </w:rPr>
        <w:t>φούν πάση θυσία όλα όσα έφερναν στο τραπέζι οι δανειστές;</w:t>
      </w:r>
    </w:p>
    <w:p w14:paraId="46602C5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Ας πάμε τώρα και στα ειδικά μισθολόγια. Εδώ και καιρό προσπαθείτε να ψαρέψετε σε θολά νερά. Τι υποσχέθηκε ο κ. Μητσοτάκης κατά τη χθεσινή συνάντησή του με εκπροσώπους των συνδικαλιστικών ενώσεων των</w:t>
      </w:r>
      <w:r>
        <w:rPr>
          <w:rFonts w:eastAsia="Times New Roman" w:cs="Times New Roman"/>
          <w:szCs w:val="24"/>
        </w:rPr>
        <w:t xml:space="preserve"> Ενόπλων Δυνάμεων και των Σωμάτων Ασφαλείας; Ότι θα επιστρέψει το υπόλοιπο 50% των αναδρομικών στο προσωπικό με τρόπο που, όπως είπε, δεν θα θέτει σε κίνδυνο την επίτευξη των δημοσιονομικών στόχων. Ούτε πώς θα τα δώσει, ούτε με ποιον τρόπο. Ας μην ξεχνάμε </w:t>
      </w:r>
      <w:r>
        <w:rPr>
          <w:rFonts w:eastAsia="Times New Roman" w:cs="Times New Roman"/>
          <w:szCs w:val="24"/>
        </w:rPr>
        <w:t xml:space="preserve">ότι πρόκειται για μειώσεις που έγιναν επί των δικών σας ημερών και τώρα μας λέτε </w:t>
      </w:r>
      <w:r>
        <w:rPr>
          <w:rFonts w:eastAsia="Times New Roman" w:cs="Times New Roman"/>
          <w:szCs w:val="24"/>
        </w:rPr>
        <w:lastRenderedPageBreak/>
        <w:t>ότι όταν γίνετε κυβέρνηση, θα σεβαστείτε τις αποφάσεις της δικαιοσύνης, αλλά εσείς κόψατε τους μισθούς.</w:t>
      </w:r>
    </w:p>
    <w:p w14:paraId="46602C5C"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Τι άλλο υποσχέθηκε ο κ. Μητσοτάκης στο προσωπικό των Ενόπλων Δυνάμεων κ</w:t>
      </w:r>
      <w:r>
        <w:rPr>
          <w:rFonts w:eastAsia="Times New Roman" w:cs="Times New Roman"/>
          <w:szCs w:val="24"/>
        </w:rPr>
        <w:t>αι των Σωμάτων Ασφαλείας; Ότι προτεραιότητά σας θα είναι η κατάθεση ενός νέου ειδικού μισθολογίου, αλλά και πάλι παρέλειψε να πει πώς θα είναι αυτό το νέο ειδικό μισθολόγιο. Καμμία εξήγηση.</w:t>
      </w:r>
    </w:p>
    <w:p w14:paraId="46602C5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Θα σας βοηθήσω και θα σας θυμίσω ορισμένα ζητήματα. Ποια ήταν η δι</w:t>
      </w:r>
      <w:r>
        <w:rPr>
          <w:rFonts w:eastAsia="Times New Roman" w:cs="Times New Roman"/>
          <w:szCs w:val="24"/>
        </w:rPr>
        <w:t>κή σας κοινή πρόταση τον Σεπτέμβριο του 2014; Επισπεύδον Υπουργείο το Υπουργείο Άμυνας, αλλά κοινή πρόταση, Υπουργείο Άμυνας, Υπουργείο Προστασίας του Πολίτη, Υπουργείο Ναυτιλίας. Όταν εσείς ήσασταν κυβέρνηση, προέβλεπε ή όχι μειώσεις και μάλιστα στους κατ</w:t>
      </w:r>
      <w:r>
        <w:rPr>
          <w:rFonts w:eastAsia="Times New Roman" w:cs="Times New Roman"/>
          <w:szCs w:val="24"/>
        </w:rPr>
        <w:t>ώτερους βαθμούς με μεγάλο άνοιγμα της ψαλίδας; Μπορείτε να ανατρέξετε στην αντίστοιχη πρόταση του Σεπτεμβρίου του 2014 του Υπουργείου Άμυνας. Ήταν τότε που ως κυβέρνηση κάνατε απολύσεις, τότε που ως κυβέρνηση διαλύσατε και τη Δημοτική Αστυνομία και διαλύον</w:t>
      </w:r>
      <w:r>
        <w:rPr>
          <w:rFonts w:eastAsia="Times New Roman" w:cs="Times New Roman"/>
          <w:szCs w:val="24"/>
        </w:rPr>
        <w:t>τας τη Δημοτική Αστυνομία αναγκάσατε σε επιπλέον φόρτο την Ελληνική Αστυνομία στους δρόμους της Αθήνας, αποσπώντας την από το κύριο έργο της που είναι η δίωξη του εγκλήματος και σήμερα φωνάζετε και κόπτεσθε για την αστυνόμευση.</w:t>
      </w:r>
    </w:p>
    <w:p w14:paraId="46602C5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Όμως, αυτό κάνετε. Διαλύετε </w:t>
      </w:r>
      <w:r>
        <w:rPr>
          <w:rFonts w:eastAsia="Times New Roman" w:cs="Times New Roman"/>
          <w:szCs w:val="24"/>
        </w:rPr>
        <w:t>δομές, κληροδοτείτε στους επόμενους συντρίμμια και ως Αντιπολίτευση μας εγκαλείτε.</w:t>
      </w:r>
    </w:p>
    <w:p w14:paraId="46602C5F"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Ας μείνουμε, όμως, στο θέμα του ειδικού μισθολογίου των </w:t>
      </w:r>
      <w:proofErr w:type="spellStart"/>
      <w:r>
        <w:rPr>
          <w:rFonts w:eastAsia="Times New Roman" w:cs="Times New Roman"/>
          <w:szCs w:val="24"/>
        </w:rPr>
        <w:t>ενστόλων</w:t>
      </w:r>
      <w:proofErr w:type="spellEnd"/>
      <w:r>
        <w:rPr>
          <w:rFonts w:eastAsia="Times New Roman" w:cs="Times New Roman"/>
          <w:szCs w:val="24"/>
        </w:rPr>
        <w:t>. Καμμία μείωση δεν γίνεται στις ονομαστικές αποδοχές. Δεν ανατρέπεται το επίπεδο αποδοχών του προσωπικού, γι</w:t>
      </w:r>
      <w:r>
        <w:rPr>
          <w:rFonts w:eastAsia="Times New Roman" w:cs="Times New Roman"/>
          <w:szCs w:val="24"/>
        </w:rPr>
        <w:t>ατί αναγνωρίζουμε το δύσκολο έργο τους, θέλουμε να εξασφαλίσουμε ότι απερίσπαστοι θα συνεχίσουν να εκτελούν τα καθήκοντά τους. Η προσωπική διαφορά είναι θεσμοθετημένη, κατοχυρωμένη και δεν έχει χρονικό περιορισμό εφαρμογής.</w:t>
      </w:r>
    </w:p>
    <w:p w14:paraId="46602C60"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Ακόμη πιο σημαντικό είναι ότι εν</w:t>
      </w:r>
      <w:r>
        <w:rPr>
          <w:rFonts w:eastAsia="Times New Roman" w:cs="Times New Roman"/>
          <w:szCs w:val="24"/>
        </w:rPr>
        <w:t>σωματώνονται στο βασικό μισθό επιδόματα, κάτι που αποτελούσε αίτημα επί σειρά ετών των συνδικαλιστικών ενώσεων και των εργαζομένων, κάτι που εσείς δεν κάνατε ούτε στα χρόνια προ κρίσης, γιατί θέλατε να έχετε τον κόσμο σε ομηρία, τσοντάροντας δίπλα στον μισ</w:t>
      </w:r>
      <w:r>
        <w:rPr>
          <w:rFonts w:eastAsia="Times New Roman" w:cs="Times New Roman"/>
          <w:szCs w:val="24"/>
        </w:rPr>
        <w:t>θό επιδόματα, αλλά όχι αυξάνοντας τον βασικό μισθό, που συμπαρασύρει θετικά και τον υπολογισμό των συντάξεων.</w:t>
      </w:r>
    </w:p>
    <w:p w14:paraId="46602C61"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Είχαμε δεσμευθεί και κάνουμε τη δέσμευσή μας πράξη, ότι δεν θα μειωθούν οι απολαβές των </w:t>
      </w:r>
      <w:proofErr w:type="spellStart"/>
      <w:r>
        <w:rPr>
          <w:rFonts w:eastAsia="Times New Roman" w:cs="Times New Roman"/>
          <w:szCs w:val="24"/>
        </w:rPr>
        <w:t>ενστόλων</w:t>
      </w:r>
      <w:proofErr w:type="spellEnd"/>
      <w:r>
        <w:rPr>
          <w:rFonts w:eastAsia="Times New Roman" w:cs="Times New Roman"/>
          <w:szCs w:val="24"/>
        </w:rPr>
        <w:t xml:space="preserve">. Εσείς είστε αυτοί που μειώσατε τους μισθούς του </w:t>
      </w:r>
      <w:r>
        <w:rPr>
          <w:rFonts w:eastAsia="Times New Roman" w:cs="Times New Roman"/>
          <w:szCs w:val="24"/>
        </w:rPr>
        <w:t>προσωπικού.</w:t>
      </w:r>
    </w:p>
    <w:p w14:paraId="46602C62"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Με το νομοσχέδιο προβλέπεται μεταξύ άλλων ότι για κάθε κατηγορία προσωπικού οι μηνιαίοι βασικοί μισθοί διαμορφώνονται αυτοτελώς με πρόβλεψη μισθολογικής κλίμακας με κλιμάκια. Υπάρχουν προβλέψεις επιδομάτων, ιδιαίτερων συνθηκών εργασίας, </w:t>
      </w:r>
      <w:r>
        <w:rPr>
          <w:rFonts w:eastAsia="Times New Roman" w:cs="Times New Roman"/>
          <w:szCs w:val="24"/>
        </w:rPr>
        <w:t xml:space="preserve">οικογενειακής παροχής στην οποία περιλαμβάνεται και το επίδομα εξομάλυνσης για τους διαζευγμένους -που είχα υποσχεθεί εγώ εδώ στη Βουλή και πλέον περιλαμβάνεται στο σχετικό άρθρο- και θέσης ευθύνης, όπως και πρόβλεψη </w:t>
      </w:r>
      <w:r>
        <w:rPr>
          <w:rFonts w:eastAsia="Times New Roman" w:cs="Times New Roman"/>
          <w:szCs w:val="24"/>
        </w:rPr>
        <w:lastRenderedPageBreak/>
        <w:t>επιπρόσθετων αποζημιώσεων για εργασία π</w:t>
      </w:r>
      <w:r>
        <w:rPr>
          <w:rFonts w:eastAsia="Times New Roman" w:cs="Times New Roman"/>
          <w:szCs w:val="24"/>
        </w:rPr>
        <w:t>έραν του πενθημέρου. Επίσης, υπάρχει πρόβλεψη για επιδόματα αναπηρίας και κινδύνου και διατηρείται το επίδομα τροφής στους δοκίμους.</w:t>
      </w:r>
    </w:p>
    <w:p w14:paraId="46602C63"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Σε ό,τι αφορά στη χορήγηση του επιδόματος ειδικών συνθηκών και του επιδόματος θέσης ευθύνης, σημειώνεται ότι συνδέονται με </w:t>
      </w:r>
      <w:r>
        <w:rPr>
          <w:rFonts w:eastAsia="Times New Roman" w:cs="Times New Roman"/>
          <w:szCs w:val="24"/>
        </w:rPr>
        <w:t>την ενεργό πραγματική άσκηση των καθηκόντων των στελεχών. Διατηρείται ο υπολογισμός, παρ</w:t>
      </w:r>
      <w:r>
        <w:rPr>
          <w:rFonts w:eastAsia="Times New Roman" w:cs="Times New Roman"/>
          <w:szCs w:val="24"/>
        </w:rPr>
        <w:t xml:space="preserve">’ </w:t>
      </w:r>
      <w:r>
        <w:rPr>
          <w:rFonts w:eastAsia="Times New Roman" w:cs="Times New Roman"/>
          <w:szCs w:val="24"/>
        </w:rPr>
        <w:t>ότι άλλα λέγατε προχθές -δεν τα διαβάσατε καλά- του χρόνου της στρατιωτικής θητείας και του χρόνου φοίτησης στα ΑΕΙ για όσους το είχαν κατοχυρώσει μέχρι τις 31-12-201</w:t>
      </w:r>
      <w:r>
        <w:rPr>
          <w:rFonts w:eastAsia="Times New Roman" w:cs="Times New Roman"/>
          <w:szCs w:val="24"/>
        </w:rPr>
        <w:t>6 και ας κάνατε τόσες μέρες ότι δεν το βλέπατε.</w:t>
      </w:r>
    </w:p>
    <w:p w14:paraId="46602C64"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Διατηρείται το επίδομα για υπερωριακή απασχόληση τα </w:t>
      </w:r>
      <w:r>
        <w:rPr>
          <w:rFonts w:eastAsia="Times New Roman" w:cs="Times New Roman"/>
          <w:szCs w:val="24"/>
        </w:rPr>
        <w:t>Σ</w:t>
      </w:r>
      <w:r>
        <w:rPr>
          <w:rFonts w:eastAsia="Times New Roman" w:cs="Times New Roman"/>
          <w:szCs w:val="24"/>
        </w:rPr>
        <w:t>αββατοκύριακα</w:t>
      </w:r>
      <w:r>
        <w:rPr>
          <w:rFonts w:eastAsia="Times New Roman" w:cs="Times New Roman"/>
          <w:szCs w:val="24"/>
        </w:rPr>
        <w:t>,</w:t>
      </w:r>
      <w:r>
        <w:rPr>
          <w:rFonts w:eastAsia="Times New Roman" w:cs="Times New Roman"/>
          <w:szCs w:val="24"/>
        </w:rPr>
        <w:t xml:space="preserve"> όπως μέχρι τώρα, δηλαδή ακόμα και για τους τέσσερις μήνες που έχουν πέντε </w:t>
      </w:r>
      <w:r>
        <w:rPr>
          <w:rFonts w:eastAsia="Times New Roman" w:cs="Times New Roman"/>
          <w:szCs w:val="24"/>
        </w:rPr>
        <w:t>Σ</w:t>
      </w:r>
      <w:r>
        <w:rPr>
          <w:rFonts w:eastAsia="Times New Roman" w:cs="Times New Roman"/>
          <w:szCs w:val="24"/>
        </w:rPr>
        <w:t>αββατοκύριακα, δηλαδή μέχρι πέντε ημέρες, όπως προβλεπόταν.</w:t>
      </w:r>
    </w:p>
    <w:p w14:paraId="46602C6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Καταρ</w:t>
      </w:r>
      <w:r>
        <w:rPr>
          <w:rFonts w:eastAsia="Times New Roman" w:cs="Times New Roman"/>
          <w:szCs w:val="24"/>
        </w:rPr>
        <w:t>γείται η αναστολή των μισθολογικών ωριμάνσεων και προαγωγών που ίσχυαν μέχρι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2018. Τι σημαίνει αυτό; Σημαίνει ότι μέχρι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2018 είχε σταματήσει να συνδέεται το βαθμολόγιο, δηλαδή η προαγωγή, με τις αυξήσεις. Τώρα επανερχόμαστε στο προηγούμενο </w:t>
      </w:r>
      <w:r>
        <w:rPr>
          <w:rFonts w:eastAsia="Times New Roman" w:cs="Times New Roman"/>
          <w:szCs w:val="24"/>
        </w:rPr>
        <w:t>καθεστώς προ της αναστολής.</w:t>
      </w:r>
    </w:p>
    <w:p w14:paraId="46602C6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Βελτιώνεται η αποζημίωση για τη νυχτερινή εργασία χωρίς τον κατώτατο περιορισμό των τετρακοσίων ογδόντα ο</w:t>
      </w:r>
      <w:r>
        <w:rPr>
          <w:rFonts w:eastAsia="Times New Roman" w:cs="Times New Roman"/>
          <w:szCs w:val="24"/>
        </w:rPr>
        <w:t>κ</w:t>
      </w:r>
      <w:r>
        <w:rPr>
          <w:rFonts w:eastAsia="Times New Roman" w:cs="Times New Roman"/>
          <w:szCs w:val="24"/>
        </w:rPr>
        <w:t>τώ ωρών που υπήρχε μέχρι τώρα και που περιμέναμε να περάσει το πρώτο εξάμηνο. Καλύπτονταν οι τετρακόσιες ογδόντα ο</w:t>
      </w:r>
      <w:r>
        <w:rPr>
          <w:rFonts w:eastAsia="Times New Roman" w:cs="Times New Roman"/>
          <w:szCs w:val="24"/>
        </w:rPr>
        <w:t>κ</w:t>
      </w:r>
      <w:r>
        <w:rPr>
          <w:rFonts w:eastAsia="Times New Roman" w:cs="Times New Roman"/>
          <w:szCs w:val="24"/>
        </w:rPr>
        <w:t>τώ ώρες</w:t>
      </w:r>
      <w:r>
        <w:rPr>
          <w:rFonts w:eastAsia="Times New Roman" w:cs="Times New Roman"/>
          <w:szCs w:val="24"/>
        </w:rPr>
        <w:t xml:space="preserve"> και μετά ζητιανεύαμε από το Υπουργείο Οικονομικών επιπλέον χρήματα, τα οποία προσπαθούσε και αυτό το Υπουργείο να τα βρει με ανορθόδοξους τρόπους </w:t>
      </w:r>
      <w:r>
        <w:rPr>
          <w:rFonts w:eastAsia="Times New Roman" w:cs="Times New Roman"/>
          <w:szCs w:val="24"/>
        </w:rPr>
        <w:lastRenderedPageBreak/>
        <w:t>πολλές φορές. Τώρα αυτός ο περιορισμός καταργείται και μπορεί οι υπερωρίες αυτές να δίνονται και σε μεγαλύτερ</w:t>
      </w:r>
      <w:r>
        <w:rPr>
          <w:rFonts w:eastAsia="Times New Roman" w:cs="Times New Roman"/>
          <w:szCs w:val="24"/>
        </w:rPr>
        <w:t>ο αριθμό.</w:t>
      </w:r>
    </w:p>
    <w:p w14:paraId="46602C6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Διατηρείται το επίδομα για τους υπηρετούντες στα αστυνομικά τμήματα Κακαβιάς και </w:t>
      </w:r>
      <w:proofErr w:type="spellStart"/>
      <w:r>
        <w:rPr>
          <w:rFonts w:eastAsia="Times New Roman" w:cs="Times New Roman"/>
          <w:szCs w:val="24"/>
        </w:rPr>
        <w:t>Κρυσταλλοπηγής</w:t>
      </w:r>
      <w:proofErr w:type="spellEnd"/>
      <w:r>
        <w:rPr>
          <w:rFonts w:eastAsia="Times New Roman" w:cs="Times New Roman"/>
          <w:szCs w:val="24"/>
        </w:rPr>
        <w:t>, που είναι ένα επιμέρους θέμα, πλην όμως αυτοί οι άνθρωποι είναι αναγκασμένοι κάθε μέρα να πηγαίνουν σε απόσταση μεγαλύτερη των σαράντα χιλιομέτρων, π</w:t>
      </w:r>
      <w:r>
        <w:rPr>
          <w:rFonts w:eastAsia="Times New Roman" w:cs="Times New Roman"/>
          <w:szCs w:val="24"/>
        </w:rPr>
        <w:t>ου υπάρχει αυτός ο περιορισμός, για τη διαμονή τους, γιατί δεν υπάρχει κοντύτερα κάποιο χωριό και επομένως πρέπει να παίρνουν κάποιο επίδομα στη συγκεκριμένη περίπτωση.</w:t>
      </w:r>
    </w:p>
    <w:p w14:paraId="46602C6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Διατηρείται το επίδομα του προσωπικού εσωτερικών υποθέσεων ΕΚΑΜ, ΕΜΑΚ, ΜΑΤ, πυροτεχνουρ</w:t>
      </w:r>
      <w:r>
        <w:rPr>
          <w:rFonts w:eastAsia="Times New Roman" w:cs="Times New Roman"/>
          <w:szCs w:val="24"/>
        </w:rPr>
        <w:t xml:space="preserve">γών κ.λπ.. </w:t>
      </w:r>
    </w:p>
    <w:p w14:paraId="46602C69"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Θα καταθέσετε τροπολογίες για να τις δούμε;</w:t>
      </w:r>
    </w:p>
    <w:p w14:paraId="46602C6A"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ΝΙΚΟΛΑΟΣ ΤΟΣΚΑΣ (Αναπληρωτής Υπουργός Εσωτερικών):</w:t>
      </w:r>
      <w:r>
        <w:rPr>
          <w:rFonts w:eastAsia="Times New Roman" w:cs="Times New Roman"/>
          <w:szCs w:val="24"/>
        </w:rPr>
        <w:t xml:space="preserve"> Ναι, έχουν κατέβει νομοθετικές ρυθμίσεις ή εάν σε κάποια απ’ αυτά δεν έχουν κατέβει, θα κατέβουν στη συνέχεια.</w:t>
      </w:r>
    </w:p>
    <w:p w14:paraId="46602C6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Είναι ανακοίνωση</w:t>
      </w:r>
      <w:r>
        <w:rPr>
          <w:rFonts w:eastAsia="Times New Roman" w:cs="Times New Roman"/>
          <w:szCs w:val="24"/>
        </w:rPr>
        <w:t xml:space="preserve"> η οποία δεν είναι αυτή τη στιγμή επιθυμία του Υπουργείου Προστασίας του Πολίτη. Είναι ανακοίνωση σε συνεργασία με το Υπουργείο Οικονομικών.</w:t>
      </w:r>
    </w:p>
    <w:p w14:paraId="46602C6C"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ΧΡΗΣΤΟΣ ΚΑΡΑΓΙΑΝΝΙΔΗΣ:</w:t>
      </w:r>
      <w:r>
        <w:rPr>
          <w:rFonts w:eastAsia="Times New Roman" w:cs="Times New Roman"/>
          <w:szCs w:val="24"/>
        </w:rPr>
        <w:t xml:space="preserve"> Στεναχωρήθηκε ο κ. Κυριαζίδης. Δεν βγήκε αληθινή η καταστροφή που έλεγε.</w:t>
      </w:r>
    </w:p>
    <w:p w14:paraId="46602C6D" w14:textId="77777777" w:rsidR="008E1586" w:rsidRDefault="00786920">
      <w:pPr>
        <w:spacing w:after="0" w:line="600" w:lineRule="auto"/>
        <w:ind w:firstLine="720"/>
        <w:jc w:val="both"/>
        <w:rPr>
          <w:rFonts w:eastAsia="Times New Roman" w:cs="Times New Roman"/>
          <w:b/>
          <w:szCs w:val="24"/>
        </w:rPr>
      </w:pPr>
      <w:r>
        <w:rPr>
          <w:rFonts w:eastAsia="Times New Roman" w:cs="Times New Roman"/>
          <w:b/>
          <w:szCs w:val="24"/>
        </w:rPr>
        <w:t>ΝΙΚΟΛΑΟΣ ΤΟΣΚΑΣ (Αν</w:t>
      </w:r>
      <w:r>
        <w:rPr>
          <w:rFonts w:eastAsia="Times New Roman" w:cs="Times New Roman"/>
          <w:b/>
          <w:szCs w:val="24"/>
        </w:rPr>
        <w:t>απληρωτής Υπουργός Εσωτερικών):</w:t>
      </w:r>
      <w:r>
        <w:rPr>
          <w:rFonts w:eastAsia="Times New Roman" w:cs="Times New Roman"/>
          <w:szCs w:val="24"/>
        </w:rPr>
        <w:t xml:space="preserve"> Ακριβώς.</w:t>
      </w:r>
      <w:r>
        <w:rPr>
          <w:rFonts w:eastAsia="Times New Roman" w:cs="Times New Roman"/>
          <w:b/>
          <w:szCs w:val="24"/>
        </w:rPr>
        <w:t xml:space="preserve"> </w:t>
      </w:r>
    </w:p>
    <w:p w14:paraId="46602C6E"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w:t>
      </w:r>
      <w:r>
        <w:rPr>
          <w:rFonts w:eastAsia="Times New Roman" w:cs="Times New Roman"/>
          <w:szCs w:val="24"/>
          <w:lang w:val="en-US"/>
        </w:rPr>
        <w:t>M</w:t>
      </w:r>
      <w:r>
        <w:rPr>
          <w:rFonts w:eastAsia="Times New Roman" w:cs="Times New Roman"/>
          <w:szCs w:val="24"/>
        </w:rPr>
        <w:t>α, δεν έχουμε ενημέρωση …</w:t>
      </w:r>
    </w:p>
    <w:p w14:paraId="46602C6F" w14:textId="77777777" w:rsidR="008E1586" w:rsidRDefault="00786920">
      <w:pPr>
        <w:spacing w:after="0" w:line="600" w:lineRule="auto"/>
        <w:ind w:firstLine="720"/>
        <w:jc w:val="center"/>
        <w:rPr>
          <w:rFonts w:eastAsia="Times New Roman" w:cs="Times New Roman"/>
          <w:szCs w:val="24"/>
        </w:rPr>
      </w:pPr>
      <w:r>
        <w:rPr>
          <w:rFonts w:eastAsia="Times New Roman" w:cs="Times New Roman"/>
          <w:szCs w:val="24"/>
        </w:rPr>
        <w:lastRenderedPageBreak/>
        <w:t>(Θόρυβος στην Αίθουσα)</w:t>
      </w:r>
    </w:p>
    <w:p w14:paraId="46602C70"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46602C71"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Πόσο χρόνο θέλετε επιπ</w:t>
      </w:r>
      <w:r>
        <w:rPr>
          <w:rFonts w:eastAsia="Times New Roman" w:cs="Times New Roman"/>
          <w:szCs w:val="24"/>
        </w:rPr>
        <w:t>λέον, κύριε Υπουργέ;</w:t>
      </w:r>
    </w:p>
    <w:p w14:paraId="46602C72"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ΝΙΚΟΛΑΟΣ ΤΟΣΚΑΣ (Αναπληρωτής Υπουργός Εσωτερικών):</w:t>
      </w:r>
      <w:r>
        <w:rPr>
          <w:rFonts w:eastAsia="Times New Roman" w:cs="Times New Roman"/>
          <w:szCs w:val="24"/>
        </w:rPr>
        <w:t xml:space="preserve"> Δευτερόλεπτα, κύριε Πρόεδρε.</w:t>
      </w:r>
    </w:p>
    <w:p w14:paraId="46602C73"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Δίνεται το επίδομα παραμεθορίου. Μέχρι τώρα δινόταν το επίδομα παραμεθορίου περιοχής για τον Έβρο και τα νησιά του ανατολικού Αιγαίου μόνο στους στρατιωτικ</w:t>
      </w:r>
      <w:r>
        <w:rPr>
          <w:rFonts w:eastAsia="Times New Roman" w:cs="Times New Roman"/>
          <w:szCs w:val="24"/>
        </w:rPr>
        <w:t xml:space="preserve">ούς. Με αυτό το νομοσχέδιο αυτό το επίδομα παραμεθορίου περιοχής </w:t>
      </w:r>
      <w:r>
        <w:rPr>
          <w:rFonts w:eastAsia="Times New Roman" w:cs="Times New Roman"/>
          <w:szCs w:val="24"/>
        </w:rPr>
        <w:t xml:space="preserve">δίνεται </w:t>
      </w:r>
      <w:r>
        <w:rPr>
          <w:rFonts w:eastAsia="Times New Roman" w:cs="Times New Roman"/>
          <w:szCs w:val="24"/>
        </w:rPr>
        <w:t xml:space="preserve">και στους αστυνομικούς και στους πυροσβέστες και στους λιμενικούς, οι οποίοι είτε είναι αποσπασμένοι είτε υπηρετούν σε μόνιμη βάση σε αυτές τις περιοχές. </w:t>
      </w:r>
    </w:p>
    <w:p w14:paraId="46602C74" w14:textId="77777777" w:rsidR="008E1586" w:rsidRDefault="0078692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w:t>
      </w:r>
      <w:r>
        <w:rPr>
          <w:rFonts w:eastAsia="Times New Roman" w:cs="Times New Roman"/>
          <w:szCs w:val="24"/>
        </w:rPr>
        <w:t>υγες των ΣΥΡΙΖΑ και των ΑΝΕΛ)</w:t>
      </w:r>
    </w:p>
    <w:p w14:paraId="46602C7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Αυτό είναι μια καινούρ</w:t>
      </w:r>
      <w:r>
        <w:rPr>
          <w:rFonts w:eastAsia="Times New Roman" w:cs="Times New Roman"/>
          <w:szCs w:val="24"/>
        </w:rPr>
        <w:t>γ</w:t>
      </w:r>
      <w:r>
        <w:rPr>
          <w:rFonts w:eastAsia="Times New Roman" w:cs="Times New Roman"/>
          <w:szCs w:val="24"/>
        </w:rPr>
        <w:t>ια ρύθμιση, αναγνωρίζοντας τον αγώνα, τις θυσίες, τους κόπους, την επικινδυνότητα –αν θέλετε- αυτών των ανθρώπων που θαλασσοδέρνονται. Οι λιμενικοί ταλαιπωρούνται και λόγω του μεταναστευτικού.</w:t>
      </w:r>
    </w:p>
    <w:p w14:paraId="46602C7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Τέλος, σε </w:t>
      </w:r>
      <w:r>
        <w:rPr>
          <w:rFonts w:eastAsia="Times New Roman" w:cs="Times New Roman"/>
          <w:szCs w:val="24"/>
        </w:rPr>
        <w:t>συνεννόηση με το Υπουργείο Οικονομικών, το επόμενο διάστημα θα εξεταστούν τα κλιμάκια μισθοδοσίας και σε περίπτωση που χρειαστεί, θα γίνει εναρμόνιση. Αυτό γίνεται γιατί πράγματι αναγνωρίσαμε ότι σε κάποιες περιπτώσεις υπάρχουν κάποια ζητήματα που πρέπει ν</w:t>
      </w:r>
      <w:r>
        <w:rPr>
          <w:rFonts w:eastAsia="Times New Roman" w:cs="Times New Roman"/>
          <w:szCs w:val="24"/>
        </w:rPr>
        <w:t>α εναρμονιστούν.</w:t>
      </w:r>
    </w:p>
    <w:p w14:paraId="46602C7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Συνοψίζοντας, το νέο ειδικό μισθολόγιο έρχεται να διασφαλίσει τη διατήρηση των ονομαστικών αποδοχών του προσωπικού. Αυξάνεται ο βασικός μισθός με την ενσωμάτωση επιδομάτων και διασφαλίζεται το εισοδηματικό επίπεδο αποδοχών του προσωπικού, </w:t>
      </w:r>
      <w:r>
        <w:rPr>
          <w:rFonts w:eastAsia="Times New Roman" w:cs="Times New Roman"/>
          <w:szCs w:val="24"/>
        </w:rPr>
        <w:t>αναγνωρίζοντας τις δύσκολες συνθήκες υπό τις οποίες καλούνται να εκτελέσουν το έργο τους.</w:t>
      </w:r>
    </w:p>
    <w:p w14:paraId="46602C7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Παρά τον θόρυβο που προκαλείτε, τα στελέχη των Ενόπλων Δυνάμεων και των Σωμάτων Ασφαλείας γνωρίζουν την αλήθεια και ξέρουν ότι στις δύσκολες αυτές συνθήκες κάνουμε ό,</w:t>
      </w:r>
      <w:r>
        <w:rPr>
          <w:rFonts w:eastAsia="Times New Roman" w:cs="Times New Roman"/>
          <w:szCs w:val="24"/>
        </w:rPr>
        <w:t>τι μπορούμε.</w:t>
      </w:r>
    </w:p>
    <w:p w14:paraId="46602C7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Ευχαριστώ.</w:t>
      </w:r>
    </w:p>
    <w:p w14:paraId="46602C7A" w14:textId="77777777" w:rsidR="008E1586" w:rsidRDefault="0078692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των ΣΥΡΙΖΑ και των ΑΝΕΛ)</w:t>
      </w:r>
    </w:p>
    <w:p w14:paraId="46602C7B"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Τον λόγο έχει η κ</w:t>
      </w:r>
      <w:r>
        <w:rPr>
          <w:rFonts w:eastAsia="Times New Roman" w:cs="Times New Roman"/>
          <w:szCs w:val="24"/>
        </w:rPr>
        <w:t xml:space="preserve">. </w:t>
      </w:r>
      <w:r>
        <w:rPr>
          <w:rFonts w:eastAsia="Times New Roman" w:cs="Times New Roman"/>
          <w:szCs w:val="24"/>
        </w:rPr>
        <w:t>Αμανατίδη, Βουλευτής του ΣΥΡΙΖΑ.</w:t>
      </w:r>
    </w:p>
    <w:p w14:paraId="46602C7C"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Ευχαριστώ, κύριε Πρόεδρε.</w:t>
      </w:r>
    </w:p>
    <w:p w14:paraId="46602C7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Υπουργοί, κυρίες και κύριοι Βουλευτές, όλοι γνωρίζουν, πολλοί, όμως, θέλουν να ξεχνούν πώς νομοθετούμε. Ευτυχώς, όμως, το θυμούνται οι περισσότεροι, ότι δηλαδή δεν νομοθετούμε εν </w:t>
      </w:r>
      <w:proofErr w:type="spellStart"/>
      <w:r>
        <w:rPr>
          <w:rFonts w:eastAsia="Times New Roman" w:cs="Times New Roman"/>
          <w:szCs w:val="24"/>
        </w:rPr>
        <w:t>κενώ</w:t>
      </w:r>
      <w:proofErr w:type="spellEnd"/>
      <w:r>
        <w:rPr>
          <w:rFonts w:eastAsia="Times New Roman" w:cs="Times New Roman"/>
          <w:szCs w:val="24"/>
        </w:rPr>
        <w:t xml:space="preserve"> </w:t>
      </w:r>
      <w:r>
        <w:rPr>
          <w:rFonts w:eastAsia="Times New Roman" w:cs="Times New Roman"/>
          <w:szCs w:val="24"/>
        </w:rPr>
        <w:t>αλλά διαρκώς υπό πίεση.</w:t>
      </w:r>
    </w:p>
    <w:p w14:paraId="46602C7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Ομοίως και το υπό συζήτηση νομ</w:t>
      </w:r>
      <w:r>
        <w:rPr>
          <w:rFonts w:eastAsia="Times New Roman" w:cs="Times New Roman"/>
          <w:szCs w:val="24"/>
        </w:rPr>
        <w:t xml:space="preserve">οσχέδιο δεν εκπονήθηκε για να εφαρμοστεί το πρόγραμμα της παρούσας Κυβέρνησης, αλλά από την αναγκαιότητα να εξυπηρετηθεί το τεράστιο χρέος που οι </w:t>
      </w:r>
      <w:r>
        <w:rPr>
          <w:rFonts w:eastAsia="Times New Roman" w:cs="Times New Roman"/>
          <w:szCs w:val="24"/>
        </w:rPr>
        <w:t>κ</w:t>
      </w:r>
      <w:r>
        <w:rPr>
          <w:rFonts w:eastAsia="Times New Roman" w:cs="Times New Roman"/>
          <w:szCs w:val="24"/>
        </w:rPr>
        <w:t xml:space="preserve">υβερνήσεις της Νέας Δημοκρατίας και του ΠΑΣΟΚ κληροδότησαν σε αυτή την Κυβέρνηση, στο πλαίσιο της ασφυκτικής </w:t>
      </w:r>
      <w:r>
        <w:rPr>
          <w:rFonts w:eastAsia="Times New Roman" w:cs="Times New Roman"/>
          <w:szCs w:val="24"/>
        </w:rPr>
        <w:t xml:space="preserve">κηδεμονίας που </w:t>
      </w:r>
      <w:r>
        <w:rPr>
          <w:rFonts w:eastAsia="Times New Roman" w:cs="Times New Roman"/>
          <w:szCs w:val="24"/>
        </w:rPr>
        <w:lastRenderedPageBreak/>
        <w:t xml:space="preserve">εγκαθιδρύθηκε στη χώρα μας εξαιτίας αυτού του χρέους και των ολέθριων και καταστροφικών χειρισμών για τη διευθέτησή του από τη Νέα Δημοκρατία και το ΠΑΣΟΚ.  </w:t>
      </w:r>
    </w:p>
    <w:p w14:paraId="46602C7F"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Εκείνοι μάλιστα που διέσωσαν τις τράπεζες, μεταφέροντας το χρέος στα ευρωπαϊκά κράτ</w:t>
      </w:r>
      <w:r>
        <w:rPr>
          <w:rFonts w:eastAsia="Times New Roman" w:cs="Times New Roman"/>
          <w:szCs w:val="24"/>
        </w:rPr>
        <w:t xml:space="preserve">η και στο Διεθνές Νομισματικό Ταμείο, τώρα μας μέμφονται γιατί παίρνουμε, λένε, μέτρα που δεν τα έχουμε ανάγκη. </w:t>
      </w:r>
    </w:p>
    <w:p w14:paraId="46602C80"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Βεβαίως, ενστερνιζόμαστε την παραπάνω παραδοχή, ότι δηλαδή η κατάσταση της οικονομίας στη χώρα μας σήμερα είναι τέτοια</w:t>
      </w:r>
      <w:r>
        <w:rPr>
          <w:rFonts w:eastAsia="Times New Roman" w:cs="Times New Roman"/>
          <w:szCs w:val="24"/>
        </w:rPr>
        <w:t>,</w:t>
      </w:r>
      <w:r>
        <w:rPr>
          <w:rFonts w:eastAsia="Times New Roman" w:cs="Times New Roman"/>
          <w:szCs w:val="24"/>
        </w:rPr>
        <w:t xml:space="preserve"> που δεν απαιτείται η λή</w:t>
      </w:r>
      <w:r>
        <w:rPr>
          <w:rFonts w:eastAsia="Times New Roman" w:cs="Times New Roman"/>
          <w:szCs w:val="24"/>
        </w:rPr>
        <w:t xml:space="preserve">ψη συγκεκριμένων μέτρων. Την ίδια παραδοχή ενστερνίζεται και η Επιστημονική Υπηρεσία της Βουλής στην </w:t>
      </w:r>
      <w:r>
        <w:rPr>
          <w:rFonts w:eastAsia="Times New Roman" w:cs="Times New Roman"/>
          <w:szCs w:val="24"/>
        </w:rPr>
        <w:t>έ</w:t>
      </w:r>
      <w:r>
        <w:rPr>
          <w:rFonts w:eastAsia="Times New Roman" w:cs="Times New Roman"/>
          <w:szCs w:val="24"/>
        </w:rPr>
        <w:t>κθεσή της.</w:t>
      </w:r>
    </w:p>
    <w:p w14:paraId="46602C81"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Όμως, και το χρέος και τους δανειστές, εσείς τους επιλέξατε. Το ΠΑΣΟΚ έφερε εδώ ως δανειστή το 2010 ο Διεθνές Νομισματικό Ταμείο, το οποίο έχει</w:t>
      </w:r>
      <w:r>
        <w:rPr>
          <w:rFonts w:eastAsia="Times New Roman" w:cs="Times New Roman"/>
          <w:szCs w:val="24"/>
        </w:rPr>
        <w:t xml:space="preserve"> τις συγκεκριμένες παράλογες απαιτήσεις και όλες σχεδόν οι πτέρυγες της Βουλής τον Αύγουστο του 2015, διακόσιοι πενήντα ένας Βουλευτές, συμφώνησαν στην παραμονή του Διεθνούς Νομισματικού Ταμείου στο </w:t>
      </w:r>
      <w:r>
        <w:rPr>
          <w:rFonts w:eastAsia="Times New Roman" w:cs="Times New Roman"/>
          <w:szCs w:val="24"/>
        </w:rPr>
        <w:t>π</w:t>
      </w:r>
      <w:r>
        <w:rPr>
          <w:rFonts w:eastAsia="Times New Roman" w:cs="Times New Roman"/>
          <w:szCs w:val="24"/>
        </w:rPr>
        <w:t xml:space="preserve">ρόγραμμα. </w:t>
      </w:r>
    </w:p>
    <w:p w14:paraId="46602C82"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Ηθελημένα αγνοείτε αυτό που αναφέρεται στην π</w:t>
      </w:r>
      <w:r>
        <w:rPr>
          <w:rFonts w:eastAsia="Times New Roman" w:cs="Times New Roman"/>
          <w:szCs w:val="24"/>
        </w:rPr>
        <w:t>ρώτη κιόλας σελίδα της αιτιολογικής έκθεσης αυτού του νόμου, ότι δηλαδή οι συγκεκριμένες επαχθείς</w:t>
      </w:r>
      <w:r>
        <w:rPr>
          <w:rFonts w:eastAsia="Times New Roman" w:cs="Times New Roman"/>
          <w:szCs w:val="24"/>
        </w:rPr>
        <w:t>,</w:t>
      </w:r>
      <w:r>
        <w:rPr>
          <w:rFonts w:eastAsia="Times New Roman" w:cs="Times New Roman"/>
          <w:szCs w:val="24"/>
        </w:rPr>
        <w:t xml:space="preserve"> αναντίρρητα</w:t>
      </w:r>
      <w:r>
        <w:rPr>
          <w:rFonts w:eastAsia="Times New Roman" w:cs="Times New Roman"/>
          <w:szCs w:val="24"/>
        </w:rPr>
        <w:t>,</w:t>
      </w:r>
      <w:r>
        <w:rPr>
          <w:rFonts w:eastAsia="Times New Roman" w:cs="Times New Roman"/>
          <w:szCs w:val="24"/>
        </w:rPr>
        <w:t xml:space="preserve"> περικοπές οδηγούν στην ολοκλήρωση της δεύτερης αξιολόγησης του </w:t>
      </w:r>
      <w:r>
        <w:rPr>
          <w:rFonts w:eastAsia="Times New Roman" w:cs="Times New Roman"/>
          <w:szCs w:val="24"/>
        </w:rPr>
        <w:t>π</w:t>
      </w:r>
      <w:r>
        <w:rPr>
          <w:rFonts w:eastAsia="Times New Roman" w:cs="Times New Roman"/>
          <w:szCs w:val="24"/>
        </w:rPr>
        <w:t>ρογράμματος, η οποία δίνει χώρο και χρόνο στην ελληνική οικονομία για να εμπεδώσ</w:t>
      </w:r>
      <w:r>
        <w:rPr>
          <w:rFonts w:eastAsia="Times New Roman" w:cs="Times New Roman"/>
          <w:szCs w:val="24"/>
        </w:rPr>
        <w:t>ει την ανάκαμψη που σημειώνει το τελευταίο διάστημα, διαμορφώνοντας ταυτόχρονα τις προϋποθέσεις για την οριστική έξοδο από το Πρόγραμμα της Δημοσιονομικής Προσαρμογής. Τι πιο σαφές;</w:t>
      </w:r>
    </w:p>
    <w:p w14:paraId="46602C83"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Όμως, είναι φανερό ότι οι ύβρεις, οι συκοφαντίες και τα ψεύδη που ακούστηκ</w:t>
      </w:r>
      <w:r>
        <w:rPr>
          <w:rFonts w:eastAsia="Times New Roman" w:cs="Times New Roman"/>
          <w:szCs w:val="24"/>
        </w:rPr>
        <w:t>αν επί τρεις ημέρες σε αυτήν εδώ την Αίθουσα, έχουν</w:t>
      </w:r>
      <w:r>
        <w:rPr>
          <w:rFonts w:eastAsia="Times New Roman" w:cs="Times New Roman"/>
          <w:szCs w:val="24"/>
        </w:rPr>
        <w:t xml:space="preserve"> δύο σκοπούς</w:t>
      </w:r>
      <w:r>
        <w:rPr>
          <w:rFonts w:eastAsia="Times New Roman" w:cs="Times New Roman"/>
          <w:szCs w:val="24"/>
        </w:rPr>
        <w:t>: Πρώτον, να αποκρύψουν αυτό που πραγματικά συντελείται στη χώρα: Τα σημάδια ανάπτυξης και ανάκαμψης, που δεν έχουν καμμία σχέση με τα δήθεν σημάδια ανάπτυξης και ανάκαμψης του 2014. Και</w:t>
      </w:r>
      <w:r>
        <w:rPr>
          <w:rFonts w:eastAsia="Times New Roman" w:cs="Times New Roman"/>
          <w:szCs w:val="24"/>
        </w:rPr>
        <w:t>,</w:t>
      </w:r>
      <w:r>
        <w:rPr>
          <w:rFonts w:eastAsia="Times New Roman" w:cs="Times New Roman"/>
          <w:szCs w:val="24"/>
        </w:rPr>
        <w:t xml:space="preserve"> δεύτε</w:t>
      </w:r>
      <w:r>
        <w:rPr>
          <w:rFonts w:eastAsia="Times New Roman" w:cs="Times New Roman"/>
          <w:szCs w:val="24"/>
        </w:rPr>
        <w:t xml:space="preserve">ρον, να αποκρύψουν το σύνολο του περιεχομένου αυτού του νομοσχεδίου και μαζί την αισχύνη τους για τη μη ψήφιση μίας σειράς θετικών μέτρων. </w:t>
      </w:r>
    </w:p>
    <w:p w14:paraId="46602C84"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Για τους φτωχούς και χαμηλοσυνταξιούχους, για τους οποίους κόπτονται σήμερα όλοι και θρηνούν εδώ, δεν πανηγυρίζει βέ</w:t>
      </w:r>
      <w:r>
        <w:rPr>
          <w:rFonts w:eastAsia="Times New Roman" w:cs="Times New Roman"/>
          <w:szCs w:val="24"/>
        </w:rPr>
        <w:t xml:space="preserve">βαια κανένας για τις περικοπές των συντάξεων και τη μείωση του αφορολόγητου και ούτε </w:t>
      </w:r>
      <w:proofErr w:type="spellStart"/>
      <w:r>
        <w:rPr>
          <w:rFonts w:eastAsia="Times New Roman" w:cs="Times New Roman"/>
          <w:szCs w:val="24"/>
        </w:rPr>
        <w:t>παρηγορεί</w:t>
      </w:r>
      <w:proofErr w:type="spellEnd"/>
      <w:r>
        <w:rPr>
          <w:rFonts w:eastAsia="Times New Roman" w:cs="Times New Roman"/>
          <w:szCs w:val="24"/>
        </w:rPr>
        <w:t xml:space="preserve"> το γεγονός ότι το Διεθνές Νομισματικό Ταμείο επιθυμούσε οριζόντια περικοπή συντάξεων 43% και μείωση του αφορολόγητου στα 800 ευρώ. </w:t>
      </w:r>
    </w:p>
    <w:p w14:paraId="46602C8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Όμως, </w:t>
      </w:r>
      <w:proofErr w:type="spellStart"/>
      <w:r>
        <w:rPr>
          <w:rFonts w:eastAsia="Times New Roman" w:cs="Times New Roman"/>
          <w:szCs w:val="24"/>
        </w:rPr>
        <w:t>παρηγορεί</w:t>
      </w:r>
      <w:proofErr w:type="spellEnd"/>
      <w:r>
        <w:rPr>
          <w:rFonts w:eastAsia="Times New Roman" w:cs="Times New Roman"/>
          <w:szCs w:val="24"/>
        </w:rPr>
        <w:t xml:space="preserve"> το γεγονός ότ</w:t>
      </w:r>
      <w:r>
        <w:rPr>
          <w:rFonts w:eastAsia="Times New Roman" w:cs="Times New Roman"/>
          <w:szCs w:val="24"/>
        </w:rPr>
        <w:t xml:space="preserve">ι λαμβάνονται θετικά μέτρα πλήρως </w:t>
      </w:r>
      <w:proofErr w:type="spellStart"/>
      <w:r>
        <w:rPr>
          <w:rFonts w:eastAsia="Times New Roman" w:cs="Times New Roman"/>
          <w:szCs w:val="24"/>
        </w:rPr>
        <w:t>ποσοτικοποιημένα</w:t>
      </w:r>
      <w:proofErr w:type="spellEnd"/>
      <w:r>
        <w:rPr>
          <w:rFonts w:eastAsia="Times New Roman" w:cs="Times New Roman"/>
          <w:szCs w:val="24"/>
        </w:rPr>
        <w:t xml:space="preserve"> και σαφώς νομοθετημένα, που θα ανακουφίσουν τα χαμηλά και μεσαία στρώματα της κοινωνίας μας.</w:t>
      </w:r>
    </w:p>
    <w:p w14:paraId="46602C8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Γιατί οι χίλιοι οκτακόσιοι νέοι παιδικοί σταθμοί δεν θα απορροφήσουν μόνο αρκετές χιλιάδες παιδιά που το έχουν α</w:t>
      </w:r>
      <w:r>
        <w:rPr>
          <w:rFonts w:eastAsia="Times New Roman" w:cs="Times New Roman"/>
          <w:szCs w:val="24"/>
        </w:rPr>
        <w:t xml:space="preserve">νάγκη, αλλά θα δημιουργήσουν τουλάχιστον πέντε χιλιάδες νέες θέσεις εργασίας. </w:t>
      </w:r>
    </w:p>
    <w:p w14:paraId="46602C8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Γιατί είναι ανακούφιση για μεγάλο μέρος του πληθυσμού η μείωση της συμμετοχής στη φαρμακευτική δαπάνη. </w:t>
      </w:r>
    </w:p>
    <w:p w14:paraId="46602C8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Γιατί είναι σημαντική φορολογική ελάφρυνση η μείωση του ΕΝΦΙΑ, η υποστήρι</w:t>
      </w:r>
      <w:r>
        <w:rPr>
          <w:rFonts w:eastAsia="Times New Roman" w:cs="Times New Roman"/>
          <w:szCs w:val="24"/>
        </w:rPr>
        <w:t>ξη της οικογενειακής στέγης</w:t>
      </w:r>
      <w:r>
        <w:rPr>
          <w:rFonts w:eastAsia="Times New Roman" w:cs="Times New Roman"/>
          <w:szCs w:val="24"/>
        </w:rPr>
        <w:t>,</w:t>
      </w:r>
      <w:r>
        <w:rPr>
          <w:rFonts w:eastAsia="Times New Roman" w:cs="Times New Roman"/>
          <w:szCs w:val="24"/>
        </w:rPr>
        <w:t xml:space="preserve"> είτε με τη μορφή της επιδότησης ενοικίου είτε με τη μορφή επιδότησης του στεγαστικού δανείου. </w:t>
      </w:r>
    </w:p>
    <w:p w14:paraId="46602C8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Γιατί είναι σημαντική φορολογική ελάφρυνση η μη πληρωμή εισφοράς αλληλεγγύης μέχρι και 30.000 ευρώ και η μείωσή της από το ποσό αυτό</w:t>
      </w:r>
      <w:r>
        <w:rPr>
          <w:rFonts w:eastAsia="Times New Roman" w:cs="Times New Roman"/>
          <w:szCs w:val="24"/>
        </w:rPr>
        <w:t xml:space="preserve"> και πάνω. </w:t>
      </w:r>
    </w:p>
    <w:p w14:paraId="46602C8A"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Γιατί είναι ελάφρυνση η μείωση του συντελεστή φορολόγησης φυσικών προσώπων από 22% στο 20% και των επιχειρήσεων από 29% στο 26% αντίστοιχα. </w:t>
      </w:r>
    </w:p>
    <w:p w14:paraId="46602C8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Γιατί αντιστοιχούν σε θέσεις εργασίας τα 300 εκατομμύρια αύξησης του Προγράμματος Δημοσίων Επενδύσεων κ</w:t>
      </w:r>
      <w:r>
        <w:rPr>
          <w:rFonts w:eastAsia="Times New Roman" w:cs="Times New Roman"/>
          <w:szCs w:val="24"/>
        </w:rPr>
        <w:t xml:space="preserve">αι τα 260 εκατομμύρια για την ενίσχυση της εργασίας. </w:t>
      </w:r>
    </w:p>
    <w:p w14:paraId="46602C8C"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Γιατί είναι ανακούφιση για τους αγρότες η μείωση του ΦΠΑ στα </w:t>
      </w:r>
      <w:proofErr w:type="spellStart"/>
      <w:r>
        <w:rPr>
          <w:rFonts w:eastAsia="Times New Roman" w:cs="Times New Roman"/>
          <w:szCs w:val="24"/>
        </w:rPr>
        <w:t>αγροεφόδια</w:t>
      </w:r>
      <w:proofErr w:type="spellEnd"/>
      <w:r>
        <w:rPr>
          <w:rFonts w:eastAsia="Times New Roman" w:cs="Times New Roman"/>
          <w:szCs w:val="24"/>
        </w:rPr>
        <w:t xml:space="preserve"> από 24% σε 13% και μάλιστα από τον επόμενο κιόλας μήνα. </w:t>
      </w:r>
    </w:p>
    <w:p w14:paraId="46602C8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Γιατί</w:t>
      </w:r>
      <w:r>
        <w:rPr>
          <w:rFonts w:eastAsia="Times New Roman" w:cs="Times New Roman"/>
          <w:szCs w:val="24"/>
        </w:rPr>
        <w:t>,</w:t>
      </w:r>
      <w:r>
        <w:rPr>
          <w:rFonts w:eastAsia="Times New Roman" w:cs="Times New Roman"/>
          <w:szCs w:val="24"/>
        </w:rPr>
        <w:t xml:space="preserve"> μετά την αναστολή των εργασιακών δικαιωμάτων από το 2011, για πρώτη φορά ανοίγει χαραμάδα με την επαναφορά των συλλογικών διαπραγματεύσεων ενάντια σε όλους εκείνους που ήθελαν όλη τη χώρα μία ελεύθερη οικονομική ζώνη. </w:t>
      </w:r>
    </w:p>
    <w:p w14:paraId="46602C8E"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Η επιχείρηση απόκρυψης της αλήθειας </w:t>
      </w:r>
      <w:r>
        <w:rPr>
          <w:rFonts w:eastAsia="Times New Roman" w:cs="Times New Roman"/>
          <w:szCs w:val="24"/>
        </w:rPr>
        <w:t xml:space="preserve">ή διαστρέβλωσης της πραγματικότητας καλά κρατεί. </w:t>
      </w:r>
    </w:p>
    <w:p w14:paraId="46602C8F"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Ακούσαμε για τα δήθεν δεινά που επέρχονται στους </w:t>
      </w:r>
      <w:proofErr w:type="spellStart"/>
      <w:r>
        <w:rPr>
          <w:rFonts w:eastAsia="Times New Roman" w:cs="Times New Roman"/>
          <w:szCs w:val="24"/>
        </w:rPr>
        <w:t>ενστόλους</w:t>
      </w:r>
      <w:proofErr w:type="spellEnd"/>
      <w:r>
        <w:rPr>
          <w:rFonts w:eastAsia="Times New Roman" w:cs="Times New Roman"/>
          <w:szCs w:val="24"/>
        </w:rPr>
        <w:t xml:space="preserve"> και τις λοιπές κατηγορίες που αμείβονται με ειδικά μισθολόγια. Ευτυχώς πριν από εμένα σε αυτό </w:t>
      </w:r>
      <w:r>
        <w:rPr>
          <w:rFonts w:eastAsia="Times New Roman" w:cs="Times New Roman"/>
          <w:szCs w:val="24"/>
        </w:rPr>
        <w:lastRenderedPageBreak/>
        <w:t xml:space="preserve">εδώ το Βήμα μίλησε ο Υπουργός κ. </w:t>
      </w:r>
      <w:proofErr w:type="spellStart"/>
      <w:r>
        <w:rPr>
          <w:rFonts w:eastAsia="Times New Roman" w:cs="Times New Roman"/>
          <w:szCs w:val="24"/>
        </w:rPr>
        <w:t>Τόσκας</w:t>
      </w:r>
      <w:proofErr w:type="spellEnd"/>
      <w:r>
        <w:rPr>
          <w:rFonts w:eastAsia="Times New Roman" w:cs="Times New Roman"/>
          <w:szCs w:val="24"/>
        </w:rPr>
        <w:t xml:space="preserve"> και είπε πολύ</w:t>
      </w:r>
      <w:r>
        <w:rPr>
          <w:rFonts w:eastAsia="Times New Roman" w:cs="Times New Roman"/>
          <w:szCs w:val="24"/>
        </w:rPr>
        <w:t xml:space="preserve"> καλά τι γίνεται με τους </w:t>
      </w:r>
      <w:proofErr w:type="spellStart"/>
      <w:r>
        <w:rPr>
          <w:rFonts w:eastAsia="Times New Roman" w:cs="Times New Roman"/>
          <w:szCs w:val="24"/>
        </w:rPr>
        <w:t>ενστόλους</w:t>
      </w:r>
      <w:proofErr w:type="spellEnd"/>
      <w:r>
        <w:rPr>
          <w:rFonts w:eastAsia="Times New Roman" w:cs="Times New Roman"/>
          <w:szCs w:val="24"/>
        </w:rPr>
        <w:t xml:space="preserve">, προς απογοήτευση πολλών βέβαια. </w:t>
      </w:r>
    </w:p>
    <w:p w14:paraId="46602C90"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Η σύμπτυξη των ειδικών μισθολογίων από είκοσι σε επτά δεν είναι πανάκεια από μόνη της, πολύ περισσότερο που στην έκθεση του Γενικού Λογιστηρίου του Κράτους προβλέπεται δαπάνη για τα επόμε</w:t>
      </w:r>
      <w:r>
        <w:rPr>
          <w:rFonts w:eastAsia="Times New Roman" w:cs="Times New Roman"/>
          <w:szCs w:val="24"/>
        </w:rPr>
        <w:t xml:space="preserve">να τέσσερα χρόνια ύψους 351,8 εκατομμυρίων ευρώ για τα συγκεκριμένα μισθολόγια. </w:t>
      </w:r>
    </w:p>
    <w:p w14:paraId="46602C91"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Η ιδιαίτερη μισθολογική μεταχείριση που επιφύλαξε ο νομοθέτης διαχρονικά σε συγκεκριμένες κατηγορίες εργαζομένων, όπως των υπηρετούντων στα Σώματα Ασφαλείας, κατ’ εκτίμηση των</w:t>
      </w:r>
      <w:r>
        <w:rPr>
          <w:rFonts w:eastAsia="Times New Roman" w:cs="Times New Roman"/>
          <w:szCs w:val="24"/>
        </w:rPr>
        <w:t xml:space="preserve"> ειδικών συνθηκών άσκησης του λειτουργήματός τους, διαφυλάσσεται πλήρως. Υπάρχει ειδικό μισθολόγιο που διαφοροποιείται από το ενιαίο των δημοσίων υπαλλήλων και συνοδεύεται από ένα περιβάλλον θετικών μέτρων που δείχνουν την ιδιαίτερη προσοχή του νομοθέτη σε</w:t>
      </w:r>
      <w:r>
        <w:rPr>
          <w:rFonts w:eastAsia="Times New Roman" w:cs="Times New Roman"/>
          <w:szCs w:val="24"/>
        </w:rPr>
        <w:t xml:space="preserve"> συγκεκριμένη συγκυρία. </w:t>
      </w:r>
    </w:p>
    <w:p w14:paraId="46602C92"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Ειδικά για τους υπηρετούντες στα Σώματα Ασφαλείας –ειπώθηκαν και πριν- προβλέπονται τέσσερις κατηγορίες μισθολογικής κατάταξης, ανάλογα με την προέλευσή τους και την εκπαίδευσή τους. Ικανοποιείται ένα πάγιο αίτημα των συνδικαλιστικ</w:t>
      </w:r>
      <w:r>
        <w:rPr>
          <w:rFonts w:eastAsia="Times New Roman" w:cs="Times New Roman"/>
          <w:szCs w:val="24"/>
        </w:rPr>
        <w:t xml:space="preserve">ών οργανώσεων, δηλαδή η ενσωμάτωση των επιδομάτων στον βασικό μισθό επί των οποίων γίνονται και οι αυξήσεις από εδώ και εμπρός. </w:t>
      </w:r>
    </w:p>
    <w:p w14:paraId="46602C93"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Επιπλέον, διατηρούνται με ρητή αναφορά το επίδομα οικογενειακής παροχής, όμοια με αυτή που καταβάλλεται στους λοιπούς δημόσιους</w:t>
      </w:r>
      <w:r>
        <w:rPr>
          <w:rFonts w:eastAsia="Times New Roman" w:cs="Times New Roman"/>
          <w:szCs w:val="24"/>
        </w:rPr>
        <w:t xml:space="preserve"> υπαλλήλους και λειτουργούς, το επίδομα ιδιαίτερων συνθηκών εργασίας λόγω της ιδιαίτερης φύσης των καθηκόντων τους, που το λαμβάνουν όλοι οι υπηρετούντες στα Σώματα Ασφαλείας, </w:t>
      </w:r>
      <w:r>
        <w:rPr>
          <w:rFonts w:eastAsia="Times New Roman" w:cs="Times New Roman"/>
          <w:szCs w:val="24"/>
        </w:rPr>
        <w:lastRenderedPageBreak/>
        <w:t>ανάλογα με τον βαθμό τους. Αυτό το επίδομα προσαυξάνεται για τους έγγαμους ή δια</w:t>
      </w:r>
      <w:r>
        <w:rPr>
          <w:rFonts w:eastAsia="Times New Roman" w:cs="Times New Roman"/>
          <w:szCs w:val="24"/>
        </w:rPr>
        <w:t xml:space="preserve">ζευγμένους κατά 55 ευρώ και για τους έχοντες τέκνα 115 ευρώ, συμπεριλαμβάνοντας έτσι το επίδομα εξομάλυνσης, που μέχρι σήμερα το ελάμβαναν μόνο οι υπηρετούντες στις Ένοπλες Δυνάμεις. </w:t>
      </w:r>
    </w:p>
    <w:p w14:paraId="46602C94"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της κυρία</w:t>
      </w:r>
      <w:r>
        <w:rPr>
          <w:rFonts w:eastAsia="Times New Roman" w:cs="Times New Roman"/>
          <w:szCs w:val="24"/>
        </w:rPr>
        <w:t>ς Βουλευτού)</w:t>
      </w:r>
    </w:p>
    <w:p w14:paraId="46602C95"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Δώστε μου ακόμα ένα λεπτό, κύριε Πρόεδρε, παρακαλώ. </w:t>
      </w:r>
    </w:p>
    <w:p w14:paraId="46602C96"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Εντάξει, κυρία συνάδελφε. </w:t>
      </w:r>
    </w:p>
    <w:p w14:paraId="46602C97"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 xml:space="preserve">Όσον αφορά την ειδική αποζημίωση των 46 ευρώ, όλες οι Κυριακές αποζημιώνονται. Το είπε ο Υπουργός πριν, να μην επαναλαμβάνω το ίδιο. </w:t>
      </w:r>
    </w:p>
    <w:p w14:paraId="46602C98"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Το άρθρο 154, το οποίο αναφέρθηκε και από τους ειδικούς φορείς, για την αναγνώριση της στρατιωτικής θητείας, επίσης ισχύει</w:t>
      </w:r>
      <w:r>
        <w:rPr>
          <w:rFonts w:eastAsia="Times New Roman" w:cs="Times New Roman"/>
          <w:szCs w:val="24"/>
        </w:rPr>
        <w:t xml:space="preserve"> και αναγνωρίζεται. </w:t>
      </w:r>
    </w:p>
    <w:p w14:paraId="46602C99"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Ως προσωπική διαφορά δίνεται η τυχόν μείωση που θα υπάρξει με τον νέο υπολογισμό, έτσι ώστε να μην υπάρξει καμμία μείωση για τους υπηρετούντες στα Σώματα Ασφαλείας. </w:t>
      </w:r>
    </w:p>
    <w:p w14:paraId="46602C9A"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Είναι πολλά αυτά που θέλω να πω, τα οποία αναφέρονται στο νομοσχέδιο </w:t>
      </w:r>
      <w:r>
        <w:rPr>
          <w:rFonts w:eastAsia="Times New Roman" w:cs="Times New Roman"/>
          <w:szCs w:val="24"/>
        </w:rPr>
        <w:t xml:space="preserve">και που, δυστυχώς, δεν ακούστηκαν από πουθενά. Ο χρόνος δεν μου δίνει τη δυνατότητα να επεκταθώ. </w:t>
      </w:r>
    </w:p>
    <w:p w14:paraId="46602C9B"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Ας κάνω, όμως, μια σύντομη αναφορά στην ίδρυση, στη δημιουργία της Εθνικής Αρχής Προμηθειών Υγείας, η οποία επιδεικτικά αγνοείται. Αλήθεια, γιατί διαφωνείτε μ</w:t>
      </w:r>
      <w:r>
        <w:rPr>
          <w:rFonts w:eastAsia="Times New Roman" w:cs="Times New Roman"/>
          <w:szCs w:val="24"/>
        </w:rPr>
        <w:t xml:space="preserve">ε την επιχειρούμενη θωράκιση, τη θεσμική αλλαγή στο σύστημα προμηθειών των δημόσιων νοσοκομείων; </w:t>
      </w:r>
    </w:p>
    <w:p w14:paraId="46602C9C"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Παρακαλώ, κυρία Αμανατίδη, ολοκληρώστε. </w:t>
      </w:r>
    </w:p>
    <w:p w14:paraId="46602C9D"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Δεν με παίρνει ο χρόνος να το αναπτύξω, όμως έχε</w:t>
      </w:r>
      <w:r>
        <w:rPr>
          <w:rFonts w:eastAsia="Times New Roman" w:cs="Times New Roman"/>
          <w:szCs w:val="24"/>
        </w:rPr>
        <w:t xml:space="preserve">ι πολύ ενδιαφέρον να ακούσουμε γιατί ακριβώς δεν ψηφίζετε αυτή τη συγκεκριμένη διάταξη. </w:t>
      </w:r>
    </w:p>
    <w:p w14:paraId="46602C9E"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Οι διατάξεις το</w:t>
      </w:r>
      <w:r>
        <w:rPr>
          <w:rFonts w:eastAsia="Times New Roman" w:cs="Times New Roman"/>
          <w:szCs w:val="24"/>
        </w:rPr>
        <w:t>ύ</w:t>
      </w:r>
      <w:r>
        <w:rPr>
          <w:rFonts w:eastAsia="Times New Roman" w:cs="Times New Roman"/>
          <w:szCs w:val="24"/>
        </w:rPr>
        <w:t xml:space="preserve"> υπό ψήφιση σχεδίου νόμου περιέχουν δύσκολες ρυθμίσεις, όμως είναι ισορροπημένες με την έννοια του τελικού μηδενικού δημοσιονομικού αποτελέσματος αλλά </w:t>
      </w:r>
      <w:r>
        <w:rPr>
          <w:rFonts w:eastAsia="Times New Roman" w:cs="Times New Roman"/>
          <w:szCs w:val="24"/>
        </w:rPr>
        <w:t xml:space="preserve">και με πληθώρα άλλων θετικών διατάξεων και αυτό ψηφίζεται με το βλέμμα στην επόμενη μέρα. </w:t>
      </w:r>
    </w:p>
    <w:p w14:paraId="46602C9F"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46602CA0" w14:textId="77777777" w:rsidR="008E1586" w:rsidRDefault="00786920">
      <w:pPr>
        <w:tabs>
          <w:tab w:val="left" w:pos="2738"/>
          <w:tab w:val="center" w:pos="4753"/>
          <w:tab w:val="left" w:pos="572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6602CA1"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Και εγώ ευχαριστώ. </w:t>
      </w:r>
    </w:p>
    <w:p w14:paraId="46602CA2"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Πριν δώσω τον λόγο στην Υπουργό κ. </w:t>
      </w:r>
      <w:proofErr w:type="spellStart"/>
      <w:r>
        <w:rPr>
          <w:rFonts w:eastAsia="Times New Roman" w:cs="Times New Roman"/>
          <w:szCs w:val="24"/>
        </w:rPr>
        <w:t>Γεροβασίλη</w:t>
      </w:r>
      <w:proofErr w:type="spellEnd"/>
      <w:r>
        <w:rPr>
          <w:rFonts w:eastAsia="Times New Roman" w:cs="Times New Roman"/>
          <w:szCs w:val="24"/>
        </w:rPr>
        <w:t>, θα ήθε</w:t>
      </w:r>
      <w:r>
        <w:rPr>
          <w:rFonts w:eastAsia="Times New Roman" w:cs="Times New Roman"/>
          <w:szCs w:val="24"/>
        </w:rPr>
        <w:t xml:space="preserve">λα να κάνω μια ανακοίνωση. </w:t>
      </w:r>
    </w:p>
    <w:p w14:paraId="46602CA3" w14:textId="77777777" w:rsidR="008E1586" w:rsidRDefault="00786920">
      <w:pPr>
        <w:tabs>
          <w:tab w:val="left" w:pos="2738"/>
          <w:tab w:val="center" w:pos="4753"/>
          <w:tab w:val="left" w:pos="5723"/>
        </w:tabs>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46602CA4"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ΑΠΟΣΤΟΛΟΣ ΒΕΣΥΡΟΠΟΥΛΟΣ: </w:t>
      </w:r>
      <w:r>
        <w:rPr>
          <w:rFonts w:eastAsia="Times New Roman" w:cs="Times New Roman"/>
          <w:szCs w:val="24"/>
        </w:rPr>
        <w:t>Αφήστε να μιλήσει και κανένας Βουλευτής από την Αντιπολίτευση! Είναι δυνατόν να μιλούν δ</w:t>
      </w:r>
      <w:r>
        <w:rPr>
          <w:rFonts w:eastAsia="Times New Roman" w:cs="Times New Roman"/>
          <w:szCs w:val="24"/>
        </w:rPr>
        <w:t>ύ</w:t>
      </w:r>
      <w:r>
        <w:rPr>
          <w:rFonts w:eastAsia="Times New Roman" w:cs="Times New Roman"/>
          <w:szCs w:val="24"/>
        </w:rPr>
        <w:t>ο Βουλευτές από τη Συμπολίτευση και μετά δ</w:t>
      </w:r>
      <w:r>
        <w:rPr>
          <w:rFonts w:eastAsia="Times New Roman" w:cs="Times New Roman"/>
          <w:szCs w:val="24"/>
        </w:rPr>
        <w:t>ύ</w:t>
      </w:r>
      <w:r>
        <w:rPr>
          <w:rFonts w:eastAsia="Times New Roman" w:cs="Times New Roman"/>
          <w:szCs w:val="24"/>
        </w:rPr>
        <w:t xml:space="preserve">ο Υπουργοί; </w:t>
      </w:r>
    </w:p>
    <w:p w14:paraId="46602CA5" w14:textId="77777777" w:rsidR="008E1586" w:rsidRDefault="00786920">
      <w:pPr>
        <w:spacing w:after="0" w:line="600" w:lineRule="auto"/>
        <w:ind w:firstLine="720"/>
        <w:jc w:val="both"/>
        <w:rPr>
          <w:rFonts w:eastAsia="Times New Roman" w:cs="Times New Roman"/>
        </w:rPr>
      </w:pPr>
      <w:r>
        <w:rPr>
          <w:rFonts w:eastAsia="Times New Roman" w:cs="Times New Roman"/>
          <w:b/>
          <w:szCs w:val="24"/>
        </w:rPr>
        <w:t xml:space="preserve">ΠΡΟΕΔΡΕΥΩΝ (Δημήτριος Κρεμαστινός):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w:t>
      </w:r>
      <w:r>
        <w:rPr>
          <w:rFonts w:eastAsia="Times New Roman" w:cs="Times New Roman"/>
        </w:rPr>
        <w:t>καν για την ιστορία του κτηρίου και τον τρόπο οργάνωσης και λειτουργίας της Βουλής, σαράντα τρεις μαθήτριες και μαθητές και πέντε συνοδοί εκπαιδευτικοί από το 2</w:t>
      </w:r>
      <w:r>
        <w:rPr>
          <w:rFonts w:eastAsia="Times New Roman" w:cs="Times New Roman"/>
          <w:vertAlign w:val="superscript"/>
        </w:rPr>
        <w:t>ο</w:t>
      </w:r>
      <w:r>
        <w:rPr>
          <w:rFonts w:eastAsia="Times New Roman" w:cs="Times New Roman"/>
        </w:rPr>
        <w:t xml:space="preserve"> Δημοτικό Σχολείο Άρτας. </w:t>
      </w:r>
    </w:p>
    <w:p w14:paraId="46602CA6" w14:textId="77777777" w:rsidR="008E1586" w:rsidRDefault="00786920">
      <w:pPr>
        <w:spacing w:after="0" w:line="600" w:lineRule="auto"/>
        <w:ind w:firstLine="720"/>
        <w:jc w:val="both"/>
        <w:rPr>
          <w:rFonts w:eastAsia="Times New Roman" w:cs="Times New Roman"/>
        </w:rPr>
      </w:pPr>
      <w:r>
        <w:rPr>
          <w:rFonts w:eastAsia="Times New Roman" w:cs="Times New Roman"/>
        </w:rPr>
        <w:t xml:space="preserve">Η Βουλή τούς καλωσορίζει. </w:t>
      </w:r>
    </w:p>
    <w:p w14:paraId="46602CA7" w14:textId="77777777" w:rsidR="008E1586" w:rsidRDefault="00786920">
      <w:pPr>
        <w:spacing w:after="0" w:line="600" w:lineRule="auto"/>
        <w:ind w:firstLine="720"/>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w:t>
      </w:r>
      <w:r>
        <w:rPr>
          <w:rFonts w:eastAsia="Times New Roman" w:cs="Times New Roman"/>
        </w:rPr>
        <w:t>Βουλής)</w:t>
      </w:r>
    </w:p>
    <w:p w14:paraId="46602CA8" w14:textId="77777777" w:rsidR="008E1586" w:rsidRDefault="00786920">
      <w:pPr>
        <w:spacing w:after="0" w:line="600" w:lineRule="auto"/>
        <w:ind w:firstLine="720"/>
        <w:jc w:val="both"/>
        <w:rPr>
          <w:rFonts w:eastAsia="Times New Roman" w:cs="Times New Roman"/>
        </w:rPr>
      </w:pPr>
      <w:r>
        <w:rPr>
          <w:rFonts w:eastAsia="Times New Roman" w:cs="Times New Roman"/>
        </w:rPr>
        <w:t xml:space="preserve">Ορίστε, κυρία </w:t>
      </w:r>
      <w:proofErr w:type="spellStart"/>
      <w:r>
        <w:rPr>
          <w:rFonts w:eastAsia="Times New Roman" w:cs="Times New Roman"/>
        </w:rPr>
        <w:t>Γεροβασίλη</w:t>
      </w:r>
      <w:proofErr w:type="spellEnd"/>
      <w:r>
        <w:rPr>
          <w:rFonts w:eastAsia="Times New Roman" w:cs="Times New Roman"/>
        </w:rPr>
        <w:t>, έχετε τον λόγο.</w:t>
      </w:r>
    </w:p>
    <w:p w14:paraId="46602CA9" w14:textId="77777777" w:rsidR="008E1586" w:rsidRDefault="00786920">
      <w:pPr>
        <w:spacing w:after="0" w:line="600" w:lineRule="auto"/>
        <w:ind w:firstLine="720"/>
        <w:jc w:val="both"/>
        <w:rPr>
          <w:rFonts w:eastAsia="Times New Roman" w:cs="Times New Roman"/>
        </w:rPr>
      </w:pPr>
      <w:r>
        <w:rPr>
          <w:rFonts w:eastAsia="Times New Roman" w:cs="Times New Roman"/>
          <w:b/>
        </w:rPr>
        <w:t xml:space="preserve">ΟΛΓΑ ΓΕΡΟΒΑΣΙΛΗ (Υπουργός Διοικητικής Ανασυγκρότησης): </w:t>
      </w:r>
      <w:r>
        <w:rPr>
          <w:rFonts w:eastAsia="Times New Roman" w:cs="Times New Roman"/>
        </w:rPr>
        <w:t xml:space="preserve">Ευχαριστώ, κύριε Πρόεδρε. </w:t>
      </w:r>
    </w:p>
    <w:p w14:paraId="46602CAA" w14:textId="77777777" w:rsidR="008E1586" w:rsidRDefault="00786920">
      <w:pPr>
        <w:spacing w:after="0" w:line="600" w:lineRule="auto"/>
        <w:ind w:firstLine="720"/>
        <w:jc w:val="both"/>
        <w:rPr>
          <w:rFonts w:eastAsia="Times New Roman" w:cs="Times New Roman"/>
        </w:rPr>
      </w:pPr>
      <w:r>
        <w:rPr>
          <w:rFonts w:eastAsia="Times New Roman" w:cs="Times New Roman"/>
        </w:rPr>
        <w:t>Κυρίες και κύριοι συνάδελφοι, η συζήτηση για το πολυνομοσχέδιο είναι μια ακόμη ευκαιρία να ξεκαθαρίσουμε κάποια πράγματα για</w:t>
      </w:r>
      <w:r>
        <w:rPr>
          <w:rFonts w:eastAsia="Times New Roman" w:cs="Times New Roman"/>
        </w:rPr>
        <w:t xml:space="preserve"> την κατάσταση και τις προοπτικές της υπερχρεωμένης χώρας μας ενώπιον του ελληνικού λαού</w:t>
      </w:r>
      <w:r>
        <w:rPr>
          <w:rFonts w:eastAsia="Times New Roman" w:cs="Times New Roman"/>
        </w:rPr>
        <w:t>,</w:t>
      </w:r>
      <w:r>
        <w:rPr>
          <w:rFonts w:eastAsia="Times New Roman" w:cs="Times New Roman"/>
        </w:rPr>
        <w:t xml:space="preserve"> που ακόμη μας παρακολουθεί με ενδιαφέρον. Ευχής έργον, βεβαίως, θα ήταν να μπορούσαμε να συμφωνήσουμε κιόλας, γιατί αν συμφωνούσαμε στα αίτια του προβλήματος και στις</w:t>
      </w:r>
      <w:r>
        <w:rPr>
          <w:rFonts w:eastAsia="Times New Roman" w:cs="Times New Roman"/>
        </w:rPr>
        <w:t xml:space="preserve"> </w:t>
      </w:r>
      <w:r>
        <w:rPr>
          <w:rFonts w:eastAsia="Times New Roman" w:cs="Times New Roman"/>
        </w:rPr>
        <w:lastRenderedPageBreak/>
        <w:t xml:space="preserve">συνθήκες που μας οδήγησαν να ζούμε ακόμη σε καθεστώς επιτροπείας και αν συναινούσαμε στη συνταγή, θα υπήρχε ελπίδα να φθάσουμε και γρηγορότερα στις λύσεις. </w:t>
      </w:r>
    </w:p>
    <w:p w14:paraId="46602CAB" w14:textId="77777777" w:rsidR="008E1586" w:rsidRDefault="00786920">
      <w:pPr>
        <w:spacing w:after="0" w:line="600" w:lineRule="auto"/>
        <w:ind w:firstLine="720"/>
        <w:jc w:val="both"/>
        <w:rPr>
          <w:rFonts w:eastAsia="Times New Roman"/>
          <w:szCs w:val="24"/>
        </w:rPr>
      </w:pPr>
      <w:r>
        <w:rPr>
          <w:rFonts w:eastAsia="Times New Roman"/>
          <w:szCs w:val="24"/>
        </w:rPr>
        <w:t>Πλην, όμως, με τη Νέα Δημοκρατία του 2017 προφανώς δεν φαίνεται να υπάρχει αυτός ο κοινός τόπος, μ</w:t>
      </w:r>
      <w:r>
        <w:rPr>
          <w:rFonts w:eastAsia="Times New Roman"/>
          <w:szCs w:val="24"/>
        </w:rPr>
        <w:t xml:space="preserve">ε μια Νέα Δημοκρατία της αυτάρεσκης επικοινωνίας, των </w:t>
      </w:r>
      <w:proofErr w:type="spellStart"/>
      <w:r>
        <w:rPr>
          <w:rFonts w:eastAsia="Times New Roman"/>
          <w:szCs w:val="24"/>
        </w:rPr>
        <w:t>αυτοεκπληρούμενων</w:t>
      </w:r>
      <w:proofErr w:type="spellEnd"/>
      <w:r>
        <w:rPr>
          <w:rFonts w:eastAsia="Times New Roman"/>
          <w:szCs w:val="24"/>
        </w:rPr>
        <w:t xml:space="preserve"> προφητειών, της προπαγάνδας και της μικροπολιτικής αντιπολίτευσης, μιας αντιπολίτευσης που η μόνιμη επωδός της είναι «εκλογές» και «παραιτηθείτε». </w:t>
      </w:r>
    </w:p>
    <w:p w14:paraId="46602CAC" w14:textId="77777777" w:rsidR="008E1586" w:rsidRDefault="00786920">
      <w:pPr>
        <w:spacing w:after="0" w:line="600" w:lineRule="auto"/>
        <w:ind w:firstLine="720"/>
        <w:jc w:val="both"/>
        <w:rPr>
          <w:rFonts w:eastAsia="Times New Roman"/>
          <w:szCs w:val="24"/>
        </w:rPr>
      </w:pPr>
      <w:r>
        <w:rPr>
          <w:rFonts w:eastAsia="Times New Roman"/>
          <w:szCs w:val="24"/>
        </w:rPr>
        <w:t>Αυτή η στάση ξέρετε τι μου θυμίζει π</w:t>
      </w:r>
      <w:r>
        <w:rPr>
          <w:rFonts w:eastAsia="Times New Roman"/>
          <w:szCs w:val="24"/>
        </w:rPr>
        <w:t>ερισσότερο; Μου θυμίζει πολύ τρόφιμο σωφρονιστικού ιδρύματος που απαιτεί να γίνει δεκτή η αίτηση χάριτος, χωρίς, όμως, να έχει δείξει κανένα δείγμα μεταμέλειας. Ο Αρχηγός δε της Νέας Δημοκρατίας δείχνει να αισθάνεται φυλακισμένος στην Αντιπολίτευση. Το ίδι</w:t>
      </w:r>
      <w:r>
        <w:rPr>
          <w:rFonts w:eastAsia="Times New Roman"/>
          <w:szCs w:val="24"/>
        </w:rPr>
        <w:t>ο και όσα στελέχη της συμμερίζονται την ιδιοκτησιακή αντίληψή του για το κράτος.</w:t>
      </w:r>
    </w:p>
    <w:p w14:paraId="46602CAD" w14:textId="77777777" w:rsidR="008E1586" w:rsidRDefault="00786920">
      <w:pPr>
        <w:spacing w:after="0" w:line="600" w:lineRule="auto"/>
        <w:ind w:firstLine="720"/>
        <w:jc w:val="both"/>
        <w:rPr>
          <w:rFonts w:eastAsia="Times New Roman"/>
          <w:szCs w:val="24"/>
        </w:rPr>
      </w:pPr>
      <w:r>
        <w:rPr>
          <w:rFonts w:eastAsia="Times New Roman"/>
          <w:szCs w:val="24"/>
        </w:rPr>
        <w:t>Κυρίες και κύριοι Βουλευτές, η ηγετική και επικοινωνιακή ομάδα της Νέας Δημοκρατίας προσπαθεί να μας εμφανίσει σαν χρυσές μέρες την κυβερνητική θητεία της παράταξης. Τις μέρες</w:t>
      </w:r>
      <w:r>
        <w:rPr>
          <w:rFonts w:eastAsia="Times New Roman"/>
          <w:szCs w:val="24"/>
        </w:rPr>
        <w:t xml:space="preserve"> που οι νεοφιλελεύθερες κυβερνήσεις και οι συγκυβερνήσεις Νέας Δημοκρατίας και ΠΑΣΟΚ υποθήκευαν τους πολιτικούς βαθμούς ελευθερίας μας μέσα από τις συμφωνημένες και υπογεγραμμένες από αυτούς ανελαστικές υποχρεώσεις μας, όταν τα στελέχη της Νέας Δημοκρατίας</w:t>
      </w:r>
      <w:r>
        <w:rPr>
          <w:rFonts w:eastAsia="Times New Roman"/>
          <w:szCs w:val="24"/>
        </w:rPr>
        <w:t xml:space="preserve"> αλλά και του ΠΑΣΟΚ συντάσσονταν με τους δανειστές και υπερθεμάτιζαν για τη βιωσιμότητα του χρέους.</w:t>
      </w:r>
    </w:p>
    <w:p w14:paraId="46602CAE" w14:textId="77777777" w:rsidR="008E1586" w:rsidRDefault="00786920">
      <w:pPr>
        <w:spacing w:after="0" w:line="600" w:lineRule="auto"/>
        <w:ind w:firstLine="720"/>
        <w:jc w:val="both"/>
        <w:rPr>
          <w:rFonts w:eastAsia="Times New Roman"/>
          <w:szCs w:val="24"/>
        </w:rPr>
      </w:pPr>
      <w:r>
        <w:rPr>
          <w:rFonts w:eastAsia="Times New Roman"/>
          <w:szCs w:val="24"/>
        </w:rPr>
        <w:lastRenderedPageBreak/>
        <w:t>Αυτές είναι οι μέρες της δικής τους διακυβέρνησης, που χαρακτηρίστηκαν από την ανικανότητά τους να κλείσουν αξιολογήσεις, όπως ήταν φυσικό άλλωστε, με τα τε</w:t>
      </w:r>
      <w:r>
        <w:rPr>
          <w:rFonts w:eastAsia="Times New Roman"/>
          <w:szCs w:val="24"/>
        </w:rPr>
        <w:t>ράστια πρωτογενή πλεονάσματα που είχαν συμφωνήσει από το 2015 μέχρι το 2018. Αυτό θα σήμαινε αρνητικά μέτρα συνολικού ύψους περίπου 20 δισεκατομμυρίων ευρώ, που εμείς αποφύγαμε με τη δική μας διαπραγμάτευση.</w:t>
      </w:r>
    </w:p>
    <w:p w14:paraId="46602CAF" w14:textId="77777777" w:rsidR="008E1586" w:rsidRDefault="00786920">
      <w:pPr>
        <w:spacing w:after="0" w:line="600" w:lineRule="auto"/>
        <w:ind w:firstLine="720"/>
        <w:jc w:val="both"/>
        <w:rPr>
          <w:rFonts w:eastAsia="Times New Roman"/>
          <w:szCs w:val="24"/>
        </w:rPr>
      </w:pPr>
      <w:r>
        <w:rPr>
          <w:rFonts w:eastAsia="Times New Roman"/>
          <w:szCs w:val="24"/>
        </w:rPr>
        <w:t>Αυτές οι ημέρες της δικής τους διακυβέρνησης έφε</w:t>
      </w:r>
      <w:r>
        <w:rPr>
          <w:rFonts w:eastAsia="Times New Roman"/>
          <w:szCs w:val="24"/>
        </w:rPr>
        <w:t>ραν τη φτωχοποίηση του ελληνικού λαού, τη διάλυση του κοινωνικού ιστού και της μεσαίας τάξης. Αυτό ήταν το περιβόητο «</w:t>
      </w:r>
      <w:r>
        <w:rPr>
          <w:rFonts w:eastAsia="Times New Roman"/>
          <w:szCs w:val="24"/>
          <w:lang w:val="en-US"/>
        </w:rPr>
        <w:t>success</w:t>
      </w:r>
      <w:r>
        <w:rPr>
          <w:rFonts w:eastAsia="Times New Roman"/>
          <w:szCs w:val="24"/>
        </w:rPr>
        <w:t xml:space="preserve"> </w:t>
      </w:r>
      <w:r>
        <w:rPr>
          <w:rFonts w:eastAsia="Times New Roman"/>
          <w:szCs w:val="24"/>
          <w:lang w:val="en-US"/>
        </w:rPr>
        <w:t>story</w:t>
      </w:r>
      <w:r>
        <w:rPr>
          <w:rFonts w:eastAsia="Times New Roman"/>
          <w:szCs w:val="24"/>
        </w:rPr>
        <w:t xml:space="preserve">» του Σαμαρά. </w:t>
      </w:r>
    </w:p>
    <w:p w14:paraId="46602CB0" w14:textId="77777777" w:rsidR="008E1586" w:rsidRDefault="00786920">
      <w:pPr>
        <w:spacing w:after="0" w:line="600" w:lineRule="auto"/>
        <w:ind w:firstLine="720"/>
        <w:jc w:val="both"/>
        <w:rPr>
          <w:rFonts w:eastAsia="Times New Roman"/>
          <w:szCs w:val="24"/>
        </w:rPr>
      </w:pPr>
      <w:r>
        <w:rPr>
          <w:rFonts w:eastAsia="Times New Roman"/>
          <w:szCs w:val="24"/>
        </w:rPr>
        <w:t>Και να είστε απολύτως βέβαιοι πως ούτε ένας από τους συμπολίτες μας δεν ξέχασε, επειδή έτσι θα ήθελαν η Νέα Δη</w:t>
      </w:r>
      <w:r>
        <w:rPr>
          <w:rFonts w:eastAsia="Times New Roman"/>
          <w:szCs w:val="24"/>
        </w:rPr>
        <w:t>μοκρατία και το ΠΑΣΟΚ. Όπως δεν ξέχασε κανείς τη μεταρρύθμιση του δημόσιου τομέα που ευαγγελιζόταν ως Υπουργός τότε ο κ. Μητσοτάκης και ευαγγελίζεται και σήμερα, μεταρρύθμιση που επικεντρώθηκε, μεταφράστηκε και υλοποιήθηκε αποκλειστικά και μόνον με απολύσε</w:t>
      </w:r>
      <w:r>
        <w:rPr>
          <w:rFonts w:eastAsia="Times New Roman"/>
          <w:szCs w:val="24"/>
        </w:rPr>
        <w:t>ις.</w:t>
      </w:r>
    </w:p>
    <w:p w14:paraId="46602CB1" w14:textId="77777777" w:rsidR="008E1586" w:rsidRDefault="00786920">
      <w:pPr>
        <w:spacing w:after="0" w:line="600" w:lineRule="auto"/>
        <w:ind w:firstLine="720"/>
        <w:jc w:val="both"/>
        <w:rPr>
          <w:rFonts w:eastAsia="Times New Roman"/>
          <w:szCs w:val="24"/>
        </w:rPr>
      </w:pPr>
      <w:r>
        <w:rPr>
          <w:rFonts w:eastAsia="Times New Roman"/>
          <w:szCs w:val="24"/>
        </w:rPr>
        <w:t>Κυρίες και κύριοι συνάδελφοι, οι Έλληνες πολίτες γνωρίζουν και μάλιστα βιωματικά ότι η ιδεολογική βάση της ηγετικής ομάδας της Νέας Δημοκρατίας συμπυκνώνεται στην επίθεση στον δημόσιο χώρο, στην απαξίωση και συρρίκνωση του δημόσιου τομέα, στην υποβάθμι</w:t>
      </w:r>
      <w:r>
        <w:rPr>
          <w:rFonts w:eastAsia="Times New Roman"/>
          <w:szCs w:val="24"/>
        </w:rPr>
        <w:t xml:space="preserve">ση και στη δυσχέρεια πρόσβασης στις δομές υγείας και εν γένει στην απέχθεια προς ό,τι προσομοιάζει με εθνική πολιτική ή κοινωνικό κράτος. </w:t>
      </w:r>
    </w:p>
    <w:p w14:paraId="46602CB2" w14:textId="77777777" w:rsidR="008E1586" w:rsidRDefault="00786920">
      <w:pPr>
        <w:spacing w:after="0" w:line="600" w:lineRule="auto"/>
        <w:ind w:firstLine="720"/>
        <w:jc w:val="both"/>
        <w:rPr>
          <w:rFonts w:eastAsia="Times New Roman"/>
          <w:szCs w:val="24"/>
        </w:rPr>
      </w:pPr>
      <w:r>
        <w:rPr>
          <w:rFonts w:eastAsia="Times New Roman"/>
          <w:szCs w:val="24"/>
        </w:rPr>
        <w:t>Αυτή η ιδεολογική προσέγγιση της Αξιωματικής Αντιπολίτευσης οδήγησε τα στελέχη της να μας αντιπολιτεύονται με αυτόν τ</w:t>
      </w:r>
      <w:r>
        <w:rPr>
          <w:rFonts w:eastAsia="Times New Roman"/>
          <w:szCs w:val="24"/>
        </w:rPr>
        <w:t xml:space="preserve">ον τρόπο, δηλαδή στείρα και φανατικά. </w:t>
      </w:r>
      <w:r>
        <w:rPr>
          <w:rFonts w:eastAsia="Times New Roman"/>
          <w:szCs w:val="24"/>
        </w:rPr>
        <w:lastRenderedPageBreak/>
        <w:t>Γι’ αυτό και από την πρώτη ημέρα της διακυβέρνησής μας δημιούργησαν το αφήγημα της «αριστερής παρένθεσης». Και φυσικά από τότε ζουν στον τεχνητό κόσμο τους, με βασική στρατηγική όχι το όφελος του κράτους, όχι το όφελος</w:t>
      </w:r>
      <w:r>
        <w:rPr>
          <w:rFonts w:eastAsia="Times New Roman"/>
          <w:szCs w:val="24"/>
        </w:rPr>
        <w:t xml:space="preserve"> του λαού μας, όχι τη συνεισφορά τους στην εθνική προσπάθεια για την άρση της επιτροπείας και των δεσμεύσεων, αλλά με μοναδικό στόχο την επάνοδό τους στην κυβέρνηση, ώστε να ικανοποιηθούν οι ιδεολογικές εμμονές τους.</w:t>
      </w:r>
    </w:p>
    <w:p w14:paraId="46602CB3" w14:textId="77777777" w:rsidR="008E1586" w:rsidRDefault="00786920">
      <w:pPr>
        <w:spacing w:after="0" w:line="600" w:lineRule="auto"/>
        <w:ind w:firstLine="720"/>
        <w:jc w:val="both"/>
        <w:rPr>
          <w:rFonts w:eastAsia="Times New Roman"/>
          <w:szCs w:val="24"/>
        </w:rPr>
      </w:pPr>
      <w:r>
        <w:rPr>
          <w:rFonts w:eastAsia="Times New Roman"/>
          <w:szCs w:val="24"/>
        </w:rPr>
        <w:t>Ο Αρχηγός της Αξιωματικής Αντιπολίτευση</w:t>
      </w:r>
      <w:r>
        <w:rPr>
          <w:rFonts w:eastAsia="Times New Roman"/>
          <w:szCs w:val="24"/>
        </w:rPr>
        <w:t xml:space="preserve">ς είχε πει ότι τα αντίμετρα είναι φερετζές. Σήμερα η Νέα Δημοκρατία καταθέτει τη δική της τροπολογία. Αφού ο ΦΠΑ στα </w:t>
      </w:r>
      <w:proofErr w:type="spellStart"/>
      <w:r>
        <w:rPr>
          <w:rFonts w:eastAsia="Times New Roman"/>
          <w:szCs w:val="24"/>
        </w:rPr>
        <w:t>αγροεφόδια</w:t>
      </w:r>
      <w:proofErr w:type="spellEnd"/>
      <w:r>
        <w:rPr>
          <w:rFonts w:eastAsia="Times New Roman"/>
          <w:szCs w:val="24"/>
        </w:rPr>
        <w:t xml:space="preserve"> μειώνεται με σχέδιο νόμου από το 24% στο 13%, γιατί προτείνει τη μείωση του ΦΠΑ στα </w:t>
      </w:r>
      <w:proofErr w:type="spellStart"/>
      <w:r>
        <w:rPr>
          <w:rFonts w:eastAsia="Times New Roman"/>
          <w:szCs w:val="24"/>
        </w:rPr>
        <w:t>αγροεφόδια</w:t>
      </w:r>
      <w:proofErr w:type="spellEnd"/>
      <w:r>
        <w:rPr>
          <w:rFonts w:eastAsia="Times New Roman"/>
          <w:szCs w:val="24"/>
        </w:rPr>
        <w:t xml:space="preserve"> από 24% στο 13%; Και όλα αυτά εκ </w:t>
      </w:r>
      <w:r>
        <w:rPr>
          <w:rFonts w:eastAsia="Times New Roman"/>
          <w:szCs w:val="24"/>
        </w:rPr>
        <w:t xml:space="preserve">των υστέρων, χωρίς να ψηφίζει τα θετικά μέτρα όπως κατέβηκαν στο πολυνομοσχέδιο που συζητάμε. </w:t>
      </w:r>
    </w:p>
    <w:p w14:paraId="46602CB4" w14:textId="77777777" w:rsidR="008E1586" w:rsidRDefault="00786920">
      <w:pPr>
        <w:spacing w:after="0" w:line="600" w:lineRule="auto"/>
        <w:ind w:firstLine="720"/>
        <w:jc w:val="both"/>
        <w:rPr>
          <w:rFonts w:eastAsia="Times New Roman"/>
          <w:szCs w:val="24"/>
        </w:rPr>
      </w:pPr>
      <w:r>
        <w:rPr>
          <w:rFonts w:eastAsia="Times New Roman"/>
          <w:szCs w:val="24"/>
        </w:rPr>
        <w:t xml:space="preserve">Με το σχέδιο νόμου προβλέπεται δωρεάν πρόσβαση σε βρεφονηπιακούς σταθμούς για </w:t>
      </w:r>
      <w:proofErr w:type="spellStart"/>
      <w:r>
        <w:rPr>
          <w:rFonts w:eastAsia="Times New Roman"/>
          <w:szCs w:val="24"/>
        </w:rPr>
        <w:t>εκατόν</w:t>
      </w:r>
      <w:proofErr w:type="spellEnd"/>
      <w:r>
        <w:rPr>
          <w:rFonts w:eastAsia="Times New Roman"/>
          <w:szCs w:val="24"/>
        </w:rPr>
        <w:t xml:space="preserve"> τριάντα πέντε χιλιάδες παιδιά έως το 2020. Τι εννοεί η Νέα Δημοκρατία καταθέ</w:t>
      </w:r>
      <w:r>
        <w:rPr>
          <w:rFonts w:eastAsia="Times New Roman"/>
          <w:szCs w:val="24"/>
        </w:rPr>
        <w:t>τοντας τροπολογία που μιλάει για αναγκαίες θέσεις, ώστε κανένα παιδί να μη μείνει εκτός βρεφονηπιακών σταθμών;</w:t>
      </w:r>
    </w:p>
    <w:p w14:paraId="46602CB5" w14:textId="77777777" w:rsidR="008E1586" w:rsidRDefault="00786920">
      <w:pPr>
        <w:spacing w:after="0" w:line="600" w:lineRule="auto"/>
        <w:ind w:firstLine="720"/>
        <w:jc w:val="both"/>
        <w:rPr>
          <w:rFonts w:eastAsia="Times New Roman" w:cs="Times New Roman"/>
          <w:szCs w:val="24"/>
        </w:rPr>
      </w:pPr>
      <w:r>
        <w:rPr>
          <w:rFonts w:eastAsia="Times New Roman"/>
          <w:szCs w:val="24"/>
        </w:rPr>
        <w:t xml:space="preserve">Η Νέα Δημοκρατία είναι εγκλωβισμένη. Φοβάται ότι θα βρεθεί στη δεινή θέση που βρέθηκε τον περασμένο Δεκέμβριο, όταν δεν ψήφισε την εφάπαξ δέκατη </w:t>
      </w:r>
      <w:r>
        <w:rPr>
          <w:rFonts w:eastAsia="Times New Roman"/>
          <w:szCs w:val="24"/>
        </w:rPr>
        <w:t>τρίτη σύνταξη στους χαμηλοσυνταξιούχους και προσπαθεί να καθησυχάσει τους Βουλευτές που πρέπει να εξηγήσουν γιατί δεν ψηφίζουν τα θετικά μέτρα, την επιδότηση ε</w:t>
      </w:r>
      <w:r>
        <w:rPr>
          <w:rFonts w:eastAsia="Times New Roman"/>
          <w:szCs w:val="24"/>
        </w:rPr>
        <w:lastRenderedPageBreak/>
        <w:t>νοικίου, την κατάργηση ή μείωση της συμμετοχής στη φαρμακευτική δαπάνη, την αύξηση των δικαιούχων</w:t>
      </w:r>
      <w:r>
        <w:rPr>
          <w:rFonts w:eastAsia="Times New Roman"/>
          <w:szCs w:val="24"/>
        </w:rPr>
        <w:t xml:space="preserve"> δωρεάν πρόσβασης στους παιδικούς σταθμούς, την αύξηση – επέκταση οικογενειακού επιδόματος, νέα προγράμματα εργασίας κ.λπ.</w:t>
      </w:r>
      <w:r>
        <w:rPr>
          <w:rFonts w:eastAsia="Times New Roman"/>
          <w:szCs w:val="24"/>
        </w:rPr>
        <w:t>.</w:t>
      </w:r>
    </w:p>
    <w:p w14:paraId="46602CB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Πέρα, όμως, από τον παράλληλο μακάριο κόσμο</w:t>
      </w:r>
      <w:r>
        <w:rPr>
          <w:rFonts w:eastAsia="Times New Roman" w:cs="Times New Roman"/>
          <w:szCs w:val="24"/>
        </w:rPr>
        <w:t>,</w:t>
      </w:r>
      <w:r>
        <w:rPr>
          <w:rFonts w:eastAsia="Times New Roman" w:cs="Times New Roman"/>
          <w:szCs w:val="24"/>
        </w:rPr>
        <w:t xml:space="preserve"> όπου ζει το </w:t>
      </w:r>
      <w:r>
        <w:rPr>
          <w:rFonts w:eastAsia="Times New Roman" w:cs="Times New Roman"/>
          <w:szCs w:val="24"/>
          <w:lang w:val="en-US"/>
        </w:rPr>
        <w:t>think</w:t>
      </w:r>
      <w:r>
        <w:rPr>
          <w:rFonts w:eastAsia="Times New Roman" w:cs="Times New Roman"/>
          <w:szCs w:val="24"/>
        </w:rPr>
        <w:t xml:space="preserve"> </w:t>
      </w:r>
      <w:r>
        <w:rPr>
          <w:rFonts w:eastAsia="Times New Roman" w:cs="Times New Roman"/>
          <w:szCs w:val="24"/>
          <w:lang w:val="en-US"/>
        </w:rPr>
        <w:t>tank</w:t>
      </w:r>
      <w:r>
        <w:rPr>
          <w:rFonts w:eastAsia="Times New Roman" w:cs="Times New Roman"/>
          <w:szCs w:val="24"/>
        </w:rPr>
        <w:t xml:space="preserve"> της </w:t>
      </w:r>
      <w:r>
        <w:rPr>
          <w:rFonts w:eastAsia="Times New Roman"/>
          <w:bCs/>
        </w:rPr>
        <w:t>Νέας Δημοκρατίας</w:t>
      </w:r>
      <w:r>
        <w:rPr>
          <w:rFonts w:eastAsia="Times New Roman" w:cs="Times New Roman"/>
          <w:szCs w:val="24"/>
        </w:rPr>
        <w:t xml:space="preserve">, υπάρχει και η πραγματικότητα εκεί έξω. Κι </w:t>
      </w:r>
      <w:r>
        <w:rPr>
          <w:rFonts w:eastAsia="Times New Roman" w:cs="Times New Roman"/>
          <w:szCs w:val="24"/>
        </w:rPr>
        <w:t>αυτή η πραγματικότητα λέει πως υπάρχει κόσμος που πιστεύει στον ΣΥΡΙΖΑ, που ελπίζει στον ΣΥΡΙΖΑ, που παρακολουθεί κριτικά και περιμένει από τον ΣΥΡΙΖΑ.</w:t>
      </w:r>
    </w:p>
    <w:p w14:paraId="46602CB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Κλείνουμε, λοιπόν, την αξιολόγηση, με την προσθήκη στη συμφωνία θετικών μέτρων που αφορούν έξι εκατομμύρ</w:t>
      </w:r>
      <w:r>
        <w:rPr>
          <w:rFonts w:eastAsia="Times New Roman" w:cs="Times New Roman"/>
          <w:szCs w:val="24"/>
        </w:rPr>
        <w:t>ια συμπολίτες μας. Με την ολοκλήρωση της αξιολόγησης είμαστε πιο κοντά στην αναδιάρθρωση του χρέους ώστε να καταστεί βιώσιμο. Και κάνουμε σήμερα στη Βουλή ένα καθοριστικό βήμα, ούτως ώστε να προχωρήσουν η ένταξη στην ποσοτική χαλάρωση, η έξοδος στις αγορές</w:t>
      </w:r>
      <w:r>
        <w:rPr>
          <w:rFonts w:eastAsia="Times New Roman" w:cs="Times New Roman"/>
          <w:szCs w:val="24"/>
        </w:rPr>
        <w:t>, η άρση της επιτροπείας και</w:t>
      </w:r>
      <w:r>
        <w:rPr>
          <w:rFonts w:eastAsia="Times New Roman" w:cs="Times New Roman"/>
          <w:szCs w:val="24"/>
        </w:rPr>
        <w:t>,</w:t>
      </w:r>
      <w:r>
        <w:rPr>
          <w:rFonts w:eastAsia="Times New Roman" w:cs="Times New Roman"/>
          <w:szCs w:val="24"/>
        </w:rPr>
        <w:t xml:space="preserve"> τελικά, η ανάκαμψη της χώρας με την παραγωγική της ανασυγκρότηση.</w:t>
      </w:r>
    </w:p>
    <w:p w14:paraId="46602CB8" w14:textId="77777777" w:rsidR="008E1586" w:rsidRDefault="00786920">
      <w:pPr>
        <w:spacing w:after="0" w:line="600" w:lineRule="auto"/>
        <w:ind w:firstLine="720"/>
        <w:jc w:val="both"/>
        <w:rPr>
          <w:rFonts w:eastAsia="Times New Roman" w:cs="Times New Roman"/>
          <w:szCs w:val="24"/>
        </w:rPr>
      </w:pPr>
      <w:r>
        <w:rPr>
          <w:rFonts w:eastAsia="Times New Roman"/>
          <w:bCs/>
        </w:rPr>
        <w:t>Κυρίες και κύριοι Βουλευτές,</w:t>
      </w:r>
      <w:r>
        <w:rPr>
          <w:rFonts w:eastAsia="Times New Roman" w:cs="Times New Roman"/>
          <w:szCs w:val="24"/>
        </w:rPr>
        <w:t xml:space="preserve"> ένας βασικός πυλώνας για την παραγωγική ανασυγκρότηση της χώρας είναι για εμάς και η ανασυγκρότηση της δημόσιας διοίκησης και κινού</w:t>
      </w:r>
      <w:r>
        <w:rPr>
          <w:rFonts w:eastAsia="Times New Roman" w:cs="Times New Roman"/>
          <w:szCs w:val="24"/>
        </w:rPr>
        <w:t xml:space="preserve">μαστε γι’ αυτή σε τρεις άξονες: αποτελεσματικότητα, ανεξαρτησία, </w:t>
      </w:r>
      <w:proofErr w:type="spellStart"/>
      <w:r>
        <w:rPr>
          <w:rFonts w:eastAsia="Times New Roman" w:cs="Times New Roman"/>
          <w:szCs w:val="24"/>
        </w:rPr>
        <w:t>αποκομματικοποίηση</w:t>
      </w:r>
      <w:proofErr w:type="spellEnd"/>
      <w:r>
        <w:rPr>
          <w:rFonts w:eastAsia="Times New Roman" w:cs="Times New Roman"/>
          <w:szCs w:val="24"/>
        </w:rPr>
        <w:t xml:space="preserve"> και</w:t>
      </w:r>
      <w:r>
        <w:rPr>
          <w:rFonts w:eastAsia="Times New Roman" w:cs="Times New Roman"/>
          <w:szCs w:val="24"/>
        </w:rPr>
        <w:t>,</w:t>
      </w:r>
      <w:r>
        <w:rPr>
          <w:rFonts w:eastAsia="Times New Roman" w:cs="Times New Roman"/>
          <w:szCs w:val="24"/>
        </w:rPr>
        <w:t xml:space="preserve"> τρίτον, διαφάνεια και λογοδοσία της διοίκησης. </w:t>
      </w:r>
    </w:p>
    <w:p w14:paraId="46602CB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Σε αυτούς τους τρεις άξονες προχωράμε συντονισμένα, υλοποιώντας μεταρρυθμίσεις που αλλάζουν τις λειτουργίες και το πρόσ</w:t>
      </w:r>
      <w:r>
        <w:rPr>
          <w:rFonts w:eastAsia="Times New Roman" w:cs="Times New Roman"/>
          <w:szCs w:val="24"/>
        </w:rPr>
        <w:t xml:space="preserve">ωπο του κράτους. Η σωστή και αποτελεσματική λειτουργία του δημοσίου τομέα αποτελεί εχέγγυο για την ανάπτυξη της οικονομίας. Απαντά δε και στο κοινωνικό αίτημα για ένα κράτος πιο φιλικό στους </w:t>
      </w:r>
      <w:r>
        <w:rPr>
          <w:rFonts w:eastAsia="Times New Roman" w:cs="Times New Roman"/>
          <w:szCs w:val="24"/>
        </w:rPr>
        <w:lastRenderedPageBreak/>
        <w:t>πολίτες και στην ανάγκη να απλοποιηθούν οι διαδικασίες σε κάθε συ</w:t>
      </w:r>
      <w:r>
        <w:rPr>
          <w:rFonts w:eastAsia="Times New Roman" w:cs="Times New Roman"/>
          <w:szCs w:val="24"/>
        </w:rPr>
        <w:t xml:space="preserve">ναλλαγή τους με αυτό. Τι καταλαβαίνει η Νέα Δημοκρατία από αυτό το κοινωνικό αίτημα; </w:t>
      </w:r>
    </w:p>
    <w:p w14:paraId="46602CBA"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Πριν από λίγες ημέρες ο Αρχηγός της </w:t>
      </w:r>
      <w:r>
        <w:rPr>
          <w:rFonts w:eastAsia="Times New Roman"/>
          <w:bCs/>
        </w:rPr>
        <w:t>Νέας Δημοκρατίας</w:t>
      </w:r>
      <w:r>
        <w:rPr>
          <w:rFonts w:eastAsia="Times New Roman" w:cs="Times New Roman"/>
          <w:szCs w:val="24"/>
        </w:rPr>
        <w:t xml:space="preserve"> ξεδίπλωσε το όραμά του για το δημόσιο, λέγοντας πως δεν θα έπρεπε να έχουμε καθαρίστριες, πως οι φύλακες των σχολείων</w:t>
      </w:r>
      <w:r>
        <w:rPr>
          <w:rFonts w:eastAsia="Times New Roman" w:cs="Times New Roman"/>
          <w:szCs w:val="24"/>
        </w:rPr>
        <w:t xml:space="preserve"> δεν πρέπει να υπάρχουν, πως δεν χρειάζονται κάποιες από τις λειτουργίες του Γενικού Λογιστηρίου του Κράτους και πως όλα αυτά θα μπορούσαν να εκχωρηθούν σε ιδιωτικές εταιρείες.</w:t>
      </w:r>
    </w:p>
    <w:p w14:paraId="46602CB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Θα γνωρίζετε όλοι ότι πέρσι με τη σύναψη των ατομικών συμβάσεων για τους εργαζό</w:t>
      </w:r>
      <w:r>
        <w:rPr>
          <w:rFonts w:eastAsia="Times New Roman" w:cs="Times New Roman"/>
          <w:szCs w:val="24"/>
        </w:rPr>
        <w:t xml:space="preserve">μενους στην καθαριότητα στο Νοσοκομείο Καλαμάτας, εξοικονομήθηκαν 256.000 ευρώ, σε σχέση με αυτά που κόστιζε ο εργολάβος που είχε αναλάβει την καθαριότητα τον προηγούμενο χρόνο, με τους εργαζόμενους μάλιστα να πληρώνονται και στην ώρα τους και αξιοπρεπώς. </w:t>
      </w:r>
      <w:r>
        <w:rPr>
          <w:rFonts w:eastAsia="Times New Roman" w:cs="Times New Roman"/>
          <w:szCs w:val="24"/>
        </w:rPr>
        <w:t>Έτσι γίνεται εξοικονόμηση στο δημόσιο, όχι με ιδεοληψίες. Έτσι απελευθερώνονται πόροι και δεν αιχμαλωτίζονται οι εργαζόμενοι.</w:t>
      </w:r>
    </w:p>
    <w:p w14:paraId="46602CBC"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Επειδή κάποιοι επιμένουν ιδεοληπτικά να προσπαθούν να δικαιολογήσουν τα αδικαιολόγητα, είμαστε σαφείς. Ο δημόσιος τομέας και ο ιδι</w:t>
      </w:r>
      <w:r>
        <w:rPr>
          <w:rFonts w:eastAsia="Times New Roman" w:cs="Times New Roman"/>
          <w:szCs w:val="24"/>
        </w:rPr>
        <w:t>ωτικός τομέας δεν είναι ανταγωνιστές. Ο καθένας αναλαμβάνει το δικό του έργο στην οικονομία και όπου απαιτείται, συνεργάζονται για να αντιμετωπιστούν οι σύγχρονες ανάγκες της χώρας.</w:t>
      </w:r>
    </w:p>
    <w:p w14:paraId="46602CB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Και το λέμε αυτό, γιατί αφ</w:t>
      </w:r>
      <w:r>
        <w:rPr>
          <w:rFonts w:eastAsia="Times New Roman" w:cs="Times New Roman"/>
          <w:szCs w:val="24"/>
        </w:rPr>
        <w:t xml:space="preserve">’ </w:t>
      </w:r>
      <w:r>
        <w:rPr>
          <w:rFonts w:eastAsia="Times New Roman" w:cs="Times New Roman"/>
          <w:szCs w:val="24"/>
        </w:rPr>
        <w:t>ενός έχουμε την πολιτική βούληση να μεταρρυθμί</w:t>
      </w:r>
      <w:r>
        <w:rPr>
          <w:rFonts w:eastAsia="Times New Roman" w:cs="Times New Roman"/>
          <w:szCs w:val="24"/>
        </w:rPr>
        <w:t>σουμε το δημόσιο, αφ</w:t>
      </w:r>
      <w:r>
        <w:rPr>
          <w:rFonts w:eastAsia="Times New Roman" w:cs="Times New Roman"/>
          <w:szCs w:val="24"/>
        </w:rPr>
        <w:t xml:space="preserve">’ </w:t>
      </w:r>
      <w:r>
        <w:rPr>
          <w:rFonts w:eastAsia="Times New Roman" w:cs="Times New Roman"/>
          <w:szCs w:val="24"/>
        </w:rPr>
        <w:t xml:space="preserve">ετέρου δεν έχουμε εξαρτήσεις από τον κρατικοδίαιτο ιδιωτικό </w:t>
      </w:r>
      <w:r>
        <w:rPr>
          <w:rFonts w:eastAsia="Times New Roman" w:cs="Times New Roman"/>
          <w:szCs w:val="24"/>
        </w:rPr>
        <w:lastRenderedPageBreak/>
        <w:t xml:space="preserve">τομέα. Θα μειώσουμε το κόστος του δημοσίου, περιορίζοντας τη γραφειοκρατία, με τους εργαζόμενους στη θέση τους. </w:t>
      </w:r>
    </w:p>
    <w:p w14:paraId="46602CB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Διότι στο </w:t>
      </w:r>
      <w:proofErr w:type="spellStart"/>
      <w:r>
        <w:rPr>
          <w:rFonts w:eastAsia="Times New Roman" w:cs="Times New Roman"/>
          <w:szCs w:val="24"/>
        </w:rPr>
        <w:t>υποστελεχωμένο</w:t>
      </w:r>
      <w:proofErr w:type="spellEnd"/>
      <w:r>
        <w:rPr>
          <w:rFonts w:eastAsia="Times New Roman" w:cs="Times New Roman"/>
          <w:szCs w:val="24"/>
        </w:rPr>
        <w:t xml:space="preserve"> και γερασμένο σήμερα δημόσιο το υπερ</w:t>
      </w:r>
      <w:r>
        <w:rPr>
          <w:rFonts w:eastAsia="Times New Roman" w:cs="Times New Roman"/>
          <w:szCs w:val="24"/>
        </w:rPr>
        <w:t xml:space="preserve">βάλλον κόστος προκύπτει και από την αναποτελεσματική του λειτουργία. Κυρίως, όμως, επιβαρύνθηκε ακόμη περισσότερο από κυκλώματα, τα οποία η σημερινή Αντιπολίτευση άφησε να λυμαίνονται τους πόρους τους δημοσίου, </w:t>
      </w:r>
      <w:r>
        <w:rPr>
          <w:rFonts w:eastAsia="Times New Roman" w:cs="Times New Roman"/>
          <w:szCs w:val="24"/>
        </w:rPr>
        <w:t>όπως,</w:t>
      </w:r>
      <w:r>
        <w:rPr>
          <w:rFonts w:eastAsia="Times New Roman" w:cs="Times New Roman"/>
          <w:szCs w:val="24"/>
        </w:rPr>
        <w:t xml:space="preserve"> παραδείγματος χάρ</w:t>
      </w:r>
      <w:r>
        <w:rPr>
          <w:rFonts w:eastAsia="Times New Roman" w:cs="Times New Roman"/>
          <w:szCs w:val="24"/>
        </w:rPr>
        <w:t>ιν,</w:t>
      </w:r>
      <w:r>
        <w:rPr>
          <w:rFonts w:eastAsia="Times New Roman" w:cs="Times New Roman"/>
          <w:szCs w:val="24"/>
        </w:rPr>
        <w:t xml:space="preserve"> αυτά που συζητάμε </w:t>
      </w:r>
      <w:r>
        <w:rPr>
          <w:rFonts w:eastAsia="Times New Roman" w:cs="Times New Roman"/>
          <w:szCs w:val="24"/>
        </w:rPr>
        <w:t>προσφάτως για τα θέματα της υγείας.</w:t>
      </w:r>
    </w:p>
    <w:p w14:paraId="46602CBF"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Μας λέτε, λοιπόν, ότι δεν χρειάζεται ο ένας, ότι δεν χρειάζεται ο άλλος. Μετά μας κατηγορούν γιατί είναι </w:t>
      </w:r>
      <w:proofErr w:type="spellStart"/>
      <w:r>
        <w:rPr>
          <w:rFonts w:eastAsia="Times New Roman" w:cs="Times New Roman"/>
          <w:szCs w:val="24"/>
        </w:rPr>
        <w:t>υποστελεχωμένα</w:t>
      </w:r>
      <w:proofErr w:type="spellEnd"/>
      <w:r>
        <w:rPr>
          <w:rFonts w:eastAsia="Times New Roman" w:cs="Times New Roman"/>
          <w:szCs w:val="24"/>
        </w:rPr>
        <w:t xml:space="preserve"> τα νοσοκομεία, τα σχολεία. Μέσα στην αντίφαση, βεβαίως. Αλλά πώς θα έχουμε σχολεία και νοσοκομεία χω</w:t>
      </w:r>
      <w:r>
        <w:rPr>
          <w:rFonts w:eastAsia="Times New Roman" w:cs="Times New Roman"/>
          <w:szCs w:val="24"/>
        </w:rPr>
        <w:t xml:space="preserve">ρίς καθηγητές, χωρίς δασκάλους, χωρίς γιατρούς; Γιατί αυτούς έδιωξαν από το δημόσιο οι κύριοι της Αντιπολίτευσης όταν κυβερνούσαν. Σε αυτούς κλείσατε την πόρτα. Και τώρα μιλάτε με θλίψη για το περίφημο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w:t>
      </w:r>
    </w:p>
    <w:p w14:paraId="46602CC0"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Αντί, όμως, να κάνουν αυτοκριτική αυτοί π</w:t>
      </w:r>
      <w:r>
        <w:rPr>
          <w:rFonts w:eastAsia="Times New Roman" w:cs="Times New Roman"/>
          <w:szCs w:val="24"/>
        </w:rPr>
        <w:t>ου διέλυσαν το κράτος, μας κατηγορούν ότι το διογκώνουμε, παρ</w:t>
      </w:r>
      <w:r>
        <w:rPr>
          <w:rFonts w:eastAsia="Times New Roman" w:cs="Times New Roman"/>
          <w:szCs w:val="24"/>
        </w:rPr>
        <w:t xml:space="preserve">’ </w:t>
      </w:r>
      <w:r>
        <w:rPr>
          <w:rFonts w:eastAsia="Times New Roman" w:cs="Times New Roman"/>
          <w:szCs w:val="24"/>
        </w:rPr>
        <w:t>όλο που από εμάς ο κανόνας προσλήψεων προς αποχωρήσεις τηρείται απαρέγκλιτα και κανένας δεν μπορεί να το αμφισβητήσει. Και</w:t>
      </w:r>
      <w:r>
        <w:rPr>
          <w:rFonts w:eastAsia="Times New Roman" w:cs="Times New Roman"/>
          <w:szCs w:val="24"/>
        </w:rPr>
        <w:t>,</w:t>
      </w:r>
      <w:r>
        <w:rPr>
          <w:rFonts w:eastAsia="Times New Roman" w:cs="Times New Roman"/>
          <w:szCs w:val="24"/>
        </w:rPr>
        <w:t xml:space="preserve"> βεβαίως, προκαλώ την Αντιπολίτευση, όταν βρει έναν που διορίσαμε χωρί</w:t>
      </w:r>
      <w:r>
        <w:rPr>
          <w:rFonts w:eastAsia="Times New Roman" w:cs="Times New Roman"/>
          <w:szCs w:val="24"/>
        </w:rPr>
        <w:t>ς διαδικασίες ΑΣΕΠ, να μας τον εμφανίσει μπροστά μας.</w:t>
      </w:r>
    </w:p>
    <w:p w14:paraId="46602CC1"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Διακόσιους δέκα!</w:t>
      </w:r>
    </w:p>
    <w:p w14:paraId="46602CC2"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ΟΛΓΑ ΓΕΡΟΒΑΣΙΛΗ (Υπουργός Διοικητικής Ανασυγκρότησης):</w:t>
      </w:r>
      <w:r>
        <w:rPr>
          <w:rFonts w:eastAsia="Times New Roman" w:cs="Times New Roman"/>
          <w:szCs w:val="24"/>
        </w:rPr>
        <w:t xml:space="preserve"> Να μας τους φέρετε μπροστά μας.</w:t>
      </w:r>
    </w:p>
    <w:p w14:paraId="46602CC3"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lastRenderedPageBreak/>
        <w:t>ΓΕΩΡΓΙΟΣ ΓΕΩΡΓΑΝΤΑΣ:</w:t>
      </w:r>
      <w:r>
        <w:rPr>
          <w:rFonts w:eastAsia="Times New Roman" w:cs="Times New Roman"/>
          <w:szCs w:val="24"/>
        </w:rPr>
        <w:t xml:space="preserve"> Σας τα έχουμε πει και τα ξέρετε.</w:t>
      </w:r>
    </w:p>
    <w:p w14:paraId="46602CC4"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ΟΛΓΑ ΓΕΡΟΒΑΣΙΛΗ (Υπουργ</w:t>
      </w:r>
      <w:r>
        <w:rPr>
          <w:rFonts w:eastAsia="Times New Roman" w:cs="Times New Roman"/>
          <w:b/>
          <w:szCs w:val="24"/>
        </w:rPr>
        <w:t>ός Διοικητικής Ανασυγκρότησης):</w:t>
      </w:r>
      <w:r>
        <w:rPr>
          <w:rFonts w:eastAsia="Times New Roman" w:cs="Times New Roman"/>
          <w:szCs w:val="24"/>
        </w:rPr>
        <w:t xml:space="preserve"> Δεν έχει συμβεί ούτε μια φορά, κύριε Γεωργαντά, αυτό το οποίο περιγράφετε, αλλά θα το λύσουμε περαιτέρω. </w:t>
      </w:r>
    </w:p>
    <w:p w14:paraId="46602CC5" w14:textId="77777777" w:rsidR="008E1586" w:rsidRDefault="00786920">
      <w:pPr>
        <w:tabs>
          <w:tab w:val="left" w:pos="1800"/>
        </w:tabs>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Υπουργού)</w:t>
      </w:r>
    </w:p>
    <w:p w14:paraId="46602CC6" w14:textId="77777777" w:rsidR="008E1586" w:rsidRDefault="00786920">
      <w:pPr>
        <w:tabs>
          <w:tab w:val="left" w:pos="1800"/>
        </w:tabs>
        <w:spacing w:after="0" w:line="600" w:lineRule="auto"/>
        <w:ind w:firstLine="720"/>
        <w:jc w:val="both"/>
        <w:rPr>
          <w:rFonts w:eastAsia="Times New Roman" w:cs="Times New Roman"/>
          <w:szCs w:val="24"/>
        </w:rPr>
      </w:pPr>
      <w:r>
        <w:rPr>
          <w:rFonts w:eastAsia="Times New Roman"/>
          <w:szCs w:val="24"/>
        </w:rPr>
        <w:t xml:space="preserve">Ένα λεπτό ακόμη θέλω, </w:t>
      </w:r>
      <w:r>
        <w:rPr>
          <w:rFonts w:eastAsia="Times New Roman"/>
          <w:bCs/>
        </w:rPr>
        <w:t xml:space="preserve">κύριε </w:t>
      </w:r>
      <w:r>
        <w:rPr>
          <w:rFonts w:eastAsia="Times New Roman"/>
          <w:bCs/>
        </w:rPr>
        <w:t>Πρόεδρε.</w:t>
      </w:r>
    </w:p>
    <w:p w14:paraId="46602CC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φυσικά, η συκοφάντηση δεν σταμάτησε εκεί. Σειρά πήραν στο στόχαστρο της Αντιπολίτευσης τον τελευταίο καιρό οι συμβασιούχοι που τάχα η Κυβέρνηση διορίζει, βολεύοντας τους δικούς της.</w:t>
      </w:r>
    </w:p>
    <w:p w14:paraId="46602CC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Ούτε οι θεσμοί δεν λένε τέτοια πράγματα, </w:t>
      </w:r>
      <w:proofErr w:type="spellStart"/>
      <w:r>
        <w:rPr>
          <w:rFonts w:eastAsia="Times New Roman" w:cs="Times New Roman"/>
          <w:szCs w:val="24"/>
        </w:rPr>
        <w:t>πόσ</w:t>
      </w:r>
      <w:r>
        <w:rPr>
          <w:rFonts w:eastAsia="Times New Roman" w:cs="Times New Roman"/>
          <w:szCs w:val="24"/>
        </w:rPr>
        <w:t>ω</w:t>
      </w:r>
      <w:proofErr w:type="spellEnd"/>
      <w:r>
        <w:rPr>
          <w:rFonts w:eastAsia="Times New Roman" w:cs="Times New Roman"/>
          <w:szCs w:val="24"/>
        </w:rPr>
        <w:t xml:space="preserve"> μάλλον που στην τεχνική συμφωνία για τη δεύτερη αξιολόγηση αναγνωρίζεται ότι ο αριθμός των συμβασιούχων –που</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σημειωτέον</w:t>
      </w:r>
      <w:proofErr w:type="spellEnd"/>
      <w:r>
        <w:rPr>
          <w:rFonts w:eastAsia="Times New Roman" w:cs="Times New Roman"/>
          <w:szCs w:val="24"/>
        </w:rPr>
        <w:t>, πολλοί από αυτούς εργάζονται στην τοπική αυτοδιοίκηση- δεν είναι μεγάλος και θα παραμείνει στον ίδιο μέσο όρο με αυτόν του 2016 και τ</w:t>
      </w:r>
      <w:r>
        <w:rPr>
          <w:rFonts w:eastAsia="Times New Roman" w:cs="Times New Roman"/>
          <w:szCs w:val="24"/>
        </w:rPr>
        <w:t>α επόμενα δύο χρόνια. Και</w:t>
      </w:r>
      <w:r>
        <w:rPr>
          <w:rFonts w:eastAsia="Times New Roman" w:cs="Times New Roman"/>
          <w:szCs w:val="24"/>
        </w:rPr>
        <w:t>,</w:t>
      </w:r>
      <w:r>
        <w:rPr>
          <w:rFonts w:eastAsia="Times New Roman" w:cs="Times New Roman"/>
          <w:szCs w:val="24"/>
        </w:rPr>
        <w:t xml:space="preserve"> μάλιστα, με ρητή εξαίρεση των συμβασιούχων για την αντιμετώπιση της προσφυγικής κρίσης, των περιπτώσεων φυσικών καταστροφών και άλλων εκτάκτων αναγκών.</w:t>
      </w:r>
    </w:p>
    <w:p w14:paraId="46602CC9" w14:textId="77777777" w:rsidR="008E1586" w:rsidRDefault="00786920">
      <w:pPr>
        <w:spacing w:after="0" w:line="600" w:lineRule="auto"/>
        <w:ind w:firstLine="720"/>
        <w:jc w:val="both"/>
        <w:rPr>
          <w:rFonts w:eastAsia="Times New Roman"/>
          <w:szCs w:val="24"/>
        </w:rPr>
      </w:pPr>
      <w:r>
        <w:rPr>
          <w:rFonts w:eastAsia="Times New Roman"/>
          <w:szCs w:val="24"/>
        </w:rPr>
        <w:t>Βεβαίως, είδαμε τη χαρά με την οποία υποδέχθηκε η Νέα Δημοκρατία τη διαρροή τ</w:t>
      </w:r>
      <w:r>
        <w:rPr>
          <w:rFonts w:eastAsia="Times New Roman"/>
          <w:szCs w:val="24"/>
        </w:rPr>
        <w:t>ης απόφασης του Ελεγκτικού Συνεδρίου και πόσο χάρηκαν στελέχη της στο ενδεχόμενο συμβασιούχοι να μείνουν απλήρωτοι.</w:t>
      </w:r>
    </w:p>
    <w:p w14:paraId="46602CCA" w14:textId="77777777" w:rsidR="008E1586" w:rsidRDefault="00786920">
      <w:pPr>
        <w:spacing w:after="0" w:line="600" w:lineRule="auto"/>
        <w:ind w:firstLine="720"/>
        <w:jc w:val="both"/>
        <w:rPr>
          <w:rFonts w:eastAsia="Times New Roman" w:cs="Times New Roman"/>
          <w:szCs w:val="24"/>
        </w:rPr>
      </w:pPr>
      <w:r>
        <w:rPr>
          <w:rFonts w:eastAsia="Times New Roman"/>
          <w:szCs w:val="24"/>
        </w:rPr>
        <w:lastRenderedPageBreak/>
        <w:t xml:space="preserve">Εμείς, </w:t>
      </w:r>
      <w:r>
        <w:rPr>
          <w:rFonts w:eastAsia="Times New Roman" w:cs="Times New Roman"/>
          <w:szCs w:val="24"/>
        </w:rPr>
        <w:t>κυρίες και κύριοι συνάδελφοι, βρισκόμαστε στον αντίποδα αυτών των αντιλήψεων. Γι’ αυτό και τολμήσαμε να αγγίξουμε το ζήτημα των συμβα</w:t>
      </w:r>
      <w:r>
        <w:rPr>
          <w:rFonts w:eastAsia="Times New Roman" w:cs="Times New Roman"/>
          <w:szCs w:val="24"/>
        </w:rPr>
        <w:t>σιούχων, να το αντιμετωπίσουμε, να το δούμε, διότι όλοι αυτοί που μας εγκαλούν είναι αυτοί που δημιούργησαν όλους αυτούς τους εργαζόμενους σε καθεστώς ομηρίας.</w:t>
      </w:r>
    </w:p>
    <w:p w14:paraId="46602CC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κλείνοντας θα ήθελα να πω ότι προχωράμε αποφασιστικά στην υλοποίησ</w:t>
      </w:r>
      <w:r>
        <w:rPr>
          <w:rFonts w:eastAsia="Times New Roman" w:cs="Times New Roman"/>
          <w:szCs w:val="24"/>
        </w:rPr>
        <w:t xml:space="preserve">η των δράσεων για την ανασυγκρότηση της </w:t>
      </w:r>
      <w:r>
        <w:rPr>
          <w:rFonts w:eastAsia="Times New Roman" w:cs="Times New Roman"/>
          <w:szCs w:val="24"/>
        </w:rPr>
        <w:t>δημόσιας δ</w:t>
      </w:r>
      <w:r>
        <w:rPr>
          <w:rFonts w:eastAsia="Times New Roman" w:cs="Times New Roman"/>
          <w:szCs w:val="24"/>
        </w:rPr>
        <w:t>ιοίκησης, ώστε μέχρι το τέλος της τετραετίας να έχει διαμορφωθεί μία νέα σχέση κράτους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πολιτών. Ήδη έχουμε δημιουργήσει ένα θεσμικό πλαίσιο για να υλοποιήσουμε τις μεταρρυθμίσεις μας. Σήμερα εγκρίθηκαν τα</w:t>
      </w:r>
      <w:r>
        <w:rPr>
          <w:rFonts w:eastAsia="Times New Roman" w:cs="Times New Roman"/>
          <w:szCs w:val="24"/>
        </w:rPr>
        <w:t xml:space="preserve"> νέα οργανογράμματα των Υπουργείων και μερικών φορέων από το Κυβερνητικό Συμβούλιο Μεταρρύθμισης κι έχουν προκηρυχθεί οι θέσεις Προϊσταμένων Γενικών Διευθύνσεων Οικονομικών και Διοικητικών Υπηρεσιών των Υπουργείων. Μέσα στο 2017 θα έχει προκηρυχθεί το σύνο</w:t>
      </w:r>
      <w:r>
        <w:rPr>
          <w:rFonts w:eastAsia="Times New Roman" w:cs="Times New Roman"/>
          <w:szCs w:val="24"/>
        </w:rPr>
        <w:t xml:space="preserve">λο των θέσεων ευθύνης στο </w:t>
      </w:r>
      <w:r>
        <w:rPr>
          <w:rFonts w:eastAsia="Times New Roman" w:cs="Times New Roman"/>
          <w:szCs w:val="24"/>
        </w:rPr>
        <w:t>δη</w:t>
      </w:r>
      <w:r>
        <w:rPr>
          <w:rFonts w:eastAsia="Times New Roman" w:cs="Times New Roman"/>
          <w:szCs w:val="24"/>
        </w:rPr>
        <w:t>μόσιο, με στόχο να έχει ολοκληρωθεί η διαδικασία την άνοιξη του 2018.</w:t>
      </w:r>
    </w:p>
    <w:p w14:paraId="46602CCC"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Επίσης, ενισχύουμε τον ρόλο των ΚΕΠ. Σε συνεργασία με το Υπουργείο Ψηφιακής Πολιτικής προωθούμε την πλήρη ενσωμάτωση της ψηφιακής τεχνολογίας στη </w:t>
      </w:r>
      <w:r>
        <w:rPr>
          <w:rFonts w:eastAsia="Times New Roman" w:cs="Times New Roman"/>
          <w:szCs w:val="24"/>
        </w:rPr>
        <w:t>δημόσια διοί</w:t>
      </w:r>
      <w:r>
        <w:rPr>
          <w:rFonts w:eastAsia="Times New Roman" w:cs="Times New Roman"/>
          <w:szCs w:val="24"/>
        </w:rPr>
        <w:t>κηση</w:t>
      </w:r>
      <w:r>
        <w:rPr>
          <w:rFonts w:eastAsia="Times New Roman" w:cs="Times New Roman"/>
          <w:szCs w:val="24"/>
        </w:rPr>
        <w:t>. Ως Υπουργείο έχουμε ξεκινήσει στρατηγικές συνεργασίες με μεγάλους διεθνείς οργανισμούς –ΟΟΣΑ, Ευρωπαϊκή Επιτροπή, ευρωπαϊκές κυβερνητικές Υπηρεσίες και φορείς- οι οποίοι μας παρέχουν και την απαραίτητη τεχνογνωσία αλλά και βοήθεια.</w:t>
      </w:r>
    </w:p>
    <w:p w14:paraId="46602CC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Με το κλείσιμο της</w:t>
      </w:r>
      <w:r>
        <w:rPr>
          <w:rFonts w:eastAsia="Times New Roman" w:cs="Times New Roman"/>
          <w:szCs w:val="24"/>
        </w:rPr>
        <w:t xml:space="preserve"> δεύτερης αξιολόγησης, κύριοι συνάδελφοι, διαψεύδεται άλλη μία φορά το πολιτικό αφήγημα της Νέας Δημοκρατίας, όπως διαψεύστηκε με το κλείσιμο της πρώτης αξιολόγησης, όπως διαψεύστηκε και η «αριστερή παρένθεση» που ματαίως περιμένουν να κλείσει. Η ιστορία γ</w:t>
      </w:r>
      <w:r>
        <w:rPr>
          <w:rFonts w:eastAsia="Times New Roman" w:cs="Times New Roman"/>
          <w:szCs w:val="24"/>
        </w:rPr>
        <w:t>ια το ποιες κυβερνήσεις και με ποιους συμμάχους εγκλώβισαν τη χώρα στην επιτροπεία έχει γραφτεί. Τώρα γράφεται η σελίδα εξόδου από τα μνημόνια και την επιτροπεία. Γράφεται, μάλιστα, από τη δική μας Κυβέρνηση, με το δικό μας σύμμαχο, που είναι φυσικά ο ελλη</w:t>
      </w:r>
      <w:r>
        <w:rPr>
          <w:rFonts w:eastAsia="Times New Roman" w:cs="Times New Roman"/>
          <w:szCs w:val="24"/>
        </w:rPr>
        <w:t>νικός λαός.</w:t>
      </w:r>
    </w:p>
    <w:p w14:paraId="46602CC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46602CCF" w14:textId="77777777" w:rsidR="008E1586" w:rsidRDefault="00786920">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46602CD0" w14:textId="77777777" w:rsidR="008E1586" w:rsidRDefault="00786920">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Ευχαριστώ.</w:t>
      </w:r>
    </w:p>
    <w:p w14:paraId="46602CD1" w14:textId="77777777" w:rsidR="008E1586" w:rsidRDefault="00786920">
      <w:pPr>
        <w:spacing w:after="0"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Λαμπρούλης</w:t>
      </w:r>
      <w:proofErr w:type="spellEnd"/>
      <w:r>
        <w:rPr>
          <w:rFonts w:eastAsia="Times New Roman"/>
          <w:szCs w:val="24"/>
        </w:rPr>
        <w:t>, Βουλευτής του Κομμουνιστικού Κόμματος Ελλάδας και Αντιπρόεδρος της Βουλής, έχει τον λόγο για επτά λεπτά.</w:t>
      </w:r>
    </w:p>
    <w:p w14:paraId="46602CD2" w14:textId="77777777" w:rsidR="008E1586" w:rsidRDefault="00786920">
      <w:pPr>
        <w:spacing w:after="0" w:line="600" w:lineRule="auto"/>
        <w:ind w:firstLine="720"/>
        <w:jc w:val="both"/>
        <w:rPr>
          <w:rFonts w:eastAsia="Times New Roman"/>
          <w:szCs w:val="24"/>
        </w:rPr>
      </w:pPr>
      <w:r>
        <w:rPr>
          <w:rFonts w:eastAsia="Times New Roman"/>
          <w:szCs w:val="24"/>
        </w:rPr>
        <w:t xml:space="preserve">Ορίστε, κύριε </w:t>
      </w:r>
      <w:proofErr w:type="spellStart"/>
      <w:r>
        <w:rPr>
          <w:rFonts w:eastAsia="Times New Roman"/>
          <w:szCs w:val="24"/>
        </w:rPr>
        <w:t>Λα</w:t>
      </w:r>
      <w:r>
        <w:rPr>
          <w:rFonts w:eastAsia="Times New Roman"/>
          <w:szCs w:val="24"/>
        </w:rPr>
        <w:t>μπρούλη</w:t>
      </w:r>
      <w:proofErr w:type="spellEnd"/>
      <w:r>
        <w:rPr>
          <w:rFonts w:eastAsia="Times New Roman"/>
          <w:szCs w:val="24"/>
        </w:rPr>
        <w:t>.</w:t>
      </w:r>
    </w:p>
    <w:p w14:paraId="46602CD3" w14:textId="77777777" w:rsidR="008E1586" w:rsidRDefault="00786920">
      <w:pPr>
        <w:spacing w:after="0" w:line="600" w:lineRule="auto"/>
        <w:ind w:firstLine="720"/>
        <w:jc w:val="both"/>
        <w:rPr>
          <w:rFonts w:eastAsia="Times New Roman"/>
          <w:szCs w:val="24"/>
        </w:rPr>
      </w:pPr>
      <w:r>
        <w:rPr>
          <w:rFonts w:eastAsia="Times New Roman"/>
          <w:b/>
          <w:szCs w:val="24"/>
        </w:rPr>
        <w:t xml:space="preserve">ΓΕΩΡΓΙΟΣ ΛΑΜΠΡΟΥΛΗΣ (ΣΤ΄ Αντιπρόεδρος της Βουλής): </w:t>
      </w:r>
      <w:r>
        <w:rPr>
          <w:rFonts w:eastAsia="Times New Roman"/>
          <w:szCs w:val="24"/>
        </w:rPr>
        <w:t>Ευχαριστώ, κύριε Πρόεδρε.</w:t>
      </w:r>
    </w:p>
    <w:p w14:paraId="46602CD4" w14:textId="77777777" w:rsidR="008E1586" w:rsidRDefault="00786920">
      <w:pPr>
        <w:spacing w:after="0" w:line="600" w:lineRule="auto"/>
        <w:ind w:firstLine="720"/>
        <w:jc w:val="both"/>
        <w:rPr>
          <w:rFonts w:eastAsia="Times New Roman"/>
          <w:szCs w:val="24"/>
        </w:rPr>
      </w:pPr>
      <w:r>
        <w:rPr>
          <w:rFonts w:eastAsia="Times New Roman"/>
          <w:szCs w:val="24"/>
        </w:rPr>
        <w:t>Το νέο αντιλαϊκό πακέτο της συγκυβέρνησης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εκφράζει τη δέσμευση της Κυβέρνησης στους στόχους και τα συμφέροντα των επιχειρηματικών ομίλων, των ισχυρών οικονο</w:t>
      </w:r>
      <w:r>
        <w:rPr>
          <w:rFonts w:eastAsia="Times New Roman"/>
          <w:szCs w:val="24"/>
        </w:rPr>
        <w:t>μικών συμφερόντων που δραστηριοποιούνται ήδη ή πρόκειται να δραστηριοποιηθούν στην Ελλάδα. Μάλιστα, ακριβώς επειδή πρόκειται για μέτρα βαθύτατα ταξικά υπέρ του κεφαλαίου που υπηρετούν τον στόχο της καπιταλιστικής ανάκαμψης, την ενίσχυση της ανταγωνιστικότη</w:t>
      </w:r>
      <w:r>
        <w:rPr>
          <w:rFonts w:eastAsia="Times New Roman"/>
          <w:szCs w:val="24"/>
        </w:rPr>
        <w:t xml:space="preserve">τας και της κερδοφορίας </w:t>
      </w:r>
      <w:r>
        <w:rPr>
          <w:rFonts w:eastAsia="Times New Roman"/>
          <w:szCs w:val="24"/>
        </w:rPr>
        <w:lastRenderedPageBreak/>
        <w:t>των επιχειρηματικών ομίλων, συνιστούν κλιμάκωση της επίθεσης του κεφαλαίου απέναντι στους εργαζόμενους και τα λαϊκά στρώματα και ως τέτοια οι εργαζόμενοι πρέπει να τη δουν.</w:t>
      </w:r>
    </w:p>
    <w:p w14:paraId="46602CD5" w14:textId="77777777" w:rsidR="008E1586" w:rsidRDefault="00786920">
      <w:pPr>
        <w:spacing w:after="0" w:line="600" w:lineRule="auto"/>
        <w:ind w:firstLine="720"/>
        <w:jc w:val="both"/>
        <w:rPr>
          <w:rFonts w:eastAsia="Times New Roman"/>
          <w:szCs w:val="24"/>
        </w:rPr>
      </w:pPr>
      <w:r>
        <w:rPr>
          <w:rFonts w:eastAsia="Times New Roman"/>
          <w:szCs w:val="24"/>
        </w:rPr>
        <w:t>Πρόκειται, λοιπόν, για μέτρα μόνιμα που προστίθενται σε όλα</w:t>
      </w:r>
      <w:r>
        <w:rPr>
          <w:rFonts w:eastAsia="Times New Roman"/>
          <w:szCs w:val="24"/>
        </w:rPr>
        <w:t xml:space="preserve"> τα προηγούμενα μέτρα, συμπιέζουν περαιτέρω τη ζωή και τις σύγχρονες ανάγκες των εργαζομένων και του λαού, οδηγώντας στη φτωχοποίηση χιλιάδες ακόμα λαϊκά νοικοκυριά, αφού η όποια ανάπτυξη –ακόμα και αναιμική- προϋποθέτει τη συνέχιση και επέκταση των αντιλα</w:t>
      </w:r>
      <w:r>
        <w:rPr>
          <w:rFonts w:eastAsia="Times New Roman"/>
          <w:szCs w:val="24"/>
        </w:rPr>
        <w:t xml:space="preserve">ϊκών μεταρρυθμίσεων, το βάθεμα της εργασιακής εκμετάλλευσης, το ξεκλήρισμα χιλιάδων ακόμα αυτοαπασχολούμενων, </w:t>
      </w:r>
      <w:proofErr w:type="spellStart"/>
      <w:r>
        <w:rPr>
          <w:rFonts w:eastAsia="Times New Roman"/>
          <w:szCs w:val="24"/>
        </w:rPr>
        <w:t>επαγγελματοβιοτεχνών</w:t>
      </w:r>
      <w:proofErr w:type="spellEnd"/>
      <w:r>
        <w:rPr>
          <w:rFonts w:eastAsia="Times New Roman"/>
          <w:szCs w:val="24"/>
        </w:rPr>
        <w:t xml:space="preserve"> και μικρομεσαίων αγροτών, προκειμένου το κεφάλαιο να κατακτά νέα πεδία κερδοφόρας δράσης.</w:t>
      </w:r>
    </w:p>
    <w:p w14:paraId="46602CD6" w14:textId="77777777" w:rsidR="008E1586" w:rsidRDefault="00786920">
      <w:pPr>
        <w:spacing w:after="0" w:line="600" w:lineRule="auto"/>
        <w:ind w:firstLine="720"/>
        <w:jc w:val="both"/>
        <w:rPr>
          <w:rFonts w:eastAsia="Times New Roman"/>
          <w:b/>
          <w:szCs w:val="24"/>
        </w:rPr>
      </w:pPr>
      <w:r>
        <w:rPr>
          <w:rFonts w:eastAsia="Times New Roman"/>
          <w:szCs w:val="24"/>
        </w:rPr>
        <w:t>Έτσι, όσο και αν προσπαθεί η Κυβέρν</w:t>
      </w:r>
      <w:r>
        <w:rPr>
          <w:rFonts w:eastAsia="Times New Roman"/>
          <w:szCs w:val="24"/>
        </w:rPr>
        <w:t>ηση να παρουσιάσει τα αντιλαϊκά μέτρα</w:t>
      </w:r>
      <w:r>
        <w:rPr>
          <w:rFonts w:eastAsia="Times New Roman"/>
          <w:szCs w:val="24"/>
        </w:rPr>
        <w:t>,</w:t>
      </w:r>
      <w:r>
        <w:rPr>
          <w:rFonts w:eastAsia="Times New Roman"/>
          <w:szCs w:val="24"/>
        </w:rPr>
        <w:t xml:space="preserve"> είτε ως δημοσιονομικά ουδέτερα είτε ως ισορροπημένα είτε προσπαθεί να πείσει πως το κάνει με δικαιότερο τρόπο απ’ ό,τι η προηγούμενη, η ουσία και η στόχευση των μέτρων δεν αλλάζουν. Επιβεβαιώνεται ότι κανείς δεν εξαιρ</w:t>
      </w:r>
      <w:r>
        <w:rPr>
          <w:rFonts w:eastAsia="Times New Roman"/>
          <w:szCs w:val="24"/>
        </w:rPr>
        <w:t>είται από τη νέα επίθεση που εξαπολύει η Κυβέρνηση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ΑΝΕΛ, εκτός φυσικά από τους επιχειρηματικούς ομίλους στους οποίους υπόσχεται νέα προνόμια, νέες φοροαπαλλαγές και </w:t>
      </w:r>
      <w:proofErr w:type="spellStart"/>
      <w:r>
        <w:rPr>
          <w:rFonts w:eastAsia="Times New Roman"/>
          <w:szCs w:val="24"/>
        </w:rPr>
        <w:t>φοροελαφρύνσεις</w:t>
      </w:r>
      <w:proofErr w:type="spellEnd"/>
      <w:r>
        <w:rPr>
          <w:rFonts w:eastAsia="Times New Roman"/>
          <w:szCs w:val="24"/>
        </w:rPr>
        <w:t>. Μάλιστα, με την παγίωση όλου του αντεργατικού πλαισίου και την περαιτέρω ενίσχυσή του με την απελευθέρωση ουσιαστικά πλήρως τ</w:t>
      </w:r>
      <w:r>
        <w:rPr>
          <w:rFonts w:eastAsia="Times New Roman"/>
          <w:szCs w:val="24"/>
        </w:rPr>
        <w:t xml:space="preserve">ων μαζικών απολύσεων, την κατάργηση της κυριακάτικης αργίας, την έμμεση νομιμοποίηση του </w:t>
      </w:r>
      <w:r>
        <w:rPr>
          <w:rFonts w:eastAsia="Times New Roman"/>
          <w:szCs w:val="24"/>
          <w:lang w:val="en-US"/>
        </w:rPr>
        <w:lastRenderedPageBreak/>
        <w:t>lockout</w:t>
      </w:r>
      <w:r>
        <w:rPr>
          <w:rFonts w:eastAsia="Times New Roman"/>
          <w:szCs w:val="24"/>
        </w:rPr>
        <w:t xml:space="preserve"> και άλλα, δίνει εγγυήσεις προς το κεφάλαιο πως θα συνεχίσουν και θα ενταθούν οι άθλιοι όροι αμοιβής και εργασίας, ώστε οι επιχειρηματικοί όμιλοι να αυξάνουν τη</w:t>
      </w:r>
      <w:r>
        <w:rPr>
          <w:rFonts w:eastAsia="Times New Roman"/>
          <w:szCs w:val="24"/>
        </w:rPr>
        <w:t>ν κερδοφορία τους.</w:t>
      </w:r>
    </w:p>
    <w:p w14:paraId="46602CD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Να γιατί η Κυβέρνηση αποσπά τα εύσημα τόσο του κουαρτέτου όσο και των εργοδοτικών ενώσεων! </w:t>
      </w:r>
    </w:p>
    <w:p w14:paraId="46602CD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Μάλιστα, την ίδια ώρα που η Κυβέρνηση προπαγανδίζει προκλητικά το κοινωνικό πρόσημο των αντίμετρων που προκύπτουν από τα «ματωμένα» πλεονάσματα τ</w:t>
      </w:r>
      <w:r>
        <w:rPr>
          <w:rFonts w:eastAsia="Times New Roman" w:cs="Times New Roman"/>
          <w:szCs w:val="24"/>
        </w:rPr>
        <w:t>ων χαρατσώματος του λαού και αναδιανέμει τη φτώχεια, προγραμματίζει νέα χαράτσια σε βάρος των λαϊκών στρωμάτων, μέσα από τη συμφωνία με το κουαρτέτο, σε βάρος των σύγχρονων αναγκών του λαού στην υγεία και την πρόνοια, όπως και στο φάρμακο.</w:t>
      </w:r>
    </w:p>
    <w:p w14:paraId="46602CD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Έτσι, στο όνομα </w:t>
      </w:r>
      <w:r>
        <w:rPr>
          <w:rFonts w:eastAsia="Times New Roman" w:cs="Times New Roman"/>
          <w:szCs w:val="24"/>
        </w:rPr>
        <w:t xml:space="preserve">του </w:t>
      </w:r>
      <w:proofErr w:type="spellStart"/>
      <w:r>
        <w:rPr>
          <w:rFonts w:eastAsia="Times New Roman" w:cs="Times New Roman"/>
          <w:szCs w:val="24"/>
        </w:rPr>
        <w:t>εξορθολογισμού</w:t>
      </w:r>
      <w:proofErr w:type="spellEnd"/>
      <w:r>
        <w:rPr>
          <w:rFonts w:eastAsia="Times New Roman" w:cs="Times New Roman"/>
          <w:szCs w:val="24"/>
        </w:rPr>
        <w:t xml:space="preserve"> των δαπανών για την ιατρική περίθαλψη, έρχονται νέες περικοπές το 2017 και το 2018 με την ένταξη επιπλέον κατηγοριών δαπανών σε κλειστούς προϋπολογισμούς και τη μείωση των ανώτερων ορίων του </w:t>
      </w:r>
      <w:proofErr w:type="spellStart"/>
      <w:r>
        <w:rPr>
          <w:rFonts w:eastAsia="Times New Roman" w:cs="Times New Roman"/>
          <w:szCs w:val="24"/>
        </w:rPr>
        <w:t>clawback</w:t>
      </w:r>
      <w:proofErr w:type="spellEnd"/>
      <w:r>
        <w:rPr>
          <w:rFonts w:eastAsia="Times New Roman" w:cs="Times New Roman"/>
          <w:szCs w:val="24"/>
        </w:rPr>
        <w:t>, πετσοκόβοντας περισσότερο την ιατρικ</w:t>
      </w:r>
      <w:r>
        <w:rPr>
          <w:rFonts w:eastAsia="Times New Roman" w:cs="Times New Roman"/>
          <w:szCs w:val="24"/>
        </w:rPr>
        <w:t xml:space="preserve">ή περίθαλψη. Προβλέπεται περαιτέρω μείωση κατά 30% το 2017 σε σχέση με το 2016 των </w:t>
      </w:r>
      <w:proofErr w:type="spellStart"/>
      <w:r>
        <w:rPr>
          <w:rFonts w:eastAsia="Times New Roman" w:cs="Times New Roman"/>
          <w:szCs w:val="24"/>
        </w:rPr>
        <w:t>αποζημιούμενων</w:t>
      </w:r>
      <w:proofErr w:type="spellEnd"/>
      <w:r>
        <w:rPr>
          <w:rFonts w:eastAsia="Times New Roman" w:cs="Times New Roman"/>
          <w:szCs w:val="24"/>
        </w:rPr>
        <w:t xml:space="preserve"> ποσών για φάρμακα, διαγνωστικές εξετάσεις και άλλα, προσθέτοντας νέα βάρη στις τσέπες των εργαζομένων.</w:t>
      </w:r>
    </w:p>
    <w:p w14:paraId="46602CDA"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Αλήθεια, θα αλλάξει τίποτα για τους ασθενείς, για τον λ</w:t>
      </w:r>
      <w:r>
        <w:rPr>
          <w:rFonts w:eastAsia="Times New Roman" w:cs="Times New Roman"/>
          <w:szCs w:val="24"/>
        </w:rPr>
        <w:t xml:space="preserve">αό μας, η ύπαρξη, για παράδειγμα, ενδεικτικών τιμών στις συσκευασίες των μη </w:t>
      </w:r>
      <w:proofErr w:type="spellStart"/>
      <w:r>
        <w:rPr>
          <w:rFonts w:eastAsia="Times New Roman" w:cs="Times New Roman"/>
          <w:szCs w:val="24"/>
        </w:rPr>
        <w:t>συνταγογραφούμενων</w:t>
      </w:r>
      <w:proofErr w:type="spellEnd"/>
      <w:r>
        <w:rPr>
          <w:rFonts w:eastAsia="Times New Roman" w:cs="Times New Roman"/>
          <w:szCs w:val="24"/>
        </w:rPr>
        <w:t xml:space="preserve"> φαρμάκων, όταν ο λαός πληρώνει το φάρμακο-εμπόρευμα 100% από την τσέπη του; </w:t>
      </w:r>
      <w:r>
        <w:rPr>
          <w:rFonts w:eastAsia="Times New Roman" w:cs="Times New Roman"/>
          <w:szCs w:val="24"/>
        </w:rPr>
        <w:lastRenderedPageBreak/>
        <w:t xml:space="preserve">Πρόκειται ή όχι για ρύθμιση απελευθέρωσης της τιμής των μη </w:t>
      </w:r>
      <w:proofErr w:type="spellStart"/>
      <w:r>
        <w:rPr>
          <w:rFonts w:eastAsia="Times New Roman" w:cs="Times New Roman"/>
          <w:szCs w:val="24"/>
        </w:rPr>
        <w:t>συνταγογραφούμενων</w:t>
      </w:r>
      <w:proofErr w:type="spellEnd"/>
      <w:r>
        <w:rPr>
          <w:rFonts w:eastAsia="Times New Roman" w:cs="Times New Roman"/>
          <w:szCs w:val="24"/>
        </w:rPr>
        <w:t xml:space="preserve"> φαρμάκω</w:t>
      </w:r>
      <w:r>
        <w:rPr>
          <w:rFonts w:eastAsia="Times New Roman" w:cs="Times New Roman"/>
          <w:szCs w:val="24"/>
        </w:rPr>
        <w:t xml:space="preserve">ν που υπηρετεί την ανταγωνιστικότητα; </w:t>
      </w:r>
    </w:p>
    <w:p w14:paraId="46602CD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Επίσης, να αναφερθώ στις διατάξεις για τη φαρμακευτική δαπάνη του ΕΟΠΥΥ και την πρόβλεψη για την ασφαλιστική τιμή που, ενώ μειώνει την αποζημίωση από τον ΕΟΠΥΥ, αυξάνει την πληρωμή των ασθενών, με αποτέλεσμα η </w:t>
      </w:r>
      <w:proofErr w:type="spellStart"/>
      <w:r>
        <w:rPr>
          <w:rFonts w:eastAsia="Times New Roman" w:cs="Times New Roman"/>
          <w:szCs w:val="24"/>
        </w:rPr>
        <w:t>μεσοστα</w:t>
      </w:r>
      <w:r>
        <w:rPr>
          <w:rFonts w:eastAsia="Times New Roman" w:cs="Times New Roman"/>
          <w:szCs w:val="24"/>
        </w:rPr>
        <w:t>θμική</w:t>
      </w:r>
      <w:proofErr w:type="spellEnd"/>
      <w:r>
        <w:rPr>
          <w:rFonts w:eastAsia="Times New Roman" w:cs="Times New Roman"/>
          <w:szCs w:val="24"/>
        </w:rPr>
        <w:t xml:space="preserve"> συμμετοχή -η πληρωμή δηλαδή- των ασθενών να έχει εκτοξευθεί από το 9% το 2009, στο 30% και πλέον σήμερα.</w:t>
      </w:r>
    </w:p>
    <w:p w14:paraId="46602CDC" w14:textId="77777777" w:rsidR="008E1586" w:rsidRDefault="00786920">
      <w:pPr>
        <w:spacing w:after="0" w:line="600" w:lineRule="auto"/>
        <w:ind w:firstLine="720"/>
        <w:jc w:val="both"/>
        <w:rPr>
          <w:rFonts w:eastAsia="Times New Roman"/>
          <w:bCs/>
        </w:rPr>
      </w:pPr>
      <w:r>
        <w:rPr>
          <w:rFonts w:eastAsia="Times New Roman" w:cs="Times New Roman"/>
          <w:szCs w:val="24"/>
        </w:rPr>
        <w:t>Με τα κριτήρια που τίθενται για την αξιολόγηση φαρμάκων, με τα θεραπευτικά πρωτόκολλα στη βάση των δεδομένων κλειστών προϋπολογισμών ποιο θα είνα</w:t>
      </w:r>
      <w:r>
        <w:rPr>
          <w:rFonts w:eastAsia="Times New Roman" w:cs="Times New Roman"/>
          <w:szCs w:val="24"/>
        </w:rPr>
        <w:t>ι το αποτέλεσμα; Το αποτέλεσμα θα είναι</w:t>
      </w:r>
      <w:r>
        <w:rPr>
          <w:rFonts w:eastAsia="Times New Roman" w:cs="Times New Roman"/>
          <w:szCs w:val="24"/>
        </w:rPr>
        <w:t>,</w:t>
      </w:r>
      <w:r>
        <w:rPr>
          <w:rFonts w:eastAsia="Times New Roman" w:cs="Times New Roman"/>
          <w:szCs w:val="24"/>
        </w:rPr>
        <w:t xml:space="preserve"> είτε χρήσιμα φάρμακα –βλέπε καινοτόμα- να μην εντάσσονται στον </w:t>
      </w:r>
      <w:r>
        <w:rPr>
          <w:rFonts w:eastAsia="Times New Roman" w:cs="Times New Roman"/>
          <w:szCs w:val="24"/>
        </w:rPr>
        <w:t>θετικό κατ</w:t>
      </w:r>
      <w:r>
        <w:rPr>
          <w:rFonts w:eastAsia="Times New Roman" w:cs="Times New Roman"/>
          <w:szCs w:val="24"/>
        </w:rPr>
        <w:t xml:space="preserve">άλογο, είτε να φεύγουν από τον κατάλογο ίσης αξίας φάρμακα, </w:t>
      </w:r>
      <w:r>
        <w:rPr>
          <w:rFonts w:eastAsia="Times New Roman"/>
          <w:bCs/>
        </w:rPr>
        <w:t>προκειμένου να</w:t>
      </w:r>
      <w:r>
        <w:rPr>
          <w:rFonts w:eastAsia="Times New Roman" w:cs="Times New Roman"/>
          <w:szCs w:val="24"/>
        </w:rPr>
        <w:t xml:space="preserve"> τηρούνται οι δημοσιονομικοί στόχοι και οι κλειστοί προϋπολογισμοί. </w:t>
      </w:r>
      <w:r>
        <w:rPr>
          <w:rFonts w:eastAsia="Times New Roman" w:cs="Times New Roman"/>
          <w:szCs w:val="24"/>
        </w:rPr>
        <w:t xml:space="preserve">Επίσης, καθορίζονται τα όρια </w:t>
      </w:r>
      <w:proofErr w:type="spellStart"/>
      <w:r>
        <w:rPr>
          <w:rFonts w:eastAsia="Times New Roman" w:cs="Times New Roman"/>
          <w:szCs w:val="24"/>
        </w:rPr>
        <w:t>συνταγογράφησης</w:t>
      </w:r>
      <w:proofErr w:type="spellEnd"/>
      <w:r>
        <w:rPr>
          <w:rFonts w:eastAsia="Times New Roman" w:cs="Times New Roman"/>
          <w:szCs w:val="24"/>
        </w:rPr>
        <w:t xml:space="preserve"> των γιατρών </w:t>
      </w:r>
      <w:r>
        <w:rPr>
          <w:rFonts w:eastAsia="Times New Roman"/>
          <w:szCs w:val="24"/>
        </w:rPr>
        <w:t>οι οποίοι,</w:t>
      </w:r>
      <w:r>
        <w:rPr>
          <w:rFonts w:eastAsia="Times New Roman" w:cs="Times New Roman"/>
          <w:szCs w:val="24"/>
        </w:rPr>
        <w:t xml:space="preserve"> κάτω από την απειλή πειθαρχικών διώξεων, θα εξαναγκαστούν ενδεχομένως να </w:t>
      </w:r>
      <w:proofErr w:type="spellStart"/>
      <w:r>
        <w:rPr>
          <w:rFonts w:eastAsia="Times New Roman" w:cs="Times New Roman"/>
          <w:szCs w:val="24"/>
        </w:rPr>
        <w:t>συνταγογραφούν</w:t>
      </w:r>
      <w:proofErr w:type="spellEnd"/>
      <w:r>
        <w:rPr>
          <w:rFonts w:eastAsia="Times New Roman" w:cs="Times New Roman"/>
          <w:szCs w:val="24"/>
        </w:rPr>
        <w:t xml:space="preserve"> με τα ανάλογα ανωτέρω κριτήρια. Και μάλιστα, </w:t>
      </w:r>
      <w:r>
        <w:rPr>
          <w:rFonts w:eastAsia="Times New Roman"/>
          <w:bCs/>
        </w:rPr>
        <w:t>προκειμένου να</w:t>
      </w:r>
      <w:r>
        <w:rPr>
          <w:rFonts w:eastAsia="Times New Roman" w:cs="Times New Roman"/>
          <w:szCs w:val="24"/>
        </w:rPr>
        <w:t xml:space="preserve"> εφαρμοστούν αυτές οι περικοπές, </w:t>
      </w:r>
      <w:r>
        <w:rPr>
          <w:rFonts w:eastAsia="Times New Roman"/>
          <w:bCs/>
        </w:rPr>
        <w:t>προβλέπε</w:t>
      </w:r>
      <w:r>
        <w:rPr>
          <w:rFonts w:eastAsia="Times New Roman"/>
          <w:bCs/>
        </w:rPr>
        <w:t xml:space="preserve">ται και η καταβολή ειδικής παροχής στους εργαζόμενους του </w:t>
      </w:r>
      <w:r>
        <w:rPr>
          <w:rFonts w:eastAsia="Times New Roman" w:cs="Times New Roman"/>
          <w:szCs w:val="24"/>
        </w:rPr>
        <w:t>ΕΟΠΥΥ,</w:t>
      </w:r>
      <w:r>
        <w:rPr>
          <w:rFonts w:eastAsia="Times New Roman"/>
          <w:bCs/>
        </w:rPr>
        <w:t xml:space="preserve"> ανάλογα με τον βαθμό συμμετοχής τους, προωθώντας έτσι και τον εκμαυλισμό της συνείδησης των εργαζομένων.</w:t>
      </w:r>
    </w:p>
    <w:p w14:paraId="46602CDD" w14:textId="77777777" w:rsidR="008E1586" w:rsidRDefault="00786920">
      <w:pPr>
        <w:spacing w:after="0" w:line="600" w:lineRule="auto"/>
        <w:ind w:firstLine="720"/>
        <w:jc w:val="both"/>
        <w:rPr>
          <w:rFonts w:eastAsia="Times New Roman"/>
          <w:bCs/>
        </w:rPr>
      </w:pPr>
      <w:r>
        <w:rPr>
          <w:rFonts w:eastAsia="Times New Roman"/>
          <w:bCs/>
        </w:rPr>
        <w:t xml:space="preserve">Έτσι, την ίδια ώρα, στα περιβόητα αντίμετρα η μείωση του ποσοστού συμμετοχής στη φαρμακευτική δαπάνη που θα υπολογίζεται με το φορολογητέο εισόδημα, </w:t>
      </w:r>
      <w:r>
        <w:rPr>
          <w:rFonts w:eastAsia="Times New Roman"/>
          <w:bCs/>
        </w:rPr>
        <w:lastRenderedPageBreak/>
        <w:t xml:space="preserve">αφορά μόνο τα φάρμακα του </w:t>
      </w:r>
      <w:r>
        <w:rPr>
          <w:rFonts w:eastAsia="Times New Roman"/>
          <w:bCs/>
        </w:rPr>
        <w:t>θετικού καταλόγου</w:t>
      </w:r>
      <w:r>
        <w:rPr>
          <w:rFonts w:eastAsia="Times New Roman"/>
          <w:bCs/>
        </w:rPr>
        <w:t xml:space="preserve"> και μόνο ως προς το μέρος της ασφαλιστικής τιμής, στην οποία υπ</w:t>
      </w:r>
      <w:r>
        <w:rPr>
          <w:rFonts w:eastAsia="Times New Roman"/>
          <w:bCs/>
        </w:rPr>
        <w:t xml:space="preserve">ολογίζεται το ποσοστό συμμετοχής. Έτσι, τόσο τη διαφορά μεταξύ ασφαλιστικής και λιανικής τιμής, καθώς και το 1 ευρώ ανά συνταγή, όπως και τα μη </w:t>
      </w:r>
      <w:proofErr w:type="spellStart"/>
      <w:r>
        <w:rPr>
          <w:rFonts w:eastAsia="Times New Roman"/>
          <w:bCs/>
        </w:rPr>
        <w:t>συνταγογραφούμενα</w:t>
      </w:r>
      <w:proofErr w:type="spellEnd"/>
      <w:r>
        <w:rPr>
          <w:rFonts w:eastAsia="Times New Roman"/>
          <w:bCs/>
        </w:rPr>
        <w:t xml:space="preserve"> φάρμακα, θα συνεχίσει να τα χρυσοπληρώνει ο λαός. </w:t>
      </w:r>
    </w:p>
    <w:p w14:paraId="46602CDE" w14:textId="77777777" w:rsidR="008E1586" w:rsidRDefault="00786920">
      <w:pPr>
        <w:spacing w:after="0" w:line="600" w:lineRule="auto"/>
        <w:ind w:firstLine="720"/>
        <w:jc w:val="both"/>
        <w:rPr>
          <w:rFonts w:eastAsia="Times New Roman"/>
          <w:bCs/>
        </w:rPr>
      </w:pPr>
      <w:r>
        <w:rPr>
          <w:rFonts w:eastAsia="Times New Roman"/>
          <w:bCs/>
        </w:rPr>
        <w:t>Η παρουσίαση πρόσφατα του κυβερνητικού σχεδ</w:t>
      </w:r>
      <w:r>
        <w:rPr>
          <w:rFonts w:eastAsia="Times New Roman"/>
          <w:bCs/>
        </w:rPr>
        <w:t>ίου για την πρωτοβάθμια φροντίδα υγείας -που μάλιστα χαρακτηρίστηκε από τον Πρωθυπουργό ως επαναστατική και εμβληματική μεταρρύθμιση- δεν αποτελεί τίποτα περισσότερο από την οργάνωση ενός υποβαθμισμένου και φθηνότερου για το κράτος κατακερματισμένου συνονθ</w:t>
      </w:r>
      <w:r>
        <w:rPr>
          <w:rFonts w:eastAsia="Times New Roman"/>
          <w:bCs/>
        </w:rPr>
        <w:t>υλεύματος δημόσιων και ιδιωτικών δομών παροχής ορισμένων υπηρεσιών. Υπηρετεί τη γενικότερη πολιτική των ελάχιστων παροχών με το μικρότερο δυνατό κόστος για το κράτος, προκειμένου να υπηρετηθεί πιο αποτελεσματικά η πολιτική της ιδιωτικοποίησης και εμπορευμα</w:t>
      </w:r>
      <w:r>
        <w:rPr>
          <w:rFonts w:eastAsia="Times New Roman"/>
          <w:bCs/>
        </w:rPr>
        <w:t xml:space="preserve">τοποίησης, με χαμηλά αμειβόμενους ανακυκλώσιμους υγειονομικούς, χαμηλής ποιότητας υπηρεσίες για τους ασθενείς και τις λαϊκές οικογένειες, με παντελή έλλειψη σχεδιασμού για πραγματική πρόληψη, με βάση τις σύγχρονες ανάγκες και τις δυνατότητες που προσφέρει </w:t>
      </w:r>
      <w:r>
        <w:rPr>
          <w:rFonts w:eastAsia="Times New Roman"/>
          <w:bCs/>
        </w:rPr>
        <w:t>η εξέλιξη της επιστήμης και της τεχνολογίας.</w:t>
      </w:r>
    </w:p>
    <w:p w14:paraId="46602CDF" w14:textId="77777777" w:rsidR="008E1586" w:rsidRDefault="00786920">
      <w:pPr>
        <w:spacing w:after="0" w:line="600" w:lineRule="auto"/>
        <w:ind w:firstLine="720"/>
        <w:jc w:val="both"/>
        <w:rPr>
          <w:rFonts w:eastAsia="Times New Roman"/>
          <w:bCs/>
        </w:rPr>
      </w:pPr>
      <w:r>
        <w:rPr>
          <w:rFonts w:eastAsia="Times New Roman"/>
          <w:bCs/>
        </w:rPr>
        <w:t xml:space="preserve">Ακόμα και η πλήρης υλοποίηση των λεγόμενων αντίμετρων, με την προϋπόθεση επίτευξης των «ματωμένων» πλεονασμάτων, δεν πρόκειται να καλύψει ούτε στοιχειωδώς τις σύγχρονες διευρυμένες ανάγκες του λαού μας και στην </w:t>
      </w:r>
      <w:r>
        <w:rPr>
          <w:rFonts w:eastAsia="Times New Roman"/>
          <w:bCs/>
        </w:rPr>
        <w:t xml:space="preserve">υγεία. Και αποτελεί πρόκληση αυτοί που εξαθλιώνουν τον λαό, να του πετάνε ένα ξεροκόμματο </w:t>
      </w:r>
      <w:r>
        <w:rPr>
          <w:rFonts w:eastAsia="Times New Roman"/>
          <w:bCs/>
        </w:rPr>
        <w:lastRenderedPageBreak/>
        <w:t>και να ζητάνε και ευγνωμοσύνη. Τα ίδια έκαναν και οι προηγούμενες κυβερνήσεις, τα ίδια κάνει και η σημερινή Κυβέρνηση, ανεξάρτητα του μείγματος διαχείρισης.</w:t>
      </w:r>
    </w:p>
    <w:p w14:paraId="46602CE0"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(Στο σημε</w:t>
      </w:r>
      <w:r>
        <w:rPr>
          <w:rFonts w:eastAsia="Times New Roman" w:cs="Times New Roman"/>
          <w:szCs w:val="24"/>
        </w:rPr>
        <w:t xml:space="preserve">ίο αυτό κτυπάει το κουδούνι λήξεως του χρόνου ομιλίας του κυρίου </w:t>
      </w:r>
      <w:r>
        <w:rPr>
          <w:rFonts w:eastAsia="Times New Roman" w:cs="Times New Roman"/>
          <w:szCs w:val="24"/>
        </w:rPr>
        <w:t xml:space="preserve">ΣΤ΄ </w:t>
      </w:r>
      <w:r>
        <w:rPr>
          <w:rFonts w:eastAsia="Times New Roman" w:cs="Times New Roman"/>
          <w:szCs w:val="24"/>
        </w:rPr>
        <w:t>Αντιπροέδρου)</w:t>
      </w:r>
    </w:p>
    <w:p w14:paraId="46602CE1"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Κύριε Πρόεδρε, ολοκληρώνω σε είκοσι δευτερόλεπτα.</w:t>
      </w:r>
    </w:p>
    <w:p w14:paraId="46602CE2" w14:textId="77777777" w:rsidR="008E1586" w:rsidRDefault="00786920">
      <w:pPr>
        <w:spacing w:after="0" w:line="600" w:lineRule="auto"/>
        <w:ind w:firstLine="720"/>
        <w:jc w:val="both"/>
        <w:rPr>
          <w:rFonts w:eastAsia="Times New Roman" w:cs="Times New Roman"/>
          <w:szCs w:val="24"/>
        </w:rPr>
      </w:pPr>
      <w:r>
        <w:rPr>
          <w:rFonts w:eastAsia="Times New Roman"/>
          <w:bCs/>
        </w:rPr>
        <w:t>Σήμερα που η επιστήμη και η τεχνολογία έχουν κάνει άλματα, που η εκτόξευση της παραγωγικότητας και ο συγκεντρωμένος πλούτος</w:t>
      </w:r>
      <w:r>
        <w:rPr>
          <w:rFonts w:eastAsia="Times New Roman"/>
          <w:bCs/>
        </w:rPr>
        <w:t xml:space="preserve"> επιτρέπουν τη μείωση του εργάσιμου χρόνου, τη σταθερή δουλειά για όλους, </w:t>
      </w:r>
      <w:r>
        <w:rPr>
          <w:rFonts w:eastAsia="Times New Roman" w:cs="Times New Roman"/>
          <w:szCs w:val="24"/>
        </w:rPr>
        <w:t>υγεία, πρόνοια, παιδεία υψηλών προδιαγραφών με αποκλειστική ευθύνη του κράτους και δωρεάν, η συζήτηση δεν μπορεί να γίνεται για το πόσα λιγότερα ή περισσότερα θα χάνει ο λαός στο όνο</w:t>
      </w:r>
      <w:r>
        <w:rPr>
          <w:rFonts w:eastAsia="Times New Roman" w:cs="Times New Roman"/>
          <w:szCs w:val="24"/>
        </w:rPr>
        <w:t>μα της ανάκαμψης, της οικονομίας και της ανάκτησης μεγαλύτερων ρυθμών ανάπτυξης, αλλά για το ποιες προϋποθέσεις απαιτούνται για να ικανοποιηθούν οι σύγχρονες λαϊκές ανάγκες και τι παράλληλα καθήκοντα προκύπτουν για τους εργαζόμενους, για το ίδιο το κίνημα.</w:t>
      </w:r>
      <w:r>
        <w:rPr>
          <w:rFonts w:eastAsia="Times New Roman" w:cs="Times New Roman"/>
          <w:szCs w:val="24"/>
        </w:rPr>
        <w:t xml:space="preserve"> Και αυτό μένει ο λαός να το σκεφθεί και να το αποφασίσει.</w:t>
      </w:r>
    </w:p>
    <w:p w14:paraId="46602CE3" w14:textId="77777777" w:rsidR="008E1586" w:rsidRDefault="00786920">
      <w:pPr>
        <w:spacing w:after="0" w:line="600" w:lineRule="auto"/>
        <w:ind w:firstLine="567"/>
        <w:jc w:val="both"/>
        <w:rPr>
          <w:rFonts w:eastAsia="Times New Roman" w:cs="Times New Roman"/>
          <w:szCs w:val="24"/>
        </w:rPr>
      </w:pPr>
      <w:r>
        <w:rPr>
          <w:rFonts w:eastAsia="Times New Roman" w:cs="Times New Roman"/>
          <w:szCs w:val="24"/>
        </w:rPr>
        <w:t xml:space="preserve">Σας ευχαριστώ πολύ, κύριε Πρόεδρε. </w:t>
      </w:r>
    </w:p>
    <w:p w14:paraId="46602CE4" w14:textId="77777777" w:rsidR="008E1586" w:rsidRDefault="00786920">
      <w:pPr>
        <w:spacing w:after="0" w:line="600" w:lineRule="auto"/>
        <w:ind w:firstLine="567"/>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Τον λόγο έχει ο κ. </w:t>
      </w:r>
      <w:proofErr w:type="spellStart"/>
      <w:r>
        <w:rPr>
          <w:rFonts w:eastAsia="Times New Roman" w:cs="Times New Roman"/>
          <w:szCs w:val="24"/>
        </w:rPr>
        <w:t>Μπαλαούρας</w:t>
      </w:r>
      <w:proofErr w:type="spellEnd"/>
      <w:r>
        <w:rPr>
          <w:rFonts w:eastAsia="Times New Roman" w:cs="Times New Roman"/>
          <w:szCs w:val="24"/>
        </w:rPr>
        <w:t xml:space="preserve">, Βουλευτής του ΣΥΡΙΖΑ, για επτά λεπτά. </w:t>
      </w:r>
    </w:p>
    <w:p w14:paraId="46602CE5" w14:textId="77777777" w:rsidR="008E1586" w:rsidRDefault="00786920">
      <w:pPr>
        <w:spacing w:after="0" w:line="600" w:lineRule="auto"/>
        <w:ind w:firstLine="567"/>
        <w:jc w:val="both"/>
        <w:rPr>
          <w:rFonts w:eastAsia="Times New Roman" w:cs="Times New Roman"/>
          <w:szCs w:val="24"/>
        </w:rPr>
      </w:pPr>
      <w:r>
        <w:rPr>
          <w:rFonts w:eastAsia="Times New Roman" w:cs="Times New Roman"/>
          <w:b/>
          <w:szCs w:val="24"/>
        </w:rPr>
        <w:t xml:space="preserve">ΓΕΡΑΣΙΜΟΣ </w:t>
      </w:r>
      <w:r>
        <w:rPr>
          <w:rFonts w:eastAsia="Times New Roman" w:cs="Times New Roman"/>
          <w:b/>
          <w:szCs w:val="24"/>
        </w:rPr>
        <w:t>(ΜΑΚΗΣ)</w:t>
      </w:r>
      <w:r>
        <w:rPr>
          <w:rFonts w:eastAsia="Times New Roman" w:cs="Times New Roman"/>
          <w:b/>
          <w:szCs w:val="24"/>
        </w:rPr>
        <w:t xml:space="preserve"> ΜΠΑΛΑΟΥΡΑΣ:</w:t>
      </w:r>
      <w:r>
        <w:rPr>
          <w:rFonts w:eastAsia="Times New Roman" w:cs="Times New Roman"/>
          <w:szCs w:val="24"/>
        </w:rPr>
        <w:t xml:space="preserve"> Κυρίες και κύριοι συνάδελ</w:t>
      </w:r>
      <w:r>
        <w:rPr>
          <w:rFonts w:eastAsia="Times New Roman" w:cs="Times New Roman"/>
          <w:szCs w:val="24"/>
        </w:rPr>
        <w:t xml:space="preserve">φοι, ακούγοντας την Αντιπολίτευση, κυρίως τη Νέα Δημοκρατία και το ΠΑΣΟΚ, μου έρχεται </w:t>
      </w:r>
      <w:r>
        <w:rPr>
          <w:rFonts w:eastAsia="Times New Roman" w:cs="Times New Roman"/>
          <w:szCs w:val="24"/>
        </w:rPr>
        <w:lastRenderedPageBreak/>
        <w:t xml:space="preserve">στο μυαλό η ευαγγελική ρήση ότι </w:t>
      </w:r>
      <w:r>
        <w:rPr>
          <w:rFonts w:eastAsia="Times New Roman" w:cs="Times New Roman"/>
          <w:szCs w:val="24"/>
        </w:rPr>
        <w:t xml:space="preserve">συμπεριφέρονται ως να </w:t>
      </w:r>
      <w:r>
        <w:rPr>
          <w:rFonts w:eastAsia="Times New Roman" w:cs="Times New Roman"/>
          <w:szCs w:val="24"/>
        </w:rPr>
        <w:t xml:space="preserve">είναι </w:t>
      </w:r>
      <w:r>
        <w:rPr>
          <w:rFonts w:eastAsia="Times New Roman" w:cs="Times New Roman"/>
          <w:szCs w:val="24"/>
        </w:rPr>
        <w:t>«</w:t>
      </w:r>
      <w:r>
        <w:rPr>
          <w:rFonts w:eastAsia="Times New Roman" w:cs="Times New Roman"/>
          <w:szCs w:val="24"/>
        </w:rPr>
        <w:t>άσπιλοι και αμόλυντοι</w:t>
      </w:r>
      <w:r>
        <w:rPr>
          <w:rFonts w:eastAsia="Times New Roman" w:cs="Times New Roman"/>
          <w:szCs w:val="24"/>
        </w:rPr>
        <w:t>»</w:t>
      </w:r>
      <w:r>
        <w:rPr>
          <w:rFonts w:eastAsia="Times New Roman" w:cs="Times New Roman"/>
          <w:szCs w:val="24"/>
        </w:rPr>
        <w:t xml:space="preserve">. </w:t>
      </w:r>
      <w:r>
        <w:rPr>
          <w:rFonts w:eastAsia="Times New Roman" w:cs="Times New Roman"/>
          <w:szCs w:val="24"/>
        </w:rPr>
        <w:t>Θα προσθέσω και</w:t>
      </w:r>
      <w:r>
        <w:rPr>
          <w:rFonts w:eastAsia="Times New Roman" w:cs="Times New Roman"/>
          <w:szCs w:val="24"/>
        </w:rPr>
        <w:t xml:space="preserve"> μία παροιμία πάρα πολύ χαρακτηριστική για τη συγκεκριμένη περίπτωση</w:t>
      </w:r>
      <w:r>
        <w:rPr>
          <w:rFonts w:eastAsia="Times New Roman" w:cs="Times New Roman"/>
          <w:szCs w:val="24"/>
        </w:rPr>
        <w:t>:</w:t>
      </w:r>
      <w:r>
        <w:rPr>
          <w:rFonts w:eastAsia="Times New Roman" w:cs="Times New Roman"/>
          <w:szCs w:val="24"/>
        </w:rPr>
        <w:t xml:space="preserve"> «φωνάζει ο κλέφτης για να φύγει ο νοικοκύρης». </w:t>
      </w:r>
    </w:p>
    <w:p w14:paraId="46602CE6" w14:textId="77777777" w:rsidR="008E1586" w:rsidRDefault="00786920">
      <w:pPr>
        <w:spacing w:after="0" w:line="600" w:lineRule="auto"/>
        <w:ind w:firstLine="567"/>
        <w:jc w:val="both"/>
        <w:rPr>
          <w:rFonts w:eastAsia="Times New Roman" w:cs="Times New Roman"/>
          <w:szCs w:val="24"/>
        </w:rPr>
      </w:pPr>
      <w:r>
        <w:rPr>
          <w:rFonts w:eastAsia="Times New Roman" w:cs="Times New Roman"/>
          <w:szCs w:val="24"/>
        </w:rPr>
        <w:t xml:space="preserve">Χρεοκοπήσατε, ναι ή όχι, κύριοι, τη χώρα μας; </w:t>
      </w:r>
      <w:proofErr w:type="spellStart"/>
      <w:r>
        <w:rPr>
          <w:rFonts w:eastAsia="Times New Roman" w:cs="Times New Roman"/>
          <w:szCs w:val="24"/>
        </w:rPr>
        <w:t>Φτωχοποιήσατε</w:t>
      </w:r>
      <w:proofErr w:type="spellEnd"/>
      <w:r>
        <w:rPr>
          <w:rFonts w:eastAsia="Times New Roman" w:cs="Times New Roman"/>
          <w:szCs w:val="24"/>
        </w:rPr>
        <w:t xml:space="preserve"> τις λαϊκές τάξεις; Αναρωτηθήκατε ποτέ -γιατί ο ελληνικός λαός έχει δώσει απαντήσεις- πώς φτάσαμε ως εδώ; Να σας θυμίσουμε, γιατί η υποκρισία σας δε</w:t>
      </w:r>
      <w:r>
        <w:rPr>
          <w:rFonts w:eastAsia="Times New Roman" w:cs="Times New Roman"/>
          <w:szCs w:val="24"/>
        </w:rPr>
        <w:t xml:space="preserve">ν έχει φραγμούς. Με το πελατειακό κράτος, τα ρουσφέτια, τις παροχές σε </w:t>
      </w:r>
      <w:r>
        <w:rPr>
          <w:rFonts w:eastAsia="Times New Roman" w:cs="Times New Roman"/>
          <w:szCs w:val="24"/>
        </w:rPr>
        <w:t>«</w:t>
      </w:r>
      <w:r>
        <w:rPr>
          <w:rFonts w:eastAsia="Times New Roman" w:cs="Times New Roman"/>
          <w:szCs w:val="24"/>
        </w:rPr>
        <w:t>ημέτερους</w:t>
      </w:r>
      <w:r>
        <w:rPr>
          <w:rFonts w:eastAsia="Times New Roman" w:cs="Times New Roman"/>
          <w:szCs w:val="24"/>
        </w:rPr>
        <w:t>»</w:t>
      </w:r>
      <w:r>
        <w:rPr>
          <w:rFonts w:eastAsia="Times New Roman" w:cs="Times New Roman"/>
          <w:szCs w:val="24"/>
        </w:rPr>
        <w:t xml:space="preserve"> και μέσα μαζικής ενημέρωσης, χρωματίσατε τη χώρα με μαύρο: Μαύρα λεφτά, μαύρες μίζες, λεηλασία, δημόσιες συμβάσεις στην υγεία, στα εξοπλιστικά. Όποια συναλλαγή κάνατε ήταν μ</w:t>
      </w:r>
      <w:r>
        <w:rPr>
          <w:rFonts w:eastAsia="Times New Roman" w:cs="Times New Roman"/>
          <w:szCs w:val="24"/>
        </w:rPr>
        <w:t xml:space="preserve">αύρη. Γεμίσατε τρωκτικά τον δημόσιο χώρο. Μάθατε τον λαό να ζει στο μαύρο, τους αγρότες με χαριστικές πελατειακές επιδοτήσεις, με χαριστικές πελατειακές αποζημιώσεις. Παντού διαφθορά. Ευτελίσατε ακόμα και ιδέες, όπως την αξία του συνεργατισμού. Τρέχουν οι </w:t>
      </w:r>
      <w:r>
        <w:rPr>
          <w:rFonts w:eastAsia="Times New Roman" w:cs="Times New Roman"/>
          <w:szCs w:val="24"/>
        </w:rPr>
        <w:t>αγρότες</w:t>
      </w:r>
      <w:r>
        <w:rPr>
          <w:rFonts w:eastAsia="Times New Roman" w:cs="Times New Roman"/>
          <w:szCs w:val="24"/>
        </w:rPr>
        <w:t xml:space="preserve"> μακριά</w:t>
      </w:r>
      <w:r>
        <w:rPr>
          <w:rFonts w:eastAsia="Times New Roman" w:cs="Times New Roman"/>
          <w:szCs w:val="24"/>
        </w:rPr>
        <w:t>,</w:t>
      </w:r>
      <w:r>
        <w:rPr>
          <w:rFonts w:eastAsia="Times New Roman" w:cs="Times New Roman"/>
          <w:szCs w:val="24"/>
        </w:rPr>
        <w:t xml:space="preserve"> όταν ακούνε συνεταιρισμό. Η υποκρισία, λοιπόν, στο μεγαλείο της. </w:t>
      </w:r>
    </w:p>
    <w:p w14:paraId="46602CE7" w14:textId="77777777" w:rsidR="008E1586" w:rsidRDefault="00786920">
      <w:pPr>
        <w:spacing w:after="0" w:line="600" w:lineRule="auto"/>
        <w:ind w:firstLine="567"/>
        <w:jc w:val="both"/>
        <w:rPr>
          <w:rFonts w:eastAsia="Times New Roman" w:cs="Times New Roman"/>
          <w:szCs w:val="24"/>
        </w:rPr>
      </w:pPr>
      <w:r>
        <w:rPr>
          <w:rFonts w:eastAsia="Times New Roman" w:cs="Times New Roman"/>
          <w:szCs w:val="24"/>
        </w:rPr>
        <w:t>Χθες μετά τη φασιστική, την τραμπούκικη</w:t>
      </w:r>
      <w:r w:rsidRPr="00861F69">
        <w:rPr>
          <w:rFonts w:eastAsia="Times New Roman" w:cs="Times New Roman"/>
          <w:szCs w:val="24"/>
        </w:rPr>
        <w:t xml:space="preserve"> </w:t>
      </w:r>
      <w:r>
        <w:rPr>
          <w:rFonts w:eastAsia="Times New Roman" w:cs="Times New Roman"/>
          <w:szCs w:val="24"/>
        </w:rPr>
        <w:t>πρόκληση</w:t>
      </w:r>
      <w:r>
        <w:rPr>
          <w:rFonts w:eastAsia="Times New Roman" w:cs="Times New Roman"/>
          <w:szCs w:val="24"/>
        </w:rPr>
        <w:t xml:space="preserve"> του Κασιδιάρη απέναντι στη Δημοκρατία, ενώ όλες οι πτέρυγες της Βουλής, εκτός των φασιστών, συμφώνησαν στην καταδίκη της φασι</w:t>
      </w:r>
      <w:r>
        <w:rPr>
          <w:rFonts w:eastAsia="Times New Roman" w:cs="Times New Roman"/>
          <w:szCs w:val="24"/>
        </w:rPr>
        <w:t>στικής ενέργειας, το βράδυ η Νέα Δημοκρατία, παίρνοντας γραμμή από την ακροδεξιά του κόμματος που καθορίζει την πολιτική της και συγκεκριμένα από τον Γεωργιάδη, έβγαλε ανακοίνωση, λέγοντας –ακούστε!- ότι η Χρυσή Αυγή παίζει παιχνίδι με τον ΣΥΡΙΖΑ. Αυτό είν</w:t>
      </w:r>
      <w:r>
        <w:rPr>
          <w:rFonts w:eastAsia="Times New Roman" w:cs="Times New Roman"/>
          <w:szCs w:val="24"/>
        </w:rPr>
        <w:t>αι ντροπή. «</w:t>
      </w:r>
      <w:proofErr w:type="spellStart"/>
      <w:r>
        <w:rPr>
          <w:rFonts w:eastAsia="Times New Roman" w:cs="Times New Roman"/>
          <w:szCs w:val="24"/>
        </w:rPr>
        <w:t>Ουαί</w:t>
      </w:r>
      <w:proofErr w:type="spellEnd"/>
      <w:r>
        <w:rPr>
          <w:rFonts w:eastAsia="Times New Roman" w:cs="Times New Roman"/>
          <w:szCs w:val="24"/>
        </w:rPr>
        <w:t xml:space="preserve"> υμίν</w:t>
      </w:r>
      <w:r>
        <w:rPr>
          <w:rFonts w:eastAsia="Times New Roman" w:cs="Times New Roman"/>
          <w:szCs w:val="24"/>
        </w:rPr>
        <w:t>,</w:t>
      </w:r>
      <w:r>
        <w:rPr>
          <w:rFonts w:eastAsia="Times New Roman" w:cs="Times New Roman"/>
          <w:szCs w:val="24"/>
        </w:rPr>
        <w:t xml:space="preserve"> γραμματείς και Φαρισαίοι, υποκριτές». </w:t>
      </w:r>
    </w:p>
    <w:p w14:paraId="46602CE8" w14:textId="77777777" w:rsidR="008E1586" w:rsidRDefault="00786920">
      <w:pPr>
        <w:spacing w:after="0" w:line="600" w:lineRule="auto"/>
        <w:ind w:firstLine="567"/>
        <w:jc w:val="both"/>
        <w:rPr>
          <w:rFonts w:eastAsia="Times New Roman" w:cs="Times New Roman"/>
          <w:szCs w:val="24"/>
        </w:rPr>
      </w:pPr>
      <w:r>
        <w:rPr>
          <w:rFonts w:eastAsia="Times New Roman" w:cs="Times New Roman"/>
          <w:szCs w:val="24"/>
        </w:rPr>
        <w:lastRenderedPageBreak/>
        <w:t>Πάνω στα ερείπια, λοιπόν, που αφήσατε και με τα δεσμά των δανειστών, προχωράμε και άλλο στην πορεία που έχουμε χαράξει. Η συμφωνία με τους δανειστές που κυρώνεται αύριο, έχει δυσάρεστα μέτρα -το</w:t>
      </w:r>
      <w:r>
        <w:rPr>
          <w:rFonts w:eastAsia="Times New Roman" w:cs="Times New Roman"/>
          <w:szCs w:val="24"/>
        </w:rPr>
        <w:t xml:space="preserve"> έχουν πει και οι Υπουργοί- που αν ήταν στο χέρι μας δεν θα τα εφαρμόζαμε. Ξέρει ο ελληνικός λαός πώς επιβλήθηκαν. Όμως, τουλάχιστον καταφέραμε με σκληρή διαπραγματευτική στρατηγική να έχουμε τα αντίμετρα. </w:t>
      </w:r>
    </w:p>
    <w:p w14:paraId="46602CE9" w14:textId="77777777" w:rsidR="008E1586" w:rsidRDefault="00786920">
      <w:pPr>
        <w:spacing w:after="0" w:line="600" w:lineRule="auto"/>
        <w:ind w:firstLine="567"/>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w:t>
      </w:r>
      <w:r>
        <w:rPr>
          <w:rFonts w:eastAsia="Times New Roman" w:cs="Times New Roman"/>
          <w:szCs w:val="24"/>
        </w:rPr>
        <w:t xml:space="preserve">ο ΣΤ΄ Αντιπρόεδρος της Βουλής κ. </w:t>
      </w:r>
      <w:r w:rsidRPr="00233FB6">
        <w:rPr>
          <w:rFonts w:eastAsia="Times New Roman" w:cs="Times New Roman"/>
          <w:b/>
          <w:color w:val="000000" w:themeColor="text1"/>
          <w:szCs w:val="24"/>
        </w:rPr>
        <w:t>ΓΕΩΡΓΙΟΣ ΛΑΜΠΡΟΥΛΗΣ</w:t>
      </w:r>
      <w:r>
        <w:rPr>
          <w:rFonts w:eastAsia="Times New Roman" w:cs="Times New Roman"/>
          <w:szCs w:val="24"/>
        </w:rPr>
        <w:t>)</w:t>
      </w:r>
    </w:p>
    <w:p w14:paraId="46602CEA" w14:textId="77777777" w:rsidR="008E1586" w:rsidRDefault="00786920">
      <w:pPr>
        <w:spacing w:after="0" w:line="600" w:lineRule="auto"/>
        <w:ind w:firstLine="567"/>
        <w:jc w:val="both"/>
        <w:rPr>
          <w:rFonts w:eastAsia="Times New Roman" w:cs="Times New Roman"/>
          <w:szCs w:val="24"/>
        </w:rPr>
      </w:pPr>
      <w:r>
        <w:rPr>
          <w:rFonts w:eastAsia="Times New Roman" w:cs="Times New Roman"/>
          <w:szCs w:val="24"/>
        </w:rPr>
        <w:t xml:space="preserve">Σας θυμίζω, συνάδελφοι, πως από τον Δεκέμβρη φωνάζατε να κλείσει η αξιολόγηση μόνο με τα </w:t>
      </w:r>
      <w:r>
        <w:rPr>
          <w:rFonts w:eastAsia="Times New Roman" w:cs="Times New Roman"/>
          <w:szCs w:val="24"/>
        </w:rPr>
        <w:t xml:space="preserve">δυσάρεστα </w:t>
      </w:r>
      <w:r>
        <w:rPr>
          <w:rFonts w:eastAsia="Times New Roman" w:cs="Times New Roman"/>
          <w:szCs w:val="24"/>
        </w:rPr>
        <w:t>μέτρα. Και</w:t>
      </w:r>
      <w:r>
        <w:rPr>
          <w:rFonts w:eastAsia="Times New Roman" w:cs="Times New Roman"/>
          <w:szCs w:val="24"/>
        </w:rPr>
        <w:t>,</w:t>
      </w:r>
      <w:r>
        <w:rPr>
          <w:rFonts w:eastAsia="Times New Roman" w:cs="Times New Roman"/>
          <w:szCs w:val="24"/>
        </w:rPr>
        <w:t xml:space="preserve"> μάλιστα, ορισμένοι από εσάς έλεγαν να κλείσει με αυτά τα μέτρα </w:t>
      </w:r>
      <w:r>
        <w:rPr>
          <w:rFonts w:eastAsia="Times New Roman" w:cs="Times New Roman"/>
          <w:szCs w:val="24"/>
        </w:rPr>
        <w:t>ύψους 4,5 δισεκατομμυρίων ευ</w:t>
      </w:r>
      <w:r>
        <w:rPr>
          <w:rFonts w:eastAsia="Times New Roman" w:cs="Times New Roman"/>
          <w:szCs w:val="24"/>
        </w:rPr>
        <w:t xml:space="preserve">ρώ, </w:t>
      </w:r>
      <w:r>
        <w:rPr>
          <w:rFonts w:eastAsia="Times New Roman" w:cs="Times New Roman"/>
          <w:szCs w:val="24"/>
        </w:rPr>
        <w:t>που μας έβαλαν οι δανειστές</w:t>
      </w:r>
      <w:r>
        <w:rPr>
          <w:rFonts w:eastAsia="Times New Roman" w:cs="Times New Roman"/>
          <w:szCs w:val="24"/>
        </w:rPr>
        <w:t>, ζητώντας</w:t>
      </w:r>
      <w:r>
        <w:rPr>
          <w:rFonts w:eastAsia="Times New Roman" w:cs="Times New Roman"/>
          <w:szCs w:val="24"/>
        </w:rPr>
        <w:t xml:space="preserve"> και άλλα τόσα. Και καταφέραμε να κερδίσουμε τα αντίμετρα, τα οποία τα λέτε «</w:t>
      </w:r>
      <w:proofErr w:type="spellStart"/>
      <w:r>
        <w:rPr>
          <w:rFonts w:eastAsia="Times New Roman" w:cs="Times New Roman"/>
          <w:szCs w:val="24"/>
        </w:rPr>
        <w:t>ψευτομέτρα</w:t>
      </w:r>
      <w:proofErr w:type="spellEnd"/>
      <w:r>
        <w:rPr>
          <w:rFonts w:eastAsia="Times New Roman" w:cs="Times New Roman"/>
          <w:szCs w:val="24"/>
        </w:rPr>
        <w:t>», «φερετζέ» κ.</w:t>
      </w:r>
      <w:r>
        <w:rPr>
          <w:rFonts w:eastAsia="Times New Roman" w:cs="Times New Roman"/>
          <w:szCs w:val="24"/>
        </w:rPr>
        <w:t>λπ..</w:t>
      </w:r>
      <w:r>
        <w:rPr>
          <w:rFonts w:eastAsia="Times New Roman" w:cs="Times New Roman"/>
          <w:szCs w:val="24"/>
        </w:rPr>
        <w:t xml:space="preserve"> </w:t>
      </w:r>
    </w:p>
    <w:p w14:paraId="46602CEB" w14:textId="77777777" w:rsidR="008E1586" w:rsidRDefault="00786920">
      <w:pPr>
        <w:spacing w:after="0" w:line="600" w:lineRule="auto"/>
        <w:ind w:firstLine="567"/>
        <w:jc w:val="both"/>
        <w:rPr>
          <w:rFonts w:eastAsia="Times New Roman" w:cs="Times New Roman"/>
          <w:szCs w:val="24"/>
        </w:rPr>
      </w:pPr>
      <w:r>
        <w:rPr>
          <w:rFonts w:eastAsia="Times New Roman" w:cs="Times New Roman"/>
          <w:szCs w:val="24"/>
        </w:rPr>
        <w:t>Χρειάζονται</w:t>
      </w:r>
      <w:r>
        <w:rPr>
          <w:rFonts w:eastAsia="Times New Roman" w:cs="Times New Roman"/>
          <w:szCs w:val="24"/>
        </w:rPr>
        <w:t xml:space="preserve"> άραγε</w:t>
      </w:r>
      <w:r>
        <w:rPr>
          <w:rFonts w:eastAsia="Times New Roman" w:cs="Times New Roman"/>
          <w:szCs w:val="24"/>
        </w:rPr>
        <w:t xml:space="preserve">, συνάδελφοι της Νέας Δημοκρατίας και του ΠΑΣΟΚ, μέτρα για την παιδική </w:t>
      </w:r>
      <w:r>
        <w:rPr>
          <w:rFonts w:eastAsia="Times New Roman" w:cs="Times New Roman"/>
          <w:szCs w:val="24"/>
        </w:rPr>
        <w:t>υστέρηση</w:t>
      </w:r>
      <w:r>
        <w:rPr>
          <w:rFonts w:eastAsia="Times New Roman" w:cs="Times New Roman"/>
          <w:szCs w:val="24"/>
        </w:rPr>
        <w:t>,</w:t>
      </w:r>
      <w:r>
        <w:rPr>
          <w:rFonts w:eastAsia="Times New Roman" w:cs="Times New Roman"/>
          <w:szCs w:val="24"/>
        </w:rPr>
        <w:t xml:space="preserve"> που την υπερδιπλασιάσατε στην εποχή των μνημονίων</w:t>
      </w:r>
      <w:r>
        <w:rPr>
          <w:rFonts w:eastAsia="Times New Roman" w:cs="Times New Roman"/>
          <w:szCs w:val="24"/>
        </w:rPr>
        <w:t>, φτάνοντάς την</w:t>
      </w:r>
      <w:r>
        <w:rPr>
          <w:rFonts w:eastAsia="Times New Roman" w:cs="Times New Roman"/>
          <w:szCs w:val="24"/>
        </w:rPr>
        <w:t xml:space="preserve"> στο 45%; Χρειάζεται μήπως το επίδομα στέγασης, όταν πάνω από το 40% των νοικοκυριών πληρώνει </w:t>
      </w:r>
      <w:r>
        <w:rPr>
          <w:rFonts w:eastAsia="Times New Roman" w:cs="Times New Roman"/>
          <w:szCs w:val="24"/>
        </w:rPr>
        <w:t>για σ</w:t>
      </w:r>
      <w:r>
        <w:rPr>
          <w:rFonts w:eastAsia="Times New Roman" w:cs="Times New Roman"/>
          <w:szCs w:val="24"/>
        </w:rPr>
        <w:t xml:space="preserve">τέγαση </w:t>
      </w:r>
      <w:r>
        <w:rPr>
          <w:rFonts w:eastAsia="Times New Roman" w:cs="Times New Roman"/>
          <w:szCs w:val="24"/>
        </w:rPr>
        <w:t>το 40%</w:t>
      </w:r>
      <w:r>
        <w:rPr>
          <w:rFonts w:eastAsia="Times New Roman" w:cs="Times New Roman"/>
          <w:szCs w:val="24"/>
        </w:rPr>
        <w:t xml:space="preserve"> </w:t>
      </w:r>
      <w:r>
        <w:rPr>
          <w:rFonts w:eastAsia="Times New Roman" w:cs="Times New Roman"/>
          <w:szCs w:val="24"/>
        </w:rPr>
        <w:t>του εισοδήματός του; Και</w:t>
      </w:r>
      <w:r>
        <w:rPr>
          <w:rFonts w:eastAsia="Times New Roman" w:cs="Times New Roman"/>
          <w:szCs w:val="24"/>
        </w:rPr>
        <w:t>,</w:t>
      </w:r>
      <w:r>
        <w:rPr>
          <w:rFonts w:eastAsia="Times New Roman" w:cs="Times New Roman"/>
          <w:szCs w:val="24"/>
        </w:rPr>
        <w:t xml:space="preserve"> μάλιστα, </w:t>
      </w:r>
      <w:r>
        <w:rPr>
          <w:rFonts w:eastAsia="Times New Roman" w:cs="Times New Roman"/>
          <w:szCs w:val="24"/>
        </w:rPr>
        <w:t>αφορά</w:t>
      </w:r>
      <w:r>
        <w:rPr>
          <w:rFonts w:eastAsia="Times New Roman" w:cs="Times New Roman"/>
          <w:szCs w:val="24"/>
        </w:rPr>
        <w:t xml:space="preserve"> εισοδήματα πάνω από τα 20.000 ευρώ. Χ</w:t>
      </w:r>
      <w:r>
        <w:rPr>
          <w:rFonts w:eastAsia="Times New Roman" w:cs="Times New Roman"/>
          <w:szCs w:val="24"/>
        </w:rPr>
        <w:t xml:space="preserve">ρειάζονται άραγε βρεφονηπιακοί σταθμοί; Γιατί με εμάς δίνεται η δυνατότητα σε οικογένειες με δύο παιδιά και εισόδημα 27.000 ευρώ να έχουν αυτή την κάλυψη με τους βρεφονηπιακούς σταθμούς. </w:t>
      </w:r>
    </w:p>
    <w:p w14:paraId="46602CEC"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φέρνουμε διάταξη </w:t>
      </w:r>
      <w:r>
        <w:rPr>
          <w:rFonts w:eastAsia="Times New Roman" w:cs="Times New Roman"/>
          <w:szCs w:val="24"/>
        </w:rPr>
        <w:t>με την οποία μειώνουμε</w:t>
      </w:r>
      <w:r>
        <w:rPr>
          <w:rFonts w:eastAsia="Times New Roman" w:cs="Times New Roman"/>
          <w:szCs w:val="24"/>
        </w:rPr>
        <w:t xml:space="preserve"> τον ΦΠΑ στα αγροτικά</w:t>
      </w:r>
      <w:r>
        <w:rPr>
          <w:rFonts w:eastAsia="Times New Roman" w:cs="Times New Roman"/>
          <w:szCs w:val="24"/>
        </w:rPr>
        <w:t xml:space="preserve"> εφόδια και στο κρέας από το 24% στο 13% από 1</w:t>
      </w:r>
      <w:r>
        <w:rPr>
          <w:rFonts w:eastAsia="Times New Roman" w:cs="Times New Roman"/>
          <w:szCs w:val="24"/>
          <w:vertAlign w:val="superscript"/>
        </w:rPr>
        <w:t>η</w:t>
      </w:r>
      <w:r>
        <w:rPr>
          <w:rFonts w:eastAsia="Times New Roman" w:cs="Times New Roman"/>
          <w:szCs w:val="24"/>
          <w:vertAlign w:val="superscript"/>
        </w:rPr>
        <w:t>ς</w:t>
      </w:r>
      <w:r>
        <w:rPr>
          <w:rFonts w:eastAsia="Times New Roman" w:cs="Times New Roman"/>
          <w:szCs w:val="24"/>
        </w:rPr>
        <w:t xml:space="preserve"> Ιουλίου. Αυτά είναι </w:t>
      </w:r>
      <w:r>
        <w:rPr>
          <w:rFonts w:eastAsia="Times New Roman" w:cs="Times New Roman"/>
          <w:szCs w:val="24"/>
        </w:rPr>
        <w:t xml:space="preserve">τα αντισταθμιστικά </w:t>
      </w:r>
      <w:r>
        <w:rPr>
          <w:rFonts w:eastAsia="Times New Roman" w:cs="Times New Roman"/>
          <w:szCs w:val="24"/>
        </w:rPr>
        <w:t xml:space="preserve">μέτρα τα οποία </w:t>
      </w:r>
      <w:r>
        <w:rPr>
          <w:rFonts w:eastAsia="Times New Roman" w:cs="Times New Roman"/>
          <w:szCs w:val="24"/>
        </w:rPr>
        <w:t>προστίθενται</w:t>
      </w:r>
      <w:r>
        <w:rPr>
          <w:rFonts w:eastAsia="Times New Roman" w:cs="Times New Roman"/>
          <w:szCs w:val="24"/>
        </w:rPr>
        <w:t xml:space="preserve"> στα άλλα, </w:t>
      </w:r>
      <w:r>
        <w:rPr>
          <w:rFonts w:eastAsia="Times New Roman" w:cs="Times New Roman"/>
          <w:szCs w:val="24"/>
        </w:rPr>
        <w:t xml:space="preserve">που έχουμε ήδη πάρει, όπως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δωρεάν ιατροφαρμακευτική κάλυψη για</w:t>
      </w:r>
      <w:r>
        <w:rPr>
          <w:rFonts w:eastAsia="Times New Roman" w:cs="Times New Roman"/>
          <w:szCs w:val="24"/>
        </w:rPr>
        <w:t xml:space="preserve"> </w:t>
      </w:r>
      <w:r>
        <w:rPr>
          <w:rFonts w:eastAsia="Times New Roman" w:cs="Times New Roman"/>
          <w:szCs w:val="24"/>
        </w:rPr>
        <w:t xml:space="preserve">δυόμισι εκατομμύρια ανασφάλιστους και </w:t>
      </w:r>
      <w:r>
        <w:rPr>
          <w:rFonts w:eastAsia="Times New Roman" w:cs="Times New Roman"/>
          <w:szCs w:val="24"/>
        </w:rPr>
        <w:t>η καταβολή του ελάχιστου ε</w:t>
      </w:r>
      <w:r>
        <w:rPr>
          <w:rFonts w:eastAsia="Times New Roman" w:cs="Times New Roman"/>
          <w:szCs w:val="24"/>
        </w:rPr>
        <w:t>γγυημένου εισοδήματος σε εκατοντάδες χιλιάδες ανθρώπους</w:t>
      </w:r>
      <w:r>
        <w:rPr>
          <w:rFonts w:eastAsia="Times New Roman" w:cs="Times New Roman"/>
          <w:szCs w:val="24"/>
        </w:rPr>
        <w:t xml:space="preserve">. </w:t>
      </w:r>
    </w:p>
    <w:p w14:paraId="46602CE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 xml:space="preserve"> κ. </w:t>
      </w:r>
      <w:proofErr w:type="spellStart"/>
      <w:r>
        <w:rPr>
          <w:rFonts w:eastAsia="Times New Roman" w:cs="Times New Roman"/>
          <w:szCs w:val="24"/>
        </w:rPr>
        <w:t>Σταϊκούρας</w:t>
      </w:r>
      <w:proofErr w:type="spellEnd"/>
      <w:r>
        <w:rPr>
          <w:rFonts w:eastAsia="Times New Roman" w:cs="Times New Roman"/>
          <w:szCs w:val="24"/>
        </w:rPr>
        <w:t xml:space="preserve"> είπε ότι μοιράσατε το 2014, όταν βλέπατε ότι επελαύνει ο ΣΥΡΙΖΑ, 1,5% του ΑΕΠ σε μέτρα. Αλλά όχι, όμως, από το πλεόνασμα, κύριε </w:t>
      </w:r>
      <w:proofErr w:type="spellStart"/>
      <w:r>
        <w:rPr>
          <w:rFonts w:eastAsia="Times New Roman" w:cs="Times New Roman"/>
          <w:szCs w:val="24"/>
        </w:rPr>
        <w:t>Σταϊκούρα</w:t>
      </w:r>
      <w:proofErr w:type="spellEnd"/>
      <w:r>
        <w:rPr>
          <w:rFonts w:eastAsia="Times New Roman" w:cs="Times New Roman"/>
          <w:szCs w:val="24"/>
        </w:rPr>
        <w:t xml:space="preserve">, γιατί δεν είχατε </w:t>
      </w:r>
      <w:r>
        <w:rPr>
          <w:rFonts w:eastAsia="Times New Roman" w:cs="Times New Roman"/>
          <w:szCs w:val="24"/>
        </w:rPr>
        <w:t>τότε</w:t>
      </w:r>
      <w:r>
        <w:rPr>
          <w:rFonts w:eastAsia="Times New Roman" w:cs="Times New Roman"/>
          <w:szCs w:val="24"/>
        </w:rPr>
        <w:t xml:space="preserve"> πλεόνασμα. </w:t>
      </w:r>
      <w:r>
        <w:rPr>
          <w:rFonts w:eastAsia="Times New Roman" w:cs="Times New Roman"/>
          <w:szCs w:val="24"/>
        </w:rPr>
        <w:t>Στην Κυβέρ</w:t>
      </w:r>
      <w:r>
        <w:rPr>
          <w:rFonts w:eastAsia="Times New Roman" w:cs="Times New Roman"/>
          <w:szCs w:val="24"/>
        </w:rPr>
        <w:t>νησή μας</w:t>
      </w:r>
      <w:r>
        <w:rPr>
          <w:rFonts w:eastAsia="Times New Roman" w:cs="Times New Roman"/>
          <w:szCs w:val="24"/>
        </w:rPr>
        <w:t xml:space="preserve"> το φορτώσατε </w:t>
      </w:r>
      <w:r>
        <w:rPr>
          <w:rFonts w:eastAsia="Times New Roman" w:cs="Times New Roman"/>
          <w:szCs w:val="24"/>
        </w:rPr>
        <w:t xml:space="preserve">και </w:t>
      </w:r>
      <w:r>
        <w:rPr>
          <w:rFonts w:eastAsia="Times New Roman" w:cs="Times New Roman"/>
          <w:szCs w:val="24"/>
        </w:rPr>
        <w:t xml:space="preserve">αυτό που δώσατε παραμονές των εκλογών του 2015. Υπάρχουν κάποια σήματα, όμως, συνάδελφοι... </w:t>
      </w:r>
    </w:p>
    <w:p w14:paraId="46602CEE"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ΧΡΗΣΤΟΣ ΣΤΑ</w:t>
      </w:r>
      <w:r>
        <w:rPr>
          <w:rFonts w:eastAsia="Times New Roman" w:cs="Times New Roman"/>
          <w:b/>
          <w:szCs w:val="24"/>
        </w:rPr>
        <w:t>Ϊ</w:t>
      </w:r>
      <w:r>
        <w:rPr>
          <w:rFonts w:eastAsia="Times New Roman" w:cs="Times New Roman"/>
          <w:b/>
          <w:szCs w:val="24"/>
        </w:rPr>
        <w:t>ΚΟΥΡΑΣ:</w:t>
      </w:r>
      <w:r>
        <w:rPr>
          <w:rFonts w:eastAsia="Times New Roman" w:cs="Times New Roman"/>
          <w:szCs w:val="24"/>
        </w:rPr>
        <w:t xml:space="preserve"> Τον Απρίλιο του 2014 έγινε αυτό.</w:t>
      </w:r>
    </w:p>
    <w:p w14:paraId="46602CEF"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ΓΕΡΑΣΙΜΟΣ (ΜΑΚΗΣ) ΜΠΑΛΑΟΥΡΑΣ</w:t>
      </w:r>
      <w:r>
        <w:rPr>
          <w:rFonts w:eastAsia="Times New Roman" w:cs="Times New Roman"/>
          <w:b/>
          <w:szCs w:val="24"/>
        </w:rPr>
        <w:t>:</w:t>
      </w:r>
      <w:r>
        <w:rPr>
          <w:rFonts w:eastAsia="Times New Roman" w:cs="Times New Roman"/>
          <w:szCs w:val="24"/>
        </w:rPr>
        <w:t xml:space="preserve"> Επέλαυνε, όμως, ο ΣΥΡΙΖΑ. Ήταν πάνω στο άλογο, έτρεχε κι εσείς κρυβόσασταν με παραμύθια και με χάντρες. Όμως, οι ιθαγενείς, που τους θεωρούσατε ιθαγενείς, δεν τσίμπησαν. </w:t>
      </w:r>
    </w:p>
    <w:p w14:paraId="46602CF0"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«Τ’ άλογο, τ’ άλογο </w:t>
      </w:r>
      <w:proofErr w:type="spellStart"/>
      <w:r>
        <w:rPr>
          <w:rFonts w:eastAsia="Times New Roman" w:cs="Times New Roman"/>
          <w:szCs w:val="24"/>
        </w:rPr>
        <w:t>Ομέρ</w:t>
      </w:r>
      <w:proofErr w:type="spellEnd"/>
      <w:r>
        <w:rPr>
          <w:rFonts w:eastAsia="Times New Roman" w:cs="Times New Roman"/>
          <w:szCs w:val="24"/>
        </w:rPr>
        <w:t xml:space="preserve"> Βρυώνη»!</w:t>
      </w:r>
    </w:p>
    <w:p w14:paraId="46602CF1"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ΓΕΡΑΣΙΜΟΣ (ΜΑΚΗΣ) ΜΠΑΛΑΟΥΡΑΣ</w:t>
      </w:r>
      <w:r>
        <w:rPr>
          <w:rFonts w:eastAsia="Times New Roman" w:cs="Times New Roman"/>
          <w:b/>
          <w:szCs w:val="24"/>
        </w:rPr>
        <w:t>:</w:t>
      </w:r>
      <w:r>
        <w:rPr>
          <w:rFonts w:eastAsia="Times New Roman" w:cs="Times New Roman"/>
          <w:szCs w:val="24"/>
        </w:rPr>
        <w:t xml:space="preserve"> Τ</w:t>
      </w:r>
      <w:r>
        <w:rPr>
          <w:rFonts w:eastAsia="Times New Roman" w:cs="Times New Roman"/>
          <w:szCs w:val="24"/>
        </w:rPr>
        <w:t>’ άλογο, τ’ άλογο! Βεβαίως αυτό είμαστε και θα παραμείνουμε.</w:t>
      </w:r>
    </w:p>
    <w:p w14:paraId="46602CF2"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Προσέξτε το σανό μόνο. Μείνατε από σανό! </w:t>
      </w:r>
    </w:p>
    <w:p w14:paraId="46602CF3"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Μπαλαούρα</w:t>
      </w:r>
      <w:proofErr w:type="spellEnd"/>
      <w:r>
        <w:rPr>
          <w:rFonts w:eastAsia="Times New Roman" w:cs="Times New Roman"/>
          <w:szCs w:val="24"/>
        </w:rPr>
        <w:t>, συνεχίστε την ομιλία σας.</w:t>
      </w:r>
    </w:p>
    <w:p w14:paraId="46602CF4"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Παρακαλώ, κύριοι, μη διακόπτετε. Είναι σε βάρος των επόμε</w:t>
      </w:r>
      <w:r>
        <w:rPr>
          <w:rFonts w:eastAsia="Times New Roman" w:cs="Times New Roman"/>
          <w:szCs w:val="24"/>
        </w:rPr>
        <w:t>νων.</w:t>
      </w:r>
    </w:p>
    <w:p w14:paraId="46602CF5"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ΓΕΡΑΣΙΜΟΣ (ΜΑΚΗΣ) ΜΠΑΛΑΟΥΡΑΣ</w:t>
      </w:r>
      <w:r>
        <w:rPr>
          <w:rFonts w:eastAsia="Times New Roman" w:cs="Times New Roman"/>
          <w:b/>
          <w:szCs w:val="24"/>
        </w:rPr>
        <w:t>:</w:t>
      </w:r>
      <w:r>
        <w:rPr>
          <w:rFonts w:eastAsia="Times New Roman" w:cs="Times New Roman"/>
          <w:szCs w:val="24"/>
        </w:rPr>
        <w:t xml:space="preserve"> Υπάρχουν, συνάδελφοι, κάποια σήματα από τις αγορές, τις γνωστές αγορές. Οι αποδόσεις ομολόγων πέφτουν κάτω από την περίοδο προ των μνημονίων. Έρχονται επιστροφές κεφαλαίων από χρήμα που είχε διαφύγει στο εξωτερικό. Δεν τα</w:t>
      </w:r>
      <w:r>
        <w:rPr>
          <w:rFonts w:eastAsia="Times New Roman" w:cs="Times New Roman"/>
          <w:szCs w:val="24"/>
        </w:rPr>
        <w:t xml:space="preserve"> λέω εγώ, αλλά οικονομικές εφημερίδες και εγχώριες και διεθνείς.</w:t>
      </w:r>
    </w:p>
    <w:p w14:paraId="46602CF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Η βιομηχανική παραγωγή το πρώτο τρίμηνο του 2017 σημείωσε αύξησ</w:t>
      </w:r>
      <w:r>
        <w:rPr>
          <w:rFonts w:eastAsia="Times New Roman" w:cs="Times New Roman"/>
          <w:szCs w:val="24"/>
        </w:rPr>
        <w:t>η</w:t>
      </w:r>
      <w:r>
        <w:rPr>
          <w:rFonts w:eastAsia="Times New Roman" w:cs="Times New Roman"/>
          <w:szCs w:val="24"/>
        </w:rPr>
        <w:t xml:space="preserve"> 9% και από ό,τι φαίνεται από τις προβλέψεις</w:t>
      </w:r>
      <w:r>
        <w:rPr>
          <w:rFonts w:eastAsia="Times New Roman" w:cs="Times New Roman"/>
          <w:szCs w:val="24"/>
        </w:rPr>
        <w:t xml:space="preserve"> η τάση αυτή</w:t>
      </w:r>
      <w:r>
        <w:rPr>
          <w:rFonts w:eastAsia="Times New Roman" w:cs="Times New Roman"/>
          <w:szCs w:val="24"/>
        </w:rPr>
        <w:t xml:space="preserve"> θα συνεχιστεί</w:t>
      </w:r>
      <w:r>
        <w:rPr>
          <w:rFonts w:eastAsia="Times New Roman" w:cs="Times New Roman"/>
          <w:szCs w:val="24"/>
        </w:rPr>
        <w:t xml:space="preserve"> αυξητικά, όπως παρουσίασε και </w:t>
      </w:r>
      <w:r>
        <w:rPr>
          <w:rFonts w:eastAsia="Times New Roman" w:cs="Times New Roman"/>
          <w:szCs w:val="24"/>
        </w:rPr>
        <w:t>τ</w:t>
      </w:r>
      <w:r>
        <w:rPr>
          <w:rFonts w:eastAsia="Times New Roman" w:cs="Times New Roman"/>
          <w:szCs w:val="24"/>
        </w:rPr>
        <w:t>ο ΙΟΒΕ, οργανισμός όχι δι</w:t>
      </w:r>
      <w:r>
        <w:rPr>
          <w:rFonts w:eastAsia="Times New Roman" w:cs="Times New Roman"/>
          <w:szCs w:val="24"/>
        </w:rPr>
        <w:t>κός μας.</w:t>
      </w:r>
    </w:p>
    <w:p w14:paraId="46602CF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Όσον αφορά την ανεργία, που αποτελεί και το μεγάλο στοίχημα για εμάς, τον Απρίλιο η απασχόληση αυξήθηκε κατά </w:t>
      </w:r>
      <w:proofErr w:type="spellStart"/>
      <w:r>
        <w:rPr>
          <w:rFonts w:eastAsia="Times New Roman" w:cs="Times New Roman"/>
          <w:szCs w:val="24"/>
        </w:rPr>
        <w:t>εκατόν</w:t>
      </w:r>
      <w:proofErr w:type="spellEnd"/>
      <w:r>
        <w:rPr>
          <w:rFonts w:eastAsia="Times New Roman" w:cs="Times New Roman"/>
          <w:szCs w:val="24"/>
        </w:rPr>
        <w:t xml:space="preserve"> είκοσι έξι χιλιάδες νέες θέσεις εργασίας. Μάλιστα, υπάρχουν και ποιοτικά στοιχεία πάνω σε αυτό το ζήτημα: το 55% αυτών ήταν πλήρους</w:t>
      </w:r>
      <w:r>
        <w:rPr>
          <w:rFonts w:eastAsia="Times New Roman" w:cs="Times New Roman"/>
          <w:szCs w:val="24"/>
        </w:rPr>
        <w:t xml:space="preserve"> απασχόλησης. Αντιστράφηκε, λοιπόν, η κατάσταση που υπήρχε σε σχέση με την ελαστική εργασία την οποία υπερδιπλασιάσατε εσείς στα χρόνια των μνημονίων σας.</w:t>
      </w:r>
    </w:p>
    <w:p w14:paraId="46602CF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Εμείς, όμως, παρ</w:t>
      </w:r>
      <w:r>
        <w:rPr>
          <w:rFonts w:eastAsia="Times New Roman" w:cs="Times New Roman"/>
          <w:szCs w:val="24"/>
        </w:rPr>
        <w:t xml:space="preserve">’ </w:t>
      </w:r>
      <w:r>
        <w:rPr>
          <w:rFonts w:eastAsia="Times New Roman" w:cs="Times New Roman"/>
          <w:szCs w:val="24"/>
        </w:rPr>
        <w:t>όλα αυτά, δεν πανηγυρίζουμε. Εμείς προσέχουμε και πονάμε πολλές φορές για τις επιπτ</w:t>
      </w:r>
      <w:r>
        <w:rPr>
          <w:rFonts w:eastAsia="Times New Roman" w:cs="Times New Roman"/>
          <w:szCs w:val="24"/>
        </w:rPr>
        <w:t xml:space="preserve">ώσεις της πολιτικής που μας επιβάλλουν. Η συμφωνία με τις μεγάλες δυσκολίες, λοιπόν, και με τις επιβαρύνσεις δημιουργεί ελπίδες για δημιουργία κοινωνικού κράτους. </w:t>
      </w:r>
    </w:p>
    <w:p w14:paraId="46602CF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Αναμένεται επίσης συμφωνία –το ξέρετε κι αυτό πολύ καλά αν διαβάσετε οποιαδήποτε εφημερίδα- </w:t>
      </w:r>
      <w:r>
        <w:rPr>
          <w:rFonts w:eastAsia="Times New Roman" w:cs="Times New Roman"/>
          <w:szCs w:val="24"/>
        </w:rPr>
        <w:t xml:space="preserve">για το χρέος. Υπάρχει και το ζήτημα ανοιχτό, που </w:t>
      </w:r>
      <w:proofErr w:type="spellStart"/>
      <w:r>
        <w:rPr>
          <w:rFonts w:eastAsia="Times New Roman" w:cs="Times New Roman"/>
          <w:szCs w:val="24"/>
        </w:rPr>
        <w:t>οσονούπω</w:t>
      </w:r>
      <w:proofErr w:type="spellEnd"/>
      <w:r>
        <w:rPr>
          <w:rFonts w:eastAsia="Times New Roman" w:cs="Times New Roman"/>
          <w:szCs w:val="24"/>
        </w:rPr>
        <w:t xml:space="preserve"> θα έρθει, για την ποσοτική χαλάρωση.</w:t>
      </w:r>
    </w:p>
    <w:p w14:paraId="46602CFA"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Αυτό για εμάς δεν είναι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αλλά ανοίγει τον δύσκολο δρόμο για την έξοδό μας στις αγορές. Είναι ένας δρόμος δύσκολος</w:t>
      </w:r>
      <w:r>
        <w:rPr>
          <w:rFonts w:eastAsia="Times New Roman" w:cs="Times New Roman"/>
          <w:szCs w:val="24"/>
        </w:rPr>
        <w:t>,</w:t>
      </w:r>
      <w:r>
        <w:rPr>
          <w:rFonts w:eastAsia="Times New Roman" w:cs="Times New Roman"/>
          <w:szCs w:val="24"/>
        </w:rPr>
        <w:t xml:space="preserve"> ο οποίος όμως απαιτεί επενδύσε</w:t>
      </w:r>
      <w:r>
        <w:rPr>
          <w:rFonts w:eastAsia="Times New Roman" w:cs="Times New Roman"/>
          <w:szCs w:val="24"/>
        </w:rPr>
        <w:t>ις, κυρίως για να φέρουμε πίσω τα νέα παιδιά που έχουν φύγει.</w:t>
      </w:r>
    </w:p>
    <w:p w14:paraId="46602CF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Στόχος μας και στοίχημά μας για τον ελληνικό λαό είναι να βγει η χώρα μας από την επιτροπεία. Να γίνουμε πια κανονική χώρα και να σπάσουμε τα δεσμά και τις επιθυμίες των δανειστών. Νομίζω ότι θα</w:t>
      </w:r>
      <w:r>
        <w:rPr>
          <w:rFonts w:eastAsia="Times New Roman" w:cs="Times New Roman"/>
          <w:szCs w:val="24"/>
        </w:rPr>
        <w:t xml:space="preserve"> πάμε καλά προσέχοντας και εφαρμόζοντας μια βαθύτερη πολιτική κυβερνητική σε όλα τα </w:t>
      </w:r>
      <w:r>
        <w:rPr>
          <w:rFonts w:eastAsia="Times New Roman" w:cs="Times New Roman"/>
          <w:szCs w:val="24"/>
        </w:rPr>
        <w:t>μέτωπα</w:t>
      </w:r>
      <w:r>
        <w:rPr>
          <w:rFonts w:eastAsia="Times New Roman" w:cs="Times New Roman"/>
          <w:szCs w:val="24"/>
        </w:rPr>
        <w:t>.</w:t>
      </w:r>
    </w:p>
    <w:p w14:paraId="46602CFC"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w:t>
      </w:r>
      <w:proofErr w:type="spellStart"/>
      <w:r>
        <w:rPr>
          <w:rFonts w:eastAsia="Times New Roman" w:cs="Times New Roman"/>
          <w:szCs w:val="24"/>
        </w:rPr>
        <w:t>Μνημονιακή</w:t>
      </w:r>
      <w:proofErr w:type="spellEnd"/>
      <w:r>
        <w:rPr>
          <w:rFonts w:eastAsia="Times New Roman" w:cs="Times New Roman"/>
          <w:szCs w:val="24"/>
        </w:rPr>
        <w:t xml:space="preserve"> πολιτική!</w:t>
      </w:r>
    </w:p>
    <w:p w14:paraId="46602CFD"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ΓΕΡΑΣΙΜΟΣ (ΜΑΚΗΣ) ΜΠΑΛΑΟΥΡΑΣ</w:t>
      </w:r>
      <w:r>
        <w:rPr>
          <w:rFonts w:eastAsia="Times New Roman" w:cs="Times New Roman"/>
          <w:b/>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αι κάτι τελευταίο.</w:t>
      </w:r>
      <w:r>
        <w:rPr>
          <w:rFonts w:eastAsia="Times New Roman" w:cs="Times New Roman"/>
          <w:szCs w:val="24"/>
        </w:rPr>
        <w:t xml:space="preserve"> </w:t>
      </w:r>
      <w:r>
        <w:rPr>
          <w:rFonts w:eastAsia="Times New Roman" w:cs="Times New Roman"/>
          <w:szCs w:val="24"/>
        </w:rPr>
        <w:t>Π</w:t>
      </w:r>
      <w:r>
        <w:rPr>
          <w:rFonts w:eastAsia="Times New Roman" w:cs="Times New Roman"/>
          <w:szCs w:val="24"/>
        </w:rPr>
        <w:t>είτε</w:t>
      </w:r>
      <w:r>
        <w:rPr>
          <w:rFonts w:eastAsia="Times New Roman" w:cs="Times New Roman"/>
          <w:szCs w:val="24"/>
        </w:rPr>
        <w:t xml:space="preserve"> μου ένα αντίμετρο που πήρατε στα επτά χρόνια </w:t>
      </w:r>
      <w:r>
        <w:rPr>
          <w:rFonts w:eastAsia="Times New Roman" w:cs="Times New Roman"/>
          <w:szCs w:val="24"/>
        </w:rPr>
        <w:t>των μνημονίων σας.</w:t>
      </w:r>
    </w:p>
    <w:p w14:paraId="46602CF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Γεια</w:t>
      </w:r>
      <w:r>
        <w:rPr>
          <w:rFonts w:eastAsia="Times New Roman" w:cs="Times New Roman"/>
          <w:szCs w:val="24"/>
        </w:rPr>
        <w:t xml:space="preserve"> σας!</w:t>
      </w:r>
    </w:p>
    <w:p w14:paraId="46602CFF" w14:textId="77777777" w:rsidR="008E1586" w:rsidRDefault="0078692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6602D00"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Εσείς ποιο πήρατε; </w:t>
      </w:r>
    </w:p>
    <w:p w14:paraId="46602D01"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 </w:t>
      </w:r>
      <w:proofErr w:type="spellStart"/>
      <w:r>
        <w:rPr>
          <w:rFonts w:eastAsia="Times New Roman" w:cs="Times New Roman"/>
          <w:szCs w:val="24"/>
        </w:rPr>
        <w:t>Μπαλαούρα</w:t>
      </w:r>
      <w:proofErr w:type="spellEnd"/>
      <w:r>
        <w:rPr>
          <w:rFonts w:eastAsia="Times New Roman" w:cs="Times New Roman"/>
          <w:szCs w:val="24"/>
        </w:rPr>
        <w:t>.</w:t>
      </w:r>
    </w:p>
    <w:p w14:paraId="46602D02"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Βεσυρόπουλος</w:t>
      </w:r>
      <w:proofErr w:type="spellEnd"/>
      <w:r>
        <w:rPr>
          <w:rFonts w:eastAsia="Times New Roman" w:cs="Times New Roman"/>
          <w:szCs w:val="24"/>
        </w:rPr>
        <w:t xml:space="preserve"> από τη Νέα Δημοκρατία και θα ακολουθήσει ο Υπουργός Ψηφιακής Πολιτικής</w:t>
      </w:r>
      <w:r>
        <w:rPr>
          <w:rFonts w:eastAsia="Times New Roman" w:cs="Times New Roman"/>
          <w:szCs w:val="24"/>
        </w:rPr>
        <w:t>, Τηλεπικοινωνιών και Ενημέρωσης κ. Παππάς.</w:t>
      </w:r>
    </w:p>
    <w:p w14:paraId="46602D03"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Βεσυρόπουλε</w:t>
      </w:r>
      <w:proofErr w:type="spellEnd"/>
      <w:r>
        <w:rPr>
          <w:rFonts w:eastAsia="Times New Roman" w:cs="Times New Roman"/>
          <w:szCs w:val="24"/>
        </w:rPr>
        <w:t>, έχετε τον λόγο.</w:t>
      </w:r>
    </w:p>
    <w:p w14:paraId="46602D04"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lastRenderedPageBreak/>
        <w:t>ΑΠΟΣΤΟΛΟΣ ΒΕΣΥΡΟΠΟΥΛΟΣ:</w:t>
      </w:r>
      <w:r>
        <w:rPr>
          <w:rFonts w:eastAsia="Times New Roman" w:cs="Times New Roman"/>
          <w:szCs w:val="24"/>
        </w:rPr>
        <w:t xml:space="preserve"> Ευχαριστώ, κύριε Πρόεδρε.</w:t>
      </w:r>
    </w:p>
    <w:p w14:paraId="46602D0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Κύριες και κύριοι συνάδελφοι, ο κύριος Υπουργός των Οικονομικών πραγματικά ξεπέρασε τον εαυτό του χθες. Θεώρησε ότι δεν τρέχει </w:t>
      </w:r>
      <w:r>
        <w:rPr>
          <w:rFonts w:eastAsia="Times New Roman" w:cs="Times New Roman"/>
          <w:szCs w:val="24"/>
        </w:rPr>
        <w:t>και τίποτα που μείωσε δύο φορές το αφορολόγητο από τα 9.545 ευρώ που το παρέλαβε -και αυτό θα είμαστε εδώ για να τους το θυμίζουμε πάντα- στα 8.636 πριν από έναν χρόνο και τώρα στα 5.681 ευρώ.</w:t>
      </w:r>
    </w:p>
    <w:p w14:paraId="46602D06" w14:textId="77777777" w:rsidR="008E1586" w:rsidRDefault="0078692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Εάν παραμείνετε στην εξουσία για δύο ακόμα χρόνια, μπορείτε και</w:t>
      </w:r>
      <w:r>
        <w:rPr>
          <w:rFonts w:eastAsia="Times New Roman" w:cs="Times New Roman"/>
          <w:szCs w:val="24"/>
        </w:rPr>
        <w:t xml:space="preserve"> να το μηδενίσετε</w:t>
      </w:r>
      <w:r>
        <w:rPr>
          <w:rFonts w:eastAsia="Times New Roman" w:cs="Times New Roman"/>
          <w:szCs w:val="24"/>
        </w:rPr>
        <w:t>!</w:t>
      </w:r>
      <w:r>
        <w:rPr>
          <w:rFonts w:eastAsia="Times New Roman" w:cs="Times New Roman"/>
          <w:szCs w:val="24"/>
        </w:rPr>
        <w:t xml:space="preserve"> Μπορείτε και χειρότερα. Αυτό είναι το μόνο βέβαιο.</w:t>
      </w:r>
    </w:p>
    <w:p w14:paraId="46602D07" w14:textId="77777777" w:rsidR="008E1586" w:rsidRDefault="0078692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Μας προκάλεσε, επίσης, ο κύριος Υπουργός των Οικονομικών να πούμε έστω και ένα ψέμα που έχει πει. Είναι το τελευταίο που θα περιμέναμε να ακούσουμε από εκπρόσωπο αυτής της Κυβέρνησης, πο</w:t>
      </w:r>
      <w:r>
        <w:rPr>
          <w:rFonts w:eastAsia="Times New Roman" w:cs="Times New Roman"/>
          <w:szCs w:val="24"/>
        </w:rPr>
        <w:t xml:space="preserve">υ έχει μετατρέψει το ψέμα σε καθημερινή πρακτική. Καταθέτω στα Πρακτικά δηλώσεις του κ. </w:t>
      </w:r>
      <w:proofErr w:type="spellStart"/>
      <w:r>
        <w:rPr>
          <w:rFonts w:eastAsia="Times New Roman" w:cs="Times New Roman"/>
          <w:szCs w:val="24"/>
        </w:rPr>
        <w:t>Τσακαλώτου</w:t>
      </w:r>
      <w:proofErr w:type="spellEnd"/>
      <w:r>
        <w:rPr>
          <w:rFonts w:eastAsia="Times New Roman" w:cs="Times New Roman"/>
          <w:szCs w:val="24"/>
        </w:rPr>
        <w:t xml:space="preserve"> στ</w:t>
      </w:r>
      <w:r>
        <w:rPr>
          <w:rFonts w:eastAsia="Times New Roman" w:cs="Times New Roman"/>
          <w:szCs w:val="24"/>
        </w:rPr>
        <w:t xml:space="preserve">ην εφημερίδα </w:t>
      </w:r>
      <w:r>
        <w:rPr>
          <w:rFonts w:eastAsia="Times New Roman" w:cs="Times New Roman"/>
          <w:szCs w:val="24"/>
        </w:rPr>
        <w:t>«</w:t>
      </w:r>
      <w:r>
        <w:rPr>
          <w:rFonts w:eastAsia="Times New Roman" w:cs="Times New Roman"/>
          <w:szCs w:val="24"/>
          <w:lang w:val="en-US"/>
        </w:rPr>
        <w:t>GUARDIAN</w:t>
      </w:r>
      <w:r>
        <w:rPr>
          <w:rFonts w:eastAsia="Times New Roman" w:cs="Times New Roman"/>
          <w:szCs w:val="24"/>
        </w:rPr>
        <w:t>»</w:t>
      </w:r>
      <w:r>
        <w:rPr>
          <w:rFonts w:eastAsia="Times New Roman" w:cs="Times New Roman"/>
          <w:szCs w:val="24"/>
        </w:rPr>
        <w:t xml:space="preserve">, στις 13 Δεκεμβρίου, στις οποίες λέει ότι </w:t>
      </w:r>
      <w:r>
        <w:rPr>
          <w:rFonts w:eastAsia="Times New Roman" w:cs="Times New Roman"/>
          <w:szCs w:val="24"/>
        </w:rPr>
        <w:t>«</w:t>
      </w:r>
      <w:r>
        <w:rPr>
          <w:rFonts w:eastAsia="Times New Roman" w:cs="Times New Roman"/>
          <w:szCs w:val="24"/>
        </w:rPr>
        <w:t>ποτέ δεν συμφώνησε σε πρωτογενή πλεονάσματα 3,5%</w:t>
      </w:r>
      <w:r>
        <w:rPr>
          <w:rFonts w:eastAsia="Times New Roman" w:cs="Times New Roman"/>
          <w:szCs w:val="24"/>
        </w:rPr>
        <w:t>»</w:t>
      </w:r>
      <w:r>
        <w:rPr>
          <w:rFonts w:eastAsia="Times New Roman" w:cs="Times New Roman"/>
          <w:szCs w:val="24"/>
        </w:rPr>
        <w:t xml:space="preserve">. Τονίζει, μάλιστα, ότι </w:t>
      </w:r>
      <w:r>
        <w:rPr>
          <w:rFonts w:eastAsia="Times New Roman" w:cs="Times New Roman"/>
          <w:szCs w:val="24"/>
        </w:rPr>
        <w:t>«</w:t>
      </w:r>
      <w:r>
        <w:rPr>
          <w:rFonts w:eastAsia="Times New Roman" w:cs="Times New Roman"/>
          <w:szCs w:val="24"/>
        </w:rPr>
        <w:t>υψηλά πρωτογεν</w:t>
      </w:r>
      <w:r>
        <w:rPr>
          <w:rFonts w:eastAsia="Times New Roman" w:cs="Times New Roman"/>
          <w:szCs w:val="24"/>
        </w:rPr>
        <w:t>ή πλεονάσματα για μια οικονομία, όπως αυτή της Ελλάδας, δοθέντων των όσων έχει περάσει κατά τη διάρκεια της κρίσης, δεν έχουν κα</w:t>
      </w:r>
      <w:r>
        <w:rPr>
          <w:rFonts w:eastAsia="Times New Roman" w:cs="Times New Roman"/>
          <w:szCs w:val="24"/>
        </w:rPr>
        <w:t>μ</w:t>
      </w:r>
      <w:r>
        <w:rPr>
          <w:rFonts w:eastAsia="Times New Roman" w:cs="Times New Roman"/>
          <w:szCs w:val="24"/>
        </w:rPr>
        <w:t>μία οικονομική ή πολιτική λογική</w:t>
      </w:r>
      <w:r>
        <w:rPr>
          <w:rFonts w:eastAsia="Times New Roman" w:cs="Times New Roman"/>
          <w:szCs w:val="24"/>
        </w:rPr>
        <w:t>»</w:t>
      </w:r>
      <w:r>
        <w:rPr>
          <w:rFonts w:eastAsia="Times New Roman" w:cs="Times New Roman"/>
          <w:szCs w:val="24"/>
        </w:rPr>
        <w:t>.</w:t>
      </w:r>
    </w:p>
    <w:p w14:paraId="46602D08" w14:textId="77777777" w:rsidR="008E1586" w:rsidRDefault="00786920">
      <w:pPr>
        <w:spacing w:after="0" w:line="600" w:lineRule="auto"/>
        <w:ind w:firstLine="720"/>
        <w:jc w:val="both"/>
        <w:rPr>
          <w:rFonts w:eastAsia="Times New Roman" w:cs="Times New Roman"/>
          <w:szCs w:val="24"/>
        </w:rPr>
      </w:pPr>
      <w:r>
        <w:rPr>
          <w:rFonts w:eastAsia="Times New Roman" w:cs="Times New Roman"/>
        </w:rPr>
        <w:t xml:space="preserve">(Στο σημείο αυτό ο Βουλευτής κ. Απόστολος </w:t>
      </w:r>
      <w:proofErr w:type="spellStart"/>
      <w:r>
        <w:rPr>
          <w:rFonts w:eastAsia="Times New Roman" w:cs="Times New Roman"/>
        </w:rPr>
        <w:t>Βεσυρόπουλος</w:t>
      </w:r>
      <w:proofErr w:type="spellEnd"/>
      <w:r>
        <w:rPr>
          <w:rFonts w:eastAsia="Times New Roman" w:cs="Times New Roman"/>
        </w:rPr>
        <w:t xml:space="preserve"> καταθέτει για τα Πρακτικά το προαναφε</w:t>
      </w:r>
      <w:r>
        <w:rPr>
          <w:rFonts w:eastAsia="Times New Roman" w:cs="Times New Roman"/>
        </w:rPr>
        <w:t>ρθέν δημοσίευμα, το οποίο βρίσκεται στο αρχείο του Τμήματος Γραμματείας της Διεύθυνσης Στενογραφίας και Πρακτικών της Βουλής)</w:t>
      </w:r>
    </w:p>
    <w:p w14:paraId="46602D09" w14:textId="77777777" w:rsidR="008E1586" w:rsidRDefault="0078692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Καταθέτω, επίσης, στα Πρακτικά δηλώσεις του κ. </w:t>
      </w:r>
      <w:proofErr w:type="spellStart"/>
      <w:r>
        <w:rPr>
          <w:rFonts w:eastAsia="Times New Roman" w:cs="Times New Roman"/>
          <w:szCs w:val="24"/>
        </w:rPr>
        <w:t>Τσακαλώτου</w:t>
      </w:r>
      <w:proofErr w:type="spellEnd"/>
      <w:r>
        <w:rPr>
          <w:rFonts w:eastAsia="Times New Roman" w:cs="Times New Roman"/>
          <w:szCs w:val="24"/>
        </w:rPr>
        <w:t xml:space="preserve"> τρεις ημέρες </w:t>
      </w:r>
      <w:r>
        <w:rPr>
          <w:rFonts w:eastAsia="Times New Roman" w:cs="Times New Roman"/>
          <w:szCs w:val="24"/>
        </w:rPr>
        <w:t>πριν, σ</w:t>
      </w:r>
      <w:r>
        <w:rPr>
          <w:rFonts w:eastAsia="Times New Roman" w:cs="Times New Roman"/>
          <w:szCs w:val="24"/>
        </w:rPr>
        <w:t xml:space="preserve">τις 10 Δεκεμβρίου, στις οποίες λέει ότι </w:t>
      </w:r>
      <w:r>
        <w:rPr>
          <w:rFonts w:eastAsia="Times New Roman" w:cs="Times New Roman"/>
          <w:szCs w:val="24"/>
        </w:rPr>
        <w:t>«</w:t>
      </w:r>
      <w:r>
        <w:rPr>
          <w:rFonts w:eastAsia="Times New Roman" w:cs="Times New Roman"/>
          <w:szCs w:val="24"/>
        </w:rPr>
        <w:t>δεν υπάρχει</w:t>
      </w:r>
      <w:r>
        <w:rPr>
          <w:rFonts w:eastAsia="Times New Roman" w:cs="Times New Roman"/>
          <w:szCs w:val="24"/>
        </w:rPr>
        <w:t xml:space="preserve"> σοβαρός οικονομολόγος </w:t>
      </w:r>
      <w:r>
        <w:rPr>
          <w:rFonts w:eastAsia="Times New Roman" w:cs="Times New Roman"/>
          <w:szCs w:val="24"/>
        </w:rPr>
        <w:lastRenderedPageBreak/>
        <w:t>που πιστεύει ότι μπορούμε να έχουμε πρωτογενή πλεονάσματα 3,5% για πολλά χρόνια</w:t>
      </w:r>
      <w:r>
        <w:rPr>
          <w:rFonts w:eastAsia="Times New Roman" w:cs="Times New Roman"/>
          <w:szCs w:val="24"/>
        </w:rPr>
        <w:t xml:space="preserve">» </w:t>
      </w:r>
    </w:p>
    <w:p w14:paraId="46602D0A" w14:textId="77777777" w:rsidR="008E1586" w:rsidRDefault="00786920">
      <w:pPr>
        <w:spacing w:after="0" w:line="600" w:lineRule="auto"/>
        <w:ind w:firstLine="720"/>
        <w:jc w:val="both"/>
        <w:rPr>
          <w:rFonts w:eastAsia="Times New Roman" w:cs="Times New Roman"/>
          <w:szCs w:val="24"/>
        </w:rPr>
      </w:pPr>
      <w:r>
        <w:rPr>
          <w:rFonts w:eastAsia="Times New Roman" w:cs="Times New Roman"/>
        </w:rPr>
        <w:t xml:space="preserve">(Στο σημείο αυτό ο Βουλευτής κ. Απόστολος </w:t>
      </w:r>
      <w:proofErr w:type="spellStart"/>
      <w:r>
        <w:rPr>
          <w:rFonts w:eastAsia="Times New Roman" w:cs="Times New Roman"/>
        </w:rPr>
        <w:t>Βεσυρόπουλος</w:t>
      </w:r>
      <w:proofErr w:type="spellEnd"/>
      <w:r>
        <w:rPr>
          <w:rFonts w:eastAsia="Times New Roman" w:cs="Times New Roman"/>
        </w:rPr>
        <w:t xml:space="preserve"> καταθέτει για τα Πρακτικά το προαναφερθέν δημοσίευμα, το οποίο βρίσκεται στο αρχείο του Τμήματος</w:t>
      </w:r>
      <w:r>
        <w:rPr>
          <w:rFonts w:eastAsia="Times New Roman" w:cs="Times New Roman"/>
        </w:rPr>
        <w:t xml:space="preserve"> Γραμματείας της Διεύθυνσης Στενογραφίας και  Πρακτικών της Βουλής)</w:t>
      </w:r>
    </w:p>
    <w:p w14:paraId="46602D0B" w14:textId="77777777" w:rsidR="008E1586" w:rsidRDefault="0078692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Προφανώς, μετά απ’ όλα αυτά, ο κ. </w:t>
      </w:r>
      <w:proofErr w:type="spellStart"/>
      <w:r>
        <w:rPr>
          <w:rFonts w:eastAsia="Times New Roman" w:cs="Times New Roman"/>
          <w:szCs w:val="24"/>
        </w:rPr>
        <w:t>Τσακαλώτος</w:t>
      </w:r>
      <w:proofErr w:type="spellEnd"/>
      <w:r>
        <w:rPr>
          <w:rFonts w:eastAsia="Times New Roman" w:cs="Times New Roman"/>
          <w:szCs w:val="24"/>
        </w:rPr>
        <w:t xml:space="preserve"> δεν έχει το δίλημμα για το εάν θα παραιτηθεί ή όχι για τη μείωση του αφορολογήτου, όπως είχε δεσμευθεί. Το δίλημμα πλέον που αντιμετωπίζει είνα</w:t>
      </w:r>
      <w:r>
        <w:rPr>
          <w:rFonts w:eastAsia="Times New Roman" w:cs="Times New Roman"/>
          <w:szCs w:val="24"/>
        </w:rPr>
        <w:t xml:space="preserve">ι εάν μπορεί να συμπεριλαμβάνεται ή όχι στους σοβαρούς οικονομολόγους. Γιατί ως Υπουργός έχει ήδη χάσει τη σοβαρότητά του, παρομοιάζοντας την Ελλάδα με τον </w:t>
      </w:r>
      <w:proofErr w:type="spellStart"/>
      <w:r>
        <w:rPr>
          <w:rFonts w:eastAsia="Times New Roman" w:cs="Times New Roman"/>
          <w:szCs w:val="24"/>
        </w:rPr>
        <w:t>Πανελευσινιακό</w:t>
      </w:r>
      <w:proofErr w:type="spellEnd"/>
      <w:r>
        <w:rPr>
          <w:rFonts w:eastAsia="Times New Roman" w:cs="Times New Roman"/>
          <w:szCs w:val="24"/>
        </w:rPr>
        <w:t xml:space="preserve"> που κερδίζει τη</w:t>
      </w:r>
      <w:r>
        <w:rPr>
          <w:rFonts w:eastAsia="Times New Roman" w:cs="Times New Roman"/>
          <w:szCs w:val="24"/>
        </w:rPr>
        <w:t>ν</w:t>
      </w:r>
      <w:r>
        <w:rPr>
          <w:rFonts w:eastAsia="Times New Roman" w:cs="Times New Roman"/>
          <w:szCs w:val="24"/>
        </w:rPr>
        <w:t xml:space="preserve"> Μπαρτσελόνα με σκορ 7-5. Τώρα, πώς μετά από όλα αυτά θα επιτευχθούν </w:t>
      </w:r>
      <w:r>
        <w:rPr>
          <w:rFonts w:eastAsia="Times New Roman" w:cs="Times New Roman"/>
          <w:szCs w:val="24"/>
        </w:rPr>
        <w:t>πρωτογενή πλεονάσματα, όχι μόνο 3,5%, αλλά 5,5% για να υλοποιηθούν τα αντίμετρα στο ακέραιο, μόνο μη σοβαροί οικονομολόγοι θα μπορούσαν να μας το πουν.</w:t>
      </w:r>
    </w:p>
    <w:p w14:paraId="46602D0C" w14:textId="77777777" w:rsidR="008E1586" w:rsidRDefault="0078692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Ο τελευταίος που μπορεί να μιλά πλέον για αλήθεια και συνέπεια είναι ο ΣΥΡΙΖΑ. Θέλετε να θυμηθούμε το «ο</w:t>
      </w:r>
      <w:r>
        <w:rPr>
          <w:rFonts w:eastAsia="Times New Roman" w:cs="Times New Roman"/>
          <w:szCs w:val="24"/>
        </w:rPr>
        <w:t xml:space="preserve">ύτε </w:t>
      </w:r>
      <w:r>
        <w:rPr>
          <w:rFonts w:eastAsia="Times New Roman" w:cs="Times New Roman"/>
          <w:szCs w:val="24"/>
        </w:rPr>
        <w:t>1</w:t>
      </w:r>
      <w:r>
        <w:rPr>
          <w:rFonts w:eastAsia="Times New Roman" w:cs="Times New Roman"/>
          <w:szCs w:val="24"/>
        </w:rPr>
        <w:t xml:space="preserve"> ευρώ νέα μέτρα» του κ. Τσίπρα; </w:t>
      </w:r>
    </w:p>
    <w:p w14:paraId="46602D0D" w14:textId="77777777" w:rsidR="008E1586" w:rsidRDefault="0078692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Καταθέτω στα Πρακτικά τη συνέντευξη του κυρίου Πρωθυπουργού στην </w:t>
      </w:r>
      <w:r>
        <w:rPr>
          <w:rFonts w:eastAsia="Times New Roman" w:cs="Times New Roman"/>
          <w:szCs w:val="24"/>
        </w:rPr>
        <w:t>«</w:t>
      </w:r>
      <w:r>
        <w:rPr>
          <w:rFonts w:eastAsia="Times New Roman" w:cs="Times New Roman"/>
          <w:szCs w:val="24"/>
        </w:rPr>
        <w:t>Εφημερίδα των Συντακτών</w:t>
      </w:r>
      <w:r>
        <w:rPr>
          <w:rFonts w:eastAsia="Times New Roman" w:cs="Times New Roman"/>
          <w:szCs w:val="24"/>
        </w:rPr>
        <w:t>»</w:t>
      </w:r>
      <w:r>
        <w:rPr>
          <w:rFonts w:eastAsia="Times New Roman" w:cs="Times New Roman"/>
          <w:szCs w:val="24"/>
        </w:rPr>
        <w:t xml:space="preserve"> στις 25 Ιανουαρίου 2017, στην οποία αναφέρει: «Δεν υπάρχει περίπτωση να νομοθετήσουμε ούτε </w:t>
      </w:r>
      <w:r>
        <w:rPr>
          <w:rFonts w:eastAsia="Times New Roman" w:cs="Times New Roman"/>
          <w:szCs w:val="24"/>
        </w:rPr>
        <w:t>1</w:t>
      </w:r>
      <w:r>
        <w:rPr>
          <w:rFonts w:eastAsia="Times New Roman" w:cs="Times New Roman"/>
          <w:szCs w:val="24"/>
        </w:rPr>
        <w:t xml:space="preserve"> ευρώ επιπλέον μέτρα». Και συνεχίζε</w:t>
      </w:r>
      <w:r>
        <w:rPr>
          <w:rFonts w:eastAsia="Times New Roman" w:cs="Times New Roman"/>
          <w:szCs w:val="24"/>
        </w:rPr>
        <w:t>ι μάλιστα, λέγοντας: «Το αίτημα νομοθέτησης επιπλέον μέτρων και μάλιστα υπό αί</w:t>
      </w:r>
      <w:r>
        <w:rPr>
          <w:rFonts w:eastAsia="Times New Roman" w:cs="Times New Roman"/>
          <w:szCs w:val="24"/>
        </w:rPr>
        <w:lastRenderedPageBreak/>
        <w:t xml:space="preserve">ρεση δεν είναι μόνο ξένο προς το </w:t>
      </w:r>
      <w:r>
        <w:rPr>
          <w:rFonts w:eastAsia="Times New Roman" w:cs="Times New Roman"/>
          <w:szCs w:val="24"/>
        </w:rPr>
        <w:t>ε</w:t>
      </w:r>
      <w:r>
        <w:rPr>
          <w:rFonts w:eastAsia="Times New Roman" w:cs="Times New Roman"/>
          <w:szCs w:val="24"/>
        </w:rPr>
        <w:t>λληνικό Σύνταγμα, είναι ξένο και προς τους κανόνες της δημοκρατίας, είναι ξένο προς το ευρωπαϊκό κεκτημένο». Τρεις μήνες μετά, καταθέτει νέα μέτ</w:t>
      </w:r>
      <w:r>
        <w:rPr>
          <w:rFonts w:eastAsia="Times New Roman" w:cs="Times New Roman"/>
          <w:szCs w:val="24"/>
        </w:rPr>
        <w:t>ρα ύψους 4,9 δισεκατομμυρίων ευρώ.</w:t>
      </w:r>
    </w:p>
    <w:p w14:paraId="46602D0E" w14:textId="77777777" w:rsidR="008E1586" w:rsidRDefault="00786920">
      <w:pPr>
        <w:spacing w:after="0" w:line="600" w:lineRule="auto"/>
        <w:ind w:firstLine="720"/>
        <w:jc w:val="both"/>
        <w:rPr>
          <w:rFonts w:eastAsia="Times New Roman" w:cs="Times New Roman"/>
          <w:szCs w:val="24"/>
        </w:rPr>
      </w:pPr>
      <w:r>
        <w:rPr>
          <w:rFonts w:eastAsia="Times New Roman" w:cs="Times New Roman"/>
        </w:rPr>
        <w:t xml:space="preserve">(Στο σημείο αυτό ο Βουλευτής κ. Απόστολος </w:t>
      </w:r>
      <w:proofErr w:type="spellStart"/>
      <w:r>
        <w:rPr>
          <w:rFonts w:eastAsia="Times New Roman" w:cs="Times New Roman"/>
        </w:rPr>
        <w:t>Βεσυρόπουλος</w:t>
      </w:r>
      <w:proofErr w:type="spellEnd"/>
      <w:r>
        <w:rPr>
          <w:rFonts w:eastAsia="Times New Roman" w:cs="Times New Roman"/>
        </w:rPr>
        <w:t xml:space="preserve">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14:paraId="46602D0F" w14:textId="77777777" w:rsidR="008E1586" w:rsidRDefault="0078692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λιγότερο που έχει σημασία αυτή τη στιγμή είναι να επισημαίνουμε την ασυνέπεια και τα ψέματα αυτής της Κυβέρνησης, μια Κυβέρνηση που είναι ευάλωτη και πλήρως αναξιόπιστη σ’ αυτά τα ζητήματα, με έναν Πρωθυπουργό που ψεύδεται </w:t>
      </w:r>
      <w:r>
        <w:rPr>
          <w:rFonts w:eastAsia="Times New Roman" w:cs="Times New Roman"/>
          <w:szCs w:val="24"/>
        </w:rPr>
        <w:t>με χαρακτηριστική ευκολία, που κάνει το μαύρο</w:t>
      </w:r>
      <w:r>
        <w:rPr>
          <w:rFonts w:eastAsia="Times New Roman" w:cs="Times New Roman"/>
          <w:szCs w:val="24"/>
        </w:rPr>
        <w:t xml:space="preserve"> </w:t>
      </w:r>
      <w:r>
        <w:rPr>
          <w:rFonts w:eastAsia="Times New Roman" w:cs="Times New Roman"/>
          <w:szCs w:val="24"/>
        </w:rPr>
        <w:t>άσπρο και δίνει το καλό παράδειγμα στους Υπουργούς του, για να κάνουν και αυτοί το ίδιο και με μια θλιβερή κοινοβουλευτική Πλειοψηφία, η οποία πλέον δεν υφίσταται στο εκλογικό σώμα και στην κοινωνία, που τα ψηφ</w:t>
      </w:r>
      <w:r>
        <w:rPr>
          <w:rFonts w:eastAsia="Times New Roman" w:cs="Times New Roman"/>
          <w:szCs w:val="24"/>
        </w:rPr>
        <w:t xml:space="preserve">ίζει όλα για να κρατήσει τη βουλευτική έδρα. </w:t>
      </w:r>
    </w:p>
    <w:p w14:paraId="46602D10" w14:textId="77777777" w:rsidR="008E1586" w:rsidRDefault="0078692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Αυτό που έχει σημασία είναι ότι η χώρα εγκλωβίζεται σε μια παγίδα </w:t>
      </w:r>
      <w:proofErr w:type="spellStart"/>
      <w:r>
        <w:rPr>
          <w:rFonts w:eastAsia="Times New Roman" w:cs="Times New Roman"/>
          <w:szCs w:val="24"/>
        </w:rPr>
        <w:t>υπερφορολόγησης</w:t>
      </w:r>
      <w:proofErr w:type="spellEnd"/>
      <w:r>
        <w:rPr>
          <w:rFonts w:eastAsia="Times New Roman" w:cs="Times New Roman"/>
          <w:szCs w:val="24"/>
        </w:rPr>
        <w:t>, φτωχοποίησης, λιτότητας και απόλυτης επιτήρησης.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για να παραμείνει στην εξουσία, ναρκοθετεί το μέλλο</w:t>
      </w:r>
      <w:r>
        <w:rPr>
          <w:rFonts w:eastAsia="Times New Roman" w:cs="Times New Roman"/>
          <w:szCs w:val="24"/>
        </w:rPr>
        <w:t>ν της χώρας. Το μόνο το οποίο διαπραγματευόταν ήταν να μεταθέσει την εφαρμογή των μέτρων που ψήφισε για το 2019 και να υπονομεύσει το έργο της επόμενης κυβέρνησης.</w:t>
      </w:r>
    </w:p>
    <w:p w14:paraId="46602D11" w14:textId="77777777" w:rsidR="008E1586" w:rsidRDefault="0078692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Εάν και υπάρχουν μέτρα που επιδεινώνουν ακόμα περισσότερο την κατάσταση της οικονομίας, είνα</w:t>
      </w:r>
      <w:r>
        <w:rPr>
          <w:rFonts w:eastAsia="Times New Roman" w:cs="Times New Roman"/>
          <w:szCs w:val="24"/>
        </w:rPr>
        <w:t>ι θλιβερό το θέαμα Υπουργών και Βουλευτών της Κυβέρνησης να προσπαθούν να πείσουν –προφανώς μόνο τους εαυτούς τους και τους μετακλητούς που έχουν διορίσει στο δημόσιο- ότι το τέταρτο μνημόνιο που φέρνουν στη χώρα ισοδυναμεί περίπου με θρίαμβο, όταν το αφορ</w:t>
      </w:r>
      <w:r>
        <w:rPr>
          <w:rFonts w:eastAsia="Times New Roman" w:cs="Times New Roman"/>
          <w:szCs w:val="24"/>
        </w:rPr>
        <w:t>ολόγητο μειώνεται στα 5.681 ευρώ και για πρώτη φορά θα κληθούν να πληρώσουν φόρο χαμηλόμισθοι και χαμηλοσυνταξιούχοι των 500 ευρώ.</w:t>
      </w:r>
    </w:p>
    <w:p w14:paraId="46602D12" w14:textId="77777777" w:rsidR="008E1586" w:rsidRDefault="0078692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Για πρώτη φορά θα υπάρξουν επιβαρύνσεις έως και 650 ευρώ για μισθωτούς, συνταξιούχους και αγρότες που προστατεύονταν μέχρι σή</w:t>
      </w:r>
      <w:r>
        <w:rPr>
          <w:rFonts w:eastAsia="Times New Roman" w:cs="Times New Roman"/>
          <w:szCs w:val="24"/>
        </w:rPr>
        <w:t xml:space="preserve">μερα από το αφορολόγητο όριο, όταν είναι δεδομένη η μείωση των συντάξεων μέσω της μείωσης της προσωπικής διαφοράς στις κύριες και τη νέα μείωση των επικουρικών συντάξεων, την ίδια στιγμή που το ΕΚΑΣ καταργείται πλήρως. Όχι μόνο τη δέκατη τρίτη σύνταξη δεν </w:t>
      </w:r>
      <w:r>
        <w:rPr>
          <w:rFonts w:eastAsia="Times New Roman" w:cs="Times New Roman"/>
          <w:szCs w:val="24"/>
        </w:rPr>
        <w:t xml:space="preserve">δίνετε, αλλά με τη μείωση των συντάξεων και του αφορολογήτου καταργείτε και την εντέκατη και σε πολλές περιπτώσεις και τη δωδέκατη σύνταξη. Όλοι οι συνταξιούχοι, λοιπόν, θα χάσουν από μία έως δύο συντάξεις. </w:t>
      </w:r>
    </w:p>
    <w:p w14:paraId="46602D13" w14:textId="77777777" w:rsidR="008E1586" w:rsidRDefault="0078692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Ποιος μπορεί να αγνοεί αυτή τη σκληρή πραγματικό</w:t>
      </w:r>
      <w:r>
        <w:rPr>
          <w:rFonts w:eastAsia="Times New Roman" w:cs="Times New Roman"/>
          <w:szCs w:val="24"/>
        </w:rPr>
        <w:t>τητα, όταν επιβάλλετε νέες εξοντωτικές και εκτός πάσης λογικής αυξήσεις στις ασφαλιστικές εισφορές σε ποσοστό 37% έως 61%; Ένας ελεύθερος επαγγελματίας θα πρέπει να δίνει πάνω από το 70% του εισοδήματός του, για να πληρώνει τις φορολογικές και ασφαλιστικές</w:t>
      </w:r>
      <w:r>
        <w:rPr>
          <w:rFonts w:eastAsia="Times New Roman" w:cs="Times New Roman"/>
          <w:szCs w:val="24"/>
        </w:rPr>
        <w:t xml:space="preserve"> του υποχρεώσεις. </w:t>
      </w:r>
    </w:p>
    <w:p w14:paraId="46602D14" w14:textId="77777777" w:rsidR="008E1586" w:rsidRDefault="0078692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Ποιος μπορεί να αγνοεί αυτή τη σκληρή πραγματικότητα, όταν μειώνονται οι μισθοί των στελεχών των Ενόπλων Δυνάμεων και των Σωμάτων Ασφαλείας, όταν το 50% των Ελλήνων φορολογουμένων πολιτών χρωστά στην εφορία και δύο εκατομμύρια από αυτούς</w:t>
      </w:r>
      <w:r>
        <w:rPr>
          <w:rFonts w:eastAsia="Times New Roman" w:cs="Times New Roman"/>
          <w:szCs w:val="24"/>
        </w:rPr>
        <w:t xml:space="preserve"> είναι αντιμέτωποι με κατασχέσεις τις επόμενες ημέρες, όταν το 2016 έκλεισε με ύφεση και αυτή η ύφεση συνεχίζεται και το πρώτο τρίμηνο του 2017, σύμφωνα με τα πρώτα στοιχεία της ΕΛΣΤΑΤ. Σε ποια χώρα, αλήθεια, ζείτε; </w:t>
      </w:r>
    </w:p>
    <w:p w14:paraId="46602D15" w14:textId="77777777" w:rsidR="008E1586" w:rsidRDefault="00786920">
      <w:pPr>
        <w:spacing w:after="0" w:line="600" w:lineRule="auto"/>
        <w:ind w:firstLine="720"/>
        <w:jc w:val="both"/>
        <w:rPr>
          <w:rFonts w:eastAsia="Times New Roman" w:cs="Times New Roman"/>
          <w:szCs w:val="24"/>
        </w:rPr>
      </w:pPr>
      <w:r>
        <w:rPr>
          <w:rFonts w:eastAsia="Times New Roman" w:cs="Times New Roman"/>
          <w:bCs/>
          <w:shd w:val="clear" w:color="auto" w:fill="FFFFFF"/>
        </w:rPr>
        <w:t xml:space="preserve">Είναι δυνατόν να πιστεύετε και να λέτε </w:t>
      </w:r>
      <w:r>
        <w:rPr>
          <w:rFonts w:eastAsia="Times New Roman" w:cs="Times New Roman"/>
          <w:bCs/>
          <w:shd w:val="clear" w:color="auto" w:fill="FFFFFF"/>
        </w:rPr>
        <w:t xml:space="preserve">ότι θα </w:t>
      </w:r>
      <w:r>
        <w:rPr>
          <w:rFonts w:eastAsia="Times New Roman" w:cs="Times New Roman"/>
          <w:bCs/>
          <w:shd w:val="clear" w:color="auto" w:fill="FFFFFF"/>
        </w:rPr>
        <w:t xml:space="preserve">πετύχει η χώρα πρωτογενές πλεόνασμα 5,5% το 2021 σε μια καθημαγμένη οικονομία, όταν τόσο εσείς στο </w:t>
      </w:r>
      <w:r>
        <w:rPr>
          <w:rFonts w:eastAsia="Times New Roman" w:cs="Times New Roman"/>
          <w:bCs/>
          <w:shd w:val="clear" w:color="auto" w:fill="FFFFFF"/>
        </w:rPr>
        <w:t>μ</w:t>
      </w:r>
      <w:r>
        <w:rPr>
          <w:rFonts w:eastAsia="Times New Roman" w:cs="Times New Roman"/>
          <w:bCs/>
          <w:shd w:val="clear" w:color="auto" w:fill="FFFFFF"/>
        </w:rPr>
        <w:t xml:space="preserve">εσοπρόθεσμο όσο και η ίδια η Κομισιόν αναθεωρούν τις προβλέψεις για ανάπτυξη μειώνοντας την εκτίμησή τους για τους δείκτες; </w:t>
      </w:r>
    </w:p>
    <w:p w14:paraId="46602D16"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bCs/>
          <w:shd w:val="clear" w:color="auto" w:fill="FFFFFF"/>
        </w:rPr>
        <w:t>Είναι</w:t>
      </w:r>
      <w:r>
        <w:rPr>
          <w:rFonts w:eastAsia="Times New Roman" w:cs="Times New Roman"/>
          <w:bCs/>
          <w:shd w:val="clear" w:color="auto" w:fill="FFFFFF"/>
        </w:rPr>
        <w:t xml:space="preserve"> δυνατόν κάποιοι να πιστεύουν ότι το πρωτογενές πλεόνασμα 3,5% μπορεί να διατηρηθεί για πολλά χρόνια από την </w:t>
      </w:r>
      <w:proofErr w:type="spellStart"/>
      <w:r>
        <w:rPr>
          <w:rFonts w:eastAsia="Times New Roman" w:cs="Times New Roman"/>
          <w:bCs/>
          <w:shd w:val="clear" w:color="auto" w:fill="FFFFFF"/>
        </w:rPr>
        <w:t>υπερφορολόγηση</w:t>
      </w:r>
      <w:proofErr w:type="spellEnd"/>
      <w:r>
        <w:rPr>
          <w:rFonts w:eastAsia="Times New Roman" w:cs="Times New Roman"/>
          <w:bCs/>
          <w:shd w:val="clear" w:color="auto" w:fill="FFFFFF"/>
        </w:rPr>
        <w:t xml:space="preserve">, όταν σε λίγο καιρό τα χρέη των πολιτών προς την εφορία θα ξεπεράσουν τα 100 δισεκατομμύρια ευρώ; </w:t>
      </w:r>
    </w:p>
    <w:p w14:paraId="46602D17"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bCs/>
          <w:shd w:val="clear" w:color="auto" w:fill="FFFFFF"/>
        </w:rPr>
        <w:t>Είναι</w:t>
      </w:r>
      <w:r>
        <w:rPr>
          <w:rFonts w:eastAsia="Times New Roman" w:cs="Times New Roman"/>
          <w:bCs/>
          <w:shd w:val="clear" w:color="auto" w:fill="FFFFFF"/>
        </w:rPr>
        <w:t xml:space="preserve"> δυνατόν κάποιοι να έρχονται</w:t>
      </w:r>
      <w:r>
        <w:rPr>
          <w:rFonts w:eastAsia="Times New Roman" w:cs="Times New Roman"/>
          <w:bCs/>
          <w:shd w:val="clear" w:color="auto" w:fill="FFFFFF"/>
        </w:rPr>
        <w:t xml:space="preserve"> εδώ και να μιλάνε για τα αντίμετρα, ως πραγματικότητα και ως παροχές, που </w:t>
      </w:r>
      <w:r>
        <w:rPr>
          <w:rFonts w:eastAsia="Times New Roman"/>
          <w:bCs/>
          <w:shd w:val="clear" w:color="auto" w:fill="FFFFFF"/>
        </w:rPr>
        <w:t>είναι</w:t>
      </w:r>
      <w:r>
        <w:rPr>
          <w:rFonts w:eastAsia="Times New Roman" w:cs="Times New Roman"/>
          <w:bCs/>
          <w:shd w:val="clear" w:color="auto" w:fill="FFFFFF"/>
        </w:rPr>
        <w:t xml:space="preserve"> βέβαιο ότι για να υλοποιηθούν στο ακέραιο χρειάζονται πρωτογενή πλεονάσματα 5,5% του ΑΕΠ, δηλαδή 10 δισεκατομμύρια ευρώ σε ετήσια βάση;</w:t>
      </w:r>
    </w:p>
    <w:p w14:paraId="46602D18"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Θυμάται κανείς να μας πει μ</w:t>
      </w:r>
      <w:r>
        <w:rPr>
          <w:rFonts w:eastAsia="Times New Roman" w:cs="Times New Roman"/>
          <w:bCs/>
          <w:shd w:val="clear" w:color="auto" w:fill="FFFFFF"/>
        </w:rPr>
        <w:t>ί</w:t>
      </w:r>
      <w:r>
        <w:rPr>
          <w:rFonts w:eastAsia="Times New Roman" w:cs="Times New Roman"/>
          <w:bCs/>
          <w:shd w:val="clear" w:color="auto" w:fill="FFFFFF"/>
        </w:rPr>
        <w:t>α από τις ε</w:t>
      </w:r>
      <w:r>
        <w:rPr>
          <w:rFonts w:eastAsia="Times New Roman" w:cs="Times New Roman"/>
          <w:bCs/>
          <w:shd w:val="clear" w:color="auto" w:fill="FFFFFF"/>
        </w:rPr>
        <w:t xml:space="preserve">κτιμήσεις της </w:t>
      </w:r>
      <w:r>
        <w:rPr>
          <w:rFonts w:eastAsia="Times New Roman"/>
          <w:bCs/>
          <w:shd w:val="clear" w:color="auto" w:fill="FFFFFF"/>
        </w:rPr>
        <w:t>Κυβέρνησης</w:t>
      </w:r>
      <w:r>
        <w:rPr>
          <w:rFonts w:eastAsia="Times New Roman" w:cs="Times New Roman"/>
          <w:bCs/>
          <w:shd w:val="clear" w:color="auto" w:fill="FFFFFF"/>
        </w:rPr>
        <w:t xml:space="preserve"> αυτούς τους είκοσι εννέα μήνες</w:t>
      </w:r>
      <w:r>
        <w:rPr>
          <w:rFonts w:eastAsia="Times New Roman" w:cs="Times New Roman"/>
          <w:bCs/>
          <w:shd w:val="clear" w:color="auto" w:fill="FFFFFF"/>
        </w:rPr>
        <w:t>, για την οποία</w:t>
      </w:r>
      <w:r>
        <w:rPr>
          <w:rFonts w:eastAsia="Times New Roman" w:cs="Times New Roman"/>
          <w:bCs/>
          <w:shd w:val="clear" w:color="auto" w:fill="FFFFFF"/>
        </w:rPr>
        <w:t xml:space="preserve"> δεν </w:t>
      </w:r>
      <w:r>
        <w:rPr>
          <w:rFonts w:eastAsia="Times New Roman"/>
          <w:bCs/>
          <w:shd w:val="clear" w:color="auto" w:fill="FFFFFF"/>
        </w:rPr>
        <w:t>έχει</w:t>
      </w:r>
      <w:r>
        <w:rPr>
          <w:rFonts w:eastAsia="Times New Roman" w:cs="Times New Roman"/>
          <w:bCs/>
          <w:shd w:val="clear" w:color="auto" w:fill="FFFFFF"/>
        </w:rPr>
        <w:t xml:space="preserve"> πέσει έξω; Την ίδια ημέρα που ο κ. Τσίπρας </w:t>
      </w:r>
      <w:r>
        <w:rPr>
          <w:rFonts w:eastAsia="Times New Roman" w:cs="Times New Roman"/>
          <w:bCs/>
          <w:shd w:val="clear" w:color="auto" w:fill="FFFFFF"/>
        </w:rPr>
        <w:lastRenderedPageBreak/>
        <w:t>μιλούσε στο Υπουργικό Συμβούλιο για την ανάπτυξη που ήρθε, η ΕΛΣΤΑΤ ανακοίνωνε ότι το 2016 δεν έκλεινε με ανάπτυξη 0,3%, όπως έλεγε ο</w:t>
      </w:r>
      <w:r>
        <w:rPr>
          <w:rFonts w:eastAsia="Times New Roman" w:cs="Times New Roman"/>
          <w:bCs/>
          <w:shd w:val="clear" w:color="auto" w:fill="FFFFFF"/>
        </w:rPr>
        <w:t xml:space="preserve"> Πρωθυπουργός, αλλά με ύφεση 1,2%. </w:t>
      </w:r>
    </w:p>
    <w:p w14:paraId="46602D19"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Χθες είχατε την ευκαιρία και τη δυνατότητα να δείτε το κλίμα που επικρατεί με την ακρόαση των φορέων, των εκπροσώπων των παραγωγικών τάξεων. </w:t>
      </w:r>
      <w:r>
        <w:rPr>
          <w:rFonts w:eastAsia="Times New Roman"/>
          <w:bCs/>
          <w:shd w:val="clear" w:color="auto" w:fill="FFFFFF"/>
        </w:rPr>
        <w:t>Είναι</w:t>
      </w:r>
      <w:r>
        <w:rPr>
          <w:rFonts w:eastAsia="Times New Roman" w:cs="Times New Roman"/>
          <w:bCs/>
          <w:shd w:val="clear" w:color="auto" w:fill="FFFFFF"/>
        </w:rPr>
        <w:t xml:space="preserve"> ένα κλίμα πλήρους οργής. </w:t>
      </w:r>
    </w:p>
    <w:p w14:paraId="46602D1A"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Βουβή οργή και απογοήτευση επικρατεί και στην κ</w:t>
      </w:r>
      <w:r>
        <w:rPr>
          <w:rFonts w:eastAsia="Times New Roman" w:cs="Times New Roman"/>
          <w:bCs/>
          <w:shd w:val="clear" w:color="auto" w:fill="FFFFFF"/>
        </w:rPr>
        <w:t xml:space="preserve">οινωνία, ένα κλίμα που μεταφράζεται από τον κύριο Πρωθυπουργό ως μη αντίδραση στην πολιτική που ακολουθεί η </w:t>
      </w:r>
      <w:r>
        <w:rPr>
          <w:rFonts w:eastAsia="Times New Roman"/>
          <w:bCs/>
          <w:shd w:val="clear" w:color="auto" w:fill="FFFFFF"/>
        </w:rPr>
        <w:t>Κυβέρνηση</w:t>
      </w:r>
      <w:r>
        <w:rPr>
          <w:rFonts w:eastAsia="Times New Roman" w:cs="Times New Roman"/>
          <w:bCs/>
          <w:shd w:val="clear" w:color="auto" w:fill="FFFFFF"/>
        </w:rPr>
        <w:t>. Ο κ. Τσίπρας αυτό επιδιώκει</w:t>
      </w:r>
      <w:r>
        <w:rPr>
          <w:rFonts w:eastAsia="Times New Roman" w:cs="Times New Roman"/>
          <w:bCs/>
          <w:shd w:val="clear" w:color="auto" w:fill="FFFFFF"/>
        </w:rPr>
        <w:t>:</w:t>
      </w:r>
      <w:r>
        <w:rPr>
          <w:rFonts w:eastAsia="Times New Roman" w:cs="Times New Roman"/>
          <w:bCs/>
          <w:shd w:val="clear" w:color="auto" w:fill="FFFFFF"/>
        </w:rPr>
        <w:t xml:space="preserve"> να καταστεί η απογοήτευση συνείδηση σε όλους τους πολίτες. Η μόνη ελπίδα του κ. Τσίπρα </w:t>
      </w:r>
      <w:r>
        <w:rPr>
          <w:rFonts w:eastAsia="Times New Roman"/>
          <w:bCs/>
          <w:shd w:val="clear" w:color="auto" w:fill="FFFFFF"/>
        </w:rPr>
        <w:t>είναι</w:t>
      </w:r>
      <w:r>
        <w:rPr>
          <w:rFonts w:eastAsia="Times New Roman" w:cs="Times New Roman"/>
          <w:bCs/>
          <w:shd w:val="clear" w:color="auto" w:fill="FFFFFF"/>
        </w:rPr>
        <w:t xml:space="preserve"> η κυριαρχία της</w:t>
      </w:r>
      <w:r>
        <w:rPr>
          <w:rFonts w:eastAsia="Times New Roman" w:cs="Times New Roman"/>
          <w:bCs/>
          <w:shd w:val="clear" w:color="auto" w:fill="FFFFFF"/>
        </w:rPr>
        <w:t xml:space="preserve"> απελπισίας. </w:t>
      </w:r>
    </w:p>
    <w:p w14:paraId="46602D1B"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Διαβάζει, όμως, εντελώς λάθος αυτή την εικόνα. Οι πολίτες </w:t>
      </w:r>
      <w:r>
        <w:rPr>
          <w:rFonts w:eastAsia="Times New Roman"/>
          <w:bCs/>
          <w:shd w:val="clear" w:color="auto" w:fill="FFFFFF"/>
        </w:rPr>
        <w:t>έ</w:t>
      </w:r>
      <w:r>
        <w:rPr>
          <w:rFonts w:eastAsia="Times New Roman" w:cs="Times New Roman"/>
          <w:bCs/>
          <w:shd w:val="clear" w:color="auto" w:fill="FFFFFF"/>
        </w:rPr>
        <w:t xml:space="preserve">χουν ωριμότητα. Έχουν απορρίψει τις διχαστικές λογικές και τις πρακτικές του </w:t>
      </w:r>
      <w:r>
        <w:rPr>
          <w:rFonts w:eastAsia="Times New Roman"/>
          <w:bCs/>
          <w:shd w:val="clear" w:color="auto" w:fill="FFFFFF"/>
        </w:rPr>
        <w:t>μίσ</w:t>
      </w:r>
      <w:r>
        <w:rPr>
          <w:rFonts w:eastAsia="Times New Roman" w:cs="Times New Roman"/>
          <w:bCs/>
          <w:shd w:val="clear" w:color="auto" w:fill="FFFFFF"/>
        </w:rPr>
        <w:t xml:space="preserve">ους αλλά και τον ίδιο τον λαϊκισμό. Θα απαντήσουν δημοκρατικά και θα επιβάλουν την πολιτική αλλαγή που </w:t>
      </w:r>
      <w:r>
        <w:rPr>
          <w:rFonts w:eastAsia="Times New Roman"/>
          <w:bCs/>
          <w:shd w:val="clear" w:color="auto" w:fill="FFFFFF"/>
        </w:rPr>
        <w:t>έχει</w:t>
      </w:r>
      <w:r>
        <w:rPr>
          <w:rFonts w:eastAsia="Times New Roman" w:cs="Times New Roman"/>
          <w:bCs/>
          <w:shd w:val="clear" w:color="auto" w:fill="FFFFFF"/>
        </w:rPr>
        <w:t xml:space="preserve"> ανάγκη ο τόπος. </w:t>
      </w:r>
    </w:p>
    <w:p w14:paraId="46602D1C"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bCs/>
          <w:shd w:val="clear" w:color="auto" w:fill="FFFFFF"/>
        </w:rPr>
        <w:t>Κυρίες και κύριοι συνάδελφοι,</w:t>
      </w:r>
      <w:r>
        <w:rPr>
          <w:rFonts w:eastAsia="Times New Roman" w:cs="Times New Roman"/>
          <w:bCs/>
          <w:shd w:val="clear" w:color="auto" w:fill="FFFFFF"/>
        </w:rPr>
        <w:t xml:space="preserve"> η </w:t>
      </w:r>
      <w:r>
        <w:rPr>
          <w:rFonts w:eastAsia="Times New Roman"/>
          <w:bCs/>
          <w:shd w:val="clear" w:color="auto" w:fill="FFFFFF"/>
        </w:rPr>
        <w:t>Κυβέρνηση</w:t>
      </w:r>
      <w:r>
        <w:rPr>
          <w:rFonts w:eastAsia="Times New Roman" w:cs="Times New Roman"/>
          <w:bCs/>
          <w:shd w:val="clear" w:color="auto" w:fill="FFFFFF"/>
        </w:rPr>
        <w:t xml:space="preserve"> μέσα σε λιγότερο από δύο χρόνια έφερε δύο μνημόνια, το δεύτερο μάλιστα χωρίς χρηματοδότηση. Ο λογαριασμός των μέτρων που επέβαλαν μέσα σε δύο χρόνια στους Έλληνες πολίτες ανέρχεται σε πλέον στ</w:t>
      </w:r>
      <w:r>
        <w:rPr>
          <w:rFonts w:eastAsia="Times New Roman" w:cs="Times New Roman"/>
          <w:bCs/>
          <w:shd w:val="clear" w:color="auto" w:fill="FFFFFF"/>
        </w:rPr>
        <w:t xml:space="preserve">α 14,2 δισεκατομμύρια ευρώ. Πήρε 3.400 ευρώ κατά μέσο όρο από κάθε ελληνική οικογένεια. Το κόστος για την οικονομία συνολικά </w:t>
      </w:r>
      <w:r>
        <w:rPr>
          <w:rFonts w:eastAsia="Times New Roman"/>
          <w:bCs/>
          <w:shd w:val="clear" w:color="auto" w:fill="FFFFFF"/>
        </w:rPr>
        <w:t>είναι</w:t>
      </w:r>
      <w:r>
        <w:rPr>
          <w:rFonts w:eastAsia="Times New Roman" w:cs="Times New Roman"/>
          <w:bCs/>
          <w:shd w:val="clear" w:color="auto" w:fill="FFFFFF"/>
        </w:rPr>
        <w:t xml:space="preserve"> βαρύτερο. </w:t>
      </w:r>
    </w:p>
    <w:p w14:paraId="46602D1D"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Αυτή η Ελλάδα δεν μας αξίζει. Η Νέα Δημοκρατία αποτελεί υπεύθυνη πολιτική δύναμη. Έρχεται για να αναδείξει την Ελλ</w:t>
      </w:r>
      <w:r>
        <w:rPr>
          <w:rFonts w:eastAsia="Times New Roman" w:cs="Times New Roman"/>
          <w:bCs/>
          <w:shd w:val="clear" w:color="auto" w:fill="FFFFFF"/>
        </w:rPr>
        <w:t xml:space="preserve">άδα που δημιουργεί, την Ελλάδα που στηρίζει τις μεταρρυθμίσεις, την Ελλάδα που παράγει πλούτο και δεν καταδιώκει την εργασία και τη δημιουργία. Αυτή </w:t>
      </w:r>
      <w:r>
        <w:rPr>
          <w:rFonts w:eastAsia="Times New Roman"/>
          <w:bCs/>
          <w:shd w:val="clear" w:color="auto" w:fill="FFFFFF"/>
        </w:rPr>
        <w:t>είναι</w:t>
      </w:r>
      <w:r>
        <w:rPr>
          <w:rFonts w:eastAsia="Times New Roman" w:cs="Times New Roman"/>
          <w:bCs/>
          <w:shd w:val="clear" w:color="auto" w:fill="FFFFFF"/>
        </w:rPr>
        <w:t xml:space="preserve"> η Ελλάδα που θέλουμε και μας αξίζει. </w:t>
      </w:r>
    </w:p>
    <w:p w14:paraId="46602D1E"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Σας ευχαριστώ. </w:t>
      </w:r>
    </w:p>
    <w:p w14:paraId="46602D1F" w14:textId="77777777" w:rsidR="008E1586" w:rsidRDefault="00786920">
      <w:pPr>
        <w:spacing w:after="0" w:line="600" w:lineRule="auto"/>
        <w:ind w:firstLine="709"/>
        <w:jc w:val="center"/>
        <w:rPr>
          <w:rFonts w:eastAsia="Times New Roman" w:cs="Times New Roman"/>
        </w:rPr>
      </w:pPr>
      <w:r>
        <w:rPr>
          <w:rFonts w:eastAsia="Times New Roman" w:cs="Times New Roman"/>
        </w:rPr>
        <w:t>(Χειροκροτήματα από την πτέρυγα της Νέας Δημοκρ</w:t>
      </w:r>
      <w:r>
        <w:rPr>
          <w:rFonts w:eastAsia="Times New Roman" w:cs="Times New Roman"/>
        </w:rPr>
        <w:t>ατίας)</w:t>
      </w:r>
    </w:p>
    <w:p w14:paraId="46602D20"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b/>
        </w:rPr>
        <w:t xml:space="preserve">ΠΡΟΕΔΡΕΥΩΝ (Γεώργιος </w:t>
      </w:r>
      <w:proofErr w:type="spellStart"/>
      <w:r>
        <w:rPr>
          <w:rFonts w:eastAsia="Times New Roman"/>
          <w:b/>
        </w:rPr>
        <w:t>Λαμπρούλης</w:t>
      </w:r>
      <w:proofErr w:type="spellEnd"/>
      <w:r>
        <w:rPr>
          <w:rFonts w:eastAsia="Times New Roman"/>
          <w:b/>
        </w:rPr>
        <w:t>):</w:t>
      </w:r>
      <w:r>
        <w:rPr>
          <w:rFonts w:eastAsia="Times New Roman"/>
        </w:rPr>
        <w:t xml:space="preserve"> </w:t>
      </w:r>
      <w:r>
        <w:rPr>
          <w:rFonts w:eastAsia="Times New Roman" w:cs="Times New Roman"/>
          <w:bCs/>
          <w:shd w:val="clear" w:color="auto" w:fill="FFFFFF"/>
        </w:rPr>
        <w:t xml:space="preserve">Ευχαριστούμε τον κ. </w:t>
      </w:r>
      <w:proofErr w:type="spellStart"/>
      <w:r>
        <w:rPr>
          <w:rFonts w:eastAsia="Times New Roman" w:cs="Times New Roman"/>
          <w:bCs/>
          <w:shd w:val="clear" w:color="auto" w:fill="FFFFFF"/>
        </w:rPr>
        <w:t>Βεσυρόπουλο</w:t>
      </w:r>
      <w:proofErr w:type="spellEnd"/>
      <w:r>
        <w:rPr>
          <w:rFonts w:eastAsia="Times New Roman" w:cs="Times New Roman"/>
          <w:bCs/>
          <w:shd w:val="clear" w:color="auto" w:fill="FFFFFF"/>
        </w:rPr>
        <w:t xml:space="preserve">. </w:t>
      </w:r>
    </w:p>
    <w:p w14:paraId="46602D21"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Τον λόγο </w:t>
      </w:r>
      <w:r>
        <w:rPr>
          <w:rFonts w:eastAsia="Times New Roman"/>
          <w:bCs/>
          <w:shd w:val="clear" w:color="auto" w:fill="FFFFFF"/>
        </w:rPr>
        <w:t>έχει</w:t>
      </w:r>
      <w:r>
        <w:rPr>
          <w:rFonts w:eastAsia="Times New Roman" w:cs="Times New Roman"/>
          <w:bCs/>
          <w:shd w:val="clear" w:color="auto" w:fill="FFFFFF"/>
        </w:rPr>
        <w:t xml:space="preserve"> ο Υπουργός Ψηφιακής Πολιτικής, Τηλεπικοινωνίων και Ενημέρωσης κ. Παππάς. </w:t>
      </w:r>
    </w:p>
    <w:p w14:paraId="46602D22"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ΝΙΚΟΛΑΟΣ ΠΑΠΠΑΣ (Υπουργός Ψηφιακής Πολιτικής, Τηλεπικοινωνίων και Ενημέρωσης):</w:t>
      </w:r>
      <w:r>
        <w:rPr>
          <w:rFonts w:eastAsia="Times New Roman" w:cs="Times New Roman"/>
          <w:bCs/>
          <w:shd w:val="clear" w:color="auto" w:fill="FFFFFF"/>
        </w:rPr>
        <w:t xml:space="preserve"> Ευχαριστώ, κύριε Πρόεδρε.  </w:t>
      </w:r>
    </w:p>
    <w:p w14:paraId="46602D23"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Κυρίες και κύριοι Βουλευτές, νομίζω ότι βρισκόμαστε σε ένα σημείο καμπής, διότι η χώρα δεν αλλάζει σελίδα, αλλά αλλάζει κεφάλαιο και αυτό νομίζω ότι </w:t>
      </w:r>
      <w:r>
        <w:rPr>
          <w:rFonts w:eastAsia="Times New Roman"/>
          <w:bCs/>
          <w:shd w:val="clear" w:color="auto" w:fill="FFFFFF"/>
        </w:rPr>
        <w:t>είναι</w:t>
      </w:r>
      <w:r>
        <w:rPr>
          <w:rFonts w:eastAsia="Times New Roman" w:cs="Times New Roman"/>
          <w:bCs/>
          <w:shd w:val="clear" w:color="auto" w:fill="FFFFFF"/>
        </w:rPr>
        <w:t xml:space="preserve"> μια ευκαιρία για τις πολιτικές δυνάμεις να </w:t>
      </w:r>
      <w:proofErr w:type="spellStart"/>
      <w:r>
        <w:rPr>
          <w:rFonts w:eastAsia="Times New Roman" w:cs="Times New Roman"/>
          <w:bCs/>
          <w:shd w:val="clear" w:color="auto" w:fill="FFFFFF"/>
        </w:rPr>
        <w:t>αναστοχαστούν</w:t>
      </w:r>
      <w:proofErr w:type="spellEnd"/>
      <w:r>
        <w:rPr>
          <w:rFonts w:eastAsia="Times New Roman" w:cs="Times New Roman"/>
          <w:bCs/>
          <w:shd w:val="clear" w:color="auto" w:fill="FFFFFF"/>
        </w:rPr>
        <w:t xml:space="preserve"> τι </w:t>
      </w:r>
      <w:r>
        <w:rPr>
          <w:rFonts w:eastAsia="Times New Roman"/>
          <w:bCs/>
          <w:shd w:val="clear" w:color="auto" w:fill="FFFFFF"/>
        </w:rPr>
        <w:t>έχει</w:t>
      </w:r>
      <w:r>
        <w:rPr>
          <w:rFonts w:eastAsia="Times New Roman" w:cs="Times New Roman"/>
          <w:bCs/>
          <w:shd w:val="clear" w:color="auto" w:fill="FFFFFF"/>
        </w:rPr>
        <w:t xml:space="preserve"> συμβεί </w:t>
      </w:r>
      <w:r>
        <w:rPr>
          <w:rFonts w:eastAsia="Times New Roman" w:cs="Times New Roman"/>
          <w:bCs/>
          <w:shd w:val="clear" w:color="auto" w:fill="FFFFFF"/>
        </w:rPr>
        <w:t xml:space="preserve">μέχρι στιγμής και να σκεφτούν πώς θα πορευτούν στο μέλλον. </w:t>
      </w:r>
    </w:p>
    <w:p w14:paraId="46602D24"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bCs/>
          <w:shd w:val="clear" w:color="auto" w:fill="FFFFFF"/>
        </w:rPr>
        <w:t>Είναι</w:t>
      </w:r>
      <w:r>
        <w:rPr>
          <w:rFonts w:eastAsia="Times New Roman" w:cs="Times New Roman"/>
          <w:bCs/>
          <w:shd w:val="clear" w:color="auto" w:fill="FFFFFF"/>
        </w:rPr>
        <w:t xml:space="preserve"> για εμάς μια υποχρέωση και δυνατότητα να επιταχύνουμε το κυβερνητικό έργο, αλλά και για τη Νέα Δημοκρατία να μπει επιτέλους σε μια δύσκολη αλλά απαραίτητη νοητική άσκηση για το τι σημαίνει έ</w:t>
      </w:r>
      <w:r>
        <w:rPr>
          <w:rFonts w:eastAsia="Times New Roman" w:cs="Times New Roman"/>
          <w:bCs/>
          <w:shd w:val="clear" w:color="auto" w:fill="FFFFFF"/>
        </w:rPr>
        <w:t>να κόμμα της Κεντροδεξιάς στην ιστορική συγκυρία που ζούμε αυτή τη στιγμή στην Ελλάδα.</w:t>
      </w:r>
    </w:p>
    <w:p w14:paraId="46602D25"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Αυτή </w:t>
      </w:r>
      <w:r>
        <w:rPr>
          <w:rFonts w:eastAsia="Times New Roman"/>
          <w:bCs/>
          <w:shd w:val="clear" w:color="auto" w:fill="FFFFFF"/>
        </w:rPr>
        <w:t>είναι</w:t>
      </w:r>
      <w:r>
        <w:rPr>
          <w:rFonts w:eastAsia="Times New Roman" w:cs="Times New Roman"/>
          <w:bCs/>
          <w:shd w:val="clear" w:color="auto" w:fill="FFFFFF"/>
        </w:rPr>
        <w:t xml:space="preserve"> η βασική ερώτηση</w:t>
      </w:r>
      <w:r>
        <w:rPr>
          <w:rFonts w:eastAsia="Times New Roman" w:cs="Times New Roman"/>
          <w:bCs/>
          <w:shd w:val="clear" w:color="auto" w:fill="FFFFFF"/>
        </w:rPr>
        <w:t>,</w:t>
      </w:r>
      <w:r>
        <w:rPr>
          <w:rFonts w:eastAsia="Times New Roman" w:cs="Times New Roman"/>
          <w:bCs/>
          <w:shd w:val="clear" w:color="auto" w:fill="FFFFFF"/>
        </w:rPr>
        <w:t xml:space="preserve"> στην οποία πρέπει να κληθεί το </w:t>
      </w:r>
      <w:r>
        <w:rPr>
          <w:rFonts w:eastAsia="Times New Roman" w:cs="Times New Roman"/>
          <w:bCs/>
          <w:shd w:val="clear" w:color="auto" w:fill="FFFFFF"/>
        </w:rPr>
        <w:t>κ</w:t>
      </w:r>
      <w:r>
        <w:rPr>
          <w:rFonts w:eastAsia="Times New Roman" w:cs="Times New Roman"/>
          <w:bCs/>
          <w:shd w:val="clear" w:color="auto" w:fill="FFFFFF"/>
        </w:rPr>
        <w:t xml:space="preserve">όμμα της Αξιωματικής Αντιπολίτευσης να απαντήσει. Και θα καλούσα να μην κρατήσουν για τον εαυτό τους τον εύκολο ρόλο αναμασήματος του </w:t>
      </w:r>
      <w:r>
        <w:rPr>
          <w:rFonts w:eastAsia="Times New Roman" w:cs="Times New Roman"/>
          <w:bCs/>
          <w:shd w:val="clear" w:color="auto" w:fill="FFFFFF"/>
        </w:rPr>
        <w:t>«</w:t>
      </w:r>
      <w:r>
        <w:rPr>
          <w:rFonts w:eastAsia="Times New Roman" w:cs="Times New Roman"/>
          <w:bCs/>
          <w:shd w:val="clear" w:color="auto" w:fill="FFFFFF"/>
          <w:lang w:val="en-US"/>
        </w:rPr>
        <w:t>success</w:t>
      </w:r>
      <w:r>
        <w:rPr>
          <w:rFonts w:eastAsia="Times New Roman" w:cs="Times New Roman"/>
          <w:bCs/>
          <w:shd w:val="clear" w:color="auto" w:fill="FFFFFF"/>
        </w:rPr>
        <w:t xml:space="preserve"> </w:t>
      </w:r>
      <w:r>
        <w:rPr>
          <w:rFonts w:eastAsia="Times New Roman" w:cs="Times New Roman"/>
          <w:bCs/>
          <w:shd w:val="clear" w:color="auto" w:fill="FFFFFF"/>
          <w:lang w:val="en-US"/>
        </w:rPr>
        <w:t>story</w:t>
      </w:r>
      <w:r>
        <w:rPr>
          <w:rFonts w:eastAsia="Times New Roman" w:cs="Times New Roman"/>
          <w:bCs/>
          <w:shd w:val="clear" w:color="auto" w:fill="FFFFFF"/>
        </w:rPr>
        <w:t>»</w:t>
      </w:r>
      <w:r>
        <w:rPr>
          <w:rFonts w:eastAsia="Times New Roman" w:cs="Times New Roman"/>
          <w:bCs/>
          <w:shd w:val="clear" w:color="auto" w:fill="FFFFFF"/>
        </w:rPr>
        <w:t xml:space="preserve"> του κ. Σαμαρά και της καταστροφής την οποία υποτίθεται ότι έφερε η δική μας διακυβέρνηση. Διότι αυτό το αφ</w:t>
      </w:r>
      <w:r>
        <w:rPr>
          <w:rFonts w:eastAsia="Times New Roman" w:cs="Times New Roman"/>
          <w:bCs/>
          <w:shd w:val="clear" w:color="auto" w:fill="FFFFFF"/>
        </w:rPr>
        <w:t xml:space="preserve">ήγημα </w:t>
      </w:r>
      <w:r>
        <w:rPr>
          <w:rFonts w:eastAsia="Times New Roman"/>
          <w:bCs/>
          <w:shd w:val="clear" w:color="auto" w:fill="FFFFFF"/>
        </w:rPr>
        <w:t>έχει</w:t>
      </w:r>
      <w:r>
        <w:rPr>
          <w:rFonts w:eastAsia="Times New Roman" w:cs="Times New Roman"/>
          <w:bCs/>
          <w:shd w:val="clear" w:color="auto" w:fill="FFFFFF"/>
        </w:rPr>
        <w:t xml:space="preserve"> καταρρεύσει παταγωδώς από τις εξελίξεις. </w:t>
      </w:r>
    </w:p>
    <w:p w14:paraId="46602D26"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Προσδοκούσατε και προπαγανδίζατε μια καταστροφή, η οποία δεν ήρθε. Και τώρα</w:t>
      </w:r>
      <w:r>
        <w:rPr>
          <w:rFonts w:eastAsia="Times New Roman" w:cs="Times New Roman"/>
          <w:bCs/>
          <w:shd w:val="clear" w:color="auto" w:fill="FFFFFF"/>
        </w:rPr>
        <w:t>,</w:t>
      </w:r>
      <w:r>
        <w:rPr>
          <w:rFonts w:eastAsia="Times New Roman" w:cs="Times New Roman"/>
          <w:bCs/>
          <w:shd w:val="clear" w:color="auto" w:fill="FFFFFF"/>
        </w:rPr>
        <w:t xml:space="preserve"> χωρίς την καταστροφή</w:t>
      </w:r>
      <w:r>
        <w:rPr>
          <w:rFonts w:eastAsia="Times New Roman" w:cs="Times New Roman"/>
          <w:bCs/>
          <w:shd w:val="clear" w:color="auto" w:fill="FFFFFF"/>
        </w:rPr>
        <w:t>,</w:t>
      </w:r>
      <w:r>
        <w:rPr>
          <w:rFonts w:eastAsia="Times New Roman" w:cs="Times New Roman"/>
          <w:bCs/>
          <w:shd w:val="clear" w:color="auto" w:fill="FFFFFF"/>
        </w:rPr>
        <w:t xml:space="preserve"> τι ακριβώς θα κάνετε; Κινδυνεύετε με την επιθετικότητα και τη διαρκή σας κουραστική επανάληψη περί κατασ</w:t>
      </w:r>
      <w:r>
        <w:rPr>
          <w:rFonts w:eastAsia="Times New Roman" w:cs="Times New Roman"/>
          <w:bCs/>
          <w:shd w:val="clear" w:color="auto" w:fill="FFFFFF"/>
        </w:rPr>
        <w:t xml:space="preserve">τροφής να θυμίζετε τα συμπαθέστατα </w:t>
      </w:r>
      <w:proofErr w:type="spellStart"/>
      <w:r>
        <w:rPr>
          <w:rFonts w:eastAsia="Times New Roman" w:cs="Times New Roman"/>
          <w:bCs/>
          <w:shd w:val="clear" w:color="auto" w:fill="FFFFFF"/>
        </w:rPr>
        <w:t>χάμστερ</w:t>
      </w:r>
      <w:proofErr w:type="spellEnd"/>
      <w:r>
        <w:rPr>
          <w:rFonts w:eastAsia="Times New Roman" w:cs="Times New Roman"/>
          <w:bCs/>
          <w:shd w:val="clear" w:color="auto" w:fill="FFFFFF"/>
        </w:rPr>
        <w:t>, τα οποία τρέχουν μέσα σε έναν κύλινδρο, χωρίς να μετακινούνται και δεν έχουν και τη δυνατότητα να κοιτάξουν έξω για να δουν ότι πραγματικά δεν μετακινούνται. Απλώς, τρέχουν.</w:t>
      </w:r>
    </w:p>
    <w:p w14:paraId="46602D27"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Και εσείς ζητάτε εκλογές και μιλάτε γι</w:t>
      </w:r>
      <w:r>
        <w:rPr>
          <w:rFonts w:eastAsia="Times New Roman" w:cs="Times New Roman"/>
          <w:bCs/>
          <w:shd w:val="clear" w:color="auto" w:fill="FFFFFF"/>
        </w:rPr>
        <w:t xml:space="preserve">α καταστροφή. Μιλάτε για καταστροφή η οποία κατέστρεψε τη δική σας επιτυχία το 2014, που η </w:t>
      </w:r>
      <w:r>
        <w:rPr>
          <w:rFonts w:eastAsia="Times New Roman"/>
          <w:bCs/>
          <w:shd w:val="clear" w:color="auto" w:fill="FFFFFF"/>
        </w:rPr>
        <w:t>κ</w:t>
      </w:r>
      <w:r>
        <w:rPr>
          <w:rFonts w:eastAsia="Times New Roman"/>
          <w:bCs/>
          <w:shd w:val="clear" w:color="auto" w:fill="FFFFFF"/>
        </w:rPr>
        <w:t>υβέρνησ</w:t>
      </w:r>
      <w:r>
        <w:rPr>
          <w:rFonts w:eastAsia="Times New Roman"/>
          <w:bCs/>
          <w:shd w:val="clear" w:color="auto" w:fill="FFFFFF"/>
        </w:rPr>
        <w:t>ή</w:t>
      </w:r>
      <w:r>
        <w:rPr>
          <w:rFonts w:eastAsia="Times New Roman" w:cs="Times New Roman"/>
          <w:bCs/>
          <w:shd w:val="clear" w:color="auto" w:fill="FFFFFF"/>
        </w:rPr>
        <w:t xml:space="preserve"> σας ούτε τους στόχους έπιασε ούτε την αξιολόγηση έκλεισε, άφησε τη χώρα με πάρα πολύ σημαντικό πρόβλημα ρευστότητας, φόρτωσε χωρίς λαϊκή εντολή τον ΕΝΦΙΑ, </w:t>
      </w:r>
      <w:r>
        <w:rPr>
          <w:rFonts w:eastAsia="Times New Roman" w:cs="Times New Roman"/>
          <w:bCs/>
          <w:shd w:val="clear" w:color="auto" w:fill="FFFFFF"/>
        </w:rPr>
        <w:t xml:space="preserve">για παράδειγμα, στον ελληνικό λαό και τώρα που έρχεται η πρώτη τυπική και ουσιαστική μείωση του ΕΝΦΙΑ αρνείται να την υπερψηφίσει. </w:t>
      </w:r>
    </w:p>
    <w:p w14:paraId="46602D28"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Αυτό ήταν, λοιπόν, νομίζω το </w:t>
      </w:r>
      <w:r>
        <w:rPr>
          <w:rFonts w:eastAsia="Times New Roman" w:cs="Times New Roman"/>
          <w:bCs/>
          <w:shd w:val="clear" w:color="auto" w:fill="FFFFFF"/>
        </w:rPr>
        <w:t>«</w:t>
      </w:r>
      <w:r>
        <w:rPr>
          <w:rFonts w:eastAsia="Times New Roman" w:cs="Times New Roman"/>
          <w:bCs/>
          <w:shd w:val="clear" w:color="auto" w:fill="FFFFFF"/>
          <w:lang w:val="en-US"/>
        </w:rPr>
        <w:t>success</w:t>
      </w:r>
      <w:r>
        <w:rPr>
          <w:rFonts w:eastAsia="Times New Roman" w:cs="Times New Roman"/>
          <w:bCs/>
          <w:shd w:val="clear" w:color="auto" w:fill="FFFFFF"/>
        </w:rPr>
        <w:t xml:space="preserve"> </w:t>
      </w:r>
      <w:r>
        <w:rPr>
          <w:rFonts w:eastAsia="Times New Roman" w:cs="Times New Roman"/>
          <w:bCs/>
          <w:shd w:val="clear" w:color="auto" w:fill="FFFFFF"/>
          <w:lang w:val="en-US"/>
        </w:rPr>
        <w:t>story</w:t>
      </w:r>
      <w:r>
        <w:rPr>
          <w:rFonts w:eastAsia="Times New Roman" w:cs="Times New Roman"/>
          <w:bCs/>
          <w:shd w:val="clear" w:color="auto" w:fill="FFFFFF"/>
        </w:rPr>
        <w:t>»</w:t>
      </w:r>
      <w:r>
        <w:rPr>
          <w:rFonts w:eastAsia="Times New Roman" w:cs="Times New Roman"/>
          <w:bCs/>
          <w:shd w:val="clear" w:color="auto" w:fill="FFFFFF"/>
        </w:rPr>
        <w:t xml:space="preserve"> και για να το στηρίξετε μπαίνετε σε μια λογική, η οποία δεν </w:t>
      </w:r>
      <w:r>
        <w:rPr>
          <w:rFonts w:eastAsia="Times New Roman"/>
          <w:bCs/>
          <w:shd w:val="clear" w:color="auto" w:fill="FFFFFF"/>
        </w:rPr>
        <w:t>έχει</w:t>
      </w:r>
      <w:r>
        <w:rPr>
          <w:rFonts w:eastAsia="Times New Roman" w:cs="Times New Roman"/>
          <w:bCs/>
          <w:shd w:val="clear" w:color="auto" w:fill="FFFFFF"/>
        </w:rPr>
        <w:t xml:space="preserve"> απολύτως καμμί</w:t>
      </w:r>
      <w:r>
        <w:rPr>
          <w:rFonts w:eastAsia="Times New Roman" w:cs="Times New Roman"/>
          <w:bCs/>
          <w:shd w:val="clear" w:color="auto" w:fill="FFFFFF"/>
        </w:rPr>
        <w:t xml:space="preserve">α βάση και συγκρίνετε τα οικονομικά αποτελέσματα με τους οικονομικούς στόχους που έθεταν οι θεσμοί και προέβλεπαν τα προγράμματα. </w:t>
      </w:r>
    </w:p>
    <w:p w14:paraId="46602D2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Διότι αυτή η άσκηση, κύριοι, εάν ισχύει για τη δική μας διακυβέρνηση, προφανώς ισχύει και για τις προηγούμενες δικές σας. Την</w:t>
      </w:r>
      <w:r>
        <w:rPr>
          <w:rFonts w:eastAsia="Times New Roman" w:cs="Times New Roman"/>
          <w:szCs w:val="24"/>
        </w:rPr>
        <w:t xml:space="preserve"> αντέχετε αυτή την αποτίμηση; Εάν την αντέχετε, θα σας έλεγα να την κοιτάξετε, διότι βγάζει λογαριασμό 40 δισεκατομμύρια. Είναι ανόητος υπολογισμός όμως. Και δεν είναι μόνο ανόητος υπολογισμός, αλλά στη δική σας περίπτωση υποτιμάει και τις συνέπειες των πο</w:t>
      </w:r>
      <w:r>
        <w:rPr>
          <w:rFonts w:eastAsia="Times New Roman" w:cs="Times New Roman"/>
          <w:szCs w:val="24"/>
        </w:rPr>
        <w:t>λιτικών, τις οποίες επιλέξατε να εφαρμόσετε. Διότι ο λογαριασμός, τα ιστορικά, τα οικονομικά δεδομένα, είναι ότι οι επιλογές σας στοίχησαν στην ελληνική οικονομία και στον ελληνικό λαό το ένα τέταρτο του ΑΕΠ. Αυτή την κατάσταση εμείς έχουμε κληθεί να διορθ</w:t>
      </w:r>
      <w:r>
        <w:rPr>
          <w:rFonts w:eastAsia="Times New Roman" w:cs="Times New Roman"/>
          <w:szCs w:val="24"/>
        </w:rPr>
        <w:t xml:space="preserve">ώσουμε. </w:t>
      </w:r>
    </w:p>
    <w:p w14:paraId="46602D2A"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Κι επειδή κοιτάτε πάρα πολύ συχνά τα στοιχεία της ΕΛΣΤΑΤ και βασίζεστε κιόλας για να </w:t>
      </w:r>
      <w:proofErr w:type="spellStart"/>
      <w:r>
        <w:rPr>
          <w:rFonts w:eastAsia="Times New Roman" w:cs="Times New Roman"/>
          <w:szCs w:val="24"/>
        </w:rPr>
        <w:t>καταστροφολογήσετε</w:t>
      </w:r>
      <w:proofErr w:type="spellEnd"/>
      <w:r>
        <w:rPr>
          <w:rFonts w:eastAsia="Times New Roman" w:cs="Times New Roman"/>
          <w:szCs w:val="24"/>
        </w:rPr>
        <w:t xml:space="preserve"> σε κάποια προσωρινά στοιχεία για το ΑΕΠ, θα σας έλεγα να κοιτάξετε και κάποιες διπλανές στήλες, να κοιτάξετε τη στήλη των επενδύσεων, οι οποίες</w:t>
      </w:r>
      <w:r>
        <w:rPr>
          <w:rFonts w:eastAsia="Times New Roman" w:cs="Times New Roman"/>
          <w:szCs w:val="24"/>
        </w:rPr>
        <w:t xml:space="preserve"> αυξήθηκαν μέσα στο 2016 κατά 12%, να κοιτάξετε τη στήλη των εξαγωγών, οι οποίες επίσης αυξήθηκαν μέσα στο 2016 κατά 10%, να κοιτάξετε και τη στήλη της απασχόλησης με όρους ιστορικούς πλέον. Διότι από το 2010 έχει κυλήσει πάρα πολύ νερό στο αυλάκι. Και οι </w:t>
      </w:r>
      <w:r>
        <w:rPr>
          <w:rFonts w:eastAsia="Times New Roman" w:cs="Times New Roman"/>
          <w:szCs w:val="24"/>
        </w:rPr>
        <w:t xml:space="preserve">ίδιοι πίνακες που δημοσιεύει η ΕΛΣΤΑΤ μάς λένε ότι η διακυβέρνηση Παπανδρέου στοίχησε στην ελληνική οικονομία μισό εκατομμύριο θέσεις εργασίας, η διακυβέρνηση </w:t>
      </w:r>
      <w:proofErr w:type="spellStart"/>
      <w:r>
        <w:rPr>
          <w:rFonts w:eastAsia="Times New Roman" w:cs="Times New Roman"/>
          <w:szCs w:val="24"/>
        </w:rPr>
        <w:t>Παπαδήμου</w:t>
      </w:r>
      <w:proofErr w:type="spellEnd"/>
      <w:r>
        <w:rPr>
          <w:rFonts w:eastAsia="Times New Roman" w:cs="Times New Roman"/>
          <w:szCs w:val="24"/>
        </w:rPr>
        <w:t xml:space="preserve"> καμμιά εκατοστή χιλιάδες και η διακυβέρνηση Σαμαρά διακόσιες πενήντα χιλιάδες θέσεις ερ</w:t>
      </w:r>
      <w:r>
        <w:rPr>
          <w:rFonts w:eastAsia="Times New Roman" w:cs="Times New Roman"/>
          <w:szCs w:val="24"/>
        </w:rPr>
        <w:t>γασίας. Με Πρωθυ</w:t>
      </w:r>
      <w:r>
        <w:rPr>
          <w:rFonts w:eastAsia="Times New Roman" w:cs="Times New Roman"/>
          <w:szCs w:val="24"/>
        </w:rPr>
        <w:lastRenderedPageBreak/>
        <w:t xml:space="preserve">πουργό τον Τσίπρα, η ελληνική οικονομία έχει κερδίσει διακόσιες χιλιάδες θέσεις εργασίας. Και η δική μας διακυβέρνηση είναι καταστροφή, ενώ η δική σας ήταν η σωτηρία! </w:t>
      </w:r>
    </w:p>
    <w:p w14:paraId="46602D2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Νομίζω πραγματικά ότι εάν και εσείς διευκολύνετε τον εαυτό σας και βγάλε</w:t>
      </w:r>
      <w:r>
        <w:rPr>
          <w:rFonts w:eastAsia="Times New Roman" w:cs="Times New Roman"/>
          <w:szCs w:val="24"/>
        </w:rPr>
        <w:t>τε από μπροστά σας τον παραμορφωτικό φακό ορισμένων μέσων ενημέρωσης, τα οποία συνεχίζουν το ίδιο βιολί, θα βρεθείτε μπροστά σε μια πραγματικότητα, η οποία θα σας εκπλήξει. Κι επειδή αρνείστε να το κάνετε αυτό, έχετε πέσει σε παραζάλη, η οποία ακριβώς οφεί</w:t>
      </w:r>
      <w:r>
        <w:rPr>
          <w:rFonts w:eastAsia="Times New Roman" w:cs="Times New Roman"/>
          <w:szCs w:val="24"/>
        </w:rPr>
        <w:t>λεται στο ότι δεν ήρθε η καταστροφή, η οποία προσδοκούσατε. Και</w:t>
      </w:r>
      <w:r>
        <w:rPr>
          <w:rFonts w:eastAsia="Times New Roman" w:cs="Times New Roman"/>
          <w:szCs w:val="24"/>
        </w:rPr>
        <w:t>,</w:t>
      </w:r>
      <w:r>
        <w:rPr>
          <w:rFonts w:eastAsia="Times New Roman" w:cs="Times New Roman"/>
          <w:szCs w:val="24"/>
        </w:rPr>
        <w:t xml:space="preserve"> τώρα, αποτέλεσμα αυτής της παραζάλης είναι ότι δεν ψηφίζετε τα αντίμετρα. </w:t>
      </w:r>
    </w:p>
    <w:p w14:paraId="46602D2C"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Δεν ψηφίζετε τα αντίμετρα. Μάλιστα! Όταν ήταν μόνα τους τα μέτρα, μας λέγατε «υπογράψτε» και ότι θα τα ψηφίζατε. Ξαφ</w:t>
      </w:r>
      <w:r>
        <w:rPr>
          <w:rFonts w:eastAsia="Times New Roman" w:cs="Times New Roman"/>
          <w:szCs w:val="24"/>
        </w:rPr>
        <w:t xml:space="preserve">νικά, άλλαξαν όλα. Πότε άλλαξαν όλα; Όταν καταφέραμε το δημοσιονομικό αποτέλεσμα των παρεμβάσεων να είναι μηδέν από 2% καθαρό και άνοιξε και το ζήτημα του χρέους. Άρα τι καταψηφίζετε; Καταψηφίζετε απλώς τα αντίμετρα. </w:t>
      </w:r>
    </w:p>
    <w:p w14:paraId="46602D2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Δεν είναι αξιόπιστες οι διαμαρτυρίες σ</w:t>
      </w:r>
      <w:r>
        <w:rPr>
          <w:rFonts w:eastAsia="Times New Roman" w:cs="Times New Roman"/>
          <w:szCs w:val="24"/>
        </w:rPr>
        <w:t>ας για τα επιβαρυντικά μέτρα. Διότι αυτά τα μέτρα έχετε</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υποστηρίξει πολλές φορές ότι θα έπρεπε να ψηφιστούν. Δεν αντέχετε όμως να ψηφίσετε τα θετικά αντίμετρα, διότι σας ανατριχιάζουν. Και σας ανατριχιάζουν για τρεις λόγους: Πρώτον, διότι δεν </w:t>
      </w:r>
      <w:r>
        <w:rPr>
          <w:rFonts w:eastAsia="Times New Roman" w:cs="Times New Roman"/>
          <w:szCs w:val="24"/>
        </w:rPr>
        <w:t xml:space="preserve">μπορείτε να φανταστείτε ότι μέσα σε αυτές τις συνθήκες είναι δυνατόν να εφαρμόζονται πολιτικές οι οποίες διευκολύνουν τα φτωχότερα στρώματα της ελληνικής κοινωνίας. Δεύτερον, διότι δεν μπορείτε </w:t>
      </w:r>
      <w:r>
        <w:rPr>
          <w:rFonts w:eastAsia="Times New Roman" w:cs="Times New Roman"/>
          <w:szCs w:val="24"/>
        </w:rPr>
        <w:lastRenderedPageBreak/>
        <w:t xml:space="preserve">να παραδεχθείτε, ούτε στον εαυτό σας ούτε στους ανθρώπους που </w:t>
      </w:r>
      <w:r>
        <w:rPr>
          <w:rFonts w:eastAsia="Times New Roman" w:cs="Times New Roman"/>
          <w:szCs w:val="24"/>
        </w:rPr>
        <w:t>σας παρακολουθούν, ότι είναι δυνατόν…</w:t>
      </w:r>
    </w:p>
    <w:p w14:paraId="46602D2E"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Το αφορολόγητο…</w:t>
      </w:r>
    </w:p>
    <w:p w14:paraId="46602D2F"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ΠΑΠΠΑΣ (Υπουργός Ψηφιακής Πολιτικής, Τηλεπικοινωνιών και Ενημέρωσης): </w:t>
      </w:r>
      <w:r>
        <w:rPr>
          <w:rFonts w:eastAsia="Times New Roman" w:cs="Times New Roman"/>
          <w:szCs w:val="24"/>
        </w:rPr>
        <w:t xml:space="preserve">Άσε το αφορολόγητο, κύριε </w:t>
      </w:r>
      <w:proofErr w:type="spellStart"/>
      <w:r>
        <w:rPr>
          <w:rFonts w:eastAsia="Times New Roman" w:cs="Times New Roman"/>
          <w:szCs w:val="24"/>
        </w:rPr>
        <w:t>Βρούτση</w:t>
      </w:r>
      <w:proofErr w:type="spellEnd"/>
      <w:r>
        <w:rPr>
          <w:rFonts w:eastAsia="Times New Roman" w:cs="Times New Roman"/>
          <w:szCs w:val="24"/>
        </w:rPr>
        <w:t xml:space="preserve"> μας! Κύριε </w:t>
      </w:r>
      <w:proofErr w:type="spellStart"/>
      <w:r>
        <w:rPr>
          <w:rFonts w:eastAsia="Times New Roman" w:cs="Times New Roman"/>
          <w:szCs w:val="24"/>
        </w:rPr>
        <w:t>Βρούτη</w:t>
      </w:r>
      <w:proofErr w:type="spellEnd"/>
      <w:r>
        <w:rPr>
          <w:rFonts w:eastAsia="Times New Roman" w:cs="Times New Roman"/>
          <w:szCs w:val="24"/>
        </w:rPr>
        <w:t xml:space="preserve"> μας, και το αφορολόγητο και τις συντάξεις…</w:t>
      </w:r>
    </w:p>
    <w:p w14:paraId="46602D30"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ΙΩΑΝΝΗΣ ΒΡ</w:t>
      </w:r>
      <w:r>
        <w:rPr>
          <w:rFonts w:eastAsia="Times New Roman" w:cs="Times New Roman"/>
          <w:b/>
          <w:szCs w:val="24"/>
        </w:rPr>
        <w:t xml:space="preserve">ΟΥΤΣΗΣ: </w:t>
      </w:r>
      <w:r>
        <w:rPr>
          <w:rFonts w:eastAsia="Times New Roman" w:cs="Times New Roman"/>
          <w:szCs w:val="24"/>
        </w:rPr>
        <w:t xml:space="preserve">Τις ομαδικές απολύσεις! </w:t>
      </w:r>
    </w:p>
    <w:p w14:paraId="46602D31"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ΠΑΠΠΑΣ (Υπουργός Ψηφιακής Πολιτικής, Τηλεπικοινωνιών και Ενημέρωσης): </w:t>
      </w:r>
      <w:r>
        <w:rPr>
          <w:rFonts w:eastAsia="Times New Roman" w:cs="Times New Roman"/>
          <w:szCs w:val="24"/>
        </w:rPr>
        <w:t xml:space="preserve">Τις γλιτώσαμε προς λύπη σας! </w:t>
      </w:r>
    </w:p>
    <w:p w14:paraId="46602D32"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Μη διακόπτετε, σας παρακαλώ, κύριε </w:t>
      </w:r>
      <w:proofErr w:type="spellStart"/>
      <w:r>
        <w:rPr>
          <w:rFonts w:eastAsia="Times New Roman" w:cs="Times New Roman"/>
          <w:szCs w:val="24"/>
        </w:rPr>
        <w:t>Βρούτση</w:t>
      </w:r>
      <w:proofErr w:type="spellEnd"/>
      <w:r>
        <w:rPr>
          <w:rFonts w:eastAsia="Times New Roman" w:cs="Times New Roman"/>
          <w:szCs w:val="24"/>
        </w:rPr>
        <w:t xml:space="preserve">. </w:t>
      </w:r>
    </w:p>
    <w:p w14:paraId="46602D33"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Το άρθρο διαβάστε</w:t>
      </w:r>
      <w:r>
        <w:rPr>
          <w:rFonts w:eastAsia="Times New Roman" w:cs="Times New Roman"/>
          <w:szCs w:val="24"/>
        </w:rPr>
        <w:t xml:space="preserve">. Εναντίον των εργαζομένων είστε. Με τον ΣΥΡΙΖΑ οι ομαδικές απολύσεις και το </w:t>
      </w:r>
      <w:r>
        <w:rPr>
          <w:rFonts w:eastAsia="Times New Roman" w:cs="Times New Roman"/>
          <w:szCs w:val="24"/>
          <w:lang w:val="en-US"/>
        </w:rPr>
        <w:t>lockout</w:t>
      </w:r>
      <w:r>
        <w:rPr>
          <w:rFonts w:eastAsia="Times New Roman" w:cs="Times New Roman"/>
          <w:szCs w:val="24"/>
        </w:rPr>
        <w:t xml:space="preserve">! </w:t>
      </w:r>
    </w:p>
    <w:p w14:paraId="46602D34"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Σας παρακαλώ, κύριε </w:t>
      </w:r>
      <w:proofErr w:type="spellStart"/>
      <w:r>
        <w:rPr>
          <w:rFonts w:eastAsia="Times New Roman" w:cs="Times New Roman"/>
          <w:szCs w:val="24"/>
        </w:rPr>
        <w:t>Βρούτση</w:t>
      </w:r>
      <w:proofErr w:type="spellEnd"/>
      <w:r>
        <w:rPr>
          <w:rFonts w:eastAsia="Times New Roman" w:cs="Times New Roman"/>
          <w:szCs w:val="24"/>
        </w:rPr>
        <w:t xml:space="preserve">, μη διακόπτετε. </w:t>
      </w:r>
    </w:p>
    <w:p w14:paraId="46602D35"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ΠΑΠΠΑΣ (Υπουργός Ψηφιακής Πολιτικής, Τηλεπικοινωνιών και Ενημέρωσης): </w:t>
      </w:r>
      <w:r>
        <w:rPr>
          <w:rFonts w:eastAsia="Times New Roman" w:cs="Times New Roman"/>
          <w:szCs w:val="24"/>
        </w:rPr>
        <w:t>Είμαστε εμε</w:t>
      </w:r>
      <w:r>
        <w:rPr>
          <w:rFonts w:eastAsia="Times New Roman" w:cs="Times New Roman"/>
          <w:szCs w:val="24"/>
        </w:rPr>
        <w:t xml:space="preserve">ίς εναντίον των εργαζομένων; Διαλύσατε το 2012 την αγορά εργασίας. </w:t>
      </w:r>
    </w:p>
    <w:p w14:paraId="46602D3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Κοιτάξτε να δείτε, νομίζω ότι πραγματικά δεν έχετε πάρει κανένα μάθημα. Το 2012 διαλύσατε την αγορά εργασίας. Τότε ξεκίνησε το μεγάλο </w:t>
      </w:r>
      <w:proofErr w:type="spellStart"/>
      <w:r>
        <w:rPr>
          <w:rFonts w:eastAsia="Times New Roman" w:cs="Times New Roman"/>
          <w:szCs w:val="24"/>
        </w:rPr>
        <w:t>τσουνάμι</w:t>
      </w:r>
      <w:proofErr w:type="spellEnd"/>
      <w:r>
        <w:rPr>
          <w:rFonts w:eastAsia="Times New Roman" w:cs="Times New Roman"/>
          <w:szCs w:val="24"/>
        </w:rPr>
        <w:t xml:space="preserve"> μετακίνησης </w:t>
      </w:r>
      <w:r>
        <w:rPr>
          <w:rFonts w:eastAsia="Times New Roman" w:cs="Times New Roman"/>
          <w:szCs w:val="24"/>
        </w:rPr>
        <w:lastRenderedPageBreak/>
        <w:t xml:space="preserve">ελληνικού πληθυσμού για ανεύρεση </w:t>
      </w:r>
      <w:r>
        <w:rPr>
          <w:rFonts w:eastAsia="Times New Roman" w:cs="Times New Roman"/>
          <w:szCs w:val="24"/>
        </w:rPr>
        <w:t xml:space="preserve">εργασίας στο εξωτερικό, που πήγαιναν σωρηδόν οι επιχειρηματίες και οι εργοδότες και μετέτρεπαν τα οκτάωρα σε τετράωρα και ο κόσμος αναζητούσε την τύχη του αλλού. </w:t>
      </w:r>
    </w:p>
    <w:p w14:paraId="46602D3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Τώρα, ακριβώς επειδή επανέρχονται οι συλλογικές διαπραγματεύσεις και αλλάζει και το μείγμα τω</w:t>
      </w:r>
      <w:r>
        <w:rPr>
          <w:rFonts w:eastAsia="Times New Roman" w:cs="Times New Roman"/>
          <w:szCs w:val="24"/>
        </w:rPr>
        <w:t xml:space="preserve">ν προσλήψεων της αυξανόμενης απασχόλησης στην ελληνική οικονομία, εσείς κραυγάζετε. Γιατί κραυγάζετε; Να σας πω γιατί. Διότι στο </w:t>
      </w:r>
      <w:r>
        <w:rPr>
          <w:rFonts w:eastAsia="Times New Roman" w:cs="Times New Roman"/>
          <w:szCs w:val="24"/>
          <w:lang w:val="en-US"/>
        </w:rPr>
        <w:t>DNA</w:t>
      </w:r>
      <w:r>
        <w:rPr>
          <w:rFonts w:eastAsia="Times New Roman" w:cs="Times New Roman"/>
          <w:szCs w:val="24"/>
        </w:rPr>
        <w:t xml:space="preserve"> πλέον της πολιτικής σας έχει περάσει αυτό που λέμε ακροδεξιός νεοφιλελευθερισμός, δηλαδή ακραίες οικονομικές πολιτικές και </w:t>
      </w:r>
      <w:r>
        <w:rPr>
          <w:rFonts w:eastAsia="Times New Roman" w:cs="Times New Roman"/>
          <w:szCs w:val="24"/>
        </w:rPr>
        <w:t xml:space="preserve">μίσος για την Αριστερά. Είναι πολύ απλό. Δεν μπορείτε να το καταλάβετε; Δεν μπορείτε να καταλάβετε ότι ο κ. Μητσοτάκης πήρε την ακροδεξιά από την προθήκη του κόμματός σας και την έβαλε στη </w:t>
      </w:r>
      <w:r>
        <w:rPr>
          <w:rFonts w:eastAsia="Times New Roman" w:cs="Times New Roman"/>
          <w:szCs w:val="24"/>
        </w:rPr>
        <w:t>δ</w:t>
      </w:r>
      <w:r>
        <w:rPr>
          <w:rFonts w:eastAsia="Times New Roman" w:cs="Times New Roman"/>
          <w:szCs w:val="24"/>
        </w:rPr>
        <w:t>ιοίκηση και σας σέρνει από τη μύτη, να λέτε ακρότητες, να συμπεριφ</w:t>
      </w:r>
      <w:r>
        <w:rPr>
          <w:rFonts w:eastAsia="Times New Roman" w:cs="Times New Roman"/>
          <w:szCs w:val="24"/>
        </w:rPr>
        <w:t>έρεστε έτσι και να συνεχίζετε, προχωρώντας ευθεία προς τον τοίχο</w:t>
      </w:r>
      <w:r>
        <w:rPr>
          <w:rFonts w:eastAsia="Times New Roman" w:cs="Times New Roman"/>
          <w:szCs w:val="24"/>
        </w:rPr>
        <w:t>,</w:t>
      </w:r>
      <w:r>
        <w:rPr>
          <w:rFonts w:eastAsia="Times New Roman" w:cs="Times New Roman"/>
          <w:szCs w:val="24"/>
        </w:rPr>
        <w:t xml:space="preserve"> χωρίς να καταλαβαίνετε τι έχει συμβεί. </w:t>
      </w:r>
    </w:p>
    <w:p w14:paraId="46602D3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δεν μπορείτε με τίποτα να παραδεχτείτε, να δεχτείτε και να εξηγήσετε και στους ανθρώπους που σας παρακολουθούν -γιατί αυτοί βασανίζονται </w:t>
      </w:r>
      <w:r>
        <w:rPr>
          <w:rFonts w:eastAsia="Times New Roman" w:cs="Times New Roman"/>
          <w:szCs w:val="24"/>
        </w:rPr>
        <w:t xml:space="preserve">αυτές τις μέρες που ακούν τις τοποθετήσεις σας- τι έχει συμβεί με το χρέος και γιατί συζητάει όλη η οικουμένη τώρα για την αναδιάρθρωσή του, ενώ εσείς λέγατε ότι θα πρέπει να υπάρχει πιστοποιητικό βιωσιμότητας και ότι ήταν βιώσιμο. </w:t>
      </w:r>
    </w:p>
    <w:p w14:paraId="46602D3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νομ</w:t>
      </w:r>
      <w:r>
        <w:rPr>
          <w:rFonts w:eastAsia="Times New Roman" w:cs="Times New Roman"/>
          <w:szCs w:val="24"/>
        </w:rPr>
        <w:t>ίζω ότι το αποκορύφωμα του αλλοπρόσαλλου είναι η καταψήφιση των αντίμετρων, το οποίο συμπληρώνεται από την κατάθεση άλλων αντίμετρων από τη μεριά σας, τα οποία δικά σας αντίμετρα θα εφαρμοστούν και τα δικά μας δεν θα εφαρμοστούν. Τα δικά μας αντίμετρα είνα</w:t>
      </w:r>
      <w:r>
        <w:rPr>
          <w:rFonts w:eastAsia="Times New Roman" w:cs="Times New Roman"/>
          <w:szCs w:val="24"/>
        </w:rPr>
        <w:t xml:space="preserve">ι «πέτσινα» και τα δικά σας </w:t>
      </w:r>
      <w:r>
        <w:rPr>
          <w:rFonts w:eastAsia="Times New Roman" w:cs="Times New Roman"/>
          <w:szCs w:val="24"/>
        </w:rPr>
        <w:lastRenderedPageBreak/>
        <w:t>«μεταξωτά». Αλλά τα μεταξωτά αντίμετρα θέλουν και επιδέξια διαπραγμάτευση, κύριοι της Νέας Δημοκρατίας</w:t>
      </w:r>
      <w:r>
        <w:rPr>
          <w:rFonts w:eastAsia="Times New Roman" w:cs="Times New Roman"/>
          <w:szCs w:val="24"/>
        </w:rPr>
        <w:t>!</w:t>
      </w:r>
      <w:r>
        <w:rPr>
          <w:rFonts w:eastAsia="Times New Roman" w:cs="Times New Roman"/>
          <w:szCs w:val="24"/>
        </w:rPr>
        <w:t xml:space="preserve"> Και η επιδέξια διαπραγμάτευση είναι κάτι που δεν έχει περάσει από το μυαλό σας. </w:t>
      </w:r>
    </w:p>
    <w:p w14:paraId="46602D3A"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Και δεν έχει περάσει από το μυαλό σας σε καμμία των περιπτώσεων να ξεκινήσει ένας Υπουργός Οικονομικών να ενημερώνει το Ευρωκοινοβούλιο, να προτείνει ένας Πρωθυπουργός να μπει το Ευρωκοινοβούλιο συμμετέχον στην επίβλεψη για την εφαρμογή του </w:t>
      </w:r>
      <w:r>
        <w:rPr>
          <w:rFonts w:eastAsia="Times New Roman" w:cs="Times New Roman"/>
          <w:szCs w:val="24"/>
        </w:rPr>
        <w:t>π</w:t>
      </w:r>
      <w:r>
        <w:rPr>
          <w:rFonts w:eastAsia="Times New Roman" w:cs="Times New Roman"/>
          <w:szCs w:val="24"/>
        </w:rPr>
        <w:t>ρογράμματος. Δ</w:t>
      </w:r>
      <w:r>
        <w:rPr>
          <w:rFonts w:eastAsia="Times New Roman" w:cs="Times New Roman"/>
          <w:szCs w:val="24"/>
        </w:rPr>
        <w:t xml:space="preserve">εν έχει περάσει από το μυαλό σας να συγκροτούσατε Σύνοδο των χωρών του Νότου. Πέρναγαν αυτά από μυαλό σας; Δεν πέρναγαν από το μυαλό σας. Δεν είχατε στο μυαλό σας να διαπραγματευτείτε, αλλά είχατε απλώς πραγματικά να εφαρμόσετε ό,τι σας σέρβιραν πιέζοντας </w:t>
      </w:r>
      <w:r>
        <w:rPr>
          <w:rFonts w:eastAsia="Times New Roman" w:cs="Times New Roman"/>
          <w:szCs w:val="24"/>
        </w:rPr>
        <w:t xml:space="preserve">τον ελληνικό λαό. </w:t>
      </w:r>
    </w:p>
    <w:p w14:paraId="46602D3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Και νομίζω ότι εδώ που είμαστε ο ελληνικός λαός έχει πλέον μπροστά του δύο πολύ ξεκάθαρες στρατηγικές</w:t>
      </w:r>
      <w:r>
        <w:rPr>
          <w:rFonts w:eastAsia="Times New Roman" w:cs="Times New Roman"/>
          <w:szCs w:val="24"/>
        </w:rPr>
        <w:t>,</w:t>
      </w:r>
      <w:r>
        <w:rPr>
          <w:rFonts w:eastAsia="Times New Roman" w:cs="Times New Roman"/>
          <w:szCs w:val="24"/>
        </w:rPr>
        <w:t xml:space="preserve"> από τις οποίες καλείται μακροπρόθεσμα να επιλέξει. Η μια είναι ο ακροδεξιός νεοφιλελευθερισμός, είναι το </w:t>
      </w:r>
      <w:proofErr w:type="spellStart"/>
      <w:r>
        <w:rPr>
          <w:rFonts w:eastAsia="Times New Roman" w:cs="Times New Roman"/>
          <w:szCs w:val="24"/>
        </w:rPr>
        <w:t>εμφυλιοπολεμικό</w:t>
      </w:r>
      <w:proofErr w:type="spellEnd"/>
      <w:r>
        <w:rPr>
          <w:rFonts w:eastAsia="Times New Roman" w:cs="Times New Roman"/>
          <w:szCs w:val="24"/>
        </w:rPr>
        <w:t xml:space="preserve"> μίσος για την</w:t>
      </w:r>
      <w:r>
        <w:rPr>
          <w:rFonts w:eastAsia="Times New Roman" w:cs="Times New Roman"/>
          <w:szCs w:val="24"/>
        </w:rPr>
        <w:t xml:space="preserve"> προοδευτική διακυβέρνηση, το οποίο έχει παντρευτεί με τις πιο ακραίες νεοφιλελεύθερες πολιτικές, οι οποίες έχουν εφαρμοστεί ποτέ και από την άλλη είναι η δίκαιη ανάπτυξη. Η δίκαιη ανάπτυξη με απόλυτη αξιοποίηση των μεγάλων δυνατοτήτων που έχει η χώρα</w:t>
      </w:r>
      <w:r>
        <w:rPr>
          <w:rFonts w:eastAsia="Times New Roman" w:cs="Times New Roman"/>
          <w:szCs w:val="24"/>
        </w:rPr>
        <w:t>,</w:t>
      </w:r>
      <w:r>
        <w:rPr>
          <w:rFonts w:eastAsia="Times New Roman" w:cs="Times New Roman"/>
          <w:szCs w:val="24"/>
        </w:rPr>
        <w:t xml:space="preserve"> για</w:t>
      </w:r>
      <w:r>
        <w:rPr>
          <w:rFonts w:eastAsia="Times New Roman" w:cs="Times New Roman"/>
          <w:szCs w:val="24"/>
        </w:rPr>
        <w:t xml:space="preserve"> να ξανακερδίσει τη θέση της διεθνώς, για να αποτελέσει έναν κόμβο εμπορίου, τηλεπικοινωνιών και μεταφορών στον σύγχρονο κόσμο, για να μπορέσει να οικοδομήσει μηχανισμούς στην οικονομία και στη διοίκηση, οι οποίοι θα βεβαιώνουν ότι το παραγόμενο προϊόν μοι</w:t>
      </w:r>
      <w:r>
        <w:rPr>
          <w:rFonts w:eastAsia="Times New Roman" w:cs="Times New Roman"/>
          <w:szCs w:val="24"/>
        </w:rPr>
        <w:t xml:space="preserve">ράζεται με τρόπο δίκαιο και στους ανθρώπους τους οποίους το οικονομικό αποτέλεσμα αφήνει πίσω. </w:t>
      </w:r>
    </w:p>
    <w:p w14:paraId="46602D3C"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Υπήρξε σήμερα το απόγευμα μια κοινή δήλωση τριών επικεφαλής ευρωπαϊκών κοινοβουλευτικών ομάδων, την οποία το κόμμα στο οποίο εσείς συμμετέχετε, δεν την υπέγραψε</w:t>
      </w:r>
      <w:r>
        <w:rPr>
          <w:rFonts w:eastAsia="Times New Roman" w:cs="Times New Roman"/>
          <w:szCs w:val="24"/>
        </w:rPr>
        <w:t xml:space="preserve">. Υπέγραψαν η </w:t>
      </w:r>
      <w:proofErr w:type="spellStart"/>
      <w:r>
        <w:rPr>
          <w:rFonts w:eastAsia="Times New Roman" w:cs="Times New Roman"/>
          <w:szCs w:val="24"/>
        </w:rPr>
        <w:t>Σκα</w:t>
      </w:r>
      <w:proofErr w:type="spellEnd"/>
      <w:r>
        <w:rPr>
          <w:rFonts w:eastAsia="Times New Roman" w:cs="Times New Roman"/>
          <w:szCs w:val="24"/>
        </w:rPr>
        <w:t xml:space="preserve"> </w:t>
      </w:r>
      <w:proofErr w:type="spellStart"/>
      <w:r>
        <w:rPr>
          <w:rFonts w:eastAsia="Times New Roman" w:cs="Times New Roman"/>
          <w:szCs w:val="24"/>
        </w:rPr>
        <w:t>Κέλερ</w:t>
      </w:r>
      <w:proofErr w:type="spellEnd"/>
      <w:r>
        <w:rPr>
          <w:rFonts w:eastAsia="Times New Roman" w:cs="Times New Roman"/>
          <w:szCs w:val="24"/>
        </w:rPr>
        <w:t xml:space="preserve"> και ο κ. </w:t>
      </w:r>
      <w:proofErr w:type="spellStart"/>
      <w:r>
        <w:rPr>
          <w:rFonts w:eastAsia="Times New Roman" w:cs="Times New Roman"/>
          <w:szCs w:val="24"/>
        </w:rPr>
        <w:t>Λάμπερτς</w:t>
      </w:r>
      <w:proofErr w:type="spellEnd"/>
      <w:r>
        <w:rPr>
          <w:rFonts w:eastAsia="Times New Roman" w:cs="Times New Roman"/>
          <w:szCs w:val="24"/>
        </w:rPr>
        <w:t xml:space="preserve"> από τους Πράσινους, η </w:t>
      </w:r>
      <w:proofErr w:type="spellStart"/>
      <w:r>
        <w:rPr>
          <w:rFonts w:eastAsia="Times New Roman" w:cs="Times New Roman"/>
          <w:szCs w:val="24"/>
        </w:rPr>
        <w:t>Γκάμπι</w:t>
      </w:r>
      <w:proofErr w:type="spellEnd"/>
      <w:r>
        <w:rPr>
          <w:rFonts w:eastAsia="Times New Roman" w:cs="Times New Roman"/>
          <w:szCs w:val="24"/>
        </w:rPr>
        <w:t xml:space="preserve"> </w:t>
      </w:r>
      <w:proofErr w:type="spellStart"/>
      <w:r>
        <w:rPr>
          <w:rFonts w:eastAsia="Times New Roman" w:cs="Times New Roman"/>
          <w:szCs w:val="24"/>
        </w:rPr>
        <w:t>Τσίμερ</w:t>
      </w:r>
      <w:proofErr w:type="spellEnd"/>
      <w:r>
        <w:rPr>
          <w:rFonts w:eastAsia="Times New Roman" w:cs="Times New Roman"/>
          <w:szCs w:val="24"/>
        </w:rPr>
        <w:t xml:space="preserve"> από την Αριστερά και ο </w:t>
      </w:r>
      <w:proofErr w:type="spellStart"/>
      <w:r>
        <w:rPr>
          <w:rFonts w:eastAsia="Times New Roman" w:cs="Times New Roman"/>
          <w:szCs w:val="24"/>
        </w:rPr>
        <w:t>Τζιάνι</w:t>
      </w:r>
      <w:proofErr w:type="spellEnd"/>
      <w:r>
        <w:rPr>
          <w:rFonts w:eastAsia="Times New Roman" w:cs="Times New Roman"/>
          <w:szCs w:val="24"/>
        </w:rPr>
        <w:t xml:space="preserve"> </w:t>
      </w:r>
      <w:proofErr w:type="spellStart"/>
      <w:r>
        <w:rPr>
          <w:rFonts w:eastAsia="Times New Roman" w:cs="Times New Roman"/>
          <w:szCs w:val="24"/>
        </w:rPr>
        <w:t>Πιτέλα</w:t>
      </w:r>
      <w:proofErr w:type="spellEnd"/>
      <w:r>
        <w:rPr>
          <w:rFonts w:eastAsia="Times New Roman" w:cs="Times New Roman"/>
          <w:szCs w:val="24"/>
        </w:rPr>
        <w:t xml:space="preserve"> από τους Σοσιαλιστές και καλούν σε λύση για το θέμα του χρέους. </w:t>
      </w:r>
    </w:p>
    <w:p w14:paraId="46602D3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Τοποθετηθείτε έστω σε αυτό. Αυτή την έκκληση σας κάνουμε. Στηρίξτε την εθνικ</w:t>
      </w:r>
      <w:r>
        <w:rPr>
          <w:rFonts w:eastAsia="Times New Roman" w:cs="Times New Roman"/>
          <w:szCs w:val="24"/>
        </w:rPr>
        <w:t>ή προσπάθεια</w:t>
      </w:r>
      <w:r>
        <w:rPr>
          <w:rFonts w:eastAsia="Times New Roman" w:cs="Times New Roman"/>
          <w:szCs w:val="24"/>
        </w:rPr>
        <w:t>,</w:t>
      </w:r>
      <w:r>
        <w:rPr>
          <w:rFonts w:eastAsia="Times New Roman" w:cs="Times New Roman"/>
          <w:szCs w:val="24"/>
        </w:rPr>
        <w:t xml:space="preserve"> στη μάχη που δίνουμε για το χρέος. Ψηφίστε τα αντίμετρα μπας και σώσετε την ψυχή σας, έστω την τροπολογία για τη φορολόγηση της βουλευτικής αποζημίωσης.</w:t>
      </w:r>
    </w:p>
    <w:p w14:paraId="46602D3E"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 xml:space="preserve">Το έχουμε πει αυτό. </w:t>
      </w:r>
    </w:p>
    <w:p w14:paraId="46602D3F"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ΝΙΚΟΛΑΟΣ ΠΑΠΠΑΣ (Υπουργός Ψηφιακής Πολιτικής, Τη</w:t>
      </w:r>
      <w:r>
        <w:rPr>
          <w:rFonts w:eastAsia="Times New Roman" w:cs="Times New Roman"/>
          <w:b/>
          <w:szCs w:val="24"/>
        </w:rPr>
        <w:t xml:space="preserve">λεπικοινωνιών και Ενημέρωσης): </w:t>
      </w:r>
      <w:r>
        <w:rPr>
          <w:rFonts w:eastAsia="Times New Roman" w:cs="Times New Roman"/>
          <w:szCs w:val="24"/>
        </w:rPr>
        <w:t xml:space="preserve">Μπράβο. Ωραία. Αλλά αξιοποιήστε, λοιπόν, αυτή την ευκαιρία για να δείξετε ότι έχετε στην ντουλάπα σας, έστω μια παλιά και ξεφτισμένη φανέλα της </w:t>
      </w:r>
      <w:r>
        <w:rPr>
          <w:rFonts w:eastAsia="Times New Roman" w:cs="Times New Roman"/>
          <w:szCs w:val="24"/>
        </w:rPr>
        <w:t>Ε</w:t>
      </w:r>
      <w:r>
        <w:rPr>
          <w:rFonts w:eastAsia="Times New Roman" w:cs="Times New Roman"/>
          <w:szCs w:val="24"/>
        </w:rPr>
        <w:t>θνικής Ελλάδος και φορέστε τη έστω για μια φορά επιτέλους.</w:t>
      </w:r>
    </w:p>
    <w:p w14:paraId="46602D40"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46602D41" w14:textId="77777777" w:rsidR="008E1586" w:rsidRDefault="0078692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6602D42"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Τον λόγο έχει η κ</w:t>
      </w:r>
      <w:r>
        <w:rPr>
          <w:rFonts w:eastAsia="Times New Roman" w:cs="Times New Roman"/>
          <w:szCs w:val="24"/>
        </w:rPr>
        <w:t xml:space="preserve">. </w:t>
      </w:r>
      <w:r>
        <w:rPr>
          <w:rFonts w:eastAsia="Times New Roman" w:cs="Times New Roman"/>
          <w:szCs w:val="24"/>
        </w:rPr>
        <w:t xml:space="preserve">Διαμάντω </w:t>
      </w:r>
      <w:proofErr w:type="spellStart"/>
      <w:r>
        <w:rPr>
          <w:rFonts w:eastAsia="Times New Roman" w:cs="Times New Roman"/>
          <w:szCs w:val="24"/>
        </w:rPr>
        <w:t>Μανωλάκου</w:t>
      </w:r>
      <w:proofErr w:type="spellEnd"/>
      <w:r>
        <w:rPr>
          <w:rFonts w:eastAsia="Times New Roman" w:cs="Times New Roman"/>
          <w:szCs w:val="24"/>
        </w:rPr>
        <w:t xml:space="preserve"> από το Κομμουνιστικό Κόμμα Ελλάδ</w:t>
      </w:r>
      <w:r>
        <w:rPr>
          <w:rFonts w:eastAsia="Times New Roman" w:cs="Times New Roman"/>
          <w:szCs w:val="24"/>
        </w:rPr>
        <w:t>α</w:t>
      </w:r>
      <w:r>
        <w:rPr>
          <w:rFonts w:eastAsia="Times New Roman" w:cs="Times New Roman"/>
          <w:szCs w:val="24"/>
        </w:rPr>
        <w:t>ς.</w:t>
      </w:r>
    </w:p>
    <w:p w14:paraId="46602D43"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Το ρεσιτάλ αλληλοκατηγοριών μεταξύ ΣΥΡΙΖΑ και Νέας Δημοκρατίας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ΠΑΣΟΚ πάει σύννεφο </w:t>
      </w:r>
      <w:r>
        <w:rPr>
          <w:rFonts w:eastAsia="Times New Roman" w:cs="Times New Roman"/>
          <w:szCs w:val="24"/>
        </w:rPr>
        <w:t xml:space="preserve">για το ποιος πέρασε τα περισσότερα αντιλαϊκά σκληρά μέτρα με μνημόνια και επιτροπεία, ποιος φτώχυνε περισσότερες </w:t>
      </w:r>
      <w:r>
        <w:rPr>
          <w:rFonts w:eastAsia="Times New Roman" w:cs="Times New Roman"/>
          <w:szCs w:val="24"/>
        </w:rPr>
        <w:lastRenderedPageBreak/>
        <w:t xml:space="preserve">λαϊκές μάζες, συρρικνώνοντας εισόδημα και δικαιώματα που κερδήθηκαν τον προηγούμενο αιώνα με αγώνες και αίμα. </w:t>
      </w:r>
    </w:p>
    <w:p w14:paraId="46602D44"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Ποιο είναι το κύριο; Ότι όλη αυτ</w:t>
      </w:r>
      <w:r>
        <w:rPr>
          <w:rFonts w:eastAsia="Times New Roman" w:cs="Times New Roman"/>
          <w:szCs w:val="24"/>
        </w:rPr>
        <w:t>ή η συζήτηση δεν έχει καμμία σχέση με τις αγωνίες, τα βάσανα, τις ανάγκες του λαού. Κοροϊδεύετε! Προσπαθείτε να κρύψετε την ουσία, ότι είσαστε στην ίδια όχθη στυλοβάτες και εξυπηρετείτε τον ίδιο στρατηγικό στόχο, τη θωράκιση και ισχυροποίηση της δικτατορία</w:t>
      </w:r>
      <w:r>
        <w:rPr>
          <w:rFonts w:eastAsia="Times New Roman" w:cs="Times New Roman"/>
          <w:szCs w:val="24"/>
        </w:rPr>
        <w:t xml:space="preserve">ς του κεφαλαίου θυσιάζοντας και ποδοπατώντας τις ανάγκες του λαού. </w:t>
      </w:r>
    </w:p>
    <w:p w14:paraId="46602D45" w14:textId="77777777" w:rsidR="008E1586" w:rsidRDefault="00786920">
      <w:pPr>
        <w:spacing w:after="0" w:line="600" w:lineRule="auto"/>
        <w:ind w:firstLine="720"/>
        <w:jc w:val="both"/>
        <w:rPr>
          <w:rFonts w:eastAsia="Times New Roman" w:cs="Times New Roman"/>
          <w:color w:val="000000" w:themeColor="text1"/>
          <w:szCs w:val="24"/>
        </w:rPr>
      </w:pPr>
      <w:r w:rsidRPr="000B10AE">
        <w:rPr>
          <w:rFonts w:eastAsia="Times New Roman" w:cs="Times New Roman"/>
          <w:color w:val="000000" w:themeColor="text1"/>
          <w:szCs w:val="24"/>
        </w:rPr>
        <w:t xml:space="preserve">Ναι, εχθρός σας είναι οι ανάγκες και τα δικαιώματα του λαού. Υπερασπίζεστε, κύριοι του ΣΥΡΙΖΑ, μια πολύ σκληρή ταξική πολιτική που δεν κρύβεται με τίποτα. </w:t>
      </w:r>
    </w:p>
    <w:p w14:paraId="46602D46" w14:textId="77777777" w:rsidR="008E1586" w:rsidRDefault="00786920">
      <w:pPr>
        <w:spacing w:after="0" w:line="600" w:lineRule="auto"/>
        <w:ind w:firstLine="720"/>
        <w:jc w:val="both"/>
        <w:rPr>
          <w:rFonts w:eastAsia="Times New Roman" w:cs="Times New Roman"/>
          <w:szCs w:val="24"/>
        </w:rPr>
      </w:pPr>
      <w:r w:rsidRPr="005A0D7B">
        <w:rPr>
          <w:rFonts w:eastAsia="Times New Roman" w:cs="Times New Roman"/>
          <w:szCs w:val="24"/>
        </w:rPr>
        <w:t>Παριστάνετε ότι αντιπολιτευόσαστ</w:t>
      </w:r>
      <w:r w:rsidRPr="005A0D7B">
        <w:rPr>
          <w:rFonts w:eastAsia="Times New Roman" w:cs="Times New Roman"/>
          <w:szCs w:val="24"/>
        </w:rPr>
        <w:t>ε τη Νέα Δημοκρατία και την ίδια στιγμή παγιώνετε, ενσωματώνετε ό,τι αντεργατικό, αντιδραστικό πέρασαν ΠΑΣΟΚ και Νέα Δημοκρατία και καμαρώνετε ότι σπάσατε τον δικομματισμό.</w:t>
      </w:r>
    </w:p>
    <w:p w14:paraId="46602D4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Ναι η αστική τάξη έχει κι άλλο κόμμα εξουσίας τον ΣΥΡΙΖΑ. Γι’ αυτό διαπραγματευτήκα</w:t>
      </w:r>
      <w:r>
        <w:rPr>
          <w:rFonts w:eastAsia="Times New Roman" w:cs="Times New Roman"/>
          <w:szCs w:val="24"/>
        </w:rPr>
        <w:t>τε και γι’ αυτό προσθέτετε και νέα σκληρότερα μέτρα, αντιδραστικότερα, ό,τι ζητάει το κεφάλαιο για να γίνει πιο φτηνή, πιο εξευτελιστική η αμοιβή της εργασίας, εξαθλιώνοντας νέες εργατικές λαϊκές μάζες, στραγγαλίζοντας το δικαίωμα στην απεργία.</w:t>
      </w:r>
    </w:p>
    <w:p w14:paraId="46602D4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Μιλάτε για </w:t>
      </w:r>
      <w:r>
        <w:rPr>
          <w:rFonts w:eastAsia="Times New Roman" w:cs="Times New Roman"/>
          <w:szCs w:val="24"/>
        </w:rPr>
        <w:t>χρεοκοπία του ελληνικού κράτους</w:t>
      </w:r>
      <w:r>
        <w:rPr>
          <w:rFonts w:eastAsia="Times New Roman" w:cs="Times New Roman"/>
          <w:szCs w:val="24"/>
        </w:rPr>
        <w:t>,</w:t>
      </w:r>
      <w:r>
        <w:rPr>
          <w:rFonts w:eastAsia="Times New Roman" w:cs="Times New Roman"/>
          <w:szCs w:val="24"/>
        </w:rPr>
        <w:t xml:space="preserve"> για να κρύψετε ότι ακόμα και στη δίνη της κρίσης θησαύρισαν εφοπλιστές, </w:t>
      </w:r>
      <w:proofErr w:type="spellStart"/>
      <w:r>
        <w:rPr>
          <w:rFonts w:eastAsia="Times New Roman" w:cs="Times New Roman"/>
          <w:szCs w:val="24"/>
        </w:rPr>
        <w:t>μεγαλοξενοδόχοι</w:t>
      </w:r>
      <w:proofErr w:type="spellEnd"/>
      <w:r>
        <w:rPr>
          <w:rFonts w:eastAsia="Times New Roman" w:cs="Times New Roman"/>
          <w:szCs w:val="24"/>
        </w:rPr>
        <w:t>, επιχειρηματίες φαρμάκου, ενέργειας πάνω στην πλάτη και τη δυστυχία του λαού.</w:t>
      </w:r>
    </w:p>
    <w:p w14:paraId="46602D4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Τα κοινωνικά ερείπια τα ριζώνετε. Δίνετε όλοι σας εξετάσε</w:t>
      </w:r>
      <w:r>
        <w:rPr>
          <w:rFonts w:eastAsia="Times New Roman" w:cs="Times New Roman"/>
          <w:szCs w:val="24"/>
        </w:rPr>
        <w:t>ις σε εφοπλιστές, βιομήχανους, τραπεζίτες, μεγαλέμπορους</w:t>
      </w:r>
      <w:r>
        <w:rPr>
          <w:rFonts w:eastAsia="Times New Roman" w:cs="Times New Roman"/>
          <w:szCs w:val="24"/>
        </w:rPr>
        <w:t>,</w:t>
      </w:r>
      <w:r>
        <w:rPr>
          <w:rFonts w:eastAsia="Times New Roman" w:cs="Times New Roman"/>
          <w:szCs w:val="24"/>
        </w:rPr>
        <w:t xml:space="preserve"> ποιος είναι ο καλύτερος διαχειριστής. Φαίνεται καθαρά ότι τα εύσημα τα συγκεντρώνει η Κυβέρνηση ΣΥΡΙΖΑ. Γι’ αυτό χαιρετίζουν ο Σύνδεσμος Ελλήνων Βιομηχάνων, η Ευρωπαϊκή Ένωση, το Διεθνές Νομισματικό</w:t>
      </w:r>
      <w:r>
        <w:rPr>
          <w:rFonts w:eastAsia="Times New Roman" w:cs="Times New Roman"/>
          <w:szCs w:val="24"/>
        </w:rPr>
        <w:t xml:space="preserve"> Ταμείο, η Ευρωπαϊκή Κεντρική Τράπεζα.</w:t>
      </w:r>
    </w:p>
    <w:p w14:paraId="46602D4A"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Αποδεικνύετε ότι όλα αυτά που λέγατε, όπως «Ο άνθρωπος πάνω από τα κέρδη» ή «Ένας άλλος κόσμος είναι εφικτός», ήταν όχι μόνο αυταπάτες, αλλά ο δρόμος για την πολιτική σωτηρία του σαπισμένου καπιταλιστικού συστήματος.</w:t>
      </w:r>
    </w:p>
    <w:p w14:paraId="46602D4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Αυτή είναι η προσφορά και η μεγάλη ντροπή σας. Το τέταρτο μνημόνιο το μόνο σίγουρο είναι ότι θα βυθίσει σε μεγαλύτερη φτώχεια και δυστυχία και νέες λαϊκές μάζες. Το ξέρετε και γι’ αυτό προπαγανδίζετε τα συσσίτια στα αντίμετρα. Τα παρουσιάζετε ως αναγκαίο φ</w:t>
      </w:r>
      <w:r>
        <w:rPr>
          <w:rFonts w:eastAsia="Times New Roman" w:cs="Times New Roman"/>
          <w:szCs w:val="24"/>
        </w:rPr>
        <w:t>άρμακο</w:t>
      </w:r>
      <w:r>
        <w:rPr>
          <w:rFonts w:eastAsia="Times New Roman" w:cs="Times New Roman"/>
          <w:szCs w:val="24"/>
        </w:rPr>
        <w:t>,</w:t>
      </w:r>
      <w:r>
        <w:rPr>
          <w:rFonts w:eastAsia="Times New Roman" w:cs="Times New Roman"/>
          <w:szCs w:val="24"/>
        </w:rPr>
        <w:t xml:space="preserve"> που θα μας βγάλει οριστικά από την κρίση. Ποιον, όμως; Τον λαϊκό κόσμο που τον τσακίζετε στην κυριολεξία, σαρώνοντας μόνιμα μισθούς, συντάξεις, επιδόματα, εργατικά και συνδικαλιστικά δικαιώματα, που με θράσος η Κυβέρνηση το ονομάζει «επιστροφή στη </w:t>
      </w:r>
      <w:r>
        <w:rPr>
          <w:rFonts w:eastAsia="Times New Roman" w:cs="Times New Roman"/>
          <w:szCs w:val="24"/>
        </w:rPr>
        <w:t>κανονικότητα»;</w:t>
      </w:r>
    </w:p>
    <w:p w14:paraId="46602D4C"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Βέβαια ούτε η Νέα Δημοκρατία και το ΠΑΣΟΚ υπόσχονται επαναφορά στα προ του 2009 επίπεδα. Γιατί; Διότι την ίδια στρατηγική έχετε, αυτή της Ευρωπαϊκής Ένωσης, αφού τα ίδια μέτρα προωθούνται σε όλες τις χώρες της Ευρωπαϊκής Ένωσης που δεν έχουν</w:t>
      </w:r>
      <w:r>
        <w:rPr>
          <w:rFonts w:eastAsia="Times New Roman" w:cs="Times New Roman"/>
          <w:szCs w:val="24"/>
        </w:rPr>
        <w:t xml:space="preserve"> μνημόνια ούτε κουαρτέτο, γιατί είναι απαιτήσεις του κεφαλαίου για την ένταση εκμετάλλευσης των εργαζομένων.</w:t>
      </w:r>
    </w:p>
    <w:p w14:paraId="46602D4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Όταν λέτε «Κάναμε συμβιβασμό σε μερικά για να κερδίσουμε περισσότερα», είναι πολύ καθαρό ότι εννοείτε την ανάκαμψη της κερδοφορίας και νέα προνόμια</w:t>
      </w:r>
      <w:r>
        <w:rPr>
          <w:rFonts w:eastAsia="Times New Roman" w:cs="Times New Roman"/>
          <w:szCs w:val="24"/>
        </w:rPr>
        <w:t xml:space="preserve"> για την πλουτοκρατία από τη μεγαλύτερη εκμετάλλευση των εργαζομένων. Έχετε την εμπιστοσύνη των κεφαλαιοκρατών. Δώσατε πολλαπλώς εξετάσεις. </w:t>
      </w:r>
    </w:p>
    <w:p w14:paraId="46602D4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Οι Κινέζοι θεωρούν υπόδειγμα τη συμφωνία σας με την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στον Πειραιά, αφού υπερισχύει του </w:t>
      </w:r>
      <w:r>
        <w:rPr>
          <w:rFonts w:eastAsia="Times New Roman" w:cs="Times New Roman"/>
          <w:szCs w:val="24"/>
        </w:rPr>
        <w:t>Ε</w:t>
      </w:r>
      <w:r>
        <w:rPr>
          <w:rFonts w:eastAsia="Times New Roman" w:cs="Times New Roman"/>
          <w:szCs w:val="24"/>
        </w:rPr>
        <w:t xml:space="preserve">θνικού </w:t>
      </w:r>
      <w:r>
        <w:rPr>
          <w:rFonts w:eastAsia="Times New Roman" w:cs="Times New Roman"/>
          <w:szCs w:val="24"/>
        </w:rPr>
        <w:t>Δ</w:t>
      </w:r>
      <w:r>
        <w:rPr>
          <w:rFonts w:eastAsia="Times New Roman" w:cs="Times New Roman"/>
          <w:szCs w:val="24"/>
        </w:rPr>
        <w:t xml:space="preserve">ικαίου, που </w:t>
      </w:r>
      <w:r>
        <w:rPr>
          <w:rFonts w:eastAsia="Times New Roman" w:cs="Times New Roman"/>
          <w:szCs w:val="24"/>
        </w:rPr>
        <w:t xml:space="preserve">το θεωρούν κουρελόχαρτο. Είναι κράτος εν </w:t>
      </w:r>
      <w:proofErr w:type="spellStart"/>
      <w:r>
        <w:rPr>
          <w:rFonts w:eastAsia="Times New Roman" w:cs="Times New Roman"/>
          <w:szCs w:val="24"/>
        </w:rPr>
        <w:t>κράτει</w:t>
      </w:r>
      <w:proofErr w:type="spellEnd"/>
      <w:r>
        <w:rPr>
          <w:rFonts w:eastAsia="Times New Roman" w:cs="Times New Roman"/>
          <w:szCs w:val="24"/>
        </w:rPr>
        <w:t xml:space="preserve">. Θεωρούν </w:t>
      </w:r>
      <w:proofErr w:type="spellStart"/>
      <w:r>
        <w:rPr>
          <w:rFonts w:eastAsia="Times New Roman" w:cs="Times New Roman"/>
          <w:szCs w:val="24"/>
        </w:rPr>
        <w:t>καταδικό</w:t>
      </w:r>
      <w:proofErr w:type="spellEnd"/>
      <w:r>
        <w:rPr>
          <w:rFonts w:eastAsia="Times New Roman" w:cs="Times New Roman"/>
          <w:szCs w:val="24"/>
        </w:rPr>
        <w:t xml:space="preserve"> τους το μεγαλύτερο λιμάνι στη </w:t>
      </w:r>
      <w:r>
        <w:rPr>
          <w:rFonts w:eastAsia="Times New Roman" w:cs="Times New Roman"/>
          <w:szCs w:val="24"/>
        </w:rPr>
        <w:t>Ν</w:t>
      </w:r>
      <w:r>
        <w:rPr>
          <w:rFonts w:eastAsia="Times New Roman" w:cs="Times New Roman"/>
          <w:szCs w:val="24"/>
        </w:rPr>
        <w:t>οτιοανατολική Ευρώπη κύρια πύλη εισόδου και εξόδου εμπορευμάτων συνδυασμένων οικονομικών δραστηριοτήτων.</w:t>
      </w:r>
    </w:p>
    <w:p w14:paraId="46602D4F"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Ναι έφτιαξε εργασιακούς χώρους γκέτο με συνθήκες γαλέρ</w:t>
      </w:r>
      <w:r>
        <w:rPr>
          <w:rFonts w:eastAsia="Times New Roman" w:cs="Times New Roman"/>
          <w:szCs w:val="24"/>
        </w:rPr>
        <w:t>ας. Και σήμερα στην απεργία έβαλε μπροστά απεργοσπαστικό μηχανισμό με τους εμπόρους των σκλαβοπάζαρων, με εντατικοποίηση και απλήρωτη δουλειά, μισθό φτώχειας και ατυχήματα που δεν δηλώνονται, γιατί τα βγάζουν στον δρόμο όταν καλούν το ΕΚΑΒ, ενώ οι οικονομι</w:t>
      </w:r>
      <w:r>
        <w:rPr>
          <w:rFonts w:eastAsia="Times New Roman" w:cs="Times New Roman"/>
          <w:szCs w:val="24"/>
        </w:rPr>
        <w:t xml:space="preserve">κές ενισχύσεις, οι μηδενικοί φόροι και τα αφορολόγητα κέρδη είναι δεδομένα για τις πολυεθνικές τύπου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w:t>
      </w:r>
    </w:p>
    <w:p w14:paraId="46602D50"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Αυτές είναι οι επενδύσεις και η δίκαιη ανάπτυξή σας. Γι’ αυτό προωθείτε τη διαμόρφωση ειδικών οικονομικών ζωνών μαζί με ιδιωτικοποιήσεις του ΟΣΕ, </w:t>
      </w:r>
      <w:r>
        <w:rPr>
          <w:rFonts w:eastAsia="Times New Roman" w:cs="Times New Roman"/>
          <w:szCs w:val="24"/>
        </w:rPr>
        <w:t>των υπολοίπων λιμανιών, ιδιωτικοποιήσεις διαφόρων μορφών σε λαϊκές, κεντρικές αγορές Αθηνών και Θεσσαλονίκης και παραπέρα της ενέργειας, όπως ακριβώς λέει η «Πράσινη Βίβλος» της Ευρωπαϊκής Ένωσης.</w:t>
      </w:r>
    </w:p>
    <w:p w14:paraId="46602D51"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Αυτό θεωρείτε προώθηση εμπορικών και επενδυτικών διευκολύνσ</w:t>
      </w:r>
      <w:r>
        <w:rPr>
          <w:rFonts w:eastAsia="Times New Roman" w:cs="Times New Roman"/>
          <w:szCs w:val="24"/>
        </w:rPr>
        <w:t xml:space="preserve">εων και βελτίωση του επιχειρηματικού περιβάλλοντος. </w:t>
      </w:r>
    </w:p>
    <w:p w14:paraId="46602D52"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Τέτοιες επενδύσεις υπόσχεστε σε υποδομές, ενέργεια, τηλεπικοινωνίες. Ήδη προχωράτε με την πώληση </w:t>
      </w:r>
      <w:proofErr w:type="spellStart"/>
      <w:r>
        <w:rPr>
          <w:rFonts w:eastAsia="Times New Roman" w:cs="Times New Roman"/>
          <w:szCs w:val="24"/>
        </w:rPr>
        <w:t>λιγνιτικών</w:t>
      </w:r>
      <w:proofErr w:type="spellEnd"/>
      <w:r>
        <w:rPr>
          <w:rFonts w:eastAsia="Times New Roman" w:cs="Times New Roman"/>
          <w:szCs w:val="24"/>
        </w:rPr>
        <w:t xml:space="preserve"> μονάδων της ΔΕΗ. Μόνο που όλο το σχέδιο ανάπτυξης που επαγγέλλεστε, δεν έχει καμμία σχέση με τι</w:t>
      </w:r>
      <w:r>
        <w:rPr>
          <w:rFonts w:eastAsia="Times New Roman" w:cs="Times New Roman"/>
          <w:szCs w:val="24"/>
        </w:rPr>
        <w:t xml:space="preserve">ς ανάγκες και τα συμφέροντα του λαού. Γι’ αυτό πρέπει να το απορρίψουν και να αρνηθούν τη φτωχοποίηση και τη δυστυχία τους. </w:t>
      </w:r>
    </w:p>
    <w:p w14:paraId="46602D53"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Αυτή η πολιτική σας είναι καταδικασμένη σε νέες κρίσεις, σε ματωμένα κέρδη και θα γεννήσει πολέμους που είσαστε μπλεγμένοι μέχρι τα</w:t>
      </w:r>
      <w:r>
        <w:rPr>
          <w:rFonts w:eastAsia="Times New Roman" w:cs="Times New Roman"/>
          <w:szCs w:val="24"/>
        </w:rPr>
        <w:t xml:space="preserve"> μπούνια. Δίνετε στους ιμπεριαλιστές, γεράκια του πολέμου, γη, ύδωρ και αέρα για τα κέρδη της ντόπιας πλουτοκρατίας. </w:t>
      </w:r>
    </w:p>
    <w:p w14:paraId="46602D54"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Ο λαός μία λύση έχει για να απαλλαγεί από την ταφόπετρα που βάζει η δικτατορία του κεφαλαίου</w:t>
      </w:r>
      <w:r>
        <w:rPr>
          <w:rFonts w:eastAsia="Times New Roman" w:cs="Times New Roman"/>
          <w:szCs w:val="24"/>
        </w:rPr>
        <w:t>.</w:t>
      </w:r>
      <w:r>
        <w:rPr>
          <w:rFonts w:eastAsia="Times New Roman" w:cs="Times New Roman"/>
          <w:szCs w:val="24"/>
        </w:rPr>
        <w:t xml:space="preserve"> Λαϊκός ξεσηκωμός και αγώνας διαρκείας μέχρι </w:t>
      </w:r>
      <w:r>
        <w:rPr>
          <w:rFonts w:eastAsia="Times New Roman" w:cs="Times New Roman"/>
          <w:szCs w:val="24"/>
        </w:rPr>
        <w:t>την ανατροπή της σαπίλας του καπιταλιστικού συστήματος για την εξουσία του λαού, με μόνιμη, σταθερή δουλειά, δωρεάν υγεία, παιδεία, παιδικούς σταθμούς, κοινωνικά ιδρύματα, διακοπές για ξεκούραση, πολιτισμό, αθλητισμό, με τα μέσα παραγωγής συγκεντρωμένα στη</w:t>
      </w:r>
      <w:r>
        <w:rPr>
          <w:rFonts w:eastAsia="Times New Roman" w:cs="Times New Roman"/>
          <w:szCs w:val="24"/>
        </w:rPr>
        <w:t>ν υπηρεσία της κοινωνίας και όχι στα νύχια των καπιταλιστών.</w:t>
      </w:r>
    </w:p>
    <w:p w14:paraId="46602D5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Αυτή την προοπτική και λύση για τον λαό προσπαθείτε να την κρύψετε με τις </w:t>
      </w:r>
      <w:proofErr w:type="spellStart"/>
      <w:r>
        <w:rPr>
          <w:rFonts w:eastAsia="Times New Roman" w:cs="Times New Roman"/>
          <w:szCs w:val="24"/>
        </w:rPr>
        <w:t>ψευτοκοκορομαχίες</w:t>
      </w:r>
      <w:proofErr w:type="spellEnd"/>
      <w:r>
        <w:rPr>
          <w:rFonts w:eastAsia="Times New Roman" w:cs="Times New Roman"/>
          <w:szCs w:val="24"/>
        </w:rPr>
        <w:t xml:space="preserve"> σας. Γιατί αυτός είναι ο σοσιαλισμός το μόνο δίκαιο σύστημα για τους λαούς. </w:t>
      </w:r>
    </w:p>
    <w:p w14:paraId="46602D56"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w:t>
      </w:r>
      <w:r>
        <w:rPr>
          <w:rFonts w:eastAsia="Times New Roman" w:cs="Times New Roman"/>
          <w:b/>
          <w:szCs w:val="24"/>
        </w:rPr>
        <w:t>ούλης</w:t>
      </w:r>
      <w:proofErr w:type="spellEnd"/>
      <w:r>
        <w:rPr>
          <w:rFonts w:eastAsia="Times New Roman" w:cs="Times New Roman"/>
          <w:b/>
          <w:szCs w:val="24"/>
        </w:rPr>
        <w:t>):</w:t>
      </w:r>
      <w:r>
        <w:rPr>
          <w:rFonts w:eastAsia="Times New Roman" w:cs="Times New Roman"/>
          <w:szCs w:val="24"/>
        </w:rPr>
        <w:t xml:space="preserve"> Τον λόγο έχει ο κ. Ιωάννης </w:t>
      </w:r>
      <w:proofErr w:type="spellStart"/>
      <w:r>
        <w:rPr>
          <w:rFonts w:eastAsia="Times New Roman" w:cs="Times New Roman"/>
          <w:szCs w:val="24"/>
        </w:rPr>
        <w:t>Σαρίδης</w:t>
      </w:r>
      <w:proofErr w:type="spellEnd"/>
      <w:r>
        <w:rPr>
          <w:rFonts w:eastAsia="Times New Roman" w:cs="Times New Roman"/>
          <w:szCs w:val="24"/>
        </w:rPr>
        <w:t xml:space="preserve"> από την Ένωση Κεντρώων. </w:t>
      </w:r>
    </w:p>
    <w:p w14:paraId="46602D57"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Ευχαριστώ πολύ, κύριε Πρόεδρε. </w:t>
      </w:r>
    </w:p>
    <w:p w14:paraId="46602D5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Έντεκα Υπουργεία, καμμία όμως απάντηση. Χίλιες σελίδες και </w:t>
      </w:r>
      <w:proofErr w:type="spellStart"/>
      <w:r>
        <w:rPr>
          <w:rFonts w:eastAsia="Times New Roman" w:cs="Times New Roman"/>
          <w:szCs w:val="24"/>
        </w:rPr>
        <w:t>εκατόν</w:t>
      </w:r>
      <w:proofErr w:type="spellEnd"/>
      <w:r>
        <w:rPr>
          <w:rFonts w:eastAsia="Times New Roman" w:cs="Times New Roman"/>
          <w:szCs w:val="24"/>
        </w:rPr>
        <w:t xml:space="preserve"> εξήντα τέσσερα άρθρα, κανένα όμως επιχείρημα. Ατελείωτες ώρες, εκατοντάδε</w:t>
      </w:r>
      <w:r>
        <w:rPr>
          <w:rFonts w:eastAsia="Times New Roman" w:cs="Times New Roman"/>
          <w:szCs w:val="24"/>
        </w:rPr>
        <w:t xml:space="preserve">ς ομιλίες στο Κοινοβούλιο χωρίς, όμως, καμμία ουσία. </w:t>
      </w:r>
    </w:p>
    <w:p w14:paraId="46602D5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w:t>
      </w:r>
      <w:proofErr w:type="spellStart"/>
      <w:r>
        <w:rPr>
          <w:rFonts w:eastAsia="Times New Roman" w:cs="Times New Roman"/>
          <w:szCs w:val="24"/>
          <w:lang w:val="en-US"/>
        </w:rPr>
        <w:t>Niet</w:t>
      </w:r>
      <w:proofErr w:type="spellEnd"/>
      <w:r>
        <w:rPr>
          <w:rFonts w:eastAsia="Times New Roman" w:cs="Times New Roman"/>
          <w:szCs w:val="24"/>
        </w:rPr>
        <w:t xml:space="preserve">” μας είπε ο κ. </w:t>
      </w:r>
      <w:proofErr w:type="spellStart"/>
      <w:r>
        <w:rPr>
          <w:rFonts w:eastAsia="Times New Roman" w:cs="Times New Roman"/>
          <w:szCs w:val="24"/>
        </w:rPr>
        <w:t>Μοσκοβισί</w:t>
      </w:r>
      <w:proofErr w:type="spellEnd"/>
      <w:r>
        <w:rPr>
          <w:rFonts w:eastAsia="Times New Roman" w:cs="Times New Roman"/>
          <w:szCs w:val="24"/>
        </w:rPr>
        <w:t xml:space="preserve"> για να το καταλάβουμε. “</w:t>
      </w:r>
      <w:proofErr w:type="spellStart"/>
      <w:r>
        <w:rPr>
          <w:rFonts w:eastAsia="Times New Roman" w:cs="Times New Roman"/>
          <w:szCs w:val="24"/>
          <w:lang w:val="en-US"/>
        </w:rPr>
        <w:t>Niet</w:t>
      </w:r>
      <w:proofErr w:type="spellEnd"/>
      <w:r>
        <w:rPr>
          <w:rFonts w:eastAsia="Times New Roman" w:cs="Times New Roman"/>
          <w:szCs w:val="24"/>
        </w:rPr>
        <w:t xml:space="preserve">” μας είπε και ο κ. </w:t>
      </w:r>
      <w:proofErr w:type="spellStart"/>
      <w:r>
        <w:rPr>
          <w:rFonts w:eastAsia="Times New Roman" w:cs="Times New Roman"/>
          <w:szCs w:val="24"/>
        </w:rPr>
        <w:t>Τσακαλώτος</w:t>
      </w:r>
      <w:proofErr w:type="spellEnd"/>
      <w:r>
        <w:rPr>
          <w:rFonts w:eastAsia="Times New Roman" w:cs="Times New Roman"/>
          <w:szCs w:val="24"/>
        </w:rPr>
        <w:t xml:space="preserve">, για να το καταλάβουμε καλύτερα. </w:t>
      </w:r>
    </w:p>
    <w:p w14:paraId="46602D5A"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Ένα ευρώ κόβουμε, </w:t>
      </w:r>
      <w:r>
        <w:rPr>
          <w:rFonts w:eastAsia="Times New Roman" w:cs="Times New Roman"/>
          <w:szCs w:val="24"/>
        </w:rPr>
        <w:t xml:space="preserve">1 </w:t>
      </w:r>
      <w:r>
        <w:rPr>
          <w:rFonts w:eastAsia="Times New Roman" w:cs="Times New Roman"/>
          <w:szCs w:val="24"/>
        </w:rPr>
        <w:t>ευρώ δίνουμε. Έτσι προκύπτει το μηδενικό δημοσιονομικό απο</w:t>
      </w:r>
      <w:r>
        <w:rPr>
          <w:rFonts w:eastAsia="Times New Roman" w:cs="Times New Roman"/>
          <w:szCs w:val="24"/>
        </w:rPr>
        <w:t>τύπωμα. Έτσι προκύπτει το “</w:t>
      </w:r>
      <w:proofErr w:type="spellStart"/>
      <w:r>
        <w:rPr>
          <w:rFonts w:eastAsia="Times New Roman" w:cs="Times New Roman"/>
          <w:szCs w:val="24"/>
          <w:lang w:val="en-US"/>
        </w:rPr>
        <w:t>Niet</w:t>
      </w:r>
      <w:proofErr w:type="spellEnd"/>
      <w:r>
        <w:rPr>
          <w:rFonts w:eastAsia="Times New Roman" w:cs="Times New Roman"/>
          <w:szCs w:val="24"/>
        </w:rPr>
        <w:t>”. Κόβουμε, λοιπόν, 1% του ΑΕΠ από τις συντάξεις, κόβουμε και 1% του ΑΕΠ από το αφορολόγητο, για να δώσουμε αντιστοίχως το 1% του ΑΕΠ σε φάρμακα, ενοίκια, παιδικούς σταθμούς, σχολικά γεύματα, επιδόματα παιδιού, προγράμματα εν</w:t>
      </w:r>
      <w:r>
        <w:rPr>
          <w:rFonts w:eastAsia="Times New Roman" w:cs="Times New Roman"/>
          <w:szCs w:val="24"/>
        </w:rPr>
        <w:t xml:space="preserve">ίσχυσης της εργασίας, αύξηση των δημοσίων επενδύσεων και το άλλο 1% του ΑΕΠ σε μείωση του ΕΝΦΙΑ, της </w:t>
      </w:r>
      <w:r>
        <w:rPr>
          <w:rFonts w:eastAsia="Times New Roman" w:cs="Times New Roman"/>
          <w:szCs w:val="24"/>
        </w:rPr>
        <w:t>ε</w:t>
      </w:r>
      <w:r>
        <w:rPr>
          <w:rFonts w:eastAsia="Times New Roman" w:cs="Times New Roman"/>
          <w:szCs w:val="24"/>
        </w:rPr>
        <w:t xml:space="preserve">ισφοράς </w:t>
      </w:r>
      <w:r>
        <w:rPr>
          <w:rFonts w:eastAsia="Times New Roman" w:cs="Times New Roman"/>
          <w:szCs w:val="24"/>
        </w:rPr>
        <w:t>α</w:t>
      </w:r>
      <w:r>
        <w:rPr>
          <w:rFonts w:eastAsia="Times New Roman" w:cs="Times New Roman"/>
          <w:szCs w:val="24"/>
        </w:rPr>
        <w:t xml:space="preserve">λληλεγγύης, των συντελεστών φορολόγησης εισοδήματος των φυσικών προσώπων και των επιχειρήσεων. </w:t>
      </w:r>
    </w:p>
    <w:p w14:paraId="46602D5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Πότε θα γίνουν όλα αυτά; Μα</w:t>
      </w:r>
      <w:r>
        <w:rPr>
          <w:rFonts w:eastAsia="Times New Roman" w:cs="Times New Roman"/>
          <w:szCs w:val="24"/>
        </w:rPr>
        <w:t xml:space="preserve"> δεν είναι καν βέβαιο πως θα γίνουν. Πρώτα από όλα τα ίδια τα μέτρα τελούν υπό αίρεση. Η ίδια η Κυβέρνηση κλείνει το μάτι σε όσους πολίτες την κοιτάνε αποσβολωμένοι, χωρίς να ξέρουν τι να πιστέψουν</w:t>
      </w:r>
      <w:r>
        <w:rPr>
          <w:rFonts w:eastAsia="Times New Roman" w:cs="Times New Roman"/>
          <w:szCs w:val="24"/>
        </w:rPr>
        <w:t>,</w:t>
      </w:r>
      <w:r>
        <w:rPr>
          <w:rFonts w:eastAsia="Times New Roman" w:cs="Times New Roman"/>
          <w:szCs w:val="24"/>
        </w:rPr>
        <w:t xml:space="preserve"> και τους λέει με νόημα μέσω διαρροών από το Μαξίμου: « Κά</w:t>
      </w:r>
      <w:r>
        <w:rPr>
          <w:rFonts w:eastAsia="Times New Roman" w:cs="Times New Roman"/>
          <w:szCs w:val="24"/>
        </w:rPr>
        <w:t xml:space="preserve">ντε το σταυρό σας. Αν φύγει το Διεθνές Νομισματικό Ταμείο και τα μέτρα αυτά αυτομάτως ακυρώνονται». </w:t>
      </w:r>
    </w:p>
    <w:p w14:paraId="46602D5C"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Την ίδια στιγμή όποιος πολίτης τολμήσει να ζητήσει από οποιονδήποτε Βουλευτή του ΣΥΡΙΖΑ να σχολιάσει το γεγονός πως δεν υπάρχει ούτε μία λέξη για το χρέος </w:t>
      </w:r>
      <w:r>
        <w:rPr>
          <w:rFonts w:eastAsia="Times New Roman" w:cs="Times New Roman"/>
          <w:szCs w:val="24"/>
        </w:rPr>
        <w:t xml:space="preserve">μέσα σε αυτά τα </w:t>
      </w:r>
      <w:proofErr w:type="spellStart"/>
      <w:r>
        <w:rPr>
          <w:rFonts w:eastAsia="Times New Roman" w:cs="Times New Roman"/>
          <w:szCs w:val="24"/>
        </w:rPr>
        <w:t>εκατόν</w:t>
      </w:r>
      <w:proofErr w:type="spellEnd"/>
      <w:r>
        <w:rPr>
          <w:rFonts w:eastAsia="Times New Roman" w:cs="Times New Roman"/>
          <w:szCs w:val="24"/>
        </w:rPr>
        <w:t xml:space="preserve"> εξήντα τέσσερα άρθρα των έντεκα Υπουργείων, παίρνει τη φαρμακερή απάντηση πως η διαπραγμάτευση είναι ακόμα σε εξέλιξη και όποιος ρωτάει πάρα πολλά πράγματα, κάνει κακό στο εθνικό συμφέρον. </w:t>
      </w:r>
    </w:p>
    <w:p w14:paraId="46602D5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Εάν επιμείνει κάποιος να ρωτά, «Τι έγινε κα</w:t>
      </w:r>
      <w:r>
        <w:rPr>
          <w:rFonts w:eastAsia="Times New Roman" w:cs="Times New Roman"/>
          <w:szCs w:val="24"/>
        </w:rPr>
        <w:t xml:space="preserve">ι αλλάξατε τη στάση σας οι </w:t>
      </w:r>
      <w:proofErr w:type="spellStart"/>
      <w:r>
        <w:rPr>
          <w:rFonts w:eastAsia="Times New Roman" w:cs="Times New Roman"/>
          <w:szCs w:val="24"/>
        </w:rPr>
        <w:t>εκατόν</w:t>
      </w:r>
      <w:proofErr w:type="spellEnd"/>
      <w:r>
        <w:rPr>
          <w:rFonts w:eastAsia="Times New Roman" w:cs="Times New Roman"/>
          <w:szCs w:val="24"/>
        </w:rPr>
        <w:t xml:space="preserve"> πενήντα τρεις Βουλευτές, όταν ισχυριζόσασταν πως δεν θα ψηφίσετε τίποτα, εάν δεν πάρετε πρώτα κάτι για το χρέος;», παίρνει την εξής απάντηση: «Σύντομα θα μας δώσουν. Και θα το κάνουν αυτό</w:t>
      </w:r>
      <w:r>
        <w:rPr>
          <w:rFonts w:eastAsia="Times New Roman" w:cs="Times New Roman"/>
          <w:szCs w:val="24"/>
        </w:rPr>
        <w:t>,</w:t>
      </w:r>
      <w:r>
        <w:rPr>
          <w:rFonts w:eastAsia="Times New Roman" w:cs="Times New Roman"/>
          <w:szCs w:val="24"/>
        </w:rPr>
        <w:t xml:space="preserve"> γιατί μας το υποσχέθηκαν. Και του</w:t>
      </w:r>
      <w:r>
        <w:rPr>
          <w:rFonts w:eastAsia="Times New Roman" w:cs="Times New Roman"/>
          <w:szCs w:val="24"/>
        </w:rPr>
        <w:t>ς πιστεύουμε. Άλλωστε εάν δεν μας το δώσουν μέχρι την έναρξη εφαρμογής των μέτρων, τότε πολύ απλά εμείς δεν πρόκειται να τα εφαρμόσουμε!».</w:t>
      </w:r>
    </w:p>
    <w:p w14:paraId="46602D5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Σαν να λέτε, δηλαδή, στους πολίτες, «Να εύχεστε να μη δώσουν εγκαίρως κάτι για το δημόσιο χρέος, ώστε να έχουμε μία δ</w:t>
      </w:r>
      <w:r>
        <w:rPr>
          <w:rFonts w:eastAsia="Times New Roman" w:cs="Times New Roman"/>
          <w:szCs w:val="24"/>
        </w:rPr>
        <w:t>ικαιολογία για να μην πάρουμε τα μέτρα»!</w:t>
      </w:r>
    </w:p>
    <w:p w14:paraId="46602D5F"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της Πλειοψηφίας, καλλιεργείτε σκόπιμα στους πολίτες την ψευδή εντύπωση πως τα μέτρα τελούν υπό αίρεση. Λέγοντας στους Έλληνες είτε πως θα φύγει το «κακό» Διεθνές Νομισματικό Ταμείο, μαζί</w:t>
      </w:r>
      <w:r>
        <w:rPr>
          <w:rFonts w:eastAsia="Times New Roman" w:cs="Times New Roman"/>
          <w:szCs w:val="24"/>
        </w:rPr>
        <w:t xml:space="preserve"> με τα μέτρα, είτε πως εάν τύχει να μας κοροϊδέψουν, τότε θα είμαστε υποχρεωμένοι να τα εφαρμόσουμε, σε κάθε περίπτωση ψεύδεστε! Οι Έλληνες είναι ήδη σίγουροι -και καλά κάνουν- πως τα αρνητικά μέτρα ό,τι και να γίνει, θα εφαρμοστούν στο ακέραιο και στην ώρ</w:t>
      </w:r>
      <w:r>
        <w:rPr>
          <w:rFonts w:eastAsia="Times New Roman" w:cs="Times New Roman"/>
          <w:szCs w:val="24"/>
        </w:rPr>
        <w:t xml:space="preserve">α τους. </w:t>
      </w:r>
    </w:p>
    <w:p w14:paraId="46602D60"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Όποιος μελέτησε τις χίλιες σελίδες και τα </w:t>
      </w:r>
      <w:proofErr w:type="spellStart"/>
      <w:r>
        <w:rPr>
          <w:rFonts w:eastAsia="Times New Roman" w:cs="Times New Roman"/>
          <w:szCs w:val="24"/>
        </w:rPr>
        <w:t>εκατόν</w:t>
      </w:r>
      <w:proofErr w:type="spellEnd"/>
      <w:r>
        <w:rPr>
          <w:rFonts w:eastAsia="Times New Roman" w:cs="Times New Roman"/>
          <w:szCs w:val="24"/>
        </w:rPr>
        <w:t xml:space="preserve"> εξήντα τέσσερα άρθρα, ψάχνοντας να πάρει μία ειλικρινή απάντηση στο απλό ερώτημα, «Πότε, λοιπόν, θα εφαρμοστούν τα μέτρα;», ξέρει πως ήδη από την ερχόμενη Δευτέρα τα μέτρα παίρνουν σάρκα και οστά. </w:t>
      </w:r>
    </w:p>
    <w:p w14:paraId="46602D61"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Με την ψήφιση του τέταρτου μνημονίου ξεκινάει η δοκιμαστική λειτουργία της ήδη έτοιμης πλατφόρμας, ώστε να γίνονται τρεις φορές την εβδομάδα ηλεκτρονικοί πλειστηριασμοί, ναι ή όχι; Με τη διόρθωση του εξωδικαστικού μηχανισμού ώστε να μη μπορούν πια να ωφελη</w:t>
      </w:r>
      <w:r>
        <w:rPr>
          <w:rFonts w:eastAsia="Times New Roman" w:cs="Times New Roman"/>
          <w:szCs w:val="24"/>
        </w:rPr>
        <w:t>θούν από τις διατάξεις του όσοι αποφασίσουν να διαφωνήσουν με το ύψος του ποσού οφειλής που θα δηλώσουν οι πιστωτές, όσοι τύχει, δηλαδή, να διαμαρτυρηθούν για τις παράνομες και καταχρηστικές χρεώσεις που θα αξιώνουν οι τράπεζες, ξεκινά η μεγαλύτερη αναδιαν</w:t>
      </w:r>
      <w:r>
        <w:rPr>
          <w:rFonts w:eastAsia="Times New Roman" w:cs="Times New Roman"/>
          <w:szCs w:val="24"/>
        </w:rPr>
        <w:t>ομή περιουσιών και επιχειρήσεων που γνώρισε ποτέ αυτός ο τόπος, που γνώρισε ποτέ η Ελλάδα, η οποία βιώνει το πιο ξεδιάντροπο και ύπουλο ξεπούλημα στην ιστορία της.</w:t>
      </w:r>
    </w:p>
    <w:p w14:paraId="46602D62"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 xml:space="preserve">ν στο μέλλον αποφασίσουμε να ψάξουμε για τυχόν ευθύνες -και πολιτικές ευθύνες και ποινικές </w:t>
      </w:r>
      <w:r>
        <w:rPr>
          <w:rFonts w:eastAsia="Times New Roman" w:cs="Times New Roman"/>
          <w:szCs w:val="24"/>
        </w:rPr>
        <w:t xml:space="preserve">ευθύνες- όπως με στόμφο δηλώνουμε στις εξεταστικές επιτροπές, τότε αυτές δεν θα μπορέσουμε να τις αναζητήσουμε ούτε στις τράπεζες ούτε στο </w:t>
      </w:r>
      <w:r>
        <w:rPr>
          <w:rFonts w:eastAsia="Times New Roman" w:cs="Times New Roman"/>
          <w:szCs w:val="24"/>
        </w:rPr>
        <w:t>δ</w:t>
      </w:r>
      <w:r>
        <w:rPr>
          <w:rFonts w:eastAsia="Times New Roman" w:cs="Times New Roman"/>
          <w:szCs w:val="24"/>
        </w:rPr>
        <w:t xml:space="preserve">ημόσιο ούτε φυσικά και στους Υπουργούς. Ακαταλόγιστο η Κυβέρνηση, ακαταδίωκτο οι τράπεζες και το </w:t>
      </w:r>
      <w:r>
        <w:rPr>
          <w:rFonts w:eastAsia="Times New Roman" w:cs="Times New Roman"/>
          <w:szCs w:val="24"/>
        </w:rPr>
        <w:t>δ</w:t>
      </w:r>
      <w:r>
        <w:rPr>
          <w:rFonts w:eastAsia="Times New Roman" w:cs="Times New Roman"/>
          <w:szCs w:val="24"/>
        </w:rPr>
        <w:t>ημόσιο. Αυτό ξημερ</w:t>
      </w:r>
      <w:r>
        <w:rPr>
          <w:rFonts w:eastAsia="Times New Roman" w:cs="Times New Roman"/>
          <w:szCs w:val="24"/>
        </w:rPr>
        <w:t>ώνει από Δευτ</w:t>
      </w:r>
      <w:r>
        <w:rPr>
          <w:rFonts w:eastAsia="Times New Roman" w:cs="Times New Roman"/>
          <w:szCs w:val="24"/>
        </w:rPr>
        <w:t>έρα</w:t>
      </w:r>
      <w:r>
        <w:rPr>
          <w:rFonts w:eastAsia="Times New Roman" w:cs="Times New Roman"/>
          <w:szCs w:val="24"/>
        </w:rPr>
        <w:t xml:space="preserve"> για τους Έλληνες.</w:t>
      </w:r>
    </w:p>
    <w:p w14:paraId="46602D63"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της Πλειοψηφίας, μπορείτε να διαψεύσετε πως σήμερα </w:t>
      </w:r>
      <w:proofErr w:type="spellStart"/>
      <w:r>
        <w:rPr>
          <w:rFonts w:eastAsia="Times New Roman" w:cs="Times New Roman"/>
          <w:szCs w:val="24"/>
        </w:rPr>
        <w:t>προνομοθετούμε</w:t>
      </w:r>
      <w:proofErr w:type="spellEnd"/>
      <w:r>
        <w:rPr>
          <w:rFonts w:eastAsia="Times New Roman" w:cs="Times New Roman"/>
          <w:szCs w:val="24"/>
        </w:rPr>
        <w:t>; Μπορείτε να αρνηθείτε</w:t>
      </w:r>
      <w:r>
        <w:rPr>
          <w:rFonts w:eastAsia="Times New Roman" w:cs="Times New Roman"/>
          <w:szCs w:val="24"/>
        </w:rPr>
        <w:t>,</w:t>
      </w:r>
      <w:r>
        <w:rPr>
          <w:rFonts w:eastAsia="Times New Roman" w:cs="Times New Roman"/>
          <w:szCs w:val="24"/>
        </w:rPr>
        <w:t xml:space="preserve"> πως σήμερα </w:t>
      </w:r>
      <w:proofErr w:type="spellStart"/>
      <w:r>
        <w:rPr>
          <w:rFonts w:eastAsia="Times New Roman" w:cs="Times New Roman"/>
          <w:szCs w:val="24"/>
        </w:rPr>
        <w:t>προνομοθετούμε</w:t>
      </w:r>
      <w:proofErr w:type="spellEnd"/>
      <w:r>
        <w:rPr>
          <w:rFonts w:eastAsia="Times New Roman" w:cs="Times New Roman"/>
          <w:szCs w:val="24"/>
        </w:rPr>
        <w:t xml:space="preserve"> διατάξεις υπό αίρεση;</w:t>
      </w:r>
    </w:p>
    <w:p w14:paraId="46602D64"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Μπορείτε, κύριε </w:t>
      </w:r>
      <w:proofErr w:type="spellStart"/>
      <w:r>
        <w:rPr>
          <w:rFonts w:eastAsia="Times New Roman" w:cs="Times New Roman"/>
          <w:szCs w:val="24"/>
        </w:rPr>
        <w:t>Τσακαλώτο</w:t>
      </w:r>
      <w:proofErr w:type="spellEnd"/>
      <w:r>
        <w:rPr>
          <w:rFonts w:eastAsia="Times New Roman" w:cs="Times New Roman"/>
          <w:szCs w:val="24"/>
        </w:rPr>
        <w:t>, κύριε Υπουργέ, να μας απαντ</w:t>
      </w:r>
      <w:r>
        <w:rPr>
          <w:rFonts w:eastAsia="Times New Roman" w:cs="Times New Roman"/>
          <w:szCs w:val="24"/>
        </w:rPr>
        <w:t>ήσετε</w:t>
      </w:r>
      <w:r>
        <w:rPr>
          <w:rFonts w:eastAsia="Times New Roman" w:cs="Times New Roman"/>
          <w:szCs w:val="24"/>
        </w:rPr>
        <w:t>,</w:t>
      </w:r>
      <w:r>
        <w:rPr>
          <w:rFonts w:eastAsia="Times New Roman" w:cs="Times New Roman"/>
          <w:szCs w:val="24"/>
        </w:rPr>
        <w:t xml:space="preserve"> γιατί δεν υπάρχει εδώ μέσα ούτε μία λέξη για το δημόσιο χρέος; Είναι και αυτή η παράλειψη ένα από εκείνα τα πράγματα που μας προειδοποιούσατε με λυπημένο ύφος ότι θα μας στενοχωρήσει;</w:t>
      </w:r>
    </w:p>
    <w:p w14:paraId="46602D6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Δεν έχετε απάντηση, κύριε </w:t>
      </w:r>
      <w:proofErr w:type="spellStart"/>
      <w:r>
        <w:rPr>
          <w:rFonts w:eastAsia="Times New Roman" w:cs="Times New Roman"/>
          <w:szCs w:val="24"/>
        </w:rPr>
        <w:t>Τσακαλώτο</w:t>
      </w:r>
      <w:proofErr w:type="spellEnd"/>
      <w:r>
        <w:rPr>
          <w:rFonts w:eastAsia="Times New Roman" w:cs="Times New Roman"/>
          <w:szCs w:val="24"/>
        </w:rPr>
        <w:t xml:space="preserve">, και γι’ αυτό ίσως έχετε και </w:t>
      </w:r>
      <w:r>
        <w:rPr>
          <w:rFonts w:eastAsia="Times New Roman" w:cs="Times New Roman"/>
          <w:szCs w:val="24"/>
        </w:rPr>
        <w:t>αυτές τις μεταφυσικές ανησυχίες και ψάχνετε για δικαιολογίες το τι έλεγε ο Λένιν στην Γ΄ Διεθνή.</w:t>
      </w:r>
    </w:p>
    <w:p w14:paraId="46602D6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Τι χρειάζεται, τελικά, να έχει κάποιος που θέλει να εκπροσωπήσει τις λαϊκές τάξεις, κύριε Υπουργέ; Μήπως είναι αυθάδεια</w:t>
      </w:r>
      <w:r>
        <w:rPr>
          <w:rFonts w:eastAsia="Times New Roman" w:cs="Times New Roman"/>
          <w:szCs w:val="24"/>
        </w:rPr>
        <w:t>,</w:t>
      </w:r>
      <w:r>
        <w:rPr>
          <w:rFonts w:eastAsia="Times New Roman" w:cs="Times New Roman"/>
          <w:szCs w:val="24"/>
        </w:rPr>
        <w:t xml:space="preserve"> να ισχυρίζεται ότι προς τον Αύγουστο τ</w:t>
      </w:r>
      <w:r>
        <w:rPr>
          <w:rFonts w:eastAsia="Times New Roman" w:cs="Times New Roman"/>
          <w:szCs w:val="24"/>
        </w:rPr>
        <w:t>ου 2018 θα βγαίνουμε από τα μνημόνια; Ο κ. Σταθάκης μάς το είπε ευθέως: «Δεν μπορούμε να μιλάμε για μνημόνια</w:t>
      </w:r>
      <w:r>
        <w:rPr>
          <w:rFonts w:eastAsia="Times New Roman" w:cs="Times New Roman"/>
          <w:szCs w:val="24"/>
        </w:rPr>
        <w:t>,</w:t>
      </w:r>
      <w:r>
        <w:rPr>
          <w:rFonts w:eastAsia="Times New Roman" w:cs="Times New Roman"/>
          <w:szCs w:val="24"/>
        </w:rPr>
        <w:t xml:space="preserve"> σε μια χώρα που βγαίνει στις αγορές». Την ίδια ώρα μέσα σε ένα άρθρο, στο άρθρο 163, θα ψηφίσει δεκάδες σελίδες υπό τον τίτλο «Έγκριση Μεσοπρόθεσμ</w:t>
      </w:r>
      <w:r>
        <w:rPr>
          <w:rFonts w:eastAsia="Times New Roman" w:cs="Times New Roman"/>
          <w:szCs w:val="24"/>
        </w:rPr>
        <w:t>ου Πλαισίου Δημοσιονομικής Στρατηγικής του 2018-2021».</w:t>
      </w:r>
    </w:p>
    <w:p w14:paraId="46602D6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Πού καταλήξατε τελικά; Τι χρειάζεται, κύριε Υπουργέ, να έχει κάποιος για να εκπροσωπήσει τον λαό; Μήπως το θράσος να υπερηφανεύεται πως έκανε νόμο του κράτους την αργία της Πρωτομαγιάς, την ίδια ώρα πο</w:t>
      </w:r>
      <w:r>
        <w:rPr>
          <w:rFonts w:eastAsia="Times New Roman" w:cs="Times New Roman"/>
          <w:szCs w:val="24"/>
        </w:rPr>
        <w:t xml:space="preserve">υ νομοθετεί την εργασία επτά ημερών την εβδομάδα και απελευθερώνει τις ομαδικές απολύσεις; Πιστεύετε ότι μπορούν οι πολίτες να εμπιστευθούν την κ. </w:t>
      </w:r>
      <w:proofErr w:type="spellStart"/>
      <w:r>
        <w:rPr>
          <w:rFonts w:eastAsia="Times New Roman" w:cs="Times New Roman"/>
          <w:szCs w:val="24"/>
        </w:rPr>
        <w:t>Αχτσιόγλου</w:t>
      </w:r>
      <w:proofErr w:type="spellEnd"/>
      <w:r>
        <w:rPr>
          <w:rFonts w:eastAsia="Times New Roman" w:cs="Times New Roman"/>
          <w:szCs w:val="24"/>
        </w:rPr>
        <w:t>, που μόλις έφυγε από την Αίθουσα, η οποία μας διαβεβαίωσε πως βγαίνουμε από τη σκληρή επιτροπεία κ</w:t>
      </w:r>
      <w:r>
        <w:rPr>
          <w:rFonts w:eastAsia="Times New Roman" w:cs="Times New Roman"/>
          <w:szCs w:val="24"/>
        </w:rPr>
        <w:t xml:space="preserve">αι πως εξασφαλίσαμε την επαναφορά της κανονικότητας στα εργασιακά δικαιώματα; </w:t>
      </w:r>
    </w:p>
    <w:p w14:paraId="46602D6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Ε</w:t>
      </w:r>
      <w:r>
        <w:rPr>
          <w:rFonts w:eastAsia="Times New Roman" w:cs="Times New Roman"/>
          <w:szCs w:val="24"/>
        </w:rPr>
        <w:t>πειδή όλα αυτά γίνονται με κατεπείγοντα τρόπο, κατά την προσφιλή τακτική της Κυβέρνησής σας, ο χρόνος που</w:t>
      </w:r>
      <w:r>
        <w:rPr>
          <w:rFonts w:eastAsia="Times New Roman" w:cs="Times New Roman"/>
          <w:szCs w:val="24"/>
        </w:rPr>
        <w:t>,</w:t>
      </w:r>
      <w:r>
        <w:rPr>
          <w:rFonts w:eastAsia="Times New Roman" w:cs="Times New Roman"/>
          <w:szCs w:val="24"/>
        </w:rPr>
        <w:t xml:space="preserve"> τελικά</w:t>
      </w:r>
      <w:r>
        <w:rPr>
          <w:rFonts w:eastAsia="Times New Roman" w:cs="Times New Roman"/>
          <w:szCs w:val="24"/>
        </w:rPr>
        <w:t>,</w:t>
      </w:r>
      <w:r>
        <w:rPr>
          <w:rFonts w:eastAsia="Times New Roman" w:cs="Times New Roman"/>
          <w:szCs w:val="24"/>
        </w:rPr>
        <w:t xml:space="preserve"> έχουμε για να εξηγήσουμε στους πολίτες τις πράξεις σας από το</w:t>
      </w:r>
      <w:r>
        <w:rPr>
          <w:rFonts w:eastAsia="Times New Roman" w:cs="Times New Roman"/>
          <w:szCs w:val="24"/>
        </w:rPr>
        <w:t xml:space="preserve"> Βήμα αυτό της Ολομέλειας, είναι ελάχιστος και μη επαρκής, γι’ αυτό και θα ζητήσω προκαταβολικά ένα λεπτό ακόμα από τον κύριο Πρόεδρο με την ανοχή του.</w:t>
      </w:r>
    </w:p>
    <w:p w14:paraId="46602D6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Αναγκάζομαι, λοιπόν, να επισημάνω επιγραμματικά τα εξής: Τα μέτρα είναι βέβαιο ότι θα εφαρμοστούν στο ακ</w:t>
      </w:r>
      <w:r>
        <w:rPr>
          <w:rFonts w:eastAsia="Times New Roman" w:cs="Times New Roman"/>
          <w:szCs w:val="24"/>
        </w:rPr>
        <w:t>έραιο και πως δεσμεύουν και την επόμενη κυβέρνηση. Ως εκ τούτου η Αξιωματική Αντιπολίτευση αποφεύγει την υποχρέωση να ψηφίσει τα μέτρα αυτά, καθώς αρκεί στους δανειστές μια απλή δήλωση περί πίστης στη συνέχεια του κράτους. Δεν θα τα ψηφίσουν. Όμως και αυτά</w:t>
      </w:r>
      <w:r>
        <w:rPr>
          <w:rFonts w:eastAsia="Times New Roman" w:cs="Times New Roman"/>
          <w:szCs w:val="24"/>
        </w:rPr>
        <w:t xml:space="preserve"> όταν γίνουν κυβέρνηση</w:t>
      </w:r>
      <w:r>
        <w:rPr>
          <w:rFonts w:eastAsia="Times New Roman" w:cs="Times New Roman"/>
          <w:szCs w:val="24"/>
        </w:rPr>
        <w:t>,</w:t>
      </w:r>
      <w:r>
        <w:rPr>
          <w:rFonts w:eastAsia="Times New Roman" w:cs="Times New Roman"/>
          <w:szCs w:val="24"/>
        </w:rPr>
        <w:t xml:space="preserve"> θα τα εφαρμόσουν. Αυτοί είχαν προτείνει, άλλωστε, τα μισά από αυτά. Όμως τώρα χλευάζουν.</w:t>
      </w:r>
    </w:p>
    <w:p w14:paraId="46602D6A"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Αυτή είναι και η απάντηση που ψάχνετε, αγαπητοί συνάδελφοι της Νέας Δημοκρατίας και του ΠΑΣΟΚ, στο γιατί δεν μπορείτε να βγάλετε εσείς τον κόσμ</w:t>
      </w:r>
      <w:r>
        <w:rPr>
          <w:rFonts w:eastAsia="Times New Roman" w:cs="Times New Roman"/>
          <w:szCs w:val="24"/>
        </w:rPr>
        <w:t xml:space="preserve">ο έξω στους δρόμους. Ξέρουν την πατρότητα πολλών από αυτά τα μέτρα οι Έλληνες πολίτες, γι’ αυτό δεν μπορούν να βγουν έξω στους δρόμους. </w:t>
      </w:r>
    </w:p>
    <w:p w14:paraId="46602D6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Τα αντίμετρα είναι ανύπαρκτα. Τσιρότο σε τραύμα που χρειάζεται νοσοκομείο. Οι μειώσεις των φορολογικών συντελεστών θα ι</w:t>
      </w:r>
      <w:r>
        <w:rPr>
          <w:rFonts w:eastAsia="Times New Roman" w:cs="Times New Roman"/>
          <w:szCs w:val="24"/>
        </w:rPr>
        <w:t xml:space="preserve">σχύσουν μόνον εάν συμφωνήσουν στο μέλλον και οι δανειστές. </w:t>
      </w:r>
    </w:p>
    <w:p w14:paraId="46602D6C"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Αυτό δεν σας εμποδίζει να κάνετε ανακοινώσεις. Ανακοινώνετε επίδομα ενοικίου</w:t>
      </w:r>
      <w:r>
        <w:rPr>
          <w:rFonts w:eastAsia="Times New Roman" w:cs="Times New Roman"/>
          <w:szCs w:val="24"/>
        </w:rPr>
        <w:t>,</w:t>
      </w:r>
      <w:r>
        <w:rPr>
          <w:rFonts w:eastAsia="Times New Roman" w:cs="Times New Roman"/>
          <w:szCs w:val="24"/>
        </w:rPr>
        <w:t xml:space="preserve"> την ίδια μέρα που απελευθερώνετε μαζικούς ηλεκτρονικούς πλειστηριασμούς. </w:t>
      </w:r>
      <w:r>
        <w:rPr>
          <w:rFonts w:eastAsia="Times New Roman" w:cs="Times New Roman"/>
          <w:szCs w:val="24"/>
        </w:rPr>
        <w:lastRenderedPageBreak/>
        <w:t xml:space="preserve">Ανακοινώνετε πως θα ξεκινήσετε κάποια στιγμή </w:t>
      </w:r>
      <w:r>
        <w:rPr>
          <w:rFonts w:eastAsia="Times New Roman" w:cs="Times New Roman"/>
          <w:szCs w:val="24"/>
        </w:rPr>
        <w:t>να φτιάξετε παιδικούς σταθμούς τη στιγμή που μπαίνουμε σε περίοδο όξυνσης και κορύφωσης του δημογραφικού προβλήματος. Λέτε πως θα μοιράσετε σχολικά γεύματα</w:t>
      </w:r>
      <w:r>
        <w:rPr>
          <w:rFonts w:eastAsia="Times New Roman" w:cs="Times New Roman"/>
          <w:szCs w:val="24"/>
        </w:rPr>
        <w:t>,</w:t>
      </w:r>
      <w:r>
        <w:rPr>
          <w:rFonts w:eastAsia="Times New Roman" w:cs="Times New Roman"/>
          <w:szCs w:val="24"/>
        </w:rPr>
        <w:t xml:space="preserve"> την ώρα που ένα εκατομμύριο άνθρωποι ζουν αποκλειστικά από τα συσσίτια της Ορθόδοξης Εκκλησίας μας.</w:t>
      </w:r>
      <w:r>
        <w:rPr>
          <w:rFonts w:eastAsia="Times New Roman" w:cs="Times New Roman"/>
          <w:szCs w:val="24"/>
        </w:rPr>
        <w:t xml:space="preserve"> Δίνετε επίδομα παιδιού σε αυτούς που θα φορολογήσετε για πρώτη φορά, ισχυρίζεστε πως θα καταπολεμήσετε την ανεργία με υπουργικές αποφάσεις και όχημα τον ΟΑΕΔ. Κάνετε λόγο για αυξημένο επενδυτικό ενδιαφέρον και αύξηση των δημοσίων επενδύσεων, τη στιγμή που</w:t>
      </w:r>
      <w:r>
        <w:rPr>
          <w:rFonts w:eastAsia="Times New Roman" w:cs="Times New Roman"/>
          <w:szCs w:val="24"/>
        </w:rPr>
        <w:t xml:space="preserve"> στις ερωτήσεις μου ο κ. Παπαδημητρίου με σθένος και ειλικρίνεια απαντά, περιγράφοντας αυτή την κατάσταση του επενδυτικού κόσμου στην οποία έχει βρεθεί η χώρα μας.</w:t>
      </w:r>
    </w:p>
    <w:p w14:paraId="46602D6D" w14:textId="77777777" w:rsidR="008E1586" w:rsidRDefault="00786920">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46602D6E"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ΠΡΟΕΔΡΕΥ</w:t>
      </w:r>
      <w:r>
        <w:rPr>
          <w:rFonts w:eastAsia="Times New Roman" w:cs="Times New Roman"/>
          <w:b/>
          <w:szCs w:val="24"/>
        </w:rPr>
        <w:t xml:space="preserve">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Σαρίδη</w:t>
      </w:r>
      <w:proofErr w:type="spellEnd"/>
      <w:r>
        <w:rPr>
          <w:rFonts w:eastAsia="Times New Roman" w:cs="Times New Roman"/>
          <w:szCs w:val="24"/>
        </w:rPr>
        <w:t>, σας παρακαλώ να ολοκληρώσετε.</w:t>
      </w:r>
    </w:p>
    <w:p w14:paraId="46602D6F"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 κύριε Πρόεδρε, θα τελειώσω σε λίγο.</w:t>
      </w:r>
    </w:p>
    <w:p w14:paraId="46602D70"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Κανείς δεν σας πιστεύει πια, κυρίες και κύριοι συνάδελφοι. Ξεκινά μια περίοδος αβεβαιότητας για τη χώρα, καθώς πλέον θα κυβερνάτ</w:t>
      </w:r>
      <w:r>
        <w:rPr>
          <w:rFonts w:eastAsia="Times New Roman" w:cs="Times New Roman"/>
          <w:szCs w:val="24"/>
        </w:rPr>
        <w:t>ε, έχοντας χάσει την εμπιστοσύνη των πάντων, εκτός από των μελών του κομματικού σας στρατού, τον οποίον ενισχύετε συνεχώς ακόμα και με το σημερινό νομοσχέδιο. Ξεκινά μια περίοδος</w:t>
      </w:r>
      <w:r>
        <w:rPr>
          <w:rFonts w:eastAsia="Times New Roman" w:cs="Times New Roman"/>
          <w:szCs w:val="24"/>
        </w:rPr>
        <w:t>,</w:t>
      </w:r>
      <w:r>
        <w:rPr>
          <w:rFonts w:eastAsia="Times New Roman" w:cs="Times New Roman"/>
          <w:szCs w:val="24"/>
        </w:rPr>
        <w:t xml:space="preserve"> κατά την οποία θα πρέπει να βρείτε τρόπο να κυβερνήσετε πολίτες που δεν έχου</w:t>
      </w:r>
      <w:r>
        <w:rPr>
          <w:rFonts w:eastAsia="Times New Roman" w:cs="Times New Roman"/>
          <w:szCs w:val="24"/>
        </w:rPr>
        <w:t>ν καμμία εμπιστοσύνη ούτε στα λόγια σας ούτε στις πράξεις σας.</w:t>
      </w:r>
    </w:p>
    <w:p w14:paraId="46602D71"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Κάνω έκκληση και σε όλα τα στελέχη των Ενόπλων Δυνάμεων, που τόσο πολύ έχουν κουραστεί όλες αυτές τις μέρες, να μη χάσουν την εμπιστοσύνη τους στη δημοκρατία μας και στις κοινοβουλευτικές διαδι</w:t>
      </w:r>
      <w:r>
        <w:rPr>
          <w:rFonts w:eastAsia="Times New Roman" w:cs="Times New Roman"/>
          <w:szCs w:val="24"/>
        </w:rPr>
        <w:t>κασίες.</w:t>
      </w:r>
    </w:p>
    <w:p w14:paraId="46602D72"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Εμείς στην Ένωση Κεντρώων θα συνεχίσουμε με μεγαλύτερη ένταση τον δημοκρατικό μας αγώνα για την προάσπιση των δικαιωμάτων τους. Η Ένωση Κεντρώων θα ψηφίσει, όπως σας είπαν και οι υπόλοιποι ομιλητές μας, τη φορολογική εξίσωση Βουλευτών με τους υπόλο</w:t>
      </w:r>
      <w:r>
        <w:rPr>
          <w:rFonts w:eastAsia="Times New Roman" w:cs="Times New Roman"/>
          <w:szCs w:val="24"/>
        </w:rPr>
        <w:t>ιπους πολίτες και μόνο με αυτόν τον τρόπο θα κάνει πράξη τα λόγια της, θα αγωνιστεί για να γίνει πράξη όλο το πρόγραμμά της, όλα τα λόγια της και δεν θα διαπραγματευθεί από αυτά ούτε ένα κόμμα. Καλό κουράγιο να έχετε!</w:t>
      </w:r>
    </w:p>
    <w:p w14:paraId="46602D73"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Καλώ</w:t>
      </w:r>
      <w:r>
        <w:rPr>
          <w:rFonts w:eastAsia="Times New Roman" w:cs="Times New Roman"/>
          <w:szCs w:val="24"/>
        </w:rPr>
        <w:t>ς.</w:t>
      </w:r>
    </w:p>
    <w:p w14:paraId="46602D74"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Τον λόγο έχει η Ανεξάρτητη Βουλευτής κ. Αικατερίνη Μάρκου.</w:t>
      </w:r>
    </w:p>
    <w:p w14:paraId="46602D75"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Σας ευχαριστώ πολύ, κύριε Πρόεδρε.</w:t>
      </w:r>
    </w:p>
    <w:p w14:paraId="46602D7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ζούμε το </w:t>
      </w:r>
      <w:r>
        <w:rPr>
          <w:rFonts w:eastAsia="Times New Roman" w:cs="Times New Roman"/>
          <w:szCs w:val="24"/>
          <w:lang w:val="en-US"/>
        </w:rPr>
        <w:t>s</w:t>
      </w:r>
      <w:proofErr w:type="spellStart"/>
      <w:r>
        <w:rPr>
          <w:rFonts w:eastAsia="Times New Roman" w:cs="Times New Roman"/>
          <w:szCs w:val="24"/>
          <w:lang w:val="en-GB"/>
        </w:rPr>
        <w:t>urvivor</w:t>
      </w:r>
      <w:proofErr w:type="spellEnd"/>
      <w:r>
        <w:rPr>
          <w:rFonts w:eastAsia="Times New Roman" w:cs="Times New Roman"/>
          <w:szCs w:val="24"/>
        </w:rPr>
        <w:t xml:space="preserve"> της </w:t>
      </w:r>
      <w:r>
        <w:rPr>
          <w:rFonts w:eastAsia="Times New Roman" w:cs="Times New Roman"/>
          <w:szCs w:val="24"/>
        </w:rPr>
        <w:t>ε</w:t>
      </w:r>
      <w:r>
        <w:rPr>
          <w:rFonts w:eastAsia="Times New Roman" w:cs="Times New Roman"/>
          <w:szCs w:val="24"/>
        </w:rPr>
        <w:t xml:space="preserve">λληνικής Βουλής, ένα ανεπανάληπτο θέαμα με σικέ μάχες διαπραγμάτευσης, όπου το κοινό, ο λαός δηλαδή, κερδίζει, πληρώνοντας τον λογαριασμό και το καλύτερο, δεν αποχωρεί ποτέ κανείς: Οι </w:t>
      </w:r>
      <w:proofErr w:type="spellStart"/>
      <w:r>
        <w:rPr>
          <w:rFonts w:eastAsia="Times New Roman" w:cs="Times New Roman"/>
          <w:szCs w:val="24"/>
        </w:rPr>
        <w:t>εκατόν</w:t>
      </w:r>
      <w:proofErr w:type="spellEnd"/>
      <w:r>
        <w:rPr>
          <w:rFonts w:eastAsia="Times New Roman" w:cs="Times New Roman"/>
          <w:szCs w:val="24"/>
        </w:rPr>
        <w:t xml:space="preserve"> πενήντα τρεις στις θέσεις τους. </w:t>
      </w:r>
    </w:p>
    <w:p w14:paraId="46602D7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Το τελευταίο που κυκλοφορεί</w:t>
      </w:r>
      <w:r>
        <w:rPr>
          <w:rFonts w:eastAsia="Times New Roman" w:cs="Times New Roman"/>
          <w:szCs w:val="24"/>
        </w:rPr>
        <w:t>,</w:t>
      </w:r>
      <w:r>
        <w:rPr>
          <w:rFonts w:eastAsia="Times New Roman" w:cs="Times New Roman"/>
          <w:szCs w:val="24"/>
        </w:rPr>
        <w:t xml:space="preserve"> είναι ότι μπορεί μεν τα μέτρα να ψηφιστούν αλλά δεν θα εφαρμοστούν, αν δεν γίνει η </w:t>
      </w:r>
      <w:proofErr w:type="spellStart"/>
      <w:r>
        <w:rPr>
          <w:rFonts w:eastAsia="Times New Roman" w:cs="Times New Roman"/>
          <w:szCs w:val="24"/>
        </w:rPr>
        <w:t>απομείωση</w:t>
      </w:r>
      <w:proofErr w:type="spellEnd"/>
      <w:r>
        <w:rPr>
          <w:rFonts w:eastAsia="Times New Roman" w:cs="Times New Roman"/>
          <w:szCs w:val="24"/>
        </w:rPr>
        <w:t xml:space="preserve"> του χρέους, όπως τη θέλει ο «Αγάς των Αθηνών». Οι </w:t>
      </w:r>
      <w:proofErr w:type="spellStart"/>
      <w:r>
        <w:rPr>
          <w:rFonts w:eastAsia="Times New Roman" w:cs="Times New Roman"/>
          <w:szCs w:val="24"/>
        </w:rPr>
        <w:t>εκατόν</w:t>
      </w:r>
      <w:proofErr w:type="spellEnd"/>
      <w:r>
        <w:rPr>
          <w:rFonts w:eastAsia="Times New Roman" w:cs="Times New Roman"/>
          <w:szCs w:val="24"/>
        </w:rPr>
        <w:t xml:space="preserve"> πενήντα τρεις θα προτάξουν τις γνωστές χειρονομίες του κ. Καμμένου στους πιστωτές, εάν δεν μας μειώσουν τ</w:t>
      </w:r>
      <w:r>
        <w:rPr>
          <w:rFonts w:eastAsia="Times New Roman" w:cs="Times New Roman"/>
          <w:szCs w:val="24"/>
        </w:rPr>
        <w:t xml:space="preserve">ο χρέος και έτσι ήσυχοι θα πάνε </w:t>
      </w:r>
      <w:r>
        <w:rPr>
          <w:rFonts w:eastAsia="Times New Roman" w:cs="Times New Roman"/>
          <w:szCs w:val="24"/>
        </w:rPr>
        <w:lastRenderedPageBreak/>
        <w:t>τώρα πίσω στις περιφέρειές τους να εξηγήσουν τα ανεξήγητα, εκθέτοντας</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το φοβερό αυτό επιχείρημα.</w:t>
      </w:r>
    </w:p>
    <w:p w14:paraId="46602D7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Οι άνθρωποι ζουν αλλού και ζουν ανάμεσά μας!</w:t>
      </w:r>
    </w:p>
    <w:p w14:paraId="46602D7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Σε κάθε περίπτωση το Μαξίμου και ο μαχητής του </w:t>
      </w:r>
      <w:r>
        <w:rPr>
          <w:rFonts w:eastAsia="Times New Roman" w:cs="Times New Roman"/>
          <w:szCs w:val="24"/>
          <w:lang w:val="en-US"/>
        </w:rPr>
        <w:t>s</w:t>
      </w:r>
      <w:proofErr w:type="spellStart"/>
      <w:r>
        <w:rPr>
          <w:rFonts w:eastAsia="Times New Roman" w:cs="Times New Roman"/>
          <w:szCs w:val="24"/>
          <w:lang w:val="en-GB"/>
        </w:rPr>
        <w:t>urvivor</w:t>
      </w:r>
      <w:proofErr w:type="spellEnd"/>
      <w:r>
        <w:rPr>
          <w:rFonts w:eastAsia="Times New Roman" w:cs="Times New Roman"/>
          <w:szCs w:val="24"/>
        </w:rPr>
        <w:t xml:space="preserve"> Ευκλείδης, μας ει</w:t>
      </w:r>
      <w:r>
        <w:rPr>
          <w:rFonts w:eastAsia="Times New Roman" w:cs="Times New Roman"/>
          <w:szCs w:val="24"/>
        </w:rPr>
        <w:t xml:space="preserve">δοποιούν ότι ο </w:t>
      </w:r>
      <w:proofErr w:type="spellStart"/>
      <w:r>
        <w:rPr>
          <w:rFonts w:eastAsia="Times New Roman" w:cs="Times New Roman"/>
          <w:szCs w:val="24"/>
        </w:rPr>
        <w:t>Πανελευσινιακός</w:t>
      </w:r>
      <w:proofErr w:type="spellEnd"/>
      <w:r>
        <w:rPr>
          <w:rFonts w:eastAsia="Times New Roman" w:cs="Times New Roman"/>
          <w:szCs w:val="24"/>
        </w:rPr>
        <w:t xml:space="preserve"> μπορεί να έφαγε πέντε γκολ από την Μπαρτσελόνα, αλλά τη φιλοδώρησε με άλλα επτά. «Παράλογο;», όπως θα έλεγε και ο σύντροφος </w:t>
      </w:r>
      <w:proofErr w:type="spellStart"/>
      <w:r>
        <w:rPr>
          <w:rFonts w:eastAsia="Times New Roman" w:cs="Times New Roman"/>
          <w:szCs w:val="24"/>
        </w:rPr>
        <w:t>Λαζόπουλος</w:t>
      </w:r>
      <w:proofErr w:type="spellEnd"/>
      <w:r>
        <w:rPr>
          <w:rFonts w:eastAsia="Times New Roman" w:cs="Times New Roman"/>
          <w:szCs w:val="24"/>
        </w:rPr>
        <w:t>. Μόνο η γνωστή παράγκα θα μπορούσε να μεθοδεύσει τέτοιο αποτέλεσμα. Ψέματα, ψέματα, ψέματα</w:t>
      </w:r>
      <w:r>
        <w:rPr>
          <w:rFonts w:eastAsia="Times New Roman" w:cs="Times New Roman"/>
          <w:szCs w:val="24"/>
        </w:rPr>
        <w:t>!</w:t>
      </w:r>
    </w:p>
    <w:p w14:paraId="46602D7A"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Πραγματικά τι μένει να πει κανείς</w:t>
      </w:r>
      <w:r>
        <w:rPr>
          <w:rFonts w:eastAsia="Times New Roman" w:cs="Times New Roman"/>
          <w:szCs w:val="24"/>
        </w:rPr>
        <w:t>,</w:t>
      </w:r>
      <w:r>
        <w:rPr>
          <w:rFonts w:eastAsia="Times New Roman" w:cs="Times New Roman"/>
          <w:szCs w:val="24"/>
        </w:rPr>
        <w:t xml:space="preserve"> για μια κατάσταση όπου τα ψέματα λέγονται τόσο απροκάλυπτα, τόσο εν </w:t>
      </w:r>
      <w:proofErr w:type="spellStart"/>
      <w:r>
        <w:rPr>
          <w:rFonts w:eastAsia="Times New Roman" w:cs="Times New Roman"/>
          <w:szCs w:val="24"/>
        </w:rPr>
        <w:t>ψυχρώ</w:t>
      </w:r>
      <w:proofErr w:type="spellEnd"/>
      <w:r>
        <w:rPr>
          <w:rFonts w:eastAsia="Times New Roman" w:cs="Times New Roman"/>
          <w:szCs w:val="24"/>
        </w:rPr>
        <w:t>, τόσο χολιγουντιανά, τόσο στα μούτρα του λαού, που σοκάρουν και αφήνουν άναυδο. Αυτός είναι και ο σκοπός τους άλλωστε, να πιστέψουν οι πολίτες ότ</w:t>
      </w:r>
      <w:r>
        <w:rPr>
          <w:rFonts w:eastAsia="Times New Roman" w:cs="Times New Roman"/>
          <w:szCs w:val="24"/>
        </w:rPr>
        <w:t>ι η εικονική, η πλαστή κατάσταση είναι η πραγματικότητα και ότι -προσέξτε το αυτό- όλοι στην πολιτική είναι ίδιοι, όλοι τα ίδια θα έκαναν. Μπες στη λάσπη και εσύ, κολύμπα, ο ίδιος θα γίνεις.</w:t>
      </w:r>
    </w:p>
    <w:p w14:paraId="46602D7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Άλλωστε το λένε και τα παιδιά του ΣΥΡΙΖΑ</w:t>
      </w:r>
      <w:r>
        <w:rPr>
          <w:rFonts w:eastAsia="Times New Roman" w:cs="Times New Roman"/>
          <w:szCs w:val="24"/>
        </w:rPr>
        <w:t>.</w:t>
      </w:r>
      <w:r>
        <w:rPr>
          <w:rFonts w:eastAsia="Times New Roman" w:cs="Times New Roman"/>
          <w:szCs w:val="24"/>
        </w:rPr>
        <w:t xml:space="preserve"> Κάναμε ό,τι μπορούσαμε.</w:t>
      </w:r>
    </w:p>
    <w:p w14:paraId="46602D7C"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Πράγματι, κυρίες και κύριοι Βουλευτές, έκαναν ό,τι μπορούσαν να καταστρέψουν τη χώρα, να την κυλήσουν μέσα στη λάσπη. Εξηγώ με τρία-τέσσερα σημεία παρακάτω</w:t>
      </w:r>
      <w:r>
        <w:rPr>
          <w:rFonts w:eastAsia="Times New Roman" w:cs="Times New Roman"/>
          <w:szCs w:val="24"/>
        </w:rPr>
        <w:t>,</w:t>
      </w:r>
      <w:r>
        <w:rPr>
          <w:rFonts w:eastAsia="Times New Roman" w:cs="Times New Roman"/>
          <w:szCs w:val="24"/>
        </w:rPr>
        <w:t xml:space="preserve"> γιατί και πώς έγινε αυτό, πώς φτάσαμε στη λιτότητα ΣΥΡΙΖΑ-ΑΝΕΛ από το </w:t>
      </w:r>
      <w:r>
        <w:rPr>
          <w:rFonts w:eastAsia="Times New Roman" w:cs="Times New Roman"/>
          <w:szCs w:val="24"/>
          <w:lang w:val="en-GB"/>
        </w:rPr>
        <w:t>mail</w:t>
      </w:r>
      <w:r>
        <w:rPr>
          <w:rFonts w:eastAsia="Times New Roman" w:cs="Times New Roman"/>
          <w:szCs w:val="24"/>
        </w:rPr>
        <w:t xml:space="preserve"> </w:t>
      </w:r>
      <w:proofErr w:type="spellStart"/>
      <w:r>
        <w:rPr>
          <w:rFonts w:eastAsia="Times New Roman" w:cs="Times New Roman"/>
          <w:szCs w:val="24"/>
        </w:rPr>
        <w:t>Χαρδούβελη</w:t>
      </w:r>
      <w:proofErr w:type="spellEnd"/>
      <w:r>
        <w:rPr>
          <w:rFonts w:eastAsia="Times New Roman" w:cs="Times New Roman"/>
          <w:szCs w:val="24"/>
        </w:rPr>
        <w:t xml:space="preserve"> και την ανάπ</w:t>
      </w:r>
      <w:r>
        <w:rPr>
          <w:rFonts w:eastAsia="Times New Roman" w:cs="Times New Roman"/>
          <w:szCs w:val="24"/>
        </w:rPr>
        <w:t xml:space="preserve">τυξη του 2014 στη </w:t>
      </w:r>
      <w:r>
        <w:rPr>
          <w:rFonts w:eastAsia="Times New Roman" w:cs="Times New Roman"/>
          <w:szCs w:val="24"/>
        </w:rPr>
        <w:t>«</w:t>
      </w:r>
      <w:proofErr w:type="spellStart"/>
      <w:r>
        <w:rPr>
          <w:rFonts w:eastAsia="Times New Roman" w:cs="Times New Roman"/>
          <w:szCs w:val="24"/>
        </w:rPr>
        <w:t>β</w:t>
      </w:r>
      <w:r>
        <w:rPr>
          <w:rFonts w:eastAsia="Times New Roman" w:cs="Times New Roman"/>
          <w:szCs w:val="24"/>
        </w:rPr>
        <w:t>αρουφακειάδα</w:t>
      </w:r>
      <w:proofErr w:type="spellEnd"/>
      <w:r>
        <w:rPr>
          <w:rFonts w:eastAsia="Times New Roman" w:cs="Times New Roman"/>
          <w:szCs w:val="24"/>
        </w:rPr>
        <w:t>»</w:t>
      </w:r>
      <w:r>
        <w:rPr>
          <w:rFonts w:eastAsia="Times New Roman" w:cs="Times New Roman"/>
          <w:szCs w:val="24"/>
        </w:rPr>
        <w:t>, στην καθυστέρηση που άξιζε, σύμφωνα με τον τελικά πάντα πρόθυμο κ. Κουβέλη, στα 3,6 δισεκατομμύρια, στα 4,9 δισεκατομμύρια και βλέπουμε.</w:t>
      </w:r>
    </w:p>
    <w:p w14:paraId="46602D7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έχουμε και λέμε. Πρώτον</w:t>
      </w:r>
      <w:r>
        <w:rPr>
          <w:rFonts w:eastAsia="Times New Roman" w:cs="Times New Roman"/>
          <w:szCs w:val="24"/>
        </w:rPr>
        <w:t>.</w:t>
      </w:r>
      <w:r>
        <w:rPr>
          <w:rFonts w:eastAsia="Times New Roman" w:cs="Times New Roman"/>
          <w:szCs w:val="24"/>
        </w:rPr>
        <w:t xml:space="preserve"> Στυγνός κρατικός καπιταλισμός </w:t>
      </w:r>
      <w:r>
        <w:rPr>
          <w:rFonts w:eastAsia="Times New Roman" w:cs="Times New Roman"/>
          <w:szCs w:val="24"/>
        </w:rPr>
        <w:t>με αφεντικό τον ΣΥΡΙΖΑ. Ως το 2021</w:t>
      </w:r>
      <w:r>
        <w:rPr>
          <w:rFonts w:eastAsia="Times New Roman" w:cs="Times New Roman"/>
          <w:szCs w:val="24"/>
        </w:rPr>
        <w:t>,</w:t>
      </w:r>
      <w:r>
        <w:rPr>
          <w:rFonts w:eastAsia="Times New Roman" w:cs="Times New Roman"/>
          <w:szCs w:val="24"/>
        </w:rPr>
        <w:t xml:space="preserve"> η Κυβέρνηση θα κλέψει την ανάπτυξη που προβλέπεται στο </w:t>
      </w:r>
      <w:r>
        <w:rPr>
          <w:rFonts w:eastAsia="Times New Roman" w:cs="Times New Roman"/>
          <w:szCs w:val="24"/>
        </w:rPr>
        <w:t>μ</w:t>
      </w:r>
      <w:r>
        <w:rPr>
          <w:rFonts w:eastAsia="Times New Roman" w:cs="Times New Roman"/>
          <w:szCs w:val="24"/>
        </w:rPr>
        <w:t xml:space="preserve">εσοπρόθεσμο, καθώς μεγάλο μέρος κάθε μεγέθυνσης του ΑΕΠ θα καταλήξει ουσιαστικά πίσω στα κρατικά ταμεία. Για το 2018, για παράδειγμα, η Κυβέρνηση υπολογίζει ότι θα </w:t>
      </w:r>
      <w:r>
        <w:rPr>
          <w:rFonts w:eastAsia="Times New Roman" w:cs="Times New Roman"/>
          <w:szCs w:val="24"/>
        </w:rPr>
        <w:t>αυξηθεί το ονομαστικό ΑΕΠ της χώρας κατά 5,5 δισεκατομμύρια ευρώ.</w:t>
      </w:r>
    </w:p>
    <w:p w14:paraId="46602D7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Για την ίδια χρονιά υπολογίζει να πετύχει αύξηση στο πρωτογενές πλεόνασμα 3,4 δισεκατομμύρια ευρώ. Αν πέσει μέσα στην πρόβλεψη, τα 2/3 της ανάπτυξης θα τα έχει καρπωθεί το ελληνικό δημόσιο, </w:t>
      </w:r>
      <w:r>
        <w:rPr>
          <w:rFonts w:eastAsia="Times New Roman" w:cs="Times New Roman"/>
          <w:szCs w:val="24"/>
        </w:rPr>
        <w:t>δηλαδή βάλτε λεφτά στην αγορά κορόιδα και μετά δώστε τα μου</w:t>
      </w:r>
      <w:r>
        <w:rPr>
          <w:rFonts w:eastAsia="Times New Roman" w:cs="Times New Roman"/>
          <w:szCs w:val="24"/>
        </w:rPr>
        <w:t>,</w:t>
      </w:r>
      <w:r>
        <w:rPr>
          <w:rFonts w:eastAsia="Times New Roman" w:cs="Times New Roman"/>
          <w:szCs w:val="24"/>
        </w:rPr>
        <w:t xml:space="preserve"> να τα κάνω «Καρανίκα».</w:t>
      </w:r>
    </w:p>
    <w:p w14:paraId="46602D7F"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Δεύτερον, η εξαφάνιση της προσωπικής διαφοράς</w:t>
      </w:r>
      <w:r>
        <w:rPr>
          <w:rFonts w:eastAsia="Times New Roman" w:cs="Times New Roman"/>
          <w:szCs w:val="24"/>
        </w:rPr>
        <w:t>.</w:t>
      </w:r>
      <w:r>
        <w:rPr>
          <w:rFonts w:eastAsia="Times New Roman" w:cs="Times New Roman"/>
          <w:szCs w:val="24"/>
        </w:rPr>
        <w:t xml:space="preserve"> Η προσωπική διαφορά που δόθηκε στους συνταξιούχους</w:t>
      </w:r>
      <w:r>
        <w:rPr>
          <w:rFonts w:eastAsia="Times New Roman" w:cs="Times New Roman"/>
          <w:szCs w:val="24"/>
        </w:rPr>
        <w:t>,</w:t>
      </w:r>
      <w:r>
        <w:rPr>
          <w:rFonts w:eastAsia="Times New Roman" w:cs="Times New Roman"/>
          <w:szCs w:val="24"/>
        </w:rPr>
        <w:t xml:space="preserve"> ώστε να μην </w:t>
      </w:r>
      <w:proofErr w:type="spellStart"/>
      <w:r>
        <w:rPr>
          <w:rFonts w:eastAsia="Times New Roman" w:cs="Times New Roman"/>
          <w:szCs w:val="24"/>
        </w:rPr>
        <w:t>περικοπεί</w:t>
      </w:r>
      <w:proofErr w:type="spellEnd"/>
      <w:r>
        <w:rPr>
          <w:rFonts w:eastAsia="Times New Roman" w:cs="Times New Roman"/>
          <w:szCs w:val="24"/>
        </w:rPr>
        <w:t xml:space="preserve"> η σύνταξή τους από το 2019, θα συμψηφίζεται ετησίως</w:t>
      </w:r>
      <w:r>
        <w:rPr>
          <w:rFonts w:eastAsia="Times New Roman" w:cs="Times New Roman"/>
          <w:szCs w:val="24"/>
        </w:rPr>
        <w:t xml:space="preserve"> με την υποτιθέμενη αύξηση των συντάξεων, αύξηση συνδεδεμένη με τη δήθεν αύξηση του ΑΕΠ από το 2017. </w:t>
      </w:r>
    </w:p>
    <w:p w14:paraId="46602D80"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Με το άρθρο 1 του νομοσχεδίου η προσωπική διαφορά καταργείται και γίνεται κανονικά περικοπή συντάξεων από το 2019 σε ποσοστό μέχρι και 18%. </w:t>
      </w:r>
    </w:p>
    <w:p w14:paraId="46602D81"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Να το καταλάβ</w:t>
      </w:r>
      <w:r>
        <w:rPr>
          <w:rFonts w:eastAsia="Times New Roman" w:cs="Times New Roman"/>
          <w:szCs w:val="24"/>
        </w:rPr>
        <w:t>ουν μισθωτοί και συνταξιούχοι</w:t>
      </w:r>
      <w:r>
        <w:rPr>
          <w:rFonts w:eastAsia="Times New Roman" w:cs="Times New Roman"/>
          <w:szCs w:val="24"/>
        </w:rPr>
        <w:t>.</w:t>
      </w:r>
      <w:r>
        <w:rPr>
          <w:rFonts w:eastAsia="Times New Roman" w:cs="Times New Roman"/>
          <w:szCs w:val="24"/>
        </w:rPr>
        <w:t xml:space="preserve"> Οι περικοπές γίνονται γιατί μείναμε στάσιμοι. Και μείναμε στάσιμοι</w:t>
      </w:r>
      <w:r>
        <w:rPr>
          <w:rFonts w:eastAsia="Times New Roman" w:cs="Times New Roman"/>
          <w:szCs w:val="24"/>
        </w:rPr>
        <w:t>,</w:t>
      </w:r>
      <w:r>
        <w:rPr>
          <w:rFonts w:eastAsia="Times New Roman" w:cs="Times New Roman"/>
          <w:szCs w:val="24"/>
        </w:rPr>
        <w:t xml:space="preserve"> γιατί ο κ. Τσίπρας έπαιξε τη «</w:t>
      </w:r>
      <w:proofErr w:type="spellStart"/>
      <w:r>
        <w:rPr>
          <w:rFonts w:eastAsia="Times New Roman" w:cs="Times New Roman"/>
          <w:szCs w:val="24"/>
        </w:rPr>
        <w:t>β</w:t>
      </w:r>
      <w:r>
        <w:rPr>
          <w:rFonts w:eastAsia="Times New Roman" w:cs="Times New Roman"/>
          <w:szCs w:val="24"/>
        </w:rPr>
        <w:t>αρουφακειάδα</w:t>
      </w:r>
      <w:proofErr w:type="spellEnd"/>
      <w:r>
        <w:rPr>
          <w:rFonts w:eastAsia="Times New Roman" w:cs="Times New Roman"/>
          <w:szCs w:val="24"/>
        </w:rPr>
        <w:t>» και μετά έπαιξε «</w:t>
      </w:r>
      <w:r>
        <w:rPr>
          <w:rFonts w:eastAsia="Times New Roman" w:cs="Times New Roman"/>
          <w:szCs w:val="24"/>
          <w:lang w:val="en-US"/>
        </w:rPr>
        <w:t>Survivor</w:t>
      </w:r>
      <w:r>
        <w:rPr>
          <w:rFonts w:eastAsia="Times New Roman" w:cs="Times New Roman"/>
          <w:szCs w:val="24"/>
        </w:rPr>
        <w:t xml:space="preserve">». Καθυστέρησε τη διαπραγμάτευση, μπας και μας κάτσει ο </w:t>
      </w:r>
      <w:proofErr w:type="spellStart"/>
      <w:r>
        <w:rPr>
          <w:rFonts w:eastAsia="Times New Roman" w:cs="Times New Roman"/>
          <w:szCs w:val="24"/>
        </w:rPr>
        <w:t>Μελανσόν</w:t>
      </w:r>
      <w:proofErr w:type="spellEnd"/>
      <w:r>
        <w:rPr>
          <w:rFonts w:eastAsia="Times New Roman" w:cs="Times New Roman"/>
          <w:szCs w:val="24"/>
        </w:rPr>
        <w:t xml:space="preserve"> ή η </w:t>
      </w:r>
      <w:proofErr w:type="spellStart"/>
      <w:r>
        <w:rPr>
          <w:rFonts w:eastAsia="Times New Roman" w:cs="Times New Roman"/>
          <w:szCs w:val="24"/>
        </w:rPr>
        <w:t>Λεπέν</w:t>
      </w:r>
      <w:proofErr w:type="spellEnd"/>
      <w:r>
        <w:rPr>
          <w:rFonts w:eastAsia="Times New Roman" w:cs="Times New Roman"/>
          <w:szCs w:val="24"/>
        </w:rPr>
        <w:t xml:space="preserve">. </w:t>
      </w:r>
    </w:p>
    <w:p w14:paraId="46602D82"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Τρίτον, ο </w:t>
      </w:r>
      <w:r>
        <w:rPr>
          <w:rFonts w:eastAsia="Times New Roman" w:cs="Times New Roman"/>
          <w:szCs w:val="24"/>
        </w:rPr>
        <w:t>ξαφνικός έρωτας με το πλεόνασμα. Εκτός από τα δεδηλωμένα αντίμετρα -περίπου 10 δισεκατομμύρια ευρώ- η Κυβέρνηση προσέθεσε αυθαίρετα άλλα 5,6 δισεκατομμύρια ευρώ στην τριετία</w:t>
      </w:r>
      <w:r>
        <w:rPr>
          <w:rFonts w:eastAsia="Times New Roman" w:cs="Times New Roman"/>
          <w:szCs w:val="24"/>
        </w:rPr>
        <w:t>,</w:t>
      </w:r>
      <w:r>
        <w:rPr>
          <w:rFonts w:eastAsia="Times New Roman" w:cs="Times New Roman"/>
          <w:szCs w:val="24"/>
        </w:rPr>
        <w:t xml:space="preserve"> ως πρόσθετες παρεμβάσεις, οι οποίες δεν προβλέπονται πουθενά. Πάρε κόσμε δηλαδή!</w:t>
      </w:r>
    </w:p>
    <w:p w14:paraId="46602D83"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Από πού θα βρεθούν τα χρήματα; Μα από τα τεράστια πρωτογενή πλεονάσματα που προεξοφλεί η Κυβέρνηση μέχρι το 2021 και τα οποία δεν θα ανέρχονται στο 3,5% που ζητούν οι θεσμοί αλλά στο 3,9% το 2018, μέχρι το 5,6% το 2021 και μάλιστα σε διαρκώς αυξανόμενο ΑΕΠ</w:t>
      </w:r>
      <w:r>
        <w:rPr>
          <w:rFonts w:eastAsia="Times New Roman" w:cs="Times New Roman"/>
          <w:szCs w:val="24"/>
        </w:rPr>
        <w:t xml:space="preserve">. </w:t>
      </w:r>
    </w:p>
    <w:p w14:paraId="46602D84"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Αυτό το μαγικό πώς θα γίνει; Τι οικονομικά είναι αυτά; Θα υπερφορολογείς και η οικονομία θα απογειώνεται; Δηλαδή προσέξτε</w:t>
      </w:r>
      <w:r>
        <w:rPr>
          <w:rFonts w:eastAsia="Times New Roman" w:cs="Times New Roman"/>
          <w:szCs w:val="24"/>
        </w:rPr>
        <w:t>.</w:t>
      </w:r>
      <w:r>
        <w:rPr>
          <w:rFonts w:eastAsia="Times New Roman" w:cs="Times New Roman"/>
          <w:szCs w:val="24"/>
        </w:rPr>
        <w:t xml:space="preserve"> Βάζει 3,5% η τρόικα, λέει η Κυβέρνηση</w:t>
      </w:r>
      <w:r>
        <w:rPr>
          <w:rFonts w:eastAsia="Times New Roman" w:cs="Times New Roman"/>
          <w:szCs w:val="24"/>
        </w:rPr>
        <w:t>:</w:t>
      </w:r>
      <w:r>
        <w:rPr>
          <w:rFonts w:eastAsia="Times New Roman" w:cs="Times New Roman"/>
          <w:szCs w:val="24"/>
        </w:rPr>
        <w:t xml:space="preserve"> «Ας βάλω και εγώ κάτι παραπάνω για τη δύσκολη δουλειά που κάνω». Στοιχηματίζω ότι θα έρθει </w:t>
      </w:r>
      <w:r>
        <w:rPr>
          <w:rFonts w:eastAsia="Times New Roman" w:cs="Times New Roman"/>
          <w:szCs w:val="24"/>
        </w:rPr>
        <w:t xml:space="preserve">αύριο η επόμενη κυβέρνηση και θα την καταγγείλετε ως ανάλγητη, γιατί δεν θα εφαρμόζει τα αντίμετρα, υπερφορολογώντας έτι περαιτέρω την οικονομία. </w:t>
      </w:r>
    </w:p>
    <w:p w14:paraId="46602D85"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Τέταρτον, η </w:t>
      </w:r>
      <w:proofErr w:type="spellStart"/>
      <w:r>
        <w:rPr>
          <w:rFonts w:eastAsia="Times New Roman" w:cs="Times New Roman"/>
          <w:szCs w:val="24"/>
        </w:rPr>
        <w:t>υπεραπόδοση</w:t>
      </w:r>
      <w:proofErr w:type="spellEnd"/>
      <w:r>
        <w:rPr>
          <w:rFonts w:eastAsia="Times New Roman" w:cs="Times New Roman"/>
          <w:szCs w:val="24"/>
        </w:rPr>
        <w:t xml:space="preserve"> μιας οικονομίας σε ύφεση. Πραγματικά δηλαδή, στα σοβαρά </w:t>
      </w:r>
      <w:proofErr w:type="spellStart"/>
      <w:r>
        <w:rPr>
          <w:rFonts w:eastAsia="Times New Roman" w:cs="Times New Roman"/>
          <w:szCs w:val="24"/>
        </w:rPr>
        <w:t>υπεραποδίδει</w:t>
      </w:r>
      <w:proofErr w:type="spellEnd"/>
      <w:r>
        <w:rPr>
          <w:rFonts w:eastAsia="Times New Roman" w:cs="Times New Roman"/>
          <w:szCs w:val="24"/>
        </w:rPr>
        <w:t xml:space="preserve"> η οικονομία, ενώ</w:t>
      </w:r>
      <w:r>
        <w:rPr>
          <w:rFonts w:eastAsia="Times New Roman" w:cs="Times New Roman"/>
          <w:szCs w:val="24"/>
        </w:rPr>
        <w:t xml:space="preserve"> είναι σε ύφεση; Τι σόι οικονομικά είναι αυτά; Μόνοι σας το παραδέχεστε στην αιτιολογική του </w:t>
      </w:r>
      <w:r>
        <w:rPr>
          <w:rFonts w:eastAsia="Times New Roman" w:cs="Times New Roman"/>
          <w:szCs w:val="24"/>
        </w:rPr>
        <w:t>μ</w:t>
      </w:r>
      <w:r>
        <w:rPr>
          <w:rFonts w:eastAsia="Times New Roman" w:cs="Times New Roman"/>
          <w:szCs w:val="24"/>
        </w:rPr>
        <w:t xml:space="preserve">εσοπρόθεσμου ότι η </w:t>
      </w:r>
      <w:proofErr w:type="spellStart"/>
      <w:r>
        <w:rPr>
          <w:rFonts w:eastAsia="Times New Roman" w:cs="Times New Roman"/>
          <w:szCs w:val="24"/>
        </w:rPr>
        <w:t>υπεραπόδοση</w:t>
      </w:r>
      <w:proofErr w:type="spellEnd"/>
      <w:r>
        <w:rPr>
          <w:rFonts w:eastAsia="Times New Roman" w:cs="Times New Roman"/>
          <w:szCs w:val="24"/>
        </w:rPr>
        <w:t xml:space="preserve"> του πλεονάσματος το 2016</w:t>
      </w:r>
      <w:r>
        <w:rPr>
          <w:rFonts w:eastAsia="Times New Roman" w:cs="Times New Roman"/>
          <w:szCs w:val="24"/>
        </w:rPr>
        <w:t>,</w:t>
      </w:r>
      <w:r>
        <w:rPr>
          <w:rFonts w:eastAsia="Times New Roman" w:cs="Times New Roman"/>
          <w:szCs w:val="24"/>
        </w:rPr>
        <w:t xml:space="preserve"> οφείλεται σε έσοδα και εξοικονομήσεις που δεν επαναλαμβάνονται. Ήδη το πρωτογενές πλεόνασμα για το 2017 π</w:t>
      </w:r>
      <w:r>
        <w:rPr>
          <w:rFonts w:eastAsia="Times New Roman" w:cs="Times New Roman"/>
          <w:szCs w:val="24"/>
        </w:rPr>
        <w:t xml:space="preserve">έφτει στο 2,1%, ενώ και ο ρυθμός ανάπτυξης της ελληνικής οικονομίας από το 2,7% του </w:t>
      </w:r>
      <w:r>
        <w:rPr>
          <w:rFonts w:eastAsia="Times New Roman" w:cs="Times New Roman"/>
          <w:szCs w:val="24"/>
        </w:rPr>
        <w:t>π</w:t>
      </w:r>
      <w:r>
        <w:rPr>
          <w:rFonts w:eastAsia="Times New Roman" w:cs="Times New Roman"/>
          <w:szCs w:val="24"/>
        </w:rPr>
        <w:t xml:space="preserve">ροϋπολογισμού πέφτει στο 1,8%. </w:t>
      </w:r>
    </w:p>
    <w:p w14:paraId="46602D86"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Οι αριθμοί είναι αμείλικτοι. Το πρώτο τετράμηνο του 2017 τα καθαρά έσοδα είναι μειωμένα κατά 0,8 δισεκατομμύρια, παρ</w:t>
      </w:r>
      <w:r>
        <w:rPr>
          <w:rFonts w:eastAsia="Times New Roman" w:cs="Times New Roman"/>
          <w:szCs w:val="24"/>
        </w:rPr>
        <w:t xml:space="preserve">’ </w:t>
      </w:r>
      <w:r>
        <w:rPr>
          <w:rFonts w:eastAsia="Times New Roman" w:cs="Times New Roman"/>
          <w:szCs w:val="24"/>
        </w:rPr>
        <w:t>όλο που το κράτος εισ</w:t>
      </w:r>
      <w:r>
        <w:rPr>
          <w:rFonts w:eastAsia="Times New Roman" w:cs="Times New Roman"/>
          <w:szCs w:val="24"/>
        </w:rPr>
        <w:t>έπραξε 1,2 δισεκατομμύρια από την παραχώρηση των δεκατεσσάρων περιφερειακών αεροδρομίων. Κατά παραδοχή της Κυβέρνησης</w:t>
      </w:r>
      <w:r>
        <w:rPr>
          <w:rFonts w:eastAsia="Times New Roman" w:cs="Times New Roman"/>
          <w:szCs w:val="24"/>
        </w:rPr>
        <w:t xml:space="preserve"> </w:t>
      </w:r>
      <w:r>
        <w:rPr>
          <w:rFonts w:eastAsia="Times New Roman" w:cs="Times New Roman"/>
          <w:szCs w:val="24"/>
        </w:rPr>
        <w:t xml:space="preserve"> το πείραμα του πρωτογενούς πλεονάσματος δεν επαναλαμβάνεται. Πρόκειται για ξεκάθαρη απάτη. </w:t>
      </w:r>
    </w:p>
    <w:p w14:paraId="46602D87"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Κλείνω με το εξής: Ο κ. Τσίπρας είναι ο καλύτ</w:t>
      </w:r>
      <w:r>
        <w:rPr>
          <w:rFonts w:eastAsia="Times New Roman" w:cs="Times New Roman"/>
          <w:szCs w:val="24"/>
        </w:rPr>
        <w:t xml:space="preserve">ερος εισπράκτορας, ο καλύτερος μεσάζων, ο καλύτερος υπάλληλος </w:t>
      </w:r>
      <w:r>
        <w:rPr>
          <w:rFonts w:eastAsia="Times New Roman" w:cs="Times New Roman"/>
          <w:szCs w:val="24"/>
        </w:rPr>
        <w:t>κ</w:t>
      </w:r>
      <w:r>
        <w:rPr>
          <w:rFonts w:eastAsia="Times New Roman" w:cs="Times New Roman"/>
          <w:szCs w:val="24"/>
        </w:rPr>
        <w:t xml:space="preserve">αι ξέρετε ποιων. Το πρόβλημα είναι ότι κρατάει πολλά για το δικό του μαγαζί και ότι παίζει με τους θεσμούς και τη </w:t>
      </w:r>
      <w:r>
        <w:rPr>
          <w:rFonts w:eastAsia="Times New Roman" w:cs="Times New Roman"/>
          <w:szCs w:val="24"/>
        </w:rPr>
        <w:t>δ</w:t>
      </w:r>
      <w:r>
        <w:rPr>
          <w:rFonts w:eastAsia="Times New Roman" w:cs="Times New Roman"/>
          <w:szCs w:val="24"/>
        </w:rPr>
        <w:t>ημοκρατία και ας την επικαλείται κάθε τόσο σαν καραμέλα. Ο Κωνσταντίνος Καραμα</w:t>
      </w:r>
      <w:r>
        <w:rPr>
          <w:rFonts w:eastAsia="Times New Roman" w:cs="Times New Roman"/>
          <w:szCs w:val="24"/>
        </w:rPr>
        <w:t xml:space="preserve">νλής έλεγε σε μια ομιλία του στη Βουλή το 1976 από αυτό εδώ το Βήμα: «Αυτοί που επικαλούνται συχνότερα τη </w:t>
      </w:r>
      <w:r>
        <w:rPr>
          <w:rFonts w:eastAsia="Times New Roman" w:cs="Times New Roman"/>
          <w:szCs w:val="24"/>
        </w:rPr>
        <w:t>δ</w:t>
      </w:r>
      <w:r>
        <w:rPr>
          <w:rFonts w:eastAsia="Times New Roman" w:cs="Times New Roman"/>
          <w:szCs w:val="24"/>
        </w:rPr>
        <w:t>ημοκρατία, αυτοί και την υπονομεύουν».</w:t>
      </w:r>
    </w:p>
    <w:p w14:paraId="46602D88"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Καληνύχτα σας και καλή τύχη, κύριε Τσίπρα. </w:t>
      </w:r>
    </w:p>
    <w:p w14:paraId="46602D89"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6602D8A"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(Χειροκροτήματα από τ</w:t>
      </w:r>
      <w:r>
        <w:rPr>
          <w:rFonts w:eastAsia="Times New Roman" w:cs="Times New Roman"/>
          <w:szCs w:val="24"/>
        </w:rPr>
        <w:t>ις</w:t>
      </w:r>
      <w:r>
        <w:rPr>
          <w:rFonts w:eastAsia="Times New Roman" w:cs="Times New Roman"/>
          <w:szCs w:val="24"/>
        </w:rPr>
        <w:t xml:space="preserve"> πτέρυγ</w:t>
      </w:r>
      <w:r>
        <w:rPr>
          <w:rFonts w:eastAsia="Times New Roman" w:cs="Times New Roman"/>
          <w:szCs w:val="24"/>
        </w:rPr>
        <w:t>ες</w:t>
      </w:r>
      <w:r>
        <w:rPr>
          <w:rFonts w:eastAsia="Times New Roman" w:cs="Times New Roman"/>
          <w:szCs w:val="24"/>
        </w:rPr>
        <w:t xml:space="preserve"> της Δημοκρατικής </w:t>
      </w:r>
      <w:r>
        <w:rPr>
          <w:rFonts w:eastAsia="Times New Roman" w:cs="Times New Roman"/>
          <w:szCs w:val="24"/>
        </w:rPr>
        <w:t>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και της Νέας Δημοκρατίας)</w:t>
      </w:r>
    </w:p>
    <w:p w14:paraId="46602D8B"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Τον λόγο έχει ο κ. </w:t>
      </w:r>
      <w:proofErr w:type="spellStart"/>
      <w:r>
        <w:rPr>
          <w:rFonts w:eastAsia="Times New Roman" w:cs="Times New Roman"/>
          <w:szCs w:val="24"/>
        </w:rPr>
        <w:t>Μεϊκόπουλος</w:t>
      </w:r>
      <w:proofErr w:type="spellEnd"/>
      <w:r>
        <w:rPr>
          <w:rFonts w:eastAsia="Times New Roman" w:cs="Times New Roman"/>
          <w:szCs w:val="24"/>
        </w:rPr>
        <w:t xml:space="preserve"> από τον ΣΥΡΙΖΑ, με τον οποίο ξεκινάει ο τρίτος κύκλος των ομιλητών. </w:t>
      </w:r>
    </w:p>
    <w:p w14:paraId="46602D8C"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Μεϊκόπουλε</w:t>
      </w:r>
      <w:proofErr w:type="spellEnd"/>
      <w:r>
        <w:rPr>
          <w:rFonts w:eastAsia="Times New Roman" w:cs="Times New Roman"/>
          <w:szCs w:val="24"/>
        </w:rPr>
        <w:t xml:space="preserve">, έχετε τον λόγο. </w:t>
      </w:r>
    </w:p>
    <w:p w14:paraId="46602D8D"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ΑΛΕΞΑΝΔΡΟΣ ΜΕΪΚΟΠΟΥΛΟΣ: </w:t>
      </w:r>
      <w:r>
        <w:rPr>
          <w:rFonts w:eastAsia="Times New Roman" w:cs="Times New Roman"/>
          <w:szCs w:val="24"/>
        </w:rPr>
        <w:t>Ευ</w:t>
      </w:r>
      <w:r>
        <w:rPr>
          <w:rFonts w:eastAsia="Times New Roman" w:cs="Times New Roman"/>
          <w:szCs w:val="24"/>
        </w:rPr>
        <w:t xml:space="preserve">χαριστώ πολύ, κύριε Πρόεδρε. </w:t>
      </w:r>
    </w:p>
    <w:p w14:paraId="46602D8E"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αρχικά θα ήθελα να κάνω ένα γενικότερο σχόλιο αναφορικά με τη στάση της Αντιπολίτευσης και ιδιαίτερα της Αξιωματικής Αντιπολίτευσης. </w:t>
      </w:r>
    </w:p>
    <w:p w14:paraId="46602D8F"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Παρακολουθώντας προσεκτικά τις ομιλίες των Βουλευτών της Νέας </w:t>
      </w:r>
      <w:r>
        <w:rPr>
          <w:rFonts w:eastAsia="Times New Roman" w:cs="Times New Roman"/>
          <w:szCs w:val="24"/>
        </w:rPr>
        <w:t>Δημοκρατίας, θα μπορούσε να πει κανείς ότι αφ’ ενός ή κάνουν πως δεν καταλαβαίνουν, αποσκοπώντας με άκομψο και πολλές φορές φθηνό τρόπο να αντλήσουν πολιτική υπεραξία ή ότι πάσχουν από κάτι πολύ χειρότερο, από αδυναμία στρατηγικής ανάλυσης, από αδυναμία κα</w:t>
      </w:r>
      <w:r>
        <w:rPr>
          <w:rFonts w:eastAsia="Times New Roman" w:cs="Times New Roman"/>
          <w:szCs w:val="24"/>
        </w:rPr>
        <w:t>τανόησης της δυναμικής των ευρωπαϊκών συσχετισμών και από μια πλήρη αδυναμία κατανόησης του τι διακυβεύεται για τις επόμενες δεκαετίες. Αρχικά διακυβεύεται η ίδια η φυσιογνωμία και η αρχιτεκτονική της Ευρωπαϊκής Ένωσης και κατά δεύτερον, διακυβεύεται το πώ</w:t>
      </w:r>
      <w:r>
        <w:rPr>
          <w:rFonts w:eastAsia="Times New Roman" w:cs="Times New Roman"/>
          <w:szCs w:val="24"/>
        </w:rPr>
        <w:t xml:space="preserve">ς και αν θα συμμετέχει το Διεθνές Νομισματικό Ταμείο στα προγράμματα διάσωσης γενικότερα των χωρών του ευρωπαϊκού Νότου. </w:t>
      </w:r>
    </w:p>
    <w:p w14:paraId="46602D90"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Έ</w:t>
      </w:r>
      <w:r>
        <w:rPr>
          <w:rFonts w:eastAsia="Times New Roman" w:cs="Times New Roman"/>
          <w:szCs w:val="24"/>
        </w:rPr>
        <w:t xml:space="preserve">ρχομαι τώρα στο επίδικο. Τι αποτυπώνει τελικά αυτό το πολυνομοσχέδιο; Αποτυπώνει τη διαφωνία του Διεθνούς Νομισματικού Ταμείου και </w:t>
      </w:r>
      <w:r>
        <w:rPr>
          <w:rFonts w:eastAsia="Times New Roman" w:cs="Times New Roman"/>
          <w:szCs w:val="24"/>
        </w:rPr>
        <w:t>των ευρωπαϊκών θεσμών</w:t>
      </w:r>
      <w:r>
        <w:rPr>
          <w:rFonts w:eastAsia="Times New Roman" w:cs="Times New Roman"/>
          <w:szCs w:val="24"/>
        </w:rPr>
        <w:t>,</w:t>
      </w:r>
      <w:r>
        <w:rPr>
          <w:rFonts w:eastAsia="Times New Roman" w:cs="Times New Roman"/>
          <w:szCs w:val="24"/>
        </w:rPr>
        <w:t xml:space="preserve"> για το εάν μπορεί η ελληνική οικονομία από το 2018 και μετά</w:t>
      </w:r>
      <w:r>
        <w:rPr>
          <w:rFonts w:eastAsia="Times New Roman" w:cs="Times New Roman"/>
          <w:szCs w:val="24"/>
        </w:rPr>
        <w:t>,</w:t>
      </w:r>
      <w:r>
        <w:rPr>
          <w:rFonts w:eastAsia="Times New Roman" w:cs="Times New Roman"/>
          <w:szCs w:val="24"/>
        </w:rPr>
        <w:t xml:space="preserve"> να πιάσει πρωτογενή πλεονάσματα της τάξεως του 3,5%. Αυτή είναι η βασική διαφωνία. Έχουμε αφ</w:t>
      </w:r>
      <w:r>
        <w:rPr>
          <w:rFonts w:eastAsia="Times New Roman" w:cs="Times New Roman"/>
          <w:szCs w:val="24"/>
        </w:rPr>
        <w:t xml:space="preserve">’ </w:t>
      </w:r>
      <w:r>
        <w:rPr>
          <w:rFonts w:eastAsia="Times New Roman" w:cs="Times New Roman"/>
          <w:szCs w:val="24"/>
        </w:rPr>
        <w:t xml:space="preserve">ενός το Διεθνές Νομισματικό Ταμείο να κάνει την εκτίμηση – βασικό σενάριο για </w:t>
      </w:r>
      <w:r>
        <w:rPr>
          <w:rFonts w:eastAsia="Times New Roman" w:cs="Times New Roman"/>
          <w:szCs w:val="24"/>
        </w:rPr>
        <w:t>2,5% και να ζητάει βιωσιμότητα του χρέους και αφ</w:t>
      </w:r>
      <w:r>
        <w:rPr>
          <w:rFonts w:eastAsia="Times New Roman" w:cs="Times New Roman"/>
          <w:szCs w:val="24"/>
        </w:rPr>
        <w:t xml:space="preserve">’ </w:t>
      </w:r>
      <w:r>
        <w:rPr>
          <w:rFonts w:eastAsia="Times New Roman" w:cs="Times New Roman"/>
          <w:szCs w:val="24"/>
        </w:rPr>
        <w:t>ετέρου τους ευρωπαϊκούς θεσμούς να ισχυρίζονται το αντίθετο. Αυτή ακριβώς η διαφωνία αποτυπώνεται στο πολυνομοσχέδιο με δύο ποιοτικές διαφορές.</w:t>
      </w:r>
    </w:p>
    <w:p w14:paraId="46602D91"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Το συγκεκριμένο πολυνομοσχέδιο αυτοτελώς αποτελεί ένα νομοσχέδ</w:t>
      </w:r>
      <w:r>
        <w:rPr>
          <w:rFonts w:eastAsia="Times New Roman" w:cs="Times New Roman"/>
          <w:szCs w:val="24"/>
        </w:rPr>
        <w:t>ιο</w:t>
      </w:r>
      <w:r>
        <w:rPr>
          <w:rFonts w:eastAsia="Times New Roman" w:cs="Times New Roman"/>
          <w:szCs w:val="24"/>
        </w:rPr>
        <w:t>,</w:t>
      </w:r>
      <w:r>
        <w:rPr>
          <w:rFonts w:eastAsia="Times New Roman" w:cs="Times New Roman"/>
          <w:szCs w:val="24"/>
        </w:rPr>
        <w:t xml:space="preserve"> το οποίο συνεχίζει το </w:t>
      </w:r>
      <w:proofErr w:type="spellStart"/>
      <w:r>
        <w:rPr>
          <w:rFonts w:eastAsia="Times New Roman" w:cs="Times New Roman"/>
          <w:szCs w:val="24"/>
        </w:rPr>
        <w:t>υφεσιακό</w:t>
      </w:r>
      <w:proofErr w:type="spellEnd"/>
      <w:r>
        <w:rPr>
          <w:rFonts w:eastAsia="Times New Roman" w:cs="Times New Roman"/>
          <w:szCs w:val="24"/>
        </w:rPr>
        <w:t xml:space="preserve"> σπιράλ; Η απάντηση είναι «όχι», γιατί υπάρχουν δύο ποιοτικές διαφορές</w:t>
      </w:r>
      <w:r>
        <w:rPr>
          <w:rFonts w:eastAsia="Times New Roman" w:cs="Times New Roman"/>
          <w:szCs w:val="24"/>
        </w:rPr>
        <w:t>.</w:t>
      </w:r>
    </w:p>
    <w:p w14:paraId="46602D92"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Πρώτον, ότι η Κυβέρνηση καταφέρνει να αν</w:t>
      </w:r>
      <w:r>
        <w:rPr>
          <w:rFonts w:eastAsia="Times New Roman" w:cs="Times New Roman"/>
          <w:szCs w:val="24"/>
        </w:rPr>
        <w:t>αγάγ</w:t>
      </w:r>
      <w:r>
        <w:rPr>
          <w:rFonts w:eastAsia="Times New Roman" w:cs="Times New Roman"/>
          <w:szCs w:val="24"/>
        </w:rPr>
        <w:t>ει αυτό το συγκεκριμένο νομοσχέδιο σε βασική προϋπόθεση, προκειμένου πολύ σύντομα να υπάρξει ρύθμιση της β</w:t>
      </w:r>
      <w:r>
        <w:rPr>
          <w:rFonts w:eastAsia="Times New Roman" w:cs="Times New Roman"/>
          <w:szCs w:val="24"/>
        </w:rPr>
        <w:t>ιωσιμότητας του ελληνικού χρέους. Αυτό σημαίνει ένταξη στο πρόγραμμα της ποσοτικής χαλάρωσης, που σημαίνει έξοδος στις αγορές.</w:t>
      </w:r>
    </w:p>
    <w:p w14:paraId="46602D93"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Δεύτερον, ότι μετά από επτά χρόνια αρνητικών μέτρων καταφέρνει να εγγραφούν για πρώτη φορά και μέτρα με θετικό ισοζύγιο. Αυτές εί</w:t>
      </w:r>
      <w:r>
        <w:rPr>
          <w:rFonts w:eastAsia="Times New Roman" w:cs="Times New Roman"/>
          <w:szCs w:val="24"/>
        </w:rPr>
        <w:t xml:space="preserve">ναι οι δύο ποιοτικές διαφορές. </w:t>
      </w:r>
    </w:p>
    <w:p w14:paraId="46602D94"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Υπάρχει πρόβλημα, κυρίες και κύριοι συνάδελφοι; Υπάρχει. Παρά το ότι με οικονομικούς όρους όντως το ισοζύγιο μέτρων </w:t>
      </w:r>
      <w:r>
        <w:rPr>
          <w:rFonts w:eastAsia="Times New Roman" w:cs="Times New Roman"/>
          <w:szCs w:val="24"/>
        </w:rPr>
        <w:t xml:space="preserve">αντίμετρων είναι δημοσιονομικά ουδέτερο, με κοινωνικούς όρους και τα μέτρα και τα αντίμετρα δεν αφορούν τον ίδιο άνθρωπο, με μία διαφορά </w:t>
      </w:r>
      <w:r>
        <w:rPr>
          <w:rFonts w:eastAsia="Times New Roman" w:cs="Times New Roman"/>
          <w:szCs w:val="24"/>
        </w:rPr>
        <w:t>όμως.</w:t>
      </w:r>
      <w:r>
        <w:rPr>
          <w:rFonts w:eastAsia="Times New Roman" w:cs="Times New Roman"/>
          <w:szCs w:val="24"/>
        </w:rPr>
        <w:t xml:space="preserve"> Επειδή η σύγχρονη επιστήμη δεν έχει ακόμα εφεύρει το άλμα στον χρόνο και πολύ θα θέλατε να βραδιάσει Πέμπτη και ν</w:t>
      </w:r>
      <w:r>
        <w:rPr>
          <w:rFonts w:eastAsia="Times New Roman" w:cs="Times New Roman"/>
          <w:szCs w:val="24"/>
        </w:rPr>
        <w:t>α ξημερώσει 1</w:t>
      </w:r>
      <w:r>
        <w:rPr>
          <w:rFonts w:eastAsia="Times New Roman" w:cs="Times New Roman"/>
          <w:szCs w:val="24"/>
          <w:vertAlign w:val="superscript"/>
        </w:rPr>
        <w:t>η</w:t>
      </w:r>
      <w:r>
        <w:rPr>
          <w:rFonts w:eastAsia="Times New Roman" w:cs="Times New Roman"/>
          <w:szCs w:val="24"/>
        </w:rPr>
        <w:t xml:space="preserve"> Γενάρη του 2019, αυτό δεν πρόκειται να συμβεί. Μετά την Πέμπτη ξημερώνει Παρασκευή και μεσολαβούν είκοσι μήνες.</w:t>
      </w:r>
    </w:p>
    <w:p w14:paraId="46602D9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Μέσα σε αυτούς τους είκοσι μήνες, κυρίες και κύριοι συνάδελφοι της Αξιωματικής Αντιπολίτευσης, μπορούμε να πάρουμε πολλά σενάρια </w:t>
      </w:r>
      <w:r>
        <w:rPr>
          <w:rFonts w:eastAsia="Times New Roman" w:cs="Times New Roman"/>
          <w:szCs w:val="24"/>
        </w:rPr>
        <w:t xml:space="preserve">και να κάνουμε πολλές υποθέσεις. Εάν, όμως, καταπολεμηθεί περισσότερο και δραστικότερα η εισφοροδιαφυγή, εάν διευρυνθεί περαιτέρω η φορολογική βάση, εάν αποκτήσουμε ομαλότερες </w:t>
      </w:r>
      <w:r>
        <w:rPr>
          <w:rFonts w:eastAsia="Times New Roman" w:cs="Times New Roman"/>
          <w:szCs w:val="24"/>
        </w:rPr>
        <w:lastRenderedPageBreak/>
        <w:t>εργασιακές σχέσεις, εάν δημιουργηθούν καινούρ</w:t>
      </w:r>
      <w:r>
        <w:rPr>
          <w:rFonts w:eastAsia="Times New Roman" w:cs="Times New Roman"/>
          <w:szCs w:val="24"/>
        </w:rPr>
        <w:t>γ</w:t>
      </w:r>
      <w:r>
        <w:rPr>
          <w:rFonts w:eastAsia="Times New Roman" w:cs="Times New Roman"/>
          <w:szCs w:val="24"/>
        </w:rPr>
        <w:t>ιες θέσεις εργασίας, αναρωτιέμαι π</w:t>
      </w:r>
      <w:r>
        <w:rPr>
          <w:rFonts w:eastAsia="Times New Roman" w:cs="Times New Roman"/>
          <w:szCs w:val="24"/>
        </w:rPr>
        <w:t xml:space="preserve">οιο θα είναι τελικά το αποτέλεσμα της υποχώρησης της κρατικής συμμετοχής στη συνταξιοδοτική δαπάνη το 2019. </w:t>
      </w:r>
    </w:p>
    <w:p w14:paraId="46602D9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Εκείνο που εγώ φοβάμαι, κυρίες και κύριοι συνάδελφοι της Αξιωματικής Αντιπολίτευσης, είναι ότι εκείνο που </w:t>
      </w:r>
      <w:r>
        <w:rPr>
          <w:rFonts w:eastAsia="Times New Roman" w:cs="Times New Roman"/>
          <w:szCs w:val="24"/>
        </w:rPr>
        <w:t>εσείς,</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φοβάστε</w:t>
      </w:r>
      <w:r>
        <w:rPr>
          <w:rFonts w:eastAsia="Times New Roman" w:cs="Times New Roman"/>
          <w:szCs w:val="24"/>
        </w:rPr>
        <w:t>,</w:t>
      </w:r>
      <w:r>
        <w:rPr>
          <w:rFonts w:eastAsia="Times New Roman" w:cs="Times New Roman"/>
          <w:szCs w:val="24"/>
        </w:rPr>
        <w:t xml:space="preserve"> είναι ότι το </w:t>
      </w:r>
      <w:r>
        <w:rPr>
          <w:rFonts w:eastAsia="Times New Roman" w:cs="Times New Roman"/>
          <w:szCs w:val="24"/>
        </w:rPr>
        <w:t xml:space="preserve">καθαρό </w:t>
      </w:r>
      <w:proofErr w:type="spellStart"/>
      <w:r>
        <w:rPr>
          <w:rFonts w:eastAsia="Times New Roman" w:cs="Times New Roman"/>
          <w:szCs w:val="24"/>
        </w:rPr>
        <w:t>εικοσάμηνο</w:t>
      </w:r>
      <w:proofErr w:type="spellEnd"/>
      <w:r>
        <w:rPr>
          <w:rFonts w:eastAsia="Times New Roman" w:cs="Times New Roman"/>
          <w:szCs w:val="24"/>
        </w:rPr>
        <w:t xml:space="preserve"> μέχρι την 1</w:t>
      </w:r>
      <w:r>
        <w:rPr>
          <w:rFonts w:eastAsia="Times New Roman" w:cs="Times New Roman"/>
          <w:szCs w:val="24"/>
          <w:vertAlign w:val="superscript"/>
        </w:rPr>
        <w:t>η</w:t>
      </w:r>
      <w:r>
        <w:rPr>
          <w:rFonts w:eastAsia="Times New Roman" w:cs="Times New Roman"/>
          <w:szCs w:val="24"/>
        </w:rPr>
        <w:t xml:space="preserve"> Γενάρη του 2019 ίσως αποδειχθεί και το αποτελεσματικότερο αντίμετρο. Αυτός είναι ο πραγματικός σας φόβος. </w:t>
      </w:r>
    </w:p>
    <w:p w14:paraId="46602D9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Ακούω μια επιχειρηματολογία για τέταρτο μνημόνιο. Εδώ και αν υπάρχει ρεσιτάλ διαστρέβλωσης!</w:t>
      </w:r>
    </w:p>
    <w:p w14:paraId="46602D9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Ξεχάσατε, κυρίες και κύριο</w:t>
      </w:r>
      <w:r>
        <w:rPr>
          <w:rFonts w:eastAsia="Times New Roman" w:cs="Times New Roman"/>
          <w:szCs w:val="24"/>
        </w:rPr>
        <w:t>ι συνάδελφοι, ότι το πρόγραμμα, η συμφωνία του 2015, είχε ως αναπόσπαστο κομμάτι τη συμμετοχή του Διεθνούς Νομισματικού Ταμείου. Μέχρι και σήμερα που συζητάμε</w:t>
      </w:r>
      <w:r>
        <w:rPr>
          <w:rFonts w:eastAsia="Times New Roman" w:cs="Times New Roman"/>
          <w:szCs w:val="24"/>
        </w:rPr>
        <w:t>,</w:t>
      </w:r>
      <w:r>
        <w:rPr>
          <w:rFonts w:eastAsia="Times New Roman" w:cs="Times New Roman"/>
          <w:szCs w:val="24"/>
        </w:rPr>
        <w:t xml:space="preserve"> το Διεθνές Νομισματικό Ταμείο δεν έχει αποφασίσει ακόμα τη συμμετοχή του</w:t>
      </w:r>
      <w:r>
        <w:rPr>
          <w:rFonts w:eastAsia="Times New Roman" w:cs="Times New Roman"/>
          <w:szCs w:val="24"/>
        </w:rPr>
        <w:t>,</w:t>
      </w:r>
      <w:r>
        <w:rPr>
          <w:rFonts w:eastAsia="Times New Roman" w:cs="Times New Roman"/>
          <w:szCs w:val="24"/>
        </w:rPr>
        <w:t xml:space="preserve"> λόγω των βασικών προϋπ</w:t>
      </w:r>
      <w:r>
        <w:rPr>
          <w:rFonts w:eastAsia="Times New Roman" w:cs="Times New Roman"/>
          <w:szCs w:val="24"/>
        </w:rPr>
        <w:t xml:space="preserve">οθέσεων που μας βάζει. Αυτό ήταν το πρόγραμμα του 2015. Άρα εάν τελικά επέλθει το κλείσιμο της δεύτερης αξιολόγησης, τα μέτρα του 2019 και του 2020 αποτελούν προέκταση της συμφωνίας του 2015. </w:t>
      </w:r>
    </w:p>
    <w:p w14:paraId="46602D9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Να ξέρουμε και τι λέμε. Επικαλεστήκατε πολλές φορές το παράδειγ</w:t>
      </w:r>
      <w:r>
        <w:rPr>
          <w:rFonts w:eastAsia="Times New Roman" w:cs="Times New Roman"/>
          <w:szCs w:val="24"/>
        </w:rPr>
        <w:t xml:space="preserve">μα της Κύπρου, το παράδειγμα της Ιταλίας. </w:t>
      </w:r>
    </w:p>
    <w:p w14:paraId="46602D9A"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Κυρίες και κύριοι της Νέας Δημοκρατίας, σύμφωνο σταθερότητας έχουμε, πιο πριν είχε ψηφιστεί η Συνθήκη του Μάαστριχτ. Προφανώς και με τη λήξη του τρέχοντος προγράμματος θα υπάρξει αξιολόγηση του προϋπολογισμού. Σας</w:t>
      </w:r>
      <w:r>
        <w:rPr>
          <w:rFonts w:eastAsia="Times New Roman" w:cs="Times New Roman"/>
          <w:szCs w:val="24"/>
        </w:rPr>
        <w:t xml:space="preserve"> θυμίζω ότι πέρ</w:t>
      </w:r>
      <w:r>
        <w:rPr>
          <w:rFonts w:eastAsia="Times New Roman" w:cs="Times New Roman"/>
          <w:szCs w:val="24"/>
        </w:rPr>
        <w:t>υ</w:t>
      </w:r>
      <w:r>
        <w:rPr>
          <w:rFonts w:eastAsia="Times New Roman" w:cs="Times New Roman"/>
          <w:szCs w:val="24"/>
        </w:rPr>
        <w:t xml:space="preserve">σι </w:t>
      </w:r>
      <w:r>
        <w:rPr>
          <w:rFonts w:eastAsia="Times New Roman" w:cs="Times New Roman"/>
          <w:szCs w:val="24"/>
        </w:rPr>
        <w:lastRenderedPageBreak/>
        <w:t>η Ιταλία κατέθεσε τρεις φορές τον προϋπολογισμό της. Δεν θα υπάρχει αξιολόγηση; Άρα να μη λέμε ότι μέσα στα στενά όρια της Ευρωπαϊκής Ένωσης με αυτή τη φυσιογνωμία, δεν θα υπάρξει αξιολόγηση του προϋπολογισμού και ότι υπάρχει τεράστια επ</w:t>
      </w:r>
      <w:r>
        <w:rPr>
          <w:rFonts w:eastAsia="Times New Roman" w:cs="Times New Roman"/>
          <w:szCs w:val="24"/>
        </w:rPr>
        <w:t>ιτυχία της Κύπρου.</w:t>
      </w:r>
    </w:p>
    <w:p w14:paraId="46602D9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Θα ήθελα να κάνω ένα σχόλιο για τα εργασιακά και να θυμίσω στους παριστάμενους συναδέλφους της Αξιωματικής Αντιπολίτευσης αλλά και γενικότερα της Αντιπολίτευσης, μια ιστορική διαδρομή η οποία δεν αποτυπώθηκε σε κα</w:t>
      </w:r>
      <w:r>
        <w:rPr>
          <w:rFonts w:eastAsia="Times New Roman" w:cs="Times New Roman"/>
          <w:szCs w:val="24"/>
        </w:rPr>
        <w:t>μ</w:t>
      </w:r>
      <w:r>
        <w:rPr>
          <w:rFonts w:eastAsia="Times New Roman" w:cs="Times New Roman"/>
          <w:szCs w:val="24"/>
        </w:rPr>
        <w:t>μία ομιλία.</w:t>
      </w:r>
    </w:p>
    <w:p w14:paraId="46602D9C"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Θα το πάω π</w:t>
      </w:r>
      <w:r>
        <w:rPr>
          <w:rFonts w:eastAsia="Times New Roman" w:cs="Times New Roman"/>
          <w:szCs w:val="24"/>
        </w:rPr>
        <w:t xml:space="preserve">ολύ παλιά. Νόμος 1876 του 1990. Από την οικουμενική τότε </w:t>
      </w:r>
      <w:r>
        <w:rPr>
          <w:rFonts w:eastAsia="Times New Roman" w:cs="Times New Roman"/>
          <w:szCs w:val="24"/>
        </w:rPr>
        <w:t>κ</w:t>
      </w:r>
      <w:r>
        <w:rPr>
          <w:rFonts w:eastAsia="Times New Roman" w:cs="Times New Roman"/>
          <w:szCs w:val="24"/>
        </w:rPr>
        <w:t xml:space="preserve">υβέρνηση για πρώτη φορά νομοθετήθηκαν οι συλλογικές διαπραγματεύσεις. Πότε «ξηλώθηκε το πουλόβερ» των συλλογικών διαπραγματεύσεων; Νόμος 2014 του 2011. Ποιες ήταν οι πρώτες </w:t>
      </w:r>
      <w:proofErr w:type="spellStart"/>
      <w:r>
        <w:rPr>
          <w:rFonts w:eastAsia="Times New Roman" w:cs="Times New Roman"/>
          <w:szCs w:val="24"/>
        </w:rPr>
        <w:t>μνημονιακές</w:t>
      </w:r>
      <w:proofErr w:type="spellEnd"/>
      <w:r>
        <w:rPr>
          <w:rFonts w:eastAsia="Times New Roman" w:cs="Times New Roman"/>
          <w:szCs w:val="24"/>
        </w:rPr>
        <w:t xml:space="preserve"> παρεμβάσεις; </w:t>
      </w:r>
      <w:r>
        <w:rPr>
          <w:rFonts w:eastAsia="Times New Roman" w:cs="Times New Roman"/>
          <w:szCs w:val="24"/>
        </w:rPr>
        <w:t>Η κατάργηση της αρχής της ευνοϊκότερης ρύθμισης και το ότι δεν ίσχυε πλέον ότι η κλαδική υπερισχύει της επιχειρησιακής σύμβασης. Όλο αυτό έρχεται να το επικυρώσει η πράξη Υπουργικού Συμβουλίου, μετά από μερικούς μήνες, τον Φεβρουάριο του 2012, όπου στην ου</w:t>
      </w:r>
      <w:r>
        <w:rPr>
          <w:rFonts w:eastAsia="Times New Roman" w:cs="Times New Roman"/>
          <w:szCs w:val="24"/>
        </w:rPr>
        <w:t xml:space="preserve">σία συντελείται η πλήρης κατάργηση των συλλογικών διαπραγματεύσεων. Ας μη θυμίσουμε τι έγινε με τη </w:t>
      </w:r>
      <w:proofErr w:type="spellStart"/>
      <w:r>
        <w:rPr>
          <w:rFonts w:eastAsia="Times New Roman" w:cs="Times New Roman"/>
          <w:szCs w:val="24"/>
        </w:rPr>
        <w:t>μετενέργεια</w:t>
      </w:r>
      <w:proofErr w:type="spellEnd"/>
      <w:r>
        <w:rPr>
          <w:rFonts w:eastAsia="Times New Roman" w:cs="Times New Roman"/>
          <w:szCs w:val="24"/>
        </w:rPr>
        <w:t>, με τον ΟΜΕΔ και όλα αυτά.</w:t>
      </w:r>
    </w:p>
    <w:p w14:paraId="46602D9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Μας έχετε κατηγορήσει για φετίχ και ιδεοληψία σχετικά με τα εργασιακά. Εμείς μπορούμε να είμαστε ό,τι μας λέτε. Εσείς,</w:t>
      </w:r>
      <w:r>
        <w:rPr>
          <w:rFonts w:eastAsia="Times New Roman" w:cs="Times New Roman"/>
          <w:szCs w:val="24"/>
        </w:rPr>
        <w:t xml:space="preserve"> όμως, είστε οι αρνητές της ίδιας σας της ιστορίας. Μάλιστα τότε οι Βουλευτές της </w:t>
      </w:r>
      <w:r>
        <w:rPr>
          <w:rFonts w:eastAsia="Times New Roman"/>
          <w:bCs/>
        </w:rPr>
        <w:t>Νέας Δημοκρατίας</w:t>
      </w:r>
      <w:r>
        <w:rPr>
          <w:rFonts w:eastAsia="Times New Roman" w:cs="Times New Roman"/>
          <w:szCs w:val="24"/>
        </w:rPr>
        <w:t xml:space="preserve"> υπερθεμάτιζαν για την πατρότητα των συλλογικών διαπραγματεύσεων το 1990. </w:t>
      </w:r>
    </w:p>
    <w:p w14:paraId="46602D9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Τι κάνει η τελευταία ρύθμιση; Αντί να έχει ισχύ για την εργατική νομοθεσία του 2011</w:t>
      </w:r>
      <w:r>
        <w:rPr>
          <w:rFonts w:eastAsia="Times New Roman" w:cs="Times New Roman"/>
          <w:szCs w:val="24"/>
        </w:rPr>
        <w:t xml:space="preserve"> μέχρι τη λήξη του μεσοπρόθεσμου προγράμματος, λήγει με τη λήξη του τρέχοντος προγράμματος το 2018. Ποια είναι η επιδίωξη; Η επαναφορά στο θετικό πλαίσιο του 1990 όσο πιο κοντά γίνεται. Αυτή είναι η αλήθεια.</w:t>
      </w:r>
    </w:p>
    <w:p w14:paraId="46602D9F" w14:textId="77777777" w:rsidR="008E1586" w:rsidRDefault="00786920">
      <w:pPr>
        <w:spacing w:after="0" w:line="600" w:lineRule="auto"/>
        <w:ind w:firstLine="720"/>
        <w:jc w:val="both"/>
        <w:rPr>
          <w:rFonts w:eastAsia="Times New Roman"/>
          <w:bCs/>
        </w:rPr>
      </w:pPr>
      <w:r>
        <w:rPr>
          <w:rFonts w:eastAsia="Times New Roman"/>
          <w:bCs/>
        </w:rPr>
        <w:t>Κυρίες και κύριοι της Αξιωματικής Αντιπολίτευσης</w:t>
      </w:r>
      <w:r>
        <w:rPr>
          <w:rFonts w:eastAsia="Times New Roman"/>
          <w:bCs/>
        </w:rPr>
        <w:t xml:space="preserve">, ο κόσμος κρίνει και θα μας κρίνει για τα καλά και τα κακά, για τα λάθη και τις παραλείψεις μας αλλά και για τα σωστά μας. Ένα πράγμα σίγουρα κρίνει αρνητικά: </w:t>
      </w:r>
      <w:proofErr w:type="spellStart"/>
      <w:r>
        <w:rPr>
          <w:rFonts w:eastAsia="Times New Roman"/>
          <w:bCs/>
        </w:rPr>
        <w:t>Tους</w:t>
      </w:r>
      <w:proofErr w:type="spellEnd"/>
      <w:r>
        <w:rPr>
          <w:rFonts w:eastAsia="Times New Roman"/>
          <w:bCs/>
        </w:rPr>
        <w:t xml:space="preserve"> λεκτικούς λεονταρισμούς, τη φοβερή και τοξική εμπάθεια και τους προσωπικούς χαρακτηρισμούς.</w:t>
      </w:r>
      <w:r>
        <w:rPr>
          <w:rFonts w:eastAsia="Times New Roman"/>
          <w:bCs/>
        </w:rPr>
        <w:t xml:space="preserve"> </w:t>
      </w:r>
    </w:p>
    <w:p w14:paraId="46602DA0" w14:textId="77777777" w:rsidR="008E1586" w:rsidRDefault="00786920">
      <w:pPr>
        <w:spacing w:after="0" w:line="600" w:lineRule="auto"/>
        <w:ind w:firstLine="720"/>
        <w:jc w:val="both"/>
        <w:rPr>
          <w:rFonts w:eastAsia="Times New Roman"/>
          <w:bCs/>
        </w:rPr>
      </w:pPr>
      <w:r>
        <w:rPr>
          <w:rFonts w:eastAsia="Times New Roman"/>
          <w:bCs/>
        </w:rPr>
        <w:t>Ευχαριστώ πολύ.</w:t>
      </w:r>
    </w:p>
    <w:p w14:paraId="46602DA1" w14:textId="77777777" w:rsidR="008E1586" w:rsidRDefault="00786920">
      <w:pPr>
        <w:tabs>
          <w:tab w:val="left" w:pos="1800"/>
        </w:tabs>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46602DA2" w14:textId="77777777" w:rsidR="008E1586" w:rsidRDefault="00786920">
      <w:pPr>
        <w:spacing w:after="0" w:line="600" w:lineRule="auto"/>
        <w:ind w:firstLine="720"/>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bCs/>
        </w:rPr>
        <w:t xml:space="preserve"> Συνεχίζουμε με τον επόμενο ομιλητή, τον κ. Γεωργαντά</w:t>
      </w:r>
      <w:r>
        <w:rPr>
          <w:rFonts w:eastAsia="Times New Roman"/>
          <w:bCs/>
        </w:rPr>
        <w:t>,</w:t>
      </w:r>
      <w:r>
        <w:rPr>
          <w:rFonts w:eastAsia="Times New Roman"/>
          <w:bCs/>
        </w:rPr>
        <w:t xml:space="preserve"> από τη Νέα Δημοκρατία.</w:t>
      </w:r>
    </w:p>
    <w:p w14:paraId="46602DA3" w14:textId="77777777" w:rsidR="008E1586" w:rsidRDefault="00786920">
      <w:pPr>
        <w:spacing w:after="0" w:line="600" w:lineRule="auto"/>
        <w:ind w:firstLine="720"/>
        <w:jc w:val="both"/>
        <w:rPr>
          <w:rFonts w:eastAsia="Times New Roman"/>
          <w:bCs/>
        </w:rPr>
      </w:pPr>
      <w:r>
        <w:rPr>
          <w:rFonts w:eastAsia="Times New Roman"/>
          <w:b/>
          <w:bCs/>
        </w:rPr>
        <w:t>ΓΕΩΡΓΙΟΣ ΓΕΩΡΓΑΝΤΑΣ:</w:t>
      </w:r>
      <w:r>
        <w:rPr>
          <w:rFonts w:eastAsia="Times New Roman"/>
          <w:bCs/>
        </w:rPr>
        <w:t xml:space="preserve"> Ευχαριστώ, κύριε Πρόεδρε.</w:t>
      </w:r>
    </w:p>
    <w:p w14:paraId="46602DA4" w14:textId="77777777" w:rsidR="008E1586" w:rsidRDefault="00786920">
      <w:pPr>
        <w:spacing w:after="0" w:line="600" w:lineRule="auto"/>
        <w:ind w:firstLine="720"/>
        <w:jc w:val="both"/>
        <w:rPr>
          <w:rFonts w:eastAsia="Times New Roman"/>
          <w:bCs/>
        </w:rPr>
      </w:pPr>
      <w:r>
        <w:rPr>
          <w:rFonts w:eastAsia="Times New Roman"/>
          <w:bCs/>
        </w:rPr>
        <w:t>Κύριοι συνάδελφοι, από το πρωί κάποι</w:t>
      </w:r>
      <w:r>
        <w:rPr>
          <w:rFonts w:eastAsia="Times New Roman"/>
          <w:bCs/>
        </w:rPr>
        <w:t>οι από τους Βουλευτές της Αντιπολίτευσης έθεσαν ένα ερώτημα προς τους Βουλευτές της Συμπολίτευσης, οι οποίοι θα ψηφίσουν αύριο το βράδυ αυτό το τέταρτο μνημόνιο. Τους ρώτησαν</w:t>
      </w:r>
      <w:r>
        <w:rPr>
          <w:rFonts w:eastAsia="Times New Roman"/>
          <w:bCs/>
        </w:rPr>
        <w:t>,</w:t>
      </w:r>
      <w:r>
        <w:rPr>
          <w:rFonts w:eastAsia="Times New Roman"/>
          <w:bCs/>
        </w:rPr>
        <w:t xml:space="preserve"> αν τους το επιτρέπει η συνείδησή τους. Ακούστηκε αυτή η λέξη αρκετές φορές σήμερ</w:t>
      </w:r>
      <w:r>
        <w:rPr>
          <w:rFonts w:eastAsia="Times New Roman"/>
          <w:bCs/>
        </w:rPr>
        <w:t>α εδώ. Δεν είδα κάποιον Βουλευτή της Συμπολίτευσης</w:t>
      </w:r>
      <w:r>
        <w:rPr>
          <w:rFonts w:eastAsia="Times New Roman"/>
          <w:bCs/>
        </w:rPr>
        <w:t>,</w:t>
      </w:r>
      <w:r>
        <w:rPr>
          <w:rFonts w:eastAsia="Times New Roman"/>
          <w:bCs/>
        </w:rPr>
        <w:t xml:space="preserve"> να απαντάει επί μιας τέτοιας ευθείας κατηγορίας με ηθική απαξία περί ελλείψεως συνειδήσεως.</w:t>
      </w:r>
    </w:p>
    <w:p w14:paraId="46602DA5" w14:textId="77777777" w:rsidR="008E1586" w:rsidRDefault="00786920">
      <w:pPr>
        <w:spacing w:after="0" w:line="600" w:lineRule="auto"/>
        <w:ind w:firstLine="720"/>
        <w:jc w:val="both"/>
        <w:rPr>
          <w:rFonts w:eastAsia="Times New Roman"/>
          <w:bCs/>
        </w:rPr>
      </w:pPr>
      <w:r>
        <w:rPr>
          <w:rFonts w:eastAsia="Times New Roman"/>
          <w:bCs/>
        </w:rPr>
        <w:lastRenderedPageBreak/>
        <w:t>Όμως</w:t>
      </w:r>
      <w:r>
        <w:rPr>
          <w:rFonts w:eastAsia="Times New Roman"/>
          <w:bCs/>
        </w:rPr>
        <w:t xml:space="preserve"> κακώς έγινε αυτή η ερώτηση. Δεν επιδείχθηκαν τέτοια δείγματα υπάρξεως συνειδήσεως ούτε όταν υπήρξε δήθεν ένα παράλληλο πρόγραμμα που δεν εφαρμόστηκε ποτέ ούτε όταν υπήρξαν αντίμετρα</w:t>
      </w:r>
      <w:r>
        <w:rPr>
          <w:rFonts w:eastAsia="Times New Roman"/>
          <w:bCs/>
        </w:rPr>
        <w:t>,</w:t>
      </w:r>
      <w:r>
        <w:rPr>
          <w:rFonts w:eastAsia="Times New Roman"/>
          <w:bCs/>
        </w:rPr>
        <w:t xml:space="preserve"> που δεν υλοποιήθηκαν ποτέ ούτε όταν υπήρξαν δηλώσεις και διαβεβαιώσεις π</w:t>
      </w:r>
      <w:r>
        <w:rPr>
          <w:rFonts w:eastAsia="Times New Roman"/>
          <w:bCs/>
        </w:rPr>
        <w:t xml:space="preserve">ερί κατάργησης του μνημονίου. Οπότε γιατί να το ρωτάμε σήμερα; Σήμερα υπάρχει ένα αντίμετρο μόνο, το οποίο είναι συγκεκριμένο. </w:t>
      </w:r>
    </w:p>
    <w:p w14:paraId="46602DA6" w14:textId="77777777" w:rsidR="008E1586" w:rsidRDefault="00786920">
      <w:pPr>
        <w:spacing w:after="0" w:line="600" w:lineRule="auto"/>
        <w:ind w:firstLine="720"/>
        <w:jc w:val="both"/>
        <w:rPr>
          <w:rFonts w:eastAsia="Times New Roman"/>
          <w:bCs/>
        </w:rPr>
      </w:pPr>
      <w:r>
        <w:rPr>
          <w:rFonts w:eastAsia="Times New Roman"/>
          <w:bCs/>
        </w:rPr>
        <w:t>Κακώς λέτε, κύριοι συνάδελφοι της Νέας Δημοκρατίας, ότι τα αντίμετρα είναι υπό προϋποθέσεις. Υπάρχει ένα αντίμετρο, το οποίο είν</w:t>
      </w:r>
      <w:r>
        <w:rPr>
          <w:rFonts w:eastAsia="Times New Roman"/>
          <w:bCs/>
        </w:rPr>
        <w:t xml:space="preserve">αι βέβαιο. Είναι αυτό που αφορά τους Βουλευτές της Συμπολίτευσης. Είναι οι </w:t>
      </w:r>
      <w:proofErr w:type="spellStart"/>
      <w:r>
        <w:rPr>
          <w:rFonts w:eastAsia="Times New Roman"/>
          <w:bCs/>
        </w:rPr>
        <w:t>εκατόν</w:t>
      </w:r>
      <w:proofErr w:type="spellEnd"/>
      <w:r>
        <w:rPr>
          <w:rFonts w:eastAsia="Times New Roman"/>
          <w:bCs/>
        </w:rPr>
        <w:t xml:space="preserve"> πενήντα τρεις βουλευτικές θέσεις. Αυτό είναι το μοναδικό βέβαιο αντίμετρο. Αυτό είναι το μοναδικό ουσιαστικό εσωτερικό τους επιχείρημα. Και με αυτό τα δέχονται και τα ψηφίζου</w:t>
      </w:r>
      <w:r>
        <w:rPr>
          <w:rFonts w:eastAsia="Times New Roman"/>
          <w:bCs/>
        </w:rPr>
        <w:t xml:space="preserve">ν όλα και κάνουν ότι δεν θυμούνται και υπερασπίζονται ένα παρελθόν, το οποίο με ένα δύσκολο τρόπο προσπαθούν να </w:t>
      </w:r>
      <w:r>
        <w:rPr>
          <w:rFonts w:eastAsia="Times New Roman"/>
          <w:bCs/>
        </w:rPr>
        <w:t xml:space="preserve">μας </w:t>
      </w:r>
      <w:r>
        <w:rPr>
          <w:rFonts w:eastAsia="Times New Roman"/>
          <w:bCs/>
        </w:rPr>
        <w:t>πείσουν ότι οδηγεί σε ένα πολύ ωραίο μέλλον. Αλλά το βασικό είναι αυτό.</w:t>
      </w:r>
    </w:p>
    <w:p w14:paraId="46602DA7" w14:textId="77777777" w:rsidR="008E1586" w:rsidRDefault="00786920">
      <w:pPr>
        <w:spacing w:after="0" w:line="600" w:lineRule="auto"/>
        <w:ind w:firstLine="720"/>
        <w:jc w:val="both"/>
        <w:rPr>
          <w:rFonts w:eastAsia="Times New Roman"/>
          <w:bCs/>
        </w:rPr>
      </w:pPr>
      <w:r>
        <w:rPr>
          <w:rFonts w:eastAsia="Times New Roman"/>
          <w:bCs/>
        </w:rPr>
        <w:t>Να ξέρετε, όμως, κύριοι συνάδελφοι της Συμπολίτευσης ότι αυτό το αντ</w:t>
      </w:r>
      <w:r>
        <w:rPr>
          <w:rFonts w:eastAsia="Times New Roman"/>
          <w:bCs/>
        </w:rPr>
        <w:t xml:space="preserve">ίμετρο έχει ημερομηνία λήξης. Είναι οι επόμενες εκλογές και στις επόμενες εκλογές αυτό το αντίμετρο περίπου το </w:t>
      </w:r>
      <w:r>
        <w:rPr>
          <w:rFonts w:eastAsia="Times New Roman"/>
          <w:bCs/>
        </w:rPr>
        <w:t xml:space="preserve">1/3 </w:t>
      </w:r>
      <w:r>
        <w:rPr>
          <w:rFonts w:eastAsia="Times New Roman"/>
          <w:bCs/>
        </w:rPr>
        <w:t xml:space="preserve">της </w:t>
      </w:r>
      <w:r>
        <w:rPr>
          <w:rFonts w:eastAsia="Times New Roman"/>
          <w:bCs/>
        </w:rPr>
        <w:t>Κ</w:t>
      </w:r>
      <w:r>
        <w:rPr>
          <w:rFonts w:eastAsia="Times New Roman"/>
          <w:bCs/>
        </w:rPr>
        <w:t xml:space="preserve">οινοβουλευτικής </w:t>
      </w:r>
      <w:r>
        <w:rPr>
          <w:rFonts w:eastAsia="Times New Roman"/>
          <w:bCs/>
        </w:rPr>
        <w:t>Ο</w:t>
      </w:r>
      <w:r>
        <w:rPr>
          <w:rFonts w:eastAsia="Times New Roman"/>
          <w:bCs/>
        </w:rPr>
        <w:t xml:space="preserve">μάδας των δύο κομμάτων της Κυβέρνησης θα το διατηρήσει. </w:t>
      </w:r>
    </w:p>
    <w:p w14:paraId="46602DA8" w14:textId="77777777" w:rsidR="008E1586" w:rsidRDefault="00786920">
      <w:pPr>
        <w:spacing w:after="0" w:line="600" w:lineRule="auto"/>
        <w:ind w:firstLine="720"/>
        <w:jc w:val="both"/>
        <w:rPr>
          <w:rFonts w:eastAsia="Times New Roman"/>
          <w:bCs/>
        </w:rPr>
      </w:pPr>
      <w:r>
        <w:rPr>
          <w:rFonts w:eastAsia="Times New Roman"/>
          <w:bCs/>
        </w:rPr>
        <w:t>Είχατε πει ότι θα σκίσετε το μνημόνιο. Δεν είχαμε καταλάβει κα</w:t>
      </w:r>
      <w:r>
        <w:rPr>
          <w:rFonts w:eastAsia="Times New Roman"/>
          <w:bCs/>
        </w:rPr>
        <w:t xml:space="preserve">λά. Προφανώς εννοούσατε: «Θα σκίσουμε το μνημόνιο για να φέρουμε δύο καινούργια». Έτσι το </w:t>
      </w:r>
      <w:r>
        <w:rPr>
          <w:rFonts w:eastAsia="Times New Roman"/>
          <w:bCs/>
        </w:rPr>
        <w:lastRenderedPageBreak/>
        <w:t xml:space="preserve">δεχόμαστε. Έχουμε δύο καινούργια. Το ένα το στηρίξαμε κι εμείς. Το στηρίξαμε από θέση εθνικής ευθύνης. </w:t>
      </w:r>
    </w:p>
    <w:p w14:paraId="46602DA9" w14:textId="77777777" w:rsidR="008E1586" w:rsidRDefault="00786920">
      <w:pPr>
        <w:spacing w:after="0" w:line="600" w:lineRule="auto"/>
        <w:ind w:firstLine="720"/>
        <w:jc w:val="both"/>
        <w:rPr>
          <w:rFonts w:eastAsia="Times New Roman"/>
          <w:bCs/>
        </w:rPr>
      </w:pPr>
      <w:r>
        <w:rPr>
          <w:rFonts w:eastAsia="Times New Roman"/>
          <w:bCs/>
        </w:rPr>
        <w:t>Κακώς σήμερα κάποιοι, όπως ο κ. Παππάς πριν από λίγο, μας κατη</w:t>
      </w:r>
      <w:r>
        <w:rPr>
          <w:rFonts w:eastAsia="Times New Roman"/>
          <w:bCs/>
        </w:rPr>
        <w:t xml:space="preserve">γόρησαν ότι δεν φοράμε τη φανέλα της εθνικής ομάδας. Εμείς τη φορέσαμε το καλοκαίρι του 2015 με κόστος, όταν είδαμε ότι η χώρα καταρρέει, όταν η μισή </w:t>
      </w:r>
      <w:r>
        <w:rPr>
          <w:rFonts w:eastAsia="Times New Roman"/>
          <w:bCs/>
        </w:rPr>
        <w:t>Κ</w:t>
      </w:r>
      <w:r>
        <w:rPr>
          <w:rFonts w:eastAsia="Times New Roman"/>
          <w:bCs/>
        </w:rPr>
        <w:t xml:space="preserve">οινοβουλευτική σας </w:t>
      </w:r>
      <w:r>
        <w:rPr>
          <w:rFonts w:eastAsia="Times New Roman"/>
          <w:bCs/>
        </w:rPr>
        <w:t>Ο</w:t>
      </w:r>
      <w:r>
        <w:rPr>
          <w:rFonts w:eastAsia="Times New Roman"/>
          <w:bCs/>
        </w:rPr>
        <w:t>μάδα έφυγε.</w:t>
      </w:r>
    </w:p>
    <w:p w14:paraId="46602DAA" w14:textId="77777777" w:rsidR="008E1586" w:rsidRDefault="00786920">
      <w:pPr>
        <w:spacing w:after="0" w:line="600" w:lineRule="auto"/>
        <w:ind w:firstLine="720"/>
        <w:jc w:val="both"/>
        <w:rPr>
          <w:rFonts w:eastAsia="Times New Roman"/>
          <w:bCs/>
        </w:rPr>
      </w:pPr>
      <w:r>
        <w:rPr>
          <w:rFonts w:eastAsia="Times New Roman"/>
          <w:bCs/>
        </w:rPr>
        <w:t xml:space="preserve">Βεβαίως στη συνέχεια και από την αμέσως επόμενη μέρα εσείς </w:t>
      </w:r>
      <w:r>
        <w:rPr>
          <w:rFonts w:eastAsia="Times New Roman"/>
          <w:bCs/>
        </w:rPr>
        <w:t xml:space="preserve">δεν κάνατε </w:t>
      </w:r>
      <w:r>
        <w:rPr>
          <w:rFonts w:eastAsia="Times New Roman"/>
          <w:bCs/>
        </w:rPr>
        <w:t>κα</w:t>
      </w:r>
      <w:r>
        <w:rPr>
          <w:rFonts w:eastAsia="Times New Roman"/>
          <w:bCs/>
        </w:rPr>
        <w:t>μ</w:t>
      </w:r>
      <w:r>
        <w:rPr>
          <w:rFonts w:eastAsia="Times New Roman"/>
          <w:bCs/>
        </w:rPr>
        <w:t>μιά προσπάθεια</w:t>
      </w:r>
      <w:r>
        <w:rPr>
          <w:rFonts w:eastAsia="Times New Roman"/>
          <w:bCs/>
        </w:rPr>
        <w:t>,</w:t>
      </w:r>
      <w:r>
        <w:rPr>
          <w:rFonts w:eastAsia="Times New Roman"/>
          <w:bCs/>
        </w:rPr>
        <w:t xml:space="preserve"> για να υπάρξει μια συνεννόηση στα μεγάλα ζητήματα, έτσι ώστε να επιτευχθεί ένας στόχος</w:t>
      </w:r>
      <w:r>
        <w:rPr>
          <w:rFonts w:eastAsia="Times New Roman"/>
          <w:bCs/>
        </w:rPr>
        <w:t>,</w:t>
      </w:r>
      <w:r>
        <w:rPr>
          <w:rFonts w:eastAsia="Times New Roman"/>
          <w:bCs/>
        </w:rPr>
        <w:t xml:space="preserve"> ο οποίος πραγματικά θα διευκόλυνε όλους τους Έλληνες. </w:t>
      </w:r>
    </w:p>
    <w:p w14:paraId="46602DAB" w14:textId="77777777" w:rsidR="008E1586" w:rsidRDefault="00786920">
      <w:pPr>
        <w:spacing w:after="0" w:line="600" w:lineRule="auto"/>
        <w:ind w:firstLine="720"/>
        <w:jc w:val="both"/>
        <w:rPr>
          <w:rFonts w:eastAsia="Times New Roman" w:cs="Times New Roman"/>
          <w:szCs w:val="24"/>
        </w:rPr>
      </w:pPr>
      <w:r>
        <w:rPr>
          <w:rFonts w:eastAsia="Times New Roman"/>
          <w:bCs/>
        </w:rPr>
        <w:t xml:space="preserve">Σήμερα για να δικαιολογήσετε τα μέτρα τα οποία </w:t>
      </w:r>
      <w:proofErr w:type="spellStart"/>
      <w:r>
        <w:rPr>
          <w:rFonts w:eastAsia="Times New Roman"/>
          <w:bCs/>
        </w:rPr>
        <w:t>προνομοθετείτε</w:t>
      </w:r>
      <w:proofErr w:type="spellEnd"/>
      <w:r>
        <w:rPr>
          <w:rFonts w:eastAsia="Times New Roman"/>
          <w:bCs/>
        </w:rPr>
        <w:t xml:space="preserve"> και τους περιορισμούς οι οποίοι θα </w:t>
      </w:r>
      <w:r>
        <w:rPr>
          <w:rFonts w:eastAsia="Times New Roman"/>
          <w:bCs/>
        </w:rPr>
        <w:t xml:space="preserve">υπάρχουν για το 2019, το 2020 και το 2021, θυμηθήκατε μέχρι και τη </w:t>
      </w:r>
      <w:r>
        <w:rPr>
          <w:rFonts w:eastAsia="Times New Roman"/>
          <w:bCs/>
        </w:rPr>
        <w:t>Σ</w:t>
      </w:r>
      <w:r>
        <w:rPr>
          <w:rFonts w:eastAsia="Times New Roman"/>
          <w:bCs/>
        </w:rPr>
        <w:t xml:space="preserve">υνθήκη του Μάαστριχτ. Είπατε ότι και από εκεί υπάρχουν περιορισμοί. Μα αυτό δεν το ξέρατε, όταν λέγατε ότι θα σκίσετε τα μνημόνια, ότι μπορείτε να επαναδιαπραγματευθείτε τα πάντα, ότι δεν </w:t>
      </w:r>
      <w:r>
        <w:rPr>
          <w:rFonts w:eastAsia="Times New Roman"/>
          <w:bCs/>
        </w:rPr>
        <w:t>πρόκειται να δεχθείτε κανένα δημοσιονομικό περιορισμό; Σήμερα πήγατε τόσο πίσω για να δικαιολογήσετε τι;</w:t>
      </w:r>
    </w:p>
    <w:p w14:paraId="46602DAC" w14:textId="77777777" w:rsidR="008E1586" w:rsidRDefault="00786920">
      <w:pPr>
        <w:spacing w:after="0" w:line="600" w:lineRule="auto"/>
        <w:ind w:firstLine="720"/>
        <w:jc w:val="both"/>
        <w:rPr>
          <w:rFonts w:eastAsia="Times New Roman"/>
          <w:szCs w:val="24"/>
        </w:rPr>
      </w:pPr>
      <w:r>
        <w:rPr>
          <w:rFonts w:eastAsia="Times New Roman"/>
          <w:szCs w:val="24"/>
        </w:rPr>
        <w:t>Ξέρετε, παρατήρησα τις ομιλίες των Βουλευτών της Συμπολίτευσης. Για τα μέτρα μίλησαν ελάχιστοι. Οι περισσότεροι κατηγορούσαν τη Νέα Δημοκρατία. Μην ξεχ</w:t>
      </w:r>
      <w:r>
        <w:rPr>
          <w:rFonts w:eastAsia="Times New Roman"/>
          <w:szCs w:val="24"/>
        </w:rPr>
        <w:t xml:space="preserve">νιέστε, είστε δυόμισι χρόνια </w:t>
      </w:r>
      <w:r>
        <w:rPr>
          <w:rFonts w:eastAsia="Times New Roman"/>
          <w:szCs w:val="24"/>
        </w:rPr>
        <w:t>Κυβέρνηση</w:t>
      </w:r>
      <w:r>
        <w:rPr>
          <w:rFonts w:eastAsia="Times New Roman"/>
          <w:szCs w:val="24"/>
        </w:rPr>
        <w:t>. Έχετε ένα παρελθόν. Έχετε συγκεκριμένα αποτελέσματα και αυτά είναι αποτυπωμένα. Δεν μίλησε κανείς σας για την περικοπή των συντάξεων, για την περικοπή των ειδικών μισθολογίων, για την περικοπή του επιδόματος θέρμανση</w:t>
      </w:r>
      <w:r>
        <w:rPr>
          <w:rFonts w:eastAsia="Times New Roman"/>
          <w:szCs w:val="24"/>
        </w:rPr>
        <w:t xml:space="preserve">ς, για την περικοπή του επιδόματος τέκνου, για την </w:t>
      </w:r>
      <w:r>
        <w:rPr>
          <w:rFonts w:eastAsia="Times New Roman"/>
          <w:szCs w:val="24"/>
        </w:rPr>
        <w:lastRenderedPageBreak/>
        <w:t>περικοπή του επιδόματος ένδειας, για την περικοπή πόρων για τους ΟΤΑ, για την κατάργηση της μείωσης του φόρου</w:t>
      </w:r>
      <w:r>
        <w:rPr>
          <w:rFonts w:eastAsia="Times New Roman"/>
          <w:szCs w:val="24"/>
        </w:rPr>
        <w:t>,</w:t>
      </w:r>
      <w:r>
        <w:rPr>
          <w:rFonts w:eastAsia="Times New Roman"/>
          <w:szCs w:val="24"/>
        </w:rPr>
        <w:t xml:space="preserve"> για ιατρικές υπηρεσίες, για την κατάργηση των κοινωνικών επιδομάτων, για τη μείωση του αφορολό</w:t>
      </w:r>
      <w:r>
        <w:rPr>
          <w:rFonts w:eastAsia="Times New Roman"/>
          <w:szCs w:val="24"/>
        </w:rPr>
        <w:t xml:space="preserve">γητου και για την αύξηση των ασφαλιστικών εισφορών. Το αποφύγατε. Μιλούσατε απλώς για τα αντίμετρα. </w:t>
      </w:r>
    </w:p>
    <w:p w14:paraId="46602DAD" w14:textId="77777777" w:rsidR="008E1586" w:rsidRDefault="00786920">
      <w:pPr>
        <w:spacing w:after="0" w:line="600" w:lineRule="auto"/>
        <w:ind w:firstLine="720"/>
        <w:jc w:val="both"/>
        <w:rPr>
          <w:rFonts w:eastAsia="Times New Roman"/>
          <w:szCs w:val="24"/>
        </w:rPr>
      </w:pPr>
      <w:r>
        <w:rPr>
          <w:rFonts w:eastAsia="Times New Roman"/>
          <w:szCs w:val="24"/>
        </w:rPr>
        <w:t>Εμείς σας λέμε ότι το άρθρο 15 έχει προϋποθέσεις</w:t>
      </w:r>
      <w:r>
        <w:rPr>
          <w:rFonts w:eastAsia="Times New Roman"/>
          <w:szCs w:val="24"/>
        </w:rPr>
        <w:t>,</w:t>
      </w:r>
      <w:r>
        <w:rPr>
          <w:rFonts w:eastAsia="Times New Roman"/>
          <w:szCs w:val="24"/>
        </w:rPr>
        <w:t xml:space="preserve"> οι οποίες δεν έχουν απλώς να κάνουν με την εκπλήρωση του πλεονάσματος αλλά έχουν κι άλλες προϋποθέσεις. Ε</w:t>
      </w:r>
      <w:r>
        <w:rPr>
          <w:rFonts w:eastAsia="Times New Roman"/>
          <w:szCs w:val="24"/>
        </w:rPr>
        <w:t>ίναι</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έωλος ο τρόπος με τον οποίο το άρθρο 15 περιγράφει τα όποια –υποτιθέμενα- αντίμετρα μετά την επίτευξη των στόχων του 5% και 5,5%. Δεν έχουμε κάποια απάντηση. Σας το είπε ο εισηγητής μας. Πάρτε πίσω σήμερα το άρθρο 15 και τότε να κουβεντιά</w:t>
      </w:r>
      <w:r>
        <w:rPr>
          <w:rFonts w:eastAsia="Times New Roman"/>
          <w:szCs w:val="24"/>
        </w:rPr>
        <w:t xml:space="preserve">σουμε. </w:t>
      </w:r>
    </w:p>
    <w:p w14:paraId="46602DAE" w14:textId="77777777" w:rsidR="008E1586" w:rsidRDefault="00786920">
      <w:pPr>
        <w:spacing w:after="0" w:line="600" w:lineRule="auto"/>
        <w:ind w:firstLine="720"/>
        <w:jc w:val="both"/>
        <w:rPr>
          <w:rFonts w:eastAsia="Times New Roman"/>
          <w:szCs w:val="24"/>
        </w:rPr>
      </w:pPr>
      <w:r>
        <w:rPr>
          <w:rFonts w:eastAsia="Times New Roman"/>
          <w:szCs w:val="24"/>
        </w:rPr>
        <w:t>Αν δεν εξαρτάται από τίποτα αυτή η παροχή των αντιμέτρων, έτσι όπως το λέτε, γιατί έχετε το άρθρο 15; Έχετε διαβάσει τι λέει ακριβώς το άρθρο 15; Δεν αρκεί η εκπλήρωση. Πρέπει μεσοπρόθεσμα να φανεί ότι οι στόχοι επιτυγχάνονται. Θέλει εισήγηση και έ</w:t>
      </w:r>
      <w:r>
        <w:rPr>
          <w:rFonts w:eastAsia="Times New Roman"/>
          <w:szCs w:val="24"/>
        </w:rPr>
        <w:t>γκριση από τους θεσμούς. Πώς ξεπερνάτε έτσι το άρθρο 15; Θα μου πείτε, εδώ ξεπεράσατε το άρθρο για τις ομαδικές απολύσεις. «Μα δεν υπάρχουν ομαδικές απολύσεις», το άκουσα και αυτό πριν. Ακούστε τώρα αφήγημα: «Ψηφίσαμε κάτι δύσκολο για τις ομαδικές απολύσει</w:t>
      </w:r>
      <w:r>
        <w:rPr>
          <w:rFonts w:eastAsia="Times New Roman"/>
          <w:szCs w:val="24"/>
        </w:rPr>
        <w:t>ς, αλλά ουσιαστικά δεν θα εφαρμοστεί ποτέ, γιατί δεν γίνονται ομαδικές απολύσεις». Φοβερό επιχείρημα! Με ξεπερνάει!</w:t>
      </w:r>
    </w:p>
    <w:p w14:paraId="46602DAF" w14:textId="77777777" w:rsidR="008E1586" w:rsidRDefault="00786920">
      <w:pPr>
        <w:spacing w:after="0" w:line="600" w:lineRule="auto"/>
        <w:ind w:firstLine="720"/>
        <w:jc w:val="both"/>
        <w:rPr>
          <w:rFonts w:eastAsia="Times New Roman"/>
          <w:szCs w:val="24"/>
        </w:rPr>
      </w:pPr>
      <w:r>
        <w:rPr>
          <w:rFonts w:eastAsia="Times New Roman"/>
          <w:szCs w:val="24"/>
        </w:rPr>
        <w:t>Βεβαίως δεν άκουσα κανέναν να πει κάτι για τους ηλεκτρονικούς πλειστηριασμούς. Δεν το κατάλαβα. Δηλαδή μουγκαμάρα; Θέλω να ακούσω από κάποιο</w:t>
      </w:r>
      <w:r>
        <w:rPr>
          <w:rFonts w:eastAsia="Times New Roman"/>
          <w:szCs w:val="24"/>
        </w:rPr>
        <w:t>ν</w:t>
      </w:r>
      <w:r>
        <w:rPr>
          <w:rFonts w:eastAsia="Times New Roman"/>
          <w:szCs w:val="24"/>
        </w:rPr>
        <w:t>,</w:t>
      </w:r>
      <w:r>
        <w:rPr>
          <w:rFonts w:eastAsia="Times New Roman"/>
          <w:szCs w:val="24"/>
        </w:rPr>
        <w:t xml:space="preserve"> να </w:t>
      </w:r>
      <w:r>
        <w:rPr>
          <w:rFonts w:eastAsia="Times New Roman"/>
          <w:szCs w:val="24"/>
        </w:rPr>
        <w:lastRenderedPageBreak/>
        <w:t>μου θέτει το ζήτημα το οποίο θα προκύψει, θα ανακύψει με τους ηλεκτρονικούς πλειστηριασμούς. Εκτός αν θεωρείτε γι’ αυτή την περίπτωση</w:t>
      </w:r>
      <w:r>
        <w:rPr>
          <w:rFonts w:eastAsia="Times New Roman"/>
          <w:szCs w:val="24"/>
        </w:rPr>
        <w:t>,</w:t>
      </w:r>
      <w:r>
        <w:rPr>
          <w:rFonts w:eastAsia="Times New Roman"/>
          <w:szCs w:val="24"/>
        </w:rPr>
        <w:t xml:space="preserve"> ως ένα σοβαρό αντίμετρο ότι αυτοί που θα χάσουν τα σπίτια </w:t>
      </w:r>
      <w:r>
        <w:rPr>
          <w:rFonts w:eastAsia="Times New Roman"/>
          <w:szCs w:val="24"/>
        </w:rPr>
        <w:t>τους,</w:t>
      </w:r>
      <w:r>
        <w:rPr>
          <w:rFonts w:eastAsia="Times New Roman"/>
          <w:szCs w:val="24"/>
        </w:rPr>
        <w:t xml:space="preserve"> θα παίρνουν επίδομα ενοικίου στη συνέχεια! Είναι έν</w:t>
      </w:r>
      <w:r>
        <w:rPr>
          <w:rFonts w:eastAsia="Times New Roman"/>
          <w:szCs w:val="24"/>
        </w:rPr>
        <w:t>α σοβαρό επιχείρημα. Νομίζω ότι πρέπει να το θέσουμε προς γνώση του λαού που δεν το γνωρίζει.</w:t>
      </w:r>
    </w:p>
    <w:p w14:paraId="46602DB0" w14:textId="77777777" w:rsidR="008E1586" w:rsidRDefault="00786920">
      <w:pPr>
        <w:spacing w:after="0" w:line="600" w:lineRule="auto"/>
        <w:ind w:firstLine="720"/>
        <w:jc w:val="both"/>
        <w:rPr>
          <w:rFonts w:eastAsia="Times New Roman"/>
          <w:szCs w:val="24"/>
        </w:rPr>
      </w:pPr>
      <w:r>
        <w:rPr>
          <w:rFonts w:eastAsia="Times New Roman"/>
          <w:szCs w:val="24"/>
        </w:rPr>
        <w:t>Οφείλω δύο απαντήσεις στην κ</w:t>
      </w:r>
      <w:r>
        <w:rPr>
          <w:rFonts w:eastAsia="Times New Roman"/>
          <w:szCs w:val="24"/>
        </w:rPr>
        <w:t>.</w:t>
      </w:r>
      <w:r>
        <w:rPr>
          <w:rFonts w:eastAsia="Times New Roman"/>
          <w:szCs w:val="24"/>
        </w:rPr>
        <w:t xml:space="preserve"> </w:t>
      </w:r>
      <w:proofErr w:type="spellStart"/>
      <w:r>
        <w:rPr>
          <w:rFonts w:eastAsia="Times New Roman"/>
          <w:szCs w:val="24"/>
        </w:rPr>
        <w:t>Γεροβασίλη</w:t>
      </w:r>
      <w:proofErr w:type="spellEnd"/>
      <w:r>
        <w:rPr>
          <w:rFonts w:eastAsia="Times New Roman"/>
          <w:szCs w:val="24"/>
        </w:rPr>
        <w:t>. Η κ</w:t>
      </w:r>
      <w:r>
        <w:rPr>
          <w:rFonts w:eastAsia="Times New Roman"/>
          <w:szCs w:val="24"/>
        </w:rPr>
        <w:t>.</w:t>
      </w:r>
      <w:r>
        <w:rPr>
          <w:rFonts w:eastAsia="Times New Roman"/>
          <w:szCs w:val="24"/>
        </w:rPr>
        <w:t xml:space="preserve"> </w:t>
      </w:r>
      <w:proofErr w:type="spellStart"/>
      <w:r>
        <w:rPr>
          <w:rFonts w:eastAsia="Times New Roman"/>
          <w:szCs w:val="24"/>
        </w:rPr>
        <w:t>Γεροβασίλη</w:t>
      </w:r>
      <w:proofErr w:type="spellEnd"/>
      <w:r>
        <w:rPr>
          <w:rFonts w:eastAsia="Times New Roman"/>
          <w:szCs w:val="24"/>
        </w:rPr>
        <w:t xml:space="preserve"> αναφέρθηκε προηγουμένως σε δύο πράγματα τα οποία θεωρώ απαράδεκτα και πιστεύω ότι ξεπερνούν τα όρια της </w:t>
      </w:r>
      <w:r>
        <w:rPr>
          <w:rFonts w:eastAsia="Times New Roman"/>
          <w:szCs w:val="24"/>
        </w:rPr>
        <w:t>δεοντολογίας, η οποία πρέπει να ακολουθείται από πρόσωπα</w:t>
      </w:r>
      <w:r>
        <w:rPr>
          <w:rFonts w:eastAsia="Times New Roman"/>
          <w:szCs w:val="24"/>
        </w:rPr>
        <w:t>,</w:t>
      </w:r>
      <w:r>
        <w:rPr>
          <w:rFonts w:eastAsia="Times New Roman"/>
          <w:szCs w:val="24"/>
        </w:rPr>
        <w:t xml:space="preserve"> που ενώπιον του λαού και του Κοινοβουλίου εκφράζουν συγκεκριμένες θέσεις και πρέπει να λένε την αλήθεια.</w:t>
      </w:r>
    </w:p>
    <w:p w14:paraId="46602DB1" w14:textId="77777777" w:rsidR="008E1586" w:rsidRDefault="00786920">
      <w:pPr>
        <w:spacing w:after="0" w:line="600" w:lineRule="auto"/>
        <w:ind w:firstLine="720"/>
        <w:jc w:val="both"/>
        <w:rPr>
          <w:rFonts w:eastAsia="Times New Roman"/>
          <w:szCs w:val="24"/>
        </w:rPr>
      </w:pPr>
      <w:r>
        <w:rPr>
          <w:rFonts w:eastAsia="Times New Roman"/>
          <w:szCs w:val="24"/>
        </w:rPr>
        <w:t>Το πρώτο που είπε –και την προκαλώ γι’ αυτό- είναι το εξής. Είπε: «Πείτε μου έναν ο οποίος μπ</w:t>
      </w:r>
      <w:r>
        <w:rPr>
          <w:rFonts w:eastAsia="Times New Roman"/>
          <w:szCs w:val="24"/>
        </w:rPr>
        <w:t xml:space="preserve">ήκε στο </w:t>
      </w:r>
      <w:r>
        <w:rPr>
          <w:rFonts w:eastAsia="Times New Roman"/>
          <w:szCs w:val="24"/>
        </w:rPr>
        <w:t>δ</w:t>
      </w:r>
      <w:r>
        <w:rPr>
          <w:rFonts w:eastAsia="Times New Roman"/>
          <w:szCs w:val="24"/>
        </w:rPr>
        <w:t xml:space="preserve">ημόσιο χωρίς ΑΣΕΠ το τελευταίο διάστημα». Έχω καταγγείλει από εδώ τέτοια περίπτωση. Ξέρετε, στο </w:t>
      </w:r>
      <w:r>
        <w:rPr>
          <w:rFonts w:eastAsia="Times New Roman"/>
          <w:szCs w:val="24"/>
        </w:rPr>
        <w:t>δ</w:t>
      </w:r>
      <w:r>
        <w:rPr>
          <w:rFonts w:eastAsia="Times New Roman"/>
          <w:szCs w:val="24"/>
        </w:rPr>
        <w:t>ημόσιο μπαίνουν με τρεις τρόπους. Ο ένας είναι οι διαγωνισμοί του ΑΣΕΠ. Ο άλλος είναι οι διαγωνισμοί που μπορούν να γίνονται χωρίς ΑΣΕΠ αλλά είναι καν</w:t>
      </w:r>
      <w:r>
        <w:rPr>
          <w:rFonts w:eastAsia="Times New Roman"/>
          <w:szCs w:val="24"/>
        </w:rPr>
        <w:t>ονικοί διαγωνισμοί, όπως γίνεται για τα Σώματα Ασφαλείας ή για οτιδήποτε άλλο με κριτήρια βεβαίως του ΑΣΕΠ. Ο άλλος είναι οι αμετάκλητες δικαστικές αποφάσεις, οι οποίες μπορεί να χαρακτηρίσουν μία σχέση ως αορίστου χρόνου.</w:t>
      </w:r>
    </w:p>
    <w:p w14:paraId="46602DB2" w14:textId="77777777" w:rsidR="008E1586" w:rsidRDefault="00786920">
      <w:pPr>
        <w:spacing w:after="0" w:line="600" w:lineRule="auto"/>
        <w:ind w:firstLine="720"/>
        <w:jc w:val="both"/>
        <w:rPr>
          <w:rFonts w:eastAsia="Times New Roman"/>
          <w:szCs w:val="24"/>
        </w:rPr>
      </w:pPr>
      <w:r>
        <w:rPr>
          <w:rFonts w:eastAsia="Times New Roman"/>
          <w:szCs w:val="24"/>
        </w:rPr>
        <w:t xml:space="preserve">Έχει περάσει από εδώ μέσα δύο </w:t>
      </w:r>
      <w:r>
        <w:rPr>
          <w:rFonts w:eastAsia="Times New Roman"/>
          <w:szCs w:val="24"/>
        </w:rPr>
        <w:t>φορές βουλευτική τροπολογία που αφορά διακόσιους δέκα εργαζόμενους και έχει ως αιτιολόγηση το «κατά παρέκκλιση κάθε γενικής και ειδικής διάταξης» αλλά και το «κάθε απόφασης»</w:t>
      </w:r>
      <w:r>
        <w:rPr>
          <w:rFonts w:eastAsia="Times New Roman"/>
          <w:szCs w:val="24"/>
        </w:rPr>
        <w:t>,</w:t>
      </w:r>
      <w:r>
        <w:rPr>
          <w:rFonts w:eastAsia="Times New Roman"/>
          <w:szCs w:val="24"/>
        </w:rPr>
        <w:t xml:space="preserve"> γιατί υπήρχε αντίθετη </w:t>
      </w:r>
      <w:r>
        <w:rPr>
          <w:rFonts w:eastAsia="Times New Roman"/>
          <w:szCs w:val="24"/>
        </w:rPr>
        <w:lastRenderedPageBreak/>
        <w:t>απόφαση δικαστηρίου. Χαρακτηρίζουμε αυτούς τους εργαζόμενου</w:t>
      </w:r>
      <w:r>
        <w:rPr>
          <w:rFonts w:eastAsia="Times New Roman"/>
          <w:szCs w:val="24"/>
        </w:rPr>
        <w:t xml:space="preserve">ς αορίστου χρόνου, γιατί έτσι το ήθελε ο ΣΥΡΙΖΑ! Είναι διακόσιοι δέκα! </w:t>
      </w:r>
    </w:p>
    <w:p w14:paraId="46602DB3" w14:textId="77777777" w:rsidR="008E1586" w:rsidRDefault="00786920">
      <w:pPr>
        <w:spacing w:after="0" w:line="600" w:lineRule="auto"/>
        <w:ind w:firstLine="720"/>
        <w:jc w:val="both"/>
        <w:rPr>
          <w:rFonts w:eastAsia="Times New Roman"/>
          <w:szCs w:val="24"/>
        </w:rPr>
      </w:pPr>
      <w:r>
        <w:rPr>
          <w:rFonts w:eastAsia="Times New Roman"/>
          <w:szCs w:val="24"/>
        </w:rPr>
        <w:t>Εγώ θα στείλω αύριο στην κ</w:t>
      </w:r>
      <w:r>
        <w:rPr>
          <w:rFonts w:eastAsia="Times New Roman"/>
          <w:szCs w:val="24"/>
        </w:rPr>
        <w:t>.</w:t>
      </w:r>
      <w:r>
        <w:rPr>
          <w:rFonts w:eastAsia="Times New Roman"/>
          <w:szCs w:val="24"/>
        </w:rPr>
        <w:t xml:space="preserve"> </w:t>
      </w:r>
      <w:proofErr w:type="spellStart"/>
      <w:r>
        <w:rPr>
          <w:rFonts w:eastAsia="Times New Roman"/>
          <w:szCs w:val="24"/>
        </w:rPr>
        <w:t>Γεροβασίλη</w:t>
      </w:r>
      <w:proofErr w:type="spellEnd"/>
      <w:r>
        <w:rPr>
          <w:rFonts w:eastAsia="Times New Roman"/>
          <w:szCs w:val="24"/>
        </w:rPr>
        <w:t xml:space="preserve"> αυτά τα στοιχεία. Νομίζω ότι τα ξέρει. Θέλω να πιστεύω ότι της διέφυγαν. Πρέπει να βγει και να παραδεχθεί ότι αυτοί μπήκαν χωρίς ΑΣΕΠ –και δεν εί</w:t>
      </w:r>
      <w:r>
        <w:rPr>
          <w:rFonts w:eastAsia="Times New Roman"/>
          <w:szCs w:val="24"/>
        </w:rPr>
        <w:t>ναι οι μόνοι- άλλως οφείλει να παραιτηθεί, γιατί εδώ σήμερα είπε ένα ψέμα.</w:t>
      </w:r>
    </w:p>
    <w:p w14:paraId="46602DB4"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6602DB5" w14:textId="77777777" w:rsidR="008E1586" w:rsidRDefault="00786920">
      <w:pPr>
        <w:spacing w:after="0" w:line="600" w:lineRule="auto"/>
        <w:ind w:firstLine="720"/>
        <w:jc w:val="both"/>
        <w:rPr>
          <w:rFonts w:eastAsia="Times New Roman"/>
          <w:szCs w:val="24"/>
        </w:rPr>
      </w:pPr>
      <w:r>
        <w:rPr>
          <w:rFonts w:eastAsia="Times New Roman"/>
          <w:szCs w:val="24"/>
        </w:rPr>
        <w:t>Τελειώνω, κύριε Πρόεδρε. Θέλω μόνο μισό λεπτό.</w:t>
      </w:r>
    </w:p>
    <w:p w14:paraId="46602DB6" w14:textId="77777777" w:rsidR="008E1586" w:rsidRDefault="00786920">
      <w:pPr>
        <w:spacing w:after="0" w:line="600" w:lineRule="auto"/>
        <w:ind w:firstLine="720"/>
        <w:jc w:val="both"/>
        <w:rPr>
          <w:rFonts w:eastAsia="Times New Roman"/>
          <w:szCs w:val="24"/>
        </w:rPr>
      </w:pPr>
      <w:r>
        <w:rPr>
          <w:rFonts w:eastAsia="Times New Roman"/>
          <w:szCs w:val="24"/>
        </w:rPr>
        <w:t>Βεβαίως οφείλω να πω ότι και ο εμπαιγμός των συμβα</w:t>
      </w:r>
      <w:r>
        <w:rPr>
          <w:rFonts w:eastAsia="Times New Roman"/>
          <w:szCs w:val="24"/>
        </w:rPr>
        <w:t>σιούχων δεν έγινε από κα</w:t>
      </w:r>
      <w:r>
        <w:rPr>
          <w:rFonts w:eastAsia="Times New Roman"/>
          <w:szCs w:val="24"/>
        </w:rPr>
        <w:t>μ</w:t>
      </w:r>
      <w:r>
        <w:rPr>
          <w:rFonts w:eastAsia="Times New Roman"/>
          <w:szCs w:val="24"/>
        </w:rPr>
        <w:t xml:space="preserve">μία Νέα Δημοκρατία. Όλα τα κόμματα της Αντιπολίτευσης λέγαμε ότι είναι αντισυνταγματική η παράταση των συμβάσεων και ότι θα εγκλωβίσει τους εργαζόμενους και τους δημάρχους </w:t>
      </w:r>
      <w:proofErr w:type="spellStart"/>
      <w:r>
        <w:rPr>
          <w:rFonts w:eastAsia="Times New Roman"/>
          <w:szCs w:val="24"/>
        </w:rPr>
        <w:t>όπερ</w:t>
      </w:r>
      <w:proofErr w:type="spellEnd"/>
      <w:r>
        <w:rPr>
          <w:rFonts w:eastAsia="Times New Roman"/>
          <w:szCs w:val="24"/>
        </w:rPr>
        <w:t xml:space="preserve"> και </w:t>
      </w:r>
      <w:proofErr w:type="spellStart"/>
      <w:r>
        <w:rPr>
          <w:rFonts w:eastAsia="Times New Roman"/>
          <w:szCs w:val="24"/>
        </w:rPr>
        <w:t>εγένετο</w:t>
      </w:r>
      <w:proofErr w:type="spellEnd"/>
      <w:r>
        <w:rPr>
          <w:rFonts w:eastAsia="Times New Roman"/>
          <w:szCs w:val="24"/>
        </w:rPr>
        <w:t>, καθώς σήμερα οι εργαζόμενοι δεν μπορούν ν</w:t>
      </w:r>
      <w:r>
        <w:rPr>
          <w:rFonts w:eastAsia="Times New Roman"/>
          <w:szCs w:val="24"/>
        </w:rPr>
        <w:t>α πληρωθούν</w:t>
      </w:r>
      <w:r>
        <w:rPr>
          <w:rFonts w:eastAsia="Times New Roman"/>
          <w:szCs w:val="24"/>
        </w:rPr>
        <w:t>,</w:t>
      </w:r>
      <w:r>
        <w:rPr>
          <w:rFonts w:eastAsia="Times New Roman"/>
          <w:szCs w:val="24"/>
        </w:rPr>
        <w:t xml:space="preserve"> επειδή η κ</w:t>
      </w:r>
      <w:r>
        <w:rPr>
          <w:rFonts w:eastAsia="Times New Roman"/>
          <w:szCs w:val="24"/>
        </w:rPr>
        <w:t>.</w:t>
      </w:r>
      <w:r>
        <w:rPr>
          <w:rFonts w:eastAsia="Times New Roman"/>
          <w:szCs w:val="24"/>
        </w:rPr>
        <w:t xml:space="preserve"> </w:t>
      </w:r>
      <w:proofErr w:type="spellStart"/>
      <w:r>
        <w:rPr>
          <w:rFonts w:eastAsia="Times New Roman"/>
          <w:szCs w:val="24"/>
        </w:rPr>
        <w:t>Γεροβασίλη</w:t>
      </w:r>
      <w:proofErr w:type="spellEnd"/>
      <w:r>
        <w:rPr>
          <w:rFonts w:eastAsia="Times New Roman"/>
          <w:szCs w:val="24"/>
        </w:rPr>
        <w:t xml:space="preserve">, ο κ. Βερναρδάκης και ο κ. Σκουρλέτης πίστευαν ότι μπορούν αυτοί να παραβιάζουν το Σύνταγμα! </w:t>
      </w:r>
    </w:p>
    <w:p w14:paraId="46602DB7" w14:textId="77777777" w:rsidR="008E1586" w:rsidRDefault="00786920">
      <w:pPr>
        <w:spacing w:after="0" w:line="600" w:lineRule="auto"/>
        <w:ind w:firstLine="720"/>
        <w:jc w:val="both"/>
        <w:rPr>
          <w:rFonts w:eastAsia="Times New Roman"/>
          <w:szCs w:val="24"/>
        </w:rPr>
      </w:pPr>
      <w:r>
        <w:rPr>
          <w:rFonts w:eastAsia="Times New Roman"/>
          <w:szCs w:val="24"/>
        </w:rPr>
        <w:t>Όπου νομίζουν ότι πρέπει να υπάρχει κάλυψη διαρκών και πάγιων αναγκών, τότε να προκηρυχθούν οι θέσεις και να συμμετάσχουν όλοι</w:t>
      </w:r>
      <w:r>
        <w:rPr>
          <w:rFonts w:eastAsia="Times New Roman"/>
          <w:szCs w:val="24"/>
        </w:rPr>
        <w:t xml:space="preserve"> όσοι δικαιούνται να συμμετάσχουν με τη διαδικασία του ΑΣΕΠ. Τέρμα η κοροϊδία! Εξήντα χιλιάδες συμβασιούχους είχαμε στο τέλος του 2014. Ογδόντα χιλιάδες έχουμε σήμερα, γιατί αυτό που αποκαλούσαν «εργασιακή γαλέρα»</w:t>
      </w:r>
      <w:r>
        <w:rPr>
          <w:rFonts w:eastAsia="Times New Roman"/>
          <w:szCs w:val="24"/>
        </w:rPr>
        <w:t>,</w:t>
      </w:r>
      <w:r>
        <w:rPr>
          <w:rFonts w:eastAsia="Times New Roman"/>
          <w:szCs w:val="24"/>
        </w:rPr>
        <w:t xml:space="preserve"> είναι τελικά αυτό το οποίο αυξάνουν.</w:t>
      </w:r>
    </w:p>
    <w:p w14:paraId="46602DB8" w14:textId="77777777" w:rsidR="008E1586" w:rsidRDefault="00786920">
      <w:pPr>
        <w:spacing w:after="0" w:line="600" w:lineRule="auto"/>
        <w:ind w:firstLine="720"/>
        <w:jc w:val="both"/>
        <w:rPr>
          <w:rFonts w:eastAsia="Times New Roman"/>
          <w:szCs w:val="24"/>
        </w:rPr>
      </w:pPr>
      <w:r>
        <w:rPr>
          <w:rFonts w:eastAsia="Times New Roman"/>
          <w:szCs w:val="24"/>
        </w:rPr>
        <w:lastRenderedPageBreak/>
        <w:t>Κύρι</w:t>
      </w:r>
      <w:r>
        <w:rPr>
          <w:rFonts w:eastAsia="Times New Roman"/>
          <w:szCs w:val="24"/>
        </w:rPr>
        <w:t>οι της Συμπολίτευσης, θα μείνετε διάσημοι στην ιστορία</w:t>
      </w:r>
      <w:r>
        <w:rPr>
          <w:rFonts w:eastAsia="Times New Roman"/>
          <w:szCs w:val="24"/>
        </w:rPr>
        <w:t>,</w:t>
      </w:r>
      <w:r>
        <w:rPr>
          <w:rFonts w:eastAsia="Times New Roman"/>
          <w:szCs w:val="24"/>
        </w:rPr>
        <w:t xml:space="preserve"> ως αυτοί που δεν έδωσαν κα</w:t>
      </w:r>
      <w:r>
        <w:rPr>
          <w:rFonts w:eastAsia="Times New Roman"/>
          <w:szCs w:val="24"/>
        </w:rPr>
        <w:t>μ</w:t>
      </w:r>
      <w:r>
        <w:rPr>
          <w:rFonts w:eastAsia="Times New Roman"/>
          <w:szCs w:val="24"/>
        </w:rPr>
        <w:t xml:space="preserve">μία μάχη, έτσι όπως είναι η επικαιρότητα αυτό το διάστημα. Όμως να ξέρετε ότι το αντίμετρο των </w:t>
      </w:r>
      <w:proofErr w:type="spellStart"/>
      <w:r>
        <w:rPr>
          <w:rFonts w:eastAsia="Times New Roman"/>
          <w:szCs w:val="24"/>
        </w:rPr>
        <w:t>εκατόν</w:t>
      </w:r>
      <w:proofErr w:type="spellEnd"/>
      <w:r>
        <w:rPr>
          <w:rFonts w:eastAsia="Times New Roman"/>
          <w:szCs w:val="24"/>
        </w:rPr>
        <w:t xml:space="preserve"> πενήντα τριών θέσεων</w:t>
      </w:r>
      <w:r>
        <w:rPr>
          <w:rFonts w:eastAsia="Times New Roman"/>
          <w:szCs w:val="24"/>
        </w:rPr>
        <w:t>,</w:t>
      </w:r>
      <w:r>
        <w:rPr>
          <w:rFonts w:eastAsia="Times New Roman"/>
          <w:szCs w:val="24"/>
        </w:rPr>
        <w:t xml:space="preserve"> έχει συγκεκριμένο χρονικό ορίζοντα.</w:t>
      </w:r>
    </w:p>
    <w:p w14:paraId="46602DB9" w14:textId="77777777" w:rsidR="008E1586" w:rsidRDefault="00786920">
      <w:pPr>
        <w:spacing w:after="0" w:line="600" w:lineRule="auto"/>
        <w:ind w:firstLine="720"/>
        <w:jc w:val="both"/>
        <w:rPr>
          <w:rFonts w:eastAsia="Times New Roman"/>
          <w:szCs w:val="24"/>
        </w:rPr>
      </w:pPr>
      <w:r>
        <w:rPr>
          <w:rFonts w:eastAsia="Times New Roman"/>
          <w:szCs w:val="24"/>
        </w:rPr>
        <w:t>Ευχαριστώ πολ</w:t>
      </w:r>
      <w:r>
        <w:rPr>
          <w:rFonts w:eastAsia="Times New Roman"/>
          <w:szCs w:val="24"/>
        </w:rPr>
        <w:t>ύ.</w:t>
      </w:r>
    </w:p>
    <w:p w14:paraId="46602DBA" w14:textId="77777777" w:rsidR="008E1586" w:rsidRDefault="00786920">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Ο κ. Κωνσταντίνος Μπάρκας από τον ΣΥΡΙΖΑ έχει τον λόγο.</w:t>
      </w:r>
    </w:p>
    <w:p w14:paraId="46602DBB"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Σας ε</w:t>
      </w:r>
      <w:r>
        <w:rPr>
          <w:rFonts w:eastAsia="Times New Roman"/>
          <w:color w:val="000000"/>
          <w:szCs w:val="24"/>
        </w:rPr>
        <w:t>υχαριστώ, κύριε Πρόεδρε.</w:t>
      </w:r>
      <w:r>
        <w:rPr>
          <w:rFonts w:eastAsia="Times New Roman" w:cs="Times New Roman"/>
          <w:szCs w:val="24"/>
        </w:rPr>
        <w:t xml:space="preserve"> </w:t>
      </w:r>
    </w:p>
    <w:p w14:paraId="46602DBC"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Περί συνειδήσεως ο λόγος από τους Βουλευτές της Νέας Δημοκρατίας! Από τα </w:t>
      </w:r>
      <w:proofErr w:type="spellStart"/>
      <w:r>
        <w:rPr>
          <w:rFonts w:eastAsia="Times New Roman" w:cs="Times New Roman"/>
          <w:szCs w:val="24"/>
        </w:rPr>
        <w:t>Ζάππεια</w:t>
      </w:r>
      <w:proofErr w:type="spellEnd"/>
      <w:r>
        <w:rPr>
          <w:rFonts w:eastAsia="Times New Roman" w:cs="Times New Roman"/>
          <w:szCs w:val="24"/>
        </w:rPr>
        <w:t xml:space="preserve"> του κ. Σαμαρά στο μνημόνιο, σ</w:t>
      </w:r>
      <w:r>
        <w:rPr>
          <w:rFonts w:eastAsia="Times New Roman" w:cs="Times New Roman"/>
          <w:szCs w:val="24"/>
        </w:rPr>
        <w:t xml:space="preserve">τις απολύσεις δασκάλων, καθηγητών, γιατρών από τα δημόσια νοσοκομεία, νοσηλευτών και σχολικών φυλάκων. «Άλλαξε ο </w:t>
      </w:r>
      <w:proofErr w:type="spellStart"/>
      <w:r>
        <w:rPr>
          <w:rFonts w:eastAsia="Times New Roman" w:cs="Times New Roman"/>
          <w:szCs w:val="24"/>
        </w:rPr>
        <w:t>Μανωλιός</w:t>
      </w:r>
      <w:proofErr w:type="spellEnd"/>
      <w:r>
        <w:rPr>
          <w:rFonts w:eastAsia="Times New Roman" w:cs="Times New Roman"/>
          <w:szCs w:val="24"/>
        </w:rPr>
        <w:t xml:space="preserve"> και έβαλε τα ρούχα του αλλιώς» τώρα για τους Βουλευτές της Νέας Δημοκρατίας! </w:t>
      </w:r>
      <w:r>
        <w:rPr>
          <w:rFonts w:eastAsia="Times New Roman" w:cs="Times New Roman"/>
          <w:szCs w:val="24"/>
        </w:rPr>
        <w:t>Ό</w:t>
      </w:r>
      <w:r>
        <w:rPr>
          <w:rFonts w:eastAsia="Times New Roman" w:cs="Times New Roman"/>
          <w:szCs w:val="24"/>
        </w:rPr>
        <w:t xml:space="preserve">που </w:t>
      </w:r>
      <w:proofErr w:type="spellStart"/>
      <w:r>
        <w:rPr>
          <w:rFonts w:eastAsia="Times New Roman" w:cs="Times New Roman"/>
          <w:szCs w:val="24"/>
        </w:rPr>
        <w:t>Μανωλιός</w:t>
      </w:r>
      <w:proofErr w:type="spellEnd"/>
      <w:r>
        <w:rPr>
          <w:rFonts w:eastAsia="Times New Roman" w:cs="Times New Roman"/>
          <w:szCs w:val="24"/>
        </w:rPr>
        <w:t xml:space="preserve"> σύσσωμη η Νέα Δημοκρατία. </w:t>
      </w:r>
    </w:p>
    <w:p w14:paraId="46602DB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Ο Α΄ Αντιπρόεδρο</w:t>
      </w:r>
      <w:r>
        <w:rPr>
          <w:rFonts w:eastAsia="Times New Roman" w:cs="Times New Roman"/>
          <w:szCs w:val="24"/>
        </w:rPr>
        <w:t xml:space="preserve">ς της Νέας Δημοκρατίας μίλησε για έλλειψη αξιοπρέπειας από μεριάς της Κυβέρνησης και των Βουλευτών του ΣΥΡΙΖΑ. Ο Β΄ Αντιπρόεδρος της Νέας Δημοκρατίας είπε πολλά. Μας κατηγόρησε. Άφησε υπόνοιες για διαπλοκή, κατονομάζοντας τον Σαββίδη. </w:t>
      </w:r>
    </w:p>
    <w:p w14:paraId="46602DB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Πάμε, λοιπόν, να δού</w:t>
      </w:r>
      <w:r>
        <w:rPr>
          <w:rFonts w:eastAsia="Times New Roman" w:cs="Times New Roman"/>
          <w:szCs w:val="24"/>
        </w:rPr>
        <w:t xml:space="preserve">με ένα-ένα τα επιχειρήματα της Νέας Δημοκρατίας. Μας διάβαζε κιόλας κάτι και στη συνέχεια ρώτησε πέντε-έξι φορές «ποιος το είπε», «ποιος το είπε». </w:t>
      </w:r>
      <w:r>
        <w:rPr>
          <w:rFonts w:eastAsia="Times New Roman" w:cs="Times New Roman"/>
          <w:szCs w:val="24"/>
        </w:rPr>
        <w:t>Είχε</w:t>
      </w:r>
      <w:r>
        <w:rPr>
          <w:rFonts w:eastAsia="Times New Roman" w:cs="Times New Roman"/>
          <w:szCs w:val="24"/>
        </w:rPr>
        <w:t xml:space="preserve"> αγωνία να μάθει. Όταν ο Σαμαράς παρακαλούσε τον Σαββίδη να πάρει </w:t>
      </w:r>
      <w:r>
        <w:rPr>
          <w:rFonts w:eastAsia="Times New Roman" w:cs="Times New Roman"/>
          <w:szCs w:val="24"/>
        </w:rPr>
        <w:lastRenderedPageBreak/>
        <w:t>τη ΣΕΚΑΠ, ήταν απλά μια καθημερινή ημέρ</w:t>
      </w:r>
      <w:r>
        <w:rPr>
          <w:rFonts w:eastAsia="Times New Roman" w:cs="Times New Roman"/>
          <w:szCs w:val="24"/>
        </w:rPr>
        <w:t xml:space="preserve">α. Τώρα βλέπετε διαπλοκή. Δεν υπήρχε πρόβλημα τότε! </w:t>
      </w:r>
    </w:p>
    <w:p w14:paraId="46602DBF"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Βρίζετε χυδαία τον κ. </w:t>
      </w:r>
      <w:proofErr w:type="spellStart"/>
      <w:r>
        <w:rPr>
          <w:rFonts w:eastAsia="Times New Roman" w:cs="Times New Roman"/>
          <w:szCs w:val="24"/>
        </w:rPr>
        <w:t>Πολάκη</w:t>
      </w:r>
      <w:proofErr w:type="spellEnd"/>
      <w:r>
        <w:rPr>
          <w:rFonts w:eastAsia="Times New Roman" w:cs="Times New Roman"/>
          <w:szCs w:val="24"/>
        </w:rPr>
        <w:t>,</w:t>
      </w:r>
      <w:r>
        <w:rPr>
          <w:rFonts w:eastAsia="Times New Roman" w:cs="Times New Roman"/>
          <w:szCs w:val="24"/>
        </w:rPr>
        <w:t xml:space="preserve"> επειδή γιόρταζε μαζί με τον κ. Καμμένο τα γενέθλιά του. Όταν σύσσωμη η ηγεσία της Νέας Δημοκρατίας, Μπακογιάννη, Βορίδης, Γεωργιάδης και Μαρινάκης γιόρταζε με τον κ. </w:t>
      </w:r>
      <w:proofErr w:type="spellStart"/>
      <w:r>
        <w:rPr>
          <w:rFonts w:eastAsia="Times New Roman" w:cs="Times New Roman"/>
          <w:szCs w:val="24"/>
        </w:rPr>
        <w:t>Κουρτάκ</w:t>
      </w:r>
      <w:r>
        <w:rPr>
          <w:rFonts w:eastAsia="Times New Roman" w:cs="Times New Roman"/>
          <w:szCs w:val="24"/>
        </w:rPr>
        <w:t>η</w:t>
      </w:r>
      <w:proofErr w:type="spellEnd"/>
      <w:r>
        <w:rPr>
          <w:rFonts w:eastAsia="Times New Roman" w:cs="Times New Roman"/>
          <w:szCs w:val="24"/>
        </w:rPr>
        <w:t xml:space="preserve">, ήταν απλά μια Τετάρτη. Στέλνατε τότε φιλάκια στον κ. </w:t>
      </w:r>
      <w:proofErr w:type="spellStart"/>
      <w:r>
        <w:rPr>
          <w:rFonts w:eastAsia="Times New Roman" w:cs="Times New Roman"/>
          <w:szCs w:val="24"/>
        </w:rPr>
        <w:t>Παπαμιμίκο</w:t>
      </w:r>
      <w:proofErr w:type="spellEnd"/>
      <w:r>
        <w:rPr>
          <w:rFonts w:eastAsia="Times New Roman" w:cs="Times New Roman"/>
          <w:szCs w:val="24"/>
        </w:rPr>
        <w:t>, πρώην Γραμματέα της Νέας Δημοκρατίας αλλά και τώρα γαμπρός του κ. Σαββίδη.</w:t>
      </w:r>
    </w:p>
    <w:p w14:paraId="46602DC0"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Τώρα αλλάξατε ρότα. Σας χαλάει! Τότε ήταν καλά, ήταν ωραία, ήταν μια χαρά! Δεν υπήρχε πρόβλημα! Τραγουδούσατε και</w:t>
      </w:r>
      <w:r>
        <w:rPr>
          <w:rFonts w:eastAsia="Times New Roman" w:cs="Times New Roman"/>
          <w:szCs w:val="24"/>
        </w:rPr>
        <w:t xml:space="preserve"> πίνατε υπό τους ήχους του γνωστού λαϊκού τροβαδούρου, γνωστού ως </w:t>
      </w:r>
      <w:proofErr w:type="spellStart"/>
      <w:r>
        <w:rPr>
          <w:rFonts w:eastAsia="Times New Roman" w:cs="Times New Roman"/>
          <w:szCs w:val="24"/>
        </w:rPr>
        <w:t>ΛεΠα</w:t>
      </w:r>
      <w:proofErr w:type="spellEnd"/>
      <w:r>
        <w:rPr>
          <w:rFonts w:eastAsia="Times New Roman" w:cs="Times New Roman"/>
          <w:szCs w:val="24"/>
        </w:rPr>
        <w:t>, «επάνω σε χαλιά, σε μαγικά χαλιά θα σας πάρω». Τότε τα πρώτα αλλά και τα δεύτερα φλέματα, τότε οι έγκριτοι δημοσιογράφοι, τότε τα κανάλια της διαπλοκής που λένε μόνο την αλήθεια, δεν ε</w:t>
      </w:r>
      <w:r>
        <w:rPr>
          <w:rFonts w:eastAsia="Times New Roman" w:cs="Times New Roman"/>
          <w:szCs w:val="24"/>
        </w:rPr>
        <w:t>ίπαν τίποτα ούτε μια κουβέντα. Βρήκαν να πουν για τη φράση της Υπουργού κ</w:t>
      </w:r>
      <w:r>
        <w:rPr>
          <w:rFonts w:eastAsia="Times New Roman" w:cs="Times New Roman"/>
          <w:szCs w:val="24"/>
        </w:rPr>
        <w:t>.</w:t>
      </w:r>
      <w:r>
        <w:rPr>
          <w:rFonts w:eastAsia="Times New Roman" w:cs="Times New Roman"/>
          <w:szCs w:val="24"/>
        </w:rPr>
        <w:t xml:space="preserve"> Φωτίου για τα γεμιστά. Δεν βρήκαν, όμως, να πουν τίποτα για μία μερίδα των 12,5 ευρώ για φασολάκια, ομελέτα, φακές</w:t>
      </w:r>
      <w:r>
        <w:rPr>
          <w:rFonts w:eastAsia="Times New Roman" w:cs="Times New Roman"/>
          <w:szCs w:val="24"/>
        </w:rPr>
        <w:t>,</w:t>
      </w:r>
      <w:r>
        <w:rPr>
          <w:rFonts w:eastAsia="Times New Roman" w:cs="Times New Roman"/>
          <w:szCs w:val="24"/>
        </w:rPr>
        <w:t xml:space="preserve"> που πλήρωνε το ΚΕΕΛΠΝΟ επί </w:t>
      </w:r>
      <w:r>
        <w:rPr>
          <w:rFonts w:eastAsia="Times New Roman" w:cs="Times New Roman"/>
          <w:szCs w:val="24"/>
        </w:rPr>
        <w:t>υ</w:t>
      </w:r>
      <w:r>
        <w:rPr>
          <w:rFonts w:eastAsia="Times New Roman" w:cs="Times New Roman"/>
          <w:szCs w:val="24"/>
        </w:rPr>
        <w:t xml:space="preserve">πουργίας Βορίδη. Κουβέντα! Δεν έχουν </w:t>
      </w:r>
      <w:r>
        <w:rPr>
          <w:rFonts w:eastAsia="Times New Roman" w:cs="Times New Roman"/>
          <w:szCs w:val="24"/>
        </w:rPr>
        <w:t>αξία αυτά</w:t>
      </w:r>
      <w:r>
        <w:rPr>
          <w:rFonts w:eastAsia="Times New Roman" w:cs="Times New Roman"/>
          <w:szCs w:val="24"/>
        </w:rPr>
        <w:t>,</w:t>
      </w:r>
      <w:r>
        <w:rPr>
          <w:rFonts w:eastAsia="Times New Roman" w:cs="Times New Roman"/>
          <w:szCs w:val="24"/>
        </w:rPr>
        <w:t xml:space="preserve"> γιατί δεν είναι </w:t>
      </w:r>
      <w:r>
        <w:rPr>
          <w:rFonts w:eastAsia="Times New Roman" w:cs="Times New Roman"/>
          <w:szCs w:val="24"/>
          <w:lang w:val="en-US"/>
        </w:rPr>
        <w:t>fake</w:t>
      </w:r>
      <w:r>
        <w:rPr>
          <w:rFonts w:eastAsia="Times New Roman" w:cs="Times New Roman"/>
          <w:szCs w:val="24"/>
        </w:rPr>
        <w:t xml:space="preserve"> αλλά η αλήθεια, γιατί πρέπει μόνο να σερβίρουν ψέματα στον ελληνικό λαό. </w:t>
      </w:r>
    </w:p>
    <w:p w14:paraId="46602DC1"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Μας κουνούν το δάκτυλο, σε εμάς, στους Βουλευτές του ΣΥΡΙΖΑ οι κύριοι της Νέας Δημοκρατίας. Ποιοι; Αυτοί που αγκαλιάζουν τον Αντιπρόεδρο, υπό τον φόβο</w:t>
      </w:r>
      <w:r>
        <w:rPr>
          <w:rFonts w:eastAsia="Times New Roman" w:cs="Times New Roman"/>
          <w:szCs w:val="24"/>
        </w:rPr>
        <w:t xml:space="preserve"> μην τους αποπέμψει. Ποιον αγκαλιάζουν; Ακούστε τι έλεγε ο Αντιπρόεδρός σας: «Η </w:t>
      </w:r>
      <w:r>
        <w:rPr>
          <w:rFonts w:eastAsia="Times New Roman" w:cs="Times New Roman"/>
          <w:szCs w:val="24"/>
        </w:rPr>
        <w:lastRenderedPageBreak/>
        <w:t>Νέα Δημοκρατία είναι η ντροπή της Δεξιάς.». Για τον κ. Σαμαρά</w:t>
      </w:r>
      <w:r>
        <w:rPr>
          <w:rFonts w:eastAsia="Times New Roman" w:cs="Times New Roman"/>
          <w:szCs w:val="24"/>
        </w:rPr>
        <w:t>.</w:t>
      </w:r>
      <w:r>
        <w:rPr>
          <w:rFonts w:eastAsia="Times New Roman" w:cs="Times New Roman"/>
          <w:szCs w:val="24"/>
        </w:rPr>
        <w:t xml:space="preserve"> «Είναι ο </w:t>
      </w:r>
      <w:proofErr w:type="spellStart"/>
      <w:r>
        <w:rPr>
          <w:rFonts w:eastAsia="Times New Roman" w:cs="Times New Roman"/>
          <w:szCs w:val="24"/>
        </w:rPr>
        <w:t>αχρηστότερος</w:t>
      </w:r>
      <w:proofErr w:type="spellEnd"/>
      <w:r>
        <w:rPr>
          <w:rFonts w:eastAsia="Times New Roman" w:cs="Times New Roman"/>
          <w:szCs w:val="24"/>
        </w:rPr>
        <w:t xml:space="preserve"> Υπουργός από καταβολής ελληνικού κράτους.». Για τον Μητσοτάκη</w:t>
      </w:r>
      <w:r>
        <w:rPr>
          <w:rFonts w:eastAsia="Times New Roman" w:cs="Times New Roman"/>
          <w:szCs w:val="24"/>
        </w:rPr>
        <w:t>.</w:t>
      </w:r>
      <w:r>
        <w:rPr>
          <w:rFonts w:eastAsia="Times New Roman" w:cs="Times New Roman"/>
          <w:szCs w:val="24"/>
        </w:rPr>
        <w:t xml:space="preserve"> «Ζούμε στην εποχή του λαϊκισ</w:t>
      </w:r>
      <w:r>
        <w:rPr>
          <w:rFonts w:eastAsia="Times New Roman" w:cs="Times New Roman"/>
          <w:szCs w:val="24"/>
        </w:rPr>
        <w:t>μού». Χθες ας πούμε, πήρε τη μορφή ενός βαθύπλουτου γόνου του πολιτικού συστήματος, ο οποίος βρήκε τη λύση του δημοσιονομικού προβλήματος της χώρας στη βουλευτική αποζημίωση και στα δήθεν προνόμια των Βουλευτών, επειδή προφανώς ανήκει στην κατηγορία εκείνω</w:t>
      </w:r>
      <w:r>
        <w:rPr>
          <w:rFonts w:eastAsia="Times New Roman" w:cs="Times New Roman"/>
          <w:szCs w:val="24"/>
        </w:rPr>
        <w:t>ν που δεν χρειάζεται να εργαστεί ποτέ στη ζωή του, άρα δεν έχει κα</w:t>
      </w:r>
      <w:r>
        <w:rPr>
          <w:rFonts w:eastAsia="Times New Roman" w:cs="Times New Roman"/>
          <w:szCs w:val="24"/>
        </w:rPr>
        <w:t>μ</w:t>
      </w:r>
      <w:r>
        <w:rPr>
          <w:rFonts w:eastAsia="Times New Roman" w:cs="Times New Roman"/>
          <w:szCs w:val="24"/>
        </w:rPr>
        <w:t>μία ανάγκη για οτιδήποτε. Όχι λύσεις λαϊκίστικες τύπου Κυριάκου Μητσοτάκη.</w:t>
      </w:r>
    </w:p>
    <w:p w14:paraId="46602DC2"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Εσείς που αγκαλιάζετε αυτούς που δεν θέλατε να ακουμπήσετε, γιατί όπου τους πιάνεις λερώνεσαι, αλήθεια πόση αξία έ</w:t>
      </w:r>
      <w:r>
        <w:rPr>
          <w:rFonts w:eastAsia="Times New Roman" w:cs="Times New Roman"/>
          <w:szCs w:val="24"/>
        </w:rPr>
        <w:t xml:space="preserve">χει για εσάς η αξιοπρέπεια; </w:t>
      </w:r>
      <w:r>
        <w:rPr>
          <w:rFonts w:eastAsia="Times New Roman" w:cs="Times New Roman"/>
          <w:szCs w:val="24"/>
        </w:rPr>
        <w:t>Μ</w:t>
      </w:r>
      <w:r>
        <w:rPr>
          <w:rFonts w:eastAsia="Times New Roman" w:cs="Times New Roman"/>
          <w:szCs w:val="24"/>
        </w:rPr>
        <w:t xml:space="preserve">ας μιλάτε εσείς, οι Βουλευτές της Νέας Δημοκρατίας και οι Αντιπρόεδροί </w:t>
      </w:r>
      <w:r>
        <w:rPr>
          <w:rFonts w:eastAsia="Times New Roman" w:cs="Times New Roman"/>
          <w:szCs w:val="24"/>
        </w:rPr>
        <w:t>σας,</w:t>
      </w:r>
      <w:r>
        <w:rPr>
          <w:rFonts w:eastAsia="Times New Roman" w:cs="Times New Roman"/>
          <w:szCs w:val="24"/>
        </w:rPr>
        <w:t xml:space="preserve"> για αξιοπρέπεια! </w:t>
      </w:r>
    </w:p>
    <w:p w14:paraId="46602DC3"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πό την άλλη μεριά έχουμε τον συνεταίρο σας τη Δημοκρατική Συμπαράταξη ένα όνομα-«φερετζές» για το ΠΑΣΟΚ, γιατί αν πείτε στην κοινωνί</w:t>
      </w:r>
      <w:r>
        <w:rPr>
          <w:rFonts w:eastAsia="Times New Roman" w:cs="Times New Roman"/>
          <w:szCs w:val="24"/>
        </w:rPr>
        <w:t xml:space="preserve">α το όνομα ΠΑΣΟΚ, τους έρχονται στη μνήμη διάφορες φιγούρες όπως ο κ. Σημίτης και οι «στρατηγοί» του </w:t>
      </w:r>
      <w:proofErr w:type="spellStart"/>
      <w:r>
        <w:rPr>
          <w:rFonts w:eastAsia="Times New Roman" w:cs="Times New Roman"/>
          <w:szCs w:val="24"/>
        </w:rPr>
        <w:t>Μαντέλης</w:t>
      </w:r>
      <w:proofErr w:type="spellEnd"/>
      <w:r>
        <w:rPr>
          <w:rFonts w:eastAsia="Times New Roman" w:cs="Times New Roman"/>
          <w:szCs w:val="24"/>
        </w:rPr>
        <w:t xml:space="preserve"> και </w:t>
      </w:r>
      <w:proofErr w:type="spellStart"/>
      <w:r>
        <w:rPr>
          <w:rFonts w:eastAsia="Times New Roman" w:cs="Times New Roman"/>
          <w:szCs w:val="24"/>
        </w:rPr>
        <w:t>Πανταγιάς</w:t>
      </w:r>
      <w:proofErr w:type="spellEnd"/>
      <w:r>
        <w:rPr>
          <w:rFonts w:eastAsia="Times New Roman" w:cs="Times New Roman"/>
          <w:szCs w:val="24"/>
        </w:rPr>
        <w:t xml:space="preserve"> αλλά και ο Τσουκάτος, που πήρε ένα εκατομμύριο και το εναπόθεσε στο ταμείο του ΠΑΣΟΚ από τα ταμεία της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Για αυτά κουβέντα!</w:t>
      </w:r>
    </w:p>
    <w:p w14:paraId="46602DC4"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 xml:space="preserve">ιας και είπα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αλήθεια, κύριοι της Νέας Δημοκρατίας, θα βρείτε κάτι να πείτε εσείς οι Βουλευτές, τα στελέχη της Νέας Δημοκρατίας για αυτή την «αγία οικογένεια»; </w:t>
      </w:r>
    </w:p>
    <w:p w14:paraId="46602DC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Προχθές δε –για να επανέλθω στο προηγούμενο, στον «φερετζέ»- αποφυλακίστηκε η Μεταπ</w:t>
      </w:r>
      <w:r>
        <w:rPr>
          <w:rFonts w:eastAsia="Times New Roman" w:cs="Times New Roman"/>
          <w:szCs w:val="24"/>
        </w:rPr>
        <w:t xml:space="preserve">ολίτευση, ο Άκης του ζεϊμπέκικου, της μαγκιάς, των ακριβών γάμων, ο παραλίγο Αρχηγός του ΠΑΣΟΚ, ο παραλίγο Πρωθυπουργός της χώρας και δεν πήγε ούτε ένας Βουλευτής του ΠΑΣΟΚ για να τιμήσει τον προηγούμενο σύντροφό του. Είπαμε, ο «φερετζές» της Δημοκρατικής </w:t>
      </w:r>
      <w:r>
        <w:rPr>
          <w:rFonts w:eastAsia="Times New Roman" w:cs="Times New Roman"/>
          <w:szCs w:val="24"/>
        </w:rPr>
        <w:t>Συμπαράταξης να είναι καλά!</w:t>
      </w:r>
    </w:p>
    <w:p w14:paraId="46602DC6" w14:textId="77777777" w:rsidR="008E1586" w:rsidRDefault="00786920">
      <w:pPr>
        <w:spacing w:after="0" w:line="600" w:lineRule="auto"/>
        <w:ind w:firstLine="720"/>
        <w:contextualSpacing/>
        <w:jc w:val="both"/>
        <w:rPr>
          <w:rFonts w:eastAsia="Times New Roman" w:cs="Times New Roman"/>
          <w:szCs w:val="24"/>
        </w:rPr>
      </w:pPr>
      <w:r>
        <w:rPr>
          <w:rFonts w:eastAsia="Times New Roman" w:cs="Times New Roman"/>
          <w:szCs w:val="24"/>
        </w:rPr>
        <w:t>Μας λέτε λωτοφάγους, λοιπόν, εμάς του ΣΥΡΙΖΑ, αλλά το χειρότερο είναι ότι θεωρείτε λωτοφάγους την κοινωνία, ότι δεν θυμάται, ότι έχει χάσει τη μνήμη της. Το πρόβλημα, όμως, είναι ότι θεωρείτε ιθαγενείς τον κόσμο της χώρας μας, την ελληνική κοινωνία. Θυμάμα</w:t>
      </w:r>
      <w:r>
        <w:rPr>
          <w:rFonts w:eastAsia="Times New Roman" w:cs="Times New Roman"/>
          <w:szCs w:val="24"/>
        </w:rPr>
        <w:t xml:space="preserve">ι, λοιπόν, εγώ σαράντα χρόνια, πώς εξουσιάζετε την χώρα. Σαράντα χρόνια ασκούσατε την εξουσία στη χώρα. Κουμπάροι, παραδικαστικό κύκλωμα, ο Μητσοτάκης παίρνει τηλεφωνικό κέντρο από τη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αλλά και νομοθέτηση σε καιρό κρίσης. Ο Παπανδρέου και το ΠΑΣΟ</w:t>
      </w:r>
      <w:r>
        <w:rPr>
          <w:rFonts w:eastAsia="Times New Roman" w:cs="Times New Roman"/>
          <w:szCs w:val="24"/>
        </w:rPr>
        <w:t xml:space="preserve">Κ έφερε το Διεθνές Νομισματικό Ταμείο στη χώρα μας. Λυσσαλέα η επίθεση από την ηγεσία της Νέας Δημοκρατίας στον κόσμο της εργασίας, καταβαράθρωση των εργασιακών δικαιωμάτων, οριζόντιες περικοπές στις συντάξεις έντεκα φορές. </w:t>
      </w:r>
    </w:p>
    <w:p w14:paraId="46602DC7" w14:textId="77777777" w:rsidR="008E1586" w:rsidRDefault="00786920">
      <w:pPr>
        <w:spacing w:after="0" w:line="600" w:lineRule="auto"/>
        <w:ind w:firstLine="720"/>
        <w:contextualSpacing/>
        <w:jc w:val="both"/>
        <w:rPr>
          <w:rFonts w:eastAsia="Times New Roman" w:cs="Times New Roman"/>
          <w:szCs w:val="24"/>
        </w:rPr>
      </w:pPr>
      <w:r>
        <w:rPr>
          <w:rFonts w:eastAsia="Times New Roman" w:cs="Times New Roman"/>
          <w:szCs w:val="24"/>
        </w:rPr>
        <w:t>Οι Βουλευτές του ΣΥΡΙΖΑ, κύριοι</w:t>
      </w:r>
      <w:r>
        <w:rPr>
          <w:rFonts w:eastAsia="Times New Roman" w:cs="Times New Roman"/>
          <w:szCs w:val="24"/>
        </w:rPr>
        <w:t xml:space="preserve"> της Νέας Δημοκρατίας, δεν προέρχονται από κολέγια αλλά από δημόσια σχολεία. Δεν σπουδάσαμε στο εξωτερικό αλλά σε ελληνικά πανεπιστήμια. Όνειρό μας δεν ήταν η αγορά σκάφους αλλά να κάνουμε παρέες, να κουβεντιάσουμε, να αναλύσουμε μαζί με την κοινωνία, μέσα</w:t>
      </w:r>
      <w:r>
        <w:rPr>
          <w:rFonts w:eastAsia="Times New Roman" w:cs="Times New Roman"/>
          <w:szCs w:val="24"/>
        </w:rPr>
        <w:t xml:space="preserve"> στην κοινωνία. Προερχόμαστε από λαϊκούς αγώνες, από κινήματα, από τη γενιά του κινήματος ενάντια στο άρθρο 16, από τη Γένοβα και το </w:t>
      </w:r>
      <w:proofErr w:type="spellStart"/>
      <w:r>
        <w:rPr>
          <w:rFonts w:eastAsia="Times New Roman" w:cs="Times New Roman"/>
          <w:szCs w:val="24"/>
        </w:rPr>
        <w:t>αντιπαγκοσμιοποιητικό</w:t>
      </w:r>
      <w:proofErr w:type="spellEnd"/>
      <w:r>
        <w:rPr>
          <w:rFonts w:eastAsia="Times New Roman" w:cs="Times New Roman"/>
          <w:szCs w:val="24"/>
        </w:rPr>
        <w:t xml:space="preserve"> κίνημα. Ο λαός μάς </w:t>
      </w:r>
      <w:r>
        <w:rPr>
          <w:rFonts w:eastAsia="Times New Roman" w:cs="Times New Roman"/>
          <w:szCs w:val="24"/>
        </w:rPr>
        <w:lastRenderedPageBreak/>
        <w:t>έφερε στην Κυβέρνηση</w:t>
      </w:r>
      <w:r>
        <w:rPr>
          <w:rFonts w:eastAsia="Times New Roman" w:cs="Times New Roman"/>
          <w:szCs w:val="24"/>
        </w:rPr>
        <w:t>,</w:t>
      </w:r>
      <w:r>
        <w:rPr>
          <w:rFonts w:eastAsia="Times New Roman" w:cs="Times New Roman"/>
          <w:szCs w:val="24"/>
        </w:rPr>
        <w:t xml:space="preserve"> για να γλιτώσει από εσάς. Στην κοινωνία αναφερόμαστε, γιατί </w:t>
      </w:r>
      <w:r>
        <w:rPr>
          <w:rFonts w:eastAsia="Times New Roman" w:cs="Times New Roman"/>
          <w:szCs w:val="24"/>
        </w:rPr>
        <w:t xml:space="preserve">θα δώσουμε αγώνα για να γλιτώσει η κοινωνία από εσάς. Σας δοκίμασε. Σας ξέρει. Σας έχει τοποθετήσει στη σκοτεινή γωνιά της πολιτικής. </w:t>
      </w:r>
    </w:p>
    <w:p w14:paraId="46602DC8" w14:textId="77777777" w:rsidR="008E1586" w:rsidRDefault="00786920">
      <w:pPr>
        <w:spacing w:after="0" w:line="600" w:lineRule="auto"/>
        <w:ind w:firstLine="720"/>
        <w:contextualSpacing/>
        <w:jc w:val="both"/>
        <w:rPr>
          <w:rFonts w:eastAsia="Times New Roman" w:cs="Times New Roman"/>
          <w:szCs w:val="24"/>
        </w:rPr>
      </w:pPr>
      <w:r>
        <w:rPr>
          <w:rFonts w:eastAsia="Times New Roman" w:cs="Times New Roman"/>
          <w:szCs w:val="24"/>
        </w:rPr>
        <w:t>Η εντιμότητα στην πολιτική, κυρίες και κύριοι, είναι αποτέλεσμα της δύναμης, ενώ η υποκρισία αποτέλεσμα της αδυναμίας.</w:t>
      </w:r>
    </w:p>
    <w:p w14:paraId="46602DC9" w14:textId="77777777" w:rsidR="008E1586" w:rsidRDefault="00786920">
      <w:pPr>
        <w:spacing w:after="0" w:line="600" w:lineRule="auto"/>
        <w:ind w:firstLine="720"/>
        <w:contextualSpacing/>
        <w:jc w:val="both"/>
        <w:rPr>
          <w:rFonts w:eastAsia="Times New Roman" w:cs="Times New Roman"/>
          <w:szCs w:val="24"/>
        </w:rPr>
      </w:pPr>
      <w:r>
        <w:rPr>
          <w:rFonts w:eastAsia="Times New Roman" w:cs="Times New Roman"/>
          <w:szCs w:val="24"/>
        </w:rPr>
        <w:t>Σα</w:t>
      </w:r>
      <w:r>
        <w:rPr>
          <w:rFonts w:eastAsia="Times New Roman" w:cs="Times New Roman"/>
          <w:szCs w:val="24"/>
        </w:rPr>
        <w:t xml:space="preserve">ς ευχαριστώ πολύ. </w:t>
      </w:r>
    </w:p>
    <w:p w14:paraId="46602DCA" w14:textId="77777777" w:rsidR="008E1586" w:rsidRDefault="00786920">
      <w:pPr>
        <w:spacing w:after="0" w:line="600" w:lineRule="auto"/>
        <w:ind w:firstLine="720"/>
        <w:contextualSpacing/>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Τον λόγο έχει ο κ. Μανιάτης από τη Δημοκρατική Συμπαράταξη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46602DCB" w14:textId="77777777" w:rsidR="008E1586" w:rsidRDefault="00786920">
      <w:pPr>
        <w:spacing w:after="0" w:line="600" w:lineRule="auto"/>
        <w:ind w:firstLine="720"/>
        <w:contextualSpacing/>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Καταλαβαίνω απόλυτα τον συνάδελφο που μόλις κατέβηκε από το Βήμα. Δεν είναι τόσο εύκολο να ψηφίζεις και ένα μνη</w:t>
      </w:r>
      <w:r>
        <w:rPr>
          <w:rFonts w:eastAsia="Times New Roman" w:cs="Times New Roman"/>
          <w:szCs w:val="24"/>
        </w:rPr>
        <w:t>μόνιο και δεύτερο μνημόνιο</w:t>
      </w:r>
      <w:r>
        <w:rPr>
          <w:rFonts w:eastAsia="Times New Roman" w:cs="Times New Roman"/>
          <w:szCs w:val="24"/>
        </w:rPr>
        <w:t>,</w:t>
      </w:r>
      <w:r>
        <w:rPr>
          <w:rFonts w:eastAsia="Times New Roman" w:cs="Times New Roman"/>
          <w:szCs w:val="24"/>
        </w:rPr>
        <w:t xml:space="preserve"> γιατί όπως λέει και η παροιμία</w:t>
      </w:r>
      <w:r>
        <w:rPr>
          <w:rFonts w:eastAsia="Times New Roman" w:cs="Times New Roman"/>
          <w:szCs w:val="24"/>
        </w:rPr>
        <w:t>,</w:t>
      </w:r>
      <w:r>
        <w:rPr>
          <w:rFonts w:eastAsia="Times New Roman" w:cs="Times New Roman"/>
          <w:szCs w:val="24"/>
        </w:rPr>
        <w:t xml:space="preserve"> «το γαρ πολύ της θλίψεως γεννά παραφροσύνη». Κατά συνέπεια δεν έχει νόημα να απαντήσει κανείς. </w:t>
      </w:r>
    </w:p>
    <w:p w14:paraId="46602DCC" w14:textId="77777777" w:rsidR="008E1586" w:rsidRDefault="00786920">
      <w:pPr>
        <w:spacing w:after="0" w:line="600" w:lineRule="auto"/>
        <w:ind w:firstLine="720"/>
        <w:contextualSpacing/>
        <w:jc w:val="both"/>
        <w:rPr>
          <w:rFonts w:eastAsia="Times New Roman" w:cs="Times New Roman"/>
          <w:szCs w:val="24"/>
        </w:rPr>
      </w:pPr>
      <w:r>
        <w:rPr>
          <w:rFonts w:eastAsia="Times New Roman" w:cs="Times New Roman"/>
          <w:szCs w:val="24"/>
        </w:rPr>
        <w:t>Ξέρετε, εάν αναρωτηθεί κανείς ιστορικά σε ποια φάση βρισκόμαστε σήμερα, βρισκόμαστε στο δεύτερο ημίχ</w:t>
      </w:r>
      <w:r>
        <w:rPr>
          <w:rFonts w:eastAsia="Times New Roman" w:cs="Times New Roman"/>
          <w:szCs w:val="24"/>
        </w:rPr>
        <w:t>ρονο της μετάλλαξης ΣΥΡΙΖΑ. Ξεκινήσαμε από τα αποδυτήρια, ήταν ο ΣΥΡΙΖΑ της ελπίδας. Το θυμάστε το σύνθημα; Ο ΣΥΡΙΖΑ της ελπίδας, ο ΣΥΡΙΖΑ του «όλα τα σφάζω, όλα τα μαχαιρώνω και το χρέος θα σβήσω και τα μνημόνια θα σκίσω και τον ΕΝΦΙΑ θα ακυρώσω και τα 12</w:t>
      </w:r>
      <w:r>
        <w:rPr>
          <w:rFonts w:eastAsia="Times New Roman" w:cs="Times New Roman"/>
          <w:szCs w:val="24"/>
        </w:rPr>
        <w:t xml:space="preserve">.000 αφορολόγητο θα σας δώσω και κανένα σπίτι στα χέρια τραπεζίτη» και τα πάντα όλα στα αποδυτήρια. </w:t>
      </w:r>
    </w:p>
    <w:p w14:paraId="46602DCD" w14:textId="77777777" w:rsidR="008E1586" w:rsidRDefault="00786920">
      <w:pPr>
        <w:spacing w:after="0" w:line="600" w:lineRule="auto"/>
        <w:ind w:firstLine="720"/>
        <w:contextualSpacing/>
        <w:jc w:val="both"/>
        <w:rPr>
          <w:rFonts w:eastAsia="Times New Roman" w:cs="Times New Roman"/>
          <w:szCs w:val="24"/>
        </w:rPr>
      </w:pPr>
      <w:r>
        <w:rPr>
          <w:rFonts w:eastAsia="Times New Roman" w:cs="Times New Roman"/>
          <w:szCs w:val="24"/>
        </w:rPr>
        <w:t>Μπαίνει στο πρώτο ημίχρονο να κυβερνήσει και στο πρώτο ημίχρονο έρχεται και το πρώτο μνημόνιο Τσίπρα. Είναι η εποχή της αυταπάτης. «Παιδιά συγγνώμη, δεν κα</w:t>
      </w:r>
      <w:r>
        <w:rPr>
          <w:rFonts w:eastAsia="Times New Roman" w:cs="Times New Roman"/>
          <w:szCs w:val="24"/>
        </w:rPr>
        <w:t xml:space="preserve">τάλαβα τι σας υποσχόμουν. Ζητώ συγγνώμη που σας έκανα να το πιστέψετε. </w:t>
      </w:r>
      <w:r>
        <w:rPr>
          <w:rFonts w:eastAsia="Times New Roman" w:cs="Times New Roman"/>
          <w:szCs w:val="24"/>
        </w:rPr>
        <w:lastRenderedPageBreak/>
        <w:t>Διαπραγματεύτηκα δεκαεπτά ώρες, αλλά φάτε εσείς στο κεφάλι 9,5 δισεκατομμύρια περικοπές μισθών και συντάξεων και φάτε εσείς στο κεφάλι 80 δισεκατομμύρια ευρώ κόστος για την εθνική οικον</w:t>
      </w:r>
      <w:r>
        <w:rPr>
          <w:rFonts w:eastAsia="Times New Roman" w:cs="Times New Roman"/>
          <w:szCs w:val="24"/>
        </w:rPr>
        <w:t xml:space="preserve">ομία». </w:t>
      </w:r>
    </w:p>
    <w:p w14:paraId="46602DCE" w14:textId="77777777" w:rsidR="008E1586" w:rsidRDefault="00786920">
      <w:pPr>
        <w:spacing w:after="0" w:line="600" w:lineRule="auto"/>
        <w:ind w:firstLine="720"/>
        <w:contextualSpacing/>
        <w:jc w:val="both"/>
        <w:rPr>
          <w:rFonts w:eastAsia="Times New Roman" w:cs="Times New Roman"/>
          <w:szCs w:val="24"/>
        </w:rPr>
      </w:pPr>
      <w:r>
        <w:rPr>
          <w:rFonts w:eastAsia="Times New Roman" w:cs="Times New Roman"/>
          <w:szCs w:val="24"/>
        </w:rPr>
        <w:t>Ξ</w:t>
      </w:r>
      <w:r>
        <w:rPr>
          <w:rFonts w:eastAsia="Times New Roman" w:cs="Times New Roman"/>
          <w:szCs w:val="24"/>
        </w:rPr>
        <w:t>αναμπαίνει μέσα στο γήπεδο για το δεύτερο ημίχρονο. Είναι αυτό που ζούμε τώρα, η καινούργια μετάλλαξη, η μετάλλαξη του ΣΥΡΙΖΑ της αυταπάτης</w:t>
      </w:r>
      <w:r>
        <w:rPr>
          <w:rFonts w:eastAsia="Times New Roman" w:cs="Times New Roman"/>
          <w:szCs w:val="24"/>
        </w:rPr>
        <w:t>,</w:t>
      </w:r>
      <w:r>
        <w:rPr>
          <w:rFonts w:eastAsia="Times New Roman" w:cs="Times New Roman"/>
          <w:szCs w:val="24"/>
        </w:rPr>
        <w:t xml:space="preserve"> σε ΣΥΡΙΖΑ της απάτης, της καθαρής απάτης, της κυνικής απάτης. Ο ΣΥΡΙΖΑ της απάτης του ούτε </w:t>
      </w:r>
      <w:r>
        <w:rPr>
          <w:rFonts w:eastAsia="Times New Roman" w:cs="Times New Roman"/>
          <w:szCs w:val="24"/>
        </w:rPr>
        <w:t>1</w:t>
      </w:r>
      <w:r>
        <w:rPr>
          <w:rFonts w:eastAsia="Times New Roman" w:cs="Times New Roman"/>
          <w:szCs w:val="24"/>
        </w:rPr>
        <w:t xml:space="preserve"> ευρώ νέα μέτρ</w:t>
      </w:r>
      <w:r>
        <w:rPr>
          <w:rFonts w:eastAsia="Times New Roman" w:cs="Times New Roman"/>
          <w:szCs w:val="24"/>
        </w:rPr>
        <w:t>α και πάρτε τώρα 5 δισεκατομμύρια καινούργια μέτρα, της απάτης κα</w:t>
      </w:r>
      <w:r>
        <w:rPr>
          <w:rFonts w:eastAsia="Times New Roman" w:cs="Times New Roman"/>
          <w:szCs w:val="24"/>
        </w:rPr>
        <w:t>μ</w:t>
      </w:r>
      <w:r>
        <w:rPr>
          <w:rFonts w:eastAsia="Times New Roman" w:cs="Times New Roman"/>
          <w:szCs w:val="24"/>
        </w:rPr>
        <w:t xml:space="preserve">μία συμφωνία χωρίς ρήτρα για το χρέος και πάρτε τώρα ούτε μια λέξη για το χρέος. </w:t>
      </w:r>
      <w:r>
        <w:rPr>
          <w:rFonts w:eastAsia="Times New Roman" w:cs="Times New Roman"/>
          <w:szCs w:val="24"/>
          <w:lang w:val="en-US"/>
        </w:rPr>
        <w:t>PSI</w:t>
      </w:r>
      <w:r>
        <w:rPr>
          <w:rFonts w:eastAsia="Times New Roman" w:cs="Times New Roman"/>
          <w:szCs w:val="24"/>
        </w:rPr>
        <w:t xml:space="preserve"> θα λέτε και θα κλαίτε. Η Ελλάδα πλήρωνε 12 δισεκατομμύρια τοκοχρεολύσια μέχρι το 2012 και μετά το </w:t>
      </w:r>
      <w:r>
        <w:rPr>
          <w:rFonts w:eastAsia="Times New Roman" w:cs="Times New Roman"/>
          <w:szCs w:val="24"/>
          <w:lang w:val="en-US"/>
        </w:rPr>
        <w:t>PSI</w:t>
      </w:r>
      <w:r>
        <w:rPr>
          <w:rFonts w:eastAsia="Times New Roman" w:cs="Times New Roman"/>
          <w:szCs w:val="24"/>
        </w:rPr>
        <w:t xml:space="preserve"> –το λέει ο σημερινός σας προϋπολογισμός, το λέει το μεσοπρόθεσμο που καταθέσατε- μόνο 6 δισεκατομμύρια, 50% μείωση των τοκοχρεολυσίων. </w:t>
      </w:r>
    </w:p>
    <w:p w14:paraId="46602DCF" w14:textId="77777777" w:rsidR="008E1586" w:rsidRDefault="00786920">
      <w:pPr>
        <w:spacing w:after="0" w:line="600" w:lineRule="auto"/>
        <w:ind w:firstLine="720"/>
        <w:contextualSpacing/>
        <w:jc w:val="both"/>
        <w:rPr>
          <w:rFonts w:eastAsia="Times New Roman" w:cs="Times New Roman"/>
          <w:szCs w:val="24"/>
        </w:rPr>
      </w:pPr>
      <w:r>
        <w:rPr>
          <w:rFonts w:eastAsia="Times New Roman" w:cs="Times New Roman"/>
          <w:szCs w:val="24"/>
        </w:rPr>
        <w:t>Ά</w:t>
      </w:r>
      <w:r>
        <w:rPr>
          <w:rFonts w:eastAsia="Times New Roman" w:cs="Times New Roman"/>
          <w:szCs w:val="24"/>
        </w:rPr>
        <w:t>λλη απάτη</w:t>
      </w:r>
      <w:r>
        <w:rPr>
          <w:rFonts w:eastAsia="Times New Roman" w:cs="Times New Roman"/>
          <w:szCs w:val="24"/>
        </w:rPr>
        <w:t>.</w:t>
      </w:r>
      <w:r>
        <w:rPr>
          <w:rFonts w:eastAsia="Times New Roman" w:cs="Times New Roman"/>
          <w:szCs w:val="24"/>
        </w:rPr>
        <w:t xml:space="preserve"> «Θα παραιτηθεί ο Υπουργός Ευκλείδης </w:t>
      </w:r>
      <w:proofErr w:type="spellStart"/>
      <w:r>
        <w:rPr>
          <w:rFonts w:eastAsia="Times New Roman" w:cs="Times New Roman"/>
          <w:szCs w:val="24"/>
        </w:rPr>
        <w:t>Τσακαλώτος</w:t>
      </w:r>
      <w:proofErr w:type="spellEnd"/>
      <w:r>
        <w:rPr>
          <w:rFonts w:eastAsia="Times New Roman" w:cs="Times New Roman"/>
          <w:szCs w:val="24"/>
        </w:rPr>
        <w:t>,</w:t>
      </w:r>
      <w:r>
        <w:rPr>
          <w:rFonts w:eastAsia="Times New Roman" w:cs="Times New Roman"/>
          <w:szCs w:val="24"/>
        </w:rPr>
        <w:t xml:space="preserve"> εάν κατέβει από τα 9.000 το αφορολόγητο» και φέρνει και συν</w:t>
      </w:r>
      <w:r>
        <w:rPr>
          <w:rFonts w:eastAsia="Times New Roman" w:cs="Times New Roman"/>
          <w:szCs w:val="24"/>
        </w:rPr>
        <w:t xml:space="preserve">υπογράφει ο ίδιος 5.500 αφορολόγητο και «δεν τρέχει κάστανο», δεν συμβαίνει τίποτα. </w:t>
      </w:r>
    </w:p>
    <w:p w14:paraId="46602DD0" w14:textId="77777777" w:rsidR="008E1586" w:rsidRDefault="00786920">
      <w:pPr>
        <w:spacing w:after="0" w:line="600" w:lineRule="auto"/>
        <w:ind w:firstLine="720"/>
        <w:contextualSpacing/>
        <w:jc w:val="both"/>
        <w:rPr>
          <w:rFonts w:eastAsia="Times New Roman" w:cs="Times New Roman"/>
          <w:szCs w:val="24"/>
        </w:rPr>
      </w:pPr>
      <w:r>
        <w:rPr>
          <w:rFonts w:eastAsia="Times New Roman" w:cs="Times New Roman"/>
          <w:szCs w:val="24"/>
        </w:rPr>
        <w:t>Ά</w:t>
      </w:r>
      <w:r>
        <w:rPr>
          <w:rFonts w:eastAsia="Times New Roman" w:cs="Times New Roman"/>
          <w:szCs w:val="24"/>
        </w:rPr>
        <w:t>λλη απάτη</w:t>
      </w:r>
      <w:r>
        <w:rPr>
          <w:rFonts w:eastAsia="Times New Roman" w:cs="Times New Roman"/>
          <w:szCs w:val="24"/>
        </w:rPr>
        <w:t>.</w:t>
      </w:r>
      <w:r>
        <w:rPr>
          <w:rFonts w:eastAsia="Times New Roman" w:cs="Times New Roman"/>
          <w:szCs w:val="24"/>
        </w:rPr>
        <w:t xml:space="preserve"> «Δεν θα μειώσουμε τις συντάξεις». Οι μειώσεις των συντάξεων θα είναι 2,7 δισεκατομμύρια, ακόμα και οι συντάξεις των 480 ευρώ του ΙΚΑ.</w:t>
      </w:r>
    </w:p>
    <w:p w14:paraId="46602DD1" w14:textId="77777777" w:rsidR="008E1586" w:rsidRDefault="00786920">
      <w:pPr>
        <w:spacing w:after="0" w:line="600" w:lineRule="auto"/>
        <w:ind w:firstLine="720"/>
        <w:contextualSpacing/>
        <w:jc w:val="both"/>
        <w:rPr>
          <w:rFonts w:eastAsia="Times New Roman" w:cs="Times New Roman"/>
          <w:szCs w:val="24"/>
        </w:rPr>
      </w:pPr>
      <w:r>
        <w:rPr>
          <w:rFonts w:eastAsia="Times New Roman" w:cs="Times New Roman"/>
          <w:szCs w:val="24"/>
        </w:rPr>
        <w:t>«Κανένα σπίτι στα χέρια τ</w:t>
      </w:r>
      <w:r>
        <w:rPr>
          <w:rFonts w:eastAsia="Times New Roman" w:cs="Times New Roman"/>
          <w:szCs w:val="24"/>
        </w:rPr>
        <w:t xml:space="preserve">ραπεζίτη». </w:t>
      </w:r>
      <w:r>
        <w:rPr>
          <w:rFonts w:eastAsia="Times New Roman" w:cs="Times New Roman"/>
          <w:szCs w:val="24"/>
        </w:rPr>
        <w:t>Τ</w:t>
      </w:r>
      <w:r>
        <w:rPr>
          <w:rFonts w:eastAsia="Times New Roman" w:cs="Times New Roman"/>
          <w:szCs w:val="24"/>
        </w:rPr>
        <w:t xml:space="preserve">ι έρχεται τώρα; Ηλεκτρονικοί πλειστηριασμοί, ηλεκτρονικές κατασχέσεις. </w:t>
      </w:r>
    </w:p>
    <w:p w14:paraId="46602DD2"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Τετάρτες, Πέμπτες και Παρασκευές στα μουλωχτά και χωρίς την παρουσία ατόμων θα γίνονται -και θα γίνουν μέσα στη χρονιά- εννιακόσιες χιλιάδες κατασχέσεις </w:t>
      </w:r>
      <w:r>
        <w:rPr>
          <w:rFonts w:eastAsia="Times New Roman" w:cs="Times New Roman"/>
          <w:szCs w:val="24"/>
        </w:rPr>
        <w:lastRenderedPageBreak/>
        <w:t>και πλειστηριασμοί.</w:t>
      </w:r>
      <w:r>
        <w:rPr>
          <w:rFonts w:eastAsia="Times New Roman" w:cs="Times New Roman"/>
          <w:szCs w:val="24"/>
        </w:rPr>
        <w:t xml:space="preserve"> Είναι η μεγαλύτερη αναδιανομή ιδιωτικής περιουσίας που έγινε ποτέ στην Ελλάδα.</w:t>
      </w:r>
    </w:p>
    <w:p w14:paraId="46602DD3"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Όμως αγαπητοί συνάδελφοι και </w:t>
      </w:r>
      <w:proofErr w:type="spellStart"/>
      <w:r>
        <w:rPr>
          <w:rFonts w:eastAsia="Times New Roman" w:cs="Times New Roman"/>
          <w:szCs w:val="24"/>
        </w:rPr>
        <w:t>συναδέλφισες</w:t>
      </w:r>
      <w:proofErr w:type="spellEnd"/>
      <w:r>
        <w:rPr>
          <w:rFonts w:eastAsia="Times New Roman" w:cs="Times New Roman"/>
          <w:szCs w:val="24"/>
        </w:rPr>
        <w:t xml:space="preserve"> του ΣΥΡΙΖΑ, έχω μια απορία που έχει να κάνει με τις ηθικές αντοχές. Έχει να κάνει</w:t>
      </w:r>
      <w:r>
        <w:rPr>
          <w:rFonts w:eastAsia="Times New Roman" w:cs="Times New Roman"/>
          <w:szCs w:val="24"/>
        </w:rPr>
        <w:t>,</w:t>
      </w:r>
      <w:r>
        <w:rPr>
          <w:rFonts w:eastAsia="Times New Roman" w:cs="Times New Roman"/>
          <w:szCs w:val="24"/>
        </w:rPr>
        <w:t xml:space="preserve"> με το πώς κοιτάτε τον εαυτό σας το βράδυ στον καθρέ</w:t>
      </w:r>
      <w:r>
        <w:rPr>
          <w:rFonts w:eastAsia="Times New Roman" w:cs="Times New Roman"/>
          <w:szCs w:val="24"/>
        </w:rPr>
        <w:t xml:space="preserve">φτη. Τι εξουσιοδότηση δώσατε στον κ. Τσίπρα και στον κ. </w:t>
      </w:r>
      <w:proofErr w:type="spellStart"/>
      <w:r>
        <w:rPr>
          <w:rFonts w:eastAsia="Times New Roman" w:cs="Times New Roman"/>
          <w:szCs w:val="24"/>
        </w:rPr>
        <w:t>Τσακαλώτο</w:t>
      </w:r>
      <w:proofErr w:type="spellEnd"/>
      <w:r>
        <w:rPr>
          <w:rFonts w:eastAsia="Times New Roman" w:cs="Times New Roman"/>
          <w:szCs w:val="24"/>
        </w:rPr>
        <w:t xml:space="preserve">; Να διαπραγματευτεί το κλείσιμο του μνημονίου Τσίπρα, να κλείσει δηλαδή τη δεύτερη αξιολόγηση 2015-2018. Και τι σας έφερε ο κ. Τσίπρας; Τι σας καλεί τώρα ο κ. Τσίπρας και ο κ. </w:t>
      </w:r>
      <w:proofErr w:type="spellStart"/>
      <w:r>
        <w:rPr>
          <w:rFonts w:eastAsia="Times New Roman" w:cs="Times New Roman"/>
          <w:szCs w:val="24"/>
        </w:rPr>
        <w:t>Τσακαλώτος</w:t>
      </w:r>
      <w:proofErr w:type="spellEnd"/>
      <w:r>
        <w:rPr>
          <w:rFonts w:eastAsia="Times New Roman" w:cs="Times New Roman"/>
          <w:szCs w:val="24"/>
        </w:rPr>
        <w:t xml:space="preserve"> να </w:t>
      </w:r>
      <w:r>
        <w:rPr>
          <w:rFonts w:eastAsia="Times New Roman" w:cs="Times New Roman"/>
          <w:szCs w:val="24"/>
        </w:rPr>
        <w:t>υπογράψετε;</w:t>
      </w:r>
    </w:p>
    <w:p w14:paraId="46602DD4"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Αντί για το κλείσιμο της δεύτερης αξιολόγησης του πρώτου μνημονίου σας φέρνει πακέτο ένα καινούρ</w:t>
      </w:r>
      <w:r>
        <w:rPr>
          <w:rFonts w:eastAsia="Times New Roman" w:cs="Times New Roman"/>
          <w:szCs w:val="24"/>
        </w:rPr>
        <w:t>γ</w:t>
      </w:r>
      <w:r>
        <w:rPr>
          <w:rFonts w:eastAsia="Times New Roman" w:cs="Times New Roman"/>
          <w:szCs w:val="24"/>
        </w:rPr>
        <w:t>ιο μνημόνιο, όχι πια για την περίοδο 2015-2018 αλλά για την περίοδο 2019-2021. Όλα για την καρέκλα; Θα το καταπιείτε και αυτό; Τον έχετε εξουσιοδοτ</w:t>
      </w:r>
      <w:r>
        <w:rPr>
          <w:rFonts w:eastAsia="Times New Roman" w:cs="Times New Roman"/>
          <w:szCs w:val="24"/>
        </w:rPr>
        <w:t>ήσει πολιτικά</w:t>
      </w:r>
      <w:r>
        <w:rPr>
          <w:rFonts w:eastAsia="Times New Roman" w:cs="Times New Roman"/>
          <w:szCs w:val="24"/>
        </w:rPr>
        <w:t>,</w:t>
      </w:r>
      <w:r>
        <w:rPr>
          <w:rFonts w:eastAsia="Times New Roman" w:cs="Times New Roman"/>
          <w:szCs w:val="24"/>
        </w:rPr>
        <w:t xml:space="preserve"> να διαπραγματευτεί καινούρ</w:t>
      </w:r>
      <w:r>
        <w:rPr>
          <w:rFonts w:eastAsia="Times New Roman" w:cs="Times New Roman"/>
          <w:szCs w:val="24"/>
        </w:rPr>
        <w:t>γ</w:t>
      </w:r>
      <w:r>
        <w:rPr>
          <w:rFonts w:eastAsia="Times New Roman" w:cs="Times New Roman"/>
          <w:szCs w:val="24"/>
        </w:rPr>
        <w:t>ιο μνημόνιο; Το μνημόνιο της ντροπής, μια συμφωνία μιας ηττημένης χώρας, ένα μνημόνιο που διέρρευσε στη γερμανική Βουλή και που λέει μέσα ότι η ελληνική Κυβέρνηση δεσμεύεται</w:t>
      </w:r>
      <w:r>
        <w:rPr>
          <w:rFonts w:eastAsia="Times New Roman" w:cs="Times New Roman"/>
          <w:szCs w:val="24"/>
        </w:rPr>
        <w:t>,</w:t>
      </w:r>
      <w:r>
        <w:rPr>
          <w:rFonts w:eastAsia="Times New Roman" w:cs="Times New Roman"/>
          <w:szCs w:val="24"/>
        </w:rPr>
        <w:t xml:space="preserve"> πως θα εφαρμόσει όλα τα μέτρα</w:t>
      </w:r>
      <w:r>
        <w:rPr>
          <w:rFonts w:eastAsia="Times New Roman" w:cs="Times New Roman"/>
          <w:szCs w:val="24"/>
        </w:rPr>
        <w:t>,</w:t>
      </w:r>
      <w:r>
        <w:rPr>
          <w:rFonts w:eastAsia="Times New Roman" w:cs="Times New Roman"/>
          <w:szCs w:val="24"/>
        </w:rPr>
        <w:t xml:space="preserve"> ακόμη κα</w:t>
      </w:r>
      <w:r>
        <w:rPr>
          <w:rFonts w:eastAsia="Times New Roman" w:cs="Times New Roman"/>
          <w:szCs w:val="24"/>
        </w:rPr>
        <w:t xml:space="preserve">ι αν κριθούν αντισυνταγματικά. Κάθε λέξη του Συντάγματος υποσχόταν ο κ. Τσίπρας. Ανατρέξτε στο κείμενο που διέρρευσε από τη </w:t>
      </w:r>
      <w:r>
        <w:rPr>
          <w:rFonts w:eastAsia="Times New Roman" w:cs="Times New Roman"/>
          <w:szCs w:val="24"/>
        </w:rPr>
        <w:t>«</w:t>
      </w:r>
      <w:r>
        <w:rPr>
          <w:rFonts w:eastAsia="Times New Roman" w:cs="Times New Roman"/>
          <w:szCs w:val="24"/>
          <w:lang w:val="en-US"/>
        </w:rPr>
        <w:t>HANDELSBLATT</w:t>
      </w:r>
      <w:r>
        <w:rPr>
          <w:rFonts w:eastAsia="Times New Roman" w:cs="Times New Roman"/>
          <w:szCs w:val="24"/>
        </w:rPr>
        <w:t>»</w:t>
      </w:r>
      <w:r>
        <w:rPr>
          <w:rFonts w:eastAsia="Times New Roman" w:cs="Times New Roman"/>
          <w:szCs w:val="24"/>
        </w:rPr>
        <w:t xml:space="preserve"> στο γερμανικό </w:t>
      </w:r>
      <w:r>
        <w:rPr>
          <w:rFonts w:eastAsia="Times New Roman" w:cs="Times New Roman"/>
          <w:szCs w:val="24"/>
        </w:rPr>
        <w:t>κ</w:t>
      </w:r>
      <w:r>
        <w:rPr>
          <w:rFonts w:eastAsia="Times New Roman" w:cs="Times New Roman"/>
          <w:szCs w:val="24"/>
        </w:rPr>
        <w:t>οινοβούλιο</w:t>
      </w:r>
      <w:r>
        <w:rPr>
          <w:rFonts w:eastAsia="Times New Roman" w:cs="Times New Roman"/>
          <w:szCs w:val="24"/>
        </w:rPr>
        <w:t>,</w:t>
      </w:r>
      <w:r>
        <w:rPr>
          <w:rFonts w:eastAsia="Times New Roman" w:cs="Times New Roman"/>
          <w:szCs w:val="24"/>
        </w:rPr>
        <w:t xml:space="preserve"> να μας πείτε αν είναι αλήθεια αυτά που λέω.</w:t>
      </w:r>
    </w:p>
    <w:p w14:paraId="46602DD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Ήταν χθες σαράντα επτά εκπρόσωποι της κοινωνία</w:t>
      </w:r>
      <w:r>
        <w:rPr>
          <w:rFonts w:eastAsia="Times New Roman" w:cs="Times New Roman"/>
          <w:szCs w:val="24"/>
        </w:rPr>
        <w:t>ς εδώ. Όλη η κοινωνία εκπροσωπήθηκε, τα άτομα με αναπηρία, οι  μικρομεσαίοι, οι επιστήμονες</w:t>
      </w:r>
      <w:r>
        <w:rPr>
          <w:rFonts w:eastAsia="Times New Roman" w:cs="Times New Roman"/>
          <w:szCs w:val="24"/>
        </w:rPr>
        <w:t>.</w:t>
      </w:r>
      <w:r>
        <w:rPr>
          <w:rFonts w:eastAsia="Times New Roman" w:cs="Times New Roman"/>
          <w:szCs w:val="24"/>
        </w:rPr>
        <w:t xml:space="preserve"> </w:t>
      </w:r>
      <w:r>
        <w:rPr>
          <w:rFonts w:eastAsia="Times New Roman" w:cs="Times New Roman"/>
          <w:szCs w:val="24"/>
        </w:rPr>
        <w:t>Γ</w:t>
      </w:r>
      <w:r>
        <w:rPr>
          <w:rFonts w:eastAsia="Times New Roman" w:cs="Times New Roman"/>
          <w:szCs w:val="24"/>
        </w:rPr>
        <w:t xml:space="preserve">ιατροί, </w:t>
      </w:r>
      <w:r>
        <w:rPr>
          <w:rFonts w:eastAsia="Times New Roman" w:cs="Times New Roman"/>
          <w:szCs w:val="24"/>
        </w:rPr>
        <w:t>\</w:t>
      </w:r>
      <w:r>
        <w:rPr>
          <w:rFonts w:eastAsia="Times New Roman" w:cs="Times New Roman"/>
          <w:szCs w:val="24"/>
        </w:rPr>
        <w:t xml:space="preserve">δικηγόροι, μηχανικοί, οι αστυνομικοί, οι στρατιωτικοί, οι λιμενικοί, όλοι οι ένστολοι, και </w:t>
      </w:r>
      <w:r>
        <w:rPr>
          <w:rFonts w:eastAsia="Times New Roman" w:cs="Times New Roman"/>
          <w:szCs w:val="24"/>
        </w:rPr>
        <w:lastRenderedPageBreak/>
        <w:t>σας είπαν όλοι με μια φωνή: «</w:t>
      </w:r>
      <w:r>
        <w:rPr>
          <w:rFonts w:eastAsia="Times New Roman" w:cs="Times New Roman"/>
          <w:szCs w:val="24"/>
        </w:rPr>
        <w:t>Κ</w:t>
      </w:r>
      <w:r>
        <w:rPr>
          <w:rFonts w:eastAsia="Times New Roman" w:cs="Times New Roman"/>
          <w:szCs w:val="24"/>
        </w:rPr>
        <w:t>οροϊδία, αναισθησία, έκτρωμα, εξ</w:t>
      </w:r>
      <w:r>
        <w:rPr>
          <w:rFonts w:eastAsia="Times New Roman" w:cs="Times New Roman"/>
          <w:szCs w:val="24"/>
        </w:rPr>
        <w:t xml:space="preserve">ευτελισμός θεσμών». </w:t>
      </w:r>
      <w:r>
        <w:rPr>
          <w:rFonts w:eastAsia="Times New Roman" w:cs="Times New Roman"/>
          <w:szCs w:val="24"/>
        </w:rPr>
        <w:t>Ε</w:t>
      </w:r>
      <w:r>
        <w:rPr>
          <w:rFonts w:eastAsia="Times New Roman" w:cs="Times New Roman"/>
          <w:szCs w:val="24"/>
        </w:rPr>
        <w:t xml:space="preserve">ξευτελίζετε ακόμη και το καθαρά ανθρώπινο κεφάλαιο, τους πανεπιστημιακούς, τους καθηγητές </w:t>
      </w:r>
      <w:r>
        <w:rPr>
          <w:rFonts w:eastAsia="Times New Roman" w:cs="Times New Roman"/>
          <w:szCs w:val="24"/>
        </w:rPr>
        <w:t>τ</w:t>
      </w:r>
      <w:r>
        <w:rPr>
          <w:rFonts w:eastAsia="Times New Roman" w:cs="Times New Roman"/>
          <w:szCs w:val="24"/>
        </w:rPr>
        <w:t xml:space="preserve">εχνολογικής </w:t>
      </w:r>
      <w:r>
        <w:rPr>
          <w:rFonts w:eastAsia="Times New Roman" w:cs="Times New Roman"/>
          <w:szCs w:val="24"/>
        </w:rPr>
        <w:t>ε</w:t>
      </w:r>
      <w:r>
        <w:rPr>
          <w:rFonts w:eastAsia="Times New Roman" w:cs="Times New Roman"/>
          <w:szCs w:val="24"/>
        </w:rPr>
        <w:t xml:space="preserve">κπαίδευσης, τους ερευνητές στα ερευνητικά ιδρύματα. Δεν υπάρχει τίποτε πια όρθιο που να το έχετε σεβαστεί. </w:t>
      </w:r>
    </w:p>
    <w:p w14:paraId="46602DD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Λένε κάποιοι συνάδελφοι</w:t>
      </w:r>
      <w:r>
        <w:rPr>
          <w:rFonts w:eastAsia="Times New Roman" w:cs="Times New Roman"/>
          <w:szCs w:val="24"/>
        </w:rPr>
        <w:t xml:space="preserve">: «δεν πανηγυρίζουμε, δύσκολη συμφωνία αλλά δεν πανηγυρίζουμε». Τι να πανηγυρίσετε; Δεν κατάλαβα, μη μας τρελάνετε κιόλας. Θα πανηγυρίσετε το 3,5% πρωτογενές πλεόνασμα; Θα πανηγυρίσετε τα επιπλέον 5 δισεκατομμύρια μέτρα; Θα πανηγυρίσετε την πανωλεθρία και </w:t>
      </w:r>
      <w:r>
        <w:rPr>
          <w:rFonts w:eastAsia="Times New Roman" w:cs="Times New Roman"/>
          <w:szCs w:val="24"/>
        </w:rPr>
        <w:t xml:space="preserve">το Βατερλό; Θα πανηγυρίσετε την ανικανότητά σας στον </w:t>
      </w:r>
      <w:r>
        <w:rPr>
          <w:rFonts w:eastAsia="Times New Roman" w:cs="Times New Roman"/>
          <w:szCs w:val="24"/>
        </w:rPr>
        <w:t>π</w:t>
      </w:r>
      <w:r>
        <w:rPr>
          <w:rFonts w:eastAsia="Times New Roman" w:cs="Times New Roman"/>
          <w:szCs w:val="24"/>
        </w:rPr>
        <w:t>ροϋπολογισμό του 2017 να υπόσχεστε 2,7% ανάπτυξη και τώρα μετά από τέσσερις μήνες να μας λέτε για ανάπτυξη 1,8% στο μεσοπρόθεσμο; Το 1% που λείπει, το 1,5 με 2 δισεκατομμύρια που κλέψατε μέσα σε τέσσερι</w:t>
      </w:r>
      <w:r>
        <w:rPr>
          <w:rFonts w:eastAsia="Times New Roman" w:cs="Times New Roman"/>
          <w:szCs w:val="24"/>
        </w:rPr>
        <w:t>ς μήνες από τον ελληνικό λαό με δική σας αποκλειστικά ευθύνη</w:t>
      </w:r>
      <w:r>
        <w:rPr>
          <w:rFonts w:eastAsia="Times New Roman" w:cs="Times New Roman"/>
          <w:szCs w:val="24"/>
        </w:rPr>
        <w:t>,</w:t>
      </w:r>
      <w:r>
        <w:rPr>
          <w:rFonts w:eastAsia="Times New Roman" w:cs="Times New Roman"/>
          <w:szCs w:val="24"/>
        </w:rPr>
        <w:t xml:space="preserve"> για να δώσετε συσσίτια και να </w:t>
      </w:r>
      <w:proofErr w:type="spellStart"/>
      <w:r>
        <w:rPr>
          <w:rFonts w:eastAsia="Times New Roman" w:cs="Times New Roman"/>
          <w:szCs w:val="24"/>
        </w:rPr>
        <w:t>φτωχοποιήσετε</w:t>
      </w:r>
      <w:proofErr w:type="spellEnd"/>
      <w:r>
        <w:rPr>
          <w:rFonts w:eastAsia="Times New Roman" w:cs="Times New Roman"/>
          <w:szCs w:val="24"/>
        </w:rPr>
        <w:t xml:space="preserve"> τη μεσαία τάξη και όσους καταφέρουν να επιβιώσουν.</w:t>
      </w:r>
    </w:p>
    <w:p w14:paraId="46602DD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Αλλά υπάρχει και κάτι άλλο, δεν θέλετε επενδύσεις. Θέλετε να φτιάχνετε αόρατα, ανύπαρκτα δάση στο α</w:t>
      </w:r>
      <w:r>
        <w:rPr>
          <w:rFonts w:eastAsia="Times New Roman" w:cs="Times New Roman"/>
          <w:szCs w:val="24"/>
        </w:rPr>
        <w:t xml:space="preserve">εροδρόμιο του Ελληνικού, να τα κηρύξετε και </w:t>
      </w:r>
      <w:proofErr w:type="spellStart"/>
      <w:r>
        <w:rPr>
          <w:rFonts w:eastAsia="Times New Roman" w:cs="Times New Roman"/>
          <w:szCs w:val="24"/>
        </w:rPr>
        <w:t>προστατευτέα</w:t>
      </w:r>
      <w:proofErr w:type="spellEnd"/>
      <w:r>
        <w:rPr>
          <w:rFonts w:eastAsia="Times New Roman" w:cs="Times New Roman"/>
          <w:szCs w:val="24"/>
        </w:rPr>
        <w:t xml:space="preserve"> από τη Σύμβαση </w:t>
      </w:r>
      <w:proofErr w:type="spellStart"/>
      <w:r>
        <w:rPr>
          <w:rFonts w:eastAsia="Times New Roman" w:cs="Times New Roman"/>
          <w:szCs w:val="24"/>
        </w:rPr>
        <w:t>Ραμσάρ</w:t>
      </w:r>
      <w:proofErr w:type="spellEnd"/>
      <w:r>
        <w:rPr>
          <w:rFonts w:eastAsia="Times New Roman" w:cs="Times New Roman"/>
          <w:szCs w:val="24"/>
        </w:rPr>
        <w:t>, γιατί μόνον έτσι σας βολεύει.</w:t>
      </w:r>
    </w:p>
    <w:p w14:paraId="46602DD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Ξέρετε τι μου θυμίζει αυτό; Επειδή το καλοκαίρι του 2014, ως τότε Υπουργός Περιβάλλοντος, κατέθεσα και ψηφίσαμε σε αυτή την Αίθουσα το νέο </w:t>
      </w:r>
      <w:r>
        <w:rPr>
          <w:rFonts w:eastAsia="Times New Roman" w:cs="Times New Roman"/>
          <w:szCs w:val="24"/>
        </w:rPr>
        <w:t>Ρ</w:t>
      </w:r>
      <w:r>
        <w:rPr>
          <w:rFonts w:eastAsia="Times New Roman" w:cs="Times New Roman"/>
          <w:szCs w:val="24"/>
        </w:rPr>
        <w:t>υθμιστ</w:t>
      </w:r>
      <w:r>
        <w:rPr>
          <w:rFonts w:eastAsia="Times New Roman" w:cs="Times New Roman"/>
          <w:szCs w:val="24"/>
        </w:rPr>
        <w:t xml:space="preserve">ικό </w:t>
      </w:r>
      <w:r>
        <w:rPr>
          <w:rFonts w:eastAsia="Times New Roman" w:cs="Times New Roman"/>
          <w:szCs w:val="24"/>
        </w:rPr>
        <w:t>Σ</w:t>
      </w:r>
      <w:r>
        <w:rPr>
          <w:rFonts w:eastAsia="Times New Roman" w:cs="Times New Roman"/>
          <w:szCs w:val="24"/>
        </w:rPr>
        <w:t>χέδιο της Αθήνας, μιάμιση σελίδα αφιερώσαμε στο αεροδρόμιο του Ελληνικού</w:t>
      </w:r>
      <w:r>
        <w:rPr>
          <w:rFonts w:eastAsia="Times New Roman" w:cs="Times New Roman"/>
          <w:szCs w:val="24"/>
        </w:rPr>
        <w:t>,</w:t>
      </w:r>
      <w:r>
        <w:rPr>
          <w:rFonts w:eastAsia="Times New Roman" w:cs="Times New Roman"/>
          <w:szCs w:val="24"/>
        </w:rPr>
        <w:t xml:space="preserve"> για να αποφύγουμε τον μεγάλο κίνδυνο από κάποιους</w:t>
      </w:r>
      <w:r>
        <w:rPr>
          <w:rFonts w:eastAsia="Times New Roman" w:cs="Times New Roman"/>
          <w:szCs w:val="24"/>
        </w:rPr>
        <w:t>,</w:t>
      </w:r>
      <w:r>
        <w:rPr>
          <w:rFonts w:eastAsia="Times New Roman" w:cs="Times New Roman"/>
          <w:szCs w:val="24"/>
        </w:rPr>
        <w:t xml:space="preserve"> να κηρυχθεί αντισυνταγματική στο </w:t>
      </w:r>
      <w:r>
        <w:rPr>
          <w:rFonts w:eastAsia="Times New Roman" w:cs="Times New Roman"/>
          <w:szCs w:val="24"/>
        </w:rPr>
        <w:lastRenderedPageBreak/>
        <w:t xml:space="preserve">Συμβούλιο </w:t>
      </w:r>
      <w:r>
        <w:rPr>
          <w:rFonts w:eastAsia="Times New Roman" w:cs="Times New Roman"/>
          <w:szCs w:val="24"/>
        </w:rPr>
        <w:t xml:space="preserve">της </w:t>
      </w:r>
      <w:r>
        <w:rPr>
          <w:rFonts w:eastAsia="Times New Roman" w:cs="Times New Roman"/>
          <w:szCs w:val="24"/>
        </w:rPr>
        <w:t>Επικρατείας η μεγάλη παρέμβαση των 8-10 δισεκατομμυρίων του Ελληνικού.</w:t>
      </w:r>
    </w:p>
    <w:p w14:paraId="46602DD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αταφέρνετε τώρα με τα δήθεν μνημεία του Υπουργείου Πολιτισμού και με το ανύπαρκτο δάσος</w:t>
      </w:r>
      <w:r>
        <w:rPr>
          <w:rFonts w:eastAsia="Times New Roman" w:cs="Times New Roman"/>
          <w:szCs w:val="24"/>
        </w:rPr>
        <w:t>,</w:t>
      </w:r>
      <w:r>
        <w:rPr>
          <w:rFonts w:eastAsia="Times New Roman" w:cs="Times New Roman"/>
          <w:szCs w:val="24"/>
        </w:rPr>
        <w:t xml:space="preserve"> να επιβεβαιώσετε τον </w:t>
      </w:r>
      <w:proofErr w:type="spellStart"/>
      <w:r>
        <w:rPr>
          <w:rFonts w:eastAsia="Times New Roman" w:cs="Times New Roman"/>
          <w:szCs w:val="24"/>
        </w:rPr>
        <w:t>Μπέρτολ</w:t>
      </w:r>
      <w:proofErr w:type="spellEnd"/>
      <w:r>
        <w:rPr>
          <w:rFonts w:eastAsia="Times New Roman" w:cs="Times New Roman"/>
          <w:szCs w:val="24"/>
        </w:rPr>
        <w:t xml:space="preserve"> </w:t>
      </w:r>
      <w:proofErr w:type="spellStart"/>
      <w:r>
        <w:rPr>
          <w:rFonts w:eastAsia="Times New Roman" w:cs="Times New Roman"/>
          <w:szCs w:val="24"/>
        </w:rPr>
        <w:t>Μπρεχτ</w:t>
      </w:r>
      <w:proofErr w:type="spellEnd"/>
      <w:r>
        <w:rPr>
          <w:rFonts w:eastAsia="Times New Roman" w:cs="Times New Roman"/>
          <w:szCs w:val="24"/>
        </w:rPr>
        <w:t xml:space="preserve"> που είπε: «γλύτωσα από τους καρχαρίες, νίκησα τις τίγρεις αλλά με φάγανε οι ψύλλοι». Οι ψύλλοι είναι ο δασάρχης που τον βάλατε να κ</w:t>
      </w:r>
      <w:r>
        <w:rPr>
          <w:rFonts w:eastAsia="Times New Roman" w:cs="Times New Roman"/>
          <w:szCs w:val="24"/>
        </w:rPr>
        <w:t xml:space="preserve">ηρύξει δασική έκταση μια ανύπαρκτη έκταση. </w:t>
      </w:r>
    </w:p>
    <w:p w14:paraId="46602DDA"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Λ</w:t>
      </w:r>
      <w:r>
        <w:rPr>
          <w:rFonts w:eastAsia="Times New Roman" w:cs="Times New Roman"/>
          <w:szCs w:val="24"/>
        </w:rPr>
        <w:t xml:space="preserve">έτε ότι δεν θα πανηγυρίσετε. Γιατί να πανηγυρίσετε; Για την ύφεση μείον 0,3%, την ίδια στιγμή που όλη η Ευρώπη αναπτύσσεται; </w:t>
      </w:r>
    </w:p>
    <w:p w14:paraId="46602DDB" w14:textId="77777777" w:rsidR="008E1586" w:rsidRDefault="00786920">
      <w:pPr>
        <w:tabs>
          <w:tab w:val="left" w:pos="1134"/>
        </w:tabs>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6602DDC" w14:textId="77777777" w:rsidR="008E1586" w:rsidRDefault="00786920">
      <w:pPr>
        <w:spacing w:after="0" w:line="600" w:lineRule="auto"/>
        <w:ind w:firstLine="720"/>
        <w:jc w:val="both"/>
        <w:rPr>
          <w:rFonts w:eastAsia="Times New Roman"/>
          <w:bCs/>
        </w:rPr>
      </w:pPr>
      <w:r>
        <w:rPr>
          <w:rFonts w:eastAsia="Times New Roman"/>
          <w:b/>
          <w:bCs/>
        </w:rPr>
        <w:t>Π</w:t>
      </w:r>
      <w:r>
        <w:rPr>
          <w:rFonts w:eastAsia="Times New Roman"/>
          <w:b/>
          <w:bCs/>
        </w:rPr>
        <w:t xml:space="preserve">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bCs/>
        </w:rPr>
        <w:t xml:space="preserve">Κύριε Μανιάτη, ολοκληρώστε. </w:t>
      </w:r>
    </w:p>
    <w:p w14:paraId="46602DDD" w14:textId="77777777" w:rsidR="008E1586" w:rsidRDefault="00786920">
      <w:pPr>
        <w:spacing w:after="0" w:line="600" w:lineRule="auto"/>
        <w:ind w:firstLine="720"/>
        <w:jc w:val="both"/>
        <w:rPr>
          <w:rFonts w:eastAsia="Times New Roman" w:cs="Times New Roman"/>
          <w:szCs w:val="24"/>
        </w:rPr>
      </w:pPr>
      <w:r>
        <w:rPr>
          <w:rFonts w:eastAsia="Times New Roman"/>
          <w:b/>
          <w:bCs/>
        </w:rPr>
        <w:t>ΙΩΑΝΝΗΣ ΜΑΝΙΑΤΗΣ:</w:t>
      </w:r>
      <w:r>
        <w:rPr>
          <w:rFonts w:eastAsia="Times New Roman" w:cs="Times New Roman"/>
          <w:b/>
          <w:szCs w:val="24"/>
        </w:rPr>
        <w:t xml:space="preserve"> </w:t>
      </w:r>
      <w:r>
        <w:rPr>
          <w:rFonts w:eastAsia="Times New Roman" w:cs="Times New Roman"/>
          <w:szCs w:val="24"/>
        </w:rPr>
        <w:t>Ολοκληρώνω και ευχαριστώ, κύριε Πρόεδρε, για την ανοχή σας.</w:t>
      </w:r>
    </w:p>
    <w:p w14:paraId="46602DD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Η Ιρλανδία αναπτύσσεται 4,1%. Η Κύπρος έχει ανάπτυξη 2,8%, η Πορτογαλία 1%. Έχουν αύξηση χώρες μνημονίων και η Ελλάδα των Τσίπρα-Καμμένου έχει ύφεση μείον 0,3%. </w:t>
      </w:r>
    </w:p>
    <w:p w14:paraId="46602DDF"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Ενώ η κυβέρνηση Βενιζέλου-Σαμαρά; </w:t>
      </w:r>
    </w:p>
    <w:p w14:paraId="46602DE0" w14:textId="77777777" w:rsidR="008E1586" w:rsidRDefault="00786920">
      <w:pPr>
        <w:spacing w:after="0" w:line="600" w:lineRule="auto"/>
        <w:ind w:firstLine="720"/>
        <w:jc w:val="both"/>
        <w:rPr>
          <w:rFonts w:eastAsia="Times New Roman"/>
          <w:bCs/>
        </w:rPr>
      </w:pPr>
      <w:r>
        <w:rPr>
          <w:rFonts w:eastAsia="Times New Roman"/>
          <w:b/>
          <w:bCs/>
        </w:rPr>
        <w:t xml:space="preserve">ΙΩΑΝΝΗΣ ΜΑΝΙΑΤΗΣ: </w:t>
      </w:r>
      <w:r>
        <w:rPr>
          <w:rFonts w:eastAsia="Times New Roman"/>
          <w:bCs/>
        </w:rPr>
        <w:t>Η κυβέρνηση των Βενιζέλου</w:t>
      </w:r>
      <w:r>
        <w:rPr>
          <w:rFonts w:eastAsia="Times New Roman"/>
          <w:bCs/>
        </w:rPr>
        <w:t xml:space="preserve">-Σαμαρά έβγαζε την Ελλάδα από το μνημόνιο και θα πηγαίναμε στην προληπτική πιστωτική γραμμή. </w:t>
      </w:r>
    </w:p>
    <w:p w14:paraId="46602DE1" w14:textId="77777777" w:rsidR="008E1586" w:rsidRDefault="00786920">
      <w:pPr>
        <w:spacing w:after="0" w:line="600" w:lineRule="auto"/>
        <w:ind w:firstLine="720"/>
        <w:jc w:val="center"/>
        <w:rPr>
          <w:rFonts w:eastAsia="Times New Roman"/>
          <w:bCs/>
        </w:rPr>
      </w:pPr>
      <w:r>
        <w:rPr>
          <w:rFonts w:eastAsia="Times New Roman"/>
          <w:bCs/>
        </w:rPr>
        <w:t>(Θόρυβος από την πτέρυγα του ΣΥΡΙΖΑ)</w:t>
      </w:r>
    </w:p>
    <w:p w14:paraId="46602DE2" w14:textId="77777777" w:rsidR="008E1586" w:rsidRDefault="00786920">
      <w:pPr>
        <w:spacing w:after="0" w:line="600" w:lineRule="auto"/>
        <w:ind w:firstLine="720"/>
        <w:jc w:val="both"/>
        <w:rPr>
          <w:rFonts w:eastAsia="Times New Roman"/>
          <w:bCs/>
        </w:rPr>
      </w:pPr>
      <w:r>
        <w:rPr>
          <w:rFonts w:eastAsia="Times New Roman"/>
          <w:bCs/>
        </w:rPr>
        <w:lastRenderedPageBreak/>
        <w:t>(Χειροκροτήματα από τις πτέρυγες της Νέας Δημοκρατίας και της Δημοκρατικής Συμπαράταξης</w:t>
      </w:r>
      <w:r>
        <w:rPr>
          <w:rFonts w:eastAsia="Times New Roman"/>
          <w:bCs/>
        </w:rPr>
        <w:t xml:space="preserve"> ΠΑΣΟΚ - ΔΗΜΑΡ</w:t>
      </w:r>
      <w:r>
        <w:rPr>
          <w:rFonts w:eastAsia="Times New Roman"/>
          <w:bCs/>
        </w:rPr>
        <w:t>)</w:t>
      </w:r>
    </w:p>
    <w:p w14:paraId="46602DE3" w14:textId="77777777" w:rsidR="008E1586" w:rsidRDefault="00786920">
      <w:pPr>
        <w:spacing w:after="0" w:line="600" w:lineRule="auto"/>
        <w:ind w:firstLine="720"/>
        <w:jc w:val="both"/>
        <w:rPr>
          <w:rFonts w:eastAsia="Times New Roman"/>
          <w:bCs/>
        </w:rPr>
      </w:pPr>
      <w:r>
        <w:rPr>
          <w:rFonts w:eastAsia="Times New Roman"/>
          <w:b/>
          <w:bCs/>
        </w:rPr>
        <w:t xml:space="preserve">ΠΡΟΕΔΡΕΥΩΝ (Γεώργιος </w:t>
      </w:r>
      <w:proofErr w:type="spellStart"/>
      <w:r>
        <w:rPr>
          <w:rFonts w:eastAsia="Times New Roman"/>
          <w:b/>
          <w:bCs/>
        </w:rPr>
        <w:t>Λ</w:t>
      </w:r>
      <w:r>
        <w:rPr>
          <w:rFonts w:eastAsia="Times New Roman"/>
          <w:b/>
          <w:bCs/>
        </w:rPr>
        <w:t>αμπρούλης</w:t>
      </w:r>
      <w:proofErr w:type="spellEnd"/>
      <w:r>
        <w:rPr>
          <w:rFonts w:eastAsia="Times New Roman"/>
          <w:b/>
          <w:bCs/>
        </w:rPr>
        <w:t xml:space="preserve">): </w:t>
      </w:r>
      <w:r>
        <w:rPr>
          <w:rFonts w:eastAsia="Times New Roman"/>
          <w:bCs/>
        </w:rPr>
        <w:t>Κύριε Μανιάτη, ολοκληρώστε.</w:t>
      </w:r>
    </w:p>
    <w:p w14:paraId="46602DE4" w14:textId="77777777" w:rsidR="008E1586" w:rsidRDefault="00786920">
      <w:pPr>
        <w:spacing w:after="0" w:line="600" w:lineRule="auto"/>
        <w:ind w:firstLine="720"/>
        <w:jc w:val="both"/>
        <w:rPr>
          <w:rFonts w:eastAsia="Times New Roman"/>
          <w:bCs/>
        </w:rPr>
      </w:pPr>
      <w:r>
        <w:rPr>
          <w:rFonts w:eastAsia="Times New Roman"/>
          <w:b/>
          <w:bCs/>
        </w:rPr>
        <w:t xml:space="preserve">ΙΩΑΝΝΗΣ ΜΑΝΙΑΤΗΣ: </w:t>
      </w:r>
      <w:r>
        <w:rPr>
          <w:rFonts w:eastAsia="Times New Roman"/>
          <w:bCs/>
        </w:rPr>
        <w:t xml:space="preserve">Σήμερα η Ελλάδα δεν θα είχε μνημόνιο ούτε το μνημόνιο 3 του Τσίπρα ούτε το μνημόνιο 4 που μας φέρνετε τώρα. </w:t>
      </w:r>
    </w:p>
    <w:p w14:paraId="46602DE5" w14:textId="77777777" w:rsidR="008E1586" w:rsidRDefault="00786920">
      <w:pPr>
        <w:spacing w:after="0" w:line="600" w:lineRule="auto"/>
        <w:ind w:firstLine="720"/>
        <w:jc w:val="both"/>
        <w:rPr>
          <w:rFonts w:eastAsia="Times New Roman"/>
          <w:bCs/>
        </w:rPr>
      </w:pPr>
      <w:r>
        <w:rPr>
          <w:rFonts w:eastAsia="Times New Roman"/>
          <w:bCs/>
        </w:rPr>
        <w:t>Παραδώσατε τη χώρα για ενενήντα εννέα χρόνια στους δανειστές, τις τράπεζες για είκοσι πέν</w:t>
      </w:r>
      <w:r>
        <w:rPr>
          <w:rFonts w:eastAsia="Times New Roman"/>
          <w:bCs/>
        </w:rPr>
        <w:t xml:space="preserve">τε και τριάντα πέντε χρόνια και τώρα πια έχετε το θράσος να μας λέτε το εξής: </w:t>
      </w:r>
      <w:r>
        <w:rPr>
          <w:rFonts w:eastAsia="Times New Roman"/>
          <w:bCs/>
        </w:rPr>
        <w:t>Πέντε</w:t>
      </w:r>
      <w:r>
        <w:rPr>
          <w:rFonts w:eastAsia="Times New Roman"/>
          <w:bCs/>
        </w:rPr>
        <w:t xml:space="preserve"> δισεκατομμύρια μέτρα και 7,5 δισεκατομμύρια αντίμετρα. </w:t>
      </w:r>
    </w:p>
    <w:p w14:paraId="46602DE6" w14:textId="77777777" w:rsidR="008E1586" w:rsidRDefault="00786920">
      <w:pPr>
        <w:spacing w:after="0" w:line="600" w:lineRule="auto"/>
        <w:ind w:firstLine="720"/>
        <w:jc w:val="center"/>
        <w:rPr>
          <w:rFonts w:eastAsia="Times New Roman"/>
          <w:bCs/>
        </w:rPr>
      </w:pPr>
      <w:r>
        <w:rPr>
          <w:rFonts w:eastAsia="Times New Roman"/>
          <w:bCs/>
        </w:rPr>
        <w:t>(Θόρυβος από την πτέρυγα του ΣΥΡΙΖΑ)</w:t>
      </w:r>
    </w:p>
    <w:p w14:paraId="46602DE7" w14:textId="77777777" w:rsidR="008E1586" w:rsidRDefault="00786920">
      <w:pPr>
        <w:spacing w:after="0" w:line="600" w:lineRule="auto"/>
        <w:ind w:firstLine="720"/>
        <w:jc w:val="both"/>
        <w:rPr>
          <w:rFonts w:eastAsia="Times New Roman"/>
          <w:bCs/>
        </w:rPr>
      </w:pPr>
      <w:r>
        <w:rPr>
          <w:rFonts w:eastAsia="Times New Roman"/>
          <w:bCs/>
        </w:rPr>
        <w:t xml:space="preserve">Παιδιά πείτε στην ΕΡΤ ότι δεν γίνεται να παίρνουμε μέτρα 5 δισεκατομμυρίων και </w:t>
      </w:r>
      <w:r>
        <w:rPr>
          <w:rFonts w:eastAsia="Times New Roman"/>
          <w:bCs/>
        </w:rPr>
        <w:t>να δίνουμε αντίμετρα 7,5 δισεκατομμυρίων. Γιατί τότε θα πούμε, δοξάστε τους, να μας φέρουν μέτρα 10 δισεκατομμυρίων, για να πάρουμε αντίμετρα 15 δισεκατομμύρια!</w:t>
      </w:r>
    </w:p>
    <w:p w14:paraId="46602DE8" w14:textId="77777777" w:rsidR="008E1586" w:rsidRDefault="00786920">
      <w:pPr>
        <w:spacing w:after="0" w:line="600" w:lineRule="auto"/>
        <w:ind w:firstLine="720"/>
        <w:jc w:val="both"/>
        <w:rPr>
          <w:rFonts w:eastAsia="Times New Roman"/>
          <w:bCs/>
        </w:rPr>
      </w:pPr>
      <w:r>
        <w:rPr>
          <w:rFonts w:eastAsia="Times New Roman"/>
          <w:bCs/>
        </w:rPr>
        <w:t>Επειδή, λοιπόν, ο ευτελισμός του τρόπου σκέψης, της λογικής των ανθρώπων έχει και ένα όριο, σας</w:t>
      </w:r>
      <w:r>
        <w:rPr>
          <w:rFonts w:eastAsia="Times New Roman"/>
          <w:bCs/>
        </w:rPr>
        <w:t xml:space="preserve"> λέμε ότι αυτή τη συμφωνία που φέρνετε</w:t>
      </w:r>
      <w:r>
        <w:rPr>
          <w:rFonts w:eastAsia="Times New Roman"/>
          <w:bCs/>
        </w:rPr>
        <w:t>,</w:t>
      </w:r>
      <w:r>
        <w:rPr>
          <w:rFonts w:eastAsia="Times New Roman"/>
          <w:bCs/>
        </w:rPr>
        <w:t xml:space="preserve"> θα την ψηφίσετε μόνοι σας και η Δημοκρατική Συμπαράταξη θα την αναθεωρήσει. Θα τα ψηφίσετε όλα μόνοι σας και τα μέτρα και τα ανύπαρκτα αντίμετρά σας!</w:t>
      </w:r>
    </w:p>
    <w:p w14:paraId="46602DE9" w14:textId="77777777" w:rsidR="008E1586" w:rsidRDefault="00786920">
      <w:pPr>
        <w:spacing w:after="0" w:line="600" w:lineRule="auto"/>
        <w:ind w:firstLine="720"/>
        <w:jc w:val="both"/>
        <w:rPr>
          <w:rFonts w:eastAsia="Times New Roman"/>
          <w:bCs/>
        </w:rPr>
      </w:pPr>
      <w:r>
        <w:rPr>
          <w:rFonts w:eastAsia="Times New Roman"/>
          <w:bCs/>
        </w:rPr>
        <w:t>Ευχαριστώ πολύ.</w:t>
      </w:r>
    </w:p>
    <w:p w14:paraId="46602DEA" w14:textId="77777777" w:rsidR="008E1586" w:rsidRDefault="00786920">
      <w:pPr>
        <w:spacing w:after="0" w:line="600" w:lineRule="auto"/>
        <w:ind w:firstLine="720"/>
        <w:jc w:val="center"/>
        <w:rPr>
          <w:rFonts w:eastAsia="Times New Roman"/>
          <w:bCs/>
        </w:rPr>
      </w:pPr>
      <w:r>
        <w:rPr>
          <w:rFonts w:eastAsia="Times New Roman"/>
          <w:bCs/>
        </w:rPr>
        <w:t>(Χειροκροτήματα)</w:t>
      </w:r>
    </w:p>
    <w:p w14:paraId="46602DEB" w14:textId="77777777" w:rsidR="008E1586" w:rsidRDefault="00786920">
      <w:pPr>
        <w:spacing w:after="0" w:line="600" w:lineRule="auto"/>
        <w:ind w:firstLine="720"/>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b/>
          <w:bCs/>
        </w:rPr>
        <w:t xml:space="preserve"> </w:t>
      </w:r>
      <w:r>
        <w:rPr>
          <w:rFonts w:eastAsia="Times New Roman"/>
          <w:bCs/>
        </w:rPr>
        <w:t>Τον λόγο έχει ο κ. Παρασκευόπουλος από τον ΣΥΡΙΖΑ.</w:t>
      </w:r>
    </w:p>
    <w:p w14:paraId="46602DEC" w14:textId="77777777" w:rsidR="008E1586" w:rsidRDefault="00786920">
      <w:pPr>
        <w:spacing w:after="0" w:line="600" w:lineRule="auto"/>
        <w:ind w:firstLine="720"/>
        <w:jc w:val="both"/>
        <w:rPr>
          <w:rFonts w:eastAsia="Times New Roman" w:cs="Times New Roman"/>
          <w:szCs w:val="24"/>
        </w:rPr>
      </w:pPr>
      <w:r>
        <w:rPr>
          <w:rFonts w:eastAsia="Times New Roman"/>
          <w:b/>
          <w:bCs/>
        </w:rPr>
        <w:lastRenderedPageBreak/>
        <w:t>ΝΙΚΟΛΑΟΣ ΠΑΡΑΣΚΕΥΟΠΟΥΛΟΣ:</w:t>
      </w:r>
      <w:r>
        <w:rPr>
          <w:rFonts w:eastAsia="Times New Roman" w:cs="Times New Roman"/>
          <w:szCs w:val="24"/>
        </w:rPr>
        <w:t xml:space="preserve"> Δεν αναφέρομαι στον κ. Μανιάτη αλλά σε πολλούς και γενικά. Εάν ένας ρήτορας είναι όλο ειρωνείες, όλο μεγάλα λόγια, όλο ατάκες, νομίζει κανείς ότι πείθει;</w:t>
      </w:r>
    </w:p>
    <w:p w14:paraId="46602DE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Θα προσπαθήσω να προσγει</w:t>
      </w:r>
      <w:r>
        <w:rPr>
          <w:rFonts w:eastAsia="Times New Roman" w:cs="Times New Roman"/>
          <w:szCs w:val="24"/>
        </w:rPr>
        <w:t xml:space="preserve">ωθώ σε έναν λόγο, ο οποίος έχει να κάνει με την πραγματικότητα, ο οποίος δεν είναι ηχηρός. Θα αναφερθώ στα θέματα της </w:t>
      </w:r>
      <w:r>
        <w:rPr>
          <w:rFonts w:eastAsia="Times New Roman" w:cs="Times New Roman"/>
          <w:szCs w:val="24"/>
        </w:rPr>
        <w:t>δ</w:t>
      </w:r>
      <w:r>
        <w:rPr>
          <w:rFonts w:eastAsia="Times New Roman" w:cs="Times New Roman"/>
          <w:szCs w:val="24"/>
        </w:rPr>
        <w:t>ικαιοσύνης, τα οποία τίθενται σ’ αυτό το νομοσχέδιο και ιδιαίτερα στο θέμα της διαφθοράς για δύο λόγους. Όχι μόνο διότι υπάρχει η επίκαιρ</w:t>
      </w:r>
      <w:r>
        <w:rPr>
          <w:rFonts w:eastAsia="Times New Roman" w:cs="Times New Roman"/>
          <w:szCs w:val="24"/>
        </w:rPr>
        <w:t xml:space="preserve">η ρύθμιση, η </w:t>
      </w:r>
      <w:r>
        <w:rPr>
          <w:rFonts w:eastAsia="Times New Roman" w:cs="Times New Roman"/>
          <w:szCs w:val="24"/>
        </w:rPr>
        <w:t xml:space="preserve">οποία </w:t>
      </w:r>
      <w:r>
        <w:rPr>
          <w:rFonts w:eastAsia="Times New Roman" w:cs="Times New Roman"/>
          <w:szCs w:val="24"/>
        </w:rPr>
        <w:t xml:space="preserve">αφορά τις αρμοδιότητες του Εισαγγελέα Διαφθοράς αλλά και για δύο επιπλέον λόγους που έχουν σχέση με το συγκεκριμένο νομοθέτημα. </w:t>
      </w:r>
    </w:p>
    <w:p w14:paraId="46602DE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Ο ένας είναι ότι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το κύριο στοιχείο αυτής της ρύθμισης, αυτής της συμφωνίας, είναι τα θετικά αντ</w:t>
      </w:r>
      <w:r>
        <w:rPr>
          <w:rFonts w:eastAsia="Times New Roman" w:cs="Times New Roman"/>
          <w:szCs w:val="24"/>
        </w:rPr>
        <w:t>ί</w:t>
      </w:r>
      <w:r>
        <w:rPr>
          <w:rFonts w:eastAsia="Times New Roman" w:cs="Times New Roman"/>
          <w:szCs w:val="24"/>
        </w:rPr>
        <w:t>μ</w:t>
      </w:r>
      <w:r>
        <w:rPr>
          <w:rFonts w:eastAsia="Times New Roman" w:cs="Times New Roman"/>
          <w:szCs w:val="24"/>
        </w:rPr>
        <w:t>ε</w:t>
      </w:r>
      <w:r>
        <w:rPr>
          <w:rFonts w:eastAsia="Times New Roman" w:cs="Times New Roman"/>
          <w:szCs w:val="24"/>
        </w:rPr>
        <w:t>τρα. Τα θετικά αντ</w:t>
      </w:r>
      <w:r>
        <w:rPr>
          <w:rFonts w:eastAsia="Times New Roman" w:cs="Times New Roman"/>
          <w:szCs w:val="24"/>
        </w:rPr>
        <w:t>ίμε</w:t>
      </w:r>
      <w:r>
        <w:rPr>
          <w:rFonts w:eastAsia="Times New Roman" w:cs="Times New Roman"/>
          <w:szCs w:val="24"/>
        </w:rPr>
        <w:t>τρα, βεβαίως, για να ενεργοποιηθούν, έχουν τη γνωστή αίρεση. Όμως η αίρεση δεν πληρώνεται μόνο λόγω της εφαρμογής των νέων μέτρων, πληρώνεται και όταν έχουμε ένα πλεόνασμα εξαιτίας του κυνηγιού της φοροδιαφυγής και της είσπραξης παλαιό</w:t>
      </w:r>
      <w:r>
        <w:rPr>
          <w:rFonts w:eastAsia="Times New Roman" w:cs="Times New Roman"/>
          <w:szCs w:val="24"/>
        </w:rPr>
        <w:t xml:space="preserve">τερων εσόδων, τα οποία είχαν αμεληθεί τόσο καιρό. Αυτό σημαίνει ότι η διαφθορά είναι κρίσιμη σήμερα, η αναζήτηση και η καταπολέμηση της διαφθοράς είναι κρίσιμη για την πορεία της χώρας, τη δημοσιονομική, την κοινωνική, την πολιτική, την οικονομική. </w:t>
      </w:r>
    </w:p>
    <w:p w14:paraId="46602DEF"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Ο δεύτ</w:t>
      </w:r>
      <w:r>
        <w:rPr>
          <w:rFonts w:eastAsia="Times New Roman" w:cs="Times New Roman"/>
          <w:szCs w:val="24"/>
        </w:rPr>
        <w:t xml:space="preserve">ερος λόγος για τον οποίο θέλω να αναφερθώ -ίσως δεν αποτελεί λόγο αλλά αφορμή- είναι ότι και σήμερα άκουσα και πάλι εδώ: «Τι κάνετε εσείς για τη διαφθορά; Δεν κάνετε τίποτα.». </w:t>
      </w:r>
    </w:p>
    <w:p w14:paraId="46602DF0"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Βεβαίως δεν μπορεί κανείς να πει ότι συνδέεται με οποιονδήποτε τρόπο η σημερινή</w:t>
      </w:r>
      <w:r>
        <w:rPr>
          <w:rFonts w:eastAsia="Times New Roman" w:cs="Times New Roman"/>
          <w:szCs w:val="24"/>
        </w:rPr>
        <w:t xml:space="preserve"> Κυβέρνηση με τη διαφθορά, αλλά αυτό που λέγεται</w:t>
      </w:r>
      <w:r>
        <w:rPr>
          <w:rFonts w:eastAsia="Times New Roman" w:cs="Times New Roman"/>
          <w:szCs w:val="24"/>
        </w:rPr>
        <w:t>,</w:t>
      </w:r>
      <w:r>
        <w:rPr>
          <w:rFonts w:eastAsia="Times New Roman" w:cs="Times New Roman"/>
          <w:szCs w:val="24"/>
        </w:rPr>
        <w:t xml:space="preserve"> είναι ότι «δεν είστε αποτελεσματικοί στην αντιμετώπισή της». Θυμίζω, βεβαίως, ότι χάριν σ’ αυτή την Κυβέρνηση</w:t>
      </w:r>
      <w:r>
        <w:rPr>
          <w:rFonts w:eastAsia="Times New Roman" w:cs="Times New Roman"/>
          <w:szCs w:val="24"/>
        </w:rPr>
        <w:t>,</w:t>
      </w:r>
      <w:r>
        <w:rPr>
          <w:rFonts w:eastAsia="Times New Roman" w:cs="Times New Roman"/>
          <w:szCs w:val="24"/>
        </w:rPr>
        <w:t xml:space="preserve"> έχουμε πλέον μία ρύθμιση με άψογα συνταγματικά κριτήρια, με βάση την οποία μπορούμε να κάνουμε </w:t>
      </w:r>
      <w:r>
        <w:rPr>
          <w:rFonts w:eastAsia="Times New Roman" w:cs="Times New Roman"/>
          <w:szCs w:val="24"/>
        </w:rPr>
        <w:t xml:space="preserve">χρήση πλέον και παρανόμως κτηθέντων αποδεικτικών μέσων, πράγμα το οποίο έχει δρομολογήσει διωκτικές διαδικασίες σε υποθέσεις διαφθοράς. </w:t>
      </w:r>
    </w:p>
    <w:p w14:paraId="46602DF1"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Άκουσα, όμως, και τον Αντιπρόεδρο της Νέας Δημοκρατίας να λέει: «Και τι κάνετε με τις </w:t>
      </w:r>
      <w:r>
        <w:rPr>
          <w:rFonts w:eastAsia="Times New Roman" w:cs="Times New Roman"/>
          <w:szCs w:val="24"/>
        </w:rPr>
        <w:t>ε</w:t>
      </w:r>
      <w:r>
        <w:rPr>
          <w:rFonts w:eastAsia="Times New Roman" w:cs="Times New Roman"/>
          <w:szCs w:val="24"/>
        </w:rPr>
        <w:t>πιτροπές; Τι έγινε με τα «θαλασσ</w:t>
      </w:r>
      <w:r>
        <w:rPr>
          <w:rFonts w:eastAsia="Times New Roman" w:cs="Times New Roman"/>
          <w:szCs w:val="24"/>
        </w:rPr>
        <w:t xml:space="preserve">οδάνεια»; Τι έγινε με την </w:t>
      </w:r>
      <w:r>
        <w:rPr>
          <w:rFonts w:eastAsia="Times New Roman" w:cs="Times New Roman"/>
          <w:szCs w:val="24"/>
        </w:rPr>
        <w:t>ε</w:t>
      </w:r>
      <w:r>
        <w:rPr>
          <w:rFonts w:eastAsia="Times New Roman" w:cs="Times New Roman"/>
          <w:szCs w:val="24"/>
        </w:rPr>
        <w:t xml:space="preserve">ξεταστική της υγείας;». «Και αυτή η </w:t>
      </w:r>
      <w:r>
        <w:rPr>
          <w:rFonts w:eastAsia="Times New Roman" w:cs="Times New Roman"/>
          <w:szCs w:val="24"/>
        </w:rPr>
        <w:t>π</w:t>
      </w:r>
      <w:r>
        <w:rPr>
          <w:rFonts w:eastAsia="Times New Roman" w:cs="Times New Roman"/>
          <w:szCs w:val="24"/>
        </w:rPr>
        <w:t xml:space="preserve">ροανακριτική για τα εξοπλιστικά, απ’ ό,τι ακούω», είπε, «θα προχωρήσει προς την αναρμοδιότητα». </w:t>
      </w:r>
    </w:p>
    <w:p w14:paraId="46602DF2"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cs="Times New Roman"/>
          <w:szCs w:val="24"/>
        </w:rPr>
        <w:t>Να θυμίσω πόσα έμαθε ο ελληνικός λαός με τη διερεύνηση των υποθέσεων για τα «θαλασσοδάνεια» και</w:t>
      </w:r>
      <w:r>
        <w:rPr>
          <w:rFonts w:eastAsia="Times New Roman" w:cs="Times New Roman"/>
          <w:szCs w:val="24"/>
        </w:rPr>
        <w:t xml:space="preserve"> ότι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το πόρισμα έχει πάει στην </w:t>
      </w:r>
      <w:r>
        <w:rPr>
          <w:rFonts w:eastAsia="Times New Roman" w:cs="Times New Roman"/>
          <w:szCs w:val="24"/>
        </w:rPr>
        <w:t>ε</w:t>
      </w:r>
      <w:r>
        <w:rPr>
          <w:rFonts w:eastAsia="Times New Roman" w:cs="Times New Roman"/>
          <w:szCs w:val="24"/>
        </w:rPr>
        <w:t xml:space="preserve">ισαγγελία. </w:t>
      </w:r>
      <w:r>
        <w:rPr>
          <w:rFonts w:eastAsia="Times New Roman" w:cs="Times New Roman"/>
          <w:bCs/>
          <w:shd w:val="clear" w:color="auto" w:fill="FFFFFF"/>
        </w:rPr>
        <w:t xml:space="preserve">Να θυμίσω πόσα ήδη έχουμε προλάβει να μάθουμε, αν και είμαστε στην αρχή, για τις υποθέσεις οι οποίες έχουν σχέση με την </w:t>
      </w:r>
      <w:r>
        <w:rPr>
          <w:rFonts w:eastAsia="Times New Roman" w:cs="Times New Roman"/>
          <w:bCs/>
          <w:shd w:val="clear" w:color="auto" w:fill="FFFFFF"/>
        </w:rPr>
        <w:t>ε</w:t>
      </w:r>
      <w:r>
        <w:rPr>
          <w:rFonts w:eastAsia="Times New Roman" w:cs="Times New Roman"/>
          <w:bCs/>
          <w:shd w:val="clear" w:color="auto" w:fill="FFFFFF"/>
        </w:rPr>
        <w:t>ξεταστική για την υγεία.</w:t>
      </w:r>
    </w:p>
    <w:p w14:paraId="46602DF3"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Σε ό,τι αφορά το ενδεχόμενο να φτάσουμε σε μια αναρμοδιότ</w:t>
      </w:r>
      <w:r>
        <w:rPr>
          <w:rFonts w:eastAsia="Times New Roman" w:cs="Times New Roman"/>
          <w:bCs/>
          <w:shd w:val="clear" w:color="auto" w:fill="FFFFFF"/>
        </w:rPr>
        <w:t xml:space="preserve">ητα στο θέμα των εξοπλιστικών, σημαντικό </w:t>
      </w:r>
      <w:r>
        <w:rPr>
          <w:rFonts w:eastAsia="Times New Roman"/>
          <w:bCs/>
          <w:shd w:val="clear" w:color="auto" w:fill="FFFFFF"/>
        </w:rPr>
        <w:t>είναι</w:t>
      </w:r>
      <w:r>
        <w:rPr>
          <w:rFonts w:eastAsia="Times New Roman" w:cs="Times New Roman"/>
          <w:bCs/>
          <w:shd w:val="clear" w:color="auto" w:fill="FFFFFF"/>
        </w:rPr>
        <w:t xml:space="preserve"> να πούμε το εξής: Αυτό το οποίο ενδιαφέρει την αντιμετώπιση της διαφθοράς</w:t>
      </w:r>
      <w:r>
        <w:rPr>
          <w:rFonts w:eastAsia="Times New Roman" w:cs="Times New Roman"/>
          <w:bCs/>
          <w:shd w:val="clear" w:color="auto" w:fill="FFFFFF"/>
        </w:rPr>
        <w:t>,</w:t>
      </w:r>
      <w:r>
        <w:rPr>
          <w:rFonts w:eastAsia="Times New Roman" w:cs="Times New Roman"/>
          <w:bCs/>
          <w:shd w:val="clear" w:color="auto" w:fill="FFFFFF"/>
        </w:rPr>
        <w:t xml:space="preserve"> δεν </w:t>
      </w:r>
      <w:r>
        <w:rPr>
          <w:rFonts w:eastAsia="Times New Roman"/>
          <w:bCs/>
          <w:shd w:val="clear" w:color="auto" w:fill="FFFFFF"/>
        </w:rPr>
        <w:t>είναι</w:t>
      </w:r>
      <w:r>
        <w:rPr>
          <w:rFonts w:eastAsia="Times New Roman" w:cs="Times New Roman"/>
          <w:bCs/>
          <w:shd w:val="clear" w:color="auto" w:fill="FFFFFF"/>
        </w:rPr>
        <w:t xml:space="preserve"> το να φτάσουμε σε μια καταδίκη ή να πορευτούμε προς μια καταδίκη, η οποία να </w:t>
      </w:r>
      <w:r>
        <w:rPr>
          <w:rFonts w:eastAsia="Times New Roman"/>
          <w:bCs/>
          <w:shd w:val="clear" w:color="auto" w:fill="FFFFFF"/>
        </w:rPr>
        <w:t>έχει</w:t>
      </w:r>
      <w:r>
        <w:rPr>
          <w:rFonts w:eastAsia="Times New Roman" w:cs="Times New Roman"/>
          <w:bCs/>
          <w:shd w:val="clear" w:color="auto" w:fill="FFFFFF"/>
        </w:rPr>
        <w:t xml:space="preserve"> μέσα της και να κουβαλάει ως προπατορικά α</w:t>
      </w:r>
      <w:r>
        <w:rPr>
          <w:rFonts w:eastAsia="Times New Roman" w:cs="Times New Roman"/>
          <w:bCs/>
          <w:shd w:val="clear" w:color="auto" w:fill="FFFFFF"/>
        </w:rPr>
        <w:t xml:space="preserve">μαρτήματα κάποια δικονομικά εμπόδια ή κάποιες δικονομικές ατασθαλίες, οι οποίες να οδηγήσουν στο τέλος σε μια αθώωση. </w:t>
      </w:r>
    </w:p>
    <w:p w14:paraId="46602DF4"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Πώς φτάσαμε να έχουμε τόσες πολλές υποθέσεις στο παρελθόν, οι οποίες δεν οδηγήθηκαν ούτε σε καταπολέμηση της διαφθοράς ούτε σε οποιαδήποτ</w:t>
      </w:r>
      <w:r>
        <w:rPr>
          <w:rFonts w:eastAsia="Times New Roman" w:cs="Times New Roman"/>
          <w:bCs/>
          <w:shd w:val="clear" w:color="auto" w:fill="FFFFFF"/>
        </w:rPr>
        <w:t xml:space="preserve">ε κάθαρση ή διέξοδο ή δίκαια εκδίκαση; Είτε είχαμε μεγάλες καθυστερήσεις είτε είχαμε σοβαρά κολλήματα, δικονομικά εμπόδια ή άλλα, τα οποία οδήγησαν τελικά στο να μην προχωρήσουν οι υποθέσεις. </w:t>
      </w:r>
    </w:p>
    <w:p w14:paraId="46602DF5" w14:textId="77777777" w:rsidR="008E1586" w:rsidRDefault="00786920">
      <w:pPr>
        <w:spacing w:after="0" w:line="600" w:lineRule="auto"/>
        <w:ind w:firstLine="720"/>
        <w:jc w:val="both"/>
        <w:rPr>
          <w:rFonts w:eastAsia="Times New Roman"/>
          <w:bCs/>
          <w:shd w:val="clear" w:color="auto" w:fill="FFFFFF"/>
        </w:rPr>
      </w:pPr>
      <w:r>
        <w:rPr>
          <w:rFonts w:eastAsia="Times New Roman" w:cs="Times New Roman"/>
          <w:bCs/>
          <w:shd w:val="clear" w:color="auto" w:fill="FFFFFF"/>
        </w:rPr>
        <w:t xml:space="preserve">Επομένως το θέμα μας και στην περίπτωση τη σημερινή </w:t>
      </w:r>
      <w:r>
        <w:rPr>
          <w:rFonts w:eastAsia="Times New Roman"/>
          <w:bCs/>
          <w:shd w:val="clear" w:color="auto" w:fill="FFFFFF"/>
        </w:rPr>
        <w:t>είναι</w:t>
      </w:r>
      <w:r>
        <w:rPr>
          <w:rFonts w:eastAsia="Times New Roman" w:cs="Times New Roman"/>
          <w:bCs/>
          <w:shd w:val="clear" w:color="auto" w:fill="FFFFFF"/>
        </w:rPr>
        <w:t xml:space="preserve"> ότι ο</w:t>
      </w:r>
      <w:r>
        <w:rPr>
          <w:rFonts w:eastAsia="Times New Roman" w:cs="Times New Roman"/>
          <w:bCs/>
          <w:shd w:val="clear" w:color="auto" w:fill="FFFFFF"/>
        </w:rPr>
        <w:t xml:space="preserve">ι </w:t>
      </w:r>
      <w:r>
        <w:rPr>
          <w:rFonts w:eastAsia="Times New Roman" w:cs="Times New Roman"/>
          <w:bCs/>
          <w:shd w:val="clear" w:color="auto" w:fill="FFFFFF"/>
        </w:rPr>
        <w:t>ε</w:t>
      </w:r>
      <w:r>
        <w:rPr>
          <w:rFonts w:eastAsia="Times New Roman" w:cs="Times New Roman"/>
          <w:bCs/>
          <w:shd w:val="clear" w:color="auto" w:fill="FFFFFF"/>
        </w:rPr>
        <w:t xml:space="preserve">πιτροπές που υπάρχουν </w:t>
      </w:r>
      <w:r>
        <w:rPr>
          <w:rFonts w:eastAsia="Times New Roman"/>
          <w:bCs/>
          <w:shd w:val="clear" w:color="auto" w:fill="FFFFFF"/>
        </w:rPr>
        <w:t>πλέον</w:t>
      </w:r>
      <w:r>
        <w:rPr>
          <w:rFonts w:eastAsia="Times New Roman"/>
          <w:bCs/>
          <w:shd w:val="clear" w:color="auto" w:fill="FFFFFF"/>
        </w:rPr>
        <w:t>,</w:t>
      </w:r>
      <w:r>
        <w:rPr>
          <w:rFonts w:eastAsia="Times New Roman"/>
          <w:bCs/>
          <w:shd w:val="clear" w:color="auto" w:fill="FFFFFF"/>
        </w:rPr>
        <w:t xml:space="preserve"> προχωρούν. Αυτό σημαίνει ότι θα φτάσουμε σε μια δίκαιη δίκη. Εάν διαπιστωθεί αναρμοδιότητα της Βουλής στην εξέταση ενός σκανδάλου διαφθοράς, αυτό δεν σημαίνει, βεβαίως, ότι δεν θα γίνει δίκη. Ίσα ίσα</w:t>
      </w:r>
      <w:r>
        <w:rPr>
          <w:rFonts w:eastAsia="Times New Roman"/>
          <w:bCs/>
          <w:shd w:val="clear" w:color="auto" w:fill="FFFFFF"/>
        </w:rPr>
        <w:t xml:space="preserve"> θα υπάρξει η τάχιστη παραπομπή στο αρμόδιο όργανο, δηλαδή στη </w:t>
      </w:r>
      <w:r>
        <w:rPr>
          <w:rFonts w:eastAsia="Times New Roman"/>
          <w:bCs/>
          <w:shd w:val="clear" w:color="auto" w:fill="FFFFFF"/>
        </w:rPr>
        <w:t>δ</w:t>
      </w:r>
      <w:r>
        <w:rPr>
          <w:rFonts w:eastAsia="Times New Roman"/>
          <w:bCs/>
          <w:shd w:val="clear" w:color="auto" w:fill="FFFFFF"/>
        </w:rPr>
        <w:t xml:space="preserve">ικαιοσύνη. Οπότε ο ύποπτος, ο κατηγορούμενος θα κριθεί από τον φυσικό του δικαστή όπως όλοι οι Έλληνες. </w:t>
      </w:r>
    </w:p>
    <w:p w14:paraId="46602DF6" w14:textId="77777777" w:rsidR="008E1586" w:rsidRDefault="00786920">
      <w:pPr>
        <w:spacing w:after="0" w:line="600" w:lineRule="auto"/>
        <w:ind w:firstLine="720"/>
        <w:jc w:val="both"/>
        <w:rPr>
          <w:rFonts w:eastAsia="Times New Roman"/>
          <w:bCs/>
          <w:shd w:val="clear" w:color="auto" w:fill="FFFFFF"/>
        </w:rPr>
      </w:pPr>
      <w:r>
        <w:rPr>
          <w:rFonts w:eastAsia="Times New Roman"/>
          <w:bCs/>
          <w:shd w:val="clear" w:color="auto" w:fill="FFFFFF"/>
        </w:rPr>
        <w:t>Αυτό θα γίνει γρήγορα, αυτό θα γίνει αποτελεσματικά και αυτό θα γίνει χωρίς να υπάρχουν</w:t>
      </w:r>
      <w:r>
        <w:rPr>
          <w:rFonts w:eastAsia="Times New Roman"/>
          <w:bCs/>
          <w:shd w:val="clear" w:color="auto" w:fill="FFFFFF"/>
        </w:rPr>
        <w:t xml:space="preserve"> μέσα στη διαδικασία κάποια προβλήματα που ανακυκλώνονται, τα οποία στο τέλος θα μπορούσαν να οδηγήσουν σε ματαίωση της αποτελεσματικότητας της διαδικασίας. </w:t>
      </w:r>
    </w:p>
    <w:p w14:paraId="46602DF7" w14:textId="77777777" w:rsidR="008E1586" w:rsidRDefault="00786920">
      <w:pPr>
        <w:spacing w:after="0" w:line="600" w:lineRule="auto"/>
        <w:ind w:firstLine="720"/>
        <w:jc w:val="both"/>
        <w:rPr>
          <w:rFonts w:eastAsia="Times New Roman"/>
          <w:bCs/>
          <w:shd w:val="clear" w:color="auto" w:fill="FFFFFF"/>
        </w:rPr>
      </w:pPr>
      <w:r>
        <w:rPr>
          <w:rFonts w:eastAsia="Times New Roman"/>
          <w:bCs/>
          <w:shd w:val="clear" w:color="auto" w:fill="FFFFFF"/>
        </w:rPr>
        <w:t xml:space="preserve">Βεβαίως έχει και άλλα θέματα το κεφάλαιο της </w:t>
      </w:r>
      <w:r>
        <w:rPr>
          <w:rFonts w:eastAsia="Times New Roman"/>
          <w:bCs/>
          <w:shd w:val="clear" w:color="auto" w:fill="FFFFFF"/>
        </w:rPr>
        <w:t>δ</w:t>
      </w:r>
      <w:r>
        <w:rPr>
          <w:rFonts w:eastAsia="Times New Roman"/>
          <w:bCs/>
          <w:shd w:val="clear" w:color="auto" w:fill="FFFFFF"/>
        </w:rPr>
        <w:t>ικαιοσύνης, που εντάσσεται στο παρόν νομοσχέδιο. Έχε</w:t>
      </w:r>
      <w:r>
        <w:rPr>
          <w:rFonts w:eastAsia="Times New Roman"/>
          <w:bCs/>
          <w:shd w:val="clear" w:color="auto" w:fill="FFFFFF"/>
        </w:rPr>
        <w:t>ι δίκιο ο Υπουργός, ο κ. Κοντονής, να λέει ότι η ρύθμιση που αφορά τις περιπτώσεις όπου θα γίνουν περικοπές ή άλλες διαχειρίσεις και διαρρυθμίσεις σε εκκρεμή δάνεια</w:t>
      </w:r>
      <w:r>
        <w:rPr>
          <w:rFonts w:eastAsia="Times New Roman"/>
          <w:bCs/>
          <w:shd w:val="clear" w:color="auto" w:fill="FFFFFF"/>
        </w:rPr>
        <w:t>,</w:t>
      </w:r>
      <w:r>
        <w:rPr>
          <w:rFonts w:eastAsia="Times New Roman"/>
          <w:bCs/>
          <w:shd w:val="clear" w:color="auto" w:fill="FFFFFF"/>
        </w:rPr>
        <w:t xml:space="preserve"> δεν πρέπει να ονομάζεται ακαταδίωκτο. Δεν πρόκειται για ακαταδίωκτο με κανέναν τρόπο. Δεν </w:t>
      </w:r>
      <w:r>
        <w:rPr>
          <w:rFonts w:eastAsia="Times New Roman"/>
          <w:bCs/>
          <w:shd w:val="clear" w:color="auto" w:fill="FFFFFF"/>
        </w:rPr>
        <w:t xml:space="preserve">έχει καμμία σχέση αυτή η ρύθμιση με </w:t>
      </w:r>
      <w:r>
        <w:rPr>
          <w:rFonts w:eastAsia="Times New Roman"/>
          <w:bCs/>
          <w:shd w:val="clear" w:color="auto" w:fill="FFFFFF"/>
        </w:rPr>
        <w:t>άλλες,</w:t>
      </w:r>
      <w:r>
        <w:rPr>
          <w:rFonts w:eastAsia="Times New Roman"/>
          <w:bCs/>
          <w:shd w:val="clear" w:color="auto" w:fill="FFFFFF"/>
        </w:rPr>
        <w:t xml:space="preserve"> </w:t>
      </w:r>
      <w:r>
        <w:rPr>
          <w:rFonts w:eastAsia="Times New Roman"/>
          <w:bCs/>
          <w:shd w:val="clear" w:color="auto" w:fill="FFFFFF"/>
        </w:rPr>
        <w:lastRenderedPageBreak/>
        <w:t xml:space="preserve">με τις οποίες χαρίζονταν οι ευθύνες ανθρώπων, οι οποίοι στο παρελθόν είχαν κάνει απιστίες ή οποιοδήποτε άλλο έγκλημα. </w:t>
      </w:r>
    </w:p>
    <w:p w14:paraId="46602DF8" w14:textId="77777777" w:rsidR="008E1586" w:rsidRDefault="00786920">
      <w:pPr>
        <w:spacing w:after="0" w:line="600" w:lineRule="auto"/>
        <w:ind w:firstLine="720"/>
        <w:jc w:val="both"/>
        <w:rPr>
          <w:rFonts w:eastAsia="Times New Roman"/>
          <w:bCs/>
          <w:shd w:val="clear" w:color="auto" w:fill="FFFFFF"/>
        </w:rPr>
      </w:pPr>
      <w:r>
        <w:rPr>
          <w:rFonts w:eastAsia="Times New Roman"/>
          <w:bCs/>
          <w:shd w:val="clear" w:color="auto" w:fill="FFFFFF"/>
        </w:rPr>
        <w:t>Εδώ έχουμε μια ρύθμιση, η οποία θα ισχύει για το μέλλον και έχει ως χαρακτηριστικό της μια εξαίρεση από τον άδικο χαρακτήρα. Τι λέει; Δεν είναι άδικες οι πράξεις, οι οποίες κάνει ένας διαχειριστής, προκειμένου να επιφέρει μια μείωση, για να κάνει το δάνειο</w:t>
      </w:r>
      <w:r>
        <w:rPr>
          <w:rFonts w:eastAsia="Times New Roman"/>
          <w:bCs/>
          <w:shd w:val="clear" w:color="auto" w:fill="FFFFFF"/>
        </w:rPr>
        <w:t xml:space="preserve"> να είναι βιώσιμο για τον οφειλέτη και να είναι εισπράξιμο –ένα μέρος τουλάχιστον– από τον δανειστή. Αυτό το θέλουν όλοι. Αυτό το θέλει και ο δανειστής, το θέλει και ο οφειλέτης, το θέλει και η ελληνική κοινωνία, το θέλουν όλοι. Πώς θα μπορούσε αυτό να είν</w:t>
      </w:r>
      <w:r>
        <w:rPr>
          <w:rFonts w:eastAsia="Times New Roman"/>
          <w:bCs/>
          <w:shd w:val="clear" w:color="auto" w:fill="FFFFFF"/>
        </w:rPr>
        <w:t xml:space="preserve">αι άδικο; Ε, δεν είναι. </w:t>
      </w:r>
    </w:p>
    <w:p w14:paraId="46602DF9" w14:textId="77777777" w:rsidR="008E1586" w:rsidRDefault="00786920">
      <w:pPr>
        <w:spacing w:after="0" w:line="600" w:lineRule="auto"/>
        <w:ind w:firstLine="720"/>
        <w:jc w:val="both"/>
        <w:rPr>
          <w:rFonts w:eastAsia="Times New Roman"/>
          <w:bCs/>
          <w:shd w:val="clear" w:color="auto" w:fill="FFFFFF"/>
        </w:rPr>
      </w:pPr>
      <w:r>
        <w:rPr>
          <w:rFonts w:eastAsia="Times New Roman"/>
          <w:bCs/>
          <w:shd w:val="clear" w:color="auto" w:fill="FFFFFF"/>
        </w:rPr>
        <w:t>Ε</w:t>
      </w:r>
      <w:r>
        <w:rPr>
          <w:rFonts w:eastAsia="Times New Roman"/>
          <w:bCs/>
          <w:shd w:val="clear" w:color="auto" w:fill="FFFFFF"/>
        </w:rPr>
        <w:t>πειδή, βεβαίως, δεν πρέπει να υπάρξουν θολά σημεία, προκειμένου να δικαιολογηθεί αυτή η ρύθμιση, έχει και ουσιαστικές προϋποθέσεις, πότε δηλαδή θα επιτρέπεται κάποιος να λάβει αυτή την απόφαση, αλλά και δικονομικές όπως είναι η εξ</w:t>
      </w:r>
      <w:r>
        <w:rPr>
          <w:rFonts w:eastAsia="Times New Roman"/>
          <w:bCs/>
          <w:shd w:val="clear" w:color="auto" w:fill="FFFFFF"/>
        </w:rPr>
        <w:t xml:space="preserve">έταση από μια </w:t>
      </w:r>
      <w:r>
        <w:rPr>
          <w:rFonts w:eastAsia="Times New Roman"/>
          <w:bCs/>
          <w:shd w:val="clear" w:color="auto" w:fill="FFFFFF"/>
        </w:rPr>
        <w:t>ε</w:t>
      </w:r>
      <w:r>
        <w:rPr>
          <w:rFonts w:eastAsia="Times New Roman"/>
          <w:bCs/>
          <w:shd w:val="clear" w:color="auto" w:fill="FFFFFF"/>
        </w:rPr>
        <w:t xml:space="preserve">ιδική </w:t>
      </w:r>
      <w:r>
        <w:rPr>
          <w:rFonts w:eastAsia="Times New Roman"/>
          <w:bCs/>
          <w:shd w:val="clear" w:color="auto" w:fill="FFFFFF"/>
        </w:rPr>
        <w:t>ε</w:t>
      </w:r>
      <w:r>
        <w:rPr>
          <w:rFonts w:eastAsia="Times New Roman"/>
          <w:bCs/>
          <w:shd w:val="clear" w:color="auto" w:fill="FFFFFF"/>
        </w:rPr>
        <w:t xml:space="preserve">πιτροπή. </w:t>
      </w:r>
    </w:p>
    <w:p w14:paraId="46602DFA" w14:textId="77777777" w:rsidR="008E1586" w:rsidRDefault="00786920">
      <w:pPr>
        <w:spacing w:after="0" w:line="600" w:lineRule="auto"/>
        <w:ind w:firstLine="720"/>
        <w:jc w:val="both"/>
        <w:rPr>
          <w:rFonts w:eastAsia="Times New Roman"/>
          <w:bCs/>
          <w:shd w:val="clear" w:color="auto" w:fill="FFFFFF"/>
        </w:rPr>
      </w:pPr>
      <w:r>
        <w:rPr>
          <w:rFonts w:eastAsia="Times New Roman"/>
          <w:bCs/>
          <w:shd w:val="clear" w:color="auto" w:fill="FFFFFF"/>
        </w:rPr>
        <w:t>Θέλω να τελειώσω, επισημαίνοντας, επίσης, ότι οι προοπτικές</w:t>
      </w:r>
      <w:r>
        <w:rPr>
          <w:rFonts w:eastAsia="Times New Roman"/>
          <w:bCs/>
          <w:shd w:val="clear" w:color="auto" w:fill="FFFFFF"/>
        </w:rPr>
        <w:t>,</w:t>
      </w:r>
      <w:r>
        <w:rPr>
          <w:rFonts w:eastAsia="Times New Roman"/>
          <w:bCs/>
          <w:shd w:val="clear" w:color="auto" w:fill="FFFFFF"/>
        </w:rPr>
        <w:t xml:space="preserve"> βεβαίως</w:t>
      </w:r>
      <w:r>
        <w:rPr>
          <w:rFonts w:eastAsia="Times New Roman"/>
          <w:bCs/>
          <w:shd w:val="clear" w:color="auto" w:fill="FFFFFF"/>
        </w:rPr>
        <w:t>,</w:t>
      </w:r>
      <w:r>
        <w:rPr>
          <w:rFonts w:eastAsia="Times New Roman"/>
          <w:bCs/>
          <w:shd w:val="clear" w:color="auto" w:fill="FFFFFF"/>
        </w:rPr>
        <w:t xml:space="preserve"> είναι σαφείς και θετικές για τα αντίμετρα που θα εφαρμοστούν, ότι αυτά θα αποτελούν μια ιστορική στροφή όχι μόνο στη χώρα μας αλλά και σε παγκόσμιο επίπεδ</w:t>
      </w:r>
      <w:r>
        <w:rPr>
          <w:rFonts w:eastAsia="Times New Roman"/>
          <w:bCs/>
          <w:shd w:val="clear" w:color="auto" w:fill="FFFFFF"/>
        </w:rPr>
        <w:t>ο. Διότι μια πορεία μέχρι σήμερα που δείχνει ότι το κράτος πρόνοιας και ο δημόσιος χώρος συρρικνώνεται και απορρυθμίζεται</w:t>
      </w:r>
      <w:r>
        <w:rPr>
          <w:rFonts w:eastAsia="Times New Roman"/>
          <w:bCs/>
          <w:shd w:val="clear" w:color="auto" w:fill="FFFFFF"/>
        </w:rPr>
        <w:t>,</w:t>
      </w:r>
      <w:r>
        <w:rPr>
          <w:rFonts w:eastAsia="Times New Roman"/>
          <w:bCs/>
          <w:shd w:val="clear" w:color="auto" w:fill="FFFFFF"/>
        </w:rPr>
        <w:t xml:space="preserve"> έχει αρχίσει και αναχαιτίζεται και προχωρούμε πια σε νέα μέτρα ενίσχυσης του δημόσιου συμφέροντος και του κράτους. </w:t>
      </w:r>
    </w:p>
    <w:p w14:paraId="46602DFB" w14:textId="77777777" w:rsidR="008E1586" w:rsidRDefault="00786920">
      <w:pPr>
        <w:spacing w:after="0" w:line="600" w:lineRule="auto"/>
        <w:ind w:firstLine="720"/>
        <w:jc w:val="both"/>
        <w:rPr>
          <w:rFonts w:eastAsia="Times New Roman"/>
          <w:bCs/>
          <w:shd w:val="clear" w:color="auto" w:fill="FFFFFF"/>
        </w:rPr>
      </w:pPr>
      <w:r>
        <w:rPr>
          <w:rFonts w:eastAsia="Times New Roman"/>
          <w:bCs/>
          <w:shd w:val="clear" w:color="auto" w:fill="FFFFFF"/>
        </w:rPr>
        <w:t>Ευχαριστώ πολύ.</w:t>
      </w:r>
    </w:p>
    <w:p w14:paraId="46602DFC" w14:textId="77777777" w:rsidR="008E1586" w:rsidRDefault="00786920">
      <w:pPr>
        <w:spacing w:after="0" w:line="600" w:lineRule="auto"/>
        <w:ind w:firstLine="709"/>
        <w:jc w:val="center"/>
        <w:rPr>
          <w:rFonts w:eastAsia="Times New Roman" w:cs="Times New Roman"/>
        </w:rPr>
      </w:pPr>
      <w:r>
        <w:rPr>
          <w:rFonts w:eastAsia="Times New Roman" w:cs="Times New Roman"/>
        </w:rPr>
        <w:t>(</w:t>
      </w:r>
      <w:r>
        <w:rPr>
          <w:rFonts w:eastAsia="Times New Roman" w:cs="Times New Roman"/>
        </w:rPr>
        <w:t>Χειροκροτήματα από την πτέρυγα του ΣΥΡΙΖΑ)</w:t>
      </w:r>
    </w:p>
    <w:p w14:paraId="46602DFD" w14:textId="77777777" w:rsidR="008E1586" w:rsidRDefault="00786920">
      <w:pPr>
        <w:spacing w:after="0" w:line="600" w:lineRule="auto"/>
        <w:ind w:firstLine="720"/>
        <w:jc w:val="both"/>
        <w:rPr>
          <w:rFonts w:eastAsia="Times New Roman" w:cs="Times New Roman"/>
        </w:rPr>
      </w:pPr>
      <w:r>
        <w:rPr>
          <w:rFonts w:eastAsia="Times New Roman"/>
          <w:b/>
          <w:bCs/>
        </w:rPr>
        <w:lastRenderedPageBreak/>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cs="Times New Roman"/>
        </w:rPr>
        <w:t xml:space="preserve">Συνεχίζουμε με την κ. Κεφαλογιάννη από τη Νέα Δημοκρατία. Αμέσως μετά θα πάρει τον λόγο ο Αναπληρωτής Υπουργός Εθνικής Άμυνας, ο κ. </w:t>
      </w:r>
      <w:r>
        <w:rPr>
          <w:rFonts w:eastAsia="Times New Roman" w:cs="Times New Roman"/>
        </w:rPr>
        <w:t>Β</w:t>
      </w:r>
      <w:r>
        <w:rPr>
          <w:rFonts w:eastAsia="Times New Roman" w:cs="Times New Roman"/>
        </w:rPr>
        <w:t xml:space="preserve">ίτσας. </w:t>
      </w:r>
    </w:p>
    <w:p w14:paraId="46602DFE" w14:textId="77777777" w:rsidR="008E1586" w:rsidRDefault="00786920">
      <w:pPr>
        <w:spacing w:after="0" w:line="600" w:lineRule="auto"/>
        <w:ind w:firstLine="720"/>
        <w:jc w:val="both"/>
        <w:rPr>
          <w:rFonts w:eastAsia="Times New Roman" w:cs="Times New Roman"/>
        </w:rPr>
      </w:pPr>
      <w:r>
        <w:rPr>
          <w:rFonts w:eastAsia="Times New Roman" w:cs="Times New Roman"/>
        </w:rPr>
        <w:t>Ορίστε, κυρία Κεφαλογιάννη.</w:t>
      </w:r>
    </w:p>
    <w:p w14:paraId="46602DFF" w14:textId="77777777" w:rsidR="008E1586" w:rsidRDefault="00786920">
      <w:pPr>
        <w:spacing w:after="0" w:line="600" w:lineRule="auto"/>
        <w:ind w:firstLine="720"/>
        <w:jc w:val="both"/>
        <w:rPr>
          <w:rFonts w:eastAsia="Times New Roman" w:cs="Times New Roman"/>
        </w:rPr>
      </w:pPr>
      <w:r>
        <w:rPr>
          <w:rFonts w:eastAsia="Times New Roman" w:cs="Times New Roman"/>
          <w:b/>
        </w:rPr>
        <w:t>ΟΛΓΑ ΚΕΦΑΛ</w:t>
      </w:r>
      <w:r>
        <w:rPr>
          <w:rFonts w:eastAsia="Times New Roman" w:cs="Times New Roman"/>
          <w:b/>
        </w:rPr>
        <w:t>ΟΓΙΑΝΝΗ:</w:t>
      </w:r>
      <w:r>
        <w:rPr>
          <w:rFonts w:eastAsia="Times New Roman" w:cs="Times New Roman"/>
        </w:rPr>
        <w:t xml:space="preserve"> Ευχαριστώ, κύριε Πρόεδρε.  </w:t>
      </w:r>
    </w:p>
    <w:p w14:paraId="46602E00" w14:textId="77777777" w:rsidR="008E1586" w:rsidRDefault="00786920">
      <w:pPr>
        <w:spacing w:after="0" w:line="600" w:lineRule="auto"/>
        <w:ind w:firstLine="720"/>
        <w:jc w:val="both"/>
        <w:rPr>
          <w:rFonts w:eastAsia="Times New Roman" w:cs="Times New Roman"/>
        </w:rPr>
      </w:pPr>
      <w:r>
        <w:rPr>
          <w:rFonts w:eastAsia="Times New Roman"/>
        </w:rPr>
        <w:t>Κυρίες και κύριοι συνάδελφοι</w:t>
      </w:r>
      <w:r>
        <w:rPr>
          <w:rFonts w:eastAsia="Times New Roman" w:cs="Times New Roman"/>
        </w:rPr>
        <w:t xml:space="preserve">, το γεγονός ότι φτάσαμε να συζητάμε σήμερα αυτό το πολυνομοσχέδιο, το τέταρτο ουσιαστικά μνημόνιο, δεν </w:t>
      </w:r>
      <w:r>
        <w:rPr>
          <w:rFonts w:eastAsia="Times New Roman"/>
          <w:bCs/>
        </w:rPr>
        <w:t>είναι</w:t>
      </w:r>
      <w:r>
        <w:rPr>
          <w:rFonts w:eastAsia="Times New Roman"/>
          <w:bCs/>
        </w:rPr>
        <w:t>,</w:t>
      </w:r>
      <w:r>
        <w:rPr>
          <w:rFonts w:eastAsia="Times New Roman" w:cs="Times New Roman"/>
        </w:rPr>
        <w:t xml:space="preserve"> παρά το αποτέλεσμα της πλήρους ανικανότητας της </w:t>
      </w:r>
      <w:r>
        <w:rPr>
          <w:rFonts w:eastAsia="Times New Roman"/>
          <w:bCs/>
        </w:rPr>
        <w:t>Κυβέρνησης</w:t>
      </w:r>
      <w:r>
        <w:rPr>
          <w:rFonts w:eastAsia="Times New Roman" w:cs="Times New Roman"/>
        </w:rPr>
        <w:t xml:space="preserve"> ΣΥΡΙΖΑ</w:t>
      </w:r>
      <w:r>
        <w:rPr>
          <w:rFonts w:eastAsia="Times New Roman" w:cs="Times New Roman"/>
        </w:rPr>
        <w:t xml:space="preserve"> </w:t>
      </w:r>
      <w:r>
        <w:rPr>
          <w:rFonts w:eastAsia="Times New Roman"/>
        </w:rPr>
        <w:t>–</w:t>
      </w:r>
      <w:r>
        <w:rPr>
          <w:rFonts w:eastAsia="Times New Roman"/>
        </w:rPr>
        <w:t xml:space="preserve"> </w:t>
      </w:r>
      <w:r>
        <w:rPr>
          <w:rFonts w:eastAsia="Times New Roman" w:cs="Times New Roman"/>
        </w:rPr>
        <w:t xml:space="preserve">ΑΝΕΛ. </w:t>
      </w:r>
    </w:p>
    <w:p w14:paraId="46602E01"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Τα τε</w:t>
      </w:r>
      <w:r>
        <w:rPr>
          <w:rFonts w:eastAsia="Times New Roman" w:cs="Times New Roman"/>
          <w:szCs w:val="24"/>
        </w:rPr>
        <w:t>λευταία δυόμισι χρόνια η Κυβέρνηση ακύρωσε όλες τις επίπονες και μεγάλες προσπάθειες του ελληνικού λαού, υπονόμευσε ό,τι δημιουργικό και δυναμικό θα μπορούσε να βοηθήσει και να τονώσει την οικονομία της χώρας και σε κάθε πεδίο της πολιτικής παντού, έχει κά</w:t>
      </w:r>
      <w:r>
        <w:rPr>
          <w:rFonts w:eastAsia="Times New Roman" w:cs="Times New Roman"/>
          <w:szCs w:val="24"/>
        </w:rPr>
        <w:t xml:space="preserve">νει δυστυχώς –και συνεχίζει αυτή η Κυβέρνηση να κάνει- ανυπολόγιστη και τεράστια ζημιά. </w:t>
      </w:r>
    </w:p>
    <w:p w14:paraId="46602E02"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Για τι απ’ όλα να πρωτομιλήσουμε; Για τα χάλια της δημόσιας διοίκησης; Για την κατάρρευση του συστήματος υγείας; Για τον τουρισμό που είναι στον αυτόματο πιλότο; Για </w:t>
      </w:r>
      <w:r>
        <w:rPr>
          <w:rFonts w:eastAsia="Times New Roman" w:cs="Times New Roman"/>
          <w:szCs w:val="24"/>
        </w:rPr>
        <w:t>τον πολιτισμό, που όχι μόνο δεν αξιοποιείται ως δύναμη ανάπτυξης για τη χώρα αλλά είναι εγκλωβισμένος σε κομματικές, μονολιθικές λογικές</w:t>
      </w:r>
      <w:r>
        <w:rPr>
          <w:rFonts w:eastAsia="Times New Roman" w:cs="Times New Roman"/>
          <w:szCs w:val="24"/>
        </w:rPr>
        <w:t>,</w:t>
      </w:r>
      <w:r>
        <w:rPr>
          <w:rFonts w:eastAsia="Times New Roman" w:cs="Times New Roman"/>
          <w:szCs w:val="24"/>
        </w:rPr>
        <w:t xml:space="preserve"> που αποστερούν από τη χώρα πολύτιμα έσοδα; Να μιλήσουμε για τις επενδύσεις που μπλοκάρονται; </w:t>
      </w:r>
    </w:p>
    <w:p w14:paraId="46602E03"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Η οικονομία της χώρας επ</w:t>
      </w:r>
      <w:r>
        <w:rPr>
          <w:rFonts w:eastAsia="Times New Roman" w:cs="Times New Roman"/>
          <w:szCs w:val="24"/>
        </w:rPr>
        <w:t xml:space="preserve">έστρεψε και παραμένει σε ύφεση. Χάθηκαν 29 δισεκατομμύρια ευρώ. Νέα μέτρα 14 δισεκατομμυρίων ευρώ επιβλήθηκαν στους πολίτες. </w:t>
      </w:r>
      <w:r>
        <w:rPr>
          <w:rFonts w:eastAsia="Times New Roman" w:cs="Times New Roman"/>
          <w:szCs w:val="24"/>
        </w:rPr>
        <w:lastRenderedPageBreak/>
        <w:t xml:space="preserve">Η ανεργία εκτοξεύθηκε. Οι νέοι άνθρωποι εγκαταλείπουν την πατρίδα μας, ζουν και παράγουν πλούτο σε άλλες χώρες. Επιβλήθηκαν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και άγνωστο παραμένει πότε θα αλλάξει αυτή η κατάσταση, που στραγγαλίζει και πνίγει την επιχειρηματικότητα. Η ανταγωνιστικότητα της οικονομίας χειροτέρεψε. Η φορολόγηση των πολιτών γιγαντώθηκε. Δεσμεύθηκε η περιουσία του κράτους σε ένα </w:t>
      </w:r>
      <w:proofErr w:type="spellStart"/>
      <w:r>
        <w:rPr>
          <w:rFonts w:eastAsia="Times New Roman" w:cs="Times New Roman"/>
          <w:szCs w:val="24"/>
        </w:rPr>
        <w:t>υπερταμείο</w:t>
      </w:r>
      <w:proofErr w:type="spellEnd"/>
      <w:r>
        <w:rPr>
          <w:rFonts w:eastAsia="Times New Roman" w:cs="Times New Roman"/>
          <w:szCs w:val="24"/>
        </w:rPr>
        <w:t xml:space="preserve"> για τα επόμενα ενενήντα εννέα χρόνια </w:t>
      </w:r>
      <w:r>
        <w:rPr>
          <w:rFonts w:eastAsia="Times New Roman" w:cs="Times New Roman"/>
          <w:szCs w:val="24"/>
        </w:rPr>
        <w:t>κ</w:t>
      </w:r>
      <w:r>
        <w:rPr>
          <w:rFonts w:eastAsia="Times New Roman" w:cs="Times New Roman"/>
          <w:szCs w:val="24"/>
        </w:rPr>
        <w:t xml:space="preserve">αι αυτή η δεύτερη αξιολόγηση καθυστέρησε περίπου δεκαπέντε μήνες. </w:t>
      </w:r>
    </w:p>
    <w:p w14:paraId="46602E04"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Έρχεστε τώρα και μιλάτε για το χρέος. Να θυμίσω απλώς ότι η Κυβέρνησή σας ήρθε στην εξουσία, προτάσσοντας το θέμα του κουρέματος χρέους. Ξεκινήσατε, χ</w:t>
      </w:r>
      <w:r>
        <w:rPr>
          <w:rFonts w:eastAsia="Times New Roman" w:cs="Times New Roman"/>
          <w:szCs w:val="24"/>
        </w:rPr>
        <w:t>ρησιμοποιώντας μια εκβιαστική μέθοδο προς την Ευρώπη, διακυβεύοντας της συμμετοχή μας στην Ευρωζώνη</w:t>
      </w:r>
      <w:r>
        <w:rPr>
          <w:rFonts w:eastAsia="Times New Roman" w:cs="Times New Roman"/>
          <w:szCs w:val="24"/>
        </w:rPr>
        <w:t>,</w:t>
      </w:r>
      <w:r>
        <w:rPr>
          <w:rFonts w:eastAsia="Times New Roman" w:cs="Times New Roman"/>
          <w:szCs w:val="24"/>
        </w:rPr>
        <w:t xml:space="preserve"> για να καταλήξετε μιλώντας για παραμετρικές λύσεις, που ως μόνη στόχευση έχουν το κουκούλωμα του προβλήματος κατά τη βούληση των δανειστών μας και την ενδε</w:t>
      </w:r>
      <w:r>
        <w:rPr>
          <w:rFonts w:eastAsia="Times New Roman" w:cs="Times New Roman"/>
          <w:szCs w:val="24"/>
        </w:rPr>
        <w:t xml:space="preserve">χόμενη απλώς συμμετοχή μας στο πρόγραμμα ποσοτικής χαλάρωσης. </w:t>
      </w:r>
    </w:p>
    <w:p w14:paraId="46602E0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Θέλω εδώ να θυμίσω ότι το 2014</w:t>
      </w:r>
      <w:r>
        <w:rPr>
          <w:rFonts w:eastAsia="Times New Roman" w:cs="Times New Roman"/>
          <w:szCs w:val="24"/>
        </w:rPr>
        <w:t>,</w:t>
      </w:r>
      <w:r>
        <w:rPr>
          <w:rFonts w:eastAsia="Times New Roman" w:cs="Times New Roman"/>
          <w:szCs w:val="24"/>
        </w:rPr>
        <w:t xml:space="preserve"> βγαίναμε με εξαιρετική επιτυχία στις αγορές, ακολουθώντας το παράδειγμα της Πορτογαλίας και της Ιρλανδίας, με το Διεθνές Νομισματικό Ταμείο να χαρακτηρίζει την ε</w:t>
      </w:r>
      <w:r>
        <w:rPr>
          <w:rFonts w:eastAsia="Times New Roman" w:cs="Times New Roman"/>
          <w:szCs w:val="24"/>
        </w:rPr>
        <w:t>ποχή εκείνη το χρέος βιώσιμο. Εάν εκείνος ο δρόμος είχε ακολουθηθεί ανεμπόδιστα</w:t>
      </w:r>
      <w:r>
        <w:rPr>
          <w:rFonts w:eastAsia="Times New Roman" w:cs="Times New Roman"/>
          <w:szCs w:val="24"/>
        </w:rPr>
        <w:t>,</w:t>
      </w:r>
      <w:r>
        <w:rPr>
          <w:rFonts w:eastAsia="Times New Roman" w:cs="Times New Roman"/>
          <w:szCs w:val="24"/>
        </w:rPr>
        <w:t xml:space="preserve"> σήμερα η Ελλάδα θα είχε εισπράξει τουλάχιστον δύο ετών οφέλη από την ποσοτική χαλάρωση σε περιβάλλον αρνητικών επιτο</w:t>
      </w:r>
      <w:r>
        <w:rPr>
          <w:rFonts w:eastAsia="Times New Roman" w:cs="Times New Roman"/>
          <w:szCs w:val="24"/>
        </w:rPr>
        <w:lastRenderedPageBreak/>
        <w:t>κίων, οι τράπεζες θα είχαν πολύ υψηλότερη κερδοφορία, αντιμ</w:t>
      </w:r>
      <w:r>
        <w:rPr>
          <w:rFonts w:eastAsia="Times New Roman" w:cs="Times New Roman"/>
          <w:szCs w:val="24"/>
        </w:rPr>
        <w:t xml:space="preserve">ετωπίζοντας με πειστικό τρόπο το πρόβλημα των κόκκινων δανείων και η χρηματοδότηση της ανάπτυξης θα εγγυόταν τη μεγέθυνση της οικονομίας. </w:t>
      </w:r>
    </w:p>
    <w:p w14:paraId="46602E0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Σήμερα το Διεθνές Νομισματικό Ταμείο χαρακτηρίζει το χρέος ιδιαίτερα μη βιώσιμο. Και τώρα, ψάχνετε να γυρίσετε εκεί π</w:t>
      </w:r>
      <w:r>
        <w:rPr>
          <w:rFonts w:eastAsia="Times New Roman" w:cs="Times New Roman"/>
          <w:szCs w:val="24"/>
        </w:rPr>
        <w:t xml:space="preserve">ου ήμασταν εμείς τότε, μήπως προλάβετε να εισπράξετε τα διαφαινόμενα πλέον πενιχρά εναπομείναντα οφέλη του </w:t>
      </w:r>
      <w:r>
        <w:rPr>
          <w:rFonts w:eastAsia="Times New Roman" w:cs="Times New Roman"/>
          <w:szCs w:val="24"/>
          <w:lang w:val="en-US"/>
        </w:rPr>
        <w:t>QE</w:t>
      </w:r>
      <w:r>
        <w:rPr>
          <w:rFonts w:eastAsia="Times New Roman" w:cs="Times New Roman"/>
          <w:szCs w:val="24"/>
        </w:rPr>
        <w:t>,</w:t>
      </w:r>
      <w:r>
        <w:rPr>
          <w:rFonts w:eastAsia="Times New Roman" w:cs="Times New Roman"/>
          <w:szCs w:val="24"/>
        </w:rPr>
        <w:t xml:space="preserve"> που βαδίζει στο τέλος του. </w:t>
      </w:r>
    </w:p>
    <w:p w14:paraId="46602E0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Στο μεταξύ </w:t>
      </w:r>
      <w:proofErr w:type="spellStart"/>
      <w:r>
        <w:rPr>
          <w:rFonts w:eastAsia="Times New Roman" w:cs="Times New Roman"/>
          <w:szCs w:val="24"/>
        </w:rPr>
        <w:t>φτωχοποιήσατε</w:t>
      </w:r>
      <w:proofErr w:type="spellEnd"/>
      <w:r>
        <w:rPr>
          <w:rFonts w:eastAsia="Times New Roman" w:cs="Times New Roman"/>
          <w:szCs w:val="24"/>
        </w:rPr>
        <w:t xml:space="preserve"> τους πολίτες, ισοπεδώσατε τη μεσαία τάξη. Σήμερα φέρνετε ένα ακόμη μνημόνιο το δεύτερο μέσα </w:t>
      </w:r>
      <w:r>
        <w:rPr>
          <w:rFonts w:eastAsia="Times New Roman" w:cs="Times New Roman"/>
          <w:szCs w:val="24"/>
        </w:rPr>
        <w:t xml:space="preserve">σε δυόμισι χρόνια, που αυξάνει κατακόρυφα τον λογαριασμό που θα πληρώσουν οι Ελληνίδες και οι Έλληνες τα επόμενα πολλά χρόνια. </w:t>
      </w:r>
    </w:p>
    <w:p w14:paraId="46602E0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το τέταρτο μνημόνιο δεν έχει χρηματοδότηση, φέρνει περικοπές για το 2017, το 2018, μείωση των ειδι</w:t>
      </w:r>
      <w:r>
        <w:rPr>
          <w:rFonts w:eastAsia="Times New Roman" w:cs="Times New Roman"/>
          <w:szCs w:val="24"/>
        </w:rPr>
        <w:t xml:space="preserve">κών μισθολογίων, πλήττει βαριά τα στελέχη των Ενόπλων Δυνάμεων και των Σωμάτων Ασφαλείας. Αυξάνει κατά τρόπο αδιανόητο τις ασφαλιστικές εισφορές για τους ελεύθερους επαγγελματίες και τους αγρότες. </w:t>
      </w:r>
      <w:r>
        <w:rPr>
          <w:rFonts w:eastAsia="Times New Roman" w:cs="Times New Roman"/>
          <w:szCs w:val="24"/>
        </w:rPr>
        <w:t>Ένα εκατομμύριο τετρακόσιες χιλιάδες</w:t>
      </w:r>
      <w:r>
        <w:rPr>
          <w:rFonts w:eastAsia="Times New Roman" w:cs="Times New Roman"/>
          <w:szCs w:val="24"/>
        </w:rPr>
        <w:t xml:space="preserve"> ελεύθεροι επαγγελματίε</w:t>
      </w:r>
      <w:r>
        <w:rPr>
          <w:rFonts w:eastAsia="Times New Roman" w:cs="Times New Roman"/>
          <w:szCs w:val="24"/>
        </w:rPr>
        <w:t>ς και αγρότες θα δουν νέες δραματικές αυξήσεις στις ήδη εξοντωτικές ασφαλιστικές εισφορές τους. Το τέταρτο μνημόνιο μειώνει την έκπτωση του φόρου εισοδήματος για ιατρικές υπηρεσίες, μειώνει το επίδομα θέρμανσης, πριονίζει τα κοινωνικά δικαιώματα, μέτρα δηλ</w:t>
      </w:r>
      <w:r>
        <w:rPr>
          <w:rFonts w:eastAsia="Times New Roman" w:cs="Times New Roman"/>
          <w:szCs w:val="24"/>
        </w:rPr>
        <w:t xml:space="preserve">αδή τα οποία πλήττουν τους πιο αδύναμους και μας βάζει σε έναν νέο κύκλο παρατεταμένης και διαρκούς λιτότητας. </w:t>
      </w:r>
    </w:p>
    <w:p w14:paraId="46602E0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Οι συνταξιούχοι χάνουν από μία μέχρι τρεις συντάξεις. Οι μισθωτοί χάνουν έναν ακόμη μισθό. Περικόπτονται οι οικογενειακές παροχές στον δημόσιο κ</w:t>
      </w:r>
      <w:r>
        <w:rPr>
          <w:rFonts w:eastAsia="Times New Roman" w:cs="Times New Roman"/>
          <w:szCs w:val="24"/>
        </w:rPr>
        <w:t xml:space="preserve">αι ιδιωτικό τομέα. Γίνεται τεράστια μείωση του αφορολόγητου. Ο κ. </w:t>
      </w:r>
      <w:proofErr w:type="spellStart"/>
      <w:r>
        <w:rPr>
          <w:rFonts w:eastAsia="Times New Roman" w:cs="Times New Roman"/>
          <w:szCs w:val="24"/>
        </w:rPr>
        <w:t>Τσακαλώτος</w:t>
      </w:r>
      <w:proofErr w:type="spellEnd"/>
      <w:r>
        <w:rPr>
          <w:rFonts w:eastAsia="Times New Roman" w:cs="Times New Roman"/>
          <w:szCs w:val="24"/>
        </w:rPr>
        <w:t xml:space="preserve"> μάς δήλωσε ότι τελικά δεν παραιτείται. Αναρωτιέμαι, τι θα πει στους 1,3 εκατομμύρια συμπολίτες μας από τα χαμηλά εισοδηματικά στρώματα</w:t>
      </w:r>
      <w:r>
        <w:rPr>
          <w:rFonts w:eastAsia="Times New Roman" w:cs="Times New Roman"/>
          <w:szCs w:val="24"/>
        </w:rPr>
        <w:t>,</w:t>
      </w:r>
      <w:r>
        <w:rPr>
          <w:rFonts w:eastAsia="Times New Roman" w:cs="Times New Roman"/>
          <w:szCs w:val="24"/>
        </w:rPr>
        <w:t xml:space="preserve"> που θα πληρώσουν για πρώτη φορά φόρο. Απελε</w:t>
      </w:r>
      <w:r>
        <w:rPr>
          <w:rFonts w:eastAsia="Times New Roman" w:cs="Times New Roman"/>
          <w:szCs w:val="24"/>
        </w:rPr>
        <w:t xml:space="preserve">υθερώνονται ομαδικές απολύσεις. Λαμβάνονται νέες μη επαρκείς ρυθμίσεις για τον εξωδικαστικό μηχανισμό, τη ρύθμιση οφειλών των επιχειρήσεων. Πιέζεται ο ήδη επιβαρυμένος και εύθραυστος πλέον κοινωνικός ιστός. </w:t>
      </w:r>
    </w:p>
    <w:p w14:paraId="46602E0A"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όλα αυτά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έχει το </w:t>
      </w:r>
      <w:r>
        <w:rPr>
          <w:rFonts w:eastAsia="Times New Roman" w:cs="Times New Roman"/>
          <w:szCs w:val="24"/>
        </w:rPr>
        <w:t>θράσος να μιλάει για αντίμετρα, που δεν είναι παρά ένα ακόμη τέχνασμα εξαπάτησης</w:t>
      </w:r>
      <w:r>
        <w:rPr>
          <w:rFonts w:eastAsia="Times New Roman" w:cs="Times New Roman"/>
          <w:szCs w:val="24"/>
        </w:rPr>
        <w:t>,</w:t>
      </w:r>
      <w:r>
        <w:rPr>
          <w:rFonts w:eastAsia="Times New Roman" w:cs="Times New Roman"/>
          <w:szCs w:val="24"/>
        </w:rPr>
        <w:t xml:space="preserve"> για να περάσει τα πολύ σκληρά μέτρα, δεδομένου ότι τα αντίμετρα προϋποθέτουν την ψήφιση και υλοποίηση του πολύ σκληρού και κοινωνικά άδικου πακέτου μέτρων ύψους 4,9 δισεκατομ</w:t>
      </w:r>
      <w:r>
        <w:rPr>
          <w:rFonts w:eastAsia="Times New Roman" w:cs="Times New Roman"/>
          <w:szCs w:val="24"/>
        </w:rPr>
        <w:t xml:space="preserve">μυρίων ευρώ μέχρι το 2021, με την κατάφορα αντισυνταγματική πρόβλεψη για την προηγούμενη έγκριση των δανειστών και πρωτίστως του Διεθνούς Νομισματικού Ταμείου με το άρθρο 15 και τη μόνιμη επίτευξη υψηλών, τεράστιων πρωτογενών πλεονασμάτων. </w:t>
      </w:r>
    </w:p>
    <w:p w14:paraId="46602E0B" w14:textId="77777777" w:rsidR="008E1586" w:rsidRDefault="0078692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Το μόνο σίγουρο</w:t>
      </w:r>
      <w:r>
        <w:rPr>
          <w:rFonts w:eastAsia="Times New Roman" w:cs="Times New Roman"/>
          <w:szCs w:val="24"/>
        </w:rPr>
        <w:t xml:space="preserve"> είναι ότι η Κυβέρνηση ΣΥΡΙΖΑ</w:t>
      </w:r>
      <w:r>
        <w:rPr>
          <w:rFonts w:eastAsia="Times New Roman" w:cs="Times New Roman"/>
          <w:szCs w:val="24"/>
        </w:rPr>
        <w:t xml:space="preserve"> – </w:t>
      </w:r>
      <w:r>
        <w:rPr>
          <w:rFonts w:eastAsia="Times New Roman" w:cs="Times New Roman"/>
          <w:szCs w:val="24"/>
        </w:rPr>
        <w:t>ΑΝΕΛ</w:t>
      </w:r>
      <w:r>
        <w:rPr>
          <w:rFonts w:eastAsia="Times New Roman" w:cs="Times New Roman"/>
          <w:szCs w:val="24"/>
        </w:rPr>
        <w:t>,</w:t>
      </w:r>
      <w:r>
        <w:rPr>
          <w:rFonts w:eastAsia="Times New Roman" w:cs="Times New Roman"/>
          <w:szCs w:val="24"/>
        </w:rPr>
        <w:t xml:space="preserve"> φορτώνει μία σειρά άδικων και πολύ σκληρών μέτρων στον πολίτη, ενώ τα αντίμετρα είναι υπό αίρεση και για να εφαρμοστούν</w:t>
      </w:r>
      <w:r>
        <w:rPr>
          <w:rFonts w:eastAsia="Times New Roman" w:cs="Times New Roman"/>
          <w:szCs w:val="24"/>
        </w:rPr>
        <w:t>,</w:t>
      </w:r>
      <w:r>
        <w:rPr>
          <w:rFonts w:eastAsia="Times New Roman" w:cs="Times New Roman"/>
          <w:szCs w:val="24"/>
        </w:rPr>
        <w:t xml:space="preserve"> θα πρέπει πριν να επιτευχθούν ανέφικτες προϋποθέσεις. Βρίσκονται στη σφαίρα του φανταστικού. Και </w:t>
      </w:r>
      <w:r>
        <w:rPr>
          <w:rFonts w:eastAsia="Times New Roman" w:cs="Times New Roman"/>
          <w:szCs w:val="24"/>
        </w:rPr>
        <w:t>αναρωτιόμαστε γιατί, δεδομένου ότι η Κυβέρνηση υιοθέτησ</w:t>
      </w:r>
      <w:r>
        <w:rPr>
          <w:rFonts w:eastAsia="Times New Roman" w:cs="Times New Roman"/>
          <w:szCs w:val="24"/>
        </w:rPr>
        <w:t>ε</w:t>
      </w:r>
      <w:r>
        <w:rPr>
          <w:rFonts w:eastAsia="Times New Roman" w:cs="Times New Roman"/>
          <w:szCs w:val="24"/>
        </w:rPr>
        <w:t xml:space="preserve"> την πρόταση της Νέας Δημοκρατίας για τη μείωση του ΦΠΑ </w:t>
      </w:r>
      <w:r>
        <w:rPr>
          <w:rFonts w:eastAsia="Times New Roman" w:cs="Times New Roman"/>
          <w:szCs w:val="24"/>
        </w:rPr>
        <w:lastRenderedPageBreak/>
        <w:t>στα αγροτικά εφόδια, δεν υιοθετεί και τις υπόλοιπες προτάσεις μας όχι όμως μετά από δύο-τρία χρόνια αλλά τώρα.</w:t>
      </w:r>
    </w:p>
    <w:p w14:paraId="46602E0C" w14:textId="77777777" w:rsidR="008E1586" w:rsidRDefault="0078692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αξί</w:t>
      </w:r>
      <w:r>
        <w:rPr>
          <w:rFonts w:eastAsia="Times New Roman" w:cs="Times New Roman"/>
          <w:szCs w:val="24"/>
        </w:rPr>
        <w:t xml:space="preserve">ζει να επισημάνουμε ότι κατά τη διαδικασία της συζήτησης του νομοσχεδίου στις επιτροπές, το πολυνομοσχέδιο δέχθηκε δριμεία κριτική από όλους τους σαράντα </w:t>
      </w:r>
      <w:r>
        <w:rPr>
          <w:rFonts w:eastAsia="Times New Roman" w:cs="Times New Roman"/>
          <w:szCs w:val="24"/>
        </w:rPr>
        <w:t xml:space="preserve">πέντε </w:t>
      </w:r>
      <w:r>
        <w:rPr>
          <w:rFonts w:eastAsia="Times New Roman" w:cs="Times New Roman"/>
          <w:szCs w:val="24"/>
        </w:rPr>
        <w:t>φορείς που τοποθετήθηκαν χθες</w:t>
      </w:r>
      <w:r>
        <w:rPr>
          <w:rFonts w:eastAsia="Times New Roman" w:cs="Times New Roman"/>
          <w:szCs w:val="24"/>
        </w:rPr>
        <w:t>.</w:t>
      </w:r>
    </w:p>
    <w:p w14:paraId="46602E0D" w14:textId="77777777" w:rsidR="008E1586" w:rsidRDefault="0078692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Οι τοποθετήσεις τους ήταν μία ομοβροντία απαξίωσης για τις πολιτι</w:t>
      </w:r>
      <w:r>
        <w:rPr>
          <w:rFonts w:eastAsia="Times New Roman" w:cs="Times New Roman"/>
          <w:szCs w:val="24"/>
        </w:rPr>
        <w:t>κές και τους χειρισμούς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Δεν έγινε κα</w:t>
      </w:r>
      <w:r>
        <w:rPr>
          <w:rFonts w:eastAsia="Times New Roman" w:cs="Times New Roman"/>
          <w:szCs w:val="24"/>
        </w:rPr>
        <w:t>μ</w:t>
      </w:r>
      <w:r>
        <w:rPr>
          <w:rFonts w:eastAsia="Times New Roman" w:cs="Times New Roman"/>
          <w:szCs w:val="24"/>
        </w:rPr>
        <w:t>μία αναφορά από κανέναν φορέα για τα αντίμετρα, δεδομένου ότι, όπως αποδεικνύεται άλλωστε, αυτά βρίσκονται μόνο στα μυαλά των κυβερνώντων. Προφανώς και δυστυχώς μόνο η Κυβέρνηση κάνει ότι δ</w:t>
      </w:r>
      <w:r>
        <w:rPr>
          <w:rFonts w:eastAsia="Times New Roman" w:cs="Times New Roman"/>
          <w:szCs w:val="24"/>
        </w:rPr>
        <w:t>εν άκουσε τα παραπάνω, κάνει ότι δεν καταλαβαίνει, γιατί έχει αποκοπεί εδώ και πολύ καιρό από την κοινωνία</w:t>
      </w:r>
      <w:r>
        <w:rPr>
          <w:rFonts w:eastAsia="Times New Roman" w:cs="Times New Roman"/>
          <w:szCs w:val="24"/>
        </w:rPr>
        <w:t xml:space="preserve"> και η κοινωνία άλλωστε</w:t>
      </w:r>
      <w:r>
        <w:rPr>
          <w:rFonts w:eastAsia="Times New Roman" w:cs="Times New Roman"/>
          <w:szCs w:val="24"/>
        </w:rPr>
        <w:t xml:space="preserve"> δεν την εμπιστεύεται.</w:t>
      </w:r>
    </w:p>
    <w:p w14:paraId="46602E0E" w14:textId="77777777" w:rsidR="008E1586" w:rsidRDefault="0078692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το τέταρτο μνημόνιο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είναι ένα εκρηκτικό μείγμ</w:t>
      </w:r>
      <w:r>
        <w:rPr>
          <w:rFonts w:eastAsia="Times New Roman" w:cs="Times New Roman"/>
          <w:szCs w:val="24"/>
        </w:rPr>
        <w:t xml:space="preserve">α κοινωνικής αδικίας, αναλγησίας, αναξιοπιστίας, που </w:t>
      </w:r>
      <w:proofErr w:type="spellStart"/>
      <w:r>
        <w:rPr>
          <w:rFonts w:eastAsia="Times New Roman" w:cs="Times New Roman"/>
          <w:szCs w:val="24"/>
        </w:rPr>
        <w:t>φτωχοποιεί</w:t>
      </w:r>
      <w:proofErr w:type="spellEnd"/>
      <w:r>
        <w:rPr>
          <w:rFonts w:eastAsia="Times New Roman" w:cs="Times New Roman"/>
          <w:szCs w:val="24"/>
        </w:rPr>
        <w:t xml:space="preserve"> τον ελληνικό λαό. Με το τέταρτο μνημόνιο το μόνο που καταφέρνετε</w:t>
      </w:r>
      <w:r>
        <w:rPr>
          <w:rFonts w:eastAsia="Times New Roman" w:cs="Times New Roman"/>
          <w:szCs w:val="24"/>
        </w:rPr>
        <w:t>,</w:t>
      </w:r>
      <w:r>
        <w:rPr>
          <w:rFonts w:eastAsia="Times New Roman" w:cs="Times New Roman"/>
          <w:szCs w:val="24"/>
        </w:rPr>
        <w:t xml:space="preserve"> είναι να κάνετε πράξη αυτό που τόσο καιρό ονειρεύεστε, να κάνετε πολιτικό εργαλείο τη φτώχεια, να κάνετε αναδιανομή της ανέχειας. </w:t>
      </w:r>
    </w:p>
    <w:p w14:paraId="46602E0F" w14:textId="77777777" w:rsidR="008E1586" w:rsidRDefault="0078692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Γι’ αυτό και εμείς το μόνο που μπορούμε να σας πούμε</w:t>
      </w:r>
      <w:r>
        <w:rPr>
          <w:rFonts w:eastAsia="Times New Roman" w:cs="Times New Roman"/>
          <w:szCs w:val="24"/>
        </w:rPr>
        <w:t>,</w:t>
      </w:r>
      <w:r>
        <w:rPr>
          <w:rFonts w:eastAsia="Times New Roman" w:cs="Times New Roman"/>
          <w:szCs w:val="24"/>
        </w:rPr>
        <w:t xml:space="preserve"> είναι ένα καθολικό «</w:t>
      </w:r>
      <w:r>
        <w:rPr>
          <w:rFonts w:eastAsia="Times New Roman" w:cs="Times New Roman"/>
          <w:szCs w:val="24"/>
        </w:rPr>
        <w:t>ό</w:t>
      </w:r>
      <w:r>
        <w:rPr>
          <w:rFonts w:eastAsia="Times New Roman" w:cs="Times New Roman"/>
          <w:szCs w:val="24"/>
        </w:rPr>
        <w:t>χι», ένα «</w:t>
      </w:r>
      <w:r>
        <w:rPr>
          <w:rFonts w:eastAsia="Times New Roman" w:cs="Times New Roman"/>
          <w:szCs w:val="24"/>
        </w:rPr>
        <w:t>ό</w:t>
      </w:r>
      <w:r>
        <w:rPr>
          <w:rFonts w:eastAsia="Times New Roman" w:cs="Times New Roman"/>
          <w:szCs w:val="24"/>
        </w:rPr>
        <w:t xml:space="preserve">χι» όλο δικό σας. </w:t>
      </w:r>
    </w:p>
    <w:p w14:paraId="46602E10" w14:textId="77777777" w:rsidR="008E1586" w:rsidRDefault="0078692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Ευχαριστώ για την </w:t>
      </w:r>
      <w:r>
        <w:rPr>
          <w:rFonts w:eastAsia="Times New Roman" w:cs="Times New Roman"/>
          <w:szCs w:val="24"/>
        </w:rPr>
        <w:t>προσοχή σας.</w:t>
      </w:r>
    </w:p>
    <w:p w14:paraId="46602E11" w14:textId="77777777" w:rsidR="008E1586" w:rsidRDefault="00786920">
      <w:pPr>
        <w:tabs>
          <w:tab w:val="left" w:pos="1138"/>
          <w:tab w:val="left" w:pos="1565"/>
          <w:tab w:val="left" w:pos="2965"/>
          <w:tab w:val="center" w:pos="475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6602E12" w14:textId="77777777" w:rsidR="008E1586" w:rsidRDefault="0078692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λόγο έχει ο Αναπληρωτής Υπουργός Εθνικής Άμυνας κ. Βίτσας. </w:t>
      </w:r>
    </w:p>
    <w:p w14:paraId="46602E13" w14:textId="77777777" w:rsidR="008E1586" w:rsidRDefault="00786920">
      <w:pPr>
        <w:tabs>
          <w:tab w:val="left" w:pos="5837"/>
        </w:tabs>
        <w:spacing w:after="0"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Ευχαριστώ, κύριε Πρόεδρε. </w:t>
      </w:r>
    </w:p>
    <w:p w14:paraId="46602E14" w14:textId="77777777" w:rsidR="008E1586" w:rsidRDefault="00786920">
      <w:pPr>
        <w:tabs>
          <w:tab w:val="left" w:pos="5837"/>
        </w:tabs>
        <w:spacing w:after="0" w:line="600" w:lineRule="auto"/>
        <w:ind w:firstLine="720"/>
        <w:jc w:val="both"/>
        <w:rPr>
          <w:rFonts w:eastAsia="Times New Roman" w:cs="Times New Roman"/>
          <w:szCs w:val="24"/>
        </w:rPr>
      </w:pPr>
      <w:r>
        <w:rPr>
          <w:rFonts w:eastAsia="Times New Roman" w:cs="Times New Roman"/>
          <w:szCs w:val="24"/>
        </w:rPr>
        <w:t>Είναι αλ</w:t>
      </w:r>
      <w:r>
        <w:rPr>
          <w:rFonts w:eastAsia="Times New Roman" w:cs="Times New Roman"/>
          <w:szCs w:val="24"/>
        </w:rPr>
        <w:t>ήθεια ότι έχω διάφορα αισθήματα. Πώς να το πω; Είχα ετοιμάσει μία ομιλία, επιτρέψτε μου να πω σοβαρή, δηλαδή να μιλήσω για την αναπαραγωγική ανασυγκρότηση της χώρας, τι έχουμε μπροστά μας να κάνουμε, ποια είναι τα στοιχήματα, πού θα βρεθούμε το 2019 και τι</w:t>
      </w:r>
      <w:r>
        <w:rPr>
          <w:rFonts w:eastAsia="Times New Roman" w:cs="Times New Roman"/>
          <w:szCs w:val="24"/>
        </w:rPr>
        <w:t xml:space="preserve"> πρέπει να κάνουμε. Ακούω, όμως, μερικές ομιλίες, οι οποίες όσον αφορά τα αισθήματα, με ξεπερνάνε. Θα πω δύο πράγματα. </w:t>
      </w:r>
    </w:p>
    <w:p w14:paraId="46602E15" w14:textId="77777777" w:rsidR="008E1586" w:rsidRDefault="00786920">
      <w:pPr>
        <w:tabs>
          <w:tab w:val="left" w:pos="5837"/>
        </w:tabs>
        <w:spacing w:after="0" w:line="600" w:lineRule="auto"/>
        <w:ind w:firstLine="720"/>
        <w:jc w:val="both"/>
        <w:rPr>
          <w:rFonts w:eastAsia="Times New Roman" w:cs="Times New Roman"/>
          <w:szCs w:val="24"/>
        </w:rPr>
      </w:pPr>
      <w:r>
        <w:rPr>
          <w:rFonts w:eastAsia="Times New Roman" w:cs="Times New Roman"/>
          <w:szCs w:val="24"/>
        </w:rPr>
        <w:t>Έχω εδώ μαζί μου, όχι για να καταθέσω αλλά για να πω δύο πράγματα, πενήντα μία σελίδες που καταγράφουν τις νομοτεχνικές ρυθμίσεις από το</w:t>
      </w:r>
      <w:r>
        <w:rPr>
          <w:rFonts w:eastAsia="Times New Roman" w:cs="Times New Roman"/>
          <w:szCs w:val="24"/>
        </w:rPr>
        <w:t xml:space="preserve">ν ν.3845/2010 μέχρι το τέλος του 2014, που είναι τίτλοι και περιληπτικές περιγραφές που αφορούν μόνο το ασφαλιστικό. </w:t>
      </w:r>
    </w:p>
    <w:p w14:paraId="46602E16" w14:textId="77777777" w:rsidR="008E1586" w:rsidRDefault="00786920">
      <w:pPr>
        <w:tabs>
          <w:tab w:val="left" w:pos="5837"/>
        </w:tabs>
        <w:spacing w:after="0" w:line="600" w:lineRule="auto"/>
        <w:ind w:firstLine="720"/>
        <w:jc w:val="both"/>
        <w:rPr>
          <w:rFonts w:eastAsia="Times New Roman" w:cs="Times New Roman"/>
          <w:szCs w:val="24"/>
        </w:rPr>
      </w:pPr>
      <w:r>
        <w:rPr>
          <w:rFonts w:eastAsia="Times New Roman" w:cs="Times New Roman"/>
          <w:szCs w:val="24"/>
        </w:rPr>
        <w:t>Επίσης έχω μαζί μου το νέο ειδικό μισθολόγιο. Και πραγματικά θέλω να σας ρωτήσω</w:t>
      </w:r>
      <w:r>
        <w:rPr>
          <w:rFonts w:eastAsia="Times New Roman" w:cs="Times New Roman"/>
          <w:szCs w:val="24"/>
        </w:rPr>
        <w:t>.</w:t>
      </w:r>
      <w:r>
        <w:rPr>
          <w:rFonts w:eastAsia="Times New Roman" w:cs="Times New Roman"/>
          <w:szCs w:val="24"/>
        </w:rPr>
        <w:t xml:space="preserve"> Γιατί παραπλανάτε τον Αρχηγό σας; Αυτό που είπε χθες ότι </w:t>
      </w:r>
      <w:r>
        <w:rPr>
          <w:rFonts w:eastAsia="Times New Roman" w:cs="Times New Roman"/>
          <w:szCs w:val="24"/>
        </w:rPr>
        <w:t>αυτός θα επαναφέρει όλα αυτά τα πράγματα, σημαίνει ότι θα μειώσει 19,5 εκατομμύρια το μισθολογικό κόστος των Ενόπλων Δυνάμεων. Το ξέρει;</w:t>
      </w:r>
    </w:p>
    <w:p w14:paraId="46602E17" w14:textId="77777777" w:rsidR="008E1586" w:rsidRDefault="00786920">
      <w:pPr>
        <w:tabs>
          <w:tab w:val="left" w:pos="5837"/>
        </w:tabs>
        <w:spacing w:after="0" w:line="600" w:lineRule="auto"/>
        <w:ind w:firstLine="720"/>
        <w:jc w:val="both"/>
        <w:rPr>
          <w:rFonts w:eastAsia="Times New Roman" w:cs="Times New Roman"/>
          <w:szCs w:val="24"/>
        </w:rPr>
      </w:pPr>
      <w:r>
        <w:rPr>
          <w:rFonts w:eastAsia="Times New Roman" w:cs="Times New Roman"/>
          <w:szCs w:val="24"/>
        </w:rPr>
        <w:t xml:space="preserve">Δεν θα πω ιδιαίτερα για όσους μίλησαν προηγούμενα, γιατί μίλησε ο κ. </w:t>
      </w:r>
      <w:proofErr w:type="spellStart"/>
      <w:r>
        <w:rPr>
          <w:rFonts w:eastAsia="Times New Roman" w:cs="Times New Roman"/>
          <w:szCs w:val="24"/>
        </w:rPr>
        <w:t>Τόσκας</w:t>
      </w:r>
      <w:proofErr w:type="spellEnd"/>
      <w:r>
        <w:rPr>
          <w:rFonts w:eastAsia="Times New Roman" w:cs="Times New Roman"/>
          <w:szCs w:val="24"/>
        </w:rPr>
        <w:t xml:space="preserve"> πολύ αναλυτικά πάνω σε αυτά τα πράγματα και</w:t>
      </w:r>
      <w:r>
        <w:rPr>
          <w:rFonts w:eastAsia="Times New Roman" w:cs="Times New Roman"/>
          <w:szCs w:val="24"/>
        </w:rPr>
        <w:t xml:space="preserve"> καταλαβαίνω τη δυσθυμία την αρχική </w:t>
      </w:r>
      <w:r>
        <w:rPr>
          <w:rFonts w:eastAsia="Times New Roman" w:cs="Times New Roman"/>
          <w:szCs w:val="24"/>
        </w:rPr>
        <w:lastRenderedPageBreak/>
        <w:t xml:space="preserve">με την εξής έννοια: Τα στελέχη των Ενόπλων Δυνάμεων έχουν ζήσει το 2012. Θυμάστε τι έγινε το 2012; Θυμόσαστε. Περικοπές και μετά ειδικό μισθολόγιο που έκανε καινούργιες περικοπές. </w:t>
      </w:r>
    </w:p>
    <w:p w14:paraId="46602E18" w14:textId="77777777" w:rsidR="008E1586" w:rsidRDefault="00786920">
      <w:pPr>
        <w:tabs>
          <w:tab w:val="left" w:pos="5837"/>
        </w:tabs>
        <w:spacing w:after="0"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Κι εσείς το συνεχίζε</w:t>
      </w:r>
      <w:r>
        <w:rPr>
          <w:rFonts w:eastAsia="Times New Roman" w:cs="Times New Roman"/>
          <w:szCs w:val="24"/>
        </w:rPr>
        <w:t>τε.</w:t>
      </w:r>
    </w:p>
    <w:p w14:paraId="46602E19" w14:textId="77777777" w:rsidR="008E1586" w:rsidRDefault="00786920">
      <w:pPr>
        <w:tabs>
          <w:tab w:val="left" w:pos="5837"/>
        </w:tabs>
        <w:spacing w:after="0"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Εδώ  είναι, κύριε Δαβάκη. </w:t>
      </w:r>
    </w:p>
    <w:p w14:paraId="46602E1A" w14:textId="77777777" w:rsidR="008E1586" w:rsidRDefault="00786920">
      <w:pPr>
        <w:tabs>
          <w:tab w:val="left" w:pos="5837"/>
        </w:tabs>
        <w:spacing w:after="0" w:line="600" w:lineRule="auto"/>
        <w:ind w:firstLine="720"/>
        <w:jc w:val="both"/>
        <w:rPr>
          <w:rFonts w:eastAsia="Times New Roman" w:cs="Times New Roman"/>
          <w:szCs w:val="24"/>
        </w:rPr>
      </w:pPr>
      <w:r>
        <w:rPr>
          <w:rFonts w:eastAsia="Times New Roman" w:cs="Times New Roman"/>
          <w:szCs w:val="24"/>
        </w:rPr>
        <w:t>Ξ</w:t>
      </w:r>
      <w:r>
        <w:rPr>
          <w:rFonts w:eastAsia="Times New Roman" w:cs="Times New Roman"/>
          <w:szCs w:val="24"/>
        </w:rPr>
        <w:t xml:space="preserve">έρετε ποιο είναι το πρόβλημά σας; Όχι το δικό σας το προσωπικό, αλλά της παράταξης και εξ αυτού και το δικό σας. Ότι στο τέλος του μήνα αλλά και στο τέλος του επόμενου </w:t>
      </w:r>
      <w:r>
        <w:rPr>
          <w:rFonts w:eastAsia="Times New Roman" w:cs="Times New Roman"/>
          <w:szCs w:val="24"/>
        </w:rPr>
        <w:t xml:space="preserve">και του μεθεπόμενου μήνα θα μπουν κάποια χρήματα στους λογαριασμούς και θα δουν ίσα ποσά ή βελτιώσεις. </w:t>
      </w:r>
    </w:p>
    <w:p w14:paraId="46602E1B" w14:textId="77777777" w:rsidR="008E1586" w:rsidRDefault="00786920">
      <w:pPr>
        <w:tabs>
          <w:tab w:val="left" w:pos="5837"/>
        </w:tabs>
        <w:spacing w:after="0" w:line="600" w:lineRule="auto"/>
        <w:ind w:firstLine="720"/>
        <w:jc w:val="both"/>
        <w:rPr>
          <w:rFonts w:eastAsia="Times New Roman" w:cs="Times New Roman"/>
          <w:szCs w:val="24"/>
        </w:rPr>
      </w:pPr>
      <w:r>
        <w:rPr>
          <w:rFonts w:eastAsia="Times New Roman" w:cs="Times New Roman"/>
          <w:szCs w:val="24"/>
        </w:rPr>
        <w:t xml:space="preserve">Άρα σε έναν μήνα, σε δύο μήνες, σε τρεις μήνες όσο και </w:t>
      </w:r>
      <w:r>
        <w:rPr>
          <w:rFonts w:eastAsia="Times New Roman" w:cs="Times New Roman"/>
          <w:szCs w:val="24"/>
        </w:rPr>
        <w:t xml:space="preserve">να </w:t>
      </w:r>
      <w:r>
        <w:rPr>
          <w:rFonts w:eastAsia="Times New Roman" w:cs="Times New Roman"/>
          <w:szCs w:val="24"/>
        </w:rPr>
        <w:t>φωνάζουν κάποιοι συνδικαλιστές, οι οποίοι θέλουν να κάνουν πιθανά και πολιτική καριέρα και πιθ</w:t>
      </w:r>
      <w:r>
        <w:rPr>
          <w:rFonts w:eastAsia="Times New Roman" w:cs="Times New Roman"/>
          <w:szCs w:val="24"/>
        </w:rPr>
        <w:t>ανά όχι στο δικό σας κόμμα…</w:t>
      </w:r>
    </w:p>
    <w:p w14:paraId="46602E1C"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Εσείς το θεσμοθετήσατε.</w:t>
      </w:r>
    </w:p>
    <w:p w14:paraId="46602E1D" w14:textId="77777777" w:rsidR="008E1586" w:rsidRDefault="00786920">
      <w:pPr>
        <w:spacing w:after="0" w:line="600" w:lineRule="auto"/>
        <w:ind w:firstLine="720"/>
        <w:jc w:val="both"/>
        <w:rPr>
          <w:rFonts w:eastAsia="Times New Roman" w:cs="Times New Roman"/>
          <w:szCs w:val="24"/>
        </w:rPr>
      </w:pPr>
      <w:r>
        <w:rPr>
          <w:rFonts w:eastAsia="Times New Roman"/>
          <w:b/>
          <w:szCs w:val="24"/>
        </w:rPr>
        <w:t>ΔΗΜΗΤΡΙΟΣ ΒΙΤΣΑΣ (Αναπληρωτής Υπουργός Εθνικής Άμυνας):</w:t>
      </w:r>
      <w:r>
        <w:rPr>
          <w:rFonts w:eastAsia="Times New Roman"/>
          <w:szCs w:val="24"/>
        </w:rPr>
        <w:t xml:space="preserve"> </w:t>
      </w:r>
      <w:r>
        <w:rPr>
          <w:rFonts w:eastAsia="Times New Roman" w:cs="Times New Roman"/>
          <w:szCs w:val="24"/>
        </w:rPr>
        <w:t xml:space="preserve">Όχι από τον </w:t>
      </w:r>
      <w:r>
        <w:rPr>
          <w:rFonts w:eastAsia="Times New Roman" w:cs="Times New Roman"/>
          <w:szCs w:val="24"/>
        </w:rPr>
        <w:t>Σ</w:t>
      </w:r>
      <w:r>
        <w:rPr>
          <w:rFonts w:eastAsia="Times New Roman" w:cs="Times New Roman"/>
          <w:szCs w:val="24"/>
        </w:rPr>
        <w:t>τρατό. Το ξέρετε.</w:t>
      </w:r>
    </w:p>
    <w:p w14:paraId="46602E1E"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Για τον </w:t>
      </w:r>
      <w:r>
        <w:rPr>
          <w:rFonts w:eastAsia="Times New Roman" w:cs="Times New Roman"/>
          <w:szCs w:val="24"/>
        </w:rPr>
        <w:t>Σ</w:t>
      </w:r>
      <w:r>
        <w:rPr>
          <w:rFonts w:eastAsia="Times New Roman" w:cs="Times New Roman"/>
          <w:szCs w:val="24"/>
        </w:rPr>
        <w:t xml:space="preserve">τρατό λέω κι εγώ. </w:t>
      </w:r>
    </w:p>
    <w:p w14:paraId="46602E1F" w14:textId="77777777" w:rsidR="008E1586" w:rsidRDefault="00786920">
      <w:pPr>
        <w:spacing w:after="0" w:line="600" w:lineRule="auto"/>
        <w:ind w:firstLine="720"/>
        <w:jc w:val="both"/>
        <w:rPr>
          <w:rFonts w:eastAsia="Times New Roman" w:cs="Times New Roman"/>
          <w:szCs w:val="24"/>
        </w:rPr>
      </w:pPr>
      <w:r>
        <w:rPr>
          <w:rFonts w:eastAsia="Times New Roman"/>
          <w:b/>
          <w:szCs w:val="24"/>
        </w:rPr>
        <w:t>ΔΗΜΗΤΡΙΟΣ ΒΙΤΣΑΣ (Αναπληρωτής Υπουργός Εθνικής Άμυν</w:t>
      </w:r>
      <w:r>
        <w:rPr>
          <w:rFonts w:eastAsia="Times New Roman"/>
          <w:b/>
          <w:szCs w:val="24"/>
        </w:rPr>
        <w:t>ας):</w:t>
      </w:r>
      <w:r>
        <w:rPr>
          <w:rFonts w:eastAsia="Times New Roman"/>
          <w:szCs w:val="24"/>
        </w:rPr>
        <w:t xml:space="preserve"> </w:t>
      </w:r>
      <w:r>
        <w:rPr>
          <w:rFonts w:eastAsia="Times New Roman" w:cs="Times New Roman"/>
          <w:szCs w:val="24"/>
        </w:rPr>
        <w:t xml:space="preserve">Λέω, λοιπόν, ότι όταν κάποιοι συνδικαλιστές στις 17 του Γενάρη έλεγαν ότι εμείς μπορεί του χρόνου να έχουμε αποσυρθεί, αλλά σίγουρα θα αποσύρουμε και την Κυβέρνηση, </w:t>
      </w:r>
      <w:r>
        <w:rPr>
          <w:rFonts w:eastAsia="Times New Roman" w:cs="Times New Roman"/>
          <w:szCs w:val="24"/>
        </w:rPr>
        <w:lastRenderedPageBreak/>
        <w:t>όταν δεν υπήρχε ειδικό μισθολόγιο. Όσο και να το κάνετε, χρειάζεται λίγο και ένα μάζεμ</w:t>
      </w:r>
      <w:r>
        <w:rPr>
          <w:rFonts w:eastAsia="Times New Roman" w:cs="Times New Roman"/>
          <w:szCs w:val="24"/>
        </w:rPr>
        <w:t>α το πράγμα, γιατί αυτά θα τα δουν.</w:t>
      </w:r>
    </w:p>
    <w:p w14:paraId="46602E20"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Το δεύτερο είναι ότι αυτό που πρέπει να ξέρετε</w:t>
      </w:r>
      <w:r>
        <w:rPr>
          <w:rFonts w:eastAsia="Times New Roman" w:cs="Times New Roman"/>
          <w:szCs w:val="24"/>
        </w:rPr>
        <w:t>,</w:t>
      </w:r>
      <w:r>
        <w:rPr>
          <w:rFonts w:eastAsia="Times New Roman" w:cs="Times New Roman"/>
          <w:szCs w:val="24"/>
        </w:rPr>
        <w:t xml:space="preserve"> είναι ότι ούτε τσιμπάμε ούτε μασάμε ούτε </w:t>
      </w:r>
      <w:r>
        <w:rPr>
          <w:rFonts w:eastAsia="Times New Roman" w:cs="Times New Roman"/>
          <w:szCs w:val="24"/>
        </w:rPr>
        <w:t>ως</w:t>
      </w:r>
      <w:r>
        <w:rPr>
          <w:rFonts w:eastAsia="Times New Roman" w:cs="Times New Roman"/>
          <w:szCs w:val="24"/>
        </w:rPr>
        <w:t xml:space="preserve"> ΣΥΡΙΖΑ ούτε </w:t>
      </w:r>
      <w:r>
        <w:rPr>
          <w:rFonts w:eastAsia="Times New Roman" w:cs="Times New Roman"/>
          <w:szCs w:val="24"/>
        </w:rPr>
        <w:t xml:space="preserve">ως </w:t>
      </w:r>
      <w:r>
        <w:rPr>
          <w:rFonts w:eastAsia="Times New Roman" w:cs="Times New Roman"/>
          <w:szCs w:val="24"/>
        </w:rPr>
        <w:t>ελληνικός λαός. Έχετε ένα πρόβλημα με τους επικοινωνιολόγους σας. Έχετε μια τακτική</w:t>
      </w:r>
      <w:r>
        <w:rPr>
          <w:rFonts w:eastAsia="Times New Roman" w:cs="Times New Roman"/>
          <w:szCs w:val="24"/>
        </w:rPr>
        <w:t>,</w:t>
      </w:r>
      <w:r>
        <w:rPr>
          <w:rFonts w:eastAsia="Times New Roman" w:cs="Times New Roman"/>
          <w:szCs w:val="24"/>
        </w:rPr>
        <w:t xml:space="preserve"> η οποία έχει τρία σημεία όλα</w:t>
      </w:r>
      <w:r>
        <w:rPr>
          <w:rFonts w:eastAsia="Times New Roman" w:cs="Times New Roman"/>
          <w:szCs w:val="24"/>
        </w:rPr>
        <w:t xml:space="preserve"> κι όλα. Τρία! </w:t>
      </w:r>
    </w:p>
    <w:p w14:paraId="46602E21"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Το πρώτο σημείο είναι οι χαρακτηρισμοί. Και χαίρομαι που είναι και ο κ. Κουτσούκος εδώ. Για άλλο πράγμα, όμως, χαίρομαι και θα το καταλάβει τώρα. Το κάνετε μόνιμα</w:t>
      </w:r>
      <w:r>
        <w:rPr>
          <w:rFonts w:eastAsia="Times New Roman" w:cs="Times New Roman"/>
          <w:szCs w:val="24"/>
        </w:rPr>
        <w:t>,</w:t>
      </w:r>
      <w:r>
        <w:rPr>
          <w:rFonts w:eastAsia="Times New Roman" w:cs="Times New Roman"/>
          <w:szCs w:val="24"/>
        </w:rPr>
        <w:t xml:space="preserve"> μόλις χάνετε την κυβερνητική εξουσία. Και λέω για τον κ. Κουτσούκο -όχι προσ</w:t>
      </w:r>
      <w:r>
        <w:rPr>
          <w:rFonts w:eastAsia="Times New Roman" w:cs="Times New Roman"/>
          <w:szCs w:val="24"/>
        </w:rPr>
        <w:t>ωπικά- γιατί αν πάμε στις εφημερίδες του 1981 και του 1982, θα δείτε ότι και το ΠΑΣΟΚ του 1981 τους λέγατε «ψεύτες» και πάει λέγοντας. Βεβαίως το ΠΑΣΟΚ του 2010 επικοινωνεί με την ίδια τακτική. Αυτό έχει να κάνει και με τον συναγελασμό και με τον τρόπο που</w:t>
      </w:r>
      <w:r>
        <w:rPr>
          <w:rFonts w:eastAsia="Times New Roman" w:cs="Times New Roman"/>
          <w:szCs w:val="24"/>
        </w:rPr>
        <w:t xml:space="preserve"> ρούφηξε το σύστημα αυτή την πολιτική δύναμη. Όμως αυτό είναι ένα δικό του θέμα.</w:t>
      </w:r>
    </w:p>
    <w:p w14:paraId="46602E22"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Το δεύτερο στοιχείο της τακτικής σας αφορά αυτό που μέσα σε εισαγωγικά λέτε «συνείδηση». Είναι χαρακτηριστικό ότι με τον δικό του τρόπο ο καθένας και οι δύο Αντιπρόεδροί σας με πολύ καθαρό τρόπο απευθύνθηκαν στους Βουλευτές του ΣΥΡΙΖΑ και τους είπαν: «Με τ</w:t>
      </w:r>
      <w:r>
        <w:rPr>
          <w:rFonts w:eastAsia="Times New Roman" w:cs="Times New Roman"/>
          <w:szCs w:val="24"/>
        </w:rPr>
        <w:t xml:space="preserve">ι συνείδηση το κάνετε αυτό το πράγμα;». Αυτό έχει και τα καλά του, όπως ξέρετε, έχει και τα κακά του. </w:t>
      </w:r>
    </w:p>
    <w:p w14:paraId="46602E23"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Ποιο είναι το καλό του; Το καλό είναι ότι γίνεται η εξής αποδοχή</w:t>
      </w:r>
      <w:r>
        <w:rPr>
          <w:rFonts w:eastAsia="Times New Roman" w:cs="Times New Roman"/>
          <w:szCs w:val="24"/>
        </w:rPr>
        <w:t>.</w:t>
      </w:r>
      <w:r>
        <w:rPr>
          <w:rFonts w:eastAsia="Times New Roman" w:cs="Times New Roman"/>
          <w:szCs w:val="24"/>
        </w:rPr>
        <w:t xml:space="preserve"> Η Αριστερά παλεύει για τα δίκαια, για τους εργαζόμενους κ.λπ.</w:t>
      </w:r>
      <w:r>
        <w:rPr>
          <w:rFonts w:eastAsia="Times New Roman" w:cs="Times New Roman"/>
          <w:szCs w:val="24"/>
        </w:rPr>
        <w:t>.</w:t>
      </w:r>
      <w:r>
        <w:rPr>
          <w:rFonts w:eastAsia="Times New Roman" w:cs="Times New Roman"/>
          <w:szCs w:val="24"/>
        </w:rPr>
        <w:t xml:space="preserve"> Ποια όμως Αριστερά; Μπορεί να </w:t>
      </w:r>
      <w:r>
        <w:rPr>
          <w:rFonts w:eastAsia="Times New Roman" w:cs="Times New Roman"/>
          <w:szCs w:val="24"/>
        </w:rPr>
        <w:lastRenderedPageBreak/>
        <w:t>τα παλεύει για όλα, μπορεί να τα κάνει όλα, να τα διεκδικεί όλα, εκτός από το να διεκδικεί ένα, τη διακυβέρνηση του τόπου, τη διαχείριση και την αλλαγή της κοινωνίας. Εκεί φοβάστε ότι το υποτιθέμενο ιερό σας δικαίωμα της διεύ</w:t>
      </w:r>
      <w:r>
        <w:rPr>
          <w:rFonts w:eastAsia="Times New Roman" w:cs="Times New Roman"/>
          <w:szCs w:val="24"/>
        </w:rPr>
        <w:t xml:space="preserve">θυνσης χάθηκε και πιθανά χάθηκε και για πάντα. Όμως αυτός είναι ο πόνος και ο καημός σας. Αυτός είναι ο φόβος σας, ότι αυτή η Κυβέρνηση βγάζει τη χώρα από τη </w:t>
      </w:r>
      <w:proofErr w:type="spellStart"/>
      <w:r>
        <w:rPr>
          <w:rFonts w:eastAsia="Times New Roman" w:cs="Times New Roman"/>
          <w:szCs w:val="24"/>
        </w:rPr>
        <w:t>μνημονιακή</w:t>
      </w:r>
      <w:proofErr w:type="spellEnd"/>
      <w:r>
        <w:rPr>
          <w:rFonts w:eastAsia="Times New Roman" w:cs="Times New Roman"/>
          <w:szCs w:val="24"/>
        </w:rPr>
        <w:t xml:space="preserve"> περίοδο, τη στήνει ξανά στα πόδια της, δίνει τη δυνατότητα να συγκροτηθεί και να αναπτυ</w:t>
      </w:r>
      <w:r>
        <w:rPr>
          <w:rFonts w:eastAsia="Times New Roman" w:cs="Times New Roman"/>
          <w:szCs w:val="24"/>
        </w:rPr>
        <w:t xml:space="preserve">χθεί, να παίξει έναν ουσιαστικό ρόλο στη σταθερότητα της περιοχής και στην </w:t>
      </w:r>
      <w:proofErr w:type="spellStart"/>
      <w:r>
        <w:rPr>
          <w:rFonts w:eastAsia="Times New Roman" w:cs="Times New Roman"/>
          <w:szCs w:val="24"/>
        </w:rPr>
        <w:t>επαναθεμελίωση</w:t>
      </w:r>
      <w:proofErr w:type="spellEnd"/>
      <w:r>
        <w:rPr>
          <w:rFonts w:eastAsia="Times New Roman" w:cs="Times New Roman"/>
          <w:szCs w:val="24"/>
        </w:rPr>
        <w:t xml:space="preserve"> της Ευρώπης.</w:t>
      </w:r>
    </w:p>
    <w:p w14:paraId="46602E24"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Το τρίτο στοιχείο της τακτικής </w:t>
      </w:r>
      <w:r>
        <w:rPr>
          <w:rFonts w:eastAsia="Times New Roman" w:cs="Times New Roman"/>
          <w:szCs w:val="24"/>
        </w:rPr>
        <w:t>σας,</w:t>
      </w:r>
      <w:r>
        <w:rPr>
          <w:rFonts w:eastAsia="Times New Roman" w:cs="Times New Roman"/>
          <w:szCs w:val="24"/>
        </w:rPr>
        <w:t xml:space="preserve"> είναι να κάνετε ότι δεν καταλαβαίνετε και προσπαθείτε να παραχαράξετε την ιστορική μνήμη.</w:t>
      </w:r>
    </w:p>
    <w:p w14:paraId="46602E2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Κυρίες και κύριοι της Αντιπ</w:t>
      </w:r>
      <w:r>
        <w:rPr>
          <w:rFonts w:eastAsia="Times New Roman" w:cs="Times New Roman"/>
          <w:szCs w:val="24"/>
        </w:rPr>
        <w:t>ολίτευσης, θέλω να σας πω ότι ως ΣΥΡΙΖΑ</w:t>
      </w:r>
      <w:r>
        <w:rPr>
          <w:rFonts w:eastAsia="Times New Roman" w:cs="Times New Roman"/>
          <w:szCs w:val="24"/>
        </w:rPr>
        <w:t>,</w:t>
      </w:r>
      <w:r>
        <w:rPr>
          <w:rFonts w:eastAsia="Times New Roman" w:cs="Times New Roman"/>
          <w:szCs w:val="24"/>
        </w:rPr>
        <w:t xml:space="preserve"> νιώθουμε πολύ περήφανοι και περήφανες που βρεθήκαμε μαζί με εκατομμύρια πολίτες στους δρόμους και στις πλατείες ενάντια στο πρώτο και κύρια αχρείαστο μνημόνιο. Και εκεί στους δρόμους και τις πλατείες χειραφετήθηκε η</w:t>
      </w:r>
      <w:r>
        <w:rPr>
          <w:rFonts w:eastAsia="Times New Roman" w:cs="Times New Roman"/>
          <w:szCs w:val="24"/>
        </w:rPr>
        <w:t xml:space="preserve"> κοινή αντίληψη ότι χρειάζεται μια μεγάλη πολιτική αλλαγή, μια αντίληψη που νίκησε το 2014, δύο φορές το 2015, στο δημοψήφισμα και θα εξακολουθήσει να νικά με την έξοδο από τα μνημόνια, ενώνοντας σε στόχους παραγωγικής ανασυγκρότησης, αναδιανομής του παραγ</w:t>
      </w:r>
      <w:r>
        <w:rPr>
          <w:rFonts w:eastAsia="Times New Roman" w:cs="Times New Roman"/>
          <w:szCs w:val="24"/>
        </w:rPr>
        <w:t>όμενου πλούτου, συγκρότησης κοινωνικού κράτους.</w:t>
      </w:r>
    </w:p>
    <w:p w14:paraId="46602E2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Ιδιαίτερα οι αναφορές σας στο 2014 με κάνουν δύσθυμο. Μου θυμίζουν αυτόν τον τύπο που λέει: «Λίγο χρόνο να’ χα ακόμη, θα τα έκανα όλα» ή εκείνο το περίφημο </w:t>
      </w:r>
      <w:r>
        <w:rPr>
          <w:rFonts w:eastAsia="Times New Roman" w:cs="Times New Roman"/>
          <w:szCs w:val="24"/>
        </w:rPr>
        <w:lastRenderedPageBreak/>
        <w:t>ανέκδοτο, που φαντάζομαι ότι οι περισσότεροι το ξέρε</w:t>
      </w:r>
      <w:r>
        <w:rPr>
          <w:rFonts w:eastAsia="Times New Roman" w:cs="Times New Roman"/>
          <w:szCs w:val="24"/>
        </w:rPr>
        <w:t>τε, του πνιγμένου, που τον έβγαλαν, τον πέταξαν στον δρόμο, πέρασε ένα αυτοκίνητο από πάνω του, πέρασε ένα δεύτερο αυτοκίνητο, τον πήρε, τον έβαλε μέσα, πήγε και τράκαρε και, τέλος πάντων, μετά από τέτοιες περιπέτειες μετά από δυο χρόνια τον φθάνουν σ’ ένα</w:t>
      </w:r>
      <w:r>
        <w:rPr>
          <w:rFonts w:eastAsia="Times New Roman" w:cs="Times New Roman"/>
          <w:szCs w:val="24"/>
        </w:rPr>
        <w:t xml:space="preserve"> νοσοκομείο και λέει ο γιατρός: «Πέντε </w:t>
      </w:r>
      <w:proofErr w:type="spellStart"/>
      <w:r>
        <w:rPr>
          <w:rFonts w:eastAsia="Times New Roman" w:cs="Times New Roman"/>
          <w:szCs w:val="24"/>
        </w:rPr>
        <w:t>λεπτάκια</w:t>
      </w:r>
      <w:proofErr w:type="spellEnd"/>
      <w:r>
        <w:rPr>
          <w:rFonts w:eastAsia="Times New Roman" w:cs="Times New Roman"/>
          <w:szCs w:val="24"/>
        </w:rPr>
        <w:t xml:space="preserve"> πριν να μου τον φέρνατε, θα τον είχα σώσει».</w:t>
      </w:r>
    </w:p>
    <w:p w14:paraId="46602E2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Λέτε «κουτό» τον ελληνικό λαό. Αυτό κάνετε και αυτή είναι η τακτική σας. Ε σ’ αυτή την τακτική δεν τσιμπάμε.</w:t>
      </w:r>
    </w:p>
    <w:p w14:paraId="46602E2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Η επιτυχής ολοκλήρωση της διαπραγμάτευσης για τη δεύτε</w:t>
      </w:r>
      <w:r>
        <w:rPr>
          <w:rFonts w:eastAsia="Times New Roman" w:cs="Times New Roman"/>
          <w:szCs w:val="24"/>
        </w:rPr>
        <w:t xml:space="preserve">ρη αξιολόγηση του προγράμματος για εμάς και για τον ελληνικό λαό είναι το εισιτήριο για την ολοκλήρωση των προγραμμάτων οικονομικής και όχι μόνο επιτροπείας της χώρας και το εξιτήριο από τη </w:t>
      </w:r>
      <w:proofErr w:type="spellStart"/>
      <w:r>
        <w:rPr>
          <w:rFonts w:eastAsia="Times New Roman" w:cs="Times New Roman"/>
          <w:szCs w:val="24"/>
        </w:rPr>
        <w:t>μνημονιακή</w:t>
      </w:r>
      <w:proofErr w:type="spellEnd"/>
      <w:r>
        <w:rPr>
          <w:rFonts w:eastAsia="Times New Roman" w:cs="Times New Roman"/>
          <w:szCs w:val="24"/>
        </w:rPr>
        <w:t xml:space="preserve"> περίοδο, μια περίοδο για την οποία η ελληνική κοινωνία </w:t>
      </w:r>
      <w:r>
        <w:rPr>
          <w:rFonts w:eastAsia="Times New Roman" w:cs="Times New Roman"/>
          <w:szCs w:val="24"/>
        </w:rPr>
        <w:t>πλήρωσε ακριβό τίμημα, επακόλουθο της κοινωνίας της ψεύτικης ευημερίας, της ανάπτυξης με δανεικά, της διαφθοράς και της διαπλοκής.</w:t>
      </w:r>
    </w:p>
    <w:p w14:paraId="46602E2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Αυτό το κόστος δεν ήταν αναγκαίο. Επιβλήθηκε από ιδεοληψίες του νεοφιλελευθερισμού, τους διεθνείς συσχετισμούς και ανταγωνισμ</w:t>
      </w:r>
      <w:r>
        <w:rPr>
          <w:rFonts w:eastAsia="Times New Roman" w:cs="Times New Roman"/>
          <w:szCs w:val="24"/>
        </w:rPr>
        <w:t xml:space="preserve">ούς, την αδυναμία του δικού μας πολιτικού συστήματος να αρνηθεί τον διαπλεκόμενο και εξουσιαστικό εαυτό του. </w:t>
      </w:r>
    </w:p>
    <w:p w14:paraId="46602E2A"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Σήμερα μέσα από σκληρή δουλειά και υπομονετική στήριξη του λαού μας βρισκόμαστε σε μια νέα κατάσταση. Αυτό το κλείσιμο της αξιολόγησης, η συγκεκρι</w:t>
      </w:r>
      <w:r>
        <w:rPr>
          <w:rFonts w:eastAsia="Times New Roman" w:cs="Times New Roman"/>
          <w:szCs w:val="24"/>
        </w:rPr>
        <w:t xml:space="preserve">μενοποίηση της ρύθμισης του χρέους έχουν άμεσα αποτελέσματα, δημιουργούν νέες ευκαιρίες και απαιτήσεις. </w:t>
      </w:r>
    </w:p>
    <w:p w14:paraId="46602E2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Περνάμε σε μια περίοδο σταθερότητας, με σημάδια σταδιακής ανάκαμψης να κάνουν ήδη την εμφάνισή τους. Να σας πω τρία μόνο</w:t>
      </w:r>
      <w:r>
        <w:rPr>
          <w:rFonts w:eastAsia="Times New Roman" w:cs="Times New Roman"/>
          <w:szCs w:val="24"/>
        </w:rPr>
        <w:t>.</w:t>
      </w:r>
      <w:r>
        <w:rPr>
          <w:rFonts w:eastAsia="Times New Roman" w:cs="Times New Roman"/>
          <w:szCs w:val="24"/>
        </w:rPr>
        <w:t xml:space="preserve"> Τα ελληνικά ομόλογα καταγράφο</w:t>
      </w:r>
      <w:r>
        <w:rPr>
          <w:rFonts w:eastAsia="Times New Roman" w:cs="Times New Roman"/>
          <w:szCs w:val="24"/>
        </w:rPr>
        <w:t xml:space="preserve">υν χαμηλό επταετίας, τη στιγμή που το κόστος δανεισμού σε ολόκληρη την </w:t>
      </w:r>
      <w:r>
        <w:rPr>
          <w:rFonts w:eastAsia="Times New Roman" w:cs="Times New Roman"/>
          <w:szCs w:val="24"/>
        </w:rPr>
        <w:t>Ε</w:t>
      </w:r>
      <w:r>
        <w:rPr>
          <w:rFonts w:eastAsia="Times New Roman" w:cs="Times New Roman"/>
          <w:szCs w:val="24"/>
        </w:rPr>
        <w:t xml:space="preserve">υρωζώνη κινείται διαρκώς ανοδικά. Η συμμετοχή ξένων επενδυτών στην έκδοση εντόκων γραμματίων του ελληνικού δημοσίου και το γεγονός ότι το </w:t>
      </w:r>
      <w:r>
        <w:rPr>
          <w:rFonts w:eastAsia="Times New Roman" w:cs="Times New Roman"/>
          <w:szCs w:val="24"/>
        </w:rPr>
        <w:t>Χ</w:t>
      </w:r>
      <w:r>
        <w:rPr>
          <w:rFonts w:eastAsia="Times New Roman" w:cs="Times New Roman"/>
          <w:szCs w:val="24"/>
        </w:rPr>
        <w:t>ρηματιστήριο έχει πλέον καλύψει το σύνολο των</w:t>
      </w:r>
      <w:r>
        <w:rPr>
          <w:rFonts w:eastAsia="Times New Roman" w:cs="Times New Roman"/>
          <w:szCs w:val="24"/>
        </w:rPr>
        <w:t xml:space="preserve"> απωλειών του από το καλοκαίρι του 2015</w:t>
      </w:r>
      <w:r>
        <w:rPr>
          <w:rFonts w:eastAsia="Times New Roman" w:cs="Times New Roman"/>
          <w:szCs w:val="24"/>
        </w:rPr>
        <w:t>,</w:t>
      </w:r>
      <w:r>
        <w:rPr>
          <w:rFonts w:eastAsia="Times New Roman" w:cs="Times New Roman"/>
          <w:szCs w:val="24"/>
        </w:rPr>
        <w:t xml:space="preserve"> είναι ένας δεύτερος παράγοντα</w:t>
      </w:r>
      <w:r>
        <w:rPr>
          <w:rFonts w:eastAsia="Times New Roman" w:cs="Times New Roman"/>
          <w:szCs w:val="24"/>
        </w:rPr>
        <w:t>ς</w:t>
      </w:r>
      <w:r>
        <w:rPr>
          <w:rFonts w:eastAsia="Times New Roman" w:cs="Times New Roman"/>
          <w:szCs w:val="24"/>
        </w:rPr>
        <w:t xml:space="preserve">. </w:t>
      </w:r>
    </w:p>
    <w:p w14:paraId="46602E2C"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Η μείωση της ανεργίας με τους δικούς σας τρόπους είναι δεδομένη. Και ξεφύγαμε από εκείνη την τρομακτική ατάκα πρώην υπουργού που είχε πει: «</w:t>
      </w:r>
      <w:r>
        <w:rPr>
          <w:rFonts w:eastAsia="Times New Roman" w:cs="Times New Roman"/>
          <w:szCs w:val="24"/>
        </w:rPr>
        <w:t>Κ</w:t>
      </w:r>
      <w:r>
        <w:rPr>
          <w:rFonts w:eastAsia="Times New Roman" w:cs="Times New Roman"/>
          <w:szCs w:val="24"/>
        </w:rPr>
        <w:t>αταφέραμε να μειώσουμε τους ρυθμούς αύξησ</w:t>
      </w:r>
      <w:r>
        <w:rPr>
          <w:rFonts w:eastAsia="Times New Roman" w:cs="Times New Roman"/>
          <w:szCs w:val="24"/>
        </w:rPr>
        <w:t>ης της ανεργίας». Ελπίζω να μην τον ακούσω να λέει ότι «καταφέρατε να μειώσετε τους ρυθμούς μείωσης της ανεργίας».</w:t>
      </w:r>
    </w:p>
    <w:p w14:paraId="46602E2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Η νέα περίοδος έχει χρόνους και στόχους, έχει οδικό χάρτη</w:t>
      </w:r>
      <w:r>
        <w:rPr>
          <w:rFonts w:eastAsia="Times New Roman" w:cs="Times New Roman"/>
          <w:szCs w:val="24"/>
        </w:rPr>
        <w:t>.</w:t>
      </w:r>
      <w:r>
        <w:rPr>
          <w:rFonts w:eastAsia="Times New Roman" w:cs="Times New Roman"/>
          <w:szCs w:val="24"/>
        </w:rPr>
        <w:t xml:space="preserve"> Έξοδο από τα μνημόνια το καλοκαίρι του 2018, παραγωγική ανασυγκρότηση, αναδιανομή </w:t>
      </w:r>
      <w:r>
        <w:rPr>
          <w:rFonts w:eastAsia="Times New Roman" w:cs="Times New Roman"/>
          <w:szCs w:val="24"/>
        </w:rPr>
        <w:t xml:space="preserve">στους ασθενέστερους, ενδυνάμωση του κοινωνικού κράτους και ιδιαίτερα της παιδείας και της υγείας. </w:t>
      </w:r>
    </w:p>
    <w:p w14:paraId="46602E2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Ορισμένα από τα ζητήματα πρέπει να τα πούμε καθαρά</w:t>
      </w:r>
      <w:r>
        <w:rPr>
          <w:rFonts w:eastAsia="Times New Roman" w:cs="Times New Roman"/>
          <w:szCs w:val="24"/>
        </w:rPr>
        <w:t>.</w:t>
      </w:r>
      <w:r>
        <w:rPr>
          <w:rFonts w:eastAsia="Times New Roman" w:cs="Times New Roman"/>
          <w:szCs w:val="24"/>
        </w:rPr>
        <w:t xml:space="preserve"> Το 2019 και το 2020 θα έχουμε βαριά μέτρα. Θα έχουμε αντίθετα μέτρα ανακούφισης. Και επιτέλους κάποιος οι</w:t>
      </w:r>
      <w:r>
        <w:rPr>
          <w:rFonts w:eastAsia="Times New Roman" w:cs="Times New Roman"/>
          <w:szCs w:val="24"/>
        </w:rPr>
        <w:t>κονομολόγος πρέπει να σας πει ότι η μείωση των δαπανών</w:t>
      </w:r>
      <w:r>
        <w:rPr>
          <w:rFonts w:eastAsia="Times New Roman" w:cs="Times New Roman"/>
          <w:szCs w:val="24"/>
        </w:rPr>
        <w:t>,</w:t>
      </w:r>
      <w:r>
        <w:rPr>
          <w:rFonts w:eastAsia="Times New Roman" w:cs="Times New Roman"/>
          <w:szCs w:val="24"/>
        </w:rPr>
        <w:t xml:space="preserve"> είναι αύξηση του διαθέσιμου εισοδήματος σε ατομικό και οικογενειακό επίπεδο και κάποιος πρέπει να επαναφέρει τη χλεύη. </w:t>
      </w:r>
    </w:p>
    <w:p w14:paraId="46602E2F"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Το γεύμα δεν είναι συσσίτιο. Σας το είπε με έναν χαριτωμένο τρόπο νομίζω ο εισηγ</w:t>
      </w:r>
      <w:r>
        <w:rPr>
          <w:rFonts w:eastAsia="Times New Roman" w:cs="Times New Roman"/>
          <w:szCs w:val="24"/>
        </w:rPr>
        <w:t>ητής μας ότι αυτά που τρώνε στα ιδιωτικά σχολεία –να το πω εγώ πιο σικ- είναι γεύματα και κερδίζει και από αυτό η ελληνική οικογένεια. Το κατοστάρικο στο ενοίκιο δεν είναι αστεία υπόθεση. Τα 250 εκατομμύρια στην ανάπτυξη είναι νέες θέσεις εργασίας και πάει</w:t>
      </w:r>
      <w:r>
        <w:rPr>
          <w:rFonts w:eastAsia="Times New Roman" w:cs="Times New Roman"/>
          <w:szCs w:val="24"/>
        </w:rPr>
        <w:t xml:space="preserve"> λέγοντας. </w:t>
      </w:r>
    </w:p>
    <w:p w14:paraId="46602E30"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Με βάση αυτά σας λέω ότι τότε πέραν αυτών, θα έχουμε τελειώσει με τα μνημόνια. Θα έχουμε δοκιμάσει τις δυνατότητες μας και συγχρόνως θα πρέπει να θυμόμαστε το γεγονός ότι δεν πρέπει όταν βγούμε στις αγορές</w:t>
      </w:r>
      <w:r>
        <w:rPr>
          <w:rFonts w:eastAsia="Times New Roman" w:cs="Times New Roman"/>
          <w:szCs w:val="24"/>
        </w:rPr>
        <w:t>,</w:t>
      </w:r>
      <w:r>
        <w:rPr>
          <w:rFonts w:eastAsia="Times New Roman" w:cs="Times New Roman"/>
          <w:szCs w:val="24"/>
        </w:rPr>
        <w:t xml:space="preserve"> να δανειστούμε αλόγιστα, ότι πρέπει ν</w:t>
      </w:r>
      <w:r>
        <w:rPr>
          <w:rFonts w:eastAsia="Times New Roman" w:cs="Times New Roman"/>
          <w:szCs w:val="24"/>
        </w:rPr>
        <w:t xml:space="preserve">α χρησιμοποιήσουμε όλο αυτό το διάστημα τα συγκριτικά πλεονεκτήματα της χώρας και να διαμορφώσουμε ικανές συνέργειες, ανάμεσα στον κοινωνικό τομέα της οικονομίας, στον ιδιωτικό και τον δημόσιο τομέα της οικονομίας. </w:t>
      </w:r>
    </w:p>
    <w:p w14:paraId="46602E31"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Και για να λύσουμε και μια θεωρητική ιστ</w:t>
      </w:r>
      <w:r>
        <w:rPr>
          <w:rFonts w:eastAsia="Times New Roman" w:cs="Times New Roman"/>
          <w:szCs w:val="24"/>
        </w:rPr>
        <w:t xml:space="preserve">ορική παρεξήγηση, ο φιλελευθερισμός και ο νεοφιλελευθερισμός είναι με την ιδιοτελή ατομικότητα και το κράτος δύναμης. Η Αριστερά είναι με τον κοινωνικό και τον δημόσιο χώρο. </w:t>
      </w:r>
    </w:p>
    <w:p w14:paraId="46602E32"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46602E33" w14:textId="77777777" w:rsidR="008E1586" w:rsidRDefault="0078692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6602E34"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ΠΡΟΕΔΡΕΥΩΝ (Γεώρ</w:t>
      </w:r>
      <w:r>
        <w:rPr>
          <w:rFonts w:eastAsia="Times New Roman" w:cs="Times New Roman"/>
          <w:b/>
          <w:szCs w:val="24"/>
        </w:rPr>
        <w:t xml:space="preserve">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Πριν δώσω τον λόγο στην επόμενη ομιλήτρια, ζήτησε τον λόγο ο κ. Κουτσούκος. </w:t>
      </w:r>
    </w:p>
    <w:p w14:paraId="46602E3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Για ποιον λόγο, κύριε Κουτσούκο;</w:t>
      </w:r>
    </w:p>
    <w:p w14:paraId="46602E36"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Κύριε Πρόεδρε, θα μπορούσα να εκμεταλλευτώ το ένα λεπτό που μου δίνει ο Κανονισμός</w:t>
      </w:r>
      <w:r>
        <w:rPr>
          <w:rFonts w:eastAsia="Times New Roman" w:cs="Times New Roman"/>
          <w:szCs w:val="24"/>
        </w:rPr>
        <w:t>,</w:t>
      </w:r>
      <w:r>
        <w:rPr>
          <w:rFonts w:eastAsia="Times New Roman" w:cs="Times New Roman"/>
          <w:szCs w:val="24"/>
        </w:rPr>
        <w:t xml:space="preserve"> για να ζητήσω τον λόγο ε</w:t>
      </w:r>
      <w:r>
        <w:rPr>
          <w:rFonts w:eastAsia="Times New Roman" w:cs="Times New Roman"/>
          <w:szCs w:val="24"/>
        </w:rPr>
        <w:t xml:space="preserve">πί προσωπικού. </w:t>
      </w:r>
    </w:p>
    <w:p w14:paraId="46602E37"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Πρόκειται για κάποιο προσωπικό ζήτημα; </w:t>
      </w:r>
    </w:p>
    <w:p w14:paraId="46602E38"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Ακριβώς, κύριε Πρόεδρε. </w:t>
      </w:r>
    </w:p>
    <w:p w14:paraId="46602E39"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Ποιο είναι το προσωπικό ζήτημα;</w:t>
      </w:r>
    </w:p>
    <w:p w14:paraId="46602E3A"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Ο Κανονισμός μού δίνει ένα λεπτό για να μιλήσω επί προσωπικού. Θα σας πω στο ένα λεπτό ποιο είναι το προσωπικό ζήτημα και δεν θα χρειαστεί να μου δώσετε τον λόγο.</w:t>
      </w:r>
    </w:p>
    <w:p w14:paraId="46602E3B"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Λέω σε αυτό το ένα λεπτό που μου δίνει ο Κανονισμός για το προσωπικό ότι εν γνώσει μου δεν </w:t>
      </w:r>
      <w:r>
        <w:rPr>
          <w:rFonts w:eastAsia="Times New Roman" w:cs="Times New Roman"/>
          <w:szCs w:val="24"/>
        </w:rPr>
        <w:t>πρόκειται για προσωπικό. Όμως επειδή ο κ. Βίτσας έκανε αναφορά στο όνομά μου, θα έλεγα ότι θα αποδεχόμουν την κριτική του για τους χαρακτηρισμούς που ανταλλάσσουν τα κόμματα, όταν εναλλάσσονται στην εξουσία, όπως είπε, αν έλεγε έστω μισή κουβέντα αυτοκριτι</w:t>
      </w:r>
      <w:r>
        <w:rPr>
          <w:rFonts w:eastAsia="Times New Roman" w:cs="Times New Roman"/>
          <w:szCs w:val="24"/>
        </w:rPr>
        <w:t xml:space="preserve">κής για τους χαρακτηρισμούς «προδότες, γερμανοτσολιάδες, τέταρτο Ράιχ, η χούντα δεν τελείωσε το 1973, τους τελειώνουμε, μας τελειώνουν» και όλα τα άλλα. Δεν είπε τίποτα και λυπάμαι. Αυτό θέλω να πω. </w:t>
      </w:r>
    </w:p>
    <w:p w14:paraId="46602E3C"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Κύριε Πρόεδρε, πενήντα δευτερόλεπτα μίλησα. </w:t>
      </w:r>
    </w:p>
    <w:p w14:paraId="46602E3D"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ΔΗΜΗΤΡΙΟΣ Β</w:t>
      </w:r>
      <w:r>
        <w:rPr>
          <w:rFonts w:eastAsia="Times New Roman" w:cs="Times New Roman"/>
          <w:b/>
          <w:szCs w:val="24"/>
        </w:rPr>
        <w:t xml:space="preserve">ΙΤΣΑΣ (Αναπληρωτής Υπουργός Εθνικής Άμυνας): </w:t>
      </w:r>
      <w:r>
        <w:rPr>
          <w:rFonts w:eastAsia="Times New Roman" w:cs="Times New Roman"/>
          <w:szCs w:val="24"/>
        </w:rPr>
        <w:t xml:space="preserve">Κύριε Πρόεδρε, τώρα θα ήθελα και εγώ τον λόγο. </w:t>
      </w:r>
    </w:p>
    <w:p w14:paraId="46602E3E"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Τώρα, όμως, θα ανοίξουμε νέο κύκλο. </w:t>
      </w:r>
    </w:p>
    <w:p w14:paraId="46602E3F"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 για ένα λεπτό. Θερμή παράκληση να μην υπερβείτε τον χρ</w:t>
      </w:r>
      <w:r>
        <w:rPr>
          <w:rFonts w:eastAsia="Times New Roman" w:cs="Times New Roman"/>
          <w:szCs w:val="24"/>
        </w:rPr>
        <w:t xml:space="preserve">όνο σας. </w:t>
      </w:r>
    </w:p>
    <w:p w14:paraId="46602E40"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 xml:space="preserve">Κύριε Κουτσούκο, εγώ είχα την αίσθηση ότι τίμησα εσάς και την ιστορία σας και εσείς αντιδράτε. </w:t>
      </w:r>
    </w:p>
    <w:p w14:paraId="46602E41"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Δεν αντέδρασα!</w:t>
      </w:r>
    </w:p>
    <w:p w14:paraId="46602E42"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Όμω</w:t>
      </w:r>
      <w:r>
        <w:rPr>
          <w:rFonts w:eastAsia="Times New Roman" w:cs="Times New Roman"/>
          <w:szCs w:val="24"/>
        </w:rPr>
        <w:t>ς θα ήθελα να αποκαταστήσω, αφού μου δίνετε την ευκαιρία και άλλον έναν νεοφιλελεύθερο μύθο. Τα χρόνια από το 2009 μέχρι το 2015, όπως ίσως γνωρίζετε, ήμουν Γραμματέας του Συνασπισμού και Γραμματέας του ΣΥΡΙΖΑ. Αν βρείτε από τη μεριά του ΣΥΡΙΖΑ -και όχι απ</w:t>
      </w:r>
      <w:r>
        <w:rPr>
          <w:rFonts w:eastAsia="Times New Roman" w:cs="Times New Roman"/>
          <w:szCs w:val="24"/>
        </w:rPr>
        <w:t xml:space="preserve">ό άλλες μεριές- μια τοποθέτηση τέτοια και ιδιαίτερα από αυτούς που είναι στον σημερινό ΣΥΡΙΖΑ -επιτρέψτε μου να το πω με αυτόν τον τρόπο- να μου τρυπήσετε τη μύτη. </w:t>
      </w:r>
    </w:p>
    <w:p w14:paraId="46602E43" w14:textId="77777777" w:rsidR="008E1586" w:rsidRDefault="00786920">
      <w:pPr>
        <w:tabs>
          <w:tab w:val="left" w:pos="2738"/>
          <w:tab w:val="center" w:pos="4753"/>
          <w:tab w:val="left" w:pos="572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6602E44"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έλω να θυμίσω τα λόγια –πώς να το πω;- ενός άλ</w:t>
      </w:r>
      <w:r>
        <w:rPr>
          <w:rFonts w:eastAsia="Times New Roman" w:cs="Times New Roman"/>
          <w:szCs w:val="24"/>
        </w:rPr>
        <w:t xml:space="preserve">λου –κατά τη γνώμη μου- μεγάλου άνδρα, ότι εμείς πάντοτε στην Αριστερά προτιμάμε τη σύγκρουση με επιχειρήματα και σε προγράμματα. Συνήθως οι αντίπαλοί μας προτιμούν να κυλιούνται στη λάσπη. </w:t>
      </w:r>
    </w:p>
    <w:p w14:paraId="46602E45"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Τον λόγο έχει η κ. Μερόπη </w:t>
      </w:r>
      <w:proofErr w:type="spellStart"/>
      <w:r>
        <w:rPr>
          <w:rFonts w:eastAsia="Times New Roman" w:cs="Times New Roman"/>
          <w:szCs w:val="24"/>
        </w:rPr>
        <w:t>Τζούφ</w:t>
      </w:r>
      <w:r>
        <w:rPr>
          <w:rFonts w:eastAsia="Times New Roman" w:cs="Times New Roman"/>
          <w:szCs w:val="24"/>
        </w:rPr>
        <w:t>η</w:t>
      </w:r>
      <w:proofErr w:type="spellEnd"/>
      <w:r>
        <w:rPr>
          <w:rFonts w:eastAsia="Times New Roman" w:cs="Times New Roman"/>
          <w:szCs w:val="24"/>
        </w:rPr>
        <w:t xml:space="preserve"> από τον ΣΥΡΙΖΑ. </w:t>
      </w:r>
    </w:p>
    <w:p w14:paraId="46602E46"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Κύριε Πρόεδρε, κύριοι Υπουργοί, αγαπητοί συνάδελφοι, θα ξεκινήσω και εγώ εκφράζοντας τα συναισθήματά μου μέσα σε αυτό το γνώριμα τελικά δυναμιτισμένο κλίμα, το οποίο καλλιεργούν και συντηρούν διαρκώς η Νέα Δημοκρατία και η</w:t>
      </w:r>
      <w:r>
        <w:rPr>
          <w:rFonts w:eastAsia="Times New Roman" w:cs="Times New Roman"/>
          <w:szCs w:val="24"/>
        </w:rPr>
        <w:t xml:space="preserve"> Δημοκρατική Συμπαράταξη -και όχι μόνο- απευθύνοντάς μας ύβρεις, απειλές, κατηγορίες, χυδαίους ή ασεβείς χαρακτηρισμούς –θα μου επιτρέψετε να πω- με απαράμιλλη θρασύτητα. </w:t>
      </w:r>
    </w:p>
    <w:p w14:paraId="46602E47"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Ωστόσο πίσω από την κινδυνολογία τις φωνασκίες και την εξαλλοσύνη κρύβεται η μεγάλη </w:t>
      </w:r>
      <w:r>
        <w:rPr>
          <w:rFonts w:eastAsia="Times New Roman" w:cs="Times New Roman"/>
          <w:szCs w:val="24"/>
        </w:rPr>
        <w:t>τους αγωνία και η αδηφάγος βουλιμία για την επάνοδό τους στην εξουσία, αναπολώντας τις λαμπρές υπουργικές τους θητείες</w:t>
      </w:r>
      <w:r>
        <w:rPr>
          <w:rFonts w:eastAsia="Times New Roman" w:cs="Times New Roman"/>
          <w:szCs w:val="24"/>
        </w:rPr>
        <w:t>,</w:t>
      </w:r>
      <w:r>
        <w:rPr>
          <w:rFonts w:eastAsia="Times New Roman" w:cs="Times New Roman"/>
          <w:szCs w:val="24"/>
        </w:rPr>
        <w:t xml:space="preserve"> μαζί, βέβαια, με τα συμφέροντα που εκπροσωπούν, τα οποία τα αισθάνονται </w:t>
      </w:r>
      <w:proofErr w:type="spellStart"/>
      <w:r>
        <w:rPr>
          <w:rFonts w:eastAsia="Times New Roman" w:cs="Times New Roman"/>
          <w:szCs w:val="24"/>
        </w:rPr>
        <w:t>απειλημένα</w:t>
      </w:r>
      <w:proofErr w:type="spellEnd"/>
      <w:r>
        <w:rPr>
          <w:rFonts w:eastAsia="Times New Roman" w:cs="Times New Roman"/>
          <w:szCs w:val="24"/>
        </w:rPr>
        <w:t xml:space="preserve">. </w:t>
      </w:r>
    </w:p>
    <w:p w14:paraId="46602E48"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Οι ηγεσίες, λοιπόν, αυτών των δυο χώρων έχουν –επιτ</w:t>
      </w:r>
      <w:r>
        <w:rPr>
          <w:rFonts w:eastAsia="Times New Roman" w:cs="Times New Roman"/>
          <w:szCs w:val="24"/>
        </w:rPr>
        <w:t>ρέψτε μου να πω- συναποφασίσει, πηγαίνοντας μαζί όλο και πιο δεξιά, ότι η Ριζοσπαστική Αριστερά είναι ο θανάσιμος εχθρός που παραπλανά τις κοινωνίες με επαναστατικές ρήσεις και παχιά λόγια και πρέπει να αποτύχει πάση θυσία, για να αποτελέσει αντιπαράδειγμα</w:t>
      </w:r>
      <w:r>
        <w:rPr>
          <w:rFonts w:eastAsia="Times New Roman" w:cs="Times New Roman"/>
          <w:szCs w:val="24"/>
        </w:rPr>
        <w:t xml:space="preserve"> τόσο για τη χώρα όσο και για την Ευρώπη. </w:t>
      </w:r>
    </w:p>
    <w:p w14:paraId="46602E49"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Με τους ακραίους τόνους, λοιπόν, γίνεται προσπάθεια να επικρατήσει μια γενικευμένη κατάσταση αγνωστικισμού, παντελής έλλειψη μνήμης και κρίσης που να υιοθετηθεί από τον ελληνικό λαό, ώστε να ξεχάσει ότι αυτοί διοί</w:t>
      </w:r>
      <w:r>
        <w:rPr>
          <w:rFonts w:eastAsia="Times New Roman" w:cs="Times New Roman"/>
          <w:szCs w:val="24"/>
        </w:rPr>
        <w:t xml:space="preserve">κησαν το ελληνικό </w:t>
      </w:r>
      <w:r>
        <w:rPr>
          <w:rFonts w:eastAsia="Times New Roman" w:cs="Times New Roman"/>
          <w:szCs w:val="24"/>
        </w:rPr>
        <w:lastRenderedPageBreak/>
        <w:t xml:space="preserve">κράτος για περισσότερα από σαράντα χρόνια, ότι εκείνοι ευθύνονται για την εγκαθίδρυση γενικευμένης αδιαφάνειας, </w:t>
      </w:r>
      <w:proofErr w:type="spellStart"/>
      <w:r>
        <w:rPr>
          <w:rFonts w:eastAsia="Times New Roman" w:cs="Times New Roman"/>
          <w:szCs w:val="24"/>
        </w:rPr>
        <w:t>πελατοκρατείας</w:t>
      </w:r>
      <w:proofErr w:type="spellEnd"/>
      <w:r>
        <w:rPr>
          <w:rFonts w:eastAsia="Times New Roman" w:cs="Times New Roman"/>
          <w:szCs w:val="24"/>
        </w:rPr>
        <w:t>, εκτεταμένης φοροδιαφυγής και μάλιστα σε περιόδους ανάπτυξης και ότι οδήγησαν τελικά τη χώρα στη χρεοκοπία με κ</w:t>
      </w:r>
      <w:r>
        <w:rPr>
          <w:rFonts w:eastAsia="Times New Roman" w:cs="Times New Roman"/>
          <w:szCs w:val="24"/>
        </w:rPr>
        <w:t>αταβαράθρωση του Ακαθάριστου Εθνικού Προϊόντος κατά 25%, εκτόξευση της ανεργίας από το 7% στο 27%, μείωση των συντάξεων, εξαέρωση των διαθέσιμων των ασφαλιστικών ταμείων.</w:t>
      </w:r>
    </w:p>
    <w:p w14:paraId="46602E4A"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Στο κλίμα, λοιπόν, αυτό που δημιουργεί η Αντιπολίτευση μαζί, βέβαια, με τη βοήθεια τω</w:t>
      </w:r>
      <w:r>
        <w:rPr>
          <w:rFonts w:eastAsia="Times New Roman" w:cs="Times New Roman"/>
          <w:szCs w:val="24"/>
        </w:rPr>
        <w:t xml:space="preserve">ν αγαπημένων τους φιλικών μέσων μαζικής ενημέρωσης, συχνά υποκύπτουν και ορισμένες συνδικαλιστικές ηγεσίες, </w:t>
      </w:r>
      <w:r>
        <w:rPr>
          <w:rFonts w:eastAsia="Times New Roman" w:cs="Times New Roman"/>
          <w:szCs w:val="24"/>
        </w:rPr>
        <w:t>όπως,</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καταγράφηκε στη συνεδρίαση με τους φορείς. </w:t>
      </w:r>
    </w:p>
    <w:p w14:paraId="46602E4B"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Δικαιούμαστε –νομίζω- να αναρωτηθούμε τι έκαναν αλήθεια οι συγκεκριμένες ηγεσίες κατά τη</w:t>
      </w:r>
      <w:r>
        <w:rPr>
          <w:rFonts w:eastAsia="Times New Roman" w:cs="Times New Roman"/>
          <w:szCs w:val="24"/>
        </w:rPr>
        <w:t xml:space="preserve"> διάρκεια των προηγούμενων σκληρών </w:t>
      </w:r>
      <w:proofErr w:type="spellStart"/>
      <w:r>
        <w:rPr>
          <w:rFonts w:eastAsia="Times New Roman" w:cs="Times New Roman"/>
          <w:szCs w:val="24"/>
        </w:rPr>
        <w:t>μνημονιακών</w:t>
      </w:r>
      <w:proofErr w:type="spellEnd"/>
      <w:r>
        <w:rPr>
          <w:rFonts w:eastAsia="Times New Roman" w:cs="Times New Roman"/>
          <w:szCs w:val="24"/>
        </w:rPr>
        <w:t xml:space="preserve"> χρόνων και ποιους ακριβώς αγώνες έδωσαν και οργάνωσαν για τη διασφάλιση των συμφερόντων των εργαζομένων τα τελευταία χρόνια της κρίσης. </w:t>
      </w:r>
    </w:p>
    <w:p w14:paraId="46602E4C"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Αυτό, βέβαια, δεν σημαίνει ότι δεν τους ακούμε και δεν τους συνυπολογίζο</w:t>
      </w:r>
      <w:r>
        <w:rPr>
          <w:rFonts w:eastAsia="Times New Roman" w:cs="Times New Roman"/>
          <w:szCs w:val="24"/>
        </w:rPr>
        <w:t>υμε. Παραδείγματος χάριν, ακούσαμε την κριτική της τοποθέτησης της ΠΟΣΔΕΠ για τα ειδικά μισθολόγια των πανεπιστημιακών. Να πω εδώ ότι εξαντλώντας τα ελάχιστα δημοσιονομικά περιθώρια στο παρόν νομοσχέδιο, αυξάνουμε οριακά τις αποδοχές όλων των μελών ΔΕΠ των</w:t>
      </w:r>
      <w:r>
        <w:rPr>
          <w:rFonts w:eastAsia="Times New Roman" w:cs="Times New Roman"/>
          <w:szCs w:val="24"/>
        </w:rPr>
        <w:t xml:space="preserve"> πανεπιστημίων της χώρας και των ερευνητών, βεβαίως, μη αποκαθιστώντας τούς από επταετίας καθηλωμένους μισθούς, προκειμένου να προστατευθεί το εισόδημα του υψηλού επιστημονικού δυναμικού της χώρας, με </w:t>
      </w:r>
      <w:r>
        <w:rPr>
          <w:rFonts w:eastAsia="Times New Roman" w:cs="Times New Roman"/>
          <w:szCs w:val="24"/>
        </w:rPr>
        <w:lastRenderedPageBreak/>
        <w:t xml:space="preserve">σκοπό να λειτουργήσει αποτρεπτικά στο φαινόμενο του </w:t>
      </w:r>
      <w:r>
        <w:rPr>
          <w:rFonts w:eastAsia="Times New Roman" w:cs="Times New Roman"/>
          <w:szCs w:val="24"/>
          <w:lang w:val="en-US"/>
        </w:rPr>
        <w:t>bra</w:t>
      </w:r>
      <w:r>
        <w:rPr>
          <w:rFonts w:eastAsia="Times New Roman" w:cs="Times New Roman"/>
          <w:szCs w:val="24"/>
          <w:lang w:val="en-US"/>
        </w:rPr>
        <w:t>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ενώ τους αναγνωρίζουμε και την προϋπηρεσία σε αναγνωρισμένα από τον ΔΟΑΤΑΠ ιδιωτικά και δημόσια πανεπιστήμια του εξωτερικού, που είναι ένα αίτημα χρόνων. </w:t>
      </w:r>
    </w:p>
    <w:p w14:paraId="46602E4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Επίσης διορθώνουμε αιτήματα, όπως η αυτονόητη συμμετοχή με αμοιβή στα ερευνητικά προγράμματ</w:t>
      </w:r>
      <w:r>
        <w:rPr>
          <w:rFonts w:eastAsia="Times New Roman" w:cs="Times New Roman"/>
          <w:szCs w:val="24"/>
        </w:rPr>
        <w:t>α των μελών ΔΕΠ, ενώ αποκαταστήσαμε και την παράλειψη για τους βιολόγους, βιοχημικούς, χημικούς και κλινικούς χημικούς από την ειδική αμοιβή που δικαιούνται για το σημαντικό κλινικό εργαστηριακό έργο που παρείχαν και εξακολουθούν να παρέχουν σε πανεπιστημι</w:t>
      </w:r>
      <w:r>
        <w:rPr>
          <w:rFonts w:eastAsia="Times New Roman" w:cs="Times New Roman"/>
          <w:szCs w:val="24"/>
        </w:rPr>
        <w:t xml:space="preserve">ακές κλινικές, εργαστήρια και μονάδες τόσο σε νοσοκομεία του ΕΣΥ, όσο και σε πανεπιστημιακά νοσοκομεία. </w:t>
      </w:r>
    </w:p>
    <w:p w14:paraId="46602E4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Αγαπητοί συνάδελφοι, όπως είπαν και άλλοι, το παρόν υπό συζήτηση σχέδιο νόμου περιέχει</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άδικα και επιβαρυντικά μέτρα, που σε καμμία περίπτωση</w:t>
      </w:r>
      <w:r>
        <w:rPr>
          <w:rFonts w:eastAsia="Times New Roman" w:cs="Times New Roman"/>
          <w:szCs w:val="24"/>
        </w:rPr>
        <w:t xml:space="preserve"> δεν αποτελούν δική μας επιλογή. Έχει, όμως, και στοιχεία εξισορρόπησης, με μέτρα που ανακουφίζουν αρκετούς από τα </w:t>
      </w:r>
      <w:proofErr w:type="spellStart"/>
      <w:r>
        <w:rPr>
          <w:rFonts w:eastAsia="Times New Roman" w:cs="Times New Roman"/>
          <w:szCs w:val="24"/>
        </w:rPr>
        <w:t>πληττόμενα</w:t>
      </w:r>
      <w:proofErr w:type="spellEnd"/>
      <w:r>
        <w:rPr>
          <w:rFonts w:eastAsia="Times New Roman" w:cs="Times New Roman"/>
          <w:szCs w:val="24"/>
        </w:rPr>
        <w:t xml:space="preserve"> στρώματα, με μοναδική προϋπόθεση για την εφαρμογή τους την επίτευξη πρωτογενούς πλεονάσματος, που τα πρόσφατα αποτελέσματα φανερών</w:t>
      </w:r>
      <w:r>
        <w:rPr>
          <w:rFonts w:eastAsia="Times New Roman" w:cs="Times New Roman"/>
          <w:szCs w:val="24"/>
        </w:rPr>
        <w:t>ουν το εφικτό της επίτευξής του.</w:t>
      </w:r>
    </w:p>
    <w:p w14:paraId="46602E4F"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Παράλληλα αποκτούν νόημα και θα υλοποιηθούν</w:t>
      </w:r>
      <w:r>
        <w:rPr>
          <w:rFonts w:eastAsia="Times New Roman" w:cs="Times New Roman"/>
          <w:szCs w:val="24"/>
        </w:rPr>
        <w:t>,</w:t>
      </w:r>
      <w:r>
        <w:rPr>
          <w:rFonts w:eastAsia="Times New Roman" w:cs="Times New Roman"/>
          <w:szCs w:val="24"/>
        </w:rPr>
        <w:t xml:space="preserve"> εάν -και μόνον εάν- υπάρξει διευθέτηση του ζητήματος του χρέους και επομένως έξοδος της χώρας από τα μνημόνια, σε καθεστώς μειωμένης εποπτείας από το 2018 και έπειτα, όπως προβλέ</w:t>
      </w:r>
      <w:r>
        <w:rPr>
          <w:rFonts w:eastAsia="Times New Roman" w:cs="Times New Roman"/>
          <w:szCs w:val="24"/>
        </w:rPr>
        <w:t>πεται για τις χώρες της Ευρωπαϊκής Ένωσης</w:t>
      </w:r>
      <w:r>
        <w:rPr>
          <w:rFonts w:eastAsia="Times New Roman" w:cs="Times New Roman"/>
          <w:szCs w:val="24"/>
        </w:rPr>
        <w:t>,</w:t>
      </w:r>
      <w:r>
        <w:rPr>
          <w:rFonts w:eastAsia="Times New Roman" w:cs="Times New Roman"/>
          <w:szCs w:val="24"/>
        </w:rPr>
        <w:t xml:space="preserve"> που έχουν βγει στο παρελθόν από τα μνημόνια.</w:t>
      </w:r>
    </w:p>
    <w:p w14:paraId="46602E50"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Μέσα μαζικής ενημέρωσης και Νέα Δημοκρατία κάνουν λόγο για το «τέταρτο μνημόνιο» και προσπαθούν να πείσουν ότι το πολυνομοσχέδιο φέρνει μόνο μέτρα 4,9 δισεκατομμύρια ευ</w:t>
      </w:r>
      <w:r>
        <w:rPr>
          <w:rFonts w:eastAsia="Times New Roman" w:cs="Times New Roman"/>
          <w:szCs w:val="24"/>
        </w:rPr>
        <w:t>ρώ έως το 2021, χωρίς κανένα αντίμετρο. Αυτό είναι ψέμα. Είναι το χρήσιμο ψεύδος της Νέας Δημοκρατίας για την καταψήφιση των αντίμετρων, με τα οποία κατά βάση διαφωνεί, αφού η οικοδόμηση του κοινωνικού κράτους αποτελεί ιδεοληψία της Αριστεράς και όχι της ν</w:t>
      </w:r>
      <w:r>
        <w:rPr>
          <w:rFonts w:eastAsia="Times New Roman" w:cs="Times New Roman"/>
          <w:szCs w:val="24"/>
        </w:rPr>
        <w:t>εοφιλελεύθερης ιδεολογίας, που εκείνη πρεσβεύει.</w:t>
      </w:r>
    </w:p>
    <w:p w14:paraId="46602E51"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Στο </w:t>
      </w:r>
      <w:r>
        <w:rPr>
          <w:rFonts w:eastAsia="Times New Roman" w:cs="Times New Roman"/>
          <w:szCs w:val="24"/>
        </w:rPr>
        <w:t>μ</w:t>
      </w:r>
      <w:r>
        <w:rPr>
          <w:rFonts w:eastAsia="Times New Roman" w:cs="Times New Roman"/>
          <w:szCs w:val="24"/>
        </w:rPr>
        <w:t>εσοπρόθεσμο είναι σαφέστατα καταγεγραμμένο, όπως προκύπτει από τους πίνακες που υπάρχουν, πως τα θετικά μέτρα θα έχουν συνολικό ύψος 7,6 δισεκατομμύρια ευρώ το 2021. Δημιουργείται, δηλαδή, ένας επιπλέον</w:t>
      </w:r>
      <w:r>
        <w:rPr>
          <w:rFonts w:eastAsia="Times New Roman" w:cs="Times New Roman"/>
          <w:szCs w:val="24"/>
        </w:rPr>
        <w:t xml:space="preserve"> δημοσιονομικός χώρος ύψους 2 δισεκατομμυρίων ευρώ.</w:t>
      </w:r>
    </w:p>
    <w:p w14:paraId="46602E52"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Στο σημείο αυτό θα ήθελα να αναφερθώ στα μέρη του νομοσχεδίου που αφορούν στην κοινωνική πρόνοια και αλληλεγγύη, επισημαίνοντας πως από την πρώτη στιγμή που αναλάβαμε καθήκοντα</w:t>
      </w:r>
      <w:r>
        <w:rPr>
          <w:rFonts w:eastAsia="Times New Roman" w:cs="Times New Roman"/>
          <w:szCs w:val="24"/>
        </w:rPr>
        <w:t>,</w:t>
      </w:r>
      <w:r>
        <w:rPr>
          <w:rFonts w:eastAsia="Times New Roman" w:cs="Times New Roman"/>
          <w:szCs w:val="24"/>
        </w:rPr>
        <w:t xml:space="preserve"> θέσαμε στο επίκεντρο τη στήριξη και ενίσχυση των δημοσίων δομών και υπηρεσιών του κοινωνικού κράτους, με στόχο την προστασία των οικογενειών που πλήττονται από τα μέτρα λιτότητας.</w:t>
      </w:r>
    </w:p>
    <w:p w14:paraId="46602E53"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Παράλληλα ιδιαίτερη προσπάθεια καταβάλλεται</w:t>
      </w:r>
      <w:r>
        <w:rPr>
          <w:rFonts w:eastAsia="Times New Roman" w:cs="Times New Roman"/>
          <w:szCs w:val="24"/>
        </w:rPr>
        <w:t>,</w:t>
      </w:r>
      <w:r>
        <w:rPr>
          <w:rFonts w:eastAsia="Times New Roman" w:cs="Times New Roman"/>
          <w:szCs w:val="24"/>
        </w:rPr>
        <w:t xml:space="preserve"> ώστε να υλοποιηθούν οι απαραίτητες μεταρρυθμιστικές παρεμβάσεις σε όλο το φάσμα της συγκρότησης, οργάνωσης και λειτουργίας των δομών αυτών στο σύστημα κοινωνικής προστασίας στο σύνολό του, καθώς το κοινωνικό κράτος που παραλάβαμε</w:t>
      </w:r>
      <w:r>
        <w:rPr>
          <w:rFonts w:eastAsia="Times New Roman" w:cs="Times New Roman"/>
          <w:szCs w:val="24"/>
        </w:rPr>
        <w:t>,</w:t>
      </w:r>
      <w:r>
        <w:rPr>
          <w:rFonts w:eastAsia="Times New Roman" w:cs="Times New Roman"/>
          <w:szCs w:val="24"/>
        </w:rPr>
        <w:t xml:space="preserve"> ήταν βασισμένο στο </w:t>
      </w:r>
      <w:r>
        <w:rPr>
          <w:rFonts w:eastAsia="Times New Roman" w:cs="Times New Roman"/>
          <w:szCs w:val="24"/>
        </w:rPr>
        <w:lastRenderedPageBreak/>
        <w:t>πελατ</w:t>
      </w:r>
      <w:r>
        <w:rPr>
          <w:rFonts w:eastAsia="Times New Roman" w:cs="Times New Roman"/>
          <w:szCs w:val="24"/>
        </w:rPr>
        <w:t xml:space="preserve">ειακό επίδομα και στο ιδιωτικό ίδρυμα της φιλανθρωπίας των εχόντων, κατεδαφισμένο, δηλαδή, και ανύπαρκτο, με ευθύνη των προηγούμενων κυβερνήσεων και με το αποτύπωμα των δανειστών. </w:t>
      </w:r>
    </w:p>
    <w:p w14:paraId="46602E54"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w:t>
      </w:r>
      <w:r>
        <w:rPr>
          <w:rFonts w:eastAsia="Times New Roman" w:cs="Times New Roman"/>
          <w:szCs w:val="24"/>
        </w:rPr>
        <w:t>ουλευτού)</w:t>
      </w:r>
    </w:p>
    <w:p w14:paraId="46602E5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Κύριε Πρόεδρε, επιτρέψτε μου.</w:t>
      </w:r>
    </w:p>
    <w:p w14:paraId="46602E5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Σήμερα, σε συνθήκες πολέμου και δημοσιονομικού στραγγαλισμού, </w:t>
      </w:r>
      <w:r>
        <w:rPr>
          <w:rFonts w:eastAsia="Times New Roman" w:cs="Times New Roman"/>
          <w:szCs w:val="24"/>
        </w:rPr>
        <w:t xml:space="preserve">θα </w:t>
      </w:r>
      <w:r>
        <w:rPr>
          <w:rFonts w:eastAsia="Times New Roman" w:cs="Times New Roman"/>
          <w:szCs w:val="24"/>
        </w:rPr>
        <w:t>επιδιώξουμε να θέσουμε σε επαναλειτουργία το σύστημα, χρησιμοποιώντας αξιόπιστες δομές και αξιοποιώντας με συγκεκριμένες προδιαγραφές τα ευρωπαϊκά κονδ</w:t>
      </w:r>
      <w:r>
        <w:rPr>
          <w:rFonts w:eastAsia="Times New Roman" w:cs="Times New Roman"/>
          <w:szCs w:val="24"/>
        </w:rPr>
        <w:t>ύλια. Έτσι ο προϋπολογισμός των 790.000 ευρώ αυξάνεται το 2017, με επιλογή της Κυβέρνησης, στο 1,5 εκατομμύριο ευρώ, ενώ το 2019 προβλέπεται ο τριπλασιασμός του.</w:t>
      </w:r>
    </w:p>
    <w:p w14:paraId="46602E5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Ενδεικτικές σημαντικές παρεμβάσεις μέχρι τώρα αποτελούν: το νομοσχέδιο για την ανθρωπιστική κρ</w:t>
      </w:r>
      <w:r>
        <w:rPr>
          <w:rFonts w:eastAsia="Times New Roman" w:cs="Times New Roman"/>
          <w:szCs w:val="24"/>
        </w:rPr>
        <w:t xml:space="preserve">ίση, το ΚΕΑ με την καθολική εφαρμογή του από τον Ιανουάριο του 2017, τα σχολικά γεύματα, τα κέντρα κοινότητας, η δωρεάν μετακίνηση ανέργων στα μέσα μαζικής μεταφοράς, η συγκρότηση ειδικής γραμματείας για την κοινωνική ένταξη των </w:t>
      </w:r>
      <w:proofErr w:type="spellStart"/>
      <w:r>
        <w:rPr>
          <w:rFonts w:eastAsia="Times New Roman" w:cs="Times New Roman"/>
          <w:szCs w:val="24"/>
        </w:rPr>
        <w:t>Ρομά</w:t>
      </w:r>
      <w:proofErr w:type="spellEnd"/>
      <w:r>
        <w:rPr>
          <w:rFonts w:eastAsia="Times New Roman" w:cs="Times New Roman"/>
          <w:szCs w:val="24"/>
        </w:rPr>
        <w:t>, με χαρτογράφηση των ο</w:t>
      </w:r>
      <w:r>
        <w:rPr>
          <w:rFonts w:eastAsia="Times New Roman" w:cs="Times New Roman"/>
          <w:szCs w:val="24"/>
        </w:rPr>
        <w:t xml:space="preserve">ικισμών και των συνθηκών διαβίωσης, η κατάργηση του παράβολου ΚΕΠΑ για τους ανασφάλιστους, η προστασία ασυνόδευτων ανηλίκων προσφύγων, μέσω της επέκτασης και της δημιουργίας χώρων φιλοξενίας και παροχής φροντίδας. </w:t>
      </w:r>
    </w:p>
    <w:p w14:paraId="46602E5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Αυτές είναι κάποιες από τις δικές μας παρ</w:t>
      </w:r>
      <w:r>
        <w:rPr>
          <w:rFonts w:eastAsia="Times New Roman" w:cs="Times New Roman"/>
          <w:szCs w:val="24"/>
        </w:rPr>
        <w:t>εμβάσεις.</w:t>
      </w:r>
    </w:p>
    <w:p w14:paraId="46602E5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επανειλημμένα το κουδούνι λήξεως του χρόνου ομιλίας της κυρίας Βουλευτού)</w:t>
      </w:r>
    </w:p>
    <w:p w14:paraId="46602E5A"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Άλλο ένα λεπτό, κύριε Πρόεδρε.</w:t>
      </w:r>
    </w:p>
    <w:p w14:paraId="46602E5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Έχουμε εμπιστοσύνη ότι η μεγάλη πλειοψηφία των αόρατων</w:t>
      </w:r>
      <w:r>
        <w:rPr>
          <w:rFonts w:eastAsia="Times New Roman" w:cs="Times New Roman"/>
          <w:szCs w:val="24"/>
        </w:rPr>
        <w:t xml:space="preserve"> </w:t>
      </w:r>
      <w:r>
        <w:rPr>
          <w:rFonts w:eastAsia="Times New Roman" w:cs="Times New Roman"/>
          <w:szCs w:val="24"/>
        </w:rPr>
        <w:t>ανθρώπων, των χωρίς φωνή και τα βλέπει και τα νιώθει. Τα αναφ</w:t>
      </w:r>
      <w:r>
        <w:rPr>
          <w:rFonts w:eastAsia="Times New Roman" w:cs="Times New Roman"/>
          <w:szCs w:val="24"/>
        </w:rPr>
        <w:t>ερόμενα περί «καταστροφής», «αναλγησίας», «κακού σχεδιασμού», «</w:t>
      </w:r>
      <w:proofErr w:type="spellStart"/>
      <w:r>
        <w:rPr>
          <w:rFonts w:eastAsia="Times New Roman" w:cs="Times New Roman"/>
          <w:szCs w:val="24"/>
        </w:rPr>
        <w:t>μνημονιακών</w:t>
      </w:r>
      <w:proofErr w:type="spellEnd"/>
      <w:r>
        <w:rPr>
          <w:rFonts w:eastAsia="Times New Roman" w:cs="Times New Roman"/>
          <w:szCs w:val="24"/>
        </w:rPr>
        <w:t xml:space="preserve"> βομβών στα </w:t>
      </w:r>
      <w:proofErr w:type="spellStart"/>
      <w:r>
        <w:rPr>
          <w:rFonts w:eastAsia="Times New Roman" w:cs="Times New Roman"/>
          <w:szCs w:val="24"/>
        </w:rPr>
        <w:t>προνοιακά</w:t>
      </w:r>
      <w:proofErr w:type="spellEnd"/>
      <w:r>
        <w:rPr>
          <w:rFonts w:eastAsia="Times New Roman" w:cs="Times New Roman"/>
          <w:szCs w:val="24"/>
        </w:rPr>
        <w:t xml:space="preserve"> επιδόματα» δεν ισχύουν, αφού έχουν μεταφερθεί πιστώσεις στο ΚΕΑ από τέσσερα επιδόματα για την κάλυψη των ιδίων ανθρώπων. Για παράδειγμα, το λεγόμενο «απροστάτευ</w:t>
      </w:r>
      <w:r>
        <w:rPr>
          <w:rFonts w:eastAsia="Times New Roman" w:cs="Times New Roman"/>
          <w:szCs w:val="24"/>
        </w:rPr>
        <w:t>το παιδί» λάμβανε 44 ευρώ τον μήνα, ενώ στο ΚΕΑ μπορεί να λαμβάνει εκατό ευρώ τον μήνα.</w:t>
      </w:r>
    </w:p>
    <w:p w14:paraId="46602E5C"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Με το πολυνομοσχέδιο συνεχίζουμε την προσπάθεια αυτή, με τη νομοθέτηση θετικών μέτρων –τα οποία έχουν αναφερθεί- με επέκταση, όμως, και σε ανθρώπους και οικογένειες μεσ</w:t>
      </w:r>
      <w:r>
        <w:rPr>
          <w:rFonts w:eastAsia="Times New Roman" w:cs="Times New Roman"/>
          <w:szCs w:val="24"/>
        </w:rPr>
        <w:t>αίων οικονομικών στρωμάτων, που έχουν πληγεί από την επταετία της κρίσης –και τα οποία έχουν αναφερθεί-, όπως η πρόβλεψη της επιδότησης του ενοικίου, η ένταξη βρεφών σε βρεφονηπιακούς σταθμούς, η επέκταση του προγράμματος των σχολικών γευμάτων, η αύξηση τω</w:t>
      </w:r>
      <w:r>
        <w:rPr>
          <w:rFonts w:eastAsia="Times New Roman" w:cs="Times New Roman"/>
          <w:szCs w:val="24"/>
        </w:rPr>
        <w:t>ν οικογενειακών επιδομάτων, ο μηδενισμός ή η μείωση της φαρμακευτικής δαπάνης για 6,6 εκατομμύρια πολίτες, οι μειώσεις στον ΦΠΑ, πέραν των αγροτικών εφοδίων, και στα πολλαπλά βοηθήματα των ανθρώπων με αναπηρία, με σαφή στόχευση στην ανακούφιση της ζωής των</w:t>
      </w:r>
      <w:r>
        <w:rPr>
          <w:rFonts w:eastAsia="Times New Roman" w:cs="Times New Roman"/>
          <w:szCs w:val="24"/>
        </w:rPr>
        <w:t xml:space="preserve"> ευάλωτων ομάδων</w:t>
      </w:r>
      <w:r>
        <w:rPr>
          <w:rFonts w:eastAsia="Times New Roman" w:cs="Times New Roman"/>
          <w:szCs w:val="24"/>
        </w:rPr>
        <w:t>.</w:t>
      </w:r>
    </w:p>
    <w:p w14:paraId="46602E5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Καταληκτικά, αγαπητοί συνάδελφοι, η συμφωνία και κατ’ επέκταση, το νομοσχέδιο, παρέχουν στην ελληνική οικονομία και κοινωνία τον χώρο και τον χρόνο να επουλώσει τις πληγές, να ανασυνταχθεί και να αναπτυχθεί. Εμπεριέχει δύσκολα μέτρα, αποτ</w:t>
      </w:r>
      <w:r>
        <w:rPr>
          <w:rFonts w:eastAsia="Times New Roman" w:cs="Times New Roman"/>
          <w:szCs w:val="24"/>
        </w:rPr>
        <w:t xml:space="preserve">έλεσμα συμβιβασμού με τους συντριπτικά ισχυρότερους εταίρους. Ωστόσο, δίνει σήμα εξόδου από την κρίση, το </w:t>
      </w:r>
      <w:proofErr w:type="spellStart"/>
      <w:r>
        <w:rPr>
          <w:rFonts w:eastAsia="Times New Roman" w:cs="Times New Roman"/>
          <w:szCs w:val="24"/>
        </w:rPr>
        <w:t>μνημονιακό</w:t>
      </w:r>
      <w:proofErr w:type="spellEnd"/>
      <w:r>
        <w:rPr>
          <w:rFonts w:eastAsia="Times New Roman" w:cs="Times New Roman"/>
          <w:szCs w:val="24"/>
        </w:rPr>
        <w:t xml:space="preserve"> πλαίσιο και τη σκληρή επιτροπεία.</w:t>
      </w:r>
    </w:p>
    <w:p w14:paraId="46602E5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Το τοπίο μπορεί να είναι θολό και ο ελληνικός λαός κουρασμένος και απογοητευμένος έπειτα από επτά χρόνια </w:t>
      </w:r>
      <w:r>
        <w:rPr>
          <w:rFonts w:eastAsia="Times New Roman" w:cs="Times New Roman"/>
          <w:szCs w:val="24"/>
        </w:rPr>
        <w:t xml:space="preserve">κρίσης. Ωστόσο, το σχέδιο της Αριστεράς για διέξοδο από την κρίση δοκιμάζεται κάθε μέρα και προσπαθεί να απαντήσει στις σημερινές προκλήσεις, υπερβαίνοντας τις σημαντικές δυσκολίες, όχι μόνο στη χώρα μας αλλά και σε ευρωπαϊκό επίπεδο. </w:t>
      </w:r>
    </w:p>
    <w:p w14:paraId="46602E5F"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Δεν πρέπει να αποτύχ</w:t>
      </w:r>
      <w:r>
        <w:rPr>
          <w:rFonts w:eastAsia="Times New Roman" w:cs="Times New Roman"/>
          <w:szCs w:val="24"/>
        </w:rPr>
        <w:t xml:space="preserve">ουμε, όχι μόνο γιατί </w:t>
      </w:r>
      <w:proofErr w:type="spellStart"/>
      <w:r>
        <w:rPr>
          <w:rFonts w:eastAsia="Times New Roman" w:cs="Times New Roman"/>
          <w:szCs w:val="24"/>
        </w:rPr>
        <w:t>εκλεγήκαμε</w:t>
      </w:r>
      <w:proofErr w:type="spellEnd"/>
      <w:r>
        <w:rPr>
          <w:rFonts w:eastAsia="Times New Roman" w:cs="Times New Roman"/>
          <w:szCs w:val="24"/>
        </w:rPr>
        <w:t xml:space="preserve"> για να εκπροσωπήσουμε τους ταπεινούς και </w:t>
      </w:r>
      <w:proofErr w:type="spellStart"/>
      <w:r>
        <w:rPr>
          <w:rFonts w:eastAsia="Times New Roman" w:cs="Times New Roman"/>
          <w:szCs w:val="24"/>
        </w:rPr>
        <w:t>καταφρονεμένους</w:t>
      </w:r>
      <w:proofErr w:type="spellEnd"/>
      <w:r>
        <w:rPr>
          <w:rFonts w:eastAsia="Times New Roman" w:cs="Times New Roman"/>
          <w:szCs w:val="24"/>
        </w:rPr>
        <w:t xml:space="preserve"> και τον κόσμο της τίμιας εργασίας, αλλά και γιατί, δυστυχώς, οι ορατές εναλλακτικές δυνατότητες είναι ο επιθετικός νεοφιλελευθερισμός και το ακραίο κέντρο, ενώ παραμον</w:t>
      </w:r>
      <w:r>
        <w:rPr>
          <w:rFonts w:eastAsia="Times New Roman" w:cs="Times New Roman"/>
          <w:szCs w:val="24"/>
        </w:rPr>
        <w:t xml:space="preserve">εύουν και οι δυνάμεις της ανθρωποφαγίας, του σκοταδισμού και του φασισμού, όχι μόνο στη Γαλλία και τις υπόλοιπες ευρωπαϊκές χώρες, αλλά και στην πατρίδα μας. Εκεί βρίσκονται οι </w:t>
      </w:r>
      <w:r>
        <w:rPr>
          <w:rFonts w:eastAsia="Times New Roman" w:cs="Times New Roman"/>
          <w:szCs w:val="24"/>
          <w:lang w:val="en-US"/>
        </w:rPr>
        <w:t>serial</w:t>
      </w:r>
      <w:r>
        <w:rPr>
          <w:rFonts w:eastAsia="Times New Roman" w:cs="Times New Roman"/>
          <w:szCs w:val="24"/>
        </w:rPr>
        <w:t xml:space="preserve"> </w:t>
      </w:r>
      <w:r>
        <w:rPr>
          <w:rFonts w:eastAsia="Times New Roman" w:cs="Times New Roman"/>
          <w:szCs w:val="24"/>
          <w:lang w:val="en-US"/>
        </w:rPr>
        <w:t>killers</w:t>
      </w:r>
      <w:r>
        <w:rPr>
          <w:rFonts w:eastAsia="Times New Roman" w:cs="Times New Roman"/>
          <w:szCs w:val="24"/>
        </w:rPr>
        <w:t xml:space="preserve"> και όχι στα έδρανα της </w:t>
      </w:r>
      <w:r>
        <w:rPr>
          <w:rFonts w:eastAsia="Times New Roman" w:cs="Times New Roman"/>
          <w:szCs w:val="24"/>
        </w:rPr>
        <w:t>Σ</w:t>
      </w:r>
      <w:r>
        <w:rPr>
          <w:rFonts w:eastAsia="Times New Roman" w:cs="Times New Roman"/>
          <w:szCs w:val="24"/>
        </w:rPr>
        <w:t>υμπολίτευσης</w:t>
      </w:r>
      <w:r>
        <w:rPr>
          <w:rFonts w:eastAsia="Times New Roman" w:cs="Times New Roman"/>
          <w:szCs w:val="24"/>
        </w:rPr>
        <w:t>, όπως με απόλυτη αμετροέπει</w:t>
      </w:r>
      <w:r>
        <w:rPr>
          <w:rFonts w:eastAsia="Times New Roman" w:cs="Times New Roman"/>
          <w:szCs w:val="24"/>
        </w:rPr>
        <w:t>α χαρακτήρισε κάποιος Βουλευτής της Αντιπολίτευσης.</w:t>
      </w:r>
    </w:p>
    <w:p w14:paraId="46602E60" w14:textId="77777777" w:rsidR="008E1586" w:rsidRDefault="00786920">
      <w:pPr>
        <w:spacing w:after="0" w:line="600" w:lineRule="auto"/>
        <w:ind w:firstLine="720"/>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Κυρία </w:t>
      </w:r>
      <w:proofErr w:type="spellStart"/>
      <w:r>
        <w:rPr>
          <w:rFonts w:eastAsia="Times New Roman" w:cs="Times New Roman"/>
          <w:szCs w:val="24"/>
        </w:rPr>
        <w:t>Τζούφη</w:t>
      </w:r>
      <w:proofErr w:type="spellEnd"/>
      <w:r>
        <w:rPr>
          <w:rFonts w:eastAsia="Times New Roman" w:cs="Times New Roman"/>
          <w:szCs w:val="24"/>
        </w:rPr>
        <w:t xml:space="preserve">, </w:t>
      </w:r>
      <w:r>
        <w:rPr>
          <w:rFonts w:eastAsia="Times New Roman"/>
          <w:bCs/>
        </w:rPr>
        <w:t>παρακαλώ</w:t>
      </w:r>
      <w:r>
        <w:rPr>
          <w:rFonts w:eastAsia="Times New Roman" w:cs="Times New Roman"/>
          <w:szCs w:val="24"/>
        </w:rPr>
        <w:t>!</w:t>
      </w:r>
    </w:p>
    <w:p w14:paraId="46602E61"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Τελειώνω, </w:t>
      </w:r>
      <w:r>
        <w:rPr>
          <w:rFonts w:eastAsia="Times New Roman"/>
          <w:bCs/>
        </w:rPr>
        <w:t>κύριε Πρόεδρε</w:t>
      </w:r>
      <w:r>
        <w:rPr>
          <w:rFonts w:eastAsia="Times New Roman"/>
          <w:bCs/>
        </w:rPr>
        <w:t xml:space="preserve">, κι </w:t>
      </w:r>
      <w:r>
        <w:rPr>
          <w:rFonts w:eastAsia="Times New Roman"/>
          <w:bCs/>
        </w:rPr>
        <w:t>ευχαριστώ για την ανοχή σας.</w:t>
      </w:r>
    </w:p>
    <w:p w14:paraId="46602E62" w14:textId="77777777" w:rsidR="008E1586" w:rsidRDefault="00786920">
      <w:pPr>
        <w:spacing w:after="0" w:line="600" w:lineRule="auto"/>
        <w:ind w:firstLine="720"/>
        <w:jc w:val="both"/>
        <w:rPr>
          <w:rFonts w:eastAsia="Times New Roman"/>
          <w:bCs/>
        </w:rPr>
      </w:pPr>
      <w:r>
        <w:rPr>
          <w:rFonts w:eastAsia="Times New Roman"/>
          <w:b/>
          <w:bCs/>
        </w:rPr>
        <w:lastRenderedPageBreak/>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bCs/>
        </w:rPr>
        <w:t xml:space="preserve">Με </w:t>
      </w:r>
      <w:proofErr w:type="spellStart"/>
      <w:r>
        <w:rPr>
          <w:rFonts w:eastAsia="Times New Roman"/>
          <w:bCs/>
        </w:rPr>
        <w:t>συγχωρείτε</w:t>
      </w:r>
      <w:proofErr w:type="spellEnd"/>
      <w:r>
        <w:rPr>
          <w:rFonts w:eastAsia="Times New Roman"/>
          <w:bCs/>
        </w:rPr>
        <w:t>.</w:t>
      </w:r>
      <w:r>
        <w:rPr>
          <w:rFonts w:eastAsia="Times New Roman"/>
          <w:b/>
          <w:bCs/>
        </w:rPr>
        <w:t xml:space="preserve"> </w:t>
      </w:r>
      <w:r>
        <w:rPr>
          <w:rFonts w:eastAsia="Times New Roman"/>
          <w:bCs/>
        </w:rPr>
        <w:t xml:space="preserve">Ζητήσατε ένα λεπτό και </w:t>
      </w:r>
      <w:r>
        <w:rPr>
          <w:rFonts w:eastAsia="Times New Roman"/>
          <w:bCs/>
        </w:rPr>
        <w:t>πήρατε τρία.</w:t>
      </w:r>
    </w:p>
    <w:p w14:paraId="46602E63" w14:textId="77777777" w:rsidR="008E1586" w:rsidRDefault="00786920">
      <w:pPr>
        <w:spacing w:after="0" w:line="600" w:lineRule="auto"/>
        <w:ind w:firstLine="720"/>
        <w:jc w:val="both"/>
        <w:rPr>
          <w:rFonts w:eastAsia="Times New Roman"/>
          <w:bCs/>
        </w:rPr>
      </w:pPr>
      <w:r>
        <w:rPr>
          <w:rFonts w:eastAsia="Times New Roman"/>
          <w:b/>
          <w:bCs/>
        </w:rPr>
        <w:t>ΜΕΡΟΠΗ ΤΖΟΥΦΗ:</w:t>
      </w:r>
      <w:r>
        <w:rPr>
          <w:rFonts w:eastAsia="Times New Roman"/>
          <w:bCs/>
        </w:rPr>
        <w:t xml:space="preserve"> Και χρειάζεται αρραγές μέτωπο απέναντί τους.</w:t>
      </w:r>
    </w:p>
    <w:p w14:paraId="46602E64" w14:textId="77777777" w:rsidR="008E1586" w:rsidRDefault="00786920">
      <w:pPr>
        <w:spacing w:after="0" w:line="600" w:lineRule="auto"/>
        <w:ind w:firstLine="720"/>
        <w:jc w:val="both"/>
        <w:rPr>
          <w:rFonts w:eastAsia="Times New Roman"/>
          <w:bCs/>
        </w:rPr>
      </w:pPr>
      <w:r>
        <w:rPr>
          <w:rFonts w:eastAsia="Times New Roman"/>
          <w:bCs/>
        </w:rPr>
        <w:t xml:space="preserve">Ευχαριστώ πολύ. </w:t>
      </w:r>
    </w:p>
    <w:p w14:paraId="46602E65" w14:textId="77777777" w:rsidR="008E1586" w:rsidRDefault="00786920">
      <w:pPr>
        <w:tabs>
          <w:tab w:val="left" w:pos="1800"/>
        </w:tabs>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46602E66" w14:textId="77777777" w:rsidR="008E1586" w:rsidRDefault="00786920">
      <w:pPr>
        <w:spacing w:after="0" w:line="600" w:lineRule="auto"/>
        <w:ind w:firstLine="720"/>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bCs/>
        </w:rPr>
        <w:t xml:space="preserve"> Τον λόγο έχει η κ. Μαρία Τριανταφύλλου από τον ΣΥΡΙΖΑ.</w:t>
      </w:r>
    </w:p>
    <w:p w14:paraId="46602E67" w14:textId="77777777" w:rsidR="008E1586" w:rsidRDefault="00786920">
      <w:pPr>
        <w:spacing w:after="0" w:line="600" w:lineRule="auto"/>
        <w:ind w:firstLine="720"/>
        <w:jc w:val="both"/>
        <w:rPr>
          <w:rFonts w:eastAsia="Times New Roman"/>
          <w:bCs/>
        </w:rPr>
      </w:pPr>
      <w:r>
        <w:rPr>
          <w:rFonts w:eastAsia="Times New Roman"/>
          <w:b/>
          <w:bCs/>
        </w:rPr>
        <w:t>ΜΑΡΙΑ ΤΡΙΑΝΤΑΦΥΛΛΟΥ:</w:t>
      </w:r>
      <w:r>
        <w:rPr>
          <w:rFonts w:eastAsia="Times New Roman"/>
          <w:bCs/>
        </w:rPr>
        <w:t xml:space="preserve"> Ευχαριστώ, κ</w:t>
      </w:r>
      <w:r>
        <w:rPr>
          <w:rFonts w:eastAsia="Times New Roman"/>
          <w:bCs/>
        </w:rPr>
        <w:t xml:space="preserve">ύριε Πρόεδρε. </w:t>
      </w:r>
    </w:p>
    <w:p w14:paraId="46602E68" w14:textId="77777777" w:rsidR="008E1586" w:rsidRDefault="00786920">
      <w:pPr>
        <w:spacing w:after="0" w:line="600" w:lineRule="auto"/>
        <w:ind w:firstLine="720"/>
        <w:jc w:val="both"/>
        <w:rPr>
          <w:rFonts w:eastAsia="Times New Roman"/>
          <w:bCs/>
        </w:rPr>
      </w:pPr>
      <w:r>
        <w:rPr>
          <w:rFonts w:eastAsia="Times New Roman"/>
          <w:bCs/>
        </w:rPr>
        <w:t xml:space="preserve">Μόνιμο καθήκον όλων μας νομίζω ότι πρέπει να είναι η κατανόηση της πραγματικότητας και της συγκυρίας. Ζούμε σε μια περίοδο πολύ πυκνή σε γεγονότα, με καταιγιστικές αλλαγές σε ευρωπαϊκό και διεθνές επίπεδο. Ζούμε σε μια εποχή δύσκολη. Έχουμε </w:t>
      </w:r>
      <w:r>
        <w:rPr>
          <w:rFonts w:eastAsia="Times New Roman"/>
          <w:bCs/>
        </w:rPr>
        <w:t xml:space="preserve">ένα τοπίο κοινωνικής καταστροφής, με 25% μείωση του ΑΕΠ και πολλά άλλα. Έχουμε ένα πολιτικό σύστημα αποσταθεροποιημένο και </w:t>
      </w:r>
      <w:proofErr w:type="spellStart"/>
      <w:r>
        <w:rPr>
          <w:rFonts w:eastAsia="Times New Roman"/>
          <w:bCs/>
        </w:rPr>
        <w:t>απονομιμοποιημένο</w:t>
      </w:r>
      <w:proofErr w:type="spellEnd"/>
      <w:r>
        <w:rPr>
          <w:rFonts w:eastAsia="Times New Roman"/>
          <w:bCs/>
        </w:rPr>
        <w:t>. Έχουμε γεωπολιτικές διεργασίες επικίνδυνες και πολύπλοκες.</w:t>
      </w:r>
    </w:p>
    <w:p w14:paraId="46602E69" w14:textId="77777777" w:rsidR="008E1586" w:rsidRDefault="00786920">
      <w:pPr>
        <w:spacing w:after="0" w:line="600" w:lineRule="auto"/>
        <w:ind w:firstLine="720"/>
        <w:jc w:val="both"/>
        <w:rPr>
          <w:rFonts w:eastAsia="Times New Roman"/>
          <w:bCs/>
        </w:rPr>
      </w:pPr>
      <w:r>
        <w:rPr>
          <w:rFonts w:eastAsia="Times New Roman"/>
          <w:bCs/>
        </w:rPr>
        <w:t xml:space="preserve">Η χώρα είναι υπερχρεωμένη και υπό επιτροπεία. Κι ακόμη </w:t>
      </w:r>
      <w:r>
        <w:rPr>
          <w:rFonts w:eastAsia="Times New Roman"/>
          <w:bCs/>
        </w:rPr>
        <w:t xml:space="preserve">μια φορά η όλη συζήτηση για τις αιτίες της καταστροφής που γίνεται σήμερα θα ήταν τουλάχιστον γελοία και υποκριτική –μην πω τι είναι- αν δεν ήταν τόσο τραγική η κατάσταση. Η λογοκοπία και οι αποπροσανατολιστικές κατευθύνσεις είναι σε ημερήσια διάταξη. </w:t>
      </w:r>
    </w:p>
    <w:p w14:paraId="46602E6A" w14:textId="77777777" w:rsidR="008E1586" w:rsidRDefault="00786920">
      <w:pPr>
        <w:spacing w:after="0" w:line="600" w:lineRule="auto"/>
        <w:ind w:firstLine="720"/>
        <w:jc w:val="both"/>
        <w:rPr>
          <w:rFonts w:eastAsia="Times New Roman"/>
          <w:bCs/>
        </w:rPr>
      </w:pPr>
      <w:r>
        <w:rPr>
          <w:rFonts w:eastAsia="Times New Roman"/>
          <w:bCs/>
        </w:rPr>
        <w:t>Πώς</w:t>
      </w:r>
      <w:r>
        <w:rPr>
          <w:rFonts w:eastAsia="Times New Roman"/>
          <w:bCs/>
        </w:rPr>
        <w:t xml:space="preserve"> θέριεψε το χρέος; Οι </w:t>
      </w:r>
      <w:proofErr w:type="spellStart"/>
      <w:r>
        <w:rPr>
          <w:rFonts w:eastAsia="Times New Roman"/>
          <w:bCs/>
        </w:rPr>
        <w:t>αναπτυξιολόγοι</w:t>
      </w:r>
      <w:proofErr w:type="spellEnd"/>
      <w:r>
        <w:rPr>
          <w:rFonts w:eastAsia="Times New Roman"/>
          <w:bCs/>
        </w:rPr>
        <w:t xml:space="preserve"> που κυβέρνησαν τόσα χρόνια τη χώρα τι λένε; Διότι το χρέος, που είναι, πράγματι, εργαλείο καθυπόταξης και χειραγώγησης των λαών, δεν θέριεψε μέσα από λογιστικές κομπίνες –φυσικά υπήρξαν </w:t>
      </w:r>
      <w:r>
        <w:rPr>
          <w:rFonts w:eastAsia="Times New Roman"/>
          <w:bCs/>
        </w:rPr>
        <w:lastRenderedPageBreak/>
        <w:t>και αυτές-, αλλά θέριεψε μέσα από</w:t>
      </w:r>
      <w:r>
        <w:rPr>
          <w:rFonts w:eastAsia="Times New Roman"/>
          <w:bCs/>
        </w:rPr>
        <w:t xml:space="preserve"> πολιτικές που προωθήθηκαν. Η κυριότερη από αυτές ήταν η παραγωγική αποδιάρθρωση του τόπου και στη συνέχεια, επιβλήθηκε η </w:t>
      </w:r>
      <w:proofErr w:type="spellStart"/>
      <w:r>
        <w:rPr>
          <w:rFonts w:eastAsia="Times New Roman"/>
          <w:bCs/>
        </w:rPr>
        <w:t>χρεομηχανή</w:t>
      </w:r>
      <w:proofErr w:type="spellEnd"/>
      <w:r>
        <w:rPr>
          <w:rFonts w:eastAsia="Times New Roman"/>
          <w:bCs/>
        </w:rPr>
        <w:t xml:space="preserve">, η </w:t>
      </w:r>
      <w:proofErr w:type="spellStart"/>
      <w:r>
        <w:rPr>
          <w:rFonts w:eastAsia="Times New Roman"/>
          <w:bCs/>
        </w:rPr>
        <w:t>φοροασυλία</w:t>
      </w:r>
      <w:proofErr w:type="spellEnd"/>
      <w:r>
        <w:rPr>
          <w:rFonts w:eastAsia="Times New Roman"/>
          <w:bCs/>
        </w:rPr>
        <w:t xml:space="preserve"> του μεγάλου κεφαλαίου, οι ληστρικές για το δημόσιο συμβάσεις και, επιτρέψτε μου, οι επενδύσεις μαϊμού. Ομνύετ</w:t>
      </w:r>
      <w:r>
        <w:rPr>
          <w:rFonts w:eastAsia="Times New Roman"/>
          <w:bCs/>
        </w:rPr>
        <w:t>ε όλοι στις επενδύσεις και την ανάπτυξη.</w:t>
      </w:r>
    </w:p>
    <w:p w14:paraId="46602E6B" w14:textId="77777777" w:rsidR="008E1586" w:rsidRDefault="00786920">
      <w:pPr>
        <w:spacing w:after="0" w:line="600" w:lineRule="auto"/>
        <w:ind w:firstLine="720"/>
        <w:jc w:val="both"/>
        <w:rPr>
          <w:rFonts w:eastAsia="Times New Roman"/>
          <w:bCs/>
        </w:rPr>
      </w:pPr>
      <w:r>
        <w:rPr>
          <w:rFonts w:eastAsia="Times New Roman"/>
          <w:bCs/>
        </w:rPr>
        <w:t xml:space="preserve">Ο συνάδελφος Δημήτρης Εμμανουηλίδης ανέφερε ενδεικτικά στοιχεία και παραδείγματα αποβιομηχάνισης της χώρας. Θέλω να ρωτήσω, αλήθεια από το 2012 μέχρι το 2014, σε αυτή την Κυβέρνηση η οποία είχε </w:t>
      </w:r>
      <w:r>
        <w:rPr>
          <w:rFonts w:eastAsia="Times New Roman"/>
          <w:bCs/>
          <w:lang w:val="en-US"/>
        </w:rPr>
        <w:t>success</w:t>
      </w:r>
      <w:r>
        <w:rPr>
          <w:rFonts w:eastAsia="Times New Roman"/>
          <w:bCs/>
        </w:rPr>
        <w:t xml:space="preserve"> </w:t>
      </w:r>
      <w:r>
        <w:rPr>
          <w:rFonts w:eastAsia="Times New Roman"/>
          <w:bCs/>
          <w:lang w:val="en-US"/>
        </w:rPr>
        <w:t>story</w:t>
      </w:r>
      <w:r>
        <w:rPr>
          <w:rFonts w:eastAsia="Times New Roman"/>
          <w:bCs/>
        </w:rPr>
        <w:t xml:space="preserve"> και σε </w:t>
      </w:r>
      <w:r>
        <w:rPr>
          <w:rFonts w:eastAsia="Times New Roman"/>
          <w:bCs/>
        </w:rPr>
        <w:t xml:space="preserve">αυτό –πραγματικά θέλω να πει κάποιος- πόσες επενδύσεις έλαβαν χώρα στη χώρα μας. Γνωρίζετε το ποσοστό των επενδύσεων; Θα ήθελα πραγματικά να το πείτε, αν το γνωρίζετε. Και υπήρξε η συνέχεια των έργων σας που είναι γνωστή: </w:t>
      </w:r>
      <w:proofErr w:type="spellStart"/>
      <w:r>
        <w:rPr>
          <w:rFonts w:eastAsia="Times New Roman"/>
          <w:bCs/>
        </w:rPr>
        <w:t>πελατοκρατία</w:t>
      </w:r>
      <w:proofErr w:type="spellEnd"/>
      <w:r>
        <w:rPr>
          <w:rFonts w:eastAsia="Times New Roman"/>
          <w:bCs/>
        </w:rPr>
        <w:t xml:space="preserve">, ρουσφέτια, δανεικά, </w:t>
      </w:r>
      <w:r>
        <w:rPr>
          <w:rFonts w:eastAsia="Times New Roman"/>
          <w:bCs/>
        </w:rPr>
        <w:t xml:space="preserve">επίπλαστη ευημερία, </w:t>
      </w:r>
      <w:proofErr w:type="spellStart"/>
      <w:r>
        <w:rPr>
          <w:rFonts w:eastAsia="Times New Roman"/>
          <w:bCs/>
        </w:rPr>
        <w:t>κλεπτοκρατία</w:t>
      </w:r>
      <w:proofErr w:type="spellEnd"/>
      <w:r>
        <w:rPr>
          <w:rFonts w:eastAsia="Times New Roman"/>
          <w:bCs/>
        </w:rPr>
        <w:t>.</w:t>
      </w:r>
    </w:p>
    <w:p w14:paraId="46602E6C" w14:textId="77777777" w:rsidR="008E1586" w:rsidRDefault="00786920">
      <w:pPr>
        <w:spacing w:after="0" w:line="600" w:lineRule="auto"/>
        <w:ind w:firstLine="720"/>
        <w:jc w:val="both"/>
        <w:rPr>
          <w:rFonts w:eastAsia="Times New Roman"/>
          <w:bCs/>
        </w:rPr>
      </w:pPr>
      <w:r>
        <w:rPr>
          <w:rFonts w:eastAsia="Times New Roman"/>
          <w:bCs/>
        </w:rPr>
        <w:t xml:space="preserve">Μας ρωτάτε πού είναι η διαφάνεια που θα επιβαλλόταν και τι ανέδειξαν οι επιτροπές. Θα τα δούμε. Όλα πρέπει να τα δούμε. Πρέπει να γνωρίζετε, όμως, ότι ο ελληνικός λαός παρακολουθεί τα πάντα. Παρακολουθεί και τα φάλτσα τα δικά μας. </w:t>
      </w:r>
    </w:p>
    <w:p w14:paraId="46602E6D" w14:textId="77777777" w:rsidR="008E1586" w:rsidRDefault="00786920">
      <w:pPr>
        <w:spacing w:after="0" w:line="600" w:lineRule="auto"/>
        <w:ind w:firstLine="720"/>
        <w:jc w:val="both"/>
        <w:rPr>
          <w:rFonts w:eastAsia="Times New Roman"/>
          <w:bCs/>
        </w:rPr>
      </w:pPr>
      <w:r>
        <w:rPr>
          <w:rFonts w:eastAsia="Times New Roman"/>
          <w:bCs/>
        </w:rPr>
        <w:t>Πολλές φορές, κατά την ά</w:t>
      </w:r>
      <w:r>
        <w:rPr>
          <w:rFonts w:eastAsia="Times New Roman"/>
          <w:bCs/>
        </w:rPr>
        <w:t>ποψή μου -κι εδώ θα διαφωνήσω με τον αγαπητό Υφυπουργό κ. Βίτσα- δίνουμε την εντύπωση ότι είμαστε χαϊβάνια απέναντι σε τέρατα. Όμως, όλοι παρακολουθούν αυτή την ενορχηστρωμένη ειδική ομάδα που κατασκευάζει ειδήσεις, δηλαδή ψεύδη.</w:t>
      </w:r>
    </w:p>
    <w:p w14:paraId="46602E6E" w14:textId="77777777" w:rsidR="008E1586" w:rsidRDefault="00786920">
      <w:pPr>
        <w:spacing w:after="0" w:line="600" w:lineRule="auto"/>
        <w:ind w:firstLine="720"/>
        <w:jc w:val="both"/>
        <w:rPr>
          <w:rFonts w:eastAsia="Times New Roman"/>
          <w:szCs w:val="24"/>
        </w:rPr>
      </w:pPr>
      <w:r>
        <w:rPr>
          <w:rFonts w:eastAsia="Times New Roman"/>
          <w:szCs w:val="24"/>
        </w:rPr>
        <w:lastRenderedPageBreak/>
        <w:t>Για παράδειγμα, άκουσα πάρ</w:t>
      </w:r>
      <w:r>
        <w:rPr>
          <w:rFonts w:eastAsia="Times New Roman"/>
          <w:szCs w:val="24"/>
        </w:rPr>
        <w:t xml:space="preserve">α πολλές φορές -και σήμερα, βέβαια- για την αντισυνταγματικότητα πολλών νομοθετημάτων αυτής της Κυβέρνησης, </w:t>
      </w:r>
      <w:proofErr w:type="spellStart"/>
      <w:r>
        <w:rPr>
          <w:rFonts w:eastAsia="Times New Roman"/>
          <w:szCs w:val="24"/>
        </w:rPr>
        <w:t>προεξάρχοντος</w:t>
      </w:r>
      <w:proofErr w:type="spellEnd"/>
      <w:r>
        <w:rPr>
          <w:rFonts w:eastAsia="Times New Roman"/>
          <w:szCs w:val="24"/>
        </w:rPr>
        <w:t xml:space="preserve"> του νόμου Παππά. Θέλω να ρωτήσω: Με ποιον νόμο θα </w:t>
      </w:r>
      <w:proofErr w:type="spellStart"/>
      <w:r>
        <w:rPr>
          <w:rFonts w:eastAsia="Times New Roman"/>
          <w:szCs w:val="24"/>
        </w:rPr>
        <w:t>αδειοδοτηθούν</w:t>
      </w:r>
      <w:proofErr w:type="spellEnd"/>
      <w:r>
        <w:rPr>
          <w:rFonts w:eastAsia="Times New Roman"/>
          <w:szCs w:val="24"/>
        </w:rPr>
        <w:t xml:space="preserve"> τα κανάλια; Μα, με τον νόμο Παππά, φυσικά! Ο Παππάς έχασε τον διαγωνισ</w:t>
      </w:r>
      <w:r>
        <w:rPr>
          <w:rFonts w:eastAsia="Times New Roman"/>
          <w:szCs w:val="24"/>
        </w:rPr>
        <w:t xml:space="preserve">μό, αλλά όχι τον νόμο. </w:t>
      </w:r>
    </w:p>
    <w:p w14:paraId="46602E6F" w14:textId="77777777" w:rsidR="008E1586" w:rsidRDefault="00786920">
      <w:pPr>
        <w:spacing w:after="0" w:line="600" w:lineRule="auto"/>
        <w:ind w:firstLine="720"/>
        <w:jc w:val="both"/>
        <w:rPr>
          <w:rFonts w:eastAsia="Times New Roman"/>
          <w:szCs w:val="24"/>
        </w:rPr>
      </w:pPr>
      <w:r>
        <w:rPr>
          <w:rFonts w:eastAsia="Times New Roman"/>
          <w:szCs w:val="24"/>
        </w:rPr>
        <w:t xml:space="preserve">Αντισυνταγματική κρίθηκε η ανάθεση της </w:t>
      </w:r>
      <w:proofErr w:type="spellStart"/>
      <w:r>
        <w:rPr>
          <w:rFonts w:eastAsia="Times New Roman"/>
          <w:szCs w:val="24"/>
        </w:rPr>
        <w:t>αδειοδότησης</w:t>
      </w:r>
      <w:proofErr w:type="spellEnd"/>
      <w:r>
        <w:rPr>
          <w:rFonts w:eastAsia="Times New Roman"/>
          <w:szCs w:val="24"/>
        </w:rPr>
        <w:t xml:space="preserve"> στην Κυβέρνηση, αντί για το ΕΣΡ. Ψέμα και πάλι ψέμα. Η καθεστωτική ανασύνταξη περνά μέσα από την παραπληροφόρηση, αλλά και τη δημιουργία μίας μαζικής ψυχολογίας ήττας στον κόσμο. Τ</w:t>
      </w:r>
      <w:r>
        <w:rPr>
          <w:rFonts w:eastAsia="Times New Roman"/>
          <w:szCs w:val="24"/>
        </w:rPr>
        <w:t xml:space="preserve">ον κόσμο τον ενδιαφέρει τι </w:t>
      </w:r>
      <w:proofErr w:type="spellStart"/>
      <w:r>
        <w:rPr>
          <w:rFonts w:eastAsia="Times New Roman"/>
          <w:szCs w:val="24"/>
        </w:rPr>
        <w:t>προϋπήρξε</w:t>
      </w:r>
      <w:proofErr w:type="spellEnd"/>
      <w:r>
        <w:rPr>
          <w:rFonts w:eastAsia="Times New Roman"/>
          <w:szCs w:val="24"/>
        </w:rPr>
        <w:t xml:space="preserve">, αλλά και τι θα γίνει. </w:t>
      </w:r>
    </w:p>
    <w:p w14:paraId="46602E70" w14:textId="77777777" w:rsidR="008E1586" w:rsidRDefault="00786920">
      <w:pPr>
        <w:spacing w:after="0" w:line="600" w:lineRule="auto"/>
        <w:ind w:firstLine="720"/>
        <w:jc w:val="both"/>
        <w:rPr>
          <w:rFonts w:eastAsia="Times New Roman"/>
          <w:szCs w:val="24"/>
        </w:rPr>
      </w:pPr>
      <w:r>
        <w:rPr>
          <w:rFonts w:eastAsia="Times New Roman"/>
          <w:szCs w:val="24"/>
        </w:rPr>
        <w:t>Υπάρχει μία ρητορική για τέταρτο μνημόνιο. Τα μέτρα που φέρνει η Κυβέρνηση είναι το αποτέλεσμα της δεύτερης αξιολόγησης του τρίτου μνημονίου, που συνυπέγραψαν Νέα Δημοκρατία και ΠΑΣΟΚ. Τέταρτο μν</w:t>
      </w:r>
      <w:r>
        <w:rPr>
          <w:rFonts w:eastAsia="Times New Roman"/>
          <w:szCs w:val="24"/>
        </w:rPr>
        <w:t>ημόνιο και έξοδος στις αγορές δεν γίνεται. Τέταρτο μνημόνιο θα σήμαινε νέο δανειακό πρόγραμμα. Θα σήμαινε ακύρωση του τρέχοντος. Θα σήμαινε αποτυχία ικανοποίησης στόχων. Εδώ έχουμε ακριβώς το αντίθετο. Συνολική συμφωνία επιδιώκεται για έξοδο από την επιτρο</w:t>
      </w:r>
      <w:r>
        <w:rPr>
          <w:rFonts w:eastAsia="Times New Roman"/>
          <w:szCs w:val="24"/>
        </w:rPr>
        <w:t>πεία. Μπορεί να υπάρχουν διαφωνίες, προβλήματα, κριτική, αλλά αυτό επιδιώκεται.</w:t>
      </w:r>
    </w:p>
    <w:p w14:paraId="46602E71" w14:textId="77777777" w:rsidR="008E1586" w:rsidRDefault="00786920">
      <w:pPr>
        <w:spacing w:after="0" w:line="600" w:lineRule="auto"/>
        <w:ind w:firstLine="720"/>
        <w:jc w:val="both"/>
        <w:rPr>
          <w:rFonts w:eastAsia="Times New Roman"/>
          <w:szCs w:val="24"/>
        </w:rPr>
      </w:pPr>
      <w:r>
        <w:rPr>
          <w:rFonts w:eastAsia="Times New Roman"/>
          <w:szCs w:val="24"/>
        </w:rPr>
        <w:t>Υπάρχει ένα κρεσέντο ηθικολογίας: Είστε ξεπουλημένοι, ψεύτες, ατιμάζετε τη συνείδησή σας, εξαπατήσατε, θα τιμωρηθείτε. Αυτά δεν είναι πολιτικά επιχειρήματα, αλλά συναισθηματική</w:t>
      </w:r>
      <w:r>
        <w:rPr>
          <w:rFonts w:eastAsia="Times New Roman"/>
          <w:szCs w:val="24"/>
        </w:rPr>
        <w:t xml:space="preserve"> </w:t>
      </w:r>
      <w:proofErr w:type="spellStart"/>
      <w:r>
        <w:rPr>
          <w:rFonts w:eastAsia="Times New Roman"/>
          <w:szCs w:val="24"/>
        </w:rPr>
        <w:t>εκδραματοποίηση</w:t>
      </w:r>
      <w:proofErr w:type="spellEnd"/>
      <w:r>
        <w:rPr>
          <w:rFonts w:eastAsia="Times New Roman"/>
          <w:szCs w:val="24"/>
        </w:rPr>
        <w:t xml:space="preserve"> για λόγους εντυπωσιασμού και, μάλιστα, </w:t>
      </w:r>
      <w:proofErr w:type="spellStart"/>
      <w:r>
        <w:rPr>
          <w:rFonts w:eastAsia="Times New Roman"/>
          <w:szCs w:val="24"/>
        </w:rPr>
        <w:t>καφενειακού</w:t>
      </w:r>
      <w:proofErr w:type="spellEnd"/>
      <w:r>
        <w:rPr>
          <w:rFonts w:eastAsia="Times New Roman"/>
          <w:szCs w:val="24"/>
        </w:rPr>
        <w:t xml:space="preserve"> </w:t>
      </w:r>
      <w:r>
        <w:rPr>
          <w:rFonts w:eastAsia="Times New Roman"/>
          <w:szCs w:val="24"/>
        </w:rPr>
        <w:t xml:space="preserve">τύπου. </w:t>
      </w:r>
    </w:p>
    <w:p w14:paraId="46602E72" w14:textId="77777777" w:rsidR="008E1586" w:rsidRDefault="00786920">
      <w:pPr>
        <w:spacing w:after="0" w:line="600" w:lineRule="auto"/>
        <w:ind w:firstLine="720"/>
        <w:jc w:val="both"/>
        <w:rPr>
          <w:rFonts w:eastAsia="Times New Roman"/>
          <w:szCs w:val="24"/>
        </w:rPr>
      </w:pPr>
      <w:r>
        <w:rPr>
          <w:rFonts w:eastAsia="Times New Roman"/>
          <w:szCs w:val="24"/>
        </w:rPr>
        <w:lastRenderedPageBreak/>
        <w:t xml:space="preserve">Βέβαια, πάντοτε υπάρχει το επιχείρημα του </w:t>
      </w:r>
      <w:r>
        <w:rPr>
          <w:rFonts w:eastAsia="Times New Roman"/>
          <w:szCs w:val="24"/>
          <w:lang w:val="en-US"/>
        </w:rPr>
        <w:t>success</w:t>
      </w:r>
      <w:r>
        <w:rPr>
          <w:rFonts w:eastAsia="Times New Roman"/>
          <w:szCs w:val="24"/>
        </w:rPr>
        <w:t xml:space="preserve"> </w:t>
      </w:r>
      <w:r>
        <w:rPr>
          <w:rFonts w:eastAsia="Times New Roman"/>
          <w:szCs w:val="24"/>
          <w:lang w:val="en-US"/>
        </w:rPr>
        <w:t>story</w:t>
      </w:r>
      <w:r>
        <w:rPr>
          <w:rFonts w:eastAsia="Times New Roman"/>
          <w:szCs w:val="24"/>
        </w:rPr>
        <w:t xml:space="preserve"> ή το επιχείρημα «Θα βγαίναμε στις αγορές». Πώς θα βγαίναμε στις αγορές, χωρίς ρύθμιση χρέους, χωρίς ρύθμιση κόκκινων</w:t>
      </w:r>
      <w:r>
        <w:rPr>
          <w:rFonts w:eastAsia="Times New Roman"/>
          <w:szCs w:val="24"/>
        </w:rPr>
        <w:t xml:space="preserve"> </w:t>
      </w:r>
      <w:r>
        <w:rPr>
          <w:rFonts w:eastAsia="Times New Roman"/>
          <w:szCs w:val="24"/>
        </w:rPr>
        <w:t>δανείων</w:t>
      </w:r>
      <w:r>
        <w:rPr>
          <w:rFonts w:eastAsia="Times New Roman"/>
          <w:szCs w:val="24"/>
        </w:rPr>
        <w:t>; Γιατί δεν τα ρυθμίσατε; Δεν προλάβατε, σας ρίξαμε. Πώς θα βγαίναμε χωρίς σταθερό τραπεζικό τομέα και -το πιο σημαντικό- χωρίς αλλαγή του παραγωγικού μοντέλου και παραγωγική ανασυγκρότηση; Θα βγαίναμε στις αγορές με μία οικονομία διαλυμένη, έρμαιο στα χέρ</w:t>
      </w:r>
      <w:r>
        <w:rPr>
          <w:rFonts w:eastAsia="Times New Roman"/>
          <w:szCs w:val="24"/>
        </w:rPr>
        <w:t>ια των διεθνών καλοθελητών</w:t>
      </w:r>
      <w:r>
        <w:rPr>
          <w:rFonts w:eastAsia="Times New Roman"/>
          <w:szCs w:val="24"/>
        </w:rPr>
        <w:t xml:space="preserve"> </w:t>
      </w:r>
      <w:r>
        <w:rPr>
          <w:rFonts w:eastAsia="Times New Roman"/>
          <w:szCs w:val="24"/>
        </w:rPr>
        <w:t>και των εγχώριων φίλων τους, όπως πάντα, για να μείνουμε πάλι στην επιτροπεία ύστερα από λίγο. Αυτή είναι επί της ουσίας κριτική στην οικονομική πολιτική της κυβέρνησης Σαμαρά-Βενιζέλου.</w:t>
      </w:r>
    </w:p>
    <w:p w14:paraId="46602E73" w14:textId="77777777" w:rsidR="008E1586" w:rsidRDefault="00786920">
      <w:pPr>
        <w:spacing w:after="0" w:line="600" w:lineRule="auto"/>
        <w:ind w:firstLine="720"/>
        <w:jc w:val="both"/>
        <w:rPr>
          <w:rFonts w:eastAsia="Times New Roman"/>
          <w:szCs w:val="24"/>
        </w:rPr>
      </w:pPr>
      <w:r>
        <w:rPr>
          <w:rFonts w:eastAsia="Times New Roman"/>
          <w:szCs w:val="24"/>
        </w:rPr>
        <w:t xml:space="preserve">Θα ήθελα να πω δυο λόγια για τη συμφωνία. </w:t>
      </w:r>
      <w:r>
        <w:rPr>
          <w:rFonts w:eastAsia="Times New Roman"/>
          <w:szCs w:val="24"/>
        </w:rPr>
        <w:t>Είναι προϊόν συγκεκριμένων διεργασιών, συγκεκριμένων δεδομένων, συγκεκριμένων συσχετισμών και, βέβαια, συγκεκριμένων πολιτικών μας επιλογών. Αυτές οι διεργασίες περιλάμβαναν -και περιλαμβάνουν- αξιολογήσεις για το ελληνικό πρόγραμμα που συμφωνήθηκε το 2015</w:t>
      </w:r>
      <w:r>
        <w:rPr>
          <w:rFonts w:eastAsia="Times New Roman"/>
          <w:szCs w:val="24"/>
        </w:rPr>
        <w:t xml:space="preserve"> μεταξύ της Ελλάδας και των θεσμών. </w:t>
      </w:r>
    </w:p>
    <w:p w14:paraId="46602E74" w14:textId="77777777" w:rsidR="008E1586" w:rsidRDefault="00786920">
      <w:pPr>
        <w:spacing w:after="0" w:line="600" w:lineRule="auto"/>
        <w:ind w:firstLine="720"/>
        <w:jc w:val="both"/>
        <w:rPr>
          <w:rFonts w:eastAsia="Times New Roman"/>
          <w:szCs w:val="24"/>
        </w:rPr>
      </w:pPr>
      <w:r>
        <w:rPr>
          <w:rFonts w:eastAsia="Times New Roman"/>
          <w:szCs w:val="24"/>
        </w:rPr>
        <w:t>Έχουμε μία συμφωνία. Επιλέγουμε να κινηθούμε για την επαναδιαπραγμάτευση του ελληνικού χρέους, με την κοινωνία όρθια και την Ευρωπαϊκή Ένωση, αν όχι σύμμαχο, τουλάχιστον όχι αντίπαλο. Μας λέτε ότι η συζήτηση για το ελλη</w:t>
      </w:r>
      <w:r>
        <w:rPr>
          <w:rFonts w:eastAsia="Times New Roman"/>
          <w:szCs w:val="24"/>
        </w:rPr>
        <w:t xml:space="preserve">νικό χρέος έχει ανοίξει, ότι είχατε ανοίξει εσείς, δηλαδή, τη συζήτηση. Είναι ψέματα. Εσείς ούτε μέσα στο κόμμα σας δεν μπορείτε να ανοίξετε συζήτηση για το χρέος. </w:t>
      </w:r>
    </w:p>
    <w:p w14:paraId="46602E75" w14:textId="77777777" w:rsidR="008E1586" w:rsidRDefault="00786920">
      <w:pPr>
        <w:spacing w:after="0" w:line="600" w:lineRule="auto"/>
        <w:ind w:firstLine="720"/>
        <w:jc w:val="both"/>
        <w:rPr>
          <w:rFonts w:eastAsia="Times New Roman"/>
          <w:szCs w:val="24"/>
        </w:rPr>
      </w:pPr>
      <w:r>
        <w:rPr>
          <w:rFonts w:eastAsia="Times New Roman"/>
          <w:szCs w:val="24"/>
        </w:rPr>
        <w:lastRenderedPageBreak/>
        <w:t>Πάντως, καθοριστικός παράγων για την αποτελεσματικότητα και την υπεράσπιση της συμφωνίας στ</w:t>
      </w:r>
      <w:r>
        <w:rPr>
          <w:rFonts w:eastAsia="Times New Roman"/>
          <w:szCs w:val="24"/>
        </w:rPr>
        <w:t>ο σύνολό της είναι αν θα μπορέσει να ικανοποιήσει τη συνθήκη για την οποία πραγματοποιείται, δηλαδή την ολοκλήρωση του καθεστώτος επιτροπείας, την επίτευξη σταθερότητας, την έξοδο στις αγορές, την αλλαγή του επενδυτικού κλίματος, την ανάκτηση ελευθερίας ως</w:t>
      </w:r>
      <w:r>
        <w:rPr>
          <w:rFonts w:eastAsia="Times New Roman"/>
          <w:szCs w:val="24"/>
        </w:rPr>
        <w:t xml:space="preserve"> προς τη δυνατότητα άσκησης πολιτικής.</w:t>
      </w:r>
    </w:p>
    <w:p w14:paraId="46602E76" w14:textId="77777777" w:rsidR="008E1586" w:rsidRDefault="00786920">
      <w:pPr>
        <w:spacing w:after="0" w:line="600" w:lineRule="auto"/>
        <w:ind w:firstLine="720"/>
        <w:jc w:val="both"/>
        <w:rPr>
          <w:rFonts w:eastAsia="Times New Roman"/>
          <w:szCs w:val="24"/>
        </w:rPr>
      </w:pPr>
      <w:r>
        <w:rPr>
          <w:rFonts w:eastAsia="Times New Roman"/>
          <w:szCs w:val="24"/>
        </w:rPr>
        <w:t>Δεν χρειάζεται να επαναλάβω τα δύσκολα μέτρα. Υπάρχουν θετικές διατάξεις. Βεβαίως, αυτό που έχει σημασία είναι να δούμε τι σημαίνει αυτή η έξοδος, η διέξοδος της χώρας, τι σημαίνει αυτό το φως στο τούνελ. Πάνω απ’ όλα</w:t>
      </w:r>
      <w:r>
        <w:rPr>
          <w:rFonts w:eastAsia="Times New Roman"/>
          <w:szCs w:val="24"/>
        </w:rPr>
        <w:t xml:space="preserve"> σημαίνει, κατά την άποψή μου, μία χώρα να παράγει. Χρειάζεται μία άλλη οργάνωση της παραγωγής. Το μοντέλο δεν μπορεί να έχει στοιχεία παρασιτισμού. Τμήματα της κοινωνίας δεν μπορούν να παρασιτούν σε βάρος άλλων τμημάτων τους. Σημαίνει εμπλουτισμός της δημ</w:t>
      </w:r>
      <w:r>
        <w:rPr>
          <w:rFonts w:eastAsia="Times New Roman"/>
          <w:szCs w:val="24"/>
        </w:rPr>
        <w:t xml:space="preserve">όσιας ζωής και εκπολιτισμός της. Σημαίνει δημοκρατικές μεταρρυθμίσεις στους θεσμούς. Σημαίνει ενίσχυση της υγείας και της παιδείας. Σημαίνει πάνω απ’ όλα </w:t>
      </w:r>
      <w:proofErr w:type="spellStart"/>
      <w:r>
        <w:rPr>
          <w:rFonts w:eastAsia="Times New Roman"/>
          <w:szCs w:val="24"/>
        </w:rPr>
        <w:t>συνευθύνη</w:t>
      </w:r>
      <w:proofErr w:type="spellEnd"/>
      <w:r>
        <w:rPr>
          <w:rFonts w:eastAsia="Times New Roman"/>
          <w:szCs w:val="24"/>
        </w:rPr>
        <w:t xml:space="preserve"> των πολιτών και όχι </w:t>
      </w:r>
      <w:proofErr w:type="spellStart"/>
      <w:r>
        <w:rPr>
          <w:rFonts w:eastAsia="Times New Roman"/>
          <w:szCs w:val="24"/>
        </w:rPr>
        <w:t>ετεροκαθορισμός</w:t>
      </w:r>
      <w:proofErr w:type="spellEnd"/>
      <w:r>
        <w:rPr>
          <w:rFonts w:eastAsia="Times New Roman"/>
          <w:szCs w:val="24"/>
        </w:rPr>
        <w:t xml:space="preserve"> και </w:t>
      </w:r>
      <w:proofErr w:type="spellStart"/>
      <w:r>
        <w:rPr>
          <w:rFonts w:eastAsia="Times New Roman"/>
          <w:szCs w:val="24"/>
        </w:rPr>
        <w:t>ψευτοσυνδικαλισμός</w:t>
      </w:r>
      <w:proofErr w:type="spellEnd"/>
      <w:r>
        <w:rPr>
          <w:rFonts w:eastAsia="Times New Roman"/>
          <w:szCs w:val="24"/>
        </w:rPr>
        <w:t>.</w:t>
      </w:r>
    </w:p>
    <w:p w14:paraId="46602E77" w14:textId="77777777" w:rsidR="008E1586" w:rsidRDefault="00786920">
      <w:pPr>
        <w:spacing w:after="0" w:line="600" w:lineRule="auto"/>
        <w:ind w:firstLine="720"/>
        <w:jc w:val="both"/>
        <w:rPr>
          <w:rFonts w:eastAsia="Times New Roman"/>
          <w:szCs w:val="24"/>
        </w:rPr>
      </w:pPr>
      <w:r>
        <w:rPr>
          <w:rFonts w:eastAsia="Times New Roman"/>
          <w:szCs w:val="24"/>
        </w:rPr>
        <w:t xml:space="preserve">Θα ήθελα να πω δυο λόγια για τα </w:t>
      </w:r>
      <w:r>
        <w:rPr>
          <w:rFonts w:eastAsia="Times New Roman"/>
          <w:szCs w:val="24"/>
        </w:rPr>
        <w:t xml:space="preserve">ειδικά μισθολόγια, αν και μίλησε προηγουμένως ο Υφυπουργός. Υπάρχει και εδώ λογοκοπία για τους ένστολους. Υπάρχει, πράγματι, λογοκοπία για τους ένστολους. Κόπτεστε για τις ζωές των </w:t>
      </w:r>
      <w:proofErr w:type="spellStart"/>
      <w:r>
        <w:rPr>
          <w:rFonts w:eastAsia="Times New Roman"/>
          <w:szCs w:val="24"/>
        </w:rPr>
        <w:t>ενστόλων</w:t>
      </w:r>
      <w:proofErr w:type="spellEnd"/>
      <w:r>
        <w:rPr>
          <w:rFonts w:eastAsia="Times New Roman"/>
          <w:szCs w:val="24"/>
        </w:rPr>
        <w:t>, όσων διαφυλάττουν τα εθνικά, δηλαδή τα λαϊκά, συμφέροντα, αλλά δε</w:t>
      </w:r>
      <w:r>
        <w:rPr>
          <w:rFonts w:eastAsia="Times New Roman"/>
          <w:szCs w:val="24"/>
        </w:rPr>
        <w:t xml:space="preserve">ν τους έχετε αρκετή εμπιστοσύνη ώστε να τους επιτρέψετε τον συνδικαλισμό. Κόπτεστε για τους μισθούς τους, αλλά εσείς τους κόψατε δύο φορές. </w:t>
      </w:r>
    </w:p>
    <w:p w14:paraId="46602E78" w14:textId="77777777" w:rsidR="008E1586" w:rsidRDefault="00786920">
      <w:pPr>
        <w:spacing w:after="0" w:line="600" w:lineRule="auto"/>
        <w:ind w:firstLine="720"/>
        <w:jc w:val="both"/>
        <w:rPr>
          <w:rFonts w:eastAsia="Times New Roman"/>
          <w:szCs w:val="24"/>
        </w:rPr>
      </w:pPr>
      <w:r>
        <w:rPr>
          <w:rFonts w:eastAsia="Times New Roman"/>
          <w:szCs w:val="24"/>
        </w:rPr>
        <w:lastRenderedPageBreak/>
        <w:t>Τι κάνει το νομοσχέδιο; Πολύ γρήγορα θα σας πω ότι υιοθετεί την αναμόρφωση των ειδικών μισθολογίων με βάση δύο κατε</w:t>
      </w:r>
      <w:r>
        <w:rPr>
          <w:rFonts w:eastAsia="Times New Roman"/>
          <w:szCs w:val="24"/>
        </w:rPr>
        <w:t xml:space="preserve">υθύνσεις: την ανάγκη περιορισμού του σημερινού τους αριθμού από είκοσι σε επτά και την ανάγκη </w:t>
      </w:r>
      <w:proofErr w:type="spellStart"/>
      <w:r>
        <w:rPr>
          <w:rFonts w:eastAsia="Times New Roman"/>
          <w:szCs w:val="24"/>
        </w:rPr>
        <w:t>εξορθολογισμού</w:t>
      </w:r>
      <w:proofErr w:type="spellEnd"/>
      <w:r>
        <w:rPr>
          <w:rFonts w:eastAsia="Times New Roman"/>
          <w:szCs w:val="24"/>
        </w:rPr>
        <w:t xml:space="preserve"> των αποδοχών των λειτουργών και των υπαλλήλων. Βέβαια, υπάρχει συγχώνευση επιδομάτων στον βασικό μισθό. Ήταν μία πάγια θέση των εργαζομένων. Δεν γί</w:t>
      </w:r>
      <w:r>
        <w:rPr>
          <w:rFonts w:eastAsia="Times New Roman"/>
          <w:szCs w:val="24"/>
        </w:rPr>
        <w:t>νεται μείωση και πάνω απ’ όλα διαφυλάσσεται πλήρως η ιδιαιτερότητα της εργασίας.</w:t>
      </w:r>
    </w:p>
    <w:p w14:paraId="46602E7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Τέλος, δεν πείθετε κανέναν, αγαπητοί συνάδελφοι -κανέναν, μα κανέναν- ότι σας έπιασε ξαφνικά ο πόνος για δημοκρατία και για το τι λένε οι καλούμενοι φορείς στις </w:t>
      </w:r>
      <w:r>
        <w:rPr>
          <w:rFonts w:eastAsia="Times New Roman" w:cs="Times New Roman"/>
          <w:szCs w:val="24"/>
        </w:rPr>
        <w:t>επιτροπές</w:t>
      </w:r>
      <w:r>
        <w:rPr>
          <w:rFonts w:eastAsia="Times New Roman" w:cs="Times New Roman"/>
          <w:szCs w:val="24"/>
        </w:rPr>
        <w:t xml:space="preserve">, </w:t>
      </w:r>
      <w:r>
        <w:rPr>
          <w:rFonts w:eastAsia="Times New Roman" w:cs="Times New Roman"/>
          <w:szCs w:val="24"/>
        </w:rPr>
        <w:t>όταν εσείς οι ίδιοι ψηφίζατε μνημόνιο με την κοινωνία απέναντι.</w:t>
      </w:r>
    </w:p>
    <w:p w14:paraId="46602E7A"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Δεν σας απασχολεί να πείσετε ότι ο ΣΥΡΙΖΑ έγινε </w:t>
      </w:r>
      <w:proofErr w:type="spellStart"/>
      <w:r>
        <w:rPr>
          <w:rFonts w:eastAsia="Times New Roman" w:cs="Times New Roman"/>
          <w:szCs w:val="24"/>
        </w:rPr>
        <w:t>μνημονιακότερος</w:t>
      </w:r>
      <w:proofErr w:type="spellEnd"/>
      <w:r>
        <w:rPr>
          <w:rFonts w:eastAsia="Times New Roman" w:cs="Times New Roman"/>
          <w:szCs w:val="24"/>
        </w:rPr>
        <w:t xml:space="preserve"> των </w:t>
      </w:r>
      <w:proofErr w:type="spellStart"/>
      <w:r>
        <w:rPr>
          <w:rFonts w:eastAsia="Times New Roman" w:cs="Times New Roman"/>
          <w:szCs w:val="24"/>
        </w:rPr>
        <w:t>μνημονιακών</w:t>
      </w:r>
      <w:proofErr w:type="spellEnd"/>
      <w:r>
        <w:rPr>
          <w:rFonts w:eastAsia="Times New Roman" w:cs="Times New Roman"/>
          <w:szCs w:val="24"/>
        </w:rPr>
        <w:t>. Δεν σας απασχολεί να πείσετε ότι ο ΣΥΡΙΖΑ είναι κάλπικος. Ένα πράγμα, κατά την άποψή μου, επιδιώκετε: Να πείσετ</w:t>
      </w:r>
      <w:r>
        <w:rPr>
          <w:rFonts w:eastAsia="Times New Roman" w:cs="Times New Roman"/>
          <w:szCs w:val="24"/>
        </w:rPr>
        <w:t>ε τον ελληνικό λαό ότι το μεγαλύτερο λάθος της ιστορίας του ήταν που σας γύρισε την πλάτη, που γύρισε την πλάτη στη διαπλοκή, στην υποτέλεια, σε ό,τι δηλαδή οδήγησε την Ελλάδα και τους Έλληνες στο να γίνουν πειραματόζωα στις ορέξεις του ΔΝΤ και των πιο συν</w:t>
      </w:r>
      <w:r>
        <w:rPr>
          <w:rFonts w:eastAsia="Times New Roman" w:cs="Times New Roman"/>
          <w:szCs w:val="24"/>
        </w:rPr>
        <w:t>τηρητικών κύκλων της Ευρωπαϊκής Ένωσης.</w:t>
      </w:r>
    </w:p>
    <w:p w14:paraId="46602E7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Θέλουμε να σας ζητήσουμε συγγνώμη που δεν διαλέξαμε να πολιτικολογούμε χωρίς κόστος, που δεν διαλέξαμε να </w:t>
      </w:r>
      <w:proofErr w:type="spellStart"/>
      <w:r>
        <w:rPr>
          <w:rFonts w:eastAsia="Times New Roman" w:cs="Times New Roman"/>
          <w:szCs w:val="24"/>
        </w:rPr>
        <w:t>αυτοαναπαραγόμαστε</w:t>
      </w:r>
      <w:proofErr w:type="spellEnd"/>
      <w:r>
        <w:rPr>
          <w:rFonts w:eastAsia="Times New Roman" w:cs="Times New Roman"/>
          <w:szCs w:val="24"/>
        </w:rPr>
        <w:t xml:space="preserve">, να έχουμε την ησυχία μας, αλλά και τον θαυμασμό σας, ως μια συνεπή </w:t>
      </w:r>
      <w:r>
        <w:rPr>
          <w:rFonts w:eastAsia="Times New Roman" w:cs="Times New Roman"/>
          <w:szCs w:val="24"/>
        </w:rPr>
        <w:t xml:space="preserve">αριστερή </w:t>
      </w:r>
      <w:r>
        <w:rPr>
          <w:rFonts w:eastAsia="Times New Roman" w:cs="Times New Roman"/>
          <w:szCs w:val="24"/>
        </w:rPr>
        <w:t>δύναμη! Συγγνώ</w:t>
      </w:r>
      <w:r>
        <w:rPr>
          <w:rFonts w:eastAsia="Times New Roman" w:cs="Times New Roman"/>
          <w:szCs w:val="24"/>
        </w:rPr>
        <w:t xml:space="preserve">μη που οι τοποθετήσεις μας δεν σταματούν στο «δεν», αλλά επιμένουμε στην πολιτική πάλι </w:t>
      </w:r>
      <w:r>
        <w:rPr>
          <w:rFonts w:eastAsia="Times New Roman" w:cs="Times New Roman"/>
          <w:szCs w:val="24"/>
        </w:rPr>
        <w:lastRenderedPageBreak/>
        <w:t xml:space="preserve">για μετασχηματισμό! Συγγνώμη που μαθαίνουμε να προσανατολιζόμαστε στο τι και στο πώς! Συγγνώμη που κρατάμε τη διακυβέρνηση! </w:t>
      </w:r>
    </w:p>
    <w:p w14:paraId="46602E7C"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Κυρία Τρια</w:t>
      </w:r>
      <w:r>
        <w:rPr>
          <w:rFonts w:eastAsia="Times New Roman" w:cs="Times New Roman"/>
          <w:szCs w:val="24"/>
        </w:rPr>
        <w:t>νταφύλλου, ολοκληρώστε.</w:t>
      </w:r>
    </w:p>
    <w:p w14:paraId="46602E7D"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Τελειώνω, κύριε Πρόεδρε.</w:t>
      </w:r>
    </w:p>
    <w:p w14:paraId="46602E7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θα κριθεί από το αν πάσχισε να ανοίξει δρόμο για την έξοδο της χώρας από την επιτροπεία, κρατώντας την κοινωνία όρθια και υπηρετώντας τη </w:t>
      </w:r>
      <w:r>
        <w:rPr>
          <w:rFonts w:eastAsia="Times New Roman" w:cs="Times New Roman"/>
          <w:szCs w:val="24"/>
        </w:rPr>
        <w:t>δημοκρατία</w:t>
      </w:r>
      <w:r>
        <w:rPr>
          <w:rFonts w:eastAsia="Times New Roman" w:cs="Times New Roman"/>
          <w:szCs w:val="24"/>
        </w:rPr>
        <w:t>. Ο ζουρλομαν</w:t>
      </w:r>
      <w:r>
        <w:rPr>
          <w:rFonts w:eastAsia="Times New Roman" w:cs="Times New Roman"/>
          <w:szCs w:val="24"/>
        </w:rPr>
        <w:t>δύας ταιριάζει καλύτερα σε αυτούς που νομίζουν ότι μπορούν να μας τον ξαναφορέσουν.</w:t>
      </w:r>
    </w:p>
    <w:p w14:paraId="46602E7F" w14:textId="77777777" w:rsidR="008E1586" w:rsidRDefault="00786920">
      <w:pPr>
        <w:spacing w:after="0" w:line="600" w:lineRule="auto"/>
        <w:ind w:firstLine="720"/>
        <w:jc w:val="both"/>
        <w:rPr>
          <w:rFonts w:eastAsia="Times New Roman"/>
          <w:szCs w:val="24"/>
        </w:rPr>
      </w:pPr>
      <w:r>
        <w:rPr>
          <w:rFonts w:eastAsia="Times New Roman"/>
          <w:szCs w:val="24"/>
        </w:rPr>
        <w:t>Ευχαριστώ.</w:t>
      </w:r>
    </w:p>
    <w:p w14:paraId="46602E80" w14:textId="77777777" w:rsidR="008E1586" w:rsidRDefault="0078692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6602E81" w14:textId="77777777" w:rsidR="008E1586" w:rsidRDefault="00786920">
      <w:pPr>
        <w:spacing w:after="0" w:line="600" w:lineRule="auto"/>
        <w:ind w:firstLine="720"/>
        <w:jc w:val="both"/>
        <w:rPr>
          <w:rFonts w:eastAsia="Times New Roman" w:cs="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Τον λόγο έχει ο κ. Μάξιμος </w:t>
      </w:r>
      <w:proofErr w:type="spellStart"/>
      <w:r>
        <w:rPr>
          <w:rFonts w:eastAsia="Times New Roman"/>
          <w:szCs w:val="24"/>
        </w:rPr>
        <w:t>Χαρακόπουλος</w:t>
      </w:r>
      <w:proofErr w:type="spellEnd"/>
      <w:r>
        <w:rPr>
          <w:rFonts w:eastAsia="Times New Roman"/>
          <w:szCs w:val="24"/>
        </w:rPr>
        <w:t xml:space="preserve"> από τη Νέα Δημοκρατία.</w:t>
      </w:r>
    </w:p>
    <w:p w14:paraId="46602E82"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ΜΑΞΙΜΟΣ ΧΑΡΑΚΟΠΟΥΛΟΣ</w:t>
      </w:r>
      <w:r>
        <w:rPr>
          <w:rFonts w:eastAsia="Times New Roman" w:cs="Times New Roman"/>
          <w:b/>
          <w:szCs w:val="24"/>
        </w:rPr>
        <w:t xml:space="preserve">: </w:t>
      </w:r>
      <w:r>
        <w:rPr>
          <w:rFonts w:eastAsia="Times New Roman" w:cs="Times New Roman"/>
          <w:szCs w:val="24"/>
        </w:rPr>
        <w:t xml:space="preserve">Στην </w:t>
      </w:r>
      <w:proofErr w:type="spellStart"/>
      <w:r>
        <w:rPr>
          <w:rFonts w:eastAsia="Times New Roman" w:cs="Times New Roman"/>
          <w:szCs w:val="24"/>
        </w:rPr>
        <w:t>κατελθούσα</w:t>
      </w:r>
      <w:proofErr w:type="spellEnd"/>
      <w:r>
        <w:rPr>
          <w:rFonts w:eastAsia="Times New Roman" w:cs="Times New Roman"/>
          <w:szCs w:val="24"/>
        </w:rPr>
        <w:t xml:space="preserve"> από το</w:t>
      </w:r>
      <w:r>
        <w:rPr>
          <w:rFonts w:eastAsia="Times New Roman" w:cs="Times New Roman"/>
          <w:szCs w:val="24"/>
        </w:rPr>
        <w:t>υ</w:t>
      </w:r>
      <w:r>
        <w:rPr>
          <w:rFonts w:eastAsia="Times New Roman" w:cs="Times New Roman"/>
          <w:szCs w:val="24"/>
        </w:rPr>
        <w:t xml:space="preserve"> Βήμα</w:t>
      </w:r>
      <w:r>
        <w:rPr>
          <w:rFonts w:eastAsia="Times New Roman" w:cs="Times New Roman"/>
          <w:szCs w:val="24"/>
        </w:rPr>
        <w:t>τος</w:t>
      </w:r>
      <w:r>
        <w:rPr>
          <w:rFonts w:eastAsia="Times New Roman" w:cs="Times New Roman"/>
          <w:szCs w:val="24"/>
        </w:rPr>
        <w:t xml:space="preserve"> συνάδελφο θα έλεγα το εξής: Να ζητήσετε συγγνώμη από τον ελληνικό λαό που τον εξαπατήσατε με χονδροειδή ψέματα και υποκλέψατε την ψήφο του.</w:t>
      </w:r>
    </w:p>
    <w:p w14:paraId="46602E83"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το τέταρτο μνημόνιο που συζητούμε, το μνημόνιο των τ</w:t>
      </w:r>
      <w:r>
        <w:rPr>
          <w:rFonts w:eastAsia="Times New Roman" w:cs="Times New Roman"/>
          <w:szCs w:val="24"/>
        </w:rPr>
        <w:t xml:space="preserve">ρομερών περικοπών και της μακράς λιτότητας που η Κυβέρνηση φορτώνει τον τόπο, ήταν αχρείαστο, όπως και το τρίτο μετά το κλείσιμο των τραπεζών. Και αυτό το δεύτερο μνημόνιο, μέσα σε δυόμισι χρόνια, είναι αποκλειστικά δικό σας έργο και </w:t>
      </w:r>
      <w:r>
        <w:rPr>
          <w:rFonts w:eastAsia="Times New Roman" w:cs="Times New Roman"/>
          <w:szCs w:val="24"/>
        </w:rPr>
        <w:lastRenderedPageBreak/>
        <w:t>έρχεται απλώς να επιβε</w:t>
      </w:r>
      <w:r>
        <w:rPr>
          <w:rFonts w:eastAsia="Times New Roman" w:cs="Times New Roman"/>
          <w:szCs w:val="24"/>
        </w:rPr>
        <w:t xml:space="preserve">βαιώσει αυτό που όλοι πλέον έχουν αντιληφθεί, ότι είστε πρόθυμοι σε κάθε υποχώρηση, παραχώρηση και εκχώρηση, με αντάλλαγμα λίγο ακόμη χρόνο στους </w:t>
      </w:r>
      <w:r>
        <w:rPr>
          <w:rFonts w:eastAsia="Times New Roman" w:cs="Times New Roman"/>
          <w:szCs w:val="24"/>
        </w:rPr>
        <w:t xml:space="preserve">θώκους </w:t>
      </w:r>
      <w:r>
        <w:rPr>
          <w:rFonts w:eastAsia="Times New Roman" w:cs="Times New Roman"/>
          <w:szCs w:val="24"/>
        </w:rPr>
        <w:t>της εξουσίας.</w:t>
      </w:r>
    </w:p>
    <w:p w14:paraId="46602E84"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Εσείς, βεβαίως, συνεχίζετε να μιλάτε και να συμπεριφέρεστε ωσάν η Ελλάδα να είναι η χώρα </w:t>
      </w:r>
      <w:r>
        <w:rPr>
          <w:rFonts w:eastAsia="Times New Roman" w:cs="Times New Roman"/>
          <w:szCs w:val="24"/>
        </w:rPr>
        <w:t xml:space="preserve">των λωτοφάγων. Η αλήθεια, όμως, δεν μπορεί να κρυφθεί πίσω από τα ψεύδη της κυβερνητικής προπαγάνδας. Και η αλήθεια είναι ότι κάθε μέρα παραπάνω στο Μέγαρο Μαξίμου για τον ΣΥΡΙΖΑ, σημαίνει κάθε μέρα και πιο χαμηλά για τον ελληνικό λαό. </w:t>
      </w:r>
    </w:p>
    <w:p w14:paraId="46602E8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Παραλάβατε μια οικο</w:t>
      </w:r>
      <w:r>
        <w:rPr>
          <w:rFonts w:eastAsia="Times New Roman" w:cs="Times New Roman"/>
          <w:szCs w:val="24"/>
        </w:rPr>
        <w:t>νομία που έβγαινε από την κρίση, που αντίκριζε το τέλος των μνημονίων και τη φέρατε στα τάρταρα. Από το «</w:t>
      </w:r>
      <w:r>
        <w:rPr>
          <w:rFonts w:eastAsia="Times New Roman" w:cs="Times New Roman"/>
          <w:szCs w:val="24"/>
        </w:rPr>
        <w:t xml:space="preserve">ούτε </w:t>
      </w:r>
      <w:r>
        <w:rPr>
          <w:rFonts w:eastAsia="Times New Roman" w:cs="Times New Roman"/>
          <w:szCs w:val="24"/>
        </w:rPr>
        <w:t>1 ευρώ μέτρα» και το «</w:t>
      </w:r>
      <w:r>
        <w:rPr>
          <w:rFonts w:eastAsia="Times New Roman" w:cs="Times New Roman"/>
          <w:szCs w:val="24"/>
        </w:rPr>
        <w:t>τέλος</w:t>
      </w:r>
      <w:r>
        <w:rPr>
          <w:rFonts w:eastAsia="Times New Roman" w:cs="Times New Roman"/>
          <w:szCs w:val="24"/>
        </w:rPr>
        <w:t xml:space="preserve"> της λιτότητας και των θυσιών», που σε όλους τους τόνους υπόσχονταν ο κ. Τσίπρας, με το τέταρτο μνημόνιο μας φορτώσατε </w:t>
      </w:r>
      <w:r>
        <w:rPr>
          <w:rFonts w:eastAsia="Times New Roman" w:cs="Times New Roman"/>
          <w:szCs w:val="24"/>
        </w:rPr>
        <w:t>με 4,9 δισεκατομμύρια ευρώ. Και μαζί με τα 9,2 δισεκατομμύρια ευρώ του τρίτου μνημονίου ο λογαριασμός ξεπερνάει τα 14 δισεκατομμύρια, δηλαδή 3.400 ευρώ για κάθε νοικοκυριό.</w:t>
      </w:r>
    </w:p>
    <w:p w14:paraId="46602E8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Τη νύφη καλούνται να την πληρώσουν κυρίως οι συνταξιούχοι που τους υποσχεθήκατε </w:t>
      </w:r>
      <w:r>
        <w:rPr>
          <w:rFonts w:eastAsia="Times New Roman" w:cs="Times New Roman"/>
          <w:szCs w:val="24"/>
        </w:rPr>
        <w:t xml:space="preserve">φύκια για μεταξωτές κορδέλες για να τους υφαρπάξετε την ψήφο. Και τώρα τους αρπάζετε μέσα από τα χέρια δύο συντάξεις. Όμως, τη νύφη πληρώνουν και όλοι οι φορολογούμενοι, που θα δουν από τη μείωση του αφορολόγητου να κάνει φτερά ένα ακόμη μηνιάτικο. </w:t>
      </w:r>
    </w:p>
    <w:p w14:paraId="46602E8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Τη νύφ</w:t>
      </w:r>
      <w:r>
        <w:rPr>
          <w:rFonts w:eastAsia="Times New Roman" w:cs="Times New Roman"/>
          <w:szCs w:val="24"/>
        </w:rPr>
        <w:t>η πληρώνουν οι ελεύθεροι επαγγελματίες, αλλά και οι αγρότες, με την ακόμη μεγαλύτερη αύξηση των ασφαλιστικών εισφορών. Τη νύφη πληρώνουν οι αδύναμοι οικονομικά συμπολίτες μας με τη μείωση του επιδόματος θέρμανσης, αλλά και μιας σειράς κοινωνικών επιδομάτων</w:t>
      </w:r>
      <w:r>
        <w:rPr>
          <w:rFonts w:eastAsia="Times New Roman" w:cs="Times New Roman"/>
          <w:szCs w:val="24"/>
        </w:rPr>
        <w:t xml:space="preserve">. Τη νύφη πληρώνουν -και μάλιστα αναδρομικά, τα στελέχη- των Ενόπλων Δυνάμεων και των Σωμάτων Ασφαλείας με τη μείωση των ειδικών μισθολογίων. </w:t>
      </w:r>
    </w:p>
    <w:p w14:paraId="46602E88" w14:textId="77777777" w:rsidR="008E1586" w:rsidRDefault="00786920">
      <w:pPr>
        <w:spacing w:after="0" w:line="600" w:lineRule="auto"/>
        <w:ind w:firstLine="720"/>
        <w:jc w:val="both"/>
        <w:rPr>
          <w:rFonts w:eastAsia="Times New Roman"/>
          <w:bCs/>
        </w:rPr>
      </w:pPr>
      <w:r>
        <w:rPr>
          <w:rFonts w:eastAsia="Times New Roman" w:cs="Times New Roman"/>
          <w:szCs w:val="24"/>
        </w:rPr>
        <w:t xml:space="preserve">Στην </w:t>
      </w:r>
      <w:r>
        <w:rPr>
          <w:rFonts w:eastAsia="Times New Roman"/>
          <w:bCs/>
        </w:rPr>
        <w:t>προκειμένη περίπτωση η Κυβέρνηση ανερυθρίαστα παραβιάζει κάθε έννοια δικαίου και πολιτικής εντιμότητας. Αντί</w:t>
      </w:r>
      <w:r>
        <w:rPr>
          <w:rFonts w:eastAsia="Times New Roman"/>
          <w:bCs/>
        </w:rPr>
        <w:t xml:space="preserve"> να εφαρμόσει τις αποφάσεις του Συμβουλίου της Επικρατείας, επιστρέφοντας και το υπόλοιπο 50% των </w:t>
      </w:r>
      <w:proofErr w:type="spellStart"/>
      <w:r>
        <w:rPr>
          <w:rFonts w:eastAsia="Times New Roman"/>
          <w:bCs/>
        </w:rPr>
        <w:t>παρακρατηθέντων</w:t>
      </w:r>
      <w:proofErr w:type="spellEnd"/>
      <w:r>
        <w:rPr>
          <w:rFonts w:eastAsia="Times New Roman"/>
          <w:bCs/>
        </w:rPr>
        <w:t xml:space="preserve"> από τις αποδοχές των εργαζομένων στα Σώματα Ασφαλείας, με τις ρυθμίσεις για το μισθολόγιο εμπαίζει απροκάλυπτα τους ανθρώπους που καθημερινά δ</w:t>
      </w:r>
      <w:r>
        <w:rPr>
          <w:rFonts w:eastAsia="Times New Roman"/>
          <w:bCs/>
        </w:rPr>
        <w:t>ιακινδυνεύουν τη ζωή τους για την ασφάλεια των συμπολιτών μας, για τη διαφύλαξη της περιουσίας και του φυσικού πλούτου της χώρας.</w:t>
      </w:r>
    </w:p>
    <w:p w14:paraId="46602E8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Με την κατάργηση του υπολογισμού της στράτευσης και των ετών πανεπιστημιακής εκπαίδευσης στα μισθολογικά κλιμάκια χιλιάδες άνθ</w:t>
      </w:r>
      <w:r>
        <w:rPr>
          <w:rFonts w:eastAsia="Times New Roman" w:cs="Times New Roman"/>
          <w:szCs w:val="24"/>
        </w:rPr>
        <w:t xml:space="preserve">ρωποι θα δουν μειώσεις στα εισοδήματά τους. Ο κ. </w:t>
      </w:r>
      <w:proofErr w:type="spellStart"/>
      <w:r>
        <w:rPr>
          <w:rFonts w:eastAsia="Times New Roman" w:cs="Times New Roman"/>
          <w:szCs w:val="24"/>
        </w:rPr>
        <w:t>Τόσκας</w:t>
      </w:r>
      <w:proofErr w:type="spellEnd"/>
      <w:r>
        <w:rPr>
          <w:rFonts w:eastAsia="Times New Roman" w:cs="Times New Roman"/>
          <w:szCs w:val="24"/>
        </w:rPr>
        <w:t xml:space="preserve"> πριν από λίγο είπε ότι δεν θα έχουν πρόβλημα όσοι πρόλαβαν να αναγνωρίσουν τον χρόνο στράτευσης. Οι υπόλοιποι;</w:t>
      </w:r>
    </w:p>
    <w:p w14:paraId="46602E8A"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Με το νέο μισθολόγιο προκύπτει άμεση μείωση αποδοχών για τους νεοεισερχόμενους στα Σώματα</w:t>
      </w:r>
      <w:r>
        <w:rPr>
          <w:rFonts w:eastAsia="Times New Roman" w:cs="Times New Roman"/>
          <w:szCs w:val="24"/>
        </w:rPr>
        <w:t xml:space="preserve"> Ασφαλείας -τουλάχιστον αυτό δεν είδα να αμφισβητείται- ενώ για τους ήδη υπηρετούντες καθιερώνεται προσωπική διαφορά.</w:t>
      </w:r>
    </w:p>
    <w:p w14:paraId="46602E8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Έτσι, όμως, βάζετε σε </w:t>
      </w:r>
      <w:r>
        <w:rPr>
          <w:rFonts w:eastAsia="Times New Roman" w:cs="Times New Roman"/>
          <w:szCs w:val="24"/>
        </w:rPr>
        <w:t xml:space="preserve">βαθιά </w:t>
      </w:r>
      <w:r>
        <w:rPr>
          <w:rFonts w:eastAsia="Times New Roman" w:cs="Times New Roman"/>
          <w:szCs w:val="24"/>
        </w:rPr>
        <w:t xml:space="preserve">κατάψυξη τους μισθούς στη συντριπτική πλειοψηφία των </w:t>
      </w:r>
      <w:proofErr w:type="spellStart"/>
      <w:r>
        <w:rPr>
          <w:rFonts w:eastAsia="Times New Roman" w:cs="Times New Roman"/>
          <w:szCs w:val="24"/>
        </w:rPr>
        <w:t>ενστόλων</w:t>
      </w:r>
      <w:proofErr w:type="spellEnd"/>
      <w:r>
        <w:rPr>
          <w:rFonts w:eastAsia="Times New Roman" w:cs="Times New Roman"/>
          <w:szCs w:val="24"/>
        </w:rPr>
        <w:t>, οι οποίοι δεν θα μπορούν να ξαναδούν αύξηση των</w:t>
      </w:r>
      <w:r>
        <w:rPr>
          <w:rFonts w:eastAsia="Times New Roman" w:cs="Times New Roman"/>
          <w:szCs w:val="24"/>
        </w:rPr>
        <w:t xml:space="preserve"> πραγματικών εισοδημάτων τους -κάποιοι ακόμη και μέχρι την αποστράτευσή τους- αν δεν υπερβούν την προσωπική διαφορά.</w:t>
      </w:r>
    </w:p>
    <w:p w14:paraId="46602E8C"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Τόσκας</w:t>
      </w:r>
      <w:proofErr w:type="spellEnd"/>
      <w:r>
        <w:rPr>
          <w:rFonts w:eastAsia="Times New Roman" w:cs="Times New Roman"/>
          <w:szCs w:val="24"/>
        </w:rPr>
        <w:t xml:space="preserve"> προκειμένου να διασκεδάσει τις εντυπώσεις, μας είπε ότι η προσωπική διαφορά είναι θεσμοθετημένη, κατοχυρωμένη και δεν έχει χρον</w:t>
      </w:r>
      <w:r>
        <w:rPr>
          <w:rFonts w:eastAsia="Times New Roman" w:cs="Times New Roman"/>
          <w:szCs w:val="24"/>
        </w:rPr>
        <w:t>ικό περιορισμό εφαρμογής. Πώς, όμως, να γίνετε πιστευτοί ότι μπορείτε να εγγυηθείτε το μέλλον της προσωπικής διαφοράς στους μισθούς αστυνομικών και πυροσβεστών, όταν με αυτό, με το τέταρτο μνημόνιο πετσοκόβετε την προσωπική διαφορά στις συντάξεις;</w:t>
      </w:r>
    </w:p>
    <w:p w14:paraId="46602E8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Επιπλέον</w:t>
      </w:r>
      <w:r>
        <w:rPr>
          <w:rFonts w:eastAsia="Times New Roman" w:cs="Times New Roman"/>
          <w:szCs w:val="24"/>
        </w:rPr>
        <w:t xml:space="preserve">, εφόσον η προσωπική διαφορά δεν θα υπολογίζεται στις κρατήσεις για την αναλογική σύνταξη, θα οδηγήσει μοιραία σε περαιτέρω μείωση των συντάξιμων αποδοχών. </w:t>
      </w:r>
    </w:p>
    <w:p w14:paraId="46602E8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Καταργείτε, ακόμα, το επίδομα του πενθημέρου και ορίζετε ότι οι ένστολοι θα μπορούν να λάβουν επίδο</w:t>
      </w:r>
      <w:r>
        <w:rPr>
          <w:rFonts w:eastAsia="Times New Roman" w:cs="Times New Roman"/>
          <w:szCs w:val="24"/>
        </w:rPr>
        <w:t>μα υπερεργασίας για μόνο τέσσερα Σαββατοκύριακα το μήνα. Αντί για πενήντα δυο Σαββατοκύριακα το έτος θα λαμβάνουν σαράντα οκτώ. Πριν λίγο κατατέθηκε νομοτεχνική βελτίωση.</w:t>
      </w:r>
    </w:p>
    <w:p w14:paraId="46602E8F"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Όλα αυτά, όμως, κυρίες και κύριοι συνάδελφοι, θυμίζουν τη γνωστή ιστορία με τον Χότζα</w:t>
      </w:r>
      <w:r>
        <w:rPr>
          <w:rFonts w:eastAsia="Times New Roman" w:cs="Times New Roman"/>
          <w:szCs w:val="24"/>
        </w:rPr>
        <w:t>. Επιβάλλετε μια σειρά αρνητικών ρυθμίσεων και όταν αποσύρετε κάποια, θέλετε και από πάνω να σας πουν και ευχαριστώ.</w:t>
      </w:r>
    </w:p>
    <w:p w14:paraId="46602E90"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Καταθέτω για τα Πρακτικά το ψήφισμα διαμαρτυρίας της πανελλαδικής ένστολης διαμαρτυρίας των Σωμάτων Ασφαλείας, που καταγγέλλουν τους κυβερν</w:t>
      </w:r>
      <w:r>
        <w:rPr>
          <w:rFonts w:eastAsia="Times New Roman" w:cs="Times New Roman"/>
          <w:szCs w:val="24"/>
        </w:rPr>
        <w:t>ώντες ότι τους αντιμετωπίζουν ως πολίτες τριτοκοσμικής χώρας.</w:t>
      </w:r>
    </w:p>
    <w:p w14:paraId="46602E91" w14:textId="77777777" w:rsidR="008E1586" w:rsidRDefault="00786920">
      <w:pPr>
        <w:spacing w:after="0" w:line="600" w:lineRule="auto"/>
        <w:ind w:firstLine="720"/>
        <w:jc w:val="both"/>
        <w:rPr>
          <w:rFonts w:eastAsia="Times New Roman" w:cs="Times New Roman"/>
        </w:rPr>
      </w:pPr>
      <w:r>
        <w:rPr>
          <w:rFonts w:eastAsia="Times New Roman" w:cs="Times New Roman"/>
        </w:rPr>
        <w:t xml:space="preserve">(Στο σημείο αυτό ο Βουλευτής κ. Μάξιμος </w:t>
      </w:r>
      <w:proofErr w:type="spellStart"/>
      <w:r>
        <w:rPr>
          <w:rFonts w:eastAsia="Times New Roman" w:cs="Times New Roman"/>
        </w:rPr>
        <w:t>Χαρακόπουλος</w:t>
      </w:r>
      <w:proofErr w:type="spellEnd"/>
      <w:r>
        <w:rPr>
          <w:rFonts w:eastAsia="Times New Roman" w:cs="Times New Roman"/>
        </w:rPr>
        <w:t xml:space="preserve"> καταθέτει για τα Πρακτικά το προαναφερθέν ψήφισμα, το οποίο βρίσκεται στο αρχείο του Τμήματος Γραμματείας της Διεύθυνσης Στενογραφίας και Πρα</w:t>
      </w:r>
      <w:r>
        <w:rPr>
          <w:rFonts w:eastAsia="Times New Roman" w:cs="Times New Roman"/>
        </w:rPr>
        <w:t>κτικών της Βουλής)</w:t>
      </w:r>
    </w:p>
    <w:p w14:paraId="46602E92"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γνωρίζουμε την αλλεργία των κυβερνώντων στην Αστυνομία. Όμως, θα πρέπει κάποτε να γίνει κατανοητό ότι κράτος δικαίου χωρίς Σώματα Ασφαλείας δεν μπορεί να υπάρξει.</w:t>
      </w:r>
    </w:p>
    <w:p w14:paraId="46602E93"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w:t>
      </w:r>
      <w:r>
        <w:rPr>
          <w:rFonts w:eastAsia="Times New Roman" w:cs="Times New Roman"/>
          <w:szCs w:val="24"/>
        </w:rPr>
        <w:t xml:space="preserve">άνει ο </w:t>
      </w:r>
      <w:r>
        <w:rPr>
          <w:rFonts w:eastAsia="Times New Roman" w:cs="Times New Roman"/>
          <w:szCs w:val="24"/>
        </w:rPr>
        <w:t xml:space="preserve">Ζ΄ </w:t>
      </w:r>
      <w:r>
        <w:rPr>
          <w:rFonts w:eastAsia="Times New Roman" w:cs="Times New Roman"/>
          <w:szCs w:val="24"/>
        </w:rPr>
        <w:t xml:space="preserve">Αντιπρόεδρος της Βουλής κ. </w:t>
      </w:r>
      <w:r w:rsidRPr="00B435CC">
        <w:rPr>
          <w:rFonts w:eastAsia="Times New Roman" w:cs="Times New Roman"/>
          <w:b/>
          <w:szCs w:val="24"/>
        </w:rPr>
        <w:t>ΣΠΥΡΙΔΩΝ ΛΥΚΟΥΔΗΣ</w:t>
      </w:r>
      <w:r>
        <w:rPr>
          <w:rFonts w:eastAsia="Times New Roman" w:cs="Times New Roman"/>
          <w:szCs w:val="24"/>
        </w:rPr>
        <w:t>)</w:t>
      </w:r>
    </w:p>
    <w:p w14:paraId="46602E94"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Σας καλούμε, λοιπόν, αφού ο κύριος Υπουργός μάς είπε ότι θα επανεξετάσει με το Υπουργείο Οικονομικών τα κλιμάκια μισθοδοσίας για να κάνει διορθώσεις, να αποσύρετε τις ρυθμίσεις για το μισθολόγιο και ν</w:t>
      </w:r>
      <w:r>
        <w:rPr>
          <w:rFonts w:eastAsia="Times New Roman" w:cs="Times New Roman"/>
          <w:szCs w:val="24"/>
        </w:rPr>
        <w:t>α υπάρξει διαβούλευση με όλους τους εμπλεκόμενους φορείς.</w:t>
      </w:r>
    </w:p>
    <w:p w14:paraId="46602E9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Σε κάθε περίπτωση, δέσμευση της Νέας Δημοκρατίας και του Προέδρου της Κυριάκου Μητσοτάκη είναι η υλοποίηση της απόφασης του Συμβουλίου της Επικρατείας για την απόδοση των αναδρομικών που εκκρεμούν, </w:t>
      </w:r>
      <w:r>
        <w:rPr>
          <w:rFonts w:eastAsia="Times New Roman" w:cs="Times New Roman"/>
          <w:szCs w:val="24"/>
        </w:rPr>
        <w:t>αλλά και η κατάθεση ενός νέου μισθολογίου για τις Ένοπλες Δυνάμεις και τα Σώματα Ασφαλείας που θα διασφαλίζει αξιοπρεπείς αποδοχές.</w:t>
      </w:r>
    </w:p>
    <w:p w14:paraId="46602E9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είναι εμφανές ότι οι κόκκινες γραμμές για το αφορολόγητο και τις συντάξεις του κ. </w:t>
      </w:r>
      <w:proofErr w:type="spellStart"/>
      <w:r>
        <w:rPr>
          <w:rFonts w:eastAsia="Times New Roman" w:cs="Times New Roman"/>
          <w:szCs w:val="24"/>
        </w:rPr>
        <w:t>Τσακαλώτου</w:t>
      </w:r>
      <w:proofErr w:type="spellEnd"/>
      <w:r>
        <w:rPr>
          <w:rFonts w:eastAsia="Times New Roman" w:cs="Times New Roman"/>
          <w:szCs w:val="24"/>
        </w:rPr>
        <w:t xml:space="preserve"> θ</w:t>
      </w:r>
      <w:r>
        <w:rPr>
          <w:rFonts w:eastAsia="Times New Roman" w:cs="Times New Roman"/>
          <w:szCs w:val="24"/>
        </w:rPr>
        <w:t xml:space="preserve">υσιάστηκαν στον βωμό των κόκκινων χαλιών της εξουσίας. </w:t>
      </w:r>
    </w:p>
    <w:p w14:paraId="46602E9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Η αλήθεια είναι, επίσης, ότι για την εφαρμογή ή μη των περίφημων αντίμετρων μετά τη λήξη του μνημονίου, απαιτείται η έγκριση του Διεθνούς Νομισματικού Ταμείου και ότι για την πλήρη εφαρμογή χρειάζοντα</w:t>
      </w:r>
      <w:r>
        <w:rPr>
          <w:rFonts w:eastAsia="Times New Roman" w:cs="Times New Roman"/>
          <w:szCs w:val="24"/>
        </w:rPr>
        <w:t xml:space="preserve">ι πλεονάσματα 5,5%. Δεν λέτε αυτό που σας είπε το πρωί ο </w:t>
      </w:r>
      <w:r>
        <w:rPr>
          <w:rFonts w:eastAsia="Times New Roman" w:cs="Times New Roman"/>
          <w:szCs w:val="24"/>
        </w:rPr>
        <w:t xml:space="preserve">εισηγητής </w:t>
      </w:r>
      <w:r>
        <w:rPr>
          <w:rFonts w:eastAsia="Times New Roman" w:cs="Times New Roman"/>
          <w:szCs w:val="24"/>
        </w:rPr>
        <w:t>μας, ότι με το 3,5% τα αντίμετρα θα είναι μηδέν.</w:t>
      </w:r>
    </w:p>
    <w:p w14:paraId="46602E9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Για να επιτυγχάνονται, όμως, αυξημένα πλεονάσματα, θα συνεχιστεί μια φορομπηχτική πολιτική που ήδη έχει λιανίσει τον κορμό της παραγωγικής β</w:t>
      </w:r>
      <w:r>
        <w:rPr>
          <w:rFonts w:eastAsia="Times New Roman" w:cs="Times New Roman"/>
          <w:szCs w:val="24"/>
        </w:rPr>
        <w:t>άσης της χώρας και έχει εξαϋλώσει τη μεσαία τάξη. Συνεχίζετε μια καταστροφική και αδιέξοδη πορεία που προκαλεί ασφυξία στην επιχειρηματικότητα και σκοτώνει την πραγματική οικονομία.</w:t>
      </w:r>
    </w:p>
    <w:p w14:paraId="46602E9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το πείραμα της δημαγωγίας το πληρώσαμε και ε</w:t>
      </w:r>
      <w:r>
        <w:rPr>
          <w:rFonts w:eastAsia="Times New Roman" w:cs="Times New Roman"/>
          <w:szCs w:val="24"/>
        </w:rPr>
        <w:t>ξακολουθούμε να το πληρώνουμε πολύ ακριβά. Είναι καιρός να αλλάξουμε ρότα με γνώμονα την αλήθεια και τη σκληρή δουλειά για να βγούμε επιτέλους στο ξέφωτο της πραγματικής ανάπτυξης και της ευημερίας.</w:t>
      </w:r>
    </w:p>
    <w:p w14:paraId="46602E9A"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46602E9B" w14:textId="77777777" w:rsidR="008E1586" w:rsidRDefault="00786920">
      <w:pPr>
        <w:spacing w:after="0" w:line="600" w:lineRule="auto"/>
        <w:ind w:firstLine="720"/>
        <w:jc w:val="center"/>
        <w:rPr>
          <w:rFonts w:eastAsia="Times New Roman"/>
        </w:rPr>
      </w:pPr>
      <w:r>
        <w:rPr>
          <w:rFonts w:eastAsia="Times New Roman"/>
          <w:bCs/>
        </w:rPr>
        <w:t>(Χειροκροτήματα από την πτέρυγα της Νέας Δ</w:t>
      </w:r>
      <w:r>
        <w:rPr>
          <w:rFonts w:eastAsia="Times New Roman"/>
          <w:bCs/>
        </w:rPr>
        <w:t>ημοκρατίας)</w:t>
      </w:r>
    </w:p>
    <w:p w14:paraId="46602E9C"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συνάδελφε.</w:t>
      </w:r>
    </w:p>
    <w:p w14:paraId="46602E9D"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ΧΡΗΣΤΟΣ ΚΑΡΑΓΙΑΝΝΙΔΗΣ:</w:t>
      </w:r>
      <w:r>
        <w:rPr>
          <w:rFonts w:eastAsia="Times New Roman" w:cs="Times New Roman"/>
          <w:szCs w:val="24"/>
        </w:rPr>
        <w:t xml:space="preserve"> Δεν ακούσατε τον κύριο Υπουργό…</w:t>
      </w:r>
    </w:p>
    <w:p w14:paraId="46602E9E"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ΜΑΞΙΜΟΣ ΧΑΡΑΚΟΠΟΥΛΟΣ:</w:t>
      </w:r>
      <w:r>
        <w:rPr>
          <w:rFonts w:eastAsia="Times New Roman" w:cs="Times New Roman"/>
          <w:szCs w:val="24"/>
        </w:rPr>
        <w:t xml:space="preserve"> Τι δεν ακούσαμε; </w:t>
      </w:r>
    </w:p>
    <w:p w14:paraId="46602E9F" w14:textId="77777777" w:rsidR="008E1586" w:rsidRDefault="00786920">
      <w:pPr>
        <w:spacing w:after="0" w:line="600" w:lineRule="auto"/>
        <w:ind w:firstLine="720"/>
        <w:jc w:val="center"/>
        <w:rPr>
          <w:rFonts w:eastAsia="Times New Roman" w:cs="Times New Roman"/>
          <w:szCs w:val="24"/>
        </w:rPr>
      </w:pPr>
      <w:r>
        <w:rPr>
          <w:rFonts w:eastAsia="Times New Roman" w:cs="Times New Roman"/>
          <w:szCs w:val="24"/>
        </w:rPr>
        <w:lastRenderedPageBreak/>
        <w:t>(Θόρυβος στην Αίθουσα)</w:t>
      </w:r>
    </w:p>
    <w:p w14:paraId="46602EA0"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Κατανοητό έγινε τώρα.</w:t>
      </w:r>
    </w:p>
    <w:p w14:paraId="46602EA1"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ΑΝΔΡΕΑΣ </w:t>
      </w:r>
      <w:r>
        <w:rPr>
          <w:rFonts w:eastAsia="Times New Roman" w:cs="Times New Roman"/>
          <w:b/>
          <w:szCs w:val="24"/>
        </w:rPr>
        <w:t>ΛΟΒΕΡΔΟΣ:</w:t>
      </w:r>
      <w:r>
        <w:rPr>
          <w:rFonts w:eastAsia="Times New Roman" w:cs="Times New Roman"/>
          <w:szCs w:val="24"/>
        </w:rPr>
        <w:t xml:space="preserve"> Κύριε Πρόεδρε, θα ήθελα τον λόγο.</w:t>
      </w:r>
    </w:p>
    <w:p w14:paraId="46602EA2"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Ορίστε, κύριε Λοβέρδο, έχετε τον λόγο.</w:t>
      </w:r>
    </w:p>
    <w:p w14:paraId="46602EA3"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θα ήθελα τον λόγο για ένα λεπτό μόνο. Σας ευχαριστώ πολύ.</w:t>
      </w:r>
    </w:p>
    <w:p w14:paraId="46602EA4"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Δεν είχατε ανέβει ακόμα στο Προεδρείο, αλλά είχε γ</w:t>
      </w:r>
      <w:r>
        <w:rPr>
          <w:rFonts w:eastAsia="Times New Roman" w:cs="Times New Roman"/>
          <w:szCs w:val="24"/>
        </w:rPr>
        <w:t xml:space="preserve">ίνει μία συζήτηση, σε πολύ καλό επίπεδο, ανάμεσα στον κ. Κουτσούκο, </w:t>
      </w:r>
      <w:r>
        <w:rPr>
          <w:rFonts w:eastAsia="Times New Roman" w:cs="Times New Roman"/>
          <w:szCs w:val="24"/>
        </w:rPr>
        <w:t>εισηγητή</w:t>
      </w:r>
      <w:r>
        <w:rPr>
          <w:rFonts w:eastAsia="Times New Roman" w:cs="Times New Roman"/>
          <w:szCs w:val="24"/>
        </w:rPr>
        <w:t xml:space="preserve"> </w:t>
      </w:r>
      <w:r>
        <w:rPr>
          <w:rFonts w:eastAsia="Times New Roman" w:cs="Times New Roman"/>
          <w:szCs w:val="24"/>
        </w:rPr>
        <w:t xml:space="preserve">μας, και στον κ. Βίτσα, Αναπληρωτή Υπουργό Εθνικής Άμυνας, σχετικά με υπερβολές του παρελθόντος. Ο κ. Κουτσούκος είχε πει ότι αφού θέλετε να μιλάμε αλλιώς, ζητήστε και συγγνώμη για κάτι που έχετε πει. </w:t>
      </w:r>
    </w:p>
    <w:p w14:paraId="46602EA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Είπε ο κ. Βίτσας: Υπήρξα Γραμματέας του Συνασπισμού κα</w:t>
      </w:r>
      <w:r>
        <w:rPr>
          <w:rFonts w:eastAsia="Times New Roman" w:cs="Times New Roman"/>
          <w:szCs w:val="24"/>
        </w:rPr>
        <w:t xml:space="preserve">ι του ΣΥΡΙΖΑ. Εάν μου βρείτε κάποιον να έχει κάνει μια υπερβολική δήλωση με χαρακτηρισμούς ανοίκειους, που ήταν στον ΣΥΡΙΖΑ ή στον Συνασπισμό και εν πάση </w:t>
      </w:r>
      <w:proofErr w:type="spellStart"/>
      <w:r>
        <w:rPr>
          <w:rFonts w:eastAsia="Times New Roman" w:cs="Times New Roman"/>
          <w:szCs w:val="24"/>
        </w:rPr>
        <w:t>περιπτώσει</w:t>
      </w:r>
      <w:proofErr w:type="spellEnd"/>
      <w:r>
        <w:rPr>
          <w:rFonts w:eastAsia="Times New Roman" w:cs="Times New Roman"/>
          <w:szCs w:val="24"/>
        </w:rPr>
        <w:t>, έχει μείνει στο κόμμα του ΣΥΡΙΖΑ, εγώ να δεχθώ.</w:t>
      </w:r>
    </w:p>
    <w:p w14:paraId="46602EA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Καταθέτω -και με αυτό ολοκληρώνω- δύο δηλώ</w:t>
      </w:r>
      <w:r>
        <w:rPr>
          <w:rFonts w:eastAsia="Times New Roman" w:cs="Times New Roman"/>
          <w:szCs w:val="24"/>
        </w:rPr>
        <w:t xml:space="preserve">σεις του κυρίου Πρωθυπουργού, του σημερινού Πρωθυπουργού του κ. Τσίπρα. Η μία είναι το 2012 και αναφέρει τα εξής: «Όλο το προηγούμενο διάστημα τα ακούγαμε από τον κ. </w:t>
      </w:r>
      <w:proofErr w:type="spellStart"/>
      <w:r>
        <w:rPr>
          <w:rFonts w:eastAsia="Times New Roman" w:cs="Times New Roman"/>
          <w:szCs w:val="24"/>
        </w:rPr>
        <w:t>Παπαδήμο</w:t>
      </w:r>
      <w:proofErr w:type="spellEnd"/>
      <w:r>
        <w:rPr>
          <w:rFonts w:eastAsia="Times New Roman" w:cs="Times New Roman"/>
          <w:szCs w:val="24"/>
        </w:rPr>
        <w:t>, τον κ. Βενιζέλο, τον κ. Παπανδρέου και τον κ. Σαμαρά. Μπορεί οι Ευρωπαίοι να λέν</w:t>
      </w:r>
      <w:r>
        <w:rPr>
          <w:rFonts w:eastAsia="Times New Roman" w:cs="Times New Roman"/>
          <w:szCs w:val="24"/>
        </w:rPr>
        <w:t xml:space="preserve">ε ότι </w:t>
      </w:r>
      <w:r>
        <w:rPr>
          <w:rFonts w:eastAsia="Times New Roman" w:cs="Times New Roman"/>
          <w:szCs w:val="24"/>
        </w:rPr>
        <w:lastRenderedPageBreak/>
        <w:t xml:space="preserve">είμαστε όλοι Έλληνες, αλλά μάλλον κάποιοι Έλληνες δεν είναι και τόσο Έλληνες. Αυτοί που μας κυβερνούν.». Αυτό είναι το πρώτο. </w:t>
      </w:r>
    </w:p>
    <w:p w14:paraId="46602EA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«Ο κ. Παπανδρέου έχει ξεπεράσει πια και τη Θάτσερ, έχει ξεπεράσει και τον </w:t>
      </w:r>
      <w:proofErr w:type="spellStart"/>
      <w:r>
        <w:rPr>
          <w:rFonts w:eastAsia="Times New Roman" w:cs="Times New Roman"/>
          <w:szCs w:val="24"/>
        </w:rPr>
        <w:t>Πινοσέτ</w:t>
      </w:r>
      <w:proofErr w:type="spellEnd"/>
      <w:r>
        <w:rPr>
          <w:rFonts w:eastAsia="Times New Roman" w:cs="Times New Roman"/>
          <w:szCs w:val="24"/>
        </w:rPr>
        <w:t xml:space="preserve"> και φαίνεται τελικά ότι προκειμένου να κρ</w:t>
      </w:r>
      <w:r>
        <w:rPr>
          <w:rFonts w:eastAsia="Times New Roman" w:cs="Times New Roman"/>
          <w:szCs w:val="24"/>
        </w:rPr>
        <w:t xml:space="preserve">ατηθεί λίγο ακόμα στην εξουσία, είναι αδίστακτος. Ό,τι του ζητήσουν, θα το εξαγγείλει.». </w:t>
      </w:r>
    </w:p>
    <w:p w14:paraId="46602EA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Καταθέτω τα δύο χωρία από τις ομιλίες του Πρωθυπουργού για τα Πρακτικά. </w:t>
      </w:r>
    </w:p>
    <w:p w14:paraId="46602EA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Ανδρέας Λοβέρδος καταθέτει για τα Πρακτικά τα προαναφερθέντα </w:t>
      </w:r>
      <w:r>
        <w:rPr>
          <w:rFonts w:eastAsia="Times New Roman" w:cs="Times New Roman"/>
          <w:szCs w:val="24"/>
        </w:rPr>
        <w:t>έγγραφα, τα οποία βρίσκονται στο αρχείο του Τμήματος Γραμματείας της Διεύθυνσης Στενογραφίας και  Πρακτικών της Βουλής)</w:t>
      </w:r>
    </w:p>
    <w:p w14:paraId="46602EAA"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πολύ.</w:t>
      </w:r>
    </w:p>
    <w:p w14:paraId="46602EA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Η κ. </w:t>
      </w:r>
      <w:proofErr w:type="spellStart"/>
      <w:r>
        <w:rPr>
          <w:rFonts w:eastAsia="Times New Roman" w:cs="Times New Roman"/>
          <w:szCs w:val="24"/>
        </w:rPr>
        <w:t>Μεγαλοοικονόμου</w:t>
      </w:r>
      <w:proofErr w:type="spellEnd"/>
      <w:r>
        <w:rPr>
          <w:rFonts w:eastAsia="Times New Roman" w:cs="Times New Roman"/>
          <w:szCs w:val="24"/>
        </w:rPr>
        <w:t xml:space="preserve"> έχει τον λόγο.</w:t>
      </w:r>
    </w:p>
    <w:p w14:paraId="46602EAC"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Ευχαριστώ, κύριε Πρόεδρε.</w:t>
      </w:r>
    </w:p>
    <w:p w14:paraId="46602EA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 xml:space="preserve">ύριε Υπουργέ, μετά από μόλις δύο μέρες </w:t>
      </w:r>
      <w:r>
        <w:rPr>
          <w:rFonts w:eastAsia="Times New Roman" w:cs="Times New Roman"/>
          <w:szCs w:val="24"/>
        </w:rPr>
        <w:t xml:space="preserve">επιτροπών </w:t>
      </w:r>
      <w:r>
        <w:rPr>
          <w:rFonts w:eastAsia="Times New Roman" w:cs="Times New Roman"/>
          <w:szCs w:val="24"/>
        </w:rPr>
        <w:t xml:space="preserve">και ένα νομοσχέδιο σχεδόν χιλίων σελίδων, που φέρνει τα πάνω - κάτω για άλλη μία φορά στην ελληνική οικονομία, ερχόμαστε σήμερα να συζητάμε σε ένα θέατρο του παραλόγου. </w:t>
      </w:r>
    </w:p>
    <w:p w14:paraId="46602EA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Η Κυβέρνηση προσπαθεί να μας πείσει π</w:t>
      </w:r>
      <w:r>
        <w:rPr>
          <w:rFonts w:eastAsia="Times New Roman" w:cs="Times New Roman"/>
          <w:szCs w:val="24"/>
        </w:rPr>
        <w:t>ως έχουμε μπροστά μας τα καλύτερα δυνατά μέτρα και αντίμετρα και εμείς από την πλευρά μας βλέπουμε τη σκληρή πραγματικότητα, που αντιλαμβάνεται πρώτα και καλύτερα ο ελληνικός λαός. Μιλάμε για ένα άλλο, σκληρό κείμενο με πολλές επιβαρύνσεις για τα νοικοκυρι</w:t>
      </w:r>
      <w:r>
        <w:rPr>
          <w:rFonts w:eastAsia="Times New Roman" w:cs="Times New Roman"/>
          <w:szCs w:val="24"/>
        </w:rPr>
        <w:t>ά και τις επιχειρήσεις που θα δυσκολέψει ακόμα περισσότερο την καθημερινότητα και την αξιοπρεπή διαβίωση της μέσης ελληνικής οικογένειας.</w:t>
      </w:r>
    </w:p>
    <w:p w14:paraId="46602EAF"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Κατ’ αρχάς, ένα από τα βασικά μελανά σημεία του νομοσχεδίου είναι η νέα αλλαγή στις συντάξεις, η οποία θα φέρει μειώσε</w:t>
      </w:r>
      <w:r>
        <w:rPr>
          <w:rFonts w:eastAsia="Times New Roman" w:cs="Times New Roman"/>
          <w:szCs w:val="24"/>
        </w:rPr>
        <w:t xml:space="preserve">ις ακόμη και άνω του 18%, εάν υπολογιστούν και τα επιδόματα που περικόπτονται. </w:t>
      </w:r>
    </w:p>
    <w:p w14:paraId="46602EB0"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Και ερωτώ, κύριοι της Κυβέρνησης: Πόσες μειώσεις να αντέξουν ακόμη οι Έλληνες συνταξιούχοι των 500 ευρώ; Μήπως άλλες δώδεκα φορές, περίπου, δεν υπέστησαν μειώσεις από τη </w:t>
      </w:r>
      <w:r>
        <w:rPr>
          <w:rFonts w:eastAsia="Times New Roman" w:cs="Times New Roman"/>
          <w:szCs w:val="24"/>
        </w:rPr>
        <w:t>συγκυβ</w:t>
      </w:r>
      <w:r>
        <w:rPr>
          <w:rFonts w:eastAsia="Times New Roman" w:cs="Times New Roman"/>
          <w:szCs w:val="24"/>
        </w:rPr>
        <w:t xml:space="preserve">έρνηση </w:t>
      </w:r>
      <w:r>
        <w:rPr>
          <w:rFonts w:eastAsia="Times New Roman" w:cs="Times New Roman"/>
          <w:szCs w:val="24"/>
        </w:rPr>
        <w:t>Νέας Δημοκρατίας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ΠΑΣΟΚ; Γιατί δεν έγινε, τουλάχιστον, μία διάκριση, για να προστατευθούν τουλάχιστον οι πραγματικά χαμηλοσυνταξιούχοι ή και οι ευπαθείς ομάδες, όπως τα άτομα με αναπηρία; </w:t>
      </w:r>
    </w:p>
    <w:p w14:paraId="46602EB1"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Δεν νοείται σε μία πολιτισμένη χώρα να γίνονται δεκτές μειώ</w:t>
      </w:r>
      <w:r>
        <w:rPr>
          <w:rFonts w:eastAsia="Times New Roman" w:cs="Times New Roman"/>
          <w:szCs w:val="24"/>
        </w:rPr>
        <w:t xml:space="preserve">σεις αδιακρίτως, για όλους, και μάλιστα στους συνταξιούχους, δηλαδή κατά κύριο λόγο για τους ανθρώπους της τρίτης ηλικίας, που δεν έχουν άλλον τρόπο να επιβιώσουν. </w:t>
      </w:r>
    </w:p>
    <w:p w14:paraId="46602EB2"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Εκτός από τις λογικές αυτές αντιρρήσεις μας, υπάρχουν φυσικά και οι νομικές αντιρρήσεις του</w:t>
      </w:r>
      <w:r>
        <w:rPr>
          <w:rFonts w:eastAsia="Times New Roman" w:cs="Times New Roman"/>
          <w:szCs w:val="24"/>
        </w:rPr>
        <w:t xml:space="preserve"> Ελεγκτικού Συνεδρίου για τη συνταγματικότητα των νέων περικοπών, καθώς, επίσης και τα ερωτήματα που θέτει η Επιστημονική Υπηρεσία της Βουλής για το εάν τελικά αυτές οι περικοπές φτάνουν στο σημείο να οδηγήσουν στην καταπάτηση της αξιοπρέπειας των συνταξιο</w:t>
      </w:r>
      <w:r>
        <w:rPr>
          <w:rFonts w:eastAsia="Times New Roman" w:cs="Times New Roman"/>
          <w:szCs w:val="24"/>
        </w:rPr>
        <w:t xml:space="preserve">ύχων. </w:t>
      </w:r>
    </w:p>
    <w:p w14:paraId="46602EB3"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Η αξιοπρέπεια, κυρίες και κύριοι της Κυβέρνησης, είναι μία λέξη που, δυστυχώς, έχουμε ξεχάσει τα τελευταία χρόνια. Ασχολούμεθα μόνο με τα έσοδα του κράτους, τους δημοσιονομικούς στόχους, τα πλεονάσματα και έχουμε ξεχάσει τελείως τις έννοιες της κοιν</w:t>
      </w:r>
      <w:r>
        <w:rPr>
          <w:rFonts w:eastAsia="Times New Roman" w:cs="Times New Roman"/>
          <w:szCs w:val="24"/>
        </w:rPr>
        <w:t>ωνικής δικαιοσύνης, της αξιοπρέπειας και της ισότητας.</w:t>
      </w:r>
    </w:p>
    <w:p w14:paraId="46602EB4"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Επί παραδείγματι, για πρώτη φορά νομοθετείται το να επιτρέπεται διευρυμένα το άνοιγμα των καταστημάτων τις Κυριακές. Το ζητούμενο είναι τι στόχευση έχει η Κυβέρνηση. Διότι ναι μεν μπορεί τα μεγάλα εμπο</w:t>
      </w:r>
      <w:r>
        <w:rPr>
          <w:rFonts w:eastAsia="Times New Roman" w:cs="Times New Roman"/>
          <w:szCs w:val="24"/>
        </w:rPr>
        <w:t>ρικά καταστήματα, τα πολυκαταστήματα και τα εμπορικά κέντρα να ευνοηθούν, ωστόσο τίθεται ένα τεράστιο ερώτημα σε σχέση με τα μικρά και τα μεσαία καταστήματα, τα οποία δεν θα μπορέσουν να ανταποκριθούν στα αυξημένα έξοδα μισθοδοσίας κ.λπ., που συνεπάγεται τ</w:t>
      </w:r>
      <w:r>
        <w:rPr>
          <w:rFonts w:eastAsia="Times New Roman" w:cs="Times New Roman"/>
          <w:szCs w:val="24"/>
        </w:rPr>
        <w:t>ο άνοιγμα τις Κυριακές.</w:t>
      </w:r>
    </w:p>
    <w:p w14:paraId="46602EB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αιτιολογική έκθεση</w:t>
      </w:r>
      <w:r>
        <w:rPr>
          <w:rFonts w:eastAsia="Times New Roman" w:cs="Times New Roman"/>
          <w:szCs w:val="24"/>
        </w:rPr>
        <w:t xml:space="preserve"> δεν μας διαφωτίζει καθόλου σε αυτό το σημείο. Κάνει λόγο για μεγέθυνση της τουριστικής δαπάνης. Όμως, δεν γίνεται κανένας λόγος για τις μικρομεσαίες επιχειρήσεις, που πιθανότατα θα βρεθούν ένα βήμα πριν από το λ</w:t>
      </w:r>
      <w:r>
        <w:rPr>
          <w:rFonts w:eastAsia="Times New Roman" w:cs="Times New Roman"/>
          <w:szCs w:val="24"/>
        </w:rPr>
        <w:t xml:space="preserve">ουκέτο και είναι η ραχοκοκαλιά της ελληνικής επιχειρηματικότητας και οικονομίας. </w:t>
      </w:r>
    </w:p>
    <w:p w14:paraId="46602EB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Θα ήθελα να σας τονίσω ότι εάν ενδιαφέρεστε για τις τουριστικές περιοχές, κάλλιστα τα καταστήματα στις τουριστικές περιοχές, παίρνοντας το σήμα από τον ΕΟΤ, μπορούν να είναι </w:t>
      </w:r>
      <w:r>
        <w:rPr>
          <w:rFonts w:eastAsia="Times New Roman" w:cs="Times New Roman"/>
          <w:szCs w:val="24"/>
        </w:rPr>
        <w:t xml:space="preserve">ανοικτά είκοσι τέσσερις ώρες το εικοσιτετράωρο και όλες τις μέρες του μήνα. Δεν υπάρχει δέσμευση, φτάνει να έχουν πάρει το σήμα από τον ΕΟΤ ότι ανήκουν σε τουριστικές περιοχές και στην Αθήνα και σε άλλα μέρη, όπου είναι τουριστικά. Οπότε, δεν στέκει να το </w:t>
      </w:r>
      <w:r>
        <w:rPr>
          <w:rFonts w:eastAsia="Times New Roman" w:cs="Times New Roman"/>
          <w:szCs w:val="24"/>
        </w:rPr>
        <w:t>επικαλείστε αυτό.</w:t>
      </w:r>
    </w:p>
    <w:p w14:paraId="46602EB7" w14:textId="77777777" w:rsidR="008E1586" w:rsidRDefault="00786920">
      <w:pPr>
        <w:spacing w:after="0" w:line="600" w:lineRule="auto"/>
        <w:ind w:firstLine="567"/>
        <w:jc w:val="both"/>
        <w:rPr>
          <w:rFonts w:eastAsia="Times New Roman" w:cs="Times New Roman"/>
          <w:szCs w:val="24"/>
        </w:rPr>
      </w:pPr>
      <w:r>
        <w:rPr>
          <w:rFonts w:eastAsia="Times New Roman" w:cs="Times New Roman"/>
          <w:szCs w:val="24"/>
        </w:rPr>
        <w:t xml:space="preserve">Συνεπώς, μάλλον, ευνοείτε τις πολυεθνικές. Διότι, αν ξέρετε, πάρα πολλές πολυεθνικές που έχουν καταστήματα παντού, έχουν τα εργαστήριά τους σε διεθνή ύδατα, οπότε τα κέρδη τους φεύγουν κατευθείαν στο εξωτερικό. Άρα, βοηθάτε μόνο τις </w:t>
      </w:r>
      <w:r>
        <w:rPr>
          <w:rFonts w:eastAsia="Times New Roman" w:cs="Times New Roman"/>
          <w:szCs w:val="24"/>
        </w:rPr>
        <w:lastRenderedPageBreak/>
        <w:t>μεγάλ</w:t>
      </w:r>
      <w:r>
        <w:rPr>
          <w:rFonts w:eastAsia="Times New Roman" w:cs="Times New Roman"/>
          <w:szCs w:val="24"/>
        </w:rPr>
        <w:t>ες επιχειρήσεις και όχι τις μικρομεσαίες. Αυτές τις καταδικάζετε στον τελικό θάνατο.</w:t>
      </w:r>
    </w:p>
    <w:p w14:paraId="46602EB8" w14:textId="77777777" w:rsidR="008E1586" w:rsidRDefault="00786920">
      <w:pPr>
        <w:spacing w:after="0" w:line="600" w:lineRule="auto"/>
        <w:ind w:firstLine="567"/>
        <w:jc w:val="both"/>
        <w:rPr>
          <w:rFonts w:eastAsia="Times New Roman" w:cs="Times New Roman"/>
          <w:szCs w:val="24"/>
        </w:rPr>
      </w:pPr>
      <w:r>
        <w:rPr>
          <w:rFonts w:eastAsia="Times New Roman" w:cs="Times New Roman"/>
          <w:szCs w:val="24"/>
        </w:rPr>
        <w:t>Και μετά από όλα αυτά τα μέτρα λιτότητας και ύφεσης, έρχεται η αύξηση των ασφαλιστικών εισφορών για τους ελεύθερους επαγγελματίες και τους αγρότες. Δεν ξεχνάμε, φυσικά, τη</w:t>
      </w:r>
      <w:r>
        <w:rPr>
          <w:rFonts w:eastAsia="Times New Roman" w:cs="Times New Roman"/>
          <w:szCs w:val="24"/>
        </w:rPr>
        <w:t xml:space="preserve"> σθεναρή στήριξη της </w:t>
      </w:r>
      <w:r>
        <w:rPr>
          <w:rFonts w:eastAsia="Times New Roman" w:cs="Times New Roman"/>
          <w:szCs w:val="24"/>
        </w:rPr>
        <w:t xml:space="preserve">συγκυβέρνησης </w:t>
      </w:r>
      <w:r>
        <w:rPr>
          <w:rFonts w:eastAsia="Times New Roman" w:cs="Times New Roman"/>
          <w:szCs w:val="24"/>
        </w:rPr>
        <w:t xml:space="preserve">στο νόμο </w:t>
      </w:r>
      <w:proofErr w:type="spellStart"/>
      <w:r>
        <w:rPr>
          <w:rFonts w:eastAsia="Times New Roman" w:cs="Times New Roman"/>
          <w:szCs w:val="24"/>
        </w:rPr>
        <w:t>Κατρούγκαλου</w:t>
      </w:r>
      <w:proofErr w:type="spellEnd"/>
      <w:r>
        <w:rPr>
          <w:rFonts w:eastAsia="Times New Roman" w:cs="Times New Roman"/>
          <w:szCs w:val="24"/>
        </w:rPr>
        <w:t xml:space="preserve">, για τον οποίον τόσο ο ίδιος ο κ. </w:t>
      </w:r>
      <w:proofErr w:type="spellStart"/>
      <w:r>
        <w:rPr>
          <w:rFonts w:eastAsia="Times New Roman" w:cs="Times New Roman"/>
          <w:szCs w:val="24"/>
        </w:rPr>
        <w:t>Κατρούγκαλος</w:t>
      </w:r>
      <w:proofErr w:type="spellEnd"/>
      <w:r>
        <w:rPr>
          <w:rFonts w:eastAsia="Times New Roman" w:cs="Times New Roman"/>
          <w:szCs w:val="24"/>
        </w:rPr>
        <w:t xml:space="preserve"> όσο και σύσσωμη η </w:t>
      </w:r>
      <w:r>
        <w:rPr>
          <w:rFonts w:eastAsia="Times New Roman" w:cs="Times New Roman"/>
          <w:szCs w:val="24"/>
        </w:rPr>
        <w:t xml:space="preserve">Κυβέρνησή </w:t>
      </w:r>
      <w:r>
        <w:rPr>
          <w:rFonts w:eastAsia="Times New Roman" w:cs="Times New Roman"/>
          <w:szCs w:val="24"/>
        </w:rPr>
        <w:t>μας τόνισαν πόσο θα ωφεληθούν οι επαγγελματίες με χαμηλά εισοδήματα.</w:t>
      </w:r>
    </w:p>
    <w:p w14:paraId="46602EB9" w14:textId="77777777" w:rsidR="008E1586" w:rsidRDefault="00786920">
      <w:pPr>
        <w:spacing w:after="0" w:line="600" w:lineRule="auto"/>
        <w:ind w:firstLine="567"/>
        <w:jc w:val="both"/>
        <w:rPr>
          <w:rFonts w:eastAsia="Times New Roman" w:cs="Times New Roman"/>
          <w:szCs w:val="24"/>
        </w:rPr>
      </w:pPr>
      <w:r>
        <w:rPr>
          <w:rFonts w:eastAsia="Times New Roman" w:cs="Times New Roman"/>
          <w:szCs w:val="24"/>
        </w:rPr>
        <w:t>Και τώρα έρχεται μια μεγάλη ανατροπή στον τρόπο υπολογι</w:t>
      </w:r>
      <w:r>
        <w:rPr>
          <w:rFonts w:eastAsia="Times New Roman" w:cs="Times New Roman"/>
          <w:szCs w:val="24"/>
        </w:rPr>
        <w:t xml:space="preserve">σμού των εισφορών και πάλι με στόχο να αυξηθούν οι εισπράξεις των ταμείων. Προφανώς, καθόλου δεν σας προβλημάτισε το ότι οι επαγγελματίες αδυνατούν να πληρώσουν τις εισφορές τους, όπως είναι σήμερα. Είναι, επομένως, πραγματικά απορίας άξιο το να πιστεύετε </w:t>
      </w:r>
      <w:r>
        <w:rPr>
          <w:rFonts w:eastAsia="Times New Roman" w:cs="Times New Roman"/>
          <w:szCs w:val="24"/>
        </w:rPr>
        <w:t xml:space="preserve">ότι ξαφνικά θα μπορέσουν να πληρώσουν τις εισφορές και μάλιστα αυξημένες. Μάλιστα, είχα τονίσει πριν ότι πρέπει να παγώσουν οι παλιές εισφορές, από τότε που άρχισε η κρίση, από το 2009, μέχρι σήμερα, και αν μπορέσουν να πληρώνουν τις τρέχουσες. Όμως, αυτό </w:t>
      </w:r>
      <w:r>
        <w:rPr>
          <w:rFonts w:eastAsia="Times New Roman" w:cs="Times New Roman"/>
          <w:szCs w:val="24"/>
        </w:rPr>
        <w:t>δεν το λαμβάνετε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και λέτε ότι θα κάνετε τις </w:t>
      </w:r>
      <w:proofErr w:type="spellStart"/>
      <w:r>
        <w:rPr>
          <w:rFonts w:eastAsia="Times New Roman" w:cs="Times New Roman"/>
          <w:szCs w:val="24"/>
        </w:rPr>
        <w:t>εκατόν</w:t>
      </w:r>
      <w:proofErr w:type="spellEnd"/>
      <w:r>
        <w:rPr>
          <w:rFonts w:eastAsia="Times New Roman" w:cs="Times New Roman"/>
          <w:szCs w:val="24"/>
        </w:rPr>
        <w:t xml:space="preserve"> είκοσι δόσεις. Λοιπόν, δεν πρόκειται να κάνετε τίποτα. Απλώς θα τους πάρετε τις περιουσίες, γιατί θα τους πάτε σε πλειστηριασμούς.</w:t>
      </w:r>
    </w:p>
    <w:p w14:paraId="46602EBA" w14:textId="77777777" w:rsidR="008E1586" w:rsidRDefault="00786920">
      <w:pPr>
        <w:spacing w:after="0" w:line="600" w:lineRule="auto"/>
        <w:ind w:firstLine="567"/>
        <w:jc w:val="both"/>
        <w:rPr>
          <w:rFonts w:eastAsia="Times New Roman" w:cs="Times New Roman"/>
          <w:szCs w:val="24"/>
        </w:rPr>
      </w:pPr>
      <w:r>
        <w:rPr>
          <w:rFonts w:eastAsia="Times New Roman" w:cs="Times New Roman"/>
          <w:szCs w:val="24"/>
        </w:rPr>
        <w:t xml:space="preserve">Είναι φανερό ότι νομοθετείτε όχι απλά εκτός της αντοχής της οικονομίας, αλλά και εκτός κάθε πραγματικότητας. </w:t>
      </w:r>
    </w:p>
    <w:p w14:paraId="46602EBB" w14:textId="77777777" w:rsidR="008E1586" w:rsidRDefault="00786920">
      <w:pPr>
        <w:spacing w:after="0" w:line="600" w:lineRule="auto"/>
        <w:ind w:firstLine="567"/>
        <w:jc w:val="both"/>
        <w:rPr>
          <w:rFonts w:eastAsia="Times New Roman" w:cs="Times New Roman"/>
          <w:szCs w:val="24"/>
        </w:rPr>
      </w:pPr>
      <w:r>
        <w:rPr>
          <w:rFonts w:eastAsia="Times New Roman" w:cs="Times New Roman"/>
          <w:szCs w:val="24"/>
        </w:rPr>
        <w:lastRenderedPageBreak/>
        <w:t>Όμως, το νομοσχέδιο περιλαμβάνει και κάποιες εξαιρετικά επικίνδυνες ρυθμίσεις. Πραγματικά, το γεγονός ότι υποβαθμίζετε τον ρόλο της αρμοδιότητας τ</w:t>
      </w:r>
      <w:r>
        <w:rPr>
          <w:rFonts w:eastAsia="Times New Roman" w:cs="Times New Roman"/>
          <w:szCs w:val="24"/>
        </w:rPr>
        <w:t xml:space="preserve">ου </w:t>
      </w:r>
      <w:r>
        <w:rPr>
          <w:rFonts w:eastAsia="Times New Roman" w:cs="Times New Roman"/>
          <w:szCs w:val="24"/>
        </w:rPr>
        <w:t>Ε</w:t>
      </w:r>
      <w:r>
        <w:rPr>
          <w:rFonts w:eastAsia="Times New Roman" w:cs="Times New Roman"/>
          <w:szCs w:val="24"/>
        </w:rPr>
        <w:t xml:space="preserve">ισαγγελέα </w:t>
      </w:r>
      <w:r>
        <w:rPr>
          <w:rFonts w:eastAsia="Times New Roman" w:cs="Times New Roman"/>
          <w:szCs w:val="24"/>
        </w:rPr>
        <w:t>Ο</w:t>
      </w:r>
      <w:r>
        <w:rPr>
          <w:rFonts w:eastAsia="Times New Roman" w:cs="Times New Roman"/>
          <w:szCs w:val="24"/>
        </w:rPr>
        <w:t xml:space="preserve">ικονομικού </w:t>
      </w:r>
      <w:r>
        <w:rPr>
          <w:rFonts w:eastAsia="Times New Roman" w:cs="Times New Roman"/>
          <w:szCs w:val="24"/>
        </w:rPr>
        <w:t>Ε</w:t>
      </w:r>
      <w:r>
        <w:rPr>
          <w:rFonts w:eastAsia="Times New Roman" w:cs="Times New Roman"/>
          <w:szCs w:val="24"/>
        </w:rPr>
        <w:t>γκλήματος</w:t>
      </w:r>
      <w:r>
        <w:rPr>
          <w:rFonts w:eastAsia="Times New Roman" w:cs="Times New Roman"/>
          <w:szCs w:val="24"/>
        </w:rPr>
        <w:t>, είναι άκρως ύποπτο και επικίνδυνο.</w:t>
      </w:r>
    </w:p>
    <w:p w14:paraId="46602EBC" w14:textId="77777777" w:rsidR="008E1586" w:rsidRDefault="00786920">
      <w:pPr>
        <w:spacing w:after="0" w:line="600" w:lineRule="auto"/>
        <w:ind w:firstLine="567"/>
        <w:jc w:val="both"/>
        <w:rPr>
          <w:rFonts w:eastAsia="Times New Roman" w:cs="Times New Roman"/>
          <w:szCs w:val="24"/>
        </w:rPr>
      </w:pPr>
      <w:r>
        <w:rPr>
          <w:rFonts w:eastAsia="Times New Roman" w:cs="Times New Roman"/>
          <w:szCs w:val="24"/>
        </w:rPr>
        <w:t xml:space="preserve">Κατ’ αρχάς οι εισαγγελικοί λειτουργοί έχουν πρωτίστως υποχρέωση απέναντι στο Σύνταγμα να υπηρετούν τη </w:t>
      </w:r>
      <w:r>
        <w:rPr>
          <w:rFonts w:eastAsia="Times New Roman" w:cs="Times New Roman"/>
          <w:szCs w:val="24"/>
        </w:rPr>
        <w:t>δικαιοσύνη</w:t>
      </w:r>
      <w:r>
        <w:rPr>
          <w:rFonts w:eastAsia="Times New Roman" w:cs="Times New Roman"/>
          <w:szCs w:val="24"/>
        </w:rPr>
        <w:t>. Επομένως, δεν έχει κα</w:t>
      </w:r>
      <w:r>
        <w:rPr>
          <w:rFonts w:eastAsia="Times New Roman" w:cs="Times New Roman"/>
          <w:szCs w:val="24"/>
        </w:rPr>
        <w:t>μ</w:t>
      </w:r>
      <w:r>
        <w:rPr>
          <w:rFonts w:eastAsia="Times New Roman" w:cs="Times New Roman"/>
          <w:szCs w:val="24"/>
        </w:rPr>
        <w:t xml:space="preserve">μία λογική και νομική βάση το να μην μπορεί ο Οικονομικός Εισαγγελέας να παραγγέλνει, οποτεδήποτε το κρίνει, τη διενέργεια προκαταρκτικής εξέτασης, αλλά να έχει ουσιαστικά τον πρώτο λόγο η Ανεξάρτητη Αρχή Δημοσίων Εσόδων! Δεν μπορεί ο </w:t>
      </w:r>
      <w:r>
        <w:rPr>
          <w:rFonts w:eastAsia="Times New Roman" w:cs="Times New Roman"/>
          <w:szCs w:val="24"/>
        </w:rPr>
        <w:t>εισαγγελέας</w:t>
      </w:r>
      <w:r>
        <w:rPr>
          <w:rFonts w:eastAsia="Times New Roman" w:cs="Times New Roman"/>
          <w:szCs w:val="24"/>
        </w:rPr>
        <w:t>, μπορεί η</w:t>
      </w:r>
      <w:r>
        <w:rPr>
          <w:rFonts w:eastAsia="Times New Roman" w:cs="Times New Roman"/>
          <w:szCs w:val="24"/>
        </w:rPr>
        <w:t xml:space="preserve"> </w:t>
      </w:r>
      <w:r>
        <w:rPr>
          <w:rFonts w:eastAsia="Times New Roman" w:cs="Times New Roman"/>
          <w:szCs w:val="24"/>
        </w:rPr>
        <w:t>ανεξάρτητη αρχή</w:t>
      </w:r>
      <w:r>
        <w:rPr>
          <w:rFonts w:eastAsia="Times New Roman" w:cs="Times New Roman"/>
          <w:szCs w:val="24"/>
        </w:rPr>
        <w:t>!</w:t>
      </w:r>
    </w:p>
    <w:p w14:paraId="46602EBD" w14:textId="77777777" w:rsidR="008E1586" w:rsidRDefault="00786920">
      <w:pPr>
        <w:spacing w:after="0" w:line="600" w:lineRule="auto"/>
        <w:ind w:firstLine="567"/>
        <w:jc w:val="both"/>
        <w:rPr>
          <w:rFonts w:eastAsia="Times New Roman" w:cs="Times New Roman"/>
          <w:szCs w:val="24"/>
        </w:rPr>
      </w:pPr>
      <w:r>
        <w:rPr>
          <w:rFonts w:eastAsia="Times New Roman" w:cs="Times New Roman"/>
          <w:szCs w:val="24"/>
        </w:rPr>
        <w:t xml:space="preserve">Πέραν όλων αυτών και άλλων ακόμη δεκάδων υπόπτων ρυθμίσεων, αυτά που είναι πιο ανησυχητικά είναι οι ταχύτατες κατασχέσεις που έρχονται πλέον για οφειλές στο </w:t>
      </w:r>
      <w:r>
        <w:rPr>
          <w:rFonts w:eastAsia="Times New Roman" w:cs="Times New Roman"/>
          <w:szCs w:val="24"/>
        </w:rPr>
        <w:t>δημόσιο</w:t>
      </w:r>
      <w:r>
        <w:rPr>
          <w:rFonts w:eastAsia="Times New Roman" w:cs="Times New Roman"/>
          <w:szCs w:val="24"/>
        </w:rPr>
        <w:t xml:space="preserve">, καθώς και η νέα διαδικασία ηλεκτρονικού πλειστηριασμού. </w:t>
      </w:r>
    </w:p>
    <w:p w14:paraId="46602EBE" w14:textId="77777777" w:rsidR="008E1586" w:rsidRDefault="00786920">
      <w:pPr>
        <w:spacing w:after="0" w:line="600" w:lineRule="auto"/>
        <w:ind w:firstLine="567"/>
        <w:jc w:val="both"/>
        <w:rPr>
          <w:rFonts w:eastAsia="Times New Roman" w:cs="Times New Roman"/>
          <w:szCs w:val="24"/>
        </w:rPr>
      </w:pPr>
      <w:r>
        <w:rPr>
          <w:rFonts w:eastAsia="Times New Roman" w:cs="Times New Roman"/>
          <w:szCs w:val="24"/>
        </w:rPr>
        <w:t>Ειδικά, οι νέοι</w:t>
      </w:r>
      <w:r>
        <w:rPr>
          <w:rFonts w:eastAsia="Times New Roman" w:cs="Times New Roman"/>
          <w:szCs w:val="24"/>
        </w:rPr>
        <w:t xml:space="preserve"> πλειστηριασμοί, με τον τρόπο που θα γίνονται, θα οδηγήσουν γρήγορα, άμεσα και χωρίς πολλές δυνατότητες αντίδρασης στο να χάνουν οι πολίτες τα σπίτια τους. Μάλιστα, η τιμή έναρξης θα είναι πλέον η εμπορική αξία των ακινήτων, η οποία στις περισσότερες περιπ</w:t>
      </w:r>
      <w:r>
        <w:rPr>
          <w:rFonts w:eastAsia="Times New Roman" w:cs="Times New Roman"/>
          <w:szCs w:val="24"/>
        </w:rPr>
        <w:t xml:space="preserve">τώσεις είναι χαμηλότερη από την αντικειμενική αξία. </w:t>
      </w:r>
    </w:p>
    <w:p w14:paraId="46602EBF" w14:textId="77777777" w:rsidR="008E1586" w:rsidRDefault="00786920">
      <w:pPr>
        <w:spacing w:after="0" w:line="600" w:lineRule="auto"/>
        <w:ind w:firstLine="567"/>
        <w:jc w:val="both"/>
        <w:rPr>
          <w:rFonts w:eastAsia="Times New Roman" w:cs="Times New Roman"/>
          <w:szCs w:val="24"/>
        </w:rPr>
      </w:pPr>
      <w:r>
        <w:rPr>
          <w:rFonts w:eastAsia="Times New Roman" w:cs="Times New Roman"/>
          <w:szCs w:val="24"/>
        </w:rPr>
        <w:t xml:space="preserve">Σας ερωτώ, κύριε Υπουργέ των Οικονομικών -δεν είστε εδώ- το εξής: Από ποια τιμή θα αρχίζει ο πλειστηριασμός; Έκανα έρευνα και θα αρχίζει από τα 2/3 της πραγματικής αξίας. Για παράδειγμα, ένας έχει πάρει </w:t>
      </w:r>
      <w:r>
        <w:rPr>
          <w:rFonts w:eastAsia="Times New Roman" w:cs="Times New Roman"/>
          <w:szCs w:val="24"/>
        </w:rPr>
        <w:t xml:space="preserve">δάνειο 100.000 ευρώ. Η πραγματική αξία είναι 50.000 ευρώ και θα αρχίζει από τα 2/3. Και θα είναι υπεύθυνοι οι εγγυητές </w:t>
      </w:r>
      <w:r>
        <w:rPr>
          <w:rFonts w:eastAsia="Times New Roman" w:cs="Times New Roman"/>
          <w:szCs w:val="24"/>
        </w:rPr>
        <w:lastRenderedPageBreak/>
        <w:t>που υπέγραψαν για τα παιδιά τους, θα παίρνετε το σπίτι των εγγυητών που υπέγραψαν για να τους βοηθήσουν και θα χρωστάνε κιόλας. Τουλάχιστ</w:t>
      </w:r>
      <w:r>
        <w:rPr>
          <w:rFonts w:eastAsia="Times New Roman" w:cs="Times New Roman"/>
          <w:szCs w:val="24"/>
        </w:rPr>
        <w:t>ον, κάντε το αμερικάνικο σύστημα, να τους τα παίρνετε, αλλά να μην χρωστάνε κιόλας.</w:t>
      </w:r>
    </w:p>
    <w:p w14:paraId="46602EC0" w14:textId="77777777" w:rsidR="008E1586" w:rsidRDefault="00786920">
      <w:pPr>
        <w:spacing w:after="0" w:line="600" w:lineRule="auto"/>
        <w:ind w:firstLine="567"/>
        <w:jc w:val="both"/>
        <w:rPr>
          <w:rFonts w:eastAsia="Times New Roman" w:cs="Times New Roman"/>
          <w:szCs w:val="24"/>
        </w:rPr>
      </w:pPr>
      <w:r>
        <w:rPr>
          <w:rFonts w:eastAsia="Times New Roman" w:cs="Times New Roman"/>
          <w:szCs w:val="24"/>
        </w:rPr>
        <w:t>Μια τέτοια ρύθμιση είναι εξαιρετικά άδικη…</w:t>
      </w:r>
    </w:p>
    <w:p w14:paraId="46602EC1" w14:textId="77777777" w:rsidR="008E1586" w:rsidRDefault="00786920">
      <w:pPr>
        <w:spacing w:after="0" w:line="600" w:lineRule="auto"/>
        <w:ind w:firstLine="567"/>
        <w:jc w:val="both"/>
        <w:rPr>
          <w:rFonts w:eastAsia="Times New Roman" w:cs="Times New Roman"/>
          <w:szCs w:val="24"/>
        </w:rPr>
      </w:pPr>
      <w:r>
        <w:rPr>
          <w:rFonts w:eastAsia="Times New Roman"/>
          <w:bCs/>
        </w:rPr>
        <w:t>(Στο σημείο αυτό κτυπάει το κουδούνι λήξεως του χρόνου ομιλίας της κυρίας Βουλευτού)</w:t>
      </w:r>
    </w:p>
    <w:p w14:paraId="46602EC2" w14:textId="77777777" w:rsidR="008E1586" w:rsidRDefault="00786920">
      <w:pPr>
        <w:spacing w:after="0" w:line="600" w:lineRule="auto"/>
        <w:ind w:firstLine="567"/>
        <w:jc w:val="both"/>
        <w:rPr>
          <w:rFonts w:eastAsia="Times New Roman" w:cs="Times New Roman"/>
          <w:szCs w:val="24"/>
        </w:rPr>
      </w:pPr>
      <w:r>
        <w:rPr>
          <w:rFonts w:eastAsia="Times New Roman" w:cs="Times New Roman"/>
          <w:szCs w:val="24"/>
        </w:rPr>
        <w:t>Μισό λεπτό, κύριε Πρόεδρε, είναι κάτι πολύ ε</w:t>
      </w:r>
      <w:r>
        <w:rPr>
          <w:rFonts w:eastAsia="Times New Roman" w:cs="Times New Roman"/>
          <w:szCs w:val="24"/>
        </w:rPr>
        <w:t>νδιαφέρον. Σας παρακαλώ, δώστε μου ένα λεπτό.</w:t>
      </w:r>
    </w:p>
    <w:p w14:paraId="46602EC3" w14:textId="77777777" w:rsidR="008E1586" w:rsidRDefault="00786920">
      <w:pPr>
        <w:spacing w:after="0" w:line="600" w:lineRule="auto"/>
        <w:ind w:firstLine="567"/>
        <w:jc w:val="both"/>
        <w:rPr>
          <w:rFonts w:eastAsia="Times New Roman" w:cs="Times New Roman"/>
          <w:szCs w:val="24"/>
        </w:rPr>
      </w:pPr>
      <w:r>
        <w:rPr>
          <w:rFonts w:eastAsia="Times New Roman" w:cs="Times New Roman"/>
          <w:szCs w:val="24"/>
        </w:rPr>
        <w:t xml:space="preserve">Ακόμη και σήμερα όλοι οι φόροι των ακινήτων, όπως ο φόρος μεταβίβασης και ο ΕΝΦΙΑ, υπολογίζονται με βάση τις αντικειμενικές αξίες. Θα σας προτείνω και κάτι άλλο. Την κατοικία που μένουμε τώρα ή την εξοχική μας </w:t>
      </w:r>
      <w:r>
        <w:rPr>
          <w:rFonts w:eastAsia="Times New Roman" w:cs="Times New Roman"/>
          <w:szCs w:val="24"/>
        </w:rPr>
        <w:t xml:space="preserve">την φορολογείτε. Σας διέφυγε να φορολογήσετε την τελευταία κατοικία. </w:t>
      </w:r>
    </w:p>
    <w:p w14:paraId="46602EC4" w14:textId="77777777" w:rsidR="008E1586" w:rsidRDefault="00786920">
      <w:pPr>
        <w:spacing w:after="0" w:line="600" w:lineRule="auto"/>
        <w:ind w:firstLine="567"/>
        <w:jc w:val="both"/>
        <w:rPr>
          <w:rFonts w:eastAsia="Times New Roman" w:cs="Times New Roman"/>
          <w:szCs w:val="24"/>
        </w:rPr>
      </w:pPr>
      <w:r>
        <w:rPr>
          <w:rFonts w:eastAsia="Times New Roman" w:cs="Times New Roman"/>
          <w:szCs w:val="24"/>
        </w:rPr>
        <w:t>Λοιπόν, η τελευταία κατοικία είναι η πιο αποδοτική. Αν πάτε στο Α΄ Νεκροταφείο και δείτε πόσο πουλιούνται τα μνήματα και μάλιστα σε ζώνες, εκεί είναι η φορολογία. Εκεί είναι η μόνιμη κατ</w:t>
      </w:r>
      <w:r>
        <w:rPr>
          <w:rFonts w:eastAsia="Times New Roman" w:cs="Times New Roman"/>
          <w:szCs w:val="24"/>
        </w:rPr>
        <w:t>οικία που θα βγάζετε τον νεκρό από μέσα για να σας πληρώσει τον ΕΝΦΙΑ. Αυτό σας διέφυγε. Πρέπει να το επανεξετάσετε.</w:t>
      </w:r>
    </w:p>
    <w:p w14:paraId="46602EC5" w14:textId="77777777" w:rsidR="008E1586" w:rsidRDefault="00786920">
      <w:pPr>
        <w:spacing w:after="0" w:line="600" w:lineRule="auto"/>
        <w:ind w:firstLine="567"/>
        <w:jc w:val="both"/>
        <w:rPr>
          <w:rFonts w:eastAsia="Times New Roman" w:cs="Times New Roman"/>
          <w:szCs w:val="24"/>
        </w:rPr>
      </w:pPr>
      <w:r>
        <w:rPr>
          <w:rFonts w:eastAsia="Times New Roman" w:cs="Times New Roman"/>
          <w:szCs w:val="24"/>
        </w:rPr>
        <w:t xml:space="preserve">Επίσης, ένα ακόμα μεγάλο ζήτημα είναι η κατάσταση που αντιμετωπίζουν οι δανειολήπτες από τα </w:t>
      </w:r>
      <w:r>
        <w:rPr>
          <w:rFonts w:eastAsia="Times New Roman" w:cs="Times New Roman"/>
          <w:szCs w:val="24"/>
          <w:lang w:val="en-US"/>
        </w:rPr>
        <w:t>funds</w:t>
      </w:r>
      <w:r>
        <w:rPr>
          <w:rFonts w:eastAsia="Times New Roman" w:cs="Times New Roman"/>
          <w:szCs w:val="24"/>
        </w:rPr>
        <w:t>, τα λεγόμενα στην ελληνική «κοράκια», που</w:t>
      </w:r>
      <w:r>
        <w:rPr>
          <w:rFonts w:eastAsia="Times New Roman" w:cs="Times New Roman"/>
          <w:szCs w:val="24"/>
        </w:rPr>
        <w:t xml:space="preserve"> θα εξαγοράζουν τα δάνεια από τα πιστωτικά ιδρύματα. Βεβαίως, εδώ και πολλούς μήνες, από την ημέρα της ψήφισης του </w:t>
      </w:r>
      <w:r>
        <w:rPr>
          <w:rFonts w:eastAsia="Times New Roman" w:cs="Times New Roman"/>
          <w:szCs w:val="24"/>
        </w:rPr>
        <w:t>ν.</w:t>
      </w:r>
      <w:r>
        <w:rPr>
          <w:rFonts w:eastAsia="Times New Roman" w:cs="Times New Roman"/>
          <w:szCs w:val="24"/>
        </w:rPr>
        <w:t xml:space="preserve">4389/2016, τόσο εγώ προσωπικά όσο και η Ένωση </w:t>
      </w:r>
      <w:r>
        <w:rPr>
          <w:rFonts w:eastAsia="Times New Roman" w:cs="Times New Roman"/>
          <w:szCs w:val="24"/>
        </w:rPr>
        <w:lastRenderedPageBreak/>
        <w:t>Κεντρώων έχουμε στηρίξει την ιδέα να μπορεί ο ίδιος ο δανειολήπτης να εξαγοράζει το δάνειό το</w:t>
      </w:r>
      <w:r>
        <w:rPr>
          <w:rFonts w:eastAsia="Times New Roman" w:cs="Times New Roman"/>
          <w:szCs w:val="24"/>
        </w:rPr>
        <w:t xml:space="preserve">υ πριν πουληθεί στο </w:t>
      </w:r>
      <w:r>
        <w:rPr>
          <w:rFonts w:eastAsia="Times New Roman" w:cs="Times New Roman"/>
          <w:szCs w:val="24"/>
          <w:lang w:val="en-US"/>
        </w:rPr>
        <w:t>fund</w:t>
      </w:r>
      <w:r>
        <w:rPr>
          <w:rFonts w:eastAsia="Times New Roman" w:cs="Times New Roman"/>
          <w:szCs w:val="24"/>
        </w:rPr>
        <w:t xml:space="preserve"> στην ίδια ακριβώς τιμή. </w:t>
      </w:r>
    </w:p>
    <w:p w14:paraId="46602EC6" w14:textId="77777777" w:rsidR="008E1586" w:rsidRDefault="00786920">
      <w:pPr>
        <w:spacing w:after="0" w:line="600" w:lineRule="auto"/>
        <w:ind w:firstLine="567"/>
        <w:jc w:val="both"/>
        <w:rPr>
          <w:rFonts w:eastAsia="Times New Roman" w:cs="Times New Roman"/>
          <w:szCs w:val="24"/>
        </w:rPr>
      </w:pPr>
      <w:r>
        <w:rPr>
          <w:rFonts w:eastAsia="Times New Roman" w:cs="Times New Roman"/>
          <w:szCs w:val="24"/>
        </w:rPr>
        <w:t xml:space="preserve">Όμως, η Κυβέρνηση κωφεύει και έτσι αναγκάστηκα να καταθέσω σήμερα τροπολογία, να τους δώσετε το δικαίωμα να τους καλεί το τραπεζικό ίδρυμα να εξαγοράζουν το δάνειό τους στην τιμή που θα το πουλήσουν στα </w:t>
      </w:r>
      <w:r>
        <w:rPr>
          <w:rFonts w:eastAsia="Times New Roman" w:cs="Times New Roman"/>
          <w:szCs w:val="24"/>
          <w:lang w:val="en-US"/>
        </w:rPr>
        <w:t>fun</w:t>
      </w:r>
      <w:r>
        <w:rPr>
          <w:rFonts w:eastAsia="Times New Roman" w:cs="Times New Roman"/>
          <w:szCs w:val="24"/>
          <w:lang w:val="en-US"/>
        </w:rPr>
        <w:t>ds</w:t>
      </w:r>
      <w:r>
        <w:rPr>
          <w:rFonts w:eastAsia="Times New Roman" w:cs="Times New Roman"/>
          <w:szCs w:val="24"/>
        </w:rPr>
        <w:t xml:space="preserve">. Γιατί να μην το αγοράσει ο Έλληνας και να το πάρει το </w:t>
      </w:r>
      <w:r>
        <w:rPr>
          <w:rFonts w:eastAsia="Times New Roman" w:cs="Times New Roman"/>
          <w:szCs w:val="24"/>
          <w:lang w:val="en-US"/>
        </w:rPr>
        <w:t>fund</w:t>
      </w:r>
      <w:r>
        <w:rPr>
          <w:rFonts w:eastAsia="Times New Roman" w:cs="Times New Roman"/>
          <w:szCs w:val="24"/>
        </w:rPr>
        <w:t>; Για να τους πετάξει να μένουν στα χαρτόκουτα; Δεν το δέχομαι. Κάντε δεκτή την τροπολογία. Θα ξεσηκωθεί ο κόσμος. Αφού θα τα πουλήσετε που θα τα πουλήσετε, δώστε τους το δικαίωμα να τα εξαγοράσ</w:t>
      </w:r>
      <w:r>
        <w:rPr>
          <w:rFonts w:eastAsia="Times New Roman" w:cs="Times New Roman"/>
          <w:szCs w:val="24"/>
        </w:rPr>
        <w:t>ουν οι ίδιοι. Μπορεί να θέλουν να πουλήσουν το νεφρό τους, δεν μας ενδιαφέρει, ο εγγυητής να πουλήσει τα μάτια του, θα το πληρώσουν το δάνειο. Να τους δώσετε μια ευκαιρία. Έτσι είσαστε καταδικαστέοι από όλον τον κόσμο.</w:t>
      </w:r>
    </w:p>
    <w:p w14:paraId="46602EC7" w14:textId="77777777" w:rsidR="008E1586" w:rsidRDefault="0078692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Βεβαίως, αυτά είναι τραγικά.</w:t>
      </w:r>
    </w:p>
    <w:p w14:paraId="46602EC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(Στο σημ</w:t>
      </w:r>
      <w:r>
        <w:rPr>
          <w:rFonts w:eastAsia="Times New Roman" w:cs="Times New Roman"/>
          <w:szCs w:val="24"/>
        </w:rPr>
        <w:t xml:space="preserve">είο αυτό </w:t>
      </w:r>
      <w:r>
        <w:rPr>
          <w:rFonts w:eastAsia="Times New Roman" w:cs="Times New Roman"/>
          <w:szCs w:val="24"/>
        </w:rPr>
        <w:t xml:space="preserve">κτυπάει </w:t>
      </w:r>
      <w:r>
        <w:rPr>
          <w:rFonts w:eastAsia="Times New Roman" w:cs="Times New Roman"/>
          <w:szCs w:val="24"/>
        </w:rPr>
        <w:t>το κουδούνι λήξεως του χρόνου της κυρίας Βουλευτού)</w:t>
      </w:r>
    </w:p>
    <w:p w14:paraId="46602EC9" w14:textId="77777777" w:rsidR="008E1586" w:rsidRDefault="0078692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Κυρία συνάδελφε, ολοκληρώστε, παρακαλώ. </w:t>
      </w:r>
    </w:p>
    <w:p w14:paraId="46602ECA" w14:textId="77777777" w:rsidR="008E1586" w:rsidRDefault="0078692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Τα αντίμετρα είναι «καθρεφτάκια». Ο κόσμος, όμως, έχει σταματήσει πλέον να σας εμπιστεύετ</w:t>
      </w:r>
      <w:r>
        <w:rPr>
          <w:rFonts w:eastAsia="Times New Roman" w:cs="Times New Roman"/>
          <w:szCs w:val="24"/>
        </w:rPr>
        <w:t>αι. Βρείτε λύσεις που θα δώσουν διέξοδο στην τραγική κατάσταση που βιώνουν.</w:t>
      </w:r>
    </w:p>
    <w:p w14:paraId="46602ECB" w14:textId="77777777" w:rsidR="008E1586" w:rsidRDefault="0078692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Σας ευχαριστώ.</w:t>
      </w:r>
    </w:p>
    <w:p w14:paraId="46602ECC" w14:textId="77777777" w:rsidR="008E1586" w:rsidRDefault="0078692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(Σπυρίδων Λυκούδης):</w:t>
      </w:r>
      <w:r>
        <w:rPr>
          <w:rFonts w:eastAsia="Times New Roman" w:cs="Times New Roman"/>
          <w:szCs w:val="24"/>
        </w:rPr>
        <w:t xml:space="preserve"> Ο συνάδελφος κ. Γεώργιος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Δημήτριος Καρράς, Ανεξάρτητος Βουλευτής, έχει τον λόγο.</w:t>
      </w:r>
    </w:p>
    <w:p w14:paraId="46602ECD" w14:textId="77777777" w:rsidR="008E1586" w:rsidRDefault="0078692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Ευχαριστώ, κύριε Πρόεδρε.</w:t>
      </w:r>
    </w:p>
    <w:p w14:paraId="46602ECE" w14:textId="77777777" w:rsidR="008E1586" w:rsidRDefault="0078692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Βρίσκομαι από το πρωί στην Αίθουσα. Ανέπτυξα αντιρρήσεις για τη συνταγματικότητα των άρθρων 1 και 2, προβάλλοντας την αναλγησία ρυθμίσεων που αφορούν τις περικοπές της προσωπικής διαφοράς, τις περικοπές για τα οικογενειακά επιδόμ</w:t>
      </w:r>
      <w:r>
        <w:rPr>
          <w:rFonts w:eastAsia="Times New Roman" w:cs="Times New Roman"/>
          <w:szCs w:val="24"/>
        </w:rPr>
        <w:t xml:space="preserve">ατα, τα οποία φέρεται να είχε ή </w:t>
      </w:r>
      <w:proofErr w:type="spellStart"/>
      <w:r>
        <w:rPr>
          <w:rFonts w:eastAsia="Times New Roman" w:cs="Times New Roman"/>
          <w:szCs w:val="24"/>
        </w:rPr>
        <w:t>υποστηρίζετο</w:t>
      </w:r>
      <w:proofErr w:type="spellEnd"/>
      <w:r>
        <w:rPr>
          <w:rFonts w:eastAsia="Times New Roman" w:cs="Times New Roman"/>
          <w:szCs w:val="24"/>
        </w:rPr>
        <w:t xml:space="preserve"> ότι είχε κατοχυρώσει ο νόμος </w:t>
      </w:r>
      <w:proofErr w:type="spellStart"/>
      <w:r>
        <w:rPr>
          <w:rFonts w:eastAsia="Times New Roman" w:cs="Times New Roman"/>
          <w:szCs w:val="24"/>
        </w:rPr>
        <w:t>Κατρούγκαλου</w:t>
      </w:r>
      <w:proofErr w:type="spellEnd"/>
      <w:r>
        <w:rPr>
          <w:rFonts w:eastAsia="Times New Roman" w:cs="Times New Roman"/>
          <w:szCs w:val="24"/>
        </w:rPr>
        <w:t xml:space="preserve"> του Μαΐου του 2016. </w:t>
      </w:r>
    </w:p>
    <w:p w14:paraId="46602ECF" w14:textId="77777777" w:rsidR="008E1586" w:rsidRDefault="0078692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Το νομοσχέδιο, βέβαια, δεν είναι μόνο οι συνταξιοδοτικές ρυθμίσεις, έστω και εάν είναι το πρώτο κεφάλαιο και ο κύριος τίτλος, αλλά έχει μια σειρά άλ</w:t>
      </w:r>
      <w:r>
        <w:rPr>
          <w:rFonts w:eastAsia="Times New Roman" w:cs="Times New Roman"/>
          <w:szCs w:val="24"/>
        </w:rPr>
        <w:t>λων ρυθμίσεων, οι οποίες δημιουργούν και μια σειρά προβλημάτων και, εάν θέλετε ακόμα, δημιουργούν και μια σειρά περαιτέρω δυσκολιών στους Έλληνες.</w:t>
      </w:r>
    </w:p>
    <w:p w14:paraId="46602ED0" w14:textId="77777777" w:rsidR="008E1586" w:rsidRDefault="0078692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Θα δώσω ένα παράδειγμα. Προ δεκαπέντε ημερών </w:t>
      </w:r>
      <w:r>
        <w:rPr>
          <w:rFonts w:eastAsia="Times New Roman" w:cs="Times New Roman"/>
          <w:szCs w:val="24"/>
        </w:rPr>
        <w:t xml:space="preserve">ψηφίστηκαν οι διατάξεις </w:t>
      </w:r>
      <w:r>
        <w:rPr>
          <w:rFonts w:eastAsia="Times New Roman" w:cs="Times New Roman"/>
          <w:szCs w:val="24"/>
        </w:rPr>
        <w:t>για τον εξωδικαστικό συμβιβασμό. Χαιρετί</w:t>
      </w:r>
      <w:r>
        <w:rPr>
          <w:rFonts w:eastAsia="Times New Roman" w:cs="Times New Roman"/>
          <w:szCs w:val="24"/>
        </w:rPr>
        <w:t xml:space="preserve">στηκε πολύ από την Κυβέρνηση και η Αντιπολίτευση το παρακολούθησε και εγώ προσωπικά το παρακολούθησα με πολλή προσοχή. Είχα τις ενστάσεις μου, είχα τις αντιρρήσεις μου. </w:t>
      </w:r>
    </w:p>
    <w:p w14:paraId="46602ED1" w14:textId="77777777" w:rsidR="008E1586" w:rsidRDefault="0078692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Σήμερα, όμως, είμαι κάθετα αντίθετος. Για ποιον λόγο; Μετά από δεκαπέντε ημέρες έρχεται το άρθρο 46 του νομοσχεδίου </w:t>
      </w:r>
      <w:r>
        <w:rPr>
          <w:rFonts w:eastAsia="Times New Roman" w:cs="Times New Roman"/>
          <w:szCs w:val="24"/>
        </w:rPr>
        <w:t xml:space="preserve">και </w:t>
      </w:r>
      <w:r>
        <w:rPr>
          <w:rFonts w:eastAsia="Times New Roman" w:cs="Times New Roman"/>
          <w:szCs w:val="24"/>
        </w:rPr>
        <w:t xml:space="preserve">για τον εξωδικαστικό μηχανισμό φανερώνει μια ερασιτεχνική διάθεση της Κυβέρνησης. Γιατί; Φαίνεται ότι διαμαρτυρήθηκαν οι τράπεζες, </w:t>
      </w:r>
      <w:proofErr w:type="spellStart"/>
      <w:r>
        <w:rPr>
          <w:rFonts w:eastAsia="Times New Roman" w:cs="Times New Roman"/>
          <w:szCs w:val="24"/>
        </w:rPr>
        <w:t>μεγαλ</w:t>
      </w:r>
      <w:r>
        <w:rPr>
          <w:rFonts w:eastAsia="Times New Roman" w:cs="Times New Roman"/>
          <w:szCs w:val="24"/>
        </w:rPr>
        <w:t>οπιστωτές</w:t>
      </w:r>
      <w:proofErr w:type="spellEnd"/>
      <w:r>
        <w:rPr>
          <w:rFonts w:eastAsia="Times New Roman" w:cs="Times New Roman"/>
          <w:szCs w:val="24"/>
        </w:rPr>
        <w:t xml:space="preserve"> ή δεν ξέρω ποιοι. Τροποποιεί, λοιπόν, βασική </w:t>
      </w:r>
      <w:r>
        <w:rPr>
          <w:rFonts w:eastAsia="Times New Roman" w:cs="Times New Roman"/>
          <w:szCs w:val="24"/>
        </w:rPr>
        <w:lastRenderedPageBreak/>
        <w:t>αρχή του μηχανισμού που κατά τις εξαγγελίες θα οδηγούσε σε ανακούφιση και ρύθμιση μικρών ή και μεγαλύτερων επιχειρηματικών δανείων και τι μας λέει; Εάν ένας πιστωτής αρνείται να αποδεχθεί το ποσό της ο</w:t>
      </w:r>
      <w:r>
        <w:rPr>
          <w:rFonts w:eastAsia="Times New Roman" w:cs="Times New Roman"/>
          <w:szCs w:val="24"/>
        </w:rPr>
        <w:t xml:space="preserve">φειλής όπως προσδιορίζεται από τον οφειλέτη, τον συντονιστή ή τον εμπειρογνώμονα, μπορεί να προσφύγει στο δικαστήριο. </w:t>
      </w:r>
    </w:p>
    <w:p w14:paraId="46602ED2" w14:textId="77777777" w:rsidR="008E1586" w:rsidRDefault="0078692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Μικρό το κακό, θα έλεγα. Όμως, εάν ο πιστωτής αυτός, ο δανειστής, είναι ο μεγαλύτερος κατά ποσοστό, δεν μπορεί να υπάρξει συμβιβασμός και</w:t>
      </w:r>
      <w:r>
        <w:rPr>
          <w:rFonts w:eastAsia="Times New Roman" w:cs="Times New Roman"/>
          <w:szCs w:val="24"/>
        </w:rPr>
        <w:t xml:space="preserve"> οδηγείται η υπόθεση στα δικαστήρια να κριθεί ποιο είναι το ύψος της οφειλής ή της απαίτησης. Ξέρετε τι σημαίνει αυτό; Δεκαεπτά, εάν δεν κάνω λάθος, τράπεζες ελληνικές, κάποιες απ’ αυτές όχι καλές, έχουν πάψει να υπάρχουν ή έχουν συγχωνευθεί με μεγαλύτερες</w:t>
      </w:r>
      <w:r>
        <w:rPr>
          <w:rFonts w:eastAsia="Times New Roman" w:cs="Times New Roman"/>
          <w:szCs w:val="24"/>
        </w:rPr>
        <w:t xml:space="preserve"> και παρουσιάζεται το φαινόμενο όλες οι συστημικές τράπεζες να έχουν συγκεντρώσει δάνεια </w:t>
      </w:r>
      <w:proofErr w:type="spellStart"/>
      <w:r>
        <w:rPr>
          <w:rFonts w:eastAsia="Times New Roman" w:cs="Times New Roman"/>
          <w:szCs w:val="24"/>
        </w:rPr>
        <w:t>μικροτέρων</w:t>
      </w:r>
      <w:proofErr w:type="spellEnd"/>
      <w:r>
        <w:rPr>
          <w:rFonts w:eastAsia="Times New Roman" w:cs="Times New Roman"/>
          <w:szCs w:val="24"/>
        </w:rPr>
        <w:t xml:space="preserve"> τραπεζών και να είναι οι μεγάλοι πιστωτές άνω του 80%-85% των επιχειρήσεων και ιδιαίτερα των μικρών, διότι οι μικρές επιχειρήσεις δεν </w:t>
      </w:r>
      <w:proofErr w:type="spellStart"/>
      <w:r>
        <w:rPr>
          <w:rFonts w:eastAsia="Times New Roman" w:cs="Times New Roman"/>
          <w:szCs w:val="24"/>
        </w:rPr>
        <w:t>συναλλάσσοντο</w:t>
      </w:r>
      <w:proofErr w:type="spellEnd"/>
      <w:r>
        <w:rPr>
          <w:rFonts w:eastAsia="Times New Roman" w:cs="Times New Roman"/>
          <w:szCs w:val="24"/>
        </w:rPr>
        <w:t xml:space="preserve"> με πολλέ</w:t>
      </w:r>
      <w:r>
        <w:rPr>
          <w:rFonts w:eastAsia="Times New Roman" w:cs="Times New Roman"/>
          <w:szCs w:val="24"/>
        </w:rPr>
        <w:t xml:space="preserve">ς τράπεζες, αλλά με μια, όπου είχαν τη δυνατότητα να διευκολύνονται. </w:t>
      </w:r>
    </w:p>
    <w:p w14:paraId="46602ED3" w14:textId="77777777" w:rsidR="008E1586" w:rsidRDefault="0078692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Με αυτή τη ρύθμιση, λοιπόν, που δίδεται το δικαίωμα στις τράπεζες να αμφισβητούν το ποσό της οφειλής, όπως τουλάχιστον ο συντονιστής ή ο εμπειρογνώμονας το αποδέχονται, φεύγουμε από τον </w:t>
      </w:r>
      <w:r>
        <w:rPr>
          <w:rFonts w:eastAsia="Times New Roman" w:cs="Times New Roman"/>
          <w:szCs w:val="24"/>
        </w:rPr>
        <w:t>εξωδικαστικό συμβιβασμό και πάμε στα δικαστήρια, που πάλι τα επιβαρύνουμε. Όμως, δεν είναι το ζητούμενό μου αυτό. Το ζητούμενο είναι ότι ματαιώνεται ο σκοπός του νόμου με μια ρύθμιση σε νόμο ο οποίος δεν είχε αντικείμενο τον εξωδικαστικό μηχανισμό. Εν πάση</w:t>
      </w:r>
      <w:r>
        <w:rPr>
          <w:rFonts w:eastAsia="Times New Roman" w:cs="Times New Roman"/>
          <w:szCs w:val="24"/>
        </w:rPr>
        <w:t xml:space="preserve"> </w:t>
      </w:r>
      <w:proofErr w:type="spellStart"/>
      <w:r>
        <w:rPr>
          <w:rFonts w:eastAsia="Times New Roman" w:cs="Times New Roman"/>
          <w:szCs w:val="24"/>
        </w:rPr>
        <w:t>περιπτώσει</w:t>
      </w:r>
      <w:proofErr w:type="spellEnd"/>
      <w:r>
        <w:rPr>
          <w:rFonts w:eastAsia="Times New Roman" w:cs="Times New Roman"/>
          <w:szCs w:val="24"/>
        </w:rPr>
        <w:t xml:space="preserve">, αυτά </w:t>
      </w:r>
      <w:r>
        <w:rPr>
          <w:rFonts w:eastAsia="Times New Roman" w:cs="Times New Roman"/>
          <w:szCs w:val="24"/>
        </w:rPr>
        <w:t xml:space="preserve">θα </w:t>
      </w:r>
      <w:r>
        <w:rPr>
          <w:rFonts w:eastAsia="Times New Roman" w:cs="Times New Roman"/>
          <w:szCs w:val="24"/>
        </w:rPr>
        <w:t>δείτε θα μας ταλαιπωρήσουν πάρα πολύ.</w:t>
      </w:r>
    </w:p>
    <w:p w14:paraId="46602ED4" w14:textId="77777777" w:rsidR="008E1586" w:rsidRDefault="00786920">
      <w:pPr>
        <w:tabs>
          <w:tab w:val="left" w:pos="1138"/>
          <w:tab w:val="left" w:pos="1565"/>
          <w:tab w:val="left" w:pos="2965"/>
          <w:tab w:val="center" w:pos="4753"/>
        </w:tabs>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Να πω για τους ηλεκτρονικούς πλειστηριασμούς. Το ακούω στην αρχή θετικό, όμως αυτή τη στιγμή με τη συγκέντρωση κατοικιών και εμπορικών ακινήτων από τις τράπεζες, δεν </w:t>
      </w:r>
      <w:r>
        <w:rPr>
          <w:rFonts w:eastAsia="Times New Roman"/>
          <w:bCs/>
          <w:shd w:val="clear" w:color="auto" w:fill="FFFFFF"/>
        </w:rPr>
        <w:t>είναι</w:t>
      </w:r>
      <w:r>
        <w:rPr>
          <w:rFonts w:eastAsia="Times New Roman" w:cs="Times New Roman"/>
          <w:bCs/>
          <w:shd w:val="clear" w:color="auto" w:fill="FFFFFF"/>
        </w:rPr>
        <w:t xml:space="preserve"> κατάλληλος ο χρόνος για τ</w:t>
      </w:r>
      <w:r>
        <w:rPr>
          <w:rFonts w:eastAsia="Times New Roman" w:cs="Times New Roman"/>
          <w:bCs/>
          <w:shd w:val="clear" w:color="auto" w:fill="FFFFFF"/>
        </w:rPr>
        <w:t>αχύτατους πλειστηριασμούς, για τον λόγο ότι αφ</w:t>
      </w:r>
      <w:r>
        <w:rPr>
          <w:rFonts w:eastAsia="Times New Roman" w:cs="Times New Roman"/>
          <w:bCs/>
          <w:shd w:val="clear" w:color="auto" w:fill="FFFFFF"/>
        </w:rPr>
        <w:t xml:space="preserve">’ </w:t>
      </w:r>
      <w:r>
        <w:rPr>
          <w:rFonts w:eastAsia="Times New Roman" w:cs="Times New Roman"/>
          <w:bCs/>
          <w:shd w:val="clear" w:color="auto" w:fill="FFFFFF"/>
        </w:rPr>
        <w:t>ενός μεν θα αφαιρεθούν πολύ εύκολα ιδιοκτησίες, αφ</w:t>
      </w:r>
      <w:r>
        <w:rPr>
          <w:rFonts w:eastAsia="Times New Roman" w:cs="Times New Roman"/>
          <w:bCs/>
          <w:shd w:val="clear" w:color="auto" w:fill="FFFFFF"/>
        </w:rPr>
        <w:t xml:space="preserve">’ </w:t>
      </w:r>
      <w:r>
        <w:rPr>
          <w:rFonts w:eastAsia="Times New Roman" w:cs="Times New Roman"/>
          <w:bCs/>
          <w:shd w:val="clear" w:color="auto" w:fill="FFFFFF"/>
        </w:rPr>
        <w:t xml:space="preserve">ετέρου για τις ίδιες τις ιδιοκτησίες που θα εκτεθούν στον πλειστηριασμό θα </w:t>
      </w:r>
      <w:r>
        <w:rPr>
          <w:rFonts w:eastAsia="Times New Roman"/>
          <w:bCs/>
          <w:shd w:val="clear" w:color="auto" w:fill="FFFFFF"/>
        </w:rPr>
        <w:t>είναι</w:t>
      </w:r>
      <w:r>
        <w:rPr>
          <w:rFonts w:eastAsia="Times New Roman" w:cs="Times New Roman"/>
          <w:bCs/>
          <w:shd w:val="clear" w:color="auto" w:fill="FFFFFF"/>
        </w:rPr>
        <w:t xml:space="preserve"> τόσο μεγάλη η προσφορά στην αγορά, ενώ η ζήτηση θα </w:t>
      </w:r>
      <w:r>
        <w:rPr>
          <w:rFonts w:eastAsia="Times New Roman"/>
          <w:bCs/>
          <w:shd w:val="clear" w:color="auto" w:fill="FFFFFF"/>
        </w:rPr>
        <w:t>είναι</w:t>
      </w:r>
      <w:r>
        <w:rPr>
          <w:rFonts w:eastAsia="Times New Roman" w:cs="Times New Roman"/>
          <w:bCs/>
          <w:shd w:val="clear" w:color="auto" w:fill="FFFFFF"/>
        </w:rPr>
        <w:t xml:space="preserve"> πάρα πολύ μικρή. Α</w:t>
      </w:r>
      <w:r>
        <w:rPr>
          <w:rFonts w:eastAsia="Times New Roman" w:cs="Times New Roman"/>
          <w:bCs/>
          <w:shd w:val="clear" w:color="auto" w:fill="FFFFFF"/>
        </w:rPr>
        <w:t xml:space="preserve">υτό θα δημιουργήσει προϋποθέσεις «κορακιών» που θα συγκεντρώνουν έναντι ευτελών τιμημάτων, ευτελών </w:t>
      </w:r>
      <w:r>
        <w:rPr>
          <w:rFonts w:eastAsia="Times New Roman" w:cs="Times New Roman"/>
          <w:bCs/>
          <w:shd w:val="clear" w:color="auto" w:fill="FFFFFF"/>
        </w:rPr>
        <w:t xml:space="preserve">πλειστηριασμών </w:t>
      </w:r>
      <w:r>
        <w:rPr>
          <w:rFonts w:eastAsia="Times New Roman" w:cs="Times New Roman"/>
          <w:bCs/>
          <w:shd w:val="clear" w:color="auto" w:fill="FFFFFF"/>
        </w:rPr>
        <w:t xml:space="preserve">μεγάλες περιουσίες και δεν θα εξυπηρετηθεί η οικονομία. Αντίθετα, θα </w:t>
      </w:r>
      <w:proofErr w:type="spellStart"/>
      <w:r>
        <w:rPr>
          <w:rFonts w:eastAsia="Times New Roman" w:cs="Times New Roman"/>
          <w:bCs/>
          <w:shd w:val="clear" w:color="auto" w:fill="FFFFFF"/>
        </w:rPr>
        <w:t>φτωχοποιηθεί</w:t>
      </w:r>
      <w:proofErr w:type="spellEnd"/>
      <w:r>
        <w:rPr>
          <w:rFonts w:eastAsia="Times New Roman" w:cs="Times New Roman"/>
          <w:bCs/>
          <w:shd w:val="clear" w:color="auto" w:fill="FFFFFF"/>
        </w:rPr>
        <w:t xml:space="preserve"> και άλλη μερίδα του ελληνικού πληθυσμού. </w:t>
      </w:r>
    </w:p>
    <w:p w14:paraId="46602ED5"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bCs/>
          <w:shd w:val="clear" w:color="auto" w:fill="FFFFFF"/>
        </w:rPr>
        <w:t>Βεβαίως,</w:t>
      </w:r>
      <w:r>
        <w:rPr>
          <w:rFonts w:eastAsia="Times New Roman" w:cs="Times New Roman"/>
          <w:bCs/>
          <w:shd w:val="clear" w:color="auto" w:fill="FFFFFF"/>
        </w:rPr>
        <w:t xml:space="preserve"> κάνω μια παρένθεση και λέω το εξής: Η δύσμοιρη Αρχή Προδικαστικών Προσφυγών πόσες φορές θα τροποποιηθεί τον τελευταίο χρόνο για τα δημόσια έργα; Σήμερα μας είπαν με μια </w:t>
      </w:r>
      <w:r>
        <w:rPr>
          <w:rFonts w:eastAsia="Times New Roman"/>
          <w:bCs/>
          <w:shd w:val="clear" w:color="auto" w:fill="FFFFFF"/>
        </w:rPr>
        <w:t>διάταξη του άρθρου</w:t>
      </w:r>
      <w:r>
        <w:rPr>
          <w:rFonts w:eastAsia="Times New Roman" w:cs="Times New Roman"/>
          <w:bCs/>
          <w:shd w:val="clear" w:color="auto" w:fill="FFFFFF"/>
        </w:rPr>
        <w:t xml:space="preserve"> 61 ότι καλό είναι να βάζουμε συνταξιούχους δικαστές. Το έχω πει, το</w:t>
      </w:r>
      <w:r>
        <w:rPr>
          <w:rFonts w:eastAsia="Times New Roman" w:cs="Times New Roman"/>
          <w:bCs/>
          <w:shd w:val="clear" w:color="auto" w:fill="FFFFFF"/>
        </w:rPr>
        <w:t xml:space="preserve"> έχω φωνάξει. Δεν είμαι κατά των δικαστών. Και τους εκτιμώ και τους σέβομαι. Όμως, όταν βάλεις έναν συνταξιούχο, ο οποίος </w:t>
      </w:r>
      <w:r>
        <w:rPr>
          <w:rFonts w:eastAsia="Times New Roman"/>
          <w:bCs/>
          <w:shd w:val="clear" w:color="auto" w:fill="FFFFFF"/>
        </w:rPr>
        <w:t>έχει</w:t>
      </w:r>
      <w:r>
        <w:rPr>
          <w:rFonts w:eastAsia="Times New Roman" w:cs="Times New Roman"/>
          <w:bCs/>
          <w:shd w:val="clear" w:color="auto" w:fill="FFFFFF"/>
        </w:rPr>
        <w:t xml:space="preserve"> ολοκληρώσει τη θητεία του, </w:t>
      </w:r>
      <w:r>
        <w:rPr>
          <w:rFonts w:eastAsia="Times New Roman"/>
          <w:bCs/>
          <w:shd w:val="clear" w:color="auto" w:fill="FFFFFF"/>
        </w:rPr>
        <w:t>έχει</w:t>
      </w:r>
      <w:r>
        <w:rPr>
          <w:rFonts w:eastAsia="Times New Roman" w:cs="Times New Roman"/>
          <w:bCs/>
          <w:shd w:val="clear" w:color="auto" w:fill="FFFFFF"/>
        </w:rPr>
        <w:t xml:space="preserve"> ολοκληρώσει τη σταδιοδρομία του στα δικαστήρια και πάει σε μια </w:t>
      </w:r>
      <w:r>
        <w:rPr>
          <w:rFonts w:eastAsia="Times New Roman" w:cs="Times New Roman"/>
          <w:bCs/>
          <w:shd w:val="clear" w:color="auto" w:fill="FFFFFF"/>
        </w:rPr>
        <w:t>ανεξάρτητη αρχή</w:t>
      </w:r>
      <w:r>
        <w:rPr>
          <w:rFonts w:eastAsia="Times New Roman" w:cs="Times New Roman"/>
          <w:bCs/>
          <w:shd w:val="clear" w:color="auto" w:fill="FFFFFF"/>
        </w:rPr>
        <w:t xml:space="preserve">, ξέρετε σε τι την </w:t>
      </w:r>
      <w:r>
        <w:rPr>
          <w:rFonts w:eastAsia="Times New Roman" w:cs="Times New Roman"/>
          <w:bCs/>
          <w:shd w:val="clear" w:color="auto" w:fill="FFFFFF"/>
        </w:rPr>
        <w:t xml:space="preserve">μετατρέπει; Σε δικαστήριο, «μη τυχόν και θιγούμε από μια ακυρωτική απόφαση δικαστηρίου που θα προσφύγει, μη τυχόν μειωθούμε στο κύρος μας και καθυστερούν οι επιλύσεις των διαφορών». </w:t>
      </w:r>
    </w:p>
    <w:p w14:paraId="46602ED6"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Θα φέρω παράδειγμα την Επιτροπή Ανταγωνισμού. Δεν θεωρώ ότι </w:t>
      </w:r>
      <w:r>
        <w:rPr>
          <w:rFonts w:eastAsia="Times New Roman"/>
          <w:bCs/>
          <w:shd w:val="clear" w:color="auto" w:fill="FFFFFF"/>
        </w:rPr>
        <w:t>είναι</w:t>
      </w:r>
      <w:r>
        <w:rPr>
          <w:rFonts w:eastAsia="Times New Roman" w:cs="Times New Roman"/>
          <w:bCs/>
          <w:shd w:val="clear" w:color="auto" w:fill="FFFFFF"/>
        </w:rPr>
        <w:t xml:space="preserve"> αποδοτι</w:t>
      </w:r>
      <w:r>
        <w:rPr>
          <w:rFonts w:eastAsia="Times New Roman" w:cs="Times New Roman"/>
          <w:bCs/>
          <w:shd w:val="clear" w:color="auto" w:fill="FFFFFF"/>
        </w:rPr>
        <w:t xml:space="preserve">κή στον αριθμό των αποφάσεων. Επαίρεται η Επιτροπή Ανταγωνισμού ότι βγάζει αποφάσεις που δεν πέφτουν στα δικαστήρια. Δεν με ενδιαφέρει αν βγάζει δέκα </w:t>
      </w:r>
      <w:r>
        <w:rPr>
          <w:rFonts w:eastAsia="Times New Roman" w:cs="Times New Roman"/>
          <w:bCs/>
          <w:shd w:val="clear" w:color="auto" w:fill="FFFFFF"/>
        </w:rPr>
        <w:lastRenderedPageBreak/>
        <w:t>αποφάσεις. Εγώ θέλω να βγάζει εκατό, να προωθείται ο ανταγωνισμός και ας πέφτουν οι πενήντα στα δικαστήρια</w:t>
      </w:r>
      <w:r>
        <w:rPr>
          <w:rFonts w:eastAsia="Times New Roman" w:cs="Times New Roman"/>
          <w:bCs/>
          <w:shd w:val="clear" w:color="auto" w:fill="FFFFFF"/>
        </w:rPr>
        <w:t xml:space="preserve">. Άλλο σφάλμα, λοιπόν. </w:t>
      </w:r>
    </w:p>
    <w:p w14:paraId="46602ED7"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Και ένα τελευταίο, γιατί βλέπω ότι ο χρόνος εγγίζει, που </w:t>
      </w:r>
      <w:r>
        <w:rPr>
          <w:rFonts w:eastAsia="Times New Roman"/>
          <w:bCs/>
          <w:shd w:val="clear" w:color="auto" w:fill="FFFFFF"/>
        </w:rPr>
        <w:t>είναι</w:t>
      </w:r>
      <w:r>
        <w:rPr>
          <w:rFonts w:eastAsia="Times New Roman" w:cs="Times New Roman"/>
          <w:bCs/>
          <w:shd w:val="clear" w:color="auto" w:fill="FFFFFF"/>
        </w:rPr>
        <w:t xml:space="preserve"> το θέμα της ευθύνης εκπροσώπων του δημοσίου και των τραπεζών. Και αυτό καλό ακούγεται. </w:t>
      </w:r>
      <w:r>
        <w:rPr>
          <w:rFonts w:eastAsia="Times New Roman"/>
          <w:bCs/>
          <w:shd w:val="clear" w:color="auto" w:fill="FFFFFF"/>
        </w:rPr>
        <w:t>Έχει,</w:t>
      </w:r>
      <w:r>
        <w:rPr>
          <w:rFonts w:eastAsia="Times New Roman" w:cs="Times New Roman"/>
          <w:bCs/>
          <w:shd w:val="clear" w:color="auto" w:fill="FFFFFF"/>
        </w:rPr>
        <w:t xml:space="preserve"> όμως, προβλήματα, ξέρετε, στην εφαρμογή του. </w:t>
      </w:r>
      <w:r>
        <w:rPr>
          <w:rFonts w:eastAsia="Times New Roman"/>
          <w:bCs/>
          <w:shd w:val="clear" w:color="auto" w:fill="FFFFFF"/>
        </w:rPr>
        <w:t>Έχει</w:t>
      </w:r>
      <w:r>
        <w:rPr>
          <w:rFonts w:eastAsia="Times New Roman" w:cs="Times New Roman"/>
          <w:bCs/>
          <w:shd w:val="clear" w:color="auto" w:fill="FFFFFF"/>
        </w:rPr>
        <w:t xml:space="preserve"> ένα μεγάλο πρόβλημα που πα</w:t>
      </w:r>
      <w:r>
        <w:rPr>
          <w:rFonts w:eastAsia="Times New Roman" w:cs="Times New Roman"/>
          <w:bCs/>
          <w:shd w:val="clear" w:color="auto" w:fill="FFFFFF"/>
        </w:rPr>
        <w:t xml:space="preserve">ρεμβαίνει στο ζήτημα της ποινικής δίωξης. </w:t>
      </w:r>
    </w:p>
    <w:p w14:paraId="46602ED8"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Είπε ο Υπουργός Δικαιοσύνης ότι θα </w:t>
      </w:r>
      <w:r>
        <w:rPr>
          <w:rFonts w:eastAsia="Times New Roman"/>
          <w:bCs/>
          <w:shd w:val="clear" w:color="auto" w:fill="FFFFFF"/>
        </w:rPr>
        <w:t>είναι</w:t>
      </w:r>
      <w:r>
        <w:rPr>
          <w:rFonts w:eastAsia="Times New Roman" w:cs="Times New Roman"/>
          <w:bCs/>
          <w:shd w:val="clear" w:color="auto" w:fill="FFFFFF"/>
        </w:rPr>
        <w:t xml:space="preserve"> αίτηση αρχής. Να το δεχθώ ως προς τον Γενικό Επιθεωρητή Δημόσιας Διοίκησης, που δεν με ξενίζει μια τέτοια ρύθμιση για τους δημόσιους λειτουργούς και υπαλλήλους. Να το δεχθώ</w:t>
      </w:r>
      <w:r>
        <w:rPr>
          <w:rFonts w:eastAsia="Times New Roman" w:cs="Times New Roman"/>
          <w:bCs/>
          <w:shd w:val="clear" w:color="auto" w:fill="FFFFFF"/>
        </w:rPr>
        <w:t xml:space="preserve">, όμως, με μια τριμελή Επιτροπή Εφετών, η οποία θα εισηγείται στον </w:t>
      </w:r>
      <w:r>
        <w:rPr>
          <w:rFonts w:eastAsia="Times New Roman" w:cs="Times New Roman"/>
          <w:bCs/>
          <w:shd w:val="clear" w:color="auto" w:fill="FFFFFF"/>
        </w:rPr>
        <w:t xml:space="preserve">Εισαγγελέα </w:t>
      </w:r>
      <w:r>
        <w:rPr>
          <w:rFonts w:eastAsia="Times New Roman" w:cs="Times New Roman"/>
          <w:bCs/>
          <w:shd w:val="clear" w:color="auto" w:fill="FFFFFF"/>
        </w:rPr>
        <w:t xml:space="preserve">Δίωξης την άσκηση δίωξης; Θα </w:t>
      </w:r>
      <w:r>
        <w:rPr>
          <w:rFonts w:eastAsia="Times New Roman"/>
          <w:bCs/>
          <w:shd w:val="clear" w:color="auto" w:fill="FFFFFF"/>
        </w:rPr>
        <w:t>είναι</w:t>
      </w:r>
      <w:r>
        <w:rPr>
          <w:rFonts w:eastAsia="Times New Roman" w:cs="Times New Roman"/>
          <w:bCs/>
          <w:shd w:val="clear" w:color="auto" w:fill="FFFFFF"/>
        </w:rPr>
        <w:t xml:space="preserve"> ιεραρχική εντολή ή θα μπορούμε να </w:t>
      </w:r>
      <w:r>
        <w:rPr>
          <w:rFonts w:eastAsia="Times New Roman" w:cs="Times New Roman"/>
          <w:bCs/>
          <w:shd w:val="clear" w:color="auto" w:fill="FFFFFF"/>
        </w:rPr>
        <w:t>διακρίνουμε</w:t>
      </w:r>
      <w:r>
        <w:rPr>
          <w:rFonts w:eastAsia="Times New Roman" w:cs="Times New Roman"/>
          <w:bCs/>
          <w:shd w:val="clear" w:color="auto" w:fill="FFFFFF"/>
        </w:rPr>
        <w:t>; Γιατί κάθε καταγγελία σε αυτές τις περιπτώσεις δημιουργεί και ευθυνοφοβία και οδηγεί στο εξής. Σ</w:t>
      </w:r>
      <w:r>
        <w:rPr>
          <w:rFonts w:eastAsia="Times New Roman" w:cs="Times New Roman"/>
          <w:bCs/>
          <w:shd w:val="clear" w:color="auto" w:fill="FFFFFF"/>
        </w:rPr>
        <w:t xml:space="preserve">ου λέει: Ας το παραπέμψουμε, ας κάνουμε μια προκαταρκτική, να δούμε αν φταίει ή δεν φταίει. Θα οδηγείται, λοιπόν, η υπόθεση σε πληθώρα αβασίμων πολλές φορές, διώξεων ή θα </w:t>
      </w:r>
      <w:r>
        <w:rPr>
          <w:rFonts w:eastAsia="Times New Roman"/>
          <w:bCs/>
          <w:shd w:val="clear" w:color="auto" w:fill="FFFFFF"/>
        </w:rPr>
        <w:t>έχει</w:t>
      </w:r>
      <w:r>
        <w:rPr>
          <w:rFonts w:eastAsia="Times New Roman" w:cs="Times New Roman"/>
          <w:bCs/>
          <w:shd w:val="clear" w:color="auto" w:fill="FFFFFF"/>
        </w:rPr>
        <w:t xml:space="preserve"> δικαίωμα ο </w:t>
      </w:r>
      <w:r>
        <w:rPr>
          <w:rFonts w:eastAsia="Times New Roman" w:cs="Times New Roman"/>
          <w:bCs/>
          <w:shd w:val="clear" w:color="auto" w:fill="FFFFFF"/>
        </w:rPr>
        <w:t>εισαγγελέας</w:t>
      </w:r>
      <w:r>
        <w:rPr>
          <w:rFonts w:eastAsia="Times New Roman" w:cs="Times New Roman"/>
          <w:bCs/>
          <w:shd w:val="clear" w:color="auto" w:fill="FFFFFF"/>
        </w:rPr>
        <w:t xml:space="preserve">, όταν κρίνει ότι δεν υπάρχουν </w:t>
      </w:r>
      <w:proofErr w:type="spellStart"/>
      <w:r>
        <w:rPr>
          <w:rFonts w:eastAsia="Times New Roman" w:cs="Times New Roman"/>
          <w:bCs/>
          <w:shd w:val="clear" w:color="auto" w:fill="FFFFFF"/>
        </w:rPr>
        <w:t>αποχρώσες</w:t>
      </w:r>
      <w:proofErr w:type="spellEnd"/>
      <w:r>
        <w:rPr>
          <w:rFonts w:eastAsia="Times New Roman" w:cs="Times New Roman"/>
          <w:bCs/>
          <w:shd w:val="clear" w:color="auto" w:fill="FFFFFF"/>
        </w:rPr>
        <w:t xml:space="preserve"> ενδείξεις, να εισ</w:t>
      </w:r>
      <w:r>
        <w:rPr>
          <w:rFonts w:eastAsia="Times New Roman" w:cs="Times New Roman"/>
          <w:bCs/>
          <w:shd w:val="clear" w:color="auto" w:fill="FFFFFF"/>
        </w:rPr>
        <w:t xml:space="preserve">ηγείται στο Συμβούλιο Πλημμελειοδικών την αθώωση ή την απαλλαγή; </w:t>
      </w:r>
      <w:r>
        <w:rPr>
          <w:rFonts w:eastAsia="Times New Roman"/>
          <w:bCs/>
          <w:shd w:val="clear" w:color="auto" w:fill="FFFFFF"/>
        </w:rPr>
        <w:t>Είναι</w:t>
      </w:r>
      <w:r>
        <w:rPr>
          <w:rFonts w:eastAsia="Times New Roman" w:cs="Times New Roman"/>
          <w:bCs/>
          <w:shd w:val="clear" w:color="auto" w:fill="FFFFFF"/>
        </w:rPr>
        <w:t xml:space="preserve"> ένα θέμα το οποίο πρέπει να το δούμε σήμερα. </w:t>
      </w:r>
    </w:p>
    <w:p w14:paraId="46602ED9" w14:textId="77777777" w:rsidR="008E1586" w:rsidRDefault="00786920">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46602EDA"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Θα τελειώσω, κύριε Πρόεδρε. Ελάχιστα την ανοχή σας. Σ</w:t>
      </w:r>
      <w:r>
        <w:rPr>
          <w:rFonts w:eastAsia="Times New Roman"/>
          <w:bCs/>
          <w:shd w:val="clear" w:color="auto" w:fill="FFFFFF"/>
        </w:rPr>
        <w:t>υγ</w:t>
      </w:r>
      <w:r>
        <w:rPr>
          <w:rFonts w:eastAsia="Times New Roman"/>
          <w:bCs/>
          <w:shd w:val="clear" w:color="auto" w:fill="FFFFFF"/>
        </w:rPr>
        <w:t>χωρήστε με αν μιλώ πολλές φορές νομικά, αλλά παρασύρομαι από μακρά ενασχόληση.</w:t>
      </w:r>
    </w:p>
    <w:p w14:paraId="46602EDB"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bCs/>
          <w:shd w:val="clear" w:color="auto" w:fill="FFFFFF"/>
        </w:rPr>
        <w:lastRenderedPageBreak/>
        <w:t xml:space="preserve">Υπάρχει και ένα άλλο θέμα στην ίδια διάταξη του άρθρου 65. Μας λέει το Υπουργείο Δικαιοσύνης ότι «εμείς είμαστε καλοί και για όσους έκαναν τις πράξεις τις προηγούμενες δεν έχει </w:t>
      </w:r>
      <w:r>
        <w:rPr>
          <w:rFonts w:eastAsia="Times New Roman"/>
          <w:bCs/>
          <w:shd w:val="clear" w:color="auto" w:fill="FFFFFF"/>
        </w:rPr>
        <w:t xml:space="preserve">αναδρομική </w:t>
      </w:r>
      <w:r>
        <w:rPr>
          <w:rFonts w:eastAsia="Times New Roman" w:cs="Times New Roman"/>
          <w:bCs/>
          <w:shd w:val="clear" w:color="auto" w:fill="FFFFFF"/>
        </w:rPr>
        <w:t xml:space="preserve">ισχύ η </w:t>
      </w:r>
      <w:r>
        <w:rPr>
          <w:rFonts w:eastAsia="Times New Roman"/>
          <w:bCs/>
          <w:shd w:val="clear" w:color="auto" w:fill="FFFFFF"/>
        </w:rPr>
        <w:t>διάταξη</w:t>
      </w:r>
      <w:r>
        <w:rPr>
          <w:rFonts w:eastAsia="Times New Roman" w:cs="Times New Roman"/>
          <w:bCs/>
          <w:shd w:val="clear" w:color="auto" w:fill="FFFFFF"/>
        </w:rPr>
        <w:t xml:space="preserve"> περί ποινικής απαλλαγής και αστικής απαλλαγής των υπευθύνων που διαχειρίζονται τα δάνεια». Δεν </w:t>
      </w:r>
      <w:r>
        <w:rPr>
          <w:rFonts w:eastAsia="Times New Roman"/>
          <w:bCs/>
          <w:shd w:val="clear" w:color="auto" w:fill="FFFFFF"/>
        </w:rPr>
        <w:t>έχει</w:t>
      </w:r>
      <w:r>
        <w:rPr>
          <w:rFonts w:eastAsia="Times New Roman" w:cs="Times New Roman"/>
          <w:bCs/>
          <w:shd w:val="clear" w:color="auto" w:fill="FFFFFF"/>
        </w:rPr>
        <w:t xml:space="preserve"> αναδρομική ισχύ. </w:t>
      </w:r>
    </w:p>
    <w:p w14:paraId="46602EDC"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Μα, εγώ γνωρίζω ένα και μοναδικό πράγμα, ότι ο επιεικέστερος νόμος ισχύει αναδρομικά, διότι αλλιώς παραβιάζεται </w:t>
      </w:r>
      <w:r>
        <w:rPr>
          <w:rFonts w:eastAsia="Times New Roman" w:cs="Times New Roman"/>
          <w:bCs/>
          <w:shd w:val="clear" w:color="auto" w:fill="FFFFFF"/>
        </w:rPr>
        <w:t xml:space="preserve">η αρχή της </w:t>
      </w:r>
      <w:r>
        <w:rPr>
          <w:rFonts w:eastAsia="Times New Roman" w:cs="Times New Roman"/>
          <w:bCs/>
          <w:shd w:val="clear" w:color="auto" w:fill="FFFFFF"/>
        </w:rPr>
        <w:t>ισότητας</w:t>
      </w:r>
      <w:r>
        <w:rPr>
          <w:rFonts w:eastAsia="Times New Roman" w:cs="Times New Roman"/>
          <w:bCs/>
          <w:shd w:val="clear" w:color="auto" w:fill="FFFFFF"/>
        </w:rPr>
        <w:t xml:space="preserve">. Και αν λέει, λοιπόν, ένας νόμος ότι δεν </w:t>
      </w:r>
      <w:r>
        <w:rPr>
          <w:rFonts w:eastAsia="Times New Roman"/>
          <w:bCs/>
          <w:shd w:val="clear" w:color="auto" w:fill="FFFFFF"/>
        </w:rPr>
        <w:t>έχει</w:t>
      </w:r>
      <w:r>
        <w:rPr>
          <w:rFonts w:eastAsia="Times New Roman" w:cs="Times New Roman"/>
          <w:bCs/>
          <w:shd w:val="clear" w:color="auto" w:fill="FFFFFF"/>
        </w:rPr>
        <w:t xml:space="preserve"> αναδρομική ισχύ, μπορεί να σταθεί αυτό, εν όψει μάλιστα </w:t>
      </w:r>
      <w:r>
        <w:rPr>
          <w:rFonts w:eastAsia="Times New Roman"/>
          <w:bCs/>
          <w:shd w:val="clear" w:color="auto" w:fill="FFFFFF"/>
        </w:rPr>
        <w:t>–</w:t>
      </w:r>
      <w:r>
        <w:rPr>
          <w:rFonts w:eastAsia="Times New Roman" w:cs="Times New Roman"/>
          <w:bCs/>
          <w:shd w:val="clear" w:color="auto" w:fill="FFFFFF"/>
        </w:rPr>
        <w:t>μιας και μιλάγαμε το πρωί για συνταγματικότητα διατάξεων</w:t>
      </w:r>
      <w:r>
        <w:rPr>
          <w:rFonts w:eastAsia="Times New Roman"/>
          <w:bCs/>
          <w:shd w:val="clear" w:color="auto" w:fill="FFFFFF"/>
        </w:rPr>
        <w:t>–</w:t>
      </w:r>
      <w:r>
        <w:rPr>
          <w:rFonts w:eastAsia="Times New Roman" w:cs="Times New Roman"/>
          <w:bCs/>
          <w:shd w:val="clear" w:color="auto" w:fill="FFFFFF"/>
        </w:rPr>
        <w:t xml:space="preserve"> και του </w:t>
      </w:r>
      <w:r>
        <w:rPr>
          <w:rFonts w:eastAsia="Times New Roman"/>
          <w:bCs/>
          <w:shd w:val="clear" w:color="auto" w:fill="FFFFFF"/>
        </w:rPr>
        <w:t>άρθρου</w:t>
      </w:r>
      <w:r>
        <w:rPr>
          <w:rFonts w:eastAsia="Times New Roman" w:cs="Times New Roman"/>
          <w:bCs/>
          <w:shd w:val="clear" w:color="auto" w:fill="FFFFFF"/>
        </w:rPr>
        <w:t xml:space="preserve"> 7 του Συντάγματος που </w:t>
      </w:r>
      <w:r>
        <w:rPr>
          <w:rFonts w:eastAsia="Times New Roman"/>
          <w:bCs/>
          <w:shd w:val="clear" w:color="auto" w:fill="FFFFFF"/>
        </w:rPr>
        <w:t>έχει</w:t>
      </w:r>
      <w:r>
        <w:rPr>
          <w:rFonts w:eastAsia="Times New Roman" w:cs="Times New Roman"/>
          <w:bCs/>
          <w:shd w:val="clear" w:color="auto" w:fill="FFFFFF"/>
        </w:rPr>
        <w:t xml:space="preserve"> αμφίδρομη ισχύ; Δεν </w:t>
      </w:r>
      <w:r>
        <w:rPr>
          <w:rFonts w:eastAsia="Times New Roman"/>
          <w:bCs/>
          <w:shd w:val="clear" w:color="auto" w:fill="FFFFFF"/>
        </w:rPr>
        <w:t>έχει</w:t>
      </w:r>
      <w:r>
        <w:rPr>
          <w:rFonts w:eastAsia="Times New Roman" w:cs="Times New Roman"/>
          <w:bCs/>
          <w:shd w:val="clear" w:color="auto" w:fill="FFFFFF"/>
        </w:rPr>
        <w:t xml:space="preserve"> μόνο την αρχή της </w:t>
      </w:r>
      <w:r>
        <w:rPr>
          <w:rFonts w:eastAsia="Times New Roman" w:cs="Times New Roman"/>
          <w:bCs/>
          <w:shd w:val="clear" w:color="auto" w:fill="FFFFFF"/>
        </w:rPr>
        <w:t>νομιμότητας</w:t>
      </w:r>
      <w:r>
        <w:rPr>
          <w:rFonts w:eastAsia="Times New Roman" w:cs="Times New Roman"/>
          <w:bCs/>
          <w:shd w:val="clear" w:color="auto" w:fill="FFFFFF"/>
        </w:rPr>
        <w:t xml:space="preserve">, που πρέπει να υπάρχει ποινικός νόμος για την ευθύνη. </w:t>
      </w:r>
      <w:r>
        <w:rPr>
          <w:rFonts w:eastAsia="Times New Roman"/>
          <w:bCs/>
          <w:shd w:val="clear" w:color="auto" w:fill="FFFFFF"/>
        </w:rPr>
        <w:t>Έχει</w:t>
      </w:r>
      <w:r>
        <w:rPr>
          <w:rFonts w:eastAsia="Times New Roman" w:cs="Times New Roman"/>
          <w:bCs/>
          <w:shd w:val="clear" w:color="auto" w:fill="FFFFFF"/>
        </w:rPr>
        <w:t xml:space="preserve"> και την αμφίδρομη ισχύ ότι πρέπει ο νόμος ο επιεικέστερος να εφαρμόζεται αναδρομικά. </w:t>
      </w:r>
    </w:p>
    <w:p w14:paraId="46602EDD"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Και τελειώνω λέγοντας τούτο. Η </w:t>
      </w:r>
      <w:r>
        <w:rPr>
          <w:rFonts w:eastAsia="Times New Roman"/>
          <w:bCs/>
          <w:shd w:val="clear" w:color="auto" w:fill="FFFFFF"/>
        </w:rPr>
        <w:t>διάταξη</w:t>
      </w:r>
      <w:r>
        <w:rPr>
          <w:rFonts w:eastAsia="Times New Roman" w:cs="Times New Roman"/>
          <w:bCs/>
          <w:shd w:val="clear" w:color="auto" w:fill="FFFFFF"/>
        </w:rPr>
        <w:t xml:space="preserve"> αυτή </w:t>
      </w:r>
      <w:r>
        <w:rPr>
          <w:rFonts w:eastAsia="Times New Roman"/>
          <w:bCs/>
          <w:shd w:val="clear" w:color="auto" w:fill="FFFFFF"/>
        </w:rPr>
        <w:t>είναι</w:t>
      </w:r>
      <w:r>
        <w:rPr>
          <w:rFonts w:eastAsia="Times New Roman" w:cs="Times New Roman"/>
          <w:bCs/>
          <w:shd w:val="clear" w:color="auto" w:fill="FFFFFF"/>
        </w:rPr>
        <w:t xml:space="preserve"> ουσιαστικού δικαίου και επομέν</w:t>
      </w:r>
      <w:r>
        <w:rPr>
          <w:rFonts w:eastAsia="Times New Roman" w:cs="Times New Roman"/>
          <w:bCs/>
          <w:shd w:val="clear" w:color="auto" w:fill="FFFFFF"/>
        </w:rPr>
        <w:t xml:space="preserve">ως η τελευταία παράγραφος του </w:t>
      </w:r>
      <w:r>
        <w:rPr>
          <w:rFonts w:eastAsia="Times New Roman"/>
          <w:bCs/>
          <w:shd w:val="clear" w:color="auto" w:fill="FFFFFF"/>
        </w:rPr>
        <w:t>άρθρου</w:t>
      </w:r>
      <w:r>
        <w:rPr>
          <w:rFonts w:eastAsia="Times New Roman" w:cs="Times New Roman"/>
          <w:bCs/>
          <w:shd w:val="clear" w:color="auto" w:fill="FFFFFF"/>
        </w:rPr>
        <w:t xml:space="preserve"> 65 πρέπει να εξαλειφθεί, να διαγραφεί. Αν θέλει η </w:t>
      </w:r>
      <w:r>
        <w:rPr>
          <w:rFonts w:eastAsia="Times New Roman"/>
          <w:bCs/>
          <w:shd w:val="clear" w:color="auto" w:fill="FFFFFF"/>
        </w:rPr>
        <w:t>Κυβέρνηση</w:t>
      </w:r>
      <w:r>
        <w:rPr>
          <w:rFonts w:eastAsia="Times New Roman" w:cs="Times New Roman"/>
          <w:bCs/>
          <w:shd w:val="clear" w:color="auto" w:fill="FFFFFF"/>
        </w:rPr>
        <w:t xml:space="preserve"> να λύσει το πρόβλημα, έναν δρόμο </w:t>
      </w:r>
      <w:r>
        <w:rPr>
          <w:rFonts w:eastAsia="Times New Roman"/>
          <w:bCs/>
          <w:shd w:val="clear" w:color="auto" w:fill="FFFFFF"/>
        </w:rPr>
        <w:t xml:space="preserve">έχει, </w:t>
      </w:r>
      <w:r>
        <w:rPr>
          <w:rFonts w:eastAsia="Times New Roman" w:cs="Times New Roman"/>
          <w:bCs/>
          <w:shd w:val="clear" w:color="auto" w:fill="FFFFFF"/>
        </w:rPr>
        <w:t>να καταργήσει τον ν.1608/1950 περί καταχραστών του δημοσίου, ο οποίος κάλυψε τότε άλλες ανάγκες και δημοσιονομικές και ο</w:t>
      </w:r>
      <w:r>
        <w:rPr>
          <w:rFonts w:eastAsia="Times New Roman" w:cs="Times New Roman"/>
          <w:bCs/>
          <w:shd w:val="clear" w:color="auto" w:fill="FFFFFF"/>
        </w:rPr>
        <w:t xml:space="preserve">ικονομικές και τον διατηρούμε σήμερα και το θεωρούμε κακούργημα και </w:t>
      </w:r>
      <w:r>
        <w:rPr>
          <w:rFonts w:eastAsia="Times New Roman"/>
          <w:bCs/>
          <w:shd w:val="clear" w:color="auto" w:fill="FFFFFF"/>
        </w:rPr>
        <w:t>δη</w:t>
      </w:r>
      <w:r>
        <w:rPr>
          <w:rFonts w:eastAsia="Times New Roman" w:cs="Times New Roman"/>
          <w:bCs/>
          <w:shd w:val="clear" w:color="auto" w:fill="FFFFFF"/>
        </w:rPr>
        <w:t xml:space="preserve"> με ισόβιο κάθειρξη. </w:t>
      </w:r>
    </w:p>
    <w:p w14:paraId="46602ED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Ευτυχώς που καταργήθηκε η θανατική ποινή, διότι στην αρχική του διατύπωση είχε και την απειλή της θανατικής ποινής. Ας καταργήσει τον ν</w:t>
      </w:r>
      <w:r>
        <w:rPr>
          <w:rFonts w:eastAsia="Times New Roman" w:cs="Times New Roman"/>
          <w:szCs w:val="24"/>
        </w:rPr>
        <w:t>.</w:t>
      </w:r>
      <w:r>
        <w:rPr>
          <w:rFonts w:eastAsia="Times New Roman" w:cs="Times New Roman"/>
          <w:szCs w:val="24"/>
        </w:rPr>
        <w:t xml:space="preserve">1608, να εξισωθούν πολίτες, </w:t>
      </w:r>
      <w:r>
        <w:rPr>
          <w:rFonts w:eastAsia="Times New Roman" w:cs="Times New Roman"/>
          <w:szCs w:val="24"/>
        </w:rPr>
        <w:t>ιδιώτες, δημόσιοι λειτουργοί για να μπορεί να αποδοθεί εν τέλει δικαιοσύνη.</w:t>
      </w:r>
    </w:p>
    <w:p w14:paraId="46602EDF"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Κατά τα λοιπά, έχω εκφράσει τις αντιρρήσεις μου για το νομοσχέδιο. </w:t>
      </w:r>
    </w:p>
    <w:p w14:paraId="46602EE0"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Ευχαριστώ και το Προεδρείο για την ανοχή του χρόνου και τους κυρίους συναδέλφους για την προσοχή τους. </w:t>
      </w:r>
    </w:p>
    <w:p w14:paraId="46602EE1" w14:textId="77777777" w:rsidR="008E1586" w:rsidRDefault="00786920">
      <w:pPr>
        <w:spacing w:after="0" w:line="600" w:lineRule="auto"/>
        <w:ind w:firstLine="720"/>
        <w:jc w:val="center"/>
        <w:rPr>
          <w:rFonts w:eastAsia="Times New Roman" w:cs="Times New Roman"/>
          <w:szCs w:val="24"/>
        </w:rPr>
      </w:pPr>
      <w:r>
        <w:rPr>
          <w:rFonts w:eastAsia="Times New Roman" w:cs="Times New Roman"/>
          <w:szCs w:val="24"/>
        </w:rPr>
        <w:t>(Χειροκρ</w:t>
      </w:r>
      <w:r>
        <w:rPr>
          <w:rFonts w:eastAsia="Times New Roman" w:cs="Times New Roman"/>
          <w:szCs w:val="24"/>
        </w:rPr>
        <w:t>οτήματα)</w:t>
      </w:r>
    </w:p>
    <w:p w14:paraId="46602EE2"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Ευχαριστούμε. </w:t>
      </w:r>
    </w:p>
    <w:p w14:paraId="46602EE3"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Βουλευτής του ΣΥΡΙΖΑ, ο συνάδελφος κ. Θεόδωρος </w:t>
      </w:r>
      <w:proofErr w:type="spellStart"/>
      <w:r>
        <w:rPr>
          <w:rFonts w:eastAsia="Times New Roman" w:cs="Times New Roman"/>
          <w:szCs w:val="24"/>
        </w:rPr>
        <w:t>Δρίτσας</w:t>
      </w:r>
      <w:proofErr w:type="spellEnd"/>
      <w:r>
        <w:rPr>
          <w:rFonts w:eastAsia="Times New Roman" w:cs="Times New Roman"/>
          <w:szCs w:val="24"/>
        </w:rPr>
        <w:t xml:space="preserve">. </w:t>
      </w:r>
    </w:p>
    <w:p w14:paraId="46602EE4"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 xml:space="preserve">Ευχαριστώ, κύριε Πρόεδρε. </w:t>
      </w:r>
    </w:p>
    <w:p w14:paraId="46602EE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Όταν φίλοι, γείτονες, συγγενείς, άνθρωποι καθημερινοί εκφράζουν σ’ εμένα και σε όλ</w:t>
      </w:r>
      <w:r>
        <w:rPr>
          <w:rFonts w:eastAsia="Times New Roman" w:cs="Times New Roman"/>
          <w:szCs w:val="24"/>
        </w:rPr>
        <w:t>ους μας το παράπονό τους, το ερώτημά τους, τη διαμαρτυρία τους ή και τον θυμό τους γιατί περικόπτεται η σύνταξή τους ή κάποια άλλη παροχή, τότε πράγματι και η δική μου στάση, αλλά και όλων των Βουλευτών και των μελών του ΣΥΡΙΖΑ, είναι στάση απολογίας και ε</w:t>
      </w:r>
      <w:r>
        <w:rPr>
          <w:rFonts w:eastAsia="Times New Roman" w:cs="Times New Roman"/>
          <w:szCs w:val="24"/>
        </w:rPr>
        <w:t xml:space="preserve">ξήγησης, αλλά και δέσμευσης. Είναι στάση απολογίας ακριβώς γιατί έχουμε απόλυτη συνείδηση και της ευθύνης που έχουμε αναλάβει, αλλά και της ευθύνης απέναντι στο πόσο θα μπορέσουμε να ανταποκριθούμε σε αυτήν την ευθύνη. </w:t>
      </w:r>
    </w:p>
    <w:p w14:paraId="46602EE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Όταν, όμως, συστηματικά και οργανωμέ</w:t>
      </w:r>
      <w:r>
        <w:rPr>
          <w:rFonts w:eastAsia="Times New Roman" w:cs="Times New Roman"/>
          <w:szCs w:val="24"/>
        </w:rPr>
        <w:t xml:space="preserve">να η Νέα Δημοκρατία, το ΠΑΣΟΚ, το Ποτάμι προσπαθούν να εγκαλέσουν τους Βουλευτές του ΣΥΡΙΖΑ για θέματα συνείδησης, τότε πραγματικά δεν μπορεί κανείς </w:t>
      </w:r>
      <w:r>
        <w:rPr>
          <w:rFonts w:eastAsia="Times New Roman" w:cs="Times New Roman"/>
          <w:szCs w:val="24"/>
        </w:rPr>
        <w:t xml:space="preserve">να </w:t>
      </w:r>
      <w:r>
        <w:rPr>
          <w:rFonts w:eastAsia="Times New Roman" w:cs="Times New Roman"/>
          <w:szCs w:val="24"/>
        </w:rPr>
        <w:t>μην αντιδρά με οργή, διότι όταν πολιτικές δυνάμεις που πρωταγωνίστησαν στη χρεοκοπία της χώρας, στη χρεοκοπία της ελληνικής οικονομίας, αλλά και στον γενικευμένο εκμαυλισμό, δεν μπορούν τώρα, σε αυτές τις στιγμές και μετά από αυτές τις οδυνηρές εμπειρίες π</w:t>
      </w:r>
      <w:r>
        <w:rPr>
          <w:rFonts w:eastAsia="Times New Roman" w:cs="Times New Roman"/>
          <w:szCs w:val="24"/>
        </w:rPr>
        <w:t xml:space="preserve">ου έχει ζήσει ο λαός, η χώρα, το Κοινοβούλιο, οι θεσμοί, οι πάντες, να σταθούν στο ύψος αυτής της συνείδησης, τότε καταλαβαίνουμε ότι για την Ελλάδα και την ελληνική κοινωνία δεν υπάρχει περίπτωση να υπάρχει μέλλον με αυτές τις νοοτροπίες και με αυτές τις </w:t>
      </w:r>
      <w:r>
        <w:rPr>
          <w:rFonts w:eastAsia="Times New Roman" w:cs="Times New Roman"/>
          <w:szCs w:val="24"/>
        </w:rPr>
        <w:t xml:space="preserve">εμμονές στην εξουσία. Περί αυτού πρόκειται. </w:t>
      </w:r>
    </w:p>
    <w:p w14:paraId="46602EE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Είναι διαρκές αλλεργικό σοκ το ότι ένα κόμμα της Αριστεράς κυβερνά αυτή τη χώρα. Αυτό είναι πάρα πολύ δύσκολο, σχεδόν αδύνατον, να το ανεχθούν αυτοί που δεν κυβέρνησαν απλώς, αλλά οργάνωσαν ένα καθεστώς επί πολλ</w:t>
      </w:r>
      <w:r>
        <w:rPr>
          <w:rFonts w:eastAsia="Times New Roman" w:cs="Times New Roman"/>
          <w:szCs w:val="24"/>
        </w:rPr>
        <w:t xml:space="preserve">ές δεκαετίες με πολλά πλοκάμια και με πολλές εκφράσεις κι εκφάνσεις και όχι μόνο πολιτικές. </w:t>
      </w:r>
    </w:p>
    <w:p w14:paraId="46602EE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Απαντώ, λοιπόν, σε αυτούς που μας εγκαλούν, όχι τους πολιτικούς μας αντιπάλους, αλλά στην κοινωνία: Υπάρχει πουθενά στον προγραμματικό ή στον καθημερινό λόγο του ΣΥΡΙΖΑ στόχευση μείωσης του βιοτικού επιπέδου των Ελλήνων με τα φληναφήματα τα ιδεολογικά και </w:t>
      </w:r>
      <w:r>
        <w:rPr>
          <w:rFonts w:eastAsia="Times New Roman" w:cs="Times New Roman"/>
          <w:szCs w:val="24"/>
        </w:rPr>
        <w:t xml:space="preserve">τα πολιτικά και τα εφαρμοσμένα, για μείωση των κοινωνικών δαπανών, για μείωση του κράτους, για μείωση του εργατικού κόστους, γιατί μόνο μέσα από αυτά θα έρθει η ανάπτυξη; </w:t>
      </w:r>
    </w:p>
    <w:p w14:paraId="46602EE9" w14:textId="77777777" w:rsidR="008E1586" w:rsidRDefault="00786920">
      <w:pPr>
        <w:spacing w:after="0" w:line="600" w:lineRule="auto"/>
        <w:ind w:firstLine="720"/>
        <w:jc w:val="both"/>
        <w:rPr>
          <w:rFonts w:eastAsia="Times New Roman"/>
          <w:szCs w:val="24"/>
        </w:rPr>
      </w:pPr>
      <w:r>
        <w:rPr>
          <w:rFonts w:eastAsia="Times New Roman"/>
          <w:szCs w:val="24"/>
        </w:rPr>
        <w:lastRenderedPageBreak/>
        <w:t>Μα, αυτές οι δυνάμεις, όμως, πάνω σε αυτά στηρίχθηκαν και αυτές οι δυνάμεις, δυστυχώ</w:t>
      </w:r>
      <w:r>
        <w:rPr>
          <w:rFonts w:eastAsia="Times New Roman"/>
          <w:szCs w:val="24"/>
        </w:rPr>
        <w:t xml:space="preserve">ς, ηγεμονεύουν ακόμη στην Ευρώπη και στον κόσμο όλον. </w:t>
      </w:r>
    </w:p>
    <w:p w14:paraId="46602EEA" w14:textId="77777777" w:rsidR="008E1586" w:rsidRDefault="00786920">
      <w:pPr>
        <w:tabs>
          <w:tab w:val="left" w:pos="2820"/>
        </w:tabs>
        <w:spacing w:after="0" w:line="600" w:lineRule="auto"/>
        <w:ind w:firstLine="720"/>
        <w:jc w:val="both"/>
        <w:rPr>
          <w:rFonts w:eastAsia="Times New Roman"/>
          <w:szCs w:val="24"/>
        </w:rPr>
      </w:pPr>
      <w:r>
        <w:rPr>
          <w:rFonts w:eastAsia="Times New Roman"/>
          <w:szCs w:val="24"/>
        </w:rPr>
        <w:t>Όταν, λοιπόν, τέθηκε το ζήτημα τον Νοέμβριο</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Δεκέμβριο του 2016 αναφορικά με τις απαιτήσεις και τους εξαναγκασμούς των ισχυρών δυνάμεων των δανειστών απέναντι στην ελληνική Κυβέρνηση για μια ακόμη φορ</w:t>
      </w:r>
      <w:r>
        <w:rPr>
          <w:rFonts w:eastAsia="Times New Roman"/>
          <w:szCs w:val="24"/>
        </w:rPr>
        <w:t>ά για νέες περικοπές, σε ένα μέρος έστω των συντάξεων ή για διεύρυνση της φορολογικής βάσης προς τα κάτω -ιδεολογική εμμονή είναι αυτό, κι όχι μόνο, αλλά και Ευαγγέλιο για τους φιλελεύθερους ότι έτσι πρέπει να κυβερνώνται οι οικονομίες- η ελληνική Κυβέρνησ</w:t>
      </w:r>
      <w:r>
        <w:rPr>
          <w:rFonts w:eastAsia="Times New Roman"/>
          <w:szCs w:val="24"/>
        </w:rPr>
        <w:t xml:space="preserve">η αντιστάθηκε βεβαίως και τότε ήταν πολύ γνωστά αυτά, όπως και πολλά άλλα. </w:t>
      </w:r>
    </w:p>
    <w:p w14:paraId="46602EEB" w14:textId="77777777" w:rsidR="008E1586" w:rsidRDefault="00786920">
      <w:pPr>
        <w:tabs>
          <w:tab w:val="left" w:pos="2820"/>
        </w:tabs>
        <w:spacing w:after="0" w:line="600" w:lineRule="auto"/>
        <w:ind w:firstLine="720"/>
        <w:jc w:val="both"/>
        <w:rPr>
          <w:rFonts w:eastAsia="Times New Roman"/>
          <w:szCs w:val="24"/>
        </w:rPr>
      </w:pPr>
      <w:r>
        <w:rPr>
          <w:rFonts w:eastAsia="Times New Roman"/>
          <w:szCs w:val="24"/>
        </w:rPr>
        <w:t>Κα</w:t>
      </w:r>
      <w:r>
        <w:rPr>
          <w:rFonts w:eastAsia="Times New Roman"/>
          <w:szCs w:val="24"/>
        </w:rPr>
        <w:t>μ</w:t>
      </w:r>
      <w:r>
        <w:rPr>
          <w:rFonts w:eastAsia="Times New Roman"/>
          <w:szCs w:val="24"/>
        </w:rPr>
        <w:t xml:space="preserve">μία πολιτική δύναμη δεν πήρε θέση να στηρίξει την ελληνική Κυβέρνηση. Κι αν δεν ήθελε να την στηρίξει για λόγους τακτικής, στρατηγικής ή εν πάση </w:t>
      </w:r>
      <w:proofErr w:type="spellStart"/>
      <w:r>
        <w:rPr>
          <w:rFonts w:eastAsia="Times New Roman"/>
          <w:szCs w:val="24"/>
        </w:rPr>
        <w:t>περιπτώσει</w:t>
      </w:r>
      <w:proofErr w:type="spellEnd"/>
      <w:r>
        <w:rPr>
          <w:rFonts w:eastAsia="Times New Roman"/>
          <w:szCs w:val="24"/>
        </w:rPr>
        <w:t>,</w:t>
      </w:r>
      <w:r>
        <w:rPr>
          <w:rFonts w:eastAsia="Times New Roman"/>
          <w:szCs w:val="24"/>
        </w:rPr>
        <w:t xml:space="preserve"> ιστορικούς, μπορούσε</w:t>
      </w:r>
      <w:r>
        <w:rPr>
          <w:rFonts w:eastAsia="Times New Roman"/>
          <w:szCs w:val="24"/>
        </w:rPr>
        <w:t xml:space="preserve"> να στηρίξει την ελληνική κοινωνία και να αξιοποιήσουν τα μέτωπα που μπορούσαν να έχουν προς τις δυνάμεις της Ευρώπης, το Ευρωπαϊκό Λαϊκό Κόμμα, το Σοσιαλδημοκρατικό Κόμμα, τη Σοσιαλιστική Διεθνή, όλα αυτά που είναι τα κόμματά τους και που έχουν αυτές τις </w:t>
      </w:r>
      <w:r>
        <w:rPr>
          <w:rFonts w:eastAsia="Times New Roman"/>
          <w:szCs w:val="24"/>
        </w:rPr>
        <w:t>απόψεις</w:t>
      </w:r>
      <w:r>
        <w:rPr>
          <w:rFonts w:eastAsia="Times New Roman"/>
          <w:szCs w:val="24"/>
        </w:rPr>
        <w:t xml:space="preserve">. Για </w:t>
      </w:r>
      <w:r>
        <w:rPr>
          <w:rFonts w:eastAsia="Times New Roman"/>
          <w:szCs w:val="24"/>
        </w:rPr>
        <w:t xml:space="preserve">να στηρίξουν την ελληνική κοινωνία. </w:t>
      </w:r>
    </w:p>
    <w:p w14:paraId="46602EEC" w14:textId="77777777" w:rsidR="008E1586" w:rsidRDefault="00786920">
      <w:pPr>
        <w:tabs>
          <w:tab w:val="left" w:pos="2820"/>
        </w:tabs>
        <w:spacing w:after="0" w:line="600" w:lineRule="auto"/>
        <w:ind w:firstLine="720"/>
        <w:jc w:val="both"/>
        <w:rPr>
          <w:rFonts w:eastAsia="Times New Roman"/>
          <w:szCs w:val="24"/>
        </w:rPr>
      </w:pPr>
      <w:r>
        <w:rPr>
          <w:rFonts w:eastAsia="Times New Roman"/>
          <w:szCs w:val="24"/>
        </w:rPr>
        <w:t xml:space="preserve">Τεχνηέντως και πονηρά και υποκριτικά δεν το έκαναν, αλλά πίεζαν: «Γιατί καθυστερεί η αξιολόγηση και καταστρέφεται η χώρα κι επιδεινώνονται τα οικονομικά μεγέθη;». Κι ως προφήτες </w:t>
      </w:r>
      <w:proofErr w:type="spellStart"/>
      <w:r>
        <w:rPr>
          <w:rFonts w:eastAsia="Times New Roman"/>
          <w:szCs w:val="24"/>
        </w:rPr>
        <w:t>αυτοεπιβεβαιούμενοι</w:t>
      </w:r>
      <w:proofErr w:type="spellEnd"/>
      <w:r>
        <w:rPr>
          <w:rFonts w:eastAsia="Times New Roman"/>
          <w:szCs w:val="24"/>
        </w:rPr>
        <w:t xml:space="preserve"> έρχονται</w:t>
      </w:r>
      <w:r>
        <w:rPr>
          <w:rFonts w:eastAsia="Times New Roman"/>
          <w:szCs w:val="24"/>
        </w:rPr>
        <w:t xml:space="preserve"> σήμερα να πουν: «Είδατε που σας τα λέγαμε; Καθυστερήσατε κι αυτό είχε επιπτώσεις και γι’ αυτό εξαναγκαστήκατε». Σοβαρά; Αυτή είναι η ανάγνωση της πραγματικότητας ή το γεγονός ότι οι </w:t>
      </w:r>
      <w:r>
        <w:rPr>
          <w:rFonts w:eastAsia="Times New Roman"/>
          <w:szCs w:val="24"/>
        </w:rPr>
        <w:lastRenderedPageBreak/>
        <w:t>πολιτικές απόψεις και της Νέας Δημοκρατίας και του ΠΑΣΟΚ και τα προγράμμα</w:t>
      </w:r>
      <w:r>
        <w:rPr>
          <w:rFonts w:eastAsia="Times New Roman"/>
          <w:szCs w:val="24"/>
        </w:rPr>
        <w:t>τά τους συμπορεύονται με τις νεοφιλελεύθερες πολιτικές των δυνάμεων που ηγεμονεύουν στον χώρο των δανειστών κι απέναντί τους η ελληνική Κυβέρνηση προσπαθεί να υπερασπιστεί τα δικαιώματα του ελληνικού λαού;</w:t>
      </w:r>
    </w:p>
    <w:p w14:paraId="46602EED" w14:textId="77777777" w:rsidR="008E1586" w:rsidRDefault="00786920">
      <w:pPr>
        <w:tabs>
          <w:tab w:val="left" w:pos="2820"/>
        </w:tabs>
        <w:spacing w:after="0" w:line="600" w:lineRule="auto"/>
        <w:ind w:firstLine="720"/>
        <w:jc w:val="both"/>
        <w:rPr>
          <w:rFonts w:eastAsia="Times New Roman"/>
          <w:szCs w:val="24"/>
        </w:rPr>
      </w:pPr>
      <w:r>
        <w:rPr>
          <w:rFonts w:eastAsia="Times New Roman"/>
          <w:szCs w:val="24"/>
        </w:rPr>
        <w:t>Ας κάνουμε μια σοβαρή συζήτηση τώρα που τα πράγματ</w:t>
      </w:r>
      <w:r>
        <w:rPr>
          <w:rFonts w:eastAsia="Times New Roman"/>
          <w:szCs w:val="24"/>
        </w:rPr>
        <w:t>α είναι κρίσιμα και που δεν υπάρχει περίπτωση έτσι, με εύκολες διακηρύξεις ότι θα μειώσουμε τους φόρους εδώ ή θα κάνουμε το ένα και το άλλο, να έρθει η ανάπτυξη. Η ανάπτυξη έρχεται με σχέδιο, έρχεται με συμμετοχή της κοινωνίας, με τη συμμετοχή των δημιουργ</w:t>
      </w:r>
      <w:r>
        <w:rPr>
          <w:rFonts w:eastAsia="Times New Roman"/>
          <w:szCs w:val="24"/>
        </w:rPr>
        <w:t xml:space="preserve">ικών και παραγωγικών δυνάμεων και με πολλή επιμονή και με πολιτικές που να τις στηρίζει η κοινωνία. </w:t>
      </w:r>
    </w:p>
    <w:p w14:paraId="46602EEE" w14:textId="77777777" w:rsidR="008E1586" w:rsidRDefault="00786920">
      <w:pPr>
        <w:tabs>
          <w:tab w:val="left" w:pos="2820"/>
        </w:tabs>
        <w:spacing w:after="0" w:line="600" w:lineRule="auto"/>
        <w:ind w:firstLine="720"/>
        <w:jc w:val="both"/>
        <w:rPr>
          <w:rFonts w:eastAsia="Times New Roman"/>
          <w:szCs w:val="24"/>
        </w:rPr>
      </w:pPr>
      <w:r>
        <w:rPr>
          <w:rFonts w:eastAsia="Times New Roman"/>
          <w:szCs w:val="24"/>
        </w:rPr>
        <w:t>Σε αυτό το σταυροδρόμι βρίσκεται η Κυβέρνησή μας σήμερα. Σε αυτόν τον επώδυνο συμβιβασμό φρόντισε να έχει ακριβώς τα αντίμετρα, τα οποία, επίσης υποκριτικά</w:t>
      </w:r>
      <w:r>
        <w:rPr>
          <w:rFonts w:eastAsia="Times New Roman"/>
          <w:szCs w:val="24"/>
        </w:rPr>
        <w:t>, έρχονται όλες αυτές οι δυνάμεις τις διαπλοκής και της εξουσιομανίας, που δεν μπορούν να θεραπευτούν από το αλλεργικό σοκ γιατί μια Κυβέρνηση της Αριστεράς την έχει επιλέξει ο ελληνικός λαός, να πουν: «Δεν είναι τίποτα η επιδότηση ενοικίου, 600 εκατομμύρι</w:t>
      </w:r>
      <w:r>
        <w:rPr>
          <w:rFonts w:eastAsia="Times New Roman"/>
          <w:szCs w:val="24"/>
        </w:rPr>
        <w:t>α», όχι για μία χρονιά, αλλά κατ’ έτος. «Δεν είναι τίποτα η μείωση ή ο μηδενισμός της συμμετοχής στα φάρμακα, 240 εκατομμύρια κατ’ έτος». «Δεν είναι τίποτα τα 140 εκατομμύρια» για πρώτη φορά και βλέπουμε, αλλά κατ’ έτος και παραπάνω στη συνέχεια για τους β</w:t>
      </w:r>
      <w:r>
        <w:rPr>
          <w:rFonts w:eastAsia="Times New Roman"/>
          <w:szCs w:val="24"/>
        </w:rPr>
        <w:t xml:space="preserve">ρεφονηπιακούς σταθμούς. «Δεν είναι τίποτα τα 190 εκατομμύρια επιπλέον και κατ’ έτος για τα σχολικά γεύματα». «Δεν είναι τίποτα τα 260 εκατομμύρια για το οικογενειακό επίδομα κατ’ έτος κι επιπλέον για το πρώτο και το </w:t>
      </w:r>
      <w:r>
        <w:rPr>
          <w:rFonts w:eastAsia="Times New Roman"/>
          <w:szCs w:val="24"/>
        </w:rPr>
        <w:lastRenderedPageBreak/>
        <w:t xml:space="preserve">δεύτερο και φυσικά το τρίτο παιδί». Δεν </w:t>
      </w:r>
      <w:r>
        <w:rPr>
          <w:rFonts w:eastAsia="Times New Roman"/>
          <w:szCs w:val="24"/>
        </w:rPr>
        <w:t>είναι τίποτα όλα αυτά κι έρχονται γιατί μας τα χάρισαν οι δανειστές</w:t>
      </w:r>
      <w:r>
        <w:rPr>
          <w:rFonts w:eastAsia="Times New Roman"/>
          <w:szCs w:val="24"/>
        </w:rPr>
        <w:t xml:space="preserve">. </w:t>
      </w:r>
      <w:r>
        <w:rPr>
          <w:rFonts w:eastAsia="Times New Roman"/>
          <w:szCs w:val="24"/>
        </w:rPr>
        <w:t>Έτσι</w:t>
      </w:r>
      <w:r>
        <w:rPr>
          <w:rFonts w:eastAsia="Times New Roman"/>
          <w:szCs w:val="24"/>
        </w:rPr>
        <w:t>.!!</w:t>
      </w:r>
    </w:p>
    <w:p w14:paraId="46602EEF" w14:textId="77777777" w:rsidR="008E1586" w:rsidRDefault="00786920">
      <w:pPr>
        <w:tabs>
          <w:tab w:val="left" w:pos="2820"/>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έχουμε απόλυτη συνείδηση. Αναμετριόμαστε όχι απλώς με τις συνειδήσεις μας, αλλά με την ιστορία και την ευθύνη μας απέναντι στον ελληνικό λαό και δεν </w:t>
      </w:r>
      <w:r>
        <w:rPr>
          <w:rFonts w:eastAsia="Times New Roman" w:cs="Times New Roman"/>
          <w:szCs w:val="24"/>
        </w:rPr>
        <w:t xml:space="preserve">πρόκειται να γίνουμε νεοφιλελεύθεροι και δεν πρόκειται να </w:t>
      </w:r>
      <w:proofErr w:type="spellStart"/>
      <w:r>
        <w:rPr>
          <w:rFonts w:eastAsia="Times New Roman" w:cs="Times New Roman"/>
          <w:szCs w:val="24"/>
        </w:rPr>
        <w:t>αποστούμε</w:t>
      </w:r>
      <w:proofErr w:type="spellEnd"/>
      <w:r>
        <w:rPr>
          <w:rFonts w:eastAsia="Times New Roman" w:cs="Times New Roman"/>
          <w:szCs w:val="24"/>
        </w:rPr>
        <w:t xml:space="preserve"> των ιδεολογικών μας και των πολιτικών μας στόχων και δεν πρόκειται να πάψουμε να αγωνιζόμαστε μέχρι τέλους σε δυσμενέστατους συσχετισμούς, προσπαθώντας όχι μόνο εμείς να μείνουμε όρθιοι, α</w:t>
      </w:r>
      <w:r>
        <w:rPr>
          <w:rFonts w:eastAsia="Times New Roman" w:cs="Times New Roman"/>
          <w:szCs w:val="24"/>
        </w:rPr>
        <w:t>λλά να μείνει όρθια η κοινωνία για να αλλάξει αυτούς τους συσχετισμούς, για να αλλάξει αυτές τις πολιτικές και στην Ελλάδα και στην Ευρώπη.</w:t>
      </w:r>
    </w:p>
    <w:p w14:paraId="46602EF0"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Αυτός ο αγώνας δεν είναι της μιας μέρας, δεν είναι </w:t>
      </w:r>
      <w:r>
        <w:rPr>
          <w:rFonts w:eastAsia="Times New Roman" w:cs="Times New Roman"/>
          <w:szCs w:val="24"/>
        </w:rPr>
        <w:t xml:space="preserve">για </w:t>
      </w:r>
      <w:proofErr w:type="spellStart"/>
      <w:r>
        <w:rPr>
          <w:rFonts w:eastAsia="Times New Roman" w:cs="Times New Roman"/>
          <w:szCs w:val="24"/>
          <w:lang w:val="en-US"/>
        </w:rPr>
        <w:t>sprider</w:t>
      </w:r>
      <w:r>
        <w:rPr>
          <w:rFonts w:eastAsia="Times New Roman" w:cs="Times New Roman"/>
          <w:szCs w:val="24"/>
          <w:lang w:val="en-US"/>
        </w:rPr>
        <w:t>s</w:t>
      </w:r>
      <w:proofErr w:type="spellEnd"/>
      <w:r>
        <w:rPr>
          <w:rFonts w:eastAsia="Times New Roman" w:cs="Times New Roman"/>
          <w:szCs w:val="24"/>
        </w:rPr>
        <w:t>, είναι μαραθώνιος κι απ’ αυτήν την άποψη χρειάζονται</w:t>
      </w:r>
      <w:r>
        <w:rPr>
          <w:rFonts w:eastAsia="Times New Roman" w:cs="Times New Roman"/>
          <w:szCs w:val="24"/>
        </w:rPr>
        <w:t xml:space="preserve"> ατσάλινα νεύρα, χρειάζονται οι αντοχές της «ατμομηχανής» του Έμιλ </w:t>
      </w:r>
      <w:proofErr w:type="spellStart"/>
      <w:r>
        <w:rPr>
          <w:rFonts w:eastAsia="Times New Roman" w:cs="Times New Roman"/>
          <w:szCs w:val="24"/>
        </w:rPr>
        <w:t>Ζάτοπεκ</w:t>
      </w:r>
      <w:proofErr w:type="spellEnd"/>
      <w:r>
        <w:rPr>
          <w:rFonts w:eastAsia="Times New Roman" w:cs="Times New Roman"/>
          <w:szCs w:val="24"/>
        </w:rPr>
        <w:t>, που από τα πρώτα εκατό μέτρα φαινόταν κουρασμένος, αλλά στο τέλος έπαιρνε όλα τα παγκόσμια πρωταθλήματα και όλα τα ολυμπιακά μετάλλια.</w:t>
      </w:r>
    </w:p>
    <w:p w14:paraId="46602EF1"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Ευχαριστώ.</w:t>
      </w:r>
    </w:p>
    <w:p w14:paraId="46602EF2" w14:textId="77777777" w:rsidR="008E1586" w:rsidRDefault="00786920">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τις πτέρυγες </w:t>
      </w:r>
      <w:r>
        <w:rPr>
          <w:rFonts w:eastAsia="Times New Roman" w:cs="Times New Roman"/>
          <w:szCs w:val="24"/>
        </w:rPr>
        <w:t>τ</w:t>
      </w:r>
      <w:r>
        <w:rPr>
          <w:rFonts w:eastAsia="Times New Roman" w:cs="Times New Roman"/>
          <w:szCs w:val="24"/>
        </w:rPr>
        <w:t xml:space="preserve">ου </w:t>
      </w:r>
      <w:r>
        <w:rPr>
          <w:rFonts w:eastAsia="Times New Roman" w:cs="Times New Roman"/>
          <w:szCs w:val="24"/>
        </w:rPr>
        <w:t>ΣΥΡΙΖΑ και των ΑΝΕΛ)</w:t>
      </w:r>
    </w:p>
    <w:p w14:paraId="46602EF3"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συνάδελφε.</w:t>
      </w:r>
    </w:p>
    <w:p w14:paraId="46602EF4"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Ο συνάδελφος κ. </w:t>
      </w:r>
      <w:proofErr w:type="spellStart"/>
      <w:r>
        <w:rPr>
          <w:rFonts w:eastAsia="Times New Roman" w:cs="Times New Roman"/>
          <w:szCs w:val="24"/>
        </w:rPr>
        <w:t>Δημοσχάκης</w:t>
      </w:r>
      <w:proofErr w:type="spellEnd"/>
      <w:r>
        <w:rPr>
          <w:rFonts w:eastAsia="Times New Roman" w:cs="Times New Roman"/>
          <w:szCs w:val="24"/>
        </w:rPr>
        <w:t xml:space="preserve"> από τη Νέα Δημοκρατία έχει τον λόγο.</w:t>
      </w:r>
    </w:p>
    <w:p w14:paraId="46602EF5"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ΑΝΑΣΤΑΣΙΟΣ </w:t>
      </w:r>
      <w:r>
        <w:rPr>
          <w:rFonts w:eastAsia="Times New Roman" w:cs="Times New Roman"/>
          <w:b/>
          <w:szCs w:val="24"/>
        </w:rPr>
        <w:t>(</w:t>
      </w:r>
      <w:r>
        <w:rPr>
          <w:rFonts w:eastAsia="Times New Roman" w:cs="Times New Roman"/>
          <w:b/>
          <w:szCs w:val="24"/>
        </w:rPr>
        <w:t>ΤΑΣΟΣ</w:t>
      </w:r>
      <w:r>
        <w:rPr>
          <w:rFonts w:eastAsia="Times New Roman" w:cs="Times New Roman"/>
          <w:b/>
          <w:szCs w:val="24"/>
        </w:rPr>
        <w:t xml:space="preserve">) </w:t>
      </w:r>
      <w:r>
        <w:rPr>
          <w:rFonts w:eastAsia="Times New Roman" w:cs="Times New Roman"/>
          <w:b/>
          <w:szCs w:val="24"/>
        </w:rPr>
        <w:t>ΔΗΜΟΣΧΑΚΗΣ:</w:t>
      </w:r>
      <w:r>
        <w:rPr>
          <w:rFonts w:eastAsia="Times New Roman" w:cs="Times New Roman"/>
          <w:szCs w:val="24"/>
        </w:rPr>
        <w:t xml:space="preserve"> Ευχαριστώ, κύριε Πρόεδρε.</w:t>
      </w:r>
    </w:p>
    <w:p w14:paraId="46602EF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η Κυβέρνηση φέρνει</w:t>
      </w:r>
      <w:r>
        <w:rPr>
          <w:rFonts w:eastAsia="Times New Roman" w:cs="Times New Roman"/>
          <w:szCs w:val="24"/>
        </w:rPr>
        <w:t xml:space="preserve"> στη Βουλή το μνημόσυνο της απόλυτης φτωχοποίησης της ελληνικής κοινωνίας, το μνημόνιο που καταρρίπτει με τον πιο κραυγαλέο τρόπο τον μύθο της δήθεν κοινωνικής ευαισθησίας που έχει ο ΣΥΡΙΖΑ.</w:t>
      </w:r>
    </w:p>
    <w:p w14:paraId="46602EF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Όσο κι αν προτάξετε επικοινωνιακά το νέο αφήγημα ψεύδους που λέγε</w:t>
      </w:r>
      <w:r>
        <w:rPr>
          <w:rFonts w:eastAsia="Times New Roman" w:cs="Times New Roman"/>
          <w:szCs w:val="24"/>
        </w:rPr>
        <w:t>ται «αντίμετρα», δεν πείθετε ότι διαπραγματευθήκατε για το καλό της χώρας. Αντίθετα, μας οδηγείτε με μαθηματική ακρίβεια στο χείλος της καταστροφής.</w:t>
      </w:r>
    </w:p>
    <w:p w14:paraId="46602EF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Σας λέγαμε ότι η αξιολόγηση έπρεπε να είχε κλείσει από πέρσι τον Φεβρουάριο. Οι καθυστερήσεις σας, όμως, φό</w:t>
      </w:r>
      <w:r>
        <w:rPr>
          <w:rFonts w:eastAsia="Times New Roman" w:cs="Times New Roman"/>
          <w:szCs w:val="24"/>
        </w:rPr>
        <w:t>ρτωσαν τους πολίτες με αυτά τα μέ</w:t>
      </w:r>
      <w:r>
        <w:rPr>
          <w:rFonts w:eastAsia="Times New Roman" w:cs="Times New Roman"/>
          <w:szCs w:val="24"/>
        </w:rPr>
        <w:t>τ</w:t>
      </w:r>
      <w:r>
        <w:rPr>
          <w:rFonts w:eastAsia="Times New Roman" w:cs="Times New Roman"/>
          <w:szCs w:val="24"/>
        </w:rPr>
        <w:t>ρα των 4,9 δισεκατομμυρίων ευρώ που φέρνετε προς ψήφιση. Αδιαφορήσατε και ολιγωρήσατε και χάσατε πολύτιμο πολιτικό χρόνο και πλεονέκτημα για τη χώρα και δεν την υπερασπιστήκατε όπως οφείλατε.</w:t>
      </w:r>
    </w:p>
    <w:p w14:paraId="46602EF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Μειώνετε κι άλλο τις συντάξεις</w:t>
      </w:r>
      <w:r>
        <w:rPr>
          <w:rFonts w:eastAsia="Times New Roman" w:cs="Times New Roman"/>
          <w:szCs w:val="24"/>
        </w:rPr>
        <w:t xml:space="preserve">. Καταργείτε κοινωνικά επιδόματα. Μειώνετε το αφορολόγητο. Επιβαρύνετε τους ελεύθερους επαγγελματίες, τους αγρότες, τους κτηνοτρόφους, τους αλιείς. Εσείς που θεωρούσατε επάρατο το γνωστό </w:t>
      </w:r>
      <w:r>
        <w:rPr>
          <w:rFonts w:eastAsia="Times New Roman" w:cs="Times New Roman"/>
          <w:szCs w:val="24"/>
          <w:lang w:val="en-US"/>
        </w:rPr>
        <w:t>mail</w:t>
      </w:r>
      <w:r>
        <w:rPr>
          <w:rFonts w:eastAsia="Times New Roman" w:cs="Times New Roman"/>
          <w:szCs w:val="24"/>
        </w:rPr>
        <w:t xml:space="preserve">, ψηφίζετε μέτρα </w:t>
      </w:r>
      <w:proofErr w:type="spellStart"/>
      <w:r>
        <w:rPr>
          <w:rFonts w:eastAsia="Times New Roman" w:cs="Times New Roman"/>
          <w:szCs w:val="24"/>
        </w:rPr>
        <w:t>εννιάμισι</w:t>
      </w:r>
      <w:proofErr w:type="spellEnd"/>
      <w:r>
        <w:rPr>
          <w:rFonts w:eastAsia="Times New Roman" w:cs="Times New Roman"/>
          <w:szCs w:val="24"/>
        </w:rPr>
        <w:t xml:space="preserve"> </w:t>
      </w:r>
      <w:r>
        <w:rPr>
          <w:rFonts w:eastAsia="Times New Roman" w:cs="Times New Roman"/>
          <w:szCs w:val="24"/>
        </w:rPr>
        <w:t>φορές περισσότερα. Αυτό αποκαλύπτει τη</w:t>
      </w:r>
      <w:r>
        <w:rPr>
          <w:rFonts w:eastAsia="Times New Roman" w:cs="Times New Roman"/>
          <w:szCs w:val="24"/>
        </w:rPr>
        <w:t>ν πολιτική σας αθέτηση και τα ψέματα που λέγατε τόσα χρόνια στον ελληνικό λαό για να καθίσετε στις κυβερνητικές καρέκλες.</w:t>
      </w:r>
    </w:p>
    <w:p w14:paraId="46602EFA"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Στο </w:t>
      </w:r>
      <w:r>
        <w:rPr>
          <w:rFonts w:eastAsia="Times New Roman" w:cs="Times New Roman"/>
          <w:szCs w:val="24"/>
        </w:rPr>
        <w:t>Νομό</w:t>
      </w:r>
      <w:r>
        <w:rPr>
          <w:rFonts w:eastAsia="Times New Roman" w:cs="Times New Roman"/>
          <w:szCs w:val="24"/>
        </w:rPr>
        <w:t xml:space="preserve"> μου, τον Έβρο, το ποσοστό των ανθρώπων που ζουν σε συνθήκες απόλυτης φτώχειας αγγίζει το 7%. Η κρίση τούς γονάτισε. Έχασαν τι</w:t>
      </w:r>
      <w:r>
        <w:rPr>
          <w:rFonts w:eastAsia="Times New Roman" w:cs="Times New Roman"/>
          <w:szCs w:val="24"/>
        </w:rPr>
        <w:t xml:space="preserve">ς δουλειές τους, </w:t>
      </w:r>
      <w:r>
        <w:rPr>
          <w:rFonts w:eastAsia="Times New Roman" w:cs="Times New Roman"/>
          <w:szCs w:val="24"/>
        </w:rPr>
        <w:lastRenderedPageBreak/>
        <w:t>τις επιχειρήσεις τους και πίστεψαν στα λόγια τα δικά σας, τα μεγάλα. Τους απογοητεύσατε, όμως, και πλέον επιβιώνουν χάρη στα συσσίτια των μητροπόλεων, των τοπικών δήμων, των οργανώσεων, αλλά και των συμπολιτών μας.</w:t>
      </w:r>
    </w:p>
    <w:p w14:paraId="46602EF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Οδηγείτε σε αφανισμό του</w:t>
      </w:r>
      <w:r>
        <w:rPr>
          <w:rFonts w:eastAsia="Times New Roman" w:cs="Times New Roman"/>
          <w:szCs w:val="24"/>
        </w:rPr>
        <w:t>ς αγρότες, τους κτηνοτρόφους και τους αλιείς. Βιώνουμε τις αγωνίες τους στον Έβρο. Απόδειξη της ευαισθησίας σας είναι ότι ανεβάζετε τις ασφαλιστικές εισφορές τους και την ίδια στιγμή είστε ασυνεπείς στις οικονομικές σας υποχρεώσεις προς αυτούς. Είναι σίγου</w:t>
      </w:r>
      <w:r>
        <w:rPr>
          <w:rFonts w:eastAsia="Times New Roman" w:cs="Times New Roman"/>
          <w:szCs w:val="24"/>
        </w:rPr>
        <w:t xml:space="preserve">ρο, λοιπόν, ότι σε λίγο καιρό κανένας δεν θα ασχολείται με τη γεωργία, την κτηνοτροφία και την αλιεία. </w:t>
      </w:r>
    </w:p>
    <w:p w14:paraId="46602EFC"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Εμπαίζετε με τον χειρότερο τρόπο τα στελέχη των Ενόπλων Δυνάμεων και των Σωμάτων Ασφάλειας, τους δύο από τους τρεις πυλώνες – ο άλλος είναι η </w:t>
      </w:r>
      <w:r>
        <w:rPr>
          <w:rFonts w:eastAsia="Times New Roman" w:cs="Times New Roman"/>
          <w:szCs w:val="24"/>
        </w:rPr>
        <w:t>δικαιοσύνη</w:t>
      </w:r>
      <w:r>
        <w:rPr>
          <w:rFonts w:eastAsia="Times New Roman" w:cs="Times New Roman"/>
          <w:szCs w:val="24"/>
        </w:rPr>
        <w:t xml:space="preserve">- στους οποίους στηρίζεται το κράτος και η </w:t>
      </w:r>
      <w:r>
        <w:rPr>
          <w:rFonts w:eastAsia="Times New Roman" w:cs="Times New Roman"/>
          <w:szCs w:val="24"/>
        </w:rPr>
        <w:t xml:space="preserve">δημοκρατία </w:t>
      </w:r>
      <w:r>
        <w:rPr>
          <w:rFonts w:eastAsia="Times New Roman" w:cs="Times New Roman"/>
          <w:szCs w:val="24"/>
        </w:rPr>
        <w:t>μας. Και δεν σκέφτεστε ότι τους χρειάζεστε με τον ρυθμό που υπογράφετε τα μνημόνια, τόσο για να τηρηθεί η τάξη στο εσωτερικό της χώρας όσο και για την άμυνα και την ασφάλεια των συνόρων μας μετά τις κλι</w:t>
      </w:r>
      <w:r>
        <w:rPr>
          <w:rFonts w:eastAsia="Times New Roman" w:cs="Times New Roman"/>
          <w:szCs w:val="24"/>
        </w:rPr>
        <w:t>μακούμενες προκλήσεις των γειτόνων μας. Κι εσείς αντί να τους πείτε ευχαριστώ, τους κόβετε τα ειδικά μισθολόγια, έστω κι αν με ρυθμίσεις της τελευταίας στιγμής προσπαθείτε να χρυσώσετε το χάπι. Αφού ρίξατε τόση χρυσόσκονη, παρακαλώ θερμά, καταθέστε μια τρο</w:t>
      </w:r>
      <w:r>
        <w:rPr>
          <w:rFonts w:eastAsia="Times New Roman" w:cs="Times New Roman"/>
          <w:szCs w:val="24"/>
        </w:rPr>
        <w:t>πολογία -της μόδας είναι- και πιστεύω ότι θα λύσετε τα προβλήματά τους και μάλιστα οριστικά.</w:t>
      </w:r>
    </w:p>
    <w:p w14:paraId="46602EF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Εφόσον δεν το κάνετε, οφείλετε να πάρετε πίσω το νομοσχέδιο και να κάνετε συζήτηση από την αρχή. Μην παίζετε παιχνίδια, όπως αυτά με την προσωπική διαφορά, που οδη</w:t>
      </w:r>
      <w:r>
        <w:rPr>
          <w:rFonts w:eastAsia="Times New Roman" w:cs="Times New Roman"/>
          <w:szCs w:val="24"/>
        </w:rPr>
        <w:t>γούν στη μείωση των αποδοχών, κυρίως για τα μεσαία στελέχη και κάτω.</w:t>
      </w:r>
    </w:p>
    <w:p w14:paraId="46602EF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Επίσης, συνεχίζετε να έχετε ξεχασμένη στο συρτάρι σας την απόφαση του Συμβουλίου της Επικρατείας για την επαναφορά των αποδοχών στα επίπεδα του Ιουλίου του 2012, δηλαδή τη χορήγηση και το</w:t>
      </w:r>
      <w:r>
        <w:rPr>
          <w:rFonts w:eastAsia="Times New Roman" w:cs="Times New Roman"/>
          <w:szCs w:val="24"/>
        </w:rPr>
        <w:t xml:space="preserve">υ λοιπού 50% των </w:t>
      </w:r>
      <w:proofErr w:type="spellStart"/>
      <w:r>
        <w:rPr>
          <w:rFonts w:eastAsia="Times New Roman" w:cs="Times New Roman"/>
          <w:szCs w:val="24"/>
        </w:rPr>
        <w:t>παρακρατηθέντων</w:t>
      </w:r>
      <w:proofErr w:type="spellEnd"/>
      <w:r>
        <w:rPr>
          <w:rFonts w:eastAsia="Times New Roman" w:cs="Times New Roman"/>
          <w:szCs w:val="24"/>
        </w:rPr>
        <w:t xml:space="preserve"> αποδοχών. </w:t>
      </w:r>
    </w:p>
    <w:p w14:paraId="46602EFF"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Παράλληλα, όσον αφορά στις Ένοπλες Δυνάμεις και στα Σώματα Ασφαλείας παρατηρείται το οξύμωρο φαινόμενο μεταξύ </w:t>
      </w:r>
      <w:proofErr w:type="spellStart"/>
      <w:r>
        <w:rPr>
          <w:rFonts w:eastAsia="Times New Roman" w:cs="Times New Roman"/>
          <w:szCs w:val="24"/>
        </w:rPr>
        <w:t>ομοιοβάθμων</w:t>
      </w:r>
      <w:proofErr w:type="spellEnd"/>
      <w:r>
        <w:rPr>
          <w:rFonts w:eastAsia="Times New Roman" w:cs="Times New Roman"/>
          <w:szCs w:val="24"/>
        </w:rPr>
        <w:t xml:space="preserve"> με τα ίδια έτη υπηρεσίας, αναντιστοιχία βαθμών και αμοιβών, αλλά διαφορετικής κατηγορίας, </w:t>
      </w:r>
      <w:r>
        <w:rPr>
          <w:rFonts w:eastAsia="Times New Roman" w:cs="Times New Roman"/>
          <w:szCs w:val="24"/>
        </w:rPr>
        <w:t>να καταβάλλονται μικρότερες αποδοχές, δημιουργώντας έριδες και ενδεχόμενο εμφύλιο</w:t>
      </w:r>
      <w:r>
        <w:rPr>
          <w:rFonts w:eastAsia="Times New Roman" w:cs="Times New Roman"/>
          <w:szCs w:val="24"/>
        </w:rPr>
        <w:t xml:space="preserve"> </w:t>
      </w:r>
      <w:r>
        <w:rPr>
          <w:rFonts w:eastAsia="Times New Roman" w:cs="Times New Roman"/>
          <w:szCs w:val="24"/>
        </w:rPr>
        <w:t xml:space="preserve">με αυτόν τον τρόπο. </w:t>
      </w:r>
    </w:p>
    <w:p w14:paraId="46602F00"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Γι’ αυτό σας προτείνω και πάλι να αποσύρετε τις διατάξεις που αφορούν τα θέματα αυτά, ώστε μέσα από σωστή διαβούλευση δύο μηνών να επανέλθετε με νέα νομοθετική ρύθμιση με πνεύμα δικαίου αλλά και ρεαλισμού. </w:t>
      </w:r>
    </w:p>
    <w:p w14:paraId="46602F01"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Ξεκαθαρίστε το θέμα των επιδομάτων. Ικανοποιείστε</w:t>
      </w:r>
      <w:r>
        <w:rPr>
          <w:rFonts w:eastAsia="Times New Roman" w:cs="Times New Roman"/>
          <w:szCs w:val="24"/>
        </w:rPr>
        <w:t xml:space="preserve"> τα αιτήματα των στελεχών των Ενόπλων Δυνάμεων και των Σωμάτων Ασφαλείας, που κάτω από δύσκολες συνθήκες επιτελούν στο ακέραιο το καθήκον τους. </w:t>
      </w:r>
    </w:p>
    <w:p w14:paraId="46602F02"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Δείγμα της απίστευτης προχειρότητας του πολυνομοσχεδίου που φέρνετε είναι ότι στο άρθρο 127 προβλέπεται επίδομα</w:t>
      </w:r>
      <w:r>
        <w:rPr>
          <w:rFonts w:eastAsia="Times New Roman" w:cs="Times New Roman"/>
          <w:szCs w:val="24"/>
        </w:rPr>
        <w:t xml:space="preserve"> ιδιαίτερων συνθηκών εργασίας για τα </w:t>
      </w:r>
      <w:r>
        <w:rPr>
          <w:rFonts w:eastAsia="Times New Roman" w:cs="Times New Roman"/>
          <w:szCs w:val="24"/>
        </w:rPr>
        <w:lastRenderedPageBreak/>
        <w:t>στελέχη των Ενόπλων Δυνάμεων για εργασία χωρίς ωράριο. Δηλαδή, τι σημαίνει αυτό; Ότι οι στρατιωτικοί θα δουλεύουν χωρίς ωράριο;</w:t>
      </w:r>
    </w:p>
    <w:p w14:paraId="46602F03" w14:textId="77777777" w:rsidR="008E1586" w:rsidRDefault="00786920">
      <w:pPr>
        <w:spacing w:after="0" w:line="600" w:lineRule="auto"/>
        <w:jc w:val="both"/>
        <w:rPr>
          <w:rFonts w:eastAsia="Times New Roman" w:cs="Times New Roman"/>
          <w:szCs w:val="24"/>
        </w:rPr>
      </w:pPr>
      <w:r>
        <w:rPr>
          <w:rFonts w:eastAsia="Times New Roman" w:cs="Times New Roman"/>
          <w:szCs w:val="24"/>
        </w:rPr>
        <w:t>Η Νέα Δημοκρατία, όταν γίνει κυβέρνηση, όπως δεσμεύτηκε ο Πρόεδρός μας ο Κυριάκος Μητσοτάκη</w:t>
      </w:r>
      <w:r>
        <w:rPr>
          <w:rFonts w:eastAsia="Times New Roman" w:cs="Times New Roman"/>
          <w:szCs w:val="24"/>
        </w:rPr>
        <w:t xml:space="preserve">ς, ενώπιον των εκπροσώπων όλων των στελεχών, θα επιστρέψει τα αναδρομικά που εκκρεμούν και θα φέρουμε προς ψήφιση νέο μισθολόγιο που θα διασφαλίζει αξιοπρεπείς αποδοχές. </w:t>
      </w:r>
    </w:p>
    <w:p w14:paraId="46602F04"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Κλείνοντας, θα ήθελα να αναφερθώ σε ένα θέμα που αφορά στο λιμάνι της Αλεξανδρούπολης</w:t>
      </w:r>
      <w:r>
        <w:rPr>
          <w:rFonts w:eastAsia="Times New Roman" w:cs="Times New Roman"/>
          <w:szCs w:val="24"/>
        </w:rPr>
        <w:t xml:space="preserve">. Οι συνάδελφοί μου Βουλευτές του ΣΥΡΙΖΑ του Νομού Έβρου παρουσίαζαν μερικούς μήνες πριν ως επιτυχία το γεγονός ότι το λιμάνι φεύγει από το ΤΑΙΠΕΔ και εντάσσεται στο </w:t>
      </w:r>
      <w:proofErr w:type="spellStart"/>
      <w:r>
        <w:rPr>
          <w:rFonts w:eastAsia="Times New Roman" w:cs="Times New Roman"/>
          <w:szCs w:val="24"/>
        </w:rPr>
        <w:t>υπερταμείο</w:t>
      </w:r>
      <w:proofErr w:type="spellEnd"/>
      <w:r>
        <w:rPr>
          <w:rFonts w:eastAsia="Times New Roman" w:cs="Times New Roman"/>
          <w:szCs w:val="24"/>
        </w:rPr>
        <w:t xml:space="preserve">. Τελικά, αυτό δεν συμβαίνει σύμφωνα με το σημερινό πολυνομοσχέδιο. </w:t>
      </w:r>
    </w:p>
    <w:p w14:paraId="46602F0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Το περίεργο</w:t>
      </w:r>
      <w:r>
        <w:rPr>
          <w:rFonts w:eastAsia="Times New Roman" w:cs="Times New Roman"/>
          <w:szCs w:val="24"/>
        </w:rPr>
        <w:t xml:space="preserve"> αλλά και το ύποπτο στην ιστορία είναι ότι σύμφωνα με το αγγλικό κείμενο του νομοσχεδίου, που έχει δει το φως της δημοσιότητας σε μέσα μαζικής ενημέρωσης, το λιμάνι της Αλεξανδρούπολης μαζί με τα υπόλοιπα εννέα λιμάνια παραμένουν στο ΤΑΙΠΕΔ και θα αξιοποιη</w:t>
      </w:r>
      <w:r>
        <w:rPr>
          <w:rFonts w:eastAsia="Times New Roman" w:cs="Times New Roman"/>
          <w:szCs w:val="24"/>
        </w:rPr>
        <w:t xml:space="preserve">θούν με συμβάσεις παραχώρησης. </w:t>
      </w:r>
    </w:p>
    <w:p w14:paraId="46602F0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Αντίθετα, στο ελληνικό κείμενο και συγκεκριμένα στο άρθρο 81 δεν υπάρχει τέτοια αναφορά για τα δέκα περιφερειακά λιμάνια, τα οποία παραμένουν στο ΤΑΙΠΕΔ και μάλιστα σήμερα φιγουράρουν στην ιστοσελίδα του προς πώληση. </w:t>
      </w:r>
    </w:p>
    <w:p w14:paraId="46602F0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Καταθέτω στα Πρακτικά τα δύο κείμενα, το ελληνόγλωσσο και το ξενόγλωσσο. </w:t>
      </w:r>
    </w:p>
    <w:p w14:paraId="46602F0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Βουλευτής κ. Αναστάσιος </w:t>
      </w:r>
      <w:proofErr w:type="spellStart"/>
      <w:r>
        <w:rPr>
          <w:rFonts w:eastAsia="Times New Roman" w:cs="Times New Roman"/>
          <w:szCs w:val="24"/>
        </w:rPr>
        <w:t>Δημοσχάκης</w:t>
      </w:r>
      <w:proofErr w:type="spellEnd"/>
      <w:r>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w:t>
      </w:r>
      <w:r>
        <w:rPr>
          <w:rFonts w:eastAsia="Times New Roman" w:cs="Times New Roman"/>
          <w:szCs w:val="24"/>
        </w:rPr>
        <w:t>ογραφίας και Πρακτικών της Βουλής)</w:t>
      </w:r>
    </w:p>
    <w:p w14:paraId="46602F0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Τελικά, τι θα κάνετε, κυρίες και κύριοι συνάδελφοι και κύριοι Υπουργοί, με το λιμάνι της Αλεξανδρούπολης και με τα λοιπά λιμάνια; Θα το πουλήσετε το λιμάνι της Αλεξανδρούπολης, ναι ή όχι; Ισχύουν αυτά που είπε ο Πρωθυπουρ</w:t>
      </w:r>
      <w:r>
        <w:rPr>
          <w:rFonts w:eastAsia="Times New Roman" w:cs="Times New Roman"/>
          <w:szCs w:val="24"/>
        </w:rPr>
        <w:t>γός της χώρας όταν επισκέφθηκε την Αλεξανδρούπολη τον Νοέμβριο του 2016 και τον Ιανουάριο του 2017 ότι το λιμάνι μπορεί να εξελιχθεί σε εμπορικό και διαμετακομιστικό κόμβο;</w:t>
      </w:r>
    </w:p>
    <w:p w14:paraId="46602F0A"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Το λιμάνι της Αλεξανδρούπολης αποτελεί βασικό πυλώνα ανάπτυξης του Νομού της Θράκης</w:t>
      </w:r>
      <w:r>
        <w:rPr>
          <w:rFonts w:eastAsia="Times New Roman" w:cs="Times New Roman"/>
          <w:szCs w:val="24"/>
        </w:rPr>
        <w:t xml:space="preserve"> αλλά και όλης της χώρας. Η ουσιαστική αξιοποίησή του συνδέεται άμεσα με την εύρυθμη λειτουργία των ακτοπλοϊκών γραμμών του βορειοανατολικού Αιγαίου που διεκδικούμε, του αεροδρομίου, της σιδηροδρομικής γραμμής, της Νέας Εγνατίας, των καθέτων οδικών αξόνων,</w:t>
      </w:r>
      <w:r>
        <w:rPr>
          <w:rFonts w:eastAsia="Times New Roman" w:cs="Times New Roman"/>
          <w:szCs w:val="24"/>
        </w:rPr>
        <w:t xml:space="preserve"> αλλά και με τον εκσυγχρονισμό των σημείων εισόδων και εξόδων και αυτό είναι εύκολο να το καταλάβει κανείς. </w:t>
      </w:r>
    </w:p>
    <w:p w14:paraId="46602F0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Ζητούμε τη σύζευξη των μεταφορών, για να μην χάνουμε κυκλοφοριακούς φόρτους, εξαιτίας της δυσλειτουργίας μας και προς όφελος της λεγόμενης «</w:t>
      </w:r>
      <w:proofErr w:type="spellStart"/>
      <w:r>
        <w:rPr>
          <w:rFonts w:eastAsia="Times New Roman" w:cs="Times New Roman"/>
          <w:szCs w:val="24"/>
        </w:rPr>
        <w:t>παρα</w:t>
      </w:r>
      <w:proofErr w:type="spellEnd"/>
      <w:r>
        <w:rPr>
          <w:rFonts w:eastAsia="Times New Roman" w:cs="Times New Roman"/>
          <w:szCs w:val="24"/>
        </w:rPr>
        <w:t>-Εγ</w:t>
      </w:r>
      <w:r>
        <w:rPr>
          <w:rFonts w:eastAsia="Times New Roman" w:cs="Times New Roman"/>
          <w:szCs w:val="24"/>
        </w:rPr>
        <w:t>νατίας».</w:t>
      </w:r>
    </w:p>
    <w:p w14:paraId="46602F0C"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Φέρνοντας το τέταρτο μνημόνιο υποστηρίζετε ότι σώζετε τη χώρα. Η αλήθεια είναι ότι σώζετε τις καρέκλες σας. </w:t>
      </w:r>
    </w:p>
    <w:p w14:paraId="46602F0D" w14:textId="77777777" w:rsidR="008E1586" w:rsidRDefault="00786920">
      <w:pPr>
        <w:tabs>
          <w:tab w:val="left" w:pos="2738"/>
          <w:tab w:val="center" w:pos="4753"/>
          <w:tab w:val="left" w:pos="5723"/>
        </w:tabs>
        <w:spacing w:after="0" w:line="600" w:lineRule="auto"/>
        <w:jc w:val="both"/>
        <w:rPr>
          <w:rFonts w:eastAsia="Times New Roman" w:cs="Times New Roman"/>
          <w:szCs w:val="24"/>
        </w:rPr>
      </w:pPr>
      <w:r>
        <w:rPr>
          <w:rFonts w:eastAsia="Times New Roman" w:cs="Times New Roman"/>
          <w:szCs w:val="24"/>
        </w:rPr>
        <w:t>Και επειδή έχετε προκαλέσει πόνο με τις πολιτικές σας, εύχομαι, όταν αποχωρήσετε από την εξουσία, να το κάνετε έχοντας προκαλέσει πόνο γέν</w:t>
      </w:r>
      <w:r>
        <w:rPr>
          <w:rFonts w:eastAsia="Times New Roman" w:cs="Times New Roman"/>
          <w:szCs w:val="24"/>
        </w:rPr>
        <w:t xml:space="preserve">νας και όχι καταστροφής. </w:t>
      </w:r>
    </w:p>
    <w:p w14:paraId="46602F0E"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Ευχαριστώ, κύριε Πρόεδρε. </w:t>
      </w:r>
    </w:p>
    <w:p w14:paraId="46602F0F" w14:textId="77777777" w:rsidR="008E1586" w:rsidRDefault="00786920">
      <w:pPr>
        <w:tabs>
          <w:tab w:val="left" w:pos="2738"/>
          <w:tab w:val="center" w:pos="4753"/>
          <w:tab w:val="left" w:pos="572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6602F10"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Ευχαριστούμε, κύριε συνάδελφε. </w:t>
      </w:r>
    </w:p>
    <w:p w14:paraId="46602F11"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 συνάδελφος κ. Νικόλαος Φίλης από τον ΣΥΡΙΖΑ έχει τον λόγο. </w:t>
      </w:r>
    </w:p>
    <w:p w14:paraId="46602F12"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Ευχαρισ</w:t>
      </w:r>
      <w:r>
        <w:rPr>
          <w:rFonts w:eastAsia="Times New Roman" w:cs="Times New Roman"/>
          <w:szCs w:val="24"/>
        </w:rPr>
        <w:t xml:space="preserve">τώ, κύριε Πρόεδρε. </w:t>
      </w:r>
    </w:p>
    <w:p w14:paraId="46602F13"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συμφωνία για το κλείσιμο της δεύτερης αξιολόγησης, καθώς και τα μέτρα που καλούμαστε να ψηφίσουμε, σηματοδοτούν την παραμονή της χώρας στο ασφυκτικό </w:t>
      </w:r>
      <w:proofErr w:type="spellStart"/>
      <w:r>
        <w:rPr>
          <w:rFonts w:eastAsia="Times New Roman" w:cs="Times New Roman"/>
          <w:szCs w:val="24"/>
        </w:rPr>
        <w:t>μνημονιακό</w:t>
      </w:r>
      <w:proofErr w:type="spellEnd"/>
      <w:r>
        <w:rPr>
          <w:rFonts w:eastAsia="Times New Roman" w:cs="Times New Roman"/>
          <w:szCs w:val="24"/>
        </w:rPr>
        <w:t xml:space="preserve"> πλαίσιο. Αυτό το είπε, άλλωστε και ο Πρωθυπο</w:t>
      </w:r>
      <w:r>
        <w:rPr>
          <w:rFonts w:eastAsia="Times New Roman" w:cs="Times New Roman"/>
          <w:szCs w:val="24"/>
        </w:rPr>
        <w:t xml:space="preserve">υργός. Αυτή είναι η θέση μας, χωρίς εξωραϊσμούς. Εμείς δεν παίζουμε παιχνίδια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w:t>
      </w:r>
    </w:p>
    <w:p w14:paraId="46602F14"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Ξέρω ότι επικοινωνιακά δεν ακούγεται καλά να παραδέχεσαι ότι οι </w:t>
      </w:r>
      <w:proofErr w:type="spellStart"/>
      <w:r>
        <w:rPr>
          <w:rFonts w:eastAsia="Times New Roman" w:cs="Times New Roman"/>
          <w:szCs w:val="24"/>
        </w:rPr>
        <w:t>μνημονιακοί</w:t>
      </w:r>
      <w:proofErr w:type="spellEnd"/>
      <w:r>
        <w:rPr>
          <w:rFonts w:eastAsia="Times New Roman" w:cs="Times New Roman"/>
          <w:szCs w:val="24"/>
        </w:rPr>
        <w:t xml:space="preserve"> καταναγκασμοί παραμένουν. Δεν πειράζει. Η αλήθεια δεν μπορεί να υποτάσσεται στις ανάγκες της επικοινωνίας. </w:t>
      </w:r>
    </w:p>
    <w:p w14:paraId="46602F15"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Εμείς με την προσπάθειά μας, με τα επιτεύγματα και τα λάθη μας εξακολουθ</w:t>
      </w:r>
      <w:r>
        <w:rPr>
          <w:rFonts w:eastAsia="Times New Roman" w:cs="Times New Roman"/>
          <w:szCs w:val="24"/>
        </w:rPr>
        <w:t xml:space="preserve">ούμε να μην υπογραφούμε την ιδεολογική και πολιτική προσχώρηση στη στρατηγική του κεφαλαίου και του νεοφιλελευθερισμού. Χαρίζουμε στη Νέα Δημοκρατία και στους άλλους πρόθυμους, που μας έλεγαν ότι τα μνημόνια είναι ευτυχία και ότι αν δεν υπήρχαν, θα έπρεπε </w:t>
      </w:r>
      <w:r>
        <w:rPr>
          <w:rFonts w:eastAsia="Times New Roman" w:cs="Times New Roman"/>
          <w:szCs w:val="24"/>
        </w:rPr>
        <w:t xml:space="preserve">να τα εφεύρουμε, την ιδιοκτησία αυτών των προγραμμάτων. </w:t>
      </w:r>
    </w:p>
    <w:p w14:paraId="46602F16"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Η μάχη συνεχίζεται, λοιπόν και η Κυβέρνηση καταφέρνει να πιάνει στόχους, να εκμεταλλεύεται ρωγμές, αντιφάσεις και αντιθέσεις μεταξύ των δανειστών. </w:t>
      </w:r>
    </w:p>
    <w:p w14:paraId="46602F17"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Προώθησε και προωθεί αντίμετρα, όχι μόνο αυτά που θ</w:t>
      </w:r>
      <w:r>
        <w:rPr>
          <w:rFonts w:eastAsia="Times New Roman" w:cs="Times New Roman"/>
          <w:szCs w:val="24"/>
        </w:rPr>
        <w:t xml:space="preserve">α ψηφίσουμε σήμερα, αλλά και αυτά που ήδη έχουν γίνει πραγματικότητα, όπως το </w:t>
      </w:r>
      <w:r>
        <w:rPr>
          <w:rFonts w:eastAsia="Times New Roman" w:cs="Times New Roman"/>
          <w:szCs w:val="24"/>
        </w:rPr>
        <w:t>κοινωνικό επίδομα αλληλεγγύης</w:t>
      </w:r>
      <w:r>
        <w:rPr>
          <w:rFonts w:eastAsia="Times New Roman" w:cs="Times New Roman"/>
          <w:szCs w:val="24"/>
        </w:rPr>
        <w:t xml:space="preserve">, η πολιτική μας στην υγεία και η πρόσβαση στην περίθαλψη όλων των ανασφάλιστων πολιτών, η επιστροφή στην κανονικότητα στην παιδεία, το άνοιγμα όλων </w:t>
      </w:r>
      <w:r>
        <w:rPr>
          <w:rFonts w:eastAsia="Times New Roman" w:cs="Times New Roman"/>
          <w:szCs w:val="24"/>
        </w:rPr>
        <w:t>των σχολείων στην ώρα τους πέρυσι –κάτι που θα επαναληφθεί και φέτος- η αναβάθμιση της ειδικής αγωγής, η ψήφιση του νόμου για την ιδιωτική εκπαίδευση –την οποία, παρά τις πιέσεις, η Κυβέρνηση οφείλει να υπερασπιστεί ιδιαίτερα απέναντι στην τρόικα εσωτερικο</w:t>
      </w:r>
      <w:r>
        <w:rPr>
          <w:rFonts w:eastAsia="Times New Roman" w:cs="Times New Roman"/>
          <w:szCs w:val="24"/>
        </w:rPr>
        <w:t>ύ- τα σχολικά γεύματα, η εκπαίδευση των προσφυγόπουλων, η αναβάθμιση των ΕΠΑΛ, αλλά και οι μεταρρυθμίσεις στην οργάνωση και το περιεχόμενο της εκπαίδευσης που ξεκινήσαμε και συνεχίζουμε με κατευθυντήρια ιδέα το σχολείο της ισότητας και της ποιότητας, η ενε</w:t>
      </w:r>
      <w:r>
        <w:rPr>
          <w:rFonts w:eastAsia="Times New Roman" w:cs="Times New Roman"/>
          <w:szCs w:val="24"/>
        </w:rPr>
        <w:t xml:space="preserve">ργοποίηση των επιθεωρητών εργασίας για το χτύπημα της εργοδοτικής αυθαιρεσίας και πολλά άλλα. </w:t>
      </w:r>
    </w:p>
    <w:p w14:paraId="46602F18"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Τα μέτρα μάς επιβλήθηκαν, λοιπόν, μετά από μια μεγάλη μάχη που δώσαμε το 2015 και οδηγηθήκαμε σε έναν επώδυνο συμβιβασμό, τον οποίο θέσαμε στην κρίση του ελληνικ</w:t>
      </w:r>
      <w:r>
        <w:rPr>
          <w:rFonts w:eastAsia="Times New Roman" w:cs="Times New Roman"/>
          <w:szCs w:val="24"/>
        </w:rPr>
        <w:t xml:space="preserve">ού λαού. Οι αρνητικές συνέπειες αυτού του συμβιβασμού δεν έχουν εξαλειφθεί. </w:t>
      </w:r>
    </w:p>
    <w:p w14:paraId="46602F19"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Με την ψήφιση των σημερινών μέτρων φθάνουμε στα όρια έναντι των πεποιθήσεων της Αριστεράς, αλλά και των αντοχών της κοινωνίας. </w:t>
      </w:r>
    </w:p>
    <w:p w14:paraId="46602F1A"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Για τη δική μας Αριστερά η ηθική της πεποίθησης συν</w:t>
      </w:r>
      <w:r>
        <w:rPr>
          <w:rFonts w:eastAsia="Times New Roman" w:cs="Times New Roman"/>
          <w:szCs w:val="24"/>
        </w:rPr>
        <w:t xml:space="preserve">αρτάται με την ηθική της ευθύνης. Υπάρχει, όμως, ένα σημείο, όπου αν υπερβείς τις πεποιθήσεις σου, υπονομεύεις τη δυνατότητα να ασκείς την ευθύνη σου. Προβληματίζομαι: Ασκείς, άραγε, </w:t>
      </w:r>
      <w:r>
        <w:rPr>
          <w:rFonts w:eastAsia="Times New Roman" w:cs="Times New Roman"/>
          <w:szCs w:val="24"/>
        </w:rPr>
        <w:lastRenderedPageBreak/>
        <w:t>την ευθύνη σου, όταν καταργείς την αργία της Κυριακής; Όταν, εξαναγκαζόμε</w:t>
      </w:r>
      <w:r>
        <w:rPr>
          <w:rFonts w:eastAsia="Times New Roman" w:cs="Times New Roman"/>
          <w:szCs w:val="24"/>
        </w:rPr>
        <w:t xml:space="preserve">νος έστω, χάνεις το βέτο και διευκολύνεις τις ομαδικές απολύσεις; Όταν κατάσχονται αδιακρίτως τραπεζικοί λογαριασμοί; Όταν παραχωρούνται κοψοχρονιά σε </w:t>
      </w:r>
      <w:r>
        <w:rPr>
          <w:rFonts w:eastAsia="Times New Roman" w:cs="Times New Roman"/>
          <w:szCs w:val="24"/>
          <w:lang w:val="en-US"/>
        </w:rPr>
        <w:t>funds</w:t>
      </w:r>
      <w:r>
        <w:rPr>
          <w:rFonts w:eastAsia="Times New Roman" w:cs="Times New Roman"/>
          <w:szCs w:val="24"/>
        </w:rPr>
        <w:t xml:space="preserve"> στεγαστικά δάνεια και δεν προτιμώνται οι δανειολήπτες; Όταν ονομάζεις θετικό αντίμετρο τη μείωση το</w:t>
      </w:r>
      <w:r>
        <w:rPr>
          <w:rFonts w:eastAsia="Times New Roman" w:cs="Times New Roman"/>
          <w:szCs w:val="24"/>
        </w:rPr>
        <w:t xml:space="preserve">υ φορολογικού συντελεστή σε όλες τις επιχειρήσεις, δηλαδή και σε αυτές με πολύ μεγάλη κερδοφορία; </w:t>
      </w:r>
    </w:p>
    <w:p w14:paraId="46602F1B"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 ΣΥΡΙΖΑ είναι </w:t>
      </w:r>
      <w:r>
        <w:rPr>
          <w:rFonts w:eastAsia="Times New Roman" w:cs="Times New Roman"/>
          <w:szCs w:val="24"/>
        </w:rPr>
        <w:t xml:space="preserve">Κυβέρνηση </w:t>
      </w:r>
      <w:r>
        <w:rPr>
          <w:rFonts w:eastAsia="Times New Roman" w:cs="Times New Roman"/>
          <w:szCs w:val="24"/>
        </w:rPr>
        <w:t>στην Ελλάδα, όμως, άλλοι είναι οι συσχετισμοί στην Ευρώπη με την ηγεμονία του νεοφιλελευθερισμού που αποτυπώνεται σε όλη την οικονομ</w:t>
      </w:r>
      <w:r>
        <w:rPr>
          <w:rFonts w:eastAsia="Times New Roman" w:cs="Times New Roman"/>
          <w:szCs w:val="24"/>
        </w:rPr>
        <w:t xml:space="preserve">ική αρχιτεκτονική της Ευρωζώνης. Είναι μια αρχιτεκτονική που με διαφορετικά χαρακτηριστικά από χώρα σε χώρα επιβάλλει παντού την κυριαρχία του κεφαλαίου επί της εργασίας. </w:t>
      </w:r>
    </w:p>
    <w:p w14:paraId="46602F1C"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Ειδικά στη χώρα μας, με τα αδιέξοδα του παραγωγικού μοντέλου που έχουν φανερωθεί πολ</w:t>
      </w:r>
      <w:r>
        <w:rPr>
          <w:rFonts w:eastAsia="Times New Roman" w:cs="Times New Roman"/>
          <w:szCs w:val="24"/>
        </w:rPr>
        <w:t>ύ πριν την κρίση, το μνημόνιο ως καθεστώς έχει πάρει τα χαρακτηριστικά μιας νεοφιλελεύθερης μηχανικής για την αναμόρφωση της κοινωνίας. Και όσο θα διατηρούνται αυτοί οι συσχετισμοί στην Ευρώπη τόσο ο απεγκλωβισμός από αυτές τις πολιτικές θα είναι εξαιρετικ</w:t>
      </w:r>
      <w:r>
        <w:rPr>
          <w:rFonts w:eastAsia="Times New Roman" w:cs="Times New Roman"/>
          <w:szCs w:val="24"/>
        </w:rPr>
        <w:t xml:space="preserve">ά δύσκολος. </w:t>
      </w:r>
    </w:p>
    <w:p w14:paraId="46602F1D"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τηρούμε τις συμφωνίες, οι οποίες εξήγησα πώς μας επιβλήθηκαν. Με τον τρόπο αυτό η Αριστερά υπηρετεί το εθνικό συμφέρον. </w:t>
      </w:r>
    </w:p>
    <w:p w14:paraId="46602F1E" w14:textId="77777777" w:rsidR="008E1586" w:rsidRDefault="00786920">
      <w:pPr>
        <w:spacing w:after="0" w:line="600" w:lineRule="auto"/>
        <w:jc w:val="both"/>
        <w:rPr>
          <w:rFonts w:eastAsia="Times New Roman" w:cs="Times New Roman"/>
          <w:szCs w:val="24"/>
        </w:rPr>
      </w:pPr>
      <w:r>
        <w:rPr>
          <w:rFonts w:eastAsia="Times New Roman" w:cs="Times New Roman"/>
          <w:szCs w:val="24"/>
        </w:rPr>
        <w:t>Πρέπει, όμως, να προσέξουμε να μην σπάσει ο δεσμός και η ισορροπία μεταξύ δημοσίου και λαϊκο</w:t>
      </w:r>
      <w:r>
        <w:rPr>
          <w:rFonts w:eastAsia="Times New Roman" w:cs="Times New Roman"/>
          <w:szCs w:val="24"/>
        </w:rPr>
        <w:t xml:space="preserve">ύ συμφέροντος, που ο ΣΥΡΙΖΑ οφείλει να εκπροσωπεί, γιατί διαφορετικά θα ακυρωθεί ως πολιτικός χώρος. Για τον λόγο αυτόν παρακολουθούμε με </w:t>
      </w:r>
      <w:r>
        <w:rPr>
          <w:rFonts w:eastAsia="Times New Roman" w:cs="Times New Roman"/>
          <w:szCs w:val="24"/>
        </w:rPr>
        <w:lastRenderedPageBreak/>
        <w:t>ιδιαίτερη ενόχληση μια φιλολογία που αναπτύσσεται από κέντρα και παράκεντρα εκτός ΣΥΡΙΖΑ, που έχει σκοπό να πιέσει ώστ</w:t>
      </w:r>
      <w:r>
        <w:rPr>
          <w:rFonts w:eastAsia="Times New Roman" w:cs="Times New Roman"/>
          <w:szCs w:val="24"/>
        </w:rPr>
        <w:t xml:space="preserve">ε να εγκατασταθεί αυτή η </w:t>
      </w:r>
      <w:proofErr w:type="spellStart"/>
      <w:r>
        <w:rPr>
          <w:rFonts w:eastAsia="Times New Roman" w:cs="Times New Roman"/>
          <w:szCs w:val="24"/>
        </w:rPr>
        <w:t>μνημονιακή</w:t>
      </w:r>
      <w:proofErr w:type="spellEnd"/>
      <w:r>
        <w:rPr>
          <w:rFonts w:eastAsia="Times New Roman" w:cs="Times New Roman"/>
          <w:szCs w:val="24"/>
        </w:rPr>
        <w:t xml:space="preserve"> μηχανική εντός των γραμμών του κόμματός μας, στο όνομα της δήθεν απαραίτητης ωρίμανσης του ΣΥΡΙΖΑ. Κάτι τέτοιο, όμως, θα ισοδυναμούσε με πρόωρη γήρανση. </w:t>
      </w:r>
    </w:p>
    <w:p w14:paraId="46602F1F"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Μας λένε ορισμένοι, θέτοντας στο στόχαστρο τα βαρίδια, όπως τα ονο</w:t>
      </w:r>
      <w:r>
        <w:rPr>
          <w:rFonts w:eastAsia="Times New Roman" w:cs="Times New Roman"/>
          <w:szCs w:val="24"/>
        </w:rPr>
        <w:t>μάζουν, του ΣΥΡΙΖΑ ότι πρέπει να επιβληθεί μία πλήρης αντιστοίχιση μεταξύ των εφαρμοζόμενων πολιτικών της Κυβέρνησης και της ιδεολογικής και πολιτικής φυσιογνωμίας του κόμματος ΣΥΡΙΖΑ. Να γίνει ο ΣΥΡΙΖΑ η κατ</w:t>
      </w:r>
      <w:r>
        <w:rPr>
          <w:rFonts w:eastAsia="Times New Roman" w:cs="Times New Roman"/>
          <w:szCs w:val="24"/>
        </w:rPr>
        <w:t xml:space="preserve">’ </w:t>
      </w:r>
      <w:r>
        <w:rPr>
          <w:rFonts w:eastAsia="Times New Roman" w:cs="Times New Roman"/>
          <w:szCs w:val="24"/>
        </w:rPr>
        <w:t xml:space="preserve">εξοχήν παράταξη των λεγόμενων μεταρρυθμίσεων, </w:t>
      </w:r>
      <w:r>
        <w:rPr>
          <w:rFonts w:eastAsia="Times New Roman" w:cs="Times New Roman"/>
          <w:szCs w:val="24"/>
        </w:rPr>
        <w:t>των ιδιωτικοποιήσεων και των επενδύσεων χωρίς κοινωνικές και περιβαλλοντικές προϋποθέσεις. Να γίνει ο ΣΥΡΙΖΑ, μας λένε, εκείνη η πολιτική δύναμη που αντί να μάχεται τη διαπλοκή σε όλες τις μορφές της θα επιχειρήσει να διαμορφώσει τη δική του νέα διαπλοκή σ</w:t>
      </w:r>
      <w:r>
        <w:rPr>
          <w:rFonts w:eastAsia="Times New Roman" w:cs="Times New Roman"/>
          <w:szCs w:val="24"/>
        </w:rPr>
        <w:t xml:space="preserve">την επιχειρηματική ζωή και τα </w:t>
      </w:r>
      <w:r>
        <w:rPr>
          <w:rFonts w:eastAsia="Times New Roman" w:cs="Times New Roman"/>
          <w:szCs w:val="24"/>
          <w:lang w:val="en-US"/>
        </w:rPr>
        <w:t>media</w:t>
      </w:r>
      <w:r>
        <w:rPr>
          <w:rFonts w:eastAsia="Times New Roman" w:cs="Times New Roman"/>
          <w:szCs w:val="24"/>
        </w:rPr>
        <w:t xml:space="preserve">. </w:t>
      </w:r>
    </w:p>
    <w:p w14:paraId="46602F20"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Ευχαριστούμε! Δεν μας αφορούν αυτά τα σενάρια. Δεν θα πάρουμε. Όσοι από το κατεστημένο σχεδιάζουν αυτήν την εκτρωματική μετάλλαξη του ΣΥΡΙΖΑ, θα απογοητευθούν.</w:t>
      </w:r>
    </w:p>
    <w:p w14:paraId="46602F21"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Η ανασύνταξη της χώρας και της Αριστεράς, με δυσμενείς </w:t>
      </w:r>
      <w:r>
        <w:rPr>
          <w:rFonts w:eastAsia="Times New Roman" w:cs="Times New Roman"/>
          <w:szCs w:val="24"/>
        </w:rPr>
        <w:t>συσχετισμούς σε ευρωπαϊκό επίπεδο, είναι μια δύσκολη υπόθεση που έχουμε αποφασίσει και την επιχειρούμε από τη θέση της κυβερνώσας παράταξης ως η ηγετική δύναμη του δημοκρατικού αριστερού χώρου. Είμαστε αποφασισμένοι να κάνουμε ό,τι είναι δυνατόν μέσα στα δ</w:t>
      </w:r>
      <w:r>
        <w:rPr>
          <w:rFonts w:eastAsia="Times New Roman" w:cs="Times New Roman"/>
          <w:szCs w:val="24"/>
        </w:rPr>
        <w:t xml:space="preserve">ημοκρατικά πλαίσια, να εκμεταλλευθούμε κάθε ρωγμή και κάθε δυνατότητα σε ευρωπαϊκό και διεθνές πλαίσιο, ώστε να γυρίσουμε το παιχνίδι και να μην </w:t>
      </w:r>
      <w:r>
        <w:rPr>
          <w:rFonts w:eastAsia="Times New Roman" w:cs="Times New Roman"/>
          <w:szCs w:val="24"/>
        </w:rPr>
        <w:lastRenderedPageBreak/>
        <w:t xml:space="preserve">επιτρέψουμε την παλινόρθωση στην εξουσία εκείνων των πολιτικών δυνάμεων, όπως η Νέα Δημοκρατία, που φιλοδοξούν </w:t>
      </w:r>
      <w:r>
        <w:rPr>
          <w:rFonts w:eastAsia="Times New Roman" w:cs="Times New Roman"/>
          <w:szCs w:val="24"/>
        </w:rPr>
        <w:t>να φέρουν τόση κι άλλη τόση λιτότητα -κατά τα λεγόμενά τους-, να επαναφέρουν τον φόβο και τον τρόμο των απολύσεων, για να φορτώσουν ξανά στην πλάτη της κοινωνίας τα βάρη της διαπλοκής, της διαφθοράς, του νεποτισμού, της αναξιοκρατίας και των πελατειακών σχ</w:t>
      </w:r>
      <w:r>
        <w:rPr>
          <w:rFonts w:eastAsia="Times New Roman" w:cs="Times New Roman"/>
          <w:szCs w:val="24"/>
        </w:rPr>
        <w:t>έσεων.</w:t>
      </w:r>
    </w:p>
    <w:p w14:paraId="46602F22"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Τα σαράντα χρόνια που οδήγησαν τη χώρα στην καταστροφή να είστε σίγουροι, κύριοι της Νέας Δημοκρατίας και του ΠΑΣΟΚ, ότι δεν θα καταφέρετε να τα συμψηφίσετε τόσο εύκολα με τα δυόμισι χρόνια της δικής μας διακυβέρνησης, όσα τερατώδη ψέματα και αν σκα</w:t>
      </w:r>
      <w:r>
        <w:rPr>
          <w:rFonts w:eastAsia="Times New Roman" w:cs="Times New Roman"/>
          <w:szCs w:val="24"/>
        </w:rPr>
        <w:t>ρφιστείτε, όσες συκοφαντίες και αν εκτοξεύσετε, όσο και εάν πάνω από τα μουτζουρωμένα ρούχα του εμπρηστή επιχειρείτε να φορέσετε τη στολή του πυροσβέστη.</w:t>
      </w:r>
    </w:p>
    <w:p w14:paraId="46602F23"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λήξης του χρόνου ομιλίας του κυρίου </w:t>
      </w:r>
      <w:r>
        <w:rPr>
          <w:rFonts w:eastAsia="Times New Roman" w:cs="Times New Roman"/>
          <w:szCs w:val="24"/>
        </w:rPr>
        <w:t>Βουλευτή</w:t>
      </w:r>
      <w:r>
        <w:rPr>
          <w:rFonts w:eastAsia="Times New Roman" w:cs="Times New Roman"/>
          <w:szCs w:val="24"/>
        </w:rPr>
        <w:t>)</w:t>
      </w:r>
    </w:p>
    <w:p w14:paraId="46602F24"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Κύριε Πρόεδρε, λίγη</w:t>
      </w:r>
      <w:r>
        <w:rPr>
          <w:rFonts w:eastAsia="Times New Roman" w:cs="Times New Roman"/>
          <w:szCs w:val="24"/>
        </w:rPr>
        <w:t xml:space="preserve"> ανοχή.</w:t>
      </w:r>
    </w:p>
    <w:p w14:paraId="46602F25"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Παρακαλώ.</w:t>
      </w:r>
    </w:p>
    <w:p w14:paraId="46602F26"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Ευχαριστώ.</w:t>
      </w:r>
    </w:p>
    <w:p w14:paraId="46602F2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στα αντίμετρα, ιδίως για το 2020 και το 2021, προβλέπονται -και σωστά- παρεμβάσεις που θα ανακόπτουν τη δημιουργία </w:t>
      </w:r>
      <w:proofErr w:type="spellStart"/>
      <w:r>
        <w:rPr>
          <w:rFonts w:eastAsia="Times New Roman" w:cs="Times New Roman"/>
          <w:szCs w:val="24"/>
        </w:rPr>
        <w:t>υπερπλεονασμάτων</w:t>
      </w:r>
      <w:proofErr w:type="spellEnd"/>
      <w:r>
        <w:rPr>
          <w:rFonts w:eastAsia="Times New Roman" w:cs="Times New Roman"/>
          <w:szCs w:val="24"/>
        </w:rPr>
        <w:t xml:space="preserve"> και θα προσγειώνο</w:t>
      </w:r>
      <w:r>
        <w:rPr>
          <w:rFonts w:eastAsia="Times New Roman" w:cs="Times New Roman"/>
          <w:szCs w:val="24"/>
        </w:rPr>
        <w:t xml:space="preserve">υν το πρωτογενές αποτέλεσμα αυτών των ετών από το 5% στο 4% περίπου. Τέτοιου είδους παρεμβάσεις, εάν είχαν γίνει το 2016, θα </w:t>
      </w:r>
      <w:r>
        <w:rPr>
          <w:rFonts w:eastAsia="Times New Roman" w:cs="Times New Roman"/>
          <w:szCs w:val="24"/>
        </w:rPr>
        <w:lastRenderedPageBreak/>
        <w:t xml:space="preserve">είχαμε ήδη από πέρσι άνοδο του ΑΕΠ, και όχι πλεόνασμα – μαμούθ ύψους 6,5 δισεκατομμυρίων ευρώ. </w:t>
      </w:r>
    </w:p>
    <w:p w14:paraId="46602F2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Είναι απαραίτητο να ληφθούν μέτρα α</w:t>
      </w:r>
      <w:r>
        <w:rPr>
          <w:rFonts w:eastAsia="Times New Roman" w:cs="Times New Roman"/>
          <w:szCs w:val="24"/>
        </w:rPr>
        <w:t xml:space="preserve">νάσχεσης του υπερβολικού πλεονάσματος το 2017, για να αναζωογονηθεί η οικονομία και να ικανοποιηθούν πιεστικές κοινωνικές ανάγκες, για να αντιμετωπιστεί νωρίτερα ο μείζων εθνικός και κοινωνικός στόχος που είναι η αντιμετώπιση της ανεργίας. </w:t>
      </w:r>
    </w:p>
    <w:p w14:paraId="46602F2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Και βέβαια υπάρ</w:t>
      </w:r>
      <w:r>
        <w:rPr>
          <w:rFonts w:eastAsia="Times New Roman" w:cs="Times New Roman"/>
          <w:szCs w:val="24"/>
        </w:rPr>
        <w:t xml:space="preserve">χει η εκκρεμότητα του κοινωνικού μερίσματος από το πλεόνασμα του 2016, πέραν των 617 εκατομμυρίων που δόθηκαν στους συνταξιούχους τον Δεκέμβριο. </w:t>
      </w:r>
    </w:p>
    <w:p w14:paraId="46602F2A"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Το εάν τα δύσκολα μέτρα που σήμερα ψηφίζουμε θα είναι τα τελευταία, εάν θα αποδειχθούν το ακριβοπληρωμένο εξιτ</w:t>
      </w:r>
      <w:r>
        <w:rPr>
          <w:rFonts w:eastAsia="Times New Roman" w:cs="Times New Roman"/>
          <w:szCs w:val="24"/>
        </w:rPr>
        <w:t>ήριο για την έξοδο από τα μνημόνια και την επιτροπεία ή αν αντίθετα καταντήσουν να είναι και αυτά η εξαργύρωση μία</w:t>
      </w:r>
      <w:r>
        <w:rPr>
          <w:rFonts w:eastAsia="Times New Roman" w:cs="Times New Roman"/>
          <w:szCs w:val="24"/>
        </w:rPr>
        <w:t>ς</w:t>
      </w:r>
      <w:r>
        <w:rPr>
          <w:rFonts w:eastAsia="Times New Roman" w:cs="Times New Roman"/>
          <w:szCs w:val="24"/>
        </w:rPr>
        <w:t xml:space="preserve"> κάρτας διαρκούς παραμονής στο καθεστώς της λιτότητας, αφού μάλιστα επιβάλλονται πλεονάσματα 3,5% για αρκετά χρόνια, εξαρτάται από πολλούς πα</w:t>
      </w:r>
      <w:r>
        <w:rPr>
          <w:rFonts w:eastAsia="Times New Roman" w:cs="Times New Roman"/>
          <w:szCs w:val="24"/>
        </w:rPr>
        <w:t>ράγοντες. Είναι μια αβέβαιη έκβαση και εμείς είναι προφανές ότι αγωνιζόμαστε να επικρατήσει η θετική προοπτική, το τέλος της ντροπιαστικής επιτροπείας, η ανάκτηση βαθμών ελευθερίας και η επαναδιαπραγμάτευση –το τονίζω- των σκληρών μέτρων αυτής της συμφωνία</w:t>
      </w:r>
      <w:r>
        <w:rPr>
          <w:rFonts w:eastAsia="Times New Roman" w:cs="Times New Roman"/>
          <w:szCs w:val="24"/>
        </w:rPr>
        <w:t>ς με καλύτερους όρους.</w:t>
      </w:r>
    </w:p>
    <w:p w14:paraId="46602F2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τα αντίμετρα, που για πρώτη φορά συμφωνήθηκαν, είναι αναμφίβολα θετικά και ελπίζουμε ότι θα γίνει κατορθωτό να ενεργοποιηθούν στο σύνολό τους, παρά τα εμπόδια που φοβάμαι ότι θα θέσει το ΔΝΤ, εκμεταλλευόμενο τη δύναμη </w:t>
      </w:r>
      <w:r>
        <w:rPr>
          <w:rFonts w:eastAsia="Times New Roman" w:cs="Times New Roman"/>
          <w:szCs w:val="24"/>
        </w:rPr>
        <w:lastRenderedPageBreak/>
        <w:t>π</w:t>
      </w:r>
      <w:r>
        <w:rPr>
          <w:rFonts w:eastAsia="Times New Roman" w:cs="Times New Roman"/>
          <w:szCs w:val="24"/>
        </w:rPr>
        <w:t>ου του δίνει το άρθρο 15. Στηρίζονται, όμως, σε μία αναδιανομή μεταξύ των φτωχών και των φτωχότερων και δεν είναι σίγουρο ότι αρκούν για να θεραπεύσουν τον πόνο που θα συνεχίσουν να υφίστανται τα πιο αδύναμα κοινωνικά στρώματα.</w:t>
      </w:r>
    </w:p>
    <w:p w14:paraId="46602F2C"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Θα ήθελα, τέλος, τώρα να </w:t>
      </w:r>
      <w:r>
        <w:rPr>
          <w:rFonts w:eastAsia="Times New Roman" w:cs="Times New Roman"/>
          <w:szCs w:val="24"/>
        </w:rPr>
        <w:t>αναφερθώ στο ζήτημα του χρέους. Πρέπει να το έχουμε καθαρό. Χωρίς ρύθμιση του χρέους, η έξοδος από το μνημόνια είναι εξαιρετικά αμφίβολη. Και βέβαια, παρά το γεγονός ότι σήμερα δεν ψηφίζουμε κάποια ρήτρα ακύρωσης, πρέπει να είναι σαφές στην Εθνική Αντιπροσ</w:t>
      </w:r>
      <w:r>
        <w:rPr>
          <w:rFonts w:eastAsia="Times New Roman" w:cs="Times New Roman"/>
          <w:szCs w:val="24"/>
        </w:rPr>
        <w:t>ωπεία ότι χωρίς τη θετική εξέλιξη στο ζήτημα του χρέους που μπορεί να προκαλέσει την αποχώρηση του ΔΝΤ, ισχύει η πολιτική δέσμευση ότι τα μέτρα που τώρα θα ψηφίσουμε δεν θα εφαρμοστούν, τουλάχιστον όχι από αυτή την Κυβέρνηση. Αν μπορεί, ας κάνει αντίστοιχη</w:t>
      </w:r>
      <w:r>
        <w:rPr>
          <w:rFonts w:eastAsia="Times New Roman" w:cs="Times New Roman"/>
          <w:szCs w:val="24"/>
        </w:rPr>
        <w:t xml:space="preserve"> δήλωση και η Αντιπολίτευση. Ας τολμήσει να πει το ίδιο και ο κ. Μητσοτάκης.</w:t>
      </w:r>
    </w:p>
    <w:p w14:paraId="46602F2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πρέπει να διευκρινιστεί τι επιδιώκει η Κυβέρνηση στο ζήτημα του χρέους. Μια καλύτερη ρύθμιση των επιτοκίων; Αντικατάσταση των δανείων του ΔΝΤ από τον </w:t>
      </w:r>
      <w:r>
        <w:rPr>
          <w:rFonts w:eastAsia="Times New Roman" w:cs="Times New Roman"/>
          <w:szCs w:val="24"/>
          <w:lang w:val="en-US"/>
        </w:rPr>
        <w:t>ESM</w:t>
      </w:r>
      <w:r>
        <w:rPr>
          <w:rFonts w:eastAsia="Times New Roman" w:cs="Times New Roman"/>
          <w:szCs w:val="24"/>
        </w:rPr>
        <w:t xml:space="preserve"> και πιθαν</w:t>
      </w:r>
      <w:r>
        <w:rPr>
          <w:rFonts w:eastAsia="Times New Roman" w:cs="Times New Roman"/>
          <w:szCs w:val="24"/>
        </w:rPr>
        <w:t>ώς επιμήκυνση του χρόνου αποπληρωμής; Πρόκειται για αναγκαία, αλλά όχι ικανά μέτρα για να βγούμε από την κρίση. Οι στόχοι για το κούρεμα του χρέους, τη ρήτρα ανάπτυξης και την περίοδο χάριτος υπάρχουν πάνω στο τραπέζι της διαπραγμάτευσης; Αυτό πρέπει να απ</w:t>
      </w:r>
      <w:r>
        <w:rPr>
          <w:rFonts w:eastAsia="Times New Roman" w:cs="Times New Roman"/>
          <w:szCs w:val="24"/>
        </w:rPr>
        <w:t>αντηθεί.</w:t>
      </w:r>
    </w:p>
    <w:p w14:paraId="46602F2E" w14:textId="77777777" w:rsidR="008E1586" w:rsidRDefault="00786920">
      <w:pPr>
        <w:spacing w:after="0" w:line="600" w:lineRule="auto"/>
        <w:ind w:firstLine="720"/>
        <w:jc w:val="both"/>
        <w:rPr>
          <w:rFonts w:eastAsia="Times New Roman" w:cs="Times New Roman"/>
          <w:szCs w:val="24"/>
        </w:rPr>
      </w:pPr>
      <w:r>
        <w:rPr>
          <w:rFonts w:eastAsia="Times New Roman"/>
          <w:bCs/>
        </w:rPr>
        <w:t>Κυρίες και κύριοι συνάδελφοι,</w:t>
      </w:r>
      <w:r>
        <w:rPr>
          <w:rFonts w:eastAsia="Times New Roman" w:cs="Times New Roman"/>
          <w:szCs w:val="24"/>
        </w:rPr>
        <w:t xml:space="preserve"> στις δύσκολες συνθήκες που εξακολουθούν να υπάρχουν, η παραμονή της Κυβέρνησης της Αριστεράς στην εξουσία συνεχίζει να είναι κρίσιμη προϋπόθεση για την έξοδο της χώρας από τα μνημόνια και την επιτρο</w:t>
      </w:r>
      <w:r>
        <w:rPr>
          <w:rFonts w:eastAsia="Times New Roman" w:cs="Times New Roman"/>
          <w:szCs w:val="24"/>
        </w:rPr>
        <w:lastRenderedPageBreak/>
        <w:t>πεία. Αυτό δεν αλλά</w:t>
      </w:r>
      <w:r>
        <w:rPr>
          <w:rFonts w:eastAsia="Times New Roman" w:cs="Times New Roman"/>
          <w:szCs w:val="24"/>
        </w:rPr>
        <w:t xml:space="preserve">ζει όσες και αν είναι οι επιφυλάξεις και η εύλογη κριτική που ασκείται στην Κυβέρνηση από τον κόσμο της εργασίας και πολλούς προοδευτικούς πολίτες. </w:t>
      </w:r>
    </w:p>
    <w:p w14:paraId="46602F2F"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Οφείλουμε όλοι να σκεφτούμε ακόμη μια παράμετρο. Στην Ευρώπη που βρίσκεται σε έναν κύκλο εκλογικών αναμετρή</w:t>
      </w:r>
      <w:r>
        <w:rPr>
          <w:rFonts w:eastAsia="Times New Roman" w:cs="Times New Roman"/>
          <w:szCs w:val="24"/>
        </w:rPr>
        <w:t>σεων, θα υπάρξουν εξελίξεις με αβέβαιη κατάληξη, αλλά και δυνατότητες. Ο ΣΥΡΙΖΑ παραμένει μια δύναμη έτοιμη να εκμεταλλευθεί ανά πάσα στιγμή τις ρωγμές στο φρούριο της ατέρμονης λιτότητας που ροκανίζει το ευρωπαϊκό οικοδόμημα, ενισχύοντας αποσταθεροποιητικ</w:t>
      </w:r>
      <w:r>
        <w:rPr>
          <w:rFonts w:eastAsia="Times New Roman" w:cs="Times New Roman"/>
          <w:szCs w:val="24"/>
        </w:rPr>
        <w:t xml:space="preserve">ές τάσεις και την ακροδεξιά. Αντίθετα, η Νέα Δημοκρατία και προσωπικά ο κ. Μητσοτάκης, είναι ιδεολογικά και πολιτικά ταγμένοι στην υπεράσπιση του τείχους της λιτότητας και της κοινωνικής απορρύθμισης. </w:t>
      </w:r>
    </w:p>
    <w:p w14:paraId="46602F30"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Αφού συμφωνείτε με την τροπολογία.</w:t>
      </w:r>
    </w:p>
    <w:p w14:paraId="46602F31"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Αγαπητοί συνάδελφοι, αύριο ψηφίζουμε τα νέα σκληρά μέτρα με τα θετικά αντίμετρα, ως προϋπόθεση για την ελάφρυνση του χρέους. </w:t>
      </w:r>
    </w:p>
    <w:p w14:paraId="46602F32"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Η ψήφος μας είναι ψήφος εμπιστοσύνης στην Κυβέρνηση της Αριστεράς, όχι ως το μη χείρον, αλλά ως της ιστορικής δύνα</w:t>
      </w:r>
      <w:r>
        <w:rPr>
          <w:rFonts w:eastAsia="Times New Roman" w:cs="Times New Roman"/>
          <w:szCs w:val="24"/>
        </w:rPr>
        <w:t xml:space="preserve">μης που με συγκροτημένο σχέδιο μπορεί να εκπροσωπήσει την ελπίδα για έναν καλύτερο κόσμο, για μια καλύτερη Ελλάδα. Δεν εγκαταλείπουμε, δεν παραιτούμαστε. Συνεχίζουμε. </w:t>
      </w:r>
    </w:p>
    <w:p w14:paraId="46602F33"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Ευχαριστώ.</w:t>
      </w:r>
    </w:p>
    <w:p w14:paraId="46602F34" w14:textId="77777777" w:rsidR="008E1586" w:rsidRDefault="00786920">
      <w:pPr>
        <w:tabs>
          <w:tab w:val="left" w:pos="1800"/>
        </w:tabs>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46602F35" w14:textId="77777777" w:rsidR="008E1586" w:rsidRDefault="00786920">
      <w:pPr>
        <w:spacing w:after="0" w:line="600" w:lineRule="auto"/>
        <w:ind w:firstLine="720"/>
        <w:jc w:val="both"/>
        <w:rPr>
          <w:rFonts w:eastAsia="Times New Roman" w:cs="Times New Roman"/>
          <w:szCs w:val="24"/>
        </w:rPr>
      </w:pPr>
      <w:r>
        <w:rPr>
          <w:rFonts w:eastAsia="Times New Roman"/>
          <w:b/>
          <w:bCs/>
        </w:rPr>
        <w:t xml:space="preserve">ΠΡΟΕΔΡΕΥΩΝ (Σπυρίδων Λυκούδης): </w:t>
      </w:r>
      <w:r>
        <w:rPr>
          <w:rFonts w:eastAsia="Times New Roman" w:cs="Times New Roman"/>
          <w:szCs w:val="24"/>
        </w:rPr>
        <w:t>Ε</w:t>
      </w:r>
      <w:r>
        <w:rPr>
          <w:rFonts w:eastAsia="Times New Roman" w:cs="Times New Roman"/>
          <w:szCs w:val="24"/>
        </w:rPr>
        <w:t xml:space="preserve">υχαριστούμε, </w:t>
      </w:r>
      <w:r>
        <w:rPr>
          <w:rFonts w:eastAsia="Times New Roman"/>
          <w:bCs/>
        </w:rPr>
        <w:t>κύριε συνάδελφε.</w:t>
      </w:r>
    </w:p>
    <w:p w14:paraId="46602F3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συνάδελφος κ. Κωνσταντίνος </w:t>
      </w:r>
      <w:proofErr w:type="spellStart"/>
      <w:r>
        <w:rPr>
          <w:rFonts w:eastAsia="Times New Roman" w:cs="Times New Roman"/>
          <w:szCs w:val="24"/>
        </w:rPr>
        <w:t>Μπαργιώτας</w:t>
      </w:r>
      <w:proofErr w:type="spellEnd"/>
      <w:r>
        <w:rPr>
          <w:rFonts w:eastAsia="Times New Roman" w:cs="Times New Roman"/>
          <w:szCs w:val="24"/>
        </w:rPr>
        <w:t xml:space="preserve"> από τη Δημοκρατική Συμπαράταξη έχει τον λόγο.</w:t>
      </w:r>
    </w:p>
    <w:p w14:paraId="46602F37" w14:textId="77777777" w:rsidR="008E1586" w:rsidRDefault="00786920">
      <w:pPr>
        <w:spacing w:after="0" w:line="600" w:lineRule="auto"/>
        <w:ind w:firstLine="720"/>
        <w:jc w:val="both"/>
        <w:rPr>
          <w:rFonts w:eastAsia="Times New Roman"/>
          <w:bCs/>
        </w:rPr>
      </w:pPr>
      <w:r>
        <w:rPr>
          <w:rFonts w:eastAsia="Times New Roman" w:cs="Times New Roman"/>
          <w:b/>
          <w:szCs w:val="24"/>
        </w:rPr>
        <w:t xml:space="preserve">ΚΩΝΣΤΑΝΤΙΝΟΣ ΜΠΑΡΓΙΩΤΑΣ: </w:t>
      </w:r>
      <w:r>
        <w:rPr>
          <w:rFonts w:eastAsia="Times New Roman" w:cs="Times New Roman"/>
          <w:szCs w:val="24"/>
        </w:rPr>
        <w:t xml:space="preserve">Ευχαριστώ, </w:t>
      </w:r>
      <w:r>
        <w:rPr>
          <w:rFonts w:eastAsia="Times New Roman"/>
          <w:bCs/>
        </w:rPr>
        <w:t>κύριε Πρόεδρε.</w:t>
      </w:r>
    </w:p>
    <w:p w14:paraId="46602F38" w14:textId="77777777" w:rsidR="008E1586" w:rsidRDefault="00786920">
      <w:pPr>
        <w:spacing w:after="0" w:line="600" w:lineRule="auto"/>
        <w:ind w:firstLine="720"/>
        <w:jc w:val="both"/>
        <w:rPr>
          <w:rFonts w:eastAsia="Times New Roman"/>
          <w:bCs/>
        </w:rPr>
      </w:pPr>
      <w:r>
        <w:rPr>
          <w:rFonts w:eastAsia="Times New Roman"/>
          <w:bCs/>
        </w:rPr>
        <w:t>Κυρίες και κύριοι συνάδελφοι, σήμερα κάποιος θυμήθηκε μια φωτογραφία η οποία σιγά σιγά πλ</w:t>
      </w:r>
      <w:r>
        <w:rPr>
          <w:rFonts w:eastAsia="Times New Roman"/>
          <w:bCs/>
        </w:rPr>
        <w:t xml:space="preserve">ημμύρισε το ίντερνετ και τα μέσα κοινωνικής δικτύωσης. Δείχνει πάνω από τον Άγνωστο Στρατιώτη το μισό σχεδόν σημερινό Υπουργικό Συμβούλιο της Κυβέρνησης πίσω από ένα πανό το οποίο γράφει: «Φύγετε. Είστε επικίνδυνοι για τη χώρα». Νοέμβριος του 2012. Και το </w:t>
      </w:r>
      <w:r>
        <w:rPr>
          <w:rFonts w:eastAsia="Times New Roman"/>
          <w:bCs/>
        </w:rPr>
        <w:t xml:space="preserve">σχόλιο που ακολουθεί αυτή την </w:t>
      </w:r>
      <w:proofErr w:type="spellStart"/>
      <w:r>
        <w:rPr>
          <w:rFonts w:eastAsia="Times New Roman"/>
          <w:bCs/>
        </w:rPr>
        <w:t>αντιμνημονιακή</w:t>
      </w:r>
      <w:proofErr w:type="spellEnd"/>
      <w:r>
        <w:rPr>
          <w:rFonts w:eastAsia="Times New Roman"/>
          <w:bCs/>
        </w:rPr>
        <w:t xml:space="preserve"> φωτογραφία είναι αρκετά πικρό. Λέει: «Αυτοί που είπαν ότι θα αλλάξουν τον κόσμο έγιναν η χειρότερη εκδοχή του μιας και σήμερα αυτοί αναδεικνύονται σε πρωταθλητές των μνημονίων». Μερικοί τουλάχιστον.</w:t>
      </w:r>
    </w:p>
    <w:p w14:paraId="46602F39" w14:textId="77777777" w:rsidR="008E1586" w:rsidRDefault="00786920">
      <w:pPr>
        <w:spacing w:after="0" w:line="600" w:lineRule="auto"/>
        <w:ind w:firstLine="720"/>
        <w:jc w:val="both"/>
        <w:rPr>
          <w:rFonts w:eastAsia="Times New Roman"/>
          <w:bCs/>
        </w:rPr>
      </w:pPr>
      <w:r>
        <w:rPr>
          <w:rFonts w:eastAsia="Times New Roman"/>
          <w:bCs/>
        </w:rPr>
        <w:t>Είναι αλήθει</w:t>
      </w:r>
      <w:r>
        <w:rPr>
          <w:rFonts w:eastAsia="Times New Roman"/>
          <w:bCs/>
        </w:rPr>
        <w:t>α ότι η Κυβέρνηση της Αριστεράς ακόμη και σήμερα μονίμως βουτάει στο παρελθόν και προσπαθεί να αλιεύσει ιδεολογικά πρότυπα και ιδεολογίες που πραγματικά βρίσκονται πολύ παλιά. Άντεξαν και τη διαδικασία της πτώσης του Τείχους και τη διαδικασία της αλλαγής τ</w:t>
      </w:r>
      <w:r>
        <w:rPr>
          <w:rFonts w:eastAsia="Times New Roman"/>
          <w:bCs/>
        </w:rPr>
        <w:t xml:space="preserve">ου αιώνα. </w:t>
      </w:r>
    </w:p>
    <w:p w14:paraId="46602F3A" w14:textId="77777777" w:rsidR="008E1586" w:rsidRDefault="00786920">
      <w:pPr>
        <w:spacing w:after="0" w:line="600" w:lineRule="auto"/>
        <w:ind w:firstLine="720"/>
        <w:jc w:val="both"/>
        <w:rPr>
          <w:rFonts w:eastAsia="Times New Roman"/>
          <w:bCs/>
        </w:rPr>
      </w:pPr>
      <w:r>
        <w:rPr>
          <w:rFonts w:eastAsia="Times New Roman"/>
          <w:bCs/>
        </w:rPr>
        <w:t xml:space="preserve">Και υπάρχει ακόμη μια εικόνα σήμερα στην οποία θέλω να αναφερθώ. Νομίζω ότι είναι εμβληματική και δείχνει όλη την αντίφαση και όλο το πρόβλημα που έχει ουσιαστικά αυτή η Κυβέρνηση. Είναι ένα σκίτσο του </w:t>
      </w:r>
      <w:proofErr w:type="spellStart"/>
      <w:r>
        <w:rPr>
          <w:rFonts w:eastAsia="Times New Roman"/>
          <w:bCs/>
        </w:rPr>
        <w:t>Αρκά</w:t>
      </w:r>
      <w:proofErr w:type="spellEnd"/>
      <w:r>
        <w:rPr>
          <w:rFonts w:eastAsia="Times New Roman"/>
          <w:bCs/>
        </w:rPr>
        <w:t xml:space="preserve">. Δείχνει έναν τύπο μεταμφιεσμένο σε </w:t>
      </w:r>
      <w:r>
        <w:rPr>
          <w:rFonts w:eastAsia="Times New Roman"/>
          <w:bCs/>
        </w:rPr>
        <w:t>«</w:t>
      </w:r>
      <w:proofErr w:type="spellStart"/>
      <w:r>
        <w:rPr>
          <w:rFonts w:eastAsia="Times New Roman"/>
          <w:bCs/>
        </w:rPr>
        <w:t>ε</w:t>
      </w:r>
      <w:r>
        <w:rPr>
          <w:rFonts w:eastAsia="Times New Roman"/>
          <w:bCs/>
        </w:rPr>
        <w:t>λασίτη</w:t>
      </w:r>
      <w:proofErr w:type="spellEnd"/>
      <w:r>
        <w:rPr>
          <w:rFonts w:eastAsia="Times New Roman"/>
          <w:bCs/>
        </w:rPr>
        <w:t>»</w:t>
      </w:r>
      <w:r>
        <w:rPr>
          <w:rFonts w:eastAsia="Times New Roman"/>
          <w:bCs/>
        </w:rPr>
        <w:t xml:space="preserve"> </w:t>
      </w:r>
      <w:r>
        <w:rPr>
          <w:rFonts w:eastAsia="Times New Roman"/>
          <w:bCs/>
        </w:rPr>
        <w:t xml:space="preserve">να κουνάει μια κόκκινη σημαία που γράφει μεγαλοπρεπώς: «Ναι σε όλα». </w:t>
      </w:r>
    </w:p>
    <w:p w14:paraId="46602F3B" w14:textId="77777777" w:rsidR="008E1586" w:rsidRDefault="00786920">
      <w:pPr>
        <w:spacing w:after="0" w:line="600" w:lineRule="auto"/>
        <w:ind w:firstLine="720"/>
        <w:jc w:val="both"/>
        <w:rPr>
          <w:rFonts w:eastAsia="Times New Roman"/>
          <w:bCs/>
        </w:rPr>
      </w:pPr>
      <w:r>
        <w:rPr>
          <w:rFonts w:eastAsia="Times New Roman"/>
          <w:bCs/>
        </w:rPr>
        <w:lastRenderedPageBreak/>
        <w:t>Γιατί στην πραγματικότητα αυτό είναι η Κυβέρνηση που έχουμε σήμερα. Είναι μια Κυβέρνηση που της αρέσει να αναφέρεται σε έναν αριστερό λόγο και μια αριστερή πολιτική εβδομήντα ετώ</w:t>
      </w:r>
      <w:r>
        <w:rPr>
          <w:rFonts w:eastAsia="Times New Roman"/>
          <w:bCs/>
        </w:rPr>
        <w:t>ν, ξεπερασμένη εκ των πραγμάτων, η οποία στην πραγματικότητα συντρίβεται σήμερα από την πραγματικότητα.</w:t>
      </w:r>
    </w:p>
    <w:p w14:paraId="46602F3C" w14:textId="77777777" w:rsidR="008E1586" w:rsidRDefault="00786920">
      <w:pPr>
        <w:spacing w:after="0" w:line="600" w:lineRule="auto"/>
        <w:ind w:firstLine="720"/>
        <w:jc w:val="both"/>
        <w:rPr>
          <w:rFonts w:eastAsia="Times New Roman" w:cs="Times New Roman"/>
          <w:szCs w:val="24"/>
        </w:rPr>
      </w:pPr>
      <w:r>
        <w:rPr>
          <w:rFonts w:eastAsia="Times New Roman"/>
          <w:bCs/>
        </w:rPr>
        <w:t xml:space="preserve">Έτσι, λοιπόν, ο κ. Καραγιαννίδης σήμερα, με πολύ χαρακτηριστικό τρόπο, άφησε τα φυσεκλίκια έξω από την Αίθουσα και το δίκοχο του </w:t>
      </w:r>
      <w:r>
        <w:rPr>
          <w:rFonts w:eastAsia="Times New Roman"/>
          <w:bCs/>
        </w:rPr>
        <w:t>«</w:t>
      </w:r>
      <w:proofErr w:type="spellStart"/>
      <w:r>
        <w:rPr>
          <w:rFonts w:eastAsia="Times New Roman"/>
          <w:bCs/>
        </w:rPr>
        <w:t>ελασ</w:t>
      </w:r>
      <w:r>
        <w:rPr>
          <w:rFonts w:eastAsia="Times New Roman"/>
          <w:bCs/>
        </w:rPr>
        <w:t>ίτη</w:t>
      </w:r>
      <w:proofErr w:type="spellEnd"/>
      <w:r>
        <w:rPr>
          <w:rFonts w:eastAsia="Times New Roman"/>
          <w:bCs/>
        </w:rPr>
        <w:t>»</w:t>
      </w:r>
      <w:r>
        <w:rPr>
          <w:rFonts w:eastAsia="Times New Roman"/>
          <w:bCs/>
        </w:rPr>
        <w:t xml:space="preserve"> και μπήκε μέσ</w:t>
      </w:r>
      <w:r>
        <w:rPr>
          <w:rFonts w:eastAsia="Times New Roman"/>
          <w:bCs/>
        </w:rPr>
        <w:t xml:space="preserve">α ενδεδυμένος αξιοπρεπώς με σακάκι και πουκάμισο και μας είπε ότι δεν γίνεται αλλιώς. Μας είπε ότι δεσμεύει τη Κυβέρνηση η Συνθήκη του Μάαστριχτ. </w:t>
      </w:r>
    </w:p>
    <w:p w14:paraId="46602F3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Αλήθεια, δεν το ξέρατε, κύριε Καραγιαννίδη, αυτό το 2014, το 2011, το 2012, που μιλούσαμε για επανάσταση, ανα</w:t>
      </w:r>
      <w:r>
        <w:rPr>
          <w:rFonts w:eastAsia="Times New Roman" w:cs="Times New Roman"/>
          <w:szCs w:val="24"/>
        </w:rPr>
        <w:t xml:space="preserve">τροπές κ.λπ.; Δεν ξέρατε ότι ο Συνασπισμός της εποχής ψήφισε τη Συνθήκη του Μάαστριχτ και όντως δεσμεύει τη χώρα μας μαζί με πολλές άλλες συμμαχίες; Τώρα μάθαμε ότι οι συμμαχίες και το πλαίσιο των συμμαχιών δεσμεύει τη χώρα με πολλούς τρόπους και όχι μόνο </w:t>
      </w:r>
      <w:r>
        <w:rPr>
          <w:rFonts w:eastAsia="Times New Roman" w:cs="Times New Roman"/>
          <w:szCs w:val="24"/>
        </w:rPr>
        <w:t>με αυτόν;</w:t>
      </w:r>
    </w:p>
    <w:p w14:paraId="46602F3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Μέχρι σήμερα το κεντρικό αφήγημα της Κυβέρνησης, στο οποίο είναι αλήθεια ότι έχει εγκλωβιστεί και η Αντιπολίτευση και πολλές φορές εγκλωβιζόμαστε όλοι, είναι ένα </w:t>
      </w:r>
      <w:proofErr w:type="spellStart"/>
      <w:r>
        <w:rPr>
          <w:rFonts w:eastAsia="Times New Roman" w:cs="Times New Roman"/>
          <w:szCs w:val="24"/>
        </w:rPr>
        <w:t>εθνολαϊκιστικό</w:t>
      </w:r>
      <w:proofErr w:type="spellEnd"/>
      <w:r>
        <w:rPr>
          <w:rFonts w:eastAsia="Times New Roman" w:cs="Times New Roman"/>
          <w:szCs w:val="24"/>
        </w:rPr>
        <w:t xml:space="preserve"> αφήγημα που παρουσιάζει την κρίση σαν μια ξενόφερτη πολιτική ενέργεια</w:t>
      </w:r>
      <w:r>
        <w:rPr>
          <w:rFonts w:eastAsia="Times New Roman" w:cs="Times New Roman"/>
          <w:szCs w:val="24"/>
        </w:rPr>
        <w:t xml:space="preserve"> εναντίον της χώρας και προτείνει ως λύση την αντιπαράθεση, τον πόλεμο.</w:t>
      </w:r>
    </w:p>
    <w:p w14:paraId="46602F3F"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Ήταν πολύ πιο έντονα, βέβαια, τα φαινόμενα με τους γερμανοτσολιάδες, εκείνες τις εξαιρετικές συγκεντρώσεις για το κατοχικό χρέος κ.λπ., κ.λπ.</w:t>
      </w:r>
      <w:r>
        <w:rPr>
          <w:rFonts w:eastAsia="Times New Roman" w:cs="Times New Roman"/>
          <w:szCs w:val="24"/>
        </w:rPr>
        <w:t>.</w:t>
      </w:r>
      <w:r>
        <w:rPr>
          <w:rFonts w:eastAsia="Times New Roman" w:cs="Times New Roman"/>
          <w:szCs w:val="24"/>
        </w:rPr>
        <w:t xml:space="preserve"> Αλήθεια, πού είναι; Πού έχουν χαθεί; Γενι</w:t>
      </w:r>
      <w:r>
        <w:rPr>
          <w:rFonts w:eastAsia="Times New Roman" w:cs="Times New Roman"/>
          <w:szCs w:val="24"/>
        </w:rPr>
        <w:t xml:space="preserve">κώς, όμως, τα δομικά προβλήματα είναι λεπτομέρειες σε </w:t>
      </w:r>
      <w:r>
        <w:rPr>
          <w:rFonts w:eastAsia="Times New Roman" w:cs="Times New Roman"/>
          <w:szCs w:val="24"/>
        </w:rPr>
        <w:lastRenderedPageBreak/>
        <w:t xml:space="preserve">αυτή την αφήγηση. Οι μεταρρυθμίσεις στη δικαιοσύνη, στη διοίκηση, στο φορολογικό είναι λεπτομέρειες που δεν χρειάζονται. Άλλωστε, διορίζουμε τους κολλητούς μας οι οποίοι, επειδή είναι κολλητοί μας και </w:t>
      </w:r>
      <w:r>
        <w:rPr>
          <w:rFonts w:eastAsia="Times New Roman" w:cs="Times New Roman"/>
          <w:szCs w:val="24"/>
        </w:rPr>
        <w:t>α</w:t>
      </w:r>
      <w:r>
        <w:rPr>
          <w:rFonts w:eastAsia="Times New Roman" w:cs="Times New Roman"/>
          <w:szCs w:val="24"/>
        </w:rPr>
        <w:t>ριστεροί</w:t>
      </w:r>
      <w:r>
        <w:rPr>
          <w:rFonts w:eastAsia="Times New Roman" w:cs="Times New Roman"/>
          <w:szCs w:val="24"/>
        </w:rPr>
        <w:t>, εξ ορισμού θα λύσουν τα προβλήματα με τον καλύτερο δυνατό τρόπο. Δεν χρειάζεται καμμία άλλη κουβέντα. Προέχει η υποτιθέμενη σύγκρουση με τον φανταστικό εχθρό. Πότε είναι τα ξένα συμφέροντα, πότε είναι το ντόπιο κατεστημένο, πότε είναι όλοι μαζί ε</w:t>
      </w:r>
      <w:r>
        <w:rPr>
          <w:rFonts w:eastAsia="Times New Roman" w:cs="Times New Roman"/>
          <w:szCs w:val="24"/>
        </w:rPr>
        <w:t>ναντίον της χώρας. Κίβδηλα διλήμματα σε μια χώρα που βουλιάζει και η καλύτερη απόδειξη ότι τα διλήμματα είναι κίβδηλα, είναι τα κατορθώματα της περίφημης διαπραγμάτευσης από την ώρα που άρχισε.</w:t>
      </w:r>
    </w:p>
    <w:p w14:paraId="46602F40"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Θυμίζω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-επίτευγμα της διαπραγμάτευσης, τρίτ</w:t>
      </w:r>
      <w:r>
        <w:rPr>
          <w:rFonts w:eastAsia="Times New Roman" w:cs="Times New Roman"/>
          <w:szCs w:val="24"/>
        </w:rPr>
        <w:t xml:space="preserve">ο μνημόνιο-εκχώρηση της δημόσιας περιουσίας στο </w:t>
      </w:r>
      <w:proofErr w:type="spellStart"/>
      <w:r>
        <w:rPr>
          <w:rFonts w:eastAsia="Times New Roman" w:cs="Times New Roman"/>
          <w:szCs w:val="24"/>
        </w:rPr>
        <w:t>υπερταμείο</w:t>
      </w:r>
      <w:proofErr w:type="spellEnd"/>
      <w:r>
        <w:rPr>
          <w:rFonts w:eastAsia="Times New Roman" w:cs="Times New Roman"/>
          <w:szCs w:val="24"/>
        </w:rPr>
        <w:t>, αντίο τράπεζες, αντί ο έλεγχος των εσόδων να γίνεται από την κυρίαρχη ελληνική Κυβέρνηση και καλημέρα, καλώς ήρθες τέταρτο μνημόνιο σήμερα. Η διαπραγμάτευση σε αυτό, μάλιστα, ξεκινάει από τον Δεκέ</w:t>
      </w:r>
      <w:r>
        <w:rPr>
          <w:rFonts w:eastAsia="Times New Roman" w:cs="Times New Roman"/>
          <w:szCs w:val="24"/>
        </w:rPr>
        <w:t>μβριο για να λήξει πολύ γρήγορα με 3,6 δισεκατομμύρια μέτρα και καταλήγει με 4,9 δισεκατομμύρια τον Μάιο. Τεράστια επιτυχία!</w:t>
      </w:r>
    </w:p>
    <w:p w14:paraId="46602F41"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Η ύφεση, λοιπόν, είναι το αποτέλεσμα της διαπραγμάτευσης και η φτώχεια. Και είναι η δικιά σας φτώχεια, είναι η δικιά σας ύφεση. Δεν</w:t>
      </w:r>
      <w:r>
        <w:rPr>
          <w:rFonts w:eastAsia="Times New Roman" w:cs="Times New Roman"/>
          <w:szCs w:val="24"/>
        </w:rPr>
        <w:t xml:space="preserve"> είναι αποτέλεσμα παλιών πολιτικών. Είναι καινούργια ύφεση και καινούργια φτώχεια πάνω στην προηγούμενη ενδεχομένως. Καινούργια, όμως, γιατί το τέταρτο μνημόνιο αντλεί αυτά τα περίφημα 4,9 δισεκατομμύρια κατά προτεραιότητα και σχεδόν αποκλειστικά από τους </w:t>
      </w:r>
      <w:r>
        <w:rPr>
          <w:rFonts w:eastAsia="Times New Roman" w:cs="Times New Roman"/>
          <w:szCs w:val="24"/>
        </w:rPr>
        <w:t xml:space="preserve">φτωχότερους. Πρώτη φορά θίγονται εισοδήματα της τάξεως των 450 ευρώ τον μήνα και </w:t>
      </w:r>
      <w:r>
        <w:rPr>
          <w:rFonts w:eastAsia="Times New Roman" w:cs="Times New Roman"/>
          <w:szCs w:val="24"/>
        </w:rPr>
        <w:lastRenderedPageBreak/>
        <w:t xml:space="preserve">θίγονται συντάξεις της τάξεως των 800 ευρώ και των 700 ευρώ. Δεν έχει ξαναγίνει πριν με αυτή την ένταση. Αντισυνταγματικά, λέει το Ελεγκτικό. Δεν πειράζει. Και η Επιστημονική </w:t>
      </w:r>
      <w:r>
        <w:rPr>
          <w:rFonts w:eastAsia="Times New Roman" w:cs="Times New Roman"/>
          <w:szCs w:val="24"/>
        </w:rPr>
        <w:t>Υπηρεσία της Βουλής, επίσης, το λέει.</w:t>
      </w:r>
    </w:p>
    <w:p w14:paraId="46602F42"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Και μάλιστα, νομοθετούμε </w:t>
      </w:r>
      <w:proofErr w:type="spellStart"/>
      <w:r>
        <w:rPr>
          <w:rFonts w:eastAsia="Times New Roman" w:cs="Times New Roman"/>
          <w:szCs w:val="24"/>
        </w:rPr>
        <w:t>εμπροσθοβαρώς</w:t>
      </w:r>
      <w:proofErr w:type="spellEnd"/>
      <w:r>
        <w:rPr>
          <w:rFonts w:eastAsia="Times New Roman" w:cs="Times New Roman"/>
          <w:szCs w:val="24"/>
        </w:rPr>
        <w:t>, από το 2019 μέχρι το 2021, γιατί έτσι και αλλιώς όλοι ξέρουμε και το έχουμε καταλάβει ότι η συγκεκριμένη Κυβέρνηση ορίζοντα έχει μέχρι τα τέλη του 2018. Το ασφαλιστικό, τα μέτρα,</w:t>
      </w:r>
      <w:r>
        <w:rPr>
          <w:rFonts w:eastAsia="Times New Roman" w:cs="Times New Roman"/>
          <w:szCs w:val="24"/>
        </w:rPr>
        <w:t xml:space="preserve"> τα πάντα έχουν ορίζοντα μέχρι το 2018. Να σπρώξουμε τα προβλήματα για τον επόμενο και έχει ο Θεός.</w:t>
      </w:r>
    </w:p>
    <w:p w14:paraId="46602F43"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Όμως, η Κυβέρνηση είναι ομολογουμένως ευρηματική, κυρίες και κύριοι συνάδελφοι. Ανακάλυψε ένα «λεφτά υπάρχουν». Λέει ότι 7,6 δισεκατομμύρια θα εξοικονομήσει</w:t>
      </w:r>
      <w:r>
        <w:rPr>
          <w:rFonts w:eastAsia="Times New Roman" w:cs="Times New Roman"/>
          <w:szCs w:val="24"/>
        </w:rPr>
        <w:t xml:space="preserve"> η Κυβέρνηση για να κάνει παροχές πρακτικά. Το άμεσο ερώτημα είναι ότι 7,6 δισεκατομμύρια μείον 4,9 δισεκατομμύρια, μας κάνει 2,7 δισεκατομμύρια. Προς τι το μίσος και ο αλληλοσπαραγμός εδώ και ένα εξάμηνο με τους ξένους -τους κακούς ξένους που είπαμε προηγ</w:t>
      </w:r>
      <w:r>
        <w:rPr>
          <w:rFonts w:eastAsia="Times New Roman" w:cs="Times New Roman"/>
          <w:szCs w:val="24"/>
        </w:rPr>
        <w:t>ουμένως- για να πάρουμε μέτρα και μετά αντίμετρα; Μόνο αυξήσεις 2,7 δισεκατομμύρια, μόνο παροχές. Γιατί να πάρουμε και μέτρα;</w:t>
      </w:r>
      <w:r>
        <w:rPr>
          <w:rFonts w:eastAsia="Times New Roman" w:cs="Times New Roman"/>
          <w:szCs w:val="24"/>
        </w:rPr>
        <w:t xml:space="preserve"> </w:t>
      </w:r>
      <w:r>
        <w:rPr>
          <w:rFonts w:eastAsia="Times New Roman" w:cs="Times New Roman"/>
          <w:szCs w:val="24"/>
        </w:rPr>
        <w:t xml:space="preserve">Προφανώς, τα πράγματα είναι λίγο πιο πολύπλοκα από ό,τι φαίνεται, αλλιώς προφανώς θα γινόταν με αυτόν τον τρόπο. </w:t>
      </w:r>
    </w:p>
    <w:p w14:paraId="46602F44"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Η Κυβέρνηση, από</w:t>
      </w:r>
      <w:r>
        <w:rPr>
          <w:rFonts w:eastAsia="Times New Roman" w:cs="Times New Roman"/>
          <w:szCs w:val="24"/>
        </w:rPr>
        <w:t xml:space="preserve"> την άλλη μεριά, θεωρεί ότι η προοδευτική πολιτική -και αυτό πρέπει να το πούμε- είναι οι παροχές. Όχι ότι δεν χρειάζεται ενίσχυση των φτωχών και κάποιων συγκεκριμένων κατηγοριών. Είναι άλλο πράγμα. Όμως, τα αντίμετρα είναι κυνική </w:t>
      </w:r>
      <w:proofErr w:type="spellStart"/>
      <w:r>
        <w:rPr>
          <w:rFonts w:eastAsia="Times New Roman" w:cs="Times New Roman"/>
          <w:szCs w:val="24"/>
        </w:rPr>
        <w:t>παροχολογία</w:t>
      </w:r>
      <w:proofErr w:type="spellEnd"/>
      <w:r>
        <w:rPr>
          <w:rFonts w:eastAsia="Times New Roman" w:cs="Times New Roman"/>
          <w:szCs w:val="24"/>
        </w:rPr>
        <w:t>. Είναι σαν να</w:t>
      </w:r>
      <w:r>
        <w:rPr>
          <w:rFonts w:eastAsia="Times New Roman" w:cs="Times New Roman"/>
          <w:szCs w:val="24"/>
        </w:rPr>
        <w:t xml:space="preserve"> κλείνω το μάτι ότι θα σου δώσω χρήματα. Περί αυτού πρόκειται. Είναι και αντιαναπτυξιακή </w:t>
      </w:r>
      <w:proofErr w:type="spellStart"/>
      <w:r>
        <w:rPr>
          <w:rFonts w:eastAsia="Times New Roman" w:cs="Times New Roman"/>
          <w:szCs w:val="24"/>
        </w:rPr>
        <w:t>παροχολογία</w:t>
      </w:r>
      <w:proofErr w:type="spellEnd"/>
      <w:r>
        <w:rPr>
          <w:rFonts w:eastAsia="Times New Roman" w:cs="Times New Roman"/>
          <w:szCs w:val="24"/>
        </w:rPr>
        <w:t xml:space="preserve">, γιατί η αλήθεια είναι </w:t>
      </w:r>
      <w:r>
        <w:rPr>
          <w:rFonts w:eastAsia="Times New Roman" w:cs="Times New Roman"/>
          <w:szCs w:val="24"/>
        </w:rPr>
        <w:lastRenderedPageBreak/>
        <w:t>ότι στη φάση που βρίσκεται η χώρα, χρειάζεται πολλά άλλα πράγματα μαζί με την ενίσχυση της οικογένειας και της φτώχειας.</w:t>
      </w:r>
    </w:p>
    <w:p w14:paraId="46602F4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Στην πραγμα</w:t>
      </w:r>
      <w:r>
        <w:rPr>
          <w:rFonts w:eastAsia="Times New Roman" w:cs="Times New Roman"/>
          <w:szCs w:val="24"/>
        </w:rPr>
        <w:t>τικότητα, είναι προσποιητή φιλανθρωπία έναντι ψήφων, είναι ψηφοθηρία, γιατί προοδευτική πολιτική σήμερα, εδώ που βρίσκεται η χώρα, είναι η δημιουργία και η ενίσχυση των θέσεων εργασίας, είναι η στήριξη της επιχειρηματικότητας, είναι η ανάπτυξη της πραγματι</w:t>
      </w:r>
      <w:r>
        <w:rPr>
          <w:rFonts w:eastAsia="Times New Roman" w:cs="Times New Roman"/>
          <w:szCs w:val="24"/>
        </w:rPr>
        <w:t>κής οικονομίας και μέσα από αυτό, μέσω της αναδιανομής του πλούτου που θα παραχθεί, η στήριξη της οικογένειας και των φτωχών. Αυτό που κάνουμε τώρα είναι αναδιανομή της μιζέριας: Παίρνω από τον φτωχό για να δώσω στον φτωχό.</w:t>
      </w:r>
    </w:p>
    <w:p w14:paraId="46602F4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Είναι αδιέξοδο. Μέτρα 4,9 δισεκατομμυρίων ευρώ και έως και 5% πλεονάσματα που χρειάζονται γι’ αυτά τα υποτιθέμενα αντίμετρα, είναι απλώς καταστροφή και φαύλος κύκλος σε μια οικονομία η οποία δεν μπορεί να αναπτυχθεί καθόλου προς το παρόν και δεν προβλέπετα</w:t>
      </w:r>
      <w:r>
        <w:rPr>
          <w:rFonts w:eastAsia="Times New Roman" w:cs="Times New Roman"/>
          <w:szCs w:val="24"/>
        </w:rPr>
        <w:t xml:space="preserve">ι να αναπτυχθεί πάνω από 2%-2,2% για τα επόμενα χρόνια. </w:t>
      </w:r>
    </w:p>
    <w:p w14:paraId="46602F4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6602F4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Θα χρειαστώ ένα λεπτό, κύριε Πρόεδρε.</w:t>
      </w:r>
    </w:p>
    <w:p w14:paraId="46602F4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θα καταψηφίσουμε και τα μέτρα και τα αντίμετρα.</w:t>
      </w:r>
      <w:r>
        <w:rPr>
          <w:rFonts w:eastAsia="Times New Roman" w:cs="Times New Roman"/>
          <w:szCs w:val="24"/>
        </w:rPr>
        <w:t xml:space="preserve"> Θα καταψηφίσουμε τα μέτρα, γιατί όπως είπα προηγουμένως, είναι αποτέλεσμα της πολιτικής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Είναι δυσβάσταχτα, ληστρικά για το φτωχότερο κομμάτι της κοινωνίας, άδικα και αντιαναπτυξιακά. Είναι αποτέλεσμα της πολιτικής </w:t>
      </w:r>
      <w:r>
        <w:rPr>
          <w:rFonts w:eastAsia="Times New Roman" w:cs="Times New Roman"/>
          <w:szCs w:val="24"/>
        </w:rPr>
        <w:lastRenderedPageBreak/>
        <w:t>της μακροβιότερης πλέο</w:t>
      </w:r>
      <w:r>
        <w:rPr>
          <w:rFonts w:eastAsia="Times New Roman" w:cs="Times New Roman"/>
          <w:szCs w:val="24"/>
        </w:rPr>
        <w:t xml:space="preserve">ν Κυβέρνησης μέσα στα μνημόνια. Είστε η Κυβέρνηση που κυβερνά για τον περισσότερο χρόνο από οποιαδήποτε άλλη. Δεν υπάρχουν δικαιολογίες χρόνου. Δεν είστε καθόλου νέοι. </w:t>
      </w:r>
    </w:p>
    <w:p w14:paraId="46602F4A"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Από την άλλη μεριά, τα αντίμετρα θα τα καταψηφίσουμε όχι μόνο γιατί είναι ανέφικτα, όχι</w:t>
      </w:r>
      <w:r>
        <w:rPr>
          <w:rFonts w:eastAsia="Times New Roman" w:cs="Times New Roman"/>
          <w:szCs w:val="24"/>
        </w:rPr>
        <w:t xml:space="preserve"> μόνο γιατί στην πραγματικότητα είναι ένα καινούργιο πρόγραμμα της Θεσσαλονίκης, δηλαδή υποσχέσεις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με την αξία που έχουν –και ξέρουμε πολύ καλά τι αξία έχουν οι υποσχέσεις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αλλά κυρίως γιατί στην πραγματικότητα είναι η νομοθέτηση της δέσμευσης πως από εδώ και πέρα, για μια σειρά κοινωνικών πολιτικών αποφασίζει και δίνει άδεια το Διεθνές Νομισματικό Ταμείο στην Κυβέρνηση της χώρας. </w:t>
      </w:r>
    </w:p>
    <w:p w14:paraId="46602F4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Για παράδειγμα, ακούσαμε τον κ. </w:t>
      </w:r>
      <w:proofErr w:type="spellStart"/>
      <w:r>
        <w:rPr>
          <w:rFonts w:eastAsia="Times New Roman" w:cs="Times New Roman"/>
          <w:szCs w:val="24"/>
        </w:rPr>
        <w:t>Λουράν</w:t>
      </w:r>
      <w:r>
        <w:rPr>
          <w:rFonts w:eastAsia="Times New Roman" w:cs="Times New Roman"/>
          <w:szCs w:val="24"/>
        </w:rPr>
        <w:t>το</w:t>
      </w:r>
      <w:proofErr w:type="spellEnd"/>
      <w:r>
        <w:rPr>
          <w:rFonts w:eastAsia="Times New Roman" w:cs="Times New Roman"/>
          <w:szCs w:val="24"/>
        </w:rPr>
        <w:t xml:space="preserve"> να διαμαρτύρεται για ακόμη μία φορά σ’ αυτήν την Αίθουσα –και μάλιστα αυτή τη φορά ενάντια στην «Κυβέρνηση της καρδιάς του»- για τα περίφημα μη </w:t>
      </w:r>
      <w:proofErr w:type="spellStart"/>
      <w:r>
        <w:rPr>
          <w:rFonts w:eastAsia="Times New Roman" w:cs="Times New Roman"/>
          <w:szCs w:val="24"/>
        </w:rPr>
        <w:t>συνταγογραφούμενα</w:t>
      </w:r>
      <w:proofErr w:type="spellEnd"/>
      <w:r>
        <w:rPr>
          <w:rFonts w:eastAsia="Times New Roman" w:cs="Times New Roman"/>
          <w:szCs w:val="24"/>
        </w:rPr>
        <w:t xml:space="preserve"> φάρμακα που είναι ένα σήριαλ μέσα στην κρίση. Ακούμε, όμως, ταυτόχρονα και την κοινωνία που</w:t>
      </w:r>
      <w:r>
        <w:rPr>
          <w:rFonts w:eastAsia="Times New Roman" w:cs="Times New Roman"/>
          <w:szCs w:val="24"/>
        </w:rPr>
        <w:t xml:space="preserve"> βαρέθηκε να πληρώνει όλα τα φάρμακα σαν μη </w:t>
      </w:r>
      <w:proofErr w:type="spellStart"/>
      <w:r>
        <w:rPr>
          <w:rFonts w:eastAsia="Times New Roman" w:cs="Times New Roman"/>
          <w:szCs w:val="24"/>
        </w:rPr>
        <w:t>συνταγογραφούμενα</w:t>
      </w:r>
      <w:proofErr w:type="spellEnd"/>
      <w:r>
        <w:rPr>
          <w:rFonts w:eastAsia="Times New Roman" w:cs="Times New Roman"/>
          <w:szCs w:val="24"/>
        </w:rPr>
        <w:t xml:space="preserve"> από την τσέπη της.</w:t>
      </w:r>
    </w:p>
    <w:p w14:paraId="46602F4C"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Η αναγκαία, λοιπόν, μεταρρύθμιση, κατά τη γνώμη μου, θα έπρεπε να έχει ήδη αρχίσει για την εισαγωγή εισοδηματικών κριτηρίων στη συμμετοχή στα φάρμακα. Αυτή όχι απλώς δεν ξεκιν</w:t>
      </w:r>
      <w:r>
        <w:rPr>
          <w:rFonts w:eastAsia="Times New Roman" w:cs="Times New Roman"/>
          <w:szCs w:val="24"/>
        </w:rPr>
        <w:t xml:space="preserve">ά, όχι απλώς δεν συζητείται, αλλά πάει στις καλένδες και θα συμβεί αν το επιτρέψει το Διεθνές Νομισματικό Ταμείο και όταν το επιτρέψει το Διεθνές Νομισματικό Ταμείο. Σίγουρα όχι το 2018, σίγουρα όχι το 2019. </w:t>
      </w:r>
    </w:p>
    <w:p w14:paraId="46602F4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Θα ήθελα να κάνω ένα τελευταίο σχόλιο –και θα κ</w:t>
      </w:r>
      <w:r>
        <w:rPr>
          <w:rFonts w:eastAsia="Times New Roman" w:cs="Times New Roman"/>
          <w:szCs w:val="24"/>
        </w:rPr>
        <w:t>λείσω με αυτό, κύριε Πρόεδρε- για τον ΦΠΑ στα αγροτικά εφόδια. Υπάρχει αρκετή κινητικότητα και πίεση –υποτίθεται- από τον ΣΥΡΙΖΑ για την ψήφισή του. Νομίζω ότι αυτά πρέπει να τα ψηφίσουν μόνο αυτοί που πήραν τον ΦΠΑ από το 13% και τον πήγαν στο 24%, όταν ό</w:t>
      </w:r>
      <w:r>
        <w:rPr>
          <w:rFonts w:eastAsia="Times New Roman" w:cs="Times New Roman"/>
          <w:szCs w:val="24"/>
        </w:rPr>
        <w:t>λοι οι άλλοι εκλιπαρούσαμε σ’ αυτήν την Αίθουσα να μη συμπεριληφθούν στο τρίτο μνημόνιο, όπως και αυτοί οι ίδιοι που τριπλασίασαν τις εισφορές των αγροτών. Αυτοί μόνο πρέπει να κάνουν πίσω, γιατί τα λάθη πρέπει να πληρώνονται και αυτοί που τα έκαναν πρέπει</w:t>
      </w:r>
      <w:r>
        <w:rPr>
          <w:rFonts w:eastAsia="Times New Roman" w:cs="Times New Roman"/>
          <w:szCs w:val="24"/>
        </w:rPr>
        <w:t xml:space="preserve"> να φαίνονται. </w:t>
      </w:r>
    </w:p>
    <w:p w14:paraId="46602F4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Υπάρχει μια σειρά θεμάτων που θα μπορούσαμε να συζητήσουμε και ενδεχομένως να συμφωνήσουμε, προκειμένου να είμαστε εποικοδομητικοί. Αυτά είναι </w:t>
      </w:r>
      <w:proofErr w:type="spellStart"/>
      <w:r>
        <w:rPr>
          <w:rFonts w:eastAsia="Times New Roman" w:cs="Times New Roman"/>
          <w:szCs w:val="24"/>
        </w:rPr>
        <w:t>στριμωγμένα</w:t>
      </w:r>
      <w:proofErr w:type="spellEnd"/>
      <w:r>
        <w:rPr>
          <w:rFonts w:eastAsia="Times New Roman" w:cs="Times New Roman"/>
          <w:szCs w:val="24"/>
        </w:rPr>
        <w:t>, δυστυχώς, σε αυτό το τέταρτο μνημόνιο και θα τα καταψηφίσουμε εξ ανάγκης, γιατί ούτε</w:t>
      </w:r>
      <w:r>
        <w:rPr>
          <w:rFonts w:eastAsia="Times New Roman" w:cs="Times New Roman"/>
          <w:szCs w:val="24"/>
        </w:rPr>
        <w:t xml:space="preserve"> συζήτηση έγινε ούτε κα</w:t>
      </w:r>
      <w:r>
        <w:rPr>
          <w:rFonts w:eastAsia="Times New Roman" w:cs="Times New Roman"/>
          <w:szCs w:val="24"/>
        </w:rPr>
        <w:t>μ</w:t>
      </w:r>
      <w:r>
        <w:rPr>
          <w:rFonts w:eastAsia="Times New Roman" w:cs="Times New Roman"/>
          <w:szCs w:val="24"/>
        </w:rPr>
        <w:t xml:space="preserve">μία πρόταση μπόρεσε να κατατεθεί. Μιλώ για την κατάργηση του Ζ΄ </w:t>
      </w:r>
      <w:r>
        <w:rPr>
          <w:rFonts w:eastAsia="Times New Roman" w:cs="Times New Roman"/>
          <w:szCs w:val="24"/>
        </w:rPr>
        <w:t xml:space="preserve">ψηφίσματος </w:t>
      </w:r>
      <w:r>
        <w:rPr>
          <w:rFonts w:eastAsia="Times New Roman" w:cs="Times New Roman"/>
          <w:szCs w:val="24"/>
        </w:rPr>
        <w:t>ή για τον νέο τρόπο προμηθειών στα νοσοκομεία, που κατά τη γνώμη μου είναι προβληματικός, αλλά θα μπορούσε να βελτιωθεί, μιλώ για την απελευθέρωση των μεταφο</w:t>
      </w:r>
      <w:r>
        <w:rPr>
          <w:rFonts w:eastAsia="Times New Roman" w:cs="Times New Roman"/>
          <w:szCs w:val="24"/>
        </w:rPr>
        <w:t xml:space="preserve">ρών, για την οποία τόση σφαγή είχε γίνει στο παρελθόν και η οποία περνά σήμερα χωρίς ένα σχόλιο. </w:t>
      </w:r>
    </w:p>
    <w:p w14:paraId="46602F4F"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Κυρίες και κύριοι, η χώρα –για να κλείσω, γιατί καταχράστηκα τον χρόνο- δεν πάει πουθενά από μνημόνιο σε μνημόνιο. Από το τέταρτο στο πέμπτο μνημόνιο δεν έχου</w:t>
      </w:r>
      <w:r>
        <w:rPr>
          <w:rFonts w:eastAsia="Times New Roman" w:cs="Times New Roman"/>
          <w:szCs w:val="24"/>
        </w:rPr>
        <w:t xml:space="preserve">με να κερδίσουμε τίποτα. Χρειάζεται συνεννόηση, εθνική αναδιαπραγμάτευση πολλών πραγμάτων και από τα προηγούμενα μνημόνια και από τα δύο τελευταία. </w:t>
      </w:r>
      <w:r>
        <w:rPr>
          <w:rFonts w:eastAsia="Times New Roman" w:cs="Times New Roman"/>
          <w:szCs w:val="24"/>
        </w:rPr>
        <w:lastRenderedPageBreak/>
        <w:t>Χρειάζεται ένα εθνικό πλαίσιο για επενδύσεις που να υπερβαίνει τον βίο των κυβερνήσεων. Χρειάζεται ένα σταθε</w:t>
      </w:r>
      <w:r>
        <w:rPr>
          <w:rFonts w:eastAsia="Times New Roman" w:cs="Times New Roman"/>
          <w:szCs w:val="24"/>
        </w:rPr>
        <w:t xml:space="preserve">ρό φορολογικό σύστημα που να υπερβαίνει τον βίο των κυβερνήσεων. Χρειάζονται πολιτικές για την ενεργοποίηση των παραγωγικών δυνάμεων που να υπερβαίνουν τον βίο των κυβερνήσεων. </w:t>
      </w:r>
    </w:p>
    <w:p w14:paraId="46602F50"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Δηλαδή, δεν χρειάζεται μια άλλη κυβέρνηση. Δεν χρειάζεται να αλλάξει η Κυβέρνη</w:t>
      </w:r>
      <w:r>
        <w:rPr>
          <w:rFonts w:eastAsia="Times New Roman" w:cs="Times New Roman"/>
          <w:szCs w:val="24"/>
        </w:rPr>
        <w:t xml:space="preserve">ση. Χρειάζεται να αλλάξει η νοοτροπία. Χρειάζεται ένα καινούργιο παράδειγμα. Χρειάζεται εθνική ομοψυχία. Χρειάζονται πραγματικές, ρεαλιστικές πολιτικές και όχι συνωμοσιολογία και μυθεύματα. </w:t>
      </w:r>
    </w:p>
    <w:p w14:paraId="46602F51" w14:textId="77777777" w:rsidR="008E1586" w:rsidRDefault="0078692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46602F52"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ΠΡΟΕΔΡΕΥΩΝ (Σπυρίδω</w:t>
      </w:r>
      <w:r>
        <w:rPr>
          <w:rFonts w:eastAsia="Times New Roman" w:cs="Times New Roman"/>
          <w:b/>
          <w:szCs w:val="24"/>
        </w:rPr>
        <w:t>ν Λυκούδης):</w:t>
      </w:r>
      <w:r>
        <w:rPr>
          <w:rFonts w:eastAsia="Times New Roman" w:cs="Times New Roman"/>
          <w:szCs w:val="24"/>
        </w:rPr>
        <w:t xml:space="preserve">  Ευχαριστούμε, κύριε συνάδελφε.</w:t>
      </w:r>
    </w:p>
    <w:p w14:paraId="46602F53"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ΧΡΗΣΤΟΣ ΚΑΡΑΓΙΑΝΝΙΔΗΣ:</w:t>
      </w:r>
      <w:r>
        <w:rPr>
          <w:rFonts w:eastAsia="Times New Roman" w:cs="Times New Roman"/>
          <w:szCs w:val="24"/>
        </w:rPr>
        <w:t xml:space="preserve"> Κύριε Πρόεδρε, θα ήθελα, παρακαλώ, τον λόγο επί προσωπικού.</w:t>
      </w:r>
    </w:p>
    <w:p w14:paraId="46602F54"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Καραγιαννίδη, δεν υπάρχει προσωπικό ζήτημα. Όμως, μέχρι να συνεννοηθούμε αν υπάρχει ή όχι,</w:t>
      </w:r>
      <w:r>
        <w:rPr>
          <w:rFonts w:eastAsia="Times New Roman" w:cs="Times New Roman"/>
          <w:szCs w:val="24"/>
        </w:rPr>
        <w:t xml:space="preserve"> θα έχει περάσει το ένα λεπτό, οπότε μπορείτε να μιλήσετε.</w:t>
      </w:r>
    </w:p>
    <w:p w14:paraId="46602F55" w14:textId="77777777" w:rsidR="008E1586" w:rsidRDefault="00786920">
      <w:pPr>
        <w:spacing w:after="0" w:line="600" w:lineRule="auto"/>
        <w:ind w:firstLine="720"/>
        <w:jc w:val="both"/>
        <w:rPr>
          <w:rFonts w:eastAsia="Times New Roman" w:cs="Times New Roman"/>
          <w:b/>
          <w:szCs w:val="24"/>
        </w:rPr>
      </w:pPr>
      <w:r>
        <w:rPr>
          <w:rFonts w:eastAsia="Times New Roman" w:cs="Times New Roman"/>
          <w:szCs w:val="24"/>
        </w:rPr>
        <w:t>Ορίστε, έχετε τον λόγο.</w:t>
      </w:r>
    </w:p>
    <w:p w14:paraId="46602F56"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ΧΡΗΣΤΟΣ ΚΑΡΑΓΙΑΝΝΙΔΗΣ:</w:t>
      </w:r>
      <w:r>
        <w:rPr>
          <w:rFonts w:eastAsia="Times New Roman" w:cs="Times New Roman"/>
          <w:szCs w:val="24"/>
        </w:rPr>
        <w:t xml:space="preserve"> Δεν με ενδιαφέρει η κριτική. Δεν δίνω καμμιά σημασία σ’ αυτά που είπε ο κ. </w:t>
      </w:r>
      <w:proofErr w:type="spellStart"/>
      <w:r>
        <w:rPr>
          <w:rFonts w:eastAsia="Times New Roman" w:cs="Times New Roman"/>
          <w:szCs w:val="24"/>
        </w:rPr>
        <w:t>Μπαργιώτας</w:t>
      </w:r>
      <w:proofErr w:type="spellEnd"/>
      <w:r>
        <w:rPr>
          <w:rFonts w:eastAsia="Times New Roman" w:cs="Times New Roman"/>
          <w:szCs w:val="24"/>
        </w:rPr>
        <w:t>, αλλά ακόμα και ως σχήμα λόγου «Άφησα τα φισεκλίκια και μπήκα μέ</w:t>
      </w:r>
      <w:r>
        <w:rPr>
          <w:rFonts w:eastAsia="Times New Roman" w:cs="Times New Roman"/>
          <w:szCs w:val="24"/>
        </w:rPr>
        <w:t xml:space="preserve">σα ντυμένος αξιοπρεπώς» είναι προσβλητικό, όπως και να το κάνουμε. Επειδή ο κ. </w:t>
      </w:r>
      <w:proofErr w:type="spellStart"/>
      <w:r>
        <w:rPr>
          <w:rFonts w:eastAsia="Times New Roman" w:cs="Times New Roman"/>
          <w:szCs w:val="24"/>
        </w:rPr>
        <w:t>Μπαργιώτας</w:t>
      </w:r>
      <w:proofErr w:type="spellEnd"/>
      <w:r>
        <w:rPr>
          <w:rFonts w:eastAsia="Times New Roman" w:cs="Times New Roman"/>
          <w:szCs w:val="24"/>
        </w:rPr>
        <w:t xml:space="preserve"> δεν είναι αστυνομία ένδυσης, εγώ ζητώ να πάρει πίσω τουλάχιστον αυτήν την προσβολή, γιατί είναι προσβλητικό. </w:t>
      </w:r>
    </w:p>
    <w:p w14:paraId="46602F57"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lastRenderedPageBreak/>
        <w:t>ΚΩΝΣΤΑΝΤΙΝΟΣ ΜΠΑΡΓΙΩΤΑΣ:</w:t>
      </w:r>
      <w:r>
        <w:rPr>
          <w:rFonts w:eastAsia="Times New Roman" w:cs="Times New Roman"/>
          <w:szCs w:val="24"/>
        </w:rPr>
        <w:t xml:space="preserve"> Αν είναι να χαλάσουμε την εικόν</w:t>
      </w:r>
      <w:r>
        <w:rPr>
          <w:rFonts w:eastAsia="Times New Roman" w:cs="Times New Roman"/>
          <w:szCs w:val="24"/>
        </w:rPr>
        <w:t>α που είχαμε μέχρι τώρα, τότε να το πάρω πίσω.</w:t>
      </w:r>
    </w:p>
    <w:p w14:paraId="46602F58"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ΧΡΗΣΤΟΣ ΚΑΡΑΓΙΑΝΝΙΔΗΣ:</w:t>
      </w:r>
      <w:r>
        <w:rPr>
          <w:rFonts w:eastAsia="Times New Roman" w:cs="Times New Roman"/>
          <w:szCs w:val="24"/>
        </w:rPr>
        <w:t xml:space="preserve"> Ωραία. Αφού παίρνει πίσω την προσβολή …</w:t>
      </w:r>
    </w:p>
    <w:p w14:paraId="46602F59"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Εντάξει, κύριε συνάδελφε, χαριτολόγημα ήταν. Το παίρνει πίσω. </w:t>
      </w:r>
    </w:p>
    <w:p w14:paraId="46602F5A"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ΧΡΗΣΤΟΣ ΚΑΡΑΓΙΑΝΝΙΔΗΣ:</w:t>
      </w:r>
      <w:r>
        <w:rPr>
          <w:rFonts w:eastAsia="Times New Roman" w:cs="Times New Roman"/>
          <w:szCs w:val="24"/>
        </w:rPr>
        <w:t xml:space="preserve"> Όχι, όχι, δεν είναι χαριτολό</w:t>
      </w:r>
      <w:r>
        <w:rPr>
          <w:rFonts w:eastAsia="Times New Roman" w:cs="Times New Roman"/>
          <w:szCs w:val="24"/>
        </w:rPr>
        <w:t xml:space="preserve">γημα, γιατί μπορώ να πω για την εμφάνιση του κ. </w:t>
      </w:r>
      <w:proofErr w:type="spellStart"/>
      <w:r>
        <w:rPr>
          <w:rFonts w:eastAsia="Times New Roman" w:cs="Times New Roman"/>
          <w:szCs w:val="24"/>
        </w:rPr>
        <w:t>Μπαργιώτα</w:t>
      </w:r>
      <w:proofErr w:type="spellEnd"/>
      <w:r>
        <w:rPr>
          <w:rFonts w:eastAsia="Times New Roman" w:cs="Times New Roman"/>
          <w:szCs w:val="24"/>
        </w:rPr>
        <w:t xml:space="preserve"> κάτι χαριτολογώντας. Ξέρετε πολύ καλά αυτό πώς πάει. Μπορώ να πω οτιδήποτε για οποιονδήποτε χαριτολογώντας. Δεν είναι χαριτολόγημα. Δεν ξέρω αν ντύνεται ευπρεπώς ο κ. </w:t>
      </w:r>
      <w:proofErr w:type="spellStart"/>
      <w:r>
        <w:rPr>
          <w:rFonts w:eastAsia="Times New Roman" w:cs="Times New Roman"/>
          <w:szCs w:val="24"/>
        </w:rPr>
        <w:t>Μπαργιώτας</w:t>
      </w:r>
      <w:proofErr w:type="spellEnd"/>
      <w:r>
        <w:rPr>
          <w:rFonts w:eastAsia="Times New Roman" w:cs="Times New Roman"/>
          <w:szCs w:val="24"/>
        </w:rPr>
        <w:t xml:space="preserve"> και εγώ…</w:t>
      </w:r>
    </w:p>
    <w:p w14:paraId="46602F5B"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(Σπυρίδων Λυκούδης):</w:t>
      </w:r>
      <w:r>
        <w:rPr>
          <w:rFonts w:eastAsia="Times New Roman" w:cs="Times New Roman"/>
          <w:szCs w:val="24"/>
        </w:rPr>
        <w:t xml:space="preserve"> Κατά την εκτίμηση του Προεδρείου είναι χαριτολόγημα, κύριε συνάδελφε. Τι να κάνουμε τώρα; Να κάνουμε συζήτηση πάνω σε αυτό;</w:t>
      </w:r>
    </w:p>
    <w:p w14:paraId="46602F5C"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ΧΡΗΣΤΟΣ ΚΑΡΑΓΙΑΝΝΙΔΗΣ: </w:t>
      </w:r>
      <w:r>
        <w:rPr>
          <w:rFonts w:eastAsia="Times New Roman" w:cs="Times New Roman"/>
          <w:szCs w:val="24"/>
        </w:rPr>
        <w:t xml:space="preserve">Να κάνουμε συζήτηση, κύριε Πρόεδρε, όταν κάποιος προσβάλλει κάποιον. </w:t>
      </w:r>
    </w:p>
    <w:p w14:paraId="46602F5D"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ΚΩΝΣΤΑΝΤΙΝΟΣ ΜΠΑΡΓ</w:t>
      </w:r>
      <w:r>
        <w:rPr>
          <w:rFonts w:eastAsia="Times New Roman" w:cs="Times New Roman"/>
          <w:b/>
          <w:szCs w:val="24"/>
        </w:rPr>
        <w:t xml:space="preserve">ΙΩΤΑΣ: </w:t>
      </w:r>
      <w:r>
        <w:rPr>
          <w:rFonts w:eastAsia="Times New Roman" w:cs="Times New Roman"/>
          <w:szCs w:val="24"/>
        </w:rPr>
        <w:t>Κύριε Πρόεδρε, μπορώ να έχω τον λόγο;</w:t>
      </w:r>
    </w:p>
    <w:p w14:paraId="46602F5E"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συνάδελφε, τι θέλετε τώρα;</w:t>
      </w:r>
    </w:p>
    <w:p w14:paraId="46602F5F"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Επειδή η ώρα είναι περασμένη και επειδή το τελευταίο πράγμα που ήθελα να κάνω ήταν να προσβάλλω τον κ. Καραγιαννίδη, ειδι</w:t>
      </w:r>
      <w:r>
        <w:rPr>
          <w:rFonts w:eastAsia="Times New Roman" w:cs="Times New Roman"/>
          <w:szCs w:val="24"/>
        </w:rPr>
        <w:t>κά για την ένδυση, κάτι που είναι το λιγότερο, το παίρνω πίσω, απολογούμενος. Προς Θεού!</w:t>
      </w:r>
    </w:p>
    <w:p w14:paraId="46602F60" w14:textId="77777777" w:rsidR="008E1586" w:rsidRDefault="00786920">
      <w:pPr>
        <w:spacing w:after="0" w:line="600" w:lineRule="auto"/>
        <w:ind w:firstLine="720"/>
        <w:jc w:val="both"/>
        <w:rPr>
          <w:rFonts w:eastAsia="Times New Roman" w:cs="Times New Roman"/>
          <w:szCs w:val="24"/>
          <w:vertAlign w:val="subscript"/>
        </w:rPr>
      </w:pPr>
      <w:r>
        <w:rPr>
          <w:rFonts w:eastAsia="Times New Roman" w:cs="Times New Roman"/>
          <w:b/>
          <w:szCs w:val="24"/>
        </w:rPr>
        <w:lastRenderedPageBreak/>
        <w:t xml:space="preserve">ΧΡΗΣΤΟΣ ΚΑΡΑΓΙΑΝΝΙΔΗΣ: </w:t>
      </w:r>
      <w:r>
        <w:rPr>
          <w:rFonts w:eastAsia="Times New Roman" w:cs="Times New Roman"/>
          <w:szCs w:val="24"/>
        </w:rPr>
        <w:t>Είναι το αυτονόητο.</w:t>
      </w:r>
    </w:p>
    <w:p w14:paraId="46602F61"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Είναι σαφές αυτό.</w:t>
      </w:r>
    </w:p>
    <w:p w14:paraId="46602F62"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Ο συνάδελφος κ. Σωκράτης </w:t>
      </w:r>
      <w:proofErr w:type="spellStart"/>
      <w:r>
        <w:rPr>
          <w:rFonts w:eastAsia="Times New Roman" w:cs="Times New Roman"/>
          <w:szCs w:val="24"/>
        </w:rPr>
        <w:t>Βαρδάκης</w:t>
      </w:r>
      <w:proofErr w:type="spellEnd"/>
      <w:r>
        <w:rPr>
          <w:rFonts w:eastAsia="Times New Roman" w:cs="Times New Roman"/>
          <w:szCs w:val="24"/>
        </w:rPr>
        <w:t xml:space="preserve"> από τον ΣΥΡΙΖΑ έχει τον λόγο.</w:t>
      </w:r>
    </w:p>
    <w:p w14:paraId="46602F63"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olor w:val="000000"/>
          <w:szCs w:val="24"/>
        </w:rPr>
        <w:t>Ευχαριστώ, κύριε Πρόεδρε.</w:t>
      </w:r>
      <w:r>
        <w:rPr>
          <w:rFonts w:eastAsia="Times New Roman" w:cs="Times New Roman"/>
          <w:szCs w:val="24"/>
        </w:rPr>
        <w:t xml:space="preserve"> </w:t>
      </w:r>
    </w:p>
    <w:p w14:paraId="46602F64"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πραγματικά ένιωσα άβολα αυτές τις δυο-τρεις ημέρες ακούγοντας και βλέποντας να παρελαύνουν από αυτό το Βήμα «</w:t>
      </w:r>
      <w:proofErr w:type="spellStart"/>
      <w:r>
        <w:rPr>
          <w:rFonts w:eastAsia="Times New Roman" w:cs="Times New Roman"/>
          <w:szCs w:val="24"/>
        </w:rPr>
        <w:t>Ρομπέν</w:t>
      </w:r>
      <w:proofErr w:type="spellEnd"/>
      <w:r>
        <w:rPr>
          <w:rFonts w:eastAsia="Times New Roman" w:cs="Times New Roman"/>
          <w:szCs w:val="24"/>
        </w:rPr>
        <w:t xml:space="preserve"> των Δασών», υποστηρικτές αδύναμων, υποστηρικτές των φτωχών, προσ</w:t>
      </w:r>
      <w:r>
        <w:rPr>
          <w:rFonts w:eastAsia="Times New Roman" w:cs="Times New Roman"/>
          <w:szCs w:val="24"/>
        </w:rPr>
        <w:t xml:space="preserve">τάτες των ανέργων, των συνταξιούχων, υποστηρικτές συνδικαλιστών, </w:t>
      </w:r>
      <w:r>
        <w:rPr>
          <w:rFonts w:eastAsia="Times New Roman" w:cs="Times New Roman"/>
          <w:szCs w:val="24"/>
        </w:rPr>
        <w:t>Σωμάτων Ασφαλείας</w:t>
      </w:r>
      <w:r>
        <w:rPr>
          <w:rFonts w:eastAsia="Times New Roman" w:cs="Times New Roman"/>
          <w:szCs w:val="24"/>
        </w:rPr>
        <w:t xml:space="preserve">, λιμενικών. Δεν έμεινε καμμιά κοινωνική τάξη </w:t>
      </w:r>
      <w:proofErr w:type="spellStart"/>
      <w:r>
        <w:rPr>
          <w:rFonts w:eastAsia="Times New Roman" w:cs="Times New Roman"/>
          <w:szCs w:val="24"/>
        </w:rPr>
        <w:t>παραπονούμενη</w:t>
      </w:r>
      <w:proofErr w:type="spellEnd"/>
      <w:r>
        <w:rPr>
          <w:rFonts w:eastAsia="Times New Roman" w:cs="Times New Roman"/>
          <w:szCs w:val="24"/>
        </w:rPr>
        <w:t>. Ένιωσα πραγματικά άσχημα γιατί κάποια στιγμή μου πέρασε η ιδέα ότι εγώ ήμουν Βουλευτής είκοσι χρόνια και ο ΣΥΡΙΖΑ</w:t>
      </w:r>
      <w:r>
        <w:rPr>
          <w:rFonts w:eastAsia="Times New Roman" w:cs="Times New Roman"/>
          <w:szCs w:val="24"/>
        </w:rPr>
        <w:t xml:space="preserve"> κυβέρνησε είκοσι χρόνια και φέραμε τη χώρα μου σε αυτό το χάλι!</w:t>
      </w:r>
    </w:p>
    <w:p w14:paraId="46602F6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σκόπιμα για κάποιους</w:t>
      </w:r>
      <w:r>
        <w:rPr>
          <w:rFonts w:eastAsia="Times New Roman" w:cs="Times New Roman"/>
          <w:szCs w:val="24"/>
        </w:rPr>
        <w:t>,</w:t>
      </w:r>
      <w:r>
        <w:rPr>
          <w:rFonts w:eastAsia="Times New Roman" w:cs="Times New Roman"/>
          <w:szCs w:val="24"/>
        </w:rPr>
        <w:t xml:space="preserve"> περνάνε στα ψιλά γράμματα</w:t>
      </w:r>
      <w:r>
        <w:rPr>
          <w:rFonts w:eastAsia="Times New Roman" w:cs="Times New Roman"/>
          <w:szCs w:val="24"/>
        </w:rPr>
        <w:t>,</w:t>
      </w:r>
      <w:r>
        <w:rPr>
          <w:rFonts w:eastAsia="Times New Roman" w:cs="Times New Roman"/>
          <w:szCs w:val="24"/>
        </w:rPr>
        <w:t xml:space="preserve"> η επιδότηση ενοικίου</w:t>
      </w:r>
      <w:r>
        <w:rPr>
          <w:rFonts w:eastAsia="Times New Roman" w:cs="Times New Roman"/>
          <w:szCs w:val="24"/>
        </w:rPr>
        <w:t>,</w:t>
      </w:r>
      <w:r>
        <w:rPr>
          <w:rFonts w:eastAsia="Times New Roman" w:cs="Times New Roman"/>
          <w:szCs w:val="24"/>
        </w:rPr>
        <w:t xml:space="preserve"> που θα ωφελήσει εκατό χιλιάδες νοικοκυριά, η μηδενική ή η μειωμένη συμμετοχή στη φαρμακευτ</w:t>
      </w:r>
      <w:r>
        <w:rPr>
          <w:rFonts w:eastAsia="Times New Roman" w:cs="Times New Roman"/>
          <w:szCs w:val="24"/>
        </w:rPr>
        <w:t>ική δαπάνη -μέτρο που αφορά το 79% του συνόλου του πληθυσμού- η αύξηση δικαιούχων δωρεάν πρόσβασης σε βρεφονηπιακούς σταθμούς, η επέκταση του προγράμματος των σχολικών γευμάτων, η αύξηση και η επέκταση επιδόματος τέκνου, η δημιουργία θέσεων εργασίας με σκο</w:t>
      </w:r>
      <w:r>
        <w:rPr>
          <w:rFonts w:eastAsia="Times New Roman" w:cs="Times New Roman"/>
          <w:szCs w:val="24"/>
        </w:rPr>
        <w:t xml:space="preserve">πό την καταπολέμηση της ανεργίας. Όσο και αν προσπαθείτε να μειώσετε τη σημασία αυτών των μέτρων στήριξης, δεν θα τα καταφέρετε. </w:t>
      </w:r>
    </w:p>
    <w:p w14:paraId="46602F6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Πράγματι</w:t>
      </w:r>
      <w:r>
        <w:rPr>
          <w:rFonts w:eastAsia="Times New Roman" w:cs="Times New Roman"/>
          <w:szCs w:val="24"/>
        </w:rPr>
        <w:t>,</w:t>
      </w:r>
      <w:r>
        <w:rPr>
          <w:rFonts w:eastAsia="Times New Roman" w:cs="Times New Roman"/>
          <w:szCs w:val="24"/>
        </w:rPr>
        <w:t xml:space="preserve"> προβλέπεται στο πολυνομοσχέδιο παρέμβαση και στη συνταξιοδοτική δαπάνη. Πρόβλημα δημιουργεί και η μείωση του αφορολό</w:t>
      </w:r>
      <w:r>
        <w:rPr>
          <w:rFonts w:eastAsia="Times New Roman" w:cs="Times New Roman"/>
          <w:szCs w:val="24"/>
        </w:rPr>
        <w:t>γητου. Όμως, προβλέπονται και τα παραπάνω αντίμετρα και μόλις αυτά ψηφιστούν, μπαίνουμε στην τελική ευθεία ολοκλήρωσης της δεύτερης αξιολόγησης, η οποία θα παίξει καθοριστικό ρόλο στις συζητήσεις για το ελληνικό χρέος. Διότι εμείς ακολουθούμε το πρόγραμμα,</w:t>
      </w:r>
      <w:r>
        <w:rPr>
          <w:rFonts w:eastAsia="Times New Roman" w:cs="Times New Roman"/>
          <w:szCs w:val="24"/>
        </w:rPr>
        <w:t xml:space="preserve"> με σκοπό την ολοκλήρωση της αξιολόγησης, ενώ τρέχουμε ταυτόχρονα τις συζητήσεις για την ελάφρυνση του χρέους, χωρίς να ξεχνάμε το κοινωνικό μας πρόσημο. Δεν ζητούμε πιστοποιητικά βιωσιμότητας του χρέους. Θα πετύχουμε τη βιωσιμότητα του χρέους.</w:t>
      </w:r>
    </w:p>
    <w:p w14:paraId="46602F6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Κυρίες και </w:t>
      </w:r>
      <w:r>
        <w:rPr>
          <w:rFonts w:eastAsia="Times New Roman" w:cs="Times New Roman"/>
          <w:szCs w:val="24"/>
        </w:rPr>
        <w:t>κύριοι συνάδελφοι της Νέας Δημοκρατίας και του ΠΑΣΟΚ, καλό θα ήταν να μην ξεχνάτε την επίθεση που εξαπολύσατε στα εργασιακά δικαιώματα την τετραετία της διακυβέρνησής σας, γιατί το αποτέλεσμα των πολιτικών σας επιλογών ήταν η πλήρης απορρύθμιση των εργασια</w:t>
      </w:r>
      <w:r>
        <w:rPr>
          <w:rFonts w:eastAsia="Times New Roman" w:cs="Times New Roman"/>
          <w:szCs w:val="24"/>
        </w:rPr>
        <w:t xml:space="preserve">κών σχέσεων στην Ελλάδα, ενώ </w:t>
      </w:r>
      <w:proofErr w:type="spellStart"/>
      <w:r>
        <w:rPr>
          <w:rFonts w:eastAsia="Times New Roman" w:cs="Times New Roman"/>
          <w:szCs w:val="24"/>
        </w:rPr>
        <w:t>κατερίφθη</w:t>
      </w:r>
      <w:proofErr w:type="spellEnd"/>
      <w:r>
        <w:rPr>
          <w:rFonts w:eastAsia="Times New Roman" w:cs="Times New Roman"/>
          <w:szCs w:val="24"/>
        </w:rPr>
        <w:t xml:space="preserve"> η νεοφιλελεύθερη ρητορική σας ότι δήθεν η μείωση του μισθολογικού κόστους θα συνέβαλε στην ανάκτηση της ανταγωνιστικότητας της ελληνικής οικονομίας. Ούτε προοπτικές ανταγωνιστικότητας δημιούργησε ούτε θέσεις εργασίας.</w:t>
      </w:r>
      <w:r>
        <w:rPr>
          <w:rFonts w:eastAsia="Times New Roman" w:cs="Times New Roman"/>
          <w:szCs w:val="24"/>
        </w:rPr>
        <w:t xml:space="preserve"> Ακόμα και το ΔΝΤ την είχε χαρακτηρίσει ως λάθος στρατηγική. Όμως, εσείς συνεχίζετε</w:t>
      </w:r>
      <w:r>
        <w:rPr>
          <w:rFonts w:eastAsia="Times New Roman" w:cs="Times New Roman"/>
          <w:szCs w:val="24"/>
        </w:rPr>
        <w:t>,</w:t>
      </w:r>
      <w:r>
        <w:rPr>
          <w:rFonts w:eastAsia="Times New Roman" w:cs="Times New Roman"/>
          <w:szCs w:val="24"/>
        </w:rPr>
        <w:t xml:space="preserve"> ακόμα και σήμερα</w:t>
      </w:r>
      <w:r>
        <w:rPr>
          <w:rFonts w:eastAsia="Times New Roman" w:cs="Times New Roman"/>
          <w:szCs w:val="24"/>
        </w:rPr>
        <w:t>,</w:t>
      </w:r>
      <w:r>
        <w:rPr>
          <w:rFonts w:eastAsia="Times New Roman" w:cs="Times New Roman"/>
          <w:szCs w:val="24"/>
        </w:rPr>
        <w:t xml:space="preserve"> να ασπάζεστε τις ίδιες επικίνδυνες πολιτικές</w:t>
      </w:r>
      <w:r>
        <w:rPr>
          <w:rFonts w:eastAsia="Times New Roman" w:cs="Times New Roman"/>
          <w:szCs w:val="24"/>
        </w:rPr>
        <w:t>,</w:t>
      </w:r>
      <w:r>
        <w:rPr>
          <w:rFonts w:eastAsia="Times New Roman" w:cs="Times New Roman"/>
          <w:szCs w:val="24"/>
        </w:rPr>
        <w:t xml:space="preserve"> δημιουργώντας την τρόικα εσωτερικού. </w:t>
      </w:r>
    </w:p>
    <w:p w14:paraId="46602F6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Οι παρεμβάσεις σας οδήγησαν μόνο σε βαθιά ύφεση, σε δραματική αύξηση </w:t>
      </w:r>
      <w:r>
        <w:rPr>
          <w:rFonts w:eastAsia="Times New Roman" w:cs="Times New Roman"/>
          <w:szCs w:val="24"/>
        </w:rPr>
        <w:t xml:space="preserve">της ανεργίας, της φτώχειας και των κοινωνικών ανισοτήτων. Επί ημερών σας παγιώθηκε ένα αισχρό, πραγματικά, πλαίσιο που διέπει την αγορά εργασίας και δημιουργεί συνθήκες γαλέρας. </w:t>
      </w:r>
    </w:p>
    <w:p w14:paraId="46602F6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Μην μας εγκαλείτε, λοιπόν, κυρίες και κύριοι συνάδελφοι της Αντιπολίτευσης, γ</w:t>
      </w:r>
      <w:r>
        <w:rPr>
          <w:rFonts w:eastAsia="Times New Roman" w:cs="Times New Roman"/>
          <w:szCs w:val="24"/>
        </w:rPr>
        <w:t xml:space="preserve">ιατί η Κυβέρνηση έδωσε μάχες και θα συνεχίσει να δίνει μάχες για τα κοινωνικά δικαιώματα και όχι μόνο. Βάλατε στο στόχαστρο τις συλλογικές συμβάσεις, τα κατώτερα όρια προστασίας της εργασίας, αναστέλλοντας ουσιαστικά επ' </w:t>
      </w:r>
      <w:proofErr w:type="spellStart"/>
      <w:r>
        <w:rPr>
          <w:rFonts w:eastAsia="Times New Roman" w:cs="Times New Roman"/>
          <w:szCs w:val="24"/>
        </w:rPr>
        <w:t>αόριστον</w:t>
      </w:r>
      <w:proofErr w:type="spellEnd"/>
      <w:r>
        <w:rPr>
          <w:rFonts w:eastAsia="Times New Roman" w:cs="Times New Roman"/>
          <w:szCs w:val="24"/>
        </w:rPr>
        <w:t xml:space="preserve"> το πλαίσιο των συλλογικών </w:t>
      </w:r>
      <w:r>
        <w:rPr>
          <w:rFonts w:eastAsia="Times New Roman" w:cs="Times New Roman"/>
          <w:szCs w:val="24"/>
        </w:rPr>
        <w:t xml:space="preserve">διαπραγματεύσεων και τη λειτουργία των συλλογικών συμβάσεων. </w:t>
      </w:r>
    </w:p>
    <w:p w14:paraId="46602F6A"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δείτε τώρα ποιοι μας εγκαλούν και ποιοι μας κουνούν το δάκτυλο, ποιοι μιλούν και μίλησαν χθες για αιματοβαμμένα μέτρα και προδότες. Ποιοι; Οι πραγματικοί προδότες</w:t>
      </w:r>
      <w:r>
        <w:rPr>
          <w:rFonts w:eastAsia="Times New Roman" w:cs="Times New Roman"/>
          <w:szCs w:val="24"/>
        </w:rPr>
        <w:t>,</w:t>
      </w:r>
      <w:r>
        <w:rPr>
          <w:rFonts w:eastAsia="Times New Roman" w:cs="Times New Roman"/>
          <w:szCs w:val="24"/>
        </w:rPr>
        <w:t xml:space="preserve"> </w:t>
      </w:r>
      <w:r>
        <w:rPr>
          <w:rFonts w:eastAsia="Times New Roman" w:cs="Times New Roman"/>
          <w:szCs w:val="24"/>
        </w:rPr>
        <w:t>που διετέλεσαν, όχι μόνο Βουλευτές, αλλά έβαλαν την υπογραφή τους ως Υπουργοί και Υφυπουργοί. Αυτοί που</w:t>
      </w:r>
      <w:r>
        <w:rPr>
          <w:rFonts w:eastAsia="Times New Roman" w:cs="Times New Roman"/>
          <w:szCs w:val="24"/>
        </w:rPr>
        <w:t>,</w:t>
      </w:r>
      <w:r>
        <w:rPr>
          <w:rFonts w:eastAsia="Times New Roman" w:cs="Times New Roman"/>
          <w:szCs w:val="24"/>
        </w:rPr>
        <w:t xml:space="preserve"> αντί να ζητήσουν ένα συγγνώμη, αντί να παραδειγματιστούν από τα εγκληματικά τους λάθη, αντί να συμβάλλουν να αναστρέψουμε, να αντιστρέψουμε, να πάρουμε</w:t>
      </w:r>
      <w:r>
        <w:rPr>
          <w:rFonts w:eastAsia="Times New Roman" w:cs="Times New Roman"/>
          <w:szCs w:val="24"/>
        </w:rPr>
        <w:t xml:space="preserve"> πίσω τις άδικες πολιτικές που νομοθέτησαν</w:t>
      </w:r>
      <w:r>
        <w:rPr>
          <w:rFonts w:eastAsia="Times New Roman" w:cs="Times New Roman"/>
          <w:szCs w:val="24"/>
        </w:rPr>
        <w:t xml:space="preserve">, </w:t>
      </w:r>
      <w:r>
        <w:rPr>
          <w:rFonts w:eastAsia="Times New Roman" w:cs="Times New Roman"/>
          <w:szCs w:val="24"/>
        </w:rPr>
        <w:t xml:space="preserve">κατήργησαν κάθε έννοια δικαίου. </w:t>
      </w:r>
    </w:p>
    <w:p w14:paraId="46602F6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Και έρχομαι στις ελαστικές μορφές απασχόλησης. Μιλούν αυτοί που πραγματικά έστειλαν στον καιάδα χιλιάδες επιχειρήσεις, ενάμισι εκατομμύριο εργαζόμενους στην ανεργία, κατήργησαν τι</w:t>
      </w:r>
      <w:r>
        <w:rPr>
          <w:rFonts w:eastAsia="Times New Roman" w:cs="Times New Roman"/>
          <w:szCs w:val="24"/>
        </w:rPr>
        <w:t xml:space="preserve">ς συλλογικές συμβάσεις, απαξίωσαν και απενεργοποίησαν τους ελεγκτικούς μηχανισμούς σκόπιμα για να </w:t>
      </w:r>
      <w:proofErr w:type="spellStart"/>
      <w:r>
        <w:rPr>
          <w:rFonts w:eastAsia="Times New Roman" w:cs="Times New Roman"/>
          <w:szCs w:val="24"/>
        </w:rPr>
        <w:t>αβαντάρουν</w:t>
      </w:r>
      <w:proofErr w:type="spellEnd"/>
      <w:r>
        <w:rPr>
          <w:rFonts w:eastAsia="Times New Roman" w:cs="Times New Roman"/>
          <w:szCs w:val="24"/>
        </w:rPr>
        <w:t xml:space="preserve"> τους εργοδότες.</w:t>
      </w:r>
    </w:p>
    <w:p w14:paraId="46602F6C" w14:textId="77777777" w:rsidR="008E1586" w:rsidRDefault="00786920">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Και έφτασε η μαύρη εργασία, η ανασφάλιστη εργασία στο 30% με προφανές πρόβλημα επιβίωσης των ασφαλιστικών ταμείων. Αυτοί που λεηλάτ</w:t>
      </w:r>
      <w:r>
        <w:rPr>
          <w:rFonts w:eastAsia="Times New Roman" w:cs="Times New Roman"/>
          <w:szCs w:val="24"/>
        </w:rPr>
        <w:t>ησαν και με αυτόν τον τρόπο και με άλλους τρόπους, όπως θυμάστε όλοι, τα ασφαλιστικά ταμεία. Αυτοί που έκοψαν το 40% με 45% μισθών και συντάξεων, μας εγκαλούν σήμερα για οριζόντιες περικοπές. Μιλούν αυτοί</w:t>
      </w:r>
      <w:r>
        <w:rPr>
          <w:rFonts w:eastAsia="Times New Roman" w:cs="Times New Roman"/>
          <w:szCs w:val="24"/>
        </w:rPr>
        <w:t>,</w:t>
      </w:r>
      <w:r>
        <w:rPr>
          <w:rFonts w:eastAsia="Times New Roman" w:cs="Times New Roman"/>
          <w:szCs w:val="24"/>
        </w:rPr>
        <w:t xml:space="preserve"> που έστειλαν μια γενιά νέων ανθρώπων μετανάστες, α</w:t>
      </w:r>
      <w:r>
        <w:rPr>
          <w:rFonts w:eastAsia="Times New Roman" w:cs="Times New Roman"/>
          <w:szCs w:val="24"/>
        </w:rPr>
        <w:t xml:space="preserve">υτοί που οδηγήσαν τους συνανθρώπους μας στους κάδους απορριμμάτων για να ψάχνουν φαγητό. </w:t>
      </w:r>
    </w:p>
    <w:p w14:paraId="46602F6D" w14:textId="77777777" w:rsidR="008E1586" w:rsidRDefault="00786920">
      <w:pPr>
        <w:spacing w:after="0" w:line="600" w:lineRule="auto"/>
        <w:ind w:firstLine="720"/>
        <w:contextualSpacing/>
        <w:jc w:val="both"/>
        <w:rPr>
          <w:rFonts w:eastAsia="Times New Roman" w:cs="Times New Roman"/>
          <w:szCs w:val="24"/>
        </w:rPr>
      </w:pPr>
      <w:r>
        <w:rPr>
          <w:rFonts w:eastAsia="Times New Roman" w:cs="Times New Roman"/>
          <w:szCs w:val="24"/>
        </w:rPr>
        <w:t>Άκουσα χθες την κ</w:t>
      </w:r>
      <w:r>
        <w:rPr>
          <w:rFonts w:eastAsia="Times New Roman" w:cs="Times New Roman"/>
          <w:szCs w:val="24"/>
        </w:rPr>
        <w:t>.</w:t>
      </w:r>
      <w:r>
        <w:rPr>
          <w:rFonts w:eastAsia="Times New Roman" w:cs="Times New Roman"/>
          <w:szCs w:val="24"/>
        </w:rPr>
        <w:t xml:space="preserve"> Μπακογιάννη</w:t>
      </w:r>
      <w:r>
        <w:rPr>
          <w:rFonts w:eastAsia="Times New Roman" w:cs="Times New Roman"/>
          <w:szCs w:val="24"/>
        </w:rPr>
        <w:t>,</w:t>
      </w:r>
      <w:r>
        <w:rPr>
          <w:rFonts w:eastAsia="Times New Roman" w:cs="Times New Roman"/>
          <w:szCs w:val="24"/>
        </w:rPr>
        <w:t xml:space="preserve"> που μας εγκαλούσε ότι το 2010, το 2011, το 2012 ήμασταν με πανό και διατρανώναμε την αντίθεσή μας. Μαζί ήμασταν με την κ</w:t>
      </w:r>
      <w:r>
        <w:rPr>
          <w:rFonts w:eastAsia="Times New Roman" w:cs="Times New Roman"/>
          <w:szCs w:val="24"/>
        </w:rPr>
        <w:t>.</w:t>
      </w:r>
      <w:r>
        <w:rPr>
          <w:rFonts w:eastAsia="Times New Roman" w:cs="Times New Roman"/>
          <w:szCs w:val="24"/>
        </w:rPr>
        <w:t xml:space="preserve"> Μπακογιάννη,</w:t>
      </w:r>
      <w:r>
        <w:rPr>
          <w:rFonts w:eastAsia="Times New Roman" w:cs="Times New Roman"/>
          <w:szCs w:val="24"/>
        </w:rPr>
        <w:t xml:space="preserve"> γιατί τότε η </w:t>
      </w:r>
      <w:r>
        <w:rPr>
          <w:rFonts w:eastAsia="Times New Roman" w:cs="Times New Roman"/>
          <w:szCs w:val="24"/>
        </w:rPr>
        <w:t>κ.</w:t>
      </w:r>
      <w:r>
        <w:rPr>
          <w:rFonts w:eastAsia="Times New Roman" w:cs="Times New Roman"/>
          <w:szCs w:val="24"/>
        </w:rPr>
        <w:t xml:space="preserve"> Μπακογιάννη από τη Δημοκρατική Συμμαχία έβριζε τον Σαμαρά, έβριζε την κυβέρνηση της Νέας Δημοκρατίας, έβριζε τους Βουλευτές της Νέας Δημοκρατίας. Και αυτή σε ομιλία της απ’ αυτό εδώ το Βήμα το 2010 και το 2012 είχε πει ότι τρύπησαν οι κάδο</w:t>
      </w:r>
      <w:r>
        <w:rPr>
          <w:rFonts w:eastAsia="Times New Roman" w:cs="Times New Roman"/>
          <w:szCs w:val="24"/>
        </w:rPr>
        <w:t xml:space="preserve">ι απορριμμάτων, καθώς οι άνθρωποι έβαζαν μέσα τα χέρια τους για να βρουν ένα ξεροκόμματο να το φάνε. Και χθες εγκαλούσε εμάς! Μαζί παλεύαμε με την κ. Μπακογιάννη τότε. Τώρα, βέβαια, ανήκει αλλού. </w:t>
      </w:r>
    </w:p>
    <w:p w14:paraId="46602F6E" w14:textId="77777777" w:rsidR="008E1586" w:rsidRDefault="00786920">
      <w:pPr>
        <w:spacing w:after="0" w:line="600" w:lineRule="auto"/>
        <w:ind w:firstLine="720"/>
        <w:contextualSpacing/>
        <w:jc w:val="both"/>
        <w:rPr>
          <w:rFonts w:eastAsia="Times New Roman" w:cs="Times New Roman"/>
          <w:szCs w:val="24"/>
        </w:rPr>
      </w:pPr>
      <w:r>
        <w:rPr>
          <w:rFonts w:eastAsia="Times New Roman" w:cs="Times New Roman"/>
          <w:szCs w:val="24"/>
        </w:rPr>
        <w:t>Μιλούν αυτοί που σφράγισαν την Εργατική Εστία, τον ΟΕΚ εξαφ</w:t>
      </w:r>
      <w:r>
        <w:rPr>
          <w:rFonts w:eastAsia="Times New Roman" w:cs="Times New Roman"/>
          <w:szCs w:val="24"/>
        </w:rPr>
        <w:t>ανίζοντας δισεκατομμύρια ευρώ που ήταν χρήματα του ελληνικού λαού. Μιλούν αυτοί που απέλυσαν εκπαιδευτικούς, χιλιάδες εργαζόμενους, σχολικούς φύλακες, δημοτικούς αστυνομικούς, καθαρίστριες. Αυτοί που εξαθλίωσαν τους αγρότες μας. Ένα αναπτυξιακό εργαλείο εί</w:t>
      </w:r>
      <w:r>
        <w:rPr>
          <w:rFonts w:eastAsia="Times New Roman" w:cs="Times New Roman"/>
          <w:szCs w:val="24"/>
        </w:rPr>
        <w:t xml:space="preserve">χαν οι αγρότες, την Αγροτική Τράπεζα, και την ξεπούλησαν. </w:t>
      </w:r>
    </w:p>
    <w:p w14:paraId="46602F6F" w14:textId="77777777" w:rsidR="008E1586" w:rsidRDefault="00786920">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Φόρτωσαν τους αγρότες με εκατομμύρια ευρώ χρέη και πανωτόκια από το 2004, κάτι που και αυτό θα λύσουμε σήμερα -εκτός και εάν κάποιοι το λύσουν με επίκαιρες ερωτήσεις- που μαζί με τη μείωση του ΦΠΑ </w:t>
      </w:r>
      <w:r>
        <w:rPr>
          <w:rFonts w:eastAsia="Times New Roman" w:cs="Times New Roman"/>
          <w:szCs w:val="24"/>
        </w:rPr>
        <w:t xml:space="preserve">στο 13% και στα αγροτικά εφόδια δίνει μια μεγάλη ανάσα στους αγρότες. </w:t>
      </w:r>
    </w:p>
    <w:p w14:paraId="46602F70" w14:textId="77777777" w:rsidR="008E1586" w:rsidRDefault="00786920">
      <w:pPr>
        <w:spacing w:after="0" w:line="600" w:lineRule="auto"/>
        <w:ind w:firstLine="720"/>
        <w:contextualSpacing/>
        <w:jc w:val="both"/>
        <w:rPr>
          <w:rFonts w:eastAsia="Times New Roman" w:cs="Times New Roman"/>
          <w:szCs w:val="24"/>
        </w:rPr>
      </w:pPr>
      <w:r>
        <w:rPr>
          <w:rFonts w:eastAsia="Times New Roman" w:cs="Times New Roman"/>
          <w:szCs w:val="24"/>
        </w:rPr>
        <w:t>Αυτοί που σήμερα έχουν το θράσος να μιλούν για συλλογικές συμβάσεις</w:t>
      </w:r>
      <w:r>
        <w:rPr>
          <w:rFonts w:eastAsia="Times New Roman" w:cs="Times New Roman"/>
          <w:szCs w:val="24"/>
        </w:rPr>
        <w:t>,</w:t>
      </w:r>
      <w:r>
        <w:rPr>
          <w:rFonts w:eastAsia="Times New Roman" w:cs="Times New Roman"/>
          <w:szCs w:val="24"/>
        </w:rPr>
        <w:t xml:space="preserve"> έβαλαν στη ζωή μας τους ενοικιαζόμενους εργαζόμενους, τους εργολάβους διαπλοκής, που αντί πινακίου φακής, εκμεταλλευόντουσαν εργατικό δυναμικό ακόμη και μέχρι χθες. Αυτοί που</w:t>
      </w:r>
      <w:r>
        <w:rPr>
          <w:rFonts w:eastAsia="Times New Roman" w:cs="Times New Roman"/>
          <w:szCs w:val="24"/>
        </w:rPr>
        <w:t>,</w:t>
      </w:r>
      <w:r>
        <w:rPr>
          <w:rFonts w:eastAsia="Times New Roman" w:cs="Times New Roman"/>
          <w:szCs w:val="24"/>
        </w:rPr>
        <w:t xml:space="preserve"> άμα γυρίσεις ανάποδα τις τσέπες των κομμάτων τους, θα πέσει απ’ αυτές τις τσέπε</w:t>
      </w:r>
      <w:r>
        <w:rPr>
          <w:rFonts w:eastAsia="Times New Roman" w:cs="Times New Roman"/>
          <w:szCs w:val="24"/>
        </w:rPr>
        <w:t xml:space="preserve">ς το 1/4 του χρέους. Αλήθεια, θα πληρώσετε αυτό το χρέος; Απολογηθείτε στον ελληνικό λαό: Θα πληρώσετε; </w:t>
      </w:r>
    </w:p>
    <w:p w14:paraId="46602F71" w14:textId="77777777" w:rsidR="008E1586" w:rsidRDefault="00786920">
      <w:pPr>
        <w:spacing w:after="0" w:line="600" w:lineRule="auto"/>
        <w:ind w:firstLine="720"/>
        <w:contextualSpacing/>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Απολογήσου εσύ για το μνημόνιο! </w:t>
      </w:r>
    </w:p>
    <w:p w14:paraId="46602F72" w14:textId="77777777" w:rsidR="008E1586" w:rsidRDefault="00786920">
      <w:pPr>
        <w:spacing w:after="0" w:line="600" w:lineRule="auto"/>
        <w:ind w:firstLine="720"/>
        <w:contextualSpacing/>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 xml:space="preserve">Δώστε το μισθό σας. Εμείς δίνουμε το 40%, για να μην έχει χρέη ο ΣΥΡΙΖΑ. </w:t>
      </w:r>
      <w:r>
        <w:rPr>
          <w:rFonts w:eastAsia="Times New Roman" w:cs="Times New Roman"/>
          <w:szCs w:val="24"/>
        </w:rPr>
        <w:t xml:space="preserve">Εσείς τι δίνετε; Τετρακόσια εκατομμύρια χρωστάτε τα δύο κόμματα. </w:t>
      </w:r>
    </w:p>
    <w:p w14:paraId="46602F73" w14:textId="77777777" w:rsidR="008E1586" w:rsidRDefault="00786920">
      <w:pPr>
        <w:spacing w:after="0" w:line="600" w:lineRule="auto"/>
        <w:ind w:firstLine="720"/>
        <w:contextualSpacing/>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Πες τίποτα για το μνημόνιο!</w:t>
      </w:r>
    </w:p>
    <w:p w14:paraId="46602F74" w14:textId="77777777" w:rsidR="008E1586" w:rsidRDefault="00786920">
      <w:pPr>
        <w:spacing w:after="0" w:line="600" w:lineRule="auto"/>
        <w:ind w:firstLine="720"/>
        <w:contextualSpacing/>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Απολογηθείτε στον ελληνικό λαό. Θα τα πληρώσετε κάποτε; Δεν θα τα πληρώσει ο ελληνικός λαός αυτά τα χρήματα. Πραγματι</w:t>
      </w:r>
      <w:r>
        <w:rPr>
          <w:rFonts w:eastAsia="Times New Roman" w:cs="Times New Roman"/>
          <w:szCs w:val="24"/>
        </w:rPr>
        <w:t>κά, είσαστε θλιβεροί. Είστε θύτες και παριστάνετε τα θύματα. Όμως, ο ελληνικός λαός δεν σας εμπιστεύεται, γιατί εσείς τον προδώσατε.</w:t>
      </w:r>
    </w:p>
    <w:p w14:paraId="46602F75" w14:textId="77777777" w:rsidR="008E1586" w:rsidRDefault="00786920">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Ε</w:t>
      </w:r>
      <w:r>
        <w:rPr>
          <w:rFonts w:eastAsia="Times New Roman" w:cs="Times New Roman"/>
          <w:szCs w:val="24"/>
        </w:rPr>
        <w:t>μείς σήμερα τι κάνουμε; Ανατρέπουμε αυτήν την κατάσταση</w:t>
      </w:r>
      <w:r>
        <w:rPr>
          <w:rFonts w:eastAsia="Times New Roman" w:cs="Times New Roman"/>
          <w:szCs w:val="24"/>
        </w:rPr>
        <w:t>,</w:t>
      </w:r>
      <w:r>
        <w:rPr>
          <w:rFonts w:eastAsia="Times New Roman" w:cs="Times New Roman"/>
          <w:szCs w:val="24"/>
        </w:rPr>
        <w:t xml:space="preserve"> επαναφέροντας τις βασικές αρχές των συλλογικών διαπραγματεύσεων, </w:t>
      </w:r>
      <w:r>
        <w:rPr>
          <w:rFonts w:eastAsia="Times New Roman" w:cs="Times New Roman"/>
          <w:szCs w:val="24"/>
        </w:rPr>
        <w:t xml:space="preserve">την αρχή της ευνοϊκότερης ρύθμισης, την αρχή της επεκτασιμότητας. </w:t>
      </w:r>
    </w:p>
    <w:p w14:paraId="46602F76" w14:textId="77777777" w:rsidR="008E1586" w:rsidRDefault="00786920">
      <w:pPr>
        <w:spacing w:after="0" w:line="600" w:lineRule="auto"/>
        <w:ind w:firstLine="720"/>
        <w:contextualSpacing/>
        <w:jc w:val="both"/>
        <w:rPr>
          <w:rFonts w:eastAsia="Times New Roman" w:cs="Times New Roman"/>
          <w:szCs w:val="24"/>
        </w:rPr>
      </w:pPr>
      <w:r>
        <w:rPr>
          <w:rFonts w:eastAsia="Times New Roman" w:cs="Times New Roman"/>
          <w:szCs w:val="24"/>
        </w:rPr>
        <w:t xml:space="preserve">Ακούω από χθες για την ανταπεργία, ότι ο ΣΥΡΙΖΑ θεσπίζει το δικαίωμα της ανταπεργίας, το </w:t>
      </w:r>
      <w:r>
        <w:rPr>
          <w:rFonts w:eastAsia="Times New Roman" w:cs="Times New Roman"/>
          <w:szCs w:val="24"/>
          <w:lang w:val="en-US"/>
        </w:rPr>
        <w:t>lock</w:t>
      </w:r>
      <w:r>
        <w:rPr>
          <w:rFonts w:eastAsia="Times New Roman" w:cs="Times New Roman"/>
          <w:szCs w:val="24"/>
        </w:rPr>
        <w:t xml:space="preserve"> </w:t>
      </w:r>
      <w:r>
        <w:rPr>
          <w:rFonts w:eastAsia="Times New Roman" w:cs="Times New Roman"/>
          <w:szCs w:val="24"/>
          <w:lang w:val="en-US"/>
        </w:rPr>
        <w:t>out</w:t>
      </w:r>
      <w:r>
        <w:rPr>
          <w:rFonts w:eastAsia="Times New Roman" w:cs="Times New Roman"/>
          <w:szCs w:val="24"/>
        </w:rPr>
        <w:t xml:space="preserve">. Να είμαστε ξεκάθαροι. Ακούστε να δείτε. Η ανταπεργία δεν αλλάζει. Και θα υπάρξει πρόβλεψη </w:t>
      </w:r>
      <w:r>
        <w:rPr>
          <w:rFonts w:eastAsia="Times New Roman" w:cs="Times New Roman"/>
          <w:szCs w:val="24"/>
        </w:rPr>
        <w:t>ταχείας ικανοποίησης των απαιτήσεων των εργαζομένων</w:t>
      </w:r>
      <w:r>
        <w:rPr>
          <w:rFonts w:eastAsia="Times New Roman" w:cs="Times New Roman"/>
          <w:szCs w:val="24"/>
        </w:rPr>
        <w:t>,</w:t>
      </w:r>
      <w:r>
        <w:rPr>
          <w:rFonts w:eastAsia="Times New Roman" w:cs="Times New Roman"/>
          <w:szCs w:val="24"/>
        </w:rPr>
        <w:t xml:space="preserve"> σε περίπτωση που ο εργοδότης καθίσταται υπερήμερος προς την αποδοχή της εργασίας και την καταβολή του μισθού σε περίπτωση απεργίας. </w:t>
      </w:r>
    </w:p>
    <w:p w14:paraId="46602F77" w14:textId="77777777" w:rsidR="008E1586" w:rsidRDefault="00786920">
      <w:pPr>
        <w:spacing w:after="0"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w:t>
      </w:r>
      <w:r>
        <w:rPr>
          <w:rFonts w:eastAsia="Times New Roman" w:cs="Times New Roman"/>
          <w:szCs w:val="24"/>
        </w:rPr>
        <w:t>ίου Βουλευτή)</w:t>
      </w:r>
    </w:p>
    <w:p w14:paraId="46602F78" w14:textId="77777777" w:rsidR="008E1586" w:rsidRDefault="00786920">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δώσαμε μεγάλη μάχη για τα εργασιακά</w:t>
      </w:r>
      <w:r>
        <w:rPr>
          <w:rFonts w:eastAsia="Times New Roman" w:cs="Times New Roman"/>
          <w:szCs w:val="24"/>
        </w:rPr>
        <w:t>,</w:t>
      </w:r>
      <w:r>
        <w:rPr>
          <w:rFonts w:eastAsia="Times New Roman" w:cs="Times New Roman"/>
          <w:szCs w:val="24"/>
        </w:rPr>
        <w:t xml:space="preserve"> με σύμμαχο τις αρχές του ευρωπαϊκού κοινωνικού μοντέλου, οι οποίες αποτελούν την ψυχή της Ευρωπαϊκής Ένωσης και αποτυπώνονται στους χάρτες θεμελιωδών κοινωνικών δικαιωμάτων</w:t>
      </w:r>
      <w:r>
        <w:rPr>
          <w:rFonts w:eastAsia="Times New Roman" w:cs="Times New Roman"/>
          <w:szCs w:val="24"/>
        </w:rPr>
        <w:t>,</w:t>
      </w:r>
      <w:r>
        <w:rPr>
          <w:rFonts w:eastAsia="Times New Roman" w:cs="Times New Roman"/>
          <w:szCs w:val="24"/>
        </w:rPr>
        <w:t xml:space="preserve"> π</w:t>
      </w:r>
      <w:r>
        <w:rPr>
          <w:rFonts w:eastAsia="Times New Roman" w:cs="Times New Roman"/>
          <w:szCs w:val="24"/>
        </w:rPr>
        <w:t xml:space="preserve">ου ισχύουν στην Ευρώπη και στους οποίους δεσπόζουσα θέση κατέχει το δικαίωμα της συλλογικής διαπραγμάτευσης. </w:t>
      </w:r>
    </w:p>
    <w:p w14:paraId="46602F79" w14:textId="77777777" w:rsidR="008E1586" w:rsidRDefault="00786920">
      <w:pPr>
        <w:spacing w:after="0" w:line="600" w:lineRule="auto"/>
        <w:ind w:firstLine="720"/>
        <w:contextualSpacing/>
        <w:jc w:val="both"/>
        <w:rPr>
          <w:rFonts w:eastAsia="Times New Roman" w:cs="Times New Roman"/>
          <w:szCs w:val="24"/>
        </w:rPr>
      </w:pPr>
      <w:r>
        <w:rPr>
          <w:rFonts w:eastAsia="Times New Roman" w:cs="Times New Roman"/>
          <w:szCs w:val="24"/>
        </w:rPr>
        <w:t>Και επειδή κάποιοι κόπτονται από προχθές</w:t>
      </w:r>
      <w:r>
        <w:rPr>
          <w:rFonts w:eastAsia="Times New Roman" w:cs="Times New Roman"/>
          <w:szCs w:val="24"/>
        </w:rPr>
        <w:t>,</w:t>
      </w:r>
      <w:r>
        <w:rPr>
          <w:rFonts w:eastAsia="Times New Roman" w:cs="Times New Roman"/>
          <w:szCs w:val="24"/>
        </w:rPr>
        <w:t xml:space="preserve"> όσον αφορά τις ομαδικές απολύσεις, αυτό τους έμεινε! Μέχρι προχθές, μέχρι χθες, ήταν υπέρ των ομαδικών α</w:t>
      </w:r>
      <w:r>
        <w:rPr>
          <w:rFonts w:eastAsia="Times New Roman" w:cs="Times New Roman"/>
          <w:szCs w:val="24"/>
        </w:rPr>
        <w:t xml:space="preserve">πολύσεων. </w:t>
      </w:r>
    </w:p>
    <w:p w14:paraId="46602F7A" w14:textId="77777777" w:rsidR="008E1586" w:rsidRDefault="00786920">
      <w:pPr>
        <w:spacing w:after="0" w:line="600" w:lineRule="auto"/>
        <w:ind w:firstLine="720"/>
        <w:contextualSpacing/>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Των ομαδικών απολύσεων; Τώρα ψηφίζονται! </w:t>
      </w:r>
    </w:p>
    <w:p w14:paraId="46602F7B" w14:textId="77777777" w:rsidR="008E1586" w:rsidRDefault="00786920">
      <w:pPr>
        <w:spacing w:after="0" w:line="600" w:lineRule="auto"/>
        <w:ind w:firstLine="720"/>
        <w:contextualSpacing/>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 xml:space="preserve">Και σε αυτό θα βρούμε λύση. Να είστε σίγουροι. Και όχι τώρα, άμεσα. Αύριο, μεθαύριο. </w:t>
      </w:r>
    </w:p>
    <w:p w14:paraId="46602F7C" w14:textId="77777777" w:rsidR="008E1586" w:rsidRDefault="00786920">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Και θα σας δώσω μια συμβουλή.</w:t>
      </w:r>
    </w:p>
    <w:p w14:paraId="46602F7D" w14:textId="77777777" w:rsidR="008E1586" w:rsidRDefault="00786920">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Βρούτση</w:t>
      </w:r>
      <w:proofErr w:type="spellEnd"/>
      <w:r>
        <w:rPr>
          <w:rFonts w:eastAsia="Times New Roman" w:cs="Times New Roman"/>
          <w:szCs w:val="24"/>
        </w:rPr>
        <w:t xml:space="preserve">, μήπως θυμάστε πότε </w:t>
      </w:r>
      <w:r>
        <w:rPr>
          <w:rFonts w:eastAsia="Times New Roman" w:cs="Times New Roman"/>
          <w:szCs w:val="24"/>
        </w:rPr>
        <w:t xml:space="preserve">ψηφίσατε και </w:t>
      </w:r>
      <w:r>
        <w:rPr>
          <w:rFonts w:eastAsia="Times New Roman" w:cs="Times New Roman"/>
          <w:szCs w:val="24"/>
        </w:rPr>
        <w:t>θεσπίσατε</w:t>
      </w:r>
      <w:r>
        <w:rPr>
          <w:rFonts w:eastAsia="Times New Roman" w:cs="Times New Roman"/>
          <w:szCs w:val="24"/>
        </w:rPr>
        <w:t xml:space="preserve"> </w:t>
      </w:r>
      <w:r>
        <w:rPr>
          <w:rFonts w:eastAsia="Times New Roman" w:cs="Times New Roman"/>
          <w:szCs w:val="24"/>
        </w:rPr>
        <w:t xml:space="preserve">τον νόμο για τους ανασφάλιστους και για την ιατροφαρμακευτική περίθαλψη των ανασφάλιστων; Μήπως θυμάστε; Κάτι είπε ο κ. Μητσοτάκης ότι είχατε ψηφίσει νόμο για την πλήρη δωρεάν ιατροφαρμακευτική περίθαλψη των ανασφάλιστων. Θυμάστε; </w:t>
      </w:r>
    </w:p>
    <w:p w14:paraId="46602F7E" w14:textId="77777777" w:rsidR="008E1586" w:rsidRDefault="00786920">
      <w:pPr>
        <w:spacing w:after="0" w:line="600" w:lineRule="auto"/>
        <w:ind w:firstLine="720"/>
        <w:contextualSpacing/>
        <w:jc w:val="both"/>
        <w:rPr>
          <w:rFonts w:eastAsia="Times New Roman" w:cs="Times New Roman"/>
          <w:szCs w:val="24"/>
        </w:rPr>
      </w:pPr>
      <w:r>
        <w:rPr>
          <w:rFonts w:eastAsia="Times New Roman" w:cs="Times New Roman"/>
          <w:b/>
          <w:szCs w:val="24"/>
        </w:rPr>
        <w:t>ΙΩΑΝΝΗΣ ΒΡΟΥΤΣ</w:t>
      </w:r>
      <w:r>
        <w:rPr>
          <w:rFonts w:eastAsia="Times New Roman" w:cs="Times New Roman"/>
          <w:b/>
          <w:szCs w:val="24"/>
        </w:rPr>
        <w:t xml:space="preserve">ΗΣ: </w:t>
      </w:r>
      <w:r>
        <w:rPr>
          <w:rFonts w:eastAsia="Times New Roman" w:cs="Times New Roman"/>
          <w:szCs w:val="24"/>
        </w:rPr>
        <w:t>Τα έχεις μπερδέψει!</w:t>
      </w:r>
    </w:p>
    <w:p w14:paraId="46602F7F" w14:textId="77777777" w:rsidR="008E1586" w:rsidRDefault="00786920">
      <w:pPr>
        <w:spacing w:after="0" w:line="600" w:lineRule="auto"/>
        <w:ind w:firstLine="720"/>
        <w:contextualSpacing/>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Δύο υπουργικές αποφάσεις Βορίδη. </w:t>
      </w:r>
    </w:p>
    <w:p w14:paraId="46602F80" w14:textId="77777777" w:rsidR="008E1586" w:rsidRDefault="00786920">
      <w:pPr>
        <w:spacing w:after="0" w:line="600" w:lineRule="auto"/>
        <w:ind w:firstLine="720"/>
        <w:contextualSpacing/>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Εγώ τα έχω μπερδέψει;</w:t>
      </w:r>
      <w:r>
        <w:rPr>
          <w:rFonts w:eastAsia="Times New Roman" w:cs="Times New Roman"/>
          <w:b/>
          <w:szCs w:val="24"/>
        </w:rPr>
        <w:t xml:space="preserve"> </w:t>
      </w:r>
    </w:p>
    <w:p w14:paraId="46602F81" w14:textId="77777777" w:rsidR="008E1586" w:rsidRDefault="00786920">
      <w:pPr>
        <w:spacing w:after="0" w:line="600" w:lineRule="auto"/>
        <w:ind w:firstLine="720"/>
        <w:contextualSpacing/>
        <w:jc w:val="both"/>
        <w:rPr>
          <w:rFonts w:eastAsia="Times New Roman" w:cs="Times New Roman"/>
          <w:szCs w:val="24"/>
        </w:rPr>
      </w:pPr>
      <w:r>
        <w:rPr>
          <w:rFonts w:eastAsia="Times New Roman"/>
          <w:b/>
          <w:bCs/>
        </w:rPr>
        <w:t>ΠΡΟΕΔΡΕΥΩΝ (Σπυρίδων Λυκούδης):</w:t>
      </w:r>
      <w:r>
        <w:rPr>
          <w:rFonts w:eastAsia="Times New Roman" w:cs="Times New Roman"/>
          <w:b/>
          <w:szCs w:val="24"/>
        </w:rPr>
        <w:t xml:space="preserve"> </w:t>
      </w:r>
      <w:r>
        <w:rPr>
          <w:rFonts w:eastAsia="Times New Roman" w:cs="Times New Roman"/>
          <w:szCs w:val="24"/>
        </w:rPr>
        <w:t xml:space="preserve">Κύριε συνάδελφε, ολοκληρώσατε. </w:t>
      </w:r>
    </w:p>
    <w:p w14:paraId="46602F82" w14:textId="77777777" w:rsidR="008E1586" w:rsidRDefault="00786920">
      <w:pPr>
        <w:spacing w:after="0" w:line="600" w:lineRule="auto"/>
        <w:ind w:firstLine="720"/>
        <w:contextualSpacing/>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 xml:space="preserve">Ολοκληρώνω. </w:t>
      </w:r>
    </w:p>
    <w:p w14:paraId="46602F83" w14:textId="77777777" w:rsidR="008E1586" w:rsidRDefault="00786920">
      <w:pPr>
        <w:spacing w:after="0" w:line="600" w:lineRule="auto"/>
        <w:ind w:firstLine="720"/>
        <w:contextualSpacing/>
        <w:jc w:val="both"/>
        <w:rPr>
          <w:rFonts w:eastAsia="Times New Roman" w:cs="Times New Roman"/>
          <w:szCs w:val="24"/>
        </w:rPr>
      </w:pPr>
      <w:r>
        <w:rPr>
          <w:rFonts w:eastAsia="Times New Roman"/>
          <w:b/>
          <w:bCs/>
        </w:rPr>
        <w:t>ΠΡΟΕΔΡΕΥΩΝ (Σπυρίδων Λυκούδης):</w:t>
      </w:r>
      <w:r>
        <w:rPr>
          <w:rFonts w:eastAsia="Times New Roman" w:cs="Times New Roman"/>
          <w:b/>
          <w:szCs w:val="24"/>
        </w:rPr>
        <w:t xml:space="preserve"> </w:t>
      </w:r>
      <w:r>
        <w:rPr>
          <w:rFonts w:eastAsia="Times New Roman" w:cs="Times New Roman"/>
          <w:szCs w:val="24"/>
        </w:rPr>
        <w:t xml:space="preserve">Ολοκληρώσατε. </w:t>
      </w:r>
    </w:p>
    <w:p w14:paraId="46602F84" w14:textId="77777777" w:rsidR="008E1586" w:rsidRDefault="00786920">
      <w:pPr>
        <w:spacing w:after="0" w:line="600" w:lineRule="auto"/>
        <w:ind w:firstLine="720"/>
        <w:contextualSpacing/>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Επειδή, λοιπόν, είσαστε ψεύτες και λέτε ψέματα, θα σας πω το εξής. Όταν θεσπίσατε αυτό τον νόμο, όπως είπε ο κ. Μητσοτάκης, που διαρρηγνύετε εδώ τα ιμάτιά σας –γιατί αυτό είναι ένα επίτευγμα και μια μεγάλη τομή της Κυβέρνη</w:t>
      </w:r>
      <w:r>
        <w:rPr>
          <w:rFonts w:eastAsia="Times New Roman" w:cs="Times New Roman"/>
          <w:szCs w:val="24"/>
        </w:rPr>
        <w:t>σης του ΣΥΡΙΖΑ- δυόμισι εκατομμύρια ανασφάλιστοι να έχουν σήμερα ιατροφαρμακευτική περίθαλψη και ήταν στο λεγόμενο «παράλληλο πρόγραμμα», θα καταθέσω στα Πρακτικά της Βουλής….</w:t>
      </w:r>
    </w:p>
    <w:p w14:paraId="46602F85" w14:textId="77777777" w:rsidR="008E1586" w:rsidRDefault="00786920">
      <w:pPr>
        <w:spacing w:after="0" w:line="600" w:lineRule="auto"/>
        <w:ind w:firstLine="720"/>
        <w:contextualSpacing/>
        <w:jc w:val="both"/>
        <w:rPr>
          <w:rFonts w:eastAsia="Times New Roman" w:cs="Times New Roman"/>
          <w:szCs w:val="24"/>
        </w:rPr>
      </w:pPr>
      <w:r>
        <w:rPr>
          <w:rFonts w:eastAsia="Times New Roman"/>
          <w:b/>
          <w:bCs/>
        </w:rPr>
        <w:t>ΠΡΟΕΔΡΕΥΩΝ (Σπυρίδων Λυκούδης):</w:t>
      </w:r>
      <w:r>
        <w:rPr>
          <w:rFonts w:eastAsia="Times New Roman" w:cs="Times New Roman"/>
          <w:b/>
          <w:szCs w:val="24"/>
        </w:rPr>
        <w:t xml:space="preserve"> </w:t>
      </w:r>
      <w:r>
        <w:rPr>
          <w:rFonts w:eastAsia="Times New Roman" w:cs="Times New Roman"/>
          <w:szCs w:val="24"/>
        </w:rPr>
        <w:t xml:space="preserve">Εντάξει, κύριε συνάδελφε. Σας ευχαριστούμε. </w:t>
      </w:r>
    </w:p>
    <w:p w14:paraId="46602F86"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ΣΩΚ</w:t>
      </w:r>
      <w:r>
        <w:rPr>
          <w:rFonts w:eastAsia="Times New Roman" w:cs="Times New Roman"/>
          <w:b/>
          <w:szCs w:val="24"/>
        </w:rPr>
        <w:t xml:space="preserve">ΡΑΤΗΣ ΒΑΡΔΑΚΗΣ: </w:t>
      </w:r>
      <w:r>
        <w:rPr>
          <w:rFonts w:eastAsia="Times New Roman" w:cs="Times New Roman"/>
          <w:szCs w:val="24"/>
        </w:rPr>
        <w:t xml:space="preserve">Ένα δευτερόλεπτο, κύριε Πρόεδρε. </w:t>
      </w:r>
    </w:p>
    <w:p w14:paraId="46602F8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Επαναλαμβάνω ότι θα καταθέσω βεβαιώσεις ανασφάλιστων</w:t>
      </w:r>
      <w:r>
        <w:rPr>
          <w:rFonts w:eastAsia="Times New Roman" w:cs="Times New Roman"/>
          <w:szCs w:val="24"/>
        </w:rPr>
        <w:t>,</w:t>
      </w:r>
      <w:r>
        <w:rPr>
          <w:rFonts w:eastAsia="Times New Roman" w:cs="Times New Roman"/>
          <w:szCs w:val="24"/>
        </w:rPr>
        <w:t xml:space="preserve"> που πλήρωναν στα νοσοκομεία</w:t>
      </w:r>
      <w:r>
        <w:rPr>
          <w:rFonts w:eastAsia="Times New Roman" w:cs="Times New Roman"/>
          <w:szCs w:val="24"/>
        </w:rPr>
        <w:t>,</w:t>
      </w:r>
      <w:r>
        <w:rPr>
          <w:rFonts w:eastAsia="Times New Roman" w:cs="Times New Roman"/>
          <w:szCs w:val="24"/>
        </w:rPr>
        <w:t xml:space="preserve"> ακόμα και μέχρι το 2013 και το 2014. </w:t>
      </w:r>
    </w:p>
    <w:p w14:paraId="46602F8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Σωκράτης </w:t>
      </w:r>
      <w:proofErr w:type="spellStart"/>
      <w:r>
        <w:rPr>
          <w:rFonts w:eastAsia="Times New Roman" w:cs="Times New Roman"/>
          <w:szCs w:val="24"/>
        </w:rPr>
        <w:t>Βαρδάκης</w:t>
      </w:r>
      <w:proofErr w:type="spellEnd"/>
      <w:r>
        <w:rPr>
          <w:rFonts w:eastAsia="Times New Roman" w:cs="Times New Roman"/>
          <w:szCs w:val="24"/>
        </w:rPr>
        <w:t xml:space="preserve"> καταθέτει για τα Πρακτικά τα προανα</w:t>
      </w:r>
      <w:r>
        <w:rPr>
          <w:rFonts w:eastAsia="Times New Roman" w:cs="Times New Roman"/>
          <w:szCs w:val="24"/>
        </w:rPr>
        <w:t>φερθέντα έγγραφα, τα οποία βρίσκονται στο αρχείο του Τμήματος Γραμματείας της Διεύθυνσης Στενογραφίας και  Πρακτικών της Βουλής)</w:t>
      </w:r>
    </w:p>
    <w:p w14:paraId="46602F8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α σας δώσω μια συμβουλή, αν και είμαι νέος Βουλευτής: Να προσέχετε λίγο, γιατί το στερητικό σύνδρομο εξουσίας</w:t>
      </w:r>
      <w:r>
        <w:rPr>
          <w:rFonts w:eastAsia="Times New Roman" w:cs="Times New Roman"/>
          <w:szCs w:val="24"/>
        </w:rPr>
        <w:t>,</w:t>
      </w:r>
      <w:r>
        <w:rPr>
          <w:rFonts w:eastAsia="Times New Roman" w:cs="Times New Roman"/>
          <w:szCs w:val="24"/>
        </w:rPr>
        <w:t xml:space="preserve"> που σας διακατέ</w:t>
      </w:r>
      <w:r>
        <w:rPr>
          <w:rFonts w:eastAsia="Times New Roman" w:cs="Times New Roman"/>
          <w:szCs w:val="24"/>
        </w:rPr>
        <w:t>χει</w:t>
      </w:r>
      <w:r>
        <w:rPr>
          <w:rFonts w:eastAsia="Times New Roman" w:cs="Times New Roman"/>
          <w:szCs w:val="24"/>
        </w:rPr>
        <w:t>,</w:t>
      </w:r>
      <w:r>
        <w:rPr>
          <w:rFonts w:eastAsia="Times New Roman" w:cs="Times New Roman"/>
          <w:szCs w:val="24"/>
        </w:rPr>
        <w:t xml:space="preserve"> δεν είναι επικίνδυνο για τα κόμματά σας –κάτι που δεν μας απασχολεί- αλλά είναι επικίνδυνο για τη χώρα, γιατί τα πολλά χρόνια που είστε στα έδρανα…</w:t>
      </w:r>
    </w:p>
    <w:p w14:paraId="46602F8A"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συνάδελφε, ολοκληρώσατε. Σας παρακαλώ.</w:t>
      </w:r>
    </w:p>
    <w:p w14:paraId="46602F8B"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ΣΩΚΡΑΤΗΣ ΒΑΡΔΑΚΗΣ:</w:t>
      </w:r>
      <w:r>
        <w:rPr>
          <w:rFonts w:eastAsia="Times New Roman" w:cs="Times New Roman"/>
          <w:szCs w:val="24"/>
        </w:rPr>
        <w:t xml:space="preserve"> …της Αν</w:t>
      </w:r>
      <w:r>
        <w:rPr>
          <w:rFonts w:eastAsia="Times New Roman" w:cs="Times New Roman"/>
          <w:szCs w:val="24"/>
        </w:rPr>
        <w:t>τιπολίτευσης</w:t>
      </w:r>
      <w:r>
        <w:rPr>
          <w:rFonts w:eastAsia="Times New Roman" w:cs="Times New Roman"/>
          <w:szCs w:val="24"/>
        </w:rPr>
        <w:t>,</w:t>
      </w:r>
      <w:r>
        <w:rPr>
          <w:rFonts w:eastAsia="Times New Roman" w:cs="Times New Roman"/>
          <w:szCs w:val="24"/>
        </w:rPr>
        <w:t xml:space="preserve"> αρκετά μας σώσατε! Δεν θέλουμε άλλους προστάτες και τσάμπα μάγκες.</w:t>
      </w:r>
    </w:p>
    <w:p w14:paraId="46602F8C" w14:textId="77777777" w:rsidR="008E1586" w:rsidRDefault="0078692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6602F8D"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πάρα πολύ.</w:t>
      </w:r>
    </w:p>
    <w:p w14:paraId="46602F8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Κύριοι συνάδελφοι, έχουμε συνεννοηθεί ότι στη 1.00΄ θα τελειώσουμε τη συνεδ</w:t>
      </w:r>
      <w:r>
        <w:rPr>
          <w:rFonts w:eastAsia="Times New Roman" w:cs="Times New Roman"/>
          <w:szCs w:val="24"/>
        </w:rPr>
        <w:t>ρίαση. Ακολουθούν επτά συνάδελφοι. Με αυστηρή τήρηση του χρόνου, πάμε 1.10΄.</w:t>
      </w:r>
    </w:p>
    <w:p w14:paraId="46602F8F"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Δεκάλεπτο θέλω κι εγώ, κύριε Πρόεδρε.</w:t>
      </w:r>
    </w:p>
    <w:p w14:paraId="46602F90"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(Σπυρίδων Λυκούδης):</w:t>
      </w:r>
      <w:r>
        <w:rPr>
          <w:rFonts w:eastAsia="Times New Roman" w:cs="Times New Roman"/>
          <w:szCs w:val="24"/>
        </w:rPr>
        <w:t xml:space="preserve"> Αποκλείεται να γίνει οποιαδήποτε εκτροπή από τον χρόνο, κύριε </w:t>
      </w:r>
      <w:proofErr w:type="spellStart"/>
      <w:r>
        <w:rPr>
          <w:rFonts w:eastAsia="Times New Roman" w:cs="Times New Roman"/>
          <w:szCs w:val="24"/>
        </w:rPr>
        <w:t>Βρούτση</w:t>
      </w:r>
      <w:proofErr w:type="spellEnd"/>
      <w:r>
        <w:rPr>
          <w:rFonts w:eastAsia="Times New Roman" w:cs="Times New Roman"/>
          <w:szCs w:val="24"/>
        </w:rPr>
        <w:t>. Καταλαβαίνω ότι μέχρ</w:t>
      </w:r>
      <w:r>
        <w:rPr>
          <w:rFonts w:eastAsia="Times New Roman" w:cs="Times New Roman"/>
          <w:szCs w:val="24"/>
        </w:rPr>
        <w:t>ι τώρα μίλησαν όλοι παραπάνω. Όμως, έτσι θα πάμε στις 2.00΄ και δεν είναι δυνατό.</w:t>
      </w:r>
    </w:p>
    <w:p w14:paraId="46602F91"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Όλοι οι Βουλευτές του ΣΥΡΙΖΑ μίλησαν δέκα λεπτά.</w:t>
      </w:r>
    </w:p>
    <w:p w14:paraId="46602F92"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ΣΩΚΡΑΤΗΣ ΒΑΡΔΑΚΗΣ:</w:t>
      </w:r>
      <w:r>
        <w:rPr>
          <w:rFonts w:eastAsia="Times New Roman" w:cs="Times New Roman"/>
          <w:szCs w:val="24"/>
        </w:rPr>
        <w:t xml:space="preserve"> Πόση ώρα μίλησε ο </w:t>
      </w:r>
      <w:r>
        <w:rPr>
          <w:rFonts w:eastAsia="Times New Roman" w:cs="Times New Roman"/>
          <w:szCs w:val="24"/>
        </w:rPr>
        <w:t xml:space="preserve">κ. </w:t>
      </w:r>
      <w:proofErr w:type="spellStart"/>
      <w:r>
        <w:rPr>
          <w:rFonts w:eastAsia="Times New Roman" w:cs="Times New Roman"/>
          <w:szCs w:val="24"/>
        </w:rPr>
        <w:t>Δημοσχάκης</w:t>
      </w:r>
      <w:proofErr w:type="spellEnd"/>
      <w:r>
        <w:rPr>
          <w:rFonts w:eastAsia="Times New Roman" w:cs="Times New Roman"/>
          <w:szCs w:val="24"/>
        </w:rPr>
        <w:t>;</w:t>
      </w:r>
    </w:p>
    <w:p w14:paraId="46602F93"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Τι θα γίνει τώρα; Θα κάνουμε κουβέντα για το πόση ώρα μίλησε ο ένας και ο άλλος;</w:t>
      </w:r>
    </w:p>
    <w:p w14:paraId="46602F94"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Τον λόγο έχει ο συνάδελφος κ. Παναγιωτόπουλος από τη Νέα Δημοκρατία.</w:t>
      </w:r>
    </w:p>
    <w:p w14:paraId="46602F95"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Ευχαριστώ, κύριε Πρόεδρε.</w:t>
      </w:r>
    </w:p>
    <w:p w14:paraId="46602F9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βλέπω εδώ ότι η επιχειρ</w:t>
      </w:r>
      <w:r>
        <w:rPr>
          <w:rFonts w:eastAsia="Times New Roman" w:cs="Times New Roman"/>
          <w:szCs w:val="24"/>
        </w:rPr>
        <w:t>ηματολογία των συναδέλφων της κυβερνητικής πλειοψηφίας εξαντλείται με δυο λόγια στο «κοίτα ποιος μιλάει» με ύφος βέβαια ιερής αγανάκτησης. Εγώ θα πω και δυο-τρία λόγια για το νομοσχέδιο</w:t>
      </w:r>
      <w:r>
        <w:rPr>
          <w:rFonts w:eastAsia="Times New Roman" w:cs="Times New Roman"/>
          <w:szCs w:val="24"/>
        </w:rPr>
        <w:t>,</w:t>
      </w:r>
      <w:r>
        <w:rPr>
          <w:rFonts w:eastAsia="Times New Roman" w:cs="Times New Roman"/>
          <w:szCs w:val="24"/>
        </w:rPr>
        <w:t xml:space="preserve"> που θα ψηφίσετε αύριο, το μνημόνιο.</w:t>
      </w:r>
    </w:p>
    <w:p w14:paraId="46602F9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Λένε, λοιπόν, ότι απαισιόδοξος </w:t>
      </w:r>
      <w:r>
        <w:rPr>
          <w:rFonts w:eastAsia="Times New Roman" w:cs="Times New Roman"/>
          <w:szCs w:val="24"/>
        </w:rPr>
        <w:t>είναι ένας καλά ενημερωμένος αισιόδοξος. Σήμερα</w:t>
      </w:r>
      <w:r>
        <w:rPr>
          <w:rFonts w:eastAsia="Times New Roman" w:cs="Times New Roman"/>
          <w:szCs w:val="24"/>
        </w:rPr>
        <w:t>,</w:t>
      </w:r>
      <w:r>
        <w:rPr>
          <w:rFonts w:eastAsia="Times New Roman" w:cs="Times New Roman"/>
          <w:szCs w:val="24"/>
        </w:rPr>
        <w:t xml:space="preserve"> ένας έγκυρος ξένος τραπεζικός οίκος διατύπωσε σοβαρές επιφυλάξεις</w:t>
      </w:r>
      <w:r>
        <w:rPr>
          <w:rFonts w:eastAsia="Times New Roman" w:cs="Times New Roman"/>
          <w:szCs w:val="24"/>
        </w:rPr>
        <w:t>,</w:t>
      </w:r>
      <w:r>
        <w:rPr>
          <w:rFonts w:eastAsia="Times New Roman" w:cs="Times New Roman"/>
          <w:szCs w:val="24"/>
        </w:rPr>
        <w:t xml:space="preserve"> σχετικά με τη γρήγορη έξοδο της χώρας στις αγορές. Και αυτοί δεν είναι μέλη των κυβερνήσεων ΠΑΣΟΚ-Νέα Δημοκρατία του παρελθόντος. Σίγουρα δε</w:t>
      </w:r>
      <w:r>
        <w:rPr>
          <w:rFonts w:eastAsia="Times New Roman" w:cs="Times New Roman"/>
          <w:szCs w:val="24"/>
        </w:rPr>
        <w:t xml:space="preserve">ν είναι. </w:t>
      </w:r>
    </w:p>
    <w:p w14:paraId="46602F9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Χθες σαράντα επτά φορείς εξέφρασαν με βαριές κουβέντες και έντονη αγωνία την απόλυτη απαισιοδοξία τους για το τέταρτο μνημόνιο</w:t>
      </w:r>
      <w:r>
        <w:rPr>
          <w:rFonts w:eastAsia="Times New Roman" w:cs="Times New Roman"/>
          <w:szCs w:val="24"/>
        </w:rPr>
        <w:t>,</w:t>
      </w:r>
      <w:r>
        <w:rPr>
          <w:rFonts w:eastAsia="Times New Roman" w:cs="Times New Roman"/>
          <w:szCs w:val="24"/>
        </w:rPr>
        <w:t xml:space="preserve"> που ετοιμάζεται να ψηφίσει η κυβερνητική πλειοψηφία και μάλιστα</w:t>
      </w:r>
      <w:r>
        <w:rPr>
          <w:rFonts w:eastAsia="Times New Roman" w:cs="Times New Roman"/>
          <w:szCs w:val="24"/>
        </w:rPr>
        <w:t>,</w:t>
      </w:r>
      <w:r>
        <w:rPr>
          <w:rFonts w:eastAsia="Times New Roman" w:cs="Times New Roman"/>
          <w:szCs w:val="24"/>
        </w:rPr>
        <w:t xml:space="preserve"> χωρίς ιδιαίτερες αναστολές</w:t>
      </w:r>
      <w:r>
        <w:rPr>
          <w:rFonts w:eastAsia="Times New Roman" w:cs="Times New Roman"/>
          <w:szCs w:val="24"/>
        </w:rPr>
        <w:t>,</w:t>
      </w:r>
      <w:r>
        <w:rPr>
          <w:rFonts w:eastAsia="Times New Roman" w:cs="Times New Roman"/>
          <w:szCs w:val="24"/>
        </w:rPr>
        <w:t xml:space="preserve"> όπως βλέπουμε και παρά το</w:t>
      </w:r>
      <w:r>
        <w:rPr>
          <w:rFonts w:eastAsia="Times New Roman" w:cs="Times New Roman"/>
          <w:szCs w:val="24"/>
        </w:rPr>
        <w:t xml:space="preserve"> γεγονός ότι πρόσφατα κορυφαίοι κυβερνητικοί παράγοντες ισχυρίζονταν </w:t>
      </w:r>
      <w:r>
        <w:rPr>
          <w:rFonts w:eastAsia="Times New Roman" w:cs="Times New Roman"/>
          <w:szCs w:val="24"/>
        </w:rPr>
        <w:lastRenderedPageBreak/>
        <w:t>ότι η προ-νομοθέτηση μέτρων –τα οποία θα ισχύσουν δηλαδή μετά τη λήξη του τρέχοντος προγράμματος, δηλαδή μετά το 2018- είναι αντισυνταγματική και ξένη προς το ευρωπαϊκό κεκτημένο. Εσείς τ</w:t>
      </w:r>
      <w:r>
        <w:rPr>
          <w:rFonts w:eastAsia="Times New Roman" w:cs="Times New Roman"/>
          <w:szCs w:val="24"/>
        </w:rPr>
        <w:t>α λέγατε. Είπατε-ξείπατε. Δεν είναι μάλλον ούτε η πρώτη ούτε η τελευταία φορά που λέτε-ξελέτε. «Ούτε ένα ευρώ νέα μέτρα» λέγατε, ενώ φέρνετε 4,9 δισεκατομμύρια νέα μέτρα.</w:t>
      </w:r>
    </w:p>
    <w:p w14:paraId="46602F9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Είναι, λοιπόν, ανενημέρωτοι όλοι αυτοί που εκπροσωπούν και εκφράζουν την παραγωγική ρ</w:t>
      </w:r>
      <w:r>
        <w:rPr>
          <w:rFonts w:eastAsia="Times New Roman" w:cs="Times New Roman"/>
          <w:szCs w:val="24"/>
        </w:rPr>
        <w:t xml:space="preserve">αχοκοκαλιά της χώρας –ρωτάω!- και μιλούν για νομοσχέδιο-έκτρωμα; </w:t>
      </w:r>
    </w:p>
    <w:p w14:paraId="46602F9A"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Είναι ανενημέρωτοι όλοι αυτοί και κάνουν λόγο για διάλυση του παραγωγικού ιστού της χώρας και για διατάξεις που «τελειώνουν» τους ένστολους και για ρυθμίσεις που απελευθερώνουν τις ομαδικές </w:t>
      </w:r>
      <w:r>
        <w:rPr>
          <w:rFonts w:eastAsia="Times New Roman" w:cs="Times New Roman"/>
          <w:szCs w:val="24"/>
        </w:rPr>
        <w:t>απολύσεις και για άρθρα που αναγκάζουν ελεύθερους επαγγελματίες να κλείνουν τα γραφεία τους -ήδη, ξέρετε, χιλιάδες το έχουν κάνει- από την αύξηση των ασφαλιστικών εισφορών στο ασφαλιστικό «</w:t>
      </w:r>
      <w:proofErr w:type="spellStart"/>
      <w:r>
        <w:rPr>
          <w:rFonts w:eastAsia="Times New Roman" w:cs="Times New Roman"/>
          <w:szCs w:val="24"/>
        </w:rPr>
        <w:t>Κατρούγκαλου</w:t>
      </w:r>
      <w:proofErr w:type="spellEnd"/>
      <w:r>
        <w:rPr>
          <w:rFonts w:eastAsia="Times New Roman" w:cs="Times New Roman"/>
          <w:szCs w:val="24"/>
        </w:rPr>
        <w:t>»</w:t>
      </w:r>
      <w:r>
        <w:rPr>
          <w:rFonts w:eastAsia="Times New Roman" w:cs="Times New Roman"/>
          <w:szCs w:val="24"/>
        </w:rPr>
        <w:t>,</w:t>
      </w:r>
      <w:r>
        <w:rPr>
          <w:rFonts w:eastAsia="Times New Roman" w:cs="Times New Roman"/>
          <w:szCs w:val="24"/>
        </w:rPr>
        <w:t xml:space="preserve"> που θα θωράκιζε για πάντα το ασφαλιστικό και δέκα μή</w:t>
      </w:r>
      <w:r>
        <w:rPr>
          <w:rFonts w:eastAsia="Times New Roman" w:cs="Times New Roman"/>
          <w:szCs w:val="24"/>
        </w:rPr>
        <w:t>νες μετά κατέρρευσε; Είναι ανενημέρωτοι όλοι αυτοί και μιλούν για επιχειρήσεις που μεταφέρουν τη φορολογική τους έδρα στο εξωτερικό για να επιβιώσουν; Είναι όλοι αυτοί ανενημέρωτοι που κάνουν λόγο για όλα αυτά; Ή είναι όλοι με τη Νέα Δημοκρατία και το ΠΑΣΟ</w:t>
      </w:r>
      <w:r>
        <w:rPr>
          <w:rFonts w:eastAsia="Times New Roman" w:cs="Times New Roman"/>
          <w:szCs w:val="24"/>
        </w:rPr>
        <w:t>Κ;</w:t>
      </w:r>
    </w:p>
    <w:p w14:paraId="46602F9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 xml:space="preserve">αρεμπιπτόντως, μια και λέμε για τη φυγή των επιχειρήσεων, σαράντα χρόνια τώρα ή μάλλον είκοσι πέντε χρόνια τώρα, από τότε που καταλύθηκε το κομμουνιστικό καθεστώς στη Βουλγαρία και μπήκαν οι προϋποθέσεις ανάπτυξης της οικονομίας </w:t>
      </w:r>
      <w:r>
        <w:rPr>
          <w:rFonts w:eastAsia="Times New Roman" w:cs="Times New Roman"/>
          <w:szCs w:val="24"/>
        </w:rPr>
        <w:lastRenderedPageBreak/>
        <w:t xml:space="preserve">στη βάση της ιδιωτικής </w:t>
      </w:r>
      <w:r>
        <w:rPr>
          <w:rFonts w:eastAsia="Times New Roman" w:cs="Times New Roman"/>
          <w:szCs w:val="24"/>
        </w:rPr>
        <w:t>οικονομίας της χώρας αυτής βέβαια, οι ελληνικές επιχειρήσεις πήγαν εκεί</w:t>
      </w:r>
      <w:r>
        <w:rPr>
          <w:rFonts w:eastAsia="Times New Roman" w:cs="Times New Roman"/>
          <w:szCs w:val="24"/>
        </w:rPr>
        <w:t>,</w:t>
      </w:r>
      <w:r>
        <w:rPr>
          <w:rFonts w:eastAsia="Times New Roman" w:cs="Times New Roman"/>
          <w:szCs w:val="24"/>
        </w:rPr>
        <w:t xml:space="preserve"> για να επεκταθούν και να δημιουργήσουν, να επενδύσουν και φυσικά</w:t>
      </w:r>
      <w:r>
        <w:rPr>
          <w:rFonts w:eastAsia="Times New Roman" w:cs="Times New Roman"/>
          <w:szCs w:val="24"/>
        </w:rPr>
        <w:t>,</w:t>
      </w:r>
      <w:r>
        <w:rPr>
          <w:rFonts w:eastAsia="Times New Roman" w:cs="Times New Roman"/>
          <w:szCs w:val="24"/>
        </w:rPr>
        <w:t xml:space="preserve"> να προσθέτουν στο εγχώριο ΑΕΠ.</w:t>
      </w:r>
    </w:p>
    <w:p w14:paraId="46602F9C"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Σήμερα πηγαίνουν εκεί ή μάλλον μεταφέρουν τη φορολογική τους έδρα εκεί</w:t>
      </w:r>
      <w:r>
        <w:rPr>
          <w:rFonts w:eastAsia="Times New Roman" w:cs="Times New Roman"/>
          <w:szCs w:val="24"/>
        </w:rPr>
        <w:t>,</w:t>
      </w:r>
      <w:r>
        <w:rPr>
          <w:rFonts w:eastAsia="Times New Roman" w:cs="Times New Roman"/>
          <w:szCs w:val="24"/>
        </w:rPr>
        <w:t xml:space="preserve"> όχι από επιλογ</w:t>
      </w:r>
      <w:r>
        <w:rPr>
          <w:rFonts w:eastAsia="Times New Roman" w:cs="Times New Roman"/>
          <w:szCs w:val="24"/>
        </w:rPr>
        <w:t xml:space="preserve">ή, αλλά από ανάγκη, για να γλιτώσουν την </w:t>
      </w:r>
      <w:proofErr w:type="spellStart"/>
      <w:r>
        <w:rPr>
          <w:rFonts w:eastAsia="Times New Roman" w:cs="Times New Roman"/>
          <w:szCs w:val="24"/>
        </w:rPr>
        <w:t>υπερφορολόγηση</w:t>
      </w:r>
      <w:proofErr w:type="spellEnd"/>
      <w:r>
        <w:rPr>
          <w:rFonts w:eastAsia="Times New Roman" w:cs="Times New Roman"/>
          <w:szCs w:val="24"/>
        </w:rPr>
        <w:t xml:space="preserve"> και να επιβιώσουν. Και δεν το κάνουν σήμερα μόνο οι μεγάλες επιχειρήσεις. Το κάνουν και τα φυσικά πρόσωπα. Ελεύθεροι επαγγελματίες, ακόμα και αγρότες, οργανωμένοι σε μια περισσότερο επιχειρηματική βάσ</w:t>
      </w:r>
      <w:r>
        <w:rPr>
          <w:rFonts w:eastAsia="Times New Roman" w:cs="Times New Roman"/>
          <w:szCs w:val="24"/>
        </w:rPr>
        <w:t>η πάνε στη Βουλγαρία για να γλιτώσουν.</w:t>
      </w:r>
    </w:p>
    <w:p w14:paraId="46602F9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Και εσείς αντιμετωπίζετ</w:t>
      </w:r>
      <w:r>
        <w:rPr>
          <w:rFonts w:eastAsia="Times New Roman" w:cs="Times New Roman"/>
          <w:szCs w:val="24"/>
        </w:rPr>
        <w:t xml:space="preserve">ε </w:t>
      </w:r>
      <w:r>
        <w:rPr>
          <w:rFonts w:eastAsia="Times New Roman" w:cs="Times New Roman"/>
          <w:szCs w:val="24"/>
        </w:rPr>
        <w:t>αυτό το γεγονός μάλλον ειρωνικά. Πριν από λίγο</w:t>
      </w:r>
      <w:r>
        <w:rPr>
          <w:rFonts w:eastAsia="Times New Roman" w:cs="Times New Roman"/>
          <w:szCs w:val="24"/>
        </w:rPr>
        <w:t>,</w:t>
      </w:r>
      <w:r>
        <w:rPr>
          <w:rFonts w:eastAsia="Times New Roman" w:cs="Times New Roman"/>
          <w:szCs w:val="24"/>
        </w:rPr>
        <w:t xml:space="preserve"> άκουσα κάποιους συναδέλφους να </w:t>
      </w:r>
      <w:proofErr w:type="spellStart"/>
      <w:r>
        <w:rPr>
          <w:rFonts w:eastAsia="Times New Roman" w:cs="Times New Roman"/>
          <w:szCs w:val="24"/>
        </w:rPr>
        <w:t>ψιλοειρωνεύονται</w:t>
      </w:r>
      <w:proofErr w:type="spellEnd"/>
      <w:r>
        <w:rPr>
          <w:rFonts w:eastAsia="Times New Roman" w:cs="Times New Roman"/>
          <w:szCs w:val="24"/>
        </w:rPr>
        <w:t xml:space="preserve"> κ</w:t>
      </w:r>
      <w:r>
        <w:rPr>
          <w:rFonts w:eastAsia="Times New Roman" w:cs="Times New Roman"/>
          <w:szCs w:val="24"/>
        </w:rPr>
        <w:t>αι γενικά δείχνετε μάλλον ικανοποιημένοι. Δηλώνετε ότι το νομοσχέδιο είναι το τέλος της λιτότητ</w:t>
      </w:r>
      <w:r>
        <w:rPr>
          <w:rFonts w:eastAsia="Times New Roman" w:cs="Times New Roman"/>
          <w:szCs w:val="24"/>
        </w:rPr>
        <w:t xml:space="preserve">ας, ενώ φέρνει ακόμα πολύ περισσότερη λιτότητα και </w:t>
      </w:r>
      <w:proofErr w:type="spellStart"/>
      <w:r>
        <w:rPr>
          <w:rFonts w:eastAsia="Times New Roman" w:cs="Times New Roman"/>
          <w:szCs w:val="24"/>
        </w:rPr>
        <w:t>φτωχοποιεί</w:t>
      </w:r>
      <w:proofErr w:type="spellEnd"/>
      <w:r>
        <w:rPr>
          <w:rFonts w:eastAsia="Times New Roman" w:cs="Times New Roman"/>
          <w:szCs w:val="24"/>
        </w:rPr>
        <w:t xml:space="preserve"> αδιακρίτως πλέον όλη την κοινωνία</w:t>
      </w:r>
      <w:r>
        <w:rPr>
          <w:rFonts w:eastAsia="Times New Roman" w:cs="Times New Roman"/>
          <w:szCs w:val="24"/>
        </w:rPr>
        <w:t>,</w:t>
      </w:r>
      <w:r>
        <w:rPr>
          <w:rFonts w:eastAsia="Times New Roman" w:cs="Times New Roman"/>
          <w:szCs w:val="24"/>
        </w:rPr>
        <w:t xml:space="preserve"> με ιδιαίτερη μάλιστα μέριμνα για τον αγαπημένο στόχο, όπως είπα, τους ελεύθερους επαγγελματίες, στους οποίους επιβάλλατε εισφορά ως φόρο και τώρα επιβάλλετε ει</w:t>
      </w:r>
      <w:r>
        <w:rPr>
          <w:rFonts w:eastAsia="Times New Roman" w:cs="Times New Roman"/>
          <w:szCs w:val="24"/>
        </w:rPr>
        <w:t>σφορά πάνω στην εισφορά.</w:t>
      </w:r>
    </w:p>
    <w:p w14:paraId="46602F9E" w14:textId="77777777" w:rsidR="008E1586" w:rsidRDefault="00786920">
      <w:pPr>
        <w:spacing w:after="0" w:line="600" w:lineRule="auto"/>
        <w:ind w:firstLine="567"/>
        <w:jc w:val="both"/>
        <w:rPr>
          <w:rFonts w:eastAsia="Times New Roman" w:cs="Times New Roman"/>
          <w:szCs w:val="24"/>
        </w:rPr>
      </w:pPr>
      <w:r>
        <w:rPr>
          <w:rFonts w:eastAsia="Times New Roman" w:cs="Times New Roman"/>
          <w:szCs w:val="24"/>
        </w:rPr>
        <w:t>Κυρίως, όμως, αυτό το νομοσχέδιο κάνει τους φτωχούς φτωχότερους. Και ξέρετε, δεν έχετε μόνο εσείς της κυβερνητικής Πλειοψηφίας την αποκλειστική έγνοια για τους φτωχούς αυτής της χώρας. Κάνει τους φτωχούς, φτωχότερους, γιατί περικόπ</w:t>
      </w:r>
      <w:r>
        <w:rPr>
          <w:rFonts w:eastAsia="Times New Roman" w:cs="Times New Roman"/>
          <w:szCs w:val="24"/>
        </w:rPr>
        <w:t>τει κοινωνικά επιδόματα από τώρα, όπως το επίδομα θέρμανσης και το ΕΚΑΣ, από το 2017. Κάνει τους φτωχούς φτωχότερους, γιατί με τη μείωση του αφορολόγητου επι</w:t>
      </w:r>
      <w:r>
        <w:rPr>
          <w:rFonts w:eastAsia="Times New Roman" w:cs="Times New Roman"/>
          <w:szCs w:val="24"/>
        </w:rPr>
        <w:lastRenderedPageBreak/>
        <w:t>βάλ</w:t>
      </w:r>
      <w:r>
        <w:rPr>
          <w:rFonts w:eastAsia="Times New Roman" w:cs="Times New Roman"/>
          <w:szCs w:val="24"/>
        </w:rPr>
        <w:t>λ</w:t>
      </w:r>
      <w:r>
        <w:rPr>
          <w:rFonts w:eastAsia="Times New Roman" w:cs="Times New Roman"/>
          <w:szCs w:val="24"/>
        </w:rPr>
        <w:t xml:space="preserve">ει φόρο σε ένα εκατομμύριο διακόσιες χιλιάδες χαμηλού εισοδήματος συμπολίτες, που θα πληρώσουν </w:t>
      </w:r>
      <w:r>
        <w:rPr>
          <w:rFonts w:eastAsia="Times New Roman" w:cs="Times New Roman"/>
          <w:szCs w:val="24"/>
        </w:rPr>
        <w:t xml:space="preserve">φόρο για πρώτη φορά. Όμως, δεν άκουσα να λέτε τίποτα γι’ αυτού του είδους την πρώτη φορά. </w:t>
      </w:r>
    </w:p>
    <w:p w14:paraId="46602F9F" w14:textId="77777777" w:rsidR="008E1586" w:rsidRDefault="00786920">
      <w:pPr>
        <w:spacing w:after="0" w:line="600" w:lineRule="auto"/>
        <w:ind w:firstLine="567"/>
        <w:jc w:val="both"/>
        <w:rPr>
          <w:rFonts w:eastAsia="Times New Roman" w:cs="Times New Roman"/>
          <w:szCs w:val="24"/>
        </w:rPr>
      </w:pPr>
      <w:r>
        <w:rPr>
          <w:rFonts w:eastAsia="Times New Roman" w:cs="Times New Roman"/>
          <w:szCs w:val="24"/>
        </w:rPr>
        <w:t xml:space="preserve">Επίσης, κάνει τους φτωχούς, φτωχότερους, γιατί κόβει συντάξεις από το 2019. </w:t>
      </w:r>
      <w:r>
        <w:rPr>
          <w:rFonts w:eastAsia="Times New Roman" w:cs="Times New Roman"/>
          <w:szCs w:val="24"/>
        </w:rPr>
        <w:t>Ε</w:t>
      </w:r>
      <w:r>
        <w:rPr>
          <w:rFonts w:eastAsia="Times New Roman" w:cs="Times New Roman"/>
          <w:szCs w:val="24"/>
        </w:rPr>
        <w:t>πιτρέψτε μου να πω, μια που μιλάμε για τις περικοπές των συντάξεων, ότι κανένας συνταξιο</w:t>
      </w:r>
      <w:r>
        <w:rPr>
          <w:rFonts w:eastAsia="Times New Roman" w:cs="Times New Roman"/>
          <w:szCs w:val="24"/>
        </w:rPr>
        <w:t xml:space="preserve">ύχος –μιλώ για τους παραλήπτες της επιστολής </w:t>
      </w:r>
      <w:proofErr w:type="spellStart"/>
      <w:r>
        <w:rPr>
          <w:rFonts w:eastAsia="Times New Roman" w:cs="Times New Roman"/>
          <w:szCs w:val="24"/>
        </w:rPr>
        <w:t>Κατρούγκαλου</w:t>
      </w:r>
      <w:proofErr w:type="spellEnd"/>
      <w:r>
        <w:rPr>
          <w:rFonts w:eastAsia="Times New Roman" w:cs="Times New Roman"/>
          <w:szCs w:val="24"/>
        </w:rPr>
        <w:t>, όπως καταλαβαίνετε- δεν θα κατανοήσει την κοινωνική σας ευαισθησία, όταν του αφαιρέστε περίπου δυο συντάξεις, μια από την περικοπή και μια από τη μείωση του αφορολόγητου, που θα τον κάνει να πληρών</w:t>
      </w:r>
      <w:r>
        <w:rPr>
          <w:rFonts w:eastAsia="Times New Roman" w:cs="Times New Roman"/>
          <w:szCs w:val="24"/>
        </w:rPr>
        <w:t xml:space="preserve">ει φόρο και άρα να χάσει εισόδημα, όπως είπαμε και χθες, επειδή θα του επιτρέψετε να δει το εγγόνι του στα σχολικά γεύματα και όχι συσσίτια, κύριε Καραγιαννίδη. </w:t>
      </w:r>
    </w:p>
    <w:p w14:paraId="46602FA0" w14:textId="77777777" w:rsidR="008E1586" w:rsidRDefault="00786920">
      <w:pPr>
        <w:spacing w:after="0" w:line="600" w:lineRule="auto"/>
        <w:ind w:firstLine="567"/>
        <w:jc w:val="both"/>
        <w:rPr>
          <w:rFonts w:eastAsia="Times New Roman" w:cs="Times New Roman"/>
          <w:szCs w:val="24"/>
        </w:rPr>
      </w:pPr>
      <w:r>
        <w:rPr>
          <w:rFonts w:eastAsia="Times New Roman" w:cs="Times New Roman"/>
          <w:szCs w:val="24"/>
        </w:rPr>
        <w:t>Το νέο παραμύθι των αντιμέτρων, μια</w:t>
      </w:r>
      <w:r>
        <w:rPr>
          <w:rFonts w:eastAsia="Times New Roman" w:cs="Times New Roman"/>
          <w:szCs w:val="24"/>
        </w:rPr>
        <w:t>ς</w:t>
      </w:r>
      <w:r>
        <w:rPr>
          <w:rFonts w:eastAsia="Times New Roman" w:cs="Times New Roman"/>
          <w:szCs w:val="24"/>
        </w:rPr>
        <w:t xml:space="preserve"> που μίλησα για τα γεύματα, είναι υπό προϋποθέσεις. Πρώτη </w:t>
      </w:r>
      <w:r>
        <w:rPr>
          <w:rFonts w:eastAsia="Times New Roman" w:cs="Times New Roman"/>
          <w:szCs w:val="24"/>
        </w:rPr>
        <w:t xml:space="preserve">προϋπόθεση είναι η διατήρηση υψηλών πρωτογενών πλεονασμάτων για χρόνια, δηλαδή συνέχιση της </w:t>
      </w:r>
      <w:proofErr w:type="spellStart"/>
      <w:r>
        <w:rPr>
          <w:rFonts w:eastAsia="Times New Roman" w:cs="Times New Roman"/>
          <w:szCs w:val="24"/>
        </w:rPr>
        <w:t>υπερφορολόγησης</w:t>
      </w:r>
      <w:proofErr w:type="spellEnd"/>
      <w:r>
        <w:rPr>
          <w:rFonts w:eastAsia="Times New Roman" w:cs="Times New Roman"/>
          <w:szCs w:val="24"/>
        </w:rPr>
        <w:t xml:space="preserve"> για χρόνια και συνέχιση της εσωτερικής στάσης πληρωμών του δημοσίου για χρόνια. Δεύτερη προϋπόθεση είναι η έγκριση από το Διεθνές Νομισματικό Ταμείο</w:t>
      </w:r>
      <w:r>
        <w:rPr>
          <w:rFonts w:eastAsia="Times New Roman" w:cs="Times New Roman"/>
          <w:szCs w:val="24"/>
        </w:rPr>
        <w:t xml:space="preserve">, άρθρο 15 του παρόντος νομοσχεδίου. </w:t>
      </w:r>
    </w:p>
    <w:p w14:paraId="46602FA1" w14:textId="77777777" w:rsidR="008E1586" w:rsidRDefault="00786920">
      <w:pPr>
        <w:spacing w:after="0" w:line="600" w:lineRule="auto"/>
        <w:ind w:firstLine="567"/>
        <w:jc w:val="both"/>
        <w:rPr>
          <w:rFonts w:eastAsia="Times New Roman" w:cs="Times New Roman"/>
          <w:szCs w:val="24"/>
        </w:rPr>
      </w:pPr>
      <w:r>
        <w:rPr>
          <w:rFonts w:eastAsia="Times New Roman" w:cs="Times New Roman"/>
          <w:szCs w:val="24"/>
        </w:rPr>
        <w:t xml:space="preserve">Εάν όμως, λέω εγώ πάλι, κόπτεστε τόσο πολύ για τις ευάλωτες κοινωνικές ομάδες, νομοθετήστε, παρακαλώ, αντίμετρα από τώρα, όπως σας προτείνει η Νέα Δημοκρατία δια της τροπολογίας που κατατέθηκε σήμερα. </w:t>
      </w:r>
    </w:p>
    <w:p w14:paraId="46602FA2" w14:textId="77777777" w:rsidR="008E1586" w:rsidRDefault="00786920">
      <w:pPr>
        <w:spacing w:after="0" w:line="600" w:lineRule="auto"/>
        <w:ind w:firstLine="567"/>
        <w:jc w:val="both"/>
        <w:rPr>
          <w:rFonts w:eastAsia="Times New Roman" w:cs="Times New Roman"/>
          <w:szCs w:val="24"/>
        </w:rPr>
      </w:pPr>
      <w:r>
        <w:rPr>
          <w:rFonts w:eastAsia="Times New Roman" w:cs="Times New Roman"/>
          <w:szCs w:val="24"/>
        </w:rPr>
        <w:lastRenderedPageBreak/>
        <w:t>Και ξέρετε κάτι;</w:t>
      </w:r>
      <w:r>
        <w:rPr>
          <w:rFonts w:eastAsia="Times New Roman" w:cs="Times New Roman"/>
          <w:szCs w:val="24"/>
        </w:rPr>
        <w:t xml:space="preserve"> Την κοινωνική ευαισθησία εγώ την μετρώ και από κάποιες λεπτομέρειες</w:t>
      </w:r>
      <w:r>
        <w:rPr>
          <w:rFonts w:eastAsia="Times New Roman" w:cs="Times New Roman"/>
          <w:szCs w:val="24"/>
        </w:rPr>
        <w:t>,</w:t>
      </w:r>
      <w:r>
        <w:rPr>
          <w:rFonts w:eastAsia="Times New Roman" w:cs="Times New Roman"/>
          <w:szCs w:val="24"/>
        </w:rPr>
        <w:t xml:space="preserve"> που έχουν τη δική τους ειδική σημειολογία. Βλέπω ότι στη λίστα των </w:t>
      </w:r>
      <w:proofErr w:type="spellStart"/>
      <w:r>
        <w:rPr>
          <w:rFonts w:eastAsia="Times New Roman" w:cs="Times New Roman"/>
          <w:szCs w:val="24"/>
        </w:rPr>
        <w:t>προαπαιτουμένων</w:t>
      </w:r>
      <w:proofErr w:type="spellEnd"/>
      <w:r>
        <w:rPr>
          <w:rFonts w:eastAsia="Times New Roman" w:cs="Times New Roman"/>
          <w:szCs w:val="24"/>
        </w:rPr>
        <w:t xml:space="preserve"> που διαπραγματευτήκατε και συμφωνήσατε στις αρχές Μαΐου –δημοσιεύθηκε, βέβαια, πρώτα σε γερμανικά μέσα </w:t>
      </w:r>
      <w:r>
        <w:rPr>
          <w:rFonts w:eastAsia="Times New Roman" w:cs="Times New Roman"/>
          <w:szCs w:val="24"/>
        </w:rPr>
        <w:t xml:space="preserve">μαζικής ενημέρωσης και αναπόφευκτα μετά το μάθαμε και εμείς εδώ- </w:t>
      </w:r>
      <w:proofErr w:type="spellStart"/>
      <w:r>
        <w:rPr>
          <w:rFonts w:eastAsia="Times New Roman" w:cs="Times New Roman"/>
          <w:szCs w:val="24"/>
        </w:rPr>
        <w:t>προαπαιτούμενο</w:t>
      </w:r>
      <w:proofErr w:type="spellEnd"/>
      <w:r>
        <w:rPr>
          <w:rFonts w:eastAsia="Times New Roman" w:cs="Times New Roman"/>
          <w:szCs w:val="24"/>
        </w:rPr>
        <w:t xml:space="preserve"> υπ’ αριθμόν 137 σ’ αυτήν τη λίστα, κεφάλαιο </w:t>
      </w:r>
      <w:r>
        <w:rPr>
          <w:rFonts w:eastAsia="Times New Roman" w:cs="Times New Roman"/>
          <w:szCs w:val="24"/>
        </w:rPr>
        <w:t>δ</w:t>
      </w:r>
      <w:r>
        <w:rPr>
          <w:rFonts w:eastAsia="Times New Roman" w:cs="Times New Roman"/>
          <w:szCs w:val="24"/>
        </w:rPr>
        <w:t xml:space="preserve">ικαιοσύνη, δηλαδή πρώτη σε σειρά σπουδαιότητας για εσάς –εάν δεν είναι, τότε προφανώς δεν τη διαπραγματευτήκατε, αλλά προφανώς </w:t>
      </w:r>
      <w:r>
        <w:rPr>
          <w:rFonts w:eastAsia="Times New Roman" w:cs="Times New Roman"/>
          <w:szCs w:val="24"/>
        </w:rPr>
        <w:t>είναι πρώτη σε σειρά σπουδαιότητας- απ’ όλες τις μεταρρυθμίσεις</w:t>
      </w:r>
      <w:r>
        <w:rPr>
          <w:rFonts w:eastAsia="Times New Roman" w:cs="Times New Roman"/>
          <w:szCs w:val="24"/>
        </w:rPr>
        <w:t>,</w:t>
      </w:r>
      <w:r>
        <w:rPr>
          <w:rFonts w:eastAsia="Times New Roman" w:cs="Times New Roman"/>
          <w:szCs w:val="24"/>
        </w:rPr>
        <w:t xml:space="preserve"> που πρέπει να γίνουν στη </w:t>
      </w:r>
      <w:r>
        <w:rPr>
          <w:rFonts w:eastAsia="Times New Roman" w:cs="Times New Roman"/>
          <w:szCs w:val="24"/>
        </w:rPr>
        <w:t>δ</w:t>
      </w:r>
      <w:r>
        <w:rPr>
          <w:rFonts w:eastAsia="Times New Roman" w:cs="Times New Roman"/>
          <w:szCs w:val="24"/>
        </w:rPr>
        <w:t xml:space="preserve">ικαιοσύνη είναι η διευθέτηση των ηλεκτρονικών πλειστηριασμών. Αυτή είναι η νούμερο ένα προτεραιότητα στη λίστα και μετά έρχονται οι άλλες στη </w:t>
      </w:r>
      <w:r>
        <w:rPr>
          <w:rFonts w:eastAsia="Times New Roman" w:cs="Times New Roman"/>
          <w:szCs w:val="24"/>
        </w:rPr>
        <w:t>δ</w:t>
      </w:r>
      <w:r>
        <w:rPr>
          <w:rFonts w:eastAsia="Times New Roman" w:cs="Times New Roman"/>
          <w:szCs w:val="24"/>
        </w:rPr>
        <w:t>ικαιοσύνη. Αυτό λέει κ</w:t>
      </w:r>
      <w:r>
        <w:rPr>
          <w:rFonts w:eastAsia="Times New Roman" w:cs="Times New Roman"/>
          <w:szCs w:val="24"/>
        </w:rPr>
        <w:t xml:space="preserve">άτι. </w:t>
      </w:r>
    </w:p>
    <w:p w14:paraId="46602FA3" w14:textId="77777777" w:rsidR="008E1586" w:rsidRDefault="00786920">
      <w:pPr>
        <w:spacing w:after="0" w:line="600" w:lineRule="auto"/>
        <w:ind w:firstLine="567"/>
        <w:jc w:val="both"/>
        <w:rPr>
          <w:rFonts w:eastAsia="Times New Roman" w:cs="Times New Roman"/>
          <w:szCs w:val="24"/>
        </w:rPr>
      </w:pPr>
      <w:r>
        <w:rPr>
          <w:rFonts w:eastAsia="Times New Roman" w:cs="Times New Roman"/>
          <w:szCs w:val="24"/>
        </w:rPr>
        <w:t>Και αν η πρώτη κατοικία προστατεύεται μέχρι το τέλος του 2017, όπως είπε σωστά χθες ο Υπουργός Δικαιοσύνης -όπως προστατευόταν, θυμίζω, και πριν με την πρόβλεψη περί αναστολής πλειστηριασμών</w:t>
      </w:r>
      <w:r>
        <w:rPr>
          <w:rFonts w:eastAsia="Times New Roman" w:cs="Times New Roman"/>
          <w:szCs w:val="24"/>
        </w:rPr>
        <w:t>,</w:t>
      </w:r>
      <w:r>
        <w:rPr>
          <w:rFonts w:eastAsia="Times New Roman" w:cs="Times New Roman"/>
          <w:szCs w:val="24"/>
        </w:rPr>
        <w:t xml:space="preserve"> μέχρι το τέλος του 2014, επί κυβερνήσεων δηλαδή Νέας Δημοκ</w:t>
      </w:r>
      <w:r>
        <w:rPr>
          <w:rFonts w:eastAsia="Times New Roman" w:cs="Times New Roman"/>
          <w:szCs w:val="24"/>
        </w:rPr>
        <w:t>ρατίας-ΠΑΣΟΚ, όπως παρέλειψε να πει χθες ο αρμόδιος Υπουργός Δικαιοσύνης- τότε το 2018 έρχεται και μαζί έρχονται και χιλιάδες απελευθερωμένοι και διευθετημένοι πλέον από εσάς ηλεκτρονικοί πλειστηριασμοί, επειδή εσείς διευθετήσατε αυτό το πεδίο</w:t>
      </w:r>
      <w:r>
        <w:rPr>
          <w:rFonts w:eastAsia="Times New Roman" w:cs="Times New Roman"/>
          <w:szCs w:val="24"/>
        </w:rPr>
        <w:t>,</w:t>
      </w:r>
      <w:r>
        <w:rPr>
          <w:rFonts w:eastAsia="Times New Roman" w:cs="Times New Roman"/>
          <w:szCs w:val="24"/>
        </w:rPr>
        <w:t xml:space="preserve"> κατά προτερ</w:t>
      </w:r>
      <w:r>
        <w:rPr>
          <w:rFonts w:eastAsia="Times New Roman" w:cs="Times New Roman"/>
          <w:szCs w:val="24"/>
        </w:rPr>
        <w:t xml:space="preserve">αιότητα στις μεταρρυθμίσεις της </w:t>
      </w:r>
      <w:r>
        <w:rPr>
          <w:rFonts w:eastAsia="Times New Roman" w:cs="Times New Roman"/>
          <w:szCs w:val="24"/>
        </w:rPr>
        <w:t>δικαιοσύνης</w:t>
      </w:r>
      <w:r>
        <w:rPr>
          <w:rFonts w:eastAsia="Times New Roman" w:cs="Times New Roman"/>
          <w:szCs w:val="24"/>
        </w:rPr>
        <w:t xml:space="preserve">. </w:t>
      </w:r>
    </w:p>
    <w:p w14:paraId="46602FA4" w14:textId="77777777" w:rsidR="008E1586" w:rsidRDefault="00786920">
      <w:pPr>
        <w:spacing w:after="0" w:line="600" w:lineRule="auto"/>
        <w:ind w:firstLine="567"/>
        <w:jc w:val="both"/>
        <w:rPr>
          <w:rFonts w:eastAsia="Times New Roman" w:cs="Times New Roman"/>
          <w:szCs w:val="24"/>
        </w:rPr>
      </w:pPr>
      <w:r>
        <w:rPr>
          <w:rFonts w:eastAsia="Times New Roman" w:cs="Times New Roman"/>
          <w:szCs w:val="24"/>
        </w:rPr>
        <w:t xml:space="preserve">Και μια που αναφέρθηκα στον Υπουργό Δικαιοσύνης, ο οποίος το απόγευμα αναφέρθηκε σε εμένα ονομαστικά και μου ζήτησε να τοποθετηθώ συγκεκριμένα για </w:t>
      </w:r>
      <w:r>
        <w:rPr>
          <w:rFonts w:eastAsia="Times New Roman" w:cs="Times New Roman"/>
          <w:szCs w:val="24"/>
        </w:rPr>
        <w:lastRenderedPageBreak/>
        <w:t xml:space="preserve">το άρθρο 65, δηλαδή σχετικό ακαταδίωκτο –σχετικό, όχι απόλυτο- </w:t>
      </w:r>
      <w:r>
        <w:rPr>
          <w:rFonts w:eastAsia="Times New Roman" w:cs="Times New Roman"/>
          <w:szCs w:val="24"/>
        </w:rPr>
        <w:t>τραπεζικών στελεχών και δημοσίων λειτουργών</w:t>
      </w:r>
      <w:r>
        <w:rPr>
          <w:rFonts w:eastAsia="Times New Roman" w:cs="Times New Roman"/>
          <w:szCs w:val="24"/>
        </w:rPr>
        <w:t>,</w:t>
      </w:r>
      <w:r>
        <w:rPr>
          <w:rFonts w:eastAsia="Times New Roman" w:cs="Times New Roman"/>
          <w:szCs w:val="24"/>
        </w:rPr>
        <w:t xml:space="preserve"> που θα διενεργήσουν αναδιαρθρώσεις, κουρέματα δηλαδή κόκκινων δανείων, σπεύδω να απαντήσω. Δεν ήμουν στην Αίθουσα, αλλά παρακολούθησα και απαντώ τώρα. </w:t>
      </w:r>
    </w:p>
    <w:p w14:paraId="46602FA5" w14:textId="77777777" w:rsidR="008E1586" w:rsidRDefault="00786920">
      <w:pPr>
        <w:spacing w:after="0" w:line="600" w:lineRule="auto"/>
        <w:ind w:firstLine="567"/>
        <w:jc w:val="both"/>
        <w:rPr>
          <w:rFonts w:eastAsia="Times New Roman" w:cs="Times New Roman"/>
          <w:szCs w:val="24"/>
        </w:rPr>
      </w:pPr>
      <w:r>
        <w:rPr>
          <w:rFonts w:eastAsia="Times New Roman" w:cs="Times New Roman"/>
          <w:szCs w:val="24"/>
        </w:rPr>
        <w:t>Θα καταψηφίσουμε φυσικά, όπως καταψηφίζουμε όλο το μνημόνιο</w:t>
      </w:r>
      <w:r>
        <w:rPr>
          <w:rFonts w:eastAsia="Times New Roman" w:cs="Times New Roman"/>
          <w:szCs w:val="24"/>
        </w:rPr>
        <w:t xml:space="preserve">, με την εξαίρεση του άρθρου για τη μείωση φορολογικών προνομίων των Βουλευτών. Χθες είπα ότι δεν καταλαβαίνω, γιατί πρέπει να θεσπισθεί αυτή η ιδιότυπη ασυλία -υπό προϋποθέσεις μεν, αλλά ασυλία- για μια κατηγορία τραπεζικών στελεχών και λειτουργών του </w:t>
      </w:r>
      <w:r>
        <w:rPr>
          <w:rFonts w:eastAsia="Times New Roman" w:cs="Times New Roman"/>
          <w:szCs w:val="24"/>
        </w:rPr>
        <w:t>δημ</w:t>
      </w:r>
      <w:r>
        <w:rPr>
          <w:rFonts w:eastAsia="Times New Roman" w:cs="Times New Roman"/>
          <w:szCs w:val="24"/>
        </w:rPr>
        <w:t>οσίου</w:t>
      </w:r>
      <w:r>
        <w:rPr>
          <w:rFonts w:eastAsia="Times New Roman" w:cs="Times New Roman"/>
          <w:szCs w:val="24"/>
        </w:rPr>
        <w:t xml:space="preserve">. Δεν καταλαβαίνω. Δεν έχουν εμπιστοσύνη ο Υπουργός και η Κυβέρνηση στους δικαστικούς λειτουργούς να κάνουν τη δουλειά τους, χωρίς φόβο, αλλά και χωρίς πάθος και φοβάται κύμα διώξεων; Δεν το καταλαβαίνω αυτό. </w:t>
      </w:r>
      <w:r>
        <w:rPr>
          <w:rFonts w:eastAsia="Times New Roman" w:cs="Times New Roman"/>
          <w:szCs w:val="24"/>
        </w:rPr>
        <w:t>Ε</w:t>
      </w:r>
      <w:r>
        <w:rPr>
          <w:rFonts w:eastAsia="Times New Roman" w:cs="Times New Roman"/>
          <w:szCs w:val="24"/>
        </w:rPr>
        <w:t>ίπα ότι και όποιος λειτουργός από όλους α</w:t>
      </w:r>
      <w:r>
        <w:rPr>
          <w:rFonts w:eastAsia="Times New Roman" w:cs="Times New Roman"/>
          <w:szCs w:val="24"/>
        </w:rPr>
        <w:t xml:space="preserve">υτούς κάνει καλά τη δουλειά του, σύμφωνα με τον νόμο, δεν έχει να φοβάται τίποτα. </w:t>
      </w:r>
    </w:p>
    <w:p w14:paraId="46602FA6" w14:textId="77777777" w:rsidR="008E1586" w:rsidRDefault="00786920">
      <w:pPr>
        <w:spacing w:after="0" w:line="600" w:lineRule="auto"/>
        <w:ind w:firstLine="567"/>
        <w:jc w:val="both"/>
        <w:rPr>
          <w:rFonts w:eastAsia="Times New Roman" w:cs="Times New Roman"/>
          <w:szCs w:val="24"/>
        </w:rPr>
      </w:pPr>
      <w:r>
        <w:rPr>
          <w:rFonts w:eastAsia="Times New Roman" w:cs="Times New Roman"/>
          <w:szCs w:val="24"/>
        </w:rPr>
        <w:t>Να πω και το άλλο. Εάν μέχρι χθες, κύριοι συνάδελφοι, η χορήγηση των δανείων ήταν ένα πεδίο στο οποίο μπορούσαν να αναπτυχθούν επιλήψιμες συναλλαγές ή συμπεριφορές, προβλέπω</w:t>
      </w:r>
      <w:r>
        <w:rPr>
          <w:rFonts w:eastAsia="Times New Roman" w:cs="Times New Roman"/>
          <w:szCs w:val="24"/>
        </w:rPr>
        <w:t xml:space="preserve"> ότι αύριο το πεδίο του κουρέματος των δανείων -πάλι οικονομικό αντικείμενο, ενδεχομένως και εκατομμυρίων ευρώ- θα είναι πάλι ένα πρόσφορο πεδίο ενδεχομένως επιλήψιμων συναλλαγών. </w:t>
      </w:r>
    </w:p>
    <w:p w14:paraId="46602FA7" w14:textId="77777777" w:rsidR="008E1586" w:rsidRDefault="00786920">
      <w:pPr>
        <w:spacing w:after="0" w:line="600" w:lineRule="auto"/>
        <w:ind w:firstLine="567"/>
        <w:jc w:val="both"/>
        <w:rPr>
          <w:rFonts w:eastAsia="Times New Roman" w:cs="Times New Roman"/>
          <w:szCs w:val="24"/>
        </w:rPr>
      </w:pPr>
      <w:r>
        <w:rPr>
          <w:rFonts w:eastAsia="Times New Roman" w:cs="Times New Roman"/>
          <w:szCs w:val="24"/>
        </w:rPr>
        <w:t>Επομένως, δεν καταλαβαίνω προς τι αυτή η ιδιότυπη ασυλία μιας συγκεκριμένης</w:t>
      </w:r>
      <w:r>
        <w:rPr>
          <w:rFonts w:eastAsia="Times New Roman" w:cs="Times New Roman"/>
          <w:szCs w:val="24"/>
        </w:rPr>
        <w:t xml:space="preserve"> κατηγορίας πολιτών που δεν υφίστανται, βάσει της διάταξης που ψηφίζετε με το 65, τις συνήθεις δικονομικά προβλεπόμενες συνέπειες του νόμου. </w:t>
      </w:r>
    </w:p>
    <w:p w14:paraId="46602FA8" w14:textId="77777777" w:rsidR="008E1586" w:rsidRDefault="00786920">
      <w:pPr>
        <w:spacing w:after="0" w:line="600" w:lineRule="auto"/>
        <w:ind w:firstLine="720"/>
        <w:jc w:val="both"/>
        <w:rPr>
          <w:rFonts w:eastAsia="Times New Roman"/>
          <w:bCs/>
        </w:rPr>
      </w:pPr>
      <w:r>
        <w:rPr>
          <w:rFonts w:eastAsia="Times New Roman"/>
          <w:bCs/>
        </w:rPr>
        <w:lastRenderedPageBreak/>
        <w:t>(Στο σημείο αυτό κτυπάει το κουδούνι λήξεως του χρόνου ομιλίας του κυρίου Βουλευτή)</w:t>
      </w:r>
    </w:p>
    <w:p w14:paraId="46602FA9" w14:textId="77777777" w:rsidR="008E1586" w:rsidRDefault="00786920">
      <w:pPr>
        <w:spacing w:after="0" w:line="600" w:lineRule="auto"/>
        <w:ind w:firstLine="720"/>
        <w:jc w:val="both"/>
        <w:rPr>
          <w:rFonts w:eastAsia="Times New Roman"/>
          <w:bCs/>
        </w:rPr>
      </w:pPr>
      <w:r>
        <w:rPr>
          <w:rFonts w:eastAsia="Times New Roman" w:cs="Times New Roman"/>
          <w:szCs w:val="24"/>
        </w:rPr>
        <w:t>Ευχαριστώ για την ανοχή, κύριε</w:t>
      </w:r>
      <w:r>
        <w:rPr>
          <w:rFonts w:eastAsia="Times New Roman" w:cs="Times New Roman"/>
          <w:szCs w:val="24"/>
        </w:rPr>
        <w:t xml:space="preserve"> Πρόεδρε, δεν θα αργήσω.</w:t>
      </w:r>
    </w:p>
    <w:p w14:paraId="46602FAA" w14:textId="77777777" w:rsidR="008E1586" w:rsidRDefault="00786920">
      <w:pPr>
        <w:spacing w:after="0" w:line="600" w:lineRule="auto"/>
        <w:ind w:firstLine="567"/>
        <w:jc w:val="both"/>
        <w:rPr>
          <w:rFonts w:eastAsia="Times New Roman" w:cs="Times New Roman"/>
          <w:szCs w:val="24"/>
        </w:rPr>
      </w:pPr>
      <w:r>
        <w:rPr>
          <w:rFonts w:eastAsia="Times New Roman" w:cs="Times New Roman"/>
          <w:szCs w:val="24"/>
        </w:rPr>
        <w:t xml:space="preserve">  Κυρίες και κύριοι, έναντι επιλόγου. Η δεύτερη αξιολόγηση άργησε έναν χρόνο. Αυτή η καθυστέρηση έφερε μεγάλο πρόσθετο κόστος και κατέληξε στην ουσία στο τέταρτο μνημόνιο για την περίοδο 2017-2021.</w:t>
      </w:r>
    </w:p>
    <w:p w14:paraId="46602FAB"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Ξέρετε ότι αυτό δεν ήταν έργο αυτ</w:t>
      </w:r>
      <w:r>
        <w:rPr>
          <w:rFonts w:eastAsia="Times New Roman" w:cs="Times New Roman"/>
          <w:bCs/>
          <w:shd w:val="clear" w:color="auto" w:fill="FFFFFF"/>
        </w:rPr>
        <w:t xml:space="preserve">ών που κυβέρνησαν σαράντα χρόνια τη χώρα. </w:t>
      </w:r>
      <w:r>
        <w:rPr>
          <w:rFonts w:eastAsia="Times New Roman"/>
          <w:bCs/>
          <w:shd w:val="clear" w:color="auto" w:fill="FFFFFF"/>
        </w:rPr>
        <w:t>Είναι</w:t>
      </w:r>
      <w:r>
        <w:rPr>
          <w:rFonts w:eastAsia="Times New Roman" w:cs="Times New Roman"/>
          <w:bCs/>
          <w:shd w:val="clear" w:color="auto" w:fill="FFFFFF"/>
        </w:rPr>
        <w:t xml:space="preserve"> έργο αυτών που κυβερνούν τώρα, κυρίες και κύριοι της </w:t>
      </w:r>
      <w:r>
        <w:rPr>
          <w:rFonts w:eastAsia="Times New Roman"/>
          <w:bCs/>
          <w:shd w:val="clear" w:color="auto" w:fill="FFFFFF"/>
        </w:rPr>
        <w:t>Κυβέρνηση</w:t>
      </w:r>
      <w:r>
        <w:rPr>
          <w:rFonts w:eastAsia="Times New Roman" w:cs="Times New Roman"/>
          <w:bCs/>
          <w:shd w:val="clear" w:color="auto" w:fill="FFFFFF"/>
        </w:rPr>
        <w:t xml:space="preserve">ς, δικό σας δηλαδή. </w:t>
      </w:r>
    </w:p>
    <w:p w14:paraId="46602FAC"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Δεν ξέρετε, δεν μπορείτε και μάλλον δεν θέλετε -αν κρίνω από τον τρόπο που αντιμετωπίζετε την επένδυση </w:t>
      </w:r>
      <w:r>
        <w:rPr>
          <w:rFonts w:eastAsia="Times New Roman" w:cs="Times New Roman"/>
          <w:bCs/>
          <w:shd w:val="clear" w:color="auto" w:fill="FFFFFF"/>
        </w:rPr>
        <w:t>τ</w:t>
      </w:r>
      <w:r>
        <w:rPr>
          <w:rFonts w:eastAsia="Times New Roman" w:cs="Times New Roman"/>
          <w:bCs/>
          <w:shd w:val="clear" w:color="auto" w:fill="FFFFFF"/>
        </w:rPr>
        <w:t xml:space="preserve">ου Ελληνικού, όπου ανακαλύφθηκαν δασικές εκτάσεις εκεί κάπου κοντά στον αεροδιάδρομο- να αξιοποιήσετε τα εργαλεία για την έξοδο από την κρίση, που δεν </w:t>
      </w:r>
      <w:r>
        <w:rPr>
          <w:rFonts w:eastAsia="Times New Roman"/>
          <w:bCs/>
          <w:shd w:val="clear" w:color="auto" w:fill="FFFFFF"/>
        </w:rPr>
        <w:t>είναι</w:t>
      </w:r>
      <w:r>
        <w:rPr>
          <w:rFonts w:eastAsia="Times New Roman" w:cs="Times New Roman"/>
          <w:bCs/>
          <w:shd w:val="clear" w:color="auto" w:fill="FFFFFF"/>
        </w:rPr>
        <w:t xml:space="preserve"> άλλα από τα κίνητρα, την </w:t>
      </w:r>
      <w:proofErr w:type="spellStart"/>
      <w:r>
        <w:rPr>
          <w:rFonts w:eastAsia="Times New Roman" w:cs="Times New Roman"/>
          <w:bCs/>
          <w:shd w:val="clear" w:color="auto" w:fill="FFFFFF"/>
        </w:rPr>
        <w:t>κινητροδότηση</w:t>
      </w:r>
      <w:proofErr w:type="spellEnd"/>
      <w:r>
        <w:rPr>
          <w:rFonts w:eastAsia="Times New Roman" w:cs="Times New Roman"/>
          <w:bCs/>
          <w:shd w:val="clear" w:color="auto" w:fill="FFFFFF"/>
        </w:rPr>
        <w:t xml:space="preserve"> της επιχειρηματικότητας και της ιδιωτικής οικονομίας, με καν</w:t>
      </w:r>
      <w:r>
        <w:rPr>
          <w:rFonts w:eastAsia="Times New Roman" w:cs="Times New Roman"/>
          <w:bCs/>
          <w:shd w:val="clear" w:color="auto" w:fill="FFFFFF"/>
        </w:rPr>
        <w:t xml:space="preserve">όνες, όχι ασύδοτα, κύριε Φίλη. Όμως, εκεί </w:t>
      </w:r>
      <w:r>
        <w:rPr>
          <w:rFonts w:eastAsia="Times New Roman"/>
          <w:bCs/>
          <w:shd w:val="clear" w:color="auto" w:fill="FFFFFF"/>
        </w:rPr>
        <w:t>είναι</w:t>
      </w:r>
      <w:r>
        <w:rPr>
          <w:rFonts w:eastAsia="Times New Roman" w:cs="Times New Roman"/>
          <w:bCs/>
          <w:shd w:val="clear" w:color="auto" w:fill="FFFFFF"/>
        </w:rPr>
        <w:t xml:space="preserve"> το κλειδί. </w:t>
      </w:r>
    </w:p>
    <w:p w14:paraId="46602FAD"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Όχι, λοιπόν, στα μέτρα καθολικής φτωχοποίησης της κοινωνίας με την πρόσβαση στα επιδόματα φτώχειας ως περίπου εθνική επιδίωξη. Όχι στα αντίμετρα</w:t>
      </w:r>
      <w:r>
        <w:rPr>
          <w:rFonts w:eastAsia="Times New Roman"/>
          <w:bCs/>
          <w:shd w:val="clear" w:color="auto" w:fill="FFFFFF"/>
        </w:rPr>
        <w:t>-</w:t>
      </w:r>
      <w:r>
        <w:rPr>
          <w:rFonts w:eastAsia="Times New Roman" w:cs="Times New Roman"/>
          <w:bCs/>
          <w:shd w:val="clear" w:color="auto" w:fill="FFFFFF"/>
        </w:rPr>
        <w:t>απάτη, εάν το θελήσει το ΔΝΤ και εφόσον εσείς συνεχ</w:t>
      </w:r>
      <w:r>
        <w:rPr>
          <w:rFonts w:eastAsia="Times New Roman" w:cs="Times New Roman"/>
          <w:bCs/>
          <w:shd w:val="clear" w:color="auto" w:fill="FFFFFF"/>
        </w:rPr>
        <w:t xml:space="preserve">ίσετε να σωρεύετε βάρη σε </w:t>
      </w:r>
      <w:r>
        <w:rPr>
          <w:rFonts w:eastAsia="Times New Roman" w:cs="Times New Roman"/>
          <w:bCs/>
          <w:shd w:val="clear" w:color="auto" w:fill="FFFFFF"/>
        </w:rPr>
        <w:t>αυτούς,</w:t>
      </w:r>
      <w:r>
        <w:rPr>
          <w:rFonts w:eastAsia="Times New Roman" w:cs="Times New Roman"/>
          <w:bCs/>
          <w:shd w:val="clear" w:color="auto" w:fill="FFFFFF"/>
        </w:rPr>
        <w:t xml:space="preserve"> από τους οποίους στερείτε το δικαίωμα της προκοπής από την εργασία τους. </w:t>
      </w:r>
    </w:p>
    <w:p w14:paraId="46602FAE"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Καταψηφίζω και με τα δύο χέρια. </w:t>
      </w:r>
    </w:p>
    <w:p w14:paraId="46602FAF"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Σας ευχαριστώ.</w:t>
      </w:r>
    </w:p>
    <w:p w14:paraId="46602FB0" w14:textId="77777777" w:rsidR="008E1586" w:rsidRDefault="00786920">
      <w:pPr>
        <w:spacing w:after="0" w:line="600" w:lineRule="auto"/>
        <w:ind w:firstLine="720"/>
        <w:jc w:val="center"/>
        <w:rPr>
          <w:rFonts w:eastAsia="Times New Roman" w:cs="Times New Roman"/>
          <w:bCs/>
          <w:shd w:val="clear" w:color="auto" w:fill="FFFFFF"/>
        </w:rPr>
      </w:pPr>
      <w:r>
        <w:rPr>
          <w:rFonts w:eastAsia="Times New Roman" w:cs="Times New Roman"/>
          <w:bCs/>
          <w:shd w:val="clear" w:color="auto" w:fill="FFFFFF"/>
        </w:rPr>
        <w:lastRenderedPageBreak/>
        <w:t>(Χειροκροτήματα από την πτέρυγα  της Νέας Δημοκρατίας)</w:t>
      </w:r>
    </w:p>
    <w:p w14:paraId="46602FB1"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b/>
          <w:bCs/>
          <w:shd w:val="clear" w:color="auto" w:fill="FFFFFF"/>
        </w:rPr>
        <w:t xml:space="preserve">ΠΡΟΕΔΡΕΥΩΝ (Σπυρίδων Λυκούδης): </w:t>
      </w:r>
      <w:r>
        <w:rPr>
          <w:rFonts w:eastAsia="Times New Roman" w:cs="Times New Roman"/>
          <w:bCs/>
          <w:shd w:val="clear" w:color="auto" w:fill="FFFFFF"/>
        </w:rPr>
        <w:t>Ευχαριστώ, κύ</w:t>
      </w:r>
      <w:r>
        <w:rPr>
          <w:rFonts w:eastAsia="Times New Roman" w:cs="Times New Roman"/>
          <w:bCs/>
          <w:shd w:val="clear" w:color="auto" w:fill="FFFFFF"/>
        </w:rPr>
        <w:t xml:space="preserve">ριε συνάδελφε. </w:t>
      </w:r>
    </w:p>
    <w:p w14:paraId="46602FB2"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bCs/>
          <w:shd w:val="clear" w:color="auto" w:fill="FFFFFF"/>
        </w:rPr>
        <w:t>Κυρίες και κύριοι συνάδελφοι,</w:t>
      </w:r>
      <w:r>
        <w:rPr>
          <w:rFonts w:eastAsia="Times New Roman" w:cs="Times New Roman"/>
          <w:bCs/>
          <w:shd w:val="clear" w:color="auto" w:fill="FFFFFF"/>
        </w:rPr>
        <w:t xml:space="preserve"> επαναλαμβάνω ότι εγώ</w:t>
      </w:r>
      <w:r>
        <w:rPr>
          <w:rFonts w:eastAsia="Times New Roman" w:cs="Times New Roman"/>
          <w:bCs/>
          <w:shd w:val="clear" w:color="auto" w:fill="FFFFFF"/>
        </w:rPr>
        <w:t>,</w:t>
      </w:r>
      <w:r>
        <w:rPr>
          <w:rFonts w:eastAsia="Times New Roman" w:cs="Times New Roman"/>
          <w:bCs/>
          <w:shd w:val="clear" w:color="auto" w:fill="FFFFFF"/>
        </w:rPr>
        <w:t xml:space="preserve"> στη 1.00΄ η ώρα ακριβώς</w:t>
      </w:r>
      <w:r>
        <w:rPr>
          <w:rFonts w:eastAsia="Times New Roman" w:cs="Times New Roman"/>
          <w:bCs/>
          <w:shd w:val="clear" w:color="auto" w:fill="FFFFFF"/>
        </w:rPr>
        <w:t>,</w:t>
      </w:r>
      <w:r>
        <w:rPr>
          <w:rFonts w:eastAsia="Times New Roman" w:cs="Times New Roman"/>
          <w:bCs/>
          <w:shd w:val="clear" w:color="auto" w:fill="FFFFFF"/>
        </w:rPr>
        <w:t xml:space="preserve"> θα κλείσω τη </w:t>
      </w:r>
      <w:r>
        <w:rPr>
          <w:rFonts w:eastAsia="Times New Roman"/>
          <w:bCs/>
          <w:shd w:val="clear" w:color="auto" w:fill="FFFFFF"/>
        </w:rPr>
        <w:t>συνεδρίαση</w:t>
      </w:r>
      <w:r>
        <w:rPr>
          <w:rFonts w:eastAsia="Times New Roman" w:cs="Times New Roman"/>
          <w:bCs/>
          <w:shd w:val="clear" w:color="auto" w:fill="FFFFFF"/>
        </w:rPr>
        <w:t xml:space="preserve">. Δυστυχώς, κάποιοι συνάδελφοι που περιμένουν να μιλήσουν, δεν θα μιλήσουν, διότι παρά τις εκκλήσεις, το </w:t>
      </w:r>
      <w:proofErr w:type="spellStart"/>
      <w:r>
        <w:rPr>
          <w:rFonts w:eastAsia="Times New Roman" w:cs="Times New Roman"/>
          <w:bCs/>
          <w:shd w:val="clear" w:color="auto" w:fill="FFFFFF"/>
        </w:rPr>
        <w:t>επτάλεπτο</w:t>
      </w:r>
      <w:proofErr w:type="spellEnd"/>
      <w:r>
        <w:rPr>
          <w:rFonts w:eastAsia="Times New Roman" w:cs="Times New Roman"/>
          <w:bCs/>
          <w:shd w:val="clear" w:color="auto" w:fill="FFFFFF"/>
        </w:rPr>
        <w:t xml:space="preserve"> γίνεται </w:t>
      </w:r>
      <w:proofErr w:type="spellStart"/>
      <w:r>
        <w:rPr>
          <w:rFonts w:eastAsia="Times New Roman" w:cs="Times New Roman"/>
          <w:bCs/>
          <w:shd w:val="clear" w:color="auto" w:fill="FFFFFF"/>
        </w:rPr>
        <w:t>εννιάλεπτο</w:t>
      </w:r>
      <w:proofErr w:type="spellEnd"/>
      <w:r>
        <w:rPr>
          <w:rFonts w:eastAsia="Times New Roman" w:cs="Times New Roman"/>
          <w:bCs/>
          <w:shd w:val="clear" w:color="auto" w:fill="FFFFFF"/>
        </w:rPr>
        <w:t>. Δεν μ</w:t>
      </w:r>
      <w:r>
        <w:rPr>
          <w:rFonts w:eastAsia="Times New Roman" w:cs="Times New Roman"/>
          <w:bCs/>
          <w:shd w:val="clear" w:color="auto" w:fill="FFFFFF"/>
        </w:rPr>
        <w:t xml:space="preserve">πορούμε να πάμε έτσι. Σας το λέω. Κύριε Τάσσο, για εσάς το λέω. Με </w:t>
      </w:r>
      <w:proofErr w:type="spellStart"/>
      <w:r>
        <w:rPr>
          <w:rFonts w:eastAsia="Times New Roman" w:cs="Times New Roman"/>
          <w:bCs/>
          <w:shd w:val="clear" w:color="auto" w:fill="FFFFFF"/>
        </w:rPr>
        <w:t>συγχωρείτε</w:t>
      </w:r>
      <w:proofErr w:type="spellEnd"/>
      <w:r>
        <w:rPr>
          <w:rFonts w:eastAsia="Times New Roman" w:cs="Times New Roman"/>
          <w:bCs/>
          <w:shd w:val="clear" w:color="auto" w:fill="FFFFFF"/>
        </w:rPr>
        <w:t xml:space="preserve">, αλλά δεν θα προλάβετε να μιλήσετε τελικά. Λυπάμαι, αλλά δεν μπορώ να συνεννοηθώ. </w:t>
      </w:r>
    </w:p>
    <w:p w14:paraId="46602FB3"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Τον λόγο </w:t>
      </w:r>
      <w:r>
        <w:rPr>
          <w:rFonts w:eastAsia="Times New Roman"/>
          <w:bCs/>
          <w:shd w:val="clear" w:color="auto" w:fill="FFFFFF"/>
        </w:rPr>
        <w:t>έχει</w:t>
      </w:r>
      <w:r>
        <w:rPr>
          <w:rFonts w:eastAsia="Times New Roman" w:cs="Times New Roman"/>
          <w:bCs/>
          <w:shd w:val="clear" w:color="auto" w:fill="FFFFFF"/>
        </w:rPr>
        <w:t xml:space="preserve"> ο συνάδελφος κ. Τσίρκας από τον ΣΥΡΙΖΑ. </w:t>
      </w:r>
    </w:p>
    <w:p w14:paraId="46602FB4"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ΒΑΣΙΛΕΙΟΣ ΤΣΙΡΚΑΣ:</w:t>
      </w:r>
      <w:r>
        <w:rPr>
          <w:rFonts w:eastAsia="Times New Roman" w:cs="Times New Roman"/>
          <w:bCs/>
          <w:shd w:val="clear" w:color="auto" w:fill="FFFFFF"/>
        </w:rPr>
        <w:t xml:space="preserve"> Ευχαριστώ, κύριε Πρόε</w:t>
      </w:r>
      <w:r>
        <w:rPr>
          <w:rFonts w:eastAsia="Times New Roman" w:cs="Times New Roman"/>
          <w:bCs/>
          <w:shd w:val="clear" w:color="auto" w:fill="FFFFFF"/>
        </w:rPr>
        <w:t xml:space="preserve">δρε. </w:t>
      </w:r>
    </w:p>
    <w:p w14:paraId="46602FB5"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Κυρίες και κύριοι Βουλευτές, για εμάς, από την πρώτη μέρα μέχρι και σήμερα, η έξοδος από την κρίση με την κοινωνία όρθια</w:t>
      </w:r>
      <w:r>
        <w:rPr>
          <w:rFonts w:eastAsia="Times New Roman" w:cs="Times New Roman"/>
          <w:bCs/>
          <w:shd w:val="clear" w:color="auto" w:fill="FFFFFF"/>
        </w:rPr>
        <w:t>,</w:t>
      </w:r>
      <w:r>
        <w:rPr>
          <w:rFonts w:eastAsia="Times New Roman" w:cs="Times New Roman"/>
          <w:bCs/>
          <w:shd w:val="clear" w:color="auto" w:fill="FFFFFF"/>
        </w:rPr>
        <w:t xml:space="preserve"> αποτέλεσε και αποτελεί αταλάντευτο στόχο και σε καμμία χρονική στιγμή δεν κρύψαμε τις δυσκολίες. Ούτε πανηγυρίσαμε ούτε παρουσιά</w:t>
      </w:r>
      <w:r>
        <w:rPr>
          <w:rFonts w:eastAsia="Times New Roman" w:cs="Times New Roman"/>
          <w:bCs/>
          <w:shd w:val="clear" w:color="auto" w:fill="FFFFFF"/>
        </w:rPr>
        <w:t>σαμε «</w:t>
      </w:r>
      <w:r>
        <w:rPr>
          <w:rFonts w:eastAsia="Times New Roman" w:cs="Times New Roman"/>
          <w:bCs/>
          <w:shd w:val="clear" w:color="auto" w:fill="FFFFFF"/>
          <w:lang w:val="en-US"/>
        </w:rPr>
        <w:t>success</w:t>
      </w:r>
      <w:r>
        <w:rPr>
          <w:rFonts w:eastAsia="Times New Roman" w:cs="Times New Roman"/>
          <w:bCs/>
          <w:shd w:val="clear" w:color="auto" w:fill="FFFFFF"/>
        </w:rPr>
        <w:t xml:space="preserve"> </w:t>
      </w:r>
      <w:r>
        <w:rPr>
          <w:rFonts w:eastAsia="Times New Roman" w:cs="Times New Roman"/>
          <w:bCs/>
          <w:shd w:val="clear" w:color="auto" w:fill="FFFFFF"/>
          <w:lang w:val="en-US"/>
        </w:rPr>
        <w:t>story</w:t>
      </w:r>
      <w:r>
        <w:rPr>
          <w:rFonts w:eastAsia="Times New Roman" w:cs="Times New Roman"/>
          <w:bCs/>
          <w:shd w:val="clear" w:color="auto" w:fill="FFFFFF"/>
        </w:rPr>
        <w:t xml:space="preserve">». Σταθήκαμε με ειλικρίνεια απέναντι στον ελληνικό λαό σε όλες τις κρίσιμες στιγμές και καταφέραμε μια συμφωνία με αντίμετρα, με μηδενικό δημοσιονομικό ισοζύγιο, που θα μας οδηγήσει στη νέα εποχή. </w:t>
      </w:r>
    </w:p>
    <w:p w14:paraId="46602FB6"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Το ηθικά και πολιτικά χρεοκοπημένο σύστ</w:t>
      </w:r>
      <w:r>
        <w:rPr>
          <w:rFonts w:eastAsia="Times New Roman" w:cs="Times New Roman"/>
          <w:bCs/>
          <w:shd w:val="clear" w:color="auto" w:fill="FFFFFF"/>
        </w:rPr>
        <w:t xml:space="preserve">ημα, που ο ίδιος ο ελληνικός λαός έθεσε στο περιθώριο, αρνείται να αποδεχτεί τη νέα πραγματικότητα. Παίζει το τελευταίο του χαρτί με συνεχείς επιθέσεις στην </w:t>
      </w:r>
      <w:r>
        <w:rPr>
          <w:rFonts w:eastAsia="Times New Roman"/>
          <w:bCs/>
          <w:shd w:val="clear" w:color="auto" w:fill="FFFFFF"/>
        </w:rPr>
        <w:t>Κυβέρνηση</w:t>
      </w:r>
      <w:r>
        <w:rPr>
          <w:rFonts w:eastAsia="Times New Roman" w:cs="Times New Roman"/>
          <w:bCs/>
          <w:shd w:val="clear" w:color="auto" w:fill="FFFFFF"/>
        </w:rPr>
        <w:t>, κατασκευάζοντας ψευδείς ει</w:t>
      </w:r>
      <w:r>
        <w:rPr>
          <w:rFonts w:eastAsia="Times New Roman" w:cs="Times New Roman"/>
          <w:bCs/>
          <w:shd w:val="clear" w:color="auto" w:fill="FFFFFF"/>
        </w:rPr>
        <w:lastRenderedPageBreak/>
        <w:t>δήσεις, θέτοντας προσκόμματα σε οποιαδήποτε πρωτοβουλία για λό</w:t>
      </w:r>
      <w:r>
        <w:rPr>
          <w:rFonts w:eastAsia="Times New Roman" w:cs="Times New Roman"/>
          <w:bCs/>
          <w:shd w:val="clear" w:color="auto" w:fill="FFFFFF"/>
        </w:rPr>
        <w:t xml:space="preserve">γους μικροπολιτικής και εντυπώσεων, αλλά και για να αποτινάξει </w:t>
      </w:r>
      <w:r>
        <w:rPr>
          <w:rFonts w:eastAsia="Times New Roman"/>
          <w:bCs/>
          <w:shd w:val="clear" w:color="auto" w:fill="FFFFFF"/>
        </w:rPr>
        <w:t>-</w:t>
      </w:r>
      <w:r>
        <w:rPr>
          <w:rFonts w:eastAsia="Times New Roman" w:cs="Times New Roman"/>
          <w:bCs/>
          <w:shd w:val="clear" w:color="auto" w:fill="FFFFFF"/>
        </w:rPr>
        <w:t>έτσι νομίζει- από πάνω του την ευθύνη ότι κατέστρεψε στη χώρα.</w:t>
      </w:r>
    </w:p>
    <w:p w14:paraId="46602FB7"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Προκαλεί πραγματικά εντύπωση το γεγονός ότι μας κουνάνε το δάχτυλο και μας ασκούν κριτική αυτοί</w:t>
      </w:r>
      <w:r>
        <w:rPr>
          <w:rFonts w:eastAsia="Times New Roman" w:cs="Times New Roman"/>
          <w:bCs/>
          <w:shd w:val="clear" w:color="auto" w:fill="FFFFFF"/>
        </w:rPr>
        <w:t>,</w:t>
      </w:r>
      <w:r>
        <w:rPr>
          <w:rFonts w:eastAsia="Times New Roman" w:cs="Times New Roman"/>
          <w:bCs/>
          <w:shd w:val="clear" w:color="auto" w:fill="FFFFFF"/>
        </w:rPr>
        <w:t xml:space="preserve"> που εκτόξευσαν το χρέος της χώρας, εκτίναξαν την ανεργία και συμμετείχαν ενεργά στην απώλεια του 25% του ΑΕΠ της χώρας. Παρά τις δυσκολίες, αποδεικνύουμε ότι η χώρα μπορεί να σταθεί στα πόδια της -αρχίζει να στέκεται στα πόδια της</w:t>
      </w:r>
      <w:r>
        <w:rPr>
          <w:rFonts w:eastAsia="Times New Roman"/>
          <w:bCs/>
          <w:shd w:val="clear" w:color="auto" w:fill="FFFFFF"/>
        </w:rPr>
        <w:t>-</w:t>
      </w:r>
      <w:r>
        <w:rPr>
          <w:rFonts w:eastAsia="Times New Roman" w:cs="Times New Roman"/>
          <w:bCs/>
          <w:shd w:val="clear" w:color="auto" w:fill="FFFFFF"/>
        </w:rPr>
        <w:t xml:space="preserve"> και να ελπίζει σε ένα κ</w:t>
      </w:r>
      <w:r>
        <w:rPr>
          <w:rFonts w:eastAsia="Times New Roman" w:cs="Times New Roman"/>
          <w:bCs/>
          <w:shd w:val="clear" w:color="auto" w:fill="FFFFFF"/>
        </w:rPr>
        <w:t xml:space="preserve">αλύτερο μέλλον. </w:t>
      </w:r>
    </w:p>
    <w:p w14:paraId="46602FB8"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Εσείς, κύριοι της Αξιωματικής Αντιπολίτευσης, συνεχίζετε να εκτίθεστε, γιατί έχουμε σήμερα μια συμφωνία μπροστά μας όπου μαζί με τα αρνητικά μέτρα που νομοθετούνται, έχουμε και θετικά μέτρα τα οποία μπορούν να αμβλύνουν όσο το δυνατόν περι</w:t>
      </w:r>
      <w:r>
        <w:rPr>
          <w:rFonts w:eastAsia="Times New Roman" w:cs="Times New Roman"/>
          <w:bCs/>
          <w:shd w:val="clear" w:color="auto" w:fill="FFFFFF"/>
        </w:rPr>
        <w:t xml:space="preserve">σσότερο τις αρνητικές επιπτώσεις. </w:t>
      </w:r>
    </w:p>
    <w:p w14:paraId="46602FB9"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Δεν μπορεί κανείς να αμφισβητήσει ότι ήταν σκληρές και αμφίρροπες οι διαπραγματεύσεις, για να κατορθώσει η </w:t>
      </w:r>
      <w:r>
        <w:rPr>
          <w:rFonts w:eastAsia="Times New Roman"/>
          <w:bCs/>
          <w:shd w:val="clear" w:color="auto" w:fill="FFFFFF"/>
        </w:rPr>
        <w:t>Κυβέρνηση</w:t>
      </w:r>
      <w:r>
        <w:rPr>
          <w:rFonts w:eastAsia="Times New Roman" w:cs="Times New Roman"/>
          <w:bCs/>
          <w:shd w:val="clear" w:color="auto" w:fill="FFFFFF"/>
        </w:rPr>
        <w:t xml:space="preserve"> να πετύχει αυτή τη συμφωνία με ένα δημοσιονομικό μείγμα</w:t>
      </w:r>
      <w:r>
        <w:rPr>
          <w:rFonts w:eastAsia="Times New Roman" w:cs="Times New Roman"/>
          <w:bCs/>
          <w:shd w:val="clear" w:color="auto" w:fill="FFFFFF"/>
        </w:rPr>
        <w:t>,</w:t>
      </w:r>
      <w:r>
        <w:rPr>
          <w:rFonts w:eastAsia="Times New Roman" w:cs="Times New Roman"/>
          <w:bCs/>
          <w:shd w:val="clear" w:color="auto" w:fill="FFFFFF"/>
        </w:rPr>
        <w:t xml:space="preserve"> που προφανώς δεν θα επιλέγαμε να εφαρμόσουμε αν</w:t>
      </w:r>
      <w:r>
        <w:rPr>
          <w:rFonts w:eastAsia="Times New Roman" w:cs="Times New Roman"/>
          <w:bCs/>
          <w:shd w:val="clear" w:color="auto" w:fill="FFFFFF"/>
        </w:rPr>
        <w:t xml:space="preserve"> δεν βρισκόμασταν υπό επιτροπεία.</w:t>
      </w:r>
    </w:p>
    <w:p w14:paraId="46602FBA"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Και αντί των παράλογων πλεονασμάτων, που είχε συμφωνήσει η προηγούμενη κ</w:t>
      </w:r>
      <w:r>
        <w:rPr>
          <w:rFonts w:eastAsia="Times New Roman"/>
          <w:bCs/>
          <w:shd w:val="clear" w:color="auto" w:fill="FFFFFF"/>
        </w:rPr>
        <w:t>υβέρνηση</w:t>
      </w:r>
      <w:r>
        <w:rPr>
          <w:rFonts w:eastAsia="Times New Roman" w:cs="Times New Roman"/>
          <w:bCs/>
          <w:shd w:val="clear" w:color="auto" w:fill="FFFFFF"/>
        </w:rPr>
        <w:t xml:space="preserve"> Σαμαρά</w:t>
      </w:r>
      <w:r>
        <w:rPr>
          <w:rFonts w:eastAsia="Times New Roman"/>
          <w:bCs/>
          <w:shd w:val="clear" w:color="auto" w:fill="FFFFFF"/>
        </w:rPr>
        <w:t xml:space="preserve"> - </w:t>
      </w:r>
      <w:r>
        <w:rPr>
          <w:rFonts w:eastAsia="Times New Roman" w:cs="Times New Roman"/>
          <w:bCs/>
          <w:shd w:val="clear" w:color="auto" w:fill="FFFFFF"/>
        </w:rPr>
        <w:t xml:space="preserve">Βενιζέλου από το 2014 έως το 2031, που προβλέπονταν πρωτογενή πλεονάσματα που έφταναν μέχρι το 4,1%, τίθεται, με το </w:t>
      </w:r>
      <w:r>
        <w:rPr>
          <w:rFonts w:eastAsia="Times New Roman" w:cs="Times New Roman"/>
          <w:bCs/>
          <w:shd w:val="clear" w:color="auto" w:fill="FFFFFF"/>
        </w:rPr>
        <w:t>μ</w:t>
      </w:r>
      <w:r>
        <w:rPr>
          <w:rFonts w:eastAsia="Times New Roman" w:cs="Times New Roman"/>
          <w:bCs/>
          <w:shd w:val="clear" w:color="auto" w:fill="FFFFFF"/>
        </w:rPr>
        <w:t xml:space="preserve">εσοπρόθεσμο </w:t>
      </w:r>
      <w:r>
        <w:rPr>
          <w:rFonts w:eastAsia="Times New Roman" w:cs="Times New Roman"/>
          <w:bCs/>
          <w:shd w:val="clear" w:color="auto" w:fill="FFFFFF"/>
        </w:rPr>
        <w:t>π</w:t>
      </w:r>
      <w:r>
        <w:rPr>
          <w:rFonts w:eastAsia="Times New Roman" w:cs="Times New Roman"/>
          <w:bCs/>
          <w:shd w:val="clear" w:color="auto" w:fill="FFFFFF"/>
        </w:rPr>
        <w:t>ρό</w:t>
      </w:r>
      <w:r>
        <w:rPr>
          <w:rFonts w:eastAsia="Times New Roman" w:cs="Times New Roman"/>
          <w:bCs/>
          <w:shd w:val="clear" w:color="auto" w:fill="FFFFFF"/>
        </w:rPr>
        <w:t xml:space="preserve">γραμμα, μέχρι το 2021 στόχος για πρωτογενές πλεόνασμα ύψους 3,5% του ΑΕΠ. </w:t>
      </w:r>
    </w:p>
    <w:p w14:paraId="46602FBB"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Ήταν απαραίτητο, όμως, να κλείσει η αξιολόγηση και για ποιους λόγους; Πόσο αναγκαίο ήταν; Αν και </w:t>
      </w:r>
      <w:r>
        <w:rPr>
          <w:rFonts w:eastAsia="Times New Roman"/>
          <w:bCs/>
          <w:shd w:val="clear" w:color="auto" w:fill="FFFFFF"/>
        </w:rPr>
        <w:t>έχει</w:t>
      </w:r>
      <w:r>
        <w:rPr>
          <w:rFonts w:eastAsia="Times New Roman" w:cs="Times New Roman"/>
          <w:bCs/>
          <w:shd w:val="clear" w:color="auto" w:fill="FFFFFF"/>
        </w:rPr>
        <w:t xml:space="preserve"> απαντηθεί, να το ξαναπούμε. </w:t>
      </w:r>
      <w:r>
        <w:rPr>
          <w:rFonts w:eastAsia="Times New Roman"/>
          <w:bCs/>
          <w:shd w:val="clear" w:color="auto" w:fill="FFFFFF"/>
        </w:rPr>
        <w:t>Είναι</w:t>
      </w:r>
      <w:r>
        <w:rPr>
          <w:rFonts w:eastAsia="Times New Roman" w:cs="Times New Roman"/>
          <w:bCs/>
          <w:shd w:val="clear" w:color="auto" w:fill="FFFFFF"/>
        </w:rPr>
        <w:t xml:space="preserve"> αναγκαία συνθήκη αυτή η συμφωνία για την έξοδ</w:t>
      </w:r>
      <w:r>
        <w:rPr>
          <w:rFonts w:eastAsia="Times New Roman" w:cs="Times New Roman"/>
          <w:bCs/>
          <w:shd w:val="clear" w:color="auto" w:fill="FFFFFF"/>
        </w:rPr>
        <w:t xml:space="preserve">ο από τη </w:t>
      </w:r>
      <w:proofErr w:type="spellStart"/>
      <w:r>
        <w:rPr>
          <w:rFonts w:eastAsia="Times New Roman" w:cs="Times New Roman"/>
          <w:bCs/>
          <w:shd w:val="clear" w:color="auto" w:fill="FFFFFF"/>
        </w:rPr>
        <w:t>μνημονιακή</w:t>
      </w:r>
      <w:proofErr w:type="spellEnd"/>
      <w:r>
        <w:rPr>
          <w:rFonts w:eastAsia="Times New Roman" w:cs="Times New Roman"/>
          <w:bCs/>
          <w:shd w:val="clear" w:color="auto" w:fill="FFFFFF"/>
        </w:rPr>
        <w:t xml:space="preserve"> επιτροπεία για τη ρύθμιση του χρέους. </w:t>
      </w:r>
    </w:p>
    <w:p w14:paraId="46602FBC" w14:textId="77777777" w:rsidR="008E1586" w:rsidRDefault="00786920">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Κλείνει, λοιπόν, οριστικά η δεύτερη αξιολόγηση -αν και περιλαμβάνει και όρους που θα θέλαμε να αποφύγουμε- και </w:t>
      </w:r>
      <w:r>
        <w:rPr>
          <w:rFonts w:eastAsia="Times New Roman"/>
          <w:bCs/>
          <w:shd w:val="clear" w:color="auto" w:fill="FFFFFF"/>
        </w:rPr>
        <w:t>έ</w:t>
      </w:r>
      <w:r>
        <w:rPr>
          <w:rFonts w:eastAsia="Times New Roman" w:cs="Times New Roman"/>
          <w:bCs/>
          <w:shd w:val="clear" w:color="auto" w:fill="FFFFFF"/>
        </w:rPr>
        <w:t xml:space="preserve">χουμε οδηγηθεί σε έναν ισορροπημένο συμβιβασμό που ήταν απαραίτητος. </w:t>
      </w:r>
      <w:r>
        <w:rPr>
          <w:rFonts w:eastAsia="Times New Roman" w:cs="Times New Roman"/>
          <w:bCs/>
          <w:shd w:val="clear" w:color="auto" w:fill="FFFFFF"/>
        </w:rPr>
        <w:t>Ε</w:t>
      </w:r>
      <w:r>
        <w:rPr>
          <w:rFonts w:eastAsia="Times New Roman" w:cs="Times New Roman"/>
          <w:bCs/>
          <w:shd w:val="clear" w:color="auto" w:fill="FFFFFF"/>
        </w:rPr>
        <w:t>σείς αρνείστε</w:t>
      </w:r>
      <w:r>
        <w:rPr>
          <w:rFonts w:eastAsia="Times New Roman" w:cs="Times New Roman"/>
          <w:bCs/>
          <w:shd w:val="clear" w:color="auto" w:fill="FFFFFF"/>
        </w:rPr>
        <w:t>,</w:t>
      </w:r>
      <w:r>
        <w:rPr>
          <w:rFonts w:eastAsia="Times New Roman" w:cs="Times New Roman"/>
          <w:bCs/>
          <w:shd w:val="clear" w:color="auto" w:fill="FFFFFF"/>
        </w:rPr>
        <w:t xml:space="preserve"> </w:t>
      </w:r>
      <w:r>
        <w:rPr>
          <w:rFonts w:eastAsia="Times New Roman" w:cs="Times New Roman"/>
          <w:bCs/>
          <w:shd w:val="clear" w:color="auto" w:fill="FFFFFF"/>
        </w:rPr>
        <w:t>ακόμη και σήμερα</w:t>
      </w:r>
      <w:r>
        <w:rPr>
          <w:rFonts w:eastAsia="Times New Roman" w:cs="Times New Roman"/>
          <w:bCs/>
          <w:shd w:val="clear" w:color="auto" w:fill="FFFFFF"/>
        </w:rPr>
        <w:t>,</w:t>
      </w:r>
      <w:r>
        <w:rPr>
          <w:rFonts w:eastAsia="Times New Roman" w:cs="Times New Roman"/>
          <w:bCs/>
          <w:shd w:val="clear" w:color="auto" w:fill="FFFFFF"/>
        </w:rPr>
        <w:t xml:space="preserve"> όχι μόνο να ψηφίσετε τα μέτρα, αλλά και τα θετικά αντίμετρα. Θα αποτελούσε, βέβαια, έκπληξη εάν στηρίζατε έστω αυτά τα επωφελή για την κοινωνία αντίμετρα, αφού </w:t>
      </w:r>
      <w:r>
        <w:rPr>
          <w:rFonts w:eastAsia="Times New Roman"/>
          <w:bCs/>
          <w:shd w:val="clear" w:color="auto" w:fill="FFFFFF"/>
        </w:rPr>
        <w:t>είναι</w:t>
      </w:r>
      <w:r>
        <w:rPr>
          <w:rFonts w:eastAsia="Times New Roman" w:cs="Times New Roman"/>
          <w:bCs/>
          <w:shd w:val="clear" w:color="auto" w:fill="FFFFFF"/>
        </w:rPr>
        <w:t xml:space="preserve"> ακόμα νωπή η άρνησή σας στο εφάπαξ επίδομα της δέκατης τρίτης σύνταξης. </w:t>
      </w:r>
    </w:p>
    <w:p w14:paraId="46602FBD" w14:textId="77777777" w:rsidR="008E1586" w:rsidRDefault="00786920">
      <w:pPr>
        <w:spacing w:after="0" w:line="600" w:lineRule="auto"/>
        <w:jc w:val="both"/>
        <w:rPr>
          <w:rFonts w:eastAsia="Times New Roman" w:cs="Times New Roman"/>
          <w:szCs w:val="24"/>
        </w:rPr>
      </w:pPr>
      <w:r>
        <w:rPr>
          <w:rFonts w:eastAsia="Times New Roman" w:cs="Times New Roman"/>
          <w:bCs/>
          <w:shd w:val="clear" w:color="auto" w:fill="FFFFFF"/>
        </w:rPr>
        <w:tab/>
      </w:r>
      <w:r>
        <w:rPr>
          <w:rFonts w:eastAsia="Times New Roman" w:cs="Times New Roman"/>
          <w:szCs w:val="24"/>
        </w:rPr>
        <w:t>Και είναι η μοναδική συμφωνία</w:t>
      </w:r>
      <w:r>
        <w:rPr>
          <w:rFonts w:eastAsia="Times New Roman" w:cs="Times New Roman"/>
          <w:szCs w:val="24"/>
        </w:rPr>
        <w:t>,</w:t>
      </w:r>
      <w:r>
        <w:rPr>
          <w:rFonts w:eastAsia="Times New Roman" w:cs="Times New Roman"/>
          <w:szCs w:val="24"/>
        </w:rPr>
        <w:t xml:space="preserve"> εδώ κι επτά χρόνια</w:t>
      </w:r>
      <w:r>
        <w:rPr>
          <w:rFonts w:eastAsia="Times New Roman" w:cs="Times New Roman"/>
          <w:szCs w:val="24"/>
        </w:rPr>
        <w:t>,</w:t>
      </w:r>
      <w:r>
        <w:rPr>
          <w:rFonts w:eastAsia="Times New Roman" w:cs="Times New Roman"/>
          <w:szCs w:val="24"/>
        </w:rPr>
        <w:t xml:space="preserve"> που προβλέπει όχι μόνο μέτρα, αλλά και θετικά αντίμετρα, ώστε το τελικό δημοσιονομικό αποτύπωμα να είναι μηδενικό, την ώρα που εσείς υποσχόσασταν να ψηφίσετε τόσα και άλλα τόσα μέτρα και όταν κυβερνούσατε</w:t>
      </w:r>
      <w:r>
        <w:rPr>
          <w:rFonts w:eastAsia="Times New Roman" w:cs="Times New Roman"/>
          <w:szCs w:val="24"/>
        </w:rPr>
        <w:t>,</w:t>
      </w:r>
      <w:r>
        <w:rPr>
          <w:rFonts w:eastAsia="Times New Roman" w:cs="Times New Roman"/>
          <w:szCs w:val="24"/>
        </w:rPr>
        <w:t xml:space="preserve"> ψηφίσατε συνολικά μέτρα ύψους 65 δισεκατομμυρίων </w:t>
      </w:r>
      <w:r>
        <w:rPr>
          <w:rFonts w:eastAsia="Times New Roman" w:cs="Times New Roman"/>
          <w:szCs w:val="24"/>
        </w:rPr>
        <w:t xml:space="preserve">ευρώ. </w:t>
      </w:r>
    </w:p>
    <w:p w14:paraId="46602FB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Ξέρετε πολύ καλά ότι μνημόνιο δεν είναι άλλο από τις πολιτικές προϋποθέσεις και δεσμεύσεις</w:t>
      </w:r>
      <w:r>
        <w:rPr>
          <w:rFonts w:eastAsia="Times New Roman" w:cs="Times New Roman"/>
          <w:szCs w:val="24"/>
        </w:rPr>
        <w:t>,</w:t>
      </w:r>
      <w:r>
        <w:rPr>
          <w:rFonts w:eastAsia="Times New Roman" w:cs="Times New Roman"/>
          <w:szCs w:val="24"/>
        </w:rPr>
        <w:t xml:space="preserve"> που αναλαμβάνει μια πλευρά όταν υπογράφει μια δανειακή σύμβαση. Και εδώ δεν έχουμε νέα δανειακή σύμβαση, άρα, δεν έχουμε και μνημόνιο. </w:t>
      </w:r>
    </w:p>
    <w:p w14:paraId="46602FBF"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Αντίθετα, ακραία νεοφ</w:t>
      </w:r>
      <w:r>
        <w:rPr>
          <w:rFonts w:eastAsia="Times New Roman" w:cs="Times New Roman"/>
          <w:szCs w:val="24"/>
        </w:rPr>
        <w:t>ιλελεύθερο και επικίνδυνο για την κοινωνία είναι το πρόγραμμα της Νέας Δημοκρατίας που υπόσχεται απολύσεις, απορρύθμιση των εργασιακών σχέσεων και μηδενική μέριμνα για τη δημόσια παιδεία και τη δημόσια υγεία. Και γι’ αυτό το πρόγραμμα θα κριθείτε στο τέλος</w:t>
      </w:r>
      <w:r>
        <w:rPr>
          <w:rFonts w:eastAsia="Times New Roman" w:cs="Times New Roman"/>
          <w:szCs w:val="24"/>
        </w:rPr>
        <w:t xml:space="preserve"> της τετραετίας. </w:t>
      </w:r>
    </w:p>
    <w:p w14:paraId="46602FC0"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Σήμερα, όμως νομοθετούμε τη μείωση του φορολογικού συντελεστή από το 22% στο 20% για εισοδήματα έως 20.000 ευρώ</w:t>
      </w:r>
      <w:r>
        <w:rPr>
          <w:rFonts w:eastAsia="Times New Roman" w:cs="Times New Roman"/>
          <w:szCs w:val="24"/>
        </w:rPr>
        <w:t>,</w:t>
      </w:r>
      <w:r>
        <w:rPr>
          <w:rFonts w:eastAsia="Times New Roman" w:cs="Times New Roman"/>
          <w:szCs w:val="24"/>
        </w:rPr>
        <w:t xml:space="preserve"> με σκοπό να ελαφρύνουμε τα χαμηλά και μεσαία εισοδήματα μισθωτών και συνταξιούχων. Καταργούμε την </w:t>
      </w:r>
      <w:r>
        <w:rPr>
          <w:rFonts w:eastAsia="Times New Roman" w:cs="Times New Roman"/>
          <w:szCs w:val="24"/>
        </w:rPr>
        <w:t xml:space="preserve">ειδική εισφορά αλληλεγγύης </w:t>
      </w:r>
      <w:r>
        <w:rPr>
          <w:rFonts w:eastAsia="Times New Roman" w:cs="Times New Roman"/>
          <w:szCs w:val="24"/>
        </w:rPr>
        <w:t>για εισοδήματα μέχρι 30.000 ευρώ</w:t>
      </w:r>
      <w:r>
        <w:rPr>
          <w:rFonts w:eastAsia="Times New Roman" w:cs="Times New Roman"/>
          <w:szCs w:val="24"/>
        </w:rPr>
        <w:t>,</w:t>
      </w:r>
      <w:r>
        <w:rPr>
          <w:rFonts w:eastAsia="Times New Roman" w:cs="Times New Roman"/>
          <w:szCs w:val="24"/>
        </w:rPr>
        <w:t xml:space="preserve"> αντί για 12.000 ευρώ</w:t>
      </w:r>
      <w:r>
        <w:rPr>
          <w:rFonts w:eastAsia="Times New Roman" w:cs="Times New Roman"/>
          <w:szCs w:val="24"/>
        </w:rPr>
        <w:t>,</w:t>
      </w:r>
      <w:r>
        <w:rPr>
          <w:rFonts w:eastAsia="Times New Roman" w:cs="Times New Roman"/>
          <w:szCs w:val="24"/>
        </w:rPr>
        <w:t xml:space="preserve"> που ισχύει μέχρι σήμερα, ενώ μειώνεται και ο ΕΝΦΙΑ κατά 30%. Νομοθετούμε τη μείωση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2019 του συντελεστή φορολόγησης των κερδών νομικών προσώπων από το 29% στο 26%, με σκοπό την ενίσχυση της επι</w:t>
      </w:r>
      <w:r>
        <w:rPr>
          <w:rFonts w:eastAsia="Times New Roman" w:cs="Times New Roman"/>
          <w:szCs w:val="24"/>
        </w:rPr>
        <w:t>χειρηματικής δραστηριότητας. Ακόμη, κάνουμε πράξη τη δέσμευσή μας για κατάργηση της έκπτωσης φόρου των Βουλευτών, έχοντας πλήρη συναίσθηση των δυσκολιών</w:t>
      </w:r>
      <w:r>
        <w:rPr>
          <w:rFonts w:eastAsia="Times New Roman" w:cs="Times New Roman"/>
          <w:szCs w:val="24"/>
        </w:rPr>
        <w:t>,</w:t>
      </w:r>
      <w:r>
        <w:rPr>
          <w:rFonts w:eastAsia="Times New Roman" w:cs="Times New Roman"/>
          <w:szCs w:val="24"/>
        </w:rPr>
        <w:t xml:space="preserve"> που αντιμετωπίζει μεγάλη μερίδα των συμπολιτών μας. </w:t>
      </w:r>
    </w:p>
    <w:p w14:paraId="46602FC1"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Από το Πρόγραμμα Δημοσίων Επενδύσεων θα χρηματοδο</w:t>
      </w:r>
      <w:r>
        <w:rPr>
          <w:rFonts w:eastAsia="Times New Roman" w:cs="Times New Roman"/>
          <w:szCs w:val="24"/>
        </w:rPr>
        <w:t>τηθούν έργα υποδομής στον τομέα αγροτικής παραγωγής, έργα ενεργειακής εξοικονόμησης και αναβάθμισης μικρομεσαίων επιχειρήσεων και βιομηχανίας. Μειώνουμε, όμως, και τον ΦΠΑ από το 24% στο 13% για τα αγροτικά προϊόντα, αλλά και για τα ζώντα ζώα, ένα αίτημα π</w:t>
      </w:r>
      <w:r>
        <w:rPr>
          <w:rFonts w:eastAsia="Times New Roman" w:cs="Times New Roman"/>
          <w:szCs w:val="24"/>
        </w:rPr>
        <w:t xml:space="preserve">άγιο του κτηνοτροφικού κόσμου. </w:t>
      </w:r>
    </w:p>
    <w:p w14:paraId="46602FC2"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Για εσάς όλα αυτά αποτελούν μνημόνιο, όπως μνημόνιο αποτελεί και το επίδομα στέγασης</w:t>
      </w:r>
      <w:r>
        <w:rPr>
          <w:rFonts w:eastAsia="Times New Roman" w:cs="Times New Roman"/>
          <w:szCs w:val="24"/>
        </w:rPr>
        <w:t>,</w:t>
      </w:r>
      <w:r>
        <w:rPr>
          <w:rFonts w:eastAsia="Times New Roman" w:cs="Times New Roman"/>
          <w:szCs w:val="24"/>
        </w:rPr>
        <w:t xml:space="preserve"> με το οποίο επωφελούνται εξακόσιες χιλιάδες νοικοκυριά, η αύξηση και η επέκταση της δωρεάν πρόσβασης σε βρεφονηπιακούς σταθμούς, που υπολο</w:t>
      </w:r>
      <w:r>
        <w:rPr>
          <w:rFonts w:eastAsia="Times New Roman" w:cs="Times New Roman"/>
          <w:szCs w:val="24"/>
        </w:rPr>
        <w:t xml:space="preserve">γίζεται ότι θα φτάσει συνολικά τα σαράντα πέντε χιλιάδες άτομα έως το 2020, και η επέκταση του προγράμματος σχολικών γευμάτων που αφορά σχεδόν το 50% των μαθητών. </w:t>
      </w:r>
    </w:p>
    <w:p w14:paraId="46602FC3"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Μπροστά, όμως, στον πανικό της εξουσίας που απομακρύνεται, προσπερνάτε το γεγονός ότι αυτά τ</w:t>
      </w:r>
      <w:r>
        <w:rPr>
          <w:rFonts w:eastAsia="Times New Roman" w:cs="Times New Roman"/>
          <w:szCs w:val="24"/>
        </w:rPr>
        <w:t>α μέτρα, που τα χαρακτηρίζετε και αντιαναπτυξιακά, θα αντιμετωπίσουν μια σειρά από παθογένειες, ανισότητες και αδικίες που προκάλεσαν οι δικές σας νεοφιλελεύθερες καταστροφικές πολιτικές. Και το κάνετε αυτό για να αποδείξετε τι; Το μόνο που αποδεικνύετε εί</w:t>
      </w:r>
      <w:r>
        <w:rPr>
          <w:rFonts w:eastAsia="Times New Roman" w:cs="Times New Roman"/>
          <w:szCs w:val="24"/>
        </w:rPr>
        <w:t xml:space="preserve">ναι ότι τα αφήγημά σας περί αδιεξόδου των διαπραγματεύσεων και εκλογών κατέρρευσε για μια ακόμη φορά και δεν βλέπετε τίποτα μπροστά σας, παρά μόνο τις καρέκλες της εξουσίας. </w:t>
      </w:r>
    </w:p>
    <w:p w14:paraId="46602FC4"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Θα καταψηφίσετε, λοιπόν, τη μηδενική συμμετοχή στη φαρμακευτική δαπάνη για άτομα </w:t>
      </w:r>
      <w:r>
        <w:rPr>
          <w:rFonts w:eastAsia="Times New Roman" w:cs="Times New Roman"/>
          <w:szCs w:val="24"/>
        </w:rPr>
        <w:t xml:space="preserve">με μηνιαίο ατομικό εισόδημα έως 700 ευρώ; Το μέτρο αυτό ωφελεί σχεδόν το 60% του συνόλου των πολιτών. </w:t>
      </w:r>
    </w:p>
    <w:p w14:paraId="46602FC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Και στ</w:t>
      </w:r>
      <w:r>
        <w:rPr>
          <w:rFonts w:eastAsia="Times New Roman" w:cs="Times New Roman"/>
          <w:szCs w:val="24"/>
        </w:rPr>
        <w:t>ο εργασιακό</w:t>
      </w:r>
      <w:r>
        <w:rPr>
          <w:rFonts w:eastAsia="Times New Roman" w:cs="Times New Roman"/>
          <w:szCs w:val="24"/>
        </w:rPr>
        <w:t xml:space="preserve"> θέμα</w:t>
      </w:r>
      <w:r>
        <w:rPr>
          <w:rFonts w:eastAsia="Times New Roman" w:cs="Times New Roman"/>
          <w:szCs w:val="24"/>
        </w:rPr>
        <w:t xml:space="preserve">, όμως, πετύχαμε την </w:t>
      </w:r>
      <w:proofErr w:type="spellStart"/>
      <w:r>
        <w:rPr>
          <w:rFonts w:eastAsia="Times New Roman" w:cs="Times New Roman"/>
          <w:szCs w:val="24"/>
        </w:rPr>
        <w:t>επαναρρύθμιση</w:t>
      </w:r>
      <w:proofErr w:type="spellEnd"/>
      <w:r>
        <w:rPr>
          <w:rFonts w:eastAsia="Times New Roman" w:cs="Times New Roman"/>
          <w:szCs w:val="24"/>
        </w:rPr>
        <w:t xml:space="preserve"> του θεσμικού πλαισίου των εργασιακών σχέσεων, αυτών που απορρυθμίσατε εντελώς εσείς, και επαναφέρουμε τις συλλογικές συμβάσεις και τις βασικές αρχές, την αρχή της ευνοϊκότερης ρύθμισης και την αρχή της επεκτασιμότητας με </w:t>
      </w:r>
      <w:r>
        <w:rPr>
          <w:rFonts w:eastAsia="Times New Roman" w:cs="Times New Roman"/>
          <w:szCs w:val="24"/>
        </w:rPr>
        <w:t xml:space="preserve">την ολοκλήρωση του τρέχοντος προγράμματος. </w:t>
      </w:r>
    </w:p>
    <w:p w14:paraId="46602FC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προειδοποιητικά το κουδούνι λήξεως του χρόνου ομιλίας του κυρίου Βουλευτή) </w:t>
      </w:r>
    </w:p>
    <w:p w14:paraId="46602FC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αν μου επιτρέπετε, χρειάζομαι ένα λεπτό ακόμα. </w:t>
      </w:r>
    </w:p>
    <w:p w14:paraId="46602FC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Η Νέα Δημοκρατία και συνολικά η Αντιπολίτευση, κ</w:t>
      </w:r>
      <w:r>
        <w:rPr>
          <w:rFonts w:eastAsia="Times New Roman" w:cs="Times New Roman"/>
          <w:szCs w:val="24"/>
        </w:rPr>
        <w:t>ινδυνεύει να μείνει στο περιθώριο</w:t>
      </w:r>
      <w:r>
        <w:rPr>
          <w:rFonts w:eastAsia="Times New Roman" w:cs="Times New Roman"/>
          <w:szCs w:val="24"/>
        </w:rPr>
        <w:t>,</w:t>
      </w:r>
      <w:r>
        <w:rPr>
          <w:rFonts w:eastAsia="Times New Roman" w:cs="Times New Roman"/>
          <w:szCs w:val="24"/>
        </w:rPr>
        <w:t xml:space="preserve"> εάν επιμείνει στην καταστροφολογία. Οι πολίτες είναι έτοιμοι να κρίνουν, </w:t>
      </w:r>
      <w:r>
        <w:rPr>
          <w:rFonts w:eastAsia="Times New Roman" w:cs="Times New Roman"/>
          <w:szCs w:val="24"/>
        </w:rPr>
        <w:lastRenderedPageBreak/>
        <w:t>όταν θα έρθει η ώρα, έργα, αποτελέσματα και να αξιολογήσουν προτάσεις και προγράμματα. Συμπεριφέρεστε</w:t>
      </w:r>
      <w:r>
        <w:rPr>
          <w:rFonts w:eastAsia="Times New Roman" w:cs="Times New Roman"/>
          <w:szCs w:val="24"/>
        </w:rPr>
        <w:t>,</w:t>
      </w:r>
      <w:r>
        <w:rPr>
          <w:rFonts w:eastAsia="Times New Roman" w:cs="Times New Roman"/>
          <w:szCs w:val="24"/>
        </w:rPr>
        <w:t xml:space="preserve"> λες και τη χώρα τη χρεοκόπησε ο ΣΥΡΙΖΑ, λες κ</w:t>
      </w:r>
      <w:r>
        <w:rPr>
          <w:rFonts w:eastAsia="Times New Roman" w:cs="Times New Roman"/>
          <w:szCs w:val="24"/>
        </w:rPr>
        <w:t>αι το Διεθνές Νομισματικό Ταμείο και τα μνημόνια τα έφερε ο Τσίπρας. Και όσο βλέπετε το σενάριο να μη βγαίνει, τόσο περισσότερο βλέπουμε εμείς να οργίζονται και να παραλογίζονται αυτοί που σας στηρίζουν στα μέσα μαζικής ενημέρωσης. Η δυναμική των πραγμάτων</w:t>
      </w:r>
      <w:r>
        <w:rPr>
          <w:rFonts w:eastAsia="Times New Roman" w:cs="Times New Roman"/>
          <w:szCs w:val="24"/>
        </w:rPr>
        <w:t>, όμως, δεν μπορεί να ανακοπεί. Τώρα, είναι ώρα για δουλειά</w:t>
      </w:r>
      <w:r>
        <w:rPr>
          <w:rFonts w:eastAsia="Times New Roman" w:cs="Times New Roman"/>
          <w:szCs w:val="24"/>
        </w:rPr>
        <w:t>,</w:t>
      </w:r>
      <w:r>
        <w:rPr>
          <w:rFonts w:eastAsia="Times New Roman" w:cs="Times New Roman"/>
          <w:szCs w:val="24"/>
        </w:rPr>
        <w:t xml:space="preserve"> για να ξελασπώσουμε τον τόπο. </w:t>
      </w:r>
    </w:p>
    <w:p w14:paraId="46602FC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δώσαμε μάχες, διαπραγματευτήκαμε σκληρά. Κάποιες μάχες τις χάσαμε. Κάποιες μάχες τις κερδίσαμε. Βρισκόμαστε, όμως, σήμερα σε ένα κομβικ</w:t>
      </w:r>
      <w:r>
        <w:rPr>
          <w:rFonts w:eastAsia="Times New Roman" w:cs="Times New Roman"/>
          <w:szCs w:val="24"/>
        </w:rPr>
        <w:t xml:space="preserve">ό σημείο. Κι αν πετύχουμε σήμερα, η Ελλάδα μπορεί να βγει από αυτόν τον φαύλο κύκλο των μνημονίων και να επιστρέψουμε σταδιακά στην κανονικότητα. </w:t>
      </w:r>
    </w:p>
    <w:p w14:paraId="46602FCA" w14:textId="77777777" w:rsidR="008E1586" w:rsidRDefault="00786920">
      <w:pPr>
        <w:tabs>
          <w:tab w:val="left" w:pos="2820"/>
        </w:tabs>
        <w:spacing w:after="0" w:line="600" w:lineRule="auto"/>
        <w:ind w:firstLine="720"/>
        <w:jc w:val="both"/>
        <w:rPr>
          <w:rFonts w:eastAsia="Times New Roman"/>
          <w:szCs w:val="24"/>
        </w:rPr>
      </w:pPr>
      <w:r>
        <w:rPr>
          <w:rFonts w:eastAsia="Times New Roman"/>
          <w:szCs w:val="24"/>
        </w:rPr>
        <w:t>Ε</w:t>
      </w:r>
      <w:r>
        <w:rPr>
          <w:rFonts w:eastAsia="Times New Roman"/>
          <w:szCs w:val="24"/>
        </w:rPr>
        <w:t>ίναι ώρα να καταλάβουν αυτοί που έβαλαν τη θηλιά στο λαιμό του ελληνικού λαού, διογκώνοντας το χρέος, ότι εμ</w:t>
      </w:r>
      <w:r>
        <w:rPr>
          <w:rFonts w:eastAsia="Times New Roman"/>
          <w:szCs w:val="24"/>
        </w:rPr>
        <w:t>είς θα το ελαφρύνουμε είτε θέλουν είτε όχι. Και σίγουρα αυτό το πέρασμα στη νέα εποχή, χωρίς μνημόνια…</w:t>
      </w:r>
    </w:p>
    <w:p w14:paraId="46602FCB" w14:textId="77777777" w:rsidR="008E1586" w:rsidRDefault="00786920">
      <w:pPr>
        <w:tabs>
          <w:tab w:val="left" w:pos="2820"/>
        </w:tabs>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Ευχαριστούμε πάρα πολύ, κύριε συνάδελφε.</w:t>
      </w:r>
    </w:p>
    <w:p w14:paraId="46602FCC" w14:textId="77777777" w:rsidR="008E1586" w:rsidRDefault="00786920">
      <w:pPr>
        <w:tabs>
          <w:tab w:val="left" w:pos="2820"/>
        </w:tabs>
        <w:spacing w:after="0" w:line="600" w:lineRule="auto"/>
        <w:ind w:firstLine="720"/>
        <w:jc w:val="both"/>
        <w:rPr>
          <w:rFonts w:eastAsia="Times New Roman"/>
          <w:szCs w:val="24"/>
        </w:rPr>
      </w:pPr>
      <w:r>
        <w:rPr>
          <w:rFonts w:eastAsia="Times New Roman"/>
          <w:b/>
          <w:szCs w:val="24"/>
        </w:rPr>
        <w:t xml:space="preserve">ΒΑΣΙΛΕΙΟΣ ΤΣΙΡΚΑΣ: </w:t>
      </w:r>
      <w:r>
        <w:rPr>
          <w:rFonts w:eastAsia="Times New Roman"/>
          <w:szCs w:val="24"/>
        </w:rPr>
        <w:t>Τελειώνω σε δέκα δευτερόλεπτα, κύριε Πρόεδρε.</w:t>
      </w:r>
    </w:p>
    <w:p w14:paraId="46602FCD" w14:textId="77777777" w:rsidR="008E1586" w:rsidRDefault="00786920">
      <w:pPr>
        <w:tabs>
          <w:tab w:val="left" w:pos="2820"/>
        </w:tabs>
        <w:spacing w:after="0" w:line="600" w:lineRule="auto"/>
        <w:ind w:firstLine="720"/>
        <w:jc w:val="both"/>
        <w:rPr>
          <w:rFonts w:eastAsia="Times New Roman"/>
          <w:szCs w:val="24"/>
        </w:rPr>
      </w:pPr>
      <w:r>
        <w:rPr>
          <w:rFonts w:eastAsia="Times New Roman"/>
          <w:b/>
          <w:szCs w:val="24"/>
        </w:rPr>
        <w:t xml:space="preserve">ΠΡΟΕΔΡΕΥΩΝ </w:t>
      </w:r>
      <w:r>
        <w:rPr>
          <w:rFonts w:eastAsia="Times New Roman"/>
          <w:b/>
          <w:szCs w:val="24"/>
        </w:rPr>
        <w:t>(Σπυρίδων Λυκούδης):</w:t>
      </w:r>
      <w:r>
        <w:rPr>
          <w:rFonts w:eastAsia="Times New Roman"/>
          <w:szCs w:val="24"/>
        </w:rPr>
        <w:t xml:space="preserve"> Τελειώστε, όμως! Είναι οι συνάδελφοί σας από κάτω. Δεν τους βλέπετε; Δεν σας ενδιαφέρει;</w:t>
      </w:r>
    </w:p>
    <w:p w14:paraId="46602FCE" w14:textId="77777777" w:rsidR="008E1586" w:rsidRDefault="00786920">
      <w:pPr>
        <w:tabs>
          <w:tab w:val="left" w:pos="2820"/>
        </w:tabs>
        <w:spacing w:after="0" w:line="600" w:lineRule="auto"/>
        <w:ind w:firstLine="720"/>
        <w:jc w:val="both"/>
        <w:rPr>
          <w:rFonts w:eastAsia="Times New Roman"/>
          <w:szCs w:val="24"/>
        </w:rPr>
      </w:pPr>
      <w:r>
        <w:rPr>
          <w:rFonts w:eastAsia="Times New Roman"/>
          <w:b/>
          <w:szCs w:val="24"/>
        </w:rPr>
        <w:lastRenderedPageBreak/>
        <w:t xml:space="preserve">ΒΑΣΙΛΕΙΟΣ ΤΣΙΡΚΑΣ: </w:t>
      </w:r>
      <w:r>
        <w:rPr>
          <w:rFonts w:eastAsia="Times New Roman"/>
          <w:szCs w:val="24"/>
        </w:rPr>
        <w:t>Δεν μπορεί, λοιπόν, αυτό το πέρασμα στη νέα εποχή να έχει τη σφραγίδα των πολιτικών και των πρακτικών των κομμάτων που κυβέρνησ</w:t>
      </w:r>
      <w:r>
        <w:rPr>
          <w:rFonts w:eastAsia="Times New Roman"/>
          <w:szCs w:val="24"/>
        </w:rPr>
        <w:t xml:space="preserve">αν τη χώρα για σαράντα χρόνια και την κατέστρεψαν. Θα έχει τη σφραγίδα του ΣΥΡΙΖΑ. </w:t>
      </w:r>
    </w:p>
    <w:p w14:paraId="46602FCF" w14:textId="77777777" w:rsidR="008E1586" w:rsidRDefault="00786920">
      <w:pPr>
        <w:tabs>
          <w:tab w:val="left" w:pos="2820"/>
        </w:tabs>
        <w:spacing w:after="0" w:line="600" w:lineRule="auto"/>
        <w:ind w:firstLine="720"/>
        <w:jc w:val="both"/>
        <w:rPr>
          <w:rFonts w:eastAsia="Times New Roman"/>
          <w:szCs w:val="24"/>
        </w:rPr>
      </w:pPr>
      <w:r>
        <w:rPr>
          <w:rFonts w:eastAsia="Times New Roman"/>
          <w:szCs w:val="24"/>
        </w:rPr>
        <w:t>Ευχαριστώ πολύ.</w:t>
      </w:r>
    </w:p>
    <w:p w14:paraId="46602FD0" w14:textId="77777777" w:rsidR="008E1586" w:rsidRDefault="00786920">
      <w:pPr>
        <w:tabs>
          <w:tab w:val="left" w:pos="2820"/>
        </w:tabs>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46602FD1" w14:textId="77777777" w:rsidR="008E1586" w:rsidRDefault="00786920">
      <w:pPr>
        <w:tabs>
          <w:tab w:val="left" w:pos="2820"/>
        </w:tabs>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Τον λόγο έχει ο συνάδελφος κ. </w:t>
      </w:r>
      <w:proofErr w:type="spellStart"/>
      <w:r>
        <w:rPr>
          <w:rFonts w:eastAsia="Times New Roman"/>
          <w:szCs w:val="24"/>
        </w:rPr>
        <w:t>Ξυδάκης</w:t>
      </w:r>
      <w:proofErr w:type="spellEnd"/>
      <w:r>
        <w:rPr>
          <w:rFonts w:eastAsia="Times New Roman"/>
          <w:szCs w:val="24"/>
        </w:rPr>
        <w:t xml:space="preserve"> από τον ΣΥΡΙΖΑ.</w:t>
      </w:r>
    </w:p>
    <w:p w14:paraId="46602FD2" w14:textId="77777777" w:rsidR="008E1586" w:rsidRDefault="00786920">
      <w:pPr>
        <w:tabs>
          <w:tab w:val="left" w:pos="2820"/>
        </w:tabs>
        <w:spacing w:after="0" w:line="600" w:lineRule="auto"/>
        <w:ind w:firstLine="720"/>
        <w:jc w:val="both"/>
        <w:rPr>
          <w:rFonts w:eastAsia="Times New Roman"/>
          <w:szCs w:val="24"/>
        </w:rPr>
      </w:pPr>
      <w:r>
        <w:rPr>
          <w:rFonts w:eastAsia="Times New Roman"/>
          <w:b/>
          <w:szCs w:val="24"/>
        </w:rPr>
        <w:t xml:space="preserve">ΝΙΚΟΛΑΟΣ ΞΥΔΑΚΗΣ: </w:t>
      </w:r>
      <w:r>
        <w:rPr>
          <w:rFonts w:eastAsia="Times New Roman"/>
          <w:szCs w:val="24"/>
        </w:rPr>
        <w:t>Ευχαριστ</w:t>
      </w:r>
      <w:r>
        <w:rPr>
          <w:rFonts w:eastAsia="Times New Roman"/>
          <w:szCs w:val="24"/>
        </w:rPr>
        <w:t>ώ, κύριε Πρόεδρε.</w:t>
      </w:r>
    </w:p>
    <w:p w14:paraId="46602FD3" w14:textId="77777777" w:rsidR="008E1586" w:rsidRDefault="00786920">
      <w:pPr>
        <w:tabs>
          <w:tab w:val="left" w:pos="2820"/>
        </w:tabs>
        <w:spacing w:after="0" w:line="600" w:lineRule="auto"/>
        <w:ind w:firstLine="720"/>
        <w:jc w:val="both"/>
        <w:rPr>
          <w:rFonts w:eastAsia="Times New Roman"/>
          <w:szCs w:val="24"/>
        </w:rPr>
      </w:pPr>
      <w:r>
        <w:rPr>
          <w:rFonts w:eastAsia="Times New Roman"/>
          <w:szCs w:val="24"/>
        </w:rPr>
        <w:t xml:space="preserve">Έχουν περάσει πολλές ώρες από το θλιβερό επεισόδιο με τον Κασιδιάρη της Χρυσής Αυγής, αλλά θα ήθελα να ξεκαθαρίσουμε μερικά πράγματα, γιατί πολλά ειπώθηκαν εκείνες τις ώρες, πολλά γράφτηκαν και εν τέλει ακόμα και το κόμμα της Αξιωματικής </w:t>
      </w:r>
      <w:r>
        <w:rPr>
          <w:rFonts w:eastAsia="Times New Roman"/>
          <w:szCs w:val="24"/>
        </w:rPr>
        <w:t xml:space="preserve">Αντιπολίτευσης προέβη σε μία </w:t>
      </w:r>
      <w:proofErr w:type="spellStart"/>
      <w:r>
        <w:rPr>
          <w:rFonts w:eastAsia="Times New Roman"/>
          <w:szCs w:val="24"/>
        </w:rPr>
        <w:t>συνομωσιολογική</w:t>
      </w:r>
      <w:proofErr w:type="spellEnd"/>
      <w:r>
        <w:rPr>
          <w:rFonts w:eastAsia="Times New Roman"/>
          <w:szCs w:val="24"/>
        </w:rPr>
        <w:t xml:space="preserve"> ερμηνεία, την οποία πρέπει να διευκρινίσουμε. </w:t>
      </w:r>
    </w:p>
    <w:p w14:paraId="46602FD4" w14:textId="77777777" w:rsidR="008E1586" w:rsidRDefault="00786920">
      <w:pPr>
        <w:tabs>
          <w:tab w:val="left" w:pos="2820"/>
        </w:tabs>
        <w:spacing w:after="0" w:line="600" w:lineRule="auto"/>
        <w:ind w:firstLine="720"/>
        <w:jc w:val="both"/>
        <w:rPr>
          <w:rFonts w:eastAsia="Times New Roman"/>
          <w:szCs w:val="24"/>
        </w:rPr>
      </w:pPr>
      <w:r>
        <w:rPr>
          <w:rFonts w:eastAsia="Times New Roman"/>
          <w:szCs w:val="24"/>
        </w:rPr>
        <w:t xml:space="preserve">Συγκεκριμένα, είπε η Νέα Δημοκρατία ότι το επεισόδιο του Κασιδιάρη εξυπηρετεί τον ΣΥΡΙΖΑ. Δηλαδή, ο Νίκος </w:t>
      </w:r>
      <w:proofErr w:type="spellStart"/>
      <w:r>
        <w:rPr>
          <w:rFonts w:eastAsia="Times New Roman"/>
          <w:szCs w:val="24"/>
        </w:rPr>
        <w:t>Δένδιας</w:t>
      </w:r>
      <w:proofErr w:type="spellEnd"/>
      <w:r>
        <w:rPr>
          <w:rFonts w:eastAsia="Times New Roman"/>
          <w:szCs w:val="24"/>
        </w:rPr>
        <w:t xml:space="preserve"> συνεργάστηκε με τον ΣΥΡΙΖΑ για να ξεφύγει η συζήτη</w:t>
      </w:r>
      <w:r>
        <w:rPr>
          <w:rFonts w:eastAsia="Times New Roman"/>
          <w:szCs w:val="24"/>
        </w:rPr>
        <w:t xml:space="preserve">ση από το </w:t>
      </w:r>
      <w:r>
        <w:rPr>
          <w:rFonts w:eastAsia="Times New Roman"/>
          <w:szCs w:val="24"/>
        </w:rPr>
        <w:t>μ</w:t>
      </w:r>
      <w:r>
        <w:rPr>
          <w:rFonts w:eastAsia="Times New Roman"/>
          <w:szCs w:val="24"/>
        </w:rPr>
        <w:t xml:space="preserve">εσοπρόθεσμο και να πάει στα επεισόδια και την επέμβαση του Φρούραρχου. </w:t>
      </w:r>
    </w:p>
    <w:p w14:paraId="46602FD5" w14:textId="77777777" w:rsidR="008E1586" w:rsidRDefault="00786920">
      <w:pPr>
        <w:tabs>
          <w:tab w:val="left" w:pos="2820"/>
        </w:tabs>
        <w:spacing w:after="0" w:line="600" w:lineRule="auto"/>
        <w:ind w:firstLine="720"/>
        <w:jc w:val="both"/>
        <w:rPr>
          <w:rFonts w:eastAsia="Times New Roman"/>
          <w:szCs w:val="24"/>
        </w:rPr>
      </w:pPr>
      <w:r>
        <w:rPr>
          <w:rFonts w:eastAsia="Times New Roman"/>
          <w:szCs w:val="24"/>
        </w:rPr>
        <w:t>Ας δούμε, όμως, αν έχει αλήθεια αυτό το πράγμα. Δεν έχει σχεδόν κα</w:t>
      </w:r>
      <w:r>
        <w:rPr>
          <w:rFonts w:eastAsia="Times New Roman"/>
          <w:szCs w:val="24"/>
        </w:rPr>
        <w:t>μ</w:t>
      </w:r>
      <w:r>
        <w:rPr>
          <w:rFonts w:eastAsia="Times New Roman"/>
          <w:szCs w:val="24"/>
        </w:rPr>
        <w:t xml:space="preserve">μία σημασία. Έχει σημασία ποιος τα πρωτοείπε αυτά, τα πρώτα λεπτά μετά το επεισόδιο να </w:t>
      </w:r>
      <w:r>
        <w:rPr>
          <w:rFonts w:eastAsia="Times New Roman"/>
          <w:szCs w:val="24"/>
        </w:rPr>
        <w:lastRenderedPageBreak/>
        <w:t>δούμε ποιος μιλάει.</w:t>
      </w:r>
      <w:r>
        <w:rPr>
          <w:rFonts w:eastAsia="Times New Roman"/>
          <w:szCs w:val="24"/>
        </w:rPr>
        <w:t xml:space="preserve"> Μίλησαν, λοιπόν, κάποιοι παπαγάλοι των </w:t>
      </w:r>
      <w:proofErr w:type="spellStart"/>
      <w:r>
        <w:rPr>
          <w:rFonts w:eastAsia="Times New Roman"/>
          <w:szCs w:val="24"/>
        </w:rPr>
        <w:t>μίντια</w:t>
      </w:r>
      <w:proofErr w:type="spellEnd"/>
      <w:r>
        <w:rPr>
          <w:rFonts w:eastAsia="Times New Roman"/>
          <w:szCs w:val="24"/>
        </w:rPr>
        <w:t xml:space="preserve">, γνωστοί, οι παπαγάλοι που πάντα «κελαηδούν» όταν μιλούν για καπετάνιους σε ταχύπλοα. Μίλησαν τα </w:t>
      </w:r>
      <w:r>
        <w:rPr>
          <w:rFonts w:eastAsia="Times New Roman"/>
          <w:szCs w:val="24"/>
        </w:rPr>
        <w:t>«</w:t>
      </w:r>
      <w:r>
        <w:rPr>
          <w:rFonts w:eastAsia="Times New Roman"/>
          <w:szCs w:val="24"/>
          <w:lang w:val="en-US"/>
        </w:rPr>
        <w:t>darling</w:t>
      </w:r>
      <w:r>
        <w:rPr>
          <w:rFonts w:eastAsia="Times New Roman"/>
          <w:szCs w:val="24"/>
        </w:rPr>
        <w:t xml:space="preserve">» </w:t>
      </w:r>
      <w:r>
        <w:rPr>
          <w:rFonts w:eastAsia="Times New Roman"/>
          <w:szCs w:val="24"/>
        </w:rPr>
        <w:t>των δικτατόρων Παπαδόπουλου και Παττακού. Μίλησαν οι συγκάτοικοι της δεξιάς πολυκατοικίας, που αναρριχ</w:t>
      </w:r>
      <w:r>
        <w:rPr>
          <w:rFonts w:eastAsia="Times New Roman"/>
          <w:szCs w:val="24"/>
        </w:rPr>
        <w:t xml:space="preserve">ήθηκαν από τα υπόγεια της </w:t>
      </w:r>
      <w:proofErr w:type="spellStart"/>
      <w:r>
        <w:rPr>
          <w:rFonts w:eastAsia="Times New Roman"/>
          <w:szCs w:val="24"/>
        </w:rPr>
        <w:t>σκουπιδοτηλεόρασης</w:t>
      </w:r>
      <w:proofErr w:type="spellEnd"/>
      <w:r>
        <w:rPr>
          <w:rFonts w:eastAsia="Times New Roman"/>
          <w:szCs w:val="24"/>
        </w:rPr>
        <w:t xml:space="preserve"> στο πολιτικό </w:t>
      </w:r>
      <w:r>
        <w:rPr>
          <w:rFonts w:eastAsia="Times New Roman"/>
          <w:szCs w:val="24"/>
          <w:lang w:val="en-US"/>
        </w:rPr>
        <w:t>mainstream</w:t>
      </w:r>
      <w:r>
        <w:rPr>
          <w:rFonts w:eastAsia="Times New Roman"/>
          <w:szCs w:val="24"/>
        </w:rPr>
        <w:t xml:space="preserve"> με τις ευλογίες της διαπλοκής. Μίλησαν οι «λαγοί» του πολιτικού αμοραλισμού και της αποσταθεροποίησης. </w:t>
      </w:r>
    </w:p>
    <w:p w14:paraId="46602FD6" w14:textId="77777777" w:rsidR="008E1586" w:rsidRDefault="00786920">
      <w:pPr>
        <w:tabs>
          <w:tab w:val="left" w:pos="2820"/>
        </w:tabs>
        <w:spacing w:after="0" w:line="600" w:lineRule="auto"/>
        <w:ind w:firstLine="720"/>
        <w:jc w:val="both"/>
        <w:rPr>
          <w:rFonts w:eastAsia="Times New Roman"/>
          <w:szCs w:val="24"/>
        </w:rPr>
      </w:pPr>
      <w:r>
        <w:rPr>
          <w:rFonts w:eastAsia="Times New Roman"/>
          <w:szCs w:val="24"/>
        </w:rPr>
        <w:t xml:space="preserve">Ποιοι μίλησαν για συνεργασία Χρυσής Αυγής και ΣΥΡΙΖΑ; </w:t>
      </w:r>
    </w:p>
    <w:p w14:paraId="46602FD7" w14:textId="77777777" w:rsidR="008E1586" w:rsidRDefault="00786920">
      <w:pPr>
        <w:tabs>
          <w:tab w:val="left" w:pos="2820"/>
        </w:tabs>
        <w:spacing w:after="0" w:line="600" w:lineRule="auto"/>
        <w:ind w:firstLine="720"/>
        <w:jc w:val="both"/>
        <w:rPr>
          <w:rFonts w:eastAsia="Times New Roman"/>
          <w:szCs w:val="24"/>
        </w:rPr>
      </w:pPr>
      <w:r>
        <w:rPr>
          <w:rFonts w:eastAsia="Times New Roman"/>
          <w:szCs w:val="24"/>
        </w:rPr>
        <w:t>Μίλησαν, επίσης, κάποιοι σοσ</w:t>
      </w:r>
      <w:r>
        <w:rPr>
          <w:rFonts w:eastAsia="Times New Roman"/>
          <w:szCs w:val="24"/>
        </w:rPr>
        <w:t>ιαλιστές κάποτε, που ορθοτόμησαν με πολιτική οξυδέρκεια το φαινόμενο των αυθεντικών ακτιβιστών της Χρυσής Αυγής. Ναι, των ακτιβιστών</w:t>
      </w:r>
      <w:r>
        <w:rPr>
          <w:rFonts w:eastAsia="Times New Roman"/>
          <w:szCs w:val="24"/>
        </w:rPr>
        <w:t>,</w:t>
      </w:r>
      <w:r>
        <w:rPr>
          <w:rFonts w:eastAsia="Times New Roman"/>
          <w:szCs w:val="24"/>
        </w:rPr>
        <w:t xml:space="preserve"> που τώρα δικάζονται για εγκλήματα. Αυτοί μίλησαν και ερμήνευσαν αυτό το επεισόδιο έτσι. </w:t>
      </w:r>
    </w:p>
    <w:p w14:paraId="46602FD8" w14:textId="77777777" w:rsidR="008E1586" w:rsidRDefault="00786920">
      <w:pPr>
        <w:tabs>
          <w:tab w:val="left" w:pos="2820"/>
        </w:tabs>
        <w:spacing w:after="0" w:line="600" w:lineRule="auto"/>
        <w:ind w:firstLine="720"/>
        <w:jc w:val="both"/>
        <w:rPr>
          <w:rFonts w:eastAsia="Times New Roman"/>
          <w:szCs w:val="24"/>
        </w:rPr>
      </w:pPr>
      <w:r>
        <w:rPr>
          <w:rFonts w:eastAsia="Times New Roman"/>
          <w:szCs w:val="24"/>
        </w:rPr>
        <w:t>Και είναι οι ίδιοι που μιλάνε αυτ</w:t>
      </w:r>
      <w:r>
        <w:rPr>
          <w:rFonts w:eastAsia="Times New Roman"/>
          <w:szCs w:val="24"/>
        </w:rPr>
        <w:t>ές τις μέρες για τέταρτο μνημόνιο με την ίδια ακριβώς αξιοπιστία. Μιλούν αυτοί που παρέδωσαν την χώρα στην επιτροπεία από το 2010 έως σήμερα. Μιλούν αυτοί που απογύμνωσαν τον παραγωγικό ιστό της χώρας και έκαναν το κράτος πελατειακό μαγαζί. Μιλούν αυτοί πο</w:t>
      </w:r>
      <w:r>
        <w:rPr>
          <w:rFonts w:eastAsia="Times New Roman"/>
          <w:szCs w:val="24"/>
        </w:rPr>
        <w:t xml:space="preserve">υ έστησαν την πιστωτική </w:t>
      </w:r>
      <w:proofErr w:type="spellStart"/>
      <w:r>
        <w:rPr>
          <w:rFonts w:eastAsia="Times New Roman"/>
          <w:szCs w:val="24"/>
        </w:rPr>
        <w:t>υπερεπέκταση</w:t>
      </w:r>
      <w:proofErr w:type="spellEnd"/>
      <w:r>
        <w:rPr>
          <w:rFonts w:eastAsia="Times New Roman"/>
          <w:szCs w:val="24"/>
        </w:rPr>
        <w:t xml:space="preserve"> της δεκαετίας του ’90 και </w:t>
      </w:r>
      <w:proofErr w:type="spellStart"/>
      <w:r>
        <w:rPr>
          <w:rFonts w:eastAsia="Times New Roman"/>
          <w:szCs w:val="24"/>
        </w:rPr>
        <w:t>επαίροντο</w:t>
      </w:r>
      <w:proofErr w:type="spellEnd"/>
      <w:r>
        <w:rPr>
          <w:rFonts w:eastAsia="Times New Roman"/>
          <w:szCs w:val="24"/>
        </w:rPr>
        <w:t xml:space="preserve"> για τη φούσκα του Χρηματιστηρίου, αυτοί που ταύτιζαν την ισχυρή Ελλάδα με την πανίσχυρη διαπλοκή. Αυτοί μιλούν. Αυτοί που υπερχρέωσαν τη χώρα και δυναμίτισαν το ασφαλιστικό σύστημα, α</w:t>
      </w:r>
      <w:r>
        <w:rPr>
          <w:rFonts w:eastAsia="Times New Roman"/>
          <w:szCs w:val="24"/>
        </w:rPr>
        <w:t>υτοί που έλεγαν ότι οι συνταξιούχοι</w:t>
      </w:r>
      <w:r>
        <w:rPr>
          <w:rFonts w:eastAsia="Times New Roman"/>
          <w:szCs w:val="24"/>
        </w:rPr>
        <w:t>,</w:t>
      </w:r>
      <w:r>
        <w:rPr>
          <w:rFonts w:eastAsia="Times New Roman"/>
          <w:szCs w:val="24"/>
        </w:rPr>
        <w:t xml:space="preserve"> δυστυχώς ζουν πολύ κι ότι όποιος μπορεί, θα επιζήσει. Είναι ανάμεσά μας αυτοί. Έχουν υπηρετήσει ως Υπουργοί Εργασίας, Υγείας, Ασφαλίσεως στα αμέσως προηγούμενα χρόνια του πόνου και της επιτροπείας. </w:t>
      </w:r>
    </w:p>
    <w:p w14:paraId="46602FD9" w14:textId="77777777" w:rsidR="008E1586" w:rsidRDefault="00786920">
      <w:pPr>
        <w:tabs>
          <w:tab w:val="left" w:pos="2820"/>
        </w:tabs>
        <w:spacing w:after="0" w:line="600" w:lineRule="auto"/>
        <w:ind w:firstLine="720"/>
        <w:jc w:val="both"/>
        <w:rPr>
          <w:rFonts w:eastAsia="Times New Roman"/>
          <w:szCs w:val="24"/>
        </w:rPr>
      </w:pPr>
      <w:r>
        <w:rPr>
          <w:rFonts w:eastAsia="Times New Roman"/>
          <w:szCs w:val="24"/>
        </w:rPr>
        <w:lastRenderedPageBreak/>
        <w:t>Ακόμη τώρα</w:t>
      </w:r>
      <w:r>
        <w:rPr>
          <w:rFonts w:eastAsia="Times New Roman"/>
          <w:szCs w:val="24"/>
        </w:rPr>
        <w:t>,</w:t>
      </w:r>
      <w:r>
        <w:rPr>
          <w:rFonts w:eastAsia="Times New Roman"/>
          <w:szCs w:val="24"/>
        </w:rPr>
        <w:t xml:space="preserve"> μιλούν α</w:t>
      </w:r>
      <w:r>
        <w:rPr>
          <w:rFonts w:eastAsia="Times New Roman"/>
          <w:szCs w:val="24"/>
        </w:rPr>
        <w:t xml:space="preserve">υτοί οι </w:t>
      </w:r>
      <w:proofErr w:type="spellStart"/>
      <w:r>
        <w:rPr>
          <w:rFonts w:eastAsia="Times New Roman"/>
          <w:szCs w:val="24"/>
        </w:rPr>
        <w:t>δεξιολαϊκιστές</w:t>
      </w:r>
      <w:proofErr w:type="spellEnd"/>
      <w:r>
        <w:rPr>
          <w:rFonts w:eastAsia="Times New Roman"/>
          <w:szCs w:val="24"/>
        </w:rPr>
        <w:t>, οι δημαγωγοί, οι υπηρέτες της διαπλοκής, κάνοντας ότι φορούν την προβιά του εκσυγχρονιστή. Και σε αυτόν τον ίδιο δρόμο του ψεύδους, της μνησικακίας και προπάντων, όμως, της παραπλάνησης κινείται και ο Αρχηγός της Αξιωματικής Αντιπολ</w:t>
      </w:r>
      <w:r>
        <w:rPr>
          <w:rFonts w:eastAsia="Times New Roman"/>
          <w:szCs w:val="24"/>
        </w:rPr>
        <w:t xml:space="preserve">ίτευσης όλο το διάστημα στην ηγεσία της Νέας Δημοκρατίας, ο Κυριάκος Μητσοτάκης. Παραπλανά και </w:t>
      </w:r>
      <w:proofErr w:type="spellStart"/>
      <w:r>
        <w:rPr>
          <w:rFonts w:eastAsia="Times New Roman"/>
          <w:szCs w:val="24"/>
        </w:rPr>
        <w:t>ρυμουλκείται</w:t>
      </w:r>
      <w:proofErr w:type="spellEnd"/>
      <w:r>
        <w:rPr>
          <w:rFonts w:eastAsia="Times New Roman"/>
          <w:szCs w:val="24"/>
        </w:rPr>
        <w:t xml:space="preserve"> από ακροδεξιούς </w:t>
      </w:r>
      <w:proofErr w:type="spellStart"/>
      <w:r>
        <w:rPr>
          <w:rFonts w:eastAsia="Times New Roman"/>
          <w:szCs w:val="24"/>
        </w:rPr>
        <w:t>ελκυστές</w:t>
      </w:r>
      <w:proofErr w:type="spellEnd"/>
      <w:r>
        <w:rPr>
          <w:rFonts w:eastAsia="Times New Roman"/>
          <w:szCs w:val="24"/>
        </w:rPr>
        <w:t xml:space="preserve"> είτε διότι δεν έχει δική του ατζέντα, είτε διότι μόλις αδέξια καμουφλάρει τη δική του βαθύτατα ολιγαρχική νεοφιλελεύθερη ατ</w:t>
      </w:r>
      <w:r>
        <w:rPr>
          <w:rFonts w:eastAsia="Times New Roman"/>
          <w:szCs w:val="24"/>
        </w:rPr>
        <w:t>ζέντα.</w:t>
      </w:r>
    </w:p>
    <w:p w14:paraId="46602FDA"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Όμως, ας παραμερίσουμε προς στιγμήν το ποιος μιλά και επαγγέλλεται τη σωτηρία της καρέκλας του και ας δούμε την πράγματι δυσχερή και επώδυνη πραγματικότητα.</w:t>
      </w:r>
      <w:r w:rsidDel="0029343C">
        <w:rPr>
          <w:rFonts w:eastAsia="Times New Roman" w:cs="Times New Roman"/>
          <w:szCs w:val="24"/>
        </w:rPr>
        <w:t xml:space="preserve"> </w:t>
      </w:r>
      <w:r>
        <w:rPr>
          <w:rFonts w:eastAsia="Times New Roman" w:cs="Times New Roman"/>
          <w:szCs w:val="24"/>
        </w:rPr>
        <w:t xml:space="preserve">Η χώρα βρίσκεται υπό ανελέητη κηδεμονία από το 2010. Το </w:t>
      </w:r>
      <w:r>
        <w:rPr>
          <w:rFonts w:eastAsia="Times New Roman" w:cs="Times New Roman"/>
          <w:szCs w:val="24"/>
          <w:lang w:val="en-US"/>
        </w:rPr>
        <w:t>swap</w:t>
      </w:r>
      <w:r>
        <w:rPr>
          <w:rFonts w:eastAsia="Times New Roman" w:cs="Times New Roman"/>
          <w:szCs w:val="24"/>
        </w:rPr>
        <w:t xml:space="preserve"> του ελληνικού χρέους υπέρ των ε</w:t>
      </w:r>
      <w:r>
        <w:rPr>
          <w:rFonts w:eastAsia="Times New Roman" w:cs="Times New Roman"/>
          <w:szCs w:val="24"/>
        </w:rPr>
        <w:t>υρωπαϊκών τραπεζών και εις βάρος του ελληνικού κράτους και των ευρωπαϊκών κρατών ήταν η μία όψη του 2010. Η άλλη όψη είναι η ιδιότυπη εφαρμογή της κοινωνικής μηχανικής, η εφαρμογή μιας διαρκούς τιμωρίας πάνω στους πολίτες της Ελλάδος και της Ευρωπαϊκής Ένω</w:t>
      </w:r>
      <w:r>
        <w:rPr>
          <w:rFonts w:eastAsia="Times New Roman" w:cs="Times New Roman"/>
          <w:szCs w:val="24"/>
        </w:rPr>
        <w:t>σης και η εφαρμογή μιας περιστολής του κοινωνικού χώρου. Αυτό ζούμε.</w:t>
      </w:r>
    </w:p>
    <w:p w14:paraId="46602FD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Το μνημόνιο -από το πρώτο έως σήμερα- είναι το κατ’ εξοχήν όργανο αυτής της ιδιότυπης κυριαρχίας, γραμμένο από τους δανειστές. Όμως, στην περίπτωσή μας υπάρχει και η πένα της εγχώριας ελί</w:t>
      </w:r>
      <w:r>
        <w:rPr>
          <w:rFonts w:eastAsia="Times New Roman" w:cs="Times New Roman"/>
          <w:szCs w:val="24"/>
        </w:rPr>
        <w:t>τ. Ακόμα και το τρίτο μνημόνιο του ΣΥΡΙΖΑ ήταν προετοιμασμένο ήδη απ’ αυτές τις εγχώριες ελίτ, που τώρα φωνασκούν και παραπλανούν</w:t>
      </w:r>
      <w:r>
        <w:rPr>
          <w:rFonts w:eastAsia="Times New Roman" w:cs="Times New Roman"/>
          <w:szCs w:val="24"/>
        </w:rPr>
        <w:t>,</w:t>
      </w:r>
      <w:r>
        <w:rPr>
          <w:rFonts w:eastAsia="Times New Roman" w:cs="Times New Roman"/>
          <w:szCs w:val="24"/>
        </w:rPr>
        <w:t xml:space="preserve"> επειδή νόμισαν ήδη από τότε ότι αυτό το όργανο κυριαρχίας θα ήταν η δική τους ευλογία, όργανο που θα διαιώνιζε τη δική τους κυριαρχία και στοιχημάτισαν </w:t>
      </w:r>
      <w:r>
        <w:rPr>
          <w:rFonts w:eastAsia="Times New Roman" w:cs="Times New Roman"/>
          <w:szCs w:val="24"/>
        </w:rPr>
        <w:lastRenderedPageBreak/>
        <w:t>στην αριστερή παρένθεση και τον φόβο. Πλανήθηκαν, βεβαίως, και σώρευσαν πόνο, απόγνωση και αποσταθεροπο</w:t>
      </w:r>
      <w:r>
        <w:rPr>
          <w:rFonts w:eastAsia="Times New Roman" w:cs="Times New Roman"/>
          <w:szCs w:val="24"/>
        </w:rPr>
        <w:t>ίηση.</w:t>
      </w:r>
    </w:p>
    <w:p w14:paraId="46602FDC"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Ας δούμε, όμως, τώρα τα ανηφορικά χρόνια που έχουμε μπροστά μας. Η έξοδος από την επιτροπεία δεν θα είναι ούτε γρήγορη ούτε άκοπη. Στόχος, όμως, θα παραμένει πάντα η βαθμιαία ανάκτηση της αυτεξουσιότητας και ο τερματισμός της επιτροπείας, όπως τη </w:t>
      </w:r>
      <w:r>
        <w:rPr>
          <w:rFonts w:eastAsia="Times New Roman" w:cs="Times New Roman"/>
          <w:szCs w:val="24"/>
        </w:rPr>
        <w:t>ζούμε, με οδυνηρές συνέπειες. Στόχος πρέπει διαρκώς να είναι η υλική ανακούφιση της κοινωνικής πλειοψηφίας κυρίως και πρωτίστως με θέσεις εργασίας και με ένα δίκαιο κράτος πρόνοιας. Στόχος είναι η ανάσχεση των μεταναστευτικών εκροών, του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και </w:t>
      </w:r>
      <w:r>
        <w:rPr>
          <w:rFonts w:eastAsia="Times New Roman" w:cs="Times New Roman"/>
          <w:szCs w:val="24"/>
        </w:rPr>
        <w:t>του δημογραφικού μαρασμού. Κι αυτοί είναι στόχοι μακροπρόθεσμοι</w:t>
      </w:r>
      <w:r>
        <w:rPr>
          <w:rFonts w:eastAsia="Times New Roman" w:cs="Times New Roman"/>
          <w:szCs w:val="24"/>
        </w:rPr>
        <w:t>,</w:t>
      </w:r>
      <w:r>
        <w:rPr>
          <w:rFonts w:eastAsia="Times New Roman" w:cs="Times New Roman"/>
          <w:szCs w:val="24"/>
        </w:rPr>
        <w:t xml:space="preserve"> που απαιτούν πολιτικές πρακτικές</w:t>
      </w:r>
      <w:r>
        <w:rPr>
          <w:rFonts w:eastAsia="Times New Roman" w:cs="Times New Roman"/>
          <w:szCs w:val="24"/>
        </w:rPr>
        <w:t>,</w:t>
      </w:r>
      <w:r>
        <w:rPr>
          <w:rFonts w:eastAsia="Times New Roman" w:cs="Times New Roman"/>
          <w:szCs w:val="24"/>
        </w:rPr>
        <w:t xml:space="preserve"> με συνέπεια και διάρκεια, που απαιτούν μια νέα γενική διάνοια</w:t>
      </w:r>
      <w:r>
        <w:rPr>
          <w:rFonts w:eastAsia="Times New Roman" w:cs="Times New Roman"/>
          <w:szCs w:val="24"/>
        </w:rPr>
        <w:t>,</w:t>
      </w:r>
      <w:r>
        <w:rPr>
          <w:rFonts w:eastAsia="Times New Roman" w:cs="Times New Roman"/>
          <w:szCs w:val="24"/>
        </w:rPr>
        <w:t xml:space="preserve"> πέραν του διχασμού και του τρέχοντος παιχνιδιού εξουσίας, πέραν του καμποτινισμού και του βαλκ</w:t>
      </w:r>
      <w:r>
        <w:rPr>
          <w:rFonts w:eastAsia="Times New Roman" w:cs="Times New Roman"/>
          <w:szCs w:val="24"/>
        </w:rPr>
        <w:t>ανικού «</w:t>
      </w:r>
      <w:r>
        <w:rPr>
          <w:rFonts w:eastAsia="Times New Roman" w:cs="Times New Roman"/>
          <w:szCs w:val="24"/>
          <w:lang w:val="en-US"/>
        </w:rPr>
        <w:t>House</w:t>
      </w:r>
      <w:r>
        <w:rPr>
          <w:rFonts w:eastAsia="Times New Roman" w:cs="Times New Roman"/>
          <w:szCs w:val="24"/>
        </w:rPr>
        <w:t xml:space="preserve"> </w:t>
      </w:r>
      <w:r>
        <w:rPr>
          <w:rFonts w:eastAsia="Times New Roman" w:cs="Times New Roman"/>
          <w:szCs w:val="24"/>
          <w:lang w:val="en-US"/>
        </w:rPr>
        <w:t>of</w:t>
      </w:r>
      <w:r>
        <w:rPr>
          <w:rFonts w:eastAsia="Times New Roman" w:cs="Times New Roman"/>
          <w:szCs w:val="24"/>
        </w:rPr>
        <w:t xml:space="preserve"> </w:t>
      </w:r>
      <w:r>
        <w:rPr>
          <w:rFonts w:eastAsia="Times New Roman" w:cs="Times New Roman"/>
          <w:szCs w:val="24"/>
          <w:lang w:val="en-US"/>
        </w:rPr>
        <w:t>cards</w:t>
      </w:r>
      <w:r>
        <w:rPr>
          <w:rFonts w:eastAsia="Times New Roman" w:cs="Times New Roman"/>
          <w:szCs w:val="24"/>
        </w:rPr>
        <w:t>». Είναι στόχοι</w:t>
      </w:r>
      <w:r>
        <w:rPr>
          <w:rFonts w:eastAsia="Times New Roman" w:cs="Times New Roman"/>
          <w:szCs w:val="24"/>
        </w:rPr>
        <w:t>,</w:t>
      </w:r>
      <w:r>
        <w:rPr>
          <w:rFonts w:eastAsia="Times New Roman" w:cs="Times New Roman"/>
          <w:szCs w:val="24"/>
        </w:rPr>
        <w:t xml:space="preserve"> που απαιτούν συνθέσεις και συγκλίσεις κοινωνικές και πολιτικές, ιστορική ευθύνη, αυτοκριτική και παρρησία.</w:t>
      </w:r>
    </w:p>
    <w:p w14:paraId="46602FD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Αυτοί είναι οι στόχοι και τα καθήκοντα της νέας Αριστεράς στα δύσκολα χρόνια</w:t>
      </w:r>
      <w:r>
        <w:rPr>
          <w:rFonts w:eastAsia="Times New Roman" w:cs="Times New Roman"/>
          <w:szCs w:val="24"/>
        </w:rPr>
        <w:t>,</w:t>
      </w:r>
      <w:r>
        <w:rPr>
          <w:rFonts w:eastAsia="Times New Roman" w:cs="Times New Roman"/>
          <w:szCs w:val="24"/>
        </w:rPr>
        <w:t xml:space="preserve"> που διαρκώς θα ανηφορίζουμε, μια</w:t>
      </w:r>
      <w:r>
        <w:rPr>
          <w:rFonts w:eastAsia="Times New Roman" w:cs="Times New Roman"/>
          <w:szCs w:val="24"/>
        </w:rPr>
        <w:t xml:space="preserve"> λυσιτελής έκφραση της κοινωνίας μας, που μετασχηματίζεται διαρκώς μέσα από τον πόνο της κρίσης, αλλά και με τη λαχτάρα για ισότητα, δικαιοσύνη και δημοκρατία.</w:t>
      </w:r>
    </w:p>
    <w:p w14:paraId="46602FD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 (Στο σημείο αυτό κτυπάει το κουδούνι λήξεως του χρόνου ομιλίας του κυρίου Βουλευτή)</w:t>
      </w:r>
    </w:p>
    <w:p w14:paraId="46602FDF"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Δέκα δευτερ</w:t>
      </w:r>
      <w:r>
        <w:rPr>
          <w:rFonts w:eastAsia="Times New Roman" w:cs="Times New Roman"/>
          <w:szCs w:val="24"/>
        </w:rPr>
        <w:t>όλεπτα θα χρειαστώ, κύριε Πρόεδρε.</w:t>
      </w:r>
    </w:p>
    <w:p w14:paraId="46602FE0"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Με αυτό το βαρύ φορτίο ευθύνης αντικρίζουμε τους συμπολίτες </w:t>
      </w:r>
      <w:r>
        <w:rPr>
          <w:rFonts w:eastAsia="Times New Roman" w:cs="Times New Roman"/>
          <w:szCs w:val="24"/>
        </w:rPr>
        <w:t>μας,</w:t>
      </w:r>
      <w:r>
        <w:rPr>
          <w:rFonts w:eastAsia="Times New Roman" w:cs="Times New Roman"/>
          <w:szCs w:val="24"/>
        </w:rPr>
        <w:t xml:space="preserve"> χωρίς λόγια από εδώ και πέρα, μόνο με πράξεις. Μας περιμένει πολλή και σκληρή δουλειά όλους τους Έλληνες δημοκράτες και περισσότερο, βέβαια, και πρώτα απ’ ό</w:t>
      </w:r>
      <w:r>
        <w:rPr>
          <w:rFonts w:eastAsia="Times New Roman" w:cs="Times New Roman"/>
          <w:szCs w:val="24"/>
        </w:rPr>
        <w:t>λα</w:t>
      </w:r>
      <w:r>
        <w:rPr>
          <w:rFonts w:eastAsia="Times New Roman" w:cs="Times New Roman"/>
          <w:szCs w:val="24"/>
        </w:rPr>
        <w:t>,</w:t>
      </w:r>
      <w:r>
        <w:rPr>
          <w:rFonts w:eastAsia="Times New Roman" w:cs="Times New Roman"/>
          <w:szCs w:val="24"/>
        </w:rPr>
        <w:t xml:space="preserve"> τους εκλεγμένους και αυτούς που βρίσκονται στην Κυβέρνηση, με διαρκή αυτοκριτική, με έλεγχο, με ένταση, με τα αυτιά ανοιχτά στις φωνές των συμπολιτών μας και με πάντα άγρυπνα τα μάτια της ψυχής μας.</w:t>
      </w:r>
    </w:p>
    <w:p w14:paraId="46602FE1"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46602FE2" w14:textId="77777777" w:rsidR="008E1586" w:rsidRDefault="0078692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w:t>
      </w:r>
      <w:r>
        <w:rPr>
          <w:rFonts w:eastAsia="Times New Roman" w:cs="Times New Roman"/>
          <w:szCs w:val="24"/>
        </w:rPr>
        <w:t>ΡΙΖΑ)</w:t>
      </w:r>
    </w:p>
    <w:p w14:paraId="46602FE3"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Ο συνάδελφος κ. Ιωάννης </w:t>
      </w:r>
      <w:proofErr w:type="spellStart"/>
      <w:r>
        <w:rPr>
          <w:rFonts w:eastAsia="Times New Roman" w:cs="Times New Roman"/>
          <w:szCs w:val="24"/>
        </w:rPr>
        <w:t>Βρούτσης</w:t>
      </w:r>
      <w:proofErr w:type="spellEnd"/>
      <w:r>
        <w:rPr>
          <w:rFonts w:eastAsia="Times New Roman" w:cs="Times New Roman"/>
          <w:szCs w:val="24"/>
        </w:rPr>
        <w:t xml:space="preserve"> από τη Νέα Δημοκρατία έχει τον λόγο.</w:t>
      </w:r>
    </w:p>
    <w:p w14:paraId="46602FE4"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Κύριε Πρόεδρε, θα πω εγώ τι ζούμε σήμερα</w:t>
      </w:r>
      <w:r>
        <w:rPr>
          <w:rFonts w:eastAsia="Times New Roman" w:cs="Times New Roman"/>
          <w:szCs w:val="24"/>
        </w:rPr>
        <w:t>,</w:t>
      </w:r>
      <w:r>
        <w:rPr>
          <w:rFonts w:eastAsia="Times New Roman" w:cs="Times New Roman"/>
          <w:szCs w:val="24"/>
        </w:rPr>
        <w:t xml:space="preserve"> τι βιώνουμε όλοι οι Έλληνες πολίτες -οι εργαζόμενοι, οι άνεργοι, οι συνταξιούχοι- συνεχί</w:t>
      </w:r>
      <w:r>
        <w:rPr>
          <w:rFonts w:eastAsia="Times New Roman" w:cs="Times New Roman"/>
          <w:szCs w:val="24"/>
        </w:rPr>
        <w:t>ζοντας την κουβέντα</w:t>
      </w:r>
      <w:r>
        <w:rPr>
          <w:rFonts w:eastAsia="Times New Roman" w:cs="Times New Roman"/>
          <w:szCs w:val="24"/>
        </w:rPr>
        <w:t>,</w:t>
      </w:r>
      <w:r>
        <w:rPr>
          <w:rFonts w:eastAsia="Times New Roman" w:cs="Times New Roman"/>
          <w:szCs w:val="24"/>
        </w:rPr>
        <w:t xml:space="preserve"> από εκεί που την άφησε ο προηγούμενος ομιλητής. Βιώνουν την πιο λαϊκίστικη και δημαγωγική κυβέρνηση</w:t>
      </w:r>
      <w:r>
        <w:rPr>
          <w:rFonts w:eastAsia="Times New Roman" w:cs="Times New Roman"/>
          <w:szCs w:val="24"/>
        </w:rPr>
        <w:t>,</w:t>
      </w:r>
      <w:r>
        <w:rPr>
          <w:rFonts w:eastAsia="Times New Roman" w:cs="Times New Roman"/>
          <w:szCs w:val="24"/>
        </w:rPr>
        <w:t xml:space="preserve"> που γνώρισε μεταπολιτευτικά ο τόπος, την Κυβέρνηση ΣΥΡΙΖΑ-ΑΝΕΛ. Βιώνουν στο πετσί τους επώδυνα μέτρα και -το κυριότερο!- την εξαπάτηση</w:t>
      </w:r>
      <w:r>
        <w:rPr>
          <w:rFonts w:eastAsia="Times New Roman" w:cs="Times New Roman"/>
          <w:szCs w:val="24"/>
        </w:rPr>
        <w:t xml:space="preserve"> εκείνων που πριν δυόμισι χρόνια στην πλατεία Συντάγματος, κάτω από την επικεφαλίδα και την ταμπέλα των «αγανακτισμένων», εξαπάτησαν και κοροϊδέψαν τον ελληνικό λαό. Στη συνέχεια, κέρδισαν την εμπιστοσύνη, έδωσαν κάλπικες ελπίδες, μπήκαν στη Βουλή και άφησ</w:t>
      </w:r>
      <w:r>
        <w:rPr>
          <w:rFonts w:eastAsia="Times New Roman" w:cs="Times New Roman"/>
          <w:szCs w:val="24"/>
        </w:rPr>
        <w:t>αν στο περιθώριο όλο αυτόν τον κόσμο.</w:t>
      </w:r>
    </w:p>
    <w:p w14:paraId="46602FE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Και να</w:t>
      </w:r>
      <w:r>
        <w:rPr>
          <w:rFonts w:eastAsia="Times New Roman" w:cs="Times New Roman"/>
          <w:szCs w:val="24"/>
        </w:rPr>
        <w:t xml:space="preserve">, </w:t>
      </w:r>
      <w:r>
        <w:rPr>
          <w:rFonts w:eastAsia="Times New Roman" w:cs="Times New Roman"/>
          <w:szCs w:val="24"/>
        </w:rPr>
        <w:t>σήμερα πού είμαστε και τι βιώνουν στο πετσί τους οι εργαζόμενοι, οι άνεργοι, οι αγρότες, οι ευάλωτες κοινωνικές ομάδες. Και αύριο -σήμερα δηλαδή</w:t>
      </w:r>
      <w:r>
        <w:rPr>
          <w:rFonts w:eastAsia="Times New Roman" w:cs="Times New Roman"/>
          <w:szCs w:val="24"/>
        </w:rPr>
        <w:t xml:space="preserve"> ουσιαστικά</w:t>
      </w:r>
      <w:r>
        <w:rPr>
          <w:rFonts w:eastAsia="Times New Roman" w:cs="Times New Roman"/>
          <w:szCs w:val="24"/>
        </w:rPr>
        <w:t>- θα ψηφιστεί το τέταρτο, το δεύτερο κατά σειρά, μνημόν</w:t>
      </w:r>
      <w:r>
        <w:rPr>
          <w:rFonts w:eastAsia="Times New Roman" w:cs="Times New Roman"/>
          <w:szCs w:val="24"/>
        </w:rPr>
        <w:t>ιο ΣΥΡΙΖΑ και ΑΝΕΛ, ένα μνημόνιο αποτέλεσμα της ανικανότητας</w:t>
      </w:r>
      <w:r>
        <w:rPr>
          <w:rFonts w:eastAsia="Times New Roman" w:cs="Times New Roman"/>
          <w:szCs w:val="24"/>
        </w:rPr>
        <w:t>,</w:t>
      </w:r>
      <w:r>
        <w:rPr>
          <w:rFonts w:eastAsia="Times New Roman" w:cs="Times New Roman"/>
          <w:szCs w:val="24"/>
        </w:rPr>
        <w:t xml:space="preserve"> αλλά και της βουλιμίας για εξουσία. </w:t>
      </w:r>
    </w:p>
    <w:p w14:paraId="46602FE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Αυτό είναι το μνημόνιο που θα ψηφίσουν αύριο με τα δύο χέρια οι Βουλευτές του ΣΥΡΙΖΑ, ένα μνημόνιο αχρείαστο, ένα μνημόνιο που ενσωματώνει απροκάλυπτα ψέμα κ</w:t>
      </w:r>
      <w:r>
        <w:rPr>
          <w:rFonts w:eastAsia="Times New Roman" w:cs="Times New Roman"/>
          <w:szCs w:val="24"/>
        </w:rPr>
        <w:t xml:space="preserve">αι απάτη, ένα μνημόνιο που -όπως θα πω παρακάτω- περιλαμβάνει στοιχεία εθνικής ταπείνωσης και διασυρμού, ένα μνημόνιο που στο τέλος, κατακλείδα, έχει το «πουλάω τη συνείδησή μου». </w:t>
      </w:r>
    </w:p>
    <w:p w14:paraId="46602FE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Στη συζήτηση που έγινε όλο αυτό το διάστημα, τις ώρες αυτές για τη νομοθετι</w:t>
      </w:r>
      <w:r>
        <w:rPr>
          <w:rFonts w:eastAsia="Times New Roman" w:cs="Times New Roman"/>
          <w:szCs w:val="24"/>
        </w:rPr>
        <w:t>κή πρωτοβουλία του ΣΥΡΙΖΑ με το τέταρτο μνημόνιο, δεν ακούσαμε -και αυτό καταγράφεται- τα προηγούμενα επιχειρήματα, ότι αυτά τα μέτρα είχαν ψηφιστεί στο τρίτο μνημόνιο, άρα είμαστε αναγκασμένοι να τα ξαναψηφίσουμε. Γιατί; Διότι είναι τελείως διαφορετικό το</w:t>
      </w:r>
      <w:r>
        <w:rPr>
          <w:rFonts w:eastAsia="Times New Roman" w:cs="Times New Roman"/>
          <w:szCs w:val="24"/>
        </w:rPr>
        <w:t xml:space="preserve"> τρίτο μνημόνιο.</w:t>
      </w:r>
    </w:p>
    <w:p w14:paraId="46602FE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Άρα, τα επιχειρήματα στέρεψαν. Όλα τα μέτρα -φορολογικά, ασφαλιστικά, σε επίπεδο εισφορών για τους ελεύθερους επαγγελματίες- είναι όλα καινούρια. Αυτό είναι το καινούριο στοιχείο</w:t>
      </w:r>
      <w:r>
        <w:rPr>
          <w:rFonts w:eastAsia="Times New Roman" w:cs="Times New Roman"/>
          <w:szCs w:val="24"/>
        </w:rPr>
        <w:t>,</w:t>
      </w:r>
      <w:r>
        <w:rPr>
          <w:rFonts w:eastAsia="Times New Roman" w:cs="Times New Roman"/>
          <w:szCs w:val="24"/>
        </w:rPr>
        <w:t xml:space="preserve"> σε αυτή τη διαδικασία του διαλόγου στη Βουλή.</w:t>
      </w:r>
    </w:p>
    <w:p w14:paraId="46602FE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Όμως, </w:t>
      </w:r>
      <w:r>
        <w:rPr>
          <w:rFonts w:eastAsia="Times New Roman" w:cs="Times New Roman"/>
          <w:szCs w:val="24"/>
        </w:rPr>
        <w:t>ακούστηκε και κάτι καινούριο, το οποίο ήταν εντυπωσιακό, από τον παρόντα πρώην Υπουργό</w:t>
      </w:r>
      <w:r>
        <w:rPr>
          <w:rFonts w:eastAsia="Times New Roman" w:cs="Times New Roman"/>
          <w:szCs w:val="24"/>
        </w:rPr>
        <w:t xml:space="preserve"> κ.</w:t>
      </w:r>
      <w:r>
        <w:rPr>
          <w:rFonts w:eastAsia="Times New Roman" w:cs="Times New Roman"/>
          <w:szCs w:val="24"/>
        </w:rPr>
        <w:t xml:space="preserve"> Νίκο Φίλη, ότι συζητείται μέσα στον ΣΥΡΙΖΑ το χτίσιμο μίας νέας διαπλοκής και, προς τιμήν του, το είπε από του Βήματος Βουλής ότι διαφωνεί.  </w:t>
      </w:r>
    </w:p>
    <w:p w14:paraId="46602FEA"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Να τα, λοιπόν, τα στοιχε</w:t>
      </w:r>
      <w:r>
        <w:rPr>
          <w:rFonts w:eastAsia="Times New Roman" w:cs="Times New Roman"/>
          <w:szCs w:val="24"/>
        </w:rPr>
        <w:t>ία αυτού του νέου κόμματος, το οποίο σήμερα είναι στην Κυβέρνηση και το οποίο προβάλ</w:t>
      </w:r>
      <w:r>
        <w:rPr>
          <w:rFonts w:eastAsia="Times New Roman" w:cs="Times New Roman"/>
          <w:szCs w:val="24"/>
        </w:rPr>
        <w:t>λ</w:t>
      </w:r>
      <w:r>
        <w:rPr>
          <w:rFonts w:eastAsia="Times New Roman" w:cs="Times New Roman"/>
          <w:szCs w:val="24"/>
        </w:rPr>
        <w:t xml:space="preserve">ει το τεκμήριο της πολιτικής ηθικής. </w:t>
      </w:r>
    </w:p>
    <w:p w14:paraId="46602FE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Σε κάθε περίπτωση, να μάθει ο ελληνικός λαός μερικά πράγματα ξεκάθαρα: </w:t>
      </w:r>
    </w:p>
    <w:p w14:paraId="46602FEC"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Το μνημόνιο αυτό ήταν αχρείαστο, Υφυπουργέ του Υπουργείου Εργ</w:t>
      </w:r>
      <w:r>
        <w:rPr>
          <w:rFonts w:eastAsia="Times New Roman" w:cs="Times New Roman"/>
          <w:szCs w:val="24"/>
        </w:rPr>
        <w:t>ασίας. Ήταν αχρείαστο</w:t>
      </w:r>
      <w:r>
        <w:rPr>
          <w:rFonts w:eastAsia="Times New Roman" w:cs="Times New Roman"/>
          <w:szCs w:val="24"/>
        </w:rPr>
        <w:t>,</w:t>
      </w:r>
      <w:r>
        <w:rPr>
          <w:rFonts w:eastAsia="Times New Roman" w:cs="Times New Roman"/>
          <w:szCs w:val="24"/>
        </w:rPr>
        <w:t xml:space="preserve"> γιατί η εθνική μας οικονομία, κυρίες και κύριοι συνάδελφοι, το 2015 και το 2016 είχε συγκεκριμένες προδιαγραφές. Έτρεχε με ρυθμούς 2,5 και 3,7%. Η ανεργία</w:t>
      </w:r>
      <w:r>
        <w:rPr>
          <w:rFonts w:eastAsia="Times New Roman" w:cs="Times New Roman"/>
          <w:szCs w:val="24"/>
        </w:rPr>
        <w:t>,</w:t>
      </w:r>
      <w:r>
        <w:rPr>
          <w:rFonts w:eastAsia="Times New Roman" w:cs="Times New Roman"/>
          <w:szCs w:val="24"/>
        </w:rPr>
        <w:t xml:space="preserve"> για το τέλος του 2016</w:t>
      </w:r>
      <w:r>
        <w:rPr>
          <w:rFonts w:eastAsia="Times New Roman" w:cs="Times New Roman"/>
          <w:szCs w:val="24"/>
        </w:rPr>
        <w:t>,</w:t>
      </w:r>
      <w:r>
        <w:rPr>
          <w:rFonts w:eastAsia="Times New Roman" w:cs="Times New Roman"/>
          <w:szCs w:val="24"/>
        </w:rPr>
        <w:t xml:space="preserve"> ήταν στο 19,5%, όπως το είχαμε προδιαγράψει. Στο </w:t>
      </w:r>
      <w:r>
        <w:rPr>
          <w:rFonts w:eastAsia="Times New Roman" w:cs="Times New Roman"/>
          <w:szCs w:val="24"/>
          <w:lang w:val="en-US"/>
        </w:rPr>
        <w:t>mail</w:t>
      </w:r>
      <w:r>
        <w:rPr>
          <w:rFonts w:eastAsia="Times New Roman" w:cs="Times New Roman"/>
          <w:szCs w:val="24"/>
        </w:rPr>
        <w:t xml:space="preserve"> </w:t>
      </w:r>
      <w:proofErr w:type="spellStart"/>
      <w:r>
        <w:rPr>
          <w:rFonts w:eastAsia="Times New Roman" w:cs="Times New Roman"/>
          <w:szCs w:val="24"/>
        </w:rPr>
        <w:t>Χαρδούβελη</w:t>
      </w:r>
      <w:proofErr w:type="spellEnd"/>
      <w:r>
        <w:rPr>
          <w:rFonts w:eastAsia="Times New Roman" w:cs="Times New Roman"/>
          <w:szCs w:val="24"/>
        </w:rPr>
        <w:t xml:space="preserve"> υπήρχαν 310 εκατομμύρια για το ασφαλιστικό</w:t>
      </w:r>
      <w:r>
        <w:rPr>
          <w:rFonts w:eastAsia="Times New Roman" w:cs="Times New Roman"/>
          <w:szCs w:val="24"/>
        </w:rPr>
        <w:t>,</w:t>
      </w:r>
      <w:r>
        <w:rPr>
          <w:rFonts w:eastAsia="Times New Roman" w:cs="Times New Roman"/>
          <w:szCs w:val="24"/>
        </w:rPr>
        <w:t xml:space="preserve"> σε σύνολο 900 εκατομμυρίων. Αυτή ήταν η πορεία της οικονομίας. </w:t>
      </w:r>
    </w:p>
    <w:p w14:paraId="46602FE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Φέρατε το δημοσιονομικό εκτροχιασμό, τα τινάξατε όλα και να</w:t>
      </w:r>
      <w:r>
        <w:rPr>
          <w:rFonts w:eastAsia="Times New Roman" w:cs="Times New Roman"/>
          <w:szCs w:val="24"/>
        </w:rPr>
        <w:t>,</w:t>
      </w:r>
      <w:r>
        <w:rPr>
          <w:rFonts w:eastAsia="Times New Roman" w:cs="Times New Roman"/>
          <w:szCs w:val="24"/>
        </w:rPr>
        <w:t xml:space="preserve"> τα αποτελέσματα. Για την περίοδο 2015-2016 και το πρώτο τρίμηνο του 2017 έχο</w:t>
      </w:r>
      <w:r>
        <w:rPr>
          <w:rFonts w:eastAsia="Times New Roman" w:cs="Times New Roman"/>
          <w:szCs w:val="24"/>
        </w:rPr>
        <w:t xml:space="preserve">υμε ύφεση στην ελληνική οικονομία. </w:t>
      </w:r>
      <w:r>
        <w:rPr>
          <w:rFonts w:eastAsia="Times New Roman" w:cs="Times New Roman"/>
          <w:szCs w:val="24"/>
        </w:rPr>
        <w:t>Ε</w:t>
      </w:r>
      <w:r>
        <w:rPr>
          <w:rFonts w:eastAsia="Times New Roman" w:cs="Times New Roman"/>
          <w:szCs w:val="24"/>
        </w:rPr>
        <w:t xml:space="preserve">ίμαστε μοναδική </w:t>
      </w:r>
      <w:r>
        <w:rPr>
          <w:rFonts w:eastAsia="Times New Roman" w:cs="Times New Roman"/>
          <w:szCs w:val="24"/>
        </w:rPr>
        <w:t xml:space="preserve">η </w:t>
      </w:r>
      <w:r>
        <w:rPr>
          <w:rFonts w:eastAsia="Times New Roman" w:cs="Times New Roman"/>
          <w:szCs w:val="24"/>
        </w:rPr>
        <w:t>χώρα στην Ευρώπη, την ώρα που οι άλλες χώρες, που βγήκαν από το μνημόνιο, όπως η Ισπανία, η Πορτογαλία, η Ιρλανδία και η Κύπρος, τρέχουν με ανάπτυξη πάνω από 1%.</w:t>
      </w:r>
    </w:p>
    <w:p w14:paraId="46602FE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Αυτή είναι η εικόνα και η αποτελεσματικό</w:t>
      </w:r>
      <w:r>
        <w:rPr>
          <w:rFonts w:eastAsia="Times New Roman" w:cs="Times New Roman"/>
          <w:szCs w:val="24"/>
        </w:rPr>
        <w:t xml:space="preserve">τητα, αλλά και η ανικανότητα της Κυβέρνησης ΣΥΡΙΖΑ-ΑΝΕΛ. </w:t>
      </w:r>
    </w:p>
    <w:p w14:paraId="46602FEF"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Την ίδια στιγμή χάθηκαν διακόσιες χιλιάδες θέσεις εργασίας. Η ανεργία έκλεισε στο 23,5% στο τέλος του 2016. Και το χειρότερο είναι ότι χάσαμε 29 δισεκατομμύρια ευρώ πλούτο, καθώς στο συγκεκριμένο νο</w:t>
      </w:r>
      <w:r>
        <w:rPr>
          <w:rFonts w:eastAsia="Times New Roman" w:cs="Times New Roman"/>
          <w:szCs w:val="24"/>
        </w:rPr>
        <w:t xml:space="preserve">μοσχέδιο, το μνημόνιο, περιγράφεται ότι το 2018 -το Υπουργείο Οικονομικών το λέει- το ΑΕΠ της χώρας θα έχει φτάσει στα 188 δισεκατομμύρια ευρώ, όταν το ίδιο Υπουργείο το 2014 έγραφε για το </w:t>
      </w:r>
      <w:r>
        <w:rPr>
          <w:rFonts w:eastAsia="Times New Roman" w:cs="Times New Roman"/>
          <w:szCs w:val="24"/>
        </w:rPr>
        <w:lastRenderedPageBreak/>
        <w:t>2018 ότι το ΑΕΠ της χώρας θα είναι στα 217 εκατομμύρια, 29 δισεκατο</w:t>
      </w:r>
      <w:r>
        <w:rPr>
          <w:rFonts w:eastAsia="Times New Roman" w:cs="Times New Roman"/>
          <w:szCs w:val="24"/>
        </w:rPr>
        <w:t xml:space="preserve">μμύρια ευρώ πλούτου. </w:t>
      </w:r>
    </w:p>
    <w:p w14:paraId="46602FF0"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Γιατί είναι μνημόνιο φτωχοποίησης και το πιο επώδυνο από όλα μέχρι τώρα; Γιατί σε αυτό το μνημόνιο οι Βουλευτές του ΣΥΡΙΖΑ και των ΑΝΕΛ θα ψηφίσουν την περικοπή δύο και τριών συντάξεων -μαζί με το αφορολόγητο- και χαμηλών συντάξεων. </w:t>
      </w:r>
    </w:p>
    <w:p w14:paraId="46602FF1"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Ακόμη, σας παραδώσαμε το αφορολόγητο στα 9.500 ευρώ. Να μην ξεχνάμε από πού το παραλάβατε. Αυτό σημαίνει ότι φορολογούνταν το εισόδημα και ο μισθός 792 ευρώ, το μηνιάτικο. Και πού το πάτε; Στα 5.680 ευρώ θα φορολογηθεί ο μισθός των 473 ευρώ. Και εάν δούμε </w:t>
      </w:r>
      <w:r>
        <w:rPr>
          <w:rFonts w:eastAsia="Times New Roman" w:cs="Times New Roman"/>
          <w:szCs w:val="24"/>
        </w:rPr>
        <w:t xml:space="preserve">σε επίπεδο σύνταξης, τα 405 ευρώ. </w:t>
      </w:r>
    </w:p>
    <w:p w14:paraId="46602FF2"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Αυτή είναι η ευαισθησία του ΣΥΡΙΖΑ για τους αδύναμους και τους εργαζόμενους; Και οι ολέθριες ασφαλιστικές εισφορές; Πέρυσι, το 2016, με τον νόμο </w:t>
      </w:r>
      <w:r>
        <w:rPr>
          <w:rFonts w:eastAsia="Times New Roman" w:cs="Times New Roman"/>
          <w:szCs w:val="24"/>
        </w:rPr>
        <w:t>«</w:t>
      </w:r>
      <w:proofErr w:type="spellStart"/>
      <w:r>
        <w:rPr>
          <w:rFonts w:eastAsia="Times New Roman" w:cs="Times New Roman"/>
          <w:szCs w:val="24"/>
        </w:rPr>
        <w:t>Κατρούγκαλου</w:t>
      </w:r>
      <w:proofErr w:type="spellEnd"/>
      <w:r>
        <w:rPr>
          <w:rFonts w:eastAsia="Times New Roman" w:cs="Times New Roman"/>
          <w:szCs w:val="24"/>
        </w:rPr>
        <w:t>» είχαμε εξοντωτικές εισφορές. Διαμαρτυρήθηκαν οι πάντες. Και έ</w:t>
      </w:r>
      <w:r>
        <w:rPr>
          <w:rFonts w:eastAsia="Times New Roman" w:cs="Times New Roman"/>
          <w:szCs w:val="24"/>
        </w:rPr>
        <w:t xml:space="preserve">ρχεστε τώρα, έναν χρόνο μετά, και </w:t>
      </w:r>
      <w:proofErr w:type="spellStart"/>
      <w:r>
        <w:rPr>
          <w:rFonts w:eastAsia="Times New Roman" w:cs="Times New Roman"/>
          <w:szCs w:val="24"/>
        </w:rPr>
        <w:t>ξεψηφίζετε</w:t>
      </w:r>
      <w:proofErr w:type="spellEnd"/>
      <w:r>
        <w:rPr>
          <w:rFonts w:eastAsia="Times New Roman" w:cs="Times New Roman"/>
          <w:szCs w:val="24"/>
        </w:rPr>
        <w:t xml:space="preserve"> και ξεχειλώνετε τον ίδιο τον νόμο, βάζοντας 61% παραπάνω καπέλο στις ήδη εξοντωτικές εισφορές. Είναι η πρώτη φορά που γίνεται -δεν έχει ξαναγίνει- στο ασφαλιστικό σύστημα της χώρας μας. </w:t>
      </w:r>
    </w:p>
    <w:p w14:paraId="46602FF3"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Η Ελλάδα σήμερα, κυρίες </w:t>
      </w:r>
      <w:r>
        <w:rPr>
          <w:rFonts w:eastAsia="Times New Roman" w:cs="Times New Roman"/>
          <w:szCs w:val="24"/>
        </w:rPr>
        <w:t xml:space="preserve">και κύριοι συνάδελφοι, δεν έχει ασφαλιστικό νόμο. Ο νόμος </w:t>
      </w:r>
      <w:r>
        <w:rPr>
          <w:rFonts w:eastAsia="Times New Roman" w:cs="Times New Roman"/>
          <w:szCs w:val="24"/>
        </w:rPr>
        <w:t>«</w:t>
      </w:r>
      <w:proofErr w:type="spellStart"/>
      <w:r>
        <w:rPr>
          <w:rFonts w:eastAsia="Times New Roman" w:cs="Times New Roman"/>
          <w:szCs w:val="24"/>
        </w:rPr>
        <w:t>Κατρούγκαλου</w:t>
      </w:r>
      <w:proofErr w:type="spellEnd"/>
      <w:r>
        <w:rPr>
          <w:rFonts w:eastAsia="Times New Roman" w:cs="Times New Roman"/>
          <w:szCs w:val="24"/>
        </w:rPr>
        <w:t xml:space="preserve">» έχει καταργηθεί. Έχει αυτοκαταργηθεί και στη συνείδηση του κόσμου, αλλά έχουν καταργηθεί και οι ίδιες του οι διατάξεις. </w:t>
      </w:r>
    </w:p>
    <w:p w14:paraId="46602FF4"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Καταργήθηκε η διάταξη για την προσωπική διαφορά. Δεν υπάρχει πλέον. Η προσωπική διαφορά που υποσχόταν ο κ. </w:t>
      </w:r>
      <w:proofErr w:type="spellStart"/>
      <w:r>
        <w:rPr>
          <w:rFonts w:eastAsia="Times New Roman" w:cs="Times New Roman"/>
          <w:szCs w:val="24"/>
        </w:rPr>
        <w:t>Κατρούγκαλος</w:t>
      </w:r>
      <w:proofErr w:type="spellEnd"/>
      <w:r>
        <w:rPr>
          <w:rFonts w:eastAsia="Times New Roman" w:cs="Times New Roman"/>
          <w:szCs w:val="24"/>
        </w:rPr>
        <w:t xml:space="preserve"> –ο άφαντος εδώ και δυο </w:t>
      </w:r>
      <w:r>
        <w:rPr>
          <w:rFonts w:eastAsia="Times New Roman" w:cs="Times New Roman"/>
          <w:szCs w:val="24"/>
        </w:rPr>
        <w:lastRenderedPageBreak/>
        <w:t xml:space="preserve">μέρες- ότι θα αυξηθεί για τους νέους συνταξιούχους χάθηκε και τώρα πάει και η προσωπική διαφορά. </w:t>
      </w:r>
    </w:p>
    <w:p w14:paraId="46602FF5"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 xml:space="preserve">ο κρίσιμο, το </w:t>
      </w:r>
      <w:r>
        <w:rPr>
          <w:rFonts w:eastAsia="Times New Roman" w:cs="Times New Roman"/>
          <w:szCs w:val="24"/>
        </w:rPr>
        <w:t xml:space="preserve">δομικό κομμάτι των ασφαλιστικών εισφορών το αλλάζετε και βάζετε </w:t>
      </w:r>
      <w:proofErr w:type="spellStart"/>
      <w:r>
        <w:rPr>
          <w:rFonts w:eastAsia="Times New Roman" w:cs="Times New Roman"/>
          <w:szCs w:val="24"/>
        </w:rPr>
        <w:t>επαναϋπολογισμό</w:t>
      </w:r>
      <w:proofErr w:type="spellEnd"/>
      <w:r>
        <w:rPr>
          <w:rFonts w:eastAsia="Times New Roman" w:cs="Times New Roman"/>
          <w:szCs w:val="24"/>
        </w:rPr>
        <w:t xml:space="preserve"> με μια άλλη βάση, στα μεικτά. Συγχαρητήρια! Δεν υπάρχει πλέον! Η Ελλάδα δεν έχει ασφαλιστικό νόμο! </w:t>
      </w:r>
    </w:p>
    <w:p w14:paraId="46602FF6"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Γι’ αυτό η Νέα Δημοκρατία θα φτιάξει καινούργιο ασφαλιστικό νόμο δίκαιο, αντ</w:t>
      </w:r>
      <w:r>
        <w:rPr>
          <w:rFonts w:eastAsia="Times New Roman" w:cs="Times New Roman"/>
          <w:szCs w:val="24"/>
        </w:rPr>
        <w:t xml:space="preserve">αποδοτικό και θα αντιμετωπίσουμε αυτές τις εξοντωτικές εισφορές, οι οποίες είναι ολέθριες και όπως έχω πει, θα είναι η χαριστική βολή, όταν έρθουν. </w:t>
      </w:r>
    </w:p>
    <w:p w14:paraId="46602FF7"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το πιο αποκρουστικό: </w:t>
      </w:r>
      <w:r>
        <w:rPr>
          <w:rFonts w:eastAsia="Times New Roman" w:cs="Times New Roman"/>
          <w:szCs w:val="24"/>
        </w:rPr>
        <w:t>Ε</w:t>
      </w:r>
      <w:r>
        <w:rPr>
          <w:rFonts w:eastAsia="Times New Roman" w:cs="Times New Roman"/>
          <w:szCs w:val="24"/>
        </w:rPr>
        <w:t xml:space="preserve">νώ στο άρθρο 2 καταργούνται διά μέσου της προσωπικής διαφοράς οι συντάξεις, </w:t>
      </w:r>
      <w:r>
        <w:rPr>
          <w:rFonts w:eastAsia="Times New Roman" w:cs="Times New Roman"/>
          <w:szCs w:val="24"/>
        </w:rPr>
        <w:t>φροντ</w:t>
      </w:r>
      <w:r>
        <w:rPr>
          <w:rFonts w:eastAsia="Times New Roman" w:cs="Times New Roman"/>
          <w:szCs w:val="24"/>
        </w:rPr>
        <w:t xml:space="preserve">ίσατε </w:t>
      </w:r>
      <w:r>
        <w:rPr>
          <w:rFonts w:eastAsia="Times New Roman" w:cs="Times New Roman"/>
          <w:szCs w:val="24"/>
        </w:rPr>
        <w:t xml:space="preserve">να πάτε να εισαγάγετε στο άρθρο 155 την προσωπική διαφορά στις Ένοπλες Δυνάμεις, προσπαθώντας δηλαδή να ακολουθήσει ο κ. Καμμένος τον δρόμο του κ. </w:t>
      </w:r>
      <w:proofErr w:type="spellStart"/>
      <w:r>
        <w:rPr>
          <w:rFonts w:eastAsia="Times New Roman" w:cs="Times New Roman"/>
          <w:szCs w:val="24"/>
        </w:rPr>
        <w:t>Κατρούγκαλου</w:t>
      </w:r>
      <w:proofErr w:type="spellEnd"/>
      <w:r>
        <w:rPr>
          <w:rFonts w:eastAsia="Times New Roman" w:cs="Times New Roman"/>
          <w:szCs w:val="24"/>
        </w:rPr>
        <w:t xml:space="preserve">. </w:t>
      </w:r>
    </w:p>
    <w:p w14:paraId="46602FF8"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46602FF9"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 Τελειώνω, κύριε Πρόεδρε. </w:t>
      </w:r>
    </w:p>
    <w:p w14:paraId="46602FFA"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 Κυριάκος Μητσοτάκης και η Νέα Δημοκρατία είναι αντίθετοι σε αυτό. Δεν θα δεχθούμε αυτή τη μείωση των μισθών των Ενόπλων Δυνάμεων και των </w:t>
      </w:r>
      <w:proofErr w:type="spellStart"/>
      <w:r>
        <w:rPr>
          <w:rFonts w:eastAsia="Times New Roman" w:cs="Times New Roman"/>
          <w:szCs w:val="24"/>
        </w:rPr>
        <w:t>ενστόλων</w:t>
      </w:r>
      <w:proofErr w:type="spellEnd"/>
      <w:r>
        <w:rPr>
          <w:rFonts w:eastAsia="Times New Roman" w:cs="Times New Roman"/>
          <w:szCs w:val="24"/>
        </w:rPr>
        <w:t xml:space="preserve">. </w:t>
      </w:r>
    </w:p>
    <w:p w14:paraId="46602FFB"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άω στο κομμάτι της απάτης, γιατί περί απάτης πρόκειται, όταν μιλάτε για αντίμε</w:t>
      </w:r>
      <w:r>
        <w:rPr>
          <w:rFonts w:eastAsia="Times New Roman" w:cs="Times New Roman"/>
          <w:szCs w:val="24"/>
        </w:rPr>
        <w:t>τρα. Μπήκατε με «Σεισάχθεια», μπήκατε με περικοπή του επαχθούς χρέους, μετά μιλήσατε από τα πεζοδρόμια και την Πλατεία Συντάγματος για το Πρόγραμμα Θεσσαλονίκης με τα μέτρα 12 δισεκατομμυρίων. Μετά</w:t>
      </w:r>
      <w:r>
        <w:rPr>
          <w:rFonts w:eastAsia="Times New Roman" w:cs="Times New Roman"/>
          <w:szCs w:val="24"/>
        </w:rPr>
        <w:t>,</w:t>
      </w:r>
      <w:r>
        <w:rPr>
          <w:rFonts w:eastAsia="Times New Roman" w:cs="Times New Roman"/>
          <w:szCs w:val="24"/>
        </w:rPr>
        <w:t xml:space="preserve"> στο τρίτο μνημόνιο μιλήσατε </w:t>
      </w:r>
      <w:r>
        <w:rPr>
          <w:rFonts w:eastAsia="Times New Roman" w:cs="Times New Roman"/>
          <w:szCs w:val="24"/>
        </w:rPr>
        <w:lastRenderedPageBreak/>
        <w:t xml:space="preserve">για το «παράλληλο πρόγραμμα» </w:t>
      </w:r>
      <w:r>
        <w:rPr>
          <w:rFonts w:eastAsia="Times New Roman" w:cs="Times New Roman"/>
          <w:szCs w:val="24"/>
        </w:rPr>
        <w:t xml:space="preserve">και τώρα το νέο εφεύρημα είναι τα αντίμετρα και αντί αυτού έρχονται μέτρα 14,4 δισεκατομμυρίων ευρώ. Αυτός είναι ο ΣΥΡΙΖΑ. Αυτά τα ψέματα έλεγε και συνεχίζει να λέει. </w:t>
      </w:r>
    </w:p>
    <w:p w14:paraId="46602FFC"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Θα ξέρουν, όμως, οι Βουλευτές του ΣΥΡΙΖΑ αύριο το βράδυ που θα ψηφίζουν ότι για κάθε αντ</w:t>
      </w:r>
      <w:r>
        <w:rPr>
          <w:rFonts w:eastAsia="Times New Roman" w:cs="Times New Roman"/>
          <w:szCs w:val="24"/>
        </w:rPr>
        <w:t>ίμετρο που θα ψηφίζουν, θα ψηφίζουν ταυτόχρονα και το κόψιμο δυο και τριών συντάξεων, θα ψηφίζουν ταυτόχρονα την απώλεια ενός μισθού, θα ψηφίζουν 61% εξοντωτικές εισφορές και για κάθε αντίμετρο που θα ψηφίζουν, θα ψηφίζουν και την απελευθέρωση των ομαδικών</w:t>
      </w:r>
      <w:r>
        <w:rPr>
          <w:rFonts w:eastAsia="Times New Roman" w:cs="Times New Roman"/>
          <w:szCs w:val="24"/>
        </w:rPr>
        <w:t xml:space="preserve"> απολύσεων. Αυτή είναι η πραγματική εικόνα. </w:t>
      </w:r>
    </w:p>
    <w:p w14:paraId="46602FFD"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Γιατί είπα ότι είναι και ενδοτική η Κυβέρνηση; Διότι έχει και στοιχεία εθνικής ταπείνωσης, διότι είναι πρωτοφανές το άρθρο 15. Αυτό δεν έχει προηγούμενο στα πολιτικά πράγματα του τόπου μας. </w:t>
      </w:r>
    </w:p>
    <w:p w14:paraId="46602FFE"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Κύριοι Υπουργοί της </w:t>
      </w:r>
      <w:r>
        <w:rPr>
          <w:rFonts w:eastAsia="Times New Roman" w:cs="Times New Roman"/>
          <w:szCs w:val="24"/>
        </w:rPr>
        <w:t>Κυβέρνησης, παραδίδετε την εθνική κυριαρχία! Το 3,5% πλεόνασμα που λέτε και τα εν δυνάμει αντίμετρα μπαίνουν</w:t>
      </w:r>
      <w:r>
        <w:rPr>
          <w:rFonts w:eastAsia="Times New Roman" w:cs="Times New Roman"/>
          <w:szCs w:val="24"/>
        </w:rPr>
        <w:t>,</w:t>
      </w:r>
      <w:r>
        <w:rPr>
          <w:rFonts w:eastAsia="Times New Roman" w:cs="Times New Roman"/>
          <w:szCs w:val="24"/>
        </w:rPr>
        <w:t xml:space="preserve"> υπό την προϋπόθεση του </w:t>
      </w:r>
      <w:r>
        <w:rPr>
          <w:rFonts w:eastAsia="Times New Roman" w:cs="Times New Roman"/>
          <w:szCs w:val="24"/>
          <w:lang w:val="en-US"/>
        </w:rPr>
        <w:t>IMF</w:t>
      </w:r>
      <w:r>
        <w:rPr>
          <w:rFonts w:eastAsia="Times New Roman" w:cs="Times New Roman"/>
          <w:szCs w:val="24"/>
        </w:rPr>
        <w:t xml:space="preserve">. Παραχωρείτε δηλαδή τη δυνατότητα στο </w:t>
      </w:r>
      <w:r>
        <w:rPr>
          <w:rFonts w:eastAsia="Times New Roman" w:cs="Times New Roman"/>
          <w:szCs w:val="24"/>
          <w:lang w:val="en-US"/>
        </w:rPr>
        <w:t>IMF</w:t>
      </w:r>
      <w:r>
        <w:rPr>
          <w:rFonts w:eastAsia="Times New Roman" w:cs="Times New Roman"/>
          <w:szCs w:val="24"/>
        </w:rPr>
        <w:t>, την Ευρωπαϊκή Επιτροπή. Για ποια πλεονάσματα και για ποια αντίμετρα; Δεν έχε</w:t>
      </w:r>
      <w:r>
        <w:rPr>
          <w:rFonts w:eastAsia="Times New Roman" w:cs="Times New Roman"/>
          <w:szCs w:val="24"/>
        </w:rPr>
        <w:t>ι καμμία δικαιοδοσία η ελληνική Κυβέρνηση. Και δεν έχει καμμία</w:t>
      </w:r>
      <w:r>
        <w:rPr>
          <w:rFonts w:eastAsia="Times New Roman" w:cs="Times New Roman"/>
          <w:szCs w:val="24"/>
        </w:rPr>
        <w:t xml:space="preserve">, </w:t>
      </w:r>
      <w:r>
        <w:rPr>
          <w:rFonts w:eastAsia="Times New Roman" w:cs="Times New Roman"/>
          <w:szCs w:val="24"/>
        </w:rPr>
        <w:t>μα, καμμία πλέον ισχύ αυτό το οποίο λέτε για αντίμετρα, αν δεν περάσει από το άρθρο 15, το οποίο σας ζητήσαμε να αποσύρετε. Τέτοια εθνική ταπείνωση δεν έχει ξαναγίνει ποτέ στα πολιτικά πράγματ</w:t>
      </w:r>
      <w:r>
        <w:rPr>
          <w:rFonts w:eastAsia="Times New Roman" w:cs="Times New Roman"/>
          <w:szCs w:val="24"/>
        </w:rPr>
        <w:t xml:space="preserve">α του τόπου μας. </w:t>
      </w:r>
    </w:p>
    <w:p w14:paraId="46602FFF"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κλείνω με το τελευταίο, το οποίο πιστεύω ότι πρέπει να ξαναδείτε. Άκουσα τον κ. Παππά, την κ. </w:t>
      </w:r>
      <w:proofErr w:type="spellStart"/>
      <w:r>
        <w:rPr>
          <w:rFonts w:eastAsia="Times New Roman" w:cs="Times New Roman"/>
          <w:szCs w:val="24"/>
        </w:rPr>
        <w:t>Αχτσιόγλου</w:t>
      </w:r>
      <w:proofErr w:type="spellEnd"/>
      <w:r>
        <w:rPr>
          <w:rFonts w:eastAsia="Times New Roman" w:cs="Times New Roman"/>
          <w:szCs w:val="24"/>
        </w:rPr>
        <w:t xml:space="preserve">, όλο το υπουργικό επιτελείο της Κυβέρνησης να δηλώνει ότι δεν ψηφίζει ομαδικές απολύσεις. </w:t>
      </w:r>
    </w:p>
    <w:p w14:paraId="46603000"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Οφείλω να κάνω γνωστό στον κόσμο και γ</w:t>
      </w:r>
      <w:r>
        <w:rPr>
          <w:rFonts w:eastAsia="Times New Roman" w:cs="Times New Roman"/>
          <w:szCs w:val="24"/>
        </w:rPr>
        <w:t>ι’ αυτό καταθέτω το άρθρο 15, το άρθρο 16 και το άρθρο 17 του δικού σας νόμου, που λένε ξεκάθαρα, κύριοι Βουλευτές του ΣΥΡΙΖΑ –για να ξέρετε τι θα ψηφίσετε αύριο- αυτό που ήταν η εμβληματική σας σημαία, η συνείδηση του ΣΥΡΙΖΑ στους αγώνες της Αριστεράς για</w:t>
      </w:r>
      <w:r>
        <w:rPr>
          <w:rFonts w:eastAsia="Times New Roman" w:cs="Times New Roman"/>
          <w:szCs w:val="24"/>
        </w:rPr>
        <w:t xml:space="preserve"> δεκαετίες, το κομμάτι της απελευθέρωσης των ομαδικών απολύσεων. Αυτό έλεγε για δεκαετίες ο ΣΥΡΙΖΑ. Αύριο θα ψηφίσετε με τα δυο χέρια την απελευθέρωση των ομαδικών απολύσεων. Ποιος θα το πίστευε; </w:t>
      </w:r>
    </w:p>
    <w:p w14:paraId="46603001"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Τελειώσατε, κύριε </w:t>
      </w:r>
      <w:proofErr w:type="spellStart"/>
      <w:r>
        <w:rPr>
          <w:rFonts w:eastAsia="Times New Roman" w:cs="Times New Roman"/>
          <w:szCs w:val="24"/>
        </w:rPr>
        <w:t>Βρούτση</w:t>
      </w:r>
      <w:proofErr w:type="spellEnd"/>
      <w:r>
        <w:rPr>
          <w:rFonts w:eastAsia="Times New Roman" w:cs="Times New Roman"/>
          <w:szCs w:val="24"/>
        </w:rPr>
        <w:t xml:space="preserve">. </w:t>
      </w:r>
    </w:p>
    <w:p w14:paraId="46603002"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Τελείωσα, κύριε Πρόεδρε. </w:t>
      </w:r>
    </w:p>
    <w:p w14:paraId="46603003"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Τελικά, όμως, το κατάλαβαν όλοι. Πρόκειται για μια μεγάλη απάτη, για την αξιοποίηση μιας δύσκολης στιγμής για τον ελληνικό λαό</w:t>
      </w:r>
      <w:r>
        <w:rPr>
          <w:rFonts w:eastAsia="Times New Roman" w:cs="Times New Roman"/>
          <w:szCs w:val="24"/>
        </w:rPr>
        <w:t>,</w:t>
      </w:r>
      <w:r>
        <w:rPr>
          <w:rFonts w:eastAsia="Times New Roman" w:cs="Times New Roman"/>
          <w:szCs w:val="24"/>
        </w:rPr>
        <w:t xml:space="preserve"> με δημαγωγία και λαϊκισμό. Εκμεταλλεύθηκαν τις δύσκολες στιγμές του ελληνικού λαού </w:t>
      </w:r>
      <w:r>
        <w:rPr>
          <w:rFonts w:eastAsia="Times New Roman" w:cs="Times New Roman"/>
          <w:szCs w:val="24"/>
        </w:rPr>
        <w:t xml:space="preserve">και έγιναν κυβέρνηση. Όμως, όλοι πλέον γνωρίζουν και η οργή του κόσμου θα είναι απέναντί σας. </w:t>
      </w:r>
    </w:p>
    <w:p w14:paraId="46603004"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660300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Ιωάννης </w:t>
      </w:r>
      <w:proofErr w:type="spellStart"/>
      <w:r>
        <w:rPr>
          <w:rFonts w:eastAsia="Times New Roman" w:cs="Times New Roman"/>
          <w:szCs w:val="24"/>
        </w:rPr>
        <w:t>Βρούτσης</w:t>
      </w:r>
      <w:proofErr w:type="spellEnd"/>
      <w:r>
        <w:rPr>
          <w:rFonts w:eastAsia="Times New Roman" w:cs="Times New Roman"/>
          <w:szCs w:val="24"/>
        </w:rPr>
        <w:t xml:space="preserve"> καταθέτει για τα Πρακτικά το προαναφερθέν έγγραφο, το οποίο βρίσκεται στο </w:t>
      </w:r>
      <w:r>
        <w:rPr>
          <w:rFonts w:eastAsia="Times New Roman" w:cs="Times New Roman"/>
          <w:szCs w:val="24"/>
        </w:rPr>
        <w:t xml:space="preserve">αρχείο </w:t>
      </w:r>
      <w:r>
        <w:rPr>
          <w:rFonts w:eastAsia="Times New Roman" w:cs="Times New Roman"/>
          <w:szCs w:val="24"/>
        </w:rPr>
        <w:t>του Τμήματος Γ</w:t>
      </w:r>
      <w:r>
        <w:rPr>
          <w:rFonts w:eastAsia="Times New Roman" w:cs="Times New Roman"/>
          <w:szCs w:val="24"/>
        </w:rPr>
        <w:t>ραμματείας της Διεύθυνσης Στενογραφίας και Πρακτικών της Βουλής)</w:t>
      </w:r>
    </w:p>
    <w:p w14:paraId="46603006" w14:textId="77777777" w:rsidR="008E1586" w:rsidRDefault="00786920">
      <w:pPr>
        <w:spacing w:after="0"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6603007"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 </w:t>
      </w:r>
      <w:r>
        <w:rPr>
          <w:rFonts w:eastAsia="Times New Roman" w:cs="Times New Roman"/>
          <w:b/>
          <w:szCs w:val="24"/>
        </w:rPr>
        <w:t xml:space="preserve">ΠΡΟΕΔΡΕΥΩΝ (Σπυρίδων Λυκούδης): </w:t>
      </w:r>
      <w:r>
        <w:rPr>
          <w:rFonts w:eastAsia="Times New Roman" w:cs="Times New Roman"/>
          <w:szCs w:val="24"/>
        </w:rPr>
        <w:t xml:space="preserve">Ο συνάδελφος κ. </w:t>
      </w:r>
      <w:proofErr w:type="spellStart"/>
      <w:r>
        <w:rPr>
          <w:rFonts w:eastAsia="Times New Roman" w:cs="Times New Roman"/>
          <w:szCs w:val="24"/>
        </w:rPr>
        <w:t>Βαρδαλής</w:t>
      </w:r>
      <w:proofErr w:type="spellEnd"/>
      <w:r>
        <w:rPr>
          <w:rFonts w:eastAsia="Times New Roman" w:cs="Times New Roman"/>
          <w:szCs w:val="24"/>
        </w:rPr>
        <w:t xml:space="preserve"> από το Κομμουνιστικό Κόμμα Ελλάδας έχει τον λόγο. </w:t>
      </w:r>
    </w:p>
    <w:p w14:paraId="46603008"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Κύριε Πρόεδρ</w:t>
      </w:r>
      <w:r>
        <w:rPr>
          <w:rFonts w:eastAsia="Times New Roman" w:cs="Times New Roman"/>
          <w:szCs w:val="24"/>
        </w:rPr>
        <w:t>ε, μπορώ να έχω τον λόγο επί προσωπικού;</w:t>
      </w:r>
    </w:p>
    <w:p w14:paraId="46603009"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Πάντως, προσωπικό δεν υπάρχει.</w:t>
      </w:r>
    </w:p>
    <w:p w14:paraId="4660300A"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Πώς δεν υπάρχει, κύριε Πρόεδρε; </w:t>
      </w:r>
    </w:p>
    <w:p w14:paraId="4660300B"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Τι υπάρχει, δηλαδή; Κατά τη γνώμη του κ. Φίλη παρεξηγήθηκε η ομιλία του. Αυτό δεν είναι προσωπικό. Ό,τι κατάλαβε ο κ. </w:t>
      </w:r>
      <w:proofErr w:type="spellStart"/>
      <w:r>
        <w:rPr>
          <w:rFonts w:eastAsia="Times New Roman" w:cs="Times New Roman"/>
          <w:szCs w:val="24"/>
        </w:rPr>
        <w:t>Βρούτσης</w:t>
      </w:r>
      <w:proofErr w:type="spellEnd"/>
      <w:r>
        <w:rPr>
          <w:rFonts w:eastAsia="Times New Roman" w:cs="Times New Roman"/>
          <w:szCs w:val="24"/>
        </w:rPr>
        <w:t xml:space="preserve">. Τι να κάνουμε δηλαδή τώρα; </w:t>
      </w:r>
    </w:p>
    <w:p w14:paraId="4660300C"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Δεν είπε τίποτα ακόμα, κύριε Πρόεδρε. </w:t>
      </w:r>
    </w:p>
    <w:p w14:paraId="4660300D"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Καλά, ευχαριστώ πολύ. </w:t>
      </w:r>
    </w:p>
    <w:p w14:paraId="4660300E"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Ορίστε, κύριε Φίλη, έχετε τον λόγο για ένα λεπτό. </w:t>
      </w:r>
    </w:p>
    <w:p w14:paraId="4660300F"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 xml:space="preserve">Ο κ. </w:t>
      </w:r>
      <w:proofErr w:type="spellStart"/>
      <w:r>
        <w:rPr>
          <w:rFonts w:eastAsia="Times New Roman" w:cs="Times New Roman"/>
          <w:szCs w:val="24"/>
        </w:rPr>
        <w:t>Βρούτσης</w:t>
      </w:r>
      <w:proofErr w:type="spellEnd"/>
      <w:r>
        <w:rPr>
          <w:rFonts w:eastAsia="Times New Roman" w:cs="Times New Roman"/>
          <w:szCs w:val="24"/>
        </w:rPr>
        <w:t xml:space="preserve"> είπε κάτι το οποίο δεν είπα. Το ακριβές –που είναι στα Πρακτικά- είναι ότι δυνάμεις του συστήματος απεργάζονται μια νέα διαπλοκή και θα βρουν αντίθετο τ</w:t>
      </w:r>
      <w:r>
        <w:rPr>
          <w:rFonts w:eastAsia="Times New Roman" w:cs="Times New Roman"/>
          <w:szCs w:val="24"/>
        </w:rPr>
        <w:t xml:space="preserve">ον ΣΥΡΙΖΑ. </w:t>
      </w:r>
    </w:p>
    <w:p w14:paraId="46603010"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46603011"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και εγώ. </w:t>
      </w:r>
    </w:p>
    <w:p w14:paraId="46603012" w14:textId="77777777" w:rsidR="008E1586" w:rsidRDefault="0078692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Βαρδαλή</w:t>
      </w:r>
      <w:proofErr w:type="spellEnd"/>
      <w:r>
        <w:rPr>
          <w:rFonts w:eastAsia="Times New Roman" w:cs="Times New Roman"/>
          <w:szCs w:val="24"/>
        </w:rPr>
        <w:t xml:space="preserve">, έχετε τον λόγο. </w:t>
      </w:r>
    </w:p>
    <w:p w14:paraId="46603013"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Κυρίες και κύριοι Βουλευτές, είναι προκλητικός ο τρόπος με τον οποίο η Κυβέρνηση σερβίρει τη νέα αντιλαϊκή συμφωνία. </w:t>
      </w:r>
    </w:p>
    <w:p w14:paraId="46603014"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Πέ</w:t>
      </w:r>
      <w:r>
        <w:rPr>
          <w:rFonts w:eastAsia="Times New Roman" w:cs="Times New Roman"/>
          <w:szCs w:val="24"/>
        </w:rPr>
        <w:t>ρα από τα γνωστά και προβλέψιμα όπως, για παράδειγμα, «είναι δύσκολη η συμφωνία, αλλά μας οδηγεί στο τέλος της επιτροπείας», «ανοίγει με αυτήν ο δρόμος για τη ρύθμιση του χρέους», τα αντίμετρα και άλλα που ακούστηκαν εδώ, για τα οποία ακούστηκαν και αντεπι</w:t>
      </w:r>
      <w:r>
        <w:rPr>
          <w:rFonts w:eastAsia="Times New Roman" w:cs="Times New Roman"/>
          <w:szCs w:val="24"/>
        </w:rPr>
        <w:t>χειρήματα πάρα πολλά και δεν θέλω να τα επαναλάβω, θα ήθελα να σταθώ σε έναν άλλο ισχυρισμό της Κυβέρνησης</w:t>
      </w:r>
      <w:r>
        <w:rPr>
          <w:rFonts w:eastAsia="Times New Roman" w:cs="Times New Roman"/>
          <w:szCs w:val="24"/>
        </w:rPr>
        <w:t>,</w:t>
      </w:r>
      <w:r>
        <w:rPr>
          <w:rFonts w:eastAsia="Times New Roman" w:cs="Times New Roman"/>
          <w:szCs w:val="24"/>
        </w:rPr>
        <w:t xml:space="preserve"> που είναι εξίσου παραπλανητικός και προκλητικός.</w:t>
      </w:r>
    </w:p>
    <w:p w14:paraId="4660301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Τι ισχυρίστηκε η Κυβέρνηση; Ότι τα αντιλαϊκά μέτρα που έρχονται με αυτό το πολυνομοσχέδιο, δεν πλήτ</w:t>
      </w:r>
      <w:r>
        <w:rPr>
          <w:rFonts w:eastAsia="Times New Roman" w:cs="Times New Roman"/>
          <w:szCs w:val="24"/>
        </w:rPr>
        <w:t xml:space="preserve">τουν όλους. </w:t>
      </w:r>
    </w:p>
    <w:p w14:paraId="4660301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Αλήθεια, δεν είναι προκλητικό να ακούει ένας συνταξιούχος από το στόμα της Υπουργού Εργασίας και Κοινωνικής Ασφάλισης ότι οι παρεμβάσεις αφορούν μόνον τις συντάξεις</w:t>
      </w:r>
      <w:r>
        <w:rPr>
          <w:rFonts w:eastAsia="Times New Roman" w:cs="Times New Roman"/>
          <w:szCs w:val="24"/>
        </w:rPr>
        <w:t>,</w:t>
      </w:r>
      <w:r>
        <w:rPr>
          <w:rFonts w:eastAsia="Times New Roman" w:cs="Times New Roman"/>
          <w:szCs w:val="24"/>
        </w:rPr>
        <w:t xml:space="preserve"> που έχουν προσωπική διαφορά; Να ακούει να βαφτίζουν τις μειώσεις των συντάξεω</w:t>
      </w:r>
      <w:r>
        <w:rPr>
          <w:rFonts w:eastAsia="Times New Roman" w:cs="Times New Roman"/>
          <w:szCs w:val="24"/>
        </w:rPr>
        <w:t>ν «παρεμβάσεις»; Να ακούει ότι τα δύο τρίτα των συντάξεων δεν θα υποστούν μεταβολή και πως σε κα</w:t>
      </w:r>
      <w:r>
        <w:rPr>
          <w:rFonts w:eastAsia="Times New Roman" w:cs="Times New Roman"/>
          <w:szCs w:val="24"/>
        </w:rPr>
        <w:t>μ</w:t>
      </w:r>
      <w:r>
        <w:rPr>
          <w:rFonts w:eastAsia="Times New Roman" w:cs="Times New Roman"/>
          <w:szCs w:val="24"/>
        </w:rPr>
        <w:t>μία περίπτωση η όποια προσαρμογή δεν θα ξεπερνά το 18%, που είναι το ανώτατο όριο;</w:t>
      </w:r>
    </w:p>
    <w:p w14:paraId="4660301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 Αλήθεια, κυρία Υπουργέ, ποιον νομίζετε ότι κοροϊδεύετε; Μήπως θεωρείτε ότι </w:t>
      </w:r>
      <w:r>
        <w:rPr>
          <w:rFonts w:eastAsia="Times New Roman" w:cs="Times New Roman"/>
          <w:szCs w:val="24"/>
        </w:rPr>
        <w:t xml:space="preserve">έχει ξεχαστεί το έκτρωμα </w:t>
      </w:r>
      <w:proofErr w:type="spellStart"/>
      <w:r>
        <w:rPr>
          <w:rFonts w:eastAsia="Times New Roman" w:cs="Times New Roman"/>
          <w:szCs w:val="24"/>
        </w:rPr>
        <w:t>Κατρούγκαλου</w:t>
      </w:r>
      <w:proofErr w:type="spellEnd"/>
      <w:r>
        <w:rPr>
          <w:rFonts w:eastAsia="Times New Roman" w:cs="Times New Roman"/>
          <w:szCs w:val="24"/>
        </w:rPr>
        <w:t>, τότε που κοροϊδέψατε τους συνταξιούχους, μειώνοντας τις συντάξεις των νέων συνταξιούχων έως και 33%, εξαιρώντας τότε από τις περικοπές με το τρικ της προσωπικής διαφοράς όσους ήδη είχαν πάρει σύνταξη; Ισχυριζόσασταν τ</w:t>
      </w:r>
      <w:r>
        <w:rPr>
          <w:rFonts w:eastAsia="Times New Roman" w:cs="Times New Roman"/>
          <w:szCs w:val="24"/>
        </w:rPr>
        <w:t>ότε ή όχι πως</w:t>
      </w:r>
      <w:r>
        <w:rPr>
          <w:rFonts w:eastAsia="Times New Roman" w:cs="Times New Roman"/>
          <w:szCs w:val="24"/>
        </w:rPr>
        <w:t>,</w:t>
      </w:r>
      <w:r>
        <w:rPr>
          <w:rFonts w:eastAsia="Times New Roman" w:cs="Times New Roman"/>
          <w:szCs w:val="24"/>
        </w:rPr>
        <w:t xml:space="preserve"> όχι μόνον δεν θα κοπεί η προσωπική διαφορά, αλλά ότι μάλιστα από το 2018 και μετά θα υπάρξουν αυξήσεις;</w:t>
      </w:r>
    </w:p>
    <w:p w14:paraId="4660301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Καταργείτε τώρα την προσωπική διαφορά; Ναι ή όχι; Όχι μόνο την καταργείτε, αλλά στην πραγματικότητα τι κάνετε; Πριν από λίγους μήνες κόψα</w:t>
      </w:r>
      <w:r>
        <w:rPr>
          <w:rFonts w:eastAsia="Times New Roman" w:cs="Times New Roman"/>
          <w:szCs w:val="24"/>
        </w:rPr>
        <w:t xml:space="preserve">τε τις νέες συντάξεις. Τώρα κόβετε τις παλιές συντάξεις. Άρα όλες τις συντάξεις. </w:t>
      </w:r>
    </w:p>
    <w:p w14:paraId="4660301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Το συμπέρασμα βγαίνει αβίαστα: Από την αντιλαϊκή σας επίθεση δεν εξαιρείται κανείς. Και μπορεί με τέτοια τερτίπια, δηλαδή περικοπές με δόσεις, να ξεπερνάτε τη σκόπελο της αντ</w:t>
      </w:r>
      <w:r>
        <w:rPr>
          <w:rFonts w:eastAsia="Times New Roman" w:cs="Times New Roman"/>
          <w:szCs w:val="24"/>
        </w:rPr>
        <w:t>ισυνταγματικότητας</w:t>
      </w:r>
      <w:r>
        <w:rPr>
          <w:rFonts w:eastAsia="Times New Roman" w:cs="Times New Roman"/>
          <w:szCs w:val="24"/>
        </w:rPr>
        <w:t>,</w:t>
      </w:r>
      <w:r>
        <w:rPr>
          <w:rFonts w:eastAsia="Times New Roman" w:cs="Times New Roman"/>
          <w:szCs w:val="24"/>
        </w:rPr>
        <w:t xml:space="preserve"> για την οποία έγινε πολλή κουβέντα σήμερα εδώ. Την κατακραυγή, όμως, των εργαζόμενων και των συνταξιούχων δεν θα την ξεπεράσετε τόσο εύκολα, όπως νομίζετε. </w:t>
      </w:r>
    </w:p>
    <w:p w14:paraId="4660301A"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Μήπως, όμως, αυτές είναι οι τελευταίες περικοπές; Το σίγουρο είναι ότι εδώ δεν </w:t>
      </w:r>
      <w:r>
        <w:rPr>
          <w:rFonts w:eastAsia="Times New Roman" w:cs="Times New Roman"/>
          <w:szCs w:val="24"/>
        </w:rPr>
        <w:t xml:space="preserve">είναι το τέλος. Μας λέτε ότι ένα μέρος της προσωπικής διαφοράς θα παραμείνει, αφού η μείωση –των συντάξεων, όχι της προσωπικής διαφοράς- δεν θα είναι πάνω από 18%. Για εσάς, δηλαδή, είναι μικρή η μείωση των συντάξεων κατά 18%; </w:t>
      </w:r>
    </w:p>
    <w:p w14:paraId="4660301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Πέρα από αυτό, αποδεικνύεται</w:t>
      </w:r>
      <w:r>
        <w:rPr>
          <w:rFonts w:eastAsia="Times New Roman" w:cs="Times New Roman"/>
          <w:szCs w:val="24"/>
        </w:rPr>
        <w:t xml:space="preserve"> ότι και οι μειώσεις με το έκτρωμα </w:t>
      </w:r>
      <w:proofErr w:type="spellStart"/>
      <w:r>
        <w:rPr>
          <w:rFonts w:eastAsia="Times New Roman" w:cs="Times New Roman"/>
          <w:szCs w:val="24"/>
        </w:rPr>
        <w:t>Κατρούγκαλου</w:t>
      </w:r>
      <w:proofErr w:type="spellEnd"/>
      <w:r>
        <w:rPr>
          <w:rFonts w:eastAsia="Times New Roman" w:cs="Times New Roman"/>
          <w:szCs w:val="24"/>
        </w:rPr>
        <w:t xml:space="preserve"> ήταν τουλάχιστον πάνω από 18%. Εμείς τότε λέγαμε ότι ήταν 33% στις νέες συντάξεις. Μπορεί σήμερα να πιστέψει κανείς πως το όποιο κομμάτι της προσωπικής διαφοράς δεν θα είναι το πρώτο που θα κοπεί με την επόμε</w:t>
      </w:r>
      <w:r>
        <w:rPr>
          <w:rFonts w:eastAsia="Times New Roman" w:cs="Times New Roman"/>
          <w:szCs w:val="24"/>
        </w:rPr>
        <w:t>νη περήφανη διαπραγμάτευση; Το μόνο που είναι για συζήτηση είναι το πότε θα κοπεί, το πότε θα συμβεί, δηλαδή. Μέσα σε έναν χρόνο μειώθηκαν όλες οι συντάξεις και οι νέες και οι παλιές και, εάν προσθέσετε τις μειώσεις της Νέας Δημοκρατίας και του ΠΑΣΟΚ, τότε</w:t>
      </w:r>
      <w:r>
        <w:rPr>
          <w:rFonts w:eastAsia="Times New Roman" w:cs="Times New Roman"/>
          <w:szCs w:val="24"/>
        </w:rPr>
        <w:t xml:space="preserve"> εύκολα θα βγάλετε εύκολα τον </w:t>
      </w:r>
      <w:proofErr w:type="spellStart"/>
      <w:r>
        <w:rPr>
          <w:rFonts w:eastAsia="Times New Roman" w:cs="Times New Roman"/>
          <w:szCs w:val="24"/>
        </w:rPr>
        <w:t>αντιασφαλιστικό</w:t>
      </w:r>
      <w:proofErr w:type="spellEnd"/>
      <w:r>
        <w:rPr>
          <w:rFonts w:eastAsia="Times New Roman" w:cs="Times New Roman"/>
          <w:szCs w:val="24"/>
        </w:rPr>
        <w:t xml:space="preserve"> λογαριασμό.</w:t>
      </w:r>
    </w:p>
    <w:p w14:paraId="4660301C"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Επομένως, τα επιχειρήματα του τύπου «δεν αφορούν όλους», ότι «τα δύο τρίτα των συντάξεων δεν θίγονται» δεν αντέχουν στον χρόνο και είναι πρόκληση για την πραγματικότητα που ζουν οι συνταξιούχοι και </w:t>
      </w:r>
      <w:r>
        <w:rPr>
          <w:rFonts w:eastAsia="Times New Roman" w:cs="Times New Roman"/>
          <w:szCs w:val="24"/>
        </w:rPr>
        <w:t xml:space="preserve">οι εργαζόμενοι. </w:t>
      </w:r>
    </w:p>
    <w:p w14:paraId="4660301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Εξαπατάτε συνειδητά τον λαό, γιατί πιστεύετε πως με το «διαίρει και βασίλευε» θα ενσωματώσετε τις αγωνιστικές διαθέσεις του, θα διασκεδάσετε τη λαϊκή δυσαρέσκεια. Όμως «μια του ψεύτη, δυο του ψεύτη..». </w:t>
      </w:r>
    </w:p>
    <w:p w14:paraId="4660301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Απόδειξη, άλλωστε, πως δεν πρόκειται</w:t>
      </w:r>
      <w:r>
        <w:rPr>
          <w:rFonts w:eastAsia="Times New Roman" w:cs="Times New Roman"/>
          <w:szCs w:val="24"/>
        </w:rPr>
        <w:t xml:space="preserve"> να γλιτώσει κανείς είναι και το νέο «τσεκούρωμα» σε μισθούς και συντάξεις, η κατάργηση και συγχώνευση επιδομάτων των στελεχών των Ενόπλων Δυνάμεων και των Σωμάτων Ασφαλείας, παρά τις όποιες αλλαγές ανακοίνωσε σήμερα ο κύριος Υπουργός. </w:t>
      </w:r>
    </w:p>
    <w:p w14:paraId="4660301F"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Τελειώνετε ή όχι -κ</w:t>
      </w:r>
      <w:r>
        <w:rPr>
          <w:rFonts w:eastAsia="Times New Roman" w:cs="Times New Roman"/>
          <w:szCs w:val="24"/>
        </w:rPr>
        <w:t xml:space="preserve">αι μάλιστα οριστικά- το ζήτημα των επιστροφών με βάση τις αποφάσεις του Συμβουλίου της Επικρατείας; Εισάγετε και εδώ την προσωπική διαφορά στους μισθούς; </w:t>
      </w:r>
    </w:p>
    <w:p w14:paraId="46603020"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Τώρα, όμως, γνωρίζουμε τι απέγινε με την αντίστοιχη προσωπική διαφορά στις συντάξεις. Απλώς με αυτό τ</w:t>
      </w:r>
      <w:r>
        <w:rPr>
          <w:rFonts w:eastAsia="Times New Roman" w:cs="Times New Roman"/>
          <w:szCs w:val="24"/>
        </w:rPr>
        <w:t xml:space="preserve">ον τρόπο </w:t>
      </w:r>
      <w:proofErr w:type="spellStart"/>
      <w:r>
        <w:rPr>
          <w:rFonts w:eastAsia="Times New Roman" w:cs="Times New Roman"/>
          <w:szCs w:val="24"/>
        </w:rPr>
        <w:t>στοχοποιείτε</w:t>
      </w:r>
      <w:proofErr w:type="spellEnd"/>
      <w:r>
        <w:rPr>
          <w:rFonts w:eastAsia="Times New Roman" w:cs="Times New Roman"/>
          <w:szCs w:val="24"/>
        </w:rPr>
        <w:t xml:space="preserve"> το πού θα γίνουν οι επόμενες περικοπές.</w:t>
      </w:r>
    </w:p>
    <w:p w14:paraId="46603021" w14:textId="77777777" w:rsidR="008E1586" w:rsidRDefault="00786920">
      <w:pPr>
        <w:spacing w:after="0" w:line="600" w:lineRule="auto"/>
        <w:ind w:firstLine="720"/>
        <w:jc w:val="both"/>
        <w:rPr>
          <w:rFonts w:eastAsia="Times New Roman" w:cs="Times New Roman"/>
          <w:szCs w:val="24"/>
        </w:rPr>
      </w:pPr>
      <w:r>
        <w:rPr>
          <w:rFonts w:eastAsia="Times New Roman"/>
          <w:bCs/>
        </w:rPr>
        <w:t>Κυρίες και κύριοι Βουλευτές,</w:t>
      </w:r>
      <w:r>
        <w:rPr>
          <w:rFonts w:eastAsia="Times New Roman" w:cs="Times New Roman"/>
          <w:szCs w:val="24"/>
        </w:rPr>
        <w:t xml:space="preserve"> με το τέταρτο μνημόνιο και δίπλα σε όλα τα άλλα μέτρα που πάρθηκαν με τα τρία προηγούμενα μνημόνια, οι αυτοαπασχολούμενοι και οι ελεύθεροι επαγγελματίες θα δουν το α</w:t>
      </w:r>
      <w:r>
        <w:rPr>
          <w:rFonts w:eastAsia="Times New Roman" w:cs="Times New Roman"/>
          <w:szCs w:val="24"/>
        </w:rPr>
        <w:t xml:space="preserve">μέσως επόμενο διάστημα να πολλαπλασιάζονται οι κατασχέσεις των τραπεζικών λογαριασμών, να μπαίνουν στην ημερήσια </w:t>
      </w:r>
      <w:r>
        <w:rPr>
          <w:rFonts w:eastAsia="Times New Roman" w:cs="Times New Roman"/>
          <w:szCs w:val="24"/>
        </w:rPr>
        <w:lastRenderedPageBreak/>
        <w:t>διάταξη οι κατασχέσεις κατοικιών και επαγγελματικής στέγης</w:t>
      </w:r>
      <w:r>
        <w:rPr>
          <w:rFonts w:eastAsia="Times New Roman" w:cs="Times New Roman"/>
          <w:szCs w:val="24"/>
        </w:rPr>
        <w:t>,</w:t>
      </w:r>
      <w:r>
        <w:rPr>
          <w:rFonts w:eastAsia="Times New Roman" w:cs="Times New Roman"/>
          <w:szCs w:val="24"/>
        </w:rPr>
        <w:t xml:space="preserve"> μέσω των ηλεκτρονικών πλειστηριασμών που βάζετε μπροστά. </w:t>
      </w:r>
    </w:p>
    <w:p w14:paraId="46603022"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Θα πείτε, όμως, ότι αυτές</w:t>
      </w:r>
      <w:r>
        <w:rPr>
          <w:rFonts w:eastAsia="Times New Roman" w:cs="Times New Roman"/>
          <w:szCs w:val="24"/>
        </w:rPr>
        <w:t xml:space="preserve"> τώρα θα γίνονται με διαφάνεια, όπως μας είπε σήμερα ο </w:t>
      </w:r>
      <w:r>
        <w:rPr>
          <w:rFonts w:eastAsia="Times New Roman"/>
          <w:bCs/>
        </w:rPr>
        <w:t>κύριος Υπουργός</w:t>
      </w:r>
      <w:r>
        <w:rPr>
          <w:rFonts w:eastAsia="Times New Roman" w:cs="Times New Roman"/>
          <w:szCs w:val="24"/>
        </w:rPr>
        <w:t>. Ε, δεν θα διαφωνήσουμε σε αυτό το ζήτημα. Τώρα με διαφανείς όρους</w:t>
      </w:r>
      <w:r>
        <w:rPr>
          <w:rFonts w:eastAsia="Times New Roman" w:cs="Times New Roman"/>
          <w:szCs w:val="24"/>
        </w:rPr>
        <w:t>,</w:t>
      </w:r>
      <w:r>
        <w:rPr>
          <w:rFonts w:eastAsia="Times New Roman" w:cs="Times New Roman"/>
          <w:szCs w:val="24"/>
        </w:rPr>
        <w:t xml:space="preserve"> θα τους παίρνετε την περιουσία. Παράλληλα, όμως, θα δουν να αυξάνονται οι ασφαλιστικές τους εισφορές, να μειώνονται ο</w:t>
      </w:r>
      <w:r>
        <w:rPr>
          <w:rFonts w:eastAsia="Times New Roman" w:cs="Times New Roman"/>
          <w:szCs w:val="24"/>
        </w:rPr>
        <w:t>ι συντάξεις τους, να απελευθερώνεται η λειτουργία των καταστημάτων τις Κυριακές, υλοποιώντας η Κυβέρνηση του ΣΥΡΙΖΑ ένα χρόνιο αίτημα των μεγάλων εμπορικών αλυσίδων και πολυκαταστημάτων.</w:t>
      </w:r>
    </w:p>
    <w:p w14:paraId="46603023"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Το σίγουρο είναι ότι ο αυτοαπασχολούμενος στο εμπόριο δεν μπορεί να π</w:t>
      </w:r>
      <w:r>
        <w:rPr>
          <w:rFonts w:eastAsia="Times New Roman" w:cs="Times New Roman"/>
          <w:szCs w:val="24"/>
        </w:rPr>
        <w:t>αρακολουθήσει τη συνεχιζόμενη απελευθέρωση. Δεν μπορεί να βρίσκεται κάθε μέρα της εβδομάδας ατέλειωτες ώρες στο μαγαζί του</w:t>
      </w:r>
      <w:r>
        <w:rPr>
          <w:rFonts w:eastAsia="Times New Roman" w:cs="Times New Roman"/>
          <w:szCs w:val="24"/>
        </w:rPr>
        <w:t>,</w:t>
      </w:r>
      <w:r>
        <w:rPr>
          <w:rFonts w:eastAsia="Times New Roman" w:cs="Times New Roman"/>
          <w:szCs w:val="24"/>
        </w:rPr>
        <w:t xml:space="preserve"> για να καταφέρει να ανταποκριθεί. Πότε θα ξεκουραστεί; Πότε θα δει την οικογένειά του; Πότε θα ζήσει μια φυσιολογική ζωή; </w:t>
      </w:r>
    </w:p>
    <w:p w14:paraId="46603024"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Είναι </w:t>
      </w:r>
      <w:r>
        <w:rPr>
          <w:rFonts w:eastAsia="Times New Roman" w:cs="Times New Roman"/>
          <w:szCs w:val="24"/>
        </w:rPr>
        <w:t>κάτι παραπάνω από βέβαιο ότι αυτό το μέτρο της απελευθέρωσης θα οδηγήσει με μαθηματική ακρίβεια στην επιτάχυνση της συγκέντρωσης της αγοράς στα χέρια μιας χούφτας πολυκαταστημάτων και μεγάλων εμπορικών αλυσίδων. Άλλωστε, αυτός είναι και ο δικός σας στόχος.</w:t>
      </w:r>
    </w:p>
    <w:p w14:paraId="46603025" w14:textId="77777777" w:rsidR="008E1586" w:rsidRDefault="00786920">
      <w:pPr>
        <w:tabs>
          <w:tab w:val="left" w:pos="1800"/>
        </w:tabs>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4660302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Ολοκληρώνω, </w:t>
      </w:r>
      <w:r>
        <w:rPr>
          <w:rFonts w:eastAsia="Times New Roman"/>
          <w:bCs/>
        </w:rPr>
        <w:t>κύριε Πρόεδρε.</w:t>
      </w:r>
    </w:p>
    <w:p w14:paraId="4660302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Αυτή η συμφωνία υπηρετεί καθαρά την ενίσχυση του κεφαλαίου. Αυτό που κάνει είναι να διευκολύνει τους επιχειρηματικούς ομίλους να κάνουν μεγάλες </w:t>
      </w:r>
      <w:r>
        <w:rPr>
          <w:rFonts w:eastAsia="Times New Roman" w:cs="Times New Roman"/>
          <w:szCs w:val="24"/>
        </w:rPr>
        <w:t>επενδύσεις</w:t>
      </w:r>
      <w:r>
        <w:rPr>
          <w:rFonts w:eastAsia="Times New Roman" w:cs="Times New Roman"/>
          <w:szCs w:val="24"/>
        </w:rPr>
        <w:t>,</w:t>
      </w:r>
      <w:r>
        <w:rPr>
          <w:rFonts w:eastAsia="Times New Roman" w:cs="Times New Roman"/>
          <w:szCs w:val="24"/>
        </w:rPr>
        <w:t xml:space="preserve"> που θα συμβάλλουν στην ανάδειξη της χώρας σε κόμβο μεταφοράς ενέργειας και εμπορευμάτων στην ευρύτερη περιοχή. Και αυτή ακριβώς η ενίσχυση του κεφαλαίου είναι που τσακίζει εργαζόμενους, συνταξιούχους, αυτοαπασχολούμενους, ελεύθερους επαγγελματί</w:t>
      </w:r>
      <w:r>
        <w:rPr>
          <w:rFonts w:eastAsia="Times New Roman" w:cs="Times New Roman"/>
          <w:szCs w:val="24"/>
        </w:rPr>
        <w:t>ες, αγρότες, δηλαδή όλους αυτούς που παράγουν τον πλούτο.</w:t>
      </w:r>
    </w:p>
    <w:p w14:paraId="4660302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Όσο ακολουθείται αυτός ο δρόμος ανάπτυξης, τα αντιλαϊκά μέτρα σε βάρος του λαού δεν θα έχουν τελειωμό. Απεναντίας, αποτελούν προϋπόθεση για την ανάπτυξη και τη διατήρηση των κερδών. Τώρα να βάλει ο </w:t>
      </w:r>
      <w:r>
        <w:rPr>
          <w:rFonts w:eastAsia="Times New Roman" w:cs="Times New Roman"/>
          <w:szCs w:val="24"/>
        </w:rPr>
        <w:t>λαός τέλος σε αυτή τη βαρβαρότητα, να μην ξεχάσει τι έχασε και να το διεκδικήσει, να πάρει την οικονομία στα χέρια του και να τη βάλει να δουλέψει για τις δικές του ανάγκες.</w:t>
      </w:r>
    </w:p>
    <w:p w14:paraId="4660302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4660302A" w14:textId="77777777" w:rsidR="008E1586" w:rsidRDefault="00786920">
      <w:pPr>
        <w:spacing w:after="0" w:line="600" w:lineRule="auto"/>
        <w:ind w:firstLine="720"/>
        <w:jc w:val="both"/>
        <w:rPr>
          <w:rFonts w:eastAsia="Times New Roman"/>
          <w:bCs/>
        </w:rPr>
      </w:pPr>
      <w:r>
        <w:rPr>
          <w:rFonts w:eastAsia="Times New Roman"/>
          <w:b/>
          <w:bCs/>
        </w:rPr>
        <w:t xml:space="preserve">ΠΡΟΕΔΡΕΥΩΝ (Σπυρίδων Λυκούδης): </w:t>
      </w:r>
      <w:r>
        <w:rPr>
          <w:rFonts w:eastAsia="Times New Roman" w:cs="Times New Roman"/>
          <w:szCs w:val="24"/>
        </w:rPr>
        <w:t xml:space="preserve">Ευχαριστώ, </w:t>
      </w:r>
      <w:r>
        <w:rPr>
          <w:rFonts w:eastAsia="Times New Roman"/>
          <w:bCs/>
        </w:rPr>
        <w:t>κύριε συνάδελφε.</w:t>
      </w:r>
    </w:p>
    <w:p w14:paraId="4660302B" w14:textId="77777777" w:rsidR="008E1586" w:rsidRDefault="00786920">
      <w:pPr>
        <w:spacing w:after="0" w:line="600" w:lineRule="auto"/>
        <w:ind w:firstLine="720"/>
        <w:jc w:val="both"/>
        <w:rPr>
          <w:rFonts w:eastAsia="Times New Roman"/>
          <w:bCs/>
        </w:rPr>
      </w:pPr>
      <w:r>
        <w:rPr>
          <w:rFonts w:eastAsia="Times New Roman"/>
          <w:bCs/>
        </w:rPr>
        <w:t>Ο συνάδ</w:t>
      </w:r>
      <w:r>
        <w:rPr>
          <w:rFonts w:eastAsia="Times New Roman"/>
          <w:bCs/>
        </w:rPr>
        <w:t xml:space="preserve">ελφος κ. </w:t>
      </w:r>
      <w:proofErr w:type="spellStart"/>
      <w:r>
        <w:rPr>
          <w:rFonts w:eastAsia="Times New Roman"/>
          <w:bCs/>
        </w:rPr>
        <w:t>Καβαδέλλας</w:t>
      </w:r>
      <w:proofErr w:type="spellEnd"/>
      <w:r>
        <w:rPr>
          <w:rFonts w:eastAsia="Times New Roman"/>
          <w:bCs/>
        </w:rPr>
        <w:t xml:space="preserve"> από την Ένωση Κεντρώων έχει τον λόγο.</w:t>
      </w:r>
    </w:p>
    <w:p w14:paraId="4660302C" w14:textId="77777777" w:rsidR="008E1586" w:rsidRDefault="00786920">
      <w:pPr>
        <w:spacing w:after="0" w:line="600" w:lineRule="auto"/>
        <w:ind w:firstLine="720"/>
        <w:jc w:val="both"/>
        <w:rPr>
          <w:rFonts w:eastAsia="Times New Roman"/>
          <w:bCs/>
        </w:rPr>
      </w:pPr>
      <w:r>
        <w:rPr>
          <w:rFonts w:eastAsia="Times New Roman"/>
          <w:b/>
          <w:bCs/>
        </w:rPr>
        <w:t>ΔΗΜΗΤΡΙΟΣ ΚΑΒΑΔΕΛΛΑΣ:</w:t>
      </w:r>
      <w:r>
        <w:rPr>
          <w:rFonts w:eastAsia="Times New Roman"/>
          <w:bCs/>
        </w:rPr>
        <w:t xml:space="preserve"> Ευχαριστώ, κύριε Πρόεδρε.</w:t>
      </w:r>
    </w:p>
    <w:p w14:paraId="4660302D" w14:textId="77777777" w:rsidR="008E1586" w:rsidRDefault="00786920">
      <w:pPr>
        <w:spacing w:after="0" w:line="600" w:lineRule="auto"/>
        <w:ind w:firstLine="720"/>
        <w:jc w:val="both"/>
        <w:rPr>
          <w:rFonts w:eastAsia="Times New Roman"/>
          <w:bCs/>
        </w:rPr>
      </w:pPr>
      <w:r>
        <w:rPr>
          <w:rFonts w:eastAsia="Times New Roman"/>
          <w:bCs/>
        </w:rPr>
        <w:t xml:space="preserve">Πριν από λίγες ώρες έκρινε η Βουλή, δηλαδή η αριθμητική υπεροχή της </w:t>
      </w:r>
      <w:r>
        <w:rPr>
          <w:rFonts w:eastAsia="Times New Roman"/>
          <w:bCs/>
        </w:rPr>
        <w:t xml:space="preserve">συγκυβέρνησης </w:t>
      </w:r>
      <w:r>
        <w:rPr>
          <w:rFonts w:eastAsia="Times New Roman"/>
          <w:bCs/>
        </w:rPr>
        <w:t>ουσιαστικά, ως συνταγματικά τα άρθρα 1, 2, 15 και 58. Θέλω να σας πω</w:t>
      </w:r>
      <w:r>
        <w:rPr>
          <w:rFonts w:eastAsia="Times New Roman"/>
          <w:bCs/>
        </w:rPr>
        <w:t xml:space="preserve"> να μην χαίρεστε ακόμα καθόλου, διότι η εμπειρία άλλα έδειξε. Θυμηθείτε τον κ. Παππά</w:t>
      </w:r>
      <w:r>
        <w:rPr>
          <w:rFonts w:eastAsia="Times New Roman"/>
          <w:bCs/>
        </w:rPr>
        <w:t>,</w:t>
      </w:r>
      <w:r>
        <w:rPr>
          <w:rFonts w:eastAsia="Times New Roman"/>
          <w:bCs/>
        </w:rPr>
        <w:t xml:space="preserve"> που ήθελε να γίνει και </w:t>
      </w:r>
      <w:proofErr w:type="spellStart"/>
      <w:r>
        <w:rPr>
          <w:rFonts w:eastAsia="Times New Roman"/>
          <w:bCs/>
        </w:rPr>
        <w:t>υπερκαναλάρχης</w:t>
      </w:r>
      <w:proofErr w:type="spellEnd"/>
      <w:r>
        <w:rPr>
          <w:rFonts w:eastAsia="Times New Roman"/>
          <w:bCs/>
        </w:rPr>
        <w:t xml:space="preserve">. </w:t>
      </w:r>
    </w:p>
    <w:p w14:paraId="4660302E" w14:textId="77777777" w:rsidR="008E1586" w:rsidRDefault="00786920">
      <w:pPr>
        <w:spacing w:after="0" w:line="600" w:lineRule="auto"/>
        <w:ind w:firstLine="720"/>
        <w:jc w:val="both"/>
        <w:rPr>
          <w:rFonts w:eastAsia="Times New Roman"/>
          <w:bCs/>
        </w:rPr>
      </w:pPr>
      <w:r>
        <w:rPr>
          <w:rFonts w:eastAsia="Times New Roman"/>
          <w:bCs/>
        </w:rPr>
        <w:lastRenderedPageBreak/>
        <w:t>Τώρα, το μνημόνιο 4 –γιατί περί μνημονίου πρόκειται- περιλαμβάνει περικοπές μισθών και συντάξεων. Ήδη βεβαίως</w:t>
      </w:r>
      <w:r>
        <w:rPr>
          <w:rFonts w:eastAsia="Times New Roman"/>
          <w:bCs/>
        </w:rPr>
        <w:t>,</w:t>
      </w:r>
      <w:r>
        <w:rPr>
          <w:rFonts w:eastAsia="Times New Roman"/>
          <w:bCs/>
        </w:rPr>
        <w:t xml:space="preserve"> οι προηγούμενες κυβ</w:t>
      </w:r>
      <w:r>
        <w:rPr>
          <w:rFonts w:eastAsia="Times New Roman"/>
          <w:bCs/>
        </w:rPr>
        <w:t xml:space="preserve">ερνήσεις, που τώρα κόπτονται και φωνάζουν, έχουν προβεί έντεκα φορές σε μειώσεις. Το επισημαίνω διότι ΠΑΣΟΚ και Νέα Δημοκρατία φωνάζουν και διαμαρτύρονται για την εξέλιξη των πραγμάτων. </w:t>
      </w:r>
    </w:p>
    <w:p w14:paraId="4660302F" w14:textId="77777777" w:rsidR="008E1586" w:rsidRDefault="00786920">
      <w:pPr>
        <w:spacing w:after="0" w:line="600" w:lineRule="auto"/>
        <w:ind w:firstLine="720"/>
        <w:jc w:val="both"/>
        <w:rPr>
          <w:rFonts w:eastAsia="Times New Roman"/>
          <w:bCs/>
        </w:rPr>
      </w:pPr>
      <w:r>
        <w:rPr>
          <w:rFonts w:eastAsia="Times New Roman"/>
          <w:bCs/>
        </w:rPr>
        <w:t>Εσείς,</w:t>
      </w:r>
      <w:r>
        <w:rPr>
          <w:rFonts w:eastAsia="Times New Roman"/>
          <w:bCs/>
        </w:rPr>
        <w:t xml:space="preserve"> βέβαια</w:t>
      </w:r>
      <w:r>
        <w:rPr>
          <w:rFonts w:eastAsia="Times New Roman"/>
          <w:bCs/>
        </w:rPr>
        <w:t>,</w:t>
      </w:r>
      <w:r>
        <w:rPr>
          <w:rFonts w:eastAsia="Times New Roman"/>
          <w:bCs/>
        </w:rPr>
        <w:t xml:space="preserve"> του ΣΥΡΙΖΑ και των ΑΝΕΛ, ως άξιοι συνεχιστές</w:t>
      </w:r>
      <w:r>
        <w:rPr>
          <w:rFonts w:eastAsia="Times New Roman"/>
          <w:bCs/>
        </w:rPr>
        <w:t>,</w:t>
      </w:r>
      <w:r>
        <w:rPr>
          <w:rFonts w:eastAsia="Times New Roman"/>
          <w:bCs/>
        </w:rPr>
        <w:t xml:space="preserve"> προχωράτ</w:t>
      </w:r>
      <w:r>
        <w:rPr>
          <w:rFonts w:eastAsia="Times New Roman"/>
          <w:bCs/>
        </w:rPr>
        <w:t>ε σε νέες περικοπές μισθών. Βέβαια, δεν είστε εδώ κάτι νέο, όπως ισχυρίζεστε, διότι έχει μετακομίσει το μεγαλύτερο μέρος του ΠΑΣΟΚ και ένα μέρος της Νέας Δημοκρατίας κι έχουν φτιάξει τον ΣΥΡΙΖΑ. Ο ΣΥΡΙΖΑ ήταν μικρό κόμμα</w:t>
      </w:r>
      <w:r>
        <w:rPr>
          <w:rFonts w:eastAsia="Times New Roman"/>
          <w:bCs/>
        </w:rPr>
        <w:t>,</w:t>
      </w:r>
      <w:r>
        <w:rPr>
          <w:rFonts w:eastAsia="Times New Roman"/>
          <w:bCs/>
        </w:rPr>
        <w:t xml:space="preserve"> του 4%.</w:t>
      </w:r>
    </w:p>
    <w:p w14:paraId="46603030" w14:textId="77777777" w:rsidR="008E1586" w:rsidRDefault="00786920">
      <w:pPr>
        <w:spacing w:after="0" w:line="600" w:lineRule="auto"/>
        <w:ind w:firstLine="720"/>
        <w:jc w:val="both"/>
        <w:rPr>
          <w:rFonts w:eastAsia="Times New Roman"/>
          <w:bCs/>
        </w:rPr>
      </w:pPr>
      <w:r>
        <w:rPr>
          <w:rFonts w:eastAsia="Times New Roman"/>
          <w:bCs/>
        </w:rPr>
        <w:t>Ως άξιοι συνεχιστές</w:t>
      </w:r>
      <w:r>
        <w:rPr>
          <w:rFonts w:eastAsia="Times New Roman"/>
          <w:bCs/>
        </w:rPr>
        <w:t>,</w:t>
      </w:r>
      <w:r>
        <w:rPr>
          <w:rFonts w:eastAsia="Times New Roman"/>
          <w:bCs/>
        </w:rPr>
        <w:t xml:space="preserve"> προχω</w:t>
      </w:r>
      <w:r>
        <w:rPr>
          <w:rFonts w:eastAsia="Times New Roman"/>
          <w:bCs/>
        </w:rPr>
        <w:t>ράτε σε νέες περικοπές μισθών και συντάξεων, μικρών κοινωνικών επιδομάτων των ασθενέστερων τάξεων φυσικά, όπως το επίδομα της ένδειας και των φυσικών καταστροφών, το επίδομα συνέχισης σπουδών, το επίδομα απροστάτευτων τέκνων. Κόβετε και το 50% από το επίδο</w:t>
      </w:r>
      <w:r>
        <w:rPr>
          <w:rFonts w:eastAsia="Times New Roman"/>
          <w:bCs/>
        </w:rPr>
        <w:t>μα θέρμανσης. Κόβετε και κάποια ειδικά μισθολόγια ανθρώπων</w:t>
      </w:r>
      <w:r>
        <w:rPr>
          <w:rFonts w:eastAsia="Times New Roman"/>
          <w:bCs/>
        </w:rPr>
        <w:t>,</w:t>
      </w:r>
      <w:r>
        <w:rPr>
          <w:rFonts w:eastAsia="Times New Roman"/>
          <w:bCs/>
        </w:rPr>
        <w:t xml:space="preserve"> που μάχονται το έγκλημα είκοσι τέσσερις ώρες το εικοσιτετράωρο. Προβαίνετε σε μείωση του αφορολογήτου για δεύτερη φορά, κάτι που αφαιρεί τουλάχιστον ενάμιση μισθό. Ζητάτε από ανθρώπους που παίρνου</w:t>
      </w:r>
      <w:r>
        <w:rPr>
          <w:rFonts w:eastAsia="Times New Roman"/>
          <w:bCs/>
        </w:rPr>
        <w:t xml:space="preserve">ν 450 ευρώ τον μήνα να πληρώσουν φόρο. Υπάρχει τέτοια περίπτωση; Εν πάση </w:t>
      </w:r>
      <w:proofErr w:type="spellStart"/>
      <w:r>
        <w:rPr>
          <w:rFonts w:eastAsia="Times New Roman"/>
          <w:bCs/>
        </w:rPr>
        <w:t>περιπτώσει</w:t>
      </w:r>
      <w:proofErr w:type="spellEnd"/>
      <w:r>
        <w:rPr>
          <w:rFonts w:eastAsia="Times New Roman"/>
          <w:bCs/>
        </w:rPr>
        <w:t>, πάμε παρακάτω.</w:t>
      </w:r>
    </w:p>
    <w:p w14:paraId="46603031" w14:textId="77777777" w:rsidR="008E1586" w:rsidRDefault="00786920">
      <w:pPr>
        <w:spacing w:after="0" w:line="600" w:lineRule="auto"/>
        <w:ind w:firstLine="720"/>
        <w:jc w:val="both"/>
        <w:rPr>
          <w:rFonts w:eastAsia="Times New Roman"/>
          <w:bCs/>
        </w:rPr>
      </w:pPr>
      <w:r>
        <w:rPr>
          <w:rFonts w:eastAsia="Times New Roman"/>
          <w:bCs/>
        </w:rPr>
        <w:t>Καταργείτε τις συλλογικές συβάσεις εργασίες. Επιταχύνετε τις απολύσεις. Μας γυρνάτε στον Μεσαίωνα</w:t>
      </w:r>
      <w:r>
        <w:rPr>
          <w:rFonts w:eastAsia="Times New Roman"/>
          <w:bCs/>
        </w:rPr>
        <w:t>,</w:t>
      </w:r>
      <w:r>
        <w:rPr>
          <w:rFonts w:eastAsia="Times New Roman"/>
          <w:bCs/>
        </w:rPr>
        <w:t xml:space="preserve"> που δεν υπήρχαν δικαιώματα. Αυτό δείχνει κάποια αναλγησία</w:t>
      </w:r>
      <w:r>
        <w:rPr>
          <w:rFonts w:eastAsia="Times New Roman"/>
          <w:bCs/>
        </w:rPr>
        <w:t>.</w:t>
      </w:r>
    </w:p>
    <w:p w14:paraId="46603032"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Μας είπε η κυρία Υπουργός χθες ότι η Κυβέρνηση είναι φιλεύσπλαχνη και δίνει γεύματα στους μαθητές των σχολείων. Πότε θα γίνει αυτό; Αυτό θα γίνει το 2021 και εάν και εφόσον πληρούνται όλοι οι όροι των αντιμέτρων, δηλαδή δεν θα γίνει ποτέ. Είναι εξαγγελίε</w:t>
      </w:r>
      <w:r>
        <w:rPr>
          <w:rFonts w:eastAsia="Times New Roman" w:cs="Times New Roman"/>
          <w:szCs w:val="24"/>
        </w:rPr>
        <w:t>ς στη σφαίρα της φαντασίας. Κάνετε τη νεολαία, εξαγγέλλοντας τέτοια μέτρα, να αισθάνεται συμπλεγματικά κατώτερη, να αισθάνεται ότι εξαρτάται από τα συσσίτιά σας.</w:t>
      </w:r>
    </w:p>
    <w:p w14:paraId="46603033"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Εσείς, βέβαια, διαπραγματεύεστε και διαπραγματευθήκατε δήθεν σκληρά, αλλά καλού-κακού φτιάξατε</w:t>
      </w:r>
      <w:r>
        <w:rPr>
          <w:rFonts w:eastAsia="Times New Roman" w:cs="Times New Roman"/>
          <w:szCs w:val="24"/>
        </w:rPr>
        <w:t xml:space="preserve"> και ένα </w:t>
      </w:r>
      <w:proofErr w:type="spellStart"/>
      <w:r>
        <w:rPr>
          <w:rFonts w:eastAsia="Times New Roman" w:cs="Times New Roman"/>
          <w:szCs w:val="24"/>
        </w:rPr>
        <w:t>υπερταμείο</w:t>
      </w:r>
      <w:proofErr w:type="spellEnd"/>
      <w:r>
        <w:rPr>
          <w:rFonts w:eastAsia="Times New Roman" w:cs="Times New Roman"/>
          <w:szCs w:val="24"/>
        </w:rPr>
        <w:t>,</w:t>
      </w:r>
      <w:r>
        <w:rPr>
          <w:rFonts w:eastAsia="Times New Roman" w:cs="Times New Roman"/>
          <w:szCs w:val="24"/>
        </w:rPr>
        <w:t xml:space="preserve"> όπου βάζουμε τώρα όλη την υπόλοιπη εθνική περιουσία για εύκολη απαλλοτρίωση υπέρ δανειστών, χωρίς την έγκριση της Βουλής.</w:t>
      </w:r>
    </w:p>
    <w:p w14:paraId="46603034"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Πριν φθάσετε σήμερα εσείς και οι προηγούμενοι </w:t>
      </w:r>
      <w:proofErr w:type="spellStart"/>
      <w:r>
        <w:rPr>
          <w:rFonts w:eastAsia="Times New Roman" w:cs="Times New Roman"/>
          <w:szCs w:val="24"/>
        </w:rPr>
        <w:t>κυβερνήσαντες</w:t>
      </w:r>
      <w:proofErr w:type="spellEnd"/>
      <w:r>
        <w:rPr>
          <w:rFonts w:eastAsia="Times New Roman" w:cs="Times New Roman"/>
          <w:szCs w:val="24"/>
        </w:rPr>
        <w:t>, ΠΑΣΟΚ και Νέα Δημοκρατία, να απλώσετε το χέρι να πάρ</w:t>
      </w:r>
      <w:r>
        <w:rPr>
          <w:rFonts w:eastAsia="Times New Roman" w:cs="Times New Roman"/>
          <w:szCs w:val="24"/>
        </w:rPr>
        <w:t>ετε δανεικά</w:t>
      </w:r>
      <w:r>
        <w:rPr>
          <w:rFonts w:eastAsia="Times New Roman" w:cs="Times New Roman"/>
          <w:szCs w:val="24"/>
        </w:rPr>
        <w:t>,</w:t>
      </w:r>
      <w:r>
        <w:rPr>
          <w:rFonts w:eastAsia="Times New Roman" w:cs="Times New Roman"/>
          <w:szCs w:val="24"/>
        </w:rPr>
        <w:t xml:space="preserve"> υπογράφοντας μνημόνια, έπρεπε να είχατε νοικοκυρέψει τη χώρα. Υπάρχει ένα υπερμέγεθες δημόσιο</w:t>
      </w:r>
      <w:r>
        <w:rPr>
          <w:rFonts w:eastAsia="Times New Roman" w:cs="Times New Roman"/>
          <w:szCs w:val="24"/>
        </w:rPr>
        <w:t>,</w:t>
      </w:r>
      <w:r>
        <w:rPr>
          <w:rFonts w:eastAsia="Times New Roman" w:cs="Times New Roman"/>
          <w:szCs w:val="24"/>
        </w:rPr>
        <w:t xml:space="preserve"> που εξυπηρετεί τις ψηφοθηρικές σας ανάγκες, τις δικές σας και των προηγουμένων. Τώρα </w:t>
      </w:r>
      <w:r>
        <w:rPr>
          <w:rFonts w:eastAsia="Times New Roman" w:cs="Times New Roman"/>
          <w:szCs w:val="24"/>
        </w:rPr>
        <w:t>εσείς,</w:t>
      </w:r>
      <w:r>
        <w:rPr>
          <w:rFonts w:eastAsia="Times New Roman" w:cs="Times New Roman"/>
          <w:szCs w:val="24"/>
        </w:rPr>
        <w:t xml:space="preserve"> οι καινούργιοι των ΣΥΡΙΖΑ-ΑΝΕΛ αγωνίζεστε να τους κλέψετε την πελατεία.</w:t>
      </w:r>
    </w:p>
    <w:p w14:paraId="4660303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Υπάρχουν διάφορα πράγματα</w:t>
      </w:r>
      <w:r>
        <w:rPr>
          <w:rFonts w:eastAsia="Times New Roman" w:cs="Times New Roman"/>
          <w:szCs w:val="24"/>
        </w:rPr>
        <w:t>,</w:t>
      </w:r>
      <w:r>
        <w:rPr>
          <w:rFonts w:eastAsia="Times New Roman" w:cs="Times New Roman"/>
          <w:szCs w:val="24"/>
        </w:rPr>
        <w:t xml:space="preserve"> τα οποία μου έρχονται στο μυαλό, όπως είναι η φοροδιαφυγή, που έχετε πει για τα πετρέλαια, για τα καπνικά, για το ένα, το άλλο. Τι γίνεται με αυτά τα πράγμα</w:t>
      </w:r>
      <w:r>
        <w:rPr>
          <w:rFonts w:eastAsia="Times New Roman" w:cs="Times New Roman"/>
          <w:szCs w:val="24"/>
        </w:rPr>
        <w:t>τα; Με τις λίστες; Δεν ακούω τίποτα</w:t>
      </w:r>
      <w:r>
        <w:rPr>
          <w:rFonts w:eastAsia="Times New Roman" w:cs="Times New Roman"/>
          <w:szCs w:val="24"/>
        </w:rPr>
        <w:t>,</w:t>
      </w:r>
      <w:r>
        <w:rPr>
          <w:rFonts w:eastAsia="Times New Roman" w:cs="Times New Roman"/>
          <w:szCs w:val="24"/>
        </w:rPr>
        <w:t xml:space="preserve"> εδώ και πάρα πολύ καιρό. Με τις χρηματοδοτήσεις των κομμάτων; Δανεισμοί εκατομμυρίων ευρώ κομμάτων και μέσων μαζικής ενημέρωσης. Έγινε και μια </w:t>
      </w:r>
      <w:r>
        <w:rPr>
          <w:rFonts w:eastAsia="Times New Roman" w:cs="Times New Roman"/>
          <w:szCs w:val="24"/>
        </w:rPr>
        <w:t>ε</w:t>
      </w:r>
      <w:r>
        <w:rPr>
          <w:rFonts w:eastAsia="Times New Roman" w:cs="Times New Roman"/>
          <w:szCs w:val="24"/>
        </w:rPr>
        <w:t xml:space="preserve">πιτροπή να δούμε τις </w:t>
      </w:r>
      <w:proofErr w:type="spellStart"/>
      <w:r>
        <w:rPr>
          <w:rFonts w:eastAsia="Times New Roman" w:cs="Times New Roman"/>
          <w:szCs w:val="24"/>
        </w:rPr>
        <w:t>πταίει</w:t>
      </w:r>
      <w:proofErr w:type="spellEnd"/>
      <w:r>
        <w:rPr>
          <w:rFonts w:eastAsia="Times New Roman" w:cs="Times New Roman"/>
          <w:szCs w:val="24"/>
        </w:rPr>
        <w:t>. Κανείς δεν έφταιγε.</w:t>
      </w:r>
    </w:p>
    <w:p w14:paraId="4660303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Υπάρχουν κραυγαλέες ιστορί</w:t>
      </w:r>
      <w:r>
        <w:rPr>
          <w:rFonts w:eastAsia="Times New Roman" w:cs="Times New Roman"/>
          <w:szCs w:val="24"/>
        </w:rPr>
        <w:t xml:space="preserve">ες. Υπάρχουν ογδόντα χιλιάδες πλούσιοι, οι οποίοι παίρνουν και αυτοί σύνταξη, την οποία οι κύριοι αυτοί δεν χρειάζονται. Τι γίνεται; Υπάρχουν, επίσης, </w:t>
      </w:r>
      <w:proofErr w:type="spellStart"/>
      <w:r>
        <w:rPr>
          <w:rFonts w:eastAsia="Times New Roman" w:cs="Times New Roman"/>
          <w:szCs w:val="24"/>
        </w:rPr>
        <w:t>τριπλοσυνταξιούχοι</w:t>
      </w:r>
      <w:proofErr w:type="spellEnd"/>
      <w:r>
        <w:rPr>
          <w:rFonts w:eastAsia="Times New Roman" w:cs="Times New Roman"/>
          <w:szCs w:val="24"/>
        </w:rPr>
        <w:t xml:space="preserve"> και </w:t>
      </w:r>
      <w:proofErr w:type="spellStart"/>
      <w:r>
        <w:rPr>
          <w:rFonts w:eastAsia="Times New Roman" w:cs="Times New Roman"/>
          <w:szCs w:val="24"/>
        </w:rPr>
        <w:t>διπλοσυνταξιούχοι</w:t>
      </w:r>
      <w:proofErr w:type="spellEnd"/>
      <w:r>
        <w:rPr>
          <w:rFonts w:eastAsia="Times New Roman" w:cs="Times New Roman"/>
          <w:szCs w:val="24"/>
        </w:rPr>
        <w:t xml:space="preserve"> και από την άλλη μεριά υπάρχει πλήρης ένδεια και κάποιοι συμπολί</w:t>
      </w:r>
      <w:r>
        <w:rPr>
          <w:rFonts w:eastAsia="Times New Roman" w:cs="Times New Roman"/>
          <w:szCs w:val="24"/>
        </w:rPr>
        <w:t>τες μας τρέχουν στους σκουπιδοτενεκέδες πρωί-πρωί, πριν περάσει το αυτοκίνητο του δήμου, να πάρουν ό,τι έχει περισσέψει εκεί.</w:t>
      </w:r>
    </w:p>
    <w:p w14:paraId="4660303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Υπάρχουν υποσχέσεις επί υποσχέσεων, πρόγραμμα Θεσσαλονίκης, κάποιο παράλληλο πρόγραμμα -πάει και αυτό- και τώρα σκεφτήκαμε ένα και</w:t>
      </w:r>
      <w:r>
        <w:rPr>
          <w:rFonts w:eastAsia="Times New Roman" w:cs="Times New Roman"/>
          <w:szCs w:val="24"/>
        </w:rPr>
        <w:t>νούργιο αφήγημα, το οποίο είναι τα αντίμετρα.</w:t>
      </w:r>
    </w:p>
    <w:p w14:paraId="4660303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Δεν θα υπάρξουν, κύριοι, αντίμετρα. Δεν θα υπάρξουν. Να είστε σίγουροι γι’ αυτό. Το γνωρίζετε πάρα πολύ καλά, αλλά το λέτε έτσι</w:t>
      </w:r>
      <w:r>
        <w:rPr>
          <w:rFonts w:eastAsia="Times New Roman" w:cs="Times New Roman"/>
          <w:szCs w:val="24"/>
        </w:rPr>
        <w:t>,</w:t>
      </w:r>
      <w:r>
        <w:rPr>
          <w:rFonts w:eastAsia="Times New Roman" w:cs="Times New Roman"/>
          <w:szCs w:val="24"/>
        </w:rPr>
        <w:t xml:space="preserve"> για να «χρυσώνετε το χάπι». Θα εφαρμοστούν τα αντίμετρα όταν η οικονομία ανθίσει,</w:t>
      </w:r>
      <w:r>
        <w:rPr>
          <w:rFonts w:eastAsia="Times New Roman" w:cs="Times New Roman"/>
          <w:szCs w:val="24"/>
        </w:rPr>
        <w:t xml:space="preserve"> διότι απαιτείται για μια τριετία τουλάχιστον να υπάρχουν υψηλά πλεονάσματα άνω του 3,5%, όπου το 3,5% είναι η βάση και από εκεί και πέρα πρέπει να πάμε 5,5%-6%. Υπάρχει περίπτωση να πάμε σε 5,5% και 6%</w:t>
      </w:r>
      <w:r>
        <w:rPr>
          <w:rFonts w:eastAsia="Times New Roman" w:cs="Times New Roman"/>
          <w:szCs w:val="24"/>
        </w:rPr>
        <w:t>,</w:t>
      </w:r>
      <w:r>
        <w:rPr>
          <w:rFonts w:eastAsia="Times New Roman" w:cs="Times New Roman"/>
          <w:szCs w:val="24"/>
        </w:rPr>
        <w:t xml:space="preserve"> για να μπορέσουμε να δώσουμε κάτι στον κόσμο; Πέραν,</w:t>
      </w:r>
      <w:r>
        <w:rPr>
          <w:rFonts w:eastAsia="Times New Roman" w:cs="Times New Roman"/>
          <w:szCs w:val="24"/>
        </w:rPr>
        <w:t xml:space="preserve"> όμως, αυτού, απαιτείται και η σύμφωνη γνώμη των δανειστών μας, του Διεθνούς Νομισματικού Ταμείου.</w:t>
      </w:r>
    </w:p>
    <w:p w14:paraId="4660303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Ζητάτε να ψηφίσουμε τη μείωση των συντάξεων κατά 18%. Μείωση σε όλους, λέει η Νέα Δημοκρατία. Εσείς λέτε ότι αυτό θα επιβληθεί στους μισούς. Και αφού το λέει</w:t>
      </w:r>
      <w:r>
        <w:rPr>
          <w:rFonts w:eastAsia="Times New Roman" w:cs="Times New Roman"/>
          <w:szCs w:val="24"/>
        </w:rPr>
        <w:t xml:space="preserve"> η </w:t>
      </w:r>
      <w:r>
        <w:rPr>
          <w:rFonts w:eastAsia="Times New Roman" w:cs="Times New Roman"/>
          <w:szCs w:val="24"/>
        </w:rPr>
        <w:t>συγκυβέρνηση</w:t>
      </w:r>
      <w:r>
        <w:rPr>
          <w:rFonts w:eastAsia="Times New Roman" w:cs="Times New Roman"/>
          <w:szCs w:val="24"/>
        </w:rPr>
        <w:t>, να κοιμάστε ήσυχοι, κύριοι συνταξιούχοι, ότι θα πάει στους μισούς.</w:t>
      </w:r>
    </w:p>
    <w:p w14:paraId="4660303A"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Η αιτιολογική έκθεση ξέρετε τι γράφει; Ότι κόβονται οι συντάξεις ως «Ιφιγένεια» για έναρξη συζήτησης επί του χρέους και δεν υπάρχει καμμία άλλη δημοσιονομική αιτιολογία. Κό</w:t>
      </w:r>
      <w:r>
        <w:rPr>
          <w:rFonts w:eastAsia="Times New Roman" w:cs="Times New Roman"/>
          <w:szCs w:val="24"/>
        </w:rPr>
        <w:t>βονται</w:t>
      </w:r>
      <w:r>
        <w:rPr>
          <w:rFonts w:eastAsia="Times New Roman" w:cs="Times New Roman"/>
          <w:szCs w:val="24"/>
        </w:rPr>
        <w:t>,</w:t>
      </w:r>
      <w:r>
        <w:rPr>
          <w:rFonts w:eastAsia="Times New Roman" w:cs="Times New Roman"/>
          <w:szCs w:val="24"/>
        </w:rPr>
        <w:t xml:space="preserve"> για να αρχίσουμε να συζητούμε.</w:t>
      </w:r>
    </w:p>
    <w:p w14:paraId="4660303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Θα υποστηρίξουμε εμείς το άρθρο 71 περί εξομοίωσης της φορολογίας των μισθών Βουλευτών και λοιπών φορολογουμένων. Είναι δίκαιο και θα ψηφίσουμε μόνο αυτό, για να μη λέει ο κόσμος ότι εμείς αρνούμεθα κάτι τέτοιο.</w:t>
      </w:r>
    </w:p>
    <w:p w14:paraId="4660303C" w14:textId="77777777" w:rsidR="008E1586" w:rsidRDefault="00786920">
      <w:pPr>
        <w:spacing w:after="0" w:line="600" w:lineRule="auto"/>
        <w:ind w:firstLine="720"/>
        <w:jc w:val="both"/>
        <w:rPr>
          <w:rFonts w:eastAsia="Times New Roman"/>
          <w:bCs/>
        </w:rPr>
      </w:pPr>
      <w:r>
        <w:rPr>
          <w:rFonts w:eastAsia="Times New Roman"/>
          <w:bCs/>
        </w:rPr>
        <w:t xml:space="preserve">(Στο </w:t>
      </w:r>
      <w:r>
        <w:rPr>
          <w:rFonts w:eastAsia="Times New Roman"/>
          <w:bCs/>
        </w:rPr>
        <w:t>σημείο αυτό κτυπάει το προειδοποιητικό κουδούνι λήξεως του χρόνου ομιλίας του κυρίου Βουλευτή)</w:t>
      </w:r>
    </w:p>
    <w:p w14:paraId="4660303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Εγώ θα είμαι ακριβής στην ώρα μου.</w:t>
      </w:r>
    </w:p>
    <w:p w14:paraId="4660303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Όμως, πρέπει να πάτε παραπέρα, να καταργήσετε τις συντάξεις κάποιων Βουλευτών</w:t>
      </w:r>
      <w:r>
        <w:rPr>
          <w:rFonts w:eastAsia="Times New Roman" w:cs="Times New Roman"/>
          <w:szCs w:val="24"/>
        </w:rPr>
        <w:t>,</w:t>
      </w:r>
      <w:r>
        <w:rPr>
          <w:rFonts w:eastAsia="Times New Roman" w:cs="Times New Roman"/>
          <w:szCs w:val="24"/>
        </w:rPr>
        <w:t xml:space="preserve"> οι οποίοι παίρνουν σύνταξη και από άλλο ταμείο </w:t>
      </w:r>
      <w:r>
        <w:rPr>
          <w:rFonts w:eastAsia="Times New Roman" w:cs="Times New Roman"/>
          <w:szCs w:val="24"/>
        </w:rPr>
        <w:t>και ως πρώην Βουλευτές. Είναι γιατροί, δικηγόροι και αυτοί οι άνθρωποι πρέπει να αποφασίσουν. Ή θα παίρνουν σύνταξη ως πρώην Βουλευτές ή ως πρώην γιατροί.</w:t>
      </w:r>
    </w:p>
    <w:p w14:paraId="4660303F"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για να κλείσω, ζητούμε μια διευρυμένη κυβέρνηση διακοσίων τουλάχιστον εδρών, με </w:t>
      </w:r>
      <w:r>
        <w:rPr>
          <w:rFonts w:eastAsia="Times New Roman" w:cs="Times New Roman"/>
          <w:szCs w:val="24"/>
        </w:rPr>
        <w:t>σκοπό να διαπραγματευθούμε καλύτερα με τους δανειστές μας. Δεν ζητάμε εμείς να πάρουμε εκ του διαμερισμού των ιματίων, δεν ζητάμε εμείς λάφυρα, δεν ζητάμε υπουργεία, καρέκλες. Θα υποστηρίξουμε το δίκαιο και θα μαχόμαστε, όπως πάντα, για το άδικο. Θα στηρίξ</w:t>
      </w:r>
      <w:r>
        <w:rPr>
          <w:rFonts w:eastAsia="Times New Roman" w:cs="Times New Roman"/>
          <w:szCs w:val="24"/>
        </w:rPr>
        <w:t>ουμε κάποια κυβέρνηση που αποδέχεται τα εννέα σημεία που παράγουν ηθική τουλάχιστον και βελτιωμένη οικονομία. Πρέπει να δείξουμε ότι είμαστε μια αξιόπιστη χώρα</w:t>
      </w:r>
      <w:r>
        <w:rPr>
          <w:rFonts w:eastAsia="Times New Roman" w:cs="Times New Roman"/>
          <w:szCs w:val="24"/>
        </w:rPr>
        <w:t>, για</w:t>
      </w:r>
      <w:r>
        <w:rPr>
          <w:rFonts w:eastAsia="Times New Roman" w:cs="Times New Roman"/>
          <w:szCs w:val="24"/>
        </w:rPr>
        <w:t xml:space="preserve"> να μας εμπιστευθούν πλέον οι επενδυτές, γιατί δίχως επενδύσεις</w:t>
      </w:r>
      <w:r>
        <w:rPr>
          <w:rFonts w:eastAsia="Times New Roman" w:cs="Times New Roman"/>
          <w:szCs w:val="24"/>
        </w:rPr>
        <w:t>,</w:t>
      </w:r>
      <w:r>
        <w:rPr>
          <w:rFonts w:eastAsia="Times New Roman" w:cs="Times New Roman"/>
          <w:szCs w:val="24"/>
        </w:rPr>
        <w:t xml:space="preserve"> θα τρώμε τις σάρκες μας.</w:t>
      </w:r>
    </w:p>
    <w:p w14:paraId="46603040" w14:textId="77777777" w:rsidR="008E1586" w:rsidRDefault="00786920">
      <w:pPr>
        <w:spacing w:after="0" w:line="600" w:lineRule="auto"/>
        <w:ind w:firstLine="720"/>
        <w:jc w:val="both"/>
        <w:rPr>
          <w:rFonts w:eastAsia="Times New Roman"/>
          <w:szCs w:val="24"/>
        </w:rPr>
      </w:pPr>
      <w:r>
        <w:rPr>
          <w:rFonts w:eastAsia="Times New Roman"/>
          <w:szCs w:val="24"/>
        </w:rPr>
        <w:lastRenderedPageBreak/>
        <w:t>Θα</w:t>
      </w:r>
      <w:r>
        <w:rPr>
          <w:rFonts w:eastAsia="Times New Roman"/>
          <w:szCs w:val="24"/>
        </w:rPr>
        <w:t xml:space="preserve"> ήθελα να πω δύο πράγματα</w:t>
      </w:r>
      <w:r>
        <w:rPr>
          <w:rFonts w:eastAsia="Times New Roman"/>
          <w:szCs w:val="24"/>
        </w:rPr>
        <w:t>,</w:t>
      </w:r>
      <w:r>
        <w:rPr>
          <w:rFonts w:eastAsia="Times New Roman"/>
          <w:szCs w:val="24"/>
        </w:rPr>
        <w:t xml:space="preserve"> τα οποία είναι βασικά. Δίνετε τη ΔΕΗ. Πρέπει να κρατήσετε τους λιγνίτες.</w:t>
      </w:r>
    </w:p>
    <w:p w14:paraId="46603041" w14:textId="77777777" w:rsidR="008E1586" w:rsidRDefault="00786920">
      <w:pPr>
        <w:spacing w:after="0" w:line="600" w:lineRule="auto"/>
        <w:ind w:firstLine="720"/>
        <w:jc w:val="both"/>
        <w:rPr>
          <w:rFonts w:eastAsia="Times New Roman"/>
          <w:szCs w:val="24"/>
        </w:rPr>
      </w:pPr>
      <w:r>
        <w:rPr>
          <w:rFonts w:eastAsia="Times New Roman"/>
          <w:szCs w:val="24"/>
        </w:rPr>
        <w:t>Επίσης, όσον αφορά το πλαστικό χρήμα, θα κλείσουν οι επιχειρήσεις. Πρέπει να έχουν έναν ακατάσχετο λογαριασμό κινήσεως, προκειμένου να αισθάνονται ασφαλείς.</w:t>
      </w:r>
    </w:p>
    <w:p w14:paraId="46603042" w14:textId="77777777" w:rsidR="008E1586" w:rsidRDefault="00786920">
      <w:pPr>
        <w:spacing w:after="0" w:line="600" w:lineRule="auto"/>
        <w:ind w:firstLine="720"/>
        <w:jc w:val="both"/>
        <w:rPr>
          <w:rFonts w:eastAsia="Times New Roman"/>
          <w:szCs w:val="24"/>
        </w:rPr>
      </w:pPr>
      <w:r>
        <w:rPr>
          <w:rFonts w:eastAsia="Times New Roman"/>
          <w:szCs w:val="24"/>
        </w:rPr>
        <w:t>Ευχαριστώ πολύ.</w:t>
      </w:r>
    </w:p>
    <w:p w14:paraId="46603043" w14:textId="77777777" w:rsidR="008E1586" w:rsidRDefault="00786920">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Ο συνάδελφος κ. Γρηγόρης Ψαριανός από το Ποτάμι έχει τον λόγο.</w:t>
      </w:r>
    </w:p>
    <w:p w14:paraId="46603044" w14:textId="77777777" w:rsidR="008E1586" w:rsidRDefault="00786920">
      <w:pPr>
        <w:spacing w:after="0" w:line="600" w:lineRule="auto"/>
        <w:ind w:firstLine="720"/>
        <w:jc w:val="both"/>
        <w:rPr>
          <w:rFonts w:eastAsia="Times New Roman"/>
          <w:szCs w:val="24"/>
        </w:rPr>
      </w:pPr>
      <w:r>
        <w:rPr>
          <w:rFonts w:eastAsia="Times New Roman"/>
          <w:b/>
          <w:szCs w:val="24"/>
        </w:rPr>
        <w:t xml:space="preserve">ΓΡΗΓΟΡΙΟΣ ΨΑΡΙΑΝΟΣ: </w:t>
      </w:r>
      <w:r>
        <w:rPr>
          <w:rFonts w:eastAsia="Times New Roman"/>
          <w:szCs w:val="24"/>
        </w:rPr>
        <w:t>Ευχαριστώ πολύ, κύριε Πρόεδρε.</w:t>
      </w:r>
    </w:p>
    <w:p w14:paraId="46603045" w14:textId="77777777" w:rsidR="008E1586" w:rsidRDefault="00786920">
      <w:pPr>
        <w:spacing w:after="0" w:line="600" w:lineRule="auto"/>
        <w:ind w:firstLine="720"/>
        <w:jc w:val="both"/>
        <w:rPr>
          <w:rFonts w:eastAsia="Times New Roman"/>
          <w:szCs w:val="24"/>
        </w:rPr>
      </w:pPr>
      <w:r>
        <w:rPr>
          <w:rFonts w:eastAsia="Times New Roman"/>
          <w:szCs w:val="24"/>
        </w:rPr>
        <w:t xml:space="preserve">Λείπουν </w:t>
      </w:r>
      <w:proofErr w:type="spellStart"/>
      <w:r>
        <w:rPr>
          <w:rFonts w:eastAsia="Times New Roman"/>
          <w:szCs w:val="24"/>
        </w:rPr>
        <w:t>εκατόν</w:t>
      </w:r>
      <w:proofErr w:type="spellEnd"/>
      <w:r>
        <w:rPr>
          <w:rFonts w:eastAsia="Times New Roman"/>
          <w:szCs w:val="24"/>
        </w:rPr>
        <w:t xml:space="preserve"> πενήντα Βουλευτές από την Κυβέρνηση, από τον κυβερνητικό συνασπισμό. Είναι μόν</w:t>
      </w:r>
      <w:r>
        <w:rPr>
          <w:rFonts w:eastAsia="Times New Roman"/>
          <w:szCs w:val="24"/>
        </w:rPr>
        <w:t>ο τρία άτομα εδώ</w:t>
      </w:r>
      <w:r>
        <w:rPr>
          <w:rFonts w:eastAsia="Times New Roman"/>
          <w:szCs w:val="24"/>
        </w:rPr>
        <w:t xml:space="preserve">, </w:t>
      </w:r>
      <w:r>
        <w:rPr>
          <w:rFonts w:eastAsia="Times New Roman"/>
          <w:szCs w:val="24"/>
        </w:rPr>
        <w:t>που θα έχω την τιμή να με ακούσουν και να με παρακολουθήσουν προσεκτικά, δηλαδή αυτοί ακριβώς που δεν πρέπει να λείπουν από την ψηφοφορία για να το περάσουμε αυτό.</w:t>
      </w:r>
    </w:p>
    <w:p w14:paraId="46603046" w14:textId="77777777" w:rsidR="008E1586" w:rsidRDefault="00786920">
      <w:pPr>
        <w:spacing w:after="0" w:line="600" w:lineRule="auto"/>
        <w:ind w:firstLine="720"/>
        <w:jc w:val="both"/>
        <w:rPr>
          <w:rFonts w:eastAsia="Times New Roman"/>
          <w:szCs w:val="24"/>
        </w:rPr>
      </w:pPr>
      <w:r>
        <w:rPr>
          <w:rFonts w:eastAsia="Times New Roman"/>
          <w:szCs w:val="24"/>
        </w:rPr>
        <w:t>Εμείς είμαστε οι «γερμανοτσολιάδες», οι «Τσολάκογλου», οι «</w:t>
      </w:r>
      <w:proofErr w:type="spellStart"/>
      <w:r>
        <w:rPr>
          <w:rFonts w:eastAsia="Times New Roman"/>
          <w:szCs w:val="24"/>
        </w:rPr>
        <w:t>Κουίσλιγκς</w:t>
      </w:r>
      <w:proofErr w:type="spellEnd"/>
      <w:r>
        <w:rPr>
          <w:rFonts w:eastAsia="Times New Roman"/>
          <w:szCs w:val="24"/>
        </w:rPr>
        <w:t>» -τα</w:t>
      </w:r>
      <w:r>
        <w:rPr>
          <w:rFonts w:eastAsia="Times New Roman"/>
          <w:szCs w:val="24"/>
        </w:rPr>
        <w:t xml:space="preserve"> ξέρετε αυτά- κρεμάλες, στο Γουδί και τα ρέστα. Τώρα είναι η Κυβέρνηση της λαϊκής δημοκρατίας και του ψεκασμού των ΣΥΡΙΖΑΝ</w:t>
      </w:r>
      <w:r>
        <w:rPr>
          <w:rFonts w:eastAsia="Times New Roman"/>
          <w:szCs w:val="24"/>
          <w:lang w:val="en-US"/>
        </w:rPr>
        <w:t>E</w:t>
      </w:r>
      <w:r>
        <w:rPr>
          <w:rFonts w:eastAsia="Times New Roman"/>
          <w:szCs w:val="24"/>
        </w:rPr>
        <w:t xml:space="preserve">ΞΕΛ, οι οποίοι θα διορθώσουν όλα τα κακώς κείμενα όλης της περιόδου από τη Μεταπολίτευση έως σήμερα. Κακώς μιλάμε για σαράντα χρόνια </w:t>
      </w:r>
      <w:r>
        <w:rPr>
          <w:rFonts w:eastAsia="Times New Roman"/>
          <w:szCs w:val="24"/>
        </w:rPr>
        <w:t xml:space="preserve">Μεταπολίτευση. Η Μεταπολίτευση ήταν ένα-δυο </w:t>
      </w:r>
      <w:proofErr w:type="spellStart"/>
      <w:r>
        <w:rPr>
          <w:rFonts w:eastAsia="Times New Roman"/>
          <w:szCs w:val="24"/>
        </w:rPr>
        <w:t>χρονάκια</w:t>
      </w:r>
      <w:proofErr w:type="spellEnd"/>
      <w:r>
        <w:rPr>
          <w:rFonts w:eastAsia="Times New Roman"/>
          <w:szCs w:val="24"/>
        </w:rPr>
        <w:t>. Είναι το διάστημα από τη Μεταπολίτευση έως σήμερα</w:t>
      </w:r>
      <w:r>
        <w:rPr>
          <w:rFonts w:eastAsia="Times New Roman"/>
          <w:szCs w:val="24"/>
        </w:rPr>
        <w:t>,</w:t>
      </w:r>
      <w:r>
        <w:rPr>
          <w:rFonts w:eastAsia="Times New Roman"/>
          <w:szCs w:val="24"/>
        </w:rPr>
        <w:t xml:space="preserve"> με πολύ κακές κυβερνήσεις, με διαφθορά, διαπλοκή,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w:t>
      </w:r>
    </w:p>
    <w:p w14:paraId="46603047" w14:textId="77777777" w:rsidR="008E1586" w:rsidRDefault="00786920">
      <w:pPr>
        <w:spacing w:after="0" w:line="600" w:lineRule="auto"/>
        <w:ind w:firstLine="720"/>
        <w:jc w:val="both"/>
        <w:rPr>
          <w:rFonts w:eastAsia="Times New Roman"/>
          <w:szCs w:val="24"/>
        </w:rPr>
      </w:pPr>
      <w:r>
        <w:rPr>
          <w:rFonts w:eastAsia="Times New Roman"/>
          <w:szCs w:val="24"/>
        </w:rPr>
        <w:lastRenderedPageBreak/>
        <w:t>Καταργούμε –το έχω πει ξανά αυτό από πέρυσι- την παλαιά διαπλοκή και διαφθορά και στήνουμε το</w:t>
      </w:r>
      <w:r>
        <w:rPr>
          <w:rFonts w:eastAsia="Times New Roman"/>
          <w:szCs w:val="24"/>
        </w:rPr>
        <w:t xml:space="preserve"> δικό μας μαγαζάκι. Αξιοποιούμε και τους πελάτες των προηγούμενων και τακτοποιούμε και τα «</w:t>
      </w:r>
      <w:proofErr w:type="spellStart"/>
      <w:r>
        <w:rPr>
          <w:rFonts w:eastAsia="Times New Roman"/>
          <w:szCs w:val="24"/>
        </w:rPr>
        <w:t>πελατάκια</w:t>
      </w:r>
      <w:proofErr w:type="spellEnd"/>
      <w:r>
        <w:rPr>
          <w:rFonts w:eastAsia="Times New Roman"/>
          <w:szCs w:val="24"/>
        </w:rPr>
        <w:t>» μας. Υπογράφουμε τα πάντα –αλλά τα πάντα- τα πιο ανάλγητα, τρισάθλια, νεοφιλελεύθερα, κάνουμε περικοπές, εξοντώσεις, εκτελέσεις. Τα υπογράφουμε όλα. Δεν τ</w:t>
      </w:r>
      <w:r>
        <w:rPr>
          <w:rFonts w:eastAsia="Times New Roman"/>
          <w:szCs w:val="24"/>
        </w:rPr>
        <w:t xml:space="preserve">ο συζητάμε. Είμαστε μέσα. Είμαστε οι άνθρωποι για όλες τις δουλειές. Ό,τι θέλετε από εμάς θα τα ζητάτε και εμείς θα τα ψηφίζουμε. Γιατί; Διότι πρέπει να μείνουμε, να κρατήσουμε με νύχια και με δόντια, να φτιάξουμε το δικό μας πελατειακό </w:t>
      </w:r>
      <w:proofErr w:type="spellStart"/>
      <w:r>
        <w:rPr>
          <w:rFonts w:eastAsia="Times New Roman"/>
          <w:szCs w:val="24"/>
        </w:rPr>
        <w:t>συστηματάκι</w:t>
      </w:r>
      <w:proofErr w:type="spellEnd"/>
      <w:r>
        <w:rPr>
          <w:rFonts w:eastAsia="Times New Roman"/>
          <w:szCs w:val="24"/>
        </w:rPr>
        <w:t>, να διο</w:t>
      </w:r>
      <w:r>
        <w:rPr>
          <w:rFonts w:eastAsia="Times New Roman"/>
          <w:szCs w:val="24"/>
        </w:rPr>
        <w:t>ρίσουμε τα «</w:t>
      </w:r>
      <w:proofErr w:type="spellStart"/>
      <w:r>
        <w:rPr>
          <w:rFonts w:eastAsia="Times New Roman"/>
          <w:szCs w:val="24"/>
        </w:rPr>
        <w:t>πελατάκια</w:t>
      </w:r>
      <w:proofErr w:type="spellEnd"/>
      <w:r>
        <w:rPr>
          <w:rFonts w:eastAsia="Times New Roman"/>
          <w:szCs w:val="24"/>
        </w:rPr>
        <w:t>» μας. Πώς έγινε και τακτοποιήθηκαν εξήντα πέντε χιλιάδες άτομα στα δυόμισι χρόνια; Αυτοί που μπορεί να πέταγαν μάρμαρα, να έσπαγαν τη Μεγάλη Βρετανία, με κουκούλες να έσπαγαν τις τράπεζες και να έκαιγαν, τώρα μπορεί να είναι σοφέρ στα</w:t>
      </w:r>
      <w:r>
        <w:rPr>
          <w:rFonts w:eastAsia="Times New Roman"/>
          <w:szCs w:val="24"/>
        </w:rPr>
        <w:t xml:space="preserve"> βουλευτικά αυτοκίνητα, μοτοσικλετιστές συνοδείας και σύμβουλοι κυβερνητικών επιχειρήσεων, «</w:t>
      </w:r>
      <w:r>
        <w:rPr>
          <w:rFonts w:eastAsia="Times New Roman"/>
          <w:szCs w:val="24"/>
          <w:lang w:val="en-US"/>
        </w:rPr>
        <w:t>business</w:t>
      </w:r>
      <w:r>
        <w:rPr>
          <w:rFonts w:eastAsia="Times New Roman"/>
          <w:szCs w:val="24"/>
        </w:rPr>
        <w:t>»</w:t>
      </w:r>
      <w:r>
        <w:rPr>
          <w:rFonts w:eastAsia="Times New Roman"/>
          <w:szCs w:val="24"/>
        </w:rPr>
        <w:t xml:space="preserve"> δηλαδή</w:t>
      </w:r>
      <w:r>
        <w:rPr>
          <w:rFonts w:eastAsia="Times New Roman"/>
          <w:szCs w:val="24"/>
        </w:rPr>
        <w:t xml:space="preserve">. </w:t>
      </w:r>
    </w:p>
    <w:p w14:paraId="46603048" w14:textId="77777777" w:rsidR="008E1586" w:rsidRDefault="00786920">
      <w:pPr>
        <w:spacing w:after="0" w:line="600" w:lineRule="auto"/>
        <w:ind w:firstLine="720"/>
        <w:jc w:val="both"/>
        <w:rPr>
          <w:rFonts w:eastAsia="Times New Roman"/>
          <w:szCs w:val="24"/>
        </w:rPr>
      </w:pPr>
      <w:r>
        <w:rPr>
          <w:rFonts w:eastAsia="Times New Roman"/>
          <w:szCs w:val="24"/>
        </w:rPr>
        <w:t>Αυτή η κατάσταση είναι κωμικοτραγική. Δεν μπορώ να καταλάβω πόσο καιρό μπορούμε να κοροϊδεύουμε αυτόν τον κόσμο</w:t>
      </w:r>
      <w:r>
        <w:rPr>
          <w:rFonts w:eastAsia="Times New Roman"/>
          <w:szCs w:val="24"/>
        </w:rPr>
        <w:t>,</w:t>
      </w:r>
      <w:r>
        <w:rPr>
          <w:rFonts w:eastAsia="Times New Roman"/>
          <w:szCs w:val="24"/>
        </w:rPr>
        <w:t xml:space="preserve"> που του πουλήσαμε ένα</w:t>
      </w:r>
      <w:r>
        <w:rPr>
          <w:rFonts w:eastAsia="Times New Roman"/>
          <w:szCs w:val="24"/>
        </w:rPr>
        <w:t xml:space="preserve"> παραμύθι</w:t>
      </w:r>
      <w:r>
        <w:rPr>
          <w:rFonts w:eastAsia="Times New Roman"/>
          <w:szCs w:val="24"/>
        </w:rPr>
        <w:t xml:space="preserve">, </w:t>
      </w:r>
      <w:r>
        <w:rPr>
          <w:rFonts w:eastAsia="Times New Roman"/>
          <w:szCs w:val="24"/>
        </w:rPr>
        <w:t>δύο</w:t>
      </w:r>
      <w:r>
        <w:rPr>
          <w:rFonts w:eastAsia="Times New Roman"/>
          <w:szCs w:val="24"/>
        </w:rPr>
        <w:t xml:space="preserve"> παραμύθια</w:t>
      </w:r>
      <w:r>
        <w:rPr>
          <w:rFonts w:eastAsia="Times New Roman"/>
          <w:szCs w:val="24"/>
        </w:rPr>
        <w:t>, πέντε</w:t>
      </w:r>
      <w:r>
        <w:rPr>
          <w:rFonts w:eastAsia="Times New Roman"/>
          <w:szCs w:val="24"/>
        </w:rPr>
        <w:t xml:space="preserve"> παραμύθια</w:t>
      </w:r>
      <w:r>
        <w:rPr>
          <w:rFonts w:eastAsia="Times New Roman"/>
          <w:szCs w:val="24"/>
        </w:rPr>
        <w:t xml:space="preserve">, δώδεκα παραμύθια. Κάναμε πιρουέτες, ασκήσεις επί χόρτου, ασκήσεις εδάφους με την κορδέλα, πλάγιο ίππο. Τα κάναμε όλα. Βρίσαμε τη </w:t>
      </w:r>
      <w:proofErr w:type="spellStart"/>
      <w:r>
        <w:rPr>
          <w:rFonts w:eastAsia="Times New Roman"/>
          <w:szCs w:val="24"/>
        </w:rPr>
        <w:t>Μέρκελ</w:t>
      </w:r>
      <w:proofErr w:type="spellEnd"/>
      <w:r>
        <w:rPr>
          <w:rFonts w:eastAsia="Times New Roman"/>
          <w:szCs w:val="24"/>
        </w:rPr>
        <w:t xml:space="preserve"> λέγοντας «</w:t>
      </w:r>
      <w:r>
        <w:rPr>
          <w:rFonts w:eastAsia="Times New Roman"/>
          <w:szCs w:val="24"/>
          <w:lang w:val="en-US"/>
        </w:rPr>
        <w:t>Go</w:t>
      </w:r>
      <w:r>
        <w:rPr>
          <w:rFonts w:eastAsia="Times New Roman"/>
          <w:szCs w:val="24"/>
        </w:rPr>
        <w:t xml:space="preserve"> </w:t>
      </w:r>
      <w:r>
        <w:rPr>
          <w:rFonts w:eastAsia="Times New Roman"/>
          <w:szCs w:val="24"/>
          <w:lang w:val="en-US"/>
        </w:rPr>
        <w:t>back</w:t>
      </w:r>
      <w:r>
        <w:rPr>
          <w:rFonts w:eastAsia="Times New Roman"/>
          <w:szCs w:val="24"/>
        </w:rPr>
        <w:t>», και δεν ξέρω τι άλλο της λέγαμε ή τον Σόιμπλε, το σόι του και τώρα λ</w:t>
      </w:r>
      <w:r>
        <w:rPr>
          <w:rFonts w:eastAsia="Times New Roman"/>
          <w:szCs w:val="24"/>
        </w:rPr>
        <w:t>έμε ότι ο ένας είναι φωστήρας</w:t>
      </w:r>
      <w:r>
        <w:rPr>
          <w:rFonts w:eastAsia="Times New Roman"/>
          <w:szCs w:val="24"/>
        </w:rPr>
        <w:t>. Και</w:t>
      </w:r>
      <w:r>
        <w:rPr>
          <w:rFonts w:eastAsia="Times New Roman"/>
          <w:szCs w:val="24"/>
        </w:rPr>
        <w:t xml:space="preserve"> η άλλη είναι μεγάλη ηγέτης</w:t>
      </w:r>
      <w:r>
        <w:rPr>
          <w:rFonts w:eastAsia="Times New Roman"/>
          <w:szCs w:val="24"/>
        </w:rPr>
        <w:t>.</w:t>
      </w:r>
      <w:r>
        <w:rPr>
          <w:rFonts w:eastAsia="Times New Roman"/>
          <w:szCs w:val="24"/>
        </w:rPr>
        <w:t xml:space="preserve"> Τον «</w:t>
      </w:r>
      <w:proofErr w:type="spellStart"/>
      <w:r>
        <w:rPr>
          <w:rFonts w:eastAsia="Times New Roman"/>
          <w:szCs w:val="24"/>
        </w:rPr>
        <w:t>Ολανδρέου</w:t>
      </w:r>
      <w:proofErr w:type="spellEnd"/>
      <w:r>
        <w:rPr>
          <w:rFonts w:eastAsia="Times New Roman"/>
          <w:szCs w:val="24"/>
        </w:rPr>
        <w:t xml:space="preserve">» που τον </w:t>
      </w:r>
      <w:proofErr w:type="spellStart"/>
      <w:r>
        <w:rPr>
          <w:rFonts w:eastAsia="Times New Roman"/>
          <w:szCs w:val="24"/>
        </w:rPr>
        <w:t>καταχεριάζαμε</w:t>
      </w:r>
      <w:proofErr w:type="spellEnd"/>
      <w:r>
        <w:rPr>
          <w:rFonts w:eastAsia="Times New Roman"/>
          <w:szCs w:val="24"/>
        </w:rPr>
        <w:t xml:space="preserve">, μετά του χαϊδεύαμε την πλάτη. Τώρα, επειδή </w:t>
      </w:r>
      <w:r>
        <w:rPr>
          <w:rFonts w:eastAsia="Times New Roman"/>
          <w:szCs w:val="24"/>
        </w:rPr>
        <w:lastRenderedPageBreak/>
        <w:t>«τον ήπιε» ο «</w:t>
      </w:r>
      <w:proofErr w:type="spellStart"/>
      <w:r>
        <w:rPr>
          <w:rFonts w:eastAsia="Times New Roman"/>
          <w:szCs w:val="24"/>
        </w:rPr>
        <w:t>Ολανδρέου</w:t>
      </w:r>
      <w:proofErr w:type="spellEnd"/>
      <w:r>
        <w:rPr>
          <w:rFonts w:eastAsia="Times New Roman"/>
          <w:szCs w:val="24"/>
        </w:rPr>
        <w:t>», πάμε να το παίξουμε λίγο Μακρόν; Δεν ξέρω, όλα μπορεί να τα δουν τα ματάκια μας, αρκε</w:t>
      </w:r>
      <w:r>
        <w:rPr>
          <w:rFonts w:eastAsia="Times New Roman"/>
          <w:szCs w:val="24"/>
        </w:rPr>
        <w:t>ί να είμαστε εδώ με την κουτάλα. Αυτό είναι το θέμα.</w:t>
      </w:r>
    </w:p>
    <w:p w14:paraId="46603049" w14:textId="77777777" w:rsidR="008E1586" w:rsidRDefault="00786920">
      <w:pPr>
        <w:spacing w:after="0" w:line="600" w:lineRule="auto"/>
        <w:ind w:firstLine="720"/>
        <w:jc w:val="both"/>
        <w:rPr>
          <w:rFonts w:eastAsia="Times New Roman"/>
          <w:szCs w:val="24"/>
        </w:rPr>
      </w:pPr>
      <w:r>
        <w:rPr>
          <w:rFonts w:eastAsia="Times New Roman"/>
          <w:szCs w:val="24"/>
        </w:rPr>
        <w:t xml:space="preserve">Αγαπητοί φίλοι και σύντροφοι –παλιοί και νέοι- αυτή η κατάσταση δεν μπορεί να συνεχίζεται άλλο. Μας έχετε σερβίρει τα </w:t>
      </w:r>
      <w:proofErr w:type="spellStart"/>
      <w:r>
        <w:rPr>
          <w:rFonts w:eastAsia="Times New Roman"/>
          <w:szCs w:val="24"/>
        </w:rPr>
        <w:t>καροτάκια</w:t>
      </w:r>
      <w:proofErr w:type="spellEnd"/>
      <w:r>
        <w:rPr>
          <w:rFonts w:eastAsia="Times New Roman"/>
          <w:szCs w:val="24"/>
        </w:rPr>
        <w:t>,</w:t>
      </w:r>
      <w:r>
        <w:rPr>
          <w:rFonts w:eastAsia="Times New Roman"/>
          <w:szCs w:val="24"/>
        </w:rPr>
        <w:t xml:space="preserve"> μαζί με μεγάλα μαστίγια σε τρία πακέτα. Το ένα μαστίγιο είναι τα μέτρα, το</w:t>
      </w:r>
      <w:r>
        <w:rPr>
          <w:rFonts w:eastAsia="Times New Roman"/>
          <w:szCs w:val="24"/>
        </w:rPr>
        <w:t xml:space="preserve"> άλλο είναι τα αντίμετρα, τα οποία είναι παραμύθι. Δεν υπάρχουν αντίμετρα, διότι δεν πρόκειται να πιάσουμε αυτούς τους στόχους. Ακόμα και το 2221 αμφιβάλλω αν θα έχουμε καταφέρει να πιάσουμε τους στόχους</w:t>
      </w:r>
      <w:r>
        <w:rPr>
          <w:rFonts w:eastAsia="Times New Roman"/>
          <w:szCs w:val="24"/>
        </w:rPr>
        <w:t>,</w:t>
      </w:r>
      <w:r>
        <w:rPr>
          <w:rFonts w:eastAsia="Times New Roman"/>
          <w:szCs w:val="24"/>
        </w:rPr>
        <w:t xml:space="preserve"> για να δώσουμε κανένα σάντουιτς στα παιδάκια που πε</w:t>
      </w:r>
      <w:r>
        <w:rPr>
          <w:rFonts w:eastAsia="Times New Roman"/>
          <w:szCs w:val="24"/>
        </w:rPr>
        <w:t>ινάνε και τώρα πια δεν πεινάνε. Παλιά πεινούσανε, με τους άθλιους «</w:t>
      </w:r>
      <w:proofErr w:type="spellStart"/>
      <w:r>
        <w:rPr>
          <w:rFonts w:eastAsia="Times New Roman"/>
          <w:szCs w:val="24"/>
        </w:rPr>
        <w:t>Σαμαρο</w:t>
      </w:r>
      <w:proofErr w:type="spellEnd"/>
      <w:r>
        <w:rPr>
          <w:rFonts w:eastAsia="Times New Roman"/>
          <w:szCs w:val="24"/>
        </w:rPr>
        <w:t>-Βενιζέλους». Τα παιδάκια δεν είχαν να φάνε. Στους σκουπιδοτενεκέδες βλέπαμε ουρές. Οι αυτοκτονίες; Πεντακόσιοι-πεντακόσιοι πηδούσαν από τις ταράτσες! Τώρα δεν έχουμε. Έχουν καταργηθε</w:t>
      </w:r>
      <w:r>
        <w:rPr>
          <w:rFonts w:eastAsia="Times New Roman"/>
          <w:szCs w:val="24"/>
        </w:rPr>
        <w:t xml:space="preserve">ί οι αυτοκτονίες. Δεν έχει αυτοκτονήσει άνθρωπος εδώ και δυόμισι χρόνια. Στα σχολεία τρώνε καπνιστούς </w:t>
      </w:r>
      <w:proofErr w:type="spellStart"/>
      <w:r>
        <w:rPr>
          <w:rFonts w:eastAsia="Times New Roman"/>
          <w:szCs w:val="24"/>
        </w:rPr>
        <w:t>σολωμούς</w:t>
      </w:r>
      <w:proofErr w:type="spellEnd"/>
      <w:r>
        <w:rPr>
          <w:rFonts w:eastAsia="Times New Roman"/>
          <w:szCs w:val="24"/>
        </w:rPr>
        <w:t>,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αλλά όπου δεν έχουν, θα τους δώσουμε κανένα </w:t>
      </w:r>
      <w:proofErr w:type="spellStart"/>
      <w:r>
        <w:rPr>
          <w:rFonts w:eastAsia="Times New Roman"/>
          <w:szCs w:val="24"/>
        </w:rPr>
        <w:t>σαντουιτσάκι</w:t>
      </w:r>
      <w:proofErr w:type="spellEnd"/>
      <w:r>
        <w:rPr>
          <w:rFonts w:eastAsia="Times New Roman"/>
          <w:szCs w:val="24"/>
        </w:rPr>
        <w:t xml:space="preserve">. </w:t>
      </w:r>
    </w:p>
    <w:p w14:paraId="4660304A" w14:textId="77777777" w:rsidR="008E1586" w:rsidRDefault="00786920">
      <w:pPr>
        <w:spacing w:after="0" w:line="600" w:lineRule="auto"/>
        <w:ind w:firstLine="720"/>
        <w:jc w:val="both"/>
        <w:rPr>
          <w:rFonts w:eastAsia="Times New Roman"/>
          <w:szCs w:val="24"/>
        </w:rPr>
      </w:pPr>
      <w:r>
        <w:rPr>
          <w:rFonts w:eastAsia="Times New Roman"/>
          <w:szCs w:val="24"/>
        </w:rPr>
        <w:t xml:space="preserve">Υπάρχει το «σχέδιο </w:t>
      </w:r>
      <w:proofErr w:type="spellStart"/>
      <w:r>
        <w:rPr>
          <w:rFonts w:eastAsia="Times New Roman"/>
          <w:szCs w:val="24"/>
        </w:rPr>
        <w:t>Καράκας</w:t>
      </w:r>
      <w:proofErr w:type="spellEnd"/>
      <w:r>
        <w:rPr>
          <w:rFonts w:eastAsia="Times New Roman"/>
          <w:szCs w:val="24"/>
        </w:rPr>
        <w:t xml:space="preserve">», δηλαδή να </w:t>
      </w:r>
      <w:proofErr w:type="spellStart"/>
      <w:r>
        <w:rPr>
          <w:rFonts w:eastAsia="Times New Roman"/>
          <w:szCs w:val="24"/>
        </w:rPr>
        <w:t>φτωχοποιήσουμε</w:t>
      </w:r>
      <w:proofErr w:type="spellEnd"/>
      <w:r>
        <w:rPr>
          <w:rFonts w:eastAsia="Times New Roman"/>
          <w:szCs w:val="24"/>
        </w:rPr>
        <w:t xml:space="preserve"> τον λαό για να έχει μία </w:t>
      </w:r>
      <w:r>
        <w:rPr>
          <w:rFonts w:eastAsia="Times New Roman"/>
          <w:szCs w:val="24"/>
        </w:rPr>
        <w:t xml:space="preserve">συνεχή, διαρκή επαναστατική ζέση και να είναι σε μία επαναστατική εγρήγορση. Θα τον </w:t>
      </w:r>
      <w:proofErr w:type="spellStart"/>
      <w:r>
        <w:rPr>
          <w:rFonts w:eastAsia="Times New Roman"/>
          <w:szCs w:val="24"/>
        </w:rPr>
        <w:t>φτωχοποιήσουμε</w:t>
      </w:r>
      <w:proofErr w:type="spellEnd"/>
      <w:r>
        <w:rPr>
          <w:rFonts w:eastAsia="Times New Roman"/>
          <w:szCs w:val="24"/>
        </w:rPr>
        <w:t xml:space="preserve"> και θα του δίνουμε συσσίτια. </w:t>
      </w:r>
    </w:p>
    <w:p w14:paraId="4660304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Κανένα σπίτι στα χέρια ιδιοκτήτη και συσσίτια για τον λαό! Αυτό είναι το σχέδιο. Αυτό το σχέδιο δεν ξέρω αν θα καταφέρουμε να τ</w:t>
      </w:r>
      <w:r>
        <w:rPr>
          <w:rFonts w:eastAsia="Times New Roman" w:cs="Times New Roman"/>
          <w:szCs w:val="24"/>
        </w:rPr>
        <w:t xml:space="preserve">ο περάσουμε, σύντροφοι, εσείς οι λίγοι που με ακούτε, οι τρεις δηλαδή. Οι </w:t>
      </w:r>
      <w:proofErr w:type="spellStart"/>
      <w:r>
        <w:rPr>
          <w:rFonts w:eastAsia="Times New Roman" w:cs="Times New Roman"/>
          <w:szCs w:val="24"/>
        </w:rPr>
        <w:t>εκατόν</w:t>
      </w:r>
      <w:proofErr w:type="spellEnd"/>
      <w:r>
        <w:rPr>
          <w:rFonts w:eastAsia="Times New Roman" w:cs="Times New Roman"/>
          <w:szCs w:val="24"/>
        </w:rPr>
        <w:t xml:space="preserve"> πενήντα μπορεί να το διαβάσουν </w:t>
      </w:r>
      <w:r>
        <w:rPr>
          <w:rFonts w:eastAsia="Times New Roman" w:cs="Times New Roman"/>
          <w:szCs w:val="24"/>
        </w:rPr>
        <w:lastRenderedPageBreak/>
        <w:t xml:space="preserve">ή να με ακούσουν μια άλλη ημέρα. Όμως, αυτό το μαστίγιο και το καρότο θα το αρνηθούμε με πάθος. Δεν θα ψηφίσουμε ούτε το μαστίγιο ούτε τα </w:t>
      </w:r>
      <w:proofErr w:type="spellStart"/>
      <w:r>
        <w:rPr>
          <w:rFonts w:eastAsia="Times New Roman" w:cs="Times New Roman"/>
          <w:szCs w:val="24"/>
        </w:rPr>
        <w:t>καροτά</w:t>
      </w:r>
      <w:r>
        <w:rPr>
          <w:rFonts w:eastAsia="Times New Roman" w:cs="Times New Roman"/>
          <w:szCs w:val="24"/>
        </w:rPr>
        <w:t>κια</w:t>
      </w:r>
      <w:proofErr w:type="spellEnd"/>
      <w:r>
        <w:rPr>
          <w:rFonts w:eastAsia="Times New Roman" w:cs="Times New Roman"/>
          <w:szCs w:val="24"/>
        </w:rPr>
        <w:t xml:space="preserve">. </w:t>
      </w:r>
    </w:p>
    <w:p w14:paraId="4660304C"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Δεν θα ψηφίσουμε ούτε τα </w:t>
      </w:r>
      <w:proofErr w:type="spellStart"/>
      <w:r>
        <w:rPr>
          <w:rFonts w:eastAsia="Times New Roman" w:cs="Times New Roman"/>
          <w:szCs w:val="24"/>
        </w:rPr>
        <w:t>προαπαιτούμενα</w:t>
      </w:r>
      <w:proofErr w:type="spellEnd"/>
      <w:r>
        <w:rPr>
          <w:rFonts w:eastAsia="Times New Roman" w:cs="Times New Roman"/>
          <w:szCs w:val="24"/>
        </w:rPr>
        <w:t xml:space="preserve">. Αναφέρομαι σε κάτι παλιά υπόλοιπα </w:t>
      </w:r>
      <w:proofErr w:type="spellStart"/>
      <w:r>
        <w:rPr>
          <w:rFonts w:eastAsia="Times New Roman" w:cs="Times New Roman"/>
          <w:szCs w:val="24"/>
        </w:rPr>
        <w:t>προαπαιτούμενα</w:t>
      </w:r>
      <w:proofErr w:type="spellEnd"/>
      <w:r>
        <w:rPr>
          <w:rFonts w:eastAsia="Times New Roman" w:cs="Times New Roman"/>
          <w:szCs w:val="24"/>
        </w:rPr>
        <w:t>, τα οποία τα «είχαμε κάνει γαργάρα» -δεν τα είχαμε κάνει και είναι και δικές μας προτάσεις μέσα σε αυτά. Έπρεπε να λέγατε ότι αυτό είναι καλή πρόταση να πάμε να</w:t>
      </w:r>
      <w:r>
        <w:rPr>
          <w:rFonts w:eastAsia="Times New Roman" w:cs="Times New Roman"/>
          <w:szCs w:val="24"/>
        </w:rPr>
        <w:t xml:space="preserve"> το ψηφίσουμε, πριν από δύο μήνες, πριν από τρεις μήνες. Γιατί τα βάλατε τώρα όλα στο πακέτο του μεγάλου κόλπου, στο κόλπο γκρόσο, και τα μαστίγια και τα καρότα και τα </w:t>
      </w:r>
      <w:proofErr w:type="spellStart"/>
      <w:r>
        <w:rPr>
          <w:rFonts w:eastAsia="Times New Roman" w:cs="Times New Roman"/>
          <w:szCs w:val="24"/>
        </w:rPr>
        <w:t>προαπαιτούμενα</w:t>
      </w:r>
      <w:proofErr w:type="spellEnd"/>
      <w:r>
        <w:rPr>
          <w:rFonts w:eastAsia="Times New Roman" w:cs="Times New Roman"/>
          <w:szCs w:val="24"/>
        </w:rPr>
        <w:t>; Γιατί; Αφού με μερικά από αυτά συμφωνούμε. Γιατί δεν τα φέρνατε τότε που</w:t>
      </w:r>
      <w:r>
        <w:rPr>
          <w:rFonts w:eastAsia="Times New Roman" w:cs="Times New Roman"/>
          <w:szCs w:val="24"/>
        </w:rPr>
        <w:t xml:space="preserve"> τα προτείναμε ή γιατί δεν τα προτείνατε εσείς λίγο πιο πριν; Αναφέρομαι, για παράδειγμα, σε μείωση φορολογιών, φορολογικών συντελεστών ή σε διάφορα τέτοια πράγματα</w:t>
      </w:r>
      <w:r>
        <w:rPr>
          <w:rFonts w:eastAsia="Times New Roman" w:cs="Times New Roman"/>
          <w:szCs w:val="24"/>
        </w:rPr>
        <w:t>,</w:t>
      </w:r>
      <w:r>
        <w:rPr>
          <w:rFonts w:eastAsia="Times New Roman" w:cs="Times New Roman"/>
          <w:szCs w:val="24"/>
        </w:rPr>
        <w:t xml:space="preserve"> που είναι δίκαια και που μπορεί να είναι και αναπτυξιακά. </w:t>
      </w:r>
    </w:p>
    <w:p w14:paraId="4660304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Γιατί ανακαλύψατε τα δάση και </w:t>
      </w:r>
      <w:r>
        <w:rPr>
          <w:rFonts w:eastAsia="Times New Roman" w:cs="Times New Roman"/>
          <w:szCs w:val="24"/>
        </w:rPr>
        <w:t>τα αρχαία στο Ελληνικό τώρα, μετά από ενάμιση χρόνο</w:t>
      </w:r>
      <w:r>
        <w:rPr>
          <w:rFonts w:eastAsia="Times New Roman" w:cs="Times New Roman"/>
          <w:szCs w:val="24"/>
        </w:rPr>
        <w:t>,</w:t>
      </w:r>
      <w:r>
        <w:rPr>
          <w:rFonts w:eastAsia="Times New Roman" w:cs="Times New Roman"/>
          <w:szCs w:val="24"/>
        </w:rPr>
        <w:t xml:space="preserve"> που έπρεπε να είχε ξεκινήσει αυτό; Και όταν τελειώσουν τα δάση και τα αρχαία θα βρούμε και τίποτα άλλο, παγώνια, υγροβιότοπους και δεν ξέρω τι άλλο μπορούμε να βρούμε στο Ελληνικό. </w:t>
      </w:r>
    </w:p>
    <w:p w14:paraId="4660304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Να μη θυμίσω την περί</w:t>
      </w:r>
      <w:r>
        <w:rPr>
          <w:rFonts w:eastAsia="Times New Roman" w:cs="Times New Roman"/>
          <w:szCs w:val="24"/>
        </w:rPr>
        <w:t>πτωση Σκουριές. Αυτοί που ανεβαίνουν πάνω στις μπουλντόζες στη Χαλκιδική, τώρα είναι μοντελάκια και πάνε πέρα δώθε. Αποφεύγουν τις μπουλντόζες τώρα. Αυτό το παραμύθι δεν μπορεί να πάει άλλο. Ξέρετε, είναι αυτή η παροιμία που λέει ότι</w:t>
      </w:r>
      <w:r>
        <w:rPr>
          <w:rFonts w:eastAsia="Times New Roman" w:cs="Times New Roman"/>
          <w:szCs w:val="24"/>
        </w:rPr>
        <w:t>:</w:t>
      </w:r>
      <w:r>
        <w:rPr>
          <w:rFonts w:eastAsia="Times New Roman" w:cs="Times New Roman"/>
          <w:szCs w:val="24"/>
        </w:rPr>
        <w:t xml:space="preserve"> μπορεί να κοροϊδεύεις</w:t>
      </w:r>
      <w:r>
        <w:rPr>
          <w:rFonts w:eastAsia="Times New Roman" w:cs="Times New Roman"/>
          <w:szCs w:val="24"/>
        </w:rPr>
        <w:t xml:space="preserve"> πολλούς για λίγο χρόνο, λίγους </w:t>
      </w:r>
      <w:r>
        <w:rPr>
          <w:rFonts w:eastAsia="Times New Roman" w:cs="Times New Roman"/>
          <w:szCs w:val="24"/>
        </w:rPr>
        <w:lastRenderedPageBreak/>
        <w:t xml:space="preserve">για πολύ χρόνο, αλλά αποκλείεται να τους κοροϊδεύεις όλους για πάντα. Αυτό πρέπει να το ξέρετε, νομίζω, πολύ καλά. </w:t>
      </w:r>
    </w:p>
    <w:p w14:paraId="4660304F"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Επίσης, επειδή μας ακούει και ο σοφός λαός, θα ήθελα να πω, απευθυνόμενος ούτε στους τρεις ούτε στους </w:t>
      </w:r>
      <w:proofErr w:type="spellStart"/>
      <w:r>
        <w:rPr>
          <w:rFonts w:eastAsia="Times New Roman" w:cs="Times New Roman"/>
          <w:szCs w:val="24"/>
        </w:rPr>
        <w:t>εκατόν</w:t>
      </w:r>
      <w:proofErr w:type="spellEnd"/>
      <w:r>
        <w:rPr>
          <w:rFonts w:eastAsia="Times New Roman" w:cs="Times New Roman"/>
          <w:szCs w:val="24"/>
        </w:rPr>
        <w:t xml:space="preserve"> πενήντα τρεις, αλλά στα έντεκα εκατομμύρια σοφών κατοίκων αυτής της χώρας, του «</w:t>
      </w:r>
      <w:proofErr w:type="spellStart"/>
      <w:r>
        <w:rPr>
          <w:rFonts w:eastAsia="Times New Roman" w:cs="Times New Roman"/>
          <w:szCs w:val="24"/>
        </w:rPr>
        <w:t>Κατσαπλια</w:t>
      </w:r>
      <w:r>
        <w:rPr>
          <w:rFonts w:eastAsia="Times New Roman" w:cs="Times New Roman"/>
          <w:szCs w:val="24"/>
        </w:rPr>
        <w:t>δ</w:t>
      </w:r>
      <w:r>
        <w:rPr>
          <w:rFonts w:eastAsia="Times New Roman" w:cs="Times New Roman"/>
          <w:szCs w:val="24"/>
        </w:rPr>
        <w:t>ιστάν</w:t>
      </w:r>
      <w:proofErr w:type="spellEnd"/>
      <w:r>
        <w:rPr>
          <w:rFonts w:eastAsia="Times New Roman" w:cs="Times New Roman"/>
          <w:szCs w:val="24"/>
        </w:rPr>
        <w:t>» -που θα ήθελα πολύ να είναι μια κανονική ευρωπαϊκή χώρα και δεν το βλέπω να γίνεται επί των ημερών μας, δυστυχώς- τη ρήση του Μαρκ Τουέιν, ενός μεγάλου Αμερικ</w:t>
      </w:r>
      <w:r>
        <w:rPr>
          <w:rFonts w:eastAsia="Times New Roman" w:cs="Times New Roman"/>
          <w:szCs w:val="24"/>
        </w:rPr>
        <w:t xml:space="preserve">ανού στοχαστή, ο οποίος είπε ότι </w:t>
      </w:r>
      <w:r>
        <w:rPr>
          <w:rFonts w:eastAsia="Times New Roman" w:cs="Times New Roman"/>
          <w:szCs w:val="24"/>
        </w:rPr>
        <w:t>«</w:t>
      </w:r>
      <w:r>
        <w:rPr>
          <w:rFonts w:eastAsia="Times New Roman" w:cs="Times New Roman"/>
          <w:szCs w:val="24"/>
        </w:rPr>
        <w:t>είναι πάρα πολύ εύκολο να εξαπατήσεις, αλλά είναι πάρα πολύ δύσκολο να τους πείσεις ότι σε εξαπάτησαν</w:t>
      </w:r>
      <w:r>
        <w:rPr>
          <w:rFonts w:eastAsia="Times New Roman" w:cs="Times New Roman"/>
          <w:szCs w:val="24"/>
        </w:rPr>
        <w:t>»</w:t>
      </w:r>
      <w:r>
        <w:rPr>
          <w:rFonts w:eastAsia="Times New Roman" w:cs="Times New Roman"/>
          <w:szCs w:val="24"/>
        </w:rPr>
        <w:t xml:space="preserve">. </w:t>
      </w:r>
    </w:p>
    <w:p w14:paraId="46603050"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Ελπίζω να μη χρειαστεί ή να μην πρέπει να τους πείσω εγώ ότι εξαπατήθηκαν, να το έχουν καταλάβει οι ίδιοι οι σοφοί πο</w:t>
      </w:r>
      <w:r>
        <w:rPr>
          <w:rFonts w:eastAsia="Times New Roman" w:cs="Times New Roman"/>
          <w:szCs w:val="24"/>
        </w:rPr>
        <w:t>λίτες αυτής της χώρας ότι τους πουλήσατε παραμύθια και φύκια για μεταξωτές κορδέλες.</w:t>
      </w:r>
    </w:p>
    <w:p w14:paraId="46603051"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συνάδελφε.</w:t>
      </w:r>
    </w:p>
    <w:p w14:paraId="46603052"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Ο συνάδελφος κ. Ευστάθιος Παναγούλης, Ανεξάρτητος Βουλευτής, έχει τον λόγο.</w:t>
      </w:r>
    </w:p>
    <w:p w14:paraId="46603053"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Ακολουθεί ο τελευταίος ομιλητής,</w:t>
      </w:r>
      <w:r>
        <w:rPr>
          <w:rFonts w:eastAsia="Times New Roman" w:cs="Times New Roman"/>
          <w:szCs w:val="24"/>
        </w:rPr>
        <w:t xml:space="preserve"> ο συνάδελφος κ. Σταύρος Τάσσος από το ΚΚΕ.</w:t>
      </w:r>
    </w:p>
    <w:p w14:paraId="46603054"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Ορίστε, κύριε Παναγούλη.</w:t>
      </w:r>
    </w:p>
    <w:p w14:paraId="46603055"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ΕΥΣΤΑΘΙΟΣ ΠΑΝΑΓΟΥΛΗΣ: </w:t>
      </w:r>
      <w:r>
        <w:rPr>
          <w:rFonts w:eastAsia="Times New Roman" w:cs="Times New Roman"/>
          <w:szCs w:val="24"/>
        </w:rPr>
        <w:t xml:space="preserve">Κύριε Πρόεδρε, η σοβαρότητα </w:t>
      </w:r>
      <w:r>
        <w:rPr>
          <w:rFonts w:eastAsia="Times New Roman" w:cs="Times New Roman"/>
          <w:szCs w:val="24"/>
        </w:rPr>
        <w:t>με την οποία</w:t>
      </w:r>
      <w:r>
        <w:rPr>
          <w:rFonts w:eastAsia="Times New Roman" w:cs="Times New Roman"/>
          <w:szCs w:val="24"/>
        </w:rPr>
        <w:t xml:space="preserve"> αντιμετωπίζει η Κυβέρνηση το συγκεκριμένο πρόγραμμα που φέρνει, φάνηκε όταν</w:t>
      </w:r>
      <w:r>
        <w:rPr>
          <w:rFonts w:eastAsia="Times New Roman" w:cs="Times New Roman"/>
          <w:szCs w:val="24"/>
        </w:rPr>
        <w:t>,</w:t>
      </w:r>
      <w:r>
        <w:rPr>
          <w:rFonts w:eastAsia="Times New Roman" w:cs="Times New Roman"/>
          <w:szCs w:val="24"/>
        </w:rPr>
        <w:t xml:space="preserve"> εννιακόσιες σαράντα μία σελίδες διανεμήθηκαν το</w:t>
      </w:r>
      <w:r>
        <w:rPr>
          <w:rFonts w:eastAsia="Times New Roman" w:cs="Times New Roman"/>
          <w:szCs w:val="24"/>
        </w:rPr>
        <w:t xml:space="preserve"> Σάββατο το μεσημέρι στις θυρίδες και τη Δευτέρα ήταν οι </w:t>
      </w:r>
      <w:r>
        <w:rPr>
          <w:rFonts w:eastAsia="Times New Roman" w:cs="Times New Roman"/>
          <w:szCs w:val="24"/>
        </w:rPr>
        <w:t>επιτροπές</w:t>
      </w:r>
      <w:r>
        <w:rPr>
          <w:rFonts w:eastAsia="Times New Roman" w:cs="Times New Roman"/>
          <w:szCs w:val="24"/>
        </w:rPr>
        <w:t xml:space="preserve">. </w:t>
      </w:r>
    </w:p>
    <w:p w14:paraId="4660305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Θα σας πω κάτι, κυρίες και κύριοι συνάδελφοι. Από το 1977 έχω διατελέσει πολλές περιόδους Βουλευτής. Χειρότερο Κοινοβούλιο</w:t>
      </w:r>
      <w:r>
        <w:rPr>
          <w:rFonts w:eastAsia="Times New Roman" w:cs="Times New Roman"/>
          <w:szCs w:val="24"/>
        </w:rPr>
        <w:t>,</w:t>
      </w:r>
      <w:r>
        <w:rPr>
          <w:rFonts w:eastAsia="Times New Roman" w:cs="Times New Roman"/>
          <w:szCs w:val="24"/>
        </w:rPr>
        <w:t xml:space="preserve"> από την τελευταία περίοδο</w:t>
      </w:r>
      <w:r>
        <w:rPr>
          <w:rFonts w:eastAsia="Times New Roman" w:cs="Times New Roman"/>
          <w:szCs w:val="24"/>
        </w:rPr>
        <w:t>,</w:t>
      </w:r>
      <w:r>
        <w:rPr>
          <w:rFonts w:eastAsia="Times New Roman" w:cs="Times New Roman"/>
          <w:szCs w:val="24"/>
        </w:rPr>
        <w:t xml:space="preserve"> που διανύουμε</w:t>
      </w:r>
      <w:r>
        <w:rPr>
          <w:rFonts w:eastAsia="Times New Roman" w:cs="Times New Roman"/>
          <w:szCs w:val="24"/>
        </w:rPr>
        <w:t>,</w:t>
      </w:r>
      <w:r>
        <w:rPr>
          <w:rFonts w:eastAsia="Times New Roman" w:cs="Times New Roman"/>
          <w:szCs w:val="24"/>
        </w:rPr>
        <w:t xml:space="preserve"> δεν υπήρξε ποτέ. Και </w:t>
      </w:r>
      <w:r>
        <w:rPr>
          <w:rFonts w:eastAsia="Times New Roman" w:cs="Times New Roman"/>
          <w:szCs w:val="24"/>
        </w:rPr>
        <w:t>έχει την ευθύνη η Κυβέρνηση του ΣΥΡΙΖΑ. Φυσικά</w:t>
      </w:r>
      <w:r>
        <w:rPr>
          <w:rFonts w:eastAsia="Times New Roman" w:cs="Times New Roman"/>
          <w:szCs w:val="24"/>
        </w:rPr>
        <w:t>,</w:t>
      </w:r>
      <w:r>
        <w:rPr>
          <w:rFonts w:eastAsia="Times New Roman" w:cs="Times New Roman"/>
          <w:szCs w:val="24"/>
        </w:rPr>
        <w:t xml:space="preserve"> δεν είναι άμοιρος ευθυνών ο κύριος Πρόεδρος της Βουλής. Δεκάδες επίκαιρες ερωτήσεις έχω καταθέσει. Δεν εμφανίζονται οι Υπουργοί. Άλλοι Υπουργοί δεν απαντούν ούτε γραπτώς.</w:t>
      </w:r>
    </w:p>
    <w:p w14:paraId="4660305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Αναρωτιόμουν πράγματι</w:t>
      </w:r>
      <w:r>
        <w:rPr>
          <w:rFonts w:eastAsia="Times New Roman" w:cs="Times New Roman"/>
          <w:szCs w:val="24"/>
        </w:rPr>
        <w:t>,</w:t>
      </w:r>
      <w:r>
        <w:rPr>
          <w:rFonts w:eastAsia="Times New Roman" w:cs="Times New Roman"/>
          <w:szCs w:val="24"/>
        </w:rPr>
        <w:t xml:space="preserve"> τι είναι αυτά </w:t>
      </w:r>
      <w:r>
        <w:rPr>
          <w:rFonts w:eastAsia="Times New Roman" w:cs="Times New Roman"/>
          <w:szCs w:val="24"/>
        </w:rPr>
        <w:t xml:space="preserve">τα μέτρα που μας φέρνει σήμερα η Κυβέρνηση, δηλαδή το τέταρτο μνημόνιο. Οι κυβερνώντες το ονόμασαν </w:t>
      </w:r>
      <w:proofErr w:type="spellStart"/>
      <w:r>
        <w:rPr>
          <w:rFonts w:eastAsia="Times New Roman" w:cs="Times New Roman"/>
          <w:szCs w:val="24"/>
        </w:rPr>
        <w:t>εφαρμοστικό</w:t>
      </w:r>
      <w:proofErr w:type="spellEnd"/>
      <w:r>
        <w:rPr>
          <w:rFonts w:eastAsia="Times New Roman" w:cs="Times New Roman"/>
          <w:szCs w:val="24"/>
        </w:rPr>
        <w:t xml:space="preserve"> νόμο, νέο πρόγραμμα. Άλλοι το είπαν έκτρωμα, τερατούργημα. Εγώ</w:t>
      </w:r>
      <w:r>
        <w:rPr>
          <w:rFonts w:eastAsia="Times New Roman" w:cs="Times New Roman"/>
          <w:szCs w:val="24"/>
        </w:rPr>
        <w:t>,</w:t>
      </w:r>
      <w:r>
        <w:rPr>
          <w:rFonts w:eastAsia="Times New Roman" w:cs="Times New Roman"/>
          <w:szCs w:val="24"/>
        </w:rPr>
        <w:t xml:space="preserve"> με λύπη θα πω ότι το τέταρτο μνημόνιο θα είναι μια συμφωνία που θα ισοπεδώνει την</w:t>
      </w:r>
      <w:r>
        <w:rPr>
          <w:rFonts w:eastAsia="Times New Roman" w:cs="Times New Roman"/>
          <w:szCs w:val="24"/>
        </w:rPr>
        <w:t xml:space="preserve"> ελληνική κοινωνία, αλλά και την έννομη τάξη της χώρας. </w:t>
      </w:r>
    </w:p>
    <w:p w14:paraId="4660305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Δεν μπορώ να καταλάβω τη λογική αυτού του νέου τερατουργήματος, δηλαδή πώς δεσμεύεστε, κύριοι, για την εφαρμογή των καινούριων μέτρων. Ο Πρωθυπουργός δεσμεύεται ότι εάν δεν υπάρξει ελάφρυνση του χρέο</w:t>
      </w:r>
      <w:r>
        <w:rPr>
          <w:rFonts w:eastAsia="Times New Roman" w:cs="Times New Roman"/>
          <w:szCs w:val="24"/>
        </w:rPr>
        <w:t>υς, τα μέτρα δεν θα εφαρμοστούν. Όμως, ο ίδιος ο Υπουργός των Οικονομικών ήρθε και τον διέψευσε. Και σαν να μην έφταναν οι παραπάνω ανακρίβειες</w:t>
      </w:r>
      <w:r>
        <w:rPr>
          <w:rFonts w:eastAsia="Times New Roman" w:cs="Times New Roman"/>
          <w:szCs w:val="24"/>
        </w:rPr>
        <w:t>,</w:t>
      </w:r>
      <w:r>
        <w:rPr>
          <w:rFonts w:eastAsia="Times New Roman" w:cs="Times New Roman"/>
          <w:szCs w:val="24"/>
        </w:rPr>
        <w:t xml:space="preserve"> έρχ</w:t>
      </w:r>
      <w:r>
        <w:rPr>
          <w:rFonts w:eastAsia="Times New Roman" w:cs="Times New Roman"/>
          <w:szCs w:val="24"/>
        </w:rPr>
        <w:t>ε</w:t>
      </w:r>
      <w:r>
        <w:rPr>
          <w:rFonts w:eastAsia="Times New Roman" w:cs="Times New Roman"/>
          <w:szCs w:val="24"/>
        </w:rPr>
        <w:t>ται στο φως το προσχέδιο της συμφωνίας που κατατέθηκε στο γερμανικό Κοινοβούλιο και διέρρευσε, στο οποίο ρη</w:t>
      </w:r>
      <w:r>
        <w:rPr>
          <w:rFonts w:eastAsia="Times New Roman" w:cs="Times New Roman"/>
          <w:szCs w:val="24"/>
        </w:rPr>
        <w:t xml:space="preserve">τά </w:t>
      </w:r>
      <w:r>
        <w:rPr>
          <w:rFonts w:eastAsia="Times New Roman" w:cs="Times New Roman"/>
          <w:szCs w:val="24"/>
        </w:rPr>
        <w:lastRenderedPageBreak/>
        <w:t xml:space="preserve">αναφέρεται ότι η ελληνική Κυβέρνηση δεσμεύεται πως όσα συμφωνήθηκαν θα εφαρμοστούν, ακόμα και αν κριθούν αντισυνταγματικά, δηλαδή επεμβαίνουν και καταργούν και το Σύνταγμά μας. </w:t>
      </w:r>
    </w:p>
    <w:p w14:paraId="4660305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Το τέταρτο μνημόνιο δεν θα κόψει μόνο συντάξεις και θα βάλει νέους φόρους, </w:t>
      </w:r>
      <w:r>
        <w:rPr>
          <w:rFonts w:eastAsia="Times New Roman" w:cs="Times New Roman"/>
          <w:szCs w:val="24"/>
        </w:rPr>
        <w:t>αλλά καταστρατηγεί, επαναλαμβάνω, το ίδιο μας το Σύνταγμα. Και το ερώτημα είναι: Η Κυβέρνηση του ΣΥΡΙΖΑ έχει υποθηκεύσει τη χώρα μας για ενενήντα εννέα ολόκληρα χρόνια. Μείωση μισθών, μείωση συντάξεων. Και έρχεται τώρα να μας χρυσώσει το χάπι, να μας πει ό</w:t>
      </w:r>
      <w:r>
        <w:rPr>
          <w:rFonts w:eastAsia="Times New Roman" w:cs="Times New Roman"/>
          <w:szCs w:val="24"/>
        </w:rPr>
        <w:t xml:space="preserve">τι θα </w:t>
      </w:r>
      <w:r>
        <w:rPr>
          <w:rFonts w:eastAsia="Times New Roman" w:cs="Times New Roman"/>
          <w:szCs w:val="24"/>
        </w:rPr>
        <w:t xml:space="preserve">δώσει </w:t>
      </w:r>
      <w:r>
        <w:rPr>
          <w:rFonts w:eastAsia="Times New Roman" w:cs="Times New Roman"/>
          <w:szCs w:val="24"/>
        </w:rPr>
        <w:t>αντίμετρα</w:t>
      </w:r>
      <w:r>
        <w:rPr>
          <w:rFonts w:eastAsia="Times New Roman" w:cs="Times New Roman"/>
          <w:szCs w:val="24"/>
        </w:rPr>
        <w:t>;</w:t>
      </w:r>
      <w:r>
        <w:rPr>
          <w:rFonts w:eastAsia="Times New Roman" w:cs="Times New Roman"/>
          <w:szCs w:val="24"/>
        </w:rPr>
        <w:t xml:space="preserve"> </w:t>
      </w:r>
    </w:p>
    <w:p w14:paraId="4660305A"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Μήπως ξεχάσαμε, κυρίες και κύριοι συνάδελφοι, το παράλληλο πρόγραμμα; Εφαρμόστηκε ποτέ; Μήπως ξεχάσαμε τα ισοδύναμα του συνεταίρου της Κυβέρνησης, που έχει φορέσει όλες τις στολές του στρατάρχη, για τα ισοδύναμα στις Ένοπλες </w:t>
      </w:r>
      <w:r>
        <w:rPr>
          <w:rFonts w:eastAsia="Times New Roman" w:cs="Times New Roman"/>
          <w:szCs w:val="24"/>
        </w:rPr>
        <w:t>Δυνάμεις και τα Σώματα Ασφαλείας; Και έρχεται σήμερα αυτό το καινούριο τερατούργημα και κόβει από τους ένστολους και άλλα επιδόματα.</w:t>
      </w:r>
    </w:p>
    <w:p w14:paraId="4660305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Γνωρίζουμε όλοι ότι υπάρχει πρόβλημα αυτή τη στιγμή</w:t>
      </w:r>
      <w:r>
        <w:rPr>
          <w:rFonts w:eastAsia="Times New Roman" w:cs="Times New Roman"/>
          <w:szCs w:val="24"/>
        </w:rPr>
        <w:t>,</w:t>
      </w:r>
      <w:r>
        <w:rPr>
          <w:rFonts w:eastAsia="Times New Roman" w:cs="Times New Roman"/>
          <w:szCs w:val="24"/>
        </w:rPr>
        <w:t xml:space="preserve"> δημογραφικό. Να σας πω κάτι; Το δεύτερο παιδί ξέρετε πόσο επιδοτείται; Δέκα ευρώ το μήνα. Αυτή είναι η ωμή πραγματικότητα. Από το 13% πήγατε τον ΦΠΑ στο 24%. Τις συντάξεις τις πετσοκόψατε. Είχαν </w:t>
      </w:r>
      <w:proofErr w:type="spellStart"/>
      <w:r>
        <w:rPr>
          <w:rFonts w:eastAsia="Times New Roman" w:cs="Times New Roman"/>
          <w:szCs w:val="24"/>
        </w:rPr>
        <w:t>πετσοκοπεί</w:t>
      </w:r>
      <w:proofErr w:type="spellEnd"/>
      <w:r>
        <w:rPr>
          <w:rFonts w:eastAsia="Times New Roman" w:cs="Times New Roman"/>
          <w:szCs w:val="24"/>
        </w:rPr>
        <w:t xml:space="preserve"> και από τις προηγούμενες κυβερνήσεις. Τα μόνιμα υ</w:t>
      </w:r>
      <w:r>
        <w:rPr>
          <w:rFonts w:eastAsia="Times New Roman" w:cs="Times New Roman"/>
          <w:szCs w:val="24"/>
        </w:rPr>
        <w:t xml:space="preserve">ποζύγια όλης αυτής της κρίσης είναι οι συνταξιούχοι. Στο βωμό των αριθμών του προγράμματος θυσιάζονται για μια ακόμα φορά τα έννομα αγαθά της ασφάλειας των πολιτών, της κοινωνικής πρόνοιας, της υγείας και της εργασίας, με νέες εξαντλητικές </w:t>
      </w:r>
      <w:r>
        <w:rPr>
          <w:rFonts w:eastAsia="Times New Roman" w:cs="Times New Roman"/>
          <w:szCs w:val="24"/>
        </w:rPr>
        <w:lastRenderedPageBreak/>
        <w:t>περικοπές και με</w:t>
      </w:r>
      <w:r>
        <w:rPr>
          <w:rFonts w:eastAsia="Times New Roman" w:cs="Times New Roman"/>
          <w:szCs w:val="24"/>
        </w:rPr>
        <w:t xml:space="preserve">ιώσεις αποδοχών και επιδομάτων στα Σώματα Ασφαλείας, όπως είπα και προηγουμένως. </w:t>
      </w:r>
    </w:p>
    <w:p w14:paraId="4660305C"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Θα ήθελα, όμως, κύριε Πρόεδρε, επιγραμματικά να πω ότι θυμόσαστε πέρυσι, στις αρχές του 2016 τρεις, </w:t>
      </w:r>
      <w:r>
        <w:rPr>
          <w:rFonts w:eastAsia="Times New Roman" w:cs="Times New Roman"/>
          <w:szCs w:val="24"/>
        </w:rPr>
        <w:t>ότι τ</w:t>
      </w:r>
      <w:r>
        <w:rPr>
          <w:rFonts w:eastAsia="Times New Roman" w:cs="Times New Roman"/>
          <w:szCs w:val="24"/>
        </w:rPr>
        <w:t xml:space="preserve">έσσερις Υπουργοί είχαν βγει και είχαν πει ότι καταργούνται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w:t>
      </w:r>
      <w:r>
        <w:rPr>
          <w:rFonts w:eastAsia="Times New Roman" w:cs="Times New Roman"/>
          <w:szCs w:val="24"/>
        </w:rPr>
        <w:t xml:space="preserve"> το πρώτο τρίμηνο, το δεύτερο τρίμηνο. Πέρασε ενάμισης χρόνος.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w:t>
      </w:r>
      <w:r>
        <w:rPr>
          <w:rFonts w:eastAsia="Times New Roman" w:cs="Times New Roman"/>
          <w:szCs w:val="24"/>
        </w:rPr>
        <w:t xml:space="preserve"> υπάρχουν. Σε αυτό το διάστημα, από πέρυσι μέχρι φέτος, έχουν αυξηθεί τα τέλη της ΔΕΗ, που στη συντριπτική πλειοψηφία αφορούν και τις κατώτερες κοινωνικές τάξεις. Όποι</w:t>
      </w:r>
      <w:r>
        <w:rPr>
          <w:rFonts w:eastAsia="Times New Roman" w:cs="Times New Roman"/>
          <w:szCs w:val="24"/>
        </w:rPr>
        <w:t>ος ανοίγει φάκελο της ΔΕΗ να δει τον λογαριασμό, παθαίνει ηλεκτροπληξία. Και μένετε ασυγκίνητοι.</w:t>
      </w:r>
    </w:p>
    <w:p w14:paraId="4660305D"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Σε ό,τι αφορά τη μεταναστευτική πολιτική και το προσφυγικό θέμα, ξέρετε -εγώ πιστεύω ότι δεν το ξέρουν οι περισσότεροι συνάδελφοι- ότι σε ενάμιση χρόνο έχουν α</w:t>
      </w:r>
      <w:r>
        <w:rPr>
          <w:rFonts w:eastAsia="Times New Roman" w:cs="Times New Roman"/>
          <w:szCs w:val="24"/>
        </w:rPr>
        <w:t xml:space="preserve">λλάξει τέσσερις </w:t>
      </w:r>
      <w:r>
        <w:rPr>
          <w:rFonts w:eastAsia="Times New Roman" w:cs="Times New Roman"/>
          <w:szCs w:val="24"/>
        </w:rPr>
        <w:t>γενικοί γραμματείς</w:t>
      </w:r>
      <w:r>
        <w:rPr>
          <w:rFonts w:eastAsia="Times New Roman" w:cs="Times New Roman"/>
          <w:szCs w:val="24"/>
        </w:rPr>
        <w:t xml:space="preserve"> του Υπουργείου Μεταναστευτικής Πολιτικής; Τι γίνανε άραγε οι καταγγελίες που είχε κάνει ένας προηγούμενος </w:t>
      </w:r>
      <w:r>
        <w:rPr>
          <w:rFonts w:eastAsia="Times New Roman" w:cs="Times New Roman"/>
          <w:szCs w:val="24"/>
        </w:rPr>
        <w:t>γραμματέας</w:t>
      </w:r>
      <w:r>
        <w:rPr>
          <w:rFonts w:eastAsia="Times New Roman" w:cs="Times New Roman"/>
          <w:szCs w:val="24"/>
        </w:rPr>
        <w:t>, ο κ. Βουδούρης;</w:t>
      </w:r>
    </w:p>
    <w:p w14:paraId="4660305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Θα πω και κάτι άλλο, κυρίες και κύριοι συνάδελφοι. Είχαμε ξεσηκώσει τον κόσμο, όταν ο κ</w:t>
      </w:r>
      <w:r>
        <w:rPr>
          <w:rFonts w:eastAsia="Times New Roman" w:cs="Times New Roman"/>
          <w:szCs w:val="24"/>
        </w:rPr>
        <w:t xml:space="preserve">. </w:t>
      </w:r>
      <w:proofErr w:type="spellStart"/>
      <w:r>
        <w:rPr>
          <w:rFonts w:eastAsia="Times New Roman" w:cs="Times New Roman"/>
          <w:szCs w:val="24"/>
        </w:rPr>
        <w:t>Τσακαλώτος</w:t>
      </w:r>
      <w:proofErr w:type="spellEnd"/>
      <w:r>
        <w:rPr>
          <w:rFonts w:eastAsia="Times New Roman" w:cs="Times New Roman"/>
          <w:szCs w:val="24"/>
        </w:rPr>
        <w:t xml:space="preserve"> και ο κ. </w:t>
      </w:r>
      <w:proofErr w:type="spellStart"/>
      <w:r>
        <w:rPr>
          <w:rFonts w:eastAsia="Times New Roman" w:cs="Times New Roman"/>
          <w:szCs w:val="24"/>
        </w:rPr>
        <w:t>Κατρούγκαλος</w:t>
      </w:r>
      <w:proofErr w:type="spellEnd"/>
      <w:r>
        <w:rPr>
          <w:rFonts w:eastAsia="Times New Roman" w:cs="Times New Roman"/>
          <w:szCs w:val="24"/>
        </w:rPr>
        <w:t xml:space="preserve"> στο Σύνταγμα φωνάζανε και βάζανε τον κόσμο να φωνάζει: «πουλήστε το νερό, πουλήστε τα λιμάνια, πουλήστε και τη μάνα σας και φύγετε...», είχαν και μια βωμολοχία στο τέλος.</w:t>
      </w:r>
    </w:p>
    <w:p w14:paraId="4660305F"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Θα χάσουν 8 δισεκατομμύρια οι συνταξιούχοι από τη </w:t>
      </w:r>
      <w:r>
        <w:rPr>
          <w:rFonts w:eastAsia="Times New Roman" w:cs="Times New Roman"/>
          <w:szCs w:val="24"/>
        </w:rPr>
        <w:t xml:space="preserve">Β΄ αξιολόγηση. Η Κυβέρνηση της Αριστεράς καταργεί τα επιδόματα των </w:t>
      </w:r>
      <w:proofErr w:type="spellStart"/>
      <w:r>
        <w:rPr>
          <w:rFonts w:eastAsia="Times New Roman" w:cs="Times New Roman"/>
          <w:szCs w:val="24"/>
        </w:rPr>
        <w:t>αθλίων</w:t>
      </w:r>
      <w:proofErr w:type="spellEnd"/>
      <w:r>
        <w:rPr>
          <w:rFonts w:eastAsia="Times New Roman" w:cs="Times New Roman"/>
          <w:szCs w:val="24"/>
        </w:rPr>
        <w:t xml:space="preserve">, ακραίας φτώχειας, η κυβέρνηση της τρόικας θα ωφεληθεί πάνω από 20 εκατομμύρια ευρώ, όταν πριν από </w:t>
      </w:r>
      <w:r>
        <w:rPr>
          <w:rFonts w:eastAsia="Times New Roman" w:cs="Times New Roman"/>
          <w:szCs w:val="24"/>
        </w:rPr>
        <w:lastRenderedPageBreak/>
        <w:t>λίγες μέρες ψηφίσατε να χαριστούν</w:t>
      </w:r>
      <w:r>
        <w:rPr>
          <w:rFonts w:eastAsia="Times New Roman" w:cs="Times New Roman"/>
          <w:szCs w:val="24"/>
        </w:rPr>
        <w:t xml:space="preserve"> δεκάδες</w:t>
      </w:r>
      <w:r>
        <w:rPr>
          <w:rFonts w:eastAsia="Times New Roman" w:cs="Times New Roman"/>
          <w:szCs w:val="24"/>
        </w:rPr>
        <w:t xml:space="preserve"> εκατομμύρια σ</w:t>
      </w:r>
      <w:r>
        <w:rPr>
          <w:rFonts w:eastAsia="Times New Roman" w:cs="Times New Roman"/>
          <w:szCs w:val="24"/>
        </w:rPr>
        <w:t xml:space="preserve">ε διάφορους </w:t>
      </w:r>
      <w:r>
        <w:rPr>
          <w:rFonts w:eastAsia="Times New Roman" w:cs="Times New Roman"/>
          <w:szCs w:val="24"/>
        </w:rPr>
        <w:t>αχυράνθρωπο</w:t>
      </w:r>
      <w:r>
        <w:rPr>
          <w:rFonts w:eastAsia="Times New Roman" w:cs="Times New Roman"/>
          <w:szCs w:val="24"/>
        </w:rPr>
        <w:t>υς</w:t>
      </w:r>
      <w:r>
        <w:rPr>
          <w:rFonts w:eastAsia="Times New Roman" w:cs="Times New Roman"/>
          <w:szCs w:val="24"/>
        </w:rPr>
        <w:t>. Α</w:t>
      </w:r>
      <w:r>
        <w:rPr>
          <w:rFonts w:eastAsia="Times New Roman" w:cs="Times New Roman"/>
          <w:szCs w:val="24"/>
        </w:rPr>
        <w:t>υτή είναι η πραγματικότητα.</w:t>
      </w:r>
    </w:p>
    <w:p w14:paraId="46603060"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ρχόσαστε τώρα να μας πείτε ότι θα μοιράζετε συσσίτια και σάντουιτς στα </w:t>
      </w:r>
      <w:proofErr w:type="spellStart"/>
      <w:r>
        <w:rPr>
          <w:rFonts w:eastAsia="Times New Roman" w:cs="Times New Roman"/>
          <w:szCs w:val="24"/>
        </w:rPr>
        <w:t>σχολειά</w:t>
      </w:r>
      <w:proofErr w:type="spellEnd"/>
      <w:r>
        <w:rPr>
          <w:rFonts w:eastAsia="Times New Roman" w:cs="Times New Roman"/>
          <w:szCs w:val="24"/>
        </w:rPr>
        <w:t>. Μα, δεν λύνεται έτσι το πρόβλημα. Η φτώχεια δεν αντιμετωπίζεται με αυτόν τον τρόπο</w:t>
      </w:r>
      <w:r>
        <w:rPr>
          <w:rFonts w:eastAsia="Times New Roman" w:cs="Times New Roman"/>
          <w:szCs w:val="24"/>
        </w:rPr>
        <w:t>,</w:t>
      </w:r>
      <w:r>
        <w:rPr>
          <w:rFonts w:eastAsia="Times New Roman" w:cs="Times New Roman"/>
          <w:szCs w:val="24"/>
        </w:rPr>
        <w:t xml:space="preserve"> που νομίζετε ότι θα την αντιμετωπίσετε. Αυτό οδηγεί στην εξαθλί</w:t>
      </w:r>
      <w:r>
        <w:rPr>
          <w:rFonts w:eastAsia="Times New Roman" w:cs="Times New Roman"/>
          <w:szCs w:val="24"/>
        </w:rPr>
        <w:t>ωση.</w:t>
      </w:r>
    </w:p>
    <w:p w14:paraId="46603061"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Άρθρο-όνειδος το άρθρο 15 του νομοσχεδίου, κύριοι συνάδελφοι. Στον αέρα τα κοινωνικά μέτρα. Άρθρα 3 έως 9. Και οι φορολογικές ελαφρύνσεις. Άρθρα 11 έως 14.</w:t>
      </w:r>
    </w:p>
    <w:p w14:paraId="46603062"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6603063"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Τελειώνω, κ</w:t>
      </w:r>
      <w:r>
        <w:rPr>
          <w:rFonts w:eastAsia="Times New Roman" w:cs="Times New Roman"/>
          <w:szCs w:val="24"/>
        </w:rPr>
        <w:t>ύριε Πρόεδρε, μιας και είμαι προτελευταίος.</w:t>
      </w:r>
    </w:p>
    <w:p w14:paraId="46603064"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Φυσικά και την απάντηση</w:t>
      </w:r>
      <w:r>
        <w:rPr>
          <w:rFonts w:eastAsia="Times New Roman" w:cs="Times New Roman"/>
          <w:szCs w:val="24"/>
        </w:rPr>
        <w:t xml:space="preserve"> </w:t>
      </w:r>
      <w:r>
        <w:rPr>
          <w:rFonts w:eastAsia="Times New Roman" w:cs="Times New Roman"/>
          <w:szCs w:val="24"/>
        </w:rPr>
        <w:t>γιατί είσαστε αιθεροβάμονες οι κυβερνητικοί Βουλευτές και η τσόντα σας φυσικά, που βγαίνουν στα κανάλια και λένε καθημερινά ότι θα βρέξει δισεκατομμύρια</w:t>
      </w:r>
      <w:r>
        <w:rPr>
          <w:rFonts w:eastAsia="Times New Roman" w:cs="Times New Roman"/>
          <w:szCs w:val="24"/>
        </w:rPr>
        <w:t>-</w:t>
      </w:r>
      <w:r>
        <w:rPr>
          <w:rFonts w:eastAsia="Times New Roman" w:cs="Times New Roman"/>
          <w:szCs w:val="24"/>
        </w:rPr>
        <w:t xml:space="preserve"> θα τη δώσει ο ελληνικός λαός όταν </w:t>
      </w:r>
      <w:r>
        <w:rPr>
          <w:rFonts w:eastAsia="Times New Roman" w:cs="Times New Roman"/>
          <w:szCs w:val="24"/>
        </w:rPr>
        <w:t>φτάσει η ώρα της κρίσης.</w:t>
      </w:r>
    </w:p>
    <w:p w14:paraId="4660306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Μη χαμογελάτε, κύριε </w:t>
      </w:r>
      <w:proofErr w:type="spellStart"/>
      <w:r>
        <w:rPr>
          <w:rFonts w:eastAsia="Times New Roman" w:cs="Times New Roman"/>
          <w:szCs w:val="24"/>
        </w:rPr>
        <w:t>Ξυδάκη</w:t>
      </w:r>
      <w:proofErr w:type="spellEnd"/>
      <w:r>
        <w:rPr>
          <w:rFonts w:eastAsia="Times New Roman" w:cs="Times New Roman"/>
          <w:szCs w:val="24"/>
        </w:rPr>
        <w:t>. Δεν ξέρετε τι ποσοστό θα πάρετε. Μήπως δεν φτάσετε και στο ποσοστό του 1993.</w:t>
      </w:r>
    </w:p>
    <w:p w14:paraId="4660306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Ευχαριστώ.</w:t>
      </w:r>
    </w:p>
    <w:p w14:paraId="46603067"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συνάδελφε.</w:t>
      </w:r>
    </w:p>
    <w:p w14:paraId="4660306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Έχω δύο ανακοινώσεις προς το Σώμα:</w:t>
      </w:r>
    </w:p>
    <w:p w14:paraId="46603069"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Έχω την τιμή να </w:t>
      </w:r>
      <w:r>
        <w:rPr>
          <w:rFonts w:eastAsia="Times New Roman" w:cs="Times New Roman"/>
          <w:szCs w:val="24"/>
        </w:rPr>
        <w:t>ανακοινώσω στο Σώμα ότι ο Υπουργός Δικαιοσύνης, Διαφάνειας και Ανθρωπίνων Δικαιωμάτων διαβίβασε στη Βουλή, σύμφωνα με το άρθρο 86 του Συντάγματος και τον ν. 3126/2003 περί «Ποινικής ευθύνης των Υπουργών», όπως ισχύει, στις 16-05-2017, ποινική δικογραφία πο</w:t>
      </w:r>
      <w:r>
        <w:rPr>
          <w:rFonts w:eastAsia="Times New Roman" w:cs="Times New Roman"/>
          <w:szCs w:val="24"/>
        </w:rPr>
        <w:t>υ αφορά στον Υπουργό Εξωτερικών κ. Νικόλαο Κοτζιά.</w:t>
      </w:r>
    </w:p>
    <w:p w14:paraId="4660306A"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Δεύτερον</w:t>
      </w:r>
      <w:r>
        <w:rPr>
          <w:rFonts w:eastAsia="Times New Roman" w:cs="Times New Roman"/>
          <w:szCs w:val="24"/>
        </w:rPr>
        <w:t xml:space="preserve">, η κ. </w:t>
      </w:r>
      <w:r>
        <w:rPr>
          <w:rFonts w:eastAsia="Times New Roman" w:cs="Times New Roman"/>
          <w:szCs w:val="24"/>
        </w:rPr>
        <w:t>Άννα</w:t>
      </w:r>
      <w:r>
        <w:rPr>
          <w:rFonts w:eastAsia="Times New Roman" w:cs="Times New Roman"/>
          <w:szCs w:val="24"/>
        </w:rPr>
        <w:t xml:space="preserve"> Ασημακοπούλου έστειλε στο Προεδρείο την εξής επιστολή: </w:t>
      </w:r>
      <w:r>
        <w:rPr>
          <w:rFonts w:eastAsia="Times New Roman" w:cs="Times New Roman"/>
          <w:szCs w:val="24"/>
        </w:rPr>
        <w:t>«Αξιότιμε, κύριε Πρόεδρε, διά της παρούσης επιστολής, σας ενημερώνω ότι θα απουσιάζω στο εξωτερικό κατά το χρονικό διάστημα από 18</w:t>
      </w:r>
      <w:r>
        <w:rPr>
          <w:rFonts w:eastAsia="Times New Roman" w:cs="Times New Roman"/>
          <w:szCs w:val="24"/>
        </w:rPr>
        <w:t xml:space="preserve"> Μαΐου</w:t>
      </w:r>
      <w:r>
        <w:rPr>
          <w:rFonts w:eastAsia="Times New Roman" w:cs="Times New Roman"/>
          <w:szCs w:val="24"/>
        </w:rPr>
        <w:t xml:space="preserve"> έως 25</w:t>
      </w:r>
      <w:r>
        <w:rPr>
          <w:rFonts w:eastAsia="Times New Roman" w:cs="Times New Roman"/>
          <w:szCs w:val="24"/>
        </w:rPr>
        <w:t xml:space="preserve"> Μαΐου</w:t>
      </w:r>
      <w:r>
        <w:rPr>
          <w:rFonts w:eastAsia="Times New Roman" w:cs="Times New Roman"/>
          <w:szCs w:val="24"/>
        </w:rPr>
        <w:t xml:space="preserve"> και ως εκ τούτου</w:t>
      </w:r>
      <w:r>
        <w:rPr>
          <w:rFonts w:eastAsia="Times New Roman" w:cs="Times New Roman"/>
          <w:szCs w:val="24"/>
        </w:rPr>
        <w:t>,</w:t>
      </w:r>
      <w:r>
        <w:rPr>
          <w:rFonts w:eastAsia="Times New Roman" w:cs="Times New Roman"/>
          <w:szCs w:val="24"/>
        </w:rPr>
        <w:t xml:space="preserve"> θα απέχω από τις εργασίες της Βουλής για το ανωτέρω διάστημα.».</w:t>
      </w:r>
    </w:p>
    <w:p w14:paraId="4660306B"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Η Βουλή εγκρίνει</w:t>
      </w:r>
      <w:r>
        <w:rPr>
          <w:rFonts w:eastAsia="Times New Roman" w:cs="Times New Roman"/>
          <w:szCs w:val="24"/>
        </w:rPr>
        <w:t xml:space="preserve"> τη ζητηθείσα άδεια</w:t>
      </w:r>
      <w:r>
        <w:rPr>
          <w:rFonts w:eastAsia="Times New Roman" w:cs="Times New Roman"/>
          <w:szCs w:val="24"/>
        </w:rPr>
        <w:t>;</w:t>
      </w:r>
    </w:p>
    <w:p w14:paraId="4660306C"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ΟΙ</w:t>
      </w:r>
      <w:r>
        <w:rPr>
          <w:rFonts w:eastAsia="Times New Roman" w:cs="Times New Roman"/>
          <w:b/>
          <w:szCs w:val="24"/>
        </w:rPr>
        <w:t xml:space="preserve"> ΒΟΥΛΕΥΤΕΣ:</w:t>
      </w:r>
      <w:r>
        <w:rPr>
          <w:rFonts w:eastAsia="Times New Roman" w:cs="Times New Roman"/>
          <w:szCs w:val="24"/>
        </w:rPr>
        <w:t xml:space="preserve"> Μάλιστα, μάλιστα.</w:t>
      </w:r>
    </w:p>
    <w:p w14:paraId="4660306D"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η Βουλή ενέκρινε τη ζητηθείσα άδεια.</w:t>
      </w:r>
    </w:p>
    <w:p w14:paraId="4660306E"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Κύρ</w:t>
      </w:r>
      <w:r>
        <w:rPr>
          <w:rFonts w:eastAsia="Times New Roman" w:cs="Times New Roman"/>
          <w:szCs w:val="24"/>
        </w:rPr>
        <w:t>ιε Τάσσο, έχετε τον λόγο.</w:t>
      </w:r>
    </w:p>
    <w:p w14:paraId="4660306F" w14:textId="77777777" w:rsidR="008E1586" w:rsidRDefault="00786920">
      <w:pPr>
        <w:spacing w:after="0" w:line="600" w:lineRule="auto"/>
        <w:ind w:firstLine="720"/>
        <w:jc w:val="both"/>
        <w:rPr>
          <w:rFonts w:eastAsia="Times New Roman" w:cs="Times New Roman"/>
          <w:szCs w:val="24"/>
        </w:rPr>
      </w:pPr>
      <w:r>
        <w:rPr>
          <w:rFonts w:eastAsia="Times New Roman" w:cs="Times New Roman"/>
          <w:b/>
          <w:szCs w:val="24"/>
        </w:rPr>
        <w:t>ΣΤΑΥΡΟΣ ΤΑΣΣΟΣ:</w:t>
      </w:r>
      <w:r>
        <w:rPr>
          <w:rFonts w:eastAsia="Times New Roman" w:cs="Times New Roman"/>
          <w:szCs w:val="24"/>
        </w:rPr>
        <w:t xml:space="preserve"> Ευχαριστώ, κύριε Πρόεδρε. Θα είμαι σύντομος.</w:t>
      </w:r>
    </w:p>
    <w:p w14:paraId="46603070"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Σπέρνοντας αυταπάτες στον ελληνικό λαό, στο μέλλον βέβαια, ότι υπάρχει κοινωνικά δίκαιη καπιταλιστική ανάπτυξη και καπιταλισμός με ανθρώπινο πρόσωπο, επιχειρώντας να εξα</w:t>
      </w:r>
      <w:r>
        <w:rPr>
          <w:rFonts w:eastAsia="Times New Roman" w:cs="Times New Roman"/>
          <w:szCs w:val="24"/>
        </w:rPr>
        <w:t xml:space="preserve">πατήσετε για άλλη μια φορά τον ελληνικό λαό με τα μέτρα και τα αντίμετρα, περνάτε το χειρότερο όλων τέταρτο μνημόνιο. Είναι χειρότερο, γιατί χωρίς να αρθεί ούτε ένα από τα μέτρα που επέβαλλαν τα προηγούμενα μνημόνια, επιβάλλονται καινούρια, βάρβαρα μέτρα, </w:t>
      </w:r>
      <w:r>
        <w:rPr>
          <w:rFonts w:eastAsia="Times New Roman" w:cs="Times New Roman"/>
          <w:szCs w:val="24"/>
        </w:rPr>
        <w:t xml:space="preserve">δυσβάσταχτα μέτρα, ενάντια στους εργαζομένους </w:t>
      </w:r>
      <w:r>
        <w:rPr>
          <w:rFonts w:eastAsia="Times New Roman" w:cs="Times New Roman"/>
          <w:szCs w:val="24"/>
        </w:rPr>
        <w:lastRenderedPageBreak/>
        <w:t>και τα λαϊκά στρώματα, στους χαμηλόμισθους και τους χαμηλοσυνταξιούχους, ενώ δεν καταργείται ούτε μία από τις πενήντα έξι φοροαπαλλαγές</w:t>
      </w:r>
      <w:r>
        <w:rPr>
          <w:rFonts w:eastAsia="Times New Roman" w:cs="Times New Roman"/>
          <w:szCs w:val="24"/>
        </w:rPr>
        <w:t>,</w:t>
      </w:r>
      <w:r>
        <w:rPr>
          <w:rFonts w:eastAsia="Times New Roman" w:cs="Times New Roman"/>
          <w:szCs w:val="24"/>
        </w:rPr>
        <w:t xml:space="preserve"> που έχουν οι εφοπλιστές μας.</w:t>
      </w:r>
    </w:p>
    <w:p w14:paraId="46603071"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Χαρακτηριστικό παράδειγμα της απάτης των αντ</w:t>
      </w:r>
      <w:r>
        <w:rPr>
          <w:rFonts w:eastAsia="Times New Roman" w:cs="Times New Roman"/>
          <w:szCs w:val="24"/>
        </w:rPr>
        <w:t>ίμετρων είναι η μείωση από το 22% στο 20% της φορολογίας στα φυσικά πρόσωπα, που δεν σημαίνει βέβαια ελάφρυνση σε αυτά που πλήρωνε πριν ένας μισθωτός ή ένας συνταξιούχους, αφού για έναν που έχει για παράδειγμα 8.500 εισόδημα και πριν πλήρωνε μηδενικό φόρο,</w:t>
      </w:r>
      <w:r>
        <w:rPr>
          <w:rFonts w:eastAsia="Times New Roman" w:cs="Times New Roman"/>
          <w:szCs w:val="24"/>
        </w:rPr>
        <w:t xml:space="preserve"> τώρα με τη μείωση του αφορολόγητου κατά 3.000 περίπου ευρώ θα πληρώσει με 20% φόρο, 600 ευρώ επιπλέον, επιβάρυνση 600 ευρώ, αντί των 660 ευρώ που θα πλήρωνε αν ήταν 22%.</w:t>
      </w:r>
    </w:p>
    <w:p w14:paraId="46603072"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Αντίθετα, ένα νομικό πρόσωπο με κέρδη 100.000 ευρώ, με τη μείωση του φορολογικού συντ</w:t>
      </w:r>
      <w:r>
        <w:rPr>
          <w:rFonts w:eastAsia="Times New Roman" w:cs="Times New Roman"/>
          <w:szCs w:val="24"/>
        </w:rPr>
        <w:t>ελεστή από το 29% στο 26%, θα έχει μια πραγματική ελάφρυνση 3.000 ευρώ, ίση με την επιβάρυνση</w:t>
      </w:r>
      <w:r>
        <w:rPr>
          <w:rFonts w:eastAsia="Times New Roman" w:cs="Times New Roman"/>
          <w:szCs w:val="24"/>
        </w:rPr>
        <w:t>,</w:t>
      </w:r>
      <w:r>
        <w:rPr>
          <w:rFonts w:eastAsia="Times New Roman" w:cs="Times New Roman"/>
          <w:szCs w:val="24"/>
        </w:rPr>
        <w:t xml:space="preserve"> που θα έχουν πέντε χαμηλόμισθοι ή χαμηλοσυνταξιούχοι. Και αν βέβαια</w:t>
      </w:r>
      <w:r>
        <w:rPr>
          <w:rFonts w:eastAsia="Times New Roman" w:cs="Times New Roman"/>
          <w:szCs w:val="24"/>
        </w:rPr>
        <w:t>,</w:t>
      </w:r>
      <w:r>
        <w:rPr>
          <w:rFonts w:eastAsia="Times New Roman" w:cs="Times New Roman"/>
          <w:szCs w:val="24"/>
        </w:rPr>
        <w:t xml:space="preserve"> τα κέρδη δεν είναι 100.000 ευρώ και είναι 1.000.000 ευρώ, τότε μιλάμε αντίστοιχα για πενήντα</w:t>
      </w:r>
      <w:r>
        <w:rPr>
          <w:rFonts w:eastAsia="Times New Roman" w:cs="Times New Roman"/>
          <w:szCs w:val="24"/>
        </w:rPr>
        <w:t xml:space="preserve">. </w:t>
      </w:r>
    </w:p>
    <w:p w14:paraId="46603073"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Ταξικό πρόσημο; Βεβαίως. Υπέρ </w:t>
      </w:r>
      <w:proofErr w:type="spellStart"/>
      <w:r>
        <w:rPr>
          <w:rFonts w:eastAsia="Times New Roman" w:cs="Times New Roman"/>
          <w:szCs w:val="24"/>
        </w:rPr>
        <w:t>ποίου</w:t>
      </w:r>
      <w:proofErr w:type="spellEnd"/>
      <w:r>
        <w:rPr>
          <w:rFonts w:eastAsia="Times New Roman" w:cs="Times New Roman"/>
          <w:szCs w:val="24"/>
        </w:rPr>
        <w:t>; Προφανώς</w:t>
      </w:r>
      <w:r>
        <w:rPr>
          <w:rFonts w:eastAsia="Times New Roman" w:cs="Times New Roman"/>
          <w:szCs w:val="24"/>
        </w:rPr>
        <w:t>,</w:t>
      </w:r>
      <w:r>
        <w:rPr>
          <w:rFonts w:eastAsia="Times New Roman" w:cs="Times New Roman"/>
          <w:szCs w:val="24"/>
        </w:rPr>
        <w:t xml:space="preserve"> του κεφαλαίου. Μήπως η Νέα Δημοκρατία, που παραπονιέται και φωνάζει, θα έκανε κάτι διαφορετικό; Προφανώς όχι, γιατί είναι εκφρασμένη η πρόθεσή της να μειώσει τη φορολογία των επιχειρήσεων. Σας ζηλεύει, όμως</w:t>
      </w:r>
      <w:r>
        <w:rPr>
          <w:rFonts w:eastAsia="Times New Roman" w:cs="Times New Roman"/>
          <w:szCs w:val="24"/>
        </w:rPr>
        <w:t>. Σας ζηλεύει, γιατί με την αριστερή προβιά που φοράτε, της πήρατε τη δουλειά και περνάτε μέτρα</w:t>
      </w:r>
      <w:r>
        <w:rPr>
          <w:rFonts w:eastAsia="Times New Roman" w:cs="Times New Roman"/>
          <w:szCs w:val="24"/>
        </w:rPr>
        <w:t>,</w:t>
      </w:r>
      <w:r>
        <w:rPr>
          <w:rFonts w:eastAsia="Times New Roman" w:cs="Times New Roman"/>
          <w:szCs w:val="24"/>
        </w:rPr>
        <w:t xml:space="preserve"> που αυτοί δεν θα μπορούσαν να περάσουν, </w:t>
      </w:r>
      <w:r>
        <w:rPr>
          <w:rFonts w:eastAsia="Times New Roman" w:cs="Times New Roman"/>
          <w:szCs w:val="24"/>
        </w:rPr>
        <w:lastRenderedPageBreak/>
        <w:t xml:space="preserve">εξ ου και ο </w:t>
      </w:r>
      <w:proofErr w:type="spellStart"/>
      <w:r>
        <w:rPr>
          <w:rFonts w:eastAsia="Times New Roman" w:cs="Times New Roman"/>
          <w:szCs w:val="24"/>
        </w:rPr>
        <w:t>διαγκωνισμός</w:t>
      </w:r>
      <w:proofErr w:type="spellEnd"/>
      <w:r>
        <w:rPr>
          <w:rFonts w:eastAsia="Times New Roman" w:cs="Times New Roman"/>
          <w:szCs w:val="24"/>
        </w:rPr>
        <w:t xml:space="preserve"> για το ποιος υπηρετεί καλύτερα τα συμφέροντα του κεφαλαίου. </w:t>
      </w:r>
    </w:p>
    <w:p w14:paraId="46603074"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Λέτε ότι δεχθήκατε εκβιασμούς και</w:t>
      </w:r>
      <w:r>
        <w:rPr>
          <w:rFonts w:eastAsia="Times New Roman" w:cs="Times New Roman"/>
          <w:szCs w:val="24"/>
        </w:rPr>
        <w:t xml:space="preserve"> πιέσεις από τους εταίρους μας. Δηλαδή, οι εταίροι μας είναι εκβιαστές; Γι’ αυτό αναγκαστήκατε να πάρετε μέτρα</w:t>
      </w:r>
      <w:r>
        <w:rPr>
          <w:rFonts w:eastAsia="Times New Roman" w:cs="Times New Roman"/>
          <w:szCs w:val="24"/>
        </w:rPr>
        <w:t>,</w:t>
      </w:r>
      <w:r>
        <w:rPr>
          <w:rFonts w:eastAsia="Times New Roman" w:cs="Times New Roman"/>
          <w:szCs w:val="24"/>
        </w:rPr>
        <w:t xml:space="preserve"> που εσείς δεν θα παίρνατε. Αλήθεια; Δηλαδή, οι εταίροι σας, οι εκβιαστές, υπερασπίζονται διαφορετικό τύπο ανάπτυξης απ’ αυτόν που εσείς υπερασπί</w:t>
      </w:r>
      <w:r>
        <w:rPr>
          <w:rFonts w:eastAsia="Times New Roman" w:cs="Times New Roman"/>
          <w:szCs w:val="24"/>
        </w:rPr>
        <w:t xml:space="preserve">ζεστε; Δεν πιστεύουν, όπως και εσείς, στον καπιταλιστικό τρόπο ανάπτυξης, στις επενδύσεις, στην ανταγωνιστικότητα και την κερδοφορία του κεφαλαίου που προϋποθέτει σήμερα τσάκισμα μισθών, </w:t>
      </w:r>
      <w:r>
        <w:rPr>
          <w:rFonts w:eastAsia="Times New Roman" w:cs="Times New Roman"/>
          <w:szCs w:val="24"/>
        </w:rPr>
        <w:t>τ</w:t>
      </w:r>
      <w:r>
        <w:rPr>
          <w:rFonts w:eastAsia="Times New Roman" w:cs="Times New Roman"/>
          <w:szCs w:val="24"/>
        </w:rPr>
        <w:t>σάκισμα συντάξεων και τσάκισμα εργατικών δικαιωμάτων, αυτά που ακριβ</w:t>
      </w:r>
      <w:r>
        <w:rPr>
          <w:rFonts w:eastAsia="Times New Roman" w:cs="Times New Roman"/>
          <w:szCs w:val="24"/>
        </w:rPr>
        <w:t>ώς κάνετε με τα μνημόνια; Και χωρίς μνημόνια βέβαια</w:t>
      </w:r>
      <w:r>
        <w:rPr>
          <w:rFonts w:eastAsia="Times New Roman" w:cs="Times New Roman"/>
          <w:szCs w:val="24"/>
        </w:rPr>
        <w:t>. Δ</w:t>
      </w:r>
      <w:r>
        <w:rPr>
          <w:rFonts w:eastAsia="Times New Roman" w:cs="Times New Roman"/>
          <w:szCs w:val="24"/>
        </w:rPr>
        <w:t xml:space="preserve">εν χρειάζονται και τα μνημόνια πάντα. Γιατί ξέρετε πολύ καλά ότι για να επενδυθούν τα τρισεκατομμύρια λιμνάζοντα κεφάλαια, μόνο με τέτοιους όρους θα επενδυθούν. Σταματήστε, λοιπόν, να μας «δουλεύετε» για τα περί πιέσεων και εκβιασμών. </w:t>
      </w:r>
    </w:p>
    <w:p w14:paraId="46603075"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Τα συμφέροντα του κε</w:t>
      </w:r>
      <w:r>
        <w:rPr>
          <w:rFonts w:eastAsia="Times New Roman" w:cs="Times New Roman"/>
          <w:szCs w:val="24"/>
        </w:rPr>
        <w:t>φαλαίου και του ιμπεριαλισμού υπηρετείτε, όπως και η Ευρωπαϊκή Ένωση και το ΝΑΤΟ</w:t>
      </w:r>
      <w:r>
        <w:rPr>
          <w:rFonts w:eastAsia="Times New Roman" w:cs="Times New Roman"/>
          <w:szCs w:val="24"/>
        </w:rPr>
        <w:t>,</w:t>
      </w:r>
      <w:r>
        <w:rPr>
          <w:rFonts w:eastAsia="Times New Roman" w:cs="Times New Roman"/>
          <w:szCs w:val="24"/>
        </w:rPr>
        <w:t xml:space="preserve"> βέβαια, τόσο στο εσωτερικό</w:t>
      </w:r>
      <w:r>
        <w:rPr>
          <w:rFonts w:eastAsia="Times New Roman" w:cs="Times New Roman"/>
          <w:szCs w:val="24"/>
        </w:rPr>
        <w:t>,</w:t>
      </w:r>
      <w:r>
        <w:rPr>
          <w:rFonts w:eastAsia="Times New Roman" w:cs="Times New Roman"/>
          <w:szCs w:val="24"/>
        </w:rPr>
        <w:t xml:space="preserve"> όσο και στο εξωτερικό της χώρας. Μάλιστα, στα θέματα εξωτερικής πολιτικής και άμυνας δεν χρειάζεται καν να υποκριθείτε και να εξαπατήσετε, αλλά με</w:t>
      </w:r>
      <w:r>
        <w:rPr>
          <w:rFonts w:eastAsia="Times New Roman" w:cs="Times New Roman"/>
          <w:szCs w:val="24"/>
        </w:rPr>
        <w:t xml:space="preserve"> κυνισμό ευθυγραμμίζεστε, χωρίς κα</w:t>
      </w:r>
      <w:r>
        <w:rPr>
          <w:rFonts w:eastAsia="Times New Roman" w:cs="Times New Roman"/>
          <w:szCs w:val="24"/>
        </w:rPr>
        <w:t>μ</w:t>
      </w:r>
      <w:r>
        <w:rPr>
          <w:rFonts w:eastAsia="Times New Roman" w:cs="Times New Roman"/>
          <w:szCs w:val="24"/>
        </w:rPr>
        <w:t xml:space="preserve">μιά περιστροφή και δικαιολογία, με τους γενικότερους στόχους του ιμπεριαλισμού και του οπλισμένου χεριού του, του ΝΑΤΟ, αλλά και της Ευρωπαϊκής Ένωσης για τον </w:t>
      </w:r>
      <w:r>
        <w:rPr>
          <w:rFonts w:eastAsia="Times New Roman" w:cs="Times New Roman"/>
          <w:szCs w:val="24"/>
        </w:rPr>
        <w:lastRenderedPageBreak/>
        <w:t>έλεγχο των ενεργειακών πόρων και των δρόμων μεταφοράς τους ενά</w:t>
      </w:r>
      <w:r>
        <w:rPr>
          <w:rFonts w:eastAsia="Times New Roman" w:cs="Times New Roman"/>
          <w:szCs w:val="24"/>
        </w:rPr>
        <w:t xml:space="preserve">ντια στα συμφέροντα των λαών και της ειρήνης. Για να το επιτύχουν αυτό βέβαια, δεν διστάζουν να κάνουν επεμβάσεις και πολέμους, να σπείρουν την προσφυγιά και τον θάνατο. </w:t>
      </w:r>
    </w:p>
    <w:p w14:paraId="46603076"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Παράλληλα, η Κυβέρνηση ΣΥΡΙΖΑ-ΑΝΕΛ, εκπροσωπώντας τα συμφέροντα της ελληνικής αστικής</w:t>
      </w:r>
      <w:r>
        <w:rPr>
          <w:rFonts w:eastAsia="Times New Roman" w:cs="Times New Roman"/>
          <w:szCs w:val="24"/>
        </w:rPr>
        <w:t xml:space="preserve"> τάξης, στο πλαίσιο της εθνικής ομοψυχίας και της </w:t>
      </w:r>
      <w:proofErr w:type="spellStart"/>
      <w:r>
        <w:rPr>
          <w:rFonts w:eastAsia="Times New Roman" w:cs="Times New Roman"/>
          <w:szCs w:val="24"/>
        </w:rPr>
        <w:t>γεωστρατηγικής</w:t>
      </w:r>
      <w:proofErr w:type="spellEnd"/>
      <w:r>
        <w:rPr>
          <w:rFonts w:eastAsia="Times New Roman" w:cs="Times New Roman"/>
          <w:szCs w:val="24"/>
        </w:rPr>
        <w:t xml:space="preserve"> αναβάθμισης της χώρας σε ενεργειακό και μεταφορικό κόμβο, συνεργάζεται και ανταγωνίζεται με τις αστικές τάξεις άλλων χωρών, όπως της Τουρκίας, του Ισραήλ, της Κύπρου, της Αιγύπτου, αλλά και τ</w:t>
      </w:r>
      <w:r>
        <w:rPr>
          <w:rFonts w:eastAsia="Times New Roman" w:cs="Times New Roman"/>
          <w:szCs w:val="24"/>
        </w:rPr>
        <w:t xml:space="preserve">ης Κίνας και της Ρωσίας. Δίνει γη και νερό στους </w:t>
      </w:r>
      <w:proofErr w:type="spellStart"/>
      <w:r>
        <w:rPr>
          <w:rFonts w:eastAsia="Times New Roman" w:cs="Times New Roman"/>
          <w:szCs w:val="24"/>
        </w:rPr>
        <w:t>Αμερικανονατοϊκούς</w:t>
      </w:r>
      <w:proofErr w:type="spellEnd"/>
      <w:r>
        <w:rPr>
          <w:rFonts w:eastAsia="Times New Roman" w:cs="Times New Roman"/>
          <w:szCs w:val="24"/>
        </w:rPr>
        <w:t xml:space="preserve"> ιμπεριαλιστές, διαθέτοντας πάνω από το 2% του ΑΕΠ</w:t>
      </w:r>
      <w:r>
        <w:rPr>
          <w:rFonts w:eastAsia="Times New Roman" w:cs="Times New Roman"/>
          <w:szCs w:val="24"/>
        </w:rPr>
        <w:t xml:space="preserve"> -</w:t>
      </w:r>
      <w:r>
        <w:rPr>
          <w:rFonts w:eastAsia="Times New Roman" w:cs="Times New Roman"/>
          <w:szCs w:val="24"/>
        </w:rPr>
        <w:t>το δεύτερο μεγαλύτερο ποσοστό μετά τις ΗΠΑ</w:t>
      </w:r>
      <w:r>
        <w:rPr>
          <w:rFonts w:eastAsia="Times New Roman" w:cs="Times New Roman"/>
          <w:szCs w:val="24"/>
        </w:rPr>
        <w:t>-</w:t>
      </w:r>
      <w:r>
        <w:rPr>
          <w:rFonts w:eastAsia="Times New Roman" w:cs="Times New Roman"/>
          <w:szCs w:val="24"/>
        </w:rPr>
        <w:t xml:space="preserve"> για στρατιωτικές δαπάνες, παραχωρώντας νέα βάση στην Κάρπαθο, ανανεώνοντας και επεκτείνοντας </w:t>
      </w:r>
      <w:r>
        <w:rPr>
          <w:rFonts w:eastAsia="Times New Roman" w:cs="Times New Roman"/>
          <w:szCs w:val="24"/>
        </w:rPr>
        <w:t>τη βάση της Σούδας, προσκαλώντας το ΝΑΤΟ στο Αιγαίο και υπογράφοντας την επικίνδυνη συμφωνία Ευρωπαϊκής Ένωσης- Τουρκίας για το προσφυγικό, καλλιεργώντας τον μύθο ότι η συμμετοχή μας στο ΝΑΤΟ και στην Ευρωπαϊκή Ένωση προστατεύει τα κυριαρχικά μας δικαιώματ</w:t>
      </w:r>
      <w:r>
        <w:rPr>
          <w:rFonts w:eastAsia="Times New Roman" w:cs="Times New Roman"/>
          <w:szCs w:val="24"/>
        </w:rPr>
        <w:t xml:space="preserve">α, την ειρήνη και την ασφάλεια στην περιοχή μας. Με αυτόν τον τρόπο, όμως, εμπλέκει όλο και πιο βαθιά τη χώρα μας στους </w:t>
      </w:r>
      <w:proofErr w:type="spellStart"/>
      <w:r>
        <w:rPr>
          <w:rFonts w:eastAsia="Times New Roman" w:cs="Times New Roman"/>
          <w:szCs w:val="24"/>
        </w:rPr>
        <w:t>ενδοϊμπεριαλιστικούς</w:t>
      </w:r>
      <w:proofErr w:type="spellEnd"/>
      <w:r>
        <w:rPr>
          <w:rFonts w:eastAsia="Times New Roman" w:cs="Times New Roman"/>
          <w:szCs w:val="24"/>
        </w:rPr>
        <w:t xml:space="preserve"> ανταγωνισμούς και αντιθέσεις, αυξάνοντας τους κινδύνους για τον ελληνικό λαό, αλλά και τους άλλους λαούς της περιοχ</w:t>
      </w:r>
      <w:r>
        <w:rPr>
          <w:rFonts w:eastAsia="Times New Roman" w:cs="Times New Roman"/>
          <w:szCs w:val="24"/>
        </w:rPr>
        <w:t xml:space="preserve">ής μας. </w:t>
      </w:r>
    </w:p>
    <w:p w14:paraId="46603077"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 xml:space="preserve">Εμείς λέμε ότι ο μόνος τρόπος, για να μπορέσουν οι λαοί να ζήσουν χωρίς εκμετάλλευση και πολέμους, με ειρήνη και συνεργασία ανάμεσά τους, είναι να ανατρέψουν ο καθένας στον τόπο του το καπιταλιστικό σύστημα, γιατί η εκμετάλλευση </w:t>
      </w:r>
      <w:r>
        <w:rPr>
          <w:rFonts w:eastAsia="Times New Roman" w:cs="Times New Roman"/>
          <w:szCs w:val="24"/>
        </w:rPr>
        <w:lastRenderedPageBreak/>
        <w:t xml:space="preserve">και ο πόλεμος είναι δομικά </w:t>
      </w:r>
      <w:r>
        <w:rPr>
          <w:rFonts w:eastAsia="Times New Roman" w:cs="Times New Roman"/>
          <w:szCs w:val="24"/>
        </w:rPr>
        <w:t xml:space="preserve">του στοιχεία, είναι στο </w:t>
      </w:r>
      <w:r>
        <w:rPr>
          <w:rFonts w:eastAsia="Times New Roman" w:cs="Times New Roman"/>
          <w:szCs w:val="24"/>
          <w:lang w:val="en-US"/>
        </w:rPr>
        <w:t>DNA</w:t>
      </w:r>
      <w:r>
        <w:rPr>
          <w:rFonts w:eastAsia="Times New Roman" w:cs="Times New Roman"/>
          <w:szCs w:val="24"/>
        </w:rPr>
        <w:t xml:space="preserve"> του καπιταλισμού και του ιμπεριαλισμού. Εύκολο; Καθόλου, αλλά μονόδρομος. Γιατί διαφορετικά</w:t>
      </w:r>
      <w:r>
        <w:rPr>
          <w:rFonts w:eastAsia="Times New Roman" w:cs="Times New Roman"/>
          <w:szCs w:val="24"/>
        </w:rPr>
        <w:t>,</w:t>
      </w:r>
      <w:r>
        <w:rPr>
          <w:rFonts w:eastAsia="Times New Roman" w:cs="Times New Roman"/>
          <w:szCs w:val="24"/>
        </w:rPr>
        <w:t xml:space="preserve"> θα πρέπει να αποδεχθούμε ότι θα ζούμε μόνιμα σε ένα καθεστώς με εκμετάλλευση και πολέμους. Απαιτούνται θυσίες; Ναι, αλλά λιγότερες απ’ </w:t>
      </w:r>
      <w:r>
        <w:rPr>
          <w:rFonts w:eastAsia="Times New Roman" w:cs="Times New Roman"/>
          <w:szCs w:val="24"/>
        </w:rPr>
        <w:t>αυτές που οκτώ χρόνια τώρα κάνει ο ελληνικός λαός, χωρίς καμ</w:t>
      </w:r>
      <w:r>
        <w:rPr>
          <w:rFonts w:eastAsia="Times New Roman" w:cs="Times New Roman"/>
          <w:szCs w:val="24"/>
        </w:rPr>
        <w:t>μ</w:t>
      </w:r>
      <w:r>
        <w:rPr>
          <w:rFonts w:eastAsia="Times New Roman" w:cs="Times New Roman"/>
          <w:szCs w:val="24"/>
        </w:rPr>
        <w:t xml:space="preserve">ιά προοπτική να σταματήσουν και ο ελληνικός λαός να ζήσει χωρίς εκμετάλλευση και πολέμους. </w:t>
      </w:r>
    </w:p>
    <w:p w14:paraId="46603078" w14:textId="77777777" w:rsidR="008E1586" w:rsidRDefault="00786920">
      <w:pPr>
        <w:spacing w:after="0" w:line="600" w:lineRule="auto"/>
        <w:ind w:firstLine="720"/>
        <w:jc w:val="both"/>
        <w:rPr>
          <w:rFonts w:eastAsia="Times New Roman" w:cs="Times New Roman"/>
          <w:szCs w:val="24"/>
        </w:rPr>
      </w:pPr>
      <w:r>
        <w:rPr>
          <w:rFonts w:eastAsia="Times New Roman" w:cs="Times New Roman"/>
          <w:szCs w:val="24"/>
        </w:rPr>
        <w:t>Ευχαριστώ.</w:t>
      </w:r>
    </w:p>
    <w:p w14:paraId="46603079" w14:textId="77777777" w:rsidR="008E1586" w:rsidRDefault="00786920">
      <w:pPr>
        <w:spacing w:after="0" w:line="600" w:lineRule="auto"/>
        <w:ind w:firstLine="720"/>
        <w:jc w:val="both"/>
        <w:rPr>
          <w:rFonts w:eastAsia="Times New Roman"/>
          <w:szCs w:val="24"/>
        </w:rPr>
      </w:pPr>
      <w:r>
        <w:rPr>
          <w:rFonts w:eastAsia="Times New Roman"/>
          <w:b/>
          <w:bCs/>
          <w:shd w:val="clear" w:color="auto" w:fill="FFFFFF"/>
        </w:rPr>
        <w:t xml:space="preserve">ΠΡΟΕΔΡΕΥΩΝ (Σπυρίδων Λυκούδης): </w:t>
      </w:r>
      <w:r>
        <w:rPr>
          <w:rFonts w:eastAsia="Times New Roman"/>
          <w:szCs w:val="24"/>
        </w:rPr>
        <w:t>Κυρίες και κύριοι συνάδελφοι, δέχεστε στο σημείο αυτό να λύσ</w:t>
      </w:r>
      <w:r>
        <w:rPr>
          <w:rFonts w:eastAsia="Times New Roman"/>
          <w:szCs w:val="24"/>
        </w:rPr>
        <w:t>ουμε τη συνεδρίαση;</w:t>
      </w:r>
    </w:p>
    <w:p w14:paraId="4660307A" w14:textId="77777777" w:rsidR="008E1586" w:rsidRDefault="00786920">
      <w:pPr>
        <w:spacing w:after="0" w:line="600" w:lineRule="auto"/>
        <w:ind w:firstLine="720"/>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14:paraId="4660307B" w14:textId="77777777" w:rsidR="008E1586" w:rsidRDefault="00786920">
      <w:pPr>
        <w:spacing w:after="0" w:line="600" w:lineRule="auto"/>
        <w:ind w:firstLine="720"/>
        <w:jc w:val="both"/>
        <w:rPr>
          <w:rFonts w:eastAsia="Times New Roman"/>
          <w:szCs w:val="24"/>
        </w:rPr>
      </w:pPr>
      <w:r>
        <w:rPr>
          <w:rFonts w:eastAsia="Times New Roman"/>
          <w:b/>
          <w:bCs/>
          <w:shd w:val="clear" w:color="auto" w:fill="FFFFFF"/>
        </w:rPr>
        <w:t xml:space="preserve">ΠΡΟΕΔΡΕΥΩΝ (Σπυρίδων Λυκούδης): </w:t>
      </w:r>
      <w:r>
        <w:rPr>
          <w:rFonts w:eastAsia="Times New Roman"/>
          <w:szCs w:val="24"/>
        </w:rPr>
        <w:t xml:space="preserve">Με τη συναίνεση του Σώματος και ώρα 1.21΄ </w:t>
      </w:r>
      <w:proofErr w:type="spellStart"/>
      <w:r>
        <w:rPr>
          <w:rFonts w:eastAsia="Times New Roman"/>
          <w:szCs w:val="24"/>
        </w:rPr>
        <w:t>λύεται</w:t>
      </w:r>
      <w:proofErr w:type="spellEnd"/>
      <w:r>
        <w:rPr>
          <w:rFonts w:eastAsia="Times New Roman"/>
          <w:szCs w:val="24"/>
        </w:rPr>
        <w:t xml:space="preserve"> η συνεδρίαση για σήμερα, Πέμπτη 18 Μαΐου 2017 και ώρα 10.00΄, με αντικείμενο εργασιών του Σώματος</w:t>
      </w:r>
      <w:r>
        <w:rPr>
          <w:rFonts w:eastAsia="Times New Roman"/>
          <w:szCs w:val="24"/>
        </w:rPr>
        <w:t xml:space="preserve">: </w:t>
      </w:r>
      <w:r>
        <w:rPr>
          <w:rFonts w:eastAsia="Times New Roman"/>
          <w:szCs w:val="24"/>
        </w:rPr>
        <w:t>νομοθετική εργασία</w:t>
      </w:r>
      <w:r>
        <w:rPr>
          <w:rFonts w:eastAsia="Times New Roman"/>
          <w:szCs w:val="24"/>
        </w:rPr>
        <w:t>,</w:t>
      </w:r>
      <w:r>
        <w:rPr>
          <w:rFonts w:eastAsia="Times New Roman"/>
          <w:szCs w:val="24"/>
        </w:rPr>
        <w:t xml:space="preserve"> </w:t>
      </w:r>
      <w:r>
        <w:rPr>
          <w:rFonts w:eastAsia="Times New Roman"/>
          <w:szCs w:val="24"/>
        </w:rPr>
        <w:t>σ</w:t>
      </w:r>
      <w:r>
        <w:rPr>
          <w:rFonts w:eastAsia="Times New Roman"/>
          <w:szCs w:val="24"/>
        </w:rPr>
        <w:t>υνέχιση της συζήτησης και ψήφιση</w:t>
      </w:r>
      <w:r>
        <w:rPr>
          <w:rFonts w:eastAsia="Times New Roman"/>
          <w:szCs w:val="24"/>
        </w:rPr>
        <w:t xml:space="preserve"> επί της αρχής, των άρθρων και του συνόλου</w:t>
      </w:r>
      <w:r>
        <w:rPr>
          <w:rFonts w:eastAsia="Times New Roman"/>
          <w:szCs w:val="24"/>
        </w:rPr>
        <w:t xml:space="preserve"> του σχεδίου νόμου του Υπουργείου Οικονομικών</w:t>
      </w:r>
      <w:r>
        <w:rPr>
          <w:rFonts w:eastAsia="Times New Roman"/>
          <w:szCs w:val="24"/>
        </w:rPr>
        <w:t>:</w:t>
      </w:r>
      <w:r>
        <w:rPr>
          <w:rFonts w:eastAsia="Times New Roman"/>
          <w:szCs w:val="24"/>
        </w:rPr>
        <w:t xml:space="preserve"> «Συνταξιοδοτικές διατάξεις Δημοσίου και τροποποίηση διατάξεων του ν.4387/2016, μέτρα εφαρμογής των δημοσιονομικών στόχων και μεταρρυθ</w:t>
      </w:r>
      <w:r>
        <w:rPr>
          <w:rFonts w:eastAsia="Times New Roman"/>
          <w:szCs w:val="24"/>
        </w:rPr>
        <w:t>μίσεων, μέτρα κοινωνικής στήριξης και εργασιακές ρυθμίσεις, Μεσοπρόθεσμο Πλαίσιο Δημοσιονομικής Στρατηγικής 2018-2021 και λοιπές διατάξεις.»</w:t>
      </w:r>
    </w:p>
    <w:p w14:paraId="4660307C" w14:textId="77777777" w:rsidR="008E1586" w:rsidRDefault="00786920">
      <w:pPr>
        <w:spacing w:after="0" w:line="600" w:lineRule="auto"/>
        <w:ind w:firstLine="720"/>
        <w:jc w:val="both"/>
        <w:rPr>
          <w:rFonts w:eastAsia="Times New Roman"/>
          <w:szCs w:val="24"/>
        </w:rPr>
      </w:pPr>
      <w:r>
        <w:rPr>
          <w:rFonts w:eastAsia="Times New Roman"/>
          <w:b/>
          <w:bCs/>
          <w:szCs w:val="24"/>
        </w:rPr>
        <w:t xml:space="preserve">Ο ΠΡΟΕΔΡΟΣ                                       </w:t>
      </w:r>
      <w:r>
        <w:rPr>
          <w:rFonts w:eastAsia="Times New Roman"/>
          <w:b/>
          <w:bCs/>
          <w:szCs w:val="24"/>
        </w:rPr>
        <w:t xml:space="preserve">                </w:t>
      </w:r>
      <w:r>
        <w:rPr>
          <w:rFonts w:eastAsia="Times New Roman"/>
          <w:b/>
          <w:bCs/>
          <w:szCs w:val="24"/>
        </w:rPr>
        <w:t>ΟΙ ΓΡΑΜΜΑΤΕΙΣ</w:t>
      </w:r>
      <w:r>
        <w:rPr>
          <w:rFonts w:eastAsia="Times New Roman"/>
          <w:szCs w:val="24"/>
        </w:rPr>
        <w:t xml:space="preserve">   </w:t>
      </w:r>
    </w:p>
    <w:p w14:paraId="4660307D" w14:textId="77777777" w:rsidR="008E1586" w:rsidRDefault="008E1586">
      <w:pPr>
        <w:spacing w:after="0" w:line="600" w:lineRule="auto"/>
        <w:ind w:firstLine="720"/>
        <w:jc w:val="both"/>
        <w:rPr>
          <w:rFonts w:eastAsia="Times New Roman" w:cs="Times New Roman"/>
          <w:bCs/>
          <w:shd w:val="clear" w:color="auto" w:fill="FFFFFF"/>
        </w:rPr>
      </w:pPr>
    </w:p>
    <w:sectPr w:rsidR="008E158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3lo0i/Oz22Vy3zevMrUZXjwf84=" w:salt="8PUT7rt6q5cxZc1nK+0IJ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586"/>
    <w:rsid w:val="0016323E"/>
    <w:rsid w:val="00786920"/>
    <w:rsid w:val="008E158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02597"/>
  <w15:docId w15:val="{EF5A0C50-96A6-42F2-8A55-69F776EA7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F6277"/>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AF6277"/>
    <w:rPr>
      <w:rFonts w:ascii="Segoe UI" w:hAnsi="Segoe UI" w:cs="Segoe UI"/>
      <w:sz w:val="18"/>
      <w:szCs w:val="18"/>
    </w:rPr>
  </w:style>
  <w:style w:type="paragraph" w:styleId="a4">
    <w:name w:val="Revision"/>
    <w:hidden/>
    <w:uiPriority w:val="99"/>
    <w:semiHidden/>
    <w:rsid w:val="002212E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448</MetadataID>
    <Session xmlns="641f345b-441b-4b81-9152-adc2e73ba5e1">Β´</Session>
    <Date xmlns="641f345b-441b-4b81-9152-adc2e73ba5e1">2017-05-16T21:00:00+00:00</Date>
    <Status xmlns="641f345b-441b-4b81-9152-adc2e73ba5e1">
      <Url>http://srv-sp1/praktika/Lists/Incoming_Metadata/EditForm.aspx?ID=448&amp;Source=/praktika/Recordings_Library/Forms/AllItems.aspx</Url>
      <Description>Δημοσιεύτηκε</Description>
    </Status>
    <Meeting xmlns="641f345b-441b-4b81-9152-adc2e73ba5e1">ΡΚΑ´</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C7CF1B-0346-4689-A558-44B298B2FBCD}">
  <ds:schemaRefs>
    <ds:schemaRef ds:uri="http://schemas.microsoft.com/sharepoint/v3/contenttype/forms"/>
  </ds:schemaRefs>
</ds:datastoreItem>
</file>

<file path=customXml/itemProps2.xml><?xml version="1.0" encoding="utf-8"?>
<ds:datastoreItem xmlns:ds="http://schemas.openxmlformats.org/officeDocument/2006/customXml" ds:itemID="{811713D7-7254-4654-B5D6-37A3E2341D83}">
  <ds:schemaRefs>
    <ds:schemaRef ds:uri="http://schemas.microsoft.com/office/2006/documentManagement/types"/>
    <ds:schemaRef ds:uri="http://purl.org/dc/dcmitype/"/>
    <ds:schemaRef ds:uri="http://purl.org/dc/elements/1.1/"/>
    <ds:schemaRef ds:uri="http://purl.org/dc/terms/"/>
    <ds:schemaRef ds:uri="http://schemas.microsoft.com/office/2006/metadata/properties"/>
    <ds:schemaRef ds:uri="http://schemas.microsoft.com/office/infopath/2007/PartnerControls"/>
    <ds:schemaRef ds:uri="http://schemas.openxmlformats.org/package/2006/metadata/core-properties"/>
    <ds:schemaRef ds:uri="641f345b-441b-4b81-9152-adc2e73ba5e1"/>
    <ds:schemaRef ds:uri="http://www.w3.org/XML/1998/namespace"/>
  </ds:schemaRefs>
</ds:datastoreItem>
</file>

<file path=customXml/itemProps3.xml><?xml version="1.0" encoding="utf-8"?>
<ds:datastoreItem xmlns:ds="http://schemas.openxmlformats.org/officeDocument/2006/customXml" ds:itemID="{35EB2AB3-F01B-4D9D-8F25-DDF57B8110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625</Pages>
  <Words>119541</Words>
  <Characters>645522</Characters>
  <Application>Microsoft Office Word</Application>
  <DocSecurity>0</DocSecurity>
  <Lines>5379</Lines>
  <Paragraphs>1527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763536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2017-05-23T08:50:00Z</dcterms:created>
  <dcterms:modified xsi:type="dcterms:W3CDTF">2017-05-23T08:50:00Z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