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F6DC6" w14:textId="77777777" w:rsidR="000A2444" w:rsidRPr="000A2444" w:rsidRDefault="000A2444" w:rsidP="000A2444">
      <w:pPr>
        <w:spacing w:after="0" w:line="360" w:lineRule="auto"/>
        <w:rPr>
          <w:ins w:id="0" w:author="Φλούδα Χριστίνα" w:date="2017-07-17T12:45:00Z"/>
          <w:rFonts w:eastAsia="Times New Roman"/>
          <w:szCs w:val="24"/>
          <w:lang w:eastAsia="en-US"/>
        </w:rPr>
      </w:pPr>
      <w:bookmarkStart w:id="1" w:name="_GoBack"/>
      <w:bookmarkEnd w:id="1"/>
      <w:ins w:id="2" w:author="Φλούδα Χριστίνα" w:date="2017-07-17T12:45:00Z">
        <w:r w:rsidRPr="000A244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0030FB6" w14:textId="77777777" w:rsidR="000A2444" w:rsidRPr="000A2444" w:rsidRDefault="000A2444" w:rsidP="000A2444">
      <w:pPr>
        <w:spacing w:after="0" w:line="360" w:lineRule="auto"/>
        <w:rPr>
          <w:ins w:id="3" w:author="Φλούδα Χριστίνα" w:date="2017-07-17T12:45:00Z"/>
          <w:rFonts w:eastAsia="Times New Roman"/>
          <w:szCs w:val="24"/>
          <w:lang w:eastAsia="en-US"/>
        </w:rPr>
      </w:pPr>
    </w:p>
    <w:p w14:paraId="307E773C" w14:textId="77777777" w:rsidR="000A2444" w:rsidRPr="000A2444" w:rsidRDefault="000A2444" w:rsidP="000A2444">
      <w:pPr>
        <w:spacing w:after="0" w:line="360" w:lineRule="auto"/>
        <w:rPr>
          <w:ins w:id="4" w:author="Φλούδα Χριστίνα" w:date="2017-07-17T12:45:00Z"/>
          <w:rFonts w:eastAsia="Times New Roman"/>
          <w:szCs w:val="24"/>
          <w:lang w:eastAsia="en-US"/>
        </w:rPr>
      </w:pPr>
      <w:ins w:id="5" w:author="Φλούδα Χριστίνα" w:date="2017-07-17T12:45:00Z">
        <w:r w:rsidRPr="000A2444">
          <w:rPr>
            <w:rFonts w:eastAsia="Times New Roman"/>
            <w:szCs w:val="24"/>
            <w:lang w:eastAsia="en-US"/>
          </w:rPr>
          <w:t>ΠΙΝΑΚΑΣ ΠΕΡΙΕΧΟΜΕΝΩΝ</w:t>
        </w:r>
      </w:ins>
    </w:p>
    <w:p w14:paraId="7EB10286" w14:textId="77777777" w:rsidR="000A2444" w:rsidRPr="000A2444" w:rsidRDefault="000A2444" w:rsidP="000A2444">
      <w:pPr>
        <w:spacing w:after="0" w:line="360" w:lineRule="auto"/>
        <w:rPr>
          <w:ins w:id="6" w:author="Φλούδα Χριστίνα" w:date="2017-07-17T12:45:00Z"/>
          <w:rFonts w:eastAsia="Times New Roman"/>
          <w:szCs w:val="24"/>
          <w:lang w:eastAsia="en-US"/>
        </w:rPr>
      </w:pPr>
      <w:ins w:id="7" w:author="Φλούδα Χριστίνα" w:date="2017-07-17T12:45:00Z">
        <w:r w:rsidRPr="000A2444">
          <w:rPr>
            <w:rFonts w:eastAsia="Times New Roman"/>
            <w:szCs w:val="24"/>
            <w:lang w:eastAsia="en-US"/>
          </w:rPr>
          <w:t xml:space="preserve">ΙΖ΄ ΠΕΡΙΟΔΟΣ </w:t>
        </w:r>
      </w:ins>
    </w:p>
    <w:p w14:paraId="67BAC4B1" w14:textId="77777777" w:rsidR="000A2444" w:rsidRPr="000A2444" w:rsidRDefault="000A2444" w:rsidP="000A2444">
      <w:pPr>
        <w:spacing w:after="0" w:line="360" w:lineRule="auto"/>
        <w:rPr>
          <w:ins w:id="8" w:author="Φλούδα Χριστίνα" w:date="2017-07-17T12:45:00Z"/>
          <w:rFonts w:eastAsia="Times New Roman"/>
          <w:szCs w:val="24"/>
          <w:lang w:eastAsia="en-US"/>
        </w:rPr>
      </w:pPr>
      <w:ins w:id="9" w:author="Φλούδα Χριστίνα" w:date="2017-07-17T12:45:00Z">
        <w:r w:rsidRPr="000A2444">
          <w:rPr>
            <w:rFonts w:eastAsia="Times New Roman"/>
            <w:szCs w:val="24"/>
            <w:lang w:eastAsia="en-US"/>
          </w:rPr>
          <w:t>ΠΡΟΕΔΡΕΥΟΜΕΝΗΣ ΚΟΙΝΟΒΟΥΛΕΥΤΙΚΗΣ ΔΗΜΟΚΡΑΤΙΑΣ</w:t>
        </w:r>
      </w:ins>
    </w:p>
    <w:p w14:paraId="03189771" w14:textId="77777777" w:rsidR="000A2444" w:rsidRPr="000A2444" w:rsidRDefault="000A2444" w:rsidP="000A2444">
      <w:pPr>
        <w:spacing w:after="0" w:line="360" w:lineRule="auto"/>
        <w:rPr>
          <w:ins w:id="10" w:author="Φλούδα Χριστίνα" w:date="2017-07-17T12:45:00Z"/>
          <w:rFonts w:eastAsia="Times New Roman"/>
          <w:szCs w:val="24"/>
          <w:lang w:eastAsia="en-US"/>
        </w:rPr>
      </w:pPr>
      <w:ins w:id="11" w:author="Φλούδα Χριστίνα" w:date="2017-07-17T12:45:00Z">
        <w:r w:rsidRPr="000A2444">
          <w:rPr>
            <w:rFonts w:eastAsia="Times New Roman"/>
            <w:szCs w:val="24"/>
            <w:lang w:eastAsia="en-US"/>
          </w:rPr>
          <w:t>ΣΥΝΟΔΟΣ Β΄</w:t>
        </w:r>
      </w:ins>
    </w:p>
    <w:p w14:paraId="6176750F" w14:textId="77777777" w:rsidR="000A2444" w:rsidRPr="000A2444" w:rsidRDefault="000A2444" w:rsidP="000A2444">
      <w:pPr>
        <w:spacing w:after="0" w:line="360" w:lineRule="auto"/>
        <w:rPr>
          <w:ins w:id="12" w:author="Φλούδα Χριστίνα" w:date="2017-07-17T12:45:00Z"/>
          <w:rFonts w:eastAsia="Times New Roman"/>
          <w:szCs w:val="24"/>
          <w:lang w:eastAsia="en-US"/>
        </w:rPr>
      </w:pPr>
    </w:p>
    <w:p w14:paraId="1875A455" w14:textId="77777777" w:rsidR="000A2444" w:rsidRPr="000A2444" w:rsidRDefault="000A2444" w:rsidP="000A2444">
      <w:pPr>
        <w:spacing w:after="0" w:line="360" w:lineRule="auto"/>
        <w:rPr>
          <w:ins w:id="13" w:author="Φλούδα Χριστίνα" w:date="2017-07-17T12:45:00Z"/>
          <w:rFonts w:eastAsia="Times New Roman"/>
          <w:szCs w:val="24"/>
          <w:lang w:eastAsia="en-US"/>
        </w:rPr>
      </w:pPr>
      <w:ins w:id="14" w:author="Φλούδα Χριστίνα" w:date="2017-07-17T12:45:00Z">
        <w:r w:rsidRPr="000A2444">
          <w:rPr>
            <w:rFonts w:eastAsia="Times New Roman"/>
            <w:szCs w:val="24"/>
            <w:lang w:eastAsia="en-US"/>
          </w:rPr>
          <w:t>ΣΥΝΕΔΡΙΑΣΗ ΡΜΖ΄</w:t>
        </w:r>
      </w:ins>
    </w:p>
    <w:p w14:paraId="742E203A" w14:textId="77777777" w:rsidR="000A2444" w:rsidRPr="000A2444" w:rsidRDefault="000A2444" w:rsidP="000A2444">
      <w:pPr>
        <w:spacing w:after="0" w:line="360" w:lineRule="auto"/>
        <w:rPr>
          <w:ins w:id="15" w:author="Φλούδα Χριστίνα" w:date="2017-07-17T12:45:00Z"/>
          <w:rFonts w:eastAsia="Times New Roman"/>
          <w:szCs w:val="24"/>
          <w:lang w:eastAsia="en-US"/>
        </w:rPr>
      </w:pPr>
      <w:ins w:id="16" w:author="Φλούδα Χριστίνα" w:date="2017-07-17T12:45:00Z">
        <w:r w:rsidRPr="000A2444">
          <w:rPr>
            <w:rFonts w:eastAsia="Times New Roman"/>
            <w:szCs w:val="24"/>
            <w:lang w:eastAsia="en-US"/>
          </w:rPr>
          <w:t>Πέμπτη  6 Ιουλίου 2017</w:t>
        </w:r>
      </w:ins>
    </w:p>
    <w:p w14:paraId="2897389F" w14:textId="77777777" w:rsidR="000A2444" w:rsidRPr="000A2444" w:rsidRDefault="000A2444" w:rsidP="000A2444">
      <w:pPr>
        <w:spacing w:after="0" w:line="360" w:lineRule="auto"/>
        <w:rPr>
          <w:ins w:id="17" w:author="Φλούδα Χριστίνα" w:date="2017-07-17T12:45:00Z"/>
          <w:rFonts w:eastAsia="Times New Roman"/>
          <w:szCs w:val="24"/>
          <w:lang w:eastAsia="en-US"/>
        </w:rPr>
      </w:pPr>
    </w:p>
    <w:p w14:paraId="4C6406CD" w14:textId="77777777" w:rsidR="000A2444" w:rsidRPr="000A2444" w:rsidRDefault="000A2444" w:rsidP="000A2444">
      <w:pPr>
        <w:spacing w:after="0" w:line="360" w:lineRule="auto"/>
        <w:rPr>
          <w:ins w:id="18" w:author="Φλούδα Χριστίνα" w:date="2017-07-17T12:45:00Z"/>
          <w:rFonts w:eastAsia="Times New Roman"/>
          <w:szCs w:val="24"/>
          <w:lang w:eastAsia="en-US"/>
        </w:rPr>
      </w:pPr>
      <w:ins w:id="19" w:author="Φλούδα Χριστίνα" w:date="2017-07-17T12:45:00Z">
        <w:r w:rsidRPr="000A2444">
          <w:rPr>
            <w:rFonts w:eastAsia="Times New Roman"/>
            <w:szCs w:val="24"/>
            <w:lang w:eastAsia="en-US"/>
          </w:rPr>
          <w:t>ΘΕΜΑΤΑ</w:t>
        </w:r>
      </w:ins>
    </w:p>
    <w:p w14:paraId="3465B48D" w14:textId="77777777" w:rsidR="000A2444" w:rsidRPr="000A2444" w:rsidRDefault="000A2444" w:rsidP="000A2444">
      <w:pPr>
        <w:spacing w:after="0" w:line="360" w:lineRule="auto"/>
        <w:rPr>
          <w:ins w:id="20" w:author="Φλούδα Χριστίνα" w:date="2017-07-17T12:45:00Z"/>
          <w:rFonts w:eastAsia="Times New Roman"/>
          <w:szCs w:val="24"/>
          <w:lang w:eastAsia="en-US"/>
        </w:rPr>
      </w:pPr>
      <w:ins w:id="21" w:author="Φλούδα Χριστίνα" w:date="2017-07-17T12:45:00Z">
        <w:r w:rsidRPr="000A2444">
          <w:rPr>
            <w:rFonts w:eastAsia="Times New Roman"/>
            <w:szCs w:val="24"/>
            <w:lang w:eastAsia="en-US"/>
          </w:rPr>
          <w:t xml:space="preserve"> </w:t>
        </w:r>
        <w:r w:rsidRPr="000A2444">
          <w:rPr>
            <w:rFonts w:eastAsia="Times New Roman"/>
            <w:szCs w:val="24"/>
            <w:lang w:eastAsia="en-US"/>
          </w:rPr>
          <w:br/>
          <w:t xml:space="preserve">Α. ΕΙΔΙΚΑ ΘΕΜΑΤΑ </w:t>
        </w:r>
        <w:r w:rsidRPr="000A2444">
          <w:rPr>
            <w:rFonts w:eastAsia="Times New Roman"/>
            <w:szCs w:val="24"/>
            <w:lang w:eastAsia="en-US"/>
          </w:rPr>
          <w:br/>
          <w:t xml:space="preserve">1. Επικύρωση Πρακτικών, σελ. </w:t>
        </w:r>
        <w:r w:rsidRPr="000A2444">
          <w:rPr>
            <w:rFonts w:eastAsia="Times New Roman"/>
            <w:szCs w:val="24"/>
            <w:lang w:eastAsia="en-US"/>
          </w:rPr>
          <w:br/>
          <w:t xml:space="preserve">2. Επί διαδικαστικού θέματος, σελ. </w:t>
        </w:r>
        <w:r w:rsidRPr="000A2444">
          <w:rPr>
            <w:rFonts w:eastAsia="Times New Roman"/>
            <w:szCs w:val="24"/>
            <w:lang w:eastAsia="en-US"/>
          </w:rPr>
          <w:br/>
          <w:t xml:space="preserve"> </w:t>
        </w:r>
        <w:r w:rsidRPr="000A2444">
          <w:rPr>
            <w:rFonts w:eastAsia="Times New Roman"/>
            <w:szCs w:val="24"/>
            <w:lang w:eastAsia="en-US"/>
          </w:rPr>
          <w:br/>
          <w:t xml:space="preserve">Β. ΚΟΙΝΟΒΟΥΛΕΥΤΙΚΟΣ ΕΛΕΓΧΟΣ </w:t>
        </w:r>
        <w:r w:rsidRPr="000A2444">
          <w:rPr>
            <w:rFonts w:eastAsia="Times New Roman"/>
            <w:szCs w:val="24"/>
            <w:lang w:eastAsia="en-US"/>
          </w:rPr>
          <w:br/>
          <w:t xml:space="preserve">1. Ανακοίνωση του δελτίου επικαίρων ερωτήσεων της Παρασκευής 7 Ιουνίου 2017, σελ. </w:t>
        </w:r>
        <w:r w:rsidRPr="000A2444">
          <w:rPr>
            <w:rFonts w:eastAsia="Times New Roman"/>
            <w:szCs w:val="24"/>
            <w:lang w:eastAsia="en-US"/>
          </w:rPr>
          <w:br/>
          <w:t>2. Συζήτηση επικαίρων ερωτήσεων:</w:t>
        </w:r>
        <w:r w:rsidRPr="000A2444">
          <w:rPr>
            <w:rFonts w:eastAsia="Times New Roman"/>
            <w:szCs w:val="24"/>
            <w:lang w:eastAsia="en-US"/>
          </w:rPr>
          <w:br/>
          <w:t xml:space="preserve">    α) Προς την Υπουργό Πολιτισμού και Αθλητισμού:</w:t>
        </w:r>
        <w:r w:rsidRPr="000A2444">
          <w:rPr>
            <w:rFonts w:eastAsia="Times New Roman"/>
            <w:szCs w:val="24"/>
            <w:lang w:eastAsia="en-US"/>
          </w:rPr>
          <w:br/>
          <w:t xml:space="preserve">        i. με θέμα: «Ωράρια μουσείων και αρχαιολογικών χώρων κατά τη θερινή περίοδο», σελ. </w:t>
        </w:r>
        <w:r w:rsidRPr="000A2444">
          <w:rPr>
            <w:rFonts w:eastAsia="Times New Roman"/>
            <w:szCs w:val="24"/>
            <w:lang w:eastAsia="en-US"/>
          </w:rPr>
          <w:br/>
          <w:t xml:space="preserve">        </w:t>
        </w:r>
        <w:proofErr w:type="spellStart"/>
        <w:r w:rsidRPr="000A2444">
          <w:rPr>
            <w:rFonts w:eastAsia="Times New Roman"/>
            <w:szCs w:val="24"/>
            <w:lang w:eastAsia="en-US"/>
          </w:rPr>
          <w:t>ii</w:t>
        </w:r>
        <w:proofErr w:type="spellEnd"/>
        <w:r w:rsidRPr="000A2444">
          <w:rPr>
            <w:rFonts w:eastAsia="Times New Roman"/>
            <w:szCs w:val="24"/>
            <w:lang w:eastAsia="en-US"/>
          </w:rPr>
          <w:t xml:space="preserve">. σχετικά με το «Ταμείο Αλληλοβοήθειας Υπαλλήλων Υπουργείου Πολιτισμού», σελ. </w:t>
        </w:r>
        <w:r w:rsidRPr="000A2444">
          <w:rPr>
            <w:rFonts w:eastAsia="Times New Roman"/>
            <w:szCs w:val="24"/>
            <w:lang w:eastAsia="en-US"/>
          </w:rPr>
          <w:br/>
          <w:t xml:space="preserve">    β) Προς τον Υπουργό Εσωτερικών, με θέμα «Βοήθεια στο Σπίτι», σελ. </w:t>
        </w:r>
        <w:r w:rsidRPr="000A2444">
          <w:rPr>
            <w:rFonts w:eastAsia="Times New Roman"/>
            <w:szCs w:val="24"/>
            <w:lang w:eastAsia="en-US"/>
          </w:rPr>
          <w:br/>
          <w:t xml:space="preserve">    γ) Προς τον Υπουργό Αγροτικής Ανάπτυξης και Τροφίμων:</w:t>
        </w:r>
        <w:r w:rsidRPr="000A2444">
          <w:rPr>
            <w:rFonts w:eastAsia="Times New Roman"/>
            <w:szCs w:val="24"/>
            <w:lang w:eastAsia="en-US"/>
          </w:rPr>
          <w:br/>
          <w:t xml:space="preserve">        i. με θέμα: «Ποιο το σχέδιο της Κυβέρνησης για την έγγειο αναδιάρθρωση στην ελληνική γεωργία;», σελ. </w:t>
        </w:r>
        <w:r w:rsidRPr="000A2444">
          <w:rPr>
            <w:rFonts w:eastAsia="Times New Roman"/>
            <w:szCs w:val="24"/>
            <w:lang w:eastAsia="en-US"/>
          </w:rPr>
          <w:br/>
          <w:t xml:space="preserve">        </w:t>
        </w:r>
        <w:proofErr w:type="spellStart"/>
        <w:r w:rsidRPr="000A2444">
          <w:rPr>
            <w:rFonts w:eastAsia="Times New Roman"/>
            <w:szCs w:val="24"/>
            <w:lang w:eastAsia="en-US"/>
          </w:rPr>
          <w:t>ii</w:t>
        </w:r>
        <w:proofErr w:type="spellEnd"/>
        <w:r w:rsidRPr="000A2444">
          <w:rPr>
            <w:rFonts w:eastAsia="Times New Roman"/>
            <w:szCs w:val="24"/>
            <w:lang w:eastAsia="en-US"/>
          </w:rPr>
          <w:t xml:space="preserve">. με θέμα: «Σοβαρή απειλή για τις καλλιέργειες της Αρκαδίας η σφήκα της καστανιάς», σελ. </w:t>
        </w:r>
        <w:r w:rsidRPr="000A2444">
          <w:rPr>
            <w:rFonts w:eastAsia="Times New Roman"/>
            <w:szCs w:val="24"/>
            <w:lang w:eastAsia="en-US"/>
          </w:rPr>
          <w:br/>
          <w:t xml:space="preserve">        </w:t>
        </w:r>
        <w:proofErr w:type="spellStart"/>
        <w:r w:rsidRPr="000A2444">
          <w:rPr>
            <w:rFonts w:eastAsia="Times New Roman"/>
            <w:szCs w:val="24"/>
            <w:lang w:eastAsia="en-US"/>
          </w:rPr>
          <w:t>iii</w:t>
        </w:r>
        <w:proofErr w:type="spellEnd"/>
        <w:r w:rsidRPr="000A2444">
          <w:rPr>
            <w:rFonts w:eastAsia="Times New Roman"/>
            <w:szCs w:val="24"/>
            <w:lang w:eastAsia="en-US"/>
          </w:rPr>
          <w:t xml:space="preserve">. σχετικά με τις καθυστερήσεις του προγράμματος οργανωμένης δακοκτονίας στην Περιφέρεια Κρήτης, σελ. </w:t>
        </w:r>
        <w:r w:rsidRPr="000A2444">
          <w:rPr>
            <w:rFonts w:eastAsia="Times New Roman"/>
            <w:szCs w:val="24"/>
            <w:lang w:eastAsia="en-US"/>
          </w:rPr>
          <w:br/>
          <w:t xml:space="preserve">        </w:t>
        </w:r>
        <w:proofErr w:type="spellStart"/>
        <w:r w:rsidRPr="000A2444">
          <w:rPr>
            <w:rFonts w:eastAsia="Times New Roman"/>
            <w:szCs w:val="24"/>
            <w:lang w:eastAsia="en-US"/>
          </w:rPr>
          <w:t>iv</w:t>
        </w:r>
        <w:proofErr w:type="spellEnd"/>
        <w:r w:rsidRPr="000A2444">
          <w:rPr>
            <w:rFonts w:eastAsia="Times New Roman"/>
            <w:szCs w:val="24"/>
            <w:lang w:eastAsia="en-US"/>
          </w:rPr>
          <w:t xml:space="preserve">. με θέμα: «Εμπορία </w:t>
        </w:r>
        <w:proofErr w:type="spellStart"/>
        <w:r w:rsidRPr="000A2444">
          <w:rPr>
            <w:rFonts w:eastAsia="Times New Roman"/>
            <w:szCs w:val="24"/>
            <w:lang w:eastAsia="en-US"/>
          </w:rPr>
          <w:t>πυρηνόκαρπων</w:t>
        </w:r>
        <w:proofErr w:type="spellEnd"/>
        <w:r w:rsidRPr="000A2444">
          <w:rPr>
            <w:rFonts w:eastAsia="Times New Roman"/>
            <w:szCs w:val="24"/>
            <w:lang w:eastAsia="en-US"/>
          </w:rPr>
          <w:t xml:space="preserve"> 2017», σελ. </w:t>
        </w:r>
        <w:r w:rsidRPr="000A2444">
          <w:rPr>
            <w:rFonts w:eastAsia="Times New Roman"/>
            <w:szCs w:val="24"/>
            <w:lang w:eastAsia="en-US"/>
          </w:rPr>
          <w:br/>
          <w:t xml:space="preserve">        v. με θέμα: «Χαλαζοπτώσεις στην Περιφερειακή Ενότητα Πέλλας», σελ. </w:t>
        </w:r>
        <w:r w:rsidRPr="000A2444">
          <w:rPr>
            <w:rFonts w:eastAsia="Times New Roman"/>
            <w:szCs w:val="24"/>
            <w:lang w:eastAsia="en-US"/>
          </w:rPr>
          <w:br/>
          <w:t xml:space="preserve">        </w:t>
        </w:r>
        <w:proofErr w:type="spellStart"/>
        <w:r w:rsidRPr="000A2444">
          <w:rPr>
            <w:rFonts w:eastAsia="Times New Roman"/>
            <w:szCs w:val="24"/>
            <w:lang w:eastAsia="en-US"/>
          </w:rPr>
          <w:t>vi</w:t>
        </w:r>
        <w:proofErr w:type="spellEnd"/>
        <w:r w:rsidRPr="000A2444">
          <w:rPr>
            <w:rFonts w:eastAsia="Times New Roman"/>
            <w:szCs w:val="24"/>
            <w:lang w:eastAsia="en-US"/>
          </w:rPr>
          <w:t xml:space="preserve">. με θέμα: «Ανάγκη άμεση επίσπευσης των διαδικασιών αποζημίωσης των αγροτών του Νομού Τρικάλων που επλήγησαν από ακραία καιρικά φαινόμενα», σελ. </w:t>
        </w:r>
        <w:r w:rsidRPr="000A2444">
          <w:rPr>
            <w:rFonts w:eastAsia="Times New Roman"/>
            <w:szCs w:val="24"/>
            <w:lang w:eastAsia="en-US"/>
          </w:rPr>
          <w:br/>
          <w:t xml:space="preserve">        </w:t>
        </w:r>
        <w:proofErr w:type="spellStart"/>
        <w:r w:rsidRPr="000A2444">
          <w:rPr>
            <w:rFonts w:eastAsia="Times New Roman"/>
            <w:szCs w:val="24"/>
            <w:lang w:eastAsia="en-US"/>
          </w:rPr>
          <w:t>vii</w:t>
        </w:r>
        <w:proofErr w:type="spellEnd"/>
        <w:r w:rsidRPr="000A2444">
          <w:rPr>
            <w:rFonts w:eastAsia="Times New Roman"/>
            <w:szCs w:val="24"/>
            <w:lang w:eastAsia="en-US"/>
          </w:rPr>
          <w:t xml:space="preserve">. σχετικά με τον κίνδυνο </w:t>
        </w:r>
        <w:proofErr w:type="spellStart"/>
        <w:r w:rsidRPr="000A2444">
          <w:rPr>
            <w:rFonts w:eastAsia="Times New Roman"/>
            <w:szCs w:val="24"/>
            <w:lang w:eastAsia="en-US"/>
          </w:rPr>
          <w:t>απένταξης</w:t>
        </w:r>
        <w:proofErr w:type="spellEnd"/>
        <w:r w:rsidRPr="000A2444">
          <w:rPr>
            <w:rFonts w:eastAsia="Times New Roman"/>
            <w:szCs w:val="24"/>
            <w:lang w:eastAsia="en-US"/>
          </w:rPr>
          <w:t xml:space="preserve"> του παραδοσιακού ούζου Καλαμάτας από τον κατάλογο προϊόντων Προστατευόμενης Γεωγραφικής  Ένδειξης, σελ. </w:t>
        </w:r>
        <w:r w:rsidRPr="000A2444">
          <w:rPr>
            <w:rFonts w:eastAsia="Times New Roman"/>
            <w:szCs w:val="24"/>
            <w:lang w:eastAsia="en-US"/>
          </w:rPr>
          <w:br/>
          <w:t xml:space="preserve">    δ) Προς την Υπουργό Εργασίας, Κοινωνικής Ασφάλισης και Κοινωνικής Αλληλεγγύης, με θέμα: «Απλήρωτοι εργαζόμενοι στην εταιρεία παραγωγής κτηνιατρικών φαρμάκων «PROVET», σελ. </w:t>
        </w:r>
        <w:r w:rsidRPr="000A2444">
          <w:rPr>
            <w:rFonts w:eastAsia="Times New Roman"/>
            <w:szCs w:val="24"/>
            <w:lang w:eastAsia="en-US"/>
          </w:rPr>
          <w:br/>
        </w:r>
      </w:ins>
    </w:p>
    <w:p w14:paraId="3CCC430A" w14:textId="77777777" w:rsidR="000A2444" w:rsidRPr="000A2444" w:rsidRDefault="000A2444" w:rsidP="000A2444">
      <w:pPr>
        <w:spacing w:after="0" w:line="360" w:lineRule="auto"/>
        <w:rPr>
          <w:ins w:id="22" w:author="Φλούδα Χριστίνα" w:date="2017-07-17T12:45:00Z"/>
          <w:rFonts w:eastAsia="Times New Roman"/>
          <w:szCs w:val="24"/>
          <w:lang w:eastAsia="en-US"/>
        </w:rPr>
      </w:pPr>
      <w:ins w:id="23" w:author="Φλούδα Χριστίνα" w:date="2017-07-17T12:45:00Z">
        <w:r w:rsidRPr="000A2444">
          <w:rPr>
            <w:rFonts w:eastAsia="Times New Roman"/>
            <w:szCs w:val="24"/>
            <w:lang w:eastAsia="en-US"/>
          </w:rPr>
          <w:t>ΠΡΟΕΔΡΕΥΩΝ</w:t>
        </w:r>
      </w:ins>
    </w:p>
    <w:p w14:paraId="0334AADB" w14:textId="77777777" w:rsidR="000A2444" w:rsidRPr="000A2444" w:rsidRDefault="000A2444" w:rsidP="000A2444">
      <w:pPr>
        <w:spacing w:after="0" w:line="360" w:lineRule="auto"/>
        <w:rPr>
          <w:ins w:id="24" w:author="Φλούδα Χριστίνα" w:date="2017-07-17T12:45:00Z"/>
          <w:rFonts w:eastAsia="Times New Roman"/>
          <w:szCs w:val="24"/>
          <w:lang w:eastAsia="en-US"/>
        </w:rPr>
      </w:pPr>
      <w:ins w:id="25" w:author="Φλούδα Χριστίνα" w:date="2017-07-17T12:45:00Z">
        <w:r w:rsidRPr="000A2444">
          <w:rPr>
            <w:rFonts w:eastAsia="Times New Roman"/>
            <w:szCs w:val="24"/>
            <w:lang w:eastAsia="en-US"/>
          </w:rPr>
          <w:t>ΛΑΜΠΡΟΥΛΗΣ Γ. , σελ.</w:t>
        </w:r>
        <w:r w:rsidRPr="000A2444">
          <w:rPr>
            <w:rFonts w:eastAsia="Times New Roman"/>
            <w:szCs w:val="24"/>
            <w:lang w:eastAsia="en-US"/>
          </w:rPr>
          <w:br/>
          <w:t xml:space="preserve"> </w:t>
        </w:r>
      </w:ins>
    </w:p>
    <w:p w14:paraId="168B4D55" w14:textId="77777777" w:rsidR="000A2444" w:rsidRPr="000A2444" w:rsidRDefault="000A2444" w:rsidP="000A2444">
      <w:pPr>
        <w:spacing w:after="0" w:line="360" w:lineRule="auto"/>
        <w:rPr>
          <w:ins w:id="26" w:author="Φλούδα Χριστίνα" w:date="2017-07-17T12:45:00Z"/>
          <w:rFonts w:eastAsia="Times New Roman"/>
          <w:szCs w:val="24"/>
          <w:lang w:eastAsia="en-US"/>
        </w:rPr>
      </w:pPr>
    </w:p>
    <w:p w14:paraId="79226B14" w14:textId="77777777" w:rsidR="000A2444" w:rsidRPr="000A2444" w:rsidRDefault="000A2444" w:rsidP="000A2444">
      <w:pPr>
        <w:spacing w:after="0" w:line="360" w:lineRule="auto"/>
        <w:rPr>
          <w:ins w:id="27" w:author="Φλούδα Χριστίνα" w:date="2017-07-17T12:45:00Z"/>
          <w:rFonts w:eastAsia="Times New Roman"/>
          <w:szCs w:val="24"/>
          <w:lang w:eastAsia="en-US"/>
        </w:rPr>
      </w:pPr>
      <w:ins w:id="28" w:author="Φλούδα Χριστίνα" w:date="2017-07-17T12:45:00Z">
        <w:r w:rsidRPr="000A2444">
          <w:rPr>
            <w:rFonts w:eastAsia="Times New Roman"/>
            <w:szCs w:val="24"/>
            <w:lang w:eastAsia="en-US"/>
          </w:rPr>
          <w:t>ΟΜΙΛΗΤΕΣ</w:t>
        </w:r>
      </w:ins>
    </w:p>
    <w:p w14:paraId="67E916D0" w14:textId="3872CDC2" w:rsidR="000A2444" w:rsidRDefault="000A2444" w:rsidP="000A2444">
      <w:pPr>
        <w:spacing w:line="600" w:lineRule="auto"/>
        <w:ind w:firstLine="709"/>
        <w:jc w:val="both"/>
        <w:rPr>
          <w:ins w:id="29" w:author="Φλούδα Χριστίνα" w:date="2017-07-17T12:45:00Z"/>
          <w:rFonts w:eastAsia="Times New Roman"/>
          <w:szCs w:val="24"/>
        </w:rPr>
        <w:pPrChange w:id="30" w:author="Φλούδα Χριστίνα" w:date="2017-07-17T12:45:00Z">
          <w:pPr>
            <w:spacing w:line="600" w:lineRule="auto"/>
            <w:ind w:firstLine="709"/>
            <w:jc w:val="center"/>
          </w:pPr>
        </w:pPrChange>
      </w:pPr>
      <w:ins w:id="31" w:author="Φλούδα Χριστίνα" w:date="2017-07-17T12:45:00Z">
        <w:r w:rsidRPr="000A2444">
          <w:rPr>
            <w:rFonts w:eastAsia="Times New Roman"/>
            <w:szCs w:val="24"/>
            <w:lang w:eastAsia="en-US"/>
          </w:rPr>
          <w:br/>
          <w:t>Α. Επί διαδικαστικού θέματος:</w:t>
        </w:r>
        <w:r w:rsidRPr="000A2444">
          <w:rPr>
            <w:rFonts w:eastAsia="Times New Roman"/>
            <w:szCs w:val="24"/>
            <w:lang w:eastAsia="en-US"/>
          </w:rPr>
          <w:br/>
          <w:t>ΛΑΜΠΡΟΥΛΗΣ Γ. , σελ.</w:t>
        </w:r>
        <w:r w:rsidRPr="000A2444">
          <w:rPr>
            <w:rFonts w:eastAsia="Times New Roman"/>
            <w:szCs w:val="24"/>
            <w:lang w:eastAsia="en-US"/>
          </w:rPr>
          <w:br/>
        </w:r>
        <w:r w:rsidRPr="000A2444">
          <w:rPr>
            <w:rFonts w:eastAsia="Times New Roman"/>
            <w:szCs w:val="24"/>
            <w:lang w:eastAsia="en-US"/>
          </w:rPr>
          <w:br/>
          <w:t>Β. Επί των επικαίρων ερωτήσεων:</w:t>
        </w:r>
        <w:r w:rsidRPr="000A2444">
          <w:rPr>
            <w:rFonts w:eastAsia="Times New Roman"/>
            <w:szCs w:val="24"/>
            <w:lang w:eastAsia="en-US"/>
          </w:rPr>
          <w:br/>
          <w:t>ΑΜΥΡΑΣ Γ. , σελ.</w:t>
        </w:r>
        <w:r w:rsidRPr="000A2444">
          <w:rPr>
            <w:rFonts w:eastAsia="Times New Roman"/>
            <w:szCs w:val="24"/>
            <w:lang w:eastAsia="en-US"/>
          </w:rPr>
          <w:br/>
          <w:t>ΑΠΟΣΤΟΛΟΥ Ε. , σελ.</w:t>
        </w:r>
        <w:r w:rsidRPr="000A2444">
          <w:rPr>
            <w:rFonts w:eastAsia="Times New Roman"/>
            <w:szCs w:val="24"/>
            <w:lang w:eastAsia="en-US"/>
          </w:rPr>
          <w:br/>
          <w:t>ΑΧΤΣΙΟΓΛΟΥ Ε. , σελ.</w:t>
        </w:r>
        <w:r w:rsidRPr="000A2444">
          <w:rPr>
            <w:rFonts w:eastAsia="Times New Roman"/>
            <w:szCs w:val="24"/>
            <w:lang w:eastAsia="en-US"/>
          </w:rPr>
          <w:br/>
          <w:t>ΔΡΙΤΣΕΛΗ Π. , σελ.</w:t>
        </w:r>
        <w:r w:rsidRPr="000A2444">
          <w:rPr>
            <w:rFonts w:eastAsia="Times New Roman"/>
            <w:szCs w:val="24"/>
            <w:lang w:eastAsia="en-US"/>
          </w:rPr>
          <w:br/>
          <w:t>ΚΑΣΑΠΙΔΗΣ Γ. , σελ.</w:t>
        </w:r>
        <w:r w:rsidRPr="000A2444">
          <w:rPr>
            <w:rFonts w:eastAsia="Times New Roman"/>
            <w:szCs w:val="24"/>
            <w:lang w:eastAsia="en-US"/>
          </w:rPr>
          <w:br/>
          <w:t>ΚΟΚΚΑΛΗΣ Β. , σελ.</w:t>
        </w:r>
        <w:r w:rsidRPr="000A2444">
          <w:rPr>
            <w:rFonts w:eastAsia="Times New Roman"/>
            <w:szCs w:val="24"/>
            <w:lang w:eastAsia="en-US"/>
          </w:rPr>
          <w:br/>
          <w:t>ΚΟΝΙΟΡΔΟΥ Λ. , σελ.</w:t>
        </w:r>
        <w:r w:rsidRPr="000A2444">
          <w:rPr>
            <w:rFonts w:eastAsia="Times New Roman"/>
            <w:szCs w:val="24"/>
            <w:lang w:eastAsia="en-US"/>
          </w:rPr>
          <w:br/>
          <w:t>ΚΟΥΚΟΥΤΣΗΣ Δ. , σελ.</w:t>
        </w:r>
        <w:r w:rsidRPr="000A2444">
          <w:rPr>
            <w:rFonts w:eastAsia="Times New Roman"/>
            <w:szCs w:val="24"/>
            <w:lang w:eastAsia="en-US"/>
          </w:rPr>
          <w:br/>
          <w:t>ΚΩΝΣΤΑΝΤΙΝΟΠΟΥΛΟΣ Ο. , σελ.</w:t>
        </w:r>
        <w:r w:rsidRPr="000A2444">
          <w:rPr>
            <w:rFonts w:eastAsia="Times New Roman"/>
            <w:szCs w:val="24"/>
            <w:lang w:eastAsia="en-US"/>
          </w:rPr>
          <w:br/>
          <w:t>ΜΑΝΩΛΑΚΟΥ Δ. , σελ.</w:t>
        </w:r>
        <w:r w:rsidRPr="000A2444">
          <w:rPr>
            <w:rFonts w:eastAsia="Times New Roman"/>
            <w:szCs w:val="24"/>
            <w:lang w:eastAsia="en-US"/>
          </w:rPr>
          <w:br/>
          <w:t>ΜΠΑΛΤΑΣ Α. , σελ.</w:t>
        </w:r>
        <w:r w:rsidRPr="000A2444">
          <w:rPr>
            <w:rFonts w:eastAsia="Times New Roman"/>
            <w:szCs w:val="24"/>
            <w:lang w:eastAsia="en-US"/>
          </w:rPr>
          <w:br/>
          <w:t>ΠΑΠΑΧΡΙΣΤΟΠΟΥΛΟΣ Α. , σελ.</w:t>
        </w:r>
        <w:r w:rsidRPr="000A2444">
          <w:rPr>
            <w:rFonts w:eastAsia="Times New Roman"/>
            <w:szCs w:val="24"/>
            <w:lang w:eastAsia="en-US"/>
          </w:rPr>
          <w:br/>
          <w:t>ΣΑΧΙΝΙΔΗΣ Ι. , σελ.</w:t>
        </w:r>
        <w:r w:rsidRPr="000A2444">
          <w:rPr>
            <w:rFonts w:eastAsia="Times New Roman"/>
            <w:szCs w:val="24"/>
            <w:lang w:eastAsia="en-US"/>
          </w:rPr>
          <w:br/>
          <w:t>ΣΚΟΥΡΛΕΤΗΣ Π. , σελ.</w:t>
        </w:r>
        <w:r w:rsidRPr="000A2444">
          <w:rPr>
            <w:rFonts w:eastAsia="Times New Roman"/>
            <w:szCs w:val="24"/>
            <w:lang w:eastAsia="en-US"/>
          </w:rPr>
          <w:br/>
          <w:t>ΣΥΝΤΥΧΑΚΗΣ Ε. , σελ.</w:t>
        </w:r>
        <w:r w:rsidRPr="000A2444">
          <w:rPr>
            <w:rFonts w:eastAsia="Times New Roman"/>
            <w:szCs w:val="24"/>
            <w:lang w:eastAsia="en-US"/>
          </w:rPr>
          <w:br/>
          <w:t>ΤΖΑΚΡΗ Θ. , σελ.</w:t>
        </w:r>
        <w:r w:rsidRPr="000A2444">
          <w:rPr>
            <w:rFonts w:eastAsia="Times New Roman"/>
            <w:szCs w:val="24"/>
            <w:lang w:eastAsia="en-US"/>
          </w:rPr>
          <w:br/>
        </w:r>
      </w:ins>
    </w:p>
    <w:p w14:paraId="699B2DC1" w14:textId="77777777" w:rsidR="00373EA4" w:rsidRDefault="000A2444">
      <w:pPr>
        <w:spacing w:line="600" w:lineRule="auto"/>
        <w:ind w:firstLine="709"/>
        <w:jc w:val="center"/>
        <w:rPr>
          <w:rFonts w:eastAsia="Times New Roman"/>
          <w:szCs w:val="24"/>
        </w:rPr>
      </w:pPr>
      <w:r>
        <w:rPr>
          <w:rFonts w:eastAsia="Times New Roman"/>
          <w:szCs w:val="24"/>
        </w:rPr>
        <w:t>ΠΡΑΚΤΙΚΑ ΒΟΥΛΗΣ</w:t>
      </w:r>
    </w:p>
    <w:p w14:paraId="699B2DC2" w14:textId="77777777" w:rsidR="00373EA4" w:rsidRDefault="000A2444">
      <w:pPr>
        <w:spacing w:line="600" w:lineRule="auto"/>
        <w:ind w:firstLine="709"/>
        <w:jc w:val="center"/>
        <w:rPr>
          <w:rFonts w:eastAsia="Times New Roman"/>
          <w:szCs w:val="24"/>
        </w:rPr>
      </w:pPr>
      <w:r>
        <w:rPr>
          <w:rFonts w:eastAsia="Times New Roman"/>
          <w:szCs w:val="24"/>
        </w:rPr>
        <w:t>ΙΖ΄ ΠΕΡΙΟΔΟΣ</w:t>
      </w:r>
    </w:p>
    <w:p w14:paraId="699B2DC3" w14:textId="77777777" w:rsidR="00373EA4" w:rsidRDefault="000A2444">
      <w:pPr>
        <w:spacing w:line="600" w:lineRule="auto"/>
        <w:ind w:firstLine="709"/>
        <w:jc w:val="center"/>
        <w:rPr>
          <w:rFonts w:eastAsia="Times New Roman"/>
          <w:szCs w:val="24"/>
        </w:rPr>
      </w:pPr>
      <w:r>
        <w:rPr>
          <w:rFonts w:eastAsia="Times New Roman"/>
          <w:szCs w:val="24"/>
        </w:rPr>
        <w:t>ΠΡΟΕΔΡΕΥΟΜΕΝΗΣ ΚΟΙΝΟΒΟΥΛΕΥΤΙΚΗΣ ΔΗΜΟΚΡΑΤΙΑΣ</w:t>
      </w:r>
    </w:p>
    <w:p w14:paraId="699B2DC4" w14:textId="77777777" w:rsidR="00373EA4" w:rsidRDefault="000A2444">
      <w:pPr>
        <w:spacing w:line="600" w:lineRule="auto"/>
        <w:ind w:firstLine="709"/>
        <w:jc w:val="center"/>
        <w:rPr>
          <w:rFonts w:eastAsia="Times New Roman"/>
          <w:szCs w:val="24"/>
        </w:rPr>
      </w:pPr>
      <w:r>
        <w:rPr>
          <w:rFonts w:eastAsia="Times New Roman"/>
          <w:szCs w:val="24"/>
        </w:rPr>
        <w:t>ΣΥΝΟΔΟΣ Β΄</w:t>
      </w:r>
    </w:p>
    <w:p w14:paraId="699B2DC5" w14:textId="77777777" w:rsidR="00373EA4" w:rsidRDefault="000A2444">
      <w:pPr>
        <w:spacing w:line="600" w:lineRule="auto"/>
        <w:ind w:firstLine="709"/>
        <w:jc w:val="center"/>
        <w:rPr>
          <w:rFonts w:eastAsia="Times New Roman"/>
          <w:szCs w:val="24"/>
        </w:rPr>
      </w:pPr>
      <w:r>
        <w:rPr>
          <w:rFonts w:eastAsia="Times New Roman"/>
          <w:szCs w:val="24"/>
        </w:rPr>
        <w:t xml:space="preserve">ΣΥΝΕΔΡΙΑΣΗ </w:t>
      </w:r>
      <w:r>
        <w:rPr>
          <w:rFonts w:ascii="Microsoft Sans Serif" w:eastAsia="Times New Roman" w:hAnsi="Microsoft Sans Serif"/>
          <w:color w:val="000000"/>
          <w:szCs w:val="24"/>
        </w:rPr>
        <w:t>ΡΜΖ</w:t>
      </w:r>
      <w:r>
        <w:rPr>
          <w:rFonts w:eastAsia="Times New Roman"/>
          <w:szCs w:val="24"/>
        </w:rPr>
        <w:t>΄</w:t>
      </w:r>
    </w:p>
    <w:p w14:paraId="699B2DC6" w14:textId="77777777" w:rsidR="00373EA4" w:rsidRDefault="000A2444">
      <w:pPr>
        <w:spacing w:line="600" w:lineRule="auto"/>
        <w:ind w:firstLine="709"/>
        <w:jc w:val="center"/>
        <w:rPr>
          <w:rFonts w:eastAsia="Times New Roman"/>
          <w:szCs w:val="24"/>
        </w:rPr>
      </w:pPr>
      <w:r>
        <w:rPr>
          <w:rFonts w:eastAsia="Times New Roman"/>
          <w:szCs w:val="24"/>
        </w:rPr>
        <w:t>Πέμπτη 6 Ιουλίου 2017</w:t>
      </w:r>
    </w:p>
    <w:p w14:paraId="699B2DC7" w14:textId="77777777" w:rsidR="00373EA4" w:rsidRDefault="000A2444">
      <w:pPr>
        <w:spacing w:line="600" w:lineRule="auto"/>
        <w:ind w:firstLine="720"/>
        <w:jc w:val="both"/>
        <w:rPr>
          <w:rFonts w:eastAsia="Times New Roman"/>
          <w:szCs w:val="24"/>
        </w:rPr>
      </w:pPr>
      <w:r>
        <w:rPr>
          <w:rFonts w:eastAsia="Times New Roman"/>
          <w:szCs w:val="24"/>
        </w:rPr>
        <w:t>Αθήνα, σήμερα στις 6 Ιουλίου 2017, ημέρα Τετάρτη και ώρα 9.45΄</w:t>
      </w:r>
      <w:r w:rsidRPr="00300C17">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ΣΤ΄ Αντιπροέδρου αυτής κ. </w:t>
      </w:r>
      <w:r w:rsidRPr="00835687">
        <w:rPr>
          <w:rFonts w:eastAsia="Times New Roman"/>
          <w:b/>
          <w:szCs w:val="24"/>
        </w:rPr>
        <w:t>ΓΕΩΡΓΙΟΥ ΛΑΜΠΡΟΥΛΗ</w:t>
      </w:r>
      <w:r w:rsidRPr="00300C17">
        <w:rPr>
          <w:rFonts w:eastAsia="Times New Roman"/>
          <w:szCs w:val="24"/>
        </w:rPr>
        <w:t>.</w:t>
      </w:r>
    </w:p>
    <w:p w14:paraId="699B2DC8" w14:textId="77777777" w:rsidR="00373EA4" w:rsidRDefault="000A244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συνάδελφοι, αρχίζει η συνεδρίαση.</w:t>
      </w:r>
    </w:p>
    <w:p w14:paraId="699B2DC9" w14:textId="77777777" w:rsidR="00373EA4" w:rsidRDefault="000A2444">
      <w:pPr>
        <w:spacing w:line="600" w:lineRule="auto"/>
        <w:ind w:firstLine="720"/>
        <w:jc w:val="both"/>
        <w:rPr>
          <w:rFonts w:eastAsia="Times New Roman"/>
          <w:szCs w:val="24"/>
        </w:rPr>
      </w:pPr>
      <w:r>
        <w:rPr>
          <w:rFonts w:eastAsia="Times New Roman"/>
          <w:szCs w:val="24"/>
        </w:rPr>
        <w:t>(ΕΠΙΚΥΡ</w:t>
      </w:r>
      <w:r>
        <w:rPr>
          <w:rFonts w:eastAsia="Times New Roman"/>
          <w:szCs w:val="24"/>
        </w:rPr>
        <w:t>ΩΣΗ ΠΡΑΚΤΙΚΩΝ: Σύμφωνα με την από 5-7-2017 εξουσιοδότηση του Σώματος επικυρώθηκαν με ευθύνη του Προεδρείου τα πρακτικά της ΡΜΣΤ΄ συνεδριάσεώς του, της Τετάρτης 5 Ιουλίου 2017.)</w:t>
      </w:r>
    </w:p>
    <w:p w14:paraId="699B2DCA" w14:textId="77777777" w:rsidR="00373EA4" w:rsidRDefault="000A2444">
      <w:pPr>
        <w:spacing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το δελτίο επι</w:t>
      </w:r>
      <w:r>
        <w:rPr>
          <w:rFonts w:eastAsia="Times New Roman"/>
          <w:szCs w:val="24"/>
        </w:rPr>
        <w:t>καίρων ερωτήσεων της Παρασκευής 7 Ιουλίου 2017.</w:t>
      </w:r>
    </w:p>
    <w:p w14:paraId="699B2DCB" w14:textId="77777777" w:rsidR="00373EA4" w:rsidRDefault="000A2444">
      <w:pPr>
        <w:spacing w:line="600" w:lineRule="auto"/>
        <w:ind w:firstLine="720"/>
        <w:jc w:val="both"/>
        <w:rPr>
          <w:rFonts w:eastAsia="Times New Roman"/>
          <w:szCs w:val="24"/>
        </w:rPr>
      </w:pPr>
      <w:r>
        <w:rPr>
          <w:rFonts w:eastAsia="Times New Roman"/>
          <w:bCs/>
          <w:szCs w:val="24"/>
        </w:rPr>
        <w:t xml:space="preserve">Α. </w:t>
      </w:r>
      <w:r>
        <w:rPr>
          <w:rFonts w:eastAsia="Times New Roman"/>
          <w:bCs/>
          <w:szCs w:val="24"/>
        </w:rPr>
        <w:t xml:space="preserve">ΕΠΙΚΑΙΡΕΣ ΕΡΩΤΗΣΕΙΣ </w:t>
      </w:r>
      <w:r>
        <w:rPr>
          <w:rFonts w:eastAsia="Times New Roman"/>
          <w:bCs/>
          <w:szCs w:val="24"/>
        </w:rPr>
        <w:t>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99B2DCC" w14:textId="77777777" w:rsidR="00373EA4" w:rsidRDefault="000A2444">
      <w:pPr>
        <w:spacing w:line="600" w:lineRule="auto"/>
        <w:ind w:firstLine="720"/>
        <w:jc w:val="both"/>
        <w:rPr>
          <w:rFonts w:eastAsia="Times New Roman"/>
          <w:szCs w:val="24"/>
        </w:rPr>
      </w:pPr>
      <w:r>
        <w:rPr>
          <w:rFonts w:eastAsia="Times New Roman"/>
          <w:szCs w:val="24"/>
        </w:rPr>
        <w:t xml:space="preserve">1. Η με αριθμό 1124/4-7-2017 επίκαιρη ερώτηση της Βουλευτού Χανίων του Συνασπισμού Ριζοσπαστικής Αριστεράς κ. </w:t>
      </w:r>
      <w:r>
        <w:rPr>
          <w:rFonts w:eastAsia="Times New Roman"/>
          <w:bCs/>
          <w:szCs w:val="24"/>
        </w:rPr>
        <w:t>Ευαγ</w:t>
      </w:r>
      <w:r>
        <w:rPr>
          <w:rFonts w:eastAsia="Times New Roman"/>
          <w:bCs/>
          <w:szCs w:val="24"/>
        </w:rPr>
        <w:t>γελίας (</w:t>
      </w:r>
      <w:proofErr w:type="spellStart"/>
      <w:r>
        <w:rPr>
          <w:rFonts w:eastAsia="Times New Roman"/>
          <w:bCs/>
          <w:szCs w:val="24"/>
        </w:rPr>
        <w:t>Βάλιας</w:t>
      </w:r>
      <w:proofErr w:type="spellEnd"/>
      <w:r>
        <w:rPr>
          <w:rFonts w:eastAsia="Times New Roman"/>
          <w:bCs/>
          <w:szCs w:val="24"/>
        </w:rPr>
        <w:t xml:space="preserve">) </w:t>
      </w:r>
      <w:proofErr w:type="spellStart"/>
      <w:r>
        <w:rPr>
          <w:rFonts w:eastAsia="Times New Roman"/>
          <w:bCs/>
          <w:szCs w:val="24"/>
        </w:rPr>
        <w:t>Βαγιωνάκη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Περιβάλλοντος και Ενέργειας, </w:t>
      </w:r>
      <w:r>
        <w:rPr>
          <w:rFonts w:eastAsia="Times New Roman"/>
          <w:szCs w:val="24"/>
        </w:rPr>
        <w:t xml:space="preserve">σχετικά με τη θεσμική προστασία της περιοχής του </w:t>
      </w:r>
      <w:proofErr w:type="spellStart"/>
      <w:r>
        <w:rPr>
          <w:rFonts w:eastAsia="Times New Roman"/>
          <w:szCs w:val="24"/>
        </w:rPr>
        <w:t>Ελαφονησίου</w:t>
      </w:r>
      <w:proofErr w:type="spellEnd"/>
      <w:r>
        <w:rPr>
          <w:rFonts w:eastAsia="Times New Roman"/>
          <w:szCs w:val="24"/>
        </w:rPr>
        <w:t xml:space="preserve"> Χανίων.</w:t>
      </w:r>
    </w:p>
    <w:p w14:paraId="699B2DCD" w14:textId="77777777" w:rsidR="00373EA4" w:rsidRDefault="000A2444">
      <w:pPr>
        <w:spacing w:line="600" w:lineRule="auto"/>
        <w:ind w:firstLine="720"/>
        <w:jc w:val="both"/>
        <w:rPr>
          <w:rFonts w:eastAsia="Times New Roman"/>
          <w:szCs w:val="24"/>
        </w:rPr>
      </w:pPr>
      <w:r>
        <w:rPr>
          <w:rFonts w:eastAsia="Times New Roman"/>
          <w:szCs w:val="24"/>
        </w:rPr>
        <w:t xml:space="preserve">2. Η με αριθμό 1158/4-7-2017 επίκαιρη ερώτηση του Βουλευτή </w:t>
      </w:r>
      <w:proofErr w:type="spellStart"/>
      <w:r>
        <w:rPr>
          <w:rFonts w:eastAsia="Times New Roman"/>
          <w:szCs w:val="24"/>
        </w:rPr>
        <w:t>Φλ</w:t>
      </w:r>
      <w:r>
        <w:rPr>
          <w:rFonts w:eastAsia="Times New Roman"/>
          <w:szCs w:val="24"/>
        </w:rPr>
        <w:t>ωρίνης</w:t>
      </w:r>
      <w:proofErr w:type="spellEnd"/>
      <w:r>
        <w:rPr>
          <w:rFonts w:eastAsia="Times New Roman"/>
          <w:szCs w:val="24"/>
        </w:rPr>
        <w:t xml:space="preserve"> της Νέας Δημοκρατίας κ. </w:t>
      </w:r>
      <w:r>
        <w:rPr>
          <w:rFonts w:eastAsia="Times New Roman"/>
          <w:bCs/>
          <w:szCs w:val="24"/>
        </w:rPr>
        <w:t xml:space="preserve">Ιωάννη Αντωνιάδη </w:t>
      </w:r>
      <w:r>
        <w:rPr>
          <w:rFonts w:eastAsia="Times New Roman"/>
          <w:szCs w:val="24"/>
        </w:rPr>
        <w:t>προς τ</w:t>
      </w:r>
      <w:r>
        <w:rPr>
          <w:rFonts w:eastAsia="Times New Roman"/>
          <w:szCs w:val="24"/>
        </w:rPr>
        <w:t xml:space="preserve">ον Υπουργό </w:t>
      </w:r>
      <w:r>
        <w:rPr>
          <w:rFonts w:eastAsia="Times New Roman"/>
          <w:bCs/>
          <w:szCs w:val="24"/>
        </w:rPr>
        <w:t xml:space="preserve">Περιβάλλοντος και Ενέργειας, </w:t>
      </w:r>
      <w:r>
        <w:rPr>
          <w:rFonts w:eastAsia="Times New Roman"/>
          <w:szCs w:val="24"/>
        </w:rPr>
        <w:t>με θέμα: «Συνολική και όχι τμηματική μετεγκατάσταση της κοινότητας Αχλάδας του Νομού Φλώρινας».</w:t>
      </w:r>
    </w:p>
    <w:p w14:paraId="699B2DCE" w14:textId="77777777" w:rsidR="00373EA4" w:rsidRDefault="000A2444">
      <w:pPr>
        <w:spacing w:line="600" w:lineRule="auto"/>
        <w:ind w:firstLine="720"/>
        <w:jc w:val="both"/>
        <w:rPr>
          <w:rFonts w:eastAsia="Times New Roman"/>
          <w:szCs w:val="24"/>
        </w:rPr>
      </w:pPr>
      <w:r>
        <w:rPr>
          <w:rFonts w:eastAsia="Times New Roman"/>
          <w:szCs w:val="24"/>
        </w:rPr>
        <w:t xml:space="preserve">3. Η με αριθμό 1120/3-7-2017 επίκαιρη ερώτηση του Βουλευτή Β΄ Αθηνών της Δημοκρατικής Συμπαράταξης ΠΑΣΟΚ – ΔΗΜΑΡ κ. </w:t>
      </w:r>
      <w:r>
        <w:rPr>
          <w:rFonts w:eastAsia="Times New Roman"/>
          <w:bCs/>
          <w:szCs w:val="24"/>
        </w:rPr>
        <w:t>Ανδρ</w:t>
      </w:r>
      <w:r>
        <w:rPr>
          <w:rFonts w:eastAsia="Times New Roman"/>
          <w:bCs/>
          <w:szCs w:val="24"/>
        </w:rPr>
        <w:t>έα Λοβέρδου</w:t>
      </w:r>
      <w:r>
        <w:rPr>
          <w:rFonts w:eastAsia="Times New Roman"/>
          <w:szCs w:val="24"/>
        </w:rPr>
        <w:t xml:space="preserve"> προς τον Υπουργό </w:t>
      </w:r>
      <w:r>
        <w:rPr>
          <w:rFonts w:eastAsia="Times New Roman"/>
          <w:bCs/>
          <w:szCs w:val="24"/>
        </w:rPr>
        <w:t>Ψηφιακής Πο</w:t>
      </w:r>
      <w:r>
        <w:rPr>
          <w:rFonts w:eastAsia="Times New Roman"/>
          <w:bCs/>
          <w:szCs w:val="24"/>
        </w:rPr>
        <w:lastRenderedPageBreak/>
        <w:t xml:space="preserve">λιτικής, Τηλεπικοινωνιών και Ενημέρωσης, </w:t>
      </w:r>
      <w:r>
        <w:rPr>
          <w:rFonts w:eastAsia="Times New Roman"/>
          <w:szCs w:val="24"/>
        </w:rPr>
        <w:t>με θέμα: «Αντισυνταγματικότητα και της νέας ρύθμισης για τις τηλεοπτικές άδειες».</w:t>
      </w:r>
    </w:p>
    <w:p w14:paraId="699B2DCF" w14:textId="77777777" w:rsidR="00373EA4" w:rsidRDefault="000A2444">
      <w:pPr>
        <w:spacing w:line="600" w:lineRule="auto"/>
        <w:ind w:firstLine="720"/>
        <w:jc w:val="both"/>
        <w:rPr>
          <w:rFonts w:eastAsia="Times New Roman"/>
          <w:szCs w:val="24"/>
        </w:rPr>
      </w:pPr>
      <w:r>
        <w:rPr>
          <w:rFonts w:eastAsia="Times New Roman"/>
          <w:szCs w:val="24"/>
        </w:rPr>
        <w:t>4. Η με αριθμό 1121/3-7-2017 επίκαιρη ερώτηση του Βουλευτή Ευβοίας του Λαϊκού Συνδέσμου - Χρυ</w:t>
      </w:r>
      <w:r>
        <w:rPr>
          <w:rFonts w:eastAsia="Times New Roman"/>
          <w:szCs w:val="24"/>
        </w:rPr>
        <w:t xml:space="preserve">σή Αυγή κ. </w:t>
      </w:r>
      <w:r>
        <w:rPr>
          <w:rFonts w:eastAsia="Times New Roman"/>
          <w:bCs/>
          <w:szCs w:val="24"/>
        </w:rPr>
        <w:t xml:space="preserve">Νικολάου Μίχου </w:t>
      </w:r>
      <w:r>
        <w:rPr>
          <w:rFonts w:eastAsia="Times New Roman"/>
          <w:szCs w:val="24"/>
        </w:rPr>
        <w:t xml:space="preserve">προς τον Υπουργό </w:t>
      </w:r>
      <w:r>
        <w:rPr>
          <w:rFonts w:eastAsia="Times New Roman"/>
          <w:bCs/>
          <w:szCs w:val="24"/>
        </w:rPr>
        <w:t xml:space="preserve">Οικονομίας και Ανάπτυξης, </w:t>
      </w:r>
      <w:r>
        <w:rPr>
          <w:rFonts w:eastAsia="Times New Roman"/>
          <w:szCs w:val="24"/>
        </w:rPr>
        <w:t xml:space="preserve">με θέμα: «Εντείνεται η δράση της </w:t>
      </w:r>
      <w:r>
        <w:rPr>
          <w:rFonts w:eastAsia="Times New Roman"/>
          <w:szCs w:val="24"/>
        </w:rPr>
        <w:t xml:space="preserve"> </w:t>
      </w:r>
      <w:proofErr w:type="spellStart"/>
      <w:r>
        <w:rPr>
          <w:rFonts w:eastAsia="Times New Roman"/>
          <w:szCs w:val="24"/>
        </w:rPr>
        <w:t>Ziraat</w:t>
      </w:r>
      <w:proofErr w:type="spellEnd"/>
      <w:r>
        <w:rPr>
          <w:rFonts w:eastAsia="Times New Roman"/>
          <w:szCs w:val="24"/>
        </w:rPr>
        <w:t xml:space="preserve"> Bank μετά τον πλειστηριασμό ελληνικής περιουσίας στη Ρόδο».</w:t>
      </w:r>
    </w:p>
    <w:p w14:paraId="699B2DD0" w14:textId="77777777" w:rsidR="00373EA4" w:rsidRDefault="000A2444">
      <w:pPr>
        <w:spacing w:line="600" w:lineRule="auto"/>
        <w:ind w:firstLine="720"/>
        <w:jc w:val="both"/>
        <w:rPr>
          <w:rFonts w:eastAsia="Times New Roman"/>
          <w:szCs w:val="24"/>
        </w:rPr>
      </w:pPr>
      <w:r>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 xml:space="preserve">ονισμού </w:t>
      </w:r>
      <w:r>
        <w:rPr>
          <w:rFonts w:eastAsia="Times New Roman"/>
          <w:bCs/>
          <w:szCs w:val="24"/>
        </w:rPr>
        <w:t>της</w:t>
      </w:r>
      <w:r>
        <w:rPr>
          <w:rFonts w:eastAsia="Times New Roman"/>
          <w:bCs/>
          <w:szCs w:val="24"/>
        </w:rPr>
        <w:t xml:space="preserve"> Βουλής)</w:t>
      </w:r>
    </w:p>
    <w:p w14:paraId="699B2DD1" w14:textId="77777777" w:rsidR="00373EA4" w:rsidRDefault="000A2444">
      <w:pPr>
        <w:spacing w:line="600" w:lineRule="auto"/>
        <w:ind w:firstLine="720"/>
        <w:jc w:val="both"/>
        <w:rPr>
          <w:rFonts w:eastAsia="Times New Roman"/>
          <w:szCs w:val="24"/>
        </w:rPr>
      </w:pPr>
      <w:r>
        <w:rPr>
          <w:rFonts w:eastAsia="Times New Roman"/>
          <w:szCs w:val="24"/>
        </w:rPr>
        <w:t xml:space="preserve">1. Η με αριθμό 1122/3-7-2017 επίκαιρη ερώτηση του Ε΄ Αντιπροέδρου της Βουλής και Βουλευτή Δωδεκανήσου της Δημοκρατικής Συμπαράταξης ΠΑΣΟΚ – 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 xml:space="preserve">Περιβάλλοντος και Ενέργειας, </w:t>
      </w:r>
      <w:r>
        <w:rPr>
          <w:rFonts w:eastAsia="Times New Roman"/>
          <w:szCs w:val="24"/>
        </w:rPr>
        <w:t>με θέμα: «Διακοπές ηλεκτρικ</w:t>
      </w:r>
      <w:r>
        <w:rPr>
          <w:rFonts w:eastAsia="Times New Roman"/>
          <w:szCs w:val="24"/>
        </w:rPr>
        <w:t>ού ρεύματος στη Ρόδο, εν μέσω καύσωνα και τουριστικής περιόδου».</w:t>
      </w:r>
    </w:p>
    <w:p w14:paraId="699B2DD2" w14:textId="77777777" w:rsidR="00373EA4" w:rsidRDefault="000A2444">
      <w:pPr>
        <w:spacing w:line="600" w:lineRule="auto"/>
        <w:ind w:firstLine="720"/>
        <w:jc w:val="both"/>
        <w:rPr>
          <w:rFonts w:eastAsia="Times New Roman"/>
          <w:szCs w:val="24"/>
        </w:rPr>
      </w:pPr>
      <w:r>
        <w:rPr>
          <w:rFonts w:eastAsia="Times New Roman"/>
          <w:szCs w:val="24"/>
        </w:rPr>
        <w:t xml:space="preserve">2. Η με αριθμό 1173/4-7-2017 επίκαιρη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 xml:space="preserve">Ψηφιακής </w:t>
      </w:r>
      <w:r>
        <w:rPr>
          <w:rFonts w:eastAsia="Times New Roman"/>
          <w:bCs/>
          <w:szCs w:val="24"/>
        </w:rPr>
        <w:lastRenderedPageBreak/>
        <w:t xml:space="preserve">Πολιτικής, Τηλεπικοινωνιών </w:t>
      </w:r>
      <w:r>
        <w:rPr>
          <w:rFonts w:eastAsia="Times New Roman"/>
          <w:bCs/>
          <w:szCs w:val="24"/>
        </w:rPr>
        <w:t xml:space="preserve">και Ενημέρωσης, </w:t>
      </w:r>
      <w:r>
        <w:rPr>
          <w:rFonts w:eastAsia="Times New Roman"/>
          <w:szCs w:val="24"/>
        </w:rPr>
        <w:t xml:space="preserve">με θέμα: «Απεμπλοκή των ραδιοφωνικών σταθμών να αρθεί το καθεστώς </w:t>
      </w:r>
      <w:proofErr w:type="spellStart"/>
      <w:r>
        <w:rPr>
          <w:rFonts w:eastAsia="Times New Roman"/>
          <w:szCs w:val="24"/>
        </w:rPr>
        <w:t>ανισονομίας</w:t>
      </w:r>
      <w:proofErr w:type="spellEnd"/>
      <w:r>
        <w:rPr>
          <w:rFonts w:eastAsia="Times New Roman"/>
          <w:szCs w:val="24"/>
        </w:rPr>
        <w:t xml:space="preserve"> μεταξύ των ραδιοφωνικών σταθμών της χώρας».</w:t>
      </w:r>
    </w:p>
    <w:p w14:paraId="699B2DD3" w14:textId="77777777" w:rsidR="00373EA4" w:rsidRDefault="000A2444">
      <w:pPr>
        <w:spacing w:line="600" w:lineRule="auto"/>
        <w:ind w:firstLine="720"/>
        <w:jc w:val="both"/>
        <w:rPr>
          <w:rFonts w:eastAsia="Times New Roman"/>
          <w:szCs w:val="24"/>
        </w:rPr>
      </w:pPr>
      <w:r>
        <w:rPr>
          <w:rFonts w:eastAsia="Times New Roman"/>
          <w:szCs w:val="24"/>
        </w:rPr>
        <w:t>3. Η με αριθμό 1105/27-6-2017 επίκαιρη ερώτηση του Βουλευτή Α΄ Πειραι</w:t>
      </w:r>
      <w:r>
        <w:rPr>
          <w:rFonts w:eastAsia="Times New Roman"/>
          <w:szCs w:val="24"/>
        </w:rPr>
        <w:t>ώς</w:t>
      </w:r>
      <w:r>
        <w:rPr>
          <w:rFonts w:eastAsia="Times New Roman"/>
          <w:szCs w:val="24"/>
        </w:rPr>
        <w:t xml:space="preserve"> της Νέας Δημοκρατίας κ. </w:t>
      </w:r>
      <w:r>
        <w:rPr>
          <w:rFonts w:eastAsia="Times New Roman"/>
          <w:bCs/>
          <w:szCs w:val="24"/>
        </w:rPr>
        <w:t>Κωνσταντίνου Κατσαφάδο</w:t>
      </w:r>
      <w:r>
        <w:rPr>
          <w:rFonts w:eastAsia="Times New Roman"/>
          <w:bCs/>
          <w:szCs w:val="24"/>
        </w:rPr>
        <w:t xml:space="preserve">υ </w:t>
      </w:r>
      <w:r>
        <w:rPr>
          <w:rFonts w:eastAsia="Times New Roman"/>
          <w:szCs w:val="24"/>
        </w:rPr>
        <w:t xml:space="preserve">προς τον Υπουργό </w:t>
      </w:r>
      <w:r>
        <w:rPr>
          <w:rFonts w:eastAsia="Times New Roman"/>
          <w:bCs/>
          <w:szCs w:val="24"/>
        </w:rPr>
        <w:t xml:space="preserve">Ναυτιλίας και Νησιωτικής Πολιτικής, </w:t>
      </w:r>
      <w:r>
        <w:rPr>
          <w:rFonts w:eastAsia="Times New Roman"/>
          <w:szCs w:val="24"/>
        </w:rPr>
        <w:t>με θέμα: «Τεράστια προβλήματα στην ακτοπλοϊκή σύνδεση Κυθήρων».</w:t>
      </w:r>
    </w:p>
    <w:p w14:paraId="699B2DD4" w14:textId="77777777" w:rsidR="00373EA4" w:rsidRDefault="000A2444">
      <w:pPr>
        <w:spacing w:line="600" w:lineRule="auto"/>
        <w:ind w:firstLine="720"/>
        <w:jc w:val="both"/>
        <w:rPr>
          <w:rFonts w:eastAsia="Times New Roman"/>
          <w:szCs w:val="24"/>
        </w:rPr>
      </w:pPr>
      <w:r>
        <w:rPr>
          <w:rFonts w:eastAsia="Times New Roman"/>
          <w:szCs w:val="24"/>
        </w:rPr>
        <w:t>4. Η με αριθμό 1076/20-6-2017 επίκαιρη ερώτηση της Βουλευτού Β΄ Πειραι</w:t>
      </w:r>
      <w:r>
        <w:rPr>
          <w:rFonts w:eastAsia="Times New Roman"/>
          <w:szCs w:val="24"/>
        </w:rPr>
        <w:t>ώς</w:t>
      </w:r>
      <w:r>
        <w:rPr>
          <w:rFonts w:eastAsia="Times New Roman"/>
          <w:szCs w:val="24"/>
        </w:rPr>
        <w:t xml:space="preserve"> της Ένωσης Κεντρώων κ. </w:t>
      </w:r>
      <w:r>
        <w:rPr>
          <w:rFonts w:eastAsia="Times New Roman"/>
          <w:bCs/>
          <w:szCs w:val="24"/>
        </w:rPr>
        <w:t xml:space="preserve">Θεοδώρας </w:t>
      </w:r>
      <w:proofErr w:type="spellStart"/>
      <w:r>
        <w:rPr>
          <w:rFonts w:eastAsia="Times New Roman"/>
          <w:bCs/>
          <w:szCs w:val="24"/>
        </w:rPr>
        <w:t>Μεγαλοοικονόμου</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 xml:space="preserve">Ναυτιλίας και Νησιωτικής Πολιτικής, </w:t>
      </w:r>
      <w:r>
        <w:rPr>
          <w:rFonts w:eastAsia="Times New Roman"/>
          <w:szCs w:val="24"/>
        </w:rPr>
        <w:t xml:space="preserve">με θέμα: «Άμεσος κίνδυνος να χαθεί η τουριστική περίοδος για το πλοίο </w:t>
      </w:r>
      <w:r>
        <w:rPr>
          <w:rFonts w:eastAsia="Times New Roman"/>
          <w:szCs w:val="24"/>
        </w:rPr>
        <w:t>«ΒΙΤΣΕΝΤΖΟΣ ΚΟΡΝΑΡΟΣ»</w:t>
      </w:r>
      <w:r>
        <w:rPr>
          <w:rFonts w:eastAsia="Times New Roman"/>
          <w:szCs w:val="24"/>
        </w:rPr>
        <w:t>, το οποίο συνιστά επιδοτούμενη γραμμή».</w:t>
      </w:r>
    </w:p>
    <w:p w14:paraId="699B2DD5" w14:textId="77777777" w:rsidR="00373EA4" w:rsidRDefault="000A2444">
      <w:pPr>
        <w:spacing w:line="600" w:lineRule="auto"/>
        <w:ind w:firstLine="720"/>
        <w:jc w:val="both"/>
        <w:rPr>
          <w:rFonts w:eastAsia="Times New Roman"/>
          <w:szCs w:val="24"/>
        </w:rPr>
      </w:pPr>
      <w:r>
        <w:rPr>
          <w:rFonts w:eastAsia="Times New Roman"/>
          <w:szCs w:val="24"/>
        </w:rPr>
        <w:t>5. Η με αριθμό 1078/20-6-2017 επίκαιρη ερώτηση του Βουλευτή Αχαΐας της Δημοκρατικής Συμ</w:t>
      </w:r>
      <w:r>
        <w:rPr>
          <w:rFonts w:eastAsia="Times New Roman"/>
          <w:szCs w:val="24"/>
        </w:rPr>
        <w:t xml:space="preserve">παράταξης ΠΑΣΟΚ – ΔΗΜΑΡ κ. </w:t>
      </w:r>
      <w:r>
        <w:rPr>
          <w:rFonts w:eastAsia="Times New Roman"/>
          <w:bCs/>
          <w:szCs w:val="24"/>
        </w:rPr>
        <w:t>Θεόδωρου Παπαθεοδώρου</w:t>
      </w:r>
      <w:r>
        <w:rPr>
          <w:rFonts w:eastAsia="Times New Roman"/>
          <w:szCs w:val="24"/>
        </w:rPr>
        <w:t xml:space="preserve"> προς τον Υπουργό </w:t>
      </w:r>
      <w:r>
        <w:rPr>
          <w:rFonts w:eastAsia="Times New Roman"/>
          <w:bCs/>
          <w:szCs w:val="24"/>
        </w:rPr>
        <w:t xml:space="preserve">Ναυτιλίας και Νησιωτικής Πολιτικής, </w:t>
      </w:r>
      <w:r>
        <w:rPr>
          <w:rFonts w:eastAsia="Times New Roman"/>
          <w:szCs w:val="24"/>
        </w:rPr>
        <w:t>με θέμα: «Διερεύνηση υπόθεσης παρεμβάσεων στη δικαιοσύνη από στελέχη του Λιμενικού Σώματος».</w:t>
      </w:r>
    </w:p>
    <w:p w14:paraId="699B2DD6" w14:textId="77777777" w:rsidR="00373EA4" w:rsidRDefault="000A2444">
      <w:pPr>
        <w:spacing w:line="600" w:lineRule="auto"/>
        <w:ind w:firstLine="720"/>
        <w:jc w:val="both"/>
        <w:rPr>
          <w:rFonts w:eastAsia="Times New Roman"/>
          <w:szCs w:val="24"/>
        </w:rPr>
      </w:pPr>
      <w:r>
        <w:rPr>
          <w:rFonts w:eastAsia="Times New Roman"/>
          <w:szCs w:val="24"/>
        </w:rPr>
        <w:lastRenderedPageBreak/>
        <w:t>6. Η με αριθμό 1036/16-6-2017 επίκαιρη ερώτηση του Βουλευτή Α</w:t>
      </w:r>
      <w:r>
        <w:rPr>
          <w:rFonts w:eastAsia="Times New Roman"/>
          <w:szCs w:val="24"/>
        </w:rPr>
        <w:t xml:space="preserve">χαΐας της Νέας Δημοκρατίας κ. </w:t>
      </w:r>
      <w:proofErr w:type="spellStart"/>
      <w:r>
        <w:rPr>
          <w:rFonts w:eastAsia="Times New Roman"/>
          <w:bCs/>
          <w:szCs w:val="24"/>
        </w:rPr>
        <w:t>Ιάσονα</w:t>
      </w:r>
      <w:proofErr w:type="spellEnd"/>
      <w:r>
        <w:rPr>
          <w:rFonts w:eastAsia="Times New Roman"/>
          <w:bCs/>
          <w:szCs w:val="24"/>
        </w:rPr>
        <w:t xml:space="preserve"> Φωτήλα </w:t>
      </w:r>
      <w:r>
        <w:rPr>
          <w:rFonts w:eastAsia="Times New Roman"/>
          <w:szCs w:val="24"/>
        </w:rPr>
        <w:t>προς τον Υπουργό</w:t>
      </w:r>
      <w:r>
        <w:rPr>
          <w:rFonts w:eastAsia="Times New Roman"/>
          <w:bCs/>
          <w:szCs w:val="24"/>
        </w:rPr>
        <w:t xml:space="preserve"> Περιβάλλοντος και Ενέργειας, </w:t>
      </w:r>
      <w:r>
        <w:rPr>
          <w:rFonts w:eastAsia="Times New Roman"/>
          <w:szCs w:val="24"/>
        </w:rPr>
        <w:t xml:space="preserve">με θέμα: «Θα δοθεί επιτέλους λύση στο θέμα της </w:t>
      </w:r>
      <w:r>
        <w:rPr>
          <w:rFonts w:eastAsia="Times New Roman"/>
          <w:szCs w:val="24"/>
        </w:rPr>
        <w:t>«</w:t>
      </w:r>
      <w:r>
        <w:rPr>
          <w:rFonts w:eastAsia="Times New Roman"/>
          <w:szCs w:val="24"/>
        </w:rPr>
        <w:t>ΑΜΙΑΝΤΙΤ</w:t>
      </w:r>
      <w:r>
        <w:rPr>
          <w:rFonts w:eastAsia="Times New Roman"/>
          <w:szCs w:val="24"/>
        </w:rPr>
        <w:t>»;</w:t>
      </w:r>
      <w:r>
        <w:rPr>
          <w:rFonts w:eastAsia="Times New Roman"/>
          <w:szCs w:val="24"/>
        </w:rPr>
        <w:t>».</w:t>
      </w:r>
    </w:p>
    <w:p w14:paraId="699B2DD7" w14:textId="77777777" w:rsidR="00373EA4" w:rsidRDefault="000A2444">
      <w:pPr>
        <w:spacing w:line="600" w:lineRule="auto"/>
        <w:ind w:firstLine="720"/>
        <w:jc w:val="both"/>
        <w:rPr>
          <w:rFonts w:eastAsia="Times New Roman"/>
          <w:szCs w:val="24"/>
        </w:rPr>
      </w:pPr>
      <w:r>
        <w:rPr>
          <w:rFonts w:eastAsia="Times New Roman"/>
          <w:szCs w:val="24"/>
        </w:rPr>
        <w:t xml:space="preserve">7. Η με αριθμό 985/9-6-2017 επίκαιρη ερώτηση του Βουλευτή Χαλκιδικής της Νέας Δημοκρατίας κ. </w:t>
      </w:r>
      <w:r>
        <w:rPr>
          <w:rFonts w:eastAsia="Times New Roman"/>
          <w:bCs/>
          <w:szCs w:val="24"/>
        </w:rPr>
        <w:t xml:space="preserve">Γεωργίου </w:t>
      </w:r>
      <w:proofErr w:type="spellStart"/>
      <w:r>
        <w:rPr>
          <w:rFonts w:eastAsia="Times New Roman"/>
          <w:bCs/>
          <w:szCs w:val="24"/>
        </w:rPr>
        <w:t>Βαγ</w:t>
      </w:r>
      <w:r>
        <w:rPr>
          <w:rFonts w:eastAsia="Times New Roman"/>
          <w:bCs/>
          <w:szCs w:val="24"/>
        </w:rPr>
        <w:t>ιωνά</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Οικονομίας και Ανάπτυξης, </w:t>
      </w:r>
      <w:r>
        <w:rPr>
          <w:rFonts w:eastAsia="Times New Roman"/>
          <w:szCs w:val="24"/>
        </w:rPr>
        <w:t>με θέμα: «Απειλή λουκέτου για χιλιάδες αρτοποιεία».</w:t>
      </w:r>
    </w:p>
    <w:p w14:paraId="699B2DD8" w14:textId="77777777" w:rsidR="00373EA4" w:rsidRDefault="000A2444">
      <w:pPr>
        <w:spacing w:line="600" w:lineRule="auto"/>
        <w:ind w:firstLine="720"/>
        <w:jc w:val="both"/>
        <w:rPr>
          <w:rFonts w:eastAsia="Times New Roman"/>
          <w:szCs w:val="24"/>
        </w:rPr>
      </w:pPr>
      <w:r>
        <w:rPr>
          <w:rFonts w:eastAsia="Times New Roman" w:cs="Times New Roman"/>
          <w:szCs w:val="24"/>
        </w:rPr>
        <w:t>Κυρίες και κύριοι συνάδελφοι, ε</w:t>
      </w:r>
      <w:r>
        <w:rPr>
          <w:rFonts w:eastAsia="Times New Roman"/>
          <w:szCs w:val="24"/>
        </w:rPr>
        <w:t xml:space="preserve">ισερχόμαστε στη συζήτηση των </w:t>
      </w:r>
    </w:p>
    <w:p w14:paraId="699B2DD9" w14:textId="77777777" w:rsidR="00373EA4" w:rsidRDefault="000A2444">
      <w:pPr>
        <w:spacing w:line="600" w:lineRule="auto"/>
        <w:ind w:firstLine="720"/>
        <w:jc w:val="center"/>
        <w:rPr>
          <w:rFonts w:eastAsia="Times New Roman"/>
          <w:b/>
          <w:szCs w:val="24"/>
        </w:rPr>
      </w:pPr>
      <w:r>
        <w:rPr>
          <w:rFonts w:eastAsia="Times New Roman"/>
          <w:b/>
          <w:szCs w:val="24"/>
        </w:rPr>
        <w:t>ΕΠΙΚΑΙΡΩΝ ΕΡΩΤΗΣΕΩΝ</w:t>
      </w:r>
    </w:p>
    <w:p w14:paraId="699B2DDA" w14:textId="77777777" w:rsidR="00373EA4" w:rsidRDefault="000A244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συζητηθεί η έκτη με αριθμό 1117/30-6-2017 επίκαιρη ερώτηση πρώτου κύκλου του Βουλευτή Β΄ Αθηνών του Ποταμιού κ. </w:t>
      </w:r>
      <w:r>
        <w:rPr>
          <w:rFonts w:eastAsia="Times New Roman"/>
          <w:bCs/>
          <w:color w:val="000000"/>
          <w:szCs w:val="24"/>
          <w:shd w:val="clear" w:color="auto" w:fill="FFFFFF"/>
        </w:rPr>
        <w:t xml:space="preserve">Γεωργίου </w:t>
      </w:r>
      <w:proofErr w:type="spellStart"/>
      <w:r>
        <w:rPr>
          <w:rFonts w:eastAsia="Times New Roman"/>
          <w:bCs/>
          <w:color w:val="000000"/>
          <w:szCs w:val="24"/>
          <w:shd w:val="clear" w:color="auto" w:fill="FFFFFF"/>
        </w:rPr>
        <w:t>Αμυρά</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Πολιτισμού και Αθλητισμού,</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«Ωράρια μουσείων και αρχαιολογικών χώρων κατά τη θερινή περίοδο».</w:t>
      </w:r>
    </w:p>
    <w:p w14:paraId="699B2DDB" w14:textId="77777777" w:rsidR="00373EA4" w:rsidRDefault="000A244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Στην </w:t>
      </w:r>
      <w:r>
        <w:rPr>
          <w:rFonts w:eastAsia="Times New Roman"/>
          <w:color w:val="000000"/>
          <w:szCs w:val="24"/>
          <w:shd w:val="clear" w:color="auto" w:fill="FFFFFF"/>
        </w:rPr>
        <w:t>επίκα</w:t>
      </w:r>
      <w:r>
        <w:rPr>
          <w:rFonts w:eastAsia="Times New Roman"/>
          <w:color w:val="000000"/>
          <w:szCs w:val="24"/>
          <w:shd w:val="clear" w:color="auto" w:fill="FFFFFF"/>
        </w:rPr>
        <w:t>ιρη</w:t>
      </w:r>
      <w:r>
        <w:rPr>
          <w:rFonts w:eastAsia="Times New Roman"/>
          <w:color w:val="000000"/>
          <w:szCs w:val="24"/>
          <w:shd w:val="clear" w:color="auto" w:fill="FFFFFF"/>
        </w:rPr>
        <w:t xml:space="preserve"> ερώτηση του κυρίου συναδέλφου θα απαντήσει η Υπουργός Πολιτισμού και Αθλητισμού κ. Λυδία </w:t>
      </w:r>
      <w:proofErr w:type="spellStart"/>
      <w:r>
        <w:rPr>
          <w:rFonts w:eastAsia="Times New Roman"/>
          <w:color w:val="000000"/>
          <w:szCs w:val="24"/>
          <w:shd w:val="clear" w:color="auto" w:fill="FFFFFF"/>
        </w:rPr>
        <w:t>Κονιόρδου</w:t>
      </w:r>
      <w:proofErr w:type="spellEnd"/>
      <w:r>
        <w:rPr>
          <w:rFonts w:eastAsia="Times New Roman"/>
          <w:color w:val="000000"/>
          <w:szCs w:val="24"/>
          <w:shd w:val="clear" w:color="auto" w:fill="FFFFFF"/>
        </w:rPr>
        <w:t>.</w:t>
      </w:r>
    </w:p>
    <w:p w14:paraId="699B2DDC" w14:textId="77777777" w:rsidR="00373EA4" w:rsidRDefault="000A2444">
      <w:pPr>
        <w:spacing w:line="600" w:lineRule="auto"/>
        <w:ind w:firstLine="720"/>
        <w:jc w:val="both"/>
        <w:rPr>
          <w:rFonts w:eastAsia="Times New Roman"/>
          <w:szCs w:val="24"/>
        </w:rPr>
      </w:pPr>
      <w:r>
        <w:rPr>
          <w:rFonts w:eastAsia="Times New Roman"/>
          <w:color w:val="000000"/>
          <w:szCs w:val="24"/>
          <w:shd w:val="clear" w:color="auto" w:fill="FFFFFF"/>
        </w:rPr>
        <w:lastRenderedPageBreak/>
        <w:t xml:space="preserve">Κύριε </w:t>
      </w:r>
      <w:proofErr w:type="spellStart"/>
      <w:r>
        <w:rPr>
          <w:rFonts w:eastAsia="Times New Roman"/>
          <w:color w:val="000000"/>
          <w:szCs w:val="24"/>
          <w:shd w:val="clear" w:color="auto" w:fill="FFFFFF"/>
        </w:rPr>
        <w:t>Αμυρά</w:t>
      </w:r>
      <w:proofErr w:type="spellEnd"/>
      <w:r>
        <w:rPr>
          <w:rFonts w:eastAsia="Times New Roman"/>
          <w:color w:val="000000"/>
          <w:szCs w:val="24"/>
          <w:shd w:val="clear" w:color="auto" w:fill="FFFFFF"/>
        </w:rPr>
        <w:t>, έχετε τον λόγο.</w:t>
      </w:r>
    </w:p>
    <w:p w14:paraId="699B2DDD" w14:textId="77777777" w:rsidR="00373EA4" w:rsidRDefault="000A2444">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Ευχαριστώ πολύ, κύριε Πρόεδρε.</w:t>
      </w:r>
    </w:p>
    <w:p w14:paraId="699B2DDE" w14:textId="77777777" w:rsidR="00373EA4" w:rsidRDefault="000A2444">
      <w:pPr>
        <w:spacing w:line="600" w:lineRule="auto"/>
        <w:ind w:firstLine="720"/>
        <w:jc w:val="both"/>
        <w:rPr>
          <w:rFonts w:eastAsia="Times New Roman"/>
          <w:szCs w:val="24"/>
        </w:rPr>
      </w:pPr>
      <w:r>
        <w:rPr>
          <w:rFonts w:eastAsia="Times New Roman"/>
          <w:szCs w:val="24"/>
        </w:rPr>
        <w:t>Κυρία Υπουργέ, θα ευχόμουν η ερώτησή μου να είχε χάσει το επίκαιρο του χαρα</w:t>
      </w:r>
      <w:r>
        <w:rPr>
          <w:rFonts w:eastAsia="Times New Roman"/>
          <w:szCs w:val="24"/>
        </w:rPr>
        <w:t>κτήρα της, δεδομένου ότι την είχα καταθέσει πριν από δύο μήνες στις 8 Μαΐου. Επεσήμαινα τότε ότι βάσει των στοιχείων που το ίδιο το Υπουργείο Πολιτισμού είχε δώσει στη δημοσιότητα, έχουμε πάρα πολλά μουσεία και αρχαιολογικούς χώρους κλειστά, που δεν λειτου</w:t>
      </w:r>
      <w:r>
        <w:rPr>
          <w:rFonts w:eastAsia="Times New Roman"/>
          <w:szCs w:val="24"/>
        </w:rPr>
        <w:t xml:space="preserve">ργούν, και πολλούς χώρους που λειτουργούν με χειμερινό ωράριο, αλλά με θερινό εισιτήριο που είναι ακριβότερο. </w:t>
      </w:r>
    </w:p>
    <w:p w14:paraId="699B2DDF" w14:textId="77777777" w:rsidR="00373EA4" w:rsidRDefault="000A2444">
      <w:pPr>
        <w:spacing w:line="600" w:lineRule="auto"/>
        <w:ind w:firstLine="720"/>
        <w:jc w:val="both"/>
        <w:rPr>
          <w:rFonts w:eastAsia="Times New Roman"/>
          <w:szCs w:val="24"/>
        </w:rPr>
      </w:pPr>
      <w:r>
        <w:rPr>
          <w:rFonts w:eastAsia="Times New Roman"/>
          <w:szCs w:val="24"/>
        </w:rPr>
        <w:t>Το ερώτημά μου, λοιπόν, έχει να κάνει με το πολύ απλό και απτό θέμα</w:t>
      </w:r>
      <w:r>
        <w:rPr>
          <w:rFonts w:eastAsia="Times New Roman"/>
          <w:szCs w:val="24"/>
        </w:rPr>
        <w:t>,</w:t>
      </w:r>
      <w:r>
        <w:rPr>
          <w:rFonts w:eastAsia="Times New Roman"/>
          <w:szCs w:val="24"/>
        </w:rPr>
        <w:t xml:space="preserve"> του πόσα μουσεία και αρχαιολογικοί χώροι είναι ανοιχτά και λειτουργούν σήμερ</w:t>
      </w:r>
      <w:r>
        <w:rPr>
          <w:rFonts w:eastAsia="Times New Roman"/>
          <w:szCs w:val="24"/>
        </w:rPr>
        <w:t xml:space="preserve">α εν μέσω θερινής περιόδου, στο </w:t>
      </w:r>
      <w:r>
        <w:rPr>
          <w:rFonts w:eastAsia="Times New Roman"/>
          <w:szCs w:val="24"/>
          <w:lang w:val="en-US"/>
        </w:rPr>
        <w:t>peak</w:t>
      </w:r>
      <w:r>
        <w:rPr>
          <w:rFonts w:eastAsia="Times New Roman"/>
          <w:szCs w:val="24"/>
        </w:rPr>
        <w:t xml:space="preserve"> της θερινής περιόδου και πόσα από τα μουσεία και τους αρχαιολογικούς χώρους λειτουργούν με χειμερινό ωράριο αντί του θερινού, αλλά παρ’ όλα αυτά ο επισκέπτης πληρώνει και αγοράζει το ακριβότερο εισιτήριο το θερινό, για </w:t>
      </w:r>
      <w:r>
        <w:rPr>
          <w:rFonts w:eastAsia="Times New Roman"/>
          <w:szCs w:val="24"/>
        </w:rPr>
        <w:t>να το πω έτσι.</w:t>
      </w:r>
    </w:p>
    <w:p w14:paraId="699B2DE0" w14:textId="77777777" w:rsidR="00373EA4" w:rsidRDefault="000A2444">
      <w:pPr>
        <w:spacing w:line="600" w:lineRule="auto"/>
        <w:ind w:firstLine="720"/>
        <w:jc w:val="both"/>
        <w:rPr>
          <w:rFonts w:eastAsia="Times New Roman"/>
          <w:szCs w:val="24"/>
        </w:rPr>
      </w:pPr>
      <w:r>
        <w:rPr>
          <w:rFonts w:eastAsia="Times New Roman"/>
          <w:szCs w:val="24"/>
        </w:rPr>
        <w:lastRenderedPageBreak/>
        <w:t>Θα επανέλθω, βεβαίως, στη συνέχεια για να μου πείτε</w:t>
      </w:r>
      <w:r>
        <w:rPr>
          <w:rFonts w:eastAsia="Times New Roman"/>
          <w:szCs w:val="24"/>
        </w:rPr>
        <w:t>,</w:t>
      </w:r>
      <w:r>
        <w:rPr>
          <w:rFonts w:eastAsia="Times New Roman"/>
          <w:szCs w:val="24"/>
        </w:rPr>
        <w:t xml:space="preserve"> αν υπάρχει πρόβλεψη και σχεδιασμός για να μπει το ηλεκτρονικό εισιτήριο στα μουσεία και στους αρχαιολογικούς χώρους. </w:t>
      </w:r>
    </w:p>
    <w:p w14:paraId="699B2DE1" w14:textId="77777777" w:rsidR="00373EA4" w:rsidRDefault="000A2444">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πολύ απλά θα έλεγα ότι η κατάσταση είναι απογοητευτ</w:t>
      </w:r>
      <w:r>
        <w:rPr>
          <w:rFonts w:eastAsia="Times New Roman"/>
          <w:szCs w:val="24"/>
        </w:rPr>
        <w:t>ική. Δεν μπορεί μία χώρα, την οποία επισκέπτονται τριάντα εκατομμύρια τουρίστες τον χρόνο, να έχει τα μουσεία και τους αρχαιολογικούς χώρους της κλειστά, διότι υπάρχουν διοικητικές δυσκολίες η γνωστή γραφειοκρατία. Εγώ θα έλεγα ότι λείπει το νεύρο και το τ</w:t>
      </w:r>
      <w:r>
        <w:rPr>
          <w:rFonts w:eastAsia="Times New Roman"/>
          <w:szCs w:val="24"/>
        </w:rPr>
        <w:t xml:space="preserve">σαγανό από την Κυβέρνησή σας και το Υπουργείο Πολιτισμού. </w:t>
      </w:r>
    </w:p>
    <w:p w14:paraId="699B2DE2" w14:textId="77777777" w:rsidR="00373EA4" w:rsidRDefault="000A2444">
      <w:pPr>
        <w:spacing w:line="600" w:lineRule="auto"/>
        <w:ind w:firstLine="720"/>
        <w:jc w:val="both"/>
        <w:rPr>
          <w:rFonts w:eastAsia="Times New Roman"/>
          <w:szCs w:val="24"/>
        </w:rPr>
      </w:pPr>
      <w:r>
        <w:rPr>
          <w:rFonts w:eastAsia="Times New Roman"/>
          <w:szCs w:val="24"/>
        </w:rPr>
        <w:t>Πείτε μας, παρακαλώ, τα στοιχεία που σας ζήτησα. Τα επαναλαμβάνω ενδεχομένως για να τα σημειώσετε</w:t>
      </w:r>
      <w:r>
        <w:rPr>
          <w:rFonts w:eastAsia="Times New Roman"/>
          <w:szCs w:val="24"/>
        </w:rPr>
        <w:t>.</w:t>
      </w:r>
      <w:r>
        <w:rPr>
          <w:rFonts w:eastAsia="Times New Roman"/>
          <w:szCs w:val="24"/>
        </w:rPr>
        <w:t xml:space="preserve"> Πόσα μουσεία και αρχαιολογικοί χώροι είναι κλειστά; Πόσα λειτουργούν κατόπιν συνεννόησης με τις κα</w:t>
      </w:r>
      <w:r>
        <w:rPr>
          <w:rFonts w:eastAsia="Times New Roman"/>
          <w:szCs w:val="24"/>
        </w:rPr>
        <w:t>τά τόπους εφορείες αρχαιοτήτων; Τι θα γίνει με το ηλεκτρονικό εισιτήριο; Τέλος, πότε επιτέλους θα ανοίξουν στην ώρα τους, έτσι ώστε να υποδεχθούν τα εκατομμύρια των επισκεπτών, Ελλήνων και ξένων;</w:t>
      </w:r>
    </w:p>
    <w:p w14:paraId="699B2DE3" w14:textId="77777777" w:rsidR="00373EA4" w:rsidRDefault="000A2444">
      <w:pPr>
        <w:spacing w:line="600" w:lineRule="auto"/>
        <w:ind w:firstLine="720"/>
        <w:jc w:val="both"/>
        <w:rPr>
          <w:rFonts w:eastAsia="Times New Roman"/>
          <w:szCs w:val="24"/>
        </w:rPr>
      </w:pPr>
      <w:r>
        <w:rPr>
          <w:rFonts w:eastAsia="Times New Roman"/>
          <w:szCs w:val="24"/>
        </w:rPr>
        <w:t>Αυτά ήθελα να ρωτήσω για αρχή.</w:t>
      </w:r>
    </w:p>
    <w:p w14:paraId="699B2DE4" w14:textId="77777777" w:rsidR="00373EA4" w:rsidRDefault="000A2444">
      <w:pPr>
        <w:spacing w:line="600" w:lineRule="auto"/>
        <w:ind w:firstLine="720"/>
        <w:jc w:val="both"/>
        <w:rPr>
          <w:rFonts w:eastAsia="Times New Roman"/>
          <w:szCs w:val="24"/>
        </w:rPr>
      </w:pPr>
      <w:r>
        <w:rPr>
          <w:rFonts w:eastAsia="Times New Roman"/>
          <w:szCs w:val="24"/>
        </w:rPr>
        <w:t>Ευχαριστώ.</w:t>
      </w:r>
    </w:p>
    <w:p w14:paraId="699B2DE5" w14:textId="77777777" w:rsidR="00373EA4" w:rsidRDefault="000A2444">
      <w:pPr>
        <w:spacing w:line="600" w:lineRule="auto"/>
        <w:ind w:firstLine="720"/>
        <w:jc w:val="both"/>
        <w:rPr>
          <w:rFonts w:eastAsia="Times New Roman"/>
          <w:szCs w:val="24"/>
        </w:rPr>
      </w:pPr>
      <w:r>
        <w:rPr>
          <w:rFonts w:eastAsia="Times New Roman"/>
          <w:b/>
          <w:szCs w:val="24"/>
        </w:rPr>
        <w:lastRenderedPageBreak/>
        <w:t>ΠΡΟΕΔΡΕΥΩΝ (Γεώργι</w:t>
      </w:r>
      <w:r>
        <w:rPr>
          <w:rFonts w:eastAsia="Times New Roman"/>
          <w:b/>
          <w:szCs w:val="24"/>
        </w:rPr>
        <w:t xml:space="preserve">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Ορίστε, κυρία </w:t>
      </w:r>
      <w:proofErr w:type="spellStart"/>
      <w:r>
        <w:rPr>
          <w:rFonts w:eastAsia="Times New Roman"/>
          <w:szCs w:val="24"/>
        </w:rPr>
        <w:t>Κονιόρδου</w:t>
      </w:r>
      <w:proofErr w:type="spellEnd"/>
      <w:r>
        <w:rPr>
          <w:rFonts w:eastAsia="Times New Roman"/>
          <w:szCs w:val="24"/>
        </w:rPr>
        <w:t>, έχετε τον λόγο.</w:t>
      </w:r>
    </w:p>
    <w:p w14:paraId="699B2DE6"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olor w:val="000000"/>
          <w:szCs w:val="24"/>
        </w:rPr>
        <w:t>Ευχαριστώ, κύριε Πρόεδρε.</w:t>
      </w:r>
      <w:r>
        <w:rPr>
          <w:rFonts w:eastAsia="Times New Roman" w:cs="Times New Roman"/>
          <w:szCs w:val="24"/>
        </w:rPr>
        <w:t xml:space="preserve"> </w:t>
      </w:r>
    </w:p>
    <w:p w14:paraId="699B2DE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το θέμα της φύλαξης και των ωραρίων των αρχαιολογικών χώρων είναι ένα θέμα που μας απασχολεί πολύ σοβαρά.</w:t>
      </w:r>
      <w:r>
        <w:rPr>
          <w:rFonts w:eastAsia="Times New Roman" w:cs="Times New Roman"/>
          <w:szCs w:val="24"/>
        </w:rPr>
        <w:t xml:space="preserve"> Είμαστε σε μια πολύ δύσκολη περίοδο που</w:t>
      </w:r>
      <w:r>
        <w:rPr>
          <w:rFonts w:eastAsia="Times New Roman" w:cs="Times New Roman"/>
          <w:szCs w:val="24"/>
        </w:rPr>
        <w:t>,</w:t>
      </w:r>
      <w:r>
        <w:rPr>
          <w:rFonts w:eastAsia="Times New Roman" w:cs="Times New Roman"/>
          <w:szCs w:val="24"/>
        </w:rPr>
        <w:t xml:space="preserve"> όπως γνωρίζετε, είναι πολύ δύσκολο να προσληφθεί προσωπικό</w:t>
      </w:r>
      <w:r>
        <w:rPr>
          <w:rFonts w:eastAsia="Times New Roman" w:cs="Times New Roman"/>
          <w:szCs w:val="24"/>
        </w:rPr>
        <w:t>,</w:t>
      </w:r>
      <w:r>
        <w:rPr>
          <w:rFonts w:eastAsia="Times New Roman" w:cs="Times New Roman"/>
          <w:szCs w:val="24"/>
        </w:rPr>
        <w:t xml:space="preserve"> για να παραμένουν ανοιχτά όλη την ημέρα. Ωστόσο όπως ίσως να γνωρίζετε, έχουν γίνει προσλήψεις εποχικών φυλάκων -χιλίων τριακοσίων περίπου- κάτι που μας έ</w:t>
      </w:r>
      <w:r>
        <w:rPr>
          <w:rFonts w:eastAsia="Times New Roman" w:cs="Times New Roman"/>
          <w:szCs w:val="24"/>
        </w:rPr>
        <w:t xml:space="preserve">χει επιτρέψει τους χώρους με τη μεγάλη </w:t>
      </w:r>
      <w:proofErr w:type="spellStart"/>
      <w:r>
        <w:rPr>
          <w:rFonts w:eastAsia="Times New Roman" w:cs="Times New Roman"/>
          <w:szCs w:val="24"/>
        </w:rPr>
        <w:t>επισκεψιμότητα</w:t>
      </w:r>
      <w:proofErr w:type="spellEnd"/>
      <w:r>
        <w:rPr>
          <w:rFonts w:eastAsia="Times New Roman" w:cs="Times New Roman"/>
          <w:szCs w:val="24"/>
        </w:rPr>
        <w:t>,</w:t>
      </w:r>
      <w:r>
        <w:rPr>
          <w:rFonts w:eastAsia="Times New Roman" w:cs="Times New Roman"/>
          <w:szCs w:val="24"/>
        </w:rPr>
        <w:t xml:space="preserve"> να τους κρατάμε ανοιχτούς από τις 8 το πρωί μέχρι τις 8 το βράδυ. Είναι μια σημαντική διαφοροποίηση. Ήδη είναι τοποθετημένοι. Ξέρουμε ότι σε άλλους χώρους δεν υπήρχε η δυνατότητα αυτή. Υπάρχουν κάποιοι</w:t>
      </w:r>
      <w:r>
        <w:rPr>
          <w:rFonts w:eastAsia="Times New Roman" w:cs="Times New Roman"/>
          <w:szCs w:val="24"/>
        </w:rPr>
        <w:t xml:space="preserve"> αρχαιολογικοί χώροι και κάποια μουσεία</w:t>
      </w:r>
      <w:r>
        <w:rPr>
          <w:rFonts w:eastAsia="Times New Roman" w:cs="Times New Roman"/>
          <w:szCs w:val="24"/>
        </w:rPr>
        <w:t>,</w:t>
      </w:r>
      <w:r>
        <w:rPr>
          <w:rFonts w:eastAsia="Times New Roman" w:cs="Times New Roman"/>
          <w:szCs w:val="24"/>
        </w:rPr>
        <w:t xml:space="preserve"> που είναι απομακρυσμένα ή έχουν πολύ </w:t>
      </w:r>
      <w:proofErr w:type="spellStart"/>
      <w:r>
        <w:rPr>
          <w:rFonts w:eastAsia="Times New Roman" w:cs="Times New Roman"/>
          <w:szCs w:val="24"/>
        </w:rPr>
        <w:t>επισκεψιμότητα</w:t>
      </w:r>
      <w:proofErr w:type="spellEnd"/>
      <w:r>
        <w:rPr>
          <w:rFonts w:eastAsia="Times New Roman" w:cs="Times New Roman"/>
          <w:szCs w:val="24"/>
        </w:rPr>
        <w:t xml:space="preserve"> και, δυστυχώς, αυτούς τους χώρους δεν μπορούμε να τους κρατάμε μόνιμα ανοιχτούς. Παρ</w:t>
      </w:r>
      <w:r>
        <w:rPr>
          <w:rFonts w:eastAsia="Times New Roman" w:cs="Times New Roman"/>
          <w:szCs w:val="24"/>
        </w:rPr>
        <w:t xml:space="preserve">’ </w:t>
      </w:r>
      <w:r>
        <w:rPr>
          <w:rFonts w:eastAsia="Times New Roman" w:cs="Times New Roman"/>
          <w:szCs w:val="24"/>
        </w:rPr>
        <w:t>όλα αυτά, όμως, με τη βοήθεια των εφόρων και κατόπιν συνεννόησης ανοίγουν και</w:t>
      </w:r>
      <w:r>
        <w:rPr>
          <w:rFonts w:eastAsia="Times New Roman" w:cs="Times New Roman"/>
          <w:szCs w:val="24"/>
        </w:rPr>
        <w:t xml:space="preserve"> μπορούν οι επισκέπτες να βλέπουν αυτούς τους χώρους. </w:t>
      </w:r>
    </w:p>
    <w:p w14:paraId="699B2DE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Επίσης 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μεγάλη προσπάθεια των εφόρων και των ανθρώπων που δουλεύουν εκεί, όταν έρχεται μια μεγάλη ομάδα</w:t>
      </w:r>
      <w:r>
        <w:rPr>
          <w:rFonts w:eastAsia="Times New Roman" w:cs="Times New Roman"/>
          <w:szCs w:val="24"/>
        </w:rPr>
        <w:t>,</w:t>
      </w:r>
      <w:r>
        <w:rPr>
          <w:rFonts w:eastAsia="Times New Roman" w:cs="Times New Roman"/>
          <w:szCs w:val="24"/>
        </w:rPr>
        <w:t xml:space="preserve"> παραμένουν ανοιχτοί οι αρχαιολογικοί χώροι κατόπιν συνεννοήσεως και μετά τις </w:t>
      </w:r>
      <w:r>
        <w:rPr>
          <w:rFonts w:eastAsia="Times New Roman" w:cs="Times New Roman"/>
          <w:szCs w:val="24"/>
        </w:rPr>
        <w:t>τρει</w:t>
      </w:r>
      <w:r>
        <w:rPr>
          <w:rFonts w:eastAsia="Times New Roman" w:cs="Times New Roman"/>
          <w:szCs w:val="24"/>
        </w:rPr>
        <w:t xml:space="preserve">ς το μεσημέρι </w:t>
      </w:r>
      <w:r>
        <w:rPr>
          <w:rFonts w:eastAsia="Times New Roman" w:cs="Times New Roman"/>
          <w:szCs w:val="24"/>
        </w:rPr>
        <w:t xml:space="preserve">για να υποδεχτούν ένα μεγάλο γκρουπ που θέλει να τους επισκεφτεί. Αυτό γίνεται με προσωπική προσφορά των εργαζομένων, χωρίς υπερωριακή απασχόληση. </w:t>
      </w:r>
    </w:p>
    <w:p w14:paraId="699B2DE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Αυτό συμβαίνει παντού και θέλω να το τονίσουμε αυτό γιατί, όπως γνωρίζετε, η Ελλάδα είναι γεμά</w:t>
      </w:r>
      <w:r>
        <w:rPr>
          <w:rFonts w:eastAsia="Times New Roman" w:cs="Times New Roman"/>
          <w:szCs w:val="24"/>
        </w:rPr>
        <w:t>τη αρχαιολογικούς χώρους και μουσεία. Όπου και να πας στην Ελλάδα -και αυτό δεν συμβαίνει σε άλλες χώρες, σας διαβεβαιώ- βλέπεις φροντισμένους αρχαιολογικούς χώρους και μουσεία ακόμα και σε ένα απομακρυσμένο νησί, ακόμα και σε ένα χώρο που δεν είναι τόσο σ</w:t>
      </w:r>
      <w:r>
        <w:rPr>
          <w:rFonts w:eastAsia="Times New Roman" w:cs="Times New Roman"/>
          <w:szCs w:val="24"/>
        </w:rPr>
        <w:t>υχνά επισκέψιμος.</w:t>
      </w:r>
    </w:p>
    <w:p w14:paraId="699B2DE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Επομένως οι χώροι που λέτε ότι παραμένουν κλειστοί, είναι χώροι </w:t>
      </w:r>
      <w:r>
        <w:rPr>
          <w:rFonts w:eastAsia="Times New Roman"/>
          <w:szCs w:val="24"/>
        </w:rPr>
        <w:t>οι οποίοι</w:t>
      </w:r>
      <w:r>
        <w:rPr>
          <w:rFonts w:eastAsia="Times New Roman" w:cs="Times New Roman"/>
          <w:szCs w:val="24"/>
        </w:rPr>
        <w:t xml:space="preserve"> είτε βρίσκονται σε φάση επισκευής, σε φάση όπου γίνονται εργασίες μέσα είτε, όπως σας είπα, είναι με πολύ μικρή </w:t>
      </w:r>
      <w:proofErr w:type="spellStart"/>
      <w:r>
        <w:rPr>
          <w:rFonts w:eastAsia="Times New Roman" w:cs="Times New Roman"/>
          <w:szCs w:val="24"/>
        </w:rPr>
        <w:t>επισκεψιμότητα</w:t>
      </w:r>
      <w:proofErr w:type="spellEnd"/>
      <w:r>
        <w:rPr>
          <w:rFonts w:eastAsia="Times New Roman" w:cs="Times New Roman"/>
          <w:szCs w:val="24"/>
        </w:rPr>
        <w:t xml:space="preserve"> και δυσκολεύει αυτό το να τοποθετηθεί</w:t>
      </w:r>
      <w:r>
        <w:rPr>
          <w:rFonts w:eastAsia="Times New Roman" w:cs="Times New Roman"/>
          <w:szCs w:val="24"/>
        </w:rPr>
        <w:t xml:space="preserve"> φύλακας, γιατί θα στερηθεί από κάποιους άλλους αρχαιολογικούς χώρους</w:t>
      </w:r>
      <w:r>
        <w:rPr>
          <w:rFonts w:eastAsia="Times New Roman" w:cs="Times New Roman"/>
          <w:szCs w:val="24"/>
        </w:rPr>
        <w:t>,</w:t>
      </w:r>
      <w:r>
        <w:rPr>
          <w:rFonts w:eastAsia="Times New Roman" w:cs="Times New Roman"/>
          <w:szCs w:val="24"/>
        </w:rPr>
        <w:t xml:space="preserve"> που έχουν πολύ μεγάλη </w:t>
      </w:r>
      <w:proofErr w:type="spellStart"/>
      <w:r>
        <w:rPr>
          <w:rFonts w:eastAsia="Times New Roman" w:cs="Times New Roman"/>
          <w:szCs w:val="24"/>
        </w:rPr>
        <w:t>επισκεψιμότητα</w:t>
      </w:r>
      <w:proofErr w:type="spellEnd"/>
      <w:r>
        <w:rPr>
          <w:rFonts w:eastAsia="Times New Roman" w:cs="Times New Roman"/>
          <w:szCs w:val="24"/>
        </w:rPr>
        <w:t xml:space="preserve">. </w:t>
      </w:r>
    </w:p>
    <w:p w14:paraId="699B2DE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Ωστόσο έχουμε ζητήσει άλλους τετρακόσιους φύλακες</w:t>
      </w:r>
      <w:r>
        <w:rPr>
          <w:rFonts w:eastAsia="Times New Roman" w:cs="Times New Roman"/>
          <w:szCs w:val="24"/>
        </w:rPr>
        <w:t>,</w:t>
      </w:r>
      <w:r>
        <w:rPr>
          <w:rFonts w:eastAsia="Times New Roman" w:cs="Times New Roman"/>
          <w:szCs w:val="24"/>
        </w:rPr>
        <w:t xml:space="preserve"> για να προστεθούν στους χίλιους τριακόσιους. Επιπλέον οι διακόσιοι μόνιμοι φύλακες που είχαμε ζ</w:t>
      </w:r>
      <w:r>
        <w:rPr>
          <w:rFonts w:eastAsia="Times New Roman" w:cs="Times New Roman"/>
          <w:szCs w:val="24"/>
        </w:rPr>
        <w:t>ητήσει, έχουν ήδη εγκριθεί και θα μοιραστούν στους χώρους.</w:t>
      </w:r>
    </w:p>
    <w:p w14:paraId="699B2DEC"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έχτε τον λόγο για τη δευτερολογία σας.</w:t>
      </w:r>
    </w:p>
    <w:p w14:paraId="699B2DED"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olor w:val="000000"/>
          <w:szCs w:val="24"/>
        </w:rPr>
        <w:t>Ευχαριστώ, κύριε Πρόεδρε.</w:t>
      </w:r>
      <w:r>
        <w:rPr>
          <w:rFonts w:eastAsia="Times New Roman" w:cs="Times New Roman"/>
          <w:szCs w:val="24"/>
        </w:rPr>
        <w:t xml:space="preserve"> </w:t>
      </w:r>
    </w:p>
    <w:p w14:paraId="699B2DE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Κυρία Υπουργέ, δεν είναι λίγοι και απομακρυσμένοι αυτοί οι αρχαιολο</w:t>
      </w:r>
      <w:r>
        <w:rPr>
          <w:rFonts w:eastAsia="Times New Roman" w:cs="Times New Roman"/>
          <w:szCs w:val="24"/>
        </w:rPr>
        <w:t xml:space="preserve">γικοί χώροι που είναι κλειστοί. Υπάρχουν και αυτοί. Όμως, εδώ, βάσει των δικών μου στοιχείων στις 8 Μαΐου 2017 ήταν </w:t>
      </w:r>
      <w:proofErr w:type="spellStart"/>
      <w:r>
        <w:rPr>
          <w:rFonts w:eastAsia="Times New Roman" w:cs="Times New Roman"/>
          <w:szCs w:val="24"/>
        </w:rPr>
        <w:t>εκατόν</w:t>
      </w:r>
      <w:proofErr w:type="spellEnd"/>
      <w:r>
        <w:rPr>
          <w:rFonts w:eastAsia="Times New Roman" w:cs="Times New Roman"/>
          <w:szCs w:val="24"/>
        </w:rPr>
        <w:t xml:space="preserve"> εννέα μουσεία και αρχαιολογικοί χώροι με την ένδειξη «</w:t>
      </w:r>
      <w:proofErr w:type="spellStart"/>
      <w:r>
        <w:rPr>
          <w:rFonts w:eastAsia="Times New Roman" w:cs="Times New Roman"/>
          <w:szCs w:val="24"/>
        </w:rPr>
        <w:t>Κλειστόν</w:t>
      </w:r>
      <w:proofErr w:type="spellEnd"/>
      <w:r>
        <w:rPr>
          <w:rFonts w:eastAsia="Times New Roman" w:cs="Times New Roman"/>
          <w:szCs w:val="24"/>
        </w:rPr>
        <w:t>», σε εβδομήντα δύο χώρους η επίσκεψη γινόταν κατόπιν συνεννόησης με τι</w:t>
      </w:r>
      <w:r>
        <w:rPr>
          <w:rFonts w:eastAsia="Times New Roman" w:cs="Times New Roman"/>
          <w:szCs w:val="24"/>
        </w:rPr>
        <w:t>ς τοπικές, με τις αρμόδιες εφορείες αρχαιοτήτων και σε τριακόσιους έναν χώρους το ωράριο λειτουργίας ενώ θα έπρεπε να είναι το θερινό, είναι το χειμερινό, δηλαδή 08.00΄ με 15.00΄ το μεσημέρι. Το εισιτήριο, όμως, είναι το ακριβότερο το θερινό.</w:t>
      </w:r>
    </w:p>
    <w:p w14:paraId="699B2DE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Έχουμε και </w:t>
      </w:r>
      <w:proofErr w:type="spellStart"/>
      <w:r>
        <w:rPr>
          <w:rFonts w:eastAsia="Times New Roman" w:cs="Times New Roman"/>
          <w:szCs w:val="24"/>
        </w:rPr>
        <w:t>επ</w:t>
      </w:r>
      <w:r>
        <w:rPr>
          <w:rFonts w:eastAsia="Times New Roman" w:cs="Times New Roman"/>
          <w:szCs w:val="24"/>
        </w:rPr>
        <w:t>ικαιροποίηση</w:t>
      </w:r>
      <w:proofErr w:type="spellEnd"/>
      <w:r>
        <w:rPr>
          <w:rFonts w:eastAsia="Times New Roman" w:cs="Times New Roman"/>
          <w:szCs w:val="24"/>
        </w:rPr>
        <w:t xml:space="preserve"> των στοιχείων δύο μήνες μετά στο σήμερα. Γι’ αυτό εγώ ζήτησα και τα δικά σας στοιχεία, </w:t>
      </w:r>
      <w:r>
        <w:rPr>
          <w:rFonts w:eastAsia="Times New Roman" w:cs="Times New Roman"/>
          <w:szCs w:val="24"/>
        </w:rPr>
        <w:lastRenderedPageBreak/>
        <w:t xml:space="preserve">να μας πείτε πόσα από τα μουσεία μας είναι κλειστά, πόσα υπολειτουργούν. Τα ίδια στοιχεία θέλω να μας δώσετε και για τους αρχαιολογικούς χώρους. Τα </w:t>
      </w:r>
      <w:proofErr w:type="spellStart"/>
      <w:r>
        <w:rPr>
          <w:rFonts w:eastAsia="Times New Roman" w:cs="Times New Roman"/>
          <w:szCs w:val="24"/>
        </w:rPr>
        <w:t>επικαιρο</w:t>
      </w:r>
      <w:r>
        <w:rPr>
          <w:rFonts w:eastAsia="Times New Roman" w:cs="Times New Roman"/>
          <w:szCs w:val="24"/>
        </w:rPr>
        <w:t>ποιημένα</w:t>
      </w:r>
      <w:proofErr w:type="spellEnd"/>
      <w:r>
        <w:rPr>
          <w:rFonts w:eastAsia="Times New Roman" w:cs="Times New Roman"/>
          <w:szCs w:val="24"/>
        </w:rPr>
        <w:t xml:space="preserve"> στοιχεία λένε -τα οποία τα άντλησα, να σας πω την αλήθεια, από τη χθεσινή ερώτηση που κατέθεσε ο κ. </w:t>
      </w:r>
      <w:proofErr w:type="spellStart"/>
      <w:r>
        <w:rPr>
          <w:rFonts w:eastAsia="Times New Roman" w:cs="Times New Roman"/>
          <w:szCs w:val="24"/>
        </w:rPr>
        <w:t>Αυγενάκης</w:t>
      </w:r>
      <w:proofErr w:type="spellEnd"/>
      <w:r>
        <w:rPr>
          <w:rFonts w:eastAsia="Times New Roman" w:cs="Times New Roman"/>
          <w:szCs w:val="24"/>
        </w:rPr>
        <w:t>- ότι σήμερα οι κλειστοί αρχαιολογικοί χώροι λόγω έλλειψης προσωπικού είναι ογδόντα.</w:t>
      </w:r>
    </w:p>
    <w:p w14:paraId="699B2DF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Επίσης υπάρχει η εξής ειρωνεία</w:t>
      </w:r>
      <w:r>
        <w:rPr>
          <w:rFonts w:eastAsia="Times New Roman" w:cs="Times New Roman"/>
          <w:szCs w:val="24"/>
        </w:rPr>
        <w:t>.</w:t>
      </w:r>
      <w:r>
        <w:rPr>
          <w:rFonts w:eastAsia="Times New Roman" w:cs="Times New Roman"/>
          <w:szCs w:val="24"/>
        </w:rPr>
        <w:t xml:space="preserve"> Το μουσείο της Νισύρο</w:t>
      </w:r>
      <w:r>
        <w:rPr>
          <w:rFonts w:eastAsia="Times New Roman" w:cs="Times New Roman"/>
          <w:szCs w:val="24"/>
        </w:rPr>
        <w:t xml:space="preserve">υ παραμένει κλειστό, όταν από τη Νίσυρο ο ίδιος ο Πρωθυπουργός είχε εξαγγείλει το 2016 ότι θα προσληφθούν διακόσιοι μόνιμοι αρχαιοφύλακες για ανάγκες πολλών μουσείων. </w:t>
      </w:r>
    </w:p>
    <w:p w14:paraId="699B2DF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Θέλω να πω</w:t>
      </w:r>
      <w:r>
        <w:rPr>
          <w:rFonts w:eastAsia="Times New Roman" w:cs="Times New Roman"/>
          <w:szCs w:val="24"/>
        </w:rPr>
        <w:t>,</w:t>
      </w:r>
      <w:r>
        <w:rPr>
          <w:rFonts w:eastAsia="Times New Roman" w:cs="Times New Roman"/>
          <w:szCs w:val="24"/>
        </w:rPr>
        <w:t xml:space="preserve"> κυρία Υπουργέ, ότι δεν αρκεί η καλή θέληση του προσωπικού, των αρχαιοφυλάκων</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για να μείνουν ανοικτοί οι χώροι. Εδώ χρειάζεται ένα σχέδιο, χρειάζεται η εκπόνηση ειδικών μελετών. Τι θα σας πρότεινα εγώ</w:t>
      </w:r>
      <w:r>
        <w:rPr>
          <w:rFonts w:eastAsia="Times New Roman" w:cs="Times New Roman"/>
          <w:szCs w:val="24"/>
        </w:rPr>
        <w:t>.</w:t>
      </w:r>
      <w:r>
        <w:rPr>
          <w:rFonts w:eastAsia="Times New Roman" w:cs="Times New Roman"/>
          <w:szCs w:val="24"/>
        </w:rPr>
        <w:t xml:space="preserve"> Θα σας πρότεινα να δούμε π</w:t>
      </w:r>
      <w:r>
        <w:rPr>
          <w:rFonts w:eastAsia="Times New Roman" w:cs="Times New Roman"/>
          <w:szCs w:val="24"/>
        </w:rPr>
        <w:t>ω</w:t>
      </w:r>
      <w:r>
        <w:rPr>
          <w:rFonts w:eastAsia="Times New Roman" w:cs="Times New Roman"/>
          <w:szCs w:val="24"/>
        </w:rPr>
        <w:t>ς το κάνουν οι έξω, αλλά π</w:t>
      </w:r>
      <w:r>
        <w:rPr>
          <w:rFonts w:eastAsia="Times New Roman" w:cs="Times New Roman"/>
          <w:szCs w:val="24"/>
        </w:rPr>
        <w:t>ω</w:t>
      </w:r>
      <w:r>
        <w:rPr>
          <w:rFonts w:eastAsia="Times New Roman" w:cs="Times New Roman"/>
          <w:szCs w:val="24"/>
        </w:rPr>
        <w:t xml:space="preserve">ς το κάνουν και οι μέσα </w:t>
      </w:r>
      <w:r>
        <w:rPr>
          <w:rFonts w:eastAsia="Times New Roman" w:cs="Times New Roman"/>
          <w:szCs w:val="24"/>
        </w:rPr>
        <w:t>κ</w:t>
      </w:r>
      <w:r>
        <w:rPr>
          <w:rFonts w:eastAsia="Times New Roman" w:cs="Times New Roman"/>
          <w:szCs w:val="24"/>
        </w:rPr>
        <w:t>αι γίνομαι πολύ συγκεκριμένος</w:t>
      </w:r>
      <w:r>
        <w:rPr>
          <w:rFonts w:eastAsia="Times New Roman" w:cs="Times New Roman"/>
          <w:szCs w:val="24"/>
        </w:rPr>
        <w:t>.</w:t>
      </w:r>
      <w:r>
        <w:rPr>
          <w:rFonts w:eastAsia="Times New Roman" w:cs="Times New Roman"/>
          <w:szCs w:val="24"/>
        </w:rPr>
        <w:t xml:space="preserve"> Στο εξωτερικό </w:t>
      </w:r>
      <w:r>
        <w:rPr>
          <w:rFonts w:eastAsia="Times New Roman" w:cs="Times New Roman"/>
          <w:szCs w:val="24"/>
        </w:rPr>
        <w:t xml:space="preserve">υπάρχει σύμπραξη ιδιωτών με τα μουσεία. Παίρνουν χορηγίες, φτιάχνουν πολιτιστικά προγράμματα δεκαετίας, έχουν ίδιους πόρους και δεν επιβαρύνουν τον δημόσιο προϋπολογισμό για την οργάνωσή τους και την ανάδειξη των εκθεμάτων τους. </w:t>
      </w:r>
    </w:p>
    <w:p w14:paraId="699B2DF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Ας αφήσουμε τους έξω, διότ</w:t>
      </w:r>
      <w:r>
        <w:rPr>
          <w:rFonts w:eastAsia="Times New Roman" w:cs="Times New Roman"/>
          <w:szCs w:val="24"/>
        </w:rPr>
        <w:t>ι όπου ακούτε εσείς της Κυβέρνησης σύμπραξη με ιδιώτη, νομίζω ότι παίρνετε αποστάσεις ασφαλείας κακώς κατά την άποψή μου. Θα έπρεπε να δούμε τι γίνεται και στη Νεμέα για παράδειγμα. Αφήστε, όμως, και τη Νεμέα. Θα σας δώσω ως παράδειγμα το «ΔΙΑΖΩΜΑ», που εί</w:t>
      </w:r>
      <w:r>
        <w:rPr>
          <w:rFonts w:eastAsia="Times New Roman" w:cs="Times New Roman"/>
          <w:szCs w:val="24"/>
        </w:rPr>
        <w:t xml:space="preserve">ναι μια συγκλονιστική κίνηση πολιτών. Την ξέρετε πάρα πολύ καλά, βεβαίως, και εσείς την κίνηση αυτή. Έχουν αναδειχθεί, έχουν ανακατασκευαστεί, έχουν τοποθετηθεί ξανά στις αρχαίες τους βάσεις, στις πέτρες και στις κερκίδες τους δεκάδες αρχαία θέατρα με την </w:t>
      </w:r>
      <w:r>
        <w:rPr>
          <w:rFonts w:eastAsia="Times New Roman" w:cs="Times New Roman"/>
          <w:szCs w:val="24"/>
        </w:rPr>
        <w:t xml:space="preserve">κινητοποίηση, βεβαίως, εθελοντών και ιδιωτών. </w:t>
      </w:r>
    </w:p>
    <w:p w14:paraId="699B2DF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Εμένα, κυρία Υπουργέ, με ενδιαφέρει να μάθω σήμερα, όπως σας είπα, πόσα από τα μουσεία μας είναι κλειστά και πότε θα ανοίξουν </w:t>
      </w:r>
      <w:r>
        <w:rPr>
          <w:rFonts w:eastAsia="Times New Roman" w:cs="Times New Roman"/>
          <w:szCs w:val="24"/>
        </w:rPr>
        <w:t>κ</w:t>
      </w:r>
      <w:r>
        <w:rPr>
          <w:rFonts w:eastAsia="Times New Roman" w:cs="Times New Roman"/>
          <w:szCs w:val="24"/>
        </w:rPr>
        <w:t>αι θα ήθελα να μου πείτε και το εξής: Υπάρχει ένα σχέδιο; Υπάρχει ένα όραμα; Δεν θ</w:t>
      </w:r>
      <w:r>
        <w:rPr>
          <w:rFonts w:eastAsia="Times New Roman" w:cs="Times New Roman"/>
          <w:szCs w:val="24"/>
        </w:rPr>
        <w:t>έλω, βέβαια, να χρησιμοποιώ αυτή τη λέξη -βλέπετε ότι κομπιάζω- γιατί έχει γίνει κλισέ, έχει γίνει μια καραμέλα που τη χρησιμοποιεί ο οποιοσδήποτε. Αυτά τα μουσεία, αυτοί οι πυρήνες, αυτά τα κύτταρα δυναμισμού, τοπικής υπεραξίας, οικονομικής ενίσχυσης πολλ</w:t>
      </w:r>
      <w:r>
        <w:rPr>
          <w:rFonts w:eastAsia="Times New Roman" w:cs="Times New Roman"/>
          <w:szCs w:val="24"/>
        </w:rPr>
        <w:t xml:space="preserve">ών περιοχών, που δεν μπορούν να ενισχυθούν διαφορετικά, γιατί είναι απομακρυσμένα </w:t>
      </w:r>
      <w:r>
        <w:rPr>
          <w:rFonts w:eastAsia="Times New Roman" w:cs="Times New Roman"/>
          <w:szCs w:val="24"/>
        </w:rPr>
        <w:lastRenderedPageBreak/>
        <w:t xml:space="preserve">από την περιφέρεια και την παραγωγική δύναμη, έχουν </w:t>
      </w:r>
      <w:proofErr w:type="spellStart"/>
      <w:r>
        <w:rPr>
          <w:rFonts w:eastAsia="Times New Roman" w:cs="Times New Roman"/>
          <w:szCs w:val="24"/>
        </w:rPr>
        <w:t>υπερόπλα</w:t>
      </w:r>
      <w:proofErr w:type="spellEnd"/>
      <w:r>
        <w:rPr>
          <w:rFonts w:eastAsia="Times New Roman" w:cs="Times New Roman"/>
          <w:szCs w:val="24"/>
        </w:rPr>
        <w:t xml:space="preserve"> μπροστά τους και μέσα τους, που είναι ο πολιτισμός, είναι τα μουσεία, είναι οι αρχαιολογικοί χώροι. </w:t>
      </w:r>
    </w:p>
    <w:p w14:paraId="699B2DF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Αυτά ήθελα να σας ρωτήσω. </w:t>
      </w:r>
      <w:r>
        <w:rPr>
          <w:rFonts w:eastAsia="Times New Roman" w:cs="Times New Roman"/>
          <w:szCs w:val="24"/>
        </w:rPr>
        <w:t>Θ</w:t>
      </w:r>
      <w:r>
        <w:rPr>
          <w:rFonts w:eastAsia="Times New Roman" w:cs="Times New Roman"/>
          <w:szCs w:val="24"/>
        </w:rPr>
        <w:t>α σας έλεγα ξανά να φανείτε τολμηροί. Δείτε πώς το κάνουν στην Αγγλία, πώς το κάνουν στη Γαλλία. Δείτε πώς τα μουσεία εκεί συμπράττουν με τον ιδιωτικό τομέα. Εδώ έχουμε φτάσει</w:t>
      </w:r>
      <w:r>
        <w:rPr>
          <w:rFonts w:eastAsia="Times New Roman" w:cs="Times New Roman"/>
          <w:szCs w:val="24"/>
        </w:rPr>
        <w:t>,</w:t>
      </w:r>
      <w:r>
        <w:rPr>
          <w:rFonts w:eastAsia="Times New Roman" w:cs="Times New Roman"/>
          <w:szCs w:val="24"/>
        </w:rPr>
        <w:t xml:space="preserve"> να έχουμε κλειστά μουσεία ή να έχουμε μουσεία ανοικτ</w:t>
      </w:r>
      <w:r>
        <w:rPr>
          <w:rFonts w:eastAsia="Times New Roman" w:cs="Times New Roman"/>
          <w:szCs w:val="24"/>
        </w:rPr>
        <w:t xml:space="preserve">ά ή ημίκλειστα με κλειστά τα πωλητήρια μέσα ή τα κιλικία. Δεν μπορείς να πάρεις ένα μπουκάλι νερό. </w:t>
      </w:r>
    </w:p>
    <w:p w14:paraId="699B2DF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99B2DF6"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κυρία Υπουργός. </w:t>
      </w:r>
    </w:p>
    <w:p w14:paraId="699B2DF7"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Ευχαριστώ, κύριε Πρόεδρε. </w:t>
      </w:r>
    </w:p>
    <w:p w14:paraId="699B2DF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Δεν νομίζω ότι μπορούμε να συγκριθούμε με χώρες</w:t>
      </w:r>
      <w:r>
        <w:rPr>
          <w:rFonts w:eastAsia="Times New Roman" w:cs="Times New Roman"/>
          <w:szCs w:val="24"/>
        </w:rPr>
        <w:t>,</w:t>
      </w:r>
      <w:r>
        <w:rPr>
          <w:rFonts w:eastAsia="Times New Roman" w:cs="Times New Roman"/>
          <w:szCs w:val="24"/>
        </w:rPr>
        <w:t xml:space="preserve"> όπου δεν υπάρχουν τόσοι πολλοί αρχαιολογικοί χώροι και μουσεία. Υπάρχει ένα πολύ σοβαρό θέμα σε αυτό που αναφέρατε, στη συνεργασία με ιδιώτες, όσον αφορά τις εξειδικευμένες γνώσεις</w:t>
      </w:r>
      <w:r>
        <w:rPr>
          <w:rFonts w:eastAsia="Times New Roman" w:cs="Times New Roman"/>
          <w:szCs w:val="24"/>
        </w:rPr>
        <w:t xml:space="preserve"> και τη μεγάλη ευθύνη που έχει η φύλαξη αρχαιολογικών χώρων και </w:t>
      </w:r>
      <w:r>
        <w:rPr>
          <w:rFonts w:eastAsia="Times New Roman" w:cs="Times New Roman"/>
          <w:szCs w:val="24"/>
        </w:rPr>
        <w:lastRenderedPageBreak/>
        <w:t>μουσείων που έχουν αρχαιολογικούς θησαυρούς. Επομένως θέλει πολύ μεγάλη προσοχή</w:t>
      </w:r>
      <w:r>
        <w:rPr>
          <w:rFonts w:eastAsia="Times New Roman" w:cs="Times New Roman"/>
          <w:szCs w:val="24"/>
        </w:rPr>
        <w:t>,</w:t>
      </w:r>
      <w:r>
        <w:rPr>
          <w:rFonts w:eastAsia="Times New Roman" w:cs="Times New Roman"/>
          <w:szCs w:val="24"/>
        </w:rPr>
        <w:t xml:space="preserve"> το να υπάρξει ιδιωτική φύλαξη αυτών των χώρων. Θεωρούμε ότι αυτή τη στιγμή</w:t>
      </w:r>
      <w:r>
        <w:rPr>
          <w:rFonts w:eastAsia="Times New Roman" w:cs="Times New Roman"/>
          <w:szCs w:val="24"/>
        </w:rPr>
        <w:t>,</w:t>
      </w:r>
      <w:r>
        <w:rPr>
          <w:rFonts w:eastAsia="Times New Roman" w:cs="Times New Roman"/>
          <w:szCs w:val="24"/>
        </w:rPr>
        <w:t xml:space="preserve"> είναι σωστά στα χέρια των φυλάκων π</w:t>
      </w:r>
      <w:r>
        <w:rPr>
          <w:rFonts w:eastAsia="Times New Roman" w:cs="Times New Roman"/>
          <w:szCs w:val="24"/>
        </w:rPr>
        <w:t xml:space="preserve">ου έχουν αυτή την εξειδίκευση, έχουν αυτή την ευθύνη και αυτή τη γνώση όλα αυτά τα χρόνια. </w:t>
      </w:r>
    </w:p>
    <w:p w14:paraId="699B2DF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Με το θέμα του «ΔΙΑΖΩΜΑΤΟΣ»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πως γνωρίζετε πολύ καλά</w:t>
      </w:r>
      <w:r>
        <w:rPr>
          <w:rFonts w:eastAsia="Times New Roman" w:cs="Times New Roman"/>
          <w:szCs w:val="24"/>
        </w:rPr>
        <w:t>,</w:t>
      </w:r>
      <w:r>
        <w:rPr>
          <w:rFonts w:eastAsia="Times New Roman" w:cs="Times New Roman"/>
          <w:szCs w:val="24"/>
        </w:rPr>
        <w:t xml:space="preserve"> δεν κάνει το ίδιο τις εργασίες στους αρχαιολογικούς χώρους ούτε τους φυλάσσει. Το «ΔΙΑΖΩΜΑ» βοηθάει, κινητοπο</w:t>
      </w:r>
      <w:r>
        <w:rPr>
          <w:rFonts w:eastAsia="Times New Roman" w:cs="Times New Roman"/>
          <w:szCs w:val="24"/>
        </w:rPr>
        <w:t>ιεί, ευαισθητοποιεί τους πολίτες, συγκεντρώνει τα χρήματα για να ωριμάσουν οι μελέτες και οι μελέτες δίνονται στο Υπουργείο Πολιτισμού. Το Υπουργείο Πολιτισμού πραγματοποιεί τις αναστηλώσεις, τις συντηρήσεις, το Υπουργείο Πολιτισμού έχει την ευθύνη. Επομέν</w:t>
      </w:r>
      <w:r>
        <w:rPr>
          <w:rFonts w:eastAsia="Times New Roman" w:cs="Times New Roman"/>
          <w:szCs w:val="24"/>
        </w:rPr>
        <w:t xml:space="preserve">ως δεν  πρέπει να δημιουργούμε σύγχυση ότι μπορεί ένας φορέας, που είναι πολύ σημαντικός, όπως είναι το «ΔΙΑΖΩΜΑ», να παρέμβει απευθείας στους αρχαιολογικούς χώρους. Αυτό δεν μπορεί να γίνει. </w:t>
      </w:r>
    </w:p>
    <w:p w14:paraId="699B2DF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Αυτή τη στιγμή προσπαθούμε, με τα μέσα που διαθέτουμε, να κρατο</w:t>
      </w:r>
      <w:r>
        <w:rPr>
          <w:rFonts w:eastAsia="Times New Roman" w:cs="Times New Roman"/>
          <w:szCs w:val="24"/>
        </w:rPr>
        <w:t xml:space="preserve">ύμε ανοικτούς τους χώρους. Είναι ογδόντα πέντε οι ανοικτοί χώροι που αυτή τη στιγμή λειτουργούν. Ο πίνακας που έχετε ήταν από τον Απρίλιο. Κάποιοι χώροι ήδη έχουν ανοίξει, </w:t>
      </w:r>
      <w:r>
        <w:rPr>
          <w:rFonts w:eastAsia="Times New Roman" w:cs="Times New Roman"/>
          <w:szCs w:val="24"/>
        </w:rPr>
        <w:lastRenderedPageBreak/>
        <w:t xml:space="preserve">όπως είναι το </w:t>
      </w:r>
      <w:proofErr w:type="spellStart"/>
      <w:r>
        <w:rPr>
          <w:rFonts w:eastAsia="Times New Roman" w:cs="Times New Roman"/>
          <w:szCs w:val="24"/>
        </w:rPr>
        <w:t>Ευπαλίνιο</w:t>
      </w:r>
      <w:proofErr w:type="spellEnd"/>
      <w:r>
        <w:rPr>
          <w:rFonts w:eastAsia="Times New Roman" w:cs="Times New Roman"/>
          <w:szCs w:val="24"/>
        </w:rPr>
        <w:t xml:space="preserve"> το οποίο αναφέρεται μέσα ότι δεν έχει ανοίξει ακόμα. Αυτή τη</w:t>
      </w:r>
      <w:r>
        <w:rPr>
          <w:rFonts w:eastAsia="Times New Roman" w:cs="Times New Roman"/>
          <w:szCs w:val="24"/>
        </w:rPr>
        <w:t xml:space="preserve"> στιγμή μπορώ να σας πω ότι μέσα στις πρώτες δέκα μέρες που άνοιξε, είχε επτακόσιους επισκέπτες. Αυτό είναι πάρα πολύ σημαντικό και ενδεικτικό της πολύ συστηματικής προσπάθειας που γίνεται. </w:t>
      </w:r>
      <w:r w:rsidRPr="00040624">
        <w:rPr>
          <w:rFonts w:eastAsia="Times New Roman" w:cs="Times New Roman"/>
          <w:szCs w:val="24"/>
        </w:rPr>
        <w:t xml:space="preserve">Σήμερα μάλιστα και αύριο συγκεντρώνονται στο Υπουργείο Πολιτισμού </w:t>
      </w:r>
      <w:r w:rsidRPr="00040624">
        <w:rPr>
          <w:rFonts w:eastAsia="Times New Roman" w:cs="Times New Roman"/>
          <w:szCs w:val="24"/>
        </w:rPr>
        <w:t>όλοι οι έφοροι όλης της Ελλάδας</w:t>
      </w:r>
      <w:r w:rsidRPr="00040624">
        <w:rPr>
          <w:rFonts w:eastAsia="Times New Roman" w:cs="Times New Roman"/>
          <w:szCs w:val="24"/>
        </w:rPr>
        <w:t>,</w:t>
      </w:r>
      <w:r w:rsidRPr="00040624">
        <w:rPr>
          <w:rFonts w:eastAsia="Times New Roman" w:cs="Times New Roman"/>
          <w:szCs w:val="24"/>
        </w:rPr>
        <w:t xml:space="preserve"> ακριβώς</w:t>
      </w:r>
      <w:r w:rsidRPr="00040624">
        <w:rPr>
          <w:rFonts w:eastAsia="Times New Roman" w:cs="Times New Roman"/>
          <w:szCs w:val="24"/>
        </w:rPr>
        <w:t>,</w:t>
      </w:r>
      <w:r w:rsidRPr="00040624">
        <w:rPr>
          <w:rFonts w:eastAsia="Times New Roman" w:cs="Times New Roman"/>
          <w:szCs w:val="24"/>
        </w:rPr>
        <w:t xml:space="preserve"> για να μπορέσουμε να συντονιστούμε και να θέσουμε και τα προβλήματα αλλά και τις λύσεις, για να βοηθήσουμε τους εφόρους και τους αρχαιολογικούς χώρους να λειτουργούν στο μέγιστο δυνατό, μέσα στις -επαναλαμβάνω- πολ</w:t>
      </w:r>
      <w:r w:rsidRPr="00040624">
        <w:rPr>
          <w:rFonts w:eastAsia="Times New Roman" w:cs="Times New Roman"/>
          <w:szCs w:val="24"/>
        </w:rPr>
        <w:t xml:space="preserve">ύ δύσκολες συνθήκες και στη συγκυρία που είμαστε τώρα. </w:t>
      </w:r>
    </w:p>
    <w:p w14:paraId="699B2DFB" w14:textId="77777777" w:rsidR="00373EA4" w:rsidRDefault="000A2444">
      <w:pPr>
        <w:spacing w:line="600" w:lineRule="auto"/>
        <w:ind w:firstLine="720"/>
        <w:jc w:val="both"/>
        <w:rPr>
          <w:rFonts w:eastAsia="Times New Roman" w:cs="Times New Roman"/>
          <w:szCs w:val="24"/>
        </w:rPr>
      </w:pPr>
      <w:r w:rsidRPr="00040624">
        <w:rPr>
          <w:rFonts w:eastAsia="Times New Roman" w:cs="Times New Roman"/>
          <w:szCs w:val="24"/>
        </w:rPr>
        <w:t>Σας ευχαριστ</w:t>
      </w:r>
      <w:r>
        <w:rPr>
          <w:rFonts w:eastAsia="Times New Roman" w:cs="Times New Roman"/>
          <w:szCs w:val="24"/>
        </w:rPr>
        <w:t>ώ.</w:t>
      </w:r>
    </w:p>
    <w:p w14:paraId="699B2DFC"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την κυρία Υπουργό.</w:t>
      </w:r>
    </w:p>
    <w:p w14:paraId="699B2DF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Εισερχόμαστε στην πρώτη με αριθμό 5243/27-4-2017 ερώτηση του Βουλευτή Αττικής του Συνασπισμού Ριζοσπαστικής Αριστεράς κ</w:t>
      </w:r>
      <w:r>
        <w:rPr>
          <w:rFonts w:eastAsia="Times New Roman" w:cs="Times New Roman"/>
          <w:szCs w:val="24"/>
        </w:rPr>
        <w:t xml:space="preserve">. </w:t>
      </w:r>
      <w:r>
        <w:rPr>
          <w:rFonts w:eastAsia="Times New Roman" w:cs="Times New Roman"/>
          <w:bCs/>
          <w:szCs w:val="24"/>
        </w:rPr>
        <w:t xml:space="preserve">Αριστείδη Μπαλτά </w:t>
      </w:r>
      <w:r>
        <w:rPr>
          <w:rFonts w:eastAsia="Times New Roman" w:cs="Times New Roman"/>
          <w:szCs w:val="24"/>
        </w:rPr>
        <w:t xml:space="preserve">προς την Υπουργό </w:t>
      </w:r>
      <w:r>
        <w:rPr>
          <w:rFonts w:eastAsia="Times New Roman" w:cs="Times New Roman"/>
          <w:bCs/>
          <w:szCs w:val="24"/>
        </w:rPr>
        <w:t xml:space="preserve">Πολιτισμού και Αθλητισμού, </w:t>
      </w:r>
      <w:r>
        <w:rPr>
          <w:rFonts w:eastAsia="Times New Roman" w:cs="Times New Roman"/>
          <w:szCs w:val="24"/>
        </w:rPr>
        <w:t>σχετικά με το «Ταμείο Αλληλοβοήθειας Υπαλλήλων Υπουργείου Πολιτισμού».</w:t>
      </w:r>
    </w:p>
    <w:p w14:paraId="699B2DF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Ορίστε, κύριε Μπαλτά, έχετε τον λόγο</w:t>
      </w:r>
      <w:r>
        <w:rPr>
          <w:rFonts w:eastAsia="Times New Roman" w:cs="Times New Roman"/>
          <w:szCs w:val="24"/>
        </w:rPr>
        <w:t xml:space="preserve"> για να αναπτύξετε την ερώτηση.</w:t>
      </w:r>
    </w:p>
    <w:p w14:paraId="699B2DFF"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w:t>
      </w:r>
      <w:r>
        <w:rPr>
          <w:rFonts w:eastAsia="Times New Roman" w:cs="Times New Roman"/>
          <w:szCs w:val="24"/>
        </w:rPr>
        <w:t>Ευχαριστώ, κύριε Πρόεδρε.</w:t>
      </w:r>
    </w:p>
    <w:p w14:paraId="699B2E0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Κυρία Υπ</w:t>
      </w:r>
      <w:r>
        <w:rPr>
          <w:rFonts w:eastAsia="Times New Roman" w:cs="Times New Roman"/>
          <w:szCs w:val="24"/>
        </w:rPr>
        <w:t xml:space="preserve">ουργέ, ξέρετε ότι αυτές οι ερωτήσεις Βουλευτών του ΣΥΡΙΖΑ προς τους Υπουργούς του ΣΥΡΙΖΑ είναι φιλικές και επιβοηθητικές. Θέλουν να μαζέψουν στοιχεία, να εντοπίσουν επείγουσες καταστάσεις, που ενδεχομένως έχουν διαφύγει από τον αντίστοιχο Υπουργό, ώστε να </w:t>
      </w:r>
      <w:r>
        <w:rPr>
          <w:rFonts w:eastAsia="Times New Roman" w:cs="Times New Roman"/>
          <w:szCs w:val="24"/>
        </w:rPr>
        <w:t xml:space="preserve">προχωρήσουν τα πράγματα καλύτερα για όλους. </w:t>
      </w:r>
    </w:p>
    <w:p w14:paraId="699B2E0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Όπως, επίσης, ξέρετε, σήμερα είναι ερώτηση επίκαιρη μιας ερώτησης γραπτής που είχαν υποβάλει είκοσι εννέα Βουλευτές του ΣΥΡΙΖΑ εδώ και αρκετό καιρό, όπου αναλύονται συγκεκριμένα όλα τα στοιχεία που έχουμε συγκεν</w:t>
      </w:r>
      <w:r>
        <w:rPr>
          <w:rFonts w:eastAsia="Times New Roman" w:cs="Times New Roman"/>
          <w:szCs w:val="24"/>
        </w:rPr>
        <w:t>τρώσει σε σχέση με το Ταμείο Αλληλοβοηθείας.</w:t>
      </w:r>
    </w:p>
    <w:p w14:paraId="699B2E0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Υπενθυμίζω εν τάχει ότι το Ταμείο Αλληλοβοηθείας είναι ένα εκπληκτικό μόρφωμα, μία απίστευτη εφεύρεση, ήδη από το 2002, επί υπουργίας Βενιζέλου. Αυτό είναι ένα πράγμα το οποίο δεν έχει νομική προσωπικότητα, δεν </w:t>
      </w:r>
      <w:r>
        <w:rPr>
          <w:rFonts w:eastAsia="Times New Roman" w:cs="Times New Roman"/>
          <w:szCs w:val="24"/>
        </w:rPr>
        <w:t xml:space="preserve">είναι καν ένωση προσώπων με μέλη, δεν έχει γενική συνέλευση της οποίας η διοίκησή του να </w:t>
      </w:r>
      <w:r>
        <w:rPr>
          <w:rFonts w:eastAsia="Times New Roman" w:cs="Times New Roman"/>
          <w:szCs w:val="24"/>
        </w:rPr>
        <w:lastRenderedPageBreak/>
        <w:t>λογοδοτεί, δεν είναι σωματείο, δεν είναι τίποτα. Και είναι ψευδεπίγραφο, γιατί δεν είναι Ταμείο Αλληλοβοηθείας, αλλά χώρος όπου πηγαίνουν χρήματα του Υπουργείου Πολιτι</w:t>
      </w:r>
      <w:r>
        <w:rPr>
          <w:rFonts w:eastAsia="Times New Roman" w:cs="Times New Roman"/>
          <w:szCs w:val="24"/>
        </w:rPr>
        <w:t xml:space="preserve">σμού, δημόσια χρήματα προς κάποιους εργαζόμενους. </w:t>
      </w:r>
    </w:p>
    <w:p w14:paraId="699B2E0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Τα χρήματα αυτά δε -δεύτερο εκπληκτικό σημείο- δεν είναι τόσο ανά χρόνο. Είναι ποσοστό -ακούστε το- επί των εσόδων του Ταμείου Αρχαιολογικών Πόρων, όπου όσο αυξάνουν αυτά τόσο αυξάνει και η επιχορήγηση του</w:t>
      </w:r>
      <w:r>
        <w:rPr>
          <w:rFonts w:eastAsia="Times New Roman" w:cs="Times New Roman"/>
          <w:szCs w:val="24"/>
        </w:rPr>
        <w:t xml:space="preserve"> Υπουργείου προς το Ταμείο. Αυτό από μόνο του είναι ένα σκάνδαλο. Στη διάρκεια των χρόνων που μεσολάβησαν, μόνο </w:t>
      </w:r>
      <w:r>
        <w:rPr>
          <w:rFonts w:eastAsia="Times New Roman" w:cs="Times New Roman"/>
          <w:szCs w:val="24"/>
        </w:rPr>
        <w:t xml:space="preserve">κατά </w:t>
      </w:r>
      <w:r>
        <w:rPr>
          <w:rFonts w:eastAsia="Times New Roman" w:cs="Times New Roman"/>
          <w:szCs w:val="24"/>
        </w:rPr>
        <w:t>την περίοδο της κρίσης,</w:t>
      </w:r>
      <w:r>
        <w:rPr>
          <w:rFonts w:eastAsia="Times New Roman" w:cs="Times New Roman"/>
          <w:szCs w:val="24"/>
        </w:rPr>
        <w:t xml:space="preserve"> τα ποσά που πήρε το Ταμείο Αλληλοβοηθείας ήταν περίπου στα 13 εκατομμύρια. Και, μάλιστα, υπάρχει και διαδικασία εκ της οποίας μέσω του Ταμείου Αλληλοβοηθείας πηγαίνουν χρήματα προς την Πανελλήνια Ομοσπονδία Εργαζομένων του Υπουργείου Πολιτισμού, το οποίο </w:t>
      </w:r>
      <w:r>
        <w:rPr>
          <w:rFonts w:eastAsia="Times New Roman" w:cs="Times New Roman"/>
          <w:szCs w:val="24"/>
        </w:rPr>
        <w:t xml:space="preserve">και αυτό είναι παράνομο. </w:t>
      </w:r>
    </w:p>
    <w:p w14:paraId="699B2E0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Σε αυτή τη λογική επιπλέον, το Ταμείο Αλληλοβοηθείας δεν έχει τίποτα που να κάνει με αλληλοβοήθεια. Έχει έναν παιδικό σταθμό, ο οποίος, με κριτήρια που είναι περίπου αδιαφανή, παίρνει κάποια παιδιά σε κτήριο του Υπουργείου Πολιτισ</w:t>
      </w:r>
      <w:r>
        <w:rPr>
          <w:rFonts w:eastAsia="Times New Roman" w:cs="Times New Roman"/>
          <w:szCs w:val="24"/>
        </w:rPr>
        <w:t xml:space="preserve">μού. Τα </w:t>
      </w:r>
      <w:r>
        <w:rPr>
          <w:rFonts w:eastAsia="Times New Roman" w:cs="Times New Roman"/>
          <w:szCs w:val="24"/>
        </w:rPr>
        <w:lastRenderedPageBreak/>
        <w:t xml:space="preserve">δε έξοδα ανά παιδί σε αυτόν τον παιδικό σταθμό είναι τουλάχιστον πενταπλάσια από τον μέσο όρο των δημοσίων παιδικών σταθμών. </w:t>
      </w:r>
    </w:p>
    <w:p w14:paraId="699B2E0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Λοιπόν, αυτό το πράγμα ολόκληρο έχει μια διοίκηση, η οποία διορίζεται από τον εκάστοτε Υπουργό, αλλά για να αλλάξει, θέλει</w:t>
      </w:r>
      <w:r>
        <w:rPr>
          <w:rFonts w:eastAsia="Times New Roman" w:cs="Times New Roman"/>
          <w:szCs w:val="24"/>
        </w:rPr>
        <w:t xml:space="preserve"> τη σύμφωνη γνώμη αυτής της διοίκησης. Αυτή είναι μια άλλη παράνοια. Και όσο ήμουν εγώ στο Υπουργείο, είχαμε ξεκινήσει την έρευνα που είναι αρκετά δύσκολη για να τα βρούμε όλα αυτά. </w:t>
      </w:r>
    </w:p>
    <w:p w14:paraId="699B2E0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Άρα, η ερώτηση αυτή τη στιγμή είναι πού βρισκόμαστε σε σχέση με αυτή την </w:t>
      </w:r>
      <w:r>
        <w:rPr>
          <w:rFonts w:eastAsia="Times New Roman" w:cs="Times New Roman"/>
          <w:szCs w:val="24"/>
        </w:rPr>
        <w:t xml:space="preserve">κατάσταση. </w:t>
      </w:r>
    </w:p>
    <w:p w14:paraId="699B2E0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Στη δευτερολογία θα πω κάποια πράγματα παραπάνω.</w:t>
      </w:r>
    </w:p>
    <w:p w14:paraId="699B2E08"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Κυρία Υπουργέ, έχετε τον λόγο.</w:t>
      </w:r>
    </w:p>
    <w:p w14:paraId="699B2E09"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Το Ταμείο Αλληλοβοηθείας -τουλάχιστον τα σαράντα χρόνια που βρίσκομαι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w:t>
      </w:r>
      <w:r>
        <w:rPr>
          <w:rFonts w:eastAsia="Times New Roman" w:cs="Times New Roman"/>
          <w:szCs w:val="24"/>
        </w:rPr>
        <w:t xml:space="preserve">ώρο και που έχουμε και εμείς κάποια εικόνα και κάποιες πληροφορίες- πράγματι ήταν ένα εντελώς αδιαφανές μόρφωμα, όπως είπατε, ένας χώρος αδιαφανής, </w:t>
      </w:r>
      <w:r>
        <w:rPr>
          <w:rFonts w:eastAsia="Times New Roman" w:cs="Times New Roman"/>
          <w:szCs w:val="24"/>
        </w:rPr>
        <w:lastRenderedPageBreak/>
        <w:t>που, όμως, δεν μπορεί να πει κανείς ότι δεν εκφράζει τον μεγάλο αριθμό των εργαζομένων στο Υπουργείο Πολιτισ</w:t>
      </w:r>
      <w:r>
        <w:rPr>
          <w:rFonts w:eastAsia="Times New Roman" w:cs="Times New Roman"/>
          <w:szCs w:val="24"/>
        </w:rPr>
        <w:t xml:space="preserve">μού. Ωστόσο, ήταν αδιαφανείς οι διαδικασίες. </w:t>
      </w:r>
    </w:p>
    <w:p w14:paraId="699B2E0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Ενδεικτικά θα ήθελα να αναφέρω κάποια νούμερα, τα οποία μας έχει δώσει η Γενική Διεύθυνση του Υπουργείου Πολιτισμού. Από τον Ειδικό Λογαριασμό του Υπουργείου Πολιτισμού έχουν καταβληθεί ενδεικτικά τα εξής ποσά:</w:t>
      </w:r>
      <w:r>
        <w:rPr>
          <w:rFonts w:eastAsia="Times New Roman" w:cs="Times New Roman"/>
          <w:szCs w:val="24"/>
        </w:rPr>
        <w:t xml:space="preserve"> Στο έτος 2002, 306.474 ευρώ. Το 2004, 898.326 ευρώ. Το 2006, 7.300.000 ευρώ. Το 2007, 11.360.000 ευρώ. Το 2008, 11.282.000 ευρώ. Αυτά τα νούμερα είναι ενδεικτικά του ότι υπήρχε μια πολύ μεγάλη αδιαφάνεια στο πώς και για ποιο λόγο δίνονταν τα χρήματα τα πρ</w:t>
      </w:r>
      <w:r>
        <w:rPr>
          <w:rFonts w:eastAsia="Times New Roman" w:cs="Times New Roman"/>
          <w:szCs w:val="24"/>
        </w:rPr>
        <w:t>οηγούμενα χρόνια.</w:t>
      </w:r>
    </w:p>
    <w:p w14:paraId="699B2E0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Πράγματι, έχει ήδη ξεκινήσει διαχειριστικός έλεγχος, ο οποίος </w:t>
      </w:r>
      <w:proofErr w:type="spellStart"/>
      <w:r>
        <w:rPr>
          <w:rFonts w:eastAsia="Times New Roman" w:cs="Times New Roman"/>
          <w:szCs w:val="24"/>
        </w:rPr>
        <w:t>διεκόπη</w:t>
      </w:r>
      <w:proofErr w:type="spellEnd"/>
      <w:r>
        <w:rPr>
          <w:rFonts w:eastAsia="Times New Roman" w:cs="Times New Roman"/>
          <w:szCs w:val="24"/>
        </w:rPr>
        <w:t xml:space="preserve"> για λόγους που δεν γνωρίζουμε. Εγώ δεν ήμουν εκεί. Απλώς τώρα συνεχίζεται και θα ολοκληρωθεί, σύμφωνα με τις πληροφορίες μας, τον Νοέμβριο του 2017.</w:t>
      </w:r>
    </w:p>
    <w:p w14:paraId="699B2E0C"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t>Ήδη αυτήν τη στιγμή</w:t>
      </w:r>
      <w:r>
        <w:rPr>
          <w:rFonts w:eastAsia="Times New Roman"/>
          <w:color w:val="000000" w:themeColor="text1"/>
          <w:szCs w:val="24"/>
        </w:rPr>
        <w:t xml:space="preserve"> έχει μειωθεί κατά πολύ η επιχορήγηση στο Ταμείο Αλληλοβοήθειας. Ήδη πέρυσι με τη δική σας υπουργία με αποθεματικό που ήταν τότε 900.000, σύμφωνα με τις πληροφορίες που έχουμε, δόθηκαν 700.000 ως επιχορήγηση. </w:t>
      </w:r>
      <w:r>
        <w:rPr>
          <w:rFonts w:eastAsia="Times New Roman"/>
          <w:color w:val="000000" w:themeColor="text1"/>
          <w:szCs w:val="24"/>
        </w:rPr>
        <w:lastRenderedPageBreak/>
        <w:t>Φέτος, μετά τον Ιούνιο που δόθηκε μια επιχορήγη</w:t>
      </w:r>
      <w:r>
        <w:rPr>
          <w:rFonts w:eastAsia="Times New Roman"/>
          <w:color w:val="000000" w:themeColor="text1"/>
          <w:szCs w:val="24"/>
        </w:rPr>
        <w:t>ση 350.000, το αποθεματικό έχει φτάσει τις 72.000. Επομένως, έχει ήδη μειωθεί κατά πολύ η επιχορήγηση και δεν έχει καμμία σχέση με τις προηγούμενες σπατάλες και μάλιστα, αυτήν τη στιγμή είναι μικρότερη η επιχορήγηση με πολύ μικρότερο αποθεματικό.</w:t>
      </w:r>
    </w:p>
    <w:p w14:paraId="699B2E0D"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t>Επίσης, τ</w:t>
      </w:r>
      <w:r>
        <w:rPr>
          <w:rFonts w:eastAsia="Times New Roman"/>
          <w:color w:val="000000" w:themeColor="text1"/>
          <w:szCs w:val="24"/>
        </w:rPr>
        <w:t xml:space="preserve">ο επόμενο ποσό που θα δοθεί, θα δοθεί όχι στη βάση του ποσοστού πλέον, που δεν θα ισχύει, γιατί ήταν πραγματικά λάθος, αλλά σύμφωνα με τις πραγματικές λειτουργικές ανάγκες του Βρεφονηπιακού Σταθμού Ταμείου Αλληλοβοήθειας, τις δαπάνες για τις κατασκηνώσεις </w:t>
      </w:r>
      <w:r>
        <w:rPr>
          <w:rFonts w:eastAsia="Times New Roman"/>
          <w:color w:val="000000" w:themeColor="text1"/>
          <w:szCs w:val="24"/>
        </w:rPr>
        <w:t>των παιδιών -είναι γύρω στα πεντακόσια παιδιά, στον βρεφονηπιακό σταθμό είναι εκατό παιδιά- και για τις υπόλοιπες λειτουργικές ανάγκες του Ταμείου Αλληλοβοήθειας.</w:t>
      </w:r>
    </w:p>
    <w:p w14:paraId="699B2E0E" w14:textId="77777777" w:rsidR="00373EA4" w:rsidRDefault="000A244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Υπουργού)</w:t>
      </w:r>
    </w:p>
    <w:p w14:paraId="699B2E0F"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t>Το ποσό π</w:t>
      </w:r>
      <w:r>
        <w:rPr>
          <w:rFonts w:eastAsia="Times New Roman"/>
          <w:color w:val="000000" w:themeColor="text1"/>
          <w:szCs w:val="24"/>
        </w:rPr>
        <w:t>ου καταβάλλεται για κάθε παιδί υπολογίζεται σύμφωνα με το τιμολόγιο που εκδίδει το Υπουργείο Εργασίας. Αυτό το ποσοστό που ίσχυε φυσικά είναι ένα πολύ μεγάλο σφάλμα, διότι συνδέεται με τα έσοδα του ΤΑΠΑ και όχι τις πραγματικές ανάγκες του Ταμείου, ειδικά τ</w:t>
      </w:r>
      <w:r>
        <w:rPr>
          <w:rFonts w:eastAsia="Times New Roman"/>
          <w:color w:val="000000" w:themeColor="text1"/>
          <w:szCs w:val="24"/>
        </w:rPr>
        <w:t xml:space="preserve">ώρα που τα έσοδα του </w:t>
      </w:r>
      <w:r>
        <w:rPr>
          <w:rFonts w:eastAsia="Times New Roman"/>
          <w:color w:val="000000" w:themeColor="text1"/>
          <w:szCs w:val="24"/>
        </w:rPr>
        <w:lastRenderedPageBreak/>
        <w:t>ΤΑΠΑ από την αύξηση του τουρισμού προβλέπονται να είναι αυξημένα και μπορούν να προσφερθούν στις πραγματικές ανάγκες του Υπουργείου. Επομένως, είναι μεγάλο σφάλμα των προηγούμενων κυβερνήσεων που επιχορηγούσαν σύμφωνα με ποσοστό και πο</w:t>
      </w:r>
      <w:r>
        <w:rPr>
          <w:rFonts w:eastAsia="Times New Roman"/>
          <w:color w:val="000000" w:themeColor="text1"/>
          <w:szCs w:val="24"/>
        </w:rPr>
        <w:t>υ κατέληγαν στα ποσά που σας είπα.</w:t>
      </w:r>
    </w:p>
    <w:p w14:paraId="699B2E10"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t>Τα υπόλοιπα θα τα πω στη δευτερολογία μου.</w:t>
      </w:r>
    </w:p>
    <w:p w14:paraId="699B2E11" w14:textId="77777777" w:rsidR="00373EA4" w:rsidRDefault="000A2444">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w:t>
      </w:r>
      <w:r>
        <w:rPr>
          <w:rFonts w:eastAsia="Times New Roman"/>
          <w:color w:val="000000" w:themeColor="text1"/>
          <w:szCs w:val="24"/>
        </w:rPr>
        <w:t xml:space="preserve"> Κύριε Μπαλτά, έχετε τον λόγο για τη δευτερολογία σας.</w:t>
      </w:r>
    </w:p>
    <w:p w14:paraId="699B2E12" w14:textId="77777777" w:rsidR="00373EA4" w:rsidRDefault="000A2444">
      <w:pPr>
        <w:spacing w:line="600" w:lineRule="auto"/>
        <w:ind w:firstLine="720"/>
        <w:jc w:val="both"/>
        <w:rPr>
          <w:rFonts w:eastAsia="Times New Roman"/>
          <w:color w:val="000000" w:themeColor="text1"/>
          <w:szCs w:val="24"/>
        </w:rPr>
      </w:pPr>
      <w:r>
        <w:rPr>
          <w:rFonts w:eastAsia="Times New Roman"/>
          <w:b/>
          <w:color w:val="000000" w:themeColor="text1"/>
          <w:szCs w:val="24"/>
        </w:rPr>
        <w:t>ΑΡΙΣΤΕΙΔΗΣ ΜΠΑΛΤΑΣ:</w:t>
      </w:r>
      <w:r>
        <w:rPr>
          <w:rFonts w:eastAsia="Times New Roman"/>
          <w:color w:val="000000" w:themeColor="text1"/>
          <w:szCs w:val="24"/>
        </w:rPr>
        <w:t xml:space="preserve"> Το θέμα δεν είναι ακριβώς πόση επιχορήγηση θα παίρνει αυτό. Υπάρχει ένας νόμος που ορίζει αυτήν την επιχορήγηση. Αυτός ο νόμος δεν μπορεί να σταθεί με τίποτα, σε κανενός είδους επίπεδο, και άρα χρειάζεται μια εκκαθάριση -θα το έλεγα έτσι- ολόκληρης αυτής </w:t>
      </w:r>
      <w:r>
        <w:rPr>
          <w:rFonts w:eastAsia="Times New Roman"/>
          <w:color w:val="000000" w:themeColor="text1"/>
          <w:szCs w:val="24"/>
        </w:rPr>
        <w:t>της φαύλης κατάστασης που συνιστά το Ταμείο Αλληλοβοηθείας, με μία ουσιαστική προϋπόθεση: Να σωθεί ο παιδικός σταθμός και να σωθούν και οι θέσεις των εργαζομένων σε αυτό. Υπάρχει τρόπος για αυτό. Μπορεί να περάσει ο παιδικός σταθμός στο Υπουργείο, γιατί υπ</w:t>
      </w:r>
      <w:r>
        <w:rPr>
          <w:rFonts w:eastAsia="Times New Roman"/>
          <w:color w:val="000000" w:themeColor="text1"/>
          <w:szCs w:val="24"/>
        </w:rPr>
        <w:t>άρχει αυτή η διαδικασία.</w:t>
      </w:r>
    </w:p>
    <w:p w14:paraId="699B2E13"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Από εκεί και πέρα, αυτό το τερατώδες μόρφωμα να καταργηθεί, γιατί είναι χώρος κατασπατάλησης -για να μην πω τίποτα χειρότερο- δημοσίου χρήματος σε όλα τα επίπεδα. Η διοίκησή του, παραδείγματος χάριν, διαχειρίζεται χρήματα ύψους 2 ε</w:t>
      </w:r>
      <w:r>
        <w:rPr>
          <w:rFonts w:eastAsia="Times New Roman"/>
          <w:color w:val="000000" w:themeColor="text1"/>
          <w:szCs w:val="24"/>
        </w:rPr>
        <w:t>κατομμυρίων τον χρόνο, σύμφωνα με τα προηγούμενα, χωρίς κανενός είδους λογοδοσία, χωρίς πόθεν έσχες, χωρίς τίποτα, δημόσιο χρήμα επαναλαμβάνω, και χωρίς καμμία έννοια αλληλοβοηθείας, όπως είπα. Απλώς παρέχεται χρήμα εκ του Υπουργείου προς το Ταμείο αυτό.</w:t>
      </w:r>
    </w:p>
    <w:p w14:paraId="699B2E14"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t>Ή</w:t>
      </w:r>
      <w:r>
        <w:rPr>
          <w:rFonts w:eastAsia="Times New Roman"/>
          <w:color w:val="000000" w:themeColor="text1"/>
          <w:szCs w:val="24"/>
        </w:rPr>
        <w:t xml:space="preserve">θελα επιπλέον να ρωτήσω το εξής. Λίγο πριν φύγω από το Υπουργείο είχα ζητήσει την ανάκληση του Προέδρου του Ταμείου, γιατί ήταν εκεί </w:t>
      </w:r>
      <w:r>
        <w:rPr>
          <w:rFonts w:eastAsia="Times New Roman"/>
          <w:color w:val="000000" w:themeColor="text1"/>
          <w:szCs w:val="24"/>
        </w:rPr>
        <w:t xml:space="preserve">Πρόεδρος </w:t>
      </w:r>
      <w:r>
        <w:rPr>
          <w:rFonts w:eastAsia="Times New Roman"/>
          <w:color w:val="000000" w:themeColor="text1"/>
          <w:szCs w:val="24"/>
        </w:rPr>
        <w:t xml:space="preserve">περίπου παρανόμως. Αυτούς τους μήνες που μεσολάβησαν έχει γυρίσει στο Υπουργείο ή </w:t>
      </w:r>
      <w:r>
        <w:rPr>
          <w:rFonts w:eastAsia="Times New Roman"/>
          <w:color w:val="000000" w:themeColor="text1"/>
          <w:szCs w:val="24"/>
        </w:rPr>
        <w:t>«</w:t>
      </w:r>
      <w:proofErr w:type="spellStart"/>
      <w:r>
        <w:rPr>
          <w:rFonts w:eastAsia="Times New Roman"/>
          <w:color w:val="000000" w:themeColor="text1"/>
          <w:szCs w:val="24"/>
        </w:rPr>
        <w:t>αργομισθ</w:t>
      </w:r>
      <w:r>
        <w:rPr>
          <w:rFonts w:eastAsia="Times New Roman"/>
          <w:color w:val="000000" w:themeColor="text1"/>
          <w:szCs w:val="24"/>
        </w:rPr>
        <w:t>ε</w:t>
      </w:r>
      <w:r>
        <w:rPr>
          <w:rFonts w:eastAsia="Times New Roman"/>
          <w:color w:val="000000" w:themeColor="text1"/>
          <w:szCs w:val="24"/>
        </w:rPr>
        <w:t>ί</w:t>
      </w:r>
      <w:proofErr w:type="spellEnd"/>
      <w:r>
        <w:rPr>
          <w:rFonts w:eastAsia="Times New Roman"/>
          <w:color w:val="000000" w:themeColor="text1"/>
          <w:szCs w:val="24"/>
        </w:rPr>
        <w:t>»</w:t>
      </w:r>
      <w:r>
        <w:rPr>
          <w:rFonts w:eastAsia="Times New Roman"/>
          <w:color w:val="000000" w:themeColor="text1"/>
          <w:szCs w:val="24"/>
        </w:rPr>
        <w:t xml:space="preserve"> παρανόμως από τότε;</w:t>
      </w:r>
    </w:p>
    <w:p w14:paraId="699B2E15"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Υπάρχει ένα ολόκληρο πλέγμα τέτοιων ζητημάτων κι αν δεν αντιμετωπιστούν με τη συστηματικότητα που απαιτείται, το </w:t>
      </w:r>
      <w:r>
        <w:rPr>
          <w:rFonts w:eastAsia="Times New Roman"/>
          <w:color w:val="000000" w:themeColor="text1"/>
          <w:szCs w:val="24"/>
        </w:rPr>
        <w:t xml:space="preserve">ζήτημα συνιστά </w:t>
      </w:r>
      <w:r>
        <w:rPr>
          <w:rFonts w:eastAsia="Times New Roman"/>
          <w:color w:val="000000" w:themeColor="text1"/>
          <w:szCs w:val="24"/>
        </w:rPr>
        <w:t xml:space="preserve">εξαιρετική ντροπή για ολόκληρη, ας πούμε, την πορεία του </w:t>
      </w:r>
      <w:r>
        <w:rPr>
          <w:rFonts w:eastAsia="Times New Roman"/>
          <w:color w:val="000000" w:themeColor="text1"/>
          <w:szCs w:val="24"/>
        </w:rPr>
        <w:t>πολιτισμού</w:t>
      </w:r>
      <w:r>
        <w:rPr>
          <w:rFonts w:eastAsia="Times New Roman"/>
          <w:color w:val="000000" w:themeColor="text1"/>
          <w:szCs w:val="24"/>
        </w:rPr>
        <w:t xml:space="preserve">, τη χρηματοδότησή του και το πού πηγαίνουν οι πόροι του </w:t>
      </w:r>
      <w:r>
        <w:rPr>
          <w:rFonts w:eastAsia="Times New Roman"/>
          <w:color w:val="000000" w:themeColor="text1"/>
          <w:szCs w:val="24"/>
        </w:rPr>
        <w:t>πολ</w:t>
      </w:r>
      <w:r>
        <w:rPr>
          <w:rFonts w:eastAsia="Times New Roman"/>
          <w:color w:val="000000" w:themeColor="text1"/>
          <w:szCs w:val="24"/>
        </w:rPr>
        <w:t>ιτισμού</w:t>
      </w:r>
      <w:r>
        <w:rPr>
          <w:rFonts w:eastAsia="Times New Roman"/>
          <w:color w:val="000000" w:themeColor="text1"/>
          <w:szCs w:val="24"/>
        </w:rPr>
        <w:t>.</w:t>
      </w:r>
    </w:p>
    <w:p w14:paraId="699B2E16"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Θα ήθελα να καταθέσω για τα Πρακτικά την ερώτηση των είκοσι εννέα Βουλευτών του ΣΥΡΙΖΑ, για να υπάρχει στο αρχείο.</w:t>
      </w:r>
    </w:p>
    <w:p w14:paraId="699B2E17" w14:textId="77777777" w:rsidR="00373EA4" w:rsidRDefault="000A2444">
      <w:pPr>
        <w:spacing w:line="600" w:lineRule="auto"/>
        <w:ind w:firstLine="720"/>
        <w:jc w:val="both"/>
        <w:rPr>
          <w:rFonts w:eastAsia="Times New Roman"/>
          <w:szCs w:val="24"/>
        </w:rPr>
      </w:pPr>
      <w:r>
        <w:rPr>
          <w:rFonts w:eastAsia="Times New Roman"/>
          <w:szCs w:val="24"/>
        </w:rPr>
        <w:t>(Στο σημείο αυτό ο Βουλευτής κ. Αριστείδης Μπαλτάς καταθέτει για τα Πρακτικά την προαναφερθείσα ερώτηση, η οποία βρίσκεται στο αρχεί</w:t>
      </w:r>
      <w:r>
        <w:rPr>
          <w:rFonts w:eastAsia="Times New Roman"/>
          <w:szCs w:val="24"/>
        </w:rPr>
        <w:t>ο του Τμήματος Γραμματείας της Διεύθυνσης Στενογραφίας και Πρακτικών της Βουλής)</w:t>
      </w:r>
    </w:p>
    <w:p w14:paraId="699B2E18" w14:textId="77777777" w:rsidR="00373EA4" w:rsidRDefault="000A2444">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w:t>
      </w:r>
      <w:r>
        <w:rPr>
          <w:rFonts w:eastAsia="Times New Roman"/>
          <w:color w:val="000000" w:themeColor="text1"/>
          <w:szCs w:val="24"/>
        </w:rPr>
        <w:t xml:space="preserve"> Ευχαριστούμε τον κ. Μπαλτά.</w:t>
      </w:r>
    </w:p>
    <w:p w14:paraId="699B2E19"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t>Κυρία Υπουργέ, έχετε τον λόγο.</w:t>
      </w:r>
    </w:p>
    <w:p w14:paraId="699B2E1A" w14:textId="77777777" w:rsidR="00373EA4" w:rsidRDefault="000A2444">
      <w:pPr>
        <w:spacing w:line="600" w:lineRule="auto"/>
        <w:ind w:firstLine="720"/>
        <w:jc w:val="both"/>
        <w:rPr>
          <w:rFonts w:eastAsia="Times New Roman"/>
          <w:color w:val="000000" w:themeColor="text1"/>
          <w:szCs w:val="24"/>
        </w:rPr>
      </w:pPr>
      <w:r>
        <w:rPr>
          <w:rFonts w:eastAsia="Times New Roman"/>
          <w:b/>
          <w:color w:val="000000" w:themeColor="text1"/>
          <w:szCs w:val="24"/>
        </w:rPr>
        <w:t>ΛΥΔΙΑ ΚΟΝΙΟΡΔΟΥ (Υπουργός Πολιτισμού και Αθλητισμού):</w:t>
      </w:r>
      <w:r>
        <w:rPr>
          <w:rFonts w:eastAsia="Times New Roman"/>
          <w:color w:val="000000" w:themeColor="text1"/>
          <w:szCs w:val="24"/>
        </w:rPr>
        <w:t xml:space="preserve"> Αναφερθήκατε και πολύ σωστά </w:t>
      </w:r>
      <w:r>
        <w:rPr>
          <w:rFonts w:eastAsia="Times New Roman"/>
          <w:color w:val="000000" w:themeColor="text1"/>
          <w:szCs w:val="24"/>
        </w:rPr>
        <w:t>στον βρεφονηπιακό σταθμό, ο οποίος σύμφωνα με την πρόβλεψη του νέου Οργανισμού του Υπουργείου Πολιτισμού και Αθλητισμού, όπως έχει ήδη ολοκληρωθεί και κατατεθεί, σχεδιάζεται να ενταχθεί στο Υπουργείο Πολιτισμού και να μην υπάγεται πλέον στο Ταμείο Αλληλοβο</w:t>
      </w:r>
      <w:r>
        <w:rPr>
          <w:rFonts w:eastAsia="Times New Roman"/>
          <w:color w:val="000000" w:themeColor="text1"/>
          <w:szCs w:val="24"/>
        </w:rPr>
        <w:t xml:space="preserve">ήθειας. </w:t>
      </w:r>
    </w:p>
    <w:p w14:paraId="699B2E1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Όσον αφορά το «πόθεν έσχες», το πόθεν έσχες υποβάλλεται όπως έχουν υποχρέωση. Εφόσον είναι στην κατάσταση της </w:t>
      </w:r>
      <w:r>
        <w:rPr>
          <w:rFonts w:eastAsia="Times New Roman" w:cs="Times New Roman"/>
          <w:szCs w:val="24"/>
        </w:rPr>
        <w:lastRenderedPageBreak/>
        <w:t>Επιτροπής Ελέγχου Δηλώσεων Περιουσιακής Κατάστασης ελέγχονται σύμφωνα με τις διατάξεις του ν.3213/2003, μεταξύ των οποίων και ο κατάλογος</w:t>
      </w:r>
      <w:r>
        <w:rPr>
          <w:rFonts w:eastAsia="Times New Roman" w:cs="Times New Roman"/>
          <w:szCs w:val="24"/>
        </w:rPr>
        <w:t xml:space="preserve"> υπόχρεων προσώπων του Ταμείου Αλληλοβοήθειας του Υπουργείου Πολιτισμού.</w:t>
      </w:r>
    </w:p>
    <w:p w14:paraId="699B2E1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Διερευνάται το θέμα του νομικού καθεστώτος του Ταμείου Αλληλοβοήθειας</w:t>
      </w:r>
      <w:r>
        <w:rPr>
          <w:rFonts w:eastAsia="Times New Roman" w:cs="Times New Roman"/>
          <w:szCs w:val="24"/>
        </w:rPr>
        <w:t>,</w:t>
      </w:r>
      <w:r>
        <w:rPr>
          <w:rFonts w:eastAsia="Times New Roman" w:cs="Times New Roman"/>
          <w:szCs w:val="24"/>
        </w:rPr>
        <w:t xml:space="preserve"> με σκοπό να βελτιωθεί η λειτουργία του βάσει κανόνων και διαφάνειας. </w:t>
      </w:r>
    </w:p>
    <w:p w14:paraId="699B2E1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Το θέμα που θέσατε για τον </w:t>
      </w:r>
      <w:r>
        <w:rPr>
          <w:rFonts w:eastAsia="Times New Roman" w:cs="Times New Roman"/>
          <w:szCs w:val="24"/>
        </w:rPr>
        <w:t xml:space="preserve">Πρόεδρο </w:t>
      </w:r>
      <w:r>
        <w:rPr>
          <w:rFonts w:eastAsia="Times New Roman" w:cs="Times New Roman"/>
          <w:szCs w:val="24"/>
        </w:rPr>
        <w:t>του Ταμ</w:t>
      </w:r>
      <w:r>
        <w:rPr>
          <w:rFonts w:eastAsia="Times New Roman" w:cs="Times New Roman"/>
          <w:szCs w:val="24"/>
        </w:rPr>
        <w:t>είου Αλληλοβοήθειας διερευνάται. Είναι γνωστή η απόφαση της ανάκλησης στην εργασία του. Πράγματι δεν έχει παρουσιαστεί στην εργασία του και το θέμα αυτό διερευνάται και θα ληφθεί η ανάλογη απόφαση. Ωστόσο πρέπει να περιμένουμε το πόρισμα του διαχειριστικού</w:t>
      </w:r>
      <w:r>
        <w:rPr>
          <w:rFonts w:eastAsia="Times New Roman" w:cs="Times New Roman"/>
          <w:szCs w:val="24"/>
        </w:rPr>
        <w:t xml:space="preserve"> ελέγχου που γίνεται από το Γενικό Λογιστήριο του Κράτους.</w:t>
      </w:r>
    </w:p>
    <w:p w14:paraId="699B2E1E"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Κονιόρδου</w:t>
      </w:r>
      <w:proofErr w:type="spellEnd"/>
      <w:r>
        <w:rPr>
          <w:rFonts w:eastAsia="Times New Roman" w:cs="Times New Roman"/>
          <w:szCs w:val="24"/>
        </w:rPr>
        <w:t>.</w:t>
      </w:r>
    </w:p>
    <w:p w14:paraId="699B2E1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δέκατη έκτη με αριθμό 1030/15-6-2017 επίκαιρη ερώτηση δεύτερου κύκλου του Βουλευτή Β΄ Αθηνών </w:t>
      </w:r>
      <w:r>
        <w:rPr>
          <w:rFonts w:eastAsia="Times New Roman" w:cs="Times New Roman"/>
          <w:szCs w:val="24"/>
        </w:rPr>
        <w:lastRenderedPageBreak/>
        <w:t>των Ανεξαρτήτων Ελλή</w:t>
      </w:r>
      <w:r>
        <w:rPr>
          <w:rFonts w:eastAsia="Times New Roman" w:cs="Times New Roman"/>
          <w:szCs w:val="24"/>
        </w:rPr>
        <w:t xml:space="preserve">νων κ. Αθανάσιου </w:t>
      </w:r>
      <w:proofErr w:type="spellStart"/>
      <w:r>
        <w:rPr>
          <w:rFonts w:eastAsia="Times New Roman" w:cs="Times New Roman"/>
          <w:szCs w:val="24"/>
        </w:rPr>
        <w:t>Παπαχριστόπουλου</w:t>
      </w:r>
      <w:proofErr w:type="spellEnd"/>
      <w:r>
        <w:rPr>
          <w:rFonts w:eastAsia="Times New Roman" w:cs="Times New Roman"/>
          <w:szCs w:val="24"/>
        </w:rPr>
        <w:t xml:space="preserve"> προς τον Υπουργό Εσωτερικών, με θέμα «Βοήθεια στο Σπίτι». </w:t>
      </w:r>
    </w:p>
    <w:p w14:paraId="699B2E2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Εσωτερικών κ. Παναγιώτης Σκουρλέτης. </w:t>
      </w:r>
    </w:p>
    <w:p w14:paraId="699B2E2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έχετε τον λόγο</w:t>
      </w:r>
      <w:r>
        <w:rPr>
          <w:rFonts w:eastAsia="Times New Roman" w:cs="Times New Roman"/>
          <w:szCs w:val="24"/>
        </w:rPr>
        <w:t xml:space="preserve"> για να αναπτύξετε την </w:t>
      </w:r>
      <w:r>
        <w:rPr>
          <w:rFonts w:eastAsia="Times New Roman" w:cs="Times New Roman"/>
          <w:szCs w:val="24"/>
        </w:rPr>
        <w:t>επίκαιρη ερώτηση.</w:t>
      </w:r>
    </w:p>
    <w:p w14:paraId="699B2E22"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Ευχαριστώ, κύριε Πρόεδρε.</w:t>
      </w:r>
    </w:p>
    <w:p w14:paraId="699B2E2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Ξέρω πως πριν λίγο καιρό, κύριε Υπουργέ, σας έγινε ανάλογη ερώτηση. Πιστεύω ότι πρέπει να αναδείξουμε αυτό το θέμα, με πολύ καλοπροαίρετη διάθεση, γιατί ξέρω πολύ καλά τι κάνατε και για τα ένδικα μέσα. Δεν τα πήγ</w:t>
      </w:r>
      <w:r>
        <w:rPr>
          <w:rFonts w:eastAsia="Times New Roman" w:cs="Times New Roman"/>
          <w:szCs w:val="24"/>
        </w:rPr>
        <w:t>ατε σε δεύτερο βαθμό. Ξέρω πολύ καλά τι κάνατε με τα τυπικά προσόντα, όπου επίσης βοηθήσατε. Έχουμε, επίσης, τη δέσμευσή σας ότι στον ιδιωτικό τομέα αυτού του είδους η δραστηριότητα δεν θα πάει ποτέ και πραγματικά τα θεωρώ θετικά.</w:t>
      </w:r>
    </w:p>
    <w:p w14:paraId="699B2E2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Θέλω όμως να σας πω τα εξ</w:t>
      </w:r>
      <w:r>
        <w:rPr>
          <w:rFonts w:eastAsia="Times New Roman" w:cs="Times New Roman"/>
          <w:szCs w:val="24"/>
        </w:rPr>
        <w:t xml:space="preserve">ής. Το νούμερο εκατό χιλιάδες είναι μάλλον πλασματικό. Είναι πολύ περισσότερο. Έχει μεγάλη σημασία. Το «Βοήθεια στο Σπίτι» το έχω ζήσει στην Δανία και την </w:t>
      </w:r>
      <w:r>
        <w:rPr>
          <w:rFonts w:eastAsia="Times New Roman" w:cs="Times New Roman"/>
          <w:szCs w:val="24"/>
        </w:rPr>
        <w:lastRenderedPageBreak/>
        <w:t xml:space="preserve">Ολλανδία πριν σαράντα χρόνια. Στην Ελλάδα ήρθε το 2002, λίγο αργά. Ήρθε όμως. </w:t>
      </w:r>
    </w:p>
    <w:p w14:paraId="699B2E2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Θα ήθελα να μάθω το εξ</w:t>
      </w:r>
      <w:r>
        <w:rPr>
          <w:rFonts w:eastAsia="Times New Roman" w:cs="Times New Roman"/>
          <w:szCs w:val="24"/>
        </w:rPr>
        <w:t xml:space="preserve">ής. Πρόσφατα προωθήσατε μια νομοθετική ρύθμιση που αφορούσε τους εργαζόμενους στην καθαριότητα. Η ερώτησή μου είναι αν αφορά και τους τρεισήμισι χιλιάδες αυτούς ανθρώπους, κάποιοι από τους οποίους -όχι όλοι- δουλεύουν πάνω από δώδεκα-δεκατρία χρόνια με </w:t>
      </w:r>
      <w:proofErr w:type="spellStart"/>
      <w:r>
        <w:rPr>
          <w:rFonts w:eastAsia="Times New Roman" w:cs="Times New Roman"/>
          <w:szCs w:val="24"/>
        </w:rPr>
        <w:t>ανα</w:t>
      </w:r>
      <w:r>
        <w:rPr>
          <w:rFonts w:eastAsia="Times New Roman" w:cs="Times New Roman"/>
          <w:szCs w:val="24"/>
        </w:rPr>
        <w:t>νεούμενες</w:t>
      </w:r>
      <w:proofErr w:type="spellEnd"/>
      <w:r>
        <w:rPr>
          <w:rFonts w:eastAsia="Times New Roman" w:cs="Times New Roman"/>
          <w:szCs w:val="24"/>
        </w:rPr>
        <w:t xml:space="preserve"> συμβάσεις. Διάβασα πρόσφατα μάλιστα μια δήλωσή σας ότι τουλάχιστον σ’ αυτούς που εργάζονται στην καθαριότητα το 1 προς 4 ή το 1 προς 5 δεν τους αφορά. Θα ήθελα, λοιπόν, διευκρινίσεις. </w:t>
      </w:r>
    </w:p>
    <w:p w14:paraId="699B2E2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Σήμερα μάλιστα έχουν και μια απεργιακή κινητοποίηση. Νομίζω ό</w:t>
      </w:r>
      <w:r>
        <w:rPr>
          <w:rFonts w:eastAsia="Times New Roman" w:cs="Times New Roman"/>
          <w:szCs w:val="24"/>
        </w:rPr>
        <w:t>τι πρέπει να το σεβαστούμε αυτό. Είναι αναφαίρετο δικαίωμά τους. Θα ήθελα να μάθω πιο συγκεκριμένα τι ακριβώς περιλαμβάνει γι’ αυτούς τους ανθρώπους αυτό που ψηφίσαμε πρόσφατα στη Βουλή. Τι σκοπό έχετε να κάνετε μ’ αυτούς τους τρεισήμισι χιλιάδες ανθρώπους</w:t>
      </w:r>
      <w:r>
        <w:rPr>
          <w:rFonts w:eastAsia="Times New Roman" w:cs="Times New Roman"/>
          <w:szCs w:val="24"/>
        </w:rPr>
        <w:t>;</w:t>
      </w:r>
    </w:p>
    <w:p w14:paraId="699B2E2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Νομίζω ότι είναι ένα θέμα κοινωνικό, πολύ </w:t>
      </w:r>
      <w:proofErr w:type="spellStart"/>
      <w:r>
        <w:rPr>
          <w:rFonts w:eastAsia="Times New Roman" w:cs="Times New Roman"/>
          <w:szCs w:val="24"/>
        </w:rPr>
        <w:t>πολύ</w:t>
      </w:r>
      <w:proofErr w:type="spellEnd"/>
      <w:r>
        <w:rPr>
          <w:rFonts w:eastAsia="Times New Roman" w:cs="Times New Roman"/>
          <w:szCs w:val="24"/>
        </w:rPr>
        <w:t xml:space="preserve"> δυνατό, κύριε Υπουργέ.</w:t>
      </w:r>
    </w:p>
    <w:p w14:paraId="699B2E2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Ευχαριστώ.</w:t>
      </w:r>
    </w:p>
    <w:p w14:paraId="699B2E29"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έχετε τον λόγο.</w:t>
      </w:r>
    </w:p>
    <w:p w14:paraId="699B2E2A"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b/>
          <w:szCs w:val="24"/>
        </w:rPr>
        <w:t xml:space="preserve"> (Υπουργός Εσωτερικών</w:t>
      </w:r>
      <w:r>
        <w:rPr>
          <w:rFonts w:eastAsia="Times New Roman" w:cs="Times New Roman"/>
          <w:b/>
          <w:szCs w:val="24"/>
        </w:rPr>
        <w:t>)</w:t>
      </w:r>
      <w:r>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699B2E2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πραγμα</w:t>
      </w:r>
      <w:r>
        <w:rPr>
          <w:rFonts w:eastAsia="Times New Roman" w:cs="Times New Roman"/>
          <w:szCs w:val="24"/>
        </w:rPr>
        <w:t>τικά η ερώτησή σας αποδεικνύεται εξαιρετικά επίκαιρη και λόγω της σημερινής εικοσιτετράωρης απεργίας των εργαζομένων στο συγκεκριμένο πρόγραμμα. Θέλω να πω εντελώς ειλικρινά ότι θεωρώ απολύτως δίκαιο το αίτημα αυτών των ανθρώπων οι οποίοι επιλέγουν με αυτό</w:t>
      </w:r>
      <w:r>
        <w:rPr>
          <w:rFonts w:eastAsia="Times New Roman" w:cs="Times New Roman"/>
          <w:szCs w:val="24"/>
        </w:rPr>
        <w:t xml:space="preserve">ν τον τρόπο σήμερα να διεκδικήσουν το αυτονόητο. Δηλαδή, ότι δεν μπορεί άνθρωποι οι οποίοι, όπως είπατε κι εσείς, φτάνουν μέχρι και τα δεκαπέντε χρόνια και δουλεύουν αδιαλείπτως στις ίδιες θέσεις εργασίας με συνεχώς </w:t>
      </w:r>
      <w:proofErr w:type="spellStart"/>
      <w:r>
        <w:rPr>
          <w:rFonts w:eastAsia="Times New Roman" w:cs="Times New Roman"/>
          <w:szCs w:val="24"/>
        </w:rPr>
        <w:t>ανανεούμενες</w:t>
      </w:r>
      <w:proofErr w:type="spellEnd"/>
      <w:r>
        <w:rPr>
          <w:rFonts w:eastAsia="Times New Roman" w:cs="Times New Roman"/>
          <w:szCs w:val="24"/>
        </w:rPr>
        <w:t xml:space="preserve"> συμβάσεις να είναι σε ένα κ</w:t>
      </w:r>
      <w:r>
        <w:rPr>
          <w:rFonts w:eastAsia="Times New Roman" w:cs="Times New Roman"/>
          <w:szCs w:val="24"/>
        </w:rPr>
        <w:t xml:space="preserve">αθεστώς ομηρίας και εργασιακής ανασφάλειας. Είναι μια πραγματικότητα την οποία οφείλουμε ως πολιτεία να την αναγνωρίσουμε. </w:t>
      </w:r>
    </w:p>
    <w:p w14:paraId="699B2E2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Έχουμε δεσμευθεί ως Υπουργείο -και κινούμαστε ήδη σ’ αυτή την κατεύθυνση- να προσπαθήσουμε να αναζητήσουμε μια </w:t>
      </w:r>
      <w:r>
        <w:rPr>
          <w:rFonts w:eastAsia="Times New Roman" w:cs="Times New Roman"/>
          <w:szCs w:val="24"/>
        </w:rPr>
        <w:lastRenderedPageBreak/>
        <w:t>λύση η οποία να είναι</w:t>
      </w:r>
      <w:r>
        <w:rPr>
          <w:rFonts w:eastAsia="Times New Roman" w:cs="Times New Roman"/>
          <w:szCs w:val="24"/>
        </w:rPr>
        <w:t xml:space="preserve"> συμβατή και με το Σύνταγμα και με τις ευρωπαϊκές οδηγίες. Αυτή είναι η νομική διάσταση του ζητήματος. Όπως είπε και ο Πρωθυπουργός, στην τελευταία του επίσκεψη στο Υπουργείο Εσωτερικών, μέσα στο έτος, αμέσως φαντάζομαι μετά τις καλοκαιρινές διακοπές, το φ</w:t>
      </w:r>
      <w:r>
        <w:rPr>
          <w:rFonts w:eastAsia="Times New Roman" w:cs="Times New Roman"/>
          <w:szCs w:val="24"/>
        </w:rPr>
        <w:t xml:space="preserve">θινόπωρο, να είμαστε σε θέση να παρουσιάσουμε αυτή την πρωτοβουλία, αυτή τη διάταξη η οποία δεν αφορά μόνο τους συγκεκριμένους εργαζόμενους. Αφορά και χιλιάδες άλλους συμβασιούχους οι οποίοι δουλεύουν στον δημόσιο τομέα, στον ευρύτερο δημόσιο τομέα, στους </w:t>
      </w:r>
      <w:r>
        <w:rPr>
          <w:rFonts w:eastAsia="Times New Roman" w:cs="Times New Roman"/>
          <w:szCs w:val="24"/>
        </w:rPr>
        <w:t xml:space="preserve">ΟΤΑ, κάτω από το ίδιο καθεστώς. </w:t>
      </w:r>
    </w:p>
    <w:p w14:paraId="699B2E2D" w14:textId="77777777" w:rsidR="00373EA4" w:rsidRDefault="000A2444">
      <w:pPr>
        <w:spacing w:line="600" w:lineRule="auto"/>
        <w:ind w:firstLine="720"/>
        <w:jc w:val="both"/>
        <w:rPr>
          <w:rFonts w:eastAsia="Times New Roman"/>
          <w:szCs w:val="24"/>
        </w:rPr>
      </w:pPr>
      <w:r>
        <w:rPr>
          <w:rFonts w:eastAsia="Times New Roman"/>
          <w:szCs w:val="24"/>
        </w:rPr>
        <w:t xml:space="preserve">Είναι νομίζω, λοιπόν, κοινωνικά δίκαιο το αίτημά τους και οφείλουμε να δώσουμε απάντηση. </w:t>
      </w:r>
    </w:p>
    <w:p w14:paraId="699B2E2E" w14:textId="77777777" w:rsidR="00373EA4" w:rsidRDefault="000A2444">
      <w:pPr>
        <w:spacing w:line="600" w:lineRule="auto"/>
        <w:ind w:firstLine="720"/>
        <w:jc w:val="both"/>
        <w:rPr>
          <w:rFonts w:eastAsia="Times New Roman"/>
          <w:szCs w:val="24"/>
        </w:rPr>
      </w:pPr>
      <w:r>
        <w:rPr>
          <w:rFonts w:eastAsia="Times New Roman"/>
          <w:szCs w:val="24"/>
        </w:rPr>
        <w:t xml:space="preserve">Θεωρώ, όμως, άκρως υποκριτική -αν θέλετε- την στάση της Αξιωματικής Αντιπολίτευσης, αλλά και του ΠΑΣΟΚ παλαιότερα και ως κυβέρνηση, </w:t>
      </w:r>
      <w:r>
        <w:rPr>
          <w:rFonts w:eastAsia="Times New Roman"/>
          <w:szCs w:val="24"/>
        </w:rPr>
        <w:t xml:space="preserve">οι οποίοι δημιούργησαν αυτό το καθεστώς ομηρίας. Έρχονται σήμερα και προσχηματικά τάσσονται υπέρ των αιτημάτων και την ίδια ώρα, όμως, όταν πάμε να βρούμε λύση, μιλάνε για στρατιές νέων κομματικών διορισμών. Ποιων; </w:t>
      </w:r>
      <w:r>
        <w:rPr>
          <w:rFonts w:eastAsia="Times New Roman"/>
          <w:szCs w:val="24"/>
        </w:rPr>
        <w:lastRenderedPageBreak/>
        <w:t>Ανθρώπων που δουλεύουν οκτώ, δέκα, δώδεκα</w:t>
      </w:r>
      <w:r>
        <w:rPr>
          <w:rFonts w:eastAsia="Times New Roman"/>
          <w:szCs w:val="24"/>
        </w:rPr>
        <w:t xml:space="preserve">, δεκαπέντε χρόνια στις ίδιες θέσεις; Αυτός είναι ο κομματικός στρατός της Κυβέρνησης ΣΥΡΙΖΑ-ΑΝΕΛ; </w:t>
      </w:r>
    </w:p>
    <w:p w14:paraId="699B2E2F" w14:textId="77777777" w:rsidR="00373EA4" w:rsidRDefault="000A2444">
      <w:pPr>
        <w:spacing w:line="600" w:lineRule="auto"/>
        <w:ind w:firstLine="720"/>
        <w:jc w:val="both"/>
        <w:rPr>
          <w:rFonts w:eastAsia="Times New Roman"/>
          <w:szCs w:val="24"/>
        </w:rPr>
      </w:pPr>
      <w:r>
        <w:rPr>
          <w:rFonts w:eastAsia="Times New Roman"/>
          <w:szCs w:val="24"/>
        </w:rPr>
        <w:t>Υπάρχει, όμως, και η πολιτική διάσταση του θέματος. Τη μια πλευρά την είπαμε τώρα. Υπάρχει και η άλλη, διότι ξέρετε δεν δουλεύουν από μόνες τους αυτές οι δυ</w:t>
      </w:r>
      <w:r>
        <w:rPr>
          <w:rFonts w:eastAsia="Times New Roman"/>
          <w:szCs w:val="24"/>
        </w:rPr>
        <w:t xml:space="preserve">νάμεις. Αυτές οι δυνάμεις τροφοδοτούν εκείνα τα Μέσα Μαζικής Ενημέρωσης που είναι σε διατεταγμένη υπηρεσία να πολεμούν την Κυβέρνηση, το παίρνει η τρόικα και οι </w:t>
      </w:r>
      <w:r>
        <w:rPr>
          <w:rFonts w:eastAsia="Times New Roman"/>
          <w:szCs w:val="24"/>
        </w:rPr>
        <w:t>θ</w:t>
      </w:r>
      <w:r>
        <w:rPr>
          <w:rFonts w:eastAsia="Times New Roman"/>
          <w:szCs w:val="24"/>
        </w:rPr>
        <w:t>εσμοί</w:t>
      </w:r>
      <w:r>
        <w:rPr>
          <w:rFonts w:eastAsia="Times New Roman"/>
          <w:szCs w:val="24"/>
        </w:rPr>
        <w:t xml:space="preserve"> και μας ερωτούν: Τι θα γίνει; Παραβιάζετε τον κανόνα 1 προς 4; </w:t>
      </w:r>
    </w:p>
    <w:p w14:paraId="699B2E30" w14:textId="77777777" w:rsidR="00373EA4" w:rsidRDefault="000A2444">
      <w:pPr>
        <w:spacing w:line="600" w:lineRule="auto"/>
        <w:ind w:firstLine="720"/>
        <w:jc w:val="both"/>
        <w:rPr>
          <w:rFonts w:eastAsia="Times New Roman"/>
          <w:szCs w:val="24"/>
        </w:rPr>
      </w:pPr>
      <w:r>
        <w:rPr>
          <w:rFonts w:eastAsia="Times New Roman"/>
          <w:szCs w:val="24"/>
        </w:rPr>
        <w:t>Και εδώ είναι ένα πραγμα</w:t>
      </w:r>
      <w:r>
        <w:rPr>
          <w:rFonts w:eastAsia="Times New Roman"/>
          <w:szCs w:val="24"/>
        </w:rPr>
        <w:t>τικά ανοικτό πρόβλημα, διότι η λύση που θα αναζητήσουμε, πέρα από το να είναι νομικά συμβατή με το Σύνταγμα και με τις ευρωπαϊκές οδηγίες, πρέπει να ξεπεράσει και τον σκόπελο της επιτροπείας, για να πείσουμε -όπως είναι σωστά και στις πραγματικές του διαστ</w:t>
      </w:r>
      <w:r>
        <w:rPr>
          <w:rFonts w:eastAsia="Times New Roman"/>
          <w:szCs w:val="24"/>
        </w:rPr>
        <w:t>άσεις το ζήτημα και είναι οφθαλμοφανές- ότι δεν πρόκειται για νέες προσλήψεις οι οποίες θα επιβαρύνουν τον κρατικό προϋπολογισμό, αλλά πρόκειται για μια δίκαιη αποκατάσταση της πραγματικής εργασιακής σχέσης αυτών των εργαζομένων.</w:t>
      </w:r>
    </w:p>
    <w:p w14:paraId="699B2E31" w14:textId="77777777" w:rsidR="00373EA4" w:rsidRDefault="000A2444">
      <w:pPr>
        <w:spacing w:line="600" w:lineRule="auto"/>
        <w:ind w:firstLine="720"/>
        <w:jc w:val="both"/>
        <w:rPr>
          <w:rFonts w:eastAsia="Times New Roman"/>
          <w:szCs w:val="24"/>
        </w:rPr>
      </w:pPr>
      <w:r>
        <w:rPr>
          <w:rFonts w:eastAsia="Times New Roman"/>
          <w:szCs w:val="24"/>
        </w:rPr>
        <w:lastRenderedPageBreak/>
        <w:t>Πρέπει, λοιπόν -και σε αυτ</w:t>
      </w:r>
      <w:r>
        <w:rPr>
          <w:rFonts w:eastAsia="Times New Roman"/>
          <w:szCs w:val="24"/>
        </w:rPr>
        <w:t>ήν την κατεύθυνση κινούμαστε- και νομικά να θεμελιώσουμε τη ρύθμιση που θέλουμε, αλλά και να απαντήσουμε σε αυτήν την ιδιότυπη «ιερή συμμαχία» δανειστών-Νέας Δημοκρατίας και Μέσων Μαζικής Ενημέρωσης, οι οποίοι τον μόνο σκοπό που έχουν είναι με κάθε τρόπο ν</w:t>
      </w:r>
      <w:r>
        <w:rPr>
          <w:rFonts w:eastAsia="Times New Roman"/>
          <w:szCs w:val="24"/>
        </w:rPr>
        <w:t>α υπονομεύσουν τη σημερινή Κυβέρνηση.</w:t>
      </w:r>
    </w:p>
    <w:p w14:paraId="699B2E32" w14:textId="77777777" w:rsidR="00373EA4" w:rsidRDefault="000A2444">
      <w:pPr>
        <w:spacing w:line="600" w:lineRule="auto"/>
        <w:ind w:firstLine="720"/>
        <w:jc w:val="both"/>
        <w:rPr>
          <w:rFonts w:eastAsia="Times New Roman"/>
          <w:szCs w:val="24"/>
        </w:rPr>
      </w:pPr>
      <w:r>
        <w:rPr>
          <w:rFonts w:eastAsia="Times New Roman"/>
          <w:szCs w:val="24"/>
        </w:rPr>
        <w:t>Πρόκειται -και τελειώνω με αυτό- για ένα πρόγραμμα το οποίο είναι πρωτοποριακό, καλύπτει πραγματικές κοινωνικές ανάγκες, είναι στην αρμοδιότητα και του Υπουργείου Εργασίας. Ήδη έχει υπάρξει μια παράταση αυτού του προγρ</w:t>
      </w:r>
      <w:r>
        <w:rPr>
          <w:rFonts w:eastAsia="Times New Roman"/>
          <w:szCs w:val="24"/>
        </w:rPr>
        <w:t>άμματος, το οποίο πια χρηματοδοτείται από εθνικούς πόρους. Θεωρώ ότι αυτή την μάχη πρέπει να τη δώσουμε όσο το δυνατόν περισσότεροι, πολιτικές δυνάμεις, κοινωνικές δυνάμεις, διότι σε κάθε περίπτωση είναι δίκαιη.</w:t>
      </w:r>
    </w:p>
    <w:p w14:paraId="699B2E33" w14:textId="77777777" w:rsidR="00373EA4" w:rsidRDefault="000A2444">
      <w:pPr>
        <w:spacing w:line="600" w:lineRule="auto"/>
        <w:ind w:firstLine="720"/>
        <w:jc w:val="both"/>
        <w:rPr>
          <w:rFonts w:eastAsia="Times New Roman"/>
          <w:szCs w:val="24"/>
        </w:rPr>
      </w:pPr>
      <w:r>
        <w:rPr>
          <w:rFonts w:eastAsia="Times New Roman"/>
          <w:szCs w:val="24"/>
        </w:rPr>
        <w:t xml:space="preserve">Ευχαριστώ. </w:t>
      </w:r>
    </w:p>
    <w:p w14:paraId="699B2E34" w14:textId="77777777" w:rsidR="00373EA4" w:rsidRDefault="000A2444">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
          <w:bCs/>
        </w:rPr>
        <w:t xml:space="preserve">: </w:t>
      </w:r>
      <w:r>
        <w:rPr>
          <w:rFonts w:eastAsia="Times New Roman"/>
          <w:bCs/>
        </w:rPr>
        <w:t xml:space="preserve">Κύριε </w:t>
      </w:r>
      <w:proofErr w:type="spellStart"/>
      <w:r>
        <w:rPr>
          <w:rFonts w:eastAsia="Times New Roman"/>
          <w:bCs/>
        </w:rPr>
        <w:t>Παπαχριστόπουλε</w:t>
      </w:r>
      <w:proofErr w:type="spellEnd"/>
      <w:r>
        <w:rPr>
          <w:rFonts w:eastAsia="Times New Roman"/>
          <w:bCs/>
        </w:rPr>
        <w:t>, έχετε τον λόγο.</w:t>
      </w:r>
    </w:p>
    <w:p w14:paraId="699B2E35" w14:textId="77777777" w:rsidR="00373EA4" w:rsidRDefault="000A2444">
      <w:pPr>
        <w:spacing w:line="600" w:lineRule="auto"/>
        <w:ind w:firstLine="720"/>
        <w:jc w:val="both"/>
        <w:rPr>
          <w:rFonts w:eastAsia="Times New Roman"/>
          <w:bCs/>
        </w:rPr>
      </w:pPr>
      <w:r>
        <w:rPr>
          <w:rFonts w:eastAsia="Times New Roman"/>
          <w:b/>
          <w:bCs/>
        </w:rPr>
        <w:t>ΑΘΑΝΑΣΙΟΣ ΠΑΠΑΧΡΙΣΤΟΠΟΥΛΟΣ:</w:t>
      </w:r>
      <w:r>
        <w:rPr>
          <w:rFonts w:eastAsia="Times New Roman"/>
          <w:bCs/>
        </w:rPr>
        <w:t xml:space="preserve"> Ευχαριστώ, κύριε Πρόεδρε.</w:t>
      </w:r>
    </w:p>
    <w:p w14:paraId="699B2E36" w14:textId="77777777" w:rsidR="00373EA4" w:rsidRDefault="000A2444">
      <w:pPr>
        <w:spacing w:line="600" w:lineRule="auto"/>
        <w:ind w:firstLine="720"/>
        <w:jc w:val="both"/>
        <w:rPr>
          <w:rFonts w:eastAsia="Times New Roman"/>
          <w:bCs/>
        </w:rPr>
      </w:pPr>
      <w:r>
        <w:rPr>
          <w:rFonts w:eastAsia="Times New Roman"/>
          <w:bCs/>
        </w:rPr>
        <w:lastRenderedPageBreak/>
        <w:t>Ειλικρινά, κύριε Υπουργέ, πιστεύω ότι με καλύπτετε περισσότερο από όσο περίμενα. Επειδή η περιφέρειά μου είναι η Β΄ Αθήνας θέλω εδώ να σας πω το εξής, ότι υπάρχουν ήρωες εθελοντές και μια από αυτές είναι η κ. Ζώγα. Σας μιλάω με ονόματα, γιατί λέω κάτι καλό</w:t>
      </w:r>
      <w:r>
        <w:rPr>
          <w:rFonts w:eastAsia="Times New Roman"/>
          <w:bCs/>
        </w:rPr>
        <w:t xml:space="preserve"> για αυτήν, δεν λέω κάτι κακό. Για παράδειγμα, είναι ένας άνθρωπος παχύσαρκος στην Καλλιθέα που δεν μπορεί να μετακινηθεί, είναι μόνος του και ενδιαφέρονται μόνο οι γείτονες και κάποιοι εθελοντές. </w:t>
      </w:r>
    </w:p>
    <w:p w14:paraId="699B2E37" w14:textId="77777777" w:rsidR="00373EA4" w:rsidRDefault="000A2444">
      <w:pPr>
        <w:spacing w:line="600" w:lineRule="auto"/>
        <w:ind w:firstLine="720"/>
        <w:jc w:val="both"/>
        <w:rPr>
          <w:rFonts w:eastAsia="Times New Roman"/>
          <w:bCs/>
        </w:rPr>
      </w:pPr>
      <w:r>
        <w:rPr>
          <w:rFonts w:eastAsia="Times New Roman"/>
          <w:bCs/>
        </w:rPr>
        <w:t>Τώρα τυχαία τα είπαμε και έξω. Πιστεύω, λοιπόν, ότι εκεί θ</w:t>
      </w:r>
      <w:r>
        <w:rPr>
          <w:rFonts w:eastAsia="Times New Roman"/>
          <w:bCs/>
        </w:rPr>
        <w:t>α πρέπει να συντονιστείτε, αν όχι να πιέσετε τους δήμους να ενεργοποιηθούν. Εγώ δεν τα βάζω με κανέναν δήμαρχο, αλλά σας λέω ότι είναι εκρηκτικό κοινωνικό πρόβλημα αβοήθητων ανθρώπων, ανθρώπων που μετά την κρίση τούς εγκατέλειψαν οι δικοί τους. Δεν μιλάω γ</w:t>
      </w:r>
      <w:r>
        <w:rPr>
          <w:rFonts w:eastAsia="Times New Roman"/>
          <w:bCs/>
        </w:rPr>
        <w:t xml:space="preserve">ια ηλικιωμένους, βαριές αρρώστιες, αυτά υπάρχουν κι υπήρχαν. Υπάρχει και αυτή η νέα κατηγορία ανθρώπων που δεν έχουν στον ήλιο μοίρα. Αυτός είναι και ο λόγος που ήθελα να αναδείξουμε αυτήν την ερώτηση. </w:t>
      </w:r>
    </w:p>
    <w:p w14:paraId="699B2E38" w14:textId="77777777" w:rsidR="00373EA4" w:rsidRDefault="000A2444">
      <w:pPr>
        <w:spacing w:line="600" w:lineRule="auto"/>
        <w:ind w:firstLine="720"/>
        <w:jc w:val="both"/>
        <w:rPr>
          <w:rFonts w:eastAsia="Times New Roman"/>
          <w:bCs/>
        </w:rPr>
      </w:pPr>
      <w:r>
        <w:rPr>
          <w:rFonts w:eastAsia="Times New Roman"/>
          <w:bCs/>
        </w:rPr>
        <w:t>Και δεν σας κρύβω ότι -δεν σας αφορά αυτό, το έχω ζήσ</w:t>
      </w:r>
      <w:r>
        <w:rPr>
          <w:rFonts w:eastAsia="Times New Roman"/>
          <w:bCs/>
        </w:rPr>
        <w:t xml:space="preserve">ει όμως στη Δανία και στην Ολλανδία- υπάρχουν φοιτητές-εθελοντές κυρίως σε νοσηλευτικές σχολές, ιατρικές, όπου έβγαζαν ένα </w:t>
      </w:r>
      <w:r>
        <w:rPr>
          <w:rFonts w:eastAsia="Times New Roman"/>
          <w:bCs/>
        </w:rPr>
        <w:lastRenderedPageBreak/>
        <w:t>μεροκάματο επιδοτούμενοι από το κράτος να προσφέρουν βοήθεια στο σπίτι. Είναι κάτι που δεν σας αφορά, αλλά θα το προτείνω εγώ στην κ.</w:t>
      </w:r>
      <w:r>
        <w:rPr>
          <w:rFonts w:eastAsia="Times New Roman"/>
          <w:bCs/>
        </w:rPr>
        <w:t xml:space="preserve"> Φωτίου και πιστεύω ότι θα βρω ευήκοα </w:t>
      </w:r>
      <w:proofErr w:type="spellStart"/>
      <w:r>
        <w:rPr>
          <w:rFonts w:eastAsia="Times New Roman"/>
          <w:bCs/>
        </w:rPr>
        <w:t>ώτα</w:t>
      </w:r>
      <w:proofErr w:type="spellEnd"/>
      <w:r>
        <w:rPr>
          <w:rFonts w:eastAsia="Times New Roman"/>
          <w:bCs/>
        </w:rPr>
        <w:t xml:space="preserve"> να δέσουμε, να κουμπώσουμε πιο δυνατά αυτή την ιστορία. </w:t>
      </w:r>
    </w:p>
    <w:p w14:paraId="699B2E39" w14:textId="77777777" w:rsidR="00373EA4" w:rsidRDefault="000A2444">
      <w:pPr>
        <w:spacing w:line="600" w:lineRule="auto"/>
        <w:ind w:firstLine="720"/>
        <w:jc w:val="both"/>
        <w:rPr>
          <w:rFonts w:eastAsia="Times New Roman"/>
          <w:bCs/>
        </w:rPr>
      </w:pPr>
      <w:r>
        <w:rPr>
          <w:rFonts w:eastAsia="Times New Roman"/>
          <w:bCs/>
        </w:rPr>
        <w:t>Η απάντησή σας εμένα με ικανοποίησε. Ξέρω ότι είστε σε εγρήγορση και σας ευχαριστώ, γιατί πραγματικά είναι επίκαιρο το ζήτημα και είναι από αυτά που δεν πρέπ</w:t>
      </w:r>
      <w:r>
        <w:rPr>
          <w:rFonts w:eastAsia="Times New Roman"/>
          <w:bCs/>
        </w:rPr>
        <w:t>ει να τα αφήσουμε στην τύχη τους.</w:t>
      </w:r>
    </w:p>
    <w:p w14:paraId="699B2E3A" w14:textId="77777777" w:rsidR="00373EA4" w:rsidRDefault="000A2444">
      <w:pPr>
        <w:spacing w:line="600" w:lineRule="auto"/>
        <w:ind w:firstLine="720"/>
        <w:jc w:val="both"/>
        <w:rPr>
          <w:rFonts w:eastAsia="Times New Roman"/>
          <w:bCs/>
        </w:rPr>
      </w:pPr>
      <w:r>
        <w:rPr>
          <w:rFonts w:eastAsia="Times New Roman"/>
          <w:bCs/>
        </w:rPr>
        <w:t>Ευχαριστώ πολύ.</w:t>
      </w:r>
    </w:p>
    <w:p w14:paraId="699B2E3B" w14:textId="77777777" w:rsidR="00373EA4" w:rsidRDefault="000A2444">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Εισερχόμαστε τώρα στην με αριθμό...</w:t>
      </w:r>
    </w:p>
    <w:p w14:paraId="699B2E3C" w14:textId="77777777" w:rsidR="00373EA4" w:rsidRDefault="000A2444">
      <w:pPr>
        <w:spacing w:line="600" w:lineRule="auto"/>
        <w:ind w:firstLine="720"/>
        <w:jc w:val="both"/>
        <w:rPr>
          <w:rFonts w:eastAsia="Times New Roman"/>
          <w:bCs/>
        </w:rPr>
      </w:pPr>
      <w:r>
        <w:rPr>
          <w:rFonts w:eastAsia="Times New Roman"/>
          <w:bCs/>
        </w:rPr>
        <w:t xml:space="preserve">Κύριε Υπουργέ, με </w:t>
      </w:r>
      <w:proofErr w:type="spellStart"/>
      <w:r>
        <w:rPr>
          <w:rFonts w:eastAsia="Times New Roman"/>
          <w:bCs/>
        </w:rPr>
        <w:t>συγχωρείτε</w:t>
      </w:r>
      <w:proofErr w:type="spellEnd"/>
      <w:r>
        <w:rPr>
          <w:rFonts w:eastAsia="Times New Roman"/>
          <w:bCs/>
        </w:rPr>
        <w:t>. Έχετε τον λόγο για τη δευτερολογία σας.</w:t>
      </w:r>
    </w:p>
    <w:p w14:paraId="699B2E3D" w14:textId="77777777" w:rsidR="00373EA4" w:rsidRDefault="000A2444">
      <w:pPr>
        <w:spacing w:line="600" w:lineRule="auto"/>
        <w:ind w:firstLine="720"/>
        <w:jc w:val="both"/>
        <w:rPr>
          <w:rFonts w:eastAsia="Times New Roman"/>
          <w:bCs/>
        </w:rPr>
      </w:pPr>
      <w:r>
        <w:rPr>
          <w:rFonts w:eastAsia="Times New Roman"/>
          <w:b/>
          <w:bCs/>
        </w:rPr>
        <w:t xml:space="preserve">ΠΑΝΑΓΙΩΤΗΣ (ΠΑΝΟΣ) ΣΚΟΥΡΛΕΤΗΣ (Υπουργός Εσωτερικών): </w:t>
      </w:r>
      <w:r>
        <w:rPr>
          <w:rFonts w:eastAsia="Times New Roman"/>
          <w:bCs/>
        </w:rPr>
        <w:t xml:space="preserve">Καταλαβαίνω, </w:t>
      </w:r>
      <w:r>
        <w:rPr>
          <w:rFonts w:eastAsia="Times New Roman"/>
          <w:bCs/>
        </w:rPr>
        <w:t xml:space="preserve">κύριε Πρόεδρε, ότι μπορεί να συμφωνείτε και εσείς με το περιεχόμενο της </w:t>
      </w:r>
      <w:proofErr w:type="spellStart"/>
      <w:r>
        <w:rPr>
          <w:rFonts w:eastAsia="Times New Roman"/>
          <w:bCs/>
        </w:rPr>
        <w:t>πρωτομιλίας</w:t>
      </w:r>
      <w:proofErr w:type="spellEnd"/>
      <w:r>
        <w:rPr>
          <w:rFonts w:eastAsia="Times New Roman"/>
          <w:bCs/>
        </w:rPr>
        <w:t>, αλλά θα ήθελα να συμπληρώσω κάποια πράγματα.</w:t>
      </w:r>
    </w:p>
    <w:p w14:paraId="699B2E3E" w14:textId="77777777" w:rsidR="00373EA4" w:rsidRDefault="000A2444">
      <w:pPr>
        <w:spacing w:line="600" w:lineRule="auto"/>
        <w:ind w:firstLine="720"/>
        <w:jc w:val="both"/>
        <w:rPr>
          <w:rFonts w:eastAsia="Times New Roman"/>
          <w:b/>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Όχι, δεν είναι θέμα διαφωνίας ή συμφωνίας. Έχω άποψη, αλλά δεν μπορώ να </w:t>
      </w:r>
      <w:r>
        <w:rPr>
          <w:rFonts w:eastAsia="Times New Roman"/>
          <w:bCs/>
        </w:rPr>
        <w:lastRenderedPageBreak/>
        <w:t>την εκφράσω από εδώ.</w:t>
      </w:r>
      <w:r>
        <w:rPr>
          <w:rFonts w:eastAsia="Times New Roman"/>
          <w:bCs/>
        </w:rPr>
        <w:t xml:space="preserve"> Άμα κατέβω κάτω θα μπορέσω να την εκφράσω.</w:t>
      </w:r>
    </w:p>
    <w:p w14:paraId="699B2E3F" w14:textId="77777777" w:rsidR="00373EA4" w:rsidRDefault="000A2444">
      <w:pPr>
        <w:spacing w:line="600" w:lineRule="auto"/>
        <w:ind w:firstLine="720"/>
        <w:jc w:val="both"/>
        <w:rPr>
          <w:rFonts w:eastAsia="Times New Roman"/>
          <w:bCs/>
        </w:rPr>
      </w:pPr>
      <w:r>
        <w:rPr>
          <w:rFonts w:eastAsia="Times New Roman"/>
          <w:b/>
          <w:bCs/>
        </w:rPr>
        <w:t xml:space="preserve">ΠΑΝΑΓΙΩΤΗΣ (ΠΑΝΟΣ) ΣΚΟΥΡΛΕΤΗΣ (Υπουργός Εσωτερικών): </w:t>
      </w:r>
      <w:r>
        <w:rPr>
          <w:rFonts w:eastAsia="Times New Roman"/>
          <w:bCs/>
        </w:rPr>
        <w:t>Αστειεύομαι.</w:t>
      </w:r>
    </w:p>
    <w:p w14:paraId="699B2E40" w14:textId="77777777" w:rsidR="00373EA4" w:rsidRDefault="000A2444">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Απλώς επειδή καθυστερήσαμε να ξεκινήσουμε μας πιέζει ο χρόνος.</w:t>
      </w:r>
    </w:p>
    <w:p w14:paraId="699B2E41" w14:textId="77777777" w:rsidR="00373EA4" w:rsidRDefault="000A2444">
      <w:pPr>
        <w:spacing w:line="600" w:lineRule="auto"/>
        <w:ind w:firstLine="720"/>
        <w:jc w:val="both"/>
        <w:rPr>
          <w:rFonts w:eastAsia="Times New Roman"/>
          <w:bCs/>
        </w:rPr>
      </w:pPr>
      <w:r>
        <w:rPr>
          <w:rFonts w:eastAsia="Times New Roman"/>
          <w:bCs/>
        </w:rPr>
        <w:t>Ορίστε, κύριε Υπουργέ, έχετε τον λόγο.</w:t>
      </w:r>
    </w:p>
    <w:p w14:paraId="699B2E42" w14:textId="77777777" w:rsidR="00373EA4" w:rsidRDefault="000A2444">
      <w:pPr>
        <w:spacing w:line="600" w:lineRule="auto"/>
        <w:ind w:firstLine="720"/>
        <w:jc w:val="both"/>
        <w:rPr>
          <w:rFonts w:eastAsia="Times New Roman"/>
          <w:bCs/>
        </w:rPr>
      </w:pPr>
      <w:r>
        <w:rPr>
          <w:rFonts w:eastAsia="Times New Roman"/>
          <w:b/>
          <w:bCs/>
        </w:rPr>
        <w:t>ΠΑΝΑΓΙΩΤΗΣ</w:t>
      </w:r>
      <w:r>
        <w:rPr>
          <w:rFonts w:eastAsia="Times New Roman"/>
          <w:b/>
          <w:bCs/>
        </w:rPr>
        <w:t xml:space="preserve"> (ΠΑΝΟΣ) ΣΚΟΥΡΛΕΤΗΣ (Υπουργός Εσωτερικών): </w:t>
      </w:r>
      <w:r>
        <w:rPr>
          <w:rFonts w:eastAsia="Times New Roman"/>
          <w:bCs/>
        </w:rPr>
        <w:t xml:space="preserve">Κύριε </w:t>
      </w:r>
      <w:proofErr w:type="spellStart"/>
      <w:r>
        <w:rPr>
          <w:rFonts w:eastAsia="Times New Roman"/>
          <w:bCs/>
        </w:rPr>
        <w:t>Παπαχριστόπουλε</w:t>
      </w:r>
      <w:proofErr w:type="spellEnd"/>
      <w:r>
        <w:rPr>
          <w:rFonts w:eastAsia="Times New Roman"/>
          <w:bCs/>
        </w:rPr>
        <w:t xml:space="preserve">, θέλω να συμπληρώσω, διότι θέσατε και ένα ερώτημα στην </w:t>
      </w:r>
      <w:proofErr w:type="spellStart"/>
      <w:r>
        <w:rPr>
          <w:rFonts w:eastAsia="Times New Roman"/>
          <w:bCs/>
        </w:rPr>
        <w:t>πρωτομιλία</w:t>
      </w:r>
      <w:proofErr w:type="spellEnd"/>
      <w:r>
        <w:rPr>
          <w:rFonts w:eastAsia="Times New Roman"/>
          <w:bCs/>
        </w:rPr>
        <w:t xml:space="preserve"> σας σχετικά με το ποια είναι η σχέση της ρύθμισης που ετοιμάζουμε για αυτούς τους ανθρώπους με αυτήν που ψηφίσαμε την προηγού</w:t>
      </w:r>
      <w:r>
        <w:rPr>
          <w:rFonts w:eastAsia="Times New Roman"/>
          <w:bCs/>
        </w:rPr>
        <w:t>μενη εβδομάδα και αφορά τους εργαζόμενους στην καθαριότητα στους δήμους.</w:t>
      </w:r>
    </w:p>
    <w:p w14:paraId="699B2E43" w14:textId="77777777" w:rsidR="00373EA4" w:rsidRDefault="000A2444">
      <w:pPr>
        <w:spacing w:line="600" w:lineRule="auto"/>
        <w:ind w:firstLine="720"/>
        <w:jc w:val="both"/>
        <w:rPr>
          <w:rFonts w:eastAsia="Times New Roman"/>
          <w:szCs w:val="24"/>
        </w:rPr>
      </w:pPr>
      <w:r>
        <w:rPr>
          <w:rFonts w:eastAsia="Times New Roman"/>
          <w:szCs w:val="24"/>
        </w:rPr>
        <w:t>Είναι δύο διαφορετικές περιπτώσεις, διότι οι εργαζόμενοι στην καθαριότητα δουλεύουν σε υπηρεσίες ανταποδοτικές, έχουν τα δικά τους χαρακτηριστικά. Αυτές οι υπηρεσίες πληρώνονται από τ</w:t>
      </w:r>
      <w:r>
        <w:rPr>
          <w:rFonts w:eastAsia="Times New Roman"/>
          <w:szCs w:val="24"/>
        </w:rPr>
        <w:t xml:space="preserve">ους πολίτες, είναι έξω από τον κρατικό προϋπολογισμό ή από τους προϋπολογισμούς των δήμων και γι’ αυτόν τον λόγο </w:t>
      </w:r>
      <w:r>
        <w:rPr>
          <w:rFonts w:eastAsia="Times New Roman"/>
          <w:szCs w:val="24"/>
        </w:rPr>
        <w:lastRenderedPageBreak/>
        <w:t xml:space="preserve">δεν εμπίπτουν στους περιορισμούς του 1 προς 4 που ισχύει φέτος για τον κανόνα των προσλήψεων στο </w:t>
      </w:r>
      <w:r>
        <w:rPr>
          <w:rFonts w:eastAsia="Times New Roman"/>
          <w:szCs w:val="24"/>
        </w:rPr>
        <w:t>δ</w:t>
      </w:r>
      <w:r>
        <w:rPr>
          <w:rFonts w:eastAsia="Times New Roman"/>
          <w:szCs w:val="24"/>
        </w:rPr>
        <w:t>ημόσιο.</w:t>
      </w:r>
    </w:p>
    <w:p w14:paraId="699B2E44" w14:textId="77777777" w:rsidR="00373EA4" w:rsidRDefault="000A2444">
      <w:pPr>
        <w:spacing w:line="600" w:lineRule="auto"/>
        <w:ind w:firstLine="720"/>
        <w:jc w:val="both"/>
        <w:rPr>
          <w:rFonts w:eastAsia="Times New Roman"/>
          <w:szCs w:val="24"/>
        </w:rPr>
      </w:pPr>
      <w:r>
        <w:rPr>
          <w:rFonts w:eastAsia="Times New Roman"/>
          <w:szCs w:val="24"/>
        </w:rPr>
        <w:t>Αυτή η ρύθμιση προσπάθησε, πραγματικά</w:t>
      </w:r>
      <w:r>
        <w:rPr>
          <w:rFonts w:eastAsia="Times New Roman"/>
          <w:szCs w:val="24"/>
        </w:rPr>
        <w:t>, αφενός να απαντήσει στο πρόβλημα που δημιουργήθηκε με την απόφαση του Ελεγκτικού Συνεδρίου, που έστελνε στην ανεργία αυτούς τους έξι χιλιάδες εκατό εργαζόμενους στην καθαριότητα, ενώ ταυτόχρονα δρομολόγησε για πρώτη φορά -για πρώτη φορά και το υπογραμμίζ</w:t>
      </w:r>
      <w:r>
        <w:rPr>
          <w:rFonts w:eastAsia="Times New Roman"/>
          <w:szCs w:val="24"/>
        </w:rPr>
        <w:t>ουμε αυτό- από το 2010 μόνιμες σταθερές θέσεις εργασίας, μέσω του διαγωνισμού που θα εποπτεύει, όπως πρέπει άλλωστε, το ΑΣΕΠ στον χώρο της καθαριότητας. Παρ’ όλα αυτά, υπάρχουν δυνάμεις αυτή την ώρα που προσπαθούν να ακυρώσουν αυτή τη ρύθμιση.</w:t>
      </w:r>
    </w:p>
    <w:p w14:paraId="699B2E45" w14:textId="77777777" w:rsidR="00373EA4" w:rsidRDefault="000A2444">
      <w:pPr>
        <w:spacing w:line="600" w:lineRule="auto"/>
        <w:ind w:firstLine="720"/>
        <w:jc w:val="both"/>
        <w:rPr>
          <w:rFonts w:eastAsia="Times New Roman"/>
          <w:szCs w:val="24"/>
        </w:rPr>
      </w:pPr>
      <w:r>
        <w:rPr>
          <w:rFonts w:eastAsia="Times New Roman"/>
          <w:szCs w:val="24"/>
        </w:rPr>
        <w:t>Κι εδώ, με α</w:t>
      </w:r>
      <w:r>
        <w:rPr>
          <w:rFonts w:eastAsia="Times New Roman"/>
          <w:szCs w:val="24"/>
        </w:rPr>
        <w:t xml:space="preserve">φορμή την ερώτησή σας, θέλω να είμαι τελείως σαφής και ειλικρινής. </w:t>
      </w:r>
      <w:r>
        <w:rPr>
          <w:rFonts w:eastAsia="Times New Roman"/>
          <w:szCs w:val="24"/>
        </w:rPr>
        <w:t xml:space="preserve">Η </w:t>
      </w:r>
      <w:r>
        <w:rPr>
          <w:rFonts w:eastAsia="Times New Roman"/>
          <w:szCs w:val="24"/>
        </w:rPr>
        <w:t>α</w:t>
      </w:r>
      <w:r>
        <w:rPr>
          <w:rFonts w:eastAsia="Times New Roman"/>
          <w:szCs w:val="24"/>
        </w:rPr>
        <w:t>υτοδιοίκηση</w:t>
      </w:r>
      <w:r>
        <w:rPr>
          <w:rFonts w:eastAsia="Times New Roman"/>
          <w:szCs w:val="24"/>
        </w:rPr>
        <w:t>, όπως ορίζεται από το Σύνταγμα και από τον ρόλο της, από το αυτοδιοίκητο που της αναγνωρίζει το Σύνταγμα, πρέπει να αναλάβει τις ευθύνες της. Δεν μπορεί, σε μία δύσκολη περίο</w:t>
      </w:r>
      <w:r>
        <w:rPr>
          <w:rFonts w:eastAsia="Times New Roman"/>
          <w:szCs w:val="24"/>
        </w:rPr>
        <w:t xml:space="preserve">δο, η οποία σαφώς είχε επιπτώσεις, πρώτα απ’ όλα, στην ίδια την κοινωνία, στην υγεία, στον τουρισμό, στις πόλεις </w:t>
      </w:r>
      <w:r>
        <w:rPr>
          <w:rFonts w:eastAsia="Times New Roman"/>
          <w:szCs w:val="24"/>
        </w:rPr>
        <w:t>κ</w:t>
      </w:r>
      <w:r>
        <w:rPr>
          <w:rFonts w:eastAsia="Times New Roman"/>
          <w:szCs w:val="24"/>
        </w:rPr>
        <w:t>.</w:t>
      </w:r>
      <w:r>
        <w:rPr>
          <w:rFonts w:eastAsia="Times New Roman"/>
          <w:szCs w:val="24"/>
        </w:rPr>
        <w:t>λπ</w:t>
      </w:r>
      <w:r>
        <w:rPr>
          <w:rFonts w:eastAsia="Times New Roman"/>
          <w:szCs w:val="24"/>
        </w:rPr>
        <w:t xml:space="preserve">., να προσπαθούν διάφορες δυνάμεις, οι οποίες εμπνέονται από τη λογική της αγοράς, να προσπαθούν </w:t>
      </w:r>
      <w:r>
        <w:rPr>
          <w:rFonts w:eastAsia="Times New Roman"/>
          <w:szCs w:val="24"/>
        </w:rPr>
        <w:lastRenderedPageBreak/>
        <w:t>τώρα να μην εφαρμόσουν αυτή τη ρύθμιση και</w:t>
      </w:r>
      <w:r>
        <w:rPr>
          <w:rFonts w:eastAsia="Times New Roman"/>
          <w:szCs w:val="24"/>
        </w:rPr>
        <w:t xml:space="preserve"> να οδηγήσουν τη συγκεκριμένη υπηρεσία της αποκομιδής των απορριμμάτων σε ιδιωτικές εταιρείες. </w:t>
      </w:r>
    </w:p>
    <w:p w14:paraId="699B2E46" w14:textId="77777777" w:rsidR="00373EA4" w:rsidRDefault="000A2444">
      <w:pPr>
        <w:spacing w:line="600" w:lineRule="auto"/>
        <w:ind w:firstLine="720"/>
        <w:jc w:val="both"/>
        <w:rPr>
          <w:rFonts w:eastAsia="Times New Roman"/>
          <w:szCs w:val="24"/>
        </w:rPr>
      </w:pPr>
      <w:r>
        <w:rPr>
          <w:rFonts w:eastAsia="Times New Roman"/>
          <w:szCs w:val="24"/>
        </w:rPr>
        <w:t>Βεβαίως, αυτές οι δυνάμεις έχουν την πλήρη και απόλυτη στήριξη του Αρχηγού της Αξιωματικής Αντιπολίτευσης, ο οποίος και στην πρόσφατη συνέντευξή του στο «</w:t>
      </w:r>
      <w:r>
        <w:rPr>
          <w:rFonts w:eastAsia="Times New Roman"/>
          <w:szCs w:val="24"/>
          <w:lang w:val="en-US"/>
        </w:rPr>
        <w:t>STAR</w:t>
      </w:r>
      <w:r>
        <w:rPr>
          <w:rFonts w:eastAsia="Times New Roman"/>
          <w:szCs w:val="24"/>
        </w:rPr>
        <w:t xml:space="preserve">» </w:t>
      </w:r>
      <w:r>
        <w:rPr>
          <w:rFonts w:eastAsia="Times New Roman"/>
          <w:szCs w:val="24"/>
        </w:rPr>
        <w:t xml:space="preserve">είπε ότι «ναι, θέλουμε να μειώσουμε το </w:t>
      </w:r>
      <w:r>
        <w:rPr>
          <w:rFonts w:eastAsia="Times New Roman"/>
          <w:szCs w:val="24"/>
        </w:rPr>
        <w:t>δ</w:t>
      </w:r>
      <w:r>
        <w:rPr>
          <w:rFonts w:eastAsia="Times New Roman"/>
          <w:szCs w:val="24"/>
        </w:rPr>
        <w:t>ημόσιο».</w:t>
      </w:r>
      <w:r>
        <w:rPr>
          <w:rFonts w:eastAsia="Times New Roman"/>
          <w:szCs w:val="24"/>
        </w:rPr>
        <w:t xml:space="preserve"> Και μάλιστα, -αυτό πρέπει να το λέμε συνέχεια- ενώ φέτος ο κανόνας είναι 1 προς 4 και 1 προς 3 του χρόνου στις προσλήψεις στο </w:t>
      </w:r>
      <w:r>
        <w:rPr>
          <w:rFonts w:eastAsia="Times New Roman"/>
          <w:szCs w:val="24"/>
        </w:rPr>
        <w:t>δ</w:t>
      </w:r>
      <w:r>
        <w:rPr>
          <w:rFonts w:eastAsia="Times New Roman"/>
          <w:szCs w:val="24"/>
        </w:rPr>
        <w:t>ημόσιο</w:t>
      </w:r>
      <w:r>
        <w:rPr>
          <w:rFonts w:eastAsia="Times New Roman"/>
          <w:szCs w:val="24"/>
        </w:rPr>
        <w:t>, ο κ. Μητσοτάκης ζήτησε να γυρίσουμε στο πέρυσι, στο 1 προς 5. Δηλαδή, θέ</w:t>
      </w:r>
      <w:r>
        <w:rPr>
          <w:rFonts w:eastAsia="Times New Roman"/>
          <w:szCs w:val="24"/>
        </w:rPr>
        <w:t xml:space="preserve">λει να μειώσει τους ανθρώπους που δουλεύουν στο </w:t>
      </w:r>
      <w:r>
        <w:rPr>
          <w:rFonts w:eastAsia="Times New Roman"/>
          <w:szCs w:val="24"/>
        </w:rPr>
        <w:t>δ</w:t>
      </w:r>
      <w:r>
        <w:rPr>
          <w:rFonts w:eastAsia="Times New Roman"/>
          <w:szCs w:val="24"/>
        </w:rPr>
        <w:t>ημόσιο</w:t>
      </w:r>
      <w:r>
        <w:rPr>
          <w:rFonts w:eastAsia="Times New Roman"/>
          <w:szCs w:val="24"/>
        </w:rPr>
        <w:t xml:space="preserve">, θέλει να οδηγηθούμε ξανά σε απολύσεις. Θέλει να επαναλάβει την πρακτική που ο ίδιος εμπνεύστηκε από την απόλυση τότε των σχολικών φυλάκων, της Δημοτικής Αστυνομίας. Είναι αδιόρθωτος. </w:t>
      </w:r>
    </w:p>
    <w:p w14:paraId="699B2E47" w14:textId="77777777" w:rsidR="00373EA4" w:rsidRDefault="000A2444">
      <w:pPr>
        <w:spacing w:line="600" w:lineRule="auto"/>
        <w:ind w:firstLine="720"/>
        <w:jc w:val="both"/>
        <w:rPr>
          <w:rFonts w:eastAsia="Times New Roman"/>
          <w:szCs w:val="24"/>
        </w:rPr>
      </w:pPr>
      <w:r>
        <w:rPr>
          <w:rFonts w:eastAsia="Times New Roman"/>
          <w:szCs w:val="24"/>
        </w:rPr>
        <w:t xml:space="preserve">Άρα αυτή είναι </w:t>
      </w:r>
      <w:r>
        <w:rPr>
          <w:rFonts w:eastAsia="Times New Roman"/>
          <w:szCs w:val="24"/>
        </w:rPr>
        <w:t xml:space="preserve">η κατάσταση, αυτά είναι τα εμπόδια, αυτή είναι και η λογική μας κι όπως είπα και πριν, νομίζω ότι σε αυτόν τον δρόμο πρέπει να κινηθούμε. Είναι ένα θέμα βαθύτατα κοινωνικό. </w:t>
      </w:r>
    </w:p>
    <w:p w14:paraId="699B2E48" w14:textId="77777777" w:rsidR="00373EA4" w:rsidRDefault="000A2444">
      <w:pPr>
        <w:spacing w:line="600" w:lineRule="auto"/>
        <w:ind w:firstLine="720"/>
        <w:jc w:val="both"/>
        <w:rPr>
          <w:rFonts w:eastAsia="Times New Roman"/>
          <w:szCs w:val="24"/>
        </w:rPr>
      </w:pPr>
      <w:r>
        <w:rPr>
          <w:rFonts w:eastAsia="Times New Roman"/>
          <w:szCs w:val="24"/>
        </w:rPr>
        <w:t xml:space="preserve">Ευχαριστώ.     </w:t>
      </w:r>
    </w:p>
    <w:p w14:paraId="699B2E49" w14:textId="77777777" w:rsidR="00373EA4" w:rsidRDefault="000A2444">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κύριο Υπουργό. </w:t>
      </w:r>
    </w:p>
    <w:p w14:paraId="699B2E4A" w14:textId="77777777" w:rsidR="00373EA4" w:rsidRDefault="000A2444">
      <w:pPr>
        <w:spacing w:line="600" w:lineRule="auto"/>
        <w:ind w:firstLine="720"/>
        <w:jc w:val="both"/>
        <w:rPr>
          <w:rFonts w:eastAsia="Times New Roman"/>
          <w:szCs w:val="24"/>
        </w:rPr>
      </w:pPr>
      <w:r>
        <w:rPr>
          <w:rFonts w:eastAsia="Times New Roman"/>
          <w:szCs w:val="24"/>
        </w:rPr>
        <w:t xml:space="preserve">Συνεχίζουμε με τη δεύτερη με αριθμό 1157/4-7-2017 επίκαιρη ερώτηση δεύτερου κύκλου του Βουλευτή Κοζάνης της Νέας Δημοκρατίας κ. </w:t>
      </w:r>
      <w:r>
        <w:rPr>
          <w:rFonts w:eastAsia="Times New Roman"/>
          <w:bCs/>
          <w:szCs w:val="24"/>
        </w:rPr>
        <w:t>Γεωργίου Κασαπίδη</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 xml:space="preserve">με θέμα: «Ποιο το σχέδιο της Κυβέρνησης για την έγγειο </w:t>
      </w:r>
      <w:r>
        <w:rPr>
          <w:rFonts w:eastAsia="Times New Roman"/>
          <w:szCs w:val="24"/>
        </w:rPr>
        <w:t>αναδιάρθρωση στην ελληνική γεωργία;».</w:t>
      </w:r>
    </w:p>
    <w:p w14:paraId="699B2E4B" w14:textId="77777777" w:rsidR="00373EA4" w:rsidRDefault="000A2444">
      <w:pPr>
        <w:spacing w:line="600" w:lineRule="auto"/>
        <w:ind w:firstLine="720"/>
        <w:jc w:val="both"/>
        <w:rPr>
          <w:rFonts w:eastAsia="Times New Roman"/>
          <w:szCs w:val="24"/>
        </w:rPr>
      </w:pPr>
      <w:r>
        <w:rPr>
          <w:rFonts w:eastAsia="Times New Roman"/>
          <w:szCs w:val="24"/>
        </w:rPr>
        <w:t>Θα απαντήσει ο Υφυπουργός Αγροτικής Ανάπτυξης και Τροφίμων κ. Βασίλειος Κόκκαλης.</w:t>
      </w:r>
    </w:p>
    <w:p w14:paraId="699B2E4C" w14:textId="77777777" w:rsidR="00373EA4" w:rsidRDefault="000A2444">
      <w:pPr>
        <w:spacing w:line="600" w:lineRule="auto"/>
        <w:ind w:firstLine="720"/>
        <w:jc w:val="both"/>
        <w:rPr>
          <w:rFonts w:eastAsia="Times New Roman"/>
          <w:szCs w:val="24"/>
        </w:rPr>
      </w:pPr>
      <w:r>
        <w:rPr>
          <w:rFonts w:eastAsia="Times New Roman"/>
          <w:szCs w:val="24"/>
        </w:rPr>
        <w:t>Κύριε Κασαπίδη, έχετε τον λόγο.</w:t>
      </w:r>
    </w:p>
    <w:p w14:paraId="699B2E4D" w14:textId="77777777" w:rsidR="00373EA4" w:rsidRDefault="000A2444">
      <w:pPr>
        <w:spacing w:line="600" w:lineRule="auto"/>
        <w:ind w:firstLine="720"/>
        <w:jc w:val="both"/>
        <w:rPr>
          <w:rFonts w:eastAsia="Times New Roman"/>
          <w:szCs w:val="24"/>
        </w:rPr>
      </w:pPr>
      <w:r>
        <w:rPr>
          <w:rFonts w:eastAsia="Times New Roman"/>
          <w:b/>
          <w:szCs w:val="24"/>
        </w:rPr>
        <w:t xml:space="preserve">ΓΕΩΡΓΙΟΣ ΚΑΣΑΠΙΔΗΣ: </w:t>
      </w:r>
      <w:r>
        <w:rPr>
          <w:rFonts w:eastAsia="Times New Roman"/>
          <w:szCs w:val="24"/>
        </w:rPr>
        <w:t>Ευχαριστώ, κύριε Πρόεδρε.</w:t>
      </w:r>
    </w:p>
    <w:p w14:paraId="699B2E4E" w14:textId="77777777" w:rsidR="00373EA4" w:rsidRDefault="000A2444">
      <w:pPr>
        <w:spacing w:line="600" w:lineRule="auto"/>
        <w:ind w:firstLine="720"/>
        <w:jc w:val="both"/>
        <w:rPr>
          <w:rFonts w:eastAsia="Times New Roman"/>
          <w:szCs w:val="24"/>
        </w:rPr>
      </w:pPr>
      <w:r>
        <w:rPr>
          <w:rFonts w:eastAsia="Times New Roman"/>
          <w:szCs w:val="24"/>
        </w:rPr>
        <w:t>Κύριε Υπουργέ, το θέμα που σας φέρνω σήμερα για να συζητήσ</w:t>
      </w:r>
      <w:r>
        <w:rPr>
          <w:rFonts w:eastAsia="Times New Roman"/>
          <w:szCs w:val="24"/>
        </w:rPr>
        <w:t xml:space="preserve">ουμε αφορά ίσως έναν από τους βασικούς πυλώνες της αγροτικής οικονομίας. </w:t>
      </w:r>
    </w:p>
    <w:p w14:paraId="699B2E4F" w14:textId="77777777" w:rsidR="00373EA4" w:rsidRDefault="000A2444">
      <w:pPr>
        <w:spacing w:line="600" w:lineRule="auto"/>
        <w:ind w:firstLine="720"/>
        <w:jc w:val="both"/>
        <w:rPr>
          <w:rFonts w:eastAsia="Times New Roman"/>
          <w:szCs w:val="24"/>
        </w:rPr>
      </w:pPr>
      <w:r>
        <w:rPr>
          <w:rFonts w:eastAsia="Times New Roman"/>
          <w:szCs w:val="24"/>
        </w:rPr>
        <w:t xml:space="preserve">Το </w:t>
      </w:r>
      <w:proofErr w:type="spellStart"/>
      <w:r>
        <w:rPr>
          <w:rFonts w:eastAsia="Times New Roman"/>
          <w:szCs w:val="24"/>
        </w:rPr>
        <w:t>εγγειοδιαρθρωτικό</w:t>
      </w:r>
      <w:proofErr w:type="spellEnd"/>
      <w:r>
        <w:rPr>
          <w:rFonts w:eastAsia="Times New Roman"/>
          <w:szCs w:val="24"/>
        </w:rPr>
        <w:t>, το φορολογικό, το ασφαλιστικό, μαζί με το συνεταιριστικό και τη γεωργική εκπαίδευση θεωρούνται ότι είναι βασικοί άξονες για τη χάραξη αγροτικής πολιτικής, εθνικ</w:t>
      </w:r>
      <w:r>
        <w:rPr>
          <w:rFonts w:eastAsia="Times New Roman"/>
          <w:szCs w:val="24"/>
        </w:rPr>
        <w:t xml:space="preserve">ής στρατηγικής στον αγροτικό τομέα, κάτι που, δυστυχώς, </w:t>
      </w:r>
      <w:r>
        <w:rPr>
          <w:rFonts w:eastAsia="Times New Roman"/>
          <w:szCs w:val="24"/>
        </w:rPr>
        <w:lastRenderedPageBreak/>
        <w:t>μέχρι σήμερα φαίνεται ότι δεν έχει πραγματοποιηθεί ολοκληρωμένα, παρά μόνο αποσπασματικά και σε ελάχιστες περιπτώσεις, διαχρονικά.</w:t>
      </w:r>
    </w:p>
    <w:p w14:paraId="699B2E50" w14:textId="77777777" w:rsidR="00373EA4" w:rsidRDefault="000A2444">
      <w:pPr>
        <w:spacing w:line="600" w:lineRule="auto"/>
        <w:ind w:firstLine="720"/>
        <w:jc w:val="both"/>
        <w:rPr>
          <w:rFonts w:eastAsia="Times New Roman"/>
          <w:szCs w:val="24"/>
        </w:rPr>
      </w:pPr>
      <w:r>
        <w:rPr>
          <w:rFonts w:eastAsia="Times New Roman"/>
          <w:szCs w:val="24"/>
        </w:rPr>
        <w:t>Όσο δε αφορά τις μέρες και τις πράξεις της παρούσας Κυβέρνησης στην ο</w:t>
      </w:r>
      <w:r>
        <w:rPr>
          <w:rFonts w:eastAsia="Times New Roman"/>
          <w:szCs w:val="24"/>
        </w:rPr>
        <w:t>ποία κι εσείς συμμετέχετε, όλοι βλέπουμε, όλοι καταλαβαίνουμε και ότι οι παραγωγοί εκφράζουν την αγωνία τους με το φορολογικό και το ασφαλιστικό, τα οποία κυριολεκτικά τους έχουν γονατίσει και με την αποσάθρωση του ήδη διαλυμένου συνεταιριστικού κινήματος.</w:t>
      </w:r>
      <w:r>
        <w:rPr>
          <w:rFonts w:eastAsia="Times New Roman"/>
          <w:szCs w:val="24"/>
        </w:rPr>
        <w:t xml:space="preserve"> </w:t>
      </w:r>
    </w:p>
    <w:p w14:paraId="699B2E51" w14:textId="77777777" w:rsidR="00373EA4" w:rsidRDefault="000A2444">
      <w:pPr>
        <w:spacing w:line="600" w:lineRule="auto"/>
        <w:ind w:firstLine="720"/>
        <w:jc w:val="both"/>
        <w:rPr>
          <w:rFonts w:eastAsia="Times New Roman"/>
          <w:szCs w:val="24"/>
        </w:rPr>
      </w:pPr>
      <w:r>
        <w:rPr>
          <w:rFonts w:eastAsia="Times New Roman"/>
          <w:szCs w:val="24"/>
        </w:rPr>
        <w:t xml:space="preserve">Δεν βλέπουμε τίποτα να κινείται και στη γεωργική εκπαίδευση και στη μεταφορά τεχνογνωσίας στον τομέα της παραγωγής, πολύ δε περισσότερο στο θέμα της εγγείου διαρθρώσεως, όπου υπάρχουν πολλά διαρθρωτικά, χρόνια προβλήματα, όπως ο μικρός κι ο </w:t>
      </w:r>
      <w:proofErr w:type="spellStart"/>
      <w:r>
        <w:rPr>
          <w:rFonts w:eastAsia="Times New Roman"/>
          <w:szCs w:val="24"/>
        </w:rPr>
        <w:t>πολυτεμαχισμέ</w:t>
      </w:r>
      <w:r>
        <w:rPr>
          <w:rFonts w:eastAsia="Times New Roman"/>
          <w:szCs w:val="24"/>
        </w:rPr>
        <w:t>νος</w:t>
      </w:r>
      <w:proofErr w:type="spellEnd"/>
      <w:r>
        <w:rPr>
          <w:rFonts w:eastAsia="Times New Roman"/>
          <w:szCs w:val="24"/>
        </w:rPr>
        <w:t xml:space="preserve"> κλήρος, που δεν επιτρέπει να δημιουργηθούν βιώσιμες γεωργικές εκμεταλλεύσεις και στη συνέχεια να αναπτυχθούν.</w:t>
      </w:r>
    </w:p>
    <w:p w14:paraId="699B2E52" w14:textId="77777777" w:rsidR="00373EA4" w:rsidRDefault="000A2444">
      <w:pPr>
        <w:spacing w:line="600" w:lineRule="auto"/>
        <w:ind w:firstLine="720"/>
        <w:jc w:val="both"/>
        <w:rPr>
          <w:rFonts w:eastAsia="Times New Roman"/>
          <w:szCs w:val="24"/>
        </w:rPr>
      </w:pPr>
      <w:r>
        <w:rPr>
          <w:rFonts w:eastAsia="Times New Roman"/>
          <w:szCs w:val="24"/>
        </w:rPr>
        <w:t>Τα προβλήματα αυτά τα έχουν λύσει ευρωπαϊκές χώρες από το 1960. Οι Γάλλοι, παραδείγματος χάρ</w:t>
      </w:r>
      <w:r>
        <w:rPr>
          <w:rFonts w:eastAsia="Times New Roman"/>
          <w:szCs w:val="24"/>
        </w:rPr>
        <w:t>ιν</w:t>
      </w:r>
      <w:r>
        <w:rPr>
          <w:rFonts w:eastAsia="Times New Roman"/>
          <w:szCs w:val="24"/>
        </w:rPr>
        <w:t xml:space="preserve">, </w:t>
      </w:r>
      <w:proofErr w:type="spellStart"/>
      <w:r>
        <w:rPr>
          <w:rFonts w:eastAsia="Times New Roman"/>
          <w:szCs w:val="24"/>
        </w:rPr>
        <w:t>απήντησαν</w:t>
      </w:r>
      <w:proofErr w:type="spellEnd"/>
      <w:r>
        <w:rPr>
          <w:rFonts w:eastAsia="Times New Roman"/>
          <w:szCs w:val="24"/>
        </w:rPr>
        <w:t xml:space="preserve"> στο ερώτημα τού πώς πρέπει να διαχει</w:t>
      </w:r>
      <w:r>
        <w:rPr>
          <w:rFonts w:eastAsia="Times New Roman"/>
          <w:szCs w:val="24"/>
        </w:rPr>
        <w:t xml:space="preserve">ριστούμε τα εδάφη αυτών που δεν μπορούν να ασκήσουν γεωργία ή αυτών που δεν έχουν την </w:t>
      </w:r>
      <w:r>
        <w:rPr>
          <w:rFonts w:eastAsia="Times New Roman"/>
          <w:szCs w:val="24"/>
        </w:rPr>
        <w:lastRenderedPageBreak/>
        <w:t>έκταση για να έχουν βιώσιμες γεωργικές εκμεταλλεύσεις και βρήκαν τη λύση. Κι έχουμε τώρα μία ανεπτυγμένη γεωργία όχι μόνο στη χώρα αυτή, αλλά και σε πολλές άλλες ευρωπαϊκ</w:t>
      </w:r>
      <w:r>
        <w:rPr>
          <w:rFonts w:eastAsia="Times New Roman"/>
          <w:szCs w:val="24"/>
        </w:rPr>
        <w:t xml:space="preserve">ές χώρες.        </w:t>
      </w:r>
    </w:p>
    <w:p w14:paraId="699B2E5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Στο πλαίσιο, λοιπόν, του διαλόγου ή της κίνησης που ξεκινά ο Πρωθυπουργός από την Περιφέρειά μου την ερχόμενη εβδομάδα για το σχέδιο της παραγωγικής ανασυγκρότησης, μέρος του οποίου αποτελεί και η παραγωγική ανασυγκρότηση στον πρωτογενή τ</w:t>
      </w:r>
      <w:r>
        <w:rPr>
          <w:rFonts w:eastAsia="Times New Roman" w:cs="Times New Roman"/>
          <w:szCs w:val="24"/>
        </w:rPr>
        <w:t xml:space="preserve">ομέα, βάση του οποίου αποτελεί το </w:t>
      </w:r>
      <w:proofErr w:type="spellStart"/>
      <w:r>
        <w:rPr>
          <w:rFonts w:eastAsia="Times New Roman" w:cs="Times New Roman"/>
          <w:szCs w:val="24"/>
        </w:rPr>
        <w:t>εγγειοδιαρθρωτικό</w:t>
      </w:r>
      <w:proofErr w:type="spellEnd"/>
      <w:r>
        <w:rPr>
          <w:rFonts w:eastAsia="Times New Roman" w:cs="Times New Roman"/>
          <w:szCs w:val="24"/>
        </w:rPr>
        <w:t xml:space="preserve">, η ερώτηση είναι: Ποιο είναι το σχέδιό σας ως προς τη λύση του </w:t>
      </w:r>
      <w:proofErr w:type="spellStart"/>
      <w:r>
        <w:rPr>
          <w:rFonts w:eastAsia="Times New Roman" w:cs="Times New Roman"/>
          <w:szCs w:val="24"/>
        </w:rPr>
        <w:t>εγγειοδιαρθρωτικού</w:t>
      </w:r>
      <w:proofErr w:type="spellEnd"/>
      <w:r>
        <w:rPr>
          <w:rFonts w:eastAsia="Times New Roman" w:cs="Times New Roman"/>
          <w:szCs w:val="24"/>
        </w:rPr>
        <w:t xml:space="preserve"> προβλήματος και πώς αυτό το μοντέλο που θέλετε να δημιουργήσετε στον αγροτικό τομέα εντάσσεται στο σχέδιο παραγωγικής ανασ</w:t>
      </w:r>
      <w:r>
        <w:rPr>
          <w:rFonts w:eastAsia="Times New Roman" w:cs="Times New Roman"/>
          <w:szCs w:val="24"/>
        </w:rPr>
        <w:t>υγκρότησης της Κυβέρνησης;</w:t>
      </w:r>
    </w:p>
    <w:p w14:paraId="699B2E5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Ευχαριστώ.</w:t>
      </w:r>
    </w:p>
    <w:p w14:paraId="699B2E55"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Κασαπίδη.</w:t>
      </w:r>
    </w:p>
    <w:p w14:paraId="699B2E5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Κύριε Κόκκαλη, έχετε τον λόγο.</w:t>
      </w:r>
    </w:p>
    <w:p w14:paraId="699B2E57"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ΒΑΣΙΛΕΙΟΣ ΚΟΚΚΑΛΗΣ (Υφυπουργός Αγροτικής Ανάπτυξης και Τροφίμων):</w:t>
      </w:r>
      <w:r>
        <w:rPr>
          <w:rFonts w:eastAsia="Times New Roman" w:cs="Times New Roman"/>
          <w:szCs w:val="24"/>
        </w:rPr>
        <w:t xml:space="preserve"> Κύριε Βουλευτά, πραγματικά χαίρο</w:t>
      </w:r>
      <w:r>
        <w:rPr>
          <w:rFonts w:eastAsia="Times New Roman" w:cs="Times New Roman"/>
          <w:szCs w:val="24"/>
        </w:rPr>
        <w:lastRenderedPageBreak/>
        <w:t xml:space="preserve">μαι για την ερώτησή σας. </w:t>
      </w:r>
      <w:r>
        <w:rPr>
          <w:rFonts w:eastAsia="Times New Roman" w:cs="Times New Roman"/>
          <w:szCs w:val="24"/>
        </w:rPr>
        <w:t xml:space="preserve">Αν και δεν χρησιμοποιώ γραπτό κείμενο, θα μου επιτρέψετε τουλάχιστον στην </w:t>
      </w:r>
      <w:proofErr w:type="spellStart"/>
      <w:r>
        <w:rPr>
          <w:rFonts w:eastAsia="Times New Roman" w:cs="Times New Roman"/>
          <w:szCs w:val="24"/>
        </w:rPr>
        <w:t>πρωτολογία</w:t>
      </w:r>
      <w:proofErr w:type="spellEnd"/>
      <w:r>
        <w:rPr>
          <w:rFonts w:eastAsia="Times New Roman" w:cs="Times New Roman"/>
          <w:szCs w:val="24"/>
        </w:rPr>
        <w:t xml:space="preserve"> να χρησιμοποιήσω λίγο κάτι όσον αφορά την ενημέρωσή σας και την ενημέρωση του ελληνικού λαού.</w:t>
      </w:r>
    </w:p>
    <w:p w14:paraId="699B2E5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Ως γνωστόν, τα βασικότερα </w:t>
      </w:r>
      <w:proofErr w:type="spellStart"/>
      <w:r>
        <w:rPr>
          <w:rFonts w:eastAsia="Times New Roman" w:cs="Times New Roman"/>
          <w:szCs w:val="24"/>
        </w:rPr>
        <w:t>εγγειοδιαρθρωτικά</w:t>
      </w:r>
      <w:proofErr w:type="spellEnd"/>
      <w:r>
        <w:rPr>
          <w:rFonts w:eastAsia="Times New Roman" w:cs="Times New Roman"/>
          <w:szCs w:val="24"/>
        </w:rPr>
        <w:t xml:space="preserve"> προβλήματα της ελληνικής γεωργίας</w:t>
      </w:r>
      <w:r>
        <w:rPr>
          <w:rFonts w:eastAsia="Times New Roman" w:cs="Times New Roman"/>
          <w:szCs w:val="24"/>
        </w:rPr>
        <w:t xml:space="preserve"> αναφέρονται στο μικρό μέγεθος, όπως πολύ σωστά λέτε, της γεωργικής γης σε σχέση με το μέγεθος του εργατικού δυναμικού, την </w:t>
      </w:r>
      <w:proofErr w:type="spellStart"/>
      <w:r>
        <w:rPr>
          <w:rFonts w:eastAsia="Times New Roman" w:cs="Times New Roman"/>
          <w:szCs w:val="24"/>
        </w:rPr>
        <w:t>πολυτεμαχισμένη</w:t>
      </w:r>
      <w:proofErr w:type="spellEnd"/>
      <w:r>
        <w:rPr>
          <w:rFonts w:eastAsia="Times New Roman" w:cs="Times New Roman"/>
          <w:szCs w:val="24"/>
        </w:rPr>
        <w:t xml:space="preserve"> ιδιοκτησία, το πολύπλευρο ιδιοκτησιακό καθεστώς, την υποαπασχόληση και την έλλειψη εγγειοβελτιωτικών έργων.</w:t>
      </w:r>
    </w:p>
    <w:p w14:paraId="699B2E5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Βασική σ</w:t>
      </w:r>
      <w:r>
        <w:rPr>
          <w:rFonts w:eastAsia="Times New Roman" w:cs="Times New Roman"/>
          <w:szCs w:val="24"/>
        </w:rPr>
        <w:t>τρατηγική του Υπουργείου Αγροτικής Ανάπτυξης για την επίλυση των ανωτέρω προβλημάτων αποτελεί η ανάπτυξη του κατάλληλου δικτύου υποδομών, προκειμένου αυτό να συμβάλλει στην προσβασιμότητα, στη βελτίωση της χρήσης των φυσικών πόρων, στη δημιουργία ενός περι</w:t>
      </w:r>
      <w:r>
        <w:rPr>
          <w:rFonts w:eastAsia="Times New Roman" w:cs="Times New Roman"/>
          <w:szCs w:val="24"/>
        </w:rPr>
        <w:t xml:space="preserve">βάλλοντος που να ευνοεί την ανάπτυξη των παραγωγικών διαδικασιών και του </w:t>
      </w:r>
      <w:proofErr w:type="spellStart"/>
      <w:r>
        <w:rPr>
          <w:rFonts w:eastAsia="Times New Roman" w:cs="Times New Roman"/>
          <w:szCs w:val="24"/>
        </w:rPr>
        <w:t>αγροδιατροφικού</w:t>
      </w:r>
      <w:proofErr w:type="spellEnd"/>
      <w:r>
        <w:rPr>
          <w:rFonts w:eastAsia="Times New Roman" w:cs="Times New Roman"/>
          <w:szCs w:val="24"/>
        </w:rPr>
        <w:t xml:space="preserve"> συστήματος.</w:t>
      </w:r>
    </w:p>
    <w:p w14:paraId="699B2E5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Πώς υλοποιεί τώρα το Υπουργείο Αγροτικής Ανάπτυξης τα εγγειοβελτιωτικά έργα σε όλη την </w:t>
      </w:r>
      <w:r>
        <w:rPr>
          <w:rFonts w:eastAsia="Times New Roman" w:cs="Times New Roman"/>
          <w:szCs w:val="24"/>
        </w:rPr>
        <w:t>ε</w:t>
      </w:r>
      <w:r>
        <w:rPr>
          <w:rFonts w:eastAsia="Times New Roman" w:cs="Times New Roman"/>
          <w:szCs w:val="24"/>
        </w:rPr>
        <w:t>πικράτεια</w:t>
      </w:r>
      <w:r>
        <w:rPr>
          <w:rFonts w:eastAsia="Times New Roman" w:cs="Times New Roman"/>
          <w:szCs w:val="24"/>
        </w:rPr>
        <w:t>;</w:t>
      </w:r>
      <w:r>
        <w:rPr>
          <w:rFonts w:eastAsia="Times New Roman" w:cs="Times New Roman"/>
          <w:szCs w:val="24"/>
        </w:rPr>
        <w:t xml:space="preserve"> Υλοποιούνται βάσει του Προγράμματος Δημοσίων Επενδύσεων.</w:t>
      </w:r>
      <w:r>
        <w:rPr>
          <w:rFonts w:eastAsia="Times New Roman" w:cs="Times New Roman"/>
          <w:szCs w:val="24"/>
        </w:rPr>
        <w:t xml:space="preserve"> Ειδικότερα, οι </w:t>
      </w:r>
      <w:r>
        <w:rPr>
          <w:rFonts w:eastAsia="Times New Roman" w:cs="Times New Roman"/>
          <w:szCs w:val="24"/>
        </w:rPr>
        <w:lastRenderedPageBreak/>
        <w:t xml:space="preserve">συλλογικές υποδομές άρδευσης, εγγειοβελτιωτικά έργα, αποτελούν αντικείμενο αρμοδιότητας της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 xml:space="preserve">ελτιώσεων, </w:t>
      </w:r>
      <w:proofErr w:type="spellStart"/>
      <w:r>
        <w:rPr>
          <w:rFonts w:eastAsia="Times New Roman" w:cs="Times New Roman"/>
          <w:szCs w:val="24"/>
        </w:rPr>
        <w:t>ε</w:t>
      </w:r>
      <w:r>
        <w:rPr>
          <w:rFonts w:eastAsia="Times New Roman" w:cs="Times New Roman"/>
          <w:szCs w:val="24"/>
        </w:rPr>
        <w:t>δαφοϋδατικών</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όρων</w:t>
      </w:r>
      <w:r>
        <w:rPr>
          <w:rFonts w:eastAsia="Times New Roman" w:cs="Times New Roman"/>
          <w:szCs w:val="24"/>
        </w:rPr>
        <w:t xml:space="preserve"> και </w:t>
      </w:r>
      <w:r>
        <w:rPr>
          <w:rFonts w:eastAsia="Times New Roman" w:cs="Times New Roman"/>
          <w:szCs w:val="24"/>
        </w:rPr>
        <w:t>λ</w:t>
      </w:r>
      <w:r>
        <w:rPr>
          <w:rFonts w:eastAsia="Times New Roman" w:cs="Times New Roman"/>
          <w:szCs w:val="24"/>
        </w:rPr>
        <w:t>ιπασμάτων.</w:t>
      </w:r>
      <w:r>
        <w:rPr>
          <w:rFonts w:eastAsia="Times New Roman" w:cs="Times New Roman"/>
          <w:szCs w:val="24"/>
        </w:rPr>
        <w:t xml:space="preserve"> Η μελέτη και η κατασκευή των εγγείων βελτιώσεων διασφαλίζει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τη μείωση </w:t>
      </w:r>
      <w:r>
        <w:rPr>
          <w:rFonts w:eastAsia="Times New Roman" w:cs="Times New Roman"/>
          <w:szCs w:val="24"/>
        </w:rPr>
        <w:t>του κόστους παραγωγής στη γεωργία και την αύξηση της προστιθέμενης αξίας των παραγόμενων προϊόντων.</w:t>
      </w:r>
    </w:p>
    <w:p w14:paraId="699B2E5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Σε ό,τι αφορά τώρα τα χρηματοδοτικά εργαλεία για την εφαρμογή αυτής της συγκεκριμένης στρατηγικής του Υπουργείου Αγροτικής Ανάπτυξης, θα έρθω στη δευτερολογ</w:t>
      </w:r>
      <w:r>
        <w:rPr>
          <w:rFonts w:eastAsia="Times New Roman" w:cs="Times New Roman"/>
          <w:szCs w:val="24"/>
        </w:rPr>
        <w:t>ία μου να αναφερθώ για το σχέδιο της παραγωγικής ανασυγκρότησης όσον αφορά πάντα τον πρωτογενή τομέα.</w:t>
      </w:r>
    </w:p>
    <w:p w14:paraId="699B2E5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Σχετικά με τα χρηματοδοτικά εργαλεία θα ήθελα να πω τα εξής: Σας κάνω γνωστό ότι το Πρόγραμμα Αγροτικής Ανάπτυξης 2014-2020 σχεδιάστηκε με αυτόν τον συγκεκριμένο στόχο. Στο ανωτέρω πλαίσιο, το </w:t>
      </w:r>
      <w:r>
        <w:rPr>
          <w:rFonts w:eastAsia="Times New Roman" w:cs="Times New Roman"/>
          <w:szCs w:val="24"/>
        </w:rPr>
        <w:t>μ</w:t>
      </w:r>
      <w:r>
        <w:rPr>
          <w:rFonts w:eastAsia="Times New Roman" w:cs="Times New Roman"/>
          <w:szCs w:val="24"/>
        </w:rPr>
        <w:t>έτρο</w:t>
      </w:r>
      <w:r>
        <w:rPr>
          <w:rFonts w:eastAsia="Times New Roman" w:cs="Times New Roman"/>
          <w:szCs w:val="24"/>
        </w:rPr>
        <w:t xml:space="preserve"> 4, </w:t>
      </w:r>
      <w:proofErr w:type="spellStart"/>
      <w:r>
        <w:rPr>
          <w:rFonts w:eastAsia="Times New Roman" w:cs="Times New Roman"/>
          <w:szCs w:val="24"/>
        </w:rPr>
        <w:t>υ</w:t>
      </w:r>
      <w:r>
        <w:rPr>
          <w:rFonts w:eastAsia="Times New Roman" w:cs="Times New Roman"/>
          <w:szCs w:val="24"/>
        </w:rPr>
        <w:t>πομέτρο</w:t>
      </w:r>
      <w:proofErr w:type="spellEnd"/>
      <w:r>
        <w:rPr>
          <w:rFonts w:eastAsia="Times New Roman" w:cs="Times New Roman"/>
          <w:szCs w:val="24"/>
        </w:rPr>
        <w:t xml:space="preserve"> 4.3.1 με τίτλο: «Υποδομές εγγείων βελτιώσεων»</w:t>
      </w:r>
      <w:r>
        <w:rPr>
          <w:rFonts w:eastAsia="Times New Roman" w:cs="Times New Roman"/>
          <w:szCs w:val="24"/>
        </w:rPr>
        <w:t xml:space="preserve"> χρηματοδοτεί εγγειοβελτιωτικά έργα και προωθεί την υλοποίηση έργων σε περιοχές με φυσικά μειονεκτήματα.</w:t>
      </w:r>
    </w:p>
    <w:p w14:paraId="699B2E5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Σε αυτήν την κατεύθυνση, στο νέο Πρόγραμμα Αγροτικής Ανάπτυξης ενσωματώνονται οι βασικές αρχές πολιτικής για την </w:t>
      </w:r>
      <w:r>
        <w:rPr>
          <w:rFonts w:eastAsia="Times New Roman" w:cs="Times New Roman"/>
          <w:szCs w:val="24"/>
        </w:rPr>
        <w:lastRenderedPageBreak/>
        <w:t>αγροτική ανάπτυξη και συγκεκριμένα η ο</w:t>
      </w:r>
      <w:r>
        <w:rPr>
          <w:rFonts w:eastAsia="Times New Roman" w:cs="Times New Roman"/>
          <w:szCs w:val="24"/>
        </w:rPr>
        <w:t xml:space="preserve">ικονομική και περιβαλλοντική </w:t>
      </w:r>
      <w:proofErr w:type="spellStart"/>
      <w:r>
        <w:rPr>
          <w:rFonts w:eastAsia="Times New Roman" w:cs="Times New Roman"/>
          <w:szCs w:val="24"/>
        </w:rPr>
        <w:t>αειφορία</w:t>
      </w:r>
      <w:proofErr w:type="spellEnd"/>
      <w:r>
        <w:rPr>
          <w:rFonts w:eastAsia="Times New Roman" w:cs="Times New Roman"/>
          <w:szCs w:val="24"/>
        </w:rPr>
        <w:t>, η προώθηση της κοινωνίας της γνώσης ως δομικό στοιχείο της καινοτόμου επιχειρηματικότητας, η εξωστρέφεια, η αύξηση και η διατήρηση της απασχόλησης στις αγροτικές περιοχές και η κοινωνική συνοχή.</w:t>
      </w:r>
    </w:p>
    <w:p w14:paraId="699B2E5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Συγκεκριμένα, οι βασικ</w:t>
      </w:r>
      <w:r>
        <w:rPr>
          <w:rFonts w:eastAsia="Times New Roman" w:cs="Times New Roman"/>
          <w:szCs w:val="24"/>
        </w:rPr>
        <w:t>ές επιχειρησιακές προτεραιότητες της στρατηγικής του Προγράμματος Αγροτικής Ανάπτυξης έχουν ως ακολούθως:</w:t>
      </w:r>
    </w:p>
    <w:p w14:paraId="699B2E5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Πρώτον, ενίσχυση της ανταγωνιστικότητας. </w:t>
      </w:r>
      <w:r>
        <w:rPr>
          <w:rFonts w:eastAsia="Times New Roman" w:cs="Times New Roman"/>
          <w:szCs w:val="24"/>
        </w:rPr>
        <w:t>Και δεύτερον, ενθάρρυνση των ιδιωτικών επενδύσεων με στόχο τον εκσυγχρονισμό των γεωργικών εκμεταλλεύσεων.</w:t>
      </w:r>
    </w:p>
    <w:p w14:paraId="699B2E6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η δευτερολογία μου, κύριε Βουλευτά, θα αναφερθώ συγκεκριμένα στο σχέδιο της Κυβέρνησης για την παραγωγική ανασυγκρότηση όσον αφορά τον πρωτογενή τομέα.</w:t>
      </w:r>
    </w:p>
    <w:p w14:paraId="699B2E61"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Υπουργέ.</w:t>
      </w:r>
    </w:p>
    <w:p w14:paraId="699B2E6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Κύριε Κασαπίδη, έχετε τον λόγο για τη δευ</w:t>
      </w:r>
      <w:r>
        <w:rPr>
          <w:rFonts w:eastAsia="Times New Roman" w:cs="Times New Roman"/>
          <w:szCs w:val="24"/>
        </w:rPr>
        <w:t>τερολογία σας.</w:t>
      </w:r>
    </w:p>
    <w:p w14:paraId="699B2E63"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lastRenderedPageBreak/>
        <w:t>ΓΕΩΡΓΙΟΣ ΚΑΣΑΠΙΔΗΣ:</w:t>
      </w:r>
      <w:r>
        <w:rPr>
          <w:rFonts w:eastAsia="Times New Roman" w:cs="Times New Roman"/>
          <w:szCs w:val="24"/>
        </w:rPr>
        <w:t xml:space="preserve"> Κύριε Υπουργέ, αναγνωρίζω την αγωνία και το ενδιαφέρον σας για τον πρωτογενή τομέα -άλλωστε εκλέγεστε σε μια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εξοχήν</w:t>
      </w:r>
      <w:r>
        <w:rPr>
          <w:rFonts w:eastAsia="Times New Roman" w:cs="Times New Roman"/>
          <w:szCs w:val="24"/>
        </w:rPr>
        <w:t xml:space="preserve"> αγροτική περιοχή, τον Νομό της Λάρισας- ωστόσο η απάντησή σας δεν με ικανοποιεί ως προς το βασικό ερ</w:t>
      </w:r>
      <w:r>
        <w:rPr>
          <w:rFonts w:eastAsia="Times New Roman" w:cs="Times New Roman"/>
          <w:szCs w:val="24"/>
        </w:rPr>
        <w:t>ώτημα που σας έθεσα.</w:t>
      </w:r>
    </w:p>
    <w:p w14:paraId="699B2E6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εγγειοδιαρθρωτικό</w:t>
      </w:r>
      <w:proofErr w:type="spellEnd"/>
      <w:r>
        <w:rPr>
          <w:rFonts w:eastAsia="Times New Roman" w:cs="Times New Roman"/>
          <w:szCs w:val="24"/>
        </w:rPr>
        <w:t xml:space="preserve"> συνίσταται, όπως περιγράψατε κι εσείς, στον μικρό, </w:t>
      </w:r>
      <w:proofErr w:type="spellStart"/>
      <w:r>
        <w:rPr>
          <w:rFonts w:eastAsia="Times New Roman" w:cs="Times New Roman"/>
          <w:szCs w:val="24"/>
        </w:rPr>
        <w:t>πολυτεμαχισμένο</w:t>
      </w:r>
      <w:proofErr w:type="spellEnd"/>
      <w:r>
        <w:rPr>
          <w:rFonts w:eastAsia="Times New Roman" w:cs="Times New Roman"/>
          <w:szCs w:val="24"/>
        </w:rPr>
        <w:t xml:space="preserve"> κλήρο, στο πολλαπλό ιδιοκτησιακό καθεστώς, στο ιδιαίτερο ανάγλυφο -αν θέλετε- της χώρας, αλλά ως προς τις πολιτικές που μέχρι σήμερα έχουν εφαρμοστ</w:t>
      </w:r>
      <w:r>
        <w:rPr>
          <w:rFonts w:eastAsia="Times New Roman" w:cs="Times New Roman"/>
          <w:szCs w:val="24"/>
        </w:rPr>
        <w:t>εί για την επίλυση, καμμία δεν ήταν αποτελεσματική. Ορισμένες είναι και εντελώς αποσπασματικές. Παραδείγματος χάρ</w:t>
      </w:r>
      <w:r>
        <w:rPr>
          <w:rFonts w:eastAsia="Times New Roman" w:cs="Times New Roman"/>
          <w:szCs w:val="24"/>
        </w:rPr>
        <w:t>ιν</w:t>
      </w:r>
      <w:r>
        <w:rPr>
          <w:rFonts w:eastAsia="Times New Roman" w:cs="Times New Roman"/>
          <w:szCs w:val="24"/>
        </w:rPr>
        <w:t xml:space="preserve"> η πιο πρόσφατη από την Κυβέρνησή σας είναι το ότι προσπαθείτε να αποθαρρύνετε τους συνταξιούχους με τον «νόμο </w:t>
      </w:r>
      <w:proofErr w:type="spellStart"/>
      <w:r>
        <w:rPr>
          <w:rFonts w:eastAsia="Times New Roman" w:cs="Times New Roman"/>
          <w:szCs w:val="24"/>
        </w:rPr>
        <w:t>Κατρούγκαλου</w:t>
      </w:r>
      <w:proofErr w:type="spellEnd"/>
      <w:r>
        <w:rPr>
          <w:rFonts w:eastAsia="Times New Roman" w:cs="Times New Roman"/>
          <w:szCs w:val="24"/>
        </w:rPr>
        <w:t>», αν έχουν γεωργι</w:t>
      </w:r>
      <w:r>
        <w:rPr>
          <w:rFonts w:eastAsia="Times New Roman" w:cs="Times New Roman"/>
          <w:szCs w:val="24"/>
        </w:rPr>
        <w:t xml:space="preserve">κό εισόδημα και σύνταξη να τους μειώνεται η σύνταξη κατά 60%, και αυτό το παραπέμπετε μετά το 2025. Όμως είναι εντελώς αποσπασματικό και σε καμία βάση επίλυσης αυτού του χρόνιου διαρθρωτικού προβλήματος.    </w:t>
      </w:r>
    </w:p>
    <w:p w14:paraId="699B2E6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Και για να γίνω πιο συγκεκριμένος: Αν έχουμε σε </w:t>
      </w:r>
      <w:r>
        <w:rPr>
          <w:rFonts w:eastAsia="Times New Roman" w:cs="Times New Roman"/>
          <w:szCs w:val="24"/>
        </w:rPr>
        <w:t xml:space="preserve">ένα χωριό που έχει δέκα χιλιάδες στρέμματα </w:t>
      </w:r>
      <w:proofErr w:type="spellStart"/>
      <w:r>
        <w:rPr>
          <w:rFonts w:eastAsia="Times New Roman" w:cs="Times New Roman"/>
          <w:szCs w:val="24"/>
        </w:rPr>
        <w:t>εκατόν</w:t>
      </w:r>
      <w:proofErr w:type="spellEnd"/>
      <w:r>
        <w:rPr>
          <w:rFonts w:eastAsia="Times New Roman" w:cs="Times New Roman"/>
          <w:szCs w:val="24"/>
        </w:rPr>
        <w:t xml:space="preserve"> πενήντα που δηλώ</w:t>
      </w:r>
      <w:r>
        <w:rPr>
          <w:rFonts w:eastAsia="Times New Roman" w:cs="Times New Roman"/>
          <w:szCs w:val="24"/>
        </w:rPr>
        <w:lastRenderedPageBreak/>
        <w:t xml:space="preserve">νουν ΟΣΔΕ, εμφανίζονται ως γεωργοί και είναι ιδιοκτήτες γεωργικής γης, η συντριπτική πλειοψηφία αυτών δεν είναι βιώσιμοι με βάση όρους αγοράς και προσπαθούν τσαλαβουτώντας σε καμιά </w:t>
      </w:r>
      <w:proofErr w:type="spellStart"/>
      <w:r>
        <w:rPr>
          <w:rFonts w:eastAsia="Times New Roman" w:cs="Times New Roman"/>
          <w:szCs w:val="24"/>
        </w:rPr>
        <w:t>ψευτοεπιδ</w:t>
      </w:r>
      <w:r>
        <w:rPr>
          <w:rFonts w:eastAsia="Times New Roman" w:cs="Times New Roman"/>
          <w:szCs w:val="24"/>
        </w:rPr>
        <w:t>ότηση</w:t>
      </w:r>
      <w:proofErr w:type="spellEnd"/>
      <w:r>
        <w:rPr>
          <w:rFonts w:eastAsia="Times New Roman" w:cs="Times New Roman"/>
          <w:szCs w:val="24"/>
        </w:rPr>
        <w:t xml:space="preserve">, σε καμιά λαθραία δήλωση και σε οτιδήποτε άλλο να βγάλουν τη μύτη πάνω από το νερό. </w:t>
      </w:r>
    </w:p>
    <w:p w14:paraId="699B2E6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Αυτό, λοιπόν, καμία Κυβέρνηση δεν έλαβε μέτρα να το λύσει αποφασιστικά, γιατί αφορά την ιδιοκτησία της γης, που είναι μια παράμετρος, ή -αν θέλετε- και ένα μοντέλο </w:t>
      </w:r>
      <w:r>
        <w:rPr>
          <w:rFonts w:eastAsia="Times New Roman" w:cs="Times New Roman"/>
          <w:szCs w:val="24"/>
        </w:rPr>
        <w:t>οργάνωσης όλων αυτών των μικροϊδιοκτητών σε μεγαλύτερες ομάδες παραγωγών αλλά με κίνητρα ή με αντικίνητρα –αν θέλετε- ώστε να πιέζονται τρόπον τινά για το δικό τους καλό να μειώσουν το λειτουργικό κόστος, που βασίζεται πάνω στη γεωργική γη. Αυτό, λοιπόν, ε</w:t>
      </w:r>
      <w:r>
        <w:rPr>
          <w:rFonts w:eastAsia="Times New Roman" w:cs="Times New Roman"/>
          <w:szCs w:val="24"/>
        </w:rPr>
        <w:t>πειδή αναφέρεται στο έδαφος, που είναι ένας βασικός συντελεστής παραγωγής μαζί με το κεφάλαιο και την εργασία, δεν το έχει πιάσει καμία Κυβέρνηση μέχρι σήμερα.</w:t>
      </w:r>
    </w:p>
    <w:p w14:paraId="699B2E6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Το ερώτημα, λοιπόν, είναι: Τώρα που θα έρθει ο Πρωθυπουργός πάνω στη Δυτική Μακεδονία, στην Κοζά</w:t>
      </w:r>
      <w:r>
        <w:rPr>
          <w:rFonts w:eastAsia="Times New Roman" w:cs="Times New Roman"/>
          <w:szCs w:val="24"/>
        </w:rPr>
        <w:t>νη, έχει να πει κάτι στο κομμάτι αυτό για την αναδιάρθρωση, την ανασυγκρό</w:t>
      </w:r>
      <w:r>
        <w:rPr>
          <w:rFonts w:eastAsia="Times New Roman" w:cs="Times New Roman"/>
          <w:szCs w:val="24"/>
        </w:rPr>
        <w:lastRenderedPageBreak/>
        <w:t xml:space="preserve">τηση στον γεωργικό τομέα που να πιάνει τον ταύρο από τα κέρατα, να βάζει τον θεμέλιο λίθο πάνω, στον οποίο θα χτιστεί το μοντέλο της γεωργίας; </w:t>
      </w:r>
    </w:p>
    <w:p w14:paraId="699B2E6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Ποιο είναι, λοιπόν, το μοντέλο που οραμ</w:t>
      </w:r>
      <w:r>
        <w:rPr>
          <w:rFonts w:eastAsia="Times New Roman" w:cs="Times New Roman"/>
          <w:szCs w:val="24"/>
        </w:rPr>
        <w:t>ατίζεστε, κύριε Υπουργέ, τα επόμενα πέντε, δέκα χρόνια; Ποιο είναι το μοντέλο του γεωργού, που θέλετε εσείς να δημιουργήσετε, με τις όποιες πολιτικές, αν εφαρμόζονται μέχρι σήμερα, που δυστυχώς μέχρι σήμερα -το ζείτε και εσείς- ο κόσμος εκφράζει αρνητικά σ</w:t>
      </w:r>
      <w:r>
        <w:rPr>
          <w:rFonts w:eastAsia="Times New Roman" w:cs="Times New Roman"/>
          <w:szCs w:val="24"/>
        </w:rPr>
        <w:t xml:space="preserve">χόλια για τις ήδη μέχρι σήμερα </w:t>
      </w:r>
      <w:proofErr w:type="spellStart"/>
      <w:r>
        <w:rPr>
          <w:rFonts w:eastAsia="Times New Roman" w:cs="Times New Roman"/>
          <w:szCs w:val="24"/>
        </w:rPr>
        <w:t>ασκηθείσες</w:t>
      </w:r>
      <w:proofErr w:type="spellEnd"/>
      <w:r>
        <w:rPr>
          <w:rFonts w:eastAsia="Times New Roman" w:cs="Times New Roman"/>
          <w:szCs w:val="24"/>
        </w:rPr>
        <w:t xml:space="preserve"> πολιτικές, πολύ δε περισσότερο με την έλλειψη πολιτικής πάνω στο κομμάτι της γεωργικής γης, της εγγείου διαρθρώσεως, πέραν των εγγειοβελτιωτικών έργων που είπατε, τα οποία είναι μέρος της εγγείου διαρθρώσεως; Για ν</w:t>
      </w:r>
      <w:r>
        <w:rPr>
          <w:rFonts w:eastAsia="Times New Roman" w:cs="Times New Roman"/>
          <w:szCs w:val="24"/>
        </w:rPr>
        <w:t xml:space="preserve">α γίνουν οι έγγειες βελτιώσεις, πρέπει να γίνει, παραδείγματος χάρη, αναδασμός. Και εκεί δεν έχει γίνει σχεδόν τίποτα όλα αυτά τα χρόνια. </w:t>
      </w:r>
    </w:p>
    <w:p w14:paraId="699B2E6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Ευχαριστώ.</w:t>
      </w:r>
    </w:p>
    <w:p w14:paraId="699B2E6A"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 </w:t>
      </w:r>
    </w:p>
    <w:p w14:paraId="699B2E6B"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ΚΟΚΚΑΛΗΣ (Υφυπουργός Αγροτικής</w:t>
      </w:r>
      <w:r>
        <w:rPr>
          <w:rFonts w:eastAsia="Times New Roman" w:cs="Times New Roman"/>
          <w:b/>
          <w:szCs w:val="24"/>
        </w:rPr>
        <w:t xml:space="preserve"> Ανάπτυξης και Τροφίμων):</w:t>
      </w:r>
      <w:r>
        <w:rPr>
          <w:rFonts w:eastAsia="Times New Roman" w:cs="Times New Roman"/>
          <w:szCs w:val="24"/>
        </w:rPr>
        <w:t xml:space="preserve"> Πραγματικά, σας είπα και στη δευτερολογία ότι θα απαντήσω στην ουσία της ερώτησης. Ήμουν υποχρεωμένος να απαντήσω σε κάποια τεχνικά θέματα σε εγγειοβελτιωτικά έργα και δράττομαι της ευκαιρίας να πω διότι πραγματικά η ερώτησή σας α</w:t>
      </w:r>
      <w:r>
        <w:rPr>
          <w:rFonts w:eastAsia="Times New Roman" w:cs="Times New Roman"/>
          <w:szCs w:val="24"/>
        </w:rPr>
        <w:t>γγίζει την ουσία του προβλήματος, γνωρίζετε τα θέματα. Είστε άξιος συγχαρητηρίων για τη στάση σας, για τη φέτα, για τους κτηνοτρόφους.</w:t>
      </w:r>
    </w:p>
    <w:p w14:paraId="699B2E6C"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Και σε εσάς προσωπικά. </w:t>
      </w:r>
    </w:p>
    <w:p w14:paraId="699B2E6D"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ΒΑΣΙΛΕΙΟΣ ΚΟΚΚΑΛΗΣ (Υφυπουργός Αγροτικής Ανάπτυξης και Τροφίμων):</w:t>
      </w:r>
      <w:r>
        <w:rPr>
          <w:rFonts w:eastAsia="Times New Roman" w:cs="Times New Roman"/>
          <w:szCs w:val="24"/>
        </w:rPr>
        <w:t xml:space="preserve"> Δράττομαι τ</w:t>
      </w:r>
      <w:r>
        <w:rPr>
          <w:rFonts w:eastAsia="Times New Roman" w:cs="Times New Roman"/>
          <w:szCs w:val="24"/>
        </w:rPr>
        <w:t>ης ευκαιρίας από μια σειρά στην ερώτησή σας, που αναφέρει -αν θυμάμαι- χαρακτηριστικά, ότι δυστυχώς στην πατρίδα μας μέχρι σήμερα δεν εφαρμόστηκαν οι κατάλληλες πολιτικές προς επίλυση του προβλήματος που προαναφέρθηκε.</w:t>
      </w:r>
    </w:p>
    <w:p w14:paraId="699B2E6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Κύριε Κασαπίδη, όπως και πολλοί συμπο</w:t>
      </w:r>
      <w:r>
        <w:rPr>
          <w:rFonts w:eastAsia="Times New Roman" w:cs="Times New Roman"/>
          <w:szCs w:val="24"/>
        </w:rPr>
        <w:t>λίτες μας, έτσι και αγρότες, όλα αυτά τα χρόνια ζούσαν την εικονική πραγματι</w:t>
      </w:r>
      <w:r>
        <w:rPr>
          <w:rFonts w:eastAsia="Times New Roman" w:cs="Times New Roman"/>
          <w:szCs w:val="24"/>
        </w:rPr>
        <w:lastRenderedPageBreak/>
        <w:t xml:space="preserve">κότητα. Να σας το πω έτσι απλά. Είστε γεωπόνος, είμαι δικηγόρος. Μπορούμε να είμαστε και αγρότες. Όμως, οι αγρότες δεν μπορούν να είναι ούτε δικηγόροι, ούτε γεωπόνοι. </w:t>
      </w:r>
    </w:p>
    <w:p w14:paraId="699B2E6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Πρέπει: Πρώτ</w:t>
      </w:r>
      <w:r>
        <w:rPr>
          <w:rFonts w:eastAsia="Times New Roman" w:cs="Times New Roman"/>
          <w:szCs w:val="24"/>
        </w:rPr>
        <w:t xml:space="preserve">ον, αυτό το επάγγελμα να πιστοποιηθεί και να κατοχυρωθεί. Αυτός που ασχολείται με τη γη να ασχολείται πραγματικά με τη γη. Από τους εκατό, οι ογδόντα αντιμετωπίζουν την ελληνική γεωργία ως δεύτερο, τρίτο, τέταρτο, πέμπτο εισόδημα και καλά κάνουν. </w:t>
      </w:r>
    </w:p>
    <w:p w14:paraId="699B2E7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Όμως, απ</w:t>
      </w:r>
      <w:r>
        <w:rPr>
          <w:rFonts w:eastAsia="Times New Roman" w:cs="Times New Roman"/>
          <w:szCs w:val="24"/>
        </w:rPr>
        <w:t>ό εκεί και πέρα για να είμαστε ανταγωνιστικοί -αναφέρατε τη συλλογιστική της Γαλλίας- πρέπει αυτό το επάγγελμα να το προστατεύσουμε, να το πιστοποιήσουμε. Συνεπώς, ο ορισμός του κατ’ επάγγελμα αγρότη πρέπει να αποτελέσει αντικείμενο δημόσιου διαλόγου με το</w:t>
      </w:r>
      <w:r>
        <w:rPr>
          <w:rFonts w:eastAsia="Times New Roman" w:cs="Times New Roman"/>
          <w:szCs w:val="24"/>
        </w:rPr>
        <w:t xml:space="preserve">υς ίδιους τους αγρότες και να στηριχθεί. Ήδη με τον ν.4347/2016 υπάρχουν κάποια φορολογικά κίνητρα για τον κατ’ επάγγελμα αγρότη. </w:t>
      </w:r>
    </w:p>
    <w:p w14:paraId="699B2E7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Δεύτερον, η θέση μας για τη νέα ΚΑΠ. Ποια θα είναι η θέση μας; Ήδη το Υπουργείο Αγροτικής Ανάπτυξης πριν δύο μήνες κάλεσε του</w:t>
      </w:r>
      <w:r>
        <w:rPr>
          <w:rFonts w:eastAsia="Times New Roman" w:cs="Times New Roman"/>
          <w:szCs w:val="24"/>
        </w:rPr>
        <w:t xml:space="preserve">ς αγρότες σε δημόσιο διάλογο για να </w:t>
      </w:r>
      <w:proofErr w:type="spellStart"/>
      <w:r>
        <w:rPr>
          <w:rFonts w:eastAsia="Times New Roman" w:cs="Times New Roman"/>
          <w:szCs w:val="24"/>
        </w:rPr>
        <w:t>συνδιαμορφώσουμε</w:t>
      </w:r>
      <w:proofErr w:type="spellEnd"/>
      <w:r>
        <w:rPr>
          <w:rFonts w:eastAsia="Times New Roman" w:cs="Times New Roman"/>
          <w:szCs w:val="24"/>
        </w:rPr>
        <w:t xml:space="preserve"> την πρόταση για την νέα Κοινή Αγροτική Πολιτική. Να συν</w:t>
      </w:r>
      <w:r>
        <w:rPr>
          <w:rFonts w:eastAsia="Times New Roman" w:cs="Times New Roman"/>
          <w:szCs w:val="24"/>
        </w:rPr>
        <w:lastRenderedPageBreak/>
        <w:t>δεθεί με την παραγωγή ή όχι; Διότι ως Υπουργείο Αγροτικής Ανάπτυξης πιστεύουμε ότι δεν είναι μόνο η διαχείριση των καθημερινών προβλημάτων της ελλην</w:t>
      </w:r>
      <w:r>
        <w:rPr>
          <w:rFonts w:eastAsia="Times New Roman" w:cs="Times New Roman"/>
          <w:szCs w:val="24"/>
        </w:rPr>
        <w:t>ικής γεωργίας. Πρέπει και να είναι η θέσπιση στόχων που έχουν να κάνουν με την παραγωγική ανασυγκρότηση. Πρέπει επιτέλους να πούμε στους αγρότες την αλήθεια: όχι στις ψεύτικες επιδοτήσεις, όπως αναφέρατε, όχι στα πρόχειρα πράγματα. Νέο μοντέλο αγρότη, αγρό</w:t>
      </w:r>
      <w:r>
        <w:rPr>
          <w:rFonts w:eastAsia="Times New Roman" w:cs="Times New Roman"/>
          <w:szCs w:val="24"/>
        </w:rPr>
        <w:t xml:space="preserve">τη επιχειρηματία. Νέο μοντέλο συνεργατισμού με ομάδες παραγωγών. </w:t>
      </w:r>
    </w:p>
    <w:p w14:paraId="699B2E7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Είπατε ότι το συνεταιριστικό κίνημα δεν πήγε και τόσο καλά. Εγώ θα έλεγα ότι πήγε χάλια. </w:t>
      </w:r>
    </w:p>
    <w:p w14:paraId="699B2E7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Συνεπώς, πρέπει οι ίδιοι οι αγρότες μαζί με τα πολιτικά κόμματα να </w:t>
      </w:r>
      <w:proofErr w:type="spellStart"/>
      <w:r>
        <w:rPr>
          <w:rFonts w:eastAsia="Times New Roman" w:cs="Times New Roman"/>
          <w:szCs w:val="24"/>
        </w:rPr>
        <w:t>συνδιαμορφώσουμε</w:t>
      </w:r>
      <w:proofErr w:type="spellEnd"/>
      <w:r>
        <w:rPr>
          <w:rFonts w:eastAsia="Times New Roman" w:cs="Times New Roman"/>
          <w:szCs w:val="24"/>
        </w:rPr>
        <w:t xml:space="preserve"> τον ορισμό του α</w:t>
      </w:r>
      <w:r>
        <w:rPr>
          <w:rFonts w:eastAsia="Times New Roman" w:cs="Times New Roman"/>
          <w:szCs w:val="24"/>
        </w:rPr>
        <w:t>γρότη, γιατί μόνο έτσι μπορεί να είναι ανταγωνιστικό αυτό το επάγγελμα.</w:t>
      </w:r>
    </w:p>
    <w:p w14:paraId="699B2E7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Αναφέρατε φορολογικό-ασφαλιστικό. Κύριε Κασαπίδη, πιστεύω ότι ο κατ’ επάγγελμα αγρότης πρέπει -και θα επιμένω σε αυτό, γιατί είναι κάποιοι οι οποίοι διαφωνούν και αναλαμβάνω το κόστος </w:t>
      </w:r>
      <w:r>
        <w:rPr>
          <w:rFonts w:eastAsia="Times New Roman" w:cs="Times New Roman"/>
          <w:szCs w:val="24"/>
        </w:rPr>
        <w:t xml:space="preserve">αυτού που λέω- να προστατευθεί, πρέπει να προηγηθεί. Πρέπει αυτό το επάγγελμα επιτέλους να πιστοποιηθεί, να γνωρίζουμε. </w:t>
      </w:r>
    </w:p>
    <w:p w14:paraId="699B2E7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Όπως είπατε πολύ σωστά στην ερώτηση, στη Γαλλία αυτοί που αποχωρούν από τη γεωργία και δεν τα νοικιάζουν ή δεν τα εξαγοράζουν με οποιον</w:t>
      </w:r>
      <w:r>
        <w:rPr>
          <w:rFonts w:eastAsia="Times New Roman" w:cs="Times New Roman"/>
          <w:szCs w:val="24"/>
        </w:rPr>
        <w:t xml:space="preserve">δήποτε άλλον τρόπο δεν υπάρχει λόγος να τα κατέχουν. Συνεπώς, μόνο έτσι μπορούμε να έρθουμε στο νέο μοντέλο παραγωγικής ανασυγκρότησης με τον αγρότη πιστοποιημένο και με τον αγρότη, επαναλαμβάνω, εκπαιδευμένο. </w:t>
      </w:r>
    </w:p>
    <w:p w14:paraId="699B2E7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Ποτέ μέχρι σήμερα δεν εκπαιδεύτηκε ο αγρότης </w:t>
      </w:r>
      <w:r>
        <w:rPr>
          <w:rFonts w:eastAsia="Times New Roman" w:cs="Times New Roman"/>
          <w:szCs w:val="24"/>
        </w:rPr>
        <w:t>και αυτό είναι ευθύνη –δεν ανοίγω αυτήν τη στιγμή μικροκομματικό θέμα- όλων των κυβερνήσεων μέχρι τώρα. Ποτέ δεν είπε κανείς στους αγρότες πώς και με ποιον τρόπο να εκπαιδευτούν. Το να παράγεις κάτι δεν είναι το ζητούμενο, αλλά το να παράγεις σωστό και πισ</w:t>
      </w:r>
      <w:r>
        <w:rPr>
          <w:rFonts w:eastAsia="Times New Roman" w:cs="Times New Roman"/>
          <w:szCs w:val="24"/>
        </w:rPr>
        <w:t>τοποιημένο προϊόν. Και πώς θα το παράγεις; Μόνο με την εκπαίδευση του αγρότη ως επαγγελματία.</w:t>
      </w:r>
    </w:p>
    <w:p w14:paraId="699B2E7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9B2E78"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με την πέμπτη </w:t>
      </w:r>
      <w:r>
        <w:rPr>
          <w:rFonts w:eastAsia="Times New Roman" w:cs="Times New Roman"/>
          <w:szCs w:val="24"/>
        </w:rPr>
        <w:t xml:space="preserve">με αριθμό 1115/29-6-2017 </w:t>
      </w:r>
      <w:r>
        <w:rPr>
          <w:rFonts w:eastAsia="Times New Roman" w:cs="Times New Roman"/>
          <w:szCs w:val="24"/>
        </w:rPr>
        <w:t xml:space="preserve">επίκαιρη ερώτηση δεύτερου κύκλου του Βουλευτή Αρκαδίας της </w:t>
      </w:r>
      <w:r>
        <w:rPr>
          <w:rFonts w:eastAsia="Times New Roman" w:cs="Times New Roman"/>
          <w:szCs w:val="24"/>
        </w:rPr>
        <w:t xml:space="preserve">Δημοκρατικής Συμπαράταξης ΠΑΣΟΚ – ΔΗΜΑΡ κ. </w:t>
      </w:r>
      <w:r>
        <w:rPr>
          <w:rFonts w:eastAsia="Times New Roman" w:cs="Times New Roman"/>
          <w:bCs/>
          <w:szCs w:val="24"/>
        </w:rPr>
        <w:t>Οδυσσέα Κωνσταντινόπουλου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szCs w:val="24"/>
        </w:rPr>
        <w:lastRenderedPageBreak/>
        <w:t>«Σοβαρή απειλή για τις καλλιέργειες της Αρκαδίας η σφήκα της καστανιάς».</w:t>
      </w:r>
    </w:p>
    <w:p w14:paraId="699B2E7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Τον λόγο έχει ο κ. Κωνσταντινόπουλος.</w:t>
      </w:r>
    </w:p>
    <w:p w14:paraId="699B2E7A" w14:textId="77777777" w:rsidR="00373EA4" w:rsidRDefault="000A2444">
      <w:pPr>
        <w:spacing w:line="600" w:lineRule="auto"/>
        <w:ind w:firstLine="720"/>
        <w:jc w:val="both"/>
        <w:rPr>
          <w:rFonts w:eastAsia="Times New Roman" w:cs="Times New Roman"/>
          <w:bCs/>
          <w:szCs w:val="24"/>
        </w:rPr>
      </w:pPr>
      <w:r>
        <w:rPr>
          <w:rFonts w:eastAsia="Times New Roman" w:cs="Times New Roman"/>
          <w:b/>
          <w:bCs/>
          <w:szCs w:val="24"/>
        </w:rPr>
        <w:t>ΟΔΥΣΣΕΑ</w:t>
      </w:r>
      <w:r>
        <w:rPr>
          <w:rFonts w:eastAsia="Times New Roman" w:cs="Times New Roman"/>
          <w:b/>
          <w:bCs/>
          <w:szCs w:val="24"/>
        </w:rPr>
        <w:t>Σ</w:t>
      </w:r>
      <w:r>
        <w:rPr>
          <w:rFonts w:eastAsia="Times New Roman" w:cs="Times New Roman"/>
          <w:b/>
          <w:bCs/>
          <w:szCs w:val="24"/>
        </w:rPr>
        <w:t xml:space="preserve"> </w:t>
      </w:r>
      <w:r>
        <w:rPr>
          <w:rFonts w:eastAsia="Times New Roman" w:cs="Times New Roman"/>
          <w:b/>
          <w:bCs/>
          <w:szCs w:val="24"/>
        </w:rPr>
        <w:t>ΚΩΝΣΤΑΝ</w:t>
      </w:r>
      <w:r>
        <w:rPr>
          <w:rFonts w:eastAsia="Times New Roman" w:cs="Times New Roman"/>
          <w:b/>
          <w:bCs/>
          <w:szCs w:val="24"/>
        </w:rPr>
        <w:t>ΤΙΝΟΠΟΥΛΟΣ</w:t>
      </w:r>
      <w:r>
        <w:rPr>
          <w:rFonts w:eastAsia="Times New Roman" w:cs="Times New Roman"/>
          <w:b/>
          <w:bCs/>
          <w:szCs w:val="24"/>
        </w:rPr>
        <w:t>:</w:t>
      </w:r>
      <w:r>
        <w:rPr>
          <w:rFonts w:eastAsia="Times New Roman" w:cs="Times New Roman"/>
          <w:bCs/>
          <w:szCs w:val="24"/>
        </w:rPr>
        <w:t xml:space="preserve"> Ευχαριστώ, κύριε Πρόεδρε.</w:t>
      </w:r>
    </w:p>
    <w:p w14:paraId="699B2E7B" w14:textId="77777777" w:rsidR="00373EA4" w:rsidRDefault="000A2444">
      <w:pPr>
        <w:spacing w:line="600" w:lineRule="auto"/>
        <w:ind w:firstLine="720"/>
        <w:jc w:val="both"/>
        <w:rPr>
          <w:rFonts w:eastAsia="Times New Roman" w:cs="Times New Roman"/>
          <w:bCs/>
          <w:szCs w:val="24"/>
        </w:rPr>
      </w:pPr>
      <w:r>
        <w:rPr>
          <w:rFonts w:eastAsia="Times New Roman" w:cs="Times New Roman"/>
          <w:bCs/>
          <w:szCs w:val="24"/>
        </w:rPr>
        <w:t xml:space="preserve">Κύριε Υπουργέ, περίμενα να είναι ο Υπουργός εδώ σήμερα, γιατί πριν δέκα-δεκαπέντε ημέρες είχαμε μιλήσει για τα θέματα που αφορούσαν την Αρκαδία και τις καταστροφές. Τότε είχε υποσχεθεί ότι εντός δέκα ημερών θα πάνε οι </w:t>
      </w:r>
      <w:r>
        <w:rPr>
          <w:rFonts w:eastAsia="Times New Roman" w:cs="Times New Roman"/>
          <w:bCs/>
          <w:szCs w:val="24"/>
        </w:rPr>
        <w:t>ελεγκτές του ΕΛΓΑ. Ελπίζω να του μεταφέρετε ότι δεν έχουν πάει ακόμα οι ελεγκτές του ΕΛΓΑ.</w:t>
      </w:r>
    </w:p>
    <w:p w14:paraId="699B2E7C" w14:textId="77777777" w:rsidR="00373EA4" w:rsidRDefault="000A2444">
      <w:pPr>
        <w:spacing w:line="600" w:lineRule="auto"/>
        <w:ind w:firstLine="720"/>
        <w:jc w:val="both"/>
        <w:rPr>
          <w:rFonts w:eastAsia="Times New Roman" w:cs="Times New Roman"/>
          <w:bCs/>
          <w:szCs w:val="24"/>
        </w:rPr>
      </w:pPr>
      <w:r>
        <w:rPr>
          <w:rFonts w:eastAsia="Times New Roman" w:cs="Times New Roman"/>
          <w:bCs/>
          <w:szCs w:val="24"/>
        </w:rPr>
        <w:t>Αλλά ας πάμε τώρα στο θέμα μας, γιατί νομίζω και εσείς έχετε εμπλακεί κάποια στιγμή με τη σφήκα και με όλη αυτήν τη διαδικασία. Να πούμε δυο πράγματα. Δεν απειλεί μό</w:t>
      </w:r>
      <w:r>
        <w:rPr>
          <w:rFonts w:eastAsia="Times New Roman" w:cs="Times New Roman"/>
          <w:bCs/>
          <w:szCs w:val="24"/>
        </w:rPr>
        <w:t xml:space="preserve">νο την Αρκαδία η σφήκα της καστανιάς, αλλά απειλεί όλη την Ελλάδα. Είναι ένα θέμα που ξεκίνησε το 2014 στην Πιερία. Και μάλιστα, θα μου επιτρέψετε, γιατί είναι σημαντικό να δούμε την αντιμετώπισή του; </w:t>
      </w:r>
      <w:r>
        <w:rPr>
          <w:rFonts w:eastAsia="Times New Roman" w:cs="Times New Roman"/>
          <w:bCs/>
          <w:szCs w:val="24"/>
        </w:rPr>
        <w:lastRenderedPageBreak/>
        <w:t>Γιατί τα τελευταία χρόνια η άνοδος των εξαγωγών και της</w:t>
      </w:r>
      <w:r>
        <w:rPr>
          <w:rFonts w:eastAsia="Times New Roman" w:cs="Times New Roman"/>
          <w:bCs/>
          <w:szCs w:val="24"/>
        </w:rPr>
        <w:t xml:space="preserve"> παραγωγής του κάστανου έχει αυξηθεί και σήμερα υπερβαίνει τους δεκαοκτώ χιλιάδες τόνους. </w:t>
      </w:r>
    </w:p>
    <w:p w14:paraId="699B2E7D" w14:textId="77777777" w:rsidR="00373EA4" w:rsidRDefault="000A2444">
      <w:pPr>
        <w:spacing w:line="600" w:lineRule="auto"/>
        <w:ind w:firstLine="720"/>
        <w:jc w:val="both"/>
        <w:rPr>
          <w:rFonts w:eastAsia="Times New Roman" w:cs="Times New Roman"/>
          <w:bCs/>
          <w:szCs w:val="24"/>
        </w:rPr>
      </w:pPr>
      <w:r>
        <w:rPr>
          <w:rFonts w:eastAsia="Times New Roman" w:cs="Times New Roman"/>
          <w:bCs/>
          <w:szCs w:val="24"/>
        </w:rPr>
        <w:t>Μέχρι σήμερα, και μάλιστα νομίζω σε εσάς δεσμεύτηκε ο κ. Τσιρώνης, -τότε δεν ήσασταν Υπουργός, με επιστολή του, που είχατε κάνει- ότι θα μπορέσει -γιατί είναι η μόνη</w:t>
      </w:r>
      <w:r>
        <w:rPr>
          <w:rFonts w:eastAsia="Times New Roman" w:cs="Times New Roman"/>
          <w:bCs/>
          <w:szCs w:val="24"/>
        </w:rPr>
        <w:t xml:space="preserve"> αντιμετώπιση, δεν υπάρχει κάποιο χημικό φυτοφάρμακο- να βρεθεί και να δημιουργηθεί το παράσιτο. Και είχε δεσμευτεί σε εσάς ο κ. Τσιρώνης ότι θα δώσει άμεσα 1,4 εκατομμύρια. Διαβάζω εδώ στις 8</w:t>
      </w:r>
      <w:r>
        <w:rPr>
          <w:rFonts w:eastAsia="Times New Roman" w:cs="Times New Roman"/>
          <w:bCs/>
          <w:szCs w:val="24"/>
        </w:rPr>
        <w:t>-</w:t>
      </w:r>
      <w:r>
        <w:rPr>
          <w:rFonts w:eastAsia="Times New Roman" w:cs="Times New Roman"/>
          <w:bCs/>
          <w:szCs w:val="24"/>
        </w:rPr>
        <w:t>6</w:t>
      </w:r>
      <w:r>
        <w:rPr>
          <w:rFonts w:eastAsia="Times New Roman" w:cs="Times New Roman"/>
          <w:bCs/>
          <w:szCs w:val="24"/>
        </w:rPr>
        <w:t>-</w:t>
      </w:r>
      <w:r>
        <w:rPr>
          <w:rFonts w:eastAsia="Times New Roman" w:cs="Times New Roman"/>
          <w:bCs/>
          <w:szCs w:val="24"/>
        </w:rPr>
        <w:t xml:space="preserve">2017, αν δεν κάνω λάθος, «Δεσμεύτηκε στον κ. Βασίλη Κόκκαλη» </w:t>
      </w:r>
      <w:r>
        <w:rPr>
          <w:rFonts w:eastAsia="Times New Roman" w:cs="Times New Roman"/>
          <w:bCs/>
          <w:szCs w:val="24"/>
        </w:rPr>
        <w:t xml:space="preserve">-εσάς εννοεί- «που αξιολόγησε ως πολύ σημαντική την </w:t>
      </w:r>
      <w:proofErr w:type="spellStart"/>
      <w:r>
        <w:rPr>
          <w:rFonts w:eastAsia="Times New Roman" w:cs="Times New Roman"/>
          <w:bCs/>
          <w:szCs w:val="24"/>
        </w:rPr>
        <w:t>καστανοκαλλιέργεια</w:t>
      </w:r>
      <w:proofErr w:type="spellEnd"/>
      <w:r>
        <w:rPr>
          <w:rFonts w:eastAsia="Times New Roman" w:cs="Times New Roman"/>
          <w:bCs/>
          <w:szCs w:val="24"/>
        </w:rPr>
        <w:t xml:space="preserve">, ότι η σχετική υπουργική απόφαση θα εκδοθεί τις επόμενες εβδομάδες». Είναι το άρθρο 24, θα το καταθέσω για τα Πρακτικά. Στο μεταξύ, οι επαφές με τον </w:t>
      </w:r>
      <w:r>
        <w:rPr>
          <w:rFonts w:eastAsia="Times New Roman" w:cs="Times New Roman"/>
          <w:bCs/>
          <w:szCs w:val="24"/>
        </w:rPr>
        <w:t>«ΕΛΓΟ-ΔΗΜΗΤΡΑ»</w:t>
      </w:r>
      <w:r>
        <w:rPr>
          <w:rFonts w:eastAsia="Times New Roman" w:cs="Times New Roman"/>
          <w:bCs/>
          <w:szCs w:val="24"/>
        </w:rPr>
        <w:t xml:space="preserve"> και οτιδήποτε άλλο. </w:t>
      </w:r>
    </w:p>
    <w:p w14:paraId="699B2E7E" w14:textId="77777777" w:rsidR="00373EA4" w:rsidRDefault="000A2444">
      <w:pPr>
        <w:spacing w:line="600" w:lineRule="auto"/>
        <w:ind w:firstLine="720"/>
        <w:jc w:val="both"/>
        <w:rPr>
          <w:rFonts w:eastAsia="Times New Roman" w:cs="Times New Roman"/>
          <w:bCs/>
          <w:szCs w:val="24"/>
        </w:rPr>
      </w:pPr>
      <w:r>
        <w:rPr>
          <w:rFonts w:eastAsia="Times New Roman" w:cs="Times New Roman"/>
          <w:bCs/>
          <w:szCs w:val="24"/>
        </w:rPr>
        <w:t>Θέλω να σας ρωτήσω σε πρώτη φάση, κύριε Υπουργέ, μέχρι σήμερα πού βρισκόμαστε; Έχει βγει αυτή η απόφαση; Τι έχει κάνει το Υπουργείο γι’ αυτό το θέμα, που και εσείς στείλατε επιστολή στον κύριο Υπουργό –εσείς μάλλον ήσασταν Βουλευτής ακόμα. Πού ακριβώς βρισ</w:t>
      </w:r>
      <w:r>
        <w:rPr>
          <w:rFonts w:eastAsia="Times New Roman" w:cs="Times New Roman"/>
          <w:bCs/>
          <w:szCs w:val="24"/>
        </w:rPr>
        <w:t xml:space="preserve">κόμαστε σε αυτήν τη διαδικασία για </w:t>
      </w:r>
      <w:r>
        <w:rPr>
          <w:rFonts w:eastAsia="Times New Roman" w:cs="Times New Roman"/>
          <w:bCs/>
          <w:szCs w:val="24"/>
        </w:rPr>
        <w:lastRenderedPageBreak/>
        <w:t>ένα θέμα που δεν είναι μόνο της Αρκαδίας, αλλά είναι όλης της Ελλάδας;</w:t>
      </w:r>
    </w:p>
    <w:p w14:paraId="699B2E7F" w14:textId="77777777" w:rsidR="00373EA4" w:rsidRDefault="000A2444">
      <w:pPr>
        <w:spacing w:line="600" w:lineRule="auto"/>
        <w:ind w:firstLine="720"/>
        <w:jc w:val="both"/>
        <w:rPr>
          <w:rFonts w:eastAsia="Times New Roman" w:cs="Times New Roman"/>
          <w:bCs/>
          <w:szCs w:val="24"/>
        </w:rPr>
      </w:pPr>
      <w:r>
        <w:rPr>
          <w:rFonts w:eastAsia="Times New Roman" w:cs="Times New Roman"/>
          <w:bCs/>
          <w:szCs w:val="24"/>
        </w:rPr>
        <w:t>Σας ευχαριστώ πάρα πολύ.</w:t>
      </w:r>
    </w:p>
    <w:p w14:paraId="699B2E80" w14:textId="77777777" w:rsidR="00373EA4" w:rsidRDefault="000A2444">
      <w:pPr>
        <w:spacing w:line="600" w:lineRule="auto"/>
        <w:ind w:firstLine="720"/>
        <w:jc w:val="both"/>
        <w:rPr>
          <w:rFonts w:eastAsia="Times New Roman" w:cs="Times New Roman"/>
          <w:bCs/>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κύριος Υπουργός.</w:t>
      </w:r>
    </w:p>
    <w:p w14:paraId="699B2E81"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ΒΑΣΙΛΕΙΟΣ ΚΟΚΚΑΛΗΣ (Υφυπουργός Αγροτικής Ανάπτυξης και Τρο</w:t>
      </w:r>
      <w:r>
        <w:rPr>
          <w:rFonts w:eastAsia="Times New Roman" w:cs="Times New Roman"/>
          <w:b/>
          <w:szCs w:val="24"/>
        </w:rPr>
        <w:t xml:space="preserve">φίμων): </w:t>
      </w:r>
      <w:r>
        <w:rPr>
          <w:rFonts w:eastAsia="Times New Roman" w:cs="Times New Roman"/>
          <w:szCs w:val="24"/>
        </w:rPr>
        <w:t>Κύριε Βουλευτά, θα σας πω τι έχει κάνει το Υπουργείο. Κατ’ αρχάς, η σφήκα της καστανιάς εμφανίστηκε το 2014. Παρ’ όλο που δεν είναι θέμα γεωπονικό, θεωρείται εξαιρετικά σοβαρός εχθρός αυτό το έντομο και οδηγεί στη δραματική μείωση της παραγωγής του</w:t>
      </w:r>
      <w:r>
        <w:rPr>
          <w:rFonts w:eastAsia="Times New Roman" w:cs="Times New Roman"/>
          <w:szCs w:val="24"/>
        </w:rPr>
        <w:t xml:space="preserve"> </w:t>
      </w:r>
      <w:proofErr w:type="spellStart"/>
      <w:r>
        <w:rPr>
          <w:rFonts w:eastAsia="Times New Roman" w:cs="Times New Roman"/>
          <w:szCs w:val="24"/>
        </w:rPr>
        <w:t>καστάνου</w:t>
      </w:r>
      <w:proofErr w:type="spellEnd"/>
      <w:r>
        <w:rPr>
          <w:rFonts w:eastAsia="Times New Roman" w:cs="Times New Roman"/>
          <w:szCs w:val="24"/>
        </w:rPr>
        <w:t xml:space="preserve">. Είναι εξαιρετικά δύσκολη η αντιμετώπισή του λόγω της βιολογίας του εντόμου. Δυστυχώς, δεν υπήρχαν το 2014 συγκεκριμένα </w:t>
      </w:r>
      <w:proofErr w:type="spellStart"/>
      <w:r>
        <w:rPr>
          <w:rFonts w:eastAsia="Times New Roman" w:cs="Times New Roman"/>
          <w:szCs w:val="24"/>
        </w:rPr>
        <w:t>φυτοπροστατευτικά</w:t>
      </w:r>
      <w:proofErr w:type="spellEnd"/>
      <w:r>
        <w:rPr>
          <w:rFonts w:eastAsia="Times New Roman" w:cs="Times New Roman"/>
          <w:szCs w:val="24"/>
        </w:rPr>
        <w:t xml:space="preserve"> προϊόντα. Από τον Κανονισμό του ΕΛΓΑ δεν προκύπτει η αποζημίωση για τη ζημιά στη σφήκα της καστανιάς, διότι </w:t>
      </w:r>
      <w:r>
        <w:rPr>
          <w:rFonts w:eastAsia="Times New Roman" w:cs="Times New Roman"/>
          <w:szCs w:val="24"/>
        </w:rPr>
        <w:t>προβλέπει πλημμύρες, καύσωνες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Ευθέως δεν προκύπτει. Δυστυχώς, δεν προκύπτει ούτε και από τα γνωστά ΠΣΕΑ, από το πρόγραμμα οικονομικών ενισχύσεων. </w:t>
      </w:r>
    </w:p>
    <w:p w14:paraId="699B2E8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Τι έχει κάνει το Υπουργείο; Και δεν αναφέρεστε στην απόφαση, αλλά στη χρηματοδότηση για την καταπολέμηση της σφήκας της καστανιάς. Συνέταξε άμεσα πρόταση-μελέτη για την αντιμετώπιση, με τίτλο «Βιολογική καταπολέμηση της σφήκας της καστανιάς».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w:t>
      </w:r>
      <w:r>
        <w:rPr>
          <w:rFonts w:eastAsia="Times New Roman" w:cs="Times New Roman"/>
          <w:szCs w:val="24"/>
        </w:rPr>
        <w:t>ρόδω</w:t>
      </w:r>
      <w:proofErr w:type="spellEnd"/>
      <w:r>
        <w:rPr>
          <w:rFonts w:eastAsia="Times New Roman" w:cs="Times New Roman"/>
          <w:szCs w:val="24"/>
        </w:rPr>
        <w:t xml:space="preserve"> ότι εντοπίστηκε για πρώτη φορά το συγκεκριμένο έντομο στον Νομό Πιερίας και μετά εξαπλώθηκε και σε άλλους νομούς, μεταξύ των οποίων και η Αρκαδία. Ήδη, στις 23-6-2017, έχει υπογραφεί η πρόταση, η οποία είναι και περιβαλλοντικά φιλική, διότι δεν χρησιμ</w:t>
      </w:r>
      <w:r>
        <w:rPr>
          <w:rFonts w:eastAsia="Times New Roman" w:cs="Times New Roman"/>
          <w:szCs w:val="24"/>
        </w:rPr>
        <w:t xml:space="preserve">οποιεί χημικά σκευάσματα, υποβλήθηκε για χρηματοδότηση στο </w:t>
      </w:r>
      <w:r>
        <w:rPr>
          <w:rFonts w:eastAsia="Times New Roman" w:cs="Times New Roman"/>
          <w:szCs w:val="24"/>
        </w:rPr>
        <w:t xml:space="preserve">πράσινο ταμείο </w:t>
      </w:r>
      <w:r>
        <w:rPr>
          <w:rFonts w:eastAsia="Times New Roman" w:cs="Times New Roman"/>
          <w:szCs w:val="24"/>
        </w:rPr>
        <w:t>του ΥΠΕΚΑ και εγκρίθηκε στις 23-6-2017. Είναι στη διάθεσή σας. Το καταθέτω στα Πρακτικά. Τα υπόλοιπα θα τα πω στη δευτερολογία μου.</w:t>
      </w:r>
    </w:p>
    <w:p w14:paraId="699B2E8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Ευχαριστώ.</w:t>
      </w:r>
    </w:p>
    <w:p w14:paraId="699B2E8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Αγροτικής</w:t>
      </w:r>
      <w:r>
        <w:rPr>
          <w:rFonts w:eastAsia="Times New Roman" w:cs="Times New Roman"/>
          <w:szCs w:val="24"/>
        </w:rPr>
        <w:t xml:space="preserve"> Ανάπτυξης και Τροφίμων κ. Βασίλειος Κόκκαλης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99B2E85" w14:textId="77777777" w:rsidR="00373EA4" w:rsidRDefault="000A2444">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Ευχαριστούμε τον</w:t>
      </w:r>
      <w:r>
        <w:rPr>
          <w:rFonts w:eastAsia="Times New Roman"/>
          <w:bCs/>
          <w:szCs w:val="24"/>
        </w:rPr>
        <w:t xml:space="preserve"> κύριο Υπουργό.</w:t>
      </w:r>
    </w:p>
    <w:p w14:paraId="699B2E86" w14:textId="77777777" w:rsidR="00373EA4" w:rsidRDefault="000A2444">
      <w:pPr>
        <w:spacing w:line="600" w:lineRule="auto"/>
        <w:ind w:firstLine="720"/>
        <w:jc w:val="both"/>
        <w:rPr>
          <w:rFonts w:eastAsia="Times New Roman"/>
          <w:bCs/>
          <w:szCs w:val="24"/>
        </w:rPr>
      </w:pPr>
      <w:r>
        <w:rPr>
          <w:rFonts w:eastAsia="Times New Roman"/>
          <w:bCs/>
          <w:szCs w:val="24"/>
        </w:rPr>
        <w:t>Κύριε Κωνσταντινόπουλε, έχετε τον λόγο.</w:t>
      </w:r>
    </w:p>
    <w:p w14:paraId="699B2E87" w14:textId="77777777" w:rsidR="00373EA4" w:rsidRDefault="000A2444">
      <w:pPr>
        <w:spacing w:line="600" w:lineRule="auto"/>
        <w:ind w:firstLine="720"/>
        <w:jc w:val="both"/>
        <w:rPr>
          <w:rFonts w:eastAsia="Times New Roman"/>
          <w:bCs/>
          <w:szCs w:val="24"/>
        </w:rPr>
      </w:pPr>
      <w:r>
        <w:rPr>
          <w:rFonts w:eastAsia="Times New Roman"/>
          <w:b/>
          <w:bCs/>
          <w:szCs w:val="24"/>
        </w:rPr>
        <w:t>ΟΔΥΣΣΕΑΣ ΚΩΝΣΤΑΝΤΙΝΟΠΟΥΛΟΣ:</w:t>
      </w:r>
      <w:r>
        <w:rPr>
          <w:rFonts w:eastAsia="Times New Roman"/>
          <w:bCs/>
          <w:szCs w:val="24"/>
        </w:rPr>
        <w:t xml:space="preserve"> Κύριε Υπουργέ, μου λέτε ότι εγκρίθηκε αυτή η διαδικασία. Νομίζω ότι εκταμιεύτηκαν αυτά τα χρήματα για να γίνει η παρασκευή του </w:t>
      </w:r>
      <w:proofErr w:type="spellStart"/>
      <w:r>
        <w:rPr>
          <w:rFonts w:eastAsia="Times New Roman"/>
          <w:bCs/>
          <w:szCs w:val="24"/>
        </w:rPr>
        <w:t>αντιπαρασίτου</w:t>
      </w:r>
      <w:proofErr w:type="spellEnd"/>
      <w:r>
        <w:rPr>
          <w:rFonts w:eastAsia="Times New Roman"/>
          <w:bCs/>
          <w:szCs w:val="24"/>
        </w:rPr>
        <w:t>, αν καταλαβαίνω καλά. Αυτά είνα</w:t>
      </w:r>
      <w:r>
        <w:rPr>
          <w:rFonts w:eastAsia="Times New Roman"/>
          <w:bCs/>
          <w:szCs w:val="24"/>
        </w:rPr>
        <w:t>ι τα λεφτά τα οποία βρήκατε. Παράλληλα, σε εμάς έγινε μια εκδήλωση –και δεν ξέρω αν έχετε επαφή με τις περιφέρειες, γιατί νομίζω ότι πρέπει να συνεργαστείτε- όπου σε εμάς ο Περιφερειάρχης πριν λίγο καιρό, στις 17 Ιουνίου 2017, ανακοινώνει ότι το κόστος αντ</w:t>
      </w:r>
      <w:r>
        <w:rPr>
          <w:rFonts w:eastAsia="Times New Roman"/>
          <w:bCs/>
          <w:szCs w:val="24"/>
        </w:rPr>
        <w:t>ιμετώπισης της σφήκας της καστανιάς θα το αναλάβει η Περιφέρεια Πελοποννήσου, ώστε να αποφύγουμε τις χρονοβόρες γραφειοκρατικές διαδικασίες. Δεν ξέρω αν βρίσκεστε σε συνεργασία, αλλά εγώ θέλω να μου πείτε εσείς, γιατί εδώ μας ακούν οι άνθρωποι και θα πρέπε</w:t>
      </w:r>
      <w:r>
        <w:rPr>
          <w:rFonts w:eastAsia="Times New Roman"/>
          <w:bCs/>
          <w:szCs w:val="24"/>
        </w:rPr>
        <w:t xml:space="preserve">ι να δούμε τι γίνεται. Λέτε ότι εγκρίθηκε στις 23-6-2017 το πρόγραμμα. Δεν ξέρω πόσα χρήματα είναι, θα ήθελα να μας το πείτε και τι κατανομή έχετε κάνει ανά την Ελλάδα σε αυτήν τη διαδικασία. Πότε θα ενεργοποιηθεί; Αυτό είναι το βασικό ζήτημα. Αφού </w:t>
      </w:r>
      <w:r>
        <w:rPr>
          <w:rFonts w:eastAsia="Times New Roman"/>
          <w:bCs/>
          <w:szCs w:val="24"/>
        </w:rPr>
        <w:lastRenderedPageBreak/>
        <w:t>εγκρίθη</w:t>
      </w:r>
      <w:r>
        <w:rPr>
          <w:rFonts w:eastAsia="Times New Roman"/>
          <w:bCs/>
          <w:szCs w:val="24"/>
        </w:rPr>
        <w:t>καν τα χρήματα, πότε θα ενεργοποιηθεί όλη αυτή η διαδικασία, για να μπορέσουν να αντιμετωπίσουν οι άνθρωποι το μεγάλο αυτό πρόβλημα; Φοβάμαι ότι φέτος έχασαν τις καλλιέργειές τους, έχασαν την παραγωγή τους, για να είμαστε ειλικρινείς, και τώρα πάμε για την</w:t>
      </w:r>
      <w:r>
        <w:rPr>
          <w:rFonts w:eastAsia="Times New Roman"/>
          <w:bCs/>
          <w:szCs w:val="24"/>
        </w:rPr>
        <w:t xml:space="preserve"> επόμενη χρονιά. Τουλάχιστον, μπορείτε να μας δώσετε ένα χρονοδιάγραμμα για το πότε αυτή η διαδικασία που εσείς έχετε πει ως Υπουργείο θα αρχίσει να υλοποιείται για να μπορέσει να αντιμετωπίσει το πρόβλημα; </w:t>
      </w:r>
    </w:p>
    <w:p w14:paraId="699B2E88" w14:textId="77777777" w:rsidR="00373EA4" w:rsidRDefault="000A2444">
      <w:pPr>
        <w:spacing w:line="600" w:lineRule="auto"/>
        <w:ind w:firstLine="720"/>
        <w:jc w:val="both"/>
        <w:rPr>
          <w:rFonts w:eastAsia="Times New Roman"/>
          <w:bCs/>
          <w:szCs w:val="24"/>
        </w:rPr>
      </w:pPr>
      <w:r>
        <w:rPr>
          <w:rFonts w:eastAsia="Times New Roman"/>
          <w:bCs/>
          <w:szCs w:val="24"/>
        </w:rPr>
        <w:t>Σας το λέω αυτό, γιατί το κάστανο αφορά τις εξαγ</w:t>
      </w:r>
      <w:r>
        <w:rPr>
          <w:rFonts w:eastAsia="Times New Roman"/>
          <w:bCs/>
          <w:szCs w:val="24"/>
        </w:rPr>
        <w:t>ωγές, αφορά τον πρωτογενή τομέα κλπ</w:t>
      </w:r>
      <w:r>
        <w:rPr>
          <w:rFonts w:eastAsia="Times New Roman"/>
          <w:bCs/>
          <w:szCs w:val="24"/>
        </w:rPr>
        <w:t>.</w:t>
      </w:r>
      <w:r>
        <w:rPr>
          <w:rFonts w:eastAsia="Times New Roman"/>
          <w:bCs/>
          <w:szCs w:val="24"/>
        </w:rPr>
        <w:t>.</w:t>
      </w:r>
      <w:r>
        <w:rPr>
          <w:rFonts w:eastAsia="Times New Roman"/>
          <w:bCs/>
          <w:szCs w:val="24"/>
        </w:rPr>
        <w:t xml:space="preserve"> Να σας πω απλώς ότι το 2012 το κάστανο είχε τιμή 1,5 ευρώ και σήμερα έχει διπλασιαστεί, έχει φτάσει στα 3,80 ευρώ. Άρα σημαίνει ότι οι άνθρωποι αυτοί μπορούσαν ως πρωτογενής τομέας να αντιμετωπίσουν όλες τις δυσκολίες </w:t>
      </w:r>
      <w:r>
        <w:rPr>
          <w:rFonts w:eastAsia="Times New Roman"/>
          <w:bCs/>
          <w:szCs w:val="24"/>
        </w:rPr>
        <w:t>και μάλιστα ένα πολύ μεγάλο μέρος των εξαγωγών γίνονταν σε χώρες όπως είναι η Ιταλία και έδιναν πολλαπλά οφέλη στη χώρα.</w:t>
      </w:r>
    </w:p>
    <w:p w14:paraId="699B2E89" w14:textId="77777777" w:rsidR="00373EA4" w:rsidRDefault="000A2444">
      <w:pPr>
        <w:spacing w:line="600" w:lineRule="auto"/>
        <w:ind w:firstLine="720"/>
        <w:jc w:val="both"/>
        <w:rPr>
          <w:rFonts w:eastAsia="Times New Roman"/>
          <w:bCs/>
          <w:szCs w:val="24"/>
        </w:rPr>
      </w:pPr>
      <w:r>
        <w:rPr>
          <w:rFonts w:eastAsia="Times New Roman"/>
          <w:bCs/>
          <w:szCs w:val="24"/>
        </w:rPr>
        <w:t>Σας ευχαριστώ.</w:t>
      </w:r>
    </w:p>
    <w:p w14:paraId="699B2E8A" w14:textId="77777777" w:rsidR="00373EA4" w:rsidRDefault="000A2444">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Κύριε Υπουργέ, έχετε τον λόγο για τη δευτερολογία σας.</w:t>
      </w:r>
    </w:p>
    <w:p w14:paraId="699B2E8B" w14:textId="77777777" w:rsidR="00373EA4" w:rsidRDefault="000A2444">
      <w:pPr>
        <w:spacing w:line="600" w:lineRule="auto"/>
        <w:ind w:firstLine="720"/>
        <w:jc w:val="both"/>
        <w:rPr>
          <w:rFonts w:eastAsia="Times New Roman"/>
          <w:bCs/>
          <w:szCs w:val="24"/>
        </w:rPr>
      </w:pPr>
      <w:r>
        <w:rPr>
          <w:rFonts w:eastAsia="Times New Roman"/>
          <w:b/>
          <w:bCs/>
          <w:szCs w:val="24"/>
        </w:rPr>
        <w:lastRenderedPageBreak/>
        <w:t xml:space="preserve">ΒΑΣΙΛΕΙΟΣ ΚΟΚΚΑΛΗΣ (Υφυπουργός </w:t>
      </w:r>
      <w:r>
        <w:rPr>
          <w:rFonts w:eastAsia="Times New Roman"/>
          <w:b/>
          <w:bCs/>
          <w:szCs w:val="24"/>
        </w:rPr>
        <w:t>Αγροτικής Ανάπτυξης και Τροφίμων):</w:t>
      </w:r>
      <w:r>
        <w:rPr>
          <w:rFonts w:eastAsia="Times New Roman"/>
          <w:bCs/>
          <w:szCs w:val="24"/>
        </w:rPr>
        <w:t xml:space="preserve"> Από τα έγγραφα τα οποία σας προσκομίζω αποδεικνύεται η σπουδή των υπηρεσιών του Υπουργείου Αγροτικής Ανάπτυξης και η επισταμένη φροντίδα προς το Υπουργείο Περιβάλλοντος. Οι υπηρεσίες αναφέρουν: «Παρακαλώ όπως το συντομότε</w:t>
      </w:r>
      <w:r>
        <w:rPr>
          <w:rFonts w:eastAsia="Times New Roman"/>
          <w:bCs/>
          <w:szCs w:val="24"/>
        </w:rPr>
        <w:t xml:space="preserve">ρο δυνατόν δεσμευτείτε για την έγκριση του συγκεκριμένου προγράμματος». Υπενθυμίζω ότι η σφήκα της καστανιάς εμφανίστηκε το 2014 και από τα έγγραφα του 2016 φαίνεται η πίεση των υπηρεσιών του Υπουργείου Αγροτικής Ανάπτυξης προς το Υπουργείο Περιβάλλοντος, </w:t>
      </w:r>
      <w:r>
        <w:rPr>
          <w:rFonts w:eastAsia="Times New Roman"/>
          <w:bCs/>
          <w:szCs w:val="24"/>
        </w:rPr>
        <w:t xml:space="preserve">προκειμένου να εγκριθεί. Εγκρίθηκε η χρηματοδότηση στις 23-6-2017, πριν από δέκα ημέρες. </w:t>
      </w:r>
    </w:p>
    <w:p w14:paraId="699B2E8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 τη χρηματοδότηση, κύριε </w:t>
      </w:r>
      <w:proofErr w:type="spellStart"/>
      <w:r>
        <w:rPr>
          <w:rFonts w:eastAsia="Times New Roman" w:cs="Times New Roman"/>
          <w:szCs w:val="24"/>
        </w:rPr>
        <w:t>Κωσταντινόπουλε</w:t>
      </w:r>
      <w:proofErr w:type="spellEnd"/>
      <w:r>
        <w:rPr>
          <w:rFonts w:eastAsia="Times New Roman" w:cs="Times New Roman"/>
          <w:szCs w:val="24"/>
        </w:rPr>
        <w:t xml:space="preserve">, περιλαμβάνονται έξι </w:t>
      </w:r>
      <w:r>
        <w:rPr>
          <w:rFonts w:eastAsia="Times New Roman" w:cs="Times New Roman"/>
          <w:szCs w:val="24"/>
        </w:rPr>
        <w:t>νομοί</w:t>
      </w:r>
      <w:r>
        <w:rPr>
          <w:rFonts w:eastAsia="Times New Roman" w:cs="Times New Roman"/>
          <w:szCs w:val="24"/>
        </w:rPr>
        <w:t>.</w:t>
      </w:r>
      <w:r>
        <w:rPr>
          <w:rFonts w:eastAsia="Times New Roman" w:cs="Times New Roman"/>
          <w:szCs w:val="24"/>
        </w:rPr>
        <w:t xml:space="preserve"> Η Πιερία, η Χαλκιδική, η Δράμα, η Θεσσαλονίκη, η Φθιώτιδα και η Ευρυτανία. Δυστυχώς το έντ</w:t>
      </w:r>
      <w:r>
        <w:rPr>
          <w:rFonts w:eastAsia="Times New Roman" w:cs="Times New Roman"/>
          <w:szCs w:val="24"/>
        </w:rPr>
        <w:t xml:space="preserve">ομο εντοπίστηκε τουλάχιστον σε άλλους τέσσερις νομούς, Αρκαδία, Κοζάνη, Καβάλα, Εύβοια. Για τον λόγο αυτό </w:t>
      </w:r>
      <w:proofErr w:type="spellStart"/>
      <w:r>
        <w:rPr>
          <w:rFonts w:eastAsia="Times New Roman" w:cs="Times New Roman"/>
          <w:szCs w:val="24"/>
        </w:rPr>
        <w:t>συνετάγη</w:t>
      </w:r>
      <w:proofErr w:type="spellEnd"/>
      <w:r>
        <w:rPr>
          <w:rFonts w:eastAsia="Times New Roman" w:cs="Times New Roman"/>
          <w:szCs w:val="24"/>
        </w:rPr>
        <w:t xml:space="preserve"> συμπληρωματική πρόταση που περιλαμβάνει ολόκληρη την Ελλάδα, ώστε να αντιμετωπιστεί έγκαιρα και αποτελεσματικά η εξάπλωση της σφήκας της καστ</w:t>
      </w:r>
      <w:r>
        <w:rPr>
          <w:rFonts w:eastAsia="Times New Roman" w:cs="Times New Roman"/>
          <w:szCs w:val="24"/>
        </w:rPr>
        <w:t>ανιάς.</w:t>
      </w:r>
    </w:p>
    <w:p w14:paraId="699B2E8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η Διεύθυνση Προστασίας Φυτικής Παραγωγής σε συνεργασία με το </w:t>
      </w:r>
      <w:proofErr w:type="spellStart"/>
      <w:r>
        <w:rPr>
          <w:rFonts w:eastAsia="Times New Roman" w:cs="Times New Roman"/>
          <w:szCs w:val="24"/>
        </w:rPr>
        <w:t>Μπενάκειο</w:t>
      </w:r>
      <w:proofErr w:type="spellEnd"/>
      <w:r>
        <w:rPr>
          <w:rFonts w:eastAsia="Times New Roman" w:cs="Times New Roman"/>
          <w:szCs w:val="24"/>
        </w:rPr>
        <w:t xml:space="preserve"> επεξεργάζεται ήδη τεχνικό δελτίο για την κατάρτιση προγράμματος καταπολέμησης του εντόμου, με εφαρμογή από την επόμενη καλλιεργητική περίοδο στις καστανιές της Αρκα</w:t>
      </w:r>
      <w:r>
        <w:rPr>
          <w:rFonts w:eastAsia="Times New Roman" w:cs="Times New Roman"/>
          <w:szCs w:val="24"/>
        </w:rPr>
        <w:t xml:space="preserve">δίας, της Εύβοιας, της Καβάλας και της Λάρισας. Το εν λόγω πρόγραμμα θα χρηματοδοτηθεί από το </w:t>
      </w:r>
      <w:r>
        <w:rPr>
          <w:rFonts w:eastAsia="Times New Roman" w:cs="Times New Roman"/>
          <w:szCs w:val="24"/>
        </w:rPr>
        <w:t xml:space="preserve">ταμείο γεωργίας </w:t>
      </w:r>
      <w:r>
        <w:rPr>
          <w:rFonts w:eastAsia="Times New Roman" w:cs="Times New Roman"/>
          <w:szCs w:val="24"/>
        </w:rPr>
        <w:t xml:space="preserve">και </w:t>
      </w:r>
      <w:r>
        <w:rPr>
          <w:rFonts w:eastAsia="Times New Roman" w:cs="Times New Roman"/>
          <w:szCs w:val="24"/>
        </w:rPr>
        <w:t>κτηνοτροφίας</w:t>
      </w:r>
      <w:r>
        <w:rPr>
          <w:rFonts w:eastAsia="Times New Roman" w:cs="Times New Roman"/>
          <w:szCs w:val="24"/>
        </w:rPr>
        <w:t>.</w:t>
      </w:r>
    </w:p>
    <w:p w14:paraId="699B2E8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Συνεπώς, το 2014 εμφανίζεται το έντομο σφήκα της Καστανιάς. Έχουμε το 2016 μια συνεχόμενη αλληλογραφία σε όλη την Ελλάδα από το </w:t>
      </w:r>
      <w:r>
        <w:rPr>
          <w:rFonts w:eastAsia="Times New Roman" w:cs="Times New Roman"/>
          <w:szCs w:val="24"/>
        </w:rPr>
        <w:t xml:space="preserve">Υπουργείο Αγροτικής Ανάπτυξης προς το Υπουργείο Περιβάλλοντος. </w:t>
      </w:r>
      <w:proofErr w:type="spellStart"/>
      <w:r>
        <w:rPr>
          <w:rFonts w:eastAsia="Times New Roman" w:cs="Times New Roman"/>
          <w:szCs w:val="24"/>
        </w:rPr>
        <w:t>Ενεκρίθη</w:t>
      </w:r>
      <w:proofErr w:type="spellEnd"/>
      <w:r>
        <w:rPr>
          <w:rFonts w:eastAsia="Times New Roman" w:cs="Times New Roman"/>
          <w:szCs w:val="24"/>
        </w:rPr>
        <w:t xml:space="preserve">, </w:t>
      </w: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σε έξι νομούς και συνεχίζεται και στην υπόλοιπη Ελλάδα για την επόμενη καλλιεργητική περίοδο. </w:t>
      </w:r>
    </w:p>
    <w:p w14:paraId="699B2E8F"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699B2E9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Θα συζητηθ</w:t>
      </w:r>
      <w:r>
        <w:rPr>
          <w:rFonts w:eastAsia="Times New Roman" w:cs="Times New Roman"/>
          <w:szCs w:val="24"/>
        </w:rPr>
        <w:t>εί τώρα η δωδέκατη με αριθμό 1106/27</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2017 επίκαιρη ερώτηση </w:t>
      </w:r>
      <w:r>
        <w:rPr>
          <w:rFonts w:eastAsia="Times New Roman" w:cs="Times New Roman"/>
          <w:szCs w:val="24"/>
        </w:rPr>
        <w:t>δ</w:t>
      </w:r>
      <w:r>
        <w:rPr>
          <w:rFonts w:eastAsia="Times New Roman" w:cs="Times New Roman"/>
          <w:szCs w:val="24"/>
        </w:rPr>
        <w:t>εύτερου</w:t>
      </w:r>
      <w:r>
        <w:rPr>
          <w:rFonts w:eastAsia="Times New Roman" w:cs="Times New Roman"/>
          <w:szCs w:val="24"/>
        </w:rPr>
        <w:t xml:space="preserve"> κύκλου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κ.</w:t>
      </w:r>
      <w:r>
        <w:rPr>
          <w:rFonts w:eastAsia="Times New Roman" w:cs="Times New Roman"/>
          <w:szCs w:val="24"/>
        </w:rPr>
        <w:t xml:space="preserve"> Εμμανουήλ </w:t>
      </w:r>
      <w:r>
        <w:rPr>
          <w:rFonts w:eastAsia="Times New Roman" w:cs="Times New Roman"/>
          <w:szCs w:val="24"/>
        </w:rPr>
        <w:lastRenderedPageBreak/>
        <w:t xml:space="preserve">Συντυχάκη προς τον Υπουργό Αγροτικής Ανάπτυξης και Τροφίμων, σχετικά με τις καθυστερήσεις του προγράμματος </w:t>
      </w:r>
      <w:r>
        <w:rPr>
          <w:rFonts w:eastAsia="Times New Roman" w:cs="Times New Roman"/>
          <w:szCs w:val="24"/>
        </w:rPr>
        <w:t>οργανωμένης δακοκτονίας στην Περιφέρεια Κρήτης.</w:t>
      </w:r>
    </w:p>
    <w:p w14:paraId="699B2E9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Ο κ. Συντυχάκης έχει τον λόγο. </w:t>
      </w:r>
    </w:p>
    <w:p w14:paraId="699B2E92"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Υπουργέ, παρά τις όποιες καθησυχαστικές δηλώσεις της Κυβέρνησης και της Περιφέρειας Κρήτης ότι το πρόγραμμα δακοκτονίας εξελίσσεται κανονικά, η πραγ</w:t>
      </w:r>
      <w:r>
        <w:rPr>
          <w:rFonts w:eastAsia="Times New Roman" w:cs="Times New Roman"/>
          <w:szCs w:val="24"/>
        </w:rPr>
        <w:t>ματικότητα είναι εντελώς διαφορετική.</w:t>
      </w:r>
    </w:p>
    <w:p w14:paraId="699B2E9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Οι αγρότες είναι ανήσυχοι, δεν τους ικανοποιούν αυτές οι καθησυχαστικές δηλώσεις, ο δάκος είναι σε έξαρση μετά τον καύσωνα, λόγω και της απότομης πτώσης της  θερμοκρασίας.</w:t>
      </w:r>
    </w:p>
    <w:p w14:paraId="699B2E9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Λέμε ότι η υπόθεση της δακοκτονίας είναι σοβαρ</w:t>
      </w:r>
      <w:r>
        <w:rPr>
          <w:rFonts w:eastAsia="Times New Roman" w:cs="Times New Roman"/>
          <w:szCs w:val="24"/>
        </w:rPr>
        <w:t xml:space="preserve">ή, διότι λόγω της αναποτελεσματικότητας του προγράμματος δακοκτονίας όλα τα προηγούμενα χρόνια, της </w:t>
      </w:r>
      <w:proofErr w:type="spellStart"/>
      <w:r>
        <w:rPr>
          <w:rFonts w:eastAsia="Times New Roman" w:cs="Times New Roman"/>
          <w:szCs w:val="24"/>
        </w:rPr>
        <w:t>υποχρηματοδότησής</w:t>
      </w:r>
      <w:proofErr w:type="spellEnd"/>
      <w:r>
        <w:rPr>
          <w:rFonts w:eastAsia="Times New Roman" w:cs="Times New Roman"/>
          <w:szCs w:val="24"/>
        </w:rPr>
        <w:t xml:space="preserve"> της, των καθυστερήσεων στην εφαρμογή της και πολλών άλλων παραγόντων, οι ετήσιες απώλειες συνολικά φτάνουν μέχρι και τα 24 εκατομμύρια ευρ</w:t>
      </w:r>
      <w:r>
        <w:rPr>
          <w:rFonts w:eastAsia="Times New Roman" w:cs="Times New Roman"/>
          <w:szCs w:val="24"/>
        </w:rPr>
        <w:t xml:space="preserve">ώ.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το πρόγραμμα φέρεται να έχει ξεκινήσει, εντοπίζονται καθυστερήσεις στην ανάληψη των εργολα</w:t>
      </w:r>
      <w:r>
        <w:rPr>
          <w:rFonts w:eastAsia="Times New Roman" w:cs="Times New Roman"/>
          <w:szCs w:val="24"/>
        </w:rPr>
        <w:lastRenderedPageBreak/>
        <w:t xml:space="preserve">βιών, στην </w:t>
      </w:r>
      <w:proofErr w:type="spellStart"/>
      <w:r>
        <w:rPr>
          <w:rFonts w:eastAsia="Times New Roman" w:cs="Times New Roman"/>
          <w:szCs w:val="24"/>
        </w:rPr>
        <w:t>παγιδοθεσία</w:t>
      </w:r>
      <w:proofErr w:type="spellEnd"/>
      <w:r>
        <w:rPr>
          <w:rFonts w:eastAsia="Times New Roman" w:cs="Times New Roman"/>
          <w:szCs w:val="24"/>
        </w:rPr>
        <w:t xml:space="preserve">, στους ψεκασμούς, λόγω της καθυστέρησης της </w:t>
      </w:r>
      <w:proofErr w:type="spellStart"/>
      <w:r>
        <w:rPr>
          <w:rFonts w:eastAsia="Times New Roman" w:cs="Times New Roman"/>
          <w:szCs w:val="24"/>
        </w:rPr>
        <w:t>παγιδοθεσίας</w:t>
      </w:r>
      <w:proofErr w:type="spellEnd"/>
      <w:r>
        <w:rPr>
          <w:rFonts w:eastAsia="Times New Roman" w:cs="Times New Roman"/>
          <w:szCs w:val="24"/>
        </w:rPr>
        <w:t>, στον διαγωνισμό για τα φάρμακα, στην έλλειψη επιστημονικού προσωπικού, στην επόπτευσ</w:t>
      </w:r>
      <w:r>
        <w:rPr>
          <w:rFonts w:eastAsia="Times New Roman" w:cs="Times New Roman"/>
          <w:szCs w:val="24"/>
        </w:rPr>
        <w:t>η του προγράμματος.</w:t>
      </w:r>
    </w:p>
    <w:p w14:paraId="699B2E9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Το γνωρίζετε ότι έχει μειωθεί δραματικά ο αριθμός των τομεαρχών και των </w:t>
      </w:r>
      <w:proofErr w:type="spellStart"/>
      <w:r>
        <w:rPr>
          <w:rFonts w:eastAsia="Times New Roman" w:cs="Times New Roman"/>
          <w:szCs w:val="24"/>
        </w:rPr>
        <w:t>παγιδοθετών</w:t>
      </w:r>
      <w:proofErr w:type="spellEnd"/>
      <w:r>
        <w:rPr>
          <w:rFonts w:eastAsia="Times New Roman" w:cs="Times New Roman"/>
          <w:szCs w:val="24"/>
        </w:rPr>
        <w:t xml:space="preserve">. Δεν υπάρχουν άνθρωποι να ελέγξουν παντού τους πληθυσμούς του δάκου και να καθοδηγηθούν και οι </w:t>
      </w:r>
      <w:proofErr w:type="spellStart"/>
      <w:r>
        <w:rPr>
          <w:rFonts w:eastAsia="Times New Roman" w:cs="Times New Roman"/>
          <w:szCs w:val="24"/>
        </w:rPr>
        <w:t>παγιδοθέτες</w:t>
      </w:r>
      <w:proofErr w:type="spellEnd"/>
      <w:r>
        <w:rPr>
          <w:rFonts w:eastAsia="Times New Roman" w:cs="Times New Roman"/>
          <w:szCs w:val="24"/>
        </w:rPr>
        <w:t>, Και με την πρόβλεψη για την τοποθέτηση των τ</w:t>
      </w:r>
      <w:r>
        <w:rPr>
          <w:rFonts w:eastAsia="Times New Roman" w:cs="Times New Roman"/>
          <w:szCs w:val="24"/>
        </w:rPr>
        <w:t xml:space="preserve">ομεαρχών στα τέλη του Ιουλίου με αρχές Αυγούστου, αμφισβητείται σοβαρά η </w:t>
      </w:r>
      <w:proofErr w:type="spellStart"/>
      <w:r>
        <w:rPr>
          <w:rFonts w:eastAsia="Times New Roman" w:cs="Times New Roman"/>
          <w:szCs w:val="24"/>
        </w:rPr>
        <w:t>επιστημονικότητα</w:t>
      </w:r>
      <w:proofErr w:type="spellEnd"/>
      <w:r>
        <w:rPr>
          <w:rFonts w:eastAsia="Times New Roman" w:cs="Times New Roman"/>
          <w:szCs w:val="24"/>
        </w:rPr>
        <w:t xml:space="preserve"> και η εγκυρότητα των ψεκασμών που έχουν μέχρι σήμερα πραγματοποιηθεί. Να σας πω ότι το 2008 πανελλαδικά ασχολούνταν με τη δακοκτονία περίπου δέκα χιλιάδες άτομα. Το 2</w:t>
      </w:r>
      <w:r>
        <w:rPr>
          <w:rFonts w:eastAsia="Times New Roman" w:cs="Times New Roman"/>
          <w:szCs w:val="24"/>
        </w:rPr>
        <w:t>014 επτακόσια άτομα. Δηλαδή πτώση 93%.</w:t>
      </w:r>
    </w:p>
    <w:p w14:paraId="699B2E9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Για δώστε μας τώρα και έναν αριθμό, αν γνωρίζετε, πόσοι ασχολούνται με τη δακοκτονία σήμερα που μιλάμε; Για να δούμε πόσο αισιόδοξα τελικά είναι τα πράγματα που μας λέει η Κυβέρνηση.</w:t>
      </w:r>
    </w:p>
    <w:p w14:paraId="699B2E9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Σε σχέση με τη χρηματοδότηση του π</w:t>
      </w:r>
      <w:r>
        <w:rPr>
          <w:rFonts w:eastAsia="Times New Roman" w:cs="Times New Roman"/>
          <w:szCs w:val="24"/>
        </w:rPr>
        <w:t xml:space="preserve">ρογράμματος, εδώ η κοροϊδία πάει σύννεφο και σας το λέω γιατί; Ο προϋπολογισμός </w:t>
      </w:r>
      <w:r>
        <w:rPr>
          <w:rFonts w:eastAsia="Times New Roman" w:cs="Times New Roman"/>
          <w:szCs w:val="24"/>
        </w:rPr>
        <w:lastRenderedPageBreak/>
        <w:t xml:space="preserve">για τη δακοκτονία στην Κρήτη για τριάντα τέσσερα εκατομμύρια ελαιόδεντρα και μέση ετήσια παραγωγή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τόνους, είναι μόλις 13.600.000 εκατομμύρια για την τριε</w:t>
      </w:r>
      <w:r>
        <w:rPr>
          <w:rFonts w:eastAsia="Times New Roman" w:cs="Times New Roman"/>
          <w:szCs w:val="24"/>
        </w:rPr>
        <w:t>τία 2017-2019, με βάση τη διακήρυξη, με το πρόσχημα ότι οι περιφέρειες φέρουν -μάλιστα αμφιβάλουμε αν τελικά δοθούν αυτά τα λεφτά- και το πρόσχημα ότι υπάρχουν αποθεματικά υλικών ψεκασμού.</w:t>
      </w:r>
    </w:p>
    <w:p w14:paraId="699B2E9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Σας ερωτάμε, λοιπόν, κύριε Υπουργέ: </w:t>
      </w:r>
    </w:p>
    <w:p w14:paraId="699B2E9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Πρώτον, τι μέτρα θα λάβετε, ώσ</w:t>
      </w:r>
      <w:r>
        <w:rPr>
          <w:rFonts w:eastAsia="Times New Roman" w:cs="Times New Roman"/>
          <w:szCs w:val="24"/>
        </w:rPr>
        <w:t>τε να εξασφαλιστεί ενιαία πανελλαδικά, ολοκληρωμένη επιστημονικά άρτια και ασφαλής εφαρμογή του προγράμματος της δακοκτονίας, με ευθύνη του Υπουργείου Αγροτικής Ανάπτυξης;</w:t>
      </w:r>
    </w:p>
    <w:p w14:paraId="699B2E9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Δεύτερον, τι μέτρα θα λάβετε για να εξασφαλιστούν τα αναγκαία κονδύλια για τη δακοκτ</w:t>
      </w:r>
      <w:r>
        <w:rPr>
          <w:rFonts w:eastAsia="Times New Roman" w:cs="Times New Roman"/>
          <w:szCs w:val="24"/>
        </w:rPr>
        <w:t>ονία και να καταργηθεί η εισφορά του 2%;</w:t>
      </w:r>
    </w:p>
    <w:p w14:paraId="699B2E9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Τρίτον, τι μέτρα θα λάβετε για να δοθούν άμεσα από το Υπουργείο Αγροτικής Ανάπτυξης και Τροφίμων για το σύνολο των κύκλων του ψεκασμού με ευθύνη της Περιφέρειας Κρήτης να προχωρήσουν οι ψεκασμοί σε όλες τις περιοχές</w:t>
      </w:r>
      <w:r>
        <w:rPr>
          <w:rFonts w:eastAsia="Times New Roman" w:cs="Times New Roman"/>
          <w:szCs w:val="24"/>
        </w:rPr>
        <w:t xml:space="preserve">; </w:t>
      </w:r>
    </w:p>
    <w:p w14:paraId="699B2E9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Τέταρτον, τι μέτρα θα λάβετε για να προσληφθεί άμεσα όλο το απαραίτητο προσωπικό μόνιμο και εποχιακό τεχνικό επιστημονικό προσωπικό και, τέλος, τι μέτρα θα λάβετε, για να δοθούν αποζημιώσεις από τον ΕΛΓΑ στο 100% της ζημιάς από τις καταστροφές λόγω προσ</w:t>
      </w:r>
      <w:r>
        <w:rPr>
          <w:rFonts w:eastAsia="Times New Roman" w:cs="Times New Roman"/>
          <w:szCs w:val="24"/>
        </w:rPr>
        <w:t>βολής του καρπού από τον δάκο;</w:t>
      </w:r>
    </w:p>
    <w:p w14:paraId="699B2E9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14:paraId="699B2E9E" w14:textId="77777777" w:rsidR="00373EA4" w:rsidRDefault="000A24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 Κύριε Κόκκαλη, έχετε τον λόγο.</w:t>
      </w:r>
    </w:p>
    <w:p w14:paraId="699B2E9F"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ΒΑΣΙΛΕΙΟΣ ΚΟΚΚΑΛΗΣ (Υφυπουργός Αγροτικής Ανάπτυξης και Τροφίμων):</w:t>
      </w:r>
      <w:r>
        <w:rPr>
          <w:rFonts w:eastAsia="Times New Roman" w:cs="Times New Roman"/>
          <w:szCs w:val="24"/>
        </w:rPr>
        <w:t xml:space="preserve"> Κύριε Συντυχάκη, η δακοκτονία είναι πολύ σημαντικό θέμα που ενδιαφέρει όλη την Ελλάδα, </w:t>
      </w:r>
      <w:proofErr w:type="spellStart"/>
      <w:r>
        <w:rPr>
          <w:rFonts w:eastAsia="Times New Roman" w:cs="Times New Roman"/>
          <w:szCs w:val="24"/>
        </w:rPr>
        <w:t>πολλώ</w:t>
      </w:r>
      <w:proofErr w:type="spellEnd"/>
      <w:r>
        <w:rPr>
          <w:rFonts w:eastAsia="Times New Roman" w:cs="Times New Roman"/>
          <w:szCs w:val="24"/>
        </w:rPr>
        <w:t xml:space="preserve"> δε μάλλον την Κρήτη. Ελπίζω βέβαια του χρόνου να έχει ξεκαθαριστεί –και θα ξεκαθαριστεί- για την επόμενη επίκαιρη ερώτηση, εάν κατατεθεί, ότι δεν είναι αρμόδιο το</w:t>
      </w:r>
      <w:r>
        <w:rPr>
          <w:rFonts w:eastAsia="Times New Roman" w:cs="Times New Roman"/>
          <w:szCs w:val="24"/>
        </w:rPr>
        <w:t xml:space="preserve"> Υπουργείο Αγροτικής Ανάπτυξης.</w:t>
      </w:r>
    </w:p>
    <w:p w14:paraId="699B2EA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Κατ’ αρχάς, θέλω να σας ξεκαθαρίσω ότι με τον ν.3852/2010, τον γνωστό «</w:t>
      </w:r>
      <w:r>
        <w:rPr>
          <w:rFonts w:eastAsia="Times New Roman" w:cs="Times New Roman"/>
          <w:szCs w:val="24"/>
        </w:rPr>
        <w:t>ΚΑΛΛΙΚΡΑΤΗ</w:t>
      </w:r>
      <w:r>
        <w:rPr>
          <w:rFonts w:eastAsia="Times New Roman" w:cs="Times New Roman"/>
          <w:szCs w:val="24"/>
        </w:rPr>
        <w:t>», η αρμοδιότητα για την υλοποίηση των προγραμμάτων δακοκτονίας ανήκει στις πε</w:t>
      </w:r>
      <w:r>
        <w:rPr>
          <w:rFonts w:eastAsia="Times New Roman" w:cs="Times New Roman"/>
          <w:szCs w:val="24"/>
        </w:rPr>
        <w:lastRenderedPageBreak/>
        <w:t>ριφέρειες. Το Υπουργείο Αγροτικής Ανάπτυξης έχει μόνο την εποπτεί</w:t>
      </w:r>
      <w:r>
        <w:rPr>
          <w:rFonts w:eastAsia="Times New Roman" w:cs="Times New Roman"/>
          <w:szCs w:val="24"/>
        </w:rPr>
        <w:t xml:space="preserve">α, την παροχή τεχνικών οδηγιών και την αξιολόγηση των αποτελεσμάτων. </w:t>
      </w:r>
      <w:proofErr w:type="spellStart"/>
      <w:r>
        <w:rPr>
          <w:rFonts w:eastAsia="Times New Roman" w:cs="Times New Roman"/>
          <w:szCs w:val="24"/>
        </w:rPr>
        <w:t>Πολλώ</w:t>
      </w:r>
      <w:proofErr w:type="spellEnd"/>
      <w:r>
        <w:rPr>
          <w:rFonts w:eastAsia="Times New Roman" w:cs="Times New Roman"/>
          <w:szCs w:val="24"/>
        </w:rPr>
        <w:t xml:space="preserve"> δε μάλλον, δεν προβλέπεται από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διάταξη, μα από καμία, η εισήγηση κατανομής προϋπολογισμού σε κάθε περιφέρεια.</w:t>
      </w:r>
    </w:p>
    <w:p w14:paraId="699B2EA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Έρχομαι τώρα στην Κρήτη. Σ’ αυτό το πλαίσιο οι σχετικές πιστώσει</w:t>
      </w:r>
      <w:r>
        <w:rPr>
          <w:rFonts w:eastAsia="Times New Roman" w:cs="Times New Roman"/>
          <w:szCs w:val="24"/>
        </w:rPr>
        <w:t>ς περιλαμβάνονται στους κεντρικούς αυτοτελείς πόρους και αποδίδονται ετησίως στις περιφέρειες. Οι πιστώσεις φέτος ήταν συνολικού ύψους 19 εκατομμυρίων ευρώ. Στην Κρήτη έχουν διατεθεί 2.153.000 ευρώ για τη δακοκτονία.</w:t>
      </w:r>
    </w:p>
    <w:p w14:paraId="699B2EA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Επειδή είπατε ότι ανησυχούν και είναι λ</w:t>
      </w:r>
      <w:r>
        <w:rPr>
          <w:rFonts w:eastAsia="Times New Roman" w:cs="Times New Roman"/>
          <w:szCs w:val="24"/>
        </w:rPr>
        <w:t>ογικό να ανησυχούν, σας διαβάζω ότι πρόσφατα επισκέφτηκε την Κρήτη ο Γενικός Γραμματέας του Υπουργείου Αγροτικής Ανάπτυξης ακριβώς για τη δακοκτονία. Σας διαβάζω τις δηλώσεις, όχι του κ. Αντώνογλου, αλλά του περιφερειάρχη Κρήτης: Θεωρώ ότι με αυτή τη συνερ</w:t>
      </w:r>
      <w:r>
        <w:rPr>
          <w:rFonts w:eastAsia="Times New Roman" w:cs="Times New Roman"/>
          <w:szCs w:val="24"/>
        </w:rPr>
        <w:t xml:space="preserve">γασία ίσως η φετινή χρονιά να είναι η τελευταία που υπάρχουν αυτά τα προβλήματα. Δεν πρέπει να ανησυχεί ο κόσμος, η δακοκτονία θα γίνει κανονικά παρά τα προβλήματα που υπήρξαν και από τον νέο χρόνο ελπίζουμε να επιλυθούν όλα τα θέματα, </w:t>
      </w:r>
      <w:r>
        <w:rPr>
          <w:rFonts w:eastAsia="Times New Roman" w:cs="Times New Roman"/>
          <w:szCs w:val="24"/>
        </w:rPr>
        <w:lastRenderedPageBreak/>
        <w:t>πάντα με την καλή συ</w:t>
      </w:r>
      <w:r>
        <w:rPr>
          <w:rFonts w:eastAsia="Times New Roman" w:cs="Times New Roman"/>
          <w:szCs w:val="24"/>
        </w:rPr>
        <w:t>νεργασία που έχουμε με το Υπουργείο Αγροτικής Ανάπτυξης.</w:t>
      </w:r>
    </w:p>
    <w:p w14:paraId="699B2EA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Εν κατακλείδι, για τη δακοκτονία κατά 90% είναι υπεύθυνη η κάθε περιφέρεια, για τον προϋπολογισμό, για την υλοποίηση του προγράμματος. Παρ’ όλα αυτά, φέτος, για να γίνει έγκαιρα, έχει γίνει ο διαγωνι</w:t>
      </w:r>
      <w:r>
        <w:rPr>
          <w:rFonts w:eastAsia="Times New Roman" w:cs="Times New Roman"/>
          <w:szCs w:val="24"/>
        </w:rPr>
        <w:t xml:space="preserve">σμός και είναι στο στάδιο του </w:t>
      </w:r>
      <w:proofErr w:type="spellStart"/>
      <w:r>
        <w:rPr>
          <w:rFonts w:eastAsia="Times New Roman" w:cs="Times New Roman"/>
          <w:szCs w:val="24"/>
        </w:rPr>
        <w:t>προσυμβατικού</w:t>
      </w:r>
      <w:proofErr w:type="spellEnd"/>
      <w:r>
        <w:rPr>
          <w:rFonts w:eastAsia="Times New Roman" w:cs="Times New Roman"/>
          <w:szCs w:val="24"/>
        </w:rPr>
        <w:t xml:space="preserve"> ελέγχου στο Ελεγκτικό Συνέδριο, το οποίο είναι ευθύνη του Υπουργείου Αγροτικής Ανάπτυξης.</w:t>
      </w:r>
    </w:p>
    <w:p w14:paraId="699B2EA4"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κύριε Υπουργέ.</w:t>
      </w:r>
    </w:p>
    <w:p w14:paraId="699B2EA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699B2EA6"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w:t>
      </w:r>
      <w:r>
        <w:rPr>
          <w:rFonts w:eastAsia="Times New Roman" w:cs="Times New Roman"/>
          <w:szCs w:val="24"/>
        </w:rPr>
        <w:t xml:space="preserve">ε Υπουργέ, σας θέσαμε κάποια ερωτήματα. Εσείς προτιμήσατε η απάντηση σ’ αυτά τα ερωτήματα και δική σας ευχή να είναι ότι «ξέρετε, φεύγει από το Υπουργείο Αγροτικής Ανάπτυξης και πάει στις περιφέρειες». Το ζήτημα δεν είναι εάν θα φύγει από το ένα Υπουργείο </w:t>
      </w:r>
      <w:r>
        <w:rPr>
          <w:rFonts w:eastAsia="Times New Roman" w:cs="Times New Roman"/>
          <w:szCs w:val="24"/>
        </w:rPr>
        <w:t xml:space="preserve">για να πάει σε ένα άλλο Υπουργείο, να πετάξει από την καμπούρα του το Υπουργείο Ανάπτυξης και να το πάει σε ένα άλλο Υπουργείο. </w:t>
      </w:r>
    </w:p>
    <w:p w14:paraId="699B2EA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να δούμε ότι το πρόβλημα της δακοκτονίας δεν είναι καινούργιο και δεν μπορεί να περιοριστεί σε μια αλλαγή της ευθύνης, </w:t>
      </w:r>
      <w:r>
        <w:rPr>
          <w:rFonts w:eastAsia="Times New Roman" w:cs="Times New Roman"/>
          <w:szCs w:val="24"/>
        </w:rPr>
        <w:t xml:space="preserve">πρέπει να πούμε ότι υπάρχει χρόνια </w:t>
      </w:r>
      <w:proofErr w:type="spellStart"/>
      <w:r>
        <w:rPr>
          <w:rFonts w:eastAsia="Times New Roman" w:cs="Times New Roman"/>
          <w:szCs w:val="24"/>
        </w:rPr>
        <w:t>υποχρηματοδότηση</w:t>
      </w:r>
      <w:proofErr w:type="spellEnd"/>
      <w:r>
        <w:rPr>
          <w:rFonts w:eastAsia="Times New Roman" w:cs="Times New Roman"/>
          <w:szCs w:val="24"/>
        </w:rPr>
        <w:t xml:space="preserve"> από το 2009 μέχρι σήμερα και μάλιστα έχει </w:t>
      </w:r>
      <w:proofErr w:type="spellStart"/>
      <w:r>
        <w:rPr>
          <w:rFonts w:eastAsia="Times New Roman" w:cs="Times New Roman"/>
          <w:szCs w:val="24"/>
        </w:rPr>
        <w:t>υποτριπλασιαστεί</w:t>
      </w:r>
      <w:proofErr w:type="spellEnd"/>
      <w:r>
        <w:rPr>
          <w:rFonts w:eastAsia="Times New Roman" w:cs="Times New Roman"/>
          <w:szCs w:val="24"/>
        </w:rPr>
        <w:t xml:space="preserve"> αυτή η χρηματοδότηση. Επίσης, έχουμε απουσία ενιαίας πανελλαδικά και ολοκληρωμένης επιστημονικά εφαρμογής του προγράμματος δακοκτονίας και έλλειψ</w:t>
      </w:r>
      <w:r>
        <w:rPr>
          <w:rFonts w:eastAsia="Times New Roman" w:cs="Times New Roman"/>
          <w:szCs w:val="24"/>
        </w:rPr>
        <w:t xml:space="preserve">η φαρμάκων. </w:t>
      </w:r>
    </w:p>
    <w:p w14:paraId="699B2EA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Εδώ η Περιφέρεια Κρήτης δανείζεται φάρμακα από άλλες περιφερειακές ενότητες, από την Ηλεία, από την Αττική, από τη Μαγνησία. Η Περιφερειακή Ενότητα Ηρακλείου, που έχει τα περισσότερα </w:t>
      </w:r>
      <w:proofErr w:type="spellStart"/>
      <w:r>
        <w:rPr>
          <w:rFonts w:eastAsia="Times New Roman" w:cs="Times New Roman"/>
          <w:szCs w:val="24"/>
        </w:rPr>
        <w:t>ελαιόδενδρα</w:t>
      </w:r>
      <w:proofErr w:type="spellEnd"/>
      <w:r>
        <w:rPr>
          <w:rFonts w:eastAsia="Times New Roman" w:cs="Times New Roman"/>
          <w:szCs w:val="24"/>
        </w:rPr>
        <w:t>, δανείζεται από το Ρέθυμνο και από τα Χανιά. Όμω</w:t>
      </w:r>
      <w:r>
        <w:rPr>
          <w:rFonts w:eastAsia="Times New Roman" w:cs="Times New Roman"/>
          <w:szCs w:val="24"/>
        </w:rPr>
        <w:t xml:space="preserve">ς, δεν λύνεται το πρόβλημα με </w:t>
      </w:r>
      <w:proofErr w:type="spellStart"/>
      <w:r>
        <w:rPr>
          <w:rFonts w:eastAsia="Times New Roman" w:cs="Times New Roman"/>
          <w:szCs w:val="24"/>
        </w:rPr>
        <w:t>εμβαλωματικές</w:t>
      </w:r>
      <w:proofErr w:type="spellEnd"/>
      <w:r>
        <w:rPr>
          <w:rFonts w:eastAsia="Times New Roman" w:cs="Times New Roman"/>
          <w:szCs w:val="24"/>
        </w:rPr>
        <w:t xml:space="preserve"> παρεμβάσεις.</w:t>
      </w:r>
    </w:p>
    <w:p w14:paraId="699B2EA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Είναι, επίσης, το χαράτσι του 2%, που επιβαρύνει κυρίως τους φτωχούς ελαιοπαραγωγούς θα το καταργήσετε; Αποτυπώνει, δυστυχώς, την πρόθεση της δικής σας Κυβέρνησης, όπως και παλαιότερων κυβερνήσεων, ν</w:t>
      </w:r>
      <w:r>
        <w:rPr>
          <w:rFonts w:eastAsia="Times New Roman" w:cs="Times New Roman"/>
          <w:szCs w:val="24"/>
        </w:rPr>
        <w:t>α μετατραπεί η δακοκτονία σε ατομική υπόθεση του παραγωγού. Εκεί πάει το πράγμα.</w:t>
      </w:r>
    </w:p>
    <w:p w14:paraId="699B2EA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Με πρόσχημα αυτό που είπατε μόλις τώρα, τον εκσυγχρονισμό του τρόπου εφαρμογής της δακοκτονίας -αυτό είπε και ο κ. </w:t>
      </w:r>
      <w:r>
        <w:rPr>
          <w:rFonts w:eastAsia="Times New Roman" w:cs="Times New Roman"/>
          <w:szCs w:val="24"/>
        </w:rPr>
        <w:lastRenderedPageBreak/>
        <w:t>Αντώνογλου ερχόμενος στην Κρήτη- και επικαλούμενη η Κυβέρνησ</w:t>
      </w:r>
      <w:r>
        <w:rPr>
          <w:rFonts w:eastAsia="Times New Roman" w:cs="Times New Roman"/>
          <w:szCs w:val="24"/>
        </w:rPr>
        <w:t>η τον «</w:t>
      </w:r>
      <w:r>
        <w:rPr>
          <w:rFonts w:eastAsia="Times New Roman" w:cs="Times New Roman"/>
          <w:szCs w:val="24"/>
        </w:rPr>
        <w:t>ΚΑΛΛΙΚΡΑΤΗ</w:t>
      </w:r>
      <w:r>
        <w:rPr>
          <w:rFonts w:eastAsia="Times New Roman" w:cs="Times New Roman"/>
          <w:szCs w:val="24"/>
        </w:rPr>
        <w:t>», αυτό που είπατε και εσείς, μέσα από νομοθετική ρύθμιση θα φορτώσει στην ουσία την οργάνωση, τη χρηματοδότηση, την πρόσληψη του προσωπικού, την υλοποίηση του προγράμματος στις περιφέρειες, κρατώντας όπως είπατε εσείς τον εποπτικό ρόλο γι</w:t>
      </w:r>
      <w:r>
        <w:rPr>
          <w:rFonts w:eastAsia="Times New Roman" w:cs="Times New Roman"/>
          <w:szCs w:val="24"/>
        </w:rPr>
        <w:t>α τα αποτελέσματα.</w:t>
      </w:r>
    </w:p>
    <w:p w14:paraId="699B2EA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Να δούμε κάτι άλλο τώρα. Με δεδομένους τους κεντρικούς αυτοτελείς πόρους να έχουν μειωθεί πάνω από 70% σε περιφέρειες και δήμους, με τη δημοσιονομική ασφυξία</w:t>
      </w:r>
      <w:r>
        <w:rPr>
          <w:rFonts w:eastAsia="Times New Roman" w:cs="Times New Roman"/>
          <w:szCs w:val="24"/>
        </w:rPr>
        <w:t>,</w:t>
      </w:r>
      <w:r>
        <w:rPr>
          <w:rFonts w:eastAsia="Times New Roman" w:cs="Times New Roman"/>
          <w:szCs w:val="24"/>
        </w:rPr>
        <w:t xml:space="preserve"> που υπάρχει και που θα κρατήσει στο διηνεκές, απ’ ό,τι φαίνεται, αυτό σημαίνει</w:t>
      </w:r>
      <w:r>
        <w:rPr>
          <w:rFonts w:eastAsia="Times New Roman" w:cs="Times New Roman"/>
          <w:szCs w:val="24"/>
        </w:rPr>
        <w:t xml:space="preserve"> ότι η υλοποίηση της δακοκτονίας θα συνοδευτεί με ενίσχυση του ανταποδοτικού χαρακτήρα, δηλαδή με αύξηση των εισφορών στους παραγωγούς. </w:t>
      </w:r>
    </w:p>
    <w:p w14:paraId="699B2EA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Με λίγα λόγια, το κράτος πετά το μπαλάκι στις περιφέρειες, προκειμένου το ίδιο να απαλλαγεί και αυτή η εξέλιξη βέβαια ε</w:t>
      </w:r>
      <w:r>
        <w:rPr>
          <w:rFonts w:eastAsia="Times New Roman" w:cs="Times New Roman"/>
          <w:szCs w:val="24"/>
        </w:rPr>
        <w:t xml:space="preserve">ίναι ό,τι πιο επικίνδυνο για την ελαιοπαραγωγή της χώρας και τους φτωχούς αγρότες, που είναι, εάν θέλετε, και ένας άλλος τρόπος για να εξαναγκαστούν σε εγκατάλειψη. </w:t>
      </w:r>
    </w:p>
    <w:p w14:paraId="699B2EA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Πρόκειται, λοιπόν, για επιλογή με την οποία συμφωνούν και οι περιφερειάρχες –να μην ξεχνάμ</w:t>
      </w:r>
      <w:r>
        <w:rPr>
          <w:rFonts w:eastAsia="Times New Roman" w:cs="Times New Roman"/>
          <w:szCs w:val="24"/>
        </w:rPr>
        <w:t xml:space="preserve">ε ότι η συντριπτική πλειοψηφία των περιφερειαρχών είναι Νέα Δημοκρατία και ΠΑΣΟΚ- με το αιτιολογικό «δώστε μας εμάς την ευθύνη, για να σταματήσουν οι γραφειοκρατικές διαδικασίες, το </w:t>
      </w:r>
      <w:proofErr w:type="spellStart"/>
      <w:r>
        <w:rPr>
          <w:rFonts w:eastAsia="Times New Roman" w:cs="Times New Roman"/>
          <w:szCs w:val="24"/>
        </w:rPr>
        <w:t>αθηνοκεντρικό</w:t>
      </w:r>
      <w:proofErr w:type="spellEnd"/>
      <w:r>
        <w:rPr>
          <w:rFonts w:eastAsia="Times New Roman" w:cs="Times New Roman"/>
          <w:szCs w:val="24"/>
        </w:rPr>
        <w:t xml:space="preserve"> κράτος» και τα γνωστά.</w:t>
      </w:r>
    </w:p>
    <w:p w14:paraId="699B2EA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Κρύβει, </w:t>
      </w:r>
      <w:r>
        <w:rPr>
          <w:rFonts w:eastAsia="Times New Roman" w:cs="Times New Roman"/>
          <w:bCs/>
          <w:shd w:val="clear" w:color="auto" w:fill="FFFFFF"/>
        </w:rPr>
        <w:t>όμως</w:t>
      </w:r>
      <w:r>
        <w:rPr>
          <w:rFonts w:eastAsia="Times New Roman" w:cs="Times New Roman"/>
          <w:szCs w:val="24"/>
        </w:rPr>
        <w:t xml:space="preserve">, τόσο η </w:t>
      </w:r>
      <w:r>
        <w:rPr>
          <w:rFonts w:eastAsia="Times New Roman"/>
          <w:bCs/>
        </w:rPr>
        <w:t>Κυβέρνηση</w:t>
      </w:r>
      <w:r>
        <w:rPr>
          <w:rFonts w:eastAsia="Times New Roman" w:cs="Times New Roman"/>
          <w:szCs w:val="24"/>
        </w:rPr>
        <w:t xml:space="preserve"> όσο κα</w:t>
      </w:r>
      <w:r>
        <w:rPr>
          <w:rFonts w:eastAsia="Times New Roman" w:cs="Times New Roman"/>
          <w:szCs w:val="24"/>
        </w:rPr>
        <w:t xml:space="preserve">ι οι περιφερειάρχες ότι το κόστος της δακοκτονίας θα το επιβαρυνθούν -και ολοκληρώνω,  κύριε Πρόεδρε- οι ίδιοι οι ελαιοπαραγωγοί με την αύξηση της εισφοράς του 2% που ισχύει σήμερα. </w:t>
      </w:r>
    </w:p>
    <w:p w14:paraId="699B2EA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Μάλιστα, εμφανίζονται ορισμένοι συνεταιρισμοί ως «λαγοί» και της </w:t>
      </w:r>
      <w:r>
        <w:rPr>
          <w:rFonts w:eastAsia="Times New Roman"/>
          <w:bCs/>
        </w:rPr>
        <w:t>Κυβέρνησης</w:t>
      </w:r>
      <w:r>
        <w:rPr>
          <w:rFonts w:eastAsia="Times New Roman" w:cs="Times New Roman"/>
          <w:szCs w:val="24"/>
        </w:rPr>
        <w:t xml:space="preserve"> και της Ευρωπαϊκής </w:t>
      </w:r>
      <w:r>
        <w:rPr>
          <w:rFonts w:eastAsia="Times New Roman"/>
          <w:bCs/>
        </w:rPr>
        <w:t>Έ</w:t>
      </w:r>
      <w:r>
        <w:rPr>
          <w:rFonts w:eastAsia="Times New Roman" w:cs="Times New Roman"/>
          <w:szCs w:val="24"/>
        </w:rPr>
        <w:t xml:space="preserve">νωσης, οι οποίοι με πρόσχημα τη χρόνια </w:t>
      </w:r>
      <w:proofErr w:type="spellStart"/>
      <w:r>
        <w:rPr>
          <w:rFonts w:eastAsia="Times New Roman" w:cs="Times New Roman"/>
          <w:szCs w:val="24"/>
        </w:rPr>
        <w:t>υποχρηματοδότηση</w:t>
      </w:r>
      <w:proofErr w:type="spellEnd"/>
      <w:r>
        <w:rPr>
          <w:rFonts w:eastAsia="Times New Roman" w:cs="Times New Roman"/>
          <w:szCs w:val="24"/>
        </w:rPr>
        <w:t xml:space="preserve"> ή ότι το 2% δεν αποδίδεται στο κράτος από τα ελαιουργεία, προτείνουν να αυξηθεί η εισφορά μέχρι 4% και 5%, προκειμένου να κρατήσουν την πιστοποίηση του λαδιού ως έξτρα π</w:t>
      </w:r>
      <w:r>
        <w:rPr>
          <w:rFonts w:eastAsia="Times New Roman" w:cs="Times New Roman"/>
          <w:szCs w:val="24"/>
        </w:rPr>
        <w:t xml:space="preserve">αρθένο, φορτώνοντας το κόστος στους ίδιους τους παραγωγούς. </w:t>
      </w:r>
    </w:p>
    <w:p w14:paraId="699B2EB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Εμείς το έχουμε ξεκαθαρίσει αυτό, κύριε Υπουργέ, και σας καλούμε ξανά να απαντήσετε στα </w:t>
      </w:r>
      <w:r>
        <w:rPr>
          <w:rFonts w:eastAsia="Times New Roman"/>
          <w:bCs/>
        </w:rPr>
        <w:t>συγκεκριμένα</w:t>
      </w:r>
      <w:r>
        <w:rPr>
          <w:rFonts w:eastAsia="Times New Roman" w:cs="Times New Roman"/>
          <w:szCs w:val="24"/>
        </w:rPr>
        <w:t xml:space="preserve"> ερωτήματα. Θα </w:t>
      </w:r>
      <w:r>
        <w:rPr>
          <w:rFonts w:eastAsia="Times New Roman" w:cs="Times New Roman"/>
          <w:szCs w:val="24"/>
        </w:rPr>
        <w:lastRenderedPageBreak/>
        <w:t>σταματήσει αυτός ο εμπαιγμός απέναντι στους φτωχούς παραγωγούς για το θέμα της δ</w:t>
      </w:r>
      <w:r>
        <w:rPr>
          <w:rFonts w:eastAsia="Times New Roman" w:cs="Times New Roman"/>
          <w:szCs w:val="24"/>
        </w:rPr>
        <w:t xml:space="preserve">ακοκτονίας; Για το ΚΚΕ η δακοκτονία δεν μπορεί να </w:t>
      </w:r>
      <w:r>
        <w:rPr>
          <w:rFonts w:eastAsia="Times New Roman"/>
          <w:bCs/>
        </w:rPr>
        <w:t>είναι</w:t>
      </w:r>
      <w:r>
        <w:rPr>
          <w:rFonts w:eastAsia="Times New Roman" w:cs="Times New Roman"/>
          <w:szCs w:val="24"/>
        </w:rPr>
        <w:t xml:space="preserve"> ατομική υπόθεση του παραγωγού, διότι </w:t>
      </w:r>
      <w:r>
        <w:rPr>
          <w:rFonts w:eastAsia="Times New Roman"/>
          <w:bCs/>
        </w:rPr>
        <w:t>έχει</w:t>
      </w:r>
      <w:r>
        <w:rPr>
          <w:rFonts w:eastAsia="Times New Roman" w:cs="Times New Roman"/>
          <w:szCs w:val="24"/>
        </w:rPr>
        <w:t xml:space="preserve"> υψηλό κόστος και καθίσταται έτσι αναποτελεσματική. </w:t>
      </w:r>
    </w:p>
    <w:p w14:paraId="699B2EB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Κατά συνέπεια, οι αγρότες δεν πρέπει να αναμένουν πότε η κάθε κ</w:t>
      </w:r>
      <w:r>
        <w:rPr>
          <w:rFonts w:eastAsia="Times New Roman"/>
          <w:bCs/>
        </w:rPr>
        <w:t>υβέρνηση</w:t>
      </w:r>
      <w:r>
        <w:rPr>
          <w:rFonts w:eastAsia="Times New Roman" w:cs="Times New Roman"/>
          <w:szCs w:val="24"/>
        </w:rPr>
        <w:t xml:space="preserve"> θα τους επιλύσει το πρόβλημα. Χρει</w:t>
      </w:r>
      <w:r>
        <w:rPr>
          <w:rFonts w:eastAsia="Times New Roman" w:cs="Times New Roman"/>
          <w:szCs w:val="24"/>
        </w:rPr>
        <w:t xml:space="preserve">άζεται αγωνιστική επαγρύπνηση, γιατί το πρόβλημα της δακοκτονίας έρχεται να προστεθεί σε ένα σύνολο προβλημάτων των φτωχών παραγωγών που </w:t>
      </w:r>
      <w:r>
        <w:rPr>
          <w:rFonts w:eastAsia="Times New Roman" w:cs="Times New Roman"/>
          <w:bCs/>
          <w:shd w:val="clear" w:color="auto" w:fill="FFFFFF"/>
        </w:rPr>
        <w:t>υπάρχουν</w:t>
      </w:r>
      <w:r>
        <w:rPr>
          <w:rFonts w:eastAsia="Times New Roman" w:cs="Times New Roman"/>
          <w:szCs w:val="24"/>
        </w:rPr>
        <w:t xml:space="preserve"> σήμερα, που ουσιαστικά θα τους πετάξει και από τη γη και από την παραγωγή τους. </w:t>
      </w:r>
    </w:p>
    <w:p w14:paraId="699B2EB2" w14:textId="77777777" w:rsidR="00373EA4" w:rsidRDefault="000A2444">
      <w:pPr>
        <w:spacing w:line="600" w:lineRule="auto"/>
        <w:ind w:firstLine="720"/>
        <w:jc w:val="both"/>
        <w:rPr>
          <w:rFonts w:eastAsia="Times New Roman" w:cs="Times New Roman"/>
          <w:szCs w:val="24"/>
        </w:rPr>
      </w:pPr>
      <w:r>
        <w:rPr>
          <w:rFonts w:eastAsia="Times New Roman" w:cs="Times New Roman"/>
        </w:rPr>
        <w:t xml:space="preserve">Ευχαριστώ, κύριε Πρόεδρε. </w:t>
      </w:r>
    </w:p>
    <w:p w14:paraId="699B2EB3" w14:textId="77777777" w:rsidR="00373EA4" w:rsidRDefault="000A2444">
      <w:pPr>
        <w:spacing w:line="600" w:lineRule="auto"/>
        <w:ind w:firstLine="720"/>
        <w:jc w:val="both"/>
        <w:rPr>
          <w:rFonts w:eastAsia="Times New Roman" w:cs="Times New Roman"/>
        </w:rPr>
      </w:pPr>
      <w:r>
        <w:rPr>
          <w:rFonts w:eastAsia="Times New Roman"/>
          <w:b/>
          <w:bCs/>
        </w:rPr>
        <w:t>ΠΡ</w:t>
      </w:r>
      <w:r>
        <w:rPr>
          <w:rFonts w:eastAsia="Times New Roman"/>
          <w:b/>
          <w:bCs/>
        </w:rPr>
        <w:t xml:space="preserve">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rPr>
        <w:t xml:space="preserve">Κύριε Υπουργέ, έχετε τον λόγο. </w:t>
      </w:r>
    </w:p>
    <w:p w14:paraId="699B2EB4" w14:textId="77777777" w:rsidR="00373EA4" w:rsidRDefault="000A2444">
      <w:pPr>
        <w:spacing w:line="600" w:lineRule="auto"/>
        <w:ind w:firstLine="720"/>
        <w:jc w:val="both"/>
        <w:rPr>
          <w:rFonts w:eastAsia="Times New Roman" w:cs="Times New Roman"/>
        </w:rPr>
      </w:pPr>
      <w:r>
        <w:rPr>
          <w:rFonts w:eastAsia="Times New Roman" w:cs="Times New Roman"/>
          <w:b/>
        </w:rPr>
        <w:t>ΒΑΣΙΛΕΙΟΣ ΚΟΚΚΑΛΗΣ (Υφυπουργός Αγροτικής Ανάπτυξης και Τροφίμων):</w:t>
      </w:r>
      <w:r>
        <w:rPr>
          <w:rFonts w:eastAsia="Times New Roman" w:cs="Times New Roman"/>
        </w:rPr>
        <w:t xml:space="preserve"> Κύριε Συντυχάκη, κατ’ αρχάς δεν αποφεύγουμε την απάντηση και δεν πετάμε το μπαλάκι. Το αντίθετο μπορεί να συμβαίνει, όταν δεν </w:t>
      </w:r>
      <w:r>
        <w:rPr>
          <w:rFonts w:eastAsia="Times New Roman" w:cs="Times New Roman"/>
        </w:rPr>
        <w:t xml:space="preserve">προβλέπεται ένα όργανο να </w:t>
      </w:r>
      <w:r>
        <w:rPr>
          <w:rFonts w:eastAsia="Times New Roman"/>
          <w:bCs/>
        </w:rPr>
        <w:t>είναι</w:t>
      </w:r>
      <w:r>
        <w:rPr>
          <w:rFonts w:eastAsia="Times New Roman" w:cs="Times New Roman"/>
        </w:rPr>
        <w:t xml:space="preserve"> αρμόδιο. Τι να σας πούμε; Αφού οι </w:t>
      </w:r>
      <w:r>
        <w:rPr>
          <w:rFonts w:eastAsia="Times New Roman" w:cs="Times New Roman"/>
        </w:rPr>
        <w:t>π</w:t>
      </w:r>
      <w:r>
        <w:rPr>
          <w:rFonts w:eastAsia="Times New Roman" w:cs="Times New Roman"/>
        </w:rPr>
        <w:t xml:space="preserve">εριφέρειες </w:t>
      </w:r>
      <w:r>
        <w:rPr>
          <w:rFonts w:eastAsia="Times New Roman"/>
          <w:bCs/>
        </w:rPr>
        <w:t>είναι</w:t>
      </w:r>
      <w:r>
        <w:rPr>
          <w:rFonts w:eastAsia="Times New Roman" w:cs="Times New Roman"/>
        </w:rPr>
        <w:t xml:space="preserve"> αρμό</w:t>
      </w:r>
      <w:r>
        <w:rPr>
          <w:rFonts w:eastAsia="Times New Roman" w:cs="Times New Roman"/>
        </w:rPr>
        <w:lastRenderedPageBreak/>
        <w:t xml:space="preserve">διες για την υλοποίηση της δακοκτονίας. Να μπούμε στα χωράφια των περιφερειών; Ποιος </w:t>
      </w:r>
      <w:r>
        <w:rPr>
          <w:rFonts w:eastAsia="Times New Roman"/>
          <w:bCs/>
        </w:rPr>
        <w:t>είναι</w:t>
      </w:r>
      <w:r>
        <w:rPr>
          <w:rFonts w:eastAsia="Times New Roman" w:cs="Times New Roman"/>
        </w:rPr>
        <w:t xml:space="preserve"> ο εμπαιγμός; Ο εμπαιγμός </w:t>
      </w:r>
      <w:r>
        <w:rPr>
          <w:rFonts w:eastAsia="Times New Roman"/>
          <w:bCs/>
        </w:rPr>
        <w:t>είναι</w:t>
      </w:r>
      <w:r>
        <w:rPr>
          <w:rFonts w:eastAsia="Times New Roman" w:cs="Times New Roman"/>
        </w:rPr>
        <w:t xml:space="preserve"> ότι επαναλαμβάνουμε αυτό που ορίζει ο νόμος; Ο</w:t>
      </w:r>
      <w:r>
        <w:rPr>
          <w:rFonts w:eastAsia="Times New Roman" w:cs="Times New Roman"/>
        </w:rPr>
        <w:t xml:space="preserve">ι περιφέρειες υλοποιούν τη δακοκτονία. Να το καταλάβετε αυτό, πρώτον. </w:t>
      </w:r>
    </w:p>
    <w:p w14:paraId="699B2EB5" w14:textId="77777777" w:rsidR="00373EA4" w:rsidRDefault="000A2444">
      <w:pPr>
        <w:spacing w:line="600" w:lineRule="auto"/>
        <w:ind w:firstLine="720"/>
        <w:jc w:val="both"/>
        <w:rPr>
          <w:rFonts w:eastAsia="Times New Roman" w:cs="Times New Roman"/>
        </w:rPr>
      </w:pPr>
      <w:r>
        <w:rPr>
          <w:rFonts w:eastAsia="Times New Roman" w:cs="Times New Roman"/>
        </w:rPr>
        <w:t xml:space="preserve">Δεύτερον, σας διάβασα δήλωση του Περιφερειάρχη της Κρήτης, όχι του κ. Αντώνογλου, ότι ο ψεκασμός θα γίνει κανονικά. Να μην ανησυχεί ο </w:t>
      </w:r>
      <w:r>
        <w:rPr>
          <w:rFonts w:eastAsia="Times New Roman"/>
          <w:bCs/>
        </w:rPr>
        <w:t>κό</w:t>
      </w:r>
      <w:r>
        <w:rPr>
          <w:rFonts w:eastAsia="Times New Roman" w:cs="Times New Roman"/>
        </w:rPr>
        <w:t xml:space="preserve">σμος. Μικροπροβλήματα πάντα θα </w:t>
      </w:r>
      <w:r>
        <w:rPr>
          <w:rFonts w:eastAsia="Times New Roman" w:cs="Times New Roman"/>
          <w:bCs/>
          <w:shd w:val="clear" w:color="auto" w:fill="FFFFFF"/>
        </w:rPr>
        <w:t>υπάρχουν</w:t>
      </w:r>
      <w:r>
        <w:rPr>
          <w:rFonts w:eastAsia="Times New Roman" w:cs="Times New Roman"/>
        </w:rPr>
        <w:t>, αλλά η β</w:t>
      </w:r>
      <w:r>
        <w:rPr>
          <w:rFonts w:eastAsia="Times New Roman" w:cs="Times New Roman"/>
        </w:rPr>
        <w:t xml:space="preserve">ασική κατεύθυνση υλοποίησης, με τον Καλλικράτη, ανήκει στις περιφέρειες. Πώς να το κάνουμε τώρα; </w:t>
      </w:r>
    </w:p>
    <w:p w14:paraId="699B2EB6" w14:textId="77777777" w:rsidR="00373EA4" w:rsidRDefault="000A2444">
      <w:pPr>
        <w:spacing w:line="600" w:lineRule="auto"/>
        <w:ind w:firstLine="720"/>
        <w:jc w:val="both"/>
        <w:rPr>
          <w:rFonts w:eastAsia="Times New Roman" w:cs="Times New Roman"/>
        </w:rPr>
      </w:pPr>
      <w:r>
        <w:rPr>
          <w:rFonts w:eastAsia="Times New Roman" w:cs="Times New Roman"/>
        </w:rPr>
        <w:t xml:space="preserve">Το να λέμε ότι εμπαίζουμε, </w:t>
      </w:r>
      <w:r>
        <w:rPr>
          <w:rFonts w:eastAsia="Times New Roman"/>
          <w:bCs/>
        </w:rPr>
        <w:t>είναι</w:t>
      </w:r>
      <w:r>
        <w:rPr>
          <w:rFonts w:eastAsia="Times New Roman" w:cs="Times New Roman"/>
        </w:rPr>
        <w:t xml:space="preserve"> το </w:t>
      </w:r>
      <w:r>
        <w:rPr>
          <w:rFonts w:eastAsia="Times New Roman"/>
          <w:bCs/>
        </w:rPr>
        <w:t>μό</w:t>
      </w:r>
      <w:r>
        <w:rPr>
          <w:rFonts w:eastAsia="Times New Roman" w:cs="Times New Roman"/>
        </w:rPr>
        <w:t xml:space="preserve">νο εύκολο. Το να λέμε τι ισχύει </w:t>
      </w:r>
      <w:r>
        <w:rPr>
          <w:rFonts w:eastAsia="Times New Roman"/>
          <w:bCs/>
        </w:rPr>
        <w:t>είναι</w:t>
      </w:r>
      <w:r>
        <w:rPr>
          <w:rFonts w:eastAsia="Times New Roman" w:cs="Times New Roman"/>
        </w:rPr>
        <w:t xml:space="preserve"> το δύσκολο. </w:t>
      </w:r>
      <w:r>
        <w:rPr>
          <w:rFonts w:eastAsia="Times New Roman"/>
          <w:bCs/>
        </w:rPr>
        <w:t>Είναι</w:t>
      </w:r>
      <w:r>
        <w:rPr>
          <w:rFonts w:eastAsia="Times New Roman" w:cs="Times New Roman"/>
        </w:rPr>
        <w:t xml:space="preserve"> το Υπουργείο Αγροτικής Ανάπτυξης αρμόδιο για την υλοποίηση του π</w:t>
      </w:r>
      <w:r>
        <w:rPr>
          <w:rFonts w:eastAsia="Times New Roman" w:cs="Times New Roman"/>
        </w:rPr>
        <w:t xml:space="preserve">ρογράμματος της δακοκτονίας και για το πώς θα γίνει ο ψεκασμός, ναι ή όχι; Να το αντιστρέψουμε και να ρωτήσω εγώ τώρα. Όχι, βέβαια. Ποιος </w:t>
      </w:r>
      <w:r>
        <w:rPr>
          <w:rFonts w:eastAsia="Times New Roman"/>
          <w:bCs/>
        </w:rPr>
        <w:t>είναι</w:t>
      </w:r>
      <w:r>
        <w:rPr>
          <w:rFonts w:eastAsia="Times New Roman" w:cs="Times New Roman"/>
        </w:rPr>
        <w:t xml:space="preserve"> ο εμπαιγμός; </w:t>
      </w:r>
    </w:p>
    <w:p w14:paraId="699B2EB7" w14:textId="77777777" w:rsidR="00373EA4" w:rsidRDefault="000A2444">
      <w:pPr>
        <w:spacing w:line="600" w:lineRule="auto"/>
        <w:ind w:firstLine="720"/>
        <w:jc w:val="both"/>
        <w:rPr>
          <w:rFonts w:eastAsia="Times New Roman" w:cs="Times New Roman"/>
        </w:rPr>
      </w:pPr>
      <w:r>
        <w:rPr>
          <w:rFonts w:eastAsia="Times New Roman" w:cs="Times New Roman"/>
        </w:rPr>
        <w:t>Τρίτον</w:t>
      </w:r>
      <w:r>
        <w:rPr>
          <w:rFonts w:eastAsia="Times New Roman" w:cs="Times New Roman"/>
        </w:rPr>
        <w:t>, όσον αφορά την κατάργηση της εισφοράς, χθες ήρθε η απάντηση από τη Διεύθυνση Εφαρμογής Έμμ</w:t>
      </w:r>
      <w:r>
        <w:rPr>
          <w:rFonts w:eastAsia="Times New Roman" w:cs="Times New Roman"/>
        </w:rPr>
        <w:t xml:space="preserve">εσης Φορολογίας. Θα σας την προσκομίσω να τη διαβάσετε. </w:t>
      </w:r>
    </w:p>
    <w:p w14:paraId="699B2EB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Αναφορικά </w:t>
      </w:r>
      <w:r>
        <w:rPr>
          <w:rFonts w:eastAsia="Times New Roman"/>
          <w:bCs/>
        </w:rPr>
        <w:t>με</w:t>
      </w:r>
      <w:r>
        <w:rPr>
          <w:rFonts w:eastAsia="Times New Roman" w:cs="Times New Roman"/>
          <w:szCs w:val="24"/>
        </w:rPr>
        <w:t xml:space="preserve"> το αίτημα για το 2% που αναφέρατε και για την κατάργηση της εισφοράς δακοκτονίας για τους μικροκαλλιεργητές ελαιοπαραγωγούς, σημειώνουμε ότι στο πλαίσιο κάθε </w:t>
      </w:r>
      <w:r>
        <w:rPr>
          <w:rFonts w:eastAsia="Times New Roman"/>
          <w:szCs w:val="24"/>
        </w:rPr>
        <w:t>διαδικασία</w:t>
      </w:r>
      <w:r>
        <w:rPr>
          <w:rFonts w:eastAsia="Times New Roman" w:cs="Times New Roman"/>
          <w:szCs w:val="24"/>
        </w:rPr>
        <w:t xml:space="preserve">ς επανεξέτασης των πάσης φύσεως φόρων, τελών, εισφορών κ.λπ., οι όποιες προτεινόμενες αλλαγές εξετάζονται σε συνάρτηση με την </w:t>
      </w:r>
      <w:r>
        <w:rPr>
          <w:rFonts w:eastAsia="Times New Roman" w:cs="Times New Roman"/>
          <w:bCs/>
          <w:shd w:val="clear" w:color="auto" w:fill="FFFFFF"/>
        </w:rPr>
        <w:t>ιδιαίτερη</w:t>
      </w:r>
      <w:r>
        <w:rPr>
          <w:rFonts w:eastAsia="Times New Roman" w:cs="Times New Roman"/>
          <w:szCs w:val="24"/>
        </w:rPr>
        <w:t xml:space="preserve"> </w:t>
      </w:r>
      <w:r>
        <w:rPr>
          <w:rFonts w:eastAsia="Times New Roman" w:cs="Times New Roman"/>
          <w:bCs/>
          <w:shd w:val="clear" w:color="auto" w:fill="FFFFFF"/>
        </w:rPr>
        <w:t>ανάγκη</w:t>
      </w:r>
      <w:r>
        <w:rPr>
          <w:rFonts w:eastAsia="Times New Roman" w:cs="Times New Roman"/>
          <w:szCs w:val="24"/>
        </w:rPr>
        <w:t xml:space="preserve"> για σταθεροποίηση των δημοσιονομικών δεδομένων της χώρας μας, δεδομένης της τρέχουσας δημοσιονομικής συγκυρίας. </w:t>
      </w:r>
    </w:p>
    <w:p w14:paraId="699B2EB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Εν κατακλείδι, κύριε Συντυχάκη, ό,τι βαραίνει το Υπουργείο Αγροτικής Ανάπτυξης, αυτό το κάνει μέχρι κεραίας. Η βασική </w:t>
      </w:r>
      <w:r>
        <w:rPr>
          <w:rFonts w:eastAsia="Times New Roman" w:cs="Times New Roman"/>
          <w:bCs/>
          <w:shd w:val="clear" w:color="auto" w:fill="FFFFFF"/>
        </w:rPr>
        <w:t>όμως</w:t>
      </w:r>
      <w:r>
        <w:rPr>
          <w:rFonts w:eastAsia="Times New Roman" w:cs="Times New Roman"/>
          <w:szCs w:val="24"/>
        </w:rPr>
        <w:t xml:space="preserve"> υλοποίηση ανήκει στις </w:t>
      </w:r>
      <w:r>
        <w:rPr>
          <w:rFonts w:eastAsia="Times New Roman" w:cs="Times New Roman"/>
          <w:szCs w:val="24"/>
        </w:rPr>
        <w:t>π</w:t>
      </w:r>
      <w:r>
        <w:rPr>
          <w:rFonts w:eastAsia="Times New Roman" w:cs="Times New Roman"/>
          <w:szCs w:val="24"/>
        </w:rPr>
        <w:t>εριφέρειες, οι οποίες σε συνεργασία πάντα με το Υπουργείο Αγροτικής Ανάπτυξης υλοποιούν τα προγράμματα δακοκτο</w:t>
      </w:r>
      <w:r>
        <w:rPr>
          <w:rFonts w:eastAsia="Times New Roman" w:cs="Times New Roman"/>
          <w:szCs w:val="24"/>
        </w:rPr>
        <w:t xml:space="preserve">νίας με πρωταγωνιστή, επαναλαμβάνω, τις </w:t>
      </w:r>
      <w:r>
        <w:rPr>
          <w:rFonts w:eastAsia="Times New Roman" w:cs="Times New Roman"/>
          <w:szCs w:val="24"/>
        </w:rPr>
        <w:t>π</w:t>
      </w:r>
      <w:r>
        <w:rPr>
          <w:rFonts w:eastAsia="Times New Roman" w:cs="Times New Roman"/>
          <w:szCs w:val="24"/>
        </w:rPr>
        <w:t xml:space="preserve">εριφέρειες. </w:t>
      </w:r>
    </w:p>
    <w:p w14:paraId="699B2EB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99B2EBB" w14:textId="77777777" w:rsidR="00373EA4" w:rsidRDefault="000A2444">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Ευχαριστούμε τον κ. Κόκκαλη. </w:t>
      </w:r>
    </w:p>
    <w:p w14:paraId="699B2EB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Συνεχίζουμε με</w:t>
      </w:r>
      <w:r>
        <w:rPr>
          <w:rFonts w:eastAsia="Times New Roman" w:cs="Times New Roman"/>
          <w:szCs w:val="24"/>
        </w:rPr>
        <w:t xml:space="preserve"> την πρώτη με αριθμό 1111/27-6-2017 επίκαιρη ερώτηση πρώτου κύκλου της Βουλευτού </w:t>
      </w:r>
      <w:proofErr w:type="spellStart"/>
      <w:r>
        <w:rPr>
          <w:rFonts w:eastAsia="Times New Roman" w:cs="Times New Roman"/>
          <w:szCs w:val="24"/>
        </w:rPr>
        <w:t>Πέλλ</w:t>
      </w:r>
      <w:r>
        <w:rPr>
          <w:rFonts w:eastAsia="Times New Roman" w:cs="Times New Roman"/>
          <w:szCs w:val="24"/>
        </w:rPr>
        <w:t>η</w:t>
      </w:r>
      <w:r>
        <w:rPr>
          <w:rFonts w:eastAsia="Times New Roman" w:cs="Times New Roman"/>
          <w:szCs w:val="24"/>
        </w:rPr>
        <w:t>ς</w:t>
      </w:r>
      <w:proofErr w:type="spellEnd"/>
      <w:r>
        <w:rPr>
          <w:rFonts w:eastAsia="Times New Roman" w:cs="Times New Roman"/>
          <w:szCs w:val="24"/>
        </w:rPr>
        <w:t xml:space="preserve"> του Συνασπισμού Ριζο</w:t>
      </w:r>
      <w:r>
        <w:rPr>
          <w:rFonts w:eastAsia="Times New Roman" w:cs="Times New Roman"/>
          <w:szCs w:val="24"/>
        </w:rPr>
        <w:t xml:space="preserve">σπαστικής Αριστεράς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Τζάκρη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 xml:space="preserve">με θέμα: «Εμπορία </w:t>
      </w:r>
      <w:proofErr w:type="spellStart"/>
      <w:r>
        <w:rPr>
          <w:rFonts w:eastAsia="Times New Roman" w:cs="Times New Roman"/>
          <w:szCs w:val="24"/>
        </w:rPr>
        <w:t>πυρηνόκαρπων</w:t>
      </w:r>
      <w:proofErr w:type="spellEnd"/>
      <w:r>
        <w:rPr>
          <w:rFonts w:eastAsia="Times New Roman" w:cs="Times New Roman"/>
          <w:szCs w:val="24"/>
        </w:rPr>
        <w:t xml:space="preserve"> 2017». Θα απαντήσει ο Υπουργός Αγροτικής Ανάπτυξης και Τροφίμων κ. Ευάγγελος Αποστόλου.</w:t>
      </w:r>
    </w:p>
    <w:p w14:paraId="699B2EB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xml:space="preserve">, έχετε τον λόγο. </w:t>
      </w:r>
    </w:p>
    <w:p w14:paraId="699B2EBE"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w:t>
      </w:r>
      <w:r>
        <w:rPr>
          <w:rFonts w:eastAsia="Times New Roman" w:cs="Times New Roman"/>
        </w:rPr>
        <w:t>Ευχαριστώ πολύ,</w:t>
      </w:r>
      <w:r>
        <w:rPr>
          <w:rFonts w:eastAsia="Times New Roman" w:cs="Times New Roman"/>
          <w:szCs w:val="24"/>
        </w:rPr>
        <w:t xml:space="preserve"> κύριε Πρόεδρε. </w:t>
      </w:r>
    </w:p>
    <w:p w14:paraId="699B2EB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κατά την πρόσφατη επίσκεψή σας στη Βέροια πριν από λίγο καιρό, </w:t>
      </w:r>
      <w:proofErr w:type="spellStart"/>
      <w:r>
        <w:rPr>
          <w:rFonts w:eastAsia="Times New Roman" w:cs="Times New Roman"/>
          <w:szCs w:val="24"/>
        </w:rPr>
        <w:t>παραστήκατε</w:t>
      </w:r>
      <w:proofErr w:type="spellEnd"/>
      <w:r>
        <w:rPr>
          <w:rFonts w:eastAsia="Times New Roman" w:cs="Times New Roman"/>
          <w:szCs w:val="24"/>
        </w:rPr>
        <w:t xml:space="preserve"> αυτοπροσώπως στην υπογραφή του καταστατικού ίδρυσης της </w:t>
      </w:r>
      <w:proofErr w:type="spellStart"/>
      <w:r>
        <w:rPr>
          <w:rFonts w:eastAsia="Times New Roman" w:cs="Times New Roman"/>
          <w:szCs w:val="24"/>
        </w:rPr>
        <w:t>διεπαγγελματικής</w:t>
      </w:r>
      <w:proofErr w:type="spellEnd"/>
      <w:r>
        <w:rPr>
          <w:rFonts w:eastAsia="Times New Roman" w:cs="Times New Roman"/>
          <w:szCs w:val="24"/>
        </w:rPr>
        <w:t xml:space="preserve"> οργάνωσης για τα </w:t>
      </w:r>
      <w:proofErr w:type="spellStart"/>
      <w:r>
        <w:rPr>
          <w:rFonts w:eastAsia="Times New Roman" w:cs="Times New Roman"/>
          <w:szCs w:val="24"/>
        </w:rPr>
        <w:t>πυρηνόκαρπα</w:t>
      </w:r>
      <w:proofErr w:type="spellEnd"/>
      <w:r>
        <w:rPr>
          <w:rFonts w:eastAsia="Times New Roman" w:cs="Times New Roman"/>
          <w:szCs w:val="24"/>
        </w:rPr>
        <w:t xml:space="preserve"> που, όπως και ο ίδιος επισημάνατ</w:t>
      </w:r>
      <w:r>
        <w:rPr>
          <w:rFonts w:eastAsia="Times New Roman" w:cs="Times New Roman"/>
          <w:szCs w:val="24"/>
        </w:rPr>
        <w:t xml:space="preserve">ε, </w:t>
      </w:r>
      <w:r>
        <w:rPr>
          <w:rFonts w:eastAsia="Times New Roman"/>
          <w:bCs/>
        </w:rPr>
        <w:t>είναι</w:t>
      </w:r>
      <w:r>
        <w:rPr>
          <w:rFonts w:eastAsia="Times New Roman" w:cs="Times New Roman"/>
          <w:szCs w:val="24"/>
        </w:rPr>
        <w:t xml:space="preserve"> μια κίνηση, μια πρωτοβουλία, που αποβλέπει στην ανάπτυξη της </w:t>
      </w:r>
      <w:proofErr w:type="spellStart"/>
      <w:r>
        <w:rPr>
          <w:rFonts w:eastAsia="Times New Roman" w:cs="Times New Roman"/>
          <w:szCs w:val="24"/>
        </w:rPr>
        <w:t>συνεργατικότητας</w:t>
      </w:r>
      <w:proofErr w:type="spellEnd"/>
      <w:r>
        <w:rPr>
          <w:rFonts w:eastAsia="Times New Roman" w:cs="Times New Roman"/>
          <w:szCs w:val="24"/>
        </w:rPr>
        <w:t xml:space="preserve">. </w:t>
      </w:r>
    </w:p>
    <w:p w14:paraId="699B2EC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Γνωρίζετε πάρα πολύ καλά ότι η περιοχή της Πέλλας, αλλά και η περιοχή της Ημαθίας στηρίζονται στην καλλιέργεια του ροδάκινου. Θα έλεγα μάλιστα ότι έπαιξε –και εξακολου</w:t>
      </w:r>
      <w:r>
        <w:rPr>
          <w:rFonts w:eastAsia="Times New Roman" w:cs="Times New Roman"/>
          <w:szCs w:val="24"/>
        </w:rPr>
        <w:t xml:space="preserve">θεί να παίζει- πάρα πολύ σημαντικό ρόλο και για την ανάπτυξη της τοπικής </w:t>
      </w:r>
      <w:r>
        <w:rPr>
          <w:rFonts w:eastAsia="Times New Roman" w:cs="Times New Roman"/>
          <w:szCs w:val="24"/>
        </w:rPr>
        <w:lastRenderedPageBreak/>
        <w:t xml:space="preserve">οικονομίας, αλλά και για τη δική μας οικονομία, δεδομένου ότι αποτελεί ένα από τα σημαντικότερα εξαγώγιμα προϊόντα. </w:t>
      </w:r>
    </w:p>
    <w:p w14:paraId="699B2EC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τα τελευταία χρόνια έχουμε ιδιαίτερα προβλήματα </w:t>
      </w:r>
      <w:r>
        <w:rPr>
          <w:rFonts w:eastAsia="Times New Roman" w:cs="Times New Roman"/>
          <w:szCs w:val="24"/>
        </w:rPr>
        <w:t xml:space="preserve">στη διάθεση του ροδάκινου. Να πω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ότι μόνο για το </w:t>
      </w:r>
      <w:proofErr w:type="spellStart"/>
      <w:r>
        <w:rPr>
          <w:rFonts w:eastAsia="Times New Roman" w:cs="Times New Roman"/>
          <w:szCs w:val="24"/>
        </w:rPr>
        <w:t>συμπύρηνο</w:t>
      </w:r>
      <w:proofErr w:type="spellEnd"/>
      <w:r>
        <w:rPr>
          <w:rFonts w:eastAsia="Times New Roman" w:cs="Times New Roman"/>
          <w:szCs w:val="24"/>
        </w:rPr>
        <w:t xml:space="preserve"> ροδάκινο, σε περιόδους υπερπαραγωγής όπως είναι η φετινή χρονιά, αυτό καταλήγει πάντοτε σε μειωμένες τιμές παραγωγής. Θυμάμαι πάρα πολύ λίγες χρονιές κατά το παρελθόν οι παραγωγοί να επ</w:t>
      </w:r>
      <w:r>
        <w:rPr>
          <w:rFonts w:eastAsia="Times New Roman" w:cs="Times New Roman"/>
          <w:szCs w:val="24"/>
        </w:rPr>
        <w:t xml:space="preserve">ωφελούνται κάποιας καλής τιμής. Και αυτό μόνο σε χρονιές, κύριε Υπουργέ, όπου η παραγωγή ήταν σημαντικά μειωμένη. </w:t>
      </w:r>
    </w:p>
    <w:p w14:paraId="699B2EC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Να πω ότι αυτό οδήγησε τους παραγωγούς στο να οδηγηθούν σε επιτραπέζιες ποικιλίες ροδάκινου. Η αλήθεια, όμως, είναι ότι ούτε αυτή η κίνηση το</w:t>
      </w:r>
      <w:r>
        <w:rPr>
          <w:rFonts w:eastAsia="Times New Roman" w:cs="Times New Roman"/>
          <w:szCs w:val="24"/>
        </w:rPr>
        <w:t xml:space="preserve">υς ευνόησε, γιατί από το 2014 που ισχύει το ρωσικό εμπάργκο δημιουργήθηκαν πρόσθετα προβλήματα στη διακίνηση των ποσοτήτων αυτών. </w:t>
      </w:r>
    </w:p>
    <w:p w14:paraId="699B2EC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Κύριε Υπουργέ, οι άνθρωποι έκαναν ό,τι μπορούσαν για να στρέψουν τις εξαγωγές επιτραπέζιου ροδάκινου προς άλλες αγορές. Όπως </w:t>
      </w:r>
      <w:r>
        <w:rPr>
          <w:rFonts w:eastAsia="Times New Roman" w:cs="Times New Roman"/>
          <w:szCs w:val="24"/>
        </w:rPr>
        <w:t xml:space="preserve">γνωρίζετε, όμως, αυτό δεν μπορεί να συμβεί από τη μια μέρα στην άλλη, πολύ περισσότερο που η αγορά της Ρωσίας μονοπωλούσε –θα έλεγα- τα ελληνικά προϊόντα. </w:t>
      </w:r>
    </w:p>
    <w:p w14:paraId="699B2EC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Επίσης, η μειωμένη καταναλωτική δύναμη των ελληνικών νοικοκυριών δεν μπορεί να οδηγήσει σε αύξηση τη</w:t>
      </w:r>
      <w:r>
        <w:rPr>
          <w:rFonts w:eastAsia="Times New Roman" w:cs="Times New Roman"/>
          <w:szCs w:val="24"/>
        </w:rPr>
        <w:t>ς εγχώριας ζήτησης. Επίσης, δεν βοηθάει φέτος η υπερπαραγωγή, που παρουσιάζεται και σε άλλες χώρες της Ευρωπαϊκής Ένωσης, όπως η Ισπανία και η Ιταλία, με αποτέλεσμα να είναι αντιμέτωποι σήμερα οι παραγωγοί με πάρα πολύ χαμηλές τιμές. Επίσης, αντιμετωπίζουν</w:t>
      </w:r>
      <w:r>
        <w:rPr>
          <w:rFonts w:eastAsia="Times New Roman" w:cs="Times New Roman"/>
          <w:szCs w:val="24"/>
        </w:rPr>
        <w:t xml:space="preserve"> και φαινόμενα που </w:t>
      </w:r>
      <w:r>
        <w:rPr>
          <w:rFonts w:eastAsia="Times New Roman" w:cs="Times New Roman"/>
          <w:szCs w:val="24"/>
        </w:rPr>
        <w:t>έχ</w:t>
      </w:r>
      <w:r>
        <w:rPr>
          <w:rFonts w:eastAsia="Times New Roman" w:cs="Times New Roman"/>
          <w:szCs w:val="24"/>
        </w:rPr>
        <w:t>ουν</w:t>
      </w:r>
      <w:r>
        <w:rPr>
          <w:rFonts w:eastAsia="Times New Roman" w:cs="Times New Roman"/>
          <w:szCs w:val="24"/>
        </w:rPr>
        <w:t xml:space="preserve"> σχέση με την εκμετάλλευση, που πάντα ισχύει, από εμπόρους και μεσάζοντες. </w:t>
      </w:r>
    </w:p>
    <w:p w14:paraId="699B2EC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Οι ομάδες παραγωγών για ακόμη μια φορά δεν μπόρεσαν να παίξουν τον ρόλο τους. Είναι αλήθεια ότι οι παθογένειες</w:t>
      </w:r>
      <w:r>
        <w:rPr>
          <w:rFonts w:eastAsia="Times New Roman" w:cs="Times New Roman"/>
          <w:szCs w:val="24"/>
        </w:rPr>
        <w:t>,</w:t>
      </w:r>
      <w:r>
        <w:rPr>
          <w:rFonts w:eastAsia="Times New Roman" w:cs="Times New Roman"/>
          <w:szCs w:val="24"/>
        </w:rPr>
        <w:t xml:space="preserve"> που υπάρχουν στο συνδικαλιστικό κίνημα οδήγησαν σε μη ορθή λειτουργία και των ομάδων παραγωγών, με αποτέλεσμα αυτός ο θεσμός, που θα μπορούσε ουσιαστικά να βοηθήσει στην προκείμενη περίπτωση, ώστε να στρατευτεί μια μάζα αγροτών επίσης για να συγκεντρωθεί </w:t>
      </w:r>
      <w:r>
        <w:rPr>
          <w:rFonts w:eastAsia="Times New Roman" w:cs="Times New Roman"/>
          <w:szCs w:val="24"/>
        </w:rPr>
        <w:t xml:space="preserve">μια κρίσιμη ποσότητα που θα μπορούσε να αποτελέσει έναν κρίσιμο διαπραγματευτικό όγκο, πάλι δεν συνέβη. </w:t>
      </w:r>
    </w:p>
    <w:p w14:paraId="699B2EC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699B2EC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εξαιτίας αυτού του λόγου δεν </w:t>
      </w:r>
      <w:r>
        <w:rPr>
          <w:rFonts w:eastAsia="Times New Roman" w:cs="Times New Roman"/>
          <w:szCs w:val="24"/>
        </w:rPr>
        <w:t>μπορ</w:t>
      </w:r>
      <w:r>
        <w:rPr>
          <w:rFonts w:eastAsia="Times New Roman" w:cs="Times New Roman"/>
          <w:szCs w:val="24"/>
        </w:rPr>
        <w:t>εί</w:t>
      </w:r>
      <w:r>
        <w:rPr>
          <w:rFonts w:eastAsia="Times New Roman" w:cs="Times New Roman"/>
          <w:szCs w:val="24"/>
        </w:rPr>
        <w:t xml:space="preserve"> να υπάρξει σημαντική α</w:t>
      </w:r>
      <w:r>
        <w:rPr>
          <w:rFonts w:eastAsia="Times New Roman" w:cs="Times New Roman"/>
          <w:szCs w:val="24"/>
        </w:rPr>
        <w:t>πορρόφηση κοινοτικών πόρων για την αναδιάρθρωση των θεμάτων που αντιμετωπίζει η εμπορία του ροδάκινου. Προς την κατεύθυνση αυτή έγινε και σύσκεψη την προηγούμενη εβδομάδα –το ξέρετε κι εσείς πολύ καλά- στο Υπουργείο Αγροτικής Ανάπτυξης και αποφασίστηκαν κά</w:t>
      </w:r>
      <w:r>
        <w:rPr>
          <w:rFonts w:eastAsia="Times New Roman" w:cs="Times New Roman"/>
          <w:szCs w:val="24"/>
        </w:rPr>
        <w:t xml:space="preserve">ποια έκτακτα μέτρα. </w:t>
      </w:r>
    </w:p>
    <w:p w14:paraId="699B2EC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οι πέντε χιλιάδες διακόσιοι πενήντα τόνοι, που υπάρχουν φέτος για τα </w:t>
      </w:r>
      <w:proofErr w:type="spellStart"/>
      <w:r>
        <w:rPr>
          <w:rFonts w:eastAsia="Times New Roman" w:cs="Times New Roman"/>
          <w:szCs w:val="24"/>
        </w:rPr>
        <w:t>συμπύρηνα</w:t>
      </w:r>
      <w:proofErr w:type="spellEnd"/>
      <w:r>
        <w:rPr>
          <w:rFonts w:eastAsia="Times New Roman" w:cs="Times New Roman"/>
          <w:szCs w:val="24"/>
        </w:rPr>
        <w:t xml:space="preserve"> ροδάκινα δεν επαρκούν. Οπωσδήποτε είναι μια μικρή ανάσα. Όμως, θα πρέπει το Υπουργείο να καταβάλλει προσπάθειες, ώστε οι επιπλέον </w:t>
      </w:r>
      <w:r>
        <w:rPr>
          <w:rFonts w:eastAsia="Times New Roman" w:cs="Times New Roman"/>
          <w:szCs w:val="24"/>
        </w:rPr>
        <w:t xml:space="preserve">ποσότητες των δύο χιλιάδων τόνων να οδηγηθούν εξολοκλήρου προς το επιτραπέζιο ροδάκινο για να </w:t>
      </w:r>
      <w:proofErr w:type="spellStart"/>
      <w:r>
        <w:rPr>
          <w:rFonts w:eastAsia="Times New Roman" w:cs="Times New Roman"/>
          <w:szCs w:val="24"/>
        </w:rPr>
        <w:t>αποσυμφορηθεί</w:t>
      </w:r>
      <w:proofErr w:type="spellEnd"/>
      <w:r>
        <w:rPr>
          <w:rFonts w:eastAsia="Times New Roman" w:cs="Times New Roman"/>
          <w:szCs w:val="24"/>
        </w:rPr>
        <w:t xml:space="preserve"> η αγορά. </w:t>
      </w:r>
    </w:p>
    <w:p w14:paraId="699B2EC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Επίσης, το Υπουργείο θα πρέπει να υποβάλει αίτημα στην Ευρωπαϊκή Επιτροπή, ώστε οι ποσότητες αυτές να αυξηθούν στο μέγιστο δυνατό επίπεδο,</w:t>
      </w:r>
      <w:r>
        <w:rPr>
          <w:rFonts w:eastAsia="Times New Roman" w:cs="Times New Roman"/>
          <w:szCs w:val="24"/>
        </w:rPr>
        <w:t xml:space="preserve"> ακριβώς για να αποσυμπιεστεί η αγορά, κύριε Υπουργέ, και να μπορέσουν να εξισορροπήσουν λίγο οι τιμές, που αυτή τη στιγμή που μιλάμε σήμερα είναι κάτω από 15 λεπτά το κιλό, όταν το κοστολόγιο είναι 30 λεπτά το κιλό. </w:t>
      </w:r>
    </w:p>
    <w:p w14:paraId="699B2EC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πρέπει να εξετάσετε και τη </w:t>
      </w:r>
      <w:r>
        <w:rPr>
          <w:rFonts w:eastAsia="Times New Roman" w:cs="Times New Roman"/>
          <w:szCs w:val="24"/>
        </w:rPr>
        <w:t xml:space="preserve">δυνατότητα ενεργοποίησης πόρων, όπως είπατε κι εσείς, στη Βέροια με την κατάθεση του φάκελου αυτού. Πρέπει να </w:t>
      </w:r>
      <w:proofErr w:type="spellStart"/>
      <w:r>
        <w:rPr>
          <w:rFonts w:eastAsia="Times New Roman" w:cs="Times New Roman"/>
          <w:szCs w:val="24"/>
        </w:rPr>
        <w:t>στοιχειοθετηθεί</w:t>
      </w:r>
      <w:proofErr w:type="spellEnd"/>
      <w:r>
        <w:rPr>
          <w:rFonts w:eastAsia="Times New Roman" w:cs="Times New Roman"/>
          <w:szCs w:val="24"/>
        </w:rPr>
        <w:t xml:space="preserve"> όσο το δυνατόν καλυτέρα η απώλεια του εισοδήματος των παραγωγών, ώστε να </w:t>
      </w:r>
      <w:proofErr w:type="spellStart"/>
      <w:r>
        <w:rPr>
          <w:rFonts w:eastAsia="Times New Roman" w:cs="Times New Roman"/>
          <w:szCs w:val="24"/>
        </w:rPr>
        <w:t>απορροφηθούν</w:t>
      </w:r>
      <w:proofErr w:type="spellEnd"/>
      <w:r>
        <w:rPr>
          <w:rFonts w:eastAsia="Times New Roman" w:cs="Times New Roman"/>
          <w:szCs w:val="24"/>
        </w:rPr>
        <w:t xml:space="preserve"> κοινοτικοί πόροι. Αν αυτό δεν καταστεί εφικτ</w:t>
      </w:r>
      <w:r>
        <w:rPr>
          <w:rFonts w:eastAsia="Times New Roman" w:cs="Times New Roman"/>
          <w:szCs w:val="24"/>
        </w:rPr>
        <w:t>ό, κύριε Υπουργέ, θα πρέπει να πάμε σε ενισχύσεις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Στο τέλος της εμπορικής περιόδου είμαι σίγουρη ότι θα υπάρχει σημαντικότατη απώλεια. Και αυτό αποδεικνύεται. Σας είπα ότι το κοστολόγιο στον παραγωγό είναι 30 λεπτά.</w:t>
      </w:r>
    </w:p>
    <w:p w14:paraId="699B2ECB"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w:t>
      </w:r>
      <w:r>
        <w:rPr>
          <w:rFonts w:eastAsia="Times New Roman" w:cs="Times New Roman"/>
          <w:b/>
          <w:szCs w:val="24"/>
        </w:rPr>
        <w:t>ούλης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xml:space="preserve">, σας παρακαλώ, ολοκληρώστε. </w:t>
      </w:r>
    </w:p>
    <w:p w14:paraId="699B2ECC"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Θα κλείσω με αυτό,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699B2EC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Θα πρέπει κάποια στιγμή να ενεργοποιήσει το Υπουργείο το </w:t>
      </w:r>
      <w:proofErr w:type="spellStart"/>
      <w:r>
        <w:rPr>
          <w:rFonts w:eastAsia="Times New Roman" w:cs="Times New Roman"/>
          <w:szCs w:val="24"/>
        </w:rPr>
        <w:t>υπομέτρο</w:t>
      </w:r>
      <w:proofErr w:type="spellEnd"/>
      <w:r>
        <w:rPr>
          <w:rFonts w:eastAsia="Times New Roman" w:cs="Times New Roman"/>
          <w:szCs w:val="24"/>
        </w:rPr>
        <w:t xml:space="preserve"> 17.3 του </w:t>
      </w:r>
      <w:r>
        <w:rPr>
          <w:rFonts w:eastAsia="Times New Roman" w:cs="Times New Roman"/>
          <w:szCs w:val="24"/>
        </w:rPr>
        <w:t>Π</w:t>
      </w:r>
      <w:r>
        <w:rPr>
          <w:rFonts w:eastAsia="Times New Roman" w:cs="Times New Roman"/>
          <w:szCs w:val="24"/>
        </w:rPr>
        <w:t>ρογράμματος Αγροτικής Ανάπτυξης, το οποίο δίνει τη δυνατότητα σ</w:t>
      </w:r>
      <w:r>
        <w:rPr>
          <w:rFonts w:eastAsia="Times New Roman" w:cs="Times New Roman"/>
          <w:szCs w:val="24"/>
        </w:rPr>
        <w:t xml:space="preserve">ταθεροποίησης του εισοδήματος των παραγωγών σε χρονιές, όπως η φετινή, που υπάρχει μείωση του εισοδήματος περισσότερο από 30%, σε σχέση με το ετήσιο μέσο </w:t>
      </w:r>
      <w:r>
        <w:rPr>
          <w:rFonts w:eastAsia="Times New Roman" w:cs="Times New Roman"/>
          <w:szCs w:val="24"/>
        </w:rPr>
        <w:lastRenderedPageBreak/>
        <w:t>εισόδημα του παραγωγού. Προβλέπει τη δημιουργία ταμείου αλληλοβοήθειας, όπως γνωρίζετε πολύ καλύτερα α</w:t>
      </w:r>
      <w:r>
        <w:rPr>
          <w:rFonts w:eastAsia="Times New Roman" w:cs="Times New Roman"/>
          <w:szCs w:val="24"/>
        </w:rPr>
        <w:t xml:space="preserve">πό εμένα. Πραγματικά μπορούν να βρεθούν αντισταθμίσματα για να ενισχυθούν οι παραγωγοί σε αυτήν την έκτακτη κρίση που αντιμετωπίζουν φέτος. </w:t>
      </w:r>
    </w:p>
    <w:p w14:paraId="699B2EC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99B2ECF"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 </w:t>
      </w:r>
    </w:p>
    <w:p w14:paraId="699B2ED0"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ΕΥΑΓΓΕΛΟΣ ΑΠΟΣΤΟΛ</w:t>
      </w:r>
      <w:r>
        <w:rPr>
          <w:rFonts w:eastAsia="Times New Roman" w:cs="Times New Roman"/>
          <w:b/>
          <w:szCs w:val="24"/>
        </w:rPr>
        <w:t xml:space="preserve">ΟΥ (Υπουργός Αγροτικής Ανάπτυξης και Τροφίμων): </w:t>
      </w:r>
      <w:r>
        <w:rPr>
          <w:rFonts w:eastAsia="Times New Roman" w:cs="Times New Roman"/>
          <w:szCs w:val="24"/>
        </w:rPr>
        <w:t xml:space="preserve">Κυρία συνάδελφε, η δική σας αγωνία είναι και δική μας αγωνία. Η διαφορά είναι ότι εμείς πρέπει να προσεγγίζουμε τη δική μας αγωνία και μέσα σε μια πραγματικότητα που διαμορφώνεται. </w:t>
      </w:r>
    </w:p>
    <w:p w14:paraId="699B2ED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Η πραγματικότητα είναι ότι</w:t>
      </w:r>
      <w:r>
        <w:rPr>
          <w:rFonts w:eastAsia="Times New Roman" w:cs="Times New Roman"/>
          <w:szCs w:val="24"/>
        </w:rPr>
        <w:t xml:space="preserve"> την 1</w:t>
      </w:r>
      <w:r>
        <w:rPr>
          <w:rFonts w:eastAsia="Times New Roman" w:cs="Times New Roman"/>
          <w:szCs w:val="24"/>
          <w:vertAlign w:val="superscript"/>
        </w:rPr>
        <w:t>η</w:t>
      </w:r>
      <w:r>
        <w:rPr>
          <w:rFonts w:eastAsia="Times New Roman" w:cs="Times New Roman"/>
          <w:szCs w:val="24"/>
        </w:rPr>
        <w:t xml:space="preserve"> Ιουλίου 2017, δηλαδή πριν τέσσερις ημέρες, ψηφίστηκε ο </w:t>
      </w:r>
      <w:r>
        <w:rPr>
          <w:rFonts w:eastAsia="Times New Roman" w:cs="Times New Roman"/>
          <w:szCs w:val="24"/>
        </w:rPr>
        <w:t>κ</w:t>
      </w:r>
      <w:r>
        <w:rPr>
          <w:rFonts w:eastAsia="Times New Roman" w:cs="Times New Roman"/>
          <w:szCs w:val="24"/>
        </w:rPr>
        <w:t xml:space="preserve">ανονισμός 2017/1165, σχετικά με τη θέσπιση προσωρινών έκτακτων μέτρων στήριξης στους παραγωγούς ορισμένων φρούτων. </w:t>
      </w:r>
    </w:p>
    <w:p w14:paraId="699B2ED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Η τιμή λοιπόν, σύμφωνα με αυτήν την απόφαση που θα λάβουν οι παραγωγοί, είνα</w:t>
      </w:r>
      <w:r>
        <w:rPr>
          <w:rFonts w:eastAsia="Times New Roman" w:cs="Times New Roman"/>
          <w:szCs w:val="24"/>
        </w:rPr>
        <w:t xml:space="preserve">ι 29,6 λεπτά ανά κιλό. Υπάρχει στο </w:t>
      </w:r>
      <w:r>
        <w:rPr>
          <w:rFonts w:eastAsia="Times New Roman" w:cs="Times New Roman"/>
          <w:szCs w:val="24"/>
        </w:rPr>
        <w:lastRenderedPageBreak/>
        <w:t>παράρτημα του συγκεκριμένου Κανονισμού αναλυτική αναφορά στα προϊόντα και στις τιμές.</w:t>
      </w:r>
    </w:p>
    <w:p w14:paraId="699B2ED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Και βεβαίως η τιμή των 37,5 λεπτών που αναφέρετε εσείς ανά κιλό –μακάρι να μπορούσαμε να την πάρουμε- αφορά προγράμματα δωρεάν διανομής</w:t>
      </w:r>
      <w:r>
        <w:rPr>
          <w:rFonts w:eastAsia="Times New Roman" w:cs="Times New Roman"/>
          <w:szCs w:val="24"/>
        </w:rPr>
        <w:t xml:space="preserve"> φρούτων μετά το 2018. Άρα, λοιπόν, στη σημερινή χρονιά είναι αυτό που συζητάμε σήμερα. </w:t>
      </w:r>
    </w:p>
    <w:p w14:paraId="699B2ED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Προβλέπει για τη χώρα μας μέγιστες ποσότητες </w:t>
      </w:r>
      <w:proofErr w:type="spellStart"/>
      <w:r>
        <w:rPr>
          <w:rFonts w:eastAsia="Times New Roman" w:cs="Times New Roman"/>
          <w:szCs w:val="24"/>
        </w:rPr>
        <w:t>οπωροκηπευτικών</w:t>
      </w:r>
      <w:proofErr w:type="spellEnd"/>
      <w:r>
        <w:rPr>
          <w:rFonts w:eastAsia="Times New Roman" w:cs="Times New Roman"/>
          <w:szCs w:val="24"/>
        </w:rPr>
        <w:t xml:space="preserve"> που μπορούν να αποσυρθούν ανά ομάδα προϊόντων: Μήλα και αχλάδια: εξακόσιοι ογδόντα τόνοι, δαμάσκηνα και </w:t>
      </w:r>
      <w:r>
        <w:rPr>
          <w:rFonts w:eastAsia="Times New Roman" w:cs="Times New Roman"/>
          <w:szCs w:val="24"/>
        </w:rPr>
        <w:t xml:space="preserve">επιτραπέζια σταφύλια: τέσσερις χιλιάδες </w:t>
      </w:r>
      <w:proofErr w:type="spellStart"/>
      <w:r>
        <w:rPr>
          <w:rFonts w:eastAsia="Times New Roman" w:cs="Times New Roman"/>
          <w:szCs w:val="24"/>
        </w:rPr>
        <w:t>εκατόν</w:t>
      </w:r>
      <w:proofErr w:type="spellEnd"/>
      <w:r>
        <w:rPr>
          <w:rFonts w:eastAsia="Times New Roman" w:cs="Times New Roman"/>
          <w:szCs w:val="24"/>
        </w:rPr>
        <w:t xml:space="preserve"> εξήντα πέντε τόνοι, πορτοκάλια, </w:t>
      </w:r>
      <w:proofErr w:type="spellStart"/>
      <w:r>
        <w:rPr>
          <w:rFonts w:eastAsia="Times New Roman" w:cs="Times New Roman"/>
          <w:szCs w:val="24"/>
        </w:rPr>
        <w:t>κλημεντίνες</w:t>
      </w:r>
      <w:proofErr w:type="spellEnd"/>
      <w:r>
        <w:rPr>
          <w:rFonts w:eastAsia="Times New Roman" w:cs="Times New Roman"/>
          <w:szCs w:val="24"/>
        </w:rPr>
        <w:t>, μανταρίνια κ.λπ. δυο χιλιάδες σαράντα τόνοι και βεβαίως ροδάκινα και νεκταρίνια, αυτά που συζητάμε τώρα και μας αφορούν πέντε χιλιάδες τριακόσιοι πενήντα πέντε τόνο</w:t>
      </w:r>
      <w:r>
        <w:rPr>
          <w:rFonts w:eastAsia="Times New Roman" w:cs="Times New Roman"/>
          <w:szCs w:val="24"/>
        </w:rPr>
        <w:t xml:space="preserve">ι. </w:t>
      </w:r>
    </w:p>
    <w:p w14:paraId="699B2ED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Αυτές οι ποσότητες μπορούν να αυξηθούν -το συζητήσαμε και στη συνάντηση που είχαμε- με άλλους δύο χιλιάδες τόνους με τη </w:t>
      </w:r>
      <w:r>
        <w:rPr>
          <w:rFonts w:eastAsia="Times New Roman"/>
          <w:szCs w:val="24"/>
        </w:rPr>
        <w:t xml:space="preserve">δυνατότητα </w:t>
      </w:r>
      <w:r>
        <w:rPr>
          <w:rFonts w:eastAsia="Times New Roman" w:cs="Times New Roman"/>
          <w:szCs w:val="24"/>
        </w:rPr>
        <w:t xml:space="preserve"> που μας δίνει ο κανονισμός, αλλά βεβαίως υπό την προϋπόθεση ότι δεν θα υπάρξει στα άλλα προϊόντα η ανάλογη απορρόφηση. </w:t>
      </w:r>
    </w:p>
    <w:p w14:paraId="699B2ED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Εγώ αυτό που έχω να σας καταθέσω είναι ότι κάνουμε μια μεγάλη προσπάθεια όλοι μαζί να συμβάλλουμε και να μπορέσουμε να απορροφήσουμε αυτές τις ποσότητες και να αναζητήσουμε περισσότερες, αλλά και ταυτόχρονα να υπάρχει ουσιαστικό όφελος σε όλους τους εμπλεκ</w:t>
      </w:r>
      <w:r>
        <w:rPr>
          <w:rFonts w:eastAsia="Times New Roman" w:cs="Times New Roman"/>
          <w:szCs w:val="24"/>
        </w:rPr>
        <w:t xml:space="preserve">όμενους. </w:t>
      </w:r>
    </w:p>
    <w:p w14:paraId="699B2ED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Δεν θέλω να αναφερθώ στο τι γινόταν παλιά με τις συγκεκριμένες διανομές. Εμείς αυτήν την ώρα σε συνεργασία με τους φορείς, με όλους τους εμπλεκόμενους, ετοιμάζουμε ένα θεσμικό πλαίσιο, ένα σχέδιο υπουργικής απόφασης για την εφαρμογή του κανονισμο</w:t>
      </w:r>
      <w:r>
        <w:rPr>
          <w:rFonts w:eastAsia="Times New Roman" w:cs="Times New Roman"/>
          <w:szCs w:val="24"/>
        </w:rPr>
        <w:t xml:space="preserve">ύ που σας προανέφερα. </w:t>
      </w:r>
    </w:p>
    <w:p w14:paraId="699B2ED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Ταυτόχρονα, δώσαμε εντολή στη Μόνιμη Αντιπροσωπεία, στη ΜΕΑ, στις Βρυξέλλες για να διερευνήσει στο πλαίσιο της Ειδικής Επιτροπής Γεωργίας τη δυνατότητα αύξησης της ποσότητας που δόθηκε για τη χώρα μας, σε σχέση βεβαίως με τα προσωριν</w:t>
      </w:r>
      <w:r>
        <w:rPr>
          <w:rFonts w:eastAsia="Times New Roman" w:cs="Times New Roman"/>
          <w:szCs w:val="24"/>
        </w:rPr>
        <w:t xml:space="preserve">ά έκτακτα μέτρα στήριξης και για άλλες περιοχές -συγκεκριμένα στη σχετική συζήτηση που είχαμε στη συνάντηση στην οποία αναφερθήκατε εσείς- όπως για την Ισπανία και την Ιταλία. </w:t>
      </w:r>
    </w:p>
    <w:p w14:paraId="699B2ED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Αναλάβαμε, λοιπόν, τη σχετική πρωτοβουλία. Όμως, αυτό που μας απάντησαν ήταν ότ</w:t>
      </w:r>
      <w:r>
        <w:rPr>
          <w:rFonts w:eastAsia="Times New Roman" w:cs="Times New Roman"/>
          <w:szCs w:val="24"/>
        </w:rPr>
        <w:t xml:space="preserve">ι έχουν κι αυτοί αυξημένη παραγωγή, αλλά δεν έχουν θέμα τιμής αυτή την ώρα με το ροδάκινο. Στη μεν </w:t>
      </w:r>
      <w:r>
        <w:rPr>
          <w:rFonts w:eastAsia="Times New Roman" w:cs="Times New Roman"/>
          <w:szCs w:val="24"/>
        </w:rPr>
        <w:lastRenderedPageBreak/>
        <w:t>Ιταλία επειδή αυτή την περίοδο υπάρχει μ</w:t>
      </w:r>
      <w:r>
        <w:rPr>
          <w:rFonts w:eastAsia="Times New Roman" w:cs="Times New Roman"/>
          <w:szCs w:val="24"/>
        </w:rPr>
        <w:t>ί</w:t>
      </w:r>
      <w:r>
        <w:rPr>
          <w:rFonts w:eastAsia="Times New Roman" w:cs="Times New Roman"/>
          <w:szCs w:val="24"/>
        </w:rPr>
        <w:t xml:space="preserve">α αυξημένη θερμοκρασία, η κατανάλωση έχει αυξηθεί. Οι δε Ισπανοί είπαν ότι «Εμάς προς το παρόν δεν μας ενδιαφέρει η συγκεκριμένη περίπτωση». </w:t>
      </w:r>
    </w:p>
    <w:p w14:paraId="699B2ED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Όμως από τη δική μας πλευρά, εμείς θα επιμείνουμε και ακόμα κι αν δεν υπάρχει από πλευράς των συγκεκριμένων χωρών </w:t>
      </w:r>
      <w:r>
        <w:rPr>
          <w:rFonts w:eastAsia="Times New Roman" w:cs="Times New Roman"/>
          <w:szCs w:val="24"/>
        </w:rPr>
        <w:t xml:space="preserve">στήριξη, θα στοιχειοθετήσουμε ένα, φάκελο και πάλι –το επαναλαμβάνω- σε συνεννόηση με τους φορείς της περιοχής ζητώντας τεκμηριωμένα την έκτακτη επιπλέον ενίσχυση. </w:t>
      </w:r>
    </w:p>
    <w:p w14:paraId="699B2EDB" w14:textId="77777777" w:rsidR="00373EA4" w:rsidRDefault="000A2444">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έχετε τον λόγο για τη δευτερολογία σας.</w:t>
      </w:r>
    </w:p>
    <w:p w14:paraId="699B2EDC" w14:textId="77777777" w:rsidR="00373EA4" w:rsidRDefault="000A2444">
      <w:pPr>
        <w:spacing w:line="600" w:lineRule="auto"/>
        <w:ind w:firstLine="720"/>
        <w:jc w:val="both"/>
        <w:rPr>
          <w:rFonts w:eastAsia="Times New Roman" w:cs="Times New Roman"/>
          <w:szCs w:val="24"/>
        </w:rPr>
      </w:pPr>
      <w:r>
        <w:rPr>
          <w:rFonts w:eastAsia="Times New Roman"/>
          <w:b/>
          <w:bCs/>
        </w:rPr>
        <w:t>ΘΕΟ</w:t>
      </w:r>
      <w:r>
        <w:rPr>
          <w:rFonts w:eastAsia="Times New Roman"/>
          <w:b/>
          <w:bCs/>
        </w:rPr>
        <w:t>ΔΩΡΑ ΤΖΑΚΡΗ:</w:t>
      </w:r>
      <w:r>
        <w:rPr>
          <w:rFonts w:eastAsia="Times New Roman" w:cs="Times New Roman"/>
          <w:szCs w:val="24"/>
        </w:rPr>
        <w:t xml:space="preserve"> Σας άκουσα προσεκτικά, κύριε Υπουργέ, σε όλα αυτά που λέγατε. Πραγματικά όταν ο τομέας αντιμετωπίζει διαφορετικά προβλήματα υπάρχουν εργαλεία που δίνονται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Προγράμματος Αγροτικής Ανάπτυξης και γενικά του κανονισμού που ισχύε</w:t>
      </w:r>
      <w:r>
        <w:rPr>
          <w:rFonts w:eastAsia="Times New Roman" w:cs="Times New Roman"/>
          <w:szCs w:val="24"/>
        </w:rPr>
        <w:t xml:space="preserve">ι για κάθε προϊόν, αλλά και στα πλαίσια των εθνικών δυνατοτήτων. Σίγουρα όλα αυτά τα εργαλεία, οι </w:t>
      </w:r>
      <w:proofErr w:type="spellStart"/>
      <w:r>
        <w:rPr>
          <w:rFonts w:eastAsia="Times New Roman" w:cs="Times New Roman"/>
          <w:szCs w:val="24"/>
        </w:rPr>
        <w:t>διεπαγγελματικές</w:t>
      </w:r>
      <w:proofErr w:type="spellEnd"/>
      <w:r>
        <w:rPr>
          <w:rFonts w:eastAsia="Times New Roman" w:cs="Times New Roman"/>
          <w:szCs w:val="24"/>
        </w:rPr>
        <w:t xml:space="preserve"> ομάδες, οι ομάδες παραγωγών, </w:t>
      </w:r>
      <w:proofErr w:type="spellStart"/>
      <w:r>
        <w:rPr>
          <w:rFonts w:eastAsia="Times New Roman" w:cs="Times New Roman"/>
          <w:szCs w:val="24"/>
        </w:rPr>
        <w:t>πολλώ</w:t>
      </w:r>
      <w:proofErr w:type="spellEnd"/>
      <w:r>
        <w:rPr>
          <w:rFonts w:eastAsia="Times New Roman" w:cs="Times New Roman"/>
          <w:szCs w:val="24"/>
        </w:rPr>
        <w:t xml:space="preserve"> δε μάλλον οι αγροτικοί συνεταιρισμοί, μπορούν να συμβάλλουν καθοριστικά. </w:t>
      </w:r>
    </w:p>
    <w:p w14:paraId="699B2ED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Εγώ θα επιμείνω ότι θα πρέπει να</w:t>
      </w:r>
      <w:r>
        <w:rPr>
          <w:rFonts w:eastAsia="Times New Roman" w:cs="Times New Roman"/>
          <w:szCs w:val="24"/>
        </w:rPr>
        <w:t xml:space="preserve"> ληφθούν έξτρα πρόνοιες. Θα επιμείνω σ’ αυτό που είπα, κύριε Υπουργέ, ότι εξ ολοκλήρου η ποσότητα των επιπλέον δυο χιλιάδων τόνων που προβλέπονται για τη φετινή διαχειριστική περίοδο στα έκτακτα μέτρα του εμπάργκο, θα πρέπει να κατευθυνθούν προς το ροδάκιν</w:t>
      </w:r>
      <w:r>
        <w:rPr>
          <w:rFonts w:eastAsia="Times New Roman" w:cs="Times New Roman"/>
          <w:szCs w:val="24"/>
        </w:rPr>
        <w:t>ο, που αυτή τη στιγμή είναι το πρώτο προϊόν που βάλλεται και είναι ευπαθές προϊόν. Δεν είναι όπως άλλα προϊόντα που ενδεχομένως θα μπορούσαν να οδηγηθούν σε άλλες χρήσεις, επειδή μπορούν να παραμείνουν σε ψυγεία για μεγαλύτερο χρονικό διάστημα. Ξέρετε πολύ</w:t>
      </w:r>
      <w:r>
        <w:rPr>
          <w:rFonts w:eastAsia="Times New Roman" w:cs="Times New Roman"/>
          <w:szCs w:val="24"/>
        </w:rPr>
        <w:t xml:space="preserve"> καλά ότι το ροδάκινο είναι ένα ιδιαίτερα ευπαθές προϊόν και γι’ αυτό θα πρέπει να είναι στην προτεραιότητά σας.</w:t>
      </w:r>
    </w:p>
    <w:p w14:paraId="699B2EDE" w14:textId="77777777" w:rsidR="00373EA4" w:rsidRDefault="000A2444">
      <w:pPr>
        <w:spacing w:line="600" w:lineRule="auto"/>
        <w:jc w:val="both"/>
        <w:rPr>
          <w:rFonts w:eastAsia="Times New Roman" w:cs="Times New Roman"/>
          <w:szCs w:val="24"/>
        </w:rPr>
      </w:pPr>
      <w:r>
        <w:rPr>
          <w:rFonts w:eastAsia="Times New Roman" w:cs="Times New Roman"/>
          <w:szCs w:val="24"/>
        </w:rPr>
        <w:t>Επιπλέον, θα επιμείνω σε κάτι. Μέχρι τώρα δεν έχουμε εξαντλήσει αυτή τη δυνατότητα και οι υπηρεσίες του Υπουργείου σας θα πρέπει σιγά-σιγά να α</w:t>
      </w:r>
      <w:r>
        <w:rPr>
          <w:rFonts w:eastAsia="Times New Roman" w:cs="Times New Roman"/>
          <w:szCs w:val="24"/>
        </w:rPr>
        <w:t xml:space="preserve">ρχίσουν να ενεργοποιούν το μέτρο 17.3 του Προγράμματος Αγροτικής Ανάπτυξης, που δίνει, όπως είπα και πριν, τη δυνατότητα σταθεροποίησης του εισοδήματος των παραγωγών σε περίπτωση που υπάρχει απώλεια διαπιστωμένη του εισοδήματος περισσότερο από 30%, που να </w:t>
      </w:r>
      <w:r>
        <w:rPr>
          <w:rFonts w:eastAsia="Times New Roman" w:cs="Times New Roman"/>
          <w:szCs w:val="24"/>
        </w:rPr>
        <w:t xml:space="preserve">αποκλίνει από το μέσο ετήσιο αγροτικό εισόδημα. </w:t>
      </w:r>
    </w:p>
    <w:p w14:paraId="699B2ED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Προβλέπεται, όπως γνωρίζετε πολύ καλά, η δημιουργία </w:t>
      </w:r>
      <w:r>
        <w:rPr>
          <w:rFonts w:eastAsia="Times New Roman" w:cs="Times New Roman"/>
          <w:szCs w:val="24"/>
        </w:rPr>
        <w:t>τ</w:t>
      </w:r>
      <w:r>
        <w:rPr>
          <w:rFonts w:eastAsia="Times New Roman" w:cs="Times New Roman"/>
          <w:szCs w:val="24"/>
        </w:rPr>
        <w:t xml:space="preserve">αμείου </w:t>
      </w:r>
      <w:r>
        <w:rPr>
          <w:rFonts w:eastAsia="Times New Roman" w:cs="Times New Roman"/>
          <w:szCs w:val="24"/>
        </w:rPr>
        <w:t>α</w:t>
      </w:r>
      <w:r>
        <w:rPr>
          <w:rFonts w:eastAsia="Times New Roman" w:cs="Times New Roman"/>
          <w:szCs w:val="24"/>
        </w:rPr>
        <w:t>λληλοβοηθείας, όπου πραγματικά μέσα από αυτό μπορεί να δοθούν ως αντιστάθμισμα ενισχύσεις στους παραγωγούς λόγω της έκτακτης κρίσης που βιώνουν. Ε</w:t>
      </w:r>
      <w:r>
        <w:rPr>
          <w:rFonts w:eastAsia="Times New Roman" w:cs="Times New Roman"/>
          <w:szCs w:val="24"/>
        </w:rPr>
        <w:t>πίσης, όπως γνωρίζετε πολύ καλύτερα από εμένα, βάσει αυτών των προγραμμάτων θα γίνει και η κατανομή της νέας ΚΑΠ μετά το 2020.</w:t>
      </w:r>
    </w:p>
    <w:p w14:paraId="699B2EE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Επομένως, νομίζω κύριε Υπουργέ, ότι υπάρχει </w:t>
      </w:r>
      <w:proofErr w:type="spellStart"/>
      <w:r>
        <w:rPr>
          <w:rFonts w:eastAsia="Times New Roman" w:cs="Times New Roman"/>
          <w:szCs w:val="24"/>
        </w:rPr>
        <w:t>πασιφανέστατο</w:t>
      </w:r>
      <w:proofErr w:type="spellEnd"/>
      <w:r>
        <w:rPr>
          <w:rFonts w:eastAsia="Times New Roman" w:cs="Times New Roman"/>
          <w:szCs w:val="24"/>
        </w:rPr>
        <w:t xml:space="preserve"> έννομο συμφέρον, ότι θα πρέπει αυτό το </w:t>
      </w:r>
      <w:proofErr w:type="spellStart"/>
      <w:r>
        <w:rPr>
          <w:rFonts w:eastAsia="Times New Roman" w:cs="Times New Roman"/>
          <w:szCs w:val="24"/>
        </w:rPr>
        <w:t>υπομέτρο</w:t>
      </w:r>
      <w:proofErr w:type="spellEnd"/>
      <w:r>
        <w:rPr>
          <w:rFonts w:eastAsia="Times New Roman" w:cs="Times New Roman"/>
          <w:szCs w:val="24"/>
        </w:rPr>
        <w:t xml:space="preserve"> να ενεργοποιηθεί από τι</w:t>
      </w:r>
      <w:r>
        <w:rPr>
          <w:rFonts w:eastAsia="Times New Roman" w:cs="Times New Roman"/>
          <w:szCs w:val="24"/>
        </w:rPr>
        <w:t xml:space="preserve">ς υπηρεσίες του Υπουργείου. Ξέρω ότι είναι δύσκολο, γιατί θα πρέπει να γίνουν όλα αυτά που είπατε σε συνεργασία με τους αρμόδιους φορείς, να </w:t>
      </w:r>
      <w:proofErr w:type="spellStart"/>
      <w:r>
        <w:rPr>
          <w:rFonts w:eastAsia="Times New Roman" w:cs="Times New Roman"/>
          <w:szCs w:val="24"/>
        </w:rPr>
        <w:t>στοιχειοθετηθούν</w:t>
      </w:r>
      <w:proofErr w:type="spellEnd"/>
      <w:r>
        <w:rPr>
          <w:rFonts w:eastAsia="Times New Roman" w:cs="Times New Roman"/>
          <w:szCs w:val="24"/>
        </w:rPr>
        <w:t xml:space="preserve"> φάκελοι που αποδεικνύουν σε κάθε περίπτωση την απώλεια τους εισοδήματος.</w:t>
      </w:r>
    </w:p>
    <w:p w14:paraId="699B2EE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Είναι, όμως, ένα εργαλείο</w:t>
      </w:r>
      <w:r>
        <w:rPr>
          <w:rFonts w:eastAsia="Times New Roman" w:cs="Times New Roman"/>
          <w:szCs w:val="24"/>
        </w:rPr>
        <w:t xml:space="preserve"> που αυτή τη στιγμή μπορούμε να ενεργοποιήσουμε για την έκτακτη κρίση που ζούμε στο ροδάκινο εξαιτίας των μειωμένων τιμών που απολαμβάνει ο παραγωγός, αλλά και σε κάθε περίπτωση έκτακτης κρίσης, που δυστυχώς συμβαίνουν πολλές. Προβλήματα στη διακίνηση και </w:t>
      </w:r>
      <w:r>
        <w:rPr>
          <w:rFonts w:eastAsia="Times New Roman" w:cs="Times New Roman"/>
          <w:szCs w:val="24"/>
        </w:rPr>
        <w:t>στην ε</w:t>
      </w:r>
      <w:r>
        <w:rPr>
          <w:rFonts w:eastAsia="Times New Roman" w:cs="Times New Roman"/>
          <w:szCs w:val="24"/>
        </w:rPr>
        <w:lastRenderedPageBreak/>
        <w:t>μπορία καλώς ή κακώς αντιμετωπίζουν και άλλα προϊόντα σε ολόκληρη την ελληνική επικράτεια. Νομίζω ότι είναι ένα εργαλείο που πραγματικά μπορεί να συμβάλει καθοριστικά.</w:t>
      </w:r>
    </w:p>
    <w:p w14:paraId="699B2EE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Επίσης, νομίζω ότι το Υπουργείο πρέπει να παίξει έναν τέτοιο ρόλο εξαιτίας του γεγ</w:t>
      </w:r>
      <w:r>
        <w:rPr>
          <w:rFonts w:eastAsia="Times New Roman" w:cs="Times New Roman"/>
          <w:szCs w:val="24"/>
        </w:rPr>
        <w:t xml:space="preserve">ονότος ότι, όπως είπα και προηγουμένως στην </w:t>
      </w:r>
      <w:proofErr w:type="spellStart"/>
      <w:r>
        <w:rPr>
          <w:rFonts w:eastAsia="Times New Roman" w:cs="Times New Roman"/>
          <w:szCs w:val="24"/>
        </w:rPr>
        <w:t>πρωτολογία</w:t>
      </w:r>
      <w:proofErr w:type="spellEnd"/>
      <w:r>
        <w:rPr>
          <w:rFonts w:eastAsia="Times New Roman" w:cs="Times New Roman"/>
          <w:szCs w:val="24"/>
        </w:rPr>
        <w:t xml:space="preserve"> μου, οι ομάδες παραγωγών δεν μπορούν δυστυχώς να παίξουν τον θεσμικό τους ρόλο, ώστε να ενημερωθούν οι αγρότες για τις δυνατότητες που τους δίνουν όλα αυτά τα εργαλεία που αναφέραμε, είτε των κανονισμώ</w:t>
      </w:r>
      <w:r>
        <w:rPr>
          <w:rFonts w:eastAsia="Times New Roman" w:cs="Times New Roman"/>
          <w:szCs w:val="24"/>
        </w:rPr>
        <w:t>ν και του Προγράμματος Αγροτικής Ανάπτυξης  είτε τα εγχώρια εργαλεία, για να τα αξιοποιήσουν και να απορροφήσουν στην κυριολεξία κοινοτικούς πόρους, ώστε να επιλύσουν τα προβλήματα αναδιάρθρωσης και τα προβλήματα γενικά που υπάρχουν σε όλα τα προϊόντα, στη</w:t>
      </w:r>
      <w:r>
        <w:rPr>
          <w:rFonts w:eastAsia="Times New Roman" w:cs="Times New Roman"/>
          <w:szCs w:val="24"/>
        </w:rPr>
        <w:t>ν παρούσα περίπτωση στο επιτραπέζιο ροδάκινο.</w:t>
      </w:r>
    </w:p>
    <w:p w14:paraId="699B2EE3"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 </w:t>
      </w:r>
      <w:proofErr w:type="spellStart"/>
      <w:r>
        <w:rPr>
          <w:rFonts w:eastAsia="Times New Roman" w:cs="Times New Roman"/>
          <w:szCs w:val="24"/>
        </w:rPr>
        <w:t>Τζάκρη</w:t>
      </w:r>
      <w:proofErr w:type="spellEnd"/>
      <w:r>
        <w:rPr>
          <w:rFonts w:eastAsia="Times New Roman" w:cs="Times New Roman"/>
          <w:szCs w:val="24"/>
        </w:rPr>
        <w:t>.</w:t>
      </w:r>
    </w:p>
    <w:p w14:paraId="699B2EE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w:t>
      </w:r>
    </w:p>
    <w:p w14:paraId="699B2EE5"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Πάμε, λοιπόν, εξαντλώντας τις δυνατότητες που μας δί</w:t>
      </w:r>
      <w:r>
        <w:rPr>
          <w:rFonts w:eastAsia="Times New Roman" w:cs="Times New Roman"/>
          <w:szCs w:val="24"/>
        </w:rPr>
        <w:t>νει ο συγκεκριμένος Κανονισμός. Πάμε να εξαντλήσουμε 100%, θα έλεγα, αυτές τις δυνατότητες. Από κει και πέρα, είπαμε ότι θα στοιχειοθετήσουμε όσο γίνεται καλύτερα έναν συγκεκριμένο φάκελο που θα αποδεικνύει ότι η κατάσταση είναι έκτακτη για να ζητήσουμε το</w:t>
      </w:r>
      <w:r>
        <w:rPr>
          <w:rFonts w:eastAsia="Times New Roman" w:cs="Times New Roman"/>
          <w:szCs w:val="24"/>
        </w:rPr>
        <w:t xml:space="preserve"> επιπλέον.</w:t>
      </w:r>
    </w:p>
    <w:p w14:paraId="699B2EE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Όμως, εγώ θέλω να σας πω ότι για τη </w:t>
      </w:r>
      <w:proofErr w:type="spellStart"/>
      <w:r>
        <w:rPr>
          <w:rFonts w:eastAsia="Times New Roman" w:cs="Times New Roman"/>
          <w:szCs w:val="24"/>
        </w:rPr>
        <w:t>ροδακινοκαλλιέργεια</w:t>
      </w:r>
      <w:proofErr w:type="spellEnd"/>
      <w:r>
        <w:rPr>
          <w:rFonts w:eastAsia="Times New Roman" w:cs="Times New Roman"/>
          <w:szCs w:val="24"/>
        </w:rPr>
        <w:t xml:space="preserve"> δεν είναι μόνο αυτά. Υπάρχουν και άλλα γενικά μέτρα ενίσχυσης, όπως για παράδειγμα, η έννοια «ενίσχυση», το πρασίνισμα, επίσης η εξισωτική, η ενίσχυση για τα βιολογικά και άλλες δράσεις, πο</w:t>
      </w:r>
      <w:r>
        <w:rPr>
          <w:rFonts w:eastAsia="Times New Roman" w:cs="Times New Roman"/>
          <w:szCs w:val="24"/>
        </w:rPr>
        <w:t>υ θα έλεγα ότι συμπληρώνουν το εισόδημα που υπάρχει από τη συγκεκριμένη καλλιέργεια.</w:t>
      </w:r>
    </w:p>
    <w:p w14:paraId="699B2EE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Για το ροδάκινο, επίσης, που προορίζεται για </w:t>
      </w:r>
      <w:proofErr w:type="spellStart"/>
      <w:r>
        <w:rPr>
          <w:rFonts w:eastAsia="Times New Roman" w:cs="Times New Roman"/>
          <w:szCs w:val="24"/>
        </w:rPr>
        <w:t>χυμοποίηση</w:t>
      </w:r>
      <w:proofErr w:type="spellEnd"/>
      <w:r>
        <w:rPr>
          <w:rFonts w:eastAsia="Times New Roman" w:cs="Times New Roman"/>
          <w:szCs w:val="24"/>
        </w:rPr>
        <w:t xml:space="preserve"> αποφασίσαμε τη χορήγηση συνδεδεμένης ενίσχυσης. Άρα λοιπόν, έχουμε ως στόχο να υπάρχει μ</w:t>
      </w:r>
      <w:r>
        <w:rPr>
          <w:rFonts w:eastAsia="Times New Roman" w:cs="Times New Roman"/>
          <w:szCs w:val="24"/>
        </w:rPr>
        <w:t>ί</w:t>
      </w:r>
      <w:r>
        <w:rPr>
          <w:rFonts w:eastAsia="Times New Roman" w:cs="Times New Roman"/>
          <w:szCs w:val="24"/>
        </w:rPr>
        <w:t>α βιωσιμότητα τέτοια όχι μ</w:t>
      </w:r>
      <w:r>
        <w:rPr>
          <w:rFonts w:eastAsia="Times New Roman" w:cs="Times New Roman"/>
          <w:szCs w:val="24"/>
        </w:rPr>
        <w:t>όνο της παραγωγικής διαδικασίας, αλλά και της μεταποιητικής διαδικασίας στη συγκεκριμένη περιοχή.</w:t>
      </w:r>
    </w:p>
    <w:p w14:paraId="699B2EE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Ο προϋπολογισμός του μέτρου ανέρχεται περίπου στα 3 εκατομμύρια ευρώ ετησίως. Η τιμή ενίσχυσης για το έτος 2015 ανήλθε στα 169 ευρώ ανά εκτάριο, ενώ αντίστοιχ</w:t>
      </w:r>
      <w:r>
        <w:rPr>
          <w:rFonts w:eastAsia="Times New Roman" w:cs="Times New Roman"/>
          <w:szCs w:val="24"/>
        </w:rPr>
        <w:t>α για το 2016, στα 167 ευρώ ανά εκτάριο. Δεν παρουσίασε την απορροφητικότητα που είχαμε ως στόχο. Πιστεύουμε, όμως, ότι θα τα καταφέρουμε τις επόμενες χρονιές, γι’ αυτό και το συγκεκριμένο ποσό έμεινε αμετάβλητο.</w:t>
      </w:r>
    </w:p>
    <w:p w14:paraId="699B2EE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Επίσης, υπάρχουν άλλα προγράμματα, όπως το </w:t>
      </w:r>
      <w:r>
        <w:rPr>
          <w:rFonts w:eastAsia="Times New Roman" w:cs="Times New Roman"/>
          <w:szCs w:val="24"/>
        </w:rPr>
        <w:t xml:space="preserve">πρόγραμμα προώθησης ιδιαίτερα του ροδάκινου σε τρίτες χώρες. Είναι θα σας έλεγα πάρα πολύ ενισχυτικό σε αυτή την προσπάθεια για να μπούμε στις ξένες αγορές. Επίσης, υλοποιούνται συνολικά δεκαεπτά προγράμματα προώθησης </w:t>
      </w:r>
      <w:proofErr w:type="spellStart"/>
      <w:r>
        <w:rPr>
          <w:rFonts w:eastAsia="Times New Roman" w:cs="Times New Roman"/>
          <w:szCs w:val="24"/>
        </w:rPr>
        <w:t>οπωροκηπευτικών</w:t>
      </w:r>
      <w:proofErr w:type="spellEnd"/>
      <w:r>
        <w:rPr>
          <w:rFonts w:eastAsia="Times New Roman" w:cs="Times New Roman"/>
          <w:szCs w:val="24"/>
        </w:rPr>
        <w:t xml:space="preserve"> στη συγκεκριμένη περιο</w:t>
      </w:r>
      <w:r>
        <w:rPr>
          <w:rFonts w:eastAsia="Times New Roman" w:cs="Times New Roman"/>
          <w:szCs w:val="24"/>
        </w:rPr>
        <w:t xml:space="preserve">χή, ιδιαίτερα για τα επιτραπέζια ροδάκινα, που όντως φέτος, από ό,τι φαίνεται, θα έχουν μεγαλύτερο πρόβλημα από ό,τι τα </w:t>
      </w:r>
      <w:proofErr w:type="spellStart"/>
      <w:r>
        <w:rPr>
          <w:rFonts w:eastAsia="Times New Roman" w:cs="Times New Roman"/>
          <w:szCs w:val="24"/>
        </w:rPr>
        <w:t>συμπύρηνα</w:t>
      </w:r>
      <w:proofErr w:type="spellEnd"/>
      <w:r>
        <w:rPr>
          <w:rFonts w:eastAsia="Times New Roman" w:cs="Times New Roman"/>
          <w:szCs w:val="24"/>
        </w:rPr>
        <w:t>.</w:t>
      </w:r>
    </w:p>
    <w:p w14:paraId="699B2EE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Επίσης, προχθές έγινε η προκήρυξη του ΚΟΜΦΟΥΖΙΟ, του μέτρου του Προγράμματος Αγροτικής Ανάπτυξης που αφορά τις επιπτώσεις από</w:t>
      </w:r>
      <w:r>
        <w:rPr>
          <w:rFonts w:eastAsia="Times New Roman" w:cs="Times New Roman"/>
          <w:szCs w:val="24"/>
        </w:rPr>
        <w:t xml:space="preserve"> τα έντομα και μιλάμε για μια ενίσχυση 387 ευρώ ανά εκτάριο.</w:t>
      </w:r>
    </w:p>
    <w:p w14:paraId="699B2EE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θέλω να σας πω με αυτή την τοποθέτησή μου, ότι γενικά, ο συγκεκριμένος κλάδος αποτελεί για το Υπουργείο Αγροτικής Ανάπτυξης έναν κλάδο, εξαιτίας κυρίως και των εξαγωγικών δυνατοτήτων που </w:t>
      </w:r>
      <w:r>
        <w:rPr>
          <w:rFonts w:eastAsia="Times New Roman" w:cs="Times New Roman"/>
          <w:szCs w:val="24"/>
        </w:rPr>
        <w:t>έχει, που οφείλουμε να τον στηρίξουμε, διότι η συμβολή του πραγματικά στη μείωση που υπάρχει στο εμπορικό ισοζύγιο αγροτικών προϊόντων είναι πάρα πολύ σημαντική.</w:t>
      </w:r>
    </w:p>
    <w:p w14:paraId="699B2EEC"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699B2EE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Συνεχίζουμε με τη συζήτηση τ</w:t>
      </w:r>
      <w:r>
        <w:rPr>
          <w:rFonts w:eastAsia="Times New Roman" w:cs="Times New Roman"/>
          <w:szCs w:val="24"/>
        </w:rPr>
        <w:t>ης τέταρτης με αριθμό 1109/27-6-2017 επίκαιρης ερώτησης πρώτου κύκλου του Βουλευτή Πέλλας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Ιωάννη </w:t>
      </w:r>
      <w:proofErr w:type="spellStart"/>
      <w:r>
        <w:rPr>
          <w:rFonts w:eastAsia="Times New Roman" w:cs="Times New Roman"/>
          <w:bCs/>
          <w:szCs w:val="24"/>
        </w:rPr>
        <w:t>Σαχινίδη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με θέμα: «Χαλαζοπτώσεις στην Περιφερειακή Ενότητα Πέλλας».</w:t>
      </w:r>
    </w:p>
    <w:p w14:paraId="699B2EE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 xml:space="preserve">ιε </w:t>
      </w:r>
      <w:proofErr w:type="spellStart"/>
      <w:r>
        <w:rPr>
          <w:rFonts w:eastAsia="Times New Roman" w:cs="Times New Roman"/>
          <w:szCs w:val="24"/>
        </w:rPr>
        <w:t>Σαχινίδη</w:t>
      </w:r>
      <w:proofErr w:type="spellEnd"/>
      <w:r>
        <w:rPr>
          <w:rFonts w:eastAsia="Times New Roman" w:cs="Times New Roman"/>
          <w:szCs w:val="24"/>
        </w:rPr>
        <w:t>, έχετε τον λόγο.</w:t>
      </w:r>
    </w:p>
    <w:p w14:paraId="699B2EEF"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699B2EF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Κύριε Υπουργέ, γνωρίζετε πάρα πολύ καλά ότι το τελευταίο χρονικό διάστημα –από τα μέσα Απριλίου περίπου- έχουν </w:t>
      </w:r>
      <w:r>
        <w:rPr>
          <w:rFonts w:eastAsia="Times New Roman" w:cs="Times New Roman"/>
          <w:szCs w:val="24"/>
        </w:rPr>
        <w:lastRenderedPageBreak/>
        <w:t>υποστεί τεράστιες ζημιές οι αγρότες της Περιφερειακής Ενότητας Πέλλας από τον παγετό και τις βροχοπτώσεις και ήρθε και η χαλαζόπτωση να τους αποτ</w:t>
      </w:r>
      <w:r>
        <w:rPr>
          <w:rFonts w:eastAsia="Times New Roman" w:cs="Times New Roman"/>
          <w:szCs w:val="24"/>
        </w:rPr>
        <w:t xml:space="preserve">ελειώσει. Η ζημιά στις καλλιέργειες είναι ολοκληρωτική, ειδικότερα στις δενδροκαλλιέργειες όπου επηρεάζεται η παραγωγή και για την επόμενη χρονιά, όπως πολύ καλά γνωρίζετε, επειδή χτυπιούνται τα «μάτια». </w:t>
      </w:r>
    </w:p>
    <w:p w14:paraId="699B2EF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Αυτές οι αλλεπάλληλες θεομηνίες των τελευταίων μηνών, όπως και του προηγούμενου έτους, πραγματικά έχουν φέρει σε απόγνωση τον αγροτικό κόσμο της Πέλλας. Η μη έγκαιρη καταβολή αποζημιώσεων από προηγούμενα έτη, η μεγάλη καθυστέρηση στις καταγραφές των ζημιών</w:t>
      </w:r>
      <w:r>
        <w:rPr>
          <w:rFonts w:eastAsia="Times New Roman" w:cs="Times New Roman"/>
          <w:szCs w:val="24"/>
        </w:rPr>
        <w:t xml:space="preserve">, η αναμονή της επιστροφής του φόρου πετρελαίου από το 2015, όπως και η αύξηση των ασφαλιστικών εισφορών στον ενοποιημένο πλέον ΕΦΚΑ, είναι προβλήματα τα οποία προκύπτουν από όλα αυτά που σας ανέφερα. </w:t>
      </w:r>
    </w:p>
    <w:p w14:paraId="699B2EF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Επίσης, υπάρχουν και κάποια άλλα προβλήματα που έχουν </w:t>
      </w:r>
      <w:r>
        <w:rPr>
          <w:rFonts w:eastAsia="Times New Roman" w:cs="Times New Roman"/>
          <w:szCs w:val="24"/>
        </w:rPr>
        <w:t xml:space="preserve">σχέση με τον </w:t>
      </w:r>
      <w:r>
        <w:rPr>
          <w:rFonts w:eastAsia="Times New Roman" w:cs="Times New Roman"/>
          <w:szCs w:val="24"/>
        </w:rPr>
        <w:t>κ</w:t>
      </w:r>
      <w:r>
        <w:rPr>
          <w:rFonts w:eastAsia="Times New Roman" w:cs="Times New Roman"/>
          <w:szCs w:val="24"/>
        </w:rPr>
        <w:t xml:space="preserve">ανονισμό του ΕΛΓΑ, στον οποίο αναφερθήκατε προηγουμένως και ο οποίος έχει να ανανεωθεί από το 2008. Προηγουμένως, ο Υφυπουργός κ. Κόκκαλης, απαντώντας σε μια </w:t>
      </w:r>
      <w:r>
        <w:rPr>
          <w:rFonts w:eastAsia="Times New Roman" w:cs="Times New Roman"/>
          <w:szCs w:val="24"/>
        </w:rPr>
        <w:lastRenderedPageBreak/>
        <w:t>ερώτηση άλλου Βουλευτή είπε ότι δεν προβλέπεται αποζημίωση για τη σφήκα της καστανιά</w:t>
      </w:r>
      <w:r>
        <w:rPr>
          <w:rFonts w:eastAsia="Times New Roman" w:cs="Times New Roman"/>
          <w:szCs w:val="24"/>
        </w:rPr>
        <w:t xml:space="preserve">ς ούτε από τα ΠΣΕΑ. </w:t>
      </w:r>
    </w:p>
    <w:p w14:paraId="699B2EF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Έχω πει ξανά και σε άλλη επίκαιρη ερώτησή μου, κύριε Υπουργέ, ότι από τη στιγμή που κατατίθεται η δήλωση στον ΟΣΔΕ, είτε η ποικιλία, είτε η παραγωγή, θα πρέπει άμεσα να εντάσσεται στο βιβλίο του Κανονισμού του ΕΛΓΑ. Όλα αυτά σε συνάρτη</w:t>
      </w:r>
      <w:r>
        <w:rPr>
          <w:rFonts w:eastAsia="Times New Roman" w:cs="Times New Roman"/>
          <w:szCs w:val="24"/>
        </w:rPr>
        <w:t>ση με τα μέτρα που έχουν ψηφιστεί –αλλά ακόμη δεν έχουν εφαρμοστεί- σε βάρος του αγροτικού εισοδήματος, κύριε Υπουργέ, λειτουργούν αποτρεπτικά από το να δραστηριοποιηθεί κάποιος στον πρωτογενή τομέα παραγωγής.</w:t>
      </w:r>
    </w:p>
    <w:p w14:paraId="699B2EF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Ερωτάσθε, λοιπόν, ποια μέτρα έχετε λάβει για τ</w:t>
      </w:r>
      <w:r>
        <w:rPr>
          <w:rFonts w:eastAsia="Times New Roman" w:cs="Times New Roman"/>
          <w:szCs w:val="24"/>
        </w:rPr>
        <w:t>ην άμεση καταγραφή και εκτίμηση των ζημιών, σε τι βάθος χρόνου υπολογίζετε να τελειώσουν και αν η καταβολή των αποζημιώσεων θα είναι άμεση και θα ανταποκρίνεται στο 100% της ζημιάς.</w:t>
      </w:r>
    </w:p>
    <w:p w14:paraId="699B2EF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Ευχαριστώ.</w:t>
      </w:r>
    </w:p>
    <w:p w14:paraId="699B2EF6"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κύριε Υπουργέ, έχετε </w:t>
      </w:r>
      <w:r>
        <w:rPr>
          <w:rFonts w:eastAsia="Times New Roman" w:cs="Times New Roman"/>
          <w:szCs w:val="24"/>
        </w:rPr>
        <w:t>τον λόγο.</w:t>
      </w:r>
    </w:p>
    <w:p w14:paraId="699B2EF7"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Όντως υπήρξαν σημαντικές ζημιές </w:t>
      </w:r>
      <w:r>
        <w:rPr>
          <w:rFonts w:eastAsia="Times New Roman" w:cs="Times New Roman"/>
          <w:szCs w:val="24"/>
        </w:rPr>
        <w:lastRenderedPageBreak/>
        <w:t xml:space="preserve">από τις βροχοπτώσεις και τις χαλαζοπτώσεις που </w:t>
      </w:r>
      <w:proofErr w:type="spellStart"/>
      <w:r>
        <w:rPr>
          <w:rFonts w:eastAsia="Times New Roman" w:cs="Times New Roman"/>
          <w:szCs w:val="24"/>
        </w:rPr>
        <w:t>προξενήθηκαν</w:t>
      </w:r>
      <w:proofErr w:type="spellEnd"/>
      <w:r>
        <w:rPr>
          <w:rFonts w:eastAsia="Times New Roman" w:cs="Times New Roman"/>
          <w:szCs w:val="24"/>
        </w:rPr>
        <w:t xml:space="preserve"> στην περιοχή το δεύτερο δεκαπενθήμερο του Μαΐου 2017 και στις 14 Ιουνίου 2017. Έχουν διεν</w:t>
      </w:r>
      <w:r>
        <w:rPr>
          <w:rFonts w:eastAsia="Times New Roman" w:cs="Times New Roman"/>
          <w:szCs w:val="24"/>
        </w:rPr>
        <w:t xml:space="preserve">εργηθεί οι απαραίτητες επισημάνσεις από τις Υπηρεσίες του ΕΛΓΑ. Έγιναν αναγγελίες και υποβλήθηκαν περίπου οκτώ χιλιάδες τριακόσιες δηλώσεις. </w:t>
      </w:r>
    </w:p>
    <w:p w14:paraId="699B2EF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Αρχίζει λοιπόν, τώρα το έργο των εξατομικευμένων εκτιμήσεων. Βρίσκεται αυτήν την ώρα σε εξέλιξη. Βεβαίως, μετά την</w:t>
      </w:r>
      <w:r>
        <w:rPr>
          <w:rFonts w:eastAsia="Times New Roman" w:cs="Times New Roman"/>
          <w:szCs w:val="24"/>
        </w:rPr>
        <w:t xml:space="preserve"> ολοκλήρωση θα υποβληθούν τα σχετικά πορίσματα και θα ακολουθήσει η καταβολή των αποζημιώσεων στους δικαιούχους, οι οποίοι είναι ασφαλιστικά ενήμεροι. </w:t>
      </w:r>
    </w:p>
    <w:p w14:paraId="699B2EF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Επιπλέον, για την έγκαιρη ολοκλήρωση της διαδικασίας των εκτιμήσεων, ξέρετε ότι είχαμε –και εξακολουθούμ</w:t>
      </w:r>
      <w:r>
        <w:rPr>
          <w:rFonts w:eastAsia="Times New Roman" w:cs="Times New Roman"/>
          <w:szCs w:val="24"/>
        </w:rPr>
        <w:t xml:space="preserve">ε να έχουμε- ένα πρόβλημα που αφορά τους εκτιμητές του ΕΛΓΑ. Έχουμε ήδη προσλάβει το απαραίτητο εποχικό προσωπικό. Δηλαδή, ήδη έχει στελεχωθεί το κατάστημα της Βέροιας με εποχικό γεωτεχνικό προσωπικό, για να μπορεί να ανταποκριθεί. </w:t>
      </w:r>
    </w:p>
    <w:p w14:paraId="699B2EF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Αυτήν την ώρα η συγκεκρ</w:t>
      </w:r>
      <w:r>
        <w:rPr>
          <w:rFonts w:eastAsia="Times New Roman" w:cs="Times New Roman"/>
          <w:szCs w:val="24"/>
        </w:rPr>
        <w:t>ιμένη διαδικασία διενεργείται με εξήντα οκτώ τακτικούς και εποχικούς γεωτεχνικούς. Μιλάμε για μ</w:t>
      </w:r>
      <w:r>
        <w:rPr>
          <w:rFonts w:eastAsia="Times New Roman" w:cs="Times New Roman"/>
          <w:szCs w:val="24"/>
        </w:rPr>
        <w:t>ί</w:t>
      </w:r>
      <w:r>
        <w:rPr>
          <w:rFonts w:eastAsia="Times New Roman" w:cs="Times New Roman"/>
          <w:szCs w:val="24"/>
        </w:rPr>
        <w:t xml:space="preserve">α περιοχή η οποία έχει υποστεί μεγάλες ζημιές και έχει έντονη ιδιαίτερα τη δενδρώδη καλλιέργεια. Αναμένουμε, δηλαδή, με τη </w:t>
      </w:r>
      <w:r>
        <w:rPr>
          <w:rFonts w:eastAsia="Times New Roman" w:cs="Times New Roman"/>
          <w:szCs w:val="24"/>
        </w:rPr>
        <w:lastRenderedPageBreak/>
        <w:t>συνδρομή όλων αυτών, γρήγορα να υλοπο</w:t>
      </w:r>
      <w:r>
        <w:rPr>
          <w:rFonts w:eastAsia="Times New Roman" w:cs="Times New Roman"/>
          <w:szCs w:val="24"/>
        </w:rPr>
        <w:t>ιηθούν τα συγκεκριμένα πορίσματα. Βεβαίως, όπως αντιλαμβάνεστε, αυτά τα πορίσματα θα ακολουθήσουν μ</w:t>
      </w:r>
      <w:r>
        <w:rPr>
          <w:rFonts w:eastAsia="Times New Roman" w:cs="Times New Roman"/>
          <w:szCs w:val="24"/>
        </w:rPr>
        <w:t>ί</w:t>
      </w:r>
      <w:r>
        <w:rPr>
          <w:rFonts w:eastAsia="Times New Roman" w:cs="Times New Roman"/>
          <w:szCs w:val="24"/>
        </w:rPr>
        <w:t xml:space="preserve">α διαδικασία η οποία θα καταλήξει στον ΟΠΕΚΕΠΕ τον Οκτώβρη. Όταν αυτά ολοκληρωθούν, τότε θα ακολουθήσει η καταβολή των αποζημιώσεων. </w:t>
      </w:r>
    </w:p>
    <w:p w14:paraId="699B2EF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Βέβαια, στη δική σας π</w:t>
      </w:r>
      <w:r>
        <w:rPr>
          <w:rFonts w:eastAsia="Times New Roman" w:cs="Times New Roman"/>
          <w:szCs w:val="24"/>
        </w:rPr>
        <w:t xml:space="preserve">εριοχή υπήρξαν και άλλα προβλήματα από παλαιότερες ζημιές, κυρίως σε </w:t>
      </w:r>
      <w:proofErr w:type="spellStart"/>
      <w:r>
        <w:rPr>
          <w:rFonts w:eastAsia="Times New Roman" w:cs="Times New Roman"/>
          <w:szCs w:val="24"/>
        </w:rPr>
        <w:t>κερασοκαλλιέργειες</w:t>
      </w:r>
      <w:proofErr w:type="spellEnd"/>
      <w:r>
        <w:rPr>
          <w:rFonts w:eastAsia="Times New Roman" w:cs="Times New Roman"/>
          <w:szCs w:val="24"/>
        </w:rPr>
        <w:t xml:space="preserve">. Θα έλεγα ότι είναι ο χώρος που αυτήν την ώρα </w:t>
      </w:r>
      <w:proofErr w:type="spellStart"/>
      <w:r>
        <w:rPr>
          <w:rFonts w:eastAsia="Times New Roman" w:cs="Times New Roman"/>
          <w:szCs w:val="24"/>
        </w:rPr>
        <w:t>συνέπεσαν</w:t>
      </w:r>
      <w:proofErr w:type="spellEnd"/>
      <w:r>
        <w:rPr>
          <w:rFonts w:eastAsia="Times New Roman" w:cs="Times New Roman"/>
          <w:szCs w:val="24"/>
        </w:rPr>
        <w:t xml:space="preserve"> οι χειρότερες καιρικές συνθήκες, δυστυχώς την ώρα που οι καλλιέργειες βρίσκονταν στην καλύτερη βαθμίδα, θα έλεγα</w:t>
      </w:r>
      <w:r>
        <w:rPr>
          <w:rFonts w:eastAsia="Times New Roman" w:cs="Times New Roman"/>
          <w:szCs w:val="24"/>
        </w:rPr>
        <w:t xml:space="preserve">, όσον αφορά την αποδοτικότητά τους. Επίσης, είχαμε και τους παγετούς τον Γενάρη και τον Φλεβάρη του 2017. </w:t>
      </w:r>
    </w:p>
    <w:p w14:paraId="699B2EF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Αυτές οι ζημιές που </w:t>
      </w:r>
      <w:proofErr w:type="spellStart"/>
      <w:r>
        <w:rPr>
          <w:rFonts w:eastAsia="Times New Roman" w:cs="Times New Roman"/>
          <w:szCs w:val="24"/>
        </w:rPr>
        <w:t>προξενήθηκαν</w:t>
      </w:r>
      <w:proofErr w:type="spellEnd"/>
      <w:r>
        <w:rPr>
          <w:rFonts w:eastAsia="Times New Roman" w:cs="Times New Roman"/>
          <w:szCs w:val="24"/>
        </w:rPr>
        <w:t xml:space="preserve"> στο φυτικό κεφάλαιο δεν μπορούν να καλυφθούν από την ασφάλιση του ΕΛΓΑ. Γι’ αυτό, λοιπόν, θα μπούμε στη γνωστή στου</w:t>
      </w:r>
      <w:r>
        <w:rPr>
          <w:rFonts w:eastAsia="Times New Roman" w:cs="Times New Roman"/>
          <w:szCs w:val="24"/>
        </w:rPr>
        <w:t xml:space="preserve">ς αγρότες διαδικασία ΠΣΕΑ, δηλαδή στις κρατικές οικονομικές ενισχύσεις. Βεβαίως, αφού συνταχθεί ο σχετικός φάκελος, θα υποβληθεί στην Ευρωπαϊκή Επιτροπή, προκειμένου να υπάρξει και σχετική έγκριση. Η </w:t>
      </w:r>
      <w:r>
        <w:rPr>
          <w:rFonts w:eastAsia="Times New Roman" w:cs="Times New Roman"/>
          <w:szCs w:val="24"/>
        </w:rPr>
        <w:lastRenderedPageBreak/>
        <w:t>πληρωμή θα γίνει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ενός προγραμματισμού που το</w:t>
      </w:r>
      <w:r>
        <w:rPr>
          <w:rFonts w:eastAsia="Times New Roman" w:cs="Times New Roman"/>
          <w:szCs w:val="24"/>
        </w:rPr>
        <w:t xml:space="preserve"> Υπουργείο Οικονομικών μέσω του Γενικού Λογιστηρίου του Κράτους επιτρέπει, για να πληρώνονται οι συγκεκριμένες ζημιές. </w:t>
      </w:r>
    </w:p>
    <w:p w14:paraId="699B2EFD" w14:textId="77777777" w:rsidR="00373EA4" w:rsidRDefault="000A2444">
      <w:pPr>
        <w:spacing w:line="600" w:lineRule="auto"/>
        <w:ind w:firstLine="720"/>
        <w:jc w:val="both"/>
        <w:rPr>
          <w:rFonts w:eastAsia="Times New Roman"/>
          <w:szCs w:val="24"/>
        </w:rPr>
      </w:pPr>
      <w:r>
        <w:rPr>
          <w:rFonts w:eastAsia="Times New Roman"/>
          <w:szCs w:val="24"/>
        </w:rPr>
        <w:t>Αυτό που έχω να σας πω είναι ότι για τις ζημιές του 2016 στην Πέλλα και στην Ημαθία καταβλήθηκαν 12 εκατομμύρια ευρώ, ένα μεγάλο μέρος τ</w:t>
      </w:r>
      <w:r>
        <w:rPr>
          <w:rFonts w:eastAsia="Times New Roman"/>
          <w:szCs w:val="24"/>
        </w:rPr>
        <w:t>ων αποζημιώσεων του 2016. Υπάρχει ένα υπόλοιπο. Ο σχεδιασμός μας είναι όσο γίνεται γρηγορότερα να καταλήξουμε σ’ αυτό που έχουμε ως βασικό στόχο, οι πληρωμές να είναι γύρω στους έξι με επτά μήνες.</w:t>
      </w:r>
    </w:p>
    <w:p w14:paraId="699B2EFE" w14:textId="77777777" w:rsidR="00373EA4" w:rsidRDefault="000A244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Σαχινίδη</w:t>
      </w:r>
      <w:proofErr w:type="spellEnd"/>
      <w:r>
        <w:rPr>
          <w:rFonts w:eastAsia="Times New Roman"/>
          <w:szCs w:val="24"/>
        </w:rPr>
        <w:t>, έχετε τον</w:t>
      </w:r>
      <w:r>
        <w:rPr>
          <w:rFonts w:eastAsia="Times New Roman"/>
          <w:szCs w:val="24"/>
        </w:rPr>
        <w:t xml:space="preserve"> λόγο.</w:t>
      </w:r>
    </w:p>
    <w:p w14:paraId="699B2EFF" w14:textId="77777777" w:rsidR="00373EA4" w:rsidRDefault="000A2444">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Ευχαριστώ, κύριε Πρόεδρε. </w:t>
      </w:r>
    </w:p>
    <w:p w14:paraId="699B2F00" w14:textId="77777777" w:rsidR="00373EA4" w:rsidRDefault="000A2444">
      <w:pPr>
        <w:spacing w:line="600" w:lineRule="auto"/>
        <w:ind w:firstLine="720"/>
        <w:jc w:val="both"/>
        <w:rPr>
          <w:rFonts w:eastAsia="Times New Roman"/>
          <w:szCs w:val="24"/>
        </w:rPr>
      </w:pPr>
      <w:r>
        <w:rPr>
          <w:rFonts w:eastAsia="Times New Roman"/>
          <w:szCs w:val="24"/>
        </w:rPr>
        <w:t>Θα παρακαλούσα λίγο την ανοχή σας για κάποιο χρόνο παραπάνω, επειδή αυτά που θα πω στον κύριο Υπουργό είναι πάρα πολύ σοβαρά και ειδικά όταν αφορούν τον πρωτογενή τομέα.</w:t>
      </w:r>
    </w:p>
    <w:p w14:paraId="699B2F01" w14:textId="77777777" w:rsidR="00373EA4" w:rsidRDefault="000A2444">
      <w:pPr>
        <w:spacing w:line="600" w:lineRule="auto"/>
        <w:ind w:firstLine="720"/>
        <w:jc w:val="both"/>
        <w:rPr>
          <w:rFonts w:eastAsia="Times New Roman"/>
          <w:szCs w:val="24"/>
        </w:rPr>
      </w:pPr>
      <w:r>
        <w:rPr>
          <w:rFonts w:eastAsia="Times New Roman"/>
          <w:szCs w:val="24"/>
        </w:rPr>
        <w:t>Πράγματι, κύριε Υπουργέ, είχαμε ψ</w:t>
      </w:r>
      <w:r>
        <w:rPr>
          <w:rFonts w:eastAsia="Times New Roman"/>
          <w:szCs w:val="24"/>
        </w:rPr>
        <w:t xml:space="preserve">ηφίσει και εμείς -και το είχαμε στηρίξει- την πρόσληψη εποχικού προσωπικού, γιατί </w:t>
      </w:r>
      <w:r>
        <w:rPr>
          <w:rFonts w:eastAsia="Times New Roman"/>
          <w:szCs w:val="24"/>
        </w:rPr>
        <w:lastRenderedPageBreak/>
        <w:t>λίγο-πολύ όλοι καταγόμαστε από αγροτικές περιοχές και γνωρίζουμε τις ανάγκες που υπάρχουν.</w:t>
      </w:r>
    </w:p>
    <w:p w14:paraId="699B2F02" w14:textId="77777777" w:rsidR="00373EA4" w:rsidRDefault="000A2444">
      <w:pPr>
        <w:spacing w:line="600" w:lineRule="auto"/>
        <w:ind w:firstLine="720"/>
        <w:jc w:val="both"/>
        <w:rPr>
          <w:rFonts w:eastAsia="Times New Roman"/>
          <w:szCs w:val="24"/>
        </w:rPr>
      </w:pPr>
      <w:r>
        <w:rPr>
          <w:rFonts w:eastAsia="Times New Roman"/>
          <w:szCs w:val="24"/>
        </w:rPr>
        <w:t>Εδώ, όμως, η καταγραφή των ζημιών έχει κλείσει μόνο για τα επιτραπέζια ροδάκινα από</w:t>
      </w:r>
      <w:r>
        <w:rPr>
          <w:rFonts w:eastAsia="Times New Roman"/>
          <w:szCs w:val="24"/>
        </w:rPr>
        <w:t xml:space="preserve"> τη χαλαζόπτωση στην Κρύα Βρύση και δεν έχει αρχίσει καθόλου, κύριε Υπουργέ, για τα βιομηχανικά. Σας μιλάω για την περιοχή από την οποία κατάγομαι, την περιοχή της Κρύας Βρύσης. Δεν έχω πληροφορίες για το τι συμβαίνει στις υπόλοιπες. Θα έχω άμεσα, όμως, εν</w:t>
      </w:r>
      <w:r>
        <w:rPr>
          <w:rFonts w:eastAsia="Times New Roman"/>
          <w:szCs w:val="24"/>
        </w:rPr>
        <w:t>ημέρωση. Δίπλα σ’ έναν πρώην δήμο, στον Δήμο Μεγάλου Αλεξάνδρου στους Γαλατάδες, που θεωρείται ένα χωριό από τους βασικούς πυλώνες παραγωγής ροδάκινων, δεν έχει ξεκινήσει καν. Για τα αμπέλια άρχισε μόλις προχθές. Δεν έχει ξεκινήσει πάλι καθόλου η καταγραφή</w:t>
      </w:r>
      <w:r>
        <w:rPr>
          <w:rFonts w:eastAsia="Times New Roman"/>
          <w:szCs w:val="24"/>
        </w:rPr>
        <w:t xml:space="preserve"> των ζημιών για βαμβάκια, παντζάρια, καλαμπόκια, κεράσια, μήλα, αχλάδια, βερίκοκα, </w:t>
      </w:r>
      <w:proofErr w:type="spellStart"/>
      <w:r>
        <w:rPr>
          <w:rFonts w:eastAsia="Times New Roman"/>
          <w:szCs w:val="24"/>
        </w:rPr>
        <w:t>οπωρολαχανικά</w:t>
      </w:r>
      <w:proofErr w:type="spellEnd"/>
      <w:r>
        <w:rPr>
          <w:rFonts w:eastAsia="Times New Roman"/>
          <w:szCs w:val="24"/>
        </w:rPr>
        <w:t>.</w:t>
      </w:r>
    </w:p>
    <w:p w14:paraId="699B2F03" w14:textId="77777777" w:rsidR="00373EA4" w:rsidRDefault="000A2444">
      <w:pPr>
        <w:spacing w:line="600" w:lineRule="auto"/>
        <w:ind w:firstLine="720"/>
        <w:jc w:val="both"/>
        <w:rPr>
          <w:rFonts w:eastAsia="Times New Roman"/>
          <w:szCs w:val="24"/>
        </w:rPr>
      </w:pPr>
      <w:r>
        <w:rPr>
          <w:rFonts w:eastAsia="Times New Roman"/>
          <w:szCs w:val="24"/>
        </w:rPr>
        <w:t>Οι γεωπόνοι, οι οποίοι έχουν αναλάβει την καταγραφή στην περιοχή και αριθμούν περίπου τους είκοσι, δεν επαρκούν. Πράγματι, γνωρίζουμε ότι έχουν έλθει γεωπόνοι</w:t>
      </w:r>
      <w:r>
        <w:rPr>
          <w:rFonts w:eastAsia="Times New Roman"/>
          <w:szCs w:val="24"/>
        </w:rPr>
        <w:t xml:space="preserve"> και από άλλες περιοχές, ακόμα και από τη Λάρισα, ακόμα και από άλλους νομούς απομακρυσμένους. Είναι πολύ δύσκολο να καλύψουν μέσα </w:t>
      </w:r>
      <w:r>
        <w:rPr>
          <w:rFonts w:eastAsia="Times New Roman"/>
          <w:szCs w:val="24"/>
        </w:rPr>
        <w:lastRenderedPageBreak/>
        <w:t>στο χρονικό περιθώριο που αναφερθήκατε την καταγραφή των ζημιών.</w:t>
      </w:r>
    </w:p>
    <w:p w14:paraId="699B2F04" w14:textId="77777777" w:rsidR="00373EA4" w:rsidRDefault="000A2444">
      <w:pPr>
        <w:spacing w:line="600" w:lineRule="auto"/>
        <w:ind w:firstLine="720"/>
        <w:jc w:val="both"/>
        <w:rPr>
          <w:rFonts w:eastAsia="Times New Roman"/>
          <w:szCs w:val="24"/>
        </w:rPr>
      </w:pPr>
      <w:r>
        <w:rPr>
          <w:rFonts w:eastAsia="Times New Roman"/>
          <w:szCs w:val="24"/>
        </w:rPr>
        <w:t xml:space="preserve">Στην ερώτησή μου, λοιπόν, αναφέρω και ρωτώ αν η αποζημίωση, </w:t>
      </w:r>
      <w:r>
        <w:rPr>
          <w:rFonts w:eastAsia="Times New Roman"/>
          <w:szCs w:val="24"/>
        </w:rPr>
        <w:t>κύριε Υπουργέ -αυτό είναι πάρα πολύ βασικό και θα παρακαλούσα εδώ να δώσετε προσοχή- θα ανταποκρίνεται στο 100% της ζημιάς. Αυτό δεν έχει να κάνει με το ποσοστό που θα πιστοποιήσουν οι γεωπόνοι, αλλά και με το πόσα κιλά θα βάλουν, κύριε Υπουργέ, γιατί με τ</w:t>
      </w:r>
      <w:r>
        <w:rPr>
          <w:rFonts w:eastAsia="Times New Roman"/>
          <w:szCs w:val="24"/>
        </w:rPr>
        <w:t>ο να πιστοποιήσουν 100% ζημιά σε μια παραγωγή και να βάλουν δέκα κιλά ανά δέντρο, δεν καλύπτονται.</w:t>
      </w:r>
    </w:p>
    <w:p w14:paraId="699B2F05" w14:textId="77777777" w:rsidR="00373EA4" w:rsidRDefault="000A2444">
      <w:pPr>
        <w:spacing w:line="600" w:lineRule="auto"/>
        <w:ind w:firstLine="720"/>
        <w:jc w:val="both"/>
        <w:rPr>
          <w:rFonts w:eastAsia="Times New Roman"/>
          <w:szCs w:val="24"/>
        </w:rPr>
      </w:pPr>
      <w:r>
        <w:rPr>
          <w:rFonts w:eastAsia="Times New Roman"/>
          <w:szCs w:val="24"/>
        </w:rPr>
        <w:t>Εδώ ζητάμε το μέγιστο, λοιπόν, που προβλέπεται σε κιλά, διότι οι περισσότεροι παραγωγοί, όπως το πιστοποιήσατε κι εσείς, έχουν πληγεί και από παγετό στις ίδι</w:t>
      </w:r>
      <w:r>
        <w:rPr>
          <w:rFonts w:eastAsia="Times New Roman"/>
          <w:szCs w:val="24"/>
        </w:rPr>
        <w:t>ες παραγωγές.</w:t>
      </w:r>
    </w:p>
    <w:p w14:paraId="699B2F06" w14:textId="77777777" w:rsidR="00373EA4" w:rsidRDefault="000A2444">
      <w:pPr>
        <w:spacing w:line="600" w:lineRule="auto"/>
        <w:ind w:firstLine="720"/>
        <w:jc w:val="both"/>
        <w:rPr>
          <w:rFonts w:eastAsia="Times New Roman"/>
          <w:szCs w:val="24"/>
        </w:rPr>
      </w:pPr>
      <w:r>
        <w:rPr>
          <w:rFonts w:eastAsia="Times New Roman"/>
          <w:szCs w:val="24"/>
        </w:rPr>
        <w:t>Ξέρετε και ξέρω, αλλά καλύτερα το γνωρίζουν οι αγρότες που το βιώνουν στο πετσί τους, ότι η καταβολή των αποζημιώσεων για τις φετινές ζημιές από την κακοκαιρία στην καλύτερη των περιπτώσεων θα δοθούν τον Μάρτιο του 2018, κάτι το οποίο μεταφρά</w:t>
      </w:r>
      <w:r>
        <w:rPr>
          <w:rFonts w:eastAsia="Times New Roman"/>
          <w:szCs w:val="24"/>
        </w:rPr>
        <w:t>ζεται για τους αγρότες σε καταστροφή.</w:t>
      </w:r>
    </w:p>
    <w:p w14:paraId="699B2F07" w14:textId="77777777" w:rsidR="00373EA4" w:rsidRDefault="000A2444">
      <w:pPr>
        <w:spacing w:line="600" w:lineRule="auto"/>
        <w:ind w:firstLine="720"/>
        <w:jc w:val="both"/>
        <w:rPr>
          <w:rFonts w:eastAsia="Times New Roman"/>
          <w:szCs w:val="24"/>
        </w:rPr>
      </w:pPr>
      <w:r>
        <w:rPr>
          <w:rFonts w:eastAsia="Times New Roman"/>
          <w:szCs w:val="24"/>
        </w:rPr>
        <w:lastRenderedPageBreak/>
        <w:t>Εδώ, λοιπόν, καλείστε, κύριε Υπουργέ, να πάρετε γενναίες αποφάσεις, ούτως ώστε να απαλύνετε τον πόνο των αγροτών. Ένα μέρος των επιδοτήσεων, όπως αναφέρθηκα και πριν, καταβάλλεται στα τέλη Δεκεμβρίου. Επιβάλλεται, λοιπ</w:t>
      </w:r>
      <w:r>
        <w:rPr>
          <w:rFonts w:eastAsia="Times New Roman"/>
          <w:szCs w:val="24"/>
        </w:rPr>
        <w:t xml:space="preserve">όν, το «πάγωμα» όλων των υποχρεώσεων των αγροτών –και αυτό είναι πάρα πολύ βασικό, κύριε Υπουργέ, μου το ζήτησαν πάρα πολλοί αγρότες της περιοχής μου- χωρίς τόκους για όσο χρονικό διάστημα χρειαστεί, τουλάχιστον για οκτώ μήνες, σε δάνεια τραπεζικά, ΕΝΦΙΑ, </w:t>
      </w:r>
      <w:r>
        <w:rPr>
          <w:rFonts w:eastAsia="Times New Roman"/>
          <w:szCs w:val="24"/>
        </w:rPr>
        <w:t xml:space="preserve">ΕΦΚΑ, εφορία. Επίσης, να δοθεί εντολή να μη γίνεται διακοπή ρεύματος σε δημόσια αγαθά όπως είναι το ρεύμα, το τηλέφωνο και το νερό, σε συνεννόηση βέβαια με τα συναρμόδια Υπουργεία. Αυτό θα ήταν ένα πολύ γενναίο πρώτο βήμα. </w:t>
      </w:r>
    </w:p>
    <w:p w14:paraId="699B2F08" w14:textId="77777777" w:rsidR="00373EA4" w:rsidRDefault="000A2444">
      <w:pPr>
        <w:spacing w:line="600" w:lineRule="auto"/>
        <w:ind w:firstLine="720"/>
        <w:jc w:val="both"/>
        <w:rPr>
          <w:rFonts w:eastAsia="Times New Roman"/>
          <w:szCs w:val="24"/>
        </w:rPr>
      </w:pPr>
      <w:r>
        <w:rPr>
          <w:rFonts w:eastAsia="Times New Roman"/>
          <w:szCs w:val="24"/>
        </w:rPr>
        <w:t>Βάσει, λοιπόν, πορισμάτων -και α</w:t>
      </w:r>
      <w:r>
        <w:rPr>
          <w:rFonts w:eastAsia="Times New Roman"/>
          <w:szCs w:val="24"/>
        </w:rPr>
        <w:t xml:space="preserve">υτό θα ήθελα να το πιστοποιήσετε αν ισχύει ή όχι- προβλέπεται να μπορείτε να πάρετε δάνειο για να καλύψετε όσο το δυνατόν πιο γρήγορα ένα μέρος των αποζημιώσεων για την άμεση ανακούφιση των αγροτών. </w:t>
      </w:r>
    </w:p>
    <w:p w14:paraId="699B2F09" w14:textId="77777777" w:rsidR="00373EA4" w:rsidRDefault="000A2444">
      <w:pPr>
        <w:spacing w:line="600" w:lineRule="auto"/>
        <w:ind w:firstLine="720"/>
        <w:jc w:val="both"/>
        <w:rPr>
          <w:rFonts w:eastAsia="Times New Roman"/>
          <w:szCs w:val="24"/>
        </w:rPr>
      </w:pPr>
      <w:r>
        <w:rPr>
          <w:rFonts w:eastAsia="Times New Roman"/>
          <w:szCs w:val="24"/>
        </w:rPr>
        <w:t xml:space="preserve">Επίσης θα πρέπει να δώσετε -κι αυτό είναι ένα πάρα πολύ </w:t>
      </w:r>
      <w:r>
        <w:rPr>
          <w:rFonts w:eastAsia="Times New Roman"/>
          <w:szCs w:val="24"/>
        </w:rPr>
        <w:t>σοβαρό ζήτημα που έχει προκύψει και εδώ είναι απόλυτα ευθύνη του Υπουργείου σας, κύριε Υπουργέ- μια παράταση στις φορολογικές δηλώσεις των αγροτών.</w:t>
      </w:r>
    </w:p>
    <w:p w14:paraId="699B2F0A"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Για τους λογιστές οι οποίοι καλούνται να κάνουν δήλωση των αγροτών μπαίνοντας στο «</w:t>
      </w:r>
      <w:proofErr w:type="spellStart"/>
      <w:r>
        <w:rPr>
          <w:rFonts w:eastAsia="Times New Roman" w:cs="Times New Roman"/>
          <w:szCs w:val="24"/>
          <w:lang w:val="en-US"/>
        </w:rPr>
        <w:t>taxisnet</w:t>
      </w:r>
      <w:proofErr w:type="spellEnd"/>
      <w:r>
        <w:rPr>
          <w:rFonts w:eastAsia="Times New Roman" w:cs="Times New Roman"/>
          <w:szCs w:val="24"/>
        </w:rPr>
        <w:t xml:space="preserve">», το αρχείο φορολογουμένων «κατ’ επάγγελμα αγρότες» από το Υπουργείο Αγροτικής Ανάπτυξης, το οποίο είχατε αποστείλει στην Ανεξάρτητη Αρχή Δημοσίων Εσόδων, ήταν λανθασμένο. Ο κωδικός 37 ή 38 στον πίνακα 2 του Ε1 δεν έχει </w:t>
      </w:r>
      <w:proofErr w:type="spellStart"/>
      <w:r>
        <w:rPr>
          <w:rFonts w:eastAsia="Times New Roman" w:cs="Times New Roman"/>
          <w:szCs w:val="24"/>
        </w:rPr>
        <w:t>προσυμπληρωθεί</w:t>
      </w:r>
      <w:proofErr w:type="spellEnd"/>
      <w:r>
        <w:rPr>
          <w:rFonts w:eastAsia="Times New Roman" w:cs="Times New Roman"/>
          <w:szCs w:val="24"/>
        </w:rPr>
        <w:t xml:space="preserve"> από τις υπηρεσίες τη</w:t>
      </w:r>
      <w:r>
        <w:rPr>
          <w:rFonts w:eastAsia="Times New Roman" w:cs="Times New Roman"/>
          <w:szCs w:val="24"/>
        </w:rPr>
        <w:t>ς Ανεξάρτητης Αρχής Δημοσίων Εσόδων, ώστε να μπορεί να κατοχυρώσει ο αγρότης το «κατά κύριο επάγγελμα αγρότης» και να έχει την έκπτωση που δικαιούται στον φόρο, τα 1.900 έως 2.100 ευρώ. Οι λογιστές δεν μπορούν να το συμπληρώσουν, διότι το σύστημα «</w:t>
      </w:r>
      <w:proofErr w:type="spellStart"/>
      <w:r>
        <w:rPr>
          <w:rFonts w:eastAsia="Times New Roman" w:cs="Times New Roman"/>
          <w:szCs w:val="24"/>
          <w:lang w:val="en-US"/>
        </w:rPr>
        <w:t>taxisnet</w:t>
      </w:r>
      <w:proofErr w:type="spellEnd"/>
      <w:r>
        <w:rPr>
          <w:rFonts w:eastAsia="Times New Roman" w:cs="Times New Roman"/>
          <w:szCs w:val="24"/>
        </w:rPr>
        <w:t xml:space="preserve">», όπως γνωρίζετε, δεν τους το επιτρέπει. Από την πρώτη δοκιμαστική εκκαθάριση προκύπτει καταβολή μεγάλων δόσεων για τους αγρότες. </w:t>
      </w:r>
    </w:p>
    <w:p w14:paraId="699B2F0B"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Πριν από λίγες μέρες, στην προσπάθειά του το Υπουργείο σας να διορθώσει αυτήν την κατάσταση, ανέβασε καινούργια αρχεία και τ</w:t>
      </w:r>
      <w:r>
        <w:rPr>
          <w:rFonts w:eastAsia="Times New Roman" w:cs="Times New Roman"/>
          <w:szCs w:val="24"/>
        </w:rPr>
        <w:t xml:space="preserve">ο αποτέλεσμα ήταν να δημιουργηθεί χάος, κύριε Υπουργέ, διότι όσο ήταν ανοικτοί οι κωδικοί 37 και 38, έβλεπαν ότι δεν ήταν τσεκαρισμένοι και αυτό είχε ως αποτέλεσμα όσοι πληρούσαν τα κριτήρια να μην περιλαμβάνονται σε αυτά τα αρχεία </w:t>
      </w:r>
      <w:r>
        <w:rPr>
          <w:rFonts w:eastAsia="Times New Roman" w:cs="Times New Roman"/>
          <w:szCs w:val="24"/>
        </w:rPr>
        <w:lastRenderedPageBreak/>
        <w:t>«</w:t>
      </w:r>
      <w:proofErr w:type="spellStart"/>
      <w:r>
        <w:rPr>
          <w:rFonts w:eastAsia="Times New Roman" w:cs="Times New Roman"/>
          <w:szCs w:val="24"/>
          <w:lang w:val="en-US"/>
        </w:rPr>
        <w:t>taxisnet</w:t>
      </w:r>
      <w:proofErr w:type="spellEnd"/>
      <w:r>
        <w:rPr>
          <w:rFonts w:eastAsia="Times New Roman" w:cs="Times New Roman"/>
          <w:szCs w:val="24"/>
        </w:rPr>
        <w:t xml:space="preserve">», οπότε δεν </w:t>
      </w:r>
      <w:r>
        <w:rPr>
          <w:rFonts w:eastAsia="Times New Roman" w:cs="Times New Roman"/>
          <w:szCs w:val="24"/>
        </w:rPr>
        <w:t>αναγνωρίζονται και χάνουν την έκπτωση φόρου.</w:t>
      </w:r>
    </w:p>
    <w:p w14:paraId="699B2F0C"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Όλα αυτά σε συνδυασμό με την αύξηση των φορολογικών συντελεστών από 13% σε 22% έως και 45%, κύριε Υπουργέ, και με την αύξηση συντελεστή προκαταβολής φόρου από το 75% στο 100%, είναι καταστροφή για τους αγρότες. </w:t>
      </w:r>
    </w:p>
    <w:p w14:paraId="699B2F0D"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θα πω ότι είναι επιτακτική, κύριε Υπουργέ, η ανάγκη δημιουργίας ενός γραφείου ΕΛΓΑ στον Νομό Πέλλ</w:t>
      </w:r>
      <w:r>
        <w:rPr>
          <w:rFonts w:eastAsia="Times New Roman" w:cs="Times New Roman"/>
          <w:szCs w:val="24"/>
        </w:rPr>
        <w:t>α</w:t>
      </w:r>
      <w:r>
        <w:rPr>
          <w:rFonts w:eastAsia="Times New Roman" w:cs="Times New Roman"/>
          <w:szCs w:val="24"/>
        </w:rPr>
        <w:t>ς, γιατί το γραφείο ΕΛΓΑ Βεροίας, στο οποίο αναφερθήκατε, είναι για να καλύπτει τρεις νομούς, τους Νομούς Ημαθίας, Πέλλας και Πιερίας. Γνωρίζετε π</w:t>
      </w:r>
      <w:r>
        <w:rPr>
          <w:rFonts w:eastAsia="Times New Roman" w:cs="Times New Roman"/>
          <w:szCs w:val="24"/>
        </w:rPr>
        <w:t xml:space="preserve">άρα πολύ καλά ότι σε περιπτώσεις όπως αυτές που είδαμε, είναι αδύνατο να καλυφθούν οι ανάγκες καταγραφής, ούτως ώστε να μπορούν να αποδοθούν πιο γρήγορα οι ζημιές. </w:t>
      </w:r>
    </w:p>
    <w:p w14:paraId="699B2F0E"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–τελειώνω με αυτό, κύριε Πρόεδρε και ευχαριστώ για την ανοχή σας- θα πρέπει να μας π</w:t>
      </w:r>
      <w:r>
        <w:rPr>
          <w:rFonts w:eastAsia="Times New Roman" w:cs="Times New Roman"/>
          <w:szCs w:val="24"/>
        </w:rPr>
        <w:t>είτε για ποιον λόγο στις τελευταίες χαλαζοπτώσεις δεν έγιναν οι πτήσεις από το Κέντρο Μετεωρολογικών Εφαρμογών, το ΚΕΜΕ. Όπως έχω πει και σε άλλη επίκαιρη ερώτησή μου, είναι το τρίτο καλύτερο σε προβλέ</w:t>
      </w:r>
      <w:r>
        <w:rPr>
          <w:rFonts w:eastAsia="Times New Roman" w:cs="Times New Roman"/>
          <w:szCs w:val="24"/>
        </w:rPr>
        <w:lastRenderedPageBreak/>
        <w:t>ψεις στον κόσμο. Γιατί δεν σηκώθηκαν; Ήταν οικονομικά δ</w:t>
      </w:r>
      <w:r>
        <w:rPr>
          <w:rFonts w:eastAsia="Times New Roman" w:cs="Times New Roman"/>
          <w:szCs w:val="24"/>
        </w:rPr>
        <w:t xml:space="preserve">υσβάσταχτο το να σηκωθούν και να ραντίσουν, ούτως ώστε να γίνουν οι ψεκασμοί; </w:t>
      </w:r>
    </w:p>
    <w:p w14:paraId="699B2F0F"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Εδώ οι δικές μου πληροφορίες, κύριε Υπουργέ, μου λένε ότι δεν έγινε για αυτόν τον λόγο. Το τριήμερο των χαλαζοπτώσεων στον Νομό Πέλλας </w:t>
      </w:r>
      <w:proofErr w:type="spellStart"/>
      <w:r>
        <w:rPr>
          <w:rFonts w:eastAsia="Times New Roman" w:cs="Times New Roman"/>
          <w:szCs w:val="24"/>
        </w:rPr>
        <w:t>συνέπεσε</w:t>
      </w:r>
      <w:proofErr w:type="spellEnd"/>
      <w:r>
        <w:rPr>
          <w:rFonts w:eastAsia="Times New Roman" w:cs="Times New Roman"/>
          <w:szCs w:val="24"/>
        </w:rPr>
        <w:t xml:space="preserve"> με την επίσκεψη του </w:t>
      </w:r>
      <w:proofErr w:type="spellStart"/>
      <w:r>
        <w:rPr>
          <w:rFonts w:eastAsia="Times New Roman" w:cs="Times New Roman"/>
          <w:szCs w:val="24"/>
        </w:rPr>
        <w:t>Νετανιάχου</w:t>
      </w:r>
      <w:proofErr w:type="spellEnd"/>
      <w:r>
        <w:rPr>
          <w:rFonts w:eastAsia="Times New Roman" w:cs="Times New Roman"/>
          <w:szCs w:val="24"/>
        </w:rPr>
        <w:t xml:space="preserve"> στ</w:t>
      </w:r>
      <w:r>
        <w:rPr>
          <w:rFonts w:eastAsia="Times New Roman" w:cs="Times New Roman"/>
          <w:szCs w:val="24"/>
        </w:rPr>
        <w:t xml:space="preserve">η Θεσσαλονίκη και πέραν των επιβατικών σκαφών, υπήρχε απαγορευτικό πτήσης και δεν σηκώθηκαν τα αεροπλάνα, διότι επισκέφθηκε την Ελλάδα ο </w:t>
      </w:r>
      <w:proofErr w:type="spellStart"/>
      <w:r>
        <w:rPr>
          <w:rFonts w:eastAsia="Times New Roman" w:cs="Times New Roman"/>
          <w:szCs w:val="24"/>
        </w:rPr>
        <w:t>Νετανιάχου</w:t>
      </w:r>
      <w:proofErr w:type="spellEnd"/>
      <w:r>
        <w:rPr>
          <w:rFonts w:eastAsia="Times New Roman" w:cs="Times New Roman"/>
          <w:szCs w:val="24"/>
        </w:rPr>
        <w:t xml:space="preserve">. </w:t>
      </w:r>
    </w:p>
    <w:p w14:paraId="699B2F10"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99B2F11"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κύριε Υπουργέ, έχετε τον λόγο. </w:t>
      </w:r>
    </w:p>
    <w:p w14:paraId="699B2F12"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b/>
          <w:szCs w:val="24"/>
        </w:rPr>
        <w:t xml:space="preserve">(Υπουργός Αγροτικής Ανάπτυξης και Τροφίμων): </w:t>
      </w:r>
      <w:r>
        <w:rPr>
          <w:rFonts w:eastAsia="Times New Roman" w:cs="Times New Roman"/>
          <w:szCs w:val="24"/>
        </w:rPr>
        <w:t xml:space="preserve">Θέσατε τόσα πολλά θέματα που τελικά φθάσαμε και στον </w:t>
      </w:r>
      <w:proofErr w:type="spellStart"/>
      <w:r>
        <w:rPr>
          <w:rFonts w:eastAsia="Times New Roman" w:cs="Times New Roman"/>
          <w:szCs w:val="24"/>
        </w:rPr>
        <w:t>Νετανιάχου</w:t>
      </w:r>
      <w:proofErr w:type="spellEnd"/>
      <w:r>
        <w:rPr>
          <w:rFonts w:eastAsia="Times New Roman" w:cs="Times New Roman"/>
          <w:szCs w:val="24"/>
        </w:rPr>
        <w:t xml:space="preserve">. </w:t>
      </w:r>
    </w:p>
    <w:p w14:paraId="699B2F13"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Έχει άμεση σχέση.</w:t>
      </w:r>
    </w:p>
    <w:p w14:paraId="699B2F14"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Εγώ αυτό που θα κάνω είναι να ζητήσω να με </w:t>
      </w:r>
      <w:r>
        <w:rPr>
          <w:rFonts w:eastAsia="Times New Roman" w:cs="Times New Roman"/>
          <w:szCs w:val="24"/>
        </w:rPr>
        <w:t>πληροφορήσουν για ποιους λόγους δεν πέταξαν. Από εκεί και πέρα, δεν μπαίνω σε διαφορετικά σενάρια.</w:t>
      </w:r>
    </w:p>
    <w:p w14:paraId="699B2F15"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Εκείνο που θέλω να σας πω είναι το εξής: Μιλάμε για μια </w:t>
      </w:r>
      <w:r>
        <w:rPr>
          <w:rFonts w:eastAsia="Times New Roman" w:cs="Times New Roman"/>
          <w:szCs w:val="24"/>
        </w:rPr>
        <w:t>δ</w:t>
      </w:r>
      <w:r>
        <w:rPr>
          <w:rFonts w:eastAsia="Times New Roman" w:cs="Times New Roman"/>
          <w:szCs w:val="24"/>
        </w:rPr>
        <w:t>υτική Μακεδονία στην οποία αυτήν την περίοδο δεν υπάρχει είδος ζημιάς από καιρικές συνθήκες που να μ</w:t>
      </w:r>
      <w:r>
        <w:rPr>
          <w:rFonts w:eastAsia="Times New Roman" w:cs="Times New Roman"/>
          <w:szCs w:val="24"/>
        </w:rPr>
        <w:t xml:space="preserve">ην το έχει βιώσει. </w:t>
      </w:r>
    </w:p>
    <w:p w14:paraId="699B2F16"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λοιπόν, βρισκόμαστε σε μια ώρα όπου έχουμε πάρει προσωπικό από άλλες περιοχές σε μια προσπάθεια να εκτιμήσουμε τις ζημιές και κυρίως ξεκινώντας από αυτές τις καλλιέργειες που τελειώνουν γρήγορα. Παραδείγματος χάριν, δεν μπορείς να </w:t>
      </w:r>
      <w:r>
        <w:rPr>
          <w:rFonts w:eastAsia="Times New Roman" w:cs="Times New Roman"/>
          <w:szCs w:val="24"/>
        </w:rPr>
        <w:t xml:space="preserve">αφήσεις τις </w:t>
      </w:r>
      <w:proofErr w:type="spellStart"/>
      <w:r>
        <w:rPr>
          <w:rFonts w:eastAsia="Times New Roman" w:cs="Times New Roman"/>
          <w:szCs w:val="24"/>
        </w:rPr>
        <w:t>κερασοκαλλιέργειες</w:t>
      </w:r>
      <w:proofErr w:type="spellEnd"/>
      <w:r>
        <w:rPr>
          <w:rFonts w:eastAsia="Times New Roman" w:cs="Times New Roman"/>
          <w:szCs w:val="24"/>
        </w:rPr>
        <w:t xml:space="preserve"> να περιμένουν, ενώ οι υπόλοιπες, το επιτραπέζιο ροδάκινο, για παράδειγμα, μπορούσε να περιμένει λίγο περισσότερο. </w:t>
      </w:r>
    </w:p>
    <w:p w14:paraId="699B2F17"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λέω αυτό για να μπορέσουμε να δούμε την εικόνα μιας γενικής καταστροφής σε μια περιοχή όπου εμείς με τις λί</w:t>
      </w:r>
      <w:r>
        <w:rPr>
          <w:rFonts w:eastAsia="Times New Roman" w:cs="Times New Roman"/>
          <w:szCs w:val="24"/>
        </w:rPr>
        <w:t xml:space="preserve">γες δυνάμεις που διαθέτουμε, προσλαμβάνοντας και έκτακτο προσωπικό και στέλνοντας προσωπικό από άλλες περιοχές –και έχουμε </w:t>
      </w:r>
      <w:r>
        <w:rPr>
          <w:rFonts w:eastAsia="Times New Roman" w:cs="Times New Roman"/>
          <w:szCs w:val="24"/>
        </w:rPr>
        <w:lastRenderedPageBreak/>
        <w:t>αυτές τις περιοχές να διαμαρτύρονται και να λένε «γιατί μας παίρνετε τους δικούς μας και τους πηγαίνετε σε άλλες περιοχές;»- προσπαθο</w:t>
      </w:r>
      <w:r>
        <w:rPr>
          <w:rFonts w:eastAsia="Times New Roman" w:cs="Times New Roman"/>
          <w:szCs w:val="24"/>
        </w:rPr>
        <w:t xml:space="preserve">ύμε να ανταποκριθούμε στις ανάγκες που υπάρχουν. </w:t>
      </w:r>
    </w:p>
    <w:p w14:paraId="699B2F18"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Αναφερθήκατε γενικά σε ανάγκες των αγροτών οι οποίες έχουν σχέση με φορολογικές τους και άλλες υποχρεώσεις. Να ξεκαθαρίσουμε ένα πράγμα: Κατ’ αρχάς, δεν είναι δική μας αρμοδιότητα. Όμως, έπρεπε, εφ’ όσον στ</w:t>
      </w:r>
      <w:r>
        <w:rPr>
          <w:rFonts w:eastAsia="Times New Roman" w:cs="Times New Roman"/>
          <w:szCs w:val="24"/>
        </w:rPr>
        <w:t xml:space="preserve">οιχειοθετήσουν τις σχετικές ανάγκες, να υποβάλουν αντίστοιχο αίτημα, αφού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σε συνεννόηση με την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α</w:t>
      </w:r>
      <w:r>
        <w:rPr>
          <w:rFonts w:eastAsia="Times New Roman" w:cs="Times New Roman"/>
          <w:szCs w:val="24"/>
        </w:rPr>
        <w:t>υτοδιοίκηση, χαρακτηρίσει την περιοχή ως περιοχή που έχει πληγεί από έκτακτες συνθήκες -δηλαδή να κηρυχθεί σε κατάσταση έκτα</w:t>
      </w:r>
      <w:r>
        <w:rPr>
          <w:rFonts w:eastAsia="Times New Roman" w:cs="Times New Roman"/>
          <w:szCs w:val="24"/>
        </w:rPr>
        <w:t xml:space="preserve">κτης ανάγκης- και μετά από αυτήν τη διαδικασία να απευθυνθούν στο Υπουργείο Οικονομικών, τεκμηριώνοντας το αίτημά τους. Σε ανάλογες περιπτώσεις που έχουν συμβεί αυτά σε άλλες περιοχές, έχουν ληφθεί αυτές οι αποφάσεις. </w:t>
      </w:r>
    </w:p>
    <w:p w14:paraId="699B2F19" w14:textId="77777777" w:rsidR="00373EA4" w:rsidRDefault="000A24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εκεί και πέρα, θίξατε και άλλα ζη</w:t>
      </w:r>
      <w:r>
        <w:rPr>
          <w:rFonts w:eastAsia="Times New Roman" w:cs="Times New Roman"/>
          <w:szCs w:val="24"/>
        </w:rPr>
        <w:t xml:space="preserve">τήματα. Για παράδειγμα, αναφερθήκατε στο πρόβλημα που υπήρξε με το φορολογικό. Δεν είναι δική μας ευθύνη. Δεν θέλω να μεταφέρω αλλού τις υποχρεώσεις, αλλά από τον ΟΓΑ έφυγε η σχετική κατάσταση που </w:t>
      </w:r>
      <w:r>
        <w:rPr>
          <w:rFonts w:eastAsia="Times New Roman" w:cs="Times New Roman"/>
          <w:szCs w:val="24"/>
        </w:rPr>
        <w:lastRenderedPageBreak/>
        <w:t>δημιούργησε το πρόβλημα. Ήρθαμε σε επαφή με τη Γενική Γραμμ</w:t>
      </w:r>
      <w:r>
        <w:rPr>
          <w:rFonts w:eastAsia="Times New Roman" w:cs="Times New Roman"/>
          <w:szCs w:val="24"/>
        </w:rPr>
        <w:t xml:space="preserve">ατεία Εσόδων, προσπαθώντας να το διορθώσουμε και όντως διορθώθηκε το συγκεκριμένο πρόβλημα. </w:t>
      </w:r>
    </w:p>
    <w:p w14:paraId="699B2F1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Άρα προσπαθούμε όσο το δυνατόν να υπηρετήσουμε τον χώρο. </w:t>
      </w:r>
    </w:p>
    <w:p w14:paraId="699B2F1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Αναφερθήκατε στην ανάγκη να δημιουργηθεί ένα νέο γραφείο ΕΛΓΑ. Με το μόνιμο προσωπικό που έχουμε τώρα δεν</w:t>
      </w:r>
      <w:r>
        <w:rPr>
          <w:rFonts w:eastAsia="Times New Roman" w:cs="Times New Roman"/>
          <w:szCs w:val="24"/>
        </w:rPr>
        <w:t xml:space="preserve"> μπορούμε να ανταποκριθούμε στη λειτουργία των υπαρχόντων γραφείων και δεν έχουμε τη δυνατότητα να κάνουμε προσλήψεις. Καταλαβαίνετε, λοιπόν, πόσο δύσκολη είναι η διαδικασία για εμάς. </w:t>
      </w:r>
    </w:p>
    <w:p w14:paraId="699B2F1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Υπάρχουν και άλλα προβλήματα. Με τους εκτιμητές έχουμε μία εκκρεμότητα </w:t>
      </w:r>
      <w:r>
        <w:rPr>
          <w:rFonts w:eastAsia="Times New Roman" w:cs="Times New Roman"/>
          <w:szCs w:val="24"/>
        </w:rPr>
        <w:t xml:space="preserve">ακόμα που έχει σχέση με τη χιλιομετρική τους αποζημίωση. Δεν μπορούμε, αν και κάνουμε μία μεγάλη προσπάθεια. </w:t>
      </w:r>
    </w:p>
    <w:p w14:paraId="699B2F1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Γενικά θα σας έλεγα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ότι έχουμε έναν </w:t>
      </w:r>
      <w:r>
        <w:rPr>
          <w:rFonts w:eastAsia="Times New Roman" w:cs="Times New Roman"/>
          <w:szCs w:val="24"/>
        </w:rPr>
        <w:t>ο</w:t>
      </w:r>
      <w:r>
        <w:rPr>
          <w:rFonts w:eastAsia="Times New Roman" w:cs="Times New Roman"/>
          <w:szCs w:val="24"/>
        </w:rPr>
        <w:t xml:space="preserve">ργανισμό, ο οποίος λειτουργεί ανταποδοτικά –αυτό αναφέρει ο </w:t>
      </w:r>
      <w:r>
        <w:rPr>
          <w:rFonts w:eastAsia="Times New Roman" w:cs="Times New Roman"/>
          <w:szCs w:val="24"/>
        </w:rPr>
        <w:t>κ</w:t>
      </w:r>
      <w:r>
        <w:rPr>
          <w:rFonts w:eastAsia="Times New Roman" w:cs="Times New Roman"/>
          <w:szCs w:val="24"/>
        </w:rPr>
        <w:t>ανονισμός- και καλύπτει α</w:t>
      </w:r>
      <w:r>
        <w:rPr>
          <w:rFonts w:eastAsia="Times New Roman" w:cs="Times New Roman"/>
          <w:szCs w:val="24"/>
        </w:rPr>
        <w:t xml:space="preserve">υτές τις ζημιές που ήδη υπάρχουν ως ασφαλιστικοί κίνδυνοι μέσα από τον </w:t>
      </w:r>
      <w:r>
        <w:rPr>
          <w:rFonts w:eastAsia="Times New Roman" w:cs="Times New Roman"/>
          <w:szCs w:val="24"/>
        </w:rPr>
        <w:t>κ</w:t>
      </w:r>
      <w:r>
        <w:rPr>
          <w:rFonts w:eastAsia="Times New Roman" w:cs="Times New Roman"/>
          <w:szCs w:val="24"/>
        </w:rPr>
        <w:t xml:space="preserve">ανονισμό, έχοντας </w:t>
      </w:r>
      <w:r>
        <w:rPr>
          <w:rFonts w:eastAsia="Times New Roman" w:cs="Times New Roman"/>
          <w:szCs w:val="24"/>
        </w:rPr>
        <w:lastRenderedPageBreak/>
        <w:t>ένα αντίστοιχο ασφάλιστρο. Σίγουρα υπάρχει ανάγκη να επεκταθεί.</w:t>
      </w:r>
    </w:p>
    <w:p w14:paraId="699B2F1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Άρα θέλουμε να γίνουν αναλογιστικές μελέτες για επιπλέον ασφαλιστικούς κινδύνους. Αντιλαμβάνεστε ότι α</w:t>
      </w:r>
      <w:r>
        <w:rPr>
          <w:rFonts w:eastAsia="Times New Roman" w:cs="Times New Roman"/>
          <w:szCs w:val="24"/>
        </w:rPr>
        <w:t>υτό, από την ώρα που λειτουργεί αποκλειστικά ανταποδοτικά ο ΕΛΓΑ, συνεπάγεται επιπλέον ασφάλιστρα. Σε μια ώρα που η κρίση έχει επιπτώσεις και στον αγροτικό χώρο προσπαθούμε όσο το δυνατόν να μην φορτώσουμε επιπλέον προβλήματα, μήπως μπορέσουμε και ξεπεράσο</w:t>
      </w:r>
      <w:r>
        <w:rPr>
          <w:rFonts w:eastAsia="Times New Roman" w:cs="Times New Roman"/>
          <w:szCs w:val="24"/>
        </w:rPr>
        <w:t>υμε αυτά που έχουμε και μπει η χώρα μας σε μία άλλη περίοδο, ειδικά για τον αγροτικό χώρο που νομίζω ότι το έχει ανάγκη και μπορεί να βοηθήσει στην παραγωγική ανασυγκρότηση της χώρας. Δουλεύουμε, λοιπόν, προς αυτή την κατεύθυνση.</w:t>
      </w:r>
    </w:p>
    <w:p w14:paraId="699B2F1F" w14:textId="77777777" w:rsidR="00373EA4" w:rsidRDefault="000A2444">
      <w:pPr>
        <w:spacing w:line="600" w:lineRule="auto"/>
        <w:ind w:firstLine="720"/>
        <w:jc w:val="both"/>
        <w:rPr>
          <w:rFonts w:eastAsia="Times New Roman"/>
          <w:color w:val="000000"/>
          <w:szCs w:val="24"/>
        </w:rPr>
      </w:pPr>
      <w:r>
        <w:rPr>
          <w:rFonts w:eastAsia="Times New Roman"/>
          <w:b/>
          <w:szCs w:val="24"/>
        </w:rPr>
        <w:t xml:space="preserve">ΠΡΟΕΔΡΕΥΩΝ (Γεώργιος </w:t>
      </w:r>
      <w:proofErr w:type="spellStart"/>
      <w:r>
        <w:rPr>
          <w:rFonts w:eastAsia="Times New Roman"/>
          <w:b/>
          <w:szCs w:val="24"/>
        </w:rPr>
        <w:t>Λαμπρ</w:t>
      </w:r>
      <w:r>
        <w:rPr>
          <w:rFonts w:eastAsia="Times New Roman"/>
          <w:b/>
          <w:szCs w:val="24"/>
        </w:rPr>
        <w:t>ούλης</w:t>
      </w:r>
      <w:proofErr w:type="spellEnd"/>
      <w:r>
        <w:rPr>
          <w:rFonts w:eastAsia="Times New Roman"/>
          <w:b/>
          <w:szCs w:val="24"/>
        </w:rPr>
        <w:t xml:space="preserve">): </w:t>
      </w:r>
      <w:r>
        <w:rPr>
          <w:rFonts w:eastAsia="Times New Roman"/>
          <w:szCs w:val="24"/>
        </w:rPr>
        <w:t xml:space="preserve">Συνεχίζουμε με την πρώτη με αριθμό </w:t>
      </w:r>
      <w:r>
        <w:rPr>
          <w:rFonts w:eastAsia="Times New Roman"/>
          <w:color w:val="000000"/>
          <w:szCs w:val="24"/>
        </w:rPr>
        <w:t>1118/3-7-2017 επίκαιρη ερώτηση δεύτερου κύκλου της Βουλευτού Τρικάλων του Συνασπισμού Ριζοσπαστικής Αριστεράς κ.</w:t>
      </w:r>
      <w:r>
        <w:rPr>
          <w:rFonts w:eastAsia="Times New Roman"/>
          <w:color w:val="000000"/>
          <w:szCs w:val="24"/>
        </w:rPr>
        <w:t xml:space="preserve"> </w:t>
      </w:r>
      <w:r>
        <w:rPr>
          <w:rFonts w:eastAsia="Times New Roman"/>
          <w:bCs/>
          <w:color w:val="000000"/>
          <w:szCs w:val="24"/>
        </w:rPr>
        <w:t xml:space="preserve">Παναγιώτας </w:t>
      </w:r>
      <w:proofErr w:type="spellStart"/>
      <w:r>
        <w:rPr>
          <w:rFonts w:eastAsia="Times New Roman"/>
          <w:bCs/>
          <w:color w:val="000000"/>
          <w:szCs w:val="24"/>
        </w:rPr>
        <w:t>Δριτσέλη</w:t>
      </w:r>
      <w:proofErr w:type="spellEnd"/>
      <w:r>
        <w:rPr>
          <w:rFonts w:eastAsia="Times New Roman"/>
          <w:b/>
          <w:bCs/>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 xml:space="preserve">με θέμα: «Ανάγκη άμεση </w:t>
      </w:r>
      <w:r>
        <w:rPr>
          <w:rFonts w:eastAsia="Times New Roman"/>
          <w:color w:val="000000"/>
          <w:szCs w:val="24"/>
        </w:rPr>
        <w:t xml:space="preserve">επίσπευσης των διαδικασιών αποζημίωσης των αγροτών </w:t>
      </w:r>
      <w:r>
        <w:rPr>
          <w:rFonts w:eastAsia="Times New Roman"/>
          <w:color w:val="000000"/>
          <w:szCs w:val="24"/>
        </w:rPr>
        <w:lastRenderedPageBreak/>
        <w:t>του Νομού Τρικάλων που επλήγησαν από ακραία καιρικά φαινόμενα».</w:t>
      </w:r>
    </w:p>
    <w:p w14:paraId="699B2F20" w14:textId="77777777" w:rsidR="00373EA4" w:rsidRDefault="000A2444">
      <w:pPr>
        <w:spacing w:line="600" w:lineRule="auto"/>
        <w:ind w:firstLine="720"/>
        <w:jc w:val="both"/>
        <w:rPr>
          <w:rFonts w:eastAsia="Times New Roman"/>
          <w:color w:val="000000"/>
          <w:szCs w:val="24"/>
        </w:rPr>
      </w:pPr>
      <w:r>
        <w:rPr>
          <w:rFonts w:eastAsia="Times New Roman"/>
          <w:color w:val="000000"/>
          <w:szCs w:val="24"/>
        </w:rPr>
        <w:t xml:space="preserve">Κυρία </w:t>
      </w:r>
      <w:proofErr w:type="spellStart"/>
      <w:r>
        <w:rPr>
          <w:rFonts w:eastAsia="Times New Roman"/>
          <w:color w:val="000000"/>
          <w:szCs w:val="24"/>
        </w:rPr>
        <w:t>Δριτσέλη</w:t>
      </w:r>
      <w:proofErr w:type="spellEnd"/>
      <w:r>
        <w:rPr>
          <w:rFonts w:eastAsia="Times New Roman"/>
          <w:color w:val="000000"/>
          <w:szCs w:val="24"/>
        </w:rPr>
        <w:t xml:space="preserve">, έχετε τον λόγο. </w:t>
      </w:r>
    </w:p>
    <w:p w14:paraId="699B2F21" w14:textId="77777777" w:rsidR="00373EA4" w:rsidRDefault="000A2444">
      <w:pPr>
        <w:spacing w:line="600" w:lineRule="auto"/>
        <w:ind w:firstLine="720"/>
        <w:jc w:val="both"/>
        <w:rPr>
          <w:rFonts w:eastAsia="Times New Roman"/>
          <w:color w:val="000000"/>
          <w:szCs w:val="24"/>
        </w:rPr>
      </w:pPr>
      <w:r>
        <w:rPr>
          <w:rFonts w:eastAsia="Times New Roman"/>
          <w:b/>
          <w:color w:val="000000"/>
          <w:szCs w:val="24"/>
        </w:rPr>
        <w:t>ΠΑΝΑΓΙΩΤΑ ΔΡΙΤΣΕΛΗ:</w:t>
      </w:r>
      <w:r>
        <w:rPr>
          <w:rFonts w:eastAsia="Times New Roman"/>
          <w:color w:val="000000"/>
          <w:szCs w:val="24"/>
        </w:rPr>
        <w:t xml:space="preserve"> Ευχαριστώ, κύριε Πρόεδρε. </w:t>
      </w:r>
    </w:p>
    <w:p w14:paraId="699B2F22" w14:textId="77777777" w:rsidR="00373EA4" w:rsidRDefault="000A2444">
      <w:pPr>
        <w:spacing w:line="600" w:lineRule="auto"/>
        <w:ind w:firstLine="720"/>
        <w:jc w:val="both"/>
        <w:rPr>
          <w:rFonts w:eastAsia="Times New Roman"/>
          <w:color w:val="000000"/>
          <w:szCs w:val="24"/>
        </w:rPr>
      </w:pPr>
      <w:r>
        <w:rPr>
          <w:rFonts w:eastAsia="Times New Roman"/>
          <w:color w:val="000000"/>
          <w:szCs w:val="24"/>
        </w:rPr>
        <w:t>Κύριε Υπουργέ, πριν από δεκαπέντε περίπου ημέρες, η ισχυρή χα</w:t>
      </w:r>
      <w:r>
        <w:rPr>
          <w:rFonts w:eastAsia="Times New Roman"/>
          <w:color w:val="000000"/>
          <w:szCs w:val="24"/>
        </w:rPr>
        <w:t xml:space="preserve">λαζόπτωση που έπληξε και τον Νομό Τρικάλων, δυστυχώς είχε ως αποτέλεσμα αρκετά εκτεταμένες καταστροφές σε πάρα πολλές καλλιέργειες σε τρεις από τους τέσσερις δήμους του Νομού, στον Δήμο </w:t>
      </w:r>
      <w:proofErr w:type="spellStart"/>
      <w:r>
        <w:rPr>
          <w:rFonts w:eastAsia="Times New Roman"/>
          <w:color w:val="000000"/>
          <w:szCs w:val="24"/>
        </w:rPr>
        <w:t>Τρικκαίων</w:t>
      </w:r>
      <w:proofErr w:type="spellEnd"/>
      <w:r>
        <w:rPr>
          <w:rFonts w:eastAsia="Times New Roman"/>
          <w:color w:val="000000"/>
          <w:szCs w:val="24"/>
        </w:rPr>
        <w:t xml:space="preserve">, στον Δήμο Πύλης και στον Δήμο Καλαμπάκας. </w:t>
      </w:r>
    </w:p>
    <w:p w14:paraId="699B2F23" w14:textId="77777777" w:rsidR="00373EA4" w:rsidRDefault="000A2444">
      <w:pPr>
        <w:spacing w:line="600" w:lineRule="auto"/>
        <w:ind w:firstLine="720"/>
        <w:jc w:val="both"/>
        <w:rPr>
          <w:rFonts w:eastAsia="Times New Roman"/>
          <w:color w:val="000000"/>
          <w:szCs w:val="24"/>
        </w:rPr>
      </w:pPr>
      <w:r>
        <w:rPr>
          <w:rFonts w:eastAsia="Times New Roman"/>
          <w:color w:val="000000"/>
          <w:szCs w:val="24"/>
        </w:rPr>
        <w:t>Αυτές οι καταστρ</w:t>
      </w:r>
      <w:r>
        <w:rPr>
          <w:rFonts w:eastAsia="Times New Roman"/>
          <w:color w:val="000000"/>
          <w:szCs w:val="24"/>
        </w:rPr>
        <w:t>οφές, σύμφωνα και με τις καταγραφές της Περιφερειακής Ενότητας στα Τρίκαλα, εκτείνονται σε περίπου 10.000 στρέμματα και αφορούν σε δεκαέξι χωριά. Πρόκειται για δεκαέξι χωριά, τα οποία ζουν –και θέλω να το επισημάνω αυτό- αποκλειστικά από την πρωτογενή παρα</w:t>
      </w:r>
      <w:r>
        <w:rPr>
          <w:rFonts w:eastAsia="Times New Roman"/>
          <w:color w:val="000000"/>
          <w:szCs w:val="24"/>
        </w:rPr>
        <w:t xml:space="preserve">γωγή. </w:t>
      </w:r>
    </w:p>
    <w:p w14:paraId="699B2F24" w14:textId="77777777" w:rsidR="00373EA4" w:rsidRDefault="000A2444">
      <w:pPr>
        <w:spacing w:line="600" w:lineRule="auto"/>
        <w:ind w:firstLine="720"/>
        <w:jc w:val="both"/>
        <w:rPr>
          <w:rFonts w:eastAsia="Times New Roman"/>
          <w:color w:val="000000"/>
          <w:szCs w:val="24"/>
        </w:rPr>
      </w:pPr>
      <w:r>
        <w:rPr>
          <w:rFonts w:eastAsia="Times New Roman"/>
          <w:color w:val="000000"/>
          <w:szCs w:val="24"/>
        </w:rPr>
        <w:t>Όπως, λοιπόν, προκύπτει από αυτές τις καταγραφές της Διεύθυνσης της Αγροτικής Οικονομίας και Κτηνιατρικής της Περιφερειακής Ενότητας, οι ζημιές αφορούν σε καλλιέργειες αραβό</w:t>
      </w:r>
      <w:r>
        <w:rPr>
          <w:rFonts w:eastAsia="Times New Roman"/>
          <w:color w:val="000000"/>
          <w:szCs w:val="24"/>
        </w:rPr>
        <w:lastRenderedPageBreak/>
        <w:t xml:space="preserve">σιτου, βάμβακος, ελαιόδεντρων, </w:t>
      </w:r>
      <w:proofErr w:type="spellStart"/>
      <w:r>
        <w:rPr>
          <w:rFonts w:eastAsia="Times New Roman"/>
          <w:color w:val="000000"/>
          <w:szCs w:val="24"/>
        </w:rPr>
        <w:t>οπωροκηπευτικών</w:t>
      </w:r>
      <w:proofErr w:type="spellEnd"/>
      <w:r>
        <w:rPr>
          <w:rFonts w:eastAsia="Times New Roman"/>
          <w:color w:val="000000"/>
          <w:szCs w:val="24"/>
        </w:rPr>
        <w:t>, αμπελοκαλλιεργειών και δενδροκαλλιέ</w:t>
      </w:r>
      <w:r>
        <w:rPr>
          <w:rFonts w:eastAsia="Times New Roman"/>
          <w:color w:val="000000"/>
          <w:szCs w:val="24"/>
        </w:rPr>
        <w:t xml:space="preserve">ργειες όπως οι καρυδιές και οι καστανιές. </w:t>
      </w:r>
    </w:p>
    <w:p w14:paraId="699B2F25" w14:textId="77777777" w:rsidR="00373EA4" w:rsidRDefault="000A2444">
      <w:pPr>
        <w:spacing w:line="600" w:lineRule="auto"/>
        <w:ind w:firstLine="720"/>
        <w:jc w:val="both"/>
        <w:rPr>
          <w:rFonts w:eastAsia="Times New Roman"/>
          <w:color w:val="000000"/>
          <w:szCs w:val="24"/>
        </w:rPr>
      </w:pPr>
      <w:r>
        <w:rPr>
          <w:rFonts w:eastAsia="Times New Roman"/>
          <w:color w:val="000000"/>
          <w:szCs w:val="24"/>
        </w:rPr>
        <w:t xml:space="preserve">Οι ίδιοι οι αγρότες από την αμέσως επόμενη ημέρα απευθύνθηκαν σε όλες τις δημοτικές και περιφερειακές αρχές και δήλωσαν τις ζημιές που έχουν υποστεί και η διαδικασία έχει ολοκληρωθεί. Παρ’ όλα αυτά, χρειάζεται να </w:t>
      </w:r>
      <w:r>
        <w:rPr>
          <w:rFonts w:eastAsia="Times New Roman"/>
          <w:color w:val="000000"/>
          <w:szCs w:val="24"/>
        </w:rPr>
        <w:t>περάσουμε στην επόμενη φάση, δηλαδή στην εκτίμηση και στην ολοκλήρωση της αποζημίωσης.</w:t>
      </w:r>
    </w:p>
    <w:p w14:paraId="699B2F26" w14:textId="77777777" w:rsidR="00373EA4" w:rsidRDefault="000A2444">
      <w:pPr>
        <w:spacing w:line="600" w:lineRule="auto"/>
        <w:ind w:firstLine="720"/>
        <w:jc w:val="both"/>
        <w:rPr>
          <w:rFonts w:eastAsia="Times New Roman"/>
          <w:color w:val="000000"/>
          <w:szCs w:val="24"/>
        </w:rPr>
      </w:pPr>
      <w:r>
        <w:rPr>
          <w:rFonts w:eastAsia="Times New Roman"/>
          <w:color w:val="000000"/>
          <w:szCs w:val="24"/>
        </w:rPr>
        <w:t xml:space="preserve">Θέλω εδώ να τονίσω το εξής, ότι στον Νομό Τρικάλων αυτή η χαλαζόπτωση και αυτές οι βροχοπτώσεις είναι οι δεύτερες που συμβαίνουν αυτό το έτος. Υπάρχουν, δηλαδή, αγρότες </w:t>
      </w:r>
      <w:r>
        <w:rPr>
          <w:rFonts w:eastAsia="Times New Roman"/>
          <w:color w:val="000000"/>
          <w:szCs w:val="24"/>
        </w:rPr>
        <w:t xml:space="preserve">που για δεύτερη φορά είδαν τις καλλιέργειές τους να καταστρέφονται. </w:t>
      </w:r>
    </w:p>
    <w:p w14:paraId="699B2F27" w14:textId="77777777" w:rsidR="00373EA4" w:rsidRDefault="000A2444">
      <w:pPr>
        <w:spacing w:line="600" w:lineRule="auto"/>
        <w:ind w:firstLine="720"/>
        <w:jc w:val="both"/>
        <w:rPr>
          <w:rFonts w:eastAsia="Times New Roman"/>
          <w:color w:val="000000"/>
          <w:szCs w:val="24"/>
        </w:rPr>
      </w:pPr>
      <w:r>
        <w:rPr>
          <w:rFonts w:eastAsia="Times New Roman"/>
          <w:color w:val="000000"/>
          <w:szCs w:val="24"/>
        </w:rPr>
        <w:t>Όπως καταλαβαίνετε, σε μία περίοδο όπου οι αγρότες έχουν ήδη και φορολογικές και ασφαλιστικές υποχρεώσεις που τρέχουν, νομίζω ότι θα πρέπει να επισπευστεί η διαδικασία.</w:t>
      </w:r>
    </w:p>
    <w:p w14:paraId="699B2F28" w14:textId="77777777" w:rsidR="00373EA4" w:rsidRDefault="000A2444">
      <w:pPr>
        <w:spacing w:line="600" w:lineRule="auto"/>
        <w:ind w:firstLine="720"/>
        <w:jc w:val="both"/>
        <w:rPr>
          <w:rFonts w:eastAsia="Times New Roman"/>
          <w:color w:val="000000"/>
          <w:szCs w:val="24"/>
        </w:rPr>
      </w:pPr>
      <w:r>
        <w:rPr>
          <w:rFonts w:eastAsia="Times New Roman"/>
          <w:color w:val="000000"/>
          <w:szCs w:val="24"/>
        </w:rPr>
        <w:t>Τέλος, αφού ολοκλη</w:t>
      </w:r>
      <w:r>
        <w:rPr>
          <w:rFonts w:eastAsia="Times New Roman"/>
          <w:color w:val="000000"/>
          <w:szCs w:val="24"/>
        </w:rPr>
        <w:t xml:space="preserve">ρωθεί άμεσα αυτή η διαδικασία, θα πρέπει να ληφθεί υπ’ </w:t>
      </w:r>
      <w:proofErr w:type="spellStart"/>
      <w:r>
        <w:rPr>
          <w:rFonts w:eastAsia="Times New Roman"/>
          <w:color w:val="000000"/>
          <w:szCs w:val="24"/>
        </w:rPr>
        <w:t>όψιν</w:t>
      </w:r>
      <w:proofErr w:type="spellEnd"/>
      <w:r>
        <w:rPr>
          <w:rFonts w:eastAsia="Times New Roman"/>
          <w:color w:val="000000"/>
          <w:szCs w:val="24"/>
        </w:rPr>
        <w:t xml:space="preserve"> και από τους παράγοντες του ΕΛΓΑ, </w:t>
      </w:r>
      <w:r>
        <w:rPr>
          <w:rFonts w:eastAsia="Times New Roman"/>
          <w:color w:val="000000"/>
          <w:szCs w:val="24"/>
        </w:rPr>
        <w:lastRenderedPageBreak/>
        <w:t>αλλά και από την πολιτική ηγεσία του Υπουργείου, κύριε Υπουργέ, το γεγονός ότι ο χρόνος της συγκεκριμένης χαλαζόπτωσης ήταν σε προχωρημένη καρποφορία, δηλαδή οι α</w:t>
      </w:r>
      <w:r>
        <w:rPr>
          <w:rFonts w:eastAsia="Times New Roman"/>
          <w:color w:val="000000"/>
          <w:szCs w:val="24"/>
        </w:rPr>
        <w:t xml:space="preserve">γρότες είδαν όλους τους κόπους τους να εξανεμίζονται. </w:t>
      </w:r>
    </w:p>
    <w:p w14:paraId="699B2F29" w14:textId="77777777" w:rsidR="00373EA4" w:rsidRDefault="000A2444">
      <w:pPr>
        <w:spacing w:line="600" w:lineRule="auto"/>
        <w:ind w:firstLine="720"/>
        <w:jc w:val="both"/>
        <w:rPr>
          <w:rFonts w:eastAsia="Times New Roman"/>
          <w:color w:val="000000"/>
          <w:szCs w:val="24"/>
        </w:rPr>
      </w:pPr>
      <w:r>
        <w:rPr>
          <w:rFonts w:eastAsia="Times New Roman"/>
          <w:color w:val="000000"/>
          <w:szCs w:val="24"/>
        </w:rPr>
        <w:t>Γι’ αυτό, νομίζω ότι είναι απαραίτητο, με δεδομένη φυσικά και την έκταση των καταστροφών, να ολοκληρωθεί άμεσα και η αποστολή των εκτιμητών του ΕΛΓΑ, αλλά και να εξασφαλιστούν όλοι οι αγρότες που είδαν</w:t>
      </w:r>
      <w:r>
        <w:rPr>
          <w:rFonts w:eastAsia="Times New Roman"/>
          <w:color w:val="000000"/>
          <w:szCs w:val="24"/>
        </w:rPr>
        <w:t xml:space="preserve"> τις καλλιέργειές τους να χτυπιούνται από τα ακραία καιρικά φαινόμενα. </w:t>
      </w:r>
    </w:p>
    <w:p w14:paraId="699B2F2A" w14:textId="77777777" w:rsidR="00373EA4" w:rsidRDefault="000A2444">
      <w:pPr>
        <w:spacing w:line="600" w:lineRule="auto"/>
        <w:ind w:firstLine="720"/>
        <w:jc w:val="both"/>
        <w:rPr>
          <w:rFonts w:eastAsia="Times New Roman"/>
          <w:color w:val="000000"/>
          <w:szCs w:val="24"/>
        </w:rPr>
      </w:pPr>
      <w:r>
        <w:rPr>
          <w:rFonts w:eastAsia="Times New Roman"/>
          <w:color w:val="000000"/>
          <w:szCs w:val="24"/>
        </w:rPr>
        <w:t xml:space="preserve">Ευχαριστώ. </w:t>
      </w:r>
    </w:p>
    <w:p w14:paraId="699B2F2B" w14:textId="77777777" w:rsidR="00373EA4" w:rsidRDefault="000A244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Υπουργέ, έχετε τον λόγο. </w:t>
      </w:r>
    </w:p>
    <w:p w14:paraId="699B2F2C" w14:textId="77777777" w:rsidR="00373EA4" w:rsidRDefault="000A2444">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Κυρία συνάδελφε, φύγαμε από τη </w:t>
      </w:r>
      <w:r>
        <w:rPr>
          <w:rFonts w:eastAsia="Times New Roman"/>
          <w:szCs w:val="24"/>
        </w:rPr>
        <w:t>δ</w:t>
      </w:r>
      <w:r>
        <w:rPr>
          <w:rFonts w:eastAsia="Times New Roman"/>
          <w:szCs w:val="24"/>
        </w:rPr>
        <w:t>υτική Μακ</w:t>
      </w:r>
      <w:r>
        <w:rPr>
          <w:rFonts w:eastAsia="Times New Roman"/>
          <w:szCs w:val="24"/>
        </w:rPr>
        <w:t xml:space="preserve">εδονία και πάμε στη Θεσσαλία. </w:t>
      </w:r>
    </w:p>
    <w:p w14:paraId="699B2F2D" w14:textId="77777777" w:rsidR="00373EA4" w:rsidRDefault="000A2444">
      <w:pPr>
        <w:spacing w:line="600" w:lineRule="auto"/>
        <w:ind w:firstLine="720"/>
        <w:jc w:val="both"/>
        <w:rPr>
          <w:rFonts w:eastAsia="Times New Roman"/>
          <w:szCs w:val="24"/>
        </w:rPr>
      </w:pPr>
      <w:r>
        <w:rPr>
          <w:rFonts w:eastAsia="Times New Roman"/>
          <w:szCs w:val="24"/>
        </w:rPr>
        <w:t>Όντως, σημειώθηκαν αυτές οι ζημιές που αναφέρατε στην Περιφερειακή Ενότητα Τρικάλων από χαλαζόπτωση και ανεμο</w:t>
      </w:r>
      <w:r>
        <w:rPr>
          <w:rFonts w:eastAsia="Times New Roman"/>
          <w:szCs w:val="24"/>
        </w:rPr>
        <w:lastRenderedPageBreak/>
        <w:t xml:space="preserve">θύελλες. Έχουν γίνει οι απαραίτητες επισημάνσεις και οι αναγγελίες και βεβαίως υποβλήθηκαν και οι σχετικές δηλώσεις </w:t>
      </w:r>
      <w:r>
        <w:rPr>
          <w:rFonts w:eastAsia="Times New Roman"/>
          <w:szCs w:val="24"/>
        </w:rPr>
        <w:t xml:space="preserve">ζημιάς, το πρώτο στάδιο. </w:t>
      </w:r>
    </w:p>
    <w:p w14:paraId="699B2F2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Από εκεί και πέρα έχουμε σε εξέλιξη αυτήν την ώρα το έργο των εξατομικευμένων εκτιμήσεων. Πάμε πρώτα σε αυτά που βρίσκονται, θα έλεγα, στο στάδιο της συγκομιδής για να μπορέσουμε να έχουμε την πραγματική εικόνα και σε άλλες καλλιέ</w:t>
      </w:r>
      <w:r>
        <w:rPr>
          <w:rFonts w:eastAsia="Times New Roman" w:cs="Times New Roman"/>
          <w:szCs w:val="24"/>
        </w:rPr>
        <w:t xml:space="preserve">ργειες που δεν έχουμε ξεκινήσει ακόμη, που δεν βρισκόμαστε ακόμα εκεί, θα πάμε αργότερα. </w:t>
      </w:r>
    </w:p>
    <w:p w14:paraId="699B2F2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Από όλα αυτά θα υποβληθούν σχετικά πορίσματα. Πιστεύω ότι τον Οκτώβρη, μέσα από τη διαδικασία που υποχρεωτικά πρέπει να περάσουν από τον ΟΠΕΚΕΠΕ, θα έχει κλείσει ο κύ</w:t>
      </w:r>
      <w:r>
        <w:rPr>
          <w:rFonts w:eastAsia="Times New Roman" w:cs="Times New Roman"/>
          <w:szCs w:val="24"/>
        </w:rPr>
        <w:t>κλος τουλάχιστον αυτών τουλάχιστον που είναι ασφαλιστικά ενήμεροι για να πληρωθούν.</w:t>
      </w:r>
    </w:p>
    <w:p w14:paraId="699B2F3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Να σας πω ότι οι αποζημιώσεις και οι εκτιμήσεις γίνονται βεβαίως με βάση τις γεωτεχνικές εκτιμήσεις εξειδικευμένων ανθρώπων, αλλά ταυτόχρονα </w:t>
      </w:r>
      <w:proofErr w:type="spellStart"/>
      <w:r>
        <w:rPr>
          <w:rFonts w:eastAsia="Times New Roman" w:cs="Times New Roman"/>
          <w:szCs w:val="24"/>
        </w:rPr>
        <w:t>διέπονται</w:t>
      </w:r>
      <w:proofErr w:type="spellEnd"/>
      <w:r>
        <w:rPr>
          <w:rFonts w:eastAsia="Times New Roman" w:cs="Times New Roman"/>
          <w:szCs w:val="24"/>
        </w:rPr>
        <w:t xml:space="preserve"> και από έναν συγκεκρι</w:t>
      </w:r>
      <w:r>
        <w:rPr>
          <w:rFonts w:eastAsia="Times New Roman" w:cs="Times New Roman"/>
          <w:szCs w:val="24"/>
        </w:rPr>
        <w:t>μένο κανονισμό. Προσπαθούμε να τα χρησιμοποιήσουμε και τα δύο για να μπορέσουμε ειδικά τους αγρότες που έχουν πληγεί να τους βοηθήσουμε.</w:t>
      </w:r>
    </w:p>
    <w:p w14:paraId="699B2F3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κι εσείς ότι εξακολουθεί να υπάρχει σε εκκρεμότητα το μεγάλο ζήτημα της χιλιομετρικής αποζημίωσης των εκτιμητών </w:t>
      </w:r>
      <w:r>
        <w:rPr>
          <w:rFonts w:eastAsia="Times New Roman" w:cs="Times New Roman"/>
          <w:szCs w:val="24"/>
        </w:rPr>
        <w:t xml:space="preserve">που χρησιμοποιούν το δικό τους αυτοκίνητο για τις επισκέψεις. Είχαμε μια διαβεβαίωση προχθές από το Υπουργείο Οικονομικών ότι στο τέλος Ιουλίου ή τον Αύγουστο θα βγάλει μία σχετική εγκύκλιο για να καλύψει το συγκεκριμένο κομμάτι. Επίσης, εντός των ημερών, </w:t>
      </w:r>
      <w:r>
        <w:rPr>
          <w:rFonts w:eastAsia="Times New Roman" w:cs="Times New Roman"/>
          <w:szCs w:val="24"/>
        </w:rPr>
        <w:t>στο νομοσχέδιο του Υπουργείου Αγροτικής Ανάπτυξης και Τροφίμων που θα καταθέσουμε για την υποχρεωτική αναγραφή της χώρας προέλευσης των γαλακτοκομικών προϊόντων και την έγκαιρη πληρωμή των αγροτικών προϊόντων, φέρνουμε μια ρύθμιση που αφορά τους γεωτεχνικο</w:t>
      </w:r>
      <w:r>
        <w:rPr>
          <w:rFonts w:eastAsia="Times New Roman" w:cs="Times New Roman"/>
          <w:szCs w:val="24"/>
        </w:rPr>
        <w:t xml:space="preserve">ύς που ασχολούνται με ελέγχους -όχι μόνο υπαλλήλους του Υπουργείου, αλλά και των φορέων που εποπτεύει το Υπουργείο- για να μπορέσουμε να ικανοποιήσουμε τις ημερήσιες αποζημιώσεις, οι οποίες έρχονται από πολύ παλιά, σε έναν χρόνο που θα γίνει αποδεκτός και </w:t>
      </w:r>
      <w:r>
        <w:rPr>
          <w:rFonts w:eastAsia="Times New Roman" w:cs="Times New Roman"/>
          <w:szCs w:val="24"/>
        </w:rPr>
        <w:t xml:space="preserve">από το Υπουργείο Οικονομικών. </w:t>
      </w:r>
    </w:p>
    <w:p w14:paraId="699B2F3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Αυτό που θέλω εγώ να σας πω είναι ότι είναι βασική μας επιδίωξη οι εκτιμήσεις όσο τον δυνατόν να ανταποκρίνονται στις πραγματικές απώλειες που υπάρχουν και βεβαίως προσπα</w:t>
      </w:r>
      <w:r>
        <w:rPr>
          <w:rFonts w:eastAsia="Times New Roman" w:cs="Times New Roman"/>
          <w:szCs w:val="24"/>
        </w:rPr>
        <w:lastRenderedPageBreak/>
        <w:t>θούμε προς αυτήν την κατεύθυνση να χρησιμοποιήσουμε όσο</w:t>
      </w:r>
      <w:r>
        <w:rPr>
          <w:rFonts w:eastAsia="Times New Roman" w:cs="Times New Roman"/>
          <w:szCs w:val="24"/>
        </w:rPr>
        <w:t xml:space="preserve"> γίνεται εξειδικευμένο προσωπικό. Δεν είναι και τόσο εύκολα τα πράγματα, αλλά για να επιταχύνουμε τις διαδικασίες σάς λέω ότι ήδη είχαμε πρόσφατα πρόσληψη διακοσίων γεωτεχνικών, οι οποίοι προσλήφθηκαν με βασικό κριτήριο την εμπειρία τους πάνω στη συγκεκριμ</w:t>
      </w:r>
      <w:r>
        <w:rPr>
          <w:rFonts w:eastAsia="Times New Roman" w:cs="Times New Roman"/>
          <w:szCs w:val="24"/>
        </w:rPr>
        <w:t>ένη διαδικασία. Πιστεύουμε ότι θα ολοκληρώσουμε τις διαδικασίες σε τέτοιους χρόνους, ώστε να μπορέσουμε να είμαστε συνεπείς απέναντι στους αγρότες.</w:t>
      </w:r>
    </w:p>
    <w:p w14:paraId="699B2F33"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Δριτσέλη</w:t>
      </w:r>
      <w:proofErr w:type="spellEnd"/>
      <w:r>
        <w:rPr>
          <w:rFonts w:eastAsia="Times New Roman" w:cs="Times New Roman"/>
          <w:szCs w:val="24"/>
        </w:rPr>
        <w:t>, έχετε τον λόγο για τη δευτερολογία σας.</w:t>
      </w:r>
    </w:p>
    <w:p w14:paraId="699B2F34"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ΠΑΝΑΓΙΩΤΑ ΔΡΙΤΣΕΛΗ</w:t>
      </w:r>
      <w:r>
        <w:rPr>
          <w:rFonts w:eastAsia="Times New Roman" w:cs="Times New Roman"/>
          <w:b/>
          <w:szCs w:val="24"/>
        </w:rPr>
        <w:t xml:space="preserve">: </w:t>
      </w:r>
      <w:r>
        <w:rPr>
          <w:rFonts w:eastAsia="Times New Roman" w:cs="Times New Roman"/>
          <w:szCs w:val="24"/>
        </w:rPr>
        <w:t>Ευχαριστώ, κύριε Πρόεδρε.</w:t>
      </w:r>
    </w:p>
    <w:p w14:paraId="699B2F3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Κύριε Υπουργέ, με χαρά άκουσα ότι ήδη έχουν ξεκινήσει οι καταγραφές και οι εκτιμήσεις των ζημιών. Είναι σημαντικό ειδικά αυτήν την περίοδο οι αγρότες να ξέρουν ότι το εκτιμητικό έργο δεν θα καθυστερήσει όπως προηγούμενες φορές κ</w:t>
      </w:r>
      <w:r>
        <w:rPr>
          <w:rFonts w:eastAsia="Times New Roman" w:cs="Times New Roman"/>
          <w:szCs w:val="24"/>
        </w:rPr>
        <w:t xml:space="preserve">αι ότι οι διοικητικές υπηρεσίες θα είναι δίπλα τους αυτήν τη φορά, ειδικά αυτήν την περίοδο που παρουσιάζονται και αυτά τα ακραία καιρικά φαινόμενα. </w:t>
      </w:r>
    </w:p>
    <w:p w14:paraId="699B2F3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Θέλω, όμως, να πω ότι αυτό το ζήτημα, όπως κι εσείς το αντιλαμβάνεστε, αφορά τελικά σε όλη τη χώρα και όχι</w:t>
      </w:r>
      <w:r>
        <w:rPr>
          <w:rFonts w:eastAsia="Times New Roman" w:cs="Times New Roman"/>
          <w:szCs w:val="24"/>
        </w:rPr>
        <w:t xml:space="preserve"> μόνο στον Νομό Τρικάλων, δυστυχώς. Είναι ένα ζήτημα </w:t>
      </w:r>
      <w:proofErr w:type="spellStart"/>
      <w:r>
        <w:rPr>
          <w:rFonts w:eastAsia="Times New Roman" w:cs="Times New Roman"/>
          <w:szCs w:val="24"/>
        </w:rPr>
        <w:t>πολυεπίπεδο</w:t>
      </w:r>
      <w:proofErr w:type="spellEnd"/>
      <w:r>
        <w:rPr>
          <w:rFonts w:eastAsia="Times New Roman" w:cs="Times New Roman"/>
          <w:szCs w:val="24"/>
        </w:rPr>
        <w:t xml:space="preserve">. Μόνο έτσι θα μπορέσουμε να το αντιμετωπίσουμε. Προφανώς αφορά τους αγρότες, αφορά όμως και τον ΕΛΓΑ, τον </w:t>
      </w:r>
      <w:r>
        <w:rPr>
          <w:rFonts w:eastAsia="Times New Roman" w:cs="Times New Roman"/>
          <w:szCs w:val="24"/>
        </w:rPr>
        <w:t>κ</w:t>
      </w:r>
      <w:r>
        <w:rPr>
          <w:rFonts w:eastAsia="Times New Roman" w:cs="Times New Roman"/>
          <w:szCs w:val="24"/>
        </w:rPr>
        <w:t>ανονισμό του, αλλά και τους εργαζόμενους και όλα αυτά έχουν ως κοινό παρονομαστή φυσ</w:t>
      </w:r>
      <w:r>
        <w:rPr>
          <w:rFonts w:eastAsia="Times New Roman" w:cs="Times New Roman"/>
          <w:szCs w:val="24"/>
        </w:rPr>
        <w:t>ικά την πρωτογενή παραγωγή.</w:t>
      </w:r>
    </w:p>
    <w:p w14:paraId="699B2F3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Έτσι, λοιπόν, με μεγάλη χαρά άκουσα να αναφέρεστε στο ζήτημα, στο αγκάθι που υπάρχει με τις μετακινήσεις των εκτιμητών του ΕΛΓΑ. Εύχομαι και ελπίζω να λυθεί πάρα πολύ σύντομα. Είναι ένα πρόβλημα το οποίο πρέπει οπωσδήποτε να υπε</w:t>
      </w:r>
      <w:r>
        <w:rPr>
          <w:rFonts w:eastAsia="Times New Roman" w:cs="Times New Roman"/>
          <w:szCs w:val="24"/>
        </w:rPr>
        <w:t xml:space="preserve">ρκεραστεί. </w:t>
      </w:r>
    </w:p>
    <w:p w14:paraId="699B2F3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Θέλω να σας πω επίσης το εξής: Οι αγρότες και οι εργαζόμενοι του ΕΛΓΑ προφανώς και αναγνωρίζουν τα πολύ σπουδαία βήματα που έχουν γίνει και στον </w:t>
      </w:r>
      <w:r>
        <w:rPr>
          <w:rFonts w:eastAsia="Times New Roman" w:cs="Times New Roman"/>
          <w:szCs w:val="24"/>
        </w:rPr>
        <w:t>ο</w:t>
      </w:r>
      <w:r>
        <w:rPr>
          <w:rFonts w:eastAsia="Times New Roman" w:cs="Times New Roman"/>
          <w:szCs w:val="24"/>
        </w:rPr>
        <w:t xml:space="preserve">ργανισμό το τελευταίο διάστημα και με τους συμβασιούχους οι οποίοι έχουν προσληφθεί και οι οποίοι </w:t>
      </w:r>
      <w:r>
        <w:rPr>
          <w:rFonts w:eastAsia="Times New Roman" w:cs="Times New Roman"/>
          <w:szCs w:val="24"/>
        </w:rPr>
        <w:t xml:space="preserve">επικουρούν το πολύ δύσκολο έργο των ελάχιστων μόνιμων γεωπόνων του ΕΛΓΑ. </w:t>
      </w:r>
    </w:p>
    <w:p w14:paraId="699B2F3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Από την άλλη, όμως, και στα πλαίσια της κλιματικής αλλαγής που βιώνουμε γενικότερα, θα πρέπει να δούμε και το ζήτημα </w:t>
      </w:r>
      <w:r>
        <w:rPr>
          <w:rFonts w:eastAsia="Times New Roman" w:cs="Times New Roman"/>
          <w:szCs w:val="24"/>
        </w:rPr>
        <w:lastRenderedPageBreak/>
        <w:t xml:space="preserve">της </w:t>
      </w:r>
      <w:proofErr w:type="spellStart"/>
      <w:r>
        <w:rPr>
          <w:rFonts w:eastAsia="Times New Roman" w:cs="Times New Roman"/>
          <w:szCs w:val="24"/>
        </w:rPr>
        <w:t>επικαιροποίησης</w:t>
      </w:r>
      <w:proofErr w:type="spellEnd"/>
      <w:r>
        <w:rPr>
          <w:rFonts w:eastAsia="Times New Roman" w:cs="Times New Roman"/>
          <w:szCs w:val="24"/>
        </w:rPr>
        <w:t xml:space="preserve"> του </w:t>
      </w:r>
      <w:r>
        <w:rPr>
          <w:rFonts w:eastAsia="Times New Roman" w:cs="Times New Roman"/>
          <w:szCs w:val="24"/>
        </w:rPr>
        <w:t>κ</w:t>
      </w:r>
      <w:r>
        <w:rPr>
          <w:rFonts w:eastAsia="Times New Roman" w:cs="Times New Roman"/>
          <w:szCs w:val="24"/>
        </w:rPr>
        <w:t xml:space="preserve">ανονισμού του ΕΛΓΑ. Δηλαδή, πράγματα τα </w:t>
      </w:r>
      <w:r>
        <w:rPr>
          <w:rFonts w:eastAsia="Times New Roman" w:cs="Times New Roman"/>
          <w:szCs w:val="24"/>
        </w:rPr>
        <w:t xml:space="preserve">οποία πλέον μπορεί να μην υφίστανται ή συνθήκες που επιβάλλουν τα νέα δεδομένα, θα πρέπει οπωσδήποτε να συμπεριληφθούν μέσα στον </w:t>
      </w:r>
      <w:r>
        <w:rPr>
          <w:rFonts w:eastAsia="Times New Roman" w:cs="Times New Roman"/>
          <w:szCs w:val="24"/>
        </w:rPr>
        <w:t>κ</w:t>
      </w:r>
      <w:r>
        <w:rPr>
          <w:rFonts w:eastAsia="Times New Roman" w:cs="Times New Roman"/>
          <w:szCs w:val="24"/>
        </w:rPr>
        <w:t xml:space="preserve">ανονισμό του ΕΛΓΑ, για να μπορέσουν οι αγρότες να ξέρουν ότι έχουμε έναν </w:t>
      </w:r>
      <w:r>
        <w:rPr>
          <w:rFonts w:eastAsia="Times New Roman" w:cs="Times New Roman"/>
          <w:szCs w:val="24"/>
        </w:rPr>
        <w:t>ο</w:t>
      </w:r>
      <w:r>
        <w:rPr>
          <w:rFonts w:eastAsia="Times New Roman" w:cs="Times New Roman"/>
          <w:szCs w:val="24"/>
        </w:rPr>
        <w:t>ργανισμό ο οποίος, όπως και εσείς αναφέρετε, είναι α</w:t>
      </w:r>
      <w:r>
        <w:rPr>
          <w:rFonts w:eastAsia="Times New Roman" w:cs="Times New Roman"/>
          <w:szCs w:val="24"/>
        </w:rPr>
        <w:t>νταποδοτικός, να ξέρουν ότι τον έχουν δίπλα τους και ότι μπορούν να ελπίζουν ότι σε οποιαδήποτε καταστροφή θα μπορέσουν αυτοί οι άνθρωποι να αποζημιωθούν τουλάχιστον και όχι μόνο για τους κόπους, αλλά και για τα ποσά, τα κόστη τα οποία έχουν διαθέσει.</w:t>
      </w:r>
    </w:p>
    <w:p w14:paraId="699B2F3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Τέλο</w:t>
      </w:r>
      <w:r>
        <w:rPr>
          <w:rFonts w:eastAsia="Times New Roman" w:cs="Times New Roman"/>
          <w:szCs w:val="24"/>
        </w:rPr>
        <w:t>ς -και τελειώνω με αυτό- είναι σημαντικό και μέσω των διοικητικών, αλλά και των επιστημονικών παρεμβάσεων στις οποίες εσείς αναφερθήκατε πριν, να μειώσουμε τον όποιο κίνδυνο υπάρχει για την αγροτική παραγωγή, ιδιαίτερα σήμερα που έτσι κι αλλιώς απειλείται,</w:t>
      </w:r>
      <w:r>
        <w:rPr>
          <w:rFonts w:eastAsia="Times New Roman" w:cs="Times New Roman"/>
          <w:szCs w:val="24"/>
        </w:rPr>
        <w:t xml:space="preserve"> από όσο φαίνεται, και από οικονομικούς, αλλά και από περιβαλλοντικούς όρους και επιτέλους να αγκαλιάσουμε με άλλον τρόπο πια τον αγροτικό κόσμο και να τους δώσουμε μια αγροτική πολιτική η οποία θα βασίζεται προφανώς και σε επιστημονική εμβάθυνση, αλλά και</w:t>
      </w:r>
      <w:r>
        <w:rPr>
          <w:rFonts w:eastAsia="Times New Roman" w:cs="Times New Roman"/>
          <w:szCs w:val="24"/>
        </w:rPr>
        <w:t xml:space="preserve"> σε διοικητική αποτελε</w:t>
      </w:r>
      <w:r>
        <w:rPr>
          <w:rFonts w:eastAsia="Times New Roman" w:cs="Times New Roman"/>
          <w:szCs w:val="24"/>
        </w:rPr>
        <w:lastRenderedPageBreak/>
        <w:t xml:space="preserve">σματικότητα, </w:t>
      </w:r>
      <w:r>
        <w:rPr>
          <w:rFonts w:eastAsia="Times New Roman"/>
          <w:bCs/>
        </w:rPr>
        <w:t xml:space="preserve">προκειμένου </w:t>
      </w:r>
      <w:r>
        <w:rPr>
          <w:rFonts w:eastAsia="Times New Roman" w:cs="Times New Roman"/>
          <w:szCs w:val="24"/>
        </w:rPr>
        <w:t>νέοι άνθρωποι, νέοι αγρότες να παραμείνουν στα χωριά τους και να καταστεί επιτέλους εφικτή η πολυπόθητη παραγωγική ανασυγκρότηση, την οποία έχουμε όλοι ονειρευτεί και την οποία επιθυμούμε για τη χώρα.</w:t>
      </w:r>
    </w:p>
    <w:p w14:paraId="699B2F3B"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w:t>
      </w:r>
    </w:p>
    <w:p w14:paraId="699B2F3C"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Να συμπληρώσω, κυρία συνάδελφε, ότι εκτός από τις ζημιές που έχουν σχέση με την ασφάλιση του ΕΛΓΑ, υπάρχουν και ζημιές στο φυτικό κεφά</w:t>
      </w:r>
      <w:r>
        <w:rPr>
          <w:rFonts w:eastAsia="Times New Roman" w:cs="Times New Roman"/>
          <w:szCs w:val="24"/>
        </w:rPr>
        <w:t xml:space="preserve">λαιο στην περιοχή, </w:t>
      </w:r>
      <w:r>
        <w:rPr>
          <w:rFonts w:eastAsia="Times New Roman"/>
          <w:szCs w:val="24"/>
        </w:rPr>
        <w:t>οι οποίες</w:t>
      </w:r>
      <w:r>
        <w:rPr>
          <w:rFonts w:eastAsia="Times New Roman" w:cs="Times New Roman"/>
          <w:szCs w:val="24"/>
        </w:rPr>
        <w:t xml:space="preserve"> δεν καλύπτονται από τον ΕΛΓΑ, αλλά εμείς θα συντάξουμε σχετικό φάκελο, τον οποίο θα υποβάλουμε στην Ευρωπαϊκή Επιτροπή, μέσα από διαδικασίες τεκμηρίωσης της συγκεκριμένης καταστροφής και της αναγκαιότητας, για να ενισχυθούν οι </w:t>
      </w:r>
      <w:r>
        <w:rPr>
          <w:rFonts w:eastAsia="Times New Roman" w:cs="Times New Roman"/>
          <w:szCs w:val="24"/>
        </w:rPr>
        <w:t>αντίστοιχοι παραγωγοί.</w:t>
      </w:r>
    </w:p>
    <w:p w14:paraId="699B2F3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Αυτή είναι μια διαδικασία η οποία έχει τους χρόνους της, γιατί και από πλευράς της απώλειας, ειδικά στην επιθεώρηση της καλλιέργειας, πρέπει να περάσει ένας χρόνος για να διαπιστωθεί </w:t>
      </w:r>
      <w:r>
        <w:rPr>
          <w:rFonts w:eastAsia="Times New Roman" w:cs="Times New Roman"/>
          <w:szCs w:val="24"/>
        </w:rPr>
        <w:lastRenderedPageBreak/>
        <w:t>μέχρι ποιο σημείο έχουν γίνει οι ζημιές. Όμως, ταυ</w:t>
      </w:r>
      <w:r>
        <w:rPr>
          <w:rFonts w:eastAsia="Times New Roman" w:cs="Times New Roman"/>
          <w:szCs w:val="24"/>
        </w:rPr>
        <w:t>τόχρονα χρειάζεται να υποβληθεί ο φάκελος, να εγκριθεί και επειδή πρόκειται για ενισχύσεις που προέρχονται από τον κρατικό προϋπολογισμό, να δούμε κατά πόσον υπάρχει η δυνατότητα να καλυφθούν.</w:t>
      </w:r>
    </w:p>
    <w:p w14:paraId="699B2F3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Έχουν συντομεύσει οι χρόνοι. Για παράδειγμα, σε αυτό το τελευτα</w:t>
      </w:r>
      <w:r>
        <w:rPr>
          <w:rFonts w:eastAsia="Times New Roman" w:cs="Times New Roman"/>
          <w:szCs w:val="24"/>
        </w:rPr>
        <w:t>ίο που σας είπα</w:t>
      </w:r>
      <w:r>
        <w:rPr>
          <w:rFonts w:eastAsia="Times New Roman" w:cs="Times New Roman"/>
          <w:szCs w:val="24"/>
        </w:rPr>
        <w:t>,</w:t>
      </w:r>
      <w:r>
        <w:rPr>
          <w:rFonts w:eastAsia="Times New Roman" w:cs="Times New Roman"/>
          <w:szCs w:val="24"/>
        </w:rPr>
        <w:t xml:space="preserve"> για τα γνωστά ως ΠΣΕΑ, εκεί που πληρώναμε στα τέσσερα και πέντε χρόνια, έχουμε φτάσει στο μισό. Αντίστοιχα στις πληρωμές που έχουν σχέση με την κάλυψη από ασφάλιστρο των παραγωγών, εκεί λοιπόν που ήμασταν στους δώδεκα και δεκατρείς μήνες, </w:t>
      </w:r>
      <w:r>
        <w:rPr>
          <w:rFonts w:eastAsia="Times New Roman" w:cs="Times New Roman"/>
          <w:szCs w:val="24"/>
        </w:rPr>
        <w:t xml:space="preserve">έχουμε κατέβει στους έξι και επτά μήνες, </w:t>
      </w:r>
      <w:proofErr w:type="spellStart"/>
      <w:r>
        <w:rPr>
          <w:rFonts w:eastAsia="Times New Roman" w:cs="Times New Roman"/>
          <w:szCs w:val="24"/>
        </w:rPr>
        <w:t>πόσω</w:t>
      </w:r>
      <w:proofErr w:type="spellEnd"/>
      <w:r>
        <w:rPr>
          <w:rFonts w:eastAsia="Times New Roman" w:cs="Times New Roman"/>
          <w:szCs w:val="24"/>
        </w:rPr>
        <w:t xml:space="preserve"> μάλλον όταν είναι πλέον αποδεκτό από όλους ότι έχουμε βιώσει, ειδικά τα δύο τελευταία χρόνια, καιρικές συνθήκες και ζημιές πάρα πολύ καταστροφικές.</w:t>
      </w:r>
    </w:p>
    <w:p w14:paraId="699B2F3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Υπάρχουν ανάγκες να δούμε κατά πόσον οι ασφαλιστικοί κίνδυνοι </w:t>
      </w:r>
      <w:r>
        <w:rPr>
          <w:rFonts w:eastAsia="Times New Roman" w:cs="Times New Roman"/>
          <w:szCs w:val="24"/>
        </w:rPr>
        <w:t>που καλύπτει ο ΕΛΓΑ πρέπει να επανεξεταστούν, ιδιαίτερα οι επιπτώσεις που</w:t>
      </w:r>
      <w:r>
        <w:rPr>
          <w:rFonts w:eastAsia="Times New Roman" w:cs="Times New Roman"/>
          <w:szCs w:val="24"/>
        </w:rPr>
        <w:t>,</w:t>
      </w:r>
      <w:r>
        <w:rPr>
          <w:rFonts w:eastAsia="Times New Roman" w:cs="Times New Roman"/>
          <w:szCs w:val="24"/>
        </w:rPr>
        <w:t xml:space="preserve"> εξαιτίας της κλιματικής αλλαγής έχουν εμφανιστεί και στη χώρα μας και που έχουν σχέση με αυτό που όλος ο κόσμος αναφέρει ως ακαρπία, δηλαδή την κακή </w:t>
      </w:r>
      <w:proofErr w:type="spellStart"/>
      <w:r>
        <w:rPr>
          <w:rFonts w:eastAsia="Times New Roman" w:cs="Times New Roman"/>
          <w:szCs w:val="24"/>
        </w:rPr>
        <w:t>καρπόδεση</w:t>
      </w:r>
      <w:proofErr w:type="spellEnd"/>
      <w:r>
        <w:rPr>
          <w:rFonts w:eastAsia="Times New Roman" w:cs="Times New Roman"/>
          <w:szCs w:val="24"/>
        </w:rPr>
        <w:t>. Εκεί λοιπόν, επειδή π</w:t>
      </w:r>
      <w:r>
        <w:rPr>
          <w:rFonts w:eastAsia="Times New Roman" w:cs="Times New Roman"/>
          <w:szCs w:val="24"/>
        </w:rPr>
        <w:t>ρέπει να στοιχειοθετήσουμε τον και</w:t>
      </w:r>
      <w:r>
        <w:rPr>
          <w:rFonts w:eastAsia="Times New Roman" w:cs="Times New Roman"/>
          <w:szCs w:val="24"/>
        </w:rPr>
        <w:lastRenderedPageBreak/>
        <w:t>νούργιο ασφαλιστικό κίνδυνο, πρέπει να γίνουν αντίστοιχες αναλογιστικές μελέτες, έχοντας πάντα στον νου μας ότι οι αναλογιστικές μελέτες φέρνουν και αντίστοιχο ασφάλιστρο. Δεν θέλουμε να επιβαρύνουμε τον αγροτικό χώρο αυτή</w:t>
      </w:r>
      <w:r>
        <w:rPr>
          <w:rFonts w:eastAsia="Times New Roman" w:cs="Times New Roman"/>
          <w:szCs w:val="24"/>
        </w:rPr>
        <w:t xml:space="preserve"> την ώρα με επιπλέον δαπάνες. Θα δούμε πώς θα τα αντιμετωπίσουμε. </w:t>
      </w:r>
    </w:p>
    <w:p w14:paraId="699B2F4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Πάντως έχει συσταθεί σχετική επιτροπή, η οποία αυτή την ώρα επεξεργάζεται συγκεκριμένη πρόταση</w:t>
      </w:r>
      <w:r>
        <w:rPr>
          <w:rFonts w:eastAsia="Times New Roman" w:cs="Times New Roman"/>
          <w:szCs w:val="24"/>
        </w:rPr>
        <w:t>,</w:t>
      </w:r>
      <w:r>
        <w:rPr>
          <w:rFonts w:eastAsia="Times New Roman" w:cs="Times New Roman"/>
          <w:szCs w:val="24"/>
        </w:rPr>
        <w:t xml:space="preserve"> για να δούμε ποιους ασφαλιστικούς κινδύνους θα καλύψουμε επιπλέον.</w:t>
      </w:r>
    </w:p>
    <w:p w14:paraId="699B2F41"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699B2F4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Συνεχίζουμε με τη δεύτερη με αριθμό 4958/10-4-2017 ερώτηση τ</w:t>
      </w:r>
      <w:r>
        <w:rPr>
          <w:rFonts w:eastAsia="Times New Roman" w:cs="Times New Roman"/>
          <w:szCs w:val="24"/>
        </w:rPr>
        <w:t>ου κύκλου των αν</w:t>
      </w:r>
      <w:r>
        <w:rPr>
          <w:rFonts w:eastAsia="Times New Roman" w:cs="Times New Roman"/>
          <w:szCs w:val="24"/>
        </w:rPr>
        <w:t>αφορών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ε</w:t>
      </w:r>
      <w:r>
        <w:rPr>
          <w:rFonts w:eastAsia="Times New Roman" w:cs="Times New Roman"/>
          <w:szCs w:val="24"/>
        </w:rPr>
        <w:t>ρωτήσεων</w:t>
      </w:r>
      <w:r>
        <w:rPr>
          <w:rFonts w:eastAsia="Times New Roman" w:cs="Times New Roman"/>
          <w:szCs w:val="24"/>
        </w:rPr>
        <w:t xml:space="preserve"> του Ανεξάρτητου Βουλευτή Μεσσηνίας κ. Δημητρίου </w:t>
      </w:r>
      <w:proofErr w:type="spellStart"/>
      <w:r>
        <w:rPr>
          <w:rFonts w:eastAsia="Times New Roman" w:cs="Times New Roman"/>
          <w:szCs w:val="24"/>
        </w:rPr>
        <w:t>Κουκούτση</w:t>
      </w:r>
      <w:proofErr w:type="spellEnd"/>
      <w:r>
        <w:rPr>
          <w:rFonts w:eastAsia="Times New Roman" w:cs="Times New Roman"/>
          <w:szCs w:val="24"/>
        </w:rPr>
        <w:t xml:space="preserve"> προς τον Υπουργό Αγροτικής Ανάπτυξης και Τροφίμων, σχετικά με τον κίνδυνο </w:t>
      </w:r>
      <w:proofErr w:type="spellStart"/>
      <w:r>
        <w:rPr>
          <w:rFonts w:eastAsia="Times New Roman" w:cs="Times New Roman"/>
          <w:szCs w:val="24"/>
        </w:rPr>
        <w:t>απένταξης</w:t>
      </w:r>
      <w:proofErr w:type="spellEnd"/>
      <w:r>
        <w:rPr>
          <w:rFonts w:eastAsia="Times New Roman" w:cs="Times New Roman"/>
          <w:szCs w:val="24"/>
        </w:rPr>
        <w:t xml:space="preserve"> του παραδοσιακού ούζου Καλαμάτας από τον κατάλογο προϊόντων </w:t>
      </w:r>
      <w:r>
        <w:rPr>
          <w:rFonts w:eastAsia="Times New Roman" w:cs="Times New Roman"/>
          <w:szCs w:val="24"/>
        </w:rPr>
        <w:t>π</w:t>
      </w:r>
      <w:r>
        <w:rPr>
          <w:rFonts w:eastAsia="Times New Roman" w:cs="Times New Roman"/>
          <w:szCs w:val="24"/>
        </w:rPr>
        <w:t xml:space="preserve">ροστατευόμενης </w:t>
      </w:r>
      <w:r>
        <w:rPr>
          <w:rFonts w:eastAsia="Times New Roman" w:cs="Times New Roman"/>
          <w:szCs w:val="24"/>
        </w:rPr>
        <w:t>γ</w:t>
      </w:r>
      <w:r>
        <w:rPr>
          <w:rFonts w:eastAsia="Times New Roman" w:cs="Times New Roman"/>
          <w:szCs w:val="24"/>
        </w:rPr>
        <w:t xml:space="preserve">εωγραφικής </w:t>
      </w:r>
      <w:r>
        <w:rPr>
          <w:rFonts w:eastAsia="Times New Roman" w:cs="Times New Roman"/>
          <w:szCs w:val="24"/>
        </w:rPr>
        <w:t>έ</w:t>
      </w:r>
      <w:r>
        <w:rPr>
          <w:rFonts w:eastAsia="Times New Roman" w:cs="Times New Roman"/>
          <w:szCs w:val="24"/>
        </w:rPr>
        <w:t>νδειξης</w:t>
      </w:r>
      <w:r>
        <w:rPr>
          <w:rFonts w:eastAsia="Times New Roman" w:cs="Times New Roman"/>
          <w:szCs w:val="24"/>
        </w:rPr>
        <w:t>.</w:t>
      </w:r>
    </w:p>
    <w:p w14:paraId="699B2F4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Κουκούτση</w:t>
      </w:r>
      <w:proofErr w:type="spellEnd"/>
      <w:r>
        <w:rPr>
          <w:rFonts w:eastAsia="Times New Roman" w:cs="Times New Roman"/>
          <w:szCs w:val="24"/>
        </w:rPr>
        <w:t>, έχετε τον λόγο.</w:t>
      </w:r>
    </w:p>
    <w:p w14:paraId="699B2F44"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ΚΟΥΚΟΥΤΣΗΣ: </w:t>
      </w:r>
      <w:r>
        <w:rPr>
          <w:rFonts w:eastAsia="Times New Roman"/>
          <w:color w:val="000000"/>
          <w:szCs w:val="24"/>
        </w:rPr>
        <w:t>Ευχαριστώ, κύριε Πρόεδρε.</w:t>
      </w:r>
      <w:r>
        <w:rPr>
          <w:rFonts w:eastAsia="Times New Roman" w:cs="Times New Roman"/>
          <w:szCs w:val="24"/>
        </w:rPr>
        <w:t xml:space="preserve"> Είναι σαφώς πιο ευχάριστο το θέμα μετά την καταγραφή των θεομηνιών που έγιναν μέχρι τώρα. </w:t>
      </w:r>
    </w:p>
    <w:p w14:paraId="699B2F4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Ξέρετε, κύριε Υπουργέ, ότι το ούζο συγκεκριμένα ως ποτό είναι αλληλένδετο, είναι δεμένο πάρα πολύ</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 την κουλτούρα της πόλης μας.</w:t>
      </w:r>
    </w:p>
    <w:p w14:paraId="699B2F4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Ήδη υπάρχουν καταγραφές από το 14</w:t>
      </w:r>
      <w:r>
        <w:rPr>
          <w:rFonts w:eastAsia="Times New Roman" w:cs="Times New Roman"/>
          <w:szCs w:val="24"/>
          <w:vertAlign w:val="superscript"/>
        </w:rPr>
        <w:t>ο</w:t>
      </w:r>
      <w:r>
        <w:rPr>
          <w:rFonts w:eastAsia="Times New Roman" w:cs="Times New Roman"/>
          <w:szCs w:val="24"/>
        </w:rPr>
        <w:t xml:space="preserve"> αιώνα μάλιστα -να κάνω μια ιστορική αναδρομή- </w:t>
      </w:r>
      <w:r>
        <w:rPr>
          <w:rFonts w:eastAsia="Times New Roman" w:cs="Times New Roman"/>
          <w:szCs w:val="24"/>
        </w:rPr>
        <w:t>ότι</w:t>
      </w:r>
      <w:r>
        <w:rPr>
          <w:rFonts w:eastAsia="Times New Roman" w:cs="Times New Roman"/>
          <w:szCs w:val="24"/>
        </w:rPr>
        <w:t xml:space="preserve"> γινόταν απόσταξη στον </w:t>
      </w:r>
      <w:r>
        <w:rPr>
          <w:rFonts w:eastAsia="Times New Roman" w:cs="Times New Roman"/>
          <w:szCs w:val="24"/>
        </w:rPr>
        <w:t>ν</w:t>
      </w:r>
      <w:r>
        <w:rPr>
          <w:rFonts w:eastAsia="Times New Roman" w:cs="Times New Roman"/>
          <w:szCs w:val="24"/>
        </w:rPr>
        <w:t>ομό</w:t>
      </w:r>
      <w:r>
        <w:rPr>
          <w:rFonts w:eastAsia="Times New Roman" w:cs="Times New Roman"/>
          <w:szCs w:val="24"/>
        </w:rPr>
        <w:t xml:space="preserve"> μας και στην πόλη μας και παραγωγή αλκοολούχων ποτών από απόσταξη. </w:t>
      </w:r>
      <w:r>
        <w:rPr>
          <w:rFonts w:eastAsia="Times New Roman" w:cs="Times New Roman"/>
          <w:szCs w:val="24"/>
        </w:rPr>
        <w:t>Τη</w:t>
      </w:r>
      <w:r>
        <w:rPr>
          <w:rFonts w:eastAsia="Times New Roman" w:cs="Times New Roman"/>
          <w:szCs w:val="24"/>
        </w:rPr>
        <w:t xml:space="preserve"> δεκαετία ανάμεσα στο 1860-1870</w:t>
      </w:r>
      <w:r>
        <w:rPr>
          <w:rFonts w:eastAsia="Times New Roman" w:cs="Times New Roman"/>
          <w:szCs w:val="24"/>
        </w:rPr>
        <w:t>,</w:t>
      </w:r>
      <w:r>
        <w:rPr>
          <w:rFonts w:eastAsia="Times New Roman" w:cs="Times New Roman"/>
          <w:szCs w:val="24"/>
        </w:rPr>
        <w:t xml:space="preserve"> και μάλιστ</w:t>
      </w:r>
      <w:r>
        <w:rPr>
          <w:rFonts w:eastAsia="Times New Roman" w:cs="Times New Roman"/>
          <w:szCs w:val="24"/>
        </w:rPr>
        <w:t xml:space="preserve">α και πολύ αργότερα, ήρθαν και τα πρώτα μοντέρνα μηχανήματα από τη Γαλλία και από τότε υπάρχουν καταγραφές για την παραγωγή ούζου στην περιοχή μας. Το ζήτημα είναι ότι σήμερα είναι πάρα πολλές οι επιχειρήσεις που δραστηριοποιούνται στην πόλη μας και στον </w:t>
      </w:r>
      <w:r>
        <w:rPr>
          <w:rFonts w:eastAsia="Times New Roman" w:cs="Times New Roman"/>
          <w:szCs w:val="24"/>
        </w:rPr>
        <w:t>ν</w:t>
      </w:r>
      <w:r>
        <w:rPr>
          <w:rFonts w:eastAsia="Times New Roman" w:cs="Times New Roman"/>
          <w:szCs w:val="24"/>
        </w:rPr>
        <w:t>ομό</w:t>
      </w:r>
      <w:r>
        <w:rPr>
          <w:rFonts w:eastAsia="Times New Roman" w:cs="Times New Roman"/>
          <w:szCs w:val="24"/>
        </w:rPr>
        <w:t xml:space="preserve"> γενικότερα στην παρασκευή ούζου και τσίπουρου και</w:t>
      </w:r>
      <w:r>
        <w:rPr>
          <w:rFonts w:eastAsia="Times New Roman" w:cs="Times New Roman"/>
          <w:szCs w:val="24"/>
        </w:rPr>
        <w:t>,</w:t>
      </w:r>
      <w:r>
        <w:rPr>
          <w:rFonts w:eastAsia="Times New Roman" w:cs="Times New Roman"/>
          <w:szCs w:val="24"/>
        </w:rPr>
        <w:t xml:space="preserve"> μάλιστα, με ιδιαίτερη επιτυχία. </w:t>
      </w:r>
    </w:p>
    <w:p w14:paraId="699B2F4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Ωστόσο από την Ευρωπαϊκή Ένωση προτείνονται αλλαγές στο καθεστώς που ισχύει για τα αλκοολούχα ποτά</w:t>
      </w:r>
      <w:r>
        <w:rPr>
          <w:rFonts w:eastAsia="Times New Roman" w:cs="Times New Roman"/>
          <w:szCs w:val="24"/>
        </w:rPr>
        <w:t>,</w:t>
      </w:r>
      <w:r>
        <w:rPr>
          <w:rFonts w:eastAsia="Times New Roman" w:cs="Times New Roman"/>
          <w:szCs w:val="24"/>
        </w:rPr>
        <w:t xml:space="preserve"> που θα οδηγήσει σε επιβαρύνσεις. Με την πρόταση για τον νέο </w:t>
      </w:r>
      <w:r>
        <w:rPr>
          <w:rFonts w:eastAsia="Times New Roman" w:cs="Times New Roman"/>
          <w:szCs w:val="24"/>
        </w:rPr>
        <w:t>κ</w:t>
      </w:r>
      <w:r>
        <w:rPr>
          <w:rFonts w:eastAsia="Times New Roman" w:cs="Times New Roman"/>
          <w:szCs w:val="24"/>
        </w:rPr>
        <w:t>ανονισμ</w:t>
      </w:r>
      <w:r>
        <w:rPr>
          <w:rFonts w:eastAsia="Times New Roman" w:cs="Times New Roman"/>
          <w:szCs w:val="24"/>
        </w:rPr>
        <w:t>ό</w:t>
      </w:r>
      <w:r>
        <w:rPr>
          <w:rFonts w:eastAsia="Times New Roman" w:cs="Times New Roman"/>
          <w:szCs w:val="24"/>
        </w:rPr>
        <w:t>,</w:t>
      </w:r>
      <w:r>
        <w:rPr>
          <w:rFonts w:eastAsia="Times New Roman" w:cs="Times New Roman"/>
          <w:szCs w:val="24"/>
        </w:rPr>
        <w:t xml:space="preserve"> τουλάχιστον σε πρώτη φάση</w:t>
      </w:r>
      <w:r>
        <w:rPr>
          <w:rFonts w:eastAsia="Times New Roman" w:cs="Times New Roman"/>
          <w:szCs w:val="24"/>
        </w:rPr>
        <w:t>,</w:t>
      </w:r>
      <w:r>
        <w:rPr>
          <w:rFonts w:eastAsia="Times New Roman" w:cs="Times New Roman"/>
          <w:szCs w:val="24"/>
        </w:rPr>
        <w:t xml:space="preserve"> δεν υπάρχουν αλλαγές στη </w:t>
      </w:r>
      <w:r>
        <w:rPr>
          <w:rFonts w:eastAsia="Times New Roman" w:cs="Times New Roman"/>
          <w:szCs w:val="24"/>
        </w:rPr>
        <w:lastRenderedPageBreak/>
        <w:t>διαδικασία παραγωγής, αλλά στον τομέα της εμφιάλωσης. Τα ελληνικά αλκοολούχα ποτά περιέχουν αλκοόλη γεωργικής προέλευσης και το καθεστώς αυτό παραμένει. Είπαμε ότι οι αλλαγές προβλέπονται στον χώρο της</w:t>
      </w:r>
      <w:r>
        <w:rPr>
          <w:rFonts w:eastAsia="Times New Roman" w:cs="Times New Roman"/>
          <w:szCs w:val="24"/>
        </w:rPr>
        <w:t xml:space="preserve"> εμφιάλωσης και υπάρχουν διαφορετικές προσεγγίσεις ως προς τον τρόπο παραγωγής. </w:t>
      </w:r>
    </w:p>
    <w:p w14:paraId="699B2F4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Εμείς λογικά -και πολύ καλά κάνουμε ως χώρα- λέμε ότι πρέπει ο τόπος προέλευσης να είναι και ο τόπος τυποποίησης. Το διοικητικό βάρος δε αυξάνεται, για να κερδίσει κάποιος πισ</w:t>
      </w:r>
      <w:r>
        <w:rPr>
          <w:rFonts w:eastAsia="Times New Roman" w:cs="Times New Roman"/>
          <w:szCs w:val="24"/>
        </w:rPr>
        <w:t xml:space="preserve">τοποίηση «προστατευόμενης γεωγραφικής ένδειξης» και η διαδικασία περνάει μέσα από ενώσεις. </w:t>
      </w:r>
    </w:p>
    <w:p w14:paraId="699B2F4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Για προϊόντα που ήδη υπάρχουν στον κατάλογο δίνεται η δυνατότητα ανά πάσα στιγμή να πεταχτούν έξω από τον κατάλογο των πιστοποιημένων προϊόντων, χωρίς επαρκώς τεκμη</w:t>
      </w:r>
      <w:r>
        <w:rPr>
          <w:rFonts w:eastAsia="Times New Roman" w:cs="Times New Roman"/>
          <w:szCs w:val="24"/>
        </w:rPr>
        <w:t xml:space="preserve">ριωμένη αιτιολογία. Επανέρχεται το χύμα, που είναι ένα μεγάλο πρόβλημα. </w:t>
      </w:r>
      <w:r>
        <w:rPr>
          <w:rFonts w:eastAsia="Times New Roman" w:cs="Times New Roman"/>
          <w:szCs w:val="24"/>
        </w:rPr>
        <w:t>Σ</w:t>
      </w:r>
      <w:r>
        <w:rPr>
          <w:rFonts w:eastAsia="Times New Roman" w:cs="Times New Roman"/>
          <w:szCs w:val="24"/>
        </w:rPr>
        <w:t>τη</w:t>
      </w:r>
      <w:r>
        <w:rPr>
          <w:rFonts w:eastAsia="Times New Roman" w:cs="Times New Roman"/>
          <w:szCs w:val="24"/>
        </w:rPr>
        <w:t xml:space="preserve"> διαδικασία αναγνώρισης μπαίνουν και αλκοολούχα ποτά, μη γεωργικής προέλευσης αλκοόλη, αλλά καινοτόμα από άποψη τεχνολογίας. </w:t>
      </w:r>
    </w:p>
    <w:p w14:paraId="699B2F4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Θα ήθελα να σας ρωτήσω τι μέτρα προτίθεστε να λάβετε. Θ</w:t>
      </w:r>
      <w:r>
        <w:rPr>
          <w:rFonts w:eastAsia="Times New Roman" w:cs="Times New Roman"/>
          <w:szCs w:val="24"/>
        </w:rPr>
        <w:t xml:space="preserve">α ζητήσει η ελληνική πλευρά την εξαίρεση του παραδοσιακού </w:t>
      </w:r>
      <w:r>
        <w:rPr>
          <w:rFonts w:eastAsia="Times New Roman" w:cs="Times New Roman"/>
          <w:szCs w:val="24"/>
        </w:rPr>
        <w:lastRenderedPageBreak/>
        <w:t xml:space="preserve">ούζου Καλαμάτας από τον νέο </w:t>
      </w:r>
      <w:r>
        <w:rPr>
          <w:rFonts w:eastAsia="Times New Roman" w:cs="Times New Roman"/>
          <w:szCs w:val="24"/>
        </w:rPr>
        <w:t>κ</w:t>
      </w:r>
      <w:r>
        <w:rPr>
          <w:rFonts w:eastAsia="Times New Roman" w:cs="Times New Roman"/>
          <w:szCs w:val="24"/>
        </w:rPr>
        <w:t>ανονισμό που προτείνει η Ευρωπαϊκή Ένωση; Πώς θα προστατευτεί τόσο ο παραγωγός όσο και ο καταναλωτής; Θα επιτρέψει η Κυβέρνηση να έχει το ούζο Καλαμάτας την τύχη της φέτ</w:t>
      </w:r>
      <w:r>
        <w:rPr>
          <w:rFonts w:eastAsia="Times New Roman" w:cs="Times New Roman"/>
          <w:szCs w:val="24"/>
        </w:rPr>
        <w:t xml:space="preserve">ας μετά τη διατλαντική συμφωνία </w:t>
      </w:r>
      <w:r>
        <w:rPr>
          <w:rFonts w:eastAsia="Times New Roman" w:cs="Times New Roman"/>
          <w:szCs w:val="24"/>
          <w:lang w:val="en-US"/>
        </w:rPr>
        <w:t>CETA</w:t>
      </w:r>
      <w:r>
        <w:rPr>
          <w:rFonts w:eastAsia="Times New Roman" w:cs="Times New Roman"/>
          <w:szCs w:val="24"/>
        </w:rPr>
        <w:t xml:space="preserve"> με τον Καναδά; Θα αντιδράσει η ελληνική Κυβέρνηση στο αίτημα της Ευρωπαϊκής Επιτροπής για επιβολή του ίδιου συντελεστή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ατανάλωσης</w:t>
      </w:r>
      <w:r>
        <w:rPr>
          <w:rFonts w:eastAsia="Times New Roman" w:cs="Times New Roman"/>
          <w:szCs w:val="24"/>
        </w:rPr>
        <w:t xml:space="preserve"> στο τσίπουρο και στην τσικουδιά, με αυτόν που ισχύει για την αιθυλική αλκοόλη; </w:t>
      </w:r>
    </w:p>
    <w:p w14:paraId="699B2F4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Σας ευχαριστώ.</w:t>
      </w:r>
    </w:p>
    <w:p w14:paraId="699B2F4C"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699B2F4D"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Γ</w:t>
      </w:r>
      <w:r>
        <w:rPr>
          <w:rFonts w:eastAsia="Times New Roman" w:cs="Times New Roman"/>
          <w:szCs w:val="24"/>
        </w:rPr>
        <w:t>ια</w:t>
      </w:r>
      <w:r>
        <w:rPr>
          <w:rFonts w:eastAsia="Times New Roman" w:cs="Times New Roman"/>
          <w:szCs w:val="24"/>
        </w:rPr>
        <w:t xml:space="preserve"> την</w:t>
      </w:r>
      <w:r>
        <w:rPr>
          <w:rFonts w:eastAsia="Times New Roman" w:cs="Times New Roman"/>
          <w:szCs w:val="24"/>
        </w:rPr>
        <w:t xml:space="preserve"> απάντηση στις ερωτήσεις σας υπάρχει και συναρμοδιότητα και με άλλα Υπουργεία. Εγώ θα προσπαθήσω όσο το δυνατόν να σας καλύψω. </w:t>
      </w:r>
    </w:p>
    <w:p w14:paraId="699B2F4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Όντως το ούζο Καλαμάτας αποτελεί ένα προϊόν γεωγραφική ένδειξη για την Ελλάδα που έχει καταχωριστεί στο παράρτημα 3 του </w:t>
      </w:r>
      <w:r>
        <w:rPr>
          <w:rFonts w:eastAsia="Times New Roman" w:cs="Times New Roman"/>
          <w:szCs w:val="24"/>
        </w:rPr>
        <w:t>κ</w:t>
      </w:r>
      <w:r>
        <w:rPr>
          <w:rFonts w:eastAsia="Times New Roman" w:cs="Times New Roman"/>
          <w:szCs w:val="24"/>
        </w:rPr>
        <w:t>ανονισμ</w:t>
      </w:r>
      <w:r>
        <w:rPr>
          <w:rFonts w:eastAsia="Times New Roman" w:cs="Times New Roman"/>
          <w:szCs w:val="24"/>
        </w:rPr>
        <w:t>ού</w:t>
      </w:r>
      <w:r>
        <w:rPr>
          <w:rFonts w:eastAsia="Times New Roman" w:cs="Times New Roman"/>
          <w:szCs w:val="24"/>
        </w:rPr>
        <w:t xml:space="preserve"> του Ευρωπαϊκού Κοινοβουλίου και του Συμβουλίου.</w:t>
      </w:r>
    </w:p>
    <w:p w14:paraId="699B2F4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Για να αρχίσω να απαντώ στα ερωτήματα σας σχετικά με την εμφιάλωση και όχι γενικότερα τη συσκευασία των αλκοολούχων ποτών που φέρουν την ένδειξη προστασίας γεωγραφικής, είμαστε της άποψης ότι αυτό θα πρέπε</w:t>
      </w:r>
      <w:r>
        <w:rPr>
          <w:rFonts w:eastAsia="Times New Roman" w:cs="Times New Roman"/>
          <w:szCs w:val="24"/>
        </w:rPr>
        <w:t xml:space="preserve">ι να πραγματοποιείται εντός της οικείας γεωγραφικής περιοχής. Αυτή είναι η θέση μας. Ως εκ τούτου, δεν συμφωνούμε να τεθεί θέμα διαγραφής καθιερωμένης γεωγραφικής ένδειξης, γιατί θα δημιουργηθεί μείζον πρόβλημα στους παραγωγούς του αντίστοιχου προϊόντος. </w:t>
      </w:r>
    </w:p>
    <w:p w14:paraId="699B2F5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Το καθεστώς φορολογίας των αλκοολούχων προϊόντων είναι εναρμονισμένο στην Ευρωπαϊκή Ένωση και </w:t>
      </w:r>
      <w:proofErr w:type="spellStart"/>
      <w:r>
        <w:rPr>
          <w:rFonts w:eastAsia="Times New Roman" w:cs="Times New Roman"/>
          <w:szCs w:val="24"/>
        </w:rPr>
        <w:t>διέπεται</w:t>
      </w:r>
      <w:proofErr w:type="spellEnd"/>
      <w:r>
        <w:rPr>
          <w:rFonts w:eastAsia="Times New Roman" w:cs="Times New Roman"/>
          <w:szCs w:val="24"/>
        </w:rPr>
        <w:t xml:space="preserve"> από συγκεκριμένες </w:t>
      </w:r>
      <w:r>
        <w:rPr>
          <w:rFonts w:eastAsia="Times New Roman" w:cs="Times New Roman"/>
          <w:szCs w:val="24"/>
        </w:rPr>
        <w:t>ο</w:t>
      </w:r>
      <w:r>
        <w:rPr>
          <w:rFonts w:eastAsia="Times New Roman" w:cs="Times New Roman"/>
          <w:szCs w:val="24"/>
        </w:rPr>
        <w:t>δηγίες</w:t>
      </w:r>
      <w:r>
        <w:rPr>
          <w:rFonts w:eastAsia="Times New Roman" w:cs="Times New Roman"/>
          <w:szCs w:val="24"/>
        </w:rPr>
        <w:t xml:space="preserve"> από την Ευρωπαϊκή Οικονομική Κοινότητα, διατάξεις οι οποίες ξεκινούν από το ’83 και η πλειοψηφία τους έχει ενσωματωθεί και στο </w:t>
      </w:r>
      <w:r>
        <w:rPr>
          <w:rFonts w:eastAsia="Times New Roman" w:cs="Times New Roman"/>
          <w:szCs w:val="24"/>
        </w:rPr>
        <w:t xml:space="preserve">δικό μας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w:t>
      </w:r>
      <w:r>
        <w:rPr>
          <w:rFonts w:eastAsia="Times New Roman" w:cs="Times New Roman"/>
          <w:szCs w:val="24"/>
        </w:rPr>
        <w:t xml:space="preserve">. </w:t>
      </w:r>
    </w:p>
    <w:p w14:paraId="699B2F51"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t>Όσον αφορά το ούζο, ισχύουν και οι διατάξεις της υπουργικής απόφασης με την οποία η επωνυμία «ούζο» συνιστά γεωγραφική ένδειξη.</w:t>
      </w:r>
    </w:p>
    <w:p w14:paraId="699B2F52"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Όσον αφορά το προϊόν απόσταξης τσίπουρου και </w:t>
      </w:r>
      <w:r>
        <w:rPr>
          <w:rFonts w:eastAsia="Times New Roman"/>
          <w:color w:val="000000" w:themeColor="text1"/>
          <w:szCs w:val="24"/>
        </w:rPr>
        <w:t>τσικουδιά</w:t>
      </w:r>
      <w:r>
        <w:rPr>
          <w:rFonts w:eastAsia="Times New Roman"/>
          <w:color w:val="000000" w:themeColor="text1"/>
          <w:szCs w:val="24"/>
        </w:rPr>
        <w:t>ς</w:t>
      </w:r>
      <w:r>
        <w:rPr>
          <w:rFonts w:eastAsia="Times New Roman"/>
          <w:color w:val="000000" w:themeColor="text1"/>
          <w:szCs w:val="24"/>
        </w:rPr>
        <w:t xml:space="preserve"> που θέσατε, σύμφωνα με την υφιστάμενη νομοθεσία</w:t>
      </w:r>
      <w:r>
        <w:rPr>
          <w:rFonts w:eastAsia="Times New Roman"/>
          <w:color w:val="000000" w:themeColor="text1"/>
          <w:szCs w:val="24"/>
        </w:rPr>
        <w:t xml:space="preserve">, εξαιρούνται από τις ειδικότερες διατάξεις </w:t>
      </w:r>
      <w:r>
        <w:rPr>
          <w:rFonts w:eastAsia="Times New Roman"/>
          <w:color w:val="000000" w:themeColor="text1"/>
          <w:szCs w:val="24"/>
        </w:rPr>
        <w:t>ε</w:t>
      </w:r>
      <w:r>
        <w:rPr>
          <w:rFonts w:eastAsia="Times New Roman"/>
          <w:color w:val="000000" w:themeColor="text1"/>
          <w:szCs w:val="24"/>
        </w:rPr>
        <w:t xml:space="preserve">ιδικού </w:t>
      </w:r>
      <w:r>
        <w:rPr>
          <w:rFonts w:eastAsia="Times New Roman"/>
          <w:color w:val="000000" w:themeColor="text1"/>
          <w:szCs w:val="24"/>
        </w:rPr>
        <w:t>φ</w:t>
      </w:r>
      <w:r>
        <w:rPr>
          <w:rFonts w:eastAsia="Times New Roman"/>
          <w:color w:val="000000" w:themeColor="text1"/>
          <w:szCs w:val="24"/>
        </w:rPr>
        <w:t xml:space="preserve">όρου </w:t>
      </w:r>
      <w:r>
        <w:rPr>
          <w:rFonts w:eastAsia="Times New Roman"/>
          <w:color w:val="000000" w:themeColor="text1"/>
          <w:szCs w:val="24"/>
        </w:rPr>
        <w:t>κ</w:t>
      </w:r>
      <w:r>
        <w:rPr>
          <w:rFonts w:eastAsia="Times New Roman"/>
          <w:color w:val="000000" w:themeColor="text1"/>
          <w:szCs w:val="24"/>
        </w:rPr>
        <w:t>ατανάλω</w:t>
      </w:r>
      <w:r>
        <w:rPr>
          <w:rFonts w:eastAsia="Times New Roman"/>
          <w:color w:val="000000" w:themeColor="text1"/>
          <w:szCs w:val="24"/>
        </w:rPr>
        <w:lastRenderedPageBreak/>
        <w:t>σης</w:t>
      </w:r>
      <w:r>
        <w:rPr>
          <w:rFonts w:eastAsia="Times New Roman"/>
          <w:color w:val="000000" w:themeColor="text1"/>
          <w:szCs w:val="24"/>
        </w:rPr>
        <w:t xml:space="preserve"> τα προϊόντα που παράγονται στη χώρα μας από μικρούς παραγωγούς. Είναι οι γνωστοί ως διήμεροι </w:t>
      </w:r>
      <w:proofErr w:type="spellStart"/>
      <w:r>
        <w:rPr>
          <w:rFonts w:eastAsia="Times New Roman"/>
          <w:color w:val="000000" w:themeColor="text1"/>
          <w:szCs w:val="24"/>
        </w:rPr>
        <w:t>αποσταγματοποιοί</w:t>
      </w:r>
      <w:proofErr w:type="spellEnd"/>
      <w:r>
        <w:rPr>
          <w:rFonts w:eastAsia="Times New Roman"/>
          <w:color w:val="000000" w:themeColor="text1"/>
          <w:szCs w:val="24"/>
        </w:rPr>
        <w:t>. Έχουν ένα ιδιαίτερο καθεστώς, όσον αφορά τη φορολόγηση και τους όρους παραγ</w:t>
      </w:r>
      <w:r>
        <w:rPr>
          <w:rFonts w:eastAsia="Times New Roman"/>
          <w:color w:val="000000" w:themeColor="text1"/>
          <w:szCs w:val="24"/>
        </w:rPr>
        <w:t xml:space="preserve">ωγής και διάθεσης. Αυτά ισχύουν σήμερα στη χώρα μας, που όμως, όπως κι εσείς είπατε, έχουμε μπροστά μας ένα δεδομένο, δηλαδή την παραπομπή μας στο Ευρωπαϊκό Δικαστήριο για τον </w:t>
      </w:r>
      <w:r>
        <w:rPr>
          <w:rFonts w:eastAsia="Times New Roman"/>
          <w:color w:val="000000" w:themeColor="text1"/>
          <w:szCs w:val="24"/>
        </w:rPr>
        <w:t>ε</w:t>
      </w:r>
      <w:r>
        <w:rPr>
          <w:rFonts w:eastAsia="Times New Roman"/>
          <w:color w:val="000000" w:themeColor="text1"/>
          <w:szCs w:val="24"/>
        </w:rPr>
        <w:t xml:space="preserve">ιδικό </w:t>
      </w:r>
      <w:r>
        <w:rPr>
          <w:rFonts w:eastAsia="Times New Roman"/>
          <w:color w:val="000000" w:themeColor="text1"/>
          <w:szCs w:val="24"/>
        </w:rPr>
        <w:t>φ</w:t>
      </w:r>
      <w:r>
        <w:rPr>
          <w:rFonts w:eastAsia="Times New Roman"/>
          <w:color w:val="000000" w:themeColor="text1"/>
          <w:szCs w:val="24"/>
        </w:rPr>
        <w:t xml:space="preserve">όρο </w:t>
      </w:r>
      <w:r>
        <w:rPr>
          <w:rFonts w:eastAsia="Times New Roman"/>
          <w:color w:val="000000" w:themeColor="text1"/>
          <w:szCs w:val="24"/>
        </w:rPr>
        <w:t>κ</w:t>
      </w:r>
      <w:r>
        <w:rPr>
          <w:rFonts w:eastAsia="Times New Roman"/>
          <w:color w:val="000000" w:themeColor="text1"/>
          <w:szCs w:val="24"/>
        </w:rPr>
        <w:t>ατανάλωσης.</w:t>
      </w:r>
    </w:p>
    <w:p w14:paraId="699B2F53" w14:textId="77777777" w:rsidR="00373EA4" w:rsidRDefault="000A2444">
      <w:pPr>
        <w:spacing w:line="600" w:lineRule="auto"/>
        <w:ind w:firstLine="720"/>
        <w:jc w:val="both"/>
        <w:rPr>
          <w:rFonts w:eastAsia="Times New Roman"/>
          <w:color w:val="000000" w:themeColor="text1"/>
          <w:szCs w:val="24"/>
        </w:rPr>
      </w:pPr>
      <w:r>
        <w:rPr>
          <w:rFonts w:eastAsia="Times New Roman"/>
          <w:b/>
          <w:color w:val="000000" w:themeColor="text1"/>
          <w:szCs w:val="24"/>
        </w:rPr>
        <w:t>ΔΗΜΗΤΡΙΟΣ ΚΟΥΚΟΥΤΣΗΣ:</w:t>
      </w:r>
      <w:r>
        <w:rPr>
          <w:rFonts w:eastAsia="Times New Roman"/>
          <w:color w:val="000000" w:themeColor="text1"/>
          <w:szCs w:val="24"/>
        </w:rPr>
        <w:t xml:space="preserve"> Από το 2015.</w:t>
      </w:r>
    </w:p>
    <w:p w14:paraId="699B2F54" w14:textId="77777777" w:rsidR="00373EA4" w:rsidRDefault="000A2444">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ΕΥΑΓΓΕΛΟΣ ΑΠΟΣΤΟΛΟΥ </w:t>
      </w:r>
      <w:r>
        <w:rPr>
          <w:rFonts w:eastAsia="Times New Roman"/>
          <w:b/>
          <w:color w:val="000000" w:themeColor="text1"/>
          <w:szCs w:val="24"/>
        </w:rPr>
        <w:t>(Υπουργός Αγροτικής Ανάπτυξης και Τροφίμων):</w:t>
      </w:r>
      <w:r>
        <w:rPr>
          <w:rFonts w:eastAsia="Times New Roman"/>
          <w:color w:val="000000" w:themeColor="text1"/>
          <w:szCs w:val="24"/>
        </w:rPr>
        <w:t xml:space="preserve"> Είμαστε, λοιπόν, εμείς του Υπουργείου Αγροτικής Ανάπτυξης σε επαφή με το Υπουργείο Οικονομικών και θα προωθήσουμε κάθε ενέργεια, στ</w:t>
      </w:r>
      <w:r>
        <w:rPr>
          <w:rFonts w:eastAsia="Times New Roman"/>
          <w:color w:val="000000" w:themeColor="text1"/>
          <w:szCs w:val="24"/>
        </w:rPr>
        <w:t>ο</w:t>
      </w:r>
      <w:r>
        <w:rPr>
          <w:rFonts w:eastAsia="Times New Roman"/>
          <w:color w:val="000000" w:themeColor="text1"/>
          <w:szCs w:val="24"/>
        </w:rPr>
        <w:t xml:space="preserve"> πλαίσι</w:t>
      </w:r>
      <w:r>
        <w:rPr>
          <w:rFonts w:eastAsia="Times New Roman"/>
          <w:color w:val="000000" w:themeColor="text1"/>
          <w:szCs w:val="24"/>
        </w:rPr>
        <w:t>ο</w:t>
      </w:r>
      <w:r>
        <w:rPr>
          <w:rFonts w:eastAsia="Times New Roman"/>
          <w:color w:val="000000" w:themeColor="text1"/>
          <w:szCs w:val="24"/>
        </w:rPr>
        <w:t xml:space="preserve"> βεβαίως διαμόρφωσης και ενσωμάτωσης της νομοθεσίας της Ευρωπαϊκής Ένωσης στο δικό μας </w:t>
      </w:r>
      <w:r>
        <w:rPr>
          <w:rFonts w:eastAsia="Times New Roman"/>
          <w:color w:val="000000" w:themeColor="text1"/>
          <w:szCs w:val="24"/>
        </w:rPr>
        <w:t>Ε</w:t>
      </w:r>
      <w:r>
        <w:rPr>
          <w:rFonts w:eastAsia="Times New Roman"/>
          <w:color w:val="000000" w:themeColor="text1"/>
          <w:szCs w:val="24"/>
        </w:rPr>
        <w:t xml:space="preserve">θνικό </w:t>
      </w:r>
      <w:r>
        <w:rPr>
          <w:rFonts w:eastAsia="Times New Roman"/>
          <w:color w:val="000000" w:themeColor="text1"/>
          <w:szCs w:val="24"/>
        </w:rPr>
        <w:t>Δ</w:t>
      </w:r>
      <w:r>
        <w:rPr>
          <w:rFonts w:eastAsia="Times New Roman"/>
          <w:color w:val="000000" w:themeColor="text1"/>
          <w:szCs w:val="24"/>
        </w:rPr>
        <w:t>ίκαιο.</w:t>
      </w:r>
      <w:r>
        <w:rPr>
          <w:rFonts w:eastAsia="Times New Roman"/>
          <w:color w:val="000000" w:themeColor="text1"/>
          <w:szCs w:val="24"/>
        </w:rPr>
        <w:t xml:space="preserve"> Προσπαθούμε, με απλά λόγια, να κρατήσουμε όσο γίνεται χαμηλότερο τον συντελεστή φορολογίας για το τσίπουρο, για την τσικουδιά. </w:t>
      </w:r>
      <w:r>
        <w:rPr>
          <w:rFonts w:eastAsia="Times New Roman"/>
          <w:color w:val="000000" w:themeColor="text1"/>
          <w:szCs w:val="24"/>
        </w:rPr>
        <w:t>Β</w:t>
      </w:r>
      <w:r>
        <w:rPr>
          <w:rFonts w:eastAsia="Times New Roman"/>
          <w:color w:val="000000" w:themeColor="text1"/>
          <w:szCs w:val="24"/>
        </w:rPr>
        <w:t>εβαίως</w:t>
      </w:r>
      <w:r>
        <w:rPr>
          <w:rFonts w:eastAsia="Times New Roman"/>
          <w:color w:val="000000" w:themeColor="text1"/>
          <w:szCs w:val="24"/>
        </w:rPr>
        <w:t>, επειδή η απειλή υπ</w:t>
      </w:r>
      <w:r>
        <w:rPr>
          <w:rFonts w:eastAsia="Times New Roman"/>
          <w:color w:val="000000" w:themeColor="text1"/>
          <w:szCs w:val="24"/>
        </w:rPr>
        <w:t>άρχει και για τη γεωγραφική ένδειξη «ούζο», εμείς θα επιμείνουμε σε αυτή την κατεύθυνση.</w:t>
      </w:r>
    </w:p>
    <w:p w14:paraId="699B2F55"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Στη δευτερολογία μου θα σας πω ίσως και περισσότερα, όσον αφορά τις συνθήκες, γενικά, θα έλεγα, που διαμορφώνονται σε σχέση με τον </w:t>
      </w:r>
      <w:r>
        <w:rPr>
          <w:rFonts w:eastAsia="Times New Roman"/>
          <w:color w:val="000000" w:themeColor="text1"/>
          <w:szCs w:val="24"/>
        </w:rPr>
        <w:t>ε</w:t>
      </w:r>
      <w:r>
        <w:rPr>
          <w:rFonts w:eastAsia="Times New Roman"/>
          <w:color w:val="000000" w:themeColor="text1"/>
          <w:szCs w:val="24"/>
        </w:rPr>
        <w:t xml:space="preserve">ιδικό </w:t>
      </w:r>
      <w:r>
        <w:rPr>
          <w:rFonts w:eastAsia="Times New Roman"/>
          <w:color w:val="000000" w:themeColor="text1"/>
          <w:szCs w:val="24"/>
        </w:rPr>
        <w:t>φ</w:t>
      </w:r>
      <w:r>
        <w:rPr>
          <w:rFonts w:eastAsia="Times New Roman"/>
          <w:color w:val="000000" w:themeColor="text1"/>
          <w:szCs w:val="24"/>
        </w:rPr>
        <w:t xml:space="preserve">όρο </w:t>
      </w:r>
      <w:r>
        <w:rPr>
          <w:rFonts w:eastAsia="Times New Roman"/>
          <w:color w:val="000000" w:themeColor="text1"/>
          <w:szCs w:val="24"/>
        </w:rPr>
        <w:t>κ</w:t>
      </w:r>
      <w:r>
        <w:rPr>
          <w:rFonts w:eastAsia="Times New Roman"/>
          <w:color w:val="000000" w:themeColor="text1"/>
          <w:szCs w:val="24"/>
        </w:rPr>
        <w:t xml:space="preserve">ατανάλωσης </w:t>
      </w:r>
      <w:r>
        <w:rPr>
          <w:rFonts w:eastAsia="Times New Roman"/>
          <w:color w:val="000000" w:themeColor="text1"/>
          <w:szCs w:val="24"/>
        </w:rPr>
        <w:t>α</w:t>
      </w:r>
      <w:r>
        <w:rPr>
          <w:rFonts w:eastAsia="Times New Roman"/>
          <w:color w:val="000000" w:themeColor="text1"/>
          <w:szCs w:val="24"/>
        </w:rPr>
        <w:t>λκοολούχων</w:t>
      </w:r>
      <w:r>
        <w:rPr>
          <w:rFonts w:eastAsia="Times New Roman"/>
          <w:color w:val="000000" w:themeColor="text1"/>
          <w:szCs w:val="24"/>
        </w:rPr>
        <w:t xml:space="preserve"> </w:t>
      </w:r>
      <w:r>
        <w:rPr>
          <w:rFonts w:eastAsia="Times New Roman"/>
          <w:color w:val="000000" w:themeColor="text1"/>
          <w:szCs w:val="24"/>
        </w:rPr>
        <w:t>ποτών στη χώρα μας.</w:t>
      </w:r>
    </w:p>
    <w:p w14:paraId="699B2F56" w14:textId="77777777" w:rsidR="00373EA4" w:rsidRDefault="000A2444">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w:t>
      </w:r>
      <w:r>
        <w:rPr>
          <w:rFonts w:eastAsia="Times New Roman"/>
          <w:color w:val="000000" w:themeColor="text1"/>
          <w:szCs w:val="24"/>
        </w:rPr>
        <w:t xml:space="preserve"> Καλώς, κύριε Υπουργέ.</w:t>
      </w:r>
    </w:p>
    <w:p w14:paraId="699B2F57"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Κύριε </w:t>
      </w:r>
      <w:proofErr w:type="spellStart"/>
      <w:r>
        <w:rPr>
          <w:rFonts w:eastAsia="Times New Roman"/>
          <w:color w:val="000000" w:themeColor="text1"/>
          <w:szCs w:val="24"/>
        </w:rPr>
        <w:t>Κουκούτση</w:t>
      </w:r>
      <w:proofErr w:type="spellEnd"/>
      <w:r>
        <w:rPr>
          <w:rFonts w:eastAsia="Times New Roman"/>
          <w:color w:val="000000" w:themeColor="text1"/>
          <w:szCs w:val="24"/>
        </w:rPr>
        <w:t>, έχετε τον λόγο για τη δευτερολογία σας.</w:t>
      </w:r>
    </w:p>
    <w:p w14:paraId="699B2F58" w14:textId="77777777" w:rsidR="00373EA4" w:rsidRDefault="000A2444">
      <w:pPr>
        <w:spacing w:line="600" w:lineRule="auto"/>
        <w:ind w:firstLine="720"/>
        <w:jc w:val="both"/>
        <w:rPr>
          <w:rFonts w:eastAsia="Times New Roman"/>
          <w:color w:val="000000" w:themeColor="text1"/>
          <w:szCs w:val="24"/>
        </w:rPr>
      </w:pPr>
      <w:r>
        <w:rPr>
          <w:rFonts w:eastAsia="Times New Roman"/>
          <w:b/>
          <w:color w:val="000000" w:themeColor="text1"/>
          <w:szCs w:val="24"/>
        </w:rPr>
        <w:t>ΔΗΜΗΤΡΙΟΣ ΚΟΥΚΟΥΤΣΗΣ:</w:t>
      </w:r>
      <w:r>
        <w:rPr>
          <w:rFonts w:eastAsia="Times New Roman"/>
          <w:color w:val="000000" w:themeColor="text1"/>
          <w:szCs w:val="24"/>
        </w:rPr>
        <w:t xml:space="preserve"> Κύριε Υπουργέ, κάτι που παρέλειψα να αναφέρω πριν είναι ένα μέτρο δυσβάσταχτο για τους μικρούς παραγω</w:t>
      </w:r>
      <w:r>
        <w:rPr>
          <w:rFonts w:eastAsia="Times New Roman"/>
          <w:color w:val="000000" w:themeColor="text1"/>
          <w:szCs w:val="24"/>
        </w:rPr>
        <w:t>γούς και το κόστος της κατάθεσης του φακέλου συνολικά. Εμείς έχουμε άλλον έναν πόνο στη Μεσσηνία, τον οποίο έχουμε συζητήσει, έχω κάνει και ερώτηση και προς τιμήν σας πάντα είστε εδώ να απαντάτε στις ερωτήσεις μας. Θα μιλούσα για την υπόθεση της ελιάς Καλα</w:t>
      </w:r>
      <w:r>
        <w:rPr>
          <w:rFonts w:eastAsia="Times New Roman"/>
          <w:color w:val="000000" w:themeColor="text1"/>
          <w:szCs w:val="24"/>
        </w:rPr>
        <w:t>μάτας. Είναι μια άλλη συζήτηση, η οποία όμως θα έπρεπε να είναι πάρα πολύ διδακτική για εμάς.</w:t>
      </w:r>
      <w:r>
        <w:rPr>
          <w:rFonts w:eastAsia="Times New Roman"/>
          <w:color w:val="000000" w:themeColor="text1"/>
          <w:szCs w:val="24"/>
        </w:rPr>
        <w:t xml:space="preserve"> Ό</w:t>
      </w:r>
      <w:r>
        <w:rPr>
          <w:rFonts w:eastAsia="Times New Roman"/>
          <w:color w:val="000000" w:themeColor="text1"/>
          <w:szCs w:val="24"/>
        </w:rPr>
        <w:t>ταν</w:t>
      </w:r>
      <w:r>
        <w:rPr>
          <w:rFonts w:eastAsia="Times New Roman"/>
          <w:color w:val="000000" w:themeColor="text1"/>
          <w:szCs w:val="24"/>
        </w:rPr>
        <w:t xml:space="preserve"> λέω «για εμάς», αυτά είναι ζητήματα που δεν αφορούν εσάς προσωπικά ως Υπουργό. Αφορούν την Κυβέρνηση, αφορούν την πατρίδα μας, αφορούν όλους εμάς. Για αυτό μ</w:t>
      </w:r>
      <w:r>
        <w:rPr>
          <w:rFonts w:eastAsia="Times New Roman"/>
          <w:color w:val="000000" w:themeColor="text1"/>
          <w:szCs w:val="24"/>
        </w:rPr>
        <w:t>ιλάω στον πρώτο πληθυντικό.</w:t>
      </w:r>
    </w:p>
    <w:p w14:paraId="699B2F59"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Σύμφωνα με αυτά που προωθούνται με τον </w:t>
      </w:r>
      <w:r>
        <w:rPr>
          <w:rFonts w:eastAsia="Times New Roman"/>
          <w:color w:val="000000" w:themeColor="text1"/>
          <w:szCs w:val="24"/>
        </w:rPr>
        <w:t>κ</w:t>
      </w:r>
      <w:r>
        <w:rPr>
          <w:rFonts w:eastAsia="Times New Roman"/>
          <w:color w:val="000000" w:themeColor="text1"/>
          <w:szCs w:val="24"/>
        </w:rPr>
        <w:t xml:space="preserve">οινοτικό </w:t>
      </w:r>
      <w:r>
        <w:rPr>
          <w:rFonts w:eastAsia="Times New Roman"/>
          <w:color w:val="000000" w:themeColor="text1"/>
          <w:szCs w:val="24"/>
        </w:rPr>
        <w:t>κ</w:t>
      </w:r>
      <w:r>
        <w:rPr>
          <w:rFonts w:eastAsia="Times New Roman"/>
          <w:color w:val="000000" w:themeColor="text1"/>
          <w:szCs w:val="24"/>
        </w:rPr>
        <w:t>ανονισμό</w:t>
      </w:r>
      <w:r>
        <w:rPr>
          <w:rFonts w:eastAsia="Times New Roman"/>
          <w:color w:val="000000" w:themeColor="text1"/>
          <w:szCs w:val="24"/>
        </w:rPr>
        <w:t xml:space="preserve"> για τη γεωγραφική ένδειξη, όπως είπαμε, θα εμφιαλώνονται και εντός της γεωγραφικής ζώνης από την οποία προέρχονται. Οπότε, λογικά, το ούζο, το τσίπουρο, η μαστίχα μπορού</w:t>
      </w:r>
      <w:r>
        <w:rPr>
          <w:rFonts w:eastAsia="Times New Roman"/>
          <w:color w:val="000000" w:themeColor="text1"/>
          <w:szCs w:val="24"/>
        </w:rPr>
        <w:t>ν να εξάγονται χύμα στο εξωτερικό και να εμφιαλώνονται εκεί. Αυτό, όμως, θα έχει κυρίως ως συνέπεια να χαθεί το 75% των θέσεων εργασίας.</w:t>
      </w:r>
    </w:p>
    <w:p w14:paraId="699B2F5A"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Τώρα θα μου πείτε, βέβαια, είναι σωστό να γίνει αυτό που γίνεται, παραδείγματος χάριν, με το τσίπουρο στην Ελλάδα; </w:t>
      </w:r>
      <w:r>
        <w:rPr>
          <w:rFonts w:eastAsia="Times New Roman"/>
          <w:color w:val="000000" w:themeColor="text1"/>
          <w:szCs w:val="24"/>
        </w:rPr>
        <w:t>Τ</w:t>
      </w:r>
      <w:r>
        <w:rPr>
          <w:rFonts w:eastAsia="Times New Roman"/>
          <w:color w:val="000000" w:themeColor="text1"/>
          <w:szCs w:val="24"/>
        </w:rPr>
        <w:t>ι</w:t>
      </w:r>
      <w:r>
        <w:rPr>
          <w:rFonts w:eastAsia="Times New Roman"/>
          <w:color w:val="000000" w:themeColor="text1"/>
          <w:szCs w:val="24"/>
        </w:rPr>
        <w:t xml:space="preserve"> γ</w:t>
      </w:r>
      <w:r>
        <w:rPr>
          <w:rFonts w:eastAsia="Times New Roman"/>
          <w:color w:val="000000" w:themeColor="text1"/>
          <w:szCs w:val="24"/>
        </w:rPr>
        <w:t xml:space="preserve">ίνεται; Επίσημα τα </w:t>
      </w:r>
      <w:proofErr w:type="spellStart"/>
      <w:r>
        <w:rPr>
          <w:rFonts w:eastAsia="Times New Roman"/>
          <w:color w:val="000000" w:themeColor="text1"/>
          <w:szCs w:val="24"/>
        </w:rPr>
        <w:t>αποσταγματοποιεία</w:t>
      </w:r>
      <w:proofErr w:type="spellEnd"/>
      <w:r>
        <w:rPr>
          <w:rFonts w:eastAsia="Times New Roman"/>
          <w:color w:val="000000" w:themeColor="text1"/>
          <w:szCs w:val="24"/>
        </w:rPr>
        <w:t xml:space="preserve"> δηλώνουν ότι υπάρχει μια παραγωγή των 2,6 εκατομμυρίων λίτρων στη χώρα, ενώ συνολικά διακινούνται 24 εκατομμύρια, σύμφωνα με στοιχεία. Καταλαβαίνετε, λοιπόν, πόσα είναι τα έσοδα που χάνει το κράτος μας και η χώρα μας κα</w:t>
      </w:r>
      <w:r>
        <w:rPr>
          <w:rFonts w:eastAsia="Times New Roman"/>
          <w:color w:val="000000" w:themeColor="text1"/>
          <w:szCs w:val="24"/>
        </w:rPr>
        <w:t xml:space="preserve">ι κυρίως τους κινδύνους που υπάρχουν για το καταναλωτικό κοινό. </w:t>
      </w:r>
    </w:p>
    <w:p w14:paraId="699B2F5B" w14:textId="77777777" w:rsidR="00373EA4" w:rsidRDefault="000A244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χώρα μας σωστά, όπως είπατε πριν, έχει παραπεμφθεί δικαστικώς –νομίζω ήταν φέτος- για το καθεστώς του μειωμένου </w:t>
      </w:r>
      <w:r>
        <w:rPr>
          <w:rFonts w:eastAsia="Times New Roman"/>
          <w:color w:val="000000" w:themeColor="text1"/>
          <w:szCs w:val="24"/>
        </w:rPr>
        <w:t>ε</w:t>
      </w:r>
      <w:r>
        <w:rPr>
          <w:rFonts w:eastAsia="Times New Roman"/>
          <w:color w:val="000000" w:themeColor="text1"/>
          <w:szCs w:val="24"/>
        </w:rPr>
        <w:t xml:space="preserve">ιδικού </w:t>
      </w:r>
      <w:r>
        <w:rPr>
          <w:rFonts w:eastAsia="Times New Roman"/>
          <w:color w:val="000000" w:themeColor="text1"/>
          <w:szCs w:val="24"/>
        </w:rPr>
        <w:t>φ</w:t>
      </w:r>
      <w:r>
        <w:rPr>
          <w:rFonts w:eastAsia="Times New Roman"/>
          <w:color w:val="000000" w:themeColor="text1"/>
          <w:szCs w:val="24"/>
        </w:rPr>
        <w:t xml:space="preserve">όρου </w:t>
      </w:r>
      <w:r>
        <w:rPr>
          <w:rFonts w:eastAsia="Times New Roman"/>
          <w:color w:val="000000" w:themeColor="text1"/>
          <w:szCs w:val="24"/>
        </w:rPr>
        <w:t>κ</w:t>
      </w:r>
      <w:r>
        <w:rPr>
          <w:rFonts w:eastAsia="Times New Roman"/>
          <w:color w:val="000000" w:themeColor="text1"/>
          <w:szCs w:val="24"/>
        </w:rPr>
        <w:t>ατανάλωσης</w:t>
      </w:r>
      <w:r>
        <w:rPr>
          <w:rFonts w:eastAsia="Times New Roman"/>
          <w:color w:val="000000" w:themeColor="text1"/>
          <w:szCs w:val="24"/>
        </w:rPr>
        <w:t xml:space="preserve"> για τα αλκοολούχα ποτά. Αλλά μέχρι τώρα δεν έχουμε </w:t>
      </w:r>
      <w:r>
        <w:rPr>
          <w:rFonts w:eastAsia="Times New Roman"/>
          <w:color w:val="000000" w:themeColor="text1"/>
          <w:szCs w:val="24"/>
        </w:rPr>
        <w:t>πάρει κάποια συγκεκριμένη απάντηση.</w:t>
      </w:r>
    </w:p>
    <w:p w14:paraId="699B2F5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Ελπίζω ότι δεν θα συμβεί αυτό που συνέβη με άλλα προϊόντα. Παρεμπιπτόντως, ανέφερα πριν ότι για τη δική μας πόλη, για την Καλαμάτα, το ούζο πράγματι είναι δεμένο με την κουλτούρα της πόλης. Τα τελευταία χρόνια στην Καλαμάτα, για παράδειγμα, και γενικότερα </w:t>
      </w:r>
      <w:r>
        <w:rPr>
          <w:rFonts w:eastAsia="Times New Roman" w:cs="Times New Roman"/>
          <w:szCs w:val="24"/>
        </w:rPr>
        <w:t xml:space="preserve">στην Πελοπόννησο υπάρχει κατανάλωση τσίπουρου. Μέχρι τώρα δεν υπήρχε. Δηλαδή, όταν θα πήγαινε κάποιος στον Βόλο, θα έλεγε ότι πάω να καθίσω να </w:t>
      </w:r>
      <w:proofErr w:type="spellStart"/>
      <w:r>
        <w:rPr>
          <w:rFonts w:eastAsia="Times New Roman" w:cs="Times New Roman"/>
          <w:szCs w:val="24"/>
        </w:rPr>
        <w:t>πιω</w:t>
      </w:r>
      <w:proofErr w:type="spellEnd"/>
      <w:r>
        <w:rPr>
          <w:rFonts w:eastAsia="Times New Roman" w:cs="Times New Roman"/>
          <w:szCs w:val="24"/>
        </w:rPr>
        <w:t xml:space="preserve"> ένα τσίπουρο στα </w:t>
      </w:r>
      <w:proofErr w:type="spellStart"/>
      <w:r>
        <w:rPr>
          <w:rFonts w:eastAsia="Times New Roman" w:cs="Times New Roman"/>
          <w:szCs w:val="24"/>
        </w:rPr>
        <w:t>τσιπουράδικα</w:t>
      </w:r>
      <w:proofErr w:type="spellEnd"/>
      <w:r>
        <w:rPr>
          <w:rFonts w:eastAsia="Times New Roman" w:cs="Times New Roman"/>
          <w:szCs w:val="24"/>
        </w:rPr>
        <w:t>. Στην Καλαμάτα πάντα έλεγε ο λαός ότι πηγαίνω στα ουζάκια. Δηλαδή, το προϊόν αυ</w:t>
      </w:r>
      <w:r>
        <w:rPr>
          <w:rFonts w:eastAsia="Times New Roman" w:cs="Times New Roman"/>
          <w:szCs w:val="24"/>
        </w:rPr>
        <w:t xml:space="preserve">τό θεωρείται -όπως είναι και στη Μυτιλήνη- προϊόν της πόλης. Για αυτό υπάρχει κα αυτή η ευαισθησία. </w:t>
      </w:r>
    </w:p>
    <w:p w14:paraId="699B2F5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Οι επιχειρήσεις που δραστηριοποιούνται στον χώρο στην περιοχή μας είναι ακμαίες, είναι πάρα πολύ δυνατές, με εξαγωγική δυνατότητα. Για αυτό θα θέλαμε να το δείτε πάρα πολύ προσεκτικά. </w:t>
      </w:r>
    </w:p>
    <w:p w14:paraId="699B2F5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699B2F5F"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Αποστ</w:t>
      </w:r>
      <w:r>
        <w:rPr>
          <w:rFonts w:eastAsia="Times New Roman" w:cs="Times New Roman"/>
          <w:szCs w:val="24"/>
        </w:rPr>
        <w:t xml:space="preserve">όλου, έχετε τον λόγο. </w:t>
      </w:r>
    </w:p>
    <w:p w14:paraId="699B2F60"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Την 1-12-2016 </w:t>
      </w:r>
      <w:r>
        <w:rPr>
          <w:rFonts w:eastAsia="Times New Roman" w:cs="Times New Roman"/>
          <w:szCs w:val="24"/>
        </w:rPr>
        <w:t>μ</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έχει έρθει </w:t>
      </w:r>
      <w:r>
        <w:rPr>
          <w:rFonts w:eastAsia="Times New Roman" w:cs="Times New Roman"/>
          <w:szCs w:val="24"/>
        </w:rPr>
        <w:t>ο</w:t>
      </w:r>
      <w:r>
        <w:rPr>
          <w:rFonts w:eastAsia="Times New Roman" w:cs="Times New Roman"/>
          <w:szCs w:val="24"/>
        </w:rPr>
        <w:t>δηγία η οποία μας καλεί να συμμορφωθούμε όσον αφορά τον ειδικό φόρο κατανάλωσης με αυτά που ισχύουν στις υπόλοιπες χώρες της Ευρωπαϊκής Έν</w:t>
      </w:r>
      <w:r>
        <w:rPr>
          <w:rFonts w:eastAsia="Times New Roman" w:cs="Times New Roman"/>
          <w:szCs w:val="24"/>
        </w:rPr>
        <w:t xml:space="preserve">ωσης. Είναι ένα θέμα το οποίο μας απασχολεί, ιδιαίτερα γιατί ο κλάδος πρέπει να μπει σε μια διαδικασία διακίνησης με φορολογικά στοιχεία και έχουμε πάρει τη σχετική απόφαση. </w:t>
      </w:r>
    </w:p>
    <w:p w14:paraId="699B2F6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Από εκεί και πέρα να δούμε τις επιπτώσεις που υπάρχουν όσον αφορά τα φορολογικά έ</w:t>
      </w:r>
      <w:r>
        <w:rPr>
          <w:rFonts w:eastAsia="Times New Roman" w:cs="Times New Roman"/>
          <w:szCs w:val="24"/>
        </w:rPr>
        <w:t>σοδα από τα αλκοολούχα ποτά</w:t>
      </w:r>
      <w:r>
        <w:rPr>
          <w:rFonts w:eastAsia="Times New Roman" w:cs="Times New Roman"/>
          <w:szCs w:val="24"/>
        </w:rPr>
        <w:t>,</w:t>
      </w:r>
      <w:r>
        <w:rPr>
          <w:rFonts w:eastAsia="Times New Roman" w:cs="Times New Roman"/>
          <w:szCs w:val="24"/>
        </w:rPr>
        <w:t xml:space="preserve"> που υπάρχει μια καθίζηση αρκετά μεγάλη. Δεν είμαστε έτοιμοι. Είναι ένα ζήτημα το οποίο συζητούμε και με το Υπουργείο Οικονομικών τα συναρμόδια Υπουργεία, ώστε να καταλήξουμε σε μια πρόταση. </w:t>
      </w:r>
    </w:p>
    <w:p w14:paraId="699B2F6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Αναφερθήκατε στην ελιά Καλαμάτας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είναι ένα μεγάλο ζήτημα. Όμως κάποια στιγμή πρέπει να γίνει κατανοητό από όλους μας ότι ένα προϊόν ΠΟΠ</w:t>
      </w:r>
      <w:r>
        <w:rPr>
          <w:rFonts w:eastAsia="Times New Roman" w:cs="Times New Roman"/>
          <w:szCs w:val="24"/>
        </w:rPr>
        <w:t>,</w:t>
      </w:r>
      <w:r>
        <w:rPr>
          <w:rFonts w:eastAsia="Times New Roman" w:cs="Times New Roman"/>
          <w:szCs w:val="24"/>
        </w:rPr>
        <w:t xml:space="preserve"> που είναι σε συγκεκριμένες περιοχές και η παραγωγή του σε σχέση με τις δυνατότητες που έχει η χώρα και ιδιαίτερα τις εξαγωγές που γίνονται, κάπου πρέπ</w:t>
      </w:r>
      <w:r>
        <w:rPr>
          <w:rFonts w:eastAsia="Times New Roman" w:cs="Times New Roman"/>
          <w:szCs w:val="24"/>
        </w:rPr>
        <w:t xml:space="preserve">ει να αρχίσουμε, να δούμε τι είναι αυτό που περισσότερο συμφέρει την </w:t>
      </w:r>
      <w:r>
        <w:rPr>
          <w:rFonts w:eastAsia="Times New Roman" w:cs="Times New Roman"/>
          <w:szCs w:val="24"/>
        </w:rPr>
        <w:lastRenderedPageBreak/>
        <w:t>εθνική οικονομία. Εκεί θα υπάρξει από τη δική μας πλευρά κάποια παρέμβαση</w:t>
      </w:r>
      <w:r>
        <w:rPr>
          <w:rFonts w:eastAsia="Times New Roman" w:cs="Times New Roman"/>
          <w:szCs w:val="24"/>
        </w:rPr>
        <w:t>,</w:t>
      </w:r>
      <w:r>
        <w:rPr>
          <w:rFonts w:eastAsia="Times New Roman" w:cs="Times New Roman"/>
          <w:szCs w:val="24"/>
        </w:rPr>
        <w:t xml:space="preserve"> για να μπορέσουμε, επιτέλους, να αξιοποιήσουμε αυτές τις συγκριτικές δυνατότητες και πλεονεκτήματα που έχει η χώ</w:t>
      </w:r>
      <w:r>
        <w:rPr>
          <w:rFonts w:eastAsia="Times New Roman" w:cs="Times New Roman"/>
          <w:szCs w:val="24"/>
        </w:rPr>
        <w:t>ρα μας</w:t>
      </w:r>
      <w:r>
        <w:rPr>
          <w:rFonts w:eastAsia="Times New Roman" w:cs="Times New Roman"/>
          <w:szCs w:val="24"/>
        </w:rPr>
        <w:t>,</w:t>
      </w:r>
      <w:r>
        <w:rPr>
          <w:rFonts w:eastAsia="Times New Roman" w:cs="Times New Roman"/>
          <w:szCs w:val="24"/>
        </w:rPr>
        <w:t xml:space="preserve"> που δεν είναι εντοπισμένα σε μια συγκεκριμένη περιφερειακή ενότητα. </w:t>
      </w:r>
    </w:p>
    <w:p w14:paraId="699B2F6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Εμείς έχουμε ως βασικό εργαλείο ότι η χώρα μας στο σύνολό της</w:t>
      </w:r>
      <w:r>
        <w:rPr>
          <w:rFonts w:eastAsia="Times New Roman" w:cs="Times New Roman"/>
          <w:szCs w:val="24"/>
        </w:rPr>
        <w:t>,</w:t>
      </w:r>
      <w:r>
        <w:rPr>
          <w:rFonts w:eastAsia="Times New Roman" w:cs="Times New Roman"/>
          <w:szCs w:val="24"/>
        </w:rPr>
        <w:t xml:space="preserve"> χάρη στη χλωρίδα της, την πανίδα της, το ανάγλυφό της και όλη τη διαμόρφωση των γεωγραφικών συνθηκών</w:t>
      </w:r>
      <w:r>
        <w:rPr>
          <w:rFonts w:eastAsia="Times New Roman" w:cs="Times New Roman"/>
          <w:szCs w:val="24"/>
        </w:rPr>
        <w:t>,</w:t>
      </w:r>
      <w:r>
        <w:rPr>
          <w:rFonts w:eastAsia="Times New Roman" w:cs="Times New Roman"/>
          <w:szCs w:val="24"/>
        </w:rPr>
        <w:t xml:space="preserve"> είναι κάτι το </w:t>
      </w:r>
      <w:r>
        <w:rPr>
          <w:rFonts w:eastAsia="Times New Roman" w:cs="Times New Roman"/>
          <w:szCs w:val="24"/>
        </w:rPr>
        <w:t xml:space="preserve">ξεχωριστό. </w:t>
      </w:r>
      <w:r>
        <w:rPr>
          <w:rFonts w:eastAsia="Times New Roman" w:cs="Times New Roman"/>
          <w:szCs w:val="24"/>
        </w:rPr>
        <w:t>Α</w:t>
      </w:r>
      <w:r>
        <w:rPr>
          <w:rFonts w:eastAsia="Times New Roman" w:cs="Times New Roman"/>
          <w:szCs w:val="24"/>
        </w:rPr>
        <w:t>υτό</w:t>
      </w:r>
      <w:r>
        <w:rPr>
          <w:rFonts w:eastAsia="Times New Roman" w:cs="Times New Roman"/>
          <w:szCs w:val="24"/>
        </w:rPr>
        <w:t xml:space="preserve"> το ξεχωριστό πρέπει οπωσδήποτε να το υπηρετήσουμε. </w:t>
      </w:r>
    </w:p>
    <w:p w14:paraId="699B2F6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Σας ευχαριστώ.</w:t>
      </w:r>
    </w:p>
    <w:p w14:paraId="699B2F65"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w:t>
      </w:r>
    </w:p>
    <w:p w14:paraId="699B2F6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Συνεχίζουμε με την έβδομη με αριθμό 1170/4-7-2017 επίκαιρη ερώτηση δεύτερου κύκλου της Βουλευτού Β΄ Πειραι</w:t>
      </w:r>
      <w:r>
        <w:rPr>
          <w:rFonts w:eastAsia="Times New Roman" w:cs="Times New Roman"/>
          <w:szCs w:val="24"/>
        </w:rPr>
        <w:t>ώς</w:t>
      </w:r>
      <w:r>
        <w:rPr>
          <w:rFonts w:eastAsia="Times New Roman" w:cs="Times New Roman"/>
          <w:szCs w:val="24"/>
        </w:rPr>
        <w:t xml:space="preserve"> του Κομμουνιστι</w:t>
      </w:r>
      <w:r>
        <w:rPr>
          <w:rFonts w:eastAsia="Times New Roman" w:cs="Times New Roman"/>
          <w:szCs w:val="24"/>
        </w:rPr>
        <w:t xml:space="preserve">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«Απλήρωτοι εργαζόμενοι στην εται</w:t>
      </w:r>
      <w:r>
        <w:rPr>
          <w:rFonts w:eastAsia="Times New Roman" w:cs="Times New Roman"/>
          <w:szCs w:val="24"/>
        </w:rPr>
        <w:lastRenderedPageBreak/>
        <w:t>ρεία παραγωγής κτηνιατρικών φαρμάκων «PROVET</w:t>
      </w:r>
      <w:r>
        <w:rPr>
          <w:rFonts w:eastAsia="Times New Roman" w:cs="Times New Roman"/>
          <w:szCs w:val="24"/>
        </w:rPr>
        <w:t>»</w:t>
      </w:r>
      <w:r>
        <w:rPr>
          <w:rFonts w:eastAsia="Times New Roman" w:cs="Times New Roman"/>
          <w:szCs w:val="24"/>
        </w:rPr>
        <w:t>».</w:t>
      </w:r>
      <w:r>
        <w:rPr>
          <w:rFonts w:eastAsia="Times New Roman" w:cs="Times New Roman"/>
          <w:szCs w:val="24"/>
        </w:rPr>
        <w:t xml:space="preserve"> Θα απαντήσει η Υπουργός Εργασίας, Κοινωνικής Ασ</w:t>
      </w:r>
      <w:r>
        <w:rPr>
          <w:rFonts w:eastAsia="Times New Roman" w:cs="Times New Roman"/>
          <w:szCs w:val="24"/>
        </w:rPr>
        <w:t xml:space="preserve">φάλισης και Κοινωνικής Αλληλεγγύης κ. Έφη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699B2F6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xml:space="preserve">, έχετε τον λόγο. </w:t>
      </w:r>
    </w:p>
    <w:p w14:paraId="699B2F68"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Ευχαριστώ, κύριε Πρόεδρε. </w:t>
      </w:r>
    </w:p>
    <w:p w14:paraId="699B2F6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η </w:t>
      </w:r>
      <w:proofErr w:type="spellStart"/>
      <w:r>
        <w:rPr>
          <w:rFonts w:eastAsia="Times New Roman" w:cs="Times New Roman"/>
          <w:szCs w:val="24"/>
        </w:rPr>
        <w:t>απληρωσιά</w:t>
      </w:r>
      <w:proofErr w:type="spellEnd"/>
      <w:r>
        <w:rPr>
          <w:rFonts w:eastAsia="Times New Roman" w:cs="Times New Roman"/>
          <w:szCs w:val="24"/>
        </w:rPr>
        <w:t xml:space="preserve"> πάει σύννεφο και στον ιδιωτικό</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και στον δημόσιο τομέα. Μια τέτοια περίπτωση είναι και για τους εργαζόμενους της «</w:t>
      </w:r>
      <w:r>
        <w:rPr>
          <w:rFonts w:eastAsia="Times New Roman" w:cs="Times New Roman"/>
          <w:szCs w:val="24"/>
          <w:lang w:val="en-US"/>
        </w:rPr>
        <w:t>PROVET</w:t>
      </w:r>
      <w:r>
        <w:rPr>
          <w:rFonts w:eastAsia="Times New Roman" w:cs="Times New Roman"/>
          <w:szCs w:val="24"/>
        </w:rPr>
        <w:t xml:space="preserve">». Είναι </w:t>
      </w:r>
      <w:proofErr w:type="spellStart"/>
      <w:r>
        <w:rPr>
          <w:rFonts w:eastAsia="Times New Roman" w:cs="Times New Roman"/>
          <w:szCs w:val="24"/>
        </w:rPr>
        <w:t>εκατόν</w:t>
      </w:r>
      <w:proofErr w:type="spellEnd"/>
      <w:r>
        <w:rPr>
          <w:rFonts w:eastAsia="Times New Roman" w:cs="Times New Roman"/>
          <w:szCs w:val="24"/>
        </w:rPr>
        <w:t xml:space="preserve"> δ</w:t>
      </w:r>
      <w:r>
        <w:rPr>
          <w:rFonts w:eastAsia="Times New Roman" w:cs="Times New Roman"/>
          <w:szCs w:val="24"/>
        </w:rPr>
        <w:t>εκατρείς</w:t>
      </w:r>
      <w:r>
        <w:rPr>
          <w:rFonts w:eastAsia="Times New Roman" w:cs="Times New Roman"/>
          <w:szCs w:val="24"/>
        </w:rPr>
        <w:t xml:space="preserve"> εργαζόμενοι</w:t>
      </w:r>
      <w:r>
        <w:rPr>
          <w:rFonts w:eastAsia="Times New Roman" w:cs="Times New Roman"/>
          <w:szCs w:val="24"/>
        </w:rPr>
        <w:t>,</w:t>
      </w:r>
      <w:r>
        <w:rPr>
          <w:rFonts w:eastAsia="Times New Roman" w:cs="Times New Roman"/>
          <w:szCs w:val="24"/>
        </w:rPr>
        <w:t xml:space="preserve"> οι οποίοι, βεβαίως, δεν μπορούν να θρέψουν την οικογένει</w:t>
      </w:r>
      <w:r>
        <w:rPr>
          <w:rFonts w:eastAsia="Times New Roman" w:cs="Times New Roman"/>
          <w:szCs w:val="24"/>
        </w:rPr>
        <w:t>ά</w:t>
      </w:r>
      <w:r>
        <w:rPr>
          <w:rFonts w:eastAsia="Times New Roman" w:cs="Times New Roman"/>
          <w:szCs w:val="24"/>
        </w:rPr>
        <w:t xml:space="preserve"> τους, όταν έχουμε μπει στον έβδομο μήνα και είναι απλήρωτοι. Ο εργοδότ</w:t>
      </w:r>
      <w:r>
        <w:rPr>
          <w:rFonts w:eastAsia="Times New Roman" w:cs="Times New Roman"/>
          <w:szCs w:val="24"/>
        </w:rPr>
        <w:t xml:space="preserve">ης πού και πού καταβάλλει μικροποσά έναντι σε αυτά που χρωστάει και μάλιστα κάτω από την πίεση των κινητοποιήσεων των εργαζομένων. </w:t>
      </w:r>
    </w:p>
    <w:p w14:paraId="699B2F6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Η σωματειακή επιτροπή των εργαζομένων κατέφυγε στην </w:t>
      </w:r>
      <w:r>
        <w:rPr>
          <w:rFonts w:eastAsia="Times New Roman" w:cs="Times New Roman"/>
          <w:szCs w:val="24"/>
        </w:rPr>
        <w:t>Ε</w:t>
      </w:r>
      <w:r>
        <w:rPr>
          <w:rFonts w:eastAsia="Times New Roman" w:cs="Times New Roman"/>
          <w:szCs w:val="24"/>
        </w:rPr>
        <w:t xml:space="preserve">πιθεώρηση </w:t>
      </w:r>
      <w:r>
        <w:rPr>
          <w:rFonts w:eastAsia="Times New Roman" w:cs="Times New Roman"/>
          <w:szCs w:val="24"/>
        </w:rPr>
        <w:t>Ε</w:t>
      </w:r>
      <w:r>
        <w:rPr>
          <w:rFonts w:eastAsia="Times New Roman" w:cs="Times New Roman"/>
          <w:szCs w:val="24"/>
        </w:rPr>
        <w:t>ργασίας</w:t>
      </w:r>
      <w:r>
        <w:rPr>
          <w:rFonts w:eastAsia="Times New Roman" w:cs="Times New Roman"/>
          <w:szCs w:val="24"/>
        </w:rPr>
        <w:t xml:space="preserve"> και δεσμεύτηκε η εργοδοσία μέχρι τις 25 του Μάη να δ</w:t>
      </w:r>
      <w:r>
        <w:rPr>
          <w:rFonts w:eastAsia="Times New Roman" w:cs="Times New Roman"/>
          <w:szCs w:val="24"/>
        </w:rPr>
        <w:t xml:space="preserve">ώσει όλα τα δεδουλευμένα. Μέχρι σήμερα αυτό δεν έχει πραγματοποιηθεί. Ταυτόχρονα εξήντα εργαζόμενοι βρίσκονται σε επίσχεση εργασίας. </w:t>
      </w:r>
    </w:p>
    <w:p w14:paraId="699B2F6B" w14:textId="77777777" w:rsidR="00373EA4" w:rsidRDefault="000A2444">
      <w:pPr>
        <w:spacing w:line="600" w:lineRule="auto"/>
        <w:ind w:firstLine="709"/>
        <w:jc w:val="both"/>
        <w:rPr>
          <w:rFonts w:eastAsia="Times New Roman" w:cs="Times New Roman"/>
          <w:szCs w:val="24"/>
        </w:rPr>
      </w:pPr>
      <w:r>
        <w:rPr>
          <w:rFonts w:eastAsia="Times New Roman" w:cs="Times New Roman"/>
          <w:szCs w:val="24"/>
        </w:rPr>
        <w:lastRenderedPageBreak/>
        <w:t>Βεβαίως, δεν μπορούν να ζήσουν αυτοί οι εργαζόμενοι. Οι ανάγκες τρέχουν ούτε υπάρχει απόθεμα. Εδώ δεν φτάνει ο μισθός, πού</w:t>
      </w:r>
      <w:r>
        <w:rPr>
          <w:rFonts w:eastAsia="Times New Roman" w:cs="Times New Roman"/>
          <w:szCs w:val="24"/>
        </w:rPr>
        <w:t xml:space="preserve"> να υπάρχουν αποταμιεύσεις! Για αυτό η σωματειακή επιτροπή μαζί με την αντιπροσωπεία του Συνδικάτου Φαρμάκου Αττικής και της Ομοσπονδίας συναντήθηκε με τη διοίκηση της εταιρείας και απαίτησαν το αυτονόητο: </w:t>
      </w:r>
      <w:r>
        <w:rPr>
          <w:rFonts w:eastAsia="Times New Roman" w:cs="Times New Roman"/>
          <w:szCs w:val="24"/>
        </w:rPr>
        <w:t>ν</w:t>
      </w:r>
      <w:r>
        <w:rPr>
          <w:rFonts w:eastAsia="Times New Roman" w:cs="Times New Roman"/>
          <w:szCs w:val="24"/>
        </w:rPr>
        <w:t>α</w:t>
      </w:r>
      <w:r>
        <w:rPr>
          <w:rFonts w:eastAsia="Times New Roman" w:cs="Times New Roman"/>
          <w:szCs w:val="24"/>
        </w:rPr>
        <w:t xml:space="preserve"> πληρωθούν αυτά που έχουν δουλέψει. Και βεβαίως</w:t>
      </w:r>
      <w:r w:rsidRPr="00544179">
        <w:rPr>
          <w:rFonts w:eastAsia="Times New Roman" w:cs="Times New Roman"/>
          <w:szCs w:val="24"/>
        </w:rPr>
        <w:t>,</w:t>
      </w:r>
      <w:r>
        <w:rPr>
          <w:rFonts w:eastAsia="Times New Roman" w:cs="Times New Roman"/>
          <w:szCs w:val="24"/>
        </w:rPr>
        <w:t xml:space="preserve"> να διασφαλιστεί η δουλειά τους. Ποια ήταν η απάντηση;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διασφάλιση για τίποτα. Μάλιστα, ζητούσαν και από τους εργαζόμενους υπομονή, να σταματήσουν</w:t>
      </w:r>
      <w:r>
        <w:rPr>
          <w:rFonts w:eastAsia="Times New Roman" w:cs="Times New Roman"/>
          <w:szCs w:val="24"/>
        </w:rPr>
        <w:t>,</w:t>
      </w:r>
      <w:r>
        <w:rPr>
          <w:rFonts w:eastAsia="Times New Roman" w:cs="Times New Roman"/>
          <w:szCs w:val="24"/>
        </w:rPr>
        <w:t xml:space="preserve"> γιατί μπορεί η εταιρεία να πάει στο κλείσιμο. Δηλαδή, ωμός εκβιασμός! </w:t>
      </w:r>
    </w:p>
    <w:p w14:paraId="699B2F6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Θέλω να πω -και νομίζω ότι το ξ</w:t>
      </w:r>
      <w:r>
        <w:rPr>
          <w:rFonts w:eastAsia="Times New Roman" w:cs="Times New Roman"/>
          <w:szCs w:val="24"/>
        </w:rPr>
        <w:t xml:space="preserve">έρετε- ότι αυτή η εταιρεία είναι η μοναδική στην Ελλάδα. Παράγει κτηνιατρικά φάρμακα. Έχει προβλήματα οικονομικής ρευστότητας για τις πρώτες ύλες, όμως δεν φταίνε οι εργαζόμενοι για αυτό. </w:t>
      </w:r>
      <w:r>
        <w:rPr>
          <w:rFonts w:eastAsia="Times New Roman" w:cs="Times New Roman"/>
          <w:szCs w:val="24"/>
        </w:rPr>
        <w:t>Μ</w:t>
      </w:r>
      <w:r>
        <w:rPr>
          <w:rFonts w:eastAsia="Times New Roman" w:cs="Times New Roman"/>
          <w:szCs w:val="24"/>
        </w:rPr>
        <w:t>άλιστα</w:t>
      </w:r>
      <w:r>
        <w:rPr>
          <w:rFonts w:eastAsia="Times New Roman" w:cs="Times New Roman"/>
          <w:szCs w:val="24"/>
        </w:rPr>
        <w:t>, να σας πω και το άλλο, όταν έφυγε και ο Υπουργός Γεωργίας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Όταν η Κυβέρνηση λέει «εγώ θα αναπτύξω την κτηνοτροφική παραγωγή», αυτό σημαίνει ότι τέτοιες εταιρείες πρέπει να τις προωθεί και να τις αναπτύσσει το ίδιο το κράτος. Οι εργαζόμενοι έχουν δείξει τεράστια υπομονή. Έκαναν πολλές θυσίες. </w:t>
      </w:r>
      <w:r>
        <w:rPr>
          <w:rFonts w:eastAsia="Times New Roman" w:cs="Times New Roman"/>
          <w:szCs w:val="24"/>
        </w:rPr>
        <w:t>Ε</w:t>
      </w:r>
      <w:r>
        <w:rPr>
          <w:rFonts w:eastAsia="Times New Roman" w:cs="Times New Roman"/>
          <w:szCs w:val="24"/>
        </w:rPr>
        <w:t>ίναι</w:t>
      </w:r>
      <w:r>
        <w:rPr>
          <w:rFonts w:eastAsia="Times New Roman" w:cs="Times New Roman"/>
          <w:szCs w:val="24"/>
        </w:rPr>
        <w:t xml:space="preserve"> πρόκληση από </w:t>
      </w:r>
      <w:r>
        <w:rPr>
          <w:rFonts w:eastAsia="Times New Roman" w:cs="Times New Roman"/>
          <w:szCs w:val="24"/>
        </w:rPr>
        <w:lastRenderedPageBreak/>
        <w:t>την</w:t>
      </w:r>
      <w:r>
        <w:rPr>
          <w:rFonts w:eastAsia="Times New Roman" w:cs="Times New Roman"/>
          <w:szCs w:val="24"/>
        </w:rPr>
        <w:t xml:space="preserve"> εργοδοσία να καλλιεργεί ενοχές και την αντίληψη ότι για αυτή την κατάσταση, που δεν εξασφαλίζονται καπιταλιστικά κέρδη στην εργοδοσία, φταίνε οι εργαζόμενοι στην κυριολεξία. </w:t>
      </w:r>
    </w:p>
    <w:p w14:paraId="699B2F6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Όμως, ευθύνες έχει και η Κυβέρνηση. Εμείς το λέμε καθαρά, γιατί και οι προηγούμε</w:t>
      </w:r>
      <w:r>
        <w:rPr>
          <w:rFonts w:eastAsia="Times New Roman" w:cs="Times New Roman"/>
          <w:szCs w:val="24"/>
        </w:rPr>
        <w:t xml:space="preserve">νες κυβερνήσεις ΠΑΣΟΚ και Νέας Δημοκρατίας στηρίζουν την ανταγωνιστικότητα, την </w:t>
      </w:r>
      <w:proofErr w:type="spellStart"/>
      <w:r>
        <w:rPr>
          <w:rFonts w:eastAsia="Times New Roman" w:cs="Times New Roman"/>
          <w:szCs w:val="24"/>
        </w:rPr>
        <w:t>απληρωσιά</w:t>
      </w:r>
      <w:proofErr w:type="spellEnd"/>
      <w:r>
        <w:rPr>
          <w:rFonts w:eastAsia="Times New Roman" w:cs="Times New Roman"/>
          <w:szCs w:val="24"/>
        </w:rPr>
        <w:t xml:space="preserve">, τα μονοπωλιακά κέρδη. </w:t>
      </w:r>
      <w:r>
        <w:rPr>
          <w:rFonts w:eastAsia="Times New Roman" w:cs="Times New Roman"/>
          <w:szCs w:val="24"/>
        </w:rPr>
        <w:t>Ο</w:t>
      </w:r>
      <w:r>
        <w:rPr>
          <w:rFonts w:eastAsia="Times New Roman" w:cs="Times New Roman"/>
          <w:szCs w:val="24"/>
        </w:rPr>
        <w:t>ι</w:t>
      </w:r>
      <w:r>
        <w:rPr>
          <w:rFonts w:eastAsia="Times New Roman" w:cs="Times New Roman"/>
          <w:szCs w:val="24"/>
        </w:rPr>
        <w:t xml:space="preserve"> δικές σας ευθύνες; Ότι έχετε διατηρήσει όλο το αντεργατικό πλαίσιο, το οποίο σαν αντιπολίτευση το καταδικάζατε. </w:t>
      </w:r>
      <w:r>
        <w:rPr>
          <w:rFonts w:eastAsia="Times New Roman" w:cs="Times New Roman"/>
          <w:szCs w:val="24"/>
        </w:rPr>
        <w:t>Ό</w:t>
      </w:r>
      <w:r>
        <w:rPr>
          <w:rFonts w:eastAsia="Times New Roman" w:cs="Times New Roman"/>
          <w:szCs w:val="24"/>
        </w:rPr>
        <w:t>χι</w:t>
      </w:r>
      <w:r>
        <w:rPr>
          <w:rFonts w:eastAsia="Times New Roman" w:cs="Times New Roman"/>
          <w:szCs w:val="24"/>
        </w:rPr>
        <w:t xml:space="preserve"> μόνο αυτό, αλλά έχετε κά</w:t>
      </w:r>
      <w:r>
        <w:rPr>
          <w:rFonts w:eastAsia="Times New Roman" w:cs="Times New Roman"/>
          <w:szCs w:val="24"/>
        </w:rPr>
        <w:t>νει βήματα και παραπέρα, μέχρι και σε ομαδικές απολύσεις, τις οποίες περάσατε στο τέταρτο μνημόνιο.</w:t>
      </w:r>
    </w:p>
    <w:p w14:paraId="699B2F6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Εμείς ζητάμε να πληρωθούν άμεσα όλα τα δεδουλευμένα -και να πιέσετε προς αυτό- και να μην υπάρξει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άλλη καθυστέρηση στη μισθοδοσία. Δεν ζητιανεύουν οι</w:t>
      </w:r>
      <w:r>
        <w:rPr>
          <w:rFonts w:eastAsia="Times New Roman" w:cs="Times New Roman"/>
          <w:szCs w:val="24"/>
        </w:rPr>
        <w:t xml:space="preserve"> εργαζόμενοι. Τα δεδουλευμένα τους ζητάνε. Τα έχουν δουλέψει. </w:t>
      </w:r>
      <w:r>
        <w:rPr>
          <w:rFonts w:eastAsia="Times New Roman" w:cs="Times New Roman"/>
          <w:szCs w:val="24"/>
        </w:rPr>
        <w:t>Β</w:t>
      </w:r>
      <w:r>
        <w:rPr>
          <w:rFonts w:eastAsia="Times New Roman" w:cs="Times New Roman"/>
          <w:szCs w:val="24"/>
        </w:rPr>
        <w:t>εβαίως</w:t>
      </w:r>
      <w:r>
        <w:rPr>
          <w:rFonts w:eastAsia="Times New Roman" w:cs="Times New Roman"/>
          <w:szCs w:val="24"/>
        </w:rPr>
        <w:t xml:space="preserve">, να μη χαθεί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θέση εργασίας κάτω από τους εκβιασμούς της εργοδοσίας.</w:t>
      </w:r>
    </w:p>
    <w:p w14:paraId="699B2F6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Ευχαριστώ.</w:t>
      </w:r>
    </w:p>
    <w:p w14:paraId="699B2F70"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Υπουργέ, έχετε τον λόγο. </w:t>
      </w:r>
    </w:p>
    <w:p w14:paraId="699B2F71"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699B2F7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το Υπουργείο Εργασίας από την πρώτη στιγμή</w:t>
      </w:r>
      <w:r>
        <w:rPr>
          <w:rFonts w:eastAsia="Times New Roman" w:cs="Times New Roman"/>
          <w:szCs w:val="24"/>
        </w:rPr>
        <w:t>,</w:t>
      </w:r>
      <w:r>
        <w:rPr>
          <w:rFonts w:eastAsia="Times New Roman" w:cs="Times New Roman"/>
          <w:szCs w:val="24"/>
        </w:rPr>
        <w:t xml:space="preserve"> μέσω του μηχανισμού και των εργαλείων που διαθέτει, μέσω του Σώματος Επιθεώρησης Εργασί</w:t>
      </w:r>
      <w:r>
        <w:rPr>
          <w:rFonts w:eastAsia="Times New Roman" w:cs="Times New Roman"/>
          <w:szCs w:val="24"/>
        </w:rPr>
        <w:t>ας, στάθηκε στο πλευρό των εργαζομένων στην «</w:t>
      </w:r>
      <w:r>
        <w:rPr>
          <w:rFonts w:eastAsia="Times New Roman" w:cs="Times New Roman"/>
          <w:szCs w:val="24"/>
          <w:lang w:val="en-US"/>
        </w:rPr>
        <w:t>PROVET</w:t>
      </w:r>
      <w:r>
        <w:rPr>
          <w:rFonts w:eastAsia="Times New Roman" w:cs="Times New Roman"/>
          <w:szCs w:val="24"/>
        </w:rPr>
        <w:t xml:space="preserve">» και στο δίκαιο αίτημά τους για την καταβολή </w:t>
      </w:r>
      <w:r w:rsidRPr="002820DB">
        <w:rPr>
          <w:rFonts w:eastAsia="Times New Roman" w:cs="Times New Roman"/>
          <w:szCs w:val="24"/>
        </w:rPr>
        <w:t>των δεδουλευμένων τους</w:t>
      </w:r>
      <w:r>
        <w:rPr>
          <w:rFonts w:eastAsia="Times New Roman" w:cs="Times New Roman"/>
          <w:szCs w:val="24"/>
        </w:rPr>
        <w:t xml:space="preserve">. </w:t>
      </w:r>
    </w:p>
    <w:p w14:paraId="699B2F73" w14:textId="77777777" w:rsidR="00373EA4" w:rsidRDefault="000A2444">
      <w:pPr>
        <w:spacing w:line="600" w:lineRule="auto"/>
        <w:ind w:firstLine="720"/>
        <w:jc w:val="both"/>
        <w:rPr>
          <w:rFonts w:eastAsia="Times New Roman" w:cs="Times New Roman"/>
          <w:szCs w:val="24"/>
        </w:rPr>
      </w:pPr>
      <w:r w:rsidRPr="0049354F">
        <w:rPr>
          <w:rFonts w:eastAsia="Times New Roman" w:cs="Times New Roman"/>
          <w:color w:val="000000" w:themeColor="text1"/>
          <w:szCs w:val="24"/>
        </w:rPr>
        <w:t>Στις 10 Απριλίου έγινε η καταγγελία του Σωματείου στην Επιθεώρηση Εργασίας για τη μη καταβολή δεδουλευμένων τεσσάρων μηνών. Αμέσως, στ</w:t>
      </w:r>
      <w:r w:rsidRPr="0049354F">
        <w:rPr>
          <w:rFonts w:eastAsia="Times New Roman" w:cs="Times New Roman"/>
          <w:color w:val="000000" w:themeColor="text1"/>
          <w:szCs w:val="24"/>
        </w:rPr>
        <w:t xml:space="preserve">ις 24 Απριλίου, διεξήχθη η εργατική διαφορά. Εκεί ο εργοδότης αναγνώρισε ανεπιφύλαχτα την οφειλή του προς όλους τους εργαζόμενους. Ζήτησε χρόνο, προκειμένου να μπορέσει να αποπληρώσει τα οφειλόμενα και δόθηκε πίστωση </w:t>
      </w:r>
      <w:r>
        <w:rPr>
          <w:rFonts w:eastAsia="Times New Roman" w:cs="Times New Roman"/>
          <w:szCs w:val="24"/>
        </w:rPr>
        <w:t>χρόνου ενός μήνα. Αμέσως το Σώμα Επιθεώ</w:t>
      </w:r>
      <w:r>
        <w:rPr>
          <w:rFonts w:eastAsia="Times New Roman" w:cs="Times New Roman"/>
          <w:szCs w:val="24"/>
        </w:rPr>
        <w:t xml:space="preserve">ρησης Εργασίας ζήτησε εκ νέου να ενημερωθεί για το τι συμβαίνει σχετικά </w:t>
      </w:r>
      <w:r>
        <w:rPr>
          <w:rFonts w:eastAsia="Times New Roman" w:cs="Times New Roman"/>
          <w:szCs w:val="24"/>
        </w:rPr>
        <w:lastRenderedPageBreak/>
        <w:t>με τις καταβολές των οφειλόμενων αποδοχών στους εργαζόμενους και για το χρονοδιάγραμμα αποπληρωμής του συνόλου των οφειλών. Μάλιστα το Σώμα Επιθεώρησης Εργασίας ζήτησε από τους εργαζόμ</w:t>
      </w:r>
      <w:r>
        <w:rPr>
          <w:rFonts w:eastAsia="Times New Roman" w:cs="Times New Roman"/>
          <w:szCs w:val="24"/>
        </w:rPr>
        <w:t xml:space="preserve">ενους και τις υπεύθυνες δηλώσεις, προκειμένου το ίδιο να υποβάλει μήνυση. Γιατί, ξέρετε, η μη καταβολή δεδουλευμένων είναι ποινικό αδίκημα, είναι πλημμέλημα από την επομένη της ημέρας που υποχρεούται ο εργοδότης την καταβολή των δεδουλευμένων. </w:t>
      </w:r>
    </w:p>
    <w:p w14:paraId="699B2F7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Επομένως χρ</w:t>
      </w:r>
      <w:r>
        <w:rPr>
          <w:rFonts w:eastAsia="Times New Roman" w:cs="Times New Roman"/>
          <w:szCs w:val="24"/>
        </w:rPr>
        <w:t xml:space="preserve">ησιμοποιείται όλο το οπλοστάσιο που διαθέτει το Υπουργείο Εργασίας, προκειμένου να υποστηρίξει το δίκαιο αίτημα των εργαζομένων. </w:t>
      </w:r>
    </w:p>
    <w:p w14:paraId="699B2F7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Ακριβώς επειδή η επιχείρηση καθυστέρησε να απαντήσει, στις 15 Ιουνίου το Σώμα Επιθεώρησης Εργασίας </w:t>
      </w:r>
      <w:proofErr w:type="spellStart"/>
      <w:r>
        <w:rPr>
          <w:rFonts w:eastAsia="Times New Roman" w:cs="Times New Roman"/>
          <w:szCs w:val="24"/>
        </w:rPr>
        <w:t>οχλεί</w:t>
      </w:r>
      <w:proofErr w:type="spellEnd"/>
      <w:r>
        <w:rPr>
          <w:rFonts w:eastAsia="Times New Roman" w:cs="Times New Roman"/>
          <w:szCs w:val="24"/>
        </w:rPr>
        <w:t xml:space="preserve"> εκ νέου τον εργοδότη </w:t>
      </w:r>
      <w:r>
        <w:rPr>
          <w:rFonts w:eastAsia="Times New Roman" w:cs="Times New Roman"/>
          <w:szCs w:val="24"/>
        </w:rPr>
        <w:t>και ζητά να ενημερωθεί τι έχει συμβεί με την υπόθεση. Ο εργοδότης δεν αντιδρά και στις 19 Ιουνίου κάνει επιτόπιο έλεγχο στην εγκατάσταση. Ζήτησε τα στοιχεία και προσκομίστηκαν τα στοιχεία του πίνακα των οφειλών και των δεδουλευμένων αποδοχών. Εκεί φάνηκε ό</w:t>
      </w:r>
      <w:r>
        <w:rPr>
          <w:rFonts w:eastAsia="Times New Roman" w:cs="Times New Roman"/>
          <w:szCs w:val="24"/>
        </w:rPr>
        <w:t xml:space="preserve">τι υπάρχουν οφειλές σε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ε</w:t>
      </w:r>
      <w:r>
        <w:rPr>
          <w:rFonts w:eastAsia="Times New Roman" w:cs="Times New Roman"/>
          <w:szCs w:val="24"/>
        </w:rPr>
        <w:t>κα</w:t>
      </w:r>
      <w:r>
        <w:rPr>
          <w:rFonts w:eastAsia="Times New Roman" w:cs="Times New Roman"/>
          <w:szCs w:val="24"/>
        </w:rPr>
        <w:t xml:space="preserve">επτά εργαζόμενους. Έτσι, επέβαλε πρόστιμο 15.100 ευρώ, όπως </w:t>
      </w:r>
      <w:r>
        <w:rPr>
          <w:rFonts w:eastAsia="Times New Roman" w:cs="Times New Roman"/>
          <w:szCs w:val="24"/>
        </w:rPr>
        <w:lastRenderedPageBreak/>
        <w:t>είχε τη δυνατότητα να πράξει.</w:t>
      </w:r>
      <w:r>
        <w:rPr>
          <w:rFonts w:eastAsia="Times New Roman" w:cs="Times New Roman"/>
          <w:szCs w:val="24"/>
        </w:rPr>
        <w:t xml:space="preserve"> </w:t>
      </w:r>
      <w:r>
        <w:rPr>
          <w:rFonts w:eastAsia="Times New Roman" w:cs="Times New Roman"/>
          <w:szCs w:val="24"/>
        </w:rPr>
        <w:t>Ταυτόχρονα το Υπουργείο Εργασίας διενήργησε τριμερή συμφιλιωτική μετά από αίτημα των εργαζομένων. Εκεί ζήτησε από τον εργοδότη την κ</w:t>
      </w:r>
      <w:r>
        <w:rPr>
          <w:rFonts w:eastAsia="Times New Roman" w:cs="Times New Roman"/>
          <w:szCs w:val="24"/>
        </w:rPr>
        <w:t>ατάσταση των οφειλών, το χρονοδιάγραμμα αποπληρωμής του και μάλιστα απαίτησε σε ένδειξη της ειλικρίνειας των προθέσεών του -γιατί αναγνωρίζει τις οφειλές του και λέει ότι θα τις αποπληρώσει- να καταβάλει ένα ποσό, μερικώς. Κατέβαλε ο εργοδότης στις 30 Ιουν</w:t>
      </w:r>
      <w:r>
        <w:rPr>
          <w:rFonts w:eastAsia="Times New Roman" w:cs="Times New Roman"/>
          <w:szCs w:val="24"/>
        </w:rPr>
        <w:t>ίου ημερομίσθια δεκαπέντε ημερών σε κάθε έναν από τους εργαζόμενους, όχι φυσικά ως διάθεση αποπληρωμής αλλά ως μια ειλικρινή πρόθεση για την καταβολή των δεδουλευμένων. Επομένως από την πλευρά του το Υπουργείο Εργασίας έχει χρησιμοποιήσει όλα τα μέσα που δ</w:t>
      </w:r>
      <w:r>
        <w:rPr>
          <w:rFonts w:eastAsia="Times New Roman" w:cs="Times New Roman"/>
          <w:szCs w:val="24"/>
        </w:rPr>
        <w:t>ιαθέτει αυτή τη στιγμή και θα συνεχίσει να πιέζει τον εργοδότη σ’ αυτή την κατεύθυνση.</w:t>
      </w:r>
    </w:p>
    <w:p w14:paraId="699B2F76"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την κυρία Υπουργό.</w:t>
      </w:r>
    </w:p>
    <w:p w14:paraId="699B2F7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Μανωλάκου</w:t>
      </w:r>
      <w:proofErr w:type="spellEnd"/>
      <w:r>
        <w:rPr>
          <w:rFonts w:eastAsia="Times New Roman" w:cs="Times New Roman"/>
          <w:szCs w:val="24"/>
        </w:rPr>
        <w:t xml:space="preserve"> έχει τον λόγο.</w:t>
      </w:r>
    </w:p>
    <w:p w14:paraId="699B2F78"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Κυρία Υπουργέ, είναι γεγονός ότι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δέσμευση δεν πήρατε ότι θα κάνετε ό,τι μπορείτε </w:t>
      </w:r>
      <w:r>
        <w:rPr>
          <w:rFonts w:eastAsia="Times New Roman" w:cs="Times New Roman"/>
          <w:szCs w:val="24"/>
        </w:rPr>
        <w:lastRenderedPageBreak/>
        <w:t xml:space="preserve">για να δοθούν τα δεδουλευμένα και να μη χαθεί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θέση εργασίας. Αυτά είναι τα βασικά αιτήματα. Σε ό,τι αφορά ότι το Υπουργείο χρησιμοποίησε όλο το νομικό πλαίσιο, θέλω να σας πω ότι το νομικό πλαίσιο το </w:t>
      </w:r>
      <w:r>
        <w:rPr>
          <w:rFonts w:eastAsia="Times New Roman" w:cs="Times New Roman"/>
          <w:szCs w:val="24"/>
        </w:rPr>
        <w:t xml:space="preserve">ξέρετε κι εσείς καλά, είναι φτωχό, είναι μειούμενο. Ουσιαστικά είναι υπέρ του εργοδότη και κατά των εργαζομένων. </w:t>
      </w:r>
    </w:p>
    <w:p w14:paraId="699B2F7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Έδωσε ένα δεκαπενθήμερο. Ξέρετε πόσα χρήματα είναι κατά μέσον όρο; Τετρακόσια πενήντα πήρε ο κάθε εργαζόμενος για το πρώτο δεκαπενθήμερο του Γ</w:t>
      </w:r>
      <w:r>
        <w:rPr>
          <w:rFonts w:eastAsia="Times New Roman" w:cs="Times New Roman"/>
          <w:szCs w:val="24"/>
        </w:rPr>
        <w:t>ενάρη. Κι εγώ σας λέω ότι είμαστε στον έβδομο μήνα. Αυτοί οι εργαζόμενοι τι θα πληρώσουν; Το ενοίκιο; Τη ΔΕΗ, που απειλούνται και κινδυνεύουν να τους κοπεί; Θα ταΐσουν την οικογένεια; Θα πληρώσουν τον ΕΝΦΙΑ; Θα πληρώσουν τα εισιτήρια για να πηγαίνουν στη δ</w:t>
      </w:r>
      <w:r>
        <w:rPr>
          <w:rFonts w:eastAsia="Times New Roman" w:cs="Times New Roman"/>
          <w:szCs w:val="24"/>
        </w:rPr>
        <w:t xml:space="preserve">ουλειά; Σας ρωτάω. Έχετε αναρωτηθεί γιατί λιποθυμούν τα παιδιά στο σχολείο, όταν έξι και </w:t>
      </w:r>
      <w:r>
        <w:rPr>
          <w:rFonts w:eastAsia="Times New Roman" w:cs="Times New Roman"/>
          <w:szCs w:val="24"/>
        </w:rPr>
        <w:t>ε</w:t>
      </w:r>
      <w:r>
        <w:rPr>
          <w:rFonts w:eastAsia="Times New Roman" w:cs="Times New Roman"/>
          <w:szCs w:val="24"/>
        </w:rPr>
        <w:t>π</w:t>
      </w:r>
      <w:r>
        <w:rPr>
          <w:rFonts w:eastAsia="Times New Roman" w:cs="Times New Roman"/>
          <w:szCs w:val="24"/>
        </w:rPr>
        <w:t>τά</w:t>
      </w:r>
      <w:r>
        <w:rPr>
          <w:rFonts w:eastAsia="Times New Roman" w:cs="Times New Roman"/>
          <w:szCs w:val="24"/>
        </w:rPr>
        <w:t xml:space="preserve"> μήνες έχουν να πληρωθούν οι γονείς τους; Λέτε ότι παίρνετε μέτρα; Δηλαδή, συστάσεις.</w:t>
      </w:r>
    </w:p>
    <w:p w14:paraId="699B2F7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Το νομικό πλαίσιο, που λέτε, έχει </w:t>
      </w:r>
      <w:proofErr w:type="spellStart"/>
      <w:r>
        <w:rPr>
          <w:rFonts w:eastAsia="Times New Roman" w:cs="Times New Roman"/>
          <w:szCs w:val="24"/>
        </w:rPr>
        <w:t>φτωχοποιηθεί</w:t>
      </w:r>
      <w:proofErr w:type="spellEnd"/>
      <w:r>
        <w:rPr>
          <w:rFonts w:eastAsia="Times New Roman" w:cs="Times New Roman"/>
          <w:szCs w:val="24"/>
        </w:rPr>
        <w:t xml:space="preserve"> και έχει μειωθεί για να προστα</w:t>
      </w:r>
      <w:r>
        <w:rPr>
          <w:rFonts w:eastAsia="Times New Roman" w:cs="Times New Roman"/>
          <w:szCs w:val="24"/>
        </w:rPr>
        <w:t>τεύει ακριβώς τον εργοδότη. Σας ρωτάμε, λοιπόν.</w:t>
      </w:r>
    </w:p>
    <w:p w14:paraId="699B2F7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Η εταιρεία αυτή παράγει κτηνιατρικά φάρμακα. Είναι αναγκαίο το αντικείμενό της. Χρειάζεται στη χώρα μας. Όταν εισάγουμε </w:t>
      </w:r>
      <w:proofErr w:type="spellStart"/>
      <w:r>
        <w:rPr>
          <w:rFonts w:eastAsia="Times New Roman" w:cs="Times New Roman"/>
          <w:szCs w:val="24"/>
        </w:rPr>
        <w:t>ζωοκομικά</w:t>
      </w:r>
      <w:proofErr w:type="spellEnd"/>
      <w:r>
        <w:rPr>
          <w:rFonts w:eastAsia="Times New Roman" w:cs="Times New Roman"/>
          <w:szCs w:val="24"/>
        </w:rPr>
        <w:t xml:space="preserve"> προϊόντα </w:t>
      </w:r>
      <w:r>
        <w:rPr>
          <w:rFonts w:eastAsia="Times New Roman" w:cs="Times New Roman"/>
          <w:szCs w:val="24"/>
        </w:rPr>
        <w:t>δ</w:t>
      </w:r>
      <w:r>
        <w:rPr>
          <w:rFonts w:eastAsia="Times New Roman" w:cs="Times New Roman"/>
          <w:szCs w:val="24"/>
        </w:rPr>
        <w:t>ύ</w:t>
      </w:r>
      <w:r>
        <w:rPr>
          <w:rFonts w:eastAsia="Times New Roman" w:cs="Times New Roman"/>
          <w:szCs w:val="24"/>
        </w:rPr>
        <w:t>ο δισεκατομμ</w:t>
      </w:r>
      <w:r>
        <w:rPr>
          <w:rFonts w:eastAsia="Times New Roman" w:cs="Times New Roman"/>
          <w:szCs w:val="24"/>
        </w:rPr>
        <w:t>υρίων</w:t>
      </w:r>
      <w:r>
        <w:rPr>
          <w:rFonts w:eastAsia="Times New Roman" w:cs="Times New Roman"/>
          <w:szCs w:val="24"/>
        </w:rPr>
        <w:t xml:space="preserve"> σημαίνει ότι μπορείς να αναπτύξεις την κτηνοτροφία και να εξασφαλίσεις έτσι και θέσεις εργασίας. Κανονικά το ίδιο το κράτος τέτοιες εταιρείες έπρεπε να τις δημιουργεί. Λέτε ότι είστε στο πλευρό των εργαζομένων. Εμείς σας ρωτάμε καθαρά πώς θα εξασφαλιστεί </w:t>
      </w:r>
      <w:r>
        <w:rPr>
          <w:rFonts w:eastAsia="Times New Roman" w:cs="Times New Roman"/>
          <w:szCs w:val="24"/>
        </w:rPr>
        <w:t xml:space="preserve">άμεσα και γρήγορα να δοθεί ό,τι τους οφείλεται. </w:t>
      </w:r>
    </w:p>
    <w:p w14:paraId="699B2F7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Επιπλέον, μαθαίνουμε –μπορεί να είστε κι εσείς ενήμεροι- ότι ήδη υπήρξε ένας αγοραστής. Επειδή θα χρησιμοποιήσει νομικό αντεργατικό πλαίσιο εμείς σας ζητάμε να εξασφαλίσετε άμεσα και γρήγορα ότι θα πάρουν τα</w:t>
      </w:r>
      <w:r>
        <w:rPr>
          <w:rFonts w:eastAsia="Times New Roman" w:cs="Times New Roman"/>
          <w:szCs w:val="24"/>
        </w:rPr>
        <w:t xml:space="preserve"> δεδουλευμένα τους, ότι δεν θα γίνει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απόλυση και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αλλαγή στις εργασιακές σχέσεις. Μέτρα έχετε για τις ανάγκες του κεφαλαίου μέσα από φοροαπαλλαγές, από χρηματοδοτήσεις για αναπτυξιακούς νόμους. Μέχρι και δωρεάν εργασία. Για τον εργαζόμενο λαό </w:t>
      </w:r>
      <w:r>
        <w:rPr>
          <w:rFonts w:eastAsia="Times New Roman" w:cs="Times New Roman"/>
          <w:szCs w:val="24"/>
        </w:rPr>
        <w:t xml:space="preserve">όμως μόνο φόρους, χαράτσια, μείωση μισθών, συντάξεων, κατάργηση επιδομάτων, τσάκισμα δικαιωμάτων για να είναι πιο </w:t>
      </w:r>
      <w:r>
        <w:rPr>
          <w:rFonts w:eastAsia="Times New Roman" w:cs="Times New Roman"/>
          <w:szCs w:val="24"/>
        </w:rPr>
        <w:t>φ</w:t>
      </w:r>
      <w:r>
        <w:rPr>
          <w:rFonts w:eastAsia="Times New Roman" w:cs="Times New Roman"/>
          <w:szCs w:val="24"/>
        </w:rPr>
        <w:t>θ</w:t>
      </w:r>
      <w:r>
        <w:rPr>
          <w:rFonts w:eastAsia="Times New Roman" w:cs="Times New Roman"/>
          <w:szCs w:val="24"/>
        </w:rPr>
        <w:t>ηνός</w:t>
      </w:r>
      <w:r>
        <w:rPr>
          <w:rFonts w:eastAsia="Times New Roman" w:cs="Times New Roman"/>
          <w:szCs w:val="24"/>
        </w:rPr>
        <w:t xml:space="preserve"> στην εργοδοσία. </w:t>
      </w:r>
    </w:p>
    <w:p w14:paraId="699B2F7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Συνεπώς ζητάμε τη δέσμευσή σας με απόλυτο τρόπο ότι ακόμα και με νέο ιδιοκτήτη θα πληρωθούν όλοι οι εργαζόμενοι για τα</w:t>
      </w:r>
      <w:r>
        <w:rPr>
          <w:rFonts w:eastAsia="Times New Roman" w:cs="Times New Roman"/>
          <w:szCs w:val="24"/>
        </w:rPr>
        <w:t xml:space="preserve"> δεδουλευμένα τους, δεν θα γίνει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απόλυση και δεν θα υπάρξει αλλαγή στις εργασιακές σχέσεις. </w:t>
      </w:r>
    </w:p>
    <w:p w14:paraId="699B2F7E"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Μανωλάκου</w:t>
      </w:r>
      <w:proofErr w:type="spellEnd"/>
      <w:r>
        <w:rPr>
          <w:rFonts w:eastAsia="Times New Roman" w:cs="Times New Roman"/>
          <w:szCs w:val="24"/>
        </w:rPr>
        <w:t>.</w:t>
      </w:r>
    </w:p>
    <w:p w14:paraId="699B2F7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Η κυρία Υπουργός έχει τον λόγο.</w:t>
      </w:r>
    </w:p>
    <w:p w14:paraId="699B2F80"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w:t>
      </w:r>
      <w:r>
        <w:rPr>
          <w:rFonts w:eastAsia="Times New Roman" w:cs="Times New Roman"/>
          <w:b/>
          <w:szCs w:val="24"/>
        </w:rPr>
        <w:t xml:space="preserve"> Κοινωνικής Αλληλεγγύης):</w:t>
      </w:r>
      <w:r>
        <w:rPr>
          <w:rFonts w:eastAsia="Times New Roman" w:cs="Times New Roman"/>
          <w:szCs w:val="24"/>
        </w:rPr>
        <w:t xml:space="preserve"> Νομίζω ότι από τα στοιχεία που παραθέτω σε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περίπτωση δεν προκύπτει ότι το Υπουργείο Εργασίας στέκεται από την πλευρά του κεφαλαίου και δεν στέκεται από την πλευρά των εργαζομένων. Σε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περίπτωση δεν προκύπτει αυτό. Η ε</w:t>
      </w:r>
      <w:r>
        <w:rPr>
          <w:rFonts w:eastAsia="Times New Roman" w:cs="Times New Roman"/>
          <w:szCs w:val="24"/>
        </w:rPr>
        <w:t>πιβολή του προστίμου, οι διαρκείς έλεγχοι που γίνονται από το Σώμα Επιθεώρησης Εργασίας, η πίεση που ασκείται στις τριμερείς συμφιλιωτικές που ζητούν οι εργαζόμενοι -καλώς κάνουν και ζητούν οι εργαζόμενοι</w:t>
      </w:r>
      <w:r>
        <w:rPr>
          <w:rFonts w:eastAsia="Times New Roman" w:cs="Times New Roman"/>
          <w:szCs w:val="24"/>
        </w:rPr>
        <w:t>,</w:t>
      </w:r>
      <w:r>
        <w:rPr>
          <w:rFonts w:eastAsia="Times New Roman" w:cs="Times New Roman"/>
          <w:szCs w:val="24"/>
        </w:rPr>
        <w:t xml:space="preserve"> γιατί έχουν αποτέλεσμα σε πάρα πολλές περιπτώσεις-</w:t>
      </w:r>
      <w:r>
        <w:rPr>
          <w:rFonts w:eastAsia="Times New Roman" w:cs="Times New Roman"/>
          <w:szCs w:val="24"/>
        </w:rPr>
        <w:t xml:space="preserve"> δείχνουν ακριβώς την πρόθεση και τη βούληση του Υπουργείου Εργασίας </w:t>
      </w:r>
      <w:r>
        <w:rPr>
          <w:rFonts w:eastAsia="Times New Roman" w:cs="Times New Roman"/>
          <w:szCs w:val="24"/>
        </w:rPr>
        <w:lastRenderedPageBreak/>
        <w:t>να στέκεται από την πλευρά των εργαζομένων</w:t>
      </w:r>
      <w:r>
        <w:rPr>
          <w:rFonts w:eastAsia="Times New Roman" w:cs="Times New Roman"/>
          <w:szCs w:val="24"/>
        </w:rPr>
        <w:t>,</w:t>
      </w:r>
      <w:r>
        <w:rPr>
          <w:rFonts w:eastAsia="Times New Roman" w:cs="Times New Roman"/>
          <w:szCs w:val="24"/>
        </w:rPr>
        <w:t xml:space="preserve"> οι οποίοι σε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περίπτωση προφανώς δεν έχουν την ευθύνη για την οικονομική κατάσταση της επιχείρησης σήμερα. </w:t>
      </w:r>
    </w:p>
    <w:p w14:paraId="699B2F8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Όπως δεν συμμετείχαν στα κέρδ</w:t>
      </w:r>
      <w:r>
        <w:rPr>
          <w:rFonts w:eastAsia="Times New Roman" w:cs="Times New Roman"/>
          <w:szCs w:val="24"/>
        </w:rPr>
        <w:t xml:space="preserve">η της </w:t>
      </w:r>
      <w:r>
        <w:rPr>
          <w:rFonts w:eastAsia="Times New Roman" w:cs="Times New Roman"/>
          <w:szCs w:val="24"/>
        </w:rPr>
        <w:t>εταιρ</w:t>
      </w:r>
      <w:r>
        <w:rPr>
          <w:rFonts w:eastAsia="Times New Roman" w:cs="Times New Roman"/>
          <w:szCs w:val="24"/>
        </w:rPr>
        <w:t>ε</w:t>
      </w:r>
      <w:r>
        <w:rPr>
          <w:rFonts w:eastAsia="Times New Roman" w:cs="Times New Roman"/>
          <w:szCs w:val="24"/>
        </w:rPr>
        <w:t>ίας</w:t>
      </w:r>
      <w:r>
        <w:rPr>
          <w:rFonts w:eastAsia="Times New Roman" w:cs="Times New Roman"/>
          <w:szCs w:val="24"/>
        </w:rPr>
        <w:t xml:space="preserve"> όταν πήγαινε καλά, έτσι δεν είναι δυνατόν να τους ζητάτε να συμμετάσχουν στο έλλειμμα της </w:t>
      </w:r>
      <w:r>
        <w:rPr>
          <w:rFonts w:eastAsia="Times New Roman" w:cs="Times New Roman"/>
          <w:szCs w:val="24"/>
        </w:rPr>
        <w:t>εταιρ</w:t>
      </w:r>
      <w:r>
        <w:rPr>
          <w:rFonts w:eastAsia="Times New Roman" w:cs="Times New Roman"/>
          <w:szCs w:val="24"/>
        </w:rPr>
        <w:t>ε</w:t>
      </w:r>
      <w:r>
        <w:rPr>
          <w:rFonts w:eastAsia="Times New Roman" w:cs="Times New Roman"/>
          <w:szCs w:val="24"/>
        </w:rPr>
        <w:t>ίας</w:t>
      </w:r>
      <w:r>
        <w:rPr>
          <w:rFonts w:eastAsia="Times New Roman" w:cs="Times New Roman"/>
          <w:szCs w:val="24"/>
        </w:rPr>
        <w:t xml:space="preserve">, όταν αυτή δεν πηγαίνει καλά. Επομένως νομίζω ότι αυτός ο χαρακτηρισμός ή αυτή η τοποθέτηση δεν έχει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με την πραγματικότητα.</w:t>
      </w:r>
    </w:p>
    <w:p w14:paraId="699B2F8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Από</w:t>
      </w:r>
      <w:r>
        <w:rPr>
          <w:rFonts w:eastAsia="Times New Roman" w:cs="Times New Roman"/>
          <w:szCs w:val="24"/>
        </w:rPr>
        <w:t xml:space="preserve"> εκεί και πέρα, το Υπουργείο Εργασίας χρησιμοποιεί τις τριμερείς συμφιλιωτικές και τις εργατικές διαφορές που διεξάγονται από το Σώμα Επιθεώρησης Εργασίας με έναν τρόπο πολλαπλασιαστικό σε σχέση με τις προηγούμενες κυβερνήσεις.</w:t>
      </w:r>
    </w:p>
    <w:p w14:paraId="699B2F8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Στη δική μας θητεία έχουν γί</w:t>
      </w:r>
      <w:r>
        <w:rPr>
          <w:rFonts w:eastAsia="Times New Roman" w:cs="Times New Roman"/>
          <w:szCs w:val="24"/>
        </w:rPr>
        <w:t xml:space="preserve">νει τουλάχιστον διπλάσιες ή υπερδιπλάσιες τριμερείς συμφιλιωτικές συναντήσεις -περισσότερες από τριακόσιες, ενώ την προηγούμενη περίοδο έγιναν λιγότερες από </w:t>
      </w:r>
      <w:proofErr w:type="spellStart"/>
      <w:r>
        <w:rPr>
          <w:rFonts w:eastAsia="Times New Roman" w:cs="Times New Roman"/>
          <w:szCs w:val="24"/>
        </w:rPr>
        <w:t>εκατόν</w:t>
      </w:r>
      <w:proofErr w:type="spellEnd"/>
      <w:r>
        <w:rPr>
          <w:rFonts w:eastAsia="Times New Roman" w:cs="Times New Roman"/>
          <w:szCs w:val="24"/>
        </w:rPr>
        <w:t xml:space="preserve"> πενήντα συμφιλιωτικές- εκ των οποίων πολλές καταλήγουν σε πολλά θετικά αποτελέσματα από τους</w:t>
      </w:r>
      <w:r>
        <w:rPr>
          <w:rFonts w:eastAsia="Times New Roman" w:cs="Times New Roman"/>
          <w:szCs w:val="24"/>
        </w:rPr>
        <w:t xml:space="preserve"> εργαζόμενους</w:t>
      </w:r>
      <w:r>
        <w:rPr>
          <w:rFonts w:eastAsia="Times New Roman" w:cs="Times New Roman"/>
          <w:szCs w:val="24"/>
        </w:rPr>
        <w:t>,</w:t>
      </w:r>
      <w:r>
        <w:rPr>
          <w:rFonts w:eastAsia="Times New Roman" w:cs="Times New Roman"/>
          <w:szCs w:val="24"/>
        </w:rPr>
        <w:t xml:space="preserve"> είτε αυτό αφορά να παρθούν πίσω απολύσεις που έχουν εξαγγελθεί είτε αφορά την </w:t>
      </w:r>
      <w:proofErr w:type="spellStart"/>
      <w:r>
        <w:rPr>
          <w:rFonts w:eastAsia="Times New Roman" w:cs="Times New Roman"/>
          <w:szCs w:val="24"/>
        </w:rPr>
        <w:t>επαναπρόσληψη</w:t>
      </w:r>
      <w:proofErr w:type="spellEnd"/>
      <w:r>
        <w:rPr>
          <w:rFonts w:eastAsia="Times New Roman" w:cs="Times New Roman"/>
          <w:szCs w:val="24"/>
        </w:rPr>
        <w:t xml:space="preserve"> προσωπικού είτε αφορά την καταβολή δεδουλευμένων.</w:t>
      </w:r>
    </w:p>
    <w:p w14:paraId="699B2F8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Σε ένα τέτοιο πλαίσιο θα συνεχίσουμε να πιέζουμε για την καταβολή των δίκαιων αιτημάτων και των δίκ</w:t>
      </w:r>
      <w:r>
        <w:rPr>
          <w:rFonts w:eastAsia="Times New Roman" w:cs="Times New Roman"/>
          <w:szCs w:val="24"/>
        </w:rPr>
        <w:t>αιων δεδουλευμένων των εργαζόμενων, που οφείλει ο εργοδότης και το έχει ανοιχτά αναγνωρίσει. Προφανώς αυτό θα συμβεί και στην περίπτωση που μεταβούμε σε ένα άλλο ιδιοκτησιακό καθεστώς και επιχειρηθεί να μεταβιβαστούν οι υποχρεώσεις στην επόμενη επιχείρηση.</w:t>
      </w:r>
      <w:r>
        <w:rPr>
          <w:rFonts w:eastAsia="Times New Roman" w:cs="Times New Roman"/>
          <w:szCs w:val="24"/>
        </w:rPr>
        <w:t xml:space="preserve"> Προφανώς, όταν έχουμε διαδοχή του ιδιοκτησιακού καθεστώτος, μεταβιβάζονται όλες οι υποχρεώσεις της εργοδότριας </w:t>
      </w:r>
      <w:r>
        <w:rPr>
          <w:rFonts w:eastAsia="Times New Roman" w:cs="Times New Roman"/>
          <w:szCs w:val="24"/>
        </w:rPr>
        <w:t>εταιρ</w:t>
      </w:r>
      <w:r>
        <w:rPr>
          <w:rFonts w:eastAsia="Times New Roman" w:cs="Times New Roman"/>
          <w:szCs w:val="24"/>
        </w:rPr>
        <w:t>ε</w:t>
      </w:r>
      <w:r>
        <w:rPr>
          <w:rFonts w:eastAsia="Times New Roman" w:cs="Times New Roman"/>
          <w:szCs w:val="24"/>
        </w:rPr>
        <w:t>ίας</w:t>
      </w:r>
      <w:r>
        <w:rPr>
          <w:rFonts w:eastAsia="Times New Roman" w:cs="Times New Roman"/>
          <w:szCs w:val="24"/>
        </w:rPr>
        <w:t xml:space="preserve"> και στην επόμενη που αναλαμβάνει.</w:t>
      </w:r>
    </w:p>
    <w:p w14:paraId="699B2F8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Από εκεί και πέρα, και σε θεσμικό πλαίσιο αναλαμβάνουμε πρωτοβουλίες για να αντιμετωπίσουμε το φαινό</w:t>
      </w:r>
      <w:r>
        <w:rPr>
          <w:rFonts w:eastAsia="Times New Roman" w:cs="Times New Roman"/>
          <w:szCs w:val="24"/>
        </w:rPr>
        <w:t xml:space="preserve">μενο της απλήρωτης εργασίας, που είναι μέρος του συνολικού προβλήματος της παραβατικότητας στην αγορά εργασίας. Νομίζω ότι για πρώτη φορά με τέτοιο συστηματικό τρόπο </w:t>
      </w:r>
      <w:proofErr w:type="spellStart"/>
      <w:r>
        <w:rPr>
          <w:rFonts w:eastAsia="Times New Roman" w:cs="Times New Roman"/>
          <w:szCs w:val="24"/>
        </w:rPr>
        <w:t>στοχοποιούμε</w:t>
      </w:r>
      <w:proofErr w:type="spellEnd"/>
      <w:r>
        <w:rPr>
          <w:rFonts w:eastAsia="Times New Roman" w:cs="Times New Roman"/>
          <w:szCs w:val="24"/>
        </w:rPr>
        <w:t xml:space="preserve"> την απλήρωτη εργασία. Δεν έχουν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τα μνημόνια με τη μη καταβολή τω</w:t>
      </w:r>
      <w:r>
        <w:rPr>
          <w:rFonts w:eastAsia="Times New Roman" w:cs="Times New Roman"/>
          <w:szCs w:val="24"/>
        </w:rPr>
        <w:t xml:space="preserve">ν δεδουλευμένων αποδοχών. Δεν υπήρχε κάποιο άλλο θεσμικό πλαίσιο όπου η εκτελεστική εξουσία να μπορούσε να παρέμβει στην καταβολή των δεδουλευμένων και να έχει αυτό </w:t>
      </w:r>
      <w:proofErr w:type="spellStart"/>
      <w:r>
        <w:rPr>
          <w:rFonts w:eastAsia="Times New Roman" w:cs="Times New Roman"/>
          <w:szCs w:val="24"/>
        </w:rPr>
        <w:t>αποξηλωθεί</w:t>
      </w:r>
      <w:proofErr w:type="spellEnd"/>
      <w:r>
        <w:rPr>
          <w:rFonts w:eastAsia="Times New Roman" w:cs="Times New Roman"/>
          <w:szCs w:val="24"/>
        </w:rPr>
        <w:t xml:space="preserve"> κατά τη διάρκεια των τελευταίων ετών. Επομένως</w:t>
      </w:r>
      <w:r>
        <w:rPr>
          <w:rFonts w:eastAsia="Times New Roman" w:cs="Times New Roman"/>
          <w:szCs w:val="24"/>
        </w:rPr>
        <w:t xml:space="preserve"> </w:t>
      </w:r>
      <w:r>
        <w:rPr>
          <w:rFonts w:eastAsia="Times New Roman" w:cs="Times New Roman"/>
          <w:szCs w:val="24"/>
        </w:rPr>
        <w:t>μη συγχέετε αυτές τις δύο περιπτώ</w:t>
      </w:r>
      <w:r>
        <w:rPr>
          <w:rFonts w:eastAsia="Times New Roman" w:cs="Times New Roman"/>
          <w:szCs w:val="24"/>
        </w:rPr>
        <w:t>σεις.</w:t>
      </w:r>
    </w:p>
    <w:p w14:paraId="699B2F8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Εμείς από την πλευρά μας αναλαμβάνουμε θεσμικές παρεμβάσεις για να διασφαλίσουμε καλύτερα το πλαίσιο και να αποφύγουμε τις περιπτώσεις της παραβατικότητας στην αγορά εργασίας</w:t>
      </w:r>
      <w:r>
        <w:rPr>
          <w:rFonts w:eastAsia="Times New Roman" w:cs="Times New Roman"/>
          <w:szCs w:val="24"/>
        </w:rPr>
        <w:t>,</w:t>
      </w:r>
      <w:r>
        <w:rPr>
          <w:rFonts w:eastAsia="Times New Roman" w:cs="Times New Roman"/>
          <w:szCs w:val="24"/>
        </w:rPr>
        <w:t xml:space="preserve"> τόσο με την τραπεζική καταβολή του μισθού, που επί της δικής μας Κυβέρνηση</w:t>
      </w:r>
      <w:r>
        <w:rPr>
          <w:rFonts w:eastAsia="Times New Roman" w:cs="Times New Roman"/>
          <w:szCs w:val="24"/>
        </w:rPr>
        <w:t>ς έγινε υποχρεωτική, για να ελέγχεται ακριβώς το τι συμβαίνει εκεί έξω, όσο και με άλλες παρεμβάσεις, όπως ο αποκλεισμός των επιχειρήσεων που συστηματικά παραβιάζουν την εργατική νομοθεσία από το δημόσιο χρήμα.</w:t>
      </w:r>
    </w:p>
    <w:p w14:paraId="699B2F8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Σε αυτές τις παρεμβάσεις είμαστε και σε συνερ</w:t>
      </w:r>
      <w:r>
        <w:rPr>
          <w:rFonts w:eastAsia="Times New Roman" w:cs="Times New Roman"/>
          <w:szCs w:val="24"/>
        </w:rPr>
        <w:t>γασία με το Εργατικό Κέντρο Αθηνών, το οποίο παίρνει μια πολύ μεγάλη πρωτοβουλία για την απλήρωτη εργασία και νομίζω ότι το επόμενο διάστημα θα βελτιωθεί η κατάσταση και για τους εργαζόμενους.</w:t>
      </w:r>
    </w:p>
    <w:p w14:paraId="699B2F8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Ευχαριστώ.</w:t>
      </w:r>
    </w:p>
    <w:p w14:paraId="699B2F89"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w:t>
      </w:r>
      <w:r>
        <w:rPr>
          <w:rFonts w:eastAsia="Times New Roman" w:cs="Times New Roman"/>
          <w:szCs w:val="24"/>
        </w:rPr>
        <w:t>υρία Υπουργό. Με την επίκαιρη ερώτηση που μόλις συζητήθηκε ολοκληρώνεται και ο κατάλογος των επικαίρων ερωτήσεων που συζητήθηκαν σήμερα.</w:t>
      </w:r>
    </w:p>
    <w:p w14:paraId="699B2F8A"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Δεν θα συζητηθούν οι ακόλουθες επίκαιρες ερωτήσεις:</w:t>
      </w:r>
    </w:p>
    <w:p w14:paraId="699B2F8B"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ένατη</w:t>
      </w:r>
      <w:r>
        <w:rPr>
          <w:rFonts w:eastAsia="Times New Roman" w:cs="Times New Roman"/>
          <w:szCs w:val="24"/>
        </w:rPr>
        <w:t xml:space="preserve"> με αριθμό 1103/27-6-2017 επίκαιρη ερώτηση δεύτερου κύκλου τ</w:t>
      </w:r>
      <w:r>
        <w:rPr>
          <w:rFonts w:eastAsia="Times New Roman" w:cs="Times New Roman"/>
          <w:szCs w:val="24"/>
        </w:rPr>
        <w:t xml:space="preserve">ου Βουλευτή Ιωαννίνων της Νέας Δημοκρατίας κ. </w:t>
      </w:r>
      <w:r>
        <w:rPr>
          <w:rFonts w:eastAsia="Times New Roman" w:cs="Times New Roman"/>
          <w:bCs/>
          <w:szCs w:val="24"/>
        </w:rPr>
        <w:t>Κωνσταντίνου Τασούλα</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«Ελλιπής φύλαξη στα χωριά του Δήμου </w:t>
      </w:r>
      <w:proofErr w:type="spellStart"/>
      <w:r>
        <w:rPr>
          <w:rFonts w:eastAsia="Times New Roman" w:cs="Times New Roman"/>
          <w:szCs w:val="24"/>
        </w:rPr>
        <w:t>Πωγωνίου</w:t>
      </w:r>
      <w:proofErr w:type="spellEnd"/>
      <w:r>
        <w:rPr>
          <w:rFonts w:eastAsia="Times New Roman" w:cs="Times New Roman"/>
          <w:szCs w:val="24"/>
        </w:rPr>
        <w:t xml:space="preserve"> Ιωαννίνων», δεν θα συζητηθεί λόγω κωλύματος του αρμόδιου Αναπληρωτή Υπουργού κ. </w:t>
      </w:r>
      <w:proofErr w:type="spellStart"/>
      <w:r>
        <w:rPr>
          <w:rFonts w:eastAsia="Times New Roman" w:cs="Times New Roman"/>
          <w:szCs w:val="24"/>
        </w:rPr>
        <w:t>Τόσκα</w:t>
      </w:r>
      <w:proofErr w:type="spellEnd"/>
      <w:r>
        <w:rPr>
          <w:rFonts w:eastAsia="Times New Roman" w:cs="Times New Roman"/>
          <w:szCs w:val="24"/>
        </w:rPr>
        <w:t>, εξαιτίας απουσίας τ</w:t>
      </w:r>
      <w:r>
        <w:rPr>
          <w:rFonts w:eastAsia="Times New Roman" w:cs="Times New Roman"/>
          <w:szCs w:val="24"/>
        </w:rPr>
        <w:t>ου στο εξωτερικό.</w:t>
      </w:r>
    </w:p>
    <w:p w14:paraId="699B2F8C"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δέκατη</w:t>
      </w:r>
      <w:r>
        <w:rPr>
          <w:rFonts w:eastAsia="Times New Roman" w:cs="Times New Roman"/>
          <w:szCs w:val="24"/>
        </w:rPr>
        <w:t xml:space="preserve"> με αριθμό 1079/21-6-2017 επίκαιρη ερώτηση δεύτερου κύκλου της Βουλευτού Αττικής της Δημοκρατικής Συμπαράταξης ΠΑΣΟΚ – ΔΗΜΑΡ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Παρασκευής</w:t>
      </w:r>
      <w:r>
        <w:rPr>
          <w:rFonts w:eastAsia="Times New Roman" w:cs="Times New Roman"/>
          <w:b/>
          <w:szCs w:val="24"/>
        </w:rPr>
        <w:t xml:space="preserve">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προστασία και την ασφάλεια των κατοίκων των Αχαρνών, δεν θα συζητηθεί λόγω κωλύματος του αρμόδιου Αναπληρωτή Υπουργού κ. </w:t>
      </w:r>
      <w:proofErr w:type="spellStart"/>
      <w:r>
        <w:rPr>
          <w:rFonts w:eastAsia="Times New Roman" w:cs="Times New Roman"/>
          <w:szCs w:val="24"/>
        </w:rPr>
        <w:t>Τόσκα</w:t>
      </w:r>
      <w:proofErr w:type="spellEnd"/>
      <w:r>
        <w:rPr>
          <w:rFonts w:eastAsia="Times New Roman" w:cs="Times New Roman"/>
          <w:szCs w:val="24"/>
        </w:rPr>
        <w:t>, εξαιτίας απουσίας του στο εξωτερικό.</w:t>
      </w:r>
    </w:p>
    <w:p w14:paraId="699B2F8D"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ενδέκατη </w:t>
      </w:r>
      <w:r>
        <w:rPr>
          <w:rFonts w:eastAsia="Times New Roman" w:cs="Times New Roman"/>
          <w:szCs w:val="24"/>
        </w:rPr>
        <w:t>με αριθμό 1080/21-6-2017 επίκαιρη ερώτηση δεύτερου κύκλου του Βου</w:t>
      </w:r>
      <w:r>
        <w:rPr>
          <w:rFonts w:eastAsia="Times New Roman" w:cs="Times New Roman"/>
          <w:szCs w:val="24"/>
        </w:rPr>
        <w:t xml:space="preserve">λευτή Β΄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Pr>
          <w:rFonts w:eastAsia="Times New Roman" w:cs="Times New Roman"/>
          <w:bCs/>
          <w:szCs w:val="24"/>
        </w:rPr>
        <w:t>Ιωάννη Λαγού</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«Ανεξέλεγκτη εγκληματικότητα των </w:t>
      </w:r>
      <w:proofErr w:type="spellStart"/>
      <w:r>
        <w:rPr>
          <w:rFonts w:eastAsia="Times New Roman" w:cs="Times New Roman"/>
          <w:szCs w:val="24"/>
        </w:rPr>
        <w:t>Ρομά</w:t>
      </w:r>
      <w:proofErr w:type="spellEnd"/>
      <w:r>
        <w:rPr>
          <w:rFonts w:eastAsia="Times New Roman" w:cs="Times New Roman"/>
          <w:szCs w:val="24"/>
        </w:rPr>
        <w:t xml:space="preserve"> μετέτρεψε σε άντρο παρανομίας το Μενίδι», δεν θα συζητηθεί λόγω </w:t>
      </w:r>
      <w:r>
        <w:rPr>
          <w:rFonts w:eastAsia="Times New Roman" w:cs="Times New Roman"/>
          <w:szCs w:val="24"/>
        </w:rPr>
        <w:lastRenderedPageBreak/>
        <w:t xml:space="preserve">κωλύματος του αρμόδιου Αναπληρωτή Υπουργού κ. </w:t>
      </w:r>
      <w:proofErr w:type="spellStart"/>
      <w:r>
        <w:rPr>
          <w:rFonts w:eastAsia="Times New Roman" w:cs="Times New Roman"/>
          <w:szCs w:val="24"/>
        </w:rPr>
        <w:t>Τό</w:t>
      </w:r>
      <w:r>
        <w:rPr>
          <w:rFonts w:eastAsia="Times New Roman" w:cs="Times New Roman"/>
          <w:szCs w:val="24"/>
        </w:rPr>
        <w:t>σκα</w:t>
      </w:r>
      <w:proofErr w:type="spellEnd"/>
      <w:r>
        <w:rPr>
          <w:rFonts w:eastAsia="Times New Roman" w:cs="Times New Roman"/>
          <w:szCs w:val="24"/>
        </w:rPr>
        <w:t>, εξαιτίας απουσίας του στο εξωτερικό.</w:t>
      </w:r>
    </w:p>
    <w:p w14:paraId="699B2F8E"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δέκατη τρίτη </w:t>
      </w:r>
      <w:r>
        <w:rPr>
          <w:rFonts w:eastAsia="Times New Roman" w:cs="Times New Roman"/>
          <w:szCs w:val="24"/>
        </w:rPr>
        <w:t xml:space="preserve">με αριθμό 1087/26-6-2017 επίκαιρη ερώτηση δεύτερου κύκλου του Βουλευτή Β΄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Δημήτρη Καμμένου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την ανεξέλεγκτη δράση των κουκου</w:t>
      </w:r>
      <w:r>
        <w:rPr>
          <w:rFonts w:eastAsia="Times New Roman" w:cs="Times New Roman"/>
          <w:szCs w:val="24"/>
        </w:rPr>
        <w:t xml:space="preserve">λοφόρων αναρχικών, δεν θα συζητηθεί λόγω κωλύματος του αρμόδιου Αναπληρωτή Υπουργού κ. </w:t>
      </w:r>
      <w:proofErr w:type="spellStart"/>
      <w:r>
        <w:rPr>
          <w:rFonts w:eastAsia="Times New Roman" w:cs="Times New Roman"/>
          <w:szCs w:val="24"/>
        </w:rPr>
        <w:t>Τόσκα</w:t>
      </w:r>
      <w:proofErr w:type="spellEnd"/>
      <w:r>
        <w:rPr>
          <w:rFonts w:eastAsia="Times New Roman" w:cs="Times New Roman"/>
          <w:szCs w:val="24"/>
        </w:rPr>
        <w:t xml:space="preserve"> εξαιτίας απουσίας του στο εξωτερικό.</w:t>
      </w:r>
    </w:p>
    <w:p w14:paraId="699B2F8F"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δέκατη τέταρτη </w:t>
      </w:r>
      <w:r>
        <w:rPr>
          <w:rFonts w:eastAsia="Times New Roman" w:cs="Times New Roman"/>
          <w:szCs w:val="24"/>
        </w:rPr>
        <w:t>με αριθμό 1082/21-6-2017 επίκαιρη ερώτηση δεύτερου κύκλου της Βουλευτού Β΄ Αθηνών του Λαϊκού Συνδέσμου - Χρυσ</w:t>
      </w:r>
      <w:r>
        <w:rPr>
          <w:rFonts w:eastAsia="Times New Roman" w:cs="Times New Roman"/>
          <w:szCs w:val="24"/>
        </w:rPr>
        <w:t xml:space="preserve">ή Αυγή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«Συνεχιζόμενες τρομοκρατικές επιθέσεις κατά διμοιριών των ΜΑΤ από παρακρατικά στοιχεία», δεν θα συζητηθεί λόγω κωλύματος του αρμόδιου Αναπληρωτή Υπουργού κ. </w:t>
      </w:r>
      <w:proofErr w:type="spellStart"/>
      <w:r>
        <w:rPr>
          <w:rFonts w:eastAsia="Times New Roman" w:cs="Times New Roman"/>
          <w:szCs w:val="24"/>
        </w:rPr>
        <w:t>Τόσκα</w:t>
      </w:r>
      <w:proofErr w:type="spellEnd"/>
      <w:r>
        <w:rPr>
          <w:rFonts w:eastAsia="Times New Roman" w:cs="Times New Roman"/>
          <w:szCs w:val="24"/>
        </w:rPr>
        <w:t>,</w:t>
      </w:r>
      <w:r>
        <w:rPr>
          <w:rFonts w:eastAsia="Times New Roman" w:cs="Times New Roman"/>
          <w:szCs w:val="24"/>
        </w:rPr>
        <w:t xml:space="preserve"> εξαιτίας απουσίας του στο εξωτερικό.</w:t>
      </w:r>
    </w:p>
    <w:p w14:paraId="699B2F90"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πέμπτη</w:t>
      </w:r>
      <w:r>
        <w:rPr>
          <w:rFonts w:eastAsia="Times New Roman" w:cs="Times New Roman"/>
          <w:szCs w:val="24"/>
        </w:rPr>
        <w:t xml:space="preserve"> με αριθμό 1169/4-7-2017 επίκαιρη ερώτηση πρώτου κύκλου του ΣΤ΄ Αντιπροέδρου της Βουλής και Βουλευτή Λάρισας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bCs/>
          <w:szCs w:val="24"/>
        </w:rPr>
        <w:t xml:space="preserve">Γεωργίου </w:t>
      </w:r>
      <w:proofErr w:type="spellStart"/>
      <w:r>
        <w:rPr>
          <w:rFonts w:eastAsia="Times New Roman" w:cs="Times New Roman"/>
          <w:bCs/>
          <w:szCs w:val="24"/>
        </w:rPr>
        <w:lastRenderedPageBreak/>
        <w:t>Λαμπρούλη</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w:t>
      </w:r>
      <w:r>
        <w:rPr>
          <w:rFonts w:eastAsia="Times New Roman" w:cs="Times New Roman"/>
          <w:bCs/>
          <w:szCs w:val="24"/>
        </w:rPr>
        <w:t xml:space="preserve">ισης και Κοινωνικής Αλληλεγγύης, </w:t>
      </w:r>
      <w:r>
        <w:rPr>
          <w:rFonts w:eastAsia="Times New Roman" w:cs="Times New Roman"/>
          <w:szCs w:val="24"/>
        </w:rPr>
        <w:t xml:space="preserve">σχετικά με τα προβλήματα λειτουργίας και το σχέδιο κλεισίματος του Θεραπευτηρίου Χρόνιων Παθήσεων </w:t>
      </w:r>
      <w:proofErr w:type="spellStart"/>
      <w:r>
        <w:rPr>
          <w:rFonts w:eastAsia="Times New Roman" w:cs="Times New Roman"/>
          <w:szCs w:val="24"/>
        </w:rPr>
        <w:t>Παίδων</w:t>
      </w:r>
      <w:proofErr w:type="spellEnd"/>
      <w:r>
        <w:rPr>
          <w:rFonts w:eastAsia="Times New Roman" w:cs="Times New Roman"/>
          <w:szCs w:val="24"/>
        </w:rPr>
        <w:t xml:space="preserve"> Σκαραμαγκά, δεν θα συζητηθεί λόγω κωλύματος του ερωτώντος Βουλευτή. </w:t>
      </w:r>
    </w:p>
    <w:p w14:paraId="699B2F91"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όγδοη </w:t>
      </w:r>
      <w:r>
        <w:rPr>
          <w:rFonts w:eastAsia="Times New Roman" w:cs="Times New Roman"/>
          <w:szCs w:val="24"/>
        </w:rPr>
        <w:t xml:space="preserve">με αριθμό 1171/4-7-2017 επίκαιρη ερώτηση </w:t>
      </w:r>
      <w:r>
        <w:rPr>
          <w:rFonts w:eastAsia="Times New Roman" w:cs="Times New Roman"/>
          <w:szCs w:val="24"/>
        </w:rPr>
        <w:t>δεύτερου</w:t>
      </w:r>
      <w:r>
        <w:rPr>
          <w:rFonts w:eastAsia="Times New Roman" w:cs="Times New Roman"/>
          <w:szCs w:val="24"/>
        </w:rPr>
        <w:t xml:space="preserve"> κύκλου του Βουλευτή Β΄ Αθηνών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το «χτύπημα των συνδικαλιστικών και πολιτικών ελευθεριών των εργαζομένων στ</w:t>
      </w:r>
      <w:r>
        <w:rPr>
          <w:rFonts w:eastAsia="Times New Roman" w:cs="Times New Roman"/>
          <w:szCs w:val="24"/>
        </w:rPr>
        <w:t>ον κλάδο των Τηλεπικοινωνιών», δεν θα συζητηθεί μετά από συνεννόηση της κυρίας Υπουργού με τον ερωτώντα Βουλευτή.</w:t>
      </w:r>
    </w:p>
    <w:p w14:paraId="699B2F92"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1156/4-7-2017 επίκαιρη ερώτηση πρώτου κύκλου του Βουλευτή Πέλλας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Καρασμάνη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 xml:space="preserve">με θέμα: «Βάλτε επιτέλους τέλος στο “καραμπινάτο” σκάνδαλο με τον δρόμο Χαλκηδόνας – Γιαννιτσών - Έδεσσας!», </w:t>
      </w:r>
      <w:r>
        <w:rPr>
          <w:rFonts w:eastAsia="Times New Roman" w:cs="Times New Roman"/>
          <w:szCs w:val="24"/>
        </w:rPr>
        <w:lastRenderedPageBreak/>
        <w:t xml:space="preserve">δεν θα συζητηθεί λόγω κωλύματος του Υπουργού κ. </w:t>
      </w:r>
      <w:proofErr w:type="spellStart"/>
      <w:r>
        <w:rPr>
          <w:rFonts w:eastAsia="Times New Roman" w:cs="Times New Roman"/>
          <w:szCs w:val="24"/>
        </w:rPr>
        <w:t>Σπίρτζη</w:t>
      </w:r>
      <w:proofErr w:type="spellEnd"/>
      <w:r>
        <w:rPr>
          <w:rFonts w:eastAsia="Times New Roman" w:cs="Times New Roman"/>
          <w:szCs w:val="24"/>
        </w:rPr>
        <w:t>, εξαιτίας συνάντησης στη Θεσσαλονίκη με τον Βούλγα</w:t>
      </w:r>
      <w:r>
        <w:rPr>
          <w:rFonts w:eastAsia="Times New Roman" w:cs="Times New Roman"/>
          <w:szCs w:val="24"/>
        </w:rPr>
        <w:t>ρο ομόλογό του.</w:t>
      </w:r>
    </w:p>
    <w:p w14:paraId="699B2F93"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τρίτη</w:t>
      </w:r>
      <w:r>
        <w:rPr>
          <w:rFonts w:eastAsia="Times New Roman" w:cs="Times New Roman"/>
          <w:szCs w:val="24"/>
        </w:rPr>
        <w:t xml:space="preserve"> με αριθμό 1114/29-6-2017 επίκαιρη ερώτηση δεύτερου κύκλου του Βουλευτή Σερρών της Δημοκρατικής Συμπαράταξης ΠΑΣΟΚ – ΔΗΜΑΡ κ. </w:t>
      </w:r>
      <w:r>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Υποδομών και Μεταφορών, </w:t>
      </w:r>
      <w:r>
        <w:rPr>
          <w:rFonts w:eastAsia="Times New Roman" w:cs="Times New Roman"/>
          <w:szCs w:val="24"/>
        </w:rPr>
        <w:t>με θέμα: «Η δημιουργία τριών νέων σταθμών διοδίων σ</w:t>
      </w:r>
      <w:r>
        <w:rPr>
          <w:rFonts w:eastAsia="Times New Roman" w:cs="Times New Roman"/>
          <w:szCs w:val="24"/>
        </w:rPr>
        <w:t xml:space="preserve">τον </w:t>
      </w:r>
      <w:r>
        <w:rPr>
          <w:rFonts w:eastAsia="Times New Roman" w:cs="Times New Roman"/>
          <w:szCs w:val="24"/>
        </w:rPr>
        <w:t>ο</w:t>
      </w:r>
      <w:r>
        <w:rPr>
          <w:rFonts w:eastAsia="Times New Roman" w:cs="Times New Roman"/>
          <w:szCs w:val="24"/>
        </w:rPr>
        <w:t xml:space="preserve">δικό άξονα Προμαχώνας – Σέρρες – Λιμάνι Θεσσαλονίκης είναι καταστροφική για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Νομό Σερρών», δεν θα συζητηθεί λόγω κωλύματος του Υπουργού κ. </w:t>
      </w:r>
      <w:proofErr w:type="spellStart"/>
      <w:r>
        <w:rPr>
          <w:rFonts w:eastAsia="Times New Roman" w:cs="Times New Roman"/>
          <w:szCs w:val="24"/>
        </w:rPr>
        <w:t>Σπίρτζη</w:t>
      </w:r>
      <w:proofErr w:type="spellEnd"/>
      <w:r>
        <w:rPr>
          <w:rFonts w:eastAsia="Times New Roman" w:cs="Times New Roman"/>
          <w:szCs w:val="24"/>
        </w:rPr>
        <w:t>, εξαιτίας συνάντησης στη Θεσσαλονίκη με τον Βούλγαρο ομόλογό του.</w:t>
      </w:r>
    </w:p>
    <w:p w14:paraId="699B2F94"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Η τρίτη με αριθμό 1112/28-6-2017 επ</w:t>
      </w:r>
      <w:r>
        <w:rPr>
          <w:rFonts w:eastAsia="Times New Roman" w:cs="Times New Roman"/>
          <w:szCs w:val="24"/>
        </w:rPr>
        <w:t xml:space="preserve">ίκαιρη ερώτηση πρώτου κύκλου του Βουλευτή Λάρισας της Δημοκρατικής Συμπαράταξης ΠΑΣΟΚ - ΔΗΜΑΡ κ. </w:t>
      </w:r>
      <w:r>
        <w:rPr>
          <w:rFonts w:eastAsia="Times New Roman" w:cs="Times New Roman"/>
          <w:bCs/>
          <w:szCs w:val="24"/>
        </w:rPr>
        <w:t xml:space="preserve">Κωνσταντίνου </w:t>
      </w:r>
      <w:proofErr w:type="spellStart"/>
      <w:r>
        <w:rPr>
          <w:rFonts w:eastAsia="Times New Roman" w:cs="Times New Roman"/>
          <w:bCs/>
          <w:szCs w:val="24"/>
        </w:rPr>
        <w:t>Μπαργιώτα</w:t>
      </w:r>
      <w:proofErr w:type="spellEnd"/>
      <w:r>
        <w:rPr>
          <w:rFonts w:eastAsia="Times New Roman" w:cs="Times New Roman"/>
          <w:szCs w:val="24"/>
        </w:rPr>
        <w:t xml:space="preserve"> προς την Υπουργό </w:t>
      </w:r>
      <w:r>
        <w:rPr>
          <w:rFonts w:eastAsia="Times New Roman" w:cs="Times New Roman"/>
          <w:bCs/>
          <w:szCs w:val="24"/>
        </w:rPr>
        <w:t>Διοικητικής Ανασυγκρότησης,</w:t>
      </w:r>
      <w:r>
        <w:rPr>
          <w:rFonts w:eastAsia="Times New Roman" w:cs="Times New Roman"/>
          <w:b/>
          <w:bCs/>
          <w:szCs w:val="24"/>
        </w:rPr>
        <w:t xml:space="preserve"> </w:t>
      </w:r>
      <w:r>
        <w:rPr>
          <w:rFonts w:eastAsia="Times New Roman" w:cs="Times New Roman"/>
          <w:szCs w:val="24"/>
        </w:rPr>
        <w:t>με θέμα: «Θα εφαρμοστεί η ψηφιακή υπογραφή από την 1</w:t>
      </w:r>
      <w:r>
        <w:rPr>
          <w:rFonts w:eastAsia="Times New Roman" w:cs="Times New Roman"/>
          <w:szCs w:val="24"/>
          <w:vertAlign w:val="superscript"/>
        </w:rPr>
        <w:t>η</w:t>
      </w:r>
      <w:r>
        <w:rPr>
          <w:rFonts w:eastAsia="Times New Roman" w:cs="Times New Roman"/>
          <w:szCs w:val="24"/>
        </w:rPr>
        <w:t xml:space="preserve"> Ιουλίου 2017;» δεν συζητείται λόγω κωλύματος της Υπουργού κ. </w:t>
      </w:r>
      <w:proofErr w:type="spellStart"/>
      <w:r>
        <w:rPr>
          <w:rFonts w:eastAsia="Times New Roman" w:cs="Times New Roman"/>
          <w:szCs w:val="24"/>
        </w:rPr>
        <w:t>Γεροβασίλη</w:t>
      </w:r>
      <w:proofErr w:type="spellEnd"/>
      <w:r>
        <w:rPr>
          <w:rFonts w:eastAsia="Times New Roman" w:cs="Times New Roman"/>
          <w:szCs w:val="24"/>
        </w:rPr>
        <w:t>, εξαιτίας αυξημένων υποχρεώσεων.</w:t>
      </w:r>
    </w:p>
    <w:p w14:paraId="699B2F95"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 xml:space="preserve">Η έκτη με αριθμό 1123/3-7-2017 επίκαιρη ερώτηση δεύτερου κύκλου του Βουλευτή Α΄ Θεσσαλονίκης του Λαϊκού Συνδέσμου - Χρυσή Αυγή κ. </w:t>
      </w:r>
      <w:r>
        <w:rPr>
          <w:rFonts w:eastAsia="Times New Roman" w:cs="Times New Roman"/>
          <w:bCs/>
          <w:szCs w:val="24"/>
        </w:rPr>
        <w:t xml:space="preserve">Αντωνίου Γρέγου </w:t>
      </w:r>
      <w:r>
        <w:rPr>
          <w:rFonts w:eastAsia="Times New Roman" w:cs="Times New Roman"/>
          <w:szCs w:val="24"/>
        </w:rPr>
        <w:t>προς</w:t>
      </w:r>
      <w:r>
        <w:rPr>
          <w:rFonts w:eastAsia="Times New Roman" w:cs="Times New Roman"/>
          <w:szCs w:val="24"/>
        </w:rPr>
        <w:t xml:space="preserve">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με θέμα: «Κατάχρηση του ονόματος Μακεδονία σε αθλητικές οργανώσεις» δεν συζητείται λόγω κωλύματος του αρμόδιου Υφυπουργού κ. Βασιλειάδη, εξαιτίας φόρτου εργασίας.</w:t>
      </w:r>
    </w:p>
    <w:p w14:paraId="699B2F96"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Επίσης, δ</w:t>
      </w:r>
      <w:r>
        <w:rPr>
          <w:rFonts w:eastAsia="Times New Roman" w:cs="Times New Roman"/>
          <w:szCs w:val="24"/>
        </w:rPr>
        <w:t>εν θα συζητηθεί η τέταρτη με αριθμό 1110/27-</w:t>
      </w:r>
      <w:r>
        <w:rPr>
          <w:rFonts w:eastAsia="Times New Roman" w:cs="Times New Roman"/>
          <w:szCs w:val="24"/>
        </w:rPr>
        <w:t xml:space="preserve">6-2017 επίκαιρη ερώτηση δεύτερου κύκλου του Βουλευτή Ευβοίας του Λαϊκού Συνδέσμου - Χρυσή Αυγή κ. </w:t>
      </w:r>
      <w:r>
        <w:rPr>
          <w:rFonts w:eastAsia="Times New Roman" w:cs="Times New Roman"/>
          <w:bCs/>
          <w:szCs w:val="24"/>
        </w:rPr>
        <w:t xml:space="preserve">Νικολάου Μίχου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με θέμα: «Στα πρόθυρα της καταρρεύσεως η οικία του </w:t>
      </w:r>
      <w:r>
        <w:rPr>
          <w:rFonts w:eastAsia="Times New Roman" w:cs="Times New Roman"/>
          <w:szCs w:val="24"/>
        </w:rPr>
        <w:t>ή</w:t>
      </w:r>
      <w:r>
        <w:rPr>
          <w:rFonts w:eastAsia="Times New Roman" w:cs="Times New Roman"/>
          <w:szCs w:val="24"/>
        </w:rPr>
        <w:t xml:space="preserve">ρωα της </w:t>
      </w:r>
      <w:r>
        <w:rPr>
          <w:rFonts w:eastAsia="Times New Roman" w:cs="Times New Roman"/>
          <w:szCs w:val="24"/>
        </w:rPr>
        <w:t>ε</w:t>
      </w:r>
      <w:r>
        <w:rPr>
          <w:rFonts w:eastAsia="Times New Roman" w:cs="Times New Roman"/>
          <w:szCs w:val="24"/>
        </w:rPr>
        <w:t>θνεγερσίας Ανδρέα Μιαούλη».</w:t>
      </w:r>
    </w:p>
    <w:p w14:paraId="699B2F97"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Τέλος, δ</w:t>
      </w:r>
      <w:r>
        <w:rPr>
          <w:rFonts w:eastAsia="Times New Roman" w:cs="Times New Roman"/>
          <w:szCs w:val="24"/>
        </w:rPr>
        <w:t>εν</w:t>
      </w:r>
      <w:r>
        <w:rPr>
          <w:rFonts w:eastAsia="Times New Roman" w:cs="Times New Roman"/>
          <w:szCs w:val="24"/>
        </w:rPr>
        <w:t xml:space="preserve"> θα συζητηθεί η δέκατη πέμπτη με αριθμό 1031/15-6-2017 επίκαιρη ερώτηση </w:t>
      </w:r>
      <w:r>
        <w:rPr>
          <w:rFonts w:eastAsia="Times New Roman" w:cs="Times New Roman"/>
          <w:szCs w:val="24"/>
        </w:rPr>
        <w:t xml:space="preserve">δεύτερου κύκλου </w:t>
      </w:r>
      <w:r>
        <w:rPr>
          <w:rFonts w:eastAsia="Times New Roman" w:cs="Times New Roman"/>
          <w:szCs w:val="24"/>
        </w:rPr>
        <w:t xml:space="preserve">της Βουλευτού Β΄ Αθηνών του Λαϊκού Συνδέσμου - Χρυσή Αυγή 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bCs/>
          <w:szCs w:val="24"/>
        </w:rPr>
        <w:t xml:space="preserve"> </w:t>
      </w:r>
      <w:r>
        <w:rPr>
          <w:rFonts w:eastAsia="Times New Roman" w:cs="Times New Roman"/>
          <w:szCs w:val="24"/>
        </w:rPr>
        <w:t>προς τον</w:t>
      </w:r>
      <w:r>
        <w:rPr>
          <w:rFonts w:eastAsia="Times New Roman" w:cs="Times New Roman"/>
          <w:szCs w:val="24"/>
        </w:rPr>
        <w:t xml:space="preserve"> </w:t>
      </w:r>
      <w:r>
        <w:rPr>
          <w:rFonts w:eastAsia="Times New Roman" w:cs="Times New Roman"/>
          <w:szCs w:val="24"/>
        </w:rPr>
        <w:t xml:space="preserve">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«Ο </w:t>
      </w:r>
      <w:r>
        <w:rPr>
          <w:rFonts w:eastAsia="Times New Roman" w:cs="Times New Roman"/>
          <w:szCs w:val="24"/>
        </w:rPr>
        <w:t>Δ</w:t>
      </w:r>
      <w:r>
        <w:rPr>
          <w:rFonts w:eastAsia="Times New Roman" w:cs="Times New Roman"/>
          <w:szCs w:val="24"/>
        </w:rPr>
        <w:t>ήμος Καβάλας νομιμοποιεί το ψευδοκράτος σε τουρισ</w:t>
      </w:r>
      <w:r>
        <w:rPr>
          <w:rFonts w:eastAsia="Times New Roman" w:cs="Times New Roman"/>
          <w:szCs w:val="24"/>
        </w:rPr>
        <w:t>τική έκθεση στην Κωνσταντινούπολη».</w:t>
      </w:r>
    </w:p>
    <w:p w14:paraId="699B2F98"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699B2F99" w14:textId="77777777" w:rsidR="00373EA4" w:rsidRDefault="000A244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w:t>
      </w:r>
      <w:r>
        <w:rPr>
          <w:rFonts w:eastAsia="Times New Roman" w:cs="Times New Roman"/>
          <w:szCs w:val="24"/>
        </w:rPr>
        <w:t>έχεστε στο σημείο αυτό να λύσουμε τη συνεδρίαση;</w:t>
      </w:r>
    </w:p>
    <w:p w14:paraId="699B2F9A" w14:textId="77777777" w:rsidR="00373EA4" w:rsidRDefault="000A2444">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99B2F9B" w14:textId="77777777" w:rsidR="00373EA4" w:rsidRDefault="000A24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τη συναίνεση του </w:t>
      </w:r>
      <w:r>
        <w:rPr>
          <w:rFonts w:eastAsia="Times New Roman" w:cs="Times New Roman"/>
          <w:szCs w:val="24"/>
        </w:rPr>
        <w:t>Σώματος και ώρα 12.</w:t>
      </w:r>
      <w:r>
        <w:rPr>
          <w:rFonts w:eastAsia="Times New Roman" w:cs="Times New Roman"/>
          <w:szCs w:val="24"/>
        </w:rPr>
        <w:t>15</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sidRPr="009A3572">
        <w:rPr>
          <w:rFonts w:eastAsia="Times New Roman" w:cs="Times New Roman"/>
          <w:szCs w:val="24"/>
        </w:rPr>
        <w:t xml:space="preserve"> ημέρα </w:t>
      </w:r>
      <w:r>
        <w:rPr>
          <w:rFonts w:eastAsia="Times New Roman" w:cs="Times New Roman"/>
          <w:szCs w:val="24"/>
        </w:rPr>
        <w:t xml:space="preserve">Παρασκευή 7 Ιουλίου 2017 και ώρα 10.00΄, με αντικείμενο εργασιών του Σώματος κοινοβουλευτικό έλεγχο: α) συζήτηση επικαίρων ερωτήσεων και β) </w:t>
      </w:r>
      <w:r>
        <w:rPr>
          <w:rFonts w:eastAsia="Times New Roman" w:cs="Times New Roman"/>
          <w:szCs w:val="24"/>
        </w:rPr>
        <w:t>συζήτη</w:t>
      </w:r>
      <w:r>
        <w:rPr>
          <w:rFonts w:eastAsia="Times New Roman" w:cs="Times New Roman"/>
          <w:szCs w:val="24"/>
        </w:rPr>
        <w:t xml:space="preserve">ση της υπ’ </w:t>
      </w:r>
      <w:proofErr w:type="spellStart"/>
      <w:r>
        <w:rPr>
          <w:rFonts w:eastAsia="Times New Roman" w:cs="Times New Roman"/>
          <w:szCs w:val="24"/>
        </w:rPr>
        <w:t>αριθμ</w:t>
      </w:r>
      <w:proofErr w:type="spellEnd"/>
      <w:r>
        <w:rPr>
          <w:rFonts w:eastAsia="Times New Roman" w:cs="Times New Roman"/>
          <w:szCs w:val="24"/>
        </w:rPr>
        <w:t xml:space="preserve">. </w:t>
      </w:r>
      <w:r>
        <w:rPr>
          <w:rFonts w:eastAsia="Times New Roman" w:cs="Times New Roman"/>
          <w:szCs w:val="24"/>
        </w:rPr>
        <w:t xml:space="preserve">9/8/10-2-2017 </w:t>
      </w:r>
      <w:r>
        <w:rPr>
          <w:rFonts w:eastAsia="Times New Roman" w:cs="Times New Roman"/>
          <w:szCs w:val="24"/>
        </w:rPr>
        <w:t>επίκαιρη</w:t>
      </w:r>
      <w:r>
        <w:rPr>
          <w:rFonts w:eastAsia="Times New Roman" w:cs="Times New Roman"/>
          <w:szCs w:val="24"/>
        </w:rPr>
        <w:t>ς</w:t>
      </w:r>
      <w:r>
        <w:rPr>
          <w:rFonts w:eastAsia="Times New Roman" w:cs="Times New Roman"/>
          <w:szCs w:val="24"/>
        </w:rPr>
        <w:t xml:space="preserve"> επερώτηση</w:t>
      </w:r>
      <w:r>
        <w:rPr>
          <w:rFonts w:eastAsia="Times New Roman" w:cs="Times New Roman"/>
          <w:szCs w:val="24"/>
        </w:rPr>
        <w:t>ς,</w:t>
      </w:r>
      <w:r>
        <w:rPr>
          <w:rFonts w:eastAsia="Times New Roman" w:cs="Times New Roman"/>
          <w:szCs w:val="24"/>
        </w:rPr>
        <w:t xml:space="preserve"> σύμφωνα με την ημερήσια διάταξη που έχει διανεμηθεί. </w:t>
      </w:r>
    </w:p>
    <w:p w14:paraId="699B2F9C" w14:textId="77777777" w:rsidR="00373EA4" w:rsidRDefault="000A2444">
      <w:pPr>
        <w:spacing w:line="600" w:lineRule="auto"/>
        <w:jc w:val="both"/>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sectPr w:rsidR="00373E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Microsoft Sans Serif">
    <w:panose1 w:val="020B0604020202020204"/>
    <w:charset w:val="A1"/>
    <w:family w:val="swiss"/>
    <w:pitch w:val="variable"/>
    <w:sig w:usb0="E1002AFF" w:usb1="C0000002" w:usb2="00000008" w:usb3="00000000" w:csb0="0001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puuhsLuS0+zMECtMUL/W12Lp39E=" w:salt="Bdw6Rcij3yhkratHKOuL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A4"/>
    <w:rsid w:val="000A2444"/>
    <w:rsid w:val="00113069"/>
    <w:rsid w:val="00373E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2DC1"/>
  <w15:docId w15:val="{D5648CB1-2662-4366-A227-C85D21FF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209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420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474</MetadataID>
    <Session xmlns="641f345b-441b-4b81-9152-adc2e73ba5e1">Β´</Session>
    <Date xmlns="641f345b-441b-4b81-9152-adc2e73ba5e1">2017-07-05T21:00:00+00:00</Date>
    <Status xmlns="641f345b-441b-4b81-9152-adc2e73ba5e1">
      <Url>http://srv-sp1/praktika/Lists/Incoming_Metadata/EditForm.aspx?ID=474&amp;Source=/praktika/Recordings_Library/Forms/AllItems.aspx</Url>
      <Description>Δημοσιεύτηκε</Description>
    </Status>
    <Meeting xmlns="641f345b-441b-4b81-9152-adc2e73ba5e1">ΡΜΖ´</Meeting>
  </documentManagement>
</p:properties>
</file>

<file path=customXml/itemProps1.xml><?xml version="1.0" encoding="utf-8"?>
<ds:datastoreItem xmlns:ds="http://schemas.openxmlformats.org/officeDocument/2006/customXml" ds:itemID="{6FE60080-36FB-4632-92BC-FC9917BE6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E7C65B-8BBA-4812-9692-1AFDA81C2899}">
  <ds:schemaRefs>
    <ds:schemaRef ds:uri="http://schemas.microsoft.com/sharepoint/v3/contenttype/forms"/>
  </ds:schemaRefs>
</ds:datastoreItem>
</file>

<file path=customXml/itemProps3.xml><?xml version="1.0" encoding="utf-8"?>
<ds:datastoreItem xmlns:ds="http://schemas.openxmlformats.org/officeDocument/2006/customXml" ds:itemID="{248D5B91-0D67-4C32-8D70-19C676584B4D}">
  <ds:schemaRefs>
    <ds:schemaRef ds:uri="http://purl.org/dc/dcmitype/"/>
    <ds:schemaRef ds:uri="http://purl.org/dc/term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118</Pages>
  <Words>21477</Words>
  <Characters>115978</Characters>
  <Application>Microsoft Office Word</Application>
  <DocSecurity>0</DocSecurity>
  <Lines>966</Lines>
  <Paragraphs>274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2017-07-17T09:45:00Z</dcterms:created>
  <dcterms:modified xsi:type="dcterms:W3CDTF">2017-07-17T09:45:00Z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