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AFC1D" w14:textId="77777777" w:rsidR="00D9261F" w:rsidRPr="00D9261F" w:rsidRDefault="00D9261F" w:rsidP="00D9261F">
      <w:pPr>
        <w:spacing w:after="0" w:line="360" w:lineRule="auto"/>
        <w:rPr>
          <w:ins w:id="0" w:author="Φλούδα Χριστίνα" w:date="2017-06-20T10:34:00Z"/>
          <w:rFonts w:eastAsia="Times New Roman"/>
          <w:szCs w:val="24"/>
          <w:lang w:eastAsia="en-US"/>
        </w:rPr>
      </w:pPr>
      <w:ins w:id="1" w:author="Φλούδα Χριστίνα" w:date="2017-06-20T10:34:00Z">
        <w:r w:rsidRPr="00D9261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0569B50" w14:textId="77777777" w:rsidR="00D9261F" w:rsidRPr="00D9261F" w:rsidRDefault="00D9261F" w:rsidP="00D9261F">
      <w:pPr>
        <w:spacing w:after="0" w:line="360" w:lineRule="auto"/>
        <w:rPr>
          <w:ins w:id="2" w:author="Φλούδα Χριστίνα" w:date="2017-06-20T10:34:00Z"/>
          <w:rFonts w:eastAsia="Times New Roman"/>
          <w:szCs w:val="24"/>
          <w:lang w:eastAsia="en-US"/>
        </w:rPr>
      </w:pPr>
    </w:p>
    <w:p w14:paraId="1590F713" w14:textId="77777777" w:rsidR="00D9261F" w:rsidRPr="00D9261F" w:rsidRDefault="00D9261F" w:rsidP="00D9261F">
      <w:pPr>
        <w:spacing w:after="0" w:line="360" w:lineRule="auto"/>
        <w:rPr>
          <w:ins w:id="3" w:author="Φλούδα Χριστίνα" w:date="2017-06-20T10:34:00Z"/>
          <w:rFonts w:eastAsia="Times New Roman"/>
          <w:szCs w:val="24"/>
          <w:lang w:eastAsia="en-US"/>
        </w:rPr>
      </w:pPr>
      <w:ins w:id="4" w:author="Φλούδα Χριστίνα" w:date="2017-06-20T10:34:00Z">
        <w:r w:rsidRPr="00D9261F">
          <w:rPr>
            <w:rFonts w:eastAsia="Times New Roman"/>
            <w:szCs w:val="24"/>
            <w:lang w:eastAsia="en-US"/>
          </w:rPr>
          <w:t>ΠΙΝΑΚΑΣ ΠΕΡΙΕΧΟΜΕΝΩΝ</w:t>
        </w:r>
      </w:ins>
    </w:p>
    <w:p w14:paraId="75635CEA" w14:textId="77777777" w:rsidR="00D9261F" w:rsidRPr="00D9261F" w:rsidRDefault="00D9261F" w:rsidP="00D9261F">
      <w:pPr>
        <w:spacing w:after="0" w:line="360" w:lineRule="auto"/>
        <w:rPr>
          <w:ins w:id="5" w:author="Φλούδα Χριστίνα" w:date="2017-06-20T10:34:00Z"/>
          <w:rFonts w:eastAsia="Times New Roman"/>
          <w:szCs w:val="24"/>
          <w:lang w:eastAsia="en-US"/>
        </w:rPr>
      </w:pPr>
      <w:ins w:id="6" w:author="Φλούδα Χριστίνα" w:date="2017-06-20T10:34:00Z">
        <w:r w:rsidRPr="00D9261F">
          <w:rPr>
            <w:rFonts w:eastAsia="Times New Roman"/>
            <w:szCs w:val="24"/>
            <w:lang w:eastAsia="en-US"/>
          </w:rPr>
          <w:t xml:space="preserve">ΙΖ΄ ΠΕΡΙΟΔΟΣ </w:t>
        </w:r>
      </w:ins>
    </w:p>
    <w:p w14:paraId="7FF07C9B" w14:textId="77777777" w:rsidR="00D9261F" w:rsidRPr="00D9261F" w:rsidRDefault="00D9261F" w:rsidP="00D9261F">
      <w:pPr>
        <w:spacing w:after="0" w:line="360" w:lineRule="auto"/>
        <w:rPr>
          <w:ins w:id="7" w:author="Φλούδα Χριστίνα" w:date="2017-06-20T10:34:00Z"/>
          <w:rFonts w:eastAsia="Times New Roman"/>
          <w:szCs w:val="24"/>
          <w:lang w:eastAsia="en-US"/>
        </w:rPr>
      </w:pPr>
      <w:ins w:id="8" w:author="Φλούδα Χριστίνα" w:date="2017-06-20T10:34:00Z">
        <w:r w:rsidRPr="00D9261F">
          <w:rPr>
            <w:rFonts w:eastAsia="Times New Roman"/>
            <w:szCs w:val="24"/>
            <w:lang w:eastAsia="en-US"/>
          </w:rPr>
          <w:t>ΠΡΟΕΔΡΕΥΟΜΕΝΗΣ ΚΟΙΝΟΒΟΥΛΕΥΤΙΚΗΣ ΔΗΜΟΚΡΑΤΙΑΣ</w:t>
        </w:r>
      </w:ins>
    </w:p>
    <w:p w14:paraId="47E95366" w14:textId="77777777" w:rsidR="00D9261F" w:rsidRPr="00D9261F" w:rsidRDefault="00D9261F" w:rsidP="00D9261F">
      <w:pPr>
        <w:spacing w:after="0" w:line="360" w:lineRule="auto"/>
        <w:rPr>
          <w:ins w:id="9" w:author="Φλούδα Χριστίνα" w:date="2017-06-20T10:34:00Z"/>
          <w:rFonts w:eastAsia="Times New Roman"/>
          <w:szCs w:val="24"/>
          <w:lang w:eastAsia="en-US"/>
        </w:rPr>
      </w:pPr>
      <w:ins w:id="10" w:author="Φλούδα Χριστίνα" w:date="2017-06-20T10:34:00Z">
        <w:r w:rsidRPr="00D9261F">
          <w:rPr>
            <w:rFonts w:eastAsia="Times New Roman"/>
            <w:szCs w:val="24"/>
            <w:lang w:eastAsia="en-US"/>
          </w:rPr>
          <w:t>ΣΥΝΟΔΟΣ Β΄</w:t>
        </w:r>
      </w:ins>
    </w:p>
    <w:p w14:paraId="5D314B17" w14:textId="77777777" w:rsidR="00D9261F" w:rsidRPr="00D9261F" w:rsidRDefault="00D9261F" w:rsidP="00D9261F">
      <w:pPr>
        <w:spacing w:after="0" w:line="360" w:lineRule="auto"/>
        <w:rPr>
          <w:ins w:id="11" w:author="Φλούδα Χριστίνα" w:date="2017-06-20T10:34:00Z"/>
          <w:rFonts w:eastAsia="Times New Roman"/>
          <w:szCs w:val="24"/>
          <w:lang w:eastAsia="en-US"/>
        </w:rPr>
      </w:pPr>
    </w:p>
    <w:p w14:paraId="471AA5CB" w14:textId="77777777" w:rsidR="00D9261F" w:rsidRPr="00D9261F" w:rsidRDefault="00D9261F" w:rsidP="00D9261F">
      <w:pPr>
        <w:spacing w:after="0" w:line="360" w:lineRule="auto"/>
        <w:rPr>
          <w:ins w:id="12" w:author="Φλούδα Χριστίνα" w:date="2017-06-20T10:34:00Z"/>
          <w:rFonts w:eastAsia="Times New Roman"/>
          <w:szCs w:val="24"/>
          <w:lang w:eastAsia="en-US"/>
        </w:rPr>
      </w:pPr>
      <w:ins w:id="13" w:author="Φλούδα Χριστίνα" w:date="2017-06-20T10:34:00Z">
        <w:r w:rsidRPr="00D9261F">
          <w:rPr>
            <w:rFonts w:eastAsia="Times New Roman"/>
            <w:szCs w:val="24"/>
            <w:lang w:eastAsia="en-US"/>
          </w:rPr>
          <w:t>ΣΥΝΕΔΡΙΑΣΗ ΡΛΒ΄</w:t>
        </w:r>
      </w:ins>
    </w:p>
    <w:p w14:paraId="645740EC" w14:textId="77777777" w:rsidR="00D9261F" w:rsidRPr="00D9261F" w:rsidRDefault="00D9261F" w:rsidP="00D9261F">
      <w:pPr>
        <w:spacing w:after="0" w:line="360" w:lineRule="auto"/>
        <w:rPr>
          <w:ins w:id="14" w:author="Φλούδα Χριστίνα" w:date="2017-06-20T10:34:00Z"/>
          <w:rFonts w:eastAsia="Times New Roman"/>
          <w:szCs w:val="24"/>
          <w:lang w:eastAsia="en-US"/>
        </w:rPr>
      </w:pPr>
      <w:ins w:id="15" w:author="Φλούδα Χριστίνα" w:date="2017-06-20T10:34:00Z">
        <w:r w:rsidRPr="00D9261F">
          <w:rPr>
            <w:rFonts w:eastAsia="Times New Roman"/>
            <w:szCs w:val="24"/>
            <w:lang w:eastAsia="en-US"/>
          </w:rPr>
          <w:t>Παρασκευή  9 Ιουνίου 2017</w:t>
        </w:r>
      </w:ins>
    </w:p>
    <w:p w14:paraId="02629852" w14:textId="77777777" w:rsidR="00D9261F" w:rsidRPr="00D9261F" w:rsidRDefault="00D9261F" w:rsidP="00D9261F">
      <w:pPr>
        <w:spacing w:after="0" w:line="360" w:lineRule="auto"/>
        <w:rPr>
          <w:ins w:id="16" w:author="Φλούδα Χριστίνα" w:date="2017-06-20T10:34:00Z"/>
          <w:rFonts w:eastAsia="Times New Roman"/>
          <w:szCs w:val="24"/>
          <w:lang w:eastAsia="en-US"/>
        </w:rPr>
      </w:pPr>
    </w:p>
    <w:p w14:paraId="1B7A3B90" w14:textId="77777777" w:rsidR="00D9261F" w:rsidRPr="00D9261F" w:rsidRDefault="00D9261F" w:rsidP="00D9261F">
      <w:pPr>
        <w:spacing w:after="0" w:line="360" w:lineRule="auto"/>
        <w:rPr>
          <w:ins w:id="17" w:author="Φλούδα Χριστίνα" w:date="2017-06-20T10:34:00Z"/>
          <w:rFonts w:eastAsia="Times New Roman"/>
          <w:szCs w:val="24"/>
          <w:lang w:eastAsia="en-US"/>
        </w:rPr>
      </w:pPr>
      <w:ins w:id="18" w:author="Φλούδα Χριστίνα" w:date="2017-06-20T10:34:00Z">
        <w:r w:rsidRPr="00D9261F">
          <w:rPr>
            <w:rFonts w:eastAsia="Times New Roman"/>
            <w:szCs w:val="24"/>
            <w:lang w:eastAsia="en-US"/>
          </w:rPr>
          <w:t>ΘΕΜΑΤΑ</w:t>
        </w:r>
      </w:ins>
    </w:p>
    <w:p w14:paraId="3B4BB884" w14:textId="77777777" w:rsidR="00D9261F" w:rsidRPr="00D9261F" w:rsidRDefault="00D9261F" w:rsidP="00D9261F">
      <w:pPr>
        <w:spacing w:after="0" w:line="360" w:lineRule="auto"/>
        <w:rPr>
          <w:ins w:id="19" w:author="Φλούδα Χριστίνα" w:date="2017-06-20T10:34:00Z"/>
          <w:rFonts w:eastAsia="Times New Roman"/>
          <w:szCs w:val="24"/>
          <w:lang w:eastAsia="en-US"/>
        </w:rPr>
      </w:pPr>
      <w:ins w:id="20" w:author="Φλούδα Χριστίνα" w:date="2017-06-20T10:34:00Z">
        <w:r w:rsidRPr="00D9261F">
          <w:rPr>
            <w:rFonts w:eastAsia="Times New Roman"/>
            <w:szCs w:val="24"/>
            <w:lang w:eastAsia="en-US"/>
          </w:rPr>
          <w:t xml:space="preserve"> </w:t>
        </w:r>
        <w:r w:rsidRPr="00D9261F">
          <w:rPr>
            <w:rFonts w:eastAsia="Times New Roman"/>
            <w:szCs w:val="24"/>
            <w:lang w:eastAsia="en-US"/>
          </w:rPr>
          <w:br/>
          <w:t xml:space="preserve">Α. ΕΙΔΙΚΑ ΘΕΜΑΤΑ </w:t>
        </w:r>
        <w:r w:rsidRPr="00D9261F">
          <w:rPr>
            <w:rFonts w:eastAsia="Times New Roman"/>
            <w:szCs w:val="24"/>
            <w:lang w:eastAsia="en-US"/>
          </w:rPr>
          <w:br/>
          <w:t xml:space="preserve">1. Επικύρωση Πρακτικών, σελ. </w:t>
        </w:r>
        <w:r w:rsidRPr="00D9261F">
          <w:rPr>
            <w:rFonts w:eastAsia="Times New Roman"/>
            <w:szCs w:val="24"/>
            <w:lang w:eastAsia="en-US"/>
          </w:rPr>
          <w:br/>
          <w:t xml:space="preserve">2.  Άδεια απουσίας του Βουλευτή κ. Σ. </w:t>
        </w:r>
        <w:proofErr w:type="spellStart"/>
        <w:r w:rsidRPr="00D9261F">
          <w:rPr>
            <w:rFonts w:eastAsia="Times New Roman"/>
            <w:szCs w:val="24"/>
            <w:lang w:eastAsia="en-US"/>
          </w:rPr>
          <w:t>Κεδίκογλου</w:t>
        </w:r>
        <w:proofErr w:type="spellEnd"/>
        <w:r w:rsidRPr="00D9261F">
          <w:rPr>
            <w:rFonts w:eastAsia="Times New Roman"/>
            <w:szCs w:val="24"/>
            <w:lang w:eastAsia="en-US"/>
          </w:rPr>
          <w:t xml:space="preserve">, σελ. </w:t>
        </w:r>
        <w:r w:rsidRPr="00D9261F">
          <w:rPr>
            <w:rFonts w:eastAsia="Times New Roman"/>
            <w:szCs w:val="24"/>
            <w:lang w:eastAsia="en-US"/>
          </w:rPr>
          <w:br/>
          <w:t xml:space="preserve">3. Ανακοινώνεται ότι τη συνεδρίαση παρακολουθούν μαθητές από το 2ο Δημοτικό Σχολείο Δραπετσώνας, το 1ο Δημοτικό Σχολείο Ηλιούπολης, το 3ο Δημοτικό Σχολείο Μαγούλας, φοιτητές από το Πανεπιστήμιο Χιούστον, μαθητές από το 13ο Δημοτικό Σχολείο Χαλκίδας, το 2ο Δημοτικό Σχολείο </w:t>
        </w:r>
        <w:proofErr w:type="spellStart"/>
        <w:r w:rsidRPr="00D9261F">
          <w:rPr>
            <w:rFonts w:eastAsia="Times New Roman"/>
            <w:szCs w:val="24"/>
            <w:lang w:eastAsia="en-US"/>
          </w:rPr>
          <w:t>Ληξουρίου</w:t>
        </w:r>
        <w:proofErr w:type="spellEnd"/>
        <w:r w:rsidRPr="00D9261F">
          <w:rPr>
            <w:rFonts w:eastAsia="Times New Roman"/>
            <w:szCs w:val="24"/>
            <w:lang w:eastAsia="en-US"/>
          </w:rPr>
          <w:t xml:space="preserve">, φοιτητές από το Πανεπιστήμιο του </w:t>
        </w:r>
        <w:proofErr w:type="spellStart"/>
        <w:r w:rsidRPr="00D9261F">
          <w:rPr>
            <w:rFonts w:eastAsia="Times New Roman"/>
            <w:szCs w:val="24"/>
            <w:lang w:eastAsia="en-US"/>
          </w:rPr>
          <w:t>Πίτσμπουργκ</w:t>
        </w:r>
        <w:proofErr w:type="spellEnd"/>
        <w:r w:rsidRPr="00D9261F">
          <w:rPr>
            <w:rFonts w:eastAsia="Times New Roman"/>
            <w:szCs w:val="24"/>
            <w:lang w:eastAsia="en-US"/>
          </w:rPr>
          <w:t xml:space="preserve">, μαθητές από το 16ο Δημοτικό Σχολείο Χανίων, το 2ο Δημοτικό Σχολείο </w:t>
        </w:r>
        <w:proofErr w:type="spellStart"/>
        <w:r w:rsidRPr="00D9261F">
          <w:rPr>
            <w:rFonts w:eastAsia="Times New Roman"/>
            <w:szCs w:val="24"/>
            <w:lang w:eastAsia="en-US"/>
          </w:rPr>
          <w:t>Γαργαλιάνων</w:t>
        </w:r>
        <w:proofErr w:type="spellEnd"/>
        <w:r w:rsidRPr="00D9261F">
          <w:rPr>
            <w:rFonts w:eastAsia="Times New Roman"/>
            <w:szCs w:val="24"/>
            <w:lang w:eastAsia="en-US"/>
          </w:rPr>
          <w:t xml:space="preserve"> Μεσσηνίας, Καναδοί και ξένοι επισκέπτες, το 1ο Δημοτικό Σχολείο Σερρών, το 15ο Δημοτικό Σχολείο Λάρισας και το 10ο Δημοτικό Σχολείο Κατερίνης, σελ. </w:t>
        </w:r>
        <w:r w:rsidRPr="00D9261F">
          <w:rPr>
            <w:rFonts w:eastAsia="Times New Roman"/>
            <w:szCs w:val="24"/>
            <w:lang w:eastAsia="en-US"/>
          </w:rPr>
          <w:br/>
          <w:t xml:space="preserve">4. Επί διαδικαστικού θέματος, σελ. </w:t>
        </w:r>
        <w:r w:rsidRPr="00D9261F">
          <w:rPr>
            <w:rFonts w:eastAsia="Times New Roman"/>
            <w:szCs w:val="24"/>
            <w:lang w:eastAsia="en-US"/>
          </w:rPr>
          <w:br/>
          <w:t xml:space="preserve">5. Ψηφοφορία, δια ανατάσεως, επί της προτάσεως ανοίγματος του καταλόγου των ομιλητών και συνέχιση της συνεδρίασης μέχρι και αύριο, σελ. </w:t>
        </w:r>
        <w:r w:rsidRPr="00D9261F">
          <w:rPr>
            <w:rFonts w:eastAsia="Times New Roman"/>
            <w:szCs w:val="24"/>
            <w:lang w:eastAsia="en-US"/>
          </w:rPr>
          <w:br/>
          <w:t xml:space="preserve">6. Επί προσωπικού θέματος, σελ. </w:t>
        </w:r>
        <w:r w:rsidRPr="00D9261F">
          <w:rPr>
            <w:rFonts w:eastAsia="Times New Roman"/>
            <w:szCs w:val="24"/>
            <w:lang w:eastAsia="en-US"/>
          </w:rPr>
          <w:br/>
          <w:t xml:space="preserve">7. Αποχώρηση των Βουλευτών της Δημοκρατικής Συμπαράταξης ΠΑΣΟΚ-ΔΗΜΑΡ, από τη συζήτηση του σχεδίου νόμου του Υπουργείου Αγροτικής Ανάπτυξης και Τροφίμων, σελ. </w:t>
        </w:r>
        <w:r w:rsidRPr="00D9261F">
          <w:rPr>
            <w:rFonts w:eastAsia="Times New Roman"/>
            <w:szCs w:val="24"/>
            <w:lang w:eastAsia="en-US"/>
          </w:rPr>
          <w:br/>
          <w:t xml:space="preserve"> </w:t>
        </w:r>
        <w:r w:rsidRPr="00D9261F">
          <w:rPr>
            <w:rFonts w:eastAsia="Times New Roman"/>
            <w:szCs w:val="24"/>
            <w:lang w:eastAsia="en-US"/>
          </w:rPr>
          <w:br/>
          <w:t xml:space="preserve">Β. ΚΟΙΝΟΒΟΥΛΕΥΤΙΚΟΣ ΕΛΕΓΧΟΣ </w:t>
        </w:r>
        <w:r w:rsidRPr="00D9261F">
          <w:rPr>
            <w:rFonts w:eastAsia="Times New Roman"/>
            <w:szCs w:val="24"/>
            <w:lang w:eastAsia="en-US"/>
          </w:rPr>
          <w:br/>
          <w:t xml:space="preserve">1. Ανακοίνωση του δελτίου επικαίρων ερωτήσεων της Δευτέρας 12 Ιουνίου 2017, σελ. </w:t>
        </w:r>
        <w:r w:rsidRPr="00D9261F">
          <w:rPr>
            <w:rFonts w:eastAsia="Times New Roman"/>
            <w:szCs w:val="24"/>
            <w:lang w:eastAsia="en-US"/>
          </w:rPr>
          <w:br/>
          <w:t>2. Συζήτηση επικαίρων ερωτήσεων:</w:t>
        </w:r>
        <w:r w:rsidRPr="00D9261F">
          <w:rPr>
            <w:rFonts w:eastAsia="Times New Roman"/>
            <w:szCs w:val="24"/>
            <w:lang w:eastAsia="en-US"/>
          </w:rPr>
          <w:br/>
          <w:t xml:space="preserve">    α) Προς τον Υπουργό Οικονομίας και Ανάπτυξης:</w:t>
        </w:r>
        <w:r w:rsidRPr="00D9261F">
          <w:rPr>
            <w:rFonts w:eastAsia="Times New Roman"/>
            <w:szCs w:val="24"/>
            <w:lang w:eastAsia="en-US"/>
          </w:rPr>
          <w:br/>
          <w:t xml:space="preserve">        i. σχετικά με την ανάγκη εντάξεως στους στόχους μειώσεως των προβληματικών δανείων μικρών επιχειρηματικών οφειλών, σελ. </w:t>
        </w:r>
        <w:r w:rsidRPr="00D9261F">
          <w:rPr>
            <w:rFonts w:eastAsia="Times New Roman"/>
            <w:szCs w:val="24"/>
            <w:lang w:eastAsia="en-US"/>
          </w:rPr>
          <w:br/>
          <w:t xml:space="preserve">        </w:t>
        </w:r>
        <w:proofErr w:type="spellStart"/>
        <w:r w:rsidRPr="00D9261F">
          <w:rPr>
            <w:rFonts w:eastAsia="Times New Roman"/>
            <w:szCs w:val="24"/>
            <w:lang w:eastAsia="en-US"/>
          </w:rPr>
          <w:t>ii</w:t>
        </w:r>
        <w:proofErr w:type="spellEnd"/>
        <w:r w:rsidRPr="00D9261F">
          <w:rPr>
            <w:rFonts w:eastAsia="Times New Roman"/>
            <w:szCs w:val="24"/>
            <w:lang w:eastAsia="en-US"/>
          </w:rPr>
          <w:t>. σχετικά με την απόδοση του προγράμματος χορήγησης αδειών διαμονής σε πολίτες τρίτων χωρών, μέσω της αγοράς ακινήτων στη χώρα μας ή επενδύσεων αξίας άνω των 250.000 ευρώ (</w:t>
        </w:r>
        <w:proofErr w:type="spellStart"/>
        <w:r w:rsidRPr="00D9261F">
          <w:rPr>
            <w:rFonts w:eastAsia="Times New Roman"/>
            <w:szCs w:val="24"/>
            <w:lang w:eastAsia="en-US"/>
          </w:rPr>
          <w:t>Golden</w:t>
        </w:r>
        <w:proofErr w:type="spellEnd"/>
        <w:r w:rsidRPr="00D9261F">
          <w:rPr>
            <w:rFonts w:eastAsia="Times New Roman"/>
            <w:szCs w:val="24"/>
            <w:lang w:eastAsia="en-US"/>
          </w:rPr>
          <w:t xml:space="preserve"> </w:t>
        </w:r>
        <w:proofErr w:type="spellStart"/>
        <w:r w:rsidRPr="00D9261F">
          <w:rPr>
            <w:rFonts w:eastAsia="Times New Roman"/>
            <w:szCs w:val="24"/>
            <w:lang w:eastAsia="en-US"/>
          </w:rPr>
          <w:t>Visa</w:t>
        </w:r>
        <w:proofErr w:type="spellEnd"/>
        <w:r w:rsidRPr="00D9261F">
          <w:rPr>
            <w:rFonts w:eastAsia="Times New Roman"/>
            <w:szCs w:val="24"/>
            <w:lang w:eastAsia="en-US"/>
          </w:rPr>
          <w:t xml:space="preserve"> </w:t>
        </w:r>
        <w:proofErr w:type="spellStart"/>
        <w:r w:rsidRPr="00D9261F">
          <w:rPr>
            <w:rFonts w:eastAsia="Times New Roman"/>
            <w:szCs w:val="24"/>
            <w:lang w:eastAsia="en-US"/>
          </w:rPr>
          <w:t>Greece</w:t>
        </w:r>
        <w:proofErr w:type="spellEnd"/>
        <w:r w:rsidRPr="00D9261F">
          <w:rPr>
            <w:rFonts w:eastAsia="Times New Roman"/>
            <w:szCs w:val="24"/>
            <w:lang w:eastAsia="en-US"/>
          </w:rPr>
          <w:t xml:space="preserve">), σελ. </w:t>
        </w:r>
        <w:r w:rsidRPr="00D9261F">
          <w:rPr>
            <w:rFonts w:eastAsia="Times New Roman"/>
            <w:szCs w:val="24"/>
            <w:lang w:eastAsia="en-US"/>
          </w:rPr>
          <w:br/>
          <w:t xml:space="preserve">    β) Προς τον Υπουργό Ναυτιλίας και Νησιωτικής Πολιτικής, σχετικά με την άμεση ανάγκη της  κατασκευής  του Εμπορικού Λιμανιού της Πάτρας, σελ. </w:t>
        </w:r>
        <w:r w:rsidRPr="00D9261F">
          <w:rPr>
            <w:rFonts w:eastAsia="Times New Roman"/>
            <w:szCs w:val="24"/>
            <w:lang w:eastAsia="en-US"/>
          </w:rPr>
          <w:br/>
          <w:t xml:space="preserve"> </w:t>
        </w:r>
        <w:r w:rsidRPr="00D9261F">
          <w:rPr>
            <w:rFonts w:eastAsia="Times New Roman"/>
            <w:szCs w:val="24"/>
            <w:lang w:eastAsia="en-US"/>
          </w:rPr>
          <w:br/>
          <w:t xml:space="preserve">Γ. ΝΟΜΟΘΕΤΙΚΗ ΕΡΓΑΣΙΑ </w:t>
        </w:r>
        <w:r w:rsidRPr="00D9261F">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Αγροτικής Ανάπτυξης και Τροφίμων: «Κύρωση της τροποποιημένης Συμφωνίας για την ίδρυση της Γενικής Επιτροπής Αλιείας για τη Μεσόγειο», σελ. </w:t>
        </w:r>
        <w:r w:rsidRPr="00D9261F">
          <w:rPr>
            <w:rFonts w:eastAsia="Times New Roman"/>
            <w:szCs w:val="24"/>
            <w:lang w:eastAsia="en-US"/>
          </w:rPr>
          <w:br/>
          <w:t xml:space="preserve">2. Συζήτηση και λήψη απόφασης επί της ένστασης αντισυνταγματικότητας, που ετέθη από τον Βουλευτή κ. Μ. Βορίδη, επί του σχεδίου νόμου του Υπουργείου Αγροτικής Ανάπτυξης και Τροφίμων, σελ. </w:t>
        </w:r>
        <w:r w:rsidRPr="00D9261F">
          <w:rPr>
            <w:rFonts w:eastAsia="Times New Roman"/>
            <w:szCs w:val="24"/>
            <w:lang w:eastAsia="en-US"/>
          </w:rPr>
          <w:br/>
          <w:t xml:space="preserve">3. Αίτηση διεξαγωγής ονομαστικής ψηφοφορίας από Βουλευτές της Νέας Δημοκρατίας, επί των υπουργικών τροπολογιών 1058/64, 1059/65 και 1060/66 του σχεδίου νόμου του Υπουργείου Αγροτικής Ανάπτυξης, σελ. </w:t>
        </w:r>
        <w:r w:rsidRPr="00D9261F">
          <w:rPr>
            <w:rFonts w:eastAsia="Times New Roman"/>
            <w:szCs w:val="24"/>
            <w:lang w:eastAsia="en-US"/>
          </w:rPr>
          <w:br/>
          <w:t xml:space="preserve">4. Ονομαστική ψηφοφορία επί των υπουργικών τροπολογιών 1058/64, 1059/65 και 1060/66 του νομοσχεδίου του Υπουργείου Αγροτικής Ανάπτυξης και Τροφίμων, σελ. </w:t>
        </w:r>
        <w:r w:rsidRPr="00D9261F">
          <w:rPr>
            <w:rFonts w:eastAsia="Times New Roman"/>
            <w:szCs w:val="24"/>
            <w:lang w:eastAsia="en-US"/>
          </w:rPr>
          <w:br/>
          <w:t xml:space="preserve">5. Επιστολικές ψήφοι επί της ονομαστικής ψηφοφορίας, σελ. </w:t>
        </w:r>
        <w:r w:rsidRPr="00D9261F">
          <w:rPr>
            <w:rFonts w:eastAsia="Times New Roman"/>
            <w:szCs w:val="24"/>
            <w:lang w:eastAsia="en-US"/>
          </w:rPr>
          <w:br/>
          <w:t xml:space="preserve"> </w:t>
        </w:r>
        <w:r w:rsidRPr="00D9261F">
          <w:rPr>
            <w:rFonts w:eastAsia="Times New Roman"/>
            <w:szCs w:val="24"/>
            <w:lang w:eastAsia="en-US"/>
          </w:rPr>
          <w:br/>
          <w:t xml:space="preserve">ΠΡΟΕΔΡΕΥΟΝΤΕΣ </w:t>
        </w:r>
      </w:ins>
    </w:p>
    <w:p w14:paraId="62F26915" w14:textId="77777777" w:rsidR="00D9261F" w:rsidRPr="00D9261F" w:rsidRDefault="00D9261F" w:rsidP="00D9261F">
      <w:pPr>
        <w:spacing w:after="0" w:line="360" w:lineRule="auto"/>
        <w:rPr>
          <w:ins w:id="21" w:author="Φλούδα Χριστίνα" w:date="2017-06-20T10:34:00Z"/>
          <w:rFonts w:ascii="Calibri" w:eastAsia="Times New Roman" w:hAnsi="Calibri" w:cs="Times New Roman"/>
          <w:sz w:val="22"/>
          <w:szCs w:val="22"/>
          <w:lang w:eastAsia="en-US"/>
        </w:rPr>
      </w:pPr>
      <w:ins w:id="22" w:author="Φλούδα Χριστίνα" w:date="2017-06-20T10:34:00Z">
        <w:r w:rsidRPr="00D9261F">
          <w:rPr>
            <w:rFonts w:eastAsia="Times New Roman"/>
            <w:szCs w:val="24"/>
            <w:lang w:eastAsia="en-US"/>
          </w:rPr>
          <w:t>ΒΑΡΕΜΕΝΟΣ Γ. , σελ.</w:t>
        </w:r>
        <w:r w:rsidRPr="00D9261F">
          <w:rPr>
            <w:rFonts w:eastAsia="Times New Roman"/>
            <w:szCs w:val="24"/>
            <w:lang w:eastAsia="en-US"/>
          </w:rPr>
          <w:br/>
          <w:t>ΚΑΚΛΑΜΑΝΗΣ Ν. , σελ.</w:t>
        </w:r>
        <w:r w:rsidRPr="00D9261F">
          <w:rPr>
            <w:rFonts w:eastAsia="Times New Roman"/>
            <w:szCs w:val="24"/>
            <w:lang w:eastAsia="en-US"/>
          </w:rPr>
          <w:br/>
          <w:t>ΚΟΥΡΑΚΗΣ Α. , σελ.</w:t>
        </w:r>
        <w:r w:rsidRPr="00D9261F">
          <w:rPr>
            <w:rFonts w:eastAsia="Times New Roman"/>
            <w:szCs w:val="24"/>
            <w:lang w:eastAsia="en-US"/>
          </w:rPr>
          <w:br/>
          <w:t>ΛΥΚΟΥΔΗΣ Σ. , σελ.</w:t>
        </w:r>
        <w:r w:rsidRPr="00D9261F">
          <w:rPr>
            <w:rFonts w:eastAsia="Times New Roman"/>
            <w:szCs w:val="24"/>
            <w:lang w:eastAsia="en-US"/>
          </w:rPr>
          <w:br/>
          <w:t>ΧΡΙΣΤΟΔΟΥΛΟΠΟΥΛΟΥ Α. , σελ.</w:t>
        </w:r>
        <w:r w:rsidRPr="00D9261F">
          <w:rPr>
            <w:rFonts w:eastAsia="Times New Roman"/>
            <w:szCs w:val="24"/>
            <w:lang w:eastAsia="en-US"/>
          </w:rPr>
          <w:br/>
        </w:r>
      </w:ins>
    </w:p>
    <w:p w14:paraId="08B62F43" w14:textId="77777777" w:rsidR="00D9261F" w:rsidRPr="00D9261F" w:rsidRDefault="00D9261F" w:rsidP="00D9261F">
      <w:pPr>
        <w:spacing w:after="0" w:line="360" w:lineRule="auto"/>
        <w:rPr>
          <w:ins w:id="23" w:author="Φλούδα Χριστίνα" w:date="2017-06-20T10:34:00Z"/>
          <w:rFonts w:eastAsia="Times New Roman"/>
          <w:szCs w:val="24"/>
          <w:lang w:eastAsia="en-US"/>
        </w:rPr>
      </w:pPr>
      <w:ins w:id="24" w:author="Φλούδα Χριστίνα" w:date="2017-06-20T10:34:00Z">
        <w:r w:rsidRPr="00D9261F">
          <w:rPr>
            <w:rFonts w:eastAsia="Times New Roman"/>
            <w:szCs w:val="24"/>
            <w:lang w:eastAsia="en-US"/>
          </w:rPr>
          <w:br/>
        </w:r>
      </w:ins>
    </w:p>
    <w:p w14:paraId="503FCEA4" w14:textId="77777777" w:rsidR="00D9261F" w:rsidRPr="00D9261F" w:rsidRDefault="00D9261F" w:rsidP="00D9261F">
      <w:pPr>
        <w:spacing w:after="0" w:line="360" w:lineRule="auto"/>
        <w:rPr>
          <w:ins w:id="25" w:author="Φλούδα Χριστίνα" w:date="2017-06-20T10:34:00Z"/>
          <w:rFonts w:eastAsia="Times New Roman"/>
          <w:szCs w:val="24"/>
          <w:lang w:eastAsia="en-US"/>
        </w:rPr>
      </w:pPr>
      <w:ins w:id="26" w:author="Φλούδα Χριστίνα" w:date="2017-06-20T10:34:00Z">
        <w:r w:rsidRPr="00D9261F">
          <w:rPr>
            <w:rFonts w:eastAsia="Times New Roman"/>
            <w:szCs w:val="24"/>
            <w:lang w:eastAsia="en-US"/>
          </w:rPr>
          <w:t>ΟΜΙΛΗΤΕΣ</w:t>
        </w:r>
      </w:ins>
    </w:p>
    <w:p w14:paraId="3D625BDD" w14:textId="3AE75759" w:rsidR="00D9261F" w:rsidRDefault="00D9261F" w:rsidP="00D9261F">
      <w:pPr>
        <w:spacing w:line="600" w:lineRule="auto"/>
        <w:ind w:firstLine="720"/>
        <w:jc w:val="both"/>
        <w:rPr>
          <w:ins w:id="27" w:author="Φλούδα Χριστίνα" w:date="2017-06-20T10:34:00Z"/>
          <w:rFonts w:eastAsia="Times New Roman"/>
          <w:szCs w:val="24"/>
        </w:rPr>
        <w:pPrChange w:id="28" w:author="Φλούδα Χριστίνα" w:date="2017-06-20T10:34:00Z">
          <w:pPr>
            <w:spacing w:line="600" w:lineRule="auto"/>
            <w:ind w:firstLine="720"/>
            <w:jc w:val="center"/>
          </w:pPr>
        </w:pPrChange>
      </w:pPr>
      <w:ins w:id="29" w:author="Φλούδα Χριστίνα" w:date="2017-06-20T10:34:00Z">
        <w:r w:rsidRPr="00D9261F">
          <w:rPr>
            <w:rFonts w:eastAsia="Times New Roman"/>
            <w:szCs w:val="24"/>
            <w:lang w:eastAsia="en-US"/>
          </w:rPr>
          <w:br/>
          <w:t>Α. Επί διαδικαστικού θέματος:</w:t>
        </w:r>
        <w:r w:rsidRPr="00D9261F">
          <w:rPr>
            <w:rFonts w:eastAsia="Times New Roman"/>
            <w:szCs w:val="24"/>
            <w:lang w:eastAsia="en-US"/>
          </w:rPr>
          <w:br/>
          <w:t>ΑΘΑΝΑΣΙΟΥ Α. , σελ.</w:t>
        </w:r>
        <w:r w:rsidRPr="00D9261F">
          <w:rPr>
            <w:rFonts w:eastAsia="Times New Roman"/>
            <w:szCs w:val="24"/>
            <w:lang w:eastAsia="en-US"/>
          </w:rPr>
          <w:br/>
          <w:t>ΑΜΥΡΑΣ Γ. , σελ.</w:t>
        </w:r>
        <w:r w:rsidRPr="00D9261F">
          <w:rPr>
            <w:rFonts w:eastAsia="Times New Roman"/>
            <w:szCs w:val="24"/>
            <w:lang w:eastAsia="en-US"/>
          </w:rPr>
          <w:br/>
          <w:t>ΑΠΟΣΤΟΛΟΥ Ε. , σελ.</w:t>
        </w:r>
        <w:r w:rsidRPr="00D9261F">
          <w:rPr>
            <w:rFonts w:eastAsia="Times New Roman"/>
            <w:szCs w:val="24"/>
            <w:lang w:eastAsia="en-US"/>
          </w:rPr>
          <w:br/>
          <w:t>ΒΑΡΕΜΕΝΟΣ Γ. , σελ.</w:t>
        </w:r>
        <w:r w:rsidRPr="00D9261F">
          <w:rPr>
            <w:rFonts w:eastAsia="Times New Roman"/>
            <w:szCs w:val="24"/>
            <w:lang w:eastAsia="en-US"/>
          </w:rPr>
          <w:br/>
          <w:t>ΒΟΡΙΔΗΣ Μ. , σελ.</w:t>
        </w:r>
        <w:r w:rsidRPr="00D9261F">
          <w:rPr>
            <w:rFonts w:eastAsia="Times New Roman"/>
            <w:szCs w:val="24"/>
            <w:lang w:eastAsia="en-US"/>
          </w:rPr>
          <w:br/>
          <w:t>ΒΟΥΤΣΗΣ Ν. , σελ.</w:t>
        </w:r>
        <w:r w:rsidRPr="00D9261F">
          <w:rPr>
            <w:rFonts w:eastAsia="Times New Roman"/>
            <w:szCs w:val="24"/>
            <w:lang w:eastAsia="en-US"/>
          </w:rPr>
          <w:br/>
          <w:t>ΒΡΟΥΤΣΗΣ Ι. , σελ.</w:t>
        </w:r>
        <w:r w:rsidRPr="00D9261F">
          <w:rPr>
            <w:rFonts w:eastAsia="Times New Roman"/>
            <w:szCs w:val="24"/>
            <w:lang w:eastAsia="en-US"/>
          </w:rPr>
          <w:br/>
          <w:t>ΔΕΝΔΙΑΣ Ν. , σελ.</w:t>
        </w:r>
        <w:r w:rsidRPr="00D9261F">
          <w:rPr>
            <w:rFonts w:eastAsia="Times New Roman"/>
            <w:szCs w:val="24"/>
            <w:lang w:eastAsia="en-US"/>
          </w:rPr>
          <w:br/>
          <w:t>ΘΕΟΧΑΡΟΠΟΥΛΟΣ Α. , σελ.</w:t>
        </w:r>
        <w:r w:rsidRPr="00D9261F">
          <w:rPr>
            <w:rFonts w:eastAsia="Times New Roman"/>
            <w:szCs w:val="24"/>
            <w:lang w:eastAsia="en-US"/>
          </w:rPr>
          <w:br/>
          <w:t>ΚΑΚΛΑΜΑΝΗΣ Ν. , σελ.</w:t>
        </w:r>
        <w:r w:rsidRPr="00D9261F">
          <w:rPr>
            <w:rFonts w:eastAsia="Times New Roman"/>
            <w:szCs w:val="24"/>
            <w:lang w:eastAsia="en-US"/>
          </w:rPr>
          <w:br/>
          <w:t>ΚΑΡΑΘΑΝΑΣΟΠΟΥΛΟΣ Ν. , σελ.</w:t>
        </w:r>
        <w:r w:rsidRPr="00D9261F">
          <w:rPr>
            <w:rFonts w:eastAsia="Times New Roman"/>
            <w:szCs w:val="24"/>
            <w:lang w:eastAsia="en-US"/>
          </w:rPr>
          <w:br/>
          <w:t>ΚΟΥΡΑΚΗΣ Α. , σελ.</w:t>
        </w:r>
        <w:r w:rsidRPr="00D9261F">
          <w:rPr>
            <w:rFonts w:eastAsia="Times New Roman"/>
            <w:szCs w:val="24"/>
            <w:lang w:eastAsia="en-US"/>
          </w:rPr>
          <w:br/>
          <w:t>ΚΟΥΤΣΟΥΚΟΣ Γ. , σελ.</w:t>
        </w:r>
        <w:r w:rsidRPr="00D9261F">
          <w:rPr>
            <w:rFonts w:eastAsia="Times New Roman"/>
            <w:szCs w:val="24"/>
            <w:lang w:eastAsia="en-US"/>
          </w:rPr>
          <w:br/>
          <w:t>ΚΩΝΣΤΑΝΤΙΝΟΠΟΥΛΟΣ Ο. , σελ.</w:t>
        </w:r>
        <w:r w:rsidRPr="00D9261F">
          <w:rPr>
            <w:rFonts w:eastAsia="Times New Roman"/>
            <w:szCs w:val="24"/>
            <w:lang w:eastAsia="en-US"/>
          </w:rPr>
          <w:br/>
          <w:t>ΛΕΒΕΝΤΗΣ Β. , σελ.</w:t>
        </w:r>
        <w:r w:rsidRPr="00D9261F">
          <w:rPr>
            <w:rFonts w:eastAsia="Times New Roman"/>
            <w:szCs w:val="24"/>
            <w:lang w:eastAsia="en-US"/>
          </w:rPr>
          <w:br/>
          <w:t>ΛΟΒΕΡΔΟΣ Α. , σελ.</w:t>
        </w:r>
        <w:r w:rsidRPr="00D9261F">
          <w:rPr>
            <w:rFonts w:eastAsia="Times New Roman"/>
            <w:szCs w:val="24"/>
            <w:lang w:eastAsia="en-US"/>
          </w:rPr>
          <w:br/>
          <w:t>ΛΥΚΟΥΔΗΣ Σ. , σελ.</w:t>
        </w:r>
        <w:r w:rsidRPr="00D9261F">
          <w:rPr>
            <w:rFonts w:eastAsia="Times New Roman"/>
            <w:szCs w:val="24"/>
            <w:lang w:eastAsia="en-US"/>
          </w:rPr>
          <w:br/>
          <w:t>ΜΑΥΡΩΤΑΣ Γ. , σελ.</w:t>
        </w:r>
        <w:r w:rsidRPr="00D9261F">
          <w:rPr>
            <w:rFonts w:eastAsia="Times New Roman"/>
            <w:szCs w:val="24"/>
            <w:lang w:eastAsia="en-US"/>
          </w:rPr>
          <w:br/>
          <w:t>ΜΕΓΑΛΟΜΥΣΤΑΚΑΣ Α. , σελ.</w:t>
        </w:r>
        <w:r w:rsidRPr="00D9261F">
          <w:rPr>
            <w:rFonts w:eastAsia="Times New Roman"/>
            <w:szCs w:val="24"/>
            <w:lang w:eastAsia="en-US"/>
          </w:rPr>
          <w:br/>
          <w:t>ΜΠΟΥΚΩΡΟΣ Χ. , σελ.</w:t>
        </w:r>
        <w:r w:rsidRPr="00D9261F">
          <w:rPr>
            <w:rFonts w:eastAsia="Times New Roman"/>
            <w:szCs w:val="24"/>
            <w:lang w:eastAsia="en-US"/>
          </w:rPr>
          <w:br/>
          <w:t>ΞΥΔΑΚΗΣ Ν. , σελ.</w:t>
        </w:r>
        <w:r w:rsidRPr="00D9261F">
          <w:rPr>
            <w:rFonts w:eastAsia="Times New Roman"/>
            <w:szCs w:val="24"/>
            <w:lang w:eastAsia="en-US"/>
          </w:rPr>
          <w:br/>
          <w:t>ΠΑΝΑΓΙΩΤΟΠΟΥΛΟΣ Ν. , σελ.</w:t>
        </w:r>
        <w:r w:rsidRPr="00D9261F">
          <w:rPr>
            <w:rFonts w:eastAsia="Times New Roman"/>
            <w:szCs w:val="24"/>
            <w:lang w:eastAsia="en-US"/>
          </w:rPr>
          <w:br/>
          <w:t>ΠΑΠΑΧΡΙΣΤΟΠΟΥΛΟΣ Α. , σελ.</w:t>
        </w:r>
        <w:r w:rsidRPr="00D9261F">
          <w:rPr>
            <w:rFonts w:eastAsia="Times New Roman"/>
            <w:szCs w:val="24"/>
            <w:lang w:eastAsia="en-US"/>
          </w:rPr>
          <w:br/>
          <w:t>ΠΑΠΠΑΣ Χ. , σελ.</w:t>
        </w:r>
        <w:r w:rsidRPr="00D9261F">
          <w:rPr>
            <w:rFonts w:eastAsia="Times New Roman"/>
            <w:szCs w:val="24"/>
            <w:lang w:eastAsia="en-US"/>
          </w:rPr>
          <w:br/>
          <w:t>ΤΖΑΒΑΡΑΣ Κ. , σελ.</w:t>
        </w:r>
        <w:r w:rsidRPr="00D9261F">
          <w:rPr>
            <w:rFonts w:eastAsia="Times New Roman"/>
            <w:szCs w:val="24"/>
            <w:lang w:eastAsia="en-US"/>
          </w:rPr>
          <w:br/>
          <w:t>ΤΡΑΓΑΚΗΣ Ι. , σελ.</w:t>
        </w:r>
        <w:r w:rsidRPr="00D9261F">
          <w:rPr>
            <w:rFonts w:eastAsia="Times New Roman"/>
            <w:szCs w:val="24"/>
            <w:lang w:eastAsia="en-US"/>
          </w:rPr>
          <w:br/>
          <w:t>ΤΣΑΚΑΛΩΤΟΣ Ε. , σελ.</w:t>
        </w:r>
        <w:r w:rsidRPr="00D9261F">
          <w:rPr>
            <w:rFonts w:eastAsia="Times New Roman"/>
            <w:szCs w:val="24"/>
            <w:lang w:eastAsia="en-US"/>
          </w:rPr>
          <w:br/>
          <w:t>ΧΡΙΣΤΟΔΟΥΛΟΠΟΥΛΟΥ Α. , σελ.</w:t>
        </w:r>
        <w:r w:rsidRPr="00D9261F">
          <w:rPr>
            <w:rFonts w:eastAsia="Times New Roman"/>
            <w:szCs w:val="24"/>
            <w:lang w:eastAsia="en-US"/>
          </w:rPr>
          <w:br/>
        </w:r>
        <w:r w:rsidRPr="00D9261F">
          <w:rPr>
            <w:rFonts w:eastAsia="Times New Roman"/>
            <w:szCs w:val="24"/>
            <w:lang w:eastAsia="en-US"/>
          </w:rPr>
          <w:br/>
          <w:t>Β. Επί προσωπικού θέματος:</w:t>
        </w:r>
        <w:r w:rsidRPr="00D9261F">
          <w:rPr>
            <w:rFonts w:eastAsia="Times New Roman"/>
            <w:szCs w:val="24"/>
            <w:lang w:eastAsia="en-US"/>
          </w:rPr>
          <w:br/>
          <w:t>ΒΟΥΤΣΗΣ Ν. , σελ.</w:t>
        </w:r>
        <w:r w:rsidRPr="00D9261F">
          <w:rPr>
            <w:rFonts w:eastAsia="Times New Roman"/>
            <w:szCs w:val="24"/>
            <w:lang w:eastAsia="en-US"/>
          </w:rPr>
          <w:br/>
          <w:t>ΜΑΥΡΩΤΑΣ Γ. , σελ.</w:t>
        </w:r>
        <w:r w:rsidRPr="00D9261F">
          <w:rPr>
            <w:rFonts w:eastAsia="Times New Roman"/>
            <w:szCs w:val="24"/>
            <w:lang w:eastAsia="en-US"/>
          </w:rPr>
          <w:br/>
          <w:t>ΜΕΓΑΛΟΜΥΣΤΑΚΑΣ Α. , σελ.</w:t>
        </w:r>
        <w:r w:rsidRPr="00D9261F">
          <w:rPr>
            <w:rFonts w:eastAsia="Times New Roman"/>
            <w:szCs w:val="24"/>
            <w:lang w:eastAsia="en-US"/>
          </w:rPr>
          <w:br/>
          <w:t>ΜΠΑΡΜΠΑΡΟΥΣΗΣ Κ. , σελ.</w:t>
        </w:r>
        <w:r w:rsidRPr="00D9261F">
          <w:rPr>
            <w:rFonts w:eastAsia="Times New Roman"/>
            <w:szCs w:val="24"/>
            <w:lang w:eastAsia="en-US"/>
          </w:rPr>
          <w:br/>
          <w:t>ΠΑΠΠΑΣ Χ. , σελ.</w:t>
        </w:r>
        <w:r w:rsidRPr="00D9261F">
          <w:rPr>
            <w:rFonts w:eastAsia="Times New Roman"/>
            <w:szCs w:val="24"/>
            <w:lang w:eastAsia="en-US"/>
          </w:rPr>
          <w:br/>
        </w:r>
        <w:r w:rsidRPr="00D9261F">
          <w:rPr>
            <w:rFonts w:eastAsia="Times New Roman"/>
            <w:szCs w:val="24"/>
            <w:lang w:eastAsia="en-US"/>
          </w:rPr>
          <w:br/>
          <w:t>Γ. Επί των επικαίρων ερωτήσεων:</w:t>
        </w:r>
        <w:r w:rsidRPr="00D9261F">
          <w:rPr>
            <w:rFonts w:eastAsia="Times New Roman"/>
            <w:szCs w:val="24"/>
            <w:lang w:eastAsia="en-US"/>
          </w:rPr>
          <w:br/>
          <w:t>ΚΑΡΡΑΣ Γ. , σελ.</w:t>
        </w:r>
        <w:r w:rsidRPr="00D9261F">
          <w:rPr>
            <w:rFonts w:eastAsia="Times New Roman"/>
            <w:szCs w:val="24"/>
            <w:lang w:eastAsia="en-US"/>
          </w:rPr>
          <w:br/>
          <w:t>ΚΩΝΣΤΑΝΤΙΝΟΠΟΥΛΟΣ Ο. , σελ.</w:t>
        </w:r>
        <w:r w:rsidRPr="00D9261F">
          <w:rPr>
            <w:rFonts w:eastAsia="Times New Roman"/>
            <w:szCs w:val="24"/>
            <w:lang w:eastAsia="en-US"/>
          </w:rPr>
          <w:br/>
          <w:t>ΠΑΠΑΔΗΜΗΤΡΙΟΥ Δ. , σελ.</w:t>
        </w:r>
        <w:r w:rsidRPr="00D9261F">
          <w:rPr>
            <w:rFonts w:eastAsia="Times New Roman"/>
            <w:szCs w:val="24"/>
            <w:lang w:eastAsia="en-US"/>
          </w:rPr>
          <w:br/>
          <w:t>ΠΙΤΣΙΟΡΛΑΣ Α. , σελ.</w:t>
        </w:r>
        <w:r w:rsidRPr="00D9261F">
          <w:rPr>
            <w:rFonts w:eastAsia="Times New Roman"/>
            <w:szCs w:val="24"/>
            <w:lang w:eastAsia="en-US"/>
          </w:rPr>
          <w:br/>
          <w:t>ΣΑΝΤΟΡΙΝΙΟΣ Ν. , σελ.</w:t>
        </w:r>
        <w:r w:rsidRPr="00D9261F">
          <w:rPr>
            <w:rFonts w:eastAsia="Times New Roman"/>
            <w:szCs w:val="24"/>
            <w:lang w:eastAsia="en-US"/>
          </w:rPr>
          <w:br/>
          <w:t>ΦΩΤΗΛΑΣ Ι. , σελ.</w:t>
        </w:r>
        <w:r w:rsidRPr="00D9261F">
          <w:rPr>
            <w:rFonts w:eastAsia="Times New Roman"/>
            <w:szCs w:val="24"/>
            <w:lang w:eastAsia="en-US"/>
          </w:rPr>
          <w:br/>
        </w:r>
        <w:r w:rsidRPr="00D9261F">
          <w:rPr>
            <w:rFonts w:eastAsia="Times New Roman"/>
            <w:szCs w:val="24"/>
            <w:lang w:eastAsia="en-US"/>
          </w:rPr>
          <w:br/>
          <w:t>Δ. Επί του σχεδίου νόμου του Υπουργείου Αγροτικής Ανάπτυξης και Τροφίμων:</w:t>
        </w:r>
        <w:r w:rsidRPr="00D9261F">
          <w:rPr>
            <w:rFonts w:eastAsia="Times New Roman"/>
            <w:szCs w:val="24"/>
            <w:lang w:eastAsia="en-US"/>
          </w:rPr>
          <w:br/>
          <w:t>ΑΜΥΡΑΣ Γ. , σελ.</w:t>
        </w:r>
        <w:r w:rsidRPr="00D9261F">
          <w:rPr>
            <w:rFonts w:eastAsia="Times New Roman"/>
            <w:szCs w:val="24"/>
            <w:lang w:eastAsia="en-US"/>
          </w:rPr>
          <w:br/>
          <w:t>ΑΠΟΣΤΟΛΟΥ Ε. , σελ.</w:t>
        </w:r>
        <w:r w:rsidRPr="00D9261F">
          <w:rPr>
            <w:rFonts w:eastAsia="Times New Roman"/>
            <w:szCs w:val="24"/>
            <w:lang w:eastAsia="en-US"/>
          </w:rPr>
          <w:br/>
          <w:t>ΑΡΑΧΩΒΙΤΗΣ Σ. , σελ.</w:t>
        </w:r>
        <w:r w:rsidRPr="00D9261F">
          <w:rPr>
            <w:rFonts w:eastAsia="Times New Roman"/>
            <w:szCs w:val="24"/>
            <w:lang w:eastAsia="en-US"/>
          </w:rPr>
          <w:br/>
          <w:t>ΑΧΤΣΙΟΓΛΟΥ Ε. , σελ.</w:t>
        </w:r>
        <w:r w:rsidRPr="00D9261F">
          <w:rPr>
            <w:rFonts w:eastAsia="Times New Roman"/>
            <w:szCs w:val="24"/>
            <w:lang w:eastAsia="en-US"/>
          </w:rPr>
          <w:br/>
          <w:t>ΒΕΝΙΖΕΛΟΣ Ε. , σελ.</w:t>
        </w:r>
        <w:r w:rsidRPr="00D9261F">
          <w:rPr>
            <w:rFonts w:eastAsia="Times New Roman"/>
            <w:szCs w:val="24"/>
            <w:lang w:eastAsia="en-US"/>
          </w:rPr>
          <w:br/>
          <w:t>ΒΕΣΥΡΟΠΟΥΛΟΣ Α. , σελ.</w:t>
        </w:r>
        <w:r w:rsidRPr="00D9261F">
          <w:rPr>
            <w:rFonts w:eastAsia="Times New Roman"/>
            <w:szCs w:val="24"/>
            <w:lang w:eastAsia="en-US"/>
          </w:rPr>
          <w:br/>
          <w:t>ΒΡΟΥΤΣΗΣ Ι. , σελ.</w:t>
        </w:r>
        <w:r w:rsidRPr="00D9261F">
          <w:rPr>
            <w:rFonts w:eastAsia="Times New Roman"/>
            <w:szCs w:val="24"/>
            <w:lang w:eastAsia="en-US"/>
          </w:rPr>
          <w:br/>
          <w:t>ΓΕΝΝΗΜΑΤΑ Φ. , σελ.</w:t>
        </w:r>
        <w:r w:rsidRPr="00D9261F">
          <w:rPr>
            <w:rFonts w:eastAsia="Times New Roman"/>
            <w:szCs w:val="24"/>
            <w:lang w:eastAsia="en-US"/>
          </w:rPr>
          <w:br/>
          <w:t>ΓΕΩΡΓΙΑΔΗΣ Μ. , σελ.</w:t>
        </w:r>
        <w:r w:rsidRPr="00D9261F">
          <w:rPr>
            <w:rFonts w:eastAsia="Times New Roman"/>
            <w:szCs w:val="24"/>
            <w:lang w:eastAsia="en-US"/>
          </w:rPr>
          <w:br/>
          <w:t>ΔΑΝΕΛΛΗΣ Σ. , σελ.</w:t>
        </w:r>
        <w:r w:rsidRPr="00D9261F">
          <w:rPr>
            <w:rFonts w:eastAsia="Times New Roman"/>
            <w:szCs w:val="24"/>
            <w:lang w:eastAsia="en-US"/>
          </w:rPr>
          <w:br/>
          <w:t>ΔΕΝΔΙΑΣ Ν. , σελ.</w:t>
        </w:r>
        <w:r w:rsidRPr="00D9261F">
          <w:rPr>
            <w:rFonts w:eastAsia="Times New Roman"/>
            <w:szCs w:val="24"/>
            <w:lang w:eastAsia="en-US"/>
          </w:rPr>
          <w:br/>
          <w:t>ΔΟΥΖΙΝΑΣ Κ. , σελ.</w:t>
        </w:r>
        <w:r w:rsidRPr="00D9261F">
          <w:rPr>
            <w:rFonts w:eastAsia="Times New Roman"/>
            <w:szCs w:val="24"/>
            <w:lang w:eastAsia="en-US"/>
          </w:rPr>
          <w:br/>
          <w:t>ΘΕΟΦΥΛΑΚΤΟΣ Ι. , σελ.</w:t>
        </w:r>
        <w:r w:rsidRPr="00D9261F">
          <w:rPr>
            <w:rFonts w:eastAsia="Times New Roman"/>
            <w:szCs w:val="24"/>
            <w:lang w:eastAsia="en-US"/>
          </w:rPr>
          <w:br/>
          <w:t>ΘΕΟΧΑΡΟΠΟΥΛΟΣ Α. , σελ.</w:t>
        </w:r>
        <w:r w:rsidRPr="00D9261F">
          <w:rPr>
            <w:rFonts w:eastAsia="Times New Roman"/>
            <w:szCs w:val="24"/>
            <w:lang w:eastAsia="en-US"/>
          </w:rPr>
          <w:br/>
          <w:t>ΚΑΡΡΑΣ Γ. , σελ.</w:t>
        </w:r>
        <w:r w:rsidRPr="00D9261F">
          <w:rPr>
            <w:rFonts w:eastAsia="Times New Roman"/>
            <w:szCs w:val="24"/>
            <w:lang w:eastAsia="en-US"/>
          </w:rPr>
          <w:br/>
          <w:t>ΛΑΖΑΡΙΔΗΣ Γ. , σελ.</w:t>
        </w:r>
        <w:r w:rsidRPr="00D9261F">
          <w:rPr>
            <w:rFonts w:eastAsia="Times New Roman"/>
            <w:szCs w:val="24"/>
            <w:lang w:eastAsia="en-US"/>
          </w:rPr>
          <w:br/>
          <w:t>ΛΕΒΕΝΤΗΣ Β. , σελ.</w:t>
        </w:r>
        <w:r w:rsidRPr="00D9261F">
          <w:rPr>
            <w:rFonts w:eastAsia="Times New Roman"/>
            <w:szCs w:val="24"/>
            <w:lang w:eastAsia="en-US"/>
          </w:rPr>
          <w:br/>
          <w:t>ΛΟΒΕΡΔΟΣ Α. , σελ.</w:t>
        </w:r>
        <w:r w:rsidRPr="00D9261F">
          <w:rPr>
            <w:rFonts w:eastAsia="Times New Roman"/>
            <w:szCs w:val="24"/>
            <w:lang w:eastAsia="en-US"/>
          </w:rPr>
          <w:br/>
          <w:t>ΜΑΥΡΩΤΑΣ Γ. , σελ.</w:t>
        </w:r>
        <w:r w:rsidRPr="00D9261F">
          <w:rPr>
            <w:rFonts w:eastAsia="Times New Roman"/>
            <w:szCs w:val="24"/>
            <w:lang w:eastAsia="en-US"/>
          </w:rPr>
          <w:br/>
          <w:t>ΜΕΓΑΛΟΜΥΣΤΑΚΑΣ Α. , σελ.</w:t>
        </w:r>
        <w:r w:rsidRPr="00D9261F">
          <w:rPr>
            <w:rFonts w:eastAsia="Times New Roman"/>
            <w:szCs w:val="24"/>
            <w:lang w:eastAsia="en-US"/>
          </w:rPr>
          <w:br/>
          <w:t>ΜΕΓΑΛΟΟΙΚΟΝΟΜΟΥ Θ. , σελ.</w:t>
        </w:r>
        <w:r w:rsidRPr="00D9261F">
          <w:rPr>
            <w:rFonts w:eastAsia="Times New Roman"/>
            <w:szCs w:val="24"/>
            <w:lang w:eastAsia="en-US"/>
          </w:rPr>
          <w:br/>
          <w:t>ΜΗΤΣΟΤΑΚΗΣ Κ. , σελ.</w:t>
        </w:r>
        <w:r w:rsidRPr="00D9261F">
          <w:rPr>
            <w:rFonts w:eastAsia="Times New Roman"/>
            <w:szCs w:val="24"/>
            <w:lang w:eastAsia="en-US"/>
          </w:rPr>
          <w:br/>
          <w:t>ΜΠΑΡΜΠΑΡΟΥΣΗΣ Κ. , σελ.</w:t>
        </w:r>
        <w:r w:rsidRPr="00D9261F">
          <w:rPr>
            <w:rFonts w:eastAsia="Times New Roman"/>
            <w:szCs w:val="24"/>
            <w:lang w:eastAsia="en-US"/>
          </w:rPr>
          <w:br/>
          <w:t>ΞΥΔΑΚΗΣ Ν. , σελ.</w:t>
        </w:r>
        <w:r w:rsidRPr="00D9261F">
          <w:rPr>
            <w:rFonts w:eastAsia="Times New Roman"/>
            <w:szCs w:val="24"/>
            <w:lang w:eastAsia="en-US"/>
          </w:rPr>
          <w:br/>
          <w:t>ΠΑΠΑΓΓΕΛΟΠΟΥΛΟΣ Δ. , σελ.</w:t>
        </w:r>
        <w:r w:rsidRPr="00D9261F">
          <w:rPr>
            <w:rFonts w:eastAsia="Times New Roman"/>
            <w:szCs w:val="24"/>
            <w:lang w:eastAsia="en-US"/>
          </w:rPr>
          <w:br/>
          <w:t>ΠΑΠΑΧΡΙΣΤΟΠΟΥΛΟΣ Α. , σελ.</w:t>
        </w:r>
        <w:r w:rsidRPr="00D9261F">
          <w:rPr>
            <w:rFonts w:eastAsia="Times New Roman"/>
            <w:szCs w:val="24"/>
            <w:lang w:eastAsia="en-US"/>
          </w:rPr>
          <w:br/>
          <w:t>ΠΑΠΠΑΣ Χ. , σελ.</w:t>
        </w:r>
        <w:r w:rsidRPr="00D9261F">
          <w:rPr>
            <w:rFonts w:eastAsia="Times New Roman"/>
            <w:szCs w:val="24"/>
            <w:lang w:eastAsia="en-US"/>
          </w:rPr>
          <w:br/>
          <w:t>ΠΑΥΛΙΔΗΣ Κ. , σελ.</w:t>
        </w:r>
        <w:r w:rsidRPr="00D9261F">
          <w:rPr>
            <w:rFonts w:eastAsia="Times New Roman"/>
            <w:szCs w:val="24"/>
            <w:lang w:eastAsia="en-US"/>
          </w:rPr>
          <w:br/>
          <w:t>ΣΑΧΙΝΙΔΗΣ Ι. , σελ.</w:t>
        </w:r>
        <w:r w:rsidRPr="00D9261F">
          <w:rPr>
            <w:rFonts w:eastAsia="Times New Roman"/>
            <w:szCs w:val="24"/>
            <w:lang w:eastAsia="en-US"/>
          </w:rPr>
          <w:br/>
          <w:t>ΣΚΟΥΡΛΕΤΗΣ Π. , σελ.</w:t>
        </w:r>
        <w:r w:rsidRPr="00D9261F">
          <w:rPr>
            <w:rFonts w:eastAsia="Times New Roman"/>
            <w:szCs w:val="24"/>
            <w:lang w:eastAsia="en-US"/>
          </w:rPr>
          <w:br/>
          <w:t>ΣΤΑΪΚΟΥΡΑΣ Χ. , σελ.</w:t>
        </w:r>
        <w:r w:rsidRPr="00D9261F">
          <w:rPr>
            <w:rFonts w:eastAsia="Times New Roman"/>
            <w:szCs w:val="24"/>
            <w:lang w:eastAsia="en-US"/>
          </w:rPr>
          <w:br/>
          <w:t>ΣΥΡΜΑΛΕΝΙΟΣ Ν. , σελ.</w:t>
        </w:r>
        <w:r w:rsidRPr="00D9261F">
          <w:rPr>
            <w:rFonts w:eastAsia="Times New Roman"/>
            <w:szCs w:val="24"/>
            <w:lang w:eastAsia="en-US"/>
          </w:rPr>
          <w:br/>
          <w:t>ΤΖΕΛΕΠΗΣ Μ. , σελ.</w:t>
        </w:r>
        <w:r w:rsidRPr="00D9261F">
          <w:rPr>
            <w:rFonts w:eastAsia="Times New Roman"/>
            <w:szCs w:val="24"/>
            <w:lang w:eastAsia="en-US"/>
          </w:rPr>
          <w:br/>
          <w:t>ΤΣΑΚΑΛΩΤΟΣ Ε. , σελ.</w:t>
        </w:r>
        <w:r w:rsidRPr="00D9261F">
          <w:rPr>
            <w:rFonts w:eastAsia="Times New Roman"/>
            <w:szCs w:val="24"/>
            <w:lang w:eastAsia="en-US"/>
          </w:rPr>
          <w:br/>
        </w:r>
        <w:r w:rsidRPr="00D9261F">
          <w:rPr>
            <w:rFonts w:eastAsia="Times New Roman"/>
            <w:szCs w:val="24"/>
            <w:lang w:eastAsia="en-US"/>
          </w:rPr>
          <w:br/>
          <w:t>Ε. Επί της ένστασης αντισυνταγματικότητας:</w:t>
        </w:r>
        <w:r w:rsidRPr="00D9261F">
          <w:rPr>
            <w:rFonts w:eastAsia="Times New Roman"/>
            <w:szCs w:val="24"/>
            <w:lang w:eastAsia="en-US"/>
          </w:rPr>
          <w:br/>
          <w:t>ΑΜΥΡΑΣ Γ. , σελ.</w:t>
        </w:r>
        <w:r w:rsidRPr="00D9261F">
          <w:rPr>
            <w:rFonts w:eastAsia="Times New Roman"/>
            <w:szCs w:val="24"/>
            <w:lang w:eastAsia="en-US"/>
          </w:rPr>
          <w:br/>
          <w:t>ΑΧΤΣΙΟΓΛΟΥ Ε. , σελ.</w:t>
        </w:r>
        <w:r w:rsidRPr="00D9261F">
          <w:rPr>
            <w:rFonts w:eastAsia="Times New Roman"/>
            <w:szCs w:val="24"/>
            <w:lang w:eastAsia="en-US"/>
          </w:rPr>
          <w:br/>
          <w:t>ΒΟΡΙΔΗΣ Μ. , σελ.</w:t>
        </w:r>
        <w:r w:rsidRPr="00D9261F">
          <w:rPr>
            <w:rFonts w:eastAsia="Times New Roman"/>
            <w:szCs w:val="24"/>
            <w:lang w:eastAsia="en-US"/>
          </w:rPr>
          <w:br/>
          <w:t>ΚΑΡΡΑΣ Γ. , σελ.</w:t>
        </w:r>
        <w:r w:rsidRPr="00D9261F">
          <w:rPr>
            <w:rFonts w:eastAsia="Times New Roman"/>
            <w:szCs w:val="24"/>
            <w:lang w:eastAsia="en-US"/>
          </w:rPr>
          <w:br/>
          <w:t>ΚΟΥΡΑΚΗΣ Α. , σελ.</w:t>
        </w:r>
        <w:r w:rsidRPr="00D9261F">
          <w:rPr>
            <w:rFonts w:eastAsia="Times New Roman"/>
            <w:szCs w:val="24"/>
            <w:lang w:eastAsia="en-US"/>
          </w:rPr>
          <w:br/>
          <w:t>ΛΟΒΕΡΔΟΣ Α. , σελ.</w:t>
        </w:r>
        <w:r w:rsidRPr="00D9261F">
          <w:rPr>
            <w:rFonts w:eastAsia="Times New Roman"/>
            <w:szCs w:val="24"/>
            <w:lang w:eastAsia="en-US"/>
          </w:rPr>
          <w:br/>
          <w:t>ΠΑΠΠΑΣ Χ. , σελ.</w:t>
        </w:r>
        <w:r w:rsidRPr="00D9261F">
          <w:rPr>
            <w:rFonts w:eastAsia="Times New Roman"/>
            <w:szCs w:val="24"/>
            <w:lang w:eastAsia="en-US"/>
          </w:rPr>
          <w:br/>
          <w:t>ΠΑΡΑΣΚΕΥΟΠΟΥΛΟΣ Ν. , σελ.</w:t>
        </w:r>
        <w:r w:rsidRPr="00D9261F">
          <w:rPr>
            <w:rFonts w:eastAsia="Times New Roman"/>
            <w:szCs w:val="24"/>
            <w:lang w:eastAsia="en-US"/>
          </w:rPr>
          <w:br/>
          <w:t>ΤΣΑΚΑΛΩΤΟΣ Ε. , σελ.</w:t>
        </w:r>
        <w:r w:rsidRPr="00D9261F">
          <w:rPr>
            <w:rFonts w:eastAsia="Times New Roman"/>
            <w:szCs w:val="24"/>
            <w:lang w:eastAsia="en-US"/>
          </w:rPr>
          <w:br/>
        </w:r>
        <w:r w:rsidRPr="00D9261F">
          <w:rPr>
            <w:rFonts w:eastAsia="Times New Roman"/>
            <w:szCs w:val="24"/>
            <w:lang w:eastAsia="en-US"/>
          </w:rPr>
          <w:br/>
          <w:t>ΠΑΡΕΜΒΑΣΕΙΣ:</w:t>
        </w:r>
        <w:r w:rsidRPr="00D9261F">
          <w:rPr>
            <w:rFonts w:eastAsia="Times New Roman"/>
            <w:szCs w:val="24"/>
            <w:lang w:eastAsia="en-US"/>
          </w:rPr>
          <w:br/>
          <w:t>ΒΟΡΙΔΗΣ Μ. , σελ.</w:t>
        </w:r>
        <w:r w:rsidRPr="00D9261F">
          <w:rPr>
            <w:rFonts w:eastAsia="Times New Roman"/>
            <w:szCs w:val="24"/>
            <w:lang w:eastAsia="en-US"/>
          </w:rPr>
          <w:br/>
          <w:t>ΘΕΩΝΑΣ Ι. , σελ.</w:t>
        </w:r>
        <w:r w:rsidRPr="00D9261F">
          <w:rPr>
            <w:rFonts w:eastAsia="Times New Roman"/>
            <w:szCs w:val="24"/>
            <w:lang w:eastAsia="en-US"/>
          </w:rPr>
          <w:br/>
          <w:t>ΚΑΚΛΑΜΑΝΗΣ Ν. , σελ.</w:t>
        </w:r>
        <w:r w:rsidRPr="00D9261F">
          <w:rPr>
            <w:rFonts w:eastAsia="Times New Roman"/>
            <w:szCs w:val="24"/>
            <w:lang w:eastAsia="en-US"/>
          </w:rPr>
          <w:br/>
          <w:t>ΚΕΓΚΕΡΟΓΛΟΥ Β. , σελ.</w:t>
        </w:r>
        <w:r w:rsidRPr="00D9261F">
          <w:rPr>
            <w:rFonts w:eastAsia="Times New Roman"/>
            <w:szCs w:val="24"/>
            <w:lang w:eastAsia="en-US"/>
          </w:rPr>
          <w:br/>
          <w:t>ΠΑΝΤΖΑΣ Γ. , σελ.</w:t>
        </w:r>
        <w:r w:rsidRPr="00D9261F">
          <w:rPr>
            <w:rFonts w:eastAsia="Times New Roman"/>
            <w:szCs w:val="24"/>
            <w:lang w:eastAsia="en-US"/>
          </w:rPr>
          <w:br/>
          <w:t>ΤΖΑΒΑΡΑΣ Κ. , σελ.</w:t>
        </w:r>
        <w:r w:rsidRPr="00D9261F">
          <w:rPr>
            <w:rFonts w:eastAsia="Times New Roman"/>
            <w:szCs w:val="24"/>
            <w:lang w:eastAsia="en-US"/>
          </w:rPr>
          <w:br/>
          <w:t>ΤΣΙΑΡΑΣ Κ. , σελ.</w:t>
        </w:r>
        <w:r w:rsidRPr="00D9261F">
          <w:rPr>
            <w:rFonts w:eastAsia="Times New Roman"/>
            <w:szCs w:val="24"/>
            <w:lang w:eastAsia="en-US"/>
          </w:rPr>
          <w:br/>
          <w:t>ΦΩΤΗΛΑΣ Ι. , σελ.</w:t>
        </w:r>
        <w:r w:rsidRPr="00D9261F">
          <w:rPr>
            <w:rFonts w:eastAsia="Times New Roman"/>
            <w:szCs w:val="24"/>
            <w:lang w:eastAsia="en-US"/>
          </w:rPr>
          <w:br/>
        </w:r>
        <w:bookmarkStart w:id="30" w:name="_GoBack"/>
        <w:bookmarkEnd w:id="30"/>
      </w:ins>
    </w:p>
    <w:p w14:paraId="7E82696E" w14:textId="77777777" w:rsidR="001246DA" w:rsidRDefault="00D9261F">
      <w:pPr>
        <w:spacing w:line="600" w:lineRule="auto"/>
        <w:ind w:firstLine="720"/>
        <w:jc w:val="center"/>
        <w:rPr>
          <w:rFonts w:eastAsia="Times New Roman"/>
          <w:szCs w:val="24"/>
        </w:rPr>
      </w:pPr>
      <w:r>
        <w:rPr>
          <w:rFonts w:eastAsia="Times New Roman"/>
          <w:szCs w:val="24"/>
        </w:rPr>
        <w:t>ΠΡΑΚΤΙΚΑ ΒΟΥΛΗΣ</w:t>
      </w:r>
    </w:p>
    <w:p w14:paraId="7E82696F" w14:textId="77777777" w:rsidR="001246DA" w:rsidRDefault="00D9261F">
      <w:pPr>
        <w:spacing w:line="600" w:lineRule="auto"/>
        <w:ind w:firstLine="720"/>
        <w:jc w:val="center"/>
        <w:rPr>
          <w:rFonts w:eastAsia="Times New Roman"/>
          <w:szCs w:val="24"/>
        </w:rPr>
      </w:pPr>
      <w:r>
        <w:rPr>
          <w:rFonts w:eastAsia="Times New Roman"/>
          <w:szCs w:val="24"/>
        </w:rPr>
        <w:t>ΙΖ΄ ΠΕΡΙΟΔΟΣ</w:t>
      </w:r>
    </w:p>
    <w:p w14:paraId="7E826970" w14:textId="77777777" w:rsidR="001246DA" w:rsidRDefault="00D9261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E826971" w14:textId="77777777" w:rsidR="001246DA" w:rsidRDefault="00D9261F">
      <w:pPr>
        <w:spacing w:line="600" w:lineRule="auto"/>
        <w:ind w:firstLine="720"/>
        <w:jc w:val="center"/>
        <w:rPr>
          <w:rFonts w:eastAsia="Times New Roman"/>
          <w:szCs w:val="24"/>
        </w:rPr>
      </w:pPr>
      <w:r>
        <w:rPr>
          <w:rFonts w:eastAsia="Times New Roman"/>
          <w:szCs w:val="24"/>
        </w:rPr>
        <w:t>ΣΥΝΟΔΟΣ Β΄</w:t>
      </w:r>
    </w:p>
    <w:p w14:paraId="7E826972" w14:textId="77777777" w:rsidR="001246DA" w:rsidRDefault="00D9261F">
      <w:pPr>
        <w:spacing w:line="600" w:lineRule="auto"/>
        <w:ind w:firstLine="720"/>
        <w:jc w:val="center"/>
        <w:rPr>
          <w:rFonts w:eastAsia="Times New Roman"/>
          <w:szCs w:val="24"/>
        </w:rPr>
      </w:pPr>
      <w:r>
        <w:rPr>
          <w:rFonts w:eastAsia="Times New Roman"/>
          <w:szCs w:val="24"/>
        </w:rPr>
        <w:t>ΣΥΝΕΔΡΙΑΣΗ ΡΛΒ΄</w:t>
      </w:r>
    </w:p>
    <w:p w14:paraId="7E826973" w14:textId="77777777" w:rsidR="001246DA" w:rsidRDefault="00D9261F">
      <w:pPr>
        <w:spacing w:line="600" w:lineRule="auto"/>
        <w:ind w:firstLine="720"/>
        <w:jc w:val="center"/>
        <w:rPr>
          <w:rFonts w:eastAsia="Times New Roman"/>
          <w:szCs w:val="24"/>
        </w:rPr>
      </w:pPr>
      <w:r>
        <w:rPr>
          <w:rFonts w:eastAsia="Times New Roman"/>
          <w:szCs w:val="24"/>
        </w:rPr>
        <w:t>Παρασκευή 9 Ιουνίου 2017</w:t>
      </w:r>
    </w:p>
    <w:p w14:paraId="7E826974" w14:textId="77777777" w:rsidR="001246DA" w:rsidRDefault="00D9261F">
      <w:pPr>
        <w:spacing w:line="600" w:lineRule="auto"/>
        <w:ind w:firstLine="720"/>
        <w:jc w:val="both"/>
        <w:rPr>
          <w:rFonts w:eastAsia="Times New Roman"/>
          <w:szCs w:val="24"/>
        </w:rPr>
      </w:pPr>
      <w:r>
        <w:rPr>
          <w:rFonts w:eastAsia="Times New Roman"/>
          <w:szCs w:val="24"/>
        </w:rPr>
        <w:t>Αθήνα, σήμερα στις 9 Ιουνίου 2017, ημέρα Παρασκευή και ώρα 9.58΄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szCs w:val="24"/>
        </w:rPr>
        <w:t xml:space="preserve">του </w:t>
      </w:r>
      <w:r>
        <w:rPr>
          <w:rFonts w:eastAsia="Times New Roman"/>
          <w:szCs w:val="24"/>
        </w:rPr>
        <w:t xml:space="preserve">Δ΄ Αντιπροέδρου αυτής κ. </w:t>
      </w:r>
      <w:r w:rsidRPr="004E34C5">
        <w:rPr>
          <w:rFonts w:eastAsia="Times New Roman"/>
          <w:b/>
          <w:szCs w:val="24"/>
        </w:rPr>
        <w:t>ΝΙΚΗΤΑ ΚΑΚΛΑΜΑΝΗ</w:t>
      </w:r>
      <w:r>
        <w:rPr>
          <w:rFonts w:eastAsia="Times New Roman"/>
          <w:szCs w:val="24"/>
        </w:rPr>
        <w:t>.</w:t>
      </w:r>
    </w:p>
    <w:p w14:paraId="7E826975" w14:textId="77777777" w:rsidR="001246DA" w:rsidRDefault="00D9261F">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7E826976" w14:textId="77777777" w:rsidR="001246DA" w:rsidRDefault="00D9261F">
      <w:pPr>
        <w:spacing w:line="600" w:lineRule="auto"/>
        <w:ind w:firstLine="720"/>
        <w:jc w:val="both"/>
        <w:rPr>
          <w:rFonts w:eastAsia="Times New Roman"/>
          <w:szCs w:val="24"/>
        </w:rPr>
      </w:pPr>
      <w:r>
        <w:rPr>
          <w:rFonts w:eastAsia="Times New Roman"/>
          <w:szCs w:val="24"/>
        </w:rPr>
        <w:t>Έχω την τιμ</w:t>
      </w:r>
      <w:r>
        <w:rPr>
          <w:rFonts w:eastAsia="Times New Roman"/>
          <w:szCs w:val="24"/>
        </w:rPr>
        <w:t>ή να ανακοινώσω στο Σώμα το δελτίο επικαίρων ερωτήσεων της Δευτέρας 12 Ιουνίου 2017.</w:t>
      </w:r>
    </w:p>
    <w:p w14:paraId="7E826977" w14:textId="77777777" w:rsidR="001246DA" w:rsidRDefault="00D9261F">
      <w:pPr>
        <w:spacing w:line="600" w:lineRule="auto"/>
        <w:ind w:firstLine="720"/>
        <w:jc w:val="both"/>
        <w:rPr>
          <w:rFonts w:eastAsia="Times New Roman"/>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w:t>
      </w:r>
      <w:r>
        <w:rPr>
          <w:rFonts w:eastAsia="Times New Roman"/>
          <w:bCs/>
          <w:szCs w:val="24"/>
        </w:rPr>
        <w:t xml:space="preserve">Πρώτου Κύκλου </w:t>
      </w:r>
      <w:r>
        <w:rPr>
          <w:rFonts w:eastAsia="Times New Roman"/>
          <w:bCs/>
          <w:szCs w:val="24"/>
        </w:rPr>
        <w:t>(Άρθρο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7E826978" w14:textId="77777777" w:rsidR="001246DA" w:rsidRDefault="00D9261F">
      <w:pPr>
        <w:spacing w:line="600" w:lineRule="auto"/>
        <w:ind w:firstLine="720"/>
        <w:jc w:val="both"/>
        <w:rPr>
          <w:rFonts w:eastAsia="Times New Roman"/>
          <w:szCs w:val="24"/>
        </w:rPr>
      </w:pPr>
      <w:r>
        <w:rPr>
          <w:rFonts w:eastAsia="Times New Roman"/>
          <w:szCs w:val="24"/>
        </w:rPr>
        <w:t xml:space="preserve">1. Η με αριθμό 941/6-6-2017 επίκαιρη ερώτηση του Βουλευτή Β΄ Αθηνών της Νέας </w:t>
      </w:r>
      <w:r>
        <w:rPr>
          <w:rFonts w:eastAsia="Times New Roman"/>
          <w:szCs w:val="24"/>
        </w:rPr>
        <w:t xml:space="preserve">Δημοκρατίας κ. Σπυρίδωνος – </w:t>
      </w:r>
      <w:proofErr w:type="spellStart"/>
      <w:r>
        <w:rPr>
          <w:rFonts w:eastAsia="Times New Roman"/>
          <w:szCs w:val="24"/>
        </w:rPr>
        <w:t>Αδώνιδος</w:t>
      </w:r>
      <w:proofErr w:type="spellEnd"/>
      <w:r>
        <w:rPr>
          <w:rFonts w:eastAsia="Times New Roman"/>
          <w:szCs w:val="24"/>
        </w:rPr>
        <w:t xml:space="preserve"> Γεωργιάδη προς τον </w:t>
      </w:r>
      <w:r>
        <w:rPr>
          <w:rFonts w:eastAsia="Times New Roman"/>
          <w:szCs w:val="24"/>
        </w:rPr>
        <w:lastRenderedPageBreak/>
        <w:t>Υπουργό Παιδείας, Έρευνας και Θρησκευμάτων, με θέμα: «ανησυχητικές διαστάσεις λαμβάνει η υποβάθμιση της Κλασσικής Παιδείας στην Ελλάδα».</w:t>
      </w:r>
    </w:p>
    <w:p w14:paraId="7E826979" w14:textId="77777777" w:rsidR="001246DA" w:rsidRDefault="00D9261F">
      <w:pPr>
        <w:spacing w:line="600" w:lineRule="auto"/>
        <w:ind w:firstLine="720"/>
        <w:jc w:val="both"/>
        <w:rPr>
          <w:rFonts w:eastAsia="Times New Roman"/>
          <w:szCs w:val="24"/>
        </w:rPr>
      </w:pPr>
      <w:r>
        <w:rPr>
          <w:rFonts w:eastAsia="Times New Roman"/>
          <w:szCs w:val="24"/>
        </w:rPr>
        <w:t>2. Η με αριθμό 933/2-6-2017 επίκαιρη ερώτηση του Βουλευτή Β΄ Αθ</w:t>
      </w:r>
      <w:r>
        <w:rPr>
          <w:rFonts w:eastAsia="Times New Roman"/>
          <w:szCs w:val="24"/>
        </w:rPr>
        <w:t xml:space="preserve">ηνών της Δημοκρατικής Συμπαράταξης ΠΑΣΟΚ – ΔΗΜΑΡ κ. Ανδρέα Λοβέρδου, προς τον Υπουργό Δικαιοσύνης, Διαφάνειας και Ανθρωπίνων Δικαιωμάτων, σχετικά με την </w:t>
      </w:r>
      <w:proofErr w:type="spellStart"/>
      <w:r>
        <w:rPr>
          <w:rFonts w:eastAsia="Times New Roman"/>
          <w:szCs w:val="24"/>
        </w:rPr>
        <w:t>συνεπιμέλεια</w:t>
      </w:r>
      <w:proofErr w:type="spellEnd"/>
      <w:r>
        <w:rPr>
          <w:rFonts w:eastAsia="Times New Roman"/>
          <w:szCs w:val="24"/>
        </w:rPr>
        <w:t xml:space="preserve"> τέκνων.</w:t>
      </w:r>
    </w:p>
    <w:p w14:paraId="7E82697A" w14:textId="77777777" w:rsidR="001246DA" w:rsidRDefault="00D9261F">
      <w:pPr>
        <w:spacing w:line="600" w:lineRule="auto"/>
        <w:ind w:firstLine="720"/>
        <w:jc w:val="both"/>
        <w:rPr>
          <w:rFonts w:eastAsia="Times New Roman"/>
          <w:szCs w:val="24"/>
        </w:rPr>
      </w:pPr>
      <w:r>
        <w:rPr>
          <w:rFonts w:eastAsia="Times New Roman"/>
          <w:szCs w:val="24"/>
        </w:rPr>
        <w:t>3. Η με αριθμό 923/1-6-2017 επίκαιρη ερώτηση του Βουλευτή Επικρατείας του Λαϊκού Σ</w:t>
      </w:r>
      <w:r>
        <w:rPr>
          <w:rFonts w:eastAsia="Times New Roman"/>
          <w:szCs w:val="24"/>
        </w:rPr>
        <w:t>υνδέσμου - Χρυσή Αυγή κ. Χρήστου Παππά προς τον Υπουργό Παιδείας, Έρευνας και Θρησκευμάτων, με θέμα: «εκπλήρωση του Τάματος του Έθνους».</w:t>
      </w:r>
    </w:p>
    <w:p w14:paraId="7E82697B" w14:textId="77777777" w:rsidR="001246DA" w:rsidRDefault="00D9261F">
      <w:pPr>
        <w:spacing w:line="600" w:lineRule="auto"/>
        <w:ind w:firstLine="720"/>
        <w:jc w:val="both"/>
        <w:rPr>
          <w:rFonts w:eastAsia="Times New Roman"/>
          <w:szCs w:val="24"/>
        </w:rPr>
      </w:pPr>
      <w:r>
        <w:rPr>
          <w:rFonts w:eastAsia="Times New Roman"/>
          <w:szCs w:val="24"/>
        </w:rPr>
        <w:t xml:space="preserve">4. Η με αριθμό 919/31-5-2017 επίκαιρη ερώτηση του Βουλευτή Αττικής του Κομμουνιστικού Κόμματος </w:t>
      </w:r>
      <w:r>
        <w:rPr>
          <w:rFonts w:eastAsia="Times New Roman"/>
          <w:szCs w:val="24"/>
        </w:rPr>
        <w:t xml:space="preserve">Ελλάδας </w:t>
      </w:r>
      <w:r>
        <w:rPr>
          <w:rFonts w:eastAsia="Times New Roman"/>
          <w:szCs w:val="24"/>
        </w:rPr>
        <w:t>κ. Ιωάννη Γκιόκα</w:t>
      </w:r>
      <w:r>
        <w:rPr>
          <w:rFonts w:eastAsia="Times New Roman"/>
          <w:szCs w:val="24"/>
        </w:rPr>
        <w:t xml:space="preserve"> προς τους Υπουργούς Δικαιοσύνης, Διαφάνειας και Ανθρωπίνων Δικαιωμάτων και Παιδείας, Έρευνας και Θρησκευμάτων, σχετικά με την καταδίκη μαθητών του 1</w:t>
      </w:r>
      <w:r>
        <w:rPr>
          <w:rFonts w:eastAsia="Times New Roman"/>
          <w:szCs w:val="24"/>
          <w:vertAlign w:val="superscript"/>
        </w:rPr>
        <w:t>ου</w:t>
      </w:r>
      <w:r>
        <w:rPr>
          <w:rFonts w:eastAsia="Times New Roman"/>
          <w:szCs w:val="24"/>
        </w:rPr>
        <w:t xml:space="preserve"> γυμνασίου Ρεθύμνου σε «κοινωνική εργασία», λόγω της συμμετοχής τους σε μαθητικές κινητοποιήσεις. </w:t>
      </w:r>
    </w:p>
    <w:p w14:paraId="7E82697C" w14:textId="77777777" w:rsidR="001246DA" w:rsidRDefault="00D9261F">
      <w:pPr>
        <w:spacing w:line="600" w:lineRule="auto"/>
        <w:ind w:firstLine="720"/>
        <w:jc w:val="both"/>
        <w:rPr>
          <w:rFonts w:eastAsia="Times New Roman"/>
          <w:szCs w:val="24"/>
        </w:rPr>
      </w:pPr>
      <w:r>
        <w:rPr>
          <w:rFonts w:eastAsia="Times New Roman"/>
          <w:szCs w:val="24"/>
        </w:rPr>
        <w:t>5. Η μ</w:t>
      </w:r>
      <w:r>
        <w:rPr>
          <w:rFonts w:eastAsia="Times New Roman"/>
          <w:szCs w:val="24"/>
        </w:rPr>
        <w:t>ε αριθμό 929/2-6-2017 επίκαιρη ερώτηση του Βουλευτή Β΄ Πειραιά των Ανεξαρτήτων Ελλήνων κ. Δημητρίου Καμμένου προς τον Υπουργό Οικονομικών, σχετικά με την κλοπή ηλεκτρικού ρεύματος. </w:t>
      </w:r>
    </w:p>
    <w:p w14:paraId="7E82697D" w14:textId="77777777" w:rsidR="001246DA" w:rsidRDefault="00D9261F">
      <w:pPr>
        <w:spacing w:line="600" w:lineRule="auto"/>
        <w:ind w:firstLine="720"/>
        <w:jc w:val="both"/>
        <w:rPr>
          <w:rFonts w:eastAsia="Times New Roman"/>
          <w:szCs w:val="24"/>
        </w:rPr>
      </w:pPr>
      <w:r>
        <w:rPr>
          <w:rFonts w:eastAsia="Times New Roman"/>
          <w:szCs w:val="24"/>
        </w:rPr>
        <w:lastRenderedPageBreak/>
        <w:t>6. Η με αριθμό 931/2-6-2017 επίκαιρη ερώτηση του Βουλευτή Β΄ Αθηνών του Πο</w:t>
      </w:r>
      <w:r>
        <w:rPr>
          <w:rFonts w:eastAsia="Times New Roman"/>
          <w:szCs w:val="24"/>
        </w:rPr>
        <w:t xml:space="preserve">ταμιού κ. Γεωργίου </w:t>
      </w:r>
      <w:proofErr w:type="spellStart"/>
      <w:r>
        <w:rPr>
          <w:rFonts w:eastAsia="Times New Roman"/>
          <w:szCs w:val="24"/>
        </w:rPr>
        <w:t>Αμυρά</w:t>
      </w:r>
      <w:proofErr w:type="spellEnd"/>
      <w:r>
        <w:rPr>
          <w:rFonts w:eastAsia="Times New Roman"/>
          <w:szCs w:val="24"/>
        </w:rPr>
        <w:t xml:space="preserve"> προς τον Υπουργό Οικονομικών, σχετικά με την υπόθεση «</w:t>
      </w:r>
      <w:r>
        <w:rPr>
          <w:rFonts w:eastAsia="Times New Roman"/>
          <w:szCs w:val="24"/>
        </w:rPr>
        <w:t>SIEMENS</w:t>
      </w:r>
      <w:r>
        <w:rPr>
          <w:rFonts w:eastAsia="Times New Roman"/>
          <w:szCs w:val="24"/>
        </w:rPr>
        <w:t>».</w:t>
      </w:r>
    </w:p>
    <w:p w14:paraId="7E82697E" w14:textId="77777777" w:rsidR="001246DA" w:rsidRDefault="00D9261F">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 Δ</w:t>
      </w:r>
      <w:r>
        <w:rPr>
          <w:rFonts w:eastAsia="Times New Roman"/>
          <w:szCs w:val="24"/>
        </w:rPr>
        <w:t xml:space="preserve">εύτερου </w:t>
      </w:r>
      <w:r>
        <w:rPr>
          <w:rFonts w:eastAsia="Times New Roman"/>
          <w:szCs w:val="24"/>
        </w:rPr>
        <w:t xml:space="preserve">Κύκλου </w:t>
      </w:r>
      <w:r>
        <w:rPr>
          <w:rFonts w:eastAsia="Times New Roman"/>
          <w:szCs w:val="24"/>
        </w:rPr>
        <w:t>(Άρθρο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E82697F" w14:textId="77777777" w:rsidR="001246DA" w:rsidRDefault="00D9261F">
      <w:pPr>
        <w:spacing w:line="600" w:lineRule="auto"/>
        <w:ind w:firstLine="720"/>
        <w:jc w:val="both"/>
        <w:rPr>
          <w:rFonts w:eastAsia="Times New Roman"/>
          <w:szCs w:val="24"/>
        </w:rPr>
      </w:pPr>
      <w:r>
        <w:rPr>
          <w:rFonts w:eastAsia="Times New Roman"/>
          <w:szCs w:val="24"/>
        </w:rPr>
        <w:t>1. Η με αριθμό 942/6-6-2017 επίκαιρη ερώτηση του Βουλευτή Μαγνησίας της</w:t>
      </w:r>
      <w:r>
        <w:rPr>
          <w:rFonts w:eastAsia="Times New Roman"/>
          <w:szCs w:val="24"/>
        </w:rPr>
        <w:t xml:space="preserve"> Νέας Δημοκρατίας κ. Χρήστου </w:t>
      </w:r>
      <w:proofErr w:type="spellStart"/>
      <w:r>
        <w:rPr>
          <w:rFonts w:eastAsia="Times New Roman"/>
          <w:szCs w:val="24"/>
        </w:rPr>
        <w:t>Μπουκώρου</w:t>
      </w:r>
      <w:proofErr w:type="spellEnd"/>
      <w:r>
        <w:rPr>
          <w:rFonts w:eastAsia="Times New Roman"/>
          <w:szCs w:val="24"/>
        </w:rPr>
        <w:t xml:space="preserve"> προς τον Υπουργό Υγείας, με θέμα: «δραματική η κατάσταση στη Β΄ Παθολογική Κλινική Βόλου».</w:t>
      </w:r>
    </w:p>
    <w:p w14:paraId="7E826980" w14:textId="77777777" w:rsidR="001246DA" w:rsidRDefault="00D9261F">
      <w:pPr>
        <w:spacing w:line="600" w:lineRule="auto"/>
        <w:ind w:firstLine="720"/>
        <w:jc w:val="both"/>
        <w:rPr>
          <w:rFonts w:eastAsia="Times New Roman"/>
          <w:szCs w:val="24"/>
        </w:rPr>
      </w:pPr>
      <w:r>
        <w:rPr>
          <w:rFonts w:eastAsia="Times New Roman"/>
          <w:szCs w:val="24"/>
        </w:rPr>
        <w:t xml:space="preserve">2. Η με αριθμό 943/6-6-2017 επίκαιρη ερώτηση του Βουλευτή Λάρισας της Δημοκρατικής Συμπαράταξης ΠΑΣΟΚ – ΔΗΜΑΡ κ. Κωνσταντίνου </w:t>
      </w:r>
      <w:proofErr w:type="spellStart"/>
      <w:r>
        <w:rPr>
          <w:rFonts w:eastAsia="Times New Roman"/>
          <w:szCs w:val="24"/>
        </w:rPr>
        <w:t>Μπαργιώτα</w:t>
      </w:r>
      <w:proofErr w:type="spellEnd"/>
      <w:r>
        <w:rPr>
          <w:rFonts w:eastAsia="Times New Roman"/>
          <w:szCs w:val="24"/>
        </w:rPr>
        <w:t xml:space="preserve"> προς τον Υπουργό Υγείας, με θέμα: «υπάρχει τελικά εθνική και περιφερειακή στρατηγική για την ανάπτυξη του ιατρικού τουρισμού;».</w:t>
      </w:r>
    </w:p>
    <w:p w14:paraId="7E826981" w14:textId="77777777" w:rsidR="001246DA" w:rsidRDefault="00D9261F">
      <w:pPr>
        <w:spacing w:line="600" w:lineRule="auto"/>
        <w:ind w:firstLine="720"/>
        <w:jc w:val="both"/>
        <w:rPr>
          <w:rFonts w:eastAsia="Times New Roman"/>
          <w:szCs w:val="24"/>
        </w:rPr>
      </w:pPr>
      <w:r>
        <w:rPr>
          <w:rFonts w:eastAsia="Times New Roman"/>
          <w:szCs w:val="24"/>
        </w:rPr>
        <w:t xml:space="preserve">3. Η με αριθμό 924/1-6-2017 επίκαιρη ερώτηση της Βουλευτού Β΄ Αθηνών του Λαϊκού Συνδέσμου - Χρυσή Αυγή </w:t>
      </w:r>
      <w:r>
        <w:rPr>
          <w:rFonts w:eastAsia="Times New Roman"/>
          <w:szCs w:val="24"/>
        </w:rPr>
        <w:t xml:space="preserve">κ. </w:t>
      </w:r>
      <w:r>
        <w:rPr>
          <w:rFonts w:eastAsia="Times New Roman"/>
          <w:szCs w:val="24"/>
        </w:rPr>
        <w:t xml:space="preserve">Ελένης </w:t>
      </w:r>
      <w:proofErr w:type="spellStart"/>
      <w:r>
        <w:rPr>
          <w:rFonts w:eastAsia="Times New Roman"/>
          <w:szCs w:val="24"/>
        </w:rPr>
        <w:t>Ζαρού</w:t>
      </w:r>
      <w:r>
        <w:rPr>
          <w:rFonts w:eastAsia="Times New Roman"/>
          <w:szCs w:val="24"/>
        </w:rPr>
        <w:t>λια</w:t>
      </w:r>
      <w:proofErr w:type="spellEnd"/>
      <w:r>
        <w:rPr>
          <w:rFonts w:eastAsia="Times New Roman"/>
          <w:szCs w:val="24"/>
        </w:rPr>
        <w:t xml:space="preserve"> προς τον Υπουργό Οικονομικών, σχετικά με τον διορισμό υπόδικης στη διοίκηση του </w:t>
      </w:r>
      <w:proofErr w:type="spellStart"/>
      <w:r>
        <w:rPr>
          <w:rFonts w:eastAsia="Times New Roman"/>
          <w:szCs w:val="24"/>
        </w:rPr>
        <w:t>υπερταμείου</w:t>
      </w:r>
      <w:proofErr w:type="spellEnd"/>
      <w:r>
        <w:rPr>
          <w:rFonts w:eastAsia="Times New Roman"/>
          <w:szCs w:val="24"/>
        </w:rPr>
        <w:t>.</w:t>
      </w:r>
    </w:p>
    <w:p w14:paraId="7E826982" w14:textId="77777777" w:rsidR="001246DA" w:rsidRDefault="00D9261F">
      <w:pPr>
        <w:spacing w:line="600" w:lineRule="auto"/>
        <w:ind w:firstLine="720"/>
        <w:jc w:val="both"/>
        <w:rPr>
          <w:rFonts w:eastAsia="Times New Roman"/>
          <w:szCs w:val="24"/>
        </w:rPr>
      </w:pPr>
      <w:r>
        <w:rPr>
          <w:rFonts w:eastAsia="Times New Roman"/>
          <w:szCs w:val="24"/>
        </w:rPr>
        <w:t xml:space="preserve">4. Η με αριθμό 948/6-6-2017 επίκαιρη ερώτηση του Βουλευτή Β΄ Θεσσαλονίκης του Κομμουνιστικού Κόμματος </w:t>
      </w:r>
      <w:r>
        <w:rPr>
          <w:rFonts w:eastAsia="Times New Roman"/>
          <w:szCs w:val="24"/>
        </w:rPr>
        <w:t xml:space="preserve">Ελλάδας </w:t>
      </w:r>
      <w:r>
        <w:rPr>
          <w:rFonts w:eastAsia="Times New Roman"/>
          <w:szCs w:val="24"/>
        </w:rPr>
        <w:t xml:space="preserve">κ. Αθανάσιου </w:t>
      </w:r>
      <w:proofErr w:type="spellStart"/>
      <w:r>
        <w:rPr>
          <w:rFonts w:eastAsia="Times New Roman"/>
          <w:szCs w:val="24"/>
        </w:rPr>
        <w:t>Βαρδαλή</w:t>
      </w:r>
      <w:proofErr w:type="spellEnd"/>
      <w:r>
        <w:rPr>
          <w:rFonts w:eastAsia="Times New Roman"/>
          <w:szCs w:val="24"/>
        </w:rPr>
        <w:t xml:space="preserve"> </w:t>
      </w:r>
      <w:r>
        <w:rPr>
          <w:rFonts w:eastAsia="Times New Roman"/>
          <w:szCs w:val="24"/>
        </w:rPr>
        <w:lastRenderedPageBreak/>
        <w:t>προς τον Υπουργό Οικονομικών</w:t>
      </w:r>
      <w:r>
        <w:rPr>
          <w:rFonts w:eastAsia="Times New Roman"/>
          <w:szCs w:val="24"/>
        </w:rPr>
        <w:t>, σχετικά με την Ελληνική Βιομηχανία Οχημάτων «ΕΛΒΟ ΑΒΕ».</w:t>
      </w:r>
    </w:p>
    <w:p w14:paraId="7E826983" w14:textId="77777777" w:rsidR="001246DA" w:rsidRDefault="00D9261F">
      <w:pPr>
        <w:spacing w:line="600" w:lineRule="auto"/>
        <w:ind w:firstLine="720"/>
        <w:jc w:val="both"/>
        <w:rPr>
          <w:rFonts w:eastAsia="Times New Roman"/>
          <w:szCs w:val="24"/>
        </w:rPr>
      </w:pPr>
      <w:r>
        <w:rPr>
          <w:rFonts w:eastAsia="Times New Roman"/>
          <w:szCs w:val="24"/>
        </w:rPr>
        <w:t xml:space="preserve">5. Η με αριθμό 947/6-6-2017 επίκαιρη ερώτηση του Βουλευτή Α΄ Θεσσαλονίκης του Κομμουνιστικού Κόμματος </w:t>
      </w:r>
      <w:r>
        <w:rPr>
          <w:rFonts w:eastAsia="Times New Roman"/>
          <w:szCs w:val="24"/>
        </w:rPr>
        <w:t xml:space="preserve">Ελλάδας </w:t>
      </w:r>
      <w:r>
        <w:rPr>
          <w:rFonts w:eastAsia="Times New Roman"/>
          <w:szCs w:val="24"/>
        </w:rPr>
        <w:t>κ. Ιωάννη Δελή προς τον Υπουργό Παιδείας, Έρευνας και Θρησκευμάτων, με θέμα: «να ανοίξει</w:t>
      </w:r>
      <w:r>
        <w:rPr>
          <w:rFonts w:eastAsia="Times New Roman"/>
          <w:szCs w:val="24"/>
        </w:rPr>
        <w:t xml:space="preserve"> τώρα ξανά το Ολοκληρωμένο Πληροφοριακό Σύστημα Διαχείρισης Προσωπικού Α/</w:t>
      </w:r>
      <w:proofErr w:type="spellStart"/>
      <w:r>
        <w:rPr>
          <w:rFonts w:eastAsia="Times New Roman"/>
          <w:szCs w:val="24"/>
        </w:rPr>
        <w:t>θμιας</w:t>
      </w:r>
      <w:proofErr w:type="spellEnd"/>
      <w:r>
        <w:rPr>
          <w:rFonts w:eastAsia="Times New Roman"/>
          <w:szCs w:val="24"/>
        </w:rPr>
        <w:t xml:space="preserve"> και Β/</w:t>
      </w:r>
      <w:proofErr w:type="spellStart"/>
      <w:r>
        <w:rPr>
          <w:rFonts w:eastAsia="Times New Roman"/>
          <w:szCs w:val="24"/>
        </w:rPr>
        <w:t>θμιας</w:t>
      </w:r>
      <w:proofErr w:type="spellEnd"/>
      <w:r>
        <w:rPr>
          <w:rFonts w:eastAsia="Times New Roman"/>
          <w:szCs w:val="24"/>
        </w:rPr>
        <w:t xml:space="preserve"> Εκπαίδευσης (ΟΠΣΥΔ) για όσους δεν πρόλαβαν».</w:t>
      </w:r>
    </w:p>
    <w:p w14:paraId="7E826984" w14:textId="77777777" w:rsidR="001246DA" w:rsidRDefault="00D9261F">
      <w:pPr>
        <w:spacing w:line="600" w:lineRule="auto"/>
        <w:ind w:firstLine="720"/>
        <w:jc w:val="both"/>
        <w:rPr>
          <w:rFonts w:eastAsia="Times New Roman"/>
          <w:szCs w:val="24"/>
        </w:rPr>
      </w:pPr>
      <w:r>
        <w:rPr>
          <w:rFonts w:eastAsia="Times New Roman"/>
          <w:szCs w:val="24"/>
        </w:rPr>
        <w:t xml:space="preserve">ΑΝΑΦΟΡΕΣ - ΕΡΩΤΗΣΕΙΣ </w:t>
      </w:r>
      <w:r>
        <w:rPr>
          <w:rFonts w:eastAsia="Times New Roman"/>
          <w:szCs w:val="24"/>
        </w:rPr>
        <w:t>(Άρθρο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E826985" w14:textId="77777777" w:rsidR="001246DA" w:rsidRDefault="00D9261F">
      <w:pPr>
        <w:spacing w:line="600" w:lineRule="auto"/>
        <w:ind w:firstLine="720"/>
        <w:jc w:val="both"/>
        <w:rPr>
          <w:rFonts w:eastAsia="Times New Roman"/>
          <w:szCs w:val="24"/>
        </w:rPr>
      </w:pPr>
      <w:r>
        <w:rPr>
          <w:rFonts w:eastAsia="Times New Roman"/>
          <w:szCs w:val="24"/>
        </w:rPr>
        <w:t>1. Η με αριθμό 3673/22-2-2017 ερώτηση του Βουλευ</w:t>
      </w:r>
      <w:r>
        <w:rPr>
          <w:rFonts w:eastAsia="Times New Roman"/>
          <w:szCs w:val="24"/>
        </w:rPr>
        <w:t xml:space="preserve">τή Ροδόπης της Δημοκρατικής Συμπαράταξης ΠΑΣΟΚ – ΔΗΜΑΡ κ. Αχμέτ </w:t>
      </w:r>
      <w:proofErr w:type="spellStart"/>
      <w:r>
        <w:rPr>
          <w:rFonts w:eastAsia="Times New Roman"/>
          <w:szCs w:val="24"/>
        </w:rPr>
        <w:t>Ιλχάν</w:t>
      </w:r>
      <w:proofErr w:type="spellEnd"/>
      <w:r>
        <w:rPr>
          <w:rFonts w:eastAsia="Times New Roman"/>
          <w:szCs w:val="24"/>
        </w:rPr>
        <w:t xml:space="preserve"> προς τον Υπουργό Παιδείας, Έρευνας και Θρησκευμάτων, σχετικά με τη διατήρηση στην κατηγορία των «δυσπρόσιτων» των σχολικών μονάδων δευτεροβάθμιας εκπαίδευσης των </w:t>
      </w:r>
      <w:proofErr w:type="spellStart"/>
      <w:r>
        <w:rPr>
          <w:rFonts w:eastAsia="Times New Roman"/>
          <w:szCs w:val="24"/>
        </w:rPr>
        <w:t>Σαπών</w:t>
      </w:r>
      <w:proofErr w:type="spellEnd"/>
      <w:r>
        <w:rPr>
          <w:rFonts w:eastAsia="Times New Roman"/>
          <w:szCs w:val="24"/>
        </w:rPr>
        <w:t xml:space="preserve"> και του </w:t>
      </w:r>
      <w:proofErr w:type="spellStart"/>
      <w:r>
        <w:rPr>
          <w:rFonts w:eastAsia="Times New Roman"/>
          <w:szCs w:val="24"/>
        </w:rPr>
        <w:t>Ιάσμου</w:t>
      </w:r>
      <w:proofErr w:type="spellEnd"/>
      <w:r>
        <w:rPr>
          <w:rFonts w:eastAsia="Times New Roman"/>
          <w:szCs w:val="24"/>
        </w:rPr>
        <w:t xml:space="preserve"> Ροδ</w:t>
      </w:r>
      <w:r>
        <w:rPr>
          <w:rFonts w:eastAsia="Times New Roman"/>
          <w:szCs w:val="24"/>
        </w:rPr>
        <w:t>όπης.</w:t>
      </w:r>
    </w:p>
    <w:p w14:paraId="7E82698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εισερχόμαστε στη συζήτηση των</w:t>
      </w:r>
    </w:p>
    <w:p w14:paraId="7E826987" w14:textId="77777777" w:rsidR="001246DA" w:rsidRDefault="00D9261F">
      <w:pPr>
        <w:spacing w:line="600" w:lineRule="auto"/>
        <w:ind w:firstLine="720"/>
        <w:jc w:val="center"/>
        <w:rPr>
          <w:rFonts w:eastAsia="Times New Roman" w:cs="Times New Roman"/>
          <w:szCs w:val="24"/>
        </w:rPr>
      </w:pPr>
      <w:r>
        <w:rPr>
          <w:rFonts w:eastAsia="Times New Roman" w:cs="Times New Roman"/>
          <w:b/>
          <w:szCs w:val="24"/>
        </w:rPr>
        <w:t>ΕΠΙΚΑΙΡΩΝ ΕΡΩΤΗΣΕΩΝ</w:t>
      </w:r>
    </w:p>
    <w:p w14:paraId="7E82698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Πριν ξεκινήσουμε τη συζήτηση των επικαίρων ερωτήσεων, που είναι τρεις για σήμερα, σας γνωρίζω ότι η τέταρτη με αριθμό 925/1-6-2017 επίκαιρη ερώτηση πρώτου κύκλου του Βουλευτή Ευβοίας του Λαϊκού Συνδέσμου - </w:t>
      </w:r>
      <w:r>
        <w:rPr>
          <w:rFonts w:eastAsia="Times New Roman" w:cs="Times New Roman"/>
          <w:szCs w:val="24"/>
        </w:rPr>
        <w:lastRenderedPageBreak/>
        <w:t xml:space="preserve">Χρυσή Αυγή κ. </w:t>
      </w:r>
      <w:r>
        <w:rPr>
          <w:rFonts w:eastAsia="Times New Roman" w:cs="Times New Roman"/>
          <w:bCs/>
          <w:szCs w:val="24"/>
        </w:rPr>
        <w:t>Νικολάου Μίχου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w:t>
      </w:r>
      <w:r>
        <w:rPr>
          <w:rFonts w:eastAsia="Times New Roman" w:cs="Times New Roman"/>
          <w:bCs/>
          <w:szCs w:val="24"/>
        </w:rPr>
        <w:t>βάλλοντος και Ενέργειας,</w:t>
      </w:r>
      <w:r>
        <w:rPr>
          <w:rFonts w:eastAsia="Times New Roman" w:cs="Times New Roman"/>
          <w:b/>
          <w:bCs/>
          <w:szCs w:val="24"/>
        </w:rPr>
        <w:t xml:space="preserve"> </w:t>
      </w:r>
      <w:r>
        <w:rPr>
          <w:rFonts w:eastAsia="Times New Roman" w:cs="Times New Roman"/>
          <w:szCs w:val="24"/>
        </w:rPr>
        <w:t xml:space="preserve">με θέμα: «Η εγκατάσταση 209 νέων ανεμογεννητριών στη νότια </w:t>
      </w:r>
      <w:proofErr w:type="spellStart"/>
      <w:r>
        <w:rPr>
          <w:rFonts w:eastAsia="Times New Roman" w:cs="Times New Roman"/>
          <w:szCs w:val="24"/>
        </w:rPr>
        <w:t>Καρυστία</w:t>
      </w:r>
      <w:proofErr w:type="spellEnd"/>
      <w:r>
        <w:rPr>
          <w:rFonts w:eastAsia="Times New Roman" w:cs="Times New Roman"/>
          <w:szCs w:val="24"/>
        </w:rPr>
        <w:t xml:space="preserve"> Ευβοίας απειλεί βιοποικιλότητα και οικονομία», δεν θα συζητηθεί λόγω κωλύματος του αρμοδίου Υπουργού και θα επαναπροσδιοριστεί για συζήτηση.</w:t>
      </w:r>
    </w:p>
    <w:p w14:paraId="7E82698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Επίσης, η πρώτη με αρι</w:t>
      </w:r>
      <w:r>
        <w:rPr>
          <w:rFonts w:eastAsia="Times New Roman" w:cs="Times New Roman"/>
          <w:szCs w:val="24"/>
        </w:rPr>
        <w:t xml:space="preserve">θμό 936/6-6-2017 επίκαιρη ερώτηση πρώτου κύκλου του Βουλευτή Δωδεκανήσου του Συνασπισμού Ριζοσπαστικής Αριστεράς κ. </w:t>
      </w:r>
      <w:r>
        <w:rPr>
          <w:rFonts w:eastAsia="Times New Roman" w:cs="Times New Roman"/>
          <w:bCs/>
          <w:szCs w:val="24"/>
        </w:rPr>
        <w:t>Ηλία Καματερού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σχετικά με το </w:t>
      </w:r>
      <w:r>
        <w:rPr>
          <w:rFonts w:eastAsia="Times New Roman" w:cs="Times New Roman"/>
          <w:szCs w:val="24"/>
        </w:rPr>
        <w:t>«</w:t>
      </w:r>
      <w:r>
        <w:rPr>
          <w:rFonts w:eastAsia="Times New Roman" w:cs="Times New Roman"/>
          <w:szCs w:val="24"/>
        </w:rPr>
        <w:t>Χωροταξικό Τουρισμού</w:t>
      </w:r>
      <w:r>
        <w:rPr>
          <w:rFonts w:eastAsia="Times New Roman" w:cs="Times New Roman"/>
          <w:szCs w:val="24"/>
        </w:rPr>
        <w:t>»</w:t>
      </w:r>
      <w:r>
        <w:rPr>
          <w:rFonts w:eastAsia="Times New Roman" w:cs="Times New Roman"/>
          <w:szCs w:val="24"/>
        </w:rPr>
        <w:t xml:space="preserve"> δεν θα συζητηθεί λόγω απουσίας του αρμόδιο</w:t>
      </w:r>
      <w:r>
        <w:rPr>
          <w:rFonts w:eastAsia="Times New Roman" w:cs="Times New Roman"/>
          <w:szCs w:val="24"/>
        </w:rPr>
        <w:t>υ Υπουργού στο εξωτερικό. Είναι ο κ. Σταθάκης, ο οποίος λείπει στο Καζακστάν.</w:t>
      </w:r>
    </w:p>
    <w:p w14:paraId="7E82698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τη δεύτερη με αριθμό 940/6-6-2017 επίκαιρη ερώτηση πρώτου κύκλου του Βουλευτή Φλώρινας της Νέας Δημοκρατίας κ. </w:t>
      </w:r>
      <w:r>
        <w:rPr>
          <w:rFonts w:eastAsia="Times New Roman" w:cs="Times New Roman"/>
          <w:bCs/>
          <w:szCs w:val="24"/>
        </w:rPr>
        <w:t>Ιωάννη Αντωνιάδη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w:t>
      </w:r>
      <w:r>
        <w:rPr>
          <w:rFonts w:eastAsia="Times New Roman" w:cs="Times New Roman"/>
          <w:bCs/>
          <w:szCs w:val="24"/>
        </w:rPr>
        <w:t>τος και Ενέργειας,</w:t>
      </w:r>
      <w:r>
        <w:rPr>
          <w:rFonts w:eastAsia="Times New Roman" w:cs="Times New Roman"/>
          <w:szCs w:val="24"/>
        </w:rPr>
        <w:t xml:space="preserve"> με θέμα: «Οι σημαντικές καθυστερήσεις στη μετεγκατάσταση του οικισμού Αναργύρων Ν. Φλώρινας θέτουν σε κίνδυνο τη ζωή των κατοίκων του».</w:t>
      </w:r>
    </w:p>
    <w:p w14:paraId="7E82698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Για τις απουσίες, όπως τις ακούσατε, υπάρχει επιστολή του Γραμματέα της Κυβέρνησης κ. Μιχαήλ Καλογήρο</w:t>
      </w:r>
      <w:r>
        <w:rPr>
          <w:rFonts w:eastAsia="Times New Roman" w:cs="Times New Roman"/>
          <w:szCs w:val="24"/>
        </w:rPr>
        <w:t>υ.</w:t>
      </w:r>
    </w:p>
    <w:p w14:paraId="7E82698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Ξεκινάμε, λοιπόν, με τη δεύτερη με αριθμό 971/6-6-2017 επίκαιρη ερώτηση δεύτερου κύκλου του Ανεξάρτητου Βουλευτή Β΄ Αθηνών κ. </w:t>
      </w:r>
      <w:r>
        <w:rPr>
          <w:rFonts w:eastAsia="Times New Roman" w:cs="Times New Roman"/>
          <w:bCs/>
          <w:szCs w:val="24"/>
        </w:rPr>
        <w:t>Γεωργίου-Δημητρίου Καρρά</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σχετικά με την ανάγκη εντάξεως στους στόχους μειώσεως των </w:t>
      </w:r>
      <w:r>
        <w:rPr>
          <w:rFonts w:eastAsia="Times New Roman" w:cs="Times New Roman"/>
          <w:szCs w:val="24"/>
        </w:rPr>
        <w:t>προβληματικών δανείων μικρών επιχειρηματικών οφειλών. Ο κ. Παπαδημητρίου είναι εδώ και θα απαντήσει.</w:t>
      </w:r>
    </w:p>
    <w:p w14:paraId="7E82698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Τον λόγο έχει ο κ. Καρράς.</w:t>
      </w:r>
    </w:p>
    <w:p w14:paraId="7E82698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πολύ, κύριε Πρόεδρε, αλλά να ευχαριστήσω πριν από όλα και τον Υπουργό για την παρουσία το</w:t>
      </w:r>
      <w:r>
        <w:rPr>
          <w:rFonts w:eastAsia="Times New Roman" w:cs="Times New Roman"/>
          <w:szCs w:val="24"/>
        </w:rPr>
        <w:t>υ.</w:t>
      </w:r>
    </w:p>
    <w:p w14:paraId="7E82698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Προ δύο σχεδόν μηνών κατέθεσα μία αίτηση κατάθεσης εγγράφων προς τους Υπουργούς Οικονομικών και Οικονομίας και ζητούσα τα στοιχεία εκείνα τα οποία περιλαμβάνονται στη σύμβαση χρηματοδοτικής διευκόλυνσης του 2015 σε σχέση με τους στόχους μειώσεως των προ</w:t>
      </w:r>
      <w:r>
        <w:rPr>
          <w:rFonts w:eastAsia="Times New Roman" w:cs="Times New Roman"/>
          <w:szCs w:val="24"/>
        </w:rPr>
        <w:t>βληματικών δανείων. Δυστυχώς, μέχρι σήμερα δεν έχω λάβει καμμία απάντηση. Περιέργως από το Υπουργείο Οικονομίας έλαβα ένα έγγραφο δύο γραμμών ότι δεν έχει καμμία αρμοδιότητα. Με εκπλήσσει, αλλά δεν θα το σχολιάσω τώρα. Από το δε Υπουργείο Οικονομικών ουδεμ</w:t>
      </w:r>
      <w:r>
        <w:rPr>
          <w:rFonts w:eastAsia="Times New Roman" w:cs="Times New Roman"/>
          <w:szCs w:val="24"/>
        </w:rPr>
        <w:t xml:space="preserve">ία απάντηση ευδόκησε ούτε είχα την τιμή να λάβω. </w:t>
      </w:r>
    </w:p>
    <w:p w14:paraId="7E82699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Κατόπιν αυτού, παρατήρησα ότι υπήρχε μία σειρά δημοσιευμάτων, κύριε Πρόεδρε, που </w:t>
      </w:r>
      <w:proofErr w:type="spellStart"/>
      <w:r>
        <w:rPr>
          <w:rFonts w:eastAsia="Times New Roman" w:cs="Times New Roman"/>
          <w:szCs w:val="24"/>
        </w:rPr>
        <w:t>αναφέροντο</w:t>
      </w:r>
      <w:proofErr w:type="spellEnd"/>
      <w:r>
        <w:rPr>
          <w:rFonts w:eastAsia="Times New Roman" w:cs="Times New Roman"/>
          <w:szCs w:val="24"/>
        </w:rPr>
        <w:t xml:space="preserve"> στο γεγονός ότι σειρά διευθετήσεων μεγάλων επιχειρηματικών δανείων υπήρξε, ενώ </w:t>
      </w:r>
      <w:proofErr w:type="spellStart"/>
      <w:r>
        <w:rPr>
          <w:rFonts w:eastAsia="Times New Roman" w:cs="Times New Roman"/>
          <w:szCs w:val="24"/>
        </w:rPr>
        <w:t>ετίθεντο</w:t>
      </w:r>
      <w:proofErr w:type="spellEnd"/>
      <w:r>
        <w:rPr>
          <w:rFonts w:eastAsia="Times New Roman" w:cs="Times New Roman"/>
          <w:szCs w:val="24"/>
        </w:rPr>
        <w:t xml:space="preserve"> εκποδών τα μικρότερα δάνει</w:t>
      </w:r>
      <w:r>
        <w:rPr>
          <w:rFonts w:eastAsia="Times New Roman" w:cs="Times New Roman"/>
          <w:szCs w:val="24"/>
        </w:rPr>
        <w:t>α. Αναζήτησα, λοιπόν, στοιχεία από τα οποία να δω πώς διαγράφεται η κατάσταση. Γιατί έχει σημασία και να αντιμετωπίσουμε τα προβληματικά δάνεια των μικρών επιχειρήσεων, για τον λόγο ότι αυτές οι μικρές επιχειρήσεις είναι ένα κομμάτι της οικονομίας και δη μ</w:t>
      </w:r>
      <w:r>
        <w:rPr>
          <w:rFonts w:eastAsia="Times New Roman" w:cs="Times New Roman"/>
          <w:szCs w:val="24"/>
        </w:rPr>
        <w:t xml:space="preserve">ε τα δεδομένα της σημερινής ελληνικής οικονομίας, όπου υπάρχει πλήρης αποβιομηχάνιση και </w:t>
      </w:r>
      <w:proofErr w:type="spellStart"/>
      <w:r>
        <w:rPr>
          <w:rFonts w:eastAsia="Times New Roman" w:cs="Times New Roman"/>
          <w:szCs w:val="24"/>
        </w:rPr>
        <w:t>αποεπένδυση</w:t>
      </w:r>
      <w:proofErr w:type="spellEnd"/>
      <w:r>
        <w:rPr>
          <w:rFonts w:eastAsia="Times New Roman" w:cs="Times New Roman"/>
          <w:szCs w:val="24"/>
        </w:rPr>
        <w:t xml:space="preserve">, είναι αναγκαίο να υπάρξουν </w:t>
      </w:r>
      <w:r>
        <w:rPr>
          <w:rFonts w:eastAsia="Times New Roman" w:cs="Times New Roman"/>
          <w:szCs w:val="24"/>
        </w:rPr>
        <w:t>μικρές επιχειρήσεις</w:t>
      </w:r>
      <w:r>
        <w:rPr>
          <w:rFonts w:eastAsia="Times New Roman" w:cs="Times New Roman"/>
          <w:szCs w:val="24"/>
        </w:rPr>
        <w:t xml:space="preserve">. </w:t>
      </w:r>
    </w:p>
    <w:p w14:paraId="7E82699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Διαπίστωσα, λοιπόν, ότι δεν υπάρχει </w:t>
      </w:r>
      <w:r>
        <w:rPr>
          <w:rFonts w:eastAsia="Times New Roman" w:cs="Times New Roman"/>
          <w:szCs w:val="24"/>
        </w:rPr>
        <w:t>ρύθμιση</w:t>
      </w:r>
      <w:r>
        <w:rPr>
          <w:rFonts w:eastAsia="Times New Roman" w:cs="Times New Roman"/>
          <w:szCs w:val="24"/>
        </w:rPr>
        <w:t xml:space="preserve"> για </w:t>
      </w:r>
      <w:proofErr w:type="spellStart"/>
      <w:r>
        <w:rPr>
          <w:rFonts w:eastAsia="Times New Roman" w:cs="Times New Roman"/>
          <w:szCs w:val="24"/>
        </w:rPr>
        <w:t>ποσοστικοποίηση</w:t>
      </w:r>
      <w:proofErr w:type="spellEnd"/>
      <w:r>
        <w:rPr>
          <w:rFonts w:eastAsia="Times New Roman" w:cs="Times New Roman"/>
          <w:szCs w:val="24"/>
        </w:rPr>
        <w:t xml:space="preserve"> των προβλέψεων που υπάρχουν σε σχέση με τ</w:t>
      </w:r>
      <w:r>
        <w:rPr>
          <w:rFonts w:eastAsia="Times New Roman" w:cs="Times New Roman"/>
          <w:szCs w:val="24"/>
        </w:rPr>
        <w:t xml:space="preserve">ην ετήσια τρίμηνη ή εξάμηνη μείωση των προβληματικών δανείων, ούτως ώστε να γνωρίζουμε τι πάει να διαγραφεί στις μικρές επιχειρήσεις και τι πηγαίνει στις μεγάλες. </w:t>
      </w:r>
    </w:p>
    <w:p w14:paraId="7E82699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έχει αξία, κύριε Πρόεδρε, και το σημειώνω αυτό για τον εξής λόγο: Το ελληνικό κράτος έχε</w:t>
      </w:r>
      <w:r>
        <w:rPr>
          <w:rFonts w:eastAsia="Times New Roman" w:cs="Times New Roman"/>
          <w:szCs w:val="24"/>
        </w:rPr>
        <w:t xml:space="preserve">ι αναλάβει την υποχρέωση </w:t>
      </w:r>
      <w:r>
        <w:rPr>
          <w:rFonts w:eastAsia="Times New Roman" w:cs="Times New Roman"/>
          <w:szCs w:val="24"/>
        </w:rPr>
        <w:t xml:space="preserve">έναντι </w:t>
      </w:r>
      <w:r>
        <w:rPr>
          <w:rFonts w:eastAsia="Times New Roman" w:cs="Times New Roman"/>
          <w:szCs w:val="24"/>
        </w:rPr>
        <w:t>των τραπεζών</w:t>
      </w:r>
      <w:r>
        <w:rPr>
          <w:rFonts w:eastAsia="Times New Roman" w:cs="Times New Roman"/>
          <w:szCs w:val="24"/>
        </w:rPr>
        <w:t>,</w:t>
      </w:r>
      <w:r>
        <w:rPr>
          <w:rFonts w:eastAsia="Times New Roman" w:cs="Times New Roman"/>
          <w:szCs w:val="24"/>
        </w:rPr>
        <w:t xml:space="preserve"> ουσιαστικά εκείνων των ποσών που θα διαγράψουν, διότι συμψηφίζει με τον φόρο εισοδήματος, τη λεγόμενη αναβαλλόμενη φορολογική υποχρέωση, τις προβλέψεις </w:t>
      </w:r>
      <w:r>
        <w:rPr>
          <w:rFonts w:eastAsia="Times New Roman" w:cs="Times New Roman"/>
          <w:szCs w:val="24"/>
        </w:rPr>
        <w:t xml:space="preserve">ζημιών </w:t>
      </w:r>
      <w:r>
        <w:rPr>
          <w:rFonts w:eastAsia="Times New Roman" w:cs="Times New Roman"/>
          <w:szCs w:val="24"/>
        </w:rPr>
        <w:t xml:space="preserve">των τραπεζών. </w:t>
      </w:r>
    </w:p>
    <w:p w14:paraId="7E82699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αυτό το θέμα θα </w:t>
      </w:r>
      <w:r>
        <w:rPr>
          <w:rFonts w:eastAsia="Times New Roman" w:cs="Times New Roman"/>
          <w:szCs w:val="24"/>
        </w:rPr>
        <w:t xml:space="preserve">πρέπει να αντιμετωπιστεί και το ερώτημα που απευθύνω προς τον κύριο Υπουργό είναι αν έχει λάβει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lastRenderedPageBreak/>
        <w:t>της η Κυβέρνηση ότι δεν ικανοποιούνται από τις τράπεζες πολλές αιτήσεις μικρών επιχειρήσεων, ενώ αντίθετα ικανοποιούνται μεγάλες επιχειρήσεις με τεράστ</w:t>
      </w:r>
      <w:r>
        <w:rPr>
          <w:rFonts w:eastAsia="Times New Roman" w:cs="Times New Roman"/>
          <w:szCs w:val="24"/>
        </w:rPr>
        <w:t xml:space="preserve">ιες διαγραφές –δεν θέλω να αναφερθώ συγκεκριμένα- και αν η Κυβέρνηση προτίθεται να λάβει σχετικά μέτρα, γιατί, όπως είπα, κύριε Πρόεδρε, έχει τη δυνατότητα, διότι συμψηφίζει </w:t>
      </w:r>
      <w:r>
        <w:rPr>
          <w:rFonts w:eastAsia="Times New Roman" w:cs="Times New Roman"/>
          <w:szCs w:val="24"/>
        </w:rPr>
        <w:t xml:space="preserve">τις ζημιές των τραπεζών με τον </w:t>
      </w:r>
      <w:r>
        <w:rPr>
          <w:rFonts w:eastAsia="Times New Roman" w:cs="Times New Roman"/>
          <w:szCs w:val="24"/>
        </w:rPr>
        <w:t>αναβαλλόμενο φόρο. Επομένως, το κράτος είναι ένας ε</w:t>
      </w:r>
      <w:r>
        <w:rPr>
          <w:rFonts w:eastAsia="Times New Roman" w:cs="Times New Roman"/>
          <w:szCs w:val="24"/>
        </w:rPr>
        <w:t>κ των τριών πυλώνων που θα ρυθμίσουν αυτά τα ζητήματα.</w:t>
      </w:r>
    </w:p>
    <w:p w14:paraId="7E82699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w:t>
      </w:r>
    </w:p>
    <w:p w14:paraId="7E826995" w14:textId="77777777" w:rsidR="001246DA" w:rsidRDefault="00D9261F">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Υπουργός Οικονομίας και Ανάπτυξης κ. Παπαδημητρίου.</w:t>
      </w:r>
    </w:p>
    <w:p w14:paraId="7E826996" w14:textId="77777777" w:rsidR="001246DA" w:rsidRDefault="00D9261F">
      <w:pPr>
        <w:spacing w:line="600" w:lineRule="auto"/>
        <w:ind w:firstLine="720"/>
        <w:jc w:val="both"/>
        <w:rPr>
          <w:rFonts w:eastAsia="Times New Roman"/>
          <w:bCs/>
          <w:szCs w:val="24"/>
        </w:rPr>
      </w:pPr>
      <w:r>
        <w:rPr>
          <w:rFonts w:eastAsia="Times New Roman"/>
          <w:bCs/>
          <w:szCs w:val="24"/>
        </w:rPr>
        <w:t xml:space="preserve">Κύριε Υπουργέ, έχετε τον λόγο με σχετική άνεση κι εσείς. </w:t>
      </w:r>
    </w:p>
    <w:p w14:paraId="7E826997" w14:textId="77777777" w:rsidR="001246DA" w:rsidRDefault="00D9261F">
      <w:pPr>
        <w:spacing w:after="0" w:line="600" w:lineRule="auto"/>
        <w:ind w:firstLine="720"/>
        <w:jc w:val="both"/>
        <w:rPr>
          <w:rFonts w:eastAsia="Times New Roman"/>
          <w:bCs/>
          <w:szCs w:val="24"/>
        </w:rPr>
      </w:pPr>
      <w:r>
        <w:rPr>
          <w:rFonts w:eastAsia="Times New Roman"/>
          <w:b/>
          <w:bCs/>
          <w:szCs w:val="24"/>
        </w:rPr>
        <w:t>ΔΗΜΟΣ ΠΑΠΑΔΗΜΗΤΡΙΟΥ (Υπουργός Ο</w:t>
      </w:r>
      <w:r>
        <w:rPr>
          <w:rFonts w:eastAsia="Times New Roman"/>
          <w:b/>
          <w:bCs/>
          <w:szCs w:val="24"/>
        </w:rPr>
        <w:t>ικονομίας και Ανάπτυξης):</w:t>
      </w:r>
      <w:r>
        <w:rPr>
          <w:rFonts w:eastAsia="Times New Roman"/>
          <w:bCs/>
          <w:szCs w:val="24"/>
        </w:rPr>
        <w:t xml:space="preserve"> Ευχαριστώ πολύ, κύριε Πρόεδρε.</w:t>
      </w:r>
    </w:p>
    <w:p w14:paraId="7E826998" w14:textId="77777777" w:rsidR="001246DA" w:rsidRDefault="00D9261F">
      <w:pPr>
        <w:spacing w:line="600" w:lineRule="auto"/>
        <w:ind w:firstLine="720"/>
        <w:jc w:val="both"/>
        <w:rPr>
          <w:rFonts w:eastAsia="Times New Roman"/>
          <w:bCs/>
          <w:szCs w:val="24"/>
        </w:rPr>
      </w:pPr>
      <w:r>
        <w:rPr>
          <w:rFonts w:eastAsia="Times New Roman"/>
          <w:bCs/>
          <w:szCs w:val="24"/>
        </w:rPr>
        <w:t>Κύριε Καρρά, σχετικά με την πρώτη σας ερώτηση σας ενημερώνω πως στην προσπάθεια μείωσης του προβλήματος των κόκκινων δανείων, με γνώμονα και τους στόχους οι οποίοι έχουν τεθεί από τα πιστωτικά ιδρύμα</w:t>
      </w:r>
      <w:r>
        <w:rPr>
          <w:rFonts w:eastAsia="Times New Roman"/>
          <w:bCs/>
          <w:szCs w:val="24"/>
        </w:rPr>
        <w:t xml:space="preserve">τα, τα τελευταία έχουν δώσει προτεραιότητα στους μεγάλους οφειλέτες, όπως αναφέρατε, χωρίς ωστόσο να αποκλείουν τη διεκπεραίωση των δανείων με μικρότερα ποσά οφειλών. Αυτή η </w:t>
      </w:r>
      <w:proofErr w:type="spellStart"/>
      <w:r>
        <w:rPr>
          <w:rFonts w:eastAsia="Times New Roman"/>
          <w:bCs/>
          <w:szCs w:val="24"/>
        </w:rPr>
        <w:t>προτεραιοποίηση</w:t>
      </w:r>
      <w:proofErr w:type="spellEnd"/>
      <w:r>
        <w:rPr>
          <w:rFonts w:eastAsia="Times New Roman"/>
          <w:bCs/>
          <w:szCs w:val="24"/>
        </w:rPr>
        <w:t xml:space="preserve"> των μεγάλων δανείων και </w:t>
      </w:r>
      <w:r>
        <w:rPr>
          <w:rFonts w:eastAsia="Times New Roman"/>
          <w:bCs/>
          <w:szCs w:val="24"/>
        </w:rPr>
        <w:lastRenderedPageBreak/>
        <w:t>οφειλών έναντι των μικρών δεν είναι αθέμιτ</w:t>
      </w:r>
      <w:r>
        <w:rPr>
          <w:rFonts w:eastAsia="Times New Roman"/>
          <w:bCs/>
          <w:szCs w:val="24"/>
        </w:rPr>
        <w:t xml:space="preserve">η, καθώς χάρη σε αυτήν επιταχύνεται τόσο η επίτευξη των στόχων των τραπεζικών ιδρυμάτων όσο κυρίως η διάσωση μεγάλων επιχειρήσεων με πολλές θέσεις εργασίας. </w:t>
      </w:r>
    </w:p>
    <w:p w14:paraId="7E826999" w14:textId="77777777" w:rsidR="001246DA" w:rsidRDefault="00D9261F">
      <w:pPr>
        <w:spacing w:line="600" w:lineRule="auto"/>
        <w:ind w:firstLine="720"/>
        <w:jc w:val="both"/>
        <w:rPr>
          <w:rFonts w:eastAsia="Times New Roman"/>
          <w:bCs/>
          <w:szCs w:val="24"/>
        </w:rPr>
      </w:pPr>
      <w:r>
        <w:rPr>
          <w:rFonts w:eastAsia="Times New Roman"/>
          <w:bCs/>
          <w:szCs w:val="24"/>
        </w:rPr>
        <w:t xml:space="preserve">Στο σημείο αυτό πρέπει να υπενθυμίσουμε ότι τα πιστωτικά ιδρύματα διαθέτουν ξεχωριστά τμήματα για </w:t>
      </w:r>
      <w:r>
        <w:rPr>
          <w:rFonts w:eastAsia="Times New Roman"/>
          <w:bCs/>
          <w:szCs w:val="24"/>
        </w:rPr>
        <w:t xml:space="preserve">τους μεγάλους και ξεχωριστά για τους μικρούς οφειλέτες και συνακόλουθα ασχολούνται με τη διεκπεραίωση των οφειλών και των μικρότερων οφειλετών. </w:t>
      </w:r>
    </w:p>
    <w:p w14:paraId="7E82699A" w14:textId="77777777" w:rsidR="001246DA" w:rsidRDefault="00D9261F">
      <w:pPr>
        <w:spacing w:line="600" w:lineRule="auto"/>
        <w:ind w:firstLine="720"/>
        <w:jc w:val="both"/>
        <w:rPr>
          <w:rFonts w:eastAsia="Times New Roman" w:cs="Times New Roman"/>
          <w:szCs w:val="24"/>
        </w:rPr>
      </w:pPr>
      <w:r>
        <w:rPr>
          <w:rFonts w:eastAsia="Times New Roman"/>
          <w:bCs/>
          <w:szCs w:val="24"/>
        </w:rPr>
        <w:t xml:space="preserve">Συνεπώς, η ανησυχία η οποία εκφράζεται στη συγκεκριμένη ερώτησή σας είναι κατά έναν βαθμό, νομίζω, υπερβολική. </w:t>
      </w:r>
      <w:r>
        <w:rPr>
          <w:rFonts w:eastAsia="Times New Roman"/>
          <w:bCs/>
          <w:szCs w:val="24"/>
        </w:rPr>
        <w:t xml:space="preserve">Είναι ωστόσο γεγονός ότι η εξέταση ενός αιτήματος ρύθμισης από έναν μικρό οφειλέτη </w:t>
      </w:r>
      <w:proofErr w:type="spellStart"/>
      <w:r>
        <w:rPr>
          <w:rFonts w:eastAsia="Times New Roman"/>
          <w:bCs/>
          <w:szCs w:val="24"/>
        </w:rPr>
        <w:t>βαρύνεται</w:t>
      </w:r>
      <w:proofErr w:type="spellEnd"/>
      <w:r>
        <w:rPr>
          <w:rFonts w:eastAsia="Times New Roman"/>
          <w:bCs/>
          <w:szCs w:val="24"/>
        </w:rPr>
        <w:t xml:space="preserve"> με δυσανάλογο διοικητικό κόστος για την τράπεζα και τα πιστωτικά ιδρύματα. Αποθαρρύνονται, λοιπόν, από την άμεση εξέταση τέτοιων αιτημάτων. </w:t>
      </w:r>
    </w:p>
    <w:p w14:paraId="7E82699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Σίγουρα επιθυμούν πρωτ</w:t>
      </w:r>
      <w:r>
        <w:rPr>
          <w:rFonts w:eastAsia="Times New Roman" w:cs="Times New Roman"/>
          <w:szCs w:val="24"/>
        </w:rPr>
        <w:t>ίστως την επίλυση των προβλημάτων των μεγάλων κόκκινων δανείων. Όμως, ο περιορισμός του διοικητικού κόστους για την αναδιάρθρωση των επιχειρηματικών δανείων των μικρών οφειλετών θεωρούμε ότι είναι η λύση, η οποία θα επιταχύνει την εξέταση των αιτημάτων των</w:t>
      </w:r>
      <w:r>
        <w:rPr>
          <w:rFonts w:eastAsia="Times New Roman" w:cs="Times New Roman"/>
          <w:szCs w:val="24"/>
        </w:rPr>
        <w:t xml:space="preserve"> μικρών οφειλετών.</w:t>
      </w:r>
    </w:p>
    <w:p w14:paraId="7E82699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Όσον αφορά τη δεύτερη ερώτησή σας σχετικά με τα μέτρα τα οποία έχουν ληφθεί ή πρόκειται άμεσα να ληφθούν, σας ενημερώνω το εξής: Πρώτον, </w:t>
      </w:r>
      <w:r>
        <w:rPr>
          <w:rFonts w:eastAsia="Times New Roman" w:cs="Times New Roman"/>
          <w:szCs w:val="24"/>
        </w:rPr>
        <w:lastRenderedPageBreak/>
        <w:t>στην κατεύθυνση του περιορισμού του διοικητικού κόστους για την αναδιάρθρωση των επιχειρηματικών δαν</w:t>
      </w:r>
      <w:r>
        <w:rPr>
          <w:rFonts w:eastAsia="Times New Roman" w:cs="Times New Roman"/>
          <w:szCs w:val="24"/>
        </w:rPr>
        <w:t xml:space="preserve">είων κινείται ο πρόσφατα ψηφισμένος νόμος για τον εξωδικαστικό μηχανισμό ρύθμισης οφειλών επιχειρήσεων, ο οποίος στόχο έχει να προστατεύσει κυρίως τους μικρούς και μικρομεσαίους οφειλέτες. </w:t>
      </w:r>
    </w:p>
    <w:p w14:paraId="7E82699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Δεύτερον, η ηλεκτρονική πλατφόρμα, την οποία προβλέπει ο νόμος αυτ</w:t>
      </w:r>
      <w:r>
        <w:rPr>
          <w:rFonts w:eastAsia="Times New Roman" w:cs="Times New Roman"/>
          <w:szCs w:val="24"/>
        </w:rPr>
        <w:t xml:space="preserve">ός και που θα ενεργοποιηθεί τον Αύγουστο, αναμένεται να ελαχιστοποιήσει το διοικητικό κόστος εξέτασης των αιτημάτων ακόμα και των πιο μικρών επιχειρήσεων. </w:t>
      </w:r>
    </w:p>
    <w:p w14:paraId="7E82699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Τρίτον, το προαναφερθέν κόστος, το οποίο λειτουργεί ανασταλτικά, αναμένεται να περιοριστεί ακόμη περ</w:t>
      </w:r>
      <w:r>
        <w:rPr>
          <w:rFonts w:eastAsia="Times New Roman" w:cs="Times New Roman"/>
          <w:szCs w:val="24"/>
        </w:rPr>
        <w:t xml:space="preserve">ισσότερο μέσω της δραστηριοποίησης των εταιρειών διαχείρισης μη εξυπηρετούμενων δανείων λόγω της εμπειρίας στην αναδιάρθρωση των δανείων. </w:t>
      </w:r>
    </w:p>
    <w:p w14:paraId="7E82699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Τέλος, θέλω να σας ενημερώσω ότι αποστείλαμε το ερώτημά σας στην Τράπεζα της Ελλάδος για περαιτέρω, η οποία απάντησε </w:t>
      </w:r>
      <w:r>
        <w:rPr>
          <w:rFonts w:eastAsia="Times New Roman" w:cs="Times New Roman"/>
          <w:szCs w:val="24"/>
        </w:rPr>
        <w:t>με την υπ’ αριθμόν πρωτοκόλλου 569/6</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2017 επιστολή, την οποία και καταθέτω στα Πρακτικά. </w:t>
      </w:r>
    </w:p>
    <w:p w14:paraId="7E8269A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7E8269A1" w14:textId="77777777" w:rsidR="001246DA" w:rsidRDefault="00D9261F">
      <w:pPr>
        <w:spacing w:line="600" w:lineRule="auto"/>
        <w:ind w:firstLine="720"/>
        <w:jc w:val="both"/>
        <w:rPr>
          <w:rFonts w:eastAsia="Times New Roman" w:cs="Times New Roman"/>
        </w:rPr>
      </w:pPr>
      <w:r>
        <w:rPr>
          <w:rFonts w:eastAsia="Times New Roman" w:cs="Times New Roman"/>
        </w:rPr>
        <w:t>(Στο σημείο αυτό ο Υπουργός κ. Δήμος</w:t>
      </w:r>
      <w:r>
        <w:rPr>
          <w:rFonts w:eastAsia="Times New Roman" w:cs="Times New Roman"/>
        </w:rPr>
        <w:t xml:space="preserve"> Παπαδημητρίου καταθέτει για τα Πρακτικά την προαναφερθείσα επιστολή, η οποία βρίσκεται στο αρχείο του </w:t>
      </w:r>
      <w:r>
        <w:rPr>
          <w:rFonts w:eastAsia="Times New Roman" w:cs="Times New Roman"/>
        </w:rPr>
        <w:lastRenderedPageBreak/>
        <w:t>Τμήματος Γραμματείας της Διεύθυνσης Στενογραφίας και Πρακτικών της Βουλής)</w:t>
      </w:r>
    </w:p>
    <w:p w14:paraId="7E8269A2" w14:textId="77777777" w:rsidR="001246DA" w:rsidRDefault="00D9261F">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rPr>
        <w:t xml:space="preserve"> Κύριε Καρρά, έχετε τον λόγο.</w:t>
      </w:r>
    </w:p>
    <w:p w14:paraId="7E8269A3" w14:textId="77777777" w:rsidR="001246DA" w:rsidRDefault="00D9261F">
      <w:pPr>
        <w:spacing w:line="600" w:lineRule="auto"/>
        <w:ind w:firstLine="720"/>
        <w:jc w:val="both"/>
        <w:rPr>
          <w:rFonts w:eastAsia="Times New Roman" w:cs="Times New Roman"/>
        </w:rPr>
      </w:pPr>
      <w:r>
        <w:rPr>
          <w:rFonts w:eastAsia="Times New Roman" w:cs="Times New Roman"/>
          <w:b/>
        </w:rPr>
        <w:t>ΓΕΩΡΓΙΟΣ</w:t>
      </w:r>
      <w:r>
        <w:rPr>
          <w:rFonts w:eastAsia="Times New Roman" w:cs="Times New Roman"/>
          <w:b/>
        </w:rPr>
        <w:t xml:space="preserve"> </w:t>
      </w:r>
      <w:r>
        <w:rPr>
          <w:rFonts w:eastAsia="Times New Roman" w:cs="Times New Roman"/>
          <w:b/>
        </w:rPr>
        <w:t>-</w:t>
      </w:r>
      <w:r>
        <w:rPr>
          <w:rFonts w:eastAsia="Times New Roman" w:cs="Times New Roman"/>
          <w:b/>
        </w:rPr>
        <w:t xml:space="preserve"> </w:t>
      </w:r>
      <w:r>
        <w:rPr>
          <w:rFonts w:eastAsia="Times New Roman" w:cs="Times New Roman"/>
          <w:b/>
        </w:rPr>
        <w:t>ΔΗΜΗΤΡΙΟΣ ΚΑΡΡΑΣ:</w:t>
      </w:r>
      <w:r>
        <w:rPr>
          <w:rFonts w:eastAsia="Times New Roman" w:cs="Times New Roman"/>
        </w:rPr>
        <w:t xml:space="preserve"> Κύριε Πρόεδρε, παρακολούθησα με προσοχή την απάντηση του Υπουργού. Βεβαίως, πριν απ’ όλα πρέπει να παρατηρήσω ότι, έστω κι αν ψηφίστηκε ο εξωδικαστικός μηχανισμός, έστω κι αν αναγνωρίζεται από την Κυβέρνηση ότι είναι υψηλό το διοικητικό κ</w:t>
      </w:r>
      <w:r>
        <w:rPr>
          <w:rFonts w:eastAsia="Times New Roman" w:cs="Times New Roman"/>
        </w:rPr>
        <w:t xml:space="preserve">όστος για τη ρύθμιση των μικρών οφειλών, θα πω ότι, εφόσον όλοι οι μηχανισμοί της λεγόμενης είτε εμπορικής είτε αστικής </w:t>
      </w:r>
      <w:proofErr w:type="spellStart"/>
      <w:r>
        <w:rPr>
          <w:rFonts w:eastAsia="Times New Roman" w:cs="Times New Roman"/>
        </w:rPr>
        <w:t>αφερεγγυότητος</w:t>
      </w:r>
      <w:proofErr w:type="spellEnd"/>
      <w:r>
        <w:rPr>
          <w:rFonts w:eastAsia="Times New Roman" w:cs="Times New Roman"/>
        </w:rPr>
        <w:t xml:space="preserve">, εξαρτώνται από τη συναίνεση του </w:t>
      </w:r>
      <w:proofErr w:type="spellStart"/>
      <w:r>
        <w:rPr>
          <w:rFonts w:eastAsia="Times New Roman" w:cs="Times New Roman"/>
        </w:rPr>
        <w:t>πιστωτού</w:t>
      </w:r>
      <w:proofErr w:type="spellEnd"/>
      <w:r>
        <w:rPr>
          <w:rFonts w:eastAsia="Times New Roman" w:cs="Times New Roman"/>
        </w:rPr>
        <w:t xml:space="preserve">-τράπεζα, κατανοείτε, κύριε Υπουργέ, ότι τον βαρύνοντα λόγο τον έχει η τράπεζα, </w:t>
      </w:r>
      <w:r>
        <w:rPr>
          <w:rFonts w:eastAsia="Times New Roman" w:cs="Times New Roman"/>
        </w:rPr>
        <w:t>με την έννοια ότι, αν επιθυμεί ή κρίνει ότι πρέπει να ρυθμίσει τα μεγαλύτερα δάνεια και το υπόλοιπο που μένει για τις μικρές επιχειρήσεις είναι λίγο από την πρόβλεψη, τότε πλέον θα βρεθούν έξω οι μικρές επιχειρήσεις</w:t>
      </w:r>
      <w:r>
        <w:rPr>
          <w:rFonts w:eastAsia="Times New Roman" w:cs="Times New Roman"/>
        </w:rPr>
        <w:t>,</w:t>
      </w:r>
      <w:r>
        <w:rPr>
          <w:rFonts w:eastAsia="Times New Roman" w:cs="Times New Roman"/>
        </w:rPr>
        <w:t xml:space="preserve"> για τον λόγο ότι δεν θα μπορούν οι τράπ</w:t>
      </w:r>
      <w:r>
        <w:rPr>
          <w:rFonts w:eastAsia="Times New Roman" w:cs="Times New Roman"/>
        </w:rPr>
        <w:t xml:space="preserve">εζες να υπερβούν τους στόχους. </w:t>
      </w:r>
    </w:p>
    <w:p w14:paraId="7E8269A4" w14:textId="77777777" w:rsidR="001246DA" w:rsidRDefault="00D9261F">
      <w:pPr>
        <w:spacing w:line="600" w:lineRule="auto"/>
        <w:ind w:firstLine="720"/>
        <w:jc w:val="both"/>
        <w:rPr>
          <w:rFonts w:eastAsia="Times New Roman" w:cs="Times New Roman"/>
        </w:rPr>
      </w:pPr>
      <w:r>
        <w:rPr>
          <w:rFonts w:eastAsia="Times New Roman" w:cs="Times New Roman"/>
        </w:rPr>
        <w:t xml:space="preserve">Η </w:t>
      </w:r>
      <w:r>
        <w:rPr>
          <w:rFonts w:eastAsia="Times New Roman" w:cs="Times New Roman"/>
        </w:rPr>
        <w:t>άλλη</w:t>
      </w:r>
      <w:r>
        <w:rPr>
          <w:rFonts w:eastAsia="Times New Roman" w:cs="Times New Roman"/>
        </w:rPr>
        <w:t xml:space="preserve"> παρατήρησή μου στην απάντησή σας είναι το εξής: Το διοικητικό κόστος, στο οποίο αναφερθήκατε, αφορά τις τράπεζες, κύριε Υπουργέ. </w:t>
      </w:r>
      <w:r>
        <w:rPr>
          <w:rFonts w:eastAsia="Times New Roman" w:cs="Times New Roman"/>
        </w:rPr>
        <w:lastRenderedPageBreak/>
        <w:t xml:space="preserve">Δεν μπορώ να κατανοήσω ότι οι τράπεζες λειτουργούν στην παρούσα περίοδο κρίσης σε σχέση </w:t>
      </w:r>
      <w:r>
        <w:rPr>
          <w:rFonts w:eastAsia="Times New Roman" w:cs="Times New Roman"/>
        </w:rPr>
        <w:t xml:space="preserve">με το τι έξοδα θα κάνουν για να ρυθμίσουν τα δάνεια. </w:t>
      </w:r>
    </w:p>
    <w:p w14:paraId="7E8269A5" w14:textId="77777777" w:rsidR="001246DA" w:rsidRDefault="00D9261F">
      <w:pPr>
        <w:spacing w:line="600" w:lineRule="auto"/>
        <w:ind w:firstLine="720"/>
        <w:jc w:val="both"/>
        <w:rPr>
          <w:rFonts w:eastAsia="Times New Roman" w:cs="Times New Roman"/>
        </w:rPr>
      </w:pPr>
      <w:r>
        <w:rPr>
          <w:rFonts w:eastAsia="Times New Roman" w:cs="Times New Roman"/>
        </w:rPr>
        <w:t xml:space="preserve">Τα κόκκινα δάνεια –θα το επαναλάβω και θα γίνω επίμονος- ουσιαστικά τα έχει αναλάβει το ελληνικό κράτος. Αυτό πρέπει να αναγνωρισθεί, διότι και με τις τρείς </w:t>
      </w:r>
      <w:proofErr w:type="spellStart"/>
      <w:r>
        <w:rPr>
          <w:rFonts w:eastAsia="Times New Roman" w:cs="Times New Roman"/>
        </w:rPr>
        <w:t>ανακεφαλαιοποιήσεις</w:t>
      </w:r>
      <w:proofErr w:type="spellEnd"/>
      <w:r>
        <w:rPr>
          <w:rFonts w:eastAsia="Times New Roman" w:cs="Times New Roman"/>
        </w:rPr>
        <w:t xml:space="preserve"> συνεισέφερε ο Έλληνας φορ</w:t>
      </w:r>
      <w:r>
        <w:rPr>
          <w:rFonts w:eastAsia="Times New Roman" w:cs="Times New Roman"/>
        </w:rPr>
        <w:t xml:space="preserve">ολογούμενος τεράστια ποσά, τα οποία είναι αβέβαιο αν θα </w:t>
      </w:r>
      <w:r>
        <w:rPr>
          <w:rFonts w:eastAsia="Times New Roman" w:cs="Times New Roman"/>
        </w:rPr>
        <w:t>ανακτηθούν</w:t>
      </w:r>
      <w:r>
        <w:rPr>
          <w:rFonts w:eastAsia="Times New Roman" w:cs="Times New Roman"/>
        </w:rPr>
        <w:t>, αλλά και επιπλέον και με τη δική σας νομοθετική πρόταση, κύριε Υπουργέ, προ μηνός, που μετατρέψατε την πενταετία του αναβαλλόμενου φόρου σε εικοσαετή διάρκεια, κατανοείτε ότι τα επόμενα εί</w:t>
      </w:r>
      <w:r>
        <w:rPr>
          <w:rFonts w:eastAsia="Times New Roman" w:cs="Times New Roman"/>
        </w:rPr>
        <w:t>κοσι χρόνια το κράτος θα πληρώνει. Όμως, ο μικρός οφειλέτης, ο οποίος πρέπει να επιβιώσει –και δεν αναφέρομαι, βεβαίως, στα στεγαστικά, είναι άλλη αρμοδιότητα αυτή ή στα καταναλωτικά- και ο οποίος καλείται να πληρώσει, δεν ανακουφίζεται με αυτόν τον τρόπο,</w:t>
      </w:r>
      <w:r>
        <w:rPr>
          <w:rFonts w:eastAsia="Times New Roman" w:cs="Times New Roman"/>
        </w:rPr>
        <w:t xml:space="preserve"> ανεξάρτητα από το γεγονός ότι μπορεί οι τράπεζες να υποστηρίζουν ότι </w:t>
      </w:r>
      <w:r>
        <w:rPr>
          <w:rFonts w:eastAsia="Times New Roman" w:cs="Times New Roman"/>
        </w:rPr>
        <w:t xml:space="preserve">τον </w:t>
      </w:r>
      <w:r>
        <w:rPr>
          <w:rFonts w:eastAsia="Times New Roman" w:cs="Times New Roman"/>
        </w:rPr>
        <w:t xml:space="preserve">έχουν εντάξει. </w:t>
      </w:r>
    </w:p>
    <w:p w14:paraId="7E8269A6" w14:textId="77777777" w:rsidR="001246DA" w:rsidRDefault="00D9261F">
      <w:pPr>
        <w:spacing w:line="600" w:lineRule="auto"/>
        <w:ind w:firstLine="720"/>
        <w:jc w:val="both"/>
        <w:rPr>
          <w:rFonts w:eastAsia="Times New Roman" w:cs="Times New Roman"/>
        </w:rPr>
      </w:pPr>
      <w:r>
        <w:rPr>
          <w:rFonts w:eastAsia="Times New Roman" w:cs="Times New Roman"/>
        </w:rPr>
        <w:t xml:space="preserve">Θα κάνω την εξής επίκληση: Ξέρετε τι μας λέει, κύριε Υπουργέ, η έκθεση του τελευταίου τρίμηνου για τους επιχειρησιακούς στόχους των μη </w:t>
      </w:r>
      <w:proofErr w:type="spellStart"/>
      <w:r>
        <w:rPr>
          <w:rFonts w:eastAsia="Times New Roman" w:cs="Times New Roman"/>
        </w:rPr>
        <w:t>εξυπηρετουμένων</w:t>
      </w:r>
      <w:proofErr w:type="spellEnd"/>
      <w:r>
        <w:rPr>
          <w:rFonts w:eastAsia="Times New Roman" w:cs="Times New Roman"/>
        </w:rPr>
        <w:t xml:space="preserve"> ανοιγμάτων; Το </w:t>
      </w:r>
      <w:r>
        <w:rPr>
          <w:rFonts w:eastAsia="Times New Roman" w:cs="Times New Roman"/>
        </w:rPr>
        <w:t xml:space="preserve">γνωρίζετε καλύτερα από μένα, δεν θα σας το διδάξω εγώ, απλώς θα σας το υπενθυμίσω: Ότι οι μικρές και μεσαίες επιχειρήσεις βρίσκονται στο 63% στην αδυναμία ρυθμίσεων όχι από άλλους λόγους, αλλά γιατί καθυστερούν οι τράπεζες. </w:t>
      </w:r>
    </w:p>
    <w:p w14:paraId="7E8269A7" w14:textId="77777777" w:rsidR="001246DA" w:rsidRDefault="00D9261F">
      <w:pPr>
        <w:spacing w:line="600" w:lineRule="auto"/>
        <w:ind w:firstLine="720"/>
        <w:jc w:val="both"/>
        <w:rPr>
          <w:rFonts w:eastAsia="Times New Roman" w:cs="Times New Roman"/>
        </w:rPr>
      </w:pPr>
      <w:r>
        <w:rPr>
          <w:rFonts w:eastAsia="Times New Roman" w:cs="Times New Roman"/>
        </w:rPr>
        <w:lastRenderedPageBreak/>
        <w:t>Θέλω, λοιπόν, να αναφερθώ, γιατ</w:t>
      </w:r>
      <w:r>
        <w:rPr>
          <w:rFonts w:eastAsia="Times New Roman" w:cs="Times New Roman"/>
        </w:rPr>
        <w:t xml:space="preserve">ί αυτό αποτέλεσε –και τελειώνω, κύριε Πρόεδρε, την αφορμή της ερώτησής μου- και δημοσίευμα. Θα το καταθέσω. Είχε τίτλο: «Το Ταμείο Χρηματοπιστωτικής Σταθερότητας, οι τράπεζες και οι δεύτερης κατηγορίας ιθαγενείς». Και εδώ γίνονται μεγάλες καταγγελίες, για </w:t>
      </w:r>
      <w:r>
        <w:rPr>
          <w:rFonts w:eastAsia="Times New Roman" w:cs="Times New Roman"/>
        </w:rPr>
        <w:t xml:space="preserve">τις οποίες δεν θέλησα να αναφερθώ στο κείμενο της ερώτησής μου ή στην </w:t>
      </w:r>
      <w:proofErr w:type="spellStart"/>
      <w:r>
        <w:rPr>
          <w:rFonts w:eastAsia="Times New Roman" w:cs="Times New Roman"/>
        </w:rPr>
        <w:t>πρωτοομιλία</w:t>
      </w:r>
      <w:proofErr w:type="spellEnd"/>
      <w:r>
        <w:rPr>
          <w:rFonts w:eastAsia="Times New Roman" w:cs="Times New Roman"/>
        </w:rPr>
        <w:t xml:space="preserve"> μου για το θέμα, αλλά οι καταγγελίες οι οποίες γίνονται είναι οι εξής: </w:t>
      </w:r>
    </w:p>
    <w:p w14:paraId="7E8269A8" w14:textId="77777777" w:rsidR="001246DA" w:rsidRDefault="00D9261F">
      <w:pPr>
        <w:spacing w:line="600" w:lineRule="auto"/>
        <w:ind w:firstLine="720"/>
        <w:jc w:val="both"/>
        <w:rPr>
          <w:rFonts w:eastAsia="Times New Roman" w:cs="Times New Roman"/>
        </w:rPr>
      </w:pPr>
      <w:r>
        <w:rPr>
          <w:rFonts w:eastAsia="Times New Roman"/>
          <w:bCs/>
        </w:rPr>
        <w:t>(Στο σημείο αυτό κτυπάει το κουδούνι λήξεως του χρόνου ομιλίας του κυρίου Βουλευτή)</w:t>
      </w:r>
    </w:p>
    <w:p w14:paraId="7E8269A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Συγχωρήστε με κύρι</w:t>
      </w:r>
      <w:r>
        <w:rPr>
          <w:rFonts w:eastAsia="Times New Roman" w:cs="Times New Roman"/>
          <w:szCs w:val="24"/>
        </w:rPr>
        <w:t>ε Πρόεδρε.</w:t>
      </w:r>
    </w:p>
    <w:p w14:paraId="7E8269A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Δάνεια, λέει, κουρεύονται ή ως διά μαγείας εξαφανίζονται -και αυτό το λέει μία έγκυρη οικονομική σελίδα, την οποία θα καταθέσω, κύριε Πρόεδρε, δεν θέλω να κάνω αναφορά ποια είναι- ή διαγράφονται με πρωτοφανές θάρρος και σπάνια ευρηματικότητα. Δε</w:t>
      </w:r>
      <w:r>
        <w:rPr>
          <w:rFonts w:eastAsia="Times New Roman" w:cs="Times New Roman"/>
          <w:szCs w:val="24"/>
        </w:rPr>
        <w:t xml:space="preserve">ν φαντάζομαι του περιπτέρου της γειτονιάς. Διαγράφονται, όπως είπε και ο κύριος Υπουργός, των μεγάλων. </w:t>
      </w:r>
    </w:p>
    <w:p w14:paraId="7E8269A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Ζητώ, λοιπόν, από την Κυβέρνηση να λάβει τα αναγκαία μέτρα, ούτως ώστε να υπάρχει ποσοτικοποίηση, διότι κάνουμε όλοι ένα σφάλμα. Το σφάλμα μας ποιο είνα</w:t>
      </w:r>
      <w:r>
        <w:rPr>
          <w:rFonts w:eastAsia="Times New Roman" w:cs="Times New Roman"/>
          <w:szCs w:val="24"/>
        </w:rPr>
        <w:t xml:space="preserve">ι; Διασώζουμε –και καλά κάνουμε- τις μεγάλες επιχειρήσεις επικαλούμενοι μεγάλο αριθμό εργαζομένων. Αν λάβουμε, όμως, υπ’ </w:t>
      </w:r>
      <w:proofErr w:type="spellStart"/>
      <w:r>
        <w:rPr>
          <w:rFonts w:eastAsia="Times New Roman" w:cs="Times New Roman"/>
          <w:szCs w:val="24"/>
        </w:rPr>
        <w:t>όψιν</w:t>
      </w:r>
      <w:proofErr w:type="spellEnd"/>
      <w:r>
        <w:rPr>
          <w:rFonts w:eastAsia="Times New Roman" w:cs="Times New Roman"/>
          <w:szCs w:val="24"/>
        </w:rPr>
        <w:t xml:space="preserve"> μας τη </w:t>
      </w:r>
      <w:r>
        <w:rPr>
          <w:rFonts w:eastAsia="Times New Roman" w:cs="Times New Roman"/>
          <w:szCs w:val="24"/>
        </w:rPr>
        <w:lastRenderedPageBreak/>
        <w:t>μάζα, κύριε Πρόεδρε, των μικρών, είναι πολλαπλάσιος ο αριθμός που δεν θα τους διασώσουμε.</w:t>
      </w:r>
    </w:p>
    <w:p w14:paraId="7E8269A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8269A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E8269A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w:t>
      </w:r>
      <w:r>
        <w:rPr>
          <w:rFonts w:eastAsia="Times New Roman" w:cs="Times New Roman"/>
          <w:szCs w:val="24"/>
        </w:rPr>
        <w:t xml:space="preserve">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szCs w:val="24"/>
        </w:rPr>
        <w:t>ΕΛΕΥΘΕΡΙΟΣ ΒΕΝΙΖΕΛΟΣ</w:t>
      </w:r>
      <w:r>
        <w:rPr>
          <w:rFonts w:eastAsia="Times New Roman" w:cs="Times New Roman"/>
          <w:szCs w:val="24"/>
        </w:rPr>
        <w:t>» και ενημερώθηκαν για την ιστορία του κτηρίου και τον τρόπο οργάνωσ</w:t>
      </w:r>
      <w:r>
        <w:rPr>
          <w:rFonts w:eastAsia="Times New Roman" w:cs="Times New Roman"/>
          <w:szCs w:val="24"/>
        </w:rPr>
        <w:t>ης και λειτουργίας της Βουλής, τριάντα πέντε μαθητές και μαθήτριες και δύο  εκπαιδευτικοί συνοδοί από το 2</w:t>
      </w:r>
      <w:r>
        <w:rPr>
          <w:rFonts w:eastAsia="Times New Roman" w:cs="Times New Roman"/>
          <w:szCs w:val="24"/>
          <w:vertAlign w:val="superscript"/>
        </w:rPr>
        <w:t>ο</w:t>
      </w:r>
      <w:r>
        <w:rPr>
          <w:rFonts w:eastAsia="Times New Roman" w:cs="Times New Roman"/>
          <w:szCs w:val="24"/>
        </w:rPr>
        <w:t xml:space="preserve"> Δημοτικό Σχολείο της ωραίας Δραπετσώνας. </w:t>
      </w:r>
    </w:p>
    <w:p w14:paraId="7E8269A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7E8269B0"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E8269B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Δρίτσα</w:t>
      </w:r>
      <w:proofErr w:type="spellEnd"/>
      <w:r>
        <w:rPr>
          <w:rFonts w:eastAsia="Times New Roman" w:cs="Times New Roman"/>
          <w:szCs w:val="24"/>
        </w:rPr>
        <w:t xml:space="preserve">, προς τιμή σας </w:t>
      </w:r>
      <w:proofErr w:type="spellStart"/>
      <w:r>
        <w:rPr>
          <w:rFonts w:eastAsia="Times New Roman" w:cs="Times New Roman"/>
          <w:szCs w:val="24"/>
        </w:rPr>
        <w:t>συνέπεσε</w:t>
      </w:r>
      <w:proofErr w:type="spellEnd"/>
      <w:r>
        <w:rPr>
          <w:rFonts w:eastAsia="Times New Roman" w:cs="Times New Roman"/>
          <w:szCs w:val="24"/>
        </w:rPr>
        <w:t xml:space="preserve"> αυτό.</w:t>
      </w:r>
    </w:p>
    <w:p w14:paraId="7E8269B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κατά παρέκκλιση λίγο του Κανονισμού -αν θέλετε, απαντάτε, γιατί δεν νομιμοποιούμαι- υπήρξε και ένα δημοσίευμα πρωτοσέλιδο </w:t>
      </w:r>
      <w:r>
        <w:rPr>
          <w:rFonts w:eastAsia="Times New Roman" w:cs="Times New Roman"/>
          <w:szCs w:val="24"/>
        </w:rPr>
        <w:lastRenderedPageBreak/>
        <w:t xml:space="preserve">της προηγούμενης Κυριακής στην εφημερίδα «ΤΟ ΠΑΡΟΝ» που έλεγε ότι η Τράπεζα Αττικής </w:t>
      </w:r>
      <w:proofErr w:type="spellStart"/>
      <w:r>
        <w:rPr>
          <w:rFonts w:eastAsia="Times New Roman" w:cs="Times New Roman"/>
          <w:szCs w:val="24"/>
        </w:rPr>
        <w:t>επώλησε</w:t>
      </w:r>
      <w:proofErr w:type="spellEnd"/>
      <w:r>
        <w:rPr>
          <w:rFonts w:eastAsia="Times New Roman" w:cs="Times New Roman"/>
          <w:szCs w:val="24"/>
        </w:rPr>
        <w:t xml:space="preserve"> δάνεια 1.300</w:t>
      </w:r>
      <w:r>
        <w:rPr>
          <w:rFonts w:eastAsia="Times New Roman" w:cs="Times New Roman"/>
          <w:szCs w:val="24"/>
        </w:rPr>
        <w:t xml:space="preserve">.000.000 σε ξένα </w:t>
      </w:r>
      <w:r>
        <w:rPr>
          <w:rFonts w:eastAsia="Times New Roman" w:cs="Times New Roman"/>
          <w:szCs w:val="24"/>
          <w:lang w:val="en-US"/>
        </w:rPr>
        <w:t>funds</w:t>
      </w:r>
      <w:r>
        <w:rPr>
          <w:rFonts w:eastAsia="Times New Roman" w:cs="Times New Roman"/>
          <w:szCs w:val="24"/>
        </w:rPr>
        <w:t xml:space="preserve"> έναντι 110.000.000, δηλαδή, στο 8% της αξίας. Δεν γνωρίζω αν το δημοσίευμα ανταποκρίνεται στην πραγματικότητα. </w:t>
      </w:r>
      <w:r>
        <w:rPr>
          <w:rFonts w:eastAsia="Times New Roman" w:cs="Times New Roman"/>
          <w:szCs w:val="24"/>
          <w:lang w:val="en-US"/>
        </w:rPr>
        <w:t>M</w:t>
      </w:r>
      <w:r>
        <w:rPr>
          <w:rFonts w:eastAsia="Times New Roman" w:cs="Times New Roman"/>
          <w:szCs w:val="24"/>
        </w:rPr>
        <w:t xml:space="preserve">ου έχει κάνει εντύπωση ότι δεν έχει υπάρξει αντίδραση από την Κυβέρνηση. Αν το έχετε υπ’ </w:t>
      </w:r>
      <w:proofErr w:type="spellStart"/>
      <w:r>
        <w:rPr>
          <w:rFonts w:eastAsia="Times New Roman" w:cs="Times New Roman"/>
          <w:szCs w:val="24"/>
        </w:rPr>
        <w:t>όψιν</w:t>
      </w:r>
      <w:proofErr w:type="spellEnd"/>
      <w:r>
        <w:rPr>
          <w:rFonts w:eastAsia="Times New Roman" w:cs="Times New Roman"/>
          <w:szCs w:val="24"/>
        </w:rPr>
        <w:t xml:space="preserve"> σας και αν θέλετε, να ενημε</w:t>
      </w:r>
      <w:r>
        <w:rPr>
          <w:rFonts w:eastAsia="Times New Roman" w:cs="Times New Roman"/>
          <w:szCs w:val="24"/>
        </w:rPr>
        <w:t>ρώσετε το Κοινοβούλιο. Δεν υποχρεούστε, γιατί εγώ δεν νομιμοποιούμαι να κάνω ερώτηση.</w:t>
      </w:r>
    </w:p>
    <w:p w14:paraId="7E8269B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7E8269B4"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Ευχαριστώ, κύριε Πρόεδρε.</w:t>
      </w:r>
    </w:p>
    <w:p w14:paraId="7E8269B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Απλώς, ήθελα να αναφέρω στον κ. Καρρά ότι δεν γνωρίζω αυτές τις</w:t>
      </w:r>
      <w:r>
        <w:rPr>
          <w:rFonts w:eastAsia="Times New Roman" w:cs="Times New Roman"/>
          <w:szCs w:val="24"/>
        </w:rPr>
        <w:t xml:space="preserve"> καταγγελίες. Θα ήθελα να τις ξέρω, να τις ερευνήσω και, επίσης, θα ήθελα να πω ότι ίσως να χρειάζεται να περιμένουμε για να δούμε πώς θα λειτουργήσει ο εξωδικαστικός μηχανισμός. Είμαστε πεπεισμένοι ότι θα έχουμε τις λύσεις που προωθείτε και εσείς, κύριε σ</w:t>
      </w:r>
      <w:r>
        <w:rPr>
          <w:rFonts w:eastAsia="Times New Roman" w:cs="Times New Roman"/>
          <w:szCs w:val="24"/>
        </w:rPr>
        <w:t>υνάδελφε.</w:t>
      </w:r>
    </w:p>
    <w:p w14:paraId="7E8269B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w:t>
      </w:r>
    </w:p>
    <w:p w14:paraId="7E8269B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στην τρίτη με αριθμό 934/2-6-2017 επίκαιρη ερώτηση πρώτου κύκλου του Βουλευτή Αρκα</w:t>
      </w:r>
      <w:r>
        <w:rPr>
          <w:rFonts w:eastAsia="Times New Roman" w:cs="Times New Roman"/>
          <w:szCs w:val="24"/>
        </w:rPr>
        <w:lastRenderedPageBreak/>
        <w:t>δίας της Δημοκρατικής Συμπαράταξης ΠΑΣΟΚ - ΔΗΜΑΡ κ. Οδυσσέα Κωνσταντινόπουλου, προς τον Υπουργό Οικονομίας κα</w:t>
      </w:r>
      <w:r>
        <w:rPr>
          <w:rFonts w:eastAsia="Times New Roman" w:cs="Times New Roman"/>
          <w:szCs w:val="24"/>
        </w:rPr>
        <w:t>ι Ανάπτυξης, σχετικά με την απόδοση του προγράμματος χορήγησης αδειών διαμονής σε πολίτες τρίτων χωρών, μέσω της αγοράς ακινήτων στη χώρα μας ή επενδύσεων αξίας άνω των 250.000 ευρώ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p>
    <w:p w14:paraId="7E8269B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Ενδιαφέρουσα ερώτηση. </w:t>
      </w:r>
    </w:p>
    <w:p w14:paraId="7E8269B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 κ. Κωνσταντινόπουλος έχει τ</w:t>
      </w:r>
      <w:r>
        <w:rPr>
          <w:rFonts w:eastAsia="Times New Roman" w:cs="Times New Roman"/>
          <w:szCs w:val="24"/>
        </w:rPr>
        <w:t>ον λόγο.</w:t>
      </w:r>
    </w:p>
    <w:p w14:paraId="7E8269B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Ευχαριστώ, κύριε Πρόεδρε.</w:t>
      </w:r>
    </w:p>
    <w:p w14:paraId="7E8269B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Βλέπω τον Υπουργό Ανάπτυξης και θα ήθελα απλώς να πω το εξής: Κύριε Υπουργέ, η Δημοκρατική Συμπαράταξη ΠΑΣΟΚ - ΔΗΜΑΡ σας έχει καταθέσει επίκαιρη ερώτηση για την ανάπτυξη, την οποία δεν έχετε </w:t>
      </w:r>
      <w:r>
        <w:rPr>
          <w:rFonts w:eastAsia="Times New Roman" w:cs="Times New Roman"/>
          <w:szCs w:val="24"/>
        </w:rPr>
        <w:t>προσδιορίσει ακόμη και έχει περάσει ο πέμπτος μήνας.</w:t>
      </w:r>
    </w:p>
    <w:p w14:paraId="7E8269B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δεύτερο είναι ότι θα πρέπει να γνωρίζουμε όλοι ότι η Κυβέρνηση ΣΥΡΙΖΑ - ΑΝΕΛ και οι Βουλευτές της Πλειοψηφίας έχουν ψηφίσει νόμο στην ελληνική Βουλή για την αγορά των κόκκινων στεγαστικών και επιχειρη</w:t>
      </w:r>
      <w:r>
        <w:rPr>
          <w:rFonts w:eastAsia="Times New Roman" w:cs="Times New Roman"/>
          <w:szCs w:val="24"/>
        </w:rPr>
        <w:t xml:space="preserve">ματικών δανείων στην δευτερογενή αγορά σε </w:t>
      </w:r>
      <w:r>
        <w:rPr>
          <w:rFonts w:eastAsia="Times New Roman" w:cs="Times New Roman"/>
          <w:szCs w:val="24"/>
          <w:lang w:val="en-US"/>
        </w:rPr>
        <w:t>funds</w:t>
      </w:r>
      <w:r>
        <w:rPr>
          <w:rFonts w:eastAsia="Times New Roman" w:cs="Times New Roman"/>
          <w:szCs w:val="24"/>
        </w:rPr>
        <w:t xml:space="preserve">. Δεν είναι κάτι το οποίο είναι κρυφό. Το έχουν ψηφίσει και είναι σε όλη την Ευρώπη η μοναδική χώρα που ψήφισε να πωλούνται τα κόκκινα δάνεια, επιχειρηματικά και στεγαστικά, στη </w:t>
      </w:r>
      <w:r>
        <w:rPr>
          <w:rFonts w:eastAsia="Times New Roman" w:cs="Times New Roman"/>
          <w:szCs w:val="24"/>
        </w:rPr>
        <w:lastRenderedPageBreak/>
        <w:t>δευτερογενή αγορά. Άρα, μην σας</w:t>
      </w:r>
      <w:r>
        <w:rPr>
          <w:rFonts w:eastAsia="Times New Roman" w:cs="Times New Roman"/>
          <w:szCs w:val="24"/>
        </w:rPr>
        <w:t xml:space="preserve"> κάνει κάτι εντύπωση. Είναι ψηφισμένος νόμος ήδη.</w:t>
      </w:r>
    </w:p>
    <w:p w14:paraId="7E8269B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Πάμε, όμως, στο συγκεκριμένο θέμα το οποίο νομίζω ότι έχει ένα εξαιρετικό ενδιαφέρον. Θα μου επιτρέψετε να σας πω, γιατί μας ακούει ο κόσμος, τι είναι το πρόγραμμα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Καθιερώθηκε από τον </w:t>
      </w:r>
      <w:r>
        <w:rPr>
          <w:rFonts w:eastAsia="Times New Roman" w:cs="Times New Roman"/>
          <w:szCs w:val="24"/>
        </w:rPr>
        <w:t>Κώδικα Μετανάστευσης και Κοινωνικής Ένταξης, προβλέπει τη δυνατότητα χορήγησης άδειας πενταετούς διαμονής με δικαίωμα ανανέωσης σε πολίτες τρίτων χωρών και σε μέλη των οικογενειών τους που προβαίνουν σε αγορά ακίνητης περιουσίας στην Ελλάδα ή σε επενδύσεις</w:t>
      </w:r>
      <w:r>
        <w:rPr>
          <w:rFonts w:eastAsia="Times New Roman" w:cs="Times New Roman"/>
          <w:szCs w:val="24"/>
        </w:rPr>
        <w:t xml:space="preserve"> με αξία άνω των 250.000 ευρώ. Αυτό έγινε το 2013, άλλαξε το 2014. </w:t>
      </w:r>
    </w:p>
    <w:p w14:paraId="7E8269B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7E8269B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Μια και ο χρόνος περνά, σήμερα πού βρισκόμαστε και τι έχει γίνει σε άλλες χώρες; Με βάση τα στοιχεία που</w:t>
      </w:r>
      <w:r>
        <w:rPr>
          <w:rFonts w:eastAsia="Times New Roman" w:cs="Times New Roman"/>
          <w:szCs w:val="24"/>
        </w:rPr>
        <w:t xml:space="preserve"> δίνει το </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–όχι εγώ- θα μου επιτρέψετε να σας πω ότι έχουν χορηγηθεί μέχρι σήμερα σε επενδυτές ακινήτων χίλιες εξακόσιες ογδόντα τέσσερις άδειες. Απ’ αυτές, περίπου οι εξακόσιες με επτακόσιες ήταν την πρώτη χρονιά και οι υπόλοιπες χίλιες τ</w:t>
      </w:r>
      <w:r>
        <w:rPr>
          <w:rFonts w:eastAsia="Times New Roman" w:cs="Times New Roman"/>
          <w:szCs w:val="24"/>
        </w:rPr>
        <w:t xml:space="preserve">α επόμενα τρία χρόνια. Είναι περίπου στα 400 εκατομμύρια. </w:t>
      </w:r>
    </w:p>
    <w:p w14:paraId="7E8269C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7E8269C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Επειδή έχει ενδιαφέρον, κύριε Υπουργέ, και θα το έχετε δει και εσείς, επιτρέψτε μου να αναφέρω ποια είναι η προέλ</w:t>
      </w:r>
      <w:r>
        <w:rPr>
          <w:rFonts w:eastAsia="Times New Roman" w:cs="Times New Roman"/>
          <w:szCs w:val="24"/>
        </w:rPr>
        <w:t xml:space="preserve">ευση αυτών των ανθρώπων. Πρώτη σε εμάς είναι η Κίνα. Δεύτερη είναι η Ρωσία. Τρίτη είναι η Αίγυπτος. Τέταρτη είναι η Τουρκία και ακολουθούν Λίβανος, Ουκρανία, Ιράκ, Συρία, Ιορδανία και Σαουδική Αραβία. </w:t>
      </w:r>
    </w:p>
    <w:p w14:paraId="7E8269C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ίδιο διάστημα, σε δύο άλλες χώρες που έχουν ακριβώς</w:t>
      </w:r>
      <w:r>
        <w:rPr>
          <w:rFonts w:eastAsia="Times New Roman" w:cs="Times New Roman"/>
          <w:szCs w:val="24"/>
        </w:rPr>
        <w:t xml:space="preserve"> το ίδιο πρόγραμμα, στην Κύπρο και στην Πορτογαλία, στην μεν Κύπρο φαίνεται ότι έχουν φτάσει με βάση τα δημοσιεύματα τα 4 δισεκατομμύρια ευρώ και στην Πορτογαλία έχουν εκδοθεί έξι χιλιάδες άδειες και έχουν φθάσει στα 1,3 δισεκατομμύρια. </w:t>
      </w:r>
    </w:p>
    <w:p w14:paraId="7E8269C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Εάν μου επιτρέπετε</w:t>
      </w:r>
      <w:r>
        <w:rPr>
          <w:rFonts w:eastAsia="Times New Roman" w:cs="Times New Roman"/>
          <w:szCs w:val="24"/>
        </w:rPr>
        <w:t>, που είμαι σίγουρος ότι ο κύριος Υπουργός το ξέρει, θέλω να πω ότι στην Κύπρο το ποσό που πρέπει να έχει δαπανήσει κάποιος είναι τουλάχιστον 2 εκατομμύρια ευρώ. Και εδώ…</w:t>
      </w:r>
    </w:p>
    <w:p w14:paraId="7E8269C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Εννοείτε αντί για 250.000 ευρώ. </w:t>
      </w:r>
    </w:p>
    <w:p w14:paraId="7E8269C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w:t>
      </w:r>
      <w:r>
        <w:rPr>
          <w:rFonts w:eastAsia="Times New Roman" w:cs="Times New Roman"/>
          <w:b/>
          <w:szCs w:val="24"/>
        </w:rPr>
        <w:t xml:space="preserve">ΟΠΟΥΛΟΣ: </w:t>
      </w:r>
      <w:r>
        <w:rPr>
          <w:rFonts w:eastAsia="Times New Roman" w:cs="Times New Roman"/>
          <w:szCs w:val="24"/>
        </w:rPr>
        <w:t xml:space="preserve">Ναι, αντί για 250.000 ευρώ. Στην Πορτογαλία είναι 500.000 ευρώ και έχουν φθάσει στα 1,3 δισεκατομμύρια ευρώ. </w:t>
      </w:r>
    </w:p>
    <w:p w14:paraId="7E8269C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Κύριε Υπουργέ, διανύετε το τρίτο έτος της διακυβέρνησής σας και πρέπει να δούμε τι έχει γίνει. Σίγουρα θα υπάρχουν λάθη και παραλείψεις στο θεσμικό πλαίσιο. Μήπως πρέπει να τις αλλάξουμε; Ο κ. </w:t>
      </w:r>
      <w:proofErr w:type="spellStart"/>
      <w:r>
        <w:rPr>
          <w:rFonts w:eastAsia="Times New Roman" w:cs="Times New Roman"/>
          <w:szCs w:val="24"/>
        </w:rPr>
        <w:t>Μουζάλας</w:t>
      </w:r>
      <w:proofErr w:type="spellEnd"/>
      <w:r>
        <w:rPr>
          <w:rFonts w:eastAsia="Times New Roman" w:cs="Times New Roman"/>
          <w:szCs w:val="24"/>
        </w:rPr>
        <w:t xml:space="preserve"> που ήταν προηγουμένως υπεύθυνος, πριν από ένα χρόνο έλ</w:t>
      </w:r>
      <w:r>
        <w:rPr>
          <w:rFonts w:eastAsia="Times New Roman" w:cs="Times New Roman"/>
          <w:szCs w:val="24"/>
        </w:rPr>
        <w:t xml:space="preserve">εγε να αλλάξουμε το ποσό και όλα αυτά, αλλά η Κυβέρνηση είναι ενιαία. Πρέπει να δούμε πώς μπορούμε αυτό το πρόγραμμα να το γνωρίσουν σε άλλες χώρες. Και εδώ θα μπορούσε να παίξει ιδιαίτερο ρόλο ο ιδιωτικός τομέας, χωρίς να επιβαρύνεται το κράτος. </w:t>
      </w:r>
    </w:p>
    <w:p w14:paraId="7E8269C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πρέπει να δούμε ποιες είναι οι δικές σας προτάσεις και πολιτικές, ώστε να μπορέσουμε να φέρουμε κεφάλαια, τα οποία είναι κεφάλαια από το εξωτερικό, τα οποία θα στηρίξουν την ανάπτυξη της χώρας, που όλοι πιστεύω ότι θέλουμε για τη χώρα. Σκεφτείτε μια μικρή </w:t>
      </w:r>
      <w:r>
        <w:rPr>
          <w:rFonts w:eastAsia="Times New Roman" w:cs="Times New Roman"/>
          <w:szCs w:val="24"/>
        </w:rPr>
        <w:t xml:space="preserve">χώρα να παίρνει 4 δισεκατομμύρια, η Πορτογαλία να παίρνει 1,3 δισεκατομμύρια και η Ελλάδα να έχει μείνει στα 400 εκατομμύρια, που νομίζω ότι είναι ανάλογης ομορφιάς και θα μπορούσαν να έρθουν εδώ. </w:t>
      </w:r>
    </w:p>
    <w:p w14:paraId="7E8269C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Τα υπόλοιπα στη δευτερολο</w:t>
      </w:r>
      <w:r>
        <w:rPr>
          <w:rFonts w:eastAsia="Times New Roman" w:cs="Times New Roman"/>
          <w:szCs w:val="24"/>
        </w:rPr>
        <w:t xml:space="preserve">γία σας. </w:t>
      </w:r>
    </w:p>
    <w:p w14:paraId="7E8269C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Σας ευχαριστώ. </w:t>
      </w:r>
    </w:p>
    <w:p w14:paraId="7E8269C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Βουλευτής της Νέας Δημοκρατίας κ. Σίμος </w:t>
      </w:r>
      <w:proofErr w:type="spellStart"/>
      <w:r>
        <w:rPr>
          <w:rFonts w:eastAsia="Times New Roman" w:cs="Times New Roman"/>
          <w:szCs w:val="24"/>
        </w:rPr>
        <w:t>Κεδίκογλου</w:t>
      </w:r>
      <w:proofErr w:type="spellEnd"/>
      <w:r>
        <w:rPr>
          <w:rFonts w:eastAsia="Times New Roman" w:cs="Times New Roman"/>
          <w:szCs w:val="24"/>
        </w:rPr>
        <w:t xml:space="preserve"> ζητεί άδεια ολιγοήμερης απουσίας στο εξωτερικό από 18-6-2017 έως 25-6-2017. Η Βουλή εγκρίνει; </w:t>
      </w:r>
    </w:p>
    <w:p w14:paraId="7E8269C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w:t>
      </w:r>
      <w:r>
        <w:rPr>
          <w:rFonts w:eastAsia="Times New Roman" w:cs="Times New Roman"/>
          <w:szCs w:val="24"/>
        </w:rPr>
        <w:t xml:space="preserve">λιστα, μάλιστα. </w:t>
      </w:r>
    </w:p>
    <w:p w14:paraId="7E8269C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7E8269C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με σχετική άνεση και εσείς. </w:t>
      </w:r>
    </w:p>
    <w:p w14:paraId="7E8269C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ΑΣΤΕΡΙΟΣ</w:t>
      </w:r>
      <w:r>
        <w:rPr>
          <w:rFonts w:eastAsia="Times New Roman" w:cs="Times New Roman"/>
          <w:b/>
          <w:szCs w:val="24"/>
        </w:rPr>
        <w:t xml:space="preserve"> </w:t>
      </w:r>
      <w:r>
        <w:rPr>
          <w:rFonts w:eastAsia="Times New Roman" w:cs="Times New Roman"/>
          <w:b/>
          <w:szCs w:val="24"/>
        </w:rPr>
        <w:t xml:space="preserve">ΠΙΤΣΙΟΡΛΑΣ (Υφυπουργός Οικονομίας και Ανάπτυξης): </w:t>
      </w:r>
      <w:r>
        <w:rPr>
          <w:rFonts w:eastAsia="Times New Roman" w:cs="Times New Roman"/>
          <w:szCs w:val="24"/>
        </w:rPr>
        <w:t>Ευχαριστώ, κύριε Πρόεδρε.</w:t>
      </w:r>
    </w:p>
    <w:p w14:paraId="7E8269C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Κύριε Κωνσταντιν</w:t>
      </w:r>
      <w:r>
        <w:rPr>
          <w:rFonts w:eastAsia="Times New Roman" w:cs="Times New Roman"/>
          <w:szCs w:val="24"/>
        </w:rPr>
        <w:t xml:space="preserve">όπουλε, είναι όντως ενδιαφέρουσα η ερώτηση. Το θέμα είναι επίκαιρο, μας απασχολεί και εμάς και είμαστε σε μια περίοδο, όπου μέσα από μια δημόσια διαβούλευση αναζητούμε τρόπους βελτίωσης της απόδοσης του προγράμματος. </w:t>
      </w:r>
    </w:p>
    <w:p w14:paraId="7E8269D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Όμως, φοβάμαι ότι δεν έχετε καλή εικόν</w:t>
      </w:r>
      <w:r>
        <w:rPr>
          <w:rFonts w:eastAsia="Times New Roman" w:cs="Times New Roman"/>
          <w:szCs w:val="24"/>
        </w:rPr>
        <w:t xml:space="preserve">α. Λέτε ότι οι πρώτες χίλιες άδειες δόθηκαν στο πρώτο έτος και μετά οι εξακόσιες και μετά τα υπόλοιπα. </w:t>
      </w:r>
    </w:p>
    <w:p w14:paraId="7E8269D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Τα στοιχεία…</w:t>
      </w:r>
    </w:p>
    <w:p w14:paraId="7E8269D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ΑΣΤΕΡΙΟΣ</w:t>
      </w:r>
      <w:r>
        <w:rPr>
          <w:rFonts w:eastAsia="Times New Roman" w:cs="Times New Roman"/>
          <w:b/>
          <w:szCs w:val="24"/>
        </w:rPr>
        <w:t xml:space="preserve"> ΠΙΤΣΙΟΡΛΑΣ (Υφυπουργός Οικονομίας και Ανάπτυξης): </w:t>
      </w:r>
      <w:r>
        <w:rPr>
          <w:rFonts w:eastAsia="Times New Roman" w:cs="Times New Roman"/>
          <w:szCs w:val="24"/>
        </w:rPr>
        <w:t>Μισό λεπτό. Να σας πω τα στοιχεία πρώτα. Το 2013 εκδ</w:t>
      </w:r>
      <w:r>
        <w:rPr>
          <w:rFonts w:eastAsia="Times New Roman" w:cs="Times New Roman"/>
          <w:szCs w:val="24"/>
        </w:rPr>
        <w:t>όθηκαν είκοσι άδειες. Το 2014 φτάσαμε στις τετρακόσιες πενήντα πέντε άδειες. Το 2015 φτάσαμε στις εννιακόσιες εξήντα οκτώ άδειες και το 2016 στις χίλιες πεντακόσιες πενήντα άδειες. Για το 2017 είμαστε αυτή τη στιγμή στις χίλιες εξακόσιες ογδόντα τέσσερις ά</w:t>
      </w:r>
      <w:r>
        <w:rPr>
          <w:rFonts w:eastAsia="Times New Roman" w:cs="Times New Roman"/>
          <w:szCs w:val="24"/>
        </w:rPr>
        <w:t xml:space="preserve">δειες. </w:t>
      </w:r>
    </w:p>
    <w:p w14:paraId="7E8269D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Αυτή είναι μια πορεία ανοδική, όπως βλέπετε. Βελτιώνεται συνεχώς η απόδοση και θα συνεχίσει αυτό και θα επιταχυνθεί τα επόμενα χρόνια. </w:t>
      </w:r>
    </w:p>
    <w:p w14:paraId="7E8269D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Ως προς τη σύγκριση με άλλες χώρες, από τα επίσημα στοιχεία, στην Ελλάδα έχουν εκδοθεί, όπως είπαμε, χίλιες εξακ</w:t>
      </w:r>
      <w:r>
        <w:rPr>
          <w:rFonts w:eastAsia="Times New Roman" w:cs="Times New Roman"/>
          <w:szCs w:val="24"/>
        </w:rPr>
        <w:t xml:space="preserve">όσιες ογδόντα τέσσερις άδειες, στην Κύπρο έχουν εκδοθεί χίλιες επτακόσιες πενήντα, στη Μάλτα </w:t>
      </w:r>
      <w:proofErr w:type="spellStart"/>
      <w:r>
        <w:rPr>
          <w:rFonts w:eastAsia="Times New Roman" w:cs="Times New Roman"/>
          <w:szCs w:val="24"/>
        </w:rPr>
        <w:t>εκατόν</w:t>
      </w:r>
      <w:proofErr w:type="spellEnd"/>
      <w:r>
        <w:rPr>
          <w:rFonts w:eastAsia="Times New Roman" w:cs="Times New Roman"/>
          <w:szCs w:val="24"/>
        </w:rPr>
        <w:t xml:space="preserve"> είκοσι μια, στην Πορτογαλία πέντε χιλιάδες, στην Ισπανία δύο χιλιάδες, στη Λιθουανία επτά χιλιάδες διακόσιες σαράντα μία. Αυτά είναι επίσημα πρόσφατα στοιχε</w:t>
      </w:r>
      <w:r>
        <w:rPr>
          <w:rFonts w:eastAsia="Times New Roman" w:cs="Times New Roman"/>
          <w:szCs w:val="24"/>
        </w:rPr>
        <w:t xml:space="preserve">ία.  </w:t>
      </w:r>
    </w:p>
    <w:p w14:paraId="7E8269D5"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δείχνει μια εικόνα, η οποία </w:t>
      </w:r>
      <w:r>
        <w:rPr>
          <w:rFonts w:eastAsia="Times New Roman"/>
          <w:bCs/>
          <w:shd w:val="clear" w:color="auto" w:fill="FFFFFF"/>
        </w:rPr>
        <w:t>αποδεικνύει ότι</w:t>
      </w:r>
      <w:r>
        <w:rPr>
          <w:rFonts w:eastAsia="Times New Roman" w:cs="Times New Roman"/>
          <w:bCs/>
          <w:shd w:val="clear" w:color="auto" w:fill="FFFFFF"/>
        </w:rPr>
        <w:t xml:space="preserve"> η επίδοση η δική μας </w:t>
      </w:r>
      <w:r>
        <w:rPr>
          <w:rFonts w:eastAsia="Times New Roman"/>
          <w:bCs/>
          <w:shd w:val="clear" w:color="auto" w:fill="FFFFFF"/>
        </w:rPr>
        <w:t>–</w:t>
      </w:r>
      <w:r>
        <w:rPr>
          <w:rFonts w:eastAsia="Times New Roman" w:cs="Times New Roman"/>
          <w:bCs/>
          <w:shd w:val="clear" w:color="auto" w:fill="FFFFFF"/>
        </w:rPr>
        <w:t>θα πούμε και για τις ιδιαιτερότητες</w:t>
      </w:r>
      <w:r>
        <w:rPr>
          <w:rFonts w:eastAsia="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απολύτως συγκρίσιμη με τις υπόλοιπες χώρες. </w:t>
      </w:r>
    </w:p>
    <w:p w14:paraId="7E8269D6"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Τα ποσά που αναφέρετε δεν </w:t>
      </w:r>
      <w:r>
        <w:rPr>
          <w:rFonts w:eastAsia="Times New Roman"/>
          <w:bCs/>
          <w:shd w:val="clear" w:color="auto" w:fill="FFFFFF"/>
        </w:rPr>
        <w:t>είναι</w:t>
      </w:r>
      <w:r>
        <w:rPr>
          <w:rFonts w:eastAsia="Times New Roman" w:cs="Times New Roman"/>
          <w:bCs/>
          <w:shd w:val="clear" w:color="auto" w:fill="FFFFFF"/>
        </w:rPr>
        <w:t xml:space="preserve"> επίσημα και δεν </w:t>
      </w:r>
      <w:r>
        <w:rPr>
          <w:rFonts w:eastAsia="Times New Roman"/>
          <w:bCs/>
          <w:shd w:val="clear" w:color="auto" w:fill="FFFFFF"/>
        </w:rPr>
        <w:t>είναι</w:t>
      </w:r>
      <w:r>
        <w:rPr>
          <w:rFonts w:eastAsia="Times New Roman" w:cs="Times New Roman"/>
          <w:bCs/>
          <w:shd w:val="clear" w:color="auto" w:fill="FFFFFF"/>
        </w:rPr>
        <w:t xml:space="preserve"> επιβεβαιωμένα. Για παράδειγμα, εσείς </w:t>
      </w:r>
      <w:r>
        <w:rPr>
          <w:rFonts w:eastAsia="Times New Roman" w:cs="Times New Roman"/>
          <w:bCs/>
          <w:shd w:val="clear" w:color="auto" w:fill="FFFFFF"/>
        </w:rPr>
        <w:t xml:space="preserve">υπολογίζετε ως μέσο όρο από τις διακόσιες πενήντα </w:t>
      </w:r>
      <w:r>
        <w:rPr>
          <w:rFonts w:eastAsia="Times New Roman" w:cs="Times New Roman"/>
          <w:bCs/>
          <w:shd w:val="clear" w:color="auto" w:fill="FFFFFF"/>
        </w:rPr>
        <w:lastRenderedPageBreak/>
        <w:t xml:space="preserve">χιλιάδες, τις χίλιες εξακόσιες ογδόντα τέσσερις άδειες. Δεν </w:t>
      </w:r>
      <w:r>
        <w:rPr>
          <w:rFonts w:eastAsia="Times New Roman"/>
          <w:bCs/>
          <w:shd w:val="clear" w:color="auto" w:fill="FFFFFF"/>
        </w:rPr>
        <w:t>είναι</w:t>
      </w:r>
      <w:r>
        <w:rPr>
          <w:rFonts w:eastAsia="Times New Roman" w:cs="Times New Roman"/>
          <w:bCs/>
          <w:shd w:val="clear" w:color="auto" w:fill="FFFFFF"/>
        </w:rPr>
        <w:t xml:space="preserve"> έτσι όμως. Η εικόνα που έχουμε από την αγορά και η εκτίμηση που υπάρχει </w:t>
      </w:r>
      <w:r>
        <w:rPr>
          <w:rFonts w:eastAsia="Times New Roman"/>
          <w:bCs/>
          <w:shd w:val="clear" w:color="auto" w:fill="FFFFFF"/>
        </w:rPr>
        <w:t>είναι</w:t>
      </w:r>
      <w:r>
        <w:rPr>
          <w:rFonts w:eastAsia="Times New Roman" w:cs="Times New Roman"/>
          <w:bCs/>
          <w:shd w:val="clear" w:color="auto" w:fill="FFFFFF"/>
        </w:rPr>
        <w:t xml:space="preserve"> ότι το πρόγραμμα </w:t>
      </w:r>
      <w:r>
        <w:rPr>
          <w:rFonts w:eastAsia="Times New Roman"/>
          <w:bCs/>
          <w:shd w:val="clear" w:color="auto" w:fill="FFFFFF"/>
        </w:rPr>
        <w:t>έχει</w:t>
      </w:r>
      <w:r>
        <w:rPr>
          <w:rFonts w:eastAsia="Times New Roman" w:cs="Times New Roman"/>
          <w:bCs/>
          <w:shd w:val="clear" w:color="auto" w:fill="FFFFFF"/>
        </w:rPr>
        <w:t xml:space="preserve"> αποδώσει γύρω στο 1 δισεκατομμύριο ευρώ στην Ελλάδα, και όχι 400 εκατομμύρια ευρώ. Αυτό ισχύει, γιατί με τις ίδιες εκτιμήσεις μιλάμε και για τα νούμερα των άλλων χωρών. </w:t>
      </w:r>
    </w:p>
    <w:p w14:paraId="7E8269D7"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Ποιες </w:t>
      </w:r>
      <w:r>
        <w:rPr>
          <w:rFonts w:eastAsia="Times New Roman"/>
          <w:bCs/>
          <w:shd w:val="clear" w:color="auto" w:fill="FFFFFF"/>
        </w:rPr>
        <w:t>είναι</w:t>
      </w:r>
      <w:r>
        <w:rPr>
          <w:rFonts w:eastAsia="Times New Roman" w:cs="Times New Roman"/>
          <w:bCs/>
          <w:shd w:val="clear" w:color="auto" w:fill="FFFFFF"/>
        </w:rPr>
        <w:t xml:space="preserve"> οι διαφορές; Επειδή γίνεται αναφορά συνέχεια στην Κύπρο, εκεί έχουμε μια διαφορά. Δεν πρόκειται για άδεια παραμονής μ</w:t>
      </w:r>
      <w:r>
        <w:rPr>
          <w:rFonts w:eastAsia="Times New Roman"/>
          <w:bCs/>
          <w:shd w:val="clear" w:color="auto" w:fill="FFFFFF"/>
        </w:rPr>
        <w:t>ό</w:t>
      </w:r>
      <w:r>
        <w:rPr>
          <w:rFonts w:eastAsia="Times New Roman" w:cs="Times New Roman"/>
          <w:bCs/>
          <w:shd w:val="clear" w:color="auto" w:fill="FFFFFF"/>
        </w:rPr>
        <w:t>νο. Πρόκειται για χορήγηση διαβατηρίου στην τιμή των 2 εκατομμυρίων ευρώ. Εμείς είμαστε στην άδεια παραμονής. Δεν έχουμε συζητήσει και δε</w:t>
      </w:r>
      <w:r>
        <w:rPr>
          <w:rFonts w:eastAsia="Times New Roman" w:cs="Times New Roman"/>
          <w:bCs/>
          <w:shd w:val="clear" w:color="auto" w:fill="FFFFFF"/>
        </w:rPr>
        <w:t xml:space="preserve">ν έχουμε περάσει στη χορήγηση και διαβατηρίου. </w:t>
      </w:r>
    </w:p>
    <w:p w14:paraId="7E8269D8"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Τώρα, η Λιθουανία </w:t>
      </w:r>
      <w:r>
        <w:rPr>
          <w:rFonts w:eastAsia="Times New Roman"/>
          <w:bCs/>
          <w:shd w:val="clear" w:color="auto" w:fill="FFFFFF"/>
        </w:rPr>
        <w:t>έχει</w:t>
      </w:r>
      <w:r>
        <w:rPr>
          <w:rFonts w:eastAsia="Times New Roman" w:cs="Times New Roman"/>
          <w:bCs/>
          <w:shd w:val="clear" w:color="auto" w:fill="FFFFFF"/>
        </w:rPr>
        <w:t xml:space="preserve"> ιδιαιτερότητες. Αφορά άδειες παραμονής μόνο σε Ρώσους και οι λόγοι </w:t>
      </w:r>
      <w:r>
        <w:rPr>
          <w:rFonts w:eastAsia="Times New Roman"/>
          <w:bCs/>
          <w:shd w:val="clear" w:color="auto" w:fill="FFFFFF"/>
        </w:rPr>
        <w:t>είναι</w:t>
      </w:r>
      <w:r>
        <w:rPr>
          <w:rFonts w:eastAsia="Times New Roman" w:cs="Times New Roman"/>
          <w:bCs/>
          <w:shd w:val="clear" w:color="auto" w:fill="FFFFFF"/>
        </w:rPr>
        <w:t xml:space="preserve"> προφανείς. Και η Πορτογαλία, που </w:t>
      </w:r>
      <w:r>
        <w:rPr>
          <w:rFonts w:eastAsia="Times New Roman"/>
          <w:bCs/>
          <w:shd w:val="clear" w:color="auto" w:fill="FFFFFF"/>
        </w:rPr>
        <w:t>έχει</w:t>
      </w:r>
      <w:r>
        <w:rPr>
          <w:rFonts w:eastAsia="Times New Roman" w:cs="Times New Roman"/>
          <w:bCs/>
          <w:shd w:val="clear" w:color="auto" w:fill="FFFFFF"/>
        </w:rPr>
        <w:t xml:space="preserve"> ξεκινήσει το πρόγραμμα δύο χρόνια νωρίτερα από εμάς, </w:t>
      </w:r>
      <w:r>
        <w:rPr>
          <w:rFonts w:eastAsia="Times New Roman"/>
          <w:bCs/>
          <w:shd w:val="clear" w:color="auto" w:fill="FFFFFF"/>
        </w:rPr>
        <w:t>έχει</w:t>
      </w:r>
      <w:r>
        <w:rPr>
          <w:rFonts w:eastAsia="Times New Roman" w:cs="Times New Roman"/>
          <w:bCs/>
          <w:shd w:val="clear" w:color="auto" w:fill="FFFFFF"/>
        </w:rPr>
        <w:t xml:space="preserve"> κατά κύριο λόγο </w:t>
      </w:r>
      <w:r>
        <w:rPr>
          <w:rFonts w:eastAsia="Times New Roman" w:cs="Times New Roman"/>
          <w:bCs/>
          <w:shd w:val="clear" w:color="auto" w:fill="FFFFFF"/>
        </w:rPr>
        <w:t xml:space="preserve">Κινέζους. </w:t>
      </w:r>
      <w:r>
        <w:rPr>
          <w:rFonts w:eastAsia="Times New Roman"/>
          <w:bCs/>
          <w:shd w:val="clear" w:color="auto" w:fill="FFFFFF"/>
        </w:rPr>
        <w:t>Είναι</w:t>
      </w:r>
      <w:r>
        <w:rPr>
          <w:rFonts w:eastAsia="Times New Roman" w:cs="Times New Roman"/>
          <w:bCs/>
          <w:shd w:val="clear" w:color="auto" w:fill="FFFFFF"/>
        </w:rPr>
        <w:t xml:space="preserve"> το Μακάο, πρώην πορτογαλική αποικία. Από εκεί </w:t>
      </w:r>
      <w:r>
        <w:rPr>
          <w:rFonts w:eastAsia="Times New Roman"/>
          <w:bCs/>
          <w:shd w:val="clear" w:color="auto" w:fill="FFFFFF"/>
        </w:rPr>
        <w:t>είναι</w:t>
      </w:r>
      <w:r>
        <w:rPr>
          <w:rFonts w:eastAsia="Times New Roman" w:cs="Times New Roman"/>
          <w:bCs/>
          <w:shd w:val="clear" w:color="auto" w:fill="FFFFFF"/>
        </w:rPr>
        <w:t xml:space="preserve"> η μεγάλη πλειοψηφία αυτών, οι οποίοι έχουν πάρει άδεια παραμονής στην Πορτογαλία, μέσω του προγράμματος. </w:t>
      </w:r>
    </w:p>
    <w:p w14:paraId="7E8269D9"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Τώρα, επαναλαμβάνω ότι έχουμε μπει σε μια δημόσια διαβούλευση. Αναζητούμε τρόπους </w:t>
      </w:r>
      <w:r>
        <w:rPr>
          <w:rFonts w:eastAsia="Times New Roman" w:cs="Times New Roman"/>
          <w:bCs/>
          <w:shd w:val="clear" w:color="auto" w:fill="FFFFFF"/>
        </w:rPr>
        <w:t xml:space="preserve">βελτίωσης, γιατί πάντα υπάρχουν, προς δύο κατευθύνσεις. Η μια κατεύθυνση </w:t>
      </w:r>
      <w:r>
        <w:rPr>
          <w:rFonts w:eastAsia="Times New Roman"/>
          <w:bCs/>
          <w:shd w:val="clear" w:color="auto" w:fill="FFFFFF"/>
        </w:rPr>
        <w:t>είναι</w:t>
      </w:r>
      <w:r>
        <w:rPr>
          <w:rFonts w:eastAsia="Times New Roman" w:cs="Times New Roman"/>
          <w:bCs/>
          <w:shd w:val="clear" w:color="auto" w:fill="FFFFFF"/>
        </w:rPr>
        <w:t xml:space="preserve"> να διευρύνουμε και εμείς τους τρόπους για τη </w:t>
      </w:r>
      <w:r>
        <w:rPr>
          <w:rFonts w:eastAsia="Times New Roman" w:cs="Times New Roman"/>
          <w:bCs/>
          <w:shd w:val="clear" w:color="auto" w:fill="FFFFFF"/>
        </w:rPr>
        <w:lastRenderedPageBreak/>
        <w:t xml:space="preserve">χορήγηση αδειών και σε άλλες οικονομικές δραστηριότητες και όχι μόνο στην αγορά ακινήτου. Θα δούμε ακριβώς ποια θα </w:t>
      </w:r>
      <w:r>
        <w:rPr>
          <w:rFonts w:eastAsia="Times New Roman"/>
          <w:bCs/>
          <w:shd w:val="clear" w:color="auto" w:fill="FFFFFF"/>
        </w:rPr>
        <w:t>είναι</w:t>
      </w:r>
      <w:r>
        <w:rPr>
          <w:rFonts w:eastAsia="Times New Roman" w:cs="Times New Roman"/>
          <w:bCs/>
          <w:shd w:val="clear" w:color="auto" w:fill="FFFFFF"/>
        </w:rPr>
        <w:t xml:space="preserve"> αυτή η διεύ</w:t>
      </w:r>
      <w:r>
        <w:rPr>
          <w:rFonts w:eastAsia="Times New Roman" w:cs="Times New Roman"/>
          <w:bCs/>
          <w:shd w:val="clear" w:color="auto" w:fill="FFFFFF"/>
        </w:rPr>
        <w:t>ρυνση.</w:t>
      </w:r>
    </w:p>
    <w:p w14:paraId="7E8269DA"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Δεύτερο, αναζητούμε τεχνικούς και πρακτικούς τρόπους, για να λύσουμε ένα πρόβλημα που συνδέεται με τις καθυστερήσεις λόγω της λήψης βιομετρικών στοιχείων. Είμαστε υποχρεωμένοι στις κάρτες παραμονής να λαμβάνουμε βιομετρικά στοιχεία. Αυτό σημαίνει ότ</w:t>
      </w:r>
      <w:r>
        <w:rPr>
          <w:rFonts w:eastAsia="Times New Roman" w:cs="Times New Roman"/>
          <w:bCs/>
          <w:shd w:val="clear" w:color="auto" w:fill="FFFFFF"/>
        </w:rPr>
        <w:t xml:space="preserve">ι θα πρέπει ο υποψήφιος αγοραστής να έρθει δύο φορές στη χώρα. Αυτό δημιουργεί προβλήματα. Ψάχνουμε να βρούμε τρόπο να το απλοποιήσουμε. </w:t>
      </w:r>
    </w:p>
    <w:p w14:paraId="7E8269DB"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αίσθηση που υπάρχει, πάντως, στην αγορά </w:t>
      </w:r>
      <w:r>
        <w:rPr>
          <w:rFonts w:eastAsia="Times New Roman"/>
          <w:bCs/>
          <w:shd w:val="clear" w:color="auto" w:fill="FFFFFF"/>
        </w:rPr>
        <w:t>είναι</w:t>
      </w:r>
      <w:r>
        <w:rPr>
          <w:rFonts w:eastAsia="Times New Roman" w:cs="Times New Roman"/>
          <w:bCs/>
          <w:shd w:val="clear" w:color="auto" w:fill="FFFFFF"/>
        </w:rPr>
        <w:t xml:space="preserve"> ότι το πρόγραμμα </w:t>
      </w:r>
      <w:r>
        <w:rPr>
          <w:rFonts w:eastAsia="Times New Roman"/>
          <w:bCs/>
          <w:shd w:val="clear" w:color="auto" w:fill="FFFFFF"/>
        </w:rPr>
        <w:t>είναι</w:t>
      </w:r>
      <w:r>
        <w:rPr>
          <w:rFonts w:eastAsia="Times New Roman" w:cs="Times New Roman"/>
          <w:bCs/>
          <w:shd w:val="clear" w:color="auto" w:fill="FFFFFF"/>
        </w:rPr>
        <w:t xml:space="preserve"> ανταγωνιστικό και δουλεύει καλά. Υπάρχουν περιθ</w:t>
      </w:r>
      <w:r>
        <w:rPr>
          <w:rFonts w:eastAsia="Times New Roman" w:cs="Times New Roman"/>
          <w:bCs/>
          <w:shd w:val="clear" w:color="auto" w:fill="FFFFFF"/>
        </w:rPr>
        <w:t xml:space="preserve">ώρια βελτίωσης, τα οποία αναζητούμε, και συνεχώς βελτιώνεται η απόδοσή του. </w:t>
      </w:r>
    </w:p>
    <w:p w14:paraId="7E8269DC" w14:textId="77777777" w:rsidR="001246DA" w:rsidRDefault="00D9261F">
      <w:pPr>
        <w:spacing w:line="600" w:lineRule="auto"/>
        <w:ind w:firstLine="720"/>
        <w:jc w:val="both"/>
        <w:rPr>
          <w:rFonts w:eastAsia="Times New Roman" w:cs="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bCs/>
          <w:shd w:val="clear" w:color="auto" w:fill="FFFFFF"/>
        </w:rPr>
        <w:t xml:space="preserve">Ορίστε, κύριε Κωνσταντινόπουλε, έχετε τον λόγο. </w:t>
      </w:r>
    </w:p>
    <w:p w14:paraId="7E8269DD"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ΟΔΥΣΣΕΑΣ ΚΩΝΣΤΑΝΤΙΝΟΠΟΥΛΟΣ:</w:t>
      </w:r>
      <w:r>
        <w:rPr>
          <w:rFonts w:eastAsia="Times New Roman" w:cs="Times New Roman"/>
          <w:bCs/>
          <w:shd w:val="clear" w:color="auto" w:fill="FFFFFF"/>
        </w:rPr>
        <w:t xml:space="preserve"> Κύριε Υπουργέ, το 2013 οπωσδήποτε θα ήταν είκοσι εννέα οι αιτήσεις, γ</w:t>
      </w:r>
      <w:r>
        <w:rPr>
          <w:rFonts w:eastAsia="Times New Roman" w:cs="Times New Roman"/>
          <w:bCs/>
          <w:shd w:val="clear" w:color="auto" w:fill="FFFFFF"/>
        </w:rPr>
        <w:t xml:space="preserve">ιατί όπως καταλαβαίνετε ψηφίστηκε τον Ιούλιο, Αύγουστο και ήθελαν να βγουν κάποιες άδειες. </w:t>
      </w:r>
      <w:r>
        <w:rPr>
          <w:rFonts w:eastAsia="Times New Roman"/>
          <w:bCs/>
          <w:shd w:val="clear" w:color="auto" w:fill="FFFFFF"/>
        </w:rPr>
        <w:t>Είναι</w:t>
      </w:r>
      <w:r>
        <w:rPr>
          <w:rFonts w:eastAsia="Times New Roman" w:cs="Times New Roman"/>
          <w:bCs/>
          <w:shd w:val="clear" w:color="auto" w:fill="FFFFFF"/>
        </w:rPr>
        <w:t xml:space="preserve"> αναμενόμενα όλα αυτά.</w:t>
      </w:r>
    </w:p>
    <w:p w14:paraId="7E8269DE"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ΑΣΤΕΡΙΟΣ</w:t>
      </w:r>
      <w:r>
        <w:rPr>
          <w:rFonts w:eastAsia="Times New Roman" w:cs="Times New Roman"/>
          <w:b/>
          <w:bCs/>
          <w:shd w:val="clear" w:color="auto" w:fill="FFFFFF"/>
        </w:rPr>
        <w:t xml:space="preserve"> </w:t>
      </w:r>
      <w:r>
        <w:rPr>
          <w:rFonts w:eastAsia="Times New Roman" w:cs="Times New Roman"/>
          <w:b/>
          <w:bCs/>
          <w:shd w:val="clear" w:color="auto" w:fill="FFFFFF"/>
        </w:rPr>
        <w:t>ΠΙΤΣΙΟΡΛΑΣ (Υφυπουργός Οικονομίας και Ανάπτυξης):</w:t>
      </w:r>
      <w:r>
        <w:rPr>
          <w:rFonts w:eastAsia="Times New Roman" w:cs="Times New Roman"/>
          <w:bCs/>
          <w:shd w:val="clear" w:color="auto" w:fill="FFFFFF"/>
        </w:rPr>
        <w:t xml:space="preserve"> Εσείς είπατε... </w:t>
      </w:r>
    </w:p>
    <w:p w14:paraId="7E8269DF"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ΟΔΥΣΣΕΑΣ ΚΩΝΣΤΑΝΤΙΝΟΠΟΥΛΟΣ: </w:t>
      </w:r>
      <w:r>
        <w:rPr>
          <w:rFonts w:eastAsia="Times New Roman" w:cs="Times New Roman"/>
          <w:bCs/>
          <w:shd w:val="clear" w:color="auto" w:fill="FFFFFF"/>
        </w:rPr>
        <w:t xml:space="preserve">Τα στοιχεία, όμως,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συγκεκρι</w:t>
      </w:r>
      <w:r>
        <w:rPr>
          <w:rFonts w:eastAsia="Times New Roman"/>
          <w:bCs/>
          <w:shd w:val="clear" w:color="auto" w:fill="FFFFFF"/>
        </w:rPr>
        <w:t>μένα</w:t>
      </w:r>
      <w:r>
        <w:rPr>
          <w:rFonts w:eastAsia="Times New Roman" w:cs="Times New Roman"/>
          <w:bCs/>
          <w:shd w:val="clear" w:color="auto" w:fill="FFFFFF"/>
        </w:rPr>
        <w:t xml:space="preserve">. Λέτε για την Πορτογαλία ότι </w:t>
      </w:r>
      <w:r>
        <w:rPr>
          <w:rFonts w:eastAsia="Times New Roman"/>
          <w:bCs/>
          <w:shd w:val="clear" w:color="auto" w:fill="FFFFFF"/>
        </w:rPr>
        <w:t>έχει Κινέζους</w:t>
      </w:r>
      <w:r>
        <w:rPr>
          <w:rFonts w:eastAsia="Times New Roman" w:cs="Times New Roman"/>
          <w:bCs/>
          <w:shd w:val="clear" w:color="auto" w:fill="FFFFFF"/>
        </w:rPr>
        <w:t xml:space="preserve">. Και σε εμάς εδώ στην Ελλάδα πρώτοι οι Κινέζοι </w:t>
      </w:r>
      <w:r>
        <w:rPr>
          <w:rFonts w:eastAsia="Times New Roman"/>
          <w:bCs/>
          <w:shd w:val="clear" w:color="auto" w:fill="FFFFFF"/>
        </w:rPr>
        <w:t>είναι</w:t>
      </w:r>
      <w:r>
        <w:rPr>
          <w:rFonts w:eastAsia="Times New Roman" w:cs="Times New Roman"/>
          <w:bCs/>
          <w:shd w:val="clear" w:color="auto" w:fill="FFFFFF"/>
        </w:rPr>
        <w:t>, με βάση τα στοιχεία που δίνετε εσείς, το Υπουργείο, το «</w:t>
      </w:r>
      <w:r>
        <w:rPr>
          <w:rFonts w:eastAsia="Times New Roman" w:cs="Times New Roman"/>
          <w:bCs/>
          <w:shd w:val="clear" w:color="auto" w:fill="FFFFFF"/>
          <w:lang w:val="en-US"/>
        </w:rPr>
        <w:t>Enterprise</w:t>
      </w:r>
      <w:r>
        <w:rPr>
          <w:rFonts w:eastAsia="Times New Roman" w:cs="Times New Roman"/>
          <w:bCs/>
          <w:shd w:val="clear" w:color="auto" w:fill="FFFFFF"/>
        </w:rPr>
        <w:t xml:space="preserve"> </w:t>
      </w:r>
      <w:r>
        <w:rPr>
          <w:rFonts w:eastAsia="Times New Roman" w:cs="Times New Roman"/>
          <w:bCs/>
          <w:shd w:val="clear" w:color="auto" w:fill="FFFFFF"/>
          <w:lang w:val="en-US"/>
        </w:rPr>
        <w:t>Greece</w:t>
      </w:r>
      <w:r>
        <w:rPr>
          <w:rFonts w:eastAsia="Times New Roman" w:cs="Times New Roman"/>
          <w:bCs/>
          <w:shd w:val="clear" w:color="auto" w:fill="FFFFFF"/>
        </w:rPr>
        <w:t xml:space="preserve">». Δεν τα δίνω εγώ τα στοιχεία αυτά. Δεν έχω εγώ στοιχεία ούτε επικαλούμαι κάτι άλλο. </w:t>
      </w:r>
    </w:p>
    <w:p w14:paraId="7E8269E0"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ζητούμενο </w:t>
      </w:r>
      <w:r>
        <w:rPr>
          <w:rFonts w:eastAsia="Times New Roman"/>
          <w:bCs/>
          <w:shd w:val="clear" w:color="auto" w:fill="FFFFFF"/>
        </w:rPr>
        <w:t>είναι</w:t>
      </w:r>
      <w:r>
        <w:rPr>
          <w:rFonts w:eastAsia="Times New Roman" w:cs="Times New Roman"/>
          <w:bCs/>
          <w:shd w:val="clear" w:color="auto" w:fill="FFFFFF"/>
        </w:rPr>
        <w:t xml:space="preserve"> το εξής. Η χώρα μας, πρώτον, λόγω της αβεβαιότητας των τελευταίων δύο ετών, δεν </w:t>
      </w:r>
      <w:r>
        <w:rPr>
          <w:rFonts w:eastAsia="Times New Roman"/>
          <w:bCs/>
          <w:shd w:val="clear" w:color="auto" w:fill="FFFFFF"/>
        </w:rPr>
        <w:t>είναι</w:t>
      </w:r>
      <w:r>
        <w:rPr>
          <w:rFonts w:eastAsia="Times New Roman" w:cs="Times New Roman"/>
          <w:bCs/>
          <w:shd w:val="clear" w:color="auto" w:fill="FFFFFF"/>
        </w:rPr>
        <w:t xml:space="preserve"> πόλος έλξης. Αυτή </w:t>
      </w:r>
      <w:r>
        <w:rPr>
          <w:rFonts w:eastAsia="Times New Roman"/>
          <w:bCs/>
          <w:shd w:val="clear" w:color="auto" w:fill="FFFFFF"/>
        </w:rPr>
        <w:t>είναι</w:t>
      </w:r>
      <w:r>
        <w:rPr>
          <w:rFonts w:eastAsia="Times New Roman" w:cs="Times New Roman"/>
          <w:bCs/>
          <w:shd w:val="clear" w:color="auto" w:fill="FFFFFF"/>
        </w:rPr>
        <w:t xml:space="preserve"> η πραγματικότητα. </w:t>
      </w:r>
      <w:r>
        <w:rPr>
          <w:rFonts w:eastAsia="Times New Roman"/>
          <w:bCs/>
          <w:shd w:val="clear" w:color="auto" w:fill="FFFFFF"/>
        </w:rPr>
        <w:t xml:space="preserve">Υπάρχουν </w:t>
      </w:r>
      <w:r>
        <w:rPr>
          <w:rFonts w:eastAsia="Times New Roman" w:cs="Times New Roman"/>
          <w:bCs/>
          <w:shd w:val="clear" w:color="auto" w:fill="FFFFFF"/>
        </w:rPr>
        <w:t>γραφειοκρατικ</w:t>
      </w:r>
      <w:r>
        <w:rPr>
          <w:rFonts w:eastAsia="Times New Roman" w:cs="Times New Roman"/>
          <w:bCs/>
          <w:shd w:val="clear" w:color="auto" w:fill="FFFFFF"/>
        </w:rPr>
        <w:t xml:space="preserve">ά ζητήματα, που μπορώ να σας τα αναφέρω και </w:t>
      </w:r>
      <w:r>
        <w:rPr>
          <w:rFonts w:eastAsia="Times New Roman"/>
          <w:bCs/>
          <w:shd w:val="clear" w:color="auto" w:fill="FFFFFF"/>
        </w:rPr>
        <w:t>είναι</w:t>
      </w:r>
      <w:r>
        <w:rPr>
          <w:rFonts w:eastAsia="Times New Roman" w:cs="Times New Roman"/>
          <w:bCs/>
          <w:shd w:val="clear" w:color="auto" w:fill="FFFFFF"/>
        </w:rPr>
        <w:t xml:space="preserve"> σημαντικά. Χρειαζόμαστε δεκαπέντε πιστοποιητικά και τρεις μήνες επιπλέον της </w:t>
      </w:r>
      <w:r>
        <w:rPr>
          <w:rFonts w:eastAsia="Times New Roman"/>
          <w:bCs/>
          <w:shd w:val="clear" w:color="auto" w:fill="FFFFFF"/>
        </w:rPr>
        <w:t>διαδικασίας</w:t>
      </w:r>
      <w:r>
        <w:rPr>
          <w:rFonts w:eastAsia="Times New Roman" w:cs="Times New Roman"/>
          <w:bCs/>
          <w:shd w:val="clear" w:color="auto" w:fill="FFFFFF"/>
        </w:rPr>
        <w:t xml:space="preserve"> της αγοράς και της μεταβίβασης του ακινήτου, χιλιάδες πράγματα. Εγώ το κατανοώ αυτό. </w:t>
      </w:r>
    </w:p>
    <w:p w14:paraId="7E8269E1"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Όσο για τις </w:t>
      </w:r>
      <w:r>
        <w:rPr>
          <w:rFonts w:eastAsia="Times New Roman" w:cs="Times New Roman"/>
          <w:bCs/>
          <w:shd w:val="clear" w:color="auto" w:fill="FFFFFF"/>
        </w:rPr>
        <w:t>υπηρεσίες</w:t>
      </w:r>
      <w:r>
        <w:rPr>
          <w:rFonts w:eastAsia="Times New Roman" w:cs="Times New Roman"/>
          <w:bCs/>
          <w:shd w:val="clear" w:color="auto" w:fill="FFFFFF"/>
        </w:rPr>
        <w:t>, έχουν απ</w:t>
      </w:r>
      <w:r>
        <w:rPr>
          <w:rFonts w:eastAsia="Times New Roman" w:cs="Times New Roman"/>
          <w:bCs/>
          <w:shd w:val="clear" w:color="auto" w:fill="FFFFFF"/>
        </w:rPr>
        <w:t xml:space="preserve">όλυτη έλλειψη ενημέρωσης </w:t>
      </w:r>
      <w:r>
        <w:rPr>
          <w:rFonts w:eastAsia="Times New Roman"/>
          <w:bCs/>
          <w:shd w:val="clear" w:color="auto" w:fill="FFFFFF"/>
        </w:rPr>
        <w:t>–</w:t>
      </w:r>
      <w:r>
        <w:rPr>
          <w:rFonts w:eastAsia="Times New Roman" w:cs="Times New Roman"/>
          <w:bCs/>
          <w:shd w:val="clear" w:color="auto" w:fill="FFFFFF"/>
        </w:rPr>
        <w:t xml:space="preserve">και το λέω. Δεν έχουν ευθύνη αυτοί. Πρέπει να δημιουργηθεί ένα πλαίσιο και θα πρέπει να βοηθήσουμε όλοι σε αυτό. Άρα, το πρώτο που χρειάζεται </w:t>
      </w:r>
      <w:r>
        <w:rPr>
          <w:rFonts w:eastAsia="Times New Roman"/>
          <w:bCs/>
          <w:shd w:val="clear" w:color="auto" w:fill="FFFFFF"/>
        </w:rPr>
        <w:t>είναι</w:t>
      </w:r>
      <w:r>
        <w:rPr>
          <w:rFonts w:eastAsia="Times New Roman" w:cs="Times New Roman"/>
          <w:bCs/>
          <w:shd w:val="clear" w:color="auto" w:fill="FFFFFF"/>
        </w:rPr>
        <w:t xml:space="preserve"> να ασχοληθεί σοβαρά η </w:t>
      </w:r>
      <w:r>
        <w:rPr>
          <w:rFonts w:eastAsia="Times New Roman"/>
          <w:bCs/>
          <w:shd w:val="clear" w:color="auto" w:fill="FFFFFF"/>
        </w:rPr>
        <w:t>Κυβέρνηση</w:t>
      </w:r>
      <w:r>
        <w:rPr>
          <w:rFonts w:eastAsia="Times New Roman" w:cs="Times New Roman"/>
          <w:bCs/>
          <w:shd w:val="clear" w:color="auto" w:fill="FFFFFF"/>
        </w:rPr>
        <w:t xml:space="preserve">. </w:t>
      </w:r>
    </w:p>
    <w:p w14:paraId="7E8269E2"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άποψή μου </w:t>
      </w:r>
      <w:r>
        <w:rPr>
          <w:rFonts w:eastAsia="Times New Roman"/>
          <w:bCs/>
          <w:shd w:val="clear" w:color="auto" w:fill="FFFFFF"/>
        </w:rPr>
        <w:t>είναι</w:t>
      </w:r>
      <w:r>
        <w:rPr>
          <w:rFonts w:eastAsia="Times New Roman" w:cs="Times New Roman"/>
          <w:bCs/>
          <w:shd w:val="clear" w:color="auto" w:fill="FFFFFF"/>
        </w:rPr>
        <w:t xml:space="preserve"> ότι, όταν μου λέτε ότι το 2013</w:t>
      </w:r>
      <w:r>
        <w:rPr>
          <w:rFonts w:eastAsia="Times New Roman" w:cs="Times New Roman"/>
          <w:bCs/>
          <w:shd w:val="clear" w:color="auto" w:fill="FFFFFF"/>
        </w:rPr>
        <w:t xml:space="preserve"> πήγαμε εκεί, το 2015 πήγαμε εκεί, το 2016 πήγαμε εκεί, αυτά πήγαν από μόνα τους. Παραδείγματος χάριν, εγώ θα πρότεινα στην </w:t>
      </w:r>
      <w:r>
        <w:rPr>
          <w:rFonts w:eastAsia="Times New Roman"/>
          <w:bCs/>
          <w:shd w:val="clear" w:color="auto" w:fill="FFFFFF"/>
        </w:rPr>
        <w:t>Κυβέρνηση</w:t>
      </w:r>
      <w:r>
        <w:rPr>
          <w:rFonts w:eastAsia="Times New Roman" w:cs="Times New Roman"/>
          <w:bCs/>
          <w:shd w:val="clear" w:color="auto" w:fill="FFFFFF"/>
        </w:rPr>
        <w:t xml:space="preserve"> να κάνει μια καμπάνια γι’ αυτό. Σκεφτείτε να έρθουν 4 με 5 δισεκατομμύρια ευρώ στη χώρα. Σκεφτείτε το. Θα μπο</w:t>
      </w:r>
      <w:r>
        <w:rPr>
          <w:rFonts w:eastAsia="Times New Roman" w:cs="Times New Roman"/>
          <w:bCs/>
          <w:shd w:val="clear" w:color="auto" w:fill="FFFFFF"/>
        </w:rPr>
        <w:lastRenderedPageBreak/>
        <w:t>ρούσε να γίνε</w:t>
      </w:r>
      <w:r>
        <w:rPr>
          <w:rFonts w:eastAsia="Times New Roman" w:cs="Times New Roman"/>
          <w:bCs/>
          <w:shd w:val="clear" w:color="auto" w:fill="FFFFFF"/>
        </w:rPr>
        <w:t xml:space="preserve">ι μια καμπάνια και να μην πληρώσει γι’ αυτή το ελληνικό δημόσιο, αλλά να </w:t>
      </w:r>
      <w:r>
        <w:rPr>
          <w:rFonts w:eastAsia="Times New Roman"/>
          <w:bCs/>
          <w:shd w:val="clear" w:color="auto" w:fill="FFFFFF"/>
        </w:rPr>
        <w:t>έχει</w:t>
      </w:r>
      <w:r>
        <w:rPr>
          <w:rFonts w:eastAsia="Times New Roman" w:cs="Times New Roman"/>
          <w:bCs/>
          <w:shd w:val="clear" w:color="auto" w:fill="FFFFFF"/>
        </w:rPr>
        <w:t xml:space="preserve"> σχέση με αυτά τα έσοδα που θα έρθουν και να παίρνει μια μικρή αμοιβή: το 1%, το 0,5% ή οτιδήποτε. </w:t>
      </w:r>
    </w:p>
    <w:p w14:paraId="7E8269E3" w14:textId="77777777" w:rsidR="001246DA" w:rsidRDefault="00D9261F">
      <w:pPr>
        <w:spacing w:line="600" w:lineRule="auto"/>
        <w:ind w:firstLine="720"/>
        <w:jc w:val="both"/>
        <w:rPr>
          <w:rFonts w:eastAsia="Times New Roman" w:cs="Times New Roman"/>
          <w:bCs/>
          <w:shd w:val="clear" w:color="auto" w:fill="FFFFFF"/>
        </w:rPr>
      </w:pPr>
      <w:r>
        <w:rPr>
          <w:rFonts w:eastAsia="Times New Roman"/>
          <w:bCs/>
          <w:shd w:val="clear" w:color="auto" w:fill="FFFFFF"/>
        </w:rPr>
        <w:t>Είστε άνθρωπος της αγοράς και πιστεύω πραγματικά ότι μπορείτε να το κάνετε. Άρα</w:t>
      </w:r>
      <w:r>
        <w:rPr>
          <w:rFonts w:eastAsia="Times New Roman"/>
          <w:bCs/>
          <w:shd w:val="clear" w:color="auto" w:fill="FFFFFF"/>
        </w:rPr>
        <w:t xml:space="preserve">, χρειάζεται μια καμπάνια σε όλον τον κόσμο και ειδικά στις χώρες–στόχους. </w:t>
      </w:r>
    </w:p>
    <w:p w14:paraId="7E8269E4"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δεύτερο θέλει αλλαγή του θεσμικού πλαισίου, όπως είπατε. Πρέπει να δούμε πού πρέπει να απευθυνόμαστε, σε ποιες τάξεις –θα έλεγα- ποιου οικονομικού επιπέδου και των άλλων χωρών. </w:t>
      </w:r>
      <w:r>
        <w:rPr>
          <w:rFonts w:eastAsia="Times New Roman" w:cs="Times New Roman"/>
          <w:szCs w:val="24"/>
        </w:rPr>
        <w:t xml:space="preserve">Δεν είναι κακό να το δούμε. </w:t>
      </w:r>
    </w:p>
    <w:p w14:paraId="7E8269E5"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Πρέπει να δούμε, όμως και τις άλλες περιοχές. Η Πορτογαλία, παρ’ ότι λέτε για την Κύπρο ότι δίνει διαβατήριο, δίνει 2 εκατομμύρια. Είναι 2 εκατομμύρια ευρώ! Το λέω ξανά το νούμερο, για να καταλαβαίνουμε τι γίνεται. Θα μπορούσαμ</w:t>
      </w:r>
      <w:r>
        <w:rPr>
          <w:rFonts w:eastAsia="Times New Roman" w:cs="Times New Roman"/>
          <w:szCs w:val="24"/>
        </w:rPr>
        <w:t>ε να δούμε και να σκεφθούμε τα πράγματα, γιατί καταλαβαίνω ότι υπάρχουν και θέματα -και υπήρξαν και στην Πορτογαλία προβλήματα- που έχουν να κάνουν με ανθρώπους που πήραν την άδεια παραμονής και δεν ήταν μέσα στο πλαίσιο της νομιμότητας. Όλα αυτά τα σκεφτό</w:t>
      </w:r>
      <w:r>
        <w:rPr>
          <w:rFonts w:eastAsia="Times New Roman" w:cs="Times New Roman"/>
          <w:szCs w:val="24"/>
        </w:rPr>
        <w:t xml:space="preserve">μαστε και τα αναγνωρίζουμε. </w:t>
      </w:r>
    </w:p>
    <w:p w14:paraId="7E8269E6"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όσον αφορά τη χώρα μας -γιατί μπορούμε να δούμε πόσα λεφτά πήραμε, διότι κάθε επενδυτής ξέρει πάνω κάτω πού βρίσκεται και δεν χρειάζεται να μας το πει η αγορά- υπολογίζονται 300 εκατομμύρια, γιατί έχει πέσει η αγορά των α</w:t>
      </w:r>
      <w:r>
        <w:rPr>
          <w:rFonts w:eastAsia="Times New Roman" w:cs="Times New Roman"/>
          <w:szCs w:val="24"/>
        </w:rPr>
        <w:t xml:space="preserve">κινήτων στην Ελλάδα. </w:t>
      </w:r>
    </w:p>
    <w:p w14:paraId="7E8269E7"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Υπάρχει λοιπόν βούληση; Ποια είναι τα δέκα βήματα που είσαστε έτοιμοι ως Κυβέρνηση να κάνετε; Και να τα στηρίξουμε! Να τα φέρετε στην </w:t>
      </w:r>
      <w:r>
        <w:rPr>
          <w:rFonts w:eastAsia="Times New Roman" w:cs="Times New Roman"/>
          <w:szCs w:val="24"/>
        </w:rPr>
        <w:t>επιτροπή</w:t>
      </w:r>
      <w:r>
        <w:rPr>
          <w:rFonts w:eastAsia="Times New Roman" w:cs="Times New Roman"/>
          <w:szCs w:val="24"/>
        </w:rPr>
        <w:t>, να δούμε ποια είναι, για να τα γνωρίσει ο κόσμος, να γίνει αλλαγή του θεσμικού πλαισίου πο</w:t>
      </w:r>
      <w:r>
        <w:rPr>
          <w:rFonts w:eastAsia="Times New Roman" w:cs="Times New Roman"/>
          <w:szCs w:val="24"/>
        </w:rPr>
        <w:t xml:space="preserve">υ χρειάζεται. Ποιες πρωτοβουλίες θα πάρετε; Εγώ αυτό περιμένω από εσάς μετά από τρία χρόνια. </w:t>
      </w:r>
    </w:p>
    <w:p w14:paraId="7E8269E8"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Υπουργέ, έχετε τον λόγο. </w:t>
      </w:r>
    </w:p>
    <w:p w14:paraId="7E8269E9"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ΑΣΤΕΡΙΟΣ</w:t>
      </w:r>
      <w:r>
        <w:rPr>
          <w:rFonts w:eastAsia="Times New Roman" w:cs="Times New Roman"/>
          <w:b/>
          <w:szCs w:val="24"/>
        </w:rPr>
        <w:t xml:space="preserve"> ΠΙΤΣΙΟΡΛΑΣ (Υφυπουργός Οικονομίας και Ανάπτυξης): </w:t>
      </w:r>
      <w:r>
        <w:rPr>
          <w:rFonts w:eastAsia="Times New Roman" w:cs="Times New Roman"/>
          <w:szCs w:val="24"/>
        </w:rPr>
        <w:t xml:space="preserve">Κύριε Κωνσταντόπουλε, το πρώτο είναι ότι είμαστε, όπως σας είπα πριν, σε μια πολύ οργανωμένη διαβούλευση με όλους τους αρμόδιους φορείς, τα Υπουργεία και τους ιδιώτες. Είναι η πρώτη φορά που έχουμε τέτοιου είδους συμμετοχή σε αυτή τη διαβούλευση. Και πολύ </w:t>
      </w:r>
      <w:r>
        <w:rPr>
          <w:rFonts w:eastAsia="Times New Roman" w:cs="Times New Roman"/>
          <w:szCs w:val="24"/>
        </w:rPr>
        <w:t xml:space="preserve">σύντομα θα έρθουν θεσμικές βελτιώσεις στο πρόγραμμα. </w:t>
      </w:r>
    </w:p>
    <w:p w14:paraId="7E8269EA"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η καμπάνια που λέτε είναι ήδη σε εξέλιξη. Υπάρχει ένα πολύ μεγάλο πρόγραμμα από την </w:t>
      </w:r>
      <w:r>
        <w:rPr>
          <w:rFonts w:eastAsia="Times New Roman" w:cs="Times New Roman"/>
          <w:szCs w:val="24"/>
        </w:rPr>
        <w:t>«</w:t>
      </w:r>
      <w:r>
        <w:rPr>
          <w:rFonts w:eastAsia="Times New Roman" w:cs="Times New Roman"/>
          <w:szCs w:val="24"/>
          <w:lang w:val="en-US"/>
        </w:rPr>
        <w:t>ENTERPRISE</w:t>
      </w:r>
      <w:r>
        <w:rPr>
          <w:rFonts w:eastAsia="Times New Roman" w:cs="Times New Roman"/>
          <w:szCs w:val="24"/>
        </w:rPr>
        <w:t>»</w:t>
      </w:r>
      <w:r>
        <w:rPr>
          <w:rFonts w:eastAsia="Times New Roman" w:cs="Times New Roman"/>
          <w:szCs w:val="24"/>
        </w:rPr>
        <w:t xml:space="preserve"> για την προβολή του </w:t>
      </w:r>
      <w:r>
        <w:rPr>
          <w:rFonts w:eastAsia="Times New Roman" w:cs="Times New Roman"/>
          <w:szCs w:val="24"/>
        </w:rPr>
        <w:lastRenderedPageBreak/>
        <w:t>προγράμματος. Αναγνωρίζεται και διεθνώς το πρόγραμμά μας ως πολύ</w:t>
      </w:r>
      <w:r>
        <w:rPr>
          <w:rFonts w:eastAsia="Times New Roman" w:cs="Times New Roman"/>
          <w:szCs w:val="24"/>
        </w:rPr>
        <w:t xml:space="preserve"> ανταγωνιστικό. </w:t>
      </w:r>
    </w:p>
    <w:p w14:paraId="7E8269EB"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Τρίτον, προφανώς έχουμε κάποιες ιδιορρυθμίες ως χώρα. Για παράδειγμα, η πίεση από το μεταναστευτικό ήταν σε εμάς ιδιαίτερη τα προηγούμενα χρόνια και δεν ήταν αλλού τέτοια. </w:t>
      </w:r>
    </w:p>
    <w:p w14:paraId="7E8269EC"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τέλος, μέσα από αυτή την καμπάνια που κάνουμε τώρα, μέσα από τ</w:t>
      </w:r>
      <w:r>
        <w:rPr>
          <w:rFonts w:eastAsia="Times New Roman" w:cs="Times New Roman"/>
          <w:szCs w:val="24"/>
        </w:rPr>
        <w:t xml:space="preserve">ις βελτιώσεις και κυρίως μέσα και από τη βελτίωση της αγοράς των ακινήτων –που δείγματά της έχουμε ήδη- πιστεύουμε ότι το επόμενο διάστημα θα αυξηθεί πάρα πολύ η απόδοση του προγράμματος. </w:t>
      </w:r>
    </w:p>
    <w:p w14:paraId="7E8269ED"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κάτι τελευταίο: Χώρες, όπως η Πορτογαλία, η Κύπρος, έχουν και μ</w:t>
      </w:r>
      <w:r>
        <w:rPr>
          <w:rFonts w:eastAsia="Times New Roman" w:cs="Times New Roman"/>
          <w:szCs w:val="24"/>
        </w:rPr>
        <w:t>ια διαφορά ως προς αυτή καθ’ εαυτή την αγορά των ακινήτων. Έχουν, δηλαδή, μεγάλα συγκροτήματα έτοιμα προς πώληση, σε αντίθεση με εμάς που είναι διάσπαρτη η αγορά. Επαναλαμβάνω, όμως, ότι από τους ανθρώπους της αγοράς μέσα από αυτή τη διαβούλευση τα μηνύματ</w:t>
      </w:r>
      <w:r>
        <w:rPr>
          <w:rFonts w:eastAsia="Times New Roman" w:cs="Times New Roman"/>
          <w:szCs w:val="24"/>
        </w:rPr>
        <w:t xml:space="preserve">α είναι πάρα πολύ ενθαρρυντικά. </w:t>
      </w:r>
    </w:p>
    <w:p w14:paraId="7E8269EE"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Τελειώνοντας, τα νούμερα, οι υπολογισμοί λένε 1 δισεκατομμύριο απόδοση για την Ελλάδα και όχι 400 εκατομμύρια ευρώ. Επίσης, οι συνέργειες που έρχονται μέσα από την υλοποίηση αυτού του προγράμματος είναι πάρα </w:t>
      </w:r>
      <w:r>
        <w:rPr>
          <w:rFonts w:eastAsia="Times New Roman" w:cs="Times New Roman"/>
          <w:szCs w:val="24"/>
        </w:rPr>
        <w:lastRenderedPageBreak/>
        <w:t>πολλές. Επομένω</w:t>
      </w:r>
      <w:r>
        <w:rPr>
          <w:rFonts w:eastAsia="Times New Roman" w:cs="Times New Roman"/>
          <w:szCs w:val="24"/>
        </w:rPr>
        <w:t>ς, προφανώς πρέπει να συνεργαστούμε όλοι. Όταν θα φέρουμε τις βελτιώσεις, θα κουβεντιάσουμε. Το θέμα του διαβατηρίου είναι ένα λεπτό θέμα και πρέπει να το κουβεντιάσουμε με μεγάλη προσοχή. Δεν είμαστε όλες ίδιες χώρες. Άρα, λοιπόν, με προσοχή και με μετρημ</w:t>
      </w:r>
      <w:r>
        <w:rPr>
          <w:rFonts w:eastAsia="Times New Roman" w:cs="Times New Roman"/>
          <w:szCs w:val="24"/>
        </w:rPr>
        <w:t xml:space="preserve">ένα βήματα πιστεύω ότι το επόμενο διάστημα η απόδοση όντως θα μεγαλώσει πάρα πολύ. </w:t>
      </w:r>
    </w:p>
    <w:p w14:paraId="7E8269EF"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14:paraId="7E8269F0"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ένα θέμα, στο οποίο -επειδή ακούω, κύριε Υπουργέ, ότι είστε άνθρωπος της δράσης- ως παλιός σας κάνω δυο προτάσεις. </w:t>
      </w:r>
    </w:p>
    <w:p w14:paraId="7E8269F1"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Κάνετε σύγκληση σε ειδική συνεδρίαση της αρμόδιας </w:t>
      </w:r>
      <w:r>
        <w:rPr>
          <w:rFonts w:eastAsia="Times New Roman" w:cs="Times New Roman"/>
          <w:szCs w:val="24"/>
        </w:rPr>
        <w:t>επιτροπής</w:t>
      </w:r>
      <w:r>
        <w:rPr>
          <w:rFonts w:eastAsia="Times New Roman" w:cs="Times New Roman"/>
          <w:szCs w:val="24"/>
        </w:rPr>
        <w:t>, πριν φέρετε το σχέδιο νόμου! Βλέπω ότι σχεδόν όλα τα κόμματα συμφωνούν. Να ακούσετε τις απόψεις και να έρθει ένα ολοκληρωμένο σχέδιο νόμου!</w:t>
      </w:r>
    </w:p>
    <w:p w14:paraId="7E8269F2"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ΑΣΤΕΡΙΟΣ</w:t>
      </w:r>
      <w:r>
        <w:rPr>
          <w:rFonts w:eastAsia="Times New Roman" w:cs="Times New Roman"/>
          <w:b/>
          <w:szCs w:val="24"/>
        </w:rPr>
        <w:t xml:space="preserve"> </w:t>
      </w:r>
      <w:r>
        <w:rPr>
          <w:rFonts w:eastAsia="Times New Roman" w:cs="Times New Roman"/>
          <w:b/>
          <w:szCs w:val="24"/>
        </w:rPr>
        <w:t>ΠΙΤΣΙΟΡΛΑΣ (Υφυπουργός Οικονομίας και Ανάπτυξη</w:t>
      </w:r>
      <w:r>
        <w:rPr>
          <w:rFonts w:eastAsia="Times New Roman" w:cs="Times New Roman"/>
          <w:b/>
          <w:szCs w:val="24"/>
        </w:rPr>
        <w:t>ς):</w:t>
      </w:r>
      <w:r>
        <w:rPr>
          <w:rFonts w:eastAsia="Times New Roman" w:cs="Times New Roman"/>
          <w:szCs w:val="24"/>
        </w:rPr>
        <w:t xml:space="preserve"> Βεβαίως!</w:t>
      </w:r>
    </w:p>
    <w:p w14:paraId="7E8269F3"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Και έρχομαι και σε μια δεύτερη ιδέα. Προτείνω να υπάρξει ένα τετρασέλιδο το οποίο να διανέμεται ενημερωτικά στις πύλες εισόδου της χώρας, στα μεγάλα αεροδρόμια σε όσους δεν ανήκουν στην Ευρωπαϊκή Ένωση! Αυτά εί</w:t>
      </w:r>
      <w:r>
        <w:rPr>
          <w:rFonts w:eastAsia="Times New Roman" w:cs="Times New Roman"/>
          <w:szCs w:val="24"/>
        </w:rPr>
        <w:t xml:space="preserve">ναι κάποια εκατομμύρια φυλλάδια που θα δοθούν. Μεγαλύτερη καμπάνια από το να γυρνούν αυτοί πίσω </w:t>
      </w:r>
      <w:r>
        <w:rPr>
          <w:rFonts w:eastAsia="Times New Roman" w:cs="Times New Roman"/>
          <w:szCs w:val="24"/>
        </w:rPr>
        <w:lastRenderedPageBreak/>
        <w:t xml:space="preserve">και να έχουν το φυλλάδιο με αυτή την ενημέρωση νομίζω ότι δεν υπάρχει. Διότι, από ό,τι βλέπω, δεν υπάρχει αντίρρηση σχεδόν από κανέναν. </w:t>
      </w:r>
    </w:p>
    <w:p w14:paraId="7E8269F4"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ΑΣΤΕΡΙΟΣ</w:t>
      </w:r>
      <w:r>
        <w:rPr>
          <w:rFonts w:eastAsia="Times New Roman" w:cs="Times New Roman"/>
          <w:b/>
          <w:szCs w:val="24"/>
        </w:rPr>
        <w:t xml:space="preserve"> </w:t>
      </w:r>
      <w:r>
        <w:rPr>
          <w:rFonts w:eastAsia="Times New Roman" w:cs="Times New Roman"/>
          <w:b/>
          <w:szCs w:val="24"/>
        </w:rPr>
        <w:t>ΠΙΤΣΙΟΡΛΑΣ (Υφ</w:t>
      </w:r>
      <w:r>
        <w:rPr>
          <w:rFonts w:eastAsia="Times New Roman" w:cs="Times New Roman"/>
          <w:b/>
          <w:szCs w:val="24"/>
        </w:rPr>
        <w:t xml:space="preserve">υπουργός Οικονομίας και Ανάπτυξης): </w:t>
      </w:r>
      <w:r>
        <w:rPr>
          <w:rFonts w:eastAsia="Times New Roman" w:cs="Times New Roman"/>
          <w:szCs w:val="24"/>
        </w:rPr>
        <w:t xml:space="preserve">Δεν υπάρχει αντίρρηση, κύριε Πρόεδρε. Όμως, απλώς θέλω να πω ότι έχει προσδιοριστεί η συζήτηση που είπατε –νομίζω- για τις 7 Ιουλίου. </w:t>
      </w:r>
    </w:p>
    <w:p w14:paraId="7E8269F5"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τότε, μια χαρά!</w:t>
      </w:r>
    </w:p>
    <w:p w14:paraId="7E8269F6"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κλείνουμε με την τελευτα</w:t>
      </w:r>
      <w:r>
        <w:rPr>
          <w:rFonts w:eastAsia="Times New Roman" w:cs="Times New Roman"/>
          <w:szCs w:val="24"/>
        </w:rPr>
        <w:t xml:space="preserve">ία ερώτηση, στην οποία θα απαντήσει ο Υφυπουργός Ναυτιλίας και Νησιωτικής Πολιτικής κ. Νεκτάριος Σαντορινιός. Είναι η πρώτη με αριθμό 939/6-6-2017 επίκαιρη ερώτηση δεύτερου κύκλου του Βουλευτή Αχαΐας της Νέας Δημοκρατίας κ. </w:t>
      </w:r>
      <w:proofErr w:type="spellStart"/>
      <w:r>
        <w:rPr>
          <w:rFonts w:eastAsia="Times New Roman" w:cs="Times New Roman"/>
          <w:bCs/>
          <w:szCs w:val="24"/>
        </w:rPr>
        <w:t>Ιάσονα</w:t>
      </w:r>
      <w:proofErr w:type="spellEnd"/>
      <w:r>
        <w:rPr>
          <w:rFonts w:eastAsia="Times New Roman" w:cs="Times New Roman"/>
          <w:bCs/>
          <w:szCs w:val="24"/>
        </w:rPr>
        <w:t xml:space="preserve"> Φωτήλα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Ν</w:t>
      </w:r>
      <w:r>
        <w:rPr>
          <w:rFonts w:eastAsia="Times New Roman" w:cs="Times New Roman"/>
          <w:bCs/>
          <w:szCs w:val="24"/>
        </w:rPr>
        <w:t>αυτιλίας και Νησιωτικής Πολιτικής,</w:t>
      </w:r>
      <w:r>
        <w:rPr>
          <w:rFonts w:eastAsia="Times New Roman" w:cs="Times New Roman"/>
          <w:b/>
          <w:bCs/>
          <w:szCs w:val="24"/>
        </w:rPr>
        <w:t xml:space="preserve"> </w:t>
      </w:r>
      <w:r>
        <w:rPr>
          <w:rFonts w:eastAsia="Times New Roman" w:cs="Times New Roman"/>
          <w:szCs w:val="24"/>
        </w:rPr>
        <w:t xml:space="preserve">σχετικά με την άμεση ανάγκη της κατασκευής του </w:t>
      </w:r>
      <w:r>
        <w:rPr>
          <w:rFonts w:eastAsia="Times New Roman" w:cs="Times New Roman"/>
          <w:szCs w:val="24"/>
        </w:rPr>
        <w:t xml:space="preserve">εμπορικού λιμανιού </w:t>
      </w:r>
      <w:r>
        <w:rPr>
          <w:rFonts w:eastAsia="Times New Roman" w:cs="Times New Roman"/>
          <w:szCs w:val="24"/>
        </w:rPr>
        <w:t>της Πάτρας.</w:t>
      </w:r>
    </w:p>
    <w:p w14:paraId="7E8269F7"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Φωτήλα, έχετε τον λόγο. </w:t>
      </w:r>
    </w:p>
    <w:p w14:paraId="7E8269F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Ευχαριστώ, κύριε Πρόεδρε.</w:t>
      </w:r>
    </w:p>
    <w:p w14:paraId="7E8269F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Κύριε Υπουργέ, η κατασκευή του εμπορικού λιμένα Πατρών θα </w:t>
      </w:r>
      <w:r>
        <w:rPr>
          <w:rFonts w:eastAsia="Times New Roman" w:cs="Times New Roman"/>
          <w:szCs w:val="24"/>
        </w:rPr>
        <w:t xml:space="preserve">δώσει προοπτική ανάπτυξης σε ολόκληρη την Αχαΐα και θα δημιουργήσει νέες θέσεις εργασίας. Θα αποτελέσει κινητήριο δύναμη της επιχειρηματικότητας στην ευρύτερη περιοχή και θα αποδείξει περίτρανα ότι με τις σωστές υποδομές, </w:t>
      </w:r>
      <w:r>
        <w:rPr>
          <w:rFonts w:eastAsia="Times New Roman" w:cs="Times New Roman"/>
          <w:szCs w:val="24"/>
        </w:rPr>
        <w:lastRenderedPageBreak/>
        <w:t>ακόμα και κάτω από τις πιο αντίξοε</w:t>
      </w:r>
      <w:r>
        <w:rPr>
          <w:rFonts w:eastAsia="Times New Roman" w:cs="Times New Roman"/>
          <w:szCs w:val="24"/>
        </w:rPr>
        <w:t xml:space="preserve">ς συνθήκες, το </w:t>
      </w:r>
      <w:proofErr w:type="spellStart"/>
      <w:r>
        <w:rPr>
          <w:rFonts w:eastAsia="Times New Roman" w:cs="Times New Roman"/>
          <w:szCs w:val="24"/>
        </w:rPr>
        <w:t>επιχειρείν</w:t>
      </w:r>
      <w:proofErr w:type="spellEnd"/>
      <w:r>
        <w:rPr>
          <w:rFonts w:eastAsia="Times New Roman" w:cs="Times New Roman"/>
          <w:szCs w:val="24"/>
        </w:rPr>
        <w:t xml:space="preserve"> μπορεί να ανθίσει.</w:t>
      </w:r>
    </w:p>
    <w:p w14:paraId="7E8269F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Είναι περιττό νομίζω να αναφέρω –το γνωρίζετε και εσείς καλά- ποια είναι τα κύρια χαρακτηριστικά του </w:t>
      </w:r>
      <w:r>
        <w:rPr>
          <w:rFonts w:eastAsia="Times New Roman" w:cs="Times New Roman"/>
          <w:szCs w:val="24"/>
        </w:rPr>
        <w:t xml:space="preserve">λιμανιού </w:t>
      </w:r>
      <w:r>
        <w:rPr>
          <w:rFonts w:eastAsia="Times New Roman" w:cs="Times New Roman"/>
          <w:szCs w:val="24"/>
        </w:rPr>
        <w:t>της Πάτρας. Θα αναφέρω μόνο τα εξής:</w:t>
      </w:r>
    </w:p>
    <w:p w14:paraId="7E8269F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Είναι κύρια πύλη προς τη Δύση και προς όλη την Ευρώπη. Είναι σύγ</w:t>
      </w:r>
      <w:r>
        <w:rPr>
          <w:rFonts w:eastAsia="Times New Roman" w:cs="Times New Roman"/>
          <w:szCs w:val="24"/>
        </w:rPr>
        <w:t xml:space="preserve">χρονο λιμάνι, με σύγχρονες υποδομές. Έχει τριπλό χαρακτήρα, δηλαδή είναι επιβατηγό, τουριστικό και εμπορικό. Είναι </w:t>
      </w:r>
      <w:proofErr w:type="spellStart"/>
      <w:r>
        <w:rPr>
          <w:rFonts w:eastAsia="Times New Roman" w:cs="Times New Roman"/>
          <w:szCs w:val="24"/>
        </w:rPr>
        <w:t>πολυχρηστικό</w:t>
      </w:r>
      <w:proofErr w:type="spellEnd"/>
      <w:r>
        <w:rPr>
          <w:rFonts w:eastAsia="Times New Roman" w:cs="Times New Roman"/>
          <w:szCs w:val="24"/>
        </w:rPr>
        <w:t xml:space="preserve">, αφού μπορεί να μεταφέρει πλοία ξηρού, αλλά και υγρού φορτίου, πλοία εμπορευματοκιβωτίων, αλλά και πλοία </w:t>
      </w:r>
      <w:proofErr w:type="spellStart"/>
      <w:r>
        <w:rPr>
          <w:rFonts w:eastAsia="Times New Roman" w:cs="Times New Roman"/>
          <w:szCs w:val="24"/>
          <w:lang w:val="en-US"/>
        </w:rPr>
        <w:t>RoRo</w:t>
      </w:r>
      <w:proofErr w:type="spellEnd"/>
      <w:r>
        <w:rPr>
          <w:rFonts w:eastAsia="Times New Roman" w:cs="Times New Roman"/>
          <w:szCs w:val="24"/>
        </w:rPr>
        <w:t xml:space="preserve"> για ασυνόδευτα φορ</w:t>
      </w:r>
      <w:r>
        <w:rPr>
          <w:rFonts w:eastAsia="Times New Roman" w:cs="Times New Roman"/>
          <w:szCs w:val="24"/>
        </w:rPr>
        <w:t xml:space="preserve">τία. </w:t>
      </w:r>
    </w:p>
    <w:p w14:paraId="7E8269F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Με οικονομικούς όρους, η συνεισφορά του δεν μπορεί σε καμμία περίπτωση να περάσει απαρατήρητη. Παρά τη δεδομένη οικονομική συγκυρία, το </w:t>
      </w:r>
      <w:r>
        <w:rPr>
          <w:rFonts w:eastAsia="Times New Roman" w:cs="Times New Roman"/>
          <w:szCs w:val="24"/>
        </w:rPr>
        <w:t xml:space="preserve">λιμάνι </w:t>
      </w:r>
      <w:r>
        <w:rPr>
          <w:rFonts w:eastAsia="Times New Roman" w:cs="Times New Roman"/>
          <w:szCs w:val="24"/>
        </w:rPr>
        <w:t>της Πάτρας διατηρεί δυόμισι χιλιάδες θέσεις εργασίας από τις άμεσα εξαρτώμενες επιχειρήσεις. Συνεισφέρει 3,</w:t>
      </w:r>
      <w:r>
        <w:rPr>
          <w:rFonts w:eastAsia="Times New Roman" w:cs="Times New Roman"/>
          <w:szCs w:val="24"/>
        </w:rPr>
        <w:t xml:space="preserve">74% στην απασχόληση και δημιουργεί έναν κύκλο εργασιών της τάξης των 64,3 εκατομμυρίων ευρώ. Τέλος, στο </w:t>
      </w:r>
      <w:r>
        <w:rPr>
          <w:rFonts w:eastAsia="Times New Roman" w:cs="Times New Roman"/>
          <w:szCs w:val="24"/>
        </w:rPr>
        <w:t>λιμάνι</w:t>
      </w:r>
      <w:r>
        <w:rPr>
          <w:rFonts w:eastAsia="Times New Roman" w:cs="Times New Roman"/>
          <w:szCs w:val="24"/>
        </w:rPr>
        <w:t xml:space="preserve"> εκφορτώνονται 300 χιλιάδες τόνοι πρώτων υλών.</w:t>
      </w:r>
    </w:p>
    <w:p w14:paraId="7E8269F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Κύριε Υπουργέ, η κατασκευή του εμπορικού τμήματος του Λιμένα της Πάτρας έχει επισημανθεί ποικιλοτρό</w:t>
      </w:r>
      <w:r>
        <w:rPr>
          <w:rFonts w:eastAsia="Times New Roman" w:cs="Times New Roman"/>
          <w:szCs w:val="24"/>
        </w:rPr>
        <w:t xml:space="preserve">πως. Ενδεικτικά αναφέρω την </w:t>
      </w:r>
      <w:r>
        <w:rPr>
          <w:rFonts w:eastAsia="Times New Roman" w:cs="Times New Roman"/>
          <w:szCs w:val="24"/>
        </w:rPr>
        <w:t xml:space="preserve">απόφαση </w:t>
      </w:r>
      <w:r>
        <w:rPr>
          <w:rFonts w:eastAsia="Times New Roman" w:cs="Times New Roman"/>
          <w:szCs w:val="24"/>
        </w:rPr>
        <w:lastRenderedPageBreak/>
        <w:t xml:space="preserve">1341/2001 της Ευρωπαϊκής Ένωσης, με την οποία άλλαξαν οι κατευθυντήριες γραμμές του διευρωπαϊκού δικτύου μεταφορών σχετικά με τους θαλάσσιους λιμένες, τους λιμένες εσωτερικής ναυσιπλοΐας και τους τερματικούς σταθμούς </w:t>
      </w:r>
      <w:proofErr w:type="spellStart"/>
      <w:r>
        <w:rPr>
          <w:rFonts w:eastAsia="Times New Roman" w:cs="Times New Roman"/>
          <w:szCs w:val="24"/>
        </w:rPr>
        <w:t>δια</w:t>
      </w:r>
      <w:r>
        <w:rPr>
          <w:rFonts w:eastAsia="Times New Roman" w:cs="Times New Roman"/>
          <w:szCs w:val="24"/>
        </w:rPr>
        <w:t>τροπικών</w:t>
      </w:r>
      <w:proofErr w:type="spellEnd"/>
      <w:r>
        <w:rPr>
          <w:rFonts w:eastAsia="Times New Roman" w:cs="Times New Roman"/>
          <w:szCs w:val="24"/>
        </w:rPr>
        <w:t xml:space="preserve"> μεταφορών. </w:t>
      </w:r>
    </w:p>
    <w:p w14:paraId="7E8269F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Σύμφωνα με την εν λόγω </w:t>
      </w:r>
      <w:r>
        <w:rPr>
          <w:rFonts w:eastAsia="Times New Roman" w:cs="Times New Roman"/>
          <w:szCs w:val="24"/>
        </w:rPr>
        <w:t>απόφαση</w:t>
      </w:r>
      <w:r>
        <w:rPr>
          <w:rFonts w:eastAsia="Times New Roman" w:cs="Times New Roman"/>
          <w:szCs w:val="24"/>
        </w:rPr>
        <w:t>, τα πλοία κατατάσσονται σε κατηγορίες Α΄, Β΄, Γ΄, ανάλογα με τη σπουδαιότητά τους. Το λιμάνι της Πάτρας κατατάχθηκε στην κατηγορία Α΄.</w:t>
      </w:r>
    </w:p>
    <w:p w14:paraId="7E8269F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 xml:space="preserve">ρίου </w:t>
      </w:r>
      <w:r>
        <w:rPr>
          <w:rFonts w:eastAsia="Times New Roman" w:cs="Times New Roman"/>
          <w:szCs w:val="24"/>
        </w:rPr>
        <w:t>Βουλευτή</w:t>
      </w:r>
      <w:r>
        <w:rPr>
          <w:rFonts w:eastAsia="Times New Roman" w:cs="Times New Roman"/>
          <w:szCs w:val="24"/>
        </w:rPr>
        <w:t>)</w:t>
      </w:r>
    </w:p>
    <w:p w14:paraId="7E826A0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ήθελα για λίγο την ανοχή σας, κύριε Πρόεδρε.</w:t>
      </w:r>
    </w:p>
    <w:p w14:paraId="7E826A0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Επίσης, με την </w:t>
      </w:r>
      <w:r>
        <w:rPr>
          <w:rFonts w:eastAsia="Times New Roman" w:cs="Times New Roman"/>
          <w:szCs w:val="24"/>
        </w:rPr>
        <w:t xml:space="preserve">κοινή υπουργική απόφαση </w:t>
      </w:r>
      <w:r>
        <w:rPr>
          <w:rFonts w:eastAsia="Times New Roman" w:cs="Times New Roman"/>
          <w:szCs w:val="24"/>
        </w:rPr>
        <w:t xml:space="preserve">8315/2007 φαίνεται για μία ακόμη φορά η σημαντική θέση του </w:t>
      </w:r>
      <w:r>
        <w:rPr>
          <w:rFonts w:eastAsia="Times New Roman" w:cs="Times New Roman"/>
          <w:szCs w:val="24"/>
        </w:rPr>
        <w:t xml:space="preserve">λιμένα </w:t>
      </w:r>
      <w:r>
        <w:rPr>
          <w:rFonts w:eastAsia="Times New Roman" w:cs="Times New Roman"/>
          <w:szCs w:val="24"/>
        </w:rPr>
        <w:t>της Πάτρας, καθώς και οι προοπτικές που δημιουργούνται από την ανάπτυξή του.</w:t>
      </w:r>
    </w:p>
    <w:p w14:paraId="7E826A0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Ακόμα, η Εθ</w:t>
      </w:r>
      <w:r>
        <w:rPr>
          <w:rFonts w:eastAsia="Times New Roman" w:cs="Times New Roman"/>
          <w:szCs w:val="24"/>
        </w:rPr>
        <w:t>νική Στρατηγική Λιμένων του Υπουργείου Ναυτιλίας για την περίοδο  2013 – 2018 αποφάσισε ότι το λιμάνι της Πάτρας έχει σημαντική θέση στον χάρτη ενός σύγχρονου λιμενικού συστήματος.</w:t>
      </w:r>
    </w:p>
    <w:p w14:paraId="7E826A0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Τέλος, στα πορίσματα της έκθεσης αξιολόγησης και αειφόρου ανάπτυξης της Περ</w:t>
      </w:r>
      <w:r>
        <w:rPr>
          <w:rFonts w:eastAsia="Times New Roman" w:cs="Times New Roman"/>
          <w:szCs w:val="24"/>
        </w:rPr>
        <w:t xml:space="preserve">ιφέρειας Δυτικής Ελλάδας, τα οποία παρουσίασε το Υπουργείο Περιβάλλοντος το 2013 και συγκεκριμένα στο κεφάλαιο Δ΄ στην παράγραφο </w:t>
      </w:r>
      <w:r>
        <w:rPr>
          <w:rFonts w:eastAsia="Times New Roman" w:cs="Times New Roman"/>
          <w:szCs w:val="24"/>
        </w:rPr>
        <w:lastRenderedPageBreak/>
        <w:t>2.5 γίνεται αναφορά στην ανάδειξη των υπηρεσιών διεθνούς εμπορίου και μεταφορών μεγάλων αναπτυξιακών έργων μεταφορών.</w:t>
      </w:r>
    </w:p>
    <w:p w14:paraId="7E826A0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Ένα πολύ </w:t>
      </w:r>
      <w:r>
        <w:rPr>
          <w:rFonts w:eastAsia="Times New Roman" w:cs="Times New Roman"/>
          <w:szCs w:val="24"/>
        </w:rPr>
        <w:t xml:space="preserve">σημαντικό στοιχείο δε είναι ότι το Δεκέμβριο του 2011 ο τότε αρμόδιος επίτροπος για την περιφερειακή πολιτική, ο κ. Γιοχάνες Χαν, παρουσίασε το εμπορικό λιμάνι της Πάτρας ανάμεσα σε </w:t>
      </w:r>
      <w:proofErr w:type="spellStart"/>
      <w:r>
        <w:rPr>
          <w:rFonts w:eastAsia="Times New Roman" w:cs="Times New Roman"/>
          <w:szCs w:val="24"/>
        </w:rPr>
        <w:t>εκατόν</w:t>
      </w:r>
      <w:proofErr w:type="spellEnd"/>
      <w:r>
        <w:rPr>
          <w:rFonts w:eastAsia="Times New Roman" w:cs="Times New Roman"/>
          <w:szCs w:val="24"/>
        </w:rPr>
        <w:t xml:space="preserve"> εξήντα έξι έργα ως έργο άμεσης προτεραιότητας για την επανεκκίνηση </w:t>
      </w:r>
      <w:r>
        <w:rPr>
          <w:rFonts w:eastAsia="Times New Roman" w:cs="Times New Roman"/>
          <w:szCs w:val="24"/>
        </w:rPr>
        <w:t>της οικονομίας.</w:t>
      </w:r>
    </w:p>
    <w:p w14:paraId="7E826A0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Δεδομένου, λοιπόν, ότι είναι προϋπόθεση η ένταξη του εμπορικού λιμανιού στο Στρατηγικό Σχέδιο για τις Μεταφορές 2014 – 2025, προκειμένου να χρηματοδοτηθεί, σας ερωτώ: </w:t>
      </w:r>
    </w:p>
    <w:p w14:paraId="7E826A0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Νοέμβριο του 2017, μήνας κατά τον οποίο μπορεί να αναθεωρηθεί το Στρα</w:t>
      </w:r>
      <w:r>
        <w:rPr>
          <w:rFonts w:eastAsia="Times New Roman" w:cs="Times New Roman"/>
          <w:szCs w:val="24"/>
        </w:rPr>
        <w:t xml:space="preserve">τηγικό Σχέδιο για τις Μεταφορές 2014 – 2025, έχετε σκοπό να εντάξετε σε αυτό την κατασκευή του εμπορικού λιμένα της Πάτρας; </w:t>
      </w:r>
    </w:p>
    <w:p w14:paraId="7E826A0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Δεδομένου ότι σύμφωνα με όλες τις μελέτες, αλλά και τη δυναμική της Περιφέρειας Δυτικής Ελλάδας η βιωσιμότητα του έργου είναι εξασφ</w:t>
      </w:r>
      <w:r>
        <w:rPr>
          <w:rFonts w:eastAsia="Times New Roman" w:cs="Times New Roman"/>
          <w:szCs w:val="24"/>
        </w:rPr>
        <w:t>αλισμένη, ποιες είναι οι προθέσεις της Κυβέρνησης αναφορικά με την κατασκευή του εμπορικού λιμένα και ποια συγκεκριμένα βήματα, δηλαδή ποια χρονοδιαγράμματα θα ακολουθήσετε;</w:t>
      </w:r>
    </w:p>
    <w:p w14:paraId="7E826A0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w:t>
      </w:r>
    </w:p>
    <w:p w14:paraId="7E826A09" w14:textId="77777777" w:rsidR="001246DA" w:rsidRDefault="00D9261F">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Υφυπουργέ, έχετε τον λόγο.</w:t>
      </w:r>
    </w:p>
    <w:p w14:paraId="7E826A0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 xml:space="preserve">ΕΚΤΑΡΙΟΣ ΣΑΝΤΟΡΙΝΙΟΣ (Υφυπουργός Ναυτιλίας και Νησιωτικής Πολιτικής): </w:t>
      </w:r>
      <w:r>
        <w:rPr>
          <w:rFonts w:eastAsia="Times New Roman" w:cs="Times New Roman"/>
          <w:szCs w:val="24"/>
        </w:rPr>
        <w:t>Ευχαριστώ, κύριε Πρόεδρε.</w:t>
      </w:r>
    </w:p>
    <w:p w14:paraId="7E826A0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Κύριε συνάδελφε, κύριε Φωτήλα, είναι προφανές και δεν χρειάζεται να υπάρξει διάλογος ότι οι αναπτυξιακές δυνατότητες του </w:t>
      </w:r>
      <w:r>
        <w:rPr>
          <w:rFonts w:eastAsia="Times New Roman" w:cs="Times New Roman"/>
          <w:szCs w:val="24"/>
        </w:rPr>
        <w:t xml:space="preserve">λιμανιού </w:t>
      </w:r>
      <w:r>
        <w:rPr>
          <w:rFonts w:eastAsia="Times New Roman" w:cs="Times New Roman"/>
          <w:szCs w:val="24"/>
        </w:rPr>
        <w:t xml:space="preserve">είναι πολύ σημαντικές και αυτό μάς </w:t>
      </w:r>
      <w:r>
        <w:rPr>
          <w:rFonts w:eastAsia="Times New Roman" w:cs="Times New Roman"/>
          <w:szCs w:val="24"/>
        </w:rPr>
        <w:t xml:space="preserve">βρίσκει </w:t>
      </w:r>
      <w:r>
        <w:rPr>
          <w:rFonts w:eastAsia="Times New Roman" w:cs="Times New Roman"/>
          <w:szCs w:val="24"/>
        </w:rPr>
        <w:t xml:space="preserve">απόλυτα σύμφωνους. </w:t>
      </w:r>
    </w:p>
    <w:p w14:paraId="7E826A0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Όπως είπατε και εσείς, το </w:t>
      </w:r>
      <w:r>
        <w:rPr>
          <w:rFonts w:eastAsia="Times New Roman" w:cs="Times New Roman"/>
          <w:szCs w:val="24"/>
        </w:rPr>
        <w:t>λιμάνι</w:t>
      </w:r>
      <w:r>
        <w:rPr>
          <w:rFonts w:eastAsia="Times New Roman" w:cs="Times New Roman"/>
          <w:szCs w:val="24"/>
        </w:rPr>
        <w:t xml:space="preserve"> της Πάτρας ανήκει στα κεντρικά λιμάνια του διευρωπαϊκού δικτύου μεταφορών και πράγματι αποτελεί μια σημαντική θαλάσσια πύλη προς τη Δύση. Βρίσκεται σχεδόν στο κ</w:t>
      </w:r>
      <w:r>
        <w:rPr>
          <w:rFonts w:eastAsia="Times New Roman" w:cs="Times New Roman"/>
          <w:szCs w:val="24"/>
        </w:rPr>
        <w:t>έντρο της θαλάσσιας λεωφόρου Αδριατικής – Ιονίου – Ανατολικής Μεσογείου - Μέσης Ανατολής. Η ενίσχυσή του, όπως είπατε και εσείς, θα έχει ιδιαίτερη σημασία όχι μόνον για την ανάπτυξη της πόλης, αλλά και για την ανάπτυξη της ευρύτερης περιοχής. Γι’ αυτό έχου</w:t>
      </w:r>
      <w:r>
        <w:rPr>
          <w:rFonts w:eastAsia="Times New Roman" w:cs="Times New Roman"/>
          <w:szCs w:val="24"/>
        </w:rPr>
        <w:t>με, σε αντίθεση με ό,τι είχε συμβεί πριν, αναλάβει συγκεκριμένες δράσεις.</w:t>
      </w:r>
    </w:p>
    <w:p w14:paraId="7E826A0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ήθελα, λοιπόν, να σας πω ότι η Γενική Γραμματεία Λιμένων και Λιμενικής  Πολιτικής του Υπουργείου μας βρίσκεται ήδη σε διαδικασία ιεράρχησης έργων στρατηγικής σημασίας των λιμανιών</w:t>
      </w:r>
      <w:r>
        <w:rPr>
          <w:rFonts w:eastAsia="Times New Roman" w:cs="Times New Roman"/>
          <w:szCs w:val="24"/>
        </w:rPr>
        <w:t>, διαμορφώνοντας έτσι ένα σχέδιο δράσης και για τη διασφάλιση των πόρων και για την υλοποίησή τους.</w:t>
      </w:r>
    </w:p>
    <w:p w14:paraId="7E826A0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Αυτό δεν συνέβαινε πριν</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μπορεί να αναφερθήκατε </w:t>
      </w:r>
      <w:r>
        <w:rPr>
          <w:rFonts w:eastAsia="Times New Roman" w:cs="Times New Roman"/>
          <w:szCs w:val="24"/>
        </w:rPr>
        <w:t xml:space="preserve">στο </w:t>
      </w:r>
      <w:r>
        <w:rPr>
          <w:rFonts w:eastAsia="Times New Roman" w:cs="Times New Roman"/>
          <w:szCs w:val="24"/>
        </w:rPr>
        <w:t xml:space="preserve">ότι υπήρχε στο στρατηγικό σχέδιο, αλλά οι πόροι δεν υπήρχαν και το ξέρετε. Αυτό σημαίνει ότι στην </w:t>
      </w:r>
      <w:proofErr w:type="spellStart"/>
      <w:r>
        <w:rPr>
          <w:rFonts w:eastAsia="Times New Roman" w:cs="Times New Roman"/>
          <w:szCs w:val="24"/>
        </w:rPr>
        <w:t>επαναϊεράρχηση</w:t>
      </w:r>
      <w:proofErr w:type="spellEnd"/>
      <w:r>
        <w:rPr>
          <w:rFonts w:eastAsia="Times New Roman" w:cs="Times New Roman"/>
          <w:szCs w:val="24"/>
        </w:rPr>
        <w:t xml:space="preserve">, που αποτυπώνει και την πολιτική βούληση της Κυβέρνησης για έργα ζωτικής σημασίας, </w:t>
      </w:r>
      <w:r>
        <w:rPr>
          <w:rFonts w:eastAsia="Times New Roman" w:cs="Times New Roman"/>
          <w:szCs w:val="24"/>
        </w:rPr>
        <w:t xml:space="preserve">θα εντάσσεται </w:t>
      </w:r>
      <w:r>
        <w:rPr>
          <w:rFonts w:eastAsia="Times New Roman" w:cs="Times New Roman"/>
          <w:szCs w:val="24"/>
        </w:rPr>
        <w:t xml:space="preserve">η κατασκευή του εμπορικού </w:t>
      </w:r>
      <w:r>
        <w:rPr>
          <w:rFonts w:eastAsia="Times New Roman" w:cs="Times New Roman"/>
          <w:szCs w:val="24"/>
        </w:rPr>
        <w:t>λιμένα</w:t>
      </w:r>
      <w:r>
        <w:rPr>
          <w:rFonts w:eastAsia="Times New Roman" w:cs="Times New Roman"/>
          <w:szCs w:val="24"/>
        </w:rPr>
        <w:t>.</w:t>
      </w:r>
    </w:p>
    <w:p w14:paraId="7E826A0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Επίσης, το Υ</w:t>
      </w:r>
      <w:r>
        <w:rPr>
          <w:rFonts w:eastAsia="Times New Roman" w:cs="Times New Roman"/>
          <w:szCs w:val="24"/>
        </w:rPr>
        <w:t xml:space="preserve">πουργείο </w:t>
      </w:r>
      <w:r>
        <w:rPr>
          <w:rFonts w:eastAsia="Times New Roman" w:cs="Times New Roman"/>
          <w:szCs w:val="24"/>
        </w:rPr>
        <w:t>μας,</w:t>
      </w:r>
      <w:r>
        <w:rPr>
          <w:rFonts w:eastAsia="Times New Roman" w:cs="Times New Roman"/>
          <w:szCs w:val="24"/>
        </w:rPr>
        <w:t xml:space="preserve"> μέσω της Γενικής Γραμματείας Λιμένων και Λιμενικής Πολιτικής συμμετέχει στην αναθεώρηση του </w:t>
      </w:r>
      <w:r>
        <w:rPr>
          <w:rFonts w:eastAsia="Times New Roman" w:cs="Times New Roman"/>
          <w:szCs w:val="24"/>
        </w:rPr>
        <w:t>Γενικού Στρατηγικού Σχεδίου</w:t>
      </w:r>
      <w:r>
        <w:rPr>
          <w:rFonts w:eastAsia="Times New Roman" w:cs="Times New Roman"/>
          <w:szCs w:val="24"/>
        </w:rPr>
        <w:t xml:space="preserve"> για το σύνολο των μεταφορών στην Ελλάδα με σκοπό την κατάρτιση ενός νέου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το οποίο θα απαντά στις ανάγκες ανάπ</w:t>
      </w:r>
      <w:r>
        <w:rPr>
          <w:rFonts w:eastAsia="Times New Roman" w:cs="Times New Roman"/>
          <w:szCs w:val="24"/>
        </w:rPr>
        <w:t xml:space="preserve">τυξης, </w:t>
      </w:r>
      <w:r>
        <w:rPr>
          <w:rFonts w:eastAsia="Times New Roman" w:cs="Times New Roman"/>
          <w:szCs w:val="24"/>
        </w:rPr>
        <w:t xml:space="preserve">και </w:t>
      </w:r>
      <w:r>
        <w:rPr>
          <w:rFonts w:eastAsia="Times New Roman" w:cs="Times New Roman"/>
          <w:szCs w:val="24"/>
        </w:rPr>
        <w:t xml:space="preserve">στις ανάγκες της κοινωνίας. </w:t>
      </w:r>
      <w:r>
        <w:rPr>
          <w:rFonts w:eastAsia="Times New Roman" w:cs="Times New Roman"/>
          <w:szCs w:val="24"/>
        </w:rPr>
        <w:t>Σ</w:t>
      </w:r>
      <w:r>
        <w:rPr>
          <w:rFonts w:eastAsia="Times New Roman" w:cs="Times New Roman"/>
          <w:szCs w:val="24"/>
        </w:rPr>
        <w:t xml:space="preserve">ε αυτήν τη διαδικασία το Υπουργείο μας θα προτείνει την ένταξη των έργων στο εμπορικό </w:t>
      </w:r>
      <w:r>
        <w:rPr>
          <w:rFonts w:eastAsia="Times New Roman" w:cs="Times New Roman"/>
          <w:szCs w:val="24"/>
        </w:rPr>
        <w:t xml:space="preserve">λιμάνι </w:t>
      </w:r>
      <w:r>
        <w:rPr>
          <w:rFonts w:eastAsia="Times New Roman" w:cs="Times New Roman"/>
          <w:szCs w:val="24"/>
        </w:rPr>
        <w:t>της Πάτρας.</w:t>
      </w:r>
    </w:p>
    <w:p w14:paraId="7E826A1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Τέλος, όπως είπατε κι εσείς, όσον αφορά στο ΣΠΕΜ, στο Στρατηγικό Πλαίσιο Επενδύσεων και Μεταφορών, </w:t>
      </w:r>
      <w:r>
        <w:rPr>
          <w:rFonts w:eastAsia="Times New Roman" w:cs="Times New Roman"/>
          <w:szCs w:val="24"/>
        </w:rPr>
        <w:t xml:space="preserve">το οποίο </w:t>
      </w:r>
      <w:r>
        <w:rPr>
          <w:rFonts w:eastAsia="Times New Roman" w:cs="Times New Roman"/>
          <w:szCs w:val="24"/>
        </w:rPr>
        <w:t xml:space="preserve">θα </w:t>
      </w:r>
      <w:r>
        <w:rPr>
          <w:rFonts w:eastAsia="Times New Roman" w:cs="Times New Roman"/>
          <w:szCs w:val="24"/>
        </w:rPr>
        <w:t>ξεκινήσει να αναθεωρείται τον Νοέμβριο του 2017</w:t>
      </w:r>
      <w:r>
        <w:rPr>
          <w:rFonts w:eastAsia="Times New Roman" w:cs="Times New Roman"/>
          <w:szCs w:val="24"/>
        </w:rPr>
        <w:t>, ως Υπουργείο συμμετέχουμε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σε αυτήν την διαδικασία αναθεώρησης και θα πιέσουμε για να βρίσκεται μέσα.</w:t>
      </w:r>
    </w:p>
    <w:p w14:paraId="7E826A1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Όπως γνωρίζετε ήδη, όμως, με ανακοίνωση που είχε κάνει ο παριστάμενος Υπουργός, ο κ. </w:t>
      </w:r>
      <w:proofErr w:type="spellStart"/>
      <w:r>
        <w:rPr>
          <w:rFonts w:eastAsia="Times New Roman" w:cs="Times New Roman"/>
          <w:szCs w:val="24"/>
        </w:rPr>
        <w:t>Δρίτσας</w:t>
      </w:r>
      <w:proofErr w:type="spellEnd"/>
      <w:r>
        <w:rPr>
          <w:rFonts w:eastAsia="Times New Roman" w:cs="Times New Roman"/>
          <w:szCs w:val="24"/>
        </w:rPr>
        <w:t>, ένα μεγά</w:t>
      </w:r>
      <w:r>
        <w:rPr>
          <w:rFonts w:eastAsia="Times New Roman" w:cs="Times New Roman"/>
          <w:szCs w:val="24"/>
        </w:rPr>
        <w:t xml:space="preserve">λο κομμάτι του </w:t>
      </w:r>
      <w:r>
        <w:rPr>
          <w:rFonts w:eastAsia="Times New Roman" w:cs="Times New Roman"/>
          <w:szCs w:val="24"/>
        </w:rPr>
        <w:t xml:space="preserve">λιμανιού </w:t>
      </w:r>
      <w:r>
        <w:rPr>
          <w:rFonts w:eastAsia="Times New Roman" w:cs="Times New Roman"/>
          <w:szCs w:val="24"/>
        </w:rPr>
        <w:t xml:space="preserve">-και όχι του κομμάτι του εμπορικού </w:t>
      </w:r>
      <w:r>
        <w:rPr>
          <w:rFonts w:eastAsia="Times New Roman" w:cs="Times New Roman"/>
          <w:szCs w:val="24"/>
        </w:rPr>
        <w:t>λιμένα</w:t>
      </w:r>
      <w:r>
        <w:rPr>
          <w:rFonts w:eastAsia="Times New Roman" w:cs="Times New Roman"/>
          <w:szCs w:val="24"/>
        </w:rPr>
        <w:t xml:space="preserve">, του υφιστάμενου εμπορικού </w:t>
      </w:r>
      <w:r>
        <w:rPr>
          <w:rFonts w:eastAsia="Times New Roman" w:cs="Times New Roman"/>
          <w:szCs w:val="24"/>
        </w:rPr>
        <w:t>λιμένα</w:t>
      </w:r>
      <w:r>
        <w:rPr>
          <w:rFonts w:eastAsia="Times New Roman" w:cs="Times New Roman"/>
          <w:szCs w:val="24"/>
        </w:rPr>
        <w:t xml:space="preserve">- δίνεται </w:t>
      </w:r>
      <w:r>
        <w:rPr>
          <w:rFonts w:eastAsia="Times New Roman" w:cs="Times New Roman"/>
          <w:szCs w:val="24"/>
        </w:rPr>
        <w:lastRenderedPageBreak/>
        <w:t xml:space="preserve">στην πόλη, προκειμένου να μπορέσει η πόλη να βιώσει το </w:t>
      </w:r>
      <w:r>
        <w:rPr>
          <w:rFonts w:eastAsia="Times New Roman" w:cs="Times New Roman"/>
          <w:szCs w:val="24"/>
        </w:rPr>
        <w:t xml:space="preserve">λιμάνι </w:t>
      </w:r>
      <w:r>
        <w:rPr>
          <w:rFonts w:eastAsia="Times New Roman" w:cs="Times New Roman"/>
          <w:szCs w:val="24"/>
        </w:rPr>
        <w:t>και να υπάρξει η αλληλεπίδραση που χρειάζεται για την πόλη της Πάτρας και το οποίο, ό</w:t>
      </w:r>
      <w:r>
        <w:rPr>
          <w:rFonts w:eastAsia="Times New Roman" w:cs="Times New Roman"/>
          <w:szCs w:val="24"/>
        </w:rPr>
        <w:t>πως γνωρίζετε, ήταν ένα πάγιο αίτημα των πολιτών της Πάτρας.</w:t>
      </w:r>
    </w:p>
    <w:p w14:paraId="7E826A1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w:t>
      </w:r>
      <w:r>
        <w:rPr>
          <w:rFonts w:eastAsia="Times New Roman" w:cs="Times New Roman"/>
          <w:szCs w:val="24"/>
        </w:rPr>
        <w:t>φυ</w:t>
      </w:r>
      <w:r>
        <w:rPr>
          <w:rFonts w:eastAsia="Times New Roman" w:cs="Times New Roman"/>
          <w:szCs w:val="24"/>
        </w:rPr>
        <w:t>πουργού)</w:t>
      </w:r>
    </w:p>
    <w:p w14:paraId="7E826A1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Κατόπιν όλων αυτών -και κλείνω, κύριε Πρόεδρε- εγώ θα έλεγα ότι την ερώτηση δεν έπρεπε να την απευθύνετε σ’ ε</w:t>
      </w:r>
      <w:r>
        <w:rPr>
          <w:rFonts w:eastAsia="Times New Roman" w:cs="Times New Roman"/>
          <w:szCs w:val="24"/>
        </w:rPr>
        <w:t xml:space="preserve">μάς, διότι τεχνική μελέτη για το </w:t>
      </w:r>
      <w:r>
        <w:rPr>
          <w:rFonts w:eastAsia="Times New Roman" w:cs="Times New Roman"/>
          <w:szCs w:val="24"/>
        </w:rPr>
        <w:t>λιμάνι</w:t>
      </w:r>
      <w:r>
        <w:rPr>
          <w:rFonts w:eastAsia="Times New Roman" w:cs="Times New Roman"/>
          <w:szCs w:val="24"/>
        </w:rPr>
        <w:t xml:space="preserve">, το εμπορικό </w:t>
      </w:r>
      <w:r>
        <w:rPr>
          <w:rFonts w:eastAsia="Times New Roman" w:cs="Times New Roman"/>
          <w:szCs w:val="24"/>
        </w:rPr>
        <w:t>λιμάνι</w:t>
      </w:r>
      <w:r>
        <w:rPr>
          <w:rFonts w:eastAsia="Times New Roman" w:cs="Times New Roman"/>
          <w:szCs w:val="24"/>
        </w:rPr>
        <w:t>, που λέει ότι είναι περίπου κόστους 90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100 εκατομμυρίων, υπήρχε από το 2011. Και όπως είπατε, και ο Γιοχάνες Χαν είχε αναφερθεί σ’ αυτό. Όμως, οι Βουλευτές που βρίσκονται δίπλα σας αυτήν τη στιγ</w:t>
      </w:r>
      <w:r>
        <w:rPr>
          <w:rFonts w:eastAsia="Times New Roman" w:cs="Times New Roman"/>
          <w:szCs w:val="24"/>
        </w:rPr>
        <w:t xml:space="preserve">μή και ήταν στην προηγούμενη κυβέρνηση δεν το έβαλαν στο Στρατηγικό Πλαίσιο Επενδύσεων και Μεταφορών. Και ξέρετε τι έβαλαν για τη </w:t>
      </w:r>
      <w:r>
        <w:rPr>
          <w:rFonts w:eastAsia="Times New Roman" w:cs="Times New Roman"/>
          <w:szCs w:val="24"/>
        </w:rPr>
        <w:t xml:space="preserve">δυτική </w:t>
      </w:r>
      <w:r>
        <w:rPr>
          <w:rFonts w:eastAsia="Times New Roman" w:cs="Times New Roman"/>
          <w:szCs w:val="24"/>
        </w:rPr>
        <w:t xml:space="preserve">Ελλάδα; Το Λιμάνι του Κατάκολου με 7 εκατομμύρια και τον </w:t>
      </w:r>
      <w:r>
        <w:rPr>
          <w:rFonts w:eastAsia="Times New Roman" w:cs="Times New Roman"/>
          <w:szCs w:val="24"/>
        </w:rPr>
        <w:t xml:space="preserve">λιμένα </w:t>
      </w:r>
      <w:r>
        <w:rPr>
          <w:rFonts w:eastAsia="Times New Roman" w:cs="Times New Roman"/>
          <w:szCs w:val="24"/>
        </w:rPr>
        <w:t>της Κυλλήνης με 3 εκατομμύρια. Τόσο μικρή θεωρούσαν ότι</w:t>
      </w:r>
      <w:r>
        <w:rPr>
          <w:rFonts w:eastAsia="Times New Roman" w:cs="Times New Roman"/>
          <w:szCs w:val="24"/>
        </w:rPr>
        <w:t xml:space="preserve"> ήταν η δυναμική της περιφέρειας.</w:t>
      </w:r>
    </w:p>
    <w:p w14:paraId="7E826A1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Επομένως, κύριε Φωτήλα, θα έλεγα αυτές τις ερωτήσεις να μην τις κάνετε σ’ εμάς, γιατί εμείς, όπως βλέπετε, έχουμε βάλει στόχο να μπει στην αναθεώρηση του ΣΠΕΜ. Θα πρέπει να την κάνετε στους συναδέλφους σας.</w:t>
      </w:r>
    </w:p>
    <w:p w14:paraId="7E826A1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w:t>
      </w:r>
      <w:r>
        <w:rPr>
          <w:rFonts w:eastAsia="Times New Roman" w:cs="Times New Roman"/>
          <w:b/>
          <w:szCs w:val="24"/>
        </w:rPr>
        <w:t>ήτας Κακλαμάνης):</w:t>
      </w:r>
      <w:r>
        <w:rPr>
          <w:rFonts w:eastAsia="Times New Roman" w:cs="Times New Roman"/>
          <w:szCs w:val="24"/>
        </w:rPr>
        <w:t xml:space="preserve"> Ορίστε, κύριε Φωτήλα, έχετε τον λόγο.</w:t>
      </w:r>
    </w:p>
    <w:p w14:paraId="7E826A1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ΙΑΣΟΝΑΣ</w:t>
      </w:r>
      <w:r>
        <w:rPr>
          <w:rFonts w:eastAsia="Times New Roman" w:cs="Times New Roman"/>
          <w:b/>
          <w:szCs w:val="24"/>
        </w:rPr>
        <w:t xml:space="preserve"> ΦΩΤΗΛΑΣ:</w:t>
      </w:r>
      <w:r>
        <w:rPr>
          <w:rFonts w:eastAsia="Times New Roman" w:cs="Times New Roman"/>
          <w:szCs w:val="24"/>
        </w:rPr>
        <w:t xml:space="preserve"> Κύριε Υπουργέ, κατ’ αρχάς, εγώ δεν ήρθα εδώ να αποδώσω ευθύνες. Όσον αφορά το γιατί δεν μπήκε, κατά τη γνώμη μου, κακώς δεν μπήκε. Όμως, τα πράγματα έχουν τη δυνατότητα να αναθεωρούντ</w:t>
      </w:r>
      <w:r>
        <w:rPr>
          <w:rFonts w:eastAsia="Times New Roman" w:cs="Times New Roman"/>
          <w:szCs w:val="24"/>
        </w:rPr>
        <w:t>αι. Κι εσείς είστε Κυβέρνηση τώρα, οπότε δεν έχει κανένα νόημα να απευθύνω την ερώτηση σε ανθρώπους που δεν είναι στην Κυβέρνηση.</w:t>
      </w:r>
    </w:p>
    <w:p w14:paraId="7E826A1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Πραγματικά, άκουσα την απάντησή σας και πραγματικά χαίρομαι για τις καλές σας προθέσεις. Είναι όντως προς τη σωστή κατεύθυνση </w:t>
      </w:r>
      <w:r>
        <w:rPr>
          <w:rFonts w:eastAsia="Times New Roman" w:cs="Times New Roman"/>
          <w:szCs w:val="24"/>
        </w:rPr>
        <w:t>η απάντηση αυτή, δεδομένου ότι αυτήν την στιγμή από την Πάτρα εξάγουμε επτά χιλιάδες εμπορευματοκιβώτια και εισάγουμε πάνω από πέντε χιλιάδες, δίνοντας έτσι κίνητρο και εργασία στις μεταποιητικές μονάδες. Όλα τα παραπάνω φορτία μεταφέρονται με χερσαία μέσα</w:t>
      </w:r>
      <w:r>
        <w:rPr>
          <w:rFonts w:eastAsia="Times New Roman" w:cs="Times New Roman"/>
          <w:szCs w:val="24"/>
        </w:rPr>
        <w:t>, γεγονός που ανεβάζει τα κόστη μεταφοράς και, όπως αντιλαμβάνεστε, πλήττει και την ανταγωνιστικότητα των ίδιων των προϊόντων.</w:t>
      </w:r>
    </w:p>
    <w:p w14:paraId="7E826A1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Ξέρετε ότι το Επιμελητήριο Αχαΐας έχει πραγματοποιήσει μια ιδιαίτερα προσεγμένη μελέτη, σύμφωνα με την οποία η κατασκευή του εμπορικού </w:t>
      </w:r>
      <w:r>
        <w:rPr>
          <w:rFonts w:eastAsia="Times New Roman" w:cs="Times New Roman"/>
          <w:szCs w:val="24"/>
        </w:rPr>
        <w:t xml:space="preserve">λιμένα </w:t>
      </w:r>
      <w:r>
        <w:rPr>
          <w:rFonts w:eastAsia="Times New Roman" w:cs="Times New Roman"/>
          <w:szCs w:val="24"/>
        </w:rPr>
        <w:t>θα επιδράσει ευεργετικά σε όλη την περιοχή και συγκεκριμένα σε όλη την περιφέρεια της δυτικής Ελλάδας.</w:t>
      </w:r>
    </w:p>
    <w:p w14:paraId="7E826A1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Επίσης, ανα</w:t>
      </w:r>
      <w:r>
        <w:rPr>
          <w:rFonts w:eastAsia="Times New Roman" w:cs="Times New Roman"/>
          <w:szCs w:val="24"/>
        </w:rPr>
        <w:t xml:space="preserve">μένεται ότι θα προσελκύσει επιχειρήσεις του δευτερογενούς κυρίως τομέα, θα διπλασιάσει την παραγωγή και, τέλος, θα αυξήσει τις θέσεις εργασίας τουλάχιστον στη ΒΙΠΕ κατά 50%. </w:t>
      </w:r>
    </w:p>
    <w:p w14:paraId="7E826A1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Κλείνοντας, θα ήθελα απλά να σας ρωτήσω αν πιστεύετε -γιατί ακόμα και αν ενταχθεί</w:t>
      </w:r>
      <w:r>
        <w:rPr>
          <w:rFonts w:eastAsia="Times New Roman" w:cs="Times New Roman"/>
          <w:szCs w:val="24"/>
        </w:rPr>
        <w:t>, δεν σημαίνει ότι σίγουρα θα χρηματοδοτηθεί, αλλά αν δεν ενταχθεί, είναι σίγουρο ότι δεν θα χρηματοδοτηθεί- ότι έχετε τους τρόπους να εξοικονομήσετε τα απαραίτητα κονδύλια, ώστε σε κάθε περίπτωση να προχωρήσει το έργο.</w:t>
      </w:r>
    </w:p>
    <w:p w14:paraId="7E826A1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εγώ θα είμαι στη </w:t>
      </w:r>
      <w:r>
        <w:rPr>
          <w:rFonts w:eastAsia="Times New Roman" w:cs="Times New Roman"/>
          <w:szCs w:val="24"/>
        </w:rPr>
        <w:t>διάθεσή σας, κύριε Υπουργέ, προκειμένου να υλοποιηθεί αυτό το έργο, που είναι ζωτικής σημασίας για όλη την περιοχή.</w:t>
      </w:r>
    </w:p>
    <w:p w14:paraId="7E826A1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Αν μου επιτρέπετε, κλείνοντας, θα ήθελα να ευχαριστήσω τον κ. </w:t>
      </w:r>
      <w:proofErr w:type="spellStart"/>
      <w:r>
        <w:rPr>
          <w:rFonts w:eastAsia="Times New Roman" w:cs="Times New Roman"/>
          <w:szCs w:val="24"/>
        </w:rPr>
        <w:t>Δρίτσα</w:t>
      </w:r>
      <w:proofErr w:type="spellEnd"/>
      <w:r>
        <w:rPr>
          <w:rFonts w:eastAsia="Times New Roman" w:cs="Times New Roman"/>
          <w:szCs w:val="24"/>
        </w:rPr>
        <w:t xml:space="preserve">, διότι πράγματι επί των ημερών του ολοκληρώθηκε ένα αίτημα των πολιτών </w:t>
      </w:r>
      <w:r>
        <w:rPr>
          <w:rFonts w:eastAsia="Times New Roman" w:cs="Times New Roman"/>
          <w:szCs w:val="24"/>
        </w:rPr>
        <w:t>της Πάτρας, που εκκρεμούσε εδώ και δεκαετίες. Και αυτό οφείλουμε να το πιστώνουμε. Να μη λέμε μόνο τα κακά, να λέμε και τα καλά.</w:t>
      </w:r>
    </w:p>
    <w:p w14:paraId="7E826A1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w:t>
      </w:r>
    </w:p>
    <w:p w14:paraId="7E826A1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ξέρω αν είχε ακούσει «ευχαριστώ» όταν ήταν εν ενεργεία, αλλά έστω και με κα</w:t>
      </w:r>
      <w:r>
        <w:rPr>
          <w:rFonts w:eastAsia="Times New Roman" w:cs="Times New Roman"/>
          <w:szCs w:val="24"/>
        </w:rPr>
        <w:t xml:space="preserve">θυστέρηση καλό είναι. </w:t>
      </w:r>
    </w:p>
    <w:p w14:paraId="7E826A1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14:paraId="7E826A20" w14:textId="77777777" w:rsidR="001246DA" w:rsidRDefault="00D9261F">
      <w:pPr>
        <w:spacing w:line="600" w:lineRule="auto"/>
        <w:ind w:firstLine="720"/>
        <w:jc w:val="both"/>
        <w:rPr>
          <w:rFonts w:eastAsia="Times New Roman" w:cs="Times New Roman"/>
          <w:szCs w:val="24"/>
        </w:rPr>
      </w:pPr>
      <w:r>
        <w:rPr>
          <w:rFonts w:eastAsia="Times New Roman" w:cs="Times New Roman"/>
          <w:b/>
        </w:rPr>
        <w:lastRenderedPageBreak/>
        <w:t>ΝΕΚΤΑΡΙΟΣ ΣΑΝΤΟΡΙΝΙΟΣ (Υφυπουργός Ναυτιλίας και Νησιωτικής Πολιτικής):</w:t>
      </w:r>
      <w:r>
        <w:rPr>
          <w:rFonts w:eastAsia="Times New Roman" w:cs="Times New Roman"/>
          <w:b/>
          <w:szCs w:val="24"/>
        </w:rPr>
        <w:t xml:space="preserve"> </w:t>
      </w:r>
      <w:r>
        <w:rPr>
          <w:rFonts w:eastAsia="Times New Roman" w:cs="Times New Roman"/>
          <w:szCs w:val="24"/>
        </w:rPr>
        <w:t>Κύριε Φωτήλα, όπως είπατε κι εσείς, το αναγκαίο και υποχρεωτικό βήμα για να μπορέσει να χρηματοδοτηθεί ένα οποιοδήποτε έργο μεταφ</w:t>
      </w:r>
      <w:r>
        <w:rPr>
          <w:rFonts w:eastAsia="Times New Roman" w:cs="Times New Roman"/>
          <w:szCs w:val="24"/>
        </w:rPr>
        <w:t>ορών είναι να ενταχθεί στο Στρατηγικό Πλαίσιο Επενδύσεων Μεταφορών.</w:t>
      </w:r>
    </w:p>
    <w:p w14:paraId="7E826A2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Άρα, όπως σας είπα και προηγουμένως, εμείς έχουμε την πρόθεση και θα προσπαθήσουμε πραγματικά να το εντάξουμε, γιατί είναι πολύ σημαντικό όταν γίνεται αυτό το στρατηγικό πλαίσιο να ακούει </w:t>
      </w:r>
      <w:r>
        <w:rPr>
          <w:rFonts w:eastAsia="Times New Roman" w:cs="Times New Roman"/>
          <w:szCs w:val="24"/>
        </w:rPr>
        <w:t>κάποιος το Υπουργείο Ναυτιλίας και δυστυχώς η προηγούμενη Κυβέρνηση, όταν το έκανε, δεν άκουσε το Υπουργείο Ναυτιλίας και γι’ αυτό</w:t>
      </w:r>
      <w:r>
        <w:rPr>
          <w:rFonts w:eastAsia="Times New Roman" w:cs="Times New Roman"/>
          <w:szCs w:val="24"/>
        </w:rPr>
        <w:t>ν</w:t>
      </w:r>
      <w:r>
        <w:rPr>
          <w:rFonts w:eastAsia="Times New Roman" w:cs="Times New Roman"/>
          <w:szCs w:val="24"/>
        </w:rPr>
        <w:t xml:space="preserve"> τον λόγο ήταν μικρότερη η συμμετοχή των λιμένων. </w:t>
      </w:r>
    </w:p>
    <w:p w14:paraId="7E826A2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Επομένως, σήμερα βρισκόμαστε σε δυο κομβικά σημεία. Το ένα είναι η αναθεώρ</w:t>
      </w:r>
      <w:r>
        <w:rPr>
          <w:rFonts w:eastAsia="Times New Roman" w:cs="Times New Roman"/>
          <w:szCs w:val="24"/>
        </w:rPr>
        <w:t xml:space="preserve">ηση του Στρατηγικού Πλαισίου Επενδύσεων Μεταφορών, του λεγόμενου ΣΠΕΜ, και το άλλο είναι ότι σήμερα ολοκληρώνονται κάποια από τα έργα στον τομέα των μεταφορών, άρα κάποιες εκπτώσεις, κάποια αναθεώρηση του προγράμματος θα γίνει ταυτόχρονα προς το τέλος του </w:t>
      </w:r>
      <w:r>
        <w:rPr>
          <w:rFonts w:eastAsia="Times New Roman" w:cs="Times New Roman"/>
          <w:szCs w:val="24"/>
        </w:rPr>
        <w:t xml:space="preserve">2017. Άρα, όπως σας είπα και πριν, προσπαθούμε ώστε αυτά που θα εντάξουμε να χρηματοδοτηθούν κιόλας. </w:t>
      </w:r>
      <w:r>
        <w:rPr>
          <w:rFonts w:eastAsia="Times New Roman" w:cs="Times New Roman"/>
          <w:szCs w:val="24"/>
        </w:rPr>
        <w:t>Γι’</w:t>
      </w:r>
      <w:r>
        <w:rPr>
          <w:rFonts w:eastAsia="Times New Roman" w:cs="Times New Roman"/>
          <w:szCs w:val="24"/>
        </w:rPr>
        <w:t xml:space="preserve"> αυτό είναι διπλός ο στόχος και σωστά το αναφέρετε. </w:t>
      </w:r>
    </w:p>
    <w:p w14:paraId="7E826A2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Άλλωστε, μην ξεχνάτε ότι υπάρχουν κι άλλες δυνατότητες χρηματοδότησης όπως είναι το </w:t>
      </w:r>
      <w:r>
        <w:rPr>
          <w:rFonts w:eastAsia="Times New Roman" w:cs="Times New Roman"/>
          <w:szCs w:val="24"/>
          <w:lang w:val="en-US"/>
        </w:rPr>
        <w:t>Connecting</w:t>
      </w:r>
      <w:r>
        <w:rPr>
          <w:rFonts w:eastAsia="Times New Roman" w:cs="Times New Roman"/>
          <w:szCs w:val="24"/>
        </w:rPr>
        <w:t xml:space="preserve"> </w:t>
      </w:r>
      <w:r>
        <w:rPr>
          <w:rFonts w:eastAsia="Times New Roman" w:cs="Times New Roman"/>
          <w:szCs w:val="24"/>
          <w:lang w:val="en-US"/>
        </w:rPr>
        <w:t>Euro</w:t>
      </w:r>
      <w:r>
        <w:rPr>
          <w:rFonts w:eastAsia="Times New Roman" w:cs="Times New Roman"/>
          <w:szCs w:val="24"/>
          <w:lang w:val="en-US"/>
        </w:rPr>
        <w:t>pe</w:t>
      </w:r>
      <w:r>
        <w:rPr>
          <w:rFonts w:eastAsia="Times New Roman" w:cs="Times New Roman"/>
          <w:szCs w:val="24"/>
        </w:rPr>
        <w:t xml:space="preserve"> </w:t>
      </w:r>
      <w:r>
        <w:rPr>
          <w:rFonts w:eastAsia="Times New Roman" w:cs="Times New Roman"/>
          <w:szCs w:val="24"/>
          <w:lang w:val="en-US"/>
        </w:rPr>
        <w:t>Facilities</w:t>
      </w:r>
      <w:r>
        <w:rPr>
          <w:rFonts w:eastAsia="Times New Roman" w:cs="Times New Roman"/>
          <w:szCs w:val="24"/>
        </w:rPr>
        <w:t xml:space="preserve">, </w:t>
      </w:r>
      <w:r>
        <w:rPr>
          <w:rFonts w:eastAsia="Times New Roman" w:cs="Times New Roman"/>
          <w:szCs w:val="24"/>
        </w:rPr>
        <w:t xml:space="preserve">δηλαδή </w:t>
      </w:r>
      <w:r>
        <w:rPr>
          <w:rFonts w:eastAsia="Times New Roman" w:cs="Times New Roman"/>
          <w:szCs w:val="24"/>
        </w:rPr>
        <w:t xml:space="preserve">τα </w:t>
      </w:r>
      <w:r>
        <w:rPr>
          <w:rFonts w:eastAsia="Times New Roman" w:cs="Times New Roman"/>
          <w:szCs w:val="24"/>
        </w:rPr>
        <w:t xml:space="preserve">διευρωπαϊκά </w:t>
      </w:r>
      <w:r>
        <w:rPr>
          <w:rFonts w:eastAsia="Times New Roman" w:cs="Times New Roman"/>
          <w:szCs w:val="24"/>
        </w:rPr>
        <w:lastRenderedPageBreak/>
        <w:t>δίκτυα μεταφορών</w:t>
      </w:r>
      <w:r>
        <w:rPr>
          <w:rFonts w:eastAsia="Times New Roman" w:cs="Times New Roman"/>
          <w:szCs w:val="24"/>
        </w:rPr>
        <w:t xml:space="preserve">, όπου το </w:t>
      </w:r>
      <w:r>
        <w:rPr>
          <w:rFonts w:eastAsia="Times New Roman" w:cs="Times New Roman"/>
          <w:szCs w:val="24"/>
        </w:rPr>
        <w:t xml:space="preserve">λιμάνι </w:t>
      </w:r>
      <w:r>
        <w:rPr>
          <w:rFonts w:eastAsia="Times New Roman" w:cs="Times New Roman"/>
          <w:szCs w:val="24"/>
        </w:rPr>
        <w:t>της Πάτρας είναι από τα κύρια λιμάνια και επομένως και εκεί θα μπορούσαμε, από τις αναθεωρήσεις του προγράμματος, να εξοικονομήσουμε κάποια χρήματα.</w:t>
      </w:r>
    </w:p>
    <w:p w14:paraId="7E826A2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w:t>
      </w:r>
    </w:p>
    <w:p w14:paraId="7E826A25" w14:textId="77777777" w:rsidR="001246DA" w:rsidRDefault="00D9261F">
      <w:pPr>
        <w:spacing w:line="600" w:lineRule="auto"/>
        <w:ind w:firstLine="720"/>
        <w:jc w:val="both"/>
        <w:rPr>
          <w:rFonts w:eastAsia="Times New Roman" w:cs="Times New Roman"/>
        </w:rPr>
      </w:pPr>
      <w:r>
        <w:rPr>
          <w:rFonts w:eastAsia="Times New Roman" w:cs="Times New Roman"/>
          <w:b/>
          <w:szCs w:val="24"/>
        </w:rPr>
        <w:t>ΠΡΟΕΔΡΕΥΩΝ (Νικήτας Κακλαμ</w:t>
      </w:r>
      <w:r>
        <w:rPr>
          <w:rFonts w:eastAsia="Times New Roman" w:cs="Times New Roman"/>
          <w:b/>
          <w:szCs w:val="24"/>
        </w:rPr>
        <w:t xml:space="preserve">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w:t>
      </w:r>
      <w:r>
        <w:rPr>
          <w:rFonts w:eastAsia="Times New Roman" w:cs="Times New Roman"/>
        </w:rPr>
        <w:t xml:space="preserve"> προηγουμένως</w:t>
      </w:r>
      <w:r>
        <w:rPr>
          <w:rFonts w:eastAsia="Times New Roman" w:cs="Times New Roman"/>
        </w:rPr>
        <w:t xml:space="preserve"> συμμετείχαν στο εκπαιδευτικό πρόγραμμα «Εργαστήρι Δημοκρατίας», τριάντα ένας μαθητές και μαθήτριες και</w:t>
      </w:r>
      <w:r>
        <w:rPr>
          <w:rFonts w:eastAsia="Times New Roman" w:cs="Times New Roman"/>
        </w:rPr>
        <w:t xml:space="preserve"> δυο εκπαιδευτικοί από το 1</w:t>
      </w:r>
      <w:r>
        <w:rPr>
          <w:rFonts w:eastAsia="Times New Roman" w:cs="Times New Roman"/>
          <w:vertAlign w:val="superscript"/>
        </w:rPr>
        <w:t>ο</w:t>
      </w:r>
      <w:r>
        <w:rPr>
          <w:rFonts w:eastAsia="Times New Roman" w:cs="Times New Roman"/>
        </w:rPr>
        <w:t xml:space="preserve"> Δημοτικό Σχολείο Ηλιούπολης. </w:t>
      </w:r>
    </w:p>
    <w:p w14:paraId="7E826A26" w14:textId="77777777" w:rsidR="001246DA" w:rsidRDefault="00D9261F">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E826A27" w14:textId="77777777" w:rsidR="001246DA" w:rsidRDefault="00D9261F">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7E826A2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7E826A2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Πριν εισέλθουμε στη νομοθετική εργασία, </w:t>
      </w:r>
      <w:r>
        <w:rPr>
          <w:rFonts w:eastAsia="Times New Roman" w:cs="Times New Roman"/>
          <w:szCs w:val="24"/>
        </w:rPr>
        <w:t>σύμφωνα με τη συμπληρωματική ημερήσια διάταξη που σας έχει διανεμηθεί, παρακαλώ τις γραμματείες των Κοινοβουλευτικών Ομάδων να ενημερώσουν ότι θα γίνει μια διακοπή μέχρι τις 11.00΄, ώστε να εισέλθουν στην Αίθουσα οι Κοινοβουλευτικοί Εκπρόσωποι, οι εισηγητέ</w:t>
      </w:r>
      <w:r>
        <w:rPr>
          <w:rFonts w:eastAsia="Times New Roman" w:cs="Times New Roman"/>
          <w:szCs w:val="24"/>
        </w:rPr>
        <w:t>ς και οι ειδικοί αγορητές</w:t>
      </w:r>
      <w:r>
        <w:rPr>
          <w:rFonts w:eastAsia="Times New Roman" w:cs="Times New Roman"/>
          <w:szCs w:val="24"/>
        </w:rPr>
        <w:t>,</w:t>
      </w:r>
      <w:r>
        <w:rPr>
          <w:rFonts w:eastAsia="Times New Roman" w:cs="Times New Roman"/>
          <w:szCs w:val="24"/>
        </w:rPr>
        <w:t xml:space="preserve"> τουλάχιστον, για να αρχίσουμε τη νομοθετική εργασία. </w:t>
      </w:r>
    </w:p>
    <w:p w14:paraId="7E826A2A" w14:textId="77777777" w:rsidR="001246DA" w:rsidRDefault="00D9261F">
      <w:pPr>
        <w:spacing w:line="600" w:lineRule="auto"/>
        <w:ind w:firstLine="709"/>
        <w:jc w:val="center"/>
        <w:rPr>
          <w:rFonts w:eastAsia="Times New Roman" w:cs="Times New Roman"/>
          <w:szCs w:val="24"/>
        </w:rPr>
      </w:pPr>
      <w:r>
        <w:rPr>
          <w:rFonts w:eastAsia="Times New Roman" w:cs="Times New Roman"/>
          <w:szCs w:val="24"/>
        </w:rPr>
        <w:lastRenderedPageBreak/>
        <w:t>(ΔΙΑΚΟΠΗ)</w:t>
      </w:r>
    </w:p>
    <w:p w14:paraId="7E826A2B" w14:textId="77777777" w:rsidR="001246DA" w:rsidRDefault="00D9261F">
      <w:pPr>
        <w:spacing w:line="600" w:lineRule="auto"/>
        <w:ind w:firstLine="709"/>
        <w:jc w:val="center"/>
        <w:rPr>
          <w:rFonts w:eastAsia="Times New Roman" w:cs="Times New Roman"/>
          <w:szCs w:val="24"/>
        </w:rPr>
      </w:pPr>
      <w:r>
        <w:rPr>
          <w:rFonts w:eastAsia="Times New Roman" w:cs="Times New Roman"/>
          <w:szCs w:val="24"/>
        </w:rPr>
        <w:t>(ΜΕΤΑ ΤΗ ΔΙΑΚΟΠΗ)</w:t>
      </w:r>
    </w:p>
    <w:p w14:paraId="7E826A2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1E4C4D">
        <w:rPr>
          <w:rFonts w:eastAsia="Times New Roman" w:cs="Times New Roman"/>
          <w:b/>
          <w:szCs w:val="24"/>
        </w:rPr>
        <w:t>ΑΝΑΣΤΑΣΙΟΣ ΚΟΥΡΑΚΗΣ</w:t>
      </w:r>
      <w:r>
        <w:rPr>
          <w:rFonts w:eastAsia="Times New Roman" w:cs="Times New Roman"/>
          <w:b/>
          <w:szCs w:val="24"/>
        </w:rPr>
        <w:t>)</w:t>
      </w:r>
    </w:p>
    <w:p w14:paraId="7E826A2D" w14:textId="77777777" w:rsidR="001246DA" w:rsidRDefault="00D9261F">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Κυρίες και </w:t>
      </w:r>
      <w:r>
        <w:rPr>
          <w:rFonts w:eastAsia="Times New Roman" w:cs="Times New Roman"/>
          <w:szCs w:val="24"/>
        </w:rPr>
        <w:t xml:space="preserve">κύριοι συνάδελφοι, </w:t>
      </w:r>
      <w:r>
        <w:rPr>
          <w:rFonts w:eastAsia="Times New Roman" w:cs="Times New Roman"/>
          <w:szCs w:val="24"/>
        </w:rPr>
        <w:t>συνεχίζ</w:t>
      </w:r>
      <w:r>
        <w:rPr>
          <w:rFonts w:eastAsia="Times New Roman" w:cs="Times New Roman"/>
          <w:szCs w:val="24"/>
        </w:rPr>
        <w:t>εται η συνεδρίαση.</w:t>
      </w:r>
    </w:p>
    <w:p w14:paraId="7E826A2E" w14:textId="77777777" w:rsidR="001246DA" w:rsidRDefault="00D9261F">
      <w:pPr>
        <w:spacing w:line="600" w:lineRule="auto"/>
        <w:ind w:firstLine="720"/>
        <w:jc w:val="both"/>
        <w:rPr>
          <w:rFonts w:eastAsia="Times New Roman" w:cs="Times New Roman"/>
        </w:rPr>
      </w:pPr>
      <w:r>
        <w:rPr>
          <w:rFonts w:eastAsia="Times New Roman" w:cs="Times New Roman"/>
        </w:rPr>
        <w:t>Έ</w:t>
      </w:r>
      <w:r>
        <w:rPr>
          <w:rFonts w:eastAsia="Times New Roman" w:cs="Times New Roman"/>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w:t>
      </w:r>
      <w:r>
        <w:rPr>
          <w:rFonts w:eastAsia="Times New Roman" w:cs="Times New Roman"/>
        </w:rPr>
        <w:t>ου κτηρίου και τον τρόπο οργάνωσης και λειτουργίας της Βουλής, δεκαεννέα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Δημοτικό Σχολείο Μαγούλας.</w:t>
      </w:r>
    </w:p>
    <w:p w14:paraId="7E826A2F" w14:textId="77777777" w:rsidR="001246DA" w:rsidRDefault="00D9261F">
      <w:pPr>
        <w:spacing w:line="600" w:lineRule="auto"/>
        <w:ind w:firstLine="720"/>
        <w:jc w:val="both"/>
        <w:rPr>
          <w:rFonts w:eastAsia="Times New Roman" w:cs="Times New Roman"/>
        </w:rPr>
      </w:pPr>
      <w:r>
        <w:rPr>
          <w:rFonts w:eastAsia="Times New Roman" w:cs="Times New Roman"/>
        </w:rPr>
        <w:t>Η Βουλή σάς καλωσορίζει.</w:t>
      </w:r>
    </w:p>
    <w:p w14:paraId="7E826A30" w14:textId="77777777" w:rsidR="001246DA" w:rsidRDefault="00D9261F">
      <w:pPr>
        <w:spacing w:line="600" w:lineRule="auto"/>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E826A31" w14:textId="77777777" w:rsidR="001246DA" w:rsidRDefault="00D9261F">
      <w:pPr>
        <w:spacing w:line="600" w:lineRule="auto"/>
        <w:jc w:val="center"/>
        <w:rPr>
          <w:rFonts w:eastAsia="Times New Roman" w:cs="Times New Roman"/>
          <w:szCs w:val="24"/>
        </w:rPr>
      </w:pPr>
      <w:r>
        <w:rPr>
          <w:rFonts w:eastAsia="Times New Roman" w:cs="Times New Roman"/>
          <w:szCs w:val="24"/>
        </w:rPr>
        <w:t>(ΑΛΛΑΓΗ ΣΕΛΙΔΑ</w:t>
      </w:r>
      <w:r>
        <w:rPr>
          <w:rFonts w:eastAsia="Times New Roman" w:cs="Times New Roman"/>
          <w:szCs w:val="24"/>
        </w:rPr>
        <w:t>Σ)</w:t>
      </w:r>
    </w:p>
    <w:p w14:paraId="7E826A32" w14:textId="77777777" w:rsidR="001246DA" w:rsidRDefault="00D9261F">
      <w:pPr>
        <w:spacing w:line="600" w:lineRule="auto"/>
        <w:ind w:firstLine="720"/>
        <w:jc w:val="both"/>
        <w:rPr>
          <w:rFonts w:eastAsia="Times New Roman" w:cs="Times New Roman"/>
        </w:rPr>
      </w:pPr>
      <w:r>
        <w:rPr>
          <w:rFonts w:eastAsia="Times New Roman"/>
          <w:b/>
          <w:bCs/>
        </w:rPr>
        <w:t xml:space="preserve">ΠΡΟΕΔΡΕΥΩΝ (Αναστάσιος Κουράκης): </w:t>
      </w:r>
      <w:r>
        <w:rPr>
          <w:rFonts w:eastAsia="Times New Roman" w:cs="Times New Roman"/>
        </w:rPr>
        <w:t>Εισερχόμ</w:t>
      </w:r>
      <w:r>
        <w:rPr>
          <w:rFonts w:eastAsia="Times New Roman" w:cs="Times New Roman"/>
        </w:rPr>
        <w:t>αστε</w:t>
      </w:r>
      <w:r>
        <w:rPr>
          <w:rFonts w:eastAsia="Times New Roman" w:cs="Times New Roman"/>
        </w:rPr>
        <w:t xml:space="preserve"> στη συμπληρωματική ημερήσια διάταξη της</w:t>
      </w:r>
    </w:p>
    <w:p w14:paraId="7E826A33" w14:textId="77777777" w:rsidR="001246DA" w:rsidRDefault="00D9261F">
      <w:pPr>
        <w:spacing w:line="600" w:lineRule="auto"/>
        <w:jc w:val="center"/>
        <w:rPr>
          <w:rFonts w:eastAsia="Times New Roman" w:cs="Times New Roman"/>
          <w:b/>
        </w:rPr>
      </w:pPr>
      <w:r>
        <w:rPr>
          <w:rFonts w:eastAsia="Times New Roman" w:cs="Times New Roman"/>
          <w:b/>
        </w:rPr>
        <w:t>ΝΟΜΟΘΕΤΙΚΗΣ ΕΡΓΑΣΙΑΣ</w:t>
      </w:r>
    </w:p>
    <w:p w14:paraId="7E826A34" w14:textId="77777777" w:rsidR="001246DA" w:rsidRDefault="00D9261F">
      <w:pPr>
        <w:spacing w:line="600" w:lineRule="auto"/>
        <w:ind w:firstLine="720"/>
        <w:jc w:val="both"/>
        <w:rPr>
          <w:rFonts w:eastAsia="Times New Roman" w:cs="Times New Roman"/>
        </w:rPr>
      </w:pPr>
      <w:r>
        <w:rPr>
          <w:rFonts w:eastAsia="Times New Roman" w:cs="Times New Roman"/>
        </w:rPr>
        <w:lastRenderedPageBreak/>
        <w:t>Μόνη συζήτηση και ψήφιση επί της αρχής, των άρθρων και του συνόλου του σχεδίου νόμου του Υπουργείου Αγροτικής Ανάπτυξης και Τροφίμων</w:t>
      </w:r>
      <w:r>
        <w:rPr>
          <w:rFonts w:eastAsia="Times New Roman" w:cs="Times New Roman"/>
        </w:rPr>
        <w:t>:</w:t>
      </w:r>
      <w:r>
        <w:rPr>
          <w:rFonts w:eastAsia="Times New Roman" w:cs="Times New Roman"/>
        </w:rPr>
        <w:t xml:space="preserve"> «Κύρωση της</w:t>
      </w:r>
      <w:r>
        <w:rPr>
          <w:rFonts w:eastAsia="Times New Roman" w:cs="Times New Roman"/>
        </w:rPr>
        <w:t xml:space="preserve"> τροποποιημένης Συμφωνίας για την ίδρυση της Γενικής Επιτροπής Αλιείας για τη Μεσόγειο».</w:t>
      </w:r>
    </w:p>
    <w:p w14:paraId="7E826A35" w14:textId="77777777" w:rsidR="001246DA" w:rsidRDefault="00D9261F">
      <w:pPr>
        <w:spacing w:line="600" w:lineRule="auto"/>
        <w:ind w:firstLine="720"/>
        <w:jc w:val="both"/>
        <w:rPr>
          <w:rFonts w:eastAsia="Times New Roman" w:cs="Times New Roman"/>
        </w:rPr>
      </w:pPr>
      <w:r>
        <w:rPr>
          <w:rFonts w:eastAsia="Times New Roman" w:cs="Times New Roman"/>
        </w:rPr>
        <w:t>Θα ήθελα να θυμίσω ότι το νομοσχέδιο ψηφίστηκε στη Διαρκή Επιτροπή κατά πλειοψηφία. Εισάγεται προς συζήτηση στη Βουλή με τη διαδικασία του άρθρου 108 του Κανονισμού τη</w:t>
      </w:r>
      <w:r>
        <w:rPr>
          <w:rFonts w:eastAsia="Times New Roman" w:cs="Times New Roman"/>
        </w:rPr>
        <w:t>ς Βουλής, δηλαδή</w:t>
      </w:r>
      <w:r>
        <w:rPr>
          <w:rFonts w:eastAsia="Times New Roman" w:cs="Times New Roman"/>
        </w:rPr>
        <w:t>,</w:t>
      </w:r>
      <w:r>
        <w:rPr>
          <w:rFonts w:eastAsia="Times New Roman" w:cs="Times New Roman"/>
        </w:rPr>
        <w:t xml:space="preserve"> μπορεί να λάβουν τον λόγο όσοι έχουν αντίρρηση επί της κυρώσεως αυτής της </w:t>
      </w:r>
      <w:r>
        <w:rPr>
          <w:rFonts w:eastAsia="Times New Roman" w:cs="Times New Roman"/>
        </w:rPr>
        <w:t>σ</w:t>
      </w:r>
      <w:r>
        <w:rPr>
          <w:rFonts w:eastAsia="Times New Roman" w:cs="Times New Roman"/>
        </w:rPr>
        <w:t>υμφωνίας.</w:t>
      </w:r>
    </w:p>
    <w:p w14:paraId="7E826A36" w14:textId="77777777" w:rsidR="001246DA" w:rsidRDefault="00D9261F">
      <w:pPr>
        <w:spacing w:line="600" w:lineRule="auto"/>
        <w:ind w:firstLine="720"/>
        <w:jc w:val="both"/>
        <w:rPr>
          <w:rFonts w:eastAsia="Times New Roman" w:cs="Times New Roman"/>
        </w:rPr>
      </w:pPr>
      <w:r>
        <w:rPr>
          <w:rFonts w:eastAsia="Times New Roman" w:cs="Times New Roman"/>
        </w:rPr>
        <w:t xml:space="preserve">Ωστόσο, επειδή έχουν κατατεθεί και πέντε τροπολογίες, οι υπ’ αριθμόν 1058/64, 1059/65, 1060/66, 1061/67 και 1062/68, προτείνω για την καλύτερη οργάνωση της συζήτησης, σύμφωνα με το άρθρο 65 παράγραφος 5 του Κανονισμού της Βουλής και σύμφωνα με την απόφαση </w:t>
      </w:r>
      <w:r>
        <w:rPr>
          <w:rFonts w:eastAsia="Times New Roman" w:cs="Times New Roman"/>
        </w:rPr>
        <w:t xml:space="preserve">της Διάσκεψης των Προέδρων της 8-6-2017, να τοποθετηθούν οι εισηγητές και οι ειδικοί αγορητές για δεκαπέντε λεπτά επί της </w:t>
      </w:r>
      <w:r>
        <w:rPr>
          <w:rFonts w:eastAsia="Times New Roman" w:cs="Times New Roman"/>
        </w:rPr>
        <w:t>σ</w:t>
      </w:r>
      <w:r>
        <w:rPr>
          <w:rFonts w:eastAsia="Times New Roman" w:cs="Times New Roman"/>
        </w:rPr>
        <w:t>υμφωνίας και επί των τροπολογιών και στη συνέχεια, να λάβουν τον λόγο Βουλευτές από έναν ενιαίο κατάλογο ομιλητών, ο οποίος θα αποτελ</w:t>
      </w:r>
      <w:r>
        <w:rPr>
          <w:rFonts w:eastAsia="Times New Roman" w:cs="Times New Roman"/>
        </w:rPr>
        <w:t xml:space="preserve">είται από έναν κύκλο κατ’ </w:t>
      </w:r>
      <w:proofErr w:type="spellStart"/>
      <w:r>
        <w:rPr>
          <w:rFonts w:eastAsia="Times New Roman" w:cs="Times New Roman"/>
        </w:rPr>
        <w:t>αναλογίαν</w:t>
      </w:r>
      <w:proofErr w:type="spellEnd"/>
      <w:r>
        <w:rPr>
          <w:rFonts w:eastAsia="Times New Roman" w:cs="Times New Roman"/>
        </w:rPr>
        <w:t xml:space="preserve"> της κοινοβουλευτικής δύναμης των κομμάτων και συγκεκριμένα, από πέντε Βουλευτές από τον ΣΥΡΙΖΑ, τρεις Βουλευτές από τη Νέα Δημοκρατία και έναν Βουλευτή από τα υπόλοιπα κόμματα, καθώς και έναν Ανεξάρτητο Βουλευτή, για επτ</w:t>
      </w:r>
      <w:r>
        <w:rPr>
          <w:rFonts w:eastAsia="Times New Roman" w:cs="Times New Roman"/>
        </w:rPr>
        <w:t>ά λεπτά ο καθένας.</w:t>
      </w:r>
    </w:p>
    <w:p w14:paraId="7E826A37" w14:textId="77777777" w:rsidR="001246DA" w:rsidRDefault="00D9261F">
      <w:pPr>
        <w:spacing w:line="600" w:lineRule="auto"/>
        <w:ind w:firstLine="720"/>
        <w:jc w:val="both"/>
        <w:rPr>
          <w:rFonts w:eastAsia="Times New Roman" w:cs="Times New Roman"/>
        </w:rPr>
      </w:pPr>
      <w:r>
        <w:rPr>
          <w:rFonts w:eastAsia="Times New Roman" w:cs="Times New Roman"/>
        </w:rPr>
        <w:lastRenderedPageBreak/>
        <w:t>Εννοείται ότι θα πάρουν τον λόγο και οι Υπουργοί</w:t>
      </w:r>
      <w:r>
        <w:rPr>
          <w:rFonts w:eastAsia="Times New Roman" w:cs="Times New Roman"/>
        </w:rPr>
        <w:t>,</w:t>
      </w:r>
      <w:r>
        <w:rPr>
          <w:rFonts w:eastAsia="Times New Roman" w:cs="Times New Roman"/>
        </w:rPr>
        <w:t xml:space="preserve"> που προτείνουν τις τροπολογίες και μάλιστα θα έλεγα να προηγηθούν, ώστε να έχει εικόνα το Σώμα για τις τροπολογίες αυτές και βεβαίως, ο επισπεύδων Υπουργός.</w:t>
      </w:r>
    </w:p>
    <w:p w14:paraId="7E826A38" w14:textId="77777777" w:rsidR="001246DA" w:rsidRDefault="00D9261F">
      <w:pPr>
        <w:spacing w:line="600" w:lineRule="auto"/>
        <w:ind w:firstLine="720"/>
        <w:jc w:val="both"/>
        <w:rPr>
          <w:rFonts w:eastAsia="Times New Roman" w:cs="Times New Roman"/>
        </w:rPr>
      </w:pPr>
      <w:r>
        <w:rPr>
          <w:rFonts w:eastAsia="Times New Roman" w:cs="Times New Roman"/>
        </w:rPr>
        <w:t>Προτείνεται η διαδικασία να ολ</w:t>
      </w:r>
      <w:r>
        <w:rPr>
          <w:rFonts w:eastAsia="Times New Roman" w:cs="Times New Roman"/>
        </w:rPr>
        <w:t>οκληρωθεί γύρω στις 17.00΄ ή ελπίζουμε</w:t>
      </w:r>
      <w:r>
        <w:rPr>
          <w:rFonts w:eastAsia="Times New Roman" w:cs="Times New Roman"/>
        </w:rPr>
        <w:t>,</w:t>
      </w:r>
      <w:r>
        <w:rPr>
          <w:rFonts w:eastAsia="Times New Roman" w:cs="Times New Roman"/>
        </w:rPr>
        <w:t xml:space="preserve"> τουλάχιστον</w:t>
      </w:r>
      <w:r>
        <w:rPr>
          <w:rFonts w:eastAsia="Times New Roman" w:cs="Times New Roman"/>
        </w:rPr>
        <w:t>,</w:t>
      </w:r>
      <w:r>
        <w:rPr>
          <w:rFonts w:eastAsia="Times New Roman" w:cs="Times New Roman"/>
        </w:rPr>
        <w:t xml:space="preserve"> εκεί κοντά και εφόσον υπάρξει αίτημα ονομαστικής ψηφοφορίας, θα προστεθεί στη συνέχεια ο χρόνος αυτός και η ψηφοφορία, βεβαίως, θα αρχίσει μετά το τέλος της συζήτησης.</w:t>
      </w:r>
    </w:p>
    <w:p w14:paraId="7E826A39" w14:textId="77777777" w:rsidR="001246DA" w:rsidRDefault="00D9261F">
      <w:pPr>
        <w:spacing w:line="600" w:lineRule="auto"/>
        <w:ind w:firstLine="720"/>
        <w:jc w:val="both"/>
        <w:rPr>
          <w:rFonts w:eastAsia="Times New Roman" w:cs="Times New Roman"/>
        </w:rPr>
      </w:pPr>
      <w:r>
        <w:rPr>
          <w:rFonts w:eastAsia="Times New Roman" w:cs="Times New Roman"/>
        </w:rPr>
        <w:t>Ερωτάται το Σώμα εάν συμφωνεί.</w:t>
      </w:r>
    </w:p>
    <w:p w14:paraId="7E826A3A" w14:textId="77777777" w:rsidR="001246DA" w:rsidRDefault="00D9261F">
      <w:pPr>
        <w:spacing w:line="600" w:lineRule="auto"/>
        <w:ind w:firstLine="720"/>
        <w:jc w:val="both"/>
        <w:rPr>
          <w:rFonts w:eastAsia="Times New Roman" w:cs="Times New Roman"/>
        </w:rPr>
      </w:pPr>
      <w:r>
        <w:rPr>
          <w:rFonts w:eastAsia="Times New Roman" w:cs="Times New Roman"/>
          <w:b/>
        </w:rPr>
        <w:t>ΝΙΚΟ</w:t>
      </w:r>
      <w:r>
        <w:rPr>
          <w:rFonts w:eastAsia="Times New Roman" w:cs="Times New Roman"/>
          <w:b/>
        </w:rPr>
        <w:t>ΛΑΟΣ ΔΕΝΔΙΑΣ:</w:t>
      </w:r>
      <w:r>
        <w:rPr>
          <w:rFonts w:eastAsia="Times New Roman" w:cs="Times New Roman"/>
        </w:rPr>
        <w:t xml:space="preserve"> Κύριε Πρόεδρε, θα ήθελα τον λόγο.</w:t>
      </w:r>
    </w:p>
    <w:p w14:paraId="7E826A3B" w14:textId="77777777" w:rsidR="001246DA" w:rsidRDefault="00D9261F">
      <w:pPr>
        <w:spacing w:line="600" w:lineRule="auto"/>
        <w:ind w:firstLine="720"/>
        <w:jc w:val="both"/>
        <w:rPr>
          <w:rFonts w:eastAsia="Times New Roman" w:cs="Times New Roman"/>
        </w:rPr>
      </w:pPr>
      <w:r>
        <w:rPr>
          <w:rFonts w:eastAsia="Times New Roman" w:cs="Times New Roman"/>
          <w:b/>
        </w:rPr>
        <w:t>ΝΙΚΟΛΑΟΣ ΚΑΡΑΘΑΝΑΣΟΠΟΥΛΟΣ:</w:t>
      </w:r>
      <w:r>
        <w:rPr>
          <w:rFonts w:eastAsia="Times New Roman" w:cs="Times New Roman"/>
        </w:rPr>
        <w:t xml:space="preserve"> Κύριε Πρόεδρε, θα ήθελα και εγώ τον λόγο.</w:t>
      </w:r>
    </w:p>
    <w:p w14:paraId="7E826A3C" w14:textId="77777777" w:rsidR="001246DA" w:rsidRDefault="00D9261F">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 xml:space="preserve">Βεβαίως, κύριε </w:t>
      </w:r>
      <w:proofErr w:type="spellStart"/>
      <w:r>
        <w:rPr>
          <w:rFonts w:eastAsia="Times New Roman" w:cs="Times New Roman"/>
        </w:rPr>
        <w:t>Καραθανασόπουλε</w:t>
      </w:r>
      <w:proofErr w:type="spellEnd"/>
      <w:r>
        <w:rPr>
          <w:rFonts w:eastAsia="Times New Roman" w:cs="Times New Roman"/>
        </w:rPr>
        <w:t xml:space="preserve">. Πρώτα, όμως, ο κ. </w:t>
      </w:r>
      <w:proofErr w:type="spellStart"/>
      <w:r>
        <w:rPr>
          <w:rFonts w:eastAsia="Times New Roman" w:cs="Times New Roman"/>
        </w:rPr>
        <w:t>Δένδιας</w:t>
      </w:r>
      <w:proofErr w:type="spellEnd"/>
      <w:r>
        <w:rPr>
          <w:rFonts w:eastAsia="Times New Roman" w:cs="Times New Roman"/>
        </w:rPr>
        <w:t>.</w:t>
      </w:r>
    </w:p>
    <w:p w14:paraId="7E826A3D" w14:textId="77777777" w:rsidR="001246DA" w:rsidRDefault="00D9261F">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Δένδια</w:t>
      </w:r>
      <w:proofErr w:type="spellEnd"/>
      <w:r>
        <w:rPr>
          <w:rFonts w:eastAsia="Times New Roman" w:cs="Times New Roman"/>
        </w:rPr>
        <w:t>, σας ακούμε.</w:t>
      </w:r>
    </w:p>
    <w:p w14:paraId="7E826A3E" w14:textId="77777777" w:rsidR="001246DA" w:rsidRDefault="00D9261F">
      <w:pPr>
        <w:spacing w:line="600" w:lineRule="auto"/>
        <w:ind w:firstLine="720"/>
        <w:jc w:val="both"/>
        <w:rPr>
          <w:rFonts w:eastAsia="Times New Roman" w:cs="Times New Roman"/>
        </w:rPr>
      </w:pPr>
      <w:r>
        <w:rPr>
          <w:rFonts w:eastAsia="Times New Roman" w:cs="Times New Roman"/>
          <w:b/>
        </w:rPr>
        <w:t>ΝΙΚΟΛΑΟΣ ΔΕΝΔΙΑΣ:</w:t>
      </w:r>
      <w:r>
        <w:rPr>
          <w:rFonts w:eastAsia="Times New Roman" w:cs="Times New Roman"/>
        </w:rPr>
        <w:t xml:space="preserve"> Κύ</w:t>
      </w:r>
      <w:r>
        <w:rPr>
          <w:rFonts w:eastAsia="Times New Roman" w:cs="Times New Roman"/>
        </w:rPr>
        <w:t>ριε Πρόεδρε, κυρίες και κύριοι συνάδελφοι, είναι προφανές ότι η Νέα Δημοκρατία δεν μπορεί να συμφωνήσει με την προτεινόμενη από το Προεδρείο διαδικασία ούτε με την όλη διαδικασία</w:t>
      </w:r>
      <w:r>
        <w:rPr>
          <w:rFonts w:eastAsia="Times New Roman" w:cs="Times New Roman"/>
        </w:rPr>
        <w:t>,</w:t>
      </w:r>
      <w:r>
        <w:rPr>
          <w:rFonts w:eastAsia="Times New Roman" w:cs="Times New Roman"/>
        </w:rPr>
        <w:t xml:space="preserve"> η οποία ακολουθείται ως προς το θέμα των πέντε τροπολογιών.</w:t>
      </w:r>
    </w:p>
    <w:p w14:paraId="7E826A3F" w14:textId="77777777" w:rsidR="001246DA" w:rsidRDefault="00D9261F">
      <w:pPr>
        <w:spacing w:line="600" w:lineRule="auto"/>
        <w:jc w:val="center"/>
        <w:rPr>
          <w:rFonts w:eastAsia="Times New Roman"/>
          <w:bCs/>
        </w:rPr>
      </w:pPr>
      <w:r>
        <w:rPr>
          <w:rFonts w:eastAsia="Times New Roman"/>
          <w:bCs/>
        </w:rPr>
        <w:lastRenderedPageBreak/>
        <w:t xml:space="preserve">(Θόρυβος στην </w:t>
      </w:r>
      <w:r>
        <w:rPr>
          <w:rFonts w:eastAsia="Times New Roman"/>
          <w:bCs/>
        </w:rPr>
        <w:t>Αίθουσα)</w:t>
      </w:r>
    </w:p>
    <w:p w14:paraId="7E826A40" w14:textId="77777777" w:rsidR="001246DA" w:rsidRDefault="00D9261F">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 xml:space="preserve">Συγγνώμη, κύριε </w:t>
      </w:r>
      <w:proofErr w:type="spellStart"/>
      <w:r>
        <w:rPr>
          <w:rFonts w:eastAsia="Times New Roman" w:cs="Times New Roman"/>
        </w:rPr>
        <w:t>Δένδια</w:t>
      </w:r>
      <w:proofErr w:type="spellEnd"/>
      <w:r>
        <w:rPr>
          <w:rFonts w:eastAsia="Times New Roman" w:cs="Times New Roman"/>
        </w:rPr>
        <w:t>.</w:t>
      </w:r>
    </w:p>
    <w:p w14:paraId="7E826A41" w14:textId="77777777" w:rsidR="001246DA" w:rsidRDefault="00D9261F">
      <w:pPr>
        <w:spacing w:line="600" w:lineRule="auto"/>
        <w:ind w:firstLine="720"/>
        <w:jc w:val="both"/>
        <w:rPr>
          <w:rFonts w:eastAsia="Times New Roman" w:cs="Times New Roman"/>
        </w:rPr>
      </w:pPr>
      <w:r>
        <w:rPr>
          <w:rFonts w:eastAsia="Times New Roman" w:cs="Times New Roman"/>
        </w:rPr>
        <w:t>Σας παρακαλώ, ησυχία. Ευχαριστώ πολύ.</w:t>
      </w:r>
    </w:p>
    <w:p w14:paraId="7E826A42" w14:textId="77777777" w:rsidR="001246DA" w:rsidRDefault="00D9261F">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Δένδια</w:t>
      </w:r>
      <w:proofErr w:type="spellEnd"/>
      <w:r>
        <w:rPr>
          <w:rFonts w:eastAsia="Times New Roman" w:cs="Times New Roman"/>
        </w:rPr>
        <w:t>, συνεχίστε παρακαλώ.</w:t>
      </w:r>
    </w:p>
    <w:p w14:paraId="7E826A43" w14:textId="77777777" w:rsidR="001246DA" w:rsidRDefault="00D9261F">
      <w:pPr>
        <w:spacing w:line="600" w:lineRule="auto"/>
        <w:ind w:firstLine="720"/>
        <w:jc w:val="both"/>
        <w:rPr>
          <w:rFonts w:eastAsia="Times New Roman" w:cs="Times New Roman"/>
        </w:rPr>
      </w:pPr>
      <w:r>
        <w:rPr>
          <w:rFonts w:eastAsia="Times New Roman" w:cs="Times New Roman"/>
          <w:b/>
        </w:rPr>
        <w:t>ΝΙΚΟΛΑΟΣ ΔΕΝΔΙΑΣ:</w:t>
      </w:r>
      <w:r>
        <w:rPr>
          <w:rFonts w:eastAsia="Times New Roman" w:cs="Times New Roman"/>
        </w:rPr>
        <w:t xml:space="preserve"> Κατ’ αρχάς, παραβιάζεται το άρθρο 87 παράγραφος 2 του Κανονισμού της Βουλής -το ξέρετε όλοι- που επ</w:t>
      </w:r>
      <w:r>
        <w:rPr>
          <w:rFonts w:eastAsia="Times New Roman" w:cs="Times New Roman"/>
        </w:rPr>
        <w:t>ιβάλλει την κατάθεση των τροπολογιών προ τριών ημερών, ιδίως τροπολογιών της σημασίας αυτών τις οποίες η Κυβέρνηση θέλει να συζητήσουμε σήμερα.</w:t>
      </w:r>
    </w:p>
    <w:p w14:paraId="7E826A4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Παραβιάζεται το άρθρο 74 παράγραφος 5 του Συντάγματος και το άρθρο 88 παράγραφος 3 του Κανονισμού της Βουλής. Πρ</w:t>
      </w:r>
      <w:r>
        <w:rPr>
          <w:rFonts w:eastAsia="Times New Roman" w:cs="Times New Roman"/>
          <w:szCs w:val="24"/>
        </w:rPr>
        <w:t>όκειται περί ασχέτων τροπολογιών με το ίδιο το κείμενο. Επίσης, παραβιάζονται τα άρθρα 112 και 108 του Κανονισμού της Βουλής, γιατί υπάρχει προσθήκη τροπολογιών σε διεθνείς συνθήκες.</w:t>
      </w:r>
    </w:p>
    <w:p w14:paraId="7E826A4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επί της ουσίας, πραγματικά, </w:t>
      </w:r>
      <w:r>
        <w:rPr>
          <w:rFonts w:eastAsia="Times New Roman" w:cs="Times New Roman"/>
          <w:szCs w:val="24"/>
        </w:rPr>
        <w:t xml:space="preserve">έχουμε δει όλα αυτά τα χρόνια, τα οκτώ χρόνια στα οποία έρχονται να συζητηθούν εδώ </w:t>
      </w:r>
      <w:proofErr w:type="spellStart"/>
      <w:r>
        <w:rPr>
          <w:rFonts w:eastAsia="Times New Roman" w:cs="Times New Roman"/>
          <w:szCs w:val="24"/>
        </w:rPr>
        <w:t>μνημονιακές</w:t>
      </w:r>
      <w:proofErr w:type="spellEnd"/>
      <w:r>
        <w:rPr>
          <w:rFonts w:eastAsia="Times New Roman" w:cs="Times New Roman"/>
          <w:szCs w:val="24"/>
        </w:rPr>
        <w:t xml:space="preserve"> διατάξεις, πράγματα τα οποία σε μεγάλο βαθμό δεν προξενούν υπερηφάνεια στη Βουλή των Ελλήνων, στο ελληνικό Κοινοβούλιο και πέραν αυτού στην αρχή της λαϊκής κυρια</w:t>
      </w:r>
      <w:r>
        <w:rPr>
          <w:rFonts w:eastAsia="Times New Roman" w:cs="Times New Roman"/>
          <w:szCs w:val="24"/>
        </w:rPr>
        <w:t xml:space="preserve">ρχίας. </w:t>
      </w:r>
    </w:p>
    <w:p w14:paraId="7E826A4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Όμως, σε όλα τα πράγματα υπάρχουν όρια. Η εμφάνιση αιφνιδίως εκπρόθεσμων τροπολογιών οι οποίες αφορούν νομοθέτημα</w:t>
      </w:r>
      <w:r>
        <w:rPr>
          <w:rFonts w:eastAsia="Times New Roman" w:cs="Times New Roman"/>
          <w:szCs w:val="24"/>
        </w:rPr>
        <w:t>,</w:t>
      </w:r>
      <w:r>
        <w:rPr>
          <w:rFonts w:eastAsia="Times New Roman" w:cs="Times New Roman"/>
          <w:szCs w:val="24"/>
        </w:rPr>
        <w:t xml:space="preserve"> που προ ολίγων ημερών ψηφίστηκε και που εισάγονται Ιούνιο, ημέρα Παρασκευή, μ’ αυτή τη διαδικασία προστιθέμενες σε διεθνή συνθήκη –το</w:t>
      </w:r>
      <w:r>
        <w:rPr>
          <w:rFonts w:eastAsia="Times New Roman" w:cs="Times New Roman"/>
          <w:szCs w:val="24"/>
        </w:rPr>
        <w:t xml:space="preserve"> λέω ξανά- αποτελούν την πλήρη γελοιοποίηση του Κοινοβουλίου και της αρχής της λαϊκής κυριαρχίας, κύριε Πρόεδρε. Αν η Κυβέρνηση έχει αποφανθεί ότι η χώρα είναι υποτελής, να μας το διατυπώσει προκειμένου να προβούμε στις σχετικές διαδικασίες και να μην ασχο</w:t>
      </w:r>
      <w:r>
        <w:rPr>
          <w:rFonts w:eastAsia="Times New Roman" w:cs="Times New Roman"/>
          <w:szCs w:val="24"/>
        </w:rPr>
        <w:t xml:space="preserve">λούμαστε εδώ με την ψήφιση τέτοιων αντικειμένων. Αλλιώς γελοιοποιούμαστε όλοι. </w:t>
      </w:r>
    </w:p>
    <w:p w14:paraId="7E826A4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Κατά τούτο, λοιπόν, πρώτον, υπάρχει αντισυνταγματικότητα της όλης διαδικασίας, δεύτερον, υπάρχει ρητή αντισυνταγματικότητα συγκεκριμένης τροπολογίας για την οποία υπάρχει διατύ</w:t>
      </w:r>
      <w:r>
        <w:rPr>
          <w:rFonts w:eastAsia="Times New Roman" w:cs="Times New Roman"/>
          <w:szCs w:val="24"/>
        </w:rPr>
        <w:t>πωση του Ελεγκτικού Συνεδρίου και, τρίτον, πέραν και πάνω απ’ όλα αυτά, υπάρχει πλήρης γελοιοποίηση της λαϊκής κυριαρχίας. Εκεί πρέπει κάπου, κάπως, κάποτε αυτό το πράγμα να σταματήσει.</w:t>
      </w:r>
    </w:p>
    <w:p w14:paraId="7E826A48"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826A4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w:t>
      </w:r>
      <w:r>
        <w:rPr>
          <w:rFonts w:eastAsia="Times New Roman" w:cs="Times New Roman"/>
          <w:b/>
          <w:szCs w:val="24"/>
        </w:rPr>
        <w:t xml:space="preserve">τάσιος Κουράκης): </w:t>
      </w:r>
      <w:r>
        <w:rPr>
          <w:rFonts w:eastAsia="Times New Roman" w:cs="Times New Roman"/>
          <w:szCs w:val="24"/>
        </w:rPr>
        <w:t>Ευχαριστώ.</w:t>
      </w:r>
    </w:p>
    <w:p w14:paraId="7E826A4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 κ. Θεοχαρόπουλος έχει τον λόγο.</w:t>
      </w:r>
    </w:p>
    <w:p w14:paraId="7E826A4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Κύριε Πρόεδρε, κύριοι Υπουργοί, η σημερινή διαδικασία είναι εξευτελιστική. Θα χρησιμοποιήσω αυτήν την ορολογία. Πραγματικά είναι εξευτελιστική. Σε μία διαδικασία κύρωση</w:t>
      </w:r>
      <w:r>
        <w:rPr>
          <w:rFonts w:eastAsia="Times New Roman" w:cs="Times New Roman"/>
          <w:szCs w:val="24"/>
        </w:rPr>
        <w:t xml:space="preserve">ς της τροποποιημένης </w:t>
      </w:r>
      <w:r>
        <w:rPr>
          <w:rFonts w:eastAsia="Times New Roman" w:cs="Times New Roman"/>
          <w:szCs w:val="24"/>
        </w:rPr>
        <w:t>σ</w:t>
      </w:r>
      <w:r>
        <w:rPr>
          <w:rFonts w:eastAsia="Times New Roman" w:cs="Times New Roman"/>
          <w:szCs w:val="24"/>
        </w:rPr>
        <w:t xml:space="preserve">υμφωνίας για την ίδρυση της Γενικής Επιτροπής Αλιείας για τη </w:t>
      </w:r>
      <w:r>
        <w:rPr>
          <w:rFonts w:eastAsia="Times New Roman" w:cs="Times New Roman"/>
          <w:szCs w:val="24"/>
        </w:rPr>
        <w:t>Μεσόγειο, σε μία κύρωση που η διαδικασία προβλέπει ουσιαστικά συγκεκριμένα πράγματα και δεν προβλέπει τίποτε από όλα όσα γίνονται σήμερα, έρχεστε και φέρνετε το προηγούμενο βράδυ πέντε  τροπολογίες –ούτε καν με τη μορφή νομοσχεδίου- και ξεπερνάτε και τον ε</w:t>
      </w:r>
      <w:r>
        <w:rPr>
          <w:rFonts w:eastAsia="Times New Roman" w:cs="Times New Roman"/>
          <w:szCs w:val="24"/>
        </w:rPr>
        <w:t xml:space="preserve">αυτό σας, διότι σας είχαμε πει ότι δεν είναι δυνατόν να πάμε με τη μορφή του επείγοντος. Σας είχαμε πει ότι δεν είναι δυνατόν να πάμε με τη μορφή του κατεπείγοντος. </w:t>
      </w:r>
    </w:p>
    <w:p w14:paraId="7E826A4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Αντί, λοιπόν, να ακούσετε κάποια από αυτές τις κριτικές που κάναμε για τη μορφή του κατεπε</w:t>
      </w:r>
      <w:r>
        <w:rPr>
          <w:rFonts w:eastAsia="Times New Roman" w:cs="Times New Roman"/>
          <w:szCs w:val="24"/>
        </w:rPr>
        <w:t xml:space="preserve">ίγοντος, ξεπερνάτε και τη μορφή του κατεπείγοντος και φέρνετε το προηγούμενο βράδυ σε διεθνή σύμβαση, χωρίς καν να έχει περάσει από την </w:t>
      </w:r>
      <w:r>
        <w:rPr>
          <w:rFonts w:eastAsia="Times New Roman" w:cs="Times New Roman"/>
          <w:szCs w:val="24"/>
        </w:rPr>
        <w:t>ε</w:t>
      </w:r>
      <w:r>
        <w:rPr>
          <w:rFonts w:eastAsia="Times New Roman" w:cs="Times New Roman"/>
          <w:szCs w:val="24"/>
        </w:rPr>
        <w:t>πιτροπή κα</w:t>
      </w:r>
      <w:r>
        <w:rPr>
          <w:rFonts w:eastAsia="Times New Roman" w:cs="Times New Roman"/>
          <w:szCs w:val="24"/>
        </w:rPr>
        <w:t>μ</w:t>
      </w:r>
      <w:r>
        <w:rPr>
          <w:rFonts w:eastAsia="Times New Roman" w:cs="Times New Roman"/>
          <w:szCs w:val="24"/>
        </w:rPr>
        <w:t>μία μέρα –αυτό συμβαίνει σήμερα- πέντε τροπολογίες, αλλαγές που σας επιβάλλονται και δείχνουν απόλυτη υποτέλ</w:t>
      </w:r>
      <w:r>
        <w:rPr>
          <w:rFonts w:eastAsia="Times New Roman" w:cs="Times New Roman"/>
          <w:szCs w:val="24"/>
        </w:rPr>
        <w:t xml:space="preserve">εια ακόμη και στο πώς γράφετε την αιτιολογική έκθεση. </w:t>
      </w:r>
    </w:p>
    <w:p w14:paraId="7E826A4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Αν νομίζετε ότι το ελληνικό Κοινοβούλιο, οι Βουλευτές, μπορούν να παίζουν αυτόν τον ρόλο και για τα δικά σας λάθη και τις δικές σας αυταπάτες να έρχονται με αυτόν τον σημερινό απαράδεκτο τρόπο να συζητ</w:t>
      </w:r>
      <w:r>
        <w:rPr>
          <w:rFonts w:eastAsia="Times New Roman" w:cs="Times New Roman"/>
          <w:szCs w:val="24"/>
        </w:rPr>
        <w:t xml:space="preserve">ούν και να νομοθετούν, είστε βαθιά νυχτωμένοι. </w:t>
      </w:r>
    </w:p>
    <w:p w14:paraId="7E826A4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Εδώ, βεβαίως και το Προεδρείο της Βουλής, κύριε Πρόεδρε, χρειάζεται να πάρει συγκεκριμένες πρωτοβουλίες. Για παράδειγμα, σήμερα πρέπει να ανοίξει κατάλογος ομιλητών, πέραν των συγκεκριμένων ομιλητών που έχουν</w:t>
      </w:r>
      <w:r>
        <w:rPr>
          <w:rFonts w:eastAsia="Times New Roman" w:cs="Times New Roman"/>
          <w:szCs w:val="24"/>
        </w:rPr>
        <w:t xml:space="preserve"> οριστεί. Το είχαμε κάνει στις διαδικασίες κυρώσεων, όταν ξεκίνησε μία τέτοια λογική με άσχετες τροπολογίες. Έτσι, λοιπόν, να γίνει και σήμερα, δηλαδή να γίνει κανονική συζήτηση έστω σήμερα, διότι ούτε αυτό μπορεί να γίνει με αυτή τη διαδικασία της κύρωσης</w:t>
      </w:r>
      <w:r>
        <w:rPr>
          <w:rFonts w:eastAsia="Times New Roman" w:cs="Times New Roman"/>
          <w:szCs w:val="24"/>
        </w:rPr>
        <w:t xml:space="preserve">, για να αποκαλυφθεί το μέγεθος της σημερινής υποτελούς νομοθέτησης. </w:t>
      </w:r>
    </w:p>
    <w:p w14:paraId="7E826A4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Πραγματικά υπάρχουν και όρια. Σ’ αυτά τα όρια η Κυβέρνηση και το Προεδρείο της Βουλής πρέπει να βάλουν, επιτέλους, ένα τέλος.</w:t>
      </w:r>
    </w:p>
    <w:p w14:paraId="7E826A5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826A5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w:t>
      </w:r>
      <w:r>
        <w:rPr>
          <w:rFonts w:eastAsia="Times New Roman" w:cs="Times New Roman"/>
          <w:szCs w:val="24"/>
        </w:rPr>
        <w:t xml:space="preserve">με. </w:t>
      </w:r>
    </w:p>
    <w:p w14:paraId="7E826A5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 κ. Παππάς έχει τον λόγο.</w:t>
      </w:r>
    </w:p>
    <w:p w14:paraId="7E826A5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δεν παραβιάζεται σήμερα μόνο ο Κανονισμός της Βουλής. Εγώ θα μιλήσω επί της ουσίας και θα πω ότι όχι μόνο γελοιοποιείται, αλλά </w:t>
      </w:r>
      <w:proofErr w:type="spellStart"/>
      <w:r>
        <w:rPr>
          <w:rFonts w:eastAsia="Times New Roman" w:cs="Times New Roman"/>
          <w:szCs w:val="24"/>
        </w:rPr>
        <w:t>ευτελίζεται</w:t>
      </w:r>
      <w:proofErr w:type="spellEnd"/>
      <w:r>
        <w:rPr>
          <w:rFonts w:eastAsia="Times New Roman" w:cs="Times New Roman"/>
          <w:szCs w:val="24"/>
        </w:rPr>
        <w:t xml:space="preserve"> κυριολεκτικά το ελληνικό Κοινοβούλιο και η Κυβέρνηση μ</w:t>
      </w:r>
      <w:r>
        <w:rPr>
          <w:rFonts w:eastAsia="Times New Roman" w:cs="Times New Roman"/>
          <w:szCs w:val="24"/>
        </w:rPr>
        <w:t xml:space="preserve">ε τις σημερινές μεθοδεύσεις και όχι μόνο. </w:t>
      </w:r>
    </w:p>
    <w:p w14:paraId="7E826A5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Διαφωνήσαμε στη Διάσκεψη των Προέδρων, διαφωνούμε και επί της ουσίας. Γνωρίζετε όλοι ότι το πρόγραμμα δεν βγαίνει. Γνωρίζετε δε όλοι ότι τα </w:t>
      </w:r>
      <w:r>
        <w:rPr>
          <w:rFonts w:eastAsia="Times New Roman" w:cs="Times New Roman"/>
          <w:szCs w:val="24"/>
        </w:rPr>
        <w:lastRenderedPageBreak/>
        <w:t>μνημόνια είναι εθνική καταστροφή και προάγγελος μεγαλύτερων δεινών για τη</w:t>
      </w:r>
      <w:r>
        <w:rPr>
          <w:rFonts w:eastAsia="Times New Roman" w:cs="Times New Roman"/>
          <w:szCs w:val="24"/>
        </w:rPr>
        <w:t xml:space="preserve">ν πολύπαθη πατρίδα μας και τον λαό της. Καταλαβαίνετε τι εννοώ. </w:t>
      </w:r>
    </w:p>
    <w:p w14:paraId="7E826A5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Γνωρίζετε όλοι ότι η μοναδική δύναμη πραγματικής εθνικής αντίστασης είναι η Χρυσή Αυγή και όχι οι υποκριτές</w:t>
      </w:r>
      <w:r>
        <w:rPr>
          <w:rFonts w:eastAsia="Times New Roman" w:cs="Times New Roman"/>
          <w:szCs w:val="24"/>
        </w:rPr>
        <w:t>,</w:t>
      </w:r>
      <w:r>
        <w:rPr>
          <w:rFonts w:eastAsia="Times New Roman" w:cs="Times New Roman"/>
          <w:szCs w:val="24"/>
        </w:rPr>
        <w:t xml:space="preserve"> που εναντιώνονται δήθεν στο μνημόνιο και κάνουν ενστάσεις αντισυνταγματικότητας λέ</w:t>
      </w:r>
      <w:r>
        <w:rPr>
          <w:rFonts w:eastAsia="Times New Roman" w:cs="Times New Roman"/>
          <w:szCs w:val="24"/>
        </w:rPr>
        <w:t>γοντας, όμως, ότι «δεν θα ψηφίσουμε το μνημόνιο», κάνοντας φθηνή αντιπολίτευση -και εννοώ την Νέα Δημοκρατία-, «αλλά θα το εφαρμόσω το μνημόνιο, θα εφαρμόσω τα μέτρα». Ποτέ δεν ακούσαμε τη Νέα Δημοκρατία να πει ρητά: «Όποτε και αν εμείς γίνουμε κυβέρνηση δ</w:t>
      </w:r>
      <w:r>
        <w:rPr>
          <w:rFonts w:eastAsia="Times New Roman" w:cs="Times New Roman"/>
          <w:szCs w:val="24"/>
        </w:rPr>
        <w:t>εν θα εφαρμόσουμε τα μέτρα». Εσείς τουλάχιστον το είπατε. Είπατε ψέματα στον ελληνικό λαό ότι θα σκίσετε τα μνημόνια. Δεν τα σκίσατε. Τη Νέα Δημοκρατία δεν την ακούμε εντίμως να πει «Δεν θα εφαρμόσω τα μέτρα», τουναντίον λέει ότι «δεν τα ψηφίζω μεν, τα εφα</w:t>
      </w:r>
      <w:r>
        <w:rPr>
          <w:rFonts w:eastAsia="Times New Roman" w:cs="Times New Roman"/>
          <w:szCs w:val="24"/>
        </w:rPr>
        <w:t>ρμόζω δε». «Εντίμως» λέω, αλλά ποιος έχασε την τιμή του για να τη βρει η «Δεξιά»;</w:t>
      </w:r>
    </w:p>
    <w:p w14:paraId="7E826A5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 κ. </w:t>
      </w:r>
      <w:proofErr w:type="spellStart"/>
      <w:r>
        <w:rPr>
          <w:rFonts w:eastAsia="Times New Roman" w:cs="Times New Roman"/>
          <w:szCs w:val="24"/>
        </w:rPr>
        <w:t>Καραθανασόπουλος</w:t>
      </w:r>
      <w:proofErr w:type="spellEnd"/>
      <w:r>
        <w:rPr>
          <w:rFonts w:eastAsia="Times New Roman" w:cs="Times New Roman"/>
          <w:szCs w:val="24"/>
        </w:rPr>
        <w:t xml:space="preserve"> έχει τον λόγο.</w:t>
      </w:r>
    </w:p>
    <w:p w14:paraId="7E826A5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Κύριε Πρόεδρε, το Κομμουνιστικό Κόμμα Ελλάδας απευθυνόμενο στους εργαζόμενου</w:t>
      </w:r>
      <w:r>
        <w:rPr>
          <w:rFonts w:eastAsia="Times New Roman" w:cs="Times New Roman"/>
          <w:szCs w:val="24"/>
        </w:rPr>
        <w:t xml:space="preserve">ς και στον λαό μας </w:t>
      </w:r>
      <w:r>
        <w:rPr>
          <w:rFonts w:eastAsia="Times New Roman" w:cs="Times New Roman"/>
          <w:szCs w:val="24"/>
        </w:rPr>
        <w:lastRenderedPageBreak/>
        <w:t>καταγγέλλει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γιατί για άλλη μια φορά, με άθλιες και απαράδεκτες μεθοδεύσεις φέρνει νέα αντιλαϊκά, πολύ σκληρά μέτρα, ενάντια στην λαϊκή οικογένεια.</w:t>
      </w:r>
    </w:p>
    <w:p w14:paraId="7E826A5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Κυβέρνηση, με την κατάπτυστη αυτή διαδικασία νομοθέτησης </w:t>
      </w:r>
      <w:r>
        <w:rPr>
          <w:rFonts w:eastAsia="Times New Roman" w:cs="Times New Roman"/>
          <w:szCs w:val="24"/>
          <w:lang w:val="en-US"/>
        </w:rPr>
        <w:t>fa</w:t>
      </w:r>
      <w:r>
        <w:rPr>
          <w:rFonts w:eastAsia="Times New Roman" w:cs="Times New Roman"/>
          <w:szCs w:val="24"/>
          <w:lang w:val="en-US"/>
        </w:rPr>
        <w:t>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με τη μορφή τροπολογιών δρομολογεί νέες περικοπές, νέες μειώσεις στις συντάξεις με το «πάγωμα» των συντάξεων για έναν ακόμη χρόνο. Οδηγεί σε νέες απώλειες κατά 250 εκατομμύρια ευρώ τους συνταξιούχους. Επιβεβαιώνει, δηλαδή, ότι και κατά τη διάρκεια</w:t>
      </w:r>
      <w:r>
        <w:rPr>
          <w:rFonts w:eastAsia="Times New Roman" w:cs="Times New Roman"/>
          <w:szCs w:val="24"/>
        </w:rPr>
        <w:t xml:space="preserve"> της ανάπτυξης ωφελημένοι από αυτήν θα είναι οι πλουτοκράτες, ενώ ο λαός θα συνεχίσει να ματώνει. Παραπέμπει στις καλένδες το ζήτημα των συλλογικών συμβάσεων. Η καταληκτική ημερομηνία 21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2018 έγινε «όταν ολοκληρωθούν τα μνημόνια», τα μνημόνια διαρκείας, </w:t>
      </w:r>
      <w:r>
        <w:rPr>
          <w:rFonts w:eastAsia="Times New Roman" w:cs="Times New Roman"/>
          <w:szCs w:val="24"/>
        </w:rPr>
        <w:t>χωρίς ημερομηνία λήξης. Ανοίγει τον δρόμο για περαιτέρω καρατόμηση του αφορολόγητου, όταν αναφέρει ότι οι ελληνικές αρχές σε συμφωνία με τους δανειστές, τους ιμπεριαλιστικούς οργανισμούς δηλαδή, θα εφαρμόζει τις αναγκαίες προσαρμογές. Διευκολύνει ακόμα περ</w:t>
      </w:r>
      <w:r>
        <w:rPr>
          <w:rFonts w:eastAsia="Times New Roman" w:cs="Times New Roman"/>
          <w:szCs w:val="24"/>
        </w:rPr>
        <w:t>αιτέρω τους ηλεκτρονικούς πλειστηριασμούς.</w:t>
      </w:r>
    </w:p>
    <w:p w14:paraId="7E826A5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Τα μέτρα αυτά αποτελούν τη συνέχεια, αποτελούν μέρος του νέου αντιλαϊκού πακέτου του τέταρτου μνημονίου που συμφώνησε η Κυβέρνηση ΣΥΡΙΖΑ-ΑΝΕΛ στο πλαίσιο της δεύτερης αξιολόγησης με την Ευρωπαϊκή Ένωση, το Διεθνές Νομισματικό Ταμείο και την Ευρωπαϊκή Κεντρ</w:t>
      </w:r>
      <w:r>
        <w:rPr>
          <w:rFonts w:eastAsia="Times New Roman" w:cs="Times New Roman"/>
          <w:szCs w:val="24"/>
        </w:rPr>
        <w:t xml:space="preserve">ική Τράπεζα, </w:t>
      </w:r>
      <w:r>
        <w:rPr>
          <w:rFonts w:eastAsia="Times New Roman" w:cs="Times New Roman"/>
          <w:szCs w:val="24"/>
        </w:rPr>
        <w:lastRenderedPageBreak/>
        <w:t xml:space="preserve">αποτελούν 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 διαχείριση του κρατικού χρέους. Είναι φανερό ότι τις όποιες διευκολύνσεις για την εξυπηρέτηση του κρατικού χρέους θα τις πληρώσει πανάκριβα η εργατική, λαϊκή οικογένεια. Ήδη τις πληρώνει. Ο λαός ματώνει για έ</w:t>
      </w:r>
      <w:r>
        <w:rPr>
          <w:rFonts w:eastAsia="Times New Roman" w:cs="Times New Roman"/>
          <w:szCs w:val="24"/>
        </w:rPr>
        <w:t xml:space="preserve">να χρέος το οποίο δεν έκανε και για το οποίο δεν ευθύνεται. Δεν αποτελεί εθνικό στόχο ούτε η </w:t>
      </w:r>
      <w:proofErr w:type="spellStart"/>
      <w:r>
        <w:rPr>
          <w:rFonts w:eastAsia="Times New Roman" w:cs="Times New Roman"/>
          <w:szCs w:val="24"/>
        </w:rPr>
        <w:t>απομείωση</w:t>
      </w:r>
      <w:proofErr w:type="spellEnd"/>
      <w:r>
        <w:rPr>
          <w:rFonts w:eastAsia="Times New Roman" w:cs="Times New Roman"/>
          <w:szCs w:val="24"/>
        </w:rPr>
        <w:t xml:space="preserve"> του κρατικού χρέους ούτε η ένταξη στην ποσοτική χαλάρωση ούτε η έξοδος στις αγορές. Αυτοί οι στόχοι είναι σκληροί ταξικοί στόχοι</w:t>
      </w:r>
      <w:r>
        <w:rPr>
          <w:rFonts w:eastAsia="Times New Roman" w:cs="Times New Roman"/>
          <w:szCs w:val="24"/>
        </w:rPr>
        <w:t>,</w:t>
      </w:r>
      <w:r>
        <w:rPr>
          <w:rFonts w:eastAsia="Times New Roman" w:cs="Times New Roman"/>
          <w:szCs w:val="24"/>
        </w:rPr>
        <w:t xml:space="preserve"> που υπηρετούν τις ανάγκ</w:t>
      </w:r>
      <w:r>
        <w:rPr>
          <w:rFonts w:eastAsia="Times New Roman" w:cs="Times New Roman"/>
          <w:szCs w:val="24"/>
        </w:rPr>
        <w:t>ες των μονοπωλιακών ομίλων, της αστικής τάξης και του κεφαλαίου. Τίποτα καλό δεν έχει να περιμένει ο ελληνικός λαός.</w:t>
      </w:r>
    </w:p>
    <w:p w14:paraId="7E826A5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Καλούμε τους εργαζόμενους να δυναμώσουν την πάλη τους, να ξεσηκωθούν και να περάσουν στην αντεπίθεση. Η συμφωνία που ετοιμάζεται να υπογράψ</w:t>
      </w:r>
      <w:r>
        <w:rPr>
          <w:rFonts w:eastAsia="Times New Roman" w:cs="Times New Roman"/>
          <w:szCs w:val="24"/>
        </w:rPr>
        <w:t xml:space="preserve">ει η Κυβέρνηση στο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στις 15 του μηνός είναι αντεργατική, αντιλαϊκή.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ακολουθεί τον δρόμο των προηγούμενων κυβερνήσεων της Νέας Δημοκρατίας και του ΠΑΣΟΚ, όχι μόνο στην υλοποίηση της αντιλαϊκής πολιτικής αλλά και στον τρόπο</w:t>
      </w:r>
      <w:r>
        <w:rPr>
          <w:rFonts w:eastAsia="Times New Roman" w:cs="Times New Roman"/>
          <w:szCs w:val="24"/>
        </w:rPr>
        <w:t xml:space="preserve"> νομοθέτησής της. Καταπατά ακόμα και τις προβλεπόμενες διαδικασίες, για να περιορίσει τη δυνατότητα συζήτησης στη Βουλή αλλά και την αποκάλυψη της εχθρικής για τους εργαζόμενους πολιτική της. </w:t>
      </w:r>
    </w:p>
    <w:p w14:paraId="7E826A5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Η φαντασία σας οργιάζει. Ο κατήφορος δεν έχει όριο. Την επόμενη</w:t>
      </w:r>
      <w:r>
        <w:rPr>
          <w:rFonts w:eastAsia="Times New Roman" w:cs="Times New Roman"/>
          <w:szCs w:val="24"/>
        </w:rPr>
        <w:t xml:space="preserve"> φορά ας κάνετε και μια εικονική συνεδρίαση διά περιφοράς και μάλιστα και με αναδρομική ημερομηνία. Από εσάς είναι όλα δυνατόν να τα περιμένουμε.</w:t>
      </w:r>
    </w:p>
    <w:p w14:paraId="7E826A5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ΚΚΕ καταδικάζει, λοιπόν, αυτές τις άθλιες μεθοδεύσεις, καταψηφίζει τις κατάπτυστες τροπολογίες, δεν νομιμοπ</w:t>
      </w:r>
      <w:r>
        <w:rPr>
          <w:rFonts w:eastAsia="Times New Roman" w:cs="Times New Roman"/>
          <w:szCs w:val="24"/>
        </w:rPr>
        <w:t xml:space="preserve">οιεί τις πραξικοπηματικές διαδικασίες και αποχωρεί από την συνεδρίαση, κύριε Πρόεδρε. </w:t>
      </w:r>
    </w:p>
    <w:p w14:paraId="7E826A5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(Στο σημείο αυτή η Κοινοβουλευτική Ομάδα του Κομμουνιστικού Κόμματος Ελλάδ</w:t>
      </w:r>
      <w:r>
        <w:rPr>
          <w:rFonts w:eastAsia="Times New Roman" w:cs="Times New Roman"/>
          <w:szCs w:val="24"/>
        </w:rPr>
        <w:t>α</w:t>
      </w:r>
      <w:r>
        <w:rPr>
          <w:rFonts w:eastAsia="Times New Roman" w:cs="Times New Roman"/>
          <w:szCs w:val="24"/>
        </w:rPr>
        <w:t>ς αποχωρεί από την Αίθουσα)</w:t>
      </w:r>
    </w:p>
    <w:p w14:paraId="7E826A5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Προχωρούμε στους υπόλοιπους </w:t>
      </w:r>
      <w:r>
        <w:rPr>
          <w:rFonts w:eastAsia="Times New Roman" w:cs="Times New Roman"/>
          <w:szCs w:val="24"/>
        </w:rPr>
        <w:t>Κοινοβουλευτικούς Εκπροσώπους, εφόσον θέλουν να τοποθετηθούν.</w:t>
      </w:r>
    </w:p>
    <w:p w14:paraId="7E826A5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θα ήθελα να κάνω μια διευκρίνιση για τα Πρακτικά.</w:t>
      </w:r>
    </w:p>
    <w:p w14:paraId="7E826A60"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Είμαστε σε διαδικασία. Να μιλήσουν και οι άλλοι και στο τέλος θα πάρετε τον λόγ</w:t>
      </w:r>
      <w:r>
        <w:rPr>
          <w:rFonts w:eastAsia="Times New Roman" w:cs="Times New Roman"/>
          <w:szCs w:val="24"/>
        </w:rPr>
        <w:t xml:space="preserve">ο. </w:t>
      </w:r>
    </w:p>
    <w:p w14:paraId="7E826A6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έχει ζητήσει τον λόγο. </w:t>
      </w:r>
    </w:p>
    <w:p w14:paraId="7E826A6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έχετε τον λόγο.</w:t>
      </w:r>
    </w:p>
    <w:p w14:paraId="7E826A6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7E826A6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εδώ πρόκειται για την απόλυτη κοινοβουλευτική ταπείνωση.</w:t>
      </w:r>
    </w:p>
    <w:p w14:paraId="7E826A65" w14:textId="77777777" w:rsidR="001246DA" w:rsidRDefault="00D9261F">
      <w:pPr>
        <w:spacing w:line="600" w:lineRule="auto"/>
        <w:ind w:firstLine="720"/>
        <w:jc w:val="both"/>
        <w:rPr>
          <w:rFonts w:eastAsia="Times New Roman"/>
          <w:szCs w:val="24"/>
        </w:rPr>
      </w:pPr>
      <w:r>
        <w:rPr>
          <w:rFonts w:eastAsia="Times New Roman"/>
          <w:szCs w:val="24"/>
        </w:rPr>
        <w:t xml:space="preserve">Δεν είναι μόνο ότι φέρνετε στην ουσία τα «ρέστα» </w:t>
      </w:r>
      <w:r>
        <w:rPr>
          <w:rFonts w:eastAsia="Times New Roman"/>
          <w:szCs w:val="24"/>
        </w:rPr>
        <w:t>του μνημονίου σε μια διεθνή σύμβαση για τα ψάρια, αλλά αντιμετωπίζετε, κυρίες και κύριοι της Κυβέρνησης, κυρίως τους Βουλευτές της Συμπολίτευσης, δηλαδή</w:t>
      </w:r>
      <w:r>
        <w:rPr>
          <w:rFonts w:eastAsia="Times New Roman"/>
          <w:szCs w:val="24"/>
        </w:rPr>
        <w:t>,</w:t>
      </w:r>
      <w:r>
        <w:rPr>
          <w:rFonts w:eastAsia="Times New Roman"/>
          <w:szCs w:val="24"/>
        </w:rPr>
        <w:t xml:space="preserve"> του ΣΥΡΙΖΑ και των ΑΝΕΛ, σαν ένα κοπάδι ψάρια που θα ψηφίσουν μέσα σε διαδικασίες ταχύτητας μέτρα, δια</w:t>
      </w:r>
      <w:r>
        <w:rPr>
          <w:rFonts w:eastAsia="Times New Roman"/>
          <w:szCs w:val="24"/>
        </w:rPr>
        <w:t>τάξεις που θα επηρεάσουν οικονομικά και πρακτικά τη ζωή των Ελλήνων για πάρα πολλά χρόνια.</w:t>
      </w:r>
    </w:p>
    <w:p w14:paraId="7E826A66" w14:textId="77777777" w:rsidR="001246DA" w:rsidRDefault="00D9261F">
      <w:pPr>
        <w:spacing w:line="600" w:lineRule="auto"/>
        <w:ind w:firstLine="720"/>
        <w:jc w:val="both"/>
        <w:rPr>
          <w:rFonts w:eastAsia="Times New Roman"/>
          <w:szCs w:val="24"/>
        </w:rPr>
      </w:pPr>
      <w:r>
        <w:rPr>
          <w:rFonts w:eastAsia="Times New Roman"/>
          <w:szCs w:val="24"/>
        </w:rPr>
        <w:t>Η δε προχειρότητα, κύριε Πρόεδρε, αυτού του είδους της νομοθέτησης φαίνεται και αποδεικνύεται ξεκάθαρα και από το γεγονός ότι η τροπολογία για τις συλλογικές συμβάσε</w:t>
      </w:r>
      <w:r>
        <w:rPr>
          <w:rFonts w:eastAsia="Times New Roman"/>
          <w:szCs w:val="24"/>
        </w:rPr>
        <w:t xml:space="preserve">ις, κυρία Υπουργέ και κύριε Υπουργέ, με τον αριθμό 1059 είναι </w:t>
      </w:r>
      <w:r>
        <w:rPr>
          <w:rFonts w:eastAsia="Times New Roman"/>
          <w:szCs w:val="24"/>
          <w:lang w:val="en-US"/>
        </w:rPr>
        <w:t>mot</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mot</w:t>
      </w:r>
      <w:r>
        <w:rPr>
          <w:rFonts w:eastAsia="Times New Roman"/>
          <w:szCs w:val="24"/>
        </w:rPr>
        <w:t>, ίδιο ακριβώς το κείμενο, με το άρθρο 15 του τέταρτου μνημονίου</w:t>
      </w:r>
      <w:r>
        <w:rPr>
          <w:rFonts w:eastAsia="Times New Roman"/>
          <w:szCs w:val="24"/>
        </w:rPr>
        <w:t>.</w:t>
      </w:r>
      <w:r>
        <w:rPr>
          <w:rFonts w:eastAsia="Times New Roman"/>
          <w:szCs w:val="24"/>
        </w:rPr>
        <w:t xml:space="preserve"> που ψηφίσατε πριν από δυο βδομάδες. Και ερωτώ: Θα καλέσει ξανά η Κυβέρνηση τη Συμπολίτευση να ξαναψηφίσει ως τροπολογία</w:t>
      </w:r>
      <w:r>
        <w:rPr>
          <w:rFonts w:eastAsia="Times New Roman"/>
          <w:szCs w:val="24"/>
        </w:rPr>
        <w:t xml:space="preserve"> κάτι που ψηφίσατε οι ίδιοι πριν από δύο βδομάδες; Τι είναι αυτή η κατάσταση; Προχειρότητα ή κουτοπονηριά; Τώρα μπαίνω μάλιστα στο </w:t>
      </w:r>
      <w:r>
        <w:rPr>
          <w:rFonts w:eastAsia="Times New Roman"/>
          <w:szCs w:val="24"/>
          <w:lang w:val="en-US"/>
        </w:rPr>
        <w:t>site</w:t>
      </w:r>
      <w:r>
        <w:rPr>
          <w:rFonts w:eastAsia="Times New Roman"/>
          <w:szCs w:val="24"/>
        </w:rPr>
        <w:t xml:space="preserve"> της Βουλής για να δω την τροπολογία και βλέπω ότι την έχετε κατεβάσει. Εξηγήστε μας περί τίνος πρόκειται.</w:t>
      </w:r>
    </w:p>
    <w:p w14:paraId="7E826A67" w14:textId="77777777" w:rsidR="001246DA" w:rsidRDefault="00D9261F">
      <w:pPr>
        <w:spacing w:line="600" w:lineRule="auto"/>
        <w:ind w:firstLine="720"/>
        <w:jc w:val="both"/>
        <w:rPr>
          <w:rFonts w:eastAsia="Times New Roman"/>
          <w:szCs w:val="24"/>
        </w:rPr>
      </w:pPr>
      <w:r>
        <w:rPr>
          <w:rFonts w:eastAsia="Times New Roman"/>
          <w:szCs w:val="24"/>
        </w:rPr>
        <w:t>Εμείς είμαστε</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αντίθετοι στη διαδικασία που έχετε επιλέξει για να φέρετε τα «ρέστα» του μνημονίου και ζητάμε, κύριε Πρόεδρε, να ανοίξει και </w:t>
      </w:r>
      <w:r>
        <w:rPr>
          <w:rFonts w:eastAsia="Times New Roman"/>
          <w:szCs w:val="24"/>
        </w:rPr>
        <w:lastRenderedPageBreak/>
        <w:t xml:space="preserve">κατάλογος ομιλητών χωρίς όριο, χωρίς δέσμευση, χωρίς περιορισμούς. Εδώ πρόκειται για μια έξτρα </w:t>
      </w:r>
      <w:proofErr w:type="spellStart"/>
      <w:r>
        <w:rPr>
          <w:rFonts w:eastAsia="Times New Roman"/>
          <w:szCs w:val="24"/>
        </w:rPr>
        <w:t>μνημονιακή</w:t>
      </w:r>
      <w:proofErr w:type="spellEnd"/>
      <w:r>
        <w:rPr>
          <w:rFonts w:eastAsia="Times New Roman"/>
          <w:szCs w:val="24"/>
        </w:rPr>
        <w:t xml:space="preserve"> -πώς να το πω- </w:t>
      </w:r>
      <w:proofErr w:type="spellStart"/>
      <w:r>
        <w:rPr>
          <w:rFonts w:eastAsia="Times New Roman"/>
          <w:szCs w:val="24"/>
        </w:rPr>
        <w:t>σκαμπίλα</w:t>
      </w:r>
      <w:proofErr w:type="spellEnd"/>
      <w:r>
        <w:rPr>
          <w:rFonts w:eastAsia="Times New Roman"/>
          <w:szCs w:val="24"/>
        </w:rPr>
        <w:t xml:space="preserve"> –και λυπάμαι για την έκφραση- προς τους Έλληνες πολίτες. Τουλάχιστον να έχουν τον χρόνο, ιδιαίτερα οι Βουλευτές του ΣΥΡΙΖΑ και των ΑΝΕΛ για να τους ακούσουμε, για να δούμε προς τα πού τάσσονται. Τάσσονται υπέρ της </w:t>
      </w:r>
      <w:proofErr w:type="spellStart"/>
      <w:r>
        <w:rPr>
          <w:rFonts w:eastAsia="Times New Roman"/>
          <w:szCs w:val="24"/>
        </w:rPr>
        <w:t>σκαμπίλας</w:t>
      </w:r>
      <w:proofErr w:type="spellEnd"/>
      <w:r>
        <w:rPr>
          <w:rFonts w:eastAsia="Times New Roman"/>
          <w:szCs w:val="24"/>
        </w:rPr>
        <w:t xml:space="preserve"> ή υπέρ τού να σταματήσο</w:t>
      </w:r>
      <w:r>
        <w:rPr>
          <w:rFonts w:eastAsia="Times New Roman"/>
          <w:szCs w:val="24"/>
        </w:rPr>
        <w:t>υμε και να απωθήσουμε τέτοιου είδους κοινοβουλευτικά καψόνια;</w:t>
      </w:r>
    </w:p>
    <w:p w14:paraId="7E826A68" w14:textId="77777777" w:rsidR="001246DA" w:rsidRDefault="00D9261F">
      <w:pPr>
        <w:spacing w:line="600" w:lineRule="auto"/>
        <w:ind w:firstLine="720"/>
        <w:jc w:val="both"/>
        <w:rPr>
          <w:rFonts w:eastAsia="Times New Roman"/>
          <w:szCs w:val="24"/>
        </w:rPr>
      </w:pPr>
      <w:r>
        <w:rPr>
          <w:rFonts w:eastAsia="Times New Roman"/>
          <w:szCs w:val="24"/>
        </w:rPr>
        <w:t>Ευχαριστώ πολύ.</w:t>
      </w:r>
    </w:p>
    <w:p w14:paraId="7E826A69" w14:textId="77777777" w:rsidR="001246DA" w:rsidRDefault="00D9261F">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w:t>
      </w:r>
    </w:p>
    <w:p w14:paraId="7E826A6A" w14:textId="77777777" w:rsidR="001246DA" w:rsidRDefault="00D9261F">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w:t>
      </w:r>
      <w:r>
        <w:rPr>
          <w:rFonts w:eastAsia="Times New Roman"/>
          <w:szCs w:val="24"/>
        </w:rPr>
        <w:t>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πέντε φοιτήτριες και φοιτητές καθώς και δύο εκπαιδευτικοί συνοδοί τους από το Πανε</w:t>
      </w:r>
      <w:r>
        <w:rPr>
          <w:rFonts w:eastAsia="Times New Roman"/>
          <w:szCs w:val="24"/>
        </w:rPr>
        <w:t>πιστήμιο Χιούστον.</w:t>
      </w:r>
    </w:p>
    <w:p w14:paraId="7E826A6B" w14:textId="77777777" w:rsidR="001246DA" w:rsidRDefault="00D9261F">
      <w:pPr>
        <w:spacing w:line="600" w:lineRule="auto"/>
        <w:ind w:firstLine="720"/>
        <w:jc w:val="both"/>
        <w:rPr>
          <w:rFonts w:eastAsia="Times New Roman"/>
          <w:szCs w:val="24"/>
        </w:rPr>
      </w:pPr>
      <w:r>
        <w:rPr>
          <w:rFonts w:eastAsia="Times New Roman"/>
          <w:szCs w:val="24"/>
        </w:rPr>
        <w:t xml:space="preserve">Η Βουλή σάς καλωσορίζει. </w:t>
      </w:r>
    </w:p>
    <w:p w14:paraId="7E826A6C" w14:textId="77777777" w:rsidR="001246DA" w:rsidRDefault="00D9261F">
      <w:pPr>
        <w:spacing w:line="600" w:lineRule="auto"/>
        <w:ind w:firstLine="539"/>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7E826A6D" w14:textId="77777777" w:rsidR="001246DA" w:rsidRDefault="00D9261F">
      <w:pPr>
        <w:spacing w:line="600" w:lineRule="auto"/>
        <w:ind w:firstLine="720"/>
        <w:jc w:val="both"/>
        <w:rPr>
          <w:rFonts w:eastAsia="Times New Roman"/>
          <w:szCs w:val="24"/>
        </w:rPr>
      </w:pPr>
      <w:r>
        <w:rPr>
          <w:rFonts w:eastAsia="Times New Roman"/>
          <w:szCs w:val="24"/>
        </w:rPr>
        <w:t xml:space="preserve">Προχωρούμε με τον Κοινοβουλευτικό Εκπρόσωπο του ΣΥΡΙΖΑ κ. Νίκο </w:t>
      </w:r>
      <w:proofErr w:type="spellStart"/>
      <w:r>
        <w:rPr>
          <w:rFonts w:eastAsia="Times New Roman"/>
          <w:szCs w:val="24"/>
        </w:rPr>
        <w:t>Ξυδάκη</w:t>
      </w:r>
      <w:proofErr w:type="spellEnd"/>
      <w:r>
        <w:rPr>
          <w:rFonts w:eastAsia="Times New Roman"/>
          <w:szCs w:val="24"/>
        </w:rPr>
        <w:t>.</w:t>
      </w:r>
    </w:p>
    <w:p w14:paraId="7E826A6E" w14:textId="77777777" w:rsidR="001246DA" w:rsidRDefault="00D9261F">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Ξυδάκη</w:t>
      </w:r>
      <w:proofErr w:type="spellEnd"/>
      <w:r>
        <w:rPr>
          <w:rFonts w:eastAsia="Times New Roman"/>
          <w:szCs w:val="24"/>
        </w:rPr>
        <w:t>, έχετε τον λόγο.</w:t>
      </w:r>
    </w:p>
    <w:p w14:paraId="7E826A6F" w14:textId="77777777" w:rsidR="001246DA" w:rsidRDefault="00D9261F">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Ευχαριστώ, κύριε Πρόεδρε.</w:t>
      </w:r>
    </w:p>
    <w:p w14:paraId="7E826A70" w14:textId="77777777" w:rsidR="001246DA" w:rsidRDefault="00D9261F">
      <w:pPr>
        <w:spacing w:line="600" w:lineRule="auto"/>
        <w:ind w:firstLine="720"/>
        <w:jc w:val="both"/>
        <w:rPr>
          <w:rFonts w:eastAsia="Times New Roman"/>
          <w:szCs w:val="24"/>
        </w:rPr>
      </w:pPr>
      <w:r>
        <w:rPr>
          <w:rFonts w:eastAsia="Times New Roman"/>
          <w:szCs w:val="24"/>
        </w:rPr>
        <w:t>Ακούω προσεκτικά</w:t>
      </w:r>
      <w:r>
        <w:rPr>
          <w:rFonts w:eastAsia="Times New Roman"/>
          <w:szCs w:val="24"/>
        </w:rPr>
        <w:t xml:space="preserve"> τις ενστάσεις, τις αντιρρήσεις και τις αιτιάσεις των συναδέλφων της Αντιπολίτευσης. Σε αρκετά συμφωνώ. Όμως, επίσης, πρέπει να συμφωνήσουμε ότι από το 2010 το Κοινοβούλιο τελεί σε καθεστώς εξαίρεσης. Αν το αρνηθείτε…</w:t>
      </w:r>
    </w:p>
    <w:p w14:paraId="7E826A71" w14:textId="77777777" w:rsidR="001246DA" w:rsidRDefault="00D9261F">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Δεν είναι έτσι.</w:t>
      </w:r>
    </w:p>
    <w:p w14:paraId="7E826A72" w14:textId="77777777" w:rsidR="001246DA" w:rsidRDefault="00D9261F">
      <w:pPr>
        <w:spacing w:line="600" w:lineRule="auto"/>
        <w:ind w:firstLine="720"/>
        <w:jc w:val="both"/>
        <w:rPr>
          <w:rFonts w:eastAsia="Times New Roman"/>
          <w:szCs w:val="24"/>
        </w:rPr>
      </w:pPr>
      <w:r>
        <w:rPr>
          <w:rFonts w:eastAsia="Times New Roman"/>
          <w:b/>
          <w:szCs w:val="24"/>
        </w:rPr>
        <w:t>ΝΙΚΟ</w:t>
      </w:r>
      <w:r>
        <w:rPr>
          <w:rFonts w:eastAsia="Times New Roman"/>
          <w:b/>
          <w:szCs w:val="24"/>
        </w:rPr>
        <w:t>ΛΑΟΣ ΞΥΔΑΚΗΣ:</w:t>
      </w:r>
      <w:r>
        <w:rPr>
          <w:rFonts w:eastAsia="Times New Roman"/>
          <w:szCs w:val="24"/>
        </w:rPr>
        <w:t xml:space="preserve"> Σας παρακαλώ, δεν διέκοψα κανέναν.</w:t>
      </w:r>
    </w:p>
    <w:p w14:paraId="7E826A73" w14:textId="77777777" w:rsidR="001246DA" w:rsidRDefault="00D9261F">
      <w:pPr>
        <w:spacing w:line="600" w:lineRule="auto"/>
        <w:ind w:firstLine="720"/>
        <w:jc w:val="both"/>
        <w:rPr>
          <w:rFonts w:eastAsia="Times New Roman"/>
          <w:szCs w:val="24"/>
        </w:rPr>
      </w:pPr>
      <w:r>
        <w:rPr>
          <w:rFonts w:eastAsia="Times New Roman"/>
          <w:szCs w:val="24"/>
        </w:rPr>
        <w:t>Να μιλήσουμε τη γλώσσα του πολιτικού πραγματισμού και τη γλώσσα των εθνικών αναγκών. Η Κυβέρνηση…</w:t>
      </w:r>
    </w:p>
    <w:p w14:paraId="7E826A74" w14:textId="77777777" w:rsidR="001246DA" w:rsidRDefault="00D9261F">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Τώρα προέκυψε αυτό;</w:t>
      </w:r>
    </w:p>
    <w:p w14:paraId="7E826A75" w14:textId="77777777" w:rsidR="001246DA" w:rsidRDefault="00D9261F">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Σας παρακαλώ πολύ τώρα. Μην το κάνουμε μαθητικό αμφιθέατρο.</w:t>
      </w:r>
    </w:p>
    <w:p w14:paraId="7E826A76" w14:textId="77777777" w:rsidR="001246DA" w:rsidRDefault="00D9261F">
      <w:pPr>
        <w:spacing w:line="600" w:lineRule="auto"/>
        <w:ind w:firstLine="720"/>
        <w:jc w:val="both"/>
        <w:rPr>
          <w:rFonts w:eastAsia="Times New Roman"/>
          <w:szCs w:val="24"/>
        </w:rPr>
      </w:pPr>
      <w:r>
        <w:rPr>
          <w:rFonts w:eastAsia="Times New Roman"/>
          <w:szCs w:val="24"/>
        </w:rPr>
        <w:t xml:space="preserve">Υπάρχει μια μείζων επιλογή πολιτικής από την Κυβέρνηση, να εξαντλήσει τα </w:t>
      </w:r>
      <w:proofErr w:type="spellStart"/>
      <w:r>
        <w:rPr>
          <w:rFonts w:eastAsia="Times New Roman"/>
          <w:szCs w:val="24"/>
        </w:rPr>
        <w:t>προαπαιτούμενα</w:t>
      </w:r>
      <w:proofErr w:type="spellEnd"/>
      <w:r>
        <w:rPr>
          <w:rFonts w:eastAsia="Times New Roman"/>
          <w:szCs w:val="24"/>
        </w:rPr>
        <w:t xml:space="preserve"> τα οποία θέτουν οι δανειστές, όπως εξαντλούνται κατά το μάλλον ή ήττον με διάφορες τακτικές από το 2010, γι</w:t>
      </w:r>
      <w:r>
        <w:rPr>
          <w:rFonts w:eastAsia="Times New Roman"/>
          <w:szCs w:val="24"/>
        </w:rPr>
        <w:t xml:space="preserve">α να πάμε σε ένα καθαρό διαπραγματευτικό πεδίο στο επόμενο </w:t>
      </w:r>
      <w:proofErr w:type="spellStart"/>
      <w:r>
        <w:rPr>
          <w:rFonts w:eastAsia="Times New Roman"/>
          <w:szCs w:val="24"/>
          <w:lang w:val="en-US"/>
        </w:rPr>
        <w:t>Eurogroup</w:t>
      </w:r>
      <w:proofErr w:type="spellEnd"/>
      <w:r>
        <w:rPr>
          <w:rFonts w:eastAsia="Times New Roman"/>
          <w:szCs w:val="24"/>
        </w:rPr>
        <w:t>. Ήδη έχουν αναληφθεί…</w:t>
      </w:r>
    </w:p>
    <w:p w14:paraId="7E826A77" w14:textId="77777777" w:rsidR="001246DA" w:rsidRDefault="00D9261F">
      <w:pPr>
        <w:spacing w:line="600" w:lineRule="auto"/>
        <w:ind w:firstLine="720"/>
        <w:jc w:val="both"/>
        <w:rPr>
          <w:rFonts w:eastAsia="Times New Roman"/>
          <w:b/>
          <w:szCs w:val="24"/>
        </w:rPr>
      </w:pPr>
      <w:r>
        <w:rPr>
          <w:rFonts w:eastAsia="Times New Roman"/>
          <w:b/>
          <w:szCs w:val="24"/>
        </w:rPr>
        <w:lastRenderedPageBreak/>
        <w:t>ΜΑΥΡΟΥΔΗΣ ΒΟΡΙΔΗΣ:</w:t>
      </w:r>
      <w:r>
        <w:rPr>
          <w:rFonts w:eastAsia="Times New Roman"/>
          <w:szCs w:val="24"/>
        </w:rPr>
        <w:t xml:space="preserve"> Και γιατί δεν μπορούσε να έρθει ως κατεπείγον και να συζητηθεί σήμερα στην </w:t>
      </w:r>
      <w:r>
        <w:rPr>
          <w:rFonts w:eastAsia="Times New Roman"/>
          <w:szCs w:val="24"/>
        </w:rPr>
        <w:t>ε</w:t>
      </w:r>
      <w:r>
        <w:rPr>
          <w:rFonts w:eastAsia="Times New Roman"/>
          <w:szCs w:val="24"/>
        </w:rPr>
        <w:t>πιτροπή και αύριο στην Ολομέλεια;</w:t>
      </w:r>
    </w:p>
    <w:p w14:paraId="7E826A78" w14:textId="77777777" w:rsidR="001246DA" w:rsidRDefault="00D9261F">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Θα σας το εξηγήσω.</w:t>
      </w:r>
    </w:p>
    <w:p w14:paraId="7E826A79" w14:textId="77777777" w:rsidR="001246DA" w:rsidRDefault="00D9261F">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όμως, παρεμβάσεις. Σας παρακαλώ πολύ. Δεν βοηθάτε, κύριε Βορίδη.</w:t>
      </w:r>
    </w:p>
    <w:p w14:paraId="7E826A7A" w14:textId="77777777" w:rsidR="001246DA" w:rsidRDefault="00D9261F">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Ήδη έχουν αναληφθεί έντονες διπλωματικές πρωτοβουλίες και εκτός Ελλάδος για λογαριασμό της Ελλάδος, για να φτάσουμε σε κάποιες διατυπ</w:t>
      </w:r>
      <w:r>
        <w:rPr>
          <w:rFonts w:eastAsia="Times New Roman"/>
          <w:szCs w:val="24"/>
        </w:rPr>
        <w:t>ώσεις για το χρέος, να πάμε σε κάποια αρχή ξέφωτου για τη χώρα μας.</w:t>
      </w:r>
    </w:p>
    <w:p w14:paraId="7E826A7B" w14:textId="77777777" w:rsidR="001246DA" w:rsidRDefault="00D9261F">
      <w:pPr>
        <w:spacing w:line="600" w:lineRule="auto"/>
        <w:ind w:firstLine="720"/>
        <w:jc w:val="both"/>
        <w:rPr>
          <w:rFonts w:eastAsia="Times New Roman"/>
          <w:szCs w:val="24"/>
        </w:rPr>
      </w:pPr>
      <w:r>
        <w:rPr>
          <w:rFonts w:eastAsia="Times New Roman"/>
          <w:szCs w:val="24"/>
        </w:rPr>
        <w:t xml:space="preserve">Αυτό συμβαίνει τα τελευταία </w:t>
      </w:r>
      <w:proofErr w:type="spellStart"/>
      <w:r>
        <w:rPr>
          <w:rFonts w:eastAsia="Times New Roman"/>
          <w:szCs w:val="24"/>
        </w:rPr>
        <w:t>επτάμισι</w:t>
      </w:r>
      <w:proofErr w:type="spellEnd"/>
      <w:r>
        <w:rPr>
          <w:rFonts w:eastAsia="Times New Roman"/>
          <w:szCs w:val="24"/>
        </w:rPr>
        <w:t>, οκτώ χρόνια στην Ελλάδα. Το ξέρουμε. Αυτή είναι η πολιτική επιλογή της Κυβέρνησης. Είναι διαφανής, είναι δημόσια, τη γνωρίζουν όλοι, τη γνωρίζουν τα κ</w:t>
      </w:r>
      <w:r>
        <w:rPr>
          <w:rFonts w:eastAsia="Times New Roman"/>
          <w:szCs w:val="24"/>
        </w:rPr>
        <w:t>όμματα της Αντιπολίτευσης και όλοι γνωρίζουμε την ιστορική δοκιμασία που περνάει η χώρα από τις αρχές του 2010. Δεν είναι κάτι καινούργιο.</w:t>
      </w:r>
    </w:p>
    <w:p w14:paraId="7E826A7C" w14:textId="77777777" w:rsidR="001246DA" w:rsidRDefault="00D9261F">
      <w:pPr>
        <w:spacing w:line="600" w:lineRule="auto"/>
        <w:ind w:firstLine="720"/>
        <w:jc w:val="both"/>
        <w:rPr>
          <w:rFonts w:eastAsia="Times New Roman"/>
          <w:szCs w:val="24"/>
        </w:rPr>
      </w:pPr>
      <w:r>
        <w:rPr>
          <w:rFonts w:eastAsia="Times New Roman"/>
          <w:szCs w:val="24"/>
        </w:rPr>
        <w:t xml:space="preserve">Όσον αφορά τα </w:t>
      </w:r>
      <w:proofErr w:type="spellStart"/>
      <w:r>
        <w:rPr>
          <w:rFonts w:eastAsia="Times New Roman"/>
          <w:szCs w:val="24"/>
        </w:rPr>
        <w:t>προαπαιτούμενα</w:t>
      </w:r>
      <w:proofErr w:type="spellEnd"/>
      <w:r>
        <w:rPr>
          <w:rFonts w:eastAsia="Times New Roman"/>
          <w:szCs w:val="24"/>
        </w:rPr>
        <w:t>, ετέθησαν στο τραπέζι τελευταία στιγμή από τους δανειστές. Δεν είναι δική μας επιλογή. Θ</w:t>
      </w:r>
      <w:r>
        <w:rPr>
          <w:rFonts w:eastAsia="Times New Roman"/>
          <w:szCs w:val="24"/>
        </w:rPr>
        <w:t xml:space="preserve">α ήταν πολύ πιο εύκολο και για το Κοινοβούλιο και για τις αντοχές των συναδέλφων και για τις </w:t>
      </w:r>
      <w:r>
        <w:rPr>
          <w:rFonts w:eastAsia="Times New Roman"/>
          <w:szCs w:val="24"/>
        </w:rPr>
        <w:lastRenderedPageBreak/>
        <w:t>αντοχές της Συμπολίτευσης να περάσουν στο περασμένο πακέτο των μεγάλων μέτρων. Ετέθησαν την τελευταία στιγμή. Ετέθησαν για τις δικές τους σκοπιμότητες και για τη δ</w:t>
      </w:r>
      <w:r>
        <w:rPr>
          <w:rFonts w:eastAsia="Times New Roman"/>
          <w:szCs w:val="24"/>
        </w:rPr>
        <w:t>ική τους πολιτική λογική.</w:t>
      </w:r>
    </w:p>
    <w:p w14:paraId="7E826A7D" w14:textId="77777777" w:rsidR="001246DA" w:rsidRDefault="00D9261F">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Γιατί τα αποδέχονται;</w:t>
      </w:r>
    </w:p>
    <w:p w14:paraId="7E826A7E" w14:textId="77777777" w:rsidR="001246DA" w:rsidRDefault="00D9261F">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Θα αφήσουμε πέντε «ουρές» επουσιώδεις να υπονομεύσουν τη μείζονα πολιτική προσπάθεια; Αυτό είναι το αίτημα το δικό μας. Ήδη τη Δευτέρα έρχεται εσπευσμένως ο Γάλλος Υπουργός </w:t>
      </w:r>
      <w:r>
        <w:rPr>
          <w:rFonts w:eastAsia="Times New Roman"/>
          <w:szCs w:val="24"/>
        </w:rPr>
        <w:t xml:space="preserve">Οικονομικών </w:t>
      </w:r>
      <w:proofErr w:type="spellStart"/>
      <w:r>
        <w:rPr>
          <w:rFonts w:eastAsia="Times New Roman"/>
          <w:szCs w:val="24"/>
        </w:rPr>
        <w:t>Λεμέρ</w:t>
      </w:r>
      <w:proofErr w:type="spellEnd"/>
      <w:r>
        <w:rPr>
          <w:rFonts w:eastAsia="Times New Roman"/>
          <w:szCs w:val="24"/>
        </w:rPr>
        <w:t xml:space="preserve"> στην Αθήνα να ενημερώσει.</w:t>
      </w:r>
    </w:p>
    <w:p w14:paraId="7E826A7F" w14:textId="77777777" w:rsidR="001246DA" w:rsidRDefault="00D9261F">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w:t>
      </w:r>
      <w:r>
        <w:rPr>
          <w:rFonts w:eastAsia="Times New Roman"/>
          <w:szCs w:val="24"/>
        </w:rPr>
        <w:t>δ</w:t>
      </w:r>
      <w:r>
        <w:rPr>
          <w:rFonts w:eastAsia="Times New Roman"/>
          <w:szCs w:val="24"/>
        </w:rPr>
        <w:t>εν ακούστηκε)</w:t>
      </w:r>
    </w:p>
    <w:p w14:paraId="7E826A80" w14:textId="77777777" w:rsidR="001246DA" w:rsidRDefault="00D9261F">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w:t>
      </w:r>
      <w:proofErr w:type="spellStart"/>
      <w:r>
        <w:rPr>
          <w:rFonts w:eastAsia="Times New Roman"/>
          <w:szCs w:val="24"/>
        </w:rPr>
        <w:t>Αμυρά</w:t>
      </w:r>
      <w:proofErr w:type="spellEnd"/>
      <w:r>
        <w:rPr>
          <w:rFonts w:eastAsia="Times New Roman"/>
          <w:szCs w:val="24"/>
        </w:rPr>
        <w:t>, αν έχετε την καλοσύνη...</w:t>
      </w:r>
    </w:p>
    <w:p w14:paraId="7E826A8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Την επόμενη Τετάρτη γίνεται το </w:t>
      </w:r>
      <w:proofErr w:type="spellStart"/>
      <w:r>
        <w:rPr>
          <w:rFonts w:eastAsia="Times New Roman" w:cs="Times New Roman"/>
          <w:szCs w:val="24"/>
          <w:lang w:val="en-US"/>
        </w:rPr>
        <w:t>Eurogroup</w:t>
      </w:r>
      <w:proofErr w:type="spellEnd"/>
      <w:r>
        <w:rPr>
          <w:rFonts w:eastAsia="Times New Roman" w:cs="Times New Roman"/>
          <w:szCs w:val="24"/>
        </w:rPr>
        <w:t>.</w:t>
      </w:r>
    </w:p>
    <w:p w14:paraId="7E826A8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w:t>
      </w:r>
      <w:r>
        <w:rPr>
          <w:rFonts w:eastAsia="Times New Roman" w:cs="Times New Roman"/>
          <w:szCs w:val="24"/>
        </w:rPr>
        <w:t xml:space="preserve"> παρακαλώ.</w:t>
      </w:r>
    </w:p>
    <w:p w14:paraId="7E826A8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Κάνω έκκληση στο νου, στη λογική ενός πολιτικού πραγματισμού, ενώπιον μιας εθνικής ανάγκης. Αν μπορούμε να τα κατανοήσουμε, προχωρούμε. Αυτό είναι.</w:t>
      </w:r>
    </w:p>
    <w:p w14:paraId="7E826A8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p>
    <w:p w14:paraId="7E826A8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Ο Κοινοβουλευτικός Εκπρόσωπος </w:t>
      </w:r>
      <w:r>
        <w:rPr>
          <w:rFonts w:eastAsia="Times New Roman" w:cs="Times New Roman"/>
          <w:szCs w:val="24"/>
        </w:rPr>
        <w:t>της Ένωσης Κεντρώων κ. Μεγαλομύστακας έχει ζητήσει τον λόγο.</w:t>
      </w:r>
    </w:p>
    <w:p w14:paraId="7E826A8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Κύριε Πρόεδρε, πραγματικά</w:t>
      </w:r>
      <w:r>
        <w:rPr>
          <w:rFonts w:eastAsia="Times New Roman" w:cs="Times New Roman"/>
          <w:szCs w:val="24"/>
        </w:rPr>
        <w:t>,</w:t>
      </w:r>
      <w:r>
        <w:rPr>
          <w:rFonts w:eastAsia="Times New Roman" w:cs="Times New Roman"/>
          <w:szCs w:val="24"/>
        </w:rPr>
        <w:t xml:space="preserve"> αυτό που συμβαίνει σήμερα αποτελεί ντροπή για όλους μας και κυρίως ντροπή γι’ αυτούς που ισχυρίζονται ότι είναι αριστεροί, καθώς δεν μπορούμε</w:t>
      </w:r>
      <w:r>
        <w:rPr>
          <w:rFonts w:eastAsia="Times New Roman" w:cs="Times New Roman"/>
          <w:szCs w:val="24"/>
        </w:rPr>
        <w:t xml:space="preserve"> να παραδεχόμαστε μέσα στο Κοινοβούλιο ότι πλέον δεν νομοθετούμε εμείς και δεν κάνουμε αυτό που πρέπει για τη χώρα μας.</w:t>
      </w:r>
    </w:p>
    <w:p w14:paraId="7E826A8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Νομίζω ότι σας έχουν καταλάβει οι δανειστές. Σας έχουν βάλει στην ίδια κατηγορία με τους προηγούμενους, αυτούς που ήξεραν πώς θα τους διαχειριστούν, καθώς όλη η διαφθορά και όλες οι παθογένειες του παρελθόντος μάς οδήγησαν εδώ. Με τους προηγούμενους ίσως «</w:t>
      </w:r>
      <w:r>
        <w:rPr>
          <w:rFonts w:eastAsia="Times New Roman" w:cs="Times New Roman"/>
          <w:szCs w:val="24"/>
        </w:rPr>
        <w:t xml:space="preserve">πατούσαν» σε αυτό και ήξεραν ποια σκάνδαλα είχαν. Εσείς υποστηρίζετε ότι είστε καθαροί, αλλά δεν βλέπουμε καμμία απολύτως αλλαγή. Αυτό που συνέβαινε το 2010 συμβαίνει ακόμη και τώρα. </w:t>
      </w:r>
    </w:p>
    <w:p w14:paraId="7E826A8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 κόσμος δεν σας επέλεξε γι’ αυτό. Έχουμε καταντήσει μέσα στη Βουλή να ν</w:t>
      </w:r>
      <w:r>
        <w:rPr>
          <w:rFonts w:eastAsia="Times New Roman" w:cs="Times New Roman"/>
          <w:szCs w:val="24"/>
        </w:rPr>
        <w:t>ομοθετούμε με το καθεστώς του επείγοντος, του κατεπείγοντος και με εκπρόθεσμες τροπολογίες. Αυτό ευτελίζει πραγματικά το πολίτευμά μας, την Κοινοβουλευτική Δημοκρατία, καθώς δεν γίνεται λίγες ώρες πριν να μας δί</w:t>
      </w:r>
      <w:r>
        <w:rPr>
          <w:rFonts w:eastAsia="Times New Roman" w:cs="Times New Roman"/>
          <w:szCs w:val="24"/>
        </w:rPr>
        <w:lastRenderedPageBreak/>
        <w:t>νετε τροπολογίες άσχετες με το νομοσχέδιο, πο</w:t>
      </w:r>
      <w:r>
        <w:rPr>
          <w:rFonts w:eastAsia="Times New Roman" w:cs="Times New Roman"/>
          <w:szCs w:val="24"/>
        </w:rPr>
        <w:t xml:space="preserve">υ είναι πολύ σημαντικές, καθώς αποτελούν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 συμφωνία και να θέλετε να έλθουμε εμείς σήμερα να τις υπερψηφίσουμε.</w:t>
      </w:r>
    </w:p>
    <w:p w14:paraId="7E826A8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κάτι που δεν μπορώ να διανοηθώ. Μας έχουν περάσει για καρπαζοεισπράκτορες οι δανειστές; Δεν καταλαβαίνω. </w:t>
      </w:r>
      <w:r>
        <w:rPr>
          <w:rFonts w:eastAsia="Times New Roman" w:cs="Times New Roman"/>
          <w:szCs w:val="24"/>
        </w:rPr>
        <w:t xml:space="preserve">Δεν είχατε τον χρόνο; Εγώ πιστεύω ότι ακόμη και με την πίεση του </w:t>
      </w:r>
      <w:proofErr w:type="spellStart"/>
      <w:r>
        <w:rPr>
          <w:rFonts w:eastAsia="Times New Roman" w:cs="Times New Roman"/>
          <w:szCs w:val="24"/>
          <w:lang w:val="en-US"/>
        </w:rPr>
        <w:t>Eurogroup</w:t>
      </w:r>
      <w:proofErr w:type="spellEnd"/>
      <w:r>
        <w:rPr>
          <w:rFonts w:eastAsia="Times New Roman" w:cs="Times New Roman"/>
          <w:szCs w:val="24"/>
        </w:rPr>
        <w:t xml:space="preserve"> θα μπορούσατε να το φέρετε την άλλη εβδομάδα, τη Δευτέρα και την Τρίτη να συζητηθεί, να υπάρχει χρόνος. Και αν θέλετε να το φέρετε σήμερα, γιατί δεν ανοίγετε τον κατάλογο; Να ακούσο</w:t>
      </w:r>
      <w:r>
        <w:rPr>
          <w:rFonts w:eastAsia="Times New Roman" w:cs="Times New Roman"/>
          <w:szCs w:val="24"/>
        </w:rPr>
        <w:t xml:space="preserve">υμε εσάς, τους εκπροσώπους της </w:t>
      </w:r>
      <w:r>
        <w:rPr>
          <w:rFonts w:eastAsia="Times New Roman" w:cs="Times New Roman"/>
          <w:szCs w:val="24"/>
        </w:rPr>
        <w:t>σ</w:t>
      </w:r>
      <w:r>
        <w:rPr>
          <w:rFonts w:eastAsia="Times New Roman" w:cs="Times New Roman"/>
          <w:szCs w:val="24"/>
        </w:rPr>
        <w:t>υγκυβέρνησης, τη θέση σας, αν πρέπει να τα στηρίξουμε. Ή πάλι με μαύρη καρδιά θα τα ψηφίζετε και αφού εφαρμοστούν, μετά θα κάνετε συναντήσεις μεταξύ σας, για να δείτε πώς θα μπορέσετε να ακυρώσετε τις αποφάσεις σας; Δεν είνα</w:t>
      </w:r>
      <w:r>
        <w:rPr>
          <w:rFonts w:eastAsia="Times New Roman" w:cs="Times New Roman"/>
          <w:szCs w:val="24"/>
        </w:rPr>
        <w:t xml:space="preserve">ι σοβαρή πολιτική αυτή. </w:t>
      </w:r>
    </w:p>
    <w:p w14:paraId="7E826A8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θέλετε την ψήφο μας. Θα τα ψηφίσετε μόνοι σας. Θα ψηφίσετε το μνημόνιο αυτό και έτσι όπως πάτε θα φέρετε κι άλλο μνημόνιο, γιατί δυστυχώς δεν εκπέμπουν καμμία απολύτως σοβαρότητα τα όσα πολιτεύεστε. Δυστυχώς. Σοβαρότητα δεν είν</w:t>
      </w:r>
      <w:r>
        <w:rPr>
          <w:rFonts w:eastAsia="Times New Roman" w:cs="Times New Roman"/>
          <w:szCs w:val="24"/>
        </w:rPr>
        <w:t xml:space="preserve">αι το να ψηφίζω και μετά από δύο μέρες να βγαίνω και να φέρνω τροπολογίες με τις οποίες θα προσπαθώ να αναιρέσω τον νόμο που ψήφισα. Δυστυχώς. Γιατί δεν ανοίγει ο κατάλογος; Να μιλήσετε όλοι, να </w:t>
      </w:r>
      <w:r>
        <w:rPr>
          <w:rFonts w:eastAsia="Times New Roman" w:cs="Times New Roman"/>
          <w:szCs w:val="24"/>
        </w:rPr>
        <w:lastRenderedPageBreak/>
        <w:t>δούμε ποια είναι η θέση σας, ποια από αυτά πιστεύετε, με ποια</w:t>
      </w:r>
      <w:r>
        <w:rPr>
          <w:rFonts w:eastAsia="Times New Roman" w:cs="Times New Roman"/>
          <w:szCs w:val="24"/>
        </w:rPr>
        <w:t xml:space="preserve"> από αυτά συμφωνείτε και τι ακριβώς θέλετε να πετύχετε με όλα αυτά.</w:t>
      </w:r>
    </w:p>
    <w:p w14:paraId="7E826A8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826A8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κι εμείς.</w:t>
      </w:r>
    </w:p>
    <w:p w14:paraId="7E826A8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 xml:space="preserve">των Ελλήνων κ. Αθανάσιος </w:t>
      </w:r>
      <w:proofErr w:type="spellStart"/>
      <w:r>
        <w:rPr>
          <w:rFonts w:eastAsia="Times New Roman" w:cs="Times New Roman"/>
          <w:szCs w:val="24"/>
        </w:rPr>
        <w:t>Παπαχριστόπουλος</w:t>
      </w:r>
      <w:proofErr w:type="spellEnd"/>
      <w:r>
        <w:rPr>
          <w:rFonts w:eastAsia="Times New Roman" w:cs="Times New Roman"/>
          <w:szCs w:val="24"/>
        </w:rPr>
        <w:t>.</w:t>
      </w:r>
    </w:p>
    <w:p w14:paraId="7E826A8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ΑΘΑΝΑΣΙΟΣ ΠΑ</w:t>
      </w:r>
      <w:r>
        <w:rPr>
          <w:rFonts w:eastAsia="Times New Roman" w:cs="Times New Roman"/>
          <w:b/>
          <w:szCs w:val="24"/>
        </w:rPr>
        <w:t>ΠΑΧΡΙΣΤΟΠΟΥΛΟΣ:</w:t>
      </w:r>
      <w:r>
        <w:rPr>
          <w:rFonts w:eastAsia="Times New Roman" w:cs="Times New Roman"/>
          <w:szCs w:val="24"/>
        </w:rPr>
        <w:t xml:space="preserve"> Κύριε Πρόεδρε, θα γίνω λίγο δυσάρεστος. </w:t>
      </w:r>
    </w:p>
    <w:p w14:paraId="7E826A8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Ναι, πράγματι δεν είναι ό,τι ευχάριστο να σου επιβάλλει ο δυνατός όρους. Έχει μεγάλη σημασία, όμως, τουλάχιστον τα κόμματα που κυβέρνησαν σαράντα χρόνια να θυμηθούν ποιος έφερε τη χώρα εδώ και την έκανε αδύναμο κρίκο. </w:t>
      </w:r>
    </w:p>
    <w:p w14:paraId="7E826A9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γίνω δυσάρεστος υπενθυμίζοντας ότι</w:t>
      </w:r>
      <w:r>
        <w:rPr>
          <w:rFonts w:eastAsia="Times New Roman" w:cs="Times New Roman"/>
          <w:szCs w:val="24"/>
        </w:rPr>
        <w:t xml:space="preserve"> όταν η ανεργία είναι στο 27%, όταν το ¼ των περιουσιακών στοιχείων έχει χαθεί, όταν το 120% του ΑΕΠ το παραλαμβάνουμε στο 180% και όταν το χρέος, για το οποίο δεν ευθυνόμαστε, είναι 325 δισεκατομμύρια ευρώ -και το πώς έγιναν αυτά το βλέπουμε σήμερα μετά α</w:t>
      </w:r>
      <w:r>
        <w:rPr>
          <w:rFonts w:eastAsia="Times New Roman" w:cs="Times New Roman"/>
          <w:szCs w:val="24"/>
        </w:rPr>
        <w:t xml:space="preserve">πό πολλά χρόνια στις </w:t>
      </w:r>
      <w:r>
        <w:rPr>
          <w:rFonts w:eastAsia="Times New Roman" w:cs="Times New Roman"/>
          <w:szCs w:val="24"/>
        </w:rPr>
        <w:t>ε</w:t>
      </w:r>
      <w:r>
        <w:rPr>
          <w:rFonts w:eastAsia="Times New Roman" w:cs="Times New Roman"/>
          <w:szCs w:val="24"/>
        </w:rPr>
        <w:t xml:space="preserve">ξεταστικές για την υγεία και τα εξοπλιστικά- ναι, είμαστε αδύναμος κρίκος. </w:t>
      </w:r>
    </w:p>
    <w:p w14:paraId="7E826A9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ερωτώ: Στις 15 του μήνα είναι το </w:t>
      </w:r>
      <w:proofErr w:type="spellStart"/>
      <w:r>
        <w:rPr>
          <w:rFonts w:eastAsia="Times New Roman" w:cs="Times New Roman"/>
          <w:szCs w:val="24"/>
          <w:lang w:val="en-US"/>
        </w:rPr>
        <w:t>Eurogroup</w:t>
      </w:r>
      <w:proofErr w:type="spellEnd"/>
      <w:r>
        <w:rPr>
          <w:rFonts w:eastAsia="Times New Roman" w:cs="Times New Roman"/>
          <w:szCs w:val="24"/>
        </w:rPr>
        <w:t xml:space="preserve"> και στις 22 η Σύνοδος Κορυφής. Έντιμα διερωτηθείτε μέσα σας: Έχουμε άλλη επιλογή; Πράγματι θέλετε να μην τα ψηφ</w:t>
      </w:r>
      <w:r>
        <w:rPr>
          <w:rFonts w:eastAsia="Times New Roman" w:cs="Times New Roman"/>
          <w:szCs w:val="24"/>
        </w:rPr>
        <w:t xml:space="preserve">ίσουμε; Είδατε τι έπαθαν ο </w:t>
      </w:r>
      <w:proofErr w:type="spellStart"/>
      <w:r>
        <w:rPr>
          <w:rFonts w:eastAsia="Times New Roman" w:cs="Times New Roman"/>
          <w:szCs w:val="24"/>
        </w:rPr>
        <w:t>Φάρατζ</w:t>
      </w:r>
      <w:proofErr w:type="spellEnd"/>
      <w:r>
        <w:rPr>
          <w:rFonts w:eastAsia="Times New Roman" w:cs="Times New Roman"/>
          <w:szCs w:val="24"/>
        </w:rPr>
        <w:t xml:space="preserve"> στην Αγγλία και οι </w:t>
      </w:r>
      <w:proofErr w:type="spellStart"/>
      <w:r>
        <w:rPr>
          <w:rFonts w:eastAsia="Times New Roman" w:cs="Times New Roman"/>
          <w:szCs w:val="24"/>
        </w:rPr>
        <w:t>Ευρωσκεπτικιστές</w:t>
      </w:r>
      <w:proofErr w:type="spellEnd"/>
      <w:r>
        <w:rPr>
          <w:rFonts w:eastAsia="Times New Roman" w:cs="Times New Roman"/>
          <w:szCs w:val="24"/>
        </w:rPr>
        <w:t>; Εξαφανίστηκαν! Τσαμπουκάδες …</w:t>
      </w:r>
    </w:p>
    <w:p w14:paraId="7E826A9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(Θόρυβος - Γέλωτες από </w:t>
      </w:r>
      <w:r>
        <w:rPr>
          <w:rFonts w:eastAsia="Times New Roman" w:cs="Times New Roman"/>
          <w:szCs w:val="24"/>
        </w:rPr>
        <w:t>τις πτέρυγες</w:t>
      </w:r>
      <w:r>
        <w:rPr>
          <w:rFonts w:eastAsia="Times New Roman" w:cs="Times New Roman"/>
          <w:szCs w:val="24"/>
        </w:rPr>
        <w:t xml:space="preserve"> της Νέας Δημοκρατίας και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E826A9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Ακούστε λίγο. Επαναστατικός οίστρος εκ τους ασφαλ</w:t>
      </w:r>
      <w:r>
        <w:rPr>
          <w:rFonts w:eastAsia="Times New Roman" w:cs="Times New Roman"/>
          <w:szCs w:val="24"/>
        </w:rPr>
        <w:t xml:space="preserve">ούς δεν δικαιολογείται και δεν </w:t>
      </w:r>
      <w:proofErr w:type="spellStart"/>
      <w:r>
        <w:rPr>
          <w:rFonts w:eastAsia="Times New Roman" w:cs="Times New Roman"/>
          <w:szCs w:val="24"/>
        </w:rPr>
        <w:t>απολογούμεθα</w:t>
      </w:r>
      <w:proofErr w:type="spellEnd"/>
      <w:r>
        <w:rPr>
          <w:rFonts w:eastAsia="Times New Roman" w:cs="Times New Roman"/>
          <w:szCs w:val="24"/>
        </w:rPr>
        <w:t xml:space="preserve"> σε </w:t>
      </w:r>
      <w:r>
        <w:rPr>
          <w:rFonts w:eastAsia="Times New Roman" w:cs="Times New Roman"/>
          <w:szCs w:val="24"/>
        </w:rPr>
        <w:t>αυτούς,</w:t>
      </w:r>
      <w:r>
        <w:rPr>
          <w:rFonts w:eastAsia="Times New Roman" w:cs="Times New Roman"/>
          <w:szCs w:val="24"/>
        </w:rPr>
        <w:t xml:space="preserve"> που λεηλάτησαν τη χώρα σαράντα χρόνια. </w:t>
      </w:r>
    </w:p>
    <w:p w14:paraId="7E826A9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Ναι, είμαστε εδώ με απόλυτη διαφάνεια, να κάνουμε αυτό που πρέπει για να φύγει η χώρα από αυτήν την επιτροπεία.</w:t>
      </w:r>
    </w:p>
    <w:p w14:paraId="7E826A9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E826A9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 xml:space="preserve">Κουράκης): </w:t>
      </w:r>
      <w:r>
        <w:rPr>
          <w:rFonts w:eastAsia="Times New Roman" w:cs="Times New Roman"/>
          <w:szCs w:val="24"/>
        </w:rPr>
        <w:t xml:space="preserve">Ευχαριστούμε τον κ. </w:t>
      </w:r>
      <w:proofErr w:type="spellStart"/>
      <w:r>
        <w:rPr>
          <w:rFonts w:eastAsia="Times New Roman" w:cs="Times New Roman"/>
          <w:szCs w:val="24"/>
        </w:rPr>
        <w:t>Παπαχριστόπουλο</w:t>
      </w:r>
      <w:proofErr w:type="spellEnd"/>
      <w:r>
        <w:rPr>
          <w:rFonts w:eastAsia="Times New Roman" w:cs="Times New Roman"/>
          <w:szCs w:val="24"/>
        </w:rPr>
        <w:t>.</w:t>
      </w:r>
    </w:p>
    <w:p w14:paraId="7E826A9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 Πρόεδρος της Βουλής κ. Νικόλαος </w:t>
      </w:r>
      <w:proofErr w:type="spellStart"/>
      <w:r>
        <w:rPr>
          <w:rFonts w:eastAsia="Times New Roman" w:cs="Times New Roman"/>
          <w:szCs w:val="24"/>
        </w:rPr>
        <w:t>Βούτσης</w:t>
      </w:r>
      <w:proofErr w:type="spellEnd"/>
      <w:r>
        <w:rPr>
          <w:rFonts w:eastAsia="Times New Roman" w:cs="Times New Roman"/>
          <w:szCs w:val="24"/>
        </w:rPr>
        <w:t xml:space="preserve"> έχει τον λόγο.</w:t>
      </w:r>
    </w:p>
    <w:p w14:paraId="7E826A9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Ακούστηκαν εκφράσεις περί γελοιοποίησης, ευτελισμού, ντροπής κ.λπ.</w:t>
      </w:r>
      <w:r>
        <w:rPr>
          <w:rFonts w:eastAsia="Times New Roman" w:cs="Times New Roman"/>
          <w:szCs w:val="24"/>
        </w:rPr>
        <w:t>.</w:t>
      </w:r>
      <w:r>
        <w:rPr>
          <w:rFonts w:eastAsia="Times New Roman" w:cs="Times New Roman"/>
          <w:szCs w:val="24"/>
        </w:rPr>
        <w:t xml:space="preserve"> Είναι προφανές πως η </w:t>
      </w:r>
      <w:r>
        <w:rPr>
          <w:rFonts w:eastAsia="Times New Roman" w:cs="Times New Roman"/>
          <w:szCs w:val="24"/>
        </w:rPr>
        <w:lastRenderedPageBreak/>
        <w:t xml:space="preserve">σιωπή δεν είναι χρυσός και ποτέ δεν την ακολουθήσαμε, όχι μόνο εγώ προσωπικά, που δεν το έχω ακολουθήσει ποτέ, αλλά και συνάδελφοι απ’ όλες τις πτέρυγες. Πρέπει να τοποθετούμαστε επί της ουσίας στη συζήτηση που γίνεται. </w:t>
      </w:r>
    </w:p>
    <w:p w14:paraId="7E826A9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Μάλιστα, χθες</w:t>
      </w:r>
      <w:r>
        <w:rPr>
          <w:rFonts w:eastAsia="Times New Roman" w:cs="Times New Roman"/>
          <w:szCs w:val="24"/>
        </w:rPr>
        <w:t xml:space="preserve"> σε μια καλή συνεδρίαση της Διάσκεψης των Προέδρων -της οποίας το κλίμα δεν είχε καμμία σχέση με κάποιες διαρροές από ορισμένες πλευρές ότι έγινε χαμός κ.λπ.- δόθηκαν οι εξηγήσεις, άσχετο αν δεν έγιναν δεκτές. Αντικρούστηκαν από τους εκπροσώπους της Αξιωμα</w:t>
      </w:r>
      <w:r>
        <w:rPr>
          <w:rFonts w:eastAsia="Times New Roman" w:cs="Times New Roman"/>
          <w:szCs w:val="24"/>
        </w:rPr>
        <w:t>τικής Αντιπολίτευσης και της Ελάσσονος Αντιπολίτευσης, αλλά δόθηκαν εξηγήσεις και σε ένα πάρα πολύ σοβαρό και πολιτικό πλαίσιο. Μπορεί όποιος εκ των συναδέλφων θέλει να ανατρέξει και στα Πρακτικά. Πιστοποιήθηκε κατά πλειοψηφία ότι πρέπει να ακολουθήσουμε α</w:t>
      </w:r>
      <w:r>
        <w:rPr>
          <w:rFonts w:eastAsia="Times New Roman" w:cs="Times New Roman"/>
          <w:szCs w:val="24"/>
        </w:rPr>
        <w:t xml:space="preserve">υτή τη διαδικασία. Σωστά επαναλαμβάνεται επί της ουσίας αυτή η συζήτηση σε επίπεδο Ολομέλειας και είναι εύλογο. </w:t>
      </w:r>
    </w:p>
    <w:p w14:paraId="7E826A9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έχει κανένα νόημα να ανατρέξουμε για να πούμε ακριβώς πόσα και ποιοι τα έκαναν σε σχέση με συζητήσεις και δια</w:t>
      </w:r>
      <w:r>
        <w:rPr>
          <w:rFonts w:eastAsia="Times New Roman" w:cs="Times New Roman"/>
          <w:szCs w:val="24"/>
        </w:rPr>
        <w:t>δικασίες του Κοινοβουλίου, οι οποίες πράγματι σε όλο το παρελθόν διάστημα και μέχρι σήμερα, αρκετές φορές έχουν πληγεί ως προς την ορθότητα και τη διαδικαστική τους υφή. Απλώς θα υπενθυμίσω για τη συζήτηση και μόνο, χωρίς καμμία διάθεση συμψηφισμού ή αντίσ</w:t>
      </w:r>
      <w:r>
        <w:rPr>
          <w:rFonts w:eastAsia="Times New Roman" w:cs="Times New Roman"/>
          <w:szCs w:val="24"/>
        </w:rPr>
        <w:t>τιξης, ένα πλήθος διαδικα</w:t>
      </w:r>
      <w:r>
        <w:rPr>
          <w:rFonts w:eastAsia="Times New Roman" w:cs="Times New Roman"/>
          <w:szCs w:val="24"/>
        </w:rPr>
        <w:lastRenderedPageBreak/>
        <w:t>σιών μέσα από πράξεις νομοθετικού περιεχομένου, όπου ούτε καν ως τροπολογίες ή ως συζητήσεις κατεπείγοντος ή επείγοντος στη Βουλή, σε κρίσιμες φάσεις λόγω προθεσμιών ή άλλων διαδικασιών, υπείχαν κατά το Σύνταγμα θέση νομοθέτησης κα</w:t>
      </w:r>
      <w:r>
        <w:rPr>
          <w:rFonts w:eastAsia="Times New Roman" w:cs="Times New Roman"/>
          <w:szCs w:val="24"/>
        </w:rPr>
        <w:t xml:space="preserve">ι βεβαίως με τη δέσμευση που όλοι γνωρίζουμε μετά από σαράντα ή πόσες μέρες, να εγκρίνονται και από το </w:t>
      </w:r>
      <w:r>
        <w:rPr>
          <w:rFonts w:eastAsia="Times New Roman" w:cs="Times New Roman"/>
          <w:szCs w:val="24"/>
        </w:rPr>
        <w:t>ε</w:t>
      </w:r>
      <w:r>
        <w:rPr>
          <w:rFonts w:eastAsia="Times New Roman" w:cs="Times New Roman"/>
          <w:szCs w:val="24"/>
        </w:rPr>
        <w:t>λληνικό Κοινοβούλιο. Υπήρξε, λοιπόν, σειρά τέτοιων διαδικασιών προβλεπόμενες ή στα όρια του Συντάγματος, του Κανονισμού κ.λπ. που παρακολούθησαν αυτή τη</w:t>
      </w:r>
      <w:r>
        <w:rPr>
          <w:rFonts w:eastAsia="Times New Roman" w:cs="Times New Roman"/>
          <w:szCs w:val="24"/>
        </w:rPr>
        <w:t>ν επώδυνη διαδικασία αυτά τα χρόνια.</w:t>
      </w:r>
    </w:p>
    <w:p w14:paraId="7E826A9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Να έρθουμε, όμως, στην ουσία, γιατί περί της ουσίας πρόκειται και χθες με βάση την ουσία αντικρούσαμε και τις σχετικές αιτιάσεις στη Διάσκεψη των Προέδρων.</w:t>
      </w:r>
    </w:p>
    <w:p w14:paraId="7E826A9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όλοι γνωρίζουν ότι ευτυχώς η διαδ</w:t>
      </w:r>
      <w:r>
        <w:rPr>
          <w:rFonts w:eastAsia="Times New Roman" w:cs="Times New Roman"/>
          <w:szCs w:val="24"/>
        </w:rPr>
        <w:t xml:space="preserve">ικασία της συζήτησης για τη δεύτερη αξιολόγηση έχει πάρει έναν </w:t>
      </w:r>
      <w:proofErr w:type="spellStart"/>
      <w:r>
        <w:rPr>
          <w:rFonts w:eastAsia="Times New Roman" w:cs="Times New Roman"/>
          <w:szCs w:val="24"/>
        </w:rPr>
        <w:t>πολυπαραγοντικό</w:t>
      </w:r>
      <w:proofErr w:type="spellEnd"/>
      <w:r>
        <w:rPr>
          <w:rFonts w:eastAsia="Times New Roman" w:cs="Times New Roman"/>
          <w:szCs w:val="24"/>
        </w:rPr>
        <w:t xml:space="preserve"> και διεθνή χαρακτήρα σε όλα τα επίπεδα. Επαναλαμβάνω, ευτυχώς, διότι έχουν έρθει στην επιφάνεια όλα αυτά για τα οποία είτε εικάζαμε, είτε γνωρίζαμε, είτε όλοι οι συνάδελφοι από </w:t>
      </w:r>
      <w:r>
        <w:rPr>
          <w:rFonts w:eastAsia="Times New Roman" w:cs="Times New Roman"/>
          <w:szCs w:val="24"/>
        </w:rPr>
        <w:t>τα ευρωπαϊκά κόμματα της ευρύτερης οικογένειας στην οποία ανήκουν ήξεραν: Αντιθέσεις, αντιπαραθέσεις, νοοτροπίες, πολιτικές πιέσεις, τρικλοποδιές, επιτρέψτε μου την έκφραση. Να θυμίσω διαλόγους που είχαν γίνει πριν από έναν χρόνο και είχαν βγει στη δημοσιό</w:t>
      </w:r>
      <w:r>
        <w:rPr>
          <w:rFonts w:eastAsia="Times New Roman" w:cs="Times New Roman"/>
          <w:szCs w:val="24"/>
        </w:rPr>
        <w:t xml:space="preserve">τητα, που έλεγαν μια συγκεκριμένη στρατηγική, η οποία θα ακολουθείτο; </w:t>
      </w:r>
    </w:p>
    <w:p w14:paraId="7E826A9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Βλέπουμε κάθε μέρα τη διαδικασία, καθώς όλοι ανατρέχουμε στα </w:t>
      </w:r>
      <w:r>
        <w:rPr>
          <w:rFonts w:eastAsia="Times New Roman" w:cs="Times New Roman"/>
          <w:szCs w:val="24"/>
          <w:lang w:val="en-US"/>
        </w:rPr>
        <w:t>sites</w:t>
      </w:r>
      <w:r>
        <w:rPr>
          <w:rFonts w:eastAsia="Times New Roman" w:cs="Times New Roman"/>
          <w:szCs w:val="24"/>
        </w:rPr>
        <w:t>. Δεν είναι δυνατόν να έχουμε συνεχώς δίπλα μας τον Υπουργό Οικονομικών, που προΐσταται της διαπραγματευτικής ομάδας, γ</w:t>
      </w:r>
      <w:r>
        <w:rPr>
          <w:rFonts w:eastAsia="Times New Roman" w:cs="Times New Roman"/>
          <w:szCs w:val="24"/>
        </w:rPr>
        <w:t>ια να μας ενημερώνει. Γνωρίζουμε ότι γίνεται μια εξαιρετική προσπάθεια από πλευράς της Κυβέρνησης. Έτσι τη χαρακτηρίζω εγώ. Από άλλους χαρακτηρίζεται ως υποκριτική ή οτιδήποτε άλλο. Δεν παίζει ρόλο. Αυτή η διεθνής συζήτηση αφορά εν πολλοίς πάρα πολλά πράγμ</w:t>
      </w:r>
      <w:r>
        <w:rPr>
          <w:rFonts w:eastAsia="Times New Roman" w:cs="Times New Roman"/>
          <w:szCs w:val="24"/>
        </w:rPr>
        <w:t>ατα, πάρα πολλά μέτωπα, πάρα πολλούς συσχετισμούς, ακόμα και την ίδια την «αρχιτεκτονική» της Ευρώπης μετά το 2018. Αυτή η διεθνής συζήτηση γίνεται επ’ αφορμή του ελληνικού προγράμματος και της συζήτησης και της πίεσης που υπάρχει. Γνωρίζουμε όλοι πάρα πολ</w:t>
      </w:r>
      <w:r>
        <w:rPr>
          <w:rFonts w:eastAsia="Times New Roman" w:cs="Times New Roman"/>
          <w:szCs w:val="24"/>
        </w:rPr>
        <w:t>ύ καλά ότι αυτή η συζήτηση εξελίσσεται.</w:t>
      </w:r>
    </w:p>
    <w:p w14:paraId="7E826A9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lang w:val="en-US"/>
        </w:rPr>
        <w:t>E</w:t>
      </w:r>
      <w:proofErr w:type="spellStart"/>
      <w:r>
        <w:rPr>
          <w:rFonts w:eastAsia="Times New Roman" w:cs="Times New Roman"/>
          <w:szCs w:val="24"/>
        </w:rPr>
        <w:t>ίμαι</w:t>
      </w:r>
      <w:proofErr w:type="spellEnd"/>
      <w:r>
        <w:rPr>
          <w:rFonts w:eastAsia="Times New Roman" w:cs="Times New Roman"/>
          <w:szCs w:val="24"/>
        </w:rPr>
        <w:t xml:space="preserve"> αισιόδοξος -και το λέω ευθύτατα- ότι η εξέλιξή της τις προσεχείς μέρες, επικουρική απολύτως, θα είναι στην κατεύθυνση η χώρα να πετύχει μια συμφωνία με βάση την οποία σε ορατό διάστημα, εννοώ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θε</w:t>
      </w:r>
      <w:r>
        <w:rPr>
          <w:rFonts w:eastAsia="Times New Roman" w:cs="Times New Roman"/>
          <w:szCs w:val="24"/>
        </w:rPr>
        <w:t xml:space="preserve">σπισμένων προθεσμιών και του θεσπισμένου ορίζοντα, να προχωρήσει και στην έξοδο στις αγορές και στην τακτοποίηση του χρέους και σε όλα τα </w:t>
      </w:r>
      <w:proofErr w:type="spellStart"/>
      <w:r>
        <w:rPr>
          <w:rFonts w:eastAsia="Times New Roman" w:cs="Times New Roman"/>
          <w:szCs w:val="24"/>
        </w:rPr>
        <w:t>προαπαιτούμενα</w:t>
      </w:r>
      <w:proofErr w:type="spellEnd"/>
      <w:r>
        <w:rPr>
          <w:rFonts w:eastAsia="Times New Roman" w:cs="Times New Roman"/>
          <w:szCs w:val="24"/>
        </w:rPr>
        <w:t xml:space="preserve">, διότι ακριβώς η ελληνική οικονομία βρίσκεται –και όλοι το αναφέρουν αυτό διεθνώς, δεν αναφέρεται μόνο </w:t>
      </w:r>
      <w:r>
        <w:rPr>
          <w:rFonts w:eastAsia="Times New Roman" w:cs="Times New Roman"/>
          <w:szCs w:val="24"/>
        </w:rPr>
        <w:t>εδώ μέσα- με βάση τα τελευταία στοιχεία</w:t>
      </w:r>
      <w:r>
        <w:rPr>
          <w:rFonts w:eastAsia="Times New Roman" w:cs="Times New Roman"/>
          <w:szCs w:val="24"/>
        </w:rPr>
        <w:t>,</w:t>
      </w:r>
      <w:r>
        <w:rPr>
          <w:rFonts w:eastAsia="Times New Roman" w:cs="Times New Roman"/>
          <w:szCs w:val="24"/>
        </w:rPr>
        <w:t xml:space="preserve"> που υπάρχουν για κρίσιμους τομείς, είτε κοινωνικούς όπως η ανεργία, είτε για οικονομικούς που αφορούν στην ανάπτυξη, στην οποία έχει μπει ήδη </w:t>
      </w:r>
      <w:r>
        <w:rPr>
          <w:rFonts w:eastAsia="Times New Roman" w:cs="Times New Roman"/>
          <w:szCs w:val="24"/>
        </w:rPr>
        <w:lastRenderedPageBreak/>
        <w:t>η χώρα μας από το πρώτο τρίμηνο- σε μια κατάσταση που μπορεί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ω</w:t>
      </w:r>
      <w:r>
        <w:rPr>
          <w:rFonts w:eastAsia="Times New Roman" w:cs="Times New Roman"/>
          <w:szCs w:val="24"/>
        </w:rPr>
        <w:t xml:space="preserve">ς εφαλτήριο και με την παρούσα συμφωνία, τη δεύτερη αξιολόγηση, χωρίς επιπλέον επί της ουσίας μέτρα τώρα -τα οποία θα </w:t>
      </w:r>
      <w:proofErr w:type="spellStart"/>
      <w:r>
        <w:rPr>
          <w:rFonts w:eastAsia="Times New Roman" w:cs="Times New Roman"/>
          <w:szCs w:val="24"/>
        </w:rPr>
        <w:t>αναλαμβάνοντο</w:t>
      </w:r>
      <w:proofErr w:type="spellEnd"/>
      <w:r>
        <w:rPr>
          <w:rFonts w:eastAsia="Times New Roman" w:cs="Times New Roman"/>
          <w:szCs w:val="24"/>
        </w:rPr>
        <w:t xml:space="preserve"> και επ’ αυτού η συζήτηση </w:t>
      </w:r>
      <w:proofErr w:type="spellStart"/>
      <w:r>
        <w:rPr>
          <w:rFonts w:eastAsia="Times New Roman" w:cs="Times New Roman"/>
          <w:szCs w:val="24"/>
        </w:rPr>
        <w:t>εξηντλήθη</w:t>
      </w:r>
      <w:proofErr w:type="spellEnd"/>
      <w:r>
        <w:rPr>
          <w:rFonts w:eastAsia="Times New Roman" w:cs="Times New Roman"/>
          <w:szCs w:val="24"/>
        </w:rPr>
        <w:t xml:space="preserve"> την προηγούμενη φορά εδώ πέρα- να προχωρήσει και να έχει έναν πολύ καλό οδικό χάρτη με βά</w:t>
      </w:r>
      <w:r>
        <w:rPr>
          <w:rFonts w:eastAsia="Times New Roman" w:cs="Times New Roman"/>
          <w:szCs w:val="24"/>
        </w:rPr>
        <w:t xml:space="preserve">ση αυτά τα οποία έχουν προδιαγραφεί. </w:t>
      </w:r>
    </w:p>
    <w:p w14:paraId="7E826A9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Προς τα εκεί πηγαίνει αυτή η διεθνής συζήτηση, που δεν είναι συζήτηση ημερίδας, αλλά είναι μια σκληρή αντιπαράθεση απόψεων ανάμεσα σε οργανισμούς, σε Υπουργεία οικονομικών, σε ηγέτιδες δυνάμεις της Ευρωπαϊκής Ένωσης, ο</w:t>
      </w:r>
      <w:r>
        <w:rPr>
          <w:rFonts w:eastAsia="Times New Roman" w:cs="Times New Roman"/>
          <w:szCs w:val="24"/>
        </w:rPr>
        <w:t>ι οποίες παρακολουθούν όπως κι εμείς και τον εκλογικό κύκλο –και σημειώστε το αυτό- που γίνεται στην ευρωπαϊκή ήπειρο και όλοι προσπαθούν να κερδίσουν πόντους και στη γενικότερη συζήτηση</w:t>
      </w:r>
      <w:r>
        <w:rPr>
          <w:rFonts w:eastAsia="Times New Roman" w:cs="Times New Roman"/>
          <w:szCs w:val="24"/>
        </w:rPr>
        <w:t>,</w:t>
      </w:r>
      <w:r>
        <w:rPr>
          <w:rFonts w:eastAsia="Times New Roman" w:cs="Times New Roman"/>
          <w:szCs w:val="24"/>
        </w:rPr>
        <w:t xml:space="preserve"> που γίνεται για το μέλλον της Ευρώπης, στην οποία συμμετέχουμε όλοι </w:t>
      </w:r>
      <w:r>
        <w:rPr>
          <w:rFonts w:eastAsia="Times New Roman" w:cs="Times New Roman"/>
          <w:szCs w:val="24"/>
        </w:rPr>
        <w:t>μας, η οποία μέσα στο 2017 και προς το τέλος του θα οριοθετήσει ενδεχομένως μια νέα «αρχιτεκτονική», κάποιους νέους συσχετισμούς, μέτρα αλληλέγγυας αντιμετώπισης των αδιεξόδων και των κρίσεων της Ευρωπαϊκής Ένωσης κ.λπ..</w:t>
      </w:r>
    </w:p>
    <w:p w14:paraId="7E826AA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Κλείνω με αυτό, γιατί μακρηγόρησα κ</w:t>
      </w:r>
      <w:r>
        <w:rPr>
          <w:rFonts w:eastAsia="Times New Roman" w:cs="Times New Roman"/>
          <w:szCs w:val="24"/>
        </w:rPr>
        <w:t xml:space="preserve">αι με </w:t>
      </w:r>
      <w:proofErr w:type="spellStart"/>
      <w:r>
        <w:rPr>
          <w:rFonts w:eastAsia="Times New Roman" w:cs="Times New Roman"/>
          <w:szCs w:val="24"/>
        </w:rPr>
        <w:t>συγχωρείτε</w:t>
      </w:r>
      <w:proofErr w:type="spellEnd"/>
      <w:r>
        <w:rPr>
          <w:rFonts w:eastAsia="Times New Roman" w:cs="Times New Roman"/>
          <w:szCs w:val="24"/>
        </w:rPr>
        <w:t>. Χθες ήμουν αναλυτικός στη Διάσκεψη των Προέδρων, το γνωρίζουν οι συνάδελφοι: Η επιλογή της Κυβέρνησης έγινε με δεδομένο το ότι δεν υπήρχαν δυνατότητες να πάμε τη Δευτέρα, δηλαδή</w:t>
      </w:r>
      <w:r>
        <w:rPr>
          <w:rFonts w:eastAsia="Times New Roman" w:cs="Times New Roman"/>
          <w:szCs w:val="24"/>
        </w:rPr>
        <w:t>,</w:t>
      </w:r>
      <w:r>
        <w:rPr>
          <w:rFonts w:eastAsia="Times New Roman" w:cs="Times New Roman"/>
          <w:szCs w:val="24"/>
        </w:rPr>
        <w:t xml:space="preserve"> σε μια πιο κανονική διαδικασία, γιατί ούτε αυτή θα </w:t>
      </w:r>
      <w:r>
        <w:rPr>
          <w:rFonts w:eastAsia="Times New Roman" w:cs="Times New Roman"/>
          <w:szCs w:val="24"/>
        </w:rPr>
        <w:lastRenderedPageBreak/>
        <w:t>ήταν όπω</w:t>
      </w:r>
      <w:r>
        <w:rPr>
          <w:rFonts w:eastAsia="Times New Roman" w:cs="Times New Roman"/>
          <w:szCs w:val="24"/>
        </w:rPr>
        <w:t xml:space="preserve">ς θα έπρεπε, διότι εξελίσσονται σήμερα, αύριο, ήδη χθες το βράδυ εξελίχθηκαν, στη βάση και της απόφασης που πήραμε ότι σήμερα συζητιούνται, μια σειρά από συζητήσεις. </w:t>
      </w:r>
    </w:p>
    <w:p w14:paraId="7E826AA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Ειπώθηκε προηγούμενα -και το άκουσα- ότι θα έρθει και ο Υπουργός Οικονομικών της Γαλλίας.</w:t>
      </w:r>
      <w:r>
        <w:rPr>
          <w:rFonts w:eastAsia="Times New Roman" w:cs="Times New Roman"/>
          <w:szCs w:val="24"/>
        </w:rPr>
        <w:t xml:space="preserve"> Δεν είναι τίποτα το σπουδαίο αυτό, αλλά απλώς επί μια </w:t>
      </w:r>
      <w:r>
        <w:rPr>
          <w:rFonts w:eastAsia="Times New Roman" w:cs="Times New Roman"/>
          <w:szCs w:val="24"/>
        </w:rPr>
        <w:t>ε</w:t>
      </w:r>
      <w:r>
        <w:rPr>
          <w:rFonts w:eastAsia="Times New Roman" w:cs="Times New Roman"/>
          <w:szCs w:val="24"/>
        </w:rPr>
        <w:t xml:space="preserve">βδομάδα ο νέος Γάλλος Υπουργός Οικονομικών έκανε μια σειρά συζητήσεων -διερευνητικών και άλλων- στη βάση σχεδίων πολύ καλύτερων από αυτά τα οποία είχαν παρουσιαστεί και τα οποία σωστά, κατά την άποψή </w:t>
      </w:r>
      <w:r>
        <w:rPr>
          <w:rFonts w:eastAsia="Times New Roman" w:cs="Times New Roman"/>
          <w:szCs w:val="24"/>
        </w:rPr>
        <w:t xml:space="preserve">μου, </w:t>
      </w:r>
      <w:proofErr w:type="spellStart"/>
      <w:r>
        <w:rPr>
          <w:rFonts w:eastAsia="Times New Roman" w:cs="Times New Roman"/>
          <w:szCs w:val="24"/>
        </w:rPr>
        <w:t>απερρίφθησαν</w:t>
      </w:r>
      <w:proofErr w:type="spellEnd"/>
      <w:r>
        <w:rPr>
          <w:rFonts w:eastAsia="Times New Roman" w:cs="Times New Roman"/>
          <w:szCs w:val="24"/>
        </w:rPr>
        <w:t xml:space="preserve"> από την ελληνική Κυβέρνηση στις 22 Μαΐου. Αυτή είναι η κατάσταση. Δεν μπορούσε να πάει διαφορετικά η συζήτηση παραπέρα γι’ αυτούς τους λόγους. </w:t>
      </w:r>
    </w:p>
    <w:p w14:paraId="7E826AA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Άρα, η πρότασή μου είναι να υπάρξει η διαδικασία, να γίνει όσο θα γίνει η αντίκρουση επί της ο</w:t>
      </w:r>
      <w:r>
        <w:rPr>
          <w:rFonts w:eastAsia="Times New Roman" w:cs="Times New Roman"/>
          <w:szCs w:val="24"/>
        </w:rPr>
        <w:t xml:space="preserve">υσίας των θεμάτων που έχουν τεθεί και όλοι θα κρίνουν την επάρκεια από τους Υπουργούς της Κυβέρνησης. Ακούσαμε, παραδείγματος χάριν, λίγο νωρίτερα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επί της ουσίας να τοποθετείται και στα πέντε αντικείμενα. Να γίνει, λοιπόν, αντίκρουση</w:t>
      </w:r>
      <w:r>
        <w:rPr>
          <w:rFonts w:eastAsia="Times New Roman" w:cs="Times New Roman"/>
          <w:szCs w:val="24"/>
        </w:rPr>
        <w:t>, να διαφωτιστεί η Ολομέλεια και με μια διαδικασία την οποία να περιφρουρήσουμε –και είμαι σίγουρος πως θα το κάνουμε επί της ουσίας- να εξελιχθεί μέχρι σήμερα το απόγευμα.</w:t>
      </w:r>
    </w:p>
    <w:p w14:paraId="7E826AA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826AA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πολύ.</w:t>
      </w:r>
    </w:p>
    <w:p w14:paraId="7E826AA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w:t>
      </w:r>
      <w:r>
        <w:rPr>
          <w:rFonts w:eastAsia="Times New Roman" w:cs="Times New Roman"/>
          <w:b/>
          <w:szCs w:val="24"/>
        </w:rPr>
        <w:t>ΒΟΡΙΔΗΣ:</w:t>
      </w:r>
      <w:r>
        <w:rPr>
          <w:rFonts w:eastAsia="Times New Roman" w:cs="Times New Roman"/>
          <w:szCs w:val="24"/>
        </w:rPr>
        <w:t xml:space="preserve"> Κύριε Πρόεδρε, μπορώ να έχω τον λόγο;</w:t>
      </w:r>
    </w:p>
    <w:p w14:paraId="7E826AA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επί της διαδικασίας, μπορώ να έχω τον λόγο;</w:t>
      </w:r>
    </w:p>
    <w:p w14:paraId="7E826AA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w:t>
      </w:r>
    </w:p>
    <w:p w14:paraId="7E826AA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Δύο λεπτά. Δεν θα προχωρήσουμε έτσι με δευτερολογίες. </w:t>
      </w:r>
    </w:p>
    <w:p w14:paraId="7E826AA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ΜΑΥΡΟ</w:t>
      </w:r>
      <w:r>
        <w:rPr>
          <w:rFonts w:eastAsia="Times New Roman" w:cs="Times New Roman"/>
          <w:b/>
          <w:szCs w:val="24"/>
        </w:rPr>
        <w:t>ΥΔΗΣ ΒΟΡΙΔΗΣ:</w:t>
      </w:r>
      <w:r>
        <w:rPr>
          <w:rFonts w:eastAsia="Times New Roman" w:cs="Times New Roman"/>
          <w:szCs w:val="24"/>
        </w:rPr>
        <w:t xml:space="preserve"> </w:t>
      </w:r>
      <w:r>
        <w:rPr>
          <w:rFonts w:eastAsia="Times New Roman" w:cs="Times New Roman"/>
          <w:szCs w:val="24"/>
        </w:rPr>
        <w:t xml:space="preserve">Κύριε </w:t>
      </w:r>
      <w:r>
        <w:rPr>
          <w:rFonts w:eastAsia="Times New Roman" w:cs="Times New Roman"/>
          <w:szCs w:val="24"/>
        </w:rPr>
        <w:t>Πρόεδρε …</w:t>
      </w:r>
    </w:p>
    <w:p w14:paraId="7E826AA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κύριε Βορίδη, δεν έχετε τον λόγο. </w:t>
      </w:r>
    </w:p>
    <w:p w14:paraId="7E826AA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Έχει ζητήσει τον λόγο ο επισπεύδων Υπουργός Αγροτικής Ανάπτυξης για να πει κάτι…</w:t>
      </w:r>
    </w:p>
    <w:p w14:paraId="7E826AA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είχα ζητήσει τον λόγο.</w:t>
      </w:r>
    </w:p>
    <w:p w14:paraId="7E826AA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κύριε Υπουργέ. Είχε ζητήσει τον λόγο ο κ. Παππάς για να κάνει μια διευκρίνιση για λίγα δευτερόλεπτα.</w:t>
      </w:r>
    </w:p>
    <w:p w14:paraId="7E826AA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Ορίστε, κύριε Παππά, σας είχα υποσχεθεί ότι θα σας δώσω τον λόγο.</w:t>
      </w:r>
    </w:p>
    <w:p w14:paraId="7E826AA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Μια διευκρίνιση θέλω να </w:t>
      </w:r>
      <w:r>
        <w:rPr>
          <w:rFonts w:eastAsia="Times New Roman" w:cs="Times New Roman"/>
          <w:szCs w:val="24"/>
        </w:rPr>
        <w:t xml:space="preserve">κάνω. Η άποψή μας για την Αριστερά και τις </w:t>
      </w:r>
      <w:proofErr w:type="spellStart"/>
      <w:r>
        <w:rPr>
          <w:rFonts w:eastAsia="Times New Roman" w:cs="Times New Roman"/>
          <w:szCs w:val="24"/>
        </w:rPr>
        <w:t>εθνοκτόνες</w:t>
      </w:r>
      <w:proofErr w:type="spellEnd"/>
      <w:r>
        <w:rPr>
          <w:rFonts w:eastAsia="Times New Roman" w:cs="Times New Roman"/>
          <w:szCs w:val="24"/>
        </w:rPr>
        <w:t xml:space="preserve"> πολιτικές της είναι γνωστή και παλιά και σήμερα. Δεν είχαμε, δεν έχουμε και δεν θέλουμε να έχουμε καμμία συνάφεια. Τουναντίον, άλλοι συγκυβέρνησαν, άλλοι καθιέρωσαν, άλλοι νομιμοποίησαν την Αριστερά.  </w:t>
      </w:r>
    </w:p>
    <w:p w14:paraId="7E826AB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διευκρίνιση, λοιπόν, κύριε Πρόεδρε, είναι η εξής: Επειδή ο προφορικός λόγος διαφέρει του γραπτού, θα ήθελα να παρακαλέσω τους στενογράφους στην προηγούμενη τοποθέτησή μου, όταν ανέφερα τον όρο «Δεξιά» για τη Νέα Δημοκρατία, αυτό να μπει σε εισαγωγικά, γι</w:t>
      </w:r>
      <w:r>
        <w:rPr>
          <w:rFonts w:eastAsia="Times New Roman" w:cs="Times New Roman"/>
          <w:szCs w:val="24"/>
        </w:rPr>
        <w:t>ατί ούτως ή άλλως και οι ίδιοι εδώ και πάρα πολύ καιρό έχουν αποποιηθεί τον όρο.</w:t>
      </w:r>
    </w:p>
    <w:p w14:paraId="7E826AB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w:t>
      </w:r>
    </w:p>
    <w:p w14:paraId="7E826AB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w:t>
      </w:r>
    </w:p>
    <w:p w14:paraId="7E826AB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E826AB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θα ήθελα τον λόγο επί της διαδικασίας.</w:t>
      </w:r>
    </w:p>
    <w:p w14:paraId="7E826AB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(Αναστάσιος Κουράκης):</w:t>
      </w:r>
      <w:r>
        <w:rPr>
          <w:rFonts w:eastAsia="Times New Roman" w:cs="Times New Roman"/>
          <w:szCs w:val="24"/>
        </w:rPr>
        <w:t xml:space="preserve"> Στη διαδικασία είμαστε τώρα. Δεν κάνουμε τίποτε άλλο. Και ο Υπουργός ζήτησε τον λόγο επί της διαδικασίας. Δεν ξεφεύγουμε από τη διαδικασία, κύριε Θεοχαρόπουλε.</w:t>
      </w:r>
    </w:p>
    <w:p w14:paraId="7E826AB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14:paraId="7E826AB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w:t>
      </w:r>
      <w:r>
        <w:rPr>
          <w:rFonts w:eastAsia="Times New Roman" w:cs="Times New Roman"/>
          <w:b/>
          <w:szCs w:val="24"/>
        </w:rPr>
        <w:t>Ανάπτυξης και Τροφίμων):</w:t>
      </w:r>
      <w:r>
        <w:rPr>
          <w:rFonts w:eastAsia="Times New Roman" w:cs="Times New Roman"/>
          <w:szCs w:val="24"/>
        </w:rPr>
        <w:t xml:space="preserve"> Κυρίες και κύριοι συνάδελφοι, σίγουρα δεν είναι σωστό να νομοθετούμε με κατεπείγουσες νομοθεσίες, ούτε να εισάγουμε τροπολογίες σε κυρώσεις συμβάσεων.</w:t>
      </w:r>
    </w:p>
    <w:p w14:paraId="7E826AB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συμφωνήσω με την τοποθέτηση του Προέδρου της Βουλής ότι δεν είναι ορθό να μπα</w:t>
      </w:r>
      <w:r>
        <w:rPr>
          <w:rFonts w:eastAsia="Times New Roman" w:cs="Times New Roman"/>
          <w:szCs w:val="24"/>
        </w:rPr>
        <w:t>ίνουμε στη βάσανο του συμψηφισμού, «εσείς προχθές, οι της Νέας Δημοκρατίας και της Δημοκρατικής Συμπαράταξης, τα κάνατε, ήρθε και σε εμάς η ώρα».</w:t>
      </w:r>
    </w:p>
    <w:p w14:paraId="7E826AB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Εσείς το παρακάνατε, όμως.</w:t>
      </w:r>
    </w:p>
    <w:p w14:paraId="7E826AB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w:t>
      </w:r>
      <w:r>
        <w:rPr>
          <w:rFonts w:eastAsia="Times New Roman" w:cs="Times New Roman"/>
          <w:b/>
          <w:szCs w:val="24"/>
        </w:rPr>
        <w:t>ων):</w:t>
      </w:r>
      <w:r>
        <w:rPr>
          <w:rFonts w:eastAsia="Times New Roman" w:cs="Times New Roman"/>
          <w:szCs w:val="24"/>
        </w:rPr>
        <w:t xml:space="preserve"> Σας παρακαλώ.</w:t>
      </w:r>
    </w:p>
    <w:p w14:paraId="7E826AB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Όταν, όμως, αγαπητοί συνάδελφοι, πρόκειται για υπέρτατο συμφέρον, όταν κι εσείς το ξέρετε ότι με αυτές τις τροπολογίες ολοκληρώνεται η δεύτερη αξιολόγηση, ολοκληρώνονται οι υποχρεώσεις μας, ώστε να μπούμε στην επόμενη φάση που δεν είναι </w:t>
      </w:r>
      <w:r>
        <w:rPr>
          <w:rFonts w:eastAsia="Times New Roman" w:cs="Times New Roman"/>
          <w:szCs w:val="24"/>
        </w:rPr>
        <w:t>άλλη από την έξοδο της χώρας μας στις διεθνείς αγορές...</w:t>
      </w:r>
    </w:p>
    <w:p w14:paraId="7E826AB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Έχει και τρίτη αξιολόγηση.</w:t>
      </w:r>
    </w:p>
    <w:p w14:paraId="7E826AB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...και την έξοδο ουσιαστικά από την κρίση, θα περιμέναμε από εσάς περισσότερη υπευθυ</w:t>
      </w:r>
      <w:r>
        <w:rPr>
          <w:rFonts w:eastAsia="Times New Roman" w:cs="Times New Roman"/>
          <w:szCs w:val="24"/>
        </w:rPr>
        <w:t>νότητα αυτήν τη στιγμή.</w:t>
      </w:r>
    </w:p>
    <w:p w14:paraId="7E826AB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Είναι, αγαπητοί συνάδελφοι της Αντιπολίτευσης, πολλές φορές που οι καταστάσεις μπορούν να ανεχθούν ρητορικές</w:t>
      </w:r>
      <w:r>
        <w:rPr>
          <w:rFonts w:eastAsia="Times New Roman" w:cs="Times New Roman"/>
          <w:szCs w:val="24"/>
        </w:rPr>
        <w:t>,</w:t>
      </w:r>
      <w:r>
        <w:rPr>
          <w:rFonts w:eastAsia="Times New Roman" w:cs="Times New Roman"/>
          <w:szCs w:val="24"/>
        </w:rPr>
        <w:t xml:space="preserve"> που εστιάζουν στην πολιτική των εντυπώσεων και όχι στην πολιτική των λύσεων. Είναι, όμως, άλλες φορές, όπως τώρα, που αυτό</w:t>
      </w:r>
      <w:r>
        <w:rPr>
          <w:rFonts w:eastAsia="Times New Roman" w:cs="Times New Roman"/>
          <w:szCs w:val="24"/>
        </w:rPr>
        <w:t xml:space="preserve"> γίνεται επικίνδυνο. Αφήστε τον δημαγωγό που κρύβεται μέσα σας και λειτουργήστε σαν υπεύθυνη Αξιωματική Αντιπολίτευση.</w:t>
      </w:r>
    </w:p>
    <w:p w14:paraId="7E826ABF"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 Χειροκροτήματα από την πτέρυγα της Νέας Δημοκρατίας)</w:t>
      </w:r>
    </w:p>
    <w:p w14:paraId="7E826AC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χώρα θα προχωρήσει και θα προχωρήσει και χωρίς εσάς.</w:t>
      </w:r>
    </w:p>
    <w:p w14:paraId="7E826AC1" w14:textId="77777777" w:rsidR="001246DA" w:rsidRDefault="00D9261F">
      <w:pPr>
        <w:spacing w:line="600" w:lineRule="auto"/>
        <w:ind w:firstLine="720"/>
        <w:jc w:val="both"/>
        <w:rPr>
          <w:rFonts w:eastAsia="Times New Roman" w:cs="Times New Roman"/>
          <w:b/>
          <w:szCs w:val="24"/>
        </w:rPr>
      </w:pPr>
      <w:r>
        <w:rPr>
          <w:rFonts w:eastAsia="Times New Roman" w:cs="Times New Roman"/>
          <w:b/>
          <w:szCs w:val="24"/>
        </w:rPr>
        <w:t>ΠΡΟΕΔΡΕΥΩΝ (Αναστά</w:t>
      </w:r>
      <w:r>
        <w:rPr>
          <w:rFonts w:eastAsia="Times New Roman" w:cs="Times New Roman"/>
          <w:b/>
          <w:szCs w:val="24"/>
        </w:rPr>
        <w:t>σιος Κουράκης):</w:t>
      </w:r>
      <w:r>
        <w:rPr>
          <w:rFonts w:eastAsia="Times New Roman" w:cs="Times New Roman"/>
          <w:szCs w:val="24"/>
        </w:rPr>
        <w:t xml:space="preserve"> Ευχαριστώ.</w:t>
      </w:r>
    </w:p>
    <w:p w14:paraId="7E826AC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θα ήθελα τον λόγο επί της διαδικασίας.</w:t>
      </w:r>
    </w:p>
    <w:p w14:paraId="7E826AC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Είμαστε στη διαδικασία.</w:t>
      </w:r>
    </w:p>
    <w:p w14:paraId="7E826AC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Κύριε Θεοχαρόπουλε, έχετε τον λόγο.</w:t>
      </w:r>
    </w:p>
    <w:p w14:paraId="7E826AC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θα ήθελα τον λόγο.</w:t>
      </w:r>
    </w:p>
    <w:p w14:paraId="7E826AC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Ως τι; Συγγνώμη, υπάρχει κοινοβουλευτικός εκπρόσωπος, ο κ. </w:t>
      </w:r>
      <w:proofErr w:type="spellStart"/>
      <w:r>
        <w:rPr>
          <w:rFonts w:eastAsia="Times New Roman" w:cs="Times New Roman"/>
          <w:szCs w:val="24"/>
        </w:rPr>
        <w:t>Δένδιας</w:t>
      </w:r>
      <w:proofErr w:type="spellEnd"/>
      <w:r>
        <w:rPr>
          <w:rFonts w:eastAsia="Times New Roman" w:cs="Times New Roman"/>
          <w:szCs w:val="24"/>
        </w:rPr>
        <w:t>. Εάν θέλει κάτι...</w:t>
      </w:r>
    </w:p>
    <w:p w14:paraId="7E826AC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Θέλω να εγείρω θέμα αντισυνταγματικότητας. Θα μου δώσετε τον λόγο;</w:t>
      </w:r>
    </w:p>
    <w:p w14:paraId="7E826AC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θέμα της αντι</w:t>
      </w:r>
      <w:r>
        <w:rPr>
          <w:rFonts w:eastAsia="Times New Roman" w:cs="Times New Roman"/>
          <w:szCs w:val="24"/>
        </w:rPr>
        <w:t xml:space="preserve">συνταγματικότητας το έχει αναφέρει ο κ. </w:t>
      </w:r>
      <w:proofErr w:type="spellStart"/>
      <w:r>
        <w:rPr>
          <w:rFonts w:eastAsia="Times New Roman" w:cs="Times New Roman"/>
          <w:szCs w:val="24"/>
        </w:rPr>
        <w:t>Δένδιας</w:t>
      </w:r>
      <w:proofErr w:type="spellEnd"/>
      <w:r>
        <w:rPr>
          <w:rFonts w:eastAsia="Times New Roman" w:cs="Times New Roman"/>
          <w:szCs w:val="24"/>
        </w:rPr>
        <w:t>. Θα τον ρωτήσω σε λίγο...</w:t>
      </w:r>
    </w:p>
    <w:p w14:paraId="7E826AC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Όχι, εδώ μιλάμε....</w:t>
      </w:r>
    </w:p>
    <w:p w14:paraId="7E826AC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Δυο λεπτά, κύριε Βορίδη. Έχει τον λόγο ο κύριος...</w:t>
      </w:r>
    </w:p>
    <w:p w14:paraId="7E826AC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Είπαμε ότι καταστρατηγήσαμε τη διαδικασία, αλλά...</w:t>
      </w:r>
    </w:p>
    <w:p w14:paraId="7E826AC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κα</w:t>
      </w:r>
      <w:r>
        <w:rPr>
          <w:rFonts w:eastAsia="Times New Roman" w:cs="Times New Roman"/>
          <w:szCs w:val="24"/>
        </w:rPr>
        <w:t>μ</w:t>
      </w:r>
      <w:r>
        <w:rPr>
          <w:rFonts w:eastAsia="Times New Roman" w:cs="Times New Roman"/>
          <w:szCs w:val="24"/>
        </w:rPr>
        <w:t>μία διαδικασία.</w:t>
      </w:r>
    </w:p>
    <w:p w14:paraId="7E826AC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Έχει τον λόγο ο κ. Θεοχαρόπουλος.</w:t>
      </w:r>
    </w:p>
    <w:p w14:paraId="7E826AC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επί της διαδικασίας πρώτα-πρώτα μια ξεκάθαρη πρόταση: Το Σώμα εδώ να ψηφ</w:t>
      </w:r>
      <w:r>
        <w:rPr>
          <w:rFonts w:eastAsia="Times New Roman" w:cs="Times New Roman"/>
          <w:szCs w:val="24"/>
        </w:rPr>
        <w:t>ίσει στην πορεία για το εάν θα υπάρξει κανονικός κατάλογος ομιλητών, αν θα υπάρξει η διαδικασία όπως έχει ξαναγίνει και σε κύρωση σύμβασης.</w:t>
      </w:r>
    </w:p>
    <w:p w14:paraId="7E826AC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Άκουσα πριν τον Πρόεδρο της Βουλής</w:t>
      </w:r>
      <w:r>
        <w:rPr>
          <w:rFonts w:eastAsia="Times New Roman" w:cs="Times New Roman"/>
          <w:szCs w:val="24"/>
        </w:rPr>
        <w:t>,</w:t>
      </w:r>
      <w:r>
        <w:rPr>
          <w:rFonts w:eastAsia="Times New Roman" w:cs="Times New Roman"/>
          <w:szCs w:val="24"/>
        </w:rPr>
        <w:t xml:space="preserve"> που έκανε μια ομιλία όχι ως Πρόεδρος της Βουλής, αλλά ως κυβερνητικός εκπρόσωπος</w:t>
      </w:r>
      <w:r>
        <w:rPr>
          <w:rFonts w:eastAsia="Times New Roman" w:cs="Times New Roman"/>
          <w:szCs w:val="24"/>
        </w:rPr>
        <w:t>. Δυστυχώς, αναφέρθηκε υποστηρικτικά στην Κυβέρνηση σε όλα τα θέματα της διαπραγμάτευσης, ενώ εμείς βάλαμε συγκεκριμένα θέματα εδώ και δεν ζητήσαμε πολιτική ομιλία από τον Πρόεδρο της Βουλής. Ζητήσαμε να μας απαντήσει για ποιον λόγο γίνονται αυτά που γίνον</w:t>
      </w:r>
      <w:r>
        <w:rPr>
          <w:rFonts w:eastAsia="Times New Roman" w:cs="Times New Roman"/>
          <w:szCs w:val="24"/>
        </w:rPr>
        <w:t xml:space="preserve">ται σήμερα εδώ στην Ολομέλεια. Αντί να πάρουμε συγκεκριμένες απαντήσεις, ακούσαμε κατηγορίες για το παρελθόν, ενώ αυτό που </w:t>
      </w:r>
      <w:r>
        <w:rPr>
          <w:rFonts w:eastAsia="Times New Roman" w:cs="Times New Roman"/>
          <w:szCs w:val="24"/>
        </w:rPr>
        <w:t>έπρεπε</w:t>
      </w:r>
      <w:r>
        <w:rPr>
          <w:rFonts w:eastAsia="Times New Roman" w:cs="Times New Roman"/>
          <w:szCs w:val="24"/>
        </w:rPr>
        <w:t xml:space="preserve"> να κάνετε σήμερα είναι να λέτε τι κάνετε επί δυο χρόνια τώρα σε αυτή τη διαδικασία. </w:t>
      </w:r>
    </w:p>
    <w:p w14:paraId="7E826AD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Ταυτοχρόνως, θα σας θυμίσω ότι ποτέ δεν ε</w:t>
      </w:r>
      <w:r>
        <w:rPr>
          <w:rFonts w:eastAsia="Times New Roman" w:cs="Times New Roman"/>
          <w:szCs w:val="24"/>
        </w:rPr>
        <w:t xml:space="preserve">ίχε γίνει ούτε να περάσει χωρίς γνωμοδότηση της Επιστημονικής Επιτροπής </w:t>
      </w:r>
      <w:proofErr w:type="spellStart"/>
      <w:r>
        <w:rPr>
          <w:rFonts w:eastAsia="Times New Roman" w:cs="Times New Roman"/>
          <w:szCs w:val="24"/>
        </w:rPr>
        <w:t>μνημονιακό</w:t>
      </w:r>
      <w:proofErr w:type="spellEnd"/>
      <w:r>
        <w:rPr>
          <w:rFonts w:eastAsia="Times New Roman" w:cs="Times New Roman"/>
          <w:szCs w:val="24"/>
        </w:rPr>
        <w:t xml:space="preserve"> </w:t>
      </w:r>
      <w:proofErr w:type="spellStart"/>
      <w:r>
        <w:rPr>
          <w:rFonts w:eastAsia="Times New Roman" w:cs="Times New Roman"/>
          <w:szCs w:val="24"/>
        </w:rPr>
        <w:t>προαπαιτούμενο</w:t>
      </w:r>
      <w:proofErr w:type="spellEnd"/>
      <w:r>
        <w:rPr>
          <w:rFonts w:eastAsia="Times New Roman" w:cs="Times New Roman"/>
          <w:szCs w:val="24"/>
        </w:rPr>
        <w:t>, ούτε χωρίς να έρθει σε αυτήν τη διαδικασία, αυτό δηλαδή που συμβαίνει σήμερα. Το λέω αυτό για να κατανοήσουμε τι συμβαίνει.</w:t>
      </w:r>
    </w:p>
    <w:p w14:paraId="7E826AD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Εδώ, λοιπόν, χρειάζεται και το Πρ</w:t>
      </w:r>
      <w:r>
        <w:rPr>
          <w:rFonts w:eastAsia="Times New Roman" w:cs="Times New Roman"/>
          <w:szCs w:val="24"/>
        </w:rPr>
        <w:t>οεδρείο της Βουλής να διασφαλίσει τη λειτουργία. Ό,τι έχει γίνει μέχρι σήμερα έχει γίνει. Σήμερα το Σώμα να αποφασίσει ξεκάθαρα ότι θα συνεχιστεί η συνεδρίαση με όσους ομιλητές θέλουν να εγγραφούν και, αν χρειαστεί, να πάει και αύριο. Άκουσα τον Πρόεδρο τη</w:t>
      </w:r>
      <w:r>
        <w:rPr>
          <w:rFonts w:eastAsia="Times New Roman" w:cs="Times New Roman"/>
          <w:szCs w:val="24"/>
        </w:rPr>
        <w:t>ς Βουλής να λέει ότι τη Δευτέρα πρέπει να είμαστε έτοιμοι. Άρα, μπορεί να πάει και αύριο. Δεν είναι δυνατόν σε τέτοια κρίσιμα ζητήματα να μένουμε σε διαδικαστικά προσχήματα.</w:t>
      </w:r>
    </w:p>
    <w:p w14:paraId="7E826AD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Κατανοητό. Το κρατάμε. Δεν το κλείνουμε αυτό.</w:t>
      </w:r>
    </w:p>
    <w:p w14:paraId="7E826AD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7E826AD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 Αναφέρομαι πάλι σε αυτό</w:t>
      </w:r>
      <w:r>
        <w:rPr>
          <w:rFonts w:eastAsia="Times New Roman" w:cs="Times New Roman"/>
          <w:szCs w:val="24"/>
        </w:rPr>
        <w:t>,</w:t>
      </w:r>
      <w:r>
        <w:rPr>
          <w:rFonts w:eastAsia="Times New Roman" w:cs="Times New Roman"/>
          <w:szCs w:val="24"/>
        </w:rPr>
        <w:t xml:space="preserve"> που ο συνάδελφος κ. Βορίδης προσπαθεί να σας πει -και μου επιτρέπει να τον ερμηνεύσω- ότι εδώ ηγέρθη ένα θέμα αντισυνταγματικότητας.</w:t>
      </w:r>
    </w:p>
    <w:p w14:paraId="7E826AD5" w14:textId="77777777" w:rsidR="001246DA" w:rsidRDefault="00D9261F">
      <w:pPr>
        <w:spacing w:line="600" w:lineRule="auto"/>
        <w:ind w:firstLine="720"/>
        <w:jc w:val="both"/>
        <w:rPr>
          <w:rFonts w:eastAsia="Times New Roman"/>
          <w:szCs w:val="24"/>
        </w:rPr>
      </w:pPr>
      <w:r>
        <w:rPr>
          <w:rFonts w:eastAsia="Times New Roman"/>
          <w:szCs w:val="24"/>
        </w:rPr>
        <w:t xml:space="preserve">Η απάντηση όλων των </w:t>
      </w:r>
      <w:proofErr w:type="spellStart"/>
      <w:r>
        <w:rPr>
          <w:rFonts w:eastAsia="Times New Roman"/>
          <w:szCs w:val="24"/>
        </w:rPr>
        <w:t>ομ</w:t>
      </w:r>
      <w:r>
        <w:rPr>
          <w:rFonts w:eastAsia="Times New Roman"/>
          <w:szCs w:val="24"/>
        </w:rPr>
        <w:t>ιλησάντων</w:t>
      </w:r>
      <w:proofErr w:type="spellEnd"/>
      <w:r>
        <w:rPr>
          <w:rFonts w:eastAsia="Times New Roman"/>
          <w:szCs w:val="24"/>
        </w:rPr>
        <w:t xml:space="preserve"> από την πλευρά της Πλειοψηφίας -και μου επιτρέπει να τον ερμηνεύσω- και του κυρίου Προέδρου της Βουλής και του Υπουργού; Δεν απάντησαν στην αντισυνταγματικότητα. Επικαλέστηκαν δίκαιο της ανάγκης το οποίο, αν αντιλαμβάνομαι καλά, στο μεν κοινό δίκ</w:t>
      </w:r>
      <w:r>
        <w:rPr>
          <w:rFonts w:eastAsia="Times New Roman"/>
          <w:szCs w:val="24"/>
        </w:rPr>
        <w:t xml:space="preserve">αιο αίρει το άδικο, στο δε δίκαιο στο επίπεδο του Συντάγματος προϋποθέτει άλλα πράγματα, τα οποία αυτήν τη στιγμή εδώ δεν ισχύουν. </w:t>
      </w:r>
    </w:p>
    <w:p w14:paraId="7E826AD6" w14:textId="77777777" w:rsidR="001246DA" w:rsidRDefault="00D9261F">
      <w:pPr>
        <w:spacing w:line="600" w:lineRule="auto"/>
        <w:ind w:firstLine="720"/>
        <w:jc w:val="both"/>
        <w:rPr>
          <w:rFonts w:eastAsia="Times New Roman"/>
          <w:szCs w:val="24"/>
        </w:rPr>
      </w:pPr>
      <w:r>
        <w:rPr>
          <w:rFonts w:eastAsia="Times New Roman"/>
          <w:szCs w:val="24"/>
        </w:rPr>
        <w:t xml:space="preserve">Κατά συνέπεια, εάν εγώ άκουσα καλά, υπήρξε συνομολόγηση της </w:t>
      </w:r>
      <w:proofErr w:type="spellStart"/>
      <w:r>
        <w:rPr>
          <w:rFonts w:eastAsia="Times New Roman"/>
          <w:szCs w:val="24"/>
        </w:rPr>
        <w:t>αντισυνταγματικότητος</w:t>
      </w:r>
      <w:proofErr w:type="spellEnd"/>
      <w:r>
        <w:rPr>
          <w:rFonts w:eastAsia="Times New Roman"/>
          <w:szCs w:val="24"/>
        </w:rPr>
        <w:t xml:space="preserve"> στην πραγματικότητα από όλους τους ομιλητέ</w:t>
      </w:r>
      <w:r>
        <w:rPr>
          <w:rFonts w:eastAsia="Times New Roman"/>
          <w:szCs w:val="24"/>
        </w:rPr>
        <w:t>ς. Υπό αυτή την έννοια, λοιπόν, καλείται η Εθνική Αντιπροσωπεία να λάβει απόφαση. Υπάρχει ή δεν υπάρχει αντισυνταγματικότητα εδώ; Εάν υπάρχει αντισυνταγματικότητα, τότε όλα τα υπόλοιπα περί καταλόγου ομιλητών, περί, περί, περί, περιττεύουν. Αναχωρούμε, φεύ</w:t>
      </w:r>
      <w:r>
        <w:rPr>
          <w:rFonts w:eastAsia="Times New Roman"/>
          <w:szCs w:val="24"/>
        </w:rPr>
        <w:t xml:space="preserve">γουμε, παίρνει η Κυβέρνηση το νομοθέτημα το </w:t>
      </w:r>
      <w:r>
        <w:rPr>
          <w:rFonts w:eastAsia="Times New Roman"/>
          <w:szCs w:val="24"/>
        </w:rPr>
        <w:lastRenderedPageBreak/>
        <w:t>οποίο έφερε με όλες αυτές τις τροπολογίες και φροντίζει την επόμενη φορά, όταν θα επιχειρήσει να νομοθετήσει, να είναι συνταγματικό.</w:t>
      </w:r>
    </w:p>
    <w:p w14:paraId="7E826AD7" w14:textId="77777777" w:rsidR="001246DA" w:rsidRDefault="00D9261F">
      <w:pPr>
        <w:spacing w:line="600" w:lineRule="auto"/>
        <w:ind w:firstLine="720"/>
        <w:jc w:val="both"/>
        <w:rPr>
          <w:rFonts w:eastAsia="Times New Roman"/>
          <w:szCs w:val="24"/>
        </w:rPr>
      </w:pPr>
      <w:r>
        <w:rPr>
          <w:rFonts w:eastAsia="Times New Roman"/>
          <w:szCs w:val="24"/>
        </w:rPr>
        <w:t xml:space="preserve">Είναι δύο διαφορετικά θέματα. Πρώτα αντισυνταγματικότητα επί του γενικού, μετά </w:t>
      </w:r>
      <w:r>
        <w:rPr>
          <w:rFonts w:eastAsia="Times New Roman"/>
          <w:szCs w:val="24"/>
        </w:rPr>
        <w:t xml:space="preserve">η διαδικασία επί του γενικού, μετά οι </w:t>
      </w:r>
      <w:proofErr w:type="spellStart"/>
      <w:r>
        <w:rPr>
          <w:rFonts w:eastAsia="Times New Roman"/>
          <w:szCs w:val="24"/>
        </w:rPr>
        <w:t>αντισυνταγματικότητες</w:t>
      </w:r>
      <w:proofErr w:type="spellEnd"/>
      <w:r>
        <w:rPr>
          <w:rFonts w:eastAsia="Times New Roman"/>
          <w:szCs w:val="24"/>
        </w:rPr>
        <w:t xml:space="preserve"> επί των συγκεκριμένων διατάξεων. Είναι διαφορετικά θέματα. </w:t>
      </w:r>
    </w:p>
    <w:p w14:paraId="7E826AD8" w14:textId="77777777" w:rsidR="001246DA" w:rsidRDefault="00D9261F">
      <w:pPr>
        <w:spacing w:line="600" w:lineRule="auto"/>
        <w:ind w:firstLine="720"/>
        <w:jc w:val="both"/>
        <w:rPr>
          <w:rFonts w:eastAsia="Times New Roman"/>
          <w:szCs w:val="24"/>
        </w:rPr>
      </w:pPr>
      <w:r>
        <w:rPr>
          <w:rFonts w:eastAsia="Times New Roman"/>
          <w:szCs w:val="24"/>
        </w:rPr>
        <w:t xml:space="preserve">Άρα, σας παρακαλώ να τεθεί προς συζήτηση το θέμα της </w:t>
      </w:r>
      <w:proofErr w:type="spellStart"/>
      <w:r>
        <w:rPr>
          <w:rFonts w:eastAsia="Times New Roman"/>
          <w:szCs w:val="24"/>
        </w:rPr>
        <w:t>αντισυνταγματικότητος</w:t>
      </w:r>
      <w:proofErr w:type="spellEnd"/>
      <w:r>
        <w:rPr>
          <w:rFonts w:eastAsia="Times New Roman"/>
          <w:szCs w:val="24"/>
        </w:rPr>
        <w:t>, να απαντήσει όποιος θεωρεί ότι αυτή η διαδικασία είναι συντα</w:t>
      </w:r>
      <w:r>
        <w:rPr>
          <w:rFonts w:eastAsia="Times New Roman"/>
          <w:szCs w:val="24"/>
        </w:rPr>
        <w:t xml:space="preserve">γματική με αυτόν τον τρόπο που ασκείται. Πώς θα το δικαιολογήσει μετά στον εαυτό του, αυτό είναι άλλο θέμα. Να μας εξηγήσει, όμως, γιατί είναι συνταγματική. </w:t>
      </w:r>
    </w:p>
    <w:p w14:paraId="7E826AD9" w14:textId="77777777" w:rsidR="001246DA" w:rsidRDefault="00D9261F">
      <w:pPr>
        <w:spacing w:line="600" w:lineRule="auto"/>
        <w:ind w:firstLine="720"/>
        <w:jc w:val="both"/>
        <w:rPr>
          <w:rFonts w:eastAsia="Times New Roman"/>
          <w:szCs w:val="24"/>
        </w:rPr>
      </w:pPr>
      <w:r>
        <w:rPr>
          <w:rFonts w:eastAsia="Times New Roman"/>
          <w:szCs w:val="24"/>
        </w:rPr>
        <w:t>Εκτός αν -ξαναλέω- η Κυβέρνηση τι κάνει εδώ; Επικαλείται δίκαιο της ανάγκης που καταλύει το Σύνταγ</w:t>
      </w:r>
      <w:r>
        <w:rPr>
          <w:rFonts w:eastAsia="Times New Roman"/>
          <w:szCs w:val="24"/>
        </w:rPr>
        <w:t xml:space="preserve">μα; Για να είμαι </w:t>
      </w:r>
      <w:proofErr w:type="spellStart"/>
      <w:r>
        <w:rPr>
          <w:rFonts w:eastAsia="Times New Roman"/>
          <w:szCs w:val="24"/>
        </w:rPr>
        <w:t>συνεννοημένοι</w:t>
      </w:r>
      <w:proofErr w:type="spellEnd"/>
      <w:r>
        <w:rPr>
          <w:rFonts w:eastAsia="Times New Roman"/>
          <w:szCs w:val="24"/>
        </w:rPr>
        <w:t xml:space="preserve">, αυτό μας λέει; </w:t>
      </w:r>
    </w:p>
    <w:p w14:paraId="7E826ADA" w14:textId="77777777" w:rsidR="001246DA" w:rsidRDefault="00D9261F">
      <w:pPr>
        <w:spacing w:line="600" w:lineRule="auto"/>
        <w:ind w:firstLine="720"/>
        <w:jc w:val="both"/>
        <w:rPr>
          <w:rFonts w:eastAsia="Times New Roman"/>
          <w:b/>
          <w:bCs/>
          <w:szCs w:val="24"/>
        </w:rPr>
      </w:pPr>
      <w:r>
        <w:rPr>
          <w:rFonts w:eastAsia="Times New Roman"/>
          <w:b/>
          <w:bCs/>
          <w:szCs w:val="24"/>
        </w:rPr>
        <w:t xml:space="preserve">ΠΡΟΕΔΡΕΥΩΝ (Αναστάσιος Κουράκης): </w:t>
      </w:r>
      <w:r>
        <w:rPr>
          <w:rFonts w:eastAsia="Times New Roman"/>
          <w:bCs/>
          <w:szCs w:val="24"/>
        </w:rPr>
        <w:t>Καλώς.</w:t>
      </w:r>
    </w:p>
    <w:p w14:paraId="7E826ADB" w14:textId="77777777" w:rsidR="001246DA" w:rsidRDefault="00D9261F">
      <w:pPr>
        <w:spacing w:line="600" w:lineRule="auto"/>
        <w:ind w:firstLine="720"/>
        <w:jc w:val="both"/>
        <w:rPr>
          <w:rFonts w:eastAsia="Times New Roman"/>
          <w:szCs w:val="24"/>
        </w:rPr>
      </w:pPr>
      <w:r>
        <w:rPr>
          <w:rFonts w:eastAsia="Times New Roman"/>
          <w:b/>
          <w:bCs/>
          <w:szCs w:val="24"/>
        </w:rPr>
        <w:t xml:space="preserve">ΜΑΥΡΟΥΔΗΣ ΒΟΡΙΔΗΣ: </w:t>
      </w:r>
      <w:r>
        <w:rPr>
          <w:rFonts w:eastAsia="Times New Roman"/>
          <w:szCs w:val="24"/>
        </w:rPr>
        <w:t>Προφανώς δεν μας λέει αυτό, διότι η απάντηση περί πράξεων νομοθετικού περιεχομένου δεν συνιστά απάντηση. Οι πράξεις νομοθετικού περιεχομένου περιλαμ</w:t>
      </w:r>
      <w:r>
        <w:rPr>
          <w:rFonts w:eastAsia="Times New Roman"/>
          <w:szCs w:val="24"/>
        </w:rPr>
        <w:t xml:space="preserve">βάνονται στο Σύνταγμα, υπάρχει τέτοια δυνατότητα και αν ήθελε η Κυβέρνηση, ας το ακολουθούσε. Δεν το ακολουθεί. Ακολουθεί αντισυνταγματική διαδικασία. Εδώ πρόκειται για </w:t>
      </w:r>
      <w:proofErr w:type="spellStart"/>
      <w:r>
        <w:rPr>
          <w:rFonts w:eastAsia="Times New Roman"/>
          <w:szCs w:val="24"/>
        </w:rPr>
        <w:t>εφαρμοστικές</w:t>
      </w:r>
      <w:proofErr w:type="spellEnd"/>
      <w:r>
        <w:rPr>
          <w:rFonts w:eastAsia="Times New Roman"/>
          <w:szCs w:val="24"/>
        </w:rPr>
        <w:t xml:space="preserve"> διατάξεις παρεμπιπτόντως. Αλλά αυτά τα είπε ο κ. Αθανασίου.</w:t>
      </w:r>
    </w:p>
    <w:p w14:paraId="7E826ADC" w14:textId="77777777" w:rsidR="001246DA" w:rsidRDefault="00D9261F">
      <w:pPr>
        <w:spacing w:line="600" w:lineRule="auto"/>
        <w:ind w:firstLine="720"/>
        <w:jc w:val="both"/>
        <w:rPr>
          <w:rFonts w:eastAsia="Times New Roman"/>
          <w:szCs w:val="24"/>
        </w:rPr>
      </w:pPr>
      <w:r>
        <w:rPr>
          <w:rFonts w:eastAsia="Times New Roman"/>
          <w:b/>
          <w:szCs w:val="24"/>
        </w:rPr>
        <w:lastRenderedPageBreak/>
        <w:t>ΧΑΡΑΛΑΜΠΟΣ ΑΘΑ</w:t>
      </w:r>
      <w:r>
        <w:rPr>
          <w:rFonts w:eastAsia="Times New Roman"/>
          <w:b/>
          <w:szCs w:val="24"/>
        </w:rPr>
        <w:t>ΝΑΣΙΟΥ:</w:t>
      </w:r>
      <w:r>
        <w:rPr>
          <w:rFonts w:eastAsia="Times New Roman"/>
          <w:szCs w:val="24"/>
        </w:rPr>
        <w:t xml:space="preserve"> Όχι στις διεθνείς συμβάσεις, όμως.</w:t>
      </w:r>
    </w:p>
    <w:p w14:paraId="7E826ADD" w14:textId="77777777" w:rsidR="001246DA" w:rsidRDefault="00D9261F">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Το ξέρω. Χαράλαμπε, μην μπλέξουμε στους νομικούς παραδείσους, διότι η κοινωνία δεν τα καταλαβαίνει. Άκουσα τι είπες και έχεις δίκιο, είναι έτσι.</w:t>
      </w:r>
    </w:p>
    <w:p w14:paraId="7E826ADE" w14:textId="77777777" w:rsidR="001246DA" w:rsidRDefault="00D9261F">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όμως, εδώ πρέπει να αποφανθούμ</w:t>
      </w:r>
      <w:r>
        <w:rPr>
          <w:rFonts w:eastAsia="Times New Roman"/>
          <w:szCs w:val="24"/>
        </w:rPr>
        <w:t xml:space="preserve">ε επί του ενός και συγκεκριμένου, της συνταγματικότητας ή όχι της </w:t>
      </w:r>
      <w:proofErr w:type="spellStart"/>
      <w:r>
        <w:rPr>
          <w:rFonts w:eastAsia="Times New Roman"/>
          <w:szCs w:val="24"/>
        </w:rPr>
        <w:t>ακολουθηθείσας</w:t>
      </w:r>
      <w:proofErr w:type="spellEnd"/>
      <w:r>
        <w:rPr>
          <w:rFonts w:eastAsia="Times New Roman"/>
          <w:szCs w:val="24"/>
        </w:rPr>
        <w:t xml:space="preserve"> διαδικασίας από την πλευρά της Κυβέρνησης.</w:t>
      </w:r>
    </w:p>
    <w:p w14:paraId="7E826ADF" w14:textId="77777777" w:rsidR="001246DA" w:rsidRDefault="00D9261F">
      <w:pPr>
        <w:spacing w:line="600" w:lineRule="auto"/>
        <w:ind w:firstLine="720"/>
        <w:jc w:val="both"/>
        <w:rPr>
          <w:rFonts w:eastAsia="Times New Roman"/>
          <w:szCs w:val="24"/>
        </w:rPr>
      </w:pPr>
      <w:r>
        <w:rPr>
          <w:rFonts w:eastAsia="Times New Roman"/>
          <w:szCs w:val="24"/>
        </w:rPr>
        <w:t>Εμείς, η Νέα Δημοκρατία, λέμε ότι είναι απολύτως αντισυνταγματική και σας παρακαλούμε να θέσετε το θέμα όπως ο Κανονισμός προβλέπει.</w:t>
      </w:r>
    </w:p>
    <w:p w14:paraId="7E826AE0" w14:textId="77777777" w:rsidR="001246DA" w:rsidRDefault="00D9261F">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7E826AE1" w14:textId="77777777" w:rsidR="001246DA" w:rsidRDefault="00D9261F">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Κοιτάξτε,</w:t>
      </w:r>
      <w:r>
        <w:rPr>
          <w:rFonts w:eastAsia="Times New Roman"/>
          <w:b/>
          <w:bCs/>
          <w:szCs w:val="24"/>
        </w:rPr>
        <w:t xml:space="preserve"> </w:t>
      </w:r>
      <w:r>
        <w:rPr>
          <w:rFonts w:eastAsia="Times New Roman"/>
          <w:bCs/>
          <w:szCs w:val="24"/>
        </w:rPr>
        <w:t xml:space="preserve">κύριε </w:t>
      </w:r>
      <w:proofErr w:type="spellStart"/>
      <w:r>
        <w:rPr>
          <w:rFonts w:eastAsia="Times New Roman"/>
          <w:bCs/>
          <w:szCs w:val="24"/>
        </w:rPr>
        <w:t>Δένδια</w:t>
      </w:r>
      <w:proofErr w:type="spellEnd"/>
      <w:r>
        <w:rPr>
          <w:rFonts w:eastAsia="Times New Roman"/>
          <w:bCs/>
          <w:szCs w:val="24"/>
        </w:rPr>
        <w:t xml:space="preserve">. Έχουμε δύο θέματα, αυτό που βάλατε και αυτό που έβαλε ο κ. Θεοχαρόπουλος. </w:t>
      </w:r>
    </w:p>
    <w:p w14:paraId="7E826AE2" w14:textId="77777777" w:rsidR="001246DA" w:rsidRDefault="00D9261F">
      <w:pPr>
        <w:spacing w:line="600" w:lineRule="auto"/>
        <w:ind w:firstLine="720"/>
        <w:jc w:val="both"/>
        <w:rPr>
          <w:rFonts w:eastAsia="Times New Roman"/>
          <w:bCs/>
          <w:szCs w:val="24"/>
        </w:rPr>
      </w:pPr>
      <w:r>
        <w:rPr>
          <w:rFonts w:eastAsia="Times New Roman"/>
          <w:bCs/>
          <w:szCs w:val="24"/>
        </w:rPr>
        <w:t xml:space="preserve">Για το θέμα της συνταγματικότητας, σύμφωνα με το άρθρο 100 του </w:t>
      </w:r>
      <w:r>
        <w:rPr>
          <w:rFonts w:eastAsia="Times New Roman"/>
          <w:bCs/>
          <w:szCs w:val="24"/>
        </w:rPr>
        <w:t>Κανονισμού της Βουλής, μπαίνει μόνο σε νομοσχέδια και όχι σε τροπολογίες. Εδώ πέρα έχουμε....</w:t>
      </w:r>
    </w:p>
    <w:p w14:paraId="7E826AE3" w14:textId="77777777" w:rsidR="001246DA" w:rsidRDefault="00D9261F">
      <w:pPr>
        <w:spacing w:line="600" w:lineRule="auto"/>
        <w:ind w:firstLine="720"/>
        <w:jc w:val="both"/>
        <w:rPr>
          <w:rFonts w:eastAsia="Times New Roman"/>
          <w:bCs/>
          <w:szCs w:val="24"/>
        </w:rPr>
      </w:pPr>
      <w:r>
        <w:rPr>
          <w:rFonts w:eastAsia="Times New Roman"/>
          <w:b/>
          <w:bCs/>
          <w:szCs w:val="24"/>
        </w:rPr>
        <w:t xml:space="preserve">ΜΑΥΡΟΥΔΗΣ ΒΟΡΙΔΗΣ: </w:t>
      </w:r>
      <w:r>
        <w:rPr>
          <w:rFonts w:eastAsia="Times New Roman"/>
          <w:bCs/>
          <w:szCs w:val="24"/>
        </w:rPr>
        <w:t>Τι λέτε τώρα;</w:t>
      </w:r>
    </w:p>
    <w:p w14:paraId="7E826AE4" w14:textId="77777777" w:rsidR="001246DA" w:rsidRDefault="00D9261F">
      <w:pPr>
        <w:spacing w:line="600" w:lineRule="auto"/>
        <w:ind w:firstLine="720"/>
        <w:jc w:val="center"/>
        <w:rPr>
          <w:rFonts w:eastAsia="Times New Roman"/>
          <w:b/>
          <w:bCs/>
          <w:szCs w:val="24"/>
        </w:rPr>
      </w:pPr>
      <w:r>
        <w:rPr>
          <w:rFonts w:eastAsia="Times New Roman"/>
          <w:bCs/>
          <w:szCs w:val="24"/>
        </w:rPr>
        <w:t>(Θόρυβος στην Αίθουσα)</w:t>
      </w:r>
    </w:p>
    <w:p w14:paraId="7E826AE5" w14:textId="77777777" w:rsidR="001246DA" w:rsidRDefault="00D9261F">
      <w:pPr>
        <w:spacing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Εδώ πέρα έχουμε τροπολογίες. Βάζετε θέμα αντισυνταγματικότητας των τροπο</w:t>
      </w:r>
      <w:r>
        <w:rPr>
          <w:rFonts w:eastAsia="Times New Roman"/>
          <w:bCs/>
          <w:szCs w:val="24"/>
        </w:rPr>
        <w:t xml:space="preserve">λογιών ή εν γένει στην όλη διαδικασία που ακολουθείται; </w:t>
      </w:r>
    </w:p>
    <w:p w14:paraId="7E826AE6" w14:textId="77777777" w:rsidR="001246DA" w:rsidRDefault="00D9261F">
      <w:pPr>
        <w:spacing w:line="600" w:lineRule="auto"/>
        <w:ind w:firstLine="720"/>
        <w:jc w:val="both"/>
        <w:rPr>
          <w:rFonts w:eastAsia="Times New Roman"/>
          <w:bCs/>
          <w:szCs w:val="24"/>
        </w:rPr>
      </w:pPr>
      <w:r>
        <w:rPr>
          <w:rFonts w:eastAsia="Times New Roman"/>
          <w:bCs/>
          <w:szCs w:val="24"/>
        </w:rPr>
        <w:t xml:space="preserve">Αν είναι έτσι, ποιο άρθρο του Συντάγματος παραβιάζεται μέσα από αυτήν τη διαδικασία, που </w:t>
      </w:r>
      <w:proofErr w:type="spellStart"/>
      <w:r>
        <w:rPr>
          <w:rFonts w:eastAsia="Times New Roman"/>
          <w:bCs/>
          <w:szCs w:val="24"/>
        </w:rPr>
        <w:t>σημειωτέον</w:t>
      </w:r>
      <w:proofErr w:type="spellEnd"/>
      <w:r>
        <w:rPr>
          <w:rFonts w:eastAsia="Times New Roman"/>
          <w:bCs/>
          <w:szCs w:val="24"/>
        </w:rPr>
        <w:t xml:space="preserve"> την έχουμε ακολουθήσει πάρα </w:t>
      </w:r>
      <w:proofErr w:type="spellStart"/>
      <w:r>
        <w:rPr>
          <w:rFonts w:eastAsia="Times New Roman"/>
          <w:bCs/>
          <w:szCs w:val="24"/>
        </w:rPr>
        <w:t>πάρα</w:t>
      </w:r>
      <w:proofErr w:type="spellEnd"/>
      <w:r>
        <w:rPr>
          <w:rFonts w:eastAsia="Times New Roman"/>
          <w:bCs/>
          <w:szCs w:val="24"/>
        </w:rPr>
        <w:t xml:space="preserve"> πολλές φορές μέσα σε συμβάσεις να έχουμε ... </w:t>
      </w:r>
    </w:p>
    <w:p w14:paraId="7E826AE7" w14:textId="77777777" w:rsidR="001246DA" w:rsidRDefault="00D9261F">
      <w:pPr>
        <w:spacing w:line="600" w:lineRule="auto"/>
        <w:ind w:firstLine="720"/>
        <w:jc w:val="center"/>
        <w:rPr>
          <w:rFonts w:eastAsia="Times New Roman"/>
          <w:b/>
          <w:bCs/>
          <w:szCs w:val="24"/>
        </w:rPr>
      </w:pPr>
      <w:r>
        <w:rPr>
          <w:rFonts w:eastAsia="Times New Roman"/>
          <w:bCs/>
          <w:szCs w:val="24"/>
        </w:rPr>
        <w:t>(Θόρυβος στην Αίθουσ</w:t>
      </w:r>
      <w:r>
        <w:rPr>
          <w:rFonts w:eastAsia="Times New Roman"/>
          <w:bCs/>
          <w:szCs w:val="24"/>
        </w:rPr>
        <w:t>α)</w:t>
      </w:r>
    </w:p>
    <w:p w14:paraId="7E826AE8" w14:textId="77777777" w:rsidR="001246DA" w:rsidRDefault="00D9261F">
      <w:pPr>
        <w:spacing w:line="600" w:lineRule="auto"/>
        <w:ind w:firstLine="720"/>
        <w:jc w:val="both"/>
        <w:rPr>
          <w:rFonts w:eastAsia="Times New Roman"/>
          <w:bCs/>
          <w:szCs w:val="24"/>
        </w:rPr>
      </w:pPr>
      <w:r>
        <w:rPr>
          <w:rFonts w:eastAsia="Times New Roman"/>
          <w:bCs/>
          <w:szCs w:val="24"/>
        </w:rPr>
        <w:t>Έχω έναν κατάλογο πλήρη σε πόσες περιπτώσεις έχουμε συζητήσει και ψηφίσει τροπολογίες σε συμβάσεις. Σε καμμία περίπτωση δεν είχε εγερθεί ζήτημα αντισυνταγματικότητας.</w:t>
      </w:r>
    </w:p>
    <w:p w14:paraId="7E826AE9" w14:textId="77777777" w:rsidR="001246DA" w:rsidRDefault="00D9261F">
      <w:pPr>
        <w:spacing w:line="600" w:lineRule="auto"/>
        <w:ind w:firstLine="720"/>
        <w:jc w:val="both"/>
        <w:rPr>
          <w:rFonts w:eastAsia="Times New Roman"/>
          <w:szCs w:val="24"/>
        </w:rPr>
      </w:pPr>
      <w:r>
        <w:rPr>
          <w:rFonts w:eastAsia="Times New Roman"/>
          <w:b/>
          <w:bCs/>
          <w:szCs w:val="24"/>
        </w:rPr>
        <w:t xml:space="preserve">ΜΑΥΡΟΥΔΗΣ ΒΟΡΙΔΗΣ: </w:t>
      </w:r>
      <w:r>
        <w:rPr>
          <w:rFonts w:eastAsia="Times New Roman"/>
          <w:bCs/>
          <w:szCs w:val="24"/>
        </w:rPr>
        <w:t>Κύριε Πρόεδρε, θα ήθελα τον λόγο.</w:t>
      </w:r>
    </w:p>
    <w:p w14:paraId="7E826AEA" w14:textId="77777777" w:rsidR="001246DA" w:rsidRDefault="00D9261F">
      <w:pPr>
        <w:spacing w:line="600" w:lineRule="auto"/>
        <w:ind w:firstLine="720"/>
        <w:jc w:val="both"/>
        <w:rPr>
          <w:rFonts w:eastAsia="Times New Roman"/>
          <w:bCs/>
          <w:szCs w:val="24"/>
        </w:rPr>
      </w:pPr>
      <w:r>
        <w:rPr>
          <w:rFonts w:eastAsia="Times New Roman"/>
          <w:b/>
          <w:bCs/>
          <w:szCs w:val="24"/>
        </w:rPr>
        <w:t>ΠΡΟΕΔΡΕΥΩΝ (Αναστάσιος Κουράκης):</w:t>
      </w:r>
      <w:r>
        <w:rPr>
          <w:rFonts w:eastAsia="Times New Roman"/>
          <w:b/>
          <w:bCs/>
          <w:szCs w:val="24"/>
        </w:rPr>
        <w:t xml:space="preserve"> </w:t>
      </w:r>
      <w:r>
        <w:rPr>
          <w:rFonts w:eastAsia="Times New Roman"/>
          <w:bCs/>
          <w:szCs w:val="24"/>
        </w:rPr>
        <w:t>Θα σας παρακαλέσω στο θέμα αυτό, στο οποίο με τον άλφα ή βήτα τρόπο τοποθετήθηκαν όλοι, να μην επιμείνετε και να δούμε μόνο το θέμα που έχει ο κ. Θεοχαρόπουλος.</w:t>
      </w:r>
    </w:p>
    <w:p w14:paraId="7E826AEB" w14:textId="77777777" w:rsidR="001246DA" w:rsidRDefault="00D9261F">
      <w:pPr>
        <w:spacing w:line="600" w:lineRule="auto"/>
        <w:ind w:firstLine="720"/>
        <w:jc w:val="both"/>
        <w:rPr>
          <w:rFonts w:eastAsia="Times New Roman"/>
          <w:bCs/>
          <w:szCs w:val="24"/>
        </w:rPr>
      </w:pPr>
      <w:r>
        <w:rPr>
          <w:rFonts w:eastAsia="Times New Roman"/>
          <w:b/>
          <w:bCs/>
          <w:szCs w:val="24"/>
        </w:rPr>
        <w:t xml:space="preserve">ΜΑΥΡΟΥΔΗΣ ΒΟΡΙΔΗΣ: </w:t>
      </w:r>
      <w:r>
        <w:rPr>
          <w:rFonts w:eastAsia="Times New Roman"/>
          <w:bCs/>
          <w:szCs w:val="24"/>
        </w:rPr>
        <w:t xml:space="preserve">Κύριε Πρόεδρε, με </w:t>
      </w:r>
      <w:proofErr w:type="spellStart"/>
      <w:r>
        <w:rPr>
          <w:rFonts w:eastAsia="Times New Roman"/>
          <w:bCs/>
          <w:szCs w:val="24"/>
        </w:rPr>
        <w:t>συγχωρείτε</w:t>
      </w:r>
      <w:proofErr w:type="spellEnd"/>
      <w:r>
        <w:rPr>
          <w:rFonts w:eastAsia="Times New Roman"/>
          <w:bCs/>
          <w:szCs w:val="24"/>
        </w:rPr>
        <w:t>, μπορώ να έχω τον λόγο;</w:t>
      </w:r>
    </w:p>
    <w:p w14:paraId="7E826AEC" w14:textId="77777777" w:rsidR="001246DA" w:rsidRDefault="00D9261F">
      <w:pPr>
        <w:spacing w:line="600" w:lineRule="auto"/>
        <w:ind w:firstLine="720"/>
        <w:jc w:val="both"/>
        <w:rPr>
          <w:rFonts w:eastAsia="Times New Roman"/>
          <w:b/>
          <w:bCs/>
          <w:szCs w:val="24"/>
        </w:rPr>
      </w:pPr>
      <w:r>
        <w:rPr>
          <w:rFonts w:eastAsia="Times New Roman"/>
          <w:b/>
          <w:bCs/>
          <w:szCs w:val="24"/>
        </w:rPr>
        <w:t>ΠΡΟΕΔΡΕΥΩΝ (Αναστάσιος</w:t>
      </w:r>
      <w:r>
        <w:rPr>
          <w:rFonts w:eastAsia="Times New Roman"/>
          <w:b/>
          <w:bCs/>
          <w:szCs w:val="24"/>
        </w:rPr>
        <w:t xml:space="preserve"> Κουράκης): </w:t>
      </w:r>
      <w:r>
        <w:rPr>
          <w:rFonts w:eastAsia="Times New Roman"/>
          <w:bCs/>
          <w:szCs w:val="24"/>
        </w:rPr>
        <w:t>Ορίστε, κύριε Βορίδη.</w:t>
      </w:r>
    </w:p>
    <w:p w14:paraId="7E826AED" w14:textId="77777777" w:rsidR="001246DA" w:rsidRDefault="00D9261F">
      <w:pPr>
        <w:spacing w:line="600" w:lineRule="auto"/>
        <w:ind w:firstLine="720"/>
        <w:jc w:val="both"/>
        <w:rPr>
          <w:rFonts w:eastAsia="Times New Roman"/>
          <w:bCs/>
          <w:szCs w:val="24"/>
        </w:rPr>
      </w:pPr>
      <w:r>
        <w:rPr>
          <w:rFonts w:eastAsia="Times New Roman"/>
          <w:b/>
          <w:bCs/>
          <w:szCs w:val="24"/>
        </w:rPr>
        <w:lastRenderedPageBreak/>
        <w:t xml:space="preserve">ΜΑΥΡΟΥΔΗΣ ΒΟΡΙΔΗΣ: </w:t>
      </w:r>
      <w:r>
        <w:rPr>
          <w:rFonts w:eastAsia="Times New Roman"/>
          <w:bCs/>
          <w:szCs w:val="24"/>
        </w:rPr>
        <w:t>Σηκώνω το χέρι μου δεν μου δίνετε τον λόγο. Δεν μπορώ να καταλάβω. Υπάρχει κάποιο πρόβλημα;</w:t>
      </w:r>
    </w:p>
    <w:p w14:paraId="7E826AEE" w14:textId="77777777" w:rsidR="001246DA" w:rsidRDefault="00D9261F">
      <w:pPr>
        <w:spacing w:line="600" w:lineRule="auto"/>
        <w:ind w:firstLine="720"/>
        <w:jc w:val="both"/>
        <w:rPr>
          <w:rFonts w:eastAsia="Times New Roman"/>
          <w:b/>
          <w:bCs/>
          <w:szCs w:val="24"/>
        </w:rPr>
      </w:pPr>
      <w:r>
        <w:rPr>
          <w:rFonts w:eastAsia="Times New Roman"/>
          <w:b/>
          <w:bCs/>
          <w:szCs w:val="24"/>
        </w:rPr>
        <w:t xml:space="preserve">ΠΡΟΕΔΡΕΥΩΝ (Αναστάσιος Κουράκης): </w:t>
      </w:r>
      <w:r>
        <w:rPr>
          <w:rFonts w:eastAsia="Times New Roman"/>
          <w:bCs/>
          <w:szCs w:val="24"/>
        </w:rPr>
        <w:t>Είμαστε στη διαδικασία στην οποία μιλάνε οι Κοινοβουλευτικοί Εκπρόσωποι.</w:t>
      </w:r>
    </w:p>
    <w:p w14:paraId="7E826AEF" w14:textId="77777777" w:rsidR="001246DA" w:rsidRDefault="00D9261F">
      <w:pPr>
        <w:spacing w:line="600" w:lineRule="auto"/>
        <w:ind w:firstLine="720"/>
        <w:jc w:val="both"/>
        <w:rPr>
          <w:rFonts w:eastAsia="Times New Roman"/>
          <w:b/>
          <w:bCs/>
          <w:szCs w:val="24"/>
        </w:rPr>
      </w:pPr>
      <w:r>
        <w:rPr>
          <w:rFonts w:eastAsia="Times New Roman"/>
          <w:b/>
          <w:bCs/>
          <w:szCs w:val="24"/>
        </w:rPr>
        <w:t>ΜΑΥΡ</w:t>
      </w:r>
      <w:r>
        <w:rPr>
          <w:rFonts w:eastAsia="Times New Roman"/>
          <w:b/>
          <w:bCs/>
          <w:szCs w:val="24"/>
        </w:rPr>
        <w:t xml:space="preserve">ΟΥΔΗΣ ΒΟΡΙΔΗΣ: </w:t>
      </w:r>
      <w:r>
        <w:rPr>
          <w:rFonts w:eastAsia="Times New Roman"/>
          <w:bCs/>
          <w:szCs w:val="24"/>
        </w:rPr>
        <w:t>Σας ενημερώνω ότι επιθυμώ να εγείρω ζήτημα αντισυνταγματικότητας κατ’ άρθρο 100. Θα μου δώσετε τον λόγο;</w:t>
      </w:r>
    </w:p>
    <w:p w14:paraId="7E826AF0" w14:textId="77777777" w:rsidR="001246DA" w:rsidRDefault="00D9261F">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Τον έχετε τώρα.</w:t>
      </w:r>
    </w:p>
    <w:p w14:paraId="7E826AF1" w14:textId="77777777" w:rsidR="001246DA" w:rsidRDefault="00D9261F">
      <w:pPr>
        <w:spacing w:line="600" w:lineRule="auto"/>
        <w:ind w:firstLine="720"/>
        <w:jc w:val="both"/>
        <w:rPr>
          <w:rFonts w:eastAsia="Times New Roman"/>
          <w:bCs/>
          <w:szCs w:val="24"/>
        </w:rPr>
      </w:pPr>
      <w:r>
        <w:rPr>
          <w:rFonts w:eastAsia="Times New Roman"/>
          <w:b/>
          <w:bCs/>
          <w:szCs w:val="24"/>
        </w:rPr>
        <w:t xml:space="preserve">ΜΑΥΡΟΥΔΗΣ ΒΟΡΙΔΗΣ: </w:t>
      </w:r>
      <w:r>
        <w:rPr>
          <w:rFonts w:eastAsia="Times New Roman"/>
          <w:bCs/>
          <w:szCs w:val="24"/>
        </w:rPr>
        <w:t>Ευχαριστώ πολύ, κύριε Πρόεδρε.</w:t>
      </w:r>
    </w:p>
    <w:p w14:paraId="7E826AF2" w14:textId="77777777" w:rsidR="001246DA" w:rsidRDefault="00D9261F">
      <w:pPr>
        <w:spacing w:line="600" w:lineRule="auto"/>
        <w:ind w:firstLine="720"/>
        <w:jc w:val="both"/>
        <w:rPr>
          <w:rFonts w:eastAsia="Times New Roman"/>
          <w:bCs/>
          <w:szCs w:val="24"/>
        </w:rPr>
      </w:pPr>
      <w:r>
        <w:rPr>
          <w:rFonts w:eastAsia="Times New Roman"/>
          <w:bCs/>
          <w:szCs w:val="24"/>
        </w:rPr>
        <w:t>Δεν χρειάζεται να δίνουμε μάχη για ν</w:t>
      </w:r>
      <w:r>
        <w:rPr>
          <w:rFonts w:eastAsia="Times New Roman"/>
          <w:bCs/>
          <w:szCs w:val="24"/>
        </w:rPr>
        <w:t>α πάρουμε τον λόγο στο Κοινοβούλιο. Πρέπει να είναι λίγο πιο εύκολη η διαδικασία.</w:t>
      </w:r>
    </w:p>
    <w:p w14:paraId="7E826AF3" w14:textId="77777777" w:rsidR="001246DA" w:rsidRDefault="00D9261F">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Η διαδικασία προχωράει κανονικά. Μην έχετε καμμία αμφιβολία γι’ αυτό.</w:t>
      </w:r>
    </w:p>
    <w:p w14:paraId="7E826AF4" w14:textId="77777777" w:rsidR="001246DA" w:rsidRDefault="00D9261F">
      <w:pPr>
        <w:spacing w:line="600" w:lineRule="auto"/>
        <w:ind w:firstLine="720"/>
        <w:jc w:val="both"/>
        <w:rPr>
          <w:rFonts w:eastAsia="Times New Roman"/>
          <w:bCs/>
          <w:szCs w:val="24"/>
        </w:rPr>
      </w:pPr>
      <w:r>
        <w:rPr>
          <w:rFonts w:eastAsia="Times New Roman"/>
          <w:b/>
          <w:bCs/>
          <w:szCs w:val="24"/>
        </w:rPr>
        <w:t xml:space="preserve">ΜΑΥΡΟΥΔΗΣ ΒΟΡΙΔΗΣ: </w:t>
      </w:r>
      <w:r>
        <w:rPr>
          <w:rFonts w:eastAsia="Times New Roman"/>
          <w:bCs/>
          <w:szCs w:val="24"/>
        </w:rPr>
        <w:t>Ωραία, ευχαριστώ πολύ.</w:t>
      </w:r>
    </w:p>
    <w:p w14:paraId="7E826AF5" w14:textId="77777777" w:rsidR="001246DA" w:rsidRDefault="00D9261F">
      <w:pPr>
        <w:spacing w:line="600" w:lineRule="auto"/>
        <w:ind w:firstLine="720"/>
        <w:jc w:val="both"/>
        <w:rPr>
          <w:rFonts w:eastAsia="Times New Roman"/>
          <w:bCs/>
          <w:szCs w:val="24"/>
        </w:rPr>
      </w:pPr>
      <w:r>
        <w:rPr>
          <w:rFonts w:eastAsia="Times New Roman"/>
          <w:bCs/>
          <w:szCs w:val="24"/>
        </w:rPr>
        <w:t>Θεωρώ εξαιρετικά λυπηρό, κυρ</w:t>
      </w:r>
      <w:r>
        <w:rPr>
          <w:rFonts w:eastAsia="Times New Roman"/>
          <w:bCs/>
          <w:szCs w:val="24"/>
        </w:rPr>
        <w:t xml:space="preserve">ίες και κύριοι συνάδελφοι, ότι αυτήν την κατάφωρα αντισυνταγματική διαδικασία ανέλαβε να υπερασπιστεί ο κύριος Πρόεδρος της Βουλής, αντί να την υπερασπιστεί η Κυβέρνηση που είναι η κυρίως υπεύθυνη, διότι ο Πρόεδρος της Βουλής, που είναι Πρόεδρος όλων </w:t>
      </w:r>
      <w:r>
        <w:rPr>
          <w:rFonts w:eastAsia="Times New Roman"/>
          <w:bCs/>
          <w:szCs w:val="24"/>
        </w:rPr>
        <w:lastRenderedPageBreak/>
        <w:t xml:space="preserve">μας, </w:t>
      </w:r>
      <w:r>
        <w:rPr>
          <w:rFonts w:eastAsia="Times New Roman"/>
          <w:bCs/>
          <w:szCs w:val="24"/>
        </w:rPr>
        <w:t>έχει μ</w:t>
      </w:r>
      <w:r>
        <w:rPr>
          <w:rFonts w:eastAsia="Times New Roman"/>
          <w:bCs/>
          <w:szCs w:val="24"/>
        </w:rPr>
        <w:t>ί</w:t>
      </w:r>
      <w:r>
        <w:rPr>
          <w:rFonts w:eastAsia="Times New Roman"/>
          <w:bCs/>
          <w:szCs w:val="24"/>
        </w:rPr>
        <w:t>α ευθύνη τηρήσεως των εσωτερικών μας ζητημάτων, έτσι όπως αυτά ορίζονται στον Κανονισμό της Βουλής και ορίζονται και στο Σύνταγμα.</w:t>
      </w:r>
    </w:p>
    <w:p w14:paraId="7E826AF6" w14:textId="77777777" w:rsidR="001246DA" w:rsidRDefault="00D9261F">
      <w:pPr>
        <w:spacing w:line="600" w:lineRule="auto"/>
        <w:ind w:firstLine="720"/>
        <w:jc w:val="both"/>
        <w:rPr>
          <w:rFonts w:eastAsia="Times New Roman"/>
          <w:bCs/>
          <w:szCs w:val="24"/>
        </w:rPr>
      </w:pPr>
      <w:r>
        <w:rPr>
          <w:rFonts w:eastAsia="Times New Roman"/>
          <w:bCs/>
          <w:szCs w:val="24"/>
        </w:rPr>
        <w:t>Η Κυβέρνηση, η οποία πλέον βρίσκεται σε ύστατο στάδιο εξευτελισμού, βεβαίως και δεν απασχολείται με τα ζητήματα της τη</w:t>
      </w:r>
      <w:r>
        <w:rPr>
          <w:rFonts w:eastAsia="Times New Roman"/>
          <w:bCs/>
          <w:szCs w:val="24"/>
        </w:rPr>
        <w:t xml:space="preserve">ρήσεως της κοινοβουλευτικής διαδικασίας και τάξεως, που παρεμπιπτόντως -για να συνεννοηθούμε- δεν είναι τυπικά ζητήματα, αλλά είναι ζητήματα ουσίας. </w:t>
      </w:r>
    </w:p>
    <w:p w14:paraId="7E826AF7" w14:textId="77777777" w:rsidR="001246DA" w:rsidRDefault="00D9261F">
      <w:pPr>
        <w:spacing w:line="600" w:lineRule="auto"/>
        <w:ind w:firstLine="720"/>
        <w:jc w:val="both"/>
        <w:rPr>
          <w:rFonts w:eastAsia="Times New Roman" w:cs="Times New Roman"/>
          <w:szCs w:val="24"/>
        </w:rPr>
      </w:pPr>
      <w:r>
        <w:rPr>
          <w:rFonts w:eastAsia="Times New Roman"/>
          <w:bCs/>
          <w:szCs w:val="24"/>
        </w:rPr>
        <w:t xml:space="preserve">Πώς θα συζητήσουμε τις τροπολογίες αυτές; Λέει: «Δεν είναι δα και τίποτε, κάτι «ουρές»». Τι κάτι «ουρές»; </w:t>
      </w:r>
      <w:r>
        <w:rPr>
          <w:rFonts w:eastAsia="Times New Roman"/>
          <w:bCs/>
          <w:szCs w:val="24"/>
        </w:rPr>
        <w:t xml:space="preserve">Κάτι «ουρές» μερικών εκατοντάδων εκατομμυρίων, «ουρές» συνεπειών για τους πολίτες. Τέτοιες «ουρές» είναι. </w:t>
      </w:r>
      <w:r>
        <w:rPr>
          <w:rFonts w:eastAsia="Times New Roman" w:cs="Times New Roman"/>
          <w:szCs w:val="24"/>
        </w:rPr>
        <w:t xml:space="preserve">Άρα λοιπόν, δεν είναι ασήμαντα ζητήματα και πρέπει να υπάρχει ορθή διαδικασία. </w:t>
      </w:r>
    </w:p>
    <w:p w14:paraId="7E826AF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Κι έρχομαι εδώ να ρωτήσω: Δεν είναι σαφές το τι λέει Σύνταγμα; Γράφει </w:t>
      </w:r>
      <w:r>
        <w:rPr>
          <w:rFonts w:eastAsia="Times New Roman" w:cs="Times New Roman"/>
          <w:szCs w:val="24"/>
        </w:rPr>
        <w:t xml:space="preserve">το εξής: «Προσθήκη ή τροπολογία άσχετη με το κύριο αντικείμενο του νομοσχεδίου της πρότασης δεν εισάγεται για συζήτηση». Είμαστε τώρα στοιχειωδώς σοβαροί να λέμε ότι στη σύμβαση για τα ψάρια που συζητείται με ειδική διαδικασία για τις κυρώσεις, όχι με την </w:t>
      </w:r>
      <w:r>
        <w:rPr>
          <w:rFonts w:eastAsia="Times New Roman" w:cs="Times New Roman"/>
          <w:szCs w:val="24"/>
        </w:rPr>
        <w:t xml:space="preserve">κανονική νομοθετική διαδικασία, θα έρθετε να πάρετε πρόσθετα μέτρα μερικών εκατοντάδων εκατομμυρίων, χωρίς να αφήσετε να γίνει πλήρης συζήτηση; </w:t>
      </w:r>
    </w:p>
    <w:p w14:paraId="7E826AF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Άκουσα από τον αξιότιμο κύριο Κοινοβουλευτικό Εκπρόσωπο του ΣΥΡΙΖΑ το επιχείρημα της καταστάσεως ανάγκης. Ερώτη</w:t>
      </w:r>
      <w:r>
        <w:rPr>
          <w:rFonts w:eastAsia="Times New Roman" w:cs="Times New Roman"/>
          <w:szCs w:val="24"/>
        </w:rPr>
        <w:t>ση: Δεν υπάρχουν έκτακτες διαδικασίες στο Κοινοβούλιο; Τη διαδικασία συζητήσεως κατεπειγόντων νομοσχεδίων δεν την ξέρετε; Δεν την έχετε εφαρμόσει; Δεν είναι η μόνιμη πρακτική σας; Δεν μπορούσαν αυτές οι διαδικασίες, αυτές οι διατάξεις οι πέντε να γίνουν, κ</w:t>
      </w:r>
      <w:r>
        <w:rPr>
          <w:rFonts w:eastAsia="Times New Roman" w:cs="Times New Roman"/>
          <w:szCs w:val="24"/>
        </w:rPr>
        <w:t xml:space="preserve">ύριοι Υπουργοί, χωρίς να εξευτελίζετε το Κοινοβούλιο, ένα κατεπείγον νομοσχέδιο, να συνεδριάσουν σήμερα οι </w:t>
      </w:r>
      <w:r>
        <w:rPr>
          <w:rFonts w:eastAsia="Times New Roman" w:cs="Times New Roman"/>
          <w:szCs w:val="24"/>
        </w:rPr>
        <w:t>ε</w:t>
      </w:r>
      <w:r>
        <w:rPr>
          <w:rFonts w:eastAsia="Times New Roman" w:cs="Times New Roman"/>
          <w:szCs w:val="24"/>
        </w:rPr>
        <w:t xml:space="preserve">πιτροπές και να τελειώσει αύριο η συζήτηση στην Ολομέλεια; Το πρόβλημα σας ποιο είναι; Το εικοσιτετράωρο; </w:t>
      </w:r>
      <w:r>
        <w:rPr>
          <w:rFonts w:eastAsia="Times New Roman" w:cs="Times New Roman"/>
          <w:szCs w:val="24"/>
        </w:rPr>
        <w:t>Θ</w:t>
      </w:r>
      <w:r>
        <w:rPr>
          <w:rFonts w:eastAsia="Times New Roman" w:cs="Times New Roman"/>
          <w:szCs w:val="24"/>
        </w:rPr>
        <w:t xml:space="preserve">α εξευτελίσετε τη διαδικασία επειδή σας </w:t>
      </w:r>
      <w:r>
        <w:rPr>
          <w:rFonts w:eastAsia="Times New Roman" w:cs="Times New Roman"/>
          <w:szCs w:val="24"/>
        </w:rPr>
        <w:t>λείπει το εικοσιτετράωρο;</w:t>
      </w:r>
    </w:p>
    <w:p w14:paraId="7E826AF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Την ίδια χρονική στιγμή που ήταν έτοιμος ο κύριος Πρωθυπουργός από τα εξαιρετικά καλά νέα της ρυθμίσεως του χρέους να μας κάνει την τιμή να βάλει και γραβάτα, καταλήξαμε στο να μην έχετε το χρέος, καταλήξαμε στο να μην έχετε την </w:t>
      </w:r>
      <w:r>
        <w:rPr>
          <w:rFonts w:eastAsia="Times New Roman" w:cs="Times New Roman"/>
          <w:szCs w:val="24"/>
        </w:rPr>
        <w:t>ποσοτική χαλάρωση και καταλήξαμε να είμαστε εξευτελισμένοι και έναντι της δικαστικής εξουσίας. Διότι τι γράφει το Ελεγκτικό Συνέδριο στην έκθεσή του; «Η δεύτερη μετάθεση της έναρξης εφαρμογής των εννόμων αποτελεσμάτων της διάταξης σε χρονικό διάστημα μικρό</w:t>
      </w:r>
      <w:r>
        <w:rPr>
          <w:rFonts w:eastAsia="Times New Roman" w:cs="Times New Roman"/>
          <w:szCs w:val="24"/>
        </w:rPr>
        <w:t>τερο του ενός μηνός από την έναρξη ισχύος της προηγουμένης ρυθμίσεως καταδεικνύει τόσο την αστοχία…</w:t>
      </w:r>
    </w:p>
    <w:p w14:paraId="7E826AF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Βορίδη, τώρα μπαίνετε τελείως στην ουσία, διά της πλαγίας οδού. </w:t>
      </w:r>
    </w:p>
    <w:p w14:paraId="7E826AF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Μην τον κόβετε τώρα στο κρίσιμο!</w:t>
      </w:r>
    </w:p>
    <w:p w14:paraId="7E826AF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Αφήστε τώρα να μιλήσουμε! </w:t>
      </w:r>
    </w:p>
    <w:p w14:paraId="7E826AF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Μπαίνετε επί της ουσίας διά της πλαγίας οδού! </w:t>
      </w:r>
    </w:p>
    <w:p w14:paraId="7E826AF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μπαίνω επί της ουσίας. Εδώ είναι η αντισυνταγματικότητα της ρυθμίσεώς σας.</w:t>
      </w:r>
    </w:p>
    <w:p w14:paraId="7E826B00"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w:t>
      </w:r>
      <w:r>
        <w:rPr>
          <w:rFonts w:eastAsia="Times New Roman" w:cs="Times New Roman"/>
          <w:b/>
          <w:szCs w:val="24"/>
        </w:rPr>
        <w:t>ς):</w:t>
      </w:r>
      <w:r>
        <w:rPr>
          <w:rFonts w:eastAsia="Times New Roman" w:cs="Times New Roman"/>
          <w:szCs w:val="24"/>
        </w:rPr>
        <w:t xml:space="preserve"> Σας έδωσα τον λόγο για την αντισυνταγματικότητα και μιλάτε επί της ουσίας των άρθρων. </w:t>
      </w:r>
    </w:p>
    <w:p w14:paraId="7E826B0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με ακούτε, κύριε Πρόεδρε. Καμμία ουσία των άρθρων. Εδώ σας διαβάζω ξανά τι γράφει για τη συνταγματικότητα της ασφαλιστικής ρυθμίσεως</w:t>
      </w:r>
      <w:r>
        <w:rPr>
          <w:rFonts w:eastAsia="Times New Roman" w:cs="Times New Roman"/>
          <w:b/>
          <w:szCs w:val="24"/>
        </w:rPr>
        <w:t xml:space="preserve"> </w:t>
      </w:r>
      <w:r>
        <w:rPr>
          <w:rFonts w:eastAsia="Times New Roman" w:cs="Times New Roman"/>
          <w:szCs w:val="24"/>
        </w:rPr>
        <w:t>το Ελεγκτ</w:t>
      </w:r>
      <w:r>
        <w:rPr>
          <w:rFonts w:eastAsia="Times New Roman" w:cs="Times New Roman"/>
          <w:szCs w:val="24"/>
        </w:rPr>
        <w:t xml:space="preserve">ικό Συνέδριο. Ποια ουσία των άρθρων; </w:t>
      </w:r>
    </w:p>
    <w:p w14:paraId="7E826B0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Συνεχίστε, κύριε Βορίδη. </w:t>
      </w:r>
    </w:p>
    <w:p w14:paraId="7E826B0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Θα με αφήσετε όμως;</w:t>
      </w:r>
    </w:p>
    <w:p w14:paraId="7E826B0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αφήσω, αλλά θα πρέπει να ξέρουμε ότι ζητήσατε τον λόγο για να εξηγήσετε ποιο άρθρο</w:t>
      </w:r>
      <w:r>
        <w:rPr>
          <w:rFonts w:eastAsia="Times New Roman" w:cs="Times New Roman"/>
          <w:szCs w:val="24"/>
        </w:rPr>
        <w:t xml:space="preserve"> του Συντάγματος παραβιάζεται και με ποιον τρόπο, ώστε να δούμε αν θα κάνουμε συζήτηση και ψηφοφορία επί της συνταγματικότητας ή όχι και μόνο αυτό. </w:t>
      </w:r>
    </w:p>
    <w:p w14:paraId="7E826B0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Μόλις κατάλαβα ότι εκείνο που θα προτιμούσατε ως αγόρευση είναι την αναφορά ενός άρθρου.</w:t>
      </w:r>
      <w:r>
        <w:rPr>
          <w:rFonts w:eastAsia="Times New Roman" w:cs="Times New Roman"/>
          <w:szCs w:val="24"/>
        </w:rPr>
        <w:t xml:space="preserve"> Δεν γίνεται έτσι όμως. Θα αφήσετε να αναπτυχθούν τα επιχειρήματα. Καταλαβαίνω τη δυσχέρεια, αλλά θα ακουστούν τα επιχειρήματα. </w:t>
      </w:r>
    </w:p>
    <w:p w14:paraId="7E826B0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Πόσο χρόνο θέλετε γι’ αυτό, κύριε Βορίδη; </w:t>
      </w:r>
    </w:p>
    <w:p w14:paraId="7E826B0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Όσο χρόνο θέσετε. </w:t>
      </w:r>
    </w:p>
    <w:p w14:paraId="7E826B0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Αναστάσιος Κουράκης):</w:t>
      </w:r>
      <w:r>
        <w:rPr>
          <w:rFonts w:eastAsia="Times New Roman" w:cs="Times New Roman"/>
          <w:szCs w:val="24"/>
        </w:rPr>
        <w:t xml:space="preserve"> Όχι έτσι. Θα μου πείτε πόσο χρόνο θέλετε. </w:t>
      </w:r>
    </w:p>
    <w:p w14:paraId="7E826B0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Όσο χρόνο πήρε ο κύριος Πρόεδρος της Βουλής για να μας αναπτύξει την γεωπολιτική στρατηγική του ΣΥΡΙΖΑ και της Κυβέρνησης που πάει πάρα πολύ καλά! Τον ίδιο χρόνο. Αυτόν τον</w:t>
      </w:r>
      <w:r>
        <w:rPr>
          <w:rFonts w:eastAsia="Times New Roman" w:cs="Times New Roman"/>
          <w:szCs w:val="24"/>
        </w:rPr>
        <w:t xml:space="preserve"> χρόνο θέλω. </w:t>
      </w:r>
    </w:p>
    <w:p w14:paraId="7E826B0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βέβαια!</w:t>
      </w:r>
    </w:p>
    <w:p w14:paraId="7E826B0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Αφήστε λοιπόν, τώρα. Επιτρέψτε μου. Συνεχίζω. </w:t>
      </w:r>
    </w:p>
    <w:p w14:paraId="7E826B0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σας δώσω τρία λεπτά για να αναπτύξετε το θέμα σας. </w:t>
      </w:r>
    </w:p>
    <w:p w14:paraId="7E826B0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Συνεχίζω να διαβάζω αυ</w:t>
      </w:r>
      <w:r>
        <w:rPr>
          <w:rFonts w:eastAsia="Times New Roman" w:cs="Times New Roman"/>
          <w:szCs w:val="24"/>
        </w:rPr>
        <w:t xml:space="preserve">τά που γράφει το Ελεγκτικό Συνέδριο για τη συνταγματικότητα. </w:t>
      </w:r>
    </w:p>
    <w:p w14:paraId="7E826B0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Τι λέει, λοιπόν; Καταδεικνύει τόσο την αστοχία της προηγούμενης ρύθμισης όσο και την έλλειψη ενός σταθερού και μακρόπνοου σχεδιασμού, αναφορικά με τις καταβαλλόμενες από το δημόσιο συντάξεις. Εξ</w:t>
      </w:r>
      <w:r>
        <w:rPr>
          <w:rFonts w:eastAsia="Times New Roman" w:cs="Times New Roman"/>
          <w:szCs w:val="24"/>
        </w:rPr>
        <w:t xml:space="preserve">ευτελίζεται η νομοθετική εξουσία με αυτά που προτείνει η Κυβέρνηση -και τα οποία αποδέχεστε ασμένως χωρίς την παραμικρή κριτική- και εξευτελίζεται και έναντι της δικαστικής εξουσίας. </w:t>
      </w:r>
      <w:r>
        <w:rPr>
          <w:rFonts w:eastAsia="Times New Roman" w:cs="Times New Roman"/>
          <w:szCs w:val="24"/>
        </w:rPr>
        <w:t>Ό</w:t>
      </w:r>
      <w:r>
        <w:rPr>
          <w:rFonts w:eastAsia="Times New Roman" w:cs="Times New Roman"/>
          <w:szCs w:val="24"/>
        </w:rPr>
        <w:t>λα αυτά για τ</w:t>
      </w:r>
      <w:r>
        <w:rPr>
          <w:rFonts w:eastAsia="Times New Roman" w:cs="Times New Roman"/>
          <w:szCs w:val="24"/>
        </w:rPr>
        <w:t>ο</w:t>
      </w:r>
      <w:r>
        <w:rPr>
          <w:rFonts w:eastAsia="Times New Roman" w:cs="Times New Roman"/>
          <w:szCs w:val="24"/>
        </w:rPr>
        <w:t xml:space="preserve"> μείζονα -λέει- στόχο της ολοκλήρωσης της αξιολόγησης. </w:t>
      </w:r>
    </w:p>
    <w:p w14:paraId="7E826B0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ερώτηση, λοιπόν, είναι πολύ απλή. Πέραν της ουσίας -την οποία θα αναπτύξουμε στο επόμενο διάστημα με αυτήν την οικτρή διαδικασία, την οποία έχετε επιλέξει- είναι ανάγκη να βρισκόμαστε σε αυτήν την εξευτελιστική διαδικασία για το Κοινοβούλιο; </w:t>
      </w:r>
    </w:p>
    <w:p w14:paraId="7E826B1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Άκουσα για τι</w:t>
      </w:r>
      <w:r>
        <w:rPr>
          <w:rFonts w:eastAsia="Times New Roman" w:cs="Times New Roman"/>
          <w:szCs w:val="24"/>
        </w:rPr>
        <w:t>ς ΠΝΠ. Εγώ δεν σας λέω ότι είναι καλή πρακτική οι ΠΝΠ. Οι ΠΝΠ δεν συζητούνται όμως; Είναι πρακτική; Έρχονται στη Βουλή να συζητηθούν; Γίνεται κανονική συνεδρίαση για τις ΠΝΠ; Ναι! Μπορεί να τις απορρίψει το Κοινοβούλιο; Ναι! Είναι αυτή η διαδικασία των ΠΝΠ</w:t>
      </w:r>
      <w:r>
        <w:rPr>
          <w:rFonts w:eastAsia="Times New Roman" w:cs="Times New Roman"/>
          <w:szCs w:val="24"/>
        </w:rPr>
        <w:t xml:space="preserve"> μη προβλεπόμενη από το Σύνταγμα; Όχι!</w:t>
      </w:r>
    </w:p>
    <w:p w14:paraId="7E826B11"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διαδικασία που εφαρμόζεται, όμως, είναι διαδικασία μη προβλεπόμενη από το Σύνταγμα. </w:t>
      </w:r>
      <w:r>
        <w:rPr>
          <w:rFonts w:eastAsia="Times New Roman" w:cs="Times New Roman"/>
          <w:szCs w:val="24"/>
        </w:rPr>
        <w:t>Ρ</w:t>
      </w:r>
      <w:r>
        <w:rPr>
          <w:rFonts w:eastAsia="Times New Roman" w:cs="Times New Roman"/>
          <w:szCs w:val="24"/>
        </w:rPr>
        <w:t>ωτώ το</w:t>
      </w:r>
      <w:r>
        <w:rPr>
          <w:rFonts w:eastAsia="Times New Roman" w:cs="Times New Roman"/>
          <w:szCs w:val="24"/>
        </w:rPr>
        <w:t>ν</w:t>
      </w:r>
      <w:r>
        <w:rPr>
          <w:rFonts w:eastAsia="Times New Roman" w:cs="Times New Roman"/>
          <w:szCs w:val="24"/>
        </w:rPr>
        <w:t xml:space="preserve"> λόγο. Ποιο είναι το κατεπείγον; Γιατί εξευτελίζετε το Κοινοβούλιο, κύριοι Υπουργοί; Γιατί εξευτελίζετε το Κοινοβούλιο</w:t>
      </w:r>
      <w:r>
        <w:rPr>
          <w:rFonts w:eastAsia="Times New Roman" w:cs="Times New Roman"/>
          <w:szCs w:val="24"/>
        </w:rPr>
        <w:t xml:space="preserve">; Ποιος είναι ο λόγος; Γιατί δεν μπορεί να ληφθεί απόφαση αύριο και πρέπει να ληφθεί απόφαση σήμερα το απόγευμα; </w:t>
      </w:r>
    </w:p>
    <w:p w14:paraId="7E826B12"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Εξηγήστε μας πειστικά γιατί δεν κάνετε τώρα το αυτονόητο. Αποσύρετε αυτές τις διατάξεις από την κύρωση. Κάντε τις ένα νομοσχέδιο και καταθέστε</w:t>
      </w:r>
      <w:r>
        <w:rPr>
          <w:rFonts w:eastAsia="Times New Roman" w:cs="Times New Roman"/>
          <w:szCs w:val="24"/>
        </w:rPr>
        <w:t xml:space="preserve"> το, να το συζητήσουμε το απόγευμα και να έρθουμε αύριο να κάνουμε Ολομέλεια. Γιατί επιλέγετε αυτή τη διαδικασία; </w:t>
      </w:r>
    </w:p>
    <w:p w14:paraId="7E826B13"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γιατί επιλέγουν αυτή τη διαδικασία, επειδή δεν έχουν χρόνο; Γιατί προσπαθούν να υφαρπάξουν, χωρίς δημόσιο διάλογο, την απόφαση του Κοινοβουλίου, την απόφαση τη δική σας. Προσπαθούν να συγκαλύψουν τον εξευτελισμό που υφίστανται</w:t>
      </w:r>
      <w:r>
        <w:rPr>
          <w:rFonts w:eastAsia="Times New Roman" w:cs="Times New Roman"/>
          <w:szCs w:val="24"/>
        </w:rPr>
        <w:t xml:space="preserve">, που έχει καταλήξει, δυστυχώς, στα χέρια τους να είναι και εξευτελισμός της χώρας. Είναι απαράδεκτο. </w:t>
      </w:r>
    </w:p>
    <w:p w14:paraId="7E826B14"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κύριε </w:t>
      </w:r>
      <w:proofErr w:type="spellStart"/>
      <w:r>
        <w:rPr>
          <w:rFonts w:eastAsia="Times New Roman" w:cs="Times New Roman"/>
          <w:szCs w:val="24"/>
        </w:rPr>
        <w:t>Προεδρεύοντα</w:t>
      </w:r>
      <w:proofErr w:type="spellEnd"/>
      <w:r>
        <w:rPr>
          <w:rFonts w:eastAsia="Times New Roman" w:cs="Times New Roman"/>
          <w:szCs w:val="24"/>
        </w:rPr>
        <w:t xml:space="preserve">, θα έπρεπε και το Προεδρείο της Βουλής να διαφυλάξει το κύρος του Κοινοβουλίου και της διαδικασίας. </w:t>
      </w:r>
    </w:p>
    <w:p w14:paraId="7E826B15" w14:textId="77777777" w:rsidR="001246DA" w:rsidRDefault="00D9261F">
      <w:pPr>
        <w:spacing w:after="0" w:line="600" w:lineRule="auto"/>
        <w:ind w:firstLine="709"/>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Νέας Δημοκρατίας)</w:t>
      </w:r>
    </w:p>
    <w:p w14:paraId="7E826B16"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Απ’ όσα είμαι σε θέση να διερμηνεύσω, τέθηκε ένα γενικό θέμα αντισυνταγματικότητας, χωρίς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αναφορά. Αν τεθεί θέμα ποιο άρθρο παραβιάζεται ώστε να υπάρξει συζήτηση λέγοντος και </w:t>
      </w:r>
      <w:proofErr w:type="spellStart"/>
      <w:r>
        <w:rPr>
          <w:rFonts w:eastAsia="Times New Roman" w:cs="Times New Roman"/>
          <w:szCs w:val="24"/>
        </w:rPr>
        <w:t>αν</w:t>
      </w:r>
      <w:r>
        <w:rPr>
          <w:rFonts w:eastAsia="Times New Roman" w:cs="Times New Roman"/>
          <w:szCs w:val="24"/>
        </w:rPr>
        <w:t>τιλέγοντος</w:t>
      </w:r>
      <w:proofErr w:type="spellEnd"/>
      <w:r>
        <w:rPr>
          <w:rFonts w:eastAsia="Times New Roman" w:cs="Times New Roman"/>
          <w:szCs w:val="24"/>
        </w:rPr>
        <w:t xml:space="preserve">, θα ανοίξουμε τη διαδικασία. </w:t>
      </w:r>
    </w:p>
    <w:p w14:paraId="7E826B17"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Είναι το άρθρο 75, παράγραφος 5, εδάφιο Γ΄. Το είπα όταν το ανέγνωσα. Λυπάμαι που δεν με παρακολουθείτε. </w:t>
      </w:r>
    </w:p>
    <w:p w14:paraId="7E826B18"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σας παρακολούθησα. </w:t>
      </w:r>
    </w:p>
    <w:p w14:paraId="7E826B19"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w:t>
      </w:r>
      <w:r>
        <w:rPr>
          <w:rFonts w:eastAsia="Times New Roman" w:cs="Times New Roman"/>
          <w:szCs w:val="24"/>
        </w:rPr>
        <w:t xml:space="preserve"> θα ήθελα τον λόγο. </w:t>
      </w:r>
    </w:p>
    <w:p w14:paraId="7E826B1A"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Λοβέρδο. </w:t>
      </w:r>
    </w:p>
    <w:p w14:paraId="7E826B1B"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κανονίστε, όμως, τη διαδικασία. Αν έχουμε αρχίσει διαδικασία συζήτησης περί αντισυνταγματικότητας, θα πάρω κι εγώ το</w:t>
      </w:r>
      <w:r>
        <w:rPr>
          <w:rFonts w:eastAsia="Times New Roman" w:cs="Times New Roman"/>
          <w:szCs w:val="24"/>
        </w:rPr>
        <w:t>ν</w:t>
      </w:r>
      <w:r>
        <w:rPr>
          <w:rFonts w:eastAsia="Times New Roman" w:cs="Times New Roman"/>
          <w:szCs w:val="24"/>
        </w:rPr>
        <w:t xml:space="preserve"> λόγο ως ένας εκ των συναδέ</w:t>
      </w:r>
      <w:r>
        <w:rPr>
          <w:rFonts w:eastAsia="Times New Roman" w:cs="Times New Roman"/>
          <w:szCs w:val="24"/>
        </w:rPr>
        <w:t xml:space="preserve">λφων των κομμάτων της Βουλής. Αν θέλετε να καταγραφούν τα άρθρα, μπορώ να σας τα πω. </w:t>
      </w:r>
    </w:p>
    <w:p w14:paraId="7E826B1C"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είμαστε εκεί. </w:t>
      </w:r>
    </w:p>
    <w:p w14:paraId="7E826B1D"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Φαντάζομαι ότι ο κ. Βορίδης ανέπτυξε την άποψή του. Θα πάρει τον λόγο ένας </w:t>
      </w:r>
      <w:proofErr w:type="spellStart"/>
      <w:r>
        <w:rPr>
          <w:rFonts w:eastAsia="Times New Roman" w:cs="Times New Roman"/>
          <w:szCs w:val="24"/>
        </w:rPr>
        <w:t>αντιλέγων</w:t>
      </w:r>
      <w:proofErr w:type="spellEnd"/>
      <w:r>
        <w:rPr>
          <w:rFonts w:eastAsia="Times New Roman" w:cs="Times New Roman"/>
          <w:szCs w:val="24"/>
        </w:rPr>
        <w:t xml:space="preserve"> από την πλευράς της Κυβέρνησης κ</w:t>
      </w:r>
      <w:r>
        <w:rPr>
          <w:rFonts w:eastAsia="Times New Roman" w:cs="Times New Roman"/>
          <w:szCs w:val="24"/>
        </w:rPr>
        <w:t xml:space="preserve">αι, βεβαίως, όσοι θελήσουν από τους Κοινοβουλευτικούς Εκπροσώπους. Είμαστε στη συζήτηση περί συνταγματικότητας. </w:t>
      </w:r>
    </w:p>
    <w:p w14:paraId="7E826B1E"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 xml:space="preserve"> έχει τον λόγο για τρία λεπτά. </w:t>
      </w:r>
    </w:p>
    <w:p w14:paraId="7E826B1F"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ο Υπουργός μιλάει τελευταίος, αφού ακούσει</w:t>
      </w:r>
      <w:r>
        <w:rPr>
          <w:rFonts w:eastAsia="Times New Roman" w:cs="Times New Roman"/>
          <w:szCs w:val="24"/>
        </w:rPr>
        <w:t xml:space="preserve"> τη Βουλή. </w:t>
      </w:r>
    </w:p>
    <w:p w14:paraId="7E826B20"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Δεν έχει σημασία. Μπορεί να μιλήσει τώρα. </w:t>
      </w:r>
    </w:p>
    <w:p w14:paraId="7E826B21"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Ο Κανονισμός λέει ότι ο Υπουργός κλείνει τη συζήτηση. </w:t>
      </w:r>
    </w:p>
    <w:p w14:paraId="7E826B22"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Υπουργέ, έχετε τον λόγο. </w:t>
      </w:r>
    </w:p>
    <w:p w14:paraId="7E826B23"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Δεν θ</w:t>
      </w:r>
      <w:r>
        <w:rPr>
          <w:rFonts w:eastAsia="Times New Roman" w:cs="Times New Roman"/>
          <w:szCs w:val="24"/>
        </w:rPr>
        <w:t>α έχετε προνομιακή μεταχείριση σε αυτή τη διαδικασία, κύριε Υπουργέ.</w:t>
      </w:r>
    </w:p>
    <w:p w14:paraId="7E826B24"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Ούτε τη ζητάω. </w:t>
      </w:r>
    </w:p>
    <w:p w14:paraId="7E826B25"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Η Αριστερά είναι εναντίον των προνομίων. </w:t>
      </w:r>
    </w:p>
    <w:p w14:paraId="7E826B26"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Έτσι!</w:t>
      </w:r>
    </w:p>
    <w:p w14:paraId="7E826B27"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δεν θέλουμε να φιμώσουμε κανέναν και ούτε θα μπορούσαμε τον κ. Βορίδη, εξάλλου, να τον φιμώσουμε. Νομίζω ότι έχει κάθε ικανότητα να ξεπεράσει οποιοδήποτε εμπόδιο βάζαμε εμείς για να μην μπορεί να πει τον λόγο του έτσι όπως θέλει. </w:t>
      </w:r>
    </w:p>
    <w:p w14:paraId="7E826B28"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Θα σας</w:t>
      </w:r>
      <w:r>
        <w:rPr>
          <w:rFonts w:eastAsia="Times New Roman" w:cs="Times New Roman"/>
          <w:szCs w:val="24"/>
        </w:rPr>
        <w:t xml:space="preserve"> πω τι ακριβώς έχει γίνει. Δεν καταλαβαίνω γιατί υπάρχει αυτή η μεγάλη έκπληξη ότι κάτι φοβερό γίνεται, όταν το ξέρουμε ότι εδώ και επτά </w:t>
      </w:r>
      <w:r>
        <w:rPr>
          <w:rFonts w:eastAsia="Times New Roman" w:cs="Times New Roman"/>
          <w:szCs w:val="24"/>
        </w:rPr>
        <w:lastRenderedPageBreak/>
        <w:t xml:space="preserve">χρόνια η Ελλάδα είναι σε επιτήρηση και ότι οι συσχετισμοί δυνάμεων ήταν ενάντια σε εσάς, είναι ενάντια και σε εμάς. </w:t>
      </w:r>
    </w:p>
    <w:p w14:paraId="7E826B29"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Εμ</w:t>
      </w:r>
      <w:r>
        <w:rPr>
          <w:rFonts w:eastAsia="Times New Roman" w:cs="Times New Roman"/>
          <w:szCs w:val="24"/>
        </w:rPr>
        <w:t xml:space="preserve">είς αυτή την επιτήρηση και την επιτροπεία έχουμε κάνει διάφορες προσπάθειες να την αμβλύνουμε, από τον τρόπο που διαπραγματευόμαστε μέχρι γράμματα στους αρχηγούς όλων των </w:t>
      </w:r>
      <w:r>
        <w:rPr>
          <w:rFonts w:eastAsia="Times New Roman" w:cs="Times New Roman"/>
          <w:szCs w:val="24"/>
        </w:rPr>
        <w:t>θ</w:t>
      </w:r>
      <w:r>
        <w:rPr>
          <w:rFonts w:eastAsia="Times New Roman" w:cs="Times New Roman"/>
          <w:szCs w:val="24"/>
        </w:rPr>
        <w:t xml:space="preserve">εσμών -και των τεσσάρων- γι’ αυτό το καλοκαίρι του 2016, για τη </w:t>
      </w:r>
      <w:proofErr w:type="spellStart"/>
      <w:r>
        <w:rPr>
          <w:rFonts w:eastAsia="Times New Roman" w:cs="Times New Roman"/>
          <w:szCs w:val="24"/>
        </w:rPr>
        <w:t>μικροεπιτήρηση</w:t>
      </w:r>
      <w:proofErr w:type="spellEnd"/>
      <w:r>
        <w:rPr>
          <w:rFonts w:eastAsia="Times New Roman" w:cs="Times New Roman"/>
          <w:szCs w:val="24"/>
        </w:rPr>
        <w:t xml:space="preserve">, τη </w:t>
      </w:r>
      <w:proofErr w:type="spellStart"/>
      <w:r>
        <w:rPr>
          <w:rFonts w:eastAsia="Times New Roman" w:cs="Times New Roman"/>
          <w:szCs w:val="24"/>
        </w:rPr>
        <w:t>μ</w:t>
      </w:r>
      <w:r>
        <w:rPr>
          <w:rFonts w:eastAsia="Times New Roman" w:cs="Times New Roman"/>
          <w:szCs w:val="24"/>
        </w:rPr>
        <w:t>ικροδιοίκηση</w:t>
      </w:r>
      <w:proofErr w:type="spellEnd"/>
      <w:r>
        <w:rPr>
          <w:rFonts w:eastAsia="Times New Roman" w:cs="Times New Roman"/>
          <w:szCs w:val="24"/>
        </w:rPr>
        <w:t xml:space="preserve">, για το ότι θέλουν να έχουν λόγο και για πολύ μικρές λεπτομέρειες, όχι μόνο για το ότι αυτή πρέπει να είναι η πολιτική σε αδρές γραμμές, αλλά ακόμα και για διατυπώσεις, όπου φαίνεται ότι δεν καταλαβαίνουν την ελληνική νομοθεσία, όπως μου λένε </w:t>
      </w:r>
      <w:r>
        <w:rPr>
          <w:rFonts w:eastAsia="Times New Roman" w:cs="Times New Roman"/>
          <w:szCs w:val="24"/>
        </w:rPr>
        <w:t xml:space="preserve">οι νομικοί. </w:t>
      </w:r>
      <w:r>
        <w:rPr>
          <w:rFonts w:eastAsia="Times New Roman" w:cs="Times New Roman"/>
          <w:szCs w:val="24"/>
        </w:rPr>
        <w:t>Έ</w:t>
      </w:r>
      <w:r>
        <w:rPr>
          <w:rFonts w:eastAsia="Times New Roman" w:cs="Times New Roman"/>
          <w:szCs w:val="24"/>
        </w:rPr>
        <w:t xml:space="preserve">τσι κάνουμε κακούς νόμους, όπως κάνατε κι εσείς κακούς νόμους επειδή γινόταν αυτή η δουλειά. Όχι μόνο γράψαμε επισήμως διαμαρτυρία στους τέσσερις </w:t>
      </w:r>
      <w:r>
        <w:rPr>
          <w:rFonts w:eastAsia="Times New Roman" w:cs="Times New Roman"/>
          <w:szCs w:val="24"/>
        </w:rPr>
        <w:t>θ</w:t>
      </w:r>
      <w:r>
        <w:rPr>
          <w:rFonts w:eastAsia="Times New Roman" w:cs="Times New Roman"/>
          <w:szCs w:val="24"/>
        </w:rPr>
        <w:t xml:space="preserve">εσμούς γι’ αυτή τη </w:t>
      </w:r>
      <w:proofErr w:type="spellStart"/>
      <w:r>
        <w:rPr>
          <w:rFonts w:eastAsia="Times New Roman" w:cs="Times New Roman"/>
          <w:szCs w:val="24"/>
        </w:rPr>
        <w:t>μικροδιαχείριση</w:t>
      </w:r>
      <w:proofErr w:type="spellEnd"/>
      <w:r>
        <w:rPr>
          <w:rFonts w:eastAsia="Times New Roman" w:cs="Times New Roman"/>
          <w:szCs w:val="24"/>
        </w:rPr>
        <w:t>, αλλά έχουμε κάνει και επιστολή στο Ευρωπαϊκό Ελεγκτικό Συνέδ</w:t>
      </w:r>
      <w:r>
        <w:rPr>
          <w:rFonts w:eastAsia="Times New Roman" w:cs="Times New Roman"/>
          <w:szCs w:val="24"/>
        </w:rPr>
        <w:t xml:space="preserve">ριο για αυτό το θέμα. </w:t>
      </w:r>
    </w:p>
    <w:p w14:paraId="7E826B2A"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Πρέπει να ξέρετε ότι διατηρούμε κάθε διακριτική ευχέρεια να πάμε ακόμα και στο Ευρωπαϊκό Δικαστήριο για </w:t>
      </w:r>
      <w:r>
        <w:rPr>
          <w:rFonts w:eastAsia="Times New Roman" w:cs="Times New Roman"/>
          <w:szCs w:val="24"/>
        </w:rPr>
        <w:t>θ</w:t>
      </w:r>
      <w:r>
        <w:rPr>
          <w:rFonts w:eastAsia="Times New Roman" w:cs="Times New Roman"/>
          <w:szCs w:val="24"/>
        </w:rPr>
        <w:t xml:space="preserve">εσμούς που πάνε πέρα από το ευρωπαϊκό κεκτημένο, για παράδειγμα, σε σχέση με τον θεμελιακό χάρτη δικαιωμάτων της Ευρώπης και θα </w:t>
      </w:r>
      <w:r>
        <w:rPr>
          <w:rFonts w:eastAsia="Times New Roman" w:cs="Times New Roman"/>
          <w:szCs w:val="24"/>
        </w:rPr>
        <w:t xml:space="preserve">συνεχίσουμε. </w:t>
      </w:r>
    </w:p>
    <w:p w14:paraId="7E826B2B" w14:textId="77777777" w:rsidR="001246DA" w:rsidRDefault="00D9261F">
      <w:pPr>
        <w:spacing w:line="600" w:lineRule="auto"/>
        <w:ind w:firstLine="720"/>
        <w:jc w:val="both"/>
        <w:rPr>
          <w:rFonts w:eastAsia="Times New Roman"/>
          <w:szCs w:val="24"/>
        </w:rPr>
      </w:pPr>
      <w:r>
        <w:rPr>
          <w:rFonts w:eastAsia="Times New Roman"/>
          <w:szCs w:val="24"/>
        </w:rPr>
        <w:t xml:space="preserve">Η βασική μας στρατηγική όλον αυτόν τον καιρό ήταν να φύγουμε από την επιτροπεία. Πάνω σε αυτό έχουμε δουλέψει κι αυτή είναι η βασική μας στρατηγική. Βεβαίως, η επιτροπεία ποτέ δεν θα είναι διπολική, μία μέρα θα </w:t>
      </w:r>
      <w:r>
        <w:rPr>
          <w:rFonts w:eastAsia="Times New Roman"/>
          <w:szCs w:val="24"/>
        </w:rPr>
        <w:lastRenderedPageBreak/>
        <w:t>την έχουμε και μ</w:t>
      </w:r>
      <w:r>
        <w:rPr>
          <w:rFonts w:eastAsia="Times New Roman"/>
          <w:szCs w:val="24"/>
        </w:rPr>
        <w:t>ί</w:t>
      </w:r>
      <w:r>
        <w:rPr>
          <w:rFonts w:eastAsia="Times New Roman"/>
          <w:szCs w:val="24"/>
        </w:rPr>
        <w:t xml:space="preserve">α μέρα δεν θα </w:t>
      </w:r>
      <w:r>
        <w:rPr>
          <w:rFonts w:eastAsia="Times New Roman"/>
          <w:szCs w:val="24"/>
        </w:rPr>
        <w:t>την έχουμε. Είναι και στη φύση του καπιταλισμού αυτό. Δηλαδή, ακόμα και οι αγορές, είναι μ</w:t>
      </w:r>
      <w:r>
        <w:rPr>
          <w:rFonts w:eastAsia="Times New Roman"/>
          <w:szCs w:val="24"/>
        </w:rPr>
        <w:t>ί</w:t>
      </w:r>
      <w:r>
        <w:rPr>
          <w:rFonts w:eastAsia="Times New Roman"/>
          <w:szCs w:val="24"/>
        </w:rPr>
        <w:t xml:space="preserve">α μορφή επιτροπείας. Αν κάνεις πολιτικές που δεν αρέσουν στις αγορές μπορούν να πουλάνε τα ομόλογα σου, να πέφτουν οι τιμές των ομολόγων, να αυξάνεται το επιτόκιο </w:t>
      </w:r>
      <w:r>
        <w:rPr>
          <w:rFonts w:eastAsia="Times New Roman"/>
          <w:szCs w:val="24"/>
        </w:rPr>
        <w:t>και να το κάνει πιο δύσκολο να δανείζεσαι. Η συνεχής προσπάθειά μας, όμως, θα είναι για να το μειώσουμε αυτό.</w:t>
      </w:r>
    </w:p>
    <w:p w14:paraId="7E826B2C" w14:textId="77777777" w:rsidR="001246DA" w:rsidRDefault="00D9261F">
      <w:pPr>
        <w:spacing w:line="600" w:lineRule="auto"/>
        <w:ind w:firstLine="720"/>
        <w:jc w:val="both"/>
        <w:rPr>
          <w:rFonts w:eastAsia="Times New Roman"/>
          <w:szCs w:val="24"/>
        </w:rPr>
      </w:pPr>
      <w:r>
        <w:rPr>
          <w:rFonts w:eastAsia="Times New Roman"/>
          <w:szCs w:val="24"/>
        </w:rPr>
        <w:t>Τι έχουμε τώρα μπροστά μας; Έχουμε μ</w:t>
      </w:r>
      <w:r>
        <w:rPr>
          <w:rFonts w:eastAsia="Times New Roman"/>
          <w:szCs w:val="24"/>
        </w:rPr>
        <w:t>ί</w:t>
      </w:r>
      <w:r>
        <w:rPr>
          <w:rFonts w:eastAsia="Times New Roman"/>
          <w:szCs w:val="24"/>
        </w:rPr>
        <w:t>α, κατά την άποψή μου, σημαντική αλλαγή για την επέκταση του παγώματος κι έχουμε τέσσερις άλλες, που να μου ε</w:t>
      </w:r>
      <w:r>
        <w:rPr>
          <w:rFonts w:eastAsia="Times New Roman"/>
          <w:szCs w:val="24"/>
        </w:rPr>
        <w:t xml:space="preserve">πιτρέψετε, δεν χρειάζονται ούτε δύο μέρες, νομίζω ότι μέσα σε σαράντα λεπτά, πέντε λεπτά ο κάθε ομιλητής, θα μπορούσαμε να τις τελειώσουμε. Η μία είναι σοβαρή και χρειάζεται συζήτηση. </w:t>
      </w:r>
    </w:p>
    <w:p w14:paraId="7E826B2D" w14:textId="77777777" w:rsidR="001246DA" w:rsidRDefault="00D9261F">
      <w:pPr>
        <w:spacing w:line="600" w:lineRule="auto"/>
        <w:ind w:firstLine="720"/>
        <w:jc w:val="both"/>
        <w:rPr>
          <w:rFonts w:eastAsia="Times New Roman"/>
          <w:szCs w:val="24"/>
        </w:rPr>
      </w:pPr>
      <w:r>
        <w:rPr>
          <w:rFonts w:eastAsia="Times New Roman"/>
          <w:szCs w:val="24"/>
        </w:rPr>
        <w:t>Ο λόγος που θέλουμε να το κάνουμε τόσο γρήγορα είναι ένας και μοναδικός. Ο λόγος είναι ότι ο μεγάλος κίνδυνος που έχουμε στη διαπραγμάτευση –επιτρέψτε μου πριν το πω αυτό να κάνω και μία παρένθεση- είναι ότι οι αντίπαλοί μας δεν είναι ενιαίοι, όχι μόνο ότι</w:t>
      </w:r>
      <w:r>
        <w:rPr>
          <w:rFonts w:eastAsia="Times New Roman"/>
          <w:szCs w:val="24"/>
        </w:rPr>
        <w:t xml:space="preserve"> υπάρχουν τέσσερεις διαφορετικοί θεσμοί και δεκαοκτώ κράτη μέλη που είναι στο </w:t>
      </w:r>
      <w:proofErr w:type="spellStart"/>
      <w:r>
        <w:rPr>
          <w:rFonts w:eastAsia="Times New Roman"/>
          <w:szCs w:val="24"/>
          <w:lang w:val="en-US"/>
        </w:rPr>
        <w:t>Eurogroup</w:t>
      </w:r>
      <w:proofErr w:type="spellEnd"/>
      <w:r>
        <w:rPr>
          <w:rFonts w:eastAsia="Times New Roman"/>
          <w:szCs w:val="24"/>
        </w:rPr>
        <w:t xml:space="preserve">, αλλά υπάρχουν και διαφωνίες εντός Κομισιόν και εντός ΔΝΤ και ανάμεσα σε ΔΝΤ και Κομισιόν και μέσα από τη Γερμανία. </w:t>
      </w:r>
      <w:r>
        <w:rPr>
          <w:rFonts w:eastAsia="Times New Roman"/>
          <w:szCs w:val="24"/>
        </w:rPr>
        <w:t>Ε</w:t>
      </w:r>
      <w:r>
        <w:rPr>
          <w:rFonts w:eastAsia="Times New Roman"/>
          <w:szCs w:val="24"/>
        </w:rPr>
        <w:t xml:space="preserve">ίναι κάποιοι που θέλουν να μετατρέψουν τη συζήτηση </w:t>
      </w:r>
      <w:r>
        <w:rPr>
          <w:rFonts w:eastAsia="Times New Roman"/>
          <w:szCs w:val="24"/>
        </w:rPr>
        <w:t xml:space="preserve">της Πέμπτης στο </w:t>
      </w:r>
      <w:proofErr w:type="spellStart"/>
      <w:r>
        <w:rPr>
          <w:rFonts w:eastAsia="Times New Roman"/>
          <w:szCs w:val="24"/>
          <w:lang w:val="en-US"/>
        </w:rPr>
        <w:t>Eurogroup</w:t>
      </w:r>
      <w:proofErr w:type="spellEnd"/>
      <w:r>
        <w:rPr>
          <w:rFonts w:eastAsia="Times New Roman"/>
          <w:szCs w:val="24"/>
        </w:rPr>
        <w:t xml:space="preserve"> αντί να είναι για το χρέος, να είναι για τα </w:t>
      </w:r>
      <w:proofErr w:type="spellStart"/>
      <w:r>
        <w:rPr>
          <w:rFonts w:eastAsia="Times New Roman"/>
          <w:szCs w:val="24"/>
        </w:rPr>
        <w:t>προαπαιτούμενα</w:t>
      </w:r>
      <w:proofErr w:type="spellEnd"/>
      <w:r>
        <w:rPr>
          <w:rFonts w:eastAsia="Times New Roman"/>
          <w:szCs w:val="24"/>
        </w:rPr>
        <w:t xml:space="preserve">. </w:t>
      </w:r>
    </w:p>
    <w:p w14:paraId="7E826B2E" w14:textId="77777777" w:rsidR="001246DA" w:rsidRDefault="00D9261F">
      <w:pPr>
        <w:spacing w:line="600" w:lineRule="auto"/>
        <w:ind w:firstLine="720"/>
        <w:jc w:val="both"/>
        <w:rPr>
          <w:rFonts w:eastAsia="Times New Roman"/>
          <w:szCs w:val="24"/>
        </w:rPr>
      </w:pPr>
      <w:r>
        <w:rPr>
          <w:rFonts w:eastAsia="Times New Roman"/>
          <w:szCs w:val="24"/>
        </w:rPr>
        <w:lastRenderedPageBreak/>
        <w:t xml:space="preserve">Αυτό που σας ζητάω και ζητάω από το ελληνικό Κοινοβούλιο είναι -θα δούμε και θα κρίνουμε όλοι μαζί ποιο θα είναι το αποτέλεσμα αυτού του </w:t>
      </w:r>
      <w:proofErr w:type="spellStart"/>
      <w:r>
        <w:rPr>
          <w:rFonts w:eastAsia="Times New Roman"/>
          <w:szCs w:val="24"/>
          <w:lang w:val="en-US"/>
        </w:rPr>
        <w:t>Eurogroup</w:t>
      </w:r>
      <w:proofErr w:type="spellEnd"/>
      <w:r>
        <w:rPr>
          <w:rFonts w:eastAsia="Times New Roman"/>
          <w:szCs w:val="24"/>
        </w:rPr>
        <w:t>, αν έχει δίκιο ο κ. Βο</w:t>
      </w:r>
      <w:r>
        <w:rPr>
          <w:rFonts w:eastAsia="Times New Roman"/>
          <w:szCs w:val="24"/>
        </w:rPr>
        <w:t xml:space="preserve">ρίδης ότι δεν θα πάρουμε τίποτα για το χρέος, ότι δεν θα μπούμε στο </w:t>
      </w:r>
      <w:r>
        <w:rPr>
          <w:rFonts w:eastAsia="Times New Roman"/>
          <w:szCs w:val="24"/>
          <w:lang w:val="en-US"/>
        </w:rPr>
        <w:t>QE</w:t>
      </w:r>
      <w:r>
        <w:rPr>
          <w:rFonts w:eastAsia="Times New Roman"/>
          <w:szCs w:val="24"/>
        </w:rPr>
        <w:t xml:space="preserve">, όλα αυτά παίζονται, κατά τη δική μου άποψη, θα το δούμε τότε, για να μπορέσουμε, όμως, να το δούμε κι εμείς να πούμε ότι καταφέραμε αυτά, όχι παραπάνω, αυτό που μπορούσαμε κι εσείς να </w:t>
      </w:r>
      <w:r>
        <w:rPr>
          <w:rFonts w:eastAsia="Times New Roman"/>
          <w:szCs w:val="24"/>
        </w:rPr>
        <w:t>μας πείτε ότι δεν ήταν κι ότι εσείς θα τα είχατε πάει πολύ καλύτερα ή ό,τι πείτε- είναι να αφήσετε να υπάρχει αυτή η δυνατότητα. Πολλοί αντίπαλοί μας θέλουν να εκμεταλλευτούν και να μετατρέψουν τη συζήτηση της Πέμπτης από μ</w:t>
      </w:r>
      <w:r>
        <w:rPr>
          <w:rFonts w:eastAsia="Times New Roman"/>
          <w:szCs w:val="24"/>
        </w:rPr>
        <w:t>ί</w:t>
      </w:r>
      <w:r>
        <w:rPr>
          <w:rFonts w:eastAsia="Times New Roman"/>
          <w:szCs w:val="24"/>
        </w:rPr>
        <w:t>α συζήτηση για το αναπτυξιακό σχ</w:t>
      </w:r>
      <w:r>
        <w:rPr>
          <w:rFonts w:eastAsia="Times New Roman"/>
          <w:szCs w:val="24"/>
        </w:rPr>
        <w:t xml:space="preserve">έδιο, που θα μας βοηθήσει για την ανάπτυξη, να μπορούμε να μειώσουμε το χρέος από τον παρονομαστή του χρέους ως ποσοστό του ΑΕΠ, άρα με την ανάπτυξη, για τι μέτρα θα </w:t>
      </w:r>
      <w:proofErr w:type="spellStart"/>
      <w:r>
        <w:rPr>
          <w:rFonts w:eastAsia="Times New Roman"/>
          <w:szCs w:val="24"/>
        </w:rPr>
        <w:t>περιγραφούν</w:t>
      </w:r>
      <w:proofErr w:type="spellEnd"/>
      <w:r>
        <w:rPr>
          <w:rFonts w:eastAsia="Times New Roman"/>
          <w:szCs w:val="24"/>
        </w:rPr>
        <w:t xml:space="preserve"> και άρα θα υπάρχει μεγαλύτερη σαφήνεια για το χρέος και τι διατύπωση θα υπάρχε</w:t>
      </w:r>
      <w:r>
        <w:rPr>
          <w:rFonts w:eastAsia="Times New Roman"/>
          <w:szCs w:val="24"/>
        </w:rPr>
        <w:t xml:space="preserve">ι για τη βιωσιμότητα του χρέους, για να ανοίξει ο δρόμος και για το </w:t>
      </w:r>
      <w:r>
        <w:rPr>
          <w:rFonts w:eastAsia="Times New Roman"/>
          <w:szCs w:val="24"/>
          <w:lang w:val="en-US"/>
        </w:rPr>
        <w:t>QE</w:t>
      </w:r>
      <w:r>
        <w:rPr>
          <w:rFonts w:eastAsia="Times New Roman"/>
          <w:szCs w:val="24"/>
        </w:rPr>
        <w:t xml:space="preserve"> και για την πρόσβαση στις αγορές.   </w:t>
      </w:r>
    </w:p>
    <w:p w14:paraId="7E826B2F" w14:textId="77777777" w:rsidR="001246DA" w:rsidRDefault="00D9261F">
      <w:pPr>
        <w:spacing w:line="600" w:lineRule="auto"/>
        <w:ind w:firstLine="720"/>
        <w:jc w:val="both"/>
        <w:rPr>
          <w:rFonts w:eastAsia="Times New Roman"/>
          <w:szCs w:val="24"/>
        </w:rPr>
      </w:pPr>
      <w:r>
        <w:rPr>
          <w:rFonts w:eastAsia="Times New Roman"/>
          <w:szCs w:val="24"/>
        </w:rPr>
        <w:t>Αυτό, για εμένα, είναι το βασικό που ζητάω και από το ελληνικό Κοινοβούλιο, η συζήτηση την Πέμπτη να είναι για το χρέος και γι’ αυτά τα θέματα και τ</w:t>
      </w:r>
      <w:r>
        <w:rPr>
          <w:rFonts w:eastAsia="Times New Roman"/>
          <w:szCs w:val="24"/>
        </w:rPr>
        <w:t xml:space="preserve">ίποτα άλλο. </w:t>
      </w:r>
    </w:p>
    <w:p w14:paraId="7E826B30" w14:textId="77777777" w:rsidR="001246DA" w:rsidRDefault="00D9261F">
      <w:pPr>
        <w:spacing w:line="600" w:lineRule="auto"/>
        <w:ind w:firstLine="720"/>
        <w:jc w:val="both"/>
        <w:rPr>
          <w:rFonts w:eastAsia="Times New Roman"/>
          <w:szCs w:val="24"/>
        </w:rPr>
      </w:pPr>
      <w:r>
        <w:rPr>
          <w:rFonts w:eastAsia="Times New Roman"/>
          <w:szCs w:val="24"/>
        </w:rPr>
        <w:t xml:space="preserve">Ευχαριστώ πάρα πολύ. </w:t>
      </w:r>
    </w:p>
    <w:p w14:paraId="7E826B31" w14:textId="77777777" w:rsidR="001246DA" w:rsidRDefault="00D9261F">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7E826B32" w14:textId="77777777" w:rsidR="001246DA" w:rsidRDefault="00D9261F">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Ευχαριστούμε. </w:t>
      </w:r>
    </w:p>
    <w:p w14:paraId="7E826B33" w14:textId="77777777" w:rsidR="001246DA" w:rsidRDefault="00D9261F">
      <w:pPr>
        <w:spacing w:line="600" w:lineRule="auto"/>
        <w:ind w:firstLine="720"/>
        <w:jc w:val="both"/>
        <w:rPr>
          <w:rFonts w:eastAsia="Times New Roman"/>
          <w:szCs w:val="24"/>
        </w:rPr>
      </w:pPr>
      <w:r>
        <w:rPr>
          <w:rFonts w:eastAsia="Times New Roman"/>
          <w:szCs w:val="24"/>
        </w:rPr>
        <w:t xml:space="preserve">Ο κ. Λοβέρδος έχει τον λόγο. </w:t>
      </w:r>
    </w:p>
    <w:p w14:paraId="7E826B34" w14:textId="77777777" w:rsidR="001246DA" w:rsidRDefault="00D9261F">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Ομιλώ επί θέματος συνταγματικότητας, κύριε Πρόεδρε; </w:t>
      </w:r>
    </w:p>
    <w:p w14:paraId="7E826B35" w14:textId="77777777" w:rsidR="001246DA" w:rsidRDefault="00D9261F">
      <w:pPr>
        <w:spacing w:line="600" w:lineRule="auto"/>
        <w:ind w:firstLine="720"/>
        <w:jc w:val="both"/>
        <w:rPr>
          <w:rFonts w:eastAsia="Times New Roman"/>
          <w:szCs w:val="24"/>
        </w:rPr>
      </w:pPr>
      <w:r>
        <w:rPr>
          <w:rFonts w:eastAsia="Times New Roman"/>
          <w:b/>
          <w:szCs w:val="24"/>
        </w:rPr>
        <w:t>ΠΡΟΕΔΡΕΥΩΝ (Α</w:t>
      </w:r>
      <w:r>
        <w:rPr>
          <w:rFonts w:eastAsia="Times New Roman"/>
          <w:b/>
          <w:szCs w:val="24"/>
        </w:rPr>
        <w:t xml:space="preserve">ναστάσιος Κουράκης): </w:t>
      </w:r>
      <w:r>
        <w:rPr>
          <w:rFonts w:eastAsia="Times New Roman"/>
          <w:szCs w:val="24"/>
        </w:rPr>
        <w:t xml:space="preserve">Ακριβώς. </w:t>
      </w:r>
    </w:p>
    <w:p w14:paraId="7E826B36" w14:textId="77777777" w:rsidR="001246DA" w:rsidRDefault="00D9261F">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Πρώτα απ’ όλα, για να είμαι τυπικά σωστός, αναφέρω τα άρθρα για τα οποία κάνουμε λόγο. Είναι τα άρθρα 73 έως και 76 του Συντάγματος, με έμφαση στο άρθρο 76, που καθορίζουν τη νομοθετική λειτουργία της Βουλής</w:t>
      </w:r>
      <w:r>
        <w:rPr>
          <w:rFonts w:eastAsia="Times New Roman"/>
          <w:szCs w:val="24"/>
        </w:rPr>
        <w:t xml:space="preserve">, είτε κανονική, είτε επείγουσα, είτε κατεπείγουσα. </w:t>
      </w:r>
    </w:p>
    <w:p w14:paraId="7E826B37" w14:textId="77777777" w:rsidR="001246DA" w:rsidRDefault="00D9261F">
      <w:pPr>
        <w:spacing w:line="600" w:lineRule="auto"/>
        <w:ind w:firstLine="720"/>
        <w:jc w:val="both"/>
        <w:rPr>
          <w:rFonts w:eastAsia="Times New Roman"/>
          <w:szCs w:val="24"/>
        </w:rPr>
      </w:pPr>
      <w:r>
        <w:rPr>
          <w:rFonts w:eastAsia="Times New Roman"/>
          <w:szCs w:val="24"/>
        </w:rPr>
        <w:t>Τ</w:t>
      </w:r>
      <w:r>
        <w:rPr>
          <w:rFonts w:eastAsia="Times New Roman"/>
          <w:szCs w:val="24"/>
        </w:rPr>
        <w:t xml:space="preserve">αυτοχρόνως, αναφέρομαι στα, υπό αυτά τα άρθρα </w:t>
      </w:r>
      <w:proofErr w:type="spellStart"/>
      <w:r>
        <w:rPr>
          <w:rFonts w:eastAsia="Times New Roman"/>
          <w:szCs w:val="24"/>
        </w:rPr>
        <w:t>ερμηνευόμενα</w:t>
      </w:r>
      <w:proofErr w:type="spellEnd"/>
      <w:r>
        <w:rPr>
          <w:rFonts w:eastAsia="Times New Roman"/>
          <w:szCs w:val="24"/>
        </w:rPr>
        <w:t xml:space="preserve">, άρθρα 108 και 111 του Κανονισμού της Βουλής, που αφορούν τις συνοπτικές νομοθετικές διαδικασίες, τις οποίες σήμερα θα ακολουθούσαμε κανονικά, </w:t>
      </w:r>
      <w:r>
        <w:rPr>
          <w:rFonts w:eastAsia="Times New Roman"/>
          <w:szCs w:val="24"/>
        </w:rPr>
        <w:t xml:space="preserve">αλλά τώρα τις ακολουθούμε αντικανονικά και αντισυνταγματικά. Αυτό είναι το πλέγμα των διατάξεων, το οποίο κατάφορα προσβάλλεται. </w:t>
      </w:r>
    </w:p>
    <w:p w14:paraId="7E826B38" w14:textId="77777777" w:rsidR="001246DA" w:rsidRDefault="00D9261F">
      <w:pPr>
        <w:spacing w:line="600" w:lineRule="auto"/>
        <w:ind w:firstLine="720"/>
        <w:jc w:val="both"/>
        <w:rPr>
          <w:rFonts w:eastAsia="Times New Roman"/>
          <w:szCs w:val="24"/>
        </w:rPr>
      </w:pPr>
      <w:r>
        <w:rPr>
          <w:rFonts w:eastAsia="Times New Roman"/>
          <w:szCs w:val="24"/>
        </w:rPr>
        <w:t>Ποια είναι τώρα η αιτιολογία αυτών μας των επιχειρημάτων. Πρώτον, έχουν δίκιο όλοι όσοι αναφέρονται σε πρακτικές του παρελθόντ</w:t>
      </w:r>
      <w:r>
        <w:rPr>
          <w:rFonts w:eastAsia="Times New Roman"/>
          <w:szCs w:val="24"/>
        </w:rPr>
        <w:t xml:space="preserve">ος, πριν ΣΥΡΙΖΑ και ΑΝΕΛ, που ήταν κι αυτές έκτακτες, επείγουσες, με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όλα τα </w:t>
      </w:r>
      <w:proofErr w:type="spellStart"/>
      <w:r>
        <w:rPr>
          <w:rFonts w:eastAsia="Times New Roman"/>
          <w:szCs w:val="24"/>
        </w:rPr>
        <w:t>μνημονιακά</w:t>
      </w:r>
      <w:proofErr w:type="spellEnd"/>
      <w:r>
        <w:rPr>
          <w:rFonts w:eastAsia="Times New Roman"/>
          <w:szCs w:val="24"/>
        </w:rPr>
        <w:t xml:space="preserve"> χρόνια.</w:t>
      </w:r>
    </w:p>
    <w:p w14:paraId="7E826B39" w14:textId="77777777" w:rsidR="001246DA" w:rsidRDefault="00D9261F">
      <w:pPr>
        <w:spacing w:line="600" w:lineRule="auto"/>
        <w:jc w:val="both"/>
        <w:rPr>
          <w:rFonts w:eastAsia="Times New Roman"/>
          <w:szCs w:val="24"/>
        </w:rPr>
      </w:pPr>
      <w:r>
        <w:rPr>
          <w:rFonts w:eastAsia="Times New Roman"/>
          <w:szCs w:val="24"/>
        </w:rPr>
        <w:lastRenderedPageBreak/>
        <w:t xml:space="preserve">Όποιος λέει ότι αυτό δεν έγινε, κρύβει την αλήθεια και γίνεται και καταγέλαστος. Σωστό αυτό. </w:t>
      </w:r>
    </w:p>
    <w:p w14:paraId="7E826B3A" w14:textId="77777777" w:rsidR="001246DA" w:rsidRDefault="00D9261F">
      <w:pPr>
        <w:spacing w:line="600" w:lineRule="auto"/>
        <w:ind w:firstLine="720"/>
        <w:jc w:val="both"/>
        <w:rPr>
          <w:rFonts w:eastAsia="Times New Roman"/>
          <w:szCs w:val="24"/>
        </w:rPr>
      </w:pPr>
      <w:r>
        <w:rPr>
          <w:rFonts w:eastAsia="Times New Roman"/>
          <w:szCs w:val="24"/>
        </w:rPr>
        <w:t>Είναι σωστό, επίσης, ότι τα δυόμι</w:t>
      </w:r>
      <w:r>
        <w:rPr>
          <w:rFonts w:eastAsia="Times New Roman"/>
          <w:szCs w:val="24"/>
        </w:rPr>
        <w:t>σι χρόνια του ΣΥΡΙΖΑ και των ΑΝΕΛ αυτό παροξύνθηκε. Ακόμη και τα άρθρα του Κανονισμού της Βουλής για την έκτακτη νομοθετική διαδικασία έχουν παροξυνθεί. Ακόμη και οι δικές σας διατάξεις που κρίθηκαν από τα δικαστήρια αντισυνταγματικές, ξεπερνάνε τις έντεκα</w:t>
      </w:r>
      <w:r>
        <w:rPr>
          <w:rFonts w:eastAsia="Times New Roman"/>
          <w:szCs w:val="24"/>
        </w:rPr>
        <w:t xml:space="preserve">. Αλλά, ακόμη και τα άρθρα περί συνοπτικών διαδικασιών της Βουλής, έγιναν άρθρα μέσα από τα οποία περνάει η καθημερινότητα της πολιτικής σας είτε είναι </w:t>
      </w:r>
      <w:proofErr w:type="spellStart"/>
      <w:r>
        <w:rPr>
          <w:rFonts w:eastAsia="Times New Roman"/>
          <w:szCs w:val="24"/>
        </w:rPr>
        <w:t>μνημονιακή</w:t>
      </w:r>
      <w:proofErr w:type="spellEnd"/>
      <w:r>
        <w:rPr>
          <w:rFonts w:eastAsia="Times New Roman"/>
          <w:szCs w:val="24"/>
        </w:rPr>
        <w:t xml:space="preserve"> είτε είναι άλλη. </w:t>
      </w:r>
    </w:p>
    <w:p w14:paraId="7E826B3B" w14:textId="77777777" w:rsidR="001246DA" w:rsidRDefault="00D9261F">
      <w:pPr>
        <w:spacing w:line="600" w:lineRule="auto"/>
        <w:ind w:firstLine="720"/>
        <w:jc w:val="both"/>
        <w:rPr>
          <w:rFonts w:eastAsia="Times New Roman"/>
          <w:szCs w:val="24"/>
        </w:rPr>
      </w:pPr>
      <w:r>
        <w:rPr>
          <w:rFonts w:eastAsia="Times New Roman"/>
          <w:szCs w:val="24"/>
        </w:rPr>
        <w:t>Έχουμε πει χίλιες φορές –και ο Πρόεδρος κ. Κουράκης το έχει ακούσει και έχε</w:t>
      </w:r>
      <w:r>
        <w:rPr>
          <w:rFonts w:eastAsia="Times New Roman"/>
          <w:szCs w:val="24"/>
        </w:rPr>
        <w:t xml:space="preserve">ι βοηθήσει- να κάνουμε ορισμένες φορές δημοκρατικότερες τις διαδικασίες. Παραδείγματος χάριν -εσείς το έχετε δεχτεί και είναι προς τιμήν σας- να ανοίξουμε κατάλογο ομιλητών. </w:t>
      </w:r>
    </w:p>
    <w:p w14:paraId="7E826B3C" w14:textId="77777777" w:rsidR="001246DA" w:rsidRDefault="00D9261F">
      <w:pPr>
        <w:spacing w:line="600" w:lineRule="auto"/>
        <w:ind w:firstLine="720"/>
        <w:jc w:val="both"/>
        <w:rPr>
          <w:rFonts w:eastAsia="Times New Roman"/>
          <w:szCs w:val="24"/>
        </w:rPr>
      </w:pPr>
      <w:r>
        <w:rPr>
          <w:rFonts w:eastAsia="Times New Roman"/>
          <w:szCs w:val="24"/>
        </w:rPr>
        <w:t>Είναι αυτό το θέμα μας σήμερα; Όποιος το λέει αυτό, θέλει να κρύψει την πραγματικ</w:t>
      </w:r>
      <w:r>
        <w:rPr>
          <w:rFonts w:eastAsia="Times New Roman"/>
          <w:szCs w:val="24"/>
        </w:rPr>
        <w:t xml:space="preserve">ότητα. Άλλο θέμα έχουμε. Παραβιάστηκαν και όλα αυτά. Παραβιάστηκε και αυτή η αρνητική πρακτική σας. Παραβιάστηκε και ό,τι στο παρελθόν έχει συμβεί και έχει χαρακτηριστεί ως αρνητικό. </w:t>
      </w:r>
    </w:p>
    <w:p w14:paraId="7E826B3D" w14:textId="77777777" w:rsidR="001246DA" w:rsidRDefault="00D9261F">
      <w:pPr>
        <w:spacing w:line="600" w:lineRule="auto"/>
        <w:ind w:firstLine="720"/>
        <w:jc w:val="both"/>
        <w:rPr>
          <w:rFonts w:eastAsia="Times New Roman"/>
          <w:szCs w:val="24"/>
        </w:rPr>
      </w:pPr>
      <w:r>
        <w:rPr>
          <w:rFonts w:eastAsia="Times New Roman"/>
          <w:szCs w:val="24"/>
        </w:rPr>
        <w:t>Τ</w:t>
      </w:r>
      <w:r>
        <w:rPr>
          <w:rFonts w:eastAsia="Times New Roman"/>
          <w:szCs w:val="24"/>
        </w:rPr>
        <w:t xml:space="preserve">ι φέρνετε σήμερα; Φέρνετε </w:t>
      </w:r>
      <w:proofErr w:type="spellStart"/>
      <w:r>
        <w:rPr>
          <w:rFonts w:eastAsia="Times New Roman"/>
          <w:szCs w:val="24"/>
        </w:rPr>
        <w:t>προαπαιτούμενα</w:t>
      </w:r>
      <w:proofErr w:type="spellEnd"/>
      <w:r>
        <w:rPr>
          <w:rFonts w:eastAsia="Times New Roman"/>
          <w:szCs w:val="24"/>
        </w:rPr>
        <w:t xml:space="preserve"> –όπως είπε ο συνάδελφος Θεοχαρ</w:t>
      </w:r>
      <w:r>
        <w:rPr>
          <w:rFonts w:eastAsia="Times New Roman"/>
          <w:szCs w:val="24"/>
        </w:rPr>
        <w:t>όπουλος- με κόστος εκατοντάδων εκατομμύριων με κα</w:t>
      </w:r>
      <w:r>
        <w:rPr>
          <w:rFonts w:eastAsia="Times New Roman"/>
          <w:szCs w:val="24"/>
        </w:rPr>
        <w:t>μ</w:t>
      </w:r>
      <w:r>
        <w:rPr>
          <w:rFonts w:eastAsia="Times New Roman"/>
          <w:szCs w:val="24"/>
        </w:rPr>
        <w:t xml:space="preserve">μία από </w:t>
      </w:r>
      <w:r>
        <w:rPr>
          <w:rFonts w:eastAsia="Times New Roman"/>
          <w:szCs w:val="24"/>
        </w:rPr>
        <w:lastRenderedPageBreak/>
        <w:t>τις συνταγματικά προβλεπόμενες διαδικασίες, αλλά με μ</w:t>
      </w:r>
      <w:r>
        <w:rPr>
          <w:rFonts w:eastAsia="Times New Roman"/>
          <w:szCs w:val="24"/>
        </w:rPr>
        <w:t>ί</w:t>
      </w:r>
      <w:r>
        <w:rPr>
          <w:rFonts w:eastAsia="Times New Roman"/>
          <w:szCs w:val="24"/>
        </w:rPr>
        <w:t xml:space="preserve">α διαδικασία απαράδεκτη, ανύπαρκτη και αντισυνταγματική. Τα φέρνετε με τροπολογία. </w:t>
      </w:r>
    </w:p>
    <w:p w14:paraId="7E826B3E" w14:textId="77777777" w:rsidR="001246DA" w:rsidRDefault="00D9261F">
      <w:pPr>
        <w:spacing w:line="600" w:lineRule="auto"/>
        <w:ind w:firstLine="720"/>
        <w:jc w:val="both"/>
        <w:rPr>
          <w:rFonts w:eastAsia="Times New Roman"/>
          <w:szCs w:val="24"/>
        </w:rPr>
      </w:pPr>
      <w:r>
        <w:rPr>
          <w:rFonts w:eastAsia="Times New Roman"/>
          <w:szCs w:val="24"/>
        </w:rPr>
        <w:t>Τι θέλετε να αποφύγετε; Το διήμερο του πολιτικού διαλόγου πο</w:t>
      </w:r>
      <w:r>
        <w:rPr>
          <w:rFonts w:eastAsia="Times New Roman"/>
          <w:szCs w:val="24"/>
        </w:rPr>
        <w:t xml:space="preserve">υ θα είχε η κατεπείγουσα διαδικασία, δηλαδή, μία ημέρα στην </w:t>
      </w:r>
      <w:r>
        <w:rPr>
          <w:rFonts w:eastAsia="Times New Roman"/>
          <w:szCs w:val="24"/>
        </w:rPr>
        <w:t>ε</w:t>
      </w:r>
      <w:r>
        <w:rPr>
          <w:rFonts w:eastAsia="Times New Roman"/>
          <w:szCs w:val="24"/>
        </w:rPr>
        <w:t xml:space="preserve">πιτροπή, μία μέρα στην Ολομέλεια, αποφεύγοντας δε και όλα τα όπλα που έχει ένας Βουλευτής για να κρίνει, δηλαδή πάνω απ’ όλα τη μελέτη, τη γνωμοδότηση της Επιτροπής Μελετών της Βουλής. Για να τα </w:t>
      </w:r>
      <w:r>
        <w:rPr>
          <w:rFonts w:eastAsia="Times New Roman"/>
          <w:szCs w:val="24"/>
        </w:rPr>
        <w:t>γλιτώσετε όλα αυτά μας φέρνετε για πρώτη φορά μ</w:t>
      </w:r>
      <w:r>
        <w:rPr>
          <w:rFonts w:eastAsia="Times New Roman"/>
          <w:szCs w:val="24"/>
        </w:rPr>
        <w:t>ί</w:t>
      </w:r>
      <w:r>
        <w:rPr>
          <w:rFonts w:eastAsia="Times New Roman"/>
          <w:szCs w:val="24"/>
        </w:rPr>
        <w:t xml:space="preserve">α τροπολογία </w:t>
      </w:r>
      <w:proofErr w:type="spellStart"/>
      <w:r>
        <w:rPr>
          <w:rFonts w:eastAsia="Times New Roman"/>
          <w:szCs w:val="24"/>
        </w:rPr>
        <w:t>προαπαιτουμένων</w:t>
      </w:r>
      <w:proofErr w:type="spellEnd"/>
      <w:r>
        <w:rPr>
          <w:rFonts w:eastAsia="Times New Roman"/>
          <w:szCs w:val="24"/>
        </w:rPr>
        <w:t xml:space="preserve">. </w:t>
      </w:r>
      <w:r>
        <w:rPr>
          <w:rFonts w:eastAsia="Times New Roman"/>
          <w:szCs w:val="24"/>
        </w:rPr>
        <w:t>Μ</w:t>
      </w:r>
      <w:r>
        <w:rPr>
          <w:rFonts w:eastAsia="Times New Roman"/>
          <w:szCs w:val="24"/>
        </w:rPr>
        <w:t xml:space="preserve">ας λέτε τώρα εδώ για διεθνή πολιτική; </w:t>
      </w:r>
    </w:p>
    <w:p w14:paraId="7E826B3F" w14:textId="77777777" w:rsidR="001246DA" w:rsidRDefault="00D9261F">
      <w:pPr>
        <w:spacing w:line="600" w:lineRule="auto"/>
        <w:ind w:firstLine="720"/>
        <w:jc w:val="both"/>
        <w:rPr>
          <w:rFonts w:eastAsia="Times New Roman"/>
          <w:szCs w:val="24"/>
        </w:rPr>
      </w:pPr>
      <w:r>
        <w:rPr>
          <w:rFonts w:eastAsia="Times New Roman"/>
          <w:szCs w:val="24"/>
        </w:rPr>
        <w:t>Αυτός που δεν καταλαβαίνει ό,τι όλοι οι άλλοι καταλαβαίνουν, είναι ευήθης. Δεν υπάρχει περίπτωση, όμως, ευήθειας εδώ. Υπάρχει περίπτωση αν</w:t>
      </w:r>
      <w:r>
        <w:rPr>
          <w:rFonts w:eastAsia="Times New Roman"/>
          <w:szCs w:val="24"/>
        </w:rPr>
        <w:t xml:space="preserve">οιχτής πονηρίας. </w:t>
      </w:r>
      <w:r>
        <w:rPr>
          <w:rFonts w:eastAsia="Times New Roman"/>
          <w:szCs w:val="24"/>
        </w:rPr>
        <w:t>Ε</w:t>
      </w:r>
      <w:r>
        <w:rPr>
          <w:rFonts w:eastAsia="Times New Roman"/>
          <w:szCs w:val="24"/>
        </w:rPr>
        <w:t xml:space="preserve">άν θέλετε να το ψηφίσετε αυτό και να πάμε σήμερα με αυτή την διαδικασία, είστε </w:t>
      </w:r>
      <w:proofErr w:type="spellStart"/>
      <w:r>
        <w:rPr>
          <w:rFonts w:eastAsia="Times New Roman"/>
          <w:szCs w:val="24"/>
        </w:rPr>
        <w:t>εκατόν</w:t>
      </w:r>
      <w:proofErr w:type="spellEnd"/>
      <w:r>
        <w:rPr>
          <w:rFonts w:eastAsia="Times New Roman"/>
          <w:szCs w:val="24"/>
        </w:rPr>
        <w:t xml:space="preserve"> πενήντα τρεις και θα το περάσετε.</w:t>
      </w:r>
    </w:p>
    <w:p w14:paraId="7E826B40" w14:textId="77777777" w:rsidR="001246DA" w:rsidRDefault="00D9261F">
      <w:pPr>
        <w:spacing w:line="600" w:lineRule="auto"/>
        <w:ind w:firstLine="720"/>
        <w:jc w:val="both"/>
        <w:rPr>
          <w:rFonts w:eastAsia="Times New Roman"/>
          <w:szCs w:val="24"/>
        </w:rPr>
      </w:pPr>
      <w:r>
        <w:rPr>
          <w:rFonts w:eastAsia="Times New Roman"/>
          <w:szCs w:val="24"/>
        </w:rPr>
        <w:t xml:space="preserve">Είστε, όμως, πια ψυχρά, πληρωμένα πιστόλια. Όποιον σας δείχνουν, τον πυροβολείτε. Σας παρακαλώ να κάνετε πίσω! </w:t>
      </w:r>
    </w:p>
    <w:p w14:paraId="7E826B41" w14:textId="77777777" w:rsidR="001246DA" w:rsidRDefault="00D9261F">
      <w:pPr>
        <w:spacing w:line="600" w:lineRule="auto"/>
        <w:ind w:firstLine="720"/>
        <w:jc w:val="center"/>
        <w:rPr>
          <w:rFonts w:eastAsia="Times New Roman"/>
          <w:szCs w:val="24"/>
        </w:rPr>
      </w:pPr>
      <w:r>
        <w:rPr>
          <w:rFonts w:eastAsia="Times New Roman"/>
          <w:szCs w:val="24"/>
        </w:rPr>
        <w:t>(Θόρυβος από την πτέρυγα του ΣΥΡΙΖΑ)</w:t>
      </w:r>
    </w:p>
    <w:p w14:paraId="7E826B42" w14:textId="77777777" w:rsidR="001246DA" w:rsidRDefault="00D9261F">
      <w:pPr>
        <w:spacing w:line="600" w:lineRule="auto"/>
        <w:ind w:firstLine="720"/>
        <w:jc w:val="both"/>
        <w:rPr>
          <w:rFonts w:eastAsia="Times New Roman"/>
          <w:szCs w:val="24"/>
        </w:rPr>
      </w:pPr>
      <w:r>
        <w:rPr>
          <w:rFonts w:eastAsia="Times New Roman"/>
          <w:szCs w:val="24"/>
        </w:rPr>
        <w:t>Ν</w:t>
      </w:r>
      <w:r>
        <w:rPr>
          <w:rFonts w:eastAsia="Times New Roman"/>
          <w:szCs w:val="24"/>
        </w:rPr>
        <w:t>α βρείτε ένα φύλο συκής. Εμείς σας το παρείχαμε. Σας προτείναμε από την αρχή της διαδικασίας κάτι που τουλάχιστον θα σας ξέπλενε, μ</w:t>
      </w:r>
      <w:r>
        <w:rPr>
          <w:rFonts w:eastAsia="Times New Roman"/>
          <w:szCs w:val="24"/>
        </w:rPr>
        <w:t>ί</w:t>
      </w:r>
      <w:r>
        <w:rPr>
          <w:rFonts w:eastAsia="Times New Roman"/>
          <w:szCs w:val="24"/>
        </w:rPr>
        <w:t xml:space="preserve">α διαδικασία που θα έβαζε τους συναδέλφους να παίρνουν τον λόγο. </w:t>
      </w:r>
    </w:p>
    <w:p w14:paraId="7E826B43" w14:textId="77777777" w:rsidR="001246DA" w:rsidRDefault="00D9261F">
      <w:pPr>
        <w:spacing w:line="600" w:lineRule="auto"/>
        <w:ind w:firstLine="720"/>
        <w:jc w:val="both"/>
        <w:rPr>
          <w:rFonts w:eastAsia="Times New Roman"/>
          <w:szCs w:val="24"/>
        </w:rPr>
      </w:pPr>
      <w:r>
        <w:rPr>
          <w:rFonts w:eastAsia="Times New Roman"/>
          <w:szCs w:val="24"/>
        </w:rPr>
        <w:lastRenderedPageBreak/>
        <w:t xml:space="preserve">Θα κάνετε συνοπτική </w:t>
      </w:r>
      <w:r>
        <w:rPr>
          <w:rFonts w:eastAsia="Times New Roman"/>
          <w:szCs w:val="24"/>
        </w:rPr>
        <w:t>διαδικασία με έναν από κάθε κόμμα να παίρνει τον λόγο ακόμα και γι’ αυτό; Πρέπει να ντρέπεστε και είναι η ώρα να το πάρετε πίσω.</w:t>
      </w:r>
    </w:p>
    <w:p w14:paraId="7E826B44" w14:textId="77777777" w:rsidR="001246DA" w:rsidRDefault="00D9261F">
      <w:pPr>
        <w:spacing w:line="600" w:lineRule="auto"/>
        <w:ind w:firstLine="720"/>
        <w:jc w:val="both"/>
        <w:rPr>
          <w:rFonts w:eastAsia="Times New Roman"/>
          <w:szCs w:val="24"/>
        </w:rPr>
      </w:pPr>
      <w:r>
        <w:rPr>
          <w:rFonts w:eastAsia="Times New Roman"/>
          <w:szCs w:val="24"/>
        </w:rPr>
        <w:t>Κύριε Πρόεδρε, υπάρχει κατάφωρη αντισυνταγματικότητα. Σωστά λέτε ότι το άρθρο 100 του Κανονισμού μιλάει για την επί της αρχής σ</w:t>
      </w:r>
      <w:r>
        <w:rPr>
          <w:rFonts w:eastAsia="Times New Roman"/>
          <w:szCs w:val="24"/>
        </w:rPr>
        <w:t>υζήτηση. Εδώ, όμως, κύριε Πρόεδρε, η συζήτηση γι’ αυτό που πάτε να κάνετε, θέτει μία ανάγκη να ερμηνεύσετε τον Κανονισμό εσείς που προεδρεύετε τώρα, με ευρύτερο τρόπο, ούτως ώστε να περισώσετε ό,τι δύναται από πλευράς Συντάγματος και Κανονισμού να περισωθε</w:t>
      </w:r>
      <w:r>
        <w:rPr>
          <w:rFonts w:eastAsia="Times New Roman"/>
          <w:szCs w:val="24"/>
        </w:rPr>
        <w:t>ί.</w:t>
      </w:r>
    </w:p>
    <w:p w14:paraId="7E826B4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E826B4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Ευχαριστώ.</w:t>
      </w:r>
    </w:p>
    <w:p w14:paraId="7E826B4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μιλήσει από πλευράς ΣΥΡΙΖΑ ο κ. Νίκος Παρασκευόπουλος και θα υποστηρίξει ή όχι το θέμα της συνταγματικότητας.</w:t>
      </w:r>
    </w:p>
    <w:p w14:paraId="7E826B4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Κύριε Πρόεδρε…</w:t>
      </w:r>
    </w:p>
    <w:p w14:paraId="7E826B4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Καρρά, σας έχω δει.</w:t>
      </w:r>
    </w:p>
    <w:p w14:paraId="7E826B4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έχω ζητήσει τον λόγο.</w:t>
      </w:r>
    </w:p>
    <w:p w14:paraId="7E826B4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Με την κοινοβουλευτική σειρά δεν πάτε;</w:t>
      </w:r>
    </w:p>
    <w:p w14:paraId="7E826B4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Όλους σας έχω δει.</w:t>
      </w:r>
    </w:p>
    <w:p w14:paraId="7E826B4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ον λόγο έχει ο κ. Παρασκευόπουλος.</w:t>
      </w:r>
    </w:p>
    <w:p w14:paraId="7E826B4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Κύριε Πρόεδρε, κυρίες και κύριοι συνάδελφοι, σύμφωνα με όσα γνωρίζω η δική μας έκθεση, η οποία θα παρουσιάζει την ανταπόκρισή μας στα </w:t>
      </w:r>
      <w:proofErr w:type="spellStart"/>
      <w:r>
        <w:rPr>
          <w:rFonts w:eastAsia="Times New Roman" w:cs="Times New Roman"/>
          <w:szCs w:val="24"/>
        </w:rPr>
        <w:t>προαπαιτούμενα</w:t>
      </w:r>
      <w:proofErr w:type="spellEnd"/>
      <w:r>
        <w:rPr>
          <w:rFonts w:eastAsia="Times New Roman" w:cs="Times New Roman"/>
          <w:szCs w:val="24"/>
        </w:rPr>
        <w:t>, πρέπει να υποβληθεί τη</w:t>
      </w:r>
      <w:r>
        <w:rPr>
          <w:rFonts w:eastAsia="Times New Roman" w:cs="Times New Roman"/>
          <w:szCs w:val="24"/>
        </w:rPr>
        <w:t>ν</w:t>
      </w:r>
      <w:r>
        <w:rPr>
          <w:rFonts w:eastAsia="Times New Roman" w:cs="Times New Roman"/>
          <w:szCs w:val="24"/>
        </w:rPr>
        <w:t xml:space="preserve"> Δευτέρα. Αυτό σημαίνε</w:t>
      </w:r>
      <w:r>
        <w:rPr>
          <w:rFonts w:eastAsia="Times New Roman" w:cs="Times New Roman"/>
          <w:szCs w:val="24"/>
        </w:rPr>
        <w:t xml:space="preserve">ι ότι απαιτείται </w:t>
      </w:r>
      <w:r>
        <w:rPr>
          <w:rFonts w:eastAsia="Times New Roman" w:cs="Times New Roman"/>
          <w:szCs w:val="24"/>
        </w:rPr>
        <w:t>επιπλέον</w:t>
      </w:r>
      <w:r>
        <w:rPr>
          <w:rFonts w:eastAsia="Times New Roman" w:cs="Times New Roman"/>
          <w:szCs w:val="24"/>
        </w:rPr>
        <w:t xml:space="preserve"> κάποιος χρόνος εργασίας προκειμένου να διαμορφωθεί και επίσης ότι δεν είχαμε άλλον τρόπο ανταπόκρισης στην προθεσμία η οποία υπάρχει, παρά μόνο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ομοθετική </w:t>
      </w:r>
      <w:r>
        <w:rPr>
          <w:rFonts w:eastAsia="Times New Roman" w:cs="Times New Roman"/>
          <w:szCs w:val="24"/>
        </w:rPr>
        <w:t>π</w:t>
      </w:r>
      <w:r>
        <w:rPr>
          <w:rFonts w:eastAsia="Times New Roman" w:cs="Times New Roman"/>
          <w:szCs w:val="24"/>
        </w:rPr>
        <w:t xml:space="preserve">εριεχομένου ή αυτήν τη διαδικασία υποβολής τροπολογίας. </w:t>
      </w:r>
    </w:p>
    <w:p w14:paraId="7E826B4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νομ</w:t>
      </w:r>
      <w:r>
        <w:rPr>
          <w:rFonts w:eastAsia="Times New Roman" w:cs="Times New Roman"/>
          <w:szCs w:val="24"/>
        </w:rPr>
        <w:t xml:space="preserve">ίζω ότι υπήρχε χρόνος για την υποβολή ενός αυτοτελούς νομοθετήματος, το οποίο και αυτό θέλει –ακόμη και εάν είναι με τη διαδικασία του κατεπείγοντος- τη δική του προδικασία. </w:t>
      </w:r>
    </w:p>
    <w:p w14:paraId="7E826B5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Επομένως, η διαδικασία η οποία ακολουθείται, δηλαδή η προτίμηση μιας τροπολογίας αντί της ΠΝΠ, είναι αυτή η οποία επιτρέπει να συζητηθεί το θέμα, ενώ με την ΠΝΠ δεν θα περνούσε καθόλου από την Βουλή πριν φτάσει στο στάδιο εφαρμογής. </w:t>
      </w:r>
      <w:r>
        <w:rPr>
          <w:rFonts w:eastAsia="Times New Roman" w:cs="Times New Roman"/>
          <w:szCs w:val="24"/>
        </w:rPr>
        <w:t>Διότι μπορεί η ΠΝΠ να σ</w:t>
      </w:r>
      <w:r>
        <w:rPr>
          <w:rFonts w:eastAsia="Times New Roman" w:cs="Times New Roman"/>
          <w:szCs w:val="24"/>
        </w:rPr>
        <w:t xml:space="preserve">υζητείται εκ των υστέρων, αλλά βεβαίως η κρίσιμη εφαρμογή θα ήταν αυτή η οποία θα προκύψει από τη συζήτηση της Πέμπτης. Έτσι διασφαλίζουμε ουσιαστική συζήτηση, η οποία </w:t>
      </w:r>
      <w:r>
        <w:rPr>
          <w:rFonts w:eastAsia="Times New Roman" w:cs="Times New Roman"/>
          <w:szCs w:val="24"/>
        </w:rPr>
        <w:lastRenderedPageBreak/>
        <w:t>ήδη έχει αρχίσει και με την εξέταση ενός ζητήματος συνταγματικότητας το οποίο τέθηκε και</w:t>
      </w:r>
      <w:r>
        <w:rPr>
          <w:rFonts w:eastAsia="Times New Roman" w:cs="Times New Roman"/>
          <w:szCs w:val="24"/>
        </w:rPr>
        <w:t xml:space="preserve"> στο οποίο θα προσπαθήσω να απαντήσω.</w:t>
      </w:r>
    </w:p>
    <w:p w14:paraId="7E826B5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Νομίζω, λοιπόν, ότι το μόνο συνταγματικό θέμα το οποίο μπορεί να τεθεί έχει σχέση με το άρθρο 73 και αναφέρεται στην ανάγκη οι διατάξεις που έχουν συνταξιοδοτικό περιεχόμενο να είναι ειδικές, ενώ εδώ εισάγονται ως τροπ</w:t>
      </w:r>
      <w:r>
        <w:rPr>
          <w:rFonts w:eastAsia="Times New Roman" w:cs="Times New Roman"/>
          <w:szCs w:val="24"/>
        </w:rPr>
        <w:t xml:space="preserve">ολογία. </w:t>
      </w:r>
    </w:p>
    <w:p w14:paraId="7E826B5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επισημαίνω ότι η ίδια η έκθεση του Ελεγκτικού Συνεδρίου δεν έχει αντιρρήσεις για το γεγονός ότι εδώ προστίθεται μία τροπολογία σε ένα κυρωτικό νομοσχέδιο. Αυτό το οποίο επισημαίνει όντως είναι ότι εδώ δεν έχουμε μία ειδική διάταξη, η οπ</w:t>
      </w:r>
      <w:r>
        <w:rPr>
          <w:rFonts w:eastAsia="Times New Roman" w:cs="Times New Roman"/>
          <w:szCs w:val="24"/>
        </w:rPr>
        <w:t xml:space="preserve">οία να διασφαλίζει την ειδική συζήτηση του θέματος. </w:t>
      </w:r>
    </w:p>
    <w:p w14:paraId="7E826B5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Αυτό το οποίο θέλω να πω είναι ότι πάντως με τη μέχρι σήμερα πρακτική της Βουλής, η οποία είναι αποδεκτή και από τη νομολογία, σύμφωνα με όσα γνωρίζω, η ειδικότητα διασφαλίζεται όταν έχουμε ένα ειδικό κε</w:t>
      </w:r>
      <w:r>
        <w:rPr>
          <w:rFonts w:eastAsia="Times New Roman" w:cs="Times New Roman"/>
          <w:szCs w:val="24"/>
        </w:rPr>
        <w:t>φάλαιο στο νομοθέτημα το οποίο διαμορφώνεται. Η ύπαρξη ειδικού κεφαλαίου είναι κάτι</w:t>
      </w:r>
      <w:r>
        <w:rPr>
          <w:rFonts w:eastAsia="Times New Roman" w:cs="Times New Roman"/>
          <w:szCs w:val="24"/>
        </w:rPr>
        <w:t xml:space="preserve"> για</w:t>
      </w:r>
      <w:r>
        <w:rPr>
          <w:rFonts w:eastAsia="Times New Roman" w:cs="Times New Roman"/>
          <w:szCs w:val="24"/>
        </w:rPr>
        <w:t xml:space="preserve"> το οποίο</w:t>
      </w:r>
      <w:r>
        <w:rPr>
          <w:rFonts w:eastAsia="Times New Roman" w:cs="Times New Roman"/>
          <w:szCs w:val="24"/>
        </w:rPr>
        <w:t xml:space="preserve"> </w:t>
      </w:r>
      <w:r>
        <w:rPr>
          <w:rFonts w:eastAsia="Times New Roman" w:cs="Times New Roman"/>
          <w:szCs w:val="24"/>
        </w:rPr>
        <w:t>υπάρχει χρόνος</w:t>
      </w:r>
      <w:r>
        <w:rPr>
          <w:rFonts w:eastAsia="Times New Roman" w:cs="Times New Roman"/>
          <w:szCs w:val="24"/>
        </w:rPr>
        <w:t xml:space="preserve"> και</w:t>
      </w:r>
      <w:r>
        <w:rPr>
          <w:rFonts w:eastAsia="Times New Roman" w:cs="Times New Roman"/>
          <w:szCs w:val="24"/>
        </w:rPr>
        <w:t xml:space="preserve"> είναι θέμα νομοτεχνικό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ομίζω</w:t>
      </w:r>
      <w:r>
        <w:rPr>
          <w:rFonts w:eastAsia="Times New Roman" w:cs="Times New Roman"/>
          <w:szCs w:val="24"/>
        </w:rPr>
        <w:t xml:space="preserve"> Δηλαδή</w:t>
      </w:r>
      <w:r>
        <w:rPr>
          <w:rFonts w:eastAsia="Times New Roman" w:cs="Times New Roman"/>
          <w:szCs w:val="24"/>
        </w:rPr>
        <w:t xml:space="preserve"> ότι υπάρχει δυνατότητα στη συζήτηση αυτή να διασφαλιστεί και επομένως να μην έχουμε αυτό το πρόβλημα.</w:t>
      </w:r>
    </w:p>
    <w:p w14:paraId="7E826B5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Σε ό,τι αφορά τη μόνη ρύθμιση η οποία φαίνεται, όμως, να έχει ένα ουσιαστικό περιεχόμενο,</w:t>
      </w:r>
      <w:r>
        <w:rPr>
          <w:rFonts w:eastAsia="Times New Roman" w:cs="Times New Roman"/>
          <w:szCs w:val="24"/>
        </w:rPr>
        <w:t xml:space="preserve"> θα αναφερθώ παρακάτω</w:t>
      </w:r>
      <w:r>
        <w:rPr>
          <w:rFonts w:eastAsia="Times New Roman" w:cs="Times New Roman"/>
          <w:szCs w:val="24"/>
        </w:rPr>
        <w:t xml:space="preserve"> διότι οι υπόλοιπες εμφανίζονται ως κυρίως νομοτεχνικές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Ας</w:t>
      </w:r>
      <w:r>
        <w:rPr>
          <w:rFonts w:eastAsia="Times New Roman" w:cs="Times New Roman"/>
          <w:szCs w:val="24"/>
        </w:rPr>
        <w:t xml:space="preserve"> πω εν παρενθέσει ότι η χώρα απλώς προφανώς δεν θέλει για ένα ζήτημα το οποίο δεν έχει </w:t>
      </w:r>
      <w:r>
        <w:rPr>
          <w:rFonts w:eastAsia="Times New Roman" w:cs="Times New Roman"/>
          <w:szCs w:val="24"/>
        </w:rPr>
        <w:t>βαρύτητα, αλλά είναι νομοτεχνικό</w:t>
      </w:r>
      <w:r>
        <w:rPr>
          <w:rFonts w:eastAsia="Times New Roman" w:cs="Times New Roman"/>
          <w:szCs w:val="24"/>
        </w:rPr>
        <w:t>,</w:t>
      </w:r>
      <w:r>
        <w:rPr>
          <w:rFonts w:eastAsia="Times New Roman" w:cs="Times New Roman"/>
          <w:szCs w:val="24"/>
        </w:rPr>
        <w:t xml:space="preserve"> να δημιουργήσει κινδύνους σε μία ευρύτερη διαπραγμάτευση και να αντιμετωπίσει προσχήματα αρνητικά. Περί αυτού πρόκειται στις περισσότερες ρυθμίσεις, θα τις έχετε δει τις τροπολογίες, δεν έχουμε ουσιαστικές μεταβολές των δε</w:t>
      </w:r>
      <w:r>
        <w:rPr>
          <w:rFonts w:eastAsia="Times New Roman" w:cs="Times New Roman"/>
          <w:szCs w:val="24"/>
        </w:rPr>
        <w:t xml:space="preserve">δομένων και μάλιστα με κοινωνική διάσταση. </w:t>
      </w:r>
    </w:p>
    <w:p w14:paraId="7E826B5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Το μόνο θέμα το οποίο έχει κοινωνική διάσταση οπωσδήποτε είναι το συνταξιοδοτικό. Εδώ, όμως, πρέπει να πω ότι τα ουσιαστικά δεδομένα που αφορούν αυτήν τη ρύθμιση είναι </w:t>
      </w:r>
      <w:r>
        <w:rPr>
          <w:rFonts w:eastAsia="Times New Roman" w:cs="Times New Roman"/>
          <w:szCs w:val="24"/>
        </w:rPr>
        <w:t>όσα</w:t>
      </w:r>
      <w:r>
        <w:rPr>
          <w:rFonts w:eastAsia="Times New Roman" w:cs="Times New Roman"/>
          <w:szCs w:val="24"/>
        </w:rPr>
        <w:t xml:space="preserve"> ήδη έχουν συζητηθεί στην πριν από ένα μή</w:t>
      </w:r>
      <w:r>
        <w:rPr>
          <w:rFonts w:eastAsia="Times New Roman" w:cs="Times New Roman"/>
          <w:szCs w:val="24"/>
        </w:rPr>
        <w:t xml:space="preserve">να και ακόμη και με τη νομοθεσία του 2016. Δηλαδή ποιο είναι το ζήτημα; Το ζήτημα είναι εάν η μεταβολή η οποία επέρχεται είναι ή όχι δυσανάλογη σε σχέση με τη δημόσια ωφέλεια η οποία έχει προκύψει. </w:t>
      </w:r>
      <w:r>
        <w:rPr>
          <w:rFonts w:eastAsia="Times New Roman" w:cs="Times New Roman"/>
          <w:szCs w:val="24"/>
        </w:rPr>
        <w:t>Σ</w:t>
      </w:r>
      <w:r>
        <w:rPr>
          <w:rFonts w:eastAsia="Times New Roman" w:cs="Times New Roman"/>
          <w:szCs w:val="24"/>
        </w:rPr>
        <w:t>την προηγούμενη συζήτηση, που είχαμε στο Κοινοβούλιο, θυμ</w:t>
      </w:r>
      <w:r>
        <w:rPr>
          <w:rFonts w:eastAsia="Times New Roman" w:cs="Times New Roman"/>
          <w:szCs w:val="24"/>
        </w:rPr>
        <w:t>ίσαμε την απόφαση του Ευρωπαϊκού Δικαστηρίου, που θεωρεί ότι η στάθμιση αυτή βαρύτητας, αναλογικότητας</w:t>
      </w:r>
      <w:r>
        <w:rPr>
          <w:rFonts w:eastAsia="Times New Roman" w:cs="Times New Roman"/>
          <w:szCs w:val="24"/>
        </w:rPr>
        <w:t>,</w:t>
      </w:r>
      <w:r>
        <w:rPr>
          <w:rFonts w:eastAsia="Times New Roman" w:cs="Times New Roman"/>
          <w:szCs w:val="24"/>
        </w:rPr>
        <w:t xml:space="preserve"> είναι κάτι το οποίο γίνεται κατ’ εξοχήν από την πολιτεία και όχι από το δικαστήριο. </w:t>
      </w:r>
    </w:p>
    <w:p w14:paraId="7E826B5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ρέπει να θυμίσω, βεβαίως, ότι το Ευρωπαϊκό Δικαστήριο στην υπόθεση</w:t>
      </w:r>
      <w:r>
        <w:rPr>
          <w:rFonts w:eastAsia="Times New Roman" w:cs="Times New Roman"/>
          <w:szCs w:val="24"/>
        </w:rPr>
        <w:t xml:space="preserve"> Κουφάκης και ΑΔΕΔΥ κατά Ελλάδος αποφάνθηκε μετά από μία απόφαση του δικού μας Συμβουλίου της Επικρατείας, που </w:t>
      </w:r>
      <w:r>
        <w:rPr>
          <w:rFonts w:eastAsia="Times New Roman" w:cs="Times New Roman"/>
          <w:szCs w:val="24"/>
        </w:rPr>
        <w:t>αναγνώριζε</w:t>
      </w:r>
      <w:r>
        <w:rPr>
          <w:rFonts w:eastAsia="Times New Roman" w:cs="Times New Roman"/>
          <w:szCs w:val="24"/>
        </w:rPr>
        <w:t xml:space="preserve"> ότι η στάθμιση αυτών των ζητημάτων είναι θέμα της πολιτείας. </w:t>
      </w:r>
    </w:p>
    <w:p w14:paraId="7E826B5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Αυτά ήθελα να σας πω. </w:t>
      </w:r>
    </w:p>
    <w:p w14:paraId="7E826B5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826B59"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του ΣΥΡΙΖΑ και των ΑΝΕΛ)</w:t>
      </w:r>
    </w:p>
    <w:p w14:paraId="7E826B5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7E826B5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w:t>
      </w:r>
      <w:r>
        <w:rPr>
          <w:rFonts w:eastAsia="Times New Roman" w:cs="Times New Roman"/>
          <w:szCs w:val="24"/>
        </w:rPr>
        <w:t xml:space="preserve">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τέσσερις εκπαιδευτικοί συνοδοί τους από το 13</w:t>
      </w:r>
      <w:r>
        <w:rPr>
          <w:rFonts w:eastAsia="Times New Roman" w:cs="Times New Roman"/>
          <w:szCs w:val="24"/>
          <w:vertAlign w:val="superscript"/>
        </w:rPr>
        <w:t>ο</w:t>
      </w:r>
      <w:r>
        <w:rPr>
          <w:rFonts w:eastAsia="Times New Roman" w:cs="Times New Roman"/>
          <w:szCs w:val="24"/>
        </w:rPr>
        <w:t xml:space="preserve"> Δημοτικό Σχολείο Χαλκίδας.</w:t>
      </w:r>
    </w:p>
    <w:p w14:paraId="7E826B5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E826B5D"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 όλες τι πτέρυγες της Βουλής)</w:t>
      </w:r>
    </w:p>
    <w:p w14:paraId="7E826B5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Τον λόγο έχει ο κ. Παππάς.</w:t>
      </w:r>
    </w:p>
    <w:p w14:paraId="7E826B5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Κύριε Πρόεδρε, προς επίρρωση όσων θα σας πω στη συνέχεια, δηλαδή το πόσο υποκριτές είστε εσείς –και δεν εννοώ εσάς προσωπικά, κύριε Πρόεδρε, εννοώ την παράταξή σας, </w:t>
      </w:r>
      <w:r>
        <w:rPr>
          <w:rFonts w:eastAsia="Times New Roman" w:cs="Times New Roman"/>
          <w:szCs w:val="24"/>
        </w:rPr>
        <w:t xml:space="preserve">αλλά και η Νέα Δημοκρατία- είναι ότι εσείς ως Βουλευτής του ΣΥΡΙΖΑ, που τυγχάνει να είστε και </w:t>
      </w:r>
      <w:proofErr w:type="spellStart"/>
      <w:r>
        <w:rPr>
          <w:rFonts w:eastAsia="Times New Roman" w:cs="Times New Roman"/>
          <w:szCs w:val="24"/>
        </w:rPr>
        <w:t>Προεδρεύων</w:t>
      </w:r>
      <w:proofErr w:type="spellEnd"/>
      <w:r>
        <w:rPr>
          <w:rFonts w:eastAsia="Times New Roman" w:cs="Times New Roman"/>
          <w:szCs w:val="24"/>
        </w:rPr>
        <w:t>, να ανήκετε στο Προεδρείο, δεν διακόψατε τον κ. Λοβέρδο όταν αποκάλεσε όλους πληρωμένα πιστόλια, δηλαδή σας αποκάλεσε δολοφόνους, που εκτελείτε συμβόλα</w:t>
      </w:r>
      <w:r>
        <w:rPr>
          <w:rFonts w:eastAsia="Times New Roman" w:cs="Times New Roman"/>
          <w:szCs w:val="24"/>
        </w:rPr>
        <w:t xml:space="preserve">ια θανάτου της Ευρωπαϊκής Ένωσης. </w:t>
      </w:r>
    </w:p>
    <w:p w14:paraId="7E826B6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Αν αυτό, για να πω και πόσο υποκριτές είστε, που αληθές είναι, το είχε πει ένας συναγωνιστής εκ των Βουλευτών της Χρυσής Αυγής, παραδείγματος χάριν ο Γιάννης Λαγός, την Τετάρτη θα ήταν στην Επιτροπή Δεοντολογίας, κύριε Κο</w:t>
      </w:r>
      <w:r>
        <w:rPr>
          <w:rFonts w:eastAsia="Times New Roman" w:cs="Times New Roman"/>
          <w:szCs w:val="24"/>
        </w:rPr>
        <w:t xml:space="preserve">υράκη, </w:t>
      </w:r>
      <w:r>
        <w:rPr>
          <w:rFonts w:eastAsia="Times New Roman" w:cs="Times New Roman"/>
          <w:szCs w:val="24"/>
        </w:rPr>
        <w:t>στην οποία</w:t>
      </w:r>
      <w:r>
        <w:rPr>
          <w:rFonts w:eastAsia="Times New Roman" w:cs="Times New Roman"/>
          <w:szCs w:val="24"/>
        </w:rPr>
        <w:t xml:space="preserve"> είστε και Πρόεδρος.</w:t>
      </w:r>
    </w:p>
    <w:p w14:paraId="7E826B6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Είναι υποκριτικό λοιπόν να μιλάει και ο ΣΥΡΙΖΑ και η Νέα Δημοκρατία για αντισυνταγματικότητα, διότι αν ανατρέξουμε στο </w:t>
      </w:r>
      <w:proofErr w:type="spellStart"/>
      <w:r>
        <w:rPr>
          <w:rFonts w:eastAsia="Times New Roman" w:cs="Times New Roman"/>
          <w:szCs w:val="24"/>
          <w:lang w:val="en-US"/>
        </w:rPr>
        <w:t>youtube</w:t>
      </w:r>
      <w:proofErr w:type="spellEnd"/>
      <w:r>
        <w:rPr>
          <w:rFonts w:eastAsia="Times New Roman" w:cs="Times New Roman"/>
          <w:szCs w:val="24"/>
        </w:rPr>
        <w:t xml:space="preserve"> ή στα αρχεία της Βουλής και δούμε στη θέση της Κυβέρνησης την συγκυβέρνηση Σαμαρά-Βενιζέλου και στη θέση της Αξιωματικής Αντιπολίτευσης τον ΣΥΡΙΖΑ, θα δούμε ότι απλώς λέγονται τα ίδια, αλλά έχουν αλλάξει οι ρόλοι. Ακριβώς ό,τι κάνατε το 2012-2013 κάνει πλ</w:t>
      </w:r>
      <w:r>
        <w:rPr>
          <w:rFonts w:eastAsia="Times New Roman" w:cs="Times New Roman"/>
          <w:szCs w:val="24"/>
        </w:rPr>
        <w:t xml:space="preserve">έον η Νέα Δημοκρατία και ακριβώς ό,τι έκανε η Νέα Δημοκρατία το 2012-2013 κάνετε εσείς, οι </w:t>
      </w:r>
      <w:proofErr w:type="spellStart"/>
      <w:r>
        <w:rPr>
          <w:rFonts w:eastAsia="Times New Roman" w:cs="Times New Roman"/>
          <w:szCs w:val="24"/>
        </w:rPr>
        <w:t>Συριζαίοι</w:t>
      </w:r>
      <w:proofErr w:type="spellEnd"/>
      <w:r>
        <w:rPr>
          <w:rFonts w:eastAsia="Times New Roman" w:cs="Times New Roman"/>
          <w:szCs w:val="24"/>
        </w:rPr>
        <w:t xml:space="preserve">. </w:t>
      </w:r>
    </w:p>
    <w:p w14:paraId="7E826B6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Η ουσία είναι ότι εσείς δεσμεύετε με την ψήφο σας και τις υπογραφές σας τη χώρα σε μία διαρκή επιτροπεία και έρχεστε εδώ να ομιλείτε για αντισυνταγματικό</w:t>
      </w:r>
      <w:r>
        <w:rPr>
          <w:rFonts w:eastAsia="Times New Roman" w:cs="Times New Roman"/>
          <w:szCs w:val="24"/>
        </w:rPr>
        <w:t xml:space="preserve">τητα. Οι τοποθετήσεις σας, και σήμερα αλλά και τις προηγούμενες ημέρες με το τέταρτο μνημόνιο, αποδεικνύουν ότι η μοναδική </w:t>
      </w:r>
      <w:proofErr w:type="spellStart"/>
      <w:r>
        <w:rPr>
          <w:rFonts w:eastAsia="Times New Roman" w:cs="Times New Roman"/>
          <w:szCs w:val="24"/>
        </w:rPr>
        <w:t>αντιμνημονιακή</w:t>
      </w:r>
      <w:proofErr w:type="spellEnd"/>
      <w:r>
        <w:rPr>
          <w:rFonts w:eastAsia="Times New Roman" w:cs="Times New Roman"/>
          <w:szCs w:val="24"/>
        </w:rPr>
        <w:t xml:space="preserve"> δύναμη στο ελληνικό Κοινοβούλιο είναι το λαϊκό εθνικιστικό κίνημα της Χρυσής Αυγής. Είναι η μόνη λαϊκή φωνή εθνικής αν</w:t>
      </w:r>
      <w:r>
        <w:rPr>
          <w:rFonts w:eastAsia="Times New Roman" w:cs="Times New Roman"/>
          <w:szCs w:val="24"/>
        </w:rPr>
        <w:t xml:space="preserve">τίστασης. </w:t>
      </w:r>
      <w:r>
        <w:rPr>
          <w:rFonts w:eastAsia="Times New Roman" w:cs="Times New Roman"/>
          <w:szCs w:val="24"/>
        </w:rPr>
        <w:t>Ν</w:t>
      </w:r>
      <w:r>
        <w:rPr>
          <w:rFonts w:eastAsia="Times New Roman" w:cs="Times New Roman"/>
          <w:szCs w:val="24"/>
        </w:rPr>
        <w:t xml:space="preserve">α είστε σίγουροι, επειδή είπε ο Υπουργός «πήραμε τη σκυτάλη…» και εκεί σταμάτησε μια στιγμή ξεχνώντας τι πήγε να πει, θα προσθέσω «…για να κάνουμε τα ίδια», εκεί πήγαινε η κουβέντα. Αλλά εν πάση </w:t>
      </w:r>
      <w:proofErr w:type="spellStart"/>
      <w:r>
        <w:rPr>
          <w:rFonts w:eastAsia="Times New Roman" w:cs="Times New Roman"/>
          <w:szCs w:val="24"/>
        </w:rPr>
        <w:t>περιπτώσει</w:t>
      </w:r>
      <w:proofErr w:type="spellEnd"/>
      <w:r>
        <w:rPr>
          <w:rFonts w:eastAsia="Times New Roman" w:cs="Times New Roman"/>
          <w:szCs w:val="24"/>
        </w:rPr>
        <w:t>, να ξέρετε ότι όταν κάποιοι άλλοι θα πά</w:t>
      </w:r>
      <w:r>
        <w:rPr>
          <w:rFonts w:eastAsia="Times New Roman" w:cs="Times New Roman"/>
          <w:szCs w:val="24"/>
        </w:rPr>
        <w:t xml:space="preserve">ρουν τη σκυτάλη, όταν ο λαός θα πάρει τη σκυτάλη, όταν θα γίνει η εθνική κυβέρνηση με πυλώνα τους Έλληνες εθνικιστές της Χρυσής Αυγής, όλοι εσείς θα λογοδοτήσετε και οι κλέφτες τότε θα πάτε φυλακή και ο λαός πραγματικά θα έρθει στην εξουσία. </w:t>
      </w:r>
    </w:p>
    <w:p w14:paraId="7E826B6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Κύριε Πρόεδρε</w:t>
      </w:r>
      <w:r>
        <w:rPr>
          <w:rFonts w:eastAsia="Times New Roman" w:cs="Times New Roman"/>
          <w:szCs w:val="24"/>
        </w:rPr>
        <w:t xml:space="preserve">, και φιλελεύθεροι και </w:t>
      </w:r>
      <w:proofErr w:type="spellStart"/>
      <w:r>
        <w:rPr>
          <w:rFonts w:eastAsia="Times New Roman" w:cs="Times New Roman"/>
          <w:szCs w:val="24"/>
        </w:rPr>
        <w:t>ψευτοδεξιοί</w:t>
      </w:r>
      <w:proofErr w:type="spellEnd"/>
      <w:r>
        <w:rPr>
          <w:rFonts w:eastAsia="Times New Roman" w:cs="Times New Roman"/>
          <w:szCs w:val="24"/>
        </w:rPr>
        <w:t xml:space="preserve"> αλλά και αριστεροί προσκυνάτε τον ίδιο </w:t>
      </w:r>
      <w:proofErr w:type="spellStart"/>
      <w:r>
        <w:rPr>
          <w:rFonts w:eastAsia="Times New Roman" w:cs="Times New Roman"/>
          <w:szCs w:val="24"/>
        </w:rPr>
        <w:t>Μολώχ</w:t>
      </w:r>
      <w:proofErr w:type="spellEnd"/>
      <w:r>
        <w:rPr>
          <w:rFonts w:eastAsia="Times New Roman" w:cs="Times New Roman"/>
          <w:szCs w:val="24"/>
        </w:rPr>
        <w:t xml:space="preserve">, τον ίδιο θεό, στη σύγχρονη Βαβέλ που λέγεται Βρυξέλλες. Εμείς λοιπόν λέμε «όχι» στις Βρυξέλλες, όχι στο Βερολίνο. Είμαστε </w:t>
      </w:r>
      <w:proofErr w:type="spellStart"/>
      <w:r>
        <w:rPr>
          <w:rFonts w:eastAsia="Times New Roman" w:cs="Times New Roman"/>
          <w:szCs w:val="24"/>
        </w:rPr>
        <w:t>αντιμνημονιακοί</w:t>
      </w:r>
      <w:proofErr w:type="spellEnd"/>
      <w:r>
        <w:rPr>
          <w:rFonts w:eastAsia="Times New Roman" w:cs="Times New Roman"/>
          <w:szCs w:val="24"/>
        </w:rPr>
        <w:t xml:space="preserve">, γιατί είμαστε πάνω από όλα και πριν </w:t>
      </w:r>
      <w:r>
        <w:rPr>
          <w:rFonts w:eastAsia="Times New Roman" w:cs="Times New Roman"/>
          <w:szCs w:val="24"/>
        </w:rPr>
        <w:t xml:space="preserve">από όλα Έλληνες. </w:t>
      </w:r>
    </w:p>
    <w:p w14:paraId="7E826B64" w14:textId="77777777" w:rsidR="001246DA" w:rsidRDefault="00D9261F">
      <w:pPr>
        <w:spacing w:line="600" w:lineRule="auto"/>
        <w:ind w:firstLine="720"/>
        <w:jc w:val="both"/>
        <w:rPr>
          <w:rFonts w:eastAsia="Times New Roman" w:cs="Times New Roman"/>
          <w:szCs w:val="24"/>
        </w:rPr>
      </w:pPr>
      <w:r>
        <w:rPr>
          <w:rFonts w:eastAsia="Times New Roman"/>
          <w:b/>
          <w:bCs/>
          <w:szCs w:val="24"/>
        </w:rPr>
        <w:t xml:space="preserve">ΝΙΚΟΛΑΟΣ ΔΕΝΔΙΑΣ: </w:t>
      </w:r>
      <w:r>
        <w:rPr>
          <w:rFonts w:eastAsia="Times New Roman"/>
          <w:bCs/>
          <w:szCs w:val="24"/>
        </w:rPr>
        <w:t>Κύριε Πρόεδρε, θα ήθελα τον λόγο παρακαλώ.</w:t>
      </w:r>
    </w:p>
    <w:p w14:paraId="7E826B65" w14:textId="77777777" w:rsidR="001246DA" w:rsidRDefault="00D9261F">
      <w:pPr>
        <w:spacing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 xml:space="preserve">Κύριε </w:t>
      </w:r>
      <w:proofErr w:type="spellStart"/>
      <w:r>
        <w:rPr>
          <w:rFonts w:eastAsia="Times New Roman"/>
          <w:bCs/>
          <w:szCs w:val="24"/>
        </w:rPr>
        <w:t>Δένδια</w:t>
      </w:r>
      <w:proofErr w:type="spellEnd"/>
      <w:r>
        <w:rPr>
          <w:rFonts w:eastAsia="Times New Roman"/>
          <w:bCs/>
          <w:szCs w:val="24"/>
        </w:rPr>
        <w:t xml:space="preserve">, μου ζητήσατε τον λόγο για να επιχειρηματολογήσετε; Γιατί ο κ. Βορίδης μίλησε διά μακρών. </w:t>
      </w:r>
    </w:p>
    <w:p w14:paraId="7E826B66" w14:textId="77777777" w:rsidR="001246DA" w:rsidRDefault="00D9261F">
      <w:pPr>
        <w:spacing w:line="600" w:lineRule="auto"/>
        <w:ind w:firstLine="720"/>
        <w:jc w:val="both"/>
        <w:rPr>
          <w:rFonts w:eastAsia="Times New Roman"/>
          <w:bCs/>
          <w:szCs w:val="24"/>
        </w:rPr>
      </w:pPr>
      <w:r>
        <w:rPr>
          <w:rFonts w:eastAsia="Times New Roman"/>
          <w:b/>
          <w:bCs/>
          <w:szCs w:val="24"/>
        </w:rPr>
        <w:t>ΝΙΚΟΛΑΟΣ ΔΕΝΔΙΑΣ:</w:t>
      </w:r>
      <w:r>
        <w:rPr>
          <w:rFonts w:eastAsia="Times New Roman"/>
          <w:bCs/>
          <w:szCs w:val="24"/>
        </w:rPr>
        <w:t xml:space="preserve"> Ο κ. Βορίδης, κύριε Π</w:t>
      </w:r>
      <w:r>
        <w:rPr>
          <w:rFonts w:eastAsia="Times New Roman"/>
          <w:bCs/>
          <w:szCs w:val="24"/>
        </w:rPr>
        <w:t xml:space="preserve">ρόεδρε, μίλησε ως Βουλευτής. </w:t>
      </w:r>
    </w:p>
    <w:p w14:paraId="7E826B67" w14:textId="77777777" w:rsidR="001246DA" w:rsidRDefault="00D9261F">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Εντάξει, εσείς θα αναπτύξετε το θέμα της ομιλίας σας.</w:t>
      </w:r>
    </w:p>
    <w:p w14:paraId="7E826B68" w14:textId="77777777" w:rsidR="001246DA" w:rsidRDefault="00D9261F">
      <w:pPr>
        <w:spacing w:line="600" w:lineRule="auto"/>
        <w:ind w:firstLine="720"/>
        <w:jc w:val="both"/>
        <w:rPr>
          <w:rFonts w:eastAsia="Times New Roman"/>
          <w:bCs/>
          <w:szCs w:val="24"/>
        </w:rPr>
      </w:pPr>
      <w:r>
        <w:rPr>
          <w:rFonts w:eastAsia="Times New Roman"/>
          <w:b/>
          <w:bCs/>
          <w:szCs w:val="24"/>
        </w:rPr>
        <w:t xml:space="preserve">ΝΙΚΟΛΑΟΣ ΔΕΝΔΙΑΣ: </w:t>
      </w:r>
      <w:r>
        <w:rPr>
          <w:rFonts w:eastAsia="Times New Roman"/>
          <w:bCs/>
          <w:szCs w:val="24"/>
        </w:rPr>
        <w:t>Ναι, κύριε Πρόεδρε. Εγώ, όπως ξέρετε άλλωστε, συνήθως είμαι σύντομος και συντομότερος του κ. Βορίδη, ο οποίος λόγω της ά</w:t>
      </w:r>
      <w:r>
        <w:rPr>
          <w:rFonts w:eastAsia="Times New Roman"/>
          <w:bCs/>
          <w:szCs w:val="24"/>
        </w:rPr>
        <w:t xml:space="preserve">σκησής του στο Ποινικό Δίκαιο τείνει σε ευρύτερες διατυπώσεις. </w:t>
      </w:r>
    </w:p>
    <w:p w14:paraId="7E826B69" w14:textId="77777777" w:rsidR="001246DA" w:rsidRDefault="00D9261F">
      <w:pPr>
        <w:spacing w:line="600" w:lineRule="auto"/>
        <w:ind w:firstLine="720"/>
        <w:jc w:val="both"/>
        <w:rPr>
          <w:rFonts w:eastAsia="Times New Roman" w:cs="Times New Roman"/>
          <w:szCs w:val="24"/>
        </w:rPr>
      </w:pPr>
      <w:r>
        <w:rPr>
          <w:rFonts w:eastAsia="Times New Roman"/>
          <w:bCs/>
          <w:szCs w:val="24"/>
        </w:rPr>
        <w:t xml:space="preserve">Κύριε Πρόεδρε και </w:t>
      </w:r>
      <w:r>
        <w:rPr>
          <w:rFonts w:eastAsia="Times New Roman" w:cs="Times New Roman"/>
          <w:szCs w:val="24"/>
        </w:rPr>
        <w:t>κυρίες και κύριοι συνάδελφοι, εδώ η Βουλή έχει να συζητήσει ένα συγκεκριμένο θέμα, το θέμα της συνταγματικότητας που έθεσε ο συνάδελφος κ. Βορίδης και το οποίο αφορά το άρθρο</w:t>
      </w:r>
      <w:r>
        <w:rPr>
          <w:rFonts w:eastAsia="Times New Roman" w:cs="Times New Roman"/>
          <w:szCs w:val="24"/>
        </w:rPr>
        <w:t xml:space="preserve"> 74 παράγραφος 5 του Συντάγματος της Ελληνικής Δημοκρατίας. Αυτό, όχι κάτι άλλο γενικότερο. </w:t>
      </w:r>
    </w:p>
    <w:p w14:paraId="7E826B6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Επί του θέματος της συνταγματικότητας, που έθεσε ο συνάδελφος κ. Βορίδης, απάντησαν από την πλευρά της πλειοψηφίας δύο. Κατ’ αρχάς, ο Υπουργός Οικονομικών κ. </w:t>
      </w:r>
      <w:proofErr w:type="spellStart"/>
      <w:r>
        <w:rPr>
          <w:rFonts w:eastAsia="Times New Roman" w:cs="Times New Roman"/>
          <w:szCs w:val="24"/>
        </w:rPr>
        <w:t>Τσακα</w:t>
      </w:r>
      <w:r>
        <w:rPr>
          <w:rFonts w:eastAsia="Times New Roman" w:cs="Times New Roman"/>
          <w:szCs w:val="24"/>
        </w:rPr>
        <w:t>λώτος</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xml:space="preserve">, εάν κατάλαβα καλά, εξομολογήθηκε προς τον κ. Βορίδη, ο οποίος προφανώς έχει πατρικά ή μητρικά χαρακτηριστικά, τον πόνο του. Του είπε δηλαδή σε πόσο δύσκολη θέση </w:t>
      </w:r>
      <w:r>
        <w:rPr>
          <w:rFonts w:eastAsia="Times New Roman" w:cs="Times New Roman"/>
          <w:szCs w:val="24"/>
        </w:rPr>
        <w:lastRenderedPageBreak/>
        <w:t xml:space="preserve">βρισκόμαστε και κατά συνέπεια εζήτησε την κατανόησή του για την ανάγκη </w:t>
      </w:r>
      <w:r>
        <w:rPr>
          <w:rFonts w:eastAsia="Times New Roman" w:cs="Times New Roman"/>
          <w:szCs w:val="24"/>
        </w:rPr>
        <w:t xml:space="preserve">να νομοθετήσουμε. Επί του θέματος όμως της αντισυνταγματικότητας ο κύριος Υπουργός των Οικονομικών δεν είπε ούτε μία λέξη. Άρα λοιπόν η Κυβέρνηση διά του Υπουργού δεν απάντησε. </w:t>
      </w:r>
    </w:p>
    <w:p w14:paraId="7E826B6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Κατόπιν μίλησε ο καθηγητής κ. Παρασκευόπουλος, ο οποίος μάλιστα υπήρξε και Υπο</w:t>
      </w:r>
      <w:r>
        <w:rPr>
          <w:rFonts w:eastAsia="Times New Roman" w:cs="Times New Roman"/>
          <w:szCs w:val="24"/>
        </w:rPr>
        <w:t>υργός Δικαιοσύνης. Ο κ. Παρασκευόπουλος ανέπτυξε μ</w:t>
      </w:r>
      <w:r>
        <w:rPr>
          <w:rFonts w:eastAsia="Times New Roman" w:cs="Times New Roman"/>
          <w:szCs w:val="24"/>
        </w:rPr>
        <w:t>ί</w:t>
      </w:r>
      <w:r>
        <w:rPr>
          <w:rFonts w:eastAsia="Times New Roman" w:cs="Times New Roman"/>
          <w:szCs w:val="24"/>
        </w:rPr>
        <w:t>α καινοφανή νομική άποψη, η οποία όμως δεν αναφερόταν στο 74 παράγραφος 5, αλλά στο 73, επί του οποίου δεν ετέθη θέμα αντισυνταγματικότητας σε αυτή τη φάση, παρ’ ότι ο κ. Αθανασίου ορθά το είχε προβλέψει π</w:t>
      </w:r>
      <w:r>
        <w:rPr>
          <w:rFonts w:eastAsia="Times New Roman" w:cs="Times New Roman"/>
          <w:szCs w:val="24"/>
        </w:rPr>
        <w:t xml:space="preserve">ροηγουμένως, διότι στην αρχική μου τοποθέτηση είπα ότι αυτό θα τεθεί μετά μιας και αφορά τα κατ’ ιδίαν άρθρα. Κατά συνέπεια, λοιπόν, ούτε από τον κύριο Υπουργό Οικονομικών ούτε από τον συνάδελφο, που επέλεξε η κυβερνητική πλειοψηφία για να </w:t>
      </w:r>
      <w:proofErr w:type="spellStart"/>
      <w:r>
        <w:rPr>
          <w:rFonts w:eastAsia="Times New Roman" w:cs="Times New Roman"/>
          <w:szCs w:val="24"/>
        </w:rPr>
        <w:t>αντιλέξει</w:t>
      </w:r>
      <w:proofErr w:type="spellEnd"/>
      <w:r>
        <w:rPr>
          <w:rFonts w:eastAsia="Times New Roman" w:cs="Times New Roman"/>
          <w:szCs w:val="24"/>
        </w:rPr>
        <w:t xml:space="preserve"> στην α</w:t>
      </w:r>
      <w:r>
        <w:rPr>
          <w:rFonts w:eastAsia="Times New Roman" w:cs="Times New Roman"/>
          <w:szCs w:val="24"/>
        </w:rPr>
        <w:t xml:space="preserve">ίτηση αντισυνταγματικότητας, απαντήθηκε. </w:t>
      </w:r>
    </w:p>
    <w:p w14:paraId="7E826B6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θέμα είναι ένα και μόνο. Δεν μπαίνω, κύριε Καθηγητά –αν μου επιτρέπετε να σας απευθύνω τον λόγο- στο να σχολιάσω το επιχείρημά σας «καλύτερα μια αντισυνταγματική διαδικασία με συζήτ</w:t>
      </w:r>
      <w:r>
        <w:rPr>
          <w:rFonts w:eastAsia="Times New Roman" w:cs="Times New Roman"/>
          <w:szCs w:val="24"/>
        </w:rPr>
        <w:t xml:space="preserve">ηση παρά μια πράξη νομοθετικού περιεχομένου διότι δεν έχει συζήτηση», διότι αντιλαμβάνομαι ότι αυτό δεν θα το λέγατε στους φοιτητές σας. Τώρα, γιατί το λέτε στην Εθνική Αντιπροσωπεία δεν ξέρω. </w:t>
      </w:r>
    </w:p>
    <w:p w14:paraId="7E826B6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Για </w:t>
      </w:r>
      <w:r>
        <w:rPr>
          <w:rFonts w:eastAsia="Times New Roman" w:cs="Times New Roman"/>
          <w:szCs w:val="24"/>
        </w:rPr>
        <w:t>να</w:t>
      </w:r>
      <w:r>
        <w:rPr>
          <w:rFonts w:eastAsia="Times New Roman" w:cs="Times New Roman"/>
          <w:szCs w:val="24"/>
        </w:rPr>
        <w:t xml:space="preserve"> είμαστε λοιπόν </w:t>
      </w:r>
      <w:proofErr w:type="spellStart"/>
      <w:r>
        <w:rPr>
          <w:rFonts w:eastAsia="Times New Roman" w:cs="Times New Roman"/>
          <w:szCs w:val="24"/>
        </w:rPr>
        <w:t>συνεννοημένοι</w:t>
      </w:r>
      <w:proofErr w:type="spellEnd"/>
      <w:r>
        <w:rPr>
          <w:rFonts w:eastAsia="Times New Roman" w:cs="Times New Roman"/>
          <w:szCs w:val="24"/>
        </w:rPr>
        <w:t>, το Σύνταγμα είναι το Σύντ</w:t>
      </w:r>
      <w:r>
        <w:rPr>
          <w:rFonts w:eastAsia="Times New Roman" w:cs="Times New Roman"/>
          <w:szCs w:val="24"/>
        </w:rPr>
        <w:t>αγμα της Ελληνικής Δημοκρατίας, κύριε Πρόεδρε. Αυτό είναι. Σε όποιον δεν αρέσει, υπάρχει η διαδικασία αναθεώρησης.</w:t>
      </w:r>
      <w:r>
        <w:rPr>
          <w:rFonts w:eastAsia="Times New Roman"/>
          <w:bCs/>
          <w:szCs w:val="24"/>
        </w:rPr>
        <w:t xml:space="preserve"> </w:t>
      </w:r>
    </w:p>
    <w:p w14:paraId="7E826B6E"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αν κατάλαβα καλά, ετοιμάζεται η κυβερνητική πλειοψηφία να ισχυριστεί ότι σε συνθήκη που αφορά τα ψάρια, είναι σχετικό να </w:t>
      </w:r>
      <w:r>
        <w:rPr>
          <w:rFonts w:eastAsia="Times New Roman" w:cs="Times New Roman"/>
          <w:szCs w:val="24"/>
        </w:rPr>
        <w:t>τεθεί τροπολογία περικοπής συντάξεων; Για να καταλάβω, αυτό είναι το επιχείρημα; Εάν αυτό είναι το επιχείρημα, εάν σε λίγο είναι έτοιμη η Κυβέρνηση να ζητήσει από τους συναδέλφους της Πλειοψηφίας να ψηφίσουν ότι είναι σχετικό με τα ψάρια η περικοπή των συν</w:t>
      </w:r>
      <w:r>
        <w:rPr>
          <w:rFonts w:eastAsia="Times New Roman" w:cs="Times New Roman"/>
          <w:szCs w:val="24"/>
        </w:rPr>
        <w:t xml:space="preserve">τάξεων, τότε ειλικρινά, κύριε Πρόεδρε, η γελοιοποίηση, την οποία επιφυλάσσει η Κυβέρνηση στο Κοινοβούλιο, δεν έχει κανένα όριο ούτε θα μπορέσει ιστορικά στο μέλλον να υπάρξει μεγαλύτερο. </w:t>
      </w:r>
    </w:p>
    <w:p w14:paraId="7E826B6F"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να μην υπάρχει δε κανένα θέμα ως προς το αν δικαιούμαστε να συζη</w:t>
      </w:r>
      <w:r>
        <w:rPr>
          <w:rFonts w:eastAsia="Times New Roman" w:cs="Times New Roman"/>
          <w:szCs w:val="24"/>
        </w:rPr>
        <w:t>τήσουμε</w:t>
      </w:r>
      <w:r>
        <w:rPr>
          <w:rFonts w:eastAsia="Times New Roman" w:cs="Times New Roman"/>
          <w:b/>
          <w:szCs w:val="24"/>
        </w:rPr>
        <w:t xml:space="preserve"> </w:t>
      </w:r>
      <w:r>
        <w:rPr>
          <w:rFonts w:eastAsia="Times New Roman" w:cs="Times New Roman"/>
          <w:szCs w:val="24"/>
        </w:rPr>
        <w:t xml:space="preserve">εδώ επί της αρχής του νομοσχεδίου, το θέμα της αντισυνταγματικότητας των τροπολογιών, αυτό το έχει λύσει, κυρίες και κύριοι συνάδελφοι, η Ολομέλεια στις </w:t>
      </w:r>
      <w:r>
        <w:rPr>
          <w:rFonts w:eastAsia="Times New Roman" w:cs="Times New Roman"/>
          <w:szCs w:val="24"/>
        </w:rPr>
        <w:t>2</w:t>
      </w:r>
      <w:r>
        <w:rPr>
          <w:rFonts w:eastAsia="Times New Roman" w:cs="Times New Roman"/>
          <w:szCs w:val="24"/>
        </w:rPr>
        <w:t xml:space="preserve">9-1-2016 όταν </w:t>
      </w:r>
      <w:proofErr w:type="spellStart"/>
      <w:r>
        <w:rPr>
          <w:rFonts w:eastAsia="Times New Roman" w:cs="Times New Roman"/>
          <w:szCs w:val="24"/>
        </w:rPr>
        <w:t>εσυζητείτο</w:t>
      </w:r>
      <w:proofErr w:type="spellEnd"/>
      <w:r>
        <w:rPr>
          <w:rFonts w:eastAsia="Times New Roman" w:cs="Times New Roman"/>
          <w:szCs w:val="24"/>
        </w:rPr>
        <w:t xml:space="preserve"> το ζήτημα των τηλεοπτικών αδειών. </w:t>
      </w:r>
      <w:r>
        <w:rPr>
          <w:rFonts w:eastAsia="Times New Roman" w:cs="Times New Roman"/>
          <w:szCs w:val="24"/>
        </w:rPr>
        <w:t>Α</w:t>
      </w:r>
      <w:r>
        <w:rPr>
          <w:rFonts w:eastAsia="Times New Roman" w:cs="Times New Roman"/>
          <w:szCs w:val="24"/>
        </w:rPr>
        <w:t>ν η μνήμη σας δεν θέλετε να πάει τ</w:t>
      </w:r>
      <w:r>
        <w:rPr>
          <w:rFonts w:eastAsia="Times New Roman" w:cs="Times New Roman"/>
          <w:szCs w:val="24"/>
        </w:rPr>
        <w:t>όσο μακριά, όταν εγώ στο ζήτημα, στο θέμα της γνωστής τροπολογίας Σαββίδη, είχα θέσει θέμα αντισυνταγματικότητας εκ των υστέρων, που προέκυψε από την τοποθέτηση του κ. Καμμένου τότε, ο οποίος κατονόμασε και άρα κατέστησε φωτογραφικό τον νόμο και άρα αντισυ</w:t>
      </w:r>
      <w:r>
        <w:rPr>
          <w:rFonts w:eastAsia="Times New Roman" w:cs="Times New Roman"/>
          <w:szCs w:val="24"/>
        </w:rPr>
        <w:t xml:space="preserve">νταγματικό, μου απάντησε, στη διάθεσή </w:t>
      </w:r>
      <w:r>
        <w:rPr>
          <w:rFonts w:eastAsia="Times New Roman" w:cs="Times New Roman"/>
          <w:szCs w:val="24"/>
        </w:rPr>
        <w:t>σας,</w:t>
      </w:r>
      <w:r>
        <w:rPr>
          <w:rFonts w:eastAsia="Times New Roman" w:cs="Times New Roman"/>
          <w:szCs w:val="24"/>
        </w:rPr>
        <w:t xml:space="preserve"> τότε ο κύριος Πρόεδρος </w:t>
      </w:r>
      <w:r>
        <w:rPr>
          <w:rFonts w:eastAsia="Times New Roman" w:cs="Times New Roman"/>
          <w:szCs w:val="24"/>
        </w:rPr>
        <w:lastRenderedPageBreak/>
        <w:t>της Βουλής, ότι έπρεπε το θέμα να είχε τεθεί επί της αρχής του νομοσχεδίου και μόνο τότε.</w:t>
      </w:r>
    </w:p>
    <w:p w14:paraId="7E826B70"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τυπικώς ορθώς θέτει ο κ. Βορίδης το θέμα επί του άρθρου 74 παράγραφος 5 και καλείται η Εθνική Αν</w:t>
      </w:r>
      <w:r>
        <w:rPr>
          <w:rFonts w:eastAsia="Times New Roman" w:cs="Times New Roman"/>
          <w:szCs w:val="24"/>
        </w:rPr>
        <w:t xml:space="preserve">τιπροσωπεία να αποφασίσει αν η συνθήκη περί ιχθύων είναι σχετική ή όχι </w:t>
      </w:r>
      <w:r>
        <w:rPr>
          <w:rFonts w:eastAsia="Times New Roman" w:cs="Times New Roman"/>
          <w:szCs w:val="24"/>
        </w:rPr>
        <w:t>με την</w:t>
      </w:r>
      <w:r>
        <w:rPr>
          <w:rFonts w:eastAsia="Times New Roman" w:cs="Times New Roman"/>
          <w:szCs w:val="24"/>
        </w:rPr>
        <w:t xml:space="preserve"> περικοπή των συντάξεων. Εάν, κύριοι συνάδελφοι, είστε έτοιμοι να διαβείτε και αυτόν τον </w:t>
      </w:r>
      <w:proofErr w:type="spellStart"/>
      <w:r>
        <w:rPr>
          <w:rFonts w:eastAsia="Times New Roman" w:cs="Times New Roman"/>
          <w:szCs w:val="24"/>
        </w:rPr>
        <w:t>Ρουβίκωνα</w:t>
      </w:r>
      <w:proofErr w:type="spellEnd"/>
      <w:r>
        <w:rPr>
          <w:rFonts w:eastAsia="Times New Roman" w:cs="Times New Roman"/>
          <w:szCs w:val="24"/>
        </w:rPr>
        <w:t xml:space="preserve"> και να βάλετε τις συντάξεις δίπλα στα ψάρια, τότε εύγε!</w:t>
      </w:r>
    </w:p>
    <w:p w14:paraId="7E826B71" w14:textId="77777777" w:rsidR="001246DA" w:rsidRDefault="00D9261F">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Νέας Δημοκρατίας)</w:t>
      </w:r>
    </w:p>
    <w:p w14:paraId="7E826B72"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έχετε τον λόγο.</w:t>
      </w:r>
    </w:p>
    <w:p w14:paraId="7E826B73"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7E826B74"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επαναλάβω απλώς μέσα σε εισαγωγικά μ</w:t>
      </w:r>
      <w:r>
        <w:rPr>
          <w:rFonts w:eastAsia="Times New Roman" w:cs="Times New Roman"/>
          <w:szCs w:val="24"/>
        </w:rPr>
        <w:t>ί</w:t>
      </w:r>
      <w:r>
        <w:rPr>
          <w:rFonts w:eastAsia="Times New Roman" w:cs="Times New Roman"/>
          <w:szCs w:val="24"/>
        </w:rPr>
        <w:t xml:space="preserve">α φράση του κ. </w:t>
      </w:r>
      <w:proofErr w:type="spellStart"/>
      <w:r>
        <w:rPr>
          <w:rFonts w:eastAsia="Times New Roman" w:cs="Times New Roman"/>
          <w:szCs w:val="24"/>
        </w:rPr>
        <w:t>Τσακαλώτου</w:t>
      </w:r>
      <w:proofErr w:type="spellEnd"/>
      <w:r>
        <w:rPr>
          <w:rFonts w:eastAsia="Times New Roman" w:cs="Times New Roman"/>
          <w:szCs w:val="24"/>
        </w:rPr>
        <w:t>, που νομίζω εμπεριέχει σ</w:t>
      </w:r>
      <w:r>
        <w:rPr>
          <w:rFonts w:eastAsia="Times New Roman" w:cs="Times New Roman"/>
          <w:szCs w:val="24"/>
        </w:rPr>
        <w:t xml:space="preserve">την ουσία της το πρόβλημα. Είπατε, κύριε </w:t>
      </w:r>
      <w:proofErr w:type="spellStart"/>
      <w:r>
        <w:rPr>
          <w:rFonts w:eastAsia="Times New Roman" w:cs="Times New Roman"/>
          <w:szCs w:val="24"/>
        </w:rPr>
        <w:t>Τσακαλώτε</w:t>
      </w:r>
      <w:proofErr w:type="spellEnd"/>
      <w:r>
        <w:rPr>
          <w:rFonts w:eastAsia="Times New Roman" w:cs="Times New Roman"/>
          <w:szCs w:val="24"/>
        </w:rPr>
        <w:t xml:space="preserve">: «Είμαστε σε επιτήρηση και επιτροπεία επτά χρόνια. Κάνουμε κακούς νόμους, όπως κάνατε και εσείς». </w:t>
      </w:r>
    </w:p>
    <w:p w14:paraId="7E826B75"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Έτσι είπατε και εγώ ρωτώ: Έτσι θα φύγουμε από την επιτροπεία; Με κακούς νόμους; Με καθ’ υπαγόρευση </w:t>
      </w:r>
      <w:r>
        <w:rPr>
          <w:rFonts w:eastAsia="Times New Roman" w:cs="Times New Roman"/>
          <w:szCs w:val="24"/>
        </w:rPr>
        <w:t>νομοθέτηση; Με τον ευτελισμό της κοινοβουλευτικής διαδικασίας;</w:t>
      </w:r>
    </w:p>
    <w:p w14:paraId="7E826B76"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Κάτι ακόμα: Στην αιτιολογική έκθεση του τέταρτου μνημονίου, δηλαδή στις 18 Μαΐου, όταν ψήφισε η πλειοψηφία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τα πρόσθετα μέτρα 5 δισεκατομμυρίων ευρώ σε βάρος των συνταξιούχων, σε β</w:t>
      </w:r>
      <w:r>
        <w:rPr>
          <w:rFonts w:eastAsia="Times New Roman" w:cs="Times New Roman"/>
          <w:szCs w:val="24"/>
        </w:rPr>
        <w:t>άρος των μισθωτών οι οποίοι θα φορολογηθούν με ένα μηνιάτικο τον χρόνο -δηλαδή μισθωτών των 500 ευρώ- τότε είχατε πει, κύριε Υπουργέ, ότι αυτά είναι τα τελευταία μέτρα και είναι απαραίτητη η ψήφιση του τέταρτου μνημονίου για να αρχίσει η συζήτηση για τις μ</w:t>
      </w:r>
      <w:r>
        <w:rPr>
          <w:rFonts w:eastAsia="Times New Roman" w:cs="Times New Roman"/>
          <w:szCs w:val="24"/>
        </w:rPr>
        <w:t>εσοπρόθεσμες ρυθμίσεις για το χρέος.</w:t>
      </w:r>
    </w:p>
    <w:p w14:paraId="7E826B77"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Ερωτώ, λοιπόν: Τι έχει αλλάξει από τότε; Να θυμίσω και άλλες ομιλίες Υπουργών και Βουλευτών του ΣΥΡΙΖΑ; Νομίζω ότι καλύτερα θα ήθελαν και οι ίδιοι να τις ξεχάσουν. Τώρα ερχόμαστε ξανά για ένα μίνι </w:t>
      </w:r>
      <w:proofErr w:type="spellStart"/>
      <w:r>
        <w:rPr>
          <w:rFonts w:eastAsia="Times New Roman" w:cs="Times New Roman"/>
          <w:szCs w:val="24"/>
        </w:rPr>
        <w:t>μνημονιάκι</w:t>
      </w:r>
      <w:proofErr w:type="spellEnd"/>
      <w:r>
        <w:rPr>
          <w:rFonts w:eastAsia="Times New Roman" w:cs="Times New Roman"/>
          <w:szCs w:val="24"/>
        </w:rPr>
        <w:t xml:space="preserve"> εξπρές μέσα</w:t>
      </w:r>
      <w:r>
        <w:rPr>
          <w:rFonts w:eastAsia="Times New Roman" w:cs="Times New Roman"/>
          <w:szCs w:val="24"/>
        </w:rPr>
        <w:t xml:space="preserve"> από μ</w:t>
      </w:r>
      <w:r>
        <w:rPr>
          <w:rFonts w:eastAsia="Times New Roman" w:cs="Times New Roman"/>
          <w:szCs w:val="24"/>
        </w:rPr>
        <w:t>ί</w:t>
      </w:r>
      <w:r>
        <w:rPr>
          <w:rFonts w:eastAsia="Times New Roman" w:cs="Times New Roman"/>
          <w:szCs w:val="24"/>
        </w:rPr>
        <w:t>α απαράδεκτη κοινοβουλευτική διαδικασία, που μόνο κοινοβουλευτική δεν είναι.</w:t>
      </w:r>
    </w:p>
    <w:p w14:paraId="7E826B78"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 ερωτώ τον κ. </w:t>
      </w:r>
      <w:proofErr w:type="spellStart"/>
      <w:r>
        <w:rPr>
          <w:rFonts w:eastAsia="Times New Roman" w:cs="Times New Roman"/>
          <w:szCs w:val="24"/>
        </w:rPr>
        <w:t>Τσακαλώτο</w:t>
      </w:r>
      <w:proofErr w:type="spellEnd"/>
      <w:r>
        <w:rPr>
          <w:rFonts w:eastAsia="Times New Roman" w:cs="Times New Roman"/>
          <w:szCs w:val="24"/>
        </w:rPr>
        <w:t xml:space="preserve"> και ζητάω μ</w:t>
      </w:r>
      <w:r>
        <w:rPr>
          <w:rFonts w:eastAsia="Times New Roman" w:cs="Times New Roman"/>
          <w:szCs w:val="24"/>
        </w:rPr>
        <w:t>ί</w:t>
      </w:r>
      <w:r>
        <w:rPr>
          <w:rFonts w:eastAsia="Times New Roman" w:cs="Times New Roman"/>
          <w:szCs w:val="24"/>
        </w:rPr>
        <w:t>α δέσμευση, μ</w:t>
      </w:r>
      <w:r>
        <w:rPr>
          <w:rFonts w:eastAsia="Times New Roman" w:cs="Times New Roman"/>
          <w:szCs w:val="24"/>
        </w:rPr>
        <w:t>ί</w:t>
      </w:r>
      <w:r>
        <w:rPr>
          <w:rFonts w:eastAsia="Times New Roman" w:cs="Times New Roman"/>
          <w:szCs w:val="24"/>
        </w:rPr>
        <w:t>α εγγύηση, μ</w:t>
      </w:r>
      <w:r>
        <w:rPr>
          <w:rFonts w:eastAsia="Times New Roman" w:cs="Times New Roman"/>
          <w:szCs w:val="24"/>
        </w:rPr>
        <w:t>ί</w:t>
      </w:r>
      <w:r>
        <w:rPr>
          <w:rFonts w:eastAsia="Times New Roman" w:cs="Times New Roman"/>
          <w:szCs w:val="24"/>
        </w:rPr>
        <w:t xml:space="preserve">α –πώς να το πω;- σταθερή τοποθέτηση, εάν το χρέος, η ποσοτική χαλάρωση, εάν η έξοδος στις αγορές περνά </w:t>
      </w:r>
      <w:r>
        <w:rPr>
          <w:rFonts w:eastAsia="Times New Roman" w:cs="Times New Roman"/>
          <w:szCs w:val="24"/>
        </w:rPr>
        <w:t>μέσα από τη σημερινή νομοθέτηση αυτής της κύρωσης για τα ψάρια, τότε να μας το πείτε, να μας εγγυηθείτε ότι μέσω του σχεδίου νόμου αυτού για τα ψάρια ότι θα πάρουμε αυτούς τους τρεις μεγάλους στόχους.</w:t>
      </w:r>
    </w:p>
    <w:p w14:paraId="7E826B79" w14:textId="77777777" w:rsidR="001246DA" w:rsidRDefault="00D9261F">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E826B7A"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Σας παρακαλώ, κύριοι συνάδελφοι.</w:t>
      </w:r>
    </w:p>
    <w:p w14:paraId="7E826B7B"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Πείτε το μας και εμείς θα σας πούμε «καλή ψαριά» και ενδεχομένως να σας βοηθήσουμε αρκεί να το εγγυηθείτε. Όμως, φοβάμαι ότι τα δίχτυα της Κυβέρνησης είναι τρύπια. </w:t>
      </w:r>
    </w:p>
    <w:p w14:paraId="7E826B7C"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ύο ακόμη μικρά ζητήματα, που όμως έχουν τη σημασία τους. Πραγματικά ξενίζει και είναι ενο</w:t>
      </w:r>
      <w:r>
        <w:rPr>
          <w:rFonts w:eastAsia="Times New Roman" w:cs="Times New Roman"/>
          <w:szCs w:val="24"/>
        </w:rPr>
        <w:t xml:space="preserve">χλητικό όταν βλέπεις τους Υπουργούς της διαπραγμάτευσης να αποφασίζουν να ενημερώσουν μόνο τους Βουλευτές του ΣΥΡΙΖΑ για το πού πάει η διαπραγμάτευση και τους υπόλοιπους τους αφήνετε στο σκοτάδι. </w:t>
      </w:r>
      <w:r>
        <w:rPr>
          <w:rFonts w:eastAsia="Times New Roman" w:cs="Times New Roman"/>
          <w:szCs w:val="24"/>
        </w:rPr>
        <w:t>Έ</w:t>
      </w:r>
      <w:r>
        <w:rPr>
          <w:rFonts w:eastAsia="Times New Roman" w:cs="Times New Roman"/>
          <w:szCs w:val="24"/>
        </w:rPr>
        <w:t>ρχεσθε, λοιπόν, τώρα αφού έχετε ξοδέψει ώρες με τους Βουλευ</w:t>
      </w:r>
      <w:r>
        <w:rPr>
          <w:rFonts w:eastAsia="Times New Roman" w:cs="Times New Roman"/>
          <w:szCs w:val="24"/>
        </w:rPr>
        <w:t>τές του ΣΥΡΙΖΑ και μας λέτε «σε πέντε ώρες καθαρίσαμε».</w:t>
      </w:r>
    </w:p>
    <w:p w14:paraId="7E826B7D" w14:textId="77777777" w:rsidR="001246DA" w:rsidRDefault="00D926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Όμως, ένα δεύτερο ζήτημα είναι και το εξής και θέλω να απευθυνθώ στον κ. Λοβέρδο: Κάνετε λάθος, κύριε Λοβέρδο, που χαρακτηρίσατε «πολιτικά πιστόλια» τους Βουλευτές της Πλειοψηφίας. Αυτά είναι νεροπίστ</w:t>
      </w:r>
      <w:r>
        <w:rPr>
          <w:rFonts w:eastAsia="Times New Roman" w:cs="Times New Roman"/>
          <w:szCs w:val="24"/>
        </w:rPr>
        <w:t>ολα. Είναι άσφαιρα και ό,τι τους φέρνουν το ψηφίζουν. Τα κανονικά και πραγματικά «πολιτικά πιστόλια» με την καλή έννοια, για να μην προκαλώ και στον κ. Παππά κάποιους συνειρμούς και θέλει να ξαναπάρει τον λόγο –μου επιτρέπετε, παρακαλώ- αναδεικνύονται μέσα</w:t>
      </w:r>
      <w:r>
        <w:rPr>
          <w:rFonts w:eastAsia="Times New Roman" w:cs="Times New Roman"/>
          <w:szCs w:val="24"/>
        </w:rPr>
        <w:t xml:space="preserve"> από κοινοβουλευτικές διαδικασίες ορθές, όπου θα έχουν όλοι τη δυνατότητα να τοποθετηθούν, έτσι ώστε να δώσουν και στους εντολείς, στους ψηφοφόρους τους, στους εκλογείς ένα σήμα για το τι </w:t>
      </w:r>
      <w:r>
        <w:rPr>
          <w:rFonts w:eastAsia="Times New Roman" w:cs="Times New Roman"/>
          <w:szCs w:val="24"/>
        </w:rPr>
        <w:lastRenderedPageBreak/>
        <w:t xml:space="preserve">πραγματικά πρεσβεύουν, γιατί με την ψήφο φαίνεται τι πρεσβεύεις και </w:t>
      </w:r>
      <w:r>
        <w:rPr>
          <w:rFonts w:eastAsia="Times New Roman" w:cs="Times New Roman"/>
          <w:szCs w:val="24"/>
        </w:rPr>
        <w:t xml:space="preserve">όχι με το </w:t>
      </w:r>
      <w:proofErr w:type="spellStart"/>
      <w:r>
        <w:rPr>
          <w:rFonts w:eastAsia="Times New Roman" w:cs="Times New Roman"/>
          <w:szCs w:val="24"/>
        </w:rPr>
        <w:t>μπλα</w:t>
      </w:r>
      <w:proofErr w:type="spellEnd"/>
      <w:r>
        <w:rPr>
          <w:rFonts w:eastAsia="Times New Roman" w:cs="Times New Roman"/>
          <w:szCs w:val="24"/>
        </w:rPr>
        <w:t xml:space="preserve"> </w:t>
      </w:r>
      <w:proofErr w:type="spellStart"/>
      <w:r>
        <w:rPr>
          <w:rFonts w:eastAsia="Times New Roman" w:cs="Times New Roman"/>
          <w:szCs w:val="24"/>
        </w:rPr>
        <w:t>μπλα</w:t>
      </w:r>
      <w:proofErr w:type="spellEnd"/>
      <w:r>
        <w:rPr>
          <w:rFonts w:eastAsia="Times New Roman" w:cs="Times New Roman"/>
          <w:szCs w:val="24"/>
        </w:rPr>
        <w:t>.</w:t>
      </w:r>
    </w:p>
    <w:p w14:paraId="7E826B7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Κύριε Πρόεδρε, επιμένουμε εμείς στην αντισυνταγματικότητα και επαναφέρουμε και εμείς το αίτημα να ανοίξει κατάλογος πλήρης, έτσι ώστε όλοι κάτω από το φως του ήλιου να τοποθετηθούν για τα νέα άσχημα βαριά μέτρα που θα επηρεάσουν τη ζωή</w:t>
      </w:r>
      <w:r>
        <w:rPr>
          <w:rFonts w:eastAsia="Times New Roman" w:cs="Times New Roman"/>
          <w:szCs w:val="24"/>
        </w:rPr>
        <w:t xml:space="preserve"> εκατομμυρίων Ελλήνων.</w:t>
      </w:r>
    </w:p>
    <w:p w14:paraId="7E826B7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w:t>
      </w:r>
    </w:p>
    <w:p w14:paraId="7E826B80"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Και εμείς ευχαριστούμε.</w:t>
      </w:r>
    </w:p>
    <w:p w14:paraId="7E826B8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έχει τον λόγο.</w:t>
      </w:r>
    </w:p>
    <w:p w14:paraId="7E826B8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7E826B8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Τίθεται θέμα: Το Σύνταγμα έγινε με επίγνωση ή έγινε με επιπολ</w:t>
      </w:r>
      <w:r>
        <w:rPr>
          <w:rFonts w:eastAsia="Times New Roman" w:cs="Times New Roman"/>
          <w:szCs w:val="24"/>
        </w:rPr>
        <w:t xml:space="preserve">αιότητα; Το Σύνταγμα έχει συνταχθεί με επίγνωση, κύριε Πρόεδρε, και έχει καθορίσει λεπτομέρειες της διαδικασίας για το πώς θα συζητούνται τα νομοσχέδια. </w:t>
      </w:r>
    </w:p>
    <w:p w14:paraId="7E826B8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Με αυτήν την έννοια, λοιπόν, θα πρέπει να ακολουθούμε τις διατάξεις του Συντάγματος στον τρόπο συζήτησ</w:t>
      </w:r>
      <w:r>
        <w:rPr>
          <w:rFonts w:eastAsia="Times New Roman" w:cs="Times New Roman"/>
          <w:szCs w:val="24"/>
        </w:rPr>
        <w:t xml:space="preserve">ης. Στη σημερινή συζήτηση έχουμε μία </w:t>
      </w:r>
      <w:r>
        <w:rPr>
          <w:rFonts w:eastAsia="Times New Roman" w:cs="Times New Roman"/>
          <w:szCs w:val="24"/>
        </w:rPr>
        <w:t>κ</w:t>
      </w:r>
      <w:r>
        <w:rPr>
          <w:rFonts w:eastAsia="Times New Roman" w:cs="Times New Roman"/>
          <w:szCs w:val="24"/>
        </w:rPr>
        <w:t>ύρωση μιας διεθνούς σύμβασης, κανείς δεν το αμφισβητεί. Έχουμε, όμως, παράλληλα και μία σειρά τροπολογιών, οι οποίες είναι ασύνδετες με την Κύρωση, η οποία δεν ανοίγει συζήτηση.</w:t>
      </w:r>
    </w:p>
    <w:p w14:paraId="7E826B8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Θα θυμίσω κάτι το οποίο έχω ξαναπεί. Το </w:t>
      </w:r>
      <w:r>
        <w:rPr>
          <w:rFonts w:eastAsia="Times New Roman" w:cs="Times New Roman"/>
          <w:szCs w:val="24"/>
        </w:rPr>
        <w:t xml:space="preserve">μοναδικό όργανο που έχει την εξουσία να αποφασίζει περί της </w:t>
      </w:r>
      <w:proofErr w:type="spellStart"/>
      <w:r>
        <w:rPr>
          <w:rFonts w:eastAsia="Times New Roman" w:cs="Times New Roman"/>
          <w:szCs w:val="24"/>
        </w:rPr>
        <w:t>συνταγματικότητος</w:t>
      </w:r>
      <w:proofErr w:type="spellEnd"/>
      <w:r>
        <w:rPr>
          <w:rFonts w:eastAsia="Times New Roman" w:cs="Times New Roman"/>
          <w:szCs w:val="24"/>
        </w:rPr>
        <w:t xml:space="preserve"> ή μη ενός νομοθετήματος και των </w:t>
      </w:r>
      <w:proofErr w:type="spellStart"/>
      <w:r>
        <w:rPr>
          <w:rFonts w:eastAsia="Times New Roman" w:cs="Times New Roman"/>
          <w:szCs w:val="24"/>
          <w:lang w:val="en-US"/>
        </w:rPr>
        <w:t>interna</w:t>
      </w:r>
      <w:proofErr w:type="spellEnd"/>
      <w:r>
        <w:rPr>
          <w:rFonts w:eastAsia="Times New Roman" w:cs="Times New Roman"/>
          <w:szCs w:val="24"/>
        </w:rPr>
        <w:t xml:space="preserve"> </w:t>
      </w:r>
      <w:proofErr w:type="spellStart"/>
      <w:r>
        <w:rPr>
          <w:rFonts w:eastAsia="Times New Roman" w:cs="Times New Roman"/>
          <w:szCs w:val="24"/>
          <w:lang w:val="en-US"/>
        </w:rPr>
        <w:t>corporis</w:t>
      </w:r>
      <w:proofErr w:type="spellEnd"/>
      <w:r>
        <w:rPr>
          <w:rFonts w:eastAsia="Times New Roman" w:cs="Times New Roman"/>
          <w:szCs w:val="24"/>
        </w:rPr>
        <w:t xml:space="preserve"> της Βουλής, είναι η ίδια η Βουλή. </w:t>
      </w:r>
      <w:r>
        <w:rPr>
          <w:rFonts w:eastAsia="Times New Roman" w:cs="Times New Roman"/>
          <w:szCs w:val="24"/>
        </w:rPr>
        <w:t>Γ</w:t>
      </w:r>
      <w:r>
        <w:rPr>
          <w:rFonts w:eastAsia="Times New Roman" w:cs="Times New Roman"/>
          <w:szCs w:val="24"/>
        </w:rPr>
        <w:t>ιατί το έχω αιτιολογήσει αυτό, κύριε Πρόεδρε; Για τον λόγο ότι τα δικαστήρια δεν μπορούν να μπ</w:t>
      </w:r>
      <w:r>
        <w:rPr>
          <w:rFonts w:eastAsia="Times New Roman" w:cs="Times New Roman"/>
          <w:szCs w:val="24"/>
        </w:rPr>
        <w:t>ουν στα εσωτερικά της νομοθέτησης της Βουλής. Καλείται, λοιπόν, σήμερα η Βουλή να αποφασίσει πώς θα συζητήσει και θα ψηφίσει τις συγκεκριμένες τροπολογίες, οι οποίες αφενός μεν, δεν έχουν καμ</w:t>
      </w:r>
      <w:r>
        <w:rPr>
          <w:rFonts w:eastAsia="Times New Roman" w:cs="Times New Roman"/>
          <w:szCs w:val="24"/>
        </w:rPr>
        <w:t>μ</w:t>
      </w:r>
      <w:r>
        <w:rPr>
          <w:rFonts w:eastAsia="Times New Roman" w:cs="Times New Roman"/>
          <w:szCs w:val="24"/>
        </w:rPr>
        <w:t>ία σύνδεση, επομένως τίθεται θέμα παραβιάσεως του Συντάγματος, δ</w:t>
      </w:r>
      <w:r>
        <w:rPr>
          <w:rFonts w:eastAsia="Times New Roman" w:cs="Times New Roman"/>
          <w:szCs w:val="24"/>
        </w:rPr>
        <w:t>ιότι όταν ονομάζουμε κάτι τροπολογία, πρέπει να είναι συναφές με το κύριο κείμενο, που εδώ είναι η σύμβαση της Επιτροπής Αλιείας, και αφετέρου, πρέπει να αποφασίσει η Βουλή πώς θα συζητηθεί αυτό.</w:t>
      </w:r>
    </w:p>
    <w:p w14:paraId="7E826B8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Θα συζητηθεί, λοιπόν, με την κανονική διαδικασία, έστω και κατ’ </w:t>
      </w:r>
      <w:proofErr w:type="spellStart"/>
      <w:r>
        <w:rPr>
          <w:rFonts w:eastAsia="Times New Roman" w:cs="Times New Roman"/>
          <w:szCs w:val="24"/>
        </w:rPr>
        <w:t>οικονομίαν</w:t>
      </w:r>
      <w:proofErr w:type="spellEnd"/>
      <w:r>
        <w:rPr>
          <w:rFonts w:eastAsia="Times New Roman" w:cs="Times New Roman"/>
          <w:szCs w:val="24"/>
        </w:rPr>
        <w:t xml:space="preserve">. Τι εννοώ; Να υπάρχει κατάλογος ομιλητών, να υπάρχει ο χρόνος, ούτως ώστε να τοποθετηθούν οι Βουλευτές με την άνεση, η οποία απαιτείται λόγω της σημαντικότητας των ζητημάτων. </w:t>
      </w:r>
      <w:r>
        <w:rPr>
          <w:rFonts w:eastAsia="Times New Roman" w:cs="Times New Roman"/>
          <w:szCs w:val="24"/>
        </w:rPr>
        <w:t>Θ</w:t>
      </w:r>
      <w:r>
        <w:rPr>
          <w:rFonts w:eastAsia="Times New Roman" w:cs="Times New Roman"/>
          <w:szCs w:val="24"/>
        </w:rPr>
        <w:t xml:space="preserve">α πω </w:t>
      </w:r>
      <w:r>
        <w:rPr>
          <w:rFonts w:eastAsia="Times New Roman" w:cs="Times New Roman"/>
          <w:szCs w:val="24"/>
        </w:rPr>
        <w:t xml:space="preserve">και κάτι άλλο. Έκανα τη χρήση της έννοιας κατ’ </w:t>
      </w:r>
      <w:proofErr w:type="spellStart"/>
      <w:r>
        <w:rPr>
          <w:rFonts w:eastAsia="Times New Roman" w:cs="Times New Roman"/>
          <w:szCs w:val="24"/>
        </w:rPr>
        <w:t>οικονομίαν</w:t>
      </w:r>
      <w:proofErr w:type="spellEnd"/>
      <w:r>
        <w:rPr>
          <w:rFonts w:eastAsia="Times New Roman" w:cs="Times New Roman"/>
          <w:szCs w:val="24"/>
        </w:rPr>
        <w:t>, κύριε Πρόεδρε, η οποία, αν μου επιτρέψετε να θυμίσω, είναι εκκλησιαστικός όρος. Όταν η Εκκλησία θέλει να λύσει ένα πρόβλημα και δεσμεύεται από κάποιους αυστηρούς κανόνες των οικουμενικών συνόδων, β</w:t>
      </w:r>
      <w:r>
        <w:rPr>
          <w:rFonts w:eastAsia="Times New Roman" w:cs="Times New Roman"/>
          <w:szCs w:val="24"/>
        </w:rPr>
        <w:t xml:space="preserve">ρίσκει τη λύση της οικονομίας. Να βρούμε, λοιπόν και εμείς σήμερα τη λύση στη Βουλή μέσα, της κατ’ </w:t>
      </w:r>
      <w:proofErr w:type="spellStart"/>
      <w:r>
        <w:rPr>
          <w:rFonts w:eastAsia="Times New Roman" w:cs="Times New Roman"/>
          <w:szCs w:val="24"/>
        </w:rPr>
        <w:t>οικονομίαν</w:t>
      </w:r>
      <w:proofErr w:type="spellEnd"/>
      <w:r>
        <w:rPr>
          <w:rFonts w:eastAsia="Times New Roman" w:cs="Times New Roman"/>
          <w:szCs w:val="24"/>
        </w:rPr>
        <w:t xml:space="preserve"> ρύθμισης του θέματος, </w:t>
      </w:r>
      <w:r>
        <w:rPr>
          <w:rFonts w:eastAsia="Times New Roman" w:cs="Times New Roman"/>
          <w:szCs w:val="24"/>
        </w:rPr>
        <w:lastRenderedPageBreak/>
        <w:t>εφόσον έρχονται τροπολογίες και εφόσον η κυβερνητική πλειοψηφία ξέρω ότι θα αποφασίσει για τη συζήτηση και την προώθησή τους</w:t>
      </w:r>
      <w:r>
        <w:rPr>
          <w:rFonts w:eastAsia="Times New Roman" w:cs="Times New Roman"/>
          <w:szCs w:val="24"/>
        </w:rPr>
        <w:t xml:space="preserve">, κατ’ </w:t>
      </w:r>
      <w:proofErr w:type="spellStart"/>
      <w:r>
        <w:rPr>
          <w:rFonts w:eastAsia="Times New Roman" w:cs="Times New Roman"/>
          <w:szCs w:val="24"/>
        </w:rPr>
        <w:t>οικονομίαν</w:t>
      </w:r>
      <w:proofErr w:type="spellEnd"/>
      <w:r>
        <w:rPr>
          <w:rFonts w:eastAsia="Times New Roman" w:cs="Times New Roman"/>
          <w:szCs w:val="24"/>
        </w:rPr>
        <w:t xml:space="preserve"> να ανοίξει ο κατάλογος ομιλητών και κατ’ </w:t>
      </w:r>
      <w:proofErr w:type="spellStart"/>
      <w:r>
        <w:rPr>
          <w:rFonts w:eastAsia="Times New Roman" w:cs="Times New Roman"/>
          <w:szCs w:val="24"/>
        </w:rPr>
        <w:t>οικονομίαν</w:t>
      </w:r>
      <w:proofErr w:type="spellEnd"/>
      <w:r>
        <w:rPr>
          <w:rFonts w:eastAsia="Times New Roman" w:cs="Times New Roman"/>
          <w:szCs w:val="24"/>
        </w:rPr>
        <w:t>, αν θέλετε, να δοθεί ο χρόνος ο οποίος πρέπει να δοθεί στους Βουλευτές να συζητήσουν.</w:t>
      </w:r>
    </w:p>
    <w:p w14:paraId="7E826B8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Επιπλέον, θέλω να θυμίσω και κάτι άλλο, κύριε Πρόεδρε. Στη συγκεκριμένη περίπτωση, δεν τίθεται θέμα </w:t>
      </w:r>
      <w:r>
        <w:rPr>
          <w:rFonts w:eastAsia="Times New Roman" w:cs="Times New Roman"/>
          <w:szCs w:val="24"/>
        </w:rPr>
        <w:t>χρόνου. Όπως έρχονται οι διατάξεις αυτές, είναι επαρκής και η Παρασκευή κι ενδεχόμενα και κάποιες ώρες του Σαββάτου, εφόσον η Κυβέρνηση επικαλείται την κατ’ επείγουσα περίπτωση.</w:t>
      </w:r>
    </w:p>
    <w:p w14:paraId="7E826B8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τελειώσω, λέγοντας μόνο τούτο. Δεν πρέπει να σταθούμε με μία τυπολατρική ερ</w:t>
      </w:r>
      <w:r>
        <w:rPr>
          <w:rFonts w:eastAsia="Times New Roman" w:cs="Times New Roman"/>
          <w:szCs w:val="24"/>
        </w:rPr>
        <w:t>μηνεία στο ζήτημα του άρθρου 100 του Κανονισμού της Βουλής. Έχει ξεπεραστεί, όχι μόνο από την πρακτική, αλλά επιπλέον αν μιλήσουμε περί ορθής ερμηνείας του Κανονισμού της Βουλής, εφόσον μπορεί να προβληθούν  συγκεκριμένες αντιρρήσεις συνταγματικότητας ενός</w:t>
      </w:r>
      <w:r>
        <w:rPr>
          <w:rFonts w:eastAsia="Times New Roman" w:cs="Times New Roman"/>
          <w:szCs w:val="24"/>
        </w:rPr>
        <w:t xml:space="preserve"> νομοσχεδίου στο στάδιο της κατ’ αρχήν συζήτησης, εδώ είμαστε στο στάδιο της κατ’ αρχήν συζήτησης των τροπολογιών, οι οποίες δεν είναι απλές νομοτεχνικές βελτιώσεις, όπως ανέφερε ο κ. Παρασκευόπουλος και διαφωνώ με αυτήν την άποψη, για το</w:t>
      </w:r>
      <w:r>
        <w:rPr>
          <w:rFonts w:eastAsia="Times New Roman" w:cs="Times New Roman"/>
          <w:szCs w:val="24"/>
        </w:rPr>
        <w:t>ν</w:t>
      </w:r>
      <w:r>
        <w:rPr>
          <w:rFonts w:eastAsia="Times New Roman" w:cs="Times New Roman"/>
          <w:szCs w:val="24"/>
        </w:rPr>
        <w:t xml:space="preserve"> λόγο ότι είναι ν</w:t>
      </w:r>
      <w:r>
        <w:rPr>
          <w:rFonts w:eastAsia="Times New Roman" w:cs="Times New Roman"/>
          <w:szCs w:val="24"/>
        </w:rPr>
        <w:t>ομοθετήματα αυτοτελή. Δεν έρχονται με βασικό κορμό νομοθέτημα, παραδείγματος χάριν, συνταξιοδοτικό και να πούμε ότι στη συζήτηση στη διαδρομή προέκυψε ανάγκη βελτιώσεων της ήδη προτάσεως νόμ</w:t>
      </w:r>
      <w:r>
        <w:rPr>
          <w:rFonts w:eastAsia="Times New Roman" w:cs="Times New Roman"/>
          <w:szCs w:val="24"/>
        </w:rPr>
        <w:t>ου</w:t>
      </w:r>
      <w:r>
        <w:rPr>
          <w:rFonts w:eastAsia="Times New Roman" w:cs="Times New Roman"/>
          <w:szCs w:val="24"/>
        </w:rPr>
        <w:t>.</w:t>
      </w:r>
    </w:p>
    <w:p w14:paraId="7E826B8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Έρχονται ως αυτοτελή νομοθετήματα και επομένως, πρώτον, οι ενσ</w:t>
      </w:r>
      <w:r>
        <w:rPr>
          <w:rFonts w:eastAsia="Times New Roman" w:cs="Times New Roman"/>
          <w:szCs w:val="24"/>
        </w:rPr>
        <w:t xml:space="preserve">τάσεις </w:t>
      </w:r>
      <w:proofErr w:type="spellStart"/>
      <w:r>
        <w:rPr>
          <w:rFonts w:eastAsia="Times New Roman" w:cs="Times New Roman"/>
          <w:szCs w:val="24"/>
        </w:rPr>
        <w:t>συνταγματικότητος</w:t>
      </w:r>
      <w:proofErr w:type="spellEnd"/>
      <w:r>
        <w:rPr>
          <w:rFonts w:eastAsia="Times New Roman" w:cs="Times New Roman"/>
          <w:szCs w:val="24"/>
        </w:rPr>
        <w:t xml:space="preserve">, οι αντιρρήσεις </w:t>
      </w:r>
      <w:proofErr w:type="spellStart"/>
      <w:r>
        <w:rPr>
          <w:rFonts w:eastAsia="Times New Roman" w:cs="Times New Roman"/>
          <w:szCs w:val="24"/>
        </w:rPr>
        <w:t>συνταγματικότητος</w:t>
      </w:r>
      <w:proofErr w:type="spellEnd"/>
      <w:r>
        <w:rPr>
          <w:rFonts w:eastAsia="Times New Roman" w:cs="Times New Roman"/>
          <w:szCs w:val="24"/>
        </w:rPr>
        <w:t xml:space="preserve"> είναι παραδεκτές, εάν θέλετε να χρησιμοποιήσουμε και νομική ορολογία, </w:t>
      </w:r>
      <w:r>
        <w:rPr>
          <w:rFonts w:eastAsia="Times New Roman" w:cs="Times New Roman"/>
          <w:szCs w:val="24"/>
        </w:rPr>
        <w:t>δεύτερον είναι κα</w:t>
      </w:r>
      <w:r>
        <w:rPr>
          <w:rFonts w:eastAsia="Times New Roman" w:cs="Times New Roman"/>
          <w:szCs w:val="24"/>
        </w:rPr>
        <w:t xml:space="preserve">ι ουσιαστικές και νομίζω ότι πρέπει να προκαλέσετε την ψηφοφορία, ώστε η Βουλή να αποφασίσει για τον τρόπο με </w:t>
      </w:r>
      <w:r>
        <w:rPr>
          <w:rFonts w:eastAsia="Times New Roman" w:cs="Times New Roman"/>
          <w:szCs w:val="24"/>
        </w:rPr>
        <w:t xml:space="preserve">τον οποίο θα γίνει η συζήτηση.   </w:t>
      </w:r>
    </w:p>
    <w:p w14:paraId="7E826B8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πω, όμως, και κάτι άλλο υπερβαίνοντας και αυτό, κύριε Πρόεδρε, πριν τελειώσω. Είναι, νομίζω, περισσότερο θέμα του Προεδρείου, διότι η Βουλή θα κληθεί να αποφασίσει περί της συνταγματικότητας ή μη των προτάσεων. Το Προεδ</w:t>
      </w:r>
      <w:r>
        <w:rPr>
          <w:rFonts w:eastAsia="Times New Roman" w:cs="Times New Roman"/>
          <w:szCs w:val="24"/>
        </w:rPr>
        <w:t xml:space="preserve">ρείο, όμως, έχει τη δυνατότητα να αποφασίσει επί της Έδρας, για να χρησιμοποιήσω και δικανικό όρο, το άνοιγμα καταλόγου και συζήτησης, ούτως ώστε η Βουλή να αποφασίσει με νηφαλιότητα και ηρεμία. </w:t>
      </w:r>
    </w:p>
    <w:p w14:paraId="7E826B8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Νομίζω, λοιπόν, ότι δεν πρέπει να ανεχθούμε παραβίαση του άρ</w:t>
      </w:r>
      <w:r>
        <w:rPr>
          <w:rFonts w:eastAsia="Times New Roman" w:cs="Times New Roman"/>
          <w:szCs w:val="24"/>
        </w:rPr>
        <w:t xml:space="preserve">θρου 73 του Συντάγματος. </w:t>
      </w:r>
    </w:p>
    <w:p w14:paraId="7E826B8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E826B8D" w14:textId="77777777" w:rsidR="001246DA" w:rsidRDefault="00D9261F">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Έχει ζητήσει τον λόγο για ένα λεπτό ο κ. Παρασκευόπουλος, προφανώς για να πει κάτι σ’ αυτά που είπε ο κ. </w:t>
      </w:r>
      <w:proofErr w:type="spellStart"/>
      <w:r>
        <w:rPr>
          <w:rFonts w:eastAsia="Times New Roman" w:cs="Times New Roman"/>
          <w:szCs w:val="24"/>
        </w:rPr>
        <w:t>Δένδιας</w:t>
      </w:r>
      <w:proofErr w:type="spellEnd"/>
      <w:r>
        <w:rPr>
          <w:rFonts w:eastAsia="Times New Roman" w:cs="Times New Roman"/>
          <w:szCs w:val="24"/>
        </w:rPr>
        <w:t xml:space="preserve">. </w:t>
      </w:r>
    </w:p>
    <w:p w14:paraId="7E826B8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Κύριε Παρασκευόπουλε, έχετε τον λόγο.</w:t>
      </w:r>
    </w:p>
    <w:p w14:paraId="7E826B8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ΠΑΡΑΣΚΕΥΟΠΟΥΛΟΣ: </w:t>
      </w:r>
      <w:r>
        <w:rPr>
          <w:rFonts w:eastAsia="Times New Roman" w:cs="Times New Roman"/>
          <w:szCs w:val="24"/>
        </w:rPr>
        <w:t>Θα κάνω μ</w:t>
      </w:r>
      <w:r>
        <w:rPr>
          <w:rFonts w:eastAsia="Times New Roman" w:cs="Times New Roman"/>
          <w:szCs w:val="24"/>
        </w:rPr>
        <w:t>ί</w:t>
      </w:r>
      <w:r>
        <w:rPr>
          <w:rFonts w:eastAsia="Times New Roman" w:cs="Times New Roman"/>
          <w:szCs w:val="24"/>
        </w:rPr>
        <w:t xml:space="preserve">α πολύ σύντομη δευτερολογία, διότι οι ποινικολόγοι, κύριε </w:t>
      </w:r>
      <w:proofErr w:type="spellStart"/>
      <w:r>
        <w:rPr>
          <w:rFonts w:eastAsia="Times New Roman" w:cs="Times New Roman"/>
          <w:szCs w:val="24"/>
        </w:rPr>
        <w:t>Δένδια</w:t>
      </w:r>
      <w:proofErr w:type="spellEnd"/>
      <w:r>
        <w:rPr>
          <w:rFonts w:eastAsia="Times New Roman" w:cs="Times New Roman"/>
          <w:szCs w:val="24"/>
        </w:rPr>
        <w:t xml:space="preserve">, μερικές φορές είναι και σύντομοι, δεν μακρηγορούν μόνο. </w:t>
      </w:r>
    </w:p>
    <w:p w14:paraId="7E826B9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Νομίζω ότι αυτή η συζήτηση διεξάγεται σε ένα περιβάλλον και σε μ</w:t>
      </w:r>
      <w:r>
        <w:rPr>
          <w:rFonts w:eastAsia="Times New Roman" w:cs="Times New Roman"/>
          <w:szCs w:val="24"/>
        </w:rPr>
        <w:t>ί</w:t>
      </w:r>
      <w:r>
        <w:rPr>
          <w:rFonts w:eastAsia="Times New Roman" w:cs="Times New Roman"/>
          <w:szCs w:val="24"/>
        </w:rPr>
        <w:t xml:space="preserve">α χρονική περίοδο, όπου διαρκώς </w:t>
      </w:r>
      <w:r>
        <w:rPr>
          <w:rFonts w:eastAsia="Times New Roman" w:cs="Times New Roman"/>
          <w:szCs w:val="24"/>
        </w:rPr>
        <w:t>υπήρχε ο ψόγος «γιατί αργείτε με την αξιολόγηση;». Αυτή τη στιγμή διαφαίνεται ο ψόγος «γιατί κάνετε γρήγορα;».</w:t>
      </w:r>
    </w:p>
    <w:p w14:paraId="7E826B9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Υπήρξαν, προφανώς,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διαβούλευσης κάποιες παρατηρήσεις που αφορούν τα συγκεκριμένα θέματα. Δεν θα έπρεπε να αποφανθούμε με ταχύτητα</w:t>
      </w:r>
      <w:r>
        <w:rPr>
          <w:rFonts w:eastAsia="Times New Roman" w:cs="Times New Roman"/>
          <w:szCs w:val="24"/>
        </w:rPr>
        <w:t xml:space="preserve">; Πιστεύω πραγματικά ότι όλα τα θέματα τα οποία τέθηκαν -άξια προσοχής βεβαίως- μπορούν να αντιμετωπιστούν νομοτεχνικά. </w:t>
      </w:r>
    </w:p>
    <w:p w14:paraId="7E826B9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Αναφέρθηκα στο άρθρο 73 παράγραφος 2. Ο κ. Λοβέρδος είχε αναφερθεί συλλήβδην στα άρθρα 73 έως 76, αλλά νομίζω ότι και τα ζητήματα που α</w:t>
      </w:r>
      <w:r>
        <w:rPr>
          <w:rFonts w:eastAsia="Times New Roman" w:cs="Times New Roman"/>
          <w:szCs w:val="24"/>
        </w:rPr>
        <w:t xml:space="preserve">φορούν το άρθρο 74 παράγραφος 5, τα οποία θέσατε, αφενός σε περίπτωση αμφισβήτησης είναι υπό την κρίση της Βουλής, άρα σήμερα εδώ καλούμαστε να αποφανθούμε γι’ αυτά και να βρούμε τρόπους αντιμετώπισης, </w:t>
      </w:r>
      <w:r>
        <w:rPr>
          <w:rFonts w:eastAsia="Times New Roman" w:cs="Times New Roman"/>
          <w:szCs w:val="24"/>
        </w:rPr>
        <w:t>που</w:t>
      </w:r>
      <w:r>
        <w:rPr>
          <w:rFonts w:eastAsia="Times New Roman" w:cs="Times New Roman"/>
          <w:szCs w:val="24"/>
        </w:rPr>
        <w:t xml:space="preserve"> να διευκολύνουν την διαπραγμάτευση της χώρας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αφετέρου θα έλεγα ότι και εδώ</w:t>
      </w:r>
      <w:r>
        <w:rPr>
          <w:rFonts w:eastAsia="Times New Roman" w:cs="Times New Roman"/>
          <w:szCs w:val="24"/>
        </w:rPr>
        <w:t xml:space="preserve"> ως</w:t>
      </w:r>
      <w:r>
        <w:rPr>
          <w:rFonts w:eastAsia="Times New Roman" w:cs="Times New Roman"/>
          <w:szCs w:val="24"/>
        </w:rPr>
        <w:t xml:space="preserve"> νομοτεχνικό θέμα μπορ</w:t>
      </w:r>
      <w:r>
        <w:rPr>
          <w:rFonts w:eastAsia="Times New Roman" w:cs="Times New Roman"/>
          <w:szCs w:val="24"/>
        </w:rPr>
        <w:t>ούν</w:t>
      </w:r>
      <w:r>
        <w:rPr>
          <w:rFonts w:eastAsia="Times New Roman" w:cs="Times New Roman"/>
          <w:szCs w:val="24"/>
        </w:rPr>
        <w:t xml:space="preserve"> να επιλυθ</w:t>
      </w:r>
      <w:r>
        <w:rPr>
          <w:rFonts w:eastAsia="Times New Roman" w:cs="Times New Roman"/>
          <w:szCs w:val="24"/>
        </w:rPr>
        <w:t>ούν</w:t>
      </w:r>
      <w:r>
        <w:rPr>
          <w:rFonts w:eastAsia="Times New Roman" w:cs="Times New Roman"/>
          <w:szCs w:val="24"/>
        </w:rPr>
        <w:t xml:space="preserve"> με έναν τρόπο μάλλον απλό</w:t>
      </w:r>
      <w:r>
        <w:rPr>
          <w:rFonts w:eastAsia="Times New Roman" w:cs="Times New Roman"/>
          <w:szCs w:val="24"/>
        </w:rPr>
        <w:t>:</w:t>
      </w:r>
      <w:r>
        <w:rPr>
          <w:rFonts w:eastAsia="Times New Roman" w:cs="Times New Roman"/>
          <w:szCs w:val="24"/>
        </w:rPr>
        <w:t xml:space="preserve"> με μ</w:t>
      </w:r>
      <w:r>
        <w:rPr>
          <w:rFonts w:eastAsia="Times New Roman" w:cs="Times New Roman"/>
          <w:szCs w:val="24"/>
        </w:rPr>
        <w:t>ί</w:t>
      </w:r>
      <w:r>
        <w:rPr>
          <w:rFonts w:eastAsia="Times New Roman" w:cs="Times New Roman"/>
          <w:szCs w:val="24"/>
        </w:rPr>
        <w:t>α αναπροσαρμογή του τίτλου του νομοθετήματος, η οποία να δείχνει ότι πέρα από την κύρωση υπάρχει και άλλο περιεχόμενο και επομένως, δεν θα τίθεται θέμα σ</w:t>
      </w:r>
      <w:r>
        <w:rPr>
          <w:rFonts w:eastAsia="Times New Roman" w:cs="Times New Roman"/>
          <w:szCs w:val="24"/>
        </w:rPr>
        <w:t xml:space="preserve">υνάφειας. </w:t>
      </w:r>
    </w:p>
    <w:p w14:paraId="7E826B9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7E826B94" w14:textId="77777777" w:rsidR="001246DA" w:rsidRDefault="00D9261F">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Τον λόγο έχει ζητήσει η Υπουργός Εργασίας κ. </w:t>
      </w:r>
      <w:proofErr w:type="spellStart"/>
      <w:r>
        <w:rPr>
          <w:rFonts w:eastAsia="Times New Roman" w:cs="Times New Roman"/>
          <w:szCs w:val="24"/>
        </w:rPr>
        <w:t>Αχτσιόγλου</w:t>
      </w:r>
      <w:proofErr w:type="spellEnd"/>
      <w:r>
        <w:rPr>
          <w:rFonts w:eastAsia="Times New Roman" w:cs="Times New Roman"/>
          <w:szCs w:val="24"/>
        </w:rPr>
        <w:t xml:space="preserve">, για να μιλήσει για το θέμα της συνταγματικότητας. </w:t>
      </w:r>
    </w:p>
    <w:p w14:paraId="7E826B9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7E826B9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w:t>
      </w:r>
      <w:r>
        <w:rPr>
          <w:rFonts w:eastAsia="Times New Roman" w:cs="Times New Roman"/>
          <w:b/>
          <w:szCs w:val="24"/>
        </w:rPr>
        <w:t>ικής Ασφάλισης και Κοινωνικής Αλληλεγγύης):</w:t>
      </w:r>
      <w:r>
        <w:rPr>
          <w:rFonts w:eastAsia="Times New Roman" w:cs="Times New Roman"/>
          <w:szCs w:val="24"/>
        </w:rPr>
        <w:t xml:space="preserve"> Συνοπτικά</w:t>
      </w:r>
      <w:r w:rsidRPr="00093AFE">
        <w:rPr>
          <w:rFonts w:eastAsia="Times New Roman" w:cs="Times New Roman"/>
          <w:szCs w:val="24"/>
        </w:rPr>
        <w:t>,</w:t>
      </w:r>
      <w:r>
        <w:rPr>
          <w:rFonts w:eastAsia="Times New Roman" w:cs="Times New Roman"/>
          <w:szCs w:val="24"/>
        </w:rPr>
        <w:t xml:space="preserve"> ουσιαστικά θα επαναλάβω τα επιχειρήματα που είπαν και ο κ. Παρασκευόπουλος, αλλά και ο Υπουργός των Οικονομικών. Υπάρχουν δ</w:t>
      </w:r>
      <w:r>
        <w:rPr>
          <w:rFonts w:eastAsia="Times New Roman" w:cs="Times New Roman"/>
          <w:szCs w:val="24"/>
        </w:rPr>
        <w:t>ύ</w:t>
      </w:r>
      <w:r>
        <w:rPr>
          <w:rFonts w:eastAsia="Times New Roman" w:cs="Times New Roman"/>
          <w:szCs w:val="24"/>
        </w:rPr>
        <w:t xml:space="preserve">ο διακριτά ζητήματα. Ένα ζήτημα είναι το ζήτημα της διαδικασίας και εκεί είναι το άρθρο 74 του Συντάγματος και της συνταγματικότητας επί της διαδικασίας που προφανώς προηγείται στη συζήτηση. </w:t>
      </w:r>
    </w:p>
    <w:p w14:paraId="7E826B9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Διακριτό είναι το ζήτημα της συνταγματικότητας επί του περιεχομέ</w:t>
      </w:r>
      <w:r>
        <w:rPr>
          <w:rFonts w:eastAsia="Times New Roman" w:cs="Times New Roman"/>
          <w:szCs w:val="24"/>
        </w:rPr>
        <w:t>νου των νομοθετικών διατάξεων και εκεί ανταποκρίνεται το άρθρο 100 του Κανονισμού της Βουλής. Το άρθρο 100 του Κανονισμού της Βουλής δεν αφορά τη διαδικασία, αφορά τη συνταγματικότητα επί του περιεχομένου.</w:t>
      </w:r>
    </w:p>
    <w:p w14:paraId="7E826B9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Τώρα, ως προς τη διαδικασία, το κύριο πρόβλημα που</w:t>
      </w:r>
      <w:r>
        <w:rPr>
          <w:rFonts w:eastAsia="Times New Roman" w:cs="Times New Roman"/>
          <w:szCs w:val="24"/>
        </w:rPr>
        <w:t xml:space="preserve"> υπάρχει ή που μπορεί να τίθεται εδώ πέρα έχει να κάνει σχετικά με τη συνάφεια της τροπολογίας με το νομοσχέδιο που βρίσκεται υπό συζήτηση σήμερα. Εδώ πράγματι </w:t>
      </w:r>
      <w:r>
        <w:rPr>
          <w:rFonts w:eastAsia="Times New Roman" w:cs="Times New Roman"/>
          <w:szCs w:val="24"/>
        </w:rPr>
        <w:lastRenderedPageBreak/>
        <w:t>υπάρχει ένα ζήτημα έλλειψης συνάφειας, αλλά νομίζω ότι είναι συνήθης κοινοβουλευτική πρακτική να</w:t>
      </w:r>
      <w:r>
        <w:rPr>
          <w:rFonts w:eastAsia="Times New Roman" w:cs="Times New Roman"/>
          <w:szCs w:val="24"/>
        </w:rPr>
        <w:t xml:space="preserve"> εισάγονται τέτοιες τροπολογίες, ιδίως όταν υπάρχει ένας χαρακτήρας επείγοντος. </w:t>
      </w:r>
    </w:p>
    <w:p w14:paraId="7E826B9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επείγον της διαδικασίας νομίζω ότι το επιχειρηματολόγησε ο Υπουργός των Οικονομικών, δηλαδή πώς δικαιολογείται αυτή η εισαγωγή της τροπολογίας λόγω του στενού χρονικού περι</w:t>
      </w:r>
      <w:r>
        <w:rPr>
          <w:rFonts w:eastAsia="Times New Roman" w:cs="Times New Roman"/>
          <w:szCs w:val="24"/>
        </w:rPr>
        <w:t xml:space="preserve">θωρίου που υπάρχει για την Ελληνική Κυβέρνηση. </w:t>
      </w:r>
    </w:p>
    <w:p w14:paraId="7E826B9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Στο πλαίσιο αυτό, με δεδομένο δηλαδή αυτό, η άλλη επιλογή –και γι’ αυτό επιχειρηματολόγησε ο κ. Παρασκευόπουλος- του να γίνει μέσω μιας πράξης νομοθετικού περιεχομένου νομίζω ότι δεν θα βοηθούσε αυτή τη συζήτ</w:t>
      </w:r>
      <w:r>
        <w:rPr>
          <w:rFonts w:eastAsia="Times New Roman" w:cs="Times New Roman"/>
          <w:szCs w:val="24"/>
        </w:rPr>
        <w:t xml:space="preserve">ηση, διότι δεν θα επέτρεπε μια εκ των προτέρων συζήτηση, που αυτή τη στιγμή μπορεί να γίνει. </w:t>
      </w:r>
      <w:r>
        <w:rPr>
          <w:rFonts w:eastAsia="Times New Roman" w:cs="Times New Roman"/>
          <w:szCs w:val="24"/>
        </w:rPr>
        <w:t>Μ</w:t>
      </w:r>
      <w:r>
        <w:rPr>
          <w:rFonts w:eastAsia="Times New Roman" w:cs="Times New Roman"/>
          <w:szCs w:val="24"/>
        </w:rPr>
        <w:t xml:space="preserve">πορεί να γίνει, γιατί η Διάσκεψη των Προέδρων αποφάσισε ότι θα υπάρξει μια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διαδικασία συζήτησης επί των διατάξεων που τίθενται μέσω τροπολογιών. </w:t>
      </w:r>
    </w:p>
    <w:p w14:paraId="7E826B9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Γιατί θεω</w:t>
      </w:r>
      <w:r>
        <w:rPr>
          <w:rFonts w:eastAsia="Times New Roman" w:cs="Times New Roman"/>
          <w:szCs w:val="24"/>
        </w:rPr>
        <w:t>ρούμε ότι αυτή η διαδικασία επαρκεί; Διότι στην πραγματικότητα πρόκειται για μια μόνο διάταξη η οποία έχει ουσιαστικό περιεχόμενο και πράγματι χρήζει συζήτησης. Είναι η διάταξη αυτή με την οποία «παγώνει» η αύξηση των συντάξεων για μ</w:t>
      </w:r>
      <w:r>
        <w:rPr>
          <w:rFonts w:eastAsia="Times New Roman" w:cs="Times New Roman"/>
          <w:szCs w:val="24"/>
        </w:rPr>
        <w:t>ί</w:t>
      </w:r>
      <w:r>
        <w:rPr>
          <w:rFonts w:eastAsia="Times New Roman" w:cs="Times New Roman"/>
          <w:szCs w:val="24"/>
        </w:rPr>
        <w:t>α ακόμα χρονιά, το 202</w:t>
      </w:r>
      <w:r>
        <w:rPr>
          <w:rFonts w:eastAsia="Times New Roman" w:cs="Times New Roman"/>
          <w:szCs w:val="24"/>
        </w:rPr>
        <w:t xml:space="preserve">2. Όλες οι υπόλοιπες τροπολογίες έχουν αμιγώς νομοτεχνικό χαρακτήρα. Άρα δεν χρήζουν περαιτέρω </w:t>
      </w:r>
      <w:r>
        <w:rPr>
          <w:rFonts w:eastAsia="Times New Roman" w:cs="Times New Roman"/>
          <w:szCs w:val="24"/>
        </w:rPr>
        <w:lastRenderedPageBreak/>
        <w:t>συζήτησης. Η μόνη που έχει ουσιαστικό περιεχόμενο είναι αυτή περί του «παγώματος» των συντάξεων και νομίζουμε ότι μ</w:t>
      </w:r>
      <w:r>
        <w:rPr>
          <w:rFonts w:eastAsia="Times New Roman" w:cs="Times New Roman"/>
          <w:szCs w:val="24"/>
        </w:rPr>
        <w:t>ί</w:t>
      </w:r>
      <w:r>
        <w:rPr>
          <w:rFonts w:eastAsia="Times New Roman" w:cs="Times New Roman"/>
          <w:szCs w:val="24"/>
        </w:rPr>
        <w:t>α διαδικασία, όπως η σημερινή, μπορεί να δώσε</w:t>
      </w:r>
      <w:r>
        <w:rPr>
          <w:rFonts w:eastAsia="Times New Roman" w:cs="Times New Roman"/>
          <w:szCs w:val="24"/>
        </w:rPr>
        <w:t xml:space="preserve">ι τον χρόνο για να συζητηθεί αυτή η διάταξη. Σε κάθε περίπτωση το άρθρο 74 παράγραφος 5 λέει ότι σε περίπτωση αμφισβήτησης αποφαίνεται η Βουλή. </w:t>
      </w:r>
    </w:p>
    <w:p w14:paraId="7E826B9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Για τις συνταξιοδοτικές ρυθμίσεις να πω ότι πράγματι το άρθρο 73 του Συντάγματος λέει ότι οι συνταξιοδοτικές ρυ</w:t>
      </w:r>
      <w:r>
        <w:rPr>
          <w:rFonts w:eastAsia="Times New Roman" w:cs="Times New Roman"/>
          <w:szCs w:val="24"/>
        </w:rPr>
        <w:t xml:space="preserve">θμίσεις δεν μπορούν να αναγράφονται σε νόμους που αποσκοπούν στη ρύθμιση άλλων θεμάτων. </w:t>
      </w:r>
    </w:p>
    <w:p w14:paraId="7E826B9D"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το Ελεγκτικό Συνέδριο </w:t>
      </w:r>
      <w:r>
        <w:rPr>
          <w:rFonts w:eastAsia="Times New Roman"/>
          <w:bCs/>
          <w:shd w:val="clear" w:color="auto" w:fill="FFFFFF"/>
        </w:rPr>
        <w:t>έχει</w:t>
      </w:r>
      <w:r>
        <w:rPr>
          <w:rFonts w:eastAsia="Times New Roman" w:cs="Times New Roman"/>
          <w:bCs/>
          <w:shd w:val="clear" w:color="auto" w:fill="FFFFFF"/>
        </w:rPr>
        <w:t xml:space="preserve"> πει ότι η συνταγματική επιταγή τηρείται, όταν οι θεσπιζόμενες συνταξιοδοτικές ρυθμίσεις εμπεριέχονται σε αυτοτελές κεφάλαιο και υπάρχε</w:t>
      </w:r>
      <w:r>
        <w:rPr>
          <w:rFonts w:eastAsia="Times New Roman" w:cs="Times New Roman"/>
          <w:bCs/>
          <w:shd w:val="clear" w:color="auto" w:fill="FFFFFF"/>
        </w:rPr>
        <w:t xml:space="preserve">ι ειδική μνεία στον τίτλο του νομοσχεδίου. Αυτό θα γίνει με νομοτεχνική βελτίωση που θα καταθέσει τώρα ο κ. Αποστόλου. Δηλαδή, θα μπει στον τίτλο του νομοσχεδίου η αναφορά στις συνταξιοδοτικές ρυθμίσεις και θα γίνει ξεχωριστό κεφάλαιο. </w:t>
      </w:r>
    </w:p>
    <w:p w14:paraId="7E826B9E"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Επομένως, με αυτόν </w:t>
      </w:r>
      <w:r>
        <w:rPr>
          <w:rFonts w:eastAsia="Times New Roman" w:cs="Times New Roman"/>
          <w:bCs/>
          <w:shd w:val="clear" w:color="auto" w:fill="FFFFFF"/>
        </w:rPr>
        <w:t xml:space="preserve">τον τρόπο θα υπερβούμε αυτό το πρόβλημα. Εξάλλου το Ελεγκτικό Συνέδριο είπε ότι μπορούμε να το υπερβούμε με αυτόν τον τρόπο. </w:t>
      </w:r>
    </w:p>
    <w:p w14:paraId="7E826B9F" w14:textId="77777777" w:rsidR="001246DA" w:rsidRDefault="00D9261F">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 xml:space="preserve">Ευχαριστώ. </w:t>
      </w:r>
    </w:p>
    <w:p w14:paraId="7E826BA0" w14:textId="77777777" w:rsidR="001246DA" w:rsidRDefault="00D9261F">
      <w:pPr>
        <w:spacing w:line="600" w:lineRule="auto"/>
        <w:ind w:firstLine="720"/>
        <w:jc w:val="both"/>
        <w:rPr>
          <w:rFonts w:eastAsia="Times New Roman"/>
          <w:bCs/>
          <w:shd w:val="clear" w:color="auto" w:fill="FFFFFF"/>
        </w:rPr>
      </w:pPr>
      <w:r>
        <w:rPr>
          <w:rFonts w:eastAsia="Times New Roman" w:cs="Times New Roman"/>
          <w:b/>
          <w:bCs/>
          <w:shd w:val="clear" w:color="auto" w:fill="FFFFFF"/>
        </w:rPr>
        <w:t>ΧΑΡΑΛΑΜΠΟΣ ΑΘΑΝΑΣΙΟΥ:</w:t>
      </w:r>
      <w:r>
        <w:rPr>
          <w:rFonts w:eastAsia="Times New Roman" w:cs="Times New Roman"/>
          <w:bCs/>
          <w:shd w:val="clear" w:color="auto" w:fill="FFFFFF"/>
        </w:rPr>
        <w:t xml:space="preserve"> </w:t>
      </w:r>
      <w:r>
        <w:rPr>
          <w:rFonts w:eastAsia="Times New Roman"/>
          <w:bCs/>
          <w:shd w:val="clear" w:color="auto" w:fill="FFFFFF"/>
        </w:rPr>
        <w:t>Κύριε Πρόεδρε…</w:t>
      </w:r>
    </w:p>
    <w:p w14:paraId="7E826BA1" w14:textId="77777777" w:rsidR="001246DA" w:rsidRDefault="00D9261F">
      <w:pPr>
        <w:spacing w:line="600" w:lineRule="auto"/>
        <w:ind w:firstLine="720"/>
        <w:jc w:val="both"/>
        <w:rPr>
          <w:rFonts w:eastAsia="Times New Roman"/>
          <w:szCs w:val="24"/>
        </w:rPr>
      </w:pPr>
      <w:r>
        <w:rPr>
          <w:rFonts w:eastAsia="Times New Roman"/>
          <w:b/>
          <w:bCs/>
        </w:rPr>
        <w:lastRenderedPageBreak/>
        <w:t xml:space="preserve">ΠΡΟΕΔΡΕΥΩΝ (Αναστάσιος Κουράκης): </w:t>
      </w:r>
      <w:r>
        <w:rPr>
          <w:rFonts w:eastAsia="Times New Roman"/>
          <w:bCs/>
        </w:rPr>
        <w:t>Δ</w:t>
      </w:r>
      <w:r>
        <w:rPr>
          <w:rFonts w:eastAsia="Times New Roman"/>
          <w:bCs/>
        </w:rPr>
        <w:t>ύ</w:t>
      </w:r>
      <w:r>
        <w:rPr>
          <w:rFonts w:eastAsia="Times New Roman"/>
          <w:bCs/>
        </w:rPr>
        <w:t xml:space="preserve">ο λεπτά. </w:t>
      </w:r>
      <w:r>
        <w:rPr>
          <w:rFonts w:eastAsia="Times New Roman"/>
          <w:bCs/>
        </w:rPr>
        <w:t>Έχει ολοκληρωθεί η διαδικασία περί συνταγματικότητας ή μη.</w:t>
      </w:r>
      <w:r>
        <w:rPr>
          <w:rFonts w:eastAsia="Times New Roman"/>
          <w:szCs w:val="24"/>
        </w:rPr>
        <w:t xml:space="preserve"> Τώρα είμαστε στο σημείο…</w:t>
      </w:r>
    </w:p>
    <w:p w14:paraId="7E826BA2" w14:textId="77777777" w:rsidR="001246DA" w:rsidRDefault="00D9261F">
      <w:pPr>
        <w:spacing w:line="600" w:lineRule="auto"/>
        <w:ind w:firstLine="720"/>
        <w:jc w:val="both"/>
        <w:rPr>
          <w:rFonts w:eastAsia="Times New Roman"/>
          <w:bCs/>
          <w:shd w:val="clear" w:color="auto" w:fill="FFFFFF"/>
        </w:rPr>
      </w:pPr>
      <w:r>
        <w:rPr>
          <w:rFonts w:eastAsia="Times New Roman" w:cs="Times New Roman"/>
          <w:b/>
          <w:bCs/>
          <w:shd w:val="clear" w:color="auto" w:fill="FFFFFF"/>
        </w:rPr>
        <w:t>ΧΑΡΑΛΑΜΠΟΣ ΑΘΑΝΑΣΙΟΥ:</w:t>
      </w:r>
      <w:r>
        <w:rPr>
          <w:rFonts w:eastAsia="Times New Roman" w:cs="Times New Roman"/>
          <w:bCs/>
          <w:shd w:val="clear" w:color="auto" w:fill="FFFFFF"/>
        </w:rPr>
        <w:t xml:space="preserve"> </w:t>
      </w:r>
      <w:r>
        <w:rPr>
          <w:rFonts w:eastAsia="Times New Roman"/>
          <w:bCs/>
          <w:shd w:val="clear" w:color="auto" w:fill="FFFFFF"/>
        </w:rPr>
        <w:t xml:space="preserve">Κύριε Πρόεδρε, μπορώ να έχω τον λόγο επί της διαδικασίας; </w:t>
      </w:r>
    </w:p>
    <w:p w14:paraId="7E826BA3" w14:textId="77777777" w:rsidR="001246DA" w:rsidRDefault="00D9261F">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 xml:space="preserve">Όχι άλλη συζήτηση, σας παρακαλώ. </w:t>
      </w:r>
    </w:p>
    <w:p w14:paraId="7E826BA4" w14:textId="77777777" w:rsidR="001246DA" w:rsidRDefault="00D9261F">
      <w:pPr>
        <w:spacing w:line="600" w:lineRule="auto"/>
        <w:ind w:firstLine="720"/>
        <w:jc w:val="both"/>
        <w:rPr>
          <w:rFonts w:eastAsia="Times New Roman"/>
          <w:szCs w:val="24"/>
        </w:rPr>
      </w:pPr>
      <w:r>
        <w:rPr>
          <w:rFonts w:eastAsia="Times New Roman" w:cs="Times New Roman"/>
          <w:b/>
          <w:bCs/>
          <w:shd w:val="clear" w:color="auto" w:fill="FFFFFF"/>
        </w:rPr>
        <w:t>ΧΑΡΑΛΑΜΠΟΣ ΑΘΑΝΑΣΙΟΥ:</w:t>
      </w:r>
      <w:r>
        <w:rPr>
          <w:rFonts w:eastAsia="Times New Roman" w:cs="Times New Roman"/>
          <w:bCs/>
          <w:shd w:val="clear" w:color="auto" w:fill="FFFFFF"/>
        </w:rPr>
        <w:t xml:space="preserve"> Δ</w:t>
      </w:r>
      <w:r>
        <w:rPr>
          <w:rFonts w:eastAsia="Times New Roman" w:cs="Times New Roman"/>
          <w:bCs/>
          <w:shd w:val="clear" w:color="auto" w:fill="FFFFFF"/>
        </w:rPr>
        <w:t xml:space="preserve">ώσατε δύο φορές τον λόγο </w:t>
      </w:r>
      <w:r>
        <w:rPr>
          <w:rFonts w:eastAsia="Times New Roman"/>
          <w:bCs/>
          <w:shd w:val="clear" w:color="auto" w:fill="FFFFFF"/>
        </w:rPr>
        <w:t>στον κ. Παρασκευόπουλο…</w:t>
      </w:r>
    </w:p>
    <w:p w14:paraId="7E826BA5" w14:textId="77777777" w:rsidR="001246DA" w:rsidRDefault="00D9261F">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Κυρίες και κύριοι συνάδελφοι, ολοκληρώθηκε η συζήτηση κατά το άρθρο 100 παράγραφος 2 του Κανονισμού της Βουλής για την αντισυνταγματικότητα του νομοσχεδίου.</w:t>
      </w:r>
    </w:p>
    <w:p w14:paraId="7E826BA6" w14:textId="77777777" w:rsidR="001246DA" w:rsidRDefault="00D9261F">
      <w:pPr>
        <w:spacing w:line="600" w:lineRule="auto"/>
        <w:ind w:firstLine="720"/>
        <w:jc w:val="both"/>
        <w:rPr>
          <w:rFonts w:eastAsia="Times New Roman"/>
          <w:szCs w:val="24"/>
        </w:rPr>
      </w:pPr>
      <w:r>
        <w:rPr>
          <w:rFonts w:eastAsia="Times New Roman"/>
          <w:szCs w:val="24"/>
        </w:rPr>
        <w:t xml:space="preserve">Οι αποδεχόμενοι </w:t>
      </w:r>
      <w:r>
        <w:rPr>
          <w:rFonts w:eastAsia="Times New Roman"/>
          <w:szCs w:val="24"/>
        </w:rPr>
        <w:t>την ένσταση αντισυνταγματικότητας, δηλαδή ότι το νομοσχέδιο δεν είναι σύμφωνο με το Σύνταγμα, και τις αμφισβητήσεις που ετέθησαν, παρακαλώ να εγερθούν.</w:t>
      </w:r>
    </w:p>
    <w:p w14:paraId="7E826BA7" w14:textId="77777777" w:rsidR="001246DA" w:rsidRDefault="00D9261F">
      <w:pPr>
        <w:spacing w:line="600" w:lineRule="auto"/>
        <w:ind w:firstLine="720"/>
        <w:jc w:val="center"/>
        <w:rPr>
          <w:rFonts w:eastAsia="Times New Roman"/>
          <w:szCs w:val="24"/>
        </w:rPr>
      </w:pPr>
      <w:r>
        <w:rPr>
          <w:rFonts w:eastAsia="Times New Roman"/>
          <w:szCs w:val="24"/>
        </w:rPr>
        <w:t>(Εγείρονται οι αποδεχόμενοι την ένσταση)</w:t>
      </w:r>
    </w:p>
    <w:p w14:paraId="7E826BA8" w14:textId="77777777" w:rsidR="001246DA" w:rsidRDefault="00D9261F">
      <w:pPr>
        <w:spacing w:line="600" w:lineRule="auto"/>
        <w:ind w:firstLine="720"/>
        <w:jc w:val="both"/>
        <w:rPr>
          <w:rFonts w:eastAsia="Times New Roman"/>
          <w:szCs w:val="24"/>
        </w:rPr>
      </w:pPr>
      <w:r>
        <w:rPr>
          <w:rFonts w:eastAsia="Times New Roman"/>
          <w:szCs w:val="24"/>
        </w:rPr>
        <w:t>Προφανώς, ηγέρθησαν οι λιγότεροι.</w:t>
      </w:r>
    </w:p>
    <w:p w14:paraId="7E826BA9" w14:textId="77777777" w:rsidR="001246DA" w:rsidRDefault="00D9261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η ένσταση αντισυνταγματικότητας, καθώς και οι αμφισβητήσεις, απορρίπτονται. </w:t>
      </w:r>
    </w:p>
    <w:p w14:paraId="7E826BAA" w14:textId="77777777" w:rsidR="001246DA" w:rsidRDefault="00D9261F">
      <w:pPr>
        <w:spacing w:line="600" w:lineRule="auto"/>
        <w:ind w:firstLine="720"/>
        <w:jc w:val="both"/>
        <w:rPr>
          <w:rFonts w:eastAsia="Times New Roman"/>
          <w:szCs w:val="24"/>
        </w:rPr>
      </w:pPr>
      <w:r>
        <w:rPr>
          <w:rFonts w:eastAsia="Times New Roman"/>
          <w:szCs w:val="24"/>
        </w:rPr>
        <w:lastRenderedPageBreak/>
        <w:t xml:space="preserve">Προχωρούμε στο θέμα που έθεσε ο κ. Θεοχαρόπουλος, όσον αφορά το άνοιγμα του καταλόγου. Να θυμίσω ότι η απόφαση στη Διάσκεψη των Προέδρων </w:t>
      </w:r>
      <w:r>
        <w:rPr>
          <w:rFonts w:eastAsia="Times New Roman"/>
          <w:bCs/>
        </w:rPr>
        <w:t>είναι</w:t>
      </w:r>
      <w:r>
        <w:rPr>
          <w:rFonts w:eastAsia="Times New Roman"/>
          <w:szCs w:val="24"/>
        </w:rPr>
        <w:t xml:space="preserve"> να ολοκληρωθεί η συζήτηση στις 17.0</w:t>
      </w:r>
      <w:r>
        <w:rPr>
          <w:rFonts w:eastAsia="Times New Roman"/>
          <w:szCs w:val="24"/>
        </w:rPr>
        <w:t xml:space="preserve">0΄, ώστε να έχουμε ένα περιθώριο δύο ωρών για την ενδεχόμενη ονομαστική ψηφοφορία. </w:t>
      </w:r>
    </w:p>
    <w:p w14:paraId="7E826BAB"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 xml:space="preserve">Επίσης, </w:t>
      </w:r>
      <w:r>
        <w:rPr>
          <w:rFonts w:eastAsia="Times New Roman"/>
          <w:szCs w:val="24"/>
        </w:rPr>
        <w:t xml:space="preserve">να θυμίσω ότι, σύμφωνα με την απόφαση της Διάσκεψης των Προέδρων,  η διαδικασία που προκρίνεται </w:t>
      </w:r>
      <w:r>
        <w:rPr>
          <w:rFonts w:eastAsia="Times New Roman"/>
          <w:bCs/>
        </w:rPr>
        <w:t>είναι</w:t>
      </w:r>
      <w:r>
        <w:rPr>
          <w:rFonts w:eastAsia="Times New Roman"/>
          <w:szCs w:val="24"/>
        </w:rPr>
        <w:t xml:space="preserve"> η εξής: Στις συμβάσεις </w:t>
      </w:r>
      <w:r>
        <w:rPr>
          <w:rFonts w:eastAsia="Times New Roman"/>
          <w:bCs/>
        </w:rPr>
        <w:t>είναι</w:t>
      </w:r>
      <w:r>
        <w:rPr>
          <w:rFonts w:eastAsia="Times New Roman"/>
          <w:szCs w:val="24"/>
        </w:rPr>
        <w:t xml:space="preserve"> πέντε λεπτά οι ομιλίες και αν </w:t>
      </w:r>
      <w:r>
        <w:rPr>
          <w:rFonts w:eastAsia="Times New Roman"/>
          <w:bCs/>
          <w:shd w:val="clear" w:color="auto" w:fill="FFFFFF"/>
        </w:rPr>
        <w:t>υπά</w:t>
      </w:r>
      <w:r>
        <w:rPr>
          <w:rFonts w:eastAsia="Times New Roman"/>
          <w:bCs/>
          <w:shd w:val="clear" w:color="auto" w:fill="FFFFFF"/>
        </w:rPr>
        <w:t>ρχουν</w:t>
      </w:r>
      <w:r>
        <w:rPr>
          <w:rFonts w:eastAsia="Times New Roman"/>
          <w:szCs w:val="24"/>
        </w:rPr>
        <w:t xml:space="preserve"> </w:t>
      </w:r>
      <w:r>
        <w:rPr>
          <w:rFonts w:eastAsia="Times New Roman"/>
          <w:bCs/>
          <w:shd w:val="clear" w:color="auto" w:fill="FFFFFF"/>
        </w:rPr>
        <w:t xml:space="preserve">τροπολογίες, επίσης, πέντε λεπτά. Εδώ ανοίγει ο κατάλογος και τοποθετούνται οι </w:t>
      </w:r>
      <w:r>
        <w:rPr>
          <w:rFonts w:eastAsia="Times New Roman"/>
          <w:bCs/>
          <w:shd w:val="clear" w:color="auto" w:fill="FFFFFF"/>
        </w:rPr>
        <w:t>ε</w:t>
      </w:r>
      <w:r>
        <w:rPr>
          <w:rFonts w:eastAsia="Times New Roman"/>
          <w:bCs/>
          <w:shd w:val="clear" w:color="auto" w:fill="FFFFFF"/>
        </w:rPr>
        <w:t xml:space="preserve">ισηγητές και οι </w:t>
      </w:r>
      <w:r>
        <w:rPr>
          <w:rFonts w:eastAsia="Times New Roman"/>
          <w:bCs/>
          <w:shd w:val="clear" w:color="auto" w:fill="FFFFFF"/>
        </w:rPr>
        <w:t>ε</w:t>
      </w:r>
      <w:r>
        <w:rPr>
          <w:rFonts w:eastAsia="Times New Roman"/>
          <w:bCs/>
          <w:shd w:val="clear" w:color="auto" w:fill="FFFFFF"/>
        </w:rPr>
        <w:t xml:space="preserve">ιδικοί </w:t>
      </w:r>
      <w:r>
        <w:rPr>
          <w:rFonts w:eastAsia="Times New Roman"/>
          <w:bCs/>
          <w:shd w:val="clear" w:color="auto" w:fill="FFFFFF"/>
        </w:rPr>
        <w:t>α</w:t>
      </w:r>
      <w:r>
        <w:rPr>
          <w:rFonts w:eastAsia="Times New Roman"/>
          <w:bCs/>
          <w:shd w:val="clear" w:color="auto" w:fill="FFFFFF"/>
        </w:rPr>
        <w:t xml:space="preserve">γορητές για δεκαπέντε λεπτά. </w:t>
      </w:r>
    </w:p>
    <w:p w14:paraId="7E826BAC"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Κατόπιν, πάμε στον κύκλο ομιλητών. Όπως είπαμε, είναι δεκατέσσερις συνάδελφοι, πέντε από τον ΣΥΡΙΖΑ, τρεις από τη Ν</w:t>
      </w:r>
      <w:r>
        <w:rPr>
          <w:rFonts w:eastAsia="Times New Roman"/>
          <w:bCs/>
          <w:shd w:val="clear" w:color="auto" w:fill="FFFFFF"/>
        </w:rPr>
        <w:t>έα Δημοκρατία, ένας από τα υπόλοιπα κόμματα και ένας ανεξάρτητος Βουλευτής. Έχουν τον λόγο και οι Κοινοβουλευτικοί Εκπρόσωποι. Έχουν ήδη ζητήσει τον λόγο και Αρχηγοί Κομμάτων. Άρα μιλάμε για μ</w:t>
      </w:r>
      <w:r>
        <w:rPr>
          <w:rFonts w:eastAsia="Times New Roman"/>
          <w:bCs/>
          <w:shd w:val="clear" w:color="auto" w:fill="FFFFFF"/>
        </w:rPr>
        <w:t>ί</w:t>
      </w:r>
      <w:r>
        <w:rPr>
          <w:rFonts w:eastAsia="Times New Roman"/>
          <w:bCs/>
          <w:shd w:val="clear" w:color="auto" w:fill="FFFFFF"/>
        </w:rPr>
        <w:t xml:space="preserve">α πολύ διευρυμένη διαδικασία. </w:t>
      </w:r>
    </w:p>
    <w:p w14:paraId="7E826BAD"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Παρ</w:t>
      </w:r>
      <w:r>
        <w:rPr>
          <w:rFonts w:eastAsia="Times New Roman"/>
          <w:bCs/>
          <w:shd w:val="clear" w:color="auto" w:fill="FFFFFF"/>
        </w:rPr>
        <w:t xml:space="preserve">’ </w:t>
      </w:r>
      <w:r>
        <w:rPr>
          <w:rFonts w:eastAsia="Times New Roman"/>
          <w:bCs/>
          <w:shd w:val="clear" w:color="auto" w:fill="FFFFFF"/>
        </w:rPr>
        <w:t>όλα αυτά, επειδή ετέθη θέμα</w:t>
      </w:r>
      <w:r>
        <w:rPr>
          <w:rFonts w:eastAsia="Times New Roman"/>
          <w:bCs/>
          <w:shd w:val="clear" w:color="auto" w:fill="FFFFFF"/>
        </w:rPr>
        <w:t xml:space="preserve"> από τον κ. Θεοχαρόπουλο, από τον κ. </w:t>
      </w:r>
      <w:proofErr w:type="spellStart"/>
      <w:r>
        <w:rPr>
          <w:rFonts w:eastAsia="Times New Roman"/>
          <w:bCs/>
          <w:shd w:val="clear" w:color="auto" w:fill="FFFFFF"/>
        </w:rPr>
        <w:t>Αμυρά</w:t>
      </w:r>
      <w:proofErr w:type="spellEnd"/>
      <w:r>
        <w:rPr>
          <w:rFonts w:eastAsia="Times New Roman"/>
          <w:bCs/>
          <w:shd w:val="clear" w:color="auto" w:fill="FFFFFF"/>
        </w:rPr>
        <w:t xml:space="preserve"> και από άλλους συναδέλφους, τίθεται και αυτό στην κρίση του Σώματος. Το Προεδρείο επιμένει στην πρότασή του αυτή και τίθεται το ζήτημα που έβαλε ο κ. Θεοχαρόπουλος και οι άλλοι Βουλευτές, για να ανοίξει ο κατάλογο</w:t>
      </w:r>
      <w:r>
        <w:rPr>
          <w:rFonts w:eastAsia="Times New Roman"/>
          <w:bCs/>
          <w:shd w:val="clear" w:color="auto" w:fill="FFFFFF"/>
        </w:rPr>
        <w:t xml:space="preserve">ς και όσο πάει. </w:t>
      </w:r>
    </w:p>
    <w:p w14:paraId="7E826BAE"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lastRenderedPageBreak/>
        <w:t>ΑΘΑΝΑΣΙΟΣ ΘΕΟΧΑΡΟΠΟΥΛΟΣ:</w:t>
      </w:r>
      <w:r>
        <w:rPr>
          <w:rFonts w:eastAsia="Times New Roman"/>
          <w:bCs/>
          <w:shd w:val="clear" w:color="auto" w:fill="FFFFFF"/>
        </w:rPr>
        <w:t xml:space="preserve"> Κύριε Πρόεδρε, μπορώ να έχω τον λόγο, για να ξεκαθαρίσω την πρότασή μου;</w:t>
      </w:r>
    </w:p>
    <w:p w14:paraId="7E826BAF"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(Αναστάσιος Κουράκης): </w:t>
      </w:r>
      <w:r>
        <w:rPr>
          <w:rFonts w:eastAsia="Times New Roman"/>
          <w:bCs/>
          <w:shd w:val="clear" w:color="auto" w:fill="FFFFFF"/>
        </w:rPr>
        <w:t>Είναι γνωστή και κατανοητή.</w:t>
      </w:r>
    </w:p>
    <w:p w14:paraId="7E826BB0"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ΑΘΑΝΑΣΙΟΣ ΘΕΟΧΑΡΟΠΟΥΛΟΣ:</w:t>
      </w:r>
      <w:r>
        <w:rPr>
          <w:rFonts w:eastAsia="Times New Roman"/>
          <w:bCs/>
          <w:shd w:val="clear" w:color="auto" w:fill="FFFFFF"/>
        </w:rPr>
        <w:t xml:space="preserve"> Πέντε δευτερόλεπτα μόνο, κύριε Πρόεδρε.</w:t>
      </w:r>
    </w:p>
    <w:p w14:paraId="7E826BB1"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(Αναστάσιος Κουράκης): </w:t>
      </w:r>
      <w:r>
        <w:rPr>
          <w:rFonts w:eastAsia="Times New Roman"/>
          <w:bCs/>
          <w:shd w:val="clear" w:color="auto" w:fill="FFFFFF"/>
        </w:rPr>
        <w:t xml:space="preserve">Δεν χρειάζεται. Όχι, σας παρακαλώ. </w:t>
      </w:r>
    </w:p>
    <w:p w14:paraId="7E826BB2"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ΑΘΑΝΑΣΙΟΣ ΘΕΟΧΑΡΟΠΟΥΛΟΣ:</w:t>
      </w:r>
      <w:r>
        <w:rPr>
          <w:rFonts w:eastAsia="Times New Roman"/>
          <w:bCs/>
          <w:shd w:val="clear" w:color="auto" w:fill="FFFFFF"/>
        </w:rPr>
        <w:t xml:space="preserve"> Πρότεινα να ανοίξει ο κατάλογος μέχρι ωσότου πάει, ακόμη και αύριο.</w:t>
      </w:r>
    </w:p>
    <w:p w14:paraId="7E826BB3"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(Αναστάσιος Κουράκης): </w:t>
      </w:r>
      <w:r>
        <w:rPr>
          <w:rFonts w:eastAsia="Times New Roman"/>
          <w:bCs/>
          <w:shd w:val="clear" w:color="auto" w:fill="FFFFFF"/>
        </w:rPr>
        <w:t>Ναι, εντάξει, κατανοητό. Να ανοίξει και όσο πάει. Λαμπρά!</w:t>
      </w:r>
    </w:p>
    <w:p w14:paraId="7E826BB4"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Α</w:t>
      </w:r>
      <w:r>
        <w:rPr>
          <w:rFonts w:eastAsia="Times New Roman"/>
          <w:b/>
          <w:bCs/>
          <w:shd w:val="clear" w:color="auto" w:fill="FFFFFF"/>
        </w:rPr>
        <w:t>ΘΑΝΑΣΙΟΣ ΘΕΟΧΑΡΟΠΟΥΛΟΣ:</w:t>
      </w:r>
      <w:r>
        <w:rPr>
          <w:rFonts w:eastAsia="Times New Roman"/>
          <w:bCs/>
          <w:shd w:val="clear" w:color="auto" w:fill="FFFFFF"/>
        </w:rPr>
        <w:t xml:space="preserve"> Μα περικόπτετε συντάξεις και δεν θέλετε να πάμε στο Σάββατο; </w:t>
      </w:r>
    </w:p>
    <w:p w14:paraId="7E826BB5"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(Αναστάσιος Κουράκης): </w:t>
      </w:r>
      <w:r>
        <w:rPr>
          <w:rFonts w:eastAsia="Times New Roman"/>
          <w:bCs/>
          <w:shd w:val="clear" w:color="auto" w:fill="FFFFFF"/>
        </w:rPr>
        <w:t>Κυρίες και κύριοι συνάδελφοι, προχωρούμε σε ψηφοφορία δι</w:t>
      </w:r>
      <w:r>
        <w:rPr>
          <w:rFonts w:eastAsia="Times New Roman"/>
          <w:bCs/>
          <w:shd w:val="clear" w:color="auto" w:fill="FFFFFF"/>
        </w:rPr>
        <w:t>ά</w:t>
      </w:r>
      <w:r>
        <w:rPr>
          <w:rFonts w:eastAsia="Times New Roman"/>
          <w:bCs/>
          <w:shd w:val="clear" w:color="auto" w:fill="FFFFFF"/>
        </w:rPr>
        <w:t xml:space="preserve"> ανατάσεως.</w:t>
      </w:r>
    </w:p>
    <w:p w14:paraId="7E826BB6"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Ερωτάται το Σώμα: Γίνεται δεκτή η πρόταση των κυρίων συναδέλφων;</w:t>
      </w:r>
    </w:p>
    <w:p w14:paraId="7E826BB7"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lastRenderedPageBreak/>
        <w:t>Οι</w:t>
      </w:r>
      <w:r>
        <w:rPr>
          <w:rFonts w:eastAsia="Times New Roman"/>
          <w:bCs/>
          <w:shd w:val="clear" w:color="auto" w:fill="FFFFFF"/>
        </w:rPr>
        <w:t xml:space="preserve"> αποδεχόμενοι την πρόταση, δηλαδή οι τασσόμενοι υπέρ του ανοίγματος του καταλόγου και της συνέχισης της συνεδρίασης μέχρι και αύριο, να σηκώσουν το χέρι. </w:t>
      </w:r>
    </w:p>
    <w:p w14:paraId="7E826BB8" w14:textId="77777777" w:rsidR="001246DA" w:rsidRDefault="00D9261F">
      <w:pPr>
        <w:spacing w:line="600" w:lineRule="auto"/>
        <w:ind w:firstLine="720"/>
        <w:jc w:val="center"/>
        <w:rPr>
          <w:rFonts w:eastAsia="Times New Roman"/>
          <w:bCs/>
          <w:shd w:val="clear" w:color="auto" w:fill="FFFFFF"/>
        </w:rPr>
      </w:pPr>
      <w:r>
        <w:rPr>
          <w:rFonts w:eastAsia="Times New Roman"/>
          <w:bCs/>
          <w:shd w:val="clear" w:color="auto" w:fill="FFFFFF"/>
        </w:rPr>
        <w:t>(Σηκώνουν το χέρι</w:t>
      </w:r>
      <w:r>
        <w:rPr>
          <w:rFonts w:eastAsia="Times New Roman"/>
          <w:bCs/>
          <w:shd w:val="clear" w:color="auto" w:fill="FFFFFF"/>
        </w:rPr>
        <w:t xml:space="preserve"> τους</w:t>
      </w:r>
      <w:r>
        <w:rPr>
          <w:rFonts w:eastAsia="Times New Roman"/>
          <w:bCs/>
          <w:shd w:val="clear" w:color="auto" w:fill="FFFFFF"/>
        </w:rPr>
        <w:t xml:space="preserve"> οι αποδεχόμενοι την πρόταση)</w:t>
      </w:r>
    </w:p>
    <w:p w14:paraId="7E826BB9"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Προφανώς σήκωσαν το χέρι</w:t>
      </w:r>
      <w:r>
        <w:rPr>
          <w:rFonts w:eastAsia="Times New Roman"/>
          <w:bCs/>
          <w:shd w:val="clear" w:color="auto" w:fill="FFFFFF"/>
        </w:rPr>
        <w:t xml:space="preserve"> τους</w:t>
      </w:r>
      <w:r>
        <w:rPr>
          <w:rFonts w:eastAsia="Times New Roman"/>
          <w:bCs/>
          <w:shd w:val="clear" w:color="auto" w:fill="FFFFFF"/>
        </w:rPr>
        <w:t xml:space="preserve"> οι </w:t>
      </w:r>
      <w:r>
        <w:rPr>
          <w:rFonts w:eastAsia="Times New Roman"/>
          <w:bCs/>
          <w:shd w:val="clear" w:color="auto" w:fill="FFFFFF"/>
        </w:rPr>
        <w:t>ο</w:t>
      </w:r>
      <w:r>
        <w:rPr>
          <w:rFonts w:eastAsia="Times New Roman"/>
          <w:bCs/>
          <w:shd w:val="clear" w:color="auto" w:fill="FFFFFF"/>
        </w:rPr>
        <w:t>λιγότεροι.</w:t>
      </w:r>
    </w:p>
    <w:p w14:paraId="7E826BBA"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Συνε</w:t>
      </w:r>
      <w:r>
        <w:rPr>
          <w:rFonts w:eastAsia="Times New Roman"/>
          <w:bCs/>
          <w:shd w:val="clear" w:color="auto" w:fill="FFFFFF"/>
        </w:rPr>
        <w:t xml:space="preserve">πώς η πρόταση των κυρίων συναδέλφων απορρίπτεται. </w:t>
      </w:r>
    </w:p>
    <w:p w14:paraId="7E826BBB"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Προχωρούμε, λοιπόν, έτσι όπως έχουμε ψηφίσει και…</w:t>
      </w:r>
    </w:p>
    <w:p w14:paraId="7E826BBC"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ΟΔΥΣΣΕΑΣ ΚΩΝΣΤΑΝΤΙΝΟΠΟΥΛΟΣ:</w:t>
      </w:r>
      <w:r>
        <w:rPr>
          <w:rFonts w:eastAsia="Times New Roman"/>
          <w:bCs/>
          <w:shd w:val="clear" w:color="auto" w:fill="FFFFFF"/>
        </w:rPr>
        <w:t xml:space="preserve"> Οι Βουλευτές να μη μιλήσουν, κύριε Πρόεδρε; </w:t>
      </w:r>
    </w:p>
    <w:p w14:paraId="7E826BBD"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ΓΙΑΝΝΗΣ ΚΟΥΤΣΟΥΚΟΣ:</w:t>
      </w:r>
      <w:r>
        <w:rPr>
          <w:rFonts w:eastAsia="Times New Roman"/>
          <w:bCs/>
          <w:shd w:val="clear" w:color="auto" w:fill="FFFFFF"/>
        </w:rPr>
        <w:t xml:space="preserve"> Δεν θα εγγραφούμε καθόλου, δηλαδή, κύριε Πρόεδρε;</w:t>
      </w:r>
    </w:p>
    <w:p w14:paraId="7E826BBE"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ΠΡΟΕΔΡΕΥΩΝ (</w:t>
      </w:r>
      <w:r>
        <w:rPr>
          <w:rFonts w:eastAsia="Times New Roman"/>
          <w:b/>
          <w:bCs/>
          <w:shd w:val="clear" w:color="auto" w:fill="FFFFFF"/>
        </w:rPr>
        <w:t xml:space="preserve">Αναστάσιος Κουράκης): </w:t>
      </w:r>
      <w:r>
        <w:rPr>
          <w:rFonts w:eastAsia="Times New Roman"/>
          <w:bCs/>
          <w:shd w:val="clear" w:color="auto" w:fill="FFFFFF"/>
        </w:rPr>
        <w:t>Έχει δοθεί με σύμφωνη γνώμη των κομμάτων, κατόπιν συνεννόησης, κατάλογος από όλα…</w:t>
      </w:r>
    </w:p>
    <w:p w14:paraId="7E826BBF"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 xml:space="preserve">ΓΙΑΝΝΗΣ ΚΟΥΤΣΟΥΚΟΣ: </w:t>
      </w:r>
      <w:r>
        <w:rPr>
          <w:rFonts w:eastAsia="Times New Roman"/>
          <w:bCs/>
          <w:shd w:val="clear" w:color="auto" w:fill="FFFFFF"/>
        </w:rPr>
        <w:t>Μα κύριε Πρόεδρε…</w:t>
      </w:r>
    </w:p>
    <w:p w14:paraId="7E826BC0"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(Αναστάσιος Κουράκης): </w:t>
      </w:r>
      <w:r>
        <w:rPr>
          <w:rFonts w:eastAsia="Times New Roman"/>
          <w:bCs/>
          <w:shd w:val="clear" w:color="auto" w:fill="FFFFFF"/>
        </w:rPr>
        <w:t xml:space="preserve">Κύριε Κουτσούκο, τώρα, μην δημιουργείτε εντυπώσεις. Έχει δοθεί κατάλογος από τα </w:t>
      </w:r>
      <w:r>
        <w:rPr>
          <w:rFonts w:eastAsia="Times New Roman"/>
          <w:bCs/>
          <w:shd w:val="clear" w:color="auto" w:fill="FFFFFF"/>
        </w:rPr>
        <w:t>κ</w:t>
      </w:r>
      <w:r>
        <w:rPr>
          <w:rFonts w:eastAsia="Times New Roman"/>
          <w:bCs/>
          <w:shd w:val="clear" w:color="auto" w:fill="FFFFFF"/>
        </w:rPr>
        <w:t>όμματα σε συμφωνία και υλοποίηση της απόφασης της Διάσκεψης των Προέδρων.</w:t>
      </w:r>
    </w:p>
    <w:p w14:paraId="7E826BC1" w14:textId="77777777" w:rsidR="001246DA" w:rsidRDefault="00D9261F">
      <w:pPr>
        <w:spacing w:line="600" w:lineRule="auto"/>
        <w:ind w:firstLine="709"/>
        <w:jc w:val="both"/>
        <w:rPr>
          <w:rFonts w:eastAsia="Times New Roman" w:cs="Times New Roman"/>
        </w:rPr>
      </w:pPr>
      <w:r>
        <w:rPr>
          <w:rFonts w:eastAsia="Times New Roman"/>
          <w:bCs/>
          <w:shd w:val="clear" w:color="auto" w:fill="FFFFFF"/>
        </w:rPr>
        <w:lastRenderedPageBreak/>
        <w:t xml:space="preserve">(Θόρυβος από την </w:t>
      </w:r>
      <w:r>
        <w:rPr>
          <w:rFonts w:eastAsia="Times New Roman" w:cs="Times New Roman"/>
        </w:rPr>
        <w:t>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7E826BC2" w14:textId="77777777" w:rsidR="001246DA" w:rsidRDefault="00D9261F">
      <w:pPr>
        <w:spacing w:line="600" w:lineRule="auto"/>
        <w:ind w:firstLine="720"/>
        <w:jc w:val="both"/>
        <w:rPr>
          <w:rFonts w:eastAsia="Times New Roman" w:cs="Times New Roman"/>
        </w:rPr>
      </w:pPr>
      <w:r>
        <w:rPr>
          <w:rFonts w:eastAsia="Times New Roman" w:cs="Times New Roman"/>
        </w:rPr>
        <w:t>Σας παρακαλώ τώρα. Εκθέσατε την άποψή μας και ψηφίσαμε.</w:t>
      </w:r>
    </w:p>
    <w:p w14:paraId="7E826BC3"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 xml:space="preserve">ΟΔΥΣΣΕΑΣ ΚΩΝΣΤΑΝΤΙΝΟΠΟΥΛΟΣ: </w:t>
      </w:r>
      <w:r>
        <w:rPr>
          <w:rFonts w:eastAsia="Times New Roman"/>
          <w:bCs/>
          <w:shd w:val="clear" w:color="auto" w:fill="FFFFFF"/>
        </w:rPr>
        <w:t xml:space="preserve">Να μη μιλήσουν ούτε οι </w:t>
      </w:r>
      <w:r>
        <w:rPr>
          <w:rFonts w:eastAsia="Times New Roman"/>
          <w:bCs/>
          <w:shd w:val="clear" w:color="auto" w:fill="FFFFFF"/>
        </w:rPr>
        <w:t>Βουλευτές που καταψήφισαν, κύριε Πρόεδρε;</w:t>
      </w:r>
    </w:p>
    <w:p w14:paraId="7E826BC4"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(Αναστάσιος Κουράκης): </w:t>
      </w:r>
      <w:r>
        <w:rPr>
          <w:rFonts w:eastAsia="Times New Roman"/>
          <w:bCs/>
          <w:shd w:val="clear" w:color="auto" w:fill="FFFFFF"/>
        </w:rPr>
        <w:t>Είχα πει στην αρχή ότι αφού προκρίνουμε τη διαδικασία –ήδη την έχουμε προκρίνει– θα δώσουμε τον λόγο στον επισπεύδοντα Υπουργό τον κ. Αποστόλου…</w:t>
      </w:r>
    </w:p>
    <w:p w14:paraId="7E826BC5"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ΓΕΩΡΓΙΟΣ ΑΜΥΡΑΣ:</w:t>
      </w:r>
      <w:r>
        <w:rPr>
          <w:rFonts w:eastAsia="Times New Roman"/>
          <w:bCs/>
          <w:shd w:val="clear" w:color="auto" w:fill="FFFFFF"/>
        </w:rPr>
        <w:t xml:space="preserve"> Κύριε Πρόεδρε, ζητ</w:t>
      </w:r>
      <w:r>
        <w:rPr>
          <w:rFonts w:eastAsia="Times New Roman"/>
          <w:bCs/>
          <w:shd w:val="clear" w:color="auto" w:fill="FFFFFF"/>
        </w:rPr>
        <w:t>ώ τον λόγο επί της διαδικασίας.</w:t>
      </w:r>
    </w:p>
    <w:p w14:paraId="7E826BC6"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(Αναστάσιος Κουράκης): </w:t>
      </w:r>
      <w:r>
        <w:rPr>
          <w:rFonts w:eastAsia="Times New Roman"/>
          <w:bCs/>
          <w:shd w:val="clear" w:color="auto" w:fill="FFFFFF"/>
        </w:rPr>
        <w:t xml:space="preserve">Κύριε </w:t>
      </w:r>
      <w:proofErr w:type="spellStart"/>
      <w:r>
        <w:rPr>
          <w:rFonts w:eastAsia="Times New Roman"/>
          <w:bCs/>
          <w:shd w:val="clear" w:color="auto" w:fill="FFFFFF"/>
        </w:rPr>
        <w:t>Αμυρά</w:t>
      </w:r>
      <w:proofErr w:type="spellEnd"/>
      <w:r>
        <w:rPr>
          <w:rFonts w:eastAsia="Times New Roman"/>
          <w:bCs/>
          <w:shd w:val="clear" w:color="auto" w:fill="FFFFFF"/>
        </w:rPr>
        <w:t xml:space="preserve">, δεν έχετε τον λόγο. </w:t>
      </w:r>
    </w:p>
    <w:p w14:paraId="7E826BC7"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Τον λόγο έχει ο κ. Αποστόλου και στη συνέχεια ο λόγος θα δοθεί στους Υπουργούς, ώστε να αναπτύξουν τις τροπολογίες που προτείνουν στο υπό συζήτηση νομοσχέδι</w:t>
      </w:r>
      <w:r>
        <w:rPr>
          <w:rFonts w:eastAsia="Times New Roman"/>
          <w:bCs/>
          <w:shd w:val="clear" w:color="auto" w:fill="FFFFFF"/>
        </w:rPr>
        <w:t xml:space="preserve">ο. </w:t>
      </w:r>
    </w:p>
    <w:p w14:paraId="7E826BC8" w14:textId="77777777" w:rsidR="001246DA" w:rsidRDefault="00D9261F">
      <w:pPr>
        <w:spacing w:line="600" w:lineRule="auto"/>
        <w:ind w:firstLine="720"/>
        <w:jc w:val="both"/>
        <w:rPr>
          <w:rFonts w:eastAsia="Times New Roman"/>
          <w:bCs/>
          <w:shd w:val="clear" w:color="auto" w:fill="FFFFFF"/>
        </w:rPr>
      </w:pPr>
      <w:r>
        <w:rPr>
          <w:rFonts w:eastAsia="Times New Roman"/>
          <w:b/>
          <w:bCs/>
          <w:shd w:val="clear" w:color="auto" w:fill="FFFFFF"/>
        </w:rPr>
        <w:t xml:space="preserve">ΟΔΥΣΣΕΑΣ ΚΩΝΣΤΑΝΤΙΝΟΠΟΥΛΟΣ: </w:t>
      </w:r>
      <w:r>
        <w:rPr>
          <w:rFonts w:eastAsia="Times New Roman"/>
          <w:bCs/>
          <w:shd w:val="clear" w:color="auto" w:fill="FFFFFF"/>
        </w:rPr>
        <w:t>Κύριε Πρόεδρε, εσείς με άλλους είκοσι οκτώ Βουλευτές έχετε καταθέσει τροπολογία για το άρθρο του μνημονίου…</w:t>
      </w:r>
    </w:p>
    <w:p w14:paraId="7E826BC9" w14:textId="77777777" w:rsidR="001246DA" w:rsidRDefault="00D9261F">
      <w:pPr>
        <w:spacing w:line="600" w:lineRule="auto"/>
        <w:ind w:firstLine="720"/>
        <w:jc w:val="both"/>
        <w:rPr>
          <w:rFonts w:eastAsia="Times New Roman" w:cs="Times New Roman"/>
          <w:bCs/>
          <w:shd w:val="clear" w:color="auto" w:fill="FFFFFF"/>
        </w:rPr>
      </w:pPr>
      <w:r>
        <w:rPr>
          <w:rFonts w:eastAsia="Times New Roman"/>
          <w:b/>
          <w:bCs/>
          <w:shd w:val="clear" w:color="auto" w:fill="FFFFFF"/>
        </w:rPr>
        <w:lastRenderedPageBreak/>
        <w:t xml:space="preserve">ΠΡΟΕΔΡΕΥΩΝ (Αναστάσιος Κουράκης): </w:t>
      </w:r>
      <w:r>
        <w:rPr>
          <w:rFonts w:eastAsia="Times New Roman"/>
          <w:bCs/>
          <w:shd w:val="clear" w:color="auto" w:fill="FFFFFF"/>
        </w:rPr>
        <w:t xml:space="preserve">Κύριε Υπουργέ, έχετε τον λόγο.  </w:t>
      </w:r>
    </w:p>
    <w:p w14:paraId="7E826BCA" w14:textId="77777777" w:rsidR="001246DA" w:rsidRDefault="00D9261F">
      <w:pPr>
        <w:tabs>
          <w:tab w:val="left" w:pos="2820"/>
        </w:tabs>
        <w:spacing w:line="600" w:lineRule="auto"/>
        <w:ind w:firstLine="720"/>
        <w:jc w:val="both"/>
        <w:rPr>
          <w:rFonts w:eastAsia="Times New Roman" w:cs="Times New Roman"/>
          <w:szCs w:val="24"/>
        </w:rPr>
      </w:pPr>
      <w:r>
        <w:rPr>
          <w:rFonts w:eastAsia="Times New Roman" w:cs="Times New Roman"/>
          <w:b/>
          <w:szCs w:val="24"/>
        </w:rPr>
        <w:t>ΕΥΑΓΓΕΛΟΣ</w:t>
      </w:r>
      <w:r>
        <w:rPr>
          <w:rFonts w:eastAsia="Times New Roman"/>
          <w:b/>
          <w:szCs w:val="24"/>
        </w:rPr>
        <w:t xml:space="preserve"> ΑΠΟΣΤΟΛΟΥ (Υπουργός Αγροτικής Ανάπτυξης</w:t>
      </w:r>
      <w:r>
        <w:rPr>
          <w:rFonts w:eastAsia="Times New Roman"/>
          <w:b/>
          <w:szCs w:val="24"/>
        </w:rPr>
        <w:t xml:space="preserve"> και Τροφίμων):</w:t>
      </w:r>
      <w:r>
        <w:rPr>
          <w:rFonts w:eastAsia="Times New Roman" w:cs="Times New Roman"/>
          <w:b/>
          <w:szCs w:val="24"/>
        </w:rPr>
        <w:t xml:space="preserve"> </w:t>
      </w:r>
      <w:r>
        <w:rPr>
          <w:rFonts w:eastAsia="Times New Roman" w:cs="Times New Roman"/>
          <w:szCs w:val="24"/>
        </w:rPr>
        <w:t xml:space="preserve">Κύριε Πρόεδρε, μετά και τον προβληματισμό που αναπτύχθηκε και τη συζήτηση που έγινε, υπάρχει μία νομοτεχνική βελτίωση στο νομοσχέδιο, η προσθήκη της φράσης «συνταξιοδοτικές ρυθμίσεις Δημοσίου και άλλες διατάξεις». Ταυτόχρονα, αλλάζει και η </w:t>
      </w:r>
      <w:r>
        <w:rPr>
          <w:rFonts w:eastAsia="Times New Roman" w:cs="Times New Roman"/>
          <w:szCs w:val="24"/>
        </w:rPr>
        <w:t xml:space="preserve">αρχιτεκτονική του νομοσχεδίου. </w:t>
      </w:r>
    </w:p>
    <w:p w14:paraId="7E826BCB" w14:textId="77777777" w:rsidR="001246DA" w:rsidRDefault="00D9261F">
      <w:pPr>
        <w:tabs>
          <w:tab w:val="left" w:pos="2820"/>
        </w:tabs>
        <w:spacing w:line="600" w:lineRule="auto"/>
        <w:ind w:firstLine="720"/>
        <w:jc w:val="both"/>
        <w:rPr>
          <w:rFonts w:eastAsia="Times New Roman" w:cs="Times New Roman"/>
          <w:szCs w:val="24"/>
        </w:rPr>
      </w:pPr>
      <w:r>
        <w:rPr>
          <w:rFonts w:eastAsia="Times New Roman" w:cs="Times New Roman"/>
          <w:szCs w:val="24"/>
        </w:rPr>
        <w:t>Καταθέτω τη συγκεκριμένη νομοτεχνική βελτίωση.</w:t>
      </w:r>
    </w:p>
    <w:p w14:paraId="7E826BCC" w14:textId="77777777" w:rsidR="001246DA" w:rsidRDefault="00D9261F">
      <w:pPr>
        <w:tabs>
          <w:tab w:val="left" w:pos="2820"/>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κ. Ευάγγελος Αποστόλου καταθέτει για τα Πρακτικά την προαναφερθείσα νομοτεχνική βελτίωση, η οποία έχει ως εξής:</w:t>
      </w:r>
    </w:p>
    <w:p w14:paraId="7E826BCD" w14:textId="77777777" w:rsidR="001246DA" w:rsidRDefault="00D9261F">
      <w:pPr>
        <w:tabs>
          <w:tab w:val="left" w:pos="2820"/>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7E826BCE" w14:textId="77777777" w:rsidR="001246DA" w:rsidRDefault="00D9261F">
      <w:pPr>
        <w:tabs>
          <w:tab w:val="left" w:pos="2820"/>
        </w:tabs>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μπει η σελ.120</w:t>
      </w:r>
      <w:r>
        <w:rPr>
          <w:rFonts w:eastAsia="Times New Roman" w:cs="Times New Roman"/>
          <w:szCs w:val="24"/>
        </w:rPr>
        <w:t>)</w:t>
      </w:r>
    </w:p>
    <w:p w14:paraId="7E826BCF" w14:textId="77777777" w:rsidR="001246DA" w:rsidRDefault="00D9261F">
      <w:pPr>
        <w:tabs>
          <w:tab w:val="left" w:pos="2820"/>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7E826BD0" w14:textId="77777777" w:rsidR="001246DA" w:rsidRDefault="00D9261F">
      <w:pPr>
        <w:tabs>
          <w:tab w:val="left" w:pos="2820"/>
        </w:tabs>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να διανεμηθεί</w:t>
      </w:r>
      <w:r>
        <w:rPr>
          <w:rFonts w:eastAsia="Times New Roman" w:cs="Times New Roman"/>
          <w:szCs w:val="24"/>
        </w:rPr>
        <w:t xml:space="preserve"> η νομοτεχνική βελτίωση</w:t>
      </w:r>
      <w:r>
        <w:rPr>
          <w:rFonts w:eastAsia="Times New Roman" w:cs="Times New Roman"/>
          <w:szCs w:val="24"/>
        </w:rPr>
        <w:t xml:space="preserve">. </w:t>
      </w:r>
    </w:p>
    <w:p w14:paraId="7E826BD1" w14:textId="77777777" w:rsidR="001246DA" w:rsidRDefault="00D9261F">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Παπαγγελόπουλος, ο Αναπληρωτής Υπουργός Δικαιοσύνης, για να αναπτύξει την τροπολογία δι’ ολίγον και στη συνέχεια οι υπόλοιποι Υπουργοί.</w:t>
      </w:r>
    </w:p>
    <w:p w14:paraId="7E826BD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7E826BD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Με τη με αριθμό 1062 τροπολογία τροποποιούνται οι παράγραφοι 5, 13,14 και 15 του άρθρου 959 Α του Κώδικα Πολιτικής Δικονομίας, το</w:t>
      </w:r>
      <w:r>
        <w:rPr>
          <w:rFonts w:eastAsia="Times New Roman" w:cs="Times New Roman"/>
          <w:szCs w:val="24"/>
        </w:rPr>
        <w:t xml:space="preserve"> οποίο προστέθηκε με την παράγραφο 6 του άρθρου 59.</w:t>
      </w:r>
    </w:p>
    <w:p w14:paraId="7E826BD4"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E826BD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μισό λεπτό, σας παρακαλώ.</w:t>
      </w:r>
    </w:p>
    <w:p w14:paraId="7E826BD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συνάδελφε, αν έχετε την καλοσύνη, να κάνουμε λίγη ησυχία για να ακούσουμε τις προτεινόμε</w:t>
      </w:r>
      <w:r>
        <w:rPr>
          <w:rFonts w:eastAsia="Times New Roman" w:cs="Times New Roman"/>
          <w:szCs w:val="24"/>
        </w:rPr>
        <w:t>νες τροπολογίες που θα ψηφίσουμε.</w:t>
      </w:r>
    </w:p>
    <w:p w14:paraId="7E826BD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7E826BD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Επίσης, τροπο</w:t>
      </w:r>
      <w:r>
        <w:rPr>
          <w:rFonts w:eastAsia="Times New Roman" w:cs="Times New Roman"/>
          <w:szCs w:val="24"/>
        </w:rPr>
        <w:lastRenderedPageBreak/>
        <w:t xml:space="preserve">ποιούνται το δεύτερο εδάφιο της παραγράφου 3 και το πρώτο εδάφιο της παραγράφου 5 </w:t>
      </w:r>
      <w:r>
        <w:rPr>
          <w:rFonts w:eastAsia="Times New Roman" w:cs="Times New Roman"/>
          <w:szCs w:val="24"/>
        </w:rPr>
        <w:t>του άρθρου 965, καθώς και το πρώτο εδάφιο της παραγράφου 1 του άρθρου 1005 του Κώδικα Πολιτικής Δικονομίας.</w:t>
      </w:r>
    </w:p>
    <w:p w14:paraId="7E826BD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Νομίζω ότι είναι μία ανώδυνη τροπολογία και δεν θα προκαλέσει τις αντιδράσεις της Αντιπολίτευσης. Διότι η αλλαγή η οποία επέρχεται με την </w:t>
      </w:r>
      <w:r>
        <w:rPr>
          <w:rFonts w:eastAsia="Times New Roman" w:cs="Times New Roman"/>
          <w:szCs w:val="24"/>
        </w:rPr>
        <w:t>τροπολογία, συνίσταται στο ότι το τέλος χρήσης των συστημάτων για τη διενέργεια ηλεκτρονικών πλειστηριασμών καταβάλλεται μόνο από τον υπερθεματιστή, ενώ βάσει του ισχύοντος μέχρι σήμερα πλαισίου βάρυνε κάθε υποψήφιο πλειοδότη.</w:t>
      </w:r>
    </w:p>
    <w:p w14:paraId="7E826BD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Για τον λόγο αυτό τροποποιούν</w:t>
      </w:r>
      <w:r>
        <w:rPr>
          <w:rFonts w:eastAsia="Times New Roman" w:cs="Times New Roman"/>
          <w:szCs w:val="24"/>
        </w:rPr>
        <w:t xml:space="preserve">ται και οι σχετικές διατάξεις για την καταβολή του </w:t>
      </w:r>
      <w:proofErr w:type="spellStart"/>
      <w:r>
        <w:rPr>
          <w:rFonts w:eastAsia="Times New Roman" w:cs="Times New Roman"/>
          <w:szCs w:val="24"/>
        </w:rPr>
        <w:t>πλειστηριάσματος</w:t>
      </w:r>
      <w:proofErr w:type="spellEnd"/>
      <w:r>
        <w:rPr>
          <w:rFonts w:eastAsia="Times New Roman" w:cs="Times New Roman"/>
          <w:szCs w:val="24"/>
        </w:rPr>
        <w:t xml:space="preserve">, ώστε πλέον ο υπερθεματιστής να υποχρεούται να καταβάλει μαζί με το </w:t>
      </w:r>
      <w:proofErr w:type="spellStart"/>
      <w:r>
        <w:rPr>
          <w:rFonts w:eastAsia="Times New Roman" w:cs="Times New Roman"/>
          <w:szCs w:val="24"/>
        </w:rPr>
        <w:t>πλειστηρίασμα</w:t>
      </w:r>
      <w:proofErr w:type="spellEnd"/>
      <w:r>
        <w:rPr>
          <w:rFonts w:eastAsia="Times New Roman" w:cs="Times New Roman"/>
          <w:szCs w:val="24"/>
        </w:rPr>
        <w:t xml:space="preserve"> και το τέλος χρήσης. </w:t>
      </w:r>
    </w:p>
    <w:p w14:paraId="7E826BD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ποσό του τέλους χρήσης θα καθοριστεί με υπουργική απόφαση που θα εκδοθεί μετά την</w:t>
      </w:r>
      <w:r>
        <w:rPr>
          <w:rFonts w:eastAsia="Times New Roman" w:cs="Times New Roman"/>
          <w:szCs w:val="24"/>
        </w:rPr>
        <w:t xml:space="preserve"> ψήφιση της παρούσης τροπολογίας εντός των επομένων ημερών. </w:t>
      </w:r>
    </w:p>
    <w:p w14:paraId="7E826BD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Επίσης, ρυθμίζεται ότι ένα μέρος του τέλους χρήσης αποδίδεται στο ΤΑΧΔΙΚ. </w:t>
      </w:r>
    </w:p>
    <w:p w14:paraId="7E826BD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αλλαγή αυτή διασφαλίζεται η απρόσκοπτη συμμετοχή περισσοτέρων πλειοδοτών στον ηλεκτρονικό πλειστηριασμό, η οποία </w:t>
      </w:r>
      <w:r>
        <w:rPr>
          <w:rFonts w:eastAsia="Times New Roman" w:cs="Times New Roman"/>
          <w:szCs w:val="24"/>
        </w:rPr>
        <w:t xml:space="preserve">επιτρέπει μεγαλύτερο </w:t>
      </w:r>
      <w:proofErr w:type="spellStart"/>
      <w:r>
        <w:rPr>
          <w:rFonts w:eastAsia="Times New Roman" w:cs="Times New Roman"/>
          <w:szCs w:val="24"/>
        </w:rPr>
        <w:t>πλειστηρίασμα</w:t>
      </w:r>
      <w:proofErr w:type="spellEnd"/>
      <w:r>
        <w:rPr>
          <w:rFonts w:eastAsia="Times New Roman" w:cs="Times New Roman"/>
          <w:szCs w:val="24"/>
        </w:rPr>
        <w:t xml:space="preserve"> προς όφελος των δανειστών και τελικώς του ίδιου του οφειλέτη.</w:t>
      </w:r>
    </w:p>
    <w:p w14:paraId="7E826BD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Τυχόν ερώτημα για καθυστέρηση της τροπολογίας μπορεί να απαντηθεί ότι βρισκόμαστε εντός του χρονικού πλαισίου, σύμφωνα με την παράγραφο 6 του άρθρου 60 του ν.4</w:t>
      </w:r>
      <w:r>
        <w:rPr>
          <w:rFonts w:eastAsia="Times New Roman" w:cs="Times New Roman"/>
          <w:szCs w:val="24"/>
        </w:rPr>
        <w:t xml:space="preserve">492/2017. Οι παράγραφοι 8 έως 14 ορίζουν ότι τίθεται σε ισχύ από 31 Ιουλίου 2017. </w:t>
      </w:r>
    </w:p>
    <w:p w14:paraId="7E826BD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Αυτά τα αναφέρω προκειμένου να ενημερωθούν εγκαίρως οι ενδιαφερόμενοι, να προσαρμοσθεί το ηλεκτρονικό σύστημα και να εξασφαλιστεί η απρόσκοπτη λειτουργία του.</w:t>
      </w:r>
    </w:p>
    <w:p w14:paraId="7E826BE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r>
        <w:rPr>
          <w:rFonts w:eastAsia="Times New Roman" w:cs="Times New Roman"/>
          <w:szCs w:val="24"/>
        </w:rPr>
        <w:t>πολύ.</w:t>
      </w:r>
    </w:p>
    <w:p w14:paraId="7E826BE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πολύ τον Αναπληρωτή Υπουργό Δικαιοσύνης, Διαφάνειας και Ανθρωπίνων Δικαιωμάτων κ. Παπαγγελόπουλο.</w:t>
      </w:r>
    </w:p>
    <w:p w14:paraId="7E826BE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Τον λόγο έχει ο Υπουργός Εσωτερικών κ. Παναγιώτης Σκουρλέτης, για να αναπτύξει την τροπολογία που αφορά σ</w:t>
      </w:r>
      <w:r>
        <w:rPr>
          <w:rFonts w:eastAsia="Times New Roman" w:cs="Times New Roman"/>
          <w:szCs w:val="24"/>
        </w:rPr>
        <w:t>το υπό συζήτηση νομοσχέδιο.</w:t>
      </w:r>
    </w:p>
    <w:p w14:paraId="7E826BE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ascii="Symbol" w:eastAsia="Times New Roman" w:hAnsi="Symbol" w:cs="Times New Roman"/>
          <w:b/>
          <w:szCs w:val="24"/>
        </w:rPr>
        <w:t></w:t>
      </w:r>
      <w:r>
        <w:rPr>
          <w:rFonts w:eastAsia="Times New Roman" w:cs="Times New Roman"/>
          <w:b/>
          <w:szCs w:val="24"/>
        </w:rPr>
        <w:t xml:space="preserve">(Υπουργός Εσωτερικών): </w:t>
      </w:r>
      <w:r>
        <w:rPr>
          <w:rFonts w:eastAsia="Times New Roman" w:cs="Times New Roman"/>
          <w:szCs w:val="24"/>
        </w:rPr>
        <w:t>Ευχαριστώ, κύριε Πρόεδρε.</w:t>
      </w:r>
    </w:p>
    <w:p w14:paraId="7E826BE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τροπολογία η οποία κατατίθεται έχει ουσιαστικά δύο σκέλη. Το ένα αφορά την υποχρέωση των υποψήφιων Βουλευτών να ενημε</w:t>
      </w:r>
      <w:r>
        <w:rPr>
          <w:rFonts w:eastAsia="Times New Roman" w:cs="Times New Roman"/>
          <w:szCs w:val="24"/>
        </w:rPr>
        <w:t xml:space="preserve">ρώνουν οι ίδιοι για τις δαπάνες απευθείας την Επιτροπή Ελέγχου και όχι τα πιστωτικά ιδρύματα στα οποία ανοίγουν τον αντίστοιχο λογαριασμό. </w:t>
      </w:r>
    </w:p>
    <w:p w14:paraId="7E826BE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δεύτερο σκέλος της τροπολογίας αφορά τα ζητήματα της χρηματοδότησης των κομμάτων. Χωρίς να τροποποιεί την αντίστο</w:t>
      </w:r>
      <w:r>
        <w:rPr>
          <w:rFonts w:eastAsia="Times New Roman" w:cs="Times New Roman"/>
          <w:szCs w:val="24"/>
        </w:rPr>
        <w:t xml:space="preserve">ιχη διάταξη που συμπεριλαμβανόταν στο τελευταίο πολυνομοσχέδιο που ψηφίσαμε στη Βουλή, διευκρινίζει τους όρους του λεγόμενου «ανεκχώρητου ποσού», το οποίο μπορεί να φτάνει μέχρι το 50% της ετήσιας δαπάνης σχετικά με τη δανειοδότηση των κομμάτων. </w:t>
      </w:r>
    </w:p>
    <w:p w14:paraId="7E826BE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Θέλω να π</w:t>
      </w:r>
      <w:r>
        <w:rPr>
          <w:rFonts w:eastAsia="Times New Roman" w:cs="Times New Roman"/>
          <w:szCs w:val="24"/>
        </w:rPr>
        <w:t>ω ότι ουσιαστικά αυτή η τροπολογία βελτιώνει το μέχρι τώρα υφιστάμενο καθεστώς στη δανειοδότηση, διότι το αυξάνει από το 40% στο 50%. Μιλάμε για δάνεια, τα οποία εξυπηρετούνται και προφανώς προκύπτουν ύστερα με ευθύνη και συνεννόηση και από τα αντίστοιχα τ</w:t>
      </w:r>
      <w:r>
        <w:rPr>
          <w:rFonts w:eastAsia="Times New Roman" w:cs="Times New Roman"/>
          <w:szCs w:val="24"/>
        </w:rPr>
        <w:t>ραπεζικά ιδρύματα. Η συγκεκριμένη διάταξη δεν αφορά δάνεια τα οποία δεν εξυπηρετούνται, όπου εκεί το λεγόμενο «ακατάσχετο», όπως θυμόσαστε από το πολυνομοσχέδιο -δεν αναφέρεται εδώ στην τροπολογία- παραμένει στο 10%. Και κρίθηκε αυτό για πολύ συγκεκριμένου</w:t>
      </w:r>
      <w:r>
        <w:rPr>
          <w:rFonts w:eastAsia="Times New Roman" w:cs="Times New Roman"/>
          <w:szCs w:val="24"/>
        </w:rPr>
        <w:t>ς λόγους.</w:t>
      </w:r>
    </w:p>
    <w:p w14:paraId="7E826BE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Ταυτόχρονα θέλω να καταθέσω και μία νομοτεχνική βελτίωση επί της αιτιολογικής, που ακριβώς κινείται στην κατεύθυνση αυτών που σας ανέφερα πριν.</w:t>
      </w:r>
    </w:p>
    <w:p w14:paraId="7E826BE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w:t>
      </w:r>
    </w:p>
    <w:p w14:paraId="7E826BE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Παναγιώτης (Πάνος) Σκουρλέτης καταθέτει για τα Πρακτικά </w:t>
      </w:r>
      <w:r>
        <w:rPr>
          <w:rFonts w:eastAsia="Times New Roman" w:cs="Times New Roman"/>
          <w:szCs w:val="24"/>
        </w:rPr>
        <w:t>την προαναφερθείσα νομοτεχνική βελτίωση, η οποία έχει ως εξής:</w:t>
      </w:r>
    </w:p>
    <w:p w14:paraId="7E826BEA"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7E826BEB"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μπει η σελ.126</w:t>
      </w:r>
      <w:r>
        <w:rPr>
          <w:rFonts w:eastAsia="Times New Roman" w:cs="Times New Roman"/>
          <w:szCs w:val="24"/>
        </w:rPr>
        <w:t>)</w:t>
      </w:r>
    </w:p>
    <w:p w14:paraId="7E826BEC"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7E826BE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Εσωτερικών κ. Παναγιώτη Σκουρλέτη.</w:t>
      </w:r>
    </w:p>
    <w:p w14:paraId="7E826BEE" w14:textId="77777777" w:rsidR="001246DA" w:rsidRDefault="00D9261F">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w:t>
      </w:r>
      <w:r>
        <w:rPr>
          <w:rFonts w:eastAsia="Times New Roman" w:cs="Times New Roman"/>
          <w:szCs w:val="24"/>
        </w:rPr>
        <w:t xml:space="preserve">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 xml:space="preserve">ίθουσας «ΕΛΕΥΘΕΡΙΟΣ ΒΕΝΙΖΕΛΟΣ» και ενημερώθηκαν για την ιστορία του κτηρίου και τον τρόπο οργάνωσης και λειτουργίας της </w:t>
      </w:r>
      <w:r>
        <w:rPr>
          <w:rFonts w:eastAsia="Times New Roman" w:cs="Times New Roman"/>
          <w:szCs w:val="24"/>
        </w:rPr>
        <w:t>Βουλής, τριάντα έξι μαθήτριες και μαθητές και τρεις εκπαιδευτικοί συνοδοί τους από το 2</w:t>
      </w:r>
      <w:r w:rsidRPr="00AC1923">
        <w:rPr>
          <w:rFonts w:eastAsia="Times New Roman" w:cs="Times New Roman"/>
          <w:szCs w:val="24"/>
          <w:vertAlign w:val="superscript"/>
        </w:rPr>
        <w:t>ο</w:t>
      </w:r>
      <w:r>
        <w:rPr>
          <w:rFonts w:eastAsia="Times New Roman" w:cs="Times New Roman"/>
          <w:szCs w:val="24"/>
        </w:rPr>
        <w:t xml:space="preserve"> Δημοτικό Σχολείο </w:t>
      </w:r>
      <w:proofErr w:type="spellStart"/>
      <w:r>
        <w:rPr>
          <w:rFonts w:eastAsia="Times New Roman" w:cs="Times New Roman"/>
          <w:szCs w:val="24"/>
        </w:rPr>
        <w:t>Ληξουρίου</w:t>
      </w:r>
      <w:proofErr w:type="spellEnd"/>
      <w:r>
        <w:rPr>
          <w:rFonts w:eastAsia="Times New Roman" w:cs="Times New Roman"/>
          <w:szCs w:val="24"/>
        </w:rPr>
        <w:t xml:space="preserve">. </w:t>
      </w:r>
    </w:p>
    <w:p w14:paraId="7E826BE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Η Βουλή σ</w:t>
      </w:r>
      <w:r>
        <w:rPr>
          <w:rFonts w:eastAsia="Times New Roman" w:cs="Times New Roman"/>
          <w:szCs w:val="24"/>
        </w:rPr>
        <w:t>ά</w:t>
      </w:r>
      <w:r>
        <w:rPr>
          <w:rFonts w:eastAsia="Times New Roman" w:cs="Times New Roman"/>
          <w:szCs w:val="24"/>
        </w:rPr>
        <w:t>ς καλωσορίζει.</w:t>
      </w:r>
    </w:p>
    <w:p w14:paraId="7E826BF0"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E826BF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Δίνω τον λόγο τώρα στον Υπουργό Οικονομικών κ. Ευκλείδη </w:t>
      </w:r>
      <w:proofErr w:type="spellStart"/>
      <w:r>
        <w:rPr>
          <w:rFonts w:eastAsia="Times New Roman" w:cs="Times New Roman"/>
          <w:szCs w:val="24"/>
        </w:rPr>
        <w:t>Τσακαλώ</w:t>
      </w:r>
      <w:r>
        <w:rPr>
          <w:rFonts w:eastAsia="Times New Roman" w:cs="Times New Roman"/>
          <w:szCs w:val="24"/>
        </w:rPr>
        <w:t>το</w:t>
      </w:r>
      <w:proofErr w:type="spellEnd"/>
      <w:r>
        <w:rPr>
          <w:rFonts w:eastAsia="Times New Roman" w:cs="Times New Roman"/>
          <w:szCs w:val="24"/>
        </w:rPr>
        <w:t xml:space="preserve"> για να μας αναφέρει την αλλαγή στον μηχανισμό του ν.4472/2017 για τη δημοσιονομική προσαρμογή.</w:t>
      </w:r>
    </w:p>
    <w:p w14:paraId="7E826BF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E826BF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ξέρω, κύριε Πρόεδρε, αν οι συνάδελφοι και οι </w:t>
      </w:r>
      <w:proofErr w:type="spellStart"/>
      <w:r>
        <w:rPr>
          <w:rFonts w:eastAsia="Times New Roman" w:cs="Times New Roman"/>
          <w:szCs w:val="24"/>
        </w:rPr>
        <w:t>συναδέλφισσες</w:t>
      </w:r>
      <w:proofErr w:type="spellEnd"/>
      <w:r>
        <w:rPr>
          <w:rFonts w:eastAsia="Times New Roman" w:cs="Times New Roman"/>
          <w:szCs w:val="24"/>
        </w:rPr>
        <w:t xml:space="preserve"> θέλουν να μου δώσουν και πέντε λεπτά για να τους ενημερώσω πού βρισκόμαστε με τη διαπραγμάτευση.</w:t>
      </w:r>
    </w:p>
    <w:p w14:paraId="7E826BF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Νομίζω ότι είναι χρήσιμο. Μπορείτε να έχετε τον χρόνο αυτόν.</w:t>
      </w:r>
    </w:p>
    <w:p w14:paraId="7E826BF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Κυρίες και κύριοι συνάδελφοι, το βασικό που θα πρέπει να εξηγήσουμε είναι γιατί δεν δεχθήκαμε την τελευταία πρόταση, της 22</w:t>
      </w:r>
      <w:r w:rsidRPr="00AC1923">
        <w:rPr>
          <w:rFonts w:eastAsia="Times New Roman" w:cs="Times New Roman"/>
          <w:szCs w:val="24"/>
          <w:vertAlign w:val="superscript"/>
        </w:rPr>
        <w:t>ας</w:t>
      </w:r>
      <w:r>
        <w:rPr>
          <w:rFonts w:eastAsia="Times New Roman" w:cs="Times New Roman"/>
          <w:szCs w:val="24"/>
        </w:rPr>
        <w:t xml:space="preserve"> Μαΐου. Υπήρχαν διάφορες εκδοχές του ανακοινωθέντος.</w:t>
      </w:r>
    </w:p>
    <w:p w14:paraId="7E826BF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βασικό δεν ήταν ότι δεν υπήρχε</w:t>
      </w:r>
      <w:r>
        <w:rPr>
          <w:rFonts w:eastAsia="Times New Roman" w:cs="Times New Roman"/>
          <w:szCs w:val="24"/>
        </w:rPr>
        <w:t xml:space="preserve"> πρόοδος σε αρκετά σημεία. Δηλαδή, και στο σκέλος του χρέους και στο σκέλος της αναπτυξιακής βοήθειας μπορεί </w:t>
      </w:r>
      <w:r>
        <w:rPr>
          <w:rFonts w:eastAsia="Times New Roman" w:cs="Times New Roman"/>
          <w:szCs w:val="24"/>
        </w:rPr>
        <w:lastRenderedPageBreak/>
        <w:t>κάποιος να πει ότι έγιναν βήματα. Δηλαδή, έγιναν συμβιβασμοί για μια πρόταση που θα έδινε ελπίδες στην ελληνική οικονομία να χτίσει πάνω στη στροφή</w:t>
      </w:r>
      <w:r>
        <w:rPr>
          <w:rFonts w:eastAsia="Times New Roman" w:cs="Times New Roman"/>
          <w:szCs w:val="24"/>
        </w:rPr>
        <w:t xml:space="preserve"> που φαίνεται να υπάρχει στην οικονομία.</w:t>
      </w:r>
    </w:p>
    <w:p w14:paraId="7E826BF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βασικό μας πρόβλημα που δεν δεχθήκαμε αυτήν την πρόταση, ήταν ότι εκεί πέρα έλεγε το ΔΝΤ ότι με τα μέτρα που έχουν παρθεί μέχρι τώρα, δεν θεωρεί το ΔΝΤ το χρέος βιώσιμο. Και το έλεγε με άσπρο και μαύρο. Δεν το έλ</w:t>
      </w:r>
      <w:r>
        <w:rPr>
          <w:rFonts w:eastAsia="Times New Roman" w:cs="Times New Roman"/>
          <w:szCs w:val="24"/>
        </w:rPr>
        <w:t>εγε, δηλαδή, σαν υπόνοια. Το έλεγε με πολύ καθαρό τρόπο. Και εμείς θεωρούσαμε ότι ήταν παράξενη η θέση του ΔΝΤ, γιατί όταν διαπραγματεύεσαι ένα πρόγραμμα με μια χώρα και μετά βάζεις στους υπολογισμούς σου 1% ανάπτυξη για σαράντα, πενήντα, χρόνια, γιατί δια</w:t>
      </w:r>
      <w:r>
        <w:rPr>
          <w:rFonts w:eastAsia="Times New Roman" w:cs="Times New Roman"/>
          <w:szCs w:val="24"/>
        </w:rPr>
        <w:t>πραγματεύτηκες ένα τέτοιο πρόγραμμα αν το αποτέλεσμα αυτού του προγράμματος δεν ήταν ή δεν είναι να αυξήσει τους ρυθμούς ανάπτυξης τα επόμενα τριάντα, σαράντα, πενήντα χρόνια;</w:t>
      </w:r>
    </w:p>
    <w:p w14:paraId="7E826BF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Βεβαίως, κάποιος θα μου πει ότι ήταν και μία πίεση προς τους Ευρωπαίους. Όταν έχ</w:t>
      </w:r>
      <w:r>
        <w:rPr>
          <w:rFonts w:eastAsia="Times New Roman" w:cs="Times New Roman"/>
          <w:szCs w:val="24"/>
        </w:rPr>
        <w:t>εις τόσο χαμηλή ανάπτυξη, καταλαβαίνετε ότι πρέπει να δοθεί περισσότερη ελάφρυνση του χρέους για να γίνει βιώσιμο.</w:t>
      </w:r>
    </w:p>
    <w:p w14:paraId="7E826BF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στρατηγική της Κυβέρνησης από τότε -το είπε και ο Πρόεδρος της Βουλής, το είπαν και άλλοι ομιλητές, το είπα κι εγώ στη σύντομη, πρώτη μου π</w:t>
      </w:r>
      <w:r>
        <w:rPr>
          <w:rFonts w:eastAsia="Times New Roman" w:cs="Times New Roman"/>
          <w:szCs w:val="24"/>
        </w:rPr>
        <w:t>αρέμβαση- είναι πολυδιάστατη. Παλεύουμε να υπάρχουν περισσότερες εγ</w:t>
      </w:r>
      <w:r>
        <w:rPr>
          <w:rFonts w:eastAsia="Times New Roman" w:cs="Times New Roman"/>
          <w:szCs w:val="24"/>
        </w:rPr>
        <w:lastRenderedPageBreak/>
        <w:t>γυήσεις για την αναπτυξιακή μας πολιτική και για τη χρηματοδότηση της αναπτυξιακής πολιτικής. Όπως ξέρετε, όταν έχετε ένα δείκτη που είναι χρέος δια την ανάπτυξη, ένας τρόπος να γίνει βιώσι</w:t>
      </w:r>
      <w:r>
        <w:rPr>
          <w:rFonts w:eastAsia="Times New Roman" w:cs="Times New Roman"/>
          <w:szCs w:val="24"/>
        </w:rPr>
        <w:t>μο το χρέος είναι το ΑΕΠ να αυξάνει πολύ, δηλαδή να αυξάνει ο παρονομαστής, και, άρα, το κλάσμα να μειώνεται. Άρα, ο ένας πυλώνας είναι αυτός.</w:t>
      </w:r>
    </w:p>
    <w:p w14:paraId="7E826BFA"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δεύτερος πυλώνας είναι να πιέσουμε για περισσότερη σαφήνεια όσον αφορά στα μέτρα που θα πάρουν οι Ευρωπαίοι στο</w:t>
      </w:r>
      <w:r>
        <w:rPr>
          <w:rFonts w:eastAsia="Times New Roman" w:cs="Times New Roman"/>
          <w:szCs w:val="24"/>
        </w:rPr>
        <w:t xml:space="preserve"> τέλος του </w:t>
      </w:r>
      <w:r>
        <w:rPr>
          <w:rFonts w:eastAsia="Times New Roman" w:cs="Times New Roman"/>
          <w:szCs w:val="24"/>
        </w:rPr>
        <w:t>π</w:t>
      </w:r>
      <w:r>
        <w:rPr>
          <w:rFonts w:eastAsia="Times New Roman" w:cs="Times New Roman"/>
          <w:szCs w:val="24"/>
        </w:rPr>
        <w:t xml:space="preserve">ρογράμματος, δηλαδή είτε να σπρώξουν πίσω την πληρωμή των επιτοκίων, είτε να αυξήσουν τον μέσο όρο ωρίμανσης των ελληνικών ομολόγων, ειδικά στο μεγάλο κομμάτι -το </w:t>
      </w:r>
      <w:r>
        <w:rPr>
          <w:rFonts w:eastAsia="Times New Roman" w:cs="Times New Roman"/>
          <w:szCs w:val="24"/>
          <w:lang w:val="en-US"/>
        </w:rPr>
        <w:t>EFSF</w:t>
      </w:r>
      <w:r>
        <w:rPr>
          <w:rFonts w:eastAsia="Times New Roman" w:cs="Times New Roman"/>
          <w:szCs w:val="24"/>
        </w:rPr>
        <w:t xml:space="preserve">- του χρέους μας. </w:t>
      </w:r>
      <w:r>
        <w:rPr>
          <w:rFonts w:eastAsia="Times New Roman" w:cs="Times New Roman"/>
          <w:szCs w:val="24"/>
          <w:lang w:val="en-US"/>
        </w:rPr>
        <w:t>K</w:t>
      </w:r>
      <w:r>
        <w:rPr>
          <w:rFonts w:eastAsia="Times New Roman" w:cs="Times New Roman"/>
          <w:szCs w:val="24"/>
        </w:rPr>
        <w:t xml:space="preserve">αι το ανακοινωθέν που θα βγει από αυτό θα πρέπει να είναι </w:t>
      </w:r>
      <w:r>
        <w:rPr>
          <w:rFonts w:eastAsia="Times New Roman" w:cs="Times New Roman"/>
          <w:szCs w:val="24"/>
        </w:rPr>
        <w:t xml:space="preserve">ένα ανακοινωθέν που, όπως λέμε, έχει καθαρή λύση και δίνει την προοπτική μέσω του QE να μπορέσει κανείς μετά να έχει πρόσβαση στις αγορές. Διότι, όπως είπαμε στην </w:t>
      </w:r>
      <w:proofErr w:type="spellStart"/>
      <w:r>
        <w:rPr>
          <w:rFonts w:eastAsia="Times New Roman" w:cs="Times New Roman"/>
          <w:szCs w:val="24"/>
        </w:rPr>
        <w:t>πρωτομιλία</w:t>
      </w:r>
      <w:proofErr w:type="spellEnd"/>
      <w:r>
        <w:rPr>
          <w:rFonts w:eastAsia="Times New Roman" w:cs="Times New Roman"/>
          <w:szCs w:val="24"/>
        </w:rPr>
        <w:t xml:space="preserve"> μας, η βασική στρατηγική της Κυβέρνησης είναι να βγούμε από το </w:t>
      </w:r>
      <w:r>
        <w:rPr>
          <w:rFonts w:eastAsia="Times New Roman" w:cs="Times New Roman"/>
          <w:szCs w:val="24"/>
        </w:rPr>
        <w:t>π</w:t>
      </w:r>
      <w:r>
        <w:rPr>
          <w:rFonts w:eastAsia="Times New Roman" w:cs="Times New Roman"/>
          <w:szCs w:val="24"/>
        </w:rPr>
        <w:t xml:space="preserve">ρόγραμμα. Και για </w:t>
      </w:r>
      <w:r>
        <w:rPr>
          <w:rFonts w:eastAsia="Times New Roman" w:cs="Times New Roman"/>
          <w:szCs w:val="24"/>
        </w:rPr>
        <w:t xml:space="preserve">να βγει κανείς από το </w:t>
      </w:r>
      <w:r>
        <w:rPr>
          <w:rFonts w:eastAsia="Times New Roman" w:cs="Times New Roman"/>
          <w:szCs w:val="24"/>
        </w:rPr>
        <w:t>π</w:t>
      </w:r>
      <w:r>
        <w:rPr>
          <w:rFonts w:eastAsia="Times New Roman" w:cs="Times New Roman"/>
          <w:szCs w:val="24"/>
        </w:rPr>
        <w:t xml:space="preserve">ρόγραμμα, πρέπει να μπορεί να πείσει τις αγορές. Άρα, νομίζω ότι καταλαβαίνετε όλοι τη σημασία. </w:t>
      </w:r>
    </w:p>
    <w:p w14:paraId="7E826BFB"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είναι η στρατηγική. Νομίζω ότι έχετε καταλάβει όλοι και όλες ότι γίνονται σοβαρές συζητήσεις σε όλα τα επίπεδα. </w:t>
      </w:r>
    </w:p>
    <w:p w14:paraId="7E826BFC"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Πρέπει να σας πω ό</w:t>
      </w:r>
      <w:r>
        <w:rPr>
          <w:rFonts w:eastAsia="Times New Roman" w:cs="Times New Roman"/>
          <w:szCs w:val="24"/>
        </w:rPr>
        <w:t xml:space="preserve">τι η εικόνα που δημιουργήθηκε στον ελληνικό λαό στις 23 και 24 Μαΐου από σχεδόν το σύνολο του Τύπου στην Ελλάδα -άρα, </w:t>
      </w:r>
      <w:r>
        <w:rPr>
          <w:rFonts w:eastAsia="Times New Roman" w:cs="Times New Roman"/>
          <w:szCs w:val="24"/>
        </w:rPr>
        <w:lastRenderedPageBreak/>
        <w:t>αυτή ήταν εκμεταλλεύσιμη από τις δυνάμεις της Αντιπολίτευσης- δεν είχε καμμία, μα καμμία σχέση με τον διεθνή Τύπο. Καμμία! Σας προκαλώ όλο</w:t>
      </w:r>
      <w:r>
        <w:rPr>
          <w:rFonts w:eastAsia="Times New Roman" w:cs="Times New Roman"/>
          <w:szCs w:val="24"/>
        </w:rPr>
        <w:t>υς και όλες να πάτε να διαβάσετε τις σημαντικότερες βρετανικές, γαλλικές, αμερικάνικες, γερμανικές, ιταλικές εφημερίδες και να δείτε τι έγραφαν στις 23 και 24 Μαΐου, σε ποιον καταλόγιζαν την ευθύνη που δεν υπήρχε καλή λύση, σε ποιους έδιναν επαίνους για τη</w:t>
      </w:r>
      <w:r>
        <w:rPr>
          <w:rFonts w:eastAsia="Times New Roman" w:cs="Times New Roman"/>
          <w:szCs w:val="24"/>
        </w:rPr>
        <w:t xml:space="preserve"> στάση τους και να δείτε αν αυτό έχει κάποια σχέση με αυτό που γράφτηκε ως κύρια κατεύθυνση από τα ελληνικά μέσα. </w:t>
      </w:r>
    </w:p>
    <w:p w14:paraId="7E826BFD"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Τούτων δοθέντων, νομίζω ότι σας εξήγησα ποια είναι η στρατηγική της Κυβέρνησης. </w:t>
      </w:r>
    </w:p>
    <w:p w14:paraId="7E826BFE"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τροπολογία που εγώ εισηγούμαι, πραγματικά δεν νομίζω ότι χ</w:t>
      </w:r>
      <w:r>
        <w:rPr>
          <w:rFonts w:eastAsia="Times New Roman" w:cs="Times New Roman"/>
          <w:szCs w:val="24"/>
        </w:rPr>
        <w:t>ρειάζεται παραπάνω από πέντε δευτερόλεπτα για να σας την εξηγήσω. Εκεί που στην αιτιολογική λέει ότι αν χρειαστεί -που δεν το πιστεύει κανένας στην ελληνική Κυβέρνηση και κανένας και στους ευρωπαϊκούς θεσμούς- να έρθει μπροστά το αφορολόγητο, αντί να είναι</w:t>
      </w:r>
      <w:r>
        <w:rPr>
          <w:rFonts w:eastAsia="Times New Roman" w:cs="Times New Roman"/>
          <w:szCs w:val="24"/>
        </w:rPr>
        <w:t xml:space="preserve"> κατά ακριβή αναλογία, θα είναι κατ’ αναλογία. Νομίζω ότι δεν αλλάζει τίποτα στην ουσία. Νομίζω ότι είναι </w:t>
      </w:r>
      <w:r>
        <w:rPr>
          <w:rFonts w:eastAsia="Times New Roman" w:cs="Times New Roman"/>
          <w:szCs w:val="24"/>
          <w:lang w:val="en-US"/>
        </w:rPr>
        <w:t>control</w:t>
      </w:r>
      <w:r>
        <w:rPr>
          <w:rFonts w:eastAsia="Times New Roman" w:cs="Times New Roman"/>
          <w:szCs w:val="24"/>
        </w:rPr>
        <w:t xml:space="preserve"> </w:t>
      </w:r>
      <w:r>
        <w:rPr>
          <w:rFonts w:eastAsia="Times New Roman" w:cs="Times New Roman"/>
          <w:szCs w:val="24"/>
          <w:lang w:val="en-US"/>
        </w:rPr>
        <w:t>freaks</w:t>
      </w:r>
      <w:r>
        <w:rPr>
          <w:rFonts w:eastAsia="Times New Roman" w:cs="Times New Roman"/>
          <w:szCs w:val="24"/>
        </w:rPr>
        <w:t xml:space="preserve"> -δεν ξέρω πώς να το πω σε καλά ελληνικά, δεν με βοηθάει κανένας να το μεταφράσω αυτό- και πως πολλοί από τους θεσμούς έχουν μια πολύ με</w:t>
      </w:r>
      <w:r>
        <w:rPr>
          <w:rFonts w:eastAsia="Times New Roman" w:cs="Times New Roman"/>
          <w:szCs w:val="24"/>
        </w:rPr>
        <w:t xml:space="preserve">γάλη εμμονή στο να προσέχουν κάθε λεπτομέρεια. Δεν νομίζω ότι χρειάζεται να ειπωθεί κάτι παραπάνω από αυτό. </w:t>
      </w:r>
    </w:p>
    <w:p w14:paraId="7E826BFF"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E826C00"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κύριε Υπουργέ. </w:t>
      </w:r>
    </w:p>
    <w:p w14:paraId="7E826C01"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και η κ. Έφη </w:t>
      </w:r>
      <w:proofErr w:type="spellStart"/>
      <w:r>
        <w:rPr>
          <w:rFonts w:eastAsia="Times New Roman" w:cs="Times New Roman"/>
          <w:szCs w:val="24"/>
        </w:rPr>
        <w:t>Αχτσιόγλου</w:t>
      </w:r>
      <w:proofErr w:type="spellEnd"/>
      <w:r>
        <w:rPr>
          <w:rFonts w:eastAsia="Times New Roman" w:cs="Times New Roman"/>
          <w:szCs w:val="24"/>
        </w:rPr>
        <w:t xml:space="preserve">, Υπουργός Εργασίας, Κοινωνικής Ασφάλισης και Κοινωνικής Αλληλεγγύης, για το κομμάτι των συνταξιοδοτικών ρυθμίσεων και τις συλλογικές διαπραγματεύσεις. </w:t>
      </w:r>
    </w:p>
    <w:p w14:paraId="7E826C02"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7E826C03"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w:t>
      </w:r>
      <w:r>
        <w:rPr>
          <w:rFonts w:eastAsia="Times New Roman" w:cs="Times New Roman"/>
          <w:b/>
          <w:szCs w:val="24"/>
        </w:rPr>
        <w:t xml:space="preserve">ργασίας, Κοινωνικής Ασφάλισης και Κοινωνικής Αλληλεγγύης): </w:t>
      </w:r>
      <w:r>
        <w:rPr>
          <w:rFonts w:eastAsia="Times New Roman" w:cs="Times New Roman"/>
          <w:szCs w:val="24"/>
        </w:rPr>
        <w:t xml:space="preserve">Κυρίες και κύριοι Βουλευτές, βρισκόμαστε μια εβδομάδα πριν από τη συνεδρίαση του κρίσιμου </w:t>
      </w:r>
      <w:proofErr w:type="spellStart"/>
      <w:r>
        <w:rPr>
          <w:rFonts w:eastAsia="Times New Roman" w:cs="Times New Roman"/>
          <w:szCs w:val="24"/>
          <w:lang w:val="en-US"/>
        </w:rPr>
        <w:t>Eurogroup</w:t>
      </w:r>
      <w:proofErr w:type="spellEnd"/>
      <w:r>
        <w:rPr>
          <w:rFonts w:eastAsia="Times New Roman" w:cs="Times New Roman"/>
          <w:szCs w:val="24"/>
        </w:rPr>
        <w:t>, το οποίο θα έχει ως έργο να συζητήσει και να αποσαφηνίσει τα μεσοπρόθεσμα μέτρα ελάφρυνσης του χ</w:t>
      </w:r>
      <w:r>
        <w:rPr>
          <w:rFonts w:eastAsia="Times New Roman" w:cs="Times New Roman"/>
          <w:szCs w:val="24"/>
        </w:rPr>
        <w:t xml:space="preserve">ρέους, ζήτημα το οποίο είναι κομβικής σημασίας για την πορεία της χώρας και της οικονομίας. </w:t>
      </w:r>
    </w:p>
    <w:p w14:paraId="7E826C04"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πλευρά μας έχουμε ξεκαθαρίσει ότι δεν μπορούμε πλέον να προχωρήσουμε με ασάφειες. Σας εξήγησε ο Υπουργός των Οικονομικών γιατί το τελευταίο σχέδιο της δήλω</w:t>
      </w:r>
      <w:r>
        <w:rPr>
          <w:rFonts w:eastAsia="Times New Roman" w:cs="Times New Roman"/>
          <w:szCs w:val="24"/>
        </w:rPr>
        <w:t xml:space="preserve">σης του </w:t>
      </w:r>
      <w:proofErr w:type="spellStart"/>
      <w:r>
        <w:rPr>
          <w:rFonts w:eastAsia="Times New Roman" w:cs="Times New Roman"/>
          <w:szCs w:val="24"/>
          <w:lang w:val="en-US"/>
        </w:rPr>
        <w:t>Eurogroup</w:t>
      </w:r>
      <w:proofErr w:type="spellEnd"/>
      <w:r>
        <w:rPr>
          <w:rFonts w:eastAsia="Times New Roman" w:cs="Times New Roman"/>
          <w:szCs w:val="24"/>
        </w:rPr>
        <w:t xml:space="preserve"> δεν έγινε αποδεκτό από την πλευρά μας. Ήταν ένα σχέδιο το οποίο θεωρούσαμε ότι δεν είχε την απαραίτητη σαφήνεια και δεν έδινε τον απαραίτητο χώρο και διάδρομο στην ελληνική οικονομία να εμπεδώσει την ανάκαμψη που σημειώνει το τελευταίο χρ</w:t>
      </w:r>
      <w:r>
        <w:rPr>
          <w:rFonts w:eastAsia="Times New Roman" w:cs="Times New Roman"/>
          <w:szCs w:val="24"/>
        </w:rPr>
        <w:t xml:space="preserve">ονικό </w:t>
      </w:r>
      <w:r>
        <w:rPr>
          <w:rFonts w:eastAsia="Times New Roman" w:cs="Times New Roman"/>
          <w:szCs w:val="24"/>
        </w:rPr>
        <w:lastRenderedPageBreak/>
        <w:t>διάστημα. Είναι μια ανάκαμψη που -παρεμπιπτόντως να το πω- αποτυπώνεται και στην αγορά εργασίας, διότι είδαμε τους δείκτες της ανεργίας να έχουν πέσει στο 22,5%. Είδαμε, όμως, και από το Σύστημα ΕΡΓΑΝΗ να έχουμε ρεκόρ δεκαπενταετίας στη δημιουργία νέ</w:t>
      </w:r>
      <w:r>
        <w:rPr>
          <w:rFonts w:eastAsia="Times New Roman" w:cs="Times New Roman"/>
          <w:szCs w:val="24"/>
        </w:rPr>
        <w:t>ων θέσεων εργασίας στον ιδιωτικό τομέα. Μιλάμε για περισσότερες από διακόσιες χιλιάδες θέσεις εργασίας στο πρώτο πεντάμηνο του 2017.</w:t>
      </w:r>
    </w:p>
    <w:p w14:paraId="7E826C05"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Τούτων δοθέντων, σήμερα φέρνουμε συγκεκριμένες τροπολογίες, με τις οποίες ολοκληρώνονται πλέον και τυπικά τα </w:t>
      </w:r>
      <w:proofErr w:type="spellStart"/>
      <w:r>
        <w:rPr>
          <w:rFonts w:eastAsia="Times New Roman" w:cs="Times New Roman"/>
          <w:szCs w:val="24"/>
        </w:rPr>
        <w:t>προαπαιτούμενα</w:t>
      </w:r>
      <w:proofErr w:type="spellEnd"/>
      <w:r>
        <w:rPr>
          <w:rFonts w:eastAsia="Times New Roman" w:cs="Times New Roman"/>
          <w:szCs w:val="24"/>
        </w:rPr>
        <w:t xml:space="preserve"> της δεύτερης αξιολόγησης, ώστε να μην έχει πια κανένας εκ των δανειστών και εκ των θεσμών οποιαδήποτε προσχηματική δικαιολογία για να πετάξει το μπαλάκι στην ελληνική Κυβέρνηση και να πει ότι κάτι δεν έχει υλοποιηθεί, για να μην έχουν κανένα πρόσχημα να μ</w:t>
      </w:r>
      <w:r>
        <w:rPr>
          <w:rFonts w:eastAsia="Times New Roman" w:cs="Times New Roman"/>
          <w:szCs w:val="24"/>
        </w:rPr>
        <w:t xml:space="preserve">η συζητήσουν αυτά που πρέπει να συζητηθούν, δηλαδή τα μεσοπρόθεσμα μέτρα για τη ρύθμιση του δημοσίου χρέους. </w:t>
      </w:r>
    </w:p>
    <w:p w14:paraId="7E826C0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Αυτά που καταθέτουμε σήμερα από την πλευρά του Υπουργείου Εργασίας είναι τα εξής:</w:t>
      </w:r>
    </w:p>
    <w:p w14:paraId="7E826C0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πρώτη τροπολογία είναι ουσιώδης. Αφορά το πάγωμα των συντάξεων</w:t>
      </w:r>
      <w:r>
        <w:rPr>
          <w:rFonts w:eastAsia="Times New Roman" w:cs="Times New Roman"/>
          <w:szCs w:val="24"/>
        </w:rPr>
        <w:t xml:space="preserve"> για το 2022. Να θυμίσω ότι με τον νόμο που ψηφίστηκε πρόσφατα, η θετική αναπροσαρμογή των συντάξεων, που προβλέπεται στον ν.4387/2016, πάγωνε μέχρι το 2021. Αυτό το πάγωμα θα επεκταθεί για μία ακόμη χρονιά. Δεν πρόκειται για περικοπή. Είναι πάγωμα στην αύ</w:t>
      </w:r>
      <w:r>
        <w:rPr>
          <w:rFonts w:eastAsia="Times New Roman" w:cs="Times New Roman"/>
          <w:szCs w:val="24"/>
        </w:rPr>
        <w:t xml:space="preserve">ξηση των συντάξεων για </w:t>
      </w:r>
      <w:r>
        <w:rPr>
          <w:rFonts w:eastAsia="Times New Roman" w:cs="Times New Roman"/>
          <w:szCs w:val="24"/>
        </w:rPr>
        <w:lastRenderedPageBreak/>
        <w:t xml:space="preserve">μία χρονιά. Είναι ένα μέτρο το οποίο έρχεται στη Βουλή, διότι η επίτευξη των πρωτογενών πλεονασμάτων ύψους 3,5% του ΑΕΠ, όπως αποσαφηνίστηκε στο τελευταίο </w:t>
      </w:r>
      <w:proofErr w:type="spellStart"/>
      <w:r>
        <w:rPr>
          <w:rFonts w:eastAsia="Times New Roman" w:cs="Times New Roman"/>
          <w:szCs w:val="24"/>
          <w:lang w:val="en-US"/>
        </w:rPr>
        <w:t>Eurogroup</w:t>
      </w:r>
      <w:proofErr w:type="spellEnd"/>
      <w:r>
        <w:rPr>
          <w:rFonts w:eastAsia="Times New Roman" w:cs="Times New Roman"/>
          <w:szCs w:val="24"/>
        </w:rPr>
        <w:t>, θα πρέπει να διατηρηθεί μέχρι και το 2022. Άρα, ήταν αναγκαίο να υπ</w:t>
      </w:r>
      <w:r>
        <w:rPr>
          <w:rFonts w:eastAsia="Times New Roman" w:cs="Times New Roman"/>
          <w:szCs w:val="24"/>
        </w:rPr>
        <w:t>άρξει αυτή η ρύθμιση προκειμένου να μην μπορεί κυρίως το Διεθνές Νομισματικό Ταμείο να πει ότι δεν επιτυγχάνεται το πρωτογενές πλεόνασμα, σύμφωνα ακόμα και με τις δικές του ρυθμίσεις.</w:t>
      </w:r>
    </w:p>
    <w:p w14:paraId="7E826C0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δεύτερη τροπολογία είναι αμιγώς νομοτεχνική. Υπενθυμίζω ότι στο ζήτημα</w:t>
      </w:r>
      <w:r>
        <w:rPr>
          <w:rFonts w:eastAsia="Times New Roman" w:cs="Times New Roman"/>
          <w:szCs w:val="24"/>
        </w:rPr>
        <w:t xml:space="preserve"> των συλλογικών διαπραγματεύσεων, με τον νόμο που ψηφίστηκε πρόσφατα, οι δύο αρχές, αυτή της ευνοϊκότερης ρύθμισης και αυτή της επεκτασιμότητας, αποσυνδέθηκαν από το </w:t>
      </w:r>
      <w:r>
        <w:rPr>
          <w:rFonts w:eastAsia="Times New Roman" w:cs="Times New Roman"/>
          <w:szCs w:val="24"/>
        </w:rPr>
        <w:t>Μ</w:t>
      </w:r>
      <w:r>
        <w:rPr>
          <w:rFonts w:eastAsia="Times New Roman" w:cs="Times New Roman"/>
          <w:szCs w:val="24"/>
        </w:rPr>
        <w:t xml:space="preserve">εσοπρόθεσμο Πλαίσιο Δημοσιονομικής Στρατηγικής -η αναστολή τους ήταν συνδεδεμένη με αυτό </w:t>
      </w:r>
      <w:r>
        <w:rPr>
          <w:rFonts w:eastAsia="Times New Roman" w:cs="Times New Roman"/>
          <w:szCs w:val="24"/>
        </w:rPr>
        <w:t xml:space="preserve">και άρα ήταν επ’ </w:t>
      </w:r>
      <w:proofErr w:type="spellStart"/>
      <w:r>
        <w:rPr>
          <w:rFonts w:eastAsia="Times New Roman" w:cs="Times New Roman"/>
          <w:szCs w:val="24"/>
        </w:rPr>
        <w:t>αόριστον</w:t>
      </w:r>
      <w:proofErr w:type="spellEnd"/>
      <w:r>
        <w:rPr>
          <w:rFonts w:eastAsia="Times New Roman" w:cs="Times New Roman"/>
          <w:szCs w:val="24"/>
        </w:rPr>
        <w:t xml:space="preserve">- και ορίστηκε ότι η αναστολή τους θα διαρκέσει έως το τέλος του τρέχοντος Προγράμματος Οικονομικής Προσαρμογής, δηλαδή τον Αύγουστο του 2018. Αυτή είναι η ουσία της διάταξης, η οποία δεν αλλάζει. Νομοτεχνικά η φράση «…όσο διαρκεί </w:t>
      </w:r>
      <w:r>
        <w:rPr>
          <w:rFonts w:eastAsia="Times New Roman" w:cs="Times New Roman"/>
          <w:szCs w:val="24"/>
        </w:rPr>
        <w:t>το μεσοπρόθεσμο πλαίσιο» αντικαθίσταται με τη φράση «…έως το τέλος του προγράμματος». Ουσιαστικά επαναλαμβάνουμε όλη τη διάταξη, αλλά ως προς το περιεχόμενο θα δείτε ότι και στην αιτιολογική έκθεση η ημερομηνία για το τέλος της αναστολής παραμένει εκεί, δη</w:t>
      </w:r>
      <w:r>
        <w:rPr>
          <w:rFonts w:eastAsia="Times New Roman" w:cs="Times New Roman"/>
          <w:szCs w:val="24"/>
        </w:rPr>
        <w:t>λαδή την 20</w:t>
      </w:r>
      <w:r w:rsidRPr="00E75972">
        <w:rPr>
          <w:rFonts w:eastAsia="Times New Roman" w:cs="Times New Roman"/>
          <w:szCs w:val="24"/>
          <w:vertAlign w:val="superscript"/>
        </w:rPr>
        <w:t>η</w:t>
      </w:r>
      <w:r>
        <w:rPr>
          <w:rFonts w:eastAsia="Times New Roman" w:cs="Times New Roman"/>
          <w:szCs w:val="24"/>
        </w:rPr>
        <w:t xml:space="preserve">  Αυγούστου του 2018. </w:t>
      </w:r>
    </w:p>
    <w:p w14:paraId="7E826C0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Με την ευκαιρία της σημερινής συζήτησης, να κάνω μόνο μία παρένθεση για να πω ότι το αμέσως επόμενο διάστημα θα ακολουθήσει περαιτέρω διαβούλευση με τους κοινωνικούς εταίρους για το ζήτημα των συνδικαλιστικών αδειών και τ</w:t>
      </w:r>
      <w:r>
        <w:rPr>
          <w:rFonts w:eastAsia="Times New Roman" w:cs="Times New Roman"/>
          <w:szCs w:val="24"/>
        </w:rPr>
        <w:t>ον εκσυγχρονισμό της σχετικής νομοθεσίας. Στις τελευταίες αλλαγές υπήρξαν επιμέρους διαφοροποιήσεις από τους κοινωνικούς εταίρους, οι οποίες είναι χρήσιμο να εκλείψουν μέσα από τον διάλογο. Αυτό δεν αφορά τη σημερινή συζήτηση, αλλά έπρεπε να ενημερώσω το Σ</w:t>
      </w:r>
      <w:r>
        <w:rPr>
          <w:rFonts w:eastAsia="Times New Roman" w:cs="Times New Roman"/>
          <w:szCs w:val="24"/>
        </w:rPr>
        <w:t>ώμα.</w:t>
      </w:r>
    </w:p>
    <w:p w14:paraId="7E826C0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Επομένως, με τις τροπολογίες που καταθέτουμε και σήμερα, ολοκληρώνουμε το σύνολο των </w:t>
      </w:r>
      <w:proofErr w:type="spellStart"/>
      <w:r>
        <w:rPr>
          <w:rFonts w:eastAsia="Times New Roman" w:cs="Times New Roman"/>
          <w:szCs w:val="24"/>
        </w:rPr>
        <w:t>προαπαιτούμενων</w:t>
      </w:r>
      <w:proofErr w:type="spellEnd"/>
      <w:r>
        <w:rPr>
          <w:rFonts w:eastAsia="Times New Roman" w:cs="Times New Roman"/>
          <w:szCs w:val="24"/>
        </w:rPr>
        <w:t xml:space="preserve"> για τη δεύτερη αξιολόγηση. Είναι προφανές ότι η Ελλάδα έχει τηρήσει τα συμφωνηθέντα, έχει υλοποιήσει όλες τις δεσμεύσεις της και έχει κάνει ήδη περισσ</w:t>
      </w:r>
      <w:r>
        <w:rPr>
          <w:rFonts w:eastAsia="Times New Roman" w:cs="Times New Roman"/>
          <w:szCs w:val="24"/>
        </w:rPr>
        <w:t>ότερα από όσα όφειλε να κάνει για να μην θέσει σε κίνδυνο την ολοκλήρωση του προγράμματος. Είναι η σειρά πια των δανειστών και των εταίρων μας να κάνουν αυτά που οφείλουν, αυτά που είναι η νομική, η ηθική και η πολιτική τους υποχρέωση, για τη ρύθμιση του ε</w:t>
      </w:r>
      <w:r>
        <w:rPr>
          <w:rFonts w:eastAsia="Times New Roman" w:cs="Times New Roman"/>
          <w:szCs w:val="24"/>
        </w:rPr>
        <w:t>λληνικού χρέους.</w:t>
      </w:r>
    </w:p>
    <w:p w14:paraId="7E826C0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826C0C"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6C0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την Υπουργό Εργασίας, Κοινωνικής Ασφάλισης και Κοινωνικής Αλληλεγγύης κ. Έφη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7E826C0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Με την παρουσίασή της ολοκληρώθηκε η </w:t>
      </w:r>
      <w:r>
        <w:rPr>
          <w:rFonts w:eastAsia="Times New Roman" w:cs="Times New Roman"/>
          <w:szCs w:val="24"/>
        </w:rPr>
        <w:t>παρουσίαση των τροπολογιών επί του νομοσχεδίου που συζητούμε.</w:t>
      </w:r>
    </w:p>
    <w:p w14:paraId="7E826C0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Αρχίζουμε με τον κατάλογο των εισηγητών και των ειδικών αγορητών. Ο χρόνος, όπως είπαμε, είναι δεκαπέντε λεπτά. </w:t>
      </w:r>
    </w:p>
    <w:p w14:paraId="7E826C1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κ. Σταύρος </w:t>
      </w:r>
      <w:proofErr w:type="spellStart"/>
      <w:r>
        <w:rPr>
          <w:rFonts w:eastAsia="Times New Roman" w:cs="Times New Roman"/>
          <w:szCs w:val="24"/>
        </w:rPr>
        <w:t>Αραχωβίτης</w:t>
      </w:r>
      <w:proofErr w:type="spellEnd"/>
      <w:r>
        <w:rPr>
          <w:rFonts w:eastAsia="Times New Roman" w:cs="Times New Roman"/>
          <w:szCs w:val="24"/>
        </w:rPr>
        <w:t>, για να τοποθετηθεί εκ</w:t>
      </w:r>
      <w:r>
        <w:rPr>
          <w:rFonts w:eastAsia="Times New Roman" w:cs="Times New Roman"/>
          <w:szCs w:val="24"/>
        </w:rPr>
        <w:t xml:space="preserve"> μέρους του ΣΥΡΙΖΑ για το υπό συζήτηση νομοσχέδιο και τις τροπολογίες που το συνοδεύουν.</w:t>
      </w:r>
    </w:p>
    <w:p w14:paraId="7E826C1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Ευχαριστώ πολύ, κύριε Πρόεδρε.</w:t>
      </w:r>
    </w:p>
    <w:p w14:paraId="7E826C1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υπό συζήτηση σχέδιο νόμου, όπως τροποποιήθηκε με τη νομοτεχνική βελτίωση την οποία</w:t>
      </w:r>
      <w:r>
        <w:rPr>
          <w:rFonts w:eastAsia="Times New Roman" w:cs="Times New Roman"/>
          <w:szCs w:val="24"/>
        </w:rPr>
        <w:t xml:space="preserve"> κατέθεσε ο κύριος Υπουργός, που είναι η κύρωση πλέον της τροποποιημένης </w:t>
      </w:r>
      <w:r>
        <w:rPr>
          <w:rFonts w:eastAsia="Times New Roman" w:cs="Times New Roman"/>
          <w:szCs w:val="24"/>
        </w:rPr>
        <w:t>σ</w:t>
      </w:r>
      <w:r>
        <w:rPr>
          <w:rFonts w:eastAsia="Times New Roman" w:cs="Times New Roman"/>
          <w:szCs w:val="24"/>
        </w:rPr>
        <w:t>υμφωνίας για την «Ίδρυση της Γενικής Επιτροπής Αλιείας για τη Μεσόγειο, συνταξιοδοτικές ρυθμίσεις του δημοσίου και άλλες διατάξεις», προστέθηκαν οι γνωστές πέντε τροπολογίες τις οποί</w:t>
      </w:r>
      <w:r>
        <w:rPr>
          <w:rFonts w:eastAsia="Times New Roman" w:cs="Times New Roman"/>
          <w:szCs w:val="24"/>
        </w:rPr>
        <w:t xml:space="preserve">ες εισηγήθηκαν η κυρία και οι κύριοι Υπουργοί και έκανε αποδεκτές ο αρμόδιος Υπουργός Αγροτικής Ανάπτυξης. </w:t>
      </w:r>
    </w:p>
    <w:p w14:paraId="7E826C1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πέντε τροπολογίες οι οποίες είναι απαραίτητο να ψηφιστούν σήμερα, προκειμένου να ολοκληρωθούν οι </w:t>
      </w:r>
      <w:proofErr w:type="spellStart"/>
      <w:r>
        <w:rPr>
          <w:rFonts w:eastAsia="Times New Roman" w:cs="Times New Roman"/>
          <w:szCs w:val="24"/>
        </w:rPr>
        <w:t>προαπαιτούμενες</w:t>
      </w:r>
      <w:proofErr w:type="spellEnd"/>
      <w:r>
        <w:rPr>
          <w:rFonts w:eastAsia="Times New Roman" w:cs="Times New Roman"/>
          <w:szCs w:val="24"/>
        </w:rPr>
        <w:t xml:space="preserve"> δράσεις για την ολοκλ</w:t>
      </w:r>
      <w:r>
        <w:rPr>
          <w:rFonts w:eastAsia="Times New Roman" w:cs="Times New Roman"/>
          <w:szCs w:val="24"/>
        </w:rPr>
        <w:t xml:space="preserve">ήρωση της δεύτερης αξιολόγησης και η επίτευξη συμφωνίας στο προσεχές </w:t>
      </w:r>
      <w:proofErr w:type="spellStart"/>
      <w:r>
        <w:rPr>
          <w:rFonts w:eastAsia="Times New Roman" w:cs="Times New Roman"/>
          <w:szCs w:val="24"/>
          <w:lang w:val="en-US"/>
        </w:rPr>
        <w:t>Eurogroup</w:t>
      </w:r>
      <w:proofErr w:type="spellEnd"/>
      <w:r>
        <w:rPr>
          <w:rFonts w:eastAsia="Times New Roman" w:cs="Times New Roman"/>
          <w:szCs w:val="24"/>
        </w:rPr>
        <w:t xml:space="preserve"> της επόμενης εβδομάδας. </w:t>
      </w:r>
    </w:p>
    <w:p w14:paraId="7E826C1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Αναγνωρίζοντας ότι ο τρόπος εισαγωγής τροπολογιών σε σχέδια νόμου που αφορούν κυρώσεις δεν είναι ο ενδεδειγμένος τρόπος νομοθέτησης, θα πρέπει να λάβουμ</w:t>
      </w:r>
      <w:r>
        <w:rPr>
          <w:rFonts w:eastAsia="Times New Roman" w:cs="Times New Roman"/>
          <w:szCs w:val="24"/>
        </w:rPr>
        <w:t>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πριν αρχίσουμε την ξιφούλκηση κριτικής, ότι τα τελευταία οκτώ χρόνια η χώρα δεν βιώνει μια κανονικότητα. Και αυτή η απώλεια της κανονικότητας δεν είναι ευθύνη της παρούσας Κυβέρνησης. Είναι το ΠΑΣΟΚ και η Νέα Δημοκρατία που έβαλαν τη χώρα στην </w:t>
      </w:r>
      <w:r>
        <w:rPr>
          <w:rFonts w:eastAsia="Times New Roman" w:cs="Times New Roman"/>
          <w:szCs w:val="24"/>
        </w:rPr>
        <w:t>περιπέτεια των μνημονίων, αλλά είναι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Ανεξαρτήτων Ελλήνων αυτή που θα την βγάλει από την περιπέτειά της. </w:t>
      </w:r>
    </w:p>
    <w:p w14:paraId="7E826C1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Να θυμηθούμε τη νομοθέτηση των προηγούμενων χρόνων, μέχρι το 2014, με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όπου νομοθετούνταν </w:t>
      </w:r>
      <w:proofErr w:type="spellStart"/>
      <w:r>
        <w:rPr>
          <w:rFonts w:eastAsia="Times New Roman" w:cs="Times New Roman"/>
          <w:szCs w:val="24"/>
        </w:rPr>
        <w:t>προαπαιτούμενα</w:t>
      </w:r>
      <w:proofErr w:type="spellEnd"/>
      <w:r>
        <w:rPr>
          <w:rFonts w:eastAsia="Times New Roman" w:cs="Times New Roman"/>
          <w:szCs w:val="24"/>
        </w:rPr>
        <w:t xml:space="preserve"> τα οποία δεν περνούσαν καν από τη Βουλή. Περνούσαν μετά από ένα μεγάλο χρονικό διάστημα μόνο για την επικύρωσή τους, χωρίς να υπάρξει πριν την ψήφιση και την εφαρμογή τους καμ</w:t>
      </w:r>
      <w:r>
        <w:rPr>
          <w:rFonts w:eastAsia="Times New Roman" w:cs="Times New Roman"/>
          <w:szCs w:val="24"/>
        </w:rPr>
        <w:t>μ</w:t>
      </w:r>
      <w:r>
        <w:rPr>
          <w:rFonts w:eastAsia="Times New Roman" w:cs="Times New Roman"/>
          <w:szCs w:val="24"/>
        </w:rPr>
        <w:t xml:space="preserve">ία συζήτηση επί της ουσίας. </w:t>
      </w:r>
    </w:p>
    <w:p w14:paraId="7E826C1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Όμως, στο σημείο αυτό θα πρέπει να α</w:t>
      </w:r>
      <w:r>
        <w:rPr>
          <w:rFonts w:eastAsia="Times New Roman" w:cs="Times New Roman"/>
          <w:szCs w:val="24"/>
        </w:rPr>
        <w:t xml:space="preserve">ναφερθώ συνοπτικά στην ουσία του παρόντος σχεδίου νόμου πριν αναφερθώ αναλυτικότερα στις τροπολογίες. </w:t>
      </w:r>
    </w:p>
    <w:p w14:paraId="7E826C1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Η Γενική Επιτροπή Αλιείας για τη Μεσόγειο την κύρωση της οποίας καλούμαστε σήμερα να ψηφίσουμε δεν αποτελεί ένα νέο θεσμό, αλλά μια προσπάθεια βελτίωσης </w:t>
      </w:r>
      <w:r>
        <w:rPr>
          <w:rFonts w:eastAsia="Times New Roman" w:cs="Times New Roman"/>
          <w:szCs w:val="24"/>
        </w:rPr>
        <w:t xml:space="preserve">του Γενικού Συμβουλίου Αλιείας για τη Μεσόγειο, το οποίο ήδη υπάρχει από το 1952. </w:t>
      </w:r>
    </w:p>
    <w:p w14:paraId="7E826C1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Τότε, στο πλαίσιο της Διεθνούς Οργάνωσης Τροφίμων και Γεωργίας του ΟΗΕ, η Ελλάδα, η Γιουγκοσλαβία, η Ιταλία, η Γαλλία, η Βρετανία, ο Λίβανος και η Τουρκία συμφώνησαν στη σύσ</w:t>
      </w:r>
      <w:r>
        <w:rPr>
          <w:rFonts w:eastAsia="Times New Roman" w:cs="Times New Roman"/>
          <w:szCs w:val="24"/>
        </w:rPr>
        <w:t xml:space="preserve">ταση του εν λόγω </w:t>
      </w:r>
      <w:r>
        <w:rPr>
          <w:rFonts w:eastAsia="Times New Roman" w:cs="Times New Roman"/>
          <w:szCs w:val="24"/>
        </w:rPr>
        <w:t>σ</w:t>
      </w:r>
      <w:r>
        <w:rPr>
          <w:rFonts w:eastAsia="Times New Roman" w:cs="Times New Roman"/>
          <w:szCs w:val="24"/>
        </w:rPr>
        <w:t xml:space="preserve">υμβουλίου, καθήκον του οποίου θα ήταν η προαγωγή της ανάπτυξης, της διατήρησης, της ορθολογικής διαχείρισης και αξιοποίησης των έμβιων θαλάσσιων ειδών στην περιοχή της Μεσογείου, αλλά και των παρακείμενων θαλασσών. </w:t>
      </w:r>
    </w:p>
    <w:p w14:paraId="7E826C1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Στοχεύοντας, λοιπόν, σ</w:t>
      </w:r>
      <w:r>
        <w:rPr>
          <w:rFonts w:eastAsia="Times New Roman" w:cs="Times New Roman"/>
          <w:szCs w:val="24"/>
        </w:rPr>
        <w:t xml:space="preserve">την αύξηση της αποτελεσματικότητας του θεσμού, πενήντα χρόνια μετά την ίδρυση της </w:t>
      </w:r>
      <w:r>
        <w:rPr>
          <w:rFonts w:eastAsia="Times New Roman" w:cs="Times New Roman"/>
          <w:szCs w:val="24"/>
        </w:rPr>
        <w:t>ε</w:t>
      </w:r>
      <w:r>
        <w:rPr>
          <w:rFonts w:eastAsia="Times New Roman" w:cs="Times New Roman"/>
          <w:szCs w:val="24"/>
        </w:rPr>
        <w:t xml:space="preserve">πιτροπής πραγματοποιήθηκε διετής διαδικασία αξιολόγησης των επιδόσεών της και προσδιορίστηκαν αναγκαίες τροποποιήσεις στη συμφωνία. </w:t>
      </w:r>
    </w:p>
    <w:p w14:paraId="7E826C1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Μετά από διαπραγματεύσεις μεταξύ των κρα</w:t>
      </w:r>
      <w:r>
        <w:rPr>
          <w:rFonts w:eastAsia="Times New Roman" w:cs="Times New Roman"/>
          <w:szCs w:val="24"/>
        </w:rPr>
        <w:t xml:space="preserve">τών-μελών της </w:t>
      </w:r>
      <w:r>
        <w:rPr>
          <w:rFonts w:eastAsia="Times New Roman" w:cs="Times New Roman"/>
          <w:szCs w:val="24"/>
        </w:rPr>
        <w:t>ε</w:t>
      </w:r>
      <w:r>
        <w:rPr>
          <w:rFonts w:eastAsia="Times New Roman" w:cs="Times New Roman"/>
          <w:szCs w:val="24"/>
        </w:rPr>
        <w:t xml:space="preserve">πιτροπής, οι οποίες έλαβαν χώρα στην Αθήνα, η αναθεωρημένη συμφωνία υιοθετήθηκε από την </w:t>
      </w:r>
      <w:r>
        <w:rPr>
          <w:rFonts w:eastAsia="Times New Roman" w:cs="Times New Roman"/>
          <w:szCs w:val="24"/>
        </w:rPr>
        <w:t>ε</w:t>
      </w:r>
      <w:r>
        <w:rPr>
          <w:rFonts w:eastAsia="Times New Roman" w:cs="Times New Roman"/>
          <w:szCs w:val="24"/>
        </w:rPr>
        <w:t xml:space="preserve">πιτροπή, εγκρίθηκε από το Συμβούλιο του Διεθνούς Οργανισμού Τροφίμων και Γεωργίας και τέθηκε σε ισχύ το 2014. </w:t>
      </w:r>
    </w:p>
    <w:p w14:paraId="7E826C1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Στόχος της συμφωνίας είναι η διασφάλιση τ</w:t>
      </w:r>
      <w:r>
        <w:rPr>
          <w:rFonts w:eastAsia="Times New Roman" w:cs="Times New Roman"/>
          <w:szCs w:val="24"/>
        </w:rPr>
        <w:t xml:space="preserve">ης βιώσιμης διαχείρισης σε βιολογικό, κοινωνικό, οικονομικό και περιβαλλοντικό επίπεδο των έμβιων θαλασσίων πόρων, καθώς και η βιώσιμη ανάπτυξη στις υδατοκαλλιέργειες, φιλόδοξος στόχος και περισσότερο επίκαιρος από ποτέ σήμερα, δεδομένου ότι τα </w:t>
      </w:r>
      <w:proofErr w:type="spellStart"/>
      <w:r>
        <w:rPr>
          <w:rFonts w:eastAsia="Times New Roman" w:cs="Times New Roman"/>
          <w:szCs w:val="24"/>
        </w:rPr>
        <w:t>ιχθυαποθέμα</w:t>
      </w:r>
      <w:r>
        <w:rPr>
          <w:rFonts w:eastAsia="Times New Roman" w:cs="Times New Roman"/>
          <w:szCs w:val="24"/>
        </w:rPr>
        <w:t>τα</w:t>
      </w:r>
      <w:proofErr w:type="spellEnd"/>
      <w:r>
        <w:rPr>
          <w:rFonts w:eastAsia="Times New Roman" w:cs="Times New Roman"/>
          <w:szCs w:val="24"/>
        </w:rPr>
        <w:t xml:space="preserve"> ελαττώνονται δραματικά, ενώ η κλιματική αλλαγή επιβάλλει βίαια την εισαγωγή και εγκατάσταση ξενικών ειδών στις θάλασσές μας, εκτοπίζοντας τα ντόπια είδη. </w:t>
      </w:r>
    </w:p>
    <w:p w14:paraId="7E826C1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Οι δραστηριότητες της </w:t>
      </w:r>
      <w:r>
        <w:rPr>
          <w:rFonts w:eastAsia="Times New Roman" w:cs="Times New Roman"/>
          <w:szCs w:val="24"/>
        </w:rPr>
        <w:t>ε</w:t>
      </w:r>
      <w:r>
        <w:rPr>
          <w:rFonts w:eastAsia="Times New Roman" w:cs="Times New Roman"/>
          <w:szCs w:val="24"/>
        </w:rPr>
        <w:t>πιτροπής επεκτείνονται σε τομείς όπως η έγκριση πολυετών σχεδίων διαχείριση</w:t>
      </w:r>
      <w:r>
        <w:rPr>
          <w:rFonts w:eastAsia="Times New Roman" w:cs="Times New Roman"/>
          <w:szCs w:val="24"/>
        </w:rPr>
        <w:t>ς, η ανάληψη δράσεων για την πάταξη της παράνομης και άναρχης αλιείας, η διασφάλιση συλλογής και διάδοσης δεδομένων πληροφοριών, καθώς και η ανάπτυξη δραστηριοτήτων εκπαίδευσης και κατάρτισης όπως περιγράφονται αναλυτικά στο άρθρο 8 της παρούσας συμφωνίας.</w:t>
      </w:r>
      <w:r>
        <w:rPr>
          <w:rFonts w:eastAsia="Times New Roman" w:cs="Times New Roman"/>
          <w:szCs w:val="24"/>
        </w:rPr>
        <w:t xml:space="preserve"> </w:t>
      </w:r>
    </w:p>
    <w:p w14:paraId="7E826C1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ε</w:t>
      </w:r>
      <w:r>
        <w:rPr>
          <w:rFonts w:eastAsia="Times New Roman" w:cs="Times New Roman"/>
          <w:szCs w:val="24"/>
        </w:rPr>
        <w:t xml:space="preserve">πιτροπή διαθέτει αξιόλογο προϋπολογισμό ανεξάρτητο, τον οποίο μπορεί να διαχειρίζεται με σχετική ευελιξία για την υλοποίηση των στόχων και των σκοπών της. </w:t>
      </w:r>
    </w:p>
    <w:p w14:paraId="7E826C1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Θεωρώ, λοιπόν, ότι η υπερψήφιση του σχεδίου νόμου για την κύρωση της συμφωνίας πρέπει να</w:t>
      </w:r>
      <w:r>
        <w:rPr>
          <w:rFonts w:eastAsia="Times New Roman" w:cs="Times New Roman"/>
          <w:szCs w:val="24"/>
        </w:rPr>
        <w:t xml:space="preserve"> είναι καθολική απ’ όλα τα κόμματα της παρούσας Βουλής, καθώς μόνο οφέλη μπορούν να προκύψουν για τη χώρα μας. </w:t>
      </w:r>
    </w:p>
    <w:p w14:paraId="7E826C1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τώρα τις εισαγόμενες τροπολογίες, η πρώτη τροπολογία, με γενικό αριθμό 1058 και ειδικό 64 του Υπουργείου Οικονομικών, αφορά στην </w:t>
      </w:r>
      <w:proofErr w:type="spellStart"/>
      <w:r>
        <w:rPr>
          <w:rFonts w:eastAsia="Times New Roman" w:cs="Times New Roman"/>
          <w:szCs w:val="24"/>
        </w:rPr>
        <w:t>επαν</w:t>
      </w:r>
      <w:r>
        <w:rPr>
          <w:rFonts w:eastAsia="Times New Roman" w:cs="Times New Roman"/>
          <w:szCs w:val="24"/>
        </w:rPr>
        <w:t>αδιατύπωση</w:t>
      </w:r>
      <w:proofErr w:type="spellEnd"/>
      <w:r>
        <w:rPr>
          <w:rFonts w:eastAsia="Times New Roman" w:cs="Times New Roman"/>
          <w:szCs w:val="24"/>
        </w:rPr>
        <w:t xml:space="preserve"> του πρώτου εδαφίου της παραγράφου 2 του άρθρου 15 του ν.4472/2017. </w:t>
      </w:r>
    </w:p>
    <w:p w14:paraId="7E826C2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w:t>
      </w:r>
      <w:proofErr w:type="spellStart"/>
      <w:r>
        <w:rPr>
          <w:rFonts w:eastAsia="Times New Roman" w:cs="Times New Roman"/>
          <w:szCs w:val="24"/>
        </w:rPr>
        <w:t>επαναδιατύπωση</w:t>
      </w:r>
      <w:proofErr w:type="spellEnd"/>
      <w:r>
        <w:rPr>
          <w:rFonts w:eastAsia="Times New Roman" w:cs="Times New Roman"/>
          <w:szCs w:val="24"/>
        </w:rPr>
        <w:t xml:space="preserve"> η οποία στην πραγματικότητα δεν μεταβάλλει την ουσία τη ρύθμισης που θεσπίστηκε, όμως αυτή κρίνεται αναγκαία για λόγους σαφέστερης διατύπωσης κα</w:t>
      </w:r>
      <w:r>
        <w:rPr>
          <w:rFonts w:eastAsia="Times New Roman" w:cs="Times New Roman"/>
          <w:szCs w:val="24"/>
        </w:rPr>
        <w:t xml:space="preserve">ι ασφάλειας δικαίου. Είναι αναγκαία προκειμένου να διατυπωθούν σαφέστερα οι προϋποθέσεις και η διαδικασία υπό τις οποίες μπορούν να γίνουν οι αναγκαίες προσαρμογές στο άρθρο 10 του εν λόγω νόμου, στην περίπτωση </w:t>
      </w:r>
      <w:proofErr w:type="spellStart"/>
      <w:r>
        <w:rPr>
          <w:rFonts w:eastAsia="Times New Roman" w:cs="Times New Roman"/>
          <w:szCs w:val="24"/>
        </w:rPr>
        <w:t>εμπροσθοβαρούς</w:t>
      </w:r>
      <w:proofErr w:type="spellEnd"/>
      <w:r>
        <w:rPr>
          <w:rFonts w:eastAsia="Times New Roman" w:cs="Times New Roman"/>
          <w:szCs w:val="24"/>
        </w:rPr>
        <w:t xml:space="preserve"> εφαρμογής, που προβλέπεται στο</w:t>
      </w:r>
      <w:r>
        <w:rPr>
          <w:rFonts w:eastAsia="Times New Roman" w:cs="Times New Roman"/>
          <w:szCs w:val="24"/>
        </w:rPr>
        <w:t xml:space="preserve"> πρώτο εδάφιο της ίδιας παραγράφου 2. Επίσης, σύμφωνα με την έκθεση του Γενικού Λογιστηρίου του Κράτους δεν προκαλούνται δημοσιονομικές επιπτώσεις στον προϋπολογισμό. </w:t>
      </w:r>
    </w:p>
    <w:p w14:paraId="7E826C2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δεύτερη τροπολογία είναι η με γενικό αριθμό 1054 και ειδικό 65 του Υπουργείου Εργασίας</w:t>
      </w:r>
      <w:r>
        <w:rPr>
          <w:rFonts w:eastAsia="Times New Roman" w:cs="Times New Roman"/>
          <w:szCs w:val="24"/>
        </w:rPr>
        <w:t xml:space="preserve"> που αφορά τις ελεύθερες συλλογικές διαπραγματεύσεις. Με την προτεινόμενη τροπολογία ορίζεται σαφέστερα -φραστική </w:t>
      </w:r>
      <w:proofErr w:type="spellStart"/>
      <w:r>
        <w:rPr>
          <w:rFonts w:eastAsia="Times New Roman" w:cs="Times New Roman"/>
          <w:szCs w:val="24"/>
        </w:rPr>
        <w:t>επαναδιατύπωση</w:t>
      </w:r>
      <w:proofErr w:type="spellEnd"/>
      <w:r>
        <w:rPr>
          <w:rFonts w:eastAsia="Times New Roman" w:cs="Times New Roman"/>
          <w:szCs w:val="24"/>
        </w:rPr>
        <w:t xml:space="preserve"> στην πραγματικότητα είναι- ότι ως το τέλος του προγράμματος οικονομικής πολιτικής ισχύει η διάταξη της παραγράφου 2 του άρθρου </w:t>
      </w:r>
      <w:r>
        <w:rPr>
          <w:rFonts w:eastAsia="Times New Roman" w:cs="Times New Roman"/>
          <w:szCs w:val="24"/>
        </w:rPr>
        <w:t xml:space="preserve">10 του ν.1876/1990, ενώ η αναστολή των διατάξεων των παραγράφων 2 και 3 του </w:t>
      </w:r>
      <w:r>
        <w:rPr>
          <w:rFonts w:eastAsia="Times New Roman" w:cs="Times New Roman"/>
          <w:szCs w:val="24"/>
        </w:rPr>
        <w:lastRenderedPageBreak/>
        <w:t xml:space="preserve">άρθρου 11 του ιδίου νόμου επίσης ισχύει μέχρι τότε. Δηλαδή, στην ουσία αναδιατυπώνεται, αντικαθίσταται η διατύπωση «όσο διαρκεί η εφαρμογή του </w:t>
      </w:r>
      <w:proofErr w:type="spellStart"/>
      <w:r>
        <w:rPr>
          <w:rFonts w:eastAsia="Times New Roman" w:cs="Times New Roman"/>
          <w:szCs w:val="24"/>
        </w:rPr>
        <w:t>Μεσοπροθέσμου</w:t>
      </w:r>
      <w:proofErr w:type="spellEnd"/>
      <w:r>
        <w:rPr>
          <w:rFonts w:eastAsia="Times New Roman" w:cs="Times New Roman"/>
          <w:szCs w:val="24"/>
        </w:rPr>
        <w:t xml:space="preserve"> Πλαισίου Δημοσιονομικής</w:t>
      </w:r>
      <w:r>
        <w:rPr>
          <w:rFonts w:eastAsia="Times New Roman" w:cs="Times New Roman"/>
          <w:szCs w:val="24"/>
        </w:rPr>
        <w:t xml:space="preserve"> Πολιτικής», για να είμαστε ξεκάθαροι, με τη διατύπωση «του προγράμματος οικονομικής πολιτικής».</w:t>
      </w:r>
    </w:p>
    <w:p w14:paraId="7E826C2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Με την προτεινόμενη διάταξη καθίσταται πλέον σαφέστερη η επαναφορά σε ισχύ της αρχής της ευνοϊκότερης ρύθμισης και ειδικότερα σε περίπτωση συρροής κλαδικής συλ</w:t>
      </w:r>
      <w:r>
        <w:rPr>
          <w:rFonts w:eastAsia="Times New Roman" w:cs="Times New Roman"/>
          <w:szCs w:val="24"/>
        </w:rPr>
        <w:t>λογικής σύμβασης εργασίας με επιχειρησιακή εφαρμόζεται το ευνοϊκότερο για τον εργαζόμενο. Αναστρέφεται έτσι η απορρύθμιση του συστήματος συλλογικών διαπραγματεύσεων που έγινε με τις παρεμβάσεις του ν.4024/2011, με ιδιαίτερα αρνητικές συνέπειες τόσο για του</w:t>
      </w:r>
      <w:r>
        <w:rPr>
          <w:rFonts w:eastAsia="Times New Roman" w:cs="Times New Roman"/>
          <w:szCs w:val="24"/>
        </w:rPr>
        <w:t>ς εργαζόμενους όσο και για την κοινωνία και την εθνική οικονομία. Είναι ένας νόμος ο οποίος πραγματικά διέλυσε τις εργασιακές σχέσεις.</w:t>
      </w:r>
    </w:p>
    <w:p w14:paraId="7E826C2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1060 και ειδικό 66 του Υπουργείου Εργασίας, επίσης, αφορά στην τροποποίηση συνταξιοδοτικών </w:t>
      </w:r>
      <w:r>
        <w:rPr>
          <w:rFonts w:eastAsia="Times New Roman" w:cs="Times New Roman"/>
          <w:szCs w:val="24"/>
        </w:rPr>
        <w:t>διατάξεων. Συγκεκριμένα, εισηγείται τη μετάθεση κατά ένα έτος ακόμα, μέχρι την 1-1-2023 δηλαδή, την έναρξη της αναπροσαρμογής των κύριων συντάξεων. Η ωφέλεια των συνταξιούχων από την αναμενόμενη ανάπτυξη της οικονομίας της χώρας στην αύξηση του ΑΕΠ αναβάλλ</w:t>
      </w:r>
      <w:r>
        <w:rPr>
          <w:rFonts w:eastAsia="Times New Roman" w:cs="Times New Roman"/>
          <w:szCs w:val="24"/>
        </w:rPr>
        <w:t xml:space="preserve">εται για έναν ακόμη χρόνο, προκειμένου όμως να εξοικονομηθούν πόροι για ένα επιπλέον έτος, οι οποίοι θα κατευθυνθούν </w:t>
      </w:r>
      <w:r>
        <w:rPr>
          <w:rFonts w:eastAsia="Times New Roman" w:cs="Times New Roman"/>
          <w:szCs w:val="24"/>
        </w:rPr>
        <w:lastRenderedPageBreak/>
        <w:t>στην κάλυψη άλλων κοινωνικών αναγκών, τις οποίες δυστυχώς έχει ανάγκη η χειμαζόμενη ελληνική κοινωνία.</w:t>
      </w:r>
    </w:p>
    <w:p w14:paraId="7E826C2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Ταυτόχρονα, αποτελεί και συνταγματικ</w:t>
      </w:r>
      <w:r>
        <w:rPr>
          <w:rFonts w:eastAsia="Times New Roman" w:cs="Times New Roman"/>
          <w:szCs w:val="24"/>
        </w:rPr>
        <w:t>ή υποχρέωση της Κυβέρνησης η προστασία του κοινωνικού και ασφαλιστικού συστήματος της χώρας και είναι η μόνη τροπολογία η οποία πραγματικά παράγει δημοσιονομικό αποτέλεσμα υπέρ του κρατικού προϋπολογισμού.</w:t>
      </w:r>
    </w:p>
    <w:p w14:paraId="7E826C2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1061 και ειδικό 67 τ</w:t>
      </w:r>
      <w:r>
        <w:rPr>
          <w:rFonts w:eastAsia="Times New Roman" w:cs="Times New Roman"/>
          <w:szCs w:val="24"/>
        </w:rPr>
        <w:t>ου Υπουργείου Εσωτερικών αφορά στην τροποποίηση διατάξεων για τη χρηματοδότηση των κομμάτων και των υποψηφίων. Συγκεκριμένα, επιβάλλεται πλέον η γνωστοποίηση του ανοίγματος λογαριασμών του υποψηφίου από τον ίδιο στην επιτροπή ελέγχου αντί του πιστωτικού ιδ</w:t>
      </w:r>
      <w:r>
        <w:rPr>
          <w:rFonts w:eastAsia="Times New Roman" w:cs="Times New Roman"/>
          <w:szCs w:val="24"/>
        </w:rPr>
        <w:t>ρύματος που ίσχυε μέχρι τώρα. Επίσης τίθεται περιορισμός -και εδώ είναι το σημαντικό- στο ύψος της κρατικής επιχορήγησης που μπορεί να τεθεί προς εγγύηση προκειμένου ένα κόμμα να συνάψει δάνειο. Τίθεται έλεγχος και περιορισμός στα φαινόμενα του παρελθόντος</w:t>
      </w:r>
      <w:r>
        <w:rPr>
          <w:rFonts w:eastAsia="Times New Roman" w:cs="Times New Roman"/>
          <w:szCs w:val="24"/>
        </w:rPr>
        <w:t xml:space="preserve">, όπου η κρατική επιχορήγηση </w:t>
      </w:r>
      <w:proofErr w:type="spellStart"/>
      <w:r>
        <w:rPr>
          <w:rFonts w:eastAsia="Times New Roman" w:cs="Times New Roman"/>
          <w:szCs w:val="24"/>
        </w:rPr>
        <w:t>ετίθετο</w:t>
      </w:r>
      <w:proofErr w:type="spellEnd"/>
      <w:r>
        <w:rPr>
          <w:rFonts w:eastAsia="Times New Roman" w:cs="Times New Roman"/>
          <w:szCs w:val="24"/>
        </w:rPr>
        <w:t xml:space="preserve"> ως εγγύηση δύο και τρεις φορές για τη σύναψη διαφορετικών δανείων σε διαφορετικά χρηματοπιστωτικά ιδρύματα.</w:t>
      </w:r>
    </w:p>
    <w:p w14:paraId="7E826C2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Τέλος, η τροπολογία με γενικό αριθμό 1062 και ειδικό 68 του Υπουργείου Δικαιοσύνης αφορά στην τροποποίηση </w:t>
      </w:r>
      <w:r>
        <w:rPr>
          <w:rFonts w:eastAsia="Times New Roman" w:cs="Times New Roman"/>
          <w:szCs w:val="24"/>
        </w:rPr>
        <w:t xml:space="preserve">ορισμένων διατάξεων του Κώδικα Ποινικής Δικονομίας σχετικά με τους ηλεκτρονικούς πλειστηριασμούς. Η </w:t>
      </w:r>
      <w:r>
        <w:rPr>
          <w:rFonts w:eastAsia="Times New Roman" w:cs="Times New Roman"/>
          <w:szCs w:val="24"/>
        </w:rPr>
        <w:lastRenderedPageBreak/>
        <w:t>εν λόγω τροπολογία δεν εισάγει νέο τέλος, αλλά διευκρινίζει ότι το υφιστάμενο τέλος χρήσης συστημάτων για τη διενέργεια των ηλεκτρονικών πλειστηριασμών κατα</w:t>
      </w:r>
      <w:r>
        <w:rPr>
          <w:rFonts w:eastAsia="Times New Roman" w:cs="Times New Roman"/>
          <w:szCs w:val="24"/>
        </w:rPr>
        <w:t>βάλλεται από τον υπερθεματιστή. Προσαρμόζεται, επίσης, στο περιεχόμενο της υπουργικής απόφασης που ακολουθεί για τον καθορισμό των ειδικότερων όρων λειτουργίας των συστημάτων.</w:t>
      </w:r>
    </w:p>
    <w:p w14:paraId="7E826C2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νομοθέτηση των ανωτέρω τροπολογιών αποτελεί ένα </w:t>
      </w:r>
      <w:r>
        <w:rPr>
          <w:rFonts w:eastAsia="Times New Roman" w:cs="Times New Roman"/>
          <w:szCs w:val="24"/>
        </w:rPr>
        <w:t xml:space="preserve">τελευταίο βήμα προκειμένου να ολοκληρωθεί η λίστα με τα </w:t>
      </w:r>
      <w:proofErr w:type="spellStart"/>
      <w:r>
        <w:rPr>
          <w:rFonts w:eastAsia="Times New Roman" w:cs="Times New Roman"/>
          <w:szCs w:val="24"/>
        </w:rPr>
        <w:t>προαπαιτούμενα</w:t>
      </w:r>
      <w:proofErr w:type="spellEnd"/>
      <w:r>
        <w:rPr>
          <w:rFonts w:eastAsia="Times New Roman" w:cs="Times New Roman"/>
          <w:szCs w:val="24"/>
        </w:rPr>
        <w:t xml:space="preserve"> σημεία για την ολοκλήρωση της αξιολόγησης. Μετά το σημείο αυτό η ελληνική πλευρά θα έχει πλέον εκπληρώσει τις υποχρεώσεις της σχετικά με τις απαιτήσεις του προγράμματος. Πέραν αυτού, εί</w:t>
      </w:r>
      <w:r>
        <w:rPr>
          <w:rFonts w:eastAsia="Times New Roman" w:cs="Times New Roman"/>
          <w:szCs w:val="24"/>
        </w:rPr>
        <w:t>ναι πλέον στην πλευρά των πιστωτών και εταίρων μας να πράξουν τις δικές τους υποχρεώσεις, να προχωρήσουν στην απόφαση για εκταμίευση της προβλεπόμενης δόσης και να συζητήσουν εποικοδομητικά και αποφασιστικά για τη διευθέτηση του ζητήματος του ελληνικού χρέ</w:t>
      </w:r>
      <w:r>
        <w:rPr>
          <w:rFonts w:eastAsia="Times New Roman" w:cs="Times New Roman"/>
          <w:szCs w:val="24"/>
        </w:rPr>
        <w:t>ους και την ένταξη της χώρας στο Πρόγραμμα Ποσοτικής Χαλάρωσης.</w:t>
      </w:r>
    </w:p>
    <w:p w14:paraId="7E826C2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ώρα των αποφάσεων ήρθε και δικαιολογία δεν υπάρχει για κανέναν. Η αναβλητικότητα και η παράταση της εκκρεμότητας δεν κάνει καλό στην ελληνική οικονομία και αυτό το γνωρίζουν άπαντες. Τώρα πο</w:t>
      </w:r>
      <w:r>
        <w:rPr>
          <w:rFonts w:eastAsia="Times New Roman" w:cs="Times New Roman"/>
          <w:szCs w:val="24"/>
        </w:rPr>
        <w:t xml:space="preserve">υ πραγματικά έχουμε τα πρώτα σημάδια πραγματικής ανάκαμψης, τώρα που για πρώτη φορά οι θυσίες του ελληνικού λαού που μετά από τόσα χρόνια φαίνεται ότι επιτέλους </w:t>
      </w:r>
      <w:r>
        <w:rPr>
          <w:rFonts w:eastAsia="Times New Roman" w:cs="Times New Roman"/>
          <w:szCs w:val="24"/>
        </w:rPr>
        <w:lastRenderedPageBreak/>
        <w:t>αποδίδουν, κανένας –μα, κανένας- δεν έχει το δικαίωμα να σταθεί εμπόδιο. Είναι η πρώτη φορά που</w:t>
      </w:r>
      <w:r>
        <w:rPr>
          <w:rFonts w:eastAsia="Times New Roman" w:cs="Times New Roman"/>
          <w:szCs w:val="24"/>
        </w:rPr>
        <w:t xml:space="preserve"> φαίνεται να είμαστε τόσο κοντά στην επίτευξη μιας πραγματικής συμφωνίας για τη διευθέτηση του ζητήματος του ελληνικού χρέους, όχι πιστοποιητικών βιωσιμότητας αλλά πραγματικής διευθέτησης. </w:t>
      </w:r>
    </w:p>
    <w:p w14:paraId="7E826C2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w:t>
      </w:r>
      <w:r>
        <w:rPr>
          <w:rFonts w:eastAsia="Times New Roman" w:cs="Times New Roman"/>
          <w:szCs w:val="24"/>
        </w:rPr>
        <w:t xml:space="preserve"> της Βουλής κ</w:t>
      </w:r>
      <w:r w:rsidRPr="00B4142E">
        <w:rPr>
          <w:rFonts w:eastAsia="Times New Roman" w:cs="Times New Roman"/>
          <w:szCs w:val="24"/>
        </w:rPr>
        <w:t xml:space="preserve">. </w:t>
      </w:r>
      <w:r w:rsidRPr="009041BF">
        <w:rPr>
          <w:rFonts w:eastAsia="Times New Roman" w:cs="Times New Roman"/>
          <w:b/>
          <w:szCs w:val="24"/>
        </w:rPr>
        <w:t>ΑΝΑΣΤΑΣΙΑ ΧΡΙΣΤΟΔΟΥΛΟΠΟΥΛΟΥ</w:t>
      </w:r>
      <w:r>
        <w:rPr>
          <w:rFonts w:eastAsia="Times New Roman" w:cs="Times New Roman"/>
          <w:szCs w:val="24"/>
        </w:rPr>
        <w:t>)</w:t>
      </w:r>
    </w:p>
    <w:p w14:paraId="7E826C2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Εμείς, όλο αυτό το διάστημα, με κορύφωση τη σημερινή νομοθέτηση, κάναμε το καθήκον μας με σκληρή δουλειά και </w:t>
      </w:r>
      <w:proofErr w:type="spellStart"/>
      <w:r>
        <w:rPr>
          <w:rFonts w:eastAsia="Times New Roman" w:cs="Times New Roman"/>
          <w:szCs w:val="24"/>
        </w:rPr>
        <w:t>στοχοπροσήλωση</w:t>
      </w:r>
      <w:proofErr w:type="spellEnd"/>
      <w:r>
        <w:rPr>
          <w:rFonts w:eastAsia="Times New Roman" w:cs="Times New Roman"/>
          <w:szCs w:val="24"/>
        </w:rPr>
        <w:t>. Είναι η σειρά των εταίρων και πιστωτών μας να κάνουν και οι ίδιοι το καθήκον τους. Είνα</w:t>
      </w:r>
      <w:r>
        <w:rPr>
          <w:rFonts w:eastAsia="Times New Roman" w:cs="Times New Roman"/>
          <w:szCs w:val="24"/>
        </w:rPr>
        <w:t>ι και η σειρά της Αντιπολίτευσης, όμως, να κατανοήσει την κρισιμότητα των στιγμών και να συμβάλει στην εθνική προσπάθεια. Πρέπει να κάνει την ύστατη προσπάθεια αυτοκριτικής για την κατάσταση στην οποία οδήγησε τη χώρα τα τελευταία χρόνια, τα χρόνια της δια</w:t>
      </w:r>
      <w:r>
        <w:rPr>
          <w:rFonts w:eastAsia="Times New Roman" w:cs="Times New Roman"/>
          <w:szCs w:val="24"/>
        </w:rPr>
        <w:t xml:space="preserve">κυβέρνησής της, μέσα από τα σκάνδαλα στην υγεία, στα εξοπλιστικά, παντού. </w:t>
      </w:r>
    </w:p>
    <w:p w14:paraId="7E826C2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826C2C" w14:textId="77777777" w:rsidR="001246DA" w:rsidRDefault="00D9261F">
      <w:pPr>
        <w:spacing w:line="600" w:lineRule="auto"/>
        <w:ind w:firstLine="720"/>
        <w:jc w:val="center"/>
        <w:rPr>
          <w:rFonts w:eastAsia="Times New Roman"/>
          <w:bCs/>
        </w:rPr>
      </w:pPr>
      <w:r>
        <w:rPr>
          <w:rFonts w:eastAsia="Times New Roman"/>
          <w:bCs/>
        </w:rPr>
        <w:t>(Χειροκροτήματα από την πτέρυγα του ΣΥΡΙΖΑ)</w:t>
      </w:r>
    </w:p>
    <w:p w14:paraId="7E826C2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Καλώ στο Βήμα τώρα τον κ. </w:t>
      </w:r>
      <w:proofErr w:type="spellStart"/>
      <w:r>
        <w:rPr>
          <w:rFonts w:eastAsia="Times New Roman" w:cs="Times New Roman"/>
          <w:szCs w:val="24"/>
        </w:rPr>
        <w:t>Βρούτση</w:t>
      </w:r>
      <w:proofErr w:type="spellEnd"/>
      <w:r>
        <w:rPr>
          <w:rFonts w:eastAsia="Times New Roman" w:cs="Times New Roman"/>
          <w:szCs w:val="24"/>
        </w:rPr>
        <w:t>, τον ειδικό αγορητή της Νέας Δημοκρατίας, για δεκαπέντε λεπτά.</w:t>
      </w:r>
    </w:p>
    <w:p w14:paraId="7E826C2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Βρούτση</w:t>
      </w:r>
      <w:proofErr w:type="spellEnd"/>
      <w:r>
        <w:rPr>
          <w:rFonts w:eastAsia="Times New Roman" w:cs="Times New Roman"/>
          <w:szCs w:val="24"/>
        </w:rPr>
        <w:t>, έχετε τον λόγο.</w:t>
      </w:r>
    </w:p>
    <w:p w14:paraId="7E826C2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Κυρίες και κύριοι συνάδελφοι, δυστυχώς οι Βουλευτές του ΣΥΡΙΖΑ σήμερα με τη στάση τους επικύρωσαν τη </w:t>
      </w:r>
      <w:r>
        <w:rPr>
          <w:rFonts w:eastAsia="Times New Roman" w:cs="Times New Roman"/>
          <w:szCs w:val="24"/>
        </w:rPr>
        <w:t xml:space="preserve">θέση της Κυβέρνησης να διεξαχθεί αυτή η συζήτηση. Ο ιστορικός του μέλλοντος θα την καταγράψει ως την πιο ταπεινωτική διαδικασία στο Κοινοβούλιο από το 2000 και μετέπειτα. </w:t>
      </w:r>
    </w:p>
    <w:p w14:paraId="7E826C3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Αυτό το λέω γιατί από το 2010 και μετά την εθνική αναγκαιότητα την οποία επικαλεστήκ</w:t>
      </w:r>
      <w:r>
        <w:rPr>
          <w:rFonts w:eastAsia="Times New Roman" w:cs="Times New Roman"/>
          <w:szCs w:val="24"/>
        </w:rPr>
        <w:t xml:space="preserve">ατε, τη ζήσαμε, τη βιώσαμε, την αντιμετωπίσαμε, αλλά τέτοια διαδικασία, κυρίες και κύριοι συνάδελφοι του ΣΥΡΙΖΑ, δεν είχε γίνει ποτέ τα προηγούμενα χρόνια, από το 2010 και μετά. </w:t>
      </w:r>
    </w:p>
    <w:p w14:paraId="7E826C31" w14:textId="77777777" w:rsidR="001246DA" w:rsidRDefault="00D9261F">
      <w:pPr>
        <w:spacing w:line="600" w:lineRule="auto"/>
        <w:ind w:firstLine="720"/>
        <w:jc w:val="center"/>
        <w:rPr>
          <w:rFonts w:eastAsia="Times New Roman"/>
          <w:bCs/>
        </w:rPr>
      </w:pPr>
      <w:r>
        <w:rPr>
          <w:rFonts w:eastAsia="Times New Roman"/>
          <w:bCs/>
        </w:rPr>
        <w:t>(Θόρυβος από την πτέρυγα του ΣΥΡΙΖΑ)</w:t>
      </w:r>
    </w:p>
    <w:p w14:paraId="7E826C32" w14:textId="77777777" w:rsidR="001246DA" w:rsidRDefault="00D9261F">
      <w:pPr>
        <w:spacing w:line="600" w:lineRule="auto"/>
        <w:ind w:firstLine="720"/>
        <w:jc w:val="both"/>
        <w:rPr>
          <w:rFonts w:eastAsia="Times New Roman"/>
          <w:bCs/>
        </w:rPr>
      </w:pPr>
      <w:r>
        <w:rPr>
          <w:rFonts w:eastAsia="Times New Roman"/>
          <w:bCs/>
        </w:rPr>
        <w:t>Σε μια εθνική συμφωνία</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κύρωση για την </w:t>
      </w:r>
      <w:r>
        <w:rPr>
          <w:rFonts w:eastAsia="Times New Roman"/>
          <w:bCs/>
        </w:rPr>
        <w:t xml:space="preserve">αλιεία έρχεστε να προσθέσετε δημοσιονομικές παρεμβάσεις </w:t>
      </w:r>
      <w:proofErr w:type="spellStart"/>
      <w:r>
        <w:rPr>
          <w:rFonts w:eastAsia="Times New Roman"/>
          <w:bCs/>
        </w:rPr>
        <w:t>μνημονιακού</w:t>
      </w:r>
      <w:proofErr w:type="spellEnd"/>
      <w:r>
        <w:rPr>
          <w:rFonts w:eastAsia="Times New Roman"/>
          <w:bCs/>
        </w:rPr>
        <w:t xml:space="preserve"> περιεχομένου. Αυτή είναι η πρώτη παρατήρηση. </w:t>
      </w:r>
    </w:p>
    <w:p w14:paraId="7E826C33" w14:textId="77777777" w:rsidR="001246DA" w:rsidRDefault="00D9261F">
      <w:pPr>
        <w:spacing w:line="600" w:lineRule="auto"/>
        <w:ind w:firstLine="720"/>
        <w:jc w:val="both"/>
        <w:rPr>
          <w:rFonts w:eastAsia="Times New Roman"/>
          <w:bCs/>
        </w:rPr>
      </w:pPr>
      <w:r>
        <w:rPr>
          <w:rFonts w:eastAsia="Times New Roman"/>
          <w:bCs/>
        </w:rPr>
        <w:t xml:space="preserve">Η δεύτερη παρατήρηση έχει να κάνει με την κατάργηση των </w:t>
      </w:r>
      <w:r>
        <w:rPr>
          <w:rFonts w:eastAsia="Times New Roman"/>
          <w:bCs/>
        </w:rPr>
        <w:t>ε</w:t>
      </w:r>
      <w:r>
        <w:rPr>
          <w:rFonts w:eastAsia="Times New Roman"/>
          <w:bCs/>
        </w:rPr>
        <w:t>πιτροπών. Θα μπορούσε αυτή η συζήτηση να διεξαχθεί μέσα σε ένα περιβάλλον που προβλέπ</w:t>
      </w:r>
      <w:r>
        <w:rPr>
          <w:rFonts w:eastAsia="Times New Roman"/>
          <w:bCs/>
        </w:rPr>
        <w:t xml:space="preserve">εται και από τον Κανονισμό της Βουλής, δηλαδή να συζητήσουμε στην </w:t>
      </w:r>
      <w:r>
        <w:rPr>
          <w:rFonts w:eastAsia="Times New Roman"/>
          <w:bCs/>
        </w:rPr>
        <w:t>ε</w:t>
      </w:r>
      <w:r>
        <w:rPr>
          <w:rFonts w:eastAsia="Times New Roman"/>
          <w:bCs/>
        </w:rPr>
        <w:t xml:space="preserve">πιτροπή και να έρθουμε σήμερα με τον κατεπείγοντα ρόλο που δίνει ο Κανονισμός της Βουλής, να ψηφιστεί ή να μην ψηφιστεί το νομοσχέδιο. Το </w:t>
      </w:r>
      <w:r>
        <w:rPr>
          <w:rFonts w:eastAsia="Times New Roman"/>
          <w:bCs/>
        </w:rPr>
        <w:lastRenderedPageBreak/>
        <w:t>ξεπεράσατε και αυτό. Αυτό είναι πρωτοτυπία για τα κ</w:t>
      </w:r>
      <w:r>
        <w:rPr>
          <w:rFonts w:eastAsia="Times New Roman"/>
          <w:bCs/>
        </w:rPr>
        <w:t>οινοβουλευτικά δεδομένα.</w:t>
      </w:r>
    </w:p>
    <w:p w14:paraId="7E826C34" w14:textId="77777777" w:rsidR="001246DA" w:rsidRDefault="00D9261F">
      <w:pPr>
        <w:spacing w:line="600" w:lineRule="auto"/>
        <w:ind w:firstLine="720"/>
        <w:jc w:val="both"/>
        <w:rPr>
          <w:rFonts w:eastAsia="Times New Roman"/>
          <w:bCs/>
        </w:rPr>
      </w:pPr>
      <w:r>
        <w:rPr>
          <w:rFonts w:eastAsia="Times New Roman"/>
          <w:bCs/>
        </w:rPr>
        <w:t>Όμως, το τρίτο είναι το πιο εξευτελιστικό, αυτό που ουσιαστικά ταπεινώνει και διασύρει το εθνικό μας Κοινοβούλιο. Με τη συμπεριφορά και την ψήφο τη δική σας, των Βουλευτών του ΣΥΡΙΖΑ, ψηφίζετε και «</w:t>
      </w:r>
      <w:proofErr w:type="spellStart"/>
      <w:r>
        <w:rPr>
          <w:rFonts w:eastAsia="Times New Roman"/>
          <w:bCs/>
        </w:rPr>
        <w:t>ξε</w:t>
      </w:r>
      <w:proofErr w:type="spellEnd"/>
      <w:r>
        <w:rPr>
          <w:rFonts w:eastAsia="Times New Roman"/>
          <w:bCs/>
        </w:rPr>
        <w:t>-ψηφίζετε» μέσα σε διάστημα δέκ</w:t>
      </w:r>
      <w:r>
        <w:rPr>
          <w:rFonts w:eastAsia="Times New Roman"/>
          <w:bCs/>
        </w:rPr>
        <w:t>α ημερών. Αυτό δεν έχει προηγούμενο. Μόνο με εσάς έχει προηγούμενο. Εσείς ψηφίσατε και «</w:t>
      </w:r>
      <w:proofErr w:type="spellStart"/>
      <w:r>
        <w:rPr>
          <w:rFonts w:eastAsia="Times New Roman"/>
          <w:bCs/>
        </w:rPr>
        <w:t>ξε</w:t>
      </w:r>
      <w:proofErr w:type="spellEnd"/>
      <w:r>
        <w:rPr>
          <w:rFonts w:eastAsia="Times New Roman"/>
          <w:bCs/>
        </w:rPr>
        <w:t>-ψηφίσατε». Ποτέ στο παρελθόν δεν έχουν γίνει τέτοιες διαδικασίες κοινοβουλευτικής ταπείνωσης για Κοινοβουλευτική Ομάδα όπως είναι αυτές που κάνετε σήμερα.</w:t>
      </w:r>
    </w:p>
    <w:p w14:paraId="7E826C35" w14:textId="77777777" w:rsidR="001246DA" w:rsidRDefault="00D9261F">
      <w:pPr>
        <w:spacing w:line="600" w:lineRule="auto"/>
        <w:ind w:firstLine="720"/>
        <w:jc w:val="both"/>
        <w:rPr>
          <w:rFonts w:eastAsia="Times New Roman"/>
          <w:bCs/>
        </w:rPr>
      </w:pPr>
      <w:r>
        <w:rPr>
          <w:rFonts w:eastAsia="Times New Roman"/>
          <w:bCs/>
        </w:rPr>
        <w:t>Ουσιαστικά</w:t>
      </w:r>
      <w:r>
        <w:rPr>
          <w:rFonts w:eastAsia="Times New Roman"/>
          <w:bCs/>
        </w:rPr>
        <w:t xml:space="preserve"> –για να ξέρει ο κόσμος τι φέρνετε- το περιεχόμενο της συζήτησης και η μεθόδευση να γίνει με αυτόν τον τρόπο δεν είναι τίποτε άλλο παρά η γνωστή μεθόδευση του ΣΥΡΙΖΑ που από τη μια προσπαθεί με επικοινωνιακούς </w:t>
      </w:r>
      <w:proofErr w:type="spellStart"/>
      <w:r>
        <w:rPr>
          <w:rFonts w:eastAsia="Times New Roman"/>
          <w:bCs/>
        </w:rPr>
        <w:t>τακτικισμούς</w:t>
      </w:r>
      <w:proofErr w:type="spellEnd"/>
      <w:r>
        <w:rPr>
          <w:rFonts w:eastAsia="Times New Roman"/>
          <w:bCs/>
        </w:rPr>
        <w:t xml:space="preserve"> να αλλοιώσει την πραγματικότητα κ</w:t>
      </w:r>
      <w:r>
        <w:rPr>
          <w:rFonts w:eastAsia="Times New Roman"/>
          <w:bCs/>
        </w:rPr>
        <w:t xml:space="preserve">αι την αλήθεια, αλλά όταν είναι για κοινοβουλευτική διαδικασία προσπαθεί να μη μάθει ο κόσμος την αλήθεια, να μη μάθει ο κόσμος την πραγματικότητα. Και να, λοιπόν, που σήμερα αυτή η μεθόδευση γίνεται με αυτόν ακριβώς τον τρόπο. </w:t>
      </w:r>
    </w:p>
    <w:p w14:paraId="7E826C36" w14:textId="77777777" w:rsidR="001246DA" w:rsidRDefault="00D9261F">
      <w:pPr>
        <w:spacing w:line="600" w:lineRule="auto"/>
        <w:ind w:firstLine="720"/>
        <w:jc w:val="both"/>
        <w:rPr>
          <w:rFonts w:eastAsia="Times New Roman"/>
          <w:bCs/>
        </w:rPr>
      </w:pPr>
      <w:r>
        <w:rPr>
          <w:rFonts w:eastAsia="Times New Roman"/>
          <w:bCs/>
        </w:rPr>
        <w:t>Τι επιχειρείτε, λοιπόν, σήμ</w:t>
      </w:r>
      <w:r>
        <w:rPr>
          <w:rFonts w:eastAsia="Times New Roman"/>
          <w:bCs/>
        </w:rPr>
        <w:t xml:space="preserve">ερα και τι θα ψηφίσετε; Θα ψηφίσετε ουσιαστικά τρία πράγματα. Πρώτον ψηφίζετε στην πράξη ότι νομοθετείτε και παρεμβαίνετε για μετά το 2020. Στο μνημόνιο είχαμε μείνει μέχρι και το 2020. Τώρα </w:t>
      </w:r>
      <w:r>
        <w:rPr>
          <w:rFonts w:eastAsia="Times New Roman"/>
          <w:bCs/>
        </w:rPr>
        <w:lastRenderedPageBreak/>
        <w:t xml:space="preserve">ψηφίζετε για μετά το 2020, καθώς παρεμβαίνετε στο συνταξιοδοτικό </w:t>
      </w:r>
      <w:r>
        <w:rPr>
          <w:rFonts w:eastAsia="Times New Roman"/>
          <w:bCs/>
        </w:rPr>
        <w:t xml:space="preserve">σύστημα για το 2022. </w:t>
      </w:r>
    </w:p>
    <w:p w14:paraId="7E826C37" w14:textId="77777777" w:rsidR="001246DA" w:rsidRDefault="00D9261F">
      <w:pPr>
        <w:spacing w:line="600" w:lineRule="auto"/>
        <w:ind w:firstLine="720"/>
        <w:jc w:val="both"/>
        <w:rPr>
          <w:rFonts w:eastAsia="Times New Roman" w:cs="Times New Roman"/>
          <w:szCs w:val="24"/>
        </w:rPr>
      </w:pPr>
      <w:r>
        <w:rPr>
          <w:rFonts w:eastAsia="Times New Roman"/>
          <w:bCs/>
        </w:rPr>
        <w:t xml:space="preserve">Δεύτερον, ψηφίζετε πρωτογενή πλεονάσματα για το 2022. Άρα, επιβεβαιώνετε τα πέντε χρόνια πρωτογενούς πλεονάσματος 3,5%. Αυτό επιβεβαιώνετε σήμερα, δηλαδή για πέντε χρόνια 3,5% πρωτογενές πλεόνασμα. </w:t>
      </w:r>
    </w:p>
    <w:p w14:paraId="7E826C3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τρίτον και ίσως και το πιο ουσι</w:t>
      </w:r>
      <w:r>
        <w:rPr>
          <w:rFonts w:eastAsia="Times New Roman" w:cs="Times New Roman"/>
          <w:szCs w:val="24"/>
        </w:rPr>
        <w:t xml:space="preserve">αστικό, επιβεβαιώνεται με την τροπολογία για τα εργασιακά ότι η προσδοκία ότι θα τελειώσει η κρίση ή η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του </w:t>
      </w:r>
      <w:r>
        <w:rPr>
          <w:rFonts w:eastAsia="Times New Roman" w:cs="Times New Roman"/>
          <w:szCs w:val="24"/>
        </w:rPr>
        <w:t>τέταρτου</w:t>
      </w:r>
      <w:r>
        <w:rPr>
          <w:rFonts w:eastAsia="Times New Roman" w:cs="Times New Roman"/>
          <w:szCs w:val="24"/>
        </w:rPr>
        <w:t xml:space="preserve"> μνημονίου που ψήφισε ο ΣΥΡΙΖΑ στις 20</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2018, η προσδοκία αυτή καταρρίπτεται πλήρως. Πάμε για το 2022 και βλέπουμε. Αυτ</w:t>
      </w:r>
      <w:r>
        <w:rPr>
          <w:rFonts w:eastAsia="Times New Roman" w:cs="Times New Roman"/>
          <w:szCs w:val="24"/>
        </w:rPr>
        <w:t xml:space="preserve">ά ψηφίζετε σήμερα. Αυτά επιβεβαιώνετε με την ψήφο σας. </w:t>
      </w:r>
    </w:p>
    <w:p w14:paraId="7E826C3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Πάμε τώρα στην ουσία των πραγμάτων. Κυρίες και κύριοι συνάδελφοι, είμαι στη δυσάρεστη θέση να πω για πολλοστή φορά από το Βήμα αυτό της Βουλής, αλλά και στις δημόσιες παρεμβάσεις μου ότι παρ</w:t>
      </w:r>
      <w:r>
        <w:rPr>
          <w:rFonts w:eastAsia="Times New Roman" w:cs="Times New Roman"/>
          <w:szCs w:val="24"/>
        </w:rPr>
        <w:t xml:space="preserve">’ </w:t>
      </w:r>
      <w:r>
        <w:rPr>
          <w:rFonts w:eastAsia="Times New Roman" w:cs="Times New Roman"/>
          <w:szCs w:val="24"/>
        </w:rPr>
        <w:t>ότι το α</w:t>
      </w:r>
      <w:r>
        <w:rPr>
          <w:rFonts w:eastAsia="Times New Roman" w:cs="Times New Roman"/>
          <w:szCs w:val="24"/>
        </w:rPr>
        <w:t xml:space="preserve">σφαλιστικό σύστημα της χώρας είχε παθογένειες, ήταν γαλαντόμο, είχε προβλήματα, γίναν δημοσιονομικές προσπάθειες εξυγιαντικές τα προηγούμενα χρόνια, είναι η πρώτη φορά στην ιστορία της χώρας μας που η Ελλάδα δεν έχει ασφαλιστικό σύστημα και δεν το έχει με </w:t>
      </w:r>
      <w:r>
        <w:rPr>
          <w:rFonts w:eastAsia="Times New Roman" w:cs="Times New Roman"/>
          <w:szCs w:val="24"/>
        </w:rPr>
        <w:t>ευθύνη του ΣΥΡΙΖΑ. Και δεν έχει ασφαλιστικό σύστημα, όχι γιατί επικρατεί το απόλυτο χάος με ευθύνη της Κυβέρνησης και της πολιτικής ηγεσίας του Υπουργείου Εργασίας. Έχουμε αναδείξει τις ευθύ</w:t>
      </w:r>
      <w:r>
        <w:rPr>
          <w:rFonts w:eastAsia="Times New Roman" w:cs="Times New Roman"/>
          <w:szCs w:val="24"/>
        </w:rPr>
        <w:lastRenderedPageBreak/>
        <w:t>νες του. Χαμένα στοιχεία εκατοντάδων χιλιάδων ασφαλισμένων που δεν</w:t>
      </w:r>
      <w:r>
        <w:rPr>
          <w:rFonts w:eastAsia="Times New Roman" w:cs="Times New Roman"/>
          <w:szCs w:val="24"/>
        </w:rPr>
        <w:t xml:space="preserve"> βρίσκουν άκρη και να ακούμε τον διευθύνοντα της ΗΔΙΚΑ να λέει ότι θα λυθούν τα προβλήματα μετά από τριάντα χρόνια. Εάν αυτό δεν αποτελεί θράσος και αυθάδεια προς την ελληνική πολιτεία, τότε τι είναι; Είναι ότι στην πράξη κατέρρευσαν όλοι οι πυλώνες των επ</w:t>
      </w:r>
      <w:r>
        <w:rPr>
          <w:rFonts w:eastAsia="Times New Roman" w:cs="Times New Roman"/>
          <w:szCs w:val="24"/>
        </w:rPr>
        <w:t xml:space="preserve">ιχειρημάτων που εσείς οι Βουλευτές του ΣΥΡΙΖΑ, η Κυβέρνηση, ο κ. Τσίπρας, όλο το προηγούμενο διάστημα ο κ. </w:t>
      </w:r>
      <w:proofErr w:type="spellStart"/>
      <w:r>
        <w:rPr>
          <w:rFonts w:eastAsia="Times New Roman" w:cs="Times New Roman"/>
          <w:szCs w:val="24"/>
        </w:rPr>
        <w:t>Κατρούγκαλος</w:t>
      </w:r>
      <w:proofErr w:type="spellEnd"/>
      <w:r>
        <w:rPr>
          <w:rFonts w:eastAsia="Times New Roman" w:cs="Times New Roman"/>
          <w:szCs w:val="24"/>
        </w:rPr>
        <w:t>, που την έκανε με ψιλά πηδηματάκια από το Υπουργείο Εργασίας, άφησε όμως τη διάδοχό του όμως, έλεγε και στήριζε ως μεταρρύθμιση ένα ασφα</w:t>
      </w:r>
      <w:r>
        <w:rPr>
          <w:rFonts w:eastAsia="Times New Roman" w:cs="Times New Roman"/>
          <w:szCs w:val="24"/>
        </w:rPr>
        <w:t>λιστικό το οποίο:</w:t>
      </w:r>
    </w:p>
    <w:p w14:paraId="7E826C3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Πρώτον, τα έσοδά του καταρρέουν. Δεν υπάρχει προοπτική σε αυτό το σύστημα. Γιατί καταρρέουν; Γιατί το σύστημα αυτό υπονομεύεται, αυτοϋπονομεύεται. Και για πρώτη φορά στα χρονικά τα οικονομικά της χώρας μας, ενώ μέχρι τώρα η παθογένεια που</w:t>
      </w:r>
      <w:r>
        <w:rPr>
          <w:rFonts w:eastAsia="Times New Roman" w:cs="Times New Roman"/>
          <w:szCs w:val="24"/>
        </w:rPr>
        <w:t xml:space="preserve"> αντιμετωπίζαμε στο οικονομικό περιβάλλον ήταν η φοροδιαφυγή, έρχεται πλέον η δεύτερη, όλοι τείνουν να </w:t>
      </w:r>
      <w:proofErr w:type="spellStart"/>
      <w:r>
        <w:rPr>
          <w:rFonts w:eastAsia="Times New Roman" w:cs="Times New Roman"/>
          <w:szCs w:val="24"/>
        </w:rPr>
        <w:t>εισφοροαποφύγουν</w:t>
      </w:r>
      <w:proofErr w:type="spellEnd"/>
      <w:r>
        <w:rPr>
          <w:rFonts w:eastAsia="Times New Roman" w:cs="Times New Roman"/>
          <w:szCs w:val="24"/>
        </w:rPr>
        <w:t xml:space="preserve"> τις εξοντωτικές εισφορές, τις πρωτοφανείς, που ο κ. </w:t>
      </w:r>
      <w:proofErr w:type="spellStart"/>
      <w:r>
        <w:rPr>
          <w:rFonts w:eastAsia="Times New Roman" w:cs="Times New Roman"/>
          <w:szCs w:val="24"/>
        </w:rPr>
        <w:t>Κατρούγκαλος</w:t>
      </w:r>
      <w:proofErr w:type="spellEnd"/>
      <w:r>
        <w:rPr>
          <w:rFonts w:eastAsia="Times New Roman" w:cs="Times New Roman"/>
          <w:szCs w:val="24"/>
        </w:rPr>
        <w:t xml:space="preserve"> και οι Βουλευτές του ΣΥΡΙΖΑ και η Κυβέρνηση ονόμασε «ταξικό πρόσημο». Α</w:t>
      </w:r>
      <w:r>
        <w:rPr>
          <w:rFonts w:eastAsia="Times New Roman" w:cs="Times New Roman"/>
          <w:szCs w:val="24"/>
        </w:rPr>
        <w:t>υτό το ταξικό πρόσημο υπονομεύει το ασφαλιστικό, το διαλύει. Και με μαθηματική βεβαιότητα σε λίγο θα καταρρεύσει, κύριε Πετρόπουλε. Αλλά να είστε σίγουρος ότι θα το αλλάξουμε σύντομα, όπως θα πω σε λίγο.</w:t>
      </w:r>
    </w:p>
    <w:p w14:paraId="7E826C3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είναι η προσωπική διαφορά. Είναι η μεγάλη </w:t>
      </w:r>
      <w:r>
        <w:rPr>
          <w:rFonts w:eastAsia="Times New Roman" w:cs="Times New Roman"/>
          <w:szCs w:val="24"/>
        </w:rPr>
        <w:t>απάτη της προσωπικής διαφοράς. Θυμάστε τι λέγατε, κύριοι του ΣΥΡΙΖΑ, όταν ψηφίζατε τον ν.4387/2016 εδώ και ο κ. Τσίπρας; Η μοναδική μεταρρύθμιση. Ποια μεταρρύθμιση; Φέρνουμε την προσωπική διαφορά. Και σας το λέγαμε, η προσωπική διαφορά είναι παγίδα, παγίδα</w:t>
      </w:r>
      <w:r>
        <w:rPr>
          <w:rFonts w:eastAsia="Times New Roman" w:cs="Times New Roman"/>
          <w:szCs w:val="24"/>
        </w:rPr>
        <w:t xml:space="preserve"> στην οποία είχε μεθοδεύσει ο ΣΥΡΙΖΑ. Μπορεί οι Βουλευτές να μην το ήξεραν, είχε συμφωνήσει όμως, η Κυβέρνηση ότι θα την καταργήσει και ερχόταν και έλεγε ψέματα. Και ψηφίζατε τα ψέματα και εσείς οι Βουλευτές της Κυβέρνησης που σας εκπροσωπεί. </w:t>
      </w:r>
    </w:p>
    <w:p w14:paraId="7E826C3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τελικά α</w:t>
      </w:r>
      <w:r>
        <w:rPr>
          <w:rFonts w:eastAsia="Times New Roman" w:cs="Times New Roman"/>
          <w:szCs w:val="24"/>
        </w:rPr>
        <w:t>ποδείχθηκε ότι η δική μας η θέση ήταν η αληθινή. Η προσωπική διαφορά ήταν η παγίδα των συνταξιούχων και των εργαζομένων. Η προσωπική διαφορά σήμερα ξεπέρασε με τη σημερινή παρέμβαση τα 3 τρισεκατομμύρια σε επίπεδο μειώσεων μαζί με τα 250 εκατομμύρια. Και μ</w:t>
      </w:r>
      <w:r>
        <w:rPr>
          <w:rFonts w:eastAsia="Times New Roman" w:cs="Times New Roman"/>
          <w:szCs w:val="24"/>
        </w:rPr>
        <w:t xml:space="preserve">ένουν περίπου 2 δισεκατομμύρια, τα οποία και αυτά πιστεύω ότι τα έχετε συμφωνήσει για να κλείσει οριστικά η ψαλίδα παλαιών και νέων. </w:t>
      </w:r>
    </w:p>
    <w:p w14:paraId="7E826C3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Άρα ασφαλιστικό σύστημα η Ελλάδα δεν έχει. Αυτοϋπονομεύεται, προσπαθούν όλοι να αποφύγουν αυτές τις εξοντωτικές εισφορές. </w:t>
      </w:r>
      <w:r>
        <w:rPr>
          <w:rFonts w:eastAsia="Times New Roman" w:cs="Times New Roman"/>
          <w:szCs w:val="24"/>
        </w:rPr>
        <w:t xml:space="preserve">Όσοι νομίζουν, που ακούω και το επιχείρημα ότι κάποιοι πληρώνουν λιγότερες εισφορές, να ξέρετε, επειδή επικαλείστε και μελέτες υποτίθεται φίλων της Νέας Δημοκρατίας, φίλων πραγματικά, μετά την ανασύνταξη της τελευταίας παρέμβασης, το </w:t>
      </w:r>
      <w:r>
        <w:rPr>
          <w:rFonts w:eastAsia="Times New Roman" w:cs="Times New Roman"/>
          <w:szCs w:val="24"/>
        </w:rPr>
        <w:t>τέταρτο</w:t>
      </w:r>
      <w:r>
        <w:rPr>
          <w:rFonts w:eastAsia="Times New Roman" w:cs="Times New Roman"/>
          <w:szCs w:val="24"/>
        </w:rPr>
        <w:t xml:space="preserve"> μνημόνιο που π</w:t>
      </w:r>
      <w:r>
        <w:rPr>
          <w:rFonts w:eastAsia="Times New Roman" w:cs="Times New Roman"/>
          <w:szCs w:val="24"/>
        </w:rPr>
        <w:t xml:space="preserve">λέον οι ασφαλιστικές εισφορές δεν λογαριάζονται ως </w:t>
      </w:r>
      <w:r>
        <w:rPr>
          <w:rFonts w:eastAsia="Times New Roman" w:cs="Times New Roman"/>
          <w:szCs w:val="24"/>
        </w:rPr>
        <w:lastRenderedPageBreak/>
        <w:t xml:space="preserve">αφαίρεση από το εισόδημα για να υπολογίζονται οι καινούργιες, οι προηγούμενες, η προηγούμενη μελέτη, αυτή την οποία επικαλείστε και επικαλείται η Κυβέρνηση έχει καταργηθεί πλήρως. Η συντριπτική πλειοψηφία </w:t>
      </w:r>
      <w:r>
        <w:rPr>
          <w:rFonts w:eastAsia="Times New Roman" w:cs="Times New Roman"/>
          <w:szCs w:val="24"/>
        </w:rPr>
        <w:t xml:space="preserve">θα πληρώσει περισσότερες εισφορές απ’ ό,τι στο παρελθόν αλλά το σημαντικότερο είναι ότι θα εξοντωθεί το παραγωγικό και επιστημονικό κομμάτι της κοινωνίας, το οποίο αυτή τη στιγμή προσπαθεί με κάθε τρόπο να </w:t>
      </w:r>
      <w:proofErr w:type="spellStart"/>
      <w:r>
        <w:rPr>
          <w:rFonts w:eastAsia="Times New Roman" w:cs="Times New Roman"/>
          <w:szCs w:val="24"/>
        </w:rPr>
        <w:t>εισφοροαποφύγει</w:t>
      </w:r>
      <w:proofErr w:type="spellEnd"/>
      <w:r>
        <w:rPr>
          <w:rFonts w:eastAsia="Times New Roman" w:cs="Times New Roman"/>
          <w:szCs w:val="24"/>
        </w:rPr>
        <w:t xml:space="preserve">. </w:t>
      </w:r>
    </w:p>
    <w:p w14:paraId="7E826C3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όλα αυτά συντελούνται σήμερα</w:t>
      </w:r>
      <w:r>
        <w:rPr>
          <w:rFonts w:eastAsia="Times New Roman" w:cs="Times New Roman"/>
          <w:szCs w:val="24"/>
        </w:rPr>
        <w:t xml:space="preserve"> με μια ακόμη παρέμβασή σας στο ασφαλιστικό, η οποία έρχεται υποτίθεται να ακυρώσει και το τελευταίο επιχείρημα της δόμησης του ασφαλιστικού </w:t>
      </w:r>
      <w:proofErr w:type="spellStart"/>
      <w:r>
        <w:rPr>
          <w:rFonts w:eastAsia="Times New Roman" w:cs="Times New Roman"/>
          <w:szCs w:val="24"/>
        </w:rPr>
        <w:t>Κατρούγκαλ</w:t>
      </w:r>
      <w:r>
        <w:rPr>
          <w:rFonts w:eastAsia="Times New Roman" w:cs="Times New Roman"/>
          <w:szCs w:val="24"/>
        </w:rPr>
        <w:t>ο</w:t>
      </w:r>
      <w:r>
        <w:rPr>
          <w:rFonts w:eastAsia="Times New Roman" w:cs="Times New Roman"/>
          <w:szCs w:val="24"/>
        </w:rPr>
        <w:t>υ</w:t>
      </w:r>
      <w:proofErr w:type="spellEnd"/>
      <w:r>
        <w:rPr>
          <w:rFonts w:eastAsia="Times New Roman" w:cs="Times New Roman"/>
          <w:szCs w:val="24"/>
        </w:rPr>
        <w:t xml:space="preserve"> - </w:t>
      </w:r>
      <w:r>
        <w:rPr>
          <w:rFonts w:eastAsia="Times New Roman" w:cs="Times New Roman"/>
          <w:szCs w:val="24"/>
        </w:rPr>
        <w:t>ΣΥΡΙΖΑ, το οποίο είχε να κάνει με την προοπτική αυξήσεων των συντάξεων. Ήταν το τελευταίο επιχείρημα</w:t>
      </w:r>
      <w:r>
        <w:rPr>
          <w:rFonts w:eastAsia="Times New Roman" w:cs="Times New Roman"/>
          <w:szCs w:val="24"/>
        </w:rPr>
        <w:t xml:space="preserve"> το οποίο λέγατε ότι μέσα από την αλλαγή του πληθωρισμού και μέσα από την ανάπτυξη που θα έρθει στον τόπο θα δίνουμε κάθε χρόνο αύξηση στους συνταξιούχους. </w:t>
      </w:r>
    </w:p>
    <w:p w14:paraId="7E826C3F" w14:textId="77777777" w:rsidR="001246DA" w:rsidRDefault="00D9261F">
      <w:pPr>
        <w:spacing w:line="600" w:lineRule="auto"/>
        <w:ind w:firstLine="720"/>
        <w:jc w:val="both"/>
        <w:rPr>
          <w:rFonts w:eastAsia="Times New Roman"/>
          <w:szCs w:val="24"/>
        </w:rPr>
      </w:pPr>
      <w:r>
        <w:rPr>
          <w:rFonts w:eastAsia="Times New Roman"/>
          <w:szCs w:val="24"/>
        </w:rPr>
        <w:t xml:space="preserve">Σήμερα με την παρέμβαση αυτή επιβεβαιώνεται ότι αυτό αποτελεί όνειρο θερινής νυκτός. Καταρρίπτεται </w:t>
      </w:r>
      <w:r>
        <w:rPr>
          <w:rFonts w:eastAsia="Times New Roman"/>
          <w:szCs w:val="24"/>
        </w:rPr>
        <w:t xml:space="preserve">και το τελευταίο επιχείρημα και το οποίο ουσιαστικά φέρνει μια μείωση. Γιατί περί μείωσης πρόκειται. Δεν είναι αυτό το επιχείρημα που είπε η κ. </w:t>
      </w:r>
      <w:proofErr w:type="spellStart"/>
      <w:r>
        <w:rPr>
          <w:rFonts w:eastAsia="Times New Roman"/>
          <w:szCs w:val="24"/>
        </w:rPr>
        <w:t>Αχτσιόγλου</w:t>
      </w:r>
      <w:proofErr w:type="spellEnd"/>
      <w:r>
        <w:rPr>
          <w:rFonts w:eastAsia="Times New Roman"/>
          <w:szCs w:val="24"/>
        </w:rPr>
        <w:t xml:space="preserve"> ότι δεν είναι μείωση η μη αύξηση. Βεβαίως είναι μείωση 250 εκατομμυρίων ευρώ. Η Ελλάδα δεν έχει ασφαλ</w:t>
      </w:r>
      <w:r>
        <w:rPr>
          <w:rFonts w:eastAsia="Times New Roman"/>
          <w:szCs w:val="24"/>
        </w:rPr>
        <w:t xml:space="preserve">ιστικό σύστημα. Έχετε τεράστιες ευθύνες. Πήρατε τα 310 εκατομμύρια της ασφαλιστικής παρέμβασης που είχαμε δρομολογήσει στο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και τα </w:t>
      </w:r>
      <w:r>
        <w:rPr>
          <w:rFonts w:eastAsia="Times New Roman"/>
          <w:szCs w:val="24"/>
        </w:rPr>
        <w:lastRenderedPageBreak/>
        <w:t>κάνατε 10 δισεκατομμύρια ευρώ. Αυτό το τίμημα πληρώνουν σήμερα οι συνταξιούχοι και οι εργαζόμενοι που σας πί</w:t>
      </w:r>
      <w:r>
        <w:rPr>
          <w:rFonts w:eastAsia="Times New Roman"/>
          <w:szCs w:val="24"/>
        </w:rPr>
        <w:t>στεψαν, λόγω της δικής σας ανεπάρκειας και ανικανότητας.</w:t>
      </w:r>
    </w:p>
    <w:p w14:paraId="7E826C40" w14:textId="77777777" w:rsidR="001246DA" w:rsidRDefault="00D9261F">
      <w:pPr>
        <w:spacing w:line="600" w:lineRule="auto"/>
        <w:ind w:firstLine="720"/>
        <w:jc w:val="both"/>
        <w:rPr>
          <w:rFonts w:eastAsia="Times New Roman"/>
          <w:szCs w:val="24"/>
        </w:rPr>
      </w:pPr>
      <w:r>
        <w:rPr>
          <w:rFonts w:eastAsia="Times New Roman"/>
          <w:szCs w:val="24"/>
        </w:rPr>
        <w:t xml:space="preserve">Για αυτό, λοιπόν, η θέση μας είναι ότι το ασφαλιστικό πρέπει να αλλάξει. Η Ελλάδα πρέπει να αποκτήσει ένα ασφαλιστικό το οποίο να είναι δίκαιο, να είναι διαφανές, ένα ασφαλιστικό το οποίο να καλεί </w:t>
      </w:r>
      <w:r>
        <w:rPr>
          <w:rFonts w:eastAsia="Times New Roman"/>
          <w:szCs w:val="24"/>
        </w:rPr>
        <w:t>τους ανθρώπους και να έλκει να ασφαλίζονται και φυσικά να γίνει και πιο ανταποδοτικό και να μειωθούν οι εξοντωτικές εισφορές. Αυτό θα το κάνουμε και σύντομα.</w:t>
      </w:r>
    </w:p>
    <w:p w14:paraId="7E826C41" w14:textId="77777777" w:rsidR="001246DA" w:rsidRDefault="00D9261F">
      <w:pPr>
        <w:spacing w:line="600" w:lineRule="auto"/>
        <w:ind w:firstLine="720"/>
        <w:jc w:val="both"/>
        <w:rPr>
          <w:rFonts w:eastAsia="Times New Roman"/>
          <w:szCs w:val="24"/>
        </w:rPr>
      </w:pPr>
      <w:r>
        <w:rPr>
          <w:rFonts w:eastAsia="Times New Roman"/>
          <w:szCs w:val="24"/>
        </w:rPr>
        <w:t xml:space="preserve">Το δεύτερο κομμάτι έχει να κάνει με την πιο κρίσιμη τροπολογία, η οποία συζητείται σήμερα και την </w:t>
      </w:r>
      <w:r>
        <w:rPr>
          <w:rFonts w:eastAsia="Times New Roman"/>
          <w:szCs w:val="24"/>
        </w:rPr>
        <w:t>οποία θα ψηφίσετε σε λίγο. Είναι η τροπολογία όπως τη λέω εγώ «Βατερλό Τσίπρα</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ή, αν θέλετε, η μεγαλύτερη εξαπάτηση των εργαζομένων. Θυμάμαι χαρακτηριστικά τον Πρωθυπουργό να είναι σε κεντρική βραδινή συνέντευξη σε κανάλι και να λέει ότι </w:t>
      </w:r>
      <w:r>
        <w:rPr>
          <w:rFonts w:eastAsia="Times New Roman"/>
          <w:szCs w:val="24"/>
        </w:rPr>
        <w:t>«Εντάξει, κάναμε ό,τι μπορούσαμε. Θα έρθουν μέτρα, αλλά στο τέλος-τέλος είναι η νίκη των εργαζομένων».</w:t>
      </w:r>
    </w:p>
    <w:p w14:paraId="7E826C42" w14:textId="77777777" w:rsidR="001246DA" w:rsidRDefault="00D9261F">
      <w:pPr>
        <w:spacing w:line="600" w:lineRule="auto"/>
        <w:ind w:firstLine="720"/>
        <w:jc w:val="both"/>
        <w:rPr>
          <w:rFonts w:eastAsia="Times New Roman"/>
          <w:szCs w:val="24"/>
        </w:rPr>
      </w:pPr>
      <w:r>
        <w:rPr>
          <w:rFonts w:eastAsia="Times New Roman"/>
          <w:szCs w:val="24"/>
        </w:rPr>
        <w:t>Θυμάμαι και την Υπουργό Εργασίας. Καλά, δεν προφυλάσσετε και λίγο τον Πρωθυπουργό, δεν τον ενημερώνετε. Πώς τον αφήνετε και εκτίθεται έτσι, κυρία Υπουργέ</w:t>
      </w:r>
      <w:r>
        <w:rPr>
          <w:rFonts w:eastAsia="Times New Roman"/>
          <w:szCs w:val="24"/>
        </w:rPr>
        <w:t>; Αλλά όταν κι εσείς η ίδια βγαίνετε και λέτε από αυτό εδώ το Βήμα, από το Βήμα της Βουλής, εξαπατώντας τους εργαζόμενους, εξαπατώ</w:t>
      </w:r>
      <w:r>
        <w:rPr>
          <w:rFonts w:eastAsia="Times New Roman"/>
          <w:szCs w:val="24"/>
        </w:rPr>
        <w:lastRenderedPageBreak/>
        <w:t>ντας και την κοινοβουλευτική σας ομάδα ότι πετύχατε μεγάλη νίκη στα εργασιακά, ποια ήταν η νίκη; Ότι θα φέρνατε, υποτίθεται, κ</w:t>
      </w:r>
      <w:r>
        <w:rPr>
          <w:rFonts w:eastAsia="Times New Roman"/>
          <w:szCs w:val="24"/>
        </w:rPr>
        <w:t xml:space="preserve">αι θα βάζατε σε άμεση εφαρμογή έναν ήδη νόμο, τον 4024/11, ο οποίος με δική σας ευθύνη δεν υλοποιήθηκε, λόγω της αλλαγής της προηγούμενης Κυβέρνησης, και τον οποίο νόμο υποτίθεται θα ενεργοποιούσατε άμεσα. Και τι κάνατε; Για να τα ακούσουν οι εργαζόμενοι, </w:t>
      </w:r>
      <w:r>
        <w:rPr>
          <w:rFonts w:eastAsia="Times New Roman"/>
          <w:szCs w:val="24"/>
        </w:rPr>
        <w:t>να το ακούσουν οι άνεργοι και να τα ακούσει και η κοινοβουλευτική σας ομάδα την οποία εξαπατήσατε.</w:t>
      </w:r>
    </w:p>
    <w:p w14:paraId="7E826C43" w14:textId="77777777" w:rsidR="001246DA" w:rsidRDefault="00D9261F">
      <w:pPr>
        <w:spacing w:line="600" w:lineRule="auto"/>
        <w:ind w:firstLine="720"/>
        <w:jc w:val="both"/>
        <w:rPr>
          <w:rFonts w:eastAsia="Times New Roman"/>
          <w:szCs w:val="24"/>
        </w:rPr>
      </w:pPr>
      <w:r>
        <w:rPr>
          <w:rFonts w:eastAsia="Times New Roman"/>
          <w:szCs w:val="24"/>
        </w:rPr>
        <w:t>Ανοίγω μια παρένθεση. Για πολλοστή φορά εξαπάτηση. Θυμάμαι πριν δέκα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δώδεκα μέρες, όταν ψηφιζόταν το τέταρτο μνημόνιο, ούτε μία λέξη για τις ομαδικές απολύ</w:t>
      </w:r>
      <w:r>
        <w:rPr>
          <w:rFonts w:eastAsia="Times New Roman"/>
          <w:szCs w:val="24"/>
        </w:rPr>
        <w:t xml:space="preserve">σεις από την κ. </w:t>
      </w:r>
      <w:proofErr w:type="spellStart"/>
      <w:r>
        <w:rPr>
          <w:rFonts w:eastAsia="Times New Roman"/>
          <w:szCs w:val="24"/>
        </w:rPr>
        <w:t>Αχτσιόγλου</w:t>
      </w:r>
      <w:proofErr w:type="spellEnd"/>
      <w:r>
        <w:rPr>
          <w:rFonts w:eastAsia="Times New Roman"/>
          <w:szCs w:val="24"/>
        </w:rPr>
        <w:t>. Ούτε μία λέξη!</w:t>
      </w:r>
    </w:p>
    <w:p w14:paraId="7E826C44" w14:textId="77777777" w:rsidR="001246DA" w:rsidRDefault="00D9261F">
      <w:pPr>
        <w:spacing w:line="600" w:lineRule="auto"/>
        <w:ind w:firstLine="720"/>
        <w:jc w:val="both"/>
        <w:rPr>
          <w:rFonts w:eastAsia="Times New Roman"/>
          <w:szCs w:val="24"/>
        </w:rPr>
      </w:pPr>
      <w:r>
        <w:rPr>
          <w:rFonts w:eastAsia="Times New Roman"/>
          <w:szCs w:val="24"/>
        </w:rPr>
        <w:t>Είστε η Κυβέρνηση που έφερε την πλήρη απελευθέρωση των ομαδικών απολύσεων με τον πιο εξευτελιστικό τρόπο, χωρίς κανέναν έλεγχο. Αυτή η Κυβέρνηση είστε και δεν έχετε το θάρρος να το παραδεχτείτε, να ζητήσετε ένα συ</w:t>
      </w:r>
      <w:r>
        <w:rPr>
          <w:rFonts w:eastAsia="Times New Roman"/>
          <w:szCs w:val="24"/>
        </w:rPr>
        <w:t>γγνώμη. Τουλάχιστον από τους Βουλευτές σας που τους εξαπατήσατε, δικαίωμά σας. Αλλά από τους εργαζόμενους;</w:t>
      </w:r>
    </w:p>
    <w:p w14:paraId="7E826C45" w14:textId="77777777" w:rsidR="001246DA" w:rsidRDefault="00D9261F">
      <w:pPr>
        <w:spacing w:line="600" w:lineRule="auto"/>
        <w:ind w:firstLine="720"/>
        <w:jc w:val="both"/>
        <w:rPr>
          <w:rFonts w:eastAsia="Times New Roman"/>
          <w:szCs w:val="24"/>
        </w:rPr>
      </w:pPr>
      <w:r>
        <w:rPr>
          <w:rFonts w:eastAsia="Times New Roman"/>
          <w:szCs w:val="24"/>
        </w:rPr>
        <w:t xml:space="preserve">Φέρατε την πιο σκληρή διάταξη που υπήρχε, που είμαστε αντίθετοι. Εμείς φτιάξαμε το Ανώτατο Συμβούλιο Εργασίας. Προσωπικά με έχετε ακούσει να λέω ότι </w:t>
      </w:r>
      <w:r>
        <w:rPr>
          <w:rFonts w:eastAsia="Times New Roman"/>
          <w:szCs w:val="24"/>
        </w:rPr>
        <w:t>είμαι κατά αυτής της διάτρητης και απαρχαιωμένης αντίληψης του διοικητικού βέτο του Υπουργού, το οποίο κόστισε στην ελληνική οικονομία.</w:t>
      </w:r>
    </w:p>
    <w:p w14:paraId="7E826C46" w14:textId="77777777" w:rsidR="001246DA" w:rsidRDefault="00D9261F">
      <w:pPr>
        <w:spacing w:line="600" w:lineRule="auto"/>
        <w:ind w:firstLine="720"/>
        <w:jc w:val="both"/>
        <w:rPr>
          <w:rFonts w:eastAsia="Times New Roman"/>
          <w:szCs w:val="24"/>
        </w:rPr>
      </w:pPr>
      <w:r>
        <w:rPr>
          <w:rFonts w:eastAsia="Times New Roman"/>
          <w:szCs w:val="24"/>
        </w:rPr>
        <w:lastRenderedPageBreak/>
        <w:t>Αλλά αυτό που κάνατε ήταν το πιο ακραίο και το φέρατε εσείς, το ψηφίσατε εσείς, όταν καταγγέλλατε και κατακρίνατε εμάς γ</w:t>
      </w:r>
      <w:r>
        <w:rPr>
          <w:rFonts w:eastAsia="Times New Roman"/>
          <w:szCs w:val="24"/>
        </w:rPr>
        <w:t>ια πράγματα τα οποία δεν τα φέραμε ποτέ και ούτε θα τα φέρναμε. Να τα ακούσουν οι εργαζόμενοι, λοιπόν, να ακούσουν και το σημερινό.</w:t>
      </w:r>
    </w:p>
    <w:p w14:paraId="7E826C47" w14:textId="77777777" w:rsidR="001246DA" w:rsidRDefault="00D9261F">
      <w:pPr>
        <w:spacing w:line="600" w:lineRule="auto"/>
        <w:ind w:firstLine="720"/>
        <w:jc w:val="both"/>
        <w:rPr>
          <w:rFonts w:eastAsia="Times New Roman"/>
          <w:szCs w:val="24"/>
        </w:rPr>
      </w:pPr>
      <w:r>
        <w:rPr>
          <w:rFonts w:eastAsia="Times New Roman"/>
          <w:szCs w:val="24"/>
        </w:rPr>
        <w:t>Στη διαδικασία της ψήφισης του τέταρτου μνημονίου παίχτηκε ένα πολύ ύπουλο παιχνίδι εις βάρος της αλήθειας, αλλά και της παρ</w:t>
      </w:r>
      <w:r>
        <w:rPr>
          <w:rFonts w:eastAsia="Times New Roman"/>
          <w:szCs w:val="24"/>
        </w:rPr>
        <w:t>απληροφόρησης της ελληνικής Βουλής. Επιχείρησε η Κυβέρνηση με μια μεθόδευση να αλλάξει την ουσία των πραγμάτων. Έφερε άλλη διάταξη στον νόμο, για να εξαπατήσει το εξωτερικό και άλλη διάταξη στην αιτιολογική έκθεση, για να εξαπατήσει το εσωτερικό. Στο εξωτε</w:t>
      </w:r>
      <w:r>
        <w:rPr>
          <w:rFonts w:eastAsia="Times New Roman"/>
          <w:szCs w:val="24"/>
        </w:rPr>
        <w:t>ρικό έλεγε ότι εμείς δεν πρόκειται ποτέ να πειράξουμε τη σχέση των επιχειρησιακών συμβάσεων, σε σχέση με τις κλαδικές, αφήστε τα πράγματα όπως είναι. Στο εσωτερικό, διά μέσου της αιτιολογικής, έλεγε ουσιαστικά ότι εμείς 20</w:t>
      </w:r>
      <w:r>
        <w:rPr>
          <w:rFonts w:eastAsia="Times New Roman"/>
          <w:szCs w:val="24"/>
        </w:rPr>
        <w:t>-</w:t>
      </w:r>
      <w:r>
        <w:rPr>
          <w:rFonts w:eastAsia="Times New Roman"/>
          <w:szCs w:val="24"/>
        </w:rPr>
        <w:t>8</w:t>
      </w:r>
      <w:r>
        <w:rPr>
          <w:rFonts w:eastAsia="Times New Roman"/>
          <w:szCs w:val="24"/>
        </w:rPr>
        <w:t>-</w:t>
      </w:r>
      <w:r>
        <w:rPr>
          <w:rFonts w:eastAsia="Times New Roman"/>
          <w:szCs w:val="24"/>
        </w:rPr>
        <w:t>2018 αλλάζουμε και θα υπάρχει π</w:t>
      </w:r>
      <w:r>
        <w:rPr>
          <w:rFonts w:eastAsia="Times New Roman"/>
          <w:szCs w:val="24"/>
        </w:rPr>
        <w:t>λέον η συρροή των κλαδικών και θα υπερισχύουν οι κλαδικές συμβάσεις. Αυτό κάνατε.</w:t>
      </w:r>
    </w:p>
    <w:p w14:paraId="7E826C48" w14:textId="77777777" w:rsidR="001246DA" w:rsidRDefault="00D9261F">
      <w:pPr>
        <w:spacing w:line="600" w:lineRule="auto"/>
        <w:ind w:firstLine="720"/>
        <w:jc w:val="both"/>
        <w:rPr>
          <w:rFonts w:eastAsia="Times New Roman"/>
          <w:szCs w:val="24"/>
        </w:rPr>
      </w:pPr>
      <w:r>
        <w:rPr>
          <w:rFonts w:eastAsia="Times New Roman"/>
          <w:szCs w:val="24"/>
        </w:rPr>
        <w:t>Σας έπιασαν, όμως, σας τράβηξαν το αυτί, γιατί η εξαπάτηση αυτή φάνηκε, ακούστηκε -την αναδείξαμε κι εμείς- και το ίδιο βράδυ, στα μουλωχτά, η Υπουργός Εργασίας της χώρας έφε</w:t>
      </w:r>
      <w:r>
        <w:rPr>
          <w:rFonts w:eastAsia="Times New Roman"/>
          <w:szCs w:val="24"/>
        </w:rPr>
        <w:t>ρε τροπολογία και άλλαξε την αιτιολογική έκθεση, κάτι το οποίο δεν είναι συμβατό και με τον Κανονισμό λειτουργίας της Βουλής. Αλλάξατε την αιτιολογική έκθεση, στην οποία ουσιαστικά βάλατε αυτή τη διάταξη που φέρνετε και σήμερα. Αλλά και αυτό δεν ήταν επαρκ</w:t>
      </w:r>
      <w:r>
        <w:rPr>
          <w:rFonts w:eastAsia="Times New Roman"/>
          <w:szCs w:val="24"/>
        </w:rPr>
        <w:t xml:space="preserve">ές. Αυτό </w:t>
      </w:r>
      <w:r>
        <w:rPr>
          <w:rFonts w:eastAsia="Times New Roman"/>
          <w:szCs w:val="24"/>
        </w:rPr>
        <w:lastRenderedPageBreak/>
        <w:t>είναι ο ορισμός της ταπεινωτικής διαδικασίας για μια πολιτική ηγεσία ενός Υπουργείου.</w:t>
      </w:r>
    </w:p>
    <w:p w14:paraId="7E826C4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Εγώ δεν ξέρω πόσο εύκολα μπορείς να σταθείς και να κοιτάς τους Βουλευτές σου, όταν τους εξαπατάς κατ’ εξακολούθηση, όταν παραβιάζεις τη διαδικασία της Βουλής και</w:t>
      </w:r>
      <w:r>
        <w:rPr>
          <w:rFonts w:eastAsia="Times New Roman" w:cs="Times New Roman"/>
          <w:szCs w:val="24"/>
        </w:rPr>
        <w:t xml:space="preserve"> κυρίως -ας αφήσουμε τη Βουλή- τους εργαζόμενους</w:t>
      </w:r>
      <w:r>
        <w:rPr>
          <w:rFonts w:eastAsia="Times New Roman" w:cs="Times New Roman"/>
          <w:szCs w:val="24"/>
        </w:rPr>
        <w:t>,</w:t>
      </w:r>
      <w:r>
        <w:rPr>
          <w:rFonts w:eastAsia="Times New Roman" w:cs="Times New Roman"/>
          <w:szCs w:val="24"/>
        </w:rPr>
        <w:t xml:space="preserve"> που υποτίθεται ήταν το κοινωνικό γήπεδο της ευαισθησίας του ΣΥΡΙΖΑ! Εξαπάτηση κατ’ εξακολούθηση; Και σήμερα έχετε το θάρρος, κύριε Υπουργέ, να νομοθετήσετε ξανά διάταξη την οποία φέρατε πριν </w:t>
      </w:r>
      <w:r>
        <w:rPr>
          <w:rFonts w:eastAsia="Times New Roman" w:cs="Times New Roman"/>
          <w:szCs w:val="24"/>
        </w:rPr>
        <w:t>από</w:t>
      </w:r>
      <w:r>
        <w:rPr>
          <w:rFonts w:eastAsia="Times New Roman" w:cs="Times New Roman"/>
          <w:szCs w:val="24"/>
        </w:rPr>
        <w:t xml:space="preserve"> δώδεκα ημέρ</w:t>
      </w:r>
      <w:r>
        <w:rPr>
          <w:rFonts w:eastAsia="Times New Roman" w:cs="Times New Roman"/>
          <w:szCs w:val="24"/>
        </w:rPr>
        <w:t xml:space="preserve">ες, με την πιο εξευτελιστική διαδικασία που μπορεί να έχει Υπουργός, δηλαδή να φέρει τέτοια διάταξη να την ψηφίσει ξανά η Βουλή; Ένα συγγνώμη δεν υπάρχει; Ένα συγγνώμη δεν υπάρχει; Φιλότιμο δεν υπάρχει; Αξιοπρέπεια δεν υπάρχει; </w:t>
      </w:r>
      <w:r>
        <w:rPr>
          <w:rFonts w:eastAsia="Times New Roman" w:cs="Times New Roman"/>
          <w:szCs w:val="24"/>
        </w:rPr>
        <w:t>Δ</w:t>
      </w:r>
      <w:r>
        <w:rPr>
          <w:rFonts w:eastAsia="Times New Roman" w:cs="Times New Roman"/>
          <w:szCs w:val="24"/>
        </w:rPr>
        <w:t>εν θέλω να το κάνω προσωπικ</w:t>
      </w:r>
      <w:r>
        <w:rPr>
          <w:rFonts w:eastAsia="Times New Roman" w:cs="Times New Roman"/>
          <w:szCs w:val="24"/>
        </w:rPr>
        <w:t>ά για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μέλος της Κυβέρνησης είναι, συνολικά για την Κυβέρνηση. Είναι εικόνα συνολικά της Κυβέρνησης αυτή.</w:t>
      </w:r>
    </w:p>
    <w:p w14:paraId="7E826C4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w:t>
      </w:r>
      <w:r>
        <w:rPr>
          <w:rFonts w:eastAsia="Times New Roman" w:cs="Times New Roman"/>
          <w:szCs w:val="24"/>
        </w:rPr>
        <w:t xml:space="preserve"> αυτά θα ψηφίσετε σήμερα. Με αυτή την εξευτελιστική διαδικασία δυστυχώς, που δεν έχει προηγούμενο στα χ</w:t>
      </w:r>
      <w:r>
        <w:rPr>
          <w:rFonts w:eastAsia="Times New Roman" w:cs="Times New Roman"/>
          <w:szCs w:val="24"/>
        </w:rPr>
        <w:t xml:space="preserve">ρονικά του Κοινοβουλίου. Αυτά θα ψηφίσετε για τους συνταξιούχους, τα τρία εκατομμύρια </w:t>
      </w:r>
      <w:r>
        <w:rPr>
          <w:rFonts w:eastAsia="Times New Roman" w:cs="Times New Roman"/>
          <w:szCs w:val="24"/>
        </w:rPr>
        <w:t xml:space="preserve">των </w:t>
      </w:r>
      <w:r>
        <w:rPr>
          <w:rFonts w:eastAsia="Times New Roman" w:cs="Times New Roman"/>
          <w:szCs w:val="24"/>
        </w:rPr>
        <w:t>συνταξιούχ</w:t>
      </w:r>
      <w:r>
        <w:rPr>
          <w:rFonts w:eastAsia="Times New Roman" w:cs="Times New Roman"/>
          <w:szCs w:val="24"/>
        </w:rPr>
        <w:t>ων</w:t>
      </w:r>
      <w:r>
        <w:rPr>
          <w:rFonts w:eastAsia="Times New Roman" w:cs="Times New Roman"/>
          <w:szCs w:val="24"/>
        </w:rPr>
        <w:t xml:space="preserve"> σήμερα, το σύνολο των εργαζομένων, οι οποίοι δεν βλέπουν προοπτική, βλέπουν την εξαπάτηση στο πρόσωπ</w:t>
      </w:r>
      <w:r>
        <w:rPr>
          <w:rFonts w:eastAsia="Times New Roman" w:cs="Times New Roman"/>
          <w:szCs w:val="24"/>
        </w:rPr>
        <w:t>ό</w:t>
      </w:r>
      <w:r>
        <w:rPr>
          <w:rFonts w:eastAsia="Times New Roman" w:cs="Times New Roman"/>
          <w:szCs w:val="24"/>
        </w:rPr>
        <w:t xml:space="preserve"> σας. Δεν πειρά</w:t>
      </w:r>
      <w:r>
        <w:rPr>
          <w:rFonts w:eastAsia="Times New Roman" w:cs="Times New Roman"/>
          <w:szCs w:val="24"/>
        </w:rPr>
        <w:lastRenderedPageBreak/>
        <w:t>ζει. Μάλλον, πειράζει, αλλά, για εσάς</w:t>
      </w:r>
      <w:r>
        <w:rPr>
          <w:rFonts w:eastAsia="Times New Roman" w:cs="Times New Roman"/>
          <w:szCs w:val="24"/>
        </w:rPr>
        <w:t xml:space="preserve"> τουλάχιστον, αυτό να ξέρετε ότι καταγράφεται στο υποσυνείδητο του κόσμου, που έχει καταλάβει τι θα πει ΣΥΡΙΖΑ </w:t>
      </w:r>
      <w:r>
        <w:rPr>
          <w:rFonts w:eastAsia="Times New Roman" w:cs="Times New Roman"/>
          <w:szCs w:val="24"/>
        </w:rPr>
        <w:t>κ</w:t>
      </w:r>
      <w:r>
        <w:rPr>
          <w:rFonts w:eastAsia="Times New Roman" w:cs="Times New Roman"/>
          <w:szCs w:val="24"/>
        </w:rPr>
        <w:t>αι να είστε σίγουροι ότι πάρα πολύ σύντομα ο ελληνικός λαός θα δώσει την αναγκαία λύση</w:t>
      </w:r>
      <w:r>
        <w:rPr>
          <w:rFonts w:eastAsia="Times New Roman" w:cs="Times New Roman"/>
          <w:szCs w:val="24"/>
        </w:rPr>
        <w:t>,</w:t>
      </w:r>
      <w:r>
        <w:rPr>
          <w:rFonts w:eastAsia="Times New Roman" w:cs="Times New Roman"/>
          <w:szCs w:val="24"/>
        </w:rPr>
        <w:t xml:space="preserve"> που είναι ό,τι πιο εξυγιαντικό υπάρχει και για την οικον</w:t>
      </w:r>
      <w:r>
        <w:rPr>
          <w:rFonts w:eastAsia="Times New Roman" w:cs="Times New Roman"/>
          <w:szCs w:val="24"/>
        </w:rPr>
        <w:t xml:space="preserve">ομία και για την κοινωνία. </w:t>
      </w:r>
    </w:p>
    <w:p w14:paraId="7E826C4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Είναι γνωστό, ο ΣΥΡΙΖΑ θα επενδύσει, όπως έχει επενδύσει μέχρι σήμερα στο επόμενο διάστημα, μέσα σε ένα περιβάλλον εθνικού διχασμού. Το ξεκινάει μέσα από την </w:t>
      </w:r>
      <w:proofErr w:type="spellStart"/>
      <w:r>
        <w:rPr>
          <w:rFonts w:eastAsia="Times New Roman" w:cs="Times New Roman"/>
          <w:szCs w:val="24"/>
        </w:rPr>
        <w:t>αξιακή</w:t>
      </w:r>
      <w:proofErr w:type="spellEnd"/>
      <w:r>
        <w:rPr>
          <w:rFonts w:eastAsia="Times New Roman" w:cs="Times New Roman"/>
          <w:szCs w:val="24"/>
        </w:rPr>
        <w:t xml:space="preserve"> και θεσμική παρακμή της χώρας, από τους δήμους και τα πανεπιστή</w:t>
      </w:r>
      <w:r>
        <w:rPr>
          <w:rFonts w:eastAsia="Times New Roman" w:cs="Times New Roman"/>
          <w:szCs w:val="24"/>
        </w:rPr>
        <w:t>μια, μέχρι την κοινωνία. Θα επιχειρήσετε διχασμό της κοινωνίας, όπως το κάνατε. Η Νέα Δημοκρατία</w:t>
      </w:r>
      <w:r>
        <w:rPr>
          <w:rFonts w:eastAsia="Times New Roman" w:cs="Times New Roman"/>
          <w:szCs w:val="24"/>
        </w:rPr>
        <w:t>,</w:t>
      </w:r>
      <w:r>
        <w:rPr>
          <w:rFonts w:eastAsia="Times New Roman" w:cs="Times New Roman"/>
          <w:szCs w:val="24"/>
        </w:rPr>
        <w:t xml:space="preserve"> από την ίδρυσή της μέχρι σήμερα και στο μέλλον</w:t>
      </w:r>
      <w:r>
        <w:rPr>
          <w:rFonts w:eastAsia="Times New Roman" w:cs="Times New Roman"/>
          <w:szCs w:val="24"/>
        </w:rPr>
        <w:t>,</w:t>
      </w:r>
      <w:r>
        <w:rPr>
          <w:rFonts w:eastAsia="Times New Roman" w:cs="Times New Roman"/>
          <w:szCs w:val="24"/>
        </w:rPr>
        <w:t xml:space="preserve"> υπερασπίζεται την εθνική ενότητα, την ενότητα του ελληνικού λαού. Μια ενότητα που είναι απαραίτητη και είναι η</w:t>
      </w:r>
      <w:r>
        <w:rPr>
          <w:rFonts w:eastAsia="Times New Roman" w:cs="Times New Roman"/>
          <w:szCs w:val="24"/>
        </w:rPr>
        <w:t xml:space="preserve"> συγκολλητική ουσία για να βγούμε από αυτή την κρίση. </w:t>
      </w:r>
      <w:r>
        <w:rPr>
          <w:rFonts w:eastAsia="Times New Roman" w:cs="Times New Roman"/>
          <w:szCs w:val="24"/>
        </w:rPr>
        <w:t>Α</w:t>
      </w:r>
      <w:r>
        <w:rPr>
          <w:rFonts w:eastAsia="Times New Roman" w:cs="Times New Roman"/>
          <w:szCs w:val="24"/>
        </w:rPr>
        <w:t>υτή την ενότητα και αυτό το κόμμα ο ελληνικός λαός θα το εγκρίνει πολύ σύντομα, όταν θα πάμε σε εκλογές.</w:t>
      </w:r>
    </w:p>
    <w:p w14:paraId="7E826C4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826C4D"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826C4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w:t>
      </w:r>
      <w:r>
        <w:rPr>
          <w:rFonts w:eastAsia="Times New Roman" w:cs="Times New Roman"/>
          <w:b/>
          <w:szCs w:val="24"/>
        </w:rPr>
        <w:t xml:space="preserve">ιστοδουλοπούλου): </w:t>
      </w:r>
      <w:r>
        <w:rPr>
          <w:rFonts w:eastAsia="Times New Roman" w:cs="Times New Roman"/>
          <w:szCs w:val="24"/>
        </w:rPr>
        <w:t>Τον λόγο έχει ο κ. Τζελέπης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E826C4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κυρία Πρόεδρε.</w:t>
      </w:r>
    </w:p>
    <w:p w14:paraId="7E826C5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όταν συζητούσαμε στην Επιτροπή Παραγωγής και Εμπορίου τη συγκεκριμένη κύρωση της διεθνούς συμφωνίας για την Γενική Επιτροπή Αλιείας της Μεσογείου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αυτή είναι μια συμφωνία η οποία έχει προετοιμαστεί από τον Μάιο του 20</w:t>
      </w:r>
      <w:r>
        <w:rPr>
          <w:rFonts w:eastAsia="Times New Roman" w:cs="Times New Roman"/>
          <w:szCs w:val="24"/>
        </w:rPr>
        <w:t xml:space="preserve">14 από την προηγούμενη </w:t>
      </w:r>
      <w:r>
        <w:rPr>
          <w:rFonts w:eastAsia="Times New Roman" w:cs="Times New Roman"/>
          <w:szCs w:val="24"/>
        </w:rPr>
        <w:t>κ</w:t>
      </w:r>
      <w:r>
        <w:rPr>
          <w:rFonts w:eastAsia="Times New Roman" w:cs="Times New Roman"/>
          <w:szCs w:val="24"/>
        </w:rPr>
        <w:t>υβέρνηση και έρχεται προς κύρωση μετά από δυόμισι χρόνια-, τόνισα στο τέλος της ομιλίας μου ότι, παρ</w:t>
      </w:r>
      <w:r>
        <w:rPr>
          <w:rFonts w:eastAsia="Times New Roman" w:cs="Times New Roman"/>
          <w:szCs w:val="24"/>
        </w:rPr>
        <w:t xml:space="preserve">’ </w:t>
      </w:r>
      <w:r>
        <w:rPr>
          <w:rFonts w:eastAsia="Times New Roman" w:cs="Times New Roman"/>
          <w:szCs w:val="24"/>
        </w:rPr>
        <w:t>ότι συμφωνώ με την κύρωση αυτή της διετούς συμφωνίας, θα επιφυλαχ</w:t>
      </w:r>
      <w:r>
        <w:rPr>
          <w:rFonts w:eastAsia="Times New Roman" w:cs="Times New Roman"/>
          <w:szCs w:val="24"/>
        </w:rPr>
        <w:t>θ</w:t>
      </w:r>
      <w:r>
        <w:rPr>
          <w:rFonts w:eastAsia="Times New Roman" w:cs="Times New Roman"/>
          <w:szCs w:val="24"/>
        </w:rPr>
        <w:t>ώ να τοποθετηθώ επί της ψηφοφορίας, γιατί θα ήθελα να δω στην Ολ</w:t>
      </w:r>
      <w:r>
        <w:rPr>
          <w:rFonts w:eastAsia="Times New Roman" w:cs="Times New Roman"/>
          <w:szCs w:val="24"/>
        </w:rPr>
        <w:t>ομέλεια πόσες τροπολογίες θα έλθουν μαζί με τα ψάρια, κύριε Υπουργέ!</w:t>
      </w:r>
    </w:p>
    <w:p w14:paraId="7E826C5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που δεν διαψεύστηκα. Μαζί με το νομοσχέδιο, με την κύρωση της συμφωνίας για τα λαβράκια και τις τσιπούρες, φέρατε και τροπολογίες που αφαιρούν εκατοντάδες εκατομμύρια από τον ελληνικό </w:t>
      </w:r>
      <w:r>
        <w:rPr>
          <w:rFonts w:eastAsia="Times New Roman" w:cs="Times New Roman"/>
          <w:szCs w:val="24"/>
        </w:rPr>
        <w:t xml:space="preserve">λαό και δη τους ασθενέστερους, τους συνταξιούχους και τους εργαζόμενους με χαμηλούς μισθούς. </w:t>
      </w:r>
      <w:r>
        <w:rPr>
          <w:rFonts w:eastAsia="Times New Roman" w:cs="Times New Roman"/>
          <w:szCs w:val="24"/>
        </w:rPr>
        <w:t>Μ</w:t>
      </w:r>
      <w:r>
        <w:rPr>
          <w:rFonts w:eastAsia="Times New Roman" w:cs="Times New Roman"/>
          <w:szCs w:val="24"/>
        </w:rPr>
        <w:t xml:space="preserve">άλιστα, είδαμε και το πρωτόγνωρο, οι Βουλευτές της </w:t>
      </w:r>
      <w:r>
        <w:rPr>
          <w:rFonts w:eastAsia="Times New Roman" w:cs="Times New Roman"/>
          <w:szCs w:val="24"/>
        </w:rPr>
        <w:t>σ</w:t>
      </w:r>
      <w:r>
        <w:rPr>
          <w:rFonts w:eastAsia="Times New Roman" w:cs="Times New Roman"/>
          <w:szCs w:val="24"/>
        </w:rPr>
        <w:t>υγκυβέρνησης να θέλουν να τους αφαιρεθεί ο λόγος και να μην τοποθετηθούν επί ενός τόσο σοβαρού ζητήματος. Παρά</w:t>
      </w:r>
      <w:r>
        <w:rPr>
          <w:rFonts w:eastAsia="Times New Roman" w:cs="Times New Roman"/>
          <w:szCs w:val="24"/>
        </w:rPr>
        <w:t>λληλα, ακούσαμε εδώ στην αρχή της τοποθέτησης από τους Υπουργούς ότι «εσείς τα κάνατε τότε, τώρα ήλθε η σειρά μας». «Οι συσχετισμοί δυνάμεων…», λέει, «…ήταν ενάντια σε εσάς, είναι ενάντια και σε εμάς και αφήστε το</w:t>
      </w:r>
      <w:r>
        <w:rPr>
          <w:rFonts w:eastAsia="Times New Roman" w:cs="Times New Roman"/>
          <w:szCs w:val="24"/>
        </w:rPr>
        <w:t>ν</w:t>
      </w:r>
      <w:r>
        <w:rPr>
          <w:rFonts w:eastAsia="Times New Roman" w:cs="Times New Roman"/>
          <w:szCs w:val="24"/>
        </w:rPr>
        <w:t xml:space="preserve"> δημαγωγό που κρύβετε μέσα σας</w:t>
      </w:r>
      <w:r>
        <w:rPr>
          <w:rFonts w:eastAsia="Times New Roman" w:cs="Times New Roman"/>
          <w:szCs w:val="24"/>
        </w:rPr>
        <w:t>.</w:t>
      </w:r>
      <w:r>
        <w:rPr>
          <w:rFonts w:eastAsia="Times New Roman" w:cs="Times New Roman"/>
          <w:szCs w:val="24"/>
        </w:rPr>
        <w:t>».</w:t>
      </w:r>
    </w:p>
    <w:p w14:paraId="7E826C52" w14:textId="77777777" w:rsidR="001246DA" w:rsidRDefault="00D9261F">
      <w:pPr>
        <w:spacing w:line="600" w:lineRule="auto"/>
        <w:ind w:firstLine="709"/>
        <w:jc w:val="both"/>
        <w:rPr>
          <w:rFonts w:eastAsia="Times New Roman" w:cs="Times New Roman"/>
          <w:szCs w:val="24"/>
        </w:rPr>
      </w:pPr>
      <w:r>
        <w:rPr>
          <w:rFonts w:eastAsia="Times New Roman" w:cs="Times New Roman"/>
          <w:szCs w:val="24"/>
        </w:rPr>
        <w:lastRenderedPageBreak/>
        <w:t>Κυρίες κ</w:t>
      </w:r>
      <w:r>
        <w:rPr>
          <w:rFonts w:eastAsia="Times New Roman" w:cs="Times New Roman"/>
          <w:szCs w:val="24"/>
        </w:rPr>
        <w:t xml:space="preserve">αι κύριοι συνάδελφοι της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ο ελληνικός λαός δεν έχει μνήμη χρυσόψαρου, άσχετα αν συζητάμε σήμερα νομοσχέδιο για την αλιεία. Αντιπολιτευτήκατε χωρίς κανέναν ηθικό φραγμό με τον πλέον ακραίο, επικίνδυνο και αποτρόπαιο λαϊκισμό</w:t>
      </w:r>
      <w:r>
        <w:rPr>
          <w:rFonts w:eastAsia="Times New Roman" w:cs="Times New Roman"/>
          <w:szCs w:val="24"/>
        </w:rPr>
        <w:t>, κ</w:t>
      </w:r>
      <w:r>
        <w:rPr>
          <w:rFonts w:eastAsia="Times New Roman" w:cs="Times New Roman"/>
          <w:szCs w:val="24"/>
        </w:rPr>
        <w:t>αι</w:t>
      </w:r>
      <w:r>
        <w:rPr>
          <w:rFonts w:eastAsia="Times New Roman" w:cs="Times New Roman"/>
          <w:szCs w:val="24"/>
        </w:rPr>
        <w:t xml:space="preserve"> έρχεστε εσείς σήμερα να μας μιλήσετε στην Αίθουσα αυτή για υπευθυνότητα; </w:t>
      </w:r>
    </w:p>
    <w:p w14:paraId="7E826C5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σημερινή συνεδρίαση με την κατάθεση των πέντε τροπολογιών αποδεικνύει το </w:t>
      </w:r>
      <w:proofErr w:type="spellStart"/>
      <w:r>
        <w:rPr>
          <w:rFonts w:eastAsia="Times New Roman" w:cs="Times New Roman"/>
          <w:szCs w:val="24"/>
        </w:rPr>
        <w:t>β</w:t>
      </w:r>
      <w:r>
        <w:rPr>
          <w:rFonts w:eastAsia="Times New Roman" w:cs="Times New Roman"/>
          <w:szCs w:val="24"/>
        </w:rPr>
        <w:t>ατερλ</w:t>
      </w:r>
      <w:r>
        <w:rPr>
          <w:rFonts w:eastAsia="Times New Roman" w:cs="Times New Roman"/>
          <w:szCs w:val="24"/>
        </w:rPr>
        <w:t>ό</w:t>
      </w:r>
      <w:proofErr w:type="spellEnd"/>
      <w:r>
        <w:rPr>
          <w:rFonts w:eastAsia="Times New Roman" w:cs="Times New Roman"/>
          <w:szCs w:val="24"/>
        </w:rPr>
        <w:t xml:space="preserve"> των διαπραγματεύσεων της </w:t>
      </w:r>
      <w:r>
        <w:rPr>
          <w:rFonts w:eastAsia="Times New Roman" w:cs="Times New Roman"/>
          <w:szCs w:val="24"/>
        </w:rPr>
        <w:t>σ</w:t>
      </w:r>
      <w:r>
        <w:rPr>
          <w:rFonts w:eastAsia="Times New Roman" w:cs="Times New Roman"/>
          <w:szCs w:val="24"/>
        </w:rPr>
        <w:t xml:space="preserve">υγκυβέρνησης, οι οποίες διαπραγματεύσεις έχουν πλέον γίνει το </w:t>
      </w:r>
      <w:r>
        <w:rPr>
          <w:rFonts w:eastAsia="Times New Roman" w:cs="Times New Roman"/>
          <w:szCs w:val="24"/>
        </w:rPr>
        <w:t>γ</w:t>
      </w:r>
      <w:r>
        <w:rPr>
          <w:rFonts w:eastAsia="Times New Roman" w:cs="Times New Roman"/>
          <w:szCs w:val="24"/>
        </w:rPr>
        <w:t>εφύρι της</w:t>
      </w:r>
      <w:r>
        <w:rPr>
          <w:rFonts w:eastAsia="Times New Roman" w:cs="Times New Roman"/>
          <w:szCs w:val="24"/>
        </w:rPr>
        <w:t xml:space="preserve"> Άρτας. Ο κύριος Υπουργός έλεγε</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Ο</w:t>
      </w:r>
      <w:r>
        <w:rPr>
          <w:rFonts w:eastAsia="Times New Roman" w:cs="Times New Roman"/>
          <w:szCs w:val="24"/>
        </w:rPr>
        <w:t>υαί</w:t>
      </w:r>
      <w:proofErr w:type="spellEnd"/>
      <w:r>
        <w:rPr>
          <w:rFonts w:eastAsia="Times New Roman" w:cs="Times New Roman"/>
          <w:szCs w:val="24"/>
        </w:rPr>
        <w:t xml:space="preserve"> κι αλίμονο</w:t>
      </w:r>
      <w:r>
        <w:rPr>
          <w:rFonts w:eastAsia="Times New Roman" w:cs="Times New Roman"/>
          <w:szCs w:val="24"/>
        </w:rPr>
        <w:t>,</w:t>
      </w:r>
      <w:r>
        <w:rPr>
          <w:rFonts w:eastAsia="Times New Roman" w:cs="Times New Roman"/>
          <w:szCs w:val="24"/>
        </w:rPr>
        <w:t xml:space="preserve"> αν δεν υπογράψουμε τη συμφωνία της δεύτερης αξιολόγησης μέχρι τον Φεβρουάριο. Αν πάμε τον Μάιο, καταστραφήκαμε</w:t>
      </w:r>
      <w:r>
        <w:rPr>
          <w:rFonts w:eastAsia="Times New Roman" w:cs="Times New Roman"/>
          <w:szCs w:val="24"/>
        </w:rPr>
        <w:t>.</w:t>
      </w:r>
      <w:r>
        <w:rPr>
          <w:rFonts w:eastAsia="Times New Roman" w:cs="Times New Roman"/>
          <w:szCs w:val="24"/>
        </w:rPr>
        <w:t>». Να θυμίσω τι έλεγε επανειλημμένα ο κύριος Υπουργός Οικονομικών για το αφορολόγητο, ότι θα π</w:t>
      </w:r>
      <w:r>
        <w:rPr>
          <w:rFonts w:eastAsia="Times New Roman" w:cs="Times New Roman"/>
          <w:szCs w:val="24"/>
        </w:rPr>
        <w:t xml:space="preserve">αραιτούνταν κι οτιδήποτε άλλο; </w:t>
      </w:r>
    </w:p>
    <w:p w14:paraId="7E826C5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Οι συγκεκριμένες τροπολογίες πραγματικά δείχνουν τον απόλυτο ευτελισμό της Κυβέρνησης, αλλά και δι’ αυτής και του ελληνικού Κοινοβουλίου</w:t>
      </w:r>
      <w:r>
        <w:rPr>
          <w:rFonts w:eastAsia="Times New Roman" w:cs="Times New Roman"/>
          <w:szCs w:val="24"/>
        </w:rPr>
        <w:t>,</w:t>
      </w:r>
      <w:r>
        <w:rPr>
          <w:rFonts w:eastAsia="Times New Roman" w:cs="Times New Roman"/>
          <w:szCs w:val="24"/>
        </w:rPr>
        <w:t xml:space="preserve"> που καλείται μέσα σε δέκα ημέρες να διορθώσει αυτά που ψήφισε ως τέταρτο μνημόνιο. Είχ</w:t>
      </w:r>
      <w:r>
        <w:rPr>
          <w:rFonts w:eastAsia="Times New Roman" w:cs="Times New Roman"/>
          <w:szCs w:val="24"/>
        </w:rPr>
        <w:t xml:space="preserve">ε δίκιο τότε με αυτά που έλεγε ο </w:t>
      </w:r>
      <w:r>
        <w:rPr>
          <w:rFonts w:eastAsia="Times New Roman" w:cs="Times New Roman"/>
          <w:szCs w:val="24"/>
        </w:rPr>
        <w:t>Δ</w:t>
      </w:r>
      <w:r>
        <w:rPr>
          <w:rFonts w:eastAsia="Times New Roman" w:cs="Times New Roman"/>
          <w:szCs w:val="24"/>
        </w:rPr>
        <w:t xml:space="preserve">ιευθυντής της Κοινοβουλευτικής Ομάδας του ΣΥΡΙΖΑ κ. Ζαχαριάδης, όταν ομολόγησε ανερυθρίαστα ότι σας πιάνουν από το χέρι οι πιστωτές για να γράψετε τα νομοσχέδια. </w:t>
      </w:r>
    </w:p>
    <w:p w14:paraId="7E826C5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κατάθεση των πέντε τροπολογιών Πέμπτη βράδυ από τη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δείχνει τον πανικό της Κυβέρνησης και την αγωνία της </w:t>
      </w:r>
      <w:r>
        <w:rPr>
          <w:rFonts w:eastAsia="Times New Roman" w:cs="Times New Roman"/>
          <w:szCs w:val="24"/>
        </w:rPr>
        <w:lastRenderedPageBreak/>
        <w:t xml:space="preserve">να μην ακουστεί βαριά ο γδούπος μιας ακόμη αποτυχίας της. </w:t>
      </w:r>
      <w:r>
        <w:rPr>
          <w:rFonts w:eastAsia="Times New Roman" w:cs="Times New Roman"/>
          <w:szCs w:val="24"/>
        </w:rPr>
        <w:t>Γ</w:t>
      </w:r>
      <w:r>
        <w:rPr>
          <w:rFonts w:eastAsia="Times New Roman" w:cs="Times New Roman"/>
          <w:szCs w:val="24"/>
        </w:rPr>
        <w:t>ιατί Πέμπτη βράδυ; Γιατί ξέρετε πολύ καλά ότι σήμερα που συζητάμε οι περισσότεροι Βουλευτές έχουν φύγει. Χθες το βράδυ</w:t>
      </w:r>
      <w:r>
        <w:rPr>
          <w:rFonts w:eastAsia="Times New Roman" w:cs="Times New Roman"/>
          <w:szCs w:val="24"/>
        </w:rPr>
        <w:t xml:space="preserve"> κατατέθηκαν οι τροπολογίες και σήμερα το μεσημέρι ο ελληνικός λαός θα πάει για τα καλοκαιρινά μπάνια. Άρα </w:t>
      </w:r>
      <w:r>
        <w:rPr>
          <w:rFonts w:eastAsia="Times New Roman" w:cs="Times New Roman"/>
          <w:szCs w:val="24"/>
        </w:rPr>
        <w:t>ό,τι και να παίξουν</w:t>
      </w:r>
      <w:r>
        <w:rPr>
          <w:rFonts w:eastAsia="Times New Roman" w:cs="Times New Roman"/>
          <w:szCs w:val="24"/>
        </w:rPr>
        <w:t xml:space="preserve"> τα μέσα μαζικής ενημέρωσης, δεν θα ακουστεί. Δεν θα περάσει αυτό που φέρνετε, αυτό που σας έχουν επιβάλει να ξαναφέρετε. Από εκεί</w:t>
      </w:r>
      <w:r>
        <w:rPr>
          <w:rFonts w:eastAsia="Times New Roman" w:cs="Times New Roman"/>
          <w:szCs w:val="24"/>
        </w:rPr>
        <w:t xml:space="preserve"> που χρησιμοποιούσατε ακραίες εκφράσεις απέναντι στις προηγούμενες </w:t>
      </w:r>
      <w:r>
        <w:rPr>
          <w:rFonts w:eastAsia="Times New Roman" w:cs="Times New Roman"/>
          <w:szCs w:val="24"/>
        </w:rPr>
        <w:t>κ</w:t>
      </w:r>
      <w:r>
        <w:rPr>
          <w:rFonts w:eastAsia="Times New Roman" w:cs="Times New Roman"/>
          <w:szCs w:val="24"/>
        </w:rPr>
        <w:t>υβερνήσεις –δεν θα σας τις θυμίσω εγώ-</w:t>
      </w:r>
      <w:r>
        <w:rPr>
          <w:rFonts w:eastAsia="Times New Roman" w:cs="Times New Roman"/>
          <w:szCs w:val="24"/>
        </w:rPr>
        <w:t>,</w:t>
      </w:r>
      <w:r>
        <w:rPr>
          <w:rFonts w:eastAsia="Times New Roman" w:cs="Times New Roman"/>
          <w:szCs w:val="24"/>
        </w:rPr>
        <w:t xml:space="preserve"> τώρα πλέον πάτε σέρνοντας και παίρνετε αυτά τα οποία σας δίνουν και, δυστυχώς, γλ</w:t>
      </w:r>
      <w:r>
        <w:rPr>
          <w:rFonts w:eastAsia="Times New Roman" w:cs="Times New Roman"/>
          <w:szCs w:val="24"/>
        </w:rPr>
        <w:t>εί</w:t>
      </w:r>
      <w:r>
        <w:rPr>
          <w:rFonts w:eastAsia="Times New Roman" w:cs="Times New Roman"/>
          <w:szCs w:val="24"/>
        </w:rPr>
        <w:t xml:space="preserve">φετε εκεί που φτύνατε. </w:t>
      </w:r>
    </w:p>
    <w:p w14:paraId="7E826C5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δυστύχημα για σας, όμως, είναι ότι σας</w:t>
      </w:r>
      <w:r>
        <w:rPr>
          <w:rFonts w:eastAsia="Times New Roman" w:cs="Times New Roman"/>
          <w:szCs w:val="24"/>
        </w:rPr>
        <w:t xml:space="preserve"> έμαθαν </w:t>
      </w:r>
      <w:r>
        <w:rPr>
          <w:rFonts w:eastAsia="Times New Roman" w:cs="Times New Roman"/>
          <w:szCs w:val="24"/>
        </w:rPr>
        <w:t>κ</w:t>
      </w:r>
      <w:r>
        <w:rPr>
          <w:rFonts w:eastAsia="Times New Roman" w:cs="Times New Roman"/>
          <w:szCs w:val="24"/>
        </w:rPr>
        <w:t>αι σας έμαθαν τόσο καλά</w:t>
      </w:r>
      <w:r>
        <w:rPr>
          <w:rFonts w:eastAsia="Times New Roman" w:cs="Times New Roman"/>
          <w:szCs w:val="24"/>
        </w:rPr>
        <w:t>,</w:t>
      </w:r>
      <w:r>
        <w:rPr>
          <w:rFonts w:eastAsia="Times New Roman" w:cs="Times New Roman"/>
          <w:szCs w:val="24"/>
        </w:rPr>
        <w:t xml:space="preserve"> που επιβάλλουν αλλαγές στους νόμους που ψηφίσατε πρόσφατα</w:t>
      </w:r>
      <w:r>
        <w:rPr>
          <w:rFonts w:eastAsia="Times New Roman" w:cs="Times New Roman"/>
          <w:szCs w:val="24"/>
        </w:rPr>
        <w:t>,</w:t>
      </w:r>
      <w:r>
        <w:rPr>
          <w:rFonts w:eastAsia="Times New Roman" w:cs="Times New Roman"/>
          <w:szCs w:val="24"/>
        </w:rPr>
        <w:t xml:space="preserve"> διαβάζοντας πίσω από τις γραμμές τις κουτοπονηριές σας. Επειδή δεν έχετε το θάρρος να πείτε «</w:t>
      </w:r>
      <w:r>
        <w:rPr>
          <w:rFonts w:eastAsia="Times New Roman" w:cs="Times New Roman"/>
          <w:szCs w:val="24"/>
        </w:rPr>
        <w:t>όχι</w:t>
      </w:r>
      <w:r>
        <w:rPr>
          <w:rFonts w:eastAsia="Times New Roman" w:cs="Times New Roman"/>
          <w:szCs w:val="24"/>
        </w:rPr>
        <w:t>» και εν ανάγκη να πάτε σπίτι σας, διατηρώντας τουλάχιστον την αξιο</w:t>
      </w:r>
      <w:r>
        <w:rPr>
          <w:rFonts w:eastAsia="Times New Roman" w:cs="Times New Roman"/>
          <w:szCs w:val="24"/>
        </w:rPr>
        <w:t>πρέπειά σας, προσπαθείτε με λαθροχειρίες να κοροϊδέψετε όχι τους δανειστές</w:t>
      </w:r>
      <w:r>
        <w:rPr>
          <w:rFonts w:eastAsia="Times New Roman" w:cs="Times New Roman"/>
          <w:szCs w:val="24"/>
        </w:rPr>
        <w:t>,</w:t>
      </w:r>
      <w:r>
        <w:rPr>
          <w:rFonts w:eastAsia="Times New Roman" w:cs="Times New Roman"/>
          <w:szCs w:val="24"/>
        </w:rPr>
        <w:t xml:space="preserve"> αλλά τους ίδιους τους πολίτες</w:t>
      </w:r>
      <w:r>
        <w:rPr>
          <w:rFonts w:eastAsia="Times New Roman" w:cs="Times New Roman"/>
          <w:szCs w:val="24"/>
        </w:rPr>
        <w:t>,</w:t>
      </w:r>
      <w:r>
        <w:rPr>
          <w:rFonts w:eastAsia="Times New Roman" w:cs="Times New Roman"/>
          <w:szCs w:val="24"/>
        </w:rPr>
        <w:t xml:space="preserve"> πουλώντας τους δήθεν επιτυχίες. </w:t>
      </w:r>
    </w:p>
    <w:p w14:paraId="7E826C5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Μιλάμε για τις τροπολογίες αυτές</w:t>
      </w:r>
      <w:r>
        <w:rPr>
          <w:rFonts w:eastAsia="Times New Roman" w:cs="Times New Roman"/>
          <w:szCs w:val="24"/>
        </w:rPr>
        <w:t>,</w:t>
      </w:r>
      <w:r>
        <w:rPr>
          <w:rFonts w:eastAsia="Times New Roman" w:cs="Times New Roman"/>
          <w:szCs w:val="24"/>
        </w:rPr>
        <w:t xml:space="preserve"> που εσπευσμένα και εκπρόθεσμα έφερε η Κυβέρνηση σε νομοσχέδιο για την αλιεία. Αλήθ</w:t>
      </w:r>
      <w:r>
        <w:rPr>
          <w:rFonts w:eastAsia="Times New Roman" w:cs="Times New Roman"/>
          <w:szCs w:val="24"/>
        </w:rPr>
        <w:t xml:space="preserve">εια, θα ήθελα να ρωτήσω πού πήγαν οι γραβάτες, τα νταούλια; Σώπασαν κι αυτά; Τα παραμύθια τέλειωσαν; Τα λόγια τα ωραία, τα μεγάλα; Δεν πείθετε πλέον κανέναν, γιατί </w:t>
      </w:r>
      <w:r>
        <w:rPr>
          <w:rFonts w:eastAsia="Times New Roman" w:cs="Times New Roman"/>
          <w:szCs w:val="24"/>
        </w:rPr>
        <w:lastRenderedPageBreak/>
        <w:t>όλοι γνωρίζουν ότι, όσο κι αν προσπαθείτε να παραποιήσετε την κατάσταση, την αλήθεια, το τέτ</w:t>
      </w:r>
      <w:r>
        <w:rPr>
          <w:rFonts w:eastAsia="Times New Roman" w:cs="Times New Roman"/>
          <w:szCs w:val="24"/>
        </w:rPr>
        <w:t xml:space="preserve">αρτο μνημόνιο, το δικό σας δεύτερο «μνημόνιο </w:t>
      </w:r>
      <w:r>
        <w:rPr>
          <w:rFonts w:eastAsia="Times New Roman" w:cs="Times New Roman"/>
          <w:szCs w:val="24"/>
          <w:lang w:val="en-US"/>
        </w:rPr>
        <w:t>plus</w:t>
      </w:r>
      <w:r>
        <w:rPr>
          <w:rFonts w:eastAsia="Times New Roman" w:cs="Times New Roman"/>
          <w:szCs w:val="24"/>
        </w:rPr>
        <w:t xml:space="preserve">», είναι γεγονός και ο λογαριασμός βαρύς για τους συνήθεις ύποπτους που θα κληθούν να το πληρώσουν. </w:t>
      </w:r>
      <w:r>
        <w:rPr>
          <w:rFonts w:eastAsia="Times New Roman" w:cs="Times New Roman"/>
          <w:szCs w:val="24"/>
        </w:rPr>
        <w:t>Α</w:t>
      </w:r>
      <w:r>
        <w:rPr>
          <w:rFonts w:eastAsia="Times New Roman" w:cs="Times New Roman"/>
          <w:szCs w:val="24"/>
        </w:rPr>
        <w:t>κόμα χειρότερο ότι αυτοί που θα υποστούν τα μέτρα είναι οι πλέον αδύναμοι, αυτοί για τους οποίους κόπτεστε</w:t>
      </w:r>
      <w:r>
        <w:rPr>
          <w:rFonts w:eastAsia="Times New Roman" w:cs="Times New Roman"/>
          <w:szCs w:val="24"/>
        </w:rPr>
        <w:t xml:space="preserve"> ότι προσπαθείτε να ελαφρύνετε τα βάρη. </w:t>
      </w:r>
    </w:p>
    <w:p w14:paraId="7E826C5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Ας πάμε όμως τώρα στην ουσία των τροπολογιών. Οι εν λόγω τροπολογίες δεν αποτελούν τη θεσμοθέτηση των υπόλοιπων </w:t>
      </w:r>
      <w:proofErr w:type="spellStart"/>
      <w:r>
        <w:rPr>
          <w:rFonts w:eastAsia="Times New Roman" w:cs="Times New Roman"/>
          <w:szCs w:val="24"/>
        </w:rPr>
        <w:t>προαπαιτούμενων</w:t>
      </w:r>
      <w:proofErr w:type="spellEnd"/>
      <w:r>
        <w:rPr>
          <w:rFonts w:eastAsia="Times New Roman" w:cs="Times New Roman"/>
          <w:szCs w:val="24"/>
        </w:rPr>
        <w:t>, αλλά τροποποιούν τις διατάξεις του ν.4472/2017</w:t>
      </w:r>
      <w:r>
        <w:rPr>
          <w:rFonts w:eastAsia="Times New Roman" w:cs="Times New Roman"/>
          <w:szCs w:val="24"/>
        </w:rPr>
        <w:t>,</w:t>
      </w:r>
      <w:r>
        <w:rPr>
          <w:rFonts w:eastAsia="Times New Roman" w:cs="Times New Roman"/>
          <w:szCs w:val="24"/>
        </w:rPr>
        <w:t xml:space="preserve"> που ψηφίσατε πριν από δέκα μέρες. Είνα</w:t>
      </w:r>
      <w:r>
        <w:rPr>
          <w:rFonts w:eastAsia="Times New Roman" w:cs="Times New Roman"/>
          <w:szCs w:val="24"/>
        </w:rPr>
        <w:t>ι προφανές ότι οι διορθώσεις αυτές έχουν επιβληθεί από τους πιστωτές, αφού εξέτασαν ενδελεχώς την ουσιαστική και νομοτεχνική επάρκεια της νομοθέτησης, των συμφωνηθέντων με την Κυβέρνηση με τον ως άνω νόμο. Υπό το πρίσμα αυτό τίθεται το ερώτημα αν θα υιοθετ</w:t>
      </w:r>
      <w:r>
        <w:rPr>
          <w:rFonts w:eastAsia="Times New Roman" w:cs="Times New Roman"/>
          <w:szCs w:val="24"/>
        </w:rPr>
        <w:t>ηθούν και άλλα μέτρα εν</w:t>
      </w:r>
      <w:r>
        <w:rPr>
          <w:rFonts w:eastAsia="Times New Roman" w:cs="Times New Roman"/>
          <w:szCs w:val="24"/>
        </w:rPr>
        <w:t xml:space="preserve"> </w:t>
      </w:r>
      <w:r>
        <w:rPr>
          <w:rFonts w:eastAsia="Times New Roman" w:cs="Times New Roman"/>
          <w:szCs w:val="24"/>
        </w:rPr>
        <w:t xml:space="preserve">όψει του νέου </w:t>
      </w:r>
      <w:proofErr w:type="spellStart"/>
      <w:r>
        <w:rPr>
          <w:rFonts w:eastAsia="Times New Roman" w:cs="Times New Roman"/>
          <w:szCs w:val="24"/>
          <w:lang w:val="en-US"/>
        </w:rPr>
        <w:t>Eurogroup</w:t>
      </w:r>
      <w:proofErr w:type="spellEnd"/>
      <w:r>
        <w:rPr>
          <w:rFonts w:eastAsia="Times New Roman" w:cs="Times New Roman"/>
          <w:szCs w:val="24"/>
        </w:rPr>
        <w:t>,</w:t>
      </w:r>
      <w:r>
        <w:rPr>
          <w:rFonts w:eastAsia="Times New Roman" w:cs="Times New Roman"/>
          <w:szCs w:val="24"/>
        </w:rPr>
        <w:t xml:space="preserve"> στο οποίο έχει εναποθέσει τόσα πολλά η Κυβέρνηση. </w:t>
      </w:r>
    </w:p>
    <w:p w14:paraId="7E826C5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πρώτη τροπολογία είναι η 1058/64 για την τροποποίηση του άρθρου 15 του ν.4472/2017. Εδώ καθαρά οι πιστωτές πιάνουν το χέρι του Υπουργού Οικονομικών, για </w:t>
      </w:r>
      <w:r>
        <w:rPr>
          <w:rFonts w:eastAsia="Times New Roman" w:cs="Times New Roman"/>
          <w:szCs w:val="24"/>
        </w:rPr>
        <w:t xml:space="preserve">να επισημάνουν εμφατικά και πέραν πάσης αμφιβολίας ότι η </w:t>
      </w:r>
      <w:proofErr w:type="spellStart"/>
      <w:r>
        <w:rPr>
          <w:rFonts w:eastAsia="Times New Roman" w:cs="Times New Roman"/>
          <w:szCs w:val="24"/>
        </w:rPr>
        <w:t>εμπροσθοβαρής</w:t>
      </w:r>
      <w:proofErr w:type="spellEnd"/>
      <w:r>
        <w:rPr>
          <w:rFonts w:eastAsia="Times New Roman" w:cs="Times New Roman"/>
          <w:szCs w:val="24"/>
        </w:rPr>
        <w:t xml:space="preserve"> εφαρμογή του άρθρου 10 του τετάρτου μνημονίου για τον τρόπο μείωσης του αφορολογήτου του οικονομικού έτους 2019, που σημαίνει </w:t>
      </w:r>
      <w:r>
        <w:rPr>
          <w:rFonts w:eastAsia="Times New Roman" w:cs="Times New Roman"/>
          <w:szCs w:val="24"/>
        </w:rPr>
        <w:lastRenderedPageBreak/>
        <w:t>για το οικονομικό αποτέλεσμα του 2018, και όχι του 2020, αν</w:t>
      </w:r>
      <w:r>
        <w:rPr>
          <w:rFonts w:eastAsia="Times New Roman" w:cs="Times New Roman"/>
          <w:szCs w:val="24"/>
        </w:rPr>
        <w:t xml:space="preserve"> κριθεί απαραίτητο</w:t>
      </w:r>
      <w:r>
        <w:rPr>
          <w:rFonts w:eastAsia="Times New Roman" w:cs="Times New Roman"/>
          <w:szCs w:val="24"/>
        </w:rPr>
        <w:t>,</w:t>
      </w:r>
      <w:r>
        <w:rPr>
          <w:rFonts w:eastAsia="Times New Roman" w:cs="Times New Roman"/>
          <w:szCs w:val="24"/>
        </w:rPr>
        <w:t xml:space="preserve"> θα γίνει με προηγούμενη συμφωνία με το Διεθνές Νομισματικό Ταμείο, την Ευρωπαϊκή Επιτροπή, την Ευρωπαϊκή Κεντρική Τράπεζα και τον Ευρωπαϊκό Μηχανισμό Σταθερότητας. Δηλαδή, επαναδιατυπώνεται το άρθρο, ώστε να είναι συμβατό με την αρχική </w:t>
      </w:r>
      <w:r>
        <w:rPr>
          <w:rFonts w:eastAsia="Times New Roman" w:cs="Times New Roman"/>
          <w:szCs w:val="24"/>
        </w:rPr>
        <w:t xml:space="preserve">εκδοχή του, ώστε να μην υπάρχει καμμία μεταφραστική αοριστία ως προς τον αποφασιστικό ρόλο των πιστωτών. </w:t>
      </w:r>
    </w:p>
    <w:p w14:paraId="7E826C5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ψήφιση της διάταξης αυτής, κυρίες και κύριοι συνάδελφοι, είναι μια από τις πιο εξευτελιστικές κοινοβουλευτικές διαδικασίες την περίοδο της επταετούς</w:t>
      </w:r>
      <w:r>
        <w:rPr>
          <w:rFonts w:eastAsia="Times New Roman" w:cs="Times New Roman"/>
          <w:szCs w:val="24"/>
        </w:rPr>
        <w:t xml:space="preserve"> κρίσης. Τι έλεγε ο νόμος που είχε ψηφιστεί πρόσφατα; Ότι οι ελληνικές </w:t>
      </w:r>
      <w:r>
        <w:rPr>
          <w:rFonts w:eastAsia="Times New Roman" w:cs="Times New Roman"/>
          <w:szCs w:val="24"/>
        </w:rPr>
        <w:t>α</w:t>
      </w:r>
      <w:r>
        <w:rPr>
          <w:rFonts w:eastAsia="Times New Roman" w:cs="Times New Roman"/>
          <w:szCs w:val="24"/>
        </w:rPr>
        <w:t>ρχές μπορούν να εφαρμόζουν τις αναγκαίες προσαρμογές στο άρθρο 10 σε συμφωνία με το Διεθνές Νομισματικό Ταμείο, την Ευρωπαϊκή Επιτροπή, την Ευρωπαϊκή Κεντρική Τράπεζα και τον Ευρωπαϊκό</w:t>
      </w:r>
      <w:r>
        <w:rPr>
          <w:rFonts w:eastAsia="Times New Roman" w:cs="Times New Roman"/>
          <w:szCs w:val="24"/>
        </w:rPr>
        <w:t xml:space="preserve"> Μηχανισμό Σταθερότητας. </w:t>
      </w:r>
    </w:p>
    <w:p w14:paraId="7E826C5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Τι άλλαξε; Τίποτα</w:t>
      </w:r>
      <w:r>
        <w:rPr>
          <w:rFonts w:eastAsia="Times New Roman" w:cs="Times New Roman"/>
          <w:szCs w:val="24"/>
        </w:rPr>
        <w:t>,</w:t>
      </w:r>
      <w:r>
        <w:rPr>
          <w:rFonts w:eastAsia="Times New Roman" w:cs="Times New Roman"/>
          <w:szCs w:val="24"/>
        </w:rPr>
        <w:t xml:space="preserve"> μας είπε ο κύριος Υπουργός. Η νέα φράση κατ’ απαίτηση των δανειστών είναι: «Οι ελληνικές </w:t>
      </w:r>
      <w:r>
        <w:rPr>
          <w:rFonts w:eastAsia="Times New Roman" w:cs="Times New Roman"/>
          <w:szCs w:val="24"/>
        </w:rPr>
        <w:t>α</w:t>
      </w:r>
      <w:r>
        <w:rPr>
          <w:rFonts w:eastAsia="Times New Roman" w:cs="Times New Roman"/>
          <w:szCs w:val="24"/>
        </w:rPr>
        <w:t>ρχές μπορούν σε συμφωνία με το Διεθνές Νομισματικό Ταμείο, την Ευρωπαϊκή Επιτροπή, την Ευρωπαϊκή Κεντρική Τράπεζα και τον</w:t>
      </w:r>
      <w:r>
        <w:rPr>
          <w:rFonts w:eastAsia="Times New Roman" w:cs="Times New Roman"/>
          <w:szCs w:val="24"/>
        </w:rPr>
        <w:t xml:space="preserve"> Ευρωπαϊκό Μηχανισμό Σταθερότητας να τροποποιούν τον αναγκαίο βαθμό στο άρθρο 10</w:t>
      </w:r>
      <w:r>
        <w:rPr>
          <w:rFonts w:eastAsia="Times New Roman" w:cs="Times New Roman"/>
          <w:szCs w:val="24"/>
        </w:rPr>
        <w:t>.</w:t>
      </w:r>
      <w:r>
        <w:rPr>
          <w:rFonts w:eastAsia="Times New Roman" w:cs="Times New Roman"/>
          <w:szCs w:val="24"/>
        </w:rPr>
        <w:t xml:space="preserve">». Για όποιον δεν το πρόσεξε, το «σε συμφωνία» ήρθε πρώτο στη φράση, για να μην έχουμε καμμία αμφιβολία και παρεξήγηση για το ποιος κάνει κουμάντο. </w:t>
      </w:r>
    </w:p>
    <w:p w14:paraId="7E826C5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Σε σχέση, τώρα, με την τρο</w:t>
      </w:r>
      <w:r>
        <w:rPr>
          <w:rFonts w:eastAsia="Times New Roman" w:cs="Times New Roman"/>
          <w:szCs w:val="24"/>
        </w:rPr>
        <w:t xml:space="preserve">πολογία 1060/66 για τις συνταξιοδοτικές ρυθμίσεις του </w:t>
      </w:r>
      <w:r>
        <w:rPr>
          <w:rFonts w:eastAsia="Times New Roman" w:cs="Times New Roman"/>
          <w:szCs w:val="24"/>
        </w:rPr>
        <w:t>δ</w:t>
      </w:r>
      <w:r>
        <w:rPr>
          <w:rFonts w:eastAsia="Times New Roman" w:cs="Times New Roman"/>
          <w:szCs w:val="24"/>
        </w:rPr>
        <w:t>ημοσίου και την τροποποίηση του άρθρου 1 του ν.4472/2017, θα ήθελα να θυμίσω ότι σε σχέση με τα εργασιακά, κυρία Υπουργέ, υλοποιείτε στην ουσία τη μεγαλύτερη φαντασίωση του Διεθνούς Νομισματικού Ταμείο</w:t>
      </w:r>
      <w:r>
        <w:rPr>
          <w:rFonts w:eastAsia="Times New Roman" w:cs="Times New Roman"/>
          <w:szCs w:val="24"/>
        </w:rPr>
        <w:t>υ και των εργοδοτών. Μάλλον πρόκειται κι εδώ για μία ακόμη αυταπάτη σας. Απελευθερώσατε ουσιαστικά τις ομαδικές απολύσεις, επαναφέρατε τον αναχρονιστικό θεσμό της εργοδοτικής ανταπεργίας, που καταργήθηκε με τον ν.1264/1982, και φέρνετε στο προσκήνιο το άρθ</w:t>
      </w:r>
      <w:r>
        <w:rPr>
          <w:rFonts w:eastAsia="Times New Roman" w:cs="Times New Roman"/>
          <w:szCs w:val="24"/>
        </w:rPr>
        <w:t>ρο 656 του Αστικού Κώδικα</w:t>
      </w:r>
      <w:r>
        <w:rPr>
          <w:rFonts w:eastAsia="Times New Roman" w:cs="Times New Roman"/>
          <w:szCs w:val="24"/>
        </w:rPr>
        <w:t>,</w:t>
      </w:r>
      <w:r>
        <w:rPr>
          <w:rFonts w:eastAsia="Times New Roman" w:cs="Times New Roman"/>
          <w:szCs w:val="24"/>
        </w:rPr>
        <w:t xml:space="preserve"> που ήταν εν αχρησία. Συμφωνήσατε στην επόμενη αξιολόγηση του προγράμματος το φθινόπωρο, μαζί με τον συνδικαλιστικό νόμο, να κάνετε και την απεργία μονάκριβη.</w:t>
      </w:r>
      <w:r>
        <w:rPr>
          <w:rFonts w:eastAsia="Times New Roman" w:cs="Times New Roman"/>
          <w:szCs w:val="24"/>
        </w:rPr>
        <w:t xml:space="preserve"> </w:t>
      </w:r>
      <w:r>
        <w:rPr>
          <w:rFonts w:eastAsia="Times New Roman" w:cs="Times New Roman"/>
          <w:szCs w:val="24"/>
        </w:rPr>
        <w:t xml:space="preserve">Και προχωράμε τώρα σε όλα αυτά. </w:t>
      </w:r>
    </w:p>
    <w:p w14:paraId="7E826C5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Με την εν λόγω τροπολογία, την τροπολο</w:t>
      </w:r>
      <w:r>
        <w:rPr>
          <w:rFonts w:eastAsia="Times New Roman" w:cs="Times New Roman"/>
          <w:szCs w:val="24"/>
        </w:rPr>
        <w:t>γία 1060/66 μετατίθεται κατά έναν ακόμη χρόνο, δηλαδή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2023 αντί της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2022, η έναρξη αναπροσαρμογής αύξησης των κύριων συντάξεων βάσει της μεταβολής του Ακαθάριστου Εγχώριου Προϊόντος και του Δείκτη Τιμών Καταναλωτή. Υπενθυμίζεται ότι η παράταση </w:t>
      </w:r>
      <w:r>
        <w:rPr>
          <w:rFonts w:eastAsia="Times New Roman" w:cs="Times New Roman"/>
          <w:szCs w:val="24"/>
        </w:rPr>
        <w:t>του χρόνου παγώματος των συντάξεων για έναν ακόμη χρόνο ψηφίζεται λίγες μόλις μέρες μετά την ημερομηνία ψήφισης του ν.4472/2017, που είχε παρατείνει το πάγωμα μέχρι το 2022. Από την ψήφιση του ασφαλιστικού νόμου 4387/2016 αυτή είναι η δεύτερη διαδοχική παρ</w:t>
      </w:r>
      <w:r>
        <w:rPr>
          <w:rFonts w:eastAsia="Times New Roman" w:cs="Times New Roman"/>
          <w:szCs w:val="24"/>
        </w:rPr>
        <w:t xml:space="preserve">άταση </w:t>
      </w:r>
      <w:r>
        <w:rPr>
          <w:rFonts w:eastAsia="Times New Roman" w:cs="Times New Roman"/>
          <w:szCs w:val="24"/>
        </w:rPr>
        <w:lastRenderedPageBreak/>
        <w:t xml:space="preserve">– επιμήκυνση του παγώματος των συντάξεων, καθώς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στην αρχική μορφή προβλεπόταν η αναπροσαρμογή των συντάξεων ήδη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Βαρύ φορτίο σ</w:t>
      </w:r>
      <w:r>
        <w:rPr>
          <w:rFonts w:eastAsia="Times New Roman" w:cs="Times New Roman"/>
          <w:szCs w:val="24"/>
        </w:rPr>
        <w:t>ά</w:t>
      </w:r>
      <w:r>
        <w:rPr>
          <w:rFonts w:eastAsia="Times New Roman" w:cs="Times New Roman"/>
          <w:szCs w:val="24"/>
        </w:rPr>
        <w:t xml:space="preserve">ς άφησε ο προκάτοχός σας, κυρία Υπουργέ! </w:t>
      </w:r>
    </w:p>
    <w:p w14:paraId="7E826C5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γνωμοδότηση του Ελεγκτικού Συνεδρίου που </w:t>
      </w:r>
      <w:r>
        <w:rPr>
          <w:rFonts w:eastAsia="Times New Roman" w:cs="Times New Roman"/>
          <w:szCs w:val="24"/>
        </w:rPr>
        <w:t>συνοδεύει την επίμαχη ρύθμιση επισημαίνει ότι δεν υφίσταται οποιαδήποτε αναλογιστική τεκμηρίωση, καθώς οι μελέτες των οποίων γίνεται επίκληση αφορούν στις αρχικές, ευνοϊκότερες για τους συνταξιούχους</w:t>
      </w:r>
      <w:r>
        <w:rPr>
          <w:rFonts w:eastAsia="Times New Roman" w:cs="Times New Roman"/>
          <w:szCs w:val="24"/>
        </w:rPr>
        <w:t>,</w:t>
      </w:r>
      <w:r>
        <w:rPr>
          <w:rFonts w:eastAsia="Times New Roman" w:cs="Times New Roman"/>
          <w:szCs w:val="24"/>
        </w:rPr>
        <w:t xml:space="preserve"> ρυθμίσεις του ν.4387/2016. </w:t>
      </w:r>
    </w:p>
    <w:p w14:paraId="7E826C5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νομοθετική επιλογή της Κυ</w:t>
      </w:r>
      <w:r>
        <w:rPr>
          <w:rFonts w:eastAsia="Times New Roman" w:cs="Times New Roman"/>
          <w:szCs w:val="24"/>
        </w:rPr>
        <w:t xml:space="preserve">βέρνησης αποκαλύπτει την έλλειψη σχεδιασμού για το συνταξιοδοτικό σύστημα. Με άλλες λέξεις, το Ελεγκτικό Συνέδριο αποκαλύπτει εμμέσως πλην σαφώς τη συστηματική φαύλη νομοθέτηση της </w:t>
      </w:r>
      <w:r>
        <w:rPr>
          <w:rFonts w:eastAsia="Times New Roman" w:cs="Times New Roman"/>
          <w:szCs w:val="24"/>
        </w:rPr>
        <w:t>σ</w:t>
      </w:r>
      <w:r>
        <w:rPr>
          <w:rFonts w:eastAsia="Times New Roman" w:cs="Times New Roman"/>
          <w:szCs w:val="24"/>
        </w:rPr>
        <w:t>υγκυβέρνησης ΣΥΡΙΖΑ - ΑΝΕΛ. Τις αρχικές σας υποσχέσεις για δέκατη τρίτη σύ</w:t>
      </w:r>
      <w:r>
        <w:rPr>
          <w:rFonts w:eastAsia="Times New Roman" w:cs="Times New Roman"/>
          <w:szCs w:val="24"/>
        </w:rPr>
        <w:t>νταξη και ανάταξη του βιοτικού επιπέδου των συνταξιούχων ακολούθησε η ρητορική περί ενός δήθεν δικαίου ασφαλιστικού συστήματος</w:t>
      </w:r>
      <w:r>
        <w:rPr>
          <w:rFonts w:eastAsia="Times New Roman" w:cs="Times New Roman"/>
          <w:szCs w:val="24"/>
        </w:rPr>
        <w:t>,</w:t>
      </w:r>
      <w:r>
        <w:rPr>
          <w:rFonts w:eastAsia="Times New Roman" w:cs="Times New Roman"/>
          <w:szCs w:val="24"/>
        </w:rPr>
        <w:t xml:space="preserve"> με ενιαίους κανόνες για όλους. </w:t>
      </w:r>
    </w:p>
    <w:p w14:paraId="7E826C60" w14:textId="77777777" w:rsidR="001246DA" w:rsidRDefault="00D9261F">
      <w:pPr>
        <w:spacing w:line="600" w:lineRule="auto"/>
        <w:ind w:firstLine="709"/>
        <w:jc w:val="both"/>
        <w:rPr>
          <w:rFonts w:eastAsia="Times New Roman" w:cs="Times New Roman"/>
          <w:szCs w:val="24"/>
        </w:rPr>
      </w:pPr>
      <w:r>
        <w:rPr>
          <w:rFonts w:eastAsia="Times New Roman" w:cs="Times New Roman"/>
          <w:szCs w:val="24"/>
        </w:rPr>
        <w:t xml:space="preserve">Αυτά στα λόγια, γιατί στην πράξη θεσμοθετήθηκε και εφαρμόστηκε η σταδιακή περικοπή του ΕΚΑΣ για </w:t>
      </w:r>
      <w:r>
        <w:rPr>
          <w:rFonts w:eastAsia="Times New Roman" w:cs="Times New Roman"/>
          <w:szCs w:val="24"/>
        </w:rPr>
        <w:t>όλους, η αύξηση στις ασφαλιστικές εισφορές υγείας, η περικοπή των επικουρικών συντάξεων, η δραστική μείωση των νέων συντάξεων και ήδη</w:t>
      </w:r>
      <w:r>
        <w:rPr>
          <w:rFonts w:eastAsia="Times New Roman" w:cs="Times New Roman"/>
          <w:szCs w:val="24"/>
        </w:rPr>
        <w:t>,</w:t>
      </w:r>
      <w:r>
        <w:rPr>
          <w:rFonts w:eastAsia="Times New Roman" w:cs="Times New Roman"/>
          <w:szCs w:val="24"/>
        </w:rPr>
        <w:t xml:space="preserve"> βάσει του τετάρτου μνημονίου</w:t>
      </w:r>
      <w:r>
        <w:rPr>
          <w:rFonts w:eastAsia="Times New Roman" w:cs="Times New Roman"/>
          <w:szCs w:val="24"/>
        </w:rPr>
        <w:t>,</w:t>
      </w:r>
      <w:r>
        <w:rPr>
          <w:rFonts w:eastAsia="Times New Roman" w:cs="Times New Roman"/>
          <w:szCs w:val="24"/>
        </w:rPr>
        <w:t xml:space="preserve"> η περικοπή των προσωπικών διαφορών των παλαιών συνταξιούχων σε ποσοστό έως 18%. Σ</w:t>
      </w:r>
      <w:r>
        <w:rPr>
          <w:rFonts w:eastAsia="Times New Roman" w:cs="Times New Roman"/>
          <w:szCs w:val="24"/>
        </w:rPr>
        <w:t xml:space="preserve">ε </w:t>
      </w:r>
      <w:r>
        <w:rPr>
          <w:rFonts w:eastAsia="Times New Roman" w:cs="Times New Roman"/>
          <w:szCs w:val="24"/>
        </w:rPr>
        <w:lastRenderedPageBreak/>
        <w:t>αυτές τι</w:t>
      </w:r>
      <w:r>
        <w:rPr>
          <w:rFonts w:eastAsia="Times New Roman" w:cs="Times New Roman"/>
          <w:szCs w:val="24"/>
        </w:rPr>
        <w:t>ς περικοπές η νέα ρύθμιση για το πάγωμα των συνταξιοδοτικών αυξήσεων επιρρίπτει στους συνταξιούχους πρόσθετο βάρος 250 εκατομμύρια, κυρία Υπουργέ, σύμφωνα και με την αιτιολογική έκθεση, που εσείς επικαλεστήκατε προηγουμένως ότι δεν θα γίνει καμμία περικοπή</w:t>
      </w:r>
      <w:r>
        <w:rPr>
          <w:rFonts w:eastAsia="Times New Roman" w:cs="Times New Roman"/>
          <w:szCs w:val="24"/>
        </w:rPr>
        <w:t>.</w:t>
      </w:r>
    </w:p>
    <w:p w14:paraId="7E826C6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Σχετικά με τις συλλογικές συμβάσεις εργασίας</w:t>
      </w:r>
      <w:r>
        <w:rPr>
          <w:rFonts w:eastAsia="Times New Roman" w:cs="Times New Roman"/>
          <w:szCs w:val="24"/>
        </w:rPr>
        <w:t>,</w:t>
      </w:r>
      <w:r>
        <w:rPr>
          <w:rFonts w:eastAsia="Times New Roman" w:cs="Times New Roman"/>
          <w:szCs w:val="24"/>
        </w:rPr>
        <w:t xml:space="preserve"> σύμφωνα με την τροπολογία 1059/65</w:t>
      </w:r>
      <w:r>
        <w:rPr>
          <w:rFonts w:eastAsia="Times New Roman" w:cs="Times New Roman"/>
          <w:szCs w:val="24"/>
        </w:rPr>
        <w:t>,</w:t>
      </w:r>
      <w:r>
        <w:rPr>
          <w:rFonts w:eastAsia="Times New Roman" w:cs="Times New Roman"/>
          <w:szCs w:val="24"/>
        </w:rPr>
        <w:t xml:space="preserve"> θέλω να πω τα εξής: Η προωθούμενη τροπολογία για τις ελεύθερες συλλογικές διαπραγματεύσεις δείχνει με τον πιο ανάγλυφο τρόπο την άνευ όρου παράδοση της Κυβέρνησης στους δανε</w:t>
      </w:r>
      <w:r>
        <w:rPr>
          <w:rFonts w:eastAsia="Times New Roman" w:cs="Times New Roman"/>
          <w:szCs w:val="24"/>
        </w:rPr>
        <w:t>ιστές. Μέχρι σήμερα έχουμε δει περιπτώσεις κατά τις οποίες οι δανειστές ζητούσαν την αλλαγή διατάξεων.</w:t>
      </w:r>
    </w:p>
    <w:p w14:paraId="7E826C6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Κυβέρνηση τώρα πρωτοτυπεί</w:t>
      </w:r>
      <w:r>
        <w:rPr>
          <w:rFonts w:eastAsia="Times New Roman" w:cs="Times New Roman"/>
          <w:szCs w:val="24"/>
        </w:rPr>
        <w:t>,</w:t>
      </w:r>
      <w:r>
        <w:rPr>
          <w:rFonts w:eastAsia="Times New Roman" w:cs="Times New Roman"/>
          <w:szCs w:val="24"/>
        </w:rPr>
        <w:t xml:space="preserve"> προτείνοντας την ψήφιση διάταξης ταυτόσημη</w:t>
      </w:r>
      <w:r>
        <w:rPr>
          <w:rFonts w:eastAsia="Times New Roman" w:cs="Times New Roman"/>
          <w:szCs w:val="24"/>
        </w:rPr>
        <w:t>ς</w:t>
      </w:r>
      <w:r>
        <w:rPr>
          <w:rFonts w:eastAsia="Times New Roman" w:cs="Times New Roman"/>
          <w:szCs w:val="24"/>
        </w:rPr>
        <w:t xml:space="preserve"> με εκείνη που έχει ήδη ψηφιστεί στον ν.4472/2017, προκειμένου να αλλάξει καθ’ υπ</w:t>
      </w:r>
      <w:r>
        <w:rPr>
          <w:rFonts w:eastAsia="Times New Roman" w:cs="Times New Roman"/>
          <w:szCs w:val="24"/>
        </w:rPr>
        <w:t>αγόρευση των δανειστών η αιτιολογική έκθεση. Η Κυβέρνηση αναζητώντας σε πανικό μια σανίδα επικοινωνιακής σωτηρίας έχτισε τον μύθο της επαναφοράς στην εργασιακή κανονικότητα.</w:t>
      </w:r>
    </w:p>
    <w:p w14:paraId="7E826C6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Για να το πράξει αυτό η κ. </w:t>
      </w:r>
      <w:proofErr w:type="spellStart"/>
      <w:r>
        <w:rPr>
          <w:rFonts w:eastAsia="Times New Roman" w:cs="Times New Roman"/>
          <w:szCs w:val="24"/>
        </w:rPr>
        <w:t>Αχτσιόγλου</w:t>
      </w:r>
      <w:proofErr w:type="spellEnd"/>
      <w:r>
        <w:rPr>
          <w:rFonts w:eastAsia="Times New Roman" w:cs="Times New Roman"/>
          <w:szCs w:val="24"/>
        </w:rPr>
        <w:t xml:space="preserve"> παρουσίασε τις διατάξεις για την αρχή της επ</w:t>
      </w:r>
      <w:r>
        <w:rPr>
          <w:rFonts w:eastAsia="Times New Roman" w:cs="Times New Roman"/>
          <w:szCs w:val="24"/>
        </w:rPr>
        <w:t xml:space="preserve">εκτασιμότητας και την αρχή της ευνοϊκότερης ρύθμισης ως δήθεν κατάκτηση. Ποια είναι η αλήθεια; Ήδη με το άρθρο 37 του ν.4024/2011 </w:t>
      </w:r>
      <w:proofErr w:type="spellStart"/>
      <w:r>
        <w:rPr>
          <w:rFonts w:eastAsia="Times New Roman" w:cs="Times New Roman"/>
          <w:szCs w:val="24"/>
        </w:rPr>
        <w:t>προεβλέπετο</w:t>
      </w:r>
      <w:proofErr w:type="spellEnd"/>
      <w:r>
        <w:rPr>
          <w:rFonts w:eastAsia="Times New Roman" w:cs="Times New Roman"/>
          <w:szCs w:val="24"/>
        </w:rPr>
        <w:t xml:space="preserve"> η επαναφορά της επεκτασιμότητας των κλαδικών συμβάσεων και της αρχικής ευνοϊκότερης ρύθμισης επί της συρροής συλλο</w:t>
      </w:r>
      <w:r>
        <w:rPr>
          <w:rFonts w:eastAsia="Times New Roman" w:cs="Times New Roman"/>
          <w:szCs w:val="24"/>
        </w:rPr>
        <w:t xml:space="preserve">γικών συμβάσεων </w:t>
      </w:r>
      <w:r>
        <w:rPr>
          <w:rFonts w:eastAsia="Times New Roman" w:cs="Times New Roman"/>
          <w:szCs w:val="24"/>
        </w:rPr>
        <w:lastRenderedPageBreak/>
        <w:t xml:space="preserve">από τη λήξη του τότε ισχύοντος </w:t>
      </w:r>
      <w:r>
        <w:rPr>
          <w:rFonts w:eastAsia="Times New Roman" w:cs="Times New Roman"/>
          <w:szCs w:val="24"/>
        </w:rPr>
        <w:t>Μ</w:t>
      </w:r>
      <w:r>
        <w:rPr>
          <w:rFonts w:eastAsia="Times New Roman" w:cs="Times New Roman"/>
          <w:szCs w:val="24"/>
        </w:rPr>
        <w:t xml:space="preserve">εσοπρόθεσμου </w:t>
      </w:r>
      <w:r>
        <w:rPr>
          <w:rFonts w:eastAsia="Times New Roman" w:cs="Times New Roman"/>
          <w:szCs w:val="24"/>
        </w:rPr>
        <w:t>Π</w:t>
      </w:r>
      <w:r>
        <w:rPr>
          <w:rFonts w:eastAsia="Times New Roman" w:cs="Times New Roman"/>
          <w:szCs w:val="24"/>
        </w:rPr>
        <w:t xml:space="preserve">λαισίου </w:t>
      </w:r>
      <w:r>
        <w:rPr>
          <w:rFonts w:eastAsia="Times New Roman" w:cs="Times New Roman"/>
          <w:szCs w:val="24"/>
        </w:rPr>
        <w:t>Δ</w:t>
      </w:r>
      <w:r>
        <w:rPr>
          <w:rFonts w:eastAsia="Times New Roman" w:cs="Times New Roman"/>
          <w:szCs w:val="24"/>
        </w:rPr>
        <w:t xml:space="preserve">ημοσιονομικής </w:t>
      </w:r>
      <w:r>
        <w:rPr>
          <w:rFonts w:eastAsia="Times New Roman" w:cs="Times New Roman"/>
          <w:szCs w:val="24"/>
        </w:rPr>
        <w:t>Σ</w:t>
      </w:r>
      <w:r>
        <w:rPr>
          <w:rFonts w:eastAsia="Times New Roman" w:cs="Times New Roman"/>
          <w:szCs w:val="24"/>
        </w:rPr>
        <w:t>τρατηγικής, δηλαδή ήδη από το 2016.</w:t>
      </w:r>
    </w:p>
    <w:p w14:paraId="7E826C6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 ΣΥΡΙΖΑ, αντί να εφαρμόσει τον νόμο και να επαναφέρει τις θεμελιώδεις αυτές αρχές του </w:t>
      </w:r>
      <w:r>
        <w:rPr>
          <w:rFonts w:eastAsia="Times New Roman" w:cs="Times New Roman"/>
          <w:szCs w:val="24"/>
        </w:rPr>
        <w:t>Σ</w:t>
      </w:r>
      <w:r>
        <w:rPr>
          <w:rFonts w:eastAsia="Times New Roman" w:cs="Times New Roman"/>
          <w:szCs w:val="24"/>
        </w:rPr>
        <w:t xml:space="preserve">υλλογικού </w:t>
      </w:r>
      <w:r>
        <w:rPr>
          <w:rFonts w:eastAsia="Times New Roman" w:cs="Times New Roman"/>
          <w:szCs w:val="24"/>
        </w:rPr>
        <w:t>Ε</w:t>
      </w:r>
      <w:r>
        <w:rPr>
          <w:rFonts w:eastAsia="Times New Roman" w:cs="Times New Roman"/>
          <w:szCs w:val="24"/>
        </w:rPr>
        <w:t xml:space="preserve">ργατικού </w:t>
      </w:r>
      <w:r>
        <w:rPr>
          <w:rFonts w:eastAsia="Times New Roman" w:cs="Times New Roman"/>
          <w:szCs w:val="24"/>
        </w:rPr>
        <w:t>Δ</w:t>
      </w:r>
      <w:r>
        <w:rPr>
          <w:rFonts w:eastAsia="Times New Roman" w:cs="Times New Roman"/>
          <w:szCs w:val="24"/>
        </w:rPr>
        <w:t>ικαίου σε ισχύ, έπραξε το</w:t>
      </w:r>
      <w:r>
        <w:rPr>
          <w:rFonts w:eastAsia="Times New Roman" w:cs="Times New Roman"/>
          <w:szCs w:val="24"/>
        </w:rPr>
        <w:t xml:space="preserve"> ακριβώς αντίθετο. Εισήγαγε στον ν.4472/2017 ετεροβαρείς σε βάρος των εργαζομένων ρυθμίσεις, αναιρώντας την έννοια της συλλογικής αυτονομίας και τη δυνατότητα ουσιαστικής και αποτελεσματικής εις όφελος των εργαζομένων συλλογικής διαπραγμάτευσης, τουλάχιστο</w:t>
      </w:r>
      <w:r>
        <w:rPr>
          <w:rFonts w:eastAsia="Times New Roman" w:cs="Times New Roman"/>
          <w:szCs w:val="24"/>
        </w:rPr>
        <w:t>ν μέχρι τον Αύγουστο του 2018.</w:t>
      </w:r>
    </w:p>
    <w:p w14:paraId="7E826C6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Επειδή η διάταξη αυτή του ν.4472/2017 όχι μόνον δεν εισήγαγε ευνοϊκή ρύθμιση, αλλά αντιθέτως συνιστούσε οπισθοδρόμηση έναντι του </w:t>
      </w:r>
      <w:proofErr w:type="spellStart"/>
      <w:r>
        <w:rPr>
          <w:rFonts w:eastAsia="Times New Roman" w:cs="Times New Roman"/>
          <w:szCs w:val="24"/>
        </w:rPr>
        <w:t>προϊσχύοντος</w:t>
      </w:r>
      <w:proofErr w:type="spellEnd"/>
      <w:r>
        <w:rPr>
          <w:rFonts w:eastAsia="Times New Roman" w:cs="Times New Roman"/>
          <w:szCs w:val="24"/>
        </w:rPr>
        <w:t xml:space="preserve"> καθεστώτος, η Κυβέρνηση επεδίωξε τον εξωραϊσμό της</w:t>
      </w:r>
      <w:r>
        <w:rPr>
          <w:rFonts w:eastAsia="Times New Roman" w:cs="Times New Roman"/>
          <w:szCs w:val="24"/>
        </w:rPr>
        <w:t>,</w:t>
      </w:r>
      <w:r>
        <w:rPr>
          <w:rFonts w:eastAsia="Times New Roman" w:cs="Times New Roman"/>
          <w:szCs w:val="24"/>
        </w:rPr>
        <w:t xml:space="preserve"> με την παραπλανητική αναφορά στ</w:t>
      </w:r>
      <w:r>
        <w:rPr>
          <w:rFonts w:eastAsia="Times New Roman" w:cs="Times New Roman"/>
          <w:szCs w:val="24"/>
        </w:rPr>
        <w:t>ην αιτιολογική έκθεση ότι τάχα για πρώτη φορά τίθεται σε ένα σταθερό χρονικό σημείο αναφοράς</w:t>
      </w:r>
      <w:r>
        <w:rPr>
          <w:rFonts w:eastAsia="Times New Roman" w:cs="Times New Roman"/>
          <w:szCs w:val="24"/>
        </w:rPr>
        <w:t>,</w:t>
      </w:r>
      <w:r>
        <w:rPr>
          <w:rFonts w:eastAsia="Times New Roman" w:cs="Times New Roman"/>
          <w:szCs w:val="24"/>
        </w:rPr>
        <w:t xml:space="preserve"> μετά το οποίο επανέρχεται σε κάθε περίπτωση η θεμελιώδης αρχή του </w:t>
      </w:r>
      <w:r>
        <w:rPr>
          <w:rFonts w:eastAsia="Times New Roman" w:cs="Times New Roman"/>
          <w:szCs w:val="24"/>
        </w:rPr>
        <w:t>Σ</w:t>
      </w:r>
      <w:r>
        <w:rPr>
          <w:rFonts w:eastAsia="Times New Roman" w:cs="Times New Roman"/>
          <w:szCs w:val="24"/>
        </w:rPr>
        <w:t xml:space="preserve">υλλογικού </w:t>
      </w:r>
      <w:r>
        <w:rPr>
          <w:rFonts w:eastAsia="Times New Roman" w:cs="Times New Roman"/>
          <w:szCs w:val="24"/>
        </w:rPr>
        <w:t>Ε</w:t>
      </w:r>
      <w:r>
        <w:rPr>
          <w:rFonts w:eastAsia="Times New Roman" w:cs="Times New Roman"/>
          <w:szCs w:val="24"/>
        </w:rPr>
        <w:t xml:space="preserve">ργατικού </w:t>
      </w:r>
      <w:r>
        <w:rPr>
          <w:rFonts w:eastAsia="Times New Roman" w:cs="Times New Roman"/>
          <w:szCs w:val="24"/>
        </w:rPr>
        <w:t>Δ</w:t>
      </w:r>
      <w:r>
        <w:rPr>
          <w:rFonts w:eastAsia="Times New Roman" w:cs="Times New Roman"/>
          <w:szCs w:val="24"/>
        </w:rPr>
        <w:t>ικαίου, δηλαδή η αρχή της ευνοϊκότερης ρύθμισης επί της συρροής συλλογικών</w:t>
      </w:r>
      <w:r>
        <w:rPr>
          <w:rFonts w:eastAsia="Times New Roman" w:cs="Times New Roman"/>
          <w:szCs w:val="24"/>
        </w:rPr>
        <w:t xml:space="preserve"> συμβάσεων και η αρχή της επεκτασιμότητας των κλαδικών συμβάσεων.</w:t>
      </w:r>
    </w:p>
    <w:p w14:paraId="7E826C6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Άλλα, όμως, είχε συμφωνήσει η Κυβέρνηση και βεβαίως το έκρυβε. Οι δανειστές</w:t>
      </w:r>
      <w:r>
        <w:rPr>
          <w:rFonts w:eastAsia="Times New Roman" w:cs="Times New Roman"/>
          <w:szCs w:val="24"/>
        </w:rPr>
        <w:t>,</w:t>
      </w:r>
      <w:r>
        <w:rPr>
          <w:rFonts w:eastAsia="Times New Roman" w:cs="Times New Roman"/>
          <w:szCs w:val="24"/>
        </w:rPr>
        <w:t xml:space="preserve"> που φαίνεται ότι ήξεραν τι ακριβώς είχε συμφωνηθεί</w:t>
      </w:r>
      <w:r>
        <w:rPr>
          <w:rFonts w:eastAsia="Times New Roman" w:cs="Times New Roman"/>
          <w:szCs w:val="24"/>
        </w:rPr>
        <w:t>,</w:t>
      </w:r>
      <w:r>
        <w:rPr>
          <w:rFonts w:eastAsia="Times New Roman" w:cs="Times New Roman"/>
          <w:szCs w:val="24"/>
        </w:rPr>
        <w:t xml:space="preserve"> δεν ανέχθηκαν την κυβερνητική διγλωσσία και απαίτησαν τη ρητή</w:t>
      </w:r>
      <w:r>
        <w:rPr>
          <w:rFonts w:eastAsia="Times New Roman" w:cs="Times New Roman"/>
          <w:szCs w:val="24"/>
        </w:rPr>
        <w:t xml:space="preserve"> αναφορά στην αιτιολογική έκθεση του ακριβούς περιεχομένου της συμφωνίας. Ποιο είναι αυτό; Ότι </w:t>
      </w:r>
      <w:r>
        <w:rPr>
          <w:rFonts w:eastAsia="Times New Roman" w:cs="Times New Roman"/>
          <w:szCs w:val="24"/>
        </w:rPr>
        <w:lastRenderedPageBreak/>
        <w:t>η πολυδιαφημισμένη επαναφορά στην εργασιακή κανονικότητα κάθε άλλο παρά βέβαιη είναι. Τελεί υπό την προϋπόθεση της επιτυχούς ολοκλήρωσης του προγράμματος.</w:t>
      </w:r>
    </w:p>
    <w:p w14:paraId="7E826C6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Κυβέ</w:t>
      </w:r>
      <w:r>
        <w:rPr>
          <w:rFonts w:eastAsia="Times New Roman" w:cs="Times New Roman"/>
          <w:szCs w:val="24"/>
        </w:rPr>
        <w:t>ρνηση σε άτακτη υποχώρηση και πλήρη αναδίπλωση προσέθεσε</w:t>
      </w:r>
      <w:r>
        <w:rPr>
          <w:rFonts w:eastAsia="Times New Roman" w:cs="Times New Roman"/>
          <w:szCs w:val="24"/>
        </w:rPr>
        <w:t>,</w:t>
      </w:r>
      <w:r>
        <w:rPr>
          <w:rFonts w:eastAsia="Times New Roman" w:cs="Times New Roman"/>
          <w:szCs w:val="24"/>
        </w:rPr>
        <w:t xml:space="preserve"> σαν καλός μαθητής που καλείται να διορθώσει τα λάθη στην εργασία του</w:t>
      </w:r>
      <w:r>
        <w:rPr>
          <w:rFonts w:eastAsia="Times New Roman" w:cs="Times New Roman"/>
          <w:szCs w:val="24"/>
        </w:rPr>
        <w:t>,</w:t>
      </w:r>
      <w:r>
        <w:rPr>
          <w:rFonts w:eastAsia="Times New Roman" w:cs="Times New Roman"/>
          <w:szCs w:val="24"/>
        </w:rPr>
        <w:t xml:space="preserve"> ρητή σχετική αναφορά στην κατακλείδα της αιτιολογικής έκθεσης. Οι αρχές της επεκτασιμότητας και της ευνοϊκότερης ρύθμισης θα επα</w:t>
      </w:r>
      <w:r>
        <w:rPr>
          <w:rFonts w:eastAsia="Times New Roman" w:cs="Times New Roman"/>
          <w:szCs w:val="24"/>
        </w:rPr>
        <w:t>νέλθουν μετά τις 20 Αυγούστου 2018</w:t>
      </w:r>
      <w:r>
        <w:rPr>
          <w:rFonts w:eastAsia="Times New Roman" w:cs="Times New Roman"/>
          <w:szCs w:val="24"/>
        </w:rPr>
        <w:t>,</w:t>
      </w:r>
      <w:r>
        <w:rPr>
          <w:rFonts w:eastAsia="Times New Roman" w:cs="Times New Roman"/>
          <w:szCs w:val="24"/>
        </w:rPr>
        <w:t xml:space="preserve"> εάν και μόνον εάν οι δανειστές κρίνουν ότι το πρόγραμμα ολοκληρώθηκε επιτυχώς.</w:t>
      </w:r>
    </w:p>
    <w:p w14:paraId="7E826C6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παρακαλώ.</w:t>
      </w:r>
    </w:p>
    <w:p w14:paraId="7E826C6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Τελειώνω, κυρία Πρόεδρε.</w:t>
      </w:r>
    </w:p>
    <w:p w14:paraId="7E826C6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Σχετικά με τις υπόλοιπες τροπολο</w:t>
      </w:r>
      <w:r>
        <w:rPr>
          <w:rFonts w:eastAsia="Times New Roman" w:cs="Times New Roman"/>
          <w:szCs w:val="24"/>
        </w:rPr>
        <w:t>γίες</w:t>
      </w:r>
      <w:r>
        <w:rPr>
          <w:rFonts w:eastAsia="Times New Roman" w:cs="Times New Roman"/>
          <w:szCs w:val="24"/>
        </w:rPr>
        <w:t>,</w:t>
      </w:r>
      <w:r>
        <w:rPr>
          <w:rFonts w:eastAsia="Times New Roman" w:cs="Times New Roman"/>
          <w:szCs w:val="24"/>
        </w:rPr>
        <w:t xml:space="preserve"> θα ήθελα μόνο να πω για την τροπολογία 1062/68 για τους ηλεκτρονικούς πλειστηριασμούς ότι η Κυβέρνηση σε αγαστή συνεργασία με τους πιστωτές συνεχίζει στη λογική «κανένα σπίτι πλέον στα χέρια ιδιοκτήτη» από τον Αύγουστο του 2018.</w:t>
      </w:r>
    </w:p>
    <w:p w14:paraId="7E826C6B" w14:textId="77777777" w:rsidR="001246DA" w:rsidRDefault="00D9261F">
      <w:pPr>
        <w:spacing w:line="600" w:lineRule="auto"/>
        <w:ind w:firstLine="720"/>
        <w:jc w:val="both"/>
        <w:rPr>
          <w:rFonts w:eastAsia="Times New Roman"/>
          <w:szCs w:val="24"/>
        </w:rPr>
      </w:pPr>
      <w:r>
        <w:rPr>
          <w:rFonts w:eastAsia="Times New Roman"/>
          <w:szCs w:val="24"/>
        </w:rPr>
        <w:t xml:space="preserve">Κλείνοντας, θα ήθελα </w:t>
      </w:r>
      <w:r>
        <w:rPr>
          <w:rFonts w:eastAsia="Times New Roman"/>
          <w:szCs w:val="24"/>
        </w:rPr>
        <w:t xml:space="preserve">να πω ότι είστε η μακροβιότερη </w:t>
      </w:r>
      <w:proofErr w:type="spellStart"/>
      <w:r>
        <w:rPr>
          <w:rFonts w:eastAsia="Times New Roman"/>
          <w:szCs w:val="24"/>
        </w:rPr>
        <w:t>μνημονιακή</w:t>
      </w:r>
      <w:proofErr w:type="spellEnd"/>
      <w:r>
        <w:rPr>
          <w:rFonts w:eastAsia="Times New Roman"/>
          <w:szCs w:val="24"/>
        </w:rPr>
        <w:t xml:space="preserve"> </w:t>
      </w:r>
      <w:r>
        <w:rPr>
          <w:rFonts w:eastAsia="Times New Roman"/>
          <w:szCs w:val="24"/>
        </w:rPr>
        <w:t>Κ</w:t>
      </w:r>
      <w:r>
        <w:rPr>
          <w:rFonts w:eastAsia="Times New Roman"/>
          <w:szCs w:val="24"/>
        </w:rPr>
        <w:t>υβέρνηση. Είστε η Κυβέρνηση η οποία ψηφίζετε τα μνημόνια δυο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δυο. Και σε αυτό το αδιέξοδο οδηγήσαν τη χώρα οι δικές σας επιλογές. </w:t>
      </w:r>
    </w:p>
    <w:p w14:paraId="7E826C6C" w14:textId="77777777" w:rsidR="001246DA" w:rsidRDefault="00D9261F">
      <w:pPr>
        <w:spacing w:line="600" w:lineRule="auto"/>
        <w:ind w:firstLine="720"/>
        <w:jc w:val="both"/>
        <w:rPr>
          <w:rFonts w:eastAsia="Times New Roman"/>
          <w:szCs w:val="24"/>
        </w:rPr>
      </w:pPr>
      <w:r>
        <w:rPr>
          <w:rFonts w:eastAsia="Times New Roman"/>
          <w:szCs w:val="24"/>
        </w:rPr>
        <w:lastRenderedPageBreak/>
        <w:t>Δεν μπορείτε, λοιπόν, σε αυτά τα αδιέξοδα που οδηγήσατε τη χώρα να ζητάτε να βρε</w:t>
      </w:r>
      <w:r>
        <w:rPr>
          <w:rFonts w:eastAsia="Times New Roman"/>
          <w:szCs w:val="24"/>
        </w:rPr>
        <w:t>ίτε συνενόχους σας. Αυτό είναι δικό σας προνόμιο και το πικρό ποτήρι, δυστυχώς, θα το πιείτε μέχρι το τέλος!</w:t>
      </w:r>
    </w:p>
    <w:p w14:paraId="7E826C6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E826C6E" w14:textId="77777777" w:rsidR="001246DA" w:rsidRDefault="00D9261F">
      <w:pPr>
        <w:spacing w:line="600" w:lineRule="auto"/>
        <w:ind w:firstLine="720"/>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Σαχινίδ</w:t>
      </w:r>
      <w:r>
        <w:rPr>
          <w:rFonts w:eastAsia="Times New Roman" w:cs="Times New Roman"/>
          <w:szCs w:val="24"/>
        </w:rPr>
        <w:t>ης</w:t>
      </w:r>
      <w:proofErr w:type="spellEnd"/>
      <w:r>
        <w:rPr>
          <w:rFonts w:eastAsia="Times New Roman" w:cs="Times New Roman"/>
          <w:szCs w:val="24"/>
        </w:rPr>
        <w:t>, ειδικός αγορητής της Χρυσής Αυγής.</w:t>
      </w:r>
    </w:p>
    <w:p w14:paraId="7E826C6F" w14:textId="77777777" w:rsidR="001246DA" w:rsidRDefault="00D9261F">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Ευχαριστώ, κυρία Πρόεδρε.</w:t>
      </w:r>
    </w:p>
    <w:p w14:paraId="7E826C70" w14:textId="77777777" w:rsidR="001246DA" w:rsidRDefault="00D9261F">
      <w:pPr>
        <w:spacing w:line="600" w:lineRule="auto"/>
        <w:ind w:firstLine="720"/>
        <w:jc w:val="both"/>
        <w:rPr>
          <w:rFonts w:eastAsia="Times New Roman"/>
          <w:szCs w:val="24"/>
        </w:rPr>
      </w:pPr>
      <w:r>
        <w:rPr>
          <w:rFonts w:eastAsia="Times New Roman"/>
          <w:szCs w:val="24"/>
        </w:rPr>
        <w:t xml:space="preserve">Βλέπουμε ότι διαγωνίζεστε ποιος θα κάνει </w:t>
      </w:r>
      <w:r>
        <w:rPr>
          <w:rFonts w:eastAsia="Times New Roman"/>
          <w:szCs w:val="24"/>
          <w:lang w:val="en-US"/>
        </w:rPr>
        <w:t>high</w:t>
      </w:r>
      <w:r>
        <w:rPr>
          <w:rFonts w:eastAsia="Times New Roman"/>
          <w:szCs w:val="24"/>
        </w:rPr>
        <w:t xml:space="preserve"> </w:t>
      </w:r>
      <w:r>
        <w:rPr>
          <w:rFonts w:eastAsia="Times New Roman"/>
          <w:szCs w:val="24"/>
          <w:lang w:val="en-US"/>
        </w:rPr>
        <w:t>score</w:t>
      </w:r>
      <w:r>
        <w:rPr>
          <w:rFonts w:eastAsia="Times New Roman"/>
          <w:szCs w:val="24"/>
        </w:rPr>
        <w:t xml:space="preserve"> στα μνημόνια! Δυστυχώς, τα πρωτεία τα έχει το ΠΑΣΟΚ και ακολουθούν -έχουν μπροστά τους χρόνο- και η Νέα Δημοκρατία και ο ΣΥΡΙΖΑ.</w:t>
      </w:r>
    </w:p>
    <w:p w14:paraId="7E826C71" w14:textId="77777777" w:rsidR="001246DA" w:rsidRDefault="00D9261F">
      <w:pPr>
        <w:spacing w:line="600" w:lineRule="auto"/>
        <w:ind w:firstLine="720"/>
        <w:jc w:val="both"/>
        <w:rPr>
          <w:rFonts w:eastAsia="Times New Roman"/>
          <w:szCs w:val="24"/>
        </w:rPr>
      </w:pPr>
      <w:r>
        <w:rPr>
          <w:rFonts w:eastAsia="Times New Roman"/>
          <w:szCs w:val="24"/>
        </w:rPr>
        <w:t xml:space="preserve">Αυτό που ακούσαμε σε όλη τη διαδικασία και για τη διαδικασία της </w:t>
      </w:r>
      <w:proofErr w:type="spellStart"/>
      <w:r>
        <w:rPr>
          <w:rFonts w:eastAsia="Times New Roman"/>
          <w:szCs w:val="24"/>
        </w:rPr>
        <w:t>αντισυνταγματικότητος</w:t>
      </w:r>
      <w:proofErr w:type="spellEnd"/>
      <w:r>
        <w:rPr>
          <w:rFonts w:eastAsia="Times New Roman"/>
          <w:szCs w:val="24"/>
        </w:rPr>
        <w:t xml:space="preserve"> της παρούσας κύρωσης και για τις τροπολ</w:t>
      </w:r>
      <w:r>
        <w:rPr>
          <w:rFonts w:eastAsia="Times New Roman"/>
          <w:szCs w:val="24"/>
        </w:rPr>
        <w:t xml:space="preserve">ογίες ήταν λαϊκισμός και τίποτα παραπάνω, λαϊκισμός από όλες τις πλευρές. </w:t>
      </w:r>
    </w:p>
    <w:p w14:paraId="7E826C72" w14:textId="77777777" w:rsidR="001246DA" w:rsidRDefault="00D9261F">
      <w:pPr>
        <w:spacing w:line="600" w:lineRule="auto"/>
        <w:ind w:firstLine="720"/>
        <w:jc w:val="both"/>
        <w:rPr>
          <w:rFonts w:eastAsia="Times New Roman"/>
          <w:szCs w:val="24"/>
        </w:rPr>
      </w:pPr>
      <w:r>
        <w:rPr>
          <w:rFonts w:eastAsia="Times New Roman"/>
          <w:szCs w:val="24"/>
        </w:rPr>
        <w:t>Ακούσαμε από τον εισηγητή του ΣΥΡΙΖΑ να λέει ότι εμείς ως Κυβέρνηση έχουμε κάνει τις υποχρεώσεις μας και από εδώ και πέρα όλα εξαρτώνται από τους εταίρους μας.</w:t>
      </w:r>
    </w:p>
    <w:p w14:paraId="7E826C73" w14:textId="77777777" w:rsidR="001246DA" w:rsidRDefault="00D9261F">
      <w:pPr>
        <w:spacing w:line="600" w:lineRule="auto"/>
        <w:ind w:firstLine="720"/>
        <w:jc w:val="both"/>
        <w:rPr>
          <w:rFonts w:eastAsia="Times New Roman"/>
          <w:szCs w:val="24"/>
        </w:rPr>
      </w:pPr>
      <w:r>
        <w:rPr>
          <w:rFonts w:eastAsia="Times New Roman"/>
          <w:szCs w:val="24"/>
        </w:rPr>
        <w:lastRenderedPageBreak/>
        <w:t xml:space="preserve">Έλα, όμως, που μόλις πριν από μερικά λεπτά στην τοποθέτηση του ο Υπουργός Οικονομικών κ. </w:t>
      </w:r>
      <w:proofErr w:type="spellStart"/>
      <w:r>
        <w:rPr>
          <w:rFonts w:eastAsia="Times New Roman"/>
          <w:szCs w:val="24"/>
        </w:rPr>
        <w:t>Τσακαλώτος</w:t>
      </w:r>
      <w:proofErr w:type="spellEnd"/>
      <w:r>
        <w:rPr>
          <w:rFonts w:eastAsia="Times New Roman"/>
          <w:szCs w:val="24"/>
        </w:rPr>
        <w:t xml:space="preserve"> είχε χρησιμοποιήσει επανειλημμένα -και αυτό μπορεί να το διαπιστώσει οποιοσδήποτε από τα Πρακτικά- τη </w:t>
      </w:r>
      <w:r>
        <w:rPr>
          <w:rFonts w:eastAsia="Times New Roman"/>
          <w:szCs w:val="24"/>
        </w:rPr>
        <w:t>φράσ</w:t>
      </w:r>
      <w:r>
        <w:rPr>
          <w:rFonts w:eastAsia="Times New Roman"/>
          <w:szCs w:val="24"/>
        </w:rPr>
        <w:t>η «αντίπαλοί μας» στην προσπάθειά του να υποστηρίξ</w:t>
      </w:r>
      <w:r>
        <w:rPr>
          <w:rFonts w:eastAsia="Times New Roman"/>
          <w:szCs w:val="24"/>
        </w:rPr>
        <w:t xml:space="preserve">ει τον λόγο που θα έπρεπε να ψηφιστούν άμεσα οι τροπολογίες για τα </w:t>
      </w:r>
      <w:proofErr w:type="spellStart"/>
      <w:r>
        <w:rPr>
          <w:rFonts w:eastAsia="Times New Roman"/>
          <w:szCs w:val="24"/>
        </w:rPr>
        <w:t>προαπαιτούμενα</w:t>
      </w:r>
      <w:proofErr w:type="spellEnd"/>
      <w:r>
        <w:rPr>
          <w:rFonts w:eastAsia="Times New Roman"/>
          <w:szCs w:val="24"/>
        </w:rPr>
        <w:t xml:space="preserve">. </w:t>
      </w:r>
    </w:p>
    <w:p w14:paraId="7E826C74" w14:textId="77777777" w:rsidR="001246DA" w:rsidRDefault="00D9261F">
      <w:pPr>
        <w:spacing w:line="600" w:lineRule="auto"/>
        <w:ind w:firstLine="720"/>
        <w:jc w:val="both"/>
        <w:rPr>
          <w:rFonts w:eastAsia="Times New Roman"/>
          <w:szCs w:val="24"/>
        </w:rPr>
      </w:pPr>
      <w:r>
        <w:rPr>
          <w:rFonts w:eastAsia="Times New Roman"/>
          <w:szCs w:val="24"/>
        </w:rPr>
        <w:t xml:space="preserve">Τελικά ποιο από τα δύο ισχύει; Είναι εταίροι μας ή είναι αντίπαλοι, κύριοι της Κυβέρνησης; </w:t>
      </w:r>
    </w:p>
    <w:p w14:paraId="7E826C75" w14:textId="77777777" w:rsidR="001246DA" w:rsidRDefault="00D9261F">
      <w:pPr>
        <w:spacing w:line="600" w:lineRule="auto"/>
        <w:ind w:firstLine="720"/>
        <w:jc w:val="both"/>
        <w:rPr>
          <w:rFonts w:eastAsia="Times New Roman"/>
          <w:szCs w:val="24"/>
        </w:rPr>
      </w:pPr>
      <w:r>
        <w:rPr>
          <w:rFonts w:eastAsia="Times New Roman"/>
          <w:szCs w:val="24"/>
        </w:rPr>
        <w:t>Επίσης, ακούσαμε τον κ. Βορίδη της Νέας Δημοκρατίας. Προσπάθησε να επιχειρηματολ</w:t>
      </w:r>
      <w:r>
        <w:rPr>
          <w:rFonts w:eastAsia="Times New Roman"/>
          <w:szCs w:val="24"/>
        </w:rPr>
        <w:t>ογήσει και αυτός για την αντισυνταγματικότητα και στο τέλος κατέληξε και μας είπε ότι δεν πρέπει να παραχωρείται κάτι χωρίς διάλογο. Δηλαδή, το πρόβλημα της Νέας Δημοκρατίας δεν είναι αν θα παραχωρηθεί κάτι, απλώς αν θα προηγηθεί και κάποιος διάλογος. Δηλα</w:t>
      </w:r>
      <w:r>
        <w:rPr>
          <w:rFonts w:eastAsia="Times New Roman"/>
          <w:szCs w:val="24"/>
        </w:rPr>
        <w:t>δή, να τα δώσουμε, ρε παιδιά, να τα ξεπουλήσουμε, απλώς ας δείξουμε ότι παλέψαμε, ότι κάναμε κάτι.</w:t>
      </w:r>
    </w:p>
    <w:p w14:paraId="7E826C76" w14:textId="77777777" w:rsidR="001246DA" w:rsidRDefault="00D9261F">
      <w:pPr>
        <w:spacing w:line="600" w:lineRule="auto"/>
        <w:ind w:firstLine="720"/>
        <w:jc w:val="both"/>
        <w:rPr>
          <w:rFonts w:eastAsia="Times New Roman"/>
          <w:szCs w:val="24"/>
        </w:rPr>
      </w:pPr>
      <w:r>
        <w:rPr>
          <w:rFonts w:eastAsia="Times New Roman"/>
          <w:szCs w:val="24"/>
        </w:rPr>
        <w:t xml:space="preserve">Αναφέρθηκε προηγουμένως και η Υπουργός Εργασίας, η κ. </w:t>
      </w:r>
      <w:proofErr w:type="spellStart"/>
      <w:r>
        <w:rPr>
          <w:rFonts w:eastAsia="Times New Roman"/>
          <w:szCs w:val="24"/>
        </w:rPr>
        <w:t>Αχτσιόγλου</w:t>
      </w:r>
      <w:proofErr w:type="spellEnd"/>
      <w:r>
        <w:rPr>
          <w:rFonts w:eastAsia="Times New Roman"/>
          <w:szCs w:val="24"/>
        </w:rPr>
        <w:t>, στην επέκταση του παγώματος των συντάξεων για άλλο</w:t>
      </w:r>
      <w:r>
        <w:rPr>
          <w:rFonts w:eastAsia="Times New Roman"/>
          <w:szCs w:val="24"/>
        </w:rPr>
        <w:t>ν</w:t>
      </w:r>
      <w:r>
        <w:rPr>
          <w:rFonts w:eastAsia="Times New Roman"/>
          <w:szCs w:val="24"/>
        </w:rPr>
        <w:t xml:space="preserve"> ένα</w:t>
      </w:r>
      <w:r>
        <w:rPr>
          <w:rFonts w:eastAsia="Times New Roman"/>
          <w:szCs w:val="24"/>
        </w:rPr>
        <w:t>ν</w:t>
      </w:r>
      <w:r>
        <w:rPr>
          <w:rFonts w:eastAsia="Times New Roman"/>
          <w:szCs w:val="24"/>
        </w:rPr>
        <w:t xml:space="preserve"> χρόνο</w:t>
      </w:r>
      <w:r>
        <w:rPr>
          <w:rFonts w:eastAsia="Times New Roman"/>
          <w:szCs w:val="24"/>
        </w:rPr>
        <w:t>,</w:t>
      </w:r>
      <w:r>
        <w:rPr>
          <w:rFonts w:eastAsia="Times New Roman"/>
          <w:szCs w:val="24"/>
        </w:rPr>
        <w:t xml:space="preserve"> έως το 2022, για να μπορέσε</w:t>
      </w:r>
      <w:r>
        <w:rPr>
          <w:rFonts w:eastAsia="Times New Roman"/>
          <w:szCs w:val="24"/>
        </w:rPr>
        <w:t>ι να επιτευχθεί και το πλεόνασμα του 3,5%. Αυτό, όμως, που δεν λέτε σε αυτή την Αίθουσα είναι ότι</w:t>
      </w:r>
      <w:r>
        <w:rPr>
          <w:rFonts w:eastAsia="Times New Roman"/>
          <w:szCs w:val="24"/>
        </w:rPr>
        <w:t>,</w:t>
      </w:r>
      <w:r>
        <w:rPr>
          <w:rFonts w:eastAsia="Times New Roman"/>
          <w:szCs w:val="24"/>
        </w:rPr>
        <w:t xml:space="preserve"> μέχρι το 2020, που απαιτείται από τους δανειστές το πλεόνασμα να είναι συνεχόμενα της τάξης του 3,5%, </w:t>
      </w:r>
      <w:r>
        <w:rPr>
          <w:rFonts w:eastAsia="Times New Roman"/>
          <w:szCs w:val="24"/>
        </w:rPr>
        <w:lastRenderedPageBreak/>
        <w:t>πλεόνασμα για δύο και μόνο συνεχόμενα έτη έχουν καταφέρ</w:t>
      </w:r>
      <w:r>
        <w:rPr>
          <w:rFonts w:eastAsia="Times New Roman"/>
          <w:szCs w:val="24"/>
        </w:rPr>
        <w:t>ει μόνο δύο από τις είκοσι αναπτυγμένες χώρες!</w:t>
      </w:r>
    </w:p>
    <w:p w14:paraId="7E826C77" w14:textId="77777777" w:rsidR="001246DA" w:rsidRDefault="00D9261F">
      <w:pPr>
        <w:spacing w:line="600" w:lineRule="auto"/>
        <w:ind w:firstLine="720"/>
        <w:jc w:val="both"/>
        <w:rPr>
          <w:rFonts w:eastAsia="Times New Roman"/>
          <w:szCs w:val="24"/>
        </w:rPr>
      </w:pPr>
      <w:r>
        <w:rPr>
          <w:rFonts w:eastAsia="Times New Roman"/>
          <w:szCs w:val="24"/>
        </w:rPr>
        <w:t>Το πλεόνασμα εδώ, όμως, το 3,5%</w:t>
      </w:r>
      <w:r>
        <w:rPr>
          <w:rFonts w:eastAsia="Times New Roman"/>
          <w:szCs w:val="24"/>
        </w:rPr>
        <w:t>,</w:t>
      </w:r>
      <w:r>
        <w:rPr>
          <w:rFonts w:eastAsia="Times New Roman"/>
          <w:szCs w:val="24"/>
        </w:rPr>
        <w:t xml:space="preserve"> έρχεται και επιβαρύνεται, βάσει της δήλωσης του Υπουργού Οικονομίας, του κ. Παπαδημητρίου πριν από ένα</w:t>
      </w:r>
      <w:r>
        <w:rPr>
          <w:rFonts w:eastAsia="Times New Roman"/>
          <w:szCs w:val="24"/>
        </w:rPr>
        <w:t>ν</w:t>
      </w:r>
      <w:r>
        <w:rPr>
          <w:rFonts w:eastAsia="Times New Roman"/>
          <w:szCs w:val="24"/>
        </w:rPr>
        <w:t xml:space="preserve"> μήνα περίπου στην εφημερίδα </w:t>
      </w:r>
      <w:r>
        <w:rPr>
          <w:rFonts w:eastAsia="Times New Roman"/>
          <w:szCs w:val="24"/>
        </w:rPr>
        <w:t xml:space="preserve">«Η </w:t>
      </w:r>
      <w:r>
        <w:rPr>
          <w:rFonts w:eastAsia="Times New Roman"/>
          <w:szCs w:val="24"/>
        </w:rPr>
        <w:t>ΚΑΘΗΜΕΡΙΝΗ</w:t>
      </w:r>
      <w:r>
        <w:rPr>
          <w:rFonts w:eastAsia="Times New Roman"/>
          <w:szCs w:val="24"/>
        </w:rPr>
        <w:t>»</w:t>
      </w:r>
      <w:r>
        <w:rPr>
          <w:rFonts w:eastAsia="Times New Roman"/>
          <w:szCs w:val="24"/>
        </w:rPr>
        <w:t>, που είχε δηλώσει ότι θα επιβ</w:t>
      </w:r>
      <w:r>
        <w:rPr>
          <w:rFonts w:eastAsia="Times New Roman"/>
          <w:szCs w:val="24"/>
        </w:rPr>
        <w:t xml:space="preserve">αρυνθούμε από το </w:t>
      </w:r>
      <w:r>
        <w:rPr>
          <w:rFonts w:eastAsia="Times New Roman"/>
          <w:szCs w:val="24"/>
          <w:lang w:val="en-US"/>
        </w:rPr>
        <w:t>Brexit</w:t>
      </w:r>
      <w:r>
        <w:rPr>
          <w:rFonts w:eastAsia="Times New Roman"/>
          <w:szCs w:val="24"/>
        </w:rPr>
        <w:t xml:space="preserve"> -και το είχα ξαναπεί από αυτό το Βήμα- με ένα ποσοστό επιπλέον 1% έως 1,5% άμεσα και με ένα ποσοστό 1% έμμεσα. Οπότε μιλάμε για ένα πλεόνασμα της τάξης του 6% που θα πρέπει να επιτευχθεί και εδώ μιλάμε ότι μόνο δύο χώρες κατάφεραν γ</w:t>
      </w:r>
      <w:r>
        <w:rPr>
          <w:rFonts w:eastAsia="Times New Roman"/>
          <w:szCs w:val="24"/>
        </w:rPr>
        <w:t>ια δύο συνεχόμενα χρόνια την επίτευξη αυτού του στόχου.</w:t>
      </w:r>
    </w:p>
    <w:p w14:paraId="7E826C78" w14:textId="77777777" w:rsidR="001246DA" w:rsidRDefault="00D9261F">
      <w:pPr>
        <w:spacing w:line="600" w:lineRule="auto"/>
        <w:ind w:firstLine="720"/>
        <w:jc w:val="both"/>
        <w:rPr>
          <w:rFonts w:eastAsia="Times New Roman"/>
          <w:szCs w:val="24"/>
        </w:rPr>
      </w:pPr>
      <w:r>
        <w:rPr>
          <w:rFonts w:eastAsia="Times New Roman"/>
          <w:szCs w:val="24"/>
        </w:rPr>
        <w:t xml:space="preserve">Λαϊκίζετε και απλώς λαϊκίζετε. Δεν πρόκειται να πετύχετε κανέναν απολύτως στόχο. </w:t>
      </w:r>
      <w:r>
        <w:rPr>
          <w:rFonts w:eastAsia="Times New Roman"/>
          <w:szCs w:val="24"/>
        </w:rPr>
        <w:t>Π</w:t>
      </w:r>
      <w:r>
        <w:rPr>
          <w:rFonts w:eastAsia="Times New Roman"/>
          <w:szCs w:val="24"/>
        </w:rPr>
        <w:t>είστε τον απλό Έλληνα πολίτη πώς γίνεται μετά από επτά ολόκληρα χρόνια από νομοθετήματα, από σχέδια νόμου, από κυρώσει</w:t>
      </w:r>
      <w:r>
        <w:rPr>
          <w:rFonts w:eastAsia="Times New Roman"/>
          <w:szCs w:val="24"/>
        </w:rPr>
        <w:t xml:space="preserve">ς, από μέτρα, από φόρους που έχετε επιβάλει να μην έχει πέσει όχι μόνο ούτε μισό ευρώ το χρέος της Ελλάδας, αλλά να έχει διπλασιαστεί. Δεν έχει λογική αυτό. </w:t>
      </w:r>
    </w:p>
    <w:p w14:paraId="7E826C79" w14:textId="77777777" w:rsidR="001246DA" w:rsidRDefault="00D9261F">
      <w:pPr>
        <w:spacing w:line="600" w:lineRule="auto"/>
        <w:ind w:firstLine="720"/>
        <w:jc w:val="both"/>
        <w:rPr>
          <w:rFonts w:eastAsia="Times New Roman"/>
          <w:szCs w:val="24"/>
        </w:rPr>
      </w:pPr>
      <w:r>
        <w:rPr>
          <w:rFonts w:eastAsia="Times New Roman"/>
          <w:szCs w:val="24"/>
        </w:rPr>
        <w:t>Για ποιο</w:t>
      </w:r>
      <w:r>
        <w:rPr>
          <w:rFonts w:eastAsia="Times New Roman"/>
          <w:szCs w:val="24"/>
        </w:rPr>
        <w:t>ν</w:t>
      </w:r>
      <w:r>
        <w:rPr>
          <w:rFonts w:eastAsia="Times New Roman"/>
          <w:szCs w:val="24"/>
        </w:rPr>
        <w:t xml:space="preserve"> λόγο παίρνατε τα μέτρα, αφού δεν έχει μειωθεί καθόλου το εξωτερικό μας χρέος;</w:t>
      </w:r>
    </w:p>
    <w:p w14:paraId="7E826C7A" w14:textId="77777777" w:rsidR="001246DA" w:rsidRDefault="00D9261F">
      <w:pPr>
        <w:spacing w:line="600" w:lineRule="auto"/>
        <w:ind w:firstLine="720"/>
        <w:jc w:val="both"/>
        <w:rPr>
          <w:rFonts w:eastAsia="Times New Roman"/>
          <w:szCs w:val="24"/>
        </w:rPr>
      </w:pPr>
      <w:r>
        <w:rPr>
          <w:rFonts w:eastAsia="Times New Roman"/>
          <w:szCs w:val="24"/>
        </w:rPr>
        <w:t>Τελικά, εσ</w:t>
      </w:r>
      <w:r>
        <w:rPr>
          <w:rFonts w:eastAsia="Times New Roman"/>
          <w:szCs w:val="24"/>
        </w:rPr>
        <w:t xml:space="preserve">είς οι Αριστεροί -και διευκρινίζω εδώ ότι Αριστεροί με δεξιές τσέπες δεν είστε, γιατί αυτό δεν είχε ισχύσει ποτέ, πάντα ήσασταν και θα είστε </w:t>
      </w:r>
      <w:r>
        <w:rPr>
          <w:rFonts w:eastAsia="Times New Roman"/>
          <w:szCs w:val="24"/>
        </w:rPr>
        <w:lastRenderedPageBreak/>
        <w:t>Αριστεροί με αριστερές τσέπες- τα δύο χρόνια διακυβέρνησής σας έχετε ξεπεράσει κατά πολύ τους προκατόχους σας</w:t>
      </w:r>
      <w:r>
        <w:rPr>
          <w:rFonts w:eastAsia="Times New Roman"/>
          <w:szCs w:val="24"/>
        </w:rPr>
        <w:t>,</w:t>
      </w:r>
      <w:r>
        <w:rPr>
          <w:rFonts w:eastAsia="Times New Roman"/>
          <w:szCs w:val="24"/>
        </w:rPr>
        <w:t xml:space="preserve"> τους</w:t>
      </w:r>
      <w:r>
        <w:rPr>
          <w:rFonts w:eastAsia="Times New Roman"/>
          <w:szCs w:val="24"/>
        </w:rPr>
        <w:t xml:space="preserve"> καπιταλιστές. Έχετε γίνει </w:t>
      </w:r>
      <w:r>
        <w:rPr>
          <w:rFonts w:eastAsia="Times New Roman"/>
          <w:szCs w:val="24"/>
        </w:rPr>
        <w:t>«</w:t>
      </w:r>
      <w:proofErr w:type="spellStart"/>
      <w:r>
        <w:rPr>
          <w:rFonts w:eastAsia="Times New Roman"/>
          <w:szCs w:val="24"/>
        </w:rPr>
        <w:t>καπιταλιστικότεροι</w:t>
      </w:r>
      <w:proofErr w:type="spellEnd"/>
      <w:r>
        <w:rPr>
          <w:rFonts w:eastAsia="Times New Roman"/>
          <w:szCs w:val="24"/>
        </w:rPr>
        <w:t>»</w:t>
      </w:r>
      <w:r>
        <w:rPr>
          <w:rFonts w:eastAsia="Times New Roman"/>
          <w:szCs w:val="24"/>
        </w:rPr>
        <w:t xml:space="preserve"> των καπιταλιστών!</w:t>
      </w:r>
    </w:p>
    <w:p w14:paraId="7E826C7B" w14:textId="77777777" w:rsidR="001246DA" w:rsidRDefault="00D9261F">
      <w:pPr>
        <w:spacing w:line="600" w:lineRule="auto"/>
        <w:ind w:firstLine="720"/>
        <w:jc w:val="both"/>
        <w:rPr>
          <w:rFonts w:eastAsia="Times New Roman"/>
          <w:szCs w:val="24"/>
        </w:rPr>
      </w:pPr>
      <w:r>
        <w:rPr>
          <w:rFonts w:eastAsia="Times New Roman"/>
          <w:szCs w:val="24"/>
        </w:rPr>
        <w:t>Δυστυχώς, ο τρόπος με τον οποίο ασκείτ</w:t>
      </w:r>
      <w:r>
        <w:rPr>
          <w:rFonts w:eastAsia="Times New Roman"/>
          <w:szCs w:val="24"/>
        </w:rPr>
        <w:t xml:space="preserve">ε </w:t>
      </w:r>
      <w:r>
        <w:rPr>
          <w:rFonts w:eastAsia="Times New Roman"/>
          <w:szCs w:val="24"/>
        </w:rPr>
        <w:t>την πολιτική σας δεν χρήζει σοβαρής αντιπολίτευσης. Οι πράξεις σας, ο τρόπος διακυβέρνησης είναι γελοίος, οπότε έτσι θα σας αντιμετωπίζουμε από εδώ κα</w:t>
      </w:r>
      <w:r>
        <w:rPr>
          <w:rFonts w:eastAsia="Times New Roman"/>
          <w:szCs w:val="24"/>
        </w:rPr>
        <w:t xml:space="preserve">ι πέρα. </w:t>
      </w:r>
      <w:r>
        <w:rPr>
          <w:rFonts w:eastAsia="Times New Roman"/>
          <w:szCs w:val="24"/>
        </w:rPr>
        <w:t>Μ</w:t>
      </w:r>
      <w:r>
        <w:rPr>
          <w:rFonts w:eastAsia="Times New Roman"/>
          <w:szCs w:val="24"/>
        </w:rPr>
        <w:t>ην παραπονιέστε γι’ αυτά που θα ακούγονται</w:t>
      </w:r>
      <w:r>
        <w:rPr>
          <w:rFonts w:eastAsia="Times New Roman"/>
          <w:szCs w:val="24"/>
        </w:rPr>
        <w:t>,</w:t>
      </w:r>
      <w:r>
        <w:rPr>
          <w:rFonts w:eastAsia="Times New Roman"/>
          <w:szCs w:val="24"/>
        </w:rPr>
        <w:t xml:space="preserve"> λέγοντας ότι υποβαθμίζεται ο θεσμός του κοινοβουλευτισμού.</w:t>
      </w:r>
    </w:p>
    <w:p w14:paraId="7E826C7C" w14:textId="77777777" w:rsidR="001246DA" w:rsidRDefault="00D9261F">
      <w:pPr>
        <w:spacing w:line="600" w:lineRule="auto"/>
        <w:ind w:firstLine="709"/>
        <w:jc w:val="both"/>
        <w:rPr>
          <w:rFonts w:eastAsia="Times New Roman" w:cs="Times New Roman"/>
          <w:szCs w:val="24"/>
        </w:rPr>
      </w:pPr>
      <w:r>
        <w:rPr>
          <w:rFonts w:eastAsia="Times New Roman"/>
          <w:szCs w:val="24"/>
        </w:rPr>
        <w:t>«</w:t>
      </w:r>
      <w:r>
        <w:rPr>
          <w:rFonts w:eastAsia="Times New Roman"/>
          <w:szCs w:val="24"/>
        </w:rPr>
        <w:t xml:space="preserve">Κύρωση της τροποποιημένης Συμφωνίας </w:t>
      </w:r>
      <w:r>
        <w:rPr>
          <w:rFonts w:eastAsia="Times New Roman" w:cs="Times New Roman"/>
          <w:szCs w:val="24"/>
        </w:rPr>
        <w:t>για την ίδρυση της Γενικής Επιτροπής Αλιείας για τη Μεσόγειο</w:t>
      </w:r>
      <w:r>
        <w:rPr>
          <w:rFonts w:eastAsia="Times New Roman" w:cs="Times New Roman"/>
          <w:szCs w:val="24"/>
        </w:rPr>
        <w:t>»</w:t>
      </w:r>
      <w:r>
        <w:rPr>
          <w:rFonts w:eastAsia="Times New Roman" w:cs="Times New Roman"/>
          <w:szCs w:val="24"/>
        </w:rPr>
        <w:t>. Κάποτε</w:t>
      </w:r>
      <w:r>
        <w:rPr>
          <w:rFonts w:eastAsia="Times New Roman" w:cs="Times New Roman"/>
          <w:szCs w:val="24"/>
        </w:rPr>
        <w:t>,</w:t>
      </w:r>
      <w:r>
        <w:rPr>
          <w:rFonts w:eastAsia="Times New Roman" w:cs="Times New Roman"/>
          <w:szCs w:val="24"/>
        </w:rPr>
        <w:t xml:space="preserve"> στα χρόνια της ανεμελιάς σας, κύριοι της Κυβέρνησης, όσο ήσασταν εξωκοινοβουλευτικοί, ακόμα και όταν φτάσατε να είστε </w:t>
      </w:r>
      <w:r>
        <w:rPr>
          <w:rFonts w:eastAsia="Times New Roman" w:cs="Times New Roman"/>
          <w:szCs w:val="24"/>
        </w:rPr>
        <w:t>α</w:t>
      </w:r>
      <w:r>
        <w:rPr>
          <w:rFonts w:eastAsia="Times New Roman" w:cs="Times New Roman"/>
          <w:szCs w:val="24"/>
        </w:rPr>
        <w:t>ντιπολίτευση, είχατε μια ρήση</w:t>
      </w:r>
      <w:r>
        <w:rPr>
          <w:rFonts w:eastAsia="Times New Roman" w:cs="Times New Roman"/>
          <w:szCs w:val="24"/>
        </w:rPr>
        <w:t>,</w:t>
      </w:r>
      <w:r>
        <w:rPr>
          <w:rFonts w:eastAsia="Times New Roman" w:cs="Times New Roman"/>
          <w:szCs w:val="24"/>
        </w:rPr>
        <w:t xml:space="preserve"> ότι το Αιγαίο ανήκε στα ψάρια του.</w:t>
      </w:r>
      <w:r>
        <w:rPr>
          <w:rFonts w:eastAsia="Times New Roman" w:cs="Times New Roman"/>
          <w:szCs w:val="24"/>
        </w:rPr>
        <w:t xml:space="preserve"> </w:t>
      </w:r>
    </w:p>
    <w:p w14:paraId="7E826C7D" w14:textId="77777777" w:rsidR="001246DA" w:rsidRDefault="00D9261F">
      <w:pPr>
        <w:spacing w:line="600" w:lineRule="auto"/>
        <w:ind w:firstLine="709"/>
        <w:jc w:val="both"/>
        <w:rPr>
          <w:rFonts w:eastAsia="Times New Roman" w:cs="Times New Roman"/>
          <w:szCs w:val="24"/>
        </w:rPr>
      </w:pPr>
      <w:r>
        <w:rPr>
          <w:rFonts w:eastAsia="Times New Roman" w:cs="Times New Roman"/>
          <w:szCs w:val="24"/>
        </w:rPr>
        <w:t>Έχετε πουλήσει και τα ψάρια, έχετε πουλήσει και το Αιγαίο. Έχετε ξεπο</w:t>
      </w:r>
      <w:r>
        <w:rPr>
          <w:rFonts w:eastAsia="Times New Roman" w:cs="Times New Roman"/>
          <w:szCs w:val="24"/>
        </w:rPr>
        <w:t xml:space="preserve">υλήσει τα πάντα, δεν έχετε αφήσει τίποτα. </w:t>
      </w:r>
    </w:p>
    <w:p w14:paraId="7E826C7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Έτσι, φτάνουμε στο σήμερα. Με τη γνωστή, λοιπόν, και απαράδεκτη τακτική σας για τις τροπολογίες της τελευταίας στιγμής, επί άσχετων πάντα σε σχέση με τις τροπολογίες νομοσχεδίων, η </w:t>
      </w:r>
      <w:r>
        <w:rPr>
          <w:rFonts w:eastAsia="Times New Roman" w:cs="Times New Roman"/>
          <w:szCs w:val="24"/>
        </w:rPr>
        <w:t>σ</w:t>
      </w:r>
      <w:r>
        <w:rPr>
          <w:rFonts w:eastAsia="Times New Roman" w:cs="Times New Roman"/>
          <w:szCs w:val="24"/>
        </w:rPr>
        <w:t>υγκυβέρνηση, η οποία λειτουργεί</w:t>
      </w:r>
      <w:r>
        <w:rPr>
          <w:rFonts w:eastAsia="Times New Roman" w:cs="Times New Roman"/>
          <w:szCs w:val="24"/>
        </w:rPr>
        <w:t xml:space="preserve"> ως πιστός υπηρέτης των τοκογλύφων δανειστών, σκοπεύει για άλλη μια φορά </w:t>
      </w:r>
      <w:r>
        <w:rPr>
          <w:rFonts w:eastAsia="Times New Roman" w:cs="Times New Roman"/>
          <w:szCs w:val="24"/>
        </w:rPr>
        <w:lastRenderedPageBreak/>
        <w:t xml:space="preserve">να κλείσει τάχιστα τις εκκρεμότητες που αφορούν 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το </w:t>
      </w:r>
      <w:proofErr w:type="spellStart"/>
      <w:r>
        <w:rPr>
          <w:rFonts w:eastAsia="Times New Roman" w:cs="Times New Roman"/>
          <w:szCs w:val="24"/>
          <w:lang w:val="en-US"/>
        </w:rPr>
        <w:t>Eurogroup</w:t>
      </w:r>
      <w:proofErr w:type="spellEnd"/>
      <w:r>
        <w:rPr>
          <w:rFonts w:eastAsia="Times New Roman" w:cs="Times New Roman"/>
          <w:szCs w:val="24"/>
        </w:rPr>
        <w:t xml:space="preserve">, ώστε να μπορέσει να ολοκληρωθεί η δεύτερη αξιολόγηση και να εκταμιεύσετε άλλη μια δόση. </w:t>
      </w:r>
    </w:p>
    <w:p w14:paraId="7E826C7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πατρίδα </w:t>
      </w:r>
      <w:r>
        <w:rPr>
          <w:rFonts w:eastAsia="Times New Roman" w:cs="Times New Roman"/>
          <w:szCs w:val="24"/>
        </w:rPr>
        <w:t>μας, λοιπόν, σύρεται σε έναν χορό αντιλαϊκών και αντεθνικών μέτρων</w:t>
      </w:r>
      <w:r>
        <w:rPr>
          <w:rFonts w:eastAsia="Times New Roman" w:cs="Times New Roman"/>
          <w:szCs w:val="24"/>
        </w:rPr>
        <w:t>,</w:t>
      </w:r>
      <w:r>
        <w:rPr>
          <w:rFonts w:eastAsia="Times New Roman" w:cs="Times New Roman"/>
          <w:szCs w:val="24"/>
        </w:rPr>
        <w:t xml:space="preserve"> που θα εξαθλιώσουν περαιτέρω τον ήδη εξουθενωμένο ελληνικό λαό. Δεδομένου, λοιπόν, ότι </w:t>
      </w:r>
      <w:r>
        <w:rPr>
          <w:rFonts w:eastAsia="Times New Roman" w:cs="Times New Roman"/>
          <w:szCs w:val="24"/>
        </w:rPr>
        <w:t>θεωρούμε τις</w:t>
      </w:r>
      <w:r>
        <w:rPr>
          <w:rFonts w:eastAsia="Times New Roman" w:cs="Times New Roman"/>
          <w:szCs w:val="24"/>
        </w:rPr>
        <w:t xml:space="preserve"> τροπολογίες επί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της συγκυβέρνησης παράνομες και επαχθείς καθ</w:t>
      </w:r>
      <w:r>
        <w:rPr>
          <w:rFonts w:eastAsia="Times New Roman" w:cs="Times New Roman"/>
          <w:szCs w:val="24"/>
        </w:rPr>
        <w:t xml:space="preserve">ώς και ισοδύναμες με πλήρη εκχώρηση εθνικής κυριαρχίας, θα τις καταψηφίσουμε στο σύνολο τους, όπως και την παρούσα κύρωση. </w:t>
      </w:r>
    </w:p>
    <w:p w14:paraId="7E826C8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 που δεν πρέπει να μου διαφύγει και θα πρέπει να τονίσω κάποια στιγμή είναι το εξής: Προηγουμένως ο εισηγητής της Νέας Δημοκρατί</w:t>
      </w:r>
      <w:r>
        <w:rPr>
          <w:rFonts w:eastAsia="Times New Roman" w:cs="Times New Roman"/>
          <w:szCs w:val="24"/>
        </w:rPr>
        <w:t xml:space="preserve">ας κατέληξε πάλι στις εκλογές. Επιτέλους, κάποια στιγμή –λείπουν, απ’ ό,τι βλέπω, όλοι οι Βουλευτές της Νέας Δημοκρατίας- βγείτε και δηλώστε απ’ αυτό το Βήμα αυτό που ζητάει η Χρυσή Αυγή. Δηλώστε ότι δεν θα εφαρμόσετε και θα καταργήσετε όλα αυτά που έχουν </w:t>
      </w:r>
      <w:r>
        <w:rPr>
          <w:rFonts w:eastAsia="Times New Roman" w:cs="Times New Roman"/>
          <w:szCs w:val="24"/>
        </w:rPr>
        <w:t xml:space="preserve">ψηφίσει. </w:t>
      </w:r>
    </w:p>
    <w:p w14:paraId="7E826C8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Ακούσαμε προηγουμένως, τον κ. </w:t>
      </w:r>
      <w:proofErr w:type="spellStart"/>
      <w:r>
        <w:rPr>
          <w:rFonts w:eastAsia="Times New Roman" w:cs="Times New Roman"/>
          <w:szCs w:val="24"/>
        </w:rPr>
        <w:t>Βρούτση</w:t>
      </w:r>
      <w:proofErr w:type="spellEnd"/>
      <w:r>
        <w:rPr>
          <w:rFonts w:eastAsia="Times New Roman" w:cs="Times New Roman"/>
          <w:szCs w:val="24"/>
        </w:rPr>
        <w:t xml:space="preserve"> να μας λέει ότι παρατείνεται ως το 2022 η μη αύξηση των συντάξεων. Ας μας πει ότι όταν και εφόσον κι αν έρθουν αυτοί στα πράγματα, θα τα καταργήσουν όλα αυτά άμεσα. Όχι! Όχι, γιατί τους βολεύουν όλα αυτά. Αυτ</w:t>
      </w:r>
      <w:r>
        <w:rPr>
          <w:rFonts w:eastAsia="Times New Roman" w:cs="Times New Roman"/>
          <w:szCs w:val="24"/>
        </w:rPr>
        <w:t xml:space="preserve">ός είναι ο λαϊκισμός που ανέφερα και προηγουμένως. Θέλουν απλώς να δείχνουν ότι αυτοί έχουν βάλει μυαλό, ότι έχουν </w:t>
      </w:r>
      <w:r>
        <w:rPr>
          <w:rFonts w:eastAsia="Times New Roman" w:cs="Times New Roman"/>
          <w:szCs w:val="24"/>
        </w:rPr>
        <w:lastRenderedPageBreak/>
        <w:t xml:space="preserve">μάθει από τα λάθη του παρελθόντος και ότι θα ασκήσουν τελείως διαφορετική πολιτική. </w:t>
      </w:r>
    </w:p>
    <w:p w14:paraId="7E826C8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Να αναφερθώ στις τροπολογίες. Είχαμε πει χαρακτηριστικά </w:t>
      </w:r>
      <w:r>
        <w:rPr>
          <w:rFonts w:eastAsia="Times New Roman" w:cs="Times New Roman"/>
          <w:szCs w:val="24"/>
        </w:rPr>
        <w:t>στην τροπολογία 1058/64 -την οποία θεωρώ και πολύ σοβαρή- ότι ακολουθείτε για μια ακόμα φορά την τεχνική της παραπλάνησης, αυτή που σας έφερε στην εξουσία και αυτή που συνεχίζει εν μέρει να σας διατηρεί. Είναι παραπλάνηση, γιατί κανένα απ’ αυτά που ονομάζα</w:t>
      </w:r>
      <w:r>
        <w:rPr>
          <w:rFonts w:eastAsia="Times New Roman" w:cs="Times New Roman"/>
          <w:szCs w:val="24"/>
        </w:rPr>
        <w:t>τε αντίμετρα δεν πρόκειται ποτέ να εφαρμοστεί, εφόσον εξαρτάται από την προϋπόθεση και στον βαθμό που</w:t>
      </w:r>
      <w:r>
        <w:rPr>
          <w:rFonts w:eastAsia="Times New Roman" w:cs="Times New Roman"/>
          <w:szCs w:val="24"/>
        </w:rPr>
        <w:t>,</w:t>
      </w:r>
      <w:r>
        <w:rPr>
          <w:rFonts w:eastAsia="Times New Roman" w:cs="Times New Roman"/>
          <w:szCs w:val="24"/>
        </w:rPr>
        <w:t xml:space="preserve"> σύμφωνα με εκτίμηση του Διεθνούς Νομισματικού Ταμείου και του Ευρωπαϊκού Μηχανισμού Σταθερότητας</w:t>
      </w:r>
      <w:r>
        <w:rPr>
          <w:rFonts w:eastAsia="Times New Roman" w:cs="Times New Roman"/>
          <w:szCs w:val="24"/>
        </w:rPr>
        <w:t>,</w:t>
      </w:r>
      <w:r>
        <w:rPr>
          <w:rFonts w:eastAsia="Times New Roman" w:cs="Times New Roman"/>
          <w:szCs w:val="24"/>
        </w:rPr>
        <w:t xml:space="preserve"> δεν προκαλείται απόκλιση από τους μεσοπρόθεσμους δημοσι</w:t>
      </w:r>
      <w:r>
        <w:rPr>
          <w:rFonts w:eastAsia="Times New Roman" w:cs="Times New Roman"/>
          <w:szCs w:val="24"/>
        </w:rPr>
        <w:t xml:space="preserve">ονομικούς στόχους, όπως αυτοί καθορίζονται από το </w:t>
      </w:r>
      <w:r>
        <w:rPr>
          <w:rFonts w:eastAsia="Times New Roman" w:cs="Times New Roman"/>
          <w:szCs w:val="24"/>
        </w:rPr>
        <w:t>π</w:t>
      </w:r>
      <w:r>
        <w:rPr>
          <w:rFonts w:eastAsia="Times New Roman" w:cs="Times New Roman"/>
          <w:szCs w:val="24"/>
        </w:rPr>
        <w:t>ρόγραμμα. Αυτό ανέφερε επί λέξει το άρθρο 15 του ν.4472/2017 που είχατε ψηφίσει και αυτό είναι που καθορίζει συνολικά την απάτη των πολυσυζητημένων αντίμετρων</w:t>
      </w:r>
      <w:r>
        <w:rPr>
          <w:rFonts w:eastAsia="Times New Roman" w:cs="Times New Roman"/>
          <w:szCs w:val="24"/>
        </w:rPr>
        <w:t>,</w:t>
      </w:r>
      <w:r>
        <w:rPr>
          <w:rFonts w:eastAsia="Times New Roman" w:cs="Times New Roman"/>
          <w:szCs w:val="24"/>
        </w:rPr>
        <w:t xml:space="preserve"> που δήθεν εξισορροπούν πλήρως τα επαχθή μέτρα</w:t>
      </w:r>
      <w:r>
        <w:rPr>
          <w:rFonts w:eastAsia="Times New Roman" w:cs="Times New Roman"/>
          <w:szCs w:val="24"/>
        </w:rPr>
        <w:t xml:space="preserve"> του νέου μνημονίου. </w:t>
      </w:r>
    </w:p>
    <w:p w14:paraId="7E826C8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Επίσης, αναλυτικά και χωρίς περιστροφές</w:t>
      </w:r>
      <w:r>
        <w:rPr>
          <w:rFonts w:eastAsia="Times New Roman" w:cs="Times New Roman"/>
          <w:szCs w:val="24"/>
        </w:rPr>
        <w:t>,</w:t>
      </w:r>
      <w:r>
        <w:rPr>
          <w:rFonts w:eastAsia="Times New Roman" w:cs="Times New Roman"/>
          <w:szCs w:val="24"/>
        </w:rPr>
        <w:t xml:space="preserve"> το ίδιο άρθρο που αποτελεί κατευθυντήρια διάταξη για ολόκληρο το νομοθέτημα αναφέρει τα εξής: Η παράγραφος 2, αυτή που τώρα αναγκάζεστε να τροποποιήσετε υπό το φως του νέου ναυαγίου στις διαπρα</w:t>
      </w:r>
      <w:r>
        <w:rPr>
          <w:rFonts w:eastAsia="Times New Roman" w:cs="Times New Roman"/>
          <w:szCs w:val="24"/>
        </w:rPr>
        <w:t>γματεύσεις που έρχονται, οι δαπάνες που προκύ</w:t>
      </w:r>
      <w:r>
        <w:rPr>
          <w:rFonts w:eastAsia="Times New Roman" w:cs="Times New Roman"/>
          <w:szCs w:val="24"/>
        </w:rPr>
        <w:lastRenderedPageBreak/>
        <w:t xml:space="preserve">πτουν από την εφαρμογή των δήθεν ευνοϊκών διατάξεων για το επίδομα στέγασης στο άρθρο 3, το πρόγραμμα για τη βρεφονηπιακή φροντίδα στο άρθρο 4, τα σχολικά γεύματα -τα οποία ανέφερε και χθες η Υπουργός κ. Φωτίου </w:t>
      </w:r>
      <w:r>
        <w:rPr>
          <w:rFonts w:eastAsia="Times New Roman" w:cs="Times New Roman"/>
          <w:szCs w:val="24"/>
        </w:rPr>
        <w:t>και μάλιστα είπα ότι σκιάχτηκα στο άκουσμα ότι μέχρι το 2019 που λήγει και η θητεία σας, θέλετε να το εφαρμόσετε σε όλα τα σχολεία, δηλαδή προκαταβάλλετε ότι η διαχείρισή σας στα οικονομικά θα είναι τόσο χάλια</w:t>
      </w:r>
      <w:r>
        <w:rPr>
          <w:rFonts w:eastAsia="Times New Roman" w:cs="Times New Roman"/>
          <w:szCs w:val="24"/>
        </w:rPr>
        <w:t>,</w:t>
      </w:r>
      <w:r>
        <w:rPr>
          <w:rFonts w:eastAsia="Times New Roman" w:cs="Times New Roman"/>
          <w:szCs w:val="24"/>
        </w:rPr>
        <w:t xml:space="preserve"> που θα είμαστε αναγκασμένοι να έχουμε επισιτι</w:t>
      </w:r>
      <w:r>
        <w:rPr>
          <w:rFonts w:eastAsia="Times New Roman" w:cs="Times New Roman"/>
          <w:szCs w:val="24"/>
        </w:rPr>
        <w:t>στικό πρόγραμμα σε όλα τα σχολεία, για να μη λιποθυμούν τα παιδιά μας-</w:t>
      </w:r>
      <w:r>
        <w:rPr>
          <w:rFonts w:eastAsia="Times New Roman" w:cs="Times New Roman"/>
          <w:szCs w:val="24"/>
        </w:rPr>
        <w:t>,</w:t>
      </w:r>
      <w:r>
        <w:rPr>
          <w:rFonts w:eastAsia="Times New Roman" w:cs="Times New Roman"/>
          <w:szCs w:val="24"/>
        </w:rPr>
        <w:t xml:space="preserve"> το επίδομα τέκνων στο άρθρο 6, τα μέτρα για την ενίσχυση της εργασίας στο άρθρο 7, το Πρόγραμμα Δημοσίων Επενδύσεων στο άρθρο 8 και η μείωση συμμετοχής στη φαρμακευτική δαπάνη στο άρθρ</w:t>
      </w:r>
      <w:r>
        <w:rPr>
          <w:rFonts w:eastAsia="Times New Roman" w:cs="Times New Roman"/>
          <w:szCs w:val="24"/>
        </w:rPr>
        <w:t xml:space="preserve">ο 9 αναπροσαρμόζονται στον επιτρεπόμενο βαθμό. </w:t>
      </w:r>
    </w:p>
    <w:p w14:paraId="7E826C8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Τι σημαίνει αυτό αλήθεια; Αναλόγως την έγκριση της τρόικας. Επομένως όχι μόνο δεν νομοθετούνται για να εφαρμοστούν, αλλά αντίθετα</w:t>
      </w:r>
      <w:r>
        <w:rPr>
          <w:rFonts w:eastAsia="Times New Roman" w:cs="Times New Roman"/>
          <w:szCs w:val="24"/>
        </w:rPr>
        <w:t>,</w:t>
      </w:r>
      <w:r>
        <w:rPr>
          <w:rFonts w:eastAsia="Times New Roman" w:cs="Times New Roman"/>
          <w:szCs w:val="24"/>
        </w:rPr>
        <w:t xml:space="preserve"> ακόμα και στην απίθανη περίπτωση που οι τοπικοί στόχοι του πλεονάσματος πιαστ</w:t>
      </w:r>
      <w:r>
        <w:rPr>
          <w:rFonts w:eastAsia="Times New Roman" w:cs="Times New Roman"/>
          <w:szCs w:val="24"/>
        </w:rPr>
        <w:t xml:space="preserve">ούν, η εφαρμογή της δεν είναι αυτόματη, όπως θέλει. Διότι κι εδώ μας λέτε ψέματα. Θέλετε να μας πείσετε ως Κυβέρνηση, αλλά αντίθετα αυτό εξαρτάται ακόμα μια φορά από την αποδοχή, την έγκριση και την ευλογία των </w:t>
      </w:r>
      <w:r>
        <w:rPr>
          <w:rFonts w:eastAsia="Times New Roman" w:cs="Times New Roman"/>
          <w:szCs w:val="24"/>
        </w:rPr>
        <w:t>θ</w:t>
      </w:r>
      <w:r>
        <w:rPr>
          <w:rFonts w:eastAsia="Times New Roman" w:cs="Times New Roman"/>
          <w:szCs w:val="24"/>
        </w:rPr>
        <w:t xml:space="preserve">εσμών. </w:t>
      </w:r>
    </w:p>
    <w:p w14:paraId="7E826C85"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Αντιστοίχως και για τις φορολογικές </w:t>
      </w:r>
      <w:r>
        <w:rPr>
          <w:rFonts w:eastAsia="Times New Roman" w:cs="Times New Roman"/>
          <w:szCs w:val="24"/>
        </w:rPr>
        <w:t>μειώσεις που περιλαμβάνονται στο άρθρο 10</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 το Διεθνές Νομισματικό Ταμείο και οι υπόλοιποι, σύμφωνα </w:t>
      </w:r>
      <w:r>
        <w:rPr>
          <w:rFonts w:eastAsia="Times New Roman" w:cs="Times New Roman"/>
          <w:szCs w:val="24"/>
        </w:rPr>
        <w:lastRenderedPageBreak/>
        <w:t>με το άρθρο 15 παράγραφος 2, εκτιμήσουν πως από τις προϋποθέσεις εφαρμογής του συνολικού μνημονίου μπορεί να επιτευχθεί ο στόχος που ανέφερα προηγουμένως,</w:t>
      </w:r>
      <w:r>
        <w:rPr>
          <w:rFonts w:eastAsia="Times New Roman" w:cs="Times New Roman"/>
          <w:szCs w:val="24"/>
        </w:rPr>
        <w:t xml:space="preserve"> το 3,5% για το 2019, τότε αυτές οι μειώσεις δεν θα εφαρμοστούν, παρά για τα εισοδήματα που θα προκύψουν το 2019, δηλαδή για το οικονομικό έτος του 2020, αλλά πάντα υπό την έγκριση της τρόικα</w:t>
      </w:r>
      <w:r>
        <w:rPr>
          <w:rFonts w:eastAsia="Times New Roman" w:cs="Times New Roman"/>
          <w:szCs w:val="24"/>
        </w:rPr>
        <w:t>ς</w:t>
      </w:r>
      <w:r>
        <w:rPr>
          <w:rFonts w:eastAsia="Times New Roman" w:cs="Times New Roman"/>
          <w:szCs w:val="24"/>
        </w:rPr>
        <w:t xml:space="preserve">. </w:t>
      </w:r>
    </w:p>
    <w:p w14:paraId="7E826C86"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Επομένως οι δικαιολογίες της </w:t>
      </w:r>
      <w:r>
        <w:rPr>
          <w:rFonts w:eastAsia="Times New Roman" w:cs="Times New Roman"/>
          <w:szCs w:val="24"/>
        </w:rPr>
        <w:t>α</w:t>
      </w:r>
      <w:r>
        <w:rPr>
          <w:rFonts w:eastAsia="Times New Roman" w:cs="Times New Roman"/>
          <w:szCs w:val="24"/>
        </w:rPr>
        <w:t xml:space="preserve">ιτιολογικής </w:t>
      </w:r>
      <w:r>
        <w:rPr>
          <w:rFonts w:eastAsia="Times New Roman" w:cs="Times New Roman"/>
          <w:szCs w:val="24"/>
        </w:rPr>
        <w:t>έ</w:t>
      </w:r>
      <w:r>
        <w:rPr>
          <w:rFonts w:eastAsia="Times New Roman" w:cs="Times New Roman"/>
          <w:szCs w:val="24"/>
        </w:rPr>
        <w:t xml:space="preserve">κθεσης περί σαφέστερης διατύπωσης της διάταξης και ασφάλειας δικαίου, που δήθεν σας αναγκάζουν να φέρετε την παρούσα τροπολογία, μόνο υποκριτικές μπορούν να θεωρηθούν, αφού η αναφερόμενη </w:t>
      </w:r>
      <w:proofErr w:type="spellStart"/>
      <w:r>
        <w:rPr>
          <w:rFonts w:eastAsia="Times New Roman" w:cs="Times New Roman"/>
          <w:szCs w:val="24"/>
        </w:rPr>
        <w:t>εμπροσθοβαρής</w:t>
      </w:r>
      <w:proofErr w:type="spellEnd"/>
      <w:r>
        <w:rPr>
          <w:rFonts w:eastAsia="Times New Roman" w:cs="Times New Roman"/>
          <w:szCs w:val="24"/>
        </w:rPr>
        <w:t xml:space="preserve"> εφαρμογή του άρθρου 10 είναι άνευ ουσίας, αφού εξαρτάτα</w:t>
      </w:r>
      <w:r>
        <w:rPr>
          <w:rFonts w:eastAsia="Times New Roman" w:cs="Times New Roman"/>
          <w:szCs w:val="24"/>
        </w:rPr>
        <w:t xml:space="preserve">ι εξ ολοκλήρου, όχι από την καλή σας πρόθεση, αλλά από την απόλυτη έγκριση των εταίρων. </w:t>
      </w:r>
    </w:p>
    <w:p w14:paraId="7E826C87"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Έτσι, η αναγκαία τροποποίηση του άρθρου 10, που αναφέρεται στην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κθεση, δεν είναι τίποτα άλλο παρά φορολογικές μειώσεις που περιλαμβάνονται αν το Διεθνές Ν</w:t>
      </w:r>
      <w:r>
        <w:rPr>
          <w:rFonts w:eastAsia="Times New Roman" w:cs="Times New Roman"/>
          <w:szCs w:val="24"/>
        </w:rPr>
        <w:t xml:space="preserve">ομισματικό Ταμείο και οι υπόλοιποι, σύμφωνα όπως είπαμε με το άρθρο 15 παράγραφος 2, εκτιμήσουν πως από τις προϋποθέσεις εφαρμογής του συνολικού μνημονίου μπορεί να επιτευχθεί ο στόχος του 3,5% για το 2019. </w:t>
      </w:r>
    </w:p>
    <w:p w14:paraId="7E826C88"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Η διατύπωση προαναγγέλλει, όπως είναι φυσικό, τη</w:t>
      </w:r>
      <w:r>
        <w:rPr>
          <w:rFonts w:eastAsia="Times New Roman" w:cs="Times New Roman"/>
          <w:szCs w:val="24"/>
        </w:rPr>
        <w:t xml:space="preserve">ν αναμενόμενη αποτυχία στους δημοσιονομικούς στόχους, οι οποίοι καθορίζονται απόλυτα από τη συμφωνία με την τρόικα. </w:t>
      </w:r>
    </w:p>
    <w:p w14:paraId="7E826C89"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Εξάλλου, όπως είναι ήδη γνωστό, η Ευρωπαϊκή Επιτροπή, όπως προκύπτει από τα επίσημα στοιχεία που έχει δώσει στη δημοσιότητα πριν από λίγες </w:t>
      </w:r>
      <w:r>
        <w:rPr>
          <w:rFonts w:eastAsia="Times New Roman" w:cs="Times New Roman"/>
          <w:szCs w:val="24"/>
        </w:rPr>
        <w:t>ημέρες, αναθεωρεί προς τα κάτω τις εκτιμήσεις της για τα βασικά μεγέθη της οικονομίας, χαμηλώνοντας μάλιστα τον πήχη για την ανάπτυξη στο 2,1% από το 2,7% και στο 2,5% από το 3,1% για το 2018, γεγονός που δυσχεραίνει ακόμα περισσότερο τον στόχο για τα λεγό</w:t>
      </w:r>
      <w:r>
        <w:rPr>
          <w:rFonts w:eastAsia="Times New Roman" w:cs="Times New Roman"/>
          <w:szCs w:val="24"/>
        </w:rPr>
        <w:t xml:space="preserve">μενα πρωτογενή πλεονάσματα για το 2018. </w:t>
      </w:r>
    </w:p>
    <w:p w14:paraId="7E826C8A"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αυτό σημαίνει ότι η πολυπόθητη υλοποίηση των αντίμετρων, που είχατε προαναγγείλει, όχι μόνο δεν πρόκειται ποτέ να εφαρμοστεί, αλλά αντίθετα θα ακολουθήσουν και άλλα </w:t>
      </w:r>
      <w:proofErr w:type="spellStart"/>
      <w:r>
        <w:rPr>
          <w:rFonts w:eastAsia="Times New Roman" w:cs="Times New Roman"/>
          <w:szCs w:val="24"/>
        </w:rPr>
        <w:t>προαπαιτούμενα</w:t>
      </w:r>
      <w:proofErr w:type="spellEnd"/>
      <w:r>
        <w:rPr>
          <w:rFonts w:eastAsia="Times New Roman" w:cs="Times New Roman"/>
          <w:szCs w:val="24"/>
        </w:rPr>
        <w:t>, που θα οδηγήσουν τη</w:t>
      </w:r>
      <w:r>
        <w:rPr>
          <w:rFonts w:eastAsia="Times New Roman" w:cs="Times New Roman"/>
          <w:szCs w:val="24"/>
        </w:rPr>
        <w:t xml:space="preserve">ν ελληνική οικονομία σε περαιτέρω καθίζηση και τους πολίτες της χώρας σε περαιτέρω απόγνωση. </w:t>
      </w:r>
    </w:p>
    <w:p w14:paraId="7E826C8B"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Για την υπ’ αριθμόν 1061/67 τροπολογία, η οποία αφορά τη χρηματοδότηση των κομμάτων, έχουμε πει επανειλημμένως ως Χρυσή Αυγή ότι έχουμε πάγια θέση σε ό,τι αφορά τ</w:t>
      </w:r>
      <w:r>
        <w:rPr>
          <w:rFonts w:eastAsia="Times New Roman" w:cs="Times New Roman"/>
          <w:szCs w:val="24"/>
        </w:rPr>
        <w:t xml:space="preserve">η χρηματοδότηση των κομμάτων. </w:t>
      </w:r>
    </w:p>
    <w:p w14:paraId="7E826C8C"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Εμείς όχι απλά ζητάμε την πλήρη κατάργηση της χρηματοδότησης των κομμάτων -με αυτή την τροπολογία που φέρνετε φαίνεται ξεκάθαρα ότι δεν ήταν δική σας θέληση να βάλετε κάποια σειρά στη</w:t>
      </w:r>
      <w:r>
        <w:rPr>
          <w:rFonts w:eastAsia="Times New Roman" w:cs="Times New Roman"/>
          <w:szCs w:val="24"/>
        </w:rPr>
        <w:t xml:space="preserve"> χρηματοδότηση των κομμάτων, απλά σας την επέβαλε για άλλη μια φορά η τρόικα και το Διεθνές Νομι</w:t>
      </w:r>
      <w:r>
        <w:rPr>
          <w:rFonts w:eastAsia="Times New Roman" w:cs="Times New Roman"/>
          <w:szCs w:val="24"/>
        </w:rPr>
        <w:lastRenderedPageBreak/>
        <w:t>σματικό Ταμείο-</w:t>
      </w:r>
      <w:r>
        <w:rPr>
          <w:rFonts w:eastAsia="Times New Roman" w:cs="Times New Roman"/>
          <w:szCs w:val="24"/>
        </w:rPr>
        <w:t>,</w:t>
      </w:r>
      <w:r>
        <w:rPr>
          <w:rFonts w:eastAsia="Times New Roman" w:cs="Times New Roman"/>
          <w:szCs w:val="24"/>
        </w:rPr>
        <w:t xml:space="preserve"> αλλά ως Χρυσή Αυγή έχουμε να προτείνουμε το εξής: Τα χρήματα τα οποία χρωστάνε τα κόμματα -χρήματα τα οποία λογικά δεν θα μπορέσουν να αποπληρω</w:t>
      </w:r>
      <w:r>
        <w:rPr>
          <w:rFonts w:eastAsia="Times New Roman" w:cs="Times New Roman"/>
          <w:szCs w:val="24"/>
        </w:rPr>
        <w:t xml:space="preserve">θούν ποτέ- να τα επιβαρυνθούν, κύριε Υπουργέ, όσοι ήταν εν ενεργεία Βουλευτές στη διάρκεια που αυτά δόθηκαν. Γιατί διαφορετικά αυτό το χρέος δεν πρόκειται να αποπληρωθεί ποτέ των ποτών. </w:t>
      </w:r>
    </w:p>
    <w:p w14:paraId="7E826C8D"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Διότι θα πρέπει τα χρήματα αυτά, όπως και τα υπόλοιπα κόκκινα δάνεια,</w:t>
      </w:r>
      <w:r>
        <w:rPr>
          <w:rFonts w:eastAsia="Times New Roman" w:cs="Times New Roman"/>
          <w:szCs w:val="24"/>
        </w:rPr>
        <w:t xml:space="preserve"> να μπουν στους πλειστηριασμούς, αν είναι. Και αφού τα κόμματα δεν έχουν περιουσιακά στοιχεία, θα πρέπει να κατασχεθούν τα περιουσιακά στοιχεία των Βουλευτών για την περίοδο που διετέλεσαν Βουλευτές. Γιατί, όπως είχε πει κάποτε και ένας δικός τους Βουλευτή</w:t>
      </w:r>
      <w:r>
        <w:rPr>
          <w:rFonts w:eastAsia="Times New Roman" w:cs="Times New Roman"/>
          <w:szCs w:val="24"/>
        </w:rPr>
        <w:t xml:space="preserve">ς, «μαζί τα φάγαμε». Δεν τα φάγαμε μαζί. Όπως τα έφαγαν, να τα πληρώσουν. </w:t>
      </w:r>
    </w:p>
    <w:p w14:paraId="7E826C8E"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E826C8F" w14:textId="77777777" w:rsidR="001246DA" w:rsidRDefault="00D9261F">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E826C90"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Λαζαρίδης από τους Α</w:t>
      </w:r>
      <w:r>
        <w:rPr>
          <w:rFonts w:eastAsia="Times New Roman" w:cs="Times New Roman"/>
          <w:szCs w:val="24"/>
        </w:rPr>
        <w:t xml:space="preserve">νεξάρτητους Έλληνες. </w:t>
      </w:r>
      <w:r>
        <w:rPr>
          <w:rFonts w:eastAsia="Times New Roman" w:cs="Times New Roman"/>
          <w:szCs w:val="24"/>
        </w:rPr>
        <w:t xml:space="preserve"> </w:t>
      </w:r>
    </w:p>
    <w:p w14:paraId="7E826C91"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ΓΕΩΡΓΙΟΣ ΛΑΖΑ</w:t>
      </w:r>
      <w:r>
        <w:rPr>
          <w:rFonts w:eastAsia="Times New Roman" w:cs="Times New Roman"/>
          <w:b/>
          <w:szCs w:val="24"/>
        </w:rPr>
        <w:t xml:space="preserve">ΡΙΔΗΣ: </w:t>
      </w:r>
      <w:r>
        <w:rPr>
          <w:rFonts w:eastAsia="Times New Roman" w:cs="Times New Roman"/>
          <w:szCs w:val="24"/>
        </w:rPr>
        <w:t xml:space="preserve">Σας ευχαριστώ, κυρία Πρόεδρε. </w:t>
      </w:r>
    </w:p>
    <w:p w14:paraId="7E826C92"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Κατ’ αρχάς, θέλω να ξεκινήσω λέγοντας ότι αντιλαμβάνομαι την αναγκαιότητα για την ψήφιση των </w:t>
      </w:r>
      <w:proofErr w:type="spellStart"/>
      <w:r>
        <w:rPr>
          <w:rFonts w:eastAsia="Times New Roman" w:cs="Times New Roman"/>
          <w:szCs w:val="24"/>
        </w:rPr>
        <w:t>προαπαιτούμενων</w:t>
      </w:r>
      <w:proofErr w:type="spellEnd"/>
      <w:r>
        <w:rPr>
          <w:rFonts w:eastAsia="Times New Roman" w:cs="Times New Roman"/>
          <w:szCs w:val="24"/>
        </w:rPr>
        <w:t xml:space="preserve"> και σαφώς είμαι θετικός απέναντι σε αυτά. Όμως, από την άλλη, αντιλαμβάνομαι και την αμηχανία της Αντιπολίτευ</w:t>
      </w:r>
      <w:r>
        <w:rPr>
          <w:rFonts w:eastAsia="Times New Roman" w:cs="Times New Roman"/>
          <w:szCs w:val="24"/>
        </w:rPr>
        <w:t xml:space="preserve">σης, γιατί συνήθως έτσι συμπεριφέρεται. </w:t>
      </w:r>
    </w:p>
    <w:p w14:paraId="7E826C93"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lastRenderedPageBreak/>
        <w:t>Όταν έχει προηγηθεί ένα γεγονός το οποίο αποκαλύπτει και βγάζει στην επιφάνεια στοιχεία από το τι διαπράχθηκε, τι διημείφθη στο παρελθόν και βγαίνουν αμαρτίες, οι οποίες ευθύνονται γι’ αυτό που βιώνουν οι πολίτες κα</w:t>
      </w:r>
      <w:r>
        <w:rPr>
          <w:rFonts w:eastAsia="Times New Roman" w:cs="Times New Roman"/>
          <w:szCs w:val="24"/>
        </w:rPr>
        <w:t xml:space="preserve">ι η χώρα, συνήθως τα κόμματα της </w:t>
      </w:r>
      <w:r>
        <w:rPr>
          <w:rFonts w:eastAsia="Times New Roman" w:cs="Times New Roman"/>
          <w:szCs w:val="24"/>
        </w:rPr>
        <w:t>α</w:t>
      </w:r>
      <w:r>
        <w:rPr>
          <w:rFonts w:eastAsia="Times New Roman" w:cs="Times New Roman"/>
          <w:szCs w:val="24"/>
        </w:rPr>
        <w:t xml:space="preserve">ντιπολίτευσης κάνουν ακριβώς αυτό: </w:t>
      </w:r>
      <w:r>
        <w:rPr>
          <w:rFonts w:eastAsia="Times New Roman" w:cs="Times New Roman"/>
          <w:szCs w:val="24"/>
        </w:rPr>
        <w:t>α</w:t>
      </w:r>
      <w:r>
        <w:rPr>
          <w:rFonts w:eastAsia="Times New Roman" w:cs="Times New Roman"/>
          <w:szCs w:val="24"/>
        </w:rPr>
        <w:t xml:space="preserve">νεβάζουν πολύ τους τόνους, για να κρυφτούν κάποια πράγματα που αποκαλύφθηκαν. </w:t>
      </w:r>
    </w:p>
    <w:p w14:paraId="7E826C94" w14:textId="77777777" w:rsidR="001246DA" w:rsidRDefault="001246DA">
      <w:pPr>
        <w:spacing w:after="0" w:line="240" w:lineRule="auto"/>
        <w:rPr>
          <w:rFonts w:eastAsia="Times New Roman" w:cs="Times New Roman"/>
          <w:szCs w:val="24"/>
        </w:rPr>
      </w:pPr>
    </w:p>
    <w:p w14:paraId="7E826C95" w14:textId="77777777" w:rsidR="001246DA" w:rsidRDefault="00D9261F">
      <w:pPr>
        <w:spacing w:line="600" w:lineRule="auto"/>
        <w:ind w:firstLine="720"/>
        <w:jc w:val="both"/>
        <w:rPr>
          <w:rFonts w:eastAsia="Times New Roman"/>
          <w:szCs w:val="24"/>
        </w:rPr>
      </w:pPr>
      <w:r>
        <w:rPr>
          <w:rFonts w:eastAsia="Times New Roman"/>
          <w:szCs w:val="24"/>
        </w:rPr>
        <w:t xml:space="preserve">Χθες, ξέρετε, ξεκίνησε η </w:t>
      </w:r>
      <w:r>
        <w:rPr>
          <w:rFonts w:eastAsia="Times New Roman"/>
          <w:szCs w:val="24"/>
        </w:rPr>
        <w:t>ε</w:t>
      </w:r>
      <w:r>
        <w:rPr>
          <w:rFonts w:eastAsia="Times New Roman"/>
          <w:szCs w:val="24"/>
        </w:rPr>
        <w:t xml:space="preserve">ξεταστική για τον </w:t>
      </w:r>
      <w:proofErr w:type="spellStart"/>
      <w:r>
        <w:rPr>
          <w:rFonts w:eastAsia="Times New Roman"/>
          <w:szCs w:val="24"/>
        </w:rPr>
        <w:t>Μαρτίνη</w:t>
      </w:r>
      <w:proofErr w:type="spellEnd"/>
      <w:r>
        <w:rPr>
          <w:rFonts w:eastAsia="Times New Roman"/>
          <w:szCs w:val="24"/>
        </w:rPr>
        <w:t xml:space="preserve"> και ακούσαμε τέρατα και σημεία εκεί. Το περιμέναμε, β</w:t>
      </w:r>
      <w:r>
        <w:rPr>
          <w:rFonts w:eastAsia="Times New Roman"/>
          <w:szCs w:val="24"/>
        </w:rPr>
        <w:t>έ</w:t>
      </w:r>
      <w:r>
        <w:rPr>
          <w:rFonts w:eastAsia="Times New Roman"/>
          <w:szCs w:val="24"/>
        </w:rPr>
        <w:t>βα</w:t>
      </w:r>
      <w:r>
        <w:rPr>
          <w:rFonts w:eastAsia="Times New Roman"/>
          <w:szCs w:val="24"/>
        </w:rPr>
        <w:t>ι</w:t>
      </w:r>
      <w:r>
        <w:rPr>
          <w:rFonts w:eastAsia="Times New Roman"/>
          <w:szCs w:val="24"/>
        </w:rPr>
        <w:t xml:space="preserve">α, αλλά είναι άλλο να ακούγονται και να επιβεβαιώνονται κι άλλο αυτό το οποίο περιμέναμε. Ακούσαμε τέρατα και σημεία για κορυφαίους Υπουργούς και από το ένα κόμμα και από το άλλο κόμμα. </w:t>
      </w:r>
    </w:p>
    <w:p w14:paraId="7E826C96" w14:textId="77777777" w:rsidR="001246DA" w:rsidRDefault="00D9261F">
      <w:pPr>
        <w:spacing w:line="600" w:lineRule="auto"/>
        <w:ind w:firstLine="720"/>
        <w:jc w:val="both"/>
        <w:rPr>
          <w:rFonts w:eastAsia="Times New Roman"/>
          <w:szCs w:val="24"/>
        </w:rPr>
      </w:pPr>
      <w:r>
        <w:rPr>
          <w:rFonts w:eastAsia="Times New Roman"/>
          <w:szCs w:val="24"/>
        </w:rPr>
        <w:t>Οπότε, αντιλαμβάνεστε ότι με αυτόν τον τρόπο προσπαθούν να καλύψου</w:t>
      </w:r>
      <w:r>
        <w:rPr>
          <w:rFonts w:eastAsia="Times New Roman"/>
          <w:szCs w:val="24"/>
        </w:rPr>
        <w:t xml:space="preserve">ν τον αντίκτυπο των χθεσινών αποκαλύψεων από πλευράς </w:t>
      </w:r>
      <w:proofErr w:type="spellStart"/>
      <w:r>
        <w:rPr>
          <w:rFonts w:eastAsia="Times New Roman"/>
          <w:szCs w:val="24"/>
        </w:rPr>
        <w:t>Μαρτίνη</w:t>
      </w:r>
      <w:proofErr w:type="spellEnd"/>
      <w:r>
        <w:rPr>
          <w:rFonts w:eastAsia="Times New Roman"/>
          <w:szCs w:val="24"/>
        </w:rPr>
        <w:t>. Βέβαια, δεν μπορούν, γιατί το μέγεθος των αποκαλύψεων είναι τεράστιο. Ξέρετε, από τη μια έχουμε τις αποκαλύψεις για τα εξοπλιστικά, ενώ τώρα ξεκίνησε και η διαδικασία σε ό,τι έχει να κάνει με τη</w:t>
      </w:r>
      <w:r>
        <w:rPr>
          <w:rFonts w:eastAsia="Times New Roman"/>
          <w:szCs w:val="24"/>
        </w:rPr>
        <w:t xml:space="preserve">ν υγεία, για την οποία εκτιμούν κάποιοι ότι είναι του μεγέθους, μπορεί και μεγαλύτερου, από αυτή των εξοπλιστικών. </w:t>
      </w:r>
    </w:p>
    <w:p w14:paraId="7E826C97" w14:textId="77777777" w:rsidR="001246DA" w:rsidRDefault="00D9261F">
      <w:pPr>
        <w:spacing w:line="600" w:lineRule="auto"/>
        <w:ind w:firstLine="720"/>
        <w:jc w:val="both"/>
        <w:rPr>
          <w:rFonts w:eastAsia="Times New Roman"/>
          <w:szCs w:val="24"/>
        </w:rPr>
      </w:pPr>
      <w:r>
        <w:rPr>
          <w:rFonts w:eastAsia="Times New Roman"/>
          <w:szCs w:val="24"/>
        </w:rPr>
        <w:t>Αυτό σημαίνει ότι από το 120% του ποσοστού χρέους του ΑΕΠ, που ήταν υπεύθυνο για να έρθ</w:t>
      </w:r>
      <w:r>
        <w:rPr>
          <w:rFonts w:eastAsia="Times New Roman"/>
          <w:szCs w:val="24"/>
        </w:rPr>
        <w:t>ει</w:t>
      </w:r>
      <w:r>
        <w:rPr>
          <w:rFonts w:eastAsia="Times New Roman"/>
          <w:szCs w:val="24"/>
        </w:rPr>
        <w:t xml:space="preserve"> στην πατρίδα μας το Διεθνές Νομισματικό Ταμείο </w:t>
      </w:r>
      <w:r>
        <w:rPr>
          <w:rFonts w:eastAsia="Times New Roman"/>
          <w:szCs w:val="24"/>
        </w:rPr>
        <w:lastRenderedPageBreak/>
        <w:t xml:space="preserve">και να μπούμε σε αυτή τη διαδικασία επιτήρησης, τουλάχιστον το μισό οφείλεται ακριβώς σ’ αυτές τις ατασθαλίες, δηλαδή το 60%. Αν αφαιρέσουμε το 60%, σημαίνει ότι η δανειακή επιβάρυνση της χώρας ήταν 60%. Δεν </w:t>
      </w:r>
      <w:r>
        <w:rPr>
          <w:rFonts w:eastAsia="Times New Roman"/>
          <w:szCs w:val="24"/>
        </w:rPr>
        <w:t xml:space="preserve">θα είχαμε υποστεί αυτές τις συνέπειες. </w:t>
      </w:r>
    </w:p>
    <w:p w14:paraId="7E826C98" w14:textId="77777777" w:rsidR="001246DA" w:rsidRDefault="00D9261F">
      <w:pPr>
        <w:spacing w:line="600" w:lineRule="auto"/>
        <w:ind w:firstLine="720"/>
        <w:jc w:val="both"/>
        <w:rPr>
          <w:rFonts w:eastAsia="Times New Roman"/>
          <w:szCs w:val="24"/>
        </w:rPr>
      </w:pPr>
      <w:r>
        <w:rPr>
          <w:rFonts w:eastAsia="Times New Roman"/>
          <w:szCs w:val="24"/>
        </w:rPr>
        <w:t xml:space="preserve">Από την άλλη, βλέπετε αντιδρούν τα δυο κόμματα έτσι, γιατί έχω εδώ μπροστά μου τη μία από τις τροπολογίες που κατατέθηκαν, η οποία αφορά τη δανειοδότηση των κομμάτων και βάζει σε τάξη τη δανειοδότηση των κομμάτων. </w:t>
      </w:r>
      <w:r>
        <w:rPr>
          <w:rFonts w:eastAsia="Times New Roman"/>
          <w:szCs w:val="24"/>
        </w:rPr>
        <w:t>Φ</w:t>
      </w:r>
      <w:r>
        <w:rPr>
          <w:rFonts w:eastAsia="Times New Roman"/>
          <w:szCs w:val="24"/>
        </w:rPr>
        <w:t>α</w:t>
      </w:r>
      <w:r>
        <w:rPr>
          <w:rFonts w:eastAsia="Times New Roman"/>
          <w:szCs w:val="24"/>
        </w:rPr>
        <w:t>ίνεται ότι τους πειράζει, γιατί εδώ η αιτιολογική έκθεση σε κάποιο σημείο λέει ότι «δεν μπορεί να χρησιμοποιεί αλόγιστα την κρατική επιχορήγηση». Τι έκαναν ως τώρα τα δύο κόμματα; Μόνο αλόγιστα χρησιμοποιούσαν την κρατική επιχορήγηση. Χρησιμοποιούσαν μελλο</w:t>
      </w:r>
      <w:r>
        <w:rPr>
          <w:rFonts w:eastAsia="Times New Roman"/>
          <w:szCs w:val="24"/>
        </w:rPr>
        <w:t xml:space="preserve">ντικά ποσοστά, που υποτίθεται ότι θα έπαιρναν, ως εγγύηση για να δανείζονται. </w:t>
      </w:r>
    </w:p>
    <w:p w14:paraId="7E826C99" w14:textId="77777777" w:rsidR="001246DA" w:rsidRDefault="00D9261F">
      <w:pPr>
        <w:spacing w:line="600" w:lineRule="auto"/>
        <w:ind w:firstLine="720"/>
        <w:jc w:val="both"/>
        <w:rPr>
          <w:rFonts w:eastAsia="Times New Roman"/>
          <w:szCs w:val="24"/>
        </w:rPr>
      </w:pPr>
      <w:r>
        <w:rPr>
          <w:rFonts w:eastAsia="Times New Roman"/>
          <w:szCs w:val="24"/>
        </w:rPr>
        <w:t>Έ</w:t>
      </w:r>
      <w:r>
        <w:rPr>
          <w:rFonts w:eastAsia="Times New Roman"/>
          <w:szCs w:val="24"/>
        </w:rPr>
        <w:t>φτασαν στο σημείο τώρα το ένα κόμμα</w:t>
      </w:r>
      <w:r>
        <w:rPr>
          <w:rFonts w:eastAsia="Times New Roman"/>
          <w:szCs w:val="24"/>
        </w:rPr>
        <w:t>,</w:t>
      </w:r>
      <w:r>
        <w:rPr>
          <w:rFonts w:eastAsia="Times New Roman"/>
          <w:szCs w:val="24"/>
        </w:rPr>
        <w:t xml:space="preserve"> της Αξιωματικής Αντιπολίτευσης</w:t>
      </w:r>
      <w:r>
        <w:rPr>
          <w:rFonts w:eastAsia="Times New Roman"/>
          <w:szCs w:val="24"/>
        </w:rPr>
        <w:t>,</w:t>
      </w:r>
      <w:r>
        <w:rPr>
          <w:rFonts w:eastAsia="Times New Roman"/>
          <w:szCs w:val="24"/>
        </w:rPr>
        <w:t xml:space="preserve"> να χρωστάει 240 εκατομμύρια ευρώ και το άλλο κόμμα περίπου 220 εκατομμύρια ευρώ. Από πού θα πληρωθούν αυτά;</w:t>
      </w:r>
      <w:r>
        <w:rPr>
          <w:rFonts w:eastAsia="Times New Roman"/>
          <w:szCs w:val="24"/>
        </w:rPr>
        <w:t xml:space="preserve"> </w:t>
      </w:r>
    </w:p>
    <w:p w14:paraId="7E826C9A" w14:textId="77777777" w:rsidR="001246DA" w:rsidRDefault="00D9261F">
      <w:pPr>
        <w:spacing w:line="600" w:lineRule="auto"/>
        <w:ind w:firstLine="720"/>
        <w:jc w:val="both"/>
        <w:rPr>
          <w:rFonts w:eastAsia="Times New Roman"/>
          <w:szCs w:val="24"/>
        </w:rPr>
      </w:pPr>
      <w:r>
        <w:rPr>
          <w:rFonts w:eastAsia="Times New Roman"/>
          <w:szCs w:val="24"/>
        </w:rPr>
        <w:t>Μάλιστα, βγήκε ο Αντιπρόεδρος της Αξιωματικής Αντιπολίτευσης δύο φορές στην τηλεόραση και είπε ότι αυτά πρέπει να χαριστούν. Να χαριστούν αυτά τα χρήματα; Αυτά είναι χρήματα του ελληνικού λαού. Μιλάμε για 240 εκατομμύρια ευρώ. Δηλαδή, έτσι προσδοκούν αυτ</w:t>
      </w:r>
      <w:r>
        <w:rPr>
          <w:rFonts w:eastAsia="Times New Roman"/>
          <w:szCs w:val="24"/>
        </w:rPr>
        <w:t xml:space="preserve">οί και ζητούν την εμπιστοσύνη του ελληνικού λαού; Έτσι, δηλαδή, σκέφτονται να διαχειριστούν τα οικονομικά </w:t>
      </w:r>
      <w:r>
        <w:rPr>
          <w:rFonts w:eastAsia="Times New Roman"/>
          <w:szCs w:val="24"/>
        </w:rPr>
        <w:lastRenderedPageBreak/>
        <w:t>της χώρας, εάν ποτέ το</w:t>
      </w:r>
      <w:r>
        <w:rPr>
          <w:rFonts w:eastAsia="Times New Roman"/>
          <w:szCs w:val="24"/>
        </w:rPr>
        <w:t>ύ</w:t>
      </w:r>
      <w:r>
        <w:rPr>
          <w:rFonts w:eastAsia="Times New Roman"/>
          <w:szCs w:val="24"/>
        </w:rPr>
        <w:t xml:space="preserve">ς εμπιστευτεί –που δεν πρόκειται να το κάνει, γιατί δεν έχει μνήμη χρυσόψαρου- ο ελληνικός λαός; </w:t>
      </w:r>
    </w:p>
    <w:p w14:paraId="7E826C9B" w14:textId="77777777" w:rsidR="001246DA" w:rsidRDefault="00D9261F">
      <w:pPr>
        <w:spacing w:line="600" w:lineRule="auto"/>
        <w:ind w:firstLine="720"/>
        <w:jc w:val="both"/>
        <w:rPr>
          <w:rFonts w:eastAsia="Times New Roman"/>
          <w:szCs w:val="24"/>
        </w:rPr>
      </w:pPr>
      <w:r>
        <w:rPr>
          <w:rFonts w:eastAsia="Times New Roman"/>
          <w:szCs w:val="24"/>
        </w:rPr>
        <w:t xml:space="preserve">Από την άλλη, ο </w:t>
      </w:r>
      <w:r>
        <w:rPr>
          <w:rFonts w:eastAsia="Times New Roman"/>
          <w:szCs w:val="24"/>
        </w:rPr>
        <w:t>ε</w:t>
      </w:r>
      <w:r>
        <w:rPr>
          <w:rFonts w:eastAsia="Times New Roman"/>
          <w:szCs w:val="24"/>
        </w:rPr>
        <w:t>ισηγητής της</w:t>
      </w:r>
      <w:r>
        <w:rPr>
          <w:rFonts w:eastAsia="Times New Roman"/>
          <w:szCs w:val="24"/>
        </w:rPr>
        <w:t xml:space="preserve"> Αξιωματικής Αντιπολίτευσης μίλησε κάποια στιγμή για μειώσεις των συντάξεων. Δεν μιλάει πουθενά</w:t>
      </w:r>
      <w:r>
        <w:rPr>
          <w:rFonts w:eastAsia="Times New Roman"/>
          <w:szCs w:val="24"/>
        </w:rPr>
        <w:t>,</w:t>
      </w:r>
      <w:r>
        <w:rPr>
          <w:rFonts w:eastAsia="Times New Roman"/>
          <w:szCs w:val="24"/>
        </w:rPr>
        <w:t xml:space="preserve"> καμμιά τροπολογία</w:t>
      </w:r>
      <w:r>
        <w:rPr>
          <w:rFonts w:eastAsia="Times New Roman"/>
          <w:szCs w:val="24"/>
        </w:rPr>
        <w:t>,</w:t>
      </w:r>
      <w:r>
        <w:rPr>
          <w:rFonts w:eastAsia="Times New Roman"/>
          <w:szCs w:val="24"/>
        </w:rPr>
        <w:t xml:space="preserve"> για μειώσεις των συντάξεων. Μάλιστα, ο </w:t>
      </w:r>
      <w:r>
        <w:rPr>
          <w:rFonts w:eastAsia="Times New Roman"/>
          <w:szCs w:val="24"/>
        </w:rPr>
        <w:t>ε</w:t>
      </w:r>
      <w:r>
        <w:rPr>
          <w:rFonts w:eastAsia="Times New Roman"/>
          <w:szCs w:val="24"/>
        </w:rPr>
        <w:t>ισηγητής από την πλευρά του ΠΑΣΟΚ είπε ότι η τροπολογία μιλάει για πάγωμα των συντάξεων και τοποθετή</w:t>
      </w:r>
      <w:r>
        <w:rPr>
          <w:rFonts w:eastAsia="Times New Roman"/>
          <w:szCs w:val="24"/>
        </w:rPr>
        <w:t xml:space="preserve">θηκε πάνω σε αυτό. </w:t>
      </w:r>
      <w:r>
        <w:rPr>
          <w:rFonts w:eastAsia="Times New Roman"/>
          <w:szCs w:val="24"/>
        </w:rPr>
        <w:t>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xml:space="preserve">, η πραγματικότητα είναι ότι η τροπολογία μιλάει για πάγωμα, αλλά βέβαια κάτω από κάποιες προϋποθέσεις. </w:t>
      </w:r>
      <w:r>
        <w:rPr>
          <w:rFonts w:eastAsia="Times New Roman"/>
          <w:szCs w:val="24"/>
        </w:rPr>
        <w:t>Α</w:t>
      </w:r>
      <w:r>
        <w:rPr>
          <w:rFonts w:eastAsia="Times New Roman"/>
          <w:szCs w:val="24"/>
        </w:rPr>
        <w:t>ν το δούμε όπως είναι</w:t>
      </w:r>
      <w:r>
        <w:rPr>
          <w:rFonts w:eastAsia="Times New Roman"/>
          <w:szCs w:val="24"/>
        </w:rPr>
        <w:t>,</w:t>
      </w:r>
      <w:r>
        <w:rPr>
          <w:rFonts w:eastAsia="Times New Roman"/>
          <w:szCs w:val="24"/>
        </w:rPr>
        <w:t xml:space="preserve"> στο πραγματικό του μέγεθος, το πάγωμα εξασφαλίζει και το ότι δεν θα έχουμε μείωση. </w:t>
      </w:r>
    </w:p>
    <w:p w14:paraId="7E826C9C" w14:textId="77777777" w:rsidR="001246DA" w:rsidRDefault="00D9261F">
      <w:pPr>
        <w:spacing w:line="600" w:lineRule="auto"/>
        <w:ind w:firstLine="720"/>
        <w:jc w:val="both"/>
        <w:rPr>
          <w:rFonts w:eastAsia="Times New Roman"/>
          <w:szCs w:val="24"/>
        </w:rPr>
      </w:pPr>
      <w:r>
        <w:rPr>
          <w:rFonts w:eastAsia="Times New Roman"/>
          <w:szCs w:val="24"/>
        </w:rPr>
        <w:t>Σε αντί</w:t>
      </w:r>
      <w:r>
        <w:rPr>
          <w:rFonts w:eastAsia="Times New Roman"/>
          <w:szCs w:val="24"/>
        </w:rPr>
        <w:t xml:space="preserve">θετη περίπτωση, τα δύο αυτά κόμματα, μέσα σε πέντε χρόνια, δηλαδή από το 2010 μέχρι το 2014, εφάρμοσαν δεκατρείς μειώσεις στις συντάξεις. </w:t>
      </w:r>
    </w:p>
    <w:p w14:paraId="7E826C9D" w14:textId="77777777" w:rsidR="001246DA" w:rsidRDefault="00D9261F">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Δεκατέσσερις!  </w:t>
      </w:r>
    </w:p>
    <w:p w14:paraId="7E826C9E" w14:textId="77777777" w:rsidR="001246DA" w:rsidRDefault="00D9261F">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Δεκατέσσερις; Δεκατέσσερις μειώσεις. Εγώ θυμόμουν για δεκα</w:t>
      </w:r>
      <w:r>
        <w:rPr>
          <w:rFonts w:eastAsia="Times New Roman"/>
          <w:szCs w:val="24"/>
        </w:rPr>
        <w:t xml:space="preserve">τρείς. </w:t>
      </w:r>
    </w:p>
    <w:p w14:paraId="7E826C9F" w14:textId="77777777" w:rsidR="001246DA" w:rsidRDefault="00D9261F">
      <w:pPr>
        <w:spacing w:line="600" w:lineRule="auto"/>
        <w:ind w:firstLine="720"/>
        <w:jc w:val="both"/>
        <w:rPr>
          <w:rFonts w:eastAsia="Times New Roman"/>
          <w:szCs w:val="24"/>
        </w:rPr>
      </w:pPr>
      <w:r>
        <w:rPr>
          <w:rFonts w:eastAsia="Times New Roman"/>
          <w:szCs w:val="24"/>
        </w:rPr>
        <w:t>Άκουσα έναν άλλο συνάδελφο από την Αξιωματική Αντιπολίτευση ο οποίος μίλησε για τις ασφαλιστικές εισφορές και</w:t>
      </w:r>
      <w:r>
        <w:rPr>
          <w:rFonts w:eastAsia="Times New Roman"/>
          <w:szCs w:val="24"/>
        </w:rPr>
        <w:t>,</w:t>
      </w:r>
      <w:r>
        <w:rPr>
          <w:rFonts w:eastAsia="Times New Roman"/>
          <w:szCs w:val="24"/>
        </w:rPr>
        <w:t xml:space="preserve"> μάλιστα, έκανε μια κριτική η </w:t>
      </w:r>
      <w:r>
        <w:rPr>
          <w:rFonts w:eastAsia="Times New Roman"/>
          <w:szCs w:val="24"/>
        </w:rPr>
        <w:lastRenderedPageBreak/>
        <w:t>οποία απέχει πολύ από την πραγματικότητα. Είπε ότι δήθεν αδικούνται οι πολίτες από τις ασφαλιστικές εισφορές</w:t>
      </w:r>
      <w:r>
        <w:rPr>
          <w:rFonts w:eastAsia="Times New Roman"/>
          <w:szCs w:val="24"/>
        </w:rPr>
        <w:t xml:space="preserve"> και πληρώνουν περισσότερες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7E826CA0" w14:textId="77777777" w:rsidR="001246DA" w:rsidRDefault="00D9261F">
      <w:pPr>
        <w:spacing w:line="600" w:lineRule="auto"/>
        <w:ind w:firstLine="720"/>
        <w:jc w:val="both"/>
        <w:rPr>
          <w:rFonts w:eastAsia="Times New Roman"/>
          <w:szCs w:val="24"/>
        </w:rPr>
      </w:pPr>
      <w:r>
        <w:rPr>
          <w:rFonts w:eastAsia="Times New Roman"/>
          <w:szCs w:val="24"/>
        </w:rPr>
        <w:t xml:space="preserve">Θα σας φέρω ένα παράδειγμα, γιατί, ξέρετε, οι αριθμοί δεν διαψεύδονται. Είμαι μηχανικός. Εμείς οι μηχανικοί πληρώναμε 550 ευρώ τον μήνα, έχοντας ή μη εισόδημα. Δηλαδή, από το 2009, το είπα και χθες από αυτό το Βήμα, </w:t>
      </w:r>
      <w:r>
        <w:rPr>
          <w:rFonts w:eastAsia="Times New Roman"/>
          <w:szCs w:val="24"/>
        </w:rPr>
        <w:t>οι μηχανικοί έχουμε μείνει χωρίς αντικείμενο. Το 2009 δεν κυβερνούσε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Το 2009 κυβερνούσαν Νέα Δημοκρατία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ΠΑΣΟΚ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7E826CA1" w14:textId="77777777" w:rsidR="001246DA" w:rsidRDefault="00D9261F">
      <w:pPr>
        <w:spacing w:line="600" w:lineRule="auto"/>
        <w:ind w:firstLine="720"/>
        <w:jc w:val="both"/>
        <w:rPr>
          <w:rFonts w:eastAsia="Times New Roman"/>
          <w:szCs w:val="24"/>
        </w:rPr>
      </w:pPr>
      <w:r>
        <w:rPr>
          <w:rFonts w:eastAsia="Times New Roman"/>
          <w:szCs w:val="24"/>
        </w:rPr>
        <w:t>Θα σας παραθέσω τώρα κάποιους αριθμούς. Ένας μηχανικός, είχε ή δεν είχε εισόδημα, πλήρωνε 550 ευρώ το</w:t>
      </w:r>
      <w:r>
        <w:rPr>
          <w:rFonts w:eastAsia="Times New Roman"/>
          <w:szCs w:val="24"/>
        </w:rPr>
        <w:t>ν</w:t>
      </w:r>
      <w:r>
        <w:rPr>
          <w:rFonts w:eastAsia="Times New Roman"/>
          <w:szCs w:val="24"/>
        </w:rPr>
        <w:t xml:space="preserve"> </w:t>
      </w:r>
      <w:r>
        <w:rPr>
          <w:rFonts w:eastAsia="Times New Roman"/>
          <w:szCs w:val="24"/>
        </w:rPr>
        <w:t>μήνα. Σήμερα</w:t>
      </w:r>
      <w:r>
        <w:rPr>
          <w:rFonts w:eastAsia="Times New Roman"/>
          <w:szCs w:val="24"/>
        </w:rPr>
        <w:t>,</w:t>
      </w:r>
      <w:r>
        <w:rPr>
          <w:rFonts w:eastAsia="Times New Roman"/>
          <w:szCs w:val="24"/>
        </w:rPr>
        <w:t xml:space="preserve"> με το υφιστάμενο σύστημα, αυτό το νέο σύστημα που έφερε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Ανεξάρτητοι Έλληνες, ένας μηχανικός με εισόδημα 7.000 πληρώνει 232 ευρώ το</w:t>
      </w:r>
      <w:r>
        <w:rPr>
          <w:rFonts w:eastAsia="Times New Roman"/>
          <w:szCs w:val="24"/>
        </w:rPr>
        <w:t>ν</w:t>
      </w:r>
      <w:r>
        <w:rPr>
          <w:rFonts w:eastAsia="Times New Roman"/>
          <w:szCs w:val="24"/>
        </w:rPr>
        <w:t xml:space="preserve"> μήνα και είναι ασφαλισμένος ο ίδιος και η οικογένειά του. </w:t>
      </w:r>
    </w:p>
    <w:p w14:paraId="7E826CA2" w14:textId="77777777" w:rsidR="001246DA" w:rsidRDefault="00D9261F">
      <w:pPr>
        <w:spacing w:line="600" w:lineRule="auto"/>
        <w:ind w:firstLine="720"/>
        <w:jc w:val="both"/>
        <w:rPr>
          <w:rFonts w:eastAsia="Times New Roman"/>
          <w:szCs w:val="24"/>
        </w:rPr>
      </w:pPr>
      <w:r>
        <w:rPr>
          <w:rFonts w:eastAsia="Times New Roman"/>
          <w:szCs w:val="24"/>
        </w:rPr>
        <w:t>Με το προηγούμενο σύστημα, είχ</w:t>
      </w:r>
      <w:r>
        <w:rPr>
          <w:rFonts w:eastAsia="Times New Roman"/>
          <w:szCs w:val="24"/>
        </w:rPr>
        <w:t>ε ή δεν είχε εισόδημα, πλήρωνε 550 ευρώ και με το νέο σύστημα πληρώνει 232 ευρώ για εισόδημα 7.000 ευρώ. Για ετήσιο εισόδημα 10.000 ευρώ η εισφορά είναι 280 ευρώ το</w:t>
      </w:r>
      <w:r>
        <w:rPr>
          <w:rFonts w:eastAsia="Times New Roman"/>
          <w:szCs w:val="24"/>
        </w:rPr>
        <w:t>ν</w:t>
      </w:r>
      <w:r>
        <w:rPr>
          <w:rFonts w:eastAsia="Times New Roman"/>
          <w:szCs w:val="24"/>
        </w:rPr>
        <w:t xml:space="preserve"> μήνα. Για 20.000 ευρώ εισόδημα η εισφορά είναι 450 ευρώ. Από πού προκύπτει ότι πληρώνει σήμερα περισσότερα απ’ ό,τι πλήρωνε στο παρελθόν;</w:t>
      </w:r>
    </w:p>
    <w:p w14:paraId="7E826CA3" w14:textId="77777777" w:rsidR="001246DA" w:rsidRDefault="00D9261F">
      <w:pPr>
        <w:spacing w:line="600" w:lineRule="auto"/>
        <w:ind w:firstLine="720"/>
        <w:jc w:val="both"/>
        <w:rPr>
          <w:rFonts w:eastAsia="Times New Roman"/>
          <w:szCs w:val="24"/>
        </w:rPr>
      </w:pPr>
      <w:r>
        <w:rPr>
          <w:rFonts w:eastAsia="Times New Roman"/>
          <w:szCs w:val="24"/>
        </w:rPr>
        <w:lastRenderedPageBreak/>
        <w:t xml:space="preserve">Κάποια στιγμή θα πρέπει αυτές οι ανακρίβειες να σταματήσουν, γιατί παραπληροφορούν τον ελληνικό λαό. </w:t>
      </w:r>
      <w:r>
        <w:rPr>
          <w:rFonts w:eastAsia="Times New Roman"/>
          <w:szCs w:val="24"/>
        </w:rPr>
        <w:t>Ξ</w:t>
      </w:r>
      <w:r>
        <w:rPr>
          <w:rFonts w:eastAsia="Times New Roman"/>
          <w:szCs w:val="24"/>
        </w:rPr>
        <w:t>έρετε ο ελληνικ</w:t>
      </w:r>
      <w:r>
        <w:rPr>
          <w:rFonts w:eastAsia="Times New Roman"/>
          <w:szCs w:val="24"/>
        </w:rPr>
        <w:t>ός λαός δεν ξεχνά και εκείνα τα δεκαο</w:t>
      </w:r>
      <w:r>
        <w:rPr>
          <w:rFonts w:eastAsia="Times New Roman"/>
          <w:szCs w:val="24"/>
        </w:rPr>
        <w:t>κ</w:t>
      </w:r>
      <w:r>
        <w:rPr>
          <w:rFonts w:eastAsia="Times New Roman"/>
          <w:szCs w:val="24"/>
        </w:rPr>
        <w:t xml:space="preserve">τώ σημεία, δεν ξεχνά τα </w:t>
      </w:r>
      <w:proofErr w:type="spellStart"/>
      <w:r>
        <w:rPr>
          <w:rFonts w:eastAsia="Times New Roman"/>
          <w:szCs w:val="24"/>
        </w:rPr>
        <w:t>Ζάππεια</w:t>
      </w:r>
      <w:proofErr w:type="spellEnd"/>
      <w:r>
        <w:rPr>
          <w:rFonts w:eastAsia="Times New Roman"/>
          <w:szCs w:val="24"/>
        </w:rPr>
        <w:t xml:space="preserve"> και το θράσος εκείνο με το οποίο </w:t>
      </w:r>
      <w:proofErr w:type="spellStart"/>
      <w:r>
        <w:rPr>
          <w:rFonts w:eastAsia="Times New Roman"/>
          <w:szCs w:val="24"/>
        </w:rPr>
        <w:t>απήντησε</w:t>
      </w:r>
      <w:proofErr w:type="spellEnd"/>
      <w:r>
        <w:rPr>
          <w:rFonts w:eastAsia="Times New Roman"/>
          <w:szCs w:val="24"/>
        </w:rPr>
        <w:t xml:space="preserve"> στους δημοσιογράφους ο τότε Πρωθυπουργός</w:t>
      </w:r>
      <w:r>
        <w:rPr>
          <w:rFonts w:eastAsia="Times New Roman"/>
          <w:szCs w:val="24"/>
        </w:rPr>
        <w:t>,</w:t>
      </w:r>
      <w:r>
        <w:rPr>
          <w:rFonts w:eastAsia="Times New Roman"/>
          <w:szCs w:val="24"/>
        </w:rPr>
        <w:t xml:space="preserve"> όταν ρωτήθηκε πού είναι αυτά που υποσχέθηκε στον ελληνικό λαό</w:t>
      </w:r>
      <w:r>
        <w:rPr>
          <w:rFonts w:eastAsia="Times New Roman"/>
          <w:szCs w:val="24"/>
        </w:rPr>
        <w:t xml:space="preserve"> κ</w:t>
      </w:r>
      <w:r>
        <w:rPr>
          <w:rFonts w:eastAsia="Times New Roman"/>
          <w:szCs w:val="24"/>
        </w:rPr>
        <w:t>αι εκείνος είπε: «Ουδείς αναμάρτητος</w:t>
      </w:r>
      <w:r>
        <w:rPr>
          <w:rFonts w:eastAsia="Times New Roman"/>
          <w:szCs w:val="24"/>
        </w:rPr>
        <w:t>.</w:t>
      </w:r>
      <w:r>
        <w:rPr>
          <w:rFonts w:eastAsia="Times New Roman"/>
          <w:szCs w:val="24"/>
        </w:rPr>
        <w:t>».</w:t>
      </w:r>
      <w:r>
        <w:rPr>
          <w:rFonts w:eastAsia="Times New Roman"/>
          <w:szCs w:val="24"/>
        </w:rPr>
        <w:t xml:space="preserve"> </w:t>
      </w:r>
    </w:p>
    <w:p w14:paraId="7E826CA4" w14:textId="77777777" w:rsidR="001246DA" w:rsidRDefault="00D9261F">
      <w:pPr>
        <w:spacing w:line="600" w:lineRule="auto"/>
        <w:ind w:firstLine="720"/>
        <w:jc w:val="both"/>
        <w:rPr>
          <w:rFonts w:eastAsia="Times New Roman"/>
          <w:szCs w:val="24"/>
        </w:rPr>
      </w:pPr>
      <w:r>
        <w:rPr>
          <w:rFonts w:eastAsia="Times New Roman"/>
          <w:szCs w:val="24"/>
        </w:rPr>
        <w:t>Ξέρετε, ακόμη και αυτό έδειχνε αλαζονεία. Χρησιμοποίησε μια φράση χριστιανική, μια φράση που έπρεπε να την αντιμετωπίσει με σεβασμό. Η φράση «</w:t>
      </w:r>
      <w:r>
        <w:rPr>
          <w:rFonts w:eastAsia="Times New Roman"/>
          <w:szCs w:val="24"/>
        </w:rPr>
        <w:t>ο</w:t>
      </w:r>
      <w:r>
        <w:rPr>
          <w:rFonts w:eastAsia="Times New Roman"/>
          <w:szCs w:val="24"/>
        </w:rPr>
        <w:t xml:space="preserve">υδείς αναμάρτητος» δεν δείχνει αλαζονεία, αλλά ταπεινότητα. Όταν οι χριστιανοί χρησιμοποιούμε αυτή την έκφραση </w:t>
      </w:r>
      <w:r>
        <w:rPr>
          <w:rFonts w:eastAsia="Times New Roman"/>
          <w:szCs w:val="24"/>
        </w:rPr>
        <w:t>δείχνει ταπεινότητα. Εκείνος, όμως, τη χρησιμοποίησε θέλοντας να πει πως δεν έχει ανάγκη να ζητήσει συγγνώμη από κανέναν, γιατί όλοι είναι αμαρτωλοί και κανένας αναμάρτητος.</w:t>
      </w:r>
    </w:p>
    <w:p w14:paraId="7E826CA5" w14:textId="77777777" w:rsidR="001246DA" w:rsidRDefault="00D9261F">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θέλω να πω και δύο πράγματα για την κύρωση της </w:t>
      </w:r>
      <w:r>
        <w:rPr>
          <w:rFonts w:eastAsia="Times New Roman"/>
          <w:szCs w:val="24"/>
        </w:rPr>
        <w:t>σ</w:t>
      </w:r>
      <w:r>
        <w:rPr>
          <w:rFonts w:eastAsia="Times New Roman"/>
          <w:szCs w:val="24"/>
        </w:rPr>
        <w:t>ύμβασης. Κυρίε</w:t>
      </w:r>
      <w:r>
        <w:rPr>
          <w:rFonts w:eastAsia="Times New Roman"/>
          <w:szCs w:val="24"/>
        </w:rPr>
        <w:t>ς και κύριοι συνάδελφοι, η συμφωνία για την ίδρυση της Γενικής Επιτροπής Αλιείας για τη Μεσόγειο προβλέπει κατάλληλο πλαίσιο πολυμερούς συνεργασίας για την προώθηση της ανάπτυξης, της διατήρησης, της ορθολογικής διαχείρισης και της βέλτιστης χρήσης των έμβ</w:t>
      </w:r>
      <w:r>
        <w:rPr>
          <w:rFonts w:eastAsia="Times New Roman"/>
          <w:szCs w:val="24"/>
        </w:rPr>
        <w:t>ιων θαλάσσιων πόρων στη Μεσόγειο και τον Εύξεινο Πόντο.</w:t>
      </w:r>
    </w:p>
    <w:p w14:paraId="7E826CA6" w14:textId="77777777" w:rsidR="001246DA" w:rsidRDefault="00D9261F">
      <w:pPr>
        <w:spacing w:line="600" w:lineRule="auto"/>
        <w:ind w:firstLine="720"/>
        <w:jc w:val="both"/>
        <w:rPr>
          <w:rFonts w:eastAsia="Times New Roman"/>
          <w:szCs w:val="24"/>
        </w:rPr>
      </w:pPr>
      <w:r>
        <w:rPr>
          <w:rFonts w:eastAsia="Times New Roman"/>
          <w:szCs w:val="24"/>
        </w:rPr>
        <w:t xml:space="preserve">Οι διατάξεις που συζητούμε σήμερα, λοιπόν, προκύπτουν από την ανάγκη προστασίας των </w:t>
      </w:r>
      <w:proofErr w:type="spellStart"/>
      <w:r>
        <w:rPr>
          <w:rFonts w:eastAsia="Times New Roman"/>
          <w:szCs w:val="24"/>
        </w:rPr>
        <w:t>ιχθυοαποθεμάτων</w:t>
      </w:r>
      <w:proofErr w:type="spellEnd"/>
      <w:r>
        <w:rPr>
          <w:rFonts w:eastAsia="Times New Roman"/>
          <w:szCs w:val="24"/>
        </w:rPr>
        <w:t xml:space="preserve"> και στο πλαίσιο της ευρωπαϊκής </w:t>
      </w:r>
      <w:r>
        <w:rPr>
          <w:rFonts w:eastAsia="Times New Roman"/>
          <w:szCs w:val="24"/>
        </w:rPr>
        <w:lastRenderedPageBreak/>
        <w:t>πολιτικής με σκοπό την αειφόρο αλιεία. Ασφαλώς, όμως, όπως επισημαίνο</w:t>
      </w:r>
      <w:r>
        <w:rPr>
          <w:rFonts w:eastAsia="Times New Roman"/>
          <w:szCs w:val="24"/>
        </w:rPr>
        <w:t>υν και οι επιστήμονες, χρειάζονται περισσότερα μέτρα</w:t>
      </w:r>
      <w:r>
        <w:rPr>
          <w:rFonts w:eastAsia="Times New Roman"/>
          <w:szCs w:val="24"/>
        </w:rPr>
        <w:t>,</w:t>
      </w:r>
      <w:r>
        <w:rPr>
          <w:rFonts w:eastAsia="Times New Roman"/>
          <w:szCs w:val="24"/>
        </w:rPr>
        <w:t xml:space="preserve"> ιδίως για τα μεγάλα ψάρια</w:t>
      </w:r>
      <w:r>
        <w:rPr>
          <w:rFonts w:eastAsia="Times New Roman"/>
          <w:szCs w:val="24"/>
        </w:rPr>
        <w:t>,</w:t>
      </w:r>
      <w:r>
        <w:rPr>
          <w:rFonts w:eastAsia="Times New Roman"/>
          <w:szCs w:val="24"/>
        </w:rPr>
        <w:t xml:space="preserve"> που είναι σημαντικά από οικολογική άποψη και τα αποθέματα βρίσκονται σε κρίσιμη κατάσταση.</w:t>
      </w:r>
    </w:p>
    <w:p w14:paraId="7E826CA7" w14:textId="77777777" w:rsidR="001246DA" w:rsidRDefault="00D9261F">
      <w:pPr>
        <w:spacing w:line="600" w:lineRule="auto"/>
        <w:ind w:firstLine="720"/>
        <w:jc w:val="both"/>
        <w:rPr>
          <w:rFonts w:eastAsia="Times New Roman"/>
          <w:szCs w:val="24"/>
        </w:rPr>
      </w:pPr>
      <w:r>
        <w:rPr>
          <w:rFonts w:eastAsia="Times New Roman"/>
          <w:szCs w:val="24"/>
        </w:rPr>
        <w:t xml:space="preserve"> Οι πολιτικές αυτές έχουν ως στόχο να επαναφέρουν τα αλιευτικά αποθέματα σε βιώσιμα </w:t>
      </w:r>
      <w:r>
        <w:rPr>
          <w:rFonts w:eastAsia="Times New Roman"/>
          <w:szCs w:val="24"/>
        </w:rPr>
        <w:t>επίπεδα, να θέσουν τέλος σε σπάταλες αλιευτικές πρακτικές και να δημιουργήσουν νέες ευκαιρίες απασχόλησης και ανάπτυξης στις παράκτιες περιοχές</w:t>
      </w:r>
      <w:r>
        <w:rPr>
          <w:rFonts w:eastAsia="Times New Roman"/>
          <w:szCs w:val="24"/>
        </w:rPr>
        <w:t>,</w:t>
      </w:r>
      <w:r>
        <w:rPr>
          <w:rFonts w:eastAsia="Times New Roman"/>
          <w:szCs w:val="24"/>
        </w:rPr>
        <w:t xml:space="preserve"> με ισχυροποίηση στην υποστήριξη της αλιείας μικρής κλίμακας, στη βελτίωση των επιστημονικών γνώσεων για την κατ</w:t>
      </w:r>
      <w:r>
        <w:rPr>
          <w:rFonts w:eastAsia="Times New Roman"/>
          <w:szCs w:val="24"/>
        </w:rPr>
        <w:t>άσταση των αποθεμάτων και στην ανάληψη ευθύνης σε ξένα ύδατα</w:t>
      </w:r>
      <w:r>
        <w:rPr>
          <w:rFonts w:eastAsia="Times New Roman"/>
          <w:szCs w:val="24"/>
        </w:rPr>
        <w:t>,</w:t>
      </w:r>
      <w:r>
        <w:rPr>
          <w:rFonts w:eastAsia="Times New Roman"/>
          <w:szCs w:val="24"/>
        </w:rPr>
        <w:t xml:space="preserve"> μέσω των διεθνών συμφωνιών της Ευρωπαϊκής Ένωσης.</w:t>
      </w:r>
    </w:p>
    <w:p w14:paraId="7E826CA8" w14:textId="77777777" w:rsidR="001246DA" w:rsidRDefault="00D9261F">
      <w:pPr>
        <w:spacing w:line="600" w:lineRule="auto"/>
        <w:ind w:firstLine="720"/>
        <w:jc w:val="both"/>
        <w:rPr>
          <w:rFonts w:eastAsia="Times New Roman"/>
          <w:szCs w:val="24"/>
        </w:rPr>
      </w:pPr>
      <w:r>
        <w:rPr>
          <w:rFonts w:eastAsia="Times New Roman"/>
          <w:szCs w:val="24"/>
        </w:rPr>
        <w:t>Όπως σημειώνουν οι αλιείς, ένα από τα βασικά προβλήματα του κλάδου είναι ότι απειλούνται οι ιχθυοπληθυσμοί της χώρας</w:t>
      </w:r>
      <w:r>
        <w:rPr>
          <w:rFonts w:eastAsia="Times New Roman"/>
          <w:szCs w:val="24"/>
        </w:rPr>
        <w:t>,</w:t>
      </w:r>
      <w:r>
        <w:rPr>
          <w:rFonts w:eastAsia="Times New Roman"/>
          <w:szCs w:val="24"/>
        </w:rPr>
        <w:t xml:space="preserve"> ειδικά τα τελευταία χρόνια</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εξαιτίας της κρίσης</w:t>
      </w:r>
      <w:r>
        <w:rPr>
          <w:rFonts w:eastAsia="Times New Roman"/>
          <w:szCs w:val="24"/>
        </w:rPr>
        <w:t>,</w:t>
      </w:r>
      <w:r>
        <w:rPr>
          <w:rFonts w:eastAsia="Times New Roman"/>
          <w:szCs w:val="24"/>
        </w:rPr>
        <w:t xml:space="preserve"> έχει λάβει μεγάλες διαστάσεις η ανεξέλεγκτη αλιεία. Απαιτείται, λοιπόν, προσοχή και ορθή διαχείριση των θαλασσών μας. Η αλιεία αποτελεί βασικό κομμάτι της ελληνικής οικονομίας και της παράδοσής μας και η μη ορθή διαχείριση θα απ</w:t>
      </w:r>
      <w:r>
        <w:rPr>
          <w:rFonts w:eastAsia="Times New Roman"/>
          <w:szCs w:val="24"/>
        </w:rPr>
        <w:t>οτελέσει στο εξής απειλή</w:t>
      </w:r>
      <w:r>
        <w:rPr>
          <w:rFonts w:eastAsia="Times New Roman"/>
          <w:szCs w:val="24"/>
        </w:rPr>
        <w:t>,</w:t>
      </w:r>
      <w:r>
        <w:rPr>
          <w:rFonts w:eastAsia="Times New Roman"/>
          <w:szCs w:val="24"/>
        </w:rPr>
        <w:t xml:space="preserve"> τόσο για το θαλάσσιο οικοσύστημα όσο και για την οικονομία και την παράδοσή μας.</w:t>
      </w:r>
    </w:p>
    <w:p w14:paraId="7E826CA9" w14:textId="77777777" w:rsidR="001246DA" w:rsidRDefault="00D9261F">
      <w:pPr>
        <w:spacing w:line="600" w:lineRule="auto"/>
        <w:ind w:firstLine="720"/>
        <w:jc w:val="both"/>
        <w:rPr>
          <w:rFonts w:eastAsia="Times New Roman"/>
          <w:szCs w:val="24"/>
        </w:rPr>
      </w:pPr>
      <w:r>
        <w:rPr>
          <w:rFonts w:eastAsia="Times New Roman"/>
          <w:szCs w:val="24"/>
        </w:rPr>
        <w:lastRenderedPageBreak/>
        <w:t>Κυρίες και κύριοι συνάδελφοι, ο μόνος βιώσιμος δρόμος για την προστασία της Μεσογείου</w:t>
      </w:r>
      <w:r>
        <w:rPr>
          <w:rFonts w:eastAsia="Times New Roman"/>
          <w:szCs w:val="24"/>
        </w:rPr>
        <w:t>,</w:t>
      </w:r>
      <w:r>
        <w:rPr>
          <w:rFonts w:eastAsia="Times New Roman"/>
          <w:szCs w:val="24"/>
        </w:rPr>
        <w:t xml:space="preserve"> ώστε οι παράκτιες κοινότητες να συνεχίσουν να ευημερούν, είναι</w:t>
      </w:r>
      <w:r>
        <w:rPr>
          <w:rFonts w:eastAsia="Times New Roman"/>
          <w:szCs w:val="24"/>
        </w:rPr>
        <w:t xml:space="preserve"> η συνεργασία μεταξύ όλων των παράκτιων χωρών γύρω από τη Μεσόγειο Θάλασσα. </w:t>
      </w:r>
    </w:p>
    <w:p w14:paraId="7E826CAA" w14:textId="77777777" w:rsidR="001246DA" w:rsidRDefault="00D9261F">
      <w:pPr>
        <w:spacing w:line="600" w:lineRule="auto"/>
        <w:ind w:firstLine="720"/>
        <w:jc w:val="both"/>
        <w:rPr>
          <w:rFonts w:eastAsia="Times New Roman"/>
          <w:szCs w:val="24"/>
        </w:rPr>
      </w:pPr>
      <w:r>
        <w:rPr>
          <w:rFonts w:eastAsia="Times New Roman"/>
          <w:szCs w:val="24"/>
        </w:rPr>
        <w:t>Η Ευρωπαϊκή Ένωση άλλωστε έχει καταστήσει τη βελτίωση της διαχείρισης των ωκεανών ως κορυφαία προτεραιότητα και αυτό απαιτεί στενή συνεργασία με τα κράτη μέλη της Ευρωπαϊκής Ένωση</w:t>
      </w:r>
      <w:r>
        <w:rPr>
          <w:rFonts w:eastAsia="Times New Roman"/>
          <w:szCs w:val="24"/>
        </w:rPr>
        <w:t>ς, τις τρίτες χώρες και περιφερειακούς οργανισμούς. Η ζωή πολλών Ευρωπαίων είναι άμεσα συνυφασμένη με τη θάλασσα και τους θαλάσσιους πόρους και σαν Ελλάδα θέλουμε ίσους όρους ανταγωνισμού για όλους τους τύπους αλιείας στη Μεσόγειο.</w:t>
      </w:r>
    </w:p>
    <w:p w14:paraId="7E826CA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παράνομη, λαθραία και </w:t>
      </w:r>
      <w:r>
        <w:rPr>
          <w:rFonts w:eastAsia="Times New Roman" w:cs="Times New Roman"/>
          <w:szCs w:val="24"/>
        </w:rPr>
        <w:t xml:space="preserve">άναρχη αλιεία εξαντλεί τα </w:t>
      </w:r>
      <w:proofErr w:type="spellStart"/>
      <w:r>
        <w:rPr>
          <w:rFonts w:eastAsia="Times New Roman" w:cs="Times New Roman"/>
          <w:szCs w:val="24"/>
        </w:rPr>
        <w:t>ιχθυαποθέματα</w:t>
      </w:r>
      <w:proofErr w:type="spellEnd"/>
      <w:r>
        <w:rPr>
          <w:rFonts w:eastAsia="Times New Roman" w:cs="Times New Roman"/>
          <w:szCs w:val="24"/>
        </w:rPr>
        <w:t xml:space="preserve">, στρεβλώνει τον ανταγωνισμό, δημιουργεί συνθήκες αθέμιτου ανταγωνισμού εις βάρος των έντιμων αλιέων και εξασθενεί τις </w:t>
      </w:r>
      <w:proofErr w:type="spellStart"/>
      <w:r>
        <w:rPr>
          <w:rFonts w:eastAsia="Times New Roman" w:cs="Times New Roman"/>
          <w:szCs w:val="24"/>
        </w:rPr>
        <w:t>παράχθιες</w:t>
      </w:r>
      <w:proofErr w:type="spellEnd"/>
      <w:r>
        <w:rPr>
          <w:rFonts w:eastAsia="Times New Roman" w:cs="Times New Roman"/>
          <w:szCs w:val="24"/>
        </w:rPr>
        <w:t xml:space="preserve"> κοινότητες</w:t>
      </w:r>
      <w:r>
        <w:rPr>
          <w:rFonts w:eastAsia="Times New Roman" w:cs="Times New Roman"/>
          <w:szCs w:val="24"/>
        </w:rPr>
        <w:t>,</w:t>
      </w:r>
      <w:r>
        <w:rPr>
          <w:rFonts w:eastAsia="Times New Roman" w:cs="Times New Roman"/>
          <w:szCs w:val="24"/>
        </w:rPr>
        <w:t xml:space="preserve"> ιδίως στις αναπτυσσόμενες χώρες. </w:t>
      </w:r>
    </w:p>
    <w:p w14:paraId="7E826CA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μεταρρύθμιση της Κοινής Αλιευτικής Παραγ</w:t>
      </w:r>
      <w:r>
        <w:rPr>
          <w:rFonts w:eastAsia="Times New Roman" w:cs="Times New Roman"/>
          <w:szCs w:val="24"/>
        </w:rPr>
        <w:t xml:space="preserve">ωγής της Ευρωπαϊκής Ένωσης, που τέθηκε σε ισχύ τον Ιανουάριο του 2014, θέτει ακριβώς αυτούς τους στόχους, δηλαδή να εξασφαλίσει ικανοποιητικό επίπεδο εισοδημάτων για τους αλιείς και παράλληλα να θέσει τέρμα στην </w:t>
      </w:r>
      <w:proofErr w:type="spellStart"/>
      <w:r>
        <w:rPr>
          <w:rFonts w:eastAsia="Times New Roman" w:cs="Times New Roman"/>
          <w:szCs w:val="24"/>
        </w:rPr>
        <w:t>υπεραλίευση</w:t>
      </w:r>
      <w:proofErr w:type="spellEnd"/>
      <w:r>
        <w:rPr>
          <w:rFonts w:eastAsia="Times New Roman" w:cs="Times New Roman"/>
          <w:szCs w:val="24"/>
        </w:rPr>
        <w:t xml:space="preserve"> και τη συνεπαγόμενη εξάντληση τω</w:t>
      </w:r>
      <w:r>
        <w:rPr>
          <w:rFonts w:eastAsia="Times New Roman" w:cs="Times New Roman"/>
          <w:szCs w:val="24"/>
        </w:rPr>
        <w:t xml:space="preserve">ν </w:t>
      </w:r>
      <w:proofErr w:type="spellStart"/>
      <w:r>
        <w:rPr>
          <w:rFonts w:eastAsia="Times New Roman" w:cs="Times New Roman"/>
          <w:szCs w:val="24"/>
        </w:rPr>
        <w:t>ιχθυαποθεμάτων</w:t>
      </w:r>
      <w:proofErr w:type="spellEnd"/>
      <w:r>
        <w:rPr>
          <w:rFonts w:eastAsia="Times New Roman" w:cs="Times New Roman"/>
          <w:szCs w:val="24"/>
        </w:rPr>
        <w:t xml:space="preserve">. </w:t>
      </w:r>
    </w:p>
    <w:p w14:paraId="7E826CA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Θέλουμε να βελτιώσουμε την κατάσταση της αλιείας και γι’ αυτούς τους λόγους προσβλέπουμε σε κοινούς κανόνες</w:t>
      </w:r>
      <w:r>
        <w:rPr>
          <w:rFonts w:eastAsia="Times New Roman" w:cs="Times New Roman"/>
          <w:szCs w:val="24"/>
        </w:rPr>
        <w:t>,</w:t>
      </w:r>
      <w:r>
        <w:rPr>
          <w:rFonts w:eastAsia="Times New Roman" w:cs="Times New Roman"/>
          <w:szCs w:val="24"/>
        </w:rPr>
        <w:t xml:space="preserve"> που ενισχύουν την καταπολέμηση της παράνομης, λαθραίας και άναρχης αλιείας. Στηρίζουμε το εν λόγω νομοσχέδιο.</w:t>
      </w:r>
    </w:p>
    <w:p w14:paraId="7E826CA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 πολύ</w:t>
      </w:r>
      <w:r>
        <w:rPr>
          <w:rFonts w:eastAsia="Times New Roman" w:cs="Times New Roman"/>
          <w:szCs w:val="24"/>
        </w:rPr>
        <w:t>.</w:t>
      </w:r>
    </w:p>
    <w:p w14:paraId="7E826CAF"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E826CB0"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εμείς.</w:t>
      </w:r>
    </w:p>
    <w:p w14:paraId="7E826CB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τρεις εκπαιδευτικοί συνοδοί τους από το Δη</w:t>
      </w:r>
      <w:r>
        <w:rPr>
          <w:rFonts w:eastAsia="Times New Roman" w:cs="Times New Roman"/>
          <w:szCs w:val="24"/>
        </w:rPr>
        <w:t>μοτικό Σχολείο Νεάπολης Λακωνίας.</w:t>
      </w:r>
    </w:p>
    <w:p w14:paraId="7E826CB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Βουλή σάς καλωσορίζει στην Αίθουσα της Ολομέλειας.</w:t>
      </w:r>
    </w:p>
    <w:p w14:paraId="7E826CB3"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E826CB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Τον λόγο έχει για δεκαπέντε λεπτά ο κ. Μάριος Γεωργιάδης από την Ένωση Κεντρώων.</w:t>
      </w:r>
    </w:p>
    <w:p w14:paraId="7E826CB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Ευχαριστώ πολύ, κυρ</w:t>
      </w:r>
      <w:r>
        <w:rPr>
          <w:rFonts w:eastAsia="Times New Roman" w:cs="Times New Roman"/>
          <w:szCs w:val="24"/>
        </w:rPr>
        <w:t>ία Πρόεδρε.</w:t>
      </w:r>
    </w:p>
    <w:p w14:paraId="7E826CB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Με τη σειρά μου και εγώ θα αναφερθώ στον απαράδεκτο τρόπο με τον οποίο νομοθετούμε. Σε κύρωση για ψάρια φέρνουμε τροπολογίες για το μνημόνιο. Μάλλον έχετε την εντύπωση ότι έχουμε μνήμη χρυσόψαρου και εμείς και ο ελληνικός λαός και μπορούμε να τ</w:t>
      </w:r>
      <w:r>
        <w:rPr>
          <w:rFonts w:eastAsia="Times New Roman" w:cs="Times New Roman"/>
          <w:szCs w:val="24"/>
        </w:rPr>
        <w:t>α περνάμε όλα στο ντούκου.</w:t>
      </w:r>
    </w:p>
    <w:p w14:paraId="7E826CB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Ήμουν και εγώ παρών στη Διάσκεψη των Προέδρων και οφείλω να παραδεχ</w:t>
      </w:r>
      <w:r>
        <w:rPr>
          <w:rFonts w:eastAsia="Times New Roman" w:cs="Times New Roman"/>
          <w:szCs w:val="24"/>
        </w:rPr>
        <w:t>θ</w:t>
      </w:r>
      <w:r>
        <w:rPr>
          <w:rFonts w:eastAsia="Times New Roman" w:cs="Times New Roman"/>
          <w:szCs w:val="24"/>
        </w:rPr>
        <w:t xml:space="preserve">ώ και εγώ με τη σειρά μου ότι όλο το κλίμα δεν είχε σε καμμία των περιπτώσεων την εικόνα η οποία έχει βγει στα </w:t>
      </w:r>
      <w:proofErr w:type="spellStart"/>
      <w:r>
        <w:rPr>
          <w:rFonts w:eastAsia="Times New Roman" w:cs="Times New Roman"/>
          <w:szCs w:val="24"/>
        </w:rPr>
        <w:t>μίντια</w:t>
      </w:r>
      <w:proofErr w:type="spellEnd"/>
      <w:r>
        <w:rPr>
          <w:rFonts w:eastAsia="Times New Roman" w:cs="Times New Roman"/>
          <w:szCs w:val="24"/>
        </w:rPr>
        <w:t>. Το κλίμα ήταν πάρα πολύ συναινετικό. Η Αντ</w:t>
      </w:r>
      <w:r>
        <w:rPr>
          <w:rFonts w:eastAsia="Times New Roman" w:cs="Times New Roman"/>
          <w:szCs w:val="24"/>
        </w:rPr>
        <w:t>ιπολίτευση σύσσωμη είπε ότι καλό είναι να μπορέσουμε να πάρουμε μια παράταση, μιας και στις 15 του μηνός είναι η καταληκτική ημερομηνία. Δεν υπήρχε κανένας λόγος για να βιαστούμε να το κάνουμε σήμερα</w:t>
      </w:r>
      <w:r>
        <w:rPr>
          <w:rFonts w:eastAsia="Times New Roman" w:cs="Times New Roman"/>
          <w:szCs w:val="24"/>
        </w:rPr>
        <w:t>,</w:t>
      </w:r>
      <w:r>
        <w:rPr>
          <w:rFonts w:eastAsia="Times New Roman" w:cs="Times New Roman"/>
          <w:szCs w:val="24"/>
        </w:rPr>
        <w:t xml:space="preserve"> άρον άρον. </w:t>
      </w:r>
    </w:p>
    <w:p w14:paraId="7E826CB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Προς τιμήν σας, κυρία Πρόεδρε –και σας αναφ</w:t>
      </w:r>
      <w:r>
        <w:rPr>
          <w:rFonts w:eastAsia="Times New Roman" w:cs="Times New Roman"/>
          <w:szCs w:val="24"/>
        </w:rPr>
        <w:t>έρω, επειδή είστε εδώ-</w:t>
      </w:r>
      <w:r>
        <w:rPr>
          <w:rFonts w:eastAsia="Times New Roman" w:cs="Times New Roman"/>
          <w:szCs w:val="24"/>
        </w:rPr>
        <w:t>,</w:t>
      </w:r>
      <w:r>
        <w:rPr>
          <w:rFonts w:eastAsia="Times New Roman" w:cs="Times New Roman"/>
          <w:szCs w:val="24"/>
        </w:rPr>
        <w:t xml:space="preserve"> και εσείς είπατε «δεν βλέπω τον λόγο να μην το κάνουμε τη Δευτέρα». </w:t>
      </w:r>
    </w:p>
    <w:p w14:paraId="7E826CB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προχωράμε στη βελτιωμένη έκδοση του μνημονίου, διότι προφανώς είναι σαν τις συσκευές των κινητών</w:t>
      </w:r>
      <w:r>
        <w:rPr>
          <w:rFonts w:eastAsia="Times New Roman" w:cs="Times New Roman"/>
          <w:szCs w:val="24"/>
        </w:rPr>
        <w:t>,</w:t>
      </w:r>
      <w:r>
        <w:rPr>
          <w:rFonts w:eastAsia="Times New Roman" w:cs="Times New Roman"/>
          <w:szCs w:val="24"/>
        </w:rPr>
        <w:t xml:space="preserve"> που βγαίνει μια συσκευή και βγάζουμε την έκδοση «</w:t>
      </w:r>
      <w:r>
        <w:rPr>
          <w:rFonts w:eastAsia="Times New Roman" w:cs="Times New Roman"/>
          <w:szCs w:val="24"/>
          <w:lang w:val="en-US"/>
        </w:rPr>
        <w:t>pl</w:t>
      </w:r>
      <w:r>
        <w:rPr>
          <w:rFonts w:eastAsia="Times New Roman" w:cs="Times New Roman"/>
          <w:szCs w:val="24"/>
          <w:lang w:val="en-US"/>
        </w:rPr>
        <w:t>us</w:t>
      </w:r>
      <w:r>
        <w:rPr>
          <w:rFonts w:eastAsia="Times New Roman" w:cs="Times New Roman"/>
          <w:szCs w:val="24"/>
        </w:rPr>
        <w:t>» ή την έκδοση «</w:t>
      </w:r>
      <w:r>
        <w:rPr>
          <w:rFonts w:eastAsia="Times New Roman" w:cs="Times New Roman"/>
          <w:szCs w:val="24"/>
          <w:lang w:val="en-US"/>
        </w:rPr>
        <w:t>S</w:t>
      </w:r>
      <w:r>
        <w:rPr>
          <w:rFonts w:eastAsia="Times New Roman" w:cs="Times New Roman"/>
          <w:szCs w:val="24"/>
        </w:rPr>
        <w:t>»</w:t>
      </w:r>
      <w:r>
        <w:rPr>
          <w:rFonts w:eastAsia="Times New Roman" w:cs="Times New Roman"/>
          <w:szCs w:val="24"/>
        </w:rPr>
        <w:t>,</w:t>
      </w:r>
      <w:r>
        <w:rPr>
          <w:rFonts w:eastAsia="Times New Roman" w:cs="Times New Roman"/>
          <w:szCs w:val="24"/>
        </w:rPr>
        <w:t xml:space="preserve"> γιατί υπάρχουν κάποιες ατέλειες. Αυτό αναδεικνύει και την προχειρότητα με την οποία νομοθετείτε. Κα</w:t>
      </w:r>
      <w:r>
        <w:rPr>
          <w:rFonts w:eastAsia="Times New Roman" w:cs="Times New Roman"/>
          <w:szCs w:val="24"/>
        </w:rPr>
        <w:lastRenderedPageBreak/>
        <w:t>νένας από εσάς δεν διάβασε τις εννιακόσιες σελίδες του προηγούμενου μνημονίου</w:t>
      </w:r>
      <w:r>
        <w:rPr>
          <w:rFonts w:eastAsia="Times New Roman" w:cs="Times New Roman"/>
          <w:szCs w:val="24"/>
        </w:rPr>
        <w:t>,</w:t>
      </w:r>
      <w:r>
        <w:rPr>
          <w:rFonts w:eastAsia="Times New Roman" w:cs="Times New Roman"/>
          <w:szCs w:val="24"/>
        </w:rPr>
        <w:t xml:space="preserve"> για να μπορέσει να εντοπίσει όλες αυτές τις βελτιώσεις π</w:t>
      </w:r>
      <w:r>
        <w:rPr>
          <w:rFonts w:eastAsia="Times New Roman" w:cs="Times New Roman"/>
          <w:szCs w:val="24"/>
        </w:rPr>
        <w:t xml:space="preserve">ου μπορεί να χρειάζονται </w:t>
      </w:r>
      <w:r>
        <w:rPr>
          <w:rFonts w:eastAsia="Times New Roman" w:cs="Times New Roman"/>
          <w:szCs w:val="24"/>
        </w:rPr>
        <w:t>κ</w:t>
      </w:r>
      <w:r>
        <w:rPr>
          <w:rFonts w:eastAsia="Times New Roman" w:cs="Times New Roman"/>
          <w:szCs w:val="24"/>
        </w:rPr>
        <w:t xml:space="preserve">αι έχουμε ότι από τον νόμο με τίτλο «προσεχώς» έρχεται πιο νωρίς το λεγόμενο θρίλερ. </w:t>
      </w:r>
    </w:p>
    <w:p w14:paraId="7E826CB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Πάμε στα αφηγήματά σας. Το πρώτο αφήγημα αφορά τη διαπραγμάτευση. Όπου βρεθείτε και όπου σταθείτε λέτε ότι διαπραγματεύεστε και ότι αυτό που κάν</w:t>
      </w:r>
      <w:r>
        <w:rPr>
          <w:rFonts w:eastAsia="Times New Roman" w:cs="Times New Roman"/>
          <w:szCs w:val="24"/>
        </w:rPr>
        <w:t>ετε είναι μια αέναη διαπραγμάτευση. Όμως, έχει καταλήξει να είναι αιώνια διαπραγμάτευση. Δυόμισι χρόνια μ</w:t>
      </w:r>
      <w:r>
        <w:rPr>
          <w:rFonts w:eastAsia="Times New Roman" w:cs="Times New Roman"/>
          <w:szCs w:val="24"/>
        </w:rPr>
        <w:t>ά</w:t>
      </w:r>
      <w:r>
        <w:rPr>
          <w:rFonts w:eastAsia="Times New Roman" w:cs="Times New Roman"/>
          <w:szCs w:val="24"/>
        </w:rPr>
        <w:t xml:space="preserve">ς λέτε ότι διαπραγματεύεστε. Ξέρετε τι θα πει να διαπραγματεύεστε δυόμισι χρόνια για το ίδιο πράγμα; Ότι προφανώς αποτυγχάνετε στη διαπραγμάτευση που </w:t>
      </w:r>
      <w:r>
        <w:rPr>
          <w:rFonts w:eastAsia="Times New Roman" w:cs="Times New Roman"/>
          <w:szCs w:val="24"/>
        </w:rPr>
        <w:t xml:space="preserve">γίνεται εκεί και καλό θα ήταν να βγείτε να παραδεχθείτε ότι κάνετε ταξιδάκι αναψυχής και όχι διαπραγμάτευση. </w:t>
      </w:r>
    </w:p>
    <w:p w14:paraId="7E826CB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Διότι η επιτυχημένη διαπραγμάτευση έχει δύο πράγματα: </w:t>
      </w:r>
      <w:r>
        <w:rPr>
          <w:rFonts w:eastAsia="Times New Roman" w:cs="Times New Roman"/>
          <w:szCs w:val="24"/>
        </w:rPr>
        <w:t>π</w:t>
      </w:r>
      <w:r>
        <w:rPr>
          <w:rFonts w:eastAsia="Times New Roman" w:cs="Times New Roman"/>
          <w:szCs w:val="24"/>
        </w:rPr>
        <w:t xml:space="preserve">ρώτον, κλείνει σύντομα και, δεύτερον, έχει τη λεγόμενη </w:t>
      </w:r>
      <w:r>
        <w:rPr>
          <w:rFonts w:eastAsia="Times New Roman" w:cs="Times New Roman"/>
          <w:szCs w:val="24"/>
          <w:lang w:val="en-US"/>
        </w:rPr>
        <w:t>win</w:t>
      </w:r>
      <w:r>
        <w:rPr>
          <w:rFonts w:eastAsia="Times New Roman" w:cs="Times New Roman"/>
          <w:szCs w:val="24"/>
        </w:rPr>
        <w:t>-</w:t>
      </w:r>
      <w:r>
        <w:rPr>
          <w:rFonts w:eastAsia="Times New Roman" w:cs="Times New Roman"/>
          <w:szCs w:val="24"/>
          <w:lang w:val="en-US"/>
        </w:rPr>
        <w:t>win</w:t>
      </w:r>
      <w:r>
        <w:rPr>
          <w:rFonts w:eastAsia="Times New Roman" w:cs="Times New Roman"/>
          <w:szCs w:val="24"/>
        </w:rPr>
        <w:t xml:space="preserve"> λύση για τη διαπραγμάτευση. </w:t>
      </w:r>
      <w:r>
        <w:rPr>
          <w:rFonts w:eastAsia="Times New Roman" w:cs="Times New Roman"/>
          <w:szCs w:val="24"/>
        </w:rPr>
        <w:t xml:space="preserve">Εδώ μόνιμα κερδίζουν οι δανειστές και εμείς τρώμε σφαλιάρες. Άρα σταματήστε αυτό το αφήγημα, έχει καταρριφθεί. </w:t>
      </w:r>
    </w:p>
    <w:p w14:paraId="7E826CB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Το αφήγημα νούμερο </w:t>
      </w:r>
      <w:r>
        <w:rPr>
          <w:rFonts w:eastAsia="Times New Roman" w:cs="Times New Roman"/>
          <w:szCs w:val="24"/>
        </w:rPr>
        <w:t>2</w:t>
      </w:r>
      <w:r>
        <w:rPr>
          <w:rFonts w:eastAsia="Times New Roman" w:cs="Times New Roman"/>
          <w:szCs w:val="24"/>
        </w:rPr>
        <w:t xml:space="preserve"> αφορά τα αντίμετρα. Τελείωσαν και αυτά και έχει τελειώσει και με το άρθρο 15 του μνημονίου, που υπογράψαμε πριν από μερικές</w:t>
      </w:r>
      <w:r>
        <w:rPr>
          <w:rFonts w:eastAsia="Times New Roman" w:cs="Times New Roman"/>
          <w:szCs w:val="24"/>
        </w:rPr>
        <w:t xml:space="preserve"> μέρες. «Εάν και εφόσον» θα αποδοθούν αντίμετρα. Να πιάσουμε πρώτα τον στόχο, να το επικυρώσουν οι δανειστές, να το επικυρώσουν οι θεσμοί και </w:t>
      </w:r>
      <w:r>
        <w:rPr>
          <w:rFonts w:eastAsia="Times New Roman" w:cs="Times New Roman"/>
          <w:szCs w:val="24"/>
        </w:rPr>
        <w:lastRenderedPageBreak/>
        <w:t xml:space="preserve">αν και εφόσον υπερβούμε το 3,5%, τότε και μόνο τότε θα δούμε εάν θα αποδοθεί κάτι στον ελληνικό λαό. </w:t>
      </w:r>
    </w:p>
    <w:p w14:paraId="7E826CB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αφήγημα ν</w:t>
      </w:r>
      <w:r>
        <w:rPr>
          <w:rFonts w:eastAsia="Times New Roman" w:cs="Times New Roman"/>
          <w:szCs w:val="24"/>
        </w:rPr>
        <w:t xml:space="preserve">ούμερο </w:t>
      </w:r>
      <w:r>
        <w:rPr>
          <w:rFonts w:eastAsia="Times New Roman" w:cs="Times New Roman"/>
          <w:szCs w:val="24"/>
        </w:rPr>
        <w:t>3</w:t>
      </w:r>
      <w:r>
        <w:rPr>
          <w:rFonts w:eastAsia="Times New Roman" w:cs="Times New Roman"/>
          <w:szCs w:val="24"/>
        </w:rPr>
        <w:t xml:space="preserve"> αφορά την καραμέλα του χρέους. Προφανώς ήρθε ο κ. Τσίπρας και σας είπε ότι έχει στο τσεπάκι τη διευθέτηση του χρέους</w:t>
      </w:r>
      <w:r>
        <w:rPr>
          <w:rFonts w:eastAsia="Times New Roman" w:cs="Times New Roman"/>
          <w:szCs w:val="24"/>
        </w:rPr>
        <w:t>,</w:t>
      </w:r>
      <w:r>
        <w:rPr>
          <w:rFonts w:eastAsia="Times New Roman" w:cs="Times New Roman"/>
          <w:szCs w:val="24"/>
        </w:rPr>
        <w:t xml:space="preserve"> εάν και εφόσον ψηφίσετε το μνημόνιο </w:t>
      </w:r>
      <w:r>
        <w:rPr>
          <w:rFonts w:eastAsia="Times New Roman" w:cs="Times New Roman"/>
          <w:szCs w:val="24"/>
        </w:rPr>
        <w:t>κ</w:t>
      </w:r>
      <w:r>
        <w:rPr>
          <w:rFonts w:eastAsia="Times New Roman" w:cs="Times New Roman"/>
          <w:szCs w:val="24"/>
        </w:rPr>
        <w:t>αι εσείς το πιστέψατε και το ψηφίσατε. Προφανώς μπορεί να εξαπατηθήκατε και οι ίδιοι.</w:t>
      </w:r>
    </w:p>
    <w:p w14:paraId="7E826CBE" w14:textId="77777777" w:rsidR="001246DA" w:rsidRDefault="00D9261F">
      <w:pPr>
        <w:spacing w:line="600" w:lineRule="auto"/>
        <w:ind w:firstLine="709"/>
        <w:jc w:val="both"/>
        <w:rPr>
          <w:rFonts w:eastAsia="Times New Roman" w:cs="Times New Roman"/>
          <w:szCs w:val="24"/>
        </w:rPr>
      </w:pPr>
      <w:r>
        <w:rPr>
          <w:rFonts w:eastAsia="Times New Roman" w:cs="Times New Roman"/>
          <w:szCs w:val="24"/>
        </w:rPr>
        <w:t>Φ</w:t>
      </w:r>
      <w:r>
        <w:rPr>
          <w:rFonts w:eastAsia="Times New Roman" w:cs="Times New Roman"/>
          <w:szCs w:val="24"/>
        </w:rPr>
        <w:t xml:space="preserve">τάνουμε στο τέλος της ημέρας να λέμε ότι δεν συζητήσαμε καθόλου για το χρέος και ότι «θα» το συζητήσουμε. </w:t>
      </w:r>
      <w:r>
        <w:rPr>
          <w:rFonts w:eastAsia="Times New Roman" w:cs="Times New Roman"/>
          <w:szCs w:val="24"/>
        </w:rPr>
        <w:t>Β</w:t>
      </w:r>
      <w:r>
        <w:rPr>
          <w:rFonts w:eastAsia="Times New Roman" w:cs="Times New Roman"/>
          <w:szCs w:val="24"/>
        </w:rPr>
        <w:t>γαίνουν οι δανειστές και λένε ότι το χρέος «θα» συζητηθεί</w:t>
      </w:r>
      <w:r>
        <w:rPr>
          <w:rFonts w:eastAsia="Times New Roman" w:cs="Times New Roman"/>
          <w:szCs w:val="24"/>
        </w:rPr>
        <w:t>,</w:t>
      </w:r>
      <w:r>
        <w:rPr>
          <w:rFonts w:eastAsia="Times New Roman" w:cs="Times New Roman"/>
          <w:szCs w:val="24"/>
        </w:rPr>
        <w:t xml:space="preserve"> εάν και εφόσον τελειώσει τον Αύγουστο του 2018 το τρίτο μνημόνιο. Στο τέλος της ημέρας, όμ</w:t>
      </w:r>
      <w:r>
        <w:rPr>
          <w:rFonts w:eastAsia="Times New Roman" w:cs="Times New Roman"/>
          <w:szCs w:val="24"/>
        </w:rPr>
        <w:t xml:space="preserve">ως, δεν βλέπω να συζητείται το χρέος. </w:t>
      </w:r>
    </w:p>
    <w:p w14:paraId="7E826CB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Το αφήγημα νούμερο </w:t>
      </w:r>
      <w:r>
        <w:rPr>
          <w:rFonts w:eastAsia="Times New Roman" w:cs="Times New Roman"/>
          <w:szCs w:val="24"/>
        </w:rPr>
        <w:t>4</w:t>
      </w:r>
      <w:r>
        <w:rPr>
          <w:rFonts w:eastAsia="Times New Roman" w:cs="Times New Roman"/>
          <w:szCs w:val="24"/>
        </w:rPr>
        <w:t xml:space="preserve"> αφορά την ποσοτική χαλάρωση. Συζητάμε για το </w:t>
      </w:r>
      <w:r>
        <w:rPr>
          <w:rFonts w:eastAsia="Times New Roman" w:cs="Times New Roman"/>
          <w:szCs w:val="24"/>
          <w:lang w:val="en-US"/>
        </w:rPr>
        <w:t>QE</w:t>
      </w:r>
      <w:r>
        <w:rPr>
          <w:rFonts w:eastAsia="Times New Roman" w:cs="Times New Roman"/>
          <w:szCs w:val="24"/>
        </w:rPr>
        <w:t>, το οποίο κάνει φτερά, και για το ότι θα βγούμε στις αγορές. Με τι επιτόκιο θα βγούμε στις αγορές; Κατηγορούσατε οι ίδιοι την κυβέρνηση Σαμαρά</w:t>
      </w:r>
      <w:r>
        <w:rPr>
          <w:rFonts w:eastAsia="Times New Roman" w:cs="Times New Roman"/>
          <w:szCs w:val="24"/>
        </w:rPr>
        <w:t>,</w:t>
      </w:r>
      <w:r>
        <w:rPr>
          <w:rFonts w:eastAsia="Times New Roman" w:cs="Times New Roman"/>
          <w:szCs w:val="24"/>
        </w:rPr>
        <w:t xml:space="preserve"> η οπ</w:t>
      </w:r>
      <w:r>
        <w:rPr>
          <w:rFonts w:eastAsia="Times New Roman" w:cs="Times New Roman"/>
          <w:szCs w:val="24"/>
        </w:rPr>
        <w:t>οία βγήκε στις αγορές με 4,7% επιτόκιο περίπου</w:t>
      </w:r>
      <w:r>
        <w:rPr>
          <w:rFonts w:eastAsia="Times New Roman" w:cs="Times New Roman"/>
          <w:szCs w:val="24"/>
        </w:rPr>
        <w:t>,</w:t>
      </w:r>
      <w:r>
        <w:rPr>
          <w:rFonts w:eastAsia="Times New Roman" w:cs="Times New Roman"/>
          <w:szCs w:val="24"/>
        </w:rPr>
        <w:t xml:space="preserve"> και θα καταλήξετε να βγείτε κι εσείς με ίδιο και μεγαλύτερο επιτόκιο στις αγορές. Αυτή είναι η λύση που φέρνετε στην οικονομία; Έτσι θα βγούμε στις αγορές; </w:t>
      </w:r>
    </w:p>
    <w:p w14:paraId="7E826CC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Συμπέρασμα; Δεν θα βγούμε από κανένα μνημόνιο τον Α</w:t>
      </w:r>
      <w:r>
        <w:rPr>
          <w:rFonts w:eastAsia="Times New Roman" w:cs="Times New Roman"/>
          <w:szCs w:val="24"/>
        </w:rPr>
        <w:t xml:space="preserve">ύγουστο του 2018. Δυστυχώς η πρόβλεψή μου, όταν αναφέρθηκα σε </w:t>
      </w:r>
      <w:proofErr w:type="spellStart"/>
      <w:r>
        <w:rPr>
          <w:rFonts w:eastAsia="Times New Roman" w:cs="Times New Roman"/>
          <w:szCs w:val="24"/>
        </w:rPr>
        <w:t>μπασκετικούς</w:t>
      </w:r>
      <w:proofErr w:type="spellEnd"/>
      <w:r>
        <w:rPr>
          <w:rFonts w:eastAsia="Times New Roman" w:cs="Times New Roman"/>
          <w:szCs w:val="24"/>
        </w:rPr>
        <w:t xml:space="preserve"> όρους </w:t>
      </w:r>
      <w:r>
        <w:rPr>
          <w:rFonts w:eastAsia="Times New Roman" w:cs="Times New Roman"/>
          <w:szCs w:val="24"/>
        </w:rPr>
        <w:lastRenderedPageBreak/>
        <w:t>κατά τη διάρκεια της ομιλίας για το μνημόνιο 4 που υπογράψαμε, λέγοντας ότι φέρατε το «</w:t>
      </w:r>
      <w:r>
        <w:rPr>
          <w:rFonts w:eastAsia="Times New Roman" w:cs="Times New Roman"/>
          <w:szCs w:val="24"/>
          <w:lang w:val="en-US"/>
        </w:rPr>
        <w:t>back</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και ότι του χρόνου θα συζητάμε για το «</w:t>
      </w:r>
      <w:r>
        <w:rPr>
          <w:rFonts w:eastAsia="Times New Roman" w:cs="Times New Roman"/>
          <w:szCs w:val="24"/>
          <w:lang w:val="en-US"/>
        </w:rPr>
        <w:t>three</w:t>
      </w:r>
      <w:r>
        <w:rPr>
          <w:rFonts w:eastAsia="Times New Roman" w:cs="Times New Roman"/>
          <w:szCs w:val="24"/>
        </w:rPr>
        <w:t>-</w:t>
      </w:r>
      <w:r>
        <w:rPr>
          <w:rFonts w:eastAsia="Times New Roman" w:cs="Times New Roman"/>
          <w:szCs w:val="24"/>
          <w:lang w:val="en-US"/>
        </w:rPr>
        <w:t>peat</w:t>
      </w:r>
      <w:r>
        <w:rPr>
          <w:rFonts w:eastAsia="Times New Roman" w:cs="Times New Roman"/>
          <w:szCs w:val="24"/>
        </w:rPr>
        <w:t>», για το τρίτο σας μνημό</w:t>
      </w:r>
      <w:r>
        <w:rPr>
          <w:rFonts w:eastAsia="Times New Roman" w:cs="Times New Roman"/>
          <w:szCs w:val="24"/>
        </w:rPr>
        <w:t xml:space="preserve">νιο κατά σειρά σαν </w:t>
      </w:r>
      <w:r>
        <w:rPr>
          <w:rFonts w:eastAsia="Times New Roman" w:cs="Times New Roman"/>
          <w:szCs w:val="24"/>
        </w:rPr>
        <w:t>Κ</w:t>
      </w:r>
      <w:r>
        <w:rPr>
          <w:rFonts w:eastAsia="Times New Roman" w:cs="Times New Roman"/>
          <w:szCs w:val="24"/>
        </w:rPr>
        <w:t xml:space="preserve">υβέρνηση, πιθανότατα θα πέσει μέσα. </w:t>
      </w:r>
    </w:p>
    <w:p w14:paraId="7E826CC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Πάμε στις τροπολογίες. Η τροπολογία 1059 αφορά τις συλλογικές συμβάσεις. Αγαπητοί συνάδελφοι, με κουτοπονηριές διαπραγμάτευση δεν γίνεται. Είναι η πρώτη φορά που ζητείται να γίνει αλλαγή διατύπωσης σ</w:t>
      </w:r>
      <w:r>
        <w:rPr>
          <w:rFonts w:eastAsia="Times New Roman" w:cs="Times New Roman"/>
          <w:szCs w:val="24"/>
        </w:rPr>
        <w:t xml:space="preserve">την αιτιολογική έκθεση ενός νομοσχεδίου. </w:t>
      </w:r>
      <w:r>
        <w:rPr>
          <w:rFonts w:eastAsia="Times New Roman" w:cs="Times New Roman"/>
          <w:szCs w:val="24"/>
        </w:rPr>
        <w:t>Π</w:t>
      </w:r>
      <w:r>
        <w:rPr>
          <w:rFonts w:eastAsia="Times New Roman" w:cs="Times New Roman"/>
          <w:szCs w:val="24"/>
        </w:rPr>
        <w:t>άμε σε ασάφεια και απροσδιόριστο χρόνο των συλλογικών συμβάσεων, κάτι το οποίο εσείς οι ίδιοι πουλάγατε σαν κάτι κερδισμένο από τη διαπραγμάτευση. Φτερά και αυτό! Προφανώς όμως το πήραν είδηση οι δανειστές, σας τρά</w:t>
      </w:r>
      <w:r>
        <w:rPr>
          <w:rFonts w:eastAsia="Times New Roman" w:cs="Times New Roman"/>
          <w:szCs w:val="24"/>
        </w:rPr>
        <w:t xml:space="preserve">βηξαν το αυτί και έρχεστε τώρα να το μαζέψετε. </w:t>
      </w:r>
    </w:p>
    <w:p w14:paraId="7E826CC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Νομίζετε, κυρίες και κύριοι συνάδελφοι της Κυβερνήσεως, ότι</w:t>
      </w:r>
      <w:r>
        <w:rPr>
          <w:rFonts w:eastAsia="Times New Roman" w:cs="Times New Roman"/>
          <w:szCs w:val="24"/>
        </w:rPr>
        <w:t>,</w:t>
      </w:r>
      <w:r>
        <w:rPr>
          <w:rFonts w:eastAsia="Times New Roman" w:cs="Times New Roman"/>
          <w:szCs w:val="24"/>
        </w:rPr>
        <w:t xml:space="preserve"> επειδή εσείς δεν διαβάζετε αυτά που σας φέρνουν και ψηφίζετε και υπογράφετε, δεν το κάνουν και οι δανειστές; Προφανώς πλανάστε σε αυτό. </w:t>
      </w:r>
    </w:p>
    <w:p w14:paraId="7E826CC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Προχωράμε </w:t>
      </w:r>
      <w:r>
        <w:rPr>
          <w:rFonts w:eastAsia="Times New Roman" w:cs="Times New Roman"/>
          <w:szCs w:val="24"/>
        </w:rPr>
        <w:t>στην επόμενη τροπολογία</w:t>
      </w:r>
      <w:r>
        <w:rPr>
          <w:rFonts w:eastAsia="Times New Roman" w:cs="Times New Roman"/>
          <w:szCs w:val="24"/>
        </w:rPr>
        <w:t>,</w:t>
      </w:r>
      <w:r>
        <w:rPr>
          <w:rFonts w:eastAsia="Times New Roman" w:cs="Times New Roman"/>
          <w:szCs w:val="24"/>
        </w:rPr>
        <w:t xml:space="preserve"> που αφορά τη μείωση του αφορολογήτου. Το επικίνδυνο της εν λόγω τροπολογίας, της υπ’ αριθμόν 1058, είναι ότι αφήνετε ένα ανοι</w:t>
      </w:r>
      <w:r>
        <w:rPr>
          <w:rFonts w:eastAsia="Times New Roman" w:cs="Times New Roman"/>
          <w:szCs w:val="24"/>
        </w:rPr>
        <w:t>κ</w:t>
      </w:r>
      <w:r>
        <w:rPr>
          <w:rFonts w:eastAsia="Times New Roman" w:cs="Times New Roman"/>
          <w:szCs w:val="24"/>
        </w:rPr>
        <w:t>τό παραθυράκι για το πώς θα διαχειριστείτε το αφο</w:t>
      </w:r>
      <w:r>
        <w:rPr>
          <w:rFonts w:eastAsia="Times New Roman" w:cs="Times New Roman"/>
          <w:szCs w:val="24"/>
        </w:rPr>
        <w:lastRenderedPageBreak/>
        <w:t>ρολόγητο σε περίπτωση μη επίτευξης του στόχου του πρωτογ</w:t>
      </w:r>
      <w:r>
        <w:rPr>
          <w:rFonts w:eastAsia="Times New Roman" w:cs="Times New Roman"/>
          <w:szCs w:val="24"/>
        </w:rPr>
        <w:t>ενούς πλεονάσματος. Δεν έχω να σχολιάσω κάτι επ’ αυτού. Για περισσότερα θα αναφερθεί κ</w:t>
      </w:r>
      <w:r>
        <w:rPr>
          <w:rFonts w:eastAsia="Times New Roman" w:cs="Times New Roman"/>
          <w:szCs w:val="24"/>
        </w:rPr>
        <w:t>α</w:t>
      </w:r>
      <w:r>
        <w:rPr>
          <w:rFonts w:eastAsia="Times New Roman" w:cs="Times New Roman"/>
          <w:szCs w:val="24"/>
        </w:rPr>
        <w:t xml:space="preserve">ι ο Κοινοβουλευτικός μας Εκπρόσωπος. </w:t>
      </w:r>
    </w:p>
    <w:p w14:paraId="7E826CC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Στη δανειοδότηση των κομμάτων αναφέρεται η τροπολογία με γενικό αριθμό 1061. Εδώ γίνεται ένα πασάλειμμα. Θα πρέπει να πάμε στην κου</w:t>
      </w:r>
      <w:r>
        <w:rPr>
          <w:rFonts w:eastAsia="Times New Roman" w:cs="Times New Roman"/>
          <w:szCs w:val="24"/>
        </w:rPr>
        <w:t>λτούρα όπως είναι ένα αμερικανικό σύστημα, που δεν θα χρειαζόμαστε ούτε να δανειζόμαστε για να κάνουμε σαν κόμματα, είτε τον προεκλογικό αγώνα είτε τα έξοδα κατά τη διάρκεια που βρισκόμαστε στο Κοινοβούλιο, αλλά ούτε βέβαια να παίρνουμε και να κατασπαταλού</w:t>
      </w:r>
      <w:r>
        <w:rPr>
          <w:rFonts w:eastAsia="Times New Roman" w:cs="Times New Roman"/>
          <w:szCs w:val="24"/>
        </w:rPr>
        <w:t xml:space="preserve">με τα χρήματα του Έλληνα πολίτη από την επιχορήγηση των κομμάτων. Αυτά πρέπει να φύγουν. Ας υπάρχουν με διαφάνεια οι οποιεσδήποτε δωρεές, για να μπορεί το κάθε κόμμα να λειτουργεί με ιδίους πόρους. </w:t>
      </w:r>
    </w:p>
    <w:p w14:paraId="7E826CC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επόμενη</w:t>
      </w:r>
      <w:r>
        <w:rPr>
          <w:rFonts w:eastAsia="Times New Roman" w:cs="Times New Roman"/>
          <w:szCs w:val="24"/>
        </w:rPr>
        <w:t>,</w:t>
      </w:r>
      <w:r>
        <w:rPr>
          <w:rFonts w:eastAsia="Times New Roman" w:cs="Times New Roman"/>
          <w:szCs w:val="24"/>
        </w:rPr>
        <w:t xml:space="preserve"> υπ’ αριθμόν 1062</w:t>
      </w:r>
      <w:r>
        <w:rPr>
          <w:rFonts w:eastAsia="Times New Roman" w:cs="Times New Roman"/>
          <w:szCs w:val="24"/>
        </w:rPr>
        <w:t>,</w:t>
      </w:r>
      <w:r>
        <w:rPr>
          <w:rFonts w:eastAsia="Times New Roman" w:cs="Times New Roman"/>
          <w:szCs w:val="24"/>
        </w:rPr>
        <w:t xml:space="preserve"> τροπολογία αφορά τον ηλεκτρο</w:t>
      </w:r>
      <w:r>
        <w:rPr>
          <w:rFonts w:eastAsia="Times New Roman" w:cs="Times New Roman"/>
          <w:szCs w:val="24"/>
        </w:rPr>
        <w:t>νικό πλειστηριασμό. Εδώ υπάρχει μόνο ένα θετικό, ότι ο ίδιος ο υπερθεματιστής θα μπορεί να καταβάλ</w:t>
      </w:r>
      <w:r>
        <w:rPr>
          <w:rFonts w:eastAsia="Times New Roman" w:cs="Times New Roman"/>
          <w:szCs w:val="24"/>
        </w:rPr>
        <w:t>λ</w:t>
      </w:r>
      <w:r>
        <w:rPr>
          <w:rFonts w:eastAsia="Times New Roman" w:cs="Times New Roman"/>
          <w:szCs w:val="24"/>
        </w:rPr>
        <w:t xml:space="preserve">ει το τέλος χρήσης των ηλεκτρονικών συστημάτων και δεν θα επιβαρύνεται το κράτος. </w:t>
      </w:r>
    </w:p>
    <w:p w14:paraId="7E826CC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Τραγέλαφος το πάγωμα των συντάξεων, η τροπολογία με γενικό αριθμό 1060. Μι</w:t>
      </w:r>
      <w:r>
        <w:rPr>
          <w:rFonts w:eastAsia="Times New Roman" w:cs="Times New Roman"/>
          <w:szCs w:val="24"/>
        </w:rPr>
        <w:t>λάμε για τη μόνη ελπίδα των συνταξιούχων, αν και εφόσον κλείσει θετικά το ΑΕΠ ή ο πληθωρισμός, να βάλουν 5</w:t>
      </w:r>
      <w:r>
        <w:rPr>
          <w:rFonts w:eastAsia="Times New Roman" w:cs="Times New Roman"/>
          <w:szCs w:val="24"/>
        </w:rPr>
        <w:t xml:space="preserve">, </w:t>
      </w:r>
      <w:r>
        <w:rPr>
          <w:rFonts w:eastAsia="Times New Roman" w:cs="Times New Roman"/>
          <w:szCs w:val="24"/>
        </w:rPr>
        <w:t xml:space="preserve">10 ευρώ στην τσέπη τους. Και αυτό τους το παγώνετε για το 2022. Αυτό αποτιμάται, με βάση τη δική σας </w:t>
      </w:r>
      <w:r>
        <w:rPr>
          <w:rFonts w:eastAsia="Times New Roman" w:cs="Times New Roman"/>
          <w:szCs w:val="24"/>
        </w:rPr>
        <w:lastRenderedPageBreak/>
        <w:t>αιτιολογική έκθεση, στα 250 εκατομμύρια ευρώ, κ</w:t>
      </w:r>
      <w:r>
        <w:rPr>
          <w:rFonts w:eastAsia="Times New Roman" w:cs="Times New Roman"/>
          <w:szCs w:val="24"/>
        </w:rPr>
        <w:t xml:space="preserve">άτι για το οποίο δεν είδαμε να φέρνετε αντίμετρα. Μήπως υπάρχει λίπος στα προηγούμενα αντίμετρα και δεν το γνωρίζουμε; </w:t>
      </w:r>
    </w:p>
    <w:p w14:paraId="7E826CC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Θα προχωρήσουμε λίγο και στην Αξιωματική Αντιπολίτευση. Σε λίγες μέρες –έχω </w:t>
      </w:r>
      <w:proofErr w:type="spellStart"/>
      <w:r>
        <w:rPr>
          <w:rFonts w:eastAsia="Times New Roman" w:cs="Times New Roman"/>
          <w:szCs w:val="24"/>
        </w:rPr>
        <w:t>ξαναναφερθεί</w:t>
      </w:r>
      <w:proofErr w:type="spellEnd"/>
      <w:r>
        <w:rPr>
          <w:rFonts w:eastAsia="Times New Roman" w:cs="Times New Roman"/>
          <w:szCs w:val="24"/>
        </w:rPr>
        <w:t xml:space="preserve"> σε αυτό- θα κάνετε το λεγόμενο «παραιτηθείτε» έ</w:t>
      </w:r>
      <w:r>
        <w:rPr>
          <w:rFonts w:eastAsia="Times New Roman" w:cs="Times New Roman"/>
          <w:szCs w:val="24"/>
        </w:rPr>
        <w:t>ξω από τη Βουλή. Θα συγκεντρωθείτε για να παραιτηθεί η Κυβέρνηση. Άντε και παραιτείται η Κυβέρνηση και έρχεστε εσείς. Πείτε μας τι θα κάνετε. Διότι σε ένα πάνελ που βρέθηκα εχθές κάποιο στέλεχος της Αντιπολίτευσης αναφέρθηκε και είπε</w:t>
      </w:r>
      <w:r>
        <w:rPr>
          <w:rFonts w:eastAsia="Times New Roman" w:cs="Times New Roman"/>
          <w:szCs w:val="24"/>
        </w:rPr>
        <w:t>:</w:t>
      </w:r>
      <w:r>
        <w:rPr>
          <w:rFonts w:eastAsia="Times New Roman" w:cs="Times New Roman"/>
          <w:szCs w:val="24"/>
        </w:rPr>
        <w:t xml:space="preserve"> «Θα έχουμε διαφορετικό μείγμα πολιτικής</w:t>
      </w:r>
      <w:r>
        <w:rPr>
          <w:rFonts w:eastAsia="Times New Roman" w:cs="Times New Roman"/>
          <w:szCs w:val="24"/>
        </w:rPr>
        <w:t>.</w:t>
      </w:r>
      <w:r>
        <w:rPr>
          <w:rFonts w:eastAsia="Times New Roman" w:cs="Times New Roman"/>
          <w:szCs w:val="24"/>
        </w:rPr>
        <w:t>». Και λέω</w:t>
      </w:r>
      <w:r>
        <w:rPr>
          <w:rFonts w:eastAsia="Times New Roman" w:cs="Times New Roman"/>
          <w:szCs w:val="24"/>
        </w:rPr>
        <w:t>:</w:t>
      </w:r>
      <w:r>
        <w:rPr>
          <w:rFonts w:eastAsia="Times New Roman" w:cs="Times New Roman"/>
          <w:szCs w:val="24"/>
        </w:rPr>
        <w:t xml:space="preserve"> «Ωραία, με το μείγμα που θα έχετε θα βγούμε από τα μνημόνια</w:t>
      </w:r>
      <w:r>
        <w:rPr>
          <w:rFonts w:eastAsia="Times New Roman" w:cs="Times New Roman"/>
          <w:szCs w:val="24"/>
        </w:rPr>
        <w:t>.</w:t>
      </w:r>
      <w:r>
        <w:rPr>
          <w:rFonts w:eastAsia="Times New Roman" w:cs="Times New Roman"/>
          <w:szCs w:val="24"/>
        </w:rPr>
        <w:t>». «Όχι, δεν είπαμε κάτι τέτοιο. Εμείς θα λέμε την αλήθεια στον ελληνικό λαό</w:t>
      </w:r>
      <w:r>
        <w:rPr>
          <w:rFonts w:eastAsia="Times New Roman" w:cs="Times New Roman"/>
          <w:szCs w:val="24"/>
        </w:rPr>
        <w:t>.</w:t>
      </w:r>
      <w:r>
        <w:rPr>
          <w:rFonts w:eastAsia="Times New Roman" w:cs="Times New Roman"/>
          <w:szCs w:val="24"/>
        </w:rPr>
        <w:t>». «Όχι ότι θα βγούμε από τα μνημόνια, αλλά θα λέμε την αλήθεια στ</w:t>
      </w:r>
      <w:r>
        <w:rPr>
          <w:rFonts w:eastAsia="Times New Roman" w:cs="Times New Roman"/>
          <w:szCs w:val="24"/>
        </w:rPr>
        <w:t>ον ελληνικό λαό</w:t>
      </w:r>
      <w:r>
        <w:rPr>
          <w:rFonts w:eastAsia="Times New Roman" w:cs="Times New Roman"/>
          <w:szCs w:val="24"/>
        </w:rPr>
        <w:t>.</w:t>
      </w:r>
      <w:r>
        <w:rPr>
          <w:rFonts w:eastAsia="Times New Roman" w:cs="Times New Roman"/>
          <w:szCs w:val="24"/>
        </w:rPr>
        <w:t xml:space="preserve">». Άρα, γιατί να έρθετε στην </w:t>
      </w:r>
      <w:r>
        <w:rPr>
          <w:rFonts w:eastAsia="Times New Roman" w:cs="Times New Roman"/>
          <w:szCs w:val="24"/>
        </w:rPr>
        <w:t>κ</w:t>
      </w:r>
      <w:r>
        <w:rPr>
          <w:rFonts w:eastAsia="Times New Roman" w:cs="Times New Roman"/>
          <w:szCs w:val="24"/>
        </w:rPr>
        <w:t xml:space="preserve">υβέρνηση; </w:t>
      </w:r>
    </w:p>
    <w:p w14:paraId="7E826CC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ιας και μιλάμε για ειλικρίνεια, θα ήθελα να αναφερθώ σε κάτι. Εσείς οι ίδιοι αναφέρετε την ειλικρίνεια, αλλά προχθές ο Πρόεδρος της Ένωσης Κεντρώων κ. Λεβέντης από το Βήμα της Βουλής ήταν εκείνος πο</w:t>
      </w:r>
      <w:r>
        <w:rPr>
          <w:rFonts w:eastAsia="Times New Roman" w:cs="Times New Roman"/>
          <w:szCs w:val="24"/>
        </w:rPr>
        <w:t>υ μίλησε δίκαια και με ειλικρίνεια στο μνημόσυνο που έγινε για τον εκλιπόντα Κωνσταντίνο Μητσοτάκη.</w:t>
      </w:r>
    </w:p>
    <w:p w14:paraId="7E826CC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Αναφέρθηκε σε δύο ατυχείς στιγμές, ίσως και με μια δόση υπερβολής, κατανοώ την αντίδραση από πλευράς σας</w:t>
      </w:r>
      <w:r>
        <w:rPr>
          <w:rFonts w:eastAsia="Times New Roman" w:cs="Times New Roman"/>
          <w:szCs w:val="24"/>
        </w:rPr>
        <w:t>,</w:t>
      </w:r>
      <w:r>
        <w:rPr>
          <w:rFonts w:eastAsia="Times New Roman" w:cs="Times New Roman"/>
          <w:szCs w:val="24"/>
        </w:rPr>
        <w:t xml:space="preserve"> παρ’ όλα αυτά, τα θετικά που είπε </w:t>
      </w:r>
      <w:r>
        <w:rPr>
          <w:rFonts w:eastAsia="Times New Roman" w:cs="Times New Roman"/>
          <w:szCs w:val="24"/>
        </w:rPr>
        <w:lastRenderedPageBreak/>
        <w:t>πέρασαν στο ντού</w:t>
      </w:r>
      <w:r>
        <w:rPr>
          <w:rFonts w:eastAsia="Times New Roman" w:cs="Times New Roman"/>
          <w:szCs w:val="24"/>
        </w:rPr>
        <w:t>κου. Είπε ότι ήταν χαρισματικός άνθρωπος. Είπε ότι έφερε τη συναίνεση και την κουλτούρα, γιατί κατάφερε να κάνει κυβέρνηση με ένα κόμμα με το οποίο είχε τελείως διαφορετικές αντιλήψεις. Είπε ότι ήταν ένας μεγάλος άνδρας και ότι ακόμα από εκεί που είναι θέλ</w:t>
      </w:r>
      <w:r>
        <w:rPr>
          <w:rFonts w:eastAsia="Times New Roman" w:cs="Times New Roman"/>
          <w:szCs w:val="24"/>
        </w:rPr>
        <w:t xml:space="preserve">ει να ακούει αλήθειες. Είπε ότι θα μπορούσε να κυβερνήσει και να είναι </w:t>
      </w:r>
      <w:r>
        <w:rPr>
          <w:rFonts w:eastAsia="Times New Roman" w:cs="Times New Roman"/>
          <w:szCs w:val="24"/>
        </w:rPr>
        <w:t>Π</w:t>
      </w:r>
      <w:r>
        <w:rPr>
          <w:rFonts w:eastAsia="Times New Roman" w:cs="Times New Roman"/>
          <w:szCs w:val="24"/>
        </w:rPr>
        <w:t>ρωθυπουργός νωρίτερα. Επίσης, είπε ότι άφησε ένα θετικό πρόσημο</w:t>
      </w:r>
      <w:r>
        <w:rPr>
          <w:rFonts w:eastAsia="Times New Roman" w:cs="Times New Roman"/>
          <w:szCs w:val="24"/>
        </w:rPr>
        <w:t>,</w:t>
      </w:r>
      <w:r>
        <w:rPr>
          <w:rFonts w:eastAsia="Times New Roman" w:cs="Times New Roman"/>
          <w:szCs w:val="24"/>
        </w:rPr>
        <w:t xml:space="preserve"> τόσο για την παράταξή σας όσο </w:t>
      </w:r>
      <w:r>
        <w:rPr>
          <w:rFonts w:eastAsia="Times New Roman" w:cs="Times New Roman"/>
          <w:szCs w:val="24"/>
        </w:rPr>
        <w:t xml:space="preserve">και </w:t>
      </w:r>
      <w:r>
        <w:rPr>
          <w:rFonts w:eastAsia="Times New Roman" w:cs="Times New Roman"/>
          <w:szCs w:val="24"/>
        </w:rPr>
        <w:t>για την ελληνική κοινωνία.</w:t>
      </w:r>
    </w:p>
    <w:p w14:paraId="7E826CC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 Όλα αυτά επισκιάστηκαν, επειδή ήταν ειλικρινής και δίκαιο</w:t>
      </w:r>
      <w:r>
        <w:rPr>
          <w:rFonts w:eastAsia="Times New Roman" w:cs="Times New Roman"/>
          <w:szCs w:val="24"/>
        </w:rPr>
        <w:t xml:space="preserve">ς και αναφέρθηκε σε δύο αρνητικά σημεία της πολιτικής καριέρας του εκλιπόντος. Σε εσάς που μιλάτε για ειλικρίνεια -και σε όλους εσάς στην Αίθουσα, γιατί ξεσηκωθήκατε όλοι- προφανώς αρέσουν οι αυλοκόλακες, σας αρέσουν τα γλειψίματα και σας αρέσει να ακούτε </w:t>
      </w:r>
      <w:r>
        <w:rPr>
          <w:rFonts w:eastAsia="Times New Roman" w:cs="Times New Roman"/>
          <w:szCs w:val="24"/>
        </w:rPr>
        <w:t xml:space="preserve">ύμνους από ανθρώπους οι οποίοι όταν ήταν εν ζωή ο εκλιπών τον έβριζαν και μόλις έφυγε από τη ζωή ήταν με ύμνους </w:t>
      </w:r>
      <w:r>
        <w:rPr>
          <w:rFonts w:eastAsia="Times New Roman" w:cs="Times New Roman"/>
          <w:szCs w:val="24"/>
        </w:rPr>
        <w:t>κ</w:t>
      </w:r>
      <w:r>
        <w:rPr>
          <w:rFonts w:eastAsia="Times New Roman" w:cs="Times New Roman"/>
          <w:szCs w:val="24"/>
        </w:rPr>
        <w:t xml:space="preserve">αι τους χειροκροτούσατε εδώ πέρα. </w:t>
      </w:r>
    </w:p>
    <w:p w14:paraId="7E826CC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w:t>
      </w:r>
      <w:r w:rsidRPr="00191E14">
        <w:rPr>
          <w:rFonts w:eastAsia="Times New Roman" w:cs="Times New Roman"/>
          <w:szCs w:val="24"/>
        </w:rPr>
        <w:t xml:space="preserve">Από πού το </w:t>
      </w:r>
      <w:r>
        <w:rPr>
          <w:rFonts w:eastAsia="Times New Roman" w:cs="Times New Roman"/>
          <w:szCs w:val="24"/>
        </w:rPr>
        <w:t>συμπεραίν</w:t>
      </w:r>
      <w:r w:rsidRPr="00191E14">
        <w:rPr>
          <w:rFonts w:eastAsia="Times New Roman" w:cs="Times New Roman"/>
          <w:szCs w:val="24"/>
        </w:rPr>
        <w:t xml:space="preserve">ετε αυτό; </w:t>
      </w:r>
    </w:p>
    <w:p w14:paraId="7E826CC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Άρα για ειλικρίνεια δεν μπορείτε να μιλάτε</w:t>
      </w:r>
      <w:r>
        <w:rPr>
          <w:rFonts w:eastAsia="Times New Roman" w:cs="Times New Roman"/>
          <w:szCs w:val="24"/>
        </w:rPr>
        <w:t xml:space="preserve">, κανένας εδώ μέσα, γιατί ο μόνος που λέει την αλήθεια είναι η Ένωση Κεντρώων, που με αλήθεια μπήκε στη Βουλή λέγοντας ότι θα περικόψει τις υψηλές συντάξεις, τις συντάξεις άνω των 1.500 ευρώ, και κάνοντας μια κοστολόγηση στο </w:t>
      </w:r>
      <w:r>
        <w:rPr>
          <w:rFonts w:eastAsia="Times New Roman" w:cs="Times New Roman"/>
          <w:szCs w:val="24"/>
        </w:rPr>
        <w:lastRenderedPageBreak/>
        <w:t>σύστημα «ΗΛΙΟΣ», -είναι εδώ ο κ</w:t>
      </w:r>
      <w:r>
        <w:rPr>
          <w:rFonts w:eastAsia="Times New Roman" w:cs="Times New Roman"/>
          <w:szCs w:val="24"/>
        </w:rPr>
        <w:t xml:space="preserve">. </w:t>
      </w:r>
      <w:proofErr w:type="spellStart"/>
      <w:r>
        <w:rPr>
          <w:rFonts w:eastAsia="Times New Roman" w:cs="Times New Roman"/>
          <w:szCs w:val="24"/>
        </w:rPr>
        <w:t>Βρούτσης</w:t>
      </w:r>
      <w:proofErr w:type="spellEnd"/>
      <w:r>
        <w:rPr>
          <w:rFonts w:eastAsia="Times New Roman" w:cs="Times New Roman"/>
          <w:szCs w:val="24"/>
        </w:rPr>
        <w:t xml:space="preserve">, ο οποίος έχει φέρει το σύστημα «ΗΛΙΟΣ», ένα πάρα πολύ σημαντικό σύστημα για το συνταξιοδοτικό-, αποτιμώντας τα στοιχεία του Φεβρουαρίου με βάση το σύστημα «ΗΛΙΟΣ», αν οι συντάξεις άνω των 1.500 ευρώ </w:t>
      </w:r>
      <w:proofErr w:type="spellStart"/>
      <w:r>
        <w:rPr>
          <w:rFonts w:eastAsia="Times New Roman" w:cs="Times New Roman"/>
          <w:szCs w:val="24"/>
        </w:rPr>
        <w:t>περικοπούν</w:t>
      </w:r>
      <w:proofErr w:type="spellEnd"/>
      <w:r>
        <w:rPr>
          <w:rFonts w:eastAsia="Times New Roman" w:cs="Times New Roman"/>
          <w:szCs w:val="24"/>
        </w:rPr>
        <w:t xml:space="preserve"> σε ένα ανώτατο πλαφόν στα 1.500 ευ</w:t>
      </w:r>
      <w:r>
        <w:rPr>
          <w:rFonts w:eastAsia="Times New Roman" w:cs="Times New Roman"/>
          <w:szCs w:val="24"/>
        </w:rPr>
        <w:t xml:space="preserve">ρώ, είναι πάνω από 1,5 εκατομμύριο ευρώ η εξοικονόμηση για το ελληνικό δημόσιο, χωρίς να υπολογίσουμε τις </w:t>
      </w:r>
      <w:r>
        <w:rPr>
          <w:rFonts w:eastAsia="Times New Roman" w:cs="Times New Roman"/>
          <w:szCs w:val="24"/>
        </w:rPr>
        <w:t>ογδόντα χιλιάδες</w:t>
      </w:r>
      <w:r>
        <w:rPr>
          <w:rFonts w:eastAsia="Times New Roman" w:cs="Times New Roman"/>
          <w:szCs w:val="24"/>
        </w:rPr>
        <w:t xml:space="preserve"> των πλουσίων, που λέμε εμείς, που έχουν εισοδήματα άνω των 3.000 ευρώ, που με μια μέση σύνταξη των 1.500 ευρώ υπερβαίνουν το 1,5 δισε</w:t>
      </w:r>
      <w:r>
        <w:rPr>
          <w:rFonts w:eastAsia="Times New Roman" w:cs="Times New Roman"/>
          <w:szCs w:val="24"/>
        </w:rPr>
        <w:t>κατομμύριο επιπλέον, χωρίς να συγχωνεύσουμε τις συντάξεις, χωρίς να καταργηθούν όλες οι συντάξεις των τέως Βουλευτών πριν το 2012 και των αιρετών, που αναφέρουμε στο πρόγραμμα της Ένωσης Κεντρώων, τα οποία αποτιμώνται σε πάνω από 4 δισεκατομμύρια ετησίως.</w:t>
      </w:r>
    </w:p>
    <w:p w14:paraId="7E826CC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Για να μην αναφερθούμε και στο </w:t>
      </w:r>
      <w:r>
        <w:rPr>
          <w:rFonts w:eastAsia="Times New Roman" w:cs="Times New Roman"/>
          <w:szCs w:val="24"/>
        </w:rPr>
        <w:t>δ</w:t>
      </w:r>
      <w:r>
        <w:rPr>
          <w:rFonts w:eastAsia="Times New Roman" w:cs="Times New Roman"/>
          <w:szCs w:val="24"/>
        </w:rPr>
        <w:t xml:space="preserve">ημόσιο, που είμαστε οι μόνοι που λέμε ότι θα πρέπει να γίνει μια σωστή αξιολόγηση, να εντοπιστούν οι αργόμισθοι και αν δεν μπορέσουν να </w:t>
      </w:r>
      <w:proofErr w:type="spellStart"/>
      <w:r>
        <w:rPr>
          <w:rFonts w:eastAsia="Times New Roman" w:cs="Times New Roman"/>
          <w:szCs w:val="24"/>
        </w:rPr>
        <w:t>απορροφηθούν</w:t>
      </w:r>
      <w:proofErr w:type="spellEnd"/>
      <w:r>
        <w:rPr>
          <w:rFonts w:eastAsia="Times New Roman" w:cs="Times New Roman"/>
          <w:szCs w:val="24"/>
        </w:rPr>
        <w:t>, να απομακρυνθούν.</w:t>
      </w:r>
    </w:p>
    <w:p w14:paraId="7E826CC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Και ο Κυριάκος δεν τους είχε εντοπίσει; </w:t>
      </w:r>
    </w:p>
    <w:p w14:paraId="7E826CC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Τους απομάκρυνε; Το θέμα είναι να τους βρούμε, να τους εντοπίσουμε και να τους απομακρύνουμε. Όλοι εσείς έχετε μάθει να διαιωνίζετε όλο αυτό το πελατειακό σύστημα. </w:t>
      </w:r>
    </w:p>
    <w:p w14:paraId="7E826CD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μάλιστα εχθές -μου δίνετε την ευκαιρία, κύριε </w:t>
      </w:r>
      <w:proofErr w:type="spellStart"/>
      <w:r>
        <w:rPr>
          <w:rFonts w:eastAsia="Times New Roman" w:cs="Times New Roman"/>
          <w:szCs w:val="24"/>
        </w:rPr>
        <w:t>Θεωνά</w:t>
      </w:r>
      <w:proofErr w:type="spellEnd"/>
      <w:r>
        <w:rPr>
          <w:rFonts w:eastAsia="Times New Roman" w:cs="Times New Roman"/>
          <w:szCs w:val="24"/>
        </w:rPr>
        <w:t>, και ευχαριστώ-</w:t>
      </w:r>
      <w:r>
        <w:rPr>
          <w:rFonts w:eastAsia="Times New Roman" w:cs="Times New Roman"/>
          <w:szCs w:val="24"/>
        </w:rPr>
        <w:t xml:space="preserve"> όταν είπα ότι όλα τα κόμματα έχετε κάνει διορισμούς και όλοι είσαστε ίδιοι και δεν μπορείτε να κάτσετε στο ίδιο τραπέζι να συζητήσετε, γιατί όλοι έχετε κόψει συντάξεις, όλοι έχετε αυξήσει φόρους, όλοι έχετε υπογράψει μνημόνια, όλοι έχετε κάνει ασύδοτους δ</w:t>
      </w:r>
      <w:r>
        <w:rPr>
          <w:rFonts w:eastAsia="Times New Roman" w:cs="Times New Roman"/>
          <w:szCs w:val="24"/>
        </w:rPr>
        <w:t xml:space="preserve">ιορισμούς, μου επιτέθηκε το στέλεχος από την Κυβέρνηση και μου είπε «ποιοι είναι οι ασύδοτοι διορισμοί που έχουμε κάνει;». Μήπως θέλετε να σας θυμίσω τους </w:t>
      </w:r>
      <w:proofErr w:type="spellStart"/>
      <w:r>
        <w:rPr>
          <w:rFonts w:eastAsia="Times New Roman" w:cs="Times New Roman"/>
          <w:szCs w:val="24"/>
        </w:rPr>
        <w:t>ράπερ</w:t>
      </w:r>
      <w:proofErr w:type="spellEnd"/>
      <w:r>
        <w:rPr>
          <w:rFonts w:eastAsia="Times New Roman" w:cs="Times New Roman"/>
          <w:szCs w:val="24"/>
        </w:rPr>
        <w:t xml:space="preserve"> και όλη τους την οικογένεια; Μήπως θέλετε να σας θυμίσω τον καλλιτεχνικό διευθυντή της ΔΕΗ; Θέλ</w:t>
      </w:r>
      <w:r>
        <w:rPr>
          <w:rFonts w:eastAsia="Times New Roman" w:cs="Times New Roman"/>
          <w:szCs w:val="24"/>
        </w:rPr>
        <w:t>ετε να πω για τις καθαρίστριες; Θέλετε να πω για τους δυόμισι χιλιάδες που θέλει να διορίσει το Υπουργείο Πολιτισμού;</w:t>
      </w:r>
    </w:p>
    <w:p w14:paraId="7E826CD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Τις καθαρίστριες;</w:t>
      </w:r>
    </w:p>
    <w:p w14:paraId="7E826CD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Βεβαίως, τις καθαρίστριες. Με ποια λογική; Αφήστε τα αυτά. Το ρουσφετολογικό κράτος τ</w:t>
      </w:r>
      <w:r>
        <w:rPr>
          <w:rFonts w:eastAsia="Times New Roman" w:cs="Times New Roman"/>
          <w:szCs w:val="24"/>
        </w:rPr>
        <w:t xml:space="preserve">ο διαιωνίζετε κι εσείς. Το Υπουργείο Πολιτισμού θέλει δυόμισι χιλιάδες υπαλλήλους για τους αρχαιολογικούς χώρους και ταυτόχρονα θα έχετε αναρίθμητους </w:t>
      </w:r>
      <w:proofErr w:type="spellStart"/>
      <w:r>
        <w:rPr>
          <w:rFonts w:eastAsia="Times New Roman" w:cs="Times New Roman"/>
          <w:szCs w:val="24"/>
        </w:rPr>
        <w:t>αναπόγραφους</w:t>
      </w:r>
      <w:proofErr w:type="spellEnd"/>
      <w:r>
        <w:rPr>
          <w:rFonts w:eastAsia="Times New Roman" w:cs="Times New Roman"/>
          <w:szCs w:val="24"/>
        </w:rPr>
        <w:t>…</w:t>
      </w:r>
    </w:p>
    <w:p w14:paraId="7E826CD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Έτσι που τα λες και με τη Δημοτική Αστυνομία…</w:t>
      </w:r>
    </w:p>
    <w:p w14:paraId="7E826CD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Εντάξει, συ</w:t>
      </w:r>
      <w:r>
        <w:rPr>
          <w:rFonts w:eastAsia="Times New Roman" w:cs="Times New Roman"/>
          <w:szCs w:val="24"/>
        </w:rPr>
        <w:t xml:space="preserve">νεχίστε να διακόπτετε. </w:t>
      </w:r>
    </w:p>
    <w:p w14:paraId="7E826CD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Αφήστε να ολοκληρώσει ο ομιλητής. Δεν έχει νόημα αυτό.</w:t>
      </w:r>
    </w:p>
    <w:p w14:paraId="7E826CD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Όταν δεν σας αρέσουν οι αλήθειες, έχετε μάθει να διακόπτετε. Δεν μπορείτε, δεν αντέχετε την αλήθεια.</w:t>
      </w:r>
    </w:p>
    <w:p w14:paraId="7E826CD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ΘΕΩΝΑΣ:</w:t>
      </w:r>
      <w:r>
        <w:rPr>
          <w:rFonts w:eastAsia="Times New Roman" w:cs="Times New Roman"/>
          <w:szCs w:val="24"/>
        </w:rPr>
        <w:t xml:space="preserve"> Ναι, αυτό είναι. Αντέχετε εσείς και δεν αντέχουμε εμείς.</w:t>
      </w:r>
    </w:p>
    <w:p w14:paraId="7E826CD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Βεβαίως, την αντέχω γιατί τη λέω κιόλας.</w:t>
      </w:r>
    </w:p>
    <w:p w14:paraId="7E826CD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Μάλιστα, η επόμενη απάντηση ήταν ότι εσείς είσαστε άγιοι.</w:t>
      </w:r>
    </w:p>
    <w:p w14:paraId="7E826CD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Κύριοι της Κυβερνήσεως, αν είστε άγιοι να πάτε σε κανένα μοναστήρι, γιατί</w:t>
      </w:r>
      <w:r>
        <w:rPr>
          <w:rFonts w:eastAsia="Times New Roman" w:cs="Times New Roman"/>
          <w:szCs w:val="24"/>
        </w:rPr>
        <w:t xml:space="preserve"> για να κυβερνήσετε είσαστε ανίκανοι!</w:t>
      </w:r>
    </w:p>
    <w:p w14:paraId="7E826CD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E826CDC"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E826CD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Τελευταίος από τον κύκλο των αγορητών είναι ο κ. </w:t>
      </w:r>
      <w:proofErr w:type="spellStart"/>
      <w:r>
        <w:rPr>
          <w:rFonts w:eastAsia="Times New Roman" w:cs="Times New Roman"/>
          <w:szCs w:val="24"/>
        </w:rPr>
        <w:t>Δανέλλης</w:t>
      </w:r>
      <w:proofErr w:type="spellEnd"/>
      <w:r>
        <w:rPr>
          <w:rFonts w:eastAsia="Times New Roman" w:cs="Times New Roman"/>
          <w:szCs w:val="24"/>
        </w:rPr>
        <w:t xml:space="preserve"> από το </w:t>
      </w:r>
      <w:r>
        <w:rPr>
          <w:rFonts w:eastAsia="Times New Roman" w:cs="Times New Roman"/>
          <w:szCs w:val="24"/>
        </w:rPr>
        <w:t>Ποτάμι</w:t>
      </w:r>
      <w:r>
        <w:rPr>
          <w:rFonts w:eastAsia="Times New Roman" w:cs="Times New Roman"/>
          <w:szCs w:val="24"/>
        </w:rPr>
        <w:t xml:space="preserve"> και μετά έχει ζητήσει το</w:t>
      </w:r>
      <w:r>
        <w:rPr>
          <w:rFonts w:eastAsia="Times New Roman" w:cs="Times New Roman"/>
          <w:szCs w:val="24"/>
        </w:rPr>
        <w:t>ν λόγο ο Υπουργός Αγροτικής Ανάπτυξης, ο κ. Αποστόλου.</w:t>
      </w:r>
    </w:p>
    <w:p w14:paraId="7E826CDE" w14:textId="77777777" w:rsidR="001246DA" w:rsidRDefault="00D9261F">
      <w:pPr>
        <w:spacing w:line="600" w:lineRule="auto"/>
        <w:ind w:firstLine="709"/>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Δανέλλη</w:t>
      </w:r>
      <w:proofErr w:type="spellEnd"/>
      <w:r>
        <w:rPr>
          <w:rFonts w:eastAsia="Times New Roman" w:cs="Times New Roman"/>
          <w:szCs w:val="24"/>
        </w:rPr>
        <w:t>, έχετε τον λόγο.</w:t>
      </w:r>
    </w:p>
    <w:p w14:paraId="7E826CD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κυρία Πρόεδρε.</w:t>
      </w:r>
    </w:p>
    <w:p w14:paraId="7E826CE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αρχική κυβερνητική επιλογή να σπρώξει το κλείσιμο της αξιολόγησης στο μέλλον, με την </w:t>
      </w:r>
      <w:r>
        <w:rPr>
          <w:rFonts w:eastAsia="Times New Roman" w:cs="Times New Roman"/>
          <w:szCs w:val="24"/>
        </w:rPr>
        <w:t>ψευδαίσθηση ότι οι συνθήκες θα βελτιώνονταν και το αποτέλεσμα για τη χώρα θα είναι καλύτερο, αποδείχθηκε ουτοπική και ιδιαίτερα επιζήμια.</w:t>
      </w:r>
    </w:p>
    <w:p w14:paraId="7E826CE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δυσκολία διαχείρισης κόμματος και ψηφοφόρων την ώθησε στην περιχαράκωση υποστήριξης των συμβόλων, την ώρα που κατάπι</w:t>
      </w:r>
      <w:r>
        <w:rPr>
          <w:rFonts w:eastAsia="Times New Roman" w:cs="Times New Roman"/>
          <w:szCs w:val="24"/>
        </w:rPr>
        <w:t xml:space="preserve">νε τα σημαντικά και δύσκολα. </w:t>
      </w:r>
    </w:p>
    <w:p w14:paraId="7E826CE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πολυετής δέσμευση για επίτευξη μη ρεαλιστικών πρωτογενών πλεονασμάτων έγινε πολύ ευκολότερα αποδεκτή από ό,τι τα εργασιακά, η λειτουργία των καταστημάτων τις Κυριακές, η πώληση των ΜΗΣΥΦΑ εκτός φαρμακείων.</w:t>
      </w:r>
    </w:p>
    <w:p w14:paraId="7E826CE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Εγκλωβίστηκε δυστυ</w:t>
      </w:r>
      <w:r>
        <w:rPr>
          <w:rFonts w:eastAsia="Times New Roman" w:cs="Times New Roman"/>
          <w:szCs w:val="24"/>
        </w:rPr>
        <w:t xml:space="preserve">χώς η Κυβέρνηση με την υπόθεση διευθέτησης του χρέους, ενώ ξέραμε από τη </w:t>
      </w:r>
      <w:r>
        <w:rPr>
          <w:rFonts w:eastAsia="Times New Roman" w:cs="Times New Roman"/>
          <w:szCs w:val="24"/>
        </w:rPr>
        <w:t>σ</w:t>
      </w:r>
      <w:r>
        <w:rPr>
          <w:rFonts w:eastAsia="Times New Roman" w:cs="Times New Roman"/>
          <w:szCs w:val="24"/>
        </w:rPr>
        <w:t>υμφωνία του 2015 ότι αυτό θα γίνει μετά την ολοκλήρωση του προγράμματος, δηλαδή μετά τον Ιούλιο του 2018, με αποτέλεσμα την άγονη σπατάλη διαπραγματευτικού κεφαλαίου και τη δημιουργί</w:t>
      </w:r>
      <w:r>
        <w:rPr>
          <w:rFonts w:eastAsia="Times New Roman" w:cs="Times New Roman"/>
          <w:szCs w:val="24"/>
        </w:rPr>
        <w:t>α υψηλών πλην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μάταιων προσδοκιών, γεγονός που κοστίζει ιδιαίτερα στην αξιοπιστία αλλά και στη λειτουργία της αγοράς.</w:t>
      </w:r>
    </w:p>
    <w:p w14:paraId="7E826CE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άφρων άρνηση εξαγωγής συμπερασμάτων και διδαγμάτων από την καταστροφική διαπραγμάτευση του 2015 την οδήγησε πάλι την ύστατη ώρα </w:t>
      </w:r>
      <w:r>
        <w:rPr>
          <w:rFonts w:eastAsia="Times New Roman" w:cs="Times New Roman"/>
          <w:szCs w:val="24"/>
        </w:rPr>
        <w:lastRenderedPageBreak/>
        <w:t>με</w:t>
      </w:r>
      <w:r>
        <w:rPr>
          <w:rFonts w:eastAsia="Times New Roman" w:cs="Times New Roman"/>
          <w:szCs w:val="24"/>
        </w:rPr>
        <w:t xml:space="preserve"> την πλάτη στον τοίχο. Δεν έχει πλέον νόημα να διαμαρτύρεται κανείς, αγαπητοί συνάδελφοι, για τον τρόπο νομοθέτησης που δεν τηρεί πλέον ούτε τα προσχήματα. Η καταπάτηση κάθε έννοιας ορθής νομοθέτησης σφραγίζει με τα πιο μελανά χρώματα την κοινοβουλευτική α</w:t>
      </w:r>
      <w:r>
        <w:rPr>
          <w:rFonts w:eastAsia="Times New Roman" w:cs="Times New Roman"/>
          <w:szCs w:val="24"/>
        </w:rPr>
        <w:t>υτή περίοδο. Ο κυνισμός του «κουαρτέτου» απορρέει, κυρίες και κύριοι συνάδελφοι, από το ότι κανείς πλέον δεν μας εμπιστεύεται. Η απώλεια εμπιστοσύνης κλιμακώνεται βαθμιαία από το μακρινό 2011 μέχρι σήμερα, όταν συμφωνούσαμε, υπογράφαμε, νομοθετούσαμε και σ</w:t>
      </w:r>
      <w:r>
        <w:rPr>
          <w:rFonts w:eastAsia="Times New Roman" w:cs="Times New Roman"/>
          <w:szCs w:val="24"/>
        </w:rPr>
        <w:t>τη συνέχεια στρίβαμε, χωρίς καν το πρόσχημα του αρραβώνα.</w:t>
      </w:r>
    </w:p>
    <w:p w14:paraId="7E826CE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παγίωση της κουτοπόνηρης αυτής τακτικής, της στάχτης στα μάτια των κουτόφραγκων και εμείς να μην αλλάζουμε τίποτα, μη τυχόν και θίξουμε τα μικρά ή τα μεγάλα που θα ξεβόλευαν τα κομματικά μας ακροα</w:t>
      </w:r>
      <w:r>
        <w:rPr>
          <w:rFonts w:eastAsia="Times New Roman" w:cs="Times New Roman"/>
          <w:szCs w:val="24"/>
        </w:rPr>
        <w:t xml:space="preserve">τήρια, προφανώς εξάντλησε τα όριά της και αυτό είναι που πληρώνουμε σήμερα. </w:t>
      </w:r>
    </w:p>
    <w:p w14:paraId="7E826CE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προέχον μέλημα των εταίρων σήμερα, δυστυχώς, δεν είναι παρά η διασφάλιση επιστροφής των δανεικών. Αυτό ερμηνεύει και την εμμονή τους σε ζητήματα που απέχουν από τη διαπραγματευ</w:t>
      </w:r>
      <w:r>
        <w:rPr>
          <w:rFonts w:eastAsia="Times New Roman" w:cs="Times New Roman"/>
          <w:szCs w:val="24"/>
        </w:rPr>
        <w:t>τική μεταρρυθμιστική ατζέντα που τόσο πολύ έχει ανάγκη η χώρα. Σε αυτή τη λογική εντάσσεται και η απόλυτη ανελαστικότητά τους, που μας οδηγεί σήμερα στη σκιά καταπάτησης στοιχειωδών κοινοβουλευτικών κανόνων.</w:t>
      </w:r>
    </w:p>
    <w:p w14:paraId="7E826CE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Ποτάμι</w:t>
      </w:r>
      <w:r>
        <w:rPr>
          <w:rFonts w:eastAsia="Times New Roman" w:cs="Times New Roman"/>
          <w:szCs w:val="24"/>
        </w:rPr>
        <w:t xml:space="preserve"> δεν συμμερίζεται και δεν υιοθετεί τις </w:t>
      </w:r>
      <w:r>
        <w:rPr>
          <w:rFonts w:eastAsia="Times New Roman" w:cs="Times New Roman"/>
          <w:szCs w:val="24"/>
        </w:rPr>
        <w:t xml:space="preserve">υποκριτικές κραυγές της Αντιπολίτευσης. Η απώλεια της αξιοπιστίας μας κορυφώθηκε, αλλά δεν οφείλεται μόνο στη σημερινή Κυβέρνηση. </w:t>
      </w:r>
    </w:p>
    <w:p w14:paraId="7E826CE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άρνηση αποδοχής της πραγματικότητας, για να χαϊδεύουμε αφτιά, δεν χρησιμεύει σε τίποτα, πλην ίσως για την επίτευξη μικροκομ</w:t>
      </w:r>
      <w:r>
        <w:rPr>
          <w:rFonts w:eastAsia="Times New Roman" w:cs="Times New Roman"/>
          <w:szCs w:val="24"/>
        </w:rPr>
        <w:t xml:space="preserve">ματικών οφελών, αλλά </w:t>
      </w:r>
      <w:proofErr w:type="spellStart"/>
      <w:r>
        <w:rPr>
          <w:rFonts w:eastAsia="Times New Roman" w:cs="Times New Roman"/>
          <w:szCs w:val="24"/>
        </w:rPr>
        <w:t>φευ</w:t>
      </w:r>
      <w:proofErr w:type="spellEnd"/>
      <w:r>
        <w:rPr>
          <w:rFonts w:eastAsia="Times New Roman" w:cs="Times New Roman"/>
          <w:szCs w:val="24"/>
        </w:rPr>
        <w:t>, μονάχα για λίγο.</w:t>
      </w:r>
    </w:p>
    <w:p w14:paraId="7E826CE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Ποτάμι</w:t>
      </w:r>
      <w:r>
        <w:rPr>
          <w:rFonts w:eastAsia="Times New Roman" w:cs="Times New Roman"/>
          <w:szCs w:val="24"/>
        </w:rPr>
        <w:t xml:space="preserve"> δεν φώναζε απλώς την Κυβέρνηση να κλείσει όσο πιο γρήγορα τη στοιχειωμένη δεύτερη αξιολόγηση, αλλά ταυτοχρόνως έλεγε πως ασφαλιστικό με συντάξεις υψηλότερες των μισθών, με παραγωγή συνταξιούχων στα πενήν</w:t>
      </w:r>
      <w:r>
        <w:rPr>
          <w:rFonts w:eastAsia="Times New Roman" w:cs="Times New Roman"/>
          <w:szCs w:val="24"/>
        </w:rPr>
        <w:t>τα τους ακόμη και σήμερα, ούτε βιώσιμο ούτε δίκαιο είναι.</w:t>
      </w:r>
    </w:p>
    <w:p w14:paraId="7E826CE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Λέγαμε πως η διατήρηση αφορολόγητου που επιτρέπει στο 55% των νοικοκυριών να μη φορολογούνται, είναι παράλογη. Έπρεπε, όμως, να τροποποιηθεί με την παράλληλη μείωση του χαμηλού -επώδυνα υψηλού όμως-</w:t>
      </w:r>
      <w:r>
        <w:rPr>
          <w:rFonts w:eastAsia="Times New Roman" w:cs="Times New Roman"/>
          <w:szCs w:val="24"/>
        </w:rPr>
        <w:t xml:space="preserve"> πρώτου φορολογικού συντελεστή.</w:t>
      </w:r>
    </w:p>
    <w:p w14:paraId="7E826CE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Λέγαμε, επίσης, πως δεν έχει νόημα τώρα η εμμονή σε επιμέρους προβλέψεις της εργατικής νομοθεσίας που δεν </w:t>
      </w:r>
      <w:r>
        <w:rPr>
          <w:rFonts w:eastAsia="Times New Roman" w:cs="Times New Roman"/>
          <w:szCs w:val="24"/>
        </w:rPr>
        <w:t xml:space="preserve">λαμβάνει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τη δεινή πραγματικότητα της θηριώδους δομικής ανεργίας και των νέων συνθηκών της τέταρτης βιομηχ</w:t>
      </w:r>
      <w:r>
        <w:rPr>
          <w:rFonts w:eastAsia="Times New Roman" w:cs="Times New Roman"/>
          <w:szCs w:val="24"/>
        </w:rPr>
        <w:t xml:space="preserve">ανικής επανάστασης που έρχεται, για να αναφερθώ μόνο σε </w:t>
      </w:r>
      <w:r>
        <w:rPr>
          <w:rFonts w:eastAsia="Times New Roman" w:cs="Times New Roman"/>
          <w:szCs w:val="24"/>
        </w:rPr>
        <w:lastRenderedPageBreak/>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τρία παραδείγματα. Αυτά επιβάλλει ο ορθός λόγος και η αντίληψη της πραγματικότητας.</w:t>
      </w:r>
    </w:p>
    <w:p w14:paraId="7E826CE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Πρέπει να σας θυμίσω πως το οδυνηρό 2015, όταν ματαίως ζητούσαμε συμβιβασμό και συμφωνία όσο το δυνατόν </w:t>
      </w:r>
      <w:r>
        <w:rPr>
          <w:rFonts w:eastAsia="Times New Roman" w:cs="Times New Roman"/>
          <w:szCs w:val="24"/>
        </w:rPr>
        <w:t>γρηγορότερα και προς Θεού, όχι μετά το πέρας ισχύος του δεύτερου προγράμματος στήριξης, όχι μόνο δεν εισακουστήκαμε, αλλά στη συνέχεια ανοήτως από πολλούς μάς αποδόθηκαν και ευθύνες γιατί σας προτρέπαμε συμφωνία και ό,τι συμφωνία να’ ναι, μέχρι βεβαίως που</w:t>
      </w:r>
      <w:r>
        <w:rPr>
          <w:rFonts w:eastAsia="Times New Roman" w:cs="Times New Roman"/>
          <w:szCs w:val="24"/>
        </w:rPr>
        <w:t xml:space="preserve"> συνειδητοποιήσατε με φρίκη τι σημαίνει το «μη συμφωνία».</w:t>
      </w:r>
    </w:p>
    <w:p w14:paraId="7E826CE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Όμως, ο χρόνος είναι χρήμα και στην περίπτωσή μας επιπλέον θυσίες των πολιτών και βεβαίως βαρίδια στην πραγματική οικονομία. </w:t>
      </w:r>
    </w:p>
    <w:p w14:paraId="7E826CE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Περνώ τώρα στις τροπολογίες. Ο γενικός τίτλος θα μπορούσε να είναι με πέ</w:t>
      </w:r>
      <w:r>
        <w:rPr>
          <w:rFonts w:eastAsia="Times New Roman" w:cs="Times New Roman"/>
          <w:szCs w:val="24"/>
        </w:rPr>
        <w:t>ντε λέξεις: «Ο σχολαστικισμός των εταίρων ως απόρροια της απόλυτης έλλειψης εμπιστοσύνης». Με απλά λόγια, σας υποβάλλουν σε νομοθετικά καψόνια, για να τελειώσουμε με τα μεγάλα και εύκολα λόγια.</w:t>
      </w:r>
    </w:p>
    <w:p w14:paraId="7E826CE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Καψόνι νούμερο ένα: Η τροπολογία 1058/64. Η συγκεκριμένη τροπο</w:t>
      </w:r>
      <w:r>
        <w:rPr>
          <w:rFonts w:eastAsia="Times New Roman" w:cs="Times New Roman"/>
          <w:szCs w:val="24"/>
        </w:rPr>
        <w:t xml:space="preserve">λογία αφορά την </w:t>
      </w:r>
      <w:proofErr w:type="spellStart"/>
      <w:r>
        <w:rPr>
          <w:rFonts w:eastAsia="Times New Roman" w:cs="Times New Roman"/>
          <w:szCs w:val="24"/>
        </w:rPr>
        <w:t>επαναδιατύπωση</w:t>
      </w:r>
      <w:proofErr w:type="spellEnd"/>
      <w:r>
        <w:rPr>
          <w:rFonts w:eastAsia="Times New Roman" w:cs="Times New Roman"/>
          <w:szCs w:val="24"/>
        </w:rPr>
        <w:t xml:space="preserve"> ενός εδαφίου του άρθρου 15 του </w:t>
      </w:r>
      <w:r>
        <w:rPr>
          <w:rFonts w:eastAsia="Times New Roman" w:cs="Times New Roman"/>
          <w:szCs w:val="24"/>
        </w:rPr>
        <w:t>μ</w:t>
      </w:r>
      <w:r>
        <w:rPr>
          <w:rFonts w:eastAsia="Times New Roman" w:cs="Times New Roman"/>
          <w:szCs w:val="24"/>
        </w:rPr>
        <w:t xml:space="preserve">εσοπρόθεσμου </w:t>
      </w:r>
      <w:r>
        <w:rPr>
          <w:rFonts w:eastAsia="Times New Roman" w:cs="Times New Roman"/>
          <w:szCs w:val="24"/>
        </w:rPr>
        <w:t>π</w:t>
      </w:r>
      <w:r>
        <w:rPr>
          <w:rFonts w:eastAsia="Times New Roman" w:cs="Times New Roman"/>
          <w:szCs w:val="24"/>
        </w:rPr>
        <w:t xml:space="preserve">ρογράμματος, που πέρασε μόλις πριν από δύο εβδομάδες και δεν αλλάζει κάτι επί της ουσίας. Είναι φανερό πως οι εταίροι απλώς θέλουν να διασφαλίσουν με κάθε δυνατό τρόπο ότι εφεξής </w:t>
      </w:r>
      <w:r>
        <w:rPr>
          <w:rFonts w:eastAsia="Times New Roman" w:cs="Times New Roman"/>
          <w:szCs w:val="24"/>
        </w:rPr>
        <w:t xml:space="preserve">και για όποια αλλαγή στο όριο </w:t>
      </w:r>
      <w:r>
        <w:rPr>
          <w:rFonts w:eastAsia="Times New Roman" w:cs="Times New Roman"/>
          <w:szCs w:val="24"/>
        </w:rPr>
        <w:lastRenderedPageBreak/>
        <w:t>του αφορολόγητου αυτή θα πρέπει να περάσει πρώτα από τη δική τους έγκριση.</w:t>
      </w:r>
    </w:p>
    <w:p w14:paraId="7E826CF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Καψόνι νούμερο δύο: Η τροπολογία 1059/65, σχετικά με τις ελεύθερες συλλογικές διαπραγματεύσεις. Το κείμενο της τροπολογίας είναι ακριβώς το ίδιο με τη </w:t>
      </w:r>
      <w:r>
        <w:rPr>
          <w:rFonts w:eastAsia="Times New Roman" w:cs="Times New Roman"/>
          <w:szCs w:val="24"/>
        </w:rPr>
        <w:t xml:space="preserve">διάταξη του άρθρου 16 του </w:t>
      </w:r>
      <w:r>
        <w:rPr>
          <w:rFonts w:eastAsia="Times New Roman" w:cs="Times New Roman"/>
          <w:szCs w:val="24"/>
        </w:rPr>
        <w:t>μ</w:t>
      </w:r>
      <w:r>
        <w:rPr>
          <w:rFonts w:eastAsia="Times New Roman" w:cs="Times New Roman"/>
          <w:szCs w:val="24"/>
        </w:rPr>
        <w:t xml:space="preserve">εσοπρόθεσμου </w:t>
      </w:r>
      <w:r>
        <w:rPr>
          <w:rFonts w:eastAsia="Times New Roman" w:cs="Times New Roman"/>
          <w:szCs w:val="24"/>
        </w:rPr>
        <w:t>π</w:t>
      </w:r>
      <w:r>
        <w:rPr>
          <w:rFonts w:eastAsia="Times New Roman" w:cs="Times New Roman"/>
          <w:szCs w:val="24"/>
        </w:rPr>
        <w:t>ρογράμματος, στο οποίο αναφέρθηκα νωρίτερα. Πού βρίσκεται η διαφορά; Στην κυριολεξία η νομική ομάδα του Ποταμιού και οι επιστημονικοί μας συνεργάτες έβγαλαν τα μάτια τους όλο το βράδυ, ψάχνοντας το τι αλλάζει και τε</w:t>
      </w:r>
      <w:r>
        <w:rPr>
          <w:rFonts w:eastAsia="Times New Roman" w:cs="Times New Roman"/>
          <w:szCs w:val="24"/>
        </w:rPr>
        <w:t xml:space="preserve">λικά αυτό που αλλάζει είναι μόλις επτά λέξεις στην αιτιολογική έκθεση. Πρωτοφανές! Ποιες είναι αυτές; Είναι «υπό την προϋπόθεση επιτυχούς ολοκλήρωσης του </w:t>
      </w:r>
      <w:r>
        <w:rPr>
          <w:rFonts w:eastAsia="Times New Roman" w:cs="Times New Roman"/>
          <w:szCs w:val="24"/>
        </w:rPr>
        <w:t>π</w:t>
      </w:r>
      <w:r>
        <w:rPr>
          <w:rFonts w:eastAsia="Times New Roman" w:cs="Times New Roman"/>
          <w:szCs w:val="24"/>
        </w:rPr>
        <w:t>ρογράμματος». Αυτό σημαίνει ότι η όποια ευνοϊκότερη ρύθμιση για τις συλλογικές διαπραγματεύσεις δεν θ</w:t>
      </w:r>
      <w:r>
        <w:rPr>
          <w:rFonts w:eastAsia="Times New Roman" w:cs="Times New Roman"/>
          <w:szCs w:val="24"/>
        </w:rPr>
        <w:t>α ισχύσει από τις 20</w:t>
      </w:r>
      <w:r>
        <w:rPr>
          <w:rFonts w:eastAsia="Times New Roman" w:cs="Times New Roman"/>
          <w:szCs w:val="24"/>
        </w:rPr>
        <w:t xml:space="preserve"> – </w:t>
      </w:r>
      <w:r>
        <w:rPr>
          <w:rFonts w:eastAsia="Times New Roman" w:cs="Times New Roman"/>
          <w:szCs w:val="24"/>
        </w:rPr>
        <w:t>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άκριτα, αλλά μόνο εφόσον το </w:t>
      </w:r>
      <w:r>
        <w:rPr>
          <w:rFonts w:eastAsia="Times New Roman" w:cs="Times New Roman"/>
          <w:szCs w:val="24"/>
        </w:rPr>
        <w:t>π</w:t>
      </w:r>
      <w:r>
        <w:rPr>
          <w:rFonts w:eastAsia="Times New Roman" w:cs="Times New Roman"/>
          <w:szCs w:val="24"/>
        </w:rPr>
        <w:t xml:space="preserve">ρόγραμμα ολοκληρωθεί επιτυχώς. </w:t>
      </w:r>
    </w:p>
    <w:p w14:paraId="7E826CF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Τι μας λένε δηλαδή; Το αυτονόητο, ότι η ολοκλήρωση του </w:t>
      </w:r>
      <w:r>
        <w:rPr>
          <w:rFonts w:eastAsia="Times New Roman" w:cs="Times New Roman"/>
          <w:szCs w:val="24"/>
        </w:rPr>
        <w:t>π</w:t>
      </w:r>
      <w:r>
        <w:rPr>
          <w:rFonts w:eastAsia="Times New Roman" w:cs="Times New Roman"/>
          <w:szCs w:val="24"/>
        </w:rPr>
        <w:t xml:space="preserve">ρογράμματος, η ολοκλήρωση του μνημονίου δεν είναι θέμα οριοθετημένου χρονικού ορίζοντα, αλλά θέμα επιτυχίας των στόχων. Και οι εταίροι δεν επιθυμούν να αφήσουν οποιοδήποτε περιθώριο διαφορετικής ερμηνείας του νόμου. Επιβάλλουν ουσιαστικά στην Κυβέρνηση να </w:t>
      </w:r>
      <w:r>
        <w:rPr>
          <w:rFonts w:eastAsia="Times New Roman" w:cs="Times New Roman"/>
          <w:szCs w:val="24"/>
        </w:rPr>
        <w:t xml:space="preserve">αποκτήσει αυτό που αρνείται πεισματικά, δηλαδή το </w:t>
      </w:r>
      <w:r>
        <w:rPr>
          <w:rFonts w:eastAsia="Times New Roman" w:cs="Times New Roman"/>
          <w:szCs w:val="24"/>
          <w:lang w:val="en-US"/>
        </w:rPr>
        <w:t>ownership</w:t>
      </w:r>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ρογράμματος, αυτό που αυτονόητα έ</w:t>
      </w:r>
      <w:r>
        <w:rPr>
          <w:rFonts w:eastAsia="Times New Roman" w:cs="Times New Roman"/>
          <w:szCs w:val="24"/>
        </w:rPr>
        <w:lastRenderedPageBreak/>
        <w:t xml:space="preserve">πρεπε να είναι κατάκτηση όλων μας. Και αυτό το κάνουν μέσω μιας νομοτεχνικής διόρθωσης σε μια διάταξη υψηλού πολιτικού </w:t>
      </w:r>
      <w:proofErr w:type="spellStart"/>
      <w:r>
        <w:rPr>
          <w:rFonts w:eastAsia="Times New Roman" w:cs="Times New Roman"/>
          <w:szCs w:val="24"/>
        </w:rPr>
        <w:t>προσήμου</w:t>
      </w:r>
      <w:proofErr w:type="spellEnd"/>
      <w:r>
        <w:rPr>
          <w:rFonts w:eastAsia="Times New Roman" w:cs="Times New Roman"/>
          <w:szCs w:val="24"/>
        </w:rPr>
        <w:t xml:space="preserve"> και υψηλού πολιτικού συμβολισμ</w:t>
      </w:r>
      <w:r>
        <w:rPr>
          <w:rFonts w:eastAsia="Times New Roman" w:cs="Times New Roman"/>
          <w:szCs w:val="24"/>
        </w:rPr>
        <w:t xml:space="preserve">ού για εσάς. </w:t>
      </w:r>
    </w:p>
    <w:p w14:paraId="7E826CF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Καψόνι νούμερο τρία: Η τροπολογία 1060/66 που τροποποιεί πάλι αυτό που ψηφίστηκε πριν από δύο εβδομάδες σχετικά με τις συνταξιοδοτικές ρυθμίσεις του </w:t>
      </w:r>
      <w:r>
        <w:rPr>
          <w:rFonts w:eastAsia="Times New Roman" w:cs="Times New Roman"/>
          <w:szCs w:val="24"/>
        </w:rPr>
        <w:t>δ</w:t>
      </w:r>
      <w:r>
        <w:rPr>
          <w:rFonts w:eastAsia="Times New Roman" w:cs="Times New Roman"/>
          <w:szCs w:val="24"/>
        </w:rPr>
        <w:t>ημοσίου. Συγκεκριμένα, γίνεται μετάθεση κατά ένα έτος της έναρξης εφαρμογής των ρυθμίσεων γι</w:t>
      </w:r>
      <w:r>
        <w:rPr>
          <w:rFonts w:eastAsia="Times New Roman" w:cs="Times New Roman"/>
          <w:szCs w:val="24"/>
        </w:rPr>
        <w:t>α τις συντάξεις από την 1</w:t>
      </w:r>
      <w:r>
        <w:rPr>
          <w:rFonts w:eastAsia="Times New Roman" w:cs="Times New Roman"/>
          <w:szCs w:val="24"/>
        </w:rPr>
        <w:t xml:space="preserve"> – </w:t>
      </w:r>
      <w:r>
        <w:rPr>
          <w:rFonts w:eastAsia="Times New Roman" w:cs="Times New Roman"/>
          <w:szCs w:val="24"/>
        </w:rPr>
        <w:t>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2022 σε 1</w:t>
      </w:r>
      <w:r>
        <w:rPr>
          <w:rFonts w:eastAsia="Times New Roman" w:cs="Times New Roman"/>
          <w:szCs w:val="24"/>
        </w:rPr>
        <w:t xml:space="preserve"> – </w:t>
      </w:r>
      <w:r>
        <w:rPr>
          <w:rFonts w:eastAsia="Times New Roman" w:cs="Times New Roman"/>
          <w:szCs w:val="24"/>
        </w:rPr>
        <w:t>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2023, οπότε σε καθαρά οικονομικούς όρους υπάρχει μια εξοικονόμηση 250 εκατομμυρίων στον προϋπολογισμό του ΕΦΚΑ για το 2022. Αυτό, βέβαια, ισοδυναμεί με ισόποσο χαράτσι στις τσέπες των συνταξιούχων. </w:t>
      </w:r>
    </w:p>
    <w:p w14:paraId="7E826CF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ενδιαφ</w:t>
      </w:r>
      <w:r>
        <w:rPr>
          <w:rFonts w:eastAsia="Times New Roman" w:cs="Times New Roman"/>
          <w:szCs w:val="24"/>
        </w:rPr>
        <w:t>έρον εδώ το έχει η αιτιολογική έκθεση και πάλι, που ουσιαστικά μας λέει τι; Μας λέει ότι αυτό το χαράτσι των συντάξεων θα απελευθερώσει πόρους για άλλες ευαίσθητες ομάδες, για πιο ευπαθείς ομάδες. Γιατί πλέον έχει γίνει κατανοητό πως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υπάρχουν κα</w:t>
      </w:r>
      <w:r>
        <w:rPr>
          <w:rFonts w:eastAsia="Times New Roman" w:cs="Times New Roman"/>
          <w:szCs w:val="24"/>
        </w:rPr>
        <w:t>ι πιο ευπαθείς από τους συνταξιούχους ή ορθότερα, από πολλούς από τους συνταξιούχους, όπως και εμείς σας λέγαμε με αφορμή το χριστουγεννιάτικο εφάπαξ</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μποναμά.</w:t>
      </w:r>
    </w:p>
    <w:p w14:paraId="7E826CF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Σε σχέση με την τροπολογία 1061/67 που αφορά τη χρηματοδότηση των κομμάτων, ήταν ανάγκη να εκβι</w:t>
      </w:r>
      <w:r>
        <w:rPr>
          <w:rFonts w:eastAsia="Times New Roman" w:cs="Times New Roman"/>
          <w:szCs w:val="24"/>
        </w:rPr>
        <w:t xml:space="preserve">αστούμε από το «κουαρτέτο» για μια εξυγιαντική για τον δημόσιο βίο της χώρας διάταξη για τα τραπεζικά δάνεια των κομμάτων; Λίγους μήνες πριν το Ποτάμι, με ευκαιρία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για τα χρέη και τη χρηματοδότηση των κομμάτων, επέμενε στη συμπερίληψη στο πόρισμα αυτής της πρόβλεψης. Παράλληλα, επέμενε για άμεση ανάληψη νομοθετικής πρωτοβουλίας από πλευράς Κυβέρνησης για το κόψιμο του ομφάλιου λώρου μεταξύ κομμάτων και τραπεζ</w:t>
      </w:r>
      <w:r>
        <w:rPr>
          <w:rFonts w:eastAsia="Times New Roman" w:cs="Times New Roman"/>
          <w:szCs w:val="24"/>
        </w:rPr>
        <w:t xml:space="preserve">ών. Την τροπολογία αυτή, βεβαίως, εμείς την υπερψηφίζουμε. </w:t>
      </w:r>
    </w:p>
    <w:p w14:paraId="7E826CF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1062/68, που ρυθμίζει τα της καταβολής του τέλους χρήσης του ηλεκτρονικού συστήματος των πλειστηριασμών από τον υπερθεματιστή, προφανώς δεν ήταν ανάγκη να έρθει ως κατεπείγουσα </w:t>
      </w:r>
      <w:r>
        <w:rPr>
          <w:rFonts w:eastAsia="Times New Roman" w:cs="Times New Roman"/>
          <w:szCs w:val="24"/>
        </w:rPr>
        <w:t xml:space="preserve">τροπολογία, εάν δεν είχε αντιμετωπιστεί τόσο πρόχειρα η συγγραφή του άρθρου 59 του πολυνομοσχεδίου για τη μεσοπρόθεσμη </w:t>
      </w:r>
      <w:proofErr w:type="spellStart"/>
      <w:r>
        <w:rPr>
          <w:rFonts w:eastAsia="Times New Roman" w:cs="Times New Roman"/>
          <w:szCs w:val="24"/>
        </w:rPr>
        <w:t>επικαιροποίηση</w:t>
      </w:r>
      <w:proofErr w:type="spellEnd"/>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ρογράμματος.</w:t>
      </w:r>
    </w:p>
    <w:p w14:paraId="7E826CF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προέχει η έξοδος από το πεδίο της κινούμενης άμμου που έχουμε εγκλω</w:t>
      </w:r>
      <w:r>
        <w:rPr>
          <w:rFonts w:eastAsia="Times New Roman" w:cs="Times New Roman"/>
          <w:szCs w:val="24"/>
        </w:rPr>
        <w:t xml:space="preserve">βιστεί, προκειμένου να περάσουμε σε μια κανονικότητα, </w:t>
      </w:r>
      <w:r>
        <w:rPr>
          <w:rFonts w:eastAsia="Times New Roman" w:cs="Times New Roman"/>
          <w:szCs w:val="24"/>
        </w:rPr>
        <w:t xml:space="preserve">κατά την οποία </w:t>
      </w:r>
      <w:r>
        <w:rPr>
          <w:rFonts w:eastAsia="Times New Roman" w:cs="Times New Roman"/>
          <w:szCs w:val="24"/>
        </w:rPr>
        <w:t>η οικονομία θα αρχίσει να λειτουργεί και η Κυβέρνηση θα αρχίσει να παράγει κυβερνητικό έργο. Ευχόμαστε η Κυβέρνηση να το εννοεί πλέον, πως η πραγματική κόκκινη γραμμή είναι η παραμονή της</w:t>
      </w:r>
      <w:r>
        <w:rPr>
          <w:rFonts w:eastAsia="Times New Roman" w:cs="Times New Roman"/>
          <w:szCs w:val="24"/>
        </w:rPr>
        <w:t xml:space="preserve"> χώρας ως ισότιμου εταίρου στον στενό πυρήνα της Ευρωπαϊκής Ένωσης. </w:t>
      </w:r>
    </w:p>
    <w:p w14:paraId="7E826CF7"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αυτό, όχι για λόγους κυνισμού, αλλά ως απόρροια συνειδητοποίησης του εθνικού συμφέροντος, του πραγματικού και μοναδικού εθνικού μας συμφέροντος. </w:t>
      </w:r>
    </w:p>
    <w:p w14:paraId="7E826CF8" w14:textId="77777777" w:rsidR="001246DA" w:rsidRDefault="00D9261F">
      <w:pPr>
        <w:spacing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Ας βγούμε σοφότεροι όλοι από την περι</w:t>
      </w:r>
      <w:r>
        <w:rPr>
          <w:rFonts w:eastAsia="Times New Roman" w:cs="Times New Roman"/>
          <w:bCs/>
          <w:shd w:val="clear" w:color="auto" w:fill="FFFFFF"/>
        </w:rPr>
        <w:t xml:space="preserve">πέτεια αυτή, γιατί ο δρόμος </w:t>
      </w:r>
      <w:r>
        <w:rPr>
          <w:rFonts w:eastAsia="Times New Roman"/>
          <w:bCs/>
          <w:shd w:val="clear" w:color="auto" w:fill="FFFFFF"/>
        </w:rPr>
        <w:t xml:space="preserve">μπροστά μας είναι και μακρύς και δύσβατος και είναι βέβαια αμφίβολης κατάληξης και ας μας προβληματίσει η </w:t>
      </w:r>
      <w:proofErr w:type="spellStart"/>
      <w:r>
        <w:rPr>
          <w:rFonts w:eastAsia="Times New Roman"/>
          <w:bCs/>
          <w:shd w:val="clear" w:color="auto" w:fill="FFFFFF"/>
        </w:rPr>
        <w:t>απαξιωτική</w:t>
      </w:r>
      <w:proofErr w:type="spellEnd"/>
      <w:r>
        <w:rPr>
          <w:rFonts w:eastAsia="Times New Roman"/>
          <w:bCs/>
          <w:shd w:val="clear" w:color="auto" w:fill="FFFFFF"/>
        </w:rPr>
        <w:t xml:space="preserve"> για το πολιτικό σύστημα και κυρίως αδιέξοδη εικόνα της αντιμετάθεσης ρόλων μεταξύ Κυβέρνησης και Αντιπολίτευσης</w:t>
      </w:r>
      <w:r>
        <w:rPr>
          <w:rFonts w:eastAsia="Times New Roman"/>
          <w:bCs/>
          <w:shd w:val="clear" w:color="auto" w:fill="FFFFFF"/>
        </w:rPr>
        <w:t xml:space="preserve">, μεταξύ πραγματισμού και </w:t>
      </w:r>
      <w:proofErr w:type="spellStart"/>
      <w:r>
        <w:rPr>
          <w:rFonts w:eastAsia="Times New Roman"/>
          <w:bCs/>
          <w:shd w:val="clear" w:color="auto" w:fill="FFFFFF"/>
        </w:rPr>
        <w:t>λαϊκιστικής</w:t>
      </w:r>
      <w:proofErr w:type="spellEnd"/>
      <w:r>
        <w:rPr>
          <w:rFonts w:eastAsia="Times New Roman"/>
          <w:bCs/>
          <w:shd w:val="clear" w:color="auto" w:fill="FFFFFF"/>
        </w:rPr>
        <w:t xml:space="preserve"> υποκρισίας. Ας ανιχνεύσουμε την αναγκαία συλλογική αυτογνωσία, που αποτελεί το βασικό </w:t>
      </w:r>
      <w:proofErr w:type="spellStart"/>
      <w:r>
        <w:rPr>
          <w:rFonts w:eastAsia="Times New Roman"/>
          <w:bCs/>
          <w:shd w:val="clear" w:color="auto" w:fill="FFFFFF"/>
        </w:rPr>
        <w:t>προαπαιτούμενο</w:t>
      </w:r>
      <w:proofErr w:type="spellEnd"/>
      <w:r>
        <w:rPr>
          <w:rFonts w:eastAsia="Times New Roman"/>
          <w:bCs/>
          <w:shd w:val="clear" w:color="auto" w:fill="FFFFFF"/>
        </w:rPr>
        <w:t xml:space="preserve"> για την επιτέλους έξοδό μας από την κρίση και το φάσμα της χρεοκοπίας. </w:t>
      </w:r>
    </w:p>
    <w:p w14:paraId="7E826CF9"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Η ιερή οργή των τέως κυβερνητικών για τη μηδε</w:t>
      </w:r>
      <w:r>
        <w:rPr>
          <w:rFonts w:eastAsia="Times New Roman"/>
          <w:bCs/>
          <w:shd w:val="clear" w:color="auto" w:fill="FFFFFF"/>
        </w:rPr>
        <w:t>νιστική και καταστροφική αντιπολίτευση των νυν κυβερνώντων είναι δίκαιη αλλά πολιτικά αδιέξοδη. Ο ΣΥΡΙΖΑ μετά από τόσα στραπάτσα πρέπει να καταλάβει πλέον το λεπτό όριο μεταξύ κυνισμού και πραγματισμού και επιτέλους να απομακρυνθεί από την υποκριτική διγλω</w:t>
      </w:r>
      <w:r>
        <w:rPr>
          <w:rFonts w:eastAsia="Times New Roman"/>
          <w:bCs/>
          <w:shd w:val="clear" w:color="auto" w:fill="FFFFFF"/>
        </w:rPr>
        <w:t xml:space="preserve">σσία. </w:t>
      </w:r>
    </w:p>
    <w:p w14:paraId="7E826CFA"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Η διαιώνιση των μέχρι σήμερα συμπεριφορών, δηλαδή του κακού μας εαυτού, ως πολιτικού συστήματος συνολικά, έχει κουράσει, έχει απογοητεύσει και εν τέλει μας αποξενώνει από τους πολίτες. Παρατηρήστε πώς από τις φλεγόμενες πλατείες λίγα χρόνια πριν οδη</w:t>
      </w:r>
      <w:r>
        <w:rPr>
          <w:rFonts w:eastAsia="Times New Roman"/>
          <w:bCs/>
          <w:shd w:val="clear" w:color="auto" w:fill="FFFFFF"/>
        </w:rPr>
        <w:t xml:space="preserve">γούμαστε στον κυνισμό της απόλυτης ιδιώτευσης. Και αυτό, βεβαίως, δεν θα μας βοηθήσει ούτε ως πολιτικό σύστημα ούτε ως κοινωνία. </w:t>
      </w:r>
    </w:p>
    <w:p w14:paraId="7E826CFB"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Σας ευχαριστώ.</w:t>
      </w:r>
    </w:p>
    <w:p w14:paraId="7E826CFC" w14:textId="77777777" w:rsidR="001246DA" w:rsidRDefault="00D9261F">
      <w:pPr>
        <w:spacing w:line="600" w:lineRule="auto"/>
        <w:ind w:firstLine="709"/>
        <w:jc w:val="center"/>
        <w:rPr>
          <w:rFonts w:eastAsia="Times New Roman" w:cs="Times New Roman"/>
        </w:rPr>
      </w:pPr>
      <w:r>
        <w:rPr>
          <w:rFonts w:eastAsia="Times New Roman" w:cs="Times New Roman"/>
        </w:rPr>
        <w:lastRenderedPageBreak/>
        <w:t xml:space="preserve">(Χειροκροτήματα από την πτέρυγα του Ποταμιού) </w:t>
      </w:r>
    </w:p>
    <w:p w14:paraId="7E826CFD" w14:textId="77777777" w:rsidR="001246DA" w:rsidRDefault="00D9261F">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Ευχαριστούμε, κύριε </w:t>
      </w:r>
      <w:proofErr w:type="spellStart"/>
      <w:r>
        <w:rPr>
          <w:rFonts w:eastAsia="Times New Roman" w:cs="Times New Roman"/>
        </w:rPr>
        <w:t>Δανέλλη</w:t>
      </w:r>
      <w:proofErr w:type="spellEnd"/>
      <w:r>
        <w:rPr>
          <w:rFonts w:eastAsia="Times New Roman" w:cs="Times New Roman"/>
        </w:rPr>
        <w:t xml:space="preserve"> και για τον χρόνο. </w:t>
      </w:r>
    </w:p>
    <w:p w14:paraId="7E826CFE" w14:textId="77777777" w:rsidR="001246DA" w:rsidRDefault="00D9261F">
      <w:pPr>
        <w:spacing w:line="600" w:lineRule="auto"/>
        <w:ind w:firstLine="720"/>
        <w:jc w:val="both"/>
        <w:rPr>
          <w:rFonts w:eastAsia="Times New Roman" w:cs="Times New Roman"/>
        </w:rPr>
      </w:pPr>
      <w:r>
        <w:rPr>
          <w:rFonts w:eastAsia="Times New Roman" w:cs="Times New Roman"/>
        </w:rPr>
        <w:t xml:space="preserve">Τώρα θα δώσω τον λόγο -όπως μου το </w:t>
      </w:r>
      <w:r>
        <w:rPr>
          <w:rFonts w:eastAsia="Times New Roman"/>
          <w:bCs/>
        </w:rPr>
        <w:t>έχει</w:t>
      </w:r>
      <w:r>
        <w:rPr>
          <w:rFonts w:eastAsia="Times New Roman" w:cs="Times New Roman"/>
        </w:rPr>
        <w:t xml:space="preserve"> ζητήσει</w:t>
      </w:r>
      <w:r>
        <w:rPr>
          <w:rFonts w:eastAsia="Times New Roman"/>
        </w:rPr>
        <w:t>–</w:t>
      </w:r>
      <w:r>
        <w:rPr>
          <w:rFonts w:eastAsia="Times New Roman" w:cs="Times New Roman"/>
        </w:rPr>
        <w:t xml:space="preserve"> στον κύριο Υπουργό, τον κ. Αποστόλου. Ελάτε, κύριε Αποστόλου. Πόσο χρόνο θέλετε να μιλήσετε; Κανονικά έχετε δεκαοκτώ λεπτά, αλλά θα μπορούσαμε να συντομεύσουμε; </w:t>
      </w:r>
    </w:p>
    <w:p w14:paraId="7E826CFF" w14:textId="77777777" w:rsidR="001246DA" w:rsidRDefault="00D9261F">
      <w:pPr>
        <w:spacing w:line="600" w:lineRule="auto"/>
        <w:ind w:firstLine="720"/>
        <w:jc w:val="both"/>
        <w:rPr>
          <w:rFonts w:eastAsia="Times New Roman" w:cs="Times New Roman"/>
        </w:rPr>
      </w:pPr>
      <w:r>
        <w:rPr>
          <w:rFonts w:eastAsia="Times New Roman" w:cs="Times New Roman"/>
          <w:b/>
        </w:rPr>
        <w:t>ΕΥΑΓΓΕΛΟΣ ΑΠΟΣΤΟΛ</w:t>
      </w:r>
      <w:r>
        <w:rPr>
          <w:rFonts w:eastAsia="Times New Roman" w:cs="Times New Roman"/>
          <w:b/>
        </w:rPr>
        <w:t>ΟΥ (Υπουργός Αγροτικής Ανάπτυξης και Τροφίμων):</w:t>
      </w:r>
      <w:r>
        <w:rPr>
          <w:rFonts w:eastAsia="Times New Roman" w:cs="Times New Roman"/>
        </w:rPr>
        <w:t xml:space="preserve"> Πιστεύω ότι δεν θα τον εξαντλήσω. </w:t>
      </w:r>
    </w:p>
    <w:p w14:paraId="7E826D00" w14:textId="77777777" w:rsidR="001246DA" w:rsidRDefault="00D9261F">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rPr>
        <w:t xml:space="preserve"> Δέκα λεπτά σας βάζω.</w:t>
      </w:r>
    </w:p>
    <w:p w14:paraId="7E826D01" w14:textId="77777777" w:rsidR="001246DA" w:rsidRDefault="00D9261F">
      <w:pPr>
        <w:spacing w:line="600" w:lineRule="auto"/>
        <w:ind w:firstLine="720"/>
        <w:jc w:val="both"/>
        <w:rPr>
          <w:rFonts w:eastAsia="Times New Roman" w:cs="Times New Roman"/>
        </w:rPr>
      </w:pPr>
      <w:r>
        <w:rPr>
          <w:rFonts w:eastAsia="Times New Roman" w:cs="Times New Roman"/>
          <w:b/>
        </w:rPr>
        <w:t>ΕΥΑΓΓΕΛΟΣ ΑΠΟΣΤΟΛΟΥ (Υπουργός Αγροτικής Ανάπτυξης και Τροφίμων):</w:t>
      </w:r>
      <w:r>
        <w:rPr>
          <w:rFonts w:eastAsia="Times New Roman" w:cs="Times New Roman"/>
        </w:rPr>
        <w:t xml:space="preserve"> Κατ’ αρχάς θα ήθελα να καταθέσω μια νομοτεχ</w:t>
      </w:r>
      <w:r>
        <w:rPr>
          <w:rFonts w:eastAsia="Times New Roman" w:cs="Times New Roman"/>
        </w:rPr>
        <w:t xml:space="preserve">νική βελτίωση. </w:t>
      </w:r>
      <w:r>
        <w:rPr>
          <w:rFonts w:eastAsia="Times New Roman"/>
          <w:bCs/>
        </w:rPr>
        <w:t>Είναι</w:t>
      </w:r>
      <w:r>
        <w:rPr>
          <w:rFonts w:eastAsia="Times New Roman" w:cs="Times New Roman"/>
        </w:rPr>
        <w:t xml:space="preserve"> η προσθήκη μιας λέξης. </w:t>
      </w:r>
    </w:p>
    <w:p w14:paraId="7E826D02" w14:textId="77777777" w:rsidR="001246DA" w:rsidRDefault="00D9261F">
      <w:pPr>
        <w:spacing w:line="600" w:lineRule="auto"/>
        <w:ind w:firstLine="720"/>
        <w:jc w:val="both"/>
        <w:rPr>
          <w:rFonts w:eastAsia="Times New Roman" w:cs="Times New Roman"/>
        </w:rPr>
      </w:pPr>
      <w:r>
        <w:rPr>
          <w:rFonts w:eastAsia="Times New Roman" w:cs="Times New Roman"/>
        </w:rPr>
        <w:t xml:space="preserve">(Στο σημείο αυτό ο Υπουργός κ. Ευάγγελος Αποστόλου καταθέτει για τα Πρακτικά την προαναφερθείσα νομοτεχνική βελτίωση, η οποία </w:t>
      </w:r>
      <w:r>
        <w:rPr>
          <w:rFonts w:eastAsia="Times New Roman"/>
          <w:bCs/>
        </w:rPr>
        <w:t>έχει</w:t>
      </w:r>
      <w:r>
        <w:rPr>
          <w:rFonts w:eastAsia="Times New Roman" w:cs="Times New Roman"/>
        </w:rPr>
        <w:t xml:space="preserve"> ως εξής:</w:t>
      </w:r>
    </w:p>
    <w:p w14:paraId="7E826D03" w14:textId="77777777" w:rsidR="001246DA" w:rsidRDefault="00D9261F">
      <w:pPr>
        <w:ind w:firstLine="709"/>
        <w:jc w:val="center"/>
        <w:rPr>
          <w:rFonts w:eastAsia="Times New Roman" w:cs="Times New Roman"/>
        </w:rPr>
      </w:pPr>
      <w:r>
        <w:rPr>
          <w:rFonts w:eastAsia="Times New Roman" w:cs="Times New Roman"/>
        </w:rPr>
        <w:t>(Αλλαγή σελίδας)</w:t>
      </w:r>
    </w:p>
    <w:p w14:paraId="7E826D04" w14:textId="77777777" w:rsidR="001246DA" w:rsidRDefault="00D9261F">
      <w:pPr>
        <w:ind w:firstLine="709"/>
        <w:jc w:val="center"/>
        <w:rPr>
          <w:rFonts w:eastAsia="Times New Roman" w:cs="Times New Roman"/>
        </w:rPr>
      </w:pPr>
      <w:r>
        <w:rPr>
          <w:rFonts w:eastAsia="Times New Roman" w:cs="Times New Roman"/>
        </w:rPr>
        <w:t>(Να μπει η σελίδα 209)</w:t>
      </w:r>
    </w:p>
    <w:p w14:paraId="7E826D05" w14:textId="77777777" w:rsidR="001246DA" w:rsidRDefault="00D9261F">
      <w:pPr>
        <w:ind w:firstLine="709"/>
        <w:jc w:val="center"/>
        <w:rPr>
          <w:rFonts w:eastAsia="Times New Roman" w:cs="Times New Roman"/>
        </w:rPr>
      </w:pPr>
      <w:r>
        <w:rPr>
          <w:rFonts w:eastAsia="Times New Roman" w:cs="Times New Roman"/>
        </w:rPr>
        <w:lastRenderedPageBreak/>
        <w:t>(Αλλαγή σελίδας)</w:t>
      </w:r>
    </w:p>
    <w:p w14:paraId="7E826D06" w14:textId="77777777" w:rsidR="001246DA" w:rsidRDefault="00D9261F">
      <w:pPr>
        <w:spacing w:line="600" w:lineRule="auto"/>
        <w:ind w:firstLine="720"/>
        <w:jc w:val="both"/>
        <w:rPr>
          <w:rFonts w:eastAsia="Times New Roman" w:cs="Times New Roman"/>
        </w:rPr>
      </w:pPr>
      <w:r>
        <w:rPr>
          <w:rFonts w:eastAsia="Times New Roman" w:cs="Times New Roman"/>
          <w:b/>
        </w:rPr>
        <w:t xml:space="preserve">ΕΥΑΓΓΕΛΟΣ ΑΠΟΣΤΟΛΟΥ (Υπουργός Αγροτικής Ανάπτυξης και Τροφίμων): </w:t>
      </w:r>
      <w:r>
        <w:rPr>
          <w:rFonts w:eastAsia="Times New Roman" w:cs="Times New Roman"/>
        </w:rPr>
        <w:t xml:space="preserve">Αγαπητοί συνάδελφοι, η σημερινή </w:t>
      </w:r>
      <w:r>
        <w:rPr>
          <w:rFonts w:eastAsia="Times New Roman"/>
        </w:rPr>
        <w:t>συνεδρίαση</w:t>
      </w:r>
      <w:r>
        <w:rPr>
          <w:rFonts w:eastAsia="Times New Roman" w:cs="Times New Roman"/>
        </w:rPr>
        <w:t xml:space="preserve"> ανήκει στην αλιεία και επιτρέψτε μου να σταθώ </w:t>
      </w:r>
      <w:r>
        <w:rPr>
          <w:rFonts w:eastAsia="Times New Roman" w:cs="Times New Roman"/>
          <w:bCs/>
          <w:shd w:val="clear" w:color="auto" w:fill="FFFFFF"/>
        </w:rPr>
        <w:t>ιδιαίτερα σε αυτή</w:t>
      </w:r>
      <w:r>
        <w:rPr>
          <w:rFonts w:eastAsia="Times New Roman" w:cs="Times New Roman"/>
        </w:rPr>
        <w:t xml:space="preserve">. </w:t>
      </w:r>
    </w:p>
    <w:p w14:paraId="7E826D07" w14:textId="77777777" w:rsidR="001246DA" w:rsidRDefault="00D9261F">
      <w:pPr>
        <w:spacing w:line="600" w:lineRule="auto"/>
        <w:ind w:firstLine="720"/>
        <w:jc w:val="both"/>
        <w:rPr>
          <w:rFonts w:eastAsia="Times New Roman" w:cs="Times New Roman"/>
        </w:rPr>
      </w:pPr>
      <w:r>
        <w:rPr>
          <w:rFonts w:eastAsia="Times New Roman" w:cs="Times New Roman"/>
        </w:rPr>
        <w:t xml:space="preserve">Εμείς, το Υπουργείο Αγροτικής Ανάπτυξης και Τροφίμων, ξεκινάμε σήμερα μια σειρά </w:t>
      </w:r>
      <w:r>
        <w:rPr>
          <w:rFonts w:eastAsia="Times New Roman"/>
          <w:bCs/>
          <w:shd w:val="clear" w:color="auto" w:fill="FFFFFF"/>
        </w:rPr>
        <w:t>ρυ</w:t>
      </w:r>
      <w:r>
        <w:rPr>
          <w:rFonts w:eastAsia="Times New Roman"/>
          <w:bCs/>
          <w:shd w:val="clear" w:color="auto" w:fill="FFFFFF"/>
        </w:rPr>
        <w:t xml:space="preserve">θμίσεων </w:t>
      </w:r>
      <w:r>
        <w:rPr>
          <w:rFonts w:eastAsia="Times New Roman" w:cs="Times New Roman"/>
        </w:rPr>
        <w:t xml:space="preserve">για την αλιεία, έναν τομέα νευραλγικό για την πατρίδα μας, που δυστυχώς τα τελευταία χρόνια βίωσε την πλήρη εγκατάλειψη, περιφερόμενος από Υπουργείο σε Υπουργείο. </w:t>
      </w:r>
    </w:p>
    <w:p w14:paraId="7E826D08" w14:textId="77777777" w:rsidR="001246DA" w:rsidRDefault="00D9261F">
      <w:pPr>
        <w:spacing w:line="600" w:lineRule="auto"/>
        <w:ind w:firstLine="720"/>
        <w:jc w:val="both"/>
        <w:rPr>
          <w:rFonts w:eastAsia="Times New Roman" w:cs="Times New Roman"/>
        </w:rPr>
      </w:pPr>
      <w:r>
        <w:rPr>
          <w:rFonts w:eastAsia="Times New Roman" w:cs="Times New Roman"/>
        </w:rPr>
        <w:t xml:space="preserve">Πρόκειται για έναν τομέα που μπορεί να μη συνεισφέρει σε μεγάλο ποσοστό στο ΑΕΠ της </w:t>
      </w:r>
      <w:r>
        <w:rPr>
          <w:rFonts w:eastAsia="Times New Roman" w:cs="Times New Roman"/>
        </w:rPr>
        <w:t>χώρας, αποτελεί</w:t>
      </w:r>
      <w:r>
        <w:rPr>
          <w:rFonts w:eastAsia="Times New Roman" w:cs="Times New Roman"/>
        </w:rPr>
        <w:t>,</w:t>
      </w:r>
      <w:r>
        <w:rPr>
          <w:rFonts w:eastAsia="Times New Roman" w:cs="Times New Roman"/>
        </w:rPr>
        <w:t xml:space="preserve"> </w:t>
      </w:r>
      <w:r>
        <w:rPr>
          <w:rFonts w:eastAsia="Times New Roman" w:cs="Times New Roman"/>
          <w:bCs/>
          <w:shd w:val="clear" w:color="auto" w:fill="FFFFFF"/>
        </w:rPr>
        <w:t>όμως,</w:t>
      </w:r>
      <w:r>
        <w:rPr>
          <w:rFonts w:eastAsia="Times New Roman" w:cs="Times New Roman"/>
        </w:rPr>
        <w:t xml:space="preserve"> πυλώνα ανάπτυξης και συνδετικό κρίκο για τις παράκτιες και νησιωτικές περιοχές της χώρας μας. </w:t>
      </w:r>
    </w:p>
    <w:p w14:paraId="7E826D09" w14:textId="77777777" w:rsidR="001246DA" w:rsidRDefault="00D9261F">
      <w:pPr>
        <w:spacing w:line="600" w:lineRule="auto"/>
        <w:ind w:firstLine="720"/>
        <w:jc w:val="both"/>
        <w:rPr>
          <w:rFonts w:eastAsia="Times New Roman" w:cs="Times New Roman"/>
        </w:rPr>
      </w:pPr>
      <w:r>
        <w:rPr>
          <w:rFonts w:eastAsia="Times New Roman" w:cs="Times New Roman"/>
        </w:rPr>
        <w:t xml:space="preserve">Η αναθεώρηση της </w:t>
      </w:r>
      <w:r>
        <w:rPr>
          <w:rFonts w:eastAsia="Times New Roman" w:cs="Times New Roman"/>
        </w:rPr>
        <w:t>σ</w:t>
      </w:r>
      <w:r>
        <w:rPr>
          <w:rFonts w:eastAsia="Times New Roman" w:cs="Times New Roman"/>
        </w:rPr>
        <w:t>υμφωνίας που συζητάμε δεν αποτελεί μια απλή τυπική επικύρωση. Αφορά στον καθορισμό βασικών στοιχείων, που θα βοηθήσουν τ</w:t>
      </w:r>
      <w:r>
        <w:rPr>
          <w:rFonts w:eastAsia="Times New Roman" w:cs="Times New Roman"/>
        </w:rPr>
        <w:t xml:space="preserve">ην Γενική Επιτροπή Αλιείας της Μεσογείου να προσδιορίσει τις αναγκαίες </w:t>
      </w:r>
      <w:r>
        <w:rPr>
          <w:rFonts w:eastAsia="Times New Roman"/>
          <w:bCs/>
          <w:shd w:val="clear" w:color="auto" w:fill="FFFFFF"/>
        </w:rPr>
        <w:t xml:space="preserve">τροποποιήσεις </w:t>
      </w:r>
      <w:r>
        <w:rPr>
          <w:rFonts w:eastAsia="Times New Roman" w:cs="Times New Roman"/>
        </w:rPr>
        <w:t>του εσωτερικού κανονισμού λειτουργίας της και του κανονισμού χρηματοδότησής της, προκειμένου να αντιμετωπίσει τα διαρθρωτικά και λειτουργικά προβλήματα, ώστε να καταστεί π</w:t>
      </w:r>
      <w:r>
        <w:rPr>
          <w:rFonts w:eastAsia="Times New Roman" w:cs="Times New Roman"/>
        </w:rPr>
        <w:t xml:space="preserve">ερισσότερο αποτελεσματική. </w:t>
      </w:r>
    </w:p>
    <w:p w14:paraId="7E826D0A"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rPr>
        <w:lastRenderedPageBreak/>
        <w:t xml:space="preserve">Οι </w:t>
      </w:r>
      <w:r>
        <w:rPr>
          <w:rFonts w:eastAsia="Times New Roman"/>
          <w:bCs/>
          <w:shd w:val="clear" w:color="auto" w:fill="FFFFFF"/>
        </w:rPr>
        <w:t xml:space="preserve">τροποποιήσεις </w:t>
      </w:r>
      <w:r>
        <w:rPr>
          <w:rFonts w:eastAsia="Times New Roman" w:cs="Times New Roman"/>
        </w:rPr>
        <w:t xml:space="preserve">αφορούν στις υφιστάμενες υποχρεώσεις των συμβαλλόμενων μερών της Γενικής Επιτροπής Αλιείας της Μεσογείου και δεν δημιουργούν νέες υποχρεώσεις. Μπορούν, </w:t>
      </w:r>
      <w:r>
        <w:rPr>
          <w:rFonts w:eastAsia="Times New Roman" w:cs="Times New Roman"/>
          <w:bCs/>
          <w:shd w:val="clear" w:color="auto" w:fill="FFFFFF"/>
        </w:rPr>
        <w:t>όμως,</w:t>
      </w:r>
      <w:r>
        <w:rPr>
          <w:rFonts w:eastAsia="Times New Roman" w:cs="Times New Roman"/>
        </w:rPr>
        <w:t xml:space="preserve"> να ομαδοποιηθούν στις ακόλουθες τέσσερις κατηγορίες: Πρώτον, στόχος, γενικές αρχές και </w:t>
      </w:r>
      <w:r>
        <w:rPr>
          <w:rFonts w:eastAsia="Times New Roman" w:cs="Times New Roman"/>
          <w:bCs/>
          <w:shd w:val="clear" w:color="auto" w:fill="FFFFFF"/>
        </w:rPr>
        <w:t xml:space="preserve">λειτουργίες της </w:t>
      </w:r>
      <w:r>
        <w:rPr>
          <w:rFonts w:eastAsia="Times New Roman" w:cs="Times New Roman"/>
          <w:bCs/>
          <w:shd w:val="clear" w:color="auto" w:fill="FFFFFF"/>
        </w:rPr>
        <w:t>ε</w:t>
      </w:r>
      <w:r>
        <w:rPr>
          <w:rFonts w:eastAsia="Times New Roman" w:cs="Times New Roman"/>
          <w:bCs/>
          <w:shd w:val="clear" w:color="auto" w:fill="FFFFFF"/>
        </w:rPr>
        <w:t xml:space="preserve">πιτροπής. Δεύτερον, οργάνωση και δομή της </w:t>
      </w:r>
      <w:r>
        <w:rPr>
          <w:rFonts w:eastAsia="Times New Roman" w:cs="Times New Roman"/>
          <w:bCs/>
          <w:shd w:val="clear" w:color="auto" w:fill="FFFFFF"/>
        </w:rPr>
        <w:t>ε</w:t>
      </w:r>
      <w:r>
        <w:rPr>
          <w:rFonts w:eastAsia="Times New Roman" w:cs="Times New Roman"/>
          <w:bCs/>
          <w:shd w:val="clear" w:color="auto" w:fill="FFFFFF"/>
        </w:rPr>
        <w:t>πιτροπής. Τρίτον, ο ρόλος των συμβαλλόμενων και μη συμβαλλόμενων μερών, των παρατηρητών και των οργανώσεων γ</w:t>
      </w:r>
      <w:r>
        <w:rPr>
          <w:rFonts w:eastAsia="Times New Roman" w:cs="Times New Roman"/>
          <w:bCs/>
          <w:shd w:val="clear" w:color="auto" w:fill="FFFFFF"/>
        </w:rPr>
        <w:t xml:space="preserve">ενικότερα. Και </w:t>
      </w:r>
      <w:r>
        <w:rPr>
          <w:rFonts w:eastAsia="Times New Roman"/>
          <w:bCs/>
          <w:shd w:val="clear" w:color="auto" w:fill="FFFFFF"/>
        </w:rPr>
        <w:t>βεβαίως, τέταρτον,</w:t>
      </w:r>
      <w:r>
        <w:rPr>
          <w:rFonts w:eastAsia="Times New Roman" w:cs="Times New Roman"/>
          <w:bCs/>
          <w:shd w:val="clear" w:color="auto" w:fill="FFFFFF"/>
        </w:rPr>
        <w:t xml:space="preserve"> η επίλυση των διαφορών. </w:t>
      </w:r>
    </w:p>
    <w:p w14:paraId="7E826D0B"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αναθεωρημένη </w:t>
      </w:r>
      <w:r>
        <w:rPr>
          <w:rFonts w:eastAsia="Times New Roman" w:cs="Times New Roman"/>
          <w:bCs/>
          <w:shd w:val="clear" w:color="auto" w:fill="FFFFFF"/>
        </w:rPr>
        <w:t>σ</w:t>
      </w:r>
      <w:r>
        <w:rPr>
          <w:rFonts w:eastAsia="Times New Roman" w:cs="Times New Roman"/>
          <w:bCs/>
          <w:shd w:val="clear" w:color="auto" w:fill="FFFFFF"/>
        </w:rPr>
        <w:t xml:space="preserve">υμφωνία </w:t>
      </w:r>
      <w:r>
        <w:rPr>
          <w:rFonts w:eastAsia="Times New Roman"/>
          <w:bCs/>
          <w:shd w:val="clear" w:color="auto" w:fill="FFFFFF"/>
        </w:rPr>
        <w:t>είναι</w:t>
      </w:r>
      <w:r>
        <w:rPr>
          <w:rFonts w:eastAsia="Times New Roman" w:cs="Times New Roman"/>
          <w:bCs/>
          <w:shd w:val="clear" w:color="auto" w:fill="FFFFFF"/>
        </w:rPr>
        <w:t xml:space="preserve"> σύμφωνη με τη Σύμβαση των Ηνωμένων Εθνών για το Δίκαιο της Θάλασσας και με τις διατάξεις αυτής σχετικά με τη διατήρηση και διαχείριση των άκρως μεταναστευτικών ειδών ι</w:t>
      </w:r>
      <w:r>
        <w:rPr>
          <w:rFonts w:eastAsia="Times New Roman" w:cs="Times New Roman"/>
          <w:bCs/>
          <w:shd w:val="clear" w:color="auto" w:fill="FFFFFF"/>
        </w:rPr>
        <w:t xml:space="preserve">χθύων, των αποθεμάτων, καθώς επίσης και με τον Κώδικα Αλιείας του </w:t>
      </w:r>
      <w:r>
        <w:rPr>
          <w:rFonts w:eastAsia="Times New Roman" w:cs="Times New Roman"/>
          <w:bCs/>
          <w:shd w:val="clear" w:color="auto" w:fill="FFFFFF"/>
          <w:lang w:val="en-US"/>
        </w:rPr>
        <w:t>FAO</w:t>
      </w:r>
      <w:r>
        <w:rPr>
          <w:rFonts w:eastAsia="Times New Roman" w:cs="Times New Roman"/>
          <w:bCs/>
          <w:shd w:val="clear" w:color="auto" w:fill="FFFFFF"/>
        </w:rPr>
        <w:t xml:space="preserve"> και με τις αρχές της Κοινής Αλιευτικής Πολιτικής. </w:t>
      </w:r>
    </w:p>
    <w:p w14:paraId="7E826D0C" w14:textId="77777777" w:rsidR="001246DA" w:rsidRDefault="00D9261F">
      <w:pPr>
        <w:spacing w:line="600" w:lineRule="auto"/>
        <w:ind w:firstLine="720"/>
        <w:jc w:val="both"/>
        <w:rPr>
          <w:rFonts w:eastAsia="Times New Roman" w:cs="Times New Roman"/>
        </w:rPr>
      </w:pPr>
      <w:r>
        <w:rPr>
          <w:rFonts w:eastAsia="Times New Roman" w:cs="Times New Roman"/>
          <w:bCs/>
          <w:shd w:val="clear" w:color="auto" w:fill="FFFFFF"/>
        </w:rPr>
        <w:t xml:space="preserve">Ως εκ τούτου, η κύρωσή της, εκτός του ότι επιβάλλεται, καθόσον η χώρα μας </w:t>
      </w:r>
      <w:r>
        <w:rPr>
          <w:rFonts w:eastAsia="Times New Roman"/>
          <w:bCs/>
          <w:shd w:val="clear" w:color="auto" w:fill="FFFFFF"/>
        </w:rPr>
        <w:t>είναι</w:t>
      </w:r>
      <w:r>
        <w:rPr>
          <w:rFonts w:eastAsia="Times New Roman" w:cs="Times New Roman"/>
          <w:bCs/>
          <w:shd w:val="clear" w:color="auto" w:fill="FFFFFF"/>
        </w:rPr>
        <w:t xml:space="preserve"> ιδρυτικό μέρος της </w:t>
      </w:r>
      <w:r>
        <w:rPr>
          <w:rFonts w:eastAsia="Times New Roman" w:cs="Times New Roman"/>
          <w:bCs/>
          <w:shd w:val="clear" w:color="auto" w:fill="FFFFFF"/>
        </w:rPr>
        <w:t>σ</w:t>
      </w:r>
      <w:r>
        <w:rPr>
          <w:rFonts w:eastAsia="Times New Roman" w:cs="Times New Roman"/>
          <w:bCs/>
          <w:shd w:val="clear" w:color="auto" w:fill="FFFFFF"/>
        </w:rPr>
        <w:t xml:space="preserve">υμφωνίας για τη Μεσόγειο, </w:t>
      </w:r>
      <w:r>
        <w:rPr>
          <w:rFonts w:eastAsia="Times New Roman"/>
          <w:bCs/>
          <w:shd w:val="clear" w:color="auto" w:fill="FFFFFF"/>
        </w:rPr>
        <w:t>είναι</w:t>
      </w:r>
      <w:r>
        <w:rPr>
          <w:rFonts w:eastAsia="Times New Roman" w:cs="Times New Roman"/>
          <w:bCs/>
          <w:shd w:val="clear" w:color="auto" w:fill="FFFFFF"/>
        </w:rPr>
        <w:t xml:space="preserve"> και προς όφελός της.</w:t>
      </w:r>
    </w:p>
    <w:p w14:paraId="7E826D0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Επιπλέον, η χώρα μας δεσμεύεται για την κύρωση και ως κράτος-μέλος της Ευρωπαϊκής Ένωσης.</w:t>
      </w:r>
    </w:p>
    <w:p w14:paraId="7E826D0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ύ</w:t>
      </w:r>
      <w:r>
        <w:rPr>
          <w:rFonts w:eastAsia="Times New Roman" w:cs="Times New Roman"/>
          <w:szCs w:val="24"/>
        </w:rPr>
        <w:t>ο λόγια, όμως, θα πω -γιατί είχα δεσμευθεί- στην Ολομέλεια για την επόμενη ημέρα της αλιείας. Παρά τα προβλήματα που κληρονομήσαμε από την οικ</w:t>
      </w:r>
      <w:r>
        <w:rPr>
          <w:rFonts w:eastAsia="Times New Roman" w:cs="Times New Roman"/>
          <w:szCs w:val="24"/>
        </w:rPr>
        <w:t xml:space="preserve">ονομική κρίση, παρά τα προβλήματα στη δημόσια διοίκηση με την </w:t>
      </w:r>
      <w:proofErr w:type="spellStart"/>
      <w:r>
        <w:rPr>
          <w:rFonts w:eastAsia="Times New Roman" w:cs="Times New Roman"/>
          <w:szCs w:val="24"/>
        </w:rPr>
        <w:t>υποστελέχωση</w:t>
      </w:r>
      <w:proofErr w:type="spellEnd"/>
      <w:r>
        <w:rPr>
          <w:rFonts w:eastAsia="Times New Roman" w:cs="Times New Roman"/>
          <w:szCs w:val="24"/>
        </w:rPr>
        <w:t xml:space="preserve"> των υπηρεσιών, κάνουμε ό,τι είναι ανθρωπίνως δυνατόν για να φέρουμε τον κλάδο σε μια βιώσιμη, αειφόρο κατάσταση. </w:t>
      </w:r>
    </w:p>
    <w:p w14:paraId="7E826D0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Οι προκλήσεις που έχουμε μπροστά μας είναι πολυσύνθετες, αλλά με τη</w:t>
      </w:r>
      <w:r>
        <w:rPr>
          <w:rFonts w:eastAsia="Times New Roman" w:cs="Times New Roman"/>
          <w:szCs w:val="24"/>
        </w:rPr>
        <w:t xml:space="preserve"> συνέργεια όλων μας και την πεποίθηση ότι αποτελεί κοινό μας στόχο η δημιουργία μιας βιώσιμης και αειφόρου αλιείας -επιμένουμε σ</w:t>
      </w:r>
      <w:r>
        <w:rPr>
          <w:rFonts w:eastAsia="Times New Roman" w:cs="Times New Roman"/>
          <w:szCs w:val="24"/>
        </w:rPr>
        <w:t>ε</w:t>
      </w:r>
      <w:r>
        <w:rPr>
          <w:rFonts w:eastAsia="Times New Roman" w:cs="Times New Roman"/>
          <w:szCs w:val="24"/>
        </w:rPr>
        <w:t xml:space="preserve"> αυτό- θα τα καταφέρουμε. Η αρχή θα γίνει με το μεθεπόμενο νομοσχέδιο που θα φέρουμε για ψήφιση στη Βουλή για τον συνδικαλιστικ</w:t>
      </w:r>
      <w:r>
        <w:rPr>
          <w:rFonts w:eastAsia="Times New Roman" w:cs="Times New Roman"/>
          <w:szCs w:val="24"/>
        </w:rPr>
        <w:t xml:space="preserve">ό νόμο των παραγωγών μας. </w:t>
      </w:r>
    </w:p>
    <w:p w14:paraId="7E826D1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Είναι καίριας σημασίας η οργάνωση των παραγωγών και δη των αλιέων, ώστε να μπορέσουμε να </w:t>
      </w:r>
      <w:proofErr w:type="spellStart"/>
      <w:r>
        <w:rPr>
          <w:rFonts w:eastAsia="Times New Roman" w:cs="Times New Roman"/>
          <w:szCs w:val="24"/>
        </w:rPr>
        <w:t>συνδιαμορφώσουμε</w:t>
      </w:r>
      <w:proofErr w:type="spellEnd"/>
      <w:r>
        <w:rPr>
          <w:rFonts w:eastAsia="Times New Roman" w:cs="Times New Roman"/>
          <w:szCs w:val="24"/>
        </w:rPr>
        <w:t xml:space="preserve"> τις απαραίτητες παρεμβάσεις που αποτελούν αδήριτη ανάγκη για τον κλάδο. Η οργάνωση των παραγωγών, σε συνδυασμό με την επιστ</w:t>
      </w:r>
      <w:r>
        <w:rPr>
          <w:rFonts w:eastAsia="Times New Roman" w:cs="Times New Roman"/>
          <w:szCs w:val="24"/>
        </w:rPr>
        <w:t xml:space="preserve">ημονική συμβουλή, θα αποτελέσουν τη βάση με την οποία θα κτίσουμε την </w:t>
      </w:r>
      <w:proofErr w:type="spellStart"/>
      <w:r>
        <w:rPr>
          <w:rFonts w:eastAsia="Times New Roman" w:cs="Times New Roman"/>
          <w:szCs w:val="24"/>
        </w:rPr>
        <w:t>αειφορία</w:t>
      </w:r>
      <w:proofErr w:type="spellEnd"/>
      <w:r>
        <w:rPr>
          <w:rFonts w:eastAsia="Times New Roman" w:cs="Times New Roman"/>
          <w:szCs w:val="24"/>
        </w:rPr>
        <w:t xml:space="preserve"> της αλιείας. Μιλάμε για συνδικαλιστική οργάνωση από το πρωτοβάθμιο σωματείο μέχρι την κεντρική εκπροσώπηση. </w:t>
      </w:r>
    </w:p>
    <w:p w14:paraId="7E826D1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Παράλληλα επεξεργαζόμαστε σχέδιο προεδρικού διατάγματος για την επαγ</w:t>
      </w:r>
      <w:r>
        <w:rPr>
          <w:rFonts w:eastAsia="Times New Roman" w:cs="Times New Roman"/>
          <w:szCs w:val="24"/>
        </w:rPr>
        <w:t xml:space="preserve">γελματικότητα των αλιέων, κάτι που αποτελεί και αίτημα των ψαράδων μας, ώστε να ξεκαθαρίσει ο κλάδος και να τεθούν οι βάσεις για τη δημιουργία </w:t>
      </w:r>
      <w:r>
        <w:rPr>
          <w:rFonts w:eastAsia="Times New Roman" w:cs="Times New Roman"/>
          <w:szCs w:val="24"/>
        </w:rPr>
        <w:lastRenderedPageBreak/>
        <w:t>μιας οργανωμένης, ας μου επιτραπεί ο όρος, αλιευτικής τάξης. Η αλιεία σέβεται τους υδάτινους πόρους και το περιβά</w:t>
      </w:r>
      <w:r>
        <w:rPr>
          <w:rFonts w:eastAsia="Times New Roman" w:cs="Times New Roman"/>
          <w:szCs w:val="24"/>
        </w:rPr>
        <w:t xml:space="preserve">λλον και συμπράττει στην </w:t>
      </w:r>
      <w:proofErr w:type="spellStart"/>
      <w:r>
        <w:rPr>
          <w:rFonts w:eastAsia="Times New Roman" w:cs="Times New Roman"/>
          <w:szCs w:val="24"/>
        </w:rPr>
        <w:t>αειφορία</w:t>
      </w:r>
      <w:proofErr w:type="spellEnd"/>
      <w:r>
        <w:rPr>
          <w:rFonts w:eastAsia="Times New Roman" w:cs="Times New Roman"/>
          <w:szCs w:val="24"/>
        </w:rPr>
        <w:t xml:space="preserve"> μέσα από αρχές που υπηρετούν τη γαλάζια ανάπτυξη. </w:t>
      </w:r>
    </w:p>
    <w:p w14:paraId="7E826D1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Παράλληλα στηρίζουμε οικονομικά τον κλάδο με τα χρηματοδοτικά εργαλεία που διαθέτουμε από το Επιχειρησιακό Πρόγραμμα Αλιείας και Θαλάσσης. Ήδη μέσα στον Ιούνιο θα δημοσιευ</w:t>
      </w:r>
      <w:r>
        <w:rPr>
          <w:rFonts w:eastAsia="Times New Roman" w:cs="Times New Roman"/>
          <w:szCs w:val="24"/>
        </w:rPr>
        <w:t>θούν προσκλήσεις που αφορούν την ενίσχυση της καινοτομίας στην αλιεία και τις υδατοκαλλιέργειες, στον εκσυγχρονισμό, στην ενεργειακή απόδοση των συστημάτων ελέγχου των αλιευτικών σκαφών, στην προώθηση της προστιθέμενης αξίας ποιότητας των αλιευτικών προϊόν</w:t>
      </w:r>
      <w:r>
        <w:rPr>
          <w:rFonts w:eastAsia="Times New Roman" w:cs="Times New Roman"/>
          <w:szCs w:val="24"/>
        </w:rPr>
        <w:t xml:space="preserve">των και στη χρήση ανεπιθύμητων αλιευμάτων, στις επενδύσεις σε αλιευτικά καταφύγια, λιμένες εκφόρτωσης και στις παραδοσιακές επενδύσεις στην υδατοκαλλιέργεια και τη μεταποίηση. Είναι μέτρα συνολικού προϋπολογισμού 181 εκατομμυρίων ευρώ και έχουμε δεσμευθεί </w:t>
      </w:r>
      <w:r>
        <w:rPr>
          <w:rFonts w:eastAsia="Times New Roman" w:cs="Times New Roman"/>
          <w:szCs w:val="24"/>
        </w:rPr>
        <w:t xml:space="preserve">ότι θα ενεργοποιηθούν από το ΕΠΑΛΘ μέχρι τέλος του έτους. </w:t>
      </w:r>
    </w:p>
    <w:p w14:paraId="7E826D1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Επιτρέψτε μου να αναφερθώ κι εγώ στις τροπολογίες, ξεκινώντας από την τροπολογία που αφορά το συνταξιοδοτικό, για την οποία μπήκαν και έντονες αντισυνταγματικές ενστάσεις. </w:t>
      </w:r>
    </w:p>
    <w:p w14:paraId="7E826D1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κρατική μέριμνα για τη</w:t>
      </w:r>
      <w:r>
        <w:rPr>
          <w:rFonts w:eastAsia="Times New Roman" w:cs="Times New Roman"/>
          <w:szCs w:val="24"/>
        </w:rPr>
        <w:t xml:space="preserve">ν υποχρεωτική κοινωνική ασφάλιση, κύρια και επικουρική, περιλαμβάνει και τη μέριμνα για την προστασία του ασφαλιστικού </w:t>
      </w:r>
      <w:r>
        <w:rPr>
          <w:rFonts w:eastAsia="Times New Roman" w:cs="Times New Roman"/>
          <w:szCs w:val="24"/>
        </w:rPr>
        <w:lastRenderedPageBreak/>
        <w:t>κεφαλαίου των κοινωνικοασφαλιστικών οργανισμών, προκειμένου για τη βιωσιμότητά τους, χάριν και των επόμενων γενεών. Το κράτος είναι ο εγγ</w:t>
      </w:r>
      <w:r>
        <w:rPr>
          <w:rFonts w:eastAsia="Times New Roman" w:cs="Times New Roman"/>
          <w:szCs w:val="24"/>
        </w:rPr>
        <w:t xml:space="preserve">υητής της επάρκειας του ασφαλιστικού τους κεφαλαίου, φέρει δε και την κύρια ευθύνη για την κάλυψη των ελλειμμάτων, σύμφωνα με σχετική γνωμοδότηση της ολομέλειας του Ελεγκτικού Συνεδρίου. </w:t>
      </w:r>
    </w:p>
    <w:p w14:paraId="7E826D1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Όταν, όμως, σε περιπτώσεις εξαιρετικά δυσμενών δημοσιονομικών συνθηκ</w:t>
      </w:r>
      <w:r>
        <w:rPr>
          <w:rFonts w:eastAsia="Times New Roman" w:cs="Times New Roman"/>
          <w:szCs w:val="24"/>
        </w:rPr>
        <w:t>ών προκύπτει αιτιολογημένα ότι το κράτος αδυνατεί να παράσχει επαρκή χρηματοδότηση στους ασφαλιστικούς του οργανισμούς και ότι δεν υφίσταται δυνατότητα διασφάλισης της βιωσιμότητας αυτών με άλλα μέσα, δεν αποκλείεται κατά το άρθρο 22 παράγραφος 5 του Συντά</w:t>
      </w:r>
      <w:r>
        <w:rPr>
          <w:rFonts w:eastAsia="Times New Roman" w:cs="Times New Roman"/>
          <w:szCs w:val="24"/>
        </w:rPr>
        <w:t xml:space="preserve">γματος, στο πλαίσιο της υποχρεωτικής κοινωνικής ασφάλισης η επέμβαση του νομοθέτη για τη μείωση ακόμα και των συντάξεων που έχουν απονεμηθεί και αυτών που πρόκειται να απονεμηθούν. </w:t>
      </w:r>
    </w:p>
    <w:p w14:paraId="7E826D1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στις εξαιρετικές περιπτώσεις, όμως, αυτές η δυνατότητα του νομοθέτη να</w:t>
      </w:r>
      <w:r>
        <w:rPr>
          <w:rFonts w:eastAsia="Times New Roman" w:cs="Times New Roman"/>
          <w:szCs w:val="24"/>
        </w:rPr>
        <w:t xml:space="preserve"> περικόπτει τις ασφαλιστικές παροχές δεν είναι απεριόριστη, αλλά </w:t>
      </w:r>
      <w:proofErr w:type="spellStart"/>
      <w:r>
        <w:rPr>
          <w:rFonts w:eastAsia="Times New Roman" w:cs="Times New Roman"/>
          <w:szCs w:val="24"/>
        </w:rPr>
        <w:t>οριοθετείται</w:t>
      </w:r>
      <w:proofErr w:type="spellEnd"/>
      <w:r>
        <w:rPr>
          <w:rFonts w:eastAsia="Times New Roman" w:cs="Times New Roman"/>
          <w:szCs w:val="24"/>
        </w:rPr>
        <w:t xml:space="preserve"> κατά το πρώτον από την αρχή της κοινωνικής αλληλεγγύης και την αρχή της αναλογικότητας. Υπάρχουν συγκεκριμένα άρθρα του Συντάγματος που το αναφέρουν. </w:t>
      </w:r>
    </w:p>
    <w:p w14:paraId="7E826D1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Σύμφωνα με την αρχή της ανα</w:t>
      </w:r>
      <w:r>
        <w:rPr>
          <w:rFonts w:eastAsia="Times New Roman" w:cs="Times New Roman"/>
          <w:szCs w:val="24"/>
        </w:rPr>
        <w:t>λογικότητας, το συγκεκριμένο μέτρο πρέπει να είναι πράγματι πρόσφορο και αναγκαίο για την αντιμετώπιση του προβλήματος. Δείτε τη σχετική νομολογία του Συμβουλίου της Επικρατείας. Ειδικότερα, το μέτρο είναι αναγκαίο</w:t>
      </w:r>
      <w:r>
        <w:rPr>
          <w:rFonts w:eastAsia="Times New Roman" w:cs="Times New Roman"/>
          <w:szCs w:val="24"/>
        </w:rPr>
        <w:t>,</w:t>
      </w:r>
      <w:r>
        <w:rPr>
          <w:rFonts w:eastAsia="Times New Roman" w:cs="Times New Roman"/>
          <w:szCs w:val="24"/>
        </w:rPr>
        <w:t xml:space="preserve"> όταν κρίνεται ότι δεν υπάρχει άλλο εξίσο</w:t>
      </w:r>
      <w:r>
        <w:rPr>
          <w:rFonts w:eastAsia="Times New Roman" w:cs="Times New Roman"/>
          <w:szCs w:val="24"/>
        </w:rPr>
        <w:t>υ αποτελεσματικό μέσο, το οποίο δεν θα περιόριζε ή θα περιόριζε λιγότερο αισθητά το δικαίωμα στην κοινωνική ασφάλιση.</w:t>
      </w:r>
    </w:p>
    <w:p w14:paraId="7E826D1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Εν προκειμένω, η παρούσα παρέμβαση στη συνταξιοδοτική δαπάνη εδράζεται σε υπέρτερους λόγους δημοσίου συμφέροντος και συγκεκριμένα στην επι</w:t>
      </w:r>
      <w:r>
        <w:rPr>
          <w:rFonts w:eastAsia="Times New Roman" w:cs="Times New Roman"/>
          <w:szCs w:val="24"/>
        </w:rPr>
        <w:t>τυχή ολοκλήρωση της δεύτερης αξιολόγησης του προγράμματος οικονομικής προσαρμογής, που θα επιτρέψει την άμεση και σταθερή χρηματοδότηση της ελληνικής οικονομίας και τη ρύθμιση του δημοσίου χρέους. Αποτελεί δε το πιο πρόσφορο και πλέον αναγκαίο μέτρο για τη</w:t>
      </w:r>
      <w:r>
        <w:rPr>
          <w:rFonts w:eastAsia="Times New Roman" w:cs="Times New Roman"/>
          <w:szCs w:val="24"/>
        </w:rPr>
        <w:t>ν προστασία της βιωσιμότητας του κοινωνικοασφαλιστικού συστήματος.</w:t>
      </w:r>
    </w:p>
    <w:p w14:paraId="7E826D1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Περαιτέρω, η περιστολή της συνταξιοδοτικής δαπάνης μέσω της παράτασης έως το τέλος του 2022 της έναρξης ισχύος της προσαύξησης των συντάξεων, θα επιτρέψει την απελευθέρωση πόρων για την ενί</w:t>
      </w:r>
      <w:r>
        <w:rPr>
          <w:rFonts w:eastAsia="Times New Roman" w:cs="Times New Roman"/>
          <w:szCs w:val="24"/>
        </w:rPr>
        <w:t>σχυση άλλων κοινωνικών δαπανών, στις οποίες η Ελλάδα υστερεί σημαντικά έναντι των άλλων χωρών.</w:t>
      </w:r>
    </w:p>
    <w:p w14:paraId="7E826D1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Κύριοι συνάδελφοι, ζούμε σ</w:t>
      </w:r>
      <w:r>
        <w:rPr>
          <w:rFonts w:eastAsia="Times New Roman" w:cs="Times New Roman"/>
          <w:szCs w:val="24"/>
        </w:rPr>
        <w:t>ε</w:t>
      </w:r>
      <w:r>
        <w:rPr>
          <w:rFonts w:eastAsia="Times New Roman" w:cs="Times New Roman"/>
          <w:szCs w:val="24"/>
        </w:rPr>
        <w:t xml:space="preserve"> ένα κλονισμένο και αβέβαιο διεθνές περιβάλλον και σε μια Ευρώπη που έχει χάσει τον βηματισμό της και δεν βρίσκει </w:t>
      </w:r>
      <w:r>
        <w:rPr>
          <w:rFonts w:eastAsia="Times New Roman" w:cs="Times New Roman"/>
          <w:szCs w:val="24"/>
        </w:rPr>
        <w:lastRenderedPageBreak/>
        <w:t>τα δημοκρατικά της α</w:t>
      </w:r>
      <w:r>
        <w:rPr>
          <w:rFonts w:eastAsia="Times New Roman" w:cs="Times New Roman"/>
          <w:szCs w:val="24"/>
        </w:rPr>
        <w:t xml:space="preserve">ντανακλαστικά. Οι δυσκολίες είναι αυξημένες, άρα και οι δικές μας ευθύνες να </w:t>
      </w:r>
      <w:r>
        <w:rPr>
          <w:rFonts w:eastAsia="Times New Roman" w:cs="Times New Roman"/>
          <w:szCs w:val="24"/>
        </w:rPr>
        <w:t>«</w:t>
      </w:r>
      <w:r>
        <w:rPr>
          <w:rFonts w:eastAsia="Times New Roman" w:cs="Times New Roman"/>
          <w:szCs w:val="24"/>
        </w:rPr>
        <w:t>κόψουμε</w:t>
      </w:r>
      <w:r>
        <w:rPr>
          <w:rFonts w:eastAsia="Times New Roman" w:cs="Times New Roman"/>
          <w:szCs w:val="24"/>
        </w:rPr>
        <w:t>»</w:t>
      </w:r>
      <w:r>
        <w:rPr>
          <w:rFonts w:eastAsia="Times New Roman" w:cs="Times New Roman"/>
          <w:szCs w:val="24"/>
        </w:rPr>
        <w:t xml:space="preserve"> διαφορετικό αζιμούθιο για τον προσανατολισμό της Ευρώπης σε φιλολαϊκή κατεύθυνση με δίκαιη κατανομή αγαθών και σταμάτημα της προκλητικής ανισοκατανομής του πλούτου, να α</w:t>
      </w:r>
      <w:r>
        <w:rPr>
          <w:rFonts w:eastAsia="Times New Roman" w:cs="Times New Roman"/>
          <w:szCs w:val="24"/>
        </w:rPr>
        <w:t>νασυντάξουμε την οικονομία της χώρας μας για να μπορέσει ο ελληνικός λαός να αναπνεύσει, να απαλλαγούμε από την επιτροπεία στην οποία εσείς, αγαπητοί συνάδελφοι της Αντιπολίτευσης, που είχατε τις ευθύνες διακυβέρνησης της χώρας τα προηγούμενα χρόνια, μας ο</w:t>
      </w:r>
      <w:r>
        <w:rPr>
          <w:rFonts w:eastAsia="Times New Roman" w:cs="Times New Roman"/>
          <w:szCs w:val="24"/>
        </w:rPr>
        <w:t xml:space="preserve">δηγήσατε. </w:t>
      </w:r>
    </w:p>
    <w:p w14:paraId="7E826D1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Ρίξατε την οικονομία της χώρας μας στα βράχια. Μην παριστάνετε τον αθώο. Είστε απολύτως υπεύθυνοι για την κατάσταση της χώρας μας. Εσείς την οδηγήσατε στην κατάρρευση, στα μνημόνια, στο ασφυκτικό καθεστώς της επιτροπείας.</w:t>
      </w:r>
    </w:p>
    <w:p w14:paraId="7E826D1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(Στο σημείο αυτό κτυπάε</w:t>
      </w:r>
      <w:r>
        <w:rPr>
          <w:rFonts w:eastAsia="Times New Roman" w:cs="Times New Roman"/>
          <w:szCs w:val="24"/>
        </w:rPr>
        <w:t>ι το κουδούνι λήξεως του χρόνου ομιλίας του κυρίου Υπουργού)</w:t>
      </w:r>
    </w:p>
    <w:p w14:paraId="7E826D1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Κυρία Πρόεδρε, επιτρέψτε μου.</w:t>
      </w:r>
    </w:p>
    <w:p w14:paraId="7E826D1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δύο λεπτά ακόμη.</w:t>
      </w:r>
    </w:p>
    <w:p w14:paraId="7E826D1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Αν δεν μπορείτε να κάνετε κάτι γι</w:t>
      </w:r>
      <w:r>
        <w:rPr>
          <w:rFonts w:eastAsia="Times New Roman" w:cs="Times New Roman"/>
          <w:szCs w:val="24"/>
        </w:rPr>
        <w:t xml:space="preserve">α να βοηθήσετε τη χώρα, τουλάχιστον μη βάζετε εμπόδια. Βρείτε για λίγο το κουράγιο να συνταχθείτε με τις ανάγκες του ελληνικού λαού. </w:t>
      </w:r>
    </w:p>
    <w:p w14:paraId="7E826D2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Κυβέρνησή μας, παρά τις πρωτόγνωρες συνθήκες που είχε να αντιμετωπίσει, δρομολόγησε την επίλυση των οικονομικών, </w:t>
      </w:r>
      <w:r>
        <w:rPr>
          <w:rFonts w:eastAsia="Times New Roman" w:cs="Times New Roman"/>
          <w:szCs w:val="24"/>
        </w:rPr>
        <w:t>κοινωνικών και θεσμικών προβλημάτων και έσπασε αποστήματα που ταλαιπωρούσαν επί δεκαετίες την ελληνική κοινωνία. Έδειξε διαπραγματευτική αντοχή και αποφασιστικότητα σε έναν αγώνα δρόμου μεγάλων αποστάσεων, με στόχο να κερδίσει, να διασφαλίσει όσο γίνεται π</w:t>
      </w:r>
      <w:r>
        <w:rPr>
          <w:rFonts w:eastAsia="Times New Roman" w:cs="Times New Roman"/>
          <w:szCs w:val="24"/>
        </w:rPr>
        <w:t>ερισσότερα για τον ελληνικό λαό.</w:t>
      </w:r>
    </w:p>
    <w:p w14:paraId="7E826D2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Όχι, δεν πρόκειται να ισχυριστούμε ότι όλα έγιναν καλά. Όμως, σ</w:t>
      </w:r>
      <w:r>
        <w:rPr>
          <w:rFonts w:eastAsia="Times New Roman" w:cs="Times New Roman"/>
          <w:szCs w:val="24"/>
        </w:rPr>
        <w:t>ε</w:t>
      </w:r>
      <w:r>
        <w:rPr>
          <w:rFonts w:eastAsia="Times New Roman" w:cs="Times New Roman"/>
          <w:szCs w:val="24"/>
        </w:rPr>
        <w:t xml:space="preserve"> αυτό το περιβάλλον, διεθνές και εσωτερικό, το παλεύουμε, όχι χωρίς λάθη. Όμως, επειδή δεν έχουμε καμμιά εξάρτηση από κανέναν, με δημιουργικό διάλογο με όλους </w:t>
      </w:r>
      <w:r>
        <w:rPr>
          <w:rFonts w:eastAsia="Times New Roman" w:cs="Times New Roman"/>
          <w:szCs w:val="24"/>
        </w:rPr>
        <w:t>τους φορείς και τις συλλογικότητες, με όλη την ελληνική κοινωνία, είμαστε διατεθειμένοι αυτά που μπορούμε να τα δρομολογήσουμε. Στον αγώνα αυτόν εκείνο που κάνατε εσείς ήταν να ζητάτε εκλογές από την επόμενη μέρα των εκλογών.</w:t>
      </w:r>
    </w:p>
    <w:p w14:paraId="7E826D2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Εκείνο που επείγει σήμερα είνα</w:t>
      </w:r>
      <w:r>
        <w:rPr>
          <w:rFonts w:eastAsia="Times New Roman" w:cs="Times New Roman"/>
          <w:szCs w:val="24"/>
        </w:rPr>
        <w:t>ι μέσα σ</w:t>
      </w:r>
      <w:r>
        <w:rPr>
          <w:rFonts w:eastAsia="Times New Roman" w:cs="Times New Roman"/>
          <w:szCs w:val="24"/>
        </w:rPr>
        <w:t>ε</w:t>
      </w:r>
      <w:r>
        <w:rPr>
          <w:rFonts w:eastAsia="Times New Roman" w:cs="Times New Roman"/>
          <w:szCs w:val="24"/>
        </w:rPr>
        <w:t xml:space="preserve"> αυτό το περιβάλλον να μπορέσουμε να αναπτύξουμε αυτές τις παραγωγικές και δημιουργικές δραστηριότητες που πραγματικά με ασφάλεια θα έχουν επηρεάσει ουσιαστικά την καθημερινή ζωή του Έλληνα πολίτη, να δημιουργήσουμε ένα περιβάλλον όσο το δυνατόν α</w:t>
      </w:r>
      <w:r>
        <w:rPr>
          <w:rFonts w:eastAsia="Times New Roman" w:cs="Times New Roman"/>
          <w:szCs w:val="24"/>
        </w:rPr>
        <w:t>παλλαγμένο από εκτροπές και παθογένειες, με σύγχρονο δημοκρατικό πλαίσιο λειτουργίας, με ανασύνταξη των υπηρεσιών της δημόσιας διοίκησης για να υπηρετούν πραγματικά τον πολίτη και τις ανάγκες της χώρας, με αρχές και κανόνες στην οικονομία που να κινητοποιο</w:t>
      </w:r>
      <w:r>
        <w:rPr>
          <w:rFonts w:eastAsia="Times New Roman" w:cs="Times New Roman"/>
          <w:szCs w:val="24"/>
        </w:rPr>
        <w:t>ύν τον επιχειρηματικό κόσμο και τις επενδύσεις, με μια έντιμη πολιτική παιδεία και αγωγή στους πολίτες, έτσι ώστε η κοινωνία να επιθυμεί να αισθάνεται την ανάσα του κράτους και όχι να δυσφορεί.</w:t>
      </w:r>
    </w:p>
    <w:p w14:paraId="7E826D2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Εσείς, αγαπητοί συνάδελφοι, προσδοκάτε εναγωνίως την αποτυχία </w:t>
      </w:r>
      <w:r>
        <w:rPr>
          <w:rFonts w:eastAsia="Times New Roman" w:cs="Times New Roman"/>
          <w:szCs w:val="24"/>
        </w:rPr>
        <w:t>της Κυβέρνησης και κάνετε ό,τι περνάει από το χέρι σας για να συμβάλετε σ</w:t>
      </w:r>
      <w:r>
        <w:rPr>
          <w:rFonts w:eastAsia="Times New Roman" w:cs="Times New Roman"/>
          <w:szCs w:val="24"/>
        </w:rPr>
        <w:t>ε</w:t>
      </w:r>
      <w:r>
        <w:rPr>
          <w:rFonts w:eastAsia="Times New Roman" w:cs="Times New Roman"/>
          <w:szCs w:val="24"/>
        </w:rPr>
        <w:t xml:space="preserve"> αυτή την κατεύθυνση.</w:t>
      </w:r>
    </w:p>
    <w:p w14:paraId="7E826D2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βαυκαλίζεσθε με την ιδέα ότι ο ελληνικός λαός σάς έχει νοσταλγήσει. Πλανάσθε </w:t>
      </w:r>
      <w:proofErr w:type="spellStart"/>
      <w:r>
        <w:rPr>
          <w:rFonts w:eastAsia="Times New Roman" w:cs="Times New Roman"/>
          <w:szCs w:val="24"/>
        </w:rPr>
        <w:t>πλάνην</w:t>
      </w:r>
      <w:proofErr w:type="spellEnd"/>
      <w:r>
        <w:rPr>
          <w:rFonts w:eastAsia="Times New Roman" w:cs="Times New Roman"/>
          <w:szCs w:val="24"/>
        </w:rPr>
        <w:t xml:space="preserve"> </w:t>
      </w:r>
      <w:proofErr w:type="spellStart"/>
      <w:r>
        <w:rPr>
          <w:rFonts w:eastAsia="Times New Roman" w:cs="Times New Roman"/>
          <w:szCs w:val="24"/>
        </w:rPr>
        <w:t>οικτράν</w:t>
      </w:r>
      <w:proofErr w:type="spellEnd"/>
      <w:r>
        <w:rPr>
          <w:rFonts w:eastAsia="Times New Roman" w:cs="Times New Roman"/>
          <w:szCs w:val="24"/>
        </w:rPr>
        <w:t>.</w:t>
      </w:r>
    </w:p>
    <w:p w14:paraId="7E826D25"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Αφήστε την αδιέξοδη δημαγωγία, Αφουγκραστείτε την ανάγκη που έχει ο ελληνικός λαός. Και αυτή η ανάγκη σήμερα υπηρετείται μέσα από μια εθνική συναίνεση, για να βγει όσο το δυνατόν γρηγορότερα η ελληνική κοινωνία από την κρίση, με την οποία εσείς τη φορτώσατ</w:t>
      </w:r>
      <w:r>
        <w:rPr>
          <w:rFonts w:eastAsia="Times New Roman" w:cs="Times New Roman"/>
          <w:szCs w:val="24"/>
        </w:rPr>
        <w:t xml:space="preserve">ε όλα αυτά τα χρόνια. </w:t>
      </w:r>
    </w:p>
    <w:p w14:paraId="7E826D26" w14:textId="77777777" w:rsidR="001246DA" w:rsidRDefault="00D9261F">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E826D27"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Κοινοβουλευτικός Εκπρόσωπος από το Ποτάμι. </w:t>
      </w:r>
    </w:p>
    <w:p w14:paraId="7E826D28" w14:textId="77777777" w:rsidR="001246DA" w:rsidRDefault="00D9261F">
      <w:pPr>
        <w:spacing w:line="600" w:lineRule="auto"/>
        <w:ind w:firstLine="720"/>
        <w:jc w:val="both"/>
        <w:rPr>
          <w:rFonts w:eastAsia="Times New Roman" w:cs="Times New Roman"/>
        </w:rPr>
      </w:pPr>
      <w:r>
        <w:rPr>
          <w:rFonts w:eastAsia="Times New Roman" w:cs="Times New Roman"/>
        </w:rPr>
        <w:t>Κυρίες και κύριοι συνάδελφοι</w:t>
      </w:r>
      <w:r>
        <w:rPr>
          <w:rFonts w:eastAsia="Times New Roman" w:cs="Times New Roman"/>
          <w:szCs w:val="24"/>
        </w:rPr>
        <w:t xml:space="preserve">, πριν δώσω τον λόγο στον κ. </w:t>
      </w:r>
      <w:proofErr w:type="spellStart"/>
      <w:r>
        <w:rPr>
          <w:rFonts w:eastAsia="Times New Roman" w:cs="Times New Roman"/>
          <w:szCs w:val="24"/>
        </w:rPr>
        <w:t>Αμυρά</w:t>
      </w:r>
      <w:proofErr w:type="spellEnd"/>
      <w:r>
        <w:rPr>
          <w:rFonts w:eastAsia="Times New Roman" w:cs="Times New Roman"/>
          <w:szCs w:val="24"/>
        </w:rPr>
        <w:t xml:space="preserve">, </w:t>
      </w:r>
      <w:r>
        <w:rPr>
          <w:rFonts w:eastAsia="Times New Roman" w:cs="Times New Roman"/>
        </w:rPr>
        <w:t>έχω την τι</w:t>
      </w:r>
      <w:r>
        <w:rPr>
          <w:rFonts w:eastAsia="Times New Roman" w:cs="Times New Roman"/>
        </w:rPr>
        <w:t xml:space="preserve">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w:t>
      </w:r>
      <w:r>
        <w:rPr>
          <w:rFonts w:eastAsia="Times New Roman" w:cs="Times New Roman"/>
        </w:rPr>
        <w:t>Βουλής, δώδεκα φοιτήτριες και φοιτητές και δ</w:t>
      </w:r>
      <w:r>
        <w:rPr>
          <w:rFonts w:eastAsia="Times New Roman" w:cs="Times New Roman"/>
        </w:rPr>
        <w:t>ύ</w:t>
      </w:r>
      <w:r>
        <w:rPr>
          <w:rFonts w:eastAsia="Times New Roman" w:cs="Times New Roman"/>
        </w:rPr>
        <w:t xml:space="preserve">ο καθηγητές του Πανεπιστημίου του </w:t>
      </w:r>
      <w:proofErr w:type="spellStart"/>
      <w:r>
        <w:rPr>
          <w:rFonts w:eastAsia="Times New Roman" w:cs="Times New Roman"/>
        </w:rPr>
        <w:t>Πίτσμπουργκ</w:t>
      </w:r>
      <w:proofErr w:type="spellEnd"/>
      <w:r>
        <w:rPr>
          <w:rFonts w:eastAsia="Times New Roman" w:cs="Times New Roman"/>
        </w:rPr>
        <w:t xml:space="preserve">. </w:t>
      </w:r>
    </w:p>
    <w:p w14:paraId="7E826D29" w14:textId="77777777" w:rsidR="001246DA" w:rsidRDefault="00D9261F">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7E826D2A" w14:textId="77777777" w:rsidR="001246DA" w:rsidRDefault="00D9261F">
      <w:pPr>
        <w:spacing w:line="600" w:lineRule="auto"/>
        <w:ind w:firstLine="720"/>
        <w:jc w:val="center"/>
        <w:rPr>
          <w:rFonts w:eastAsia="Times New Roman" w:cs="Times New Roman"/>
        </w:rPr>
      </w:pPr>
      <w:r>
        <w:rPr>
          <w:rFonts w:eastAsia="Times New Roman" w:cs="Times New Roman"/>
        </w:rPr>
        <w:t>(Χειροκροτήματα α</w:t>
      </w:r>
      <w:r>
        <w:rPr>
          <w:rFonts w:eastAsia="Times New Roman" w:cs="Times New Roman"/>
        </w:rPr>
        <w:t>π’</w:t>
      </w:r>
      <w:r>
        <w:rPr>
          <w:rFonts w:eastAsia="Times New Roman" w:cs="Times New Roman"/>
        </w:rPr>
        <w:t xml:space="preserve"> όλες τις πτέρυγες της Βουλής)</w:t>
      </w:r>
    </w:p>
    <w:p w14:paraId="7E826D2B" w14:textId="77777777" w:rsidR="001246DA" w:rsidRDefault="00D9261F">
      <w:pPr>
        <w:spacing w:line="600" w:lineRule="auto"/>
        <w:ind w:firstLine="720"/>
        <w:jc w:val="both"/>
        <w:rPr>
          <w:rFonts w:eastAsia="Times New Roman" w:cs="Times New Roman"/>
        </w:rPr>
      </w:pPr>
      <w:r>
        <w:rPr>
          <w:rFonts w:eastAsia="Times New Roman" w:cs="Times New Roman"/>
        </w:rPr>
        <w:t xml:space="preserve">Στη συνέχεια θα </w:t>
      </w:r>
      <w:r>
        <w:rPr>
          <w:rFonts w:eastAsia="Times New Roman" w:cs="Times New Roman"/>
        </w:rPr>
        <w:t>μιλήσουν</w:t>
      </w:r>
      <w:r>
        <w:rPr>
          <w:rFonts w:eastAsia="Times New Roman" w:cs="Times New Roman"/>
        </w:rPr>
        <w:t xml:space="preserve"> ο κ. Θεοχαρόπουλος, ο κ. Βενιζέλος και έπειτα Βουλευτές και εν</w:t>
      </w:r>
      <w:r>
        <w:rPr>
          <w:rFonts w:eastAsia="Times New Roman" w:cs="Times New Roman"/>
        </w:rPr>
        <w:t xml:space="preserve">αλλάξ Κοινοβουλευτικοί Εκπρόσωποι για να προχωράμε. </w:t>
      </w:r>
    </w:p>
    <w:p w14:paraId="7E826D2C" w14:textId="77777777" w:rsidR="001246DA" w:rsidRDefault="00D9261F">
      <w:pPr>
        <w:spacing w:line="600" w:lineRule="auto"/>
        <w:ind w:firstLine="720"/>
        <w:jc w:val="both"/>
        <w:rPr>
          <w:rFonts w:eastAsia="Times New Roman" w:cs="Times New Roman"/>
        </w:rPr>
      </w:pPr>
      <w:r>
        <w:rPr>
          <w:rFonts w:eastAsia="Times New Roman" w:cs="Times New Roman"/>
        </w:rPr>
        <w:t xml:space="preserve">Έχει κατατεθεί δε και αίτηση ονομαστικής ψηφοφορίας προς το παρόν από τη Νέα Δημοκρατία. </w:t>
      </w:r>
    </w:p>
    <w:p w14:paraId="7E826D2D" w14:textId="77777777" w:rsidR="001246DA" w:rsidRDefault="00D9261F">
      <w:pPr>
        <w:spacing w:line="600" w:lineRule="auto"/>
        <w:ind w:firstLine="720"/>
        <w:jc w:val="both"/>
        <w:rPr>
          <w:rFonts w:eastAsia="Times New Roman" w:cs="Times New Roman"/>
        </w:rPr>
      </w:pPr>
      <w:r>
        <w:rPr>
          <w:rFonts w:eastAsia="Times New Roman" w:cs="Times New Roman"/>
        </w:rPr>
        <w:t xml:space="preserve">Ορίστε, κύριε </w:t>
      </w:r>
      <w:proofErr w:type="spellStart"/>
      <w:r>
        <w:rPr>
          <w:rFonts w:eastAsia="Times New Roman" w:cs="Times New Roman"/>
        </w:rPr>
        <w:t>Αμυρά</w:t>
      </w:r>
      <w:proofErr w:type="spellEnd"/>
      <w:r>
        <w:rPr>
          <w:rFonts w:eastAsia="Times New Roman" w:cs="Times New Roman"/>
        </w:rPr>
        <w:t xml:space="preserve">, έχετε τον λόγο. </w:t>
      </w:r>
    </w:p>
    <w:p w14:paraId="7E826D2E" w14:textId="77777777" w:rsidR="001246DA" w:rsidRDefault="00D9261F">
      <w:pPr>
        <w:spacing w:line="600" w:lineRule="auto"/>
        <w:ind w:firstLine="720"/>
        <w:jc w:val="both"/>
        <w:rPr>
          <w:rFonts w:eastAsia="Times New Roman" w:cs="Times New Roman"/>
        </w:rPr>
      </w:pPr>
      <w:r>
        <w:rPr>
          <w:rFonts w:eastAsia="Times New Roman" w:cs="Times New Roman"/>
          <w:b/>
        </w:rPr>
        <w:lastRenderedPageBreak/>
        <w:t xml:space="preserve">ΓΕΩΡΓΙΟΣ ΑΜΥΡΑΣ: </w:t>
      </w:r>
      <w:r>
        <w:rPr>
          <w:rFonts w:eastAsia="Times New Roman" w:cs="Times New Roman"/>
        </w:rPr>
        <w:t xml:space="preserve">Ευχαριστώ, κυρία Πρόεδρε. </w:t>
      </w:r>
    </w:p>
    <w:p w14:paraId="7E826D2F" w14:textId="77777777" w:rsidR="001246DA" w:rsidRDefault="00D9261F">
      <w:pPr>
        <w:spacing w:line="600" w:lineRule="auto"/>
        <w:ind w:firstLine="720"/>
        <w:jc w:val="both"/>
        <w:rPr>
          <w:rFonts w:eastAsia="Times New Roman" w:cs="Times New Roman"/>
        </w:rPr>
      </w:pPr>
      <w:r>
        <w:rPr>
          <w:rFonts w:eastAsia="Times New Roman" w:cs="Times New Roman"/>
        </w:rPr>
        <w:t>Κυρίες και κύριοι συνάδελφοι, θ</w:t>
      </w:r>
      <w:r>
        <w:rPr>
          <w:rFonts w:eastAsia="Times New Roman" w:cs="Times New Roman"/>
        </w:rPr>
        <w:t xml:space="preserve">α μου επιτρέψετε να ξεκινήσω με μια μικρή παρατήρηση σε κάτι που άκουσα τώρα στο τέλος από τον κύριο Υπουργό, τον αγαπητό μου κ. Αποστόλου. </w:t>
      </w:r>
    </w:p>
    <w:p w14:paraId="7E826D30" w14:textId="77777777" w:rsidR="001246DA" w:rsidRDefault="00D9261F">
      <w:pPr>
        <w:spacing w:line="600" w:lineRule="auto"/>
        <w:ind w:firstLine="720"/>
        <w:jc w:val="both"/>
        <w:rPr>
          <w:rFonts w:eastAsia="Times New Roman" w:cs="Times New Roman"/>
        </w:rPr>
      </w:pPr>
      <w:r>
        <w:rPr>
          <w:rFonts w:eastAsia="Times New Roman" w:cs="Times New Roman"/>
        </w:rPr>
        <w:t>Λέτε ότι η Αντιπολίτευση έχει κάνει τα αδύνατα δυνατά για να αποτύχει η Κυβέρνηση. Τίποτα δεν κάνει η Αντιπολίτευση</w:t>
      </w:r>
      <w:r>
        <w:rPr>
          <w:rFonts w:eastAsia="Times New Roman" w:cs="Times New Roman"/>
        </w:rPr>
        <w:t xml:space="preserve">. Μόνοι σας τα έχετε κάνει μαντάρα ως Κυβέρνηση. Δεν χρειάζεται εμείς να κάνουμε τίποτε. Αυτό είναι ένα μικρό σχόλιο, αν μου επιτρέπετε. </w:t>
      </w:r>
    </w:p>
    <w:p w14:paraId="7E826D31" w14:textId="77777777" w:rsidR="001246DA" w:rsidRDefault="00D9261F">
      <w:pPr>
        <w:spacing w:line="600" w:lineRule="auto"/>
        <w:ind w:firstLine="720"/>
        <w:jc w:val="both"/>
        <w:rPr>
          <w:rFonts w:eastAsia="Times New Roman" w:cs="Times New Roman"/>
          <w:szCs w:val="24"/>
        </w:rPr>
      </w:pPr>
      <w:r>
        <w:rPr>
          <w:rFonts w:eastAsia="Times New Roman" w:cs="Times New Roman"/>
        </w:rPr>
        <w:t xml:space="preserve">Διαβάζοντας κανείς την ημερήσια διάταξη της σημερινής συνεδρίασης του Κοινοβουλίου, βλέπει το εξής: </w:t>
      </w:r>
      <w:r>
        <w:rPr>
          <w:rFonts w:eastAsia="Times New Roman" w:cs="Times New Roman"/>
          <w:szCs w:val="24"/>
        </w:rPr>
        <w:t xml:space="preserve">Μόνη συζήτηση και </w:t>
      </w:r>
      <w:r>
        <w:rPr>
          <w:rFonts w:eastAsia="Times New Roman" w:cs="Times New Roman"/>
          <w:szCs w:val="24"/>
        </w:rPr>
        <w:t xml:space="preserve">ψήφιση επί της αρχής, των άρθρων και του συνόλου του σχεδίου νόμου: «Κύρωση της τροποποιημένης </w:t>
      </w:r>
      <w:r>
        <w:rPr>
          <w:rFonts w:eastAsia="Times New Roman" w:cs="Times New Roman"/>
          <w:szCs w:val="24"/>
        </w:rPr>
        <w:t>σ</w:t>
      </w:r>
      <w:r>
        <w:rPr>
          <w:rFonts w:eastAsia="Times New Roman" w:cs="Times New Roman"/>
          <w:szCs w:val="24"/>
        </w:rPr>
        <w:t xml:space="preserve">υμφωνίας για την ίδρυση της Γενικής Επιτροπής Αλιείας για τη Μεσόγειο». Αντί, λοιπόν, να συζητήσουμε για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λιείας, το Υπουργείο Οικονομικών φέρνει ά</w:t>
      </w:r>
      <w:r>
        <w:rPr>
          <w:rFonts w:eastAsia="Times New Roman" w:cs="Times New Roman"/>
          <w:szCs w:val="24"/>
        </w:rPr>
        <w:t xml:space="preserve">λλο ένα μίνι, ένα εξπρές </w:t>
      </w:r>
      <w:proofErr w:type="spellStart"/>
      <w:r>
        <w:rPr>
          <w:rFonts w:eastAsia="Times New Roman" w:cs="Times New Roman"/>
          <w:szCs w:val="24"/>
        </w:rPr>
        <w:t>μνημονιακό</w:t>
      </w:r>
      <w:proofErr w:type="spellEnd"/>
      <w:r>
        <w:rPr>
          <w:rFonts w:eastAsia="Times New Roman" w:cs="Times New Roman"/>
          <w:szCs w:val="24"/>
        </w:rPr>
        <w:t xml:space="preserve"> νομοσχέδιο με τη μορφή τροπολογιών. </w:t>
      </w:r>
    </w:p>
    <w:p w14:paraId="7E826D3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Όπως ανέφερα και στην αρχή της συνεδρίασης, πρόκειται για την απόλυτη κοινοβουλευτική ταπείνωση. Η Κυβέρνηση φέρνει τα ρέστα του μνημονίου στο νομοσχέδιο για τα ψάρια, γιατί μάλλον θε</w:t>
      </w:r>
      <w:r>
        <w:rPr>
          <w:rFonts w:eastAsia="Times New Roman" w:cs="Times New Roman"/>
          <w:szCs w:val="24"/>
        </w:rPr>
        <w:t xml:space="preserve">ωρεί ότι οι Βουλευτές και οι </w:t>
      </w:r>
      <w:r>
        <w:rPr>
          <w:rFonts w:eastAsia="Times New Roman" w:cs="Times New Roman"/>
          <w:szCs w:val="24"/>
        </w:rPr>
        <w:lastRenderedPageBreak/>
        <w:t xml:space="preserve">πολίτες έχουν μνήμη χρυσόψαρου, λες και έχουμε ξεχάσει τι έλεγαν ο Πρωθυπουργός και οι πρωτοκλασάτοι Υπουργοί πρόσφατα, πριν από είκοσι δύο ημέρες, όταν στις 18 Μαΐου, πριν από περίπου τρεις βδομάδες,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Βο</w:t>
      </w:r>
      <w:r>
        <w:rPr>
          <w:rFonts w:eastAsia="Times New Roman" w:cs="Times New Roman"/>
          <w:szCs w:val="24"/>
        </w:rPr>
        <w:t xml:space="preserve">υλευτές ΣΥΡΙΖΑ και ΑΝΕΛ ψήφιζαν πανηγυρικώς το τέταρτο μνημόνιο της χώρας και δεύτερο </w:t>
      </w:r>
      <w:proofErr w:type="spellStart"/>
      <w:r>
        <w:rPr>
          <w:rFonts w:eastAsia="Times New Roman" w:cs="Times New Roman"/>
          <w:szCs w:val="24"/>
        </w:rPr>
        <w:t>καταδικό</w:t>
      </w:r>
      <w:proofErr w:type="spellEnd"/>
      <w:r>
        <w:rPr>
          <w:rFonts w:eastAsia="Times New Roman" w:cs="Times New Roman"/>
          <w:szCs w:val="24"/>
        </w:rPr>
        <w:t xml:space="preserve"> τους μνημόνιο και τώρα </w:t>
      </w:r>
      <w:proofErr w:type="spellStart"/>
      <w:r>
        <w:rPr>
          <w:rFonts w:eastAsia="Times New Roman" w:cs="Times New Roman"/>
          <w:szCs w:val="24"/>
        </w:rPr>
        <w:t>καλούμεθα</w:t>
      </w:r>
      <w:proofErr w:type="spellEnd"/>
      <w:r>
        <w:rPr>
          <w:rFonts w:eastAsia="Times New Roman" w:cs="Times New Roman"/>
          <w:szCs w:val="24"/>
        </w:rPr>
        <w:t xml:space="preserve"> και καλούνται να ξαναψηφίσουν μέσα σε μια μέρα όλα όσα έστειλε η τρόικα χθες.</w:t>
      </w:r>
    </w:p>
    <w:p w14:paraId="7E826D3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Πριν περάσουμε, λοιπόν, στην ουσία των διατάξεων, </w:t>
      </w:r>
      <w:r>
        <w:rPr>
          <w:rFonts w:eastAsia="Times New Roman" w:cs="Times New Roman"/>
          <w:szCs w:val="24"/>
        </w:rPr>
        <w:t xml:space="preserve">είναι σημαντικό να αναφερθούμε ξανά στη διαδικασία, να το τονίσουμε, να επισημάνουμε ότι αυτή η κοινοβουλευτική μεθόδευση δεν </w:t>
      </w:r>
      <w:proofErr w:type="spellStart"/>
      <w:r>
        <w:rPr>
          <w:rFonts w:eastAsia="Times New Roman" w:cs="Times New Roman"/>
          <w:szCs w:val="24"/>
        </w:rPr>
        <w:t>περιποιεί</w:t>
      </w:r>
      <w:proofErr w:type="spellEnd"/>
      <w:r>
        <w:rPr>
          <w:rFonts w:eastAsia="Times New Roman" w:cs="Times New Roman"/>
          <w:szCs w:val="24"/>
        </w:rPr>
        <w:t xml:space="preserve"> τιμή σε κανέναν από τους Βουλευτές, σε καμμία κοινοβουλευτική διαδικασία. </w:t>
      </w:r>
    </w:p>
    <w:p w14:paraId="7E826D3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Λυπάμαι –το είπα και νωρίτερα στην πρώτη παρέ</w:t>
      </w:r>
      <w:r>
        <w:rPr>
          <w:rFonts w:eastAsia="Times New Roman" w:cs="Times New Roman"/>
          <w:szCs w:val="24"/>
        </w:rPr>
        <w:t xml:space="preserve">μβασή μου- που οι Βουλευτές κυρίως του ΣΥΡΙΖΑ και των ΑΝΕΛ αντιμετωπίζονται από την ίδια την Κυβέρνησή τους σαν ένα κοπάδι. Τους δίνουν να ψηφίζουν τα πάντα μέσα σε χρόνους </w:t>
      </w:r>
      <w:proofErr w:type="spellStart"/>
      <w:r>
        <w:rPr>
          <w:rFonts w:eastAsia="Times New Roman" w:cs="Times New Roman"/>
          <w:szCs w:val="24"/>
          <w:lang w:val="en-US"/>
        </w:rPr>
        <w:t>dt</w:t>
      </w:r>
      <w:proofErr w:type="spellEnd"/>
      <w:r>
        <w:rPr>
          <w:rFonts w:eastAsia="Times New Roman" w:cs="Times New Roman"/>
          <w:szCs w:val="24"/>
        </w:rPr>
        <w:t xml:space="preserve">, υποτιμώντας και τον ρόλο τους και τις απόψεις τους και ενδεχομένως τις αντιδράσεις τους και βεβαίως και τη σύνθεση που θα έπρεπε να υπάρχει, γιατί εγώ πίστευα και πιστεύω ότι πάντα κάτι καλό βγαίνει από μια τέτοια σύνθεση διαδικασίας. </w:t>
      </w:r>
    </w:p>
    <w:p w14:paraId="7E826D3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Τώρα πάμε στην ουσ</w:t>
      </w:r>
      <w:r>
        <w:rPr>
          <w:rFonts w:eastAsia="Times New Roman" w:cs="Times New Roman"/>
          <w:szCs w:val="24"/>
        </w:rPr>
        <w:t xml:space="preserve">ία. Σήμερα συζητάμε για την απόλυτη συνθηκολόγηση της Κυβέρνησης. Είναι η απόλυτη συνθηκολόγηση της Κυβέρνησης! Είναι η άτακτη υποχώρηση του Υπουργείου Οικονομικών, η οικτρή αποτυχία της διαπραγμάτευσης του Πρωθυπουργού. </w:t>
      </w:r>
    </w:p>
    <w:p w14:paraId="7E826D3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μιλάω για το Σύνταγμα, έχει γί</w:t>
      </w:r>
      <w:r>
        <w:rPr>
          <w:rFonts w:eastAsia="Times New Roman" w:cs="Times New Roman"/>
          <w:szCs w:val="24"/>
        </w:rPr>
        <w:t xml:space="preserve">νει κουρελόχαρτο. Δεν είστε η κάθε λέξη του Συντάγματος, έχετε γίνει η κάθε λέξη των μνημονίων! Το Ελεγκτικό Συνέδριο λέει από τώρα ότι υπάρχει αντισυνταγματικότητα σε σχέση με τις διατάξεις για τις συντάξεις. </w:t>
      </w:r>
    </w:p>
    <w:p w14:paraId="7E826D3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Ας δούμε λίγο το περιεχόμενο αυτών των τροπολ</w:t>
      </w:r>
      <w:r>
        <w:rPr>
          <w:rFonts w:eastAsia="Times New Roman" w:cs="Times New Roman"/>
          <w:szCs w:val="24"/>
        </w:rPr>
        <w:t>ογιών. Πριν από λίγες βδομάδες ο κ. Τσίπρας, ο Πρωθυπουργός, επισκέφθηκε τους κοινοβουλευτικούς συντάκτες και είπε το πια πολύ γνωστό «</w:t>
      </w:r>
      <w:r>
        <w:rPr>
          <w:rFonts w:eastAsia="Times New Roman" w:cs="Times New Roman"/>
          <w:szCs w:val="24"/>
          <w:lang w:val="en-US"/>
        </w:rPr>
        <w:t>too</w:t>
      </w:r>
      <w:r>
        <w:rPr>
          <w:rFonts w:eastAsia="Times New Roman" w:cs="Times New Roman"/>
          <w:szCs w:val="24"/>
        </w:rPr>
        <w:t xml:space="preserve"> </w:t>
      </w:r>
      <w:r>
        <w:rPr>
          <w:rFonts w:eastAsia="Times New Roman" w:cs="Times New Roman"/>
          <w:szCs w:val="24"/>
          <w:lang w:val="en-US"/>
        </w:rPr>
        <w:t>good</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be</w:t>
      </w:r>
      <w:r>
        <w:rPr>
          <w:rFonts w:eastAsia="Times New Roman" w:cs="Times New Roman"/>
          <w:szCs w:val="24"/>
        </w:rPr>
        <w:t xml:space="preserve"> </w:t>
      </w:r>
      <w:r>
        <w:rPr>
          <w:rFonts w:eastAsia="Times New Roman" w:cs="Times New Roman"/>
          <w:szCs w:val="24"/>
          <w:lang w:val="en-US"/>
        </w:rPr>
        <w:t>true</w:t>
      </w:r>
      <w:r>
        <w:rPr>
          <w:rFonts w:eastAsia="Times New Roman" w:cs="Times New Roman"/>
          <w:szCs w:val="24"/>
        </w:rPr>
        <w:t>», ότι είναι τόσο καλά τα νέα για το χρέος που είναι σχεδόν απίστευτα. Ο ίδιος, μάλιστα, έλεγε χαριτολ</w:t>
      </w:r>
      <w:r>
        <w:rPr>
          <w:rFonts w:eastAsia="Times New Roman" w:cs="Times New Roman"/>
          <w:szCs w:val="24"/>
        </w:rPr>
        <w:t xml:space="preserve">ογώντας ότι θα αναγκαζόταν να φορέσει γραβάτα. </w:t>
      </w:r>
    </w:p>
    <w:p w14:paraId="7E826D38"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5C0513">
        <w:rPr>
          <w:rFonts w:eastAsia="Times New Roman" w:cs="Times New Roman"/>
          <w:b/>
          <w:szCs w:val="24"/>
        </w:rPr>
        <w:t>ΣΠΥΡΙΔΩΝ ΛΥΚΟΥΔΗΣ</w:t>
      </w:r>
      <w:r>
        <w:rPr>
          <w:rFonts w:eastAsia="Times New Roman" w:cs="Times New Roman"/>
          <w:szCs w:val="24"/>
        </w:rPr>
        <w:t>)</w:t>
      </w:r>
    </w:p>
    <w:p w14:paraId="7E826D3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Αυτά, λοιπόν, έγιναν στις 18 Μαΐου 2017 και τότε εσείς, οι Βουλευτές ΣΥΡΙΖΑ και ΑΝΕΛ, ψηφίζοντας το δεύτερο </w:t>
      </w:r>
      <w:r>
        <w:rPr>
          <w:rFonts w:eastAsia="Times New Roman" w:cs="Times New Roman"/>
          <w:szCs w:val="24"/>
        </w:rPr>
        <w:t>δικό σας μνημόνιο –το τέταρτο μνημόνιο της χώρας- λέγατε ότι μέχρι εδώ ήταν και τέλος, ότι αυτά ήταν όλα τα μέτρα και ότι δεν θα χρειαζόταν να ψηφίσουμε επιπλέον μέτρα.</w:t>
      </w:r>
    </w:p>
    <w:p w14:paraId="7E826D3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Πέρασαν ακριβώς είκοσι δύο ημέρες από τότε. Τι άλλαξε; </w:t>
      </w:r>
    </w:p>
    <w:p w14:paraId="7E826D3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Πρώτα απ’ όλα, χάσ</w:t>
      </w:r>
      <w:r>
        <w:rPr>
          <w:rFonts w:eastAsia="Times New Roman" w:cs="Times New Roman"/>
          <w:szCs w:val="24"/>
        </w:rPr>
        <w:t>α</w:t>
      </w:r>
      <w:r>
        <w:rPr>
          <w:rFonts w:eastAsia="Times New Roman" w:cs="Times New Roman"/>
          <w:szCs w:val="24"/>
        </w:rPr>
        <w:t>τε –δυστυχώς</w:t>
      </w:r>
      <w:r>
        <w:rPr>
          <w:rFonts w:eastAsia="Times New Roman" w:cs="Times New Roman"/>
          <w:szCs w:val="24"/>
        </w:rPr>
        <w:t xml:space="preserve"> και η χώρα, απ’ ό,τι φαίνεται- το χρέος. Στην αιτιολογική έκθεση του τέταρτου μνημονίου υποστηρίζατε ότι τα </w:t>
      </w:r>
      <w:proofErr w:type="spellStart"/>
      <w:r>
        <w:rPr>
          <w:rFonts w:eastAsia="Times New Roman" w:cs="Times New Roman"/>
          <w:szCs w:val="24"/>
        </w:rPr>
        <w:t>μνημονιακά</w:t>
      </w:r>
      <w:proofErr w:type="spellEnd"/>
      <w:r>
        <w:rPr>
          <w:rFonts w:eastAsia="Times New Roman" w:cs="Times New Roman"/>
          <w:szCs w:val="24"/>
        </w:rPr>
        <w:t xml:space="preserve"> μέτρα ύψους περίπου 5 δισεκατομμυρίων ευρώ, όπως είναι η μείωση των συντάξεων, όπως είναι η αύξηση των φόρων για τους μισθωτούς των 500 </w:t>
      </w:r>
      <w:r>
        <w:rPr>
          <w:rFonts w:eastAsia="Times New Roman" w:cs="Times New Roman"/>
          <w:szCs w:val="24"/>
        </w:rPr>
        <w:t xml:space="preserve">ευρώ, οι οποίοι θα χάσουν ένα μηνιάτικο τον χρόνο από τη μείωση του αφορολόγητου, ότι όλα αυτά τα μέτρα ήταν αναγκαία για να αρχίσει η συζήτηση για το χρέος, οι μεσοπρόθεσμες εν πάση </w:t>
      </w:r>
      <w:proofErr w:type="spellStart"/>
      <w:r>
        <w:rPr>
          <w:rFonts w:eastAsia="Times New Roman" w:cs="Times New Roman"/>
          <w:szCs w:val="24"/>
        </w:rPr>
        <w:t>περιπτώσει</w:t>
      </w:r>
      <w:proofErr w:type="spellEnd"/>
      <w:r>
        <w:rPr>
          <w:rFonts w:eastAsia="Times New Roman" w:cs="Times New Roman"/>
          <w:szCs w:val="24"/>
        </w:rPr>
        <w:t xml:space="preserve"> ρυθμίσεις. </w:t>
      </w:r>
    </w:p>
    <w:p w14:paraId="7E826D3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Στις ομιλίες τους οι Υπουργοί έλεγαν ότι αυτά ήταν</w:t>
      </w:r>
      <w:r>
        <w:rPr>
          <w:rFonts w:eastAsia="Times New Roman" w:cs="Times New Roman"/>
          <w:szCs w:val="24"/>
        </w:rPr>
        <w:t xml:space="preserve"> τα τελευταία μέτρα και ότι με την ψήφισή τους παίρναμε το χρέος. Δεν θέλω να θυμίσω –γιατί φαντάζομαι ότι ούτε οι ίδιοι δεν θα θέλουν να θυμούνται- τι έλεγαν κάποιοι Υπουργοί και Βουλευτές τότε, πριν από είκοσι δύο ημέρες, για το χρέος και για τα μέτρα πο</w:t>
      </w:r>
      <w:r>
        <w:rPr>
          <w:rFonts w:eastAsia="Times New Roman" w:cs="Times New Roman"/>
          <w:szCs w:val="24"/>
        </w:rPr>
        <w:t>υ είχατε λάβει.</w:t>
      </w:r>
    </w:p>
    <w:p w14:paraId="7E826D3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Τελικώς, όπως προέκυψε από το </w:t>
      </w:r>
      <w:proofErr w:type="spellStart"/>
      <w:r>
        <w:rPr>
          <w:rFonts w:eastAsia="Times New Roman" w:cs="Times New Roman"/>
          <w:szCs w:val="24"/>
          <w:lang w:val="en-US"/>
        </w:rPr>
        <w:t>Eurogroup</w:t>
      </w:r>
      <w:proofErr w:type="spellEnd"/>
      <w:r>
        <w:rPr>
          <w:rFonts w:eastAsia="Times New Roman" w:cs="Times New Roman"/>
          <w:szCs w:val="24"/>
        </w:rPr>
        <w:t xml:space="preserve"> της 22</w:t>
      </w:r>
      <w:r w:rsidRPr="00D44934">
        <w:rPr>
          <w:rFonts w:eastAsia="Times New Roman" w:cs="Times New Roman"/>
          <w:szCs w:val="24"/>
          <w:vertAlign w:val="superscript"/>
        </w:rPr>
        <w:t>ας</w:t>
      </w:r>
      <w:r>
        <w:rPr>
          <w:rFonts w:eastAsia="Times New Roman" w:cs="Times New Roman"/>
          <w:szCs w:val="24"/>
        </w:rPr>
        <w:t xml:space="preserve"> Μαΐου, δεν πήρατε τίποτα για το χρέος. Τζίφος! Η συζήτηση για το χρέος μετατίθεται για το καλοκαίρι του 2018 και η σκληρή γραμμή Σόιμπλε πηγάζει και βρίσκει τεκμηρίωση και «πάτημα» στην υπογρ</w:t>
      </w:r>
      <w:r>
        <w:rPr>
          <w:rFonts w:eastAsia="Times New Roman" w:cs="Times New Roman"/>
          <w:szCs w:val="24"/>
        </w:rPr>
        <w:t xml:space="preserve">αφή </w:t>
      </w:r>
      <w:proofErr w:type="spellStart"/>
      <w:r>
        <w:rPr>
          <w:rFonts w:eastAsia="Times New Roman" w:cs="Times New Roman"/>
          <w:szCs w:val="24"/>
        </w:rPr>
        <w:t>Τσακαλώτου</w:t>
      </w:r>
      <w:proofErr w:type="spellEnd"/>
      <w:r>
        <w:rPr>
          <w:rFonts w:eastAsia="Times New Roman" w:cs="Times New Roman"/>
          <w:szCs w:val="24"/>
        </w:rPr>
        <w:t xml:space="preserve">, ο οποίος στο </w:t>
      </w:r>
      <w:proofErr w:type="spellStart"/>
      <w:r>
        <w:rPr>
          <w:rFonts w:eastAsia="Times New Roman" w:cs="Times New Roman"/>
          <w:szCs w:val="24"/>
          <w:lang w:val="en-US"/>
        </w:rPr>
        <w:t>Eurogroup</w:t>
      </w:r>
      <w:proofErr w:type="spellEnd"/>
      <w:r>
        <w:rPr>
          <w:rFonts w:eastAsia="Times New Roman" w:cs="Times New Roman"/>
          <w:szCs w:val="24"/>
        </w:rPr>
        <w:t xml:space="preserve"> της 22</w:t>
      </w:r>
      <w:r w:rsidRPr="00D44934">
        <w:rPr>
          <w:rFonts w:eastAsia="Times New Roman" w:cs="Times New Roman"/>
          <w:szCs w:val="24"/>
          <w:vertAlign w:val="superscript"/>
        </w:rPr>
        <w:t>ας</w:t>
      </w:r>
      <w:r>
        <w:rPr>
          <w:rFonts w:eastAsia="Times New Roman" w:cs="Times New Roman"/>
          <w:szCs w:val="24"/>
        </w:rPr>
        <w:t xml:space="preserve"> Μαΐου βεβαίως είχε υπογράψει ότι με την ολοκλήρωση του τέταρτου μνημονίου ξεκινάει η συζήτηση για το χρέος. Αυτό άλλωστε λέει τώρα και ο Σόιμπλε. </w:t>
      </w:r>
    </w:p>
    <w:p w14:paraId="7E826D3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Είχαμε και έχετε και έχουμε, αγαπητοί συνάδελφοι, ακόμα μια ν</w:t>
      </w:r>
      <w:r>
        <w:rPr>
          <w:rFonts w:eastAsia="Times New Roman" w:cs="Times New Roman"/>
          <w:szCs w:val="24"/>
        </w:rPr>
        <w:t>έα ευκαιρία. Όπως λέγατε πριν από τρεις εβδομάδες ότι</w:t>
      </w:r>
      <w:r>
        <w:rPr>
          <w:rFonts w:eastAsia="Times New Roman" w:cs="Times New Roman"/>
          <w:szCs w:val="24"/>
        </w:rPr>
        <w:t>,</w:t>
      </w:r>
      <w:r>
        <w:rPr>
          <w:rFonts w:eastAsia="Times New Roman" w:cs="Times New Roman"/>
          <w:szCs w:val="24"/>
        </w:rPr>
        <w:t xml:space="preserve"> εάν το χρέος δεν μπει σε ένα αυλάκι, τότε κανένα μέτρο δεν θα πρέπει να εφαρμοστεί, υπάρχει ευκαιρία τώρα να προσθέσετε άλλη μία τροπολογία που να λέει ότι τίποτα δεν θα εφαρμοστεί από αυτά που ψηφίζετ</w:t>
      </w:r>
      <w:r>
        <w:rPr>
          <w:rFonts w:eastAsia="Times New Roman" w:cs="Times New Roman"/>
          <w:szCs w:val="24"/>
        </w:rPr>
        <w:t xml:space="preserve">ε, αν δεν συνοδευτεί πρώτα ή παράλληλα και ταυτόχρονα με ρυθμίσεις για την αντιμετώπιση του χρέους. </w:t>
      </w:r>
    </w:p>
    <w:p w14:paraId="7E826D3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δεύτερη μεγάλη ήττα της χώρας είναι το περίφημο </w:t>
      </w:r>
      <w:r>
        <w:rPr>
          <w:rFonts w:eastAsia="Times New Roman" w:cs="Times New Roman"/>
          <w:szCs w:val="24"/>
          <w:lang w:val="en-US"/>
        </w:rPr>
        <w:t>QE</w:t>
      </w:r>
      <w:r>
        <w:rPr>
          <w:rFonts w:eastAsia="Times New Roman" w:cs="Times New Roman"/>
          <w:szCs w:val="24"/>
        </w:rPr>
        <w:t>. Όπως φαίνεται, μάλλον χάνουμε και την ποσοτική χαλάρωση της Ευρωπαϊκής Κεντρικής Τράπεζας. Ας μας ενη</w:t>
      </w:r>
      <w:r>
        <w:rPr>
          <w:rFonts w:eastAsia="Times New Roman" w:cs="Times New Roman"/>
          <w:szCs w:val="24"/>
        </w:rPr>
        <w:t xml:space="preserve">μερώσει, επιτέλους, ο Υπουργός ή ένας αρμόδιος Υπουργός για το τι συμβαίνει. Θα υπάρχει ρητή δέσμευση της Ευρωπαϊκής Κεντρικής Τράπεζας στο </w:t>
      </w:r>
      <w:proofErr w:type="spellStart"/>
      <w:r>
        <w:rPr>
          <w:rFonts w:eastAsia="Times New Roman" w:cs="Times New Roman"/>
          <w:szCs w:val="24"/>
          <w:lang w:val="en-US"/>
        </w:rPr>
        <w:t>Eurogroup</w:t>
      </w:r>
      <w:proofErr w:type="spellEnd"/>
      <w:r>
        <w:rPr>
          <w:rFonts w:eastAsia="Times New Roman" w:cs="Times New Roman"/>
          <w:szCs w:val="24"/>
        </w:rPr>
        <w:t xml:space="preserve"> της 15</w:t>
      </w:r>
      <w:r w:rsidRPr="00853B07">
        <w:rPr>
          <w:rFonts w:eastAsia="Times New Roman" w:cs="Times New Roman"/>
          <w:szCs w:val="24"/>
          <w:vertAlign w:val="superscript"/>
        </w:rPr>
        <w:t>ης</w:t>
      </w:r>
      <w:r>
        <w:rPr>
          <w:rFonts w:eastAsia="Times New Roman" w:cs="Times New Roman"/>
          <w:szCs w:val="24"/>
        </w:rPr>
        <w:t xml:space="preserve"> Ιουνίου ότι θα ενταχθεί η χώρα στο πρόγραμμα ποσοτικής χαλάρωσης ή όχι;</w:t>
      </w:r>
    </w:p>
    <w:p w14:paraId="7E826D4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Διαβάζοντας επίσης τα πρα</w:t>
      </w:r>
      <w:r>
        <w:rPr>
          <w:rFonts w:eastAsia="Times New Roman" w:cs="Times New Roman"/>
          <w:szCs w:val="24"/>
        </w:rPr>
        <w:t>κτικά της 22</w:t>
      </w:r>
      <w:r w:rsidRPr="00853B07">
        <w:rPr>
          <w:rFonts w:eastAsia="Times New Roman" w:cs="Times New Roman"/>
          <w:szCs w:val="24"/>
          <w:vertAlign w:val="superscript"/>
        </w:rPr>
        <w:t>ας</w:t>
      </w:r>
      <w:r>
        <w:rPr>
          <w:rFonts w:eastAsia="Times New Roman" w:cs="Times New Roman"/>
          <w:szCs w:val="24"/>
        </w:rPr>
        <w:t xml:space="preserve"> Μαΐου, βλέπουμε ότι η Κυβέρνηση φέρνει ένα </w:t>
      </w:r>
      <w:proofErr w:type="spellStart"/>
      <w:r>
        <w:rPr>
          <w:rFonts w:eastAsia="Times New Roman" w:cs="Times New Roman"/>
          <w:szCs w:val="24"/>
        </w:rPr>
        <w:t>μνημονιακό</w:t>
      </w:r>
      <w:proofErr w:type="spellEnd"/>
      <w:r>
        <w:rPr>
          <w:rFonts w:eastAsia="Times New Roman" w:cs="Times New Roman"/>
          <w:szCs w:val="24"/>
        </w:rPr>
        <w:t xml:space="preserve"> νομοσχέδιο άρον άρον με τη μορφή τροπολογιών, όπως βλέπουμε, αλλά στις Βρυξέλλες θα πάρει τη λύση Σόιμπλε, που ο ίδιος ο κ. </w:t>
      </w:r>
      <w:proofErr w:type="spellStart"/>
      <w:r>
        <w:rPr>
          <w:rFonts w:eastAsia="Times New Roman" w:cs="Times New Roman"/>
          <w:szCs w:val="24"/>
        </w:rPr>
        <w:t>Τσακαλώτος</w:t>
      </w:r>
      <w:proofErr w:type="spellEnd"/>
      <w:r>
        <w:rPr>
          <w:rFonts w:eastAsia="Times New Roman" w:cs="Times New Roman"/>
          <w:szCs w:val="24"/>
        </w:rPr>
        <w:t xml:space="preserve"> την είχε χαρακτηρίσει ως τη χειρότερη για τη χώρα. </w:t>
      </w:r>
    </w:p>
    <w:p w14:paraId="7E826D4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Στο κείμενο των Πρακτικών που δημοσιεύτηκε στο </w:t>
      </w:r>
      <w:r>
        <w:rPr>
          <w:rFonts w:eastAsia="Times New Roman" w:cs="Times New Roman"/>
          <w:szCs w:val="24"/>
          <w:lang w:val="en-US"/>
        </w:rPr>
        <w:t>euro</w:t>
      </w:r>
      <w:r>
        <w:rPr>
          <w:rFonts w:eastAsia="Times New Roman" w:cs="Times New Roman"/>
          <w:szCs w:val="24"/>
        </w:rPr>
        <w:t>2</w:t>
      </w:r>
      <w:r>
        <w:rPr>
          <w:rFonts w:eastAsia="Times New Roman" w:cs="Times New Roman"/>
          <w:szCs w:val="24"/>
          <w:lang w:val="en-US"/>
        </w:rPr>
        <w:t>day</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φυσικά δεν διαψεύστηκε από κανέναν- διαβάζουμε τον εξής διάλογο: </w:t>
      </w:r>
    </w:p>
    <w:p w14:paraId="7E826D4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Παίρνει τον λόγο ο Πρόεδρος του </w:t>
      </w:r>
      <w:proofErr w:type="spellStart"/>
      <w:r>
        <w:rPr>
          <w:rFonts w:eastAsia="Times New Roman" w:cs="Times New Roman"/>
          <w:szCs w:val="24"/>
          <w:lang w:val="en-US"/>
        </w:rPr>
        <w:t>Eurogroup</w:t>
      </w:r>
      <w:proofErr w:type="spellEnd"/>
      <w:r>
        <w:rPr>
          <w:rFonts w:eastAsia="Times New Roman" w:cs="Times New Roman"/>
          <w:szCs w:val="24"/>
        </w:rPr>
        <w:t xml:space="preserve"> </w:t>
      </w:r>
      <w:proofErr w:type="spellStart"/>
      <w:r>
        <w:rPr>
          <w:rFonts w:eastAsia="Times New Roman" w:cs="Times New Roman"/>
          <w:szCs w:val="24"/>
        </w:rPr>
        <w:t>Γερούν</w:t>
      </w:r>
      <w:proofErr w:type="spellEnd"/>
      <w:r>
        <w:rPr>
          <w:rFonts w:eastAsia="Times New Roman" w:cs="Times New Roman"/>
          <w:szCs w:val="24"/>
        </w:rPr>
        <w:t xml:space="preserve"> </w:t>
      </w:r>
      <w:proofErr w:type="spellStart"/>
      <w:r>
        <w:rPr>
          <w:rFonts w:eastAsia="Times New Roman" w:cs="Times New Roman"/>
          <w:szCs w:val="24"/>
        </w:rPr>
        <w:t>Ντάισελμπλουμ</w:t>
      </w:r>
      <w:proofErr w:type="spellEnd"/>
      <w:r>
        <w:rPr>
          <w:rFonts w:eastAsia="Times New Roman" w:cs="Times New Roman"/>
          <w:szCs w:val="24"/>
        </w:rPr>
        <w:t xml:space="preserve"> και λέει: «Θα ζητήσω από το ΔΝΤ να μπει με πρόγραμμα, ακόμα και εάν δεν δώσει χρήματα, πριν κλείσει το θέμα με το χρέος». Στη συζήτηση παρεμβαίνει ο </w:t>
      </w:r>
      <w:proofErr w:type="spellStart"/>
      <w:r>
        <w:rPr>
          <w:rFonts w:eastAsia="Times New Roman" w:cs="Times New Roman"/>
          <w:szCs w:val="24"/>
        </w:rPr>
        <w:t>Τόμσεν</w:t>
      </w:r>
      <w:proofErr w:type="spellEnd"/>
      <w:r>
        <w:rPr>
          <w:rFonts w:eastAsia="Times New Roman" w:cs="Times New Roman"/>
          <w:szCs w:val="24"/>
        </w:rPr>
        <w:t>: «Αυτή είναι μια ενδιαφέρουσα πρόταση που μπορούμε να συζητήσουμε. Να πάμε στο</w:t>
      </w:r>
      <w:r>
        <w:rPr>
          <w:rFonts w:eastAsia="Times New Roman" w:cs="Times New Roman"/>
          <w:szCs w:val="24"/>
        </w:rPr>
        <w:t xml:space="preserve"> διοικητικό συμβούλιο με πρόγραμμα και να δώσουμε χρήματα αργότερα». Τότε ακολουθεί η –δικαιολογημένη κατά τη δική μου άποψη- αντίδραση </w:t>
      </w:r>
      <w:proofErr w:type="spellStart"/>
      <w:r>
        <w:rPr>
          <w:rFonts w:eastAsia="Times New Roman" w:cs="Times New Roman"/>
          <w:szCs w:val="24"/>
        </w:rPr>
        <w:t>Τσακαλώτου</w:t>
      </w:r>
      <w:proofErr w:type="spellEnd"/>
      <w:r>
        <w:rPr>
          <w:rFonts w:eastAsia="Times New Roman" w:cs="Times New Roman"/>
          <w:szCs w:val="24"/>
        </w:rPr>
        <w:t xml:space="preserve">: «Εάν αυτή είναι η επιλογή, τότε είναι η χειρότερη των χειροτέρων για την Ελλάδα. Έχουμε διαπραγματευτεί ένα </w:t>
      </w:r>
      <w:r>
        <w:rPr>
          <w:rFonts w:eastAsia="Times New Roman" w:cs="Times New Roman"/>
          <w:szCs w:val="24"/>
        </w:rPr>
        <w:t xml:space="preserve">σκληρό πρόγραμμα με το ΔΝΤ με την προϋπόθεση ότι θα έρθει με πρόγραμμα και θα πει ότι το χρέος είναι βιώσιμο, ώστε να γυρίσουμε σελίδα. Η συμμετοχή του ΔΝΤ πρέπει να είναι βασισμένη στο ότι πρέπει να πει ότι το χρέος είναι βιώσιμο». </w:t>
      </w:r>
    </w:p>
    <w:p w14:paraId="7E826D4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Αυτά είπε ο κ. </w:t>
      </w:r>
      <w:proofErr w:type="spellStart"/>
      <w:r>
        <w:rPr>
          <w:rFonts w:eastAsia="Times New Roman" w:cs="Times New Roman"/>
          <w:szCs w:val="24"/>
        </w:rPr>
        <w:t>Τσακαλώ</w:t>
      </w:r>
      <w:r>
        <w:rPr>
          <w:rFonts w:eastAsia="Times New Roman" w:cs="Times New Roman"/>
          <w:szCs w:val="24"/>
        </w:rPr>
        <w:t>τος</w:t>
      </w:r>
      <w:proofErr w:type="spellEnd"/>
      <w:r>
        <w:rPr>
          <w:rFonts w:eastAsia="Times New Roman" w:cs="Times New Roman"/>
          <w:szCs w:val="24"/>
        </w:rPr>
        <w:t xml:space="preserve"> στο </w:t>
      </w:r>
      <w:proofErr w:type="spellStart"/>
      <w:r>
        <w:rPr>
          <w:rFonts w:eastAsia="Times New Roman" w:cs="Times New Roman"/>
          <w:szCs w:val="24"/>
          <w:lang w:val="en-US"/>
        </w:rPr>
        <w:t>Eurogroup</w:t>
      </w:r>
      <w:proofErr w:type="spellEnd"/>
      <w:r>
        <w:rPr>
          <w:rFonts w:eastAsia="Times New Roman" w:cs="Times New Roman"/>
          <w:szCs w:val="24"/>
        </w:rPr>
        <w:t xml:space="preserve">. Πήρε τηλέφωνο τον Πρωθυπουργό και ο κ. Τσίπρας τού είπε να μην δεχθεί την πρόταση </w:t>
      </w:r>
      <w:proofErr w:type="spellStart"/>
      <w:r>
        <w:rPr>
          <w:rFonts w:eastAsia="Times New Roman" w:cs="Times New Roman"/>
          <w:szCs w:val="24"/>
        </w:rPr>
        <w:t>Ντάισελμπλουμ</w:t>
      </w:r>
      <w:proofErr w:type="spellEnd"/>
      <w:r>
        <w:rPr>
          <w:rFonts w:eastAsia="Times New Roman" w:cs="Times New Roman"/>
          <w:szCs w:val="24"/>
        </w:rPr>
        <w:t xml:space="preserve"> και </w:t>
      </w:r>
      <w:proofErr w:type="spellStart"/>
      <w:r>
        <w:rPr>
          <w:rFonts w:eastAsia="Times New Roman" w:cs="Times New Roman"/>
          <w:szCs w:val="24"/>
        </w:rPr>
        <w:t>Τόμσεν</w:t>
      </w:r>
      <w:proofErr w:type="spellEnd"/>
      <w:r>
        <w:rPr>
          <w:rFonts w:eastAsia="Times New Roman" w:cs="Times New Roman"/>
          <w:szCs w:val="24"/>
        </w:rPr>
        <w:t xml:space="preserve">. </w:t>
      </w:r>
    </w:p>
    <w:p w14:paraId="7E826D4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Τρεις εβδομάδες αργότερα καλείστε εσείς, οι Βουλευτές της Συμπολίτευσης, να ψηφίσετε τα «ρέστα» του μνημονίου για να πάρει η χώρ</w:t>
      </w:r>
      <w:r>
        <w:rPr>
          <w:rFonts w:eastAsia="Times New Roman" w:cs="Times New Roman"/>
          <w:szCs w:val="24"/>
        </w:rPr>
        <w:t xml:space="preserve">α τη χειρότερη λύση, αυτή για την οποία ο κ. </w:t>
      </w:r>
      <w:proofErr w:type="spellStart"/>
      <w:r>
        <w:rPr>
          <w:rFonts w:eastAsia="Times New Roman" w:cs="Times New Roman"/>
          <w:szCs w:val="24"/>
        </w:rPr>
        <w:t>Τσακαλώτος</w:t>
      </w:r>
      <w:proofErr w:type="spellEnd"/>
      <w:r>
        <w:rPr>
          <w:rFonts w:eastAsia="Times New Roman" w:cs="Times New Roman"/>
          <w:szCs w:val="24"/>
        </w:rPr>
        <w:t xml:space="preserve"> έλεγε ότι είναι η χειρότερη των χειροτέρων και θα προκαλέσει πολιτική κρίση στην Ελλάδα.</w:t>
      </w:r>
    </w:p>
    <w:p w14:paraId="7E826D4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λοιπόν, για ένα πραγματικό πολιτικό </w:t>
      </w:r>
      <w:proofErr w:type="spellStart"/>
      <w:r>
        <w:rPr>
          <w:rFonts w:eastAsia="Times New Roman" w:cs="Times New Roman"/>
          <w:szCs w:val="24"/>
        </w:rPr>
        <w:t>β</w:t>
      </w:r>
      <w:r>
        <w:rPr>
          <w:rFonts w:eastAsia="Times New Roman" w:cs="Times New Roman"/>
          <w:szCs w:val="24"/>
        </w:rPr>
        <w:t>ατερλό</w:t>
      </w:r>
      <w:proofErr w:type="spellEnd"/>
      <w:r>
        <w:rPr>
          <w:rFonts w:eastAsia="Times New Roman" w:cs="Times New Roman"/>
          <w:szCs w:val="24"/>
        </w:rPr>
        <w:t xml:space="preserve"> σε βάρος των πολιτών και ιδίως των οικονομικά ασθενέστερ</w:t>
      </w:r>
      <w:r>
        <w:rPr>
          <w:rFonts w:eastAsia="Times New Roman" w:cs="Times New Roman"/>
          <w:szCs w:val="24"/>
        </w:rPr>
        <w:t xml:space="preserve">ων. </w:t>
      </w:r>
    </w:p>
    <w:p w14:paraId="7E826D4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Αλήθεια, ο Πρωθυπουργός τι θα πει σήμερα στους πολιτικούς συντάκτες; Θα πάει να τους πει ότι θα φορέσει γραβάτα ή ότι θα φορέσει φέσι; Ή θα αποφύγει την κουβέντα; </w:t>
      </w:r>
    </w:p>
    <w:p w14:paraId="7E826D4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Λέει ο κ. </w:t>
      </w:r>
      <w:proofErr w:type="spellStart"/>
      <w:r>
        <w:rPr>
          <w:rFonts w:eastAsia="Times New Roman" w:cs="Times New Roman"/>
          <w:szCs w:val="24"/>
        </w:rPr>
        <w:t>Τσακαλώτος</w:t>
      </w:r>
      <w:proofErr w:type="spellEnd"/>
      <w:r>
        <w:rPr>
          <w:rFonts w:eastAsia="Times New Roman" w:cs="Times New Roman"/>
          <w:szCs w:val="24"/>
        </w:rPr>
        <w:t xml:space="preserve"> -και έχει σημασία αυτό που σας λέω- σύμφωνα με το κείμενο που διέρ</w:t>
      </w:r>
      <w:r>
        <w:rPr>
          <w:rFonts w:eastAsia="Times New Roman" w:cs="Times New Roman"/>
          <w:szCs w:val="24"/>
        </w:rPr>
        <w:t>ρευσε: «Έχουμε κάνει τεράστιες προσπάθειες. Εάν, όμως, ένας από τους θεσμούς πει ότι το χρέος δεν είναι βιώσιμο, τότε δεν υπάρχει η ξεκάθαρη λύση που θέλουν οι αγορές. Εάν υπέγραφα αυτό τώρα, θα δημιουργούσα τεράστια πολιτική κρίση στην Ελλάδα και αν γίνει</w:t>
      </w:r>
      <w:r>
        <w:rPr>
          <w:rFonts w:eastAsia="Times New Roman" w:cs="Times New Roman"/>
          <w:szCs w:val="24"/>
        </w:rPr>
        <w:t xml:space="preserve"> αυτό, χρειάζομαι περισσότερο χρόνο για να σκεφτώ». </w:t>
      </w:r>
    </w:p>
    <w:p w14:paraId="7E826D48"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δηλαδή, με άλλα λόγια, περισσότερο ενδιαφερόταν και τον απασχολούσε η πολιτική κρίση, παρά το ότι έχανε το χρέος, έχανε την ποσοτική χαλάρωση, έχανε τα αυγά και τα καλάθια για τη χώρα. Δε</w:t>
      </w:r>
      <w:r>
        <w:rPr>
          <w:rFonts w:eastAsia="Times New Roman" w:cs="Times New Roman"/>
          <w:szCs w:val="24"/>
        </w:rPr>
        <w:t>ν βλέπω να υπάρχει πολιτική κρίση πάντως.</w:t>
      </w:r>
    </w:p>
    <w:p w14:paraId="7E826D49"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Έτσι το καταλαβαίνεις; </w:t>
      </w:r>
    </w:p>
    <w:p w14:paraId="7E826D4A"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Εσείς, κύριοι συνάδελφοι, που τα καταλαβαίνετε όλα, θα ήθελα να μου πείτε από πότε πήγατε από το «θα σκίσουμε τα μνημόνια με ένα νόμο και ένα άρθρο», σ</w:t>
      </w:r>
      <w:r>
        <w:rPr>
          <w:rFonts w:eastAsia="Times New Roman" w:cs="Times New Roman"/>
          <w:szCs w:val="24"/>
        </w:rPr>
        <w:t xml:space="preserve">το «κάθε αξιολόγηση και ένα μνημόνιο»; Τι είναι </w:t>
      </w:r>
      <w:r>
        <w:rPr>
          <w:rFonts w:eastAsia="Times New Roman" w:cs="Times New Roman"/>
          <w:szCs w:val="24"/>
        </w:rPr>
        <w:lastRenderedPageBreak/>
        <w:t xml:space="preserve">αυτό με σας; Δύο αξιολογήσεις, δύο μνημόνια! Εσείς,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θα ψηφίσετε ξανά τα μέτρα. </w:t>
      </w:r>
    </w:p>
    <w:p w14:paraId="7E826D4B"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νομοσχέδιο για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λιείας για τη Μεσόγειο θα περάσει, γιατί μπροστά στα μνημόνια εσείς έχε</w:t>
      </w:r>
      <w:r>
        <w:rPr>
          <w:rFonts w:eastAsia="Times New Roman" w:cs="Times New Roman"/>
          <w:szCs w:val="24"/>
        </w:rPr>
        <w:t xml:space="preserve">τε σταματήσει εδώ και καιρό να «ψαρώνετε». </w:t>
      </w:r>
    </w:p>
    <w:p w14:paraId="7E826D4C"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και μία επισήμανση, γιατί άκουσα προηγουμένως την κ. </w:t>
      </w:r>
      <w:proofErr w:type="spellStart"/>
      <w:r>
        <w:rPr>
          <w:rFonts w:eastAsia="Times New Roman" w:cs="Times New Roman"/>
          <w:szCs w:val="24"/>
        </w:rPr>
        <w:t>Αχτσιόγλου</w:t>
      </w:r>
      <w:proofErr w:type="spellEnd"/>
      <w:r>
        <w:rPr>
          <w:rFonts w:eastAsia="Times New Roman" w:cs="Times New Roman"/>
          <w:szCs w:val="24"/>
        </w:rPr>
        <w:t xml:space="preserve"> να λέει ότι το πάγωμα των συντάξεων για το 2022 δεν είναι μείωση, αλλά πάγωμα των αυξήσεων.</w:t>
      </w:r>
    </w:p>
    <w:p w14:paraId="7E826D4D"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θέλω να ρωτήσω τον παριστάμενο κ. </w:t>
      </w:r>
      <w:r>
        <w:rPr>
          <w:rFonts w:eastAsia="Times New Roman" w:cs="Times New Roman"/>
          <w:szCs w:val="24"/>
        </w:rPr>
        <w:t>Πετρόπουλο, τον καθ’ ύλην αρμόδιο, το εξής: Πώς δικαιολογεί τότε ότι σύμφωνα με το Γενικό Λογιστήριο</w:t>
      </w:r>
      <w:r>
        <w:rPr>
          <w:rFonts w:eastAsia="Times New Roman" w:cs="Times New Roman"/>
          <w:szCs w:val="24"/>
        </w:rPr>
        <w:t xml:space="preserve"> του Κράτους</w:t>
      </w:r>
      <w:r>
        <w:rPr>
          <w:rFonts w:eastAsia="Times New Roman" w:cs="Times New Roman"/>
          <w:szCs w:val="24"/>
        </w:rPr>
        <w:t xml:space="preserve">, από τη διάταξη αυτή το </w:t>
      </w:r>
      <w:r>
        <w:rPr>
          <w:rFonts w:eastAsia="Times New Roman" w:cs="Times New Roman"/>
          <w:szCs w:val="24"/>
        </w:rPr>
        <w:t>δ</w:t>
      </w:r>
      <w:r>
        <w:rPr>
          <w:rFonts w:eastAsia="Times New Roman" w:cs="Times New Roman"/>
          <w:szCs w:val="24"/>
        </w:rPr>
        <w:t>ημόσιο θα εξοικονομήσει 250 εκατομμύρια ευρώ; Αν είναι πάγωμα απλώς των αυξήσεων και όχι κρυφή μείωση των συντάξεων, π</w:t>
      </w:r>
      <w:r>
        <w:rPr>
          <w:rFonts w:eastAsia="Times New Roman" w:cs="Times New Roman"/>
          <w:szCs w:val="24"/>
        </w:rPr>
        <w:t xml:space="preserve">όθεν προκύπτει όφελος 250 εκατομμυρίων ευρώ για το </w:t>
      </w:r>
      <w:r>
        <w:rPr>
          <w:rFonts w:eastAsia="Times New Roman" w:cs="Times New Roman"/>
          <w:szCs w:val="24"/>
        </w:rPr>
        <w:t>δ</w:t>
      </w:r>
      <w:r>
        <w:rPr>
          <w:rFonts w:eastAsia="Times New Roman" w:cs="Times New Roman"/>
          <w:szCs w:val="24"/>
        </w:rPr>
        <w:t xml:space="preserve">ημόσιο, κύριε Πετρόπουλε; </w:t>
      </w:r>
    </w:p>
    <w:p w14:paraId="7E826D4E"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κάτι ακόμα. Υπενθυμίζω ότι από την ακύρωση της ρήτρας ανάπτυξης για την περίοδο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2022 οι συνταξιούχοι θα χάσουν συνολικά 1,2 δισεκατομμύρια ευρώ. Αυτά δεν είναι δικά μ</w:t>
      </w:r>
      <w:r>
        <w:rPr>
          <w:rFonts w:eastAsia="Times New Roman" w:cs="Times New Roman"/>
          <w:szCs w:val="24"/>
        </w:rPr>
        <w:t xml:space="preserve">ου στοιχεία, είναι στοιχεία δικά σας, του Υπουργείου σας. Υποτίθεται ότι με το νόμο </w:t>
      </w:r>
      <w:proofErr w:type="spellStart"/>
      <w:r>
        <w:rPr>
          <w:rFonts w:eastAsia="Times New Roman" w:cs="Times New Roman"/>
          <w:szCs w:val="24"/>
        </w:rPr>
        <w:t>Κατρούγκαλου</w:t>
      </w:r>
      <w:proofErr w:type="spellEnd"/>
      <w:r>
        <w:rPr>
          <w:rFonts w:eastAsia="Times New Roman" w:cs="Times New Roman"/>
          <w:szCs w:val="24"/>
        </w:rPr>
        <w:t xml:space="preserve"> είχαν κοπεί οι συντάξεις για να αυξηθούν ανάλογα με την ανάπτυξη από 1</w:t>
      </w:r>
      <w:r>
        <w:rPr>
          <w:rFonts w:eastAsia="Times New Roman" w:cs="Times New Roman"/>
          <w:szCs w:val="24"/>
        </w:rPr>
        <w:t xml:space="preserve"> – </w:t>
      </w:r>
      <w:r>
        <w:rPr>
          <w:rFonts w:eastAsia="Times New Roman" w:cs="Times New Roman"/>
          <w:szCs w:val="24"/>
        </w:rPr>
        <w:t>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Τον </w:t>
      </w:r>
      <w:r>
        <w:rPr>
          <w:rFonts w:eastAsia="Times New Roman" w:cs="Times New Roman"/>
          <w:szCs w:val="24"/>
        </w:rPr>
        <w:lastRenderedPageBreak/>
        <w:t xml:space="preserve">θυμάμαι τον κ. </w:t>
      </w:r>
      <w:proofErr w:type="spellStart"/>
      <w:r>
        <w:rPr>
          <w:rFonts w:eastAsia="Times New Roman" w:cs="Times New Roman"/>
          <w:szCs w:val="24"/>
        </w:rPr>
        <w:t>Κατρούγκαλο</w:t>
      </w:r>
      <w:proofErr w:type="spellEnd"/>
      <w:r>
        <w:rPr>
          <w:rFonts w:eastAsia="Times New Roman" w:cs="Times New Roman"/>
          <w:szCs w:val="24"/>
        </w:rPr>
        <w:t xml:space="preserve"> να λέει ότι μόλις έρθει η ανάπτυξη θα αυξηθού</w:t>
      </w:r>
      <w:r>
        <w:rPr>
          <w:rFonts w:eastAsia="Times New Roman" w:cs="Times New Roman"/>
          <w:szCs w:val="24"/>
        </w:rPr>
        <w:t>ν και οι συντάξεις.</w:t>
      </w:r>
    </w:p>
    <w:p w14:paraId="7E826D4F"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με την τροπολογία </w:t>
      </w:r>
      <w:proofErr w:type="spellStart"/>
      <w:r>
        <w:rPr>
          <w:rFonts w:eastAsia="Times New Roman" w:cs="Times New Roman"/>
          <w:szCs w:val="24"/>
        </w:rPr>
        <w:t>Αχτσιόγλου</w:t>
      </w:r>
      <w:proofErr w:type="spellEnd"/>
      <w:r>
        <w:rPr>
          <w:rFonts w:eastAsia="Times New Roman" w:cs="Times New Roman"/>
          <w:szCs w:val="24"/>
        </w:rPr>
        <w:t xml:space="preserve"> ακυρώνονται όλες οι προγραμματισμένες αυξήσεις μέχρι το 2022 και εμμέσως το Γενικό Λογιστήριο του Κράτους στην ουσία σάς λέει ότι τις μειώνετε περαιτέρω κατά 250 εκατομμύρια ευρώ. Κόβετε που κόβετε τις </w:t>
      </w:r>
      <w:r>
        <w:rPr>
          <w:rFonts w:eastAsia="Times New Roman" w:cs="Times New Roman"/>
          <w:szCs w:val="24"/>
        </w:rPr>
        <w:t xml:space="preserve">συντάξεις, τουλάχιστον κόψτε τα ψέματα. </w:t>
      </w:r>
    </w:p>
    <w:p w14:paraId="7E826D50"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χρειάζεται έναν σχεδιασμό, ένα όραμα, μία σημαδούρα, ένα σημείο αναφοράς. Αν ρωτήσουμε τον οποιοδήποτε πολίτη αυτής της χώρας «πού το πάει ο Τσίπρας», «πού το πάει αυτή η Κυβέρνη</w:t>
      </w:r>
      <w:r>
        <w:rPr>
          <w:rFonts w:eastAsia="Times New Roman" w:cs="Times New Roman"/>
          <w:szCs w:val="24"/>
        </w:rPr>
        <w:t xml:space="preserve">ση», «ποιο είναι το σχέδιό τους», φοβάμαι ότι θα δείτε πως ουδείς έχει καταλάβει, ούτε πρόκειται. Πολύ περισσότερο, ούτε οι ίδιοι δεν έχετε καταλάβει μάλλον τι κάνετε. </w:t>
      </w:r>
    </w:p>
    <w:p w14:paraId="7E826D51"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Κλείνω την τοποθέτησή μου επανερχόμενος στο αρχικό μας σχόλιο προς τον αγαπητό Υπουργό </w:t>
      </w:r>
      <w:r>
        <w:rPr>
          <w:rFonts w:eastAsia="Times New Roman" w:cs="Times New Roman"/>
          <w:szCs w:val="24"/>
        </w:rPr>
        <w:t>Αγροτικής Ανάπτυξης, λέγοντας ότι δεν χρειάζεστε καμ</w:t>
      </w:r>
      <w:r>
        <w:rPr>
          <w:rFonts w:eastAsia="Times New Roman" w:cs="Times New Roman"/>
          <w:szCs w:val="24"/>
        </w:rPr>
        <w:t>μ</w:t>
      </w:r>
      <w:r>
        <w:rPr>
          <w:rFonts w:eastAsia="Times New Roman" w:cs="Times New Roman"/>
          <w:szCs w:val="24"/>
        </w:rPr>
        <w:t>ία βοήθεια, κύριε Αποστόλου, από την Αντιπολίτευση για να τα κάνετε θάλασσα. Τα έχετε κάνει μόνοι σας θάλασσα και απόδειξη είναι αυτό το σχέδιο νόμου για τα ψάρια, για τα «ψάρια» Βουλευτές, για τα «ψάρια</w:t>
      </w:r>
      <w:r>
        <w:rPr>
          <w:rFonts w:eastAsia="Times New Roman" w:cs="Times New Roman"/>
          <w:szCs w:val="24"/>
        </w:rPr>
        <w:t xml:space="preserve">» πολίτες –νομίζετε- που όλα τα κατεβάζουν, όλα τα τρώνε και δεν βάζουν το μυαλό τους να λειτουργεί. </w:t>
      </w:r>
    </w:p>
    <w:p w14:paraId="7E826D52" w14:textId="77777777" w:rsidR="001246DA" w:rsidRDefault="00D9261F">
      <w:pPr>
        <w:spacing w:line="600" w:lineRule="auto"/>
        <w:ind w:firstLine="720"/>
        <w:jc w:val="center"/>
        <w:rPr>
          <w:rFonts w:eastAsia="Times New Roman"/>
          <w:bCs/>
        </w:rPr>
      </w:pPr>
      <w:r>
        <w:rPr>
          <w:rFonts w:eastAsia="Times New Roman"/>
          <w:bCs/>
        </w:rPr>
        <w:lastRenderedPageBreak/>
        <w:t>(Θόρυβος από την πτέρυγα του ΣΥΡΙΖΑ)</w:t>
      </w:r>
    </w:p>
    <w:p w14:paraId="7E826D53"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Εγώ, αγαπητοί συνάδελφοι του ΣΥΡΙΖΑ και των ΑΝΕΛ, αφού αντιδράτε, θα σας ρωτήσω το εξής: Πόσοι από εσάς θα μιλήσετε </w:t>
      </w:r>
      <w:r>
        <w:rPr>
          <w:rFonts w:eastAsia="Times New Roman" w:cs="Times New Roman"/>
          <w:szCs w:val="24"/>
        </w:rPr>
        <w:t xml:space="preserve">σήμερα; Γιατί κρυφτήκατε πάλι; Γιατί δεν απαιτήσατε και εσείς, όπως εμείς, η Αντιπολίτευση, να ανοίξει κατάλογος ομιλητών για να ακούσουμε τι λέτε και εσείς για τις κρυφές μειώσεις των συντάξεων ή για τα νέα </w:t>
      </w:r>
      <w:proofErr w:type="spellStart"/>
      <w:r>
        <w:rPr>
          <w:rFonts w:eastAsia="Times New Roman" w:cs="Times New Roman"/>
          <w:szCs w:val="24"/>
        </w:rPr>
        <w:t>μνημονιακά</w:t>
      </w:r>
      <w:proofErr w:type="spellEnd"/>
      <w:r>
        <w:rPr>
          <w:rFonts w:eastAsia="Times New Roman" w:cs="Times New Roman"/>
          <w:szCs w:val="24"/>
        </w:rPr>
        <w:t xml:space="preserve"> μέτρα; Σιωπή. Η σιωπή σας προς απάντη</w:t>
      </w:r>
      <w:r>
        <w:rPr>
          <w:rFonts w:eastAsia="Times New Roman" w:cs="Times New Roman"/>
          <w:szCs w:val="24"/>
        </w:rPr>
        <w:t>ση όλων!</w:t>
      </w:r>
    </w:p>
    <w:p w14:paraId="7E826D54"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826D55"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Έτσι βγάζεις τα συμπεράσματα; </w:t>
      </w:r>
    </w:p>
    <w:p w14:paraId="7E826D56"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Θεωνά</w:t>
      </w:r>
      <w:proofErr w:type="spellEnd"/>
      <w:r>
        <w:rPr>
          <w:rFonts w:eastAsia="Times New Roman" w:cs="Times New Roman"/>
          <w:szCs w:val="24"/>
        </w:rPr>
        <w:t>, σας παρακαλώ.</w:t>
      </w:r>
    </w:p>
    <w:p w14:paraId="7E826D57"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συνάδελφος κ. Αθανάσιος Θεοχαρόπουλος, Κοινοβουλευτικός Εκπρόσωπος της Δημοκρατικής Συμπαράταξης, έχει τον λόγο. </w:t>
      </w:r>
    </w:p>
    <w:p w14:paraId="7E826D58"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σας έχουν αφήσει μόνο σας σήμερα. Έχετε παρέα μόνο τον κ. Πετρόπουλο. </w:t>
      </w:r>
    </w:p>
    <w:p w14:paraId="7E826D59"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rPr>
        <w:t>ΕΥΑΓΓΕΛΟΣ ΑΠΟΣΤΟΛΟΥ (Υπουργός Αγροτικής Ανάπτυξης και Τροφίμων):</w:t>
      </w:r>
      <w:r>
        <w:rPr>
          <w:rFonts w:eastAsia="Times New Roman" w:cs="Times New Roman"/>
          <w:szCs w:val="24"/>
        </w:rPr>
        <w:t xml:space="preserve"> Δεν σας ακούμε; </w:t>
      </w:r>
    </w:p>
    <w:p w14:paraId="7E826D5A"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Σας έχουν αφήσει μόνο σας να υπερασπισ</w:t>
      </w:r>
      <w:r>
        <w:rPr>
          <w:rFonts w:eastAsia="Times New Roman" w:cs="Times New Roman"/>
          <w:szCs w:val="24"/>
        </w:rPr>
        <w:t xml:space="preserve">τείτε αυτά που δεν υπερασπίζονται. Έβαλαν στο νομοσχέδιό σας για τα ψάρια, για την αλιεία, </w:t>
      </w:r>
      <w:proofErr w:type="spellStart"/>
      <w:r>
        <w:rPr>
          <w:rFonts w:eastAsia="Times New Roman" w:cs="Times New Roman"/>
          <w:szCs w:val="24"/>
        </w:rPr>
        <w:t>προαπαιτούμενα</w:t>
      </w:r>
      <w:proofErr w:type="spellEnd"/>
      <w:r>
        <w:rPr>
          <w:rFonts w:eastAsia="Times New Roman" w:cs="Times New Roman"/>
          <w:szCs w:val="24"/>
        </w:rPr>
        <w:t xml:space="preserve"> με μια διαδικασία επιεικώς απαράδεκτη. </w:t>
      </w:r>
    </w:p>
    <w:p w14:paraId="7E826D5B"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rPr>
        <w:t>ΕΥΑΓΓΕΛΟΣ ΑΠΟΣΤΟΛΟΥ (Υπουργός Αγροτικής Ανάπτυξης και Τροφίμων):</w:t>
      </w:r>
      <w:r>
        <w:rPr>
          <w:rFonts w:eastAsia="Times New Roman" w:cs="Times New Roman"/>
          <w:szCs w:val="24"/>
        </w:rPr>
        <w:t xml:space="preserve"> Τα είπαν αυτά άλλοι. </w:t>
      </w:r>
    </w:p>
    <w:p w14:paraId="7E826D5C"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b/>
          <w:szCs w:val="24"/>
        </w:rPr>
        <w:t>:</w:t>
      </w:r>
      <w:r>
        <w:rPr>
          <w:rFonts w:eastAsia="Times New Roman" w:cs="Times New Roman"/>
          <w:szCs w:val="24"/>
        </w:rPr>
        <w:t xml:space="preserve"> Θα τα ξανακούσετε, κύριε Αποστόλου. Θα τα ακούτε συνεχώς. Όσο νομοθετείτε με αυτό</w:t>
      </w:r>
      <w:r>
        <w:rPr>
          <w:rFonts w:eastAsia="Times New Roman" w:cs="Times New Roman"/>
          <w:szCs w:val="24"/>
        </w:rPr>
        <w:t>ν</w:t>
      </w:r>
      <w:r>
        <w:rPr>
          <w:rFonts w:eastAsia="Times New Roman" w:cs="Times New Roman"/>
          <w:szCs w:val="24"/>
        </w:rPr>
        <w:t xml:space="preserve"> τον τρόπο, τον απαράδεκτο, θα έχετε τη σκληρή μας κριτική. </w:t>
      </w:r>
    </w:p>
    <w:p w14:paraId="7E826D5D" w14:textId="77777777" w:rsidR="001246DA" w:rsidRDefault="00D926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Πριν από λίγες μέρες εξάλλου η κυβερνητική πλειοψηφία ψήφισε εδώ στη Βουλή νέα μέτρα λιτότητας ύψους 5 δισεκατο</w:t>
      </w:r>
      <w:r>
        <w:rPr>
          <w:rFonts w:eastAsia="Times New Roman" w:cs="Times New Roman"/>
          <w:szCs w:val="24"/>
        </w:rPr>
        <w:t>μμυρίων ευρώ. Σήμερα είναι πάλι εδώ για να τροποποιήσει τις διατάξεις αυτές προς το επαχθέστερο. Και μάλιστα οι διατάξεις αυτές έρχονται με τη μορφή τροπολογιών στη συζήτηση για την κύρωση της τροποποιημένης συμφωνίας για την ίδρυση της Γενικής Επιτροπής Α</w:t>
      </w:r>
      <w:r>
        <w:rPr>
          <w:rFonts w:eastAsia="Times New Roman" w:cs="Times New Roman"/>
          <w:szCs w:val="24"/>
        </w:rPr>
        <w:t xml:space="preserve">λιείας για τη Μεσόγειο, εξευτελίζοντας πλήρως την κοινοβουλευτική διαδικασία. </w:t>
      </w:r>
    </w:p>
    <w:p w14:paraId="7E826D5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Εξάλλου, το νομοσχέδιο μιλάει και για το λαθρεμπόριο ψαριών, αλλά εσείς προχωράτε στο λαθρεμπόριο ελπίδας όλο το τελευταίο χρονικό διάστημα. Έχετε μάλλον τη λογική «φάτε μάτια ψ</w:t>
      </w:r>
      <w:r>
        <w:rPr>
          <w:rFonts w:eastAsia="Times New Roman" w:cs="Times New Roman"/>
          <w:szCs w:val="24"/>
        </w:rPr>
        <w:t xml:space="preserve">άρια» σε όλη σας την πολιτική. </w:t>
      </w:r>
      <w:r>
        <w:rPr>
          <w:rFonts w:eastAsia="Times New Roman" w:cs="Times New Roman"/>
          <w:szCs w:val="24"/>
        </w:rPr>
        <w:lastRenderedPageBreak/>
        <w:t>Αυτή είναι η λογική σας και συνδέεται με αυτόν τον τρόπο ακόμη και με αυτό το νομοσχέδιο, που πράγματι τα έχετε κάνει θάλασσα σε όλους τους τομείς. Αυτή είναι η πραγματικότητα, όσο και εάν σας ενοχλεί.</w:t>
      </w:r>
    </w:p>
    <w:p w14:paraId="7E826D5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της Κ</w:t>
      </w:r>
      <w:r>
        <w:rPr>
          <w:rFonts w:eastAsia="Times New Roman" w:cs="Times New Roman"/>
          <w:szCs w:val="24"/>
        </w:rPr>
        <w:t xml:space="preserve">υβέρνησης, ψηφίζετε συνεχώς εξοντωτικά μέτρα και η αξιολόγηση δεν λέει να κλείσει. Τι έχει γίνει με το κρίσιμο ζήτημα του δημοσίου χρέους; Ακόμη και σήμερα κανείς δεν γνωρίζει ποιες είναι οι θέσεις της Κυβέρνησης για το ζήτημα του δημοσίου χρέους. Έλεγε η </w:t>
      </w:r>
      <w:r>
        <w:rPr>
          <w:rFonts w:eastAsia="Times New Roman" w:cs="Times New Roman"/>
          <w:szCs w:val="24"/>
        </w:rPr>
        <w:t xml:space="preserve">Κυβέρνηση ότι θα </w:t>
      </w:r>
      <w:proofErr w:type="spellStart"/>
      <w:r>
        <w:rPr>
          <w:rFonts w:eastAsia="Times New Roman" w:cs="Times New Roman"/>
          <w:szCs w:val="24"/>
        </w:rPr>
        <w:t>ξεψηφίσει</w:t>
      </w:r>
      <w:proofErr w:type="spellEnd"/>
      <w:r>
        <w:rPr>
          <w:rFonts w:eastAsia="Times New Roman" w:cs="Times New Roman"/>
          <w:szCs w:val="24"/>
        </w:rPr>
        <w:t xml:space="preserve"> τα μέτρα αν δεν ρυθμιστεί το χρέος. Το χρέος δεν ρυθμίστηκε, γραβάτα δεν έβαλε ο Πρωθυπουργός και παρά το γεγονός ότι δεν ρυθμίστηκε, όχι μόνο δεν </w:t>
      </w:r>
      <w:proofErr w:type="spellStart"/>
      <w:r>
        <w:rPr>
          <w:rFonts w:eastAsia="Times New Roman" w:cs="Times New Roman"/>
          <w:szCs w:val="24"/>
        </w:rPr>
        <w:t>ξεψηφίστηκαν</w:t>
      </w:r>
      <w:proofErr w:type="spellEnd"/>
      <w:r>
        <w:rPr>
          <w:rFonts w:eastAsia="Times New Roman" w:cs="Times New Roman"/>
          <w:szCs w:val="24"/>
        </w:rPr>
        <w:t xml:space="preserve"> τα μέτρα, αλλά συζητούμε σήμερα νέα μέτρα. Αυτή είναι η πραγματικότητ</w:t>
      </w:r>
      <w:r>
        <w:rPr>
          <w:rFonts w:eastAsia="Times New Roman" w:cs="Times New Roman"/>
          <w:szCs w:val="24"/>
        </w:rPr>
        <w:t>α.</w:t>
      </w:r>
    </w:p>
    <w:p w14:paraId="7E826D6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Έχετε καταφέρει, λοιπόν, κάτι για την αναδιάρθρωση του δημοσίου χρέους; Τίποτε. Η Κυβέρνηση όφειλε να κλείσει συνολικά τη διαπραγμάτευση, όχι πρώτα μέτρα και μετά χρέος. Όλα μαζί, ποσοτική χαλάρωση, εφικτά πρωτογενή πλεονάσματα και όχι ανέφικτα υψηλά πρ</w:t>
      </w:r>
      <w:r>
        <w:rPr>
          <w:rFonts w:eastAsia="Times New Roman" w:cs="Times New Roman"/>
          <w:szCs w:val="24"/>
        </w:rPr>
        <w:t>ωτογενή πλεονάσματα για πολλά έτη, ρύθμιση του χρέους. Δεν το έπραξε. Ψήφισε πρώτα και στη συνέχεια διαπραγματεύεται για τα υπόλοιπα.</w:t>
      </w:r>
    </w:p>
    <w:p w14:paraId="7E826D6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Με την αναποτελεσματικότητα και τις αυταπάτες, όμως, κινδυνεύουμε να μην πάρουμε για το χρέος ούτε καν τις ρυθμίσεις του 2</w:t>
      </w:r>
      <w:r>
        <w:rPr>
          <w:rFonts w:eastAsia="Times New Roman" w:cs="Times New Roman"/>
          <w:szCs w:val="24"/>
        </w:rPr>
        <w:t>012, τις ρυθμίσεις που είχαν διασφαλιστεί τα προηγούμενα χρόνια.</w:t>
      </w:r>
    </w:p>
    <w:p w14:paraId="7E826D6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Η επικοινωνιακή προπαγάνδα, όμως, δεν μπορεί να κρατήσει πολύ και τη διαδέχεται, δυστυχώς, η κοροϊδία. Από τον εξευτελισμό της κοινοβουλευτικής διαδικασίας σήμερα, περνάμε και στον </w:t>
      </w:r>
      <w:proofErr w:type="spellStart"/>
      <w:r>
        <w:rPr>
          <w:rFonts w:eastAsia="Times New Roman" w:cs="Times New Roman"/>
          <w:szCs w:val="24"/>
        </w:rPr>
        <w:t>αυτοεξευτε</w:t>
      </w:r>
      <w:r>
        <w:rPr>
          <w:rFonts w:eastAsia="Times New Roman" w:cs="Times New Roman"/>
          <w:szCs w:val="24"/>
        </w:rPr>
        <w:t>λισμό</w:t>
      </w:r>
      <w:proofErr w:type="spellEnd"/>
      <w:r>
        <w:rPr>
          <w:rFonts w:eastAsia="Times New Roman" w:cs="Times New Roman"/>
          <w:szCs w:val="24"/>
        </w:rPr>
        <w:t xml:space="preserve"> των κυβερνώντων με αυτά που ακούμε στην επιχειρηματολογία. </w:t>
      </w:r>
    </w:p>
    <w:p w14:paraId="7E826D6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Θα εξηγήσω: Μετά τις βαριές δηλώσεις περί παραιτήσεων και καταψήφισης, φέρατε και ψηφίσατε μείωση του αφορολόγητου. Τώρα έρχεστε με μια αλλαγή στη διατύπωση, με μετακίνηση μιας μόνο φράσης, </w:t>
      </w:r>
      <w:r>
        <w:rPr>
          <w:rFonts w:eastAsia="Times New Roman" w:cs="Times New Roman"/>
          <w:szCs w:val="24"/>
        </w:rPr>
        <w:t>να ανοίξετε τον δρόμο στην επίσπευση της μείωσης του αφορολόγητου, αφού, όπως προκύπτει, εφόσον κριθεί ότι η μείωση του αφορολόγητου ορίου πρέπει να έρθει νωρίτερα, αντί για το 2020 το 2019, η Κυβέρνηση σε συμφωνία με τους θεσμούς θα μπορεί μαζί τους να επ</w:t>
      </w:r>
      <w:r>
        <w:rPr>
          <w:rFonts w:eastAsia="Times New Roman" w:cs="Times New Roman"/>
          <w:szCs w:val="24"/>
        </w:rPr>
        <w:t>ιφέρει τροποποιήσεις στην έκδοση φόρου που οδηγεί στο αφορολόγητο όριο.</w:t>
      </w:r>
    </w:p>
    <w:p w14:paraId="7E826D6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αυτή, όμως, η νέα αλλαγή διαλύει για άλλη μια φορά πλήρως το αφήγημα της δήθεν κοινωνικής πολιτικής σας. Η νέα αυτή αντιστροφή στη σειρά των λέξεων, -γιατί περί αυτού πρόκειται, μέ</w:t>
      </w:r>
      <w:r>
        <w:rPr>
          <w:rFonts w:eastAsia="Times New Roman" w:cs="Times New Roman"/>
          <w:szCs w:val="24"/>
        </w:rPr>
        <w:t>χρι και αυτό σας ανάγκασε να κάνετε η τρόικα, δεν θα αλλάξω, δεν θα μετονομάσω</w:t>
      </w:r>
      <w:r>
        <w:rPr>
          <w:rFonts w:eastAsia="Times New Roman" w:cs="Times New Roman"/>
          <w:szCs w:val="24"/>
        </w:rPr>
        <w:t xml:space="preserve"> τον όρο </w:t>
      </w:r>
      <w:r>
        <w:rPr>
          <w:rFonts w:eastAsia="Times New Roman" w:cs="Times New Roman"/>
          <w:szCs w:val="24"/>
        </w:rPr>
        <w:t>«</w:t>
      </w:r>
      <w:r>
        <w:rPr>
          <w:rFonts w:eastAsia="Times New Roman" w:cs="Times New Roman"/>
          <w:szCs w:val="24"/>
        </w:rPr>
        <w:t>τρόικα</w:t>
      </w:r>
      <w:r>
        <w:rPr>
          <w:rFonts w:eastAsia="Times New Roman" w:cs="Times New Roman"/>
          <w:szCs w:val="24"/>
        </w:rPr>
        <w:t>»</w:t>
      </w:r>
      <w:r>
        <w:rPr>
          <w:rFonts w:eastAsia="Times New Roman" w:cs="Times New Roman"/>
          <w:szCs w:val="24"/>
        </w:rPr>
        <w:t xml:space="preserve"> με τον όρο </w:t>
      </w:r>
      <w:r>
        <w:rPr>
          <w:rFonts w:eastAsia="Times New Roman" w:cs="Times New Roman"/>
          <w:szCs w:val="24"/>
        </w:rPr>
        <w:t>«</w:t>
      </w:r>
      <w:r>
        <w:rPr>
          <w:rFonts w:eastAsia="Times New Roman" w:cs="Times New Roman"/>
          <w:szCs w:val="24"/>
        </w:rPr>
        <w:t>θεσμούς</w:t>
      </w:r>
      <w:r>
        <w:rPr>
          <w:rFonts w:eastAsia="Times New Roman" w:cs="Times New Roman"/>
          <w:szCs w:val="24"/>
        </w:rPr>
        <w:t>», όπως συνηθίζεται</w:t>
      </w:r>
      <w:r>
        <w:rPr>
          <w:rFonts w:eastAsia="Times New Roman" w:cs="Times New Roman"/>
          <w:szCs w:val="24"/>
        </w:rPr>
        <w:t xml:space="preserve"> από εσάς</w:t>
      </w:r>
      <w:r>
        <w:rPr>
          <w:rFonts w:eastAsia="Times New Roman" w:cs="Times New Roman"/>
          <w:szCs w:val="24"/>
        </w:rPr>
        <w:t>- ουσιαστικά περιορίζει εκ νέου τον ρόλο της ελληνικής Κυβέρνησης. Αποδεικνύετε την «αριστερή» -εντός εισαγωγικών</w:t>
      </w:r>
      <w:r>
        <w:rPr>
          <w:rFonts w:eastAsia="Times New Roman" w:cs="Times New Roman"/>
          <w:szCs w:val="24"/>
        </w:rPr>
        <w:t xml:space="preserve"> η λέξη- πολιτική σας και στο ζήτημα της πλήρους απορρύθμισης των εργασιακών σχέσεων. Αφού δεν αποτρέψατε να ανοίξει η πόρτα </w:t>
      </w:r>
      <w:r>
        <w:rPr>
          <w:rFonts w:eastAsia="Times New Roman" w:cs="Times New Roman"/>
          <w:szCs w:val="24"/>
        </w:rPr>
        <w:lastRenderedPageBreak/>
        <w:t xml:space="preserve">των ομαδικών απολύσεων, αφού νομοθετήσατε έμμεσα ουσιαστικά το μισθοδοτικό </w:t>
      </w:r>
      <w:r>
        <w:rPr>
          <w:rFonts w:eastAsia="Times New Roman" w:cs="Times New Roman"/>
          <w:szCs w:val="24"/>
          <w:lang w:val="en-US"/>
        </w:rPr>
        <w:t>lockout</w:t>
      </w:r>
      <w:r>
        <w:rPr>
          <w:rFonts w:eastAsia="Times New Roman" w:cs="Times New Roman"/>
          <w:szCs w:val="24"/>
        </w:rPr>
        <w:t>, διαλύετε οι ίδιοι το αφήγημά σας για την επαναφ</w:t>
      </w:r>
      <w:r>
        <w:rPr>
          <w:rFonts w:eastAsia="Times New Roman" w:cs="Times New Roman"/>
          <w:szCs w:val="24"/>
        </w:rPr>
        <w:t>ορά των συλλογικών συμβάσεων.</w:t>
      </w:r>
    </w:p>
    <w:p w14:paraId="7E826D6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Τι κάνατε; Αρχικά δεχτήκατε να παρατείνετε την αναστολή τους για δύο χρόνια, μέχρι το 2018, ενώ ουσιαστικά προβλεπόταν ότι όταν τελειώσει το προηγούμενο </w:t>
      </w:r>
      <w:r>
        <w:rPr>
          <w:rFonts w:eastAsia="Times New Roman" w:cs="Times New Roman"/>
          <w:szCs w:val="24"/>
        </w:rPr>
        <w:t>μ</w:t>
      </w:r>
      <w:r>
        <w:rPr>
          <w:rFonts w:eastAsia="Times New Roman" w:cs="Times New Roman"/>
          <w:szCs w:val="24"/>
        </w:rPr>
        <w:t xml:space="preserve">εσοπρόθεσμο, το 2016, θα είχε τελειώσει αυτή η διαδικασία. Παρατείνατε, </w:t>
      </w:r>
      <w:r>
        <w:rPr>
          <w:rFonts w:eastAsia="Times New Roman" w:cs="Times New Roman"/>
          <w:szCs w:val="24"/>
        </w:rPr>
        <w:t>λοιπόν, γιατί δεν μπορέσατε να διαπραγματευτείτε αποτελεσματικά -το χάσατε και αυτό- και φτάσατε να φέρετε τον Αύγουστο του 2018, την προηγούμενη ρύθμιση, στον Μάιο. Έρχεστε λίγες ημέρες μετά και επαναφέρετε -ουσιαστικά βγάζετε- και την ημερομηνία 20 Αυγού</w:t>
      </w:r>
      <w:r>
        <w:rPr>
          <w:rFonts w:eastAsia="Times New Roman" w:cs="Times New Roman"/>
          <w:szCs w:val="24"/>
        </w:rPr>
        <w:t xml:space="preserve">στου του 2018, αναιρείτε και αυτή την ημερομηνία και συνδέετε την επαναφορά θεωρητικά με το τέλος των μνημονίων. Τέτοια </w:t>
      </w:r>
      <w:r>
        <w:rPr>
          <w:rFonts w:eastAsia="Times New Roman" w:cs="Times New Roman"/>
          <w:szCs w:val="24"/>
        </w:rPr>
        <w:t>«</w:t>
      </w:r>
      <w:r>
        <w:rPr>
          <w:rFonts w:eastAsia="Times New Roman" w:cs="Times New Roman"/>
          <w:szCs w:val="24"/>
        </w:rPr>
        <w:t>επιτυχία</w:t>
      </w:r>
      <w:r>
        <w:rPr>
          <w:rFonts w:eastAsia="Times New Roman" w:cs="Times New Roman"/>
          <w:szCs w:val="24"/>
        </w:rPr>
        <w:t>»</w:t>
      </w:r>
      <w:r>
        <w:rPr>
          <w:rFonts w:eastAsia="Times New Roman" w:cs="Times New Roman"/>
          <w:szCs w:val="24"/>
        </w:rPr>
        <w:t xml:space="preserve"> στην διαπραγμάτευση πραγματικά δεν μπορούσαν να την φανταστούν ούτε οι εργαζόμενοι, αλλά ούτε και ολόκληρος ο ελληνικός λαός!</w:t>
      </w:r>
    </w:p>
    <w:p w14:paraId="7E826D6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Έχουμε τον κ. </w:t>
      </w:r>
      <w:proofErr w:type="spellStart"/>
      <w:r>
        <w:rPr>
          <w:rFonts w:eastAsia="Times New Roman" w:cs="Times New Roman"/>
          <w:szCs w:val="24"/>
        </w:rPr>
        <w:t>Τσακαλώτο</w:t>
      </w:r>
      <w:proofErr w:type="spellEnd"/>
      <w:r>
        <w:rPr>
          <w:rFonts w:eastAsia="Times New Roman" w:cs="Times New Roman"/>
          <w:szCs w:val="24"/>
        </w:rPr>
        <w:t xml:space="preserve"> σήμερα να κάνει ανάλυση περί καπιταλισμού -ανάλυση μας έκανε στην αρχή περί του μοντέλου- να μας μιλάει μόνο για μία σοβαρή τροπολογία από τις πέντε. Ενώ έχουμε τροπολογίες για το αφορολόγητο, για τις συντάξεις και για τα εργασιακά</w:t>
      </w:r>
      <w:r>
        <w:rPr>
          <w:rFonts w:eastAsia="Times New Roman" w:cs="Times New Roman"/>
          <w:szCs w:val="24"/>
        </w:rPr>
        <w:t xml:space="preserve"> με τις συλλογικές διαπραγματεύσεις, που δεν είναι καθόλου αθώα η αλλαγή στη σειρά και η περαιτέρω δέσμευση η οποία σας ζητήθηκε, μας αναφέρει: «Τι να κάνουμε; Οι αντίπαλοί </w:t>
      </w:r>
      <w:r>
        <w:rPr>
          <w:rFonts w:eastAsia="Times New Roman" w:cs="Times New Roman"/>
          <w:szCs w:val="24"/>
        </w:rPr>
        <w:lastRenderedPageBreak/>
        <w:t xml:space="preserve">μας δεν είναι ενιαίοι», ενώ η Κυβέρνησή σας είναι </w:t>
      </w:r>
      <w:r>
        <w:rPr>
          <w:rFonts w:eastAsia="Times New Roman" w:cs="Times New Roman"/>
          <w:szCs w:val="24"/>
        </w:rPr>
        <w:t>«</w:t>
      </w:r>
      <w:r>
        <w:rPr>
          <w:rFonts w:eastAsia="Times New Roman" w:cs="Times New Roman"/>
          <w:szCs w:val="24"/>
        </w:rPr>
        <w:t>ενιαία</w:t>
      </w:r>
      <w:r>
        <w:rPr>
          <w:rFonts w:eastAsia="Times New Roman" w:cs="Times New Roman"/>
          <w:szCs w:val="24"/>
        </w:rPr>
        <w:t>»</w:t>
      </w:r>
      <w:r>
        <w:rPr>
          <w:rFonts w:eastAsia="Times New Roman" w:cs="Times New Roman"/>
          <w:szCs w:val="24"/>
        </w:rPr>
        <w:t xml:space="preserve"> σε αυτή τη στρατηγική</w:t>
      </w:r>
      <w:r>
        <w:rPr>
          <w:rFonts w:eastAsia="Times New Roman" w:cs="Times New Roman"/>
          <w:szCs w:val="24"/>
        </w:rPr>
        <w:t>;</w:t>
      </w:r>
      <w:r>
        <w:rPr>
          <w:rFonts w:eastAsia="Times New Roman" w:cs="Times New Roman"/>
          <w:szCs w:val="24"/>
        </w:rPr>
        <w:t xml:space="preserve"> Πραγματικά, μια πολύ </w:t>
      </w:r>
      <w:r>
        <w:rPr>
          <w:rFonts w:eastAsia="Times New Roman" w:cs="Times New Roman"/>
          <w:szCs w:val="24"/>
        </w:rPr>
        <w:t>«</w:t>
      </w:r>
      <w:r>
        <w:rPr>
          <w:rFonts w:eastAsia="Times New Roman" w:cs="Times New Roman"/>
          <w:szCs w:val="24"/>
        </w:rPr>
        <w:t>ενιαία</w:t>
      </w:r>
      <w:r>
        <w:rPr>
          <w:rFonts w:eastAsia="Times New Roman" w:cs="Times New Roman"/>
          <w:szCs w:val="24"/>
        </w:rPr>
        <w:t>»</w:t>
      </w:r>
      <w:r>
        <w:rPr>
          <w:rFonts w:eastAsia="Times New Roman" w:cs="Times New Roman"/>
          <w:szCs w:val="24"/>
        </w:rPr>
        <w:t xml:space="preserve"> στρατηγική. Αν πάρουμε κάθε ημέρα τι δηλώνετε, τι δηλώνουν τα στελέχη της Κυβέρνησης, θα δείτε </w:t>
      </w:r>
      <w:r>
        <w:rPr>
          <w:rFonts w:eastAsia="Times New Roman" w:cs="Times New Roman"/>
          <w:szCs w:val="24"/>
        </w:rPr>
        <w:t>«</w:t>
      </w:r>
      <w:r>
        <w:rPr>
          <w:rFonts w:eastAsia="Times New Roman" w:cs="Times New Roman"/>
          <w:szCs w:val="24"/>
        </w:rPr>
        <w:t>ενιαία</w:t>
      </w:r>
      <w:r>
        <w:rPr>
          <w:rFonts w:eastAsia="Times New Roman" w:cs="Times New Roman"/>
          <w:szCs w:val="24"/>
        </w:rPr>
        <w:t>»</w:t>
      </w:r>
      <w:r>
        <w:rPr>
          <w:rFonts w:eastAsia="Times New Roman" w:cs="Times New Roman"/>
          <w:szCs w:val="24"/>
        </w:rPr>
        <w:t xml:space="preserve"> στρατηγική. Και βέβαια, παραδέχεται ότι </w:t>
      </w:r>
      <w:r>
        <w:rPr>
          <w:rFonts w:eastAsia="Times New Roman" w:cs="Times New Roman"/>
          <w:szCs w:val="24"/>
        </w:rPr>
        <w:t>«</w:t>
      </w:r>
      <w:r>
        <w:rPr>
          <w:rFonts w:eastAsia="Times New Roman" w:cs="Times New Roman"/>
          <w:szCs w:val="24"/>
        </w:rPr>
        <w:t>όλα παίζουν και για το χρέος και για την ποσοτική χαλάρωση</w:t>
      </w:r>
      <w:r>
        <w:rPr>
          <w:rFonts w:eastAsia="Times New Roman" w:cs="Times New Roman"/>
          <w:szCs w:val="24"/>
        </w:rPr>
        <w:t>»</w:t>
      </w:r>
      <w:r>
        <w:rPr>
          <w:rFonts w:eastAsia="Times New Roman" w:cs="Times New Roman"/>
          <w:szCs w:val="24"/>
        </w:rPr>
        <w:t>. Έφτασε να πει σήμερ</w:t>
      </w:r>
      <w:r>
        <w:rPr>
          <w:rFonts w:eastAsia="Times New Roman" w:cs="Times New Roman"/>
          <w:szCs w:val="24"/>
        </w:rPr>
        <w:t xml:space="preserve">α ότι </w:t>
      </w:r>
      <w:r>
        <w:rPr>
          <w:rFonts w:eastAsia="Times New Roman" w:cs="Times New Roman"/>
          <w:szCs w:val="24"/>
        </w:rPr>
        <w:t>«</w:t>
      </w:r>
      <w:r>
        <w:rPr>
          <w:rFonts w:eastAsia="Times New Roman" w:cs="Times New Roman"/>
          <w:szCs w:val="24"/>
        </w:rPr>
        <w:t>όλα παίζουν</w:t>
      </w:r>
      <w:r>
        <w:rPr>
          <w:rFonts w:eastAsia="Times New Roman" w:cs="Times New Roman"/>
          <w:szCs w:val="24"/>
        </w:rPr>
        <w:t>»</w:t>
      </w:r>
      <w:r>
        <w:rPr>
          <w:rFonts w:eastAsia="Times New Roman" w:cs="Times New Roman"/>
          <w:szCs w:val="24"/>
        </w:rPr>
        <w:t xml:space="preserve">. </w:t>
      </w:r>
    </w:p>
    <w:p w14:paraId="7E826D67" w14:textId="77777777" w:rsidR="001246DA" w:rsidRDefault="00D9261F">
      <w:pPr>
        <w:spacing w:line="600" w:lineRule="auto"/>
        <w:ind w:firstLine="720"/>
        <w:jc w:val="both"/>
        <w:rPr>
          <w:rFonts w:eastAsia="Times New Roman" w:cs="Times New Roman"/>
          <w:color w:val="000000" w:themeColor="text1"/>
          <w:szCs w:val="24"/>
        </w:rPr>
      </w:pPr>
      <w:r w:rsidRPr="00B75BD5">
        <w:rPr>
          <w:rFonts w:eastAsia="Times New Roman" w:cs="Times New Roman"/>
          <w:color w:val="000000" w:themeColor="text1"/>
          <w:szCs w:val="24"/>
        </w:rPr>
        <w:t>Είχαμε και την Υπουργό Εργασίας να λέει</w:t>
      </w:r>
      <w:r w:rsidRPr="00B75BD5">
        <w:rPr>
          <w:rFonts w:eastAsia="Times New Roman" w:cs="Times New Roman"/>
          <w:color w:val="000000" w:themeColor="text1"/>
          <w:szCs w:val="24"/>
        </w:rPr>
        <w:t>:</w:t>
      </w:r>
      <w:r w:rsidRPr="00B75BD5">
        <w:rPr>
          <w:rFonts w:eastAsia="Times New Roman" w:cs="Times New Roman"/>
          <w:color w:val="000000" w:themeColor="text1"/>
          <w:szCs w:val="24"/>
        </w:rPr>
        <w:t xml:space="preserve"> «Μη φωνάζετε, δεν είναι περικοπή. Είναι «πάγωμα» των συντάξεων τα 250 εκατομμύρια ευρώ το 2022», που περικόπτονται ουσιαστικά</w:t>
      </w:r>
      <w:r w:rsidRPr="00B75BD5">
        <w:rPr>
          <w:rFonts w:eastAsia="Times New Roman" w:cs="Times New Roman"/>
          <w:color w:val="000000" w:themeColor="text1"/>
          <w:szCs w:val="24"/>
        </w:rPr>
        <w:t>,</w:t>
      </w:r>
      <w:r w:rsidRPr="00B75BD5">
        <w:rPr>
          <w:rFonts w:eastAsia="Times New Roman" w:cs="Times New Roman"/>
          <w:color w:val="000000" w:themeColor="text1"/>
          <w:szCs w:val="24"/>
        </w:rPr>
        <w:t xml:space="preserve"> καθώς δεν θα υπάρχει η αναμενόμενη αύξηση. </w:t>
      </w:r>
    </w:p>
    <w:p w14:paraId="7E826D6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Βέβαια, είχαμε και τον</w:t>
      </w:r>
      <w:r>
        <w:rPr>
          <w:rFonts w:eastAsia="Times New Roman" w:cs="Times New Roman"/>
          <w:szCs w:val="24"/>
        </w:rPr>
        <w:t xml:space="preserve"> κ. </w:t>
      </w:r>
      <w:proofErr w:type="spellStart"/>
      <w:r>
        <w:rPr>
          <w:rFonts w:eastAsia="Times New Roman" w:cs="Times New Roman"/>
          <w:szCs w:val="24"/>
        </w:rPr>
        <w:t>Τσακαλώτο</w:t>
      </w:r>
      <w:proofErr w:type="spellEnd"/>
      <w:r>
        <w:rPr>
          <w:rFonts w:eastAsia="Times New Roman" w:cs="Times New Roman"/>
          <w:szCs w:val="24"/>
        </w:rPr>
        <w:t xml:space="preserve"> να αναφέρει ταυτοχρόνως ότι </w:t>
      </w:r>
      <w:r>
        <w:rPr>
          <w:rFonts w:eastAsia="Times New Roman" w:cs="Times New Roman"/>
          <w:szCs w:val="24"/>
        </w:rPr>
        <w:t>«</w:t>
      </w:r>
      <w:r>
        <w:rPr>
          <w:rFonts w:eastAsia="Times New Roman" w:cs="Times New Roman"/>
          <w:szCs w:val="24"/>
        </w:rPr>
        <w:t>την εικόνα που δημιουργήθηκε τον Μάιο τη δημιούργησε ο ελληνικός Τύπος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Στον διεθνή Τύπο τα πράγματα είναι πολύ καλύτερα</w:t>
      </w:r>
      <w:r>
        <w:rPr>
          <w:rFonts w:eastAsia="Times New Roman" w:cs="Times New Roman"/>
          <w:szCs w:val="24"/>
        </w:rPr>
        <w:t>»</w:t>
      </w:r>
      <w:r>
        <w:rPr>
          <w:rFonts w:eastAsia="Times New Roman" w:cs="Times New Roman"/>
          <w:szCs w:val="24"/>
        </w:rPr>
        <w:t>, λέει. Δεν οφείλεται στην αναποτελεσματική διαπραγμάτευση, αλλά στον Τύπο</w:t>
      </w:r>
      <w:r>
        <w:rPr>
          <w:rFonts w:eastAsia="Times New Roman" w:cs="Times New Roman"/>
          <w:szCs w:val="24"/>
        </w:rPr>
        <w:t xml:space="preserve">, κατά τον κ. </w:t>
      </w:r>
      <w:proofErr w:type="spellStart"/>
      <w:r>
        <w:rPr>
          <w:rFonts w:eastAsia="Times New Roman" w:cs="Times New Roman"/>
          <w:szCs w:val="24"/>
        </w:rPr>
        <w:t>Τσ</w:t>
      </w:r>
      <w:r>
        <w:rPr>
          <w:rFonts w:eastAsia="Times New Roman" w:cs="Times New Roman"/>
          <w:szCs w:val="24"/>
        </w:rPr>
        <w:t>ακαλώτο</w:t>
      </w:r>
      <w:proofErr w:type="spellEnd"/>
      <w:r>
        <w:rPr>
          <w:rFonts w:eastAsia="Times New Roman" w:cs="Times New Roman"/>
          <w:szCs w:val="24"/>
        </w:rPr>
        <w:t>.</w:t>
      </w:r>
    </w:p>
    <w:p w14:paraId="7E826D6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Αν νομίζετε ότι αυτά τα επιχειρήματα μπορούν να πείσουν αυτή τη στιγμή τον ελληνικό λαό, πραγματικά είστε βαθιά νυχτωμένοι. Βεβαίως, θα υπάρχει «πάγωμα» των συντάξεων μέχρι την 1-1-2023. Εδώ δεσμεύετε και τη μεθεπόμενη </w:t>
      </w:r>
      <w:r>
        <w:rPr>
          <w:rFonts w:eastAsia="Times New Roman" w:cs="Times New Roman"/>
          <w:szCs w:val="24"/>
        </w:rPr>
        <w:t>κ</w:t>
      </w:r>
      <w:r>
        <w:rPr>
          <w:rFonts w:eastAsia="Times New Roman" w:cs="Times New Roman"/>
          <w:szCs w:val="24"/>
        </w:rPr>
        <w:t>υβέρνηση. Σας λέγαμε ότι δε</w:t>
      </w:r>
      <w:r>
        <w:rPr>
          <w:rFonts w:eastAsia="Times New Roman" w:cs="Times New Roman"/>
          <w:szCs w:val="24"/>
        </w:rPr>
        <w:t xml:space="preserve">σμεύετε την επόμενη </w:t>
      </w:r>
      <w:r>
        <w:rPr>
          <w:rFonts w:eastAsia="Times New Roman" w:cs="Times New Roman"/>
          <w:szCs w:val="24"/>
        </w:rPr>
        <w:t>κ</w:t>
      </w:r>
      <w:r>
        <w:rPr>
          <w:rFonts w:eastAsia="Times New Roman" w:cs="Times New Roman"/>
          <w:szCs w:val="24"/>
        </w:rPr>
        <w:t>υβέρνηση γιατί μάλλον εκτιμούσατε ότι θα έρθει η Νέα Δημοκρατία, αλλά μάλλον δεσμεύετε και τη μεθεπόμενη</w:t>
      </w:r>
      <w:r>
        <w:rPr>
          <w:rFonts w:eastAsia="Times New Roman" w:cs="Times New Roman"/>
          <w:szCs w:val="24"/>
        </w:rPr>
        <w:t>,</w:t>
      </w:r>
      <w:r>
        <w:rPr>
          <w:rFonts w:eastAsia="Times New Roman" w:cs="Times New Roman"/>
          <w:szCs w:val="24"/>
        </w:rPr>
        <w:t xml:space="preserve"> γιατί είστε σίγουροι ότι δεν θα επανέλθετε ποτέ –αυτό </w:t>
      </w:r>
      <w:r>
        <w:rPr>
          <w:rFonts w:eastAsia="Times New Roman" w:cs="Times New Roman"/>
          <w:szCs w:val="24"/>
        </w:rPr>
        <w:lastRenderedPageBreak/>
        <w:t>που σας λέγαμε- μετά από αυτή την πολιτική. Δεν εξηγείται αλλιώς, για να δε</w:t>
      </w:r>
      <w:r>
        <w:rPr>
          <w:rFonts w:eastAsia="Times New Roman" w:cs="Times New Roman"/>
          <w:szCs w:val="24"/>
        </w:rPr>
        <w:t xml:space="preserve">σμεύετε και όλες τις επόμενες κυβερνήσεις με αυτή την πολιτική. </w:t>
      </w:r>
    </w:p>
    <w:p w14:paraId="7E826D6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Όμως, δεν έφταναν όλα αυτά, κυρίες και κύριοι Βουλευτές, αλλά βάζετε και χέρι εκ νέου σε όλα αυτά τα θέματα. Με τον νόμο </w:t>
      </w:r>
      <w:proofErr w:type="spellStart"/>
      <w:r>
        <w:rPr>
          <w:rFonts w:eastAsia="Times New Roman" w:cs="Times New Roman"/>
          <w:szCs w:val="24"/>
        </w:rPr>
        <w:t>Κατρούγκαλου</w:t>
      </w:r>
      <w:proofErr w:type="spellEnd"/>
      <w:r>
        <w:rPr>
          <w:rFonts w:eastAsia="Times New Roman" w:cs="Times New Roman"/>
          <w:szCs w:val="24"/>
        </w:rPr>
        <w:t>, για να είμαι συγκεκριμένος, το πάγωμα των συντάξεων πήγα</w:t>
      </w:r>
      <w:r>
        <w:rPr>
          <w:rFonts w:eastAsia="Times New Roman" w:cs="Times New Roman"/>
          <w:szCs w:val="24"/>
        </w:rPr>
        <w:t>ινε ως το 2018. Στη συνέχεια επεκτάθηκε μέχρι το 2021. Τώρα φέρνετε νέα ρύθμιση γι</w:t>
      </w:r>
      <w:r>
        <w:rPr>
          <w:rFonts w:eastAsia="Times New Roman" w:cs="Times New Roman"/>
          <w:szCs w:val="24"/>
        </w:rPr>
        <w:t>’</w:t>
      </w:r>
      <w:r>
        <w:rPr>
          <w:rFonts w:eastAsia="Times New Roman" w:cs="Times New Roman"/>
          <w:szCs w:val="24"/>
        </w:rPr>
        <w:t xml:space="preserve"> αυτό το θέμα έως και το 2022 με τα 250 εκατομμύρια ευρώ. </w:t>
      </w:r>
    </w:p>
    <w:p w14:paraId="7E826D6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Γιατί το λέω αυτό; Το λέω γιατί θέλω να πω γι’ αυτό το πάγωμα των 250 εκατομμυρίων ευρώ για όσους δεν έχουν διαβάσ</w:t>
      </w:r>
      <w:r>
        <w:rPr>
          <w:rFonts w:eastAsia="Times New Roman" w:cs="Times New Roman"/>
          <w:szCs w:val="24"/>
        </w:rPr>
        <w:t>ει τι λέει ακριβώς η αιτιολογική έκθεση. Λέτε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στην αιτιολογική έκθεση απίστευτα πράγματα. Αυτό αποδεικνύει τον τρόπο που σκέφτεστε. Η αιτιολογική έκθεση δείχνει την κυβερνητική σκέψη. Η κυβερνητική πράξη είναι τα άρθρα που υπάρχουν. Η σκέψη σας είναι η αιτιολογική έκθεση και φαίνεται ότι έχει μπει η </w:t>
      </w:r>
      <w:r>
        <w:rPr>
          <w:rFonts w:eastAsia="Times New Roman" w:cs="Times New Roman"/>
          <w:szCs w:val="24"/>
        </w:rPr>
        <w:t xml:space="preserve">τρόικα στην κυβερνητική σκέψη και στην αιτιολογική έκθεση, γιατί στην αιτιολογική έκθεση σάς αλλάζει αυτά τα οποία είχατε προβλέψει τον Μάιο. </w:t>
      </w:r>
    </w:p>
    <w:p w14:paraId="7E826D6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Λέτε, λοιπόν, για τις συντάξεις ότι επιλέγετε </w:t>
      </w:r>
      <w:r>
        <w:rPr>
          <w:rFonts w:eastAsia="Times New Roman" w:cs="Times New Roman"/>
          <w:szCs w:val="24"/>
        </w:rPr>
        <w:t>«</w:t>
      </w:r>
      <w:r>
        <w:rPr>
          <w:rFonts w:eastAsia="Times New Roman" w:cs="Times New Roman"/>
          <w:szCs w:val="24"/>
        </w:rPr>
        <w:t>αυτό το πάγωμα από όλα τα μέτρα, αυτό που σέβεται τις αρχές της κο</w:t>
      </w:r>
      <w:r>
        <w:rPr>
          <w:rFonts w:eastAsia="Times New Roman" w:cs="Times New Roman"/>
          <w:szCs w:val="24"/>
        </w:rPr>
        <w:t>ινωνικής αλληλεγγύης, της ισότητας και της αναλογικότητας και ότι αυτή σας η επιλογή θα επιτρέψει την απε</w:t>
      </w:r>
      <w:r>
        <w:rPr>
          <w:rFonts w:eastAsia="Times New Roman" w:cs="Times New Roman"/>
          <w:szCs w:val="24"/>
        </w:rPr>
        <w:lastRenderedPageBreak/>
        <w:t xml:space="preserve">λευθέρωση πόρων για την ενίσχυση και άλλων κοινωνικών δαπανών, στα οποία η Ελλάδα υστερεί έναντι άλλων χωρών, όπως οι δαπάνες της παιδείας, της υγείας </w:t>
      </w:r>
      <w:r>
        <w:rPr>
          <w:rFonts w:eastAsia="Times New Roman" w:cs="Times New Roman"/>
          <w:szCs w:val="24"/>
        </w:rPr>
        <w:t>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7E826D6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Σύμφωνα με την αιτιολογική σας έκθεση α</w:t>
      </w:r>
      <w:r>
        <w:rPr>
          <w:rFonts w:eastAsia="Times New Roman" w:cs="Times New Roman"/>
          <w:szCs w:val="24"/>
        </w:rPr>
        <w:t>υτό το γεγονός θα έχει σαν αποτέλεσμα την επαρκή προστασία για ευάλωτες κοινωνικές ομάδες. Παγώνετε τις συντάξεις το 2022 και το κάνετε, όπως λέτε στην αιτιολογική έκθεση, υπέρ των ευάλωτων κοινωνικών ομάδων,</w:t>
      </w:r>
      <w:r>
        <w:rPr>
          <w:rFonts w:eastAsia="Times New Roman" w:cs="Times New Roman"/>
          <w:szCs w:val="24"/>
        </w:rPr>
        <w:t xml:space="preserve"> υπέρ της προστασίας και της κοινωνικής δικαιοσύνης; Αυτά τα επιχειρήματα, αυτά τα ψέματα</w:t>
      </w:r>
      <w:r>
        <w:rPr>
          <w:rFonts w:eastAsia="Times New Roman" w:cs="Times New Roman"/>
          <w:szCs w:val="24"/>
        </w:rPr>
        <w:t>,</w:t>
      </w:r>
      <w:r>
        <w:rPr>
          <w:rFonts w:eastAsia="Times New Roman" w:cs="Times New Roman"/>
          <w:szCs w:val="24"/>
        </w:rPr>
        <w:t xml:space="preserve"> που είναι αυταπόδεικτο ότι είναι ψέματα, μπορούν να πείσουν κανέναν σήμερα; Ειλικρινά, υπάρχει έστω ένας Βουλευτής της κυβερνητικής </w:t>
      </w:r>
      <w:r>
        <w:rPr>
          <w:rFonts w:eastAsia="Times New Roman" w:cs="Times New Roman"/>
          <w:szCs w:val="24"/>
        </w:rPr>
        <w:t>π</w:t>
      </w:r>
      <w:r>
        <w:rPr>
          <w:rFonts w:eastAsia="Times New Roman" w:cs="Times New Roman"/>
          <w:szCs w:val="24"/>
        </w:rPr>
        <w:t>λειοψηφίας που μπορεί να υποστηρ</w:t>
      </w:r>
      <w:r>
        <w:rPr>
          <w:rFonts w:eastAsia="Times New Roman" w:cs="Times New Roman"/>
          <w:szCs w:val="24"/>
        </w:rPr>
        <w:t xml:space="preserve">ίξει αυτά εδώ σε σχέση με το πάγωμα των συντάξεων; </w:t>
      </w:r>
    </w:p>
    <w:p w14:paraId="7E826D6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Την άποψη δε του Ελεγκτικού Συνεδρίου, αγαπητοί συνάδελφοι, ότι </w:t>
      </w:r>
      <w:r>
        <w:rPr>
          <w:rFonts w:eastAsia="Times New Roman" w:cs="Times New Roman"/>
          <w:szCs w:val="24"/>
        </w:rPr>
        <w:t>«</w:t>
      </w:r>
      <w:r>
        <w:rPr>
          <w:rFonts w:eastAsia="Times New Roman" w:cs="Times New Roman"/>
          <w:szCs w:val="24"/>
        </w:rPr>
        <w:t xml:space="preserve">η πάροδος τόσο μεγάλου χρονικού διαστήματος καθιστά αδύνατη τη διατύπωση ασφαλούς εκτίμησης για τη δημοσιονομική κατάστασης της χώρας και την οικονομική δυνατότητα των συνταξιούχων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r>
        <w:rPr>
          <w:rFonts w:eastAsia="Times New Roman" w:cs="Times New Roman"/>
          <w:szCs w:val="24"/>
        </w:rPr>
        <w:t xml:space="preserve">, δεν την έχετε λάβει υπ’ </w:t>
      </w:r>
      <w:proofErr w:type="spellStart"/>
      <w:r>
        <w:rPr>
          <w:rFonts w:eastAsia="Times New Roman" w:cs="Times New Roman"/>
          <w:szCs w:val="24"/>
        </w:rPr>
        <w:t>όψιν</w:t>
      </w:r>
      <w:proofErr w:type="spellEnd"/>
      <w:r>
        <w:rPr>
          <w:rFonts w:eastAsia="Times New Roman" w:cs="Times New Roman"/>
          <w:szCs w:val="24"/>
        </w:rPr>
        <w:t xml:space="preserve"> σας, όπως και το ότι βεβαίως η </w:t>
      </w:r>
      <w:r>
        <w:rPr>
          <w:rFonts w:eastAsia="Times New Roman" w:cs="Times New Roman"/>
          <w:szCs w:val="24"/>
        </w:rPr>
        <w:t xml:space="preserve">επικαλούμενη εξοικονόμηση πόρων δεν δικαιολογεί την παρέμβαση στη συνταξιοδοτική δαπάνη. </w:t>
      </w:r>
    </w:p>
    <w:p w14:paraId="7E826D6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Αυτή η άποψη του Ελεγκτικού Συνεδρίου εκφράζει τη ζοφερή πραγματικότητα. Δεσμευόμαστε με εξαιρετικά επώδυνα μέτρα και όλα αυτά χωρίς να έχουμε ασφαλή εκτίμηση για τη </w:t>
      </w:r>
      <w:r>
        <w:rPr>
          <w:rFonts w:eastAsia="Times New Roman" w:cs="Times New Roman"/>
          <w:szCs w:val="24"/>
        </w:rPr>
        <w:t xml:space="preserve">δημοσιονομική κατάσταση της χώρας τότε, το </w:t>
      </w:r>
      <w:r>
        <w:rPr>
          <w:rFonts w:eastAsia="Times New Roman" w:cs="Times New Roman"/>
          <w:szCs w:val="24"/>
        </w:rPr>
        <w:lastRenderedPageBreak/>
        <w:t>2023. Το μόνο ασφαλές αποτέλεσμα</w:t>
      </w:r>
      <w:r>
        <w:rPr>
          <w:rFonts w:eastAsia="Times New Roman" w:cs="Times New Roman"/>
          <w:szCs w:val="24"/>
        </w:rPr>
        <w:t>,</w:t>
      </w:r>
      <w:r>
        <w:rPr>
          <w:rFonts w:eastAsia="Times New Roman" w:cs="Times New Roman"/>
          <w:szCs w:val="24"/>
        </w:rPr>
        <w:t xml:space="preserve"> το οποίο θα έχει αυτή η πολιτική σας είναι η προοδευτική –μόνο εδώ επιτυγχάνετε την πρόοδο- εξαθλίωση των συνταξιούχων. </w:t>
      </w:r>
    </w:p>
    <w:p w14:paraId="7E826D7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Αφού κοροϊδεύετε για άλλη μια φορά λέγοντας ότι είναι αναγ</w:t>
      </w:r>
      <w:r>
        <w:rPr>
          <w:rFonts w:eastAsia="Times New Roman" w:cs="Times New Roman"/>
          <w:szCs w:val="24"/>
        </w:rPr>
        <w:t>καία η ενίσχυση των κοινωνικών δαπανών, άραγε γιατί η Κυβέρνηση ακόμα δεν έχει λύσει κανένα από τα υπαρκτά προβλήματα που θα μπορούσαν να αυξήσουν τα έσοδα και να μειώσουν τις δαπάνες, όπως για παράδειγμα το θέμα της φοροδιαφυγής, του λαθρεμπορίου καυσίμων</w:t>
      </w:r>
      <w:r>
        <w:rPr>
          <w:rFonts w:eastAsia="Times New Roman" w:cs="Times New Roman"/>
          <w:szCs w:val="24"/>
        </w:rPr>
        <w:t xml:space="preserve"> που έχει γίνει πια σήριαλ; Γιατί επιμένει σε μια εύκολη λύση, επώδυνη για τον πολίτη; </w:t>
      </w:r>
    </w:p>
    <w:p w14:paraId="7E826D7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απάντηση βεβαίως είναι προφανής, αν σκεφτούμε τι αποκαλύφθηκε το προηγούμενο χρονικό διάστημα σε αυτό το ζήτημα και με τις τροπολογίες και με διάφορα θέματα</w:t>
      </w:r>
      <w:r>
        <w:rPr>
          <w:rFonts w:eastAsia="Times New Roman" w:cs="Times New Roman"/>
          <w:szCs w:val="24"/>
        </w:rPr>
        <w:t>,</w:t>
      </w:r>
      <w:r>
        <w:rPr>
          <w:rFonts w:eastAsia="Times New Roman" w:cs="Times New Roman"/>
          <w:szCs w:val="24"/>
        </w:rPr>
        <w:t xml:space="preserve"> τα οποία</w:t>
      </w:r>
      <w:r>
        <w:rPr>
          <w:rFonts w:eastAsia="Times New Roman" w:cs="Times New Roman"/>
          <w:szCs w:val="24"/>
        </w:rPr>
        <w:t xml:space="preserve"> έχει φέρει η Κυβέρνησ</w:t>
      </w:r>
      <w:r>
        <w:rPr>
          <w:rFonts w:eastAsia="Times New Roman" w:cs="Times New Roman"/>
          <w:szCs w:val="24"/>
        </w:rPr>
        <w:t>ή</w:t>
      </w:r>
      <w:r>
        <w:rPr>
          <w:rFonts w:eastAsia="Times New Roman" w:cs="Times New Roman"/>
          <w:szCs w:val="24"/>
        </w:rPr>
        <w:t xml:space="preserve"> σας. </w:t>
      </w:r>
    </w:p>
    <w:p w14:paraId="7E826D7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w:t>
      </w:r>
      <w:r>
        <w:rPr>
          <w:rFonts w:eastAsia="Times New Roman" w:cs="Times New Roman"/>
          <w:szCs w:val="24"/>
        </w:rPr>
        <w:t xml:space="preserve">κύριε Αποστόλου, </w:t>
      </w:r>
      <w:r>
        <w:rPr>
          <w:rFonts w:eastAsia="Times New Roman" w:cs="Times New Roman"/>
          <w:szCs w:val="24"/>
        </w:rPr>
        <w:t xml:space="preserve">δεν μπορούμε να προχωρήσουμε μ’ αυτόν τον τρόπο. </w:t>
      </w:r>
    </w:p>
    <w:p w14:paraId="7E826D7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Κύριε Υπουργέ, στα δικά σας θέματα, καθώς η αγροτική ανάπτυξη και η αλιεία είναι θέματα σοβαρά για την παραγωγική ανασυγκρότηση της χώρας </w:t>
      </w:r>
      <w:r>
        <w:rPr>
          <w:rFonts w:eastAsia="Times New Roman" w:cs="Times New Roman"/>
          <w:szCs w:val="24"/>
        </w:rPr>
        <w:t>δεν έχετε κάνει απολύτως τίποτα αυτό το χρονικό διάστημα. Δεν υπάρχει ένα πρόγραμμα</w:t>
      </w:r>
      <w:r>
        <w:rPr>
          <w:rFonts w:eastAsia="Times New Roman" w:cs="Times New Roman"/>
          <w:szCs w:val="24"/>
        </w:rPr>
        <w:t>,</w:t>
      </w:r>
      <w:r>
        <w:rPr>
          <w:rFonts w:eastAsia="Times New Roman" w:cs="Times New Roman"/>
          <w:szCs w:val="24"/>
        </w:rPr>
        <w:t xml:space="preserve"> το οποίο «να τρέχει» και ουσιαστικά να δημιουργεί νέες θέσεις </w:t>
      </w:r>
      <w:r>
        <w:rPr>
          <w:rFonts w:eastAsia="Times New Roman" w:cs="Times New Roman"/>
          <w:szCs w:val="24"/>
        </w:rPr>
        <w:lastRenderedPageBreak/>
        <w:t>εργασίας αυτή τη στιγμή. Έχετε χρήματα, 19 δισεκατομμύρια ευρώ αυτή την επταετία, τα οποία ουσιαστικά υπάρχου</w:t>
      </w:r>
      <w:r>
        <w:rPr>
          <w:rFonts w:eastAsia="Times New Roman" w:cs="Times New Roman"/>
          <w:szCs w:val="24"/>
        </w:rPr>
        <w:t>ν λόγω επίπονων διαπραγματεύσεων.</w:t>
      </w:r>
    </w:p>
    <w:p w14:paraId="7E826D7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Αυτά τα χρήματα, λοιπόν, δεν αξιοποιούνται αυτή την στιγμή με έναν τρόπο ο οποίος θα είναι παραγωγικός, ο οποίος θα δημιουργεί επενδύσεις, θα δημιουργεί νέες θέσεις εργασίας, θα φέρνει νέους αγρότες στο επάγγελμα, θα δημιο</w:t>
      </w:r>
      <w:r>
        <w:rPr>
          <w:rFonts w:eastAsia="Times New Roman" w:cs="Times New Roman"/>
          <w:szCs w:val="24"/>
        </w:rPr>
        <w:t xml:space="preserve">υργεί ένα νέο σύστημα συμβουλευτικών υπηρεσιών, αυτά που περιλαμβάνει πραγματικά ένα σχέδιο παραγωγικής ανασυγκρότησης. </w:t>
      </w:r>
    </w:p>
    <w:p w14:paraId="7E826D7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Και όσον αφορά δε την αλιεία, όπως και την αγροτική ανάπτυξη, μόνο φόροι, </w:t>
      </w:r>
      <w:proofErr w:type="spellStart"/>
      <w:r>
        <w:rPr>
          <w:rFonts w:eastAsia="Times New Roman" w:cs="Times New Roman"/>
          <w:szCs w:val="24"/>
        </w:rPr>
        <w:t>υπερφορολόγηση</w:t>
      </w:r>
      <w:proofErr w:type="spellEnd"/>
      <w:r>
        <w:rPr>
          <w:rFonts w:eastAsia="Times New Roman" w:cs="Times New Roman"/>
          <w:szCs w:val="24"/>
        </w:rPr>
        <w:t>, σε όλα τα επίπεδα.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ία αξιοπ</w:t>
      </w:r>
      <w:r>
        <w:rPr>
          <w:rFonts w:eastAsia="Times New Roman" w:cs="Times New Roman"/>
          <w:szCs w:val="24"/>
        </w:rPr>
        <w:t>οίηση, μηδενική αξιοποίηση των πόρων</w:t>
      </w:r>
      <w:r>
        <w:rPr>
          <w:rFonts w:eastAsia="Times New Roman" w:cs="Times New Roman"/>
          <w:szCs w:val="24"/>
        </w:rPr>
        <w:t>,</w:t>
      </w:r>
      <w:r>
        <w:rPr>
          <w:rFonts w:eastAsia="Times New Roman" w:cs="Times New Roman"/>
          <w:szCs w:val="24"/>
        </w:rPr>
        <w:t xml:space="preserve"> τους οποίους διαθέτετε. </w:t>
      </w:r>
    </w:p>
    <w:p w14:paraId="7E826D7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Δεν μπορεί να προχωρήσει η χώρα έτσι και με τη διαπραγμάτευση αυτή και με το ανύπαρκτο σχέδιο παραγωγικής ανασυγκρότησης σε όλους τους τομείς, με πιο χαρακτηριστικό τομέα τον τομέα της αγροτικής ανάπτυξης και της αλιείας. </w:t>
      </w:r>
    </w:p>
    <w:p w14:paraId="7E826D7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w:t>
      </w:r>
      <w:r>
        <w:rPr>
          <w:rFonts w:eastAsia="Times New Roman" w:cs="Times New Roman"/>
          <w:szCs w:val="24"/>
        </w:rPr>
        <w:t xml:space="preserve">ύνι λήξεως του χρόνου ομιλίας του κυρίου Βουλευτή) </w:t>
      </w:r>
    </w:p>
    <w:p w14:paraId="7E826D7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κλείνοντας να πω για μία άλλη φορά ότι πρέπει να αλλάξουμε ρότα, να διαμορφώσουμε ένα προοδευτικό σχέδιο για </w:t>
      </w:r>
      <w:r>
        <w:rPr>
          <w:rFonts w:eastAsia="Times New Roman" w:cs="Times New Roman"/>
          <w:szCs w:val="24"/>
        </w:rPr>
        <w:lastRenderedPageBreak/>
        <w:t>την υπέρβαση της κρίσης, χωρίς λαϊκισμούς, χωρίς αυταπάτες. Η Δημο</w:t>
      </w:r>
      <w:r>
        <w:rPr>
          <w:rFonts w:eastAsia="Times New Roman" w:cs="Times New Roman"/>
          <w:szCs w:val="24"/>
        </w:rPr>
        <w:t>κρατική Συμπαράταξη είναι εδώ, εργάζεται συστηματικά γι</w:t>
      </w:r>
      <w:r>
        <w:rPr>
          <w:rFonts w:eastAsia="Times New Roman" w:cs="Times New Roman"/>
          <w:szCs w:val="24"/>
        </w:rPr>
        <w:t>’</w:t>
      </w:r>
      <w:r>
        <w:rPr>
          <w:rFonts w:eastAsia="Times New Roman" w:cs="Times New Roman"/>
          <w:szCs w:val="24"/>
        </w:rPr>
        <w:t xml:space="preserve"> αυτό. Δεν πρόκειται να αφήσουμε τη χώρα σε αυτή την κατάσταση</w:t>
      </w:r>
      <w:r>
        <w:rPr>
          <w:rFonts w:eastAsia="Times New Roman" w:cs="Times New Roman"/>
          <w:szCs w:val="24"/>
        </w:rPr>
        <w:t>,</w:t>
      </w:r>
      <w:r>
        <w:rPr>
          <w:rFonts w:eastAsia="Times New Roman" w:cs="Times New Roman"/>
          <w:szCs w:val="24"/>
        </w:rPr>
        <w:t xml:space="preserve"> να βουλιάξει μέσα από πολιτικές</w:t>
      </w:r>
      <w:r>
        <w:rPr>
          <w:rFonts w:eastAsia="Times New Roman" w:cs="Times New Roman"/>
          <w:szCs w:val="24"/>
        </w:rPr>
        <w:t>,</w:t>
      </w:r>
      <w:r>
        <w:rPr>
          <w:rFonts w:eastAsia="Times New Roman" w:cs="Times New Roman"/>
          <w:szCs w:val="24"/>
        </w:rPr>
        <w:t xml:space="preserve"> είτε στη διαπραγμάτευση είτε στην εσωτερική πολιτική σκηνή, οι οποίες είναι αναποτελεσματικές</w:t>
      </w:r>
      <w:r>
        <w:rPr>
          <w:rFonts w:eastAsia="Times New Roman" w:cs="Times New Roman"/>
          <w:szCs w:val="24"/>
        </w:rPr>
        <w:t xml:space="preserve"> και </w:t>
      </w:r>
      <w:r>
        <w:rPr>
          <w:rFonts w:eastAsia="Times New Roman" w:cs="Times New Roman"/>
          <w:szCs w:val="24"/>
        </w:rPr>
        <w:t>οδηγο</w:t>
      </w:r>
      <w:r>
        <w:rPr>
          <w:rFonts w:eastAsia="Times New Roman" w:cs="Times New Roman"/>
          <w:szCs w:val="24"/>
        </w:rPr>
        <w:t>ύν όχι μόνο στη διεύρυνση των αδιεξόδων αλλά</w:t>
      </w:r>
      <w:r>
        <w:rPr>
          <w:rFonts w:eastAsia="Times New Roman" w:cs="Times New Roman"/>
          <w:szCs w:val="24"/>
        </w:rPr>
        <w:t xml:space="preserve"> και σε </w:t>
      </w:r>
      <w:r>
        <w:rPr>
          <w:rFonts w:eastAsia="Times New Roman" w:cs="Times New Roman"/>
          <w:szCs w:val="24"/>
        </w:rPr>
        <w:t xml:space="preserve">νέα αδιέξοδα. </w:t>
      </w:r>
    </w:p>
    <w:p w14:paraId="7E826D7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Αυτή η κατάσταση πρέπει να σταματήσει και επιτέλους πρέπει να μπορέσουμε να δώσουμε ένα όραμα στη χώρα μας, για να μπορέσει να βγει από την κρίση εντός της Ευρωπαϊκής Ένωσης και της </w:t>
      </w:r>
      <w:r>
        <w:rPr>
          <w:rFonts w:eastAsia="Times New Roman" w:cs="Times New Roman"/>
          <w:szCs w:val="24"/>
        </w:rPr>
        <w:t>Ε</w:t>
      </w:r>
      <w:r>
        <w:rPr>
          <w:rFonts w:eastAsia="Times New Roman" w:cs="Times New Roman"/>
          <w:szCs w:val="24"/>
        </w:rPr>
        <w:t>υρωζών</w:t>
      </w:r>
      <w:r>
        <w:rPr>
          <w:rFonts w:eastAsia="Times New Roman" w:cs="Times New Roman"/>
          <w:szCs w:val="24"/>
        </w:rPr>
        <w:t xml:space="preserve">ης, για να μην επανέλθουν ακραίες </w:t>
      </w:r>
      <w:proofErr w:type="spellStart"/>
      <w:r>
        <w:rPr>
          <w:rFonts w:eastAsia="Times New Roman" w:cs="Times New Roman"/>
          <w:szCs w:val="24"/>
        </w:rPr>
        <w:t>εθνικολαϊκιστικές</w:t>
      </w:r>
      <w:proofErr w:type="spellEnd"/>
      <w:r>
        <w:rPr>
          <w:rFonts w:eastAsia="Times New Roman" w:cs="Times New Roman"/>
          <w:szCs w:val="24"/>
        </w:rPr>
        <w:t xml:space="preserve"> φωνές, οι οποίες δεν μπορούν να έχουν λύσεις για τα επώδυνα προβλήματα σήμερα της ελληνικής κοινωνίας. </w:t>
      </w:r>
    </w:p>
    <w:p w14:paraId="7E826D7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w:t>
      </w:r>
    </w:p>
    <w:p w14:paraId="7E826D7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E826D7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(Σπυρίδων Λυκούδης): </w:t>
      </w:r>
      <w:r>
        <w:rPr>
          <w:rFonts w:eastAsia="Times New Roman" w:cs="Times New Roman"/>
          <w:szCs w:val="24"/>
        </w:rPr>
        <w:t xml:space="preserve">Ευχαριστούμε, κύριε συνάδελφε. </w:t>
      </w:r>
    </w:p>
    <w:p w14:paraId="7E826D7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lastRenderedPageBreak/>
        <w:t xml:space="preserve">προηγουμένως </w:t>
      </w:r>
      <w:r>
        <w:rPr>
          <w:rFonts w:eastAsia="Times New Roman" w:cs="Times New Roman"/>
          <w:szCs w:val="24"/>
        </w:rPr>
        <w:t>ξεναγήθηκαν στην έκθεση της αίθουσας «ΕΛΕΥΘΕΡΙΟΣ ΒΕΝΙ</w:t>
      </w:r>
      <w:r>
        <w:rPr>
          <w:rFonts w:eastAsia="Times New Roman" w:cs="Times New Roman"/>
          <w:szCs w:val="24"/>
        </w:rPr>
        <w:t>ΖΕΛΟΣ» και ενημερώθηκαν για την ιστορία του κτηρίου και τον τρόπο οργάνωσης και λειτουργίας της Βουλής, τριάντα ένας μαθητές και μαθήτριες και τέσσερις συνοδοί-εκπαιδευτικοί τους από το 16</w:t>
      </w:r>
      <w:r>
        <w:rPr>
          <w:rFonts w:eastAsia="Times New Roman" w:cs="Times New Roman"/>
          <w:szCs w:val="24"/>
          <w:vertAlign w:val="superscript"/>
        </w:rPr>
        <w:t>ο</w:t>
      </w:r>
      <w:r>
        <w:rPr>
          <w:rFonts w:eastAsia="Times New Roman" w:cs="Times New Roman"/>
          <w:szCs w:val="24"/>
        </w:rPr>
        <w:t xml:space="preserve"> Δημοτικό Σχολείο Χανίων. </w:t>
      </w:r>
    </w:p>
    <w:p w14:paraId="7E826D7E" w14:textId="77777777" w:rsidR="001246DA" w:rsidRDefault="00D9261F">
      <w:pPr>
        <w:tabs>
          <w:tab w:val="left" w:pos="4290"/>
        </w:tabs>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τού</w:t>
      </w:r>
      <w:r>
        <w:rPr>
          <w:rFonts w:eastAsia="Times New Roman" w:cs="Times New Roman"/>
          <w:szCs w:val="24"/>
        </w:rPr>
        <w:t>ς</w:t>
      </w:r>
      <w:r>
        <w:rPr>
          <w:rFonts w:eastAsia="Times New Roman" w:cs="Times New Roman"/>
          <w:szCs w:val="24"/>
        </w:rPr>
        <w:t xml:space="preserve"> καλωσορίζει</w:t>
      </w:r>
      <w:r>
        <w:rPr>
          <w:rFonts w:eastAsia="Times New Roman" w:cs="Times New Roman"/>
          <w:szCs w:val="24"/>
        </w:rPr>
        <w:t>.</w:t>
      </w:r>
    </w:p>
    <w:p w14:paraId="7E826D7F"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 όλες τις πτέρυγες της Βουλής)</w:t>
      </w:r>
    </w:p>
    <w:p w14:paraId="7E826D8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τον λόγο έχει τώρα ο συνάδελφος κ. Ευάγγελος Βενιζέλος. </w:t>
      </w:r>
    </w:p>
    <w:p w14:paraId="7E826D8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Κυρίες και κύριοι Βουλευτές, η Βουλή ψήφισε μόλις πριν από είκοσι μέρες το μνημόνιο 3 </w:t>
      </w:r>
      <w:r>
        <w:rPr>
          <w:rFonts w:eastAsia="Times New Roman" w:cs="Times New Roman"/>
          <w:szCs w:val="24"/>
          <w:lang w:val="en-US"/>
        </w:rPr>
        <w:t>plus</w:t>
      </w:r>
      <w:r>
        <w:rPr>
          <w:rFonts w:eastAsia="Times New Roman" w:cs="Times New Roman"/>
          <w:szCs w:val="24"/>
        </w:rPr>
        <w:t>, το μνημόνιο 4 και άν</w:t>
      </w:r>
      <w:r>
        <w:rPr>
          <w:rFonts w:eastAsia="Times New Roman" w:cs="Times New Roman"/>
          <w:szCs w:val="24"/>
        </w:rPr>
        <w:t>οιξε το</w:t>
      </w:r>
      <w:r>
        <w:rPr>
          <w:rFonts w:eastAsia="Times New Roman" w:cs="Times New Roman"/>
          <w:szCs w:val="24"/>
        </w:rPr>
        <w:t>ν</w:t>
      </w:r>
      <w:r>
        <w:rPr>
          <w:rFonts w:eastAsia="Times New Roman" w:cs="Times New Roman"/>
          <w:szCs w:val="24"/>
        </w:rPr>
        <w:t xml:space="preserve"> δρόμο προς το διαρκές μνημόνιο μέχρι την εξόφληση του χρέους. Δυστυχώς μεσολάβησε η εξευτελιστική για τη χώρα εξέλιξη της συνεδρίασης του </w:t>
      </w:r>
      <w:proofErr w:type="spellStart"/>
      <w:r>
        <w:rPr>
          <w:rFonts w:eastAsia="Times New Roman" w:cs="Times New Roman"/>
          <w:szCs w:val="24"/>
          <w:lang w:val="en-US"/>
        </w:rPr>
        <w:t>Eurogroup</w:t>
      </w:r>
      <w:proofErr w:type="spellEnd"/>
      <w:r>
        <w:rPr>
          <w:rFonts w:eastAsia="Times New Roman" w:cs="Times New Roman"/>
          <w:szCs w:val="24"/>
        </w:rPr>
        <w:t xml:space="preserve"> της 22</w:t>
      </w:r>
      <w:r>
        <w:rPr>
          <w:rFonts w:eastAsia="Times New Roman" w:cs="Times New Roman"/>
          <w:szCs w:val="24"/>
          <w:vertAlign w:val="superscript"/>
        </w:rPr>
        <w:t>ας</w:t>
      </w:r>
      <w:r>
        <w:rPr>
          <w:rFonts w:eastAsia="Times New Roman" w:cs="Times New Roman"/>
          <w:szCs w:val="24"/>
        </w:rPr>
        <w:t xml:space="preserve"> Μαΐου. Ούτε η αξιολόγηση ολοκληρώθηκε, ούτε η εκταμίευση της περιβόητης δόσης για τις ανάγκες πληρωμών του Ιουλίου αποφασίστηκε, ούτε η </w:t>
      </w:r>
      <w:proofErr w:type="spellStart"/>
      <w:r>
        <w:rPr>
          <w:rFonts w:eastAsia="Times New Roman" w:cs="Times New Roman"/>
          <w:szCs w:val="24"/>
        </w:rPr>
        <w:t>θρυλούμενη</w:t>
      </w:r>
      <w:proofErr w:type="spellEnd"/>
      <w:r>
        <w:rPr>
          <w:rFonts w:eastAsia="Times New Roman" w:cs="Times New Roman"/>
          <w:szCs w:val="24"/>
        </w:rPr>
        <w:t xml:space="preserve"> λύση για το χρέος, που θα επέτρεπε στην Κυβέρνηση να βρει προσχήματα, αποφασίστηκε στη συνεδρίαση αυτή. </w:t>
      </w:r>
    </w:p>
    <w:p w14:paraId="7E826D8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Μήπ</w:t>
      </w:r>
      <w:r>
        <w:rPr>
          <w:rFonts w:eastAsia="Times New Roman" w:cs="Times New Roman"/>
          <w:szCs w:val="24"/>
        </w:rPr>
        <w:t xml:space="preserve">ως πρέπει σήμερα, για δεύτερη φορά μέσα σε είκοσι μόλις μέρες, να σκεφτεί η Βουλή των Ελλήνων, δηλαδή η κοινοβουλευτική </w:t>
      </w:r>
      <w:r>
        <w:rPr>
          <w:rFonts w:eastAsia="Times New Roman" w:cs="Times New Roman"/>
          <w:szCs w:val="24"/>
        </w:rPr>
        <w:t>π</w:t>
      </w:r>
      <w:r>
        <w:rPr>
          <w:rFonts w:eastAsia="Times New Roman" w:cs="Times New Roman"/>
          <w:szCs w:val="24"/>
        </w:rPr>
        <w:t xml:space="preserve">λειοψηφία, τι είναι αυτό που έχει κάνει τα τελευταία δυόμισι χρόνια; Πώς εξελίσσεται αυτή η </w:t>
      </w:r>
      <w:r>
        <w:rPr>
          <w:rFonts w:eastAsia="Times New Roman" w:cs="Times New Roman"/>
          <w:szCs w:val="24"/>
        </w:rPr>
        <w:lastRenderedPageBreak/>
        <w:t>δεύτερη κρίση μέσα στην κρίση, για την ακρί</w:t>
      </w:r>
      <w:r>
        <w:rPr>
          <w:rFonts w:eastAsia="Times New Roman" w:cs="Times New Roman"/>
          <w:szCs w:val="24"/>
        </w:rPr>
        <w:t xml:space="preserve">βεια την ώρα που ήμασταν έτοιμοι να βγούμε από τον κλοιό του μνημονίου τον Ιανουάριο-Φεβρουάριο του 2015; Τι είναι αυτό το οποίο έχει συμβεί στη χώρα; Γιατί όλα αυτά που ζούμε τώρα οφείλονται στο γεγονός ότι η χώρα άνοιξε έναν νέο </w:t>
      </w:r>
      <w:proofErr w:type="spellStart"/>
      <w:r>
        <w:rPr>
          <w:rFonts w:eastAsia="Times New Roman" w:cs="Times New Roman"/>
          <w:szCs w:val="24"/>
        </w:rPr>
        <w:t>υφεσιακό</w:t>
      </w:r>
      <w:proofErr w:type="spellEnd"/>
      <w:r>
        <w:rPr>
          <w:rFonts w:eastAsia="Times New Roman" w:cs="Times New Roman"/>
          <w:szCs w:val="24"/>
        </w:rPr>
        <w:t xml:space="preserve"> κύκλο και</w:t>
      </w:r>
      <w:r>
        <w:rPr>
          <w:rFonts w:eastAsia="Times New Roman" w:cs="Times New Roman"/>
          <w:szCs w:val="24"/>
        </w:rPr>
        <w:t>,</w:t>
      </w:r>
      <w:r>
        <w:rPr>
          <w:rFonts w:eastAsia="Times New Roman" w:cs="Times New Roman"/>
          <w:szCs w:val="24"/>
        </w:rPr>
        <w:t xml:space="preserve"> κυρίω</w:t>
      </w:r>
      <w:r>
        <w:rPr>
          <w:rFonts w:eastAsia="Times New Roman" w:cs="Times New Roman"/>
          <w:szCs w:val="24"/>
        </w:rPr>
        <w:t>ς, έναν πολύ μεγάλο κύκλο αβεβαιότητας. Πληρώνουμε τώρα και θα πληρώνουμε για δεκαετίες αυτή την εθνική οπισθοχώρηση, αυτή την κρίση εμπιστοσύνης που δεν είναι εμπιστοσύνη των ξένων, των εταίρων προς την Ελλάδα, αλλά είναι πρωτίστως εμπιστοσύνη της Ελλάδας</w:t>
      </w:r>
      <w:r>
        <w:rPr>
          <w:rFonts w:eastAsia="Times New Roman" w:cs="Times New Roman"/>
          <w:szCs w:val="24"/>
        </w:rPr>
        <w:t xml:space="preserve"> απέναντι στον εαυτό της, εμπιστοσύνη της κοινωνίας απέναντι στο πολιτικό σύστημα. Αυτή η εθνική διάψευση είναι που προκαλεί τεράστιο κόστος. Και το κόστος συνοψίζεται στην αδυναμία να χαραχθεί και να εφαρμοστεί μια εθνική στρατηγική. </w:t>
      </w:r>
    </w:p>
    <w:p w14:paraId="7E826D83" w14:textId="77777777" w:rsidR="001246DA" w:rsidRDefault="00D9261F">
      <w:pPr>
        <w:spacing w:line="600" w:lineRule="auto"/>
        <w:ind w:firstLine="720"/>
        <w:jc w:val="both"/>
        <w:rPr>
          <w:rFonts w:eastAsia="Times New Roman"/>
          <w:szCs w:val="24"/>
        </w:rPr>
      </w:pPr>
      <w:r>
        <w:rPr>
          <w:rFonts w:eastAsia="Times New Roman" w:cs="Times New Roman"/>
          <w:szCs w:val="24"/>
        </w:rPr>
        <w:t>Τι είναι κυρίως αυτό</w:t>
      </w:r>
      <w:r>
        <w:rPr>
          <w:rFonts w:eastAsia="Times New Roman" w:cs="Times New Roman"/>
          <w:szCs w:val="24"/>
        </w:rPr>
        <w:t xml:space="preserve"> που έχει συμβεί από τον Ιανουάριο του 2015 και μετά; Είναι -θα έλεγα, με όρους τεχνικούς- η δραματική επιδείνωση της δυναμικής του χρέους. </w:t>
      </w:r>
      <w:r>
        <w:rPr>
          <w:rFonts w:eastAsia="Times New Roman"/>
          <w:szCs w:val="24"/>
        </w:rPr>
        <w:t>Αρκεί να γίνουν δυσμενέστερ</w:t>
      </w:r>
      <w:r>
        <w:rPr>
          <w:rFonts w:eastAsia="Times New Roman"/>
          <w:szCs w:val="24"/>
        </w:rPr>
        <w:t>ε</w:t>
      </w:r>
      <w:r>
        <w:rPr>
          <w:rFonts w:eastAsia="Times New Roman"/>
          <w:szCs w:val="24"/>
        </w:rPr>
        <w:t>ς οι προγνώσεις για τον ετήσιο ρυθμό ανάπτυξης, για να δημιουργηθεί μια χιονοστιβάδα, γι</w:t>
      </w:r>
      <w:r>
        <w:rPr>
          <w:rFonts w:eastAsia="Times New Roman"/>
          <w:szCs w:val="24"/>
        </w:rPr>
        <w:t>α να δημιουργηθεί μια δυναμική αρνητική σε σχέση με το χρέος, να καταστεί το χρέος μη βιώσιμο, να οδηγηθεί η χώρα σε ένα διαπραγματευτικό αδιέξοδο</w:t>
      </w:r>
      <w:r>
        <w:rPr>
          <w:rFonts w:eastAsia="Times New Roman"/>
          <w:szCs w:val="24"/>
        </w:rPr>
        <w:t>,</w:t>
      </w:r>
      <w:r>
        <w:rPr>
          <w:rFonts w:eastAsia="Times New Roman"/>
          <w:szCs w:val="24"/>
        </w:rPr>
        <w:t xml:space="preserve"> σε σχέση με ζητήματα που</w:t>
      </w:r>
      <w:r>
        <w:rPr>
          <w:rFonts w:eastAsia="Times New Roman"/>
          <w:szCs w:val="24"/>
        </w:rPr>
        <w:t>,</w:t>
      </w:r>
      <w:r>
        <w:rPr>
          <w:rFonts w:eastAsia="Times New Roman"/>
          <w:szCs w:val="24"/>
        </w:rPr>
        <w:t xml:space="preserve"> είτε είχαν λυθεί είτε είχαν δρομολογηθεί το 2012 με τη μεγάλη παρέμβαση στο χρέος.</w:t>
      </w:r>
    </w:p>
    <w:p w14:paraId="7E826D84" w14:textId="77777777" w:rsidR="001246DA" w:rsidRDefault="00D9261F">
      <w:pPr>
        <w:spacing w:line="600" w:lineRule="auto"/>
        <w:ind w:firstLine="720"/>
        <w:jc w:val="both"/>
        <w:rPr>
          <w:rFonts w:eastAsia="Times New Roman"/>
          <w:szCs w:val="24"/>
        </w:rPr>
      </w:pPr>
      <w:r>
        <w:rPr>
          <w:rFonts w:eastAsia="Times New Roman"/>
          <w:szCs w:val="24"/>
        </w:rPr>
        <w:lastRenderedPageBreak/>
        <w:t xml:space="preserve">Γιατί έχουν αλλάξει οι μελέτες βιωσιμότητας του χρέους; </w:t>
      </w:r>
      <w:r>
        <w:rPr>
          <w:rFonts w:eastAsia="Times New Roman"/>
          <w:szCs w:val="24"/>
        </w:rPr>
        <w:t>Διότι</w:t>
      </w:r>
      <w:r>
        <w:rPr>
          <w:rFonts w:eastAsia="Times New Roman"/>
          <w:szCs w:val="24"/>
        </w:rPr>
        <w:t xml:space="preserve"> άλλαξαν οι προγνώσεις σε σχέση με τον ρυθμό ανάπτυξης. Γιατί άλλαξαν οι προγνώσεις σε σχέση με τον ρυθμό ανάπτυξης; </w:t>
      </w:r>
      <w:r>
        <w:rPr>
          <w:rFonts w:eastAsia="Times New Roman"/>
          <w:szCs w:val="24"/>
        </w:rPr>
        <w:t>Διότι</w:t>
      </w:r>
      <w:r>
        <w:rPr>
          <w:rFonts w:eastAsia="Times New Roman"/>
          <w:szCs w:val="24"/>
        </w:rPr>
        <w:t xml:space="preserve"> χάλασε αυτό που είχε </w:t>
      </w:r>
      <w:proofErr w:type="spellStart"/>
      <w:r>
        <w:rPr>
          <w:rFonts w:eastAsia="Times New Roman"/>
          <w:szCs w:val="24"/>
        </w:rPr>
        <w:t>οικοδομηθεί</w:t>
      </w:r>
      <w:proofErr w:type="spellEnd"/>
      <w:r>
        <w:rPr>
          <w:rFonts w:eastAsia="Times New Roman"/>
          <w:szCs w:val="24"/>
        </w:rPr>
        <w:t xml:space="preserve"> με κόπο μέχρι τον Δεκέμβριο του 2014 κ</w:t>
      </w:r>
      <w:r>
        <w:rPr>
          <w:rFonts w:eastAsia="Times New Roman"/>
          <w:szCs w:val="24"/>
        </w:rPr>
        <w:t>αι</w:t>
      </w:r>
      <w:r>
        <w:rPr>
          <w:rFonts w:eastAsia="Times New Roman"/>
          <w:szCs w:val="24"/>
        </w:rPr>
        <w:t>,</w:t>
      </w:r>
      <w:r>
        <w:rPr>
          <w:rFonts w:eastAsia="Times New Roman"/>
          <w:szCs w:val="24"/>
        </w:rPr>
        <w:t xml:space="preserve"> κυρίως, </w:t>
      </w:r>
      <w:r>
        <w:rPr>
          <w:rFonts w:eastAsia="Times New Roman"/>
          <w:szCs w:val="24"/>
        </w:rPr>
        <w:t>διότι</w:t>
      </w:r>
      <w:r>
        <w:rPr>
          <w:rFonts w:eastAsia="Times New Roman"/>
          <w:szCs w:val="24"/>
        </w:rPr>
        <w:t xml:space="preserve"> χάθηκε κάθε ίχνος αισιοδοξίας, εμπιστοσύνης και προοπτικής.</w:t>
      </w:r>
    </w:p>
    <w:p w14:paraId="7E826D85" w14:textId="77777777" w:rsidR="001246DA" w:rsidRDefault="00D9261F">
      <w:pPr>
        <w:spacing w:line="600" w:lineRule="auto"/>
        <w:ind w:firstLine="720"/>
        <w:jc w:val="both"/>
        <w:rPr>
          <w:rFonts w:eastAsia="Times New Roman"/>
          <w:szCs w:val="24"/>
        </w:rPr>
      </w:pPr>
      <w:r>
        <w:rPr>
          <w:rFonts w:eastAsia="Times New Roman"/>
          <w:szCs w:val="24"/>
        </w:rPr>
        <w:t>Μετά τι συνέβη; Μετά ήρθε η πλήρης υποταγή χωρίς καμμία αντίσταση, χωρίς σχέδιο, χωρίς καν συγκεκριμένα και τεκμηριωμένα αιτήματα στα κελεύσματα των πιστωτών, οι οποίοι βεβαίως έ</w:t>
      </w:r>
      <w:r>
        <w:rPr>
          <w:rFonts w:eastAsia="Times New Roman"/>
          <w:szCs w:val="24"/>
        </w:rPr>
        <w:t xml:space="preserve">χουν και μεταξύ τους πολύ σημαντικές στρατηγικές διαφορές ομολογημένες. Άρχισαν, λοιπόν, οι αφελείς μύθοι, νέας γενιάς μύθοι, μύθοι για το χρέος, για τις γραβάτες, για το </w:t>
      </w:r>
      <w:r>
        <w:rPr>
          <w:rFonts w:eastAsia="Times New Roman"/>
          <w:szCs w:val="24"/>
          <w:lang w:val="en-US"/>
        </w:rPr>
        <w:t>QE</w:t>
      </w:r>
      <w:r>
        <w:rPr>
          <w:rFonts w:eastAsia="Times New Roman"/>
          <w:szCs w:val="24"/>
        </w:rPr>
        <w:t>, για την επιστροφή στις αγορές, για το αναπτυξιακό πακέτο</w:t>
      </w:r>
      <w:r>
        <w:rPr>
          <w:rFonts w:eastAsia="Times New Roman"/>
          <w:szCs w:val="24"/>
        </w:rPr>
        <w:t>,</w:t>
      </w:r>
      <w:r>
        <w:rPr>
          <w:rFonts w:eastAsia="Times New Roman"/>
          <w:szCs w:val="24"/>
        </w:rPr>
        <w:t xml:space="preserve"> το οποίο θα έρθει να λύ</w:t>
      </w:r>
      <w:r>
        <w:rPr>
          <w:rFonts w:eastAsia="Times New Roman"/>
          <w:szCs w:val="24"/>
        </w:rPr>
        <w:t>σει τα προβλήματα της ελληνικής οικονομίας και στο μεταξύ τίποτα απ’ όσα συνιστούν προϋπόθεση αυτής της διαδρομής δεν γίνεται.</w:t>
      </w:r>
    </w:p>
    <w:p w14:paraId="7E826D86" w14:textId="77777777" w:rsidR="001246DA" w:rsidRDefault="00D9261F">
      <w:pPr>
        <w:spacing w:line="600" w:lineRule="auto"/>
        <w:ind w:firstLine="720"/>
        <w:jc w:val="both"/>
        <w:rPr>
          <w:rFonts w:eastAsia="Times New Roman"/>
          <w:szCs w:val="24"/>
        </w:rPr>
      </w:pPr>
      <w:r>
        <w:rPr>
          <w:rFonts w:eastAsia="Times New Roman"/>
          <w:szCs w:val="24"/>
        </w:rPr>
        <w:t>Η Κυβέρνηση διαμορφώνει κατά καιρούς φευγαλέους παροδικούς μύθους, διαρκείας λίγων ημερών, για όλα και για το αντίθετό τους. Ποτέ</w:t>
      </w:r>
      <w:r>
        <w:rPr>
          <w:rFonts w:eastAsia="Times New Roman"/>
          <w:szCs w:val="24"/>
        </w:rPr>
        <w:t xml:space="preserve"> άλλοτε δεν είχαμε συγκρουόμενους μύθους περί παντός του επιστητού, αλλά και το τελείως αντίθετο: ως υπόσχεση, ως αφήγηση. Το αποτέλεσμα είναι να έχουμε πια μπει όχι σε ένα μνημόνιο 4, για το οποίο έχουμε μιλήσει, όχι στο μνημόνιο 4 </w:t>
      </w:r>
      <w:r>
        <w:rPr>
          <w:rFonts w:eastAsia="Times New Roman"/>
          <w:szCs w:val="24"/>
          <w:lang w:val="en-US"/>
        </w:rPr>
        <w:t>plus</w:t>
      </w:r>
      <w:r>
        <w:rPr>
          <w:rFonts w:eastAsia="Times New Roman"/>
          <w:szCs w:val="24"/>
        </w:rPr>
        <w:t xml:space="preserve"> με τα συμπληρωματι</w:t>
      </w:r>
      <w:r>
        <w:rPr>
          <w:rFonts w:eastAsia="Times New Roman"/>
          <w:szCs w:val="24"/>
        </w:rPr>
        <w:t xml:space="preserve">κά μέτρα των τροπολογιών των σημερινών, αλλά σε ένα διαρκές μνημόνιο σαράντα πέντε ετών, όπως είπε ο κατ’ εξοχήν ψυχρός </w:t>
      </w:r>
      <w:r>
        <w:rPr>
          <w:rFonts w:eastAsia="Times New Roman"/>
          <w:szCs w:val="24"/>
        </w:rPr>
        <w:lastRenderedPageBreak/>
        <w:t xml:space="preserve">παρατηρητής και τεχνοκράτης, ο φίλος μας ο κ. </w:t>
      </w:r>
      <w:proofErr w:type="spellStart"/>
      <w:r>
        <w:rPr>
          <w:rFonts w:eastAsia="Times New Roman"/>
          <w:szCs w:val="24"/>
        </w:rPr>
        <w:t>Βίζερ</w:t>
      </w:r>
      <w:proofErr w:type="spellEnd"/>
      <w:r>
        <w:rPr>
          <w:rFonts w:eastAsia="Times New Roman"/>
          <w:szCs w:val="24"/>
        </w:rPr>
        <w:t xml:space="preserve"> προχθές σε συνέντευξη που έδωσε στις εφημερίδες της χώρας του, της Αυστρίας, όπου εξ</w:t>
      </w:r>
      <w:r>
        <w:rPr>
          <w:rFonts w:eastAsia="Times New Roman"/>
          <w:szCs w:val="24"/>
        </w:rPr>
        <w:t>ηγεί γιατί η Ελλάδα οδεύει σε ένα μνημόνιο διαρκείας σαράντα πέντε ετών. Αυτό είναι το αποτέλεσμα.</w:t>
      </w:r>
    </w:p>
    <w:p w14:paraId="7E826D87" w14:textId="77777777" w:rsidR="001246DA" w:rsidRDefault="00D9261F">
      <w:pPr>
        <w:spacing w:line="600" w:lineRule="auto"/>
        <w:ind w:firstLine="720"/>
        <w:jc w:val="both"/>
        <w:rPr>
          <w:rFonts w:eastAsia="Times New Roman"/>
          <w:szCs w:val="24"/>
        </w:rPr>
      </w:pPr>
      <w:r>
        <w:rPr>
          <w:rFonts w:eastAsia="Times New Roman"/>
          <w:szCs w:val="24"/>
        </w:rPr>
        <w:t xml:space="preserve">Εδώ το μεγάλο ερώτημα είναι γιατί πρέπει σήμερα να έρθει η Κυβέρνηση να διευκρινίσει μετά από μόλις είκοσι μέρες ή να </w:t>
      </w:r>
      <w:proofErr w:type="spellStart"/>
      <w:r>
        <w:rPr>
          <w:rFonts w:eastAsia="Times New Roman"/>
          <w:szCs w:val="24"/>
        </w:rPr>
        <w:t>ξεψηφίσει</w:t>
      </w:r>
      <w:proofErr w:type="spellEnd"/>
      <w:r>
        <w:rPr>
          <w:rFonts w:eastAsia="Times New Roman"/>
          <w:szCs w:val="24"/>
        </w:rPr>
        <w:t xml:space="preserve">, διορθώνοντας διατάξεις που </w:t>
      </w:r>
      <w:r>
        <w:rPr>
          <w:rFonts w:eastAsia="Times New Roman"/>
          <w:szCs w:val="24"/>
        </w:rPr>
        <w:t xml:space="preserve">ψήφισε; Γιατί στην περιβόητη διαπραγμάτευση, που δεν υπάρχει, είναι μια ψευδαίσθηση διαπραγμάτευσης, δεν έχει τη δυνατότητα να διατυπώσει κανένα επιχείρημα και δεν έχει πραγματικά καμμία γραμμή αντίστασης. Γιατί; Γιατί δεν υπάρχει </w:t>
      </w:r>
      <w:proofErr w:type="spellStart"/>
      <w:r>
        <w:rPr>
          <w:rFonts w:eastAsia="Times New Roman"/>
          <w:szCs w:val="24"/>
        </w:rPr>
        <w:t>αξιακό</w:t>
      </w:r>
      <w:proofErr w:type="spellEnd"/>
      <w:r>
        <w:rPr>
          <w:rFonts w:eastAsia="Times New Roman"/>
          <w:szCs w:val="24"/>
        </w:rPr>
        <w:t xml:space="preserve"> σύστημα, γιατί δεν</w:t>
      </w:r>
      <w:r>
        <w:rPr>
          <w:rFonts w:eastAsia="Times New Roman"/>
          <w:szCs w:val="24"/>
        </w:rPr>
        <w:t xml:space="preserve"> υπάρχει ιδεολογικό κριτήριο, γιατί, όπως είπα πριν είκοσι μέρες, έχει ρευστοποιηθεί ιδεολογικά και πολιτικά ο ΣΥΡΙΖΑ. Δεν έχει στερεά κατάσταση. Δεν μπορεί να έχει αιχμές, γωνίες. Είναι έτοιμος να προσλάβει το σχήμα του δοχείου που κάθε φορά του προσφέρετ</w:t>
      </w:r>
      <w:r>
        <w:rPr>
          <w:rFonts w:eastAsia="Times New Roman"/>
          <w:szCs w:val="24"/>
        </w:rPr>
        <w:t>αι και</w:t>
      </w:r>
      <w:r>
        <w:rPr>
          <w:rFonts w:eastAsia="Times New Roman"/>
          <w:szCs w:val="24"/>
        </w:rPr>
        <w:t>,</w:t>
      </w:r>
      <w:r>
        <w:rPr>
          <w:rFonts w:eastAsia="Times New Roman"/>
          <w:szCs w:val="24"/>
        </w:rPr>
        <w:t xml:space="preserve"> φυσικά, το δοχείο αυτό στενεύει κάθε φορά.</w:t>
      </w:r>
    </w:p>
    <w:p w14:paraId="7E826D88" w14:textId="77777777" w:rsidR="001246DA" w:rsidRDefault="00D9261F">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E826D89" w14:textId="77777777" w:rsidR="001246DA" w:rsidRDefault="00D9261F">
      <w:pPr>
        <w:spacing w:line="600" w:lineRule="auto"/>
        <w:ind w:firstLine="720"/>
        <w:jc w:val="both"/>
        <w:rPr>
          <w:rFonts w:eastAsia="Times New Roman"/>
          <w:szCs w:val="24"/>
        </w:rPr>
      </w:pPr>
      <w:r>
        <w:rPr>
          <w:rFonts w:eastAsia="Times New Roman"/>
          <w:szCs w:val="24"/>
        </w:rPr>
        <w:t>Τώρα έχουμε την πλήρη απόδειξη της πολιτικής των ρευστών καταστάσεων, για την οποία μίλησα πριν από είκοσι μέρες.</w:t>
      </w:r>
    </w:p>
    <w:p w14:paraId="7E826D8A" w14:textId="77777777" w:rsidR="001246DA" w:rsidRDefault="00D9261F">
      <w:pPr>
        <w:spacing w:line="600" w:lineRule="auto"/>
        <w:ind w:firstLine="720"/>
        <w:jc w:val="both"/>
        <w:rPr>
          <w:rFonts w:eastAsia="Times New Roman" w:cs="Times New Roman"/>
          <w:szCs w:val="24"/>
        </w:rPr>
      </w:pPr>
      <w:r>
        <w:rPr>
          <w:rFonts w:eastAsia="Times New Roman"/>
          <w:szCs w:val="24"/>
        </w:rPr>
        <w:lastRenderedPageBreak/>
        <w:t>Όσον αφορά τις</w:t>
      </w:r>
      <w:r>
        <w:rPr>
          <w:rFonts w:eastAsia="Times New Roman"/>
          <w:szCs w:val="24"/>
        </w:rPr>
        <w:t xml:space="preserve"> συντάξεις -προσέξτε για τις συντάξεις- είχα πει στις 18 Μαΐου ότι το δημοσιονομικό όφελος που προκύπτει από την κατάργηση της νομοθετημένης επί ημερών κ. </w:t>
      </w:r>
      <w:proofErr w:type="spellStart"/>
      <w:r>
        <w:rPr>
          <w:rFonts w:eastAsia="Times New Roman"/>
          <w:szCs w:val="24"/>
        </w:rPr>
        <w:t>Κατρούγκαλου</w:t>
      </w:r>
      <w:proofErr w:type="spellEnd"/>
      <w:r>
        <w:rPr>
          <w:rFonts w:eastAsia="Times New Roman"/>
          <w:szCs w:val="24"/>
        </w:rPr>
        <w:t xml:space="preserve"> αύξησης των συντάξεων είναι 3,3 δισεκατομμύρια. Γιατί η ρήτρα αύξησης των συντάξεων είνα</w:t>
      </w:r>
      <w:r>
        <w:rPr>
          <w:rFonts w:eastAsia="Times New Roman"/>
          <w:szCs w:val="24"/>
        </w:rPr>
        <w:t xml:space="preserve">ι το μισό της αύξησης του ΑΕΠ συν το μισό του πληθωρισμού. Ακόμη κι αν ως αύξηση του ΑΕΠ πάρουμε την πραγματική και όχι την ονομαστική, μέχρι το 2021 έχουμε αύξηση 9,5 δισεκατομμυρίων. Εάν λάβουμε τα ονομαστικά δεδομένα υπ’ </w:t>
      </w:r>
      <w:proofErr w:type="spellStart"/>
      <w:r>
        <w:rPr>
          <w:rFonts w:eastAsia="Times New Roman"/>
          <w:szCs w:val="24"/>
        </w:rPr>
        <w:t>όψιν</w:t>
      </w:r>
      <w:proofErr w:type="spellEnd"/>
      <w:r>
        <w:rPr>
          <w:rFonts w:eastAsia="Times New Roman"/>
          <w:szCs w:val="24"/>
        </w:rPr>
        <w:t>, η αύξηση είναι 12 δισεκατο</w:t>
      </w:r>
      <w:r>
        <w:rPr>
          <w:rFonts w:eastAsia="Times New Roman"/>
          <w:szCs w:val="24"/>
        </w:rPr>
        <w:t>μμυρίων. Η απώλεια για τους συνταξιούχους είναι 3,3 δισεκατομμύρια και τώρα προστίθεται και η απώλεια ολόκληρου του 2022. Μαλώνουν, βλέπω, διάφοροι αναλυτές και η Κυβέρνηση</w:t>
      </w:r>
      <w:r>
        <w:rPr>
          <w:rFonts w:eastAsia="Times New Roman"/>
          <w:szCs w:val="24"/>
        </w:rPr>
        <w:t>,</w:t>
      </w:r>
      <w:r>
        <w:rPr>
          <w:rFonts w:eastAsia="Times New Roman"/>
          <w:szCs w:val="24"/>
        </w:rPr>
        <w:t xml:space="preserve"> αν η πρόσθετη </w:t>
      </w:r>
      <w:proofErr w:type="spellStart"/>
      <w:r>
        <w:rPr>
          <w:rFonts w:eastAsia="Times New Roman"/>
          <w:szCs w:val="24"/>
        </w:rPr>
        <w:t>απομείωση</w:t>
      </w:r>
      <w:proofErr w:type="spellEnd"/>
      <w:r>
        <w:rPr>
          <w:rFonts w:eastAsia="Times New Roman"/>
          <w:szCs w:val="24"/>
        </w:rPr>
        <w:t xml:space="preserve"> προοπτικών για τους συνταξιούχους είναι 90 εκατομμύρια, 25</w:t>
      </w:r>
      <w:r>
        <w:rPr>
          <w:rFonts w:eastAsia="Times New Roman"/>
          <w:szCs w:val="24"/>
        </w:rPr>
        <w:t xml:space="preserve">0 εκατομμύρια. Μα, κοιτάξτε, με τον υπολογισμό αυτόν είναι είτε 500, αν λάβουμε υπ’ </w:t>
      </w:r>
      <w:proofErr w:type="spellStart"/>
      <w:r>
        <w:rPr>
          <w:rFonts w:eastAsia="Times New Roman"/>
          <w:szCs w:val="24"/>
        </w:rPr>
        <w:t>όψιν</w:t>
      </w:r>
      <w:proofErr w:type="spellEnd"/>
      <w:r>
        <w:rPr>
          <w:rFonts w:eastAsia="Times New Roman"/>
          <w:szCs w:val="24"/>
        </w:rPr>
        <w:t xml:space="preserve"> την πραγματική αύξηση του ΑΕΠ είτε 750, αν λάβουμε υπ’ </w:t>
      </w:r>
      <w:proofErr w:type="spellStart"/>
      <w:r>
        <w:rPr>
          <w:rFonts w:eastAsia="Times New Roman"/>
          <w:szCs w:val="24"/>
        </w:rPr>
        <w:t>όψιν</w:t>
      </w:r>
      <w:proofErr w:type="spellEnd"/>
      <w:r>
        <w:rPr>
          <w:rFonts w:eastAsia="Times New Roman"/>
          <w:szCs w:val="24"/>
        </w:rPr>
        <w:t xml:space="preserve"> την ονομαστική.</w:t>
      </w:r>
      <w:r>
        <w:rPr>
          <w:rFonts w:eastAsia="Times New Roman" w:cs="Times New Roman"/>
          <w:szCs w:val="24"/>
        </w:rPr>
        <w:t xml:space="preserve"> </w:t>
      </w:r>
      <w:r>
        <w:rPr>
          <w:rFonts w:eastAsia="Times New Roman" w:cs="Times New Roman"/>
          <w:szCs w:val="24"/>
        </w:rPr>
        <w:t>Η συνολική απώλεια ξεπερνάει τα 3,5 δισεκατομμύρια. Διαβάστε το προηγούμενο νομοσχέδιο και την αιτιολογική έκθεση. Υπάρχει μια γκρίζα γραμμή. Υπάρχουν αντίμετρα μη εμφανή, μη χρηματοδοτούμενα, 3,5 δισεκατομμυρίων. Αυτά είναι οι απώλειες των συνταξιούχων. Α</w:t>
      </w:r>
      <w:r>
        <w:rPr>
          <w:rFonts w:eastAsia="Times New Roman" w:cs="Times New Roman"/>
          <w:szCs w:val="24"/>
        </w:rPr>
        <w:t xml:space="preserve">υτό εννοούσε η Κυβέρνηση ήδη από το προηγούμενο νομοσχέδιο. </w:t>
      </w:r>
    </w:p>
    <w:p w14:paraId="7E826D8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μη μιλήσω τώρα για τη ρητή παράταση της αναστολής ισχύος των συλλογικών συμβάσεων εργασίας, που είναι μια ενέργεια συμβολική, </w:t>
      </w:r>
      <w:proofErr w:type="spellStart"/>
      <w:r>
        <w:rPr>
          <w:rFonts w:eastAsia="Times New Roman" w:cs="Times New Roman"/>
          <w:szCs w:val="24"/>
        </w:rPr>
        <w:t>ευτελιστική</w:t>
      </w:r>
      <w:proofErr w:type="spellEnd"/>
      <w:r>
        <w:rPr>
          <w:rFonts w:eastAsia="Times New Roman" w:cs="Times New Roman"/>
          <w:szCs w:val="24"/>
        </w:rPr>
        <w:t xml:space="preserve"> και για τη γενική αντισυνταγματική εξουσιοδότηση, </w:t>
      </w:r>
      <w:r>
        <w:rPr>
          <w:rFonts w:eastAsia="Times New Roman" w:cs="Times New Roman"/>
          <w:szCs w:val="24"/>
        </w:rPr>
        <w:t>προκειμένου να επιταχυνθεί η εφαρμογή περικοπών, όπως η μείωση του αφορολογήτου, κατά παράβαση, όπως είπαμε, και του άρθρου 78, αλλά και του άρθρου 43 του Συντάγματος.</w:t>
      </w:r>
    </w:p>
    <w:p w14:paraId="7E826D8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Όλα αυτά εξηγούνται από την εμπλοκή της Κυβέρνησης, από τον εγκλωβισμό της στο μεγάλο πρ</w:t>
      </w:r>
      <w:r>
        <w:rPr>
          <w:rFonts w:eastAsia="Times New Roman" w:cs="Times New Roman"/>
          <w:szCs w:val="24"/>
        </w:rPr>
        <w:t>ωθύστερο. Δέχτηκε τα υψηλά πρωτογενή πλεονάσματα, πριν διευθετήσει στοιχειωδώς το ζήτημα της καμπύλης των τόκων. Εδώ έχουμε αποδεχθεί τώρα πρωτογενή πλεονάσματα 3,5% με τη φόρμουλα Τσίπρα, 3,5%, συν 1%, μείον 1%, πάλι 3,5%, όπου το 1% που μπαίνει και βγαίν</w:t>
      </w:r>
      <w:r>
        <w:rPr>
          <w:rFonts w:eastAsia="Times New Roman" w:cs="Times New Roman"/>
          <w:szCs w:val="24"/>
        </w:rPr>
        <w:t>ει είναι τα περιβόητα αντίμετρα και κανείς δεν λέει ότι το 2022 για λογιστικούς λόγους έχουμε τη συσσώρευση των τόκων της περιόδου χάριτος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2022. </w:t>
      </w:r>
    </w:p>
    <w:p w14:paraId="7E826D8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Ένα πράγμα είναι η προτεραιότητα τώρα: η εξομάλυνση, η λογιστική των τόκων 2022, 2023, 2024 και 2026. Μ</w:t>
      </w:r>
      <w:r>
        <w:rPr>
          <w:rFonts w:eastAsia="Times New Roman" w:cs="Times New Roman"/>
          <w:szCs w:val="24"/>
        </w:rPr>
        <w:t>ετά μπορείς να μιλήσεις σοβαρά για το πρωτογενές πλεόνασμα. Πρώτα θα εξομαλύνεις την καμπύλη των τόκων, μετά θα κάνεις μια σοβαρή συζήτηση για το πιθανό επιτόκιο δανεισμού από τις αγορές, το πραγματικό, μετά μία θεμελιώδη συζήτηση για μια σωστή εκτί</w:t>
      </w:r>
      <w:r>
        <w:rPr>
          <w:rFonts w:eastAsia="Times New Roman" w:cs="Times New Roman"/>
          <w:szCs w:val="24"/>
        </w:rPr>
        <w:lastRenderedPageBreak/>
        <w:t>μηση το</w:t>
      </w:r>
      <w:r>
        <w:rPr>
          <w:rFonts w:eastAsia="Times New Roman" w:cs="Times New Roman"/>
          <w:szCs w:val="24"/>
        </w:rPr>
        <w:t>υ ρυθμού ανάπτυξης για δέκα χρόνια -όχι για σαράντα πέντε, είναι επιστημονική φαντασία η εκτίμηση αυτή για σαράντα πέντε χρόνια, σε μια άγνωστη προοπτική του κόσμου- και μετά θα δεις τι θα γίνει με το πρωτογενές πλεόνασμα. Η αντιστροφή των όρων είναι η από</w:t>
      </w:r>
      <w:r>
        <w:rPr>
          <w:rFonts w:eastAsia="Times New Roman" w:cs="Times New Roman"/>
          <w:szCs w:val="24"/>
        </w:rPr>
        <w:t xml:space="preserve">λυτη φυλάκιση της χώρας στην έλλειψη στρατηγικής. </w:t>
      </w:r>
    </w:p>
    <w:p w14:paraId="7E826D8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το χρέος εκδικείται. Εκδικείται η ψευδολογία και η χυδαιότητα για το 2012. Δεν αρκεί να έρχεται κανείς και να λέει «γλείφουμε εκεί που φτύναμε» ή «κακώς σας λέγαμε γερμανοτσολιάδες». Εμείς αυτό το θεωρ</w:t>
      </w:r>
      <w:r>
        <w:rPr>
          <w:rFonts w:eastAsia="Times New Roman" w:cs="Times New Roman"/>
          <w:szCs w:val="24"/>
        </w:rPr>
        <w:t>ούμε τίτλο τιμής, όταν το εκφωνούν ορισμένοι άνθρωποι. Τίτλο τιμής, γιατί είναι τίτλος τιμής να σε βρίζει και να σε συκοφαντεί κάποιος που δεν έχει συνείδηση της πατριωτικής του ευθύνης.</w:t>
      </w:r>
    </w:p>
    <w:p w14:paraId="7E826D8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Πάμε παραπέρα, τώρα. Η βαθύτερη θεωρία του χρέους, με την οποία έχετε</w:t>
      </w:r>
      <w:r>
        <w:rPr>
          <w:rFonts w:eastAsia="Times New Roman" w:cs="Times New Roman"/>
          <w:szCs w:val="24"/>
        </w:rPr>
        <w:t xml:space="preserve"> διαπαιδαγωγήσει ένα μέρος της κοινωνίας, είναι ότι όλα θα λυθούν εξωγενώς, χωρίς κόπο, εύκολα, με μια παρέμβαση που θα γίνει από τους εταίρους, με μια χαριστική κίνηση πάλι, ενώ δεν υπάρχει λύση εάν δεν οργανωθούμε γύρω από ένα σχέδιο επανάκαμψης, από ένα</w:t>
      </w:r>
      <w:r>
        <w:rPr>
          <w:rFonts w:eastAsia="Times New Roman" w:cs="Times New Roman"/>
          <w:szCs w:val="24"/>
        </w:rPr>
        <w:t xml:space="preserve"> μοντέλο ανάπτυξης, εάν δεν χρηματοδοτηθεί η ανάπτυξη, αν δεν στηθεί ξανά το τραπεζικό σύστημα στα πόδια του, αν δεν υπάρξει μια εθνική </w:t>
      </w:r>
      <w:proofErr w:type="spellStart"/>
      <w:r>
        <w:rPr>
          <w:rFonts w:eastAsia="Times New Roman" w:cs="Times New Roman"/>
          <w:szCs w:val="24"/>
        </w:rPr>
        <w:t>συνέγερση</w:t>
      </w:r>
      <w:proofErr w:type="spellEnd"/>
      <w:r>
        <w:rPr>
          <w:rFonts w:eastAsia="Times New Roman" w:cs="Times New Roman"/>
          <w:szCs w:val="24"/>
        </w:rPr>
        <w:t xml:space="preserve"> γύρω από ένα</w:t>
      </w:r>
      <w:r>
        <w:rPr>
          <w:rFonts w:eastAsia="Times New Roman" w:cs="Times New Roman"/>
          <w:szCs w:val="24"/>
        </w:rPr>
        <w:t>ν</w:t>
      </w:r>
      <w:r>
        <w:rPr>
          <w:rFonts w:eastAsia="Times New Roman" w:cs="Times New Roman"/>
          <w:szCs w:val="24"/>
        </w:rPr>
        <w:t xml:space="preserve"> στόχο.</w:t>
      </w:r>
    </w:p>
    <w:p w14:paraId="7E826D9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Τι ζητάτε, κυρίες και κύριοι της Κυβέρνησης και της Πλειοψηφίας</w:t>
      </w:r>
      <w:r>
        <w:rPr>
          <w:rFonts w:eastAsia="Times New Roman" w:cs="Times New Roman"/>
          <w:szCs w:val="24"/>
        </w:rPr>
        <w:t>,</w:t>
      </w:r>
      <w:r>
        <w:rPr>
          <w:rFonts w:eastAsia="Times New Roman" w:cs="Times New Roman"/>
          <w:szCs w:val="24"/>
        </w:rPr>
        <w:t xml:space="preserve"> για το χρέος; Πείτε επιτ</w:t>
      </w:r>
      <w:r>
        <w:rPr>
          <w:rFonts w:eastAsia="Times New Roman" w:cs="Times New Roman"/>
          <w:szCs w:val="24"/>
        </w:rPr>
        <w:t xml:space="preserve">έλους, τι θέλετε; Μια στοιχειωδώς φιλική δήλωση γενικής </w:t>
      </w:r>
      <w:r>
        <w:rPr>
          <w:rFonts w:eastAsia="Times New Roman" w:cs="Times New Roman"/>
          <w:szCs w:val="24"/>
        </w:rPr>
        <w:lastRenderedPageBreak/>
        <w:t xml:space="preserve">διατύπωσης, όπως λέει ο κ. </w:t>
      </w:r>
      <w:proofErr w:type="spellStart"/>
      <w:r>
        <w:rPr>
          <w:rFonts w:eastAsia="Times New Roman" w:cs="Times New Roman"/>
          <w:szCs w:val="24"/>
        </w:rPr>
        <w:t>Τσακαλώτος</w:t>
      </w:r>
      <w:proofErr w:type="spellEnd"/>
      <w:r>
        <w:rPr>
          <w:rFonts w:eastAsia="Times New Roman" w:cs="Times New Roman"/>
          <w:szCs w:val="24"/>
        </w:rPr>
        <w:t xml:space="preserve"> τώρα; Θέλετε ό,τι σας δώσουν; Ό,τι έχουν ετοιμάσει και το δώσουν θα είναι επαρκές; Ξέρετε τι έχει συμβεί από τον Ιούλιο του 2015 και μετά; Έχετε δεχθεί και έχετε </w:t>
      </w:r>
      <w:r>
        <w:rPr>
          <w:rFonts w:eastAsia="Times New Roman" w:cs="Times New Roman"/>
          <w:szCs w:val="24"/>
        </w:rPr>
        <w:t xml:space="preserve">υπογράψει </w:t>
      </w:r>
      <w:proofErr w:type="spellStart"/>
      <w:r>
        <w:rPr>
          <w:rFonts w:eastAsia="Times New Roman" w:cs="Times New Roman"/>
          <w:szCs w:val="24"/>
        </w:rPr>
        <w:t>πάμπολλες</w:t>
      </w:r>
      <w:proofErr w:type="spellEnd"/>
      <w:r>
        <w:rPr>
          <w:rFonts w:eastAsia="Times New Roman" w:cs="Times New Roman"/>
          <w:szCs w:val="24"/>
        </w:rPr>
        <w:t xml:space="preserve"> φορές, τον Μάιο του 2016, τον Νοέμβριο του 2016, στις 22 Μαΐου ότι δεν θα υπάρξει άλλη ονομαστική μείωση, όπως αυτή που έγινε το 2012, δηλαδή όχι άλλο ονομαστικό κούρεμα. Όμως, επιπλέον, ότι οι παραμετρικές αλλαγές που θα γίνουν δεν θα </w:t>
      </w:r>
      <w:r>
        <w:rPr>
          <w:rFonts w:eastAsia="Times New Roman" w:cs="Times New Roman"/>
          <w:szCs w:val="24"/>
        </w:rPr>
        <w:t xml:space="preserve">επιφέρουν πρόσθετο κόστος στους δανειστές. Άρα δεν θα υπάρχει ούτε μείωση σε παρούσα αξία με κόστος των δανειστών. </w:t>
      </w:r>
    </w:p>
    <w:p w14:paraId="7E826D91" w14:textId="77777777" w:rsidR="001246DA" w:rsidRDefault="00D9261F">
      <w:pPr>
        <w:spacing w:line="600" w:lineRule="auto"/>
        <w:ind w:firstLine="720"/>
        <w:jc w:val="both"/>
        <w:rPr>
          <w:rFonts w:eastAsia="Times New Roman"/>
          <w:szCs w:val="24"/>
        </w:rPr>
      </w:pPr>
      <w:r>
        <w:rPr>
          <w:rFonts w:eastAsia="Times New Roman" w:cs="Times New Roman"/>
          <w:szCs w:val="24"/>
        </w:rPr>
        <w:t>Τώρα, τη σταθεροποίηση των επιτοκίων, που είναι το βραχυπρόθεσμο μέτρο που αποφασίστηκε πέρυσι, η μετατροπή των κυμαινομένων σε σταθερά γίνε</w:t>
      </w:r>
      <w:r>
        <w:rPr>
          <w:rFonts w:eastAsia="Times New Roman" w:cs="Times New Roman"/>
          <w:szCs w:val="24"/>
        </w:rPr>
        <w:t xml:space="preserve">ται με κόστος ελληνικό. Γι’ αυτό η απόδοση το 2060 θα είναι τόσο μικρή. </w:t>
      </w:r>
    </w:p>
    <w:p w14:paraId="7E826D9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Μας επιστρέφουν μέτρα που κατάργησαν το 2015 ως «ποινή» για τη βάρβαρη λήξη του δεύτερου προγράμματος. Δεν δίνουν τίποτα καινούργιο και δεν θα δώσουν παραμετρικές αλλαγές που αυξάνουν</w:t>
      </w:r>
      <w:r>
        <w:rPr>
          <w:rFonts w:eastAsia="Times New Roman" w:cs="Times New Roman"/>
          <w:szCs w:val="24"/>
        </w:rPr>
        <w:t xml:space="preserve"> το δικό τους έμμεσο κόστος. Ό,τι περιθώριο έχει το </w:t>
      </w:r>
      <w:r>
        <w:rPr>
          <w:rFonts w:eastAsia="Times New Roman" w:cs="Times New Roman"/>
          <w:szCs w:val="24"/>
          <w:lang w:val="en-US"/>
        </w:rPr>
        <w:t>ESM</w:t>
      </w:r>
      <w:r>
        <w:rPr>
          <w:rFonts w:eastAsia="Times New Roman" w:cs="Times New Roman"/>
          <w:szCs w:val="24"/>
        </w:rPr>
        <w:t xml:space="preserve"> να κάνει χρηματοοικονομικούς χειρισμούς. Αυτό, χωρίς επιβάρυνση των κρατών-μελών</w:t>
      </w:r>
      <w:r>
        <w:rPr>
          <w:rFonts w:eastAsia="Times New Roman" w:cs="Times New Roman"/>
          <w:szCs w:val="24"/>
        </w:rPr>
        <w:t>,</w:t>
      </w:r>
      <w:r>
        <w:rPr>
          <w:rFonts w:eastAsia="Times New Roman" w:cs="Times New Roman"/>
          <w:szCs w:val="24"/>
        </w:rPr>
        <w:t xml:space="preserve"> που είναι μέτοχοι και εταίροι. Το περιθώριο είναι πάρα πολύ στενό και το κάνατε ακόμη στενότερο με την τραγική αυτή ισ</w:t>
      </w:r>
      <w:r>
        <w:rPr>
          <w:rFonts w:eastAsia="Times New Roman" w:cs="Times New Roman"/>
          <w:szCs w:val="24"/>
        </w:rPr>
        <w:t xml:space="preserve">τορία του πρωθύστερου πρωτογενούς πλεονάσματος. </w:t>
      </w:r>
    </w:p>
    <w:p w14:paraId="7E826D9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Διεθνές Νομισματικό Ταμείο τι θέλετε τελικά; Είναι εχθρός ή φίλος; Να παραμείνει μέσα χωρίς χρηματοδότηση; Να παραμείνει με χρηματοδότηση; Σε ποιο πρόγραμμα; Στο τρίτο ή στο τέταρτο; Να αποχωρήσει; </w:t>
      </w:r>
    </w:p>
    <w:p w14:paraId="7E826D9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γώ θα σας έλεγα ότι αυτό που συμφέρει τη χώρα είναι το ΔΝΤ να κρατήσει τη στάση που δεν θα δημιουργήσει προβλήματα στα κράτη-μέλη, στα κοινοβούλια και τα δικαστήριά τους, ως προς την ομαλή ολοκλήρωση του προγράμματος και τη μετάβαση στην επόμενη φάση. </w:t>
      </w:r>
    </w:p>
    <w:p w14:paraId="7E826D9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μετά το τέλος του τρίτου προγράμματος, τον Αύγουστο του 2018, τι ζητάτε; Ζητάτε αξιοποίηση των υπολοίπων του τρίτου προγράμματος; Ζητάτε χρηματοδότηση του ΔΝΤ, η οποία θα υποκαθιστά τη μειωμένη ή ανύπαρκτη χρηματοδότηση των Ευρωπαίων; Τι ζητάτε; </w:t>
      </w:r>
    </w:p>
    <w:p w14:paraId="7E826D9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Εγώ θα σ</w:t>
      </w:r>
      <w:r>
        <w:rPr>
          <w:rFonts w:eastAsia="Times New Roman" w:cs="Times New Roman"/>
          <w:szCs w:val="24"/>
        </w:rPr>
        <w:t>ας έλεγα να ζητήσετε αυτό που είχαμε κατακτήσει τον Νοέμβριο του 2014: προληπτική πιστωτική γραμμή, με τα υπόλοιπα του τρίτου δανείου και με όποια συμμετοχή έχει το ΔΝΤ, το οποίο αλλιώς θα μετέχει -και θα μετέχει ούτως ή άλλως γιατί το προβλέπει ο Κανονισμ</w:t>
      </w:r>
      <w:r>
        <w:rPr>
          <w:rFonts w:eastAsia="Times New Roman" w:cs="Times New Roman"/>
          <w:szCs w:val="24"/>
        </w:rPr>
        <w:t xml:space="preserve">ός του </w:t>
      </w:r>
      <w:r>
        <w:rPr>
          <w:rFonts w:eastAsia="Times New Roman" w:cs="Times New Roman"/>
          <w:szCs w:val="24"/>
          <w:lang w:val="en-US"/>
        </w:rPr>
        <w:t>ESM</w:t>
      </w:r>
      <w:r>
        <w:rPr>
          <w:rFonts w:eastAsia="Times New Roman" w:cs="Times New Roman"/>
          <w:szCs w:val="24"/>
        </w:rPr>
        <w:t xml:space="preserve">- ως εμπειρογνώμων. </w:t>
      </w:r>
    </w:p>
    <w:p w14:paraId="7E826D9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Για το αναπτυξιακό μέλλον της χώρας, για τις τράπεζες, για τις επενδύσεις, για τη ρευστότητα, για την πραγματική οικονομία, τι ζητάτε; </w:t>
      </w:r>
      <w:r>
        <w:rPr>
          <w:rFonts w:eastAsia="Times New Roman" w:cs="Times New Roman"/>
          <w:szCs w:val="24"/>
          <w:lang w:val="en-US"/>
        </w:rPr>
        <w:t>QE</w:t>
      </w:r>
      <w:r>
        <w:rPr>
          <w:rFonts w:eastAsia="Times New Roman" w:cs="Times New Roman"/>
          <w:szCs w:val="24"/>
        </w:rPr>
        <w:t xml:space="preserve">; Μα, το </w:t>
      </w:r>
      <w:r>
        <w:rPr>
          <w:rFonts w:eastAsia="Times New Roman" w:cs="Times New Roman"/>
          <w:szCs w:val="24"/>
          <w:lang w:val="en-US"/>
        </w:rPr>
        <w:lastRenderedPageBreak/>
        <w:t>QE</w:t>
      </w:r>
      <w:r>
        <w:rPr>
          <w:rFonts w:eastAsia="Times New Roman" w:cs="Times New Roman"/>
          <w:szCs w:val="24"/>
        </w:rPr>
        <w:t xml:space="preserve"> τι σημαίνει από πλευράς ρευστότητας για την οικονομία; Θα μπορέσουν να μπουν</w:t>
      </w:r>
      <w:r>
        <w:rPr>
          <w:rFonts w:eastAsia="Times New Roman" w:cs="Times New Roman"/>
          <w:szCs w:val="24"/>
        </w:rPr>
        <w:t xml:space="preserve"> εταιρικά ομόλογα στο </w:t>
      </w:r>
      <w:r>
        <w:rPr>
          <w:rFonts w:eastAsia="Times New Roman" w:cs="Times New Roman"/>
          <w:szCs w:val="24"/>
          <w:lang w:val="en-US"/>
        </w:rPr>
        <w:t>QE</w:t>
      </w:r>
      <w:r>
        <w:rPr>
          <w:rFonts w:eastAsia="Times New Roman" w:cs="Times New Roman"/>
          <w:szCs w:val="24"/>
        </w:rPr>
        <w:t xml:space="preserve">; Σε τι επίπεδο; Ακόμη κι αν πάνε όλα καλά. </w:t>
      </w:r>
    </w:p>
    <w:p w14:paraId="7E826D9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Τι θα έπρεπε να ζητάμε; Δύο πράγματα που τα έχω πει, αλλά καμμία αντίδραση από την Κυβέρνηση. Ένα σύστημα ειδικής ευρωπαϊκής εγγύησης καταθέσεων για τις ελληνικές τράπεζες, με το υπόλοιπο</w:t>
      </w:r>
      <w:r>
        <w:rPr>
          <w:rFonts w:eastAsia="Times New Roman" w:cs="Times New Roman"/>
          <w:szCs w:val="24"/>
        </w:rPr>
        <w:t xml:space="preserve"> της εγκεκριμένης χρηματοδότησης για την Ελλάδα, γιατί δεν υπάρχει πανευρωπαϊκό σύστημα εγγύησης καταθέσεων, για να αποκτήσουμε τραπεζικό σύστημα και δυνατότητα χρηματοδότησης. Και</w:t>
      </w:r>
      <w:r>
        <w:rPr>
          <w:rFonts w:eastAsia="Times New Roman" w:cs="Times New Roman"/>
          <w:szCs w:val="24"/>
        </w:rPr>
        <w:t>,</w:t>
      </w:r>
      <w:r>
        <w:rPr>
          <w:rFonts w:eastAsia="Times New Roman" w:cs="Times New Roman"/>
          <w:szCs w:val="24"/>
        </w:rPr>
        <w:t xml:space="preserve"> δεύτερον, ειδική θυγατρική για την Ελλάδα της Ευρωπαϊκής Τράπεζας Επενδύσε</w:t>
      </w:r>
      <w:r>
        <w:rPr>
          <w:rFonts w:eastAsia="Times New Roman" w:cs="Times New Roman"/>
          <w:szCs w:val="24"/>
        </w:rPr>
        <w:t xml:space="preserve">ων για να κάνει αυτή τη </w:t>
      </w:r>
      <w:proofErr w:type="spellStart"/>
      <w:r>
        <w:rPr>
          <w:rFonts w:eastAsia="Times New Roman" w:cs="Times New Roman"/>
          <w:szCs w:val="24"/>
        </w:rPr>
        <w:t>μόχλευση</w:t>
      </w:r>
      <w:proofErr w:type="spellEnd"/>
      <w:r>
        <w:rPr>
          <w:rFonts w:eastAsia="Times New Roman" w:cs="Times New Roman"/>
          <w:szCs w:val="24"/>
        </w:rPr>
        <w:t xml:space="preserve"> των </w:t>
      </w:r>
      <w:r>
        <w:rPr>
          <w:rFonts w:eastAsia="Times New Roman" w:cs="Times New Roman"/>
          <w:szCs w:val="24"/>
          <w:lang w:val="en-US"/>
        </w:rPr>
        <w:t>soft</w:t>
      </w:r>
      <w:r>
        <w:rPr>
          <w:rFonts w:eastAsia="Times New Roman" w:cs="Times New Roman"/>
          <w:szCs w:val="24"/>
        </w:rPr>
        <w:t xml:space="preserve"> κεφαλαίων των λεγομένων, δηλαδή των μη τραπεζικών, που είναι κυρίως τα κοινοτικά αναπτυξιακά κονδύλια.</w:t>
      </w:r>
    </w:p>
    <w:p w14:paraId="7E826D9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έχετε ούτε μπορείτε να αποκτήσετε σχέδιο εξόδου για έναν απλό λόγο: Γιατί πλέον έχετε μόνον ωμή επιθυμία νο</w:t>
      </w:r>
      <w:r>
        <w:rPr>
          <w:rFonts w:eastAsia="Times New Roman" w:cs="Times New Roman"/>
          <w:szCs w:val="24"/>
        </w:rPr>
        <w:t>μής της εξουσίας. Αυτό αρκεί για να παρατείνεται ο βίος μιας κυβέρνησης, αλλά αρκεί και για να παρατείνεται η αγωνία μιας ολόκληρης χώρας. Ζημιώνετε έτσι</w:t>
      </w:r>
      <w:r>
        <w:rPr>
          <w:rFonts w:eastAsia="Times New Roman" w:cs="Times New Roman"/>
          <w:szCs w:val="24"/>
        </w:rPr>
        <w:t>,</w:t>
      </w:r>
      <w:r>
        <w:rPr>
          <w:rFonts w:eastAsia="Times New Roman" w:cs="Times New Roman"/>
          <w:szCs w:val="24"/>
        </w:rPr>
        <w:t xml:space="preserve"> βλάπτετε το μέλλον του </w:t>
      </w:r>
      <w:r>
        <w:rPr>
          <w:rFonts w:eastAsia="Times New Roman" w:cs="Times New Roman"/>
          <w:szCs w:val="24"/>
        </w:rPr>
        <w:t>έ</w:t>
      </w:r>
      <w:r>
        <w:rPr>
          <w:rFonts w:eastAsia="Times New Roman" w:cs="Times New Roman"/>
          <w:szCs w:val="24"/>
        </w:rPr>
        <w:t>θνους. Και αυτό είναι πραγματικά ασυγχώρητο.</w:t>
      </w:r>
    </w:p>
    <w:p w14:paraId="7E826D9A"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7E826D9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Ευχαριστώ, κύριε συνάδελφε. </w:t>
      </w:r>
    </w:p>
    <w:p w14:paraId="7E826D9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Κωνσταντίνος Παυλίδης από τον ΣΥΡΙΖΑ έχει τον λόγο για επτά λεπτά. </w:t>
      </w:r>
    </w:p>
    <w:p w14:paraId="7E826D9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Ευχαριστώ, κύριε Πρόεδρε. </w:t>
      </w:r>
    </w:p>
    <w:p w14:paraId="7E826D9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Ειλικρινά, κυρίες και κύριοι συνάδελφοι, δεν ξέρω τι είναι ταπεινωτικό. </w:t>
      </w:r>
      <w:r>
        <w:rPr>
          <w:rFonts w:eastAsia="Times New Roman" w:cs="Times New Roman"/>
          <w:szCs w:val="24"/>
        </w:rPr>
        <w:t xml:space="preserve">Άκουσα εδώ πολλές ατάκες. Έχουμε αρκετές σατιρικές εκπομπές στην ελληνική τηλεόραση, όπως το «Ράδιο Αρβύλα» και </w:t>
      </w:r>
      <w:r>
        <w:rPr>
          <w:rFonts w:eastAsia="Times New Roman" w:cs="Times New Roman"/>
          <w:szCs w:val="24"/>
        </w:rPr>
        <w:t>άλλες.</w:t>
      </w:r>
      <w:r>
        <w:rPr>
          <w:rFonts w:eastAsia="Times New Roman" w:cs="Times New Roman"/>
          <w:szCs w:val="24"/>
        </w:rPr>
        <w:t xml:space="preserve"> Καλό είναι να τις παρακολουθήσουμε και να αφήσουμε τις ατάκες γι’ αυτές τις εκπομπές. </w:t>
      </w:r>
    </w:p>
    <w:p w14:paraId="7E826D9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ξέρω αν μία τροπολογία για παράταση ενός χρόνο</w:t>
      </w:r>
      <w:r>
        <w:rPr>
          <w:rFonts w:eastAsia="Times New Roman" w:cs="Times New Roman"/>
          <w:szCs w:val="24"/>
        </w:rPr>
        <w:t>υ του παγώματος της αύξησης μιας σύνταξης μαζί με ένα νομοσχέδιο για την αλιεία είναι ταπεινωτικό. Προφανώς έχετε μπερδέψει τον όρο «ταπεινωτικό». Ταπεινωτικό είναι μια κοινωνία να χάνει το ¼ του πλούτου της. Ταπεινωτικό είναι να φτιάχνεις ένα πολιτικό σύσ</w:t>
      </w:r>
      <w:r>
        <w:rPr>
          <w:rFonts w:eastAsia="Times New Roman" w:cs="Times New Roman"/>
          <w:szCs w:val="24"/>
        </w:rPr>
        <w:t>τημα έτσι</w:t>
      </w:r>
      <w:r>
        <w:rPr>
          <w:rFonts w:eastAsia="Times New Roman" w:cs="Times New Roman"/>
          <w:szCs w:val="24"/>
        </w:rPr>
        <w:t>,</w:t>
      </w:r>
      <w:r>
        <w:rPr>
          <w:rFonts w:eastAsia="Times New Roman" w:cs="Times New Roman"/>
          <w:szCs w:val="24"/>
        </w:rPr>
        <w:t xml:space="preserve"> που να ζει με δανεικά, μια κοινωνία που να ζει με δανεικά, ένα πελατειακό σύστημα που να ζει με δανεικά και να αναγκάζεσαι πλέον να νομοθετείς με εντολές και με χειρόγραφες απαιτήσεις των δανειστών. Ταπεινωτικό είναι ένας στους τέσσερις πολίτες </w:t>
      </w:r>
      <w:r>
        <w:rPr>
          <w:rFonts w:eastAsia="Times New Roman" w:cs="Times New Roman"/>
          <w:szCs w:val="24"/>
        </w:rPr>
        <w:t>αυτού του τόπου να είναι άνεργος. Ταπεινωτικό είναι ένα στα δύο παιδιά κάτω από είκοσι πέντε χρονών να είναι άνεργα. Ταπεινωτικό είναι μια οικογένεια να έχει τρεις ανέργους στο σπίτι της. Ταπεινωτικό είναι ένας ελεύθερος επαγγελματίας μετά από είκοσι χρόνι</w:t>
      </w:r>
      <w:r>
        <w:rPr>
          <w:rFonts w:eastAsia="Times New Roman" w:cs="Times New Roman"/>
          <w:szCs w:val="24"/>
        </w:rPr>
        <w:t xml:space="preserve">α δουλειάς να μην μπορεί να έχει ασφάλιση και να έχει πρόσβαση στην ιατροφαρμακευτική περίθαλψη. Ταπεινωτικό είναι όταν οδηγούσατε στο </w:t>
      </w:r>
      <w:r>
        <w:rPr>
          <w:rFonts w:eastAsia="Times New Roman" w:cs="Times New Roman"/>
          <w:szCs w:val="24"/>
        </w:rPr>
        <w:lastRenderedPageBreak/>
        <w:t>αυτόφωρο τους ελεύθερους επαγγελματίες, γιατί χρωστούσαν 5.000 ευρώ στο ΤΕΒΕ. Ταπεινωτικό είναι να ζεις στο σκοτάδι</w:t>
      </w:r>
      <w:r>
        <w:rPr>
          <w:rFonts w:eastAsia="Times New Roman" w:cs="Times New Roman"/>
          <w:szCs w:val="24"/>
        </w:rPr>
        <w:t>,</w:t>
      </w:r>
      <w:r>
        <w:rPr>
          <w:rFonts w:eastAsia="Times New Roman" w:cs="Times New Roman"/>
          <w:szCs w:val="24"/>
        </w:rPr>
        <w:t xml:space="preserve"> γιατ</w:t>
      </w:r>
      <w:r>
        <w:rPr>
          <w:rFonts w:eastAsia="Times New Roman" w:cs="Times New Roman"/>
          <w:szCs w:val="24"/>
        </w:rPr>
        <w:t xml:space="preserve">ί δεν μπορείς να πληρώσεις τη ΔΕΗ σου. Αυτό είναι ταπεινωτικό. </w:t>
      </w:r>
    </w:p>
    <w:p w14:paraId="7E826DA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Προφανώς δεν έχετε ζήσει την ταπείνωση και καλό είναι να μη χρησιμοποιείτε τέτοιους όρους</w:t>
      </w:r>
      <w:r>
        <w:rPr>
          <w:rFonts w:eastAsia="Times New Roman" w:cs="Times New Roman"/>
          <w:szCs w:val="24"/>
        </w:rPr>
        <w:t>,</w:t>
      </w:r>
      <w:r>
        <w:rPr>
          <w:rFonts w:eastAsia="Times New Roman" w:cs="Times New Roman"/>
          <w:szCs w:val="24"/>
        </w:rPr>
        <w:t xml:space="preserve"> τους οποίους δεν έχετε βιώσει ποτέ.</w:t>
      </w:r>
    </w:p>
    <w:p w14:paraId="7E826DA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τη συμφωνία του καλοκαιριού </w:t>
      </w:r>
      <w:r>
        <w:rPr>
          <w:rFonts w:eastAsia="Times New Roman" w:cs="Times New Roman"/>
          <w:szCs w:val="24"/>
        </w:rPr>
        <w:t>του ’15 και τις δεύτερες εκλογές του Σεπτεμβρίου δεσμευτήκαμε και υπηρετήσαμε έναν συγκεκριμένο πολιτικό σχεδιασμό:</w:t>
      </w:r>
    </w:p>
    <w:p w14:paraId="7E826DA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Τήρηση των συμφωνηθέντων, δημοσιονομικά αποτελέσματα εντός των στόχων του προγράμματος, υλοποίηση των μεταρρυθμίσεων, εφαρμογή ενός παράλληλ</w:t>
      </w:r>
      <w:r>
        <w:rPr>
          <w:rFonts w:eastAsia="Times New Roman" w:cs="Times New Roman"/>
          <w:szCs w:val="24"/>
        </w:rPr>
        <w:t>ου σχεδίου που είχε στο κέντρο του αναπτυξιακά μέτρα, δυνατή αξιοποίηση των ευρωπαϊκών προγραμμάτων, αναμόρφωση της δημόσιας διοίκησης, προστασία αυτών που κουβάλησαν την κρίση στην πλάτη τους με ισχυρές πολιτικές στην κοινωνική πρόνοια και στην υγεία, αντ</w:t>
      </w:r>
      <w:r>
        <w:rPr>
          <w:rFonts w:eastAsia="Times New Roman" w:cs="Times New Roman"/>
          <w:szCs w:val="24"/>
        </w:rPr>
        <w:t>ιμετώπιση της ανεργίας με ενίσχυση της απασχόλησης.</w:t>
      </w:r>
    </w:p>
    <w:p w14:paraId="7E826DA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θέση ότι η χώρα τήρησε τις δεσμεύσεις τις αναγνωρίζεται έτσι κι αλλιώς και από τους ευρωπαϊκούς θεσμούς και από τις περισσότερες ευρωπαϊκές κυβερνήσεις. Τα δημοσιονομικά αποτελέσματα όχι μόνον ανταποκρί</w:t>
      </w:r>
      <w:r>
        <w:rPr>
          <w:rFonts w:eastAsia="Times New Roman" w:cs="Times New Roman"/>
          <w:szCs w:val="24"/>
        </w:rPr>
        <w:t xml:space="preserve">θηκαν στους στόχους τους, αλλά έφεραν και τις εντυπωσιακές επιδώσεις τους </w:t>
      </w:r>
      <w:r>
        <w:rPr>
          <w:rFonts w:eastAsia="Times New Roman" w:cs="Times New Roman"/>
          <w:szCs w:val="24"/>
        </w:rPr>
        <w:lastRenderedPageBreak/>
        <w:t xml:space="preserve">στον τομέα των πλεονασμάτων, διαψεύδοντας τις </w:t>
      </w:r>
      <w:proofErr w:type="spellStart"/>
      <w:r>
        <w:rPr>
          <w:rFonts w:eastAsia="Times New Roman" w:cs="Times New Roman"/>
          <w:szCs w:val="24"/>
        </w:rPr>
        <w:t>Κασσάνδρες</w:t>
      </w:r>
      <w:proofErr w:type="spellEnd"/>
      <w:r>
        <w:rPr>
          <w:rFonts w:eastAsia="Times New Roman" w:cs="Times New Roman"/>
          <w:szCs w:val="24"/>
        </w:rPr>
        <w:t xml:space="preserve"> της καταστροφής εντός και εκτός της χώρας.</w:t>
      </w:r>
    </w:p>
    <w:p w14:paraId="7E826DA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Οι δείκτες της ελληνικής οικονομίας σε βραχυχρόνιο κυρίως επίπεδο είναι ενθαρρυντι</w:t>
      </w:r>
      <w:r>
        <w:rPr>
          <w:rFonts w:eastAsia="Times New Roman" w:cs="Times New Roman"/>
          <w:szCs w:val="24"/>
        </w:rPr>
        <w:t>κοί. Το επιβεβαιώνουν στα στοιχεία ανάκαμψης της οικονομίας στην αύξηση της βιομηχανικής παραγωγής, στη μεταποίηση, στις εξαγωγές και στην αύξηση της λιανικής πώλησης. Η ανάπτυξη 0,4 του ΑΕΠ για το πρώτο τρίμηνο του 2017, παρά τις οποιεσδήποτε εκτιμήσεις ε</w:t>
      </w:r>
      <w:r>
        <w:rPr>
          <w:rFonts w:eastAsia="Times New Roman" w:cs="Times New Roman"/>
          <w:szCs w:val="24"/>
        </w:rPr>
        <w:t xml:space="preserve">ίχε ο καθένας περί </w:t>
      </w:r>
      <w:proofErr w:type="spellStart"/>
      <w:r>
        <w:rPr>
          <w:rFonts w:eastAsia="Times New Roman" w:cs="Times New Roman"/>
          <w:szCs w:val="24"/>
        </w:rPr>
        <w:t>υφεσιακών</w:t>
      </w:r>
      <w:proofErr w:type="spellEnd"/>
      <w:r>
        <w:rPr>
          <w:rFonts w:eastAsia="Times New Roman" w:cs="Times New Roman"/>
          <w:szCs w:val="24"/>
        </w:rPr>
        <w:t xml:space="preserve"> φαινομένων, δείχνει ότι έχουν μπει οι βάσεις στην ελληνική οικονομία για άλλη μια πορεία ανάτασης.</w:t>
      </w:r>
    </w:p>
    <w:p w14:paraId="7E826DA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Τα στοιχεία τ</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ΕΡΓΑΝΗ</w:t>
      </w:r>
      <w:r>
        <w:rPr>
          <w:rFonts w:eastAsia="Times New Roman" w:cs="Times New Roman"/>
          <w:szCs w:val="24"/>
        </w:rPr>
        <w:t>» για διακόσιες δεκαπέντε χιλιάδες νέες θέσεις εργασίας το πρώτο πεντάμηνο του 2017 και μάλιστα με αυξημέ</w:t>
      </w:r>
      <w:r>
        <w:rPr>
          <w:rFonts w:eastAsia="Times New Roman" w:cs="Times New Roman"/>
          <w:szCs w:val="24"/>
        </w:rPr>
        <w:t>να ποσοστά των συμβάσεων πλήρους απασχόλησης μάς δίνουν τις μεγαλύτερες επιδόσεις των τελευταίων δεκαπέντε ετών από το 2001.</w:t>
      </w:r>
    </w:p>
    <w:p w14:paraId="7E826DA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Τη δική μας διαδρομή την περπατήσαμε και στο επίπεδο των υποχρεώσεων και στο επίπεδο των αποτελεσμάτων. Είναι πολλές οι κυβερνήσεις</w:t>
      </w:r>
      <w:r>
        <w:rPr>
          <w:rFonts w:eastAsia="Times New Roman" w:cs="Times New Roman"/>
          <w:szCs w:val="24"/>
        </w:rPr>
        <w:t xml:space="preserve"> και είναι πολλές οι πολιτικές δυνάμεις που μας το αναγνωρίζουν. Δυστυχώς περισσότερο έξω από τη χώρα, παρά μέσα σε αυτό εδώ το Κοινοβούλιο. Κάποιοι χρωστούν σε αυτή τη χώρα και σε αυτόν τον λαό τις δικές τους υποχρεώσεις και αυτή είναι μία πολιτική θέση π</w:t>
      </w:r>
      <w:r>
        <w:rPr>
          <w:rFonts w:eastAsia="Times New Roman" w:cs="Times New Roman"/>
          <w:szCs w:val="24"/>
        </w:rPr>
        <w:t>ου οφείλουμε και να τη δηλώσουμε και να την υπερασπιστούμε όλοι μας χωρίς μικροπολιτικές σκοπιμότητες και δεύτερες σκέψεις. Δεν έχει να χάσει κανείς από αυτό. Κερδισμένοι θα είναι μόνον η κοινωνία που υποφέρει επτά χρόνια τώρα και οι προοπτικές αυτού του τ</w:t>
      </w:r>
      <w:r>
        <w:rPr>
          <w:rFonts w:eastAsia="Times New Roman" w:cs="Times New Roman"/>
          <w:szCs w:val="24"/>
        </w:rPr>
        <w:t>όπου.</w:t>
      </w:r>
    </w:p>
    <w:p w14:paraId="7E826DA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Αυτό το κάτι που χρωστούν, κυρίως αυτή την οριακή στιγμή της οικονομίας, είναι το μήνυμα που θα πρέπει να στείλουν για να διαμορφωθούν οι σταθεροί όροι ανάπτυξης και μεσοπρόθεσμα και μακροχρόνια.</w:t>
      </w:r>
    </w:p>
    <w:p w14:paraId="7E826DA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Αυτόν τον στόχο υπηρέτησαν οι δικοί μας συμβιβασμοί. Α</w:t>
      </w:r>
      <w:r>
        <w:rPr>
          <w:rFonts w:eastAsia="Times New Roman" w:cs="Times New Roman"/>
          <w:szCs w:val="24"/>
        </w:rPr>
        <w:t>υτόν τον στόχο οφείλουμε να υπηρετήσουν και οι δικοί τους. Επιμείναμε στην ανάγκη της διευθέτησης του χρέους, του χρονικού και ποσοτικού καθορισμού των πλεονασμάτων</w:t>
      </w:r>
      <w:r>
        <w:rPr>
          <w:rFonts w:eastAsia="Times New Roman" w:cs="Times New Roman"/>
          <w:szCs w:val="24"/>
        </w:rPr>
        <w:t>,</w:t>
      </w:r>
      <w:r>
        <w:rPr>
          <w:rFonts w:eastAsia="Times New Roman" w:cs="Times New Roman"/>
          <w:szCs w:val="24"/>
        </w:rPr>
        <w:t xml:space="preserve"> γιατί ξέρουμε καλά ότι η σαφήνεια για το χρέος, ο καθαρός δρόμος που ζητήσαμε είναι ο σίγο</w:t>
      </w:r>
      <w:r>
        <w:rPr>
          <w:rFonts w:eastAsia="Times New Roman" w:cs="Times New Roman"/>
          <w:szCs w:val="24"/>
        </w:rPr>
        <w:t>υρος δρόμος για  να δώσουν θετικό αποτέλεσμα οι θυσίες του ελληνικού λαού, για να μπορέσει η ανάπτυξη να πατήσει σε γερά ποδάρια, να δημιουργηθούν επενδύσεις, να ενισχυθεί η απασχόληση, να φύγουν τα κατοχικά ποσοστά της ανεργίας και της μείωσης του ΑΕΠ, να</w:t>
      </w:r>
      <w:r>
        <w:rPr>
          <w:rFonts w:eastAsia="Times New Roman" w:cs="Times New Roman"/>
          <w:szCs w:val="24"/>
        </w:rPr>
        <w:t xml:space="preserve"> κρατηθεί μακροχρόνια ζωντανό το ασφαλιστικό σύστημα, να γυρίσουν οι νέοι επιστήμονες πίσω στη χώρα μας σε ένα περιβάλλον που θα αμείβει δίκαια τις γνώσεις τους, ώστε να μη ζουν σ</w:t>
      </w:r>
      <w:r>
        <w:rPr>
          <w:rFonts w:eastAsia="Times New Roman" w:cs="Times New Roman"/>
          <w:szCs w:val="24"/>
        </w:rPr>
        <w:t>ε</w:t>
      </w:r>
      <w:r>
        <w:rPr>
          <w:rFonts w:eastAsia="Times New Roman" w:cs="Times New Roman"/>
          <w:szCs w:val="24"/>
        </w:rPr>
        <w:t xml:space="preserve"> εργασιακό μεσαίωνα ως μισθωτοί. </w:t>
      </w:r>
    </w:p>
    <w:p w14:paraId="7E826DA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Επιμείναμε στο αυτονόητο, υπηρετήσαμε με ό</w:t>
      </w:r>
      <w:r>
        <w:rPr>
          <w:rFonts w:eastAsia="Times New Roman" w:cs="Times New Roman"/>
          <w:szCs w:val="24"/>
        </w:rPr>
        <w:t xml:space="preserve">λες μας τις πολιτικές δυνάμεις, είτε ήταν συμβιβασμοί είτε θετικά νομοσχέδια, αυτόν τον στόχο και αυτό συνεχίζουμε να κάνουμε. Επιλέγουμε να κλείσουμε τη συζήτηση για τα </w:t>
      </w:r>
      <w:proofErr w:type="spellStart"/>
      <w:r>
        <w:rPr>
          <w:rFonts w:eastAsia="Times New Roman" w:cs="Times New Roman"/>
          <w:szCs w:val="24"/>
        </w:rPr>
        <w:t>προαπαιτούμενα</w:t>
      </w:r>
      <w:proofErr w:type="spellEnd"/>
      <w:r>
        <w:rPr>
          <w:rFonts w:eastAsia="Times New Roman" w:cs="Times New Roman"/>
          <w:szCs w:val="24"/>
        </w:rPr>
        <w:t>, είτε είναι αναγκαία αυτά είτε παράλογα, γιατί πολλά από αυτά υπήρξαν π</w:t>
      </w:r>
      <w:r>
        <w:rPr>
          <w:rFonts w:eastAsia="Times New Roman" w:cs="Times New Roman"/>
          <w:szCs w:val="24"/>
        </w:rPr>
        <w:t xml:space="preserve">αράλογα και στο παρελθόν και τώρα, για να αφήσουμε σε καθαρό τραπέζι στο </w:t>
      </w:r>
      <w:proofErr w:type="spellStart"/>
      <w:r>
        <w:rPr>
          <w:rFonts w:eastAsia="Times New Roman" w:cs="Times New Roman"/>
          <w:szCs w:val="24"/>
          <w:lang w:val="en-US"/>
        </w:rPr>
        <w:t>Eurogroup</w:t>
      </w:r>
      <w:proofErr w:type="spellEnd"/>
      <w:r>
        <w:rPr>
          <w:rFonts w:eastAsia="Times New Roman" w:cs="Times New Roman"/>
          <w:szCs w:val="24"/>
        </w:rPr>
        <w:t xml:space="preserve"> τη συζήτηση για το χρέος και την ανάπτυξη, για να μη δώσουμε κανένα άλλοθι στους δανειστές και στους θεσμούς να συνεχίσουν αυτή την αδιέξοδη συζήτηση για τα </w:t>
      </w:r>
      <w:proofErr w:type="spellStart"/>
      <w:r>
        <w:rPr>
          <w:rFonts w:eastAsia="Times New Roman" w:cs="Times New Roman"/>
          <w:szCs w:val="24"/>
        </w:rPr>
        <w:t>προαπαιτούμενα</w:t>
      </w:r>
      <w:proofErr w:type="spellEnd"/>
      <w:r>
        <w:rPr>
          <w:rFonts w:eastAsia="Times New Roman" w:cs="Times New Roman"/>
          <w:szCs w:val="24"/>
        </w:rPr>
        <w:t xml:space="preserve"> κ</w:t>
      </w:r>
      <w:r>
        <w:rPr>
          <w:rFonts w:eastAsia="Times New Roman" w:cs="Times New Roman"/>
          <w:szCs w:val="24"/>
        </w:rPr>
        <w:t>αι να πετάνε το τενεκεδάκι του χρέους στο χαντάκι.</w:t>
      </w:r>
    </w:p>
    <w:p w14:paraId="7E826DA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Δεν ξέρω αν έχει καταθέσει κανείς από την αντιπολίτευση άλλη τακτική απέναντι στη διαπραγμάτευση. Και αν είναι να την ακούσουμε. Τι προτείνετε; Να μην κλείσουμε τη διαπραγμάτευση; Να τους γυρίσουμε τα </w:t>
      </w:r>
      <w:proofErr w:type="spellStart"/>
      <w:r>
        <w:rPr>
          <w:rFonts w:eastAsia="Times New Roman" w:cs="Times New Roman"/>
          <w:szCs w:val="24"/>
        </w:rPr>
        <w:t>προα</w:t>
      </w:r>
      <w:r>
        <w:rPr>
          <w:rFonts w:eastAsia="Times New Roman" w:cs="Times New Roman"/>
          <w:szCs w:val="24"/>
        </w:rPr>
        <w:t>παιτούμενα</w:t>
      </w:r>
      <w:proofErr w:type="spellEnd"/>
      <w:r>
        <w:rPr>
          <w:rFonts w:eastAsia="Times New Roman" w:cs="Times New Roman"/>
          <w:szCs w:val="24"/>
        </w:rPr>
        <w:t xml:space="preserve"> πίσω; Να τα αρνηθούμε; Νομίζω ότι αρνηθήκαμε και τα τρία σενάρια στο </w:t>
      </w:r>
      <w:proofErr w:type="spellStart"/>
      <w:r>
        <w:rPr>
          <w:rFonts w:eastAsia="Times New Roman" w:cs="Times New Roman"/>
          <w:szCs w:val="24"/>
          <w:lang w:val="en-US"/>
        </w:rPr>
        <w:t>Eurogroup</w:t>
      </w:r>
      <w:proofErr w:type="spellEnd"/>
      <w:r>
        <w:rPr>
          <w:rFonts w:eastAsia="Times New Roman" w:cs="Times New Roman"/>
          <w:szCs w:val="24"/>
        </w:rPr>
        <w:t xml:space="preserve"> του Μαΐου όχι γιατί είχαν μια μερική </w:t>
      </w:r>
      <w:proofErr w:type="spellStart"/>
      <w:r>
        <w:rPr>
          <w:rFonts w:eastAsia="Times New Roman" w:cs="Times New Roman"/>
          <w:szCs w:val="24"/>
        </w:rPr>
        <w:t>απομείωση</w:t>
      </w:r>
      <w:proofErr w:type="spellEnd"/>
      <w:r>
        <w:rPr>
          <w:rFonts w:eastAsia="Times New Roman" w:cs="Times New Roman"/>
          <w:szCs w:val="24"/>
        </w:rPr>
        <w:t xml:space="preserve"> του χρέους –είχαν- αλλά γιατί θα έδιναν ένα λάθος μήνυμα στις αγορές και στο επενδυτικό περιβάλλον. Κανείς δεν επενδύει</w:t>
      </w:r>
      <w:r>
        <w:rPr>
          <w:rFonts w:eastAsia="Times New Roman" w:cs="Times New Roman"/>
          <w:szCs w:val="24"/>
        </w:rPr>
        <w:t xml:space="preserve"> και κανείς δεν αγοράζει ομόλογα σε μια χώρα που το χρέος δεν είναι βιώσιμο και δεν λαμβάνονται από κανέναν πρωτοβουλίες γι</w:t>
      </w:r>
      <w:r>
        <w:rPr>
          <w:rFonts w:eastAsia="Times New Roman" w:cs="Times New Roman"/>
          <w:szCs w:val="24"/>
        </w:rPr>
        <w:t>’</w:t>
      </w:r>
      <w:r>
        <w:rPr>
          <w:rFonts w:eastAsia="Times New Roman" w:cs="Times New Roman"/>
          <w:szCs w:val="24"/>
        </w:rPr>
        <w:t xml:space="preserve"> αυτό. </w:t>
      </w:r>
    </w:p>
    <w:p w14:paraId="7E826DA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Το ΔΝΤ υποσχέθηκε να συμμετάσχει στο </w:t>
      </w:r>
      <w:r>
        <w:rPr>
          <w:rFonts w:eastAsia="Times New Roman" w:cs="Times New Roman"/>
          <w:szCs w:val="24"/>
        </w:rPr>
        <w:t>π</w:t>
      </w:r>
      <w:r>
        <w:rPr>
          <w:rFonts w:eastAsia="Times New Roman" w:cs="Times New Roman"/>
          <w:szCs w:val="24"/>
        </w:rPr>
        <w:t xml:space="preserve">ρόγραμμα από το 2015. Δύο χρόνια μετά και δεκατέσσερις μήνες πριν λήξει το </w:t>
      </w:r>
      <w:r>
        <w:rPr>
          <w:rFonts w:eastAsia="Times New Roman" w:cs="Times New Roman"/>
          <w:szCs w:val="24"/>
        </w:rPr>
        <w:t>π</w:t>
      </w:r>
      <w:r>
        <w:rPr>
          <w:rFonts w:eastAsia="Times New Roman" w:cs="Times New Roman"/>
          <w:szCs w:val="24"/>
        </w:rPr>
        <w:t>ρόγραμμα α</w:t>
      </w:r>
      <w:r>
        <w:rPr>
          <w:rFonts w:eastAsia="Times New Roman" w:cs="Times New Roman"/>
          <w:szCs w:val="24"/>
        </w:rPr>
        <w:t xml:space="preserve">κόμα δεν έχει αποφασίσει για τη στάση του. Το Βερολίνο χρησιμοποιεί την παρουσία του ΔΝΤ </w:t>
      </w:r>
      <w:proofErr w:type="spellStart"/>
      <w:r>
        <w:rPr>
          <w:rFonts w:eastAsia="Times New Roman" w:cs="Times New Roman"/>
          <w:szCs w:val="24"/>
        </w:rPr>
        <w:t>αλά</w:t>
      </w:r>
      <w:proofErr w:type="spellEnd"/>
      <w:r>
        <w:rPr>
          <w:rFonts w:eastAsia="Times New Roman" w:cs="Times New Roman"/>
          <w:szCs w:val="24"/>
        </w:rPr>
        <w:t xml:space="preserve"> καρτ</w:t>
      </w:r>
      <w:r>
        <w:rPr>
          <w:rFonts w:eastAsia="Times New Roman" w:cs="Times New Roman"/>
          <w:szCs w:val="24"/>
        </w:rPr>
        <w:t xml:space="preserve">: «ναι» στο ΔΝΤ το πολιτικό της λιτότητας και της ύφεσης, «όχι» στο ΔΝΤ της δραστικής </w:t>
      </w:r>
      <w:proofErr w:type="spellStart"/>
      <w:r>
        <w:rPr>
          <w:rFonts w:eastAsia="Times New Roman" w:cs="Times New Roman"/>
          <w:szCs w:val="24"/>
        </w:rPr>
        <w:t>απομείωσης</w:t>
      </w:r>
      <w:proofErr w:type="spellEnd"/>
      <w:r>
        <w:rPr>
          <w:rFonts w:eastAsia="Times New Roman" w:cs="Times New Roman"/>
          <w:szCs w:val="24"/>
        </w:rPr>
        <w:t xml:space="preserve"> του χρέους. Οι διαφορετικές θέσεις και εκτιμήσεις του ΔΝΤ και του Βερολίνου πρέπει να βρουν έναν κοινό παρονομαστή, έναν κοινό παρονομαστή, όμως, ικανό να δώσε</w:t>
      </w:r>
      <w:r>
        <w:rPr>
          <w:rFonts w:eastAsia="Times New Roman" w:cs="Times New Roman"/>
          <w:szCs w:val="24"/>
        </w:rPr>
        <w:t xml:space="preserve">ι το πράσινο φως και στην Ευρωπαϊκή Κεντρική Τράπεζα και στις αγορές για τις προοπτικές της ελληνικής οικονομίας.  </w:t>
      </w:r>
    </w:p>
    <w:p w14:paraId="7E826DAC" w14:textId="77777777" w:rsidR="001246DA" w:rsidRDefault="00D9261F">
      <w:pPr>
        <w:spacing w:line="600" w:lineRule="auto"/>
        <w:ind w:firstLine="720"/>
        <w:jc w:val="both"/>
        <w:rPr>
          <w:rFonts w:eastAsia="Times New Roman"/>
          <w:szCs w:val="24"/>
        </w:rPr>
      </w:pPr>
      <w:r>
        <w:rPr>
          <w:rFonts w:eastAsia="Times New Roman"/>
          <w:szCs w:val="24"/>
        </w:rPr>
        <w:t>Κανείς δεν μπορεί να προβλέψει την κατάσταση μετά τις γερμανικές εκλογές, την παρουσία ή όχι του ΔΝΤ στο πρόγραμμα, την προοπτική του καθεστ</w:t>
      </w:r>
      <w:r>
        <w:rPr>
          <w:rFonts w:eastAsia="Times New Roman"/>
          <w:szCs w:val="24"/>
        </w:rPr>
        <w:t>ώτος της ποσοτικής χαλάρωσης, την αντιμετώπιση των υπερχρεωμένων οικονομιών μεγάλων χωρών, όπως η Γαλλία και η Ιταλία, το σύμφωνο της δημοσιονομικής σταθερότητας και τη διαχείριση των γερμανικών πλεονασμάτων.</w:t>
      </w:r>
    </w:p>
    <w:p w14:paraId="7E826DAD" w14:textId="77777777" w:rsidR="001246DA" w:rsidRDefault="00D9261F">
      <w:pPr>
        <w:spacing w:line="600" w:lineRule="auto"/>
        <w:ind w:firstLine="720"/>
        <w:jc w:val="both"/>
        <w:rPr>
          <w:rFonts w:eastAsia="Times New Roman"/>
          <w:szCs w:val="24"/>
        </w:rPr>
      </w:pPr>
      <w:r>
        <w:rPr>
          <w:rFonts w:eastAsia="Times New Roman"/>
          <w:szCs w:val="24"/>
        </w:rPr>
        <w:t>Μας χρεώνετε τις εμμονές των δανειστών μας. Δεν</w:t>
      </w:r>
      <w:r>
        <w:rPr>
          <w:rFonts w:eastAsia="Times New Roman"/>
          <w:szCs w:val="24"/>
        </w:rPr>
        <w:t xml:space="preserve"> ξέρω σε τι βοηθάει αυτόν τον τόπο σε μια τέτοια δύσκολη στιγμή όταν όλοι έξω αναγνωρίζουν τις θυσίες του ελληνικού λαού και την υλοποίηση από την Κυβέρνηση των συμφωνηθέντων και την επίτευξη των στόχων, όταν όλοι έξω κοιτούν το φεγγάρι, η Νέα Δημοκρατία ν</w:t>
      </w:r>
      <w:r>
        <w:rPr>
          <w:rFonts w:eastAsia="Times New Roman"/>
          <w:szCs w:val="24"/>
        </w:rPr>
        <w:t xml:space="preserve">α κοιτάει στο δάχτυλο. </w:t>
      </w:r>
    </w:p>
    <w:p w14:paraId="7E826DAE" w14:textId="77777777" w:rsidR="001246DA" w:rsidRDefault="00D9261F">
      <w:pPr>
        <w:spacing w:line="600" w:lineRule="auto"/>
        <w:ind w:firstLine="720"/>
        <w:jc w:val="both"/>
        <w:rPr>
          <w:rFonts w:eastAsia="Times New Roman"/>
          <w:szCs w:val="24"/>
        </w:rPr>
      </w:pPr>
      <w:r>
        <w:rPr>
          <w:rFonts w:eastAsia="Times New Roman"/>
          <w:szCs w:val="24"/>
        </w:rPr>
        <w:t>Όταν η Κυβέρνηση συνεργασίας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ζητούσε ενιαίο μέτωπο απέναντι στις παράλογες απαιτήσεις των δανειστών, η Νέα Δημοκρατία εξέφραζε ανοιχτά τις θέσεις του ΔΝΤ εντός Ελλάδας. Όταν η διαπραγμάτευση θύμιζε πεδίο μάχης, με το Δ</w:t>
      </w:r>
      <w:r>
        <w:rPr>
          <w:rFonts w:eastAsia="Times New Roman"/>
          <w:szCs w:val="24"/>
        </w:rPr>
        <w:t xml:space="preserve">ΝΤ να ζητάει κάθε μέρα και νέα μέτρα ο κ. Μητσοτάκης πήγαινε στον Γερμανό Υπουργό Οικονομικών και ζητούσε εκλογές και του παρουσίαζε το δικό του οικονομικό πρόγραμμα. </w:t>
      </w:r>
      <w:r>
        <w:rPr>
          <w:rFonts w:eastAsia="Times New Roman"/>
          <w:szCs w:val="24"/>
          <w:lang w:val="en-US"/>
        </w:rPr>
        <w:t>M</w:t>
      </w:r>
      <w:r>
        <w:rPr>
          <w:rFonts w:eastAsia="Times New Roman"/>
          <w:szCs w:val="24"/>
        </w:rPr>
        <w:t xml:space="preserve">ας καλούσαν να υπογράψουμε </w:t>
      </w:r>
      <w:r>
        <w:rPr>
          <w:rFonts w:eastAsia="Times New Roman"/>
          <w:szCs w:val="24"/>
        </w:rPr>
        <w:t>ό,τι</w:t>
      </w:r>
      <w:r>
        <w:rPr>
          <w:rFonts w:eastAsia="Times New Roman"/>
          <w:szCs w:val="24"/>
        </w:rPr>
        <w:t xml:space="preserve"> </w:t>
      </w:r>
      <w:r>
        <w:rPr>
          <w:rFonts w:eastAsia="Times New Roman"/>
          <w:szCs w:val="24"/>
        </w:rPr>
        <w:t xml:space="preserve">μας δίνουν ή να φύγουμε για να υπογράψουν αυτοί που δεν </w:t>
      </w:r>
      <w:r>
        <w:rPr>
          <w:rFonts w:eastAsia="Times New Roman"/>
          <w:szCs w:val="24"/>
        </w:rPr>
        <w:t>έχουν ιδεολογικές εμμονές με τις συλλογικές συμβάσεις και τα εργασιακά.</w:t>
      </w:r>
    </w:p>
    <w:p w14:paraId="7E826DAF" w14:textId="77777777" w:rsidR="001246DA" w:rsidRDefault="00D9261F">
      <w:pPr>
        <w:spacing w:line="600" w:lineRule="auto"/>
        <w:ind w:firstLine="720"/>
        <w:jc w:val="both"/>
        <w:rPr>
          <w:rFonts w:eastAsia="Times New Roman"/>
          <w:szCs w:val="24"/>
        </w:rPr>
      </w:pPr>
      <w:r>
        <w:rPr>
          <w:rFonts w:eastAsia="Times New Roman"/>
          <w:szCs w:val="24"/>
        </w:rPr>
        <w:t xml:space="preserve">Εθνική γραμμή για το χρέος χωρίς άμεσες και καθαρές παρεμβάσεις της Αξιωματικής Αντιπολίτευσης </w:t>
      </w:r>
      <w:r>
        <w:rPr>
          <w:rFonts w:eastAsia="Times New Roman"/>
          <w:szCs w:val="24"/>
        </w:rPr>
        <w:t>στους Ευρωπαίους</w:t>
      </w:r>
      <w:r>
        <w:rPr>
          <w:rFonts w:eastAsia="Times New Roman"/>
          <w:szCs w:val="24"/>
        </w:rPr>
        <w:t xml:space="preserve"> συμμάχους δεν μπορεί να υπάρξει έστω και αυτήν την τελευταία στιγμή στο </w:t>
      </w:r>
      <w:r>
        <w:rPr>
          <w:rFonts w:eastAsia="Times New Roman"/>
          <w:szCs w:val="24"/>
        </w:rPr>
        <w:t xml:space="preserve">επόμενο </w:t>
      </w:r>
      <w:proofErr w:type="spellStart"/>
      <w:r>
        <w:rPr>
          <w:rFonts w:eastAsia="Times New Roman"/>
          <w:szCs w:val="24"/>
          <w:lang w:val="en-US"/>
        </w:rPr>
        <w:t>Eurogroup</w:t>
      </w:r>
      <w:proofErr w:type="spellEnd"/>
      <w:r>
        <w:rPr>
          <w:rFonts w:eastAsia="Times New Roman"/>
          <w:szCs w:val="24"/>
        </w:rPr>
        <w:t>.</w:t>
      </w:r>
    </w:p>
    <w:p w14:paraId="7E826DB0" w14:textId="77777777" w:rsidR="001246DA" w:rsidRDefault="00D9261F">
      <w:pPr>
        <w:spacing w:line="600" w:lineRule="auto"/>
        <w:ind w:firstLine="720"/>
        <w:jc w:val="both"/>
        <w:rPr>
          <w:rFonts w:eastAsia="Times New Roman"/>
          <w:szCs w:val="24"/>
        </w:rPr>
      </w:pPr>
      <w:r>
        <w:rPr>
          <w:rFonts w:eastAsia="Times New Roman"/>
          <w:szCs w:val="24"/>
        </w:rPr>
        <w:t>Χαίρομαι που ο κ. Μητσοτάκης τόλμησε να χαρακτηρίσει παράλογες κάποιες από τις απαιτήσεις των δανειστών. Εξακολουθεί, όμως, να βρίσκεται μπροστά σε ένα δίλημμα: Είτε θα στηρίξει τη χώρα απέναντι στην αδιαλλαξία των εταίρων και στο κρυφτο</w:t>
      </w:r>
      <w:r>
        <w:rPr>
          <w:rFonts w:eastAsia="Times New Roman"/>
          <w:szCs w:val="24"/>
        </w:rPr>
        <w:t>ύλι του ΔΝΤ με το Βερολίνο</w:t>
      </w:r>
      <w:r>
        <w:rPr>
          <w:rFonts w:eastAsia="Times New Roman"/>
          <w:szCs w:val="24"/>
        </w:rPr>
        <w:t>,</w:t>
      </w:r>
      <w:r>
        <w:rPr>
          <w:rFonts w:eastAsia="Times New Roman"/>
          <w:szCs w:val="24"/>
        </w:rPr>
        <w:t xml:space="preserve"> είτε θα επιλέξει ξανά να κρυφτεί πίσω από τον Γερμανό Υπουργό των Οικονομικών με μια φτηνή μικροπολιτική σκοπιμότητα</w:t>
      </w:r>
      <w:r>
        <w:rPr>
          <w:rFonts w:eastAsia="Times New Roman"/>
          <w:szCs w:val="24"/>
        </w:rPr>
        <w:t>,</w:t>
      </w:r>
      <w:r>
        <w:rPr>
          <w:rFonts w:eastAsia="Times New Roman"/>
          <w:szCs w:val="24"/>
        </w:rPr>
        <w:t xml:space="preserve"> ρισκάροντας το μέλλον της οικονομίας και της χώρας συνολικά.</w:t>
      </w:r>
    </w:p>
    <w:p w14:paraId="7E826DB1" w14:textId="77777777" w:rsidR="001246DA" w:rsidRDefault="00D9261F">
      <w:pPr>
        <w:spacing w:line="600" w:lineRule="auto"/>
        <w:ind w:firstLine="720"/>
        <w:jc w:val="both"/>
        <w:rPr>
          <w:rFonts w:eastAsia="Times New Roman"/>
          <w:szCs w:val="24"/>
        </w:rPr>
      </w:pPr>
      <w:r>
        <w:rPr>
          <w:rFonts w:eastAsia="Times New Roman"/>
          <w:szCs w:val="24"/>
        </w:rPr>
        <w:t>Οι καιροί, συνάδελφοι, δεν είναι εύκολοι για κανέ</w:t>
      </w:r>
      <w:r>
        <w:rPr>
          <w:rFonts w:eastAsia="Times New Roman"/>
          <w:szCs w:val="24"/>
        </w:rPr>
        <w:t>ναν, κυρίως όμως για την ελληνική κοινωνία που δοκιμάζεται σκληρά χρόνια τώρα. Ας σταθεί ο καθένας στο ύψος της πολιτικής του ευθύνης, στο τέλος της τετραετίας έτσι και αλλιώς θα κριθούμε όλοι μας.</w:t>
      </w:r>
    </w:p>
    <w:p w14:paraId="7E826DB2" w14:textId="77777777" w:rsidR="001246DA" w:rsidRDefault="00D9261F">
      <w:pPr>
        <w:spacing w:line="600" w:lineRule="auto"/>
        <w:ind w:firstLine="720"/>
        <w:jc w:val="both"/>
        <w:rPr>
          <w:rFonts w:eastAsia="Times New Roman"/>
          <w:szCs w:val="24"/>
        </w:rPr>
      </w:pPr>
      <w:r>
        <w:rPr>
          <w:rFonts w:eastAsia="Times New Roman"/>
          <w:szCs w:val="24"/>
        </w:rPr>
        <w:t>Ευχαριστώ.</w:t>
      </w:r>
    </w:p>
    <w:p w14:paraId="7E826DB3"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6DB4" w14:textId="77777777" w:rsidR="001246DA" w:rsidRDefault="00D9261F">
      <w:pPr>
        <w:spacing w:line="600" w:lineRule="auto"/>
        <w:ind w:firstLine="720"/>
        <w:jc w:val="both"/>
        <w:rPr>
          <w:rFonts w:eastAsia="Times New Roman"/>
          <w:bCs/>
          <w:szCs w:val="24"/>
        </w:rPr>
      </w:pPr>
      <w:r>
        <w:rPr>
          <w:rFonts w:eastAsia="Times New Roman"/>
          <w:b/>
          <w:bCs/>
          <w:szCs w:val="24"/>
        </w:rPr>
        <w:t>ΠΡΟ</w:t>
      </w:r>
      <w:r>
        <w:rPr>
          <w:rFonts w:eastAsia="Times New Roman"/>
          <w:b/>
          <w:bCs/>
          <w:szCs w:val="24"/>
        </w:rPr>
        <w:t>ΕΔΡΕΥΩΝ (Σπυρίδων Λυκούδης):</w:t>
      </w:r>
      <w:r>
        <w:rPr>
          <w:rFonts w:eastAsia="Times New Roman"/>
          <w:bCs/>
          <w:szCs w:val="24"/>
        </w:rPr>
        <w:t xml:space="preserve"> Ευχαριστούμε, κύριε συνάδελφε.</w:t>
      </w:r>
    </w:p>
    <w:p w14:paraId="7E826DB5" w14:textId="77777777" w:rsidR="001246DA" w:rsidRDefault="00D9261F">
      <w:pPr>
        <w:spacing w:line="600" w:lineRule="auto"/>
        <w:ind w:firstLine="720"/>
        <w:jc w:val="both"/>
        <w:rPr>
          <w:rFonts w:eastAsia="Times New Roman"/>
          <w:b/>
          <w:bCs/>
          <w:szCs w:val="24"/>
        </w:rPr>
      </w:pPr>
      <w:r>
        <w:rPr>
          <w:rFonts w:eastAsia="Times New Roman"/>
          <w:bCs/>
          <w:szCs w:val="24"/>
        </w:rPr>
        <w:t xml:space="preserve">Ο συνάδελφος κ. Χρήστος </w:t>
      </w:r>
      <w:proofErr w:type="spellStart"/>
      <w:r>
        <w:rPr>
          <w:rFonts w:eastAsia="Times New Roman"/>
          <w:bCs/>
          <w:szCs w:val="24"/>
        </w:rPr>
        <w:t>Σταϊκούρας</w:t>
      </w:r>
      <w:proofErr w:type="spellEnd"/>
      <w:r>
        <w:rPr>
          <w:rFonts w:eastAsia="Times New Roman"/>
          <w:bCs/>
          <w:szCs w:val="24"/>
        </w:rPr>
        <w:t xml:space="preserve"> από τη Νέα Δημοκρατία</w:t>
      </w:r>
      <w:r>
        <w:rPr>
          <w:rFonts w:eastAsia="Times New Roman"/>
          <w:bCs/>
          <w:szCs w:val="24"/>
        </w:rPr>
        <w:t xml:space="preserve"> </w:t>
      </w:r>
      <w:r>
        <w:rPr>
          <w:rFonts w:eastAsia="Times New Roman"/>
          <w:bCs/>
          <w:szCs w:val="24"/>
        </w:rPr>
        <w:t>έχει τον λόγο για επτά λεπτά.</w:t>
      </w:r>
    </w:p>
    <w:p w14:paraId="7E826DB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μετά ποιος θα μιλήσει;</w:t>
      </w:r>
    </w:p>
    <w:p w14:paraId="7E826DB7" w14:textId="77777777" w:rsidR="001246DA" w:rsidRDefault="00D9261F">
      <w:pPr>
        <w:spacing w:line="600" w:lineRule="auto"/>
        <w:ind w:firstLine="720"/>
        <w:jc w:val="both"/>
        <w:rPr>
          <w:rFonts w:eastAsia="Times New Roman"/>
          <w:b/>
          <w:bCs/>
          <w:szCs w:val="24"/>
        </w:rPr>
      </w:pPr>
      <w:r>
        <w:rPr>
          <w:rFonts w:eastAsia="Times New Roman"/>
          <w:b/>
          <w:bCs/>
          <w:szCs w:val="24"/>
        </w:rPr>
        <w:t>ΠΡΟΕΔΡΕΥΩΝ (Σπυρίδων Λυκούδης):</w:t>
      </w:r>
      <w:r>
        <w:rPr>
          <w:rFonts w:eastAsia="Times New Roman"/>
          <w:bCs/>
          <w:szCs w:val="24"/>
        </w:rPr>
        <w:t xml:space="preserve"> Μετά είναι ο κ. Θεοφύ</w:t>
      </w:r>
      <w:r>
        <w:rPr>
          <w:rFonts w:eastAsia="Times New Roman"/>
          <w:bCs/>
          <w:szCs w:val="24"/>
        </w:rPr>
        <w:t xml:space="preserve">λακτος και μετά εσείς, κύριε Λοβέρδο. Εκτός εάν προηγηθεί ο κ. Μεγαλομύστακας, ο οποίος έχει ζητήσει τον λόγο γενικά κάποια στιγμή ως Κοινοβουλευτικός Εκπρόσωπος. </w:t>
      </w:r>
    </w:p>
    <w:p w14:paraId="7E826DB8" w14:textId="77777777" w:rsidR="001246DA" w:rsidRDefault="00D9261F">
      <w:pPr>
        <w:spacing w:line="600" w:lineRule="auto"/>
        <w:ind w:firstLine="720"/>
        <w:jc w:val="both"/>
        <w:rPr>
          <w:rFonts w:eastAsia="Times New Roman" w:cs="Times New Roman"/>
          <w:b/>
          <w:szCs w:val="24"/>
        </w:rPr>
      </w:pPr>
      <w:r>
        <w:rPr>
          <w:rFonts w:eastAsia="Times New Roman" w:cs="Times New Roman"/>
          <w:b/>
          <w:szCs w:val="24"/>
        </w:rPr>
        <w:t xml:space="preserve">ΑΝΑΣΤΑΣΙΟΣ ΜΕΓΑΛΟΜΥΣΤΑΚΑΣ: </w:t>
      </w:r>
      <w:r>
        <w:rPr>
          <w:rFonts w:eastAsia="Times New Roman" w:cs="Times New Roman"/>
          <w:szCs w:val="24"/>
        </w:rPr>
        <w:t>Μετά τον κ. Θεοφύλακτο θα μιλήσω εγώ.</w:t>
      </w:r>
    </w:p>
    <w:p w14:paraId="7E826DB9" w14:textId="77777777" w:rsidR="001246DA" w:rsidRDefault="00D9261F">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Ωραία.</w:t>
      </w:r>
    </w:p>
    <w:p w14:paraId="7E826DBA" w14:textId="77777777" w:rsidR="001246DA" w:rsidRDefault="00D9261F">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Σταϊκούρα</w:t>
      </w:r>
      <w:proofErr w:type="spellEnd"/>
      <w:r>
        <w:rPr>
          <w:rFonts w:eastAsia="Times New Roman"/>
          <w:bCs/>
          <w:szCs w:val="24"/>
        </w:rPr>
        <w:t>, έχετε τον λόγο.</w:t>
      </w:r>
    </w:p>
    <w:p w14:paraId="7E826DB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Κυρίες και κύριοι συνάδελφοι, η σημερινή συζήτηση αποτελεί το αποκορύφωμα του </w:t>
      </w:r>
      <w:proofErr w:type="spellStart"/>
      <w:r>
        <w:rPr>
          <w:rFonts w:eastAsia="Times New Roman" w:cs="Times New Roman"/>
          <w:szCs w:val="24"/>
        </w:rPr>
        <w:t>αυτοεξευτελισμού</w:t>
      </w:r>
      <w:proofErr w:type="spellEnd"/>
      <w:r>
        <w:rPr>
          <w:rFonts w:eastAsia="Times New Roman" w:cs="Times New Roman"/>
          <w:szCs w:val="24"/>
        </w:rPr>
        <w:t xml:space="preserve"> της Κυβέρνησης, </w:t>
      </w:r>
      <w:r>
        <w:rPr>
          <w:rFonts w:eastAsia="Times New Roman" w:cs="Times New Roman"/>
          <w:szCs w:val="24"/>
        </w:rPr>
        <w:t xml:space="preserve">η οποία έφερε στη Βουλή, στην Ολομέλεια μάλιστα και ούτε καν στην </w:t>
      </w:r>
      <w:r>
        <w:rPr>
          <w:rFonts w:eastAsia="Times New Roman" w:cs="Times New Roman"/>
          <w:szCs w:val="24"/>
        </w:rPr>
        <w:t>ε</w:t>
      </w:r>
      <w:r>
        <w:rPr>
          <w:rFonts w:eastAsia="Times New Roman" w:cs="Times New Roman"/>
          <w:szCs w:val="24"/>
        </w:rPr>
        <w:t xml:space="preserve">πιτροπή, πλήθος </w:t>
      </w:r>
      <w:proofErr w:type="spellStart"/>
      <w:r>
        <w:rPr>
          <w:rFonts w:eastAsia="Times New Roman" w:cs="Times New Roman"/>
          <w:szCs w:val="24"/>
        </w:rPr>
        <w:t>προαπαιτούμενων</w:t>
      </w:r>
      <w:proofErr w:type="spellEnd"/>
      <w:r>
        <w:rPr>
          <w:rFonts w:eastAsia="Times New Roman" w:cs="Times New Roman"/>
          <w:szCs w:val="24"/>
        </w:rPr>
        <w:t xml:space="preserve"> για την ολοκλήρωση της αξιολόγησης με μορφή υπουργικών τροπολογιών, όλες εκπρόθεσμες, σε άσχετο νομοσχέδιο για την </w:t>
      </w:r>
      <w:r>
        <w:rPr>
          <w:rFonts w:eastAsia="Times New Roman" w:cs="Times New Roman"/>
          <w:szCs w:val="24"/>
        </w:rPr>
        <w:t>κ</w:t>
      </w:r>
      <w:r>
        <w:rPr>
          <w:rFonts w:eastAsia="Times New Roman" w:cs="Times New Roman"/>
          <w:szCs w:val="24"/>
        </w:rPr>
        <w:t xml:space="preserve">ύρωση </w:t>
      </w:r>
      <w:r>
        <w:rPr>
          <w:rFonts w:eastAsia="Times New Roman" w:cs="Times New Roman"/>
          <w:szCs w:val="24"/>
        </w:rPr>
        <w:t>σ</w:t>
      </w:r>
      <w:r>
        <w:rPr>
          <w:rFonts w:eastAsia="Times New Roman" w:cs="Times New Roman"/>
          <w:szCs w:val="24"/>
        </w:rPr>
        <w:t xml:space="preserve">ύμβασης για την </w:t>
      </w:r>
      <w:r>
        <w:rPr>
          <w:rFonts w:eastAsia="Times New Roman" w:cs="Times New Roman"/>
          <w:szCs w:val="24"/>
        </w:rPr>
        <w:t>α</w:t>
      </w:r>
      <w:r>
        <w:rPr>
          <w:rFonts w:eastAsia="Times New Roman" w:cs="Times New Roman"/>
          <w:szCs w:val="24"/>
        </w:rPr>
        <w:t>λιεία στη Μεσόγει</w:t>
      </w:r>
      <w:r>
        <w:rPr>
          <w:rFonts w:eastAsia="Times New Roman" w:cs="Times New Roman"/>
          <w:szCs w:val="24"/>
        </w:rPr>
        <w:t>ο. Το ψάρι βρωμάει από το κεφάλι</w:t>
      </w:r>
      <w:r>
        <w:rPr>
          <w:rFonts w:eastAsia="Times New Roman" w:cs="Times New Roman"/>
          <w:szCs w:val="24"/>
        </w:rPr>
        <w:t>!</w:t>
      </w:r>
    </w:p>
    <w:p w14:paraId="7E826DB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Πρόκειται για τον απόλυτο ευτελισμό της κοινοβουλευτικής διαδικασίας, προκειμένου να μη συζητηθούν επί της ουσίας οι τροπολογίες και να μην ενημερωθούν σε βάθος οι πολίτες. Απόδειξη πλεονάσματος πολιτικού θράσους και ελλεί</w:t>
      </w:r>
      <w:r>
        <w:rPr>
          <w:rFonts w:eastAsia="Times New Roman" w:cs="Times New Roman"/>
          <w:szCs w:val="24"/>
        </w:rPr>
        <w:t>μ</w:t>
      </w:r>
      <w:r>
        <w:rPr>
          <w:rFonts w:eastAsia="Times New Roman" w:cs="Times New Roman"/>
          <w:szCs w:val="24"/>
        </w:rPr>
        <w:t>μ</w:t>
      </w:r>
      <w:r>
        <w:rPr>
          <w:rFonts w:eastAsia="Times New Roman" w:cs="Times New Roman"/>
          <w:szCs w:val="24"/>
        </w:rPr>
        <w:t>ατος αρχών.</w:t>
      </w:r>
    </w:p>
    <w:p w14:paraId="7E826DBD" w14:textId="77777777" w:rsidR="001246DA" w:rsidRDefault="00D9261F">
      <w:pPr>
        <w:spacing w:line="600" w:lineRule="auto"/>
        <w:ind w:firstLine="720"/>
        <w:jc w:val="both"/>
        <w:rPr>
          <w:rFonts w:eastAsia="Times New Roman"/>
          <w:bCs/>
          <w:szCs w:val="24"/>
        </w:rPr>
      </w:pPr>
      <w:r>
        <w:rPr>
          <w:rFonts w:eastAsia="Times New Roman" w:cs="Times New Roman"/>
          <w:szCs w:val="24"/>
        </w:rPr>
        <w:t xml:space="preserve">Απόδειξη, όμως και το ότι η αξιολόγηση μέχρι σήμερα δεν έχει ολοκληρωθεί με ευθύνη αποκλειστικά της Κυβέρνησης, αφού μέχρι σήμερα δεν είχε ολοκληρώσει τα </w:t>
      </w:r>
      <w:proofErr w:type="spellStart"/>
      <w:r>
        <w:rPr>
          <w:rFonts w:eastAsia="Times New Roman" w:cs="Times New Roman"/>
          <w:szCs w:val="24"/>
        </w:rPr>
        <w:t>προαπαιτούμενα</w:t>
      </w:r>
      <w:proofErr w:type="spellEnd"/>
      <w:r>
        <w:rPr>
          <w:rFonts w:eastAsia="Times New Roman" w:cs="Times New Roman"/>
          <w:szCs w:val="24"/>
        </w:rPr>
        <w:t>, στα οποία η ίδια είχε δεσμευτεί</w:t>
      </w:r>
      <w:r>
        <w:rPr>
          <w:rFonts w:eastAsia="Times New Roman" w:cs="Times New Roman"/>
          <w:szCs w:val="24"/>
        </w:rPr>
        <w:t>,</w:t>
      </w:r>
      <w:r>
        <w:rPr>
          <w:rFonts w:eastAsia="Times New Roman" w:cs="Times New Roman"/>
          <w:szCs w:val="24"/>
        </w:rPr>
        <w:t xml:space="preserve"> παρά τις συνεχείς επαναλαμβανόμενες δια</w:t>
      </w:r>
      <w:r>
        <w:rPr>
          <w:rFonts w:eastAsia="Times New Roman" w:cs="Times New Roman"/>
          <w:szCs w:val="24"/>
        </w:rPr>
        <w:t>βεβαιώσεις των κυβερνητικών στελεχών, τις οποίες τις καταθέτω στα Πρακτικά, ότι η χώρα τήρησε στο ακέραιο τις υποχρεώσεις της. Σήμερα αποδεικνύεται ότι αυτό δεν είχε γίνει.</w:t>
      </w:r>
    </w:p>
    <w:p w14:paraId="7E826DBE" w14:textId="77777777" w:rsidR="001246DA" w:rsidRDefault="00D9261F">
      <w:pPr>
        <w:spacing w:line="600" w:lineRule="auto"/>
        <w:ind w:firstLine="720"/>
        <w:jc w:val="both"/>
        <w:rPr>
          <w:rFonts w:eastAsia="Times New Roman"/>
          <w:b/>
          <w:bCs/>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w:t>
      </w:r>
      <w:r>
        <w:rPr>
          <w:rFonts w:eastAsia="Times New Roman" w:cs="Times New Roman"/>
          <w:szCs w:val="24"/>
        </w:rPr>
        <w:t xml:space="preserve">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E826DBF" w14:textId="77777777" w:rsidR="001246DA" w:rsidRDefault="00D9261F">
      <w:pPr>
        <w:spacing w:line="600" w:lineRule="auto"/>
        <w:ind w:firstLine="720"/>
        <w:jc w:val="both"/>
        <w:rPr>
          <w:rFonts w:eastAsia="Times New Roman" w:cs="Times New Roman"/>
          <w:szCs w:val="24"/>
        </w:rPr>
      </w:pPr>
      <w:r>
        <w:rPr>
          <w:rFonts w:eastAsia="Times New Roman"/>
          <w:szCs w:val="24"/>
        </w:rPr>
        <w:t>Ψέματα, διαπραγματευτικές ήττες και αυτοδιαψεύσεις συνιστούν το τρίπτυχο της κυβερνητικής αποτυχίας. Έχει</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υποστεί τόσε</w:t>
      </w:r>
      <w:r>
        <w:rPr>
          <w:rFonts w:eastAsia="Times New Roman"/>
          <w:szCs w:val="24"/>
        </w:rPr>
        <w:t>ς διαψεύσεις η Κυβέρνηση</w:t>
      </w:r>
      <w:r>
        <w:rPr>
          <w:rFonts w:eastAsia="Times New Roman"/>
          <w:szCs w:val="24"/>
        </w:rPr>
        <w:t>,</w:t>
      </w:r>
      <w:r>
        <w:rPr>
          <w:rFonts w:eastAsia="Times New Roman"/>
          <w:szCs w:val="24"/>
        </w:rPr>
        <w:t xml:space="preserve"> που κα</w:t>
      </w:r>
      <w:r>
        <w:rPr>
          <w:rFonts w:eastAsia="Times New Roman"/>
          <w:szCs w:val="24"/>
        </w:rPr>
        <w:t>μ</w:t>
      </w:r>
      <w:r>
        <w:rPr>
          <w:rFonts w:eastAsia="Times New Roman"/>
          <w:szCs w:val="24"/>
        </w:rPr>
        <w:t>μία διάψευση δεν είναι ικανή να την κλονίσει. Η Κυβέρνηση, η οποία θέτει διαρκώς τον πήχη ψηλά και μονίμως περνάει από κάτω</w:t>
      </w:r>
      <w:r>
        <w:rPr>
          <w:rFonts w:eastAsia="Times New Roman"/>
          <w:szCs w:val="24"/>
        </w:rPr>
        <w:t>,</w:t>
      </w:r>
      <w:r>
        <w:rPr>
          <w:rFonts w:eastAsia="Times New Roman"/>
          <w:szCs w:val="24"/>
        </w:rPr>
        <w:t xml:space="preserve"> </w:t>
      </w:r>
      <w:r>
        <w:rPr>
          <w:rFonts w:eastAsia="Times New Roman"/>
          <w:szCs w:val="24"/>
        </w:rPr>
        <w:t>β</w:t>
      </w:r>
      <w:r>
        <w:rPr>
          <w:rFonts w:eastAsia="Times New Roman"/>
          <w:szCs w:val="24"/>
        </w:rPr>
        <w:t xml:space="preserve">άζει δήθεν «κόκκινες» γραμμές, τις οποίες πολύ γρήγορα καταπατά. Συνεχίζει να ανεβάζει θεατρικές </w:t>
      </w:r>
      <w:r>
        <w:rPr>
          <w:rFonts w:eastAsia="Times New Roman"/>
          <w:szCs w:val="24"/>
        </w:rPr>
        <w:t xml:space="preserve">παραστάσεις περί δήθεν σκληρής διαπραγμάτευσης στο εξωτερικό τελικά, όμως, αποδεικνύεται ότι διαπραγματεύεται μόνο στο εσωτερικό, μόνο με τους Βουλευτές της, προκειμένου να τους σερβίρει εύπεπτα τις συνεχείς υποχωρήσεις. Αναφέρεται σε θεαματικές επιτυχίες </w:t>
      </w:r>
      <w:r>
        <w:rPr>
          <w:rFonts w:eastAsia="Times New Roman"/>
          <w:szCs w:val="24"/>
        </w:rPr>
        <w:t>και τελικά καταλήγει σε επώδυνους συμβιβασμούς.</w:t>
      </w:r>
    </w:p>
    <w:p w14:paraId="7E826DC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Μιλάει για αντίσταση στους ξένους και αποδέχεται κυνικά, όπως το έκαναν στελέχη της, ότι τα νομοσχέδια γράφονται στο εξωτερικό. Υποσχέθηκε διαγραφή του χρέους, πέρασε στη διευθέτησή του, μετακινήθηκε στην καθ</w:t>
      </w:r>
      <w:r>
        <w:rPr>
          <w:rFonts w:eastAsia="Times New Roman" w:cs="Times New Roman"/>
          <w:szCs w:val="24"/>
        </w:rPr>
        <w:t xml:space="preserve">αρή λύση, για να της αρκεί σήμερα απλώς μια καλή λεκτική διατύπωση. </w:t>
      </w:r>
    </w:p>
    <w:p w14:paraId="7E826DC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Λέει ότι δεν θα εφαρμόσει τα μέτρα χωρίς τη λύση στο χρέος και φέρνει σήμερα πρόσθετα μέτρα χωρίς να έχει εξασφαλίσει κάτι για το χρέος. Χωρίς στρατηγική, κινείται διαρκώς στη λογική το</w:t>
      </w:r>
      <w:r>
        <w:rPr>
          <w:rFonts w:eastAsia="Times New Roman" w:cs="Times New Roman"/>
          <w:szCs w:val="24"/>
        </w:rPr>
        <w:t>ύ</w:t>
      </w:r>
      <w:r>
        <w:rPr>
          <w:rFonts w:eastAsia="Times New Roman" w:cs="Times New Roman"/>
          <w:szCs w:val="24"/>
        </w:rPr>
        <w:t xml:space="preserve"> </w:t>
      </w:r>
      <w:r>
        <w:rPr>
          <w:rFonts w:eastAsia="Times New Roman" w:cs="Times New Roman"/>
          <w:szCs w:val="24"/>
        </w:rPr>
        <w:t xml:space="preserve">βλέποντας και κάνοντας. Συνεχώς υποχωρεί και είναι εγκλωβισμένη στις υπογραφές της. Αποδέχθηκε νέα μέτρα λιτότητας, ακόμα και μετά τη λήξη του τρίτου μνημονίου, συνιστώντας το τέταρτο μνημόνιο. </w:t>
      </w:r>
    </w:p>
    <w:p w14:paraId="7E826DC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Αποδέχθηκε υψηλά πρωτογενή πλεονάσματα. Σε κάθε </w:t>
      </w:r>
      <w:proofErr w:type="spellStart"/>
      <w:r>
        <w:rPr>
          <w:rFonts w:eastAsia="Times New Roman" w:cs="Times New Roman"/>
          <w:szCs w:val="24"/>
        </w:rPr>
        <w:t>Eurogroup</w:t>
      </w:r>
      <w:proofErr w:type="spellEnd"/>
      <w:r>
        <w:rPr>
          <w:rFonts w:eastAsia="Times New Roman" w:cs="Times New Roman"/>
          <w:szCs w:val="24"/>
        </w:rPr>
        <w:t xml:space="preserve"> </w:t>
      </w:r>
      <w:r>
        <w:rPr>
          <w:rFonts w:eastAsia="Times New Roman" w:cs="Times New Roman"/>
          <w:szCs w:val="24"/>
        </w:rPr>
        <w:t>προστίθεται κι ένα έτος -πλέον για πέντε έτη 3,5% του ΑΕΠ πρωτογενή πλεονάσματα- εγκλωβίζοντας τη χώρα σε πολυετή, μακροχρόνια λιτότητα και παραμένει</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εγκλωβισμένη στην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του Μαΐου του 2016, την οποία κι έχει προσυπογράψει. Σύμφ</w:t>
      </w:r>
      <w:r>
        <w:rPr>
          <w:rFonts w:eastAsia="Times New Roman" w:cs="Times New Roman"/>
          <w:szCs w:val="24"/>
        </w:rPr>
        <w:t>ωνα με αυτή την απόφαση τα μεσοπρόθεσμα μέτρα για το χρέος θα ληφθούν πότε; Μετά τη λήξη του προγράμματος. Και υπό ποιες προϋποθέσεις; Υπό την προϋπόθεση ότι η χώρα υλοποιεί πλήρως τις δεσμεύσεις της και το σημαντικότερο αν αυτό τότε, το 2018, κριθεί ότι ε</w:t>
      </w:r>
      <w:r>
        <w:rPr>
          <w:rFonts w:eastAsia="Times New Roman" w:cs="Times New Roman"/>
          <w:szCs w:val="24"/>
        </w:rPr>
        <w:t xml:space="preserve">ίναι αναγκαίο. Από ποιους; Από τους θεσμούς. </w:t>
      </w:r>
    </w:p>
    <w:p w14:paraId="7E826DC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τις κυβερνητικές τροπολογίες η λιτότητα επεκτείνεται και τα μέτρα αυγατίζουν. Υπάρχουν μέτρα μέχρι και το 2022, ανεβάζοντας πλέον το</w:t>
      </w:r>
      <w:r>
        <w:rPr>
          <w:rFonts w:eastAsia="Times New Roman" w:cs="Times New Roman"/>
          <w:szCs w:val="24"/>
        </w:rPr>
        <w:t>ν</w:t>
      </w:r>
      <w:r>
        <w:rPr>
          <w:rFonts w:eastAsia="Times New Roman" w:cs="Times New Roman"/>
          <w:szCs w:val="24"/>
        </w:rPr>
        <w:t xml:space="preserve"> συνολικό λογαριασμό της Κυβέρνησης ΣΥΡΙΖΑ κ</w:t>
      </w:r>
      <w:r>
        <w:rPr>
          <w:rFonts w:eastAsia="Times New Roman" w:cs="Times New Roman"/>
          <w:szCs w:val="24"/>
        </w:rPr>
        <w:t xml:space="preserve">αι ΑΝΕΛ στα 14,5 δισεκατομμύρια ευρώ. Το επαναλαμβάνω, 14,5 δισεκατομμύρια ευρώ. Είναι ο πιο βαρύς, κοινωνικά άδικος και αχρείαστος </w:t>
      </w:r>
      <w:proofErr w:type="spellStart"/>
      <w:r>
        <w:rPr>
          <w:rFonts w:eastAsia="Times New Roman" w:cs="Times New Roman"/>
          <w:szCs w:val="24"/>
        </w:rPr>
        <w:t>μνημονιακός</w:t>
      </w:r>
      <w:proofErr w:type="spellEnd"/>
      <w:r>
        <w:rPr>
          <w:rFonts w:eastAsia="Times New Roman" w:cs="Times New Roman"/>
          <w:szCs w:val="24"/>
        </w:rPr>
        <w:t xml:space="preserve"> λογαριασμός. Είναι λογαριασμός που μας λέγατε και όντως ξεκίνησε από τα 9 δισεκατομμύρια ευρώ. Ανέβηκε στα 12 δι</w:t>
      </w:r>
      <w:r>
        <w:rPr>
          <w:rFonts w:eastAsia="Times New Roman" w:cs="Times New Roman"/>
          <w:szCs w:val="24"/>
        </w:rPr>
        <w:t>σεκατομμύρια ευρώ σκαρφάλωσε στα 14 δισεκατομμύρια ευρώ και διαμορφώθηκε σήμερα στα 14,5 δισεκατομμύρια ευρώ. Πρόκειται για τον απόλυτο εθισμό στην ψήφιση μέτρων λιτότητας σε σημείο που οι συνάδελφοι κυβερνητικοί Βουλευτές να μην προλαβαίνουν να τα ψηφίζου</w:t>
      </w:r>
      <w:r>
        <w:rPr>
          <w:rFonts w:eastAsia="Times New Roman" w:cs="Times New Roman"/>
          <w:szCs w:val="24"/>
        </w:rPr>
        <w:t xml:space="preserve">ν. Είπαμε όμως: </w:t>
      </w:r>
      <w:r>
        <w:rPr>
          <w:rFonts w:eastAsia="Times New Roman" w:cs="Times New Roman"/>
          <w:szCs w:val="24"/>
        </w:rPr>
        <w:t>ό</w:t>
      </w:r>
      <w:r>
        <w:rPr>
          <w:rFonts w:eastAsia="Times New Roman" w:cs="Times New Roman"/>
          <w:szCs w:val="24"/>
        </w:rPr>
        <w:t xml:space="preserve">λα για την εξουσία με κάθε κόστος, με κάθε τρόπο, με κάθε μέσο! </w:t>
      </w:r>
    </w:p>
    <w:p w14:paraId="7E826DC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ποιο είναι το ζητούμενο σήμερα; Το ζητούμενο είναι μια ολοκληρωμένη στρατηγική, ένα συνεκτικό σχέδιο πάνω σε τέσσερις βασικούς άξονες. </w:t>
      </w:r>
    </w:p>
    <w:p w14:paraId="7E826DC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Πρώτος ά</w:t>
      </w:r>
      <w:r>
        <w:rPr>
          <w:rFonts w:eastAsia="Times New Roman" w:cs="Times New Roman"/>
          <w:szCs w:val="24"/>
        </w:rPr>
        <w:t xml:space="preserve">ξονας είναι η ολοκλήρωση της αξιολόγησης, ήδη εξαιτίας της πολύμηνης καθυστέρησης η οικονομία έχει στερηθεί πόρους από τις δόσεις που κανονικά θα έπρεπε να παίρνει με βάση το </w:t>
      </w:r>
      <w:proofErr w:type="spellStart"/>
      <w:r>
        <w:rPr>
          <w:rFonts w:eastAsia="Times New Roman" w:cs="Times New Roman"/>
          <w:szCs w:val="24"/>
        </w:rPr>
        <w:t>επικαιροποιημένο</w:t>
      </w:r>
      <w:proofErr w:type="spellEnd"/>
      <w:r>
        <w:rPr>
          <w:rFonts w:eastAsia="Times New Roman" w:cs="Times New Roman"/>
          <w:szCs w:val="24"/>
        </w:rPr>
        <w:t xml:space="preserve"> μνημόνιο -είμαι και συντηρητικός, δεν πάω στο μνημόνιο του 2015-</w:t>
      </w:r>
      <w:r>
        <w:rPr>
          <w:rFonts w:eastAsia="Times New Roman" w:cs="Times New Roman"/>
          <w:szCs w:val="24"/>
        </w:rPr>
        <w:t xml:space="preserve"> του Μαΐου του 2016, 13,3 δισεκατομμύρια ευρώ, με αποτέλεσμα η Κυβέρνηση να έχει προβεί σε εκτεταμένο εσωτερικό δανεισμό, σε στάση πληρωμών προς τον ιδιωτικό τομέα, στεγνώνοντας την οικονομία από ρευστότητα, στέλνοντας την οικονομία στην ύφεση και θέτοντας</w:t>
      </w:r>
      <w:r>
        <w:rPr>
          <w:rFonts w:eastAsia="Times New Roman" w:cs="Times New Roman"/>
          <w:szCs w:val="24"/>
        </w:rPr>
        <w:t xml:space="preserve"> σε κίνδυνο την επίτευξη ακόμα και του αναθεωρημένου προς τα κάτω φετινού στόχου για την ανάπτυξη.</w:t>
      </w:r>
    </w:p>
    <w:p w14:paraId="7E826DC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Δεύτερος άξονας, είναι η υλοποίηση διαρθρωτικών αλλαγών που θα πείσουν τους εταίρους και δανειστές ότι επανέρχεται η αναπτυξιακή δυναμική που οι ίδιοι είχαν </w:t>
      </w:r>
      <w:r>
        <w:rPr>
          <w:rFonts w:eastAsia="Times New Roman" w:cs="Times New Roman"/>
          <w:szCs w:val="24"/>
        </w:rPr>
        <w:t xml:space="preserve">σε εκθέσεις τους το 2014. Διότι όντως το πρόβλημα είναι ότι τώρα οι εκθέσεις τους είναι με ρυθμό ανάπτυξης 1% για τα επόμενα σαράντα χρόνια, όταν οι ίδιες εκθέσεις τους ήταν με ρυθμό ανάπτυξης 1,9% πριν από τρία χρόνια γι’ αυτή την περίοδο. </w:t>
      </w:r>
    </w:p>
    <w:p w14:paraId="7E826DC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Πώς θα γίνει α</w:t>
      </w:r>
      <w:r>
        <w:rPr>
          <w:rFonts w:eastAsia="Times New Roman" w:cs="Times New Roman"/>
          <w:szCs w:val="24"/>
        </w:rPr>
        <w:t>υτό; Με την υιοθέτηση μιας ολοκληρωμένης στρατηγικής για την αλλαγή του παραγωγικού μοντέλου της οικονομίας που θα στοχεύει στη μετάβαση σε μια ανταγωνιστική και εξωστρεφή οικονομία, με τον εκσυγχρονισμό της δομής και της λειτουργίας τους κράτους, με τη βε</w:t>
      </w:r>
      <w:r>
        <w:rPr>
          <w:rFonts w:eastAsia="Times New Roman" w:cs="Times New Roman"/>
          <w:szCs w:val="24"/>
        </w:rPr>
        <w:t>λτίωση της ποιότητας και της αποδοτικότητας, τον περιορισμό του κρατικού εναγκαλισμού και την προώθηση της διεθνοποίησης της εκπαίδευσης, της κατάρτισης, της διά βίου μάθησης, της έρευνας και τεχνολογικής ανάπτυξης, της καινοτομίας και της επιχειρηματικότη</w:t>
      </w:r>
      <w:r>
        <w:rPr>
          <w:rFonts w:eastAsia="Times New Roman" w:cs="Times New Roman"/>
          <w:szCs w:val="24"/>
        </w:rPr>
        <w:t xml:space="preserve">τας. Δηλαδή ακριβώς το αντίθετο απ’ ό,τι πράττει η σημερινή Κυβέρνηση με το σχέδιο νόμου που προωθεί για την ανώτατη εκπαίδευση. </w:t>
      </w:r>
    </w:p>
    <w:p w14:paraId="7E826DC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Τρίτος άξονας είναι η δρομολόγηση μιας συμφωνίας σε πιο ρεαλιστικούς δημοσιονομικούς στόχους. Η Κυβέρνηση, δυστυχώς, αποδέχθηκ</w:t>
      </w:r>
      <w:r>
        <w:rPr>
          <w:rFonts w:eastAsia="Times New Roman" w:cs="Times New Roman"/>
          <w:szCs w:val="24"/>
        </w:rPr>
        <w:t xml:space="preserve">ε υψηλά πρωτογενή πλεονάσματα για μακρά περίοδο. Η επίτευξη τους, όμως, δεν είναι εφικτή χωρίς διαρκή λιτότητα οπότε καθίσταται και αντιαναπτυξιακή. </w:t>
      </w:r>
    </w:p>
    <w:p w14:paraId="7E826DC9"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Τέταρτος και τελευταίος άξονας, η υλοποίηση από τους δανειστές, το συντομότερο δυνατόν, ουσιαστικών παρεμβ</w:t>
      </w:r>
      <w:r>
        <w:rPr>
          <w:rFonts w:eastAsia="Times New Roman" w:cs="Times New Roman"/>
          <w:szCs w:val="24"/>
        </w:rPr>
        <w:t xml:space="preserve">άσεων για την ενίσχυση της βιωσιμότητας του χρέους, που επιβαρύνθηκε ιδιαίτερα τα τελευταία δυόμισι χρόνια, δέσμευση που εκκρεμεί από το 2012 και δεν έχει, κυρίως με ευθύνη των δανειστών, ακόμα υλοποιηθεί. Η Νέα Δημοκρατία από </w:t>
      </w:r>
      <w:r>
        <w:rPr>
          <w:rFonts w:eastAsia="Times New Roman" w:cs="Times New Roman"/>
          <w:szCs w:val="24"/>
        </w:rPr>
        <w:t>τον</w:t>
      </w:r>
      <w:r>
        <w:rPr>
          <w:rFonts w:eastAsia="Times New Roman" w:cs="Times New Roman"/>
          <w:szCs w:val="24"/>
        </w:rPr>
        <w:t xml:space="preserve"> Μάιο 2016 έχει καταθέσει </w:t>
      </w:r>
      <w:r>
        <w:rPr>
          <w:rFonts w:eastAsia="Times New Roman" w:cs="Times New Roman"/>
          <w:szCs w:val="24"/>
        </w:rPr>
        <w:t xml:space="preserve">τις προτάσεις της. </w:t>
      </w:r>
    </w:p>
    <w:p w14:paraId="7E826DCA"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συνδυασμός αυτών των πρωτοβουλιών πάνω σε τέσσερις συγκεκριμένους άξονες μπορεί να οδηγήσει σταδιακά τη χώρα στην έξοδο από την κρίση. Η επίτευξή τους, όμως, απαιτεί μια μεταρρυθμιστική, σοβαρή, συνεκτική</w:t>
      </w:r>
      <w:r>
        <w:rPr>
          <w:rFonts w:eastAsia="Times New Roman" w:cs="Times New Roman"/>
          <w:szCs w:val="24"/>
        </w:rPr>
        <w:t>, αξιόπιστη κυβέρνηση, η οποία θα πραγματοποιήσει διαρθρωτικές αλλαγές και θα διαπραγματευτεί μια άλλη δημοσιονομική πολιτική, με πιο ρεαλιστικούς δημοσιονομικούς στόχους. Αυτά η σημερινή Κυβέρνηση ούτε μπορεί ούτε ξέρει και, το κυριότερο, ούτε θέλει να τα</w:t>
      </w:r>
      <w:r>
        <w:rPr>
          <w:rFonts w:eastAsia="Times New Roman" w:cs="Times New Roman"/>
          <w:szCs w:val="24"/>
        </w:rPr>
        <w:t xml:space="preserve"> υλοποιήσει. </w:t>
      </w:r>
    </w:p>
    <w:p w14:paraId="7E826DCB"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E826DCC" w14:textId="77777777" w:rsidR="001246DA" w:rsidRDefault="00D9261F">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826DCD"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Κι εγώ ευχαριστώ, κύριε συνάδελφε. </w:t>
      </w:r>
    </w:p>
    <w:p w14:paraId="7E826DCE" w14:textId="77777777" w:rsidR="001246DA" w:rsidRDefault="00D9261F">
      <w:pPr>
        <w:spacing w:after="0"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w:t>
      </w:r>
      <w:r>
        <w:rPr>
          <w:rFonts w:eastAsia="Times New Roman" w:cs="Times New Roman"/>
        </w:rPr>
        <w:t>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μαθητές και μαθήτριες και τέσσερις εκ</w:t>
      </w:r>
      <w:r>
        <w:rPr>
          <w:rFonts w:eastAsia="Times New Roman" w:cs="Times New Roman"/>
        </w:rPr>
        <w:t>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w:t>
      </w:r>
      <w:proofErr w:type="spellStart"/>
      <w:r>
        <w:rPr>
          <w:rFonts w:eastAsia="Times New Roman" w:cs="Times New Roman"/>
        </w:rPr>
        <w:t>Γαργαλιάνων</w:t>
      </w:r>
      <w:proofErr w:type="spellEnd"/>
      <w:r>
        <w:rPr>
          <w:rFonts w:eastAsia="Times New Roman" w:cs="Times New Roman"/>
        </w:rPr>
        <w:t xml:space="preserve"> Μεσσηνίας. </w:t>
      </w:r>
    </w:p>
    <w:p w14:paraId="7E826DCF" w14:textId="77777777" w:rsidR="001246DA" w:rsidRDefault="00D9261F">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E826DD0" w14:textId="77777777" w:rsidR="001246DA" w:rsidRDefault="00D9261F">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E826DD1"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Ακολουθεί ο συνάδελφος κ. Αναστάσιος Μεγαλομύστακας από την Ένωση Κεντρώων</w:t>
      </w:r>
      <w:r>
        <w:rPr>
          <w:rFonts w:eastAsia="Times New Roman" w:cs="Times New Roman"/>
          <w:szCs w:val="24"/>
        </w:rPr>
        <w:t>,</w:t>
      </w:r>
      <w:r>
        <w:rPr>
          <w:rFonts w:eastAsia="Times New Roman" w:cs="Times New Roman"/>
          <w:szCs w:val="24"/>
        </w:rPr>
        <w:t xml:space="preserve"> ως Κοινοβουλευτικός Εκπρόσωπος</w:t>
      </w:r>
      <w:r>
        <w:rPr>
          <w:rFonts w:eastAsia="Times New Roman" w:cs="Times New Roman"/>
          <w:szCs w:val="24"/>
        </w:rPr>
        <w:t>,</w:t>
      </w:r>
      <w:r>
        <w:rPr>
          <w:rFonts w:eastAsia="Times New Roman" w:cs="Times New Roman"/>
          <w:szCs w:val="24"/>
        </w:rPr>
        <w:t xml:space="preserve"> για δώδεκα λεπτά. </w:t>
      </w:r>
    </w:p>
    <w:p w14:paraId="7E826DD2"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Κύριε Πρόεδρε, κυρίες και κύριοι Υπουργοί, κυρίες και κύριοι συνάδελφοι, δεν θα σταθώ περαιτέρω στον τρόπο που νομοθετούμε, καθώς τα είπαμε στη συζήτηση επί της διαδικασίας και </w:t>
      </w:r>
      <w:r>
        <w:rPr>
          <w:rFonts w:eastAsia="Times New Roman" w:cs="Times New Roman"/>
          <w:szCs w:val="24"/>
        </w:rPr>
        <w:t>νομίζω ότι όλοι εδώ μέσα καταλαβαίνουμε ότι αυτός ο τρόπος νομοθέτησης δεν είναι γνώρισμα του πολιτεύματός μας. Είναι κάτι το οποίο κατηγορούσατε πριν εσείς, πριν γίνετε Κυβέρνηση, και εξακολουθείτε να κάνετε, δυστυχώς. Δεν φέρατε κα</w:t>
      </w:r>
      <w:r>
        <w:rPr>
          <w:rFonts w:eastAsia="Times New Roman" w:cs="Times New Roman"/>
          <w:szCs w:val="24"/>
        </w:rPr>
        <w:t>μ</w:t>
      </w:r>
      <w:r>
        <w:rPr>
          <w:rFonts w:eastAsia="Times New Roman" w:cs="Times New Roman"/>
          <w:szCs w:val="24"/>
        </w:rPr>
        <w:t>μία απολύτως αλλαγή, τ</w:t>
      </w:r>
      <w:r>
        <w:rPr>
          <w:rFonts w:eastAsia="Times New Roman" w:cs="Times New Roman"/>
          <w:szCs w:val="24"/>
        </w:rPr>
        <w:t xml:space="preserve">ίποτα νέο δεν ήρθε με τη συγκυβέρνησή σας. </w:t>
      </w:r>
    </w:p>
    <w:p w14:paraId="7E826DD3"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Θα περάσω στις τροπολογίες και πιστεύω ότι θα είμαι πολύ σύντομος σε σχέση με το</w:t>
      </w:r>
      <w:r>
        <w:rPr>
          <w:rFonts w:eastAsia="Times New Roman" w:cs="Times New Roman"/>
          <w:szCs w:val="24"/>
        </w:rPr>
        <w:t>ν</w:t>
      </w:r>
      <w:r>
        <w:rPr>
          <w:rFonts w:eastAsia="Times New Roman" w:cs="Times New Roman"/>
          <w:szCs w:val="24"/>
        </w:rPr>
        <w:t xml:space="preserve"> χρόνο που μου δίνετε. </w:t>
      </w:r>
    </w:p>
    <w:p w14:paraId="7E826DD4"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Θα αρχίσω με την τροπολογία 1062/68, την οποία νομίζω ότι θα έπρεπε όλοι να στηλιτεύσουμε εδώ μέσα, καθώς ε</w:t>
      </w:r>
      <w:r>
        <w:rPr>
          <w:rFonts w:eastAsia="Times New Roman" w:cs="Times New Roman"/>
          <w:szCs w:val="24"/>
        </w:rPr>
        <w:t>σείς που είχατε ως σημαία το «κανένα σπίτι σε χέρια τραπεζίτη», που μιλούσατε για την υπεράσπιση των φτωχών και όλων αυτών, φέρνετε σήμερα μια τροπολογία</w:t>
      </w:r>
      <w:r>
        <w:rPr>
          <w:rFonts w:eastAsia="Times New Roman" w:cs="Times New Roman"/>
          <w:szCs w:val="24"/>
        </w:rPr>
        <w:t>,</w:t>
      </w:r>
      <w:r>
        <w:rPr>
          <w:rFonts w:eastAsia="Times New Roman" w:cs="Times New Roman"/>
          <w:szCs w:val="24"/>
        </w:rPr>
        <w:t xml:space="preserve"> με την οποία δεν καταλαβαίνουμε πώς θα υπερασπιστείτε όσα λέγατε πριν γίνετε Κυβέρνηση. </w:t>
      </w:r>
    </w:p>
    <w:p w14:paraId="7E826DD5"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Βλέπετε </w:t>
      </w:r>
      <w:r>
        <w:rPr>
          <w:rFonts w:eastAsia="Times New Roman" w:cs="Times New Roman"/>
          <w:szCs w:val="24"/>
        </w:rPr>
        <w:t>ποιες είναι οι αντιδράσεις των πολιτών στους πλειστηριασμούς, πώς δέχεται ο κόσμος όλη αυτή την πολιτική και εσείς έρχεστε με την τροπολογία αυτή να μας πείτε τι; Ότι, σύμφωνα με την πρώτη παράγραφο της τροπολογίας, το τέλος χρήσης δεν θα το καταβά</w:t>
      </w:r>
      <w:r>
        <w:rPr>
          <w:rFonts w:eastAsia="Times New Roman" w:cs="Times New Roman"/>
          <w:szCs w:val="24"/>
        </w:rPr>
        <w:t>λ</w:t>
      </w:r>
      <w:r>
        <w:rPr>
          <w:rFonts w:eastAsia="Times New Roman" w:cs="Times New Roman"/>
          <w:szCs w:val="24"/>
        </w:rPr>
        <w:t>λουν όλ</w:t>
      </w:r>
      <w:r>
        <w:rPr>
          <w:rFonts w:eastAsia="Times New Roman" w:cs="Times New Roman"/>
          <w:szCs w:val="24"/>
        </w:rPr>
        <w:t xml:space="preserve">οι οι υποψήφιοι πλειοδότες αλλά μόνο ο υπερθεματιστής. </w:t>
      </w:r>
    </w:p>
    <w:p w14:paraId="7E826DD6"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Τι καταφέρνετε με αυτό; Δική μου ανάγνωση και ερμηνεία είναι ότι θέλετε να κάνετε κάτι ανάλογο με αυτό που συνέβη στον πλειστηριασμό για τα κανάλια, να υπάρχουν «λαγοί» μέσα, οι οποίοι δεν θα έχουν να</w:t>
      </w:r>
      <w:r>
        <w:rPr>
          <w:rFonts w:eastAsia="Times New Roman" w:cs="Times New Roman"/>
          <w:szCs w:val="24"/>
        </w:rPr>
        <w:t xml:space="preserve"> χάσουν και τίποτα, ούτε καν το ποσό της συμμετοχής, για να ανεβάζετε τις τιμές. Δηλαδή, δεν μας νοιάζει να υπερασπιστούμε αυτούς που χάνουν το σπίτι τους και θα γλιτώσουμε αυτούς που θα πλειοδοτήσουν; </w:t>
      </w:r>
    </w:p>
    <w:p w14:paraId="7E826DD7"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Επίσης, η έκθεση του Γενικού Λογιστηρίου του Κράτους </w:t>
      </w:r>
      <w:r>
        <w:rPr>
          <w:rFonts w:eastAsia="Times New Roman" w:cs="Times New Roman"/>
          <w:szCs w:val="24"/>
        </w:rPr>
        <w:t>μ</w:t>
      </w:r>
      <w:r>
        <w:rPr>
          <w:rFonts w:eastAsia="Times New Roman" w:cs="Times New Roman"/>
          <w:szCs w:val="24"/>
        </w:rPr>
        <w:t>ά</w:t>
      </w:r>
      <w:r>
        <w:rPr>
          <w:rFonts w:eastAsia="Times New Roman" w:cs="Times New Roman"/>
          <w:szCs w:val="24"/>
        </w:rPr>
        <w:t xml:space="preserve">ς λέει ότι δεν θα έχει κάποιο χάσιμο το κράτος. Δηλαδή, το ίδιο είναι να πληρώνει το τέλος χρήσης ο ένας και το ίδιο είναι να πληρώνουν το τέλος χρήσης όλοι όσοι συμμετέχουν στον πλειστηριασμό; Δεν έχει χάσιμο το ελληνικό κράτος; Είναι κάτι παράδοξο. </w:t>
      </w:r>
    </w:p>
    <w:p w14:paraId="7E826DD8"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Όπ</w:t>
      </w:r>
      <w:r>
        <w:rPr>
          <w:rFonts w:eastAsia="Times New Roman" w:cs="Times New Roman"/>
          <w:szCs w:val="24"/>
        </w:rPr>
        <w:t>ως,</w:t>
      </w:r>
      <w:r>
        <w:rPr>
          <w:rFonts w:eastAsia="Times New Roman" w:cs="Times New Roman"/>
          <w:szCs w:val="24"/>
        </w:rPr>
        <w:t xml:space="preserve"> επίσης, με ενοχλούν όσα διαβάζω στην παράγραφο 2 και την παράγραφο 4 της συγκεκριμένης τροπολογίας, σύμφωνα με τις οποίες ο Υπουργός αποφασίζει ποιο μέρος των τελών αυτών θα δοθ</w:t>
      </w:r>
      <w:r>
        <w:rPr>
          <w:rFonts w:eastAsia="Times New Roman" w:cs="Times New Roman"/>
          <w:szCs w:val="24"/>
        </w:rPr>
        <w:t>εί</w:t>
      </w:r>
      <w:r>
        <w:rPr>
          <w:rFonts w:eastAsia="Times New Roman" w:cs="Times New Roman"/>
          <w:szCs w:val="24"/>
        </w:rPr>
        <w:t xml:space="preserve"> στο ΤΑΧΔΙΚ, στο Ταμείο Χρηματοδοτήσεων Δικαστικών Κτ</w:t>
      </w:r>
      <w:r>
        <w:rPr>
          <w:rFonts w:eastAsia="Times New Roman" w:cs="Times New Roman"/>
          <w:szCs w:val="24"/>
        </w:rPr>
        <w:t>η</w:t>
      </w:r>
      <w:r>
        <w:rPr>
          <w:rFonts w:eastAsia="Times New Roman" w:cs="Times New Roman"/>
          <w:szCs w:val="24"/>
        </w:rPr>
        <w:t>ρίων, που και σε αυ</w:t>
      </w:r>
      <w:r>
        <w:rPr>
          <w:rFonts w:eastAsia="Times New Roman" w:cs="Times New Roman"/>
          <w:szCs w:val="24"/>
        </w:rPr>
        <w:t>τό είμαστε αντίθετοι. Αν θέλετε να δείξετε τα μέτρα κοινωνικής πολιτικής και της κοινωνικής πολιτικής σας, θα έπρεπε να ενισχύσετε έναν άλλο φο</w:t>
      </w:r>
      <w:r>
        <w:rPr>
          <w:rFonts w:eastAsia="Times New Roman" w:cs="Times New Roman"/>
          <w:szCs w:val="24"/>
        </w:rPr>
        <w:t>ρέα</w:t>
      </w:r>
      <w:r>
        <w:rPr>
          <w:rFonts w:eastAsia="Times New Roman" w:cs="Times New Roman"/>
          <w:szCs w:val="24"/>
        </w:rPr>
        <w:t xml:space="preserve"> και όχι τ</w:t>
      </w:r>
      <w:r>
        <w:rPr>
          <w:rFonts w:eastAsia="Times New Roman" w:cs="Times New Roman"/>
          <w:szCs w:val="24"/>
          <w:lang w:val="en-US"/>
        </w:rPr>
        <w:t>o</w:t>
      </w:r>
      <w:r>
        <w:rPr>
          <w:rFonts w:eastAsia="Times New Roman" w:cs="Times New Roman"/>
          <w:szCs w:val="24"/>
        </w:rPr>
        <w:t xml:space="preserve">ν ΤΑΧΔΙΚ. </w:t>
      </w:r>
    </w:p>
    <w:p w14:paraId="7E826DD9"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Δεν έχω κα</w:t>
      </w:r>
      <w:r>
        <w:rPr>
          <w:rFonts w:eastAsia="Times New Roman" w:cs="Times New Roman"/>
          <w:szCs w:val="24"/>
        </w:rPr>
        <w:t>μ</w:t>
      </w:r>
      <w:r>
        <w:rPr>
          <w:rFonts w:eastAsia="Times New Roman" w:cs="Times New Roman"/>
          <w:szCs w:val="24"/>
        </w:rPr>
        <w:t xml:space="preserve">μία απολύτως διάθεση να έρθω σε ρήξη με τους δικαστές και το Δικαστικό Σώμα, </w:t>
      </w:r>
      <w:r>
        <w:rPr>
          <w:rFonts w:eastAsia="Times New Roman" w:cs="Times New Roman"/>
          <w:szCs w:val="24"/>
        </w:rPr>
        <w:t>απλώς νομίζω ότι θα δείχνατε ότι πραγματικά νοιάζεστε για το</w:t>
      </w:r>
      <w:r>
        <w:rPr>
          <w:rFonts w:eastAsia="Times New Roman" w:cs="Times New Roman"/>
          <w:szCs w:val="24"/>
        </w:rPr>
        <w:t>ν</w:t>
      </w:r>
      <w:r>
        <w:rPr>
          <w:rFonts w:eastAsia="Times New Roman" w:cs="Times New Roman"/>
          <w:szCs w:val="24"/>
        </w:rPr>
        <w:t xml:space="preserve"> λαό, αν αυτά τα χρήματα δ</w:t>
      </w:r>
      <w:r>
        <w:rPr>
          <w:rFonts w:eastAsia="Times New Roman" w:cs="Times New Roman"/>
          <w:szCs w:val="24"/>
        </w:rPr>
        <w:t>ίνοντ</w:t>
      </w:r>
      <w:r>
        <w:rPr>
          <w:rFonts w:eastAsia="Times New Roman" w:cs="Times New Roman"/>
          <w:szCs w:val="24"/>
        </w:rPr>
        <w:t xml:space="preserve">αν στον ΟΑΕΔ. Έχουμε δει πόσοι άνεργοι υπάρχουν. Δεν καταπολεμάτε την ανεργία με εργασιακά καθεστώτα </w:t>
      </w:r>
      <w:proofErr w:type="spellStart"/>
      <w:r>
        <w:rPr>
          <w:rFonts w:eastAsia="Times New Roman" w:cs="Times New Roman"/>
          <w:szCs w:val="24"/>
        </w:rPr>
        <w:t>ημιαπασχόλησης</w:t>
      </w:r>
      <w:proofErr w:type="spellEnd"/>
      <w:r>
        <w:rPr>
          <w:rFonts w:eastAsia="Times New Roman" w:cs="Times New Roman"/>
          <w:szCs w:val="24"/>
        </w:rPr>
        <w:t>, ούτε καταπολεμάται η ανεργία διώχνοντας τους νέ</w:t>
      </w:r>
      <w:r>
        <w:rPr>
          <w:rFonts w:eastAsia="Times New Roman" w:cs="Times New Roman"/>
          <w:szCs w:val="24"/>
        </w:rPr>
        <w:t xml:space="preserve">ους μας στο εξωτερικό, γιατί έτσι πετύχατε αυτή την πολύ μικρή πτώση ανεργίας. </w:t>
      </w:r>
    </w:p>
    <w:p w14:paraId="7E826DDA" w14:textId="77777777" w:rsidR="001246DA" w:rsidRDefault="00D9261F">
      <w:pPr>
        <w:spacing w:line="600" w:lineRule="auto"/>
        <w:ind w:firstLine="720"/>
        <w:jc w:val="both"/>
        <w:rPr>
          <w:rFonts w:eastAsia="Times New Roman"/>
          <w:szCs w:val="24"/>
        </w:rPr>
      </w:pPr>
      <w:r>
        <w:rPr>
          <w:rFonts w:eastAsia="Times New Roman"/>
          <w:szCs w:val="24"/>
        </w:rPr>
        <w:t xml:space="preserve">Πεντακόσιες χιλιάδες νέοι, κυρίως, έχουν φύγει για έξω, καθώς δεν αντέχουν να παλέψουν στην Ελλάδα με τα βοηθήματα και με την </w:t>
      </w:r>
      <w:proofErr w:type="spellStart"/>
      <w:r>
        <w:rPr>
          <w:rFonts w:eastAsia="Times New Roman"/>
          <w:szCs w:val="24"/>
        </w:rPr>
        <w:t>προνοιακή</w:t>
      </w:r>
      <w:proofErr w:type="spellEnd"/>
      <w:r>
        <w:rPr>
          <w:rFonts w:eastAsia="Times New Roman"/>
          <w:szCs w:val="24"/>
        </w:rPr>
        <w:t xml:space="preserve"> πολιτική που, δήθεν, κάνετε. Γιατί, πώς </w:t>
      </w:r>
      <w:r>
        <w:rPr>
          <w:rFonts w:eastAsia="Times New Roman"/>
          <w:szCs w:val="24"/>
        </w:rPr>
        <w:t xml:space="preserve">θα κάνεις οικογένεια με το βοήθημα, το εκάστοτε βοήθημα, που εσείς θέλετε να λέτε ότι αποτελεί πανάκεια; Και αυτό φαίνεται ξεκάθαρα και από τα αντίμετρα που φέρατε, καθώς κανένα από αυτά δεν μπορεί να χαρακτηριστεί αναπτυξιακό, δυστυχώς. </w:t>
      </w:r>
    </w:p>
    <w:p w14:paraId="7E826DDB" w14:textId="77777777" w:rsidR="001246DA" w:rsidRDefault="00D9261F">
      <w:pPr>
        <w:spacing w:line="600" w:lineRule="auto"/>
        <w:ind w:firstLine="720"/>
        <w:jc w:val="both"/>
        <w:rPr>
          <w:rFonts w:eastAsia="Times New Roman"/>
          <w:szCs w:val="24"/>
        </w:rPr>
      </w:pPr>
      <w:r>
        <w:rPr>
          <w:rFonts w:eastAsia="Times New Roman"/>
          <w:szCs w:val="24"/>
        </w:rPr>
        <w:t>Επομένως εμείς θα</w:t>
      </w:r>
      <w:r>
        <w:rPr>
          <w:rFonts w:eastAsia="Times New Roman"/>
          <w:szCs w:val="24"/>
        </w:rPr>
        <w:t xml:space="preserve"> προτείναμε σε αυτή την τροπολογία τα χρήματα από τα τέλη να πηγαίνουν στον ΟΑΕΔ κι όχι στο ΤΑΧΔΙΚ, γιατί αυτό είναι απαραίτητο για την κοινωνία μας. </w:t>
      </w:r>
    </w:p>
    <w:p w14:paraId="7E826DDC" w14:textId="77777777" w:rsidR="001246DA" w:rsidRDefault="00D9261F">
      <w:pPr>
        <w:spacing w:line="600" w:lineRule="auto"/>
        <w:ind w:firstLine="720"/>
        <w:jc w:val="both"/>
        <w:rPr>
          <w:rFonts w:eastAsia="Times New Roman"/>
          <w:szCs w:val="24"/>
        </w:rPr>
      </w:pPr>
      <w:r>
        <w:rPr>
          <w:rFonts w:eastAsia="Times New Roman"/>
          <w:szCs w:val="24"/>
        </w:rPr>
        <w:t>Τώρα, όσον αφορά την τροπολογία 1058/64, η οποία διαπραγματεύεται το αφορολόγητο</w:t>
      </w:r>
      <w:r>
        <w:rPr>
          <w:rFonts w:eastAsia="Times New Roman"/>
          <w:szCs w:val="24"/>
        </w:rPr>
        <w:t xml:space="preserve">, με </w:t>
      </w:r>
      <w:r>
        <w:rPr>
          <w:rFonts w:eastAsia="Times New Roman"/>
          <w:szCs w:val="24"/>
        </w:rPr>
        <w:t xml:space="preserve">αυτή </w:t>
      </w:r>
      <w:r>
        <w:rPr>
          <w:rFonts w:eastAsia="Times New Roman"/>
          <w:szCs w:val="24"/>
        </w:rPr>
        <w:t>την τροπολογία</w:t>
      </w:r>
      <w:r>
        <w:rPr>
          <w:rFonts w:eastAsia="Times New Roman"/>
          <w:szCs w:val="24"/>
        </w:rPr>
        <w:t xml:space="preserve"> </w:t>
      </w:r>
      <w:r>
        <w:rPr>
          <w:rFonts w:eastAsia="Times New Roman"/>
          <w:szCs w:val="24"/>
        </w:rPr>
        <w:t>επαναδιατυπώνετε τη διάταξη που επιτρέπει την επίσπευση της μείωσης του αφορολογήτου όχι από το 2020, όπως προβλεπόταν, αλλά από το 2019. Στην ουσία κάνετε μία διαφορετική συντακτική διατύπωση. Αυτό μόνο προχειρότητα καταδεικνύει. Κάνατε λάθος στη μετάφρασ</w:t>
      </w:r>
      <w:r>
        <w:rPr>
          <w:rFonts w:eastAsia="Times New Roman"/>
          <w:szCs w:val="24"/>
        </w:rPr>
        <w:t>η; Δεν μπορούμε να καταλάβουμε γιατί, ένα</w:t>
      </w:r>
      <w:r>
        <w:rPr>
          <w:rFonts w:eastAsia="Times New Roman"/>
          <w:szCs w:val="24"/>
        </w:rPr>
        <w:t>ν</w:t>
      </w:r>
      <w:r>
        <w:rPr>
          <w:rFonts w:eastAsia="Times New Roman"/>
          <w:szCs w:val="24"/>
        </w:rPr>
        <w:t xml:space="preserve"> μήνα μετά, μας φέρνετε αυτή τη διόρθωση. </w:t>
      </w:r>
    </w:p>
    <w:p w14:paraId="7E826DDD" w14:textId="77777777" w:rsidR="001246DA" w:rsidRDefault="00D9261F">
      <w:pPr>
        <w:spacing w:line="600" w:lineRule="auto"/>
        <w:ind w:firstLine="720"/>
        <w:jc w:val="both"/>
        <w:rPr>
          <w:rFonts w:eastAsia="Times New Roman"/>
          <w:szCs w:val="24"/>
        </w:rPr>
      </w:pPr>
      <w:r>
        <w:rPr>
          <w:rFonts w:eastAsia="Times New Roman"/>
          <w:szCs w:val="24"/>
        </w:rPr>
        <w:t>Πείτε το ξεκάθαρα, για να το καταλάβουν όλοι. Γιατί εγώ αυτό πιστεύω πως είναι ότι οι δανειστές δεν θέλησαν να σας βοηθήσουν σε αυτό ή δεν δέχθηκαν όσα γράφατε εσείς κι απ</w:t>
      </w:r>
      <w:r>
        <w:rPr>
          <w:rFonts w:eastAsia="Times New Roman"/>
          <w:szCs w:val="24"/>
        </w:rPr>
        <w:t>λώς εσείς κάνετε πίσω. Πού είναι οι κόκκινες γραμμές; Πού είναι η σθεναρή αντίστασή σας; Γιατί δεν γράφετε ξεκάθαρα πως ό,τι θέλουν οι δανειστές εμείς θα υπηρετήσουμε κι αν δεν συμφωνούν, δεν θα το φέρουμε μέσα στη Βουλή.</w:t>
      </w:r>
    </w:p>
    <w:p w14:paraId="7E826DDE" w14:textId="77777777" w:rsidR="001246DA" w:rsidRDefault="00D9261F">
      <w:pPr>
        <w:spacing w:line="600" w:lineRule="auto"/>
        <w:ind w:firstLine="720"/>
        <w:jc w:val="both"/>
        <w:rPr>
          <w:rFonts w:eastAsia="Times New Roman"/>
          <w:szCs w:val="24"/>
        </w:rPr>
      </w:pPr>
      <w:r>
        <w:rPr>
          <w:rFonts w:eastAsia="Times New Roman"/>
          <w:szCs w:val="24"/>
        </w:rPr>
        <w:t>Θα μιλήσουμε και για την τροπολογί</w:t>
      </w:r>
      <w:r>
        <w:rPr>
          <w:rFonts w:eastAsia="Times New Roman"/>
          <w:szCs w:val="24"/>
        </w:rPr>
        <w:t>α 1059/65, που αφορά το καθεστώς για τις συλλογικές συμβάσεις εργασίας. Όλοι πολύ καλά θυμόμαστε, πάλι πριν γίνετε Κυβέρνηση, τι λέγατε, τις κόκκινες γραμμές που βάζατε για τις ομαδικές απολύσεις, το ότι θα επαναφέρετε τις συλλογικές συμβάσεις εργασίας. Κα</w:t>
      </w:r>
      <w:r>
        <w:rPr>
          <w:rFonts w:eastAsia="Times New Roman"/>
          <w:szCs w:val="24"/>
        </w:rPr>
        <w:t>ι τι κάνετε με αυτή την τροπολογία; Κάνετε μια τρύπα στο νερό, στην ουσία, καθώς το μόνο που ορίζει αυτή η τροπολογία είναι ότι ως το τέλος του προγράμματος της οικονομικής προσαρμογής θα ισχύει κι όχι όσο το μεσοπρόθεσμο πλαίσιο δημοσιονομικής  στρατηγική</w:t>
      </w:r>
      <w:r>
        <w:rPr>
          <w:rFonts w:eastAsia="Times New Roman"/>
          <w:szCs w:val="24"/>
        </w:rPr>
        <w:t>ς. Στην Ελλάδα των μνημονίων, τα τελευταία επτά χρόνια, αυτά τα δύο είναι το ίδιο ακριβώς.</w:t>
      </w:r>
    </w:p>
    <w:p w14:paraId="7E826DDF" w14:textId="77777777" w:rsidR="001246DA" w:rsidRDefault="00D9261F">
      <w:pPr>
        <w:spacing w:line="600" w:lineRule="auto"/>
        <w:ind w:firstLine="720"/>
        <w:jc w:val="both"/>
        <w:rPr>
          <w:rFonts w:eastAsia="Times New Roman"/>
          <w:szCs w:val="24"/>
        </w:rPr>
      </w:pPr>
      <w:r>
        <w:rPr>
          <w:rFonts w:eastAsia="Times New Roman"/>
          <w:szCs w:val="24"/>
        </w:rPr>
        <w:t xml:space="preserve">Εγώ πιστεύω ότι αυτό το κάνετε μόνο και μόνο για να χρυσώσετε το χάπι, να χαϊδέψετε τα αυτιά, κυρίως, των Βουλευτών σας που τους ζητάτε να ψηφίσουν άρθρα, διατάξεις </w:t>
      </w:r>
      <w:r>
        <w:rPr>
          <w:rFonts w:eastAsia="Times New Roman"/>
          <w:szCs w:val="24"/>
        </w:rPr>
        <w:t>και νομοσχέδια</w:t>
      </w:r>
      <w:r>
        <w:rPr>
          <w:rFonts w:eastAsia="Times New Roman"/>
          <w:szCs w:val="24"/>
        </w:rPr>
        <w:t>,</w:t>
      </w:r>
      <w:r>
        <w:rPr>
          <w:rFonts w:eastAsia="Times New Roman"/>
          <w:szCs w:val="24"/>
        </w:rPr>
        <w:t xml:space="preserve"> τα οποία δεν πιστεύουν οι ίδιοι -και δεν είναι κάτι που λέω εγώ, αλλά οι ίδιοι λένε ότι με βαριά καρδιά θα τα ψηφίσουν- και απλώς, για να τους γλυκάνετε λίγο, τους δίνετε κάτι</w:t>
      </w:r>
      <w:r>
        <w:rPr>
          <w:rFonts w:eastAsia="Times New Roman"/>
          <w:szCs w:val="24"/>
        </w:rPr>
        <w:t>,</w:t>
      </w:r>
      <w:r>
        <w:rPr>
          <w:rFonts w:eastAsia="Times New Roman"/>
          <w:szCs w:val="24"/>
        </w:rPr>
        <w:t xml:space="preserve"> έτσι ώστε να έχουν κάτι να πουν, όταν πάνε στις περιφέρειές του</w:t>
      </w:r>
      <w:r>
        <w:rPr>
          <w:rFonts w:eastAsia="Times New Roman"/>
          <w:szCs w:val="24"/>
        </w:rPr>
        <w:t xml:space="preserve">ς. Δυστυχώς έτσι δεν πρόκειται να βγάλουμε την Ελλάδα από την κρίση. Και δεν είναι αυτό που ζητά ο ελληνικός λαός από εσάς.  </w:t>
      </w:r>
    </w:p>
    <w:p w14:paraId="7E826DE0" w14:textId="77777777" w:rsidR="001246DA" w:rsidRDefault="00D9261F">
      <w:pPr>
        <w:spacing w:line="600" w:lineRule="auto"/>
        <w:ind w:firstLine="720"/>
        <w:jc w:val="both"/>
        <w:rPr>
          <w:rFonts w:eastAsia="Times New Roman"/>
          <w:szCs w:val="24"/>
        </w:rPr>
      </w:pPr>
      <w:r>
        <w:rPr>
          <w:rFonts w:eastAsia="Times New Roman"/>
          <w:szCs w:val="24"/>
        </w:rPr>
        <w:t>Όσον αφορά την τροπολογία 1060/66, επεκτείνετε το πάγωμα των συντάξεων έως το 2023 και δεν είναι μία ασήμαντη τροπολογία, όπως ανα</w:t>
      </w:r>
      <w:r>
        <w:rPr>
          <w:rFonts w:eastAsia="Times New Roman"/>
          <w:szCs w:val="24"/>
        </w:rPr>
        <w:t>φέρθηκε από πολλούς. Δώσαμε ένα φωτάκι στους συνταξιούχους και είπαμε ότι, ενδεχομένως, να αυξηθούν οι συντάξεις τους, αν αυξηθεί η οικονομία και πάει καλύτερα, που σύμφωνα με όσα λέτε θα έχουμε πλεονάσματα. Κι έρχεται τώρα η Κυβέρνηση και το παίρνει πίσω.</w:t>
      </w:r>
      <w:r>
        <w:rPr>
          <w:rFonts w:eastAsia="Times New Roman"/>
          <w:szCs w:val="24"/>
        </w:rPr>
        <w:t xml:space="preserve"> Έτσι εσείς θα φέρετε την ελπίδα στον κόσμο; </w:t>
      </w:r>
    </w:p>
    <w:p w14:paraId="7E826DE1" w14:textId="77777777" w:rsidR="001246DA" w:rsidRDefault="00D9261F">
      <w:pPr>
        <w:spacing w:line="600" w:lineRule="auto"/>
        <w:ind w:firstLine="720"/>
        <w:jc w:val="both"/>
        <w:rPr>
          <w:rFonts w:eastAsia="Times New Roman"/>
          <w:szCs w:val="24"/>
        </w:rPr>
      </w:pPr>
      <w:r>
        <w:rPr>
          <w:rFonts w:eastAsia="Times New Roman"/>
          <w:szCs w:val="24"/>
        </w:rPr>
        <w:t xml:space="preserve">Αυτές, ακριβώς, οι πολιτικές είναι που οδήγησαν τον κόσμο να βλέπει με τόσο </w:t>
      </w:r>
      <w:proofErr w:type="spellStart"/>
      <w:r>
        <w:rPr>
          <w:rFonts w:eastAsia="Times New Roman"/>
          <w:szCs w:val="24"/>
        </w:rPr>
        <w:t>απαξιωτική</w:t>
      </w:r>
      <w:proofErr w:type="spellEnd"/>
      <w:r>
        <w:rPr>
          <w:rFonts w:eastAsia="Times New Roman"/>
          <w:szCs w:val="24"/>
        </w:rPr>
        <w:t xml:space="preserve"> ματιά την κεντρική πολιτική σκηνή. Πολλές φορές έχω αντιμετωπίσει συμπολίτες μας, οι οποίοι λένε «και γιατί να πάμε να ψηφί</w:t>
      </w:r>
      <w:r>
        <w:rPr>
          <w:rFonts w:eastAsia="Times New Roman"/>
          <w:szCs w:val="24"/>
        </w:rPr>
        <w:t xml:space="preserve">σουμε, αφού όποιος και να </w:t>
      </w:r>
      <w:r>
        <w:rPr>
          <w:rFonts w:eastAsia="Times New Roman"/>
          <w:szCs w:val="24"/>
        </w:rPr>
        <w:t>βγ</w:t>
      </w:r>
      <w:r>
        <w:rPr>
          <w:rFonts w:eastAsia="Times New Roman"/>
          <w:szCs w:val="24"/>
        </w:rPr>
        <w:t>ει</w:t>
      </w:r>
      <w:r>
        <w:rPr>
          <w:rFonts w:eastAsia="Times New Roman"/>
          <w:szCs w:val="24"/>
        </w:rPr>
        <w:t>,</w:t>
      </w:r>
      <w:r>
        <w:rPr>
          <w:rFonts w:eastAsia="Times New Roman"/>
          <w:szCs w:val="24"/>
        </w:rPr>
        <w:t xml:space="preserve"> έρχεται και φέρνει τα ίδια ακριβώς που έφερνε και ο προηγούμενος. </w:t>
      </w:r>
    </w:p>
    <w:p w14:paraId="7E826DE2" w14:textId="77777777" w:rsidR="001246DA" w:rsidRDefault="00D9261F">
      <w:pPr>
        <w:spacing w:line="600" w:lineRule="auto"/>
        <w:ind w:firstLine="720"/>
        <w:jc w:val="both"/>
        <w:rPr>
          <w:rFonts w:eastAsia="Times New Roman"/>
          <w:szCs w:val="24"/>
        </w:rPr>
      </w:pPr>
      <w:r>
        <w:rPr>
          <w:rFonts w:eastAsia="Times New Roman"/>
          <w:szCs w:val="24"/>
        </w:rPr>
        <w:t xml:space="preserve">Δεν πιστεύω ότι αυτό ήταν που θέλατε, όταν πολεμούσατε για να ανεβείτε στην κυβέρνηση. Δεν είναι αυτό το νέο. Κάνετε ακριβώς ό,τι έκαναν οι προηγούμενοι. </w:t>
      </w:r>
      <w:r>
        <w:rPr>
          <w:rFonts w:eastAsia="Times New Roman"/>
          <w:szCs w:val="24"/>
        </w:rPr>
        <w:t>Παραδέχεστε ότι σήμερα έχει καταλυθεί το πολίτευμά μας και ότι κουμάντο κάνουν οι δανειστές. Έτσι είναι η Αριστερά; Το ξέρετε πολύ καλά και η συνείδησή σας σας το λέει ότι δεν θα έπρεπε να νομοθετείτε έτσι, δεν θα έπρεπε να συμπεριφέρεστε έτσι, καθώς δεν β</w:t>
      </w:r>
      <w:r>
        <w:rPr>
          <w:rFonts w:eastAsia="Times New Roman"/>
          <w:szCs w:val="24"/>
        </w:rPr>
        <w:t>ρίσκουμε κα</w:t>
      </w:r>
      <w:r>
        <w:rPr>
          <w:rFonts w:eastAsia="Times New Roman"/>
          <w:szCs w:val="24"/>
        </w:rPr>
        <w:t>μ</w:t>
      </w:r>
      <w:r>
        <w:rPr>
          <w:rFonts w:eastAsia="Times New Roman"/>
          <w:szCs w:val="24"/>
        </w:rPr>
        <w:t xml:space="preserve">μία απολύτως μικρή αχτίδα φωτός έτσι ώστε να ανακάμψει η ελπίδα.  </w:t>
      </w:r>
    </w:p>
    <w:p w14:paraId="7E826DE3" w14:textId="77777777" w:rsidR="001246DA" w:rsidRDefault="00D9261F">
      <w:pPr>
        <w:spacing w:line="600" w:lineRule="auto"/>
        <w:ind w:firstLine="720"/>
        <w:jc w:val="both"/>
        <w:rPr>
          <w:rFonts w:eastAsia="Times New Roman"/>
          <w:szCs w:val="24"/>
        </w:rPr>
      </w:pPr>
      <w:r>
        <w:rPr>
          <w:rFonts w:eastAsia="Times New Roman"/>
          <w:szCs w:val="24"/>
        </w:rPr>
        <w:t>Κλείνοντας θα αναφερθώ και στην τροπολογία 1061/67, την οποία δεν θεωρούμε τόσο αρνητική.</w:t>
      </w:r>
      <w:r>
        <w:rPr>
          <w:rFonts w:eastAsia="Times New Roman"/>
          <w:szCs w:val="24"/>
        </w:rPr>
        <w:t xml:space="preserve"> </w:t>
      </w:r>
      <w:r>
        <w:rPr>
          <w:rFonts w:eastAsia="Times New Roman"/>
          <w:szCs w:val="24"/>
        </w:rPr>
        <w:t xml:space="preserve">Ωστόσο, η πρώτη παράγραφος μας αποτρέπει από το να την υπερψηφίσουμε. Σύμφωνα με αυτή, </w:t>
      </w:r>
      <w:r>
        <w:rPr>
          <w:rFonts w:eastAsia="Times New Roman"/>
          <w:szCs w:val="24"/>
        </w:rPr>
        <w:t xml:space="preserve">το άνοιγμα των λογαριασμών όλων των αιρετών θα πρέπει να γίνεται με υποχρέωση των Βουλευτών ή των αιρετών. Γιατί; Για να ελαφρύνουμε λίγο τα τραπεζικά ιδρύματα; Αυτό είναι που πρέπει να φέρει μια </w:t>
      </w:r>
      <w:r>
        <w:rPr>
          <w:rFonts w:eastAsia="Times New Roman"/>
          <w:szCs w:val="24"/>
        </w:rPr>
        <w:t>α</w:t>
      </w:r>
      <w:r>
        <w:rPr>
          <w:rFonts w:eastAsia="Times New Roman"/>
          <w:szCs w:val="24"/>
        </w:rPr>
        <w:t xml:space="preserve">ριστερή κυβέρνηση; Δεν είναι αυτό. </w:t>
      </w:r>
    </w:p>
    <w:p w14:paraId="7E826DE4" w14:textId="77777777" w:rsidR="001246DA" w:rsidRDefault="00D9261F">
      <w:pPr>
        <w:spacing w:line="600" w:lineRule="auto"/>
        <w:ind w:firstLine="720"/>
        <w:jc w:val="both"/>
        <w:rPr>
          <w:rFonts w:eastAsia="Times New Roman"/>
          <w:szCs w:val="24"/>
        </w:rPr>
      </w:pPr>
      <w:r>
        <w:rPr>
          <w:rFonts w:eastAsia="Times New Roman"/>
          <w:szCs w:val="24"/>
        </w:rPr>
        <w:t>Θα υπερψηφίζαμε αυτή τη</w:t>
      </w:r>
      <w:r>
        <w:rPr>
          <w:rFonts w:eastAsia="Times New Roman"/>
          <w:szCs w:val="24"/>
        </w:rPr>
        <w:t xml:space="preserve">ν τροπολογία, γιατί στη δεύτερη παράγραφο αναφέρει ότι τα δάνεια των κομμάτων δεν μπορούν να ξεπερνούν το 50% της επιχορήγησής τους το τρέχον οικονομικό έτος. Αυτό είναι πολύ σωστό, γιατί είδαμε τι συνέβη στο παρελθόν: Τα δύο μεγαλύτερα κόμματα της χώρας, </w:t>
      </w:r>
      <w:r>
        <w:rPr>
          <w:rFonts w:eastAsia="Times New Roman"/>
          <w:szCs w:val="24"/>
        </w:rPr>
        <w:t>τα οποία είναι και υπεύθυνα για την κατάσταση στην οποία βρισκόμαστε, χρωστούν χρήματα</w:t>
      </w:r>
      <w:r>
        <w:rPr>
          <w:rFonts w:eastAsia="Times New Roman"/>
          <w:szCs w:val="24"/>
        </w:rPr>
        <w:t>,</w:t>
      </w:r>
      <w:r>
        <w:rPr>
          <w:rFonts w:eastAsia="Times New Roman"/>
          <w:szCs w:val="24"/>
        </w:rPr>
        <w:t xml:space="preserve"> τα οποία δεν θα αποδώσουν ποτέ στον ελληνικό λαό. Και λέω «στον ελληνικό λαό», γιατί οι </w:t>
      </w:r>
      <w:proofErr w:type="spellStart"/>
      <w:r>
        <w:rPr>
          <w:rFonts w:eastAsia="Times New Roman"/>
          <w:szCs w:val="24"/>
        </w:rPr>
        <w:t>ανακεφαλαιοποιήσεις</w:t>
      </w:r>
      <w:proofErr w:type="spellEnd"/>
      <w:r>
        <w:rPr>
          <w:rFonts w:eastAsia="Times New Roman"/>
          <w:szCs w:val="24"/>
        </w:rPr>
        <w:t xml:space="preserve"> των τραπεζών έγιναν με χρήματα των Ελλήνων.</w:t>
      </w:r>
    </w:p>
    <w:p w14:paraId="7E826DE5" w14:textId="77777777" w:rsidR="001246DA" w:rsidRDefault="00D9261F">
      <w:pPr>
        <w:spacing w:line="600" w:lineRule="auto"/>
        <w:ind w:firstLine="720"/>
        <w:jc w:val="both"/>
        <w:rPr>
          <w:rFonts w:eastAsia="Times New Roman"/>
          <w:szCs w:val="24"/>
        </w:rPr>
      </w:pPr>
      <w:r>
        <w:rPr>
          <w:rFonts w:eastAsia="Times New Roman"/>
          <w:szCs w:val="24"/>
        </w:rPr>
        <w:t>Βλέπουμε ξεκάθαρ</w:t>
      </w:r>
      <w:r>
        <w:rPr>
          <w:rFonts w:eastAsia="Times New Roman"/>
          <w:szCs w:val="24"/>
        </w:rPr>
        <w:t>α ότι όποια κόκκινη γραμμή είχατε, την καταπατήσατε και στην πολιτική και στη νομοθέτηση και στα θέματα πρόνοιας και κοινωνικού κράτους και στα θέματα που αφορούν την ανάπτυξη, την οποία όλοι εμείς ζητούμε σε αυτή τη χώρα. Καταλαβαίνουμε, λοιπόν, ότι τελικ</w:t>
      </w:r>
      <w:r>
        <w:rPr>
          <w:rFonts w:eastAsia="Times New Roman"/>
          <w:szCs w:val="24"/>
        </w:rPr>
        <w:t xml:space="preserve">ά δεν είχατε τίποτε άλλο πέρα από </w:t>
      </w:r>
      <w:r>
        <w:rPr>
          <w:rFonts w:eastAsia="Times New Roman"/>
          <w:szCs w:val="24"/>
        </w:rPr>
        <w:t>«</w:t>
      </w:r>
      <w:r>
        <w:rPr>
          <w:rFonts w:eastAsia="Times New Roman"/>
          <w:szCs w:val="24"/>
        </w:rPr>
        <w:t>κόκκινες θηλειές</w:t>
      </w:r>
      <w:r>
        <w:rPr>
          <w:rFonts w:eastAsia="Times New Roman"/>
          <w:szCs w:val="24"/>
        </w:rPr>
        <w:t>»</w:t>
      </w:r>
      <w:r>
        <w:rPr>
          <w:rFonts w:eastAsia="Times New Roman"/>
          <w:szCs w:val="24"/>
        </w:rPr>
        <w:t xml:space="preserve"> -όχι κόκκινες γραμμές- οι οποίες τελειώνουν την ελληνική οικονομία και σιγά-σιγά τελειώνουν και την ελληνική κοινωνία. </w:t>
      </w:r>
    </w:p>
    <w:p w14:paraId="7E826DE6" w14:textId="77777777" w:rsidR="001246DA" w:rsidRDefault="00D9261F">
      <w:pPr>
        <w:spacing w:line="600" w:lineRule="auto"/>
        <w:ind w:firstLine="720"/>
        <w:jc w:val="both"/>
        <w:rPr>
          <w:rFonts w:eastAsia="Times New Roman"/>
          <w:szCs w:val="24"/>
        </w:rPr>
      </w:pPr>
      <w:r>
        <w:rPr>
          <w:rFonts w:eastAsia="Times New Roman"/>
          <w:szCs w:val="24"/>
        </w:rPr>
        <w:t>Δυστυχώς δεν μπορούμε να συνεχίσουμε έτσι. Πρέπει να καταλάβατε ότι η λύση θα έρθει</w:t>
      </w:r>
      <w:r>
        <w:rPr>
          <w:rFonts w:eastAsia="Times New Roman"/>
          <w:szCs w:val="24"/>
        </w:rPr>
        <w:t xml:space="preserve"> μόνο εάν πάμε ενωμένοι στους δανειστές μας και ζητήσουμε απ’ αυτούς -έχοντας πάντα ένα σχέδιο, το οποίο δεν θα αλλάξει εάν αλλάξει και η Κυβέρνηση- αυτό που δικαιούμαστε, το δικαίωμα, την ελπίδα στην ανάπτυξη. Γιατί εάν δεν έρθει η ανάπτυξη, δεν θα μείνει</w:t>
      </w:r>
      <w:r>
        <w:rPr>
          <w:rFonts w:eastAsia="Times New Roman"/>
          <w:szCs w:val="24"/>
        </w:rPr>
        <w:t xml:space="preserve"> τίποτα όρθιο σε αυτή τη χώρα.</w:t>
      </w:r>
    </w:p>
    <w:p w14:paraId="7E826DE7" w14:textId="77777777" w:rsidR="001246DA" w:rsidRDefault="00D9261F">
      <w:pPr>
        <w:spacing w:line="600" w:lineRule="auto"/>
        <w:ind w:firstLine="720"/>
        <w:jc w:val="both"/>
        <w:rPr>
          <w:rFonts w:eastAsia="Times New Roman"/>
          <w:szCs w:val="24"/>
        </w:rPr>
      </w:pPr>
      <w:r>
        <w:rPr>
          <w:rFonts w:eastAsia="Times New Roman"/>
          <w:szCs w:val="24"/>
        </w:rPr>
        <w:t>Σας ευχαριστώ πολύ.</w:t>
      </w:r>
    </w:p>
    <w:p w14:paraId="7E826DE8" w14:textId="77777777" w:rsidR="001246DA" w:rsidRDefault="00D9261F">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7E826DE9" w14:textId="77777777" w:rsidR="001246DA" w:rsidRDefault="00D9261F">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7E826DEA" w14:textId="77777777" w:rsidR="001246DA" w:rsidRDefault="00D9261F">
      <w:pPr>
        <w:spacing w:line="600" w:lineRule="auto"/>
        <w:ind w:firstLine="720"/>
        <w:jc w:val="both"/>
        <w:rPr>
          <w:rFonts w:eastAsia="Times New Roman"/>
          <w:szCs w:val="24"/>
        </w:rPr>
      </w:pPr>
      <w:r>
        <w:rPr>
          <w:rFonts w:eastAsia="Times New Roman"/>
          <w:szCs w:val="24"/>
        </w:rPr>
        <w:t xml:space="preserve">Τον λόγο έχει η Πρόεδρος της Κοινοβουλευτικής Ομάδας της Δημοκρατικής Συμπαράταξης κ. Φώφη </w:t>
      </w:r>
      <w:r>
        <w:rPr>
          <w:rFonts w:eastAsia="Times New Roman"/>
          <w:szCs w:val="24"/>
        </w:rPr>
        <w:t>Γεννηματά.</w:t>
      </w:r>
    </w:p>
    <w:p w14:paraId="7E826DEB" w14:textId="77777777" w:rsidR="001246DA" w:rsidRDefault="00D9261F">
      <w:pPr>
        <w:spacing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ΔΗΜΑΡ): </w:t>
      </w:r>
      <w:r>
        <w:rPr>
          <w:rFonts w:eastAsia="Times New Roman"/>
          <w:szCs w:val="24"/>
        </w:rPr>
        <w:t>Ευχαριστώ, κύριε Πρόεδρε.</w:t>
      </w:r>
    </w:p>
    <w:p w14:paraId="7E826DEC" w14:textId="77777777" w:rsidR="001246DA" w:rsidRDefault="00D9261F">
      <w:pPr>
        <w:spacing w:line="600" w:lineRule="auto"/>
        <w:ind w:firstLine="720"/>
        <w:jc w:val="both"/>
        <w:rPr>
          <w:rFonts w:eastAsia="Times New Roman"/>
          <w:szCs w:val="24"/>
        </w:rPr>
      </w:pPr>
      <w:r>
        <w:rPr>
          <w:rFonts w:eastAsia="Times New Roman"/>
          <w:szCs w:val="24"/>
        </w:rPr>
        <w:t>Κυρίες και κύριοι Βουλευτές, παρακολουθούμε σήμερα τον απόλυτο εξευτελισμό του Πρωθυπουργού, της Κυβέρνησής του και των Βουλευτών του.</w:t>
      </w:r>
    </w:p>
    <w:p w14:paraId="7E826DED" w14:textId="77777777" w:rsidR="001246DA" w:rsidRDefault="00D9261F">
      <w:pPr>
        <w:spacing w:line="600" w:lineRule="auto"/>
        <w:ind w:firstLine="720"/>
        <w:jc w:val="both"/>
        <w:rPr>
          <w:rFonts w:eastAsia="Times New Roman"/>
          <w:color w:val="000000" w:themeColor="text1"/>
          <w:szCs w:val="24"/>
        </w:rPr>
      </w:pPr>
      <w:r>
        <w:rPr>
          <w:rFonts w:eastAsia="Times New Roman"/>
          <w:szCs w:val="24"/>
        </w:rPr>
        <w:t>Κύρ</w:t>
      </w:r>
      <w:r>
        <w:rPr>
          <w:rFonts w:eastAsia="Times New Roman"/>
          <w:szCs w:val="24"/>
        </w:rPr>
        <w:t xml:space="preserve">ιε Τσίπρα, -είμαι σίγουρη ότι από κάπου μας παρακολουθείτε, ως </w:t>
      </w:r>
      <w:r w:rsidRPr="00A96E4A">
        <w:rPr>
          <w:rFonts w:eastAsia="Times New Roman"/>
          <w:color w:val="000000" w:themeColor="text1"/>
          <w:szCs w:val="24"/>
        </w:rPr>
        <w:t>συνήθως δεν είστε μέσα στην Αίθουσα για ένα τόσο σοβαρό ζήτημα- πάρτε το απόφαση, είστε ένας κακός Πρωθυπουργός</w:t>
      </w:r>
      <w:r w:rsidRPr="00A96E4A">
        <w:rPr>
          <w:rFonts w:eastAsia="Times New Roman"/>
          <w:color w:val="000000" w:themeColor="text1"/>
          <w:szCs w:val="24"/>
        </w:rPr>
        <w:t>,</w:t>
      </w:r>
      <w:r w:rsidRPr="00A96E4A">
        <w:rPr>
          <w:rFonts w:eastAsia="Times New Roman"/>
          <w:color w:val="000000" w:themeColor="text1"/>
          <w:szCs w:val="24"/>
        </w:rPr>
        <w:t xml:space="preserve"> όσο κι αν κόβετε το θέμα από τις πανελλαδικές</w:t>
      </w:r>
      <w:r w:rsidRPr="00A96E4A">
        <w:rPr>
          <w:rFonts w:eastAsia="Times New Roman"/>
          <w:color w:val="000000" w:themeColor="text1"/>
          <w:szCs w:val="24"/>
        </w:rPr>
        <w:t>!</w:t>
      </w:r>
      <w:r w:rsidRPr="00A96E4A">
        <w:rPr>
          <w:rFonts w:eastAsia="Times New Roman"/>
          <w:color w:val="000000" w:themeColor="text1"/>
          <w:szCs w:val="24"/>
        </w:rPr>
        <w:t xml:space="preserve"> Δεν σας σώζει τίποτα</w:t>
      </w:r>
      <w:r w:rsidRPr="00A96E4A">
        <w:rPr>
          <w:rFonts w:eastAsia="Times New Roman"/>
          <w:color w:val="000000" w:themeColor="text1"/>
          <w:szCs w:val="24"/>
        </w:rPr>
        <w:t>!</w:t>
      </w:r>
    </w:p>
    <w:p w14:paraId="7E826DEE" w14:textId="77777777" w:rsidR="001246DA" w:rsidRDefault="00D9261F">
      <w:pPr>
        <w:spacing w:line="600" w:lineRule="auto"/>
        <w:ind w:firstLine="720"/>
        <w:jc w:val="both"/>
        <w:rPr>
          <w:rFonts w:eastAsia="Times New Roman" w:cs="Times New Roman"/>
          <w:color w:val="000000" w:themeColor="text1"/>
          <w:szCs w:val="24"/>
        </w:rPr>
      </w:pPr>
      <w:r w:rsidRPr="00A96E4A">
        <w:rPr>
          <w:rFonts w:eastAsia="Times New Roman" w:cs="Times New Roman"/>
          <w:color w:val="000000" w:themeColor="text1"/>
          <w:szCs w:val="24"/>
        </w:rPr>
        <w:t>(Χειροκροτή</w:t>
      </w:r>
      <w:r w:rsidRPr="00A96E4A">
        <w:rPr>
          <w:rFonts w:eastAsia="Times New Roman" w:cs="Times New Roman"/>
          <w:color w:val="000000" w:themeColor="text1"/>
          <w:szCs w:val="24"/>
        </w:rPr>
        <w:t>ματα από την πτέρυγα της Δημοκρατικής Συμπαράταξης ΠΑΣΟΚ</w:t>
      </w:r>
      <w:r w:rsidRPr="00A96E4A">
        <w:rPr>
          <w:rFonts w:eastAsia="Times New Roman" w:cs="Times New Roman"/>
          <w:color w:val="000000" w:themeColor="text1"/>
          <w:szCs w:val="24"/>
        </w:rPr>
        <w:t xml:space="preserve"> </w:t>
      </w:r>
      <w:r w:rsidRPr="00A96E4A">
        <w:rPr>
          <w:rFonts w:eastAsia="Times New Roman" w:cs="Times New Roman"/>
          <w:color w:val="000000" w:themeColor="text1"/>
          <w:szCs w:val="24"/>
        </w:rPr>
        <w:t>-</w:t>
      </w:r>
      <w:r w:rsidRPr="00A96E4A">
        <w:rPr>
          <w:rFonts w:eastAsia="Times New Roman" w:cs="Times New Roman"/>
          <w:color w:val="000000" w:themeColor="text1"/>
          <w:szCs w:val="24"/>
        </w:rPr>
        <w:t xml:space="preserve"> </w:t>
      </w:r>
      <w:r w:rsidRPr="00A96E4A">
        <w:rPr>
          <w:rFonts w:eastAsia="Times New Roman" w:cs="Times New Roman"/>
          <w:color w:val="000000" w:themeColor="text1"/>
          <w:szCs w:val="24"/>
        </w:rPr>
        <w:t>ΔΗΜΑΡ)</w:t>
      </w:r>
    </w:p>
    <w:p w14:paraId="7E826DEF" w14:textId="77777777" w:rsidR="001246DA" w:rsidRDefault="00D9261F">
      <w:pPr>
        <w:spacing w:line="600" w:lineRule="auto"/>
        <w:ind w:firstLine="720"/>
        <w:jc w:val="both"/>
        <w:rPr>
          <w:rFonts w:eastAsia="Times New Roman" w:cs="Times New Roman"/>
          <w:szCs w:val="24"/>
        </w:rPr>
      </w:pPr>
      <w:r w:rsidRPr="00C33640">
        <w:rPr>
          <w:rFonts w:eastAsia="Times New Roman" w:cs="Times New Roman"/>
          <w:szCs w:val="24"/>
        </w:rPr>
        <w:t>Μετά το αφήγημα για κανένα μέτρο</w:t>
      </w:r>
      <w:r w:rsidRPr="00C33640">
        <w:rPr>
          <w:rFonts w:eastAsia="Times New Roman" w:cs="Times New Roman"/>
          <w:szCs w:val="24"/>
        </w:rPr>
        <w:t xml:space="preserve"> μας φόρτωσαν 4,5 δισεκατομμύρια και τώρα με τροπολογίες φέρνουν και νέα μέτρα. Μας διαβεβαίωναν τόσο ο κ. Τσίπρας όσο και οι Υπουργοί του για δύο πράγματα. Το </w:t>
      </w:r>
      <w:r>
        <w:rPr>
          <w:rFonts w:eastAsia="Times New Roman" w:cs="Times New Roman"/>
          <w:szCs w:val="24"/>
        </w:rPr>
        <w:t xml:space="preserve">πρώτο ήταν ότι με την ψήφιση των προηγούμενων μέτρων, ολοκληρώσαμε τη </w:t>
      </w:r>
      <w:r>
        <w:rPr>
          <w:rFonts w:eastAsia="Times New Roman" w:cs="Times New Roman"/>
          <w:szCs w:val="24"/>
        </w:rPr>
        <w:t>σ</w:t>
      </w:r>
      <w:r>
        <w:rPr>
          <w:rFonts w:eastAsia="Times New Roman" w:cs="Times New Roman"/>
          <w:szCs w:val="24"/>
        </w:rPr>
        <w:t>υμφωνία με τους δανειστές</w:t>
      </w:r>
      <w:r>
        <w:rPr>
          <w:rFonts w:eastAsia="Times New Roman" w:cs="Times New Roman"/>
          <w:szCs w:val="24"/>
        </w:rPr>
        <w:t xml:space="preserve"> και πλέον δεν υπάρχει καμ</w:t>
      </w:r>
      <w:r>
        <w:rPr>
          <w:rFonts w:eastAsia="Times New Roman" w:cs="Times New Roman"/>
          <w:szCs w:val="24"/>
        </w:rPr>
        <w:t>μιά</w:t>
      </w:r>
      <w:r>
        <w:rPr>
          <w:rFonts w:eastAsia="Times New Roman" w:cs="Times New Roman"/>
          <w:szCs w:val="24"/>
        </w:rPr>
        <w:t xml:space="preserve"> εκκρεμότητα από την ελληνική πλευρά. Και το δεύτερο ήταν ότι τώρα έρχεται λύση για το δημόσιο χρέος και </w:t>
      </w:r>
      <w:proofErr w:type="spellStart"/>
      <w:r>
        <w:rPr>
          <w:rFonts w:eastAsia="Times New Roman" w:cs="Times New Roman"/>
          <w:szCs w:val="24"/>
        </w:rPr>
        <w:t>οσονούπω</w:t>
      </w:r>
      <w:proofErr w:type="spellEnd"/>
      <w:r>
        <w:rPr>
          <w:rFonts w:eastAsia="Times New Roman" w:cs="Times New Roman"/>
          <w:szCs w:val="24"/>
        </w:rPr>
        <w:t xml:space="preserve"> θα φορέσει και γραβάτα. Δύο δεσμεύσεις, δύο ψέματα!</w:t>
      </w:r>
    </w:p>
    <w:p w14:paraId="7E826DF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Τι σας απέμεινε τώρα, κυρίες και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w:t>
      </w:r>
      <w:r>
        <w:rPr>
          <w:rFonts w:eastAsia="Times New Roman" w:cs="Times New Roman"/>
          <w:szCs w:val="24"/>
        </w:rPr>
        <w:t xml:space="preserve">ταπείνωση. Η ταπείνωση της ψήφισης νέων διατάξεων που φανερώνουν κρυφές δεσμεύσεις σας και τινάζουν στον αέρα όλες τις υποτίθεται υπερήφανες κόκκινες γραμμές σας. </w:t>
      </w:r>
    </w:p>
    <w:p w14:paraId="7E826DF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Μας διαβεβαιώνατε πριν από λίγες εβδομάδες, ότι οι συντάξεις θα αυξηθούν μετά το 2018. Διαψε</w:t>
      </w:r>
      <w:r>
        <w:rPr>
          <w:rFonts w:eastAsia="Times New Roman" w:cs="Times New Roman"/>
          <w:szCs w:val="24"/>
        </w:rPr>
        <w:t>ύσατε, όμως, τους εαυτούς σας. Παγώνετε τις συντάξεις. Και το κάνατε αρχικά για το 2021 και τώρα έρχεστε και το κάνετε τώρα και για το 2022. Περικοπές, περικοπές, πάγος στον πάγο! Και, μάλιστα, όλα αυτά την ίδια ώρα που τα στοιχεία που είδαν πρόσφατα το φω</w:t>
      </w:r>
      <w:r>
        <w:rPr>
          <w:rFonts w:eastAsia="Times New Roman" w:cs="Times New Roman"/>
          <w:szCs w:val="24"/>
        </w:rPr>
        <w:t>ς της δημοσιότητας, είναι τραγικά. Οχτώ στους δέκα συνταξιούχους ζουν στα όρια της εξαθλίωσης.</w:t>
      </w:r>
    </w:p>
    <w:p w14:paraId="7E826DF2" w14:textId="77777777" w:rsidR="001246DA" w:rsidRDefault="00D9261F">
      <w:pPr>
        <w:spacing w:line="600" w:lineRule="auto"/>
        <w:ind w:firstLine="720"/>
        <w:jc w:val="both"/>
        <w:rPr>
          <w:rFonts w:eastAsia="Times New Roman"/>
          <w:szCs w:val="24"/>
        </w:rPr>
      </w:pPr>
      <w:r>
        <w:rPr>
          <w:rFonts w:eastAsia="Times New Roman" w:cs="Times New Roman"/>
          <w:szCs w:val="24"/>
        </w:rPr>
        <w:t>Μας διαβεβαιώνατε ότι η συρροή και η επεκτασιμότητα των συλλογικών συμβάσεων θα επανέλθουν, όχι άμεσα όπως προέβλεπε ο ν.4024/2011 αλλά έστω το 2018. Τώρα και αυ</w:t>
      </w:r>
      <w:r>
        <w:rPr>
          <w:rFonts w:eastAsia="Times New Roman" w:cs="Times New Roman"/>
          <w:szCs w:val="24"/>
        </w:rPr>
        <w:t xml:space="preserve">τή η ημερομηνία πάει περίπατο. Και ουσιαστικά εκχωρείτε το όλο θέμα σε ποιον; Στον </w:t>
      </w:r>
      <w:proofErr w:type="spellStart"/>
      <w:r>
        <w:rPr>
          <w:rFonts w:eastAsia="Times New Roman" w:cs="Times New Roman"/>
          <w:szCs w:val="24"/>
        </w:rPr>
        <w:t>Τόμσεν</w:t>
      </w:r>
      <w:proofErr w:type="spellEnd"/>
      <w:r>
        <w:rPr>
          <w:rFonts w:eastAsia="Times New Roman" w:cs="Times New Roman"/>
          <w:szCs w:val="24"/>
        </w:rPr>
        <w:t>. Αυτό ακριβώς κάνατε και με τα αντίμετρα.</w:t>
      </w:r>
      <w:r>
        <w:rPr>
          <w:rFonts w:eastAsia="Times New Roman"/>
          <w:szCs w:val="24"/>
        </w:rPr>
        <w:t xml:space="preserve"> </w:t>
      </w:r>
    </w:p>
    <w:p w14:paraId="7E826DF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Ανοίγετε τον δρόμο για χειρότερες ρυθμίσεις για το αφορολόγητο. </w:t>
      </w:r>
      <w:r>
        <w:rPr>
          <w:rFonts w:eastAsia="Times New Roman" w:cs="Times New Roman"/>
          <w:szCs w:val="24"/>
        </w:rPr>
        <w:t>Τ</w:t>
      </w:r>
      <w:r>
        <w:rPr>
          <w:rFonts w:eastAsia="Times New Roman" w:cs="Times New Roman"/>
          <w:szCs w:val="24"/>
        </w:rPr>
        <w:t>ι σημαίνει αυτό; Νέα επιβάρυνση των μισθωτών και των συντα</w:t>
      </w:r>
      <w:r>
        <w:rPr>
          <w:rFonts w:eastAsia="Times New Roman" w:cs="Times New Roman"/>
          <w:szCs w:val="24"/>
        </w:rPr>
        <w:t xml:space="preserve">ξιούχων. Δίνετε τη δυνατότητα στους δανειστές να εφαρμόσουν τη μείωση του αφορολόγητου έναν χρόνο νωρίτερα. </w:t>
      </w:r>
    </w:p>
    <w:p w14:paraId="7E826DF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Φυσικά καταψηφίζουμε αυτές τις διατάξεις της ντροπής, διατάξεις που δεν τολμάτε να φέρετε με την κανονική κοινοβουλευτική διαδικασία αλλά επιχειρεί</w:t>
      </w:r>
      <w:r>
        <w:rPr>
          <w:rFonts w:eastAsia="Times New Roman" w:cs="Times New Roman"/>
          <w:szCs w:val="24"/>
        </w:rPr>
        <w:t xml:space="preserve">τε να τις περάσετε άρον-άρον χωρίς ουσιαστική συζήτηση ως τροπολογίες στην επικύρωση διεθνούς </w:t>
      </w:r>
      <w:r>
        <w:rPr>
          <w:rFonts w:eastAsia="Times New Roman" w:cs="Times New Roman"/>
          <w:szCs w:val="24"/>
        </w:rPr>
        <w:t>σ</w:t>
      </w:r>
      <w:r>
        <w:rPr>
          <w:rFonts w:eastAsia="Times New Roman" w:cs="Times New Roman"/>
          <w:szCs w:val="24"/>
        </w:rPr>
        <w:t>ύμβασης -δεν γίνονται αυτά!- για την αλιεία. Αλλά ακούστε, κανένας δεν θα πιαστεί στα δίχτυα σας αυτή τη φορά! Να είστε σίγουροι, κυρίες και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7E826DF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Για μια ακόμα φορά απαξιώνετε βάναυσα τον θεσμό του Κοινοβουλίου. Αρνηθήκατε να δώσετε τον λόγο στους Βουλευτές. Με την ψήφο σας φιμώνετε τους Βουλευτές. Η συζήτηση αυτή αφορά τη μισή Ελλάδα, τους μισούς Έλληνες και εσείς κοιτάτε πώς να την ξεπετάξετ</w:t>
      </w:r>
      <w:r>
        <w:rPr>
          <w:rFonts w:eastAsia="Times New Roman" w:cs="Times New Roman"/>
          <w:szCs w:val="24"/>
        </w:rPr>
        <w:t>ε μέσα από μερικές τροπολογίες. Ακούστε, εμείς δεν είμαστε διατεθειμένοι να νομιμοποιήσουμε αυτή τη διαδικασία!</w:t>
      </w:r>
    </w:p>
    <w:p w14:paraId="7E826DF6" w14:textId="77777777" w:rsidR="001246DA" w:rsidRDefault="00D9261F">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7E826DF7" w14:textId="77777777" w:rsidR="001246DA" w:rsidRDefault="00D9261F">
      <w:pPr>
        <w:spacing w:line="600" w:lineRule="auto"/>
        <w:ind w:firstLine="720"/>
        <w:jc w:val="both"/>
        <w:rPr>
          <w:rFonts w:eastAsia="Times New Roman"/>
          <w:bCs/>
        </w:rPr>
      </w:pPr>
      <w:r>
        <w:rPr>
          <w:rFonts w:eastAsia="Times New Roman"/>
          <w:bCs/>
        </w:rPr>
        <w:t>Κυρίες και κύριοι Βουλευτές, όσον αφορά το δημόσιο χρέος</w:t>
      </w:r>
      <w:r>
        <w:rPr>
          <w:rFonts w:eastAsia="Times New Roman"/>
          <w:bCs/>
        </w:rPr>
        <w:t>,</w:t>
      </w:r>
      <w:r>
        <w:rPr>
          <w:rFonts w:eastAsia="Times New Roman"/>
          <w:bCs/>
        </w:rPr>
        <w:t xml:space="preserve"> φοβάμαι ό</w:t>
      </w:r>
      <w:r>
        <w:rPr>
          <w:rFonts w:eastAsia="Times New Roman"/>
          <w:bCs/>
        </w:rPr>
        <w:t>τι θα έχουμε άλλη μια φορά ήττα της Κυβέρνησης. Και, δυστυχώς, αυτό σημαίνει ήττα της χώρας. Δεν θα πάρουμε ουσιαστικά τίποτα χειροπιαστό και θα μας μείνει το τέταρτο μνημόνιο και μάλιστα χωρίς χρηματοδότηση. Επιτροπεία και λιτότητα είναι η προίκα της Κυβέ</w:t>
      </w:r>
      <w:r>
        <w:rPr>
          <w:rFonts w:eastAsia="Times New Roman"/>
          <w:bCs/>
        </w:rPr>
        <w:t xml:space="preserve">ρνησής σας για τη νέα γενιά της πατρίδας μας. </w:t>
      </w:r>
    </w:p>
    <w:p w14:paraId="7E826DF8" w14:textId="77777777" w:rsidR="001246DA" w:rsidRDefault="00D9261F">
      <w:pPr>
        <w:spacing w:line="600" w:lineRule="auto"/>
        <w:ind w:firstLine="720"/>
        <w:jc w:val="both"/>
        <w:rPr>
          <w:rFonts w:eastAsia="Times New Roman"/>
          <w:bCs/>
        </w:rPr>
      </w:pPr>
      <w:r>
        <w:rPr>
          <w:rFonts w:eastAsia="Times New Roman"/>
          <w:bCs/>
        </w:rPr>
        <w:t xml:space="preserve">Με ποιες συγκεκριμένες θέσεις θα προσέλθετε στο </w:t>
      </w:r>
      <w:proofErr w:type="spellStart"/>
      <w:r>
        <w:rPr>
          <w:rFonts w:eastAsia="Times New Roman"/>
          <w:bCs/>
          <w:lang w:val="en-US"/>
        </w:rPr>
        <w:t>Eurogroup</w:t>
      </w:r>
      <w:proofErr w:type="spellEnd"/>
      <w:r>
        <w:rPr>
          <w:rFonts w:eastAsia="Times New Roman"/>
          <w:bCs/>
        </w:rPr>
        <w:t xml:space="preserve"> στις 15 Ιουνίου, με ποιο από όλα τα αφηγήματα που μας έχετε βομβαρδίσει; Και σας ερωτώ ευθέως</w:t>
      </w:r>
      <w:r>
        <w:rPr>
          <w:rFonts w:eastAsia="Times New Roman"/>
          <w:bCs/>
        </w:rPr>
        <w:t>.</w:t>
      </w:r>
      <w:r>
        <w:rPr>
          <w:rFonts w:eastAsia="Times New Roman"/>
          <w:bCs/>
        </w:rPr>
        <w:t xml:space="preserve"> Θα διεκδικήσετε την υλοποίηση των αποφάσεων του </w:t>
      </w:r>
      <w:proofErr w:type="spellStart"/>
      <w:r>
        <w:rPr>
          <w:rFonts w:eastAsia="Times New Roman"/>
          <w:bCs/>
          <w:lang w:val="en-US"/>
        </w:rPr>
        <w:t>Eurogrou</w:t>
      </w:r>
      <w:r>
        <w:rPr>
          <w:rFonts w:eastAsia="Times New Roman"/>
          <w:bCs/>
          <w:lang w:val="en-US"/>
        </w:rPr>
        <w:t>p</w:t>
      </w:r>
      <w:proofErr w:type="spellEnd"/>
      <w:r>
        <w:rPr>
          <w:rFonts w:eastAsia="Times New Roman"/>
          <w:bCs/>
        </w:rPr>
        <w:t xml:space="preserve"> του 2012, που </w:t>
      </w:r>
      <w:proofErr w:type="spellStart"/>
      <w:r>
        <w:rPr>
          <w:rFonts w:eastAsia="Times New Roman"/>
          <w:bCs/>
        </w:rPr>
        <w:t>περιελάμβαναν</w:t>
      </w:r>
      <w:proofErr w:type="spellEnd"/>
      <w:r>
        <w:rPr>
          <w:rFonts w:eastAsia="Times New Roman"/>
          <w:bCs/>
        </w:rPr>
        <w:t xml:space="preserve"> προβλέψεις για χαμηλότερα επίπεδα χρέους μεσοπρόθεσμα, εξομάλυνση του τρέχοντος χρηματοδοτικού «λόφου» για το 2020 και τη χαλάρωση της χρηματοδότησής του; Θα διεκδικήσετε την επιστροφή των κερδών από τα ελληνικά ομόλογα -σας θ</w:t>
      </w:r>
      <w:r>
        <w:rPr>
          <w:rFonts w:eastAsia="Times New Roman"/>
          <w:bCs/>
        </w:rPr>
        <w:t>υμίζω, είναι εκείνα τα 6 δισεκατομμύρια που χαρίσατε το 2015 στους ευρωπαίους τραπεζίτες- ή θα αρκεστείτε σε αναφορές του τύπου «αν», «ίσως», «εφόσον», «εάν χρειαστεί», δηλαδή θα στείλετε την απόφαση στις ελληνικές καλένδες και στις διαθέσεις του κ. Σόιμπλ</w:t>
      </w:r>
      <w:r>
        <w:rPr>
          <w:rFonts w:eastAsia="Times New Roman"/>
          <w:bCs/>
        </w:rPr>
        <w:t xml:space="preserve">ε και της κ. </w:t>
      </w:r>
      <w:proofErr w:type="spellStart"/>
      <w:r>
        <w:rPr>
          <w:rFonts w:eastAsia="Times New Roman"/>
          <w:bCs/>
        </w:rPr>
        <w:t>Λαγκάρντ</w:t>
      </w:r>
      <w:proofErr w:type="spellEnd"/>
      <w:r>
        <w:rPr>
          <w:rFonts w:eastAsia="Times New Roman"/>
          <w:bCs/>
        </w:rPr>
        <w:t xml:space="preserve">; Γιατί φαίνεται ότι σε αυτό το πλαίσιο κινείστε. </w:t>
      </w:r>
    </w:p>
    <w:p w14:paraId="7E826DF9" w14:textId="77777777" w:rsidR="001246DA" w:rsidRDefault="00D9261F">
      <w:pPr>
        <w:spacing w:line="600" w:lineRule="auto"/>
        <w:ind w:firstLine="720"/>
        <w:jc w:val="both"/>
        <w:rPr>
          <w:rFonts w:eastAsia="Times New Roman"/>
          <w:bCs/>
        </w:rPr>
      </w:pPr>
      <w:r>
        <w:rPr>
          <w:rFonts w:eastAsia="Times New Roman"/>
          <w:bCs/>
        </w:rPr>
        <w:t xml:space="preserve">Όμως όσο μετατίθεται η λύση για το χρέος, τόσο εγκλωβίζεται η χώρα σε στόχους για δυσβάσταχτα πρωτογενή πλεονάσματα για πολλά χρόνια, υπονομεύεται η αναπτυξιακή προοπτική, λαμβάνοντας </w:t>
      </w:r>
      <w:r>
        <w:rPr>
          <w:rFonts w:eastAsia="Times New Roman"/>
          <w:bCs/>
        </w:rPr>
        <w:t xml:space="preserve">εξοντωτικά μέτρα για τα νοικοκυριά και τις επιχειρήσεις. Οι δεσμεύσεις για τα υψηλά πρωτογενή πλεονάσματα παγιδεύουν τη χώρα στο δίλημμα, διαρκής λιτότητα ή </w:t>
      </w:r>
      <w:proofErr w:type="spellStart"/>
      <w:r>
        <w:rPr>
          <w:rFonts w:eastAsia="Times New Roman"/>
          <w:bCs/>
          <w:lang w:val="en-US"/>
        </w:rPr>
        <w:t>G</w:t>
      </w:r>
      <w:r>
        <w:rPr>
          <w:rFonts w:eastAsia="Times New Roman"/>
          <w:bCs/>
          <w:lang w:val="en-US"/>
        </w:rPr>
        <w:t>rexit</w:t>
      </w:r>
      <w:proofErr w:type="spellEnd"/>
      <w:r>
        <w:rPr>
          <w:rFonts w:eastAsia="Times New Roman"/>
          <w:bCs/>
        </w:rPr>
        <w:t>. Και δεν πείθετε κανέναν</w:t>
      </w:r>
      <w:r>
        <w:rPr>
          <w:rFonts w:eastAsia="Times New Roman"/>
          <w:bCs/>
        </w:rPr>
        <w:t>,</w:t>
      </w:r>
      <w:r>
        <w:rPr>
          <w:rFonts w:eastAsia="Times New Roman"/>
          <w:bCs/>
        </w:rPr>
        <w:t xml:space="preserve"> όταν ψελλίζετε ότι μπορεί και να μην εφαρμοστούν αυτά τα μέτρα. Ποιον κοροϊδεύετε; Πουθενά δεν υπάρχει ρήτρα </w:t>
      </w:r>
      <w:proofErr w:type="spellStart"/>
      <w:r>
        <w:rPr>
          <w:rFonts w:eastAsia="Times New Roman"/>
          <w:bCs/>
        </w:rPr>
        <w:t>αιρεσιμότητας</w:t>
      </w:r>
      <w:proofErr w:type="spellEnd"/>
      <w:r>
        <w:rPr>
          <w:rFonts w:eastAsia="Times New Roman"/>
          <w:bCs/>
        </w:rPr>
        <w:t xml:space="preserve"> σε όλα αυτά που έχετε ψηφίσει. </w:t>
      </w:r>
    </w:p>
    <w:p w14:paraId="7E826DFA" w14:textId="77777777" w:rsidR="001246DA" w:rsidRDefault="00D9261F">
      <w:pPr>
        <w:spacing w:line="600" w:lineRule="auto"/>
        <w:ind w:firstLine="720"/>
        <w:jc w:val="both"/>
        <w:rPr>
          <w:rFonts w:eastAsia="Times New Roman"/>
          <w:bCs/>
        </w:rPr>
      </w:pPr>
      <w:r>
        <w:rPr>
          <w:rFonts w:eastAsia="Times New Roman"/>
          <w:bCs/>
        </w:rPr>
        <w:t>Εμείς από τη μεριά μας, με βάση το χρέος μας απέναντι στη χώρα, προσπαθήσαμε -και συνεχίζουμε να προ</w:t>
      </w:r>
      <w:r>
        <w:rPr>
          <w:rFonts w:eastAsia="Times New Roman"/>
          <w:bCs/>
        </w:rPr>
        <w:t xml:space="preserve">σπαθούμε- με συνεχείς παρεμβάσεις μας στους Ευρωπαίους σοσιαλιστές, να συμβάλλουμε ώστε να δοθούν λύσεις και να αντιμετωπιστεί η απαράδεκτη εμμονή του κ. Σόιμπλε και των συντηρητικών κύκλων της Ευρώπης. </w:t>
      </w:r>
    </w:p>
    <w:p w14:paraId="7E826DFB" w14:textId="77777777" w:rsidR="001246DA" w:rsidRDefault="00D9261F">
      <w:pPr>
        <w:spacing w:line="600" w:lineRule="auto"/>
        <w:ind w:firstLine="720"/>
        <w:jc w:val="both"/>
        <w:rPr>
          <w:rFonts w:eastAsia="Times New Roman"/>
          <w:bCs/>
        </w:rPr>
      </w:pPr>
      <w:r>
        <w:rPr>
          <w:rFonts w:eastAsia="Times New Roman"/>
          <w:bCs/>
        </w:rPr>
        <w:t>Με την ευκαιρία ανοίγω μια παρένθεση</w:t>
      </w:r>
      <w:r>
        <w:rPr>
          <w:rFonts w:eastAsia="Times New Roman"/>
          <w:bCs/>
        </w:rPr>
        <w:t>,</w:t>
      </w:r>
      <w:r>
        <w:rPr>
          <w:rFonts w:eastAsia="Times New Roman"/>
          <w:bCs/>
        </w:rPr>
        <w:t xml:space="preserve"> γιατί θα ήθελα</w:t>
      </w:r>
      <w:r>
        <w:rPr>
          <w:rFonts w:eastAsia="Times New Roman"/>
          <w:bCs/>
        </w:rPr>
        <w:t xml:space="preserve"> να συγχαρώ τον </w:t>
      </w:r>
      <w:proofErr w:type="spellStart"/>
      <w:r>
        <w:rPr>
          <w:rFonts w:eastAsia="Times New Roman"/>
          <w:bCs/>
        </w:rPr>
        <w:t>Τζέρεμι</w:t>
      </w:r>
      <w:proofErr w:type="spellEnd"/>
      <w:r>
        <w:rPr>
          <w:rFonts w:eastAsia="Times New Roman"/>
          <w:bCs/>
        </w:rPr>
        <w:t xml:space="preserve"> </w:t>
      </w:r>
      <w:proofErr w:type="spellStart"/>
      <w:r>
        <w:rPr>
          <w:rFonts w:eastAsia="Times New Roman"/>
          <w:bCs/>
        </w:rPr>
        <w:t>Κόρμπιν</w:t>
      </w:r>
      <w:proofErr w:type="spellEnd"/>
      <w:r>
        <w:rPr>
          <w:rFonts w:eastAsia="Times New Roman"/>
          <w:bCs/>
        </w:rPr>
        <w:t xml:space="preserve"> για τη σημαντική άνοδο των Εργατικών στις πρόσφατες εκλογές στο Ηνωμένο Βασίλειο. Είναι ένα θετικό μήνυμα</w:t>
      </w:r>
      <w:r>
        <w:rPr>
          <w:rFonts w:eastAsia="Times New Roman"/>
          <w:bCs/>
        </w:rPr>
        <w:t>,</w:t>
      </w:r>
      <w:r>
        <w:rPr>
          <w:rFonts w:eastAsia="Times New Roman"/>
          <w:bCs/>
        </w:rPr>
        <w:t xml:space="preserve"> που πρέπει να αξιοποιήσουν όλες οι ευρωπαϊκές προοδευτικές δυνάμεις. </w:t>
      </w:r>
    </w:p>
    <w:p w14:paraId="7E826DFC" w14:textId="77777777" w:rsidR="001246DA" w:rsidRDefault="00D9261F">
      <w:pPr>
        <w:spacing w:line="600" w:lineRule="auto"/>
        <w:ind w:firstLine="720"/>
        <w:jc w:val="both"/>
        <w:rPr>
          <w:rFonts w:eastAsia="Times New Roman"/>
          <w:bCs/>
        </w:rPr>
      </w:pPr>
      <w:r>
        <w:rPr>
          <w:rFonts w:eastAsia="Times New Roman"/>
          <w:bCs/>
        </w:rPr>
        <w:t>Επιστρέφω στα δικά μας. Είναι φανερό, δυστυχώς,</w:t>
      </w:r>
      <w:r>
        <w:rPr>
          <w:rFonts w:eastAsia="Times New Roman"/>
          <w:bCs/>
        </w:rPr>
        <w:t xml:space="preserve"> ότι η Κυβέρνηση αυτή δεν μπορεί να αξιοποιήσει ούτε τις δικές μας προσπάθειες και τη στήριξη των </w:t>
      </w:r>
      <w:r>
        <w:rPr>
          <w:rFonts w:eastAsia="Times New Roman"/>
          <w:bCs/>
        </w:rPr>
        <w:t>Ε</w:t>
      </w:r>
      <w:r>
        <w:rPr>
          <w:rFonts w:eastAsia="Times New Roman"/>
          <w:bCs/>
        </w:rPr>
        <w:t>υρωπαίων σοσιαλιστών, που δεν είχε κα</w:t>
      </w:r>
      <w:r>
        <w:rPr>
          <w:rFonts w:eastAsia="Times New Roman"/>
          <w:bCs/>
        </w:rPr>
        <w:t>μμιά</w:t>
      </w:r>
      <w:r>
        <w:rPr>
          <w:rFonts w:eastAsia="Times New Roman"/>
          <w:bCs/>
        </w:rPr>
        <w:t xml:space="preserve"> κυβέρνηση πριν από αυτούς. </w:t>
      </w:r>
    </w:p>
    <w:p w14:paraId="7E826DFD" w14:textId="77777777" w:rsidR="001246DA" w:rsidRDefault="00D9261F">
      <w:pPr>
        <w:spacing w:line="600" w:lineRule="auto"/>
        <w:ind w:firstLine="720"/>
        <w:jc w:val="both"/>
        <w:rPr>
          <w:rFonts w:eastAsia="Times New Roman"/>
          <w:bCs/>
        </w:rPr>
      </w:pPr>
      <w:r>
        <w:rPr>
          <w:rFonts w:eastAsia="Times New Roman"/>
          <w:bCs/>
        </w:rPr>
        <w:t>Έχουμε πει -και το επαναλαμβάνουμε- ότι όσο πιο γρήγορα φύγουν τόσο καλύτερα για τον τό</w:t>
      </w:r>
      <w:r>
        <w:rPr>
          <w:rFonts w:eastAsia="Times New Roman"/>
          <w:bCs/>
        </w:rPr>
        <w:t xml:space="preserve">πο και να αφήσουν τα παραμύθια για δήθεν συνεννόηση και διάλογο στο και πέντε. Τώρα που είναι με την πλάτη στον τοίχο, έρχονται και ψάχνουν συνενόχους και συνυπεύθυνους για την αποτυχία τους. Δεν πρόκειται να τους κάνουμε τη χάρη. </w:t>
      </w:r>
    </w:p>
    <w:p w14:paraId="7E826DFE" w14:textId="77777777" w:rsidR="001246DA" w:rsidRDefault="00D9261F">
      <w:pPr>
        <w:spacing w:line="600" w:lineRule="auto"/>
        <w:ind w:firstLine="720"/>
        <w:jc w:val="both"/>
        <w:rPr>
          <w:rFonts w:eastAsia="Times New Roman"/>
          <w:bCs/>
        </w:rPr>
      </w:pPr>
      <w:r>
        <w:rPr>
          <w:rFonts w:eastAsia="Times New Roman"/>
          <w:bCs/>
        </w:rPr>
        <w:t>Τώρα, βέβαια, βλέπουμε ό</w:t>
      </w:r>
      <w:r>
        <w:rPr>
          <w:rFonts w:eastAsia="Times New Roman"/>
          <w:bCs/>
        </w:rPr>
        <w:t xml:space="preserve">τι έχουν επανέλθει, τις τελευταίες μέρες, με ένα νέο αφήγημα. Μας έχετε συνηθίσει σε αυτές τις μεταμορφώσεις. Τώρα αρχίσατε τα παραμύθια περί ανάπτυξης και επενδύσεων. </w:t>
      </w:r>
    </w:p>
    <w:p w14:paraId="7E826DF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Βέβαια αφού σκίσατε τα μνημόνια, αφού ανακτήσατε την εθνική κυριαρχία, αφού καταργήσατε</w:t>
      </w:r>
      <w:r>
        <w:rPr>
          <w:rFonts w:eastAsia="Times New Roman" w:cs="Times New Roman"/>
          <w:szCs w:val="24"/>
        </w:rPr>
        <w:t xml:space="preserve"> τη λιτότητα, αφού ξανακάνατε υπερήφανους τους συνταξιούχους, αφού εφαρμόσατε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της Θεσσαλονίκης, τώρα φέρνετε και την ανάπτυξη με έναν πακτωλό επενδύσεων! Με τα λόγια χτίζετε ανώγια και κατώγια. Αυτή είναι η κατάντια σας, κυρίες και κ</w:t>
      </w:r>
      <w:r>
        <w:rPr>
          <w:rFonts w:eastAsia="Times New Roman" w:cs="Times New Roman"/>
          <w:szCs w:val="24"/>
        </w:rPr>
        <w:t>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7E826E0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E826E0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αλήθεια, όμως, είναι ότι είστε ανίκανοι να υλοποιήσετε αναπτυξιακή πολιτική. Δεν έχετε σχέδιο ούτε στρατηγική. Οι Υπουργοί σας οι ίδιοι είναι αυτοί που</w:t>
      </w:r>
      <w:r>
        <w:rPr>
          <w:rFonts w:eastAsia="Times New Roman" w:cs="Times New Roman"/>
          <w:szCs w:val="24"/>
        </w:rPr>
        <w:t xml:space="preserve"> υπονομεύουν τις επενδύσεις και κλείνουν την πόρτα στους επενδυτές. Δεν έχετε τη βούληση ούτε τη δύναμη για μεταρρυθμίσεις και αλλαγές προοδευτικές, ανατροπές, ρήξεις που χρειάζεται αυτός ο τόπος σήμερα. Είστε εγκλωβισμένοι στις ιδεοληψίες σας και στον κρα</w:t>
      </w:r>
      <w:r>
        <w:rPr>
          <w:rFonts w:eastAsia="Times New Roman" w:cs="Times New Roman"/>
          <w:szCs w:val="24"/>
        </w:rPr>
        <w:t xml:space="preserve">τισμό. Γι’ αυτό δεν θα πάτε μακριά. Η καταδίκη του ελληνικού λαού έρχεται αμείλικτη. </w:t>
      </w:r>
    </w:p>
    <w:p w14:paraId="7E826E0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για να είμαι, όμως, ξεκάθαρη</w:t>
      </w:r>
      <w:r>
        <w:rPr>
          <w:rFonts w:eastAsia="Times New Roman" w:cs="Times New Roman"/>
          <w:szCs w:val="24"/>
        </w:rPr>
        <w:t>,</w:t>
      </w:r>
      <w:r>
        <w:rPr>
          <w:rFonts w:eastAsia="Times New Roman" w:cs="Times New Roman"/>
          <w:szCs w:val="24"/>
        </w:rPr>
        <w:t xml:space="preserve"> θέλω να επαναλάβω για μια ακόμη φορά το εξής: Μόνο μια ισχυρή κυβέρνηση ευρείας λαϊκής στήριξης και κοινοβουλευτικής πλειοψηφίας μπορεί να βγάλει τη χώρα από την κρίση με ασφάλεια, μπορεί να ενισχύσει την αξιοπιστία της, μπορεί να προχωρήσει στις αναγκαίε</w:t>
      </w:r>
      <w:r>
        <w:rPr>
          <w:rFonts w:eastAsia="Times New Roman" w:cs="Times New Roman"/>
          <w:szCs w:val="24"/>
        </w:rPr>
        <w:t>ς προοδευτικές μεταρρυθμίσεις, να διαπραγματευτεί αξιόπιστα με τους εταίρους μας και να φέρει συγκεκριμένα, απτά αποτελέσματα και για το χρέος και για τα πρωτογενή πλεονάσματα και, βεβαίως, να δημιουργήσει τελικά αυτό το αναπτυξιακό σοκ</w:t>
      </w:r>
      <w:r>
        <w:rPr>
          <w:rFonts w:eastAsia="Times New Roman" w:cs="Times New Roman"/>
          <w:szCs w:val="24"/>
        </w:rPr>
        <w:t>,</w:t>
      </w:r>
      <w:r>
        <w:rPr>
          <w:rFonts w:eastAsia="Times New Roman" w:cs="Times New Roman"/>
          <w:szCs w:val="24"/>
        </w:rPr>
        <w:t xml:space="preserve"> που έχει ανάγκη ο </w:t>
      </w:r>
      <w:r>
        <w:rPr>
          <w:rFonts w:eastAsia="Times New Roman" w:cs="Times New Roman"/>
          <w:szCs w:val="24"/>
        </w:rPr>
        <w:t xml:space="preserve">τόπος αυτή τη στιγμή. Αδύναμες κυβερνήσεις σε καθεστώς πόλωσης και διχασμού θα βρεθούν απλά μπροστά σε νέα αδιέξοδα. </w:t>
      </w:r>
    </w:p>
    <w:p w14:paraId="7E826E0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ΣΥΡΙΖΑ και</w:t>
      </w:r>
      <w:r>
        <w:rPr>
          <w:rFonts w:eastAsia="Times New Roman" w:cs="Times New Roman"/>
          <w:szCs w:val="24"/>
        </w:rPr>
        <w:t xml:space="preserve"> η</w:t>
      </w:r>
      <w:r>
        <w:rPr>
          <w:rFonts w:eastAsia="Times New Roman" w:cs="Times New Roman"/>
          <w:szCs w:val="24"/>
        </w:rPr>
        <w:t xml:space="preserve"> Νέα Δημοκρατία αρνούνται τη συνεννόηση. Προτιμούν τη λογική της πόλωσης και του διχασμού, γιατί νομίζουν ότι έτσι κρατούν ή</w:t>
      </w:r>
      <w:r>
        <w:rPr>
          <w:rFonts w:eastAsia="Times New Roman" w:cs="Times New Roman"/>
          <w:szCs w:val="24"/>
        </w:rPr>
        <w:t xml:space="preserve"> αυξάνουν δυνάμεις στον μικρό δικομματισμό. Γι’ αυτό και ζητάμε αλλαγή των πολιτικών συσχετισμών και την αποφασιστική ενίσχυση της Δημοκρατικής Συμπαράταξης και στην κοινωνία και στη Βουλή, ώστε να προωθηθεί, επιτέλους, η εθνική συνεννόηση και να υλοποιηθε</w:t>
      </w:r>
      <w:r>
        <w:rPr>
          <w:rFonts w:eastAsia="Times New Roman" w:cs="Times New Roman"/>
          <w:szCs w:val="24"/>
        </w:rPr>
        <w:t xml:space="preserve">ί μία εθνική γραμμή, ένα εθνικό σχέδιο για τον τόπο, για να βγούμε από την κρίση και τα μνημόνια και να επιστρέψει η πραγματική ελπίδα για τις Ελληνίδες και τους Έλληνες. </w:t>
      </w:r>
    </w:p>
    <w:p w14:paraId="7E826E0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826E0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w:t>
      </w:r>
      <w:r>
        <w:rPr>
          <w:rFonts w:eastAsia="Times New Roman" w:cs="Times New Roman"/>
          <w:szCs w:val="24"/>
        </w:rPr>
        <w:t>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E826E06" w14:textId="77777777" w:rsidR="001246DA" w:rsidRDefault="00D9261F">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κυρία Πρόεδρε.</w:t>
      </w:r>
    </w:p>
    <w:p w14:paraId="7E826E07" w14:textId="77777777" w:rsidR="001246DA" w:rsidRDefault="00D9261F">
      <w:pPr>
        <w:spacing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τριάντα ένας Καναδοί επισκέπτες καθώς και έντεκα άλλοι ξένοι επισκέπτες. </w:t>
      </w:r>
    </w:p>
    <w:p w14:paraId="7E826E08" w14:textId="77777777" w:rsidR="001246DA" w:rsidRDefault="00D9261F">
      <w:pPr>
        <w:spacing w:line="600" w:lineRule="auto"/>
        <w:ind w:left="360" w:firstLine="360"/>
        <w:jc w:val="both"/>
        <w:rPr>
          <w:rFonts w:eastAsia="Times New Roman" w:cs="Times New Roman"/>
        </w:rPr>
      </w:pPr>
      <w:r>
        <w:rPr>
          <w:rFonts w:eastAsia="Times New Roman" w:cs="Times New Roman"/>
        </w:rPr>
        <w:t xml:space="preserve">Σας καλωσορίζουμε στην </w:t>
      </w:r>
      <w:r>
        <w:rPr>
          <w:rFonts w:eastAsia="Times New Roman" w:cs="Times New Roman"/>
        </w:rPr>
        <w:t>ε</w:t>
      </w:r>
      <w:r>
        <w:rPr>
          <w:rFonts w:eastAsia="Times New Roman" w:cs="Times New Roman"/>
        </w:rPr>
        <w:t xml:space="preserve">λληνική Βουλή. </w:t>
      </w:r>
    </w:p>
    <w:p w14:paraId="7E826E09" w14:textId="77777777" w:rsidR="001246DA" w:rsidRDefault="00D9261F">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E826E0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του ΣΥΡΙΖΑ κ. Ιωάν</w:t>
      </w:r>
      <w:r>
        <w:rPr>
          <w:rFonts w:eastAsia="Times New Roman" w:cs="Times New Roman"/>
          <w:szCs w:val="24"/>
        </w:rPr>
        <w:t xml:space="preserve">νης Θεοφύλακτος για επτά λεπτά. </w:t>
      </w:r>
    </w:p>
    <w:p w14:paraId="7E826E0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Ευχαριστώ, κύριε Πρόεδρε. </w:t>
      </w:r>
    </w:p>
    <w:p w14:paraId="7E826E0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Κυρία και κύριε Υπουργέ, κυρίες και κύριοι συνάδελφοι, να ξεκαθαρίσουμε κατ’ αρχάς ότι με τις σημερινές τροπολογίες ούτε συντάξεις κόβονται ούτε μισθοί κόβονται ούτε απολύσεις</w:t>
      </w:r>
      <w:r>
        <w:rPr>
          <w:rFonts w:eastAsia="Times New Roman" w:cs="Times New Roman"/>
          <w:szCs w:val="24"/>
        </w:rPr>
        <w:t xml:space="preserve"> θα γίνουν ούτε πλειστηριασμοί ούτε νέα μέτρα έχουμε, γιατί η Αντιπολίτευση λέει πολλά που δεν ισχύουν. Όχι μόνο, λοιπόν, δεν ισχύουν αλλά και η διαπραγμάτευση συνεχίζεται και θα κλείσει επ’ </w:t>
      </w:r>
      <w:proofErr w:type="spellStart"/>
      <w:r>
        <w:rPr>
          <w:rFonts w:eastAsia="Times New Roman" w:cs="Times New Roman"/>
          <w:szCs w:val="24"/>
        </w:rPr>
        <w:t>ωφελεία</w:t>
      </w:r>
      <w:proofErr w:type="spellEnd"/>
      <w:r>
        <w:rPr>
          <w:rFonts w:eastAsia="Times New Roman" w:cs="Times New Roman"/>
          <w:szCs w:val="24"/>
        </w:rPr>
        <w:t xml:space="preserve"> του ελληνικού λαού. Αυτό που ξεκινήσαμε, θα το τελειώσουμ</w:t>
      </w:r>
      <w:r>
        <w:rPr>
          <w:rFonts w:eastAsia="Times New Roman" w:cs="Times New Roman"/>
          <w:szCs w:val="24"/>
        </w:rPr>
        <w:t xml:space="preserve">ε. </w:t>
      </w:r>
    </w:p>
    <w:p w14:paraId="7E826E0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Εσείς, κύριοι της Αντιπολίτευσης, δεν θέλετε να κλείσει η αξιολόγηση και φωνάζετε τώρα για αυτές τις απλές επαναδιατυπώσεις; Θέλετε να πάνε χαμένες οι θυσίες του ελληνικού λαού; Θέλετε ό,τι έχει κάνει τόσα χρόνια να πάνε στον βρόντο ή μήπως σας φαίνοντ</w:t>
      </w:r>
      <w:r>
        <w:rPr>
          <w:rFonts w:eastAsia="Times New Roman" w:cs="Times New Roman"/>
          <w:szCs w:val="24"/>
        </w:rPr>
        <w:t>αι λίγα τα μέτρα, όπως είχε πει ο Αντιπρόεδρος της Νέας Δημοκρατίας</w:t>
      </w:r>
      <w:r>
        <w:rPr>
          <w:rFonts w:eastAsia="Times New Roman" w:cs="Times New Roman"/>
          <w:szCs w:val="24"/>
        </w:rPr>
        <w:t>:</w:t>
      </w:r>
      <w:r>
        <w:rPr>
          <w:rFonts w:eastAsia="Times New Roman" w:cs="Times New Roman"/>
          <w:szCs w:val="24"/>
        </w:rPr>
        <w:t xml:space="preserve"> «Φέρτε τόσα κι άλλα τόσα», και ποιος ξέρει πόσα άλλα που δεν σκεφτόσασταν καθόλου; Σας φαίνονται περίεργες οι αναδιατυπώσεις στα άρθρα και κάποιες απλές προσθήκες ή αφαιρέσεις χωρίς ουσιώ</w:t>
      </w:r>
      <w:r>
        <w:rPr>
          <w:rFonts w:eastAsia="Times New Roman" w:cs="Times New Roman"/>
          <w:szCs w:val="24"/>
        </w:rPr>
        <w:t xml:space="preserve">δες νόημα στις τροπολογίες; </w:t>
      </w:r>
    </w:p>
    <w:p w14:paraId="7E826E0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Περίεργοι είναι αυτοί που μας φέρατε εδώ πέρα και μας έχουν στην επιτροπεία. Περίεργα είναι τα μνημόνια στα οποία βάλατε τη χώρα. Εσείς τους φέρατε αυτούς, εσείς πτωχεύσατε τη χώρα και τη βάλατε στα μνημόνια, εσείς με τις πολιτ</w:t>
      </w:r>
      <w:r>
        <w:rPr>
          <w:rFonts w:eastAsia="Times New Roman" w:cs="Times New Roman"/>
          <w:szCs w:val="24"/>
        </w:rPr>
        <w:t xml:space="preserve">ικές σας, με τα σκάνδαλα και την κατασπατάληση χρημάτων. </w:t>
      </w:r>
    </w:p>
    <w:p w14:paraId="7E826E0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Μίλησε ο κ. Βενιζέλος για έλλειψη πατριωτικής ευθύνης. Δεν με πειράζει λέει να με λένε </w:t>
      </w:r>
      <w:r>
        <w:rPr>
          <w:rFonts w:eastAsia="Times New Roman" w:cs="Times New Roman"/>
          <w:szCs w:val="24"/>
        </w:rPr>
        <w:t>Γ</w:t>
      </w:r>
      <w:r>
        <w:rPr>
          <w:rFonts w:eastAsia="Times New Roman" w:cs="Times New Roman"/>
          <w:szCs w:val="24"/>
        </w:rPr>
        <w:t>ερμανοτσολιά</w:t>
      </w:r>
      <w:r>
        <w:rPr>
          <w:rFonts w:eastAsia="Times New Roman" w:cs="Times New Roman"/>
          <w:szCs w:val="24"/>
        </w:rPr>
        <w:t>,</w:t>
      </w:r>
      <w:r>
        <w:rPr>
          <w:rFonts w:eastAsia="Times New Roman" w:cs="Times New Roman"/>
          <w:szCs w:val="24"/>
        </w:rPr>
        <w:t xml:space="preserve"> αυτοί που δεν έχουν πατριωτική ευθύνη. Πατριωτική ευθύνη είχε ο Άκης Τσοχατζόπουλος, που λόγω ηλ</w:t>
      </w:r>
      <w:r>
        <w:rPr>
          <w:rFonts w:eastAsia="Times New Roman" w:cs="Times New Roman"/>
          <w:szCs w:val="24"/>
        </w:rPr>
        <w:t>ικίας και λόγω προβλημάτων υγείας είναι έξω από τη φυλακή καταδικασμένος και υπόδικος για άλλα πολλά; Πατριωτική ευθύνη είχε ο Γιάννος Παπαντωνίου, που σήμερα είναι με δεσμευμένη περιουσία, αφού, βέβαια, αυτοί δώδεκα χρόνια τον άφησαν να τριγυρνά ελεύθερος</w:t>
      </w:r>
      <w:r>
        <w:rPr>
          <w:rFonts w:eastAsia="Times New Roman" w:cs="Times New Roman"/>
          <w:szCs w:val="24"/>
        </w:rPr>
        <w:t xml:space="preserve"> και να μην κάνει τίποτα;</w:t>
      </w:r>
    </w:p>
    <w:p w14:paraId="7E826E1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Γύρω τους γινόταν το πάρτι κατά του ελληνικού λαού -αυτά πληρώνουμε σήμερα και θα πληρώνουμε και αύριο- και μιλάνε για πατριωτική ευθύνη; Οι συνάδελφοί τους, οι Υπουργοί, που καθόντουσαν δίπλα στην καρέκλα, που τους διαδέχθηκαν, δ</w:t>
      </w:r>
      <w:r>
        <w:rPr>
          <w:rFonts w:eastAsia="Times New Roman" w:cs="Times New Roman"/>
          <w:szCs w:val="24"/>
        </w:rPr>
        <w:t xml:space="preserve">εν βρήκαν τίποτα όταν τους διαδέχθηκαν; </w:t>
      </w:r>
    </w:p>
    <w:p w14:paraId="7E826E1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Χθες ήταν ο κ. </w:t>
      </w:r>
      <w:proofErr w:type="spellStart"/>
      <w:r>
        <w:rPr>
          <w:rFonts w:eastAsia="Times New Roman" w:cs="Times New Roman"/>
          <w:szCs w:val="24"/>
        </w:rPr>
        <w:t>Μαρτίνης</w:t>
      </w:r>
      <w:proofErr w:type="spellEnd"/>
      <w:r>
        <w:rPr>
          <w:rFonts w:eastAsia="Times New Roman" w:cs="Times New Roman"/>
          <w:szCs w:val="24"/>
        </w:rPr>
        <w:t xml:space="preserve">, υπόδικος μεν, προφυλακισμένος, όπου ανέφερε τα χίλια μύρια. Όποια πέτρα και να σηκώσει κανείς και να ψάξει, βρίσκει ότι η χώρα πτώχευσε, κατά ένα μεγάλο ποσοστό, από τα σκάνδαλά σας, κύριοι </w:t>
      </w:r>
      <w:r>
        <w:rPr>
          <w:rFonts w:eastAsia="Times New Roman" w:cs="Times New Roman"/>
          <w:szCs w:val="24"/>
        </w:rPr>
        <w:t>της Αντιπολίτευσης. Και εξακολουθείτε να μιλάτε και να κουνάτε το δάχτυλο!</w:t>
      </w:r>
    </w:p>
    <w:p w14:paraId="7E826E1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όχι και η πιο ταπεινωτική διαδικασία. Ο ιστορικός του μέλλοντος θα εμείνει στο ένας νόμος, ένα άρθρο -αυτό δεν μπορεί να το ξεχάσει κανείς- για να μην μπορεί να πει έ</w:t>
      </w:r>
      <w:r>
        <w:rPr>
          <w:rFonts w:eastAsia="Times New Roman" w:cs="Times New Roman"/>
          <w:szCs w:val="24"/>
        </w:rPr>
        <w:t>νας Βουλευτής, «Δεν ψηφίζω το τάδε άρθρο». Ένας νόμος, ένα άρθρο! Αυτά έφυγαν από εμάς. Από το πρωί σας εξηγούμε ότι δεν θέλουμε να δώσουμε αφορμή στους δανειστές</w:t>
      </w:r>
      <w:r>
        <w:rPr>
          <w:rFonts w:eastAsia="Times New Roman" w:cs="Times New Roman"/>
          <w:szCs w:val="24"/>
        </w:rPr>
        <w:t>,</w:t>
      </w:r>
      <w:r>
        <w:rPr>
          <w:rFonts w:eastAsia="Times New Roman" w:cs="Times New Roman"/>
          <w:szCs w:val="24"/>
        </w:rPr>
        <w:t xml:space="preserve"> να ασχολούνται με δήθεν </w:t>
      </w:r>
      <w:proofErr w:type="spellStart"/>
      <w:r>
        <w:rPr>
          <w:rFonts w:eastAsia="Times New Roman" w:cs="Times New Roman"/>
          <w:szCs w:val="24"/>
        </w:rPr>
        <w:t>προαπαιτούμενα</w:t>
      </w:r>
      <w:proofErr w:type="spellEnd"/>
      <w:r>
        <w:rPr>
          <w:rFonts w:eastAsia="Times New Roman" w:cs="Times New Roman"/>
          <w:szCs w:val="24"/>
        </w:rPr>
        <w:t xml:space="preserve"> και λέμε, «Αφού φέρεστε έτσι, περνάμε και τελειώνουμε</w:t>
      </w:r>
      <w:r>
        <w:rPr>
          <w:rFonts w:eastAsia="Times New Roman" w:cs="Times New Roman"/>
          <w:szCs w:val="24"/>
        </w:rPr>
        <w:t xml:space="preserve"> και τις υποτιθέμενες ουρές».</w:t>
      </w:r>
    </w:p>
    <w:p w14:paraId="7E826E1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μη λέτε, κύριοι της Αντιπολίτευσης, «ψηφίζετε-</w:t>
      </w:r>
      <w:proofErr w:type="spellStart"/>
      <w:r>
        <w:rPr>
          <w:rFonts w:eastAsia="Times New Roman" w:cs="Times New Roman"/>
          <w:szCs w:val="24"/>
        </w:rPr>
        <w:t>ξεψηφίζετε</w:t>
      </w:r>
      <w:proofErr w:type="spellEnd"/>
      <w:r>
        <w:rPr>
          <w:rFonts w:eastAsia="Times New Roman" w:cs="Times New Roman"/>
          <w:szCs w:val="24"/>
        </w:rPr>
        <w:t xml:space="preserve">». Εσείς, βέβαια, μόνο ψηφίζατε αρνητικά μέτρα. Αντίθετα εμείς έχουμε και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 xml:space="preserve">ρόγραμμα. Ενδεικτικά δυόμισι εκατομμύρια ανασφάλιστοι στην </w:t>
      </w:r>
      <w:r>
        <w:rPr>
          <w:rFonts w:eastAsia="Times New Roman" w:cs="Times New Roman"/>
          <w:szCs w:val="24"/>
        </w:rPr>
        <w:t>υ</w:t>
      </w:r>
      <w:r>
        <w:rPr>
          <w:rFonts w:eastAsia="Times New Roman" w:cs="Times New Roman"/>
          <w:szCs w:val="24"/>
        </w:rPr>
        <w:t>γεία, κάρτα ανθρωπ</w:t>
      </w:r>
      <w:r>
        <w:rPr>
          <w:rFonts w:eastAsia="Times New Roman" w:cs="Times New Roman"/>
          <w:szCs w:val="24"/>
        </w:rPr>
        <w:t>ιστικής κρίσης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έχουμε και τα αντίμετρα, που τόσο τα περιγελάσατε. Όμως ήταν τέτοια η διαπραγμάτευση, που όταν οπισθοχωρήσαμε σε ένα ζήτημα, κερδίσαμε σε ένα άλλο. </w:t>
      </w:r>
    </w:p>
    <w:p w14:paraId="7E826E1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Λέτε και για τον ΕΦΚΑ. Είναι μια μεγάλη προσπάθεια. Και σε αυτό που είπε, κύριε </w:t>
      </w:r>
      <w:proofErr w:type="spellStart"/>
      <w:r>
        <w:rPr>
          <w:rFonts w:eastAsia="Times New Roman" w:cs="Times New Roman"/>
          <w:szCs w:val="24"/>
        </w:rPr>
        <w:t>Β</w:t>
      </w:r>
      <w:r>
        <w:rPr>
          <w:rFonts w:eastAsia="Times New Roman" w:cs="Times New Roman"/>
          <w:szCs w:val="24"/>
        </w:rPr>
        <w:t>ρούτση</w:t>
      </w:r>
      <w:proofErr w:type="spellEnd"/>
      <w:r>
        <w:rPr>
          <w:rFonts w:eastAsia="Times New Roman" w:cs="Times New Roman"/>
          <w:szCs w:val="24"/>
        </w:rPr>
        <w:t>, η κ. Γεννηματά, η Πρόεδρος της Δημοκρατικής Συμπαράταξης, ότι</w:t>
      </w:r>
      <w:r>
        <w:rPr>
          <w:rFonts w:eastAsia="Times New Roman" w:cs="Times New Roman"/>
          <w:szCs w:val="24"/>
        </w:rPr>
        <w:t>:</w:t>
      </w:r>
      <w:r>
        <w:rPr>
          <w:rFonts w:eastAsia="Times New Roman" w:cs="Times New Roman"/>
          <w:szCs w:val="24"/>
        </w:rPr>
        <w:t xml:space="preserve"> «Δεν μπορείτε να κάνετε…», θέλω να πω το εξής</w:t>
      </w:r>
      <w:r>
        <w:rPr>
          <w:rFonts w:eastAsia="Times New Roman" w:cs="Times New Roman"/>
          <w:szCs w:val="24"/>
        </w:rPr>
        <w:t>.</w:t>
      </w:r>
      <w:r>
        <w:rPr>
          <w:rFonts w:eastAsia="Times New Roman" w:cs="Times New Roman"/>
          <w:szCs w:val="24"/>
        </w:rPr>
        <w:t xml:space="preserve"> Μόνο εμείς μπορούμε να κάνουμε τέτοιες τομές. Όσοι ασχολούνται με το ασφαλιστικό σύστημα, λένε ότι εδώ και εβδομήντα χρόνια έπρεπε να ενοπ</w:t>
      </w:r>
      <w:r>
        <w:rPr>
          <w:rFonts w:eastAsia="Times New Roman" w:cs="Times New Roman"/>
          <w:szCs w:val="24"/>
        </w:rPr>
        <w:t xml:space="preserve">οιηθούν τα ταμεία. Γιατί δεν το κάνατε πενήντα χρόνια; Μόνο ο ΣΥΡΙΖΑ μπορεί να κάνει τομές και να τα βάλει με το σύστημα. Εσείς δεν μπορείτε. Ξέρετε γιατί; Γιατί είστε το σύστημα. </w:t>
      </w:r>
    </w:p>
    <w:p w14:paraId="7E826E1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πω δυο λόγια, κύριε Πρόεδρε, ειδικότερα για την τροπολογία του Υπουργείο</w:t>
      </w:r>
      <w:r>
        <w:rPr>
          <w:rFonts w:eastAsia="Times New Roman" w:cs="Times New Roman"/>
          <w:szCs w:val="24"/>
        </w:rPr>
        <w:t>υ Δικαιοσύνης, που τροποποιεί δύο τρία πράγματα όχι τόσο ουσιώδη. Μου δίνεται, όμως, η ευκαιρία να ξεκαθαρίσω ότι δεν κινδυνεύουν οι δανειολήπτες από τους ηλεκτρονικούς πλειστηριασμούς. Και εξηγώ γιατί. Διότι έχουμε ήδη έτοιμο το θεσμικό πλαίσιο προστασίας</w:t>
      </w:r>
      <w:r>
        <w:rPr>
          <w:rFonts w:eastAsia="Times New Roman" w:cs="Times New Roman"/>
          <w:szCs w:val="24"/>
        </w:rPr>
        <w:t xml:space="preserve"> των δανειοληπτών σε τρία επίπεδα</w:t>
      </w:r>
      <w:r>
        <w:rPr>
          <w:rFonts w:eastAsia="Times New Roman" w:cs="Times New Roman"/>
          <w:szCs w:val="24"/>
        </w:rPr>
        <w:t>.</w:t>
      </w:r>
      <w:r>
        <w:rPr>
          <w:rFonts w:eastAsia="Times New Roman" w:cs="Times New Roman"/>
          <w:szCs w:val="24"/>
        </w:rPr>
        <w:t xml:space="preserve"> </w:t>
      </w:r>
    </w:p>
    <w:p w14:paraId="7E826E1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Πρώτον, όσοι δεν έχουν την πτωχευτική ικανότητα, τα φυσικά πρόσωπα, τα νοικοκυριά, όπως λέει ο κόσμος, κρατήσαμε με τη διαπραγμάτευση ζωντανό το νόμο Κατσέλη. Ισχύει και θα ισχύει. Μάλιστα διευρύνθηκε για την εφορία και </w:t>
      </w:r>
      <w:r>
        <w:rPr>
          <w:rFonts w:eastAsia="Times New Roman" w:cs="Times New Roman"/>
          <w:szCs w:val="24"/>
        </w:rPr>
        <w:t xml:space="preserve">για τα ασφαλιστικά ταμεία. </w:t>
      </w:r>
      <w:r>
        <w:rPr>
          <w:rFonts w:eastAsia="Times New Roman" w:cs="Times New Roman"/>
          <w:szCs w:val="24"/>
        </w:rPr>
        <w:t>Σ</w:t>
      </w:r>
      <w:r>
        <w:rPr>
          <w:rFonts w:eastAsia="Times New Roman" w:cs="Times New Roman"/>
          <w:szCs w:val="24"/>
        </w:rPr>
        <w:t>ε αυτόν πρέπει να δώσουν μεγάλη προσοχή οι μικρέμποροι, δηλαδή όσοι έχουν ένα μαγαζί σαν ατομική επιχείρηση. Πρέπει να ξέρουν ότι μπορούν να ενταχθούν στο νόμο Κατσέλη όταν έχουν πολλά χρέη. Οπότε δεν κινδυνεύει από τον ηλεκτρον</w:t>
      </w:r>
      <w:r>
        <w:rPr>
          <w:rFonts w:eastAsia="Times New Roman" w:cs="Times New Roman"/>
          <w:szCs w:val="24"/>
        </w:rPr>
        <w:t>ικό πλειστηριασμό το νοικοκυριό ή ο μικρέμπορος, που μπορεί να μπει στο νόμο Κατσέλη.</w:t>
      </w:r>
    </w:p>
    <w:p w14:paraId="7E826E1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Τώρα μετά την ψήφιση του ν.4469/2017, του εξωδικαστικού μηχανισμού, προστατεύονται και οι μαγαζάτορες, δηλαδή και όσοι έχουν την πτωχευτική ικανότητα. Βέβαια η Νέα Δημοκρ</w:t>
      </w:r>
      <w:r>
        <w:rPr>
          <w:rFonts w:eastAsia="Times New Roman" w:cs="Times New Roman"/>
          <w:szCs w:val="24"/>
        </w:rPr>
        <w:t xml:space="preserve">ατία όταν ήρθε η ώρα, ήταν με τις τράπεζες κατά την ψήφιση του νόμου αυτού. Δηλαδή πλέον και οι μαγαζάτορες αρκεί να έχουν μια θετική χρήση που είναι εύκολο να το κάνουν -και εν πάση </w:t>
      </w:r>
      <w:proofErr w:type="spellStart"/>
      <w:r>
        <w:rPr>
          <w:rFonts w:eastAsia="Times New Roman" w:cs="Times New Roman"/>
          <w:szCs w:val="24"/>
        </w:rPr>
        <w:t>περιπτώσει</w:t>
      </w:r>
      <w:proofErr w:type="spellEnd"/>
      <w:r>
        <w:rPr>
          <w:rFonts w:eastAsia="Times New Roman" w:cs="Times New Roman"/>
          <w:szCs w:val="24"/>
        </w:rPr>
        <w:t>, για ένα κουφάρι δεν μπορεί να επωμιστεί το βάρος του η κοινων</w:t>
      </w:r>
      <w:r>
        <w:rPr>
          <w:rFonts w:eastAsia="Times New Roman" w:cs="Times New Roman"/>
          <w:szCs w:val="24"/>
        </w:rPr>
        <w:t xml:space="preserve">ία- μπορούν να μπουν στον εξωδικαστικό μηχανισμό. Έχει ψηφιστεί ο ν.4469 και θα ισχύει από τον Αύγουστο. Έχουν δημιουργηθεί και θα στηθούν σε όλη τη χώρα τα κέντρα ενημέρωσης και εξυπηρέτησης δανειοληπτών. </w:t>
      </w:r>
    </w:p>
    <w:p w14:paraId="7E826E1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Επίσης έχουμε τον Κώδικα Δεοντολογίας, που ισχύει</w:t>
      </w:r>
      <w:r>
        <w:rPr>
          <w:rFonts w:eastAsia="Times New Roman" w:cs="Times New Roman"/>
          <w:szCs w:val="24"/>
        </w:rPr>
        <w:t xml:space="preserve"> και έχει τροποποιηθεί από την Κυβέρνησή μας από το 2016 και μετά</w:t>
      </w:r>
      <w:r>
        <w:rPr>
          <w:rFonts w:eastAsia="Times New Roman" w:cs="Times New Roman"/>
          <w:szCs w:val="24"/>
        </w:rPr>
        <w:t>,</w:t>
      </w:r>
      <w:r>
        <w:rPr>
          <w:rFonts w:eastAsia="Times New Roman" w:cs="Times New Roman"/>
          <w:szCs w:val="24"/>
        </w:rPr>
        <w:t xml:space="preserve"> επί το ευνοϊκότερο για τους δανειολήπτες, παραδείγματος χάρ</w:t>
      </w:r>
      <w:r>
        <w:rPr>
          <w:rFonts w:eastAsia="Times New Roman" w:cs="Times New Roman"/>
          <w:szCs w:val="24"/>
        </w:rPr>
        <w:t>ιν</w:t>
      </w:r>
      <w:r>
        <w:rPr>
          <w:rFonts w:eastAsia="Times New Roman" w:cs="Times New Roman"/>
          <w:szCs w:val="24"/>
        </w:rPr>
        <w:t xml:space="preserve"> με επιμήκυνση προθεσμιών απάντησης από τον δανειολήπτη ώστε να μη χαρακτηρίζεται εύκολα «μη συνεργάσιμος». </w:t>
      </w:r>
    </w:p>
    <w:p w14:paraId="7E826E1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χρήση της τεχνολογίας έχει διευρυνθεί στη </w:t>
      </w:r>
      <w:r>
        <w:rPr>
          <w:rFonts w:eastAsia="Times New Roman" w:cs="Times New Roman"/>
          <w:szCs w:val="24"/>
        </w:rPr>
        <w:t>δ</w:t>
      </w:r>
      <w:r>
        <w:rPr>
          <w:rFonts w:eastAsia="Times New Roman" w:cs="Times New Roman"/>
          <w:szCs w:val="24"/>
        </w:rPr>
        <w:t xml:space="preserve">ικαιοσύνη. Έχουμε την ηλεκτρονική κατάθεση δικογράφου, το ηλεκτρονικό πινάκιο, ηλεκτρονικές κλητεύσεις, ηλεκτρονικές συνεδριάσεις κ.λπ.. Είναι εύλογο να φτάσει η τεχνολογία και στο στάδιο της </w:t>
      </w:r>
      <w:r>
        <w:rPr>
          <w:rFonts w:eastAsia="Times New Roman" w:cs="Times New Roman"/>
          <w:szCs w:val="24"/>
        </w:rPr>
        <w:t>δ</w:t>
      </w:r>
      <w:r>
        <w:rPr>
          <w:rFonts w:eastAsia="Times New Roman" w:cs="Times New Roman"/>
          <w:szCs w:val="24"/>
        </w:rPr>
        <w:t>ικονομίας, της ανα</w:t>
      </w:r>
      <w:r>
        <w:rPr>
          <w:rFonts w:eastAsia="Times New Roman" w:cs="Times New Roman"/>
          <w:szCs w:val="24"/>
        </w:rPr>
        <w:t xml:space="preserve">γκαστικής εκτέλεσης. </w:t>
      </w:r>
    </w:p>
    <w:p w14:paraId="7E826E1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Ίσα-ίσα να θυμίσω κάποια θετικά, που έχουν εισαχθεί από το Υπουργείο Δικαιοσύνης με τους ηλεκτρονικούς πλειστηριασμούς στο στάδιο της Πολιτικής Δικονομίας. Και αυτά που ανέφερε ο κ. Μεγαλομύστακας, είναι εντελώς εκτός πραγματικότητας.</w:t>
      </w:r>
      <w:r>
        <w:rPr>
          <w:rFonts w:eastAsia="Times New Roman" w:cs="Times New Roman"/>
          <w:szCs w:val="24"/>
        </w:rPr>
        <w:t xml:space="preserve"> </w:t>
      </w:r>
    </w:p>
    <w:p w14:paraId="7E826E1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Οι συμμετέχοντες δίνουν 30% εγγύηση και έτσι απαλλασσόμαστε από την εμφάνιση εικονικών υποψηφίων που στην ουσία ήταν εκβιαστές. </w:t>
      </w:r>
    </w:p>
    <w:p w14:paraId="7E826E1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E826E1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Ναι, κύριε Πρόεδρε, δεν θα αναφερθώ στις </w:t>
      </w:r>
      <w:r>
        <w:rPr>
          <w:rFonts w:eastAsia="Times New Roman" w:cs="Times New Roman"/>
          <w:szCs w:val="24"/>
        </w:rPr>
        <w:t xml:space="preserve">άλλες τροπολογίες. Κλείνω </w:t>
      </w:r>
      <w:r>
        <w:rPr>
          <w:rFonts w:eastAsia="Times New Roman" w:cs="Times New Roman"/>
          <w:szCs w:val="24"/>
        </w:rPr>
        <w:t>με</w:t>
      </w:r>
      <w:r>
        <w:rPr>
          <w:rFonts w:eastAsia="Times New Roman" w:cs="Times New Roman"/>
          <w:szCs w:val="24"/>
        </w:rPr>
        <w:t xml:space="preserve"> αυτή και ολοκληρώνω.</w:t>
      </w:r>
    </w:p>
    <w:p w14:paraId="7E826E1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Είναι λογικό το τέλος χρήσης να το δίνει ο πλειοδότης και να πηγαίνει στο ΤΑΧΔΙΚ. Τελικά, δηλαδή, εμπεδώνεται ότι οι πλειστηριασμοί θα γίνονται με διαφάνεια, ώστε κανένας οφειλέτης να μην πέφτει θύμα κυκλωμ</w:t>
      </w:r>
      <w:r>
        <w:rPr>
          <w:rFonts w:eastAsia="Times New Roman" w:cs="Times New Roman"/>
          <w:szCs w:val="24"/>
        </w:rPr>
        <w:t>άτων του υποκόσμου.</w:t>
      </w:r>
    </w:p>
    <w:p w14:paraId="7E826E1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Ως τώρα, κυρίες και κύριοι συνάδελφοι, επί δεκαετίες ο υπόκοσμος κυριαρχούσε στις διαδικασίες του πλειστηριασμού. Αυτό όλοι το ξέραμε, αλλά κάναμε κάτι; Είναι μια ευκαιρία να σπάσουν αυτά τα αποστήματα και σπάνε με αυτόν τον τρόπο.</w:t>
      </w:r>
    </w:p>
    <w:p w14:paraId="7E826E2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Συνε</w:t>
      </w:r>
      <w:r>
        <w:rPr>
          <w:rFonts w:eastAsia="Times New Roman" w:cs="Times New Roman"/>
          <w:szCs w:val="24"/>
        </w:rPr>
        <w:t>πώς τα αντίθετα αφηγήματα δεν τα λέμε εμείς, η Αντιπολίτευση τα λέει. Παραδείγματος χάρ</w:t>
      </w:r>
      <w:r>
        <w:rPr>
          <w:rFonts w:eastAsia="Times New Roman" w:cs="Times New Roman"/>
          <w:szCs w:val="24"/>
        </w:rPr>
        <w:t>ιν</w:t>
      </w:r>
      <w:r>
        <w:rPr>
          <w:rFonts w:eastAsia="Times New Roman" w:cs="Times New Roman"/>
          <w:szCs w:val="24"/>
        </w:rPr>
        <w:t xml:space="preserve"> όταν διαπραγματευόμασταν για τα εργασιακά, έλεγαν «καθυστερεί η Κυβέρνηση εξαιτίας των ιδεοληψιών της». Μετά όταν πετυχαίνουμε από τα δέκα που θέλαμε, ας πούμε τα οκτ</w:t>
      </w:r>
      <w:r>
        <w:rPr>
          <w:rFonts w:eastAsia="Times New Roman" w:cs="Times New Roman"/>
          <w:szCs w:val="24"/>
        </w:rPr>
        <w:t>ώ, λένε «ταπεινωθήκατε για τα δ</w:t>
      </w:r>
      <w:r>
        <w:rPr>
          <w:rFonts w:eastAsia="Times New Roman" w:cs="Times New Roman"/>
          <w:szCs w:val="24"/>
        </w:rPr>
        <w:t>ύ</w:t>
      </w:r>
      <w:r>
        <w:rPr>
          <w:rFonts w:eastAsia="Times New Roman" w:cs="Times New Roman"/>
          <w:szCs w:val="24"/>
        </w:rPr>
        <w:t>ο που δεν πετύχατε» και αποσιωπούν τα οχτώ που πετύχαμε, που δεν τους νοιάζει βέβαια γιατί τα πετύχαμε. Και η διαφορά μας έγκειται ακριβώς</w:t>
      </w:r>
      <w:r>
        <w:rPr>
          <w:rFonts w:eastAsia="Times New Roman" w:cs="Times New Roman"/>
          <w:szCs w:val="24"/>
        </w:rPr>
        <w:t>,</w:t>
      </w:r>
      <w:r>
        <w:rPr>
          <w:rFonts w:eastAsia="Times New Roman" w:cs="Times New Roman"/>
          <w:szCs w:val="24"/>
        </w:rPr>
        <w:t xml:space="preserve"> στο ότι η Αντιπολίτευση είναι η ίδια που συνέχιζε και μέσα στα μνημόνια να κάνει τα </w:t>
      </w:r>
      <w:r>
        <w:rPr>
          <w:rFonts w:eastAsia="Times New Roman" w:cs="Times New Roman"/>
          <w:szCs w:val="24"/>
        </w:rPr>
        <w:t>ίδια, αυτά που φτώχυναν τη χώρα, σκάνδαλα, μίζες, διαφθορά και να ασκούνται όλες οι εξουσίες σε βάρος του λαού. Αυτή είναι η διαφορά μας. Βγάζοντας τη χώρα από την επιτροπεία και τα μνημόνια, οι εξουσίες ασκούνται υπέρ του λαού και τον υπηρετούν και εκεί φ</w:t>
      </w:r>
      <w:r>
        <w:rPr>
          <w:rFonts w:eastAsia="Times New Roman" w:cs="Times New Roman"/>
          <w:szCs w:val="24"/>
        </w:rPr>
        <w:t>αίνεται και η αλαζονεία της Αντιπολίτευσης, που ήδη διαγκωνίζονται να μπουν στα ψηφοδέλτια, ήδη ράβουν κοστούμια. Ράψτε εσείς κοστούμια! Κερδίστε στις δημοσκοπήσεις αλλά όταν θα έρθει η ώρα, θα πάθετε αυτό που έπαθαν στην Αγγλία και εμείς θα έχουμε κερδίσε</w:t>
      </w:r>
      <w:r>
        <w:rPr>
          <w:rFonts w:eastAsia="Times New Roman" w:cs="Times New Roman"/>
          <w:szCs w:val="24"/>
        </w:rPr>
        <w:t xml:space="preserve">ι πάλι τις εκλογές. </w:t>
      </w:r>
    </w:p>
    <w:p w14:paraId="7E826E2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w:t>
      </w:r>
    </w:p>
    <w:p w14:paraId="7E826E2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Και εμείς ευχαριστούμε, κύριε συνάδελφε.</w:t>
      </w:r>
    </w:p>
    <w:p w14:paraId="7E826E2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Ανδρέας Λοβέρδος από τη Δημοκρατική Συμπαράταξη και ακολουθεί ο Κοινοβουλευτικός Εκπρόσωπος της Χρυσής Αυγής κ. Χρήστος Π</w:t>
      </w:r>
      <w:r>
        <w:rPr>
          <w:rFonts w:eastAsia="Times New Roman" w:cs="Times New Roman"/>
          <w:szCs w:val="24"/>
        </w:rPr>
        <w:t xml:space="preserve">αππάς. </w:t>
      </w:r>
    </w:p>
    <w:p w14:paraId="7E826E2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Κύριε Πρόεδρε, τον λόγο παρακαλώ επί προσωπικού. </w:t>
      </w:r>
    </w:p>
    <w:p w14:paraId="7E826E2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υπάρχει προσωπικό, κύριε συνάδελφε. Μια αναφορά στην ομιλία σας έκανε, δεν σας έθιξε σε τίποτα. </w:t>
      </w:r>
    </w:p>
    <w:p w14:paraId="7E826E2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Είπε ότι ήμ</w:t>
      </w:r>
      <w:r>
        <w:rPr>
          <w:rFonts w:eastAsia="Times New Roman" w:cs="Times New Roman"/>
          <w:szCs w:val="24"/>
        </w:rPr>
        <w:t>ουν εκτός πραγματικότητας. Δέκα δευτερόλεπτα σας ζητώ, κύριε Πρόεδρε.</w:t>
      </w:r>
    </w:p>
    <w:p w14:paraId="7E826E2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Μεγαλομύστακα, έχετε τον λόγο για ένα λεπτό.</w:t>
      </w:r>
    </w:p>
    <w:p w14:paraId="7E826E2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Ούτε ένα λεπτό δεν θα χρειαστώ, κύριε Πρόεδρε. Ευχαριστώ.</w:t>
      </w:r>
    </w:p>
    <w:p w14:paraId="7E826E2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ερώτημά μου ήτα</w:t>
      </w:r>
      <w:r>
        <w:rPr>
          <w:rFonts w:eastAsia="Times New Roman" w:cs="Times New Roman"/>
          <w:szCs w:val="24"/>
        </w:rPr>
        <w:t>ν</w:t>
      </w:r>
      <w:r>
        <w:rPr>
          <w:rFonts w:eastAsia="Times New Roman" w:cs="Times New Roman"/>
          <w:szCs w:val="24"/>
        </w:rPr>
        <w:t>,</w:t>
      </w:r>
      <w:r>
        <w:rPr>
          <w:rFonts w:eastAsia="Times New Roman" w:cs="Times New Roman"/>
          <w:szCs w:val="24"/>
        </w:rPr>
        <w:t xml:space="preserve"> γιατί να μην πληρώνουν τέλη και αυτοί που συμμετέχουν. Δεν κάνουν χρήση της ηλεκτρονικής πλατφόρμας; Κάνουν. Γιατί να μην πληρώσουν, όταν θέλουν να μπουν; Δεν είναι και κανένα υπέρογκο ποσό. </w:t>
      </w:r>
    </w:p>
    <w:p w14:paraId="7E826E2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Επίσης δεν θεωρώ παράλογο</w:t>
      </w:r>
      <w:r>
        <w:rPr>
          <w:rFonts w:eastAsia="Times New Roman" w:cs="Times New Roman"/>
          <w:szCs w:val="24"/>
        </w:rPr>
        <w:t>,</w:t>
      </w:r>
      <w:r>
        <w:rPr>
          <w:rFonts w:eastAsia="Times New Roman" w:cs="Times New Roman"/>
          <w:szCs w:val="24"/>
        </w:rPr>
        <w:t xml:space="preserve"> το να δοθούν τα χρήματα, αντί για </w:t>
      </w:r>
      <w:r>
        <w:rPr>
          <w:rFonts w:eastAsia="Times New Roman" w:cs="Times New Roman"/>
          <w:szCs w:val="24"/>
        </w:rPr>
        <w:t xml:space="preserve">τον ΤΑΧΔΙΚ, σε έναν φορέα ο οποίος θα έχει περισσότερη ανάγκη, όπως είναι αυτός του ΟΑΕΔ. Το ξέρετε πολύ καλά και δεν νομίζω ότι ήμουν εκτός πραγματικότητας. </w:t>
      </w:r>
    </w:p>
    <w:p w14:paraId="7E826E2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7E826E2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 κ. Λοβέρδος έχει τον λόγο.</w:t>
      </w:r>
    </w:p>
    <w:p w14:paraId="7E826E2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ΑΝΔΡΕ</w:t>
      </w:r>
      <w:r>
        <w:rPr>
          <w:rFonts w:eastAsia="Times New Roman" w:cs="Times New Roman"/>
          <w:b/>
          <w:szCs w:val="24"/>
        </w:rPr>
        <w:t xml:space="preserve">ΑΣ ΛΟΒΕΡΔΟΣ: </w:t>
      </w:r>
      <w:r>
        <w:rPr>
          <w:rFonts w:eastAsia="Times New Roman" w:cs="Times New Roman"/>
          <w:szCs w:val="24"/>
        </w:rPr>
        <w:t>Ευχαριστώ, κύριε Πρόεδρε.</w:t>
      </w:r>
    </w:p>
    <w:p w14:paraId="7E826E2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ελπίζω να έχει συγκρατηθεί από την ομιλία της Προέδρου της Δημοκρατικής Συμπαράταξης η φράση της ότι εμείς δεν θα νομιμοποιήσουμε τη σημερινή διαδικασία. Η επιλογή της Κυβέρνησης να φέρει </w:t>
      </w:r>
      <w:r>
        <w:rPr>
          <w:rFonts w:eastAsia="Times New Roman" w:cs="Times New Roman"/>
          <w:szCs w:val="24"/>
        </w:rPr>
        <w:t xml:space="preserve">να ψηφίσετε σήμερα τα τελευταία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το κλείσιμο της αξιολόγησης, που έπρεπε εδώ και καιρό να έχουν ολοκληρωθεί, σηματοδοτεί την αποτυχία </w:t>
      </w:r>
      <w:r>
        <w:rPr>
          <w:rFonts w:eastAsia="Times New Roman" w:cs="Times New Roman"/>
          <w:szCs w:val="24"/>
        </w:rPr>
        <w:t>σας,</w:t>
      </w:r>
      <w:r>
        <w:rPr>
          <w:rFonts w:eastAsia="Times New Roman" w:cs="Times New Roman"/>
          <w:szCs w:val="24"/>
        </w:rPr>
        <w:t xml:space="preserve"> να ανταποκριθείτε και στοιχειωδώς στα καθήκοντά σας για τη διακυβέρνηση της χώρας, αλλά φτιάχνει κα</w:t>
      </w:r>
      <w:r>
        <w:rPr>
          <w:rFonts w:eastAsia="Times New Roman" w:cs="Times New Roman"/>
          <w:szCs w:val="24"/>
        </w:rPr>
        <w:t>ι γεμίζει ένα ποτήρι με πικρό περιεχόμενο</w:t>
      </w:r>
      <w:r>
        <w:rPr>
          <w:rFonts w:eastAsia="Times New Roman" w:cs="Times New Roman"/>
          <w:szCs w:val="24"/>
        </w:rPr>
        <w:t>,</w:t>
      </w:r>
      <w:r>
        <w:rPr>
          <w:rFonts w:eastAsia="Times New Roman" w:cs="Times New Roman"/>
          <w:szCs w:val="24"/>
        </w:rPr>
        <w:t xml:space="preserve"> που θα υποχρεωθείτε να το πιείτε, όπως το πίνουν ο κ. Τσίπρας και ο κ. Καμμένος και εσείς οι </w:t>
      </w:r>
      <w:proofErr w:type="spellStart"/>
      <w:r>
        <w:rPr>
          <w:rFonts w:eastAsia="Times New Roman" w:cs="Times New Roman"/>
          <w:szCs w:val="24"/>
        </w:rPr>
        <w:t>εκατόν</w:t>
      </w:r>
      <w:proofErr w:type="spellEnd"/>
      <w:r>
        <w:rPr>
          <w:rFonts w:eastAsia="Times New Roman" w:cs="Times New Roman"/>
          <w:szCs w:val="24"/>
        </w:rPr>
        <w:t xml:space="preserve"> πενήντα ένας</w:t>
      </w:r>
      <w:r>
        <w:rPr>
          <w:rFonts w:eastAsia="Times New Roman" w:cs="Times New Roman"/>
          <w:szCs w:val="24"/>
        </w:rPr>
        <w:t xml:space="preserve"> Βουλευτές της Πλειοψηφίας που τους στηρίζετε. Αυτό το ποτήρι θα είναι πικρό, γιατί εμπεριέχει όλα τα</w:t>
      </w:r>
      <w:r>
        <w:rPr>
          <w:rFonts w:eastAsia="Times New Roman" w:cs="Times New Roman"/>
          <w:szCs w:val="24"/>
        </w:rPr>
        <w:t xml:space="preserve"> μέτρα τα οποία έχετε συμφωνήσει, όλες τις πολιτικές τις οποίες έχετε πει ότι διεκδικείτε και αποτύχατε και όλο το μίσος, όλο το δηλητήριο, που επί χρόνια έχετε ρίξει στον ελληνικό λαό</w:t>
      </w:r>
      <w:r>
        <w:rPr>
          <w:rFonts w:eastAsia="Times New Roman" w:cs="Times New Roman"/>
          <w:szCs w:val="24"/>
        </w:rPr>
        <w:t>,</w:t>
      </w:r>
      <w:r>
        <w:rPr>
          <w:rFonts w:eastAsia="Times New Roman" w:cs="Times New Roman"/>
          <w:szCs w:val="24"/>
        </w:rPr>
        <w:t xml:space="preserve"> σε βάρος των πολιτικών σας αντιπάλων, σε βάρος του οτιδήποτε </w:t>
      </w:r>
      <w:proofErr w:type="spellStart"/>
      <w:r>
        <w:rPr>
          <w:rFonts w:eastAsia="Times New Roman" w:cs="Times New Roman"/>
          <w:szCs w:val="24"/>
        </w:rPr>
        <w:t>εκινείτο</w:t>
      </w:r>
      <w:proofErr w:type="spellEnd"/>
      <w:r>
        <w:rPr>
          <w:rFonts w:eastAsia="Times New Roman" w:cs="Times New Roman"/>
          <w:szCs w:val="24"/>
        </w:rPr>
        <w:t xml:space="preserve"> </w:t>
      </w:r>
      <w:r>
        <w:rPr>
          <w:rFonts w:eastAsia="Times New Roman" w:cs="Times New Roman"/>
          <w:szCs w:val="24"/>
        </w:rPr>
        <w:t xml:space="preserve">πέρα από τις δικές σας πολιτικές. </w:t>
      </w:r>
    </w:p>
    <w:p w14:paraId="7E826E2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Σήμερα κυριολεκτικά στο παρά πέντε περιδεείς μπροστά στο αδιέξοδο που σας έχει οδηγήσει μια ακόμη αποτυχημένη δήθεν διαπραγμάτευση</w:t>
      </w:r>
      <w:r>
        <w:rPr>
          <w:rFonts w:eastAsia="Times New Roman" w:cs="Times New Roman"/>
          <w:szCs w:val="24"/>
        </w:rPr>
        <w:t>,</w:t>
      </w:r>
      <w:r>
        <w:rPr>
          <w:rFonts w:eastAsia="Times New Roman" w:cs="Times New Roman"/>
          <w:szCs w:val="24"/>
        </w:rPr>
        <w:t xml:space="preserve"> φέρνετε για ψήφιση και άλλες πολιτικές που πλήττουν ακόμη μια φορά τα συμφέροντα των Ελλήνων πολιτών, όπως το πάγωμα των μειωμένων συντάξεων για έναν ακόμη χρόνο –πάμε στο 2023- όπως το περιεχόμενο της μείωσης του αφορολόγητου –τα έχουμε πει αυτά- όπως το</w:t>
      </w:r>
      <w:r>
        <w:rPr>
          <w:rFonts w:eastAsia="Times New Roman" w:cs="Times New Roman"/>
          <w:szCs w:val="24"/>
        </w:rPr>
        <w:t xml:space="preserve">υς ηλεκτρονικούς πλειστηριασμούς που από την 1η </w:t>
      </w:r>
      <w:r>
        <w:rPr>
          <w:rFonts w:eastAsia="Times New Roman" w:cs="Times New Roman"/>
          <w:szCs w:val="24"/>
        </w:rPr>
        <w:t>Ι</w:t>
      </w:r>
      <w:r>
        <w:rPr>
          <w:rFonts w:eastAsia="Times New Roman" w:cs="Times New Roman"/>
          <w:szCs w:val="24"/>
        </w:rPr>
        <w:t>ανουαρίου του νέου έτους –το έχουμε πει εδώ και  πάρα πολύ καιρό αυτό- δεν θα καλύπτουν και την πρώτη κατοικία με αντικειμενική αξία 140.000 ευρώ και βεβαίως</w:t>
      </w:r>
      <w:r>
        <w:rPr>
          <w:rFonts w:eastAsia="Times New Roman" w:cs="Times New Roman"/>
          <w:szCs w:val="24"/>
        </w:rPr>
        <w:t>,</w:t>
      </w:r>
      <w:r>
        <w:rPr>
          <w:rFonts w:eastAsia="Times New Roman" w:cs="Times New Roman"/>
          <w:szCs w:val="24"/>
        </w:rPr>
        <w:t xml:space="preserve"> βεβαιότατα</w:t>
      </w:r>
      <w:r>
        <w:rPr>
          <w:rFonts w:eastAsia="Times New Roman" w:cs="Times New Roman"/>
          <w:szCs w:val="24"/>
        </w:rPr>
        <w:t>,</w:t>
      </w:r>
      <w:r>
        <w:rPr>
          <w:rFonts w:eastAsia="Times New Roman" w:cs="Times New Roman"/>
          <w:szCs w:val="24"/>
        </w:rPr>
        <w:t xml:space="preserve"> τις εργασιακές σχέσεις το τελευταίο </w:t>
      </w:r>
      <w:r>
        <w:rPr>
          <w:rFonts w:eastAsia="Times New Roman" w:cs="Times New Roman"/>
          <w:szCs w:val="24"/>
        </w:rPr>
        <w:t xml:space="preserve">κατά τα άλλα ιερό δισκοπότηρο του ΣΥΡΙΖΑ και της δήθεν προοδευτικής του κοσμοθεωρίας. </w:t>
      </w:r>
    </w:p>
    <w:p w14:paraId="7E826E3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ότε ψηφίζετε αυτές τις ρυθμίσεις, κυρίες και κύριοι της Συμπολίτευσης; Κυριολεκτικά στη στροφή του χρόνου με τον σουγιά στο κόκκαλο και το λουρί στον σβέρκο που έλεγε κ</w:t>
      </w:r>
      <w:r>
        <w:rPr>
          <w:rFonts w:eastAsia="Times New Roman" w:cs="Times New Roman"/>
          <w:szCs w:val="24"/>
        </w:rPr>
        <w:t>αι ο Ρίτσος αλλά από την ανάποδη, γιατί εσείς να ξεπεταχτείτε δεν πρόκειται, γιατί δεν μπορείτε. Και τις ψηφίζετε με μια διαδικασία –σας το είπαμε και το πρωί- που είναι η χειρότερη δυνατή, που δεν έχει προηγούμενο, που δεν μοιάζει σε τίποτα και με τα χειρ</w:t>
      </w:r>
      <w:r>
        <w:rPr>
          <w:rFonts w:eastAsia="Times New Roman" w:cs="Times New Roman"/>
          <w:szCs w:val="24"/>
        </w:rPr>
        <w:t>ότερα δικά σας των δυόμισι ετών, που δεν έκανε ούτε έναν Βουλευτή σας να αντιδράσει. Δεν έκανε ούτε έναν Βουλευτή σας να αντιδράσει και να πει όχι, παρ</w:t>
      </w:r>
      <w:r>
        <w:rPr>
          <w:rFonts w:eastAsia="Times New Roman" w:cs="Times New Roman"/>
          <w:szCs w:val="24"/>
        </w:rPr>
        <w:t xml:space="preserve">’ </w:t>
      </w:r>
      <w:r>
        <w:rPr>
          <w:rFonts w:eastAsia="Times New Roman" w:cs="Times New Roman"/>
          <w:szCs w:val="24"/>
        </w:rPr>
        <w:t xml:space="preserve">ότι ακόμα και στις διαμαρτυρίες σας καταλαβαίναμε ότι ντρέπεστε γι’ αυτό, αλλά από το αποτέλεσμα είστε </w:t>
      </w:r>
      <w:r>
        <w:rPr>
          <w:rFonts w:eastAsia="Times New Roman" w:cs="Times New Roman"/>
          <w:szCs w:val="24"/>
        </w:rPr>
        <w:t xml:space="preserve">όχι απλώς έτοιμοι αλλά ψυχρά αποφασισμένοι για τα πάντα. </w:t>
      </w:r>
    </w:p>
    <w:p w14:paraId="7E826E3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είπα και στην ομιλία μου την περασμένη εβδομάδα ότι η πολιτική σας ανεπάρκεια</w:t>
      </w:r>
      <w:r>
        <w:rPr>
          <w:rFonts w:eastAsia="Times New Roman" w:cs="Times New Roman"/>
          <w:szCs w:val="24"/>
        </w:rPr>
        <w:t>,</w:t>
      </w:r>
      <w:r>
        <w:rPr>
          <w:rFonts w:eastAsia="Times New Roman" w:cs="Times New Roman"/>
          <w:szCs w:val="24"/>
        </w:rPr>
        <w:t xml:space="preserve"> είναι ευθέως ανάλογη της κοινωνικής σας αναλγησίας. Είστε η παράταξη και η Πλειοψηφία της Βουλής</w:t>
      </w:r>
      <w:r>
        <w:rPr>
          <w:rFonts w:eastAsia="Times New Roman" w:cs="Times New Roman"/>
          <w:szCs w:val="24"/>
        </w:rPr>
        <w:t>,</w:t>
      </w:r>
      <w:r>
        <w:rPr>
          <w:rFonts w:eastAsia="Times New Roman" w:cs="Times New Roman"/>
          <w:szCs w:val="24"/>
        </w:rPr>
        <w:t xml:space="preserve"> που μείωσε τις συν</w:t>
      </w:r>
      <w:r>
        <w:rPr>
          <w:rFonts w:eastAsia="Times New Roman" w:cs="Times New Roman"/>
          <w:szCs w:val="24"/>
        </w:rPr>
        <w:t xml:space="preserve">τάξεις περισσότερο από όλες τις κυβερνήσεις της κρίσης και </w:t>
      </w:r>
      <w:proofErr w:type="spellStart"/>
      <w:r>
        <w:rPr>
          <w:rFonts w:eastAsia="Times New Roman" w:cs="Times New Roman"/>
          <w:szCs w:val="24"/>
        </w:rPr>
        <w:t>διέπεστε</w:t>
      </w:r>
      <w:proofErr w:type="spellEnd"/>
      <w:r>
        <w:rPr>
          <w:rFonts w:eastAsia="Times New Roman" w:cs="Times New Roman"/>
          <w:szCs w:val="24"/>
        </w:rPr>
        <w:t xml:space="preserve"> από έναν βαθύτατο πολιτικό αμοραλισμό. Μέτρα εδώ χωρίς αντάλλαγμα. Επαναλαμβάνω μέτρα και άλλα χωρίς αντάλλαγμα. </w:t>
      </w:r>
    </w:p>
    <w:p w14:paraId="7E826E3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Απευθυνόμαστε στον Υπουργό των Οικονομικών που έχει την ευθύνη της πορείας</w:t>
      </w:r>
      <w:r>
        <w:rPr>
          <w:rFonts w:eastAsia="Times New Roman" w:cs="Times New Roman"/>
          <w:szCs w:val="24"/>
        </w:rPr>
        <w:t xml:space="preserve"> της χώρας και της δήθεν διαπραγμάτευσης που κάνει, για να του πούμε ότι αυτά που διαβάσαμε σε συνέντευξή του και όχι αυτά που του αποδόθηκαν για τη διατύπωση, που εάν είναι καλή τον καλύπτει, ένα ευχολόγιο δηλαδή, αυτό δεν συνιστά πολιτική που θα μπορούσε</w:t>
      </w:r>
      <w:r>
        <w:rPr>
          <w:rFonts w:eastAsia="Times New Roman" w:cs="Times New Roman"/>
          <w:szCs w:val="24"/>
        </w:rPr>
        <w:t xml:space="preserve"> να κάνει την Κυβέρνηση να διεκδικήσει συναινέσεις και πολιτικές συνεννοήσεις. </w:t>
      </w:r>
    </w:p>
    <w:p w14:paraId="7E826E3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της Συμπολίτευσης, για το δημόσιο χρέος δεν έχετε καμ</w:t>
      </w:r>
      <w:r>
        <w:rPr>
          <w:rFonts w:eastAsia="Times New Roman" w:cs="Times New Roman"/>
          <w:szCs w:val="24"/>
        </w:rPr>
        <w:t>μιά</w:t>
      </w:r>
      <w:r>
        <w:rPr>
          <w:rFonts w:eastAsia="Times New Roman" w:cs="Times New Roman"/>
          <w:szCs w:val="24"/>
        </w:rPr>
        <w:t xml:space="preserve"> δυνατότητα να ζητήσετε πολιτική συναίνεση, γιατί δεν τολμάτε να πείτε την πολιτική που έχετ</w:t>
      </w:r>
      <w:r>
        <w:rPr>
          <w:rFonts w:eastAsia="Times New Roman" w:cs="Times New Roman"/>
          <w:szCs w:val="24"/>
        </w:rPr>
        <w:t>ε. Έχετε διγλωσσία. Άλλα λέτε έξω, άλλα προσπαθείτε να πείτε στον ελληνικό λαό. Είστε δίγλωσσοι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δεν είστε δίγλωσσοι από παρεξήγηση, είστε δίγλωσσοι, διότι δεν μπορείτε να αποδεχθείτε τις πολιτικές το</w:t>
      </w:r>
      <w:r>
        <w:rPr>
          <w:rFonts w:eastAsia="Times New Roman" w:cs="Times New Roman"/>
          <w:szCs w:val="24"/>
        </w:rPr>
        <w:t>υ</w:t>
      </w:r>
      <w:r>
        <w:rPr>
          <w:rFonts w:eastAsia="Times New Roman" w:cs="Times New Roman"/>
          <w:szCs w:val="24"/>
        </w:rPr>
        <w:t xml:space="preserve"> 2012, τις πολιτικές του 2011, για να είμαι ακριβής</w:t>
      </w:r>
      <w:r>
        <w:rPr>
          <w:rFonts w:eastAsia="Times New Roman" w:cs="Times New Roman"/>
          <w:szCs w:val="24"/>
        </w:rPr>
        <w:t xml:space="preserve"> από τον Ιούλιο με το μικρό «κούρεμα», τις πολιτικές του Οκτωβρίου του 2011, τις πολιτικές του Φεβρουαρίου του 2012 με το </w:t>
      </w:r>
      <w:r>
        <w:rPr>
          <w:rFonts w:eastAsia="Times New Roman" w:cs="Times New Roman"/>
          <w:szCs w:val="24"/>
          <w:lang w:val="en-US"/>
        </w:rPr>
        <w:t>PSI</w:t>
      </w:r>
      <w:r>
        <w:rPr>
          <w:rFonts w:eastAsia="Times New Roman" w:cs="Times New Roman"/>
          <w:szCs w:val="24"/>
        </w:rPr>
        <w:t xml:space="preserve">, το </w:t>
      </w:r>
      <w:r>
        <w:rPr>
          <w:rFonts w:eastAsia="Times New Roman" w:cs="Times New Roman"/>
          <w:szCs w:val="24"/>
          <w:lang w:val="en-US"/>
        </w:rPr>
        <w:t>OSI</w:t>
      </w:r>
      <w:r>
        <w:rPr>
          <w:rFonts w:eastAsia="Times New Roman" w:cs="Times New Roman"/>
          <w:szCs w:val="24"/>
        </w:rPr>
        <w:t xml:space="preserve">, του 2012 με τη γραπτή διαβεβαίωση ότι με τη λήξη του προγράμματος θα είχαμε παραμετρικές αλλαγές. </w:t>
      </w:r>
    </w:p>
    <w:p w14:paraId="7E826E3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Αυτά δεν μπορείτε να τ</w:t>
      </w:r>
      <w:r>
        <w:rPr>
          <w:rFonts w:eastAsia="Times New Roman" w:cs="Times New Roman"/>
          <w:szCs w:val="24"/>
        </w:rPr>
        <w:t>α δεχθείτε, γιατί δεν μπορείτε να δεχθείτε ότι είναι εθνικός στόχος οι παραμετρικές αλλαγές. Το λένε, βέβαια, τώρα οι Βουλευτές σας, ο κ. Μαντάς εδώ ως Κοινοβουλευτικός Εκπρόσωπος, ο Υφυπουργός κ. Αμανατίδης που ήμουν μαζί του σε μια δημόσια συζήτηση. Σιγά</w:t>
      </w:r>
      <w:r>
        <w:rPr>
          <w:rFonts w:eastAsia="Times New Roman" w:cs="Times New Roman"/>
          <w:szCs w:val="24"/>
        </w:rPr>
        <w:t>-σιγά το λέτε. Ο Υπουργός το είπε και με συνέντευξή του, αλλά δεν μπορείτε αυτό να το πείτε ως κυρίως πολιτικό σας λόγο. Ντρέπεστε, γιατί θα πρέπει να ομολογήσετε αυτό που οι υπηρεσίες σας κάνουν όταν απαντούν στον κοινοβουλευτικό έλεγχο, που αποδέχονται τ</w:t>
      </w:r>
      <w:r>
        <w:rPr>
          <w:rFonts w:eastAsia="Times New Roman" w:cs="Times New Roman"/>
          <w:szCs w:val="24"/>
        </w:rPr>
        <w:t xml:space="preserve">ις πολιτικές του 2012 ή οι νομικές σας υπηρεσίες όταν υπερασπίζονται το </w:t>
      </w:r>
      <w:r>
        <w:rPr>
          <w:rFonts w:eastAsia="Times New Roman" w:cs="Times New Roman"/>
          <w:szCs w:val="24"/>
          <w:lang w:val="en-US"/>
        </w:rPr>
        <w:t>PSI</w:t>
      </w:r>
      <w:r>
        <w:rPr>
          <w:rFonts w:eastAsia="Times New Roman" w:cs="Times New Roman"/>
          <w:szCs w:val="24"/>
        </w:rPr>
        <w:t xml:space="preserve"> στα διεθνή δικαστήρια, στον διεθνή χώρο.</w:t>
      </w:r>
    </w:p>
    <w:p w14:paraId="7E826E3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Όμως αυτή η άρνησή σας να παραδεχθείτε την αλήθεια</w:t>
      </w:r>
      <w:r>
        <w:rPr>
          <w:rFonts w:eastAsia="Times New Roman" w:cs="Times New Roman"/>
          <w:szCs w:val="24"/>
        </w:rPr>
        <w:t>,</w:t>
      </w:r>
      <w:r>
        <w:rPr>
          <w:rFonts w:eastAsia="Times New Roman" w:cs="Times New Roman"/>
          <w:szCs w:val="24"/>
        </w:rPr>
        <w:t xml:space="preserve"> οδηγεί τη χώρα σε μεγάλο πρόβλημα, γιατί αρνείστε να προσδιορίσετε το ελληνικό χρέος με</w:t>
      </w:r>
      <w:r>
        <w:rPr>
          <w:rFonts w:eastAsia="Times New Roman" w:cs="Times New Roman"/>
          <w:szCs w:val="24"/>
        </w:rPr>
        <w:t xml:space="preserve"> τη μεγάλη του ιδιαιτερότητα σε σχέση με το ύψος της παρούσας αξίας του. Είναι πολύ διαφορετική η παρούσα αξία -είναι πρωτότυπη και στα ευρωπαϊκά δεδομένα- του ελληνικού δημοσίου χρέους σε σχέση με τους υπολοίπους της Ευρωζώνης αλλά και τους άλλους της Ευρ</w:t>
      </w:r>
      <w:r>
        <w:rPr>
          <w:rFonts w:eastAsia="Times New Roman" w:cs="Times New Roman"/>
          <w:szCs w:val="24"/>
        </w:rPr>
        <w:t xml:space="preserve">ωπαϊκής Ένωσης που χρωστούν, που έχουν υψηλό δημόσιο χρέος. </w:t>
      </w:r>
    </w:p>
    <w:p w14:paraId="7E826E3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Αφού, όμως, αρνείστε να κάνετε αυτή την παραδοχή, δημιουργείτε στην Ελλάδα το πρόβλημα ότι δεν μπορείτε να δημιουργήσετε συγκριτικά δεδομένα και να δείξετε μια σχετική υπεροχή που έχει η χώρα, πο</w:t>
      </w:r>
      <w:r>
        <w:rPr>
          <w:rFonts w:eastAsia="Times New Roman" w:cs="Times New Roman"/>
          <w:szCs w:val="24"/>
        </w:rPr>
        <w:t xml:space="preserve">υ θα τη βοηθούσε στις διεκδικήσεις της για το δημόσιο χρέος. </w:t>
      </w:r>
      <w:r>
        <w:rPr>
          <w:rFonts w:eastAsia="Times New Roman" w:cs="Times New Roman"/>
          <w:szCs w:val="24"/>
        </w:rPr>
        <w:t>Ό</w:t>
      </w:r>
      <w:r>
        <w:rPr>
          <w:rFonts w:eastAsia="Times New Roman" w:cs="Times New Roman"/>
          <w:szCs w:val="24"/>
        </w:rPr>
        <w:t>ταν όλα αυτά τα κάνετε για λόγους μικροπολιτικής πονηρίας, όταν όλα αυτά τα κάνετε</w:t>
      </w:r>
      <w:r>
        <w:rPr>
          <w:rFonts w:eastAsia="Times New Roman" w:cs="Times New Roman"/>
          <w:szCs w:val="24"/>
        </w:rPr>
        <w:t>,</w:t>
      </w:r>
      <w:r>
        <w:rPr>
          <w:rFonts w:eastAsia="Times New Roman" w:cs="Times New Roman"/>
          <w:szCs w:val="24"/>
        </w:rPr>
        <w:t xml:space="preserve"> γιατί ντρέπεστε να πείτε ότι κάνατε λάθη τόσα χρόνια, αυτό σας οδηγεί στην αδυναμία να μην μπορείτε να προτείν</w:t>
      </w:r>
      <w:r>
        <w:rPr>
          <w:rFonts w:eastAsia="Times New Roman" w:cs="Times New Roman"/>
          <w:szCs w:val="24"/>
        </w:rPr>
        <w:t>ετε εθνική γραμμή και άρα κανείς να μην ξέρει</w:t>
      </w:r>
      <w:r>
        <w:rPr>
          <w:rFonts w:eastAsia="Times New Roman" w:cs="Times New Roman"/>
          <w:szCs w:val="24"/>
        </w:rPr>
        <w:t>,</w:t>
      </w:r>
      <w:r>
        <w:rPr>
          <w:rFonts w:eastAsia="Times New Roman" w:cs="Times New Roman"/>
          <w:szCs w:val="24"/>
        </w:rPr>
        <w:t xml:space="preserve"> γιατί τον καλείτε να συναινέσει. Γι’ αυτό έχουμε πει όλοι μας από τον χώρο της Δημοκρατικής Συμπαράταξης, κυρίες και κύριοι Βουλευτές της Συμπολίτευσης, ότι το να μας ζητάτε τώρα, όπως έκανε ο Πρωθυπουργός στο</w:t>
      </w:r>
      <w:r>
        <w:rPr>
          <w:rFonts w:eastAsia="Times New Roman" w:cs="Times New Roman"/>
          <w:szCs w:val="24"/>
        </w:rPr>
        <w:t>ν Σύνδεσμο Ελληνικών Βιομηχανιών, συναίνεση</w:t>
      </w:r>
      <w:r>
        <w:rPr>
          <w:rFonts w:eastAsia="Times New Roman" w:cs="Times New Roman"/>
          <w:szCs w:val="24"/>
        </w:rPr>
        <w:t>,</w:t>
      </w:r>
      <w:r>
        <w:rPr>
          <w:rFonts w:eastAsia="Times New Roman" w:cs="Times New Roman"/>
          <w:szCs w:val="24"/>
        </w:rPr>
        <w:t xml:space="preserve"> είναι προφανές ότι ζητάτε διαιρέτη για την πολιτική σας ευθύνη. Δεν θα γίνουμε τμήμα του διαιρέτη της πολιτικής σας ευθύνης. Σας ανήκει ολόκληρη. Αυτό, όμως, είναι μια συζήτηση από την Τετάρτη, Πέμπτη και μετά, </w:t>
      </w:r>
      <w:r>
        <w:rPr>
          <w:rFonts w:eastAsia="Times New Roman" w:cs="Times New Roman"/>
          <w:szCs w:val="24"/>
        </w:rPr>
        <w:t xml:space="preserve">όταν με το καλό πάμε στο </w:t>
      </w:r>
      <w:proofErr w:type="spellStart"/>
      <w:r>
        <w:rPr>
          <w:rFonts w:eastAsia="Times New Roman" w:cs="Times New Roman"/>
          <w:szCs w:val="24"/>
          <w:lang w:val="en-US"/>
        </w:rPr>
        <w:t>Eurogroup</w:t>
      </w:r>
      <w:proofErr w:type="spellEnd"/>
      <w:r>
        <w:rPr>
          <w:rFonts w:eastAsia="Times New Roman" w:cs="Times New Roman"/>
          <w:szCs w:val="24"/>
        </w:rPr>
        <w:t xml:space="preserve"> και μετά. Είναι μια άλλη συζήτηση. </w:t>
      </w:r>
    </w:p>
    <w:p w14:paraId="7E826E3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7E826E3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Προέχει, όμως, κύριε Πρόεδρε -και κλείνω με αυτή τη φράση- κάτι για σήμερα. Φέρατε μια απαράδεκτη διαδικασία. </w:t>
      </w:r>
    </w:p>
    <w:p w14:paraId="7E826E39"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κ. Θεοχαρόπουλος σας έδωσε και «φύλλο συκής». Σας είπε </w:t>
      </w:r>
      <w:r>
        <w:rPr>
          <w:rFonts w:eastAsia="Times New Roman"/>
          <w:bCs/>
          <w:shd w:val="clear" w:color="auto" w:fill="FFFFFF"/>
        </w:rPr>
        <w:t>–</w:t>
      </w:r>
      <w:r>
        <w:rPr>
          <w:rFonts w:eastAsia="Times New Roman" w:cs="Times New Roman"/>
          <w:bCs/>
          <w:shd w:val="clear" w:color="auto" w:fill="FFFFFF"/>
        </w:rPr>
        <w:t xml:space="preserve">και φάνηκε να το αποδέχεται εκείνη τη στιγμή ο </w:t>
      </w:r>
      <w:proofErr w:type="spellStart"/>
      <w:r>
        <w:rPr>
          <w:rFonts w:eastAsia="Times New Roman" w:cs="Times New Roman"/>
          <w:bCs/>
          <w:shd w:val="clear" w:color="auto" w:fill="FFFFFF"/>
        </w:rPr>
        <w:t>Προ</w:t>
      </w:r>
      <w:r>
        <w:rPr>
          <w:rFonts w:eastAsia="Times New Roman" w:cs="Times New Roman"/>
          <w:bCs/>
          <w:shd w:val="clear" w:color="auto" w:fill="FFFFFF"/>
        </w:rPr>
        <w:t>εδρεύων</w:t>
      </w:r>
      <w:proofErr w:type="spellEnd"/>
      <w:r>
        <w:rPr>
          <w:rFonts w:eastAsia="Times New Roman"/>
          <w:bCs/>
          <w:shd w:val="clear" w:color="auto" w:fill="FFFFFF"/>
        </w:rPr>
        <w:t>–</w:t>
      </w:r>
      <w:r>
        <w:rPr>
          <w:rFonts w:eastAsia="Times New Roman" w:cs="Times New Roman"/>
          <w:bCs/>
          <w:shd w:val="clear" w:color="auto" w:fill="FFFFFF"/>
        </w:rPr>
        <w:t xml:space="preserve"> τουλάχιστον να ανοίξει κατάλογος ομιλητών. Όχι! Δεν δεχτήκατε τίποτα. Εμφανιστήκατε ως αποφασισμένοι και ψυχροί εκτελεστές. </w:t>
      </w:r>
    </w:p>
    <w:p w14:paraId="7E826E3A"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 αυτό θα τα ψηφίσετε όλα μόνοι σας. Η </w:t>
      </w:r>
      <w:r>
        <w:rPr>
          <w:rFonts w:eastAsia="Times New Roman"/>
          <w:bCs/>
          <w:shd w:val="clear" w:color="auto" w:fill="FFFFFF"/>
        </w:rPr>
        <w:t>ΔΗ</w:t>
      </w:r>
      <w:r>
        <w:rPr>
          <w:rFonts w:eastAsia="Times New Roman" w:cs="Times New Roman"/>
          <w:bCs/>
          <w:shd w:val="clear" w:color="auto" w:fill="FFFFFF"/>
        </w:rPr>
        <w:t xml:space="preserve">ΣΥ αποχωρεί από την παρωδία αυτής της </w:t>
      </w:r>
      <w:r>
        <w:rPr>
          <w:rFonts w:eastAsia="Times New Roman"/>
          <w:bCs/>
          <w:shd w:val="clear" w:color="auto" w:fill="FFFFFF"/>
        </w:rPr>
        <w:t>διαδικασία</w:t>
      </w:r>
      <w:r>
        <w:rPr>
          <w:rFonts w:eastAsia="Times New Roman" w:cs="Times New Roman"/>
          <w:bCs/>
          <w:shd w:val="clear" w:color="auto" w:fill="FFFFFF"/>
        </w:rPr>
        <w:t xml:space="preserve">ς, που καταργεί τη </w:t>
      </w:r>
      <w:r>
        <w:rPr>
          <w:rFonts w:eastAsia="Times New Roman"/>
          <w:bCs/>
          <w:shd w:val="clear" w:color="auto" w:fill="FFFFFF"/>
        </w:rPr>
        <w:t>Βουλή</w:t>
      </w:r>
      <w:r>
        <w:rPr>
          <w:rFonts w:eastAsia="Times New Roman" w:cs="Times New Roman"/>
          <w:bCs/>
          <w:shd w:val="clear" w:color="auto" w:fill="FFFFFF"/>
        </w:rPr>
        <w:t>. Εμείς σε κατά</w:t>
      </w:r>
      <w:r>
        <w:rPr>
          <w:rFonts w:eastAsia="Times New Roman" w:cs="Times New Roman"/>
          <w:bCs/>
          <w:shd w:val="clear" w:color="auto" w:fill="FFFFFF"/>
        </w:rPr>
        <w:t xml:space="preserve">ργηση της </w:t>
      </w:r>
      <w:r>
        <w:rPr>
          <w:rFonts w:eastAsia="Times New Roman"/>
          <w:bCs/>
          <w:shd w:val="clear" w:color="auto" w:fill="FFFFFF"/>
        </w:rPr>
        <w:t>Βουλή</w:t>
      </w:r>
      <w:r>
        <w:rPr>
          <w:rFonts w:eastAsia="Times New Roman" w:cs="Times New Roman"/>
          <w:bCs/>
          <w:shd w:val="clear" w:color="auto" w:fill="FFFFFF"/>
        </w:rPr>
        <w:t xml:space="preserve">ς δεν πρόκειται να συμπράξουμε. Συνεχίστε μόνοι σας. </w:t>
      </w:r>
    </w:p>
    <w:p w14:paraId="7E826E3B" w14:textId="77777777" w:rsidR="001246DA" w:rsidRDefault="00D9261F">
      <w:pPr>
        <w:spacing w:line="600" w:lineRule="auto"/>
        <w:ind w:firstLine="720"/>
        <w:jc w:val="both"/>
        <w:rPr>
          <w:rFonts w:eastAsia="Times New Roman" w:cs="Times New Roman"/>
        </w:rPr>
      </w:pPr>
      <w:r>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7E826E3C" w14:textId="77777777" w:rsidR="001246DA" w:rsidRDefault="00D9261F">
      <w:pPr>
        <w:spacing w:line="600" w:lineRule="auto"/>
        <w:ind w:firstLine="720"/>
        <w:jc w:val="both"/>
        <w:rPr>
          <w:rFonts w:eastAsia="Times New Roman" w:cs="Times New Roman"/>
        </w:rPr>
      </w:pPr>
      <w:r>
        <w:rPr>
          <w:rFonts w:eastAsia="Times New Roman" w:cs="Times New Roman"/>
        </w:rPr>
        <w:t>(Στο σημείο αυτό αποχωρούν από την Αίθουσα οι Βουλευτές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ΔΗΜΑΡ) </w:t>
      </w:r>
    </w:p>
    <w:p w14:paraId="7E826E3D" w14:textId="77777777" w:rsidR="001246DA" w:rsidRDefault="00D9261F">
      <w:pPr>
        <w:spacing w:line="600" w:lineRule="auto"/>
        <w:ind w:firstLine="720"/>
        <w:jc w:val="both"/>
        <w:rPr>
          <w:rFonts w:eastAsia="Times New Roman" w:cs="Times New Roman"/>
        </w:rPr>
      </w:pPr>
      <w:r>
        <w:rPr>
          <w:rFonts w:eastAsia="Times New Roman"/>
          <w:b/>
          <w:bCs/>
          <w:shd w:val="clear" w:color="auto" w:fill="FFFFFF"/>
        </w:rPr>
        <w:t>ΠΡΟΕΔΡΕΥ</w:t>
      </w:r>
      <w:r>
        <w:rPr>
          <w:rFonts w:eastAsia="Times New Roman"/>
          <w:b/>
          <w:bCs/>
          <w:shd w:val="clear" w:color="auto" w:fill="FFFFFF"/>
        </w:rPr>
        <w:t xml:space="preserve">ΩΝ (Σπυρίδων Λυκούδης): </w:t>
      </w:r>
      <w:r>
        <w:rPr>
          <w:rFonts w:eastAsia="Times New Roman" w:cs="Times New Roman"/>
        </w:rPr>
        <w:t xml:space="preserve">Ευχαριστώ, κύριε συνάδελφε. </w:t>
      </w:r>
    </w:p>
    <w:p w14:paraId="7E826E3E" w14:textId="77777777" w:rsidR="001246DA" w:rsidRDefault="00D9261F">
      <w:pPr>
        <w:spacing w:line="600" w:lineRule="auto"/>
        <w:ind w:firstLine="720"/>
        <w:jc w:val="both"/>
        <w:rPr>
          <w:rFonts w:eastAsia="Times New Roman"/>
          <w:bCs/>
        </w:rPr>
      </w:pPr>
      <w:r>
        <w:rPr>
          <w:rFonts w:eastAsia="Times New Roman" w:cs="Times New Roman"/>
        </w:rPr>
        <w:t xml:space="preserve">Ο συνάδελφος κ. Χρήστος Παππάς </w:t>
      </w:r>
      <w:r>
        <w:rPr>
          <w:rFonts w:eastAsia="Times New Roman"/>
          <w:bCs/>
        </w:rPr>
        <w:t xml:space="preserve">έχει τον λόγο. </w:t>
      </w:r>
    </w:p>
    <w:p w14:paraId="7E826E3F" w14:textId="77777777" w:rsidR="001246DA" w:rsidRDefault="00D9261F">
      <w:pPr>
        <w:spacing w:line="600" w:lineRule="auto"/>
        <w:ind w:firstLine="720"/>
        <w:jc w:val="both"/>
        <w:rPr>
          <w:rFonts w:eastAsia="Times New Roman"/>
          <w:bCs/>
        </w:rPr>
      </w:pPr>
      <w:r>
        <w:rPr>
          <w:rFonts w:eastAsia="Times New Roman"/>
          <w:bCs/>
        </w:rPr>
        <w:t xml:space="preserve">Κύριε Πρόεδρε, κύριε Λεβέντη, αμέσως μετά τον κ. Παππά είστε εσείς. Έχω αναγγείλει ότι θα μιλήσει. Με </w:t>
      </w:r>
      <w:proofErr w:type="spellStart"/>
      <w:r>
        <w:rPr>
          <w:rFonts w:eastAsia="Times New Roman"/>
          <w:bCs/>
        </w:rPr>
        <w:t>συ</w:t>
      </w:r>
      <w:r>
        <w:rPr>
          <w:rFonts w:eastAsia="Times New Roman"/>
          <w:bCs/>
        </w:rPr>
        <w:t>γχωρείτε</w:t>
      </w:r>
      <w:proofErr w:type="spellEnd"/>
      <w:r>
        <w:rPr>
          <w:rFonts w:eastAsia="Times New Roman"/>
          <w:bCs/>
        </w:rPr>
        <w:t xml:space="preserve"> πολύ. Εμείς χαιρόμαστε που είστε εδώ. Περιμ</w:t>
      </w:r>
      <w:r>
        <w:rPr>
          <w:rFonts w:eastAsia="Times New Roman"/>
          <w:bCs/>
        </w:rPr>
        <w:t xml:space="preserve">ένετε λίγο. </w:t>
      </w:r>
    </w:p>
    <w:p w14:paraId="7E826E40" w14:textId="77777777" w:rsidR="001246DA" w:rsidRDefault="00D9261F">
      <w:pPr>
        <w:spacing w:line="600" w:lineRule="auto"/>
        <w:ind w:firstLine="720"/>
        <w:jc w:val="both"/>
        <w:rPr>
          <w:rFonts w:eastAsia="Times New Roman"/>
          <w:bCs/>
        </w:rPr>
      </w:pPr>
      <w:r>
        <w:rPr>
          <w:rFonts w:eastAsia="Times New Roman"/>
          <w:b/>
          <w:bCs/>
        </w:rPr>
        <w:t>ΒΑΣΙΛΗΣ ΛΕΒΕΝΤΗΣ</w:t>
      </w:r>
      <w:r>
        <w:rPr>
          <w:rFonts w:eastAsia="Times New Roman"/>
          <w:b/>
          <w:bCs/>
        </w:rPr>
        <w:t xml:space="preserve"> (Πρόεδρος της Ένωσης Κεντρώων)</w:t>
      </w:r>
      <w:r>
        <w:rPr>
          <w:rFonts w:eastAsia="Times New Roman"/>
          <w:b/>
          <w:bCs/>
        </w:rPr>
        <w:t>:</w:t>
      </w:r>
      <w:r>
        <w:rPr>
          <w:rFonts w:eastAsia="Times New Roman"/>
          <w:bCs/>
        </w:rPr>
        <w:t xml:space="preserve"> Δεν υπάρχει κανένα πρόβλημα, κύριε Πρόεδρε.</w:t>
      </w:r>
    </w:p>
    <w:p w14:paraId="7E826E41" w14:textId="77777777" w:rsidR="001246DA" w:rsidRDefault="00D9261F">
      <w:pPr>
        <w:spacing w:line="600" w:lineRule="auto"/>
        <w:ind w:firstLine="720"/>
        <w:jc w:val="both"/>
        <w:rPr>
          <w:rFonts w:eastAsia="Times New Roman"/>
          <w:bCs/>
        </w:rPr>
      </w:pPr>
      <w:r>
        <w:rPr>
          <w:rFonts w:eastAsia="Times New Roman"/>
          <w:b/>
          <w:bCs/>
          <w:shd w:val="clear" w:color="auto" w:fill="FFFFFF"/>
        </w:rPr>
        <w:t xml:space="preserve">ΠΡΟΕΔΡΕΥΩΝ (Σπυρίδων Λυκούδης): </w:t>
      </w:r>
      <w:r>
        <w:rPr>
          <w:rFonts w:eastAsia="Times New Roman"/>
          <w:bCs/>
        </w:rPr>
        <w:t xml:space="preserve">Ευχαριστώ. </w:t>
      </w:r>
    </w:p>
    <w:p w14:paraId="7E826E42" w14:textId="77777777" w:rsidR="001246DA" w:rsidRDefault="00D9261F">
      <w:pPr>
        <w:spacing w:line="600" w:lineRule="auto"/>
        <w:ind w:firstLine="720"/>
        <w:jc w:val="both"/>
        <w:rPr>
          <w:rFonts w:eastAsia="Times New Roman"/>
          <w:bCs/>
        </w:rPr>
      </w:pPr>
      <w:r>
        <w:rPr>
          <w:rFonts w:eastAsia="Times New Roman"/>
          <w:b/>
          <w:bCs/>
        </w:rPr>
        <w:t xml:space="preserve">ΧΡΗΣΤΟΣ ΠΑΠΠΑΣ: </w:t>
      </w:r>
      <w:r>
        <w:rPr>
          <w:rFonts w:eastAsia="Times New Roman"/>
          <w:bCs/>
        </w:rPr>
        <w:t>Περιμέναμε την κατάθεση του πολυνομοσχεδίου για το μεσοπρόθεσμο, δηλαδή για το τέταρτο μνη</w:t>
      </w:r>
      <w:r>
        <w:rPr>
          <w:rFonts w:eastAsia="Times New Roman"/>
          <w:bCs/>
        </w:rPr>
        <w:t>μόνιο, υποψιασμένοι για τις διατάξεις τις οποίες θα περιείχε, που δεικνύουν ότι η συγκυβέρνηση παρέδωσε «γη και ύδωρ», προβλέποντας διατάξεις</w:t>
      </w:r>
      <w:r>
        <w:rPr>
          <w:rFonts w:eastAsia="Times New Roman"/>
          <w:bCs/>
        </w:rPr>
        <w:t>,</w:t>
      </w:r>
      <w:r>
        <w:rPr>
          <w:rFonts w:eastAsia="Times New Roman"/>
          <w:bCs/>
        </w:rPr>
        <w:t xml:space="preserve"> που θυμίζουν κυριολεκτικά οθωμανική κατοχή. Τα δε προσφερόμενα ως αντιστάθμισμα μέτρα, τα αντίμετρα που λέτε, είναι βέβαιον ότι δεν θα εφαρμοστούν ποτέ. </w:t>
      </w:r>
    </w:p>
    <w:p w14:paraId="7E826E43" w14:textId="77777777" w:rsidR="001246DA" w:rsidRDefault="00D9261F">
      <w:pPr>
        <w:spacing w:line="600" w:lineRule="auto"/>
        <w:ind w:firstLine="720"/>
        <w:jc w:val="both"/>
        <w:rPr>
          <w:rFonts w:eastAsia="Times New Roman"/>
          <w:bCs/>
        </w:rPr>
      </w:pPr>
      <w:r>
        <w:rPr>
          <w:rFonts w:eastAsia="Times New Roman"/>
          <w:bCs/>
        </w:rPr>
        <w:t>Ε</w:t>
      </w:r>
      <w:r>
        <w:rPr>
          <w:rFonts w:eastAsia="Times New Roman"/>
          <w:bCs/>
        </w:rPr>
        <w:t>πειδή για εσάς μία φορά δεν είναι αρκετή, για εσάς που προσκυνάτε ξένους τοκογλύφους, το ίδιο έργο ξ</w:t>
      </w:r>
      <w:r>
        <w:rPr>
          <w:rFonts w:eastAsia="Times New Roman"/>
          <w:bCs/>
        </w:rPr>
        <w:t xml:space="preserve">αναπαίζεται και σήμερα και μάλιστα σε σχέδιο νόμου για τα ψάρια. Λάθρα η κυβερνητική πλειοψηφία καταθέτει τις τροπολογίες, με τις οποίες θα νομοθετήσει τις εκκρεμείς </w:t>
      </w:r>
      <w:proofErr w:type="spellStart"/>
      <w:r>
        <w:rPr>
          <w:rFonts w:eastAsia="Times New Roman"/>
          <w:bCs/>
        </w:rPr>
        <w:t>προαπαιτού</w:t>
      </w:r>
      <w:r>
        <w:rPr>
          <w:rFonts w:eastAsia="Times New Roman"/>
          <w:bCs/>
        </w:rPr>
        <w:t>μενες</w:t>
      </w:r>
      <w:proofErr w:type="spellEnd"/>
      <w:r>
        <w:rPr>
          <w:rFonts w:eastAsia="Times New Roman"/>
          <w:bCs/>
        </w:rPr>
        <w:t xml:space="preserve"> δράσεις, που οι πιστωτές αξιώνουν να έχουν γίνει νόμος του κράτους, προτού</w:t>
      </w:r>
      <w:r>
        <w:rPr>
          <w:rFonts w:eastAsia="Times New Roman"/>
          <w:bCs/>
        </w:rPr>
        <w:t xml:space="preserve"> αποφασίσουν την εκταμίευση της δόσης προς την Ελλάδα στο </w:t>
      </w:r>
      <w:proofErr w:type="spellStart"/>
      <w:r>
        <w:rPr>
          <w:rFonts w:eastAsia="Times New Roman"/>
          <w:bCs/>
          <w:lang w:val="en-US"/>
        </w:rPr>
        <w:t>Eurogroup</w:t>
      </w:r>
      <w:proofErr w:type="spellEnd"/>
      <w:r>
        <w:rPr>
          <w:rFonts w:eastAsia="Times New Roman"/>
          <w:bCs/>
        </w:rPr>
        <w:t>, μια δόση η οποία πρέπει να σημειωθεί ότι μέρος της θα χρησιμοποιηθεί για την αποπληρωμή τόκων και δανείων</w:t>
      </w:r>
      <w:r>
        <w:rPr>
          <w:rFonts w:eastAsia="Times New Roman"/>
          <w:bCs/>
        </w:rPr>
        <w:t>,</w:t>
      </w:r>
      <w:r>
        <w:rPr>
          <w:rFonts w:eastAsia="Times New Roman"/>
          <w:bCs/>
        </w:rPr>
        <w:t xml:space="preserve"> που συνήψαν οι ίδιοι οι πιστωτές και οι δήθεν </w:t>
      </w:r>
      <w:proofErr w:type="spellStart"/>
      <w:r>
        <w:rPr>
          <w:rFonts w:eastAsia="Times New Roman"/>
          <w:bCs/>
        </w:rPr>
        <w:t>διασώστ</w:t>
      </w:r>
      <w:r>
        <w:rPr>
          <w:rFonts w:eastAsia="Times New Roman"/>
          <w:bCs/>
        </w:rPr>
        <w:t>ες</w:t>
      </w:r>
      <w:proofErr w:type="spellEnd"/>
      <w:r>
        <w:rPr>
          <w:rFonts w:eastAsia="Times New Roman"/>
          <w:bCs/>
        </w:rPr>
        <w:t xml:space="preserve"> μας. </w:t>
      </w:r>
    </w:p>
    <w:p w14:paraId="7E826E44" w14:textId="77777777" w:rsidR="001246DA" w:rsidRDefault="00D9261F">
      <w:pPr>
        <w:spacing w:line="600" w:lineRule="auto"/>
        <w:ind w:firstLine="720"/>
        <w:jc w:val="both"/>
        <w:rPr>
          <w:rFonts w:eastAsia="Times New Roman"/>
          <w:bCs/>
          <w:shd w:val="clear" w:color="auto" w:fill="FFFFFF"/>
        </w:rPr>
      </w:pPr>
      <w:r>
        <w:rPr>
          <w:rFonts w:eastAsia="Times New Roman"/>
          <w:bCs/>
        </w:rPr>
        <w:t xml:space="preserve">Πρώτον, ενώ με το </w:t>
      </w:r>
      <w:r>
        <w:rPr>
          <w:rFonts w:eastAsia="Times New Roman"/>
          <w:bCs/>
        </w:rPr>
        <w:t>άρθρο 25 του νομοσχεδίου που κατατέθηκε, αναφέρεται ρητά</w:t>
      </w:r>
      <w:r>
        <w:rPr>
          <w:rFonts w:eastAsia="Times New Roman"/>
          <w:bCs/>
        </w:rPr>
        <w:t>,</w:t>
      </w:r>
      <w:r>
        <w:rPr>
          <w:rFonts w:eastAsia="Times New Roman"/>
          <w:bCs/>
        </w:rPr>
        <w:t xml:space="preserve"> πως τα πολυδιαφημιζόμενα αντίμετρα τίθενται σε εφαρμογή</w:t>
      </w:r>
      <w:r>
        <w:rPr>
          <w:rFonts w:eastAsia="Times New Roman"/>
          <w:bCs/>
        </w:rPr>
        <w:t>,</w:t>
      </w:r>
      <w:r>
        <w:rPr>
          <w:rFonts w:eastAsia="Times New Roman"/>
          <w:bCs/>
        </w:rPr>
        <w:t xml:space="preserve"> υπό την προϋπόθεση και στον βαθμό που σύμφωνα με εκτίμηση του </w:t>
      </w:r>
      <w:r>
        <w:rPr>
          <w:rFonts w:eastAsia="Times New Roman"/>
          <w:bCs/>
          <w:shd w:val="clear" w:color="auto" w:fill="FFFFFF"/>
        </w:rPr>
        <w:t>Διεθνούς Νομισματικού Ταμείου και της Ευρωπαϊκής Επιτροπής δεν προκαλείται απόκ</w:t>
      </w:r>
      <w:r>
        <w:rPr>
          <w:rFonts w:eastAsia="Times New Roman"/>
          <w:bCs/>
          <w:shd w:val="clear" w:color="auto" w:fill="FFFFFF"/>
        </w:rPr>
        <w:t>λιση από τους μεσοπρόθεσμους δημοσιονομικούς στόχους, έρχεται η τροπολογία σήμερα</w:t>
      </w:r>
      <w:r>
        <w:rPr>
          <w:rFonts w:eastAsia="Times New Roman"/>
          <w:bCs/>
          <w:shd w:val="clear" w:color="auto" w:fill="FFFFFF"/>
        </w:rPr>
        <w:t>,</w:t>
      </w:r>
      <w:r>
        <w:rPr>
          <w:rFonts w:eastAsia="Times New Roman"/>
          <w:bCs/>
          <w:shd w:val="clear" w:color="auto" w:fill="FFFFFF"/>
        </w:rPr>
        <w:t xml:space="preserve"> να ισχυροποιήσει τη θέση των δανειστών, διευκρινίζοντας ότι μόνο αν συμφωνήσουν το ΔΝΤ, η Ευρωπαϊκή Επιτροπή, η Ευρωπαϊκή Κεντρική Τράπεζα και ο </w:t>
      </w:r>
      <w:r>
        <w:rPr>
          <w:rFonts w:eastAsia="Times New Roman"/>
          <w:bCs/>
          <w:shd w:val="clear" w:color="auto" w:fill="FFFFFF"/>
          <w:lang w:val="en-US"/>
        </w:rPr>
        <w:t>ESM</w:t>
      </w:r>
      <w:r>
        <w:rPr>
          <w:rFonts w:eastAsia="Times New Roman"/>
          <w:bCs/>
          <w:shd w:val="clear" w:color="auto" w:fill="FFFFFF"/>
        </w:rPr>
        <w:t xml:space="preserve"> –τότε και μόνο– μπορούν </w:t>
      </w:r>
      <w:r>
        <w:rPr>
          <w:rFonts w:eastAsia="Times New Roman"/>
          <w:bCs/>
          <w:shd w:val="clear" w:color="auto" w:fill="FFFFFF"/>
        </w:rPr>
        <w:t xml:space="preserve">να ενεργοποιηθούν τα αντίμετρα δηλαδή ποτέ. </w:t>
      </w:r>
    </w:p>
    <w:p w14:paraId="7E826E45"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Είναι προφανές ότι η ελληνική Κυβέρνηση</w:t>
      </w:r>
      <w:r>
        <w:rPr>
          <w:rFonts w:eastAsia="Times New Roman"/>
          <w:bCs/>
          <w:shd w:val="clear" w:color="auto" w:fill="FFFFFF"/>
        </w:rPr>
        <w:t>,</w:t>
      </w:r>
      <w:r>
        <w:rPr>
          <w:rFonts w:eastAsia="Times New Roman"/>
          <w:bCs/>
          <w:shd w:val="clear" w:color="auto" w:fill="FFFFFF"/>
        </w:rPr>
        <w:t xml:space="preserve"> δεν έχει πλέον την αρμοδιότητα να νομοθετήσει μόνη της παρά μόνο με τη σύμφωνη γνώμη των δανειστών, του ΔΝΤ και της Ευρωπαϊκής Ένωσης. </w:t>
      </w:r>
    </w:p>
    <w:p w14:paraId="7E826E46"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Δεύτερον, θα τοποθετηθώ για τις τρ</w:t>
      </w:r>
      <w:r>
        <w:rPr>
          <w:rFonts w:eastAsia="Times New Roman"/>
          <w:bCs/>
          <w:shd w:val="clear" w:color="auto" w:fill="FFFFFF"/>
        </w:rPr>
        <w:t xml:space="preserve">οπολογίες σχετικά με την παράταση για έναν χρόνο στην οποιαδήποτε αύξηση των συντάξεων και για τις συλλογικές συμβάσεις με διορθώσεις των σχετικών αποσπασμάτων της αιτιολογικής έκθεσης και του σχετικού άρθρου του πρόσφατα ψηφισμένου μνημονίου </w:t>
      </w:r>
      <w:proofErr w:type="spellStart"/>
      <w:r>
        <w:rPr>
          <w:rFonts w:eastAsia="Times New Roman"/>
          <w:bCs/>
          <w:shd w:val="clear" w:color="auto" w:fill="FFFFFF"/>
        </w:rPr>
        <w:t>Νο</w:t>
      </w:r>
      <w:proofErr w:type="spellEnd"/>
      <w:r>
        <w:rPr>
          <w:rFonts w:eastAsia="Times New Roman"/>
          <w:bCs/>
          <w:shd w:val="clear" w:color="auto" w:fill="FFFFFF"/>
        </w:rPr>
        <w:t xml:space="preserve"> 4. </w:t>
      </w:r>
    </w:p>
    <w:p w14:paraId="7E826E47"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Αυτή η</w:t>
      </w:r>
      <w:r>
        <w:rPr>
          <w:rFonts w:eastAsia="Times New Roman"/>
          <w:bCs/>
          <w:shd w:val="clear" w:color="auto" w:fill="FFFFFF"/>
        </w:rPr>
        <w:t xml:space="preserve"> τροπολογία επιβαρύνει ακόμη περισσότερο το πλαίσιο των εργασιακών σχέσεων και απομυθοποιεί το αφήγημα της αριστερής </w:t>
      </w:r>
      <w:r>
        <w:rPr>
          <w:rFonts w:eastAsia="Times New Roman"/>
          <w:bCs/>
          <w:shd w:val="clear" w:color="auto" w:fill="FFFFFF"/>
        </w:rPr>
        <w:t>Κ</w:t>
      </w:r>
      <w:r>
        <w:rPr>
          <w:rFonts w:eastAsia="Times New Roman"/>
          <w:bCs/>
          <w:shd w:val="clear" w:color="auto" w:fill="FFFFFF"/>
        </w:rPr>
        <w:t xml:space="preserve">υβέρνησης για επαναφορά των συλλογικών συμβάσεων. </w:t>
      </w:r>
    </w:p>
    <w:p w14:paraId="7E826E48"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Η δημοσιονομική λιτότητα για τα αμέσως επόμενα χρόνια κατά τα οποία η οικονομία καλείτα</w:t>
      </w:r>
      <w:r>
        <w:rPr>
          <w:rFonts w:eastAsia="Times New Roman"/>
          <w:bCs/>
          <w:shd w:val="clear" w:color="auto" w:fill="FFFFFF"/>
        </w:rPr>
        <w:t xml:space="preserve">ι να πετύχει πολύ ψηλά πρωτογενή πλεονάσματα, θα επηρεάσει αρνητικά τη φοροδοτική ικανότητα των νοικοκυριών, τη δυνατότητα δηλαδή κάλυψης των δανείων τους, των υποχρεώσεών τους και την κατανάλωση. </w:t>
      </w:r>
    </w:p>
    <w:p w14:paraId="7E826E49" w14:textId="77777777" w:rsidR="001246DA" w:rsidRDefault="00D9261F">
      <w:pPr>
        <w:spacing w:line="600" w:lineRule="auto"/>
        <w:ind w:firstLine="720"/>
        <w:jc w:val="both"/>
        <w:rPr>
          <w:rFonts w:eastAsia="Times New Roman"/>
          <w:bCs/>
          <w:shd w:val="clear" w:color="auto" w:fill="FFFFFF"/>
        </w:rPr>
      </w:pPr>
      <w:r>
        <w:rPr>
          <w:rFonts w:eastAsia="Times New Roman"/>
          <w:bCs/>
          <w:shd w:val="clear" w:color="auto" w:fill="FFFFFF"/>
        </w:rPr>
        <w:t>Αν λάβουμε υπ</w:t>
      </w:r>
      <w:r>
        <w:rPr>
          <w:rFonts w:eastAsia="Times New Roman"/>
          <w:bCs/>
          <w:shd w:val="clear" w:color="auto" w:fill="FFFFFF"/>
        </w:rPr>
        <w:t xml:space="preserve">’ </w:t>
      </w:r>
      <w:proofErr w:type="spellStart"/>
      <w:r>
        <w:rPr>
          <w:rFonts w:eastAsia="Times New Roman"/>
          <w:bCs/>
          <w:shd w:val="clear" w:color="auto" w:fill="FFFFFF"/>
        </w:rPr>
        <w:t>όψιν</w:t>
      </w:r>
      <w:proofErr w:type="spellEnd"/>
      <w:r>
        <w:rPr>
          <w:rFonts w:eastAsia="Times New Roman"/>
          <w:bCs/>
          <w:shd w:val="clear" w:color="auto" w:fill="FFFFFF"/>
        </w:rPr>
        <w:t xml:space="preserve"> ότι πολλοί Έλληνες αδυνατούν αυτή τη σ</w:t>
      </w:r>
      <w:r>
        <w:rPr>
          <w:rFonts w:eastAsia="Times New Roman"/>
          <w:bCs/>
          <w:shd w:val="clear" w:color="auto" w:fill="FFFFFF"/>
        </w:rPr>
        <w:t xml:space="preserve">τιγμή να καλύψουν τις βασικές ανάγκες για τη διαβίωση των ιδίων και της οικογένειάς τους, καταλαβαίνουμε ότι το αδιέξοδο στο οποίο οδηγούν τη χώρα οι πολιτικές αυτές είναι προσχεδιασμένο και αποσκοπεί στην εξαθλίωση της ελληνικής κοινωνίας. </w:t>
      </w:r>
    </w:p>
    <w:p w14:paraId="7E826E4A" w14:textId="77777777" w:rsidR="001246DA" w:rsidRDefault="00D9261F">
      <w:pPr>
        <w:spacing w:line="600" w:lineRule="auto"/>
        <w:ind w:firstLine="720"/>
        <w:jc w:val="both"/>
        <w:rPr>
          <w:rFonts w:eastAsia="Times New Roman"/>
          <w:szCs w:val="24"/>
        </w:rPr>
      </w:pPr>
      <w:r>
        <w:rPr>
          <w:rFonts w:eastAsia="Times New Roman"/>
          <w:bCs/>
          <w:shd w:val="clear" w:color="auto" w:fill="FFFFFF"/>
        </w:rPr>
        <w:t>Τρίτον, όσον α</w:t>
      </w:r>
      <w:r>
        <w:rPr>
          <w:rFonts w:eastAsia="Times New Roman"/>
          <w:bCs/>
          <w:shd w:val="clear" w:color="auto" w:fill="FFFFFF"/>
        </w:rPr>
        <w:t>φορά την τροπολογία για το σύστημα ηλεκτρονικών πλειστηριασμών, πάγια θέση της Χρυσής Αυγής είναι η προστασία της κατοικίας του Έλληνα πολίτη. Εμείς κατανοούμε πλήρως την ιερότητα και τη σημασία της κατοικίας για τον Έλληνα και είμαστε ενάντια στην με κάθε</w:t>
      </w:r>
      <w:r>
        <w:rPr>
          <w:rFonts w:eastAsia="Times New Roman"/>
          <w:bCs/>
          <w:shd w:val="clear" w:color="auto" w:fill="FFFFFF"/>
        </w:rPr>
        <w:t xml:space="preserve"> τρόπο υφαρπαγή της περιουσίας των Ελλήνων είτε δικαστικά είτε ηλεκτρονικά είτε με όποιον άλλον τρόπο σκεφτείτε </w:t>
      </w:r>
      <w:r>
        <w:rPr>
          <w:rFonts w:eastAsia="Times New Roman"/>
          <w:szCs w:val="24"/>
        </w:rPr>
        <w:t>κ</w:t>
      </w:r>
      <w:r>
        <w:rPr>
          <w:rFonts w:eastAsia="Times New Roman"/>
          <w:szCs w:val="24"/>
        </w:rPr>
        <w:t xml:space="preserve">αι το έχουμε τονίσει πολλές φορές σε αυτή εδώ την Αίθουσα. </w:t>
      </w:r>
    </w:p>
    <w:p w14:paraId="7E826E4B" w14:textId="77777777" w:rsidR="001246DA" w:rsidRDefault="00D9261F">
      <w:pPr>
        <w:tabs>
          <w:tab w:val="left" w:pos="2820"/>
        </w:tabs>
        <w:spacing w:line="600" w:lineRule="auto"/>
        <w:ind w:firstLine="720"/>
        <w:jc w:val="both"/>
        <w:rPr>
          <w:rFonts w:eastAsia="Times New Roman"/>
          <w:szCs w:val="24"/>
        </w:rPr>
      </w:pPr>
      <w:r>
        <w:rPr>
          <w:rFonts w:eastAsia="Times New Roman"/>
          <w:szCs w:val="24"/>
        </w:rPr>
        <w:t>Αφού προτίθεστε και οι τράπεζες προτίθενται</w:t>
      </w:r>
      <w:r>
        <w:rPr>
          <w:rFonts w:eastAsia="Times New Roman"/>
          <w:szCs w:val="24"/>
        </w:rPr>
        <w:t>,</w:t>
      </w:r>
      <w:r>
        <w:rPr>
          <w:rFonts w:eastAsia="Times New Roman"/>
          <w:szCs w:val="24"/>
        </w:rPr>
        <w:t xml:space="preserve"> να διαθέσουν την πρώτη κατοικία των Ελ</w:t>
      </w:r>
      <w:r>
        <w:rPr>
          <w:rFonts w:eastAsia="Times New Roman"/>
          <w:szCs w:val="24"/>
        </w:rPr>
        <w:t xml:space="preserve">λήνων, τα σπίτια των Ελλήνων στα διάφορα </w:t>
      </w:r>
      <w:r>
        <w:rPr>
          <w:rFonts w:eastAsia="Times New Roman"/>
          <w:szCs w:val="24"/>
          <w:lang w:val="en-US"/>
        </w:rPr>
        <w:t>funds</w:t>
      </w:r>
      <w:r>
        <w:rPr>
          <w:rFonts w:eastAsia="Times New Roman"/>
          <w:szCs w:val="24"/>
        </w:rPr>
        <w:t xml:space="preserve"> σε τιμές πολύ μικρότερες από την αξία του δανείου που είχε συνάψει ο κάθε δανειολήπτης, γιατί να μην είναι ο Έλληνας ο δανειολήπτης ο πρώτος πλειοδότης; Γιατί να μη γίνει πρόταση στον δανειολήπτη; Μπορείς να π</w:t>
      </w:r>
      <w:r>
        <w:rPr>
          <w:rFonts w:eastAsia="Times New Roman"/>
          <w:szCs w:val="24"/>
        </w:rPr>
        <w:t xml:space="preserve">ληρώσεις το δάνειό σου τόσο και θα γίνει δικό σου και θα φύγει η υποθήκη; Γιατί να το πάρει το </w:t>
      </w:r>
      <w:r>
        <w:rPr>
          <w:rFonts w:eastAsia="Times New Roman"/>
          <w:szCs w:val="24"/>
          <w:lang w:val="en-US"/>
        </w:rPr>
        <w:t>fund</w:t>
      </w:r>
      <w:r>
        <w:rPr>
          <w:rFonts w:eastAsia="Times New Roman"/>
          <w:szCs w:val="24"/>
        </w:rPr>
        <w:t xml:space="preserve"> και να μην το πάρει ο Έλληνας;</w:t>
      </w:r>
    </w:p>
    <w:p w14:paraId="7E826E4C" w14:textId="77777777" w:rsidR="001246DA" w:rsidRDefault="00D9261F">
      <w:pPr>
        <w:tabs>
          <w:tab w:val="left" w:pos="2820"/>
        </w:tabs>
        <w:spacing w:line="600" w:lineRule="auto"/>
        <w:ind w:firstLine="720"/>
        <w:jc w:val="both"/>
        <w:rPr>
          <w:rFonts w:eastAsia="Times New Roman"/>
          <w:szCs w:val="24"/>
        </w:rPr>
      </w:pPr>
      <w:r>
        <w:rPr>
          <w:rFonts w:eastAsia="Times New Roman"/>
          <w:szCs w:val="24"/>
        </w:rPr>
        <w:t xml:space="preserve">Τέταρτον, για το θέμα της χρηματοδότησης των κομμάτων και της διαφάνειας των οικονομικών στοιχείων τους, άποψη δική μας </w:t>
      </w:r>
      <w:r>
        <w:rPr>
          <w:rFonts w:eastAsia="Times New Roman"/>
          <w:szCs w:val="24"/>
        </w:rPr>
        <w:t>κρυστάλλινη είναι μία και μόνο</w:t>
      </w:r>
      <w:r>
        <w:rPr>
          <w:rFonts w:eastAsia="Times New Roman"/>
          <w:szCs w:val="24"/>
        </w:rPr>
        <w:t>.</w:t>
      </w:r>
      <w:r>
        <w:rPr>
          <w:rFonts w:eastAsia="Times New Roman"/>
          <w:szCs w:val="24"/>
        </w:rPr>
        <w:t xml:space="preserve"> Καμ</w:t>
      </w:r>
      <w:r>
        <w:rPr>
          <w:rFonts w:eastAsia="Times New Roman"/>
          <w:szCs w:val="24"/>
        </w:rPr>
        <w:t>μιά</w:t>
      </w:r>
      <w:r>
        <w:rPr>
          <w:rFonts w:eastAsia="Times New Roman"/>
          <w:szCs w:val="24"/>
        </w:rPr>
        <w:t xml:space="preserve"> κρατική χρηματοδότηση για κανένα πολιτικό κόμμα. Πλήρης διαφάνεια σε όλες τις οικονομικές κινήσεις όλων των πολιτικών φορέων και κινήσεων κάθε κόμματος. Πλήρης οικονομικός έλεγχος σε τακτική βάση.</w:t>
      </w:r>
    </w:p>
    <w:p w14:paraId="7E826E4D" w14:textId="77777777" w:rsidR="001246DA" w:rsidRDefault="00D9261F">
      <w:pPr>
        <w:tabs>
          <w:tab w:val="left" w:pos="2820"/>
        </w:tabs>
        <w:spacing w:line="600" w:lineRule="auto"/>
        <w:ind w:firstLine="720"/>
        <w:jc w:val="both"/>
        <w:rPr>
          <w:rFonts w:eastAsia="Times New Roman"/>
          <w:szCs w:val="24"/>
        </w:rPr>
      </w:pPr>
      <w:r>
        <w:rPr>
          <w:rFonts w:eastAsia="Times New Roman"/>
          <w:szCs w:val="24"/>
        </w:rPr>
        <w:t>Α</w:t>
      </w:r>
      <w:r>
        <w:rPr>
          <w:rFonts w:eastAsia="Times New Roman"/>
          <w:szCs w:val="24"/>
        </w:rPr>
        <w:t>ποχώρησε</w:t>
      </w:r>
      <w:r>
        <w:rPr>
          <w:rFonts w:eastAsia="Times New Roman"/>
          <w:szCs w:val="24"/>
        </w:rPr>
        <w:t xml:space="preserve"> το «</w:t>
      </w:r>
      <w:proofErr w:type="spellStart"/>
      <w:r>
        <w:rPr>
          <w:rFonts w:eastAsia="Times New Roman"/>
          <w:szCs w:val="24"/>
        </w:rPr>
        <w:t>κ</w:t>
      </w:r>
      <w:r>
        <w:rPr>
          <w:rFonts w:eastAsia="Times New Roman"/>
          <w:szCs w:val="24"/>
        </w:rPr>
        <w:t>λεφτο</w:t>
      </w:r>
      <w:proofErr w:type="spellEnd"/>
      <w:r>
        <w:rPr>
          <w:rFonts w:eastAsia="Times New Roman"/>
          <w:szCs w:val="24"/>
        </w:rPr>
        <w:t xml:space="preserve">-ΠΑΣΟΚ». Στις 27 Σεπτεμβρίου 2013 κάναμε μηνυτήρια αναφορά στον Άρειο Πάγο για τα οικονομικά του ΠΑΣΟΚ. Στις 28 Σεπτεμβρίου ΠΑΣΟΚ και Νέα Δημοκρατία σε αγαστή συνεργασία ξεκίνησαν τη σκευωρία και τις διώξεις εναντίον του πολιτικού κινήματός μας. Τυχαίο; </w:t>
      </w:r>
    </w:p>
    <w:p w14:paraId="7E826E4E" w14:textId="77777777" w:rsidR="001246DA" w:rsidRDefault="00D9261F">
      <w:pPr>
        <w:tabs>
          <w:tab w:val="left" w:pos="2820"/>
        </w:tabs>
        <w:spacing w:line="600" w:lineRule="auto"/>
        <w:ind w:firstLine="720"/>
        <w:jc w:val="both"/>
        <w:rPr>
          <w:rFonts w:eastAsia="Times New Roman"/>
          <w:szCs w:val="24"/>
        </w:rPr>
      </w:pPr>
      <w:r>
        <w:rPr>
          <w:rFonts w:eastAsia="Times New Roman"/>
          <w:szCs w:val="24"/>
        </w:rPr>
        <w:t>Ε</w:t>
      </w:r>
      <w:r>
        <w:rPr>
          <w:rFonts w:eastAsia="Times New Roman"/>
          <w:szCs w:val="24"/>
        </w:rPr>
        <w:t>μείς δεν έχουμε κρατική χρηματοδότηση, κύριε Υπουργέ</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ι όμως δεν είμαστε αδηφάγα </w:t>
      </w:r>
      <w:proofErr w:type="spellStart"/>
      <w:r>
        <w:rPr>
          <w:rFonts w:eastAsia="Times New Roman"/>
          <w:szCs w:val="24"/>
        </w:rPr>
        <w:t>λαμόγια</w:t>
      </w:r>
      <w:proofErr w:type="spellEnd"/>
      <w:r>
        <w:rPr>
          <w:rFonts w:eastAsia="Times New Roman"/>
          <w:szCs w:val="24"/>
        </w:rPr>
        <w:t>, όπως είναι οι διάφοροι των πολιτικών κομμάτων του λεγομένου δημοκρατικού τόξου. Μπορούμε και κατεβαίνουμε στις εκλογές με τις εισφορές των Βουλευτών, με τις εισφορές</w:t>
      </w:r>
      <w:r>
        <w:rPr>
          <w:rFonts w:eastAsia="Times New Roman"/>
          <w:szCs w:val="24"/>
        </w:rPr>
        <w:t xml:space="preserve"> των υποστηρικτών και οπαδών της Χρυσής Αυγής, του κόμματός μας, και δεν έχουμε ούτε καρεκλοκένταυρους ούτε συμφωνίες κάτω από το τραπέζι που κάνατε εσείς, τις οποίες τώρα θέλετε και να θεσμοθετήσετε νομικά, τι ποσό θα παίρνετε, πώς θα το παίρνετε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Δ</w:t>
      </w:r>
      <w:r>
        <w:rPr>
          <w:rFonts w:eastAsia="Times New Roman"/>
          <w:szCs w:val="24"/>
        </w:rPr>
        <w:t xml:space="preserve">εν θέλουμε κρατική χρηματοδότηση, όπως δεν θέλουμε κανένα κόμμα να παίρνει κρατική χρηματοδότηση. </w:t>
      </w:r>
    </w:p>
    <w:p w14:paraId="7E826E4F" w14:textId="77777777" w:rsidR="001246DA" w:rsidRDefault="00D9261F">
      <w:pPr>
        <w:tabs>
          <w:tab w:val="left" w:pos="2820"/>
        </w:tabs>
        <w:spacing w:line="600" w:lineRule="auto"/>
        <w:ind w:firstLine="720"/>
        <w:jc w:val="both"/>
        <w:rPr>
          <w:rFonts w:eastAsia="Times New Roman"/>
          <w:szCs w:val="24"/>
        </w:rPr>
      </w:pPr>
      <w:r>
        <w:rPr>
          <w:rFonts w:eastAsia="Times New Roman"/>
          <w:szCs w:val="24"/>
        </w:rPr>
        <w:t xml:space="preserve">Είναι ενδιαφέρον, επίσης, να τονίσουμε ότι για την υποτιθέμενη αναδιάρθρωση του ελληνικού χρέους την οποία θα εκπονήσει ο </w:t>
      </w:r>
      <w:r>
        <w:rPr>
          <w:rFonts w:eastAsia="Times New Roman"/>
          <w:szCs w:val="24"/>
          <w:lang w:val="en-US"/>
        </w:rPr>
        <w:t>ESM</w:t>
      </w:r>
      <w:r>
        <w:rPr>
          <w:rFonts w:eastAsia="Times New Roman"/>
          <w:szCs w:val="24"/>
        </w:rPr>
        <w:t xml:space="preserve"> και για να μιλάμε και με τη γλώ</w:t>
      </w:r>
      <w:r>
        <w:rPr>
          <w:rFonts w:eastAsia="Times New Roman"/>
          <w:szCs w:val="24"/>
        </w:rPr>
        <w:t>σσα της αλήθειας, σε καμ</w:t>
      </w:r>
      <w:r>
        <w:rPr>
          <w:rFonts w:eastAsia="Times New Roman"/>
          <w:szCs w:val="24"/>
        </w:rPr>
        <w:t>μιά</w:t>
      </w:r>
      <w:r>
        <w:rPr>
          <w:rFonts w:eastAsia="Times New Roman"/>
          <w:szCs w:val="24"/>
        </w:rPr>
        <w:t xml:space="preserve"> περίπτωση δεν πρόκειται να γίνουν τα παρακάτω, δεν πρόκειται να παγώσει το θέμα της καταβολής των τόκων, όπως ψευδώς αφήνουν διάφοροι να εννοηθεί και να κυκλοφορήσει και δεύτερον, δεν πρόκειται ποτέ να γίνει ονομαστικό κούρεμα, </w:t>
      </w:r>
      <w:r>
        <w:rPr>
          <w:rFonts w:eastAsia="Times New Roman"/>
          <w:szCs w:val="24"/>
          <w:lang w:val="en-US"/>
        </w:rPr>
        <w:t>haircut</w:t>
      </w:r>
      <w:r>
        <w:rPr>
          <w:rFonts w:eastAsia="Times New Roman"/>
          <w:szCs w:val="24"/>
        </w:rPr>
        <w:t xml:space="preserve">, του ελληνικού χρέους. Αυτό αποδεικνύεται κι από δηλώσεις εκπροσώπων του </w:t>
      </w:r>
      <w:r>
        <w:rPr>
          <w:rFonts w:eastAsia="Times New Roman"/>
          <w:szCs w:val="24"/>
          <w:lang w:val="en-US"/>
        </w:rPr>
        <w:t>ESM</w:t>
      </w:r>
      <w:r>
        <w:rPr>
          <w:rFonts w:eastAsia="Times New Roman"/>
          <w:szCs w:val="24"/>
        </w:rPr>
        <w:t xml:space="preserve">, οι οποίες δημοσιεύτηκαν στον Τύπο. </w:t>
      </w:r>
    </w:p>
    <w:p w14:paraId="7E826E50" w14:textId="77777777" w:rsidR="001246DA" w:rsidRDefault="00D9261F">
      <w:pPr>
        <w:tabs>
          <w:tab w:val="left" w:pos="2820"/>
        </w:tabs>
        <w:spacing w:line="600" w:lineRule="auto"/>
        <w:ind w:firstLine="720"/>
        <w:jc w:val="both"/>
        <w:rPr>
          <w:rFonts w:eastAsia="Times New Roman"/>
          <w:szCs w:val="24"/>
        </w:rPr>
      </w:pPr>
      <w:r>
        <w:rPr>
          <w:rFonts w:eastAsia="Times New Roman"/>
          <w:szCs w:val="24"/>
        </w:rPr>
        <w:t>Α</w:t>
      </w:r>
      <w:r>
        <w:rPr>
          <w:rFonts w:eastAsia="Times New Roman"/>
          <w:szCs w:val="24"/>
        </w:rPr>
        <w:t xml:space="preserve">ντίθετα από αυτό αυτός ο μόνιμος μηχανισμός στήριξης εξετάζει νέα επιμήκυνση των δανείων που έχουν χορηγηθεί στην Ελλάδα κατά είκοσι </w:t>
      </w:r>
      <w:r>
        <w:rPr>
          <w:rFonts w:eastAsia="Times New Roman"/>
          <w:szCs w:val="24"/>
        </w:rPr>
        <w:t xml:space="preserve">χρόνια, δημιουργώντας μια ασφυκτική κατάσταση για την πατρίδα μας και με τα πρωτογενή πλεονάσματα αλλά και με την επιμήκυνση, που τα τριάντα δύο χρόνια θα γίνουν πενήντα δύο. Δηλαδή θα έχουμε μισό αιώνα επιτροπεία. </w:t>
      </w:r>
    </w:p>
    <w:p w14:paraId="7E826E51" w14:textId="77777777" w:rsidR="001246DA" w:rsidRDefault="00D9261F">
      <w:pPr>
        <w:tabs>
          <w:tab w:val="left" w:pos="2820"/>
        </w:tabs>
        <w:spacing w:line="600" w:lineRule="auto"/>
        <w:ind w:firstLine="720"/>
        <w:jc w:val="both"/>
        <w:rPr>
          <w:rFonts w:eastAsia="Times New Roman"/>
          <w:szCs w:val="24"/>
        </w:rPr>
      </w:pPr>
      <w:r>
        <w:rPr>
          <w:rFonts w:eastAsia="Times New Roman"/>
          <w:szCs w:val="24"/>
        </w:rPr>
        <w:t xml:space="preserve">Για όσους από εσάς κάνουν ότι δεν </w:t>
      </w:r>
      <w:r>
        <w:rPr>
          <w:rFonts w:eastAsia="Times New Roman"/>
          <w:szCs w:val="24"/>
        </w:rPr>
        <w:t>καταλαβαίνουν, με τις μεθόδους που ακολουθεί η Κυβέρνηση</w:t>
      </w:r>
      <w:r>
        <w:rPr>
          <w:rFonts w:eastAsia="Times New Roman"/>
          <w:szCs w:val="24"/>
        </w:rPr>
        <w:t>,</w:t>
      </w:r>
      <w:r>
        <w:rPr>
          <w:rFonts w:eastAsia="Times New Roman"/>
          <w:szCs w:val="24"/>
        </w:rPr>
        <w:t xml:space="preserve"> δεν θα υπάρχει καμ</w:t>
      </w:r>
      <w:r>
        <w:rPr>
          <w:rFonts w:eastAsia="Times New Roman"/>
          <w:szCs w:val="24"/>
        </w:rPr>
        <w:t>μιά</w:t>
      </w:r>
      <w:r>
        <w:rPr>
          <w:rFonts w:eastAsia="Times New Roman"/>
          <w:szCs w:val="24"/>
        </w:rPr>
        <w:t xml:space="preserve"> έξοδος της χώρας από τα μνημόνια, καμ</w:t>
      </w:r>
      <w:r>
        <w:rPr>
          <w:rFonts w:eastAsia="Times New Roman"/>
          <w:szCs w:val="24"/>
        </w:rPr>
        <w:t>μιά</w:t>
      </w:r>
      <w:r>
        <w:rPr>
          <w:rFonts w:eastAsia="Times New Roman"/>
          <w:szCs w:val="24"/>
        </w:rPr>
        <w:t xml:space="preserve"> έξοδος από την κρίση. Οι δανειστές θα μείνουν στην Ελλάδα, θα μείνουν οι οικονομικοί κατακτητές, θα μείνουν εδώ για περισσότερο από μισ</w:t>
      </w:r>
      <w:r>
        <w:rPr>
          <w:rFonts w:eastAsia="Times New Roman"/>
          <w:szCs w:val="24"/>
        </w:rPr>
        <w:t xml:space="preserve">ό αιώνα. </w:t>
      </w:r>
    </w:p>
    <w:p w14:paraId="7E826E52" w14:textId="77777777" w:rsidR="001246DA" w:rsidRDefault="00D9261F">
      <w:pPr>
        <w:tabs>
          <w:tab w:val="left" w:pos="2820"/>
        </w:tabs>
        <w:spacing w:line="600" w:lineRule="auto"/>
        <w:ind w:firstLine="720"/>
        <w:jc w:val="both"/>
        <w:rPr>
          <w:rFonts w:eastAsia="Times New Roman"/>
          <w:szCs w:val="24"/>
        </w:rPr>
      </w:pPr>
      <w:r>
        <w:rPr>
          <w:rFonts w:eastAsia="Times New Roman"/>
          <w:szCs w:val="24"/>
        </w:rPr>
        <w:t>Είπα και το πρωί ότι τα μνημόνια είναι εθνική καταστροφή. Το γνωρίζετε κι εσείς. Το ομολογείτε στις μεταξύ σας συζητήσεις. Σας ξεφεύγει και σε διάφορες συνεντεύξεις. Τα μνημόνια θα οδηγήσουν και σε μεγαλύτερη καταστροφή για την πατρίδα μας, σε εθ</w:t>
      </w:r>
      <w:r>
        <w:rPr>
          <w:rFonts w:eastAsia="Times New Roman"/>
          <w:szCs w:val="24"/>
        </w:rPr>
        <w:t>νική καταστροφή</w:t>
      </w:r>
      <w:r>
        <w:rPr>
          <w:rFonts w:eastAsia="Times New Roman"/>
          <w:szCs w:val="24"/>
        </w:rPr>
        <w:t>,</w:t>
      </w:r>
      <w:r>
        <w:rPr>
          <w:rFonts w:eastAsia="Times New Roman"/>
          <w:szCs w:val="24"/>
        </w:rPr>
        <w:t xml:space="preserve"> κυριολεκτικά, ανάλογη του ’22, ανάλογη του ’74. Είναι μαθηματικ</w:t>
      </w:r>
      <w:r>
        <w:rPr>
          <w:rFonts w:eastAsia="Times New Roman"/>
          <w:szCs w:val="24"/>
        </w:rPr>
        <w:t>ά</w:t>
      </w:r>
      <w:r>
        <w:rPr>
          <w:rFonts w:eastAsia="Times New Roman"/>
          <w:szCs w:val="24"/>
        </w:rPr>
        <w:t xml:space="preserve"> βέβαιο. </w:t>
      </w:r>
    </w:p>
    <w:p w14:paraId="7E826E53" w14:textId="77777777" w:rsidR="001246DA" w:rsidRDefault="00D9261F">
      <w:pPr>
        <w:tabs>
          <w:tab w:val="left" w:pos="2820"/>
        </w:tabs>
        <w:spacing w:line="600" w:lineRule="auto"/>
        <w:ind w:firstLine="720"/>
        <w:jc w:val="both"/>
        <w:rPr>
          <w:rFonts w:eastAsia="Times New Roman"/>
          <w:szCs w:val="24"/>
        </w:rPr>
      </w:pPr>
      <w:r>
        <w:rPr>
          <w:rFonts w:eastAsia="Times New Roman"/>
          <w:szCs w:val="24"/>
        </w:rPr>
        <w:t>Α</w:t>
      </w:r>
      <w:r>
        <w:rPr>
          <w:rFonts w:eastAsia="Times New Roman"/>
          <w:szCs w:val="24"/>
        </w:rPr>
        <w:t xml:space="preserve">ντί εσείς, όπως είχε τονίσει πολλές φορές εδώ ο Αρχηγός μας, ο Νίκος ο </w:t>
      </w:r>
      <w:proofErr w:type="spellStart"/>
      <w:r>
        <w:rPr>
          <w:rFonts w:eastAsia="Times New Roman"/>
          <w:szCs w:val="24"/>
        </w:rPr>
        <w:t>Μιχαλολιάκος</w:t>
      </w:r>
      <w:proofErr w:type="spellEnd"/>
      <w:r>
        <w:rPr>
          <w:rFonts w:eastAsia="Times New Roman"/>
          <w:szCs w:val="24"/>
        </w:rPr>
        <w:t>, να χρησιμοποιήσετε το ελληνικό χρέος, το είχε πει κι επί Σαμαρά, ως μοχλό πίεση</w:t>
      </w:r>
      <w:r>
        <w:rPr>
          <w:rFonts w:eastAsia="Times New Roman"/>
          <w:szCs w:val="24"/>
        </w:rPr>
        <w:t>ς της Ελλάδος προς το Βερολίνο και τα υπόλοιπα μέλη της Ευρωζώνης, εσείς κάνατε ακριβώς το αντίθετο. Υποταχθήκατε στα κελεύσματα των τοκογλύφων και του Βερολίνου.</w:t>
      </w:r>
    </w:p>
    <w:p w14:paraId="7E826E5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αποδείξουμε, κύριε Πρόεδρε, τα λεγόμενά μας, αποκαλύπτουμε τι και πως στον ελληνικό λα</w:t>
      </w:r>
      <w:r>
        <w:rPr>
          <w:rFonts w:eastAsia="Times New Roman" w:cs="Times New Roman"/>
          <w:szCs w:val="24"/>
        </w:rPr>
        <w:t>ό, πώς ψηφίστηκε</w:t>
      </w:r>
      <w:r>
        <w:rPr>
          <w:rFonts w:eastAsia="Times New Roman" w:cs="Times New Roman"/>
          <w:szCs w:val="24"/>
        </w:rPr>
        <w:t>,</w:t>
      </w:r>
      <w:r>
        <w:rPr>
          <w:rFonts w:eastAsia="Times New Roman" w:cs="Times New Roman"/>
          <w:szCs w:val="24"/>
        </w:rPr>
        <w:t xml:space="preserve"> λίγες μέρες προτού ψηφιστεί το μνημόνιο </w:t>
      </w:r>
      <w:proofErr w:type="spellStart"/>
      <w:r>
        <w:rPr>
          <w:rFonts w:eastAsia="Times New Roman" w:cs="Times New Roman"/>
          <w:szCs w:val="24"/>
        </w:rPr>
        <w:t>Νο</w:t>
      </w:r>
      <w:proofErr w:type="spellEnd"/>
      <w:r>
        <w:rPr>
          <w:rFonts w:eastAsia="Times New Roman" w:cs="Times New Roman"/>
          <w:szCs w:val="24"/>
        </w:rPr>
        <w:t xml:space="preserve"> 4 στην Ουάσιγκτον. Το αμερικανικό </w:t>
      </w:r>
      <w:r>
        <w:rPr>
          <w:rFonts w:eastAsia="Times New Roman" w:cs="Times New Roman"/>
          <w:szCs w:val="24"/>
        </w:rPr>
        <w:t>κ</w:t>
      </w:r>
      <w:r>
        <w:rPr>
          <w:rFonts w:eastAsia="Times New Roman" w:cs="Times New Roman"/>
          <w:szCs w:val="24"/>
        </w:rPr>
        <w:t>ογκρέσο κάλεσε ειδικούς για το θέμα του ελληνικού χρέους. Ιδού και το απόρρητο έγγραφο του Κογκρέσου. Τα πρακτικά που δεν έχουν κυκλοφορήσει ούτε στο διαδίκτυο,</w:t>
      </w:r>
      <w:r>
        <w:rPr>
          <w:rFonts w:eastAsia="Times New Roman" w:cs="Times New Roman"/>
          <w:szCs w:val="24"/>
        </w:rPr>
        <w:t xml:space="preserve"> επιβεβαιώνουν απολύτως τη θέση των Ελλήνων εθνικιστών σχετικά με το πρόγραμμα του Διεθνούς Νομισματικού Ταμείου και την τρόικα, δηλαδή ότι το πρόγραμμά τους δεν πρόκειται ποτέ να επιτύχει, γιατί δεν είναι σχεδιασμένο να σώσει την ελληνική οικονομία αλλά ε</w:t>
      </w:r>
      <w:r>
        <w:rPr>
          <w:rFonts w:eastAsia="Times New Roman" w:cs="Times New Roman"/>
          <w:szCs w:val="24"/>
        </w:rPr>
        <w:t>ίναι σχεδιασμένο να σώσει τα συμφέροντα των μεγάλων οικονομιών.</w:t>
      </w:r>
    </w:p>
    <w:p w14:paraId="7E826E5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Πριν προχωρήσω, επισημαίνω το σημαντικό γεγονός</w:t>
      </w:r>
      <w:r>
        <w:rPr>
          <w:rFonts w:eastAsia="Times New Roman" w:cs="Times New Roman"/>
          <w:szCs w:val="24"/>
        </w:rPr>
        <w:t>,</w:t>
      </w:r>
      <w:r>
        <w:rPr>
          <w:rFonts w:eastAsia="Times New Roman" w:cs="Times New Roman"/>
          <w:szCs w:val="24"/>
        </w:rPr>
        <w:t xml:space="preserve"> πως στη γνωμοδότηση αυτών των ειδικών που σας προανέφερα</w:t>
      </w:r>
      <w:r>
        <w:rPr>
          <w:rFonts w:eastAsia="Times New Roman" w:cs="Times New Roman"/>
          <w:szCs w:val="24"/>
        </w:rPr>
        <w:t>,</w:t>
      </w:r>
      <w:r>
        <w:rPr>
          <w:rFonts w:eastAsia="Times New Roman" w:cs="Times New Roman"/>
          <w:szCs w:val="24"/>
        </w:rPr>
        <w:t xml:space="preserve"> χρησιμοποιούνται απαράλλακτα οι νεολογισμοί που χρησιμοποιούνται στην Ελλάδα από την </w:t>
      </w:r>
      <w:r>
        <w:rPr>
          <w:rFonts w:eastAsia="Times New Roman" w:cs="Times New Roman"/>
          <w:szCs w:val="24"/>
        </w:rPr>
        <w:t>περίοδο της εισόδου της χώρας μας στο Διεθνές Νομισματικό Ταμείο, όπως η σταθερότητα του διεθνούς νομισματικού συστήματος, η αναδιάρθρωση του χρέους, βιωσιμότητα του ελληνικού χρέους, διαρθρωτικές αλλαγές, διεθνές ΑΕΠ, παγκόσμια οικονομική δραστηριότητα κ.</w:t>
      </w:r>
      <w:r>
        <w:rPr>
          <w:rFonts w:eastAsia="Times New Roman" w:cs="Times New Roman"/>
          <w:szCs w:val="24"/>
        </w:rPr>
        <w:t>λπ..</w:t>
      </w:r>
    </w:p>
    <w:p w14:paraId="7E826E5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Καταλαβαίνουμε, λοιπόν, ότι όλα αυτά τα νομοσχέδια που φέρνετε εσείς οι κυβερνητικοί -είτε αριστεροί είτε δεξιοί- φτάνουν στα χέρια της Κυβέρνησης στα αγγλικά και οι όροι μεταφράζονται αυτολεξεί, με μοναδικό σκοπό την πλήρη ταύτιση στις επιταγές και π</w:t>
      </w:r>
      <w:r>
        <w:rPr>
          <w:rFonts w:eastAsia="Times New Roman" w:cs="Times New Roman"/>
          <w:szCs w:val="24"/>
        </w:rPr>
        <w:t>ροσταγές των ξένων.</w:t>
      </w:r>
    </w:p>
    <w:p w14:paraId="7E826E5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Όμως αποκαλύπτουμε ότι οι πολιτικές πιέσεις επηρέασαν τις αποφάσεις του Διεθνούς Νομισματικού Ταμείου. Το Ταμείο άλλαξε τα ειδικά κριτήρια πρόσβασης που είχε ως τότε για να κάνει μια εξαίρεση για την Ελλάδα, η οποία Ελλάδα αποτελούσε και αποτελεί απειλή γι</w:t>
      </w:r>
      <w:r>
        <w:rPr>
          <w:rFonts w:eastAsia="Times New Roman" w:cs="Times New Roman"/>
          <w:szCs w:val="24"/>
        </w:rPr>
        <w:t xml:space="preserve">α την κατάρρευση της παγκόσμιας οικονομίας, επιτρέποντας στο Διεθνές Νομισματικό Ταμείο το ελληνικό πρόγραμμα να αρχίσει και να συνεχίζεται μέχρι τις ημέρες μας. </w:t>
      </w:r>
    </w:p>
    <w:p w14:paraId="7E826E5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Αναφέρεται ειδικά ότι η </w:t>
      </w:r>
      <w:r>
        <w:rPr>
          <w:rFonts w:eastAsia="Times New Roman" w:cs="Times New Roman"/>
          <w:szCs w:val="24"/>
        </w:rPr>
        <w:t>ν</w:t>
      </w:r>
      <w:r>
        <w:rPr>
          <w:rFonts w:eastAsia="Times New Roman" w:cs="Times New Roman"/>
          <w:szCs w:val="24"/>
        </w:rPr>
        <w:t xml:space="preserve">ομισματική </w:t>
      </w:r>
      <w:r>
        <w:rPr>
          <w:rFonts w:eastAsia="Times New Roman" w:cs="Times New Roman"/>
          <w:szCs w:val="24"/>
        </w:rPr>
        <w:t>έ</w:t>
      </w:r>
      <w:r>
        <w:rPr>
          <w:rFonts w:eastAsia="Times New Roman" w:cs="Times New Roman"/>
          <w:szCs w:val="24"/>
        </w:rPr>
        <w:t>νωση, το ευρώ, συνετέλεσε στην ελληνική κρίση, ενώ για ν</w:t>
      </w:r>
      <w:r>
        <w:rPr>
          <w:rFonts w:eastAsia="Times New Roman" w:cs="Times New Roman"/>
          <w:szCs w:val="24"/>
        </w:rPr>
        <w:t>α ξεπληρωθούν οι ιδιωτικοί πιστωτές της Ελλάδος</w:t>
      </w:r>
      <w:r>
        <w:rPr>
          <w:rFonts w:eastAsia="Times New Roman" w:cs="Times New Roman"/>
          <w:szCs w:val="24"/>
        </w:rPr>
        <w:t>,</w:t>
      </w:r>
      <w:r>
        <w:rPr>
          <w:rFonts w:eastAsia="Times New Roman" w:cs="Times New Roman"/>
          <w:szCs w:val="24"/>
        </w:rPr>
        <w:t xml:space="preserve"> το χρέος του ιδιωτικού τομέα μεταφέρθηκε στα δημόσια ταμεία και έγινε επίσημο δημόσιο χρέος </w:t>
      </w:r>
      <w:r>
        <w:rPr>
          <w:rFonts w:eastAsia="Times New Roman" w:cs="Times New Roman"/>
          <w:szCs w:val="24"/>
        </w:rPr>
        <w:t>κ</w:t>
      </w:r>
      <w:r>
        <w:rPr>
          <w:rFonts w:eastAsia="Times New Roman" w:cs="Times New Roman"/>
          <w:szCs w:val="24"/>
        </w:rPr>
        <w:t>αι αυτοί οι άνθρωποι που το έκαναν</w:t>
      </w:r>
      <w:r>
        <w:rPr>
          <w:rFonts w:eastAsia="Times New Roman" w:cs="Times New Roman"/>
          <w:szCs w:val="24"/>
        </w:rPr>
        <w:t>,</w:t>
      </w:r>
      <w:r>
        <w:rPr>
          <w:rFonts w:eastAsia="Times New Roman" w:cs="Times New Roman"/>
          <w:szCs w:val="24"/>
        </w:rPr>
        <w:t xml:space="preserve"> όχι μόνο έχουν το θράσος να μας κάνουν μάθημα από το Βήμα αυτό, όπως ο κ. Βενι</w:t>
      </w:r>
      <w:r>
        <w:rPr>
          <w:rFonts w:eastAsia="Times New Roman" w:cs="Times New Roman"/>
          <w:szCs w:val="24"/>
        </w:rPr>
        <w:t>ζέλος του ΠΑΣΟΚ, αλλά και να αποχωρούν από την Αίθουσα, ευτελίζοντας και αυτοί την κοινοβουλευτική διαδικασία.</w:t>
      </w:r>
    </w:p>
    <w:p w14:paraId="7E826E5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Σε αντίθεση με την κυβερνητική προπαγάνδα που θέλει τους δανειστές των αποτυχημένων </w:t>
      </w:r>
      <w:proofErr w:type="spellStart"/>
      <w:r>
        <w:rPr>
          <w:rFonts w:eastAsia="Times New Roman" w:cs="Times New Roman"/>
          <w:szCs w:val="24"/>
        </w:rPr>
        <w:t>μ</w:t>
      </w:r>
      <w:r>
        <w:rPr>
          <w:rFonts w:eastAsia="Times New Roman" w:cs="Times New Roman"/>
          <w:szCs w:val="24"/>
        </w:rPr>
        <w:t>νημονιακών</w:t>
      </w:r>
      <w:proofErr w:type="spellEnd"/>
      <w:r>
        <w:rPr>
          <w:rFonts w:eastAsia="Times New Roman" w:cs="Times New Roman"/>
          <w:szCs w:val="24"/>
        </w:rPr>
        <w:t xml:space="preserve"> κυβερνήσεων να προσπαθούν να μας σώσουν, στην Ουά</w:t>
      </w:r>
      <w:r>
        <w:rPr>
          <w:rFonts w:eastAsia="Times New Roman" w:cs="Times New Roman"/>
          <w:szCs w:val="24"/>
        </w:rPr>
        <w:t>σιγκτον επισημαίνεται ότι σκοπός του Διεθνούς Νομισματικού Ταμείου</w:t>
      </w:r>
      <w:r>
        <w:rPr>
          <w:rFonts w:eastAsia="Times New Roman" w:cs="Times New Roman"/>
          <w:szCs w:val="24"/>
        </w:rPr>
        <w:t>,</w:t>
      </w:r>
      <w:r>
        <w:rPr>
          <w:rFonts w:eastAsia="Times New Roman" w:cs="Times New Roman"/>
          <w:szCs w:val="24"/>
        </w:rPr>
        <w:t xml:space="preserve"> είναι να επιταχύνεται η σταθερότητα του διεθνούς νομισματικού συστήματος.</w:t>
      </w:r>
    </w:p>
    <w:p w14:paraId="7E826E5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E826E5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Δύο λεπτά θα χρειαστώ, κύριε Π</w:t>
      </w:r>
      <w:r>
        <w:rPr>
          <w:rFonts w:eastAsia="Times New Roman" w:cs="Times New Roman"/>
          <w:szCs w:val="24"/>
        </w:rPr>
        <w:t>ρόεδρε.</w:t>
      </w:r>
    </w:p>
    <w:p w14:paraId="7E826E5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Δεν μας σώζουν, αγαπητοί μου. Τις οικονομίες τους σώζουν </w:t>
      </w:r>
      <w:r>
        <w:rPr>
          <w:rFonts w:eastAsia="Times New Roman" w:cs="Times New Roman"/>
          <w:szCs w:val="24"/>
        </w:rPr>
        <w:t>κ</w:t>
      </w:r>
      <w:r>
        <w:rPr>
          <w:rFonts w:eastAsia="Times New Roman" w:cs="Times New Roman"/>
          <w:szCs w:val="24"/>
        </w:rPr>
        <w:t xml:space="preserve">αι θα ήταν δική σας μέριμνα -των </w:t>
      </w:r>
      <w:proofErr w:type="spellStart"/>
      <w:r>
        <w:rPr>
          <w:rFonts w:eastAsia="Times New Roman" w:cs="Times New Roman"/>
          <w:szCs w:val="24"/>
        </w:rPr>
        <w:t>μνημονιακών</w:t>
      </w:r>
      <w:proofErr w:type="spellEnd"/>
      <w:r>
        <w:rPr>
          <w:rFonts w:eastAsia="Times New Roman" w:cs="Times New Roman"/>
          <w:szCs w:val="24"/>
        </w:rPr>
        <w:t xml:space="preserve"> κυβερνήσεων- να αναθερμάνετε την ελληνική οικονομία</w:t>
      </w:r>
      <w:r>
        <w:rPr>
          <w:rFonts w:eastAsia="Times New Roman" w:cs="Times New Roman"/>
          <w:szCs w:val="24"/>
        </w:rPr>
        <w:t>,</w:t>
      </w:r>
      <w:r>
        <w:rPr>
          <w:rFonts w:eastAsia="Times New Roman" w:cs="Times New Roman"/>
          <w:szCs w:val="24"/>
        </w:rPr>
        <w:t xml:space="preserve"> εφαρμόζοντας αν θέλετε τα σχέδια -δεν θα είχαμε κανένα πρόβλημα- της εθνικής πρότασης της Χρ</w:t>
      </w:r>
      <w:r>
        <w:rPr>
          <w:rFonts w:eastAsia="Times New Roman" w:cs="Times New Roman"/>
          <w:szCs w:val="24"/>
        </w:rPr>
        <w:t>υσής Αυγής, που λέει ότι ο μόνος δρόμος και ο μόνος που μπορεί να σώσει την Ελλάδα είναι ο Έλληνας, ο μόνος δρόμος σωτηρίας της Ελλάδος είναι η ελληνική παραγωγή.</w:t>
      </w:r>
    </w:p>
    <w:p w14:paraId="7E826E5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Με άλλα λόγια το πρόγραμμα διάσωσης δεν σχεδιάστηκε για να βγάλει τη χώρα από την κρίση, αλλά</w:t>
      </w:r>
      <w:r>
        <w:rPr>
          <w:rFonts w:eastAsia="Times New Roman" w:cs="Times New Roman"/>
          <w:szCs w:val="24"/>
        </w:rPr>
        <w:t xml:space="preserve"> για να μεταφερθεί αυτή η κρίση και να περικλειστεί στην Ελλάδα αυτό το τοξικό πρόβλημα της αμερικανικής οικονομίας, που ξεκίνησε με τη </w:t>
      </w:r>
      <w:r>
        <w:rPr>
          <w:rFonts w:eastAsia="Times New Roman" w:cs="Times New Roman"/>
          <w:szCs w:val="24"/>
          <w:lang w:val="en-US"/>
        </w:rPr>
        <w:t>Lehman</w:t>
      </w:r>
      <w:r>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 xml:space="preserve"> το 2008.</w:t>
      </w:r>
    </w:p>
    <w:p w14:paraId="7E826E5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Τελειώνω, κύριε Πρόεδρε, και λέω ότι το Διεθνές Νομισματικό Ταμείο</w:t>
      </w:r>
      <w:r>
        <w:rPr>
          <w:rFonts w:eastAsia="Times New Roman" w:cs="Times New Roman"/>
          <w:szCs w:val="24"/>
        </w:rPr>
        <w:t>,</w:t>
      </w:r>
      <w:r>
        <w:rPr>
          <w:rFonts w:eastAsia="Times New Roman" w:cs="Times New Roman"/>
          <w:szCs w:val="24"/>
        </w:rPr>
        <w:t xml:space="preserve"> θα έπρεπε να αντιμετωπίσει </w:t>
      </w:r>
      <w:r>
        <w:rPr>
          <w:rFonts w:eastAsia="Times New Roman" w:cs="Times New Roman"/>
          <w:szCs w:val="24"/>
        </w:rPr>
        <w:t xml:space="preserve">την κρίση ως κρίση της </w:t>
      </w:r>
      <w:r>
        <w:rPr>
          <w:rFonts w:eastAsia="Times New Roman" w:cs="Times New Roman"/>
          <w:szCs w:val="24"/>
        </w:rPr>
        <w:t>Ε</w:t>
      </w:r>
      <w:r>
        <w:rPr>
          <w:rFonts w:eastAsia="Times New Roman" w:cs="Times New Roman"/>
          <w:szCs w:val="24"/>
        </w:rPr>
        <w:t>υρωζώνης στο σύνολό της και όχι ως κρίση μιας μεμονωμένης χώρας. Όλοι φρόντισαν για τα συμφέροντα των κρατών τους, εκτός από τους Έλληνες, από τις ελληνικές κυβερνήσεις, αυτές τις κυβερνήσεις των επικίνδυνα ανίκανων και των συνειδητ</w:t>
      </w:r>
      <w:r>
        <w:rPr>
          <w:rFonts w:eastAsia="Times New Roman" w:cs="Times New Roman"/>
          <w:szCs w:val="24"/>
        </w:rPr>
        <w:t>ά και καταστροφικά προδοτών, που έφεραν το Διεθνές Νομισματικό Ταμείο στην Ελλάδα.</w:t>
      </w:r>
    </w:p>
    <w:p w14:paraId="7E826E5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τελικό συμπέρασμα είναι ότι επτά χρόνια μετά το πρώτο πρόγραμμα, το Διεθνές Νομισματικό Ταμείο που εισήλθε στην Ελλάδα για την οικονομική κρίση, παραδέχεται ότι η κρίση π</w:t>
      </w:r>
      <w:r>
        <w:rPr>
          <w:rFonts w:eastAsia="Times New Roman" w:cs="Times New Roman"/>
          <w:szCs w:val="24"/>
        </w:rPr>
        <w:t>αραμένει οξεία και ότι δεν υπάρχει καθαρό μακρόχρονο σχέδιο για τη σταθεροποίηση της ελληνικής οικονομίας.</w:t>
      </w:r>
    </w:p>
    <w:p w14:paraId="7E826E60"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εσάς που έχετε στην Ευρώπη δήθεν επικές συνομιλίες και δίδετε δήθεν αγώνες, ήρθε η τελευταία αποκάλυψη τον Μάιο, κύριε Υπουργέ, για το πώς τα δεχ</w:t>
      </w:r>
      <w:r>
        <w:rPr>
          <w:rFonts w:eastAsia="Times New Roman" w:cs="Times New Roman"/>
          <w:szCs w:val="24"/>
        </w:rPr>
        <w:t>θήκατε όλα αυτολεξεί και μάλιστα είπατε</w:t>
      </w:r>
      <w:r>
        <w:rPr>
          <w:rFonts w:eastAsia="Times New Roman" w:cs="Times New Roman"/>
          <w:szCs w:val="24"/>
        </w:rPr>
        <w:t>:</w:t>
      </w:r>
      <w:r>
        <w:rPr>
          <w:rFonts w:eastAsia="Times New Roman" w:cs="Times New Roman"/>
          <w:szCs w:val="24"/>
        </w:rPr>
        <w:t xml:space="preserve"> «να πάρω και τηλέφωνο τον Πρωθυπουργό και να του πω να περιμένει λίγες ημέρες, γιατί δεν μπορούμε να χειριστούμε αυτή την κρίση, να το φέρουμε πιο ομαλά στον ελληνικό λαό». Είναι στο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θα σας το δώσω τώρ</w:t>
      </w:r>
      <w:r>
        <w:rPr>
          <w:rFonts w:eastAsia="Times New Roman" w:cs="Times New Roman"/>
          <w:szCs w:val="24"/>
        </w:rPr>
        <w:t xml:space="preserve">α. </w:t>
      </w:r>
    </w:p>
    <w:p w14:paraId="7E826E61"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άλλα λόγια οι θυσίες που επιβάλατε στον ελληνικό λαό και επικυρώνετε με τις υπογραφές </w:t>
      </w:r>
      <w:r>
        <w:rPr>
          <w:rFonts w:eastAsia="Times New Roman" w:cs="Times New Roman"/>
          <w:szCs w:val="24"/>
        </w:rPr>
        <w:t>σας,</w:t>
      </w:r>
      <w:r>
        <w:rPr>
          <w:rFonts w:eastAsia="Times New Roman" w:cs="Times New Roman"/>
          <w:szCs w:val="24"/>
        </w:rPr>
        <w:t xml:space="preserve"> δεν αποτελούν μέρος ενός σχεδίου εξόδου της χώρας από την κρίση αλλά αποτελούν εξυπηρέτηση στους μεγάλους παίκτες της παγκόσμιας οικονομίας</w:t>
      </w:r>
      <w:r>
        <w:rPr>
          <w:rFonts w:eastAsia="Times New Roman" w:cs="Times New Roman"/>
          <w:szCs w:val="24"/>
        </w:rPr>
        <w:t>,</w:t>
      </w:r>
      <w:r>
        <w:rPr>
          <w:rFonts w:eastAsia="Times New Roman" w:cs="Times New Roman"/>
          <w:szCs w:val="24"/>
        </w:rPr>
        <w:t xml:space="preserve"> που θέλουν να δια</w:t>
      </w:r>
      <w:r>
        <w:rPr>
          <w:rFonts w:eastAsia="Times New Roman" w:cs="Times New Roman"/>
          <w:szCs w:val="24"/>
        </w:rPr>
        <w:t xml:space="preserve">σφαλίσουν τα συμφέροντά τους. Εάν αυτό τελικά δεν είναι εσχάτη προδοσία, τότε τι είναι; </w:t>
      </w:r>
    </w:p>
    <w:p w14:paraId="7E826E62" w14:textId="77777777" w:rsidR="001246DA" w:rsidRDefault="00D9261F">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E826E63"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7E826E64"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Πρόεδρος της Κοινοβουλευ</w:t>
      </w:r>
      <w:r>
        <w:rPr>
          <w:rFonts w:eastAsia="Times New Roman" w:cs="Times New Roman"/>
          <w:szCs w:val="24"/>
        </w:rPr>
        <w:t xml:space="preserve">τικής Ομάδας της Ενώσεως Κεντρώων κ. Βασίλειος Λεβέντης έχει τον λόγο. </w:t>
      </w:r>
    </w:p>
    <w:p w14:paraId="7E826E65"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Ακολουθεί ο Κοινοβουλευτικός Εκπρόσωπος του ΣΥΡΙΖΑ, ο συνάδελφος κ. Νικόλαος </w:t>
      </w:r>
      <w:proofErr w:type="spellStart"/>
      <w:r>
        <w:rPr>
          <w:rFonts w:eastAsia="Times New Roman" w:cs="Times New Roman"/>
          <w:szCs w:val="24"/>
        </w:rPr>
        <w:t>Ξυδάκης</w:t>
      </w:r>
      <w:proofErr w:type="spellEnd"/>
      <w:r>
        <w:rPr>
          <w:rFonts w:eastAsia="Times New Roman" w:cs="Times New Roman"/>
          <w:szCs w:val="24"/>
        </w:rPr>
        <w:t xml:space="preserve">, μετά ο κ. </w:t>
      </w:r>
      <w:proofErr w:type="spellStart"/>
      <w:r>
        <w:rPr>
          <w:rFonts w:eastAsia="Times New Roman" w:cs="Times New Roman"/>
          <w:szCs w:val="24"/>
        </w:rPr>
        <w:t>Συρμαλένιος</w:t>
      </w:r>
      <w:proofErr w:type="spellEnd"/>
      <w:r>
        <w:rPr>
          <w:rFonts w:eastAsia="Times New Roman" w:cs="Times New Roman"/>
          <w:szCs w:val="24"/>
        </w:rPr>
        <w:t xml:space="preserve"> και ο κ. </w:t>
      </w:r>
      <w:proofErr w:type="spellStart"/>
      <w:r>
        <w:rPr>
          <w:rFonts w:eastAsia="Times New Roman" w:cs="Times New Roman"/>
          <w:szCs w:val="24"/>
        </w:rPr>
        <w:t>Βεσυρόπουλος</w:t>
      </w:r>
      <w:proofErr w:type="spellEnd"/>
      <w:r>
        <w:rPr>
          <w:rFonts w:eastAsia="Times New Roman" w:cs="Times New Roman"/>
          <w:szCs w:val="24"/>
        </w:rPr>
        <w:t xml:space="preserve">. Αυτή είναι η σειρά, αγαπητοί συνάδελφοι. </w:t>
      </w:r>
    </w:p>
    <w:p w14:paraId="7E826E66"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w:t>
      </w:r>
      <w:r>
        <w:rPr>
          <w:rFonts w:eastAsia="Times New Roman" w:cs="Times New Roman"/>
          <w:szCs w:val="24"/>
        </w:rPr>
        <w:t xml:space="preserve">ιε Λεβέντη, έχετε τον λόγο. </w:t>
      </w:r>
    </w:p>
    <w:p w14:paraId="7E826E67"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Να καλησπερίσω το Προεδρείο, τις κυρίες Υπουργούς και τους κυρίους Υπουργούς, τις παρούσες και τους παρόντες. </w:t>
      </w:r>
    </w:p>
    <w:p w14:paraId="7E826E68"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σημερινή συζήτηση διεξάγεται κάτω από ένα ηλεκτρισμένο κλίμα, διότι υπό μορφή τροπολογιών πάει η Κυβέρνηση να περάσει κάποια πράγματα προς ικανοποίηση των δανειστών. Και διερωτώμαι, αφού προ δεκαημέρου πέρασαν κάποια πολύ σκληρά μέτρα, γιατί δεν </w:t>
      </w:r>
      <w:proofErr w:type="spellStart"/>
      <w:r>
        <w:rPr>
          <w:rFonts w:eastAsia="Times New Roman" w:cs="Times New Roman"/>
          <w:szCs w:val="24"/>
        </w:rPr>
        <w:t>συνεπτύχ</w:t>
      </w:r>
      <w:r>
        <w:rPr>
          <w:rFonts w:eastAsia="Times New Roman" w:cs="Times New Roman"/>
          <w:szCs w:val="24"/>
        </w:rPr>
        <w:t>θησαν</w:t>
      </w:r>
      <w:proofErr w:type="spellEnd"/>
      <w:r>
        <w:rPr>
          <w:rFonts w:eastAsia="Times New Roman" w:cs="Times New Roman"/>
          <w:szCs w:val="24"/>
        </w:rPr>
        <w:t xml:space="preserve"> όλα εις την προηγούμενη ψηφοφορία. Ήταν κάτι άγνωστο; </w:t>
      </w:r>
    </w:p>
    <w:p w14:paraId="7E826E69"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Εγώ τι πιστεύω; Πιστεύω ότι όπως τότε που η Κυβέρνηση έδωσε τον μποναμά χωρίς να ρωτήσει τους ξένους και υποχρέωσε τον κ. </w:t>
      </w:r>
      <w:proofErr w:type="spellStart"/>
      <w:r>
        <w:rPr>
          <w:rFonts w:eastAsia="Times New Roman" w:cs="Times New Roman"/>
          <w:szCs w:val="24"/>
        </w:rPr>
        <w:t>Τσακαλώτο</w:t>
      </w:r>
      <w:proofErr w:type="spellEnd"/>
      <w:r>
        <w:rPr>
          <w:rFonts w:eastAsia="Times New Roman" w:cs="Times New Roman"/>
          <w:szCs w:val="24"/>
        </w:rPr>
        <w:t xml:space="preserve"> να κάνει μετά επιστολή </w:t>
      </w:r>
      <w:proofErr w:type="spellStart"/>
      <w:r>
        <w:rPr>
          <w:rFonts w:eastAsia="Times New Roman" w:cs="Times New Roman"/>
          <w:szCs w:val="24"/>
        </w:rPr>
        <w:t>με</w:t>
      </w:r>
      <w:r>
        <w:rPr>
          <w:rFonts w:eastAsia="Times New Roman" w:cs="Times New Roman"/>
          <w:szCs w:val="24"/>
        </w:rPr>
        <w:t>τανοίας</w:t>
      </w:r>
      <w:proofErr w:type="spellEnd"/>
      <w:r>
        <w:rPr>
          <w:rFonts w:eastAsia="Times New Roman" w:cs="Times New Roman"/>
          <w:szCs w:val="24"/>
        </w:rPr>
        <w:t xml:space="preserve">, έτσι γίνεται τώρα και αυτή η </w:t>
      </w:r>
      <w:r>
        <w:rPr>
          <w:rFonts w:eastAsia="Times New Roman" w:cs="Times New Roman"/>
          <w:szCs w:val="24"/>
        </w:rPr>
        <w:t>ψηφοφορία. Επειδή ο Τσίπρας είπε</w:t>
      </w:r>
      <w:r>
        <w:rPr>
          <w:rFonts w:eastAsia="Times New Roman" w:cs="Times New Roman"/>
          <w:szCs w:val="24"/>
        </w:rPr>
        <w:t>:</w:t>
      </w:r>
      <w:r>
        <w:rPr>
          <w:rFonts w:eastAsia="Times New Roman" w:cs="Times New Roman"/>
          <w:szCs w:val="24"/>
        </w:rPr>
        <w:t xml:space="preserve"> «δεν θα εφαρμόσω τα μέτρα, αν δεν πάρω κάτι για το χρέος», προς τιμωρία της Ελλάδος γίνεται αυτή η ψηφοφορία. Διότι μη μου πείτε τώρα ότι τους νοιάζει τους δανειστές</w:t>
      </w:r>
      <w:r>
        <w:rPr>
          <w:rFonts w:eastAsia="Times New Roman" w:cs="Times New Roman"/>
          <w:szCs w:val="24"/>
        </w:rPr>
        <w:t>,</w:t>
      </w:r>
      <w:r>
        <w:rPr>
          <w:rFonts w:eastAsia="Times New Roman" w:cs="Times New Roman"/>
          <w:szCs w:val="24"/>
        </w:rPr>
        <w:t xml:space="preserve"> αν το 2022 θα γίνουν αυξήσεις. Εγώ σας λέω ότι προ του </w:t>
      </w:r>
      <w:r>
        <w:rPr>
          <w:rFonts w:eastAsia="Times New Roman" w:cs="Times New Roman"/>
          <w:szCs w:val="24"/>
        </w:rPr>
        <w:t>2022</w:t>
      </w:r>
      <w:r>
        <w:rPr>
          <w:rFonts w:eastAsia="Times New Roman" w:cs="Times New Roman"/>
          <w:szCs w:val="24"/>
        </w:rPr>
        <w:t>,</w:t>
      </w:r>
      <w:r>
        <w:rPr>
          <w:rFonts w:eastAsia="Times New Roman" w:cs="Times New Roman"/>
          <w:szCs w:val="24"/>
        </w:rPr>
        <w:t xml:space="preserve"> θα έχουν γίνει τέσσερις, πέντε ακόμη μειώσεις </w:t>
      </w:r>
      <w:r>
        <w:rPr>
          <w:rFonts w:eastAsia="Times New Roman" w:cs="Times New Roman"/>
          <w:szCs w:val="24"/>
        </w:rPr>
        <w:t>κ</w:t>
      </w:r>
      <w:r>
        <w:rPr>
          <w:rFonts w:eastAsia="Times New Roman" w:cs="Times New Roman"/>
          <w:szCs w:val="24"/>
        </w:rPr>
        <w:t>αι μη μου πείτε ότι δεν το ξέρουν οι δανειστές. Δηλαδή σιγά μην τυχόν ήθελαν στο Βερολίνο</w:t>
      </w:r>
      <w:r>
        <w:rPr>
          <w:rFonts w:eastAsia="Times New Roman" w:cs="Times New Roman"/>
          <w:szCs w:val="24"/>
        </w:rPr>
        <w:t>,</w:t>
      </w:r>
      <w:r>
        <w:rPr>
          <w:rFonts w:eastAsia="Times New Roman" w:cs="Times New Roman"/>
          <w:szCs w:val="24"/>
        </w:rPr>
        <w:t xml:space="preserve"> να βεβαιωθούν ότι το 2022 δεν θα γίνουν αυξήσεις. Σαν να μην ξέρουν οι δανειστές ότι μέχρι το 2022</w:t>
      </w:r>
      <w:r>
        <w:rPr>
          <w:rFonts w:eastAsia="Times New Roman" w:cs="Times New Roman"/>
          <w:szCs w:val="24"/>
        </w:rPr>
        <w:t>,</w:t>
      </w:r>
      <w:r>
        <w:rPr>
          <w:rFonts w:eastAsia="Times New Roman" w:cs="Times New Roman"/>
          <w:szCs w:val="24"/>
        </w:rPr>
        <w:t xml:space="preserve"> θα έχει γίνε</w:t>
      </w:r>
      <w:r>
        <w:rPr>
          <w:rFonts w:eastAsia="Times New Roman" w:cs="Times New Roman"/>
          <w:szCs w:val="24"/>
        </w:rPr>
        <w:t>ι παρανάλωμα του πυρός η χώρα!</w:t>
      </w:r>
    </w:p>
    <w:p w14:paraId="7E826E6A"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νομίζω ότι τιμωρείται η Βουλή, τιμωρείται η χώρα για την κουβέντα αυτή του κ. Τσίπρα. </w:t>
      </w:r>
      <w:r>
        <w:rPr>
          <w:rFonts w:eastAsia="Times New Roman" w:cs="Times New Roman"/>
          <w:szCs w:val="24"/>
        </w:rPr>
        <w:t>Α</w:t>
      </w:r>
      <w:r>
        <w:rPr>
          <w:rFonts w:eastAsia="Times New Roman" w:cs="Times New Roman"/>
          <w:szCs w:val="24"/>
        </w:rPr>
        <w:t>υτό είναι που πρέπει να μας οδηγήσει</w:t>
      </w:r>
      <w:r>
        <w:rPr>
          <w:rFonts w:eastAsia="Times New Roman" w:cs="Times New Roman"/>
          <w:szCs w:val="24"/>
        </w:rPr>
        <w:t>,</w:t>
      </w:r>
      <w:r>
        <w:rPr>
          <w:rFonts w:eastAsia="Times New Roman" w:cs="Times New Roman"/>
          <w:szCs w:val="24"/>
        </w:rPr>
        <w:t xml:space="preserve"> οι δημόσιοι άνδρες πριν ανοίγουμε το στόμα </w:t>
      </w:r>
      <w:r>
        <w:rPr>
          <w:rFonts w:eastAsia="Times New Roman" w:cs="Times New Roman"/>
          <w:szCs w:val="24"/>
        </w:rPr>
        <w:t>μας,</w:t>
      </w:r>
      <w:r>
        <w:rPr>
          <w:rFonts w:eastAsia="Times New Roman" w:cs="Times New Roman"/>
          <w:szCs w:val="24"/>
        </w:rPr>
        <w:t xml:space="preserve"> να προσέχουμε. Διότι και αυτό εκεί που υπέγ</w:t>
      </w:r>
      <w:r>
        <w:rPr>
          <w:rFonts w:eastAsia="Times New Roman" w:cs="Times New Roman"/>
          <w:szCs w:val="24"/>
        </w:rPr>
        <w:t xml:space="preserve">ραψε ο κ. </w:t>
      </w:r>
      <w:proofErr w:type="spellStart"/>
      <w:r>
        <w:rPr>
          <w:rFonts w:eastAsia="Times New Roman" w:cs="Times New Roman"/>
          <w:szCs w:val="24"/>
        </w:rPr>
        <w:t>Τσακαλώτος</w:t>
      </w:r>
      <w:proofErr w:type="spellEnd"/>
      <w:r>
        <w:rPr>
          <w:rFonts w:eastAsia="Times New Roman" w:cs="Times New Roman"/>
          <w:szCs w:val="24"/>
        </w:rPr>
        <w:t xml:space="preserve"> τη δήλωση </w:t>
      </w:r>
      <w:proofErr w:type="spellStart"/>
      <w:r>
        <w:rPr>
          <w:rFonts w:eastAsia="Times New Roman" w:cs="Times New Roman"/>
          <w:szCs w:val="24"/>
        </w:rPr>
        <w:t>μετανοίας</w:t>
      </w:r>
      <w:proofErr w:type="spellEnd"/>
      <w:r>
        <w:rPr>
          <w:rFonts w:eastAsia="Times New Roman" w:cs="Times New Roman"/>
          <w:szCs w:val="24"/>
        </w:rPr>
        <w:t xml:space="preserve"> για τον μποναμά, δεν είναι προς τιμήν της χώρας, γιατί δεν είναι ο </w:t>
      </w:r>
      <w:proofErr w:type="spellStart"/>
      <w:r>
        <w:rPr>
          <w:rFonts w:eastAsia="Times New Roman" w:cs="Times New Roman"/>
          <w:szCs w:val="24"/>
        </w:rPr>
        <w:t>Τσακαλώτος</w:t>
      </w:r>
      <w:proofErr w:type="spellEnd"/>
      <w:r>
        <w:rPr>
          <w:rFonts w:eastAsia="Times New Roman" w:cs="Times New Roman"/>
          <w:szCs w:val="24"/>
        </w:rPr>
        <w:t xml:space="preserve">. Ο </w:t>
      </w:r>
      <w:proofErr w:type="spellStart"/>
      <w:r>
        <w:rPr>
          <w:rFonts w:eastAsia="Times New Roman" w:cs="Times New Roman"/>
          <w:szCs w:val="24"/>
        </w:rPr>
        <w:t>Τσακαλώτος</w:t>
      </w:r>
      <w:proofErr w:type="spellEnd"/>
      <w:r>
        <w:rPr>
          <w:rFonts w:eastAsia="Times New Roman" w:cs="Times New Roman"/>
          <w:szCs w:val="24"/>
        </w:rPr>
        <w:t xml:space="preserve"> σαν </w:t>
      </w:r>
      <w:proofErr w:type="spellStart"/>
      <w:r>
        <w:rPr>
          <w:rFonts w:eastAsia="Times New Roman" w:cs="Times New Roman"/>
          <w:szCs w:val="24"/>
        </w:rPr>
        <w:t>Τσακαλώτος</w:t>
      </w:r>
      <w:proofErr w:type="spellEnd"/>
      <w:r>
        <w:rPr>
          <w:rFonts w:eastAsia="Times New Roman" w:cs="Times New Roman"/>
          <w:szCs w:val="24"/>
        </w:rPr>
        <w:t xml:space="preserve"> μπορεί να κάνει ό,τι θέλει. Είναι ο Υπουργός που εκπροσωπεί την Ελλάδα. Η Ελλάδα ταπεινώθηκε στο πρόσωπό του</w:t>
      </w:r>
      <w:r>
        <w:rPr>
          <w:rFonts w:eastAsia="Times New Roman" w:cs="Times New Roman"/>
          <w:szCs w:val="24"/>
        </w:rPr>
        <w:t xml:space="preserve"> όχι ο </w:t>
      </w:r>
      <w:proofErr w:type="spellStart"/>
      <w:r>
        <w:rPr>
          <w:rFonts w:eastAsia="Times New Roman" w:cs="Times New Roman"/>
          <w:szCs w:val="24"/>
        </w:rPr>
        <w:t>Τσακαλώτος</w:t>
      </w:r>
      <w:proofErr w:type="spellEnd"/>
      <w:r>
        <w:rPr>
          <w:rFonts w:eastAsia="Times New Roman" w:cs="Times New Roman"/>
          <w:szCs w:val="24"/>
        </w:rPr>
        <w:t xml:space="preserve">. Τώρα, λοιπόν, δεν ταπεινώνεται ο Τσίπρας. Είναι λάθος να νοούμε ότι ο Τσίπρας ταπεινώνεται. Ταπεινώνεται η χώρα, υποχρεούμενη να ψηφίσει καθαρά γελοία πράγματα και να τα ψηφίσει υπό μορφή τροπολογιών. </w:t>
      </w:r>
    </w:p>
    <w:p w14:paraId="7E826E6B"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Είπα και την προηγούμενη φορά ότι σ</w:t>
      </w:r>
      <w:r>
        <w:rPr>
          <w:rFonts w:eastAsia="Times New Roman" w:cs="Times New Roman"/>
          <w:szCs w:val="24"/>
        </w:rPr>
        <w:t>το θέμα της χρηματοδότησης των κομμάτων</w:t>
      </w:r>
      <w:r>
        <w:rPr>
          <w:rFonts w:eastAsia="Times New Roman" w:cs="Times New Roman"/>
          <w:szCs w:val="24"/>
        </w:rPr>
        <w:t>,</w:t>
      </w:r>
      <w:r>
        <w:rPr>
          <w:rFonts w:eastAsia="Times New Roman" w:cs="Times New Roman"/>
          <w:szCs w:val="24"/>
        </w:rPr>
        <w:t xml:space="preserve"> έγινε ένα σοβαρό λάθος. Κόπηκαν οι χρηματοδοτήσεις από νομικά πρόσωπα δηλαδή από εταιρείες. Γιατί; </w:t>
      </w:r>
    </w:p>
    <w:p w14:paraId="7E826E6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Όταν μία χρηματοδότηση είναι νόμιμη και την αναρτάς στο ίντερνετ, την καταγράφεις στα βιβλία του κόμματος και τη βλ</w:t>
      </w:r>
      <w:r>
        <w:rPr>
          <w:rFonts w:eastAsia="Times New Roman" w:cs="Times New Roman"/>
          <w:szCs w:val="24"/>
        </w:rPr>
        <w:t>έπουν οι εποπτικές αρχές, γιατί να μην μας αρέσει; Η Αμερική, δηλαδή, που έχει μόνο κρατική χρηματοδότηση, είναι χώρα που υπάρχει διαπλοκή; Εμείς είμαστε χώρα</w:t>
      </w:r>
      <w:r>
        <w:rPr>
          <w:rFonts w:eastAsia="Times New Roman" w:cs="Times New Roman"/>
          <w:szCs w:val="24"/>
        </w:rPr>
        <w:t>,</w:t>
      </w:r>
      <w:r>
        <w:rPr>
          <w:rFonts w:eastAsia="Times New Roman" w:cs="Times New Roman"/>
          <w:szCs w:val="24"/>
        </w:rPr>
        <w:t xml:space="preserve"> που βασιλεύει η κάτω από το τραπέζι χρηματοδότηση. </w:t>
      </w:r>
    </w:p>
    <w:p w14:paraId="7E826E6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Με τον τρόπο αυτόν που κόβονται οι εισφορές </w:t>
      </w:r>
      <w:r>
        <w:rPr>
          <w:rFonts w:eastAsia="Times New Roman" w:cs="Times New Roman"/>
          <w:szCs w:val="24"/>
        </w:rPr>
        <w:t>νομικών προσώπων προς τα κόμματα</w:t>
      </w:r>
      <w:r>
        <w:rPr>
          <w:rFonts w:eastAsia="Times New Roman" w:cs="Times New Roman"/>
          <w:szCs w:val="24"/>
        </w:rPr>
        <w:t>,</w:t>
      </w:r>
      <w:r>
        <w:rPr>
          <w:rFonts w:eastAsia="Times New Roman" w:cs="Times New Roman"/>
          <w:szCs w:val="24"/>
        </w:rPr>
        <w:t xml:space="preserve"> μένει μόνο η κρατική, ενώ θα μπορούσαν σιγά σιγά</w:t>
      </w:r>
      <w:r>
        <w:rPr>
          <w:rFonts w:eastAsia="Times New Roman" w:cs="Times New Roman"/>
          <w:szCs w:val="24"/>
        </w:rPr>
        <w:t>,</w:t>
      </w:r>
      <w:r>
        <w:rPr>
          <w:rFonts w:eastAsia="Times New Roman" w:cs="Times New Roman"/>
          <w:szCs w:val="24"/>
        </w:rPr>
        <w:t xml:space="preserve"> να αρχίσουν οι εταιρείες εμφανώς να δίδουν από 500 ευρώ, 1.000 ευρώ -ας μειώναμε και το ποσό που είναι 20.000 ευρώ τον χρόνο, ας το κάναμε 5.000 ευρώ το ανώτερο- για να μπο</w:t>
      </w:r>
      <w:r>
        <w:rPr>
          <w:rFonts w:eastAsia="Times New Roman" w:cs="Times New Roman"/>
          <w:szCs w:val="24"/>
        </w:rPr>
        <w:t xml:space="preserve">ρέσουμε να </w:t>
      </w:r>
      <w:proofErr w:type="spellStart"/>
      <w:r>
        <w:rPr>
          <w:rFonts w:eastAsia="Times New Roman" w:cs="Times New Roman"/>
          <w:szCs w:val="24"/>
        </w:rPr>
        <w:t>α</w:t>
      </w:r>
      <w:r>
        <w:rPr>
          <w:rFonts w:eastAsia="Times New Roman" w:cs="Times New Roman"/>
          <w:szCs w:val="24"/>
        </w:rPr>
        <w:t>πεξαρτηθούμε</w:t>
      </w:r>
      <w:proofErr w:type="spellEnd"/>
      <w:r>
        <w:rPr>
          <w:rFonts w:eastAsia="Times New Roman" w:cs="Times New Roman"/>
          <w:szCs w:val="24"/>
        </w:rPr>
        <w:t xml:space="preserve"> σιγά σιγά από το κράτος και να πάψει το σύστημα να είναι κρατικοδίαιτο. Αυτό ήταν μέγα λάθος του κ. Τσίπρα, εάν το </w:t>
      </w:r>
      <w:proofErr w:type="spellStart"/>
      <w:r>
        <w:rPr>
          <w:rFonts w:eastAsia="Times New Roman" w:cs="Times New Roman"/>
          <w:szCs w:val="24"/>
        </w:rPr>
        <w:t>ενεπνεύσθη</w:t>
      </w:r>
      <w:proofErr w:type="spellEnd"/>
      <w:r>
        <w:rPr>
          <w:rFonts w:eastAsia="Times New Roman" w:cs="Times New Roman"/>
          <w:szCs w:val="24"/>
        </w:rPr>
        <w:t xml:space="preserve"> ο ίδιος.</w:t>
      </w:r>
    </w:p>
    <w:p w14:paraId="7E826E6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Ένα κόμμα το οποίο παίρνει 500 ευρώ από εδώ, 1.000 </w:t>
      </w:r>
      <w:r>
        <w:rPr>
          <w:rFonts w:eastAsia="Times New Roman" w:cs="Times New Roman"/>
          <w:szCs w:val="24"/>
        </w:rPr>
        <w:t xml:space="preserve">ευρώ </w:t>
      </w:r>
      <w:r>
        <w:rPr>
          <w:rFonts w:eastAsia="Times New Roman" w:cs="Times New Roman"/>
          <w:szCs w:val="24"/>
        </w:rPr>
        <w:t>από εκεί εμφανώς, πρώτον, δεν θα χρειαστ</w:t>
      </w:r>
      <w:r>
        <w:rPr>
          <w:rFonts w:eastAsia="Times New Roman" w:cs="Times New Roman"/>
          <w:szCs w:val="24"/>
        </w:rPr>
        <w:t xml:space="preserve">εί να τα πάρει αφανώς κάτω από το τραπέζι και δεύτερον, θα γλιτώσει και το κράτος από κάποια αιμορραγία. </w:t>
      </w:r>
    </w:p>
    <w:p w14:paraId="7E826E6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Είδατε τι γίνεται με τη Νέα Δημοκρατία που χρωστάει 210 εκατομμύρια ευρώ, το ΠΑΣΟΚ που χρωστάει άλλα 200 εκατομμύρια περίπου. Όλα τα κόμματα πήραν δάν</w:t>
      </w:r>
      <w:r>
        <w:rPr>
          <w:rFonts w:eastAsia="Times New Roman" w:cs="Times New Roman"/>
          <w:szCs w:val="24"/>
        </w:rPr>
        <w:t xml:space="preserve">εια. </w:t>
      </w:r>
    </w:p>
    <w:p w14:paraId="7E826E7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μας έβλαπτε, δηλαδή, να πάμε σε ένα ιδιωτικά χρηματοδοτούμενο σύστημα εμφανώς;</w:t>
      </w:r>
    </w:p>
    <w:p w14:paraId="7E826E7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Τώρα τι κάνουμε; Βάλαμε μόνο το κράτος να τα δει και όλοι θα τα παίρνουν κάτω από το τραπέζι. Αμφιβάλλετε; Ή μήπως γίναμε αιφνιδίως όλοι στην Αίθουσα αυτή άγιοι; Ήταν μ</w:t>
      </w:r>
      <w:r>
        <w:rPr>
          <w:rFonts w:eastAsia="Times New Roman" w:cs="Times New Roman"/>
          <w:szCs w:val="24"/>
        </w:rPr>
        <w:t xml:space="preserve">έγα λάθος, λοιπόν, το κόψιμο της χρηματοδότησης από εταιρείες εμφανώς, νομίμως, διότι οδηγεί στο παρανόμως και αφανώς. </w:t>
      </w:r>
    </w:p>
    <w:p w14:paraId="7E826E7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Μιλάω για κυβέρνηση τεχνοκρατών. Και θα το λέω μέχρι να γίνει </w:t>
      </w:r>
      <w:r>
        <w:rPr>
          <w:rFonts w:eastAsia="Times New Roman" w:cs="Times New Roman"/>
          <w:szCs w:val="24"/>
        </w:rPr>
        <w:t>κ</w:t>
      </w:r>
      <w:r>
        <w:rPr>
          <w:rFonts w:eastAsia="Times New Roman" w:cs="Times New Roman"/>
          <w:szCs w:val="24"/>
        </w:rPr>
        <w:t>αι να είστε σίγουροι ότι θα γίνει. Ίσως δεν έχετε καταλάβει τι εννοώ. Νομ</w:t>
      </w:r>
      <w:r>
        <w:rPr>
          <w:rFonts w:eastAsia="Times New Roman" w:cs="Times New Roman"/>
          <w:szCs w:val="24"/>
        </w:rPr>
        <w:t xml:space="preserve">ίζετε ότι απαξιώνω την πολιτική. Δεν την απαξιώνω. Η πολιτική απαξιώθηκε μόνη </w:t>
      </w:r>
      <w:r>
        <w:rPr>
          <w:rFonts w:eastAsia="Times New Roman" w:cs="Times New Roman"/>
          <w:szCs w:val="24"/>
        </w:rPr>
        <w:t>της,</w:t>
      </w:r>
      <w:r>
        <w:rPr>
          <w:rFonts w:eastAsia="Times New Roman" w:cs="Times New Roman"/>
          <w:szCs w:val="24"/>
        </w:rPr>
        <w:t xml:space="preserve"> με αυτά που έκανε τα τελευταία πενήντα χρόνια. Με τις πελατειακές σχέσεις, με τους διορισμούς, με τα σκάνδαλα κάθε μορφής απαξιώθηκε η πολιτική. </w:t>
      </w:r>
    </w:p>
    <w:p w14:paraId="7E826E7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Τεχνοκράτες είχαν όλες οι κ</w:t>
      </w:r>
      <w:r>
        <w:rPr>
          <w:rFonts w:eastAsia="Times New Roman" w:cs="Times New Roman"/>
          <w:szCs w:val="24"/>
        </w:rPr>
        <w:t>υβερνήσεις. Ο Αλογοσκούφης, για παράδειγμα, είναι ένας αξιόλογος άνθρωπος, αλλά η Νέα Δημοκρατία δεν τον άφησε. Είμαι σίγουρος ότι θα έκανε πέντε προτάσεις σωστές και αυτός. Οικονομολόγος είναι, δόκιμος πιστεύω. Η Νέα Δημοκρατία δεν υιοθέτησε τις προτάσεις</w:t>
      </w:r>
      <w:r>
        <w:rPr>
          <w:rFonts w:eastAsia="Times New Roman" w:cs="Times New Roman"/>
          <w:szCs w:val="24"/>
        </w:rPr>
        <w:t xml:space="preserve"> του, διότι ήθελε να μη χάσει ψήφους: «Όχι μην κάνεις αυτό, θα χάσουμε ψήφους». Το ίδιο θα έγινε και με τον </w:t>
      </w:r>
      <w:proofErr w:type="spellStart"/>
      <w:r>
        <w:rPr>
          <w:rFonts w:eastAsia="Times New Roman" w:cs="Times New Roman"/>
          <w:szCs w:val="24"/>
        </w:rPr>
        <w:t>Χαρδούβελη</w:t>
      </w:r>
      <w:proofErr w:type="spellEnd"/>
      <w:r>
        <w:rPr>
          <w:rFonts w:eastAsia="Times New Roman" w:cs="Times New Roman"/>
          <w:szCs w:val="24"/>
        </w:rPr>
        <w:t xml:space="preserve">. Θα είπε και αυτός πέντε προτάσεις σοβαρές. </w:t>
      </w:r>
      <w:r>
        <w:rPr>
          <w:rFonts w:eastAsia="Times New Roman" w:cs="Times New Roman"/>
          <w:szCs w:val="24"/>
        </w:rPr>
        <w:t>Ε</w:t>
      </w:r>
      <w:r>
        <w:rPr>
          <w:rFonts w:eastAsia="Times New Roman" w:cs="Times New Roman"/>
          <w:szCs w:val="24"/>
        </w:rPr>
        <w:t xml:space="preserve">ίμαι σίγουρος ότι και ο </w:t>
      </w:r>
      <w:proofErr w:type="spellStart"/>
      <w:r>
        <w:rPr>
          <w:rFonts w:eastAsia="Times New Roman" w:cs="Times New Roman"/>
          <w:szCs w:val="24"/>
        </w:rPr>
        <w:t>Τσακαλώτος</w:t>
      </w:r>
      <w:proofErr w:type="spellEnd"/>
      <w:r>
        <w:rPr>
          <w:rFonts w:eastAsia="Times New Roman" w:cs="Times New Roman"/>
          <w:szCs w:val="24"/>
        </w:rPr>
        <w:t xml:space="preserve"> στο κεφάλι του έχει πέντε σοβαρά πράγματα. Εάν, όμως, πάε</w:t>
      </w:r>
      <w:r>
        <w:rPr>
          <w:rFonts w:eastAsia="Times New Roman" w:cs="Times New Roman"/>
          <w:szCs w:val="24"/>
        </w:rPr>
        <w:t xml:space="preserve">ι να τα κάνει, μπορεί να προσκρούσει στις ιδεοληψίες της Αριστεράς: «Μην τα κάνεις, κύριε </w:t>
      </w:r>
      <w:proofErr w:type="spellStart"/>
      <w:r>
        <w:rPr>
          <w:rFonts w:eastAsia="Times New Roman" w:cs="Times New Roman"/>
          <w:szCs w:val="24"/>
        </w:rPr>
        <w:t>Τσακαλώτο</w:t>
      </w:r>
      <w:proofErr w:type="spellEnd"/>
      <w:r>
        <w:rPr>
          <w:rFonts w:eastAsia="Times New Roman" w:cs="Times New Roman"/>
          <w:szCs w:val="24"/>
        </w:rPr>
        <w:t xml:space="preserve">». </w:t>
      </w:r>
    </w:p>
    <w:p w14:paraId="7E826E7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Τους αχρηστεύει το πολιτικό σύστημα τους τεχνοκράτες, γιατί κάθε κόμμα έχει κατά νουν την ψηφοθηρία. Τους εκμηδενίζει. Αυτό με οδήγησε στο να προτείνω κυ</w:t>
      </w:r>
      <w:r>
        <w:rPr>
          <w:rFonts w:eastAsia="Times New Roman" w:cs="Times New Roman"/>
          <w:szCs w:val="24"/>
        </w:rPr>
        <w:t>βέρνηση τεχνοκρατών, που να απαγορεύεται μάλιστα και να πολιτευθούν. Να φτιάξουμε μία κυβέρνηση για δύο, τρία χρόνια. Δεν προτείνω για είκοσι δύο χρόνια. Να φτιάξουμε μία κυβέρνηση</w:t>
      </w:r>
      <w:r>
        <w:rPr>
          <w:rFonts w:eastAsia="Times New Roman" w:cs="Times New Roman"/>
          <w:szCs w:val="24"/>
        </w:rPr>
        <w:t>,</w:t>
      </w:r>
      <w:r>
        <w:rPr>
          <w:rFonts w:eastAsia="Times New Roman" w:cs="Times New Roman"/>
          <w:szCs w:val="24"/>
        </w:rPr>
        <w:t xml:space="preserve"> την οποία θα εμπιστευθούν τα κόμματα στη Βουλή. Τα κόμματα που θα στηρίξου</w:t>
      </w:r>
      <w:r>
        <w:rPr>
          <w:rFonts w:eastAsia="Times New Roman" w:cs="Times New Roman"/>
          <w:szCs w:val="24"/>
        </w:rPr>
        <w:t>ν την κυβέρνηση αυτή</w:t>
      </w:r>
      <w:r>
        <w:rPr>
          <w:rFonts w:eastAsia="Times New Roman" w:cs="Times New Roman"/>
          <w:szCs w:val="24"/>
        </w:rPr>
        <w:t>,</w:t>
      </w:r>
      <w:r>
        <w:rPr>
          <w:rFonts w:eastAsia="Times New Roman" w:cs="Times New Roman"/>
          <w:szCs w:val="24"/>
        </w:rPr>
        <w:t xml:space="preserve"> θα καταστρώσουν σχέδιο δράσης. Αυτά θα συμφωνήσουν επί της πολιτικής που θα τηρηθεί, που δεν μπορεί να είναι άλλη από την επιτέλεση των μεταρρυθμίσεων και την παραμονή της χώρας εις το ευρώ. Δεν μπορεί να υπάρξει άλλη πολιτική σε αυτό</w:t>
      </w:r>
      <w:r>
        <w:rPr>
          <w:rFonts w:eastAsia="Times New Roman" w:cs="Times New Roman"/>
          <w:szCs w:val="24"/>
        </w:rPr>
        <w:t xml:space="preserve">ν τον τόπο. Οτιδήποτε άλλο θα είναι επαίσχυντο και καταστροφικό. </w:t>
      </w:r>
    </w:p>
    <w:p w14:paraId="7E826E7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Αυτή η κυβέρνηση τεχνοκρατών, λοιπόν, αυτόν τον σκοπό θα έχει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ην παραμονή της χώρας εις το ευρώ και την υλοποίηση των μεταρρυθμίσεων. Θα έβλαπτε τη χώρα να γίνει μια τέτοια κυβέρνηση για δ</w:t>
      </w:r>
      <w:r>
        <w:rPr>
          <w:rFonts w:eastAsia="Times New Roman" w:cs="Times New Roman"/>
          <w:szCs w:val="24"/>
        </w:rPr>
        <w:t>ύο, τρία χρόνια, να δώσουμε εικόνα σύμπνοιας προς τα έξω;</w:t>
      </w:r>
    </w:p>
    <w:p w14:paraId="7E826E7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υποτίμησα κανέναν από τους πολιτικούς. Οι πολιτικοί, όμως, δεν πτώχευσαν τη χώρα; Οι πολιτικοί είναι συνδεδεμένοι στον τόπο αυτόν με ρουσφέτια, με πελατειακές σχέσεις. Εμένα με επισκέπτονται στη</w:t>
      </w:r>
      <w:r>
        <w:rPr>
          <w:rFonts w:eastAsia="Times New Roman" w:cs="Times New Roman"/>
          <w:szCs w:val="24"/>
        </w:rPr>
        <w:t xml:space="preserve"> Βουλή συνεχώς διάφοροι φορείς και μου λένε: «Βόηθα, να μονιμοποιηθούν οι τάδε. Λίγοι είναι. Τρεις χιλιάδες είναι». Όλο κάτι τέτοια.</w:t>
      </w:r>
    </w:p>
    <w:p w14:paraId="7E826E7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Τι να πω σ’ αυτούς ναι; Είμαι σίγουρος ότι απ’ όλα τα άλλα κόμματα, θα λέτε ναι. Αμφιβάλλω αν έχετε το θάρρος, όταν σας επι</w:t>
      </w:r>
      <w:r>
        <w:rPr>
          <w:rFonts w:eastAsia="Times New Roman" w:cs="Times New Roman"/>
          <w:szCs w:val="24"/>
        </w:rPr>
        <w:t>σκέπτονται και ζητούν κομματικά ρουσφέτια τέτοιας μορφής, όπως μονιμοποιήσεις συμβασιούχων κ</w:t>
      </w:r>
      <w:r>
        <w:rPr>
          <w:rFonts w:eastAsia="Times New Roman" w:cs="Times New Roman"/>
          <w:szCs w:val="24"/>
        </w:rPr>
        <w:t>.</w:t>
      </w:r>
      <w:r>
        <w:rPr>
          <w:rFonts w:eastAsia="Times New Roman" w:cs="Times New Roman"/>
          <w:szCs w:val="24"/>
        </w:rPr>
        <w:t>λπ., να λέτε όχι. Μάλιστα ο ΣΥΡΙΖΑ υπέπεσε και εις το δέλεαρ</w:t>
      </w:r>
      <w:r>
        <w:rPr>
          <w:rFonts w:eastAsia="Times New Roman" w:cs="Times New Roman"/>
          <w:szCs w:val="24"/>
        </w:rPr>
        <w:t>,</w:t>
      </w:r>
      <w:r>
        <w:rPr>
          <w:rFonts w:eastAsia="Times New Roman" w:cs="Times New Roman"/>
          <w:szCs w:val="24"/>
        </w:rPr>
        <w:t xml:space="preserve"> να πάρει πρωτοβουλία για τη μονιμοποίηση όλων των συμβασιούχων, λες κι αυτή η χώρα έχει το περιθώριο </w:t>
      </w:r>
      <w:r>
        <w:rPr>
          <w:rFonts w:eastAsia="Times New Roman" w:cs="Times New Roman"/>
          <w:szCs w:val="24"/>
        </w:rPr>
        <w:t xml:space="preserve">να το πράξει! </w:t>
      </w:r>
    </w:p>
    <w:p w14:paraId="7E826E7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Την κυβέρνηση τεχνοκρατών, λοιπόν, που ζητώ, τη ζητώ γιατί έχει αποτύχει το πολιτικό σύστημα και γιατί ο κ. Τσίπρας είναι πλέον τραυματισμένος, δεν είναι φυσιολογικός Πρωθυπουργός. Σήκωσε ψηλά το ζήτημα του χρέους και τώρα προσπαθεί να πείσε</w:t>
      </w:r>
      <w:r>
        <w:rPr>
          <w:rFonts w:eastAsia="Times New Roman" w:cs="Times New Roman"/>
          <w:szCs w:val="24"/>
        </w:rPr>
        <w:t xml:space="preserve">ι ότι μπορούμε να αρκεστούμε στη δόση. Τι άλλο έχει να πει; Γιατί σήκωσε τόσο ψηλά το ζήτημα αυτό; </w:t>
      </w:r>
    </w:p>
    <w:p w14:paraId="7E826E7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Εγώ στην Αίθουσα αυτή τέσσερις φορές είπα το εξής: «Γιατί συνδέετε το θέμα της αξιολόγησης με το χρέος, αφού έχω πληροφορίες ότι η Γερμανία επιμένει να συζη</w:t>
      </w:r>
      <w:r>
        <w:rPr>
          <w:rFonts w:eastAsia="Times New Roman" w:cs="Times New Roman"/>
          <w:szCs w:val="24"/>
        </w:rPr>
        <w:t xml:space="preserve">τήσει για το χρέος τον Αύγουστο του 2018; Γιατί, κύριε Τσίπρα, ανεβάζετε το θέμα του χρέους;». Δεν μου απάντησε κανείς και </w:t>
      </w:r>
      <w:proofErr w:type="spellStart"/>
      <w:r>
        <w:rPr>
          <w:rFonts w:eastAsia="Times New Roman" w:cs="Times New Roman"/>
          <w:szCs w:val="24"/>
        </w:rPr>
        <w:t>εταπεινώθη</w:t>
      </w:r>
      <w:proofErr w:type="spellEnd"/>
      <w:r>
        <w:rPr>
          <w:rFonts w:eastAsia="Times New Roman" w:cs="Times New Roman"/>
          <w:szCs w:val="24"/>
        </w:rPr>
        <w:t xml:space="preserve"> η χώρα. Ήταν μια εθνική ήττα που δεν χρειαζόταν. Μπορούσαμε να συζητήσουμε τόσα άλλα θέματα με τους ξένους. Από το 2012 εί</w:t>
      </w:r>
      <w:r>
        <w:rPr>
          <w:rFonts w:eastAsia="Times New Roman" w:cs="Times New Roman"/>
          <w:szCs w:val="24"/>
        </w:rPr>
        <w:t xml:space="preserve">χαν πει για τον Αύγουστο του 2018. Γιατί επέμεινε ο κ. Τσίπρας νωρίτερα; Για να εξευτελίσει τη χώρα; </w:t>
      </w:r>
    </w:p>
    <w:p w14:paraId="7E826E7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Θέλω να πω και για τον κ. Μητσοτάκη ορισμένα πράγματα. Βγήκε σήμερα ο κ. Μητσοτάκης με κάποιους τομεάρχες….</w:t>
      </w:r>
    </w:p>
    <w:p w14:paraId="7E826E7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Γιατί γελάτε, κύριε </w:t>
      </w:r>
      <w:proofErr w:type="spellStart"/>
      <w:r>
        <w:rPr>
          <w:rFonts w:eastAsia="Times New Roman" w:cs="Times New Roman"/>
          <w:szCs w:val="24"/>
        </w:rPr>
        <w:t>Βρούτση</w:t>
      </w:r>
      <w:proofErr w:type="spellEnd"/>
      <w:r>
        <w:rPr>
          <w:rFonts w:eastAsia="Times New Roman" w:cs="Times New Roman"/>
          <w:szCs w:val="24"/>
        </w:rPr>
        <w:t>;</w:t>
      </w:r>
    </w:p>
    <w:p w14:paraId="7E826E7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Δεν γελώ για εσάς, κύριε Λεβέντη. </w:t>
      </w:r>
    </w:p>
    <w:p w14:paraId="7E826E7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Α, έχετε δικά σας θέματα και γελάτε; Ευτυχώς! </w:t>
      </w:r>
    </w:p>
    <w:p w14:paraId="7E826E7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Μεταξύ των άλλων που είπε, απομόνωσα μια φράση εκπληκτική. Είπε ότι οι δανειστές κοιτάνε μόνο να πάρουν πίσω τα λεφτά τους. </w:t>
      </w:r>
      <w:r>
        <w:rPr>
          <w:rFonts w:eastAsia="Times New Roman" w:cs="Times New Roman"/>
          <w:szCs w:val="24"/>
        </w:rPr>
        <w:t xml:space="preserve">Έχουμε, λοιπόν, το ΣΥΡΙΖΑ που λέει ότι ο Σόιμπλε τον εκβιάζει, όπως και η </w:t>
      </w:r>
      <w:proofErr w:type="spellStart"/>
      <w:r>
        <w:rPr>
          <w:rFonts w:eastAsia="Times New Roman" w:cs="Times New Roman"/>
          <w:szCs w:val="24"/>
        </w:rPr>
        <w:t>Μέρκελ</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Έχουμε τη Νέα Δημοκρατία που λέει ότι αυτοί είναι συμφεροντολόγοι και κοιτούν μόνο τα λεφτά τους, ότι δεν τους ενδιαφέρει ούτε η Ελλάδα ούτε τίποτα. Και θέλει να γίνει </w:t>
      </w:r>
      <w:r>
        <w:rPr>
          <w:rFonts w:eastAsia="Times New Roman" w:cs="Times New Roman"/>
          <w:szCs w:val="24"/>
        </w:rPr>
        <w:t xml:space="preserve">Πρωθυπουργός ο κ. Μητσοτάκης; Τέτοιον πρωθυπουργό χρειάζεται η Ελλάδα, ο οποίος αισθάνεται ότι οι δανειστές και εταίροι μας είναι αυτοί που κοιτάνε να κατοχυρώσουν μόνο τα λεφτά τους και τίποτε άλλο; Αυτό πιστεύουμε στην Αίθουσα αυτή, ότι οι ξένοι κοιτάνε </w:t>
      </w:r>
      <w:r>
        <w:rPr>
          <w:rFonts w:eastAsia="Times New Roman" w:cs="Times New Roman"/>
          <w:szCs w:val="24"/>
        </w:rPr>
        <w:t xml:space="preserve">μόνο τα λεφτά τους; Τότε γιατί ερχόμαστε σε σύμβαση μαζί τους; </w:t>
      </w:r>
    </w:p>
    <w:p w14:paraId="7E826E7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Εγώ, </w:t>
      </w:r>
      <w:r>
        <w:rPr>
          <w:rFonts w:eastAsia="Times New Roman" w:cs="Times New Roman"/>
          <w:szCs w:val="24"/>
        </w:rPr>
        <w:t>ως</w:t>
      </w:r>
      <w:r>
        <w:rPr>
          <w:rFonts w:eastAsia="Times New Roman" w:cs="Times New Roman"/>
          <w:szCs w:val="24"/>
        </w:rPr>
        <w:t xml:space="preserve"> Βασίλης Λεβέντης, ποτέ δεν θα ερχόμουν σε σύμβαση με ανθρώπους τους οποίους θα θεωρούσα συμφεροντολόγους και που κοιτάνε μόνο την εξασφάλιση των χρημάτων τους και όχι τη χώρα!</w:t>
      </w:r>
    </w:p>
    <w:p w14:paraId="7E826E80"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E826E8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Πώς θέλει να γίνει </w:t>
      </w:r>
      <w:r>
        <w:rPr>
          <w:rFonts w:eastAsia="Times New Roman" w:cs="Times New Roman"/>
          <w:szCs w:val="24"/>
        </w:rPr>
        <w:t xml:space="preserve">Πρωθυπουργός </w:t>
      </w:r>
      <w:r>
        <w:rPr>
          <w:rFonts w:eastAsia="Times New Roman" w:cs="Times New Roman"/>
          <w:szCs w:val="24"/>
        </w:rPr>
        <w:t xml:space="preserve">ο κ. Μητσοτάκης; Η Ελλάδα χρειάζεται έναν Ευρωπαίο </w:t>
      </w:r>
      <w:r>
        <w:rPr>
          <w:rFonts w:eastAsia="Times New Roman" w:cs="Times New Roman"/>
          <w:szCs w:val="24"/>
        </w:rPr>
        <w:t xml:space="preserve">Πρωθυπουργό </w:t>
      </w:r>
      <w:r>
        <w:rPr>
          <w:rFonts w:eastAsia="Times New Roman" w:cs="Times New Roman"/>
          <w:szCs w:val="24"/>
        </w:rPr>
        <w:t xml:space="preserve">ο οποίος να πείσει στην Ευρώπη, έναν άνθρωπο που να αγαπάει τις ευρωπαϊκές αντιλήψεις. </w:t>
      </w:r>
    </w:p>
    <w:p w14:paraId="7E826E8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Είδατε τι έγινε με τ</w:t>
      </w:r>
      <w:r>
        <w:rPr>
          <w:rFonts w:eastAsia="Times New Roman" w:cs="Times New Roman"/>
          <w:szCs w:val="24"/>
        </w:rPr>
        <w:t xml:space="preserve">ους Εγγλέζους. Οι Εγγλέζοι πήγαν προς στιγμήν να κάνουν ιστορίες στην Ευρώπη. Ψήφισαν μια </w:t>
      </w:r>
      <w:proofErr w:type="spellStart"/>
      <w:r>
        <w:rPr>
          <w:rFonts w:eastAsia="Times New Roman" w:cs="Times New Roman"/>
          <w:szCs w:val="24"/>
        </w:rPr>
        <w:t>Μέι</w:t>
      </w:r>
      <w:proofErr w:type="spellEnd"/>
      <w:r>
        <w:rPr>
          <w:rFonts w:eastAsia="Times New Roman" w:cs="Times New Roman"/>
          <w:szCs w:val="24"/>
        </w:rPr>
        <w:t xml:space="preserve"> για να τους βγάλει από την Ευρώπη. Εκείνη, λοιπόν, μη σεβόμενη τίποτα, έκανε εκλογές όποια ώρα γούσταρε, θεωρώντας ότι θα τις κερδίσει. Η απάντηση του αγγλικού λα</w:t>
      </w:r>
      <w:r>
        <w:rPr>
          <w:rFonts w:eastAsia="Times New Roman" w:cs="Times New Roman"/>
          <w:szCs w:val="24"/>
        </w:rPr>
        <w:t xml:space="preserve">ού ήταν να την υποβαθμίσει. Τώρα αν θα σταθεί εκεί, έγκειται στο βαθμό αναισθησίας της, σε ποιο βαθμό σέβεται τη λαϊκή εντολή για να παραμείνει η κυρία. </w:t>
      </w:r>
    </w:p>
    <w:p w14:paraId="7E826E8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Σημασία, όμως, έχει ότι ο αγγλικός λαός μετανόησε. Υπήρχαν και εκεί δημοσιογράφοι που έκαναν ό,τι κάνο</w:t>
      </w:r>
      <w:r>
        <w:rPr>
          <w:rFonts w:eastAsia="Times New Roman" w:cs="Times New Roman"/>
          <w:szCs w:val="24"/>
        </w:rPr>
        <w:t xml:space="preserve">υν εδώ οι </w:t>
      </w:r>
      <w:proofErr w:type="spellStart"/>
      <w:r>
        <w:rPr>
          <w:rFonts w:eastAsia="Times New Roman" w:cs="Times New Roman"/>
          <w:szCs w:val="24"/>
        </w:rPr>
        <w:t>αντιμνημονιακοί</w:t>
      </w:r>
      <w:proofErr w:type="spellEnd"/>
      <w:r>
        <w:rPr>
          <w:rFonts w:eastAsia="Times New Roman" w:cs="Times New Roman"/>
          <w:szCs w:val="24"/>
        </w:rPr>
        <w:t xml:space="preserve">: Και στην Αγγλία καριέρες πάνω στην </w:t>
      </w:r>
      <w:proofErr w:type="spellStart"/>
      <w:r>
        <w:rPr>
          <w:rFonts w:eastAsia="Times New Roman" w:cs="Times New Roman"/>
          <w:szCs w:val="24"/>
        </w:rPr>
        <w:t>αντιμνημονιακότητα</w:t>
      </w:r>
      <w:proofErr w:type="spellEnd"/>
      <w:r>
        <w:rPr>
          <w:rFonts w:eastAsia="Times New Roman" w:cs="Times New Roman"/>
          <w:szCs w:val="24"/>
        </w:rPr>
        <w:t xml:space="preserve"> και τον </w:t>
      </w:r>
      <w:proofErr w:type="spellStart"/>
      <w:r>
        <w:rPr>
          <w:rFonts w:eastAsia="Times New Roman" w:cs="Times New Roman"/>
          <w:szCs w:val="24"/>
        </w:rPr>
        <w:t>ευρωσκεπτικισμό</w:t>
      </w:r>
      <w:proofErr w:type="spellEnd"/>
      <w:r>
        <w:rPr>
          <w:rFonts w:eastAsia="Times New Roman" w:cs="Times New Roman"/>
          <w:szCs w:val="24"/>
        </w:rPr>
        <w:t xml:space="preserve">. Μη νομίζετε ότι έχει μόνο η Ελλάδα το φαινόμενο των </w:t>
      </w:r>
      <w:proofErr w:type="spellStart"/>
      <w:r>
        <w:rPr>
          <w:rFonts w:eastAsia="Times New Roman" w:cs="Times New Roman"/>
          <w:szCs w:val="24"/>
        </w:rPr>
        <w:t>αντιμνημονιακών</w:t>
      </w:r>
      <w:proofErr w:type="spellEnd"/>
      <w:r>
        <w:rPr>
          <w:rFonts w:eastAsia="Times New Roman" w:cs="Times New Roman"/>
          <w:szCs w:val="24"/>
        </w:rPr>
        <w:t xml:space="preserve">. Το έχουν και εκεί και έτσι οδήγησαν στην ψήφο του </w:t>
      </w:r>
      <w:proofErr w:type="spellStart"/>
      <w:r>
        <w:rPr>
          <w:rFonts w:eastAsia="Times New Roman" w:cs="Times New Roman"/>
          <w:szCs w:val="24"/>
        </w:rPr>
        <w:t>ευρωσκεπτικισμού</w:t>
      </w:r>
      <w:proofErr w:type="spellEnd"/>
      <w:r>
        <w:rPr>
          <w:rFonts w:eastAsia="Times New Roman" w:cs="Times New Roman"/>
          <w:szCs w:val="24"/>
        </w:rPr>
        <w:t>. Είδαν τι σημα</w:t>
      </w:r>
      <w:r>
        <w:rPr>
          <w:rFonts w:eastAsia="Times New Roman" w:cs="Times New Roman"/>
          <w:szCs w:val="24"/>
        </w:rPr>
        <w:t xml:space="preserve">ίνει αυτό. Είδαν τι λεφτά τους ζητούνται. Είδαν πόσο δύσκολες είναι οι διαδικασίες, επειδή δεν θέλουν να δώσουν τα 100 δισεκατομμύρια που τους ζητούνται. Τώρα κάνει πίσω ο αγγλικός λαός. </w:t>
      </w:r>
    </w:p>
    <w:p w14:paraId="7E826E8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Θέλετε να σας πω και την κατάληξη; Θα παραμείνουν. Δεν πρόκειται να </w:t>
      </w:r>
      <w:r>
        <w:rPr>
          <w:rFonts w:eastAsia="Times New Roman" w:cs="Times New Roman"/>
          <w:szCs w:val="24"/>
        </w:rPr>
        <w:t xml:space="preserve">φύγουν από την Ευρώπη. Διαπίστωσαν με ψυχραιμότερη άποψη των πραγμάτων ότι ήταν μεγάλο τους σφάλμα, διότι </w:t>
      </w:r>
      <w:proofErr w:type="spellStart"/>
      <w:r>
        <w:rPr>
          <w:rFonts w:eastAsia="Times New Roman" w:cs="Times New Roman"/>
          <w:szCs w:val="24"/>
        </w:rPr>
        <w:t>παρεσύρθησαν</w:t>
      </w:r>
      <w:proofErr w:type="spellEnd"/>
      <w:r>
        <w:rPr>
          <w:rFonts w:eastAsia="Times New Roman" w:cs="Times New Roman"/>
          <w:szCs w:val="24"/>
        </w:rPr>
        <w:t xml:space="preserve"> από δημοσιογράφους λαϊκιστές. Εκείνος ο </w:t>
      </w:r>
      <w:proofErr w:type="spellStart"/>
      <w:r>
        <w:rPr>
          <w:rFonts w:eastAsia="Times New Roman" w:cs="Times New Roman"/>
          <w:szCs w:val="24"/>
        </w:rPr>
        <w:t>Φάρατζ</w:t>
      </w:r>
      <w:proofErr w:type="spellEnd"/>
      <w:r>
        <w:rPr>
          <w:rFonts w:eastAsia="Times New Roman" w:cs="Times New Roman"/>
          <w:szCs w:val="24"/>
        </w:rPr>
        <w:t xml:space="preserve"> </w:t>
      </w:r>
      <w:proofErr w:type="spellStart"/>
      <w:r>
        <w:rPr>
          <w:rFonts w:eastAsia="Times New Roman" w:cs="Times New Roman"/>
          <w:szCs w:val="24"/>
        </w:rPr>
        <w:t>εξηφανίσθη</w:t>
      </w:r>
      <w:proofErr w:type="spellEnd"/>
      <w:r>
        <w:rPr>
          <w:rFonts w:eastAsia="Times New Roman" w:cs="Times New Roman"/>
          <w:szCs w:val="24"/>
        </w:rPr>
        <w:t xml:space="preserve"> μάλιστα και από τον χάρτη, </w:t>
      </w:r>
      <w:proofErr w:type="spellStart"/>
      <w:r>
        <w:rPr>
          <w:rFonts w:eastAsia="Times New Roman" w:cs="Times New Roman"/>
          <w:szCs w:val="24"/>
        </w:rPr>
        <w:t>εξηφανίσθη</w:t>
      </w:r>
      <w:proofErr w:type="spellEnd"/>
      <w:r>
        <w:rPr>
          <w:rFonts w:eastAsia="Times New Roman" w:cs="Times New Roman"/>
          <w:szCs w:val="24"/>
        </w:rPr>
        <w:t xml:space="preserve"> εντελώς. </w:t>
      </w:r>
    </w:p>
    <w:p w14:paraId="7E826E8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 κ. Μητσοτάκης, επίσης, έκανε </w:t>
      </w:r>
      <w:r>
        <w:rPr>
          <w:rFonts w:eastAsia="Times New Roman" w:cs="Times New Roman"/>
          <w:szCs w:val="24"/>
        </w:rPr>
        <w:t xml:space="preserve">κάποιες συναντήσεις με συνταξιούχους στην Καλλιθέα και με </w:t>
      </w:r>
      <w:proofErr w:type="spellStart"/>
      <w:r>
        <w:rPr>
          <w:rFonts w:eastAsia="Times New Roman" w:cs="Times New Roman"/>
          <w:szCs w:val="24"/>
        </w:rPr>
        <w:t>ντελιβεράδες</w:t>
      </w:r>
      <w:proofErr w:type="spellEnd"/>
      <w:r>
        <w:rPr>
          <w:rFonts w:eastAsia="Times New Roman" w:cs="Times New Roman"/>
          <w:szCs w:val="24"/>
        </w:rPr>
        <w:t>. Είπε, λοιπόν: «Τι καλοί άνθρωποι! Δουλεύουν πολλές ώρες και πολλές φορές δεν τους πληρώνουν. Δουλεύουν πέραν του ωραρίου».</w:t>
      </w:r>
    </w:p>
    <w:p w14:paraId="7E826E8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Μπράβο στη Νέα Δημοκρατία που αντιλήφθηκε το 2017 ότι καταπιέ</w:t>
      </w:r>
      <w:r>
        <w:rPr>
          <w:rFonts w:eastAsia="Times New Roman" w:cs="Times New Roman"/>
          <w:szCs w:val="24"/>
        </w:rPr>
        <w:t xml:space="preserve">ζονται οι εργαζόμενοι στον τόπο αυτό! Ο κ. Μητσοτάκης ξέρει τι θα πει </w:t>
      </w:r>
      <w:proofErr w:type="spellStart"/>
      <w:r>
        <w:rPr>
          <w:rFonts w:eastAsia="Times New Roman" w:cs="Times New Roman"/>
          <w:szCs w:val="24"/>
        </w:rPr>
        <w:t>ντελιβεράς</w:t>
      </w:r>
      <w:proofErr w:type="spellEnd"/>
      <w:r>
        <w:rPr>
          <w:rFonts w:eastAsia="Times New Roman" w:cs="Times New Roman"/>
          <w:szCs w:val="24"/>
        </w:rPr>
        <w:t xml:space="preserve"> να μην πληρώνεται; Έχει, δηλαδή, ζήσει τέτοια οικονομική δυσκολία που να αντιλαμβάνεται τον </w:t>
      </w:r>
      <w:proofErr w:type="spellStart"/>
      <w:r>
        <w:rPr>
          <w:rFonts w:eastAsia="Times New Roman" w:cs="Times New Roman"/>
          <w:szCs w:val="24"/>
        </w:rPr>
        <w:t>ντελιβερά</w:t>
      </w:r>
      <w:proofErr w:type="spellEnd"/>
      <w:r>
        <w:rPr>
          <w:rFonts w:eastAsia="Times New Roman" w:cs="Times New Roman"/>
          <w:szCs w:val="24"/>
        </w:rPr>
        <w:t xml:space="preserve">, ώστε να το λέει ως παράδειγμα; Τώρα ήρθε σε επαφή με τους </w:t>
      </w:r>
      <w:proofErr w:type="spellStart"/>
      <w:r>
        <w:rPr>
          <w:rFonts w:eastAsia="Times New Roman" w:cs="Times New Roman"/>
          <w:szCs w:val="24"/>
        </w:rPr>
        <w:t>ντελιβεράδες</w:t>
      </w:r>
      <w:proofErr w:type="spellEnd"/>
      <w:r>
        <w:rPr>
          <w:rFonts w:eastAsia="Times New Roman" w:cs="Times New Roman"/>
          <w:szCs w:val="24"/>
        </w:rPr>
        <w:t xml:space="preserve"> κ</w:t>
      </w:r>
      <w:r>
        <w:rPr>
          <w:rFonts w:eastAsia="Times New Roman" w:cs="Times New Roman"/>
          <w:szCs w:val="24"/>
        </w:rPr>
        <w:t>αι τώρα σε επαφή με τους συνταξιούχους που δεν έχουν να δώσουν στο εγγόνι τους!</w:t>
      </w:r>
    </w:p>
    <w:p w14:paraId="7E826E8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είναι κακά όλα αυτά, αλλά πότε τα αντιληφθήκαμε εις την Αίθουσα αυτή; Το δε ΠΑΣΟΚ ωρυόταν τόση ώρα εκεί κατά της Κυβέρνησης. Ορθά. Δεν έχω καμμία αντίρρηση. Ωρυόταν κ.λπ. ν</w:t>
      </w:r>
      <w:r>
        <w:rPr>
          <w:rFonts w:eastAsia="Times New Roman" w:cs="Times New Roman"/>
          <w:szCs w:val="24"/>
        </w:rPr>
        <w:t>α φύγει η Κυβέρνηση. Αυτοί, όταν ήταν στην εξουσία, με τη διαδικασία του κατεπείγοντος δεν περνούσαν όλα τα νομοσχέδια; Είχατε περάσει ένα με φυσιολογικές διαδικασίες;</w:t>
      </w:r>
    </w:p>
    <w:p w14:paraId="7E826E8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έχω ξαναπεί και θα το πω εις την Αίθουσα αυτή, ότι με επισκέφτηκε στρατηγός που έπαι</w:t>
      </w:r>
      <w:r>
        <w:rPr>
          <w:rFonts w:eastAsia="Times New Roman" w:cs="Times New Roman"/>
          <w:szCs w:val="24"/>
        </w:rPr>
        <w:t>ρνε 2.800 ευρώ σύνταξη και μου είπε ότι ο Σαμαράς με τον Βενιζέλο την πήγαν στα 1.300 ευρώ και ο Τσίπρας στα 1.050 ευρώ. Τι πρέπει να ψηφίσει αυτός ο στρατηγός; Είναι μάλιστα και ακροδεξιός αυτός ο στρατηγός. Φανταστείτε να ήταν και αριστερός!</w:t>
      </w:r>
    </w:p>
    <w:p w14:paraId="7E826E8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θα σας πω κάτι. Η Νέα Δημοκρατία έχει βγάλει το σύνθημα «Η Συμφωνία της Αλήθειας». Η Γεννηματά, που θέλει να ανεβάσει και τα ποσοστά της, ενώ είναι έτοιμο να τριχοτομηθεί το </w:t>
      </w:r>
      <w:r>
        <w:rPr>
          <w:rFonts w:eastAsia="Times New Roman" w:cs="Times New Roman"/>
          <w:szCs w:val="24"/>
        </w:rPr>
        <w:t>κόμμα</w:t>
      </w:r>
      <w:r>
        <w:rPr>
          <w:rFonts w:eastAsia="Times New Roman" w:cs="Times New Roman"/>
          <w:szCs w:val="24"/>
        </w:rPr>
        <w:t>, προς τα αλλού βαδίζει η Διαμαντοπούλου, προς τα αλλού βαδίζει ο Βενι</w:t>
      </w:r>
      <w:r>
        <w:rPr>
          <w:rFonts w:eastAsia="Times New Roman" w:cs="Times New Roman"/>
          <w:szCs w:val="24"/>
        </w:rPr>
        <w:t>ζέλος, προς τα αλλού η ίδια, έβγαλε «Συμφωνία Ελλάδα». Εσείς «Συμφωνία Αλήθειας», η Γεννηματά «Συμφωνία Ελλάδα».</w:t>
      </w:r>
    </w:p>
    <w:p w14:paraId="7E826E8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Θα σας πω το σύνθημα της Ένωσης Κεντρώων για να το ακούσετε στην Αίθουσα αυτή, μήπως το λάβετε υπ’ </w:t>
      </w:r>
      <w:proofErr w:type="spellStart"/>
      <w:r>
        <w:rPr>
          <w:rFonts w:eastAsia="Times New Roman" w:cs="Times New Roman"/>
          <w:szCs w:val="24"/>
        </w:rPr>
        <w:t>όψιν</w:t>
      </w:r>
      <w:proofErr w:type="spellEnd"/>
      <w:r>
        <w:rPr>
          <w:rFonts w:eastAsia="Times New Roman" w:cs="Times New Roman"/>
          <w:szCs w:val="24"/>
        </w:rPr>
        <w:t xml:space="preserve"> όλοι ή να το ακούσει, τουλάχιστον, ο ελ</w:t>
      </w:r>
      <w:r>
        <w:rPr>
          <w:rFonts w:eastAsia="Times New Roman" w:cs="Times New Roman"/>
          <w:szCs w:val="24"/>
        </w:rPr>
        <w:t xml:space="preserve">ληνικός λαός. Το σύνθημα το σωστό, εάν θέλετε να φύγουμε από τα μνημόνια, είναι: «Εμείς μεταρρυθμίσεις, οι δανειστές επενδυτές». Ούτε λεφτά, γιατί η δόση, όταν την παίρνουμε, με τα χρέη που έχουμε φεύγει αμέσως. Εξατμίζεται σαν να ρίχνεις στη Χαλυβουργική </w:t>
      </w:r>
      <w:r>
        <w:rPr>
          <w:rFonts w:eastAsia="Times New Roman" w:cs="Times New Roman"/>
          <w:szCs w:val="24"/>
        </w:rPr>
        <w:t>ένα ποτήρι νερό και τίποτε άλλο. Εξατμίζονται όλα.</w:t>
      </w:r>
    </w:p>
    <w:p w14:paraId="7E826E8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Επενδυτές για να φανεί ότι βάζουν πλάτη στην Ελλάδα και εμείς μεταρρυθμίσεις για να μη μπορούν να λένε ότι τους κοροϊδεύουμε, γιατί όλο το ευρωπαϊκό κενό και όλες οι κυβερνήσεις, όταν μιλάμε με παράγοντες,</w:t>
      </w:r>
      <w:r>
        <w:rPr>
          <w:rFonts w:eastAsia="Times New Roman" w:cs="Times New Roman"/>
          <w:szCs w:val="24"/>
        </w:rPr>
        <w:t xml:space="preserve"> λένε ότι κορόιδεψαν όλοι οι Πρωθυπουργοί ότι θα κάνουν επενδύσεις Τα περνάνε στη Βουλή και μένουν όλα στα χρονοντούλαπα.</w:t>
      </w:r>
    </w:p>
    <w:p w14:paraId="7E826E8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Αυτό, λοιπόν, που χρειάζεται η χώρα είναι αξιοπιστία, χρειάζεται μεταρρυθμίσεις. Δεν έχει γίνει καμμία μεταρρύθμιση. Αυτά τα </w:t>
      </w:r>
      <w:proofErr w:type="spellStart"/>
      <w:r>
        <w:rPr>
          <w:rFonts w:eastAsia="Times New Roman" w:cs="Times New Roman"/>
          <w:szCs w:val="24"/>
        </w:rPr>
        <w:t>προαπαιτο</w:t>
      </w:r>
      <w:r>
        <w:rPr>
          <w:rFonts w:eastAsia="Times New Roman" w:cs="Times New Roman"/>
          <w:szCs w:val="24"/>
        </w:rPr>
        <w:t>ύμενα</w:t>
      </w:r>
      <w:proofErr w:type="spellEnd"/>
      <w:r>
        <w:rPr>
          <w:rFonts w:eastAsia="Times New Roman" w:cs="Times New Roman"/>
          <w:szCs w:val="24"/>
        </w:rPr>
        <w:t xml:space="preserve"> που περνάτε τώρα είναι γελοία. Επαγγέλματα δεν έχουν ανοίξει. Τριακόσιες τριάντα χιλιάδες συντάξεις είναι τριπλές. Τριακόσιες τριάντα χιλιάδες άτομα παίρνουν τρεις κύριες συντάξεις έκαστος. Ένα εκατομμύριο διακόσιες χιλιάδες άτομα παίρνουν δύο κύριες</w:t>
      </w:r>
      <w:r>
        <w:rPr>
          <w:rFonts w:eastAsia="Times New Roman" w:cs="Times New Roman"/>
          <w:szCs w:val="24"/>
        </w:rPr>
        <w:t xml:space="preserve"> συντάξεις έκαστος. Έχω εισηγηθεί κατάργηση της σύνταξης των πλουσίων. Είναι ογδόντα χιλιάδες περιπτώσεις ανθρώπων που έχουν από τόκους, από ενοίκια, από μερίσματα, έσοδα άνω των 3.000 ευρώ τον μήνα. Σε αυτούς, αν </w:t>
      </w:r>
      <w:proofErr w:type="spellStart"/>
      <w:r>
        <w:rPr>
          <w:rFonts w:eastAsia="Times New Roman" w:cs="Times New Roman"/>
          <w:szCs w:val="24"/>
        </w:rPr>
        <w:t>ανεστέλλετο</w:t>
      </w:r>
      <w:proofErr w:type="spellEnd"/>
      <w:r>
        <w:rPr>
          <w:rFonts w:eastAsia="Times New Roman" w:cs="Times New Roman"/>
          <w:szCs w:val="24"/>
        </w:rPr>
        <w:t xml:space="preserve"> η πληρωμή της σύνταξης, αν </w:t>
      </w:r>
      <w:proofErr w:type="spellStart"/>
      <w:r>
        <w:rPr>
          <w:rFonts w:eastAsia="Times New Roman" w:cs="Times New Roman"/>
          <w:szCs w:val="24"/>
        </w:rPr>
        <w:t>εκό</w:t>
      </w:r>
      <w:r>
        <w:rPr>
          <w:rFonts w:eastAsia="Times New Roman" w:cs="Times New Roman"/>
          <w:szCs w:val="24"/>
        </w:rPr>
        <w:t>πτετο</w:t>
      </w:r>
      <w:proofErr w:type="spellEnd"/>
      <w:r>
        <w:rPr>
          <w:rFonts w:eastAsia="Times New Roman" w:cs="Times New Roman"/>
          <w:szCs w:val="24"/>
        </w:rPr>
        <w:t xml:space="preserve"> δηλαδή η σύνταξη, προσωρινά έστω, θα μπορούσαμε να εξοικονομήσουμε ένα σοβαρό ποσό να μην κόβουμε το ΕΚΑΣ της γιαγιάς ή του πολύ φτωχού τη σύνταξη. Δεν το κάνατε, όμως.</w:t>
      </w:r>
    </w:p>
    <w:p w14:paraId="7E826E8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έδειξε η Κυβέρνηση θάρρος και θα το πληρώσει αυτό. Ο Πρωθυπουργός θέλει να με</w:t>
      </w:r>
      <w:r>
        <w:rPr>
          <w:rFonts w:eastAsia="Times New Roman" w:cs="Times New Roman"/>
          <w:szCs w:val="24"/>
        </w:rPr>
        <w:t>ίνει και άλλο στην εξουσία, θα είναι επί ζημία του αυτό. Όταν ένας Πρωθυπουργός υπόσχεται πράγματα τα οποία δεν γίνονται, αυτός ο Πρωθυπουργός μπορεί να παραμένει στην εξουσία, θα έχει όμως κακό τέλος. Να ξέρετε ότι όσοι Πρωθυπουργοί παρέμειναν, αγνοούνται</w:t>
      </w:r>
      <w:r>
        <w:rPr>
          <w:rFonts w:eastAsia="Times New Roman" w:cs="Times New Roman"/>
          <w:szCs w:val="24"/>
        </w:rPr>
        <w:t xml:space="preserve"> στην κοινωνία που ήταν αντίθετη και προέβαιναν σε μέτρα αντιλαϊκά. Είχαν κακό τέλος </w:t>
      </w:r>
      <w:r>
        <w:rPr>
          <w:rFonts w:eastAsia="Times New Roman" w:cs="Times New Roman"/>
          <w:szCs w:val="24"/>
        </w:rPr>
        <w:t>στα τελευταία</w:t>
      </w:r>
      <w:r>
        <w:rPr>
          <w:rFonts w:eastAsia="Times New Roman" w:cs="Times New Roman"/>
          <w:szCs w:val="24"/>
        </w:rPr>
        <w:t>.</w:t>
      </w:r>
    </w:p>
    <w:p w14:paraId="7E826E8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Αν ο κ. Τσίπρας νοστάλγησε τέτοιου είδους τέλος, θα είναι πάρα πολύ κακό. Είναι λάθος που η Κυβέρνηση </w:t>
      </w:r>
      <w:proofErr w:type="spellStart"/>
      <w:r>
        <w:rPr>
          <w:rFonts w:eastAsia="Times New Roman" w:cs="Times New Roman"/>
          <w:szCs w:val="24"/>
        </w:rPr>
        <w:t>αυτογελοιοποιείται</w:t>
      </w:r>
      <w:proofErr w:type="spellEnd"/>
      <w:r>
        <w:rPr>
          <w:rFonts w:eastAsia="Times New Roman" w:cs="Times New Roman"/>
          <w:szCs w:val="24"/>
        </w:rPr>
        <w:t>, φέρουσα εις τη Βουλή προς ψήφιση μ</w:t>
      </w:r>
      <w:r>
        <w:rPr>
          <w:rFonts w:eastAsia="Times New Roman" w:cs="Times New Roman"/>
          <w:szCs w:val="24"/>
        </w:rPr>
        <w:t>έσω τροπολογιών πράγματα προς ικανοποίηση του Βερολίνου. Είναι λάθος αυτό το πράγμα, γιατί εξευτελίζεται η χώρα.</w:t>
      </w:r>
    </w:p>
    <w:p w14:paraId="7E826E8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w:t>
      </w:r>
    </w:p>
    <w:p w14:paraId="7E826E90" w14:textId="77777777" w:rsidR="001246DA" w:rsidRDefault="00D9261F">
      <w:pPr>
        <w:spacing w:line="600" w:lineRule="auto"/>
        <w:ind w:firstLine="709"/>
        <w:jc w:val="center"/>
        <w:rPr>
          <w:rFonts w:eastAsia="Times New Roman"/>
          <w:bCs/>
        </w:rPr>
      </w:pPr>
      <w:r>
        <w:rPr>
          <w:rFonts w:eastAsia="Times New Roman"/>
          <w:bCs/>
        </w:rPr>
        <w:t>(Χειροκροτήματα από την πτέρυγα της Ένωσης Κεντρώων)</w:t>
      </w:r>
    </w:p>
    <w:p w14:paraId="7E826E9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Πρόεδρε.</w:t>
      </w:r>
    </w:p>
    <w:p w14:paraId="7E826E92" w14:textId="77777777" w:rsidR="001246DA" w:rsidRDefault="00D9261F">
      <w:pPr>
        <w:spacing w:line="600" w:lineRule="auto"/>
        <w:ind w:firstLine="720"/>
        <w:jc w:val="both"/>
        <w:rPr>
          <w:rFonts w:eastAsia="Times New Roman" w:cs="Times New Roman"/>
        </w:rPr>
      </w:pPr>
      <w:r>
        <w:rPr>
          <w:rFonts w:eastAsia="Times New Roman" w:cs="Times New Roman"/>
        </w:rPr>
        <w:t xml:space="preserve">Κυρίες και </w:t>
      </w:r>
      <w:r>
        <w:rPr>
          <w:rFonts w:eastAsia="Times New Roman" w:cs="Times New Roman"/>
        </w:rPr>
        <w:t>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w:t>
      </w:r>
      <w:r>
        <w:rPr>
          <w:rFonts w:eastAsia="Times New Roman" w:cs="Times New Roman"/>
        </w:rPr>
        <w:t>ργάνωσης και λειτουργίας της Βουλής, σαράντα δύο μαθητές και μαθήτριες και τέσσερις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Σερρών.</w:t>
      </w:r>
    </w:p>
    <w:p w14:paraId="7E826E93" w14:textId="77777777" w:rsidR="001246DA" w:rsidRDefault="00D9261F">
      <w:pPr>
        <w:spacing w:line="600" w:lineRule="auto"/>
        <w:ind w:firstLine="720"/>
        <w:jc w:val="both"/>
        <w:rPr>
          <w:rFonts w:eastAsia="Times New Roman" w:cs="Times New Roman"/>
        </w:rPr>
      </w:pPr>
      <w:r>
        <w:rPr>
          <w:rFonts w:eastAsia="Times New Roman" w:cs="Times New Roman"/>
        </w:rPr>
        <w:t xml:space="preserve">Καλώς ήλθατε στο </w:t>
      </w:r>
      <w:r>
        <w:rPr>
          <w:rFonts w:eastAsia="Times New Roman" w:cs="Times New Roman"/>
        </w:rPr>
        <w:t xml:space="preserve">ελληνικό </w:t>
      </w:r>
      <w:r>
        <w:rPr>
          <w:rFonts w:eastAsia="Times New Roman" w:cs="Times New Roman"/>
        </w:rPr>
        <w:t>Κοινοβούλιο.</w:t>
      </w:r>
    </w:p>
    <w:p w14:paraId="7E826E94" w14:textId="77777777" w:rsidR="001246DA" w:rsidRDefault="00D9261F">
      <w:pPr>
        <w:spacing w:line="600" w:lineRule="auto"/>
        <w:ind w:firstLine="709"/>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E826E95" w14:textId="77777777" w:rsidR="001246DA" w:rsidRDefault="00D9261F">
      <w:pPr>
        <w:spacing w:line="600" w:lineRule="auto"/>
        <w:ind w:firstLine="720"/>
        <w:rPr>
          <w:rFonts w:eastAsia="Times New Roman" w:cs="Times New Roman"/>
        </w:rPr>
      </w:pPr>
      <w:r>
        <w:rPr>
          <w:rFonts w:eastAsia="Times New Roman" w:cs="Times New Roman"/>
        </w:rPr>
        <w:t>Ο συνάδελφος κ. Νικόλ</w:t>
      </w:r>
      <w:r>
        <w:rPr>
          <w:rFonts w:eastAsia="Times New Roman" w:cs="Times New Roman"/>
        </w:rPr>
        <w:t xml:space="preserve">αος </w:t>
      </w:r>
      <w:proofErr w:type="spellStart"/>
      <w:r>
        <w:rPr>
          <w:rFonts w:eastAsia="Times New Roman" w:cs="Times New Roman"/>
        </w:rPr>
        <w:t>Ξυδάκης</w:t>
      </w:r>
      <w:proofErr w:type="spellEnd"/>
      <w:r>
        <w:rPr>
          <w:rFonts w:eastAsia="Times New Roman" w:cs="Times New Roman"/>
        </w:rPr>
        <w:t xml:space="preserve"> έχει τον λόγο.</w:t>
      </w:r>
    </w:p>
    <w:p w14:paraId="7E826E9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Ευχαριστώ, κύριε Πρόεδρε.</w:t>
      </w:r>
    </w:p>
    <w:p w14:paraId="7E826E9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κάναμε μια έκκληση στον πραγματισμό εκ μέρους του ΣΥΡΙΖΑ στην αρχή της σημερινής δύσθυμης συνεδρίασης. Η απάντηση λίγο-πολύ –όχι από όλους τους ομιλητές- εί</w:t>
      </w:r>
      <w:r>
        <w:rPr>
          <w:rFonts w:eastAsia="Times New Roman" w:cs="Times New Roman"/>
          <w:szCs w:val="24"/>
        </w:rPr>
        <w:t xml:space="preserve">ναι ένα μείγμα εμπρησμού και μαθήματα </w:t>
      </w:r>
      <w:proofErr w:type="spellStart"/>
      <w:r>
        <w:rPr>
          <w:rFonts w:eastAsia="Times New Roman" w:cs="Times New Roman"/>
          <w:szCs w:val="24"/>
        </w:rPr>
        <w:t>μοραλισμού</w:t>
      </w:r>
      <w:proofErr w:type="spellEnd"/>
      <w:r>
        <w:rPr>
          <w:rFonts w:eastAsia="Times New Roman" w:cs="Times New Roman"/>
          <w:szCs w:val="24"/>
        </w:rPr>
        <w:t xml:space="preserve">. </w:t>
      </w:r>
    </w:p>
    <w:p w14:paraId="7E826E9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Ακούσαμε προηγουμένως τον Κοινοβουλευτικό Εκπρόσωπο της Δημοκρατικής Συμπαράταξης κ. Λοβέρδο με έναν εμπρηστικό λόγο να τροφοδοτεί τον δικό του προσωπικό ασίγαστο εμφύλιο, τον δικό του αγώνα μιας πικρής </w:t>
      </w:r>
      <w:proofErr w:type="spellStart"/>
      <w:r>
        <w:rPr>
          <w:rFonts w:eastAsia="Times New Roman" w:cs="Times New Roman"/>
          <w:szCs w:val="24"/>
        </w:rPr>
        <w:t>αυτοδικαίωσης</w:t>
      </w:r>
      <w:proofErr w:type="spellEnd"/>
      <w:r>
        <w:rPr>
          <w:rFonts w:eastAsia="Times New Roman" w:cs="Times New Roman"/>
          <w:szCs w:val="24"/>
        </w:rPr>
        <w:t xml:space="preserve">. Ο λόγος του δεν περιέχει ποτέ ούτε ένα ψήγμα αυτοκριτικής. Δεν υπήρξε ποτέ κυβερνών ο κ. Λοβέρδος! Δεν </w:t>
      </w:r>
      <w:proofErr w:type="spellStart"/>
      <w:r>
        <w:rPr>
          <w:rFonts w:eastAsia="Times New Roman" w:cs="Times New Roman"/>
          <w:szCs w:val="24"/>
        </w:rPr>
        <w:t>βαρύνεται</w:t>
      </w:r>
      <w:proofErr w:type="spellEnd"/>
      <w:r>
        <w:rPr>
          <w:rFonts w:eastAsia="Times New Roman" w:cs="Times New Roman"/>
          <w:szCs w:val="24"/>
        </w:rPr>
        <w:t xml:space="preserve"> με καμμία πράξη! Δεν </w:t>
      </w:r>
      <w:proofErr w:type="spellStart"/>
      <w:r>
        <w:rPr>
          <w:rFonts w:eastAsia="Times New Roman" w:cs="Times New Roman"/>
          <w:szCs w:val="24"/>
        </w:rPr>
        <w:t>βαρύνεται</w:t>
      </w:r>
      <w:proofErr w:type="spellEnd"/>
      <w:r>
        <w:rPr>
          <w:rFonts w:eastAsia="Times New Roman" w:cs="Times New Roman"/>
          <w:szCs w:val="24"/>
        </w:rPr>
        <w:t xml:space="preserve"> με κανένα παρελθόν! Κι όμως, επί πολλά έτη μετείχε σε κυβερνήσεις και σε κάποιες κορυφαίες στιγμέ</w:t>
      </w:r>
      <w:r>
        <w:rPr>
          <w:rFonts w:eastAsia="Times New Roman" w:cs="Times New Roman"/>
          <w:szCs w:val="24"/>
        </w:rPr>
        <w:t>ς στον βωμό της Β΄ εκλογικής περιφέρειας Αθηνών θυσίασε αθώα πλάσματα, τις οροθετικές. Θα έπρεπε να το θυμόμαστε αυτό, και αυτοί που είμαστε εδώ και αυτοί που μας ακούν.</w:t>
      </w:r>
    </w:p>
    <w:p w14:paraId="7E826E9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(Θόρυβος από την πτέρυγα της </w:t>
      </w:r>
      <w:r>
        <w:rPr>
          <w:rFonts w:eastAsia="Times New Roman" w:cs="Times New Roman"/>
          <w:szCs w:val="24"/>
        </w:rPr>
        <w:t>Δημοκρατικής Συμπαράταξης ΠΑΣΟΚ - ΔΗΜΑΡ</w:t>
      </w:r>
      <w:r>
        <w:rPr>
          <w:rFonts w:eastAsia="Times New Roman" w:cs="Times New Roman"/>
          <w:szCs w:val="24"/>
        </w:rPr>
        <w:t>)</w:t>
      </w:r>
    </w:p>
    <w:p w14:paraId="7E826E9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(Σπυρ</w:t>
      </w:r>
      <w:r>
        <w:rPr>
          <w:rFonts w:eastAsia="Times New Roman" w:cs="Times New Roman"/>
          <w:b/>
          <w:szCs w:val="24"/>
        </w:rPr>
        <w:t xml:space="preserve">ίδων Λυκούδης): </w:t>
      </w:r>
      <w:r>
        <w:rPr>
          <w:rFonts w:eastAsia="Times New Roman" w:cs="Times New Roman"/>
          <w:szCs w:val="24"/>
        </w:rPr>
        <w:t>Κύριοι συνάδελφοι, κάντε λίγη ησυχία, σας παρακαλώ.</w:t>
      </w:r>
    </w:p>
    <w:p w14:paraId="7E826E9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Άκουσα με προσοχή την Αρχηγό της Δημοκρατικής Συμπαράταξης </w:t>
      </w:r>
      <w:r>
        <w:rPr>
          <w:rFonts w:eastAsia="Times New Roman" w:cs="Times New Roman"/>
          <w:szCs w:val="24"/>
        </w:rPr>
        <w:t>την κ.</w:t>
      </w:r>
      <w:r>
        <w:rPr>
          <w:rFonts w:eastAsia="Times New Roman" w:cs="Times New Roman"/>
          <w:szCs w:val="24"/>
        </w:rPr>
        <w:t xml:space="preserve"> Γεννηματά από τη μια να επικαλείται τη συμβολή της στο στρατόπεδο των Σοσιαλιστών Ευρωπαίων προκειμένου </w:t>
      </w:r>
      <w:r>
        <w:rPr>
          <w:rFonts w:eastAsia="Times New Roman" w:cs="Times New Roman"/>
          <w:szCs w:val="24"/>
        </w:rPr>
        <w:t xml:space="preserve">να υποστηριχθεί η θέση της Ελλάδας και να βρει μια δίκαιη αντιμετώπιση από τους εταίρους δανειστές και από την άλλη πλευρά, χωρίς να ακούει καν τι λένε οι Πορτογάλοι σοσιαλιστές όταν συνεργάζονται σε αγαστή συνεργασία με τον </w:t>
      </w:r>
      <w:proofErr w:type="spellStart"/>
      <w:r>
        <w:rPr>
          <w:rFonts w:eastAsia="Times New Roman" w:cs="Times New Roman"/>
          <w:szCs w:val="24"/>
        </w:rPr>
        <w:t>Μαρσέλο</w:t>
      </w:r>
      <w:proofErr w:type="spellEnd"/>
      <w:r>
        <w:rPr>
          <w:rFonts w:eastAsia="Times New Roman" w:cs="Times New Roman"/>
          <w:szCs w:val="24"/>
        </w:rPr>
        <w:t xml:space="preserve"> Ντε </w:t>
      </w:r>
      <w:proofErr w:type="spellStart"/>
      <w:r>
        <w:rPr>
          <w:rFonts w:eastAsia="Times New Roman" w:cs="Times New Roman"/>
          <w:szCs w:val="24"/>
        </w:rPr>
        <w:t>Σόουζα</w:t>
      </w:r>
      <w:proofErr w:type="spellEnd"/>
      <w:r>
        <w:rPr>
          <w:rFonts w:eastAsia="Times New Roman" w:cs="Times New Roman"/>
          <w:szCs w:val="24"/>
        </w:rPr>
        <w:t>, τον δεξιό σ</w:t>
      </w:r>
      <w:r>
        <w:rPr>
          <w:rFonts w:eastAsia="Times New Roman" w:cs="Times New Roman"/>
          <w:szCs w:val="24"/>
        </w:rPr>
        <w:t>υντηρητικό Πρόεδρο, χωρίς να ακούει τι λένε οι Γάλλοι ή τι λένε οι Ιταλοί, όταν έρχεται στην Ελλάδα, αλλάζει λόγο, αλλάζει καπέλο, αλλάζει μορφή. Ακούμε έναν μονότονο ρηχό λόγο καταγγελίας της Κυβέρνησης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ως πηγή κάθε κακού σε όλη τη μεταπ</w:t>
      </w:r>
      <w:r>
        <w:rPr>
          <w:rFonts w:eastAsia="Times New Roman" w:cs="Times New Roman"/>
          <w:szCs w:val="24"/>
        </w:rPr>
        <w:t xml:space="preserve">ολεμική Ελλάδα. </w:t>
      </w:r>
    </w:p>
    <w:p w14:paraId="7E826E9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τη συμβουλεύσω να κοιτάξει πρώτα στην παράταξή της, στο </w:t>
      </w:r>
      <w:proofErr w:type="spellStart"/>
      <w:r>
        <w:rPr>
          <w:rFonts w:eastAsia="Times New Roman" w:cs="Times New Roman"/>
          <w:szCs w:val="24"/>
        </w:rPr>
        <w:t>μετονομασθέν</w:t>
      </w:r>
      <w:proofErr w:type="spellEnd"/>
      <w:r>
        <w:rPr>
          <w:rFonts w:eastAsia="Times New Roman" w:cs="Times New Roman"/>
          <w:szCs w:val="24"/>
        </w:rPr>
        <w:t xml:space="preserve"> ΠΑΣΟΚ, να δει και να μετρήσει πόσοι υπόδικοι, πόσοι κατάδικοι και πόσοι ερευνώμενοι υπάρχουν μέσα σ’ αυτόν τον </w:t>
      </w:r>
      <w:proofErr w:type="spellStart"/>
      <w:r>
        <w:rPr>
          <w:rFonts w:eastAsia="Times New Roman" w:cs="Times New Roman"/>
          <w:szCs w:val="24"/>
        </w:rPr>
        <w:t>μοραλιστικό</w:t>
      </w:r>
      <w:proofErr w:type="spellEnd"/>
      <w:r>
        <w:rPr>
          <w:rFonts w:eastAsia="Times New Roman" w:cs="Times New Roman"/>
          <w:szCs w:val="24"/>
        </w:rPr>
        <w:t xml:space="preserve"> λόγο της </w:t>
      </w:r>
      <w:r>
        <w:rPr>
          <w:rFonts w:eastAsia="Times New Roman" w:cs="Times New Roman"/>
          <w:szCs w:val="24"/>
        </w:rPr>
        <w:t xml:space="preserve">κ. </w:t>
      </w:r>
      <w:r>
        <w:rPr>
          <w:rFonts w:eastAsia="Times New Roman" w:cs="Times New Roman"/>
          <w:szCs w:val="24"/>
        </w:rPr>
        <w:t xml:space="preserve">Γεννηματά. </w:t>
      </w:r>
    </w:p>
    <w:p w14:paraId="7E826E9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τη συμβούλευα, όμως, να κοιτάξει μπροστά, να κοιτάξουμε όλοι μπροστά να δούμε τι μπορούμε να κάνουμε για τη χώρα και τον </w:t>
      </w:r>
      <w:proofErr w:type="spellStart"/>
      <w:r>
        <w:rPr>
          <w:rFonts w:eastAsia="Times New Roman" w:cs="Times New Roman"/>
          <w:szCs w:val="24"/>
        </w:rPr>
        <w:t>μοραλισμό</w:t>
      </w:r>
      <w:proofErr w:type="spellEnd"/>
      <w:r>
        <w:rPr>
          <w:rFonts w:eastAsia="Times New Roman" w:cs="Times New Roman"/>
          <w:szCs w:val="24"/>
        </w:rPr>
        <w:t>, που ακούμε σήμερα από όλες τις πλευρές. Πρέπει να κοιτάξουμε λίγο πίσω και μετά να φύγουμε μπροστά, να αφήσουμε πίσω τη βιο</w:t>
      </w:r>
      <w:r>
        <w:rPr>
          <w:rFonts w:eastAsia="Times New Roman" w:cs="Times New Roman"/>
          <w:szCs w:val="24"/>
        </w:rPr>
        <w:t xml:space="preserve">μηχανία εξαγορών της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να αφήσουμε τις λίστες </w:t>
      </w:r>
      <w:proofErr w:type="spellStart"/>
      <w:r>
        <w:rPr>
          <w:rFonts w:eastAsia="Times New Roman" w:cs="Times New Roman"/>
          <w:szCs w:val="24"/>
        </w:rPr>
        <w:t>Λαγκάρντ</w:t>
      </w:r>
      <w:proofErr w:type="spellEnd"/>
      <w:r>
        <w:rPr>
          <w:rFonts w:eastAsia="Times New Roman" w:cs="Times New Roman"/>
          <w:szCs w:val="24"/>
        </w:rPr>
        <w:t xml:space="preserve"> να τις ερευνούν οι αρμόδιες αρχές, τις λίστες </w:t>
      </w:r>
      <w:proofErr w:type="spellStart"/>
      <w:r>
        <w:rPr>
          <w:rFonts w:eastAsia="Times New Roman" w:cs="Times New Roman"/>
          <w:szCs w:val="24"/>
        </w:rPr>
        <w:t>Μπόργιανς</w:t>
      </w:r>
      <w:proofErr w:type="spellEnd"/>
      <w:r>
        <w:rPr>
          <w:rFonts w:eastAsia="Times New Roman" w:cs="Times New Roman"/>
          <w:szCs w:val="24"/>
        </w:rPr>
        <w:t xml:space="preserve">, τις λίστες του Λουξεμβούργου. Τις ερευνούν και έχουμε και τα ηθικά και τα υλικά </w:t>
      </w:r>
      <w:proofErr w:type="spellStart"/>
      <w:r>
        <w:rPr>
          <w:rFonts w:eastAsia="Times New Roman" w:cs="Times New Roman"/>
          <w:szCs w:val="24"/>
        </w:rPr>
        <w:t>αποτιμήματα</w:t>
      </w:r>
      <w:proofErr w:type="spellEnd"/>
      <w:r>
        <w:rPr>
          <w:rFonts w:eastAsia="Times New Roman" w:cs="Times New Roman"/>
          <w:szCs w:val="24"/>
        </w:rPr>
        <w:t xml:space="preserve"> για να φύγουμε μπροστά. </w:t>
      </w:r>
    </w:p>
    <w:p w14:paraId="7E826E9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(Θόρυβος από την πτέρυγα της </w:t>
      </w:r>
      <w:r>
        <w:rPr>
          <w:rFonts w:eastAsia="Times New Roman" w:cs="Times New Roman"/>
          <w:szCs w:val="24"/>
        </w:rPr>
        <w:t>Δημοκρατικής Συμπαράταξης</w:t>
      </w:r>
      <w:r>
        <w:rPr>
          <w:rFonts w:eastAsia="Times New Roman" w:cs="Times New Roman"/>
          <w:szCs w:val="24"/>
        </w:rPr>
        <w:t xml:space="preserve"> ΠΑΣΟΚ - ΔΗΜΑΡ</w:t>
      </w:r>
      <w:r>
        <w:rPr>
          <w:rFonts w:eastAsia="Times New Roman" w:cs="Times New Roman"/>
          <w:szCs w:val="24"/>
        </w:rPr>
        <w:t>)</w:t>
      </w:r>
    </w:p>
    <w:p w14:paraId="7E826E9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Κύριοι συνάδελφοι, κάντε λίγη ησυχία. </w:t>
      </w:r>
    </w:p>
    <w:p w14:paraId="7E826EA0"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Κύριε Πρόεδρε, η τάξη επαφίεται σε σας και έχω εμπιστοσύνη στις ικανότητές σας και στη βούλησή σα</w:t>
      </w:r>
      <w:r>
        <w:rPr>
          <w:rFonts w:eastAsia="Times New Roman" w:cs="Times New Roman"/>
          <w:szCs w:val="24"/>
        </w:rPr>
        <w:t xml:space="preserve">ς. </w:t>
      </w:r>
    </w:p>
    <w:p w14:paraId="7E826EA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Σήμερα κλείνουμε ένα κεφάλαιο επώδυνων αποφάσεων και συμβιβασμών που θα ήταν ίσως λιγότερο επώδυνοι, αν μπορούσε να υπάρξει –και φρονώ ότι θα μπορούσε να υπάρξει- στον ελάχιστο κοινό παρονομαστή ένα εθνικό μέτωπο και αν η μείζων Αντιπολίτευση και μέλη </w:t>
      </w:r>
      <w:r>
        <w:rPr>
          <w:rFonts w:eastAsia="Times New Roman" w:cs="Times New Roman"/>
          <w:szCs w:val="24"/>
        </w:rPr>
        <w:t xml:space="preserve">της ελάσσονος είχαν αποφασίσει να συνταχθούν όχι με την Κυβέρνηση, αλλά με τη χώρα, απέναντι σε μια προσπάθεια να αποκρουστεί ή να αντιμετωπιστεί με τον πιο λυσιτελή τρόπο αυτή η ολοφάνερη προσπάθεια των γερμανικών ελίτ για </w:t>
      </w:r>
      <w:proofErr w:type="spellStart"/>
      <w:r>
        <w:rPr>
          <w:rFonts w:eastAsia="Times New Roman" w:cs="Times New Roman"/>
          <w:szCs w:val="24"/>
        </w:rPr>
        <w:t>καθηγεμόνευση</w:t>
      </w:r>
      <w:proofErr w:type="spellEnd"/>
      <w:r>
        <w:rPr>
          <w:rFonts w:eastAsia="Times New Roman" w:cs="Times New Roman"/>
          <w:szCs w:val="24"/>
        </w:rPr>
        <w:t xml:space="preserve"> στην Ευρώπη, με μη</w:t>
      </w:r>
      <w:r>
        <w:rPr>
          <w:rFonts w:eastAsia="Times New Roman" w:cs="Times New Roman"/>
          <w:szCs w:val="24"/>
        </w:rPr>
        <w:t xml:space="preserve">δενικό κόστος για την ίδια, με μηδενικό κόστος δανεισμού, με μάξιμουμ πολιτικό κέρδος πάνω στη ράχη των πιο αδύναμων κρατών. </w:t>
      </w:r>
    </w:p>
    <w:p w14:paraId="7E826EA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Παρ’ όλα αυτά προχωράμε. Κλείνουμε την αξιολόγηση με όλο τον κόπο και τον πόνο που καταβάλλουμε και ο στόχος μας είναι να βγούμε σ</w:t>
      </w:r>
      <w:r>
        <w:rPr>
          <w:rFonts w:eastAsia="Times New Roman" w:cs="Times New Roman"/>
          <w:szCs w:val="24"/>
        </w:rPr>
        <w:t xml:space="preserve">τις αγορές να μπορέσουμε να εξυπηρετήσουμε με κάποιο τρόπο τις χρηματοδοτικές ανάγκες της χώρας και να απαλλαγούμε από τον </w:t>
      </w:r>
      <w:proofErr w:type="spellStart"/>
      <w:r>
        <w:rPr>
          <w:rFonts w:eastAsia="Times New Roman" w:cs="Times New Roman"/>
          <w:szCs w:val="24"/>
        </w:rPr>
        <w:t>μνημονιακό</w:t>
      </w:r>
      <w:proofErr w:type="spellEnd"/>
      <w:r>
        <w:rPr>
          <w:rFonts w:eastAsia="Times New Roman" w:cs="Times New Roman"/>
          <w:szCs w:val="24"/>
        </w:rPr>
        <w:t xml:space="preserve"> καταναγκασμό. </w:t>
      </w:r>
    </w:p>
    <w:p w14:paraId="7E826EA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μπορούσαμε να ακολουθήσουμε τα λόγια του Πορτογάλου πρωθυπουργού Κόστα πριν από μερικές ημέρες στη γερμα</w:t>
      </w:r>
      <w:r>
        <w:rPr>
          <w:rFonts w:eastAsia="Times New Roman" w:cs="Times New Roman"/>
          <w:szCs w:val="24"/>
        </w:rPr>
        <w:t xml:space="preserve">νική </w:t>
      </w:r>
      <w:r>
        <w:rPr>
          <w:rFonts w:eastAsia="Times New Roman" w:cs="Times New Roman"/>
          <w:szCs w:val="24"/>
        </w:rPr>
        <w:t>«</w:t>
      </w:r>
      <w:r>
        <w:rPr>
          <w:rFonts w:eastAsia="Times New Roman" w:cs="Times New Roman"/>
          <w:szCs w:val="24"/>
          <w:lang w:val="en-US"/>
        </w:rPr>
        <w:t>HANDEL</w:t>
      </w:r>
      <w:r>
        <w:rPr>
          <w:rFonts w:eastAsia="Times New Roman" w:cs="Times New Roman"/>
          <w:szCs w:val="24"/>
          <w:lang w:val="en-US"/>
        </w:rPr>
        <w:t>SBLATT</w:t>
      </w:r>
      <w:r>
        <w:rPr>
          <w:rFonts w:eastAsia="Times New Roman" w:cs="Times New Roman"/>
          <w:szCs w:val="24"/>
        </w:rPr>
        <w:t>»</w:t>
      </w:r>
      <w:r>
        <w:rPr>
          <w:rFonts w:eastAsia="Times New Roman" w:cs="Times New Roman"/>
          <w:szCs w:val="24"/>
        </w:rPr>
        <w:t>:</w:t>
      </w:r>
      <w:r>
        <w:rPr>
          <w:rFonts w:eastAsia="Times New Roman" w:cs="Times New Roman"/>
          <w:szCs w:val="24"/>
        </w:rPr>
        <w:t xml:space="preserve"> «Εφαρμόσαμε λιγότερη λιτότητα, παρακούσαμε την πολιτική στρατηγική του Βερολίνου και αρχίζουμε να έχουμε κάποιους καρπούς, μια ανακούφιση για τον λαό μας». </w:t>
      </w:r>
    </w:p>
    <w:p w14:paraId="7E826EA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Αυτό που μπορεί να φέρει και αυτή η αξιολόγηση και η ολοκλήρωση των συμφωνιών </w:t>
      </w:r>
      <w:r>
        <w:rPr>
          <w:rFonts w:eastAsia="Times New Roman" w:cs="Times New Roman"/>
          <w:szCs w:val="24"/>
        </w:rPr>
        <w:t>-οι οποίες συμφωνίες, ας μην γελιόμαστε, επιβλήθηκαν σε όλες τις κυβερνήσεις από τον Μάιο του 2010 έως σήμερα- είναι η άρση του κλίματος της αβεβαιότητας, ένα πνεύμα εμπιστοσύνης και στους Έλληνες πολίτες και σε όσους θέλουν να επενδύσουν, για να δούμε την</w:t>
      </w:r>
      <w:r>
        <w:rPr>
          <w:rFonts w:eastAsia="Times New Roman" w:cs="Times New Roman"/>
          <w:szCs w:val="24"/>
        </w:rPr>
        <w:t xml:space="preserve"> ανεργία να μειώνεται δραστικά, όπως ήδη δείχνει να μειώνεται, να επιστρέφει σε χαμηλά δεκαετίας, να αυξηθεί η ρευστότητα, να μπορέσει η χώρα να δείξει τις πολλές δυνατότητες που έχει. </w:t>
      </w:r>
    </w:p>
    <w:p w14:paraId="7E826EA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Σε στρατηγικό πλαίσιο στηρίζουμε, κατανοούμε με όλες μας τις δυνάμεις </w:t>
      </w:r>
      <w:r>
        <w:rPr>
          <w:rFonts w:eastAsia="Times New Roman" w:cs="Times New Roman"/>
          <w:szCs w:val="24"/>
        </w:rPr>
        <w:t xml:space="preserve">τις επιλογές της διαπραγματευτικής ομάδας και της ηγεσίας της Κυβέρνησης. Κατανοούμε ότι είναι πολύ λίγες οι άλλες επιλογές. Έχουμε την εμπειρία όλων των ετών της </w:t>
      </w:r>
      <w:proofErr w:type="spellStart"/>
      <w:r>
        <w:rPr>
          <w:rFonts w:eastAsia="Times New Roman" w:cs="Times New Roman"/>
          <w:szCs w:val="24"/>
        </w:rPr>
        <w:t>μνημονιακής</w:t>
      </w:r>
      <w:proofErr w:type="spellEnd"/>
      <w:r>
        <w:rPr>
          <w:rFonts w:eastAsia="Times New Roman" w:cs="Times New Roman"/>
          <w:szCs w:val="24"/>
        </w:rPr>
        <w:t xml:space="preserve"> υπαγωγής, έχουμε την εμπειρία του πρώτου εξαμήνου του 2015. Ευελπιστούμε και είμα</w:t>
      </w:r>
      <w:r>
        <w:rPr>
          <w:rFonts w:eastAsia="Times New Roman" w:cs="Times New Roman"/>
          <w:szCs w:val="24"/>
        </w:rPr>
        <w:t xml:space="preserve">στε βέβαιοι και με όλες μας τις δυνάμεις στο πέραν της </w:t>
      </w:r>
      <w:proofErr w:type="spellStart"/>
      <w:r>
        <w:rPr>
          <w:rFonts w:eastAsia="Times New Roman" w:cs="Times New Roman"/>
          <w:szCs w:val="24"/>
        </w:rPr>
        <w:t>μνημονιακής</w:t>
      </w:r>
      <w:proofErr w:type="spellEnd"/>
      <w:r>
        <w:rPr>
          <w:rFonts w:eastAsia="Times New Roman" w:cs="Times New Roman"/>
          <w:szCs w:val="24"/>
        </w:rPr>
        <w:t xml:space="preserve"> υποχρέωσης πολιτικό πλαίσιο, πώς θα μπορέσουμε τα επόμενα χρόνια, με θεσμικές αλλαγές, με πρακτικές παρεμβάσεις, να ανυψώσουμε το ηθικό του ελληνικού λαού και να βελτιώσουμε τη ζωή των πολι</w:t>
      </w:r>
      <w:r>
        <w:rPr>
          <w:rFonts w:eastAsia="Times New Roman" w:cs="Times New Roman"/>
          <w:szCs w:val="24"/>
        </w:rPr>
        <w:t xml:space="preserve">τών σύμφωνα με τις αντιλήψεις της Αριστεράς και των δημοκρατών που συγκροτούν τη μεγάλη κοινωνική πλειοψηφία αυτή τη στιγμή στη χώρα. Και θα το κάνουμε. </w:t>
      </w:r>
    </w:p>
    <w:p w14:paraId="7E826EA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Ωστόσο, μέσα στον καιρό που έρχεται πρέπει να γνωρίζουμε ότι δεν υπάρχουν περιθώρια σε πανεθνικό επίπε</w:t>
      </w:r>
      <w:r>
        <w:rPr>
          <w:rFonts w:eastAsia="Times New Roman" w:cs="Times New Roman"/>
          <w:szCs w:val="24"/>
        </w:rPr>
        <w:t xml:space="preserve">δο γι’ αυτούς τους λόγους αντεκδίκησης και τυφλής </w:t>
      </w:r>
      <w:proofErr w:type="spellStart"/>
      <w:r>
        <w:rPr>
          <w:rFonts w:eastAsia="Times New Roman" w:cs="Times New Roman"/>
          <w:szCs w:val="24"/>
        </w:rPr>
        <w:t>αυτοδικαίωσης</w:t>
      </w:r>
      <w:proofErr w:type="spellEnd"/>
      <w:r>
        <w:rPr>
          <w:rFonts w:eastAsia="Times New Roman" w:cs="Times New Roman"/>
          <w:szCs w:val="24"/>
        </w:rPr>
        <w:t>, για την μνησίκακη ανταπόδοση που εξαπολύουν πολλοί εξ ημών σε αυτήν την Αίθουσα και την απαίτηση όλοι να ταπεινωθούν, όλοι να συρθούν στα τέσσερα και να συρθούν γονατισμένοι και ηττημένοι. Δε</w:t>
      </w:r>
      <w:r>
        <w:rPr>
          <w:rFonts w:eastAsia="Times New Roman" w:cs="Times New Roman"/>
          <w:szCs w:val="24"/>
        </w:rPr>
        <w:t xml:space="preserve">ν υπάρχει κανένα περιθώριο για τη χώρα ο βολονταρισμός κάθε επίδοξου ή η πικρία κάθε απορριφθέντος ηγέτη, να βυθίζει τη χώρα περαιτέρω στον διχασμό και την υποδούλωση. </w:t>
      </w:r>
    </w:p>
    <w:p w14:paraId="7E826EA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Το πολιτικό μνημόνιο της καθολικής υποταγής των πολιτικών δυνάμεων είναι το σχέδιο των </w:t>
      </w:r>
      <w:r>
        <w:rPr>
          <w:rFonts w:eastAsia="Times New Roman" w:cs="Times New Roman"/>
          <w:szCs w:val="24"/>
        </w:rPr>
        <w:t xml:space="preserve">ακραίων αντιδραστικών ελίτ όπου και αν υπάρχουν στην Ευρώπη. Είναι μέρος του σχεδίου </w:t>
      </w:r>
      <w:proofErr w:type="spellStart"/>
      <w:r>
        <w:rPr>
          <w:rFonts w:eastAsia="Times New Roman" w:cs="Times New Roman"/>
          <w:szCs w:val="24"/>
        </w:rPr>
        <w:t>κανν</w:t>
      </w:r>
      <w:proofErr w:type="spellEnd"/>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lang w:val="en-US"/>
        </w:rPr>
        <w:t>uropa</w:t>
      </w:r>
      <w:r>
        <w:rPr>
          <w:rFonts w:eastAsia="Times New Roman" w:cs="Times New Roman"/>
          <w:szCs w:val="24"/>
        </w:rPr>
        <w:t>…</w:t>
      </w:r>
      <w:r>
        <w:rPr>
          <w:rFonts w:eastAsia="Times New Roman" w:cs="Times New Roman"/>
          <w:szCs w:val="24"/>
        </w:rPr>
        <w:t xml:space="preserve">? της πυρηνικής Ευρώπης του «δόκτορος» που μιλάει όπως μιλάει για την Ελλάδα. </w:t>
      </w:r>
    </w:p>
    <w:p w14:paraId="7E826EA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παρούσα διαίρεση, ο πολυκερματισμός, το διάσπαρτο μίσος και ο ρεβανσισμός ο οπ</w:t>
      </w:r>
      <w:r>
        <w:rPr>
          <w:rFonts w:eastAsia="Times New Roman" w:cs="Times New Roman"/>
          <w:szCs w:val="24"/>
        </w:rPr>
        <w:t xml:space="preserve">οίος δεν έχει κανένα στόχο, δεν οδηγούν καν σε μια σύγκρουση πολιτική, σε μια σύγκρουση εκτόνωσης και ανασύνταξης του πολιτικού παιγνίου σε ένα άλλο επίπεδο. Οδηγούν σε δομική ηττοπάθεια όλου του λαού και σε κοινωνική </w:t>
      </w:r>
      <w:proofErr w:type="spellStart"/>
      <w:r>
        <w:rPr>
          <w:rFonts w:eastAsia="Times New Roman" w:cs="Times New Roman"/>
          <w:szCs w:val="24"/>
        </w:rPr>
        <w:t>ενδόρρηξη</w:t>
      </w:r>
      <w:proofErr w:type="spellEnd"/>
      <w:r>
        <w:rPr>
          <w:rFonts w:eastAsia="Times New Roman" w:cs="Times New Roman"/>
          <w:szCs w:val="24"/>
        </w:rPr>
        <w:t>. Χωρίς συνθέσεις και δεσμεύσ</w:t>
      </w:r>
      <w:r>
        <w:rPr>
          <w:rFonts w:eastAsia="Times New Roman" w:cs="Times New Roman"/>
          <w:szCs w:val="24"/>
        </w:rPr>
        <w:t>εις, χωρίς συγκλήσεις και αναγεννήσεις της πολιτικής απ’ όλους τους έντιμους δημοκράτες πολιτικούς που είναι σε αυτή</w:t>
      </w:r>
      <w:r>
        <w:rPr>
          <w:rFonts w:eastAsia="Times New Roman" w:cs="Times New Roman"/>
          <w:szCs w:val="24"/>
        </w:rPr>
        <w:t>ν</w:t>
      </w:r>
      <w:r>
        <w:rPr>
          <w:rFonts w:eastAsia="Times New Roman" w:cs="Times New Roman"/>
          <w:szCs w:val="24"/>
        </w:rPr>
        <w:t xml:space="preserve"> την Αίθουσα, πολύ φοβούμαι ότι θα παραδώσουμε στα παιδιά μας μια λεηλατημένη αποικία με φόντο τον διαρκή εμφύλιο χαμηλής έντασης και φόντο την </w:t>
      </w:r>
      <w:proofErr w:type="spellStart"/>
      <w:r>
        <w:rPr>
          <w:rFonts w:eastAsia="Times New Roman" w:cs="Times New Roman"/>
          <w:szCs w:val="24"/>
        </w:rPr>
        <w:t>ενδόρρηξη</w:t>
      </w:r>
      <w:proofErr w:type="spellEnd"/>
      <w:r>
        <w:rPr>
          <w:rFonts w:eastAsia="Times New Roman" w:cs="Times New Roman"/>
          <w:szCs w:val="24"/>
        </w:rPr>
        <w:t xml:space="preserve">. </w:t>
      </w:r>
    </w:p>
    <w:p w14:paraId="7E826EA9" w14:textId="77777777" w:rsidR="001246DA" w:rsidRDefault="00D9261F">
      <w:pPr>
        <w:spacing w:line="600" w:lineRule="auto"/>
        <w:ind w:firstLine="720"/>
        <w:jc w:val="both"/>
        <w:rPr>
          <w:rFonts w:eastAsia="Times New Roman"/>
          <w:szCs w:val="24"/>
        </w:rPr>
      </w:pPr>
      <w:r>
        <w:rPr>
          <w:rFonts w:eastAsia="Times New Roman"/>
          <w:szCs w:val="24"/>
        </w:rPr>
        <w:t>Έχουμε περιθώριο να μην συρθούμε σε αυτό το δυσμενές ιστορικό ενδεχόμενο.</w:t>
      </w:r>
    </w:p>
    <w:p w14:paraId="7E826EAA" w14:textId="77777777" w:rsidR="001246DA" w:rsidRDefault="00D9261F">
      <w:pPr>
        <w:spacing w:line="600" w:lineRule="auto"/>
        <w:ind w:firstLine="720"/>
        <w:jc w:val="both"/>
        <w:rPr>
          <w:rFonts w:eastAsia="Times New Roman"/>
          <w:szCs w:val="24"/>
        </w:rPr>
      </w:pPr>
      <w:r>
        <w:rPr>
          <w:rFonts w:eastAsia="Times New Roman"/>
          <w:szCs w:val="24"/>
        </w:rPr>
        <w:t>Ευχαριστώ πάρα πολύ για τη</w:t>
      </w:r>
      <w:r>
        <w:rPr>
          <w:rFonts w:eastAsia="Times New Roman"/>
          <w:szCs w:val="24"/>
        </w:rPr>
        <w:t>ν προσοχή σας. Ευχαριστώ και την Αξιωματική Αντιπολίτευση για την προσοχή της.</w:t>
      </w:r>
    </w:p>
    <w:p w14:paraId="7E826EAB" w14:textId="77777777" w:rsidR="001246DA" w:rsidRDefault="00D9261F">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7E826EAC" w14:textId="77777777" w:rsidR="001246DA" w:rsidRDefault="00D9261F">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7E826EAD" w14:textId="77777777" w:rsidR="001246DA" w:rsidRDefault="00D9261F">
      <w:pPr>
        <w:spacing w:line="600" w:lineRule="auto"/>
        <w:ind w:firstLine="720"/>
        <w:jc w:val="both"/>
        <w:rPr>
          <w:rFonts w:eastAsia="Times New Roman"/>
          <w:szCs w:val="24"/>
        </w:rPr>
      </w:pPr>
      <w:r>
        <w:rPr>
          <w:rFonts w:eastAsia="Times New Roman"/>
          <w:szCs w:val="24"/>
        </w:rPr>
        <w:t xml:space="preserve">Ο κ. Νίκος </w:t>
      </w:r>
      <w:proofErr w:type="spellStart"/>
      <w:r>
        <w:rPr>
          <w:rFonts w:eastAsia="Times New Roman"/>
          <w:szCs w:val="24"/>
        </w:rPr>
        <w:t>Συρμαλένιος</w:t>
      </w:r>
      <w:proofErr w:type="spellEnd"/>
      <w:r>
        <w:rPr>
          <w:rFonts w:eastAsia="Times New Roman"/>
          <w:szCs w:val="24"/>
        </w:rPr>
        <w:t xml:space="preserve"> έχει τον λόγο για επτά λεπτά και </w:t>
      </w:r>
      <w:r>
        <w:rPr>
          <w:rFonts w:eastAsia="Times New Roman"/>
          <w:szCs w:val="24"/>
        </w:rPr>
        <w:t xml:space="preserve">ακολουθεί ο κ. </w:t>
      </w:r>
      <w:proofErr w:type="spellStart"/>
      <w:r>
        <w:rPr>
          <w:rFonts w:eastAsia="Times New Roman"/>
          <w:szCs w:val="24"/>
        </w:rPr>
        <w:t>Βεσυρόπουλος</w:t>
      </w:r>
      <w:proofErr w:type="spellEnd"/>
      <w:r>
        <w:rPr>
          <w:rFonts w:eastAsia="Times New Roman"/>
          <w:szCs w:val="24"/>
        </w:rPr>
        <w:t xml:space="preserve"> και ο Πρόεδρος της Κοινοβουλευτικής Ομάδας της Νέας Δημοκρατίας κ. Μητσοτάκης.</w:t>
      </w:r>
    </w:p>
    <w:p w14:paraId="7E826EAE" w14:textId="77777777" w:rsidR="001246DA" w:rsidRDefault="00D9261F">
      <w:pPr>
        <w:spacing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Κύριε Πρόεδρε, ευχαριστώ.</w:t>
      </w:r>
    </w:p>
    <w:p w14:paraId="7E826EAF" w14:textId="77777777" w:rsidR="001246DA" w:rsidRDefault="00D9261F">
      <w:pPr>
        <w:spacing w:line="600" w:lineRule="auto"/>
        <w:ind w:firstLine="720"/>
        <w:jc w:val="both"/>
        <w:rPr>
          <w:rFonts w:eastAsia="Times New Roman"/>
          <w:szCs w:val="24"/>
        </w:rPr>
      </w:pPr>
      <w:r>
        <w:rPr>
          <w:rFonts w:eastAsia="Times New Roman"/>
          <w:szCs w:val="24"/>
        </w:rPr>
        <w:t xml:space="preserve">Κύριε Υπουργέ, αγαπητοί συνάδελφοι, νομίζω ότι σήμερα πραγματικά το νομοσχέδιο ήταν να μιλήσουμε για </w:t>
      </w:r>
      <w:r>
        <w:rPr>
          <w:rFonts w:eastAsia="Times New Roman"/>
          <w:szCs w:val="24"/>
        </w:rPr>
        <w:t xml:space="preserve">την αλιεία, όπως είπε και ο καθ’ ύλην αρμόδιος Υπουργός. Δυστυχώς, όμως, δεν μιλάμε για την αλιεία, γιατί έχουν προκύψει άλλαι </w:t>
      </w:r>
      <w:proofErr w:type="spellStart"/>
      <w:r>
        <w:rPr>
          <w:rFonts w:eastAsia="Times New Roman"/>
          <w:szCs w:val="24"/>
        </w:rPr>
        <w:t>βουλαί</w:t>
      </w:r>
      <w:proofErr w:type="spellEnd"/>
      <w:r>
        <w:rPr>
          <w:rFonts w:eastAsia="Times New Roman"/>
          <w:szCs w:val="24"/>
        </w:rPr>
        <w:t xml:space="preserve"> και άλλα ζητήματα, άλλα </w:t>
      </w:r>
      <w:proofErr w:type="spellStart"/>
      <w:r>
        <w:rPr>
          <w:rFonts w:eastAsia="Times New Roman"/>
          <w:szCs w:val="24"/>
        </w:rPr>
        <w:t>προτάγματα</w:t>
      </w:r>
      <w:proofErr w:type="spellEnd"/>
      <w:r>
        <w:rPr>
          <w:rFonts w:eastAsia="Times New Roman"/>
          <w:szCs w:val="24"/>
        </w:rPr>
        <w:t>.</w:t>
      </w:r>
    </w:p>
    <w:p w14:paraId="7E826EB0" w14:textId="77777777" w:rsidR="001246DA" w:rsidRDefault="00D9261F">
      <w:pPr>
        <w:spacing w:line="600" w:lineRule="auto"/>
        <w:ind w:firstLine="720"/>
        <w:jc w:val="both"/>
        <w:rPr>
          <w:rFonts w:eastAsia="Times New Roman"/>
          <w:szCs w:val="24"/>
        </w:rPr>
      </w:pPr>
      <w:r>
        <w:rPr>
          <w:rFonts w:eastAsia="Times New Roman"/>
          <w:szCs w:val="24"/>
        </w:rPr>
        <w:t xml:space="preserve">Εγώ θα πω απλώς τρεις κουβέντες, γιατί μίλησα στην </w:t>
      </w:r>
      <w:r>
        <w:rPr>
          <w:rFonts w:eastAsia="Times New Roman"/>
          <w:szCs w:val="24"/>
        </w:rPr>
        <w:t>επιτροπή</w:t>
      </w:r>
      <w:r>
        <w:rPr>
          <w:rFonts w:eastAsia="Times New Roman"/>
          <w:szCs w:val="24"/>
        </w:rPr>
        <w:t xml:space="preserve">. Όμως, θα ήθελα να θυμίσω </w:t>
      </w:r>
      <w:r>
        <w:rPr>
          <w:rFonts w:eastAsia="Times New Roman"/>
          <w:szCs w:val="24"/>
        </w:rPr>
        <w:t xml:space="preserve">κάποια πράγματα σε τίτλους. Θεωρώ πολύ θετικό ότι και ο Υπουργός κ. Αποστόλου και στην </w:t>
      </w:r>
      <w:r>
        <w:rPr>
          <w:rFonts w:eastAsia="Times New Roman"/>
          <w:szCs w:val="24"/>
        </w:rPr>
        <w:t>επιτροπή</w:t>
      </w:r>
      <w:r>
        <w:rPr>
          <w:rFonts w:eastAsia="Times New Roman"/>
          <w:szCs w:val="24"/>
        </w:rPr>
        <w:t>, αλλά και σήμερα έκανε μνεία κάποιων εξαγγελιών που έχουν σχέση με την αλιεία, η οποία μέχρι σήμερα θεωρώ ότι έχει υποβαθμιστεί διαχρονικά στη χώρα μας, ενώ μπο</w:t>
      </w:r>
      <w:r>
        <w:rPr>
          <w:rFonts w:eastAsia="Times New Roman"/>
          <w:szCs w:val="24"/>
        </w:rPr>
        <w:t>ρεί να παίξει έναν πάρα πολύ ουσιαστικό ρόλο. Πρώτο θέμα, οι θαλάσσιες προστατευόμενες περιοχές. Δεύτερο ζήτημα, η υπεράσπιση των παράκτιων αλιέων που είναι η μεγάλη πλειοψηφία των αλιέων. Τρίτο θέμα, τα διαχειριστικά σχέδια για τις υπόλοιπες μορφές αλιεία</w:t>
      </w:r>
      <w:r>
        <w:rPr>
          <w:rFonts w:eastAsia="Times New Roman"/>
          <w:szCs w:val="24"/>
        </w:rPr>
        <w:t xml:space="preserve">ς. Αυτά νομίζω ότι πρέπει να είναι στα </w:t>
      </w:r>
      <w:proofErr w:type="spellStart"/>
      <w:r>
        <w:rPr>
          <w:rFonts w:eastAsia="Times New Roman"/>
          <w:szCs w:val="24"/>
        </w:rPr>
        <w:t>προτάγματα</w:t>
      </w:r>
      <w:proofErr w:type="spellEnd"/>
      <w:r>
        <w:rPr>
          <w:rFonts w:eastAsia="Times New Roman"/>
          <w:szCs w:val="24"/>
        </w:rPr>
        <w:t xml:space="preserve"> και στις προτεραιότητες του Υπουργείου για να προχωρήσουμε.</w:t>
      </w:r>
    </w:p>
    <w:p w14:paraId="7E826EB1" w14:textId="77777777" w:rsidR="001246DA" w:rsidRDefault="00D9261F">
      <w:pPr>
        <w:spacing w:line="600" w:lineRule="auto"/>
        <w:ind w:firstLine="720"/>
        <w:jc w:val="both"/>
        <w:rPr>
          <w:rFonts w:eastAsia="Times New Roman"/>
          <w:szCs w:val="24"/>
        </w:rPr>
      </w:pPr>
      <w:r>
        <w:rPr>
          <w:rFonts w:eastAsia="Times New Roman"/>
          <w:szCs w:val="24"/>
        </w:rPr>
        <w:t>Μπαίνω τώρα κι εγώ στα ζητήματα που αφορούν αυτή καθ’ αυτήν την ημερήσια διάταξη. Κατ’ αρχάς θα κάνω μια διαπίστωση. Η στάση της Αντιπολίτευσης συ</w:t>
      </w:r>
      <w:r>
        <w:rPr>
          <w:rFonts w:eastAsia="Times New Roman"/>
          <w:szCs w:val="24"/>
        </w:rPr>
        <w:t>νολικά και της Αξιωματικής και των υπολοίπων κομμάτων, σε ό,τι αφορά τη διαδικασία είναι απολύτως υποκριτική. Και είναι απολύτως υποκριτική, διότι θεωρώ ότι ακόμη κι αν υπήρχε νομοσχέδιο τη Δευτέρα με τη διαδικασία του κατεπείγοντος, είναι σίγουρο ότι θα α</w:t>
      </w:r>
      <w:r>
        <w:rPr>
          <w:rFonts w:eastAsia="Times New Roman"/>
          <w:szCs w:val="24"/>
        </w:rPr>
        <w:t>κούγαμε και πάλι όσα επιχειρήματα αναπτύχθηκαν σε αυτήν την Αίθουσα, επιχειρήματα όπως «γιατί δεν πρέπει να τα συζητήσουμε, γιατί η Κυβέρνηση έχει αποτύχει, γιατί η Κυβέρνηση νομοθετεί με διαδικασίες που υπερβαίνουν τη λογική της κοινοβουλευτικής διαδικασί</w:t>
      </w:r>
      <w:r>
        <w:rPr>
          <w:rFonts w:eastAsia="Times New Roman"/>
          <w:szCs w:val="24"/>
        </w:rPr>
        <w:t>ας». Άρα, είναι πρόσχημα ότι σήμερα συζητάμε με αυτόν τον τρόπο.</w:t>
      </w:r>
    </w:p>
    <w:p w14:paraId="7E826EB2" w14:textId="77777777" w:rsidR="001246DA" w:rsidRDefault="00D9261F">
      <w:pPr>
        <w:spacing w:line="600" w:lineRule="auto"/>
        <w:ind w:firstLine="720"/>
        <w:jc w:val="both"/>
        <w:rPr>
          <w:rFonts w:eastAsia="Times New Roman"/>
          <w:szCs w:val="24"/>
        </w:rPr>
      </w:pPr>
      <w:r>
        <w:rPr>
          <w:rFonts w:eastAsia="Times New Roman"/>
          <w:szCs w:val="24"/>
        </w:rPr>
        <w:t>Και βεβαίως, δεν είναι η πρέπουσα διαδικασία. Κανένας μας, καμμία Βουλευτής και κανένας Βουλευτής δεν είναι ευχαριστημένος με το ότι τα τελευταία επτά, οκτώ χρόνια νομοθετούμε στη Βουλή με αυτόν τον τρόπο. Όμως, ξέρουμε πολύ καλά ότι ζούμε σε πραγματικά έκ</w:t>
      </w:r>
      <w:r>
        <w:rPr>
          <w:rFonts w:eastAsia="Times New Roman"/>
          <w:szCs w:val="24"/>
        </w:rPr>
        <w:t xml:space="preserve">τακτες συνθήκες, στις οποίες έκτακτες συνθήκες μάς έφεραν η λογική της </w:t>
      </w:r>
      <w:r>
        <w:rPr>
          <w:rFonts w:eastAsia="Times New Roman"/>
          <w:szCs w:val="24"/>
        </w:rPr>
        <w:t xml:space="preserve">χρεοκοπίας </w:t>
      </w:r>
      <w:r>
        <w:rPr>
          <w:rFonts w:eastAsia="Times New Roman"/>
          <w:szCs w:val="24"/>
        </w:rPr>
        <w:t xml:space="preserve">της χώρας, για την οποία λογική και πολιτική της </w:t>
      </w:r>
      <w:r>
        <w:rPr>
          <w:rFonts w:eastAsia="Times New Roman"/>
          <w:szCs w:val="24"/>
        </w:rPr>
        <w:t xml:space="preserve">χρεοκοπίας </w:t>
      </w:r>
      <w:r>
        <w:rPr>
          <w:rFonts w:eastAsia="Times New Roman"/>
          <w:szCs w:val="24"/>
        </w:rPr>
        <w:t>δεν ευθύνεται η σημερινή Κυβέρνηση. Η Κυβέρνηση αυτή κυβερνά σχεδόν δυόμισι χρόνια. Ευθύνονται η Νέα Δημοκρατία κα</w:t>
      </w:r>
      <w:r>
        <w:rPr>
          <w:rFonts w:eastAsia="Times New Roman"/>
          <w:szCs w:val="24"/>
        </w:rPr>
        <w:t>ι το ΠΑΣΟΚ, που επί δεκαετίες κυβέρνησαν αυτήν τη χώρα. Όλα τα υπόλοιπα δεν έχουν κανένα αντίκρισμα και καμμία πειστικότητα απέναντι στον ελληνικό λαό.</w:t>
      </w:r>
    </w:p>
    <w:p w14:paraId="7E826EB3" w14:textId="77777777" w:rsidR="001246DA" w:rsidRDefault="00D9261F">
      <w:pPr>
        <w:spacing w:line="600" w:lineRule="auto"/>
        <w:ind w:firstLine="720"/>
        <w:jc w:val="both"/>
        <w:rPr>
          <w:rFonts w:eastAsia="Times New Roman"/>
          <w:szCs w:val="24"/>
        </w:rPr>
      </w:pPr>
      <w:r>
        <w:rPr>
          <w:rFonts w:eastAsia="Times New Roman"/>
          <w:szCs w:val="24"/>
        </w:rPr>
        <w:t xml:space="preserve">Νομίζω ότι ο Υπουργός κ. </w:t>
      </w:r>
      <w:proofErr w:type="spellStart"/>
      <w:r>
        <w:rPr>
          <w:rFonts w:eastAsia="Times New Roman"/>
          <w:szCs w:val="24"/>
        </w:rPr>
        <w:t>Τσακαλώτος</w:t>
      </w:r>
      <w:proofErr w:type="spellEnd"/>
      <w:r>
        <w:rPr>
          <w:rFonts w:eastAsia="Times New Roman"/>
          <w:szCs w:val="24"/>
        </w:rPr>
        <w:t xml:space="preserve"> εξήγησε με σαφήνεια για τι ακριβώς συζητάμε σήμερα. Είπε ότι τα </w:t>
      </w:r>
      <w:proofErr w:type="spellStart"/>
      <w:r>
        <w:rPr>
          <w:rFonts w:eastAsia="Times New Roman"/>
          <w:szCs w:val="24"/>
        </w:rPr>
        <w:t>προα</w:t>
      </w:r>
      <w:r>
        <w:rPr>
          <w:rFonts w:eastAsia="Times New Roman"/>
          <w:szCs w:val="24"/>
        </w:rPr>
        <w:t>παιτούμενα</w:t>
      </w:r>
      <w:proofErr w:type="spellEnd"/>
      <w:r>
        <w:rPr>
          <w:rFonts w:eastAsia="Times New Roman"/>
          <w:szCs w:val="24"/>
        </w:rPr>
        <w:t xml:space="preserve">, τα οποία συζητάμε, είναι θέμα στρατηγικής προς αυτούς που θέλουν να εκτρέψουν την πορεία της χώρας προς το ξέφωτο την Πέμπτη στο </w:t>
      </w:r>
      <w:proofErr w:type="spellStart"/>
      <w:r>
        <w:rPr>
          <w:rFonts w:eastAsia="Times New Roman"/>
          <w:szCs w:val="24"/>
          <w:lang w:val="en-US"/>
        </w:rPr>
        <w:t>Eurogroup</w:t>
      </w:r>
      <w:proofErr w:type="spellEnd"/>
      <w:r>
        <w:rPr>
          <w:rFonts w:eastAsia="Times New Roman"/>
          <w:szCs w:val="24"/>
        </w:rPr>
        <w:t xml:space="preserve">. Αντί δηλαδή να συζητάμε για το χρέος, συζητάμε για τα </w:t>
      </w:r>
      <w:proofErr w:type="spellStart"/>
      <w:r>
        <w:rPr>
          <w:rFonts w:eastAsia="Times New Roman"/>
          <w:szCs w:val="24"/>
        </w:rPr>
        <w:t>προαπαιτούμενα</w:t>
      </w:r>
      <w:proofErr w:type="spellEnd"/>
      <w:r>
        <w:rPr>
          <w:rFonts w:eastAsia="Times New Roman"/>
          <w:szCs w:val="24"/>
        </w:rPr>
        <w:t>, τα οποία δεν έγιναν. Και γι’ αυτόν</w:t>
      </w:r>
      <w:r>
        <w:rPr>
          <w:rFonts w:eastAsia="Times New Roman"/>
          <w:szCs w:val="24"/>
        </w:rPr>
        <w:t xml:space="preserve"> τον λόγο ακριβώς συζητάμε αυτά τα </w:t>
      </w:r>
      <w:proofErr w:type="spellStart"/>
      <w:r>
        <w:rPr>
          <w:rFonts w:eastAsia="Times New Roman"/>
          <w:szCs w:val="24"/>
        </w:rPr>
        <w:t>προαπαιτούμενα</w:t>
      </w:r>
      <w:proofErr w:type="spellEnd"/>
      <w:r>
        <w:rPr>
          <w:rFonts w:eastAsia="Times New Roman"/>
          <w:szCs w:val="24"/>
        </w:rPr>
        <w:t>, τα οποία δεν είχαν απαιτηθεί μέχρι τις 22 Μαΐου. Απαιτήθηκαν αμέσως μετά, κάτι που δείχνει ότι κάποιοι εκ των δανειστών, θέλουν με κυνικό καθαρά τρόπο να δημιουργούν ζητήματα στην πορεία της χώρας.</w:t>
      </w:r>
    </w:p>
    <w:p w14:paraId="7E826EB4" w14:textId="77777777" w:rsidR="001246DA" w:rsidRDefault="00D9261F">
      <w:pPr>
        <w:spacing w:line="600" w:lineRule="auto"/>
        <w:ind w:firstLine="720"/>
        <w:jc w:val="both"/>
        <w:rPr>
          <w:rFonts w:eastAsia="Times New Roman"/>
          <w:szCs w:val="24"/>
        </w:rPr>
      </w:pPr>
      <w:r>
        <w:rPr>
          <w:rFonts w:eastAsia="Times New Roman"/>
          <w:szCs w:val="24"/>
        </w:rPr>
        <w:t xml:space="preserve">Από το </w:t>
      </w:r>
      <w:r>
        <w:rPr>
          <w:rFonts w:eastAsia="Times New Roman"/>
          <w:szCs w:val="24"/>
        </w:rPr>
        <w:t>2015 και μετά, αγαπητοί συνάδελφοι, κύλησε πάρα πολύ νερό στο αυλάκι.</w:t>
      </w:r>
    </w:p>
    <w:p w14:paraId="7E826EB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Κέρδος της χώρας μας είναι τα συγκεκριμένα αποτελέσματα που έφερε η οικονομία σε όλους τους τομείς. Θυμίζω, σταχυολογώ: πλεόνασμα 4,2% έναντι 0,5% το 2016, ανάπτυξη 0,4% το πρώτο τρίμηνο</w:t>
      </w:r>
      <w:r>
        <w:rPr>
          <w:rFonts w:eastAsia="Times New Roman" w:cs="Times New Roman"/>
          <w:szCs w:val="24"/>
        </w:rPr>
        <w:t xml:space="preserve"> του 2017, διακόσιες είκοσι χιλιάδες νέες θέσεις εργασίας το πρώτο πεντάμηνο του 2017, καλύτερη επίδοση από το 2001, οδηγώντας βαθμιαία την ανεργία από το 27% στο 22,5%, αύξηση της βιομηχανικής παραγωγής, θεαματική αύξηση των εξαγωγών κ.λπ.</w:t>
      </w:r>
      <w:r>
        <w:rPr>
          <w:rFonts w:eastAsia="Times New Roman" w:cs="Times New Roman"/>
          <w:szCs w:val="24"/>
        </w:rPr>
        <w:t>.</w:t>
      </w:r>
      <w:r>
        <w:rPr>
          <w:rFonts w:eastAsia="Times New Roman" w:cs="Times New Roman"/>
          <w:szCs w:val="24"/>
        </w:rPr>
        <w:t xml:space="preserve"> </w:t>
      </w:r>
    </w:p>
    <w:p w14:paraId="7E826EB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Συνεπώς, τα α</w:t>
      </w:r>
      <w:r>
        <w:rPr>
          <w:rFonts w:eastAsia="Times New Roman" w:cs="Times New Roman"/>
          <w:szCs w:val="24"/>
        </w:rPr>
        <w:t>ποτελέσματα αυτά έφεραν τη χώρα από αμυνόμενη σε επιτιθέμενη, ενώ οι πρωτοβουλίες της ελληνικής Κυβέρνησης δημιούργησαν αυτά τα δύο χρόνια συμμαχίες ευρύτερης στήριξης υπέρ των συμφερόντων της χώρας.</w:t>
      </w:r>
    </w:p>
    <w:p w14:paraId="7E826EB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Αναφέρομαι στις Συνόδους Κορυφής των χωρών του Νότου, βά</w:t>
      </w:r>
      <w:r>
        <w:rPr>
          <w:rFonts w:eastAsia="Times New Roman" w:cs="Times New Roman"/>
          <w:szCs w:val="24"/>
        </w:rPr>
        <w:t xml:space="preserve">σει των οποίων σήμερα έχουμε ενεργητική υποστήριξη των ελληνικών θέσεων. Μπορείτε να δείτε στο τελευταίο </w:t>
      </w:r>
      <w:proofErr w:type="spellStart"/>
      <w:r>
        <w:rPr>
          <w:rFonts w:eastAsia="Times New Roman" w:cs="Times New Roman"/>
          <w:szCs w:val="24"/>
          <w:lang w:val="en-US"/>
        </w:rPr>
        <w:t>Eurogroup</w:t>
      </w:r>
      <w:proofErr w:type="spellEnd"/>
      <w:r>
        <w:rPr>
          <w:rFonts w:eastAsia="Times New Roman" w:cs="Times New Roman"/>
          <w:szCs w:val="24"/>
        </w:rPr>
        <w:t xml:space="preserve"> τη στάση της Γαλλίας και της Ιταλίας και άλλων χωρών που για πρώτη φορά μας στήριξαν, Αυστρία, Σλοβακία κ.λπ.</w:t>
      </w:r>
      <w:r>
        <w:rPr>
          <w:rFonts w:eastAsia="Times New Roman" w:cs="Times New Roman"/>
          <w:szCs w:val="24"/>
        </w:rPr>
        <w:t>.</w:t>
      </w:r>
      <w:r>
        <w:rPr>
          <w:rFonts w:eastAsia="Times New Roman" w:cs="Times New Roman"/>
          <w:szCs w:val="24"/>
        </w:rPr>
        <w:t xml:space="preserve"> Αναφέρομαι στην ευρύτερη συμμα</w:t>
      </w:r>
      <w:r>
        <w:rPr>
          <w:rFonts w:eastAsia="Times New Roman" w:cs="Times New Roman"/>
          <w:szCs w:val="24"/>
        </w:rPr>
        <w:t xml:space="preserve">χία των </w:t>
      </w:r>
      <w:proofErr w:type="spellStart"/>
      <w:r>
        <w:rPr>
          <w:rFonts w:eastAsia="Times New Roman" w:cs="Times New Roman"/>
          <w:szCs w:val="24"/>
        </w:rPr>
        <w:t>ευρωομάδων</w:t>
      </w:r>
      <w:proofErr w:type="spellEnd"/>
      <w:r>
        <w:rPr>
          <w:rFonts w:eastAsia="Times New Roman" w:cs="Times New Roman"/>
          <w:szCs w:val="24"/>
        </w:rPr>
        <w:t xml:space="preserve"> της Αριστεράς, των Πρασίνων και των Σοσιαλιστών-Σοσιαλδημοκρατών, με τελευταία την παρέμβαση των εννέα Ευρωβουλευτών για το επικείμενο </w:t>
      </w:r>
      <w:proofErr w:type="spellStart"/>
      <w:r>
        <w:rPr>
          <w:rFonts w:eastAsia="Times New Roman" w:cs="Times New Roman"/>
          <w:szCs w:val="24"/>
          <w:lang w:val="en-US"/>
        </w:rPr>
        <w:t>Eurogroup</w:t>
      </w:r>
      <w:proofErr w:type="spellEnd"/>
      <w:r>
        <w:rPr>
          <w:rFonts w:eastAsia="Times New Roman" w:cs="Times New Roman"/>
          <w:szCs w:val="24"/>
        </w:rPr>
        <w:t xml:space="preserve"> στις 15 Ιουνίου. </w:t>
      </w:r>
    </w:p>
    <w:p w14:paraId="7E826EB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Επίσης, αναφέρομαι στα δημοσιεύματα όλου του διεθνούς Τύπου, σε αντίθεση μ</w:t>
      </w:r>
      <w:r>
        <w:rPr>
          <w:rFonts w:eastAsia="Times New Roman" w:cs="Times New Roman"/>
          <w:szCs w:val="24"/>
        </w:rPr>
        <w:t xml:space="preserve">ε τα εντός της χώρας δημοσιεύματα. Και είναι πράγματι εντυπωσιακό πως οι εγχώριοι σοσιαλιστές-σοσιαλδημοκράτες -εντός ή εκτός εισαγωγικών-, οι οποίοι επαναστάτησαν πριν και αποχώρησαν, ακολουθούν τη γραμμή ανατροπής της Κυβέρνησης και όχι τη γραμμή που οι </w:t>
      </w:r>
      <w:r>
        <w:rPr>
          <w:rFonts w:eastAsia="Times New Roman" w:cs="Times New Roman"/>
          <w:szCs w:val="24"/>
        </w:rPr>
        <w:t>ομόλογοί τους ακολουθούν στην Ευρώπη.</w:t>
      </w:r>
    </w:p>
    <w:p w14:paraId="7E826EB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βρισκόμαστε πράγματι σε ένα κομβικό σημείο. Όλα τα στοιχεία των αγορών, το ιστορικό χαμηλό του δεκαετούς ομολόγου, τα πραγματικά στοιχεία της ελληνικής οικονομίας δείχνουν πράγματι ότι βρισκόμαστε </w:t>
      </w:r>
      <w:r>
        <w:rPr>
          <w:rFonts w:eastAsia="Times New Roman" w:cs="Times New Roman"/>
          <w:szCs w:val="24"/>
        </w:rPr>
        <w:t xml:space="preserve">μπροστά σε ένα σήμα, ένα «κλικ», για να μπει η Ελλάδα στον δρόμο της ανάπτυξης. </w:t>
      </w:r>
    </w:p>
    <w:p w14:paraId="7E826EB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Όπως γνωρίζετε, και οι συνεχείς επαφές και η επικοινωνία του Πρωθυπουργού και της Κυβέρνησης στην Αμερική, στην Κίνα, στη Ρωσία και σε άλλες τρίτες χώρες, </w:t>
      </w:r>
      <w:r>
        <w:rPr>
          <w:rFonts w:eastAsia="Times New Roman" w:cs="Times New Roman"/>
          <w:szCs w:val="24"/>
        </w:rPr>
        <w:t>στο πλαίσιο</w:t>
      </w:r>
      <w:r>
        <w:rPr>
          <w:rFonts w:eastAsia="Times New Roman" w:cs="Times New Roman"/>
          <w:szCs w:val="24"/>
        </w:rPr>
        <w:t xml:space="preserve"> μιας πολ</w:t>
      </w:r>
      <w:r>
        <w:rPr>
          <w:rFonts w:eastAsia="Times New Roman" w:cs="Times New Roman"/>
          <w:szCs w:val="24"/>
        </w:rPr>
        <w:t xml:space="preserve">υδιάστατης εξωτερικής πολιτικής έχουν ανοίξει δρόμους και χώρο για επιτυχή αποτελέσματα στον χώρο της οικονομικής συνεργασίας και των επενδύσεων. </w:t>
      </w:r>
    </w:p>
    <w:p w14:paraId="7E826EBB" w14:textId="77777777" w:rsidR="001246DA" w:rsidRDefault="00D9261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E826EBC" w14:textId="77777777" w:rsidR="001246DA" w:rsidRDefault="00D9261F">
      <w:pPr>
        <w:spacing w:line="600" w:lineRule="auto"/>
        <w:ind w:firstLine="720"/>
        <w:jc w:val="both"/>
        <w:rPr>
          <w:rFonts w:eastAsia="Times New Roman"/>
          <w:szCs w:val="24"/>
        </w:rPr>
      </w:pPr>
      <w:r>
        <w:rPr>
          <w:rFonts w:eastAsia="Times New Roman"/>
          <w:szCs w:val="24"/>
        </w:rPr>
        <w:t xml:space="preserve">Κύριε Πρόεδρε, τελειώνω σε λίγο. </w:t>
      </w:r>
    </w:p>
    <w:p w14:paraId="7E826EB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Αυτό το κομβικό σημείο δεν αφορά μόνο την Ελλάδα. Αφορά συνολικά την πορεία, αλλά και την ύπαρξη αυτής καθ’ </w:t>
      </w:r>
      <w:proofErr w:type="spellStart"/>
      <w:r>
        <w:rPr>
          <w:rFonts w:eastAsia="Times New Roman" w:cs="Times New Roman"/>
          <w:szCs w:val="24"/>
        </w:rPr>
        <w:t>εαυτής</w:t>
      </w:r>
      <w:proofErr w:type="spellEnd"/>
      <w:r>
        <w:rPr>
          <w:rFonts w:eastAsia="Times New Roman" w:cs="Times New Roman"/>
          <w:szCs w:val="24"/>
        </w:rPr>
        <w:t xml:space="preserve"> της Ευρωπαϊκής Ένωσης. Η κατάσταση μετά το </w:t>
      </w:r>
      <w:r>
        <w:rPr>
          <w:rFonts w:eastAsia="Times New Roman" w:cs="Times New Roman"/>
          <w:szCs w:val="24"/>
          <w:lang w:val="en-US"/>
        </w:rPr>
        <w:t>Brexit</w:t>
      </w:r>
      <w:r>
        <w:rPr>
          <w:rFonts w:eastAsia="Times New Roman" w:cs="Times New Roman"/>
          <w:szCs w:val="24"/>
        </w:rPr>
        <w:t xml:space="preserve">, τα δημοψηφίσματα που έγιναν διαδοχικά σε όλες τις χώρες </w:t>
      </w:r>
      <w:r>
        <w:rPr>
          <w:rFonts w:eastAsia="Times New Roman" w:cs="Times New Roman"/>
          <w:szCs w:val="24"/>
        </w:rPr>
        <w:t xml:space="preserve">και που ήταν αρνητικά προς τις επιταγές των τεχνοκρατών των Βρυξελλών και του Βερολίνου, το χθεσινό αποτέλεσμα στη μεγάλη Βρετανία που είναι ελπιδοφόρο με την επιτυχία των εργατικών και του </w:t>
      </w:r>
      <w:proofErr w:type="spellStart"/>
      <w:r>
        <w:rPr>
          <w:rFonts w:eastAsia="Times New Roman" w:cs="Times New Roman"/>
          <w:szCs w:val="24"/>
        </w:rPr>
        <w:t>Κόρμπιν</w:t>
      </w:r>
      <w:proofErr w:type="spellEnd"/>
      <w:r>
        <w:rPr>
          <w:rFonts w:eastAsia="Times New Roman" w:cs="Times New Roman"/>
          <w:szCs w:val="24"/>
        </w:rPr>
        <w:t xml:space="preserve"> -όχι του Μπλερ, θυμηθείτε το αυτό- δείχνουν ότι οι ευθύνες</w:t>
      </w:r>
      <w:r>
        <w:rPr>
          <w:rFonts w:eastAsia="Times New Roman" w:cs="Times New Roman"/>
          <w:szCs w:val="24"/>
        </w:rPr>
        <w:t xml:space="preserve"> όσων παίζουν με την πορεία της Ευρωπαϊκής Ένωσης είναι τεράστιες. </w:t>
      </w:r>
    </w:p>
    <w:p w14:paraId="7E826EB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Διότι όλοι καταλαβαίνουν ότι αυτή η Ευρώπη, η Ευρώπη της λιτότητας και του νεοφιλελευθερισμού δεν λειτουργεί σε όφελος της ενωμένης Ευρώπης και πολύ περισσότερο σε όφελος των λαών της. Λει</w:t>
      </w:r>
      <w:r>
        <w:rPr>
          <w:rFonts w:eastAsia="Times New Roman" w:cs="Times New Roman"/>
          <w:szCs w:val="24"/>
        </w:rPr>
        <w:t>τουργεί αποκλειστικά υπέρ κυρίως μιας μόνης χώρας και του δικού της κατεστημένου, δηλαδή του γερμανικού κατεστημένου.</w:t>
      </w:r>
    </w:p>
    <w:p w14:paraId="7E826EB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Ολοκληρώστε, κύριε συνάδελφε, σας παρακαλώ.</w:t>
      </w:r>
    </w:p>
    <w:p w14:paraId="7E826EC0"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Τελειώνω, κύριε Πρόεδρε.</w:t>
      </w:r>
    </w:p>
    <w:p w14:paraId="7E826EC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Αντιπολίτευση</w:t>
      </w:r>
      <w:r>
        <w:rPr>
          <w:rFonts w:eastAsia="Times New Roman" w:cs="Times New Roman"/>
          <w:szCs w:val="24"/>
        </w:rPr>
        <w:t xml:space="preserve"> στη χώρα μας και ιδιαίτερα η Νέα Δημοκρατία δεν έχει σχέδιο, δεν έχει στρατηγική. Η στρατηγική της είναι μόνο η ανακατάληψη της εξουσίας και η παλινόρθωση εκείνου του πολιτικού και οικονομικού κατεστημένου της διαπλοκής που απομύζησε τους ρυθμούς ανάπτυξη</w:t>
      </w:r>
      <w:r>
        <w:rPr>
          <w:rFonts w:eastAsia="Times New Roman" w:cs="Times New Roman"/>
          <w:szCs w:val="24"/>
        </w:rPr>
        <w:t xml:space="preserve">ς μέχρι το 2009 και μας οδήγησε στη </w:t>
      </w:r>
      <w:r>
        <w:rPr>
          <w:rFonts w:eastAsia="Times New Roman" w:cs="Times New Roman"/>
          <w:szCs w:val="24"/>
        </w:rPr>
        <w:t>χρεοκοπία</w:t>
      </w:r>
      <w:r>
        <w:rPr>
          <w:rFonts w:eastAsia="Times New Roman" w:cs="Times New Roman"/>
          <w:szCs w:val="24"/>
        </w:rPr>
        <w:t>.</w:t>
      </w:r>
    </w:p>
    <w:p w14:paraId="7E826EC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μόνη στρατηγική είναι αυτή που ακολουθούμε βήμα-βήμα μέσα σε ασφυκτικές συνθήκες, μια στρατηγική εξόδου από τα μνημόνια και την επιτροπεία. </w:t>
      </w:r>
    </w:p>
    <w:p w14:paraId="7E826EC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είπα και σας το ξαναλέω: μην ποντάρετε στ</w:t>
      </w:r>
      <w:r>
        <w:rPr>
          <w:rFonts w:eastAsia="Times New Roman" w:cs="Times New Roman"/>
          <w:szCs w:val="24"/>
        </w:rPr>
        <w:t>ην καταστροφολογία. Δεν σας κάνει καλό γιατί πάντα διαψεύδεστε. Μπορεί να έχουμε πρόσκαιρες δυσκολίες, γιατί κάποιοι από τους δανειστές είναι κυνικοί. Και θέλω να πω ότι δυστυχώς και κάποιοι από εσάς έχετε απόλυτη επικοινωνία με αυτούς τους κυνικούς δανεισ</w:t>
      </w:r>
      <w:r>
        <w:rPr>
          <w:rFonts w:eastAsia="Times New Roman" w:cs="Times New Roman"/>
          <w:szCs w:val="24"/>
        </w:rPr>
        <w:t>τές και τις θέσεις τους. Η Κυβέρνηση θα νικήσει. Ο λαός θα νικήσει και θα μας κρίνει το Σεπτέμβριο του 2019.</w:t>
      </w:r>
    </w:p>
    <w:p w14:paraId="7E826EC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w:t>
      </w:r>
    </w:p>
    <w:p w14:paraId="7E826EC5"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E826EC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7E826EC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Τον λόγο έχει γ</w:t>
      </w:r>
      <w:r>
        <w:rPr>
          <w:rFonts w:eastAsia="Times New Roman" w:cs="Times New Roman"/>
          <w:szCs w:val="24"/>
        </w:rPr>
        <w:t xml:space="preserve">ια επτά λεπτά ο συνάδελφος από τη Νέα Δημοκρατία κ. Απόστολος </w:t>
      </w:r>
      <w:proofErr w:type="spellStart"/>
      <w:r>
        <w:rPr>
          <w:rFonts w:eastAsia="Times New Roman" w:cs="Times New Roman"/>
          <w:szCs w:val="24"/>
        </w:rPr>
        <w:t>Βεσυρόπουλος</w:t>
      </w:r>
      <w:proofErr w:type="spellEnd"/>
      <w:r>
        <w:rPr>
          <w:rFonts w:eastAsia="Times New Roman" w:cs="Times New Roman"/>
          <w:szCs w:val="24"/>
        </w:rPr>
        <w:t>. Αμέσως μετά τον λόγο θα πάρει ο Πρόεδρος της Νέας Δημοκρατίας κ. Κυριάκος Μητσοτάκης.</w:t>
      </w:r>
    </w:p>
    <w:p w14:paraId="7E826EC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Ευχαριστώ, κύριε Πρόεδρε.</w:t>
      </w:r>
    </w:p>
    <w:p w14:paraId="7E826EC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στις 8 Φεβρουα</w:t>
      </w:r>
      <w:r>
        <w:rPr>
          <w:rFonts w:eastAsia="Times New Roman" w:cs="Times New Roman"/>
          <w:szCs w:val="24"/>
        </w:rPr>
        <w:t>ρίου του 2015 κατά τη συζήτηση των προγραμματικών δηλώσεων της Κυβέρνησής του, ο κ. Τσίπρας είχε πει, με την ανάλογη θεατρικότητα,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θα είναι κάθε λέξη από το Σύνταγμα αυτής της χώρας. </w:t>
      </w:r>
    </w:p>
    <w:p w14:paraId="7E826EC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πραγματικότητα απέδειξε, κυρίες και κύρι</w:t>
      </w:r>
      <w:r>
        <w:rPr>
          <w:rFonts w:eastAsia="Times New Roman" w:cs="Times New Roman"/>
          <w:szCs w:val="24"/>
        </w:rPr>
        <w:t xml:space="preserve">οι της κυβερνητικής </w:t>
      </w:r>
      <w:r>
        <w:rPr>
          <w:rFonts w:eastAsia="Times New Roman" w:cs="Times New Roman"/>
          <w:szCs w:val="24"/>
        </w:rPr>
        <w:t>πλειοψηφίας</w:t>
      </w:r>
      <w:r>
        <w:rPr>
          <w:rFonts w:eastAsia="Times New Roman" w:cs="Times New Roman"/>
          <w:szCs w:val="24"/>
        </w:rPr>
        <w:t xml:space="preserve">, ότι είστε κάθε λέξη από τα δύο μνημόνια που φέρατε μέσα σε δύο χρόνια. </w:t>
      </w:r>
    </w:p>
    <w:p w14:paraId="7E826EC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Είστε κάθε λέξη από τα μέτρα 14,5 δισεκατομμυρίων ευρώ που φέρατε και ψηφίσατε, στοχεύοντας πρώτα τη μεσαία τάξη και στη συνέχεια τα χαμηλά εισοδηματικ</w:t>
      </w:r>
      <w:r>
        <w:rPr>
          <w:rFonts w:eastAsia="Times New Roman" w:cs="Times New Roman"/>
          <w:szCs w:val="24"/>
        </w:rPr>
        <w:t xml:space="preserve">ά στρώματα και τους αδυνάτους. </w:t>
      </w:r>
    </w:p>
    <w:p w14:paraId="7E826EC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Είστε κάθε λέξη από την απόφαση με την οποία έκλεισαν οι τράπεζες και επιβλήθηκαν για πρώτη φορά στη νεότερη ιστορία της χώρας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7E826EC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Είστε κάθε λέξη από τον απόλυτο εξευτελισμό του Κοινοβουλίου που λαμβάνει χώρα αυτήν τη στιγμή με τροπολογίες που κατατίθενται νύχτα για να ψηφιστούν με συνοπτικές διαδικασίες, ενώ αλλάζουν τη ζωή χιλιάδων ανθρώπων και υπονομεύουν την πορεία ανάκαμψης της </w:t>
      </w:r>
      <w:r>
        <w:rPr>
          <w:rFonts w:eastAsia="Times New Roman" w:cs="Times New Roman"/>
          <w:szCs w:val="24"/>
        </w:rPr>
        <w:t xml:space="preserve">χώρας. </w:t>
      </w:r>
    </w:p>
    <w:p w14:paraId="7E826EC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 Μίκης Θεοδωράκης σε έναν στίχο του το 1968 είχε γράψει «ο εξευτελισμός σου να γίνει τέλειος». Προφανώς δεν είχε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ότι σαράντα εννέα χρόνια μετά μια κατ’ επίφαση Κυβέρνηση της Αριστεράς θα εξευτέλιζε όχι μόνο τον εαυτό της, αλλά και το </w:t>
      </w:r>
      <w:r>
        <w:rPr>
          <w:rFonts w:eastAsia="Times New Roman" w:cs="Times New Roman"/>
          <w:szCs w:val="24"/>
        </w:rPr>
        <w:t>Κοινοβούλιο.</w:t>
      </w:r>
    </w:p>
    <w:p w14:paraId="7E826EC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ερώτημα πλέον μέσα από αυτές τις διαδικασίες δεν είναι τι είδους διαπραγμάτευση κάνει η Κυβέρνηση. Αυτό το έχουμε όλοι αντιληφθεί. Το μόνο που διαπραγματεύεται είναι η παραμονή της στην εξουσία. Το ερώτημα που </w:t>
      </w:r>
      <w:r>
        <w:rPr>
          <w:rFonts w:eastAsia="Times New Roman" w:cs="Times New Roman"/>
          <w:szCs w:val="24"/>
        </w:rPr>
        <w:t>ανακύπτει και θα καταστεί κυρίαρχο τις επόμενες ημέρες είναι αν η Κυβέρνηση του κ. Τσίπρα έχει τη δημοκρατική νομιμοποίηση να οδηγήσει τη χώρα σε ένα μνημόνιο διαρκείας που μπορεί να εκτείνεται και ως το 2060. Και η απάντηση είναι όχι. Η μόνη ουσιαστική δι</w:t>
      </w:r>
      <w:r>
        <w:rPr>
          <w:rFonts w:eastAsia="Times New Roman" w:cs="Times New Roman"/>
          <w:szCs w:val="24"/>
        </w:rPr>
        <w:t xml:space="preserve">έξοδος που υπάρχει είναι η προσφυγή στη λαϊκή ετυμηγορία. </w:t>
      </w:r>
    </w:p>
    <w:p w14:paraId="7E826ED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Σε ό, τι αφορά τώρα τις τροπολογίες και ιδιαίτερα την τροπολογία 1058/64, με την οποία τροποποιείται το άρθρο 15 του </w:t>
      </w:r>
      <w:r>
        <w:rPr>
          <w:rFonts w:eastAsia="Times New Roman" w:cs="Times New Roman"/>
          <w:szCs w:val="24"/>
        </w:rPr>
        <w:t>ν.</w:t>
      </w:r>
      <w:r>
        <w:rPr>
          <w:rFonts w:eastAsia="Times New Roman" w:cs="Times New Roman"/>
          <w:szCs w:val="24"/>
        </w:rPr>
        <w:t>4472/2017 για το αφορολόγητο, έχω να πω τα εξής: Τι σηματοδοτεί το περιεχόμενο</w:t>
      </w:r>
      <w:r>
        <w:rPr>
          <w:rFonts w:eastAsia="Times New Roman" w:cs="Times New Roman"/>
          <w:szCs w:val="24"/>
        </w:rPr>
        <w:t xml:space="preserve"> της τροπολογίας, το οποίο η Κυβέρνηση επιχειρεί να υποβαθμίσει; Πολύ απλά, κυρίες και κύριοι συνάδελφοι, με την πλήρη, αλλά και τη διασταλτική ερμηνεία του περιεχομένου της τροπολογίας, η μείωση του αφορολογήτου </w:t>
      </w:r>
      <w:r>
        <w:rPr>
          <w:rFonts w:eastAsia="Times New Roman" w:cs="Times New Roman"/>
          <w:szCs w:val="24"/>
        </w:rPr>
        <w:t xml:space="preserve">στις </w:t>
      </w:r>
      <w:r>
        <w:rPr>
          <w:rFonts w:eastAsia="Times New Roman" w:cs="Times New Roman"/>
          <w:szCs w:val="24"/>
        </w:rPr>
        <w:t>5.681 ευρώ δεν θα ισχύσει το 2020, αλλά νωρίτερα αν κριθεί ότι δεν επιτυγχάνονται τα υψηλά πρωτογενή πλεονάσματα, που εσείς συμφωνήσατε και έχουν την υπογραφή σας. Ανοίγει ο δρόμος με τον πλέον επίσημο και κατηγορηματικό τρόπο για να ισχύσει το 2019 η μείω</w:t>
      </w:r>
      <w:r>
        <w:rPr>
          <w:rFonts w:eastAsia="Times New Roman" w:cs="Times New Roman"/>
          <w:szCs w:val="24"/>
        </w:rPr>
        <w:t xml:space="preserve">ση του αφορολογήτου. Και φυσικά η Κυβέρνηση </w:t>
      </w:r>
      <w:r>
        <w:rPr>
          <w:rFonts w:eastAsia="Times New Roman" w:cs="Times New Roman"/>
          <w:szCs w:val="24"/>
        </w:rPr>
        <w:t>ανα</w:t>
      </w:r>
      <w:r>
        <w:rPr>
          <w:rFonts w:eastAsia="Times New Roman" w:cs="Times New Roman"/>
          <w:szCs w:val="24"/>
        </w:rPr>
        <w:t xml:space="preserve">γνωρίζει ότι όποια παρέμβαση για τα λεγόμενα «αντίμετρα», θα πρέπει να έχει τη σύμφωνη γνώμη των δανειστών. </w:t>
      </w:r>
    </w:p>
    <w:p w14:paraId="7E826ED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Προφανώς τα πρωτογενή πλεονάσματα άνω του 3,5%, εφόσον δεν υπάρχει ισχυρή και βιώσιμη ανάπτυξη, θα π</w:t>
      </w:r>
      <w:r>
        <w:rPr>
          <w:rFonts w:eastAsia="Times New Roman" w:cs="Times New Roman"/>
          <w:szCs w:val="24"/>
        </w:rPr>
        <w:t xml:space="preserve">ροέλθουν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Αυτή είναι και η διαφορά μας. Εμείς δεν πιστεύουμε απλά στην ανάγκη ρεαλιστικών πλεονασμάτων, αλλά και στα πρωτογενή πλεονάσματα που αποτελούν προϊόν παραγωγής πλούτου και όχι προϊόν άγριας </w:t>
      </w:r>
      <w:proofErr w:type="spellStart"/>
      <w:r>
        <w:rPr>
          <w:rFonts w:eastAsia="Times New Roman" w:cs="Times New Roman"/>
          <w:szCs w:val="24"/>
        </w:rPr>
        <w:t>υπερφορολόγησης</w:t>
      </w:r>
      <w:proofErr w:type="spellEnd"/>
      <w:r>
        <w:rPr>
          <w:rFonts w:eastAsia="Times New Roman" w:cs="Times New Roman"/>
          <w:szCs w:val="24"/>
        </w:rPr>
        <w:t xml:space="preserve">. </w:t>
      </w:r>
    </w:p>
    <w:p w14:paraId="7E826ED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Ουσιαστικά, με </w:t>
      </w:r>
      <w:r>
        <w:rPr>
          <w:rFonts w:eastAsia="Times New Roman" w:cs="Times New Roman"/>
          <w:szCs w:val="24"/>
        </w:rPr>
        <w:t xml:space="preserve">την αποδοχή αυτών των πρωτογενών πλεονασμάτων, πέρα από το γεγονός ότι παρατείνετε τον παραλογισμό της </w:t>
      </w:r>
      <w:proofErr w:type="spellStart"/>
      <w:r>
        <w:rPr>
          <w:rFonts w:eastAsia="Times New Roman" w:cs="Times New Roman"/>
          <w:szCs w:val="24"/>
        </w:rPr>
        <w:t>υπερφορολόγησης</w:t>
      </w:r>
      <w:proofErr w:type="spellEnd"/>
      <w:r>
        <w:rPr>
          <w:rFonts w:eastAsia="Times New Roman" w:cs="Times New Roman"/>
          <w:szCs w:val="24"/>
        </w:rPr>
        <w:t xml:space="preserve"> για να τα προσεγγίσετε, ακυρώνετε οι ίδιοι κάθε συζήτηση για μια ουσιαστική ελάφρυνση του χρέους. Η αποδοχή αυτών των υψηλών πρωτογενών π</w:t>
      </w:r>
      <w:r>
        <w:rPr>
          <w:rFonts w:eastAsia="Times New Roman" w:cs="Times New Roman"/>
          <w:szCs w:val="24"/>
        </w:rPr>
        <w:t xml:space="preserve">λεονασμάτων οδηγεί και σε πάγωμα των συντάξεων και μετά το 2022. </w:t>
      </w:r>
    </w:p>
    <w:p w14:paraId="7E826ED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 λογαριασμός πλέον των εισπρακτικών μέτρων και των περικοπών στο ασφαλιστικό με το δεύτερο μνημόνιο που φέρατε, ανεβαίνει κι άλλο και φτάνει στα 3.050.000.000 ευρώ. Με την τροπολογία που φέ</w:t>
      </w:r>
      <w:r>
        <w:rPr>
          <w:rFonts w:eastAsia="Times New Roman" w:cs="Times New Roman"/>
          <w:szCs w:val="24"/>
        </w:rPr>
        <w:t xml:space="preserve">ρατε δεν μιλάμε για πάγωμα συντάξεων την περίοδο 2019-2021, αλλά και επέκταση αυτού του χρονικού ορίου και το 2022. </w:t>
      </w:r>
    </w:p>
    <w:p w14:paraId="7E826ED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για τις ελεύθερες συλλογικές διαπραγματεύσεις, έχουμε τον πλήρη εξευτελισμό της Κυβέρνησης, αφού αναγκάζεστε ν</w:t>
      </w:r>
      <w:r>
        <w:rPr>
          <w:rFonts w:eastAsia="Times New Roman" w:cs="Times New Roman"/>
          <w:szCs w:val="24"/>
        </w:rPr>
        <w:t xml:space="preserve">α πάρετε πίσω όσα ψηφίσατε στο πολυνομοσχέδιο. </w:t>
      </w:r>
    </w:p>
    <w:p w14:paraId="7E826ED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Από κει και πέρα, η Κυβέρνηση θεωρεί ότι με την τροπολογία για το πολιτικό χρήμα και τη δανειοδότηση των κομμάτων μπορεί να αλλάξει την ατζέντα και να αποπροσανατολίσει. Σας το έχω πει πολλές φορές. Μέχρι το </w:t>
      </w:r>
      <w:r>
        <w:rPr>
          <w:rFonts w:eastAsia="Times New Roman" w:cs="Times New Roman"/>
          <w:szCs w:val="24"/>
        </w:rPr>
        <w:t xml:space="preserve">2015 καταφέρατε να κοροϊδέψετε πολλούς. Σήμερα δεν μπορείτε να κοροϊδέψετε και να παραπλανήσετε ούτε έναν σκεπτόμενο πολίτη σε αυτήν τη χώρα. </w:t>
      </w:r>
    </w:p>
    <w:p w14:paraId="7E826ED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Νέα Δημοκρατία από θέση αρχής είναι υπέρ των παρεμβάσεων που στοχεύουν στη διαφάνεια και τον έλεγχο του πολιτικ</w:t>
      </w:r>
      <w:r>
        <w:rPr>
          <w:rFonts w:eastAsia="Times New Roman" w:cs="Times New Roman"/>
          <w:szCs w:val="24"/>
        </w:rPr>
        <w:t>ού χρήματος. Η Νέα Δημοκρατία ως πολιτικός οργανισμός έχει εξορθολογήσει τα οικονομικά της και σταδιακά μειώνει τις υποχρεώσεις της από τον τραπεζικό δανεισμό.</w:t>
      </w:r>
    </w:p>
    <w:p w14:paraId="7E826ED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κάποιοι θυμήθηκαν τώρα τη συναίνεση, με τη διαφορά ότι δεν αναζητο</w:t>
      </w:r>
      <w:r>
        <w:rPr>
          <w:rFonts w:eastAsia="Times New Roman" w:cs="Times New Roman"/>
          <w:szCs w:val="24"/>
        </w:rPr>
        <w:t>ύν συναίνεση, αλλά αναζητούν συνενόχους. Συναίνεση θα υπάρξει, κυρίες και κύριοι συνάδελφοι. Πριν όμως, πρέπει να μιλήσουν οι πολίτες, να αποτυπωθεί η πραγματική λαϊκή βούληση στο Κοινοβούλιο, γιατί η σημερινή σύνθεση της Βουλής είναι σε απόλυτη δυσαρμονία</w:t>
      </w:r>
      <w:r>
        <w:rPr>
          <w:rFonts w:eastAsia="Times New Roman" w:cs="Times New Roman"/>
          <w:szCs w:val="24"/>
        </w:rPr>
        <w:t xml:space="preserve"> με το εκλογικό Σώμα. </w:t>
      </w:r>
    </w:p>
    <w:p w14:paraId="7E826ED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Τη συναίνεση θα την επιβάλει μια νέα, στιβαρή και σοβαρή κυβέρνηση</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κυβέρνηση</w:t>
      </w:r>
      <w:r>
        <w:rPr>
          <w:rFonts w:eastAsia="Times New Roman" w:cs="Times New Roman"/>
          <w:szCs w:val="24"/>
        </w:rPr>
        <w:t xml:space="preserve"> της Νέας Δημοκρατίας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t>απευθυνθεί στο σύνολο της κοινωνίας με τη γλώσσα της αλήθειας, χωρίς διχαστικές λογικές και με στόχο να ενώσει τους Έλληνες, αυτ</w:t>
      </w:r>
      <w:r>
        <w:rPr>
          <w:rFonts w:eastAsia="Times New Roman" w:cs="Times New Roman"/>
          <w:szCs w:val="24"/>
        </w:rPr>
        <w:t>ό που δεν θέλετε και δεν μπορείτε να κάνετε εσείς, που ποτίσατε με δηλητήριο την κοινωνία, κήρυκες του μίσους και του διχασμού. Το «ή εμείς ή αυτοί» το θυμάστε; Τους «γερμανοτσολιάδες» και τους «</w:t>
      </w:r>
      <w:proofErr w:type="spellStart"/>
      <w:r>
        <w:rPr>
          <w:rFonts w:eastAsia="Times New Roman" w:cs="Times New Roman"/>
          <w:szCs w:val="24"/>
        </w:rPr>
        <w:t>δοσίλογους</w:t>
      </w:r>
      <w:proofErr w:type="spellEnd"/>
      <w:r>
        <w:rPr>
          <w:rFonts w:eastAsia="Times New Roman" w:cs="Times New Roman"/>
          <w:szCs w:val="24"/>
        </w:rPr>
        <w:t>» που απευθύνατε στους πολιτικούς σας αντιπάλους, ό</w:t>
      </w:r>
      <w:r>
        <w:rPr>
          <w:rFonts w:eastAsia="Times New Roman" w:cs="Times New Roman"/>
          <w:szCs w:val="24"/>
        </w:rPr>
        <w:t>λα αυτά τα θυμάστε;</w:t>
      </w:r>
    </w:p>
    <w:p w14:paraId="7E826ED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Αλήθεια, αν η δική μας κυβέρνηση είχε δώσει το </w:t>
      </w:r>
      <w:proofErr w:type="spellStart"/>
      <w:r>
        <w:rPr>
          <w:rFonts w:eastAsia="Times New Roman" w:cs="Times New Roman"/>
          <w:szCs w:val="24"/>
        </w:rPr>
        <w:t>υπερταμείο</w:t>
      </w:r>
      <w:proofErr w:type="spellEnd"/>
      <w:r>
        <w:rPr>
          <w:rFonts w:eastAsia="Times New Roman" w:cs="Times New Roman"/>
          <w:szCs w:val="24"/>
        </w:rPr>
        <w:t xml:space="preserve"> που δ</w:t>
      </w:r>
      <w:r>
        <w:rPr>
          <w:rFonts w:eastAsia="Times New Roman" w:cs="Times New Roman"/>
          <w:szCs w:val="24"/>
        </w:rPr>
        <w:t>ώ</w:t>
      </w:r>
      <w:r>
        <w:rPr>
          <w:rFonts w:eastAsia="Times New Roman" w:cs="Times New Roman"/>
          <w:szCs w:val="24"/>
        </w:rPr>
        <w:t>σ</w:t>
      </w:r>
      <w:r>
        <w:rPr>
          <w:rFonts w:eastAsia="Times New Roman" w:cs="Times New Roman"/>
          <w:szCs w:val="24"/>
        </w:rPr>
        <w:t>ατε</w:t>
      </w:r>
      <w:r>
        <w:rPr>
          <w:rFonts w:eastAsia="Times New Roman" w:cs="Times New Roman"/>
          <w:szCs w:val="24"/>
        </w:rPr>
        <w:t xml:space="preserve"> εσείς, παραχωρώντας για ενενήντα εννέα χρόνια το σύνολο της δημόσιας περιουσίας, τι παραπάνω θα λεγάτε; Συναίνεση σε τι; Στο απόλυτο αδιέξοδο που οδηγήσατε τη χώρα; Συ</w:t>
      </w:r>
      <w:r>
        <w:rPr>
          <w:rFonts w:eastAsia="Times New Roman" w:cs="Times New Roman"/>
          <w:szCs w:val="24"/>
        </w:rPr>
        <w:t xml:space="preserve">ναίνεση στον εγκλωβισμό των Ελλήνων σε μια διαρκή παγίδα </w:t>
      </w:r>
      <w:proofErr w:type="spellStart"/>
      <w:r>
        <w:rPr>
          <w:rFonts w:eastAsia="Times New Roman" w:cs="Times New Roman"/>
          <w:szCs w:val="24"/>
        </w:rPr>
        <w:t>υπερφορολόγησης</w:t>
      </w:r>
      <w:proofErr w:type="spellEnd"/>
      <w:r>
        <w:rPr>
          <w:rFonts w:eastAsia="Times New Roman" w:cs="Times New Roman"/>
          <w:szCs w:val="24"/>
        </w:rPr>
        <w:t>; Σε καταστροφικές επιλογές που διαλύουν τα πανεπιστήμια και την αυτοδιοίκηση; Στη ρύθμιση του χρέους;</w:t>
      </w:r>
    </w:p>
    <w:p w14:paraId="7E826ED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Ούτε κι εσείς οι ίδιοι δεν ξέρετε τι ακριβώς διεκδικείτε για το χρέος, όταν είναι</w:t>
      </w:r>
      <w:r>
        <w:rPr>
          <w:rFonts w:eastAsia="Times New Roman" w:cs="Times New Roman"/>
          <w:szCs w:val="24"/>
        </w:rPr>
        <w:t xml:space="preserve"> γνωστό ότι από το 2012 υπάρχει δέσμευση για το χρέος στην κατεύθυνση της λελογισμένης απόδοσης τοκοχρεολυσίων που να μην υπερβαίνουν ένα ποσοστό του ΑΕΠ. Έμενε και μένει μόνον να συγκεκριμενοποιηθούν και να </w:t>
      </w:r>
      <w:proofErr w:type="spellStart"/>
      <w:r>
        <w:rPr>
          <w:rFonts w:eastAsia="Times New Roman" w:cs="Times New Roman"/>
          <w:szCs w:val="24"/>
        </w:rPr>
        <w:t>ποσοτικοποιηθούν</w:t>
      </w:r>
      <w:proofErr w:type="spellEnd"/>
      <w:r>
        <w:rPr>
          <w:rFonts w:eastAsia="Times New Roman" w:cs="Times New Roman"/>
          <w:szCs w:val="24"/>
        </w:rPr>
        <w:t xml:space="preserve"> αυτές οι παρεμβάσεις, ενώ είναι</w:t>
      </w:r>
      <w:r>
        <w:rPr>
          <w:rFonts w:eastAsia="Times New Roman" w:cs="Times New Roman"/>
          <w:szCs w:val="24"/>
        </w:rPr>
        <w:t xml:space="preserve"> δεδομένο ότι η συγκεκριμένη συμφωνία δεσμεύει τους δανειστές.</w:t>
      </w:r>
    </w:p>
    <w:p w14:paraId="7E826ED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η Νέα Δημοκρατία τον Ιούλιο του 2015 έβαλε πλάτη για να μείνει όρθια η χώρα, γιατί σε διαφορετική περίπτωση θα φεύγατε νύχτα και η χώρα θα είχε μεταβληθεί σε ερείπια. </w:t>
      </w:r>
    </w:p>
    <w:p w14:paraId="7E826ED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η πιο μεγάλη απειλή που αντιμετωπίζει η χώρα, υπαρκτή πλέον, είναι η ένταξή μας σε ένα διαρκές μνημόνιο. Εκεί οδηγείτε τα πράγματα. Αν θεωρείτε ότι έχετε τη δημοκρατική νομιμοποίηση να το κάνετε, θα αντιμετωπίσετε τις συνέπειες.</w:t>
      </w:r>
    </w:p>
    <w:p w14:paraId="7E826ED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 xml:space="preserve">ευχαριστώ. </w:t>
      </w:r>
    </w:p>
    <w:p w14:paraId="7E826EDE"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826EDF" w14:textId="77777777" w:rsidR="001246DA" w:rsidRDefault="00D9261F">
      <w:pPr>
        <w:spacing w:line="600" w:lineRule="auto"/>
        <w:ind w:firstLine="720"/>
        <w:jc w:val="both"/>
        <w:rPr>
          <w:rFonts w:eastAsia="Times New Roman" w:cs="Times New Roman"/>
          <w:szCs w:val="24"/>
        </w:rPr>
      </w:pPr>
      <w:r>
        <w:rPr>
          <w:rFonts w:eastAsia="Times New Roman"/>
          <w:b/>
          <w:szCs w:val="24"/>
        </w:rPr>
        <w:t xml:space="preserve">ΠΡΟΕΔΡΕΥΩΝ (Σπυρίδων Λυκούδης): </w:t>
      </w:r>
      <w:r>
        <w:rPr>
          <w:rFonts w:eastAsia="Times New Roman" w:cs="Times New Roman"/>
          <w:szCs w:val="24"/>
        </w:rPr>
        <w:t>Ευχαριστούμε, κύριε συνάδελφε.</w:t>
      </w:r>
    </w:p>
    <w:p w14:paraId="7E826EE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τον λόγο έχει ο Πρόεδρος της Νέας Δημοκρατίας κ. Κυριάκος Μητσοτάκης.</w:t>
      </w:r>
    </w:p>
    <w:p w14:paraId="7E826EE1" w14:textId="77777777" w:rsidR="001246DA" w:rsidRDefault="00D9261F">
      <w:pPr>
        <w:spacing w:line="600" w:lineRule="auto"/>
        <w:ind w:firstLine="720"/>
        <w:jc w:val="center"/>
        <w:rPr>
          <w:rFonts w:eastAsia="Times New Roman" w:cs="Times New Roman"/>
          <w:szCs w:val="24"/>
        </w:rPr>
      </w:pPr>
      <w:r>
        <w:rPr>
          <w:rFonts w:eastAsia="Times New Roman"/>
          <w:szCs w:val="24"/>
        </w:rPr>
        <w:t>(Χειροκροτήματα από την πτέ</w:t>
      </w:r>
      <w:r>
        <w:rPr>
          <w:rFonts w:eastAsia="Times New Roman"/>
          <w:szCs w:val="24"/>
        </w:rPr>
        <w:t>ρυγα της Νέας Δημοκρατίας)</w:t>
      </w:r>
    </w:p>
    <w:p w14:paraId="7E826EE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Κυρίες και κύριοι Βουλευτές, θα ήθελα ξεκινώντας και από το Βήμα της Βουλής να εκφράσω τη βαθιά μου λύπη για τον άδικο χαμό του μικρού μαθητή στο Μενίδι από μια αδέσποτη σφαίρα</w:t>
      </w:r>
      <w:r>
        <w:rPr>
          <w:rFonts w:eastAsia="Times New Roman" w:cs="Times New Roman"/>
          <w:szCs w:val="24"/>
        </w:rPr>
        <w:t>. Λόγω της ανθρώπινης διάστασης που έχει αυτό το τραγικό γεγονός, δεν θα ήθελα σήμερα να πω κάτι περισσότερο. Νομίζω ότι όλοι μπορούμε να βγάλουμε τα συμπεράσματά μας.</w:t>
      </w:r>
    </w:p>
    <w:p w14:paraId="7E826EE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Τώρα, όσον αφορά στην ημερήσια διάταξη, θέλω να επαναλάβω για άλλη μια φορά ότι έχουμε ε</w:t>
      </w:r>
      <w:r>
        <w:rPr>
          <w:rFonts w:eastAsia="Times New Roman" w:cs="Times New Roman"/>
          <w:szCs w:val="24"/>
        </w:rPr>
        <w:t xml:space="preserve">πισημάνει εγκαίρως σε αυτήν την Αίθουσα πως η Συμπολίτευση περιφρονεί συστηματικά τη Βουλή των Ελλήνων. Είχα πρόσφατα την ευκαιρία να επισκεφτώ τον Πρόεδρο της Βουλής κ. </w:t>
      </w:r>
      <w:proofErr w:type="spellStart"/>
      <w:r>
        <w:rPr>
          <w:rFonts w:eastAsia="Times New Roman" w:cs="Times New Roman"/>
          <w:szCs w:val="24"/>
        </w:rPr>
        <w:t>Βούτση</w:t>
      </w:r>
      <w:proofErr w:type="spellEnd"/>
      <w:r>
        <w:rPr>
          <w:rFonts w:eastAsia="Times New Roman" w:cs="Times New Roman"/>
          <w:szCs w:val="24"/>
        </w:rPr>
        <w:t xml:space="preserve"> και να τον ενημερώσω για το θέμα αυτό. Σας τα είπαμε όταν έπρεπε. Τίποτα όμως φ</w:t>
      </w:r>
      <w:r>
        <w:rPr>
          <w:rFonts w:eastAsia="Times New Roman" w:cs="Times New Roman"/>
          <w:szCs w:val="24"/>
        </w:rPr>
        <w:t>αίνεται ότι δεν μπορεί να σταματήσει μια Κυβέρνηση που δεν έχει τη στοιχειώδη πολιτική εντιμότητα, που δεν έχει τη στοιχειώδη πολιτική ευθιξία, που δεν δείχνει τον παραμικρό σεβασμό στους δημοκρατικούς θεσμούς και στους θεσμούς του Κοινοβουλίου.</w:t>
      </w:r>
    </w:p>
    <w:p w14:paraId="7E826EE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Υπουργοί π</w:t>
      </w:r>
      <w:r>
        <w:rPr>
          <w:rFonts w:eastAsia="Times New Roman" w:cs="Times New Roman"/>
          <w:szCs w:val="24"/>
        </w:rPr>
        <w:t>ου μέσα σε αυτήν εδώ την Αίθουσα, στην Ολομέλεια της Βουλής, έλεγαν αλλά, δεν ντρέπονται σήμερα να βάλουν την υπογραφή τους σε τροπολογίες που έχουν πάνω τη σφραγίδα «εκπρόθεσμος» και που κατατίθενται συνήθως σε νομοσχέδια τελείως άσχετα, τροπολογίες που α</w:t>
      </w:r>
      <w:r>
        <w:rPr>
          <w:rFonts w:eastAsia="Times New Roman" w:cs="Times New Roman"/>
          <w:szCs w:val="24"/>
        </w:rPr>
        <w:t xml:space="preserve">ναδιατυπώνουν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 δεύτερη αξιολόγηση, η οποία, κύριε Υπουργέ, υποτίθεται ότι είχε κλείσει. Όμως, φαίνεται ότι κάθε εβδομάδα ανοιγοκλείνει.</w:t>
      </w:r>
    </w:p>
    <w:p w14:paraId="7E826EE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Αναρωτιέμαι αν είναι ακριβές αυτό το οποίο είπε ο συνάδελφος κ. </w:t>
      </w:r>
      <w:proofErr w:type="spellStart"/>
      <w:r>
        <w:rPr>
          <w:rFonts w:eastAsia="Times New Roman" w:cs="Times New Roman"/>
          <w:szCs w:val="24"/>
        </w:rPr>
        <w:t>Συρμαλένιος</w:t>
      </w:r>
      <w:proofErr w:type="spellEnd"/>
      <w:r>
        <w:rPr>
          <w:rFonts w:eastAsia="Times New Roman" w:cs="Times New Roman"/>
          <w:szCs w:val="24"/>
        </w:rPr>
        <w:t xml:space="preserve"> μιλώντας πριν, ότι σας </w:t>
      </w:r>
      <w:r>
        <w:rPr>
          <w:rFonts w:eastAsia="Times New Roman" w:cs="Times New Roman"/>
          <w:szCs w:val="24"/>
        </w:rPr>
        <w:t xml:space="preserve">ζητήθηκαν πρόσθετα </w:t>
      </w:r>
      <w:proofErr w:type="spellStart"/>
      <w:r>
        <w:rPr>
          <w:rFonts w:eastAsia="Times New Roman" w:cs="Times New Roman"/>
          <w:szCs w:val="24"/>
        </w:rPr>
        <w:t>προαπαιτούμενα</w:t>
      </w:r>
      <w:proofErr w:type="spellEnd"/>
      <w:r>
        <w:rPr>
          <w:rFonts w:eastAsia="Times New Roman" w:cs="Times New Roman"/>
          <w:szCs w:val="24"/>
        </w:rPr>
        <w:t>, μετά την ψήφιση του τέταρτου μνημονίου. Θα ήθελα παρακαλώ να μας απαντήσετε επ’ αυτού. Όπως υποτίθεται ότι είχε κλείσει φυσικά και το θέμα του χρέους, αλλά και το ζήτημα της ένταξης της χώρας στην ποσοτική χαλάρωση.</w:t>
      </w:r>
    </w:p>
    <w:p w14:paraId="7E826EE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Φυσικά το έχετε ξανακάνει. Τροπολογίες σε άσχετα νομοσχέδια την τελευταία στιγμή έχετε ξαναφέρει πολλές φορές, έστω και αν το Σύνταγμα δεν το επιτρέπει, όπως γνωρίζετε καλά, κύριε Πρόεδρε της Βουλής.</w:t>
      </w:r>
    </w:p>
    <w:p w14:paraId="7E826EE7" w14:textId="77777777" w:rsidR="001246DA" w:rsidRDefault="00D9261F">
      <w:pPr>
        <w:spacing w:line="600" w:lineRule="auto"/>
        <w:ind w:firstLine="720"/>
        <w:jc w:val="both"/>
        <w:rPr>
          <w:rFonts w:eastAsia="Times New Roman"/>
          <w:szCs w:val="24"/>
        </w:rPr>
      </w:pPr>
      <w:r>
        <w:rPr>
          <w:rFonts w:eastAsia="Times New Roman"/>
          <w:szCs w:val="24"/>
        </w:rPr>
        <w:t xml:space="preserve">Επίσης το Σύνταγμα απαιτεί, και μάλιστα επί ποινή </w:t>
      </w:r>
      <w:r>
        <w:rPr>
          <w:rFonts w:eastAsia="Times New Roman"/>
          <w:szCs w:val="24"/>
        </w:rPr>
        <w:t>ακυρότητας, να βρίσκονται οι συνταξιοδοτικές διατάξεις σε ειδικό νομοσχέδιο και κάθε νομοσχέδιο να συνοδεύεται από ειδικές γνώμες και εκθέσεις. Αλλά το να εισάγετε δημοσιονομικού χαρακτήρα τροπολογίες σε κύρωση Διεθνούς Συνθήκης για την Αλιεία, για τα ψάρι</w:t>
      </w:r>
      <w:r>
        <w:rPr>
          <w:rFonts w:eastAsia="Times New Roman"/>
          <w:szCs w:val="24"/>
        </w:rPr>
        <w:t>α, αυτό δεν το έχετε ξανακάνει!</w:t>
      </w:r>
    </w:p>
    <w:p w14:paraId="7E826EE8"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826EE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Πέρα από την κακοποίηση των θεσμών, που είναι εξαιρετικά σοβαρό ζήτημα, υπάρχει και το στοιχείο του γελοίου, ή μάλλον θα υπήρχε και το στοιχείο του γελοίου αν δεν προσβάλ</w:t>
      </w:r>
      <w:r>
        <w:rPr>
          <w:rFonts w:eastAsia="Times New Roman" w:cs="Times New Roman"/>
          <w:szCs w:val="24"/>
        </w:rPr>
        <w:t xml:space="preserve">ατε με τόσο βάναυσο τρόπο τη θεσμική τάξη, αλλά και τη νοημοσύνη των πολιτών. Φυσικά, όλα αυτά σας είναι γνωστά. </w:t>
      </w:r>
    </w:p>
    <w:p w14:paraId="7E826EE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Από ποιόν, όμως, προσπαθείτε να κρυφτείτε άραγε; Από την κοινωνία; Μα, αυτή σας βλέπει, κύριε Υπουργέ, όσο κι αν εδώ πέρα στην προηγούμενη συζ</w:t>
      </w:r>
      <w:r>
        <w:rPr>
          <w:rFonts w:eastAsia="Times New Roman" w:cs="Times New Roman"/>
          <w:szCs w:val="24"/>
        </w:rPr>
        <w:t>ήτηση μάς είπατε ότι η κοινωνία βλέπει «</w:t>
      </w:r>
      <w:r>
        <w:rPr>
          <w:rFonts w:eastAsia="Times New Roman" w:cs="Times New Roman"/>
          <w:szCs w:val="24"/>
          <w:lang w:val="en-US"/>
        </w:rPr>
        <w:t>Survivor</w:t>
      </w:r>
      <w:r>
        <w:rPr>
          <w:rFonts w:eastAsia="Times New Roman" w:cs="Times New Roman"/>
          <w:szCs w:val="24"/>
        </w:rPr>
        <w:t>» και όχι τη Βουλή. Αναφέρθηκα ήδη στο στοιχείο του γελοίου. Δεν θα επανέλθω, ούτε θα σχολιάσω το πώς χειρίζεστε την Κοινοβουλευτική σας Ομάδα.</w:t>
      </w:r>
    </w:p>
    <w:p w14:paraId="7E826EE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Είπατε, όμως, στους Βουλευτές σας ότι θα ψήφιζαν τα μέτρα, ώστε </w:t>
      </w:r>
      <w:r>
        <w:rPr>
          <w:rFonts w:eastAsia="Times New Roman" w:cs="Times New Roman"/>
          <w:szCs w:val="24"/>
        </w:rPr>
        <w:t xml:space="preserve">να πάρετε τη συμφωνία για το χρέος. Και τώρα τους ξαναφέρνετε εδώ πέρα για τροπολογίες με </w:t>
      </w:r>
      <w:proofErr w:type="spellStart"/>
      <w:r>
        <w:rPr>
          <w:rFonts w:eastAsia="Times New Roman" w:cs="Times New Roman"/>
          <w:szCs w:val="24"/>
        </w:rPr>
        <w:t>προαπαιτούμενα</w:t>
      </w:r>
      <w:proofErr w:type="spellEnd"/>
      <w:r>
        <w:rPr>
          <w:rFonts w:eastAsia="Times New Roman" w:cs="Times New Roman"/>
          <w:szCs w:val="24"/>
        </w:rPr>
        <w:t xml:space="preserve"> που έρχονται μετά την αξιολόγηση που υποτίθεται ότι είχε κλείσει και ενώ, τουλάχιστον μέχρι στιγμής, δεν έχετε πάρει καμμία συμφωνία για το χρέος. Όπως</w:t>
      </w:r>
      <w:r>
        <w:rPr>
          <w:rFonts w:eastAsia="Times New Roman" w:cs="Times New Roman"/>
          <w:szCs w:val="24"/>
        </w:rPr>
        <w:t xml:space="preserve"> είπα ήδη, η αξιολόγηση δεν έχει κλείσει, ανοιγοκλείνει. Τα </w:t>
      </w:r>
      <w:proofErr w:type="spellStart"/>
      <w:r>
        <w:rPr>
          <w:rFonts w:eastAsia="Times New Roman" w:cs="Times New Roman"/>
          <w:szCs w:val="24"/>
        </w:rPr>
        <w:t>προαπαιτούμενα</w:t>
      </w:r>
      <w:proofErr w:type="spellEnd"/>
      <w:r>
        <w:rPr>
          <w:rFonts w:eastAsia="Times New Roman" w:cs="Times New Roman"/>
          <w:szCs w:val="24"/>
        </w:rPr>
        <w:t xml:space="preserve"> έρχονται πριν και ξαναέρχονται μετά, γράφονται και διορθώνονται διαρκώς. Αυτή είναι η αλήθεια. </w:t>
      </w:r>
    </w:p>
    <w:p w14:paraId="7E826EE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Παίρνετε ό,τι σας δίνουν και κάνετε τελικά ό,τι σας ζητούν σε μια διαπραγμάτευση στην</w:t>
      </w:r>
      <w:r>
        <w:rPr>
          <w:rFonts w:eastAsia="Times New Roman" w:cs="Times New Roman"/>
          <w:szCs w:val="24"/>
        </w:rPr>
        <w:t xml:space="preserve"> οποία δεν συμμετέχετε, αλλά απλώς παρίσταστε, σε μια διαπραγμάτευση όπου οι αποφάσεις λαμβάνονται με κριτήρια που δυστυχώς δεν αφορούν την χώρα μας, με κριτήρια που αφορούν και υπηρετούν τις πολιτικές συγκυρίες σε άλλες χώρες, καθώς και τις προτεραιότητες</w:t>
      </w:r>
      <w:r>
        <w:rPr>
          <w:rFonts w:eastAsia="Times New Roman" w:cs="Times New Roman"/>
          <w:szCs w:val="24"/>
        </w:rPr>
        <w:t xml:space="preserve"> των διεθνών οργανισμών που εμπλέκονται στο ελληνικό ζήτημα.</w:t>
      </w:r>
    </w:p>
    <w:p w14:paraId="7E826EE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αποτυχία της Κυβέρνησης περιγράφεται με τα λόγια του ίδιου του Πρωθυπουργού. Θυμίζω για άλλη μια φορά στην Εθνική Αντιπροσωπεία τι μας έλεγε ο κ. Τσίπρας, ο οποίος</w:t>
      </w:r>
      <w:r>
        <w:rPr>
          <w:rFonts w:eastAsia="Times New Roman" w:cs="Times New Roman"/>
          <w:szCs w:val="24"/>
        </w:rPr>
        <w:t xml:space="preserve"> βλέπω ότι απουσιάζει και από τη σημερινή συζήτηση. </w:t>
      </w:r>
    </w:p>
    <w:p w14:paraId="7E826EE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Είχε ορίσει ο κ. Τσίπρας, τότε, τρείς στόχους. Θυμίζω: Πρώτον, το κλείσιμο της αξιολόγησης, δεύτερον, την ένταξη της χώρας στο πρόγραμμα ποσοτικής χαλάρωσης και, τρίτον, τη ρύθμιση του χρέους. </w:t>
      </w:r>
    </w:p>
    <w:p w14:paraId="7E826EE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Κυβέρνη</w:t>
      </w:r>
      <w:r>
        <w:rPr>
          <w:rFonts w:eastAsia="Times New Roman" w:cs="Times New Roman"/>
          <w:szCs w:val="24"/>
        </w:rPr>
        <w:t>ση έχασε και τους τρεις αυτούς στόχους και μαζί χάνει και η χώρα και πάει να χαθεί οποιαδήποτε θετική προοπτική για την οικονομία, διότι η τραγική καθυστέρηση στην ολοκλήρωση της αξιολόγησης είναι αυτή που βύθισε και πάλι την οικονομία στην ύφεση.</w:t>
      </w:r>
    </w:p>
    <w:p w14:paraId="7E826EF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Θυμίζω ό</w:t>
      </w:r>
      <w:r>
        <w:rPr>
          <w:rFonts w:eastAsia="Times New Roman" w:cs="Times New Roman"/>
          <w:szCs w:val="24"/>
        </w:rPr>
        <w:t>τι η ίδια η Κυβέρνηση, η οποία πριν από λίγους μήνες προέβλεπε ρυθμό ανάπτυξης 2,7% για το 2017, τον έχει ήδη αναθεωρήσει στο 1,8%. Και ο ΟΟΣΑ κατά κανόνα αισιόδοξος στις προβλέψεις του για τις αποδόσεις της ελληνικής οικονομίας προβλέπει, κύριε Υπουργέ, α</w:t>
      </w:r>
      <w:r>
        <w:rPr>
          <w:rFonts w:eastAsia="Times New Roman" w:cs="Times New Roman"/>
          <w:szCs w:val="24"/>
        </w:rPr>
        <w:t>νάπτυξη 1,1% για το 2017. Αυτό είναι το κόστος της καθυστέρησης στην ολοκλήρωση της αξιολόγησης. Και βέβαια, δεν χρειάζονται νούμερα, διότι οι πολίτες ζουν την κατάσταση της πραγματικής οικονομίας, είναι εγκλωβισμένοι στον φόβο και τη φτώχεια.</w:t>
      </w:r>
    </w:p>
    <w:p w14:paraId="7E826EF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την Προεδρική Έδρα καταλαμβάνει ο Β΄ Αντιπρόεδρος της Βουλής κ. </w:t>
      </w:r>
      <w:r w:rsidRPr="00383A48">
        <w:rPr>
          <w:rFonts w:eastAsia="Times New Roman" w:cs="Times New Roman"/>
          <w:b/>
          <w:szCs w:val="24"/>
        </w:rPr>
        <w:t>ΓΕΩΡΓΙΟΣ ΒΑΡΕΜΕΝΟΣ</w:t>
      </w:r>
      <w:r>
        <w:rPr>
          <w:rFonts w:eastAsia="Times New Roman" w:cs="Times New Roman"/>
          <w:szCs w:val="24"/>
        </w:rPr>
        <w:t>)</w:t>
      </w:r>
    </w:p>
    <w:p w14:paraId="7E826EF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Έρχομαι τώρα στο ζήτημα της ποσοτικής χαλάρωσης, το δεύτερο μεγάλο στόχο που είχε θέσει ο κ. Τσίπρας. Μοιάζει, δυστυχώς, να απομακρύνεται και αυτός. Υπενθυμίζω ότι έπρ</w:t>
      </w:r>
      <w:r>
        <w:rPr>
          <w:rFonts w:eastAsia="Times New Roman" w:cs="Times New Roman"/>
          <w:szCs w:val="24"/>
        </w:rPr>
        <w:t>επε να είχαμε μπει στο πρόγραμμα της ποσοτικής χαλάρωσης από το πρώτο εξάμηνο του 2015. Και θα είχε συμβεί αυτό εάν δεν είχε μεσολαβήσει η δικιά σας Κυβέρνηση.</w:t>
      </w:r>
    </w:p>
    <w:p w14:paraId="7E826EF3" w14:textId="77777777" w:rsidR="001246DA" w:rsidRDefault="00D9261F">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7E826EF4" w14:textId="77777777" w:rsidR="001246DA" w:rsidRDefault="00D9261F">
      <w:pPr>
        <w:spacing w:line="600" w:lineRule="auto"/>
        <w:ind w:firstLine="720"/>
        <w:jc w:val="both"/>
        <w:rPr>
          <w:rFonts w:eastAsia="Times New Roman"/>
          <w:szCs w:val="24"/>
        </w:rPr>
      </w:pPr>
      <w:r>
        <w:rPr>
          <w:rFonts w:eastAsia="Times New Roman"/>
          <w:szCs w:val="24"/>
        </w:rPr>
        <w:t xml:space="preserve">Αγωνιζόμαστε να μπούμε τώρα και μακάρι να </w:t>
      </w:r>
      <w:r>
        <w:rPr>
          <w:rFonts w:eastAsia="Times New Roman"/>
          <w:szCs w:val="24"/>
        </w:rPr>
        <w:t>τα καταφέρουμε. Αλλά αυτό το οποίο θεωρούσαμε σε αυτήν την Αίθουσα, κύριε Υπουργέ, ως δεδομένο πριν από λίγες εβδομάδες και απολύτως απαραίτητη προϋπόθεση για να μπορέσει η χώρα να δανειστεί από τις αγορές με λογικά επιτόκια, σήμερα είναι ζητούμενο.</w:t>
      </w:r>
    </w:p>
    <w:p w14:paraId="7E826EF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άλιστ</w:t>
      </w:r>
      <w:r>
        <w:rPr>
          <w:rFonts w:eastAsia="Times New Roman" w:cs="Times New Roman"/>
          <w:szCs w:val="24"/>
        </w:rPr>
        <w:t xml:space="preserve">α φαίνεται εξαιρετικά επισφαλές, ειδικά αν δεν υπάρξει κάποια συμφωνία για το χρέος που θα επιτρέψει στην Ευρωπαϊκή Κεντρική Τράπεζα να έχει στη διάθεσή της μια έκθεση βιωσιμότητας για να εντάξει τα ελληνικά ομόλογα στο πρόγραμμα ποσοτικής χαλάρωσης. </w:t>
      </w:r>
    </w:p>
    <w:p w14:paraId="7E826EF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Φυσι</w:t>
      </w:r>
      <w:r>
        <w:rPr>
          <w:rFonts w:eastAsia="Times New Roman" w:cs="Times New Roman"/>
          <w:szCs w:val="24"/>
        </w:rPr>
        <w:t xml:space="preserve">κά, μιας και μίλησα για χρέος, στο ζήτημα του χρέους αποκαλύπτεται όλος ο οπορτουνισμός της Κυβέρνησης. Η Κυβέρνηση μονίμως ξεχνά να μας πει ότι η ίδια συμφώνησε τον Μάιο του 2016 ότι οι οριστικές αποφάσεις για τη διευθέτηση του χρέους θα </w:t>
      </w:r>
      <w:r>
        <w:rPr>
          <w:rFonts w:eastAsia="Times New Roman" w:cs="Times New Roman"/>
          <w:szCs w:val="24"/>
        </w:rPr>
        <w:t xml:space="preserve">ληφθούν </w:t>
      </w:r>
      <w:r>
        <w:rPr>
          <w:rFonts w:eastAsia="Times New Roman" w:cs="Times New Roman"/>
          <w:szCs w:val="24"/>
        </w:rPr>
        <w:t>μετά το τ</w:t>
      </w:r>
      <w:r>
        <w:rPr>
          <w:rFonts w:eastAsia="Times New Roman" w:cs="Times New Roman"/>
          <w:szCs w:val="24"/>
        </w:rPr>
        <w:t xml:space="preserve">έλος του προγράμματος και αυτό αν είναι απαραίτητο. Αυτό υπογράψατε, κύριε </w:t>
      </w:r>
      <w:proofErr w:type="spellStart"/>
      <w:r>
        <w:rPr>
          <w:rFonts w:eastAsia="Times New Roman" w:cs="Times New Roman"/>
          <w:szCs w:val="24"/>
        </w:rPr>
        <w:t>Τσακαλώτε</w:t>
      </w:r>
      <w:proofErr w:type="spellEnd"/>
      <w:r>
        <w:rPr>
          <w:rFonts w:eastAsia="Times New Roman" w:cs="Times New Roman"/>
          <w:szCs w:val="24"/>
        </w:rPr>
        <w:t>,</w:t>
      </w:r>
      <w:r>
        <w:rPr>
          <w:rFonts w:eastAsia="Times New Roman" w:cs="Times New Roman"/>
          <w:szCs w:val="24"/>
        </w:rPr>
        <w:t xml:space="preserve"> στην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w:t>
      </w:r>
    </w:p>
    <w:p w14:paraId="7E826EF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Αφού χάσατε χρόνο και τελικά χάσατε πλήρως τον έλεγχο της διαπραγμάτευσης, σηκώσατε μόνοι σας ψηλά το θέμα του χρέους. Γιατί; Ως άλλοθι στους</w:t>
      </w:r>
      <w:r>
        <w:rPr>
          <w:rFonts w:eastAsia="Times New Roman" w:cs="Times New Roman"/>
          <w:szCs w:val="24"/>
        </w:rPr>
        <w:t xml:space="preserve"> Βουλευτές σας για να έρθουν να ψηφίσουν τα μέτρα. Το έκαναν, τα ψήφισαν τα μέτρα, ψήφισαν τέταρτο μνημόνιο και σήμερα είμαστε πάλι εδώ για </w:t>
      </w:r>
      <w:proofErr w:type="spellStart"/>
      <w:r>
        <w:rPr>
          <w:rFonts w:eastAsia="Times New Roman" w:cs="Times New Roman"/>
          <w:szCs w:val="24"/>
        </w:rPr>
        <w:t>προαπαιτούμενα</w:t>
      </w:r>
      <w:proofErr w:type="spellEnd"/>
      <w:r>
        <w:rPr>
          <w:rFonts w:eastAsia="Times New Roman" w:cs="Times New Roman"/>
          <w:szCs w:val="24"/>
        </w:rPr>
        <w:t xml:space="preserve"> που έρχονται ως τροπολογίες. </w:t>
      </w:r>
    </w:p>
    <w:p w14:paraId="7E826EF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Όσα μέτρα λιτότητας κι αν πάρετε, όσα </w:t>
      </w:r>
      <w:proofErr w:type="spellStart"/>
      <w:r>
        <w:rPr>
          <w:rFonts w:eastAsia="Times New Roman" w:cs="Times New Roman"/>
          <w:szCs w:val="24"/>
        </w:rPr>
        <w:t>προαπαιτούμενα</w:t>
      </w:r>
      <w:proofErr w:type="spellEnd"/>
      <w:r>
        <w:rPr>
          <w:rFonts w:eastAsia="Times New Roman" w:cs="Times New Roman"/>
          <w:szCs w:val="24"/>
        </w:rPr>
        <w:t xml:space="preserve"> και να φέρετε εκ τ</w:t>
      </w:r>
      <w:r>
        <w:rPr>
          <w:rFonts w:eastAsia="Times New Roman" w:cs="Times New Roman"/>
          <w:szCs w:val="24"/>
        </w:rPr>
        <w:t xml:space="preserve">ων υστέρων με τροπολογίες, η χώρα δεν σταματά να πληρώνει τα δυόμισι χρόνια παραμονής σας στην εξουσία, διότι έχετε την εξουσία, συχνά μάλιστα κάνετε κατάχρηση εξουσίας, αλλά στην πραγματικότητα δεν κυβερνάτε. </w:t>
      </w:r>
    </w:p>
    <w:p w14:paraId="7E826EF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Τι μας είπε πρόσφατα ο κ. Σκουρλέτης; Να σας </w:t>
      </w:r>
      <w:r>
        <w:rPr>
          <w:rFonts w:eastAsia="Times New Roman" w:cs="Times New Roman"/>
          <w:szCs w:val="24"/>
        </w:rPr>
        <w:t xml:space="preserve">το θυμίσω; «Ζούμε σε συνθήκες διαρκούς πολιτικής ήττας». Λες και το πρόβλημα της χώρας είναι η δική σας πολιτική ήττα! </w:t>
      </w:r>
    </w:p>
    <w:p w14:paraId="7E826EFA"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826EF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Θα έλεγα, λοιπόν, στον κ. Τσίπρα αν ήταν εδώ, αλλά λέω σε εσάς, κύριε Υπουργέ, το </w:t>
      </w:r>
      <w:r>
        <w:rPr>
          <w:rFonts w:eastAsia="Times New Roman" w:cs="Times New Roman"/>
          <w:szCs w:val="24"/>
        </w:rPr>
        <w:t xml:space="preserve">εξής: Αφού έχετε ηττηθεί από τα γεγονότα, τα οποία εσείς δημιουργήσατε με τα ψέματα και τα λάθη σας, παραδώστε την εξουσία στον λαό! Αυτός είναι κυρίαρχος! Κάντε εκλογές και δώστε τη δυνατότητα στον λαό να αποφασίσει! </w:t>
      </w:r>
    </w:p>
    <w:p w14:paraId="7E826EFC"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w:t>
      </w:r>
      <w:r>
        <w:rPr>
          <w:rFonts w:eastAsia="Times New Roman" w:cs="Times New Roman"/>
          <w:szCs w:val="24"/>
        </w:rPr>
        <w:t>έας Δημοκρατίας)</w:t>
      </w:r>
    </w:p>
    <w:p w14:paraId="7E826EF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Έτσι κι αλλιώς, τώρα υπάρχει χρόνος. Μέχρι τις εκλογές στη Γερμανία δεν θα ληφθεί καμμιά απόφαση ούτε για το χρέος ούτε, δυστυχώς, για την ποσοτική χαλάρωση. </w:t>
      </w:r>
    </w:p>
    <w:p w14:paraId="7E826EF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ΣΚΟΥΡΟΛΙΑΚΟΣ:</w:t>
      </w:r>
      <w:r>
        <w:rPr>
          <w:rFonts w:eastAsia="Times New Roman" w:cs="Times New Roman"/>
          <w:szCs w:val="24"/>
        </w:rPr>
        <w:t xml:space="preserve"> …(δεν ακούστηκε).</w:t>
      </w:r>
    </w:p>
    <w:p w14:paraId="7E826EF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w:t>
      </w:r>
      <w:r>
        <w:rPr>
          <w:rFonts w:eastAsia="Times New Roman" w:cs="Times New Roman"/>
          <w:b/>
          <w:szCs w:val="24"/>
        </w:rPr>
        <w:t xml:space="preserve"> της Νέας Δημοκρατίας):</w:t>
      </w:r>
      <w:r>
        <w:rPr>
          <w:rFonts w:eastAsia="Times New Roman" w:cs="Times New Roman"/>
          <w:szCs w:val="24"/>
        </w:rPr>
        <w:t xml:space="preserve"> Κυρίες και κύριοι συνάδελφοι, τον Υπουργό σας ρωτήστε, όχι εμένα. Τον κ. </w:t>
      </w:r>
      <w:proofErr w:type="spellStart"/>
      <w:r>
        <w:rPr>
          <w:rFonts w:eastAsia="Times New Roman" w:cs="Times New Roman"/>
          <w:szCs w:val="24"/>
        </w:rPr>
        <w:t>Τσακαλώτο</w:t>
      </w:r>
      <w:proofErr w:type="spellEnd"/>
      <w:r>
        <w:rPr>
          <w:rFonts w:eastAsia="Times New Roman" w:cs="Times New Roman"/>
          <w:szCs w:val="24"/>
        </w:rPr>
        <w:t xml:space="preserve"> ρωτήστε, όχι εμένα. Εμένα ρωτάτε; Δεν ντρέπεστε να ρωτάτε εμένα; Έχετε κοροϊδέψει τον ελληνικό λαό κι έχετε το θράσος να ρωτάτε εμένα; Τον κ. </w:t>
      </w:r>
      <w:proofErr w:type="spellStart"/>
      <w:r>
        <w:rPr>
          <w:rFonts w:eastAsia="Times New Roman" w:cs="Times New Roman"/>
          <w:szCs w:val="24"/>
        </w:rPr>
        <w:t>Τσακαλώ</w:t>
      </w:r>
      <w:r>
        <w:rPr>
          <w:rFonts w:eastAsia="Times New Roman" w:cs="Times New Roman"/>
          <w:szCs w:val="24"/>
        </w:rPr>
        <w:t>το</w:t>
      </w:r>
      <w:proofErr w:type="spellEnd"/>
      <w:r>
        <w:rPr>
          <w:rFonts w:eastAsia="Times New Roman" w:cs="Times New Roman"/>
          <w:szCs w:val="24"/>
        </w:rPr>
        <w:t xml:space="preserve"> ρωτήστε τι του λέει ο κ. Σόιμπλε στο αυτί. </w:t>
      </w:r>
    </w:p>
    <w:p w14:paraId="7E826F00"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826F0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Το ένα μνημόνιο μετά το άλλο φέρνετε. Δεν προλαβαίνουμε πια! </w:t>
      </w:r>
    </w:p>
    <w:p w14:paraId="7E826F02"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E826F0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w:t>
      </w:r>
      <w:r>
        <w:rPr>
          <w:rFonts w:eastAsia="Times New Roman" w:cs="Times New Roman"/>
          <w:b/>
          <w:szCs w:val="24"/>
        </w:rPr>
        <w:t>της Νέας Δημοκρατίας):</w:t>
      </w:r>
      <w:r>
        <w:rPr>
          <w:rFonts w:eastAsia="Times New Roman" w:cs="Times New Roman"/>
          <w:szCs w:val="24"/>
        </w:rPr>
        <w:t xml:space="preserve"> Εγώ ξέρω πολύ καλά τι είπα στον κ. Σόιμπλε. </w:t>
      </w:r>
    </w:p>
    <w:p w14:paraId="7E826F0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Τις τελευταίες μέρες εντείνεται το αίσθημα ότι η Ελλάδα βρίσκεται και πάλι σε ένα κρίσιμο σταυροδρόμι. Η Κυβέρνηση του κ. Τσίπρα και ο ίδιος προσωπικά, όπως φαίνεται, έχει εξαντληθεί. Το χ</w:t>
      </w:r>
      <w:r>
        <w:rPr>
          <w:rFonts w:eastAsia="Times New Roman" w:cs="Times New Roman"/>
          <w:szCs w:val="24"/>
        </w:rPr>
        <w:t>ειρότερο, όμως, είναι ότι έχει εξαντληθεί και η κοινωνία και έχουν εξαντληθεί και τα αποθέματα αντοχής της κοινωνίας. Ένας ολόκληρος χειμώνας χάθηκε σε μια διαπραγμάτευση που φέρνει τη χώρα σε χειρότερη θέση απ’ ό,τι ήταν πριν έναν χρόνο, χωρίς ακόμα να φέ</w:t>
      </w:r>
      <w:r>
        <w:rPr>
          <w:rFonts w:eastAsia="Times New Roman" w:cs="Times New Roman"/>
          <w:szCs w:val="24"/>
        </w:rPr>
        <w:t xml:space="preserve">ρνετε λύση για το χρέος και με την οικονομία σε διαρκή αστάθεια. </w:t>
      </w:r>
    </w:p>
    <w:p w14:paraId="7E826F0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Δώστε λύση, λοιπόν, για να σταματήσει η διάλυση. Κάντε εκλογές, διότι μόνο μέσα από τις εκλογές μπορεί να προκύψει μια κυβέρνηση με ορμή και αξιοπιστία, αποφασισμένη πραγματικά να κάνει τις </w:t>
      </w:r>
      <w:r>
        <w:rPr>
          <w:rFonts w:eastAsia="Times New Roman" w:cs="Times New Roman"/>
          <w:szCs w:val="24"/>
        </w:rPr>
        <w:t xml:space="preserve">μεγάλες αλλαγές που χρειάζεται η χώρα. </w:t>
      </w:r>
    </w:p>
    <w:p w14:paraId="7E826F0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Μιας και σας είδα τόσο ενθουσιασμένους με την πολύ καλή απόδοση του κ. </w:t>
      </w:r>
      <w:proofErr w:type="spellStart"/>
      <w:r>
        <w:rPr>
          <w:rFonts w:eastAsia="Times New Roman" w:cs="Times New Roman"/>
          <w:szCs w:val="24"/>
        </w:rPr>
        <w:t>Κόρμπιν</w:t>
      </w:r>
      <w:proofErr w:type="spellEnd"/>
      <w:r>
        <w:rPr>
          <w:rFonts w:eastAsia="Times New Roman" w:cs="Times New Roman"/>
          <w:szCs w:val="24"/>
        </w:rPr>
        <w:t xml:space="preserve"> στη Μεγάλη Βρετανία, δεν έχετε και τίποτα ιδιαίτερο να φοβηθείτε αφού αλλάζει η Ευρώπη, για να θυμηθώ αυτά τα οποία λέγατε κάποια εποχή π</w:t>
      </w:r>
      <w:r>
        <w:rPr>
          <w:rFonts w:eastAsia="Times New Roman" w:cs="Times New Roman"/>
          <w:szCs w:val="24"/>
        </w:rPr>
        <w:t xml:space="preserve">ριν από τις εκλογές του Ιανουαρίου του 2015. </w:t>
      </w:r>
    </w:p>
    <w:p w14:paraId="7E826F0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Η χώρα χρειάζεται, κυρίες και κύριοι συνάδελφοι, μια νέα κυβέρνηση που </w:t>
      </w:r>
      <w:r>
        <w:rPr>
          <w:rFonts w:eastAsia="Times New Roman" w:cs="Times New Roman"/>
          <w:szCs w:val="24"/>
        </w:rPr>
        <w:t xml:space="preserve">να </w:t>
      </w:r>
      <w:r>
        <w:rPr>
          <w:rFonts w:eastAsia="Times New Roman" w:cs="Times New Roman"/>
          <w:szCs w:val="24"/>
        </w:rPr>
        <w:t>μπορεί να διεκδικήσει από τους εταίρους της να υλοποιήσουν τις δεσμεύσεις για το χρέος που έχουν αναλάβει από τον Νοέμβριο του 2012, αλλ</w:t>
      </w:r>
      <w:r>
        <w:rPr>
          <w:rFonts w:eastAsia="Times New Roman" w:cs="Times New Roman"/>
          <w:szCs w:val="24"/>
        </w:rPr>
        <w:t xml:space="preserve">ά μια νέα κυβέρνηση η οποία δεν θα μιλάει μόνο για το χρέος, αλλά ταυτόχρονα θα βάλει μπροστά και τις μηχανές τις ανάπτυξης, θα φέρει επενδύσεις, θα δημιουργήσει δουλειές, θα ασχοληθεί και με τον παρονομαστή του κλάσματος «χρέος προς ΑΕΠ», όχι μόνο με τον </w:t>
      </w:r>
      <w:r>
        <w:rPr>
          <w:rFonts w:eastAsia="Times New Roman" w:cs="Times New Roman"/>
          <w:szCs w:val="24"/>
        </w:rPr>
        <w:t xml:space="preserve">αριθμητή. </w:t>
      </w:r>
    </w:p>
    <w:p w14:paraId="7E826F08" w14:textId="77777777" w:rsidR="001246DA" w:rsidRDefault="00D9261F">
      <w:pPr>
        <w:spacing w:after="0" w:line="600" w:lineRule="auto"/>
        <w:ind w:firstLine="709"/>
        <w:jc w:val="both"/>
        <w:rPr>
          <w:rFonts w:eastAsia="Times New Roman" w:cs="Times New Roman"/>
          <w:szCs w:val="24"/>
        </w:rPr>
      </w:pPr>
      <w:r>
        <w:rPr>
          <w:rFonts w:eastAsia="Times New Roman" w:cs="Times New Roman"/>
          <w:szCs w:val="24"/>
        </w:rPr>
        <w:t xml:space="preserve">Και φυσικά, μια κυβέρνηση η οποία θα ξαναβάλει την Ελλάδα στη σωστή θέση στη γεωπολιτική σκακιέρα, καθώς είναι ξεκάθαρο ότι περνάμε μια περίοδο μεγάλων αλλαγών, μεγάλης αναστάτωσης στην περιοχή μας. Δεν πρέπει να χαθεί άλλος χρόνος. </w:t>
      </w:r>
    </w:p>
    <w:p w14:paraId="7E826F09"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Καλώ για μι</w:t>
      </w:r>
      <w:r>
        <w:rPr>
          <w:rFonts w:eastAsia="Times New Roman" w:cs="Times New Roman"/>
          <w:szCs w:val="24"/>
        </w:rPr>
        <w:t xml:space="preserve">α άλλη φορά τον κ. Τσίπρα να σταθεί στο ύψος των περιστάσεων, να ιεραρχήσει σωστά τις ευθύνες που του αναλογούν, που αναλογούν στο αξίωμά του και φυσικά να θυμίσω ότι η ιστορία μάς κρίνει εκ των υστέρων, αλλά από την κοινωνία κρινόμαστε καθημερινά. </w:t>
      </w:r>
    </w:p>
    <w:p w14:paraId="7E826F0A"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Σας ευ</w:t>
      </w:r>
      <w:r>
        <w:rPr>
          <w:rFonts w:eastAsia="Times New Roman" w:cs="Times New Roman"/>
          <w:szCs w:val="24"/>
        </w:rPr>
        <w:t xml:space="preserve">χαριστώ πολύ. </w:t>
      </w:r>
    </w:p>
    <w:p w14:paraId="7E826F0B"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E826F0C"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Δουζίνας</w:t>
      </w:r>
      <w:proofErr w:type="spellEnd"/>
      <w:r>
        <w:rPr>
          <w:rFonts w:eastAsia="Times New Roman" w:cs="Times New Roman"/>
          <w:szCs w:val="24"/>
        </w:rPr>
        <w:t xml:space="preserve"> από το ΣΥΡΙΖΑ έχει το</w:t>
      </w:r>
      <w:r>
        <w:rPr>
          <w:rFonts w:eastAsia="Times New Roman" w:cs="Times New Roman"/>
          <w:szCs w:val="24"/>
        </w:rPr>
        <w:t>ν</w:t>
      </w:r>
      <w:r>
        <w:rPr>
          <w:rFonts w:eastAsia="Times New Roman" w:cs="Times New Roman"/>
          <w:szCs w:val="24"/>
        </w:rPr>
        <w:t xml:space="preserve"> λόγο. </w:t>
      </w:r>
    </w:p>
    <w:p w14:paraId="7E826F0D"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Κύριε Πρόεδρε, είναι μεγάλη μου τιμή να μιλάω μετά τον Αρχηγό </w:t>
      </w:r>
      <w:r>
        <w:rPr>
          <w:rFonts w:eastAsia="Times New Roman" w:cs="Times New Roman"/>
          <w:szCs w:val="24"/>
        </w:rPr>
        <w:t xml:space="preserve">της Αξιωματικής Αντιπολίτευσης και θέλω να ξεκινήσω με ένα </w:t>
      </w:r>
      <w:r>
        <w:rPr>
          <w:rFonts w:eastAsia="Times New Roman" w:cs="Times New Roman"/>
          <w:szCs w:val="24"/>
          <w:lang w:val="en-US"/>
        </w:rPr>
        <w:t>riddle</w:t>
      </w:r>
      <w:r>
        <w:rPr>
          <w:rFonts w:eastAsia="Times New Roman" w:cs="Times New Roman"/>
          <w:szCs w:val="24"/>
        </w:rPr>
        <w:t xml:space="preserve">, ένα αίνιγμα. </w:t>
      </w:r>
    </w:p>
    <w:p w14:paraId="7E826F0E"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Ποιος είναι ο πολιτικός ή η πολιτική παράταξη που, ενώ η χώρα του βρίσκεται σε μια τεράστια κρίση, ενώ βρίσκεται σε τεράστιες και δύσκολες διαπραγματεύσεις με μια ιερά συμμαχί</w:t>
      </w:r>
      <w:r>
        <w:rPr>
          <w:rFonts w:eastAsia="Times New Roman" w:cs="Times New Roman"/>
          <w:szCs w:val="24"/>
        </w:rPr>
        <w:t xml:space="preserve">α μεγάλων δυνάμεων εναντίον της, αυτός ο πολιτικός ή η πολιτική παράταξη ζητάει εκλογές; </w:t>
      </w:r>
    </w:p>
    <w:p w14:paraId="7E826F0F"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Θυμηθείτε τον εαυτό σας. </w:t>
      </w:r>
    </w:p>
    <w:p w14:paraId="7E826F10"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Άντε, που μιλάτε. Θα μιλήσετε κιόλας! </w:t>
      </w:r>
    </w:p>
    <w:p w14:paraId="7E826F11"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ΣΥΜΕΩΝ ΚΕΔΙΚΟΓΛΟΥ: </w:t>
      </w:r>
      <w:r>
        <w:rPr>
          <w:rFonts w:eastAsia="Times New Roman" w:cs="Times New Roman"/>
          <w:szCs w:val="24"/>
        </w:rPr>
        <w:t xml:space="preserve">Δεν ξεχνάμε. </w:t>
      </w:r>
    </w:p>
    <w:p w14:paraId="7E826F12"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Είμ</w:t>
      </w:r>
      <w:r>
        <w:rPr>
          <w:rFonts w:eastAsia="Times New Roman" w:cs="Times New Roman"/>
          <w:szCs w:val="24"/>
        </w:rPr>
        <w:t xml:space="preserve">αστε στο 2017, δεν είμαστε στο 2014. </w:t>
      </w:r>
    </w:p>
    <w:p w14:paraId="7E826F13" w14:textId="77777777" w:rsidR="001246DA" w:rsidRDefault="00D9261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7E826F14"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Περιμένετε να ακούσετε το αίνιγμα. </w:t>
      </w:r>
    </w:p>
    <w:p w14:paraId="7E826F15"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Έχει ορισμένα θετικά </w:t>
      </w:r>
      <w:proofErr w:type="spellStart"/>
      <w:r>
        <w:rPr>
          <w:rFonts w:eastAsia="Times New Roman" w:cs="Times New Roman"/>
          <w:szCs w:val="24"/>
        </w:rPr>
        <w:t>δημοσκοπικά</w:t>
      </w:r>
      <w:proofErr w:type="spellEnd"/>
      <w:r>
        <w:rPr>
          <w:rFonts w:eastAsia="Times New Roman" w:cs="Times New Roman"/>
          <w:szCs w:val="24"/>
        </w:rPr>
        <w:t xml:space="preserve"> αποτελέσματα. Π</w:t>
      </w:r>
      <w:r>
        <w:rPr>
          <w:rFonts w:eastAsia="Times New Roman" w:cs="Times New Roman"/>
          <w:szCs w:val="24"/>
        </w:rPr>
        <w:t xml:space="preserve">ροηγείται </w:t>
      </w:r>
      <w:r>
        <w:rPr>
          <w:rFonts w:eastAsia="Times New Roman" w:cs="Times New Roman"/>
          <w:szCs w:val="24"/>
        </w:rPr>
        <w:t>10%, 12%, 20%, 24%. Και βέβαια, αυτό δίνει στον πολιτικό αυτό και στην παράταξη τη δύναμη να ζητάει ι</w:t>
      </w:r>
      <w:r>
        <w:rPr>
          <w:rFonts w:eastAsia="Times New Roman" w:cs="Times New Roman"/>
          <w:szCs w:val="24"/>
        </w:rPr>
        <w:t xml:space="preserve">σχυρό </w:t>
      </w:r>
      <w:r>
        <w:rPr>
          <w:rFonts w:eastAsia="Times New Roman" w:cs="Times New Roman"/>
          <w:szCs w:val="24"/>
          <w:lang w:val="en-US"/>
        </w:rPr>
        <w:t>mandate</w:t>
      </w:r>
      <w:r>
        <w:rPr>
          <w:rFonts w:eastAsia="Times New Roman" w:cs="Times New Roman"/>
          <w:szCs w:val="24"/>
        </w:rPr>
        <w:t xml:space="preserve">, ισχυρή εξουσιοδότηση και να ξαναγυρίσει εκεί που ανήκει, στην εξουσία και το κράτος. </w:t>
      </w:r>
    </w:p>
    <w:p w14:paraId="7E826F16"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Ξέρετε ποιος είναι αυτός ο πολιτικός; Η κ. Τερέζα </w:t>
      </w:r>
      <w:proofErr w:type="spellStart"/>
      <w:r>
        <w:rPr>
          <w:rFonts w:eastAsia="Times New Roman" w:cs="Times New Roman"/>
          <w:szCs w:val="24"/>
        </w:rPr>
        <w:t>Μέι</w:t>
      </w:r>
      <w:proofErr w:type="spellEnd"/>
      <w:r>
        <w:rPr>
          <w:rFonts w:eastAsia="Times New Roman" w:cs="Times New Roman"/>
          <w:szCs w:val="24"/>
        </w:rPr>
        <w:t xml:space="preserve">. Η κ. Τερέζα </w:t>
      </w:r>
      <w:proofErr w:type="spellStart"/>
      <w:r>
        <w:rPr>
          <w:rFonts w:eastAsia="Times New Roman" w:cs="Times New Roman"/>
          <w:szCs w:val="24"/>
        </w:rPr>
        <w:t>Μέι</w:t>
      </w:r>
      <w:proofErr w:type="spellEnd"/>
      <w:r>
        <w:rPr>
          <w:rFonts w:eastAsia="Times New Roman" w:cs="Times New Roman"/>
          <w:szCs w:val="24"/>
        </w:rPr>
        <w:t xml:space="preserve"> ήταν αυτή η οποία, επειδή πήγαινε μπροστά με 25%, έκανε εκλογές και έχουμε το αποτέλεσμα αυτό που αποτελεί την μεγαλύτερη καταστροφή για το συντηρητικό κόμμα της Αγγλίας και για την ίδι</w:t>
      </w:r>
      <w:r>
        <w:rPr>
          <w:rFonts w:eastAsia="Times New Roman" w:cs="Times New Roman"/>
          <w:szCs w:val="24"/>
        </w:rPr>
        <w:t xml:space="preserve">α την κ. </w:t>
      </w:r>
      <w:proofErr w:type="spellStart"/>
      <w:r>
        <w:rPr>
          <w:rFonts w:eastAsia="Times New Roman" w:cs="Times New Roman"/>
          <w:szCs w:val="24"/>
        </w:rPr>
        <w:t>Μέι</w:t>
      </w:r>
      <w:proofErr w:type="spellEnd"/>
      <w:r>
        <w:rPr>
          <w:rFonts w:eastAsia="Times New Roman" w:cs="Times New Roman"/>
          <w:szCs w:val="24"/>
        </w:rPr>
        <w:t xml:space="preserve"> και η οποία θα μείνει στην προεκλογική της εκστρατεία σαν ένα παγκόσμιο παράδειγμα προς αποφυγή. </w:t>
      </w:r>
      <w:r>
        <w:rPr>
          <w:rFonts w:eastAsia="Times New Roman" w:cs="Times New Roman"/>
          <w:szCs w:val="24"/>
        </w:rPr>
        <w:t>Είναι</w:t>
      </w:r>
      <w:r>
        <w:rPr>
          <w:rFonts w:eastAsia="Times New Roman" w:cs="Times New Roman"/>
          <w:szCs w:val="24"/>
        </w:rPr>
        <w:t xml:space="preserve"> το αίνιγμα αυτό μια παραβολή και για μας.</w:t>
      </w:r>
    </w:p>
    <w:p w14:paraId="7E826F17"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Ποιος ήταν απέναντί της; Ο κύριος Πρόεδρος της Αξιωματικής Αντιπολίτευσης τον ονόμασε. Ήταν ο κ. </w:t>
      </w:r>
      <w:proofErr w:type="spellStart"/>
      <w:r>
        <w:rPr>
          <w:rFonts w:eastAsia="Times New Roman" w:cs="Times New Roman"/>
          <w:szCs w:val="24"/>
        </w:rPr>
        <w:t>Τ</w:t>
      </w:r>
      <w:r>
        <w:rPr>
          <w:rFonts w:eastAsia="Times New Roman" w:cs="Times New Roman"/>
          <w:szCs w:val="24"/>
        </w:rPr>
        <w:t>ζέρεμι</w:t>
      </w:r>
      <w:proofErr w:type="spellEnd"/>
      <w:r>
        <w:rPr>
          <w:rFonts w:eastAsia="Times New Roman" w:cs="Times New Roman"/>
          <w:szCs w:val="24"/>
        </w:rPr>
        <w:t xml:space="preserve"> </w:t>
      </w:r>
      <w:proofErr w:type="spellStart"/>
      <w:r>
        <w:rPr>
          <w:rFonts w:eastAsia="Times New Roman" w:cs="Times New Roman"/>
          <w:szCs w:val="24"/>
        </w:rPr>
        <w:t>Κόρμπιν</w:t>
      </w:r>
      <w:proofErr w:type="spellEnd"/>
      <w:r>
        <w:rPr>
          <w:rFonts w:eastAsia="Times New Roman" w:cs="Times New Roman"/>
          <w:szCs w:val="24"/>
        </w:rPr>
        <w:t>, ένας πολιτικός ο οποίος βγαίνει μέσα από την καρδιά της ριζοσπαστικής και δημοκρατικής Αριστεράς, ένας πολιτικός ο οποίος έβαλε δύο βασικούς …</w:t>
      </w:r>
    </w:p>
    <w:p w14:paraId="7E826F18" w14:textId="77777777" w:rsidR="001246DA" w:rsidRDefault="00D9261F">
      <w:pPr>
        <w:spacing w:after="0" w:line="600" w:lineRule="auto"/>
        <w:jc w:val="center"/>
        <w:rPr>
          <w:rFonts w:eastAsia="Times New Roman" w:cs="Times New Roman"/>
          <w:szCs w:val="24"/>
        </w:rPr>
      </w:pPr>
      <w:r>
        <w:rPr>
          <w:rFonts w:eastAsia="Times New Roman" w:cs="Times New Roman"/>
          <w:szCs w:val="24"/>
        </w:rPr>
        <w:t>(Θόρυβος στην Αίθουσα)</w:t>
      </w:r>
    </w:p>
    <w:p w14:paraId="7E826F19"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ΧΡΗΣΤΟΣ ΚΕΛΛΑΣ</w:t>
      </w:r>
      <w:r w:rsidRPr="00C17C5D">
        <w:rPr>
          <w:rFonts w:eastAsia="Times New Roman" w:cs="Times New Roman"/>
          <w:b/>
          <w:szCs w:val="24"/>
        </w:rPr>
        <w:t>:</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εν ακούστηκε)</w:t>
      </w:r>
    </w:p>
    <w:p w14:paraId="7E826F1A"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xml:space="preserve">, γιατί αυτή η παιδική ατμόσφαιρα τώρα; Παρακαλώ, ησυχία. Όποιος δεν θέλει, να βγει έξω. </w:t>
      </w:r>
    </w:p>
    <w:p w14:paraId="7E826F1B"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Δουζίνα</w:t>
      </w:r>
      <w:proofErr w:type="spellEnd"/>
      <w:r>
        <w:rPr>
          <w:rFonts w:eastAsia="Times New Roman" w:cs="Times New Roman"/>
          <w:szCs w:val="24"/>
        </w:rPr>
        <w:t xml:space="preserve">, συνεχίστε. </w:t>
      </w:r>
    </w:p>
    <w:p w14:paraId="7E826F1C" w14:textId="77777777" w:rsidR="001246DA" w:rsidRDefault="00D9261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Κύριε Πρόεδρε, ως πανεπιστημιακός είμαι συνηθισμένος να έχω επιχειρήματα και αντεπιχειρήματα με ένα συγκε</w:t>
      </w:r>
      <w:r>
        <w:rPr>
          <w:rFonts w:eastAsia="Times New Roman" w:cs="Times New Roman"/>
          <w:szCs w:val="24"/>
        </w:rPr>
        <w:t xml:space="preserve">κριμένο ύφος και ήθος. Αν θέλουν να φωνάζουν κάποιοι συνάδελφοι, τι να κάνουμε; Είναι πιθανόν αυτό το δικό τους ύφος και ήθος. </w:t>
      </w:r>
    </w:p>
    <w:p w14:paraId="7E826F1D"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Κόρμπιν</w:t>
      </w:r>
      <w:proofErr w:type="spellEnd"/>
      <w:r>
        <w:rPr>
          <w:rFonts w:eastAsia="Times New Roman" w:cs="Times New Roman"/>
          <w:szCs w:val="24"/>
        </w:rPr>
        <w:t xml:space="preserve"> έβαλε δύο βασικές κατευθύνσεις στην προεκλογική του εκστρατεία: Ενάντια στη λιτότητα, </w:t>
      </w:r>
      <w:r>
        <w:rPr>
          <w:rFonts w:eastAsia="Times New Roman" w:cs="Times New Roman"/>
          <w:szCs w:val="24"/>
        </w:rPr>
        <w:t xml:space="preserve">εναντίωση </w:t>
      </w:r>
      <w:r>
        <w:rPr>
          <w:rFonts w:eastAsia="Times New Roman" w:cs="Times New Roman"/>
          <w:szCs w:val="24"/>
        </w:rPr>
        <w:t>στον νεοφιλελευθερι</w:t>
      </w:r>
      <w:r>
        <w:rPr>
          <w:rFonts w:eastAsia="Times New Roman" w:cs="Times New Roman"/>
          <w:szCs w:val="24"/>
        </w:rPr>
        <w:t xml:space="preserve">σμό ιδεολογικά -ένα ταξικό πρόσημο- και από την άλλη πλευρά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υπεράσπιση του μισού βρετανικού λαού, το</w:t>
      </w:r>
      <w:r>
        <w:rPr>
          <w:rFonts w:eastAsia="Times New Roman" w:cs="Times New Roman"/>
          <w:szCs w:val="24"/>
        </w:rPr>
        <w:t>υ</w:t>
      </w:r>
      <w:r>
        <w:rPr>
          <w:rFonts w:eastAsia="Times New Roman" w:cs="Times New Roman"/>
          <w:szCs w:val="24"/>
        </w:rPr>
        <w:t xml:space="preserve"> 48%, το οποίο ψήφισε να παραμείνουν στην Ευρώπη και αυτήν τη στιγμή είχε </w:t>
      </w:r>
      <w:proofErr w:type="spellStart"/>
      <w:r>
        <w:rPr>
          <w:rFonts w:eastAsia="Times New Roman" w:cs="Times New Roman"/>
          <w:szCs w:val="24"/>
        </w:rPr>
        <w:t>δαιμονοποιηθεί</w:t>
      </w:r>
      <w:proofErr w:type="spellEnd"/>
      <w:r>
        <w:rPr>
          <w:rFonts w:eastAsia="Times New Roman" w:cs="Times New Roman"/>
          <w:szCs w:val="24"/>
        </w:rPr>
        <w:t xml:space="preserve"> από τα συστημικά μέσα και έχουμε αυτήν τη στιγμή έναν μεγάλο ε</w:t>
      </w:r>
      <w:r>
        <w:rPr>
          <w:rFonts w:eastAsia="Times New Roman" w:cs="Times New Roman"/>
          <w:szCs w:val="24"/>
        </w:rPr>
        <w:t xml:space="preserve">θνικό πια ηγέτη, ο οποίος νομίζω ότι έχει βάλει το </w:t>
      </w:r>
      <w:proofErr w:type="spellStart"/>
      <w:r>
        <w:rPr>
          <w:rFonts w:eastAsia="Times New Roman" w:cs="Times New Roman"/>
          <w:szCs w:val="24"/>
        </w:rPr>
        <w:t>πρόκριμα</w:t>
      </w:r>
      <w:proofErr w:type="spellEnd"/>
      <w:r>
        <w:rPr>
          <w:rFonts w:eastAsia="Times New Roman" w:cs="Times New Roman"/>
          <w:szCs w:val="24"/>
        </w:rPr>
        <w:t xml:space="preserve"> για να γίνει Πρωθυπουργός σχετικά σύντομα. </w:t>
      </w:r>
    </w:p>
    <w:p w14:paraId="7E826F1E" w14:textId="77777777" w:rsidR="001246DA" w:rsidRDefault="00D9261F">
      <w:pPr>
        <w:spacing w:after="0" w:line="600" w:lineRule="auto"/>
        <w:ind w:firstLine="720"/>
        <w:jc w:val="both"/>
        <w:rPr>
          <w:rFonts w:eastAsia="Times New Roman"/>
          <w:szCs w:val="24"/>
        </w:rPr>
      </w:pPr>
      <w:r>
        <w:rPr>
          <w:rFonts w:eastAsia="Times New Roman" w:cs="Times New Roman"/>
          <w:szCs w:val="24"/>
        </w:rPr>
        <w:t xml:space="preserve">Θα σας πω και κάτι άλλο που ενδιαφέρει εμάς τους Έλληνες. Ο κ. </w:t>
      </w:r>
      <w:proofErr w:type="spellStart"/>
      <w:r>
        <w:rPr>
          <w:rFonts w:eastAsia="Times New Roman" w:cs="Times New Roman"/>
          <w:szCs w:val="24"/>
        </w:rPr>
        <w:t>Κόρμπιν</w:t>
      </w:r>
      <w:proofErr w:type="spellEnd"/>
      <w:r>
        <w:rPr>
          <w:rFonts w:eastAsia="Times New Roman" w:cs="Times New Roman"/>
          <w:szCs w:val="24"/>
        </w:rPr>
        <w:t xml:space="preserve"> δήλωσε προχθές ότι η πρώτη πράξη που θα έκανε αν γινόταν Πρωθυπουργός θα ήταν να </w:t>
      </w:r>
      <w:r>
        <w:rPr>
          <w:rFonts w:eastAsia="Times New Roman" w:cs="Times New Roman"/>
          <w:szCs w:val="24"/>
        </w:rPr>
        <w:t xml:space="preserve">πάρει πρωθυπουργική απόφαση και μετά να νομοθετήσει, έτσι ώστε τα τριάμισι εκατομμύρια Ευρωπαίων που βρίσκονται στη Βρετανία να αποκτήσουν αμέσως πλήρη δικαιώματα, αυτά που έχουν τώρα ως Ευρωπαίοι πολίτες, και μετά το </w:t>
      </w:r>
      <w:r>
        <w:rPr>
          <w:rFonts w:eastAsia="Times New Roman" w:cs="Times New Roman"/>
          <w:szCs w:val="24"/>
          <w:lang w:val="en-US"/>
        </w:rPr>
        <w:t>Brexit</w:t>
      </w:r>
      <w:r>
        <w:rPr>
          <w:rFonts w:eastAsia="Times New Roman" w:cs="Times New Roman"/>
          <w:szCs w:val="24"/>
        </w:rPr>
        <w:t xml:space="preserve">. </w:t>
      </w:r>
      <w:r>
        <w:rPr>
          <w:rFonts w:eastAsia="Times New Roman"/>
          <w:szCs w:val="24"/>
        </w:rPr>
        <w:t>Και είπε «θα το κάνω μονομερώς</w:t>
      </w:r>
      <w:r>
        <w:rPr>
          <w:rFonts w:eastAsia="Times New Roman"/>
          <w:szCs w:val="24"/>
        </w:rPr>
        <w:t xml:space="preserve">, ανεξάρτητα εάν οι Ευρωπαίοι μάς κάνουν μία ανάλογη παραχώρηση για τους Βρετανούς πολίτες». </w:t>
      </w:r>
    </w:p>
    <w:p w14:paraId="7E826F1F" w14:textId="77777777" w:rsidR="001246DA" w:rsidRDefault="00D9261F">
      <w:pPr>
        <w:spacing w:line="600" w:lineRule="auto"/>
        <w:ind w:firstLine="720"/>
        <w:jc w:val="both"/>
        <w:rPr>
          <w:rFonts w:eastAsia="Times New Roman"/>
          <w:szCs w:val="24"/>
        </w:rPr>
      </w:pPr>
      <w:r>
        <w:rPr>
          <w:rFonts w:eastAsia="Times New Roman"/>
          <w:szCs w:val="24"/>
        </w:rPr>
        <w:t>Αυτό είναι το ηθικό πλεονέκτημα της Αριστεράς, μονομερώς να δώσει στους Έλληνες, στους Έλληνες φοιτητές, τους Έλληνες εργαζόμενους, στους φίλους μου</w:t>
      </w:r>
      <w:r>
        <w:rPr>
          <w:rFonts w:eastAsia="Times New Roman"/>
          <w:szCs w:val="24"/>
        </w:rPr>
        <w:t xml:space="preserve"> -</w:t>
      </w:r>
      <w:r>
        <w:rPr>
          <w:rFonts w:eastAsia="Times New Roman"/>
          <w:szCs w:val="24"/>
        </w:rPr>
        <w:t>που ήμουν εκ</w:t>
      </w:r>
      <w:r>
        <w:rPr>
          <w:rFonts w:eastAsia="Times New Roman"/>
          <w:szCs w:val="24"/>
        </w:rPr>
        <w:t>εί σαράντα χρόνια</w:t>
      </w:r>
      <w:r>
        <w:rPr>
          <w:rFonts w:eastAsia="Times New Roman"/>
          <w:szCs w:val="24"/>
        </w:rPr>
        <w:t>-</w:t>
      </w:r>
      <w:r>
        <w:rPr>
          <w:rFonts w:eastAsia="Times New Roman"/>
          <w:szCs w:val="24"/>
        </w:rPr>
        <w:t xml:space="preserve"> το δικαίωμα να </w:t>
      </w:r>
      <w:r>
        <w:rPr>
          <w:rFonts w:eastAsia="Times New Roman"/>
          <w:szCs w:val="24"/>
        </w:rPr>
        <w:t>παραμείνουν</w:t>
      </w:r>
      <w:r>
        <w:rPr>
          <w:rFonts w:eastAsia="Times New Roman"/>
          <w:szCs w:val="24"/>
        </w:rPr>
        <w:t xml:space="preserve"> στη χώρα τους.</w:t>
      </w:r>
    </w:p>
    <w:p w14:paraId="7E826F20" w14:textId="77777777" w:rsidR="001246DA" w:rsidRDefault="00D9261F">
      <w:pPr>
        <w:spacing w:line="600" w:lineRule="auto"/>
        <w:ind w:firstLine="720"/>
        <w:jc w:val="both"/>
        <w:rPr>
          <w:rFonts w:eastAsia="Times New Roman"/>
          <w:szCs w:val="24"/>
        </w:rPr>
      </w:pPr>
      <w:r>
        <w:rPr>
          <w:rFonts w:eastAsia="Times New Roman"/>
          <w:szCs w:val="24"/>
        </w:rPr>
        <w:t>Θέλω να μιλήσω γι’ αυτό το ηθικό πλεονέκτημα, αγαπητοί φίλοι, διότι για εμένα</w:t>
      </w:r>
      <w:r>
        <w:rPr>
          <w:rFonts w:eastAsia="Times New Roman"/>
          <w:szCs w:val="24"/>
        </w:rPr>
        <w:t>,</w:t>
      </w:r>
      <w:r>
        <w:rPr>
          <w:rFonts w:eastAsia="Times New Roman"/>
          <w:szCs w:val="24"/>
        </w:rPr>
        <w:t xml:space="preserve"> που ήρθα στην Ελλάδα τον Σεπτέμβριο του 2015 μετά από σαράντα χρόνια στη Βρετανία, σήμερα κλείνει ένας κύκλος και εί</w:t>
      </w:r>
      <w:r>
        <w:rPr>
          <w:rFonts w:eastAsia="Times New Roman"/>
          <w:szCs w:val="24"/>
        </w:rPr>
        <w:t xml:space="preserve">ναι ο κύκλος ακριβώς του ηθικού πλεονεκτήματος της Αριστεράς. </w:t>
      </w:r>
    </w:p>
    <w:p w14:paraId="7E826F21" w14:textId="77777777" w:rsidR="001246DA" w:rsidRDefault="00D9261F">
      <w:pPr>
        <w:spacing w:line="600" w:lineRule="auto"/>
        <w:ind w:firstLine="720"/>
        <w:jc w:val="both"/>
        <w:rPr>
          <w:rFonts w:eastAsia="Times New Roman"/>
          <w:szCs w:val="24"/>
        </w:rPr>
      </w:pPr>
      <w:r>
        <w:rPr>
          <w:rFonts w:eastAsia="Times New Roman"/>
          <w:szCs w:val="24"/>
        </w:rPr>
        <w:t>Για την πλειοψηφία ημών από εδώ και εμού προσωπικά, που δεν είμαστε επαγγελματίες πολιτικοί, που δεν μπήκαμε στην Αριστερά γιατί περιμέναμε να γίνουμε Βουλευτές ή Υπουργοί ή να πάρουμε αξιώματα</w:t>
      </w:r>
      <w:r>
        <w:rPr>
          <w:rFonts w:eastAsia="Times New Roman"/>
          <w:szCs w:val="24"/>
        </w:rPr>
        <w:t>, βρισκόμαστε εδώ</w:t>
      </w:r>
      <w:r>
        <w:rPr>
          <w:rFonts w:eastAsia="Times New Roman"/>
          <w:szCs w:val="24"/>
        </w:rPr>
        <w:t>,</w:t>
      </w:r>
      <w:r>
        <w:rPr>
          <w:rFonts w:eastAsia="Times New Roman"/>
          <w:szCs w:val="24"/>
        </w:rPr>
        <w:t xml:space="preserve"> ακολουθώντας την εντολή του ελληνικού λαού και αν αύριο κερδίσετε στις επόμενες εκλογές, γιατί έτσι είναι η δημοκρατία, θα ξαναπάμε στα σχολεία μας, στα δικαστήρια, στους αγρούς και στα πανεπιστήμια … </w:t>
      </w:r>
    </w:p>
    <w:p w14:paraId="7E826F22" w14:textId="77777777" w:rsidR="001246DA" w:rsidRDefault="00D9261F">
      <w:pPr>
        <w:spacing w:line="600" w:lineRule="auto"/>
        <w:ind w:firstLine="720"/>
        <w:jc w:val="center"/>
        <w:rPr>
          <w:rFonts w:eastAsia="Times New Roman"/>
          <w:szCs w:val="24"/>
        </w:rPr>
      </w:pPr>
      <w:r>
        <w:rPr>
          <w:rFonts w:eastAsia="Times New Roman"/>
          <w:szCs w:val="24"/>
        </w:rPr>
        <w:t>(Χειροκροτήματα από την πτέρυγα του</w:t>
      </w:r>
      <w:r>
        <w:rPr>
          <w:rFonts w:eastAsia="Times New Roman"/>
          <w:szCs w:val="24"/>
        </w:rPr>
        <w:t xml:space="preserve"> ΣΥΡΙΖΑ)</w:t>
      </w:r>
    </w:p>
    <w:p w14:paraId="7E826F23" w14:textId="77777777" w:rsidR="001246DA" w:rsidRDefault="00D9261F">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Πόσοι από εσάς δουλεύετε; </w:t>
      </w:r>
    </w:p>
    <w:p w14:paraId="7E826F24" w14:textId="77777777" w:rsidR="001246DA" w:rsidRDefault="00D9261F">
      <w:pPr>
        <w:spacing w:line="600" w:lineRule="auto"/>
        <w:ind w:firstLine="720"/>
        <w:jc w:val="both"/>
        <w:rPr>
          <w:rFonts w:eastAsia="Times New Roman"/>
          <w:szCs w:val="24"/>
        </w:rPr>
      </w:pPr>
      <w:r>
        <w:rPr>
          <w:rFonts w:eastAsia="Times New Roman"/>
          <w:b/>
          <w:szCs w:val="24"/>
        </w:rPr>
        <w:t>ΚΩΝΣΤΑΝΤΙΝΟΣ ΔΟΥΖΙΝΑΣ:</w:t>
      </w:r>
      <w:r>
        <w:rPr>
          <w:rFonts w:eastAsia="Times New Roman"/>
          <w:b/>
          <w:szCs w:val="24"/>
        </w:rPr>
        <w:t xml:space="preserve"> </w:t>
      </w:r>
      <w:r>
        <w:rPr>
          <w:rFonts w:eastAsia="Times New Roman"/>
          <w:szCs w:val="24"/>
        </w:rPr>
        <w:t xml:space="preserve">…διότι είμαστε ακριβώς τέτοιοι άνθρωποι που βγαίνουμε μέσα από τον λαό, κύριε Τζαβάρα. Είσαστε αρκετά διαβασμένος και δεν κάνει να τα </w:t>
      </w:r>
      <w:r>
        <w:rPr>
          <w:rFonts w:eastAsia="Times New Roman"/>
          <w:szCs w:val="24"/>
        </w:rPr>
        <w:t xml:space="preserve">λέτε </w:t>
      </w:r>
      <w:r>
        <w:rPr>
          <w:rFonts w:eastAsia="Times New Roman"/>
          <w:szCs w:val="24"/>
        </w:rPr>
        <w:t>αυτά.</w:t>
      </w:r>
    </w:p>
    <w:p w14:paraId="7E826F25" w14:textId="77777777" w:rsidR="001246DA" w:rsidRDefault="00D9261F">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Πόσοι από εσάς δουλεύετε; </w:t>
      </w:r>
    </w:p>
    <w:p w14:paraId="7E826F26" w14:textId="77777777" w:rsidR="001246DA" w:rsidRDefault="00D9261F">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7E826F27" w14:textId="77777777" w:rsidR="001246DA" w:rsidRDefault="00D9261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Σας παρακαλώ, κύριε Τζαβάρα! </w:t>
      </w:r>
    </w:p>
    <w:p w14:paraId="7E826F28" w14:textId="77777777" w:rsidR="001246DA" w:rsidRDefault="00D9261F">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 xml:space="preserve">Όλοι δουλεύουμε, γιατί δεν είμαστε επαγγελματίες πολιτικοί, γιατί δεν γεννηθήκαμε με το </w:t>
      </w:r>
      <w:r>
        <w:rPr>
          <w:rFonts w:eastAsia="Times New Roman"/>
          <w:szCs w:val="24"/>
          <w:lang w:val="en-US"/>
        </w:rPr>
        <w:t>silv</w:t>
      </w:r>
      <w:r>
        <w:rPr>
          <w:rFonts w:eastAsia="Times New Roman"/>
          <w:szCs w:val="24"/>
          <w:lang w:val="en-US"/>
        </w:rPr>
        <w:t>er</w:t>
      </w:r>
      <w:r>
        <w:rPr>
          <w:rFonts w:eastAsia="Times New Roman"/>
          <w:szCs w:val="24"/>
        </w:rPr>
        <w:t xml:space="preserve"> </w:t>
      </w:r>
      <w:r>
        <w:rPr>
          <w:rFonts w:eastAsia="Times New Roman"/>
          <w:szCs w:val="24"/>
          <w:lang w:val="en-US"/>
        </w:rPr>
        <w:t>spoon</w:t>
      </w:r>
      <w:r>
        <w:rPr>
          <w:rFonts w:eastAsia="Times New Roman"/>
          <w:szCs w:val="24"/>
        </w:rPr>
        <w:t>,</w:t>
      </w:r>
      <w:r>
        <w:rPr>
          <w:rFonts w:eastAsia="Times New Roman"/>
          <w:szCs w:val="24"/>
        </w:rPr>
        <w:t xml:space="preserve"> που λένε οι Άγγλοι, με το ασημένιο κουτάλι στο στόμα μας ούτε θεωρούμε ότι έχουμε κανένα δικαίωμα να είμαστε στο κράτος. Είμαστε εκεί γιατί μας έχει βάλει ο λαός. Όσο θα μας κρατάει, εκεί θα είμαστε και μετά θα φύγουμε, να πάμε στο πανεπιστήμιό μ</w:t>
      </w:r>
      <w:r>
        <w:rPr>
          <w:rFonts w:eastAsia="Times New Roman"/>
          <w:szCs w:val="24"/>
        </w:rPr>
        <w:t xml:space="preserve">ας ή στο σχολείο μας. </w:t>
      </w:r>
    </w:p>
    <w:p w14:paraId="7E826F29" w14:textId="77777777" w:rsidR="001246DA" w:rsidRDefault="00D9261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E826F2A" w14:textId="77777777" w:rsidR="001246DA" w:rsidRDefault="00D9261F">
      <w:pPr>
        <w:spacing w:line="600" w:lineRule="auto"/>
        <w:ind w:firstLine="720"/>
        <w:jc w:val="both"/>
        <w:rPr>
          <w:rFonts w:eastAsia="Times New Roman"/>
          <w:szCs w:val="24"/>
        </w:rPr>
      </w:pPr>
      <w:r>
        <w:rPr>
          <w:rFonts w:eastAsia="Times New Roman"/>
          <w:szCs w:val="24"/>
        </w:rPr>
        <w:t xml:space="preserve">Είμαστε ικανοποιημένοι στο τέλος αυτού του κύκλου, στον οποίον αποφασίσαμε ότι πρέπει να υποχωρήσουμε, να συμβιβαστούμε; </w:t>
      </w:r>
    </w:p>
    <w:p w14:paraId="7E826F2B" w14:textId="77777777" w:rsidR="001246DA" w:rsidRDefault="00D9261F">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w:t>
      </w:r>
      <w:r>
        <w:rPr>
          <w:rFonts w:eastAsia="Times New Roman"/>
          <w:szCs w:val="24"/>
        </w:rPr>
        <w:t xml:space="preserve">κυρίου Βουλευτή) </w:t>
      </w:r>
    </w:p>
    <w:p w14:paraId="7E826F2C" w14:textId="77777777" w:rsidR="001246DA" w:rsidRDefault="00D9261F">
      <w:pPr>
        <w:spacing w:line="600" w:lineRule="auto"/>
        <w:ind w:firstLine="720"/>
        <w:jc w:val="both"/>
        <w:rPr>
          <w:rFonts w:eastAsia="Times New Roman"/>
          <w:szCs w:val="24"/>
        </w:rPr>
      </w:pPr>
      <w:r>
        <w:rPr>
          <w:rFonts w:eastAsia="Times New Roman"/>
          <w:szCs w:val="24"/>
        </w:rPr>
        <w:t xml:space="preserve">Θα ήθελα μία μικρή παράταση, μετά από την εξαιρετικά ενδιαφέρουσα αντιμετώπιση που έχω από τους συναδέλφους της Αντιπολίτευσης, οι οποίοι προτιμάνε τις ιαχές από τα επιχειρήματα. </w:t>
      </w:r>
    </w:p>
    <w:p w14:paraId="7E826F2D" w14:textId="77777777" w:rsidR="001246DA" w:rsidRDefault="00D9261F">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Όπως γίνεται και στη Βουλή της Βρετ</w:t>
      </w:r>
      <w:r>
        <w:rPr>
          <w:rFonts w:eastAsia="Times New Roman"/>
          <w:szCs w:val="24"/>
        </w:rPr>
        <w:t>ανίας.</w:t>
      </w:r>
    </w:p>
    <w:p w14:paraId="7E826F2E" w14:textId="77777777" w:rsidR="001246DA" w:rsidRDefault="00D9261F">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 xml:space="preserve">Είμαστε ικανοποιημένοι από το τι έχει πετύχει μέχρι τώρα η Κυβέρνηση; Όχι, δεν είμαστε ικανοποιημένοι. </w:t>
      </w:r>
      <w:r>
        <w:rPr>
          <w:rFonts w:eastAsia="Times New Roman"/>
          <w:szCs w:val="24"/>
        </w:rPr>
        <w:t xml:space="preserve">Από την άλλη πλευρά, όμως, χθες μερικοί από εσάς και από τους συναδέλφους της Αντιπολίτευσης κάναμε εδώ στη Βουλή, για πρώτη φορά πιθανόν, μία κοινή συνεδρίαση τριών </w:t>
      </w:r>
      <w:r>
        <w:rPr>
          <w:rFonts w:eastAsia="Times New Roman"/>
          <w:szCs w:val="24"/>
        </w:rPr>
        <w:t xml:space="preserve">επιτροπών </w:t>
      </w:r>
      <w:r>
        <w:rPr>
          <w:rFonts w:eastAsia="Times New Roman"/>
          <w:szCs w:val="24"/>
        </w:rPr>
        <w:t>και φέραμε μεγάλους καθηγητές του ευρωπαϊκού δικαίου, της ευρωπαϊκής οικονομίας,</w:t>
      </w:r>
      <w:r>
        <w:rPr>
          <w:rFonts w:eastAsia="Times New Roman"/>
          <w:szCs w:val="24"/>
        </w:rPr>
        <w:t xml:space="preserve"> από τη Γερμανία, από την Αγγλία, από τη Σκωτία και από την Ελλάδα, για να συζητήσουμε πού βρίσκεται η Ευρώπη. </w:t>
      </w:r>
    </w:p>
    <w:p w14:paraId="7E826F2F" w14:textId="77777777" w:rsidR="001246DA" w:rsidRDefault="00D9261F">
      <w:pPr>
        <w:spacing w:line="600" w:lineRule="auto"/>
        <w:ind w:firstLine="720"/>
        <w:jc w:val="both"/>
        <w:rPr>
          <w:rFonts w:eastAsia="Times New Roman"/>
          <w:szCs w:val="24"/>
        </w:rPr>
      </w:pPr>
      <w:r>
        <w:rPr>
          <w:rFonts w:eastAsia="Times New Roman"/>
          <w:szCs w:val="24"/>
        </w:rPr>
        <w:t>Τι βγήκε από αυτή τη συζήτηση; Από τη μία πλευρά</w:t>
      </w:r>
      <w:r>
        <w:rPr>
          <w:rFonts w:eastAsia="Times New Roman"/>
          <w:szCs w:val="24"/>
        </w:rPr>
        <w:t>,</w:t>
      </w:r>
      <w:r>
        <w:rPr>
          <w:rFonts w:eastAsia="Times New Roman"/>
          <w:szCs w:val="24"/>
        </w:rPr>
        <w:t xml:space="preserve"> είχαμε διάφορους συναδέλφους, οι οποίοι φαίνεται ότι έχουν πλήρη άγνοια για τα ευρωπαϊκά θέματ</w:t>
      </w:r>
      <w:r>
        <w:rPr>
          <w:rFonts w:eastAsia="Times New Roman"/>
          <w:szCs w:val="24"/>
        </w:rPr>
        <w:t>α. Κι αυτό που μας λέγανε ήταν ότι είτε έχετε πρόβλημα με τη σύντροφό σας είτε με τη δουλειά σας είτε με τον ποδοσφαιρικό σας σύλλογο, η απάντηση είναι «περισσότερη Ευρώπη». Δεν έχουν καταλάβει ότι η Ευρώπη αυτήν τη στιγμή περνάει μία τεράστια υπαρξιακή κρ</w:t>
      </w:r>
      <w:r>
        <w:rPr>
          <w:rFonts w:eastAsia="Times New Roman"/>
          <w:szCs w:val="24"/>
        </w:rPr>
        <w:t>ίση κι ότι αν δεν παρθούν μέτρα για να αλλάξουμε την Ευρώπη, είναι δυνατόν να ξηλωθεί</w:t>
      </w:r>
      <w:r>
        <w:rPr>
          <w:rFonts w:eastAsia="Times New Roman"/>
          <w:szCs w:val="24"/>
        </w:rPr>
        <w:t>. Κ</w:t>
      </w:r>
      <w:r>
        <w:rPr>
          <w:rFonts w:eastAsia="Times New Roman"/>
          <w:szCs w:val="24"/>
        </w:rPr>
        <w:t xml:space="preserve">αι το </w:t>
      </w:r>
      <w:r>
        <w:rPr>
          <w:rFonts w:eastAsia="Times New Roman"/>
          <w:szCs w:val="24"/>
          <w:lang w:val="en-US"/>
        </w:rPr>
        <w:t>Brexit</w:t>
      </w:r>
      <w:r>
        <w:rPr>
          <w:rFonts w:eastAsia="Times New Roman"/>
          <w:szCs w:val="24"/>
        </w:rPr>
        <w:t xml:space="preserve"> είναι μία από αυτές τις συνθήκες</w:t>
      </w:r>
      <w:r>
        <w:rPr>
          <w:rFonts w:eastAsia="Times New Roman"/>
          <w:szCs w:val="24"/>
        </w:rPr>
        <w:t>,</w:t>
      </w:r>
      <w:r>
        <w:rPr>
          <w:rFonts w:eastAsia="Times New Roman"/>
          <w:szCs w:val="24"/>
        </w:rPr>
        <w:t xml:space="preserve"> που την οδηγούν εκεί. </w:t>
      </w:r>
    </w:p>
    <w:p w14:paraId="7E826F30" w14:textId="77777777" w:rsidR="001246DA" w:rsidRDefault="00D9261F">
      <w:pPr>
        <w:spacing w:line="600" w:lineRule="auto"/>
        <w:ind w:firstLine="720"/>
        <w:jc w:val="both"/>
        <w:rPr>
          <w:rFonts w:eastAsia="Times New Roman"/>
          <w:szCs w:val="24"/>
        </w:rPr>
      </w:pPr>
      <w:r>
        <w:rPr>
          <w:rFonts w:eastAsia="Times New Roman"/>
          <w:szCs w:val="24"/>
        </w:rPr>
        <w:t xml:space="preserve">Αυτό το οποίο βγαίνει από τη συζήτηση την πανεπιστημιακή, την ακαδημαϊκή, αλλά ακόμα και στις </w:t>
      </w:r>
      <w:r>
        <w:rPr>
          <w:rFonts w:eastAsia="Times New Roman"/>
          <w:szCs w:val="24"/>
        </w:rPr>
        <w:t>ξένε</w:t>
      </w:r>
      <w:r>
        <w:rPr>
          <w:rFonts w:eastAsia="Times New Roman"/>
          <w:szCs w:val="24"/>
        </w:rPr>
        <w:t xml:space="preserve">ς </w:t>
      </w:r>
      <w:r>
        <w:rPr>
          <w:rFonts w:eastAsia="Times New Roman"/>
          <w:szCs w:val="24"/>
        </w:rPr>
        <w:t xml:space="preserve">εφημερίδες -που φαίνεται ότι δεν τις διαβάζετε και το μόνο που ξέρετε είναι να λέτε «παραπάνω Ευρώπη» και τίποτα άλλο- είναι ότι οι ελληνικές διαπραγματεύσεις, όπως συνέβαινε και συμβαίνει κι αυτή τη στιγμή, έδειξαν τρία πράγματα. </w:t>
      </w:r>
    </w:p>
    <w:p w14:paraId="7E826F31" w14:textId="77777777" w:rsidR="001246DA" w:rsidRDefault="00D9261F">
      <w:pPr>
        <w:spacing w:line="600" w:lineRule="auto"/>
        <w:ind w:firstLine="720"/>
        <w:jc w:val="both"/>
        <w:rPr>
          <w:rFonts w:eastAsia="Times New Roman"/>
          <w:szCs w:val="24"/>
        </w:rPr>
      </w:pPr>
      <w:r>
        <w:rPr>
          <w:rFonts w:eastAsia="Times New Roman"/>
          <w:szCs w:val="24"/>
        </w:rPr>
        <w:t>Πρώτον, έδειξαν τον αυ</w:t>
      </w:r>
      <w:r>
        <w:rPr>
          <w:rFonts w:eastAsia="Times New Roman"/>
          <w:szCs w:val="24"/>
        </w:rPr>
        <w:t xml:space="preserve">ξανόμενο αυταρχισμό, τον αυταρχικό χαρακτήρα της Ευρωπαϊκής Ένωσης και κυρίως της Γερμανίας που, όπως είπε ο </w:t>
      </w:r>
      <w:proofErr w:type="spellStart"/>
      <w:r>
        <w:rPr>
          <w:rFonts w:eastAsia="Times New Roman"/>
          <w:szCs w:val="24"/>
        </w:rPr>
        <w:t>Χάμπ</w:t>
      </w:r>
      <w:r>
        <w:rPr>
          <w:rFonts w:eastAsia="Times New Roman"/>
          <w:szCs w:val="24"/>
        </w:rPr>
        <w:t>ερ</w:t>
      </w:r>
      <w:r>
        <w:rPr>
          <w:rFonts w:eastAsia="Times New Roman"/>
          <w:szCs w:val="24"/>
        </w:rPr>
        <w:t>μας</w:t>
      </w:r>
      <w:proofErr w:type="spellEnd"/>
      <w:r>
        <w:rPr>
          <w:rFonts w:eastAsia="Times New Roman"/>
          <w:szCs w:val="24"/>
        </w:rPr>
        <w:t>, μέσα σε μία μέρα τον Ιούλιο του 2015 έχασε πενήντα χρόνια συμβολικού κεφαλαίου</w:t>
      </w:r>
      <w:r>
        <w:rPr>
          <w:rFonts w:eastAsia="Times New Roman"/>
          <w:szCs w:val="24"/>
        </w:rPr>
        <w:t>,</w:t>
      </w:r>
      <w:r>
        <w:rPr>
          <w:rFonts w:eastAsia="Times New Roman"/>
          <w:szCs w:val="24"/>
        </w:rPr>
        <w:t xml:space="preserve"> που είχε </w:t>
      </w:r>
      <w:r>
        <w:rPr>
          <w:rFonts w:eastAsia="Times New Roman"/>
          <w:szCs w:val="24"/>
        </w:rPr>
        <w:t>κερδίσ</w:t>
      </w:r>
      <w:r>
        <w:rPr>
          <w:rFonts w:eastAsia="Times New Roman"/>
          <w:szCs w:val="24"/>
        </w:rPr>
        <w:t>ει η Γερμανία. Έδειξαν, επίσης, ότι η Ευρ</w:t>
      </w:r>
      <w:r>
        <w:rPr>
          <w:rFonts w:eastAsia="Times New Roman"/>
          <w:szCs w:val="24"/>
        </w:rPr>
        <w:t>ωπαϊκή Ένωση έχει ξεχάσει την ιστορία της, το γεγονός ότι η μεγαλύτερη επιτυχία είναι ότι ειρήνευσε την Ευρώπη και έχουμε αυτήν τη στιγμή τους εθνικισμούς να ξαναγυρίζουν</w:t>
      </w:r>
      <w:r>
        <w:rPr>
          <w:rFonts w:eastAsia="Times New Roman"/>
          <w:szCs w:val="24"/>
        </w:rPr>
        <w:t>,</w:t>
      </w:r>
      <w:r>
        <w:rPr>
          <w:rFonts w:eastAsia="Times New Roman"/>
          <w:szCs w:val="24"/>
        </w:rPr>
        <w:t xml:space="preserve"> λόγω των πολιτικών της. Έχουμε και το τρίτο</w:t>
      </w:r>
      <w:r>
        <w:rPr>
          <w:rFonts w:eastAsia="Times New Roman"/>
          <w:szCs w:val="24"/>
        </w:rPr>
        <w:t>,</w:t>
      </w:r>
      <w:r>
        <w:rPr>
          <w:rFonts w:eastAsia="Times New Roman"/>
          <w:szCs w:val="24"/>
        </w:rPr>
        <w:t xml:space="preserve"> που είναι το διαζύγιο μεταξύ των αγορών</w:t>
      </w:r>
      <w:r>
        <w:rPr>
          <w:rFonts w:eastAsia="Times New Roman"/>
          <w:szCs w:val="24"/>
        </w:rPr>
        <w:t xml:space="preserve"> και της κοινωνικής δικαιοσύνης, το κοινωνικό κράτος</w:t>
      </w:r>
      <w:r>
        <w:rPr>
          <w:rFonts w:eastAsia="Times New Roman"/>
          <w:szCs w:val="24"/>
        </w:rPr>
        <w:t>,</w:t>
      </w:r>
      <w:r>
        <w:rPr>
          <w:rFonts w:eastAsia="Times New Roman"/>
          <w:szCs w:val="24"/>
        </w:rPr>
        <w:t xml:space="preserve"> που </w:t>
      </w:r>
      <w:r>
        <w:rPr>
          <w:rFonts w:eastAsia="Times New Roman"/>
          <w:szCs w:val="24"/>
        </w:rPr>
        <w:t>βρίσκεται στα θέματα</w:t>
      </w:r>
      <w:r>
        <w:rPr>
          <w:rFonts w:eastAsia="Times New Roman"/>
          <w:szCs w:val="24"/>
        </w:rPr>
        <w:t xml:space="preserve"> τη</w:t>
      </w:r>
      <w:r>
        <w:rPr>
          <w:rFonts w:eastAsia="Times New Roman"/>
          <w:szCs w:val="24"/>
        </w:rPr>
        <w:t>ς</w:t>
      </w:r>
      <w:r>
        <w:rPr>
          <w:rFonts w:eastAsia="Times New Roman"/>
          <w:szCs w:val="24"/>
        </w:rPr>
        <w:t xml:space="preserve"> Ευρωπαϊκή</w:t>
      </w:r>
      <w:r>
        <w:rPr>
          <w:rFonts w:eastAsia="Times New Roman"/>
          <w:szCs w:val="24"/>
        </w:rPr>
        <w:t>ς</w:t>
      </w:r>
      <w:r>
        <w:rPr>
          <w:rFonts w:eastAsia="Times New Roman"/>
          <w:szCs w:val="24"/>
        </w:rPr>
        <w:t xml:space="preserve"> Ένωση</w:t>
      </w:r>
      <w:r>
        <w:rPr>
          <w:rFonts w:eastAsia="Times New Roman"/>
          <w:szCs w:val="24"/>
        </w:rPr>
        <w:t>ς</w:t>
      </w:r>
      <w:r>
        <w:rPr>
          <w:rFonts w:eastAsia="Times New Roman"/>
          <w:szCs w:val="24"/>
        </w:rPr>
        <w:t xml:space="preserve">.  </w:t>
      </w:r>
    </w:p>
    <w:p w14:paraId="7E826F32" w14:textId="77777777" w:rsidR="001246DA" w:rsidRDefault="00D9261F">
      <w:pPr>
        <w:spacing w:line="600" w:lineRule="auto"/>
        <w:ind w:firstLine="720"/>
        <w:jc w:val="both"/>
        <w:rPr>
          <w:rFonts w:eastAsia="Times New Roman"/>
          <w:szCs w:val="24"/>
        </w:rPr>
      </w:pPr>
      <w:r>
        <w:rPr>
          <w:rFonts w:eastAsia="Times New Roman"/>
          <w:szCs w:val="24"/>
        </w:rPr>
        <w:t>Πρέπει να αλλάξουμε αυτά τα πράγματα, να τα συζητήσουμε, να βρούμε τρόπους για να ξανασκεφτούμε την αρχιτεκτονική</w:t>
      </w:r>
      <w:r>
        <w:rPr>
          <w:rFonts w:eastAsia="Times New Roman"/>
          <w:szCs w:val="24"/>
        </w:rPr>
        <w:t xml:space="preserve"> και όχι μόνο τις πολιτικές της Ευρώπης, δηλαδή τη σχέση μεταξύ των οργάνων και να εκδημοκρατίσουμε τα όργανα, να ξανασκεφτούμε τη σχέση μεταξύ των Βρυξελών</w:t>
      </w:r>
      <w:r>
        <w:rPr>
          <w:rFonts w:eastAsia="Times New Roman"/>
          <w:szCs w:val="24"/>
        </w:rPr>
        <w:t xml:space="preserve"> και</w:t>
      </w:r>
      <w:r>
        <w:rPr>
          <w:rFonts w:eastAsia="Times New Roman"/>
          <w:szCs w:val="24"/>
        </w:rPr>
        <w:t xml:space="preserve"> των εθνών-κρατών, αλλά κυρίως των περιφερειών, να </w:t>
      </w:r>
      <w:r>
        <w:rPr>
          <w:rFonts w:eastAsia="Times New Roman"/>
          <w:szCs w:val="24"/>
        </w:rPr>
        <w:t>μεταφέρ</w:t>
      </w:r>
      <w:r>
        <w:rPr>
          <w:rFonts w:eastAsia="Times New Roman"/>
          <w:szCs w:val="24"/>
        </w:rPr>
        <w:t xml:space="preserve">ουμε πόρους και ισχύ από τις Βρυξέλες </w:t>
      </w:r>
      <w:r>
        <w:rPr>
          <w:rFonts w:eastAsia="Times New Roman"/>
          <w:szCs w:val="24"/>
        </w:rPr>
        <w:t>εδώ, στις γειτονιές της Ελλάδας, της Κύπρου κ.λπ.</w:t>
      </w:r>
      <w:r>
        <w:rPr>
          <w:rFonts w:eastAsia="Times New Roman"/>
          <w:szCs w:val="24"/>
        </w:rPr>
        <w:t>.</w:t>
      </w:r>
      <w:r>
        <w:rPr>
          <w:rFonts w:eastAsia="Times New Roman"/>
          <w:szCs w:val="24"/>
        </w:rPr>
        <w:t xml:space="preserve">          </w:t>
      </w:r>
    </w:p>
    <w:p w14:paraId="7E826F33" w14:textId="77777777" w:rsidR="001246DA" w:rsidRDefault="00D9261F">
      <w:pPr>
        <w:spacing w:line="600" w:lineRule="auto"/>
        <w:ind w:firstLine="720"/>
        <w:jc w:val="both"/>
        <w:rPr>
          <w:rFonts w:eastAsia="Times New Roman"/>
          <w:szCs w:val="24"/>
        </w:rPr>
      </w:pPr>
      <w:r>
        <w:rPr>
          <w:rFonts w:eastAsia="Times New Roman"/>
          <w:szCs w:val="24"/>
        </w:rPr>
        <w:t>Φτάνουν, αγαπητοί φίλοι και αγαπητές συνάδελφοι, ιστορικές στιγμές</w:t>
      </w:r>
      <w:r>
        <w:rPr>
          <w:rFonts w:eastAsia="Times New Roman"/>
          <w:szCs w:val="24"/>
        </w:rPr>
        <w:t>,</w:t>
      </w:r>
      <w:r>
        <w:rPr>
          <w:rFonts w:eastAsia="Times New Roman"/>
          <w:szCs w:val="24"/>
        </w:rPr>
        <w:t xml:space="preserve"> στην ιστορία ενός τόπου, όπου η πολιτική ηγεσία είναι υποχρεωμένη απέναντι στην ιστορία του τόπου να ξεχάσει το κομματικό της σ</w:t>
      </w:r>
      <w:r>
        <w:rPr>
          <w:rFonts w:eastAsia="Times New Roman"/>
          <w:szCs w:val="24"/>
        </w:rPr>
        <w:t xml:space="preserve">υμφέρον και να αγωνιστεί μαζί με τους άλλους </w:t>
      </w:r>
      <w:r>
        <w:rPr>
          <w:rFonts w:eastAsia="Times New Roman"/>
          <w:szCs w:val="24"/>
        </w:rPr>
        <w:t>για</w:t>
      </w:r>
      <w:r>
        <w:rPr>
          <w:rFonts w:eastAsia="Times New Roman"/>
          <w:szCs w:val="24"/>
        </w:rPr>
        <w:t xml:space="preserve"> έναν εθνικό σκοπό.</w:t>
      </w:r>
    </w:p>
    <w:p w14:paraId="7E826F34" w14:textId="77777777" w:rsidR="001246DA" w:rsidRDefault="00D9261F">
      <w:pPr>
        <w:spacing w:line="600" w:lineRule="auto"/>
        <w:ind w:firstLine="720"/>
        <w:jc w:val="both"/>
        <w:rPr>
          <w:rFonts w:eastAsia="Times New Roman"/>
          <w:szCs w:val="24"/>
        </w:rPr>
      </w:pPr>
      <w:r>
        <w:rPr>
          <w:rFonts w:eastAsia="Times New Roman"/>
          <w:szCs w:val="24"/>
        </w:rPr>
        <w:t>Μην ψηφίσετε, λοιπόν, τα μέτρα</w:t>
      </w:r>
      <w:r>
        <w:rPr>
          <w:rFonts w:eastAsia="Times New Roman"/>
          <w:szCs w:val="24"/>
        </w:rPr>
        <w:t>,</w:t>
      </w:r>
      <w:r>
        <w:rPr>
          <w:rFonts w:eastAsia="Times New Roman"/>
          <w:szCs w:val="24"/>
        </w:rPr>
        <w:t xml:space="preserve"> τα οποία εμείς θα περάσουμε κλείνοντας τον κύκλο</w:t>
      </w:r>
      <w:r>
        <w:rPr>
          <w:rFonts w:eastAsia="Times New Roman"/>
          <w:szCs w:val="24"/>
        </w:rPr>
        <w:t>,</w:t>
      </w:r>
      <w:r>
        <w:rPr>
          <w:rFonts w:eastAsia="Times New Roman"/>
          <w:szCs w:val="24"/>
        </w:rPr>
        <w:t xml:space="preserve"> που ξεκινήσαμε το 2015. Μην τα ψηφίσετε. Φύγετε, εάν θέλετε, όπως έκανε η Δημοκρατική Συμπαράταξη. Στο θέμ</w:t>
      </w:r>
      <w:r>
        <w:rPr>
          <w:rFonts w:eastAsia="Times New Roman"/>
          <w:szCs w:val="24"/>
        </w:rPr>
        <w:t>α του χρέους, όμως, χρειάζεται αυτήν τη στιγμή να ξεχάσετε τις κομματικές και παραταξιακές σας τάσεις και τα συμφέροντα. Πρέπει να κάνουμε αυτό που λέτε επανειλημμένα, την Εθνική Ελλάδος, για να μπορέσουμε να κερδίσουμε το χρέος.</w:t>
      </w:r>
    </w:p>
    <w:p w14:paraId="7E826F35" w14:textId="77777777" w:rsidR="001246DA" w:rsidRDefault="00D9261F">
      <w:pPr>
        <w:spacing w:line="600" w:lineRule="auto"/>
        <w:ind w:firstLine="720"/>
        <w:jc w:val="both"/>
        <w:rPr>
          <w:rFonts w:eastAsia="Times New Roman"/>
          <w:szCs w:val="24"/>
        </w:rPr>
      </w:pPr>
      <w:r>
        <w:rPr>
          <w:rFonts w:eastAsia="Times New Roman"/>
          <w:szCs w:val="24"/>
        </w:rPr>
        <w:t>Το χρέος ήταν 120% το 2009</w:t>
      </w:r>
      <w:r>
        <w:rPr>
          <w:rFonts w:eastAsia="Times New Roman"/>
          <w:szCs w:val="24"/>
        </w:rPr>
        <w:t xml:space="preserve"> και το 2015 που το πήραμε εμείς είχε φτάσει στο 180%, παρ’ ότι το ¼ του ΑΕΠ είχε εξαφανιστεί. Εσείς κάνατε το χρέος μεγάλο</w:t>
      </w:r>
      <w:r>
        <w:rPr>
          <w:rFonts w:eastAsia="Times New Roman"/>
          <w:szCs w:val="24"/>
        </w:rPr>
        <w:t xml:space="preserve"> και τ</w:t>
      </w:r>
      <w:r>
        <w:rPr>
          <w:rFonts w:eastAsia="Times New Roman"/>
          <w:szCs w:val="24"/>
        </w:rPr>
        <w:t>ώρα πρέπει να μας βοηθήσετε</w:t>
      </w:r>
      <w:r>
        <w:rPr>
          <w:rFonts w:eastAsia="Times New Roman"/>
          <w:szCs w:val="24"/>
        </w:rPr>
        <w:t>,</w:t>
      </w:r>
      <w:r>
        <w:rPr>
          <w:rFonts w:eastAsia="Times New Roman"/>
          <w:szCs w:val="24"/>
        </w:rPr>
        <w:t xml:space="preserve"> για να μπορέσουμε να ελευθερώσουμε το μέλλον της Ελλάδας.</w:t>
      </w:r>
    </w:p>
    <w:p w14:paraId="7E826F36"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w:t>
      </w:r>
      <w:r>
        <w:rPr>
          <w:rFonts w:eastAsia="Times New Roman" w:cs="Times New Roman"/>
          <w:szCs w:val="24"/>
        </w:rPr>
        <w:t>ΖΑ)</w:t>
      </w:r>
    </w:p>
    <w:p w14:paraId="7E826F37" w14:textId="77777777" w:rsidR="001246DA" w:rsidRDefault="00D9261F">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Ευχαριστούμε, κύριε </w:t>
      </w:r>
      <w:proofErr w:type="spellStart"/>
      <w:r>
        <w:rPr>
          <w:rFonts w:eastAsia="Times New Roman"/>
          <w:szCs w:val="24"/>
        </w:rPr>
        <w:t>Δουζίνα</w:t>
      </w:r>
      <w:proofErr w:type="spellEnd"/>
      <w:r>
        <w:rPr>
          <w:rFonts w:eastAsia="Times New Roman"/>
          <w:szCs w:val="24"/>
        </w:rPr>
        <w:t>.</w:t>
      </w:r>
    </w:p>
    <w:p w14:paraId="7E826F38" w14:textId="77777777" w:rsidR="001246DA" w:rsidRDefault="00D9261F">
      <w:pPr>
        <w:spacing w:line="600" w:lineRule="auto"/>
        <w:ind w:firstLine="720"/>
        <w:jc w:val="both"/>
        <w:rPr>
          <w:rFonts w:eastAsia="Times New Roman"/>
          <w:szCs w:val="24"/>
        </w:rPr>
      </w:pPr>
      <w:r>
        <w:rPr>
          <w:rFonts w:eastAsia="Times New Roman"/>
          <w:szCs w:val="24"/>
        </w:rPr>
        <w:t>Επειδή έχουμε υπερβεί το προκαθορισμένο χρονικό πλαίσιο, θα ζητούσα τη συναίνεση του Σώματος για να καθορίσουμε το χρόνο ομιλίας των ομιλητών στα πέντε λεπτά.</w:t>
      </w:r>
    </w:p>
    <w:p w14:paraId="7E826F39" w14:textId="77777777" w:rsidR="001246DA" w:rsidRDefault="00D9261F">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Κύριε</w:t>
      </w:r>
      <w:r>
        <w:rPr>
          <w:rFonts w:eastAsia="Times New Roman"/>
          <w:szCs w:val="24"/>
        </w:rPr>
        <w:t xml:space="preserve"> Πρόεδρε, δέκα λεπτά μίλησε ο προηγούμενος.</w:t>
      </w:r>
    </w:p>
    <w:p w14:paraId="7E826F3A" w14:textId="77777777" w:rsidR="001246DA" w:rsidRDefault="00D9261F">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Θα είναι για πέντε λεπτά με τη σχετική ανοχή.</w:t>
      </w:r>
    </w:p>
    <w:p w14:paraId="7E826F3B" w14:textId="77777777" w:rsidR="001246DA" w:rsidRDefault="00D9261F">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Μπαρμπαρούσης</w:t>
      </w:r>
      <w:proofErr w:type="spellEnd"/>
      <w:r>
        <w:rPr>
          <w:rFonts w:eastAsia="Times New Roman"/>
          <w:szCs w:val="24"/>
        </w:rPr>
        <w:t>.</w:t>
      </w:r>
    </w:p>
    <w:p w14:paraId="7E826F3C" w14:textId="77777777" w:rsidR="001246DA" w:rsidRDefault="00D9261F">
      <w:pPr>
        <w:spacing w:line="600" w:lineRule="auto"/>
        <w:ind w:firstLine="720"/>
        <w:jc w:val="both"/>
        <w:rPr>
          <w:rFonts w:eastAsia="Times New Roman"/>
          <w:szCs w:val="24"/>
        </w:rPr>
      </w:pPr>
      <w:r>
        <w:rPr>
          <w:rFonts w:eastAsia="Times New Roman"/>
          <w:b/>
          <w:szCs w:val="24"/>
        </w:rPr>
        <w:t>ΚΩΝΣΤΑΝΤΙΝΟΣ ΜΠΑΡΜΠΑΡΟΥΣΗΣ:</w:t>
      </w:r>
      <w:r>
        <w:rPr>
          <w:rFonts w:eastAsia="Times New Roman"/>
          <w:szCs w:val="24"/>
        </w:rPr>
        <w:t xml:space="preserve"> Κατ’ αρ</w:t>
      </w:r>
      <w:r>
        <w:rPr>
          <w:rFonts w:eastAsia="Times New Roman"/>
          <w:szCs w:val="24"/>
        </w:rPr>
        <w:t>χάς,</w:t>
      </w:r>
      <w:r>
        <w:rPr>
          <w:rFonts w:eastAsia="Times New Roman"/>
          <w:szCs w:val="24"/>
        </w:rPr>
        <w:t xml:space="preserve"> θέλω και εγώ να εκφράσω τα θερμά μου συλλυπητήρια στην οικο</w:t>
      </w:r>
      <w:r>
        <w:rPr>
          <w:rFonts w:eastAsia="Times New Roman"/>
          <w:szCs w:val="24"/>
        </w:rPr>
        <w:t xml:space="preserve">γένεια του εντεκάχρονου. Ως Χρυσή Αυγή συμπάσχουμε με το δράμα που βιώνει η οικογένειά του. Έχουμε πει </w:t>
      </w:r>
      <w:proofErr w:type="spellStart"/>
      <w:r>
        <w:rPr>
          <w:rFonts w:eastAsia="Times New Roman"/>
          <w:szCs w:val="24"/>
        </w:rPr>
        <w:t>πάμπολλες</w:t>
      </w:r>
      <w:proofErr w:type="spellEnd"/>
      <w:r>
        <w:rPr>
          <w:rFonts w:eastAsia="Times New Roman"/>
          <w:szCs w:val="24"/>
        </w:rPr>
        <w:t xml:space="preserve"> φορές για την παραβατικότητα των </w:t>
      </w:r>
      <w:proofErr w:type="spellStart"/>
      <w:r>
        <w:rPr>
          <w:rFonts w:eastAsia="Times New Roman"/>
          <w:szCs w:val="24"/>
        </w:rPr>
        <w:t>Ρομά</w:t>
      </w:r>
      <w:proofErr w:type="spellEnd"/>
      <w:r>
        <w:rPr>
          <w:rFonts w:eastAsia="Times New Roman"/>
          <w:szCs w:val="24"/>
        </w:rPr>
        <w:t>. Δεν νομίζω ότι χρειάζεται να πούμε κάτι άλλο αυτή τη στιγμή.</w:t>
      </w:r>
    </w:p>
    <w:p w14:paraId="7E826F3D" w14:textId="77777777" w:rsidR="001246DA" w:rsidRDefault="00D9261F">
      <w:pPr>
        <w:spacing w:line="600" w:lineRule="auto"/>
        <w:ind w:firstLine="720"/>
        <w:jc w:val="center"/>
        <w:rPr>
          <w:rFonts w:eastAsia="Times New Roman"/>
          <w:szCs w:val="24"/>
        </w:rPr>
      </w:pPr>
      <w:r>
        <w:rPr>
          <w:rFonts w:eastAsia="Times New Roman"/>
          <w:szCs w:val="24"/>
        </w:rPr>
        <w:t>(Θόρυβος στην Αίθουσα)</w:t>
      </w:r>
    </w:p>
    <w:p w14:paraId="7E826F3E" w14:textId="77777777" w:rsidR="001246DA" w:rsidRDefault="00D9261F">
      <w:pPr>
        <w:spacing w:line="600" w:lineRule="auto"/>
        <w:ind w:firstLine="720"/>
        <w:jc w:val="both"/>
        <w:rPr>
          <w:rFonts w:eastAsia="Times New Roman"/>
          <w:szCs w:val="24"/>
        </w:rPr>
      </w:pPr>
      <w:r>
        <w:rPr>
          <w:rFonts w:eastAsia="Times New Roman"/>
          <w:b/>
          <w:bCs/>
          <w:szCs w:val="24"/>
        </w:rPr>
        <w:t>ΠΡΟΕΔΡΕΥΩΝ (Γεώργιος</w:t>
      </w:r>
      <w:r>
        <w:rPr>
          <w:rFonts w:eastAsia="Times New Roman"/>
          <w:b/>
          <w:bCs/>
          <w:szCs w:val="24"/>
        </w:rPr>
        <w:t xml:space="preserve"> Βαρεμένος):</w:t>
      </w:r>
      <w:r>
        <w:rPr>
          <w:rFonts w:eastAsia="Times New Roman"/>
          <w:b/>
          <w:szCs w:val="24"/>
        </w:rPr>
        <w:t xml:space="preserve"> </w:t>
      </w:r>
      <w:r>
        <w:rPr>
          <w:rFonts w:eastAsia="Times New Roman"/>
          <w:szCs w:val="24"/>
        </w:rPr>
        <w:t xml:space="preserve">Όσοι θέλουν να εξέλθουν, να εξέλθουν, αλλά ησυχία οι υπόλοιποι. </w:t>
      </w:r>
    </w:p>
    <w:p w14:paraId="7E826F3F" w14:textId="77777777" w:rsidR="001246DA" w:rsidRDefault="00D9261F">
      <w:pPr>
        <w:spacing w:line="600" w:lineRule="auto"/>
        <w:ind w:firstLine="720"/>
        <w:jc w:val="both"/>
        <w:rPr>
          <w:rFonts w:eastAsia="Times New Roman"/>
          <w:szCs w:val="24"/>
        </w:rPr>
      </w:pPr>
      <w:r>
        <w:rPr>
          <w:rFonts w:eastAsia="Times New Roman"/>
          <w:szCs w:val="24"/>
        </w:rPr>
        <w:t>Συνεχίστε.</w:t>
      </w:r>
    </w:p>
    <w:p w14:paraId="7E826F40" w14:textId="77777777" w:rsidR="001246DA" w:rsidRDefault="00D9261F">
      <w:pPr>
        <w:spacing w:line="600" w:lineRule="auto"/>
        <w:ind w:firstLine="720"/>
        <w:jc w:val="both"/>
        <w:rPr>
          <w:rFonts w:eastAsia="Times New Roman"/>
          <w:szCs w:val="24"/>
        </w:rPr>
      </w:pPr>
      <w:r>
        <w:rPr>
          <w:rFonts w:eastAsia="Times New Roman"/>
          <w:b/>
          <w:szCs w:val="24"/>
        </w:rPr>
        <w:t>ΚΩΝΣΤΑΝΤΙΝΟΣ ΜΠΑΡΜΠΑΡΟΥΣΗΣ:</w:t>
      </w:r>
      <w:r>
        <w:rPr>
          <w:rFonts w:eastAsia="Times New Roman"/>
          <w:szCs w:val="24"/>
        </w:rPr>
        <w:t xml:space="preserve"> Πριν πέντε χρόνια και μερικές μερούλες, ένα πρωινό του Ιουνίου στο στούντιο του ΑΝΤ1 ο συναγωνιστής Ηλίας Κασιδιάρης δρόσισε με ένα ποτήρι </w:t>
      </w:r>
      <w:r>
        <w:rPr>
          <w:rFonts w:eastAsia="Times New Roman"/>
          <w:szCs w:val="24"/>
        </w:rPr>
        <w:t>νερό την πρώην Βουλευτή του ΣΥΡΙΖΑ και νυν περιφερειάρχη Αττικής Ρένα Δούρου, επειδή του είπε ότι εάν βγούμε εμείς οι φασίστες, θα φέρουμε τη χώρα πενήντα χρόνια πίσω.</w:t>
      </w:r>
    </w:p>
    <w:p w14:paraId="7E826F41" w14:textId="77777777" w:rsidR="001246DA" w:rsidRDefault="00D9261F">
      <w:pPr>
        <w:spacing w:line="600" w:lineRule="auto"/>
        <w:ind w:firstLine="720"/>
        <w:jc w:val="both"/>
        <w:rPr>
          <w:rFonts w:eastAsia="Times New Roman"/>
          <w:szCs w:val="24"/>
        </w:rPr>
      </w:pPr>
      <w:r>
        <w:rPr>
          <w:rFonts w:eastAsia="Times New Roman"/>
          <w:szCs w:val="24"/>
        </w:rPr>
        <w:t>Μπορείτε να μου πείτε εσείς πόσα χρόνια έχετε φέρει τη χώρα πίσω; Το έχετε καταλάβει ότι</w:t>
      </w:r>
      <w:r>
        <w:rPr>
          <w:rFonts w:eastAsia="Times New Roman"/>
          <w:szCs w:val="24"/>
        </w:rPr>
        <w:t xml:space="preserve"> φέρνετε μνημόνιο για πενήντα χρόνια; Και εάν το έχετε καταλάβει, σας ενδιαφέρει αυτό; Τρέχετε πάλι και </w:t>
      </w:r>
      <w:proofErr w:type="spellStart"/>
      <w:r>
        <w:rPr>
          <w:rFonts w:eastAsia="Times New Roman"/>
          <w:szCs w:val="24"/>
        </w:rPr>
        <w:t>παρακαλάτε</w:t>
      </w:r>
      <w:proofErr w:type="spellEnd"/>
      <w:r>
        <w:rPr>
          <w:rFonts w:eastAsia="Times New Roman"/>
          <w:szCs w:val="24"/>
        </w:rPr>
        <w:t xml:space="preserve"> πίσω από τα φουστάνια της </w:t>
      </w:r>
      <w:proofErr w:type="spellStart"/>
      <w:r>
        <w:rPr>
          <w:rFonts w:eastAsia="Times New Roman"/>
          <w:szCs w:val="24"/>
        </w:rPr>
        <w:t>Μέρκελ</w:t>
      </w:r>
      <w:proofErr w:type="spellEnd"/>
      <w:r>
        <w:rPr>
          <w:rFonts w:eastAsia="Times New Roman"/>
          <w:szCs w:val="24"/>
        </w:rPr>
        <w:t xml:space="preserve"> σαν διακονιάρηδες, για να σας δώσει μερικά ψίχουλα </w:t>
      </w:r>
      <w:r>
        <w:rPr>
          <w:rFonts w:eastAsia="Times New Roman"/>
          <w:szCs w:val="24"/>
        </w:rPr>
        <w:t>για</w:t>
      </w:r>
      <w:r>
        <w:rPr>
          <w:rFonts w:eastAsia="Times New Roman"/>
          <w:szCs w:val="24"/>
        </w:rPr>
        <w:t xml:space="preserve"> «να την περάσετε» για λίγο καιρό. </w:t>
      </w:r>
    </w:p>
    <w:p w14:paraId="7E826F42" w14:textId="77777777" w:rsidR="001246DA" w:rsidRDefault="00D9261F">
      <w:pPr>
        <w:spacing w:line="600" w:lineRule="auto"/>
        <w:ind w:firstLine="720"/>
        <w:jc w:val="both"/>
        <w:rPr>
          <w:rFonts w:eastAsia="Times New Roman"/>
          <w:szCs w:val="24"/>
        </w:rPr>
      </w:pPr>
      <w:r>
        <w:rPr>
          <w:rFonts w:eastAsia="Times New Roman"/>
          <w:szCs w:val="24"/>
        </w:rPr>
        <w:t>Είναι αυτό Έλληνας</w:t>
      </w:r>
      <w:r>
        <w:rPr>
          <w:rFonts w:eastAsia="Times New Roman"/>
          <w:szCs w:val="24"/>
        </w:rPr>
        <w:t xml:space="preserve"> Πρωθυπουργός; Είστε εσείς Έλληνες πολιτικοί; Έχετε το δικαίωμα εσείς να αντιπροσωπεύετε τον υπερήφανο ελληνικό λαό; Αυτό είναι ο ελληνικός λαός, ένας ζητιάνος; Το να λέγεσαι Έλληνας είναι τίτλος τιμής και εσείς έχετε ξεφτιλίσει την έννοια του Έλληνα</w:t>
      </w:r>
      <w:r>
        <w:rPr>
          <w:rFonts w:eastAsia="Times New Roman"/>
          <w:szCs w:val="24"/>
        </w:rPr>
        <w:t>,</w:t>
      </w:r>
      <w:r>
        <w:rPr>
          <w:rFonts w:eastAsia="Times New Roman"/>
          <w:szCs w:val="24"/>
        </w:rPr>
        <w:t xml:space="preserve"> παγκοσμίως. Από εκεί που οι Έλληνες περπατούσαν με ψηλά το κεφάλι και ήταν περήφανοι που λεγόντουσαν Έλληνες, τώρα τους έχετε κάνει να ντρέπονται γι’ αυτό που είναι. </w:t>
      </w:r>
    </w:p>
    <w:p w14:paraId="7E826F43" w14:textId="77777777" w:rsidR="001246DA" w:rsidRDefault="00D9261F">
      <w:pPr>
        <w:spacing w:line="600" w:lineRule="auto"/>
        <w:ind w:firstLine="720"/>
        <w:jc w:val="both"/>
        <w:rPr>
          <w:rFonts w:eastAsia="Times New Roman"/>
          <w:szCs w:val="24"/>
        </w:rPr>
      </w:pPr>
      <w:r>
        <w:rPr>
          <w:rFonts w:eastAsia="Times New Roman"/>
          <w:szCs w:val="24"/>
        </w:rPr>
        <w:t>Βγαίνει χθες και κάποιος από το ΠΑΣΟΚ και φώναζε ότι «για να μας κατηγορούν οι φασίστες,</w:t>
      </w:r>
      <w:r>
        <w:rPr>
          <w:rFonts w:eastAsia="Times New Roman"/>
          <w:szCs w:val="24"/>
        </w:rPr>
        <w:t xml:space="preserve"> κάτι καλό θα έχουμε κάνει σε αυτόν τον τόπο». Να σας πω εγώ τι καλό έκανε το ΠΑΣΟΚ σε αυτόν τον τόπο</w:t>
      </w:r>
      <w:r>
        <w:rPr>
          <w:rFonts w:eastAsia="Times New Roman"/>
          <w:szCs w:val="24"/>
        </w:rPr>
        <w:t>,</w:t>
      </w:r>
      <w:r>
        <w:rPr>
          <w:rFonts w:eastAsia="Times New Roman"/>
          <w:szCs w:val="24"/>
        </w:rPr>
        <w:t xml:space="preserve"> όταν ήταν κυβέρνηση. Έπαιρνε μίζες από το γερμανικό κράτος μέσω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όχι μόνο το ΠΑΣΟΚ</w:t>
      </w:r>
      <w:r>
        <w:rPr>
          <w:rFonts w:eastAsia="Times New Roman"/>
          <w:szCs w:val="24"/>
        </w:rPr>
        <w:t>,</w:t>
      </w:r>
      <w:r>
        <w:rPr>
          <w:rFonts w:eastAsia="Times New Roman"/>
          <w:szCs w:val="24"/>
        </w:rPr>
        <w:t xml:space="preserve"> βέβαια. Για να καταλάβει ο ελληνικός λαός τι λέμε, τ</w:t>
      </w:r>
      <w:r>
        <w:rPr>
          <w:rFonts w:eastAsia="Times New Roman"/>
          <w:szCs w:val="24"/>
        </w:rPr>
        <w:t>ο επίσημο γερμανικό κράτος έδινε μίζα στο επίσημο ελληνικό κράτος</w:t>
      </w:r>
      <w:r>
        <w:rPr>
          <w:rFonts w:eastAsia="Times New Roman"/>
          <w:szCs w:val="24"/>
        </w:rPr>
        <w:t>,</w:t>
      </w:r>
      <w:r>
        <w:rPr>
          <w:rFonts w:eastAsia="Times New Roman"/>
          <w:szCs w:val="24"/>
        </w:rPr>
        <w:t xml:space="preserve"> για να αγοράζουμε γερμανικά εξοπλιστικά συστήματα δέκα φορές πάνω από την αξία τους και τώρα που το κράτος χρεοκόπησε, το επίσημο γερμανικό κράτος ζητάει από τον ελληνικό λαό να πληρώσει τα</w:t>
      </w:r>
      <w:r>
        <w:rPr>
          <w:rFonts w:eastAsia="Times New Roman"/>
          <w:szCs w:val="24"/>
        </w:rPr>
        <w:t xml:space="preserve"> σπασμένα.</w:t>
      </w:r>
    </w:p>
    <w:p w14:paraId="7E826F44" w14:textId="77777777" w:rsidR="001246DA" w:rsidRDefault="00D9261F">
      <w:pPr>
        <w:spacing w:line="600" w:lineRule="auto"/>
        <w:ind w:firstLine="720"/>
        <w:jc w:val="both"/>
        <w:rPr>
          <w:rFonts w:eastAsia="Times New Roman"/>
          <w:szCs w:val="24"/>
        </w:rPr>
      </w:pPr>
      <w:r>
        <w:rPr>
          <w:rFonts w:eastAsia="Times New Roman"/>
          <w:szCs w:val="24"/>
        </w:rPr>
        <w:t>Βέβαια, το κράτος δεν χρεοκόπησε μόνο από τις υπερβάσεις στα εξοπλιστικά. Χρεοκόπησε και από τις υπερβάσεις στην υγεία, στους Ολυμπιακούς Αγώνες και από τα τόσα σκάνδαλα που έγιναν, αφού εδώ στην Ελλάδα για ό,τι αγοραζόταν από το ελληνικό δημόσι</w:t>
      </w:r>
      <w:r>
        <w:rPr>
          <w:rFonts w:eastAsia="Times New Roman"/>
          <w:szCs w:val="24"/>
        </w:rPr>
        <w:t>ο και για ό,τι γινόταν, πρώτα δινόταν προμήθεια στον εκάστοτε Υπουργό και μετά γινόταν η συμφωνία.</w:t>
      </w:r>
    </w:p>
    <w:p w14:paraId="7E826F4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Γι’ αυτό και εμείς λέμε ότι αυτό το χρέος δεν το αναγνωρίζουμε, είναι επαχθές και δεν πρέπει να το πληρώσει ο ελληνικός λαός. Να το πληρώσετε όλοι εσείς που </w:t>
      </w:r>
      <w:r>
        <w:rPr>
          <w:rFonts w:eastAsia="Times New Roman" w:cs="Times New Roman"/>
          <w:szCs w:val="24"/>
        </w:rPr>
        <w:t xml:space="preserve">έχετε πάρει τις μίζες, που τα κονομήσατε μια χαρά και γεμίσατε τον τόπο με </w:t>
      </w:r>
      <w:r>
        <w:rPr>
          <w:rFonts w:eastAsia="Times New Roman" w:cs="Times New Roman"/>
          <w:szCs w:val="24"/>
          <w:lang w:val="en-US"/>
        </w:rPr>
        <w:t>offshore</w:t>
      </w:r>
      <w:r>
        <w:rPr>
          <w:rFonts w:eastAsia="Times New Roman" w:cs="Times New Roman"/>
          <w:szCs w:val="24"/>
        </w:rPr>
        <w:t xml:space="preserve">, όπως και κάποιοι άλλοι σύντροφοί </w:t>
      </w:r>
      <w:r>
        <w:rPr>
          <w:rFonts w:eastAsia="Times New Roman" w:cs="Times New Roman"/>
          <w:szCs w:val="24"/>
        </w:rPr>
        <w:t>σας,</w:t>
      </w:r>
      <w:r>
        <w:rPr>
          <w:rFonts w:eastAsia="Times New Roman" w:cs="Times New Roman"/>
          <w:szCs w:val="24"/>
        </w:rPr>
        <w:t xml:space="preserve"> που δεν βρίσκονται πλέον εδώ τώρα, γνωστά ονόματα και μη εξαιρετέα</w:t>
      </w:r>
      <w:r>
        <w:rPr>
          <w:rFonts w:eastAsia="Times New Roman" w:cs="Times New Roman"/>
          <w:szCs w:val="24"/>
        </w:rPr>
        <w:t>,</w:t>
      </w:r>
      <w:r>
        <w:rPr>
          <w:rFonts w:eastAsia="Times New Roman" w:cs="Times New Roman"/>
          <w:szCs w:val="24"/>
        </w:rPr>
        <w:t xml:space="preserve"> σαν τον Λαλιώτη, σαν τον Σημίτη κ.λπ.</w:t>
      </w:r>
      <w:r>
        <w:rPr>
          <w:rFonts w:eastAsia="Times New Roman" w:cs="Times New Roman"/>
          <w:szCs w:val="24"/>
        </w:rPr>
        <w:t>.</w:t>
      </w:r>
      <w:r>
        <w:rPr>
          <w:rFonts w:eastAsia="Times New Roman" w:cs="Times New Roman"/>
          <w:szCs w:val="24"/>
        </w:rPr>
        <w:t xml:space="preserve"> Δεν χρειάζεται να τα αναφέ</w:t>
      </w:r>
      <w:r>
        <w:rPr>
          <w:rFonts w:eastAsia="Times New Roman" w:cs="Times New Roman"/>
          <w:szCs w:val="24"/>
        </w:rPr>
        <w:t>ρουμε όλα.</w:t>
      </w:r>
    </w:p>
    <w:p w14:paraId="7E826F4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 μόνος τρόπος τελικά για να σταματήσει αυτός ο κατήφορος είναι να βγει ένας νόμος που θα </w:t>
      </w:r>
      <w:proofErr w:type="spellStart"/>
      <w:r>
        <w:rPr>
          <w:rFonts w:eastAsia="Times New Roman" w:cs="Times New Roman"/>
          <w:szCs w:val="24"/>
        </w:rPr>
        <w:t>ποινικοποιεί</w:t>
      </w:r>
      <w:proofErr w:type="spellEnd"/>
      <w:r>
        <w:rPr>
          <w:rFonts w:eastAsia="Times New Roman" w:cs="Times New Roman"/>
          <w:szCs w:val="24"/>
        </w:rPr>
        <w:t xml:space="preserve"> τα προεκλογικά ψέματα, γιατί δεν γίνεται –για να μην πάω στα πιο παλιά, να μείνω στα χρόνια των μνημονίων- να βγαίνει ο Γιωργάκης προεκλογικά </w:t>
      </w:r>
      <w:r>
        <w:rPr>
          <w:rFonts w:eastAsia="Times New Roman" w:cs="Times New Roman"/>
          <w:szCs w:val="24"/>
        </w:rPr>
        <w:t>και να μας λέει «λεφτά υπάρχουν», να τον ψηφίζει ο ευκολόπιστος ελληνικός λαός και από το «λεφτά υπάρχουν» να βρ</w:t>
      </w:r>
      <w:r>
        <w:rPr>
          <w:rFonts w:eastAsia="Times New Roman" w:cs="Times New Roman"/>
          <w:szCs w:val="24"/>
        </w:rPr>
        <w:t>ισκόμαστε</w:t>
      </w:r>
      <w:r>
        <w:rPr>
          <w:rFonts w:eastAsia="Times New Roman" w:cs="Times New Roman"/>
          <w:szCs w:val="24"/>
        </w:rPr>
        <w:t xml:space="preserve"> στη μέγγενη του ΔΝΤ. Δεν γίνεται μετά να βγαίνει ο Σαμαράς με το Ζάππειο </w:t>
      </w:r>
      <w:r>
        <w:rPr>
          <w:rFonts w:eastAsia="Times New Roman" w:cs="Times New Roman"/>
          <w:szCs w:val="24"/>
        </w:rPr>
        <w:t xml:space="preserve">1 </w:t>
      </w:r>
      <w:r>
        <w:rPr>
          <w:rFonts w:eastAsia="Times New Roman" w:cs="Times New Roman"/>
          <w:szCs w:val="24"/>
        </w:rPr>
        <w:t xml:space="preserve">και </w:t>
      </w:r>
      <w:r>
        <w:rPr>
          <w:rFonts w:eastAsia="Times New Roman" w:cs="Times New Roman"/>
          <w:szCs w:val="24"/>
        </w:rPr>
        <w:t>2</w:t>
      </w:r>
      <w:r>
        <w:rPr>
          <w:rFonts w:eastAsia="Times New Roman" w:cs="Times New Roman"/>
          <w:szCs w:val="24"/>
        </w:rPr>
        <w:t xml:space="preserve"> και αντί να κάνει αυτά που έλεγε προεκλογικά, μετεκλο</w:t>
      </w:r>
      <w:r>
        <w:rPr>
          <w:rFonts w:eastAsia="Times New Roman" w:cs="Times New Roman"/>
          <w:szCs w:val="24"/>
        </w:rPr>
        <w:t xml:space="preserve">γικά να μην κάνει τίποτα και να φέρνει μνημόνια και από τα </w:t>
      </w:r>
      <w:proofErr w:type="spellStart"/>
      <w:r>
        <w:rPr>
          <w:rFonts w:eastAsia="Times New Roman" w:cs="Times New Roman"/>
          <w:szCs w:val="24"/>
        </w:rPr>
        <w:t>Ζάππεια</w:t>
      </w:r>
      <w:proofErr w:type="spellEnd"/>
      <w:r>
        <w:rPr>
          <w:rFonts w:eastAsia="Times New Roman" w:cs="Times New Roman"/>
          <w:szCs w:val="24"/>
        </w:rPr>
        <w:t xml:space="preserve"> πήγαμε στο περίφημο πρόγραμμα Θεσσαλονίκης και στον μεγαλύτερο πολιτικό ψεύτη</w:t>
      </w:r>
      <w:r>
        <w:rPr>
          <w:rFonts w:eastAsia="Times New Roman" w:cs="Times New Roman"/>
          <w:szCs w:val="24"/>
        </w:rPr>
        <w:t>,</w:t>
      </w:r>
      <w:r>
        <w:rPr>
          <w:rFonts w:eastAsia="Times New Roman" w:cs="Times New Roman"/>
          <w:szCs w:val="24"/>
        </w:rPr>
        <w:t xml:space="preserve"> που γνώρισε ετούτος εδώ ο τόπος. </w:t>
      </w:r>
    </w:p>
    <w:p w14:paraId="7E826F4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Εσείς το τερματίσατε. Πώς τις έκανε τις </w:t>
      </w:r>
      <w:proofErr w:type="spellStart"/>
      <w:r>
        <w:rPr>
          <w:rFonts w:eastAsia="Times New Roman" w:cs="Times New Roman"/>
          <w:szCs w:val="24"/>
        </w:rPr>
        <w:t>ψευτομαγκιές</w:t>
      </w:r>
      <w:proofErr w:type="spellEnd"/>
      <w:r>
        <w:rPr>
          <w:rFonts w:eastAsia="Times New Roman" w:cs="Times New Roman"/>
          <w:szCs w:val="24"/>
        </w:rPr>
        <w:t xml:space="preserve"> ο Αλέξης;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κυρ</w:t>
      </w:r>
      <w:r>
        <w:rPr>
          <w:rFonts w:eastAsia="Times New Roman" w:cs="Times New Roman"/>
          <w:szCs w:val="24"/>
        </w:rPr>
        <w:t xml:space="preserve">ία </w:t>
      </w:r>
      <w:proofErr w:type="spellStart"/>
      <w:r>
        <w:rPr>
          <w:rFonts w:eastAsia="Times New Roman" w:cs="Times New Roman"/>
          <w:szCs w:val="24"/>
        </w:rPr>
        <w:t>Μέρκελ</w:t>
      </w:r>
      <w:proofErr w:type="spellEnd"/>
      <w:r>
        <w:rPr>
          <w:rFonts w:eastAsia="Times New Roman" w:cs="Times New Roman"/>
          <w:szCs w:val="24"/>
        </w:rPr>
        <w:t xml:space="preserve">», «Θα σκίσω τα μνημόνια με έναν νόμο και με ένα άρθρο, το ίδιο βράδυ» και άλλα τέτοια του ίδιου τύπου. </w:t>
      </w:r>
    </w:p>
    <w:p w14:paraId="7E826F4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Μην ξεχνάμε, βέβαια, και το </w:t>
      </w:r>
      <w:proofErr w:type="spellStart"/>
      <w:r>
        <w:rPr>
          <w:rFonts w:eastAsia="Times New Roman" w:cs="Times New Roman"/>
          <w:szCs w:val="24"/>
        </w:rPr>
        <w:t>συνεταιράκι</w:t>
      </w:r>
      <w:proofErr w:type="spellEnd"/>
      <w:r>
        <w:rPr>
          <w:rFonts w:eastAsia="Times New Roman" w:cs="Times New Roman"/>
          <w:szCs w:val="24"/>
        </w:rPr>
        <w:t xml:space="preserve"> σας, τον Καμμένο, που μας έλεγε ότι «εμείς δεν θα πάμε να διαπραγματευτούμε στα τέσσερα». Για πες μας </w:t>
      </w:r>
      <w:r>
        <w:rPr>
          <w:rFonts w:eastAsia="Times New Roman" w:cs="Times New Roman"/>
          <w:szCs w:val="24"/>
        </w:rPr>
        <w:t xml:space="preserve">τώρα, ρε Πάνο </w:t>
      </w:r>
      <w:proofErr w:type="spellStart"/>
      <w:r>
        <w:rPr>
          <w:rFonts w:eastAsia="Times New Roman" w:cs="Times New Roman"/>
          <w:szCs w:val="24"/>
        </w:rPr>
        <w:t>Καμμένε</w:t>
      </w:r>
      <w:proofErr w:type="spellEnd"/>
      <w:r>
        <w:rPr>
          <w:rFonts w:eastAsia="Times New Roman" w:cs="Times New Roman"/>
          <w:szCs w:val="24"/>
        </w:rPr>
        <w:t xml:space="preserve">, ποια είναι η αγαπημένη σου στάση. Πες μας πώς διαπραγματεύεστε εσείς. Γιατί δεν φεύγεις, Πάνο </w:t>
      </w:r>
      <w:proofErr w:type="spellStart"/>
      <w:r>
        <w:rPr>
          <w:rFonts w:eastAsia="Times New Roman" w:cs="Times New Roman"/>
          <w:szCs w:val="24"/>
        </w:rPr>
        <w:t>Καμμένε</w:t>
      </w:r>
      <w:proofErr w:type="spellEnd"/>
      <w:r>
        <w:rPr>
          <w:rFonts w:eastAsia="Times New Roman" w:cs="Times New Roman"/>
          <w:szCs w:val="24"/>
        </w:rPr>
        <w:t>, από την Κυβέρνηση, αφού παραβίασε</w:t>
      </w:r>
      <w:r>
        <w:rPr>
          <w:rFonts w:eastAsia="Times New Roman" w:cs="Times New Roman"/>
          <w:szCs w:val="24"/>
        </w:rPr>
        <w:t>ς</w:t>
      </w:r>
      <w:r>
        <w:rPr>
          <w:rFonts w:eastAsia="Times New Roman" w:cs="Times New Roman"/>
          <w:szCs w:val="24"/>
        </w:rPr>
        <w:t xml:space="preserve"> τις δήθεν «κόκκινες» γραμμές που έβαζες;</w:t>
      </w:r>
    </w:p>
    <w:p w14:paraId="7E826F4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w:t>
      </w:r>
      <w:r>
        <w:rPr>
          <w:rFonts w:eastAsia="Times New Roman" w:cs="Times New Roman"/>
          <w:szCs w:val="24"/>
        </w:rPr>
        <w:t xml:space="preserve"> ομιλίας του κυρίου Βουλευτή)</w:t>
      </w:r>
    </w:p>
    <w:p w14:paraId="7E826F4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Σε λίγο τελειώνω.</w:t>
      </w:r>
    </w:p>
    <w:p w14:paraId="7E826F4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Να σας πω εγώ γιατί δεν φεύγετε. Γιατί</w:t>
      </w:r>
      <w:r>
        <w:rPr>
          <w:rFonts w:eastAsia="Times New Roman" w:cs="Times New Roman"/>
          <w:szCs w:val="24"/>
        </w:rPr>
        <w:t>,</w:t>
      </w:r>
      <w:r>
        <w:rPr>
          <w:rFonts w:eastAsia="Times New Roman" w:cs="Times New Roman"/>
          <w:szCs w:val="24"/>
        </w:rPr>
        <w:t xml:space="preserve"> πού θα ξαναβρεί ο Πάνος Καμμένος στρατιωτικό ελικόπτερο να το έχει σαν ιδιωτικό και να κόβει δωρεάν βόλτες; </w:t>
      </w:r>
    </w:p>
    <w:p w14:paraId="7E826F4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Φέρνετε εδώ να ψηφίσουμε πράγματα με τέτοιον τρόπο</w:t>
      </w:r>
      <w:r>
        <w:rPr>
          <w:rFonts w:eastAsia="Times New Roman" w:cs="Times New Roman"/>
          <w:szCs w:val="24"/>
        </w:rPr>
        <w:t>,</w:t>
      </w:r>
      <w:r>
        <w:rPr>
          <w:rFonts w:eastAsia="Times New Roman" w:cs="Times New Roman"/>
          <w:szCs w:val="24"/>
        </w:rPr>
        <w:t xml:space="preserve"> που δεν έχει ξαναγίνει ποτέ. Κατηγορούσατε τους προηγούμενους για τον τρόπο που νομοθετούσαν και σωστά τους κατηγορούσατε. Εσείς τώρα τι ακριβώς κάνετε; Μας φέρνετε εδώ</w:t>
      </w:r>
      <w:r>
        <w:rPr>
          <w:rFonts w:eastAsia="Times New Roman" w:cs="Times New Roman"/>
          <w:szCs w:val="24"/>
        </w:rPr>
        <w:t>,</w:t>
      </w:r>
      <w:r>
        <w:rPr>
          <w:rFonts w:eastAsia="Times New Roman" w:cs="Times New Roman"/>
          <w:szCs w:val="24"/>
        </w:rPr>
        <w:t xml:space="preserve"> για να ψηφίσουμε διάφορες τροπολογίες, προκειμένου να μην χαρακτηριστεί ως </w:t>
      </w:r>
      <w:proofErr w:type="spellStart"/>
      <w:r>
        <w:rPr>
          <w:rFonts w:eastAsia="Times New Roman" w:cs="Times New Roman"/>
          <w:szCs w:val="24"/>
        </w:rPr>
        <w:t>υπερκατεπε</w:t>
      </w:r>
      <w:r>
        <w:rPr>
          <w:rFonts w:eastAsia="Times New Roman" w:cs="Times New Roman"/>
          <w:szCs w:val="24"/>
        </w:rPr>
        <w:t>ίγον</w:t>
      </w:r>
      <w:proofErr w:type="spellEnd"/>
      <w:r>
        <w:rPr>
          <w:rFonts w:eastAsia="Times New Roman" w:cs="Times New Roman"/>
          <w:szCs w:val="24"/>
        </w:rPr>
        <w:t xml:space="preserve"> το νομοσχέδιο. Αυτό δεν έχει ξαναγίνει στα χρονικά. Καλούμαστε να ψηφίσουμε άρον-άρον υπό μορφή τροπολογιών τα εναπομείναντα </w:t>
      </w:r>
      <w:proofErr w:type="spellStart"/>
      <w:r>
        <w:rPr>
          <w:rFonts w:eastAsia="Times New Roman" w:cs="Times New Roman"/>
          <w:szCs w:val="24"/>
        </w:rPr>
        <w:t>προαπαιτούμενα</w:t>
      </w:r>
      <w:proofErr w:type="spellEnd"/>
      <w:r>
        <w:rPr>
          <w:rFonts w:eastAsia="Times New Roman" w:cs="Times New Roman"/>
          <w:szCs w:val="24"/>
        </w:rPr>
        <w:t xml:space="preserve"> μέτρα για το κλείσιμο της αξιολόγησης. Την επόμενη φορά, για να </w:t>
      </w:r>
      <w:proofErr w:type="spellStart"/>
      <w:r>
        <w:rPr>
          <w:rFonts w:eastAsia="Times New Roman" w:cs="Times New Roman"/>
          <w:szCs w:val="24"/>
        </w:rPr>
        <w:t>ξαναπρωτοτυπήσετε</w:t>
      </w:r>
      <w:proofErr w:type="spellEnd"/>
      <w:r>
        <w:rPr>
          <w:rFonts w:eastAsia="Times New Roman" w:cs="Times New Roman"/>
          <w:szCs w:val="24"/>
        </w:rPr>
        <w:t>, φέρτε τις τροπολογίες στις α</w:t>
      </w:r>
      <w:r>
        <w:rPr>
          <w:rFonts w:eastAsia="Times New Roman" w:cs="Times New Roman"/>
          <w:szCs w:val="24"/>
        </w:rPr>
        <w:t>ναφορές, ώστε να τις ανακοινώσει απευθείας το Προεδρείο. Έτσι και αλλιώς</w:t>
      </w:r>
      <w:r>
        <w:rPr>
          <w:rFonts w:eastAsia="Times New Roman" w:cs="Times New Roman"/>
          <w:szCs w:val="24"/>
        </w:rPr>
        <w:t>,</w:t>
      </w:r>
      <w:r>
        <w:rPr>
          <w:rFonts w:eastAsia="Times New Roman" w:cs="Times New Roman"/>
          <w:szCs w:val="24"/>
        </w:rPr>
        <w:t xml:space="preserve"> ό,τι θέλετε κάνετε. Δημοκρατία έχουμε και αυτό είναι διαταγή.</w:t>
      </w:r>
    </w:p>
    <w:p w14:paraId="7E826F4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Ουσιαστικά</w:t>
      </w:r>
      <w:r>
        <w:rPr>
          <w:rFonts w:eastAsia="Times New Roman" w:cs="Times New Roman"/>
          <w:szCs w:val="24"/>
        </w:rPr>
        <w:t>,</w:t>
      </w:r>
      <w:r>
        <w:rPr>
          <w:rFonts w:eastAsia="Times New Roman" w:cs="Times New Roman"/>
          <w:szCs w:val="24"/>
        </w:rPr>
        <w:t xml:space="preserve"> μιλάμε για μια κύρωση συμφωνίας, η οποία αποτελείται από τροπολογίες όπως το αφορολόγητο και ο τρόπος υπολογ</w:t>
      </w:r>
      <w:r>
        <w:rPr>
          <w:rFonts w:eastAsia="Times New Roman" w:cs="Times New Roman"/>
          <w:szCs w:val="24"/>
        </w:rPr>
        <w:t>ισμού του. Ουσιαστικά</w:t>
      </w:r>
      <w:r>
        <w:rPr>
          <w:rFonts w:eastAsia="Times New Roman" w:cs="Times New Roman"/>
          <w:szCs w:val="24"/>
        </w:rPr>
        <w:t>,</w:t>
      </w:r>
      <w:r>
        <w:rPr>
          <w:rFonts w:eastAsia="Times New Roman" w:cs="Times New Roman"/>
          <w:szCs w:val="24"/>
        </w:rPr>
        <w:t xml:space="preserve"> προβλέπεται επίσπευση της μείωσης του αφορολογήτου</w:t>
      </w:r>
      <w:r>
        <w:rPr>
          <w:rFonts w:eastAsia="Times New Roman" w:cs="Times New Roman"/>
          <w:szCs w:val="24"/>
        </w:rPr>
        <w:t>,</w:t>
      </w:r>
      <w:r>
        <w:rPr>
          <w:rFonts w:eastAsia="Times New Roman" w:cs="Times New Roman"/>
          <w:szCs w:val="24"/>
        </w:rPr>
        <w:t xml:space="preserve"> όχι από το 2020 αλλά από το 2019, τις συλλογικές συμβάσεις με διορθώσεις των σχετικών αποσπασμάτων της αιτιολογικής έκθεσης και ενδεχομένως του σχετικού άρθρου του πρόσφατα ψηφισμέν</w:t>
      </w:r>
      <w:r>
        <w:rPr>
          <w:rFonts w:eastAsia="Times New Roman" w:cs="Times New Roman"/>
          <w:szCs w:val="24"/>
        </w:rPr>
        <w:t>ου μνημονίου, το συνταξιοδοτικό, το οποίο αφορά το «πάγωμα» των συντάξεων και για το 2022</w:t>
      </w:r>
      <w:r>
        <w:rPr>
          <w:rFonts w:eastAsia="Times New Roman" w:cs="Times New Roman"/>
          <w:szCs w:val="24"/>
        </w:rPr>
        <w:t xml:space="preserve"> -</w:t>
      </w:r>
      <w:r>
        <w:rPr>
          <w:rFonts w:eastAsia="Times New Roman" w:cs="Times New Roman"/>
          <w:szCs w:val="24"/>
        </w:rPr>
        <w:t>αφού η έναρξη αναπροσαρμογής των κυρίων συντάξεων μετατίθεται για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2023</w:t>
      </w:r>
      <w:r>
        <w:rPr>
          <w:rFonts w:eastAsia="Times New Roman" w:cs="Times New Roman"/>
          <w:szCs w:val="24"/>
        </w:rPr>
        <w:t>-</w:t>
      </w:r>
      <w:r>
        <w:rPr>
          <w:rFonts w:eastAsia="Times New Roman" w:cs="Times New Roman"/>
          <w:szCs w:val="24"/>
        </w:rPr>
        <w:t xml:space="preserve"> τα οικονομικά των κομμάτων και τους ηλεκτρονικούς πλειστηριασμούς, όπου αναφέρεστε στ</w:t>
      </w:r>
      <w:r>
        <w:rPr>
          <w:rFonts w:eastAsia="Times New Roman" w:cs="Times New Roman"/>
          <w:szCs w:val="24"/>
        </w:rPr>
        <w:t>ο πώς θα λειτουργεί το σύστημα αυτό, δηλαδή πώς θα εισπράττεται και που θα αποδίδεται το τέλος χρήσης των συστημάτων.</w:t>
      </w:r>
    </w:p>
    <w:p w14:paraId="7E826F4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Τελειώστε τώρα.</w:t>
      </w:r>
    </w:p>
    <w:p w14:paraId="7E826F4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Τελειώνω, κύριε Πρόεδρε. Είχα επτά λεπτά κανονικά.</w:t>
      </w:r>
    </w:p>
    <w:p w14:paraId="7E826F5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Τι άλλο να</w:t>
      </w:r>
      <w:r>
        <w:rPr>
          <w:rFonts w:eastAsia="Times New Roman" w:cs="Times New Roman"/>
          <w:szCs w:val="24"/>
        </w:rPr>
        <w:t xml:space="preserve"> πούμε τώρα για τις τροπολογίες; Τι να εξηγήσουμε στον ελληνικό λαό; Ότι με το πάτημα ενός κουμπιού θα του παίρνετε το σπίτι; </w:t>
      </w:r>
    </w:p>
    <w:p w14:paraId="7E826F5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Εγώ αυτό που έχω να πω</w:t>
      </w:r>
      <w:r>
        <w:rPr>
          <w:rFonts w:eastAsia="Times New Roman" w:cs="Times New Roman"/>
          <w:szCs w:val="24"/>
        </w:rPr>
        <w:t>,</w:t>
      </w:r>
      <w:r>
        <w:rPr>
          <w:rFonts w:eastAsia="Times New Roman" w:cs="Times New Roman"/>
          <w:szCs w:val="24"/>
        </w:rPr>
        <w:t xml:space="preserve"> είναι να κάνετε μια χάρη στον ελληνικό λαό</w:t>
      </w:r>
      <w:r>
        <w:rPr>
          <w:rFonts w:eastAsia="Times New Roman" w:cs="Times New Roman"/>
          <w:szCs w:val="24"/>
        </w:rPr>
        <w:t>,</w:t>
      </w:r>
      <w:r>
        <w:rPr>
          <w:rFonts w:eastAsia="Times New Roman" w:cs="Times New Roman"/>
          <w:szCs w:val="24"/>
        </w:rPr>
        <w:t xml:space="preserve"> για πρώτη φορά στη ζωή σας. Σηκωθείτε και φύγετε όλοι και πηγ</w:t>
      </w:r>
      <w:r>
        <w:rPr>
          <w:rFonts w:eastAsia="Times New Roman" w:cs="Times New Roman"/>
          <w:szCs w:val="24"/>
        </w:rPr>
        <w:t xml:space="preserve">αίνετε δεν ξέρω και εγώ πού, εκεί που έχετε ίσως τα λεφτά. Ή έστω εσείς πραγματοποιήστε αυτό για το οποίο δεσμεύτηκε ο Πρωθυπουργός. Δεσμεύτηκε ότι αν δεν υπάρξει ελάφρυνση του χρέους, δεν θα υπάρξει και συμφωνία. Επειδή ελάφρυνση του χρέους δεν πρόκειται </w:t>
      </w:r>
      <w:r>
        <w:rPr>
          <w:rFonts w:eastAsia="Times New Roman" w:cs="Times New Roman"/>
          <w:szCs w:val="24"/>
        </w:rPr>
        <w:t>να υπάρξει, να μην υπάρξει, λοιπόν, και συμφωνία.</w:t>
      </w:r>
    </w:p>
    <w:p w14:paraId="7E826F5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Αλλά εγώ πιστεύω ότι μια χαρά θα υπάρξει και συμφωνία. Θα δώσετε </w:t>
      </w:r>
      <w:r>
        <w:rPr>
          <w:rFonts w:eastAsia="Times New Roman" w:cs="Times New Roman"/>
          <w:szCs w:val="24"/>
        </w:rPr>
        <w:t>«</w:t>
      </w:r>
      <w:r>
        <w:rPr>
          <w:rFonts w:eastAsia="Times New Roman" w:cs="Times New Roman"/>
          <w:szCs w:val="24"/>
        </w:rPr>
        <w:t>γη και ύδωρ</w:t>
      </w:r>
      <w:r>
        <w:rPr>
          <w:rFonts w:eastAsia="Times New Roman" w:cs="Times New Roman"/>
          <w:szCs w:val="24"/>
        </w:rPr>
        <w:t>»</w:t>
      </w:r>
      <w:r>
        <w:rPr>
          <w:rFonts w:eastAsia="Times New Roman" w:cs="Times New Roman"/>
          <w:szCs w:val="24"/>
        </w:rPr>
        <w:t xml:space="preserve"> στους διεθνείς τοκογλύφους, γιατί οι καρεκλίτσες της εξουσίας είναι γλυκές, πολύ γλυκές. </w:t>
      </w:r>
    </w:p>
    <w:p w14:paraId="7E826F53" w14:textId="77777777" w:rsidR="001246DA" w:rsidRDefault="00D9261F">
      <w:pPr>
        <w:spacing w:line="600" w:lineRule="auto"/>
        <w:ind w:firstLine="709"/>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Ολοκ</w:t>
      </w:r>
      <w:r>
        <w:rPr>
          <w:rFonts w:eastAsia="Times New Roman" w:cs="Times New Roman"/>
          <w:szCs w:val="24"/>
        </w:rPr>
        <w:t>ληρώστε, σας παρακαλώ.</w:t>
      </w:r>
    </w:p>
    <w:p w14:paraId="7E826F5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 xml:space="preserve">Εγώ ένα πράγμα θα πω και θα κλείσω με αυτό: Μη νομίζετε ότι ο ελληνικός λαός θα κάνει για πάντα υπομονή. Ο κόμπος έφτασε στο χτένι. </w:t>
      </w:r>
    </w:p>
    <w:p w14:paraId="7E826F5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E826F56"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E826F57" w14:textId="77777777" w:rsidR="001246DA" w:rsidRDefault="00D9261F">
      <w:pPr>
        <w:spacing w:line="600" w:lineRule="auto"/>
        <w:ind w:firstLine="720"/>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Βαρεμένος):</w:t>
      </w:r>
      <w:r>
        <w:rPr>
          <w:rFonts w:eastAsia="Times New Roman" w:cs="Times New Roman"/>
          <w:szCs w:val="24"/>
        </w:rPr>
        <w:t xml:space="preserve"> Ο κύριος Πρόεδρος έχει τον λόγο.</w:t>
      </w:r>
    </w:p>
    <w:p w14:paraId="7E826F58" w14:textId="77777777" w:rsidR="001246DA" w:rsidRDefault="00D9261F">
      <w:pPr>
        <w:spacing w:line="600" w:lineRule="auto"/>
        <w:ind w:firstLine="720"/>
        <w:jc w:val="both"/>
        <w:rPr>
          <w:rFonts w:eastAsia="Times New Roman"/>
          <w:bCs/>
          <w:szCs w:val="24"/>
        </w:rPr>
      </w:pPr>
      <w:r>
        <w:rPr>
          <w:rFonts w:eastAsia="Times New Roman"/>
          <w:b/>
          <w:bCs/>
          <w:szCs w:val="24"/>
        </w:rPr>
        <w:t xml:space="preserve">ΝΙΚΟΛΑΟΣ ΒΟΥΤΣΗΣ (Πρόεδρος της Βουλής): </w:t>
      </w:r>
      <w:r>
        <w:rPr>
          <w:rFonts w:eastAsia="Times New Roman"/>
          <w:bCs/>
          <w:szCs w:val="24"/>
        </w:rPr>
        <w:t xml:space="preserve">Νομίζω πως δεν είναι δυνατόν να κλείσει αυτός ο κύκλος της ομιλίας του κ. </w:t>
      </w:r>
      <w:proofErr w:type="spellStart"/>
      <w:r>
        <w:rPr>
          <w:rFonts w:eastAsia="Times New Roman"/>
          <w:bCs/>
          <w:szCs w:val="24"/>
        </w:rPr>
        <w:t>Μπαρμπαρούση</w:t>
      </w:r>
      <w:proofErr w:type="spellEnd"/>
      <w:r>
        <w:rPr>
          <w:rFonts w:eastAsia="Times New Roman"/>
          <w:bCs/>
          <w:szCs w:val="24"/>
        </w:rPr>
        <w:t>,</w:t>
      </w:r>
      <w:r>
        <w:rPr>
          <w:rFonts w:eastAsia="Times New Roman"/>
          <w:bCs/>
          <w:szCs w:val="24"/>
        </w:rPr>
        <w:t xml:space="preserve"> χωρίς μία σαφή αποδοκιμασία από τη Βουλή του εγκωμιασμού της βίαιης ενέρ</w:t>
      </w:r>
      <w:r>
        <w:rPr>
          <w:rFonts w:eastAsia="Times New Roman"/>
          <w:bCs/>
          <w:szCs w:val="24"/>
        </w:rPr>
        <w:t xml:space="preserve">γειας, η οποία μετονομάστηκε εδώ πέρα ότι «δρόσισε» το πρόσωπο της μετέπειτα </w:t>
      </w:r>
      <w:proofErr w:type="spellStart"/>
      <w:r>
        <w:rPr>
          <w:rFonts w:eastAsia="Times New Roman"/>
          <w:bCs/>
          <w:szCs w:val="24"/>
        </w:rPr>
        <w:t>Περιφερειάρχου</w:t>
      </w:r>
      <w:proofErr w:type="spellEnd"/>
      <w:r>
        <w:rPr>
          <w:rFonts w:eastAsia="Times New Roman"/>
          <w:bCs/>
          <w:szCs w:val="24"/>
        </w:rPr>
        <w:t xml:space="preserve"> κ. Δούρου, εις εθνική ακρόαση και οπτική μετάδοση από τον Α</w:t>
      </w:r>
      <w:r>
        <w:rPr>
          <w:rFonts w:eastAsia="Times New Roman"/>
          <w:bCs/>
          <w:szCs w:val="24"/>
          <w:lang w:val="en-US"/>
        </w:rPr>
        <w:t>NT</w:t>
      </w:r>
      <w:r>
        <w:rPr>
          <w:rFonts w:eastAsia="Times New Roman"/>
          <w:bCs/>
          <w:szCs w:val="24"/>
        </w:rPr>
        <w:t xml:space="preserve">1 πριν από τρία χρόνια. </w:t>
      </w:r>
    </w:p>
    <w:p w14:paraId="7E826F59" w14:textId="77777777" w:rsidR="001246DA" w:rsidRDefault="00D9261F">
      <w:pPr>
        <w:spacing w:line="600" w:lineRule="auto"/>
        <w:ind w:firstLine="720"/>
        <w:jc w:val="center"/>
        <w:rPr>
          <w:rFonts w:eastAsia="Times New Roman"/>
          <w:bCs/>
          <w:szCs w:val="24"/>
        </w:rPr>
      </w:pPr>
      <w:r>
        <w:rPr>
          <w:rFonts w:eastAsia="Times New Roman"/>
          <w:bCs/>
          <w:szCs w:val="24"/>
        </w:rPr>
        <w:t>(Χειροκροτήματα από τις πτέρυγες του ΣΥΡΙΖΑ και των Α</w:t>
      </w:r>
      <w:r>
        <w:rPr>
          <w:rFonts w:eastAsia="Times New Roman"/>
          <w:bCs/>
          <w:szCs w:val="24"/>
        </w:rPr>
        <w:t>ΝΕΛ</w:t>
      </w:r>
      <w:r>
        <w:rPr>
          <w:rFonts w:eastAsia="Times New Roman"/>
          <w:bCs/>
          <w:szCs w:val="24"/>
        </w:rPr>
        <w:t>)</w:t>
      </w:r>
    </w:p>
    <w:p w14:paraId="7E826F5A" w14:textId="77777777" w:rsidR="001246DA" w:rsidRDefault="00D9261F">
      <w:pPr>
        <w:spacing w:line="600" w:lineRule="auto"/>
        <w:ind w:firstLine="720"/>
        <w:jc w:val="both"/>
        <w:rPr>
          <w:rFonts w:eastAsia="Times New Roman"/>
          <w:bCs/>
          <w:szCs w:val="24"/>
        </w:rPr>
      </w:pPr>
      <w:r>
        <w:rPr>
          <w:rFonts w:eastAsia="Times New Roman"/>
          <w:bCs/>
          <w:szCs w:val="24"/>
        </w:rPr>
        <w:t xml:space="preserve">Αν πέρασαν όλα αυτά </w:t>
      </w:r>
      <w:r>
        <w:rPr>
          <w:rFonts w:eastAsia="Times New Roman"/>
          <w:bCs/>
          <w:szCs w:val="24"/>
        </w:rPr>
        <w:t>τα χρόνια και δεν υπάρχει η ελάχιστη ντροπή για την αρχή βίαιων εκρήξεων</w:t>
      </w:r>
      <w:r>
        <w:rPr>
          <w:rFonts w:eastAsia="Times New Roman"/>
          <w:bCs/>
          <w:szCs w:val="24"/>
        </w:rPr>
        <w:t>,</w:t>
      </w:r>
      <w:r>
        <w:rPr>
          <w:rFonts w:eastAsia="Times New Roman"/>
          <w:bCs/>
          <w:szCs w:val="24"/>
        </w:rPr>
        <w:t xml:space="preserve"> που έγιναν επί τρία χρόνια, αρχής γενομένης από τα χαστούκια και από το «δρόσισμα» του νερού, είναι το ελάχιστο που πρέπει κανείς να πει. Η αποδοκιμασία πρέπει να είναι πλήρης από πλ</w:t>
      </w:r>
      <w:r>
        <w:rPr>
          <w:rFonts w:eastAsia="Times New Roman"/>
          <w:bCs/>
          <w:szCs w:val="24"/>
        </w:rPr>
        <w:t xml:space="preserve">ευράς της Βουλής. </w:t>
      </w:r>
    </w:p>
    <w:p w14:paraId="7E826F5B" w14:textId="77777777" w:rsidR="001246DA" w:rsidRDefault="00D9261F">
      <w:pPr>
        <w:spacing w:line="600" w:lineRule="auto"/>
        <w:ind w:firstLine="720"/>
        <w:jc w:val="center"/>
        <w:rPr>
          <w:rFonts w:eastAsia="Times New Roman"/>
          <w:bCs/>
          <w:szCs w:val="24"/>
        </w:rPr>
      </w:pPr>
      <w:r>
        <w:rPr>
          <w:rFonts w:eastAsia="Times New Roman"/>
          <w:bCs/>
          <w:szCs w:val="24"/>
        </w:rPr>
        <w:t>(Χειροκροτήματα από τις πτέρυγες του ΣΥΡΙΖΑ και των Α</w:t>
      </w:r>
      <w:r>
        <w:rPr>
          <w:rFonts w:eastAsia="Times New Roman"/>
          <w:bCs/>
          <w:szCs w:val="24"/>
        </w:rPr>
        <w:t>ΝΕΛ</w:t>
      </w:r>
      <w:r>
        <w:rPr>
          <w:rFonts w:eastAsia="Times New Roman"/>
          <w:bCs/>
          <w:szCs w:val="24"/>
        </w:rPr>
        <w:t>)</w:t>
      </w:r>
    </w:p>
    <w:p w14:paraId="7E826F5C" w14:textId="77777777" w:rsidR="001246DA" w:rsidRDefault="00D9261F">
      <w:pPr>
        <w:spacing w:line="600" w:lineRule="auto"/>
        <w:ind w:firstLine="720"/>
        <w:jc w:val="both"/>
        <w:rPr>
          <w:rFonts w:eastAsia="Times New Roman"/>
          <w:bCs/>
          <w:szCs w:val="24"/>
        </w:rPr>
      </w:pPr>
      <w:r>
        <w:rPr>
          <w:rFonts w:eastAsia="Times New Roman"/>
          <w:b/>
          <w:bCs/>
          <w:szCs w:val="24"/>
        </w:rPr>
        <w:t xml:space="preserve">ΚΩΝΣΤΑΝΤΙΝΟΣ ΜΠΑΡΜΠΑΡΟΥΣΗΣ: </w:t>
      </w:r>
      <w:r>
        <w:rPr>
          <w:rFonts w:eastAsia="Times New Roman"/>
          <w:bCs/>
          <w:szCs w:val="24"/>
        </w:rPr>
        <w:t xml:space="preserve">Ζητώ τον λόγο επί προσωπικού, κύριε Πρόεδρε. </w:t>
      </w:r>
    </w:p>
    <w:p w14:paraId="7E826F5D" w14:textId="77777777" w:rsidR="001246DA" w:rsidRDefault="00D9261F">
      <w:pPr>
        <w:spacing w:line="600" w:lineRule="auto"/>
        <w:ind w:firstLine="720"/>
        <w:jc w:val="both"/>
        <w:rPr>
          <w:rFonts w:eastAsia="Times New Roman"/>
          <w:bCs/>
          <w:szCs w:val="24"/>
        </w:rPr>
      </w:pPr>
      <w:r>
        <w:rPr>
          <w:rFonts w:eastAsia="Times New Roman"/>
          <w:b/>
          <w:bCs/>
          <w:szCs w:val="24"/>
        </w:rPr>
        <w:t>ΠΑΝΑΓΙΩΤΗΣ ΗΛΙΟΠΟΥΛΟΣ:</w:t>
      </w:r>
      <w:r>
        <w:rPr>
          <w:rFonts w:eastAsia="Times New Roman"/>
          <w:bCs/>
          <w:szCs w:val="24"/>
        </w:rPr>
        <w:t xml:space="preserve"> Δώστε του τον λόγο. Αναφέρθηκε σε αυτόν στην ομιλία του ο κύριος Πρόεδρος.</w:t>
      </w:r>
    </w:p>
    <w:p w14:paraId="7E826F5E" w14:textId="77777777" w:rsidR="001246DA" w:rsidRDefault="00D9261F">
      <w:pPr>
        <w:spacing w:line="600" w:lineRule="auto"/>
        <w:ind w:firstLine="720"/>
        <w:jc w:val="both"/>
        <w:rPr>
          <w:rFonts w:eastAsia="Times New Roman"/>
          <w:bCs/>
          <w:szCs w:val="24"/>
        </w:rPr>
      </w:pPr>
      <w:r>
        <w:rPr>
          <w:rFonts w:eastAsia="Times New Roman"/>
          <w:b/>
          <w:bCs/>
          <w:szCs w:val="24"/>
        </w:rPr>
        <w:t>ΠΡΟΕΔΡΕ</w:t>
      </w:r>
      <w:r>
        <w:rPr>
          <w:rFonts w:eastAsia="Times New Roman"/>
          <w:b/>
          <w:bCs/>
          <w:szCs w:val="24"/>
        </w:rPr>
        <w:t xml:space="preserve">ΥΩΝ (Γεώργιος Βαρεμένος): </w:t>
      </w:r>
      <w:r>
        <w:rPr>
          <w:rFonts w:eastAsia="Times New Roman"/>
          <w:bCs/>
          <w:szCs w:val="24"/>
        </w:rPr>
        <w:t xml:space="preserve">Ορίστε, έχετε τον λόγο. </w:t>
      </w:r>
    </w:p>
    <w:p w14:paraId="7E826F5F" w14:textId="77777777" w:rsidR="001246DA" w:rsidRDefault="00D9261F">
      <w:pPr>
        <w:spacing w:line="600" w:lineRule="auto"/>
        <w:ind w:firstLine="720"/>
        <w:jc w:val="both"/>
        <w:rPr>
          <w:rFonts w:eastAsia="Times New Roman"/>
          <w:bCs/>
          <w:szCs w:val="24"/>
        </w:rPr>
      </w:pPr>
      <w:r>
        <w:rPr>
          <w:rFonts w:eastAsia="Times New Roman"/>
          <w:b/>
          <w:bCs/>
          <w:szCs w:val="24"/>
        </w:rPr>
        <w:t xml:space="preserve">ΚΩΝΣΤΑΝΤΙΝΟΣ ΜΠΑΡΜΠΑΡΟΥΣΗΣ: </w:t>
      </w:r>
      <w:r>
        <w:rPr>
          <w:rFonts w:eastAsia="Times New Roman"/>
          <w:bCs/>
          <w:szCs w:val="24"/>
        </w:rPr>
        <w:t>Ο κύριος Πρόεδρος εδώ έχει καταδικάσει μία φορά μία τρομοκρατική επίθεση</w:t>
      </w:r>
      <w:r>
        <w:rPr>
          <w:rFonts w:eastAsia="Times New Roman"/>
          <w:bCs/>
          <w:szCs w:val="24"/>
        </w:rPr>
        <w:t>,</w:t>
      </w:r>
      <w:r>
        <w:rPr>
          <w:rFonts w:eastAsia="Times New Roman"/>
          <w:bCs/>
          <w:szCs w:val="24"/>
        </w:rPr>
        <w:t xml:space="preserve"> που έχει γίνει στα γραφεία της Χρυσής Αυγής; Το ποτήρι με το νερό τον πείραξε; Να καταδικάσει μία φορά </w:t>
      </w:r>
      <w:r>
        <w:rPr>
          <w:rFonts w:eastAsia="Times New Roman"/>
          <w:bCs/>
          <w:szCs w:val="24"/>
        </w:rPr>
        <w:t>ο Πρόεδρος τις αριστερές επιθέσεις</w:t>
      </w:r>
      <w:r>
        <w:rPr>
          <w:rFonts w:eastAsia="Times New Roman"/>
          <w:bCs/>
          <w:szCs w:val="24"/>
        </w:rPr>
        <w:t>,</w:t>
      </w:r>
      <w:r>
        <w:rPr>
          <w:rFonts w:eastAsia="Times New Roman"/>
          <w:bCs/>
          <w:szCs w:val="24"/>
        </w:rPr>
        <w:t xml:space="preserve"> που γίνονται στους </w:t>
      </w:r>
      <w:proofErr w:type="spellStart"/>
      <w:r>
        <w:rPr>
          <w:rFonts w:eastAsia="Times New Roman"/>
          <w:bCs/>
          <w:szCs w:val="24"/>
        </w:rPr>
        <w:t>χρυσαυγίτες</w:t>
      </w:r>
      <w:proofErr w:type="spellEnd"/>
      <w:r>
        <w:rPr>
          <w:rFonts w:eastAsia="Times New Roman"/>
          <w:bCs/>
          <w:szCs w:val="24"/>
        </w:rPr>
        <w:t>…</w:t>
      </w:r>
    </w:p>
    <w:p w14:paraId="7E826F60" w14:textId="77777777" w:rsidR="001246DA" w:rsidRDefault="00D9261F">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Στον Πρόεδρο της Βουλής θα απευθύνεστε με σεβασμό! Καθίστε κάτω!</w:t>
      </w:r>
    </w:p>
    <w:p w14:paraId="7E826F61" w14:textId="77777777" w:rsidR="001246DA" w:rsidRDefault="00D9261F">
      <w:pPr>
        <w:spacing w:line="600" w:lineRule="auto"/>
        <w:ind w:firstLine="720"/>
        <w:jc w:val="both"/>
        <w:rPr>
          <w:rFonts w:eastAsia="Times New Roman"/>
          <w:bCs/>
          <w:szCs w:val="24"/>
        </w:rPr>
      </w:pPr>
      <w:r>
        <w:rPr>
          <w:rFonts w:eastAsia="Times New Roman"/>
          <w:bCs/>
          <w:szCs w:val="24"/>
        </w:rPr>
        <w:t>Ορίστε, κύριε Πρόεδρε.</w:t>
      </w:r>
    </w:p>
    <w:p w14:paraId="7E826F62" w14:textId="77777777" w:rsidR="001246DA" w:rsidRDefault="00D9261F">
      <w:pPr>
        <w:spacing w:line="600" w:lineRule="auto"/>
        <w:ind w:firstLine="720"/>
        <w:jc w:val="both"/>
        <w:rPr>
          <w:rFonts w:eastAsia="Times New Roman"/>
          <w:bCs/>
          <w:szCs w:val="24"/>
        </w:rPr>
      </w:pPr>
      <w:r>
        <w:rPr>
          <w:rFonts w:eastAsia="Times New Roman"/>
          <w:b/>
          <w:bCs/>
          <w:szCs w:val="24"/>
        </w:rPr>
        <w:t xml:space="preserve">ΝΙΚΟΛΑΟΣ ΒΟΥΤΣΗΣ (Πρόεδρος της Βουλής): </w:t>
      </w:r>
      <w:r>
        <w:rPr>
          <w:rFonts w:eastAsia="Times New Roman"/>
          <w:bCs/>
          <w:szCs w:val="24"/>
        </w:rPr>
        <w:t xml:space="preserve">Πρώτον, ουδέποτε υπήρξε </w:t>
      </w:r>
      <w:r>
        <w:rPr>
          <w:rFonts w:eastAsia="Times New Roman"/>
          <w:bCs/>
          <w:szCs w:val="24"/>
        </w:rPr>
        <w:t>εγκωμιασμός τέτοιων ενεργειών από Βήματος της Βουλής και δεύτερον, να ρωτήσει τον Κοινοβουλευτικό του Εκπρόσωπο εάν στη Διάσκεψη των Προέδρων για βίαια γεγονότα</w:t>
      </w:r>
      <w:r>
        <w:rPr>
          <w:rFonts w:eastAsia="Times New Roman"/>
          <w:bCs/>
          <w:szCs w:val="24"/>
        </w:rPr>
        <w:t>,</w:t>
      </w:r>
      <w:r>
        <w:rPr>
          <w:rFonts w:eastAsia="Times New Roman"/>
          <w:bCs/>
          <w:szCs w:val="24"/>
        </w:rPr>
        <w:t xml:space="preserve"> τα οποία είχαν συμβεί στα γραφεία τους υπήρξε ή όχι πλήρης αποδοκιμασία. Ας ρωτήσει τον κ. Παπ</w:t>
      </w:r>
      <w:r>
        <w:rPr>
          <w:rFonts w:eastAsia="Times New Roman"/>
          <w:bCs/>
          <w:szCs w:val="24"/>
        </w:rPr>
        <w:t xml:space="preserve">πά, είναι δίπλα του. Μην ψάχνετε να συμψηφίσετε, τόσα χρόνια μετά μάλιστα, όλη αυτή τη σειρά των βίαιων ενεργειών, οι οποίες συνεχίζουν και σαν αντίληψη! Είναι τεράστιο λάθος, καταλάβετέ το. </w:t>
      </w:r>
    </w:p>
    <w:p w14:paraId="7E826F63" w14:textId="77777777" w:rsidR="001246DA" w:rsidRDefault="00D9261F">
      <w:pPr>
        <w:spacing w:line="600" w:lineRule="auto"/>
        <w:ind w:firstLine="720"/>
        <w:rPr>
          <w:rFonts w:eastAsia="Times New Roman"/>
          <w:bCs/>
          <w:szCs w:val="24"/>
        </w:rPr>
      </w:pPr>
      <w:r>
        <w:rPr>
          <w:rFonts w:eastAsia="Times New Roman"/>
          <w:b/>
          <w:bCs/>
          <w:szCs w:val="24"/>
        </w:rPr>
        <w:t>ΕΛΕΝΗ ΖΑΡΟΥΛΙΑ:</w:t>
      </w:r>
      <w:r>
        <w:rPr>
          <w:rFonts w:eastAsia="Times New Roman"/>
          <w:bCs/>
          <w:szCs w:val="24"/>
        </w:rPr>
        <w:t xml:space="preserve"> Δεν ληστέψαμε κα</w:t>
      </w:r>
      <w:r>
        <w:rPr>
          <w:rFonts w:eastAsia="Times New Roman"/>
          <w:bCs/>
          <w:szCs w:val="24"/>
        </w:rPr>
        <w:t>μ</w:t>
      </w:r>
      <w:r>
        <w:rPr>
          <w:rFonts w:eastAsia="Times New Roman"/>
          <w:bCs/>
          <w:szCs w:val="24"/>
        </w:rPr>
        <w:t xml:space="preserve">μιά τράπεζα με </w:t>
      </w:r>
      <w:proofErr w:type="spellStart"/>
      <w:r>
        <w:rPr>
          <w:rFonts w:eastAsia="Times New Roman"/>
          <w:bCs/>
          <w:szCs w:val="24"/>
        </w:rPr>
        <w:t>καλάσνικοφ</w:t>
      </w:r>
      <w:proofErr w:type="spellEnd"/>
      <w:r>
        <w:rPr>
          <w:rFonts w:eastAsia="Times New Roman"/>
          <w:bCs/>
          <w:szCs w:val="24"/>
        </w:rPr>
        <w:t>.</w:t>
      </w:r>
    </w:p>
    <w:p w14:paraId="7E826F64" w14:textId="77777777" w:rsidR="001246DA" w:rsidRDefault="00D9261F">
      <w:pPr>
        <w:spacing w:line="600" w:lineRule="auto"/>
        <w:ind w:firstLine="720"/>
        <w:rPr>
          <w:rFonts w:eastAsia="Times New Roman"/>
          <w:bCs/>
          <w:szCs w:val="24"/>
        </w:rPr>
      </w:pPr>
      <w:r>
        <w:rPr>
          <w:rFonts w:eastAsia="Times New Roman"/>
          <w:b/>
          <w:bCs/>
          <w:szCs w:val="24"/>
        </w:rPr>
        <w:t>ΝΙΚΟ</w:t>
      </w:r>
      <w:r>
        <w:rPr>
          <w:rFonts w:eastAsia="Times New Roman"/>
          <w:b/>
          <w:bCs/>
          <w:szCs w:val="24"/>
        </w:rPr>
        <w:t>ΛΑΟΣ ΒΟΥΤΣΗΣ (Πρόεδρος της Βουλής):</w:t>
      </w:r>
      <w:r>
        <w:rPr>
          <w:rFonts w:eastAsia="Times New Roman"/>
          <w:bCs/>
          <w:szCs w:val="24"/>
        </w:rPr>
        <w:t xml:space="preserve"> Το «δρόσισμα» δεν είναι βία; Τι πράγμα είναι;</w:t>
      </w:r>
    </w:p>
    <w:p w14:paraId="7E826F65" w14:textId="77777777" w:rsidR="001246DA" w:rsidRDefault="00D9261F">
      <w:pPr>
        <w:spacing w:line="600" w:lineRule="auto"/>
        <w:ind w:firstLine="720"/>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Ο κ. Παππάς έχει τον λόγο.</w:t>
      </w:r>
    </w:p>
    <w:p w14:paraId="7E826F66" w14:textId="77777777" w:rsidR="001246DA" w:rsidRDefault="00D9261F">
      <w:pPr>
        <w:spacing w:line="600" w:lineRule="auto"/>
        <w:ind w:firstLine="720"/>
        <w:jc w:val="both"/>
        <w:rPr>
          <w:rFonts w:eastAsia="Times New Roman"/>
          <w:bCs/>
          <w:szCs w:val="24"/>
        </w:rPr>
      </w:pPr>
      <w:r>
        <w:rPr>
          <w:rFonts w:eastAsia="Times New Roman"/>
          <w:b/>
          <w:bCs/>
          <w:szCs w:val="24"/>
        </w:rPr>
        <w:t>ΧΡΗΣΤΟΣ ΠΑΠΠΑΣ:</w:t>
      </w:r>
      <w:r>
        <w:rPr>
          <w:rFonts w:eastAsia="Times New Roman"/>
          <w:bCs/>
          <w:szCs w:val="24"/>
        </w:rPr>
        <w:t xml:space="preserve"> Κύριε Πρόεδρε, σας παρακαλώ, με τη βία και το «δρόσισμα», έλεος! Εσείς καταδικάσατε, κρυφά κυριολε</w:t>
      </w:r>
      <w:r>
        <w:rPr>
          <w:rFonts w:eastAsia="Times New Roman"/>
          <w:bCs/>
          <w:szCs w:val="24"/>
        </w:rPr>
        <w:t xml:space="preserve">κτικά και όχι με τις κάμερες. Είπατε κάποια </w:t>
      </w:r>
      <w:proofErr w:type="spellStart"/>
      <w:r>
        <w:rPr>
          <w:rFonts w:eastAsia="Times New Roman"/>
          <w:bCs/>
          <w:szCs w:val="24"/>
        </w:rPr>
        <w:t>μισόλογα</w:t>
      </w:r>
      <w:proofErr w:type="spellEnd"/>
      <w:r>
        <w:rPr>
          <w:rFonts w:eastAsia="Times New Roman"/>
          <w:bCs/>
          <w:szCs w:val="24"/>
        </w:rPr>
        <w:t xml:space="preserve"> σε μία Διάσκεψη των Προέδρων και δεν έχετε καταδικάσει ποτέ επίθεση εναντίον Βουλευτών της Χρυσής Αυγής, εναντίον του κ. Χατζησάββα, εναντίον του κ. Γερμενή και σας μάρανε το νερό της Δούρου. Αλλά αυτοί </w:t>
      </w:r>
      <w:r>
        <w:rPr>
          <w:rFonts w:eastAsia="Times New Roman"/>
          <w:bCs/>
          <w:szCs w:val="24"/>
        </w:rPr>
        <w:t>είστε, υποκριτές και θέλετε να αλλάξετε την ατζέντα της προδοσίας</w:t>
      </w:r>
      <w:r>
        <w:rPr>
          <w:rFonts w:eastAsia="Times New Roman"/>
          <w:bCs/>
          <w:szCs w:val="24"/>
        </w:rPr>
        <w:t>,</w:t>
      </w:r>
      <w:r>
        <w:rPr>
          <w:rFonts w:eastAsia="Times New Roman"/>
          <w:bCs/>
          <w:szCs w:val="24"/>
        </w:rPr>
        <w:t xml:space="preserve"> που κάνουν σήμερα αυτά που φέρνετε, ως εσχάτη προδοσία, τα μνημόνια. Ντροπή σας.</w:t>
      </w:r>
    </w:p>
    <w:p w14:paraId="7E826F67"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E826F68" w14:textId="77777777" w:rsidR="001246DA" w:rsidRDefault="00D9261F">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Καθίστε κάτω!</w:t>
      </w:r>
    </w:p>
    <w:p w14:paraId="7E826F69" w14:textId="77777777" w:rsidR="001246DA" w:rsidRDefault="00D9261F">
      <w:pPr>
        <w:spacing w:line="600" w:lineRule="auto"/>
        <w:ind w:firstLine="720"/>
        <w:jc w:val="both"/>
        <w:rPr>
          <w:rFonts w:eastAsia="Times New Roman"/>
          <w:bCs/>
          <w:szCs w:val="24"/>
        </w:rPr>
      </w:pPr>
      <w:r>
        <w:rPr>
          <w:rFonts w:eastAsia="Times New Roman"/>
          <w:bCs/>
          <w:szCs w:val="24"/>
        </w:rPr>
        <w:t>Τον λόγο έχ</w:t>
      </w:r>
      <w:r>
        <w:rPr>
          <w:rFonts w:eastAsia="Times New Roman"/>
          <w:bCs/>
          <w:szCs w:val="24"/>
        </w:rPr>
        <w:t xml:space="preserve">ει η κ. Θεοδώρα </w:t>
      </w:r>
      <w:proofErr w:type="spellStart"/>
      <w:r>
        <w:rPr>
          <w:rFonts w:eastAsia="Times New Roman"/>
          <w:bCs/>
          <w:szCs w:val="24"/>
        </w:rPr>
        <w:t>Μεγαλοοικονόμου</w:t>
      </w:r>
      <w:proofErr w:type="spellEnd"/>
      <w:r>
        <w:rPr>
          <w:rFonts w:eastAsia="Times New Roman"/>
          <w:bCs/>
          <w:szCs w:val="24"/>
        </w:rPr>
        <w:t>.</w:t>
      </w:r>
    </w:p>
    <w:p w14:paraId="7E826F6A" w14:textId="77777777" w:rsidR="001246DA" w:rsidRDefault="00D9261F">
      <w:pPr>
        <w:spacing w:line="600" w:lineRule="auto"/>
        <w:ind w:firstLine="720"/>
        <w:jc w:val="both"/>
        <w:rPr>
          <w:rFonts w:eastAsia="Times New Roman"/>
          <w:bCs/>
          <w:szCs w:val="24"/>
        </w:rPr>
      </w:pPr>
      <w:r>
        <w:rPr>
          <w:rFonts w:eastAsia="Times New Roman"/>
          <w:b/>
          <w:bCs/>
          <w:szCs w:val="24"/>
        </w:rPr>
        <w:t>ΘΕΟΔΩΡΑ ΜΕΓΑΛΟΟΙΚΟΝΟΜΟΥ:</w:t>
      </w:r>
      <w:r>
        <w:rPr>
          <w:rFonts w:eastAsia="Times New Roman"/>
          <w:bCs/>
          <w:szCs w:val="24"/>
        </w:rPr>
        <w:t xml:space="preserve"> Ευχαριστώ, κύριε Πρόεδρε. </w:t>
      </w:r>
    </w:p>
    <w:p w14:paraId="7E826F6B" w14:textId="77777777" w:rsidR="001246DA" w:rsidRDefault="00D9261F">
      <w:pPr>
        <w:spacing w:line="600" w:lineRule="auto"/>
        <w:ind w:firstLine="720"/>
        <w:jc w:val="both"/>
        <w:rPr>
          <w:rFonts w:eastAsia="Times New Roman" w:cs="Times New Roman"/>
          <w:szCs w:val="24"/>
        </w:rPr>
      </w:pPr>
      <w:r>
        <w:rPr>
          <w:rFonts w:eastAsia="Times New Roman"/>
          <w:bCs/>
          <w:szCs w:val="24"/>
        </w:rPr>
        <w:t>Κυρία και κύριοι Υπουργοί, κύριοι συνάδελφοι, έχουμε φτάσει στα όρια της πλήρους απαξίωσης</w:t>
      </w:r>
      <w:r>
        <w:rPr>
          <w:rFonts w:eastAsia="Times New Roman"/>
          <w:bCs/>
          <w:szCs w:val="24"/>
        </w:rPr>
        <w:t>,</w:t>
      </w:r>
      <w:r>
        <w:rPr>
          <w:rFonts w:eastAsia="Times New Roman"/>
          <w:bCs/>
          <w:szCs w:val="24"/>
        </w:rPr>
        <w:t xml:space="preserve"> όχι μόνο των κανόνων του ελληνικού Κοινοβουλίου, αλλά πολύ περισσότερο της ουσί</w:t>
      </w:r>
      <w:r>
        <w:rPr>
          <w:rFonts w:eastAsia="Times New Roman"/>
          <w:bCs/>
          <w:szCs w:val="24"/>
        </w:rPr>
        <w:t xml:space="preserve">ας της </w:t>
      </w:r>
      <w:r>
        <w:rPr>
          <w:rFonts w:eastAsia="Times New Roman"/>
          <w:bCs/>
          <w:szCs w:val="24"/>
        </w:rPr>
        <w:t>δημοκρατίας</w:t>
      </w:r>
      <w:r>
        <w:rPr>
          <w:rFonts w:eastAsia="Times New Roman"/>
          <w:bCs/>
          <w:szCs w:val="24"/>
        </w:rPr>
        <w:t>. Ξεπεράσαμε το στάδιο</w:t>
      </w:r>
      <w:r>
        <w:rPr>
          <w:rFonts w:eastAsia="Times New Roman"/>
          <w:bCs/>
          <w:szCs w:val="24"/>
        </w:rPr>
        <w:t>,</w:t>
      </w:r>
      <w:r>
        <w:rPr>
          <w:rFonts w:eastAsia="Times New Roman"/>
          <w:bCs/>
          <w:szCs w:val="24"/>
        </w:rPr>
        <w:t xml:space="preserve"> που φέρναμε τα επείγοντα και τα κατεπείγοντα νομοσχέδια και μεταβήκαμε στο στάδιο του να βλέπουμε σε μια κύρωση συμφωνίας για την αλιεία να έρχονται με τη μορφή τροπολογιών της τελευταίας στιγμής μεγάλες αλλαγές σε διατάξεις, φορολογικής, οικονομικής και </w:t>
      </w:r>
      <w:r>
        <w:rPr>
          <w:rFonts w:eastAsia="Times New Roman"/>
          <w:bCs/>
          <w:szCs w:val="24"/>
        </w:rPr>
        <w:t>εργασιακής φύσεως. Ο αιφνιδιασμός έχει γίνει δεύτερη φύση της Κυβέρνησης, προφανώς αιφνιδιάζοντας τα κόμματα της Αντιπολίτευσης και τον ελληνικό λαό. Θα πρότεινα, όμως, στα μέλη της συγκυβέρνησης</w:t>
      </w:r>
      <w:r>
        <w:rPr>
          <w:rFonts w:eastAsia="Times New Roman"/>
          <w:bCs/>
          <w:szCs w:val="24"/>
        </w:rPr>
        <w:t xml:space="preserve">, </w:t>
      </w:r>
      <w:r>
        <w:rPr>
          <w:rFonts w:eastAsia="Times New Roman"/>
          <w:bCs/>
          <w:szCs w:val="24"/>
        </w:rPr>
        <w:t>να μην έχουν ψευδαισθήσεις</w:t>
      </w:r>
      <w:r>
        <w:rPr>
          <w:rFonts w:eastAsia="Times New Roman"/>
          <w:bCs/>
          <w:szCs w:val="24"/>
        </w:rPr>
        <w:t>. Ο</w:t>
      </w:r>
      <w:r>
        <w:rPr>
          <w:rFonts w:eastAsia="Times New Roman"/>
          <w:bCs/>
          <w:szCs w:val="24"/>
        </w:rPr>
        <w:t xml:space="preserve"> ελληνικός λαός αντιλαμβάνεται</w:t>
      </w:r>
      <w:r>
        <w:rPr>
          <w:rFonts w:eastAsia="Times New Roman"/>
          <w:bCs/>
          <w:szCs w:val="24"/>
        </w:rPr>
        <w:t xml:space="preserve"> πολύ καλά τα όσα διαδραματίζονται. Τα ζει κάθε μέρα</w:t>
      </w:r>
      <w:r>
        <w:rPr>
          <w:rFonts w:eastAsia="Times New Roman"/>
          <w:bCs/>
          <w:szCs w:val="24"/>
        </w:rPr>
        <w:t>,</w:t>
      </w:r>
      <w:r>
        <w:rPr>
          <w:rFonts w:eastAsia="Times New Roman"/>
          <w:bCs/>
          <w:szCs w:val="24"/>
        </w:rPr>
        <w:t xml:space="preserve"> μέσα από τις περικοπές και τις μεγάλες στερήσεις</w:t>
      </w:r>
      <w:r>
        <w:rPr>
          <w:rFonts w:eastAsia="Times New Roman"/>
          <w:bCs/>
          <w:szCs w:val="24"/>
        </w:rPr>
        <w:t>,</w:t>
      </w:r>
      <w:r>
        <w:rPr>
          <w:rFonts w:eastAsia="Times New Roman"/>
          <w:bCs/>
          <w:szCs w:val="24"/>
        </w:rPr>
        <w:t xml:space="preserve"> που του έχουν επιβληθεί. </w:t>
      </w:r>
      <w:r>
        <w:rPr>
          <w:rFonts w:eastAsia="Times New Roman" w:cs="Times New Roman"/>
          <w:szCs w:val="24"/>
        </w:rPr>
        <w:t xml:space="preserve"> </w:t>
      </w:r>
    </w:p>
    <w:p w14:paraId="7E826F6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τέτοιου είδους άκομψα τεχνάσματα, όπως το σημερινό, όχι απλώς δεν έχουν το επιθυμητό αποτέλεσμα, αλλά πετυχαίνουν ακριβ</w:t>
      </w:r>
      <w:r>
        <w:rPr>
          <w:rFonts w:eastAsia="Times New Roman" w:cs="Times New Roman"/>
          <w:szCs w:val="24"/>
        </w:rPr>
        <w:t>ώς το αντίθετο, εξοργίζουν ακόμη πιο πολύ τον κόσμο, του οποίου τη νοημοσύνη διαρκώς υποτιμάτε.</w:t>
      </w:r>
    </w:p>
    <w:p w14:paraId="7E826F6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ήθελα </w:t>
      </w:r>
      <w:r>
        <w:rPr>
          <w:rFonts w:eastAsia="Times New Roman" w:cs="Times New Roman"/>
          <w:szCs w:val="24"/>
        </w:rPr>
        <w:t>όμως,</w:t>
      </w:r>
      <w:r>
        <w:rPr>
          <w:rFonts w:eastAsia="Times New Roman" w:cs="Times New Roman"/>
          <w:szCs w:val="24"/>
        </w:rPr>
        <w:t xml:space="preserve"> να αναφερθώ και στις δύο προηγούμενες κυβερνήσεις, που επί σαράντα χρόνια εναλλάσσονταν</w:t>
      </w:r>
      <w:r>
        <w:rPr>
          <w:rFonts w:eastAsia="Times New Roman" w:cs="Times New Roman"/>
          <w:b/>
          <w:szCs w:val="24"/>
        </w:rPr>
        <w:t xml:space="preserve"> </w:t>
      </w:r>
      <w:r>
        <w:rPr>
          <w:rFonts w:eastAsia="Times New Roman" w:cs="Times New Roman"/>
          <w:szCs w:val="24"/>
        </w:rPr>
        <w:t>στη διακυβέρνηση και κρατούσαν τις τύχες της χώρας μας κα</w:t>
      </w:r>
      <w:r>
        <w:rPr>
          <w:rFonts w:eastAsia="Times New Roman" w:cs="Times New Roman"/>
          <w:szCs w:val="24"/>
        </w:rPr>
        <w:t xml:space="preserve">ι του λαού στα χέρια τους. Σαράντα χρόνια εναλλάσσονταν η Νέα Δημοκρατία και το ΠΑΣΟΚ και έφεραν με τις κυβερνήσεις αυτές την Ελλάδα, την πατρίδα μας στη χρεοκοπία και στο χείλος του γκρεμού. Ας μην το ξεχνάνε. </w:t>
      </w:r>
    </w:p>
    <w:p w14:paraId="7E826F6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 κ. Μητσοτάκης, τον οποίο σέβομαι, όμως να </w:t>
      </w:r>
      <w:r>
        <w:rPr>
          <w:rFonts w:eastAsia="Times New Roman" w:cs="Times New Roman"/>
          <w:szCs w:val="24"/>
        </w:rPr>
        <w:t>μην νομίζει ότι ξέχασε ο λαός και ότι αν γίνουν εκλογές τώρα έχει ξεχάσει τα δικά του ή όσον αφορά την κ. Γεννηματά</w:t>
      </w:r>
      <w:r>
        <w:rPr>
          <w:rFonts w:eastAsia="Times New Roman" w:cs="Times New Roman"/>
          <w:szCs w:val="24"/>
        </w:rPr>
        <w:t>,</w:t>
      </w:r>
      <w:r>
        <w:rPr>
          <w:rFonts w:eastAsia="Times New Roman" w:cs="Times New Roman"/>
          <w:szCs w:val="24"/>
        </w:rPr>
        <w:t xml:space="preserve"> έχει ξεχάσει τα δικά της. Μη μιλάτε στο σπίτι του κρεμασμένου για σκοινί. Αφήστε να προχωρήσουν τα πράγματα όπως είναι. Μην ξεχνάτε και τα </w:t>
      </w:r>
      <w:r>
        <w:rPr>
          <w:rFonts w:eastAsia="Times New Roman" w:cs="Times New Roman"/>
          <w:szCs w:val="24"/>
        </w:rPr>
        <w:t>δικά σας. Σαράντα χρόνια διακυβερνήσατε</w:t>
      </w:r>
      <w:r>
        <w:rPr>
          <w:rFonts w:eastAsia="Times New Roman" w:cs="Times New Roman"/>
          <w:szCs w:val="24"/>
        </w:rPr>
        <w:t>,</w:t>
      </w:r>
      <w:r>
        <w:rPr>
          <w:rFonts w:eastAsia="Times New Roman" w:cs="Times New Roman"/>
          <w:szCs w:val="24"/>
        </w:rPr>
        <w:t xml:space="preserve"> και όταν συγκυβερνήσατε Νέα Δημοκρατία και ΠΑΣΟΚ δεν είδα να φέρετε κανένα έργο ανάπτυξης και εσείς. Μην τα κουβεντιάζετε. Αφήστε τα να προχωρούν, όπως προχωρούν, και μην μιλάτε παραπάνω. </w:t>
      </w:r>
    </w:p>
    <w:p w14:paraId="7E826F6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Ας προχωρήσω επί των τροπο</w:t>
      </w:r>
      <w:r>
        <w:rPr>
          <w:rFonts w:eastAsia="Times New Roman" w:cs="Times New Roman"/>
          <w:szCs w:val="24"/>
        </w:rPr>
        <w:t>λογιών. Πάμε στην τροπολογία με γενικό αριθμό 1060 και ειδικό αριθμό 66. Αυτή είναι η πιο σημαντική αλλαγή που γίνεται, διότι επηρεάζει ένα μεγάλο μέρος των Ελλήνων πολιτών στο θέμα του ύψους των συντάξεων. Προκειμένου, λοιπόν, να εξοικονομηθούν επιπλέον 2</w:t>
      </w:r>
      <w:r>
        <w:rPr>
          <w:rFonts w:eastAsia="Times New Roman" w:cs="Times New Roman"/>
          <w:szCs w:val="24"/>
        </w:rPr>
        <w:t>50 εκατομμύρια ευρώ για το ελληνικό κράτος, πηγαίνει πιο πίσω η δέσμευση για την αύξηση και αναπροσαρμογή των συντάξεων και μετατίθεται από το 2022 στο 2023. Επομένως, μέχρι τότε, μέχρι το 2023, δεν μπορούμε να περιμένουμε καμ</w:t>
      </w:r>
      <w:r>
        <w:rPr>
          <w:rFonts w:eastAsia="Times New Roman" w:cs="Times New Roman"/>
          <w:szCs w:val="24"/>
        </w:rPr>
        <w:t>μ</w:t>
      </w:r>
      <w:r>
        <w:rPr>
          <w:rFonts w:eastAsia="Times New Roman" w:cs="Times New Roman"/>
          <w:szCs w:val="24"/>
        </w:rPr>
        <w:t xml:space="preserve">ιά αποκατάσταση στις αδικίες </w:t>
      </w:r>
      <w:r>
        <w:rPr>
          <w:rFonts w:eastAsia="Times New Roman" w:cs="Times New Roman"/>
          <w:szCs w:val="24"/>
        </w:rPr>
        <w:t xml:space="preserve">των περικοπών των κυρίων συντάξεων. </w:t>
      </w:r>
    </w:p>
    <w:p w14:paraId="7E826F7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Ένωση Κεντρώων είχε σταθερά τονίσει και προτείνει μια τελείως διαφορετική προσέγγιση στο θέμα των συντάξεων, ώστε να μην επιβαρυνθούν οι αδύναμοι. Δυστυχώς -δεν θέλω να αναφερθώ, το ανέφερε ο κύριος Πρόεδρος- για άλλη</w:t>
      </w:r>
      <w:r>
        <w:rPr>
          <w:rFonts w:eastAsia="Times New Roman" w:cs="Times New Roman"/>
          <w:szCs w:val="24"/>
        </w:rPr>
        <w:t xml:space="preserve"> μια φορά δεν εισακούστηκαν οι προτάσεις μας για ενοποίηση των διπλών και τριπλών συντάξεων και τα αντιπαρέρχομαι</w:t>
      </w:r>
      <w:r>
        <w:rPr>
          <w:rFonts w:eastAsia="Times New Roman" w:cs="Times New Roman"/>
          <w:szCs w:val="24"/>
        </w:rPr>
        <w:t>,</w:t>
      </w:r>
      <w:r>
        <w:rPr>
          <w:rFonts w:eastAsia="Times New Roman" w:cs="Times New Roman"/>
          <w:szCs w:val="24"/>
        </w:rPr>
        <w:t xml:space="preserve"> αφού τα ανέφερε ο κύριος Πρόεδρος. Έτσι</w:t>
      </w:r>
      <w:r>
        <w:rPr>
          <w:rFonts w:eastAsia="Times New Roman" w:cs="Times New Roman"/>
          <w:szCs w:val="24"/>
        </w:rPr>
        <w:t>,</w:t>
      </w:r>
      <w:r>
        <w:rPr>
          <w:rFonts w:eastAsia="Times New Roman" w:cs="Times New Roman"/>
          <w:szCs w:val="24"/>
        </w:rPr>
        <w:t xml:space="preserve"> βρισκόμαστε για άλλη μια φορά αντιμέτωποι με μια ρύθμιση</w:t>
      </w:r>
      <w:r>
        <w:rPr>
          <w:rFonts w:eastAsia="Times New Roman" w:cs="Times New Roman"/>
          <w:szCs w:val="24"/>
        </w:rPr>
        <w:t>,</w:t>
      </w:r>
      <w:r>
        <w:rPr>
          <w:rFonts w:eastAsia="Times New Roman" w:cs="Times New Roman"/>
          <w:szCs w:val="24"/>
        </w:rPr>
        <w:t xml:space="preserve"> που απογοητεύει τον μέσο συνταξιούχο</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έχει ζήσει πάρα πολλά, έχει δει πάρα πολλά κουρέματα, ήδη δεκατρείς φορές από τη Νέα Δημοκρατία και άλλα, τα τελευταία χρόνια. </w:t>
      </w:r>
    </w:p>
    <w:p w14:paraId="7E826F71" w14:textId="77777777" w:rsidR="001246DA" w:rsidRDefault="00D9261F">
      <w:pPr>
        <w:spacing w:line="600" w:lineRule="auto"/>
        <w:ind w:firstLine="720"/>
        <w:jc w:val="both"/>
        <w:rPr>
          <w:rFonts w:eastAsia="Times New Roman"/>
          <w:bCs/>
        </w:rPr>
      </w:pPr>
      <w:r>
        <w:rPr>
          <w:rFonts w:eastAsia="Times New Roman"/>
          <w:bCs/>
        </w:rPr>
        <w:t>Μάλιστα</w:t>
      </w:r>
      <w:r>
        <w:rPr>
          <w:rFonts w:eastAsia="Times New Roman"/>
          <w:bCs/>
        </w:rPr>
        <w:t>,</w:t>
      </w:r>
      <w:r>
        <w:rPr>
          <w:rFonts w:eastAsia="Times New Roman"/>
          <w:bCs/>
        </w:rPr>
        <w:t xml:space="preserve"> είναι πολύ σημαντικό ότι αυτή τη φορά η Ολομέλεια του Ελεγκτικού Συνεδρίου διατυπώνει πολύ σοβαρές αντιρρήσεις για τη ρ</w:t>
      </w:r>
      <w:r>
        <w:rPr>
          <w:rFonts w:eastAsia="Times New Roman"/>
          <w:bCs/>
        </w:rPr>
        <w:t>ύθμιση, αφού θεωρεί ότι στην πραγματικότητα δεν δικαιολογείται επαρκώς η τόσο μακρινή μετάθεση, αρχικώς από το 2017, εν συνεχεία στο 2020 και τώρα στο 2023. Πιστεύω ότι ίσως η συγκυβέρνηση ΣΥΡΙΖΑ-ΑΝΕΛ υπολογίζει ότι μεταξύ του 2017 και του 2022-2023 μεσολα</w:t>
      </w:r>
      <w:r>
        <w:rPr>
          <w:rFonts w:eastAsia="Times New Roman"/>
          <w:bCs/>
        </w:rPr>
        <w:t>βούν έξι, επτά χρόνια, οπότε για αυτό έβγαλε και τα 250 εκατομμύρια ευρώ, γιατί σε πέντε, έξι</w:t>
      </w:r>
      <w:r>
        <w:rPr>
          <w:rFonts w:eastAsia="Times New Roman"/>
          <w:bCs/>
        </w:rPr>
        <w:t xml:space="preserve"> ή </w:t>
      </w:r>
      <w:r>
        <w:rPr>
          <w:rFonts w:eastAsia="Times New Roman"/>
          <w:bCs/>
        </w:rPr>
        <w:t>επτά χρόνια</w:t>
      </w:r>
      <w:r>
        <w:rPr>
          <w:rFonts w:eastAsia="Times New Roman"/>
          <w:bCs/>
        </w:rPr>
        <w:t xml:space="preserve">, </w:t>
      </w:r>
      <w:r>
        <w:rPr>
          <w:rFonts w:eastAsia="Times New Roman"/>
          <w:bCs/>
        </w:rPr>
        <w:t>πάρα πολλοί συ</w:t>
      </w:r>
      <w:r>
        <w:rPr>
          <w:rFonts w:eastAsia="Times New Roman"/>
          <w:bCs/>
        </w:rPr>
        <w:t>ν</w:t>
      </w:r>
      <w:r>
        <w:rPr>
          <w:rFonts w:eastAsia="Times New Roman"/>
          <w:bCs/>
        </w:rPr>
        <w:t>ταξιούχοι, από τη δυστυχία και την πείνα θα έχουν αποδημήσει εις Κύριον</w:t>
      </w:r>
      <w:r>
        <w:rPr>
          <w:rFonts w:eastAsia="Times New Roman"/>
          <w:bCs/>
        </w:rPr>
        <w:t>. Το</w:t>
      </w:r>
      <w:r>
        <w:rPr>
          <w:rFonts w:eastAsia="Times New Roman"/>
          <w:bCs/>
        </w:rPr>
        <w:t xml:space="preserve"> ποσό ίσως να είναι και μεγαλύτερο. Εκεί στον παράδεισο ή στον κόλαση, όπου θα έχουν πάει, δεν χρειάζεται σύνταξη. Επομένως, έχουν προβλέψει με μεγάλη ακρίβεια. </w:t>
      </w:r>
    </w:p>
    <w:p w14:paraId="7E826F72" w14:textId="77777777" w:rsidR="001246DA" w:rsidRDefault="00D9261F">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7E826F73" w14:textId="77777777" w:rsidR="001246DA" w:rsidRDefault="00D9261F">
      <w:pPr>
        <w:spacing w:line="600" w:lineRule="auto"/>
        <w:ind w:firstLine="720"/>
        <w:jc w:val="both"/>
        <w:rPr>
          <w:rFonts w:eastAsia="Times New Roman"/>
          <w:bCs/>
        </w:rPr>
      </w:pPr>
      <w:r>
        <w:rPr>
          <w:rFonts w:eastAsia="Times New Roman"/>
          <w:bCs/>
        </w:rPr>
        <w:t>Κύριε Πρό</w:t>
      </w:r>
      <w:r>
        <w:rPr>
          <w:rFonts w:eastAsia="Times New Roman"/>
          <w:bCs/>
        </w:rPr>
        <w:t xml:space="preserve">εδρε, την ανοχή σας για ένα λεπτό. </w:t>
      </w:r>
    </w:p>
    <w:p w14:paraId="7E826F74" w14:textId="77777777" w:rsidR="001246DA" w:rsidRDefault="00D9261F">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Συνεχίστε, κυρία </w:t>
      </w:r>
      <w:proofErr w:type="spellStart"/>
      <w:r>
        <w:rPr>
          <w:rFonts w:eastAsia="Times New Roman"/>
          <w:bCs/>
        </w:rPr>
        <w:t>Μεγαλοοικονόμου</w:t>
      </w:r>
      <w:proofErr w:type="spellEnd"/>
      <w:r>
        <w:rPr>
          <w:rFonts w:eastAsia="Times New Roman"/>
          <w:bCs/>
        </w:rPr>
        <w:t xml:space="preserve">. </w:t>
      </w:r>
    </w:p>
    <w:p w14:paraId="7E826F75" w14:textId="77777777" w:rsidR="001246DA" w:rsidRDefault="00D9261F">
      <w:pPr>
        <w:spacing w:line="600" w:lineRule="auto"/>
        <w:ind w:firstLine="720"/>
        <w:jc w:val="both"/>
        <w:rPr>
          <w:rFonts w:eastAsia="Times New Roman"/>
          <w:bCs/>
        </w:rPr>
      </w:pPr>
      <w:r>
        <w:rPr>
          <w:rFonts w:eastAsia="Times New Roman"/>
          <w:b/>
          <w:bCs/>
        </w:rPr>
        <w:t>ΘΕΟΔΩΡΑ ΜΕΓΑΛΟΟΙΚΟΝΟΜΟΥ:</w:t>
      </w:r>
      <w:r>
        <w:rPr>
          <w:rFonts w:eastAsia="Times New Roman"/>
          <w:bCs/>
        </w:rPr>
        <w:t xml:space="preserve"> </w:t>
      </w:r>
      <w:r>
        <w:rPr>
          <w:rFonts w:eastAsia="Times New Roman"/>
          <w:bCs/>
        </w:rPr>
        <w:t>Ω</w:t>
      </w:r>
      <w:r>
        <w:rPr>
          <w:rFonts w:eastAsia="Times New Roman"/>
          <w:bCs/>
        </w:rPr>
        <w:t>ς προς την τροπολογία με γενικό αριθμό 1061 και ειδικό 67, άλλη μια φορά έχει ψηφιστεί πριν από ένα μήνα. Όλα αυτά δείχνουν ότ</w:t>
      </w:r>
      <w:r>
        <w:rPr>
          <w:rFonts w:eastAsia="Times New Roman"/>
          <w:bCs/>
        </w:rPr>
        <w:t xml:space="preserve">ι ψηφίζουμε επιπόλαια και πρόχειρα. </w:t>
      </w:r>
    </w:p>
    <w:p w14:paraId="7E826F76" w14:textId="77777777" w:rsidR="001246DA" w:rsidRDefault="00D9261F">
      <w:pPr>
        <w:spacing w:line="600" w:lineRule="auto"/>
        <w:ind w:firstLine="720"/>
        <w:jc w:val="both"/>
        <w:rPr>
          <w:rFonts w:eastAsia="Times New Roman"/>
          <w:bCs/>
        </w:rPr>
      </w:pPr>
      <w:r>
        <w:rPr>
          <w:rFonts w:eastAsia="Times New Roman"/>
          <w:bCs/>
        </w:rPr>
        <w:t>Τώρα μιλάμε για τις τράπεζες. Είμαστε υπέρμαχοι</w:t>
      </w:r>
      <w:r>
        <w:rPr>
          <w:rFonts w:eastAsia="Times New Roman"/>
          <w:bCs/>
        </w:rPr>
        <w:t xml:space="preserve"> του να έχουν τα</w:t>
      </w:r>
      <w:r>
        <w:rPr>
          <w:rFonts w:eastAsia="Times New Roman"/>
          <w:bCs/>
        </w:rPr>
        <w:t xml:space="preserve"> κόμματα διαφάνεια ως προς τη χρηματοδότησή τους, αλλά μην ξεχνάμε ότι το τραπεζικό σύστημα επιβαρύνθηκε πάρα πολύ από τις χρηματοδοτήσεις των κομμάτων και </w:t>
      </w:r>
      <w:r>
        <w:rPr>
          <w:rFonts w:eastAsia="Times New Roman"/>
          <w:bCs/>
        </w:rPr>
        <w:t>ειδικά από τα δάνεια, που πήραν τα δύο μεγάλα κόμματα, κύριοι της Νέας Δημοκρατίας και του ΠΑΣΟΚ.</w:t>
      </w:r>
    </w:p>
    <w:p w14:paraId="7E826F7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Οφείλετε</w:t>
      </w:r>
      <w:r>
        <w:rPr>
          <w:rFonts w:eastAsia="Times New Roman" w:cs="Times New Roman"/>
          <w:szCs w:val="24"/>
        </w:rPr>
        <w:t xml:space="preserve"> </w:t>
      </w:r>
      <w:r>
        <w:rPr>
          <w:rFonts w:eastAsia="Times New Roman" w:cs="Times New Roman"/>
          <w:szCs w:val="24"/>
        </w:rPr>
        <w:t xml:space="preserve">200 εκατομμύρια η Νέα Δημοκρατία και 240 εκατομμύρια το ΠΑΣΟΚ και δεν τα εξοφλείτε. Τα πήρατε για λόγους ψηφοθηρικούς και δεν τα εξοφλείτε. Και λέτε </w:t>
      </w:r>
      <w:r>
        <w:rPr>
          <w:rFonts w:eastAsia="Times New Roman" w:cs="Times New Roman"/>
          <w:szCs w:val="24"/>
        </w:rPr>
        <w:t>τώρα το 50% να κρατείται. Αλλά δεν θα εξοφληθούν ποτέ. Ήσασταν συνέταιροι και μεταφέρατε στους ψηφοφόρους σας -για ψηφοθηρία τα παίρνατε- τα χρήματα αυτά, όπως μία εταιρία ή ένας πατέρας που μπήκε εγγυητής για ένα δάνειο. Πληρώστε τα με τη βουλευτική σας α</w:t>
      </w:r>
      <w:r>
        <w:rPr>
          <w:rFonts w:eastAsia="Times New Roman" w:cs="Times New Roman"/>
          <w:szCs w:val="24"/>
        </w:rPr>
        <w:t xml:space="preserve">ποζημίωση, με τα ακίνητά σας, για να εξοφληθούν αυτά τα δάνεια. Δεν μπορούν να γίνουν τρεις </w:t>
      </w:r>
      <w:proofErr w:type="spellStart"/>
      <w:r>
        <w:rPr>
          <w:rFonts w:eastAsia="Times New Roman" w:cs="Times New Roman"/>
          <w:szCs w:val="24"/>
        </w:rPr>
        <w:t>αναχρηματοδοτήσεις</w:t>
      </w:r>
      <w:proofErr w:type="spellEnd"/>
      <w:r>
        <w:rPr>
          <w:rFonts w:eastAsia="Times New Roman" w:cs="Times New Roman"/>
          <w:szCs w:val="24"/>
        </w:rPr>
        <w:t xml:space="preserve">, τρεις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των τραπεζών με το αίμα του Έλληνα φορολογούμενου, γιατί χρωστάτε εσείς, τα δύο μεγάλα κόμματα, χρωστάνε τα ΜΜΕ. Πληρώ</w:t>
      </w:r>
      <w:r>
        <w:rPr>
          <w:rFonts w:eastAsia="Times New Roman" w:cs="Times New Roman"/>
          <w:szCs w:val="24"/>
        </w:rPr>
        <w:t xml:space="preserve">στε τα, λοιπόν, για να μπορείτε να μιλάτε. Αν χρωστάτε, δεν θα μπορείτε να μιλάτε. </w:t>
      </w:r>
    </w:p>
    <w:p w14:paraId="7E826F7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Θέλω να τελειώσω με το εξής: Η τροπολογία με γενικό αριθμό 1062 και ειδικό 68…</w:t>
      </w:r>
    </w:p>
    <w:p w14:paraId="7E826F7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διευκολύνετε τη διαδικασία παρακαλώ.</w:t>
      </w:r>
    </w:p>
    <w:p w14:paraId="7E826F7A"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E826F7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Δύο λόγια μόνο θέλω να πω, κύριε Πρόεδρε, για την ηλεκτρονική διαδικασία. Αυτή η ηλεκτρονική διαδικασία θα φέρει μία μεγάλη αναταραχή στους δανειολήπτες, διότι θα λαμβάνει μέρος  οποιο</w:t>
      </w:r>
      <w:r>
        <w:rPr>
          <w:rFonts w:eastAsia="Times New Roman" w:cs="Times New Roman"/>
          <w:szCs w:val="24"/>
        </w:rPr>
        <w:t>σδήποτε, δεν θα μπορεί να ελεγχθεί, δεν θα πληρώνουν αυτό το παράβολο που πρέπει και θα είναι…</w:t>
      </w:r>
    </w:p>
    <w:p w14:paraId="7E826F7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Βάλτε μία τελεία, 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w:t>
      </w:r>
    </w:p>
    <w:p w14:paraId="7E826F7D"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E826F7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 κύριε Πρ</w:t>
      </w:r>
      <w:r>
        <w:rPr>
          <w:rFonts w:eastAsia="Times New Roman" w:cs="Times New Roman"/>
          <w:szCs w:val="24"/>
        </w:rPr>
        <w:t>όεδρε.</w:t>
      </w:r>
    </w:p>
    <w:p w14:paraId="7E826F7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Ειλικρινά σας το λέω, δώστε στους δανειολήπτες το δικαίωμα να εξαγοράσουν πρώτοι αυτοί τα δάνειά τους και αν δεν μπορούν, τότε να προχωρήσετε σε πλειστηριασμό.</w:t>
      </w:r>
    </w:p>
    <w:p w14:paraId="7E826F8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Σας ευχαριστώ.</w:t>
      </w:r>
    </w:p>
    <w:p w14:paraId="7E826F8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7E826F8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Μαυρώτας</w:t>
      </w:r>
      <w:proofErr w:type="spellEnd"/>
      <w:r>
        <w:rPr>
          <w:rFonts w:eastAsia="Times New Roman" w:cs="Times New Roman"/>
          <w:szCs w:val="24"/>
        </w:rPr>
        <w:t xml:space="preserve"> απ</w:t>
      </w:r>
      <w:r>
        <w:rPr>
          <w:rFonts w:eastAsia="Times New Roman" w:cs="Times New Roman"/>
          <w:szCs w:val="24"/>
        </w:rPr>
        <w:t>ό το Ποτάμι έχει τον λόγο.</w:t>
      </w:r>
    </w:p>
    <w:p w14:paraId="7E826F8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κύριε Πρόεδρε. </w:t>
      </w:r>
    </w:p>
    <w:p w14:paraId="7E826F8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Δεν αιφνιδιαζόμαστε πια από την προχειρότητα της Κυβέρνησης, έστω και αν σε μία κύρωση για την αλιεία αγκιστρώνονται 5 </w:t>
      </w:r>
      <w:proofErr w:type="spellStart"/>
      <w:r>
        <w:rPr>
          <w:rFonts w:eastAsia="Times New Roman" w:cs="Times New Roman"/>
          <w:szCs w:val="24"/>
        </w:rPr>
        <w:t>προαπαιτούμενα</w:t>
      </w:r>
      <w:proofErr w:type="spellEnd"/>
      <w:r>
        <w:rPr>
          <w:rFonts w:eastAsia="Times New Roman" w:cs="Times New Roman"/>
          <w:szCs w:val="24"/>
        </w:rPr>
        <w:t xml:space="preserve"> για το κλείσιμο της αξιολόγησης. Και το θέμα δεν </w:t>
      </w:r>
      <w:r>
        <w:rPr>
          <w:rFonts w:eastAsia="Times New Roman" w:cs="Times New Roman"/>
          <w:szCs w:val="24"/>
        </w:rPr>
        <w:t xml:space="preserve">είναι αν έχουμε να κάνουμε με σχολαστικούς δανειστές ή </w:t>
      </w:r>
      <w:r>
        <w:rPr>
          <w:rFonts w:eastAsia="Times New Roman" w:cs="Times New Roman"/>
          <w:szCs w:val="24"/>
          <w:lang w:val="en-US"/>
        </w:rPr>
        <w:t>control</w:t>
      </w:r>
      <w:r>
        <w:rPr>
          <w:rFonts w:eastAsia="Times New Roman" w:cs="Times New Roman"/>
          <w:szCs w:val="24"/>
        </w:rPr>
        <w:t xml:space="preserve"> </w:t>
      </w:r>
      <w:r>
        <w:rPr>
          <w:rFonts w:eastAsia="Times New Roman" w:cs="Times New Roman"/>
          <w:szCs w:val="24"/>
          <w:lang w:val="en-US"/>
        </w:rPr>
        <w:t>freaks</w:t>
      </w:r>
      <w:r>
        <w:rPr>
          <w:rFonts w:eastAsia="Times New Roman" w:cs="Times New Roman"/>
          <w:szCs w:val="24"/>
        </w:rPr>
        <w:t xml:space="preserve">, όπως είπε ο κ. </w:t>
      </w:r>
      <w:proofErr w:type="spellStart"/>
      <w:r>
        <w:rPr>
          <w:rFonts w:eastAsia="Times New Roman" w:cs="Times New Roman"/>
          <w:szCs w:val="24"/>
        </w:rPr>
        <w:t>Τσακαλώτος</w:t>
      </w:r>
      <w:proofErr w:type="spellEnd"/>
      <w:r>
        <w:rPr>
          <w:rFonts w:eastAsia="Times New Roman" w:cs="Times New Roman"/>
          <w:szCs w:val="24"/>
        </w:rPr>
        <w:t xml:space="preserve">, ή με αδιόρθωτους κουτοπόνηρους Έλληνες –θυμάστε τη σύμβαση με την </w:t>
      </w:r>
      <w:r>
        <w:rPr>
          <w:rFonts w:eastAsia="Times New Roman" w:cs="Times New Roman"/>
          <w:szCs w:val="24"/>
        </w:rPr>
        <w:t>«</w:t>
      </w:r>
      <w:r>
        <w:rPr>
          <w:rFonts w:eastAsia="Times New Roman" w:cs="Times New Roman"/>
          <w:szCs w:val="24"/>
          <w:lang w:val="en-US"/>
        </w:rPr>
        <w:t>COSCO</w:t>
      </w:r>
      <w:r w:rsidRPr="0077551D">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σας έπιασαν οι Κινέζοι </w:t>
      </w:r>
      <w:r w:rsidRPr="0077551D">
        <w:rPr>
          <w:rFonts w:eastAsia="Times New Roman" w:cs="Times New Roman"/>
          <w:szCs w:val="24"/>
        </w:rPr>
        <w:t>“</w:t>
      </w:r>
      <w:r>
        <w:rPr>
          <w:rFonts w:eastAsia="Times New Roman" w:cs="Times New Roman"/>
          <w:szCs w:val="24"/>
        </w:rPr>
        <w:t>με την γίδα στην πλάτη</w:t>
      </w:r>
      <w:r w:rsidRPr="0077551D">
        <w:rPr>
          <w:rFonts w:eastAsia="Times New Roman" w:cs="Times New Roman"/>
          <w:szCs w:val="24"/>
        </w:rPr>
        <w:t>”</w:t>
      </w:r>
      <w:r>
        <w:rPr>
          <w:rFonts w:eastAsia="Times New Roman" w:cs="Times New Roman"/>
          <w:szCs w:val="24"/>
        </w:rPr>
        <w:t xml:space="preserve">- το θέμα είναι ότι η αφερεγγυότητα της Κυβέρνησης ΣΥΡΙΖΑ-ΑΝΕΛ οδηγεί στο να μας υποβάλλουν σε κοινοβουλευτικά καψόνια. </w:t>
      </w:r>
    </w:p>
    <w:p w14:paraId="7E826F8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Φθάσαμε, λοιπόν, εδώ</w:t>
      </w:r>
      <w:r w:rsidRPr="0077551D">
        <w:rPr>
          <w:rFonts w:eastAsia="Times New Roman" w:cs="Times New Roman"/>
          <w:szCs w:val="24"/>
        </w:rPr>
        <w:t>,</w:t>
      </w:r>
      <w:r>
        <w:rPr>
          <w:rFonts w:eastAsia="Times New Roman" w:cs="Times New Roman"/>
          <w:szCs w:val="24"/>
        </w:rPr>
        <w:t xml:space="preserve"> λίγες μέρες πριν το κρίσιμο </w:t>
      </w:r>
      <w:proofErr w:type="spellStart"/>
      <w:r>
        <w:rPr>
          <w:rFonts w:eastAsia="Times New Roman" w:cs="Times New Roman"/>
          <w:szCs w:val="24"/>
          <w:lang w:val="en-US"/>
        </w:rPr>
        <w:t>Eurogroup</w:t>
      </w:r>
      <w:proofErr w:type="spellEnd"/>
      <w:r>
        <w:rPr>
          <w:rFonts w:eastAsia="Times New Roman" w:cs="Times New Roman"/>
          <w:szCs w:val="24"/>
        </w:rPr>
        <w:t>, για να κλείσει η αξιολόγηση και ψηφίζουμε τις τελευταίες</w:t>
      </w:r>
      <w:r w:rsidRPr="0077551D">
        <w:rPr>
          <w:rFonts w:eastAsia="Times New Roman" w:cs="Times New Roman"/>
          <w:szCs w:val="24"/>
        </w:rPr>
        <w:t xml:space="preserve"> -</w:t>
      </w:r>
      <w:r>
        <w:rPr>
          <w:rFonts w:eastAsia="Times New Roman" w:cs="Times New Roman"/>
          <w:szCs w:val="24"/>
        </w:rPr>
        <w:t>ελπίζουμε</w:t>
      </w:r>
      <w:r w:rsidRPr="0077551D">
        <w:rPr>
          <w:rFonts w:eastAsia="Times New Roman" w:cs="Times New Roman"/>
          <w:szCs w:val="24"/>
        </w:rPr>
        <w:t>-</w:t>
      </w:r>
      <w:r>
        <w:rPr>
          <w:rFonts w:eastAsia="Times New Roman" w:cs="Times New Roman"/>
          <w:szCs w:val="24"/>
        </w:rPr>
        <w:t xml:space="preserve"> ουρές</w:t>
      </w:r>
      <w:r>
        <w:rPr>
          <w:rFonts w:eastAsia="Times New Roman" w:cs="Times New Roman"/>
          <w:szCs w:val="24"/>
        </w:rPr>
        <w:t xml:space="preserve"> των </w:t>
      </w:r>
      <w:proofErr w:type="spellStart"/>
      <w:r>
        <w:rPr>
          <w:rFonts w:eastAsia="Times New Roman" w:cs="Times New Roman"/>
          <w:szCs w:val="24"/>
        </w:rPr>
        <w:t>προαπαιτούμενων</w:t>
      </w:r>
      <w:proofErr w:type="spellEnd"/>
      <w:r>
        <w:rPr>
          <w:rFonts w:eastAsia="Times New Roman" w:cs="Times New Roman"/>
          <w:szCs w:val="24"/>
        </w:rPr>
        <w:t>. Μία αξιολόγηση</w:t>
      </w:r>
      <w:r w:rsidRPr="0077551D">
        <w:rPr>
          <w:rFonts w:eastAsia="Times New Roman" w:cs="Times New Roman"/>
          <w:szCs w:val="24"/>
        </w:rPr>
        <w:t>,</w:t>
      </w:r>
      <w:r>
        <w:rPr>
          <w:rFonts w:eastAsia="Times New Roman" w:cs="Times New Roman"/>
          <w:szCs w:val="24"/>
        </w:rPr>
        <w:t xml:space="preserve"> που λέγαμε να κλείσει</w:t>
      </w:r>
      <w:r w:rsidRPr="0077551D">
        <w:rPr>
          <w:rFonts w:eastAsia="Times New Roman" w:cs="Times New Roman"/>
          <w:szCs w:val="24"/>
        </w:rPr>
        <w:t>,</w:t>
      </w:r>
      <w:r>
        <w:rPr>
          <w:rFonts w:eastAsia="Times New Roman" w:cs="Times New Roman"/>
          <w:szCs w:val="24"/>
        </w:rPr>
        <w:t xml:space="preserve"> όσο το δυνατόν γρηγορότερα, για να φύγουν τα σύννεφα αβεβαιότητας πάνω από την ελληνική οικονομία. Η Κυβέρνηση, όμως, έκανε το λάθος να αναγορεύσει το χρέος ως το ιερό δισκοπότηρο της διαπραγμάτε</w:t>
      </w:r>
      <w:r>
        <w:rPr>
          <w:rFonts w:eastAsia="Times New Roman" w:cs="Times New Roman"/>
          <w:szCs w:val="24"/>
        </w:rPr>
        <w:t>υσης</w:t>
      </w:r>
      <w:r w:rsidRPr="00860EA3">
        <w:rPr>
          <w:rFonts w:eastAsia="Times New Roman" w:cs="Times New Roman"/>
          <w:szCs w:val="24"/>
        </w:rPr>
        <w:t>,</w:t>
      </w:r>
      <w:r>
        <w:rPr>
          <w:rFonts w:eastAsia="Times New Roman" w:cs="Times New Roman"/>
          <w:szCs w:val="24"/>
        </w:rPr>
        <w:t xml:space="preserve"> διαλέγοντας το χειρότερο </w:t>
      </w:r>
      <w:r>
        <w:rPr>
          <w:rFonts w:eastAsia="Times New Roman" w:cs="Times New Roman"/>
          <w:szCs w:val="24"/>
          <w:lang w:val="en-US"/>
        </w:rPr>
        <w:t>timing</w:t>
      </w:r>
      <w:r>
        <w:rPr>
          <w:rFonts w:eastAsia="Times New Roman" w:cs="Times New Roman"/>
          <w:szCs w:val="24"/>
        </w:rPr>
        <w:t xml:space="preserve"> πριν από τις γερμανικές εκλογές.</w:t>
      </w:r>
    </w:p>
    <w:p w14:paraId="7E826F8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Στον βασικό δείκτη χρέους, δηλαδή στο κλάσμα χρέος προς ΑΕΠ, έβαλε όλα τα αυγά στον καθορισμό του αριθμητή στο χρέος, υποσκάπτοντας τον παρονομαστή, την πραγματική οικονομία και βλέπουμ</w:t>
      </w:r>
      <w:r>
        <w:rPr>
          <w:rFonts w:eastAsia="Times New Roman" w:cs="Times New Roman"/>
          <w:szCs w:val="24"/>
        </w:rPr>
        <w:t xml:space="preserve">ε αυτό το αποτέλεσμα. Από 2,7% ανάπτυξη που ήταν στον προϋπολογισμό, το Υπουργείο Οικονομικών λέει 1,8% τώρα και ο ΟΟΣΑ 1,1%. </w:t>
      </w:r>
    </w:p>
    <w:p w14:paraId="7E826F8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Τα έχουμε πει χίλιες φορές, αλλά εσείς μας χλευάζατε, λέγοντας «να υπογράψουμε ό,τι να</w:t>
      </w:r>
      <w:r w:rsidRPr="00860EA3">
        <w:rPr>
          <w:rFonts w:eastAsia="Times New Roman" w:cs="Times New Roman"/>
          <w:szCs w:val="24"/>
        </w:rPr>
        <w:t xml:space="preserve"> </w:t>
      </w:r>
      <w:r>
        <w:rPr>
          <w:rFonts w:eastAsia="Times New Roman" w:cs="Times New Roman"/>
          <w:szCs w:val="24"/>
        </w:rPr>
        <w:t>’ναι, χωρίς να διαπραγματευθούμε;». Σας το</w:t>
      </w:r>
      <w:r>
        <w:rPr>
          <w:rFonts w:eastAsia="Times New Roman" w:cs="Times New Roman"/>
          <w:szCs w:val="24"/>
        </w:rPr>
        <w:t xml:space="preserve"> επαναλαμβάνουμε, λοιπόν. Διαπραγμάτευση </w:t>
      </w:r>
      <w:r w:rsidRPr="000B5EF9">
        <w:rPr>
          <w:rFonts w:eastAsia="Times New Roman" w:cs="Times New Roman"/>
          <w:szCs w:val="24"/>
        </w:rPr>
        <w:t>“</w:t>
      </w:r>
      <w:r>
        <w:rPr>
          <w:rFonts w:eastAsia="Times New Roman" w:cs="Times New Roman"/>
          <w:szCs w:val="24"/>
        </w:rPr>
        <w:t>με την πλάτη στον τοίχο</w:t>
      </w:r>
      <w:r w:rsidRPr="00860EA3">
        <w:rPr>
          <w:rFonts w:eastAsia="Times New Roman" w:cs="Times New Roman"/>
          <w:szCs w:val="24"/>
        </w:rPr>
        <w:t>”</w:t>
      </w:r>
      <w:r>
        <w:rPr>
          <w:rFonts w:eastAsia="Times New Roman" w:cs="Times New Roman"/>
          <w:szCs w:val="24"/>
        </w:rPr>
        <w:t xml:space="preserve">, όπως καταλήγετε τώρα, δεν υπάρχει. Δεν λέγεται διαπραγμάτευση αυτό, λέγεται επίκληση της καλοσύνης των άλλων. </w:t>
      </w:r>
    </w:p>
    <w:p w14:paraId="7E826F8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μέσα σε όλα, ερχόσαστε να ζητήσετε συναίνεση και χάραξη εθνικής πολιτικής</w:t>
      </w:r>
      <w:r>
        <w:rPr>
          <w:rFonts w:eastAsia="Times New Roman" w:cs="Times New Roman"/>
          <w:szCs w:val="24"/>
        </w:rPr>
        <w:t xml:space="preserve">. Αυτό που σας λέγαμε, δηλαδή, εμείς ήδη από τον Αύγουστο του 2015, όταν φωνάζατε «ή τους τελειώνουμε ή μας τελειώνουν», σπέρνοντας διχασμό και πόλωση και άκουσα τον κ. </w:t>
      </w:r>
      <w:proofErr w:type="spellStart"/>
      <w:r>
        <w:rPr>
          <w:rFonts w:eastAsia="Times New Roman" w:cs="Times New Roman"/>
          <w:szCs w:val="24"/>
        </w:rPr>
        <w:t>Δουζίνα</w:t>
      </w:r>
      <w:proofErr w:type="spellEnd"/>
      <w:r>
        <w:rPr>
          <w:rFonts w:eastAsia="Times New Roman" w:cs="Times New Roman"/>
          <w:szCs w:val="24"/>
        </w:rPr>
        <w:t xml:space="preserve"> προηγουμένως να αναφέρεται στην εθνική Ελλάδος ως μεταμελημένος Σαούλ. Βέβαια</w:t>
      </w:r>
      <w:r w:rsidRPr="000B5EF9">
        <w:rPr>
          <w:rFonts w:eastAsia="Times New Roman" w:cs="Times New Roman"/>
          <w:szCs w:val="24"/>
        </w:rPr>
        <w:t>,</w:t>
      </w:r>
      <w:r>
        <w:rPr>
          <w:rFonts w:eastAsia="Times New Roman" w:cs="Times New Roman"/>
          <w:szCs w:val="24"/>
        </w:rPr>
        <w:t xml:space="preserve"> </w:t>
      </w:r>
      <w:r>
        <w:rPr>
          <w:rFonts w:eastAsia="Times New Roman" w:cs="Times New Roman"/>
          <w:szCs w:val="24"/>
        </w:rPr>
        <w:t>και η Νέα Δημοκρατία ακολούθησε μετά στο γαϊτανάκι της πόλωσης</w:t>
      </w:r>
      <w:r w:rsidRPr="000B5EF9">
        <w:rPr>
          <w:rFonts w:eastAsia="Times New Roman" w:cs="Times New Roman"/>
          <w:szCs w:val="24"/>
        </w:rPr>
        <w:t>,</w:t>
      </w:r>
      <w:r>
        <w:rPr>
          <w:rFonts w:eastAsia="Times New Roman" w:cs="Times New Roman"/>
          <w:szCs w:val="24"/>
        </w:rPr>
        <w:t xml:space="preserve"> μεταμφιεζόμενη σε ΣΥΡΙΖΑ του 2014, ζητώντας εκλογές εδώ και τώρα. Πρώτα, λοιπόν, οφείλετε ένα μεγάλο συγ</w:t>
      </w:r>
      <w:r>
        <w:rPr>
          <w:rFonts w:eastAsia="Times New Roman" w:cs="Times New Roman"/>
          <w:szCs w:val="24"/>
        </w:rPr>
        <w:t>γ</w:t>
      </w:r>
      <w:r>
        <w:rPr>
          <w:rFonts w:eastAsia="Times New Roman" w:cs="Times New Roman"/>
          <w:szCs w:val="24"/>
        </w:rPr>
        <w:t>νώμη και να αναγνωρίσετε το λάθος σας και μετά βλέπουμε αν και πώς μπορεί να υπάρξει εθ</w:t>
      </w:r>
      <w:r>
        <w:rPr>
          <w:rFonts w:eastAsia="Times New Roman" w:cs="Times New Roman"/>
          <w:szCs w:val="24"/>
        </w:rPr>
        <w:t>νική συνεννόηση.</w:t>
      </w:r>
    </w:p>
    <w:p w14:paraId="7E826F8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Ας πάμε, όμως και στα τρέχοντα. Στο πρόβλημα της ελληνικής κρίσης που ζούμε, υπάρχουν εξωγενείς και ενδογενείς μεταβλητές. Οι εξωγενείς δεν εξαρτώνται από εμάς, όπως για παράδειγμα η διεθνής κατάσταση, η σύγκρουση ΔΝΤ, Γερμανίας, κ.λπ.</w:t>
      </w:r>
      <w:r>
        <w:rPr>
          <w:rFonts w:eastAsia="Times New Roman" w:cs="Times New Roman"/>
          <w:szCs w:val="24"/>
        </w:rPr>
        <w:t>.</w:t>
      </w:r>
      <w:r>
        <w:rPr>
          <w:rFonts w:eastAsia="Times New Roman" w:cs="Times New Roman"/>
          <w:szCs w:val="24"/>
        </w:rPr>
        <w:t xml:space="preserve"> Οι ενδογενείς, όμως, είναι το τι μπορούμε να κάνουμε εμείς. Τι μπορούμε να κάνουμε; Είμαστε μία χρεοκοπημένη χώρα, δηλαδή δεν έχουμε λεφτά και πρέπει να </w:t>
      </w:r>
      <w:proofErr w:type="spellStart"/>
      <w:r>
        <w:rPr>
          <w:rFonts w:eastAsia="Times New Roman" w:cs="Times New Roman"/>
          <w:szCs w:val="24"/>
        </w:rPr>
        <w:t>παράξουμε</w:t>
      </w:r>
      <w:proofErr w:type="spellEnd"/>
      <w:r>
        <w:rPr>
          <w:rFonts w:eastAsia="Times New Roman" w:cs="Times New Roman"/>
          <w:szCs w:val="24"/>
        </w:rPr>
        <w:t xml:space="preserve"> πλούτο. Πώς; Πρέπει να προσελκύσουμε επενδύσεις. </w:t>
      </w:r>
      <w:r>
        <w:rPr>
          <w:rFonts w:eastAsia="Times New Roman" w:cs="Times New Roman"/>
          <w:szCs w:val="24"/>
        </w:rPr>
        <w:t>«</w:t>
      </w:r>
      <w:r>
        <w:rPr>
          <w:rFonts w:eastAsia="Times New Roman" w:cs="Times New Roman"/>
          <w:szCs w:val="24"/>
        </w:rPr>
        <w:t xml:space="preserve">Εκατό δισεκατομμύρια τα επόμενα πέντε-έξι </w:t>
      </w:r>
      <w:r>
        <w:rPr>
          <w:rFonts w:eastAsia="Times New Roman" w:cs="Times New Roman"/>
          <w:szCs w:val="24"/>
        </w:rPr>
        <w:t>χρόνια</w:t>
      </w:r>
      <w:r>
        <w:rPr>
          <w:rFonts w:eastAsia="Times New Roman" w:cs="Times New Roman"/>
          <w:szCs w:val="24"/>
        </w:rPr>
        <w:t>»</w:t>
      </w:r>
      <w:r>
        <w:rPr>
          <w:rFonts w:eastAsia="Times New Roman" w:cs="Times New Roman"/>
          <w:szCs w:val="24"/>
        </w:rPr>
        <w:t xml:space="preserve"> λένε κάποιοι. Να κάνουμε, δηλαδή, συγκεκριμένες αποκρατικοποιήσεις και να φτιάξουμε τον δημόσιο τομέα, ώστε να λειτουργεί προς όφελος της κοινωνίας και της οικονομίας και όχι σε βάρος της. </w:t>
      </w:r>
    </w:p>
    <w:p w14:paraId="7E826F8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Να μην τα ξαναλέμε, γιατί δεν είναι και πολύς ο χρόνος: </w:t>
      </w:r>
      <w:r>
        <w:rPr>
          <w:rFonts w:eastAsia="Times New Roman" w:cs="Times New Roman"/>
          <w:szCs w:val="24"/>
        </w:rPr>
        <w:t>Α</w:t>
      </w:r>
      <w:r>
        <w:rPr>
          <w:rFonts w:eastAsia="Times New Roman" w:cs="Times New Roman"/>
          <w:szCs w:val="24"/>
        </w:rPr>
        <w:t>ξ</w:t>
      </w:r>
      <w:r>
        <w:rPr>
          <w:rFonts w:eastAsia="Times New Roman" w:cs="Times New Roman"/>
          <w:szCs w:val="24"/>
        </w:rPr>
        <w:t xml:space="preserve">ιοκρατία, </w:t>
      </w:r>
      <w:proofErr w:type="spellStart"/>
      <w:r>
        <w:rPr>
          <w:rFonts w:eastAsia="Times New Roman" w:cs="Times New Roman"/>
          <w:szCs w:val="24"/>
        </w:rPr>
        <w:t>αποκομματικοποίηση</w:t>
      </w:r>
      <w:proofErr w:type="spellEnd"/>
      <w:r>
        <w:rPr>
          <w:rFonts w:eastAsia="Times New Roman" w:cs="Times New Roman"/>
          <w:szCs w:val="24"/>
        </w:rPr>
        <w:t xml:space="preserve">, επιτάχυνση απονομής δικαιοσύνης, </w:t>
      </w:r>
      <w:proofErr w:type="spellStart"/>
      <w:r>
        <w:rPr>
          <w:rFonts w:eastAsia="Times New Roman" w:cs="Times New Roman"/>
          <w:szCs w:val="24"/>
        </w:rPr>
        <w:t>ψηφιοποίηση</w:t>
      </w:r>
      <w:proofErr w:type="spellEnd"/>
      <w:r>
        <w:rPr>
          <w:rFonts w:eastAsia="Times New Roman" w:cs="Times New Roman"/>
          <w:szCs w:val="24"/>
        </w:rPr>
        <w:t xml:space="preserve"> διαδικασιών για αποφυγή γραφειοκρατίας, αλλαγές στην εκπαίδευση. </w:t>
      </w:r>
    </w:p>
    <w:p w14:paraId="7E826F8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ιας και είπα αλλαγές στην εκπαίδευση, θα αφιερώσω λίγο χρόνο σ’ αυτό το θέμα, γιατί εδώ είναι κάτι</w:t>
      </w:r>
      <w:r>
        <w:rPr>
          <w:rFonts w:eastAsia="Times New Roman" w:cs="Times New Roman"/>
          <w:szCs w:val="24"/>
        </w:rPr>
        <w:t>,</w:t>
      </w:r>
      <w:r>
        <w:rPr>
          <w:rFonts w:eastAsia="Times New Roman" w:cs="Times New Roman"/>
          <w:szCs w:val="24"/>
        </w:rPr>
        <w:t xml:space="preserve"> το οποίο μπορο</w:t>
      </w:r>
      <w:r>
        <w:rPr>
          <w:rFonts w:eastAsia="Times New Roman" w:cs="Times New Roman"/>
          <w:szCs w:val="24"/>
        </w:rPr>
        <w:t xml:space="preserve">ύμε να το επηρεάσουμε τώρα, ενώ στα </w:t>
      </w:r>
      <w:proofErr w:type="spellStart"/>
      <w:r>
        <w:rPr>
          <w:rFonts w:eastAsia="Times New Roman" w:cs="Times New Roman"/>
          <w:szCs w:val="24"/>
        </w:rPr>
        <w:t>προαπαιτούμενα</w:t>
      </w:r>
      <w:proofErr w:type="spellEnd"/>
      <w:r>
        <w:rPr>
          <w:rFonts w:eastAsia="Times New Roman" w:cs="Times New Roman"/>
          <w:szCs w:val="24"/>
        </w:rPr>
        <w:t>,</w:t>
      </w:r>
      <w:r>
        <w:rPr>
          <w:rFonts w:eastAsia="Times New Roman" w:cs="Times New Roman"/>
          <w:szCs w:val="24"/>
        </w:rPr>
        <w:t xml:space="preserve"> που έχουμε να συζητήσουμε δεν μπορούμε να επηρεάσουμε τίποτα. </w:t>
      </w:r>
      <w:r>
        <w:rPr>
          <w:rFonts w:eastAsia="Times New Roman" w:cs="Times New Roman"/>
          <w:szCs w:val="24"/>
        </w:rPr>
        <w:t>Μ</w:t>
      </w:r>
      <w:r>
        <w:rPr>
          <w:rFonts w:eastAsia="Times New Roman" w:cs="Times New Roman"/>
          <w:szCs w:val="24"/>
        </w:rPr>
        <w:t xml:space="preserve">ην πει κανείς ότι είναι εκτός θέματος αυτό στο συγκεκριμένο νομοσχέδιο, με τις συγκεκριμένες τροπολογίες, γιατί θα είναι και το μεγαλύτερο </w:t>
      </w:r>
      <w:proofErr w:type="spellStart"/>
      <w:r>
        <w:rPr>
          <w:rFonts w:eastAsia="Times New Roman" w:cs="Times New Roman"/>
          <w:szCs w:val="24"/>
        </w:rPr>
        <w:t>τρ</w:t>
      </w:r>
      <w:r>
        <w:rPr>
          <w:rFonts w:eastAsia="Times New Roman" w:cs="Times New Roman"/>
          <w:szCs w:val="24"/>
        </w:rPr>
        <w:t>ολάρισμα</w:t>
      </w:r>
      <w:proofErr w:type="spellEnd"/>
      <w:r>
        <w:rPr>
          <w:rFonts w:eastAsia="Times New Roman" w:cs="Times New Roman"/>
          <w:szCs w:val="24"/>
        </w:rPr>
        <w:t>.</w:t>
      </w:r>
    </w:p>
    <w:p w14:paraId="7E826F8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Μπήκε προχθές στη διαβούλευση το νέο νομοσχέδιο για τα πανεπιστήμια. Πομπώδεις εκφράσεις, όπως «ακαδημαϊκές ελευθερίες, αποκατάσταση της δημοκρατίας, άσυλο ιδεών, η γνώση δεν είναι εμπόρευμα»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λπ</w:t>
      </w:r>
      <w:proofErr w:type="spellEnd"/>
      <w:r>
        <w:rPr>
          <w:rFonts w:eastAsia="Times New Roman" w:cs="Times New Roman"/>
          <w:szCs w:val="24"/>
        </w:rPr>
        <w:t xml:space="preserve">. χρησιμοποιούνται, ένας ακαδημαϊκός βερμπαλισμός </w:t>
      </w:r>
      <w:r>
        <w:rPr>
          <w:rFonts w:eastAsia="Times New Roman" w:cs="Times New Roman"/>
          <w:szCs w:val="24"/>
        </w:rPr>
        <w:t xml:space="preserve">για το ακροατήριο της δεκαετίας του ’80, που όμως οι εποχές το έχουν προσπεράσει. </w:t>
      </w:r>
    </w:p>
    <w:p w14:paraId="7E826F8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είναι αυτά τα προβλήματα του ελληνικού πανεπιστημίου. Τα προβλήματα του ελληνικού πανεπιστημίου είναι τα συνεχώς λιγότερα κρατικά χρήματα που πηγαίνουν στα πανεπιστήμια,</w:t>
      </w:r>
      <w:r>
        <w:rPr>
          <w:rFonts w:eastAsia="Times New Roman" w:cs="Times New Roman"/>
          <w:szCs w:val="24"/>
        </w:rPr>
        <w:t xml:space="preserve"> τα οποία πρέπει να αποκτήσουν εξωστρέφεια, για να επιβιώσουν στο διεθνές περιβάλλον. </w:t>
      </w:r>
    </w:p>
    <w:p w14:paraId="7E826F8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Πώς μπορούν να γίνουν αυτά τα πράγματα; Ασφαλώς όχι με αυτά που υπαγορεύει το νομοσχέδιο. Το γήπεδο πλέον δεν είναι το ελληνικό δημόσιο, για να μαζεύουν οι φοιτητές χαρτ</w:t>
      </w:r>
      <w:r>
        <w:rPr>
          <w:rFonts w:eastAsia="Times New Roman" w:cs="Times New Roman"/>
          <w:szCs w:val="24"/>
        </w:rPr>
        <w:t xml:space="preserve">ιά, αλλά ο παγκόσμιος ανταγωνισμός. Μπορεί η γνώση να μην είναι εμπόρευμα, όπως σωστά λέγεται, αλλά δεν μπορεί να είναι και κουρελόχαρτο. </w:t>
      </w:r>
      <w:r>
        <w:rPr>
          <w:rFonts w:eastAsia="Times New Roman" w:cs="Times New Roman"/>
          <w:szCs w:val="24"/>
        </w:rPr>
        <w:t>Γιατί, α</w:t>
      </w:r>
      <w:r>
        <w:rPr>
          <w:rFonts w:eastAsia="Times New Roman" w:cs="Times New Roman"/>
          <w:szCs w:val="24"/>
        </w:rPr>
        <w:t xml:space="preserve">ν χαμηλώνει συνεχώς ο πήχης, αδιαφορώντας για την ποιότητα, τότε, ναι, γίνεται κουρελόχαρτο. </w:t>
      </w:r>
    </w:p>
    <w:p w14:paraId="7E826F8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γίνω πιο συγκ</w:t>
      </w:r>
      <w:r>
        <w:rPr>
          <w:rFonts w:eastAsia="Times New Roman" w:cs="Times New Roman"/>
          <w:szCs w:val="24"/>
        </w:rPr>
        <w:t>εκριμένος για τις ρυθμίσεις στα μεταπτυχιακά</w:t>
      </w:r>
      <w:r>
        <w:rPr>
          <w:rFonts w:eastAsia="Times New Roman" w:cs="Times New Roman"/>
          <w:szCs w:val="24"/>
        </w:rPr>
        <w:t>,</w:t>
      </w:r>
      <w:r>
        <w:rPr>
          <w:rFonts w:eastAsia="Times New Roman" w:cs="Times New Roman"/>
          <w:szCs w:val="24"/>
        </w:rPr>
        <w:t xml:space="preserve"> που δημιουργούν ένα τόσο ασφυκτικό πλαίσιο</w:t>
      </w:r>
      <w:r>
        <w:rPr>
          <w:rFonts w:eastAsia="Times New Roman" w:cs="Times New Roman"/>
          <w:szCs w:val="24"/>
        </w:rPr>
        <w:t>,</w:t>
      </w:r>
      <w:r>
        <w:rPr>
          <w:rFonts w:eastAsia="Times New Roman" w:cs="Times New Roman"/>
          <w:szCs w:val="24"/>
        </w:rPr>
        <w:t xml:space="preserve"> που συγκρούεται με το αυτοδιοίκητο των πανεπιστημίων. Ναι, θέλει ρύθμιση το θέμα των μεταπτυχιακών, αλλά όχι ισοπέδωση. Ναι, ασφαλώς να δώσουμε την ευκαιρία και σε όσ</w:t>
      </w:r>
      <w:r>
        <w:rPr>
          <w:rFonts w:eastAsia="Times New Roman" w:cs="Times New Roman"/>
          <w:szCs w:val="24"/>
        </w:rPr>
        <w:t>ους δεν έχουν την οικονομική δυνατότητα, αλλά πώς; Λέγοντας, για παράδειγμα, ότι υποχρεωτικά το 20% των φοιτητών θα πρέπει να μπορούν να πάρουν υποτροφία στα μεταπτυχιακά προγράμματα</w:t>
      </w:r>
      <w:r>
        <w:rPr>
          <w:rFonts w:eastAsia="Times New Roman" w:cs="Times New Roman"/>
          <w:szCs w:val="24"/>
        </w:rPr>
        <w:t>,</w:t>
      </w:r>
      <w:r>
        <w:rPr>
          <w:rFonts w:eastAsia="Times New Roman" w:cs="Times New Roman"/>
          <w:szCs w:val="24"/>
        </w:rPr>
        <w:t xml:space="preserve"> με εισοδηματικά κριτήρια, με αδιάβλητα κριτήρια και όχι με υπηρεσίες απο</w:t>
      </w:r>
      <w:r>
        <w:rPr>
          <w:rFonts w:eastAsia="Times New Roman" w:cs="Times New Roman"/>
          <w:szCs w:val="24"/>
        </w:rPr>
        <w:t xml:space="preserve">κλειστικού ακαδημαϊκού περιεχομένου, όπως γράφει μέσα το νομοσχέδιο, που οι </w:t>
      </w:r>
      <w:proofErr w:type="spellStart"/>
      <w:r>
        <w:rPr>
          <w:rFonts w:eastAsia="Times New Roman" w:cs="Times New Roman"/>
          <w:szCs w:val="24"/>
        </w:rPr>
        <w:t>παροικούντες</w:t>
      </w:r>
      <w:proofErr w:type="spellEnd"/>
      <w:r>
        <w:rPr>
          <w:rFonts w:eastAsia="Times New Roman" w:cs="Times New Roman"/>
          <w:szCs w:val="24"/>
        </w:rPr>
        <w:t xml:space="preserve"> στην Ιερουσαλήμ ξέρουμε πώς λειτουργούν και πώς αναπτύσσουν πελατειακές σχέσεις.</w:t>
      </w:r>
    </w:p>
    <w:p w14:paraId="7E826F9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Επίσης, να επισημάνουμε και το εξής. Σε πολλά μεταπτυχιακά που έχουν ζήτηση, ενίοτε πλ</w:t>
      </w:r>
      <w:r>
        <w:rPr>
          <w:rFonts w:eastAsia="Times New Roman" w:cs="Times New Roman"/>
          <w:szCs w:val="24"/>
        </w:rPr>
        <w:t>ηρώνουν οι επιχειρήσεις τους εργαζομένους να τα παρακολουθήσουν, για να απολαμβάνουν μετά οι εργοδότες τις υπηρεσίες τους. Δεν μπορεί ο Έλληνας φορολογούμενος να επωμίζεται πλήρως και το βάρος των μεταπτυχιακών σπουδών όσων θέλουν να κάνουν. Θα δημιουργηθο</w:t>
      </w:r>
      <w:r>
        <w:rPr>
          <w:rFonts w:eastAsia="Times New Roman" w:cs="Times New Roman"/>
          <w:szCs w:val="24"/>
        </w:rPr>
        <w:t xml:space="preserve">ύν και συνθήκες </w:t>
      </w:r>
      <w:proofErr w:type="spellStart"/>
      <w:r>
        <w:rPr>
          <w:rFonts w:eastAsia="Times New Roman" w:cs="Times New Roman"/>
          <w:szCs w:val="24"/>
        </w:rPr>
        <w:t>ψευδομεταπτυχιακών</w:t>
      </w:r>
      <w:proofErr w:type="spellEnd"/>
      <w:r>
        <w:rPr>
          <w:rFonts w:eastAsia="Times New Roman" w:cs="Times New Roman"/>
          <w:szCs w:val="24"/>
        </w:rPr>
        <w:t>, γιατί θα υπάρχουν κάποιοι καθηγητές…</w:t>
      </w:r>
    </w:p>
    <w:p w14:paraId="7E826F9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αφήστε και κάτι για τη συγκεκριμένη συζήτηση του νομοσχεδίου στη Βουλή.</w:t>
      </w:r>
    </w:p>
    <w:p w14:paraId="7E826F9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Μιλάει μόνο ένας από το κόμμα μας, κύριε Πρό</w:t>
      </w:r>
      <w:r>
        <w:rPr>
          <w:rFonts w:eastAsia="Times New Roman" w:cs="Times New Roman"/>
          <w:szCs w:val="24"/>
        </w:rPr>
        <w:t>εδρε, και επιτρέψτε μου να μιλήσω</w:t>
      </w:r>
      <w:r>
        <w:rPr>
          <w:rFonts w:eastAsia="Times New Roman" w:cs="Times New Roman"/>
          <w:szCs w:val="24"/>
        </w:rPr>
        <w:t>,</w:t>
      </w:r>
      <w:r>
        <w:rPr>
          <w:rFonts w:eastAsia="Times New Roman" w:cs="Times New Roman"/>
          <w:szCs w:val="24"/>
        </w:rPr>
        <w:t xml:space="preserve"> τουλάχιστον τα επτά λεπτά που δικαιούμαι.</w:t>
      </w:r>
    </w:p>
    <w:p w14:paraId="7E826F9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μιλήστε, αλλά λέω ότι μιλάτε για άλλο νομοσχέδιο. </w:t>
      </w:r>
    </w:p>
    <w:p w14:paraId="7E826F9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 θα τα ξαναπούμε.</w:t>
      </w:r>
    </w:p>
    <w:p w14:paraId="7E826F9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Εν τέλει, λοιπόν, το Υπουργείο που θέλει </w:t>
      </w:r>
      <w:r>
        <w:rPr>
          <w:rFonts w:eastAsia="Times New Roman" w:cs="Times New Roman"/>
          <w:szCs w:val="24"/>
        </w:rPr>
        <w:t>μεταπτυχιακά χωρίς δίδακτρα θα καταλήξει να έχει δίδακτρα χωρίς μεταπτυχιακά, γιατί όλοι οι καλοί καθηγητές θα φύγουν, όλοι οι φοιτητές θα φύγουν έξω και τελικά</w:t>
      </w:r>
      <w:r>
        <w:rPr>
          <w:rFonts w:eastAsia="Times New Roman" w:cs="Times New Roman"/>
          <w:szCs w:val="24"/>
        </w:rPr>
        <w:t>,</w:t>
      </w:r>
      <w:r>
        <w:rPr>
          <w:rFonts w:eastAsia="Times New Roman" w:cs="Times New Roman"/>
          <w:szCs w:val="24"/>
        </w:rPr>
        <w:t xml:space="preserve"> δεν θα υπάρχουν αξιόλογα μεταπτυχιακά προγράμματα.</w:t>
      </w:r>
    </w:p>
    <w:p w14:paraId="7E826F9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Για να μην αναφέρω και τον διακαή πόθο του </w:t>
      </w:r>
      <w:r>
        <w:rPr>
          <w:rFonts w:eastAsia="Times New Roman" w:cs="Times New Roman"/>
          <w:szCs w:val="24"/>
        </w:rPr>
        <w:t xml:space="preserve">ΣΥΡΙΖΑ για την κατάργηση των </w:t>
      </w:r>
      <w:r>
        <w:rPr>
          <w:rFonts w:eastAsia="Times New Roman" w:cs="Times New Roman"/>
          <w:szCs w:val="24"/>
        </w:rPr>
        <w:t>συμβουλίων ιδρυμάτων</w:t>
      </w:r>
      <w:r>
        <w:rPr>
          <w:rFonts w:eastAsia="Times New Roman" w:cs="Times New Roman"/>
          <w:szCs w:val="24"/>
        </w:rPr>
        <w:t xml:space="preserve">, την υπονόμευση της Αρχής Διασφάλισης Ποιότητας, της ΑΔΙΠ, τον στραγγαλισμό των ειδικών λογαριασμών κονδυλίων έρευνας, που τα αποθεματικά τους πάνε στην Τράπεζα της Ελλάδος, τα περί </w:t>
      </w:r>
      <w:proofErr w:type="spellStart"/>
      <w:r>
        <w:rPr>
          <w:rFonts w:eastAsia="Times New Roman" w:cs="Times New Roman"/>
          <w:szCs w:val="24"/>
        </w:rPr>
        <w:t>κομματοκρατίας</w:t>
      </w:r>
      <w:proofErr w:type="spellEnd"/>
      <w:r>
        <w:rPr>
          <w:rFonts w:eastAsia="Times New Roman" w:cs="Times New Roman"/>
          <w:szCs w:val="24"/>
        </w:rPr>
        <w:t xml:space="preserve">, για την </w:t>
      </w:r>
      <w:r>
        <w:rPr>
          <w:rFonts w:eastAsia="Times New Roman" w:cs="Times New Roman"/>
          <w:szCs w:val="24"/>
        </w:rPr>
        <w:t xml:space="preserve">οποία θα είχε πολύ ενδιαφέρον να ακούσουμε τις απόψεις όλων των κομμάτων για την </w:t>
      </w:r>
      <w:proofErr w:type="spellStart"/>
      <w:r>
        <w:rPr>
          <w:rFonts w:eastAsia="Times New Roman" w:cs="Times New Roman"/>
          <w:szCs w:val="24"/>
        </w:rPr>
        <w:t>κομματοκρατία</w:t>
      </w:r>
      <w:proofErr w:type="spellEnd"/>
      <w:r>
        <w:rPr>
          <w:rFonts w:eastAsia="Times New Roman" w:cs="Times New Roman"/>
          <w:szCs w:val="24"/>
        </w:rPr>
        <w:t xml:space="preserve"> στα πανεπιστήμια. Θα πούμε πολύ περισσότερα τότε, γιατί δεν έχουμε τον χρόνο σήμερα.</w:t>
      </w:r>
    </w:p>
    <w:p w14:paraId="7E826F9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Κλείνω με αυτό, κύριε Πρόεδρε. Δεν νομίζω ότι είναι εκτός θέματος η συγκεκρι</w:t>
      </w:r>
      <w:r>
        <w:rPr>
          <w:rFonts w:eastAsia="Times New Roman" w:cs="Times New Roman"/>
          <w:szCs w:val="24"/>
        </w:rPr>
        <w:t xml:space="preserve">μένη κουβέντα για την ανώτατη εκπαίδευση, όταν μιλάμε για τα </w:t>
      </w:r>
      <w:proofErr w:type="spellStart"/>
      <w:r>
        <w:rPr>
          <w:rFonts w:eastAsia="Times New Roman" w:cs="Times New Roman"/>
          <w:szCs w:val="24"/>
        </w:rPr>
        <w:t>προαπαιτούμενα</w:t>
      </w:r>
      <w:proofErr w:type="spellEnd"/>
      <w:r>
        <w:rPr>
          <w:rFonts w:eastAsia="Times New Roman" w:cs="Times New Roman"/>
          <w:szCs w:val="24"/>
        </w:rPr>
        <w:t xml:space="preserve">, γιατί για να βγούμε από την κρίση, η ανώτατη εκπαίδευση νομίζω ότι είναι το βασικό </w:t>
      </w:r>
      <w:proofErr w:type="spellStart"/>
      <w:r>
        <w:rPr>
          <w:rFonts w:eastAsia="Times New Roman" w:cs="Times New Roman"/>
          <w:szCs w:val="24"/>
        </w:rPr>
        <w:t>προαπαιτούμενο</w:t>
      </w:r>
      <w:proofErr w:type="spellEnd"/>
      <w:r>
        <w:rPr>
          <w:rFonts w:eastAsia="Times New Roman" w:cs="Times New Roman"/>
          <w:szCs w:val="24"/>
        </w:rPr>
        <w:t>.</w:t>
      </w:r>
    </w:p>
    <w:p w14:paraId="7E826F9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826F99"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7E826F9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Η εκπαίδευση για όλα τα δεινά είναι ικανή. </w:t>
      </w:r>
    </w:p>
    <w:p w14:paraId="7E826F9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Δεν μιλάμε πολύ γι</w:t>
      </w:r>
      <w:r>
        <w:rPr>
          <w:rFonts w:eastAsia="Times New Roman" w:cs="Times New Roman"/>
          <w:szCs w:val="24"/>
        </w:rPr>
        <w:t>’</w:t>
      </w:r>
      <w:r>
        <w:rPr>
          <w:rFonts w:eastAsia="Times New Roman" w:cs="Times New Roman"/>
          <w:szCs w:val="24"/>
        </w:rPr>
        <w:t xml:space="preserve"> αυτήν όμως. </w:t>
      </w:r>
    </w:p>
    <w:p w14:paraId="7E826F9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Καρρά, έχετε τον λόγο.</w:t>
      </w:r>
    </w:p>
    <w:p w14:paraId="7E826F9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Ευχαριστώ, κύριε Πρόεδρε.</w:t>
      </w:r>
    </w:p>
    <w:p w14:paraId="7E826F9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Νομίζω ότι</w:t>
      </w:r>
      <w:r>
        <w:rPr>
          <w:rFonts w:eastAsia="Times New Roman" w:cs="Times New Roman"/>
          <w:szCs w:val="24"/>
        </w:rPr>
        <w:t xml:space="preserve"> είμαι ο τελευταίος των ομιλητών.</w:t>
      </w:r>
    </w:p>
    <w:p w14:paraId="7E826F9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όχι έσχατος. </w:t>
      </w:r>
    </w:p>
    <w:p w14:paraId="7E826FA0"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Ευχαριστώ πολύ.</w:t>
      </w:r>
    </w:p>
    <w:p w14:paraId="7E826FA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προ δεκαπέντε ημερών</w:t>
      </w:r>
      <w:r>
        <w:rPr>
          <w:rFonts w:eastAsia="Times New Roman" w:cs="Times New Roman"/>
          <w:szCs w:val="24"/>
        </w:rPr>
        <w:t>,</w:t>
      </w:r>
      <w:r>
        <w:rPr>
          <w:rFonts w:eastAsia="Times New Roman" w:cs="Times New Roman"/>
          <w:szCs w:val="24"/>
        </w:rPr>
        <w:t xml:space="preserve"> συζητούσαμε την</w:t>
      </w:r>
      <w:r>
        <w:rPr>
          <w:rFonts w:eastAsia="Times New Roman" w:cs="Times New Roman"/>
          <w:szCs w:val="24"/>
        </w:rPr>
        <w:t xml:space="preserve">, κατά υψηλό ποσοστό, </w:t>
      </w:r>
      <w:r>
        <w:rPr>
          <w:rFonts w:eastAsia="Times New Roman" w:cs="Times New Roman"/>
          <w:szCs w:val="24"/>
        </w:rPr>
        <w:t>περικοπή των περίφημ</w:t>
      </w:r>
      <w:r>
        <w:rPr>
          <w:rFonts w:eastAsia="Times New Roman" w:cs="Times New Roman"/>
          <w:szCs w:val="24"/>
        </w:rPr>
        <w:t>ων προσωπικών διαφορών επί των παλαιών συνταξιούχων και την περικοπή των οικογενειακών παροχών από το 2019 και εντεύθεν</w:t>
      </w:r>
      <w:r>
        <w:rPr>
          <w:rFonts w:eastAsia="Times New Roman" w:cs="Times New Roman"/>
          <w:szCs w:val="24"/>
        </w:rPr>
        <w:t>,</w:t>
      </w:r>
      <w:r>
        <w:rPr>
          <w:rFonts w:eastAsia="Times New Roman" w:cs="Times New Roman"/>
          <w:szCs w:val="24"/>
        </w:rPr>
        <w:t xml:space="preserve"> για μια τριετία. Είχε υπάρξει μια μεγάλη συζήτηση στην Αίθουσα, σχετικά με τη συνταγματικότητα ή όχι αυτών των διατάξεων.</w:t>
      </w:r>
    </w:p>
    <w:p w14:paraId="7E826FA2"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Είχα σταθεί κ</w:t>
      </w:r>
      <w:r>
        <w:rPr>
          <w:rFonts w:eastAsia="Times New Roman" w:cs="Times New Roman"/>
          <w:bCs/>
          <w:shd w:val="clear" w:color="auto" w:fill="FFFFFF"/>
        </w:rPr>
        <w:t>αι είχα θεμελιώσει κατά την άποψή μου έν</w:t>
      </w:r>
      <w:r>
        <w:rPr>
          <w:rFonts w:eastAsia="Times New Roman" w:cs="Times New Roman"/>
          <w:bCs/>
          <w:shd w:val="clear" w:color="auto" w:fill="FFFFFF"/>
        </w:rPr>
        <w:t>σ</w:t>
      </w:r>
      <w:r>
        <w:rPr>
          <w:rFonts w:eastAsia="Times New Roman" w:cs="Times New Roman"/>
          <w:bCs/>
          <w:shd w:val="clear" w:color="auto" w:fill="FFFFFF"/>
        </w:rPr>
        <w:t xml:space="preserve">ταση, αντιρρήσεις </w:t>
      </w:r>
      <w:proofErr w:type="spellStart"/>
      <w:r>
        <w:rPr>
          <w:rFonts w:eastAsia="Times New Roman" w:cs="Times New Roman"/>
          <w:bCs/>
          <w:shd w:val="clear" w:color="auto" w:fill="FFFFFF"/>
        </w:rPr>
        <w:t>συνταγματικότητος</w:t>
      </w:r>
      <w:proofErr w:type="spellEnd"/>
      <w:r>
        <w:rPr>
          <w:rFonts w:eastAsia="Times New Roman" w:cs="Times New Roman"/>
          <w:bCs/>
          <w:shd w:val="clear" w:color="auto" w:fill="FFFFFF"/>
        </w:rPr>
        <w:t xml:space="preserve"> στο ζήτημα, ότι μονομερώς</w:t>
      </w:r>
      <w:r>
        <w:rPr>
          <w:rFonts w:eastAsia="Times New Roman" w:cs="Times New Roman"/>
          <w:bCs/>
          <w:shd w:val="clear" w:color="auto" w:fill="FFFFFF"/>
        </w:rPr>
        <w:t>,</w:t>
      </w:r>
      <w:r>
        <w:rPr>
          <w:rFonts w:eastAsia="Times New Roman" w:cs="Times New Roman"/>
          <w:bCs/>
          <w:shd w:val="clear" w:color="auto" w:fill="FFFFFF"/>
        </w:rPr>
        <w:t xml:space="preserve"> η κυβερνώσα πλειοψηφία είχε αποφασίσει τις περικοπές των συντάξεων αυτών κατά 2,5 δισεκατομμύρια ευρώ περίπου τον χρόνο, χωρίς να αναζητήσει εναλλακτικέ</w:t>
      </w:r>
      <w:r>
        <w:rPr>
          <w:rFonts w:eastAsia="Times New Roman" w:cs="Times New Roman"/>
          <w:bCs/>
          <w:shd w:val="clear" w:color="auto" w:fill="FFFFFF"/>
        </w:rPr>
        <w:t xml:space="preserve">ς λύσεις. </w:t>
      </w:r>
    </w:p>
    <w:p w14:paraId="7E826FA3"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τι εννοούσα, λέγοντας «εναλλακτικές λύσεις»; Ότι δεν αρκεί να κόψουμε αυτές τις συντάξεις, διότι δημιουργούμε περαιτέρω </w:t>
      </w:r>
      <w:proofErr w:type="spellStart"/>
      <w:r>
        <w:rPr>
          <w:rFonts w:eastAsia="Times New Roman" w:cs="Times New Roman"/>
          <w:bCs/>
          <w:shd w:val="clear" w:color="auto" w:fill="FFFFFF"/>
        </w:rPr>
        <w:t>υφεσιακό</w:t>
      </w:r>
      <w:proofErr w:type="spellEnd"/>
      <w:r>
        <w:rPr>
          <w:rFonts w:eastAsia="Times New Roman" w:cs="Times New Roman"/>
          <w:bCs/>
          <w:shd w:val="clear" w:color="auto" w:fill="FFFFFF"/>
        </w:rPr>
        <w:t xml:space="preserve"> κλίμα στην οικονομία και θα έπρεπε να είχε εξεταστεί, αν διατηρούντο στην οικονομία</w:t>
      </w:r>
      <w:r>
        <w:rPr>
          <w:rFonts w:eastAsia="Times New Roman" w:cs="Times New Roman"/>
          <w:bCs/>
          <w:shd w:val="clear" w:color="auto" w:fill="FFFFFF"/>
        </w:rPr>
        <w:t xml:space="preserve"> τα ποσά αυτά χωρίς τις περικ</w:t>
      </w:r>
      <w:r>
        <w:rPr>
          <w:rFonts w:eastAsia="Times New Roman" w:cs="Times New Roman"/>
          <w:bCs/>
          <w:shd w:val="clear" w:color="auto" w:fill="FFFFFF"/>
        </w:rPr>
        <w:t>οπές</w:t>
      </w:r>
      <w:r>
        <w:rPr>
          <w:rFonts w:eastAsia="Times New Roman" w:cs="Times New Roman"/>
          <w:bCs/>
          <w:shd w:val="clear" w:color="auto" w:fill="FFFFFF"/>
        </w:rPr>
        <w:t xml:space="preserve">, πώς θα λειτουργούσε η πολλαπλασιαστική λειτουργία του χρήματος, τι δημοσιονομικά οφέλη μπορούσαμε να έχουμε από τη διάθεση μέσω των συντάξεων και βάσει των συντάξεων προς την οικονομία στην κατανάλωση, ούτως ώστε να κάνουμε τη σύγκριση και το κατ’ </w:t>
      </w:r>
      <w:r>
        <w:rPr>
          <w:rFonts w:eastAsia="Times New Roman" w:cs="Times New Roman"/>
          <w:bCs/>
          <w:shd w:val="clear" w:color="auto" w:fill="FFFFFF"/>
        </w:rPr>
        <w:t>αποτέλεσμα</w:t>
      </w:r>
      <w:r>
        <w:rPr>
          <w:rFonts w:eastAsia="Times New Roman" w:cs="Times New Roman"/>
          <w:bCs/>
          <w:shd w:val="clear" w:color="auto" w:fill="FFFFFF"/>
        </w:rPr>
        <w:t>,</w:t>
      </w:r>
      <w:r>
        <w:rPr>
          <w:rFonts w:eastAsia="Times New Roman" w:cs="Times New Roman"/>
          <w:bCs/>
          <w:shd w:val="clear" w:color="auto" w:fill="FFFFFF"/>
        </w:rPr>
        <w:t xml:space="preserve"> αν έπρεπε να περισκοπούν ή όχι</w:t>
      </w:r>
      <w:r>
        <w:rPr>
          <w:rFonts w:eastAsia="Times New Roman" w:cs="Times New Roman"/>
          <w:bCs/>
          <w:shd w:val="clear" w:color="auto" w:fill="FFFFFF"/>
        </w:rPr>
        <w:t>,</w:t>
      </w:r>
      <w:r>
        <w:rPr>
          <w:rFonts w:eastAsia="Times New Roman" w:cs="Times New Roman"/>
          <w:bCs/>
          <w:shd w:val="clear" w:color="auto" w:fill="FFFFFF"/>
        </w:rPr>
        <w:t xml:space="preserve"> κατά τις απαιτήσεις των δανειστών. </w:t>
      </w:r>
    </w:p>
    <w:p w14:paraId="7E826FA4"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Σήμερα, η πεποίθησή μου ότι οι διατάξεις αυτές δεν είχαν μελετηθεί, δεν είχαν αντιμετωπισθεί και ότι έχουν θέμα </w:t>
      </w:r>
      <w:proofErr w:type="spellStart"/>
      <w:r>
        <w:rPr>
          <w:rFonts w:eastAsia="Times New Roman" w:cs="Times New Roman"/>
          <w:bCs/>
          <w:shd w:val="clear" w:color="auto" w:fill="FFFFFF"/>
        </w:rPr>
        <w:t>αντισυνταγματικότητος</w:t>
      </w:r>
      <w:proofErr w:type="spellEnd"/>
      <w:r>
        <w:rPr>
          <w:rFonts w:eastAsia="Times New Roman" w:cs="Times New Roman"/>
          <w:bCs/>
          <w:shd w:val="clear" w:color="auto" w:fill="FFFFFF"/>
        </w:rPr>
        <w:t xml:space="preserve"> ενισχύεται. Και ξέρετε γιατί; Διότι αν λάβ</w:t>
      </w:r>
      <w:r>
        <w:rPr>
          <w:rFonts w:eastAsia="Times New Roman" w:cs="Times New Roman"/>
          <w:bCs/>
          <w:shd w:val="clear" w:color="auto" w:fill="FFFFFF"/>
        </w:rPr>
        <w:t xml:space="preserve">ω υπόψη μου την τροπολογία, η οποία αφορά εις την τροποποίηση του ν.4472/2017, βλέπω μια πολυτελή, αν θέλετε, μια πολυσέλιδη αιτιολογική </w:t>
      </w:r>
      <w:r>
        <w:rPr>
          <w:rFonts w:eastAsia="Times New Roman"/>
          <w:bCs/>
          <w:shd w:val="clear" w:color="auto" w:fill="FFFFFF"/>
        </w:rPr>
        <w:t>έ</w:t>
      </w:r>
      <w:r>
        <w:rPr>
          <w:rFonts w:eastAsia="Times New Roman" w:cs="Times New Roman"/>
          <w:bCs/>
          <w:shd w:val="clear" w:color="auto" w:fill="FFFFFF"/>
        </w:rPr>
        <w:t>κθεση, η οποία δεν συνδέεται με την προτεινόμενη ρύθμιση</w:t>
      </w:r>
      <w:r>
        <w:rPr>
          <w:rFonts w:eastAsia="Times New Roman" w:cs="Times New Roman"/>
          <w:bCs/>
          <w:shd w:val="clear" w:color="auto" w:fill="FFFFFF"/>
        </w:rPr>
        <w:t xml:space="preserve"> και </w:t>
      </w:r>
      <w:r>
        <w:rPr>
          <w:rFonts w:eastAsia="Times New Roman" w:cs="Times New Roman"/>
          <w:bCs/>
          <w:shd w:val="clear" w:color="auto" w:fill="FFFFFF"/>
        </w:rPr>
        <w:t>αφορά την παράταση της μη αυξήσεως των συντάξεων αντί της</w:t>
      </w:r>
      <w:r>
        <w:rPr>
          <w:rFonts w:eastAsia="Times New Roman" w:cs="Times New Roman"/>
          <w:bCs/>
          <w:shd w:val="clear" w:color="auto" w:fill="FFFFFF"/>
        </w:rPr>
        <w:t xml:space="preserve"> 1-1-2022</w:t>
      </w:r>
      <w:r>
        <w:rPr>
          <w:rFonts w:eastAsia="Times New Roman" w:cs="Times New Roman"/>
          <w:bCs/>
          <w:shd w:val="clear" w:color="auto" w:fill="FFFFFF"/>
        </w:rPr>
        <w:t>,</w:t>
      </w:r>
      <w:r>
        <w:rPr>
          <w:rFonts w:eastAsia="Times New Roman" w:cs="Times New Roman"/>
          <w:bCs/>
          <w:shd w:val="clear" w:color="auto" w:fill="FFFFFF"/>
        </w:rPr>
        <w:t xml:space="preserve"> μέχρι την 1-1-2023, αλλά προσπαθεί να καλύψει το κενό της προηγούμενης ρύθμισης, η οποία είχε όλη αυτή την παθολογία.</w:t>
      </w:r>
    </w:p>
    <w:p w14:paraId="7E826FA5"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Συνεπώς, για να μιλάμε σήμερα για τη νέα τροπολογία πάνω στο ν.4472</w:t>
      </w:r>
      <w:r>
        <w:rPr>
          <w:rFonts w:eastAsia="Times New Roman" w:cs="Times New Roman"/>
          <w:bCs/>
          <w:shd w:val="clear" w:color="auto" w:fill="FFFFFF"/>
        </w:rPr>
        <w:t>/2017</w:t>
      </w:r>
      <w:r>
        <w:rPr>
          <w:rFonts w:eastAsia="Times New Roman" w:cs="Times New Roman"/>
          <w:bCs/>
          <w:shd w:val="clear" w:color="auto" w:fill="FFFFFF"/>
        </w:rPr>
        <w:t>, πρέπει να σκεφτόμαστε τι επιδίωξε και τι σφάλματα έγι</w:t>
      </w:r>
      <w:r>
        <w:rPr>
          <w:rFonts w:eastAsia="Times New Roman" w:cs="Times New Roman"/>
          <w:bCs/>
          <w:shd w:val="clear" w:color="auto" w:fill="FFFFFF"/>
        </w:rPr>
        <w:t xml:space="preserve">ναν κατά τη ρύθμιση που εισήγαγε ο ν.4472, τουλάχιστον στα </w:t>
      </w:r>
      <w:r>
        <w:rPr>
          <w:rFonts w:eastAsia="Times New Roman"/>
          <w:bCs/>
          <w:shd w:val="clear" w:color="auto" w:fill="FFFFFF"/>
        </w:rPr>
        <w:t>άρθρα</w:t>
      </w:r>
      <w:r>
        <w:rPr>
          <w:rFonts w:eastAsia="Times New Roman" w:cs="Times New Roman"/>
          <w:bCs/>
          <w:shd w:val="clear" w:color="auto" w:fill="FFFFFF"/>
        </w:rPr>
        <w:t xml:space="preserve"> 1 και 2. </w:t>
      </w:r>
    </w:p>
    <w:p w14:paraId="7E826FA6"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Θέλω να επισημάνω και κάτι άλλο, πριν περάσω σε επόμενο θέμα, μια ρύθμιση η οποία νομίζω ότι στη </w:t>
      </w:r>
      <w:r>
        <w:rPr>
          <w:rFonts w:eastAsia="Times New Roman"/>
          <w:bCs/>
          <w:shd w:val="clear" w:color="auto" w:fill="FFFFFF"/>
        </w:rPr>
        <w:t>συζήτηση</w:t>
      </w:r>
      <w:r>
        <w:rPr>
          <w:rFonts w:eastAsia="Times New Roman" w:cs="Times New Roman"/>
          <w:bCs/>
          <w:shd w:val="clear" w:color="auto" w:fill="FFFFFF"/>
        </w:rPr>
        <w:t xml:space="preserve"> προ δεκαπενθήμερου διέλαθε της προσοχής όλων </w:t>
      </w:r>
      <w:r>
        <w:rPr>
          <w:rFonts w:eastAsia="Times New Roman" w:cs="Times New Roman"/>
          <w:bCs/>
          <w:shd w:val="clear" w:color="auto" w:fill="FFFFFF"/>
        </w:rPr>
        <w:t>στην</w:t>
      </w:r>
      <w:r>
        <w:rPr>
          <w:rFonts w:eastAsia="Times New Roman" w:cs="Times New Roman"/>
          <w:bCs/>
          <w:shd w:val="clear" w:color="auto" w:fill="FFFFFF"/>
        </w:rPr>
        <w:t xml:space="preserve"> Α</w:t>
      </w:r>
      <w:r>
        <w:rPr>
          <w:rFonts w:eastAsia="Times New Roman" w:cs="Times New Roman"/>
          <w:bCs/>
          <w:shd w:val="clear" w:color="auto" w:fill="FFFFFF"/>
        </w:rPr>
        <w:t>ίθου</w:t>
      </w:r>
      <w:r>
        <w:rPr>
          <w:rFonts w:eastAsia="Times New Roman" w:cs="Times New Roman"/>
          <w:bCs/>
          <w:shd w:val="clear" w:color="auto" w:fill="FFFFFF"/>
        </w:rPr>
        <w:t>σ</w:t>
      </w:r>
      <w:r>
        <w:rPr>
          <w:rFonts w:eastAsia="Times New Roman" w:cs="Times New Roman"/>
          <w:bCs/>
          <w:shd w:val="clear" w:color="auto" w:fill="FFFFFF"/>
        </w:rPr>
        <w:t>α</w:t>
      </w:r>
      <w:r>
        <w:rPr>
          <w:rFonts w:eastAsia="Times New Roman" w:cs="Times New Roman"/>
          <w:bCs/>
          <w:shd w:val="clear" w:color="auto" w:fill="FFFFFF"/>
        </w:rPr>
        <w:t xml:space="preserve">. Ποια </w:t>
      </w:r>
      <w:r>
        <w:rPr>
          <w:rFonts w:eastAsia="Times New Roman"/>
          <w:bCs/>
          <w:shd w:val="clear" w:color="auto" w:fill="FFFFFF"/>
        </w:rPr>
        <w:t>είναι</w:t>
      </w:r>
      <w:r>
        <w:rPr>
          <w:rFonts w:eastAsia="Times New Roman" w:cs="Times New Roman"/>
          <w:bCs/>
          <w:shd w:val="clear" w:color="auto" w:fill="FFFFFF"/>
        </w:rPr>
        <w:t xml:space="preserve"> αυτή;</w:t>
      </w:r>
      <w:r>
        <w:rPr>
          <w:rFonts w:eastAsia="Times New Roman" w:cs="Times New Roman"/>
          <w:bCs/>
          <w:shd w:val="clear" w:color="auto" w:fill="FFFFFF"/>
        </w:rPr>
        <w:t xml:space="preserve"> Ότι οι προσωπικές διαφορές </w:t>
      </w:r>
      <w:r>
        <w:rPr>
          <w:rFonts w:eastAsia="Times New Roman" w:cs="Times New Roman"/>
          <w:bCs/>
          <w:shd w:val="clear" w:color="auto" w:fill="FFFFFF"/>
        </w:rPr>
        <w:t xml:space="preserve">των </w:t>
      </w:r>
      <w:r>
        <w:rPr>
          <w:rFonts w:eastAsia="Times New Roman" w:cs="Times New Roman"/>
          <w:bCs/>
          <w:shd w:val="clear" w:color="auto" w:fill="FFFFFF"/>
        </w:rPr>
        <w:t xml:space="preserve">μετά </w:t>
      </w:r>
      <w:r>
        <w:rPr>
          <w:rFonts w:eastAsia="Times New Roman" w:cs="Times New Roman"/>
          <w:bCs/>
          <w:shd w:val="clear" w:color="auto" w:fill="FFFFFF"/>
        </w:rPr>
        <w:t xml:space="preserve">του ν.4387/2016 συνταξιούχων, κόβονται </w:t>
      </w:r>
      <w:r>
        <w:rPr>
          <w:rFonts w:eastAsia="Times New Roman" w:cs="Times New Roman"/>
          <w:bCs/>
          <w:shd w:val="clear" w:color="auto" w:fill="FFFFFF"/>
        </w:rPr>
        <w:t xml:space="preserve">την 31-12-2018. Αυτό δεν συζητήθηκε τότε. Κόβονται και αυτό δημιουργεί ένα ερμηνευτικό πρόβλημα. Μήπως κόβονται όλες οι προσωπικές διαφορές </w:t>
      </w:r>
      <w:r>
        <w:rPr>
          <w:rFonts w:eastAsia="Times New Roman" w:cs="Times New Roman"/>
          <w:bCs/>
          <w:shd w:val="clear" w:color="auto" w:fill="FFFFFF"/>
        </w:rPr>
        <w:t>και των προ του ν.4387/2016 συνταξιούχων</w:t>
      </w:r>
      <w:r>
        <w:rPr>
          <w:rFonts w:eastAsia="Times New Roman" w:cs="Times New Roman"/>
          <w:bCs/>
          <w:shd w:val="clear" w:color="auto" w:fill="FFFFFF"/>
        </w:rPr>
        <w:t xml:space="preserve"> </w:t>
      </w:r>
      <w:r>
        <w:rPr>
          <w:rFonts w:eastAsia="Times New Roman" w:cs="Times New Roman"/>
          <w:bCs/>
          <w:shd w:val="clear" w:color="auto" w:fill="FFFFFF"/>
        </w:rPr>
        <w:t xml:space="preserve">μετά την 31-12-2018; Θεωρώ ότι </w:t>
      </w:r>
      <w:r>
        <w:rPr>
          <w:rFonts w:eastAsia="Times New Roman"/>
          <w:bCs/>
          <w:shd w:val="clear" w:color="auto" w:fill="FFFFFF"/>
        </w:rPr>
        <w:t>είναι</w:t>
      </w:r>
      <w:r>
        <w:rPr>
          <w:rFonts w:eastAsia="Times New Roman" w:cs="Times New Roman"/>
          <w:bCs/>
          <w:shd w:val="clear" w:color="auto" w:fill="FFFFFF"/>
        </w:rPr>
        <w:t xml:space="preserve"> μια νομική ατέλεια εδώ, μια ρύθμιση η οποία μπορεί να οδηγήσει σε παρερμηνείες, αν θέλετε, και εκεί</w:t>
      </w:r>
      <w:r>
        <w:rPr>
          <w:rFonts w:eastAsia="Times New Roman" w:cs="Times New Roman"/>
          <w:bCs/>
          <w:shd w:val="clear" w:color="auto" w:fill="FFFFFF"/>
        </w:rPr>
        <w:t>,</w:t>
      </w:r>
      <w:r>
        <w:rPr>
          <w:rFonts w:eastAsia="Times New Roman" w:cs="Times New Roman"/>
          <w:bCs/>
          <w:shd w:val="clear" w:color="auto" w:fill="FFFFFF"/>
        </w:rPr>
        <w:t xml:space="preserve"> θα </w:t>
      </w:r>
      <w:r>
        <w:rPr>
          <w:rFonts w:eastAsia="Times New Roman"/>
          <w:bCs/>
          <w:shd w:val="clear" w:color="auto" w:fill="FFFFFF"/>
        </w:rPr>
        <w:t>είναι</w:t>
      </w:r>
      <w:r>
        <w:rPr>
          <w:rFonts w:eastAsia="Times New Roman" w:cs="Times New Roman"/>
          <w:bCs/>
          <w:shd w:val="clear" w:color="auto" w:fill="FFFFFF"/>
        </w:rPr>
        <w:t xml:space="preserve"> πολύ δύσκολες πλέον οι συνθήκες, εάν εκ του ειδικού </w:t>
      </w:r>
      <w:proofErr w:type="spellStart"/>
      <w:r>
        <w:rPr>
          <w:rFonts w:eastAsia="Times New Roman" w:cs="Times New Roman"/>
          <w:bCs/>
          <w:shd w:val="clear" w:color="auto" w:fill="FFFFFF"/>
        </w:rPr>
        <w:t>α</w:t>
      </w:r>
      <w:r>
        <w:rPr>
          <w:rFonts w:eastAsia="Times New Roman" w:cs="Times New Roman"/>
          <w:bCs/>
          <w:shd w:val="clear" w:color="auto" w:fill="FFFFFF"/>
        </w:rPr>
        <w:t>γ</w:t>
      </w:r>
      <w:r>
        <w:rPr>
          <w:rFonts w:eastAsia="Times New Roman" w:cs="Times New Roman"/>
          <w:bCs/>
          <w:shd w:val="clear" w:color="auto" w:fill="FFFFFF"/>
        </w:rPr>
        <w:t>όμε</w:t>
      </w:r>
      <w:r>
        <w:rPr>
          <w:rFonts w:eastAsia="Times New Roman" w:cs="Times New Roman"/>
          <w:bCs/>
          <w:shd w:val="clear" w:color="auto" w:fill="FFFFFF"/>
        </w:rPr>
        <w:t>θα</w:t>
      </w:r>
      <w:proofErr w:type="spellEnd"/>
      <w:r>
        <w:rPr>
          <w:rFonts w:eastAsia="Times New Roman" w:cs="Times New Roman"/>
          <w:bCs/>
          <w:shd w:val="clear" w:color="auto" w:fill="FFFFFF"/>
        </w:rPr>
        <w:t xml:space="preserve"> στα γενικά της ρυθμίσεως</w:t>
      </w:r>
      <w:r>
        <w:rPr>
          <w:rFonts w:eastAsia="Times New Roman" w:cs="Times New Roman"/>
          <w:bCs/>
          <w:shd w:val="clear" w:color="auto" w:fill="FFFFFF"/>
        </w:rPr>
        <w:t xml:space="preserve">. </w:t>
      </w:r>
      <w:proofErr w:type="spellStart"/>
      <w:r>
        <w:rPr>
          <w:rFonts w:eastAsia="Times New Roman" w:cs="Times New Roman"/>
          <w:bCs/>
          <w:shd w:val="clear" w:color="auto" w:fill="FFFFFF"/>
        </w:rPr>
        <w:t>Αναγγέλεται</w:t>
      </w:r>
      <w:proofErr w:type="spellEnd"/>
      <w:r>
        <w:rPr>
          <w:rFonts w:eastAsia="Times New Roman" w:cs="Times New Roman"/>
          <w:bCs/>
          <w:shd w:val="clear" w:color="auto" w:fill="FFFFFF"/>
        </w:rPr>
        <w:t xml:space="preserve"> </w:t>
      </w:r>
      <w:r>
        <w:rPr>
          <w:rFonts w:eastAsia="Times New Roman" w:cs="Times New Roman"/>
          <w:bCs/>
          <w:shd w:val="clear" w:color="auto" w:fill="FFFFFF"/>
        </w:rPr>
        <w:t>η περικοπή</w:t>
      </w:r>
      <w:r>
        <w:rPr>
          <w:rFonts w:eastAsia="Times New Roman" w:cs="Times New Roman"/>
          <w:bCs/>
          <w:shd w:val="clear" w:color="auto" w:fill="FFFFFF"/>
        </w:rPr>
        <w:t xml:space="preserve"> των προσωπικών διαφορών και των οικογενειακών επιδομάτων για το μέλλον, η οποία θα βαίνει φθίνουσα πλέον κατά τις ρυθμίσεις του προ δεκαπενθημέρου</w:t>
      </w:r>
      <w:r>
        <w:rPr>
          <w:rFonts w:eastAsia="Times New Roman" w:cs="Times New Roman"/>
          <w:bCs/>
          <w:shd w:val="clear" w:color="auto" w:fill="FFFFFF"/>
        </w:rPr>
        <w:t xml:space="preserve"> ν.4472/2017</w:t>
      </w:r>
      <w:r>
        <w:rPr>
          <w:rFonts w:eastAsia="Times New Roman" w:cs="Times New Roman"/>
          <w:bCs/>
          <w:shd w:val="clear" w:color="auto" w:fill="FFFFFF"/>
        </w:rPr>
        <w:t xml:space="preserve">. </w:t>
      </w:r>
    </w:p>
    <w:p w14:paraId="7E826FA7" w14:textId="77777777" w:rsidR="001246DA" w:rsidRDefault="00D9261F">
      <w:pPr>
        <w:spacing w:line="600" w:lineRule="auto"/>
        <w:ind w:firstLine="720"/>
        <w:jc w:val="both"/>
        <w:rPr>
          <w:rFonts w:eastAsia="Times New Roman" w:cs="Times New Roman"/>
          <w:bCs/>
          <w:shd w:val="clear" w:color="auto" w:fill="FFFFFF"/>
        </w:rPr>
      </w:pPr>
      <w:r>
        <w:rPr>
          <w:rFonts w:eastAsia="Times New Roman"/>
          <w:bCs/>
          <w:shd w:val="clear" w:color="auto" w:fill="FFFFFF"/>
        </w:rPr>
        <w:t>Βεβαίως,</w:t>
      </w:r>
      <w:r>
        <w:rPr>
          <w:rFonts w:eastAsia="Times New Roman" w:cs="Times New Roman"/>
          <w:bCs/>
          <w:shd w:val="clear" w:color="auto" w:fill="FFFFFF"/>
        </w:rPr>
        <w:t xml:space="preserve"> ως προς τη ρύθμιση, η οποία έρχεται με την τροπολογία της μη αύξησης, επόμενο ήταν, α</w:t>
      </w:r>
      <w:r>
        <w:rPr>
          <w:rFonts w:eastAsia="Times New Roman" w:cs="Times New Roman"/>
          <w:bCs/>
          <w:shd w:val="clear" w:color="auto" w:fill="FFFFFF"/>
        </w:rPr>
        <w:t>ναμενόμενο ήταν</w:t>
      </w:r>
      <w:r>
        <w:rPr>
          <w:rFonts w:eastAsia="Times New Roman" w:cs="Times New Roman"/>
          <w:bCs/>
          <w:shd w:val="clear" w:color="auto" w:fill="FFFFFF"/>
        </w:rPr>
        <w:t>,</w:t>
      </w:r>
      <w:r>
        <w:rPr>
          <w:rFonts w:eastAsia="Times New Roman" w:cs="Times New Roman"/>
          <w:bCs/>
          <w:shd w:val="clear" w:color="auto" w:fill="FFFFFF"/>
        </w:rPr>
        <w:t xml:space="preserve"> μετά την ψήφιση του ν.4472, διότι πλέον είχαν τεθεί </w:t>
      </w:r>
      <w:r>
        <w:rPr>
          <w:rFonts w:eastAsia="Times New Roman" w:cs="Times New Roman"/>
          <w:bCs/>
          <w:shd w:val="clear" w:color="auto" w:fill="FFFFFF"/>
        </w:rPr>
        <w:t xml:space="preserve">ασφυκτικές </w:t>
      </w:r>
      <w:r>
        <w:rPr>
          <w:rFonts w:eastAsia="Times New Roman" w:cs="Times New Roman"/>
          <w:bCs/>
          <w:shd w:val="clear" w:color="auto" w:fill="FFFFFF"/>
        </w:rPr>
        <w:t xml:space="preserve">δικλείδες στο ασφαλιστικό σύστημα. </w:t>
      </w:r>
    </w:p>
    <w:p w14:paraId="7E826FA8"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Πρέπει να πω τούτο. Έχω σχηματίσει εδραία την πεποίθηση,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ότι πλέον οι περικοπές του συνταξιοδοτικού συστήματος</w:t>
      </w:r>
      <w:r>
        <w:rPr>
          <w:rFonts w:eastAsia="Times New Roman" w:cs="Times New Roman"/>
          <w:bCs/>
          <w:shd w:val="clear" w:color="auto" w:fill="FFFFFF"/>
        </w:rPr>
        <w:t xml:space="preserve"> δεν αφορούν αυτό </w:t>
      </w:r>
      <w:proofErr w:type="spellStart"/>
      <w:r>
        <w:rPr>
          <w:rFonts w:eastAsia="Times New Roman" w:cs="Times New Roman"/>
          <w:bCs/>
          <w:shd w:val="clear" w:color="auto" w:fill="FFFFFF"/>
        </w:rPr>
        <w:t>καθ</w:t>
      </w:r>
      <w:r>
        <w:rPr>
          <w:rFonts w:eastAsia="Times New Roman" w:cs="Times New Roman"/>
          <w:bCs/>
          <w:shd w:val="clear" w:color="auto" w:fill="FFFFFF"/>
        </w:rPr>
        <w:t>’</w:t>
      </w:r>
      <w:r>
        <w:rPr>
          <w:rFonts w:eastAsia="Times New Roman" w:cs="Times New Roman"/>
          <w:bCs/>
          <w:shd w:val="clear" w:color="auto" w:fill="FFFFFF"/>
        </w:rPr>
        <w:t>αυτό</w:t>
      </w:r>
      <w:proofErr w:type="spellEnd"/>
      <w:r>
        <w:rPr>
          <w:rFonts w:eastAsia="Times New Roman" w:cs="Times New Roman"/>
          <w:bCs/>
          <w:shd w:val="clear" w:color="auto" w:fill="FFFFFF"/>
        </w:rPr>
        <w:t xml:space="preserve"> το ασφαλιστικό σύστημα, διότι μπορεί να χρηματοδοτηθεί, αλλά αφορούν την απαίτηση των δανειστών να μειωθεί η συνταξιοδοτική δαπάνη ως ποσοστό του ΑΕΠ. </w:t>
      </w:r>
    </w:p>
    <w:p w14:paraId="7E826FA9"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Πιθανόν το θεωρούν υψηλό</w:t>
      </w:r>
      <w:r>
        <w:rPr>
          <w:rFonts w:eastAsia="Times New Roman" w:cs="Times New Roman"/>
          <w:bCs/>
          <w:shd w:val="clear" w:color="auto" w:fill="FFFFFF"/>
        </w:rPr>
        <w:t xml:space="preserve"> -</w:t>
      </w:r>
      <w:r>
        <w:rPr>
          <w:rFonts w:eastAsia="Times New Roman" w:cs="Times New Roman"/>
          <w:bCs/>
          <w:shd w:val="clear" w:color="auto" w:fill="FFFFFF"/>
        </w:rPr>
        <w:t>μάλλον το θεωρούν υψηλό</w:t>
      </w:r>
      <w:r>
        <w:rPr>
          <w:rFonts w:eastAsia="Times New Roman" w:cs="Times New Roman"/>
          <w:bCs/>
          <w:shd w:val="clear" w:color="auto" w:fill="FFFFFF"/>
        </w:rPr>
        <w:t xml:space="preserve">- </w:t>
      </w:r>
      <w:r>
        <w:rPr>
          <w:rFonts w:eastAsia="Times New Roman" w:cs="Times New Roman"/>
          <w:bCs/>
          <w:shd w:val="clear" w:color="auto" w:fill="FFFFFF"/>
        </w:rPr>
        <w:t>χωρίς όμως να λαμβάνουν υπ</w:t>
      </w:r>
      <w:r>
        <w:rPr>
          <w:rFonts w:eastAsia="Times New Roman" w:cs="Times New Roman"/>
          <w:bCs/>
          <w:shd w:val="clear" w:color="auto" w:fill="FFFFFF"/>
        </w:rPr>
        <w:t>όψη τους τις ειδικότερες συνθήκες της μη παραγωγικής Ελλάδος, χωρίς να λαμβάνουν υπόψη τους τη γήρανση του πληθυσμού και την ανεργία. Αυτή τη στιγμή</w:t>
      </w:r>
      <w:r>
        <w:rPr>
          <w:rFonts w:eastAsia="Times New Roman" w:cs="Times New Roman"/>
          <w:bCs/>
          <w:shd w:val="clear" w:color="auto" w:fill="FFFFFF"/>
        </w:rPr>
        <w:t>,</w:t>
      </w:r>
      <w:r>
        <w:rPr>
          <w:rFonts w:eastAsia="Times New Roman" w:cs="Times New Roman"/>
          <w:bCs/>
          <w:shd w:val="clear" w:color="auto" w:fill="FFFFFF"/>
        </w:rPr>
        <w:t xml:space="preserve"> ο </w:t>
      </w:r>
      <w:proofErr w:type="spellStart"/>
      <w:r>
        <w:rPr>
          <w:rFonts w:eastAsia="Times New Roman" w:cs="Times New Roman"/>
          <w:bCs/>
          <w:shd w:val="clear" w:color="auto" w:fill="FFFFFF"/>
        </w:rPr>
        <w:t>γηράσκων</w:t>
      </w:r>
      <w:proofErr w:type="spellEnd"/>
      <w:r>
        <w:rPr>
          <w:rFonts w:eastAsia="Times New Roman" w:cs="Times New Roman"/>
          <w:bCs/>
          <w:shd w:val="clear" w:color="auto" w:fill="FFFFFF"/>
        </w:rPr>
        <w:t xml:space="preserve"> πληθυσμός συντηρεί ολόκληρες οικογένειες. </w:t>
      </w:r>
    </w:p>
    <w:p w14:paraId="7E826FAA" w14:textId="77777777" w:rsidR="001246DA" w:rsidRDefault="00D9261F">
      <w:pPr>
        <w:spacing w:line="600" w:lineRule="auto"/>
        <w:ind w:firstLine="720"/>
        <w:jc w:val="both"/>
        <w:rPr>
          <w:rFonts w:eastAsia="Times New Roman"/>
          <w:bCs/>
        </w:rPr>
      </w:pPr>
      <w:r>
        <w:rPr>
          <w:rFonts w:eastAsia="Times New Roman"/>
          <w:bCs/>
        </w:rPr>
        <w:t>(Στο σημείο αυτό κτυπάει το κουδούνι λήξεως του χρόν</w:t>
      </w:r>
      <w:r>
        <w:rPr>
          <w:rFonts w:eastAsia="Times New Roman"/>
          <w:bCs/>
        </w:rPr>
        <w:t>ου ομιλίας του κυρίου Βουλευτή)</w:t>
      </w:r>
    </w:p>
    <w:p w14:paraId="7E826FAB"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Ελάχιστη ανοχή, κύριε Πρόεδρε, αν έχετε την καλοσύνη.</w:t>
      </w:r>
    </w:p>
    <w:p w14:paraId="7E826FAC"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Παρακαλώ</w:t>
      </w:r>
      <w:r>
        <w:rPr>
          <w:rFonts w:eastAsia="Times New Roman" w:cs="Times New Roman"/>
          <w:bCs/>
          <w:shd w:val="clear" w:color="auto" w:fill="FFFFFF"/>
        </w:rPr>
        <w:t>,</w:t>
      </w:r>
      <w:r>
        <w:rPr>
          <w:rFonts w:eastAsia="Times New Roman" w:cs="Times New Roman"/>
          <w:bCs/>
          <w:shd w:val="clear" w:color="auto" w:fill="FFFFFF"/>
        </w:rPr>
        <w:t xml:space="preserve"> διευκολύνετε τη </w:t>
      </w:r>
      <w:r>
        <w:rPr>
          <w:rFonts w:eastAsia="Times New Roman"/>
          <w:bCs/>
          <w:shd w:val="clear" w:color="auto" w:fill="FFFFFF"/>
        </w:rPr>
        <w:t>διαδικασία,</w:t>
      </w:r>
      <w:r>
        <w:rPr>
          <w:rFonts w:eastAsia="Times New Roman" w:cs="Times New Roman"/>
          <w:bCs/>
          <w:shd w:val="clear" w:color="auto" w:fill="FFFFFF"/>
        </w:rPr>
        <w:t xml:space="preserve"> κύριε Καρρά. Πάτε πίσω όλες τις ομιλίες. </w:t>
      </w:r>
    </w:p>
    <w:p w14:paraId="7E826FAD"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ΓΕΩΡΓΙΟΣ</w:t>
      </w:r>
      <w:r>
        <w:rPr>
          <w:rFonts w:eastAsia="Times New Roman" w:cs="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cs="Times New Roman"/>
          <w:b/>
          <w:bCs/>
          <w:shd w:val="clear" w:color="auto" w:fill="FFFFFF"/>
        </w:rPr>
        <w:t>ΔΗΜΗΤΡΙΟΣ ΚΑΡΡΑΣ:</w:t>
      </w:r>
      <w:r>
        <w:rPr>
          <w:rFonts w:eastAsia="Times New Roman" w:cs="Times New Roman"/>
          <w:bCs/>
          <w:shd w:val="clear" w:color="auto" w:fill="FFFFFF"/>
        </w:rPr>
        <w:t xml:space="preserve"> Ευχαριστώ πολύ. </w:t>
      </w:r>
    </w:p>
    <w:p w14:paraId="7E826FAE" w14:textId="77777777" w:rsidR="001246DA" w:rsidRDefault="00D9261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δεύτερο ζήτημα </w:t>
      </w:r>
      <w:r>
        <w:rPr>
          <w:rFonts w:eastAsia="Times New Roman"/>
          <w:bCs/>
          <w:shd w:val="clear" w:color="auto" w:fill="FFFFFF"/>
        </w:rPr>
        <w:t>είναι</w:t>
      </w:r>
      <w:r>
        <w:rPr>
          <w:rFonts w:eastAsia="Times New Roman" w:cs="Times New Roman"/>
          <w:bCs/>
          <w:shd w:val="clear" w:color="auto" w:fill="FFFFFF"/>
        </w:rPr>
        <w:t xml:space="preserve"> το εξής: Επαναλαμβάνεται με άλλη τροπολογία η ανάθεση εποπτείας στο Διεθνές Νομισματικό Ταμείο, την Ευρωπαϊκή Επιτροπή, την Ευρωπαϊκή Κεντρική Τράπεζα και το Ευρωπαϊκό ΤΧΣ. Τα είπαμε στον προηγούμενο νόμο. Συζητήθηκαν αυτά. </w:t>
      </w:r>
    </w:p>
    <w:p w14:paraId="7E826FA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βλέ</w:t>
      </w:r>
      <w:r>
        <w:rPr>
          <w:rFonts w:eastAsia="Times New Roman" w:cs="Times New Roman"/>
          <w:szCs w:val="24"/>
        </w:rPr>
        <w:t>πω μεταβολές, αλλά προβληματίζομαι. Είναι επανάληψη ήδη</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ψηφισθείσης</w:t>
      </w:r>
      <w:proofErr w:type="spellEnd"/>
      <w:r>
        <w:rPr>
          <w:rFonts w:eastAsia="Times New Roman" w:cs="Times New Roman"/>
          <w:szCs w:val="24"/>
        </w:rPr>
        <w:t xml:space="preserve"> ρυθμίσεως που επανέρχεται; Θα μας πει τι; Δεν βγαίνει η ουσία ούτε από την αιτιολογική έκθεση. Βγαίνει, όμως, κάτι άλλο, μία εντονότερη νομοθετική εντολή</w:t>
      </w:r>
      <w:r>
        <w:rPr>
          <w:rFonts w:eastAsia="Times New Roman" w:cs="Times New Roman"/>
          <w:szCs w:val="24"/>
        </w:rPr>
        <w:t>,</w:t>
      </w:r>
      <w:r>
        <w:rPr>
          <w:rFonts w:eastAsia="Times New Roman" w:cs="Times New Roman"/>
          <w:szCs w:val="24"/>
        </w:rPr>
        <w:t xml:space="preserve"> ότι η εποπτεία αυτή θα γενικεύετ</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ούτως ώστε να εξασφαλίζεται το πρωτογενές πλεόνασμα για το οικονομικό έτος 2019 και μετά. </w:t>
      </w:r>
    </w:p>
    <w:p w14:paraId="7E826FB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Εγώ θα ήθελα να ακούσω και από την Κυβέρνηση ποια είναι η χρονική περίοδος αυτή. Ή αφήνουμε να υφέρπει ότι πλέον το πρωτογενές πλεόνασμα, το 3,5% του ΑΕΠ, θα εξα</w:t>
      </w:r>
      <w:r>
        <w:rPr>
          <w:rFonts w:eastAsia="Times New Roman" w:cs="Times New Roman"/>
          <w:szCs w:val="24"/>
        </w:rPr>
        <w:t>κολουθεί να υφίσταται με τη ρύθμιση αυτή</w:t>
      </w:r>
      <w:r>
        <w:rPr>
          <w:rFonts w:eastAsia="Times New Roman" w:cs="Times New Roman"/>
          <w:szCs w:val="24"/>
        </w:rPr>
        <w:t>,</w:t>
      </w:r>
      <w:r>
        <w:rPr>
          <w:rFonts w:eastAsia="Times New Roman" w:cs="Times New Roman"/>
          <w:szCs w:val="24"/>
        </w:rPr>
        <w:t xml:space="preserve"> η οποία </w:t>
      </w:r>
      <w:proofErr w:type="spellStart"/>
      <w:r>
        <w:rPr>
          <w:rFonts w:eastAsia="Times New Roman" w:cs="Times New Roman"/>
          <w:szCs w:val="24"/>
        </w:rPr>
        <w:t>προεισαγάγει</w:t>
      </w:r>
      <w:proofErr w:type="spellEnd"/>
      <w:r>
        <w:rPr>
          <w:rFonts w:eastAsia="Times New Roman" w:cs="Times New Roman"/>
          <w:szCs w:val="24"/>
        </w:rPr>
        <w:t xml:space="preserve"> επόμενες ρυθμίσεις; </w:t>
      </w:r>
    </w:p>
    <w:p w14:paraId="7E826FB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Νομίζω, λοιπόν, ότι τις ρυθμίσεις αυτές θα πρέπει να τις ονομάσω ως μη φιλικές προς τον ελληνικό λαό, θα πρέπει να τις ονομάσω ως αποτέλεσμα πολλές φορές μη μελετημένων λύσ</w:t>
      </w:r>
      <w:r>
        <w:rPr>
          <w:rFonts w:eastAsia="Times New Roman" w:cs="Times New Roman"/>
          <w:szCs w:val="24"/>
        </w:rPr>
        <w:t xml:space="preserve">εων και θα τοποθετηθώ αρνητικά. </w:t>
      </w:r>
    </w:p>
    <w:p w14:paraId="7E826FB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E826FB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w:t>
      </w:r>
      <w:r>
        <w:rPr>
          <w:rFonts w:eastAsia="Times New Roman" w:cs="Times New Roman"/>
          <w:szCs w:val="24"/>
        </w:rPr>
        <w:t xml:space="preserve">έκθεση της </w:t>
      </w:r>
      <w:r>
        <w:rPr>
          <w:rFonts w:eastAsia="Times New Roman" w:cs="Times New Roman"/>
          <w:szCs w:val="24"/>
        </w:rPr>
        <w:t xml:space="preserve">αίθουσας </w:t>
      </w:r>
      <w:r>
        <w:rPr>
          <w:rFonts w:eastAsia="Times New Roman" w:cs="Times New Roman"/>
          <w:szCs w:val="24"/>
        </w:rPr>
        <w:t>«</w:t>
      </w:r>
      <w:r>
        <w:rPr>
          <w:rFonts w:eastAsia="Times New Roman" w:cs="Times New Roman"/>
          <w:szCs w:val="24"/>
        </w:rPr>
        <w:t>ΕΛΕΥΘΕΡΙΟΣ ΒΕΝΙΖΕΛΟΣ</w:t>
      </w:r>
      <w:r>
        <w:rPr>
          <w:rFonts w:eastAsia="Times New Roman" w:cs="Times New Roman"/>
          <w:szCs w:val="24"/>
        </w:rPr>
        <w:t xml:space="preserve">» και ενημερώθηκαν για την ιστορία του </w:t>
      </w:r>
      <w:r>
        <w:rPr>
          <w:rFonts w:eastAsia="Times New Roman" w:cs="Times New Roman"/>
          <w:szCs w:val="24"/>
        </w:rPr>
        <w:t xml:space="preserve">κτηρίου </w:t>
      </w:r>
      <w:r>
        <w:rPr>
          <w:rFonts w:eastAsia="Times New Roman" w:cs="Times New Roman"/>
          <w:szCs w:val="24"/>
        </w:rPr>
        <w:t>και τον τρόπο οργάνωσης και λειτουργίας της Βουλής, σαράντα επτά μαθητές και μαθήτριες και επτά συνοδοί εκπαιδευτικοί από το 15</w:t>
      </w:r>
      <w:r>
        <w:rPr>
          <w:rFonts w:eastAsia="Times New Roman" w:cs="Times New Roman"/>
          <w:szCs w:val="24"/>
          <w:vertAlign w:val="superscript"/>
        </w:rPr>
        <w:t>ο</w:t>
      </w:r>
      <w:r>
        <w:rPr>
          <w:rFonts w:eastAsia="Times New Roman" w:cs="Times New Roman"/>
          <w:szCs w:val="24"/>
        </w:rPr>
        <w:t xml:space="preserve"> Δημοτικό Σχολείο Λάρισας. </w:t>
      </w:r>
    </w:p>
    <w:p w14:paraId="7E826FB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Η Βουλή τους</w:t>
      </w:r>
      <w:r>
        <w:rPr>
          <w:rFonts w:eastAsia="Times New Roman" w:cs="Times New Roman"/>
          <w:szCs w:val="24"/>
        </w:rPr>
        <w:t xml:space="preserve"> καλωσορίζει.</w:t>
      </w:r>
    </w:p>
    <w:p w14:paraId="7E826FB5"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E826FB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w:t>
      </w:r>
    </w:p>
    <w:p w14:paraId="7E826FB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7E826FB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Άκουσα με πολλή προσοχή τι ακριβώς είπε ο αξιότιμος Αρχηγός της Αξιωματικής Αντιπολίτευσης.</w:t>
      </w:r>
      <w:r>
        <w:rPr>
          <w:rFonts w:eastAsia="Times New Roman" w:cs="Times New Roman"/>
          <w:szCs w:val="24"/>
        </w:rPr>
        <w:t xml:space="preserve"> Ούτε λίγο, ούτε πολύ, τα δυόμισι χρόνια αυτής της Κυβέρνησης είναι η μεγάλη αιτία του κακού γι’ αυτή τη χώρα. Είναι, πράγματι, έτσι; </w:t>
      </w:r>
    </w:p>
    <w:p w14:paraId="7E826FB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Επιτρέψτε μου, επειδή ζω τώρα νωπά τα γεγονότα σε δύο </w:t>
      </w:r>
      <w:r>
        <w:rPr>
          <w:rFonts w:eastAsia="Times New Roman" w:cs="Times New Roman"/>
          <w:szCs w:val="24"/>
        </w:rPr>
        <w:t>επιτροπές</w:t>
      </w:r>
      <w:r>
        <w:rPr>
          <w:rFonts w:eastAsia="Times New Roman" w:cs="Times New Roman"/>
          <w:szCs w:val="24"/>
        </w:rPr>
        <w:t>, να σας πω ότι χρειάστηκαν δεκατρία χρόνια -και εύχομαι τ</w:t>
      </w:r>
      <w:r>
        <w:rPr>
          <w:rFonts w:eastAsia="Times New Roman" w:cs="Times New Roman"/>
          <w:szCs w:val="24"/>
        </w:rPr>
        <w:t>ο τεκμήριο της αθωότητας να επαληθευτεί- για να παραπεμφθεί ο κ. Γιάννος Παπαντωνίου για ξέπλυμα μαύρου χρήματος. Δεκατρία χρόνια χρειάστηκαν και για μία δεύτερη παραπομπή για φορολογικές παραβάσεις.</w:t>
      </w:r>
    </w:p>
    <w:p w14:paraId="7E826FB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Θυμάμαι την πρώτη μέρα, όταν πήγε να γίνει αυτή η </w:t>
      </w:r>
      <w:r>
        <w:rPr>
          <w:rFonts w:eastAsia="Times New Roman" w:cs="Times New Roman"/>
          <w:szCs w:val="24"/>
        </w:rPr>
        <w:t>επιτρο</w:t>
      </w:r>
      <w:r>
        <w:rPr>
          <w:rFonts w:eastAsia="Times New Roman" w:cs="Times New Roman"/>
          <w:szCs w:val="24"/>
        </w:rPr>
        <w:t>πή</w:t>
      </w:r>
      <w:r>
        <w:rPr>
          <w:rFonts w:eastAsia="Times New Roman" w:cs="Times New Roman"/>
          <w:szCs w:val="24"/>
        </w:rPr>
        <w:t>. Κάπως έτσι κυβερνιόταν η χώρα. Σηκώθηκαν στο αέρα και από τη Δημοκρατική Συμπαράταξη, όχι τόσο από τη Νέα Δημοκρατία, οφείλω να το ομολογήσω. Είπαν ότι είναι ένα φιάσκο και πρέπει να γυρίσει πίσω. Τα αποτελέσματα τα είδαμε και δεν είναι καθόλου σύμπτωσ</w:t>
      </w:r>
      <w:r>
        <w:rPr>
          <w:rFonts w:eastAsia="Times New Roman" w:cs="Times New Roman"/>
          <w:szCs w:val="24"/>
        </w:rPr>
        <w:t xml:space="preserve">η. Μετά από δεκατρία χρόνια -και ξαναλέω ότι εύχομαι να αθωωθεί ο άνθρωπος- κάτι έπρεπε να γίνει. </w:t>
      </w:r>
    </w:p>
    <w:p w14:paraId="7E826FB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δεύτερο κρούσμα, μάλιστα, δεν το είδαμε πουθενά, σε κανένα κανάλι και σε καμία εφημερίδα. Είναι αυτά που συμβαίνουν τώρα στην Εξεταστική Επιτροπή της Υγεί</w:t>
      </w:r>
      <w:r>
        <w:rPr>
          <w:rFonts w:eastAsia="Times New Roman" w:cs="Times New Roman"/>
          <w:szCs w:val="24"/>
        </w:rPr>
        <w:t xml:space="preserve">ας για το Ερρίκος Ντυνάν. Είναι απάντηση στο ότι γι’ αυτό που έγινε στη χώρα, φταίνε τα δυόμισι χρόνια διακυβέρνησης από το ΣΥΡΙΖΑ και τους Ανεξάρτητους Έλληνες. </w:t>
      </w:r>
    </w:p>
    <w:p w14:paraId="7E826FB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Είδαμε, λοιπόν, το πρωτοφανές, το πρωτόγνωρο, </w:t>
      </w:r>
      <w:r>
        <w:rPr>
          <w:rFonts w:eastAsia="Times New Roman" w:cs="Times New Roman"/>
          <w:szCs w:val="24"/>
        </w:rPr>
        <w:t xml:space="preserve">σε </w:t>
      </w:r>
      <w:r>
        <w:rPr>
          <w:rFonts w:eastAsia="Times New Roman" w:cs="Times New Roman"/>
          <w:szCs w:val="24"/>
        </w:rPr>
        <w:t xml:space="preserve">ένα νοσοκομείο όπου η θητεία των γιατρών με </w:t>
      </w:r>
      <w:r>
        <w:rPr>
          <w:rFonts w:eastAsia="Times New Roman" w:cs="Times New Roman"/>
          <w:szCs w:val="24"/>
        </w:rPr>
        <w:t xml:space="preserve">νόμο υπολογίζεται </w:t>
      </w:r>
      <w:r>
        <w:rPr>
          <w:rFonts w:eastAsia="Times New Roman" w:cs="Times New Roman"/>
          <w:szCs w:val="24"/>
        </w:rPr>
        <w:t>ως</w:t>
      </w:r>
      <w:r>
        <w:rPr>
          <w:rFonts w:eastAsia="Times New Roman" w:cs="Times New Roman"/>
          <w:szCs w:val="24"/>
        </w:rPr>
        <w:t xml:space="preserve"> προϋπηρεσία στο Εθνικό Σύστημα Υγείας</w:t>
      </w:r>
      <w:r>
        <w:rPr>
          <w:rFonts w:eastAsia="Times New Roman" w:cs="Times New Roman"/>
          <w:szCs w:val="24"/>
        </w:rPr>
        <w:t xml:space="preserve"> -</w:t>
      </w:r>
      <w:r>
        <w:rPr>
          <w:rFonts w:eastAsia="Times New Roman" w:cs="Times New Roman"/>
          <w:szCs w:val="24"/>
        </w:rPr>
        <w:t>δηλαδή δεν είναι μία ιδιωτική κλινική, είναι ένα κανονικό κοινωφελές ίδρυμα, ένα νοσοκομείο</w:t>
      </w:r>
      <w:r>
        <w:rPr>
          <w:rFonts w:eastAsia="Times New Roman" w:cs="Times New Roman"/>
          <w:szCs w:val="24"/>
        </w:rPr>
        <w:t>- μ</w:t>
      </w:r>
      <w:r>
        <w:rPr>
          <w:rFonts w:eastAsia="Times New Roman" w:cs="Times New Roman"/>
          <w:szCs w:val="24"/>
        </w:rPr>
        <w:t>ε τι τρόπο έγινε ένας αναγκαστικός πλειστηριασμός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ρωτόγνωρο φαινόμενο σε όλο τον πλανήτη. </w:t>
      </w:r>
    </w:p>
    <w:p w14:paraId="7E826FB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Προκαλώ ν</w:t>
      </w:r>
      <w:r>
        <w:rPr>
          <w:rFonts w:eastAsia="Times New Roman" w:cs="Times New Roman"/>
          <w:szCs w:val="24"/>
        </w:rPr>
        <w:t xml:space="preserve">α μου πείτε πότε, κάτω από ποιες συνθήκες και σε ποια χώρα ένα νοσοκομείο, κοινωφελές ίδρυμα πετάγεται στην κυριολεξία στον ιδιωτικό τομέα. </w:t>
      </w:r>
      <w:r>
        <w:rPr>
          <w:rFonts w:eastAsia="Times New Roman" w:cs="Times New Roman"/>
          <w:szCs w:val="24"/>
        </w:rPr>
        <w:t>Β</w:t>
      </w:r>
      <w:r>
        <w:rPr>
          <w:rFonts w:eastAsia="Times New Roman" w:cs="Times New Roman"/>
          <w:szCs w:val="24"/>
        </w:rPr>
        <w:t xml:space="preserve">έβαια, </w:t>
      </w:r>
      <w:r>
        <w:rPr>
          <w:rFonts w:eastAsia="Times New Roman" w:cs="Times New Roman"/>
          <w:szCs w:val="24"/>
        </w:rPr>
        <w:t xml:space="preserve">και </w:t>
      </w:r>
      <w:r>
        <w:rPr>
          <w:rFonts w:eastAsia="Times New Roman" w:cs="Times New Roman"/>
          <w:szCs w:val="24"/>
        </w:rPr>
        <w:t>όλα τα προνόμια</w:t>
      </w:r>
      <w:r>
        <w:rPr>
          <w:rFonts w:eastAsia="Times New Roman" w:cs="Times New Roman"/>
          <w:szCs w:val="24"/>
        </w:rPr>
        <w:t>,</w:t>
      </w:r>
      <w:r>
        <w:rPr>
          <w:rFonts w:eastAsia="Times New Roman" w:cs="Times New Roman"/>
          <w:szCs w:val="24"/>
        </w:rPr>
        <w:t xml:space="preserve"> που είχαν οι γιατροί μέχρι τότε. Και βλέπω να είναι στο </w:t>
      </w:r>
      <w:r>
        <w:rPr>
          <w:rFonts w:eastAsia="Times New Roman" w:cs="Times New Roman"/>
          <w:szCs w:val="24"/>
        </w:rPr>
        <w:t>διοικητικό συμβούλιο</w:t>
      </w:r>
      <w:r>
        <w:rPr>
          <w:rFonts w:eastAsia="Times New Roman" w:cs="Times New Roman"/>
          <w:szCs w:val="24"/>
        </w:rPr>
        <w:t xml:space="preserve"> ονόματα –δ</w:t>
      </w:r>
      <w:r>
        <w:rPr>
          <w:rFonts w:eastAsia="Times New Roman" w:cs="Times New Roman"/>
          <w:szCs w:val="24"/>
        </w:rPr>
        <w:t xml:space="preserve">εν αναφέρομαι στον κ. </w:t>
      </w:r>
      <w:proofErr w:type="spellStart"/>
      <w:r>
        <w:rPr>
          <w:rFonts w:eastAsia="Times New Roman" w:cs="Times New Roman"/>
          <w:szCs w:val="24"/>
        </w:rPr>
        <w:t>Μαρτίνη</w:t>
      </w:r>
      <w:proofErr w:type="spellEnd"/>
      <w:r>
        <w:rPr>
          <w:rFonts w:eastAsia="Times New Roman" w:cs="Times New Roman"/>
          <w:szCs w:val="24"/>
        </w:rPr>
        <w:t xml:space="preserve"> που θα κριθεί- </w:t>
      </w:r>
      <w:r>
        <w:rPr>
          <w:rFonts w:eastAsia="Times New Roman" w:cs="Times New Roman"/>
          <w:szCs w:val="24"/>
        </w:rPr>
        <w:t xml:space="preserve">όπως </w:t>
      </w:r>
      <w:r>
        <w:rPr>
          <w:rFonts w:eastAsia="Times New Roman" w:cs="Times New Roman"/>
          <w:szCs w:val="24"/>
        </w:rPr>
        <w:t xml:space="preserve">την κ. Σάλα, τον κ. Κώστα Μπούρα, το δεξί χέρι του κ. Σαμαρά. Βλέπω τον κ. Λυκούργο </w:t>
      </w:r>
      <w:proofErr w:type="spellStart"/>
      <w:r>
        <w:rPr>
          <w:rFonts w:eastAsia="Times New Roman" w:cs="Times New Roman"/>
          <w:szCs w:val="24"/>
        </w:rPr>
        <w:t>Λιαρόπουλο</w:t>
      </w:r>
      <w:proofErr w:type="spellEnd"/>
      <w:r>
        <w:rPr>
          <w:rFonts w:eastAsia="Times New Roman" w:cs="Times New Roman"/>
          <w:szCs w:val="24"/>
        </w:rPr>
        <w:t xml:space="preserve"> να παίρνει 30.000 το μήνα. Κι εγώ με 30.000 χιλιάδες δεν θα έλεγα απλώς «</w:t>
      </w:r>
      <w:proofErr w:type="spellStart"/>
      <w:r>
        <w:rPr>
          <w:rFonts w:eastAsia="Times New Roman" w:cs="Times New Roman"/>
          <w:szCs w:val="24"/>
        </w:rPr>
        <w:t>Γερούν</w:t>
      </w:r>
      <w:proofErr w:type="spellEnd"/>
      <w:r>
        <w:rPr>
          <w:rFonts w:eastAsia="Times New Roman" w:cs="Times New Roman"/>
          <w:szCs w:val="24"/>
        </w:rPr>
        <w:t xml:space="preserve"> γερά, </w:t>
      </w:r>
      <w:proofErr w:type="spellStart"/>
      <w:r>
        <w:rPr>
          <w:rFonts w:eastAsia="Times New Roman" w:cs="Times New Roman"/>
          <w:szCs w:val="24"/>
        </w:rPr>
        <w:t>σπασ</w:t>
      </w:r>
      <w:proofErr w:type="spellEnd"/>
      <w:r>
        <w:rPr>
          <w:rFonts w:eastAsia="Times New Roman" w:cs="Times New Roman"/>
          <w:szCs w:val="24"/>
        </w:rPr>
        <w:t>’ τους τον τσαμπουκά»</w:t>
      </w:r>
      <w:r>
        <w:rPr>
          <w:rFonts w:eastAsia="Times New Roman" w:cs="Times New Roman"/>
          <w:szCs w:val="24"/>
        </w:rPr>
        <w:t xml:space="preserve">. Και άλλα πολλά θα έλεγα. </w:t>
      </w:r>
    </w:p>
    <w:p w14:paraId="7E826FB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Δεν θέλω να πλατειάσω, αλλά λέω μόνο ένα πράγμα. Έτσι κυβερνιόταν η χώρα. Ο μεν κ. </w:t>
      </w:r>
      <w:r>
        <w:rPr>
          <w:rFonts w:eastAsia="Times New Roman" w:cs="Times New Roman"/>
          <w:szCs w:val="24"/>
        </w:rPr>
        <w:t xml:space="preserve">κ. </w:t>
      </w:r>
      <w:r>
        <w:rPr>
          <w:rFonts w:eastAsia="Times New Roman" w:cs="Times New Roman"/>
          <w:szCs w:val="24"/>
        </w:rPr>
        <w:t xml:space="preserve">Σάλας στις 20 Απριλίου παραπέμπεται για κακούργημα από τον Εισαγγελέα Διαφθοράς τον κ. Αθανασίου και παραπέμπει την υπόθεσή του στον κ. </w:t>
      </w:r>
      <w:proofErr w:type="spellStart"/>
      <w:r>
        <w:rPr>
          <w:rFonts w:eastAsia="Times New Roman" w:cs="Times New Roman"/>
          <w:szCs w:val="24"/>
        </w:rPr>
        <w:t>Μπρη</w:t>
      </w:r>
      <w:proofErr w:type="spellEnd"/>
      <w:r>
        <w:rPr>
          <w:rFonts w:eastAsia="Times New Roman" w:cs="Times New Roman"/>
          <w:szCs w:val="24"/>
        </w:rPr>
        <w:t xml:space="preserve">. </w:t>
      </w:r>
    </w:p>
    <w:p w14:paraId="7E826FB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Να πω δε, επίσης, ότι ο κ. </w:t>
      </w:r>
      <w:proofErr w:type="spellStart"/>
      <w:r>
        <w:rPr>
          <w:rFonts w:eastAsia="Times New Roman" w:cs="Times New Roman"/>
          <w:szCs w:val="24"/>
        </w:rPr>
        <w:t>Μπουλούτας</w:t>
      </w:r>
      <w:proofErr w:type="spellEnd"/>
      <w:r>
        <w:rPr>
          <w:rFonts w:eastAsia="Times New Roman" w:cs="Times New Roman"/>
          <w:szCs w:val="24"/>
        </w:rPr>
        <w:t xml:space="preserve"> και ο Φόρος που ζουν</w:t>
      </w:r>
      <w:r>
        <w:rPr>
          <w:rFonts w:eastAsia="Times New Roman" w:cs="Times New Roman"/>
          <w:szCs w:val="24"/>
        </w:rPr>
        <w:t xml:space="preserve"> -</w:t>
      </w:r>
      <w:r>
        <w:rPr>
          <w:rFonts w:eastAsia="Times New Roman" w:cs="Times New Roman"/>
          <w:szCs w:val="24"/>
        </w:rPr>
        <w:t xml:space="preserve">γιατί ο μακαρίτης ο </w:t>
      </w:r>
      <w:proofErr w:type="spellStart"/>
      <w:r>
        <w:rPr>
          <w:rFonts w:eastAsia="Times New Roman" w:cs="Times New Roman"/>
          <w:szCs w:val="24"/>
        </w:rPr>
        <w:t>Βγενόπουλος</w:t>
      </w:r>
      <w:proofErr w:type="spellEnd"/>
      <w:r>
        <w:rPr>
          <w:rFonts w:eastAsia="Times New Roman" w:cs="Times New Roman"/>
          <w:szCs w:val="24"/>
        </w:rPr>
        <w:t xml:space="preserve"> πια δεν ζει</w:t>
      </w:r>
      <w:r>
        <w:rPr>
          <w:rFonts w:eastAsia="Times New Roman" w:cs="Times New Roman"/>
          <w:szCs w:val="24"/>
        </w:rPr>
        <w:t>-</w:t>
      </w:r>
      <w:r>
        <w:rPr>
          <w:rFonts w:eastAsia="Times New Roman" w:cs="Times New Roman"/>
          <w:szCs w:val="24"/>
        </w:rPr>
        <w:t xml:space="preserve"> είναι υπόδικοι. Με εγγύηση είναι έξω με 200.000 και δεν τολμάνε να πάνε στην Κύπρο. Αυτοί οι δυο άνθρωποι διαπραγματεύτηκαν την αγοραπωλησία ενός κοινωφελούς ιδρύματος, που δεν έχει γίνει ξανά στον πλανήτη. </w:t>
      </w:r>
    </w:p>
    <w:p w14:paraId="7E826FC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Μετά από δέκα χρόνια έγινε, επιτέλους, η δίκη τ</w:t>
      </w:r>
      <w:r>
        <w:rPr>
          <w:rFonts w:eastAsia="Times New Roman" w:cs="Times New Roman"/>
          <w:szCs w:val="24"/>
        </w:rPr>
        <w:t xml:space="preserve">ης </w:t>
      </w:r>
      <w:r>
        <w:rPr>
          <w:rFonts w:eastAsia="Times New Roman" w:cs="Times New Roman"/>
          <w:szCs w:val="24"/>
        </w:rPr>
        <w:t>«</w:t>
      </w:r>
      <w:r>
        <w:rPr>
          <w:rFonts w:eastAsia="Times New Roman" w:cs="Times New Roman"/>
          <w:szCs w:val="24"/>
          <w:lang w:val="en-US"/>
        </w:rPr>
        <w:t>SIEMENS</w:t>
      </w:r>
      <w:r w:rsidRPr="00A423BD">
        <w:rPr>
          <w:rFonts w:eastAsia="Times New Roman" w:cs="Times New Roman"/>
          <w:szCs w:val="24"/>
        </w:rPr>
        <w:t>”</w:t>
      </w:r>
      <w:r>
        <w:rPr>
          <w:rFonts w:eastAsia="Times New Roman" w:cs="Times New Roman"/>
          <w:szCs w:val="24"/>
        </w:rPr>
        <w:t xml:space="preserve">. Γιατί άργησε τόσο πολύ; Τώρα ξεκινάει η δίκη για το Ταχυδρομικό Ταμιευτήριο. Κάπως έτσι κυβερνιόταν η χώρα. </w:t>
      </w:r>
    </w:p>
    <w:p w14:paraId="7E826FC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εδώ -και θα είμαι σύντομος- να αναφέρω την κινδυνολογία για το 4% πλεόνασμα, ενώ 0,5% ήταν να πιάσουμε, την κινδυνολογία γιατί ο</w:t>
      </w:r>
      <w:r>
        <w:rPr>
          <w:rFonts w:eastAsia="Times New Roman" w:cs="Times New Roman"/>
          <w:szCs w:val="24"/>
        </w:rPr>
        <w:t>ι εξαγωγές πήγαν κοντά στο 6% για πρώτη φορά, την κινδυνολογία και υποτίμηση</w:t>
      </w:r>
      <w:r>
        <w:rPr>
          <w:rFonts w:eastAsia="Times New Roman" w:cs="Times New Roman"/>
          <w:szCs w:val="24"/>
        </w:rPr>
        <w:t>,</w:t>
      </w:r>
      <w:r>
        <w:rPr>
          <w:rFonts w:eastAsia="Times New Roman" w:cs="Times New Roman"/>
          <w:szCs w:val="24"/>
        </w:rPr>
        <w:t xml:space="preserve"> γιατί οι κανονικές επενδύσεις αυξήθηκαν γύρω στο 12%. Πέφτει η ανεργία έστω λίγο, από το 27% πάει στο 22,5%. Τίποτα. Έρχεται η ΕΛΣΤΑΤ και αναθεωρεί τα στοιχεία για την ύφεση και </w:t>
      </w:r>
      <w:r>
        <w:rPr>
          <w:rFonts w:eastAsia="Times New Roman" w:cs="Times New Roman"/>
          <w:szCs w:val="24"/>
        </w:rPr>
        <w:t>λέει «ανάπτυξη». Τίποτα. Μας λέτε:  «Είστε επικίνδυνοι». Εκκρεμούν αυτήν τη στιγμή εξακόσιες εξήντα έξι αιτήσεις μικρομεσαίων</w:t>
      </w:r>
      <w:r>
        <w:rPr>
          <w:rFonts w:eastAsia="Times New Roman" w:cs="Times New Roman"/>
          <w:szCs w:val="24"/>
        </w:rPr>
        <w:t>,</w:t>
      </w:r>
      <w:r>
        <w:rPr>
          <w:rFonts w:eastAsia="Times New Roman" w:cs="Times New Roman"/>
          <w:szCs w:val="24"/>
        </w:rPr>
        <w:t xml:space="preserve"> για να επενδύσουν 2 δισεκατομμύρια στον καινούριο αναπτυξιακό νόμο. Όλα αυτά τα πετάμε στα σκουπίδια. </w:t>
      </w:r>
    </w:p>
    <w:p w14:paraId="7E826FC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ερωτώ: Επειδή η παρθεν</w:t>
      </w:r>
      <w:r>
        <w:rPr>
          <w:rFonts w:eastAsia="Times New Roman" w:cs="Times New Roman"/>
          <w:szCs w:val="24"/>
        </w:rPr>
        <w:t xml:space="preserve">ογένεση ούτε καν στη φύση δεν υπάρχει, σχεδόν έχει εγκαταλειφθεί, θα μας απαντήσετε, επιτέλους, εσείς που είστε άξιοι και ικανοί και μας κουνάτε το χέρι και θέλετε πάλι να κυβερνήσετε: Πού πήγαν τα δισεκατομμύρια του χρηματιστηρίου; </w:t>
      </w:r>
      <w:r>
        <w:rPr>
          <w:rFonts w:eastAsia="Times New Roman" w:cs="Times New Roman"/>
          <w:szCs w:val="24"/>
        </w:rPr>
        <w:t>Α</w:t>
      </w:r>
      <w:r>
        <w:rPr>
          <w:rFonts w:eastAsia="Times New Roman" w:cs="Times New Roman"/>
          <w:szCs w:val="24"/>
        </w:rPr>
        <w:t>πευθύνομαι σ’ αυτήν τη</w:t>
      </w:r>
      <w:r>
        <w:rPr>
          <w:rFonts w:eastAsia="Times New Roman" w:cs="Times New Roman"/>
          <w:szCs w:val="24"/>
        </w:rPr>
        <w:t xml:space="preserve">ν παράταξη, που δεν είναι κανείς εδώ. Πού πήγαν οι υπερτιμολογήσεις των Ολυμπιακών Αγώνων; Τα δισεκατομμύρια; Πού πήγαν οι υπερτιμολογήσεις στα εξοπλιστικά, στην υγεία, στη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στην Αγροτική Τράπεζα; Ποιοι είναι, πράγματι, στις λίστες </w:t>
      </w:r>
      <w:proofErr w:type="spellStart"/>
      <w:r>
        <w:rPr>
          <w:rFonts w:eastAsia="Times New Roman" w:cs="Times New Roman"/>
          <w:szCs w:val="24"/>
        </w:rPr>
        <w:t>Μπόργιανς</w:t>
      </w:r>
      <w:proofErr w:type="spellEnd"/>
      <w:r>
        <w:rPr>
          <w:rFonts w:eastAsia="Times New Roman" w:cs="Times New Roman"/>
          <w:szCs w:val="24"/>
        </w:rPr>
        <w:t xml:space="preserve">, </w:t>
      </w:r>
      <w:proofErr w:type="spellStart"/>
      <w:r>
        <w:rPr>
          <w:rFonts w:eastAsia="Times New Roman" w:cs="Times New Roman"/>
          <w:szCs w:val="24"/>
        </w:rPr>
        <w:t>Λαγ</w:t>
      </w:r>
      <w:r>
        <w:rPr>
          <w:rFonts w:eastAsia="Times New Roman" w:cs="Times New Roman"/>
          <w:szCs w:val="24"/>
        </w:rPr>
        <w:t>κάρντ</w:t>
      </w:r>
      <w:proofErr w:type="spellEnd"/>
      <w:r>
        <w:rPr>
          <w:rFonts w:eastAsia="Times New Roman" w:cs="Times New Roman"/>
          <w:szCs w:val="24"/>
        </w:rPr>
        <w:t xml:space="preserve">,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w:t>
      </w:r>
    </w:p>
    <w:p w14:paraId="7E826FC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λέω αυτό</w:t>
      </w:r>
      <w:r>
        <w:rPr>
          <w:rFonts w:eastAsia="Times New Roman" w:cs="Times New Roman"/>
          <w:szCs w:val="24"/>
        </w:rPr>
        <w:t>,</w:t>
      </w:r>
      <w:r>
        <w:rPr>
          <w:rFonts w:eastAsia="Times New Roman" w:cs="Times New Roman"/>
          <w:szCs w:val="24"/>
        </w:rPr>
        <w:t xml:space="preserve"> γιατί δεν είναι τα δυόμισι χρόνια, κύριοι. Η χώρα αυτή λεηλατήθηκε κι όταν ανέλαβε αυτή η Κυβέρνηση τον Ιανουάριο του 2015 είχε 325 δισεκατομμύρια χρέος, που δεν φταίει γι’ αυτό. Είχε από 120% το ΑΕΠ 180% και δεν έφταιγε</w:t>
      </w:r>
      <w:r>
        <w:rPr>
          <w:rFonts w:eastAsia="Times New Roman" w:cs="Times New Roman"/>
          <w:szCs w:val="24"/>
        </w:rPr>
        <w:t xml:space="preserve"> γι’ αυτό. Ήδη οι Έλληνες πολίτες είχαν χάσει το 1/4 της περιουσίας τους και ήδη η ανεργία ήταν σε ένα πρωτόγνωρο νούμερο 27% και έρχεστε εδώ και λέτε ότι φταίνε τα δυόμισι χρόνια; Σας πιστεύει, πράγματι κανείς;</w:t>
      </w:r>
    </w:p>
    <w:p w14:paraId="7E826FC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Εγώ είμαι απ’ </w:t>
      </w:r>
      <w:r>
        <w:rPr>
          <w:rFonts w:eastAsia="Times New Roman" w:cs="Times New Roman"/>
          <w:szCs w:val="24"/>
        </w:rPr>
        <w:t>αυτούς,</w:t>
      </w:r>
      <w:r>
        <w:rPr>
          <w:rFonts w:eastAsia="Times New Roman" w:cs="Times New Roman"/>
          <w:szCs w:val="24"/>
        </w:rPr>
        <w:t xml:space="preserve"> που κάνω και αυτοκριτι</w:t>
      </w:r>
      <w:r>
        <w:rPr>
          <w:rFonts w:eastAsia="Times New Roman" w:cs="Times New Roman"/>
          <w:szCs w:val="24"/>
        </w:rPr>
        <w:t xml:space="preserve">κή. Ναι, κάναμε λάθη. Είπαμε και υπερβολές. Είχαμε άγνοια κινδύνου. Κάναμε λάθος επιλογές. Ένα πράγμα δεν κάναμε και δεν θα κάναμε και δεν θα κάνουμε ποτέ: Ποτέ </w:t>
      </w:r>
      <w:r>
        <w:rPr>
          <w:rFonts w:eastAsia="Times New Roman" w:cs="Times New Roman"/>
          <w:szCs w:val="24"/>
        </w:rPr>
        <w:t>«</w:t>
      </w:r>
      <w:r>
        <w:rPr>
          <w:rFonts w:eastAsia="Times New Roman" w:cs="Times New Roman"/>
          <w:szCs w:val="24"/>
        </w:rPr>
        <w:t>το χέρι στο μέλι</w:t>
      </w:r>
      <w:r>
        <w:rPr>
          <w:rFonts w:eastAsia="Times New Roman" w:cs="Times New Roman"/>
          <w:szCs w:val="24"/>
        </w:rPr>
        <w:t>»</w:t>
      </w:r>
      <w:r>
        <w:rPr>
          <w:rFonts w:eastAsia="Times New Roman" w:cs="Times New Roman"/>
          <w:szCs w:val="24"/>
        </w:rPr>
        <w:t>. Γιατί αν αυτήν τη στιγμή υποφέρει αυτή η χώρα, υποφέρει γιατί κάποιοι πολιτ</w:t>
      </w:r>
      <w:r>
        <w:rPr>
          <w:rFonts w:eastAsia="Times New Roman" w:cs="Times New Roman"/>
          <w:szCs w:val="24"/>
        </w:rPr>
        <w:t xml:space="preserve">ικοί -όχι όλοι- </w:t>
      </w:r>
      <w:r>
        <w:rPr>
          <w:rFonts w:eastAsia="Times New Roman" w:cs="Times New Roman"/>
          <w:szCs w:val="24"/>
        </w:rPr>
        <w:t>«</w:t>
      </w:r>
      <w:r>
        <w:rPr>
          <w:rFonts w:eastAsia="Times New Roman" w:cs="Times New Roman"/>
          <w:szCs w:val="24"/>
        </w:rPr>
        <w:t>βούτηξαν βαθιά το χέρι</w:t>
      </w:r>
      <w:r>
        <w:rPr>
          <w:rFonts w:eastAsia="Times New Roman" w:cs="Times New Roman"/>
          <w:szCs w:val="24"/>
        </w:rPr>
        <w:t>»</w:t>
      </w:r>
      <w:r>
        <w:rPr>
          <w:rFonts w:eastAsia="Times New Roman" w:cs="Times New Roman"/>
          <w:szCs w:val="24"/>
        </w:rPr>
        <w:t xml:space="preserve"> κι έτσι απαξιώθηκε όλος ο πολιτικός κόσμος.</w:t>
      </w:r>
    </w:p>
    <w:p w14:paraId="7E826FC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των ΣΥΡΙΖΑ και των ΑΝΕΛ)</w:t>
      </w:r>
    </w:p>
    <w:p w14:paraId="7E826FC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Ναι, εγώ δεν απολογούμαι. Απολογούμαι μόνο στον Έλληνα πολίτη, που πράγματι υποφέρει. Το σέβομαι αυτό το πράγμα. </w:t>
      </w:r>
      <w:r>
        <w:rPr>
          <w:rFonts w:eastAsia="Times New Roman" w:cs="Times New Roman"/>
          <w:szCs w:val="24"/>
        </w:rPr>
        <w:t>Μπορεί να ακούσω και κακίες και έχει δίκιο, γιατί εγώ κυβερνάω κι έχω το πολιτικό κόστος.</w:t>
      </w:r>
    </w:p>
    <w:p w14:paraId="7E826FC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Στις 15 του μήνα κάνουμε έναν τιτάνιο αγώνα. Το ξέρει καλύτερα το οικονομικό επιτελείο και ίσως να επαναληφθεί και στις 22</w:t>
      </w:r>
      <w:r>
        <w:rPr>
          <w:rFonts w:eastAsia="Times New Roman" w:cs="Times New Roman"/>
          <w:szCs w:val="24"/>
        </w:rPr>
        <w:t xml:space="preserve"> του μήνα</w:t>
      </w:r>
      <w:r>
        <w:rPr>
          <w:rFonts w:eastAsia="Times New Roman" w:cs="Times New Roman"/>
          <w:szCs w:val="24"/>
        </w:rPr>
        <w:t xml:space="preserve">. Τι έπρεπε να κάνουμε; Να μην ψηφίσουμε αυτά που ψηφίσαμε πριν λίγο καιρό και ούτε σήμερα τα </w:t>
      </w:r>
      <w:proofErr w:type="spellStart"/>
      <w:r>
        <w:rPr>
          <w:rFonts w:eastAsia="Times New Roman" w:cs="Times New Roman"/>
          <w:szCs w:val="24"/>
        </w:rPr>
        <w:t>προαπαιτούμενα</w:t>
      </w:r>
      <w:proofErr w:type="spellEnd"/>
      <w:r>
        <w:rPr>
          <w:rFonts w:eastAsia="Times New Roman" w:cs="Times New Roman"/>
          <w:szCs w:val="24"/>
        </w:rPr>
        <w:t xml:space="preserve">; </w:t>
      </w:r>
    </w:p>
    <w:p w14:paraId="7E826FC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Αν, πράγματι, έχετε λογική σκέψη και έχετε και την αίσθηση του μέτρου, μέσα σας το βράδυ απαντήστε: Μπορούσαμε να πούμε «όχι» αυτήν τη στιγμή; Πο</w:t>
      </w:r>
      <w:r>
        <w:rPr>
          <w:rFonts w:eastAsia="Times New Roman" w:cs="Times New Roman"/>
          <w:szCs w:val="24"/>
        </w:rPr>
        <w:t>ιος μας έκανε αδύναμο κρίκο; Ποιος μας έκανε αδύναμο κρίκο μετά από σαράντα χρόνια λεηλασίας;</w:t>
      </w:r>
    </w:p>
    <w:p w14:paraId="7E826FC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των ΣΥΡΙΖΑ και των ΑΝΕΛ)</w:t>
      </w:r>
    </w:p>
    <w:p w14:paraId="7E826FC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Ναι, ο νικητής επιβάλλει τους όρους του. Συμφωνώ μαζί σας. Δεν είναι ό,τι τιμητικότερο. Είμαστε εγκλωβισ</w:t>
      </w:r>
      <w:r>
        <w:rPr>
          <w:rFonts w:eastAsia="Times New Roman" w:cs="Times New Roman"/>
          <w:szCs w:val="24"/>
        </w:rPr>
        <w:t xml:space="preserve">μένοι. Είμαστε υποχρεωμένοι. Ξέρουμε όλοι ότι τα ελλείμματα του νότου και το δικό μας είναι το πλεόνασμα της Γερμανίας. </w:t>
      </w:r>
    </w:p>
    <w:p w14:paraId="7E826FCB"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τελειώνοντας –γιατί δεν έχω άλλο χρόνο και το υποσχέθηκα στον σεβαστό Πρόεδρο- να πω ότι στην Αγγλία έγινε κάτι και κάποιοι το υπ</w:t>
      </w:r>
      <w:r>
        <w:rPr>
          <w:rFonts w:eastAsia="Times New Roman" w:cs="Times New Roman"/>
          <w:szCs w:val="24"/>
        </w:rPr>
        <w:t>οτίμησαν: Το 2003 ο Μπλερ των Εργατικών</w:t>
      </w:r>
      <w:r>
        <w:rPr>
          <w:rFonts w:eastAsia="Times New Roman" w:cs="Times New Roman"/>
          <w:szCs w:val="24"/>
        </w:rPr>
        <w:t>,</w:t>
      </w:r>
      <w:r>
        <w:rPr>
          <w:rFonts w:eastAsia="Times New Roman" w:cs="Times New Roman"/>
          <w:szCs w:val="24"/>
        </w:rPr>
        <w:t xml:space="preserve"> μαζί με τον γιο Μπους έλεγαν τις ανοησίες για τον </w:t>
      </w:r>
      <w:proofErr w:type="spellStart"/>
      <w:r>
        <w:rPr>
          <w:rFonts w:eastAsia="Times New Roman" w:cs="Times New Roman"/>
          <w:szCs w:val="24"/>
        </w:rPr>
        <w:t>Σαντάμ</w:t>
      </w:r>
      <w:proofErr w:type="spellEnd"/>
      <w:r>
        <w:rPr>
          <w:rFonts w:eastAsia="Times New Roman" w:cs="Times New Roman"/>
          <w:szCs w:val="24"/>
        </w:rPr>
        <w:t xml:space="preserve"> -που ήταν ένας δικτάτορας, αλλά δεν είχε πυρηνικά- και ετοίμασαν έναν πόλεμο</w:t>
      </w:r>
      <w:r>
        <w:rPr>
          <w:rFonts w:eastAsia="Times New Roman" w:cs="Times New Roman"/>
          <w:szCs w:val="24"/>
        </w:rPr>
        <w:t>,</w:t>
      </w:r>
      <w:r>
        <w:rPr>
          <w:rFonts w:eastAsia="Times New Roman" w:cs="Times New Roman"/>
          <w:szCs w:val="24"/>
        </w:rPr>
        <w:t xml:space="preserve"> που στοίχισε πάνω από τετρακόσιες χιλιάδες νεκρούς και μια αστάθεια σε όλη την π</w:t>
      </w:r>
      <w:r>
        <w:rPr>
          <w:rFonts w:eastAsia="Times New Roman" w:cs="Times New Roman"/>
          <w:szCs w:val="24"/>
        </w:rPr>
        <w:t xml:space="preserve">εριοχή. Είχε δείξει θάρρος μόνος του στο </w:t>
      </w:r>
      <w:proofErr w:type="spellStart"/>
      <w:r>
        <w:rPr>
          <w:rFonts w:eastAsia="Times New Roman" w:cs="Times New Roman"/>
          <w:szCs w:val="24"/>
        </w:rPr>
        <w:t>Χάιντ</w:t>
      </w:r>
      <w:proofErr w:type="spellEnd"/>
      <w:r>
        <w:rPr>
          <w:rFonts w:eastAsia="Times New Roman" w:cs="Times New Roman"/>
          <w:szCs w:val="24"/>
        </w:rPr>
        <w:t xml:space="preserve"> Παρκ,</w:t>
      </w:r>
      <w:r>
        <w:rPr>
          <w:rFonts w:eastAsia="Times New Roman" w:cs="Times New Roman"/>
          <w:szCs w:val="24"/>
        </w:rPr>
        <w:t xml:space="preserve"> απομονωμένος. Τον αμφισβητούσε η </w:t>
      </w:r>
      <w:r>
        <w:rPr>
          <w:rFonts w:eastAsia="Times New Roman" w:cs="Times New Roman"/>
          <w:szCs w:val="24"/>
        </w:rPr>
        <w:t xml:space="preserve">κοινοβουλευτική </w:t>
      </w:r>
      <w:r>
        <w:rPr>
          <w:rFonts w:eastAsia="Times New Roman" w:cs="Times New Roman"/>
          <w:szCs w:val="24"/>
        </w:rPr>
        <w:t xml:space="preserve">του </w:t>
      </w:r>
      <w:r>
        <w:rPr>
          <w:rFonts w:eastAsia="Times New Roman" w:cs="Times New Roman"/>
          <w:szCs w:val="24"/>
        </w:rPr>
        <w:t>ομάδα</w:t>
      </w:r>
      <w:r>
        <w:rPr>
          <w:rFonts w:eastAsia="Times New Roman" w:cs="Times New Roman"/>
          <w:szCs w:val="24"/>
        </w:rPr>
        <w:t>, όλη η ελίτ της Αγγλίας. Και χθες απέδειξε αυτός ο άνθρωπος –μπορεί να είναι ένας έντιμος πολιτικός- ότι αργά ή γρήγορα</w:t>
      </w:r>
      <w:r>
        <w:rPr>
          <w:rFonts w:eastAsia="Times New Roman" w:cs="Times New Roman"/>
          <w:szCs w:val="24"/>
        </w:rPr>
        <w:t>,</w:t>
      </w:r>
      <w:r>
        <w:rPr>
          <w:rFonts w:eastAsia="Times New Roman" w:cs="Times New Roman"/>
          <w:szCs w:val="24"/>
        </w:rPr>
        <w:t xml:space="preserve"> το σωστό δικαιώνεται. </w:t>
      </w:r>
      <w:r>
        <w:rPr>
          <w:rFonts w:eastAsia="Times New Roman" w:cs="Times New Roman"/>
          <w:szCs w:val="24"/>
        </w:rPr>
        <w:t>Σ</w:t>
      </w:r>
      <w:r>
        <w:rPr>
          <w:rFonts w:eastAsia="Times New Roman" w:cs="Times New Roman"/>
          <w:szCs w:val="24"/>
        </w:rPr>
        <w:t>ας λέω ότι οι δημοσκοπήσεις τον έδειχναν είκοσι επτά μονάδες πίσω. Δεν δίστασε</w:t>
      </w:r>
      <w:r>
        <w:rPr>
          <w:rFonts w:eastAsia="Times New Roman" w:cs="Times New Roman"/>
          <w:szCs w:val="24"/>
        </w:rPr>
        <w:t>,</w:t>
      </w:r>
      <w:r>
        <w:rPr>
          <w:rFonts w:eastAsia="Times New Roman" w:cs="Times New Roman"/>
          <w:szCs w:val="24"/>
        </w:rPr>
        <w:t xml:space="preserve"> όταν η </w:t>
      </w:r>
      <w:proofErr w:type="spellStart"/>
      <w:r>
        <w:rPr>
          <w:rFonts w:eastAsia="Times New Roman" w:cs="Times New Roman"/>
          <w:szCs w:val="24"/>
        </w:rPr>
        <w:t>Μέι</w:t>
      </w:r>
      <w:proofErr w:type="spellEnd"/>
      <w:r>
        <w:rPr>
          <w:rFonts w:eastAsia="Times New Roman" w:cs="Times New Roman"/>
          <w:szCs w:val="24"/>
        </w:rPr>
        <w:t xml:space="preserve"> </w:t>
      </w:r>
      <w:r>
        <w:rPr>
          <w:rFonts w:eastAsia="Times New Roman" w:cs="Times New Roman"/>
          <w:szCs w:val="24"/>
        </w:rPr>
        <w:t xml:space="preserve">του είπε να πάνε σε εκλογές και είπε «ναι, πάμε». Κονταροχτυπήθηκε και έπαιξε δυνατά. </w:t>
      </w:r>
    </w:p>
    <w:p w14:paraId="7E826FCC"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μήνυμα δυνατό και </w:t>
      </w:r>
      <w:proofErr w:type="spellStart"/>
      <w:r>
        <w:rPr>
          <w:rFonts w:eastAsia="Times New Roman" w:cs="Times New Roman"/>
          <w:szCs w:val="24"/>
        </w:rPr>
        <w:t>λάβετέ</w:t>
      </w:r>
      <w:proofErr w:type="spellEnd"/>
      <w:r>
        <w:rPr>
          <w:rFonts w:eastAsia="Times New Roman" w:cs="Times New Roman"/>
          <w:szCs w:val="24"/>
        </w:rPr>
        <w:t xml:space="preserve"> το υπ’ </w:t>
      </w:r>
      <w:proofErr w:type="spellStart"/>
      <w:r>
        <w:rPr>
          <w:rFonts w:eastAsia="Times New Roman" w:cs="Times New Roman"/>
          <w:szCs w:val="24"/>
        </w:rPr>
        <w:t>όψιν</w:t>
      </w:r>
      <w:proofErr w:type="spellEnd"/>
      <w:r>
        <w:rPr>
          <w:rFonts w:eastAsia="Times New Roman" w:cs="Times New Roman"/>
          <w:szCs w:val="24"/>
        </w:rPr>
        <w:t xml:space="preserve"> σας, γιατί ο </w:t>
      </w:r>
      <w:proofErr w:type="spellStart"/>
      <w:r>
        <w:rPr>
          <w:rFonts w:eastAsia="Times New Roman" w:cs="Times New Roman"/>
          <w:szCs w:val="24"/>
        </w:rPr>
        <w:t>Μαραντζίδης</w:t>
      </w:r>
      <w:proofErr w:type="spellEnd"/>
      <w:r>
        <w:rPr>
          <w:rFonts w:eastAsia="Times New Roman" w:cs="Times New Roman"/>
          <w:szCs w:val="24"/>
        </w:rPr>
        <w:t xml:space="preserve"> και οι άλλ</w:t>
      </w:r>
      <w:r>
        <w:rPr>
          <w:rFonts w:eastAsia="Times New Roman" w:cs="Times New Roman"/>
          <w:szCs w:val="24"/>
        </w:rPr>
        <w:t xml:space="preserve">ες δημοσκοπήσεις έρχονται και παρέρχονται. Το 50% των Ελλήνων δεν συμμετέχει σε καμμιά δημοσκόπηση. Και ξέρετε ότι έχετε συσπείρωση 85%. </w:t>
      </w:r>
    </w:p>
    <w:p w14:paraId="7E826FCD"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50% των Ελλήνων περιμένει κάτι από εμάς και θα το έχει!</w:t>
      </w:r>
    </w:p>
    <w:p w14:paraId="7E826FCE"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826FCF" w14:textId="77777777" w:rsidR="001246DA" w:rsidRDefault="00D9261F">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w:t>
      </w:r>
      <w:r>
        <w:rPr>
          <w:rFonts w:eastAsia="Times New Roman" w:cs="Times New Roman"/>
          <w:szCs w:val="24"/>
        </w:rPr>
        <w:t>ΖΑ και των ΑΝΕΛ)</w:t>
      </w:r>
    </w:p>
    <w:p w14:paraId="7E826FD0"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έχει τον λόγο για έξι λεπτά. </w:t>
      </w:r>
    </w:p>
    <w:p w14:paraId="7E826FD1"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δεν θα βραδύνω. Άλλωστε, </w:t>
      </w:r>
      <w:r>
        <w:rPr>
          <w:rFonts w:eastAsia="Times New Roman" w:cs="Times New Roman"/>
          <w:szCs w:val="24"/>
        </w:rPr>
        <w:t>τα μέλη της</w:t>
      </w:r>
      <w:r>
        <w:rPr>
          <w:rFonts w:eastAsia="Times New Roman" w:cs="Times New Roman"/>
          <w:szCs w:val="24"/>
        </w:rPr>
        <w:t xml:space="preserve"> Εθνική</w:t>
      </w:r>
      <w:r>
        <w:rPr>
          <w:rFonts w:eastAsia="Times New Roman" w:cs="Times New Roman"/>
          <w:szCs w:val="24"/>
        </w:rPr>
        <w:t>ς</w:t>
      </w:r>
      <w:r>
        <w:rPr>
          <w:rFonts w:eastAsia="Times New Roman" w:cs="Times New Roman"/>
          <w:szCs w:val="24"/>
        </w:rPr>
        <w:t xml:space="preserve"> Αντιπροσωπεία</w:t>
      </w:r>
      <w:r>
        <w:rPr>
          <w:rFonts w:eastAsia="Times New Roman" w:cs="Times New Roman"/>
          <w:szCs w:val="24"/>
        </w:rPr>
        <w:t>ς</w:t>
      </w:r>
      <w:r>
        <w:rPr>
          <w:rFonts w:eastAsia="Times New Roman" w:cs="Times New Roman"/>
          <w:szCs w:val="24"/>
        </w:rPr>
        <w:t xml:space="preserve"> είναι κουρασμέν</w:t>
      </w:r>
      <w:r>
        <w:rPr>
          <w:rFonts w:eastAsia="Times New Roman" w:cs="Times New Roman"/>
          <w:szCs w:val="24"/>
        </w:rPr>
        <w:t>α</w:t>
      </w:r>
      <w:r>
        <w:rPr>
          <w:rFonts w:eastAsia="Times New Roman" w:cs="Times New Roman"/>
          <w:szCs w:val="24"/>
        </w:rPr>
        <w:t>. Είναι Παρασκευή βράδυ. Η μέρα ήταν μεγάλη και όχι ευ</w:t>
      </w:r>
      <w:r>
        <w:rPr>
          <w:rFonts w:eastAsia="Times New Roman" w:cs="Times New Roman"/>
          <w:szCs w:val="24"/>
        </w:rPr>
        <w:t xml:space="preserve">χάριστη, τουλάχιστον για τους Βουλευτές της Πλειοψηφίας. </w:t>
      </w:r>
    </w:p>
    <w:p w14:paraId="7E826FD2"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Παρατηρώ, κυρίες και κύριοι συνάδελφοι της Πλειοψηφίας, ότι βρήκατε έναν καινούργιο εθνικό σας ήρωα, μια καινούργια αγκαλιά</w:t>
      </w:r>
      <w:r>
        <w:rPr>
          <w:rFonts w:eastAsia="Times New Roman" w:cs="Times New Roman"/>
          <w:szCs w:val="24"/>
        </w:rPr>
        <w:t>,</w:t>
      </w:r>
      <w:r>
        <w:rPr>
          <w:rFonts w:eastAsia="Times New Roman" w:cs="Times New Roman"/>
          <w:szCs w:val="24"/>
        </w:rPr>
        <w:t xml:space="preserve"> για να σας παρηγορήσει, τη φερόμενη ως καλύτερη του αναμενομένου ήττα του</w:t>
      </w:r>
      <w:r>
        <w:rPr>
          <w:rFonts w:eastAsia="Times New Roman" w:cs="Times New Roman"/>
          <w:szCs w:val="24"/>
        </w:rPr>
        <w:t xml:space="preserve"> κ. </w:t>
      </w:r>
      <w:proofErr w:type="spellStart"/>
      <w:r>
        <w:rPr>
          <w:rFonts w:eastAsia="Times New Roman" w:cs="Times New Roman"/>
          <w:szCs w:val="24"/>
        </w:rPr>
        <w:t>Τζέρεμι</w:t>
      </w:r>
      <w:proofErr w:type="spellEnd"/>
      <w:r>
        <w:rPr>
          <w:rFonts w:eastAsia="Times New Roman" w:cs="Times New Roman"/>
          <w:szCs w:val="24"/>
        </w:rPr>
        <w:t xml:space="preserve"> </w:t>
      </w:r>
      <w:proofErr w:type="spellStart"/>
      <w:r>
        <w:rPr>
          <w:rFonts w:eastAsia="Times New Roman" w:cs="Times New Roman"/>
          <w:szCs w:val="24"/>
        </w:rPr>
        <w:t>Κόρμπιν</w:t>
      </w:r>
      <w:proofErr w:type="spellEnd"/>
      <w:r>
        <w:rPr>
          <w:rFonts w:eastAsia="Times New Roman" w:cs="Times New Roman"/>
          <w:szCs w:val="24"/>
        </w:rPr>
        <w:t xml:space="preserve"> στο Ηνωμένο Βασίλειο. Και φαντάζομαι ότι σκέπτεσθε ή ελπίζετε ότι οι δημοσκοπήσεις είναι λάθος, ότι τα στοιχεία είναι εσφαλμένα, ή –αν θέλετε, μερικοί από εσάς που πιστεύετε και στις συνωμοσίες- παραποιημένα, για να ωφελήσουν τη Νέα Δημ</w:t>
      </w:r>
      <w:r>
        <w:rPr>
          <w:rFonts w:eastAsia="Times New Roman" w:cs="Times New Roman"/>
          <w:szCs w:val="24"/>
        </w:rPr>
        <w:t xml:space="preserve">οκρατία και ότι στο τέλος </w:t>
      </w:r>
      <w:proofErr w:type="spellStart"/>
      <w:r>
        <w:rPr>
          <w:rFonts w:eastAsia="Times New Roman" w:cs="Times New Roman"/>
          <w:szCs w:val="24"/>
        </w:rPr>
        <w:t>τέλος</w:t>
      </w:r>
      <w:proofErr w:type="spellEnd"/>
      <w:r>
        <w:rPr>
          <w:rFonts w:eastAsia="Times New Roman" w:cs="Times New Roman"/>
          <w:szCs w:val="24"/>
        </w:rPr>
        <w:t>…</w:t>
      </w:r>
    </w:p>
    <w:p w14:paraId="7E826FD3" w14:textId="77777777" w:rsidR="001246DA" w:rsidRDefault="00D9261F">
      <w:pPr>
        <w:spacing w:line="600" w:lineRule="auto"/>
        <w:ind w:firstLine="709"/>
        <w:jc w:val="center"/>
        <w:rPr>
          <w:rFonts w:eastAsia="Times New Roman" w:cs="Times New Roman"/>
          <w:szCs w:val="24"/>
        </w:rPr>
      </w:pPr>
      <w:r>
        <w:rPr>
          <w:rFonts w:eastAsia="Times New Roman" w:cs="Times New Roman"/>
          <w:szCs w:val="24"/>
        </w:rPr>
        <w:t xml:space="preserve">(Θόρυβος από την πτέρυγα του ΣΥΡΙΖΑ) </w:t>
      </w:r>
    </w:p>
    <w:p w14:paraId="7E826FD4"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Πότε ήταν έτσι; Ποτέ!</w:t>
      </w:r>
    </w:p>
    <w:p w14:paraId="7E826FD5"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Είδατε που σας τα έλεγα; Είδατε που σας το λέω;</w:t>
      </w:r>
    </w:p>
    <w:p w14:paraId="7E826FD6"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όλα αυτά, όταν έρθει η ώρα, ως διά μαγείας θα ανατραπού</w:t>
      </w:r>
      <w:r>
        <w:rPr>
          <w:rFonts w:eastAsia="Times New Roman" w:cs="Times New Roman"/>
          <w:szCs w:val="24"/>
        </w:rPr>
        <w:t xml:space="preserve">ν και θα οδεύσετε πάλι προς μια ένδοξη εκλογική νίκη, στην οποία ο λαός θα σας ραίνει με ροδοπέταλα και τα λοιπά. </w:t>
      </w:r>
    </w:p>
    <w:p w14:paraId="7E826FD7"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Κοιτάξτε: Η </w:t>
      </w:r>
      <w:proofErr w:type="spellStart"/>
      <w:r>
        <w:rPr>
          <w:rFonts w:eastAsia="Times New Roman" w:cs="Times New Roman"/>
          <w:szCs w:val="24"/>
        </w:rPr>
        <w:t>παρηγορία</w:t>
      </w:r>
      <w:proofErr w:type="spellEnd"/>
      <w:r>
        <w:rPr>
          <w:rFonts w:eastAsia="Times New Roman" w:cs="Times New Roman"/>
          <w:szCs w:val="24"/>
        </w:rPr>
        <w:t xml:space="preserve"> ή η παραμυθία είναι αναγκαία στη ζωή. Βέβαια, συνήθως απευθύνεται σε μικρότερες ηλικίες από αυτές που βρίσκονται σε αυτ</w:t>
      </w:r>
      <w:r>
        <w:rPr>
          <w:rFonts w:eastAsia="Times New Roman" w:cs="Times New Roman"/>
          <w:szCs w:val="24"/>
        </w:rPr>
        <w:t xml:space="preserve">ή την Αίθουσα. Όμως, είναι απολύτως κατανοητό -εγώ θα σας έλεγα- και σεβαστό κάτω από πίεση κανείς να αντιδρά διά της φυγής από την πραγματικότητα. </w:t>
      </w:r>
    </w:p>
    <w:p w14:paraId="7E826FD8"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εδώ ας επιστρέψουμε και στην πραγματικότητα. Ποια είναι η σημερινή πραγματικότητα; Πέραν της πολύ ενδιαφέρουσας τοποθέτησης του κυρίου καθηγητή πίσω για τα πραγματικά προβλήματα που αντιμετωπίζει η Ευρωπαϊκή Ένωση, υπάρχει πραγματική ανάγκη να συζητήσουμε</w:t>
      </w:r>
      <w:r>
        <w:rPr>
          <w:rFonts w:eastAsia="Times New Roman" w:cs="Times New Roman"/>
          <w:szCs w:val="24"/>
        </w:rPr>
        <w:t xml:space="preserve"> κάποια στιγμή σοβαρά, όχι για χάρη του εσωτερικού μας ακροατηρίου, αλλά απολύτως σοβαρά τι πρέπει να γίνει για να σταθεί η Ευρωπαϊκή Ένωση στα πόδια της. </w:t>
      </w:r>
    </w:p>
    <w:p w14:paraId="7E826FD9"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Διότι πράγματι συνομολογώ απολύτως μαζί σας ότι η Ευρωπαϊκή Ένωση βρίσκεται σε υπαρξιακή κρίση, ότι </w:t>
      </w:r>
      <w:r>
        <w:rPr>
          <w:rFonts w:eastAsia="Times New Roman" w:cs="Times New Roman"/>
          <w:szCs w:val="24"/>
        </w:rPr>
        <w:t xml:space="preserve">έχει τεράστιο έλλειμμα δημοκρατικής νομιμοποίησης, ότι η Κομισιόν έχει πάψει να είναι το όργανο που οι </w:t>
      </w:r>
      <w:r>
        <w:rPr>
          <w:rFonts w:eastAsia="Times New Roman" w:cs="Times New Roman"/>
          <w:szCs w:val="24"/>
        </w:rPr>
        <w:t>σ</w:t>
      </w:r>
      <w:r>
        <w:rPr>
          <w:rFonts w:eastAsia="Times New Roman" w:cs="Times New Roman"/>
          <w:szCs w:val="24"/>
        </w:rPr>
        <w:t xml:space="preserve">υνθήκες προβλέπουν, ότι το Ευρωπαϊκό Κοινοβούλιο έχει πάψει να είναι το όργανο που οι </w:t>
      </w:r>
      <w:r>
        <w:rPr>
          <w:rFonts w:eastAsia="Times New Roman" w:cs="Times New Roman"/>
          <w:szCs w:val="24"/>
        </w:rPr>
        <w:t>σ</w:t>
      </w:r>
      <w:r>
        <w:rPr>
          <w:rFonts w:eastAsia="Times New Roman" w:cs="Times New Roman"/>
          <w:szCs w:val="24"/>
        </w:rPr>
        <w:t>υνθήκες προβλέπουν, ότι όλη η ισχύς μετακινείται στο Συμβούλιο τω</w:t>
      </w:r>
      <w:r>
        <w:rPr>
          <w:rFonts w:eastAsia="Times New Roman" w:cs="Times New Roman"/>
          <w:szCs w:val="24"/>
        </w:rPr>
        <w:t>ν Υπουργών και από εκεί στην ισχυρότερη δύναμη σήμερα, στη Γερμανία. Όλα αυτά είναι έτσι.</w:t>
      </w:r>
    </w:p>
    <w:p w14:paraId="7E826FDA"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ίσως είναι κάποια στιγμή η ώρα να κάτσουμε να κάνουμε μια σοβαρή συζήτηση για αυτό, όχι, όμως, για χάρη του εσωτερικού μας ακροατηρίου, όχι για να δημιουργήσουμε </w:t>
      </w:r>
      <w:r>
        <w:rPr>
          <w:rFonts w:eastAsia="Times New Roman" w:cs="Times New Roman"/>
          <w:szCs w:val="24"/>
        </w:rPr>
        <w:t xml:space="preserve">ψεύτικους εχθρούς, τους οποίους να πολεμήσουμε μετά, όπως ο Δον Κιχώτης τους ανεμόμυλους, αλλά για να δούμε τι θέλουμε να κάνει η Ελλάδα σε αυτή την Ευρώπη, πώς μπορεί να βοηθήσει –αν μπορεί να βοηθήσει- να ξαναδημιουργηθεί. </w:t>
      </w:r>
    </w:p>
    <w:p w14:paraId="7E826FDB"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σήμερα η πραγματικότητα </w:t>
      </w:r>
      <w:r>
        <w:rPr>
          <w:rFonts w:eastAsia="Times New Roman" w:cs="Times New Roman"/>
          <w:szCs w:val="24"/>
        </w:rPr>
        <w:t xml:space="preserve">που έχουμε να συζητήσουμε εδώ δεν είναι η ευρωπαϊκή ολοκλήρωση και τι μπορούμε να κάνουμε για αυτή. Είναι κάτι πολύ πιο πεζό και –αν θέλετε- πολύ πιο υποτιμητικό για όλους εμάς εδώ, για το Εθνικό Κοινοβούλιο. Είναι πέντε τροπολογίες, οι οποίες έρχονται να </w:t>
      </w:r>
      <w:r>
        <w:rPr>
          <w:rFonts w:eastAsia="Times New Roman" w:cs="Times New Roman"/>
          <w:szCs w:val="24"/>
        </w:rPr>
        <w:t xml:space="preserve">κολλήσουν σε μια </w:t>
      </w:r>
      <w:r>
        <w:rPr>
          <w:rFonts w:eastAsia="Times New Roman" w:cs="Times New Roman"/>
          <w:szCs w:val="24"/>
        </w:rPr>
        <w:t>δ</w:t>
      </w:r>
      <w:r>
        <w:rPr>
          <w:rFonts w:eastAsia="Times New Roman" w:cs="Times New Roman"/>
          <w:szCs w:val="24"/>
        </w:rPr>
        <w:t xml:space="preserve">ιεθνή </w:t>
      </w:r>
      <w:r>
        <w:rPr>
          <w:rFonts w:eastAsia="Times New Roman" w:cs="Times New Roman"/>
          <w:szCs w:val="24"/>
        </w:rPr>
        <w:t>σ</w:t>
      </w:r>
      <w:r>
        <w:rPr>
          <w:rFonts w:eastAsia="Times New Roman" w:cs="Times New Roman"/>
          <w:szCs w:val="24"/>
        </w:rPr>
        <w:t>ύμβαση για τη Γενική Επιτροπή Αλιείας της Μεσογείου, να ρυθμίσουν σοβαρότατα θέματα, όπως το συνταξιοδοτικό, τις συλλογικές διαπραγματεύσεις και όχι μόνο να τα ρυθμίσουν, αλλά να ευτελίσουν συνολικά στη συνείδηση καθενός και καθεμι</w:t>
      </w:r>
      <w:r>
        <w:rPr>
          <w:rFonts w:eastAsia="Times New Roman" w:cs="Times New Roman"/>
          <w:szCs w:val="24"/>
        </w:rPr>
        <w:t xml:space="preserve">άς σε αυτή την Αίθουσα την Εθνική Αντιπροσωπεία. </w:t>
      </w:r>
    </w:p>
    <w:p w14:paraId="7E826FDC" w14:textId="77777777" w:rsidR="001246DA" w:rsidRDefault="00D926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Διότι, κύριε Υπουργέ, όσο και αν προσπαθήσατε φιλότιμα να μιλήσετε για την προσπάθεια της διαπραγμάτευσης, δεν διαλανθάνει κανενός την προσοχή ότι φέρονται προς εσάς ως Υπουργό, προς την Κυβέρνηση ως Κυβέρν</w:t>
      </w:r>
      <w:r>
        <w:rPr>
          <w:rFonts w:eastAsia="Times New Roman" w:cs="Times New Roman"/>
          <w:szCs w:val="24"/>
        </w:rPr>
        <w:t xml:space="preserve">ηση και προς τη χώρα ως χώρα με συνθήκες υποτέλειας. Και σας το λέμε εμείς, που ούτε </w:t>
      </w:r>
      <w:proofErr w:type="spellStart"/>
      <w:r>
        <w:rPr>
          <w:rFonts w:eastAsia="Times New Roman" w:cs="Times New Roman"/>
          <w:szCs w:val="24"/>
        </w:rPr>
        <w:t>αντιμνημονιακοί</w:t>
      </w:r>
      <w:proofErr w:type="spellEnd"/>
      <w:r>
        <w:rPr>
          <w:rFonts w:eastAsia="Times New Roman" w:cs="Times New Roman"/>
          <w:szCs w:val="24"/>
        </w:rPr>
        <w:t xml:space="preserve"> της δικής σας σχολής ήμασταν ούτε επαναστατικές σημαίες σηκώνουμε ούτε τον κόσμο καλούμε στις πλατείες. </w:t>
      </w:r>
    </w:p>
    <w:p w14:paraId="7E826FD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Να σας υποχρεώνουν, όμως, δέκα μέρες μετά την ψήφι</w:t>
      </w:r>
      <w:r>
        <w:rPr>
          <w:rFonts w:eastAsia="Times New Roman" w:cs="Times New Roman"/>
          <w:szCs w:val="24"/>
        </w:rPr>
        <w:t>ση νόμου να φέρετε εδώ υπό μορφή τροπολογίας απλή λεκτική διατύπωση για να πείσετε κάποιον υπάλληλο –διότι περί αυτού πρόκειται, δεν μπορεί να είναι σε πολιτικό επίπεδο αυτό- ότι η διατύπωση είναι επαρκής, αυτό είναι υποτιμητικό και για εσάς ως Υπουργό και</w:t>
      </w:r>
      <w:r>
        <w:rPr>
          <w:rFonts w:eastAsia="Times New Roman" w:cs="Times New Roman"/>
          <w:szCs w:val="24"/>
        </w:rPr>
        <w:t xml:space="preserve"> για την Κυβέρνηση ως κυβέρνηση και για τη χώρα ως χώρα.</w:t>
      </w:r>
    </w:p>
    <w:p w14:paraId="7E826FD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Αυτά τα πράγματα εδώ δεν έπρεπε να δεχθείτε να τα φέρετε. Και εάν αυτό δεν συνιστά τη μέγιστη ομολογία της διαπραγματευτικής σας αποτυχίας, τι συνιστά; Δεν μπορεί να αισθάνεστε υπερήφανος </w:t>
      </w:r>
      <w:proofErr w:type="spellStart"/>
      <w:r>
        <w:rPr>
          <w:rFonts w:eastAsia="Times New Roman" w:cs="Times New Roman"/>
          <w:szCs w:val="24"/>
        </w:rPr>
        <w:t>εισηγούμενο</w:t>
      </w:r>
      <w:r>
        <w:rPr>
          <w:rFonts w:eastAsia="Times New Roman" w:cs="Times New Roman"/>
          <w:szCs w:val="24"/>
        </w:rPr>
        <w:t>ς</w:t>
      </w:r>
      <w:proofErr w:type="spellEnd"/>
      <w:r>
        <w:rPr>
          <w:rFonts w:eastAsia="Times New Roman" w:cs="Times New Roman"/>
          <w:szCs w:val="24"/>
        </w:rPr>
        <w:t xml:space="preserve"> αυτές τις ρυθμίσεις. Δεν μπορεί να το αισθάνεστε αυτό. </w:t>
      </w:r>
    </w:p>
    <w:p w14:paraId="7E826FD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Δεν καταλαβαίνετε ότι, εν πάση </w:t>
      </w:r>
      <w:proofErr w:type="spellStart"/>
      <w:r>
        <w:rPr>
          <w:rFonts w:eastAsia="Times New Roman" w:cs="Times New Roman"/>
          <w:szCs w:val="24"/>
        </w:rPr>
        <w:t>περιπτώσει</w:t>
      </w:r>
      <w:proofErr w:type="spellEnd"/>
      <w:r>
        <w:rPr>
          <w:rFonts w:eastAsia="Times New Roman" w:cs="Times New Roman"/>
          <w:szCs w:val="24"/>
        </w:rPr>
        <w:t>, γελοιοποιείται όλη αυτή η διαδικασία;</w:t>
      </w:r>
    </w:p>
    <w:p w14:paraId="7E826FE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Ποιος σας παίρνει στα σοβαρά, όταν σας επιβάλλουν δέκα ημέρες αφότου φέρατε νόμο ο οποίος ψηφίστηκε, να αλλάξετε τη λεκτική διατύπωση διότι δεν τους επαρκούσε; </w:t>
      </w:r>
    </w:p>
    <w:p w14:paraId="7E826FE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Πώς προσλαμβάνουν οι αντισυμβαλλόμενοί σας τη διαδικασία στο ελληνικό κοινοβούλιο, παρά μόνο ως</w:t>
      </w:r>
      <w:r>
        <w:rPr>
          <w:rFonts w:eastAsia="Times New Roman" w:cs="Times New Roman"/>
          <w:szCs w:val="24"/>
        </w:rPr>
        <w:t xml:space="preserve"> διαδικασία υποτέλειας; </w:t>
      </w:r>
    </w:p>
    <w:p w14:paraId="7E826FE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Πείτε μου σε ποια άλλη χώρα της Ευρωπαϊκής Ένωσης θα </w:t>
      </w:r>
      <w:proofErr w:type="spellStart"/>
      <w:r>
        <w:rPr>
          <w:rFonts w:eastAsia="Times New Roman" w:cs="Times New Roman"/>
          <w:szCs w:val="24"/>
        </w:rPr>
        <w:t>διενοείτο</w:t>
      </w:r>
      <w:proofErr w:type="spellEnd"/>
      <w:r>
        <w:rPr>
          <w:rFonts w:eastAsia="Times New Roman" w:cs="Times New Roman"/>
          <w:szCs w:val="24"/>
        </w:rPr>
        <w:t xml:space="preserve"> η Κυβέρνηση –όχι κυβέρνηση η οποία έχει πει όσα έχει πει όπως η δική σας, αλλά μια κυβέρνηση η οποία απλώς έχει μια κοινοβουλευτική πλειοψηφία- να έρθει να εισηγηθεί λε</w:t>
      </w:r>
      <w:r>
        <w:rPr>
          <w:rFonts w:eastAsia="Times New Roman" w:cs="Times New Roman"/>
          <w:szCs w:val="24"/>
        </w:rPr>
        <w:t xml:space="preserve">κτική διατύπωση και μάλιστα με τροπολογία εκπρόθεσμη σε σύμβαση για τα ψάρια και να ισχυρίζεται ότι είναι κυβέρνηση ανεξάρτητης χώρας; </w:t>
      </w:r>
    </w:p>
    <w:p w14:paraId="7E826FE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μην </w:t>
      </w:r>
      <w:proofErr w:type="spellStart"/>
      <w:r>
        <w:rPr>
          <w:rFonts w:eastAsia="Times New Roman" w:cs="Times New Roman"/>
          <w:szCs w:val="24"/>
        </w:rPr>
        <w:t>κοροϊδευόμαστε</w:t>
      </w:r>
      <w:proofErr w:type="spellEnd"/>
      <w:r>
        <w:rPr>
          <w:rFonts w:eastAsia="Times New Roman" w:cs="Times New Roman"/>
          <w:szCs w:val="24"/>
        </w:rPr>
        <w:t>. Μπορείτε να ωραιοποιείτε όσο θέλετε αυτό που κάνετε σήμερα. Ξέρετε,</w:t>
      </w:r>
      <w:r>
        <w:rPr>
          <w:rFonts w:eastAsia="Times New Roman" w:cs="Times New Roman"/>
          <w:szCs w:val="24"/>
        </w:rPr>
        <w:t xml:space="preserve"> όμως, ο καθένας από εσάς μέσα στην ψυχή σας και μέσα στη συνείδησή σας ότι αυτά είναι απαράδεκτα πράγματα. Είναι ντροπή και για εσάς και για το κοινοβούλιο και για τη χώρα. Και υπάρχουν ευθύνες. Δεν υπάρχουν μόνον θέσεις, δεν υπάρχουν μόνον αξιώματα. Το α</w:t>
      </w:r>
      <w:r>
        <w:rPr>
          <w:rFonts w:eastAsia="Times New Roman" w:cs="Times New Roman"/>
          <w:szCs w:val="24"/>
        </w:rPr>
        <w:t>ξίωμα έχει και ευθύνες. Όποιος έφερε τη χώρα σε αυτό το σημείο, να είναι αναγκασμένη, για να κλείσει μία αξιολόγηση, να τροποποιεί νόμους τους οποίους εψήφισε προ δέκα ημερών, έχει ευθύνες.</w:t>
      </w:r>
    </w:p>
    <w:p w14:paraId="7E826FE4"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E826FE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 ΠΑΝΤΖΑΣ:</w:t>
      </w:r>
      <w:r>
        <w:rPr>
          <w:rFonts w:eastAsia="Times New Roman" w:cs="Times New Roman"/>
          <w:szCs w:val="24"/>
        </w:rPr>
        <w:t xml:space="preserve"> Ποιος είναι</w:t>
      </w:r>
      <w:r>
        <w:rPr>
          <w:rFonts w:eastAsia="Times New Roman" w:cs="Times New Roman"/>
          <w:szCs w:val="24"/>
        </w:rPr>
        <w:t>; Πες τον. Έχει όνομα.</w:t>
      </w:r>
    </w:p>
    <w:p w14:paraId="7E826FE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ξέρετε ποιος είναι; Δεν ξέρετε τους Υπουργούς της Κυβέρνησής σας; Δεν ξέρετε έναν Υπουργό που είπε ότι «αν εγώ έρθω εδώ και φέρω μείωση του αφορολογήτου, θα παραιτηθώ»; Δεν ξέρετε το όνομα ενός Υπουργού που είπε</w:t>
      </w:r>
      <w:r>
        <w:rPr>
          <w:rFonts w:eastAsia="Times New Roman" w:cs="Times New Roman"/>
          <w:szCs w:val="24"/>
        </w:rPr>
        <w:t xml:space="preserve"> ότι «αν έρθω εγώ εδώ και εισηγηθώ μείωση των συντάξεων, θα παραιτηθώ»; Εάν σας πω το όνομα Ευκλείδης </w:t>
      </w:r>
      <w:proofErr w:type="spellStart"/>
      <w:r>
        <w:rPr>
          <w:rFonts w:eastAsia="Times New Roman" w:cs="Times New Roman"/>
          <w:szCs w:val="24"/>
        </w:rPr>
        <w:t>Τσακαλώτος</w:t>
      </w:r>
      <w:proofErr w:type="spellEnd"/>
      <w:r>
        <w:rPr>
          <w:rFonts w:eastAsia="Times New Roman" w:cs="Times New Roman"/>
          <w:szCs w:val="24"/>
        </w:rPr>
        <w:t>, το ακούτε πρώτη φορά; Δεν τον αναγνωρίζετε στα υπουργικά έδρανα και ρωτάτε εμάς ποιος έχει ευθύνη γι’ αυτήν τη διαπραγμάτευση;</w:t>
      </w:r>
    </w:p>
    <w:p w14:paraId="7E826FE7"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p>
    <w:p w14:paraId="7E826FE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την κατηφόρα…</w:t>
      </w:r>
    </w:p>
    <w:p w14:paraId="7E826FE9"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E826FE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ΠΡΟΔΡΕΥΩΝ (Γεώργιος Βαρεμένος): </w:t>
      </w:r>
      <w:r>
        <w:rPr>
          <w:rFonts w:eastAsia="Times New Roman" w:cs="Times New Roman"/>
          <w:szCs w:val="24"/>
        </w:rPr>
        <w:t xml:space="preserve">Ησυχία, παρακαλώ. Τελειώνει ο κ. </w:t>
      </w:r>
      <w:proofErr w:type="spellStart"/>
      <w:r>
        <w:rPr>
          <w:rFonts w:eastAsia="Times New Roman" w:cs="Times New Roman"/>
          <w:szCs w:val="24"/>
        </w:rPr>
        <w:t>Δένδιας</w:t>
      </w:r>
      <w:proofErr w:type="spellEnd"/>
      <w:r>
        <w:rPr>
          <w:rFonts w:eastAsia="Times New Roman" w:cs="Times New Roman"/>
          <w:szCs w:val="24"/>
        </w:rPr>
        <w:t>.</w:t>
      </w:r>
    </w:p>
    <w:p w14:paraId="7E826FE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Στην κατηφόρα υπάρχουν πάντοτε ό</w:t>
      </w:r>
      <w:r>
        <w:rPr>
          <w:rFonts w:eastAsia="Times New Roman" w:cs="Times New Roman"/>
          <w:szCs w:val="24"/>
        </w:rPr>
        <w:t>ρια, που πρέπει να θέσει κάποια στιγμή η προσωπική σας αξιοπρέπεια, διότι καταλαβαίνετε πάρα πολύ καλά ότι η κομματική υποταγή, η αντίληψη περί διάσωσης της Κυβέρνησης δεν μπορεί να είναι πια το κριτήριο.</w:t>
      </w:r>
    </w:p>
    <w:p w14:paraId="7E826FE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Σας το λέω ειλικρινά ότι σήμερα υπερέβητε ένα πολύ </w:t>
      </w:r>
      <w:r>
        <w:rPr>
          <w:rFonts w:eastAsia="Times New Roman" w:cs="Times New Roman"/>
          <w:szCs w:val="24"/>
        </w:rPr>
        <w:t>διακριτό όριο.</w:t>
      </w:r>
    </w:p>
    <w:p w14:paraId="7E826FE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826FEE"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826FE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ΠΡΟΔΡΕΥΩΝ (Γεώργιος Βαρεμένος):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w:t>
      </w:r>
      <w:r>
        <w:rPr>
          <w:rFonts w:eastAsia="Times New Roman" w:cs="Times New Roman"/>
        </w:rPr>
        <w:t>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τέσσερις μαθητές και μαθήτριες και πέντε εκπαιδευτικοί συνοδοί τους από το 10</w:t>
      </w:r>
      <w:r w:rsidRPr="00345350">
        <w:rPr>
          <w:rFonts w:eastAsia="Times New Roman" w:cs="Times New Roman"/>
          <w:vertAlign w:val="superscript"/>
        </w:rPr>
        <w:t>ο</w:t>
      </w:r>
      <w:r>
        <w:rPr>
          <w:rFonts w:eastAsia="Times New Roman" w:cs="Times New Roman"/>
        </w:rPr>
        <w:t xml:space="preserve"> </w:t>
      </w:r>
      <w:r>
        <w:rPr>
          <w:rFonts w:eastAsia="Times New Roman" w:cs="Times New Roman"/>
        </w:rPr>
        <w:t>Δημοτ</w:t>
      </w:r>
      <w:r>
        <w:rPr>
          <w:rFonts w:eastAsia="Times New Roman" w:cs="Times New Roman"/>
        </w:rPr>
        <w:t xml:space="preserve">ικό Σχολείο Κατερίνης. </w:t>
      </w:r>
    </w:p>
    <w:p w14:paraId="7E826FF0" w14:textId="77777777" w:rsidR="001246DA" w:rsidRDefault="00D9261F">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E826FF1" w14:textId="77777777" w:rsidR="001246DA" w:rsidRDefault="00D9261F">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E826FF2" w14:textId="77777777" w:rsidR="001246DA" w:rsidRDefault="00D9261F">
      <w:pPr>
        <w:spacing w:line="600" w:lineRule="auto"/>
        <w:ind w:firstLine="720"/>
        <w:rPr>
          <w:rFonts w:eastAsia="Times New Roman" w:cs="Times New Roman"/>
          <w:szCs w:val="24"/>
        </w:rPr>
      </w:pPr>
      <w:r>
        <w:rPr>
          <w:rFonts w:eastAsia="Times New Roman" w:cs="Times New Roman"/>
          <w:szCs w:val="24"/>
        </w:rPr>
        <w:t xml:space="preserve">Τον λόγο έχει 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szCs w:val="24"/>
        </w:rPr>
        <w:t>.</w:t>
      </w:r>
    </w:p>
    <w:p w14:paraId="7E826FF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Αφού ευχαριστήσω τη Νέα Δημοκρατία, που μόνο με </w:t>
      </w:r>
      <w:r>
        <w:rPr>
          <w:rFonts w:eastAsia="Times New Roman" w:cs="Times New Roman"/>
          <w:szCs w:val="24"/>
        </w:rPr>
        <w:t>το άκουσμα του ονόματός μου χειροκροτούν, θα περάσω στο βασικό κομμάτι της ομιλίας μου.</w:t>
      </w:r>
    </w:p>
    <w:p w14:paraId="7E826FF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Θέλω να αρχίσω με μια αναφορά που έκανε ο Αρχηγός της Αξιωματικής Αντιπολίτευσης, ο κ. Μητσοτάκης, στον κ. Σκουρλέτη, τον Υπουργό Εσωτερικών, ότι έχουμε υποστεί πάρα </w:t>
      </w:r>
      <w:r>
        <w:rPr>
          <w:rFonts w:eastAsia="Times New Roman" w:cs="Times New Roman"/>
          <w:szCs w:val="24"/>
        </w:rPr>
        <w:t>πολλές ήττες. Δεν είχε την ευγενική καλοσύνη ο κ. Μητσοτάκης να διαβάσει αμέσως μετά τι είπε ο κ. Σκουρλέτης. Η μεγαλύτερη, όμως, ήττα είναι όταν υιοθετείς τις προτάσεις του αντιπάλου σου. Αυτό δεν θα το κάνουμε ποτέ. Αυτή είναι η διαφορά μας.</w:t>
      </w:r>
    </w:p>
    <w:p w14:paraId="7E826FF5"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6FF6"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E826FF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ΠΡΟΔΡΕΥΩΝ (Γεώργιος Βαρεμένος): </w:t>
      </w:r>
      <w:r>
        <w:rPr>
          <w:rFonts w:eastAsia="Times New Roman" w:cs="Times New Roman"/>
          <w:szCs w:val="24"/>
        </w:rPr>
        <w:t>Παρακαλώ, θα ακούσετε τώρα.</w:t>
      </w:r>
    </w:p>
    <w:p w14:paraId="7E826FF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Γιατί εμείς ποτέ δεν είπαμε και δεν υιοθετήσαμε την άποψη ότ</w:t>
      </w:r>
      <w:r>
        <w:rPr>
          <w:rFonts w:eastAsia="Times New Roman" w:cs="Times New Roman"/>
          <w:szCs w:val="24"/>
        </w:rPr>
        <w:t>ι το χρέος είναι βιώσιμο. Ποτέ δεν πήγαμε όπως οι πολιτικοί του Λαϊκού Κόμματος του Βορρά, που μας έλεγαν «εσείς δεν χρειάζεστε να μειωθεί το χρέος, εσείς κάνετε τη δουλειά σας, τις μεταρρυθμίσεις σας και θα δούμε για το χρέος». Ποτέ δεν το δεχθήκαμε αυτό,</w:t>
      </w:r>
      <w:r>
        <w:rPr>
          <w:rFonts w:eastAsia="Times New Roman" w:cs="Times New Roman"/>
          <w:szCs w:val="24"/>
        </w:rPr>
        <w:t xml:space="preserve"> εσείς το υιοθετήσατε αυτό. Ποτέ δεν το είπαμε αυτό. </w:t>
      </w:r>
    </w:p>
    <w:p w14:paraId="7E826FF9"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E826FF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Απλώς υπογράψατε, αυτό κάνατε.</w:t>
      </w:r>
    </w:p>
    <w:p w14:paraId="7E826FF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Ηρεμήστε, σας παρακαλώ. Εμείς σας ακούσαμε, ακούστε κι ε</w:t>
      </w:r>
      <w:r>
        <w:rPr>
          <w:rFonts w:eastAsia="Times New Roman" w:cs="Times New Roman"/>
          <w:szCs w:val="24"/>
        </w:rPr>
        <w:t>σείς.</w:t>
      </w:r>
    </w:p>
    <w:p w14:paraId="7E826FF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Είναι λάθος ότι λέγατε ότι το χρέος είναι βιώσιμο; Είναι λάθος ότι το Λαϊκό Κόμμα στο Βορρά συνεχώς σας λέει ότι δεν χρειάζεται ελάφρυνση του χρέους και να κάνετε μόνο μεταρρυθμίσεις; Είναι λάθος; Γιατί έχετε αυτή την έξαρση; Είπα κάτι που είναι λάθο</w:t>
      </w:r>
      <w:r>
        <w:rPr>
          <w:rFonts w:eastAsia="Times New Roman" w:cs="Times New Roman"/>
          <w:szCs w:val="24"/>
        </w:rPr>
        <w:t xml:space="preserve">ς; Έτσι ακριβώς είναι και γι’ αυτό σας πονάει και γι’ αυτό δεν θέλετε να το ακούσετε. </w:t>
      </w:r>
    </w:p>
    <w:p w14:paraId="7E826FF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Επίσης, θέλω να πω ότι τον Νοέμβριο του 2012 αυτή η απόφαση για το χρέος –το οποίο </w:t>
      </w:r>
      <w:proofErr w:type="spellStart"/>
      <w:r>
        <w:rPr>
          <w:rFonts w:eastAsia="Times New Roman" w:cs="Times New Roman"/>
          <w:szCs w:val="24"/>
        </w:rPr>
        <w:t>επικαλείσθε</w:t>
      </w:r>
      <w:proofErr w:type="spellEnd"/>
      <w:r>
        <w:rPr>
          <w:rFonts w:eastAsia="Times New Roman" w:cs="Times New Roman"/>
          <w:szCs w:val="24"/>
        </w:rPr>
        <w:t xml:space="preserve"> και εσείς και το ΠΑΣΟΚ που έλεγε «αν χρειαστεί»- είναι ένα μέτρο σύγκρισης</w:t>
      </w:r>
      <w:r>
        <w:rPr>
          <w:rFonts w:eastAsia="Times New Roman" w:cs="Times New Roman"/>
          <w:szCs w:val="24"/>
        </w:rPr>
        <w:t xml:space="preserve">. Σας λέω να το ακούσετε γιατί θα το ξανακούσετε σε έναν μήνα. </w:t>
      </w:r>
    </w:p>
    <w:p w14:paraId="7E826FF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Θα τσεκάρουμε μετά την απόφαση της 15ης Ιουνίου αν στα βραχυπρόθεσμα και τα μεσοπρόθεσμα μέτρα για το χρέος –που θα υπάρχει μεγαλύτερη σαφήνεια για τα μεσοπρόθεσμα και θα συνεχιστούν και θα με</w:t>
      </w:r>
      <w:r>
        <w:rPr>
          <w:rFonts w:eastAsia="Times New Roman" w:cs="Times New Roman"/>
          <w:szCs w:val="24"/>
        </w:rPr>
        <w:t xml:space="preserve">γιστοποιηθούν τα βραχυπρόθεσμα μέτρα- θα έχει τη φράση «αν χρειάζεται». Να κάνουμε αυτή τη σύγκριση. Γιατί στον δικό σας Νοέμβριο του 2012 έλεγε ότι το </w:t>
      </w:r>
      <w:proofErr w:type="spellStart"/>
      <w:r>
        <w:rPr>
          <w:rFonts w:eastAsia="Times New Roman" w:cs="Times New Roman"/>
          <w:szCs w:val="24"/>
          <w:lang w:val="en-US"/>
        </w:rPr>
        <w:t>Eurogroup</w:t>
      </w:r>
      <w:proofErr w:type="spellEnd"/>
      <w:r>
        <w:rPr>
          <w:rFonts w:eastAsia="Times New Roman" w:cs="Times New Roman"/>
          <w:szCs w:val="24"/>
        </w:rPr>
        <w:t xml:space="preserve"> είναι έτοιμο να κάνει και άλλα πράγματα για το χρέος, εάν είναι αναγκαίο. Τώρα δεν θα λέει αυτ</w:t>
      </w:r>
      <w:r>
        <w:rPr>
          <w:rFonts w:eastAsia="Times New Roman" w:cs="Times New Roman"/>
          <w:szCs w:val="24"/>
        </w:rPr>
        <w:t>ή τη φράση και θα το δείτε. Εδώ είμαστε και θα το δούμε.</w:t>
      </w:r>
    </w:p>
    <w:p w14:paraId="7E826FFF"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E82700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έχω καταλάβει γιατί λέτε ότι έχουμε δώσει υπερβολικό βάρος στο χρέος. Γιατί το λέτε αυτό; Δεν έχετε ακούσει τι λέει το ΔΝΤ; Δεν έχετε ακούσει ότι το</w:t>
      </w:r>
      <w:r>
        <w:rPr>
          <w:rFonts w:eastAsia="Times New Roman" w:cs="Times New Roman"/>
          <w:szCs w:val="24"/>
        </w:rPr>
        <w:t xml:space="preserve"> χρέος δεν είναι βιώσιμο και χρειάζεται οι Ευρωπαίοι να κάνουν περισσότερα; Δεν ξέρετε ότι οι Γερμανοί και οι Ολλανδοί έχουν πει ότι χωρίς το ΔΝΤ δεν υπάρχει πρόγραμμα; </w:t>
      </w:r>
    </w:p>
    <w:p w14:paraId="7E82700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Άρα τι μας λέτε; Να είμαστε πιο σκληροί ή λιγότερο σκληροί με το ΔΝΤ; Να το αγαπήσουμε</w:t>
      </w:r>
      <w:r>
        <w:rPr>
          <w:rFonts w:eastAsia="Times New Roman" w:cs="Times New Roman"/>
          <w:szCs w:val="24"/>
        </w:rPr>
        <w:t xml:space="preserve"> λιγότερο ή να το αγαπήσουμε περισσότερο; Δεν λέτε όμως.</w:t>
      </w:r>
    </w:p>
    <w:p w14:paraId="7E82700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Εσείς τι λέτε;</w:t>
      </w:r>
    </w:p>
    <w:p w14:paraId="7E82700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Εμείς λέμε μία ενδιάμεση κατάσταση. Ξέρουμε ότι έχουμε τεράστιες διαφωνίες με το ΔΝΤ, αλλά είναι χρήσιμο για το χρέος. Ε</w:t>
      </w:r>
      <w:r>
        <w:rPr>
          <w:rFonts w:eastAsia="Times New Roman" w:cs="Times New Roman"/>
          <w:szCs w:val="24"/>
        </w:rPr>
        <w:t xml:space="preserve">σείς δεν παίρνετε θέση. Δεν έχουμε ακούσει τη θέση σας για το ΔΝΤ. Πρέπει να μείνει στο πρόγραμμα ή δεν πρέπει; Τίποτε. </w:t>
      </w:r>
    </w:p>
    <w:p w14:paraId="7E82700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Εσείς τι λέτε;</w:t>
      </w:r>
    </w:p>
    <w:p w14:paraId="7E82700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Εγώ σας είπα τι λέω. </w:t>
      </w:r>
    </w:p>
    <w:p w14:paraId="7E82700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Εσείς τι λέτε; </w:t>
      </w:r>
      <w:r>
        <w:rPr>
          <w:rFonts w:eastAsia="Times New Roman" w:cs="Times New Roman"/>
          <w:szCs w:val="24"/>
        </w:rPr>
        <w:t>Να μείνει ή να φύγει; Γιατί είπατε ενδιάμεσο.</w:t>
      </w:r>
    </w:p>
    <w:p w14:paraId="7E827007"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7E82700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παρακαλώ, κύριοι συνάδελφοι. Κάντε ησυχία. Εδώ δεν είμαστε κλακαδόροι, είμαστε κοινοβουλευτικές ομάδες. Οφείλετε να ακούτ</w:t>
      </w:r>
      <w:r>
        <w:rPr>
          <w:rFonts w:eastAsia="Times New Roman" w:cs="Times New Roman"/>
          <w:szCs w:val="24"/>
        </w:rPr>
        <w:t>ε, τελεία και παύλα.</w:t>
      </w:r>
    </w:p>
    <w:p w14:paraId="7E827009"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E82700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Σε εμένα απευθύνεστε, κύριε Πρόεδρε; Να εφαρμόσετε τον Κανονισμό. Γιατί ο Κανονισμός απαγορεύει σε όποιον μιλάει από του Βήματος να απευθύνεται προσωπικά στους Βουλευτές, αλλά πρέπει να απε</w:t>
      </w:r>
      <w:r>
        <w:rPr>
          <w:rFonts w:eastAsia="Times New Roman" w:cs="Times New Roman"/>
          <w:szCs w:val="24"/>
        </w:rPr>
        <w:t xml:space="preserve">υθύνεται προς το Σώμα. </w:t>
      </w:r>
    </w:p>
    <w:p w14:paraId="7E82700B"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E82700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παρακαλώ, καθίστε κάτω.</w:t>
      </w:r>
    </w:p>
    <w:p w14:paraId="7E82700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Αυτό λυπάμαι που δεν το εφαρμόζετε. Και βεβαίως όταν κάποιος θα μου απευθύνει τον λόγο, θα του απαντάω. </w:t>
      </w:r>
    </w:p>
    <w:p w14:paraId="7E82700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 </w:t>
      </w:r>
      <w:r>
        <w:rPr>
          <w:rFonts w:eastAsia="Times New Roman" w:cs="Times New Roman"/>
          <w:szCs w:val="24"/>
        </w:rPr>
        <w:t xml:space="preserve">Παρακαλώ, ησυχία. Όποιος δεν ενδιαφέρεται να ακούσει, να εξέλθει της Αιθούσης. Οι υπόλοιποι, όλοι, θα κάνετε ησυχία. </w:t>
      </w:r>
    </w:p>
    <w:p w14:paraId="7E82700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Νομίζω, κυρίες και κύριοι συνάδελφοι, ότι σήμερα η Αντιπολίτευση θεώρησε ότι θα </w:t>
      </w:r>
      <w:r>
        <w:rPr>
          <w:rFonts w:eastAsia="Times New Roman" w:cs="Times New Roman"/>
          <w:szCs w:val="24"/>
        </w:rPr>
        <w:t>μας γονατίσει, θα μας εξευτελίσει, ότι είναι μία μεγάλη καταστροφή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τους βγήκε και τώρα θέλουν να κάνουν ένα σόου για τις επτά. Μπορείτε να ακούσετε λίγο τι έχω να πω. Δεν σας βγήκε σήμερα, όπως δεν σας βγήκε το ότι θα πέσει η Κυβέρνηση και σε αυ</w:t>
      </w:r>
      <w:r>
        <w:rPr>
          <w:rFonts w:eastAsia="Times New Roman" w:cs="Times New Roman"/>
          <w:szCs w:val="24"/>
        </w:rPr>
        <w:t>τό θα επανέλθω.</w:t>
      </w:r>
    </w:p>
    <w:p w14:paraId="7E827010" w14:textId="77777777" w:rsidR="001246DA" w:rsidRDefault="00D9261F">
      <w:pPr>
        <w:spacing w:line="600" w:lineRule="auto"/>
        <w:ind w:firstLine="720"/>
        <w:jc w:val="both"/>
        <w:rPr>
          <w:rFonts w:eastAsia="Times New Roman"/>
          <w:szCs w:val="24"/>
        </w:rPr>
      </w:pPr>
      <w:r>
        <w:rPr>
          <w:rFonts w:eastAsia="Times New Roman"/>
          <w:szCs w:val="24"/>
        </w:rPr>
        <w:t>Το δεύτερο πράγμα που δεν έχουμε υιοθετήσει, είναι η επιτροπεία. Όπως σας εξήγησα το πρωί, έχουμε κάνει μεγάλη μάχη. Έχουμε στείλει γράμματα στους θεσμούς για το πώς κάνουν την επιτήρηση ακόμα και στο χαμηλότερο σημείο, έχουμε κάνει και αναφορά στο Ευρωπαϊ</w:t>
      </w:r>
      <w:r>
        <w:rPr>
          <w:rFonts w:eastAsia="Times New Roman"/>
          <w:szCs w:val="24"/>
        </w:rPr>
        <w:t xml:space="preserve">κό Ελεγκτικό Συνέδριο για τη στάση των ευρωπαϊκών θεσμών. Έχουμε κάνει τα πάντα, ώστε να προσπαθήσουμε να υπάρχει στη στρατηγική μας μια σταδιακή μείωση της επιτήρησης. Γι’ αυτόν τον λόγο είχαμε τη στρατηγική ότι πρέπει να κλείσουν όλα τα </w:t>
      </w:r>
      <w:proofErr w:type="spellStart"/>
      <w:r>
        <w:rPr>
          <w:rFonts w:eastAsia="Times New Roman"/>
          <w:szCs w:val="24"/>
        </w:rPr>
        <w:t>προαπαιτούμενα</w:t>
      </w:r>
      <w:proofErr w:type="spellEnd"/>
      <w:r>
        <w:rPr>
          <w:rFonts w:eastAsia="Times New Roman"/>
          <w:szCs w:val="24"/>
        </w:rPr>
        <w:t>, γ</w:t>
      </w:r>
      <w:r>
        <w:rPr>
          <w:rFonts w:eastAsia="Times New Roman"/>
          <w:szCs w:val="24"/>
        </w:rPr>
        <w:t xml:space="preserve">ια να μην υπάρχει καμία δικαιολογία για το θέμα του χρέους και για το </w:t>
      </w:r>
      <w:r>
        <w:rPr>
          <w:rFonts w:eastAsia="Times New Roman"/>
          <w:szCs w:val="24"/>
          <w:lang w:val="en-US"/>
        </w:rPr>
        <w:t>QE</w:t>
      </w:r>
      <w:r>
        <w:rPr>
          <w:rFonts w:eastAsia="Times New Roman"/>
          <w:szCs w:val="24"/>
        </w:rPr>
        <w:t>.</w:t>
      </w:r>
    </w:p>
    <w:p w14:paraId="7E827011" w14:textId="77777777" w:rsidR="001246DA" w:rsidRDefault="00D9261F">
      <w:pPr>
        <w:spacing w:line="600" w:lineRule="auto"/>
        <w:ind w:firstLine="720"/>
        <w:jc w:val="both"/>
        <w:rPr>
          <w:rFonts w:eastAsia="Times New Roman"/>
          <w:szCs w:val="24"/>
        </w:rPr>
      </w:pPr>
      <w:r>
        <w:rPr>
          <w:rFonts w:eastAsia="Times New Roman"/>
          <w:szCs w:val="24"/>
        </w:rPr>
        <w:t>Λέτε ότι δεν πήραμε τίποτα. Όμως δεν δεχθήκαμε και τίποτα. Στις 22 Μαΐου εμείς ήμασταν αυτοί που δεν δεχθήκαμε τη συμφωνία. Μας λέτε συνεχώς ότι καθυστερούμε. Θέλω να ξέρω τι θα πείτ</w:t>
      </w:r>
      <w:r>
        <w:rPr>
          <w:rFonts w:eastAsia="Times New Roman"/>
          <w:szCs w:val="24"/>
        </w:rPr>
        <w:t>ε αν είναι καλύτερη η συμφωνία από αυτή στις 15 Ιουνίου και αν έπρεπε να δεχθούμε τη συμφωνία στις 22 Μαΐου. Διότι εγώ νομίζω ότι θα είναι καλύτερη. Νομίζω ότι καλώς κάναμε και καλώς συζητάμε και για το χρέος και για τον παρονομαστή, που είπαν διάφοροι, πρ</w:t>
      </w:r>
      <w:r>
        <w:rPr>
          <w:rFonts w:eastAsia="Times New Roman"/>
          <w:szCs w:val="24"/>
        </w:rPr>
        <w:t xml:space="preserve">οκειμένου να αυξηθεί η ζήτηση. Διότι θα δείτε ότι στην απόφαση του </w:t>
      </w:r>
      <w:proofErr w:type="spellStart"/>
      <w:r>
        <w:rPr>
          <w:rFonts w:eastAsia="Times New Roman"/>
          <w:szCs w:val="24"/>
          <w:lang w:val="en-US"/>
        </w:rPr>
        <w:t>Eurogroup</w:t>
      </w:r>
      <w:proofErr w:type="spellEnd"/>
      <w:r>
        <w:rPr>
          <w:rFonts w:eastAsia="Times New Roman"/>
          <w:szCs w:val="24"/>
        </w:rPr>
        <w:t xml:space="preserve"> θα υπάρχουν και θέματα για την ανάπτυξη και για τις επενδύσεις. Θα δείτε ότι θα υπάρχουν και αναφορές στα βραχυπρόθεσμα μέτρα για το χρέος και για το πώς μπορούν να επιταχυνθούν. </w:t>
      </w:r>
      <w:r>
        <w:rPr>
          <w:rFonts w:eastAsia="Times New Roman"/>
          <w:szCs w:val="24"/>
        </w:rPr>
        <w:t>Θα δείτε, επίσης, ότι θα υπάρχει μεγαλύτερη σαφήνεια για τα μεσοπρόθεσμα. Και θα δείτε ίσως και κάποιον μηχανισμό και για μετά από το πρόγραμμα, όχι γι’ αυτά που θα εφαρμοστούν με τα μεσοπρόθεσμα.</w:t>
      </w:r>
    </w:p>
    <w:p w14:paraId="7E827012" w14:textId="77777777" w:rsidR="001246DA" w:rsidRDefault="00D9261F">
      <w:pPr>
        <w:spacing w:line="600" w:lineRule="auto"/>
        <w:ind w:firstLine="720"/>
        <w:jc w:val="both"/>
        <w:rPr>
          <w:rFonts w:eastAsia="Times New Roman"/>
          <w:szCs w:val="24"/>
        </w:rPr>
      </w:pPr>
      <w:r>
        <w:rPr>
          <w:rFonts w:eastAsia="Times New Roman"/>
          <w:szCs w:val="24"/>
        </w:rPr>
        <w:t>Οπότε, περιμένετε πριν δεσμευτείτε πολιτικά ότι δεν θα υπάρ</w:t>
      </w:r>
      <w:r>
        <w:rPr>
          <w:rFonts w:eastAsia="Times New Roman"/>
          <w:szCs w:val="24"/>
        </w:rPr>
        <w:t xml:space="preserve">χει ούτε λύση για το χρέος ούτε θα κλείσει η αξιολόγηση. Τουλάχιστον να μη μας λέτε ότι δεν έχουμε αξιοπιστία. </w:t>
      </w:r>
    </w:p>
    <w:p w14:paraId="7E827013" w14:textId="77777777" w:rsidR="001246DA" w:rsidRDefault="00D9261F">
      <w:pPr>
        <w:spacing w:line="600" w:lineRule="auto"/>
        <w:ind w:firstLine="720"/>
        <w:jc w:val="both"/>
        <w:rPr>
          <w:rFonts w:eastAsia="Times New Roman"/>
          <w:szCs w:val="24"/>
        </w:rPr>
      </w:pPr>
      <w:r>
        <w:rPr>
          <w:rFonts w:eastAsia="Times New Roman"/>
          <w:szCs w:val="24"/>
        </w:rPr>
        <w:t>Ξέρετε, είναι τεράστιο λάθος να πιστεύετε τις εφημερίδες που σας υποστηρίζουν.</w:t>
      </w:r>
    </w:p>
    <w:p w14:paraId="7E827014" w14:textId="77777777" w:rsidR="001246DA" w:rsidRDefault="00D9261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E827015" w14:textId="77777777" w:rsidR="001246DA" w:rsidRDefault="00D9261F">
      <w:pPr>
        <w:spacing w:line="600" w:lineRule="auto"/>
        <w:ind w:firstLine="720"/>
        <w:jc w:val="both"/>
        <w:rPr>
          <w:rFonts w:eastAsia="Times New Roman"/>
          <w:szCs w:val="24"/>
        </w:rPr>
      </w:pPr>
      <w:r>
        <w:rPr>
          <w:rFonts w:eastAsia="Times New Roman"/>
          <w:szCs w:val="24"/>
        </w:rPr>
        <w:t>Μπορεί να είναι χρήσι</w:t>
      </w:r>
      <w:r>
        <w:rPr>
          <w:rFonts w:eastAsia="Times New Roman"/>
          <w:szCs w:val="24"/>
        </w:rPr>
        <w:t xml:space="preserve">μο πολιτικά και εμείς να έχουμε πολιτικά προβλήματα, γιατί η φωνή μας δεν ακούγεται, τα επιχειρήματά μας δεν ακούγονται, όμως θα ήταν μεγαλύτερο λάθος να τα πιστεύετε εσείς. Γιατί όταν κάνετε επίθεση για τη δική μας αξιοπιστία, ακούστε τι λένε πέρα από τα </w:t>
      </w:r>
      <w:r>
        <w:rPr>
          <w:rFonts w:eastAsia="Times New Roman"/>
          <w:szCs w:val="24"/>
        </w:rPr>
        <w:t xml:space="preserve">σύνορά μας για το ποιοι είναι αξιόπιστοι και σε ποιους πιστεύουν. Δεν νομίζω ότι η Νέα Δημοκρατία στα δυο χρόνια που έχει κάνει Αντιπολίτευση, έχει αυξήσει τα ποσοστά αξιοπιστίας της στην κοινή γνώμη και στους κοινούς ανθρώπους, στους οποίους εσείς θέλετε </w:t>
      </w:r>
      <w:r>
        <w:rPr>
          <w:rFonts w:eastAsia="Times New Roman"/>
          <w:szCs w:val="24"/>
        </w:rPr>
        <w:t>να απευθυνθείτε.</w:t>
      </w:r>
    </w:p>
    <w:p w14:paraId="7E827016" w14:textId="77777777" w:rsidR="001246DA" w:rsidRDefault="00D9261F">
      <w:pPr>
        <w:spacing w:line="600" w:lineRule="auto"/>
        <w:ind w:firstLine="720"/>
        <w:jc w:val="both"/>
        <w:rPr>
          <w:rFonts w:eastAsia="Times New Roman"/>
          <w:szCs w:val="24"/>
        </w:rPr>
      </w:pPr>
      <w:r>
        <w:rPr>
          <w:rFonts w:eastAsia="Times New Roman"/>
          <w:szCs w:val="24"/>
        </w:rPr>
        <w:t xml:space="preserve">Το τρίτο πράγμα που δεν έχουμε υιοθετήσει είναι το θέμα της λιτότητας. Βεβαίως, έχουμε επιβάλει και εμείς μέτρα λιτότητας. Ο κ. </w:t>
      </w:r>
      <w:proofErr w:type="spellStart"/>
      <w:r>
        <w:rPr>
          <w:rFonts w:eastAsia="Times New Roman"/>
          <w:szCs w:val="24"/>
        </w:rPr>
        <w:t>Σταϊκούρας</w:t>
      </w:r>
      <w:proofErr w:type="spellEnd"/>
      <w:r>
        <w:rPr>
          <w:rFonts w:eastAsia="Times New Roman"/>
          <w:szCs w:val="24"/>
        </w:rPr>
        <w:t xml:space="preserve"> πάλι τα υπολόγισε στα 14,5 δισεκατομμύρια ευρώ. Δεν είναι τόσα, αλλά ας το δεχτώ αυτό. Άρα εσείς, όπ</w:t>
      </w:r>
      <w:r>
        <w:rPr>
          <w:rFonts w:eastAsia="Times New Roman"/>
          <w:szCs w:val="24"/>
        </w:rPr>
        <w:t xml:space="preserve">ως σας έχω εξηγήσει κι άλλες φορές, βάλατε 60 δισεκατομμύρια ευρώ σε πέντε χρόνια, δηλαδή 12 δισεκατομμύρια ευρώ τον χρόνο. Δηλαδή, ακόμα και να έχει δίκιο ο κ. </w:t>
      </w:r>
      <w:proofErr w:type="spellStart"/>
      <w:r>
        <w:rPr>
          <w:rFonts w:eastAsia="Times New Roman"/>
          <w:szCs w:val="24"/>
        </w:rPr>
        <w:t>Σταϊκούρας</w:t>
      </w:r>
      <w:proofErr w:type="spellEnd"/>
      <w:r>
        <w:rPr>
          <w:rFonts w:eastAsia="Times New Roman"/>
          <w:szCs w:val="24"/>
        </w:rPr>
        <w:t>, ακόμα και αν δεν υπολογίζετε τα αντίμετρα, πάλι ο μέσος όρος είναι 2 δισεκατομμύρια</w:t>
      </w:r>
      <w:r>
        <w:rPr>
          <w:rFonts w:eastAsia="Times New Roman"/>
          <w:szCs w:val="24"/>
        </w:rPr>
        <w:t xml:space="preserve"> ευρώ σε σύγκριση με 12 δισεκατομμύρια ευρώ. </w:t>
      </w:r>
    </w:p>
    <w:p w14:paraId="7E827017" w14:textId="77777777" w:rsidR="001246DA" w:rsidRDefault="00D9261F">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Κατά μέσο όρο.</w:t>
      </w:r>
    </w:p>
    <w:p w14:paraId="7E827018" w14:textId="77777777" w:rsidR="001246DA" w:rsidRDefault="00D9261F">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Ο μέσος όρος είναι 2 δισεκατομμύρια ευρώ σε σύγκριση με 12 δισεκατομμύρια ευρώ. Τελευταία φορά ήξερα ότι το 12 είναι λίγο μεγαλ</w:t>
      </w:r>
      <w:r>
        <w:rPr>
          <w:rFonts w:eastAsia="Times New Roman"/>
          <w:szCs w:val="24"/>
        </w:rPr>
        <w:t xml:space="preserve">ύτερο από το 2! Αυτό ξέρω εγώ! </w:t>
      </w:r>
    </w:p>
    <w:p w14:paraId="7E827019" w14:textId="77777777" w:rsidR="001246DA" w:rsidRDefault="00D9261F">
      <w:pPr>
        <w:spacing w:line="600" w:lineRule="auto"/>
        <w:ind w:firstLine="720"/>
        <w:jc w:val="center"/>
        <w:rPr>
          <w:rFonts w:eastAsia="Times New Roman"/>
          <w:szCs w:val="24"/>
        </w:rPr>
      </w:pPr>
      <w:r>
        <w:rPr>
          <w:rFonts w:eastAsia="Times New Roman"/>
          <w:szCs w:val="24"/>
        </w:rPr>
        <w:t>(Γέλωτες - χειροκροτήματα από την πτέρυγα του ΣΥΡΙΖΑ)</w:t>
      </w:r>
    </w:p>
    <w:p w14:paraId="7E82701A" w14:textId="77777777" w:rsidR="001246DA" w:rsidRDefault="00D9261F">
      <w:pPr>
        <w:spacing w:line="600" w:lineRule="auto"/>
        <w:ind w:firstLine="720"/>
        <w:jc w:val="both"/>
        <w:rPr>
          <w:rFonts w:eastAsia="Times New Roman"/>
          <w:szCs w:val="24"/>
        </w:rPr>
      </w:pPr>
      <w:r>
        <w:rPr>
          <w:rFonts w:eastAsia="Times New Roman"/>
          <w:szCs w:val="24"/>
        </w:rPr>
        <w:t xml:space="preserve">Γι’ αυτόν τον λόγο, επειδή έχουμε προσπαθήσει να μειώσουμε τη λιτότητα και τα πλεονάσματα, βλέπουμε την άνθιση που σιγά-σιγά υπάρχει. Γι’ αυτό άλλαξε και η ΕΛΣΤΑΤ, γιατί </w:t>
      </w:r>
      <w:r>
        <w:rPr>
          <w:rFonts w:eastAsia="Times New Roman"/>
          <w:szCs w:val="24"/>
        </w:rPr>
        <w:t xml:space="preserve">βλέπει τα μικροστοιχεία που δεν τα είχε υπολογίσει πριν, ότι δηλαδή υπάρχει η παραγωγική βάση και στη βιομηχανία και στη μεταποίηση και στις υπηρεσίες. Γι’ αυτό, όπως σας είπε η Υπουργός Εργασίας, υπάρχουν ρεκόρ στις θέσεις εργασίας που έχουν δημιουργηθεί </w:t>
      </w:r>
      <w:r>
        <w:rPr>
          <w:rFonts w:eastAsia="Times New Roman"/>
          <w:szCs w:val="24"/>
        </w:rPr>
        <w:t>τους τελευταίους πέντε μήνες.</w:t>
      </w:r>
    </w:p>
    <w:p w14:paraId="7E82701B" w14:textId="77777777" w:rsidR="001246DA" w:rsidRDefault="00D9261F">
      <w:pPr>
        <w:spacing w:line="600" w:lineRule="auto"/>
        <w:ind w:firstLine="720"/>
        <w:jc w:val="both"/>
        <w:rPr>
          <w:rFonts w:eastAsia="Times New Roman"/>
          <w:szCs w:val="24"/>
        </w:rPr>
      </w:pPr>
      <w:r>
        <w:rPr>
          <w:rFonts w:eastAsia="Times New Roman"/>
          <w:szCs w:val="24"/>
        </w:rPr>
        <w:t>Μας λέει ο κ. Μητσοτάκης ότι κρυβόμαστε. Είμαστε η μόνη Κυβέρνηση που είχε μια πολιτική ήττα το καλοκαίρι του 2015 και πήγαμε σε εκλογές. Πήγαμε στον κόσμο και του είπαμε</w:t>
      </w:r>
      <w:r>
        <w:rPr>
          <w:rFonts w:eastAsia="Times New Roman"/>
          <w:szCs w:val="24"/>
        </w:rPr>
        <w:t>:</w:t>
      </w:r>
      <w:r>
        <w:rPr>
          <w:rFonts w:eastAsia="Times New Roman"/>
          <w:szCs w:val="24"/>
        </w:rPr>
        <w:t xml:space="preserve"> «Δέχεστε αυτόν τον συμβιβασμό για να προχωρήσουμε;». Ε</w:t>
      </w:r>
      <w:r>
        <w:rPr>
          <w:rFonts w:eastAsia="Times New Roman"/>
          <w:szCs w:val="24"/>
        </w:rPr>
        <w:t xml:space="preserve">μείς δεν είχαμε </w:t>
      </w:r>
      <w:proofErr w:type="spellStart"/>
      <w:r>
        <w:rPr>
          <w:rFonts w:eastAsia="Times New Roman"/>
          <w:szCs w:val="24"/>
        </w:rPr>
        <w:t>Ζάππεια</w:t>
      </w:r>
      <w:proofErr w:type="spellEnd"/>
      <w:r>
        <w:rPr>
          <w:rFonts w:eastAsia="Times New Roman"/>
          <w:szCs w:val="24"/>
        </w:rPr>
        <w:t xml:space="preserve"> και μετά αλλάζαμε χωρίς εκλογές. Εμείς πήγαμε σε εκλογές, είχαμε ένα πρόγραμμα. Όλοι το ξέραμε το μνημόνιο. Αυτό δεν είναι ότι κρύβεσαι. </w:t>
      </w:r>
    </w:p>
    <w:p w14:paraId="7E82701C" w14:textId="77777777" w:rsidR="001246DA" w:rsidRDefault="00D9261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E82701D" w14:textId="77777777" w:rsidR="001246DA" w:rsidRDefault="00D9261F">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7E82701E" w14:textId="77777777" w:rsidR="001246DA" w:rsidRDefault="00D9261F">
      <w:pPr>
        <w:spacing w:line="600" w:lineRule="auto"/>
        <w:ind w:firstLine="720"/>
        <w:jc w:val="both"/>
        <w:rPr>
          <w:rFonts w:eastAsia="Times New Roman"/>
          <w:szCs w:val="24"/>
        </w:rPr>
      </w:pPr>
      <w:r>
        <w:rPr>
          <w:rFonts w:eastAsia="Times New Roman"/>
          <w:b/>
          <w:szCs w:val="24"/>
        </w:rPr>
        <w:t>ΜΑΥ</w:t>
      </w:r>
      <w:r>
        <w:rPr>
          <w:rFonts w:eastAsia="Times New Roman"/>
          <w:b/>
          <w:szCs w:val="24"/>
        </w:rPr>
        <w:t xml:space="preserve">ΡΟΥΔΗΣ ΒΟΡΙΔΗΣ: </w:t>
      </w:r>
      <w:r>
        <w:rPr>
          <w:rFonts w:eastAsia="Times New Roman"/>
          <w:szCs w:val="24"/>
        </w:rPr>
        <w:t>Τώρα;</w:t>
      </w:r>
    </w:p>
    <w:p w14:paraId="7E82701F" w14:textId="77777777" w:rsidR="001246DA" w:rsidRDefault="00D9261F">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Τώρα τι σας εμποδίζει να πάτε σε εκλογές;</w:t>
      </w:r>
    </w:p>
    <w:p w14:paraId="7E827020"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Είχε πει ο κ. Μητσοτάκης στην προηγούμενη ομιλία του, όταν συζητούνταν το πολυνομοσχέδιο, ότι δεν είχε ακούσει ποτέ έναν Αρχ</w:t>
      </w:r>
      <w:r>
        <w:rPr>
          <w:rFonts w:eastAsia="Times New Roman" w:cs="Times New Roman"/>
          <w:szCs w:val="24"/>
        </w:rPr>
        <w:t xml:space="preserve">ηγό, έναν Πρωθυπουργό, να ασχολείται τόσο πολύ με το πρόγραμμα της Αξιωματικής Αντιπολίτευσης. </w:t>
      </w:r>
    </w:p>
    <w:p w14:paraId="7E82702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Δεν θέλω εγώ να απαντήσω στον κ. Μητσοτάκη. Κατ</w:t>
      </w:r>
      <w:r>
        <w:rPr>
          <w:rFonts w:eastAsia="Times New Roman" w:cs="Times New Roman"/>
          <w:szCs w:val="24"/>
        </w:rPr>
        <w:t xml:space="preserve">’ </w:t>
      </w:r>
      <w:r>
        <w:rPr>
          <w:rFonts w:eastAsia="Times New Roman" w:cs="Times New Roman"/>
          <w:szCs w:val="24"/>
        </w:rPr>
        <w:t>αρχάς, δεν είναι εδώ και δεν θα ήταν ευγενικό. Εξάλλου, αυτό που θέλω να πω ισχύει και για το δικό μου Αρχηγό κ</w:t>
      </w:r>
      <w:r>
        <w:rPr>
          <w:rFonts w:eastAsia="Times New Roman" w:cs="Times New Roman"/>
          <w:szCs w:val="24"/>
        </w:rPr>
        <w:t xml:space="preserve">αι τον Αρχηγό των Ανεξαρτήτων Ελλήνων και όλους τους άλλους Αρχηγούς. </w:t>
      </w:r>
    </w:p>
    <w:p w14:paraId="7E82702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Αυτοί πού είναι; Ο κ. Τσίπρας και ο κ. Καμμένος που είναι; </w:t>
      </w:r>
    </w:p>
    <w:p w14:paraId="7E827023"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E82702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xml:space="preserve">, σας παρακαλώ! </w:t>
      </w:r>
    </w:p>
    <w:p w14:paraId="7E82702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ΕΥΚΛΕΙΔΗ</w:t>
      </w:r>
      <w:r>
        <w:rPr>
          <w:rFonts w:eastAsia="Times New Roman" w:cs="Times New Roman"/>
          <w:b/>
          <w:szCs w:val="24"/>
        </w:rPr>
        <w:t xml:space="preserve">Σ ΤΣΑΚΑΛΩΤΟΣ (Υπουργός Οικονομικών): </w:t>
      </w:r>
      <w:r>
        <w:rPr>
          <w:rFonts w:eastAsia="Times New Roman" w:cs="Times New Roman"/>
          <w:szCs w:val="24"/>
        </w:rPr>
        <w:t>Και αυτό που θέλω να πω, έρχεται από την εμπειρία μου είκοσι οκτώ χρόνια στη Βρετανία. Γιατί εάν σπουδάζεις οικονομικά και πολιτικές επιστήμες στην Βρετανία, το βασικό πολιτικό γεγονός, που πάντα σου κάνει εντύπωση, είν</w:t>
      </w:r>
      <w:r>
        <w:rPr>
          <w:rFonts w:eastAsia="Times New Roman" w:cs="Times New Roman"/>
          <w:szCs w:val="24"/>
        </w:rPr>
        <w:t xml:space="preserve">αι πώς είναι δυνατόν ο </w:t>
      </w:r>
      <w:proofErr w:type="spellStart"/>
      <w:r>
        <w:rPr>
          <w:rFonts w:eastAsia="Times New Roman" w:cs="Times New Roman"/>
          <w:szCs w:val="24"/>
        </w:rPr>
        <w:t>Ουίνστον</w:t>
      </w:r>
      <w:proofErr w:type="spellEnd"/>
      <w:r>
        <w:rPr>
          <w:rFonts w:eastAsia="Times New Roman" w:cs="Times New Roman"/>
          <w:szCs w:val="24"/>
        </w:rPr>
        <w:t xml:space="preserve"> Τσώρτσιλ να χάσει τις εκλογές του 1945. Πώς ήταν δυνατόν ο ηγέτης που έκατσε για ένα χρόνο, τουλάχιστον, χωρίς ούτε τη Σοβιετική Ένωση ούτε την Αμερική, που έφερε σε πέρας…</w:t>
      </w:r>
    </w:p>
    <w:p w14:paraId="7E82702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ΣΥΡΙΖΑ ήταν ο Τσώρτσιλ; </w:t>
      </w:r>
    </w:p>
    <w:p w14:paraId="7E82702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ΕΥΚ</w:t>
      </w:r>
      <w:r>
        <w:rPr>
          <w:rFonts w:eastAsia="Times New Roman" w:cs="Times New Roman"/>
          <w:b/>
          <w:szCs w:val="24"/>
        </w:rPr>
        <w:t xml:space="preserve">ΛΕΙΔΗΣ ΤΣΑΚΑΛΩΤΟΣ (Υπουργός Οικονομικών): </w:t>
      </w:r>
      <w:r>
        <w:rPr>
          <w:rFonts w:eastAsia="Times New Roman" w:cs="Times New Roman"/>
          <w:szCs w:val="24"/>
        </w:rPr>
        <w:t xml:space="preserve">Εάν είναι να διακόπτετε με χιούμορ, να λέτε κάτι αστείο. Εάν είναι να λέτε τέτοια πράγματα, δεν υπάρχει λόγος. </w:t>
      </w:r>
    </w:p>
    <w:p w14:paraId="7E827028"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702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Δεν σας άρεσε; </w:t>
      </w:r>
    </w:p>
    <w:p w14:paraId="7E82702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Πώς είναι δυνατόν αυτός ο ηγέτης να χάσει; Και ξέρετε γιατί έχασε; Γιατί ο βρετανικός λαός το 1945 ήξερε ότι μόνο οι εργατικοί θα φέρουν σε πέρας το κράτος ευημερίας, το κοινωνικό κράτος. Ο κόσμος που ψήφισε το </w:t>
      </w:r>
      <w:r>
        <w:rPr>
          <w:rFonts w:eastAsia="Times New Roman" w:cs="Times New Roman"/>
          <w:szCs w:val="24"/>
        </w:rPr>
        <w:t xml:space="preserve">1945, ήξερε ότι μόνο το εργατικό κόμμα θα μείωνε την ανεργία. Τι θέλω να πω; Ότι ο κόσμος κοιτάει μπροστά. </w:t>
      </w:r>
    </w:p>
    <w:p w14:paraId="7E82702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Εσείς λέτε ότι εμείς έχουμε το χειρότερο μνημόνιο. Εμείς λέμε ότι ρίξατε το ΑΕΠ 25%. Ξέρετε; Και τα δύο που λέμε, δεν θα τα ακούσει ο κόσμος στις </w:t>
      </w:r>
      <w:r>
        <w:rPr>
          <w:rFonts w:eastAsia="Times New Roman" w:cs="Times New Roman"/>
          <w:szCs w:val="24"/>
        </w:rPr>
        <w:t>εκλογές. Το λέμε εμείς, το λέτε εσείς. Μπορεί εγώ να θεωρώ ότι έχω δίκιο, εσείς να θεωρείτε ότι εσείς έχετε δίκιο, αλλά δεν θα το ακούσει ο κόσμος στις εκλογές. Ξέρετε τι θα ακούσει στις εκλογές; Θα κοιτάξει μπροστά ποιος έχει ένα πρόγραμμα που όταν βγούμε</w:t>
      </w:r>
      <w:r>
        <w:rPr>
          <w:rFonts w:eastAsia="Times New Roman" w:cs="Times New Roman"/>
          <w:szCs w:val="24"/>
        </w:rPr>
        <w:t xml:space="preserve"> από την κρίση, θα έχει κάτι για την τσέπη του, κάτι για τις αξίες του, κάτι για το μέλλον των παιδιών του. Αυτό θα κοιτάξει.</w:t>
      </w:r>
    </w:p>
    <w:p w14:paraId="7E82702C"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702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σε αυτό πρέπει να προσέξετε, γιατί εμείς στην ανάκαμψη θα κρατήσουμε το δημόσιο, δ</w:t>
      </w:r>
      <w:r>
        <w:rPr>
          <w:rFonts w:eastAsia="Times New Roman" w:cs="Times New Roman"/>
          <w:szCs w:val="24"/>
        </w:rPr>
        <w:t xml:space="preserve">ημόσιο. Εμείς και το πανεπιστήμιο, κύριε </w:t>
      </w:r>
      <w:proofErr w:type="spellStart"/>
      <w:r>
        <w:rPr>
          <w:rFonts w:eastAsia="Times New Roman" w:cs="Times New Roman"/>
          <w:szCs w:val="24"/>
        </w:rPr>
        <w:t>Μαυρωτά</w:t>
      </w:r>
      <w:proofErr w:type="spellEnd"/>
      <w:r>
        <w:rPr>
          <w:rFonts w:eastAsia="Times New Roman" w:cs="Times New Roman"/>
          <w:szCs w:val="24"/>
        </w:rPr>
        <w:t xml:space="preserve">, θα το κρατήσουμε δημόσιο, με δημόσιες αξίες. Δεν θα είναι κάτι στον ιδιωτικό τομέα, να επενδύει και να πληρώνει έρευνα που τον βολεύει. Θα το κρατήσουμε δημόσιο. </w:t>
      </w:r>
    </w:p>
    <w:p w14:paraId="7E82702E"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702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θα κρατήσουμε δημόσια και τα νοσοκομεία. Δεν θα είναι όπως το «Ερρίκος Ντυνάν». Ο λαός θα είναι υπερήφανος και για τα σχολεία του και για τα πανεπιστήμιά του και για τα νοσοκομεία του. Και όταν εμείς θα πάμε μπροστά, θα έχουμε μια ανάπτυξη που ο κόσμο</w:t>
      </w:r>
      <w:r>
        <w:rPr>
          <w:rFonts w:eastAsia="Times New Roman" w:cs="Times New Roman"/>
          <w:szCs w:val="24"/>
        </w:rPr>
        <w:t xml:space="preserve">ς θα πιστέψει εμάς ότι θα είναι πιο δίκαιη αυτή η ανάπτυξη. Γιατί κανένας δεν πιστεύει πια στο λαϊκό κόμμα της Ευρώπης ότι μπορεί να φέρει αυτήν την ανάπτυξη με δίκαιο τρόπο, γιατί έχει δείξει, όπου έχει κυβερνήσει, ότι η ανισότητα έχει αυξηθεί. Γιατί δεν </w:t>
      </w:r>
      <w:r>
        <w:rPr>
          <w:rFonts w:eastAsia="Times New Roman" w:cs="Times New Roman"/>
          <w:szCs w:val="24"/>
        </w:rPr>
        <w:t xml:space="preserve">ενδιαφέρεται για αυτό το κομμάτι του κόσμου. </w:t>
      </w:r>
    </w:p>
    <w:p w14:paraId="7E827030"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703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Και θα είναι μια ανάπτυξη με καινούργια εργαλεία, που θα έχει άλλους κοινωνικούς φορείς, που θα μπορεί να δημιουργήσει διαφορετική ποιοτική ανάπτυξη. </w:t>
      </w:r>
    </w:p>
    <w:p w14:paraId="7E82703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Τέλος, δεν είνα</w:t>
      </w:r>
      <w:r>
        <w:rPr>
          <w:rFonts w:eastAsia="Times New Roman" w:cs="Times New Roman"/>
          <w:szCs w:val="24"/>
        </w:rPr>
        <w:t>ι μόνο τα οικονομικά θέματα. Εμείς θέλουμε αυτή η ανάπτυξη να έχει και δικαιώματα και έναν σεβασμό για όλους τους πολίτες αυτής της χώρας. Για μας εξίσου σημαντικό είναι το τι γίνεται στις φυλακές. Για μας εξίσου σημαντικά είναι τα δικαιώματα. Για μας εξίσ</w:t>
      </w:r>
      <w:r>
        <w:rPr>
          <w:rFonts w:eastAsia="Times New Roman" w:cs="Times New Roman"/>
          <w:szCs w:val="24"/>
        </w:rPr>
        <w:t>ου σημαντική είναι  η αυριανή συνάντηση του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Pride</w:t>
      </w:r>
      <w:r>
        <w:rPr>
          <w:rFonts w:eastAsia="Times New Roman" w:cs="Times New Roman"/>
          <w:szCs w:val="24"/>
        </w:rPr>
        <w:t xml:space="preserve">», γιατί θέλουμε μια Ελλάδα που είναι σύγχρονη, ανοικτή, χωρίς προκαταλήψεις. </w:t>
      </w:r>
    </w:p>
    <w:p w14:paraId="7E827033"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703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Και εμείς, θα πάμε στον ελληνικό λαό με ένα τέτοιο πρόγραμμα, γιατί εμείς έχουμ</w:t>
      </w:r>
      <w:r>
        <w:rPr>
          <w:rFonts w:eastAsia="Times New Roman" w:cs="Times New Roman"/>
          <w:szCs w:val="24"/>
        </w:rPr>
        <w:t xml:space="preserve">ε κάτι που θέλουμε να πούμε και μετά από αυτό και τα μνημόνια. </w:t>
      </w:r>
    </w:p>
    <w:p w14:paraId="7E827035"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827036" w14:textId="77777777" w:rsidR="001246DA" w:rsidRDefault="00D9261F">
      <w:pPr>
        <w:spacing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αλλά θα ελπίζετε ότι θα τα ψηφίσουμε εμείς, γιατί μόνοι σας δεν μπορείτε!</w:t>
      </w:r>
    </w:p>
    <w:p w14:paraId="7E827037"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E82703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(Γεώργιος Βαρεμένος): </w:t>
      </w:r>
      <w:r>
        <w:rPr>
          <w:rFonts w:eastAsia="Times New Roman" w:cs="Times New Roman"/>
          <w:szCs w:val="24"/>
        </w:rPr>
        <w:t xml:space="preserve">Απ’ ό,τι φαίνεται το Σώμα δεν  ήταν και τόσο κουρασμένο. </w:t>
      </w:r>
    </w:p>
    <w:p w14:paraId="7E82703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των τροπολογιών</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7E82703A" w14:textId="77777777" w:rsidR="001246DA" w:rsidRDefault="00D9261F">
      <w:pPr>
        <w:spacing w:line="600" w:lineRule="auto"/>
        <w:ind w:firstLine="720"/>
        <w:jc w:val="center"/>
        <w:rPr>
          <w:rFonts w:eastAsia="Times New Roman"/>
          <w:szCs w:val="24"/>
        </w:rPr>
      </w:pPr>
      <w:r>
        <w:rPr>
          <w:rFonts w:eastAsia="Times New Roman"/>
          <w:szCs w:val="24"/>
        </w:rPr>
        <w:t>(Θόρυβος στην Αίθουσα)</w:t>
      </w:r>
    </w:p>
    <w:p w14:paraId="7E82703B" w14:textId="77777777" w:rsidR="001246DA" w:rsidRDefault="00D9261F">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Κύριε Πρόεδρε, θα </w:t>
      </w:r>
      <w:r>
        <w:rPr>
          <w:rFonts w:eastAsia="Times New Roman"/>
          <w:szCs w:val="24"/>
        </w:rPr>
        <w:t>ήθελα τον λόγο.</w:t>
      </w:r>
    </w:p>
    <w:p w14:paraId="7E82703C" w14:textId="77777777" w:rsidR="001246DA" w:rsidRDefault="00D9261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Καθήστε κάτω, κύριε </w:t>
      </w:r>
      <w:proofErr w:type="spellStart"/>
      <w:r>
        <w:rPr>
          <w:rFonts w:eastAsia="Times New Roman"/>
          <w:szCs w:val="24"/>
        </w:rPr>
        <w:t>Μαυρωτά</w:t>
      </w:r>
      <w:proofErr w:type="spellEnd"/>
      <w:r>
        <w:rPr>
          <w:rFonts w:eastAsia="Times New Roman"/>
          <w:szCs w:val="24"/>
        </w:rPr>
        <w:t>.</w:t>
      </w:r>
    </w:p>
    <w:p w14:paraId="7E82703D" w14:textId="77777777" w:rsidR="001246DA" w:rsidRDefault="00D9261F">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Κύριε Πρόεδρε, θα ήθελα τον λόγο επί προσωπικού.</w:t>
      </w:r>
    </w:p>
    <w:p w14:paraId="7E82703E" w14:textId="77777777" w:rsidR="001246DA" w:rsidRDefault="00D9261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εσύ, </w:t>
      </w:r>
      <w:proofErr w:type="spellStart"/>
      <w:r>
        <w:rPr>
          <w:rFonts w:eastAsia="Times New Roman"/>
          <w:szCs w:val="24"/>
        </w:rPr>
        <w:t>τέκνον</w:t>
      </w:r>
      <w:proofErr w:type="spellEnd"/>
      <w:r>
        <w:rPr>
          <w:rFonts w:eastAsia="Times New Roman"/>
          <w:szCs w:val="24"/>
        </w:rPr>
        <w:t xml:space="preserve"> Βρούτε; Κι εσείς, κύριε </w:t>
      </w:r>
      <w:proofErr w:type="spellStart"/>
      <w:r>
        <w:rPr>
          <w:rFonts w:eastAsia="Times New Roman"/>
          <w:szCs w:val="24"/>
        </w:rPr>
        <w:t>Μαυρωτά</w:t>
      </w:r>
      <w:proofErr w:type="spellEnd"/>
      <w:r>
        <w:rPr>
          <w:rFonts w:eastAsia="Times New Roman"/>
          <w:szCs w:val="24"/>
        </w:rPr>
        <w:t>;</w:t>
      </w:r>
    </w:p>
    <w:p w14:paraId="7E82703F" w14:textId="77777777" w:rsidR="001246DA" w:rsidRDefault="00D9261F">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Κύριε Πρόε</w:t>
      </w:r>
      <w:r>
        <w:rPr>
          <w:rFonts w:eastAsia="Times New Roman"/>
          <w:szCs w:val="24"/>
        </w:rPr>
        <w:t>δρε, θα ήθελα τον λόγο επί προσωπικού.</w:t>
      </w:r>
    </w:p>
    <w:p w14:paraId="7E827040" w14:textId="77777777" w:rsidR="001246DA" w:rsidRDefault="00D9261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Μα, δεν έγινε προσωπική αναφορά.</w:t>
      </w:r>
    </w:p>
    <w:p w14:paraId="7E827041" w14:textId="77777777" w:rsidR="001246DA" w:rsidRDefault="00D9261F">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Έγινε, κύριε Πρόεδρε. Για μισό λεπτό θέλω τον λόγο επί προσωπικού.</w:t>
      </w:r>
    </w:p>
    <w:p w14:paraId="7E827042" w14:textId="77777777" w:rsidR="001246DA" w:rsidRDefault="00D9261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Μαυρωτά</w:t>
      </w:r>
      <w:proofErr w:type="spellEnd"/>
      <w:r>
        <w:rPr>
          <w:rFonts w:eastAsia="Times New Roman"/>
          <w:szCs w:val="24"/>
        </w:rPr>
        <w:t>, κολλήσατε κι εσείς το μικρόβιο. Ορίστε, έχετε τον λόγο.</w:t>
      </w:r>
    </w:p>
    <w:p w14:paraId="7E827043" w14:textId="77777777" w:rsidR="001246DA" w:rsidRDefault="00D9261F">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Απλώς να πω στον κύριο Υπουργό, επειδή είπε για τη δημόσια παιδεία, ότι κι εγώ είμαι σαφώς υπέρ της δημόσιας παιδείας. Κι εγώ πήγα σε δημόσιο σχολείο και τα παιδιά μ</w:t>
      </w:r>
      <w:r>
        <w:rPr>
          <w:rFonts w:eastAsia="Times New Roman"/>
          <w:szCs w:val="24"/>
        </w:rPr>
        <w:t>ου πήγαν σε δημόσιο σχολείο, δεν ξέρω για τον ίδιο!</w:t>
      </w:r>
    </w:p>
    <w:p w14:paraId="7E827044" w14:textId="77777777" w:rsidR="001246DA" w:rsidRDefault="00D9261F">
      <w:pPr>
        <w:spacing w:line="600" w:lineRule="auto"/>
        <w:ind w:firstLine="720"/>
        <w:jc w:val="both"/>
        <w:rPr>
          <w:rFonts w:eastAsia="Times New Roman"/>
          <w:szCs w:val="24"/>
        </w:rPr>
      </w:pPr>
      <w:r>
        <w:rPr>
          <w:rFonts w:eastAsia="Times New Roman"/>
          <w:szCs w:val="24"/>
        </w:rPr>
        <w:t>Ευχαριστώ πολύ.</w:t>
      </w:r>
    </w:p>
    <w:p w14:paraId="7E827045" w14:textId="77777777" w:rsidR="001246DA" w:rsidRDefault="00D9261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Κηρύσσεται περαιωμένη, λοιπόν, η συζήτηση επί της αρχής, των άρθρων, των τροπολογιών και του συνόλου του σχεδίου νόμου του Υπουργείου Αγροτικής Ανάπτυξης κ</w:t>
      </w:r>
      <w:r>
        <w:rPr>
          <w:rFonts w:eastAsia="Times New Roman"/>
          <w:szCs w:val="24"/>
        </w:rPr>
        <w:t>αι Τροφίμων</w:t>
      </w:r>
      <w:r>
        <w:rPr>
          <w:rFonts w:eastAsia="Times New Roman"/>
          <w:szCs w:val="24"/>
        </w:rPr>
        <w:t>:</w:t>
      </w:r>
      <w:r>
        <w:rPr>
          <w:rFonts w:eastAsia="Times New Roman"/>
          <w:szCs w:val="24"/>
        </w:rPr>
        <w:t xml:space="preserve"> «Κύρωση της τροποποιημένης Συμφωνίας για την ίδρυση της Γενικής Επιτροπής Αλιείας για τη Μεσόγειο, </w:t>
      </w:r>
      <w:r>
        <w:rPr>
          <w:rFonts w:eastAsia="Times New Roman"/>
          <w:szCs w:val="24"/>
        </w:rPr>
        <w:t>σ</w:t>
      </w:r>
      <w:r>
        <w:rPr>
          <w:rFonts w:eastAsia="Times New Roman"/>
          <w:szCs w:val="24"/>
        </w:rPr>
        <w:t xml:space="preserve">υνταξιοδοτικές </w:t>
      </w:r>
      <w:r>
        <w:rPr>
          <w:rFonts w:eastAsia="Times New Roman"/>
          <w:szCs w:val="24"/>
        </w:rPr>
        <w:t>ρ</w:t>
      </w:r>
      <w:r>
        <w:rPr>
          <w:rFonts w:eastAsia="Times New Roman"/>
          <w:szCs w:val="24"/>
        </w:rPr>
        <w:t xml:space="preserve">υθμίσεις Δημοσίου και άλλες διατάξεις». </w:t>
      </w:r>
    </w:p>
    <w:p w14:paraId="7E827046" w14:textId="77777777" w:rsidR="001246DA" w:rsidRDefault="00D9261F">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7E827047" w14:textId="77777777" w:rsidR="001246DA" w:rsidRDefault="00D9261F">
      <w:pPr>
        <w:spacing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Ναι.</w:t>
      </w:r>
    </w:p>
    <w:p w14:paraId="7E827048" w14:textId="77777777" w:rsidR="001246DA" w:rsidRDefault="00D9261F">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Όχι.</w:t>
      </w:r>
    </w:p>
    <w:p w14:paraId="7E827049" w14:textId="77777777" w:rsidR="001246DA" w:rsidRDefault="00D9261F">
      <w:pPr>
        <w:spacing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Η Δημοκρατική Συμπαράταξη απέχει.</w:t>
      </w:r>
    </w:p>
    <w:p w14:paraId="7E82704A" w14:textId="77777777" w:rsidR="001246DA" w:rsidRDefault="00D9261F">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7E82704B" w14:textId="77777777" w:rsidR="001246DA" w:rsidRDefault="00D9261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ΚΚΕ απέχει.</w:t>
      </w:r>
    </w:p>
    <w:p w14:paraId="7E82704C" w14:textId="77777777" w:rsidR="001246DA" w:rsidRDefault="00D9261F">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7E82704D" w14:textId="77777777" w:rsidR="001246DA" w:rsidRDefault="00D9261F">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Όχι.</w:t>
      </w:r>
    </w:p>
    <w:p w14:paraId="7E82704E" w14:textId="77777777" w:rsidR="001246DA" w:rsidRDefault="00D9261F">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7E82704F" w14:textId="77777777" w:rsidR="001246DA" w:rsidRDefault="00D9261F">
      <w:pPr>
        <w:spacing w:line="600" w:lineRule="auto"/>
        <w:ind w:firstLine="720"/>
        <w:jc w:val="both"/>
        <w:rPr>
          <w:rFonts w:eastAsia="Times New Roman"/>
          <w:szCs w:val="24"/>
        </w:rPr>
      </w:pPr>
      <w:r>
        <w:rPr>
          <w:rFonts w:eastAsia="Times New Roman"/>
          <w:b/>
          <w:szCs w:val="24"/>
        </w:rPr>
        <w:t>ΠΡΟΕΔΡΕΥΩΝ (Γεώργ</w:t>
      </w:r>
      <w:r>
        <w:rPr>
          <w:rFonts w:eastAsia="Times New Roman"/>
          <w:b/>
          <w:szCs w:val="24"/>
        </w:rPr>
        <w:t>ιος Βαρεμένος):</w:t>
      </w:r>
      <w:r>
        <w:rPr>
          <w:rFonts w:eastAsia="Times New Roman"/>
          <w:szCs w:val="24"/>
        </w:rPr>
        <w:t xml:space="preserve"> Συνεπώς το </w:t>
      </w:r>
      <w:r>
        <w:rPr>
          <w:rFonts w:eastAsia="Times New Roman"/>
          <w:szCs w:val="24"/>
        </w:rPr>
        <w:t>νομοσχέδιο</w:t>
      </w:r>
      <w:r>
        <w:rPr>
          <w:rFonts w:eastAsia="Times New Roman"/>
          <w:szCs w:val="24"/>
        </w:rPr>
        <w:t xml:space="preserve"> του</w:t>
      </w:r>
      <w:r>
        <w:rPr>
          <w:rFonts w:eastAsia="Times New Roman"/>
          <w:szCs w:val="24"/>
        </w:rPr>
        <w:t xml:space="preserve"> </w:t>
      </w:r>
      <w:r>
        <w:rPr>
          <w:rFonts w:eastAsia="Times New Roman"/>
          <w:szCs w:val="24"/>
        </w:rPr>
        <w:t xml:space="preserve">Υπουργείου Αγροτικής Ανάπτυξης και Τροφίμων: </w:t>
      </w:r>
      <w:r>
        <w:rPr>
          <w:rFonts w:eastAsia="Times New Roman"/>
          <w:szCs w:val="24"/>
        </w:rPr>
        <w:t xml:space="preserve">«Κύρωση της τροποποιημένης Συμφωνίας για την ίδρυση της Γενικής Επιτροπής Αλιείας για τη Μεσόγειο, </w:t>
      </w:r>
      <w:r>
        <w:rPr>
          <w:rFonts w:eastAsia="Times New Roman"/>
          <w:szCs w:val="24"/>
        </w:rPr>
        <w:t>σ</w:t>
      </w:r>
      <w:r>
        <w:rPr>
          <w:rFonts w:eastAsia="Times New Roman"/>
          <w:szCs w:val="24"/>
        </w:rPr>
        <w:t xml:space="preserve">υνταξιοδοτικές </w:t>
      </w:r>
      <w:r>
        <w:rPr>
          <w:rFonts w:eastAsia="Times New Roman"/>
          <w:szCs w:val="24"/>
        </w:rPr>
        <w:t>ρ</w:t>
      </w:r>
      <w:r>
        <w:rPr>
          <w:rFonts w:eastAsia="Times New Roman"/>
          <w:szCs w:val="24"/>
        </w:rPr>
        <w:t>υθμίσεις Δημοσίου και άλλες διατάξεις» έγινε δεκτό επ</w:t>
      </w:r>
      <w:r>
        <w:rPr>
          <w:rFonts w:eastAsia="Times New Roman"/>
          <w:szCs w:val="24"/>
        </w:rPr>
        <w:t>ί της αρχής κατά πλειοψηφία</w:t>
      </w:r>
    </w:p>
    <w:p w14:paraId="7E827050" w14:textId="77777777" w:rsidR="001246DA" w:rsidRDefault="00D9261F">
      <w:pPr>
        <w:spacing w:line="600" w:lineRule="auto"/>
        <w:ind w:firstLine="720"/>
        <w:jc w:val="both"/>
        <w:rPr>
          <w:rFonts w:eastAsia="Times New Roman"/>
          <w:szCs w:val="24"/>
        </w:rPr>
      </w:pPr>
      <w:r>
        <w:rPr>
          <w:rFonts w:eastAsia="Times New Roman"/>
          <w:szCs w:val="24"/>
        </w:rPr>
        <w:t>Εισερχόμαστε στην ψήφιση των άρθρων και των τροπολογιών.</w:t>
      </w:r>
    </w:p>
    <w:p w14:paraId="7E827051" w14:textId="77777777" w:rsidR="001246DA" w:rsidRDefault="00D9261F">
      <w:pPr>
        <w:spacing w:line="600" w:lineRule="auto"/>
        <w:ind w:firstLine="720"/>
        <w:jc w:val="both"/>
        <w:rPr>
          <w:rFonts w:eastAsia="Times New Roman"/>
          <w:szCs w:val="24"/>
        </w:rPr>
      </w:pPr>
      <w:r>
        <w:rPr>
          <w:rFonts w:eastAsia="Times New Roman"/>
          <w:szCs w:val="24"/>
        </w:rPr>
        <w:t xml:space="preserve">Έχει υποβληθεί αίτηση διεξαγωγής ονομαστικής ψηφοφορίας </w:t>
      </w:r>
      <w:r>
        <w:rPr>
          <w:rFonts w:eastAsia="Times New Roman"/>
          <w:szCs w:val="24"/>
        </w:rPr>
        <w:t xml:space="preserve">Βουλευτών της Νέας Δημοκρατίας </w:t>
      </w:r>
      <w:r>
        <w:rPr>
          <w:rFonts w:eastAsia="Times New Roman"/>
          <w:szCs w:val="24"/>
        </w:rPr>
        <w:t xml:space="preserve">επί των υπουργικών τροπολογιών 1058/64, 1059/65 και 1060/66 </w:t>
      </w:r>
      <w:r>
        <w:rPr>
          <w:rFonts w:eastAsia="Times New Roman"/>
          <w:szCs w:val="24"/>
        </w:rPr>
        <w:t xml:space="preserve">, της οποίας το κείμενο </w:t>
      </w:r>
      <w:r>
        <w:rPr>
          <w:rFonts w:eastAsia="Times New Roman"/>
          <w:szCs w:val="24"/>
        </w:rPr>
        <w:t>έχει ως εξής:</w:t>
      </w:r>
    </w:p>
    <w:p w14:paraId="7E827052" w14:textId="77777777" w:rsidR="001246DA" w:rsidRDefault="00D9261F">
      <w:pPr>
        <w:spacing w:line="600" w:lineRule="auto"/>
        <w:ind w:firstLine="720"/>
        <w:jc w:val="center"/>
        <w:rPr>
          <w:rFonts w:eastAsia="Times New Roman"/>
          <w:szCs w:val="24"/>
        </w:rPr>
      </w:pPr>
      <w:r>
        <w:rPr>
          <w:rFonts w:eastAsia="Times New Roman"/>
          <w:szCs w:val="24"/>
        </w:rPr>
        <w:t>ΑΛΛΑΓΗ ΣΕΛΙΔΑΣ</w:t>
      </w:r>
    </w:p>
    <w:p w14:paraId="7E827053" w14:textId="77777777" w:rsidR="001246DA" w:rsidRDefault="00D9261F">
      <w:pPr>
        <w:spacing w:line="600" w:lineRule="auto"/>
        <w:ind w:firstLine="720"/>
        <w:jc w:val="center"/>
        <w:rPr>
          <w:rFonts w:eastAsia="Times New Roman"/>
          <w:szCs w:val="24"/>
        </w:rPr>
      </w:pPr>
      <w:r>
        <w:rPr>
          <w:rFonts w:eastAsia="Times New Roman"/>
          <w:szCs w:val="24"/>
        </w:rPr>
        <w:t>(Να μπει η σελ. 410α)</w:t>
      </w:r>
    </w:p>
    <w:p w14:paraId="7E827054" w14:textId="77777777" w:rsidR="001246DA" w:rsidRDefault="00D9261F">
      <w:pPr>
        <w:spacing w:line="600" w:lineRule="auto"/>
        <w:ind w:firstLine="720"/>
        <w:jc w:val="center"/>
        <w:rPr>
          <w:rFonts w:eastAsia="Times New Roman"/>
          <w:szCs w:val="24"/>
        </w:rPr>
      </w:pPr>
      <w:r>
        <w:rPr>
          <w:rFonts w:eastAsia="Times New Roman"/>
          <w:szCs w:val="24"/>
        </w:rPr>
        <w:t>ΑΛΛΑΓΗ ΣΕΛΙΔΑΣ</w:t>
      </w:r>
    </w:p>
    <w:p w14:paraId="7E827055" w14:textId="77777777" w:rsidR="001246DA" w:rsidRDefault="00D9261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τον κατάλογο των υπογραφόντων την αίτηση ονομαστικής ψηφοφορίας</w:t>
      </w:r>
      <w:r>
        <w:rPr>
          <w:rFonts w:eastAsia="Times New Roman"/>
          <w:szCs w:val="24"/>
        </w:rPr>
        <w:t>,</w:t>
      </w:r>
      <w:r>
        <w:rPr>
          <w:rFonts w:eastAsia="Times New Roman"/>
          <w:szCs w:val="24"/>
        </w:rPr>
        <w:t xml:space="preserve"> για να διαπιστωθεί αν υπάρχει ο απαιτούμενος από τον Κανονισμό αριθμός για τ</w:t>
      </w:r>
      <w:r>
        <w:rPr>
          <w:rFonts w:eastAsia="Times New Roman"/>
          <w:szCs w:val="24"/>
        </w:rPr>
        <w:t>ην υποβολή της.</w:t>
      </w:r>
    </w:p>
    <w:p w14:paraId="7E827056" w14:textId="77777777" w:rsidR="001246DA" w:rsidRDefault="00D9261F">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Δένδιας</w:t>
      </w:r>
      <w:proofErr w:type="spellEnd"/>
      <w:r>
        <w:rPr>
          <w:rFonts w:eastAsia="Times New Roman"/>
          <w:szCs w:val="24"/>
        </w:rPr>
        <w:t xml:space="preserve"> Νικόλαος. Παρών.</w:t>
      </w:r>
    </w:p>
    <w:p w14:paraId="7E827057" w14:textId="77777777" w:rsidR="001246DA" w:rsidRDefault="00D9261F">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Βρούτσης</w:t>
      </w:r>
      <w:proofErr w:type="spellEnd"/>
      <w:r>
        <w:rPr>
          <w:rFonts w:eastAsia="Times New Roman"/>
          <w:szCs w:val="24"/>
        </w:rPr>
        <w:t xml:space="preserve"> Ιωάννης. Παρών.</w:t>
      </w:r>
    </w:p>
    <w:p w14:paraId="7E827058" w14:textId="77777777" w:rsidR="001246DA" w:rsidRDefault="00D9261F">
      <w:pPr>
        <w:spacing w:line="600" w:lineRule="auto"/>
        <w:ind w:firstLine="720"/>
        <w:jc w:val="both"/>
        <w:rPr>
          <w:rFonts w:eastAsia="Times New Roman"/>
          <w:szCs w:val="24"/>
        </w:rPr>
      </w:pPr>
      <w:r>
        <w:rPr>
          <w:rFonts w:eastAsia="Times New Roman"/>
          <w:szCs w:val="24"/>
        </w:rPr>
        <w:t>Ο κ. Τσιάρας Κωνσταντίνος. Παρών.</w:t>
      </w:r>
    </w:p>
    <w:p w14:paraId="7E827059" w14:textId="77777777" w:rsidR="001246DA" w:rsidRDefault="00D9261F">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Στύλιος</w:t>
      </w:r>
      <w:proofErr w:type="spellEnd"/>
      <w:r>
        <w:rPr>
          <w:rFonts w:eastAsia="Times New Roman"/>
          <w:szCs w:val="24"/>
        </w:rPr>
        <w:t xml:space="preserve"> Γεώργιος. Παρών.</w:t>
      </w:r>
    </w:p>
    <w:p w14:paraId="7E82705A" w14:textId="77777777" w:rsidR="001246DA" w:rsidRDefault="00D9261F">
      <w:pPr>
        <w:spacing w:line="600" w:lineRule="auto"/>
        <w:ind w:firstLine="720"/>
        <w:jc w:val="both"/>
        <w:rPr>
          <w:rFonts w:eastAsia="Times New Roman"/>
          <w:szCs w:val="24"/>
        </w:rPr>
      </w:pPr>
      <w:r>
        <w:rPr>
          <w:rFonts w:eastAsia="Times New Roman"/>
          <w:szCs w:val="24"/>
        </w:rPr>
        <w:t>Η κ. Παπακώστα Αικατερίνη. Παρούσα.</w:t>
      </w:r>
    </w:p>
    <w:p w14:paraId="7E82705B" w14:textId="77777777" w:rsidR="001246DA" w:rsidRDefault="00D9261F">
      <w:pPr>
        <w:spacing w:line="600" w:lineRule="auto"/>
        <w:ind w:firstLine="720"/>
        <w:jc w:val="both"/>
        <w:rPr>
          <w:rFonts w:eastAsia="Times New Roman"/>
          <w:szCs w:val="24"/>
        </w:rPr>
      </w:pPr>
      <w:r>
        <w:rPr>
          <w:rFonts w:eastAsia="Times New Roman"/>
          <w:szCs w:val="24"/>
        </w:rPr>
        <w:t>Η κ. Μαρτίνου Γεωργία. Παρούσα.</w:t>
      </w:r>
    </w:p>
    <w:p w14:paraId="7E82705C" w14:textId="77777777" w:rsidR="001246DA" w:rsidRDefault="00D9261F">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Σταϊκούρας</w:t>
      </w:r>
      <w:proofErr w:type="spellEnd"/>
      <w:r>
        <w:rPr>
          <w:rFonts w:eastAsia="Times New Roman"/>
          <w:szCs w:val="24"/>
        </w:rPr>
        <w:t xml:space="preserve"> Χρήστος. Παρών.</w:t>
      </w:r>
    </w:p>
    <w:p w14:paraId="7E82705D" w14:textId="77777777" w:rsidR="001246DA" w:rsidRDefault="00D9261F">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Μπουκώρος</w:t>
      </w:r>
      <w:proofErr w:type="spellEnd"/>
      <w:r>
        <w:rPr>
          <w:rFonts w:eastAsia="Times New Roman"/>
          <w:szCs w:val="24"/>
        </w:rPr>
        <w:t xml:space="preserve"> </w:t>
      </w:r>
      <w:r>
        <w:rPr>
          <w:rFonts w:eastAsia="Times New Roman"/>
          <w:szCs w:val="24"/>
        </w:rPr>
        <w:t>Χρήστος. Παρών.</w:t>
      </w:r>
    </w:p>
    <w:p w14:paraId="7E82705E" w14:textId="77777777" w:rsidR="001246DA" w:rsidRDefault="00D9261F">
      <w:pPr>
        <w:spacing w:line="600" w:lineRule="auto"/>
        <w:ind w:firstLine="720"/>
        <w:jc w:val="both"/>
        <w:rPr>
          <w:rFonts w:eastAsia="Times New Roman"/>
          <w:szCs w:val="24"/>
        </w:rPr>
      </w:pPr>
      <w:r>
        <w:rPr>
          <w:rFonts w:eastAsia="Times New Roman"/>
          <w:szCs w:val="24"/>
        </w:rPr>
        <w:t>Ο κ. Γιαννάκης Στέργιος. Παρών.</w:t>
      </w:r>
    </w:p>
    <w:p w14:paraId="7E82705F" w14:textId="77777777" w:rsidR="001246DA" w:rsidRDefault="00D9261F">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Κατσανιώτης</w:t>
      </w:r>
      <w:proofErr w:type="spellEnd"/>
      <w:r>
        <w:rPr>
          <w:rFonts w:eastAsia="Times New Roman"/>
          <w:szCs w:val="24"/>
        </w:rPr>
        <w:t xml:space="preserve"> Ανδρέας. Παρών.</w:t>
      </w:r>
    </w:p>
    <w:p w14:paraId="7E827060" w14:textId="77777777" w:rsidR="001246DA" w:rsidRDefault="00D9261F">
      <w:pPr>
        <w:spacing w:line="600" w:lineRule="auto"/>
        <w:ind w:firstLine="720"/>
        <w:jc w:val="both"/>
        <w:rPr>
          <w:rFonts w:eastAsia="Times New Roman"/>
          <w:szCs w:val="24"/>
        </w:rPr>
      </w:pPr>
      <w:r>
        <w:rPr>
          <w:rFonts w:eastAsia="Times New Roman"/>
          <w:szCs w:val="24"/>
        </w:rPr>
        <w:t>Ο κ. Γκιουλέκας Κωσταντίνος. Απών.</w:t>
      </w:r>
    </w:p>
    <w:p w14:paraId="7E827061" w14:textId="77777777" w:rsidR="001246DA" w:rsidRDefault="00D9261F">
      <w:pPr>
        <w:spacing w:line="600" w:lineRule="auto"/>
        <w:ind w:firstLine="720"/>
        <w:jc w:val="both"/>
        <w:rPr>
          <w:rFonts w:eastAsia="Times New Roman"/>
          <w:szCs w:val="24"/>
        </w:rPr>
      </w:pPr>
      <w:r>
        <w:rPr>
          <w:rFonts w:eastAsia="Times New Roman"/>
          <w:szCs w:val="24"/>
        </w:rPr>
        <w:t>Ο κ. Σκρέκας Κωνσταντίνος. Παρών.</w:t>
      </w:r>
    </w:p>
    <w:p w14:paraId="7E827062" w14:textId="77777777" w:rsidR="001246DA" w:rsidRDefault="00D9261F">
      <w:pPr>
        <w:spacing w:line="600" w:lineRule="auto"/>
        <w:ind w:firstLine="720"/>
        <w:jc w:val="both"/>
        <w:rPr>
          <w:rFonts w:eastAsia="Times New Roman"/>
          <w:szCs w:val="24"/>
        </w:rPr>
      </w:pPr>
      <w:r>
        <w:rPr>
          <w:rFonts w:eastAsia="Times New Roman"/>
          <w:szCs w:val="24"/>
        </w:rPr>
        <w:t>Ο κ. Γεωργαντάς Γεώργιος. Παρών.</w:t>
      </w:r>
    </w:p>
    <w:p w14:paraId="7E827063" w14:textId="77777777" w:rsidR="001246DA" w:rsidRDefault="00D9261F">
      <w:pPr>
        <w:spacing w:line="600" w:lineRule="auto"/>
        <w:ind w:firstLine="720"/>
        <w:jc w:val="both"/>
        <w:rPr>
          <w:rFonts w:eastAsia="Times New Roman"/>
          <w:szCs w:val="24"/>
        </w:rPr>
      </w:pPr>
      <w:r>
        <w:rPr>
          <w:rFonts w:eastAsia="Times New Roman"/>
          <w:szCs w:val="24"/>
        </w:rPr>
        <w:t>Ο κ. Αθανασίου Χαράλαμπος. Παρών.</w:t>
      </w:r>
    </w:p>
    <w:p w14:paraId="7E827064" w14:textId="77777777" w:rsidR="001246DA" w:rsidRDefault="00D9261F">
      <w:pPr>
        <w:spacing w:line="600" w:lineRule="auto"/>
        <w:ind w:firstLine="720"/>
        <w:jc w:val="both"/>
        <w:rPr>
          <w:rFonts w:eastAsia="Times New Roman"/>
          <w:szCs w:val="24"/>
        </w:rPr>
      </w:pPr>
      <w:r>
        <w:rPr>
          <w:rFonts w:eastAsia="Times New Roman"/>
          <w:szCs w:val="24"/>
        </w:rPr>
        <w:t>Ο κ. Βλάσης Κωνσταντίνος. Παρών.</w:t>
      </w:r>
    </w:p>
    <w:p w14:paraId="7E827065" w14:textId="77777777" w:rsidR="001246DA" w:rsidRDefault="00D9261F">
      <w:pPr>
        <w:spacing w:line="600" w:lineRule="auto"/>
        <w:ind w:firstLine="720"/>
        <w:jc w:val="both"/>
        <w:rPr>
          <w:rFonts w:eastAsia="Times New Roman"/>
          <w:szCs w:val="24"/>
        </w:rPr>
      </w:pPr>
      <w:r>
        <w:rPr>
          <w:rFonts w:eastAsia="Times New Roman"/>
          <w:szCs w:val="24"/>
        </w:rPr>
        <w:t>Ο κ. Σ</w:t>
      </w:r>
      <w:r>
        <w:rPr>
          <w:rFonts w:eastAsia="Times New Roman"/>
          <w:szCs w:val="24"/>
        </w:rPr>
        <w:t>ταμάτης Δημήτριος. Παρών.</w:t>
      </w:r>
    </w:p>
    <w:p w14:paraId="7E827066" w14:textId="77777777" w:rsidR="001246DA" w:rsidRDefault="00D9261F">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Βούλ</w:t>
      </w:r>
      <w:r>
        <w:rPr>
          <w:rFonts w:eastAsia="Times New Roman"/>
          <w:szCs w:val="24"/>
        </w:rPr>
        <w:t>τ</w:t>
      </w:r>
      <w:r>
        <w:rPr>
          <w:rFonts w:eastAsia="Times New Roman"/>
          <w:szCs w:val="24"/>
        </w:rPr>
        <w:t>εψη</w:t>
      </w:r>
      <w:proofErr w:type="spellEnd"/>
      <w:r>
        <w:rPr>
          <w:rFonts w:eastAsia="Times New Roman"/>
          <w:szCs w:val="24"/>
        </w:rPr>
        <w:t xml:space="preserve"> Σοφία. Παρούσα.</w:t>
      </w:r>
    </w:p>
    <w:p w14:paraId="7E827067" w14:textId="77777777" w:rsidR="001246DA" w:rsidRDefault="00D9261F">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Βεσυρόπουλος</w:t>
      </w:r>
      <w:proofErr w:type="spellEnd"/>
      <w:r>
        <w:rPr>
          <w:rFonts w:eastAsia="Times New Roman"/>
          <w:szCs w:val="24"/>
        </w:rPr>
        <w:t xml:space="preserve"> Απόστολος. Παρών.</w:t>
      </w:r>
    </w:p>
    <w:p w14:paraId="7E827068" w14:textId="77777777" w:rsidR="001246DA" w:rsidRDefault="00D9261F">
      <w:pPr>
        <w:spacing w:line="600" w:lineRule="auto"/>
        <w:ind w:firstLine="720"/>
        <w:jc w:val="both"/>
        <w:rPr>
          <w:rFonts w:eastAsia="Times New Roman"/>
          <w:szCs w:val="24"/>
        </w:rPr>
      </w:pPr>
      <w:r>
        <w:rPr>
          <w:rFonts w:eastAsia="Times New Roman"/>
          <w:szCs w:val="24"/>
        </w:rPr>
        <w:t>Κυρίες και κύριοι συνάδελφοι, υπάρχει ο απαιτούμενος από τον Κανονισμό αριθμός υπογραφόντων την αίτηση ονομαστικής ψηφοφορίας Βουλευτών.</w:t>
      </w:r>
    </w:p>
    <w:p w14:paraId="7E827069" w14:textId="77777777" w:rsidR="001246DA" w:rsidRDefault="00D9261F">
      <w:pPr>
        <w:spacing w:line="600" w:lineRule="auto"/>
        <w:ind w:firstLine="720"/>
        <w:jc w:val="both"/>
        <w:rPr>
          <w:rFonts w:eastAsia="Times New Roman"/>
          <w:szCs w:val="24"/>
        </w:rPr>
      </w:pPr>
      <w:r>
        <w:rPr>
          <w:rFonts w:eastAsia="Times New Roman"/>
          <w:szCs w:val="24"/>
        </w:rPr>
        <w:t>Συνεπώς διακόπτουμε τη συνε</w:t>
      </w:r>
      <w:r>
        <w:rPr>
          <w:rFonts w:eastAsia="Times New Roman"/>
          <w:szCs w:val="24"/>
        </w:rPr>
        <w:t>δρίαση για δέκα (10΄) λεπτά, σύμφωνα με τον Κανονισμό.</w:t>
      </w:r>
    </w:p>
    <w:p w14:paraId="7E82706A" w14:textId="77777777" w:rsidR="001246DA" w:rsidRDefault="00D9261F">
      <w:pPr>
        <w:spacing w:line="600" w:lineRule="auto"/>
        <w:ind w:firstLine="720"/>
        <w:jc w:val="center"/>
        <w:rPr>
          <w:rFonts w:eastAsia="Times New Roman"/>
          <w:szCs w:val="24"/>
        </w:rPr>
      </w:pPr>
      <w:r>
        <w:rPr>
          <w:rFonts w:eastAsia="Times New Roman"/>
          <w:szCs w:val="24"/>
        </w:rPr>
        <w:t>(ΔΙΑΚΟΠΗ)</w:t>
      </w:r>
    </w:p>
    <w:p w14:paraId="7E82706B" w14:textId="77777777" w:rsidR="001246DA" w:rsidRDefault="00D9261F">
      <w:pPr>
        <w:spacing w:line="600" w:lineRule="auto"/>
        <w:ind w:firstLine="720"/>
        <w:jc w:val="center"/>
        <w:rPr>
          <w:rFonts w:eastAsia="Times New Roman"/>
          <w:szCs w:val="24"/>
        </w:rPr>
      </w:pPr>
      <w:r>
        <w:rPr>
          <w:rFonts w:eastAsia="Times New Roman"/>
          <w:szCs w:val="24"/>
        </w:rPr>
        <w:t>(ΜΕΤΑ ΤΗ ΔΙΑΚΟΠΗ)</w:t>
      </w:r>
    </w:p>
    <w:p w14:paraId="7E82706C" w14:textId="77777777" w:rsidR="001246DA" w:rsidRDefault="00D9261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Κυρίες και κύριοι συνάδελφοι, συνεχίζεται η συνεδρίαση</w:t>
      </w:r>
      <w:r>
        <w:rPr>
          <w:rFonts w:eastAsia="Times New Roman"/>
          <w:szCs w:val="24"/>
        </w:rPr>
        <w:t>.</w:t>
      </w:r>
    </w:p>
    <w:p w14:paraId="7E82706D" w14:textId="77777777" w:rsidR="001246DA" w:rsidRDefault="00D9261F">
      <w:pPr>
        <w:spacing w:line="600" w:lineRule="auto"/>
        <w:ind w:firstLine="720"/>
        <w:jc w:val="both"/>
        <w:rPr>
          <w:rFonts w:eastAsia="Times New Roman"/>
          <w:szCs w:val="24"/>
        </w:rPr>
      </w:pPr>
      <w:r>
        <w:rPr>
          <w:rFonts w:eastAsia="Times New Roman"/>
          <w:szCs w:val="24"/>
        </w:rPr>
        <w:t>Θα διεξαχθεί ονομαστική ψηφοφορία επί των υπουργικών τροπολογιών 1058/64, 1059/65 κα</w:t>
      </w:r>
      <w:r>
        <w:rPr>
          <w:rFonts w:eastAsia="Times New Roman"/>
          <w:szCs w:val="24"/>
        </w:rPr>
        <w:t xml:space="preserve">ι 1060/66 του νομοσχεδίου του Υπουργείου Αγροτικής Ανάπτυξης και Τροφίμων «Κύρωση της τροποποιημένης Συμφωνίας για την ίδρυση της Γενικής Επιτροπής Αλιείας για τη Μεσόγειο, </w:t>
      </w:r>
      <w:r>
        <w:rPr>
          <w:rFonts w:eastAsia="Times New Roman"/>
          <w:szCs w:val="24"/>
        </w:rPr>
        <w:t>σ</w:t>
      </w:r>
      <w:r>
        <w:rPr>
          <w:rFonts w:eastAsia="Times New Roman"/>
          <w:szCs w:val="24"/>
        </w:rPr>
        <w:t xml:space="preserve">υνταξιοδοτικές </w:t>
      </w:r>
      <w:r>
        <w:rPr>
          <w:rFonts w:eastAsia="Times New Roman"/>
          <w:szCs w:val="24"/>
        </w:rPr>
        <w:t>ρ</w:t>
      </w:r>
      <w:r>
        <w:rPr>
          <w:rFonts w:eastAsia="Times New Roman"/>
          <w:szCs w:val="24"/>
        </w:rPr>
        <w:t>υθμίσεις Δημοσίου και άλλες διατάξεις».</w:t>
      </w:r>
    </w:p>
    <w:p w14:paraId="7E82706E" w14:textId="77777777" w:rsidR="001246DA" w:rsidRDefault="00D9261F">
      <w:pPr>
        <w:spacing w:line="600" w:lineRule="auto"/>
        <w:ind w:firstLine="720"/>
        <w:jc w:val="both"/>
        <w:rPr>
          <w:rFonts w:eastAsia="Times New Roman"/>
          <w:szCs w:val="24"/>
        </w:rPr>
      </w:pPr>
      <w:r>
        <w:rPr>
          <w:rFonts w:eastAsia="Times New Roman"/>
          <w:szCs w:val="24"/>
        </w:rPr>
        <w:t>Οι αποδεχόμενοι τις τροπολ</w:t>
      </w:r>
      <w:r>
        <w:rPr>
          <w:rFonts w:eastAsia="Times New Roman"/>
          <w:szCs w:val="24"/>
        </w:rPr>
        <w:t>ογίες λέγουν «ΝΑΙ».</w:t>
      </w:r>
    </w:p>
    <w:p w14:paraId="7E82706F" w14:textId="77777777" w:rsidR="001246DA" w:rsidRDefault="00D9261F">
      <w:pPr>
        <w:spacing w:line="600" w:lineRule="auto"/>
        <w:ind w:firstLine="720"/>
        <w:jc w:val="both"/>
        <w:rPr>
          <w:rFonts w:eastAsia="Times New Roman"/>
          <w:szCs w:val="24"/>
        </w:rPr>
      </w:pPr>
      <w:r>
        <w:rPr>
          <w:rFonts w:eastAsia="Times New Roman"/>
          <w:szCs w:val="24"/>
        </w:rPr>
        <w:t>Οι μη αποδεχόμενοι τις τροπολογίες λέγουν «ΟΧΙ».</w:t>
      </w:r>
    </w:p>
    <w:p w14:paraId="7E827070" w14:textId="77777777" w:rsidR="001246DA" w:rsidRDefault="00D9261F">
      <w:pPr>
        <w:spacing w:line="600" w:lineRule="auto"/>
        <w:ind w:firstLine="720"/>
        <w:jc w:val="both"/>
        <w:rPr>
          <w:rFonts w:eastAsia="Times New Roman"/>
          <w:szCs w:val="24"/>
        </w:rPr>
      </w:pPr>
      <w:r>
        <w:rPr>
          <w:rFonts w:eastAsia="Times New Roman"/>
          <w:szCs w:val="24"/>
        </w:rPr>
        <w:t>Οι αρνούμενοι ψήφο λέγουν «ΠΑΡΩΝ».</w:t>
      </w:r>
    </w:p>
    <w:p w14:paraId="7E827071" w14:textId="77777777" w:rsidR="001246DA" w:rsidRDefault="00D9261F">
      <w:pPr>
        <w:spacing w:line="600" w:lineRule="auto"/>
        <w:ind w:firstLine="720"/>
        <w:jc w:val="both"/>
        <w:rPr>
          <w:rFonts w:eastAsia="Times New Roman"/>
          <w:szCs w:val="24"/>
        </w:rPr>
      </w:pPr>
      <w:r>
        <w:rPr>
          <w:rFonts w:eastAsia="Times New Roman"/>
          <w:szCs w:val="24"/>
        </w:rPr>
        <w:t xml:space="preserve">Καλούνται επί του καταλόγου οι Βουλευτές κ. Αναστασία </w:t>
      </w:r>
      <w:proofErr w:type="spellStart"/>
      <w:r>
        <w:rPr>
          <w:rFonts w:eastAsia="Times New Roman"/>
          <w:szCs w:val="24"/>
        </w:rPr>
        <w:t>Γκαρά</w:t>
      </w:r>
      <w:proofErr w:type="spellEnd"/>
      <w:r>
        <w:rPr>
          <w:rFonts w:eastAsia="Times New Roman"/>
          <w:szCs w:val="24"/>
        </w:rPr>
        <w:t xml:space="preserve"> από τον ΣΥΡΙΖΑ και ο κ. Απόστολος </w:t>
      </w:r>
      <w:proofErr w:type="spellStart"/>
      <w:r>
        <w:rPr>
          <w:rFonts w:eastAsia="Times New Roman"/>
          <w:szCs w:val="24"/>
        </w:rPr>
        <w:t>Βεσυρόπουλος</w:t>
      </w:r>
      <w:proofErr w:type="spellEnd"/>
      <w:r>
        <w:rPr>
          <w:rFonts w:eastAsia="Times New Roman"/>
          <w:szCs w:val="24"/>
        </w:rPr>
        <w:t xml:space="preserve"> από τη Νέα Δημοκρατία.</w:t>
      </w:r>
    </w:p>
    <w:p w14:paraId="7E827072" w14:textId="77777777" w:rsidR="001246DA" w:rsidRDefault="00D9261F">
      <w:pPr>
        <w:spacing w:line="600" w:lineRule="auto"/>
        <w:ind w:firstLine="720"/>
        <w:jc w:val="both"/>
        <w:rPr>
          <w:rFonts w:eastAsia="Times New Roman"/>
          <w:szCs w:val="24"/>
        </w:rPr>
      </w:pPr>
      <w:r>
        <w:rPr>
          <w:rFonts w:eastAsia="Times New Roman"/>
          <w:szCs w:val="24"/>
        </w:rPr>
        <w:t>Σας ενημερώνω, επίσης,</w:t>
      </w:r>
      <w:r>
        <w:rPr>
          <w:rFonts w:eastAsia="Times New Roman"/>
          <w:szCs w:val="24"/>
        </w:rPr>
        <w:t xml:space="preserve">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επί των τροπολογιών του νομοσχεδίου. Οι ψήφοι αυτές θα ανακοινωθούν και θα συνυπολογιστούν στην κατ</w:t>
      </w:r>
      <w:r>
        <w:rPr>
          <w:rFonts w:eastAsia="Times New Roman"/>
          <w:szCs w:val="24"/>
        </w:rPr>
        <w:t>αμέτρηση</w:t>
      </w:r>
      <w:r>
        <w:rPr>
          <w:rFonts w:eastAsia="Times New Roman"/>
          <w:szCs w:val="24"/>
        </w:rPr>
        <w:t>,</w:t>
      </w:r>
      <w:r>
        <w:rPr>
          <w:rFonts w:eastAsia="Times New Roman"/>
          <w:szCs w:val="24"/>
        </w:rPr>
        <w:t xml:space="preserve"> η οποία θα ακολουθήσει.</w:t>
      </w:r>
    </w:p>
    <w:p w14:paraId="7E827073" w14:textId="77777777" w:rsidR="001246DA" w:rsidRDefault="00D9261F">
      <w:pPr>
        <w:spacing w:line="600" w:lineRule="auto"/>
        <w:ind w:firstLine="720"/>
        <w:jc w:val="both"/>
        <w:rPr>
          <w:rFonts w:eastAsia="Times New Roman"/>
          <w:szCs w:val="24"/>
        </w:rPr>
      </w:pPr>
      <w:r>
        <w:rPr>
          <w:rFonts w:eastAsia="Times New Roman"/>
          <w:szCs w:val="24"/>
        </w:rPr>
        <w:t>Παρακαλώ να αρχίσει η ανάγνωση του καταλόγου.</w:t>
      </w:r>
    </w:p>
    <w:p w14:paraId="7E827074" w14:textId="77777777" w:rsidR="001246DA" w:rsidRDefault="00D9261F">
      <w:pPr>
        <w:spacing w:line="600" w:lineRule="auto"/>
        <w:ind w:firstLine="720"/>
        <w:jc w:val="both"/>
        <w:rPr>
          <w:rFonts w:eastAsia="Times New Roman"/>
          <w:szCs w:val="24"/>
        </w:rPr>
      </w:pPr>
      <w:r>
        <w:rPr>
          <w:rFonts w:eastAsia="Times New Roman"/>
          <w:szCs w:val="24"/>
        </w:rPr>
        <w:t>Πληροφορώ το Σώμα ότι τέσσερις συνάδελφοι έχουν ζητήσει προτεραιότητα στην ψηφοφορία και έχουν τεκμηριώσει τον λόγο για τον οποίο την έχουν ζητήσει.</w:t>
      </w:r>
    </w:p>
    <w:p w14:paraId="7E827075" w14:textId="77777777" w:rsidR="001246DA" w:rsidRDefault="00D9261F">
      <w:pPr>
        <w:spacing w:line="600" w:lineRule="auto"/>
        <w:ind w:firstLine="720"/>
        <w:jc w:val="center"/>
        <w:rPr>
          <w:rFonts w:eastAsia="Times New Roman"/>
          <w:szCs w:val="24"/>
        </w:rPr>
      </w:pPr>
      <w:r>
        <w:rPr>
          <w:rFonts w:eastAsia="Times New Roman"/>
          <w:szCs w:val="24"/>
        </w:rPr>
        <w:t xml:space="preserve">(ΨΗΦΟΦΟΡΙΑ)      </w:t>
      </w:r>
    </w:p>
    <w:p w14:paraId="7E827076" w14:textId="77777777" w:rsidR="001246DA" w:rsidRDefault="00D9261F">
      <w:pPr>
        <w:spacing w:line="600" w:lineRule="auto"/>
        <w:ind w:firstLine="720"/>
        <w:jc w:val="center"/>
        <w:rPr>
          <w:rFonts w:eastAsia="Times New Roman"/>
          <w:szCs w:val="24"/>
        </w:rPr>
      </w:pPr>
      <w:r>
        <w:rPr>
          <w:rFonts w:eastAsia="Times New Roman"/>
          <w:szCs w:val="24"/>
        </w:rPr>
        <w:t>(ΜΕΤΑ ΚΑΙ</w:t>
      </w:r>
      <w:r>
        <w:rPr>
          <w:rFonts w:eastAsia="Times New Roman"/>
          <w:szCs w:val="24"/>
        </w:rPr>
        <w:t xml:space="preserve"> ΤΗ ΔΕΥΤΕΡΗ ΑΝΑΓΝΩΣΗ ΤΟΥ ΚΑΤΑΛΟΓΟΥ)</w:t>
      </w:r>
    </w:p>
    <w:p w14:paraId="7E827077" w14:textId="77777777" w:rsidR="001246DA" w:rsidRDefault="00D9261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Υπάρχει συνάδελφος, ο οποίος δεν άκουσε το όνομά του; Κανείς.</w:t>
      </w:r>
    </w:p>
    <w:p w14:paraId="7E827078" w14:textId="77777777" w:rsidR="001246DA" w:rsidRDefault="00D9261F">
      <w:pPr>
        <w:spacing w:line="600" w:lineRule="auto"/>
        <w:ind w:firstLine="720"/>
        <w:jc w:val="both"/>
        <w:rPr>
          <w:rFonts w:eastAsia="Times New Roman"/>
          <w:szCs w:val="24"/>
        </w:rPr>
      </w:pPr>
      <w:r>
        <w:rPr>
          <w:rFonts w:eastAsia="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szCs w:val="24"/>
        </w:rPr>
        <w:t xml:space="preserve">θα </w:t>
      </w:r>
      <w:r>
        <w:rPr>
          <w:rFonts w:eastAsia="Times New Roman"/>
          <w:szCs w:val="24"/>
        </w:rPr>
        <w:t xml:space="preserve">καταχωριστούν </w:t>
      </w:r>
      <w:r>
        <w:rPr>
          <w:rFonts w:eastAsia="Times New Roman"/>
          <w:szCs w:val="24"/>
        </w:rPr>
        <w:t>στα Πρακτικά</w:t>
      </w:r>
      <w:r>
        <w:rPr>
          <w:rFonts w:eastAsia="Times New Roman"/>
          <w:szCs w:val="24"/>
        </w:rPr>
        <w:t>.</w:t>
      </w:r>
    </w:p>
    <w:p w14:paraId="7E827079" w14:textId="77777777" w:rsidR="001246DA" w:rsidRDefault="00D9261F">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7E82707A" w14:textId="77777777" w:rsidR="001246DA" w:rsidRDefault="00D9261F">
      <w:pPr>
        <w:spacing w:line="600" w:lineRule="auto"/>
        <w:ind w:firstLine="720"/>
        <w:jc w:val="center"/>
        <w:rPr>
          <w:rFonts w:eastAsia="Times New Roman"/>
          <w:szCs w:val="24"/>
        </w:rPr>
      </w:pPr>
      <w:r>
        <w:rPr>
          <w:rFonts w:eastAsia="Times New Roman"/>
          <w:szCs w:val="24"/>
        </w:rPr>
        <w:t>ΑΛΛΑΓΗ ΣΕΛΙΔΑΣ</w:t>
      </w:r>
    </w:p>
    <w:p w14:paraId="7E82707B" w14:textId="77777777" w:rsidR="001246DA" w:rsidRDefault="00D9261F">
      <w:pPr>
        <w:spacing w:line="600" w:lineRule="auto"/>
        <w:ind w:firstLine="720"/>
        <w:jc w:val="center"/>
        <w:rPr>
          <w:rFonts w:eastAsia="Times New Roman"/>
          <w:szCs w:val="24"/>
        </w:rPr>
      </w:pPr>
      <w:r>
        <w:rPr>
          <w:rFonts w:eastAsia="Times New Roman"/>
          <w:szCs w:val="24"/>
        </w:rPr>
        <w:t>(Να μπουν οι σελ. 415-421)</w:t>
      </w:r>
    </w:p>
    <w:p w14:paraId="7E82707C" w14:textId="77777777" w:rsidR="001246DA" w:rsidRDefault="00D9261F">
      <w:pPr>
        <w:spacing w:line="600" w:lineRule="auto"/>
        <w:ind w:firstLine="720"/>
        <w:jc w:val="center"/>
        <w:rPr>
          <w:rFonts w:eastAsia="Times New Roman"/>
          <w:szCs w:val="24"/>
        </w:rPr>
      </w:pPr>
      <w:r>
        <w:rPr>
          <w:rFonts w:eastAsia="Times New Roman"/>
          <w:szCs w:val="24"/>
        </w:rPr>
        <w:t>ΑΛΛΑΓΗ ΣΕΛΙΔΑΣ</w:t>
      </w:r>
    </w:p>
    <w:p w14:paraId="7E82707D" w14:textId="77777777" w:rsidR="001246DA" w:rsidRDefault="00D9261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w:t>
      </w:r>
      <w:r>
        <w:rPr>
          <w:rFonts w:eastAsia="Times New Roman"/>
          <w:szCs w:val="24"/>
        </w:rPr>
        <w:t xml:space="preserve">θα ήθελα να </w:t>
      </w:r>
      <w:r>
        <w:rPr>
          <w:rFonts w:eastAsia="Times New Roman"/>
          <w:szCs w:val="24"/>
        </w:rPr>
        <w:t>σας ενημερώ</w:t>
      </w:r>
      <w:r>
        <w:rPr>
          <w:rFonts w:eastAsia="Times New Roman"/>
          <w:szCs w:val="24"/>
        </w:rPr>
        <w:t>σ</w:t>
      </w:r>
      <w:r>
        <w:rPr>
          <w:rFonts w:eastAsia="Times New Roman"/>
          <w:szCs w:val="24"/>
        </w:rPr>
        <w:t xml:space="preserve">ω ότι </w:t>
      </w:r>
      <w:r>
        <w:rPr>
          <w:rFonts w:eastAsia="Times New Roman"/>
          <w:szCs w:val="24"/>
        </w:rPr>
        <w:t>ο</w:t>
      </w:r>
      <w:r>
        <w:rPr>
          <w:rFonts w:eastAsia="Times New Roman"/>
          <w:szCs w:val="24"/>
        </w:rPr>
        <w:t>ι συνάδελφοι Βουλευτές κ.κ.</w:t>
      </w:r>
      <w:r>
        <w:rPr>
          <w:rFonts w:eastAsia="Times New Roman"/>
          <w:szCs w:val="24"/>
        </w:rPr>
        <w:t xml:space="preserve"> Θεοχάρη</w:t>
      </w:r>
      <w:r>
        <w:rPr>
          <w:rFonts w:eastAsia="Times New Roman"/>
          <w:szCs w:val="24"/>
        </w:rPr>
        <w:t>ς</w:t>
      </w:r>
      <w:r>
        <w:rPr>
          <w:rFonts w:eastAsia="Times New Roman"/>
          <w:szCs w:val="24"/>
        </w:rPr>
        <w:t xml:space="preserve"> (Χάρη</w:t>
      </w:r>
      <w:r>
        <w:rPr>
          <w:rFonts w:eastAsia="Times New Roman"/>
          <w:szCs w:val="24"/>
        </w:rPr>
        <w:t>ς</w:t>
      </w:r>
      <w:r>
        <w:rPr>
          <w:rFonts w:eastAsia="Times New Roman"/>
          <w:szCs w:val="24"/>
        </w:rPr>
        <w:t>) Θεοχάρη</w:t>
      </w:r>
      <w:r>
        <w:rPr>
          <w:rFonts w:eastAsia="Times New Roman"/>
          <w:szCs w:val="24"/>
        </w:rPr>
        <w:t>ς</w:t>
      </w:r>
      <w:r>
        <w:rPr>
          <w:rFonts w:eastAsia="Times New Roman"/>
          <w:szCs w:val="24"/>
        </w:rPr>
        <w:t>, Γρηγ</w:t>
      </w:r>
      <w:r>
        <w:rPr>
          <w:rFonts w:eastAsia="Times New Roman"/>
          <w:szCs w:val="24"/>
        </w:rPr>
        <w:t>όριος</w:t>
      </w:r>
      <w:r>
        <w:rPr>
          <w:rFonts w:eastAsia="Times New Roman"/>
          <w:szCs w:val="24"/>
        </w:rPr>
        <w:t xml:space="preserve"> Ψαριαν</w:t>
      </w:r>
      <w:r>
        <w:rPr>
          <w:rFonts w:eastAsia="Times New Roman"/>
          <w:szCs w:val="24"/>
        </w:rPr>
        <w:t>ός</w:t>
      </w:r>
      <w:r>
        <w:rPr>
          <w:rFonts w:eastAsia="Times New Roman"/>
          <w:szCs w:val="24"/>
        </w:rPr>
        <w:t xml:space="preserve">, </w:t>
      </w:r>
      <w:r>
        <w:rPr>
          <w:rFonts w:eastAsia="Times New Roman"/>
          <w:szCs w:val="24"/>
        </w:rPr>
        <w:t xml:space="preserve">Αντώνιος Σαμαράς, </w:t>
      </w:r>
      <w:r>
        <w:rPr>
          <w:rFonts w:eastAsia="Times New Roman"/>
          <w:szCs w:val="24"/>
        </w:rPr>
        <w:t xml:space="preserve">Εμμανουήλ </w:t>
      </w:r>
      <w:r w:rsidDel="00E77A88">
        <w:rPr>
          <w:rFonts w:eastAsia="Times New Roman"/>
          <w:szCs w:val="24"/>
        </w:rPr>
        <w:t xml:space="preserve"> </w:t>
      </w:r>
      <w:proofErr w:type="spellStart"/>
      <w:r>
        <w:rPr>
          <w:rFonts w:eastAsia="Times New Roman"/>
          <w:szCs w:val="24"/>
        </w:rPr>
        <w:t>Κόνσολας</w:t>
      </w:r>
      <w:proofErr w:type="spellEnd"/>
      <w:r>
        <w:rPr>
          <w:rFonts w:eastAsia="Times New Roman"/>
          <w:szCs w:val="24"/>
        </w:rPr>
        <w:t xml:space="preserve">, Σταύρος Καλαφάτης, Ιωάννης </w:t>
      </w:r>
      <w:proofErr w:type="spellStart"/>
      <w:r>
        <w:rPr>
          <w:rFonts w:eastAsia="Times New Roman"/>
          <w:szCs w:val="24"/>
        </w:rPr>
        <w:t>Πλακιωτάκης</w:t>
      </w:r>
      <w:proofErr w:type="spellEnd"/>
      <w:r>
        <w:rPr>
          <w:rFonts w:eastAsia="Times New Roman"/>
          <w:szCs w:val="24"/>
        </w:rPr>
        <w:t xml:space="preserve">, Ιωάννης Κεφαλογιάννης, Γεώργιος Κασαπίδης, Βασίλειος </w:t>
      </w:r>
      <w:proofErr w:type="spellStart"/>
      <w:r>
        <w:rPr>
          <w:rFonts w:eastAsia="Times New Roman"/>
          <w:szCs w:val="24"/>
        </w:rPr>
        <w:t>Γιόγιακας</w:t>
      </w:r>
      <w:proofErr w:type="spellEnd"/>
      <w:r>
        <w:rPr>
          <w:rFonts w:eastAsia="Times New Roman"/>
          <w:szCs w:val="24"/>
        </w:rPr>
        <w:t xml:space="preserve">, Μάξιμος </w:t>
      </w:r>
      <w:proofErr w:type="spellStart"/>
      <w:r>
        <w:rPr>
          <w:rFonts w:eastAsia="Times New Roman"/>
          <w:szCs w:val="24"/>
        </w:rPr>
        <w:t>Χαρακόπουλος</w:t>
      </w:r>
      <w:proofErr w:type="spellEnd"/>
      <w:r>
        <w:rPr>
          <w:rFonts w:eastAsia="Times New Roman"/>
          <w:szCs w:val="24"/>
        </w:rPr>
        <w:t>, Αθανάσιος Μπούρα</w:t>
      </w:r>
      <w:r>
        <w:rPr>
          <w:rFonts w:eastAsia="Times New Roman"/>
          <w:szCs w:val="24"/>
        </w:rPr>
        <w:t xml:space="preserve">ς, Έλενα Ράπτη, Κωνσταντίνος Γκιουλέκας, Νίκη </w:t>
      </w:r>
      <w:proofErr w:type="spellStart"/>
      <w:r>
        <w:rPr>
          <w:rFonts w:eastAsia="Times New Roman"/>
          <w:szCs w:val="24"/>
        </w:rPr>
        <w:t>Κεραμέως</w:t>
      </w:r>
      <w:proofErr w:type="spellEnd"/>
      <w:r>
        <w:rPr>
          <w:rFonts w:eastAsia="Times New Roman"/>
          <w:szCs w:val="24"/>
        </w:rPr>
        <w:t xml:space="preserve"> και </w:t>
      </w:r>
      <w:r>
        <w:rPr>
          <w:rFonts w:eastAsia="Times New Roman"/>
          <w:szCs w:val="24"/>
        </w:rPr>
        <w:t>Δημήτριος Κυριαζίδης</w:t>
      </w:r>
      <w:r>
        <w:rPr>
          <w:rFonts w:eastAsia="Times New Roman"/>
          <w:szCs w:val="24"/>
        </w:rPr>
        <w:t xml:space="preserve"> δεν θα παρευρεθούν στη σημερινή ονομαστική </w:t>
      </w:r>
      <w:r>
        <w:rPr>
          <w:rFonts w:eastAsia="Times New Roman"/>
          <w:szCs w:val="24"/>
        </w:rPr>
        <w:t xml:space="preserve">ψηφοφορία και </w:t>
      </w:r>
      <w:r>
        <w:rPr>
          <w:rFonts w:eastAsia="Times New Roman"/>
          <w:szCs w:val="24"/>
        </w:rPr>
        <w:t>μας γνωστοποιούν με επιστολή τους τι θα ψήφιζαν αν ήταν παρόντες και παρούσες</w:t>
      </w:r>
      <w:r>
        <w:rPr>
          <w:rFonts w:eastAsia="Times New Roman"/>
          <w:szCs w:val="24"/>
        </w:rPr>
        <w:t>.</w:t>
      </w:r>
    </w:p>
    <w:p w14:paraId="7E82707E" w14:textId="77777777" w:rsidR="001246DA" w:rsidRDefault="00D9261F">
      <w:pPr>
        <w:spacing w:line="600" w:lineRule="auto"/>
        <w:ind w:firstLine="720"/>
        <w:jc w:val="both"/>
        <w:rPr>
          <w:rFonts w:eastAsia="Times New Roman"/>
          <w:szCs w:val="24"/>
        </w:rPr>
      </w:pPr>
      <w:r>
        <w:rPr>
          <w:rFonts w:eastAsia="Times New Roman"/>
          <w:szCs w:val="24"/>
        </w:rPr>
        <w:t xml:space="preserve">Οι επιστολές αυτές, οι οποίες εκφράζουν </w:t>
      </w:r>
      <w:r>
        <w:rPr>
          <w:rFonts w:eastAsia="Times New Roman"/>
          <w:szCs w:val="24"/>
        </w:rPr>
        <w:t xml:space="preserve">πρόθεση ψήφου, </w:t>
      </w:r>
      <w:r>
        <w:rPr>
          <w:rFonts w:eastAsia="Times New Roman"/>
          <w:szCs w:val="24"/>
        </w:rPr>
        <w:t>θα καταχωριστούν</w:t>
      </w:r>
      <w:r>
        <w:rPr>
          <w:rFonts w:eastAsia="Times New Roman"/>
          <w:szCs w:val="24"/>
        </w:rPr>
        <w:t xml:space="preserve"> στα Πρακτικά της σημερινής συνεδρίασης, αλλά δεν συνυπολογίζονται στην καταμέτρηση των ψήφων.</w:t>
      </w:r>
    </w:p>
    <w:p w14:paraId="7E82707F" w14:textId="77777777" w:rsidR="001246DA" w:rsidRDefault="00D9261F">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7E827080" w14:textId="77777777" w:rsidR="001246DA" w:rsidRDefault="00D9261F">
      <w:pPr>
        <w:spacing w:line="600" w:lineRule="auto"/>
        <w:ind w:firstLine="720"/>
        <w:jc w:val="center"/>
        <w:rPr>
          <w:rFonts w:eastAsia="Times New Roman"/>
          <w:szCs w:val="24"/>
        </w:rPr>
      </w:pPr>
      <w:r>
        <w:rPr>
          <w:rFonts w:eastAsia="Times New Roman"/>
          <w:szCs w:val="24"/>
        </w:rPr>
        <w:t>ΑΛΛΑΓΗ ΣΕΛΙΔΑΣ</w:t>
      </w:r>
    </w:p>
    <w:p w14:paraId="7E827081" w14:textId="77777777" w:rsidR="001246DA" w:rsidRDefault="00D9261F">
      <w:pPr>
        <w:spacing w:line="600" w:lineRule="auto"/>
        <w:ind w:firstLine="720"/>
        <w:jc w:val="center"/>
        <w:rPr>
          <w:rFonts w:eastAsia="Times New Roman"/>
          <w:szCs w:val="24"/>
        </w:rPr>
      </w:pPr>
      <w:r>
        <w:rPr>
          <w:rFonts w:eastAsia="Times New Roman"/>
          <w:szCs w:val="24"/>
        </w:rPr>
        <w:t>(Να μπουν οι σελ. 423-437)</w:t>
      </w:r>
    </w:p>
    <w:p w14:paraId="7E827082" w14:textId="77777777" w:rsidR="001246DA" w:rsidRDefault="00D9261F">
      <w:pPr>
        <w:spacing w:line="600" w:lineRule="auto"/>
        <w:ind w:firstLine="720"/>
        <w:jc w:val="center"/>
        <w:rPr>
          <w:rFonts w:eastAsia="Times New Roman"/>
          <w:szCs w:val="24"/>
        </w:rPr>
      </w:pPr>
      <w:r>
        <w:rPr>
          <w:rFonts w:eastAsia="Times New Roman"/>
          <w:szCs w:val="24"/>
        </w:rPr>
        <w:t>ΑΛΛΑΓΗ ΣΕΛΙ</w:t>
      </w:r>
      <w:r>
        <w:rPr>
          <w:rFonts w:eastAsia="Times New Roman"/>
          <w:szCs w:val="24"/>
        </w:rPr>
        <w:t>ΔΑΣ</w:t>
      </w:r>
    </w:p>
    <w:p w14:paraId="7E827083" w14:textId="77777777" w:rsidR="001246DA" w:rsidRDefault="00D9261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w:t>
      </w:r>
    </w:p>
    <w:p w14:paraId="7E827084" w14:textId="77777777" w:rsidR="001246DA" w:rsidRDefault="00D9261F">
      <w:pPr>
        <w:spacing w:line="600" w:lineRule="auto"/>
        <w:ind w:firstLine="720"/>
        <w:jc w:val="center"/>
        <w:rPr>
          <w:rFonts w:eastAsia="Times New Roman"/>
          <w:szCs w:val="24"/>
        </w:rPr>
      </w:pPr>
      <w:r>
        <w:rPr>
          <w:rFonts w:eastAsia="Times New Roman"/>
          <w:szCs w:val="24"/>
        </w:rPr>
        <w:t>(ΚΑΤΑΜΕΤΡΗΣΗ)</w:t>
      </w:r>
    </w:p>
    <w:p w14:paraId="7E827085" w14:textId="77777777" w:rsidR="001246DA" w:rsidRDefault="00D9261F">
      <w:pPr>
        <w:spacing w:after="0" w:line="600" w:lineRule="auto"/>
        <w:ind w:firstLine="720"/>
        <w:jc w:val="both"/>
        <w:rPr>
          <w:rFonts w:eastAsia="Times New Roman" w:cs="Times New Roman"/>
          <w:szCs w:val="24"/>
        </w:rPr>
      </w:pPr>
      <w:r>
        <w:rPr>
          <w:rFonts w:eastAsia="Times New Roman" w:cs="Times New Roman"/>
          <w:szCs w:val="24"/>
        </w:rPr>
        <w:t>Μέχρι να ολοκληρωθεί η καταμέτρ</w:t>
      </w:r>
      <w:r>
        <w:rPr>
          <w:rFonts w:eastAsia="Times New Roman" w:cs="Times New Roman"/>
          <w:szCs w:val="24"/>
        </w:rPr>
        <w:t>ηση προχωράμε στην ψήφιση των υπολοίπων άρθρων και των τροπολογιών.</w:t>
      </w:r>
    </w:p>
    <w:p w14:paraId="7E827086" w14:textId="77777777" w:rsidR="001246DA" w:rsidRDefault="00D9261F">
      <w:pPr>
        <w:tabs>
          <w:tab w:val="left" w:pos="540"/>
        </w:tabs>
        <w:spacing w:line="600" w:lineRule="auto"/>
        <w:ind w:firstLine="720"/>
        <w:jc w:val="both"/>
        <w:rPr>
          <w:rFonts w:eastAsia="Times New Roman"/>
          <w:szCs w:val="24"/>
        </w:rPr>
      </w:pPr>
      <w:r>
        <w:rPr>
          <w:rFonts w:eastAsia="Times New Roman"/>
          <w:szCs w:val="24"/>
        </w:rPr>
        <w:t>Ερωτάται το Σώμα: Γίνεται δεκτό το άρθρο πρώτο ως έχει;</w:t>
      </w:r>
    </w:p>
    <w:p w14:paraId="7E827087"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Κύριε Πρόεδρε, για να μην επαναλαμβανόμαστε, την </w:t>
      </w:r>
      <w:r>
        <w:rPr>
          <w:rFonts w:eastAsia="Times New Roman"/>
          <w:szCs w:val="24"/>
        </w:rPr>
        <w:t>κ</w:t>
      </w:r>
      <w:r>
        <w:rPr>
          <w:rFonts w:eastAsia="Times New Roman"/>
          <w:szCs w:val="24"/>
        </w:rPr>
        <w:t>ύρωση την ψηφίζουμε. Να κάνω μία συνολική τοποθέτηση…</w:t>
      </w:r>
    </w:p>
    <w:p w14:paraId="7E827088"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(Γεώργιος Βαρεμένος):</w:t>
      </w:r>
      <w:r>
        <w:rPr>
          <w:rFonts w:eastAsia="Times New Roman"/>
          <w:szCs w:val="24"/>
        </w:rPr>
        <w:t xml:space="preserve"> Δεν βοηθάει αυτό, κύριε </w:t>
      </w:r>
      <w:proofErr w:type="spellStart"/>
      <w:r>
        <w:rPr>
          <w:rFonts w:eastAsia="Times New Roman"/>
          <w:szCs w:val="24"/>
        </w:rPr>
        <w:t>Βρούτση</w:t>
      </w:r>
      <w:proofErr w:type="spellEnd"/>
      <w:r>
        <w:rPr>
          <w:rFonts w:eastAsia="Times New Roman"/>
          <w:szCs w:val="24"/>
        </w:rPr>
        <w:t>.</w:t>
      </w:r>
    </w:p>
    <w:p w14:paraId="7E827089"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Βοηθάει. Νομίζω ότι είναι πιο εύκολο.</w:t>
      </w:r>
    </w:p>
    <w:p w14:paraId="7E82708A"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Δεν μπορώ να θυμάμαι εγώ τι ακριβώς είπατε εσείς.</w:t>
      </w:r>
    </w:p>
    <w:p w14:paraId="7E82708B"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Ωραία. Την </w:t>
      </w:r>
      <w:r>
        <w:rPr>
          <w:rFonts w:eastAsia="Times New Roman"/>
          <w:szCs w:val="24"/>
        </w:rPr>
        <w:t>κ</w:t>
      </w:r>
      <w:r>
        <w:rPr>
          <w:rFonts w:eastAsia="Times New Roman"/>
          <w:szCs w:val="24"/>
        </w:rPr>
        <w:t xml:space="preserve">ύρωση την ψηφίζουμε στο σύνολο </w:t>
      </w:r>
      <w:r>
        <w:rPr>
          <w:rFonts w:eastAsia="Times New Roman"/>
          <w:szCs w:val="24"/>
        </w:rPr>
        <w:t>των άρθρων.</w:t>
      </w:r>
    </w:p>
    <w:p w14:paraId="7E82708C"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w:t>
      </w:r>
    </w:p>
    <w:p w14:paraId="7E82708D" w14:textId="77777777" w:rsidR="001246DA" w:rsidRDefault="00D9261F">
      <w:pPr>
        <w:tabs>
          <w:tab w:val="left" w:pos="540"/>
        </w:tabs>
        <w:spacing w:line="600" w:lineRule="auto"/>
        <w:ind w:firstLine="720"/>
        <w:jc w:val="both"/>
        <w:rPr>
          <w:rFonts w:eastAsia="Times New Roman"/>
          <w:szCs w:val="24"/>
        </w:rPr>
      </w:pPr>
      <w:r>
        <w:rPr>
          <w:rFonts w:eastAsia="Times New Roman"/>
          <w:szCs w:val="24"/>
        </w:rPr>
        <w:t>Ερωτάται, λοιπόν, το Σώμα: Γίνεται δεκτό το άρθρο πρώτο ως έχει;</w:t>
      </w:r>
    </w:p>
    <w:p w14:paraId="7E82708E"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Ναι.</w:t>
      </w:r>
    </w:p>
    <w:p w14:paraId="7E82708F"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Ναι.</w:t>
      </w:r>
    </w:p>
    <w:p w14:paraId="7E827090"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Η Δημοκρατική Συμπαράταξη </w:t>
      </w:r>
      <w:r>
        <w:rPr>
          <w:rFonts w:eastAsia="Times New Roman"/>
          <w:szCs w:val="24"/>
        </w:rPr>
        <w:t xml:space="preserve">ΠΑΣΟΚ – ΔΗΜΑΡ </w:t>
      </w:r>
      <w:r>
        <w:rPr>
          <w:rFonts w:eastAsia="Times New Roman"/>
          <w:szCs w:val="24"/>
        </w:rPr>
        <w:t>απέχει.</w:t>
      </w:r>
    </w:p>
    <w:p w14:paraId="7E827091"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7E827092"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 ΚΚΕ απέχει.</w:t>
      </w:r>
    </w:p>
    <w:p w14:paraId="7E827093"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7E827094"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Κύριε Πρόεδρε, θα κάνω και εγώ αντίστοιχη διευκρίνιση. Τα άρθρα της ευρωπαϊκής </w:t>
      </w:r>
      <w:r>
        <w:rPr>
          <w:rFonts w:eastAsia="Times New Roman"/>
          <w:szCs w:val="24"/>
        </w:rPr>
        <w:t>σ</w:t>
      </w:r>
      <w:r>
        <w:rPr>
          <w:rFonts w:eastAsia="Times New Roman"/>
          <w:szCs w:val="24"/>
        </w:rPr>
        <w:t>ύμβασης τα ψηφίζουμε όλα. Για τις τροπολογίες, που είναι διαφο</w:t>
      </w:r>
      <w:r>
        <w:rPr>
          <w:rFonts w:eastAsia="Times New Roman"/>
          <w:szCs w:val="24"/>
        </w:rPr>
        <w:t>ρετικό, θα τα πούμε μετά.</w:t>
      </w:r>
    </w:p>
    <w:p w14:paraId="7E827095"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πρώτο έγινε δεκτό ως έχει κατά πλειοψηφία.</w:t>
      </w:r>
    </w:p>
    <w:p w14:paraId="7E827096" w14:textId="77777777" w:rsidR="001246DA" w:rsidRDefault="00D9261F">
      <w:pPr>
        <w:tabs>
          <w:tab w:val="left" w:pos="540"/>
        </w:tabs>
        <w:spacing w:line="600" w:lineRule="auto"/>
        <w:ind w:firstLine="720"/>
        <w:jc w:val="both"/>
        <w:rPr>
          <w:rFonts w:eastAsia="Times New Roman"/>
          <w:szCs w:val="24"/>
        </w:rPr>
      </w:pPr>
      <w:r>
        <w:rPr>
          <w:rFonts w:eastAsia="Times New Roman"/>
          <w:szCs w:val="24"/>
        </w:rPr>
        <w:t>Ερωτάται το Σώμα: Γίνεται δεκτό το άρθρο δεύτερο</w:t>
      </w:r>
      <w:r>
        <w:rPr>
          <w:rFonts w:eastAsia="Times New Roman"/>
          <w:szCs w:val="24"/>
        </w:rPr>
        <w:t>,</w:t>
      </w:r>
      <w:r>
        <w:rPr>
          <w:rFonts w:eastAsia="Times New Roman"/>
          <w:szCs w:val="24"/>
        </w:rPr>
        <w:t xml:space="preserve"> όπως τροποποιήθηκε από τον κύριο Υπουργό;</w:t>
      </w:r>
    </w:p>
    <w:p w14:paraId="7E827097"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ΣΤΑΥΡΟΣ ΑΡΑΧΩΒΙΤΗΣ: </w:t>
      </w:r>
      <w:r>
        <w:rPr>
          <w:rFonts w:eastAsia="Times New Roman"/>
          <w:szCs w:val="24"/>
        </w:rPr>
        <w:t>Ναι.</w:t>
      </w:r>
    </w:p>
    <w:p w14:paraId="7E827098"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w:t>
      </w:r>
      <w:r>
        <w:rPr>
          <w:rFonts w:eastAsia="Times New Roman"/>
          <w:szCs w:val="24"/>
        </w:rPr>
        <w:t>ι.</w:t>
      </w:r>
    </w:p>
    <w:p w14:paraId="7E827099"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Η Δημοκρατική Συμπαράταξη </w:t>
      </w:r>
      <w:r>
        <w:rPr>
          <w:rFonts w:eastAsia="Times New Roman"/>
          <w:szCs w:val="24"/>
        </w:rPr>
        <w:t xml:space="preserve">ΠΑΣΟΚ – ΔΗΜΑΡ </w:t>
      </w:r>
      <w:r>
        <w:rPr>
          <w:rFonts w:eastAsia="Times New Roman"/>
          <w:szCs w:val="24"/>
        </w:rPr>
        <w:t>απέχει.</w:t>
      </w:r>
    </w:p>
    <w:p w14:paraId="7E82709A"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7E82709B"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 ΚΚΕ απέχει.</w:t>
      </w:r>
    </w:p>
    <w:p w14:paraId="7E82709C"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7E82709D"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7E82709E"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δεύ</w:t>
      </w:r>
      <w:r>
        <w:rPr>
          <w:rFonts w:eastAsia="Times New Roman"/>
          <w:szCs w:val="24"/>
        </w:rPr>
        <w:t>τερο έγινε δεκτό, όπως τροποποιήθηκε από τον κύριο Υπουργό, κατά πλειοψηφία.</w:t>
      </w:r>
    </w:p>
    <w:p w14:paraId="7E82709F" w14:textId="77777777" w:rsidR="001246DA" w:rsidRDefault="00D9261F">
      <w:pPr>
        <w:tabs>
          <w:tab w:val="left" w:pos="540"/>
        </w:tabs>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1061 και ειδικό 67 ως έχει;</w:t>
      </w:r>
    </w:p>
    <w:p w14:paraId="7E8270A0"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ΣΤΑΥΡΟΣ ΑΡΑΧΩΒΙΤΗΣ: </w:t>
      </w:r>
      <w:r>
        <w:rPr>
          <w:rFonts w:eastAsia="Times New Roman"/>
          <w:szCs w:val="24"/>
        </w:rPr>
        <w:t>Ναι.</w:t>
      </w:r>
    </w:p>
    <w:p w14:paraId="7E8270A1"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Ναι.</w:t>
      </w:r>
    </w:p>
    <w:p w14:paraId="7E8270A2"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 Δημοκρατική Συμπαράταξη </w:t>
      </w:r>
      <w:r>
        <w:rPr>
          <w:rFonts w:eastAsia="Times New Roman"/>
          <w:szCs w:val="24"/>
        </w:rPr>
        <w:t xml:space="preserve">ΠΑΣΟΚ – ΔΗΜΑΡ </w:t>
      </w:r>
      <w:r>
        <w:rPr>
          <w:rFonts w:eastAsia="Times New Roman"/>
          <w:szCs w:val="24"/>
        </w:rPr>
        <w:t>απέχει.</w:t>
      </w:r>
    </w:p>
    <w:p w14:paraId="7E8270A3"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7E8270A4"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ΚΚΕ απέχει.</w:t>
      </w:r>
    </w:p>
    <w:p w14:paraId="7E8270A5"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7E8270A6"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7E8270A7" w14:textId="77777777" w:rsidR="001246DA" w:rsidRDefault="00D9261F">
      <w:pPr>
        <w:tabs>
          <w:tab w:val="left" w:pos="5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η τροπολογία με γενικό αριθμό 1061 και ειδικό 6</w:t>
      </w:r>
      <w:r>
        <w:rPr>
          <w:rFonts w:eastAsia="Times New Roman"/>
          <w:szCs w:val="24"/>
        </w:rPr>
        <w:t>7 έγινε δεκτή ως έχει κατά πλειοψηφία και εντάσσεται στο νομοσχέδιο ως ίδιο άρθρο.</w:t>
      </w:r>
    </w:p>
    <w:p w14:paraId="7E8270A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1062 και ειδικό 68 ως έχει;</w:t>
      </w:r>
    </w:p>
    <w:p w14:paraId="7E8270A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Ναι.</w:t>
      </w:r>
    </w:p>
    <w:p w14:paraId="7E8270A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7E8270A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απέχει.</w:t>
      </w:r>
    </w:p>
    <w:p w14:paraId="7E8270A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7E8270A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Κομμουνιστικό Κόμμα Ελλάδος απέχει.</w:t>
      </w:r>
    </w:p>
    <w:p w14:paraId="7E8270A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7E8270A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7E8270B0"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η τροπολογία με γενικό </w:t>
      </w:r>
      <w:r>
        <w:rPr>
          <w:rFonts w:eastAsia="Times New Roman" w:cs="Times New Roman"/>
          <w:szCs w:val="24"/>
        </w:rPr>
        <w:t>αριθμό 1062 και ειδικό 68 έγινε δεκτή ως έχει κατά πλειοψηφία και εντάσσεται στο νομοσχέδιο ως ίδιο άρθρο.</w:t>
      </w:r>
    </w:p>
    <w:p w14:paraId="7E8270B1"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14:paraId="7E8270B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Κυρίες και κύριοι συνάδελφοι, έχω την τιμή να σας ανακοινώσω το αποτέλεσμα της διεξαχθείσης ο</w:t>
      </w:r>
      <w:r>
        <w:rPr>
          <w:rFonts w:eastAsia="Times New Roman" w:cs="Times New Roman"/>
          <w:szCs w:val="24"/>
        </w:rPr>
        <w:t>νομαστικής ψηφοφορίας.</w:t>
      </w:r>
    </w:p>
    <w:p w14:paraId="7E8270B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Επί της υπουργικής τροπολογίας με γενικό αριθμό 1058 και ειδικό 64 εψήφισαν συνολικά 237 Βουλευτές.</w:t>
      </w:r>
    </w:p>
    <w:p w14:paraId="7E8270B4"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Υπέρ της τροπολογίας, δηλαδή «ΝΑΙ», εψήφισαν 153 Βουλευτές.</w:t>
      </w:r>
    </w:p>
    <w:p w14:paraId="7E8270B5"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Κατά της τροπολογίας, δηλαδή «OΧΙ», εψήφισαν 84 Βουλευτές.</w:t>
      </w:r>
    </w:p>
    <w:p w14:paraId="7E8270B6"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«ΠΑΡΩΝ» ψήφισε</w:t>
      </w:r>
      <w:r>
        <w:rPr>
          <w:rFonts w:eastAsia="Times New Roman" w:cs="Times New Roman"/>
          <w:szCs w:val="24"/>
        </w:rPr>
        <w:t xml:space="preserve"> ουδείς.</w:t>
      </w:r>
    </w:p>
    <w:p w14:paraId="7E8270B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Συνεπώς η υπουργική τροπολογία με γενικό αριθμό 1058 και ειδικό 64 έγινε δεκτή ως έχει κατά πλειοψηφία και εντάσσεται στο νομοσχέδιο ως ίδιο άρθρο.</w:t>
      </w:r>
    </w:p>
    <w:p w14:paraId="7E8270B8"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Επί της υπουργικής τροπολογίας με γενικό αριθμό 1059 και ειδικό 65 εψήφισαν συνολικά 237 Βουλευτές.</w:t>
      </w:r>
    </w:p>
    <w:p w14:paraId="7E8270B9"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Υπέρ της τροπολογίας, δηλαδή «ΝΑΙ», εψήφισαν 153 Βουλευτές.</w:t>
      </w:r>
    </w:p>
    <w:p w14:paraId="7E8270BA"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Κατά της τροπολογίας, δηλαδή «OΧΙ», εψήφισαν 84 Βουλευτές.</w:t>
      </w:r>
    </w:p>
    <w:p w14:paraId="7E8270B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«ΠΑΡΩΝ» ψήφισε ουδείς.</w:t>
      </w:r>
    </w:p>
    <w:p w14:paraId="7E8270BC"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Συνεπώς η υπουργική τροπολογία με γενικό αριθμό 1059 και ειδικό 65 έγινε δεκτή ως έχει κατά πλειοψηφία και εντάσσ</w:t>
      </w:r>
      <w:r>
        <w:rPr>
          <w:rFonts w:eastAsia="Times New Roman" w:cs="Times New Roman"/>
          <w:szCs w:val="24"/>
        </w:rPr>
        <w:t>εται στο νομοσχέδιο ως ίδιο άρθρο.</w:t>
      </w:r>
    </w:p>
    <w:p w14:paraId="7E8270BD"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Επί της υπουργικής τροπολογίας με γενικό αριθμό 1060 και ειδικό 66 εψήφισαν συνολικά 237 Βουλευτές.</w:t>
      </w:r>
    </w:p>
    <w:p w14:paraId="7E8270BE"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Υπέρ της τροπολογίας, δηλαδή «ΝΑΙ», εψήφισαν 153 Βουλευτές.</w:t>
      </w:r>
    </w:p>
    <w:p w14:paraId="7E8270BF"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Κατά της τροπολογίας, δηλαδή «OΧΙ», εψήφισαν 84 Βουλευτές.</w:t>
      </w:r>
    </w:p>
    <w:p w14:paraId="7E8270C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ΑΡΩΝ» ψήφισε ουδείς.</w:t>
      </w:r>
    </w:p>
    <w:p w14:paraId="7E8270C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Συνεπώς η υπουργική τροπολογία με γενικό αριθμό 1060 και ειδικό 66 έγινε δεκτή ως έχει κατά πλειοψηφία και εντάσσεται στο νομοσχέδιο ως ίδιο άρθρο.</w:t>
      </w:r>
    </w:p>
    <w:p w14:paraId="7E8270C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(Το πρωτόκολλο της</w:t>
      </w:r>
      <w:r>
        <w:rPr>
          <w:rFonts w:eastAsia="Times New Roman" w:cs="Times New Roman"/>
          <w:szCs w:val="24"/>
        </w:rPr>
        <w:t xml:space="preserve"> διεξαχθείσης ονομαστικής ψηφοφορίας καταχωρίζεται στα Πρακτικά και έχει ως εξής:</w:t>
      </w:r>
    </w:p>
    <w:p w14:paraId="7E8270C3"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7E8270C4"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 xml:space="preserve">(Να μπει η σελ. </w:t>
      </w:r>
      <w:r w:rsidRPr="00C75DA6">
        <w:rPr>
          <w:rFonts w:eastAsia="Times New Roman" w:cs="Times New Roman"/>
          <w:szCs w:val="24"/>
        </w:rPr>
        <w:t>443</w:t>
      </w:r>
      <w:r>
        <w:rPr>
          <w:rFonts w:eastAsia="Times New Roman" w:cs="Times New Roman"/>
          <w:szCs w:val="24"/>
        </w:rPr>
        <w:t>α)</w:t>
      </w:r>
    </w:p>
    <w:p w14:paraId="7E8270C5"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7E8270C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Εισερχόμα</w:t>
      </w:r>
      <w:r>
        <w:rPr>
          <w:rFonts w:eastAsia="Times New Roman" w:cs="Times New Roman"/>
          <w:szCs w:val="24"/>
        </w:rPr>
        <w:t>στε</w:t>
      </w:r>
      <w:r>
        <w:rPr>
          <w:rFonts w:eastAsia="Times New Roman" w:cs="Times New Roman"/>
          <w:szCs w:val="24"/>
        </w:rPr>
        <w:t xml:space="preserve"> στην ψήφιση του ακροτελεύτιου άρθρο</w:t>
      </w:r>
      <w:r>
        <w:rPr>
          <w:rFonts w:eastAsia="Times New Roman" w:cs="Times New Roman"/>
          <w:szCs w:val="24"/>
        </w:rPr>
        <w:t>υ.</w:t>
      </w:r>
      <w:r>
        <w:rPr>
          <w:rFonts w:eastAsia="Times New Roman" w:cs="Times New Roman"/>
          <w:szCs w:val="24"/>
        </w:rPr>
        <w:t xml:space="preserve"> </w:t>
      </w:r>
    </w:p>
    <w:p w14:paraId="7E8270C7"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 xml:space="preserve">δεκτό </w:t>
      </w:r>
      <w:r>
        <w:rPr>
          <w:rFonts w:eastAsia="Times New Roman" w:cs="Times New Roman"/>
          <w:szCs w:val="24"/>
        </w:rPr>
        <w:t>το ακ</w:t>
      </w:r>
      <w:r>
        <w:rPr>
          <w:rFonts w:eastAsia="Times New Roman" w:cs="Times New Roman"/>
          <w:szCs w:val="24"/>
        </w:rPr>
        <w:t>ροτελεύτιο άρθρο;</w:t>
      </w:r>
    </w:p>
    <w:p w14:paraId="7E8270C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Ναι.</w:t>
      </w:r>
    </w:p>
    <w:p w14:paraId="7E8270C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7E8270C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απέχει.</w:t>
      </w:r>
    </w:p>
    <w:p w14:paraId="7E8270CB"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7E8270CC"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Κομμουνιστικό Κόμμα Ελλάδ</w:t>
      </w:r>
      <w:r>
        <w:rPr>
          <w:rFonts w:eastAsia="Times New Roman" w:cs="Times New Roman"/>
          <w:szCs w:val="24"/>
        </w:rPr>
        <w:t>α</w:t>
      </w:r>
      <w:r>
        <w:rPr>
          <w:rFonts w:eastAsia="Times New Roman" w:cs="Times New Roman"/>
          <w:szCs w:val="24"/>
        </w:rPr>
        <w:t>ς απέχει.</w:t>
      </w:r>
    </w:p>
    <w:p w14:paraId="7E8270C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7E8270C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7E8270C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ακροτελεύτιο άρθρο έγινε δεκτό κατά πλειοψηφία.</w:t>
      </w:r>
    </w:p>
    <w:p w14:paraId="7E8270D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 xml:space="preserve">νομοσχέδιο </w:t>
      </w:r>
      <w:r>
        <w:rPr>
          <w:rFonts w:eastAsia="Times New Roman" w:cs="Times New Roman"/>
          <w:szCs w:val="24"/>
        </w:rPr>
        <w:t>του Υπουργείου Αγροτικής Ανάπτυξης και Τροφίμων</w:t>
      </w:r>
      <w:r>
        <w:rPr>
          <w:rFonts w:eastAsia="Times New Roman" w:cs="Times New Roman"/>
          <w:szCs w:val="24"/>
        </w:rPr>
        <w:t>:</w:t>
      </w:r>
      <w:r>
        <w:rPr>
          <w:rFonts w:eastAsia="Times New Roman" w:cs="Times New Roman"/>
          <w:szCs w:val="24"/>
        </w:rPr>
        <w:t xml:space="preserve"> «Κύρωση της τροποποιημένης Συμφωνίας για την ίδρυση τη</w:t>
      </w:r>
      <w:r>
        <w:rPr>
          <w:rFonts w:eastAsia="Times New Roman" w:cs="Times New Roman"/>
          <w:szCs w:val="24"/>
        </w:rPr>
        <w:t xml:space="preserve">ς Γενικής Επιτροπής Αλιείας για τη Μεσόγειο, </w:t>
      </w:r>
      <w:r>
        <w:rPr>
          <w:rFonts w:eastAsia="Times New Roman" w:cs="Times New Roman"/>
          <w:szCs w:val="24"/>
        </w:rPr>
        <w:t>σ</w:t>
      </w:r>
      <w:r>
        <w:rPr>
          <w:rFonts w:eastAsia="Times New Roman" w:cs="Times New Roman"/>
          <w:szCs w:val="24"/>
        </w:rPr>
        <w:t xml:space="preserve">υνταξιοδοτικές </w:t>
      </w:r>
      <w:r>
        <w:rPr>
          <w:rFonts w:eastAsia="Times New Roman" w:cs="Times New Roman"/>
          <w:szCs w:val="24"/>
        </w:rPr>
        <w:t>ρ</w:t>
      </w:r>
      <w:r>
        <w:rPr>
          <w:rFonts w:eastAsia="Times New Roman" w:cs="Times New Roman"/>
          <w:szCs w:val="24"/>
        </w:rPr>
        <w:t>υθμίσεις Δημοσίου και άλλες διατάξεις» έγινε δεκτό επί της αρχής και επί των άρθρων</w:t>
      </w:r>
      <w:r>
        <w:rPr>
          <w:rFonts w:eastAsia="Times New Roman" w:cs="Times New Roman"/>
          <w:szCs w:val="24"/>
        </w:rPr>
        <w:t>.</w:t>
      </w:r>
    </w:p>
    <w:p w14:paraId="7E8270D1"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7E8270D2"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w:t>
      </w:r>
      <w:r>
        <w:rPr>
          <w:rFonts w:eastAsia="Times New Roman" w:cs="Times New Roman"/>
          <w:szCs w:val="24"/>
        </w:rPr>
        <w:t>σύνολο;</w:t>
      </w:r>
    </w:p>
    <w:p w14:paraId="7E8270D3"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w:t>
      </w:r>
      <w:r>
        <w:rPr>
          <w:rFonts w:eastAsia="Times New Roman" w:cs="Times New Roman"/>
          <w:szCs w:val="24"/>
        </w:rPr>
        <w:t>Δεκτό, δεκτό</w:t>
      </w:r>
      <w:r>
        <w:rPr>
          <w:rFonts w:eastAsia="Times New Roman" w:cs="Times New Roman"/>
          <w:szCs w:val="24"/>
        </w:rPr>
        <w:t>.</w:t>
      </w:r>
    </w:p>
    <w:p w14:paraId="7E8270D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7E8270D5"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απέχει.</w:t>
      </w:r>
    </w:p>
    <w:p w14:paraId="7E8270D6"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7E8270D7"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Κομμουνιστικό Κόμμα Ελλάδ</w:t>
      </w:r>
      <w:r>
        <w:rPr>
          <w:rFonts w:eastAsia="Times New Roman" w:cs="Times New Roman"/>
          <w:szCs w:val="24"/>
        </w:rPr>
        <w:t>α</w:t>
      </w:r>
      <w:r>
        <w:rPr>
          <w:rFonts w:eastAsia="Times New Roman" w:cs="Times New Roman"/>
          <w:szCs w:val="24"/>
        </w:rPr>
        <w:t>ς απέχει.</w:t>
      </w:r>
    </w:p>
    <w:p w14:paraId="7E8270D8"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ΛΑΖΑΡΙΔΗΣ:</w:t>
      </w:r>
      <w:r>
        <w:rPr>
          <w:rFonts w:eastAsia="Times New Roman" w:cs="Times New Roman"/>
          <w:szCs w:val="24"/>
        </w:rPr>
        <w:t xml:space="preserve"> </w:t>
      </w:r>
      <w:r>
        <w:rPr>
          <w:rFonts w:eastAsia="Times New Roman" w:cs="Times New Roman"/>
          <w:szCs w:val="24"/>
        </w:rPr>
        <w:t>Δεκτό, δεκτό</w:t>
      </w:r>
      <w:r>
        <w:rPr>
          <w:rFonts w:eastAsia="Times New Roman" w:cs="Times New Roman"/>
          <w:szCs w:val="24"/>
        </w:rPr>
        <w:t>.</w:t>
      </w:r>
    </w:p>
    <w:p w14:paraId="7E8270D9"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7E8270DA"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νομοσχέδιο έγινε δεκτό και στο σύνολο κατά πλειοψηφία.</w:t>
      </w:r>
    </w:p>
    <w:p w14:paraId="7E8270DB"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w:t>
      </w:r>
      <w:r>
        <w:rPr>
          <w:rFonts w:eastAsia="Times New Roman" w:cs="Times New Roman"/>
          <w:szCs w:val="24"/>
        </w:rPr>
        <w:t>του Υπουργείου Αγροτικής Ανάπτυξης και Τροφίμων</w:t>
      </w:r>
      <w:r>
        <w:rPr>
          <w:rFonts w:eastAsia="Times New Roman" w:cs="Times New Roman"/>
          <w:szCs w:val="24"/>
        </w:rPr>
        <w:t>:</w:t>
      </w:r>
      <w:r>
        <w:rPr>
          <w:rFonts w:eastAsia="Times New Roman" w:cs="Times New Roman"/>
          <w:szCs w:val="24"/>
        </w:rPr>
        <w:t xml:space="preserve"> «Κύρωση της τροποποιημένης Συμφωνίας για την ί</w:t>
      </w:r>
      <w:r>
        <w:rPr>
          <w:rFonts w:eastAsia="Times New Roman" w:cs="Times New Roman"/>
          <w:szCs w:val="24"/>
        </w:rPr>
        <w:t xml:space="preserve">δρυση της Γενικής Επιτροπής Αλιείας για τη Μεσόγειο, </w:t>
      </w:r>
      <w:r>
        <w:rPr>
          <w:rFonts w:eastAsia="Times New Roman" w:cs="Times New Roman"/>
          <w:szCs w:val="24"/>
        </w:rPr>
        <w:t>σ</w:t>
      </w:r>
      <w:r>
        <w:rPr>
          <w:rFonts w:eastAsia="Times New Roman" w:cs="Times New Roman"/>
          <w:szCs w:val="24"/>
        </w:rPr>
        <w:t xml:space="preserve">υνταξιοδοτικές </w:t>
      </w:r>
      <w:r>
        <w:rPr>
          <w:rFonts w:eastAsia="Times New Roman" w:cs="Times New Roman"/>
          <w:szCs w:val="24"/>
        </w:rPr>
        <w:t>ρ</w:t>
      </w:r>
      <w:r>
        <w:rPr>
          <w:rFonts w:eastAsia="Times New Roman" w:cs="Times New Roman"/>
          <w:szCs w:val="24"/>
        </w:rPr>
        <w:t>υθμίσεις Δημοσίου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E8270DC" w14:textId="77777777" w:rsidR="001246DA" w:rsidRDefault="00D9261F">
      <w:pPr>
        <w:spacing w:line="600" w:lineRule="auto"/>
        <w:ind w:firstLine="720"/>
        <w:jc w:val="center"/>
        <w:rPr>
          <w:rFonts w:eastAsia="Times New Roman" w:cs="Times New Roman"/>
          <w:szCs w:val="24"/>
        </w:rPr>
      </w:pPr>
      <w:r>
        <w:rPr>
          <w:rFonts w:eastAsia="Times New Roman" w:cs="Times New Roman"/>
          <w:szCs w:val="24"/>
        </w:rPr>
        <w:t xml:space="preserve">(Να καταχωριστεί το κείμενο του </w:t>
      </w:r>
      <w:r>
        <w:rPr>
          <w:rFonts w:eastAsia="Times New Roman" w:cs="Times New Roman"/>
          <w:szCs w:val="24"/>
        </w:rPr>
        <w:t>νομοσχεδίου</w:t>
      </w:r>
      <w:r>
        <w:rPr>
          <w:rFonts w:eastAsia="Times New Roman" w:cs="Times New Roman"/>
          <w:szCs w:val="24"/>
        </w:rPr>
        <w:t xml:space="preserve"> σελ. 445α</w:t>
      </w:r>
      <w:r>
        <w:rPr>
          <w:rFonts w:eastAsia="Times New Roman" w:cs="Times New Roman"/>
          <w:szCs w:val="24"/>
        </w:rPr>
        <w:t>)</w:t>
      </w:r>
    </w:p>
    <w:p w14:paraId="7E8270DD"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w:t>
      </w:r>
      <w:r>
        <w:rPr>
          <w:rFonts w:eastAsia="Times New Roman" w:cs="Times New Roman"/>
          <w:szCs w:val="24"/>
        </w:rPr>
        <w:t>υρίες και κ</w:t>
      </w:r>
      <w:r>
        <w:rPr>
          <w:rFonts w:eastAsia="Times New Roman" w:cs="Times New Roman"/>
          <w:szCs w:val="24"/>
        </w:rPr>
        <w:t xml:space="preserve">ύριοι συνάδελφοι, παρακαλώ το Σώμα να εξουσιοδοτήσει το Προεδρείο για την υπ’ ευθύνη του επικύρωση των </w:t>
      </w:r>
      <w:r>
        <w:rPr>
          <w:rFonts w:eastAsia="Times New Roman" w:cs="Times New Roman"/>
          <w:szCs w:val="24"/>
        </w:rPr>
        <w:t>Π</w:t>
      </w:r>
      <w:r>
        <w:rPr>
          <w:rFonts w:eastAsia="Times New Roman" w:cs="Times New Roman"/>
          <w:szCs w:val="24"/>
        </w:rPr>
        <w:t>ρακτικών ως προς την ψήφιση στο σύνολο του παραπάνω νομοσχεδίου.</w:t>
      </w:r>
    </w:p>
    <w:p w14:paraId="7E8270DE"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w:t>
      </w:r>
      <w:r>
        <w:rPr>
          <w:rFonts w:eastAsia="Times New Roman" w:cs="Times New Roman"/>
          <w:szCs w:val="24"/>
        </w:rPr>
        <w:t>Μάλιστα, μάλιστα.</w:t>
      </w:r>
    </w:p>
    <w:p w14:paraId="7E8270DF"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7E8270E0"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έχουν διανεμηθεί τα Πρακτικά της Πέμπτης 6 Απριλίου 2017, της Παρασκευής 7 Απριλίου 2017, της Μεγάλης Δευτέρας 10 Απριλίου </w:t>
      </w:r>
      <w:r>
        <w:rPr>
          <w:rFonts w:eastAsia="Times New Roman" w:cs="Times New Roman"/>
          <w:szCs w:val="24"/>
        </w:rPr>
        <w:t>2017 και της Μεγάλης Τρίτης 11 Απριλίου 2017 και ερωτάται το Σώμα αν τα επικυρώνει.</w:t>
      </w:r>
    </w:p>
    <w:p w14:paraId="7E8270E1"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E8270E2"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τα Πρακτικά της Πέμπτης 6 Απριλίου 2017, της Παρασκευής 7 Απριλίου 2017, της Μεγάλης Δευτέρας </w:t>
      </w:r>
      <w:r>
        <w:rPr>
          <w:rFonts w:eastAsia="Times New Roman" w:cs="Times New Roman"/>
          <w:szCs w:val="24"/>
        </w:rPr>
        <w:t>10 Απριλίου 2017 και της Μεγάλης Τρίτης 11 Απριλίου 2017 επικυρώθηκαν.</w:t>
      </w:r>
    </w:p>
    <w:p w14:paraId="7E8270E3" w14:textId="77777777" w:rsidR="001246DA" w:rsidRDefault="00D9261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E8270E4" w14:textId="77777777" w:rsidR="001246DA" w:rsidRDefault="00D9261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E8270E5" w14:textId="77777777" w:rsidR="001246DA" w:rsidRDefault="00D9261F">
      <w:pPr>
        <w:spacing w:line="600" w:lineRule="auto"/>
        <w:ind w:firstLine="720"/>
        <w:jc w:val="both"/>
        <w:rPr>
          <w:rFonts w:eastAsia="Times New Roman" w:cs="Times New Roman"/>
          <w:b/>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w:t>
      </w:r>
      <w:r>
        <w:rPr>
          <w:rFonts w:eastAsia="Times New Roman" w:cs="Times New Roman"/>
          <w:szCs w:val="24"/>
        </w:rPr>
        <w:t xml:space="preserve"> 19.49΄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12 Ιουνίου 2017 και ώρα 17.00΄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α) συζήτηση επικαίρων ερωτήσεων και β) συζήτηση </w:t>
      </w:r>
      <w:r>
        <w:rPr>
          <w:rFonts w:eastAsia="Times New Roman" w:cs="Times New Roman"/>
          <w:szCs w:val="24"/>
        </w:rPr>
        <w:t xml:space="preserve">της υπ’ αριθμόν 26/15-5-2017 </w:t>
      </w:r>
      <w:r>
        <w:rPr>
          <w:rFonts w:eastAsia="Times New Roman" w:cs="Times New Roman"/>
          <w:szCs w:val="24"/>
        </w:rPr>
        <w:t>επερώτηση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του Βουλευτή της Νέας Δημοκρατίας</w:t>
      </w:r>
      <w:r>
        <w:rPr>
          <w:rFonts w:eastAsia="Times New Roman" w:cs="Times New Roman"/>
          <w:szCs w:val="24"/>
        </w:rPr>
        <w:t xml:space="preserve"> κ. Κωνσταντίνου Αχιλλέα Καραμανλή προς τον Υπουργό</w:t>
      </w:r>
      <w:r>
        <w:rPr>
          <w:rFonts w:eastAsia="Times New Roman" w:cs="Times New Roman"/>
          <w:szCs w:val="24"/>
        </w:rPr>
        <w:t xml:space="preserve"> Υποδομών και Μεταφορών με θέμα: «Σχετικά με τον έλεγχο της διαδικασίας είσπραξης και απόδοσης χρηματικών ποσών της ΣΤΑΣΥ</w:t>
      </w:r>
      <w:r>
        <w:rPr>
          <w:rFonts w:eastAsia="Times New Roman" w:cs="Times New Roman"/>
          <w:szCs w:val="24"/>
        </w:rPr>
        <w:t>,</w:t>
      </w:r>
      <w:r>
        <w:rPr>
          <w:rFonts w:eastAsia="Times New Roman" w:cs="Times New Roman"/>
          <w:szCs w:val="24"/>
        </w:rPr>
        <w:t xml:space="preserve"> που προέρχονται από διάθεση εισιτηρίων».</w:t>
      </w:r>
    </w:p>
    <w:p w14:paraId="7E8270E6" w14:textId="77777777" w:rsidR="001246DA" w:rsidRDefault="00D9261F">
      <w:pPr>
        <w:spacing w:line="600" w:lineRule="auto"/>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sidDel="00BA1E1B">
        <w:rPr>
          <w:rFonts w:eastAsia="Times New Roman" w:cs="Times New Roman"/>
          <w:b/>
          <w:szCs w:val="24"/>
        </w:rPr>
        <w:t xml:space="preserve"> </w:t>
      </w:r>
      <w:r>
        <w:rPr>
          <w:rFonts w:eastAsia="Times New Roman" w:cs="Times New Roman"/>
          <w:b/>
          <w:szCs w:val="24"/>
        </w:rPr>
        <w:t xml:space="preserve">                              ΟΙ ΓΡΑΜΜΑΤΕΙΣ</w:t>
      </w:r>
    </w:p>
    <w:sectPr w:rsidR="001246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gVMpCeffq7FpW416Ty7bD+pmJ7U=" w:salt="T8rR294MzSjSAira54Hs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DA"/>
    <w:rsid w:val="00017AFA"/>
    <w:rsid w:val="001246DA"/>
    <w:rsid w:val="00D926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696E"/>
  <w15:docId w15:val="{5DDD5A41-2253-45BC-B803-334EAFBF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7BC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A7BCE"/>
    <w:rPr>
      <w:rFonts w:ascii="Segoe UI" w:hAnsi="Segoe UI" w:cs="Segoe UI"/>
      <w:sz w:val="18"/>
      <w:szCs w:val="18"/>
    </w:rPr>
  </w:style>
  <w:style w:type="paragraph" w:styleId="a4">
    <w:name w:val="Revision"/>
    <w:hidden/>
    <w:uiPriority w:val="99"/>
    <w:semiHidden/>
    <w:rsid w:val="00FD11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459</MetadataID>
    <Session xmlns="641f345b-441b-4b81-9152-adc2e73ba5e1">Β´</Session>
    <Date xmlns="641f345b-441b-4b81-9152-adc2e73ba5e1">2017-06-08T21:00:00+00:00</Date>
    <Status xmlns="641f345b-441b-4b81-9152-adc2e73ba5e1">
      <Url>http://srv-sp1/praktika/Lists/Incoming_Metadata/EditForm.aspx?ID=459&amp;Source=/praktika/Recordings_Library/Forms/AllItems.aspx</Url>
      <Description>Δημοσιεύτηκε</Description>
    </Status>
    <Meeting xmlns="641f345b-441b-4b81-9152-adc2e73ba5e1">ΡΛΒ´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93500F-43CE-4E42-8501-7E0F113DD2B3}">
  <ds:schemaRefs>
    <ds:schemaRef ds:uri="http://purl.org/dc/dcmitype/"/>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641f345b-441b-4b81-9152-adc2e73ba5e1"/>
    <ds:schemaRef ds:uri="http://purl.org/dc/elements/1.1/"/>
  </ds:schemaRefs>
</ds:datastoreItem>
</file>

<file path=customXml/itemProps2.xml><?xml version="1.0" encoding="utf-8"?>
<ds:datastoreItem xmlns:ds="http://schemas.openxmlformats.org/officeDocument/2006/customXml" ds:itemID="{3AFC5932-8559-43D9-8344-A1222FBC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E13D9E-F73C-46CC-82DB-AE033A987B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402</Pages>
  <Words>73172</Words>
  <Characters>395133</Characters>
  <Application>Microsoft Office Word</Application>
  <DocSecurity>0</DocSecurity>
  <Lines>3292</Lines>
  <Paragraphs>934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2017-06-20T07:34:00Z</dcterms:created>
  <dcterms:modified xsi:type="dcterms:W3CDTF">2017-06-20T07:34:00Z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