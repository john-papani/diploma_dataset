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6C955" w14:textId="77777777" w:rsidR="00C24BE7" w:rsidRPr="00C24BE7" w:rsidRDefault="00C24BE7" w:rsidP="00C24BE7">
      <w:pPr>
        <w:spacing w:after="0" w:line="360" w:lineRule="auto"/>
        <w:rPr>
          <w:ins w:id="0" w:author="Φλούδα Χριστίνα" w:date="2019-05-09T10:09:00Z"/>
          <w:rFonts w:eastAsia="Times New Roman"/>
          <w:szCs w:val="24"/>
          <w:lang w:eastAsia="en-US"/>
        </w:rPr>
      </w:pPr>
      <w:ins w:id="1" w:author="Φλούδα Χριστίνα" w:date="2019-05-09T10:09:00Z">
        <w:r w:rsidRPr="00C24BE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9068FCF" w14:textId="77777777" w:rsidR="00C24BE7" w:rsidRPr="00C24BE7" w:rsidRDefault="00C24BE7" w:rsidP="00C24BE7">
      <w:pPr>
        <w:spacing w:after="0" w:line="360" w:lineRule="auto"/>
        <w:rPr>
          <w:ins w:id="2" w:author="Φλούδα Χριστίνα" w:date="2019-05-09T10:09:00Z"/>
          <w:rFonts w:eastAsia="Times New Roman"/>
          <w:szCs w:val="24"/>
          <w:lang w:eastAsia="en-US"/>
        </w:rPr>
      </w:pPr>
    </w:p>
    <w:p w14:paraId="5BC7A814" w14:textId="77777777" w:rsidR="00C24BE7" w:rsidRPr="00C24BE7" w:rsidRDefault="00C24BE7" w:rsidP="00C24BE7">
      <w:pPr>
        <w:spacing w:after="0" w:line="360" w:lineRule="auto"/>
        <w:rPr>
          <w:ins w:id="3" w:author="Φλούδα Χριστίνα" w:date="2019-05-09T10:09:00Z"/>
          <w:rFonts w:eastAsia="Times New Roman"/>
          <w:szCs w:val="24"/>
          <w:lang w:eastAsia="en-US"/>
        </w:rPr>
      </w:pPr>
      <w:ins w:id="4" w:author="Φλούδα Χριστίνα" w:date="2019-05-09T10:09:00Z">
        <w:r w:rsidRPr="00C24BE7">
          <w:rPr>
            <w:rFonts w:eastAsia="Times New Roman"/>
            <w:szCs w:val="24"/>
            <w:lang w:eastAsia="en-US"/>
          </w:rPr>
          <w:t>ΠΙΝΑΚΑΣ ΠΕΡΙΕΧΟΜΕΝΩΝ</w:t>
        </w:r>
      </w:ins>
    </w:p>
    <w:p w14:paraId="1587E3BB" w14:textId="77777777" w:rsidR="00C24BE7" w:rsidRPr="00C24BE7" w:rsidRDefault="00C24BE7" w:rsidP="00C24BE7">
      <w:pPr>
        <w:spacing w:after="0" w:line="360" w:lineRule="auto"/>
        <w:rPr>
          <w:ins w:id="5" w:author="Φλούδα Χριστίνα" w:date="2019-05-09T10:09:00Z"/>
          <w:rFonts w:eastAsia="Times New Roman"/>
          <w:szCs w:val="24"/>
          <w:lang w:eastAsia="en-US"/>
        </w:rPr>
      </w:pPr>
      <w:ins w:id="6" w:author="Φλούδα Χριστίνα" w:date="2019-05-09T10:09:00Z">
        <w:r w:rsidRPr="00C24BE7">
          <w:rPr>
            <w:rFonts w:eastAsia="Times New Roman"/>
            <w:szCs w:val="24"/>
            <w:lang w:eastAsia="en-US"/>
          </w:rPr>
          <w:t xml:space="preserve">ΙΖ΄ ΠΕΡΙΟΔΟΣ </w:t>
        </w:r>
      </w:ins>
    </w:p>
    <w:p w14:paraId="193835F5" w14:textId="77777777" w:rsidR="00C24BE7" w:rsidRPr="00C24BE7" w:rsidRDefault="00C24BE7" w:rsidP="00C24BE7">
      <w:pPr>
        <w:spacing w:after="0" w:line="360" w:lineRule="auto"/>
        <w:rPr>
          <w:ins w:id="7" w:author="Φλούδα Χριστίνα" w:date="2019-05-09T10:09:00Z"/>
          <w:rFonts w:eastAsia="Times New Roman"/>
          <w:szCs w:val="24"/>
          <w:lang w:eastAsia="en-US"/>
        </w:rPr>
      </w:pPr>
      <w:ins w:id="8" w:author="Φλούδα Χριστίνα" w:date="2019-05-09T10:09:00Z">
        <w:r w:rsidRPr="00C24BE7">
          <w:rPr>
            <w:rFonts w:eastAsia="Times New Roman"/>
            <w:szCs w:val="24"/>
            <w:lang w:eastAsia="en-US"/>
          </w:rPr>
          <w:t>ΠΡΟΕΔΡΕΥΟΜΕΝΗΣ ΚΟΙΝΟΒΟΥΛΕΥΤΙΚΗΣ ΔΗΜΟΚΡΑΤΙΑΣ</w:t>
        </w:r>
      </w:ins>
    </w:p>
    <w:p w14:paraId="1C7AB440" w14:textId="77777777" w:rsidR="00C24BE7" w:rsidRPr="00C24BE7" w:rsidRDefault="00C24BE7" w:rsidP="00C24BE7">
      <w:pPr>
        <w:spacing w:after="0" w:line="360" w:lineRule="auto"/>
        <w:rPr>
          <w:ins w:id="9" w:author="Φλούδα Χριστίνα" w:date="2019-05-09T10:09:00Z"/>
          <w:rFonts w:eastAsia="Times New Roman"/>
          <w:szCs w:val="24"/>
          <w:lang w:eastAsia="en-US"/>
        </w:rPr>
      </w:pPr>
      <w:ins w:id="10" w:author="Φλούδα Χριστίνα" w:date="2019-05-09T10:09:00Z">
        <w:r w:rsidRPr="00C24BE7">
          <w:rPr>
            <w:rFonts w:eastAsia="Times New Roman"/>
            <w:szCs w:val="24"/>
            <w:lang w:eastAsia="en-US"/>
          </w:rPr>
          <w:t>ΣΥΝΟΔΟΣ Δ΄</w:t>
        </w:r>
      </w:ins>
    </w:p>
    <w:p w14:paraId="2A61B03A" w14:textId="77777777" w:rsidR="00C24BE7" w:rsidRPr="00C24BE7" w:rsidRDefault="00C24BE7" w:rsidP="00C24BE7">
      <w:pPr>
        <w:spacing w:after="0" w:line="360" w:lineRule="auto"/>
        <w:rPr>
          <w:ins w:id="11" w:author="Φλούδα Χριστίνα" w:date="2019-05-09T10:09:00Z"/>
          <w:rFonts w:eastAsia="Times New Roman"/>
          <w:szCs w:val="24"/>
          <w:lang w:eastAsia="en-US"/>
        </w:rPr>
      </w:pPr>
    </w:p>
    <w:p w14:paraId="00B264A9" w14:textId="77777777" w:rsidR="00C24BE7" w:rsidRPr="00C24BE7" w:rsidRDefault="00C24BE7" w:rsidP="00C24BE7">
      <w:pPr>
        <w:spacing w:after="0" w:line="360" w:lineRule="auto"/>
        <w:rPr>
          <w:ins w:id="12" w:author="Φλούδα Χριστίνα" w:date="2019-05-09T10:09:00Z"/>
          <w:rFonts w:eastAsia="Times New Roman"/>
          <w:szCs w:val="24"/>
          <w:lang w:eastAsia="en-US"/>
        </w:rPr>
      </w:pPr>
      <w:ins w:id="13" w:author="Φλούδα Χριστίνα" w:date="2019-05-09T10:09:00Z">
        <w:r w:rsidRPr="00C24BE7">
          <w:rPr>
            <w:rFonts w:eastAsia="Times New Roman"/>
            <w:szCs w:val="24"/>
            <w:lang w:eastAsia="en-US"/>
          </w:rPr>
          <w:t>ΣΥΝΕΔΡΙΑΣΗ ΡΙΓ΄</w:t>
        </w:r>
      </w:ins>
    </w:p>
    <w:p w14:paraId="56CC54BA" w14:textId="77777777" w:rsidR="00C24BE7" w:rsidRPr="00C24BE7" w:rsidRDefault="00C24BE7" w:rsidP="00C24BE7">
      <w:pPr>
        <w:spacing w:after="0" w:line="360" w:lineRule="auto"/>
        <w:rPr>
          <w:ins w:id="14" w:author="Φλούδα Χριστίνα" w:date="2019-05-09T10:09:00Z"/>
          <w:rFonts w:eastAsia="Times New Roman"/>
          <w:szCs w:val="24"/>
          <w:lang w:eastAsia="en-US"/>
        </w:rPr>
      </w:pPr>
      <w:ins w:id="15" w:author="Φλούδα Χριστίνα" w:date="2019-05-09T10:09:00Z">
        <w:r w:rsidRPr="00C24BE7">
          <w:rPr>
            <w:rFonts w:eastAsia="Times New Roman"/>
            <w:szCs w:val="24"/>
            <w:lang w:eastAsia="en-US"/>
          </w:rPr>
          <w:t>Πέμπτη  18 Απριλίου 2019</w:t>
        </w:r>
      </w:ins>
    </w:p>
    <w:p w14:paraId="77DB3949" w14:textId="77777777" w:rsidR="00C24BE7" w:rsidRPr="00C24BE7" w:rsidRDefault="00C24BE7" w:rsidP="00C24BE7">
      <w:pPr>
        <w:spacing w:after="0" w:line="360" w:lineRule="auto"/>
        <w:rPr>
          <w:ins w:id="16" w:author="Φλούδα Χριστίνα" w:date="2019-05-09T10:09:00Z"/>
          <w:rFonts w:eastAsia="Times New Roman"/>
          <w:szCs w:val="24"/>
          <w:lang w:eastAsia="en-US"/>
        </w:rPr>
      </w:pPr>
    </w:p>
    <w:p w14:paraId="3031A965" w14:textId="77777777" w:rsidR="00C24BE7" w:rsidRPr="00C24BE7" w:rsidRDefault="00C24BE7" w:rsidP="00C24BE7">
      <w:pPr>
        <w:spacing w:after="0" w:line="360" w:lineRule="auto"/>
        <w:rPr>
          <w:ins w:id="17" w:author="Φλούδα Χριστίνα" w:date="2019-05-09T10:09:00Z"/>
          <w:rFonts w:eastAsia="Times New Roman"/>
          <w:szCs w:val="24"/>
          <w:lang w:eastAsia="en-US"/>
        </w:rPr>
      </w:pPr>
      <w:ins w:id="18" w:author="Φλούδα Χριστίνα" w:date="2019-05-09T10:09:00Z">
        <w:r w:rsidRPr="00C24BE7">
          <w:rPr>
            <w:rFonts w:eastAsia="Times New Roman"/>
            <w:szCs w:val="24"/>
            <w:lang w:eastAsia="en-US"/>
          </w:rPr>
          <w:t>ΘΕΜΑΤΑ</w:t>
        </w:r>
      </w:ins>
    </w:p>
    <w:p w14:paraId="7C3C558A" w14:textId="77777777" w:rsidR="00C24BE7" w:rsidRPr="00C24BE7" w:rsidRDefault="00C24BE7" w:rsidP="00C24BE7">
      <w:pPr>
        <w:spacing w:after="0" w:line="360" w:lineRule="auto"/>
        <w:rPr>
          <w:ins w:id="19" w:author="Φλούδα Χριστίνα" w:date="2019-05-09T10:09:00Z"/>
          <w:rFonts w:eastAsia="Times New Roman"/>
          <w:szCs w:val="24"/>
          <w:lang w:eastAsia="en-US"/>
        </w:rPr>
      </w:pPr>
      <w:ins w:id="20" w:author="Φλούδα Χριστίνα" w:date="2019-05-09T10:09:00Z">
        <w:r w:rsidRPr="00C24BE7">
          <w:rPr>
            <w:rFonts w:eastAsia="Times New Roman"/>
            <w:szCs w:val="24"/>
            <w:lang w:eastAsia="en-US"/>
          </w:rPr>
          <w:t xml:space="preserve"> </w:t>
        </w:r>
        <w:r w:rsidRPr="00C24BE7">
          <w:rPr>
            <w:rFonts w:eastAsia="Times New Roman"/>
            <w:szCs w:val="24"/>
            <w:lang w:eastAsia="en-US"/>
          </w:rPr>
          <w:br/>
          <w:t xml:space="preserve">Α. ΕΙΔΙΚΑ ΘΕΜΑΤΑ </w:t>
        </w:r>
        <w:r w:rsidRPr="00C24BE7">
          <w:rPr>
            <w:rFonts w:eastAsia="Times New Roman"/>
            <w:szCs w:val="24"/>
            <w:lang w:eastAsia="en-US"/>
          </w:rPr>
          <w:br/>
          <w:t xml:space="preserve">1. Επικύρωση Πρακτικών, σελ. </w:t>
        </w:r>
        <w:r w:rsidRPr="00C24BE7">
          <w:rPr>
            <w:rFonts w:eastAsia="Times New Roman"/>
            <w:szCs w:val="24"/>
            <w:lang w:eastAsia="en-US"/>
          </w:rPr>
          <w:br/>
          <w:t>2. Ανακοινώνεται ότι τη συνεδρίαση παρακολουθούν μαθητές το 1ο Γυμνάσιο Πετρούπολης, το 4ο Γυμνάσιο Καλαμάτας, το 7ο Γυμνάσιο Αγρινίου, το Τραμπάντζειο Γυμνάσιο Σιάτιστας, το 8</w:t>
        </w:r>
        <w:r w:rsidRPr="00C24BE7">
          <w:rPr>
            <w:rFonts w:eastAsia="Times New Roman"/>
            <w:szCs w:val="24"/>
            <w:vertAlign w:val="superscript"/>
            <w:lang w:eastAsia="en-US"/>
          </w:rPr>
          <w:t>ο</w:t>
        </w:r>
        <w:r w:rsidRPr="00C24BE7">
          <w:rPr>
            <w:rFonts w:eastAsia="Times New Roman"/>
            <w:szCs w:val="24"/>
            <w:lang w:eastAsia="en-US"/>
          </w:rPr>
          <w:t xml:space="preserve"> και το 15ο Δημοτικό Σχολείο Ευόσμου Θεσσαλονίκης και το 8ο Δημοτικό Σχολείο Πρέβεζας, σελ. </w:t>
        </w:r>
        <w:r w:rsidRPr="00C24BE7">
          <w:rPr>
            <w:rFonts w:eastAsia="Times New Roman"/>
            <w:szCs w:val="24"/>
            <w:lang w:eastAsia="en-US"/>
          </w:rPr>
          <w:br/>
          <w:t xml:space="preserve">3. Κατάθεση Εκθέσεως Ειδικής Μόνιμης Επιτροπής:  </w:t>
        </w:r>
      </w:ins>
    </w:p>
    <w:p w14:paraId="31AA84C5" w14:textId="77777777" w:rsidR="00C24BE7" w:rsidRPr="00C24BE7" w:rsidRDefault="00C24BE7" w:rsidP="00C24BE7">
      <w:pPr>
        <w:spacing w:after="0" w:line="360" w:lineRule="auto"/>
        <w:rPr>
          <w:ins w:id="21" w:author="Φλούδα Χριστίνα" w:date="2019-05-09T10:09:00Z"/>
          <w:rFonts w:eastAsia="Times New Roman"/>
          <w:szCs w:val="24"/>
          <w:lang w:eastAsia="en-US"/>
        </w:rPr>
      </w:pPr>
      <w:ins w:id="22" w:author="Φλούδα Χριστίνα" w:date="2019-05-09T10:09:00Z">
        <w:r w:rsidRPr="00C24BE7">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C24BE7">
          <w:rPr>
            <w:rFonts w:eastAsia="Times New Roman"/>
            <w:szCs w:val="24"/>
            <w:lang w:eastAsia="en-US"/>
          </w:rPr>
          <w:br/>
          <w:t xml:space="preserve">4. Επί διαδικαστικού θέματος, σελ. </w:t>
        </w:r>
        <w:r w:rsidRPr="00C24BE7">
          <w:rPr>
            <w:rFonts w:eastAsia="Times New Roman"/>
            <w:szCs w:val="24"/>
            <w:lang w:eastAsia="en-US"/>
          </w:rPr>
          <w:br/>
          <w:t xml:space="preserve"> </w:t>
        </w:r>
        <w:r w:rsidRPr="00C24BE7">
          <w:rPr>
            <w:rFonts w:eastAsia="Times New Roman"/>
            <w:szCs w:val="24"/>
            <w:lang w:eastAsia="en-US"/>
          </w:rPr>
          <w:br/>
          <w:t xml:space="preserve">Β. ΚΟΙΝΟΒΟΥΛΕΥΤΙΚΟΣ ΕΛΕΓΧΟΣ </w:t>
        </w:r>
        <w:r w:rsidRPr="00C24BE7">
          <w:rPr>
            <w:rFonts w:eastAsia="Times New Roman"/>
            <w:szCs w:val="24"/>
            <w:lang w:eastAsia="en-US"/>
          </w:rPr>
          <w:br/>
          <w:t xml:space="preserve">1. Ανακοίνωση αναφορών, σελ. </w:t>
        </w:r>
        <w:r w:rsidRPr="00C24BE7">
          <w:rPr>
            <w:rFonts w:eastAsia="Times New Roman"/>
            <w:szCs w:val="24"/>
            <w:lang w:eastAsia="en-US"/>
          </w:rPr>
          <w:br/>
          <w:t>2. Συζήτηση επικαίρων ερωτήσεων:</w:t>
        </w:r>
        <w:r w:rsidRPr="00C24BE7">
          <w:rPr>
            <w:rFonts w:eastAsia="Times New Roman"/>
            <w:szCs w:val="24"/>
            <w:lang w:eastAsia="en-US"/>
          </w:rPr>
          <w:br/>
          <w:t xml:space="preserve">    α) Προς τον Υπουργό Αγροτικής Ανάπτυξης και Τροφίμων, με θέμα: «Ζημιές λόγω χαλαζόπτωσης στον Δήμο Τυρνάβου», σελ. </w:t>
        </w:r>
        <w:r w:rsidRPr="00C24BE7">
          <w:rPr>
            <w:rFonts w:eastAsia="Times New Roman"/>
            <w:szCs w:val="24"/>
            <w:lang w:eastAsia="en-US"/>
          </w:rPr>
          <w:br/>
          <w:t xml:space="preserve">    β) Προς την Υπουργό Εργασίας, Κοινωνικής Ασφάλισης και Κοινωνικής Αλληλεγγύης:</w:t>
        </w:r>
        <w:r w:rsidRPr="00C24BE7">
          <w:rPr>
            <w:rFonts w:eastAsia="Times New Roman"/>
            <w:szCs w:val="24"/>
            <w:lang w:eastAsia="en-US"/>
          </w:rPr>
          <w:br/>
          <w:t xml:space="preserve">        i. με θέμα: «Στήριξη του θεσμού των Συλλογικών Συμβάσεων», σελ. </w:t>
        </w:r>
        <w:r w:rsidRPr="00C24BE7">
          <w:rPr>
            <w:rFonts w:eastAsia="Times New Roman"/>
            <w:szCs w:val="24"/>
            <w:lang w:eastAsia="en-US"/>
          </w:rPr>
          <w:br/>
          <w:t xml:space="preserve">        ii. με θέμα: «Επικίνδυνες συνθήκες εργασίας των εργαζόμενων διανομέων», σελ. </w:t>
        </w:r>
        <w:r w:rsidRPr="00C24BE7">
          <w:rPr>
            <w:rFonts w:eastAsia="Times New Roman"/>
            <w:szCs w:val="24"/>
            <w:lang w:eastAsia="en-US"/>
          </w:rPr>
          <w:br/>
          <w:t xml:space="preserve">        iii. με θέμα: «επέκταση προγραμμάτων κοινωφελούς χαρακτήρα», σελ. </w:t>
        </w:r>
        <w:r w:rsidRPr="00C24BE7">
          <w:rPr>
            <w:rFonts w:eastAsia="Times New Roman"/>
            <w:szCs w:val="24"/>
            <w:lang w:eastAsia="en-US"/>
          </w:rPr>
          <w:br/>
          <w:t xml:space="preserve"> </w:t>
        </w:r>
        <w:r w:rsidRPr="00C24BE7">
          <w:rPr>
            <w:rFonts w:eastAsia="Times New Roman"/>
            <w:szCs w:val="24"/>
            <w:lang w:eastAsia="en-US"/>
          </w:rPr>
          <w:br/>
          <w:t xml:space="preserve">Γ. ΝΟΜΟΘΕΤΙΚΗ ΕΡΓΑΣΙΑ </w:t>
        </w:r>
        <w:r w:rsidRPr="00C24BE7">
          <w:rPr>
            <w:rFonts w:eastAsia="Times New Roman"/>
            <w:szCs w:val="24"/>
            <w:lang w:eastAsia="en-US"/>
          </w:rPr>
          <w:br/>
          <w:t xml:space="preserve">1. Κατάθεση Εκθέσεως Διαρκούς Επιτροπής: </w:t>
        </w:r>
      </w:ins>
    </w:p>
    <w:p w14:paraId="75B45A4C" w14:textId="77777777" w:rsidR="00C24BE7" w:rsidRPr="00C24BE7" w:rsidRDefault="00C24BE7" w:rsidP="00C24BE7">
      <w:pPr>
        <w:spacing w:after="0" w:line="360" w:lineRule="auto"/>
        <w:rPr>
          <w:ins w:id="23" w:author="Φλούδα Χριστίνα" w:date="2019-05-09T10:09:00Z"/>
          <w:rFonts w:eastAsia="Times New Roman"/>
          <w:szCs w:val="24"/>
          <w:lang w:eastAsia="en-US"/>
        </w:rPr>
      </w:pPr>
      <w:ins w:id="24" w:author="Φλούδα Χριστίνα" w:date="2019-05-09T10:09:00Z">
        <w:r w:rsidRPr="00C24BE7">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Έρευνας και Θρησκευμάτων: «Συνεργάτες Πανεπιστημίων και ΤΕΙ, πρόσβαση στην τριτοβάθμια εκπαίδευση, πειραματικά σχολεία, Γενικά Αρχεία του Κράτους και λοιπές διατάξεις», σελ. </w:t>
        </w:r>
        <w:r w:rsidRPr="00C24BE7">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Εθνικής  Άμυνας: «Ρυθμίσεις μέριμνας προσωπικού Ενόπλων Δυνάμεων, Στρατολογίας, Στρατιωτικής Δικαιοσύνης και άλλες διατάξεις», σελ. </w:t>
        </w:r>
        <w:r w:rsidRPr="00C24BE7">
          <w:rPr>
            <w:rFonts w:eastAsia="Times New Roman"/>
            <w:szCs w:val="24"/>
            <w:lang w:eastAsia="en-US"/>
          </w:rPr>
          <w:br/>
        </w:r>
      </w:ins>
    </w:p>
    <w:p w14:paraId="22F9028F" w14:textId="77777777" w:rsidR="00C24BE7" w:rsidRPr="00C24BE7" w:rsidRDefault="00C24BE7" w:rsidP="00C24BE7">
      <w:pPr>
        <w:spacing w:after="0" w:line="360" w:lineRule="auto"/>
        <w:rPr>
          <w:ins w:id="25" w:author="Φλούδα Χριστίνα" w:date="2019-05-09T10:09:00Z"/>
          <w:rFonts w:eastAsia="Times New Roman"/>
          <w:szCs w:val="24"/>
          <w:lang w:eastAsia="en-US"/>
        </w:rPr>
      </w:pPr>
      <w:ins w:id="26" w:author="Φλούδα Χριστίνα" w:date="2019-05-09T10:09:00Z">
        <w:r w:rsidRPr="00C24BE7">
          <w:rPr>
            <w:rFonts w:eastAsia="Times New Roman"/>
            <w:szCs w:val="24"/>
            <w:lang w:eastAsia="en-US"/>
          </w:rPr>
          <w:t>ΠΡΟΕΔΡΕΥΟΝΤΕΣ</w:t>
        </w:r>
      </w:ins>
    </w:p>
    <w:p w14:paraId="45E3DF9F" w14:textId="77777777" w:rsidR="00C24BE7" w:rsidRPr="00C24BE7" w:rsidRDefault="00C24BE7" w:rsidP="00C24BE7">
      <w:pPr>
        <w:spacing w:after="0" w:line="360" w:lineRule="auto"/>
        <w:rPr>
          <w:ins w:id="27" w:author="Φλούδα Χριστίνα" w:date="2019-05-09T10:09:00Z"/>
          <w:rFonts w:eastAsia="Times New Roman"/>
          <w:szCs w:val="24"/>
          <w:lang w:eastAsia="en-US"/>
        </w:rPr>
      </w:pPr>
    </w:p>
    <w:p w14:paraId="5206AF07" w14:textId="77777777" w:rsidR="00C24BE7" w:rsidRPr="00C24BE7" w:rsidRDefault="00C24BE7" w:rsidP="00C24BE7">
      <w:pPr>
        <w:spacing w:after="0" w:line="360" w:lineRule="auto"/>
        <w:rPr>
          <w:ins w:id="28" w:author="Φλούδα Χριστίνα" w:date="2019-05-09T10:09:00Z"/>
          <w:rFonts w:eastAsia="Times New Roman"/>
          <w:szCs w:val="24"/>
          <w:lang w:eastAsia="en-US"/>
        </w:rPr>
      </w:pPr>
      <w:ins w:id="29" w:author="Φλούδα Χριστίνα" w:date="2019-05-09T10:09:00Z">
        <w:r w:rsidRPr="00C24BE7">
          <w:rPr>
            <w:rFonts w:eastAsia="Times New Roman"/>
            <w:szCs w:val="24"/>
            <w:lang w:eastAsia="en-US"/>
          </w:rPr>
          <w:t>ΓΕΩΡΓΙΑΔΗΣ Μ. , σελ.</w:t>
        </w:r>
        <w:r w:rsidRPr="00C24BE7">
          <w:rPr>
            <w:rFonts w:eastAsia="Times New Roman"/>
            <w:szCs w:val="24"/>
            <w:lang w:eastAsia="en-US"/>
          </w:rPr>
          <w:br/>
          <w:t>ΚΟΥΡΑΚΗΣ Α. , σελ.</w:t>
        </w:r>
        <w:r w:rsidRPr="00C24BE7">
          <w:rPr>
            <w:rFonts w:eastAsia="Times New Roman"/>
            <w:szCs w:val="24"/>
            <w:lang w:eastAsia="en-US"/>
          </w:rPr>
          <w:br/>
          <w:t>ΚΡΕΜΑΣΤΙΝΟΣ Δ. , σελ.</w:t>
        </w:r>
        <w:r w:rsidRPr="00C24BE7">
          <w:rPr>
            <w:rFonts w:eastAsia="Times New Roman"/>
            <w:szCs w:val="24"/>
            <w:lang w:eastAsia="en-US"/>
          </w:rPr>
          <w:br/>
          <w:t>ΛΑΜΠΡΟΥΛΗΣ Γ. , σελ.</w:t>
        </w:r>
        <w:r w:rsidRPr="00C24BE7">
          <w:rPr>
            <w:rFonts w:eastAsia="Times New Roman"/>
            <w:szCs w:val="24"/>
            <w:lang w:eastAsia="en-US"/>
          </w:rPr>
          <w:br/>
        </w:r>
      </w:ins>
    </w:p>
    <w:p w14:paraId="65757855" w14:textId="77777777" w:rsidR="00C24BE7" w:rsidRPr="00C24BE7" w:rsidRDefault="00C24BE7" w:rsidP="00C24BE7">
      <w:pPr>
        <w:spacing w:after="0" w:line="360" w:lineRule="auto"/>
        <w:rPr>
          <w:ins w:id="30" w:author="Φλούδα Χριστίνα" w:date="2019-05-09T10:09:00Z"/>
          <w:rFonts w:eastAsia="Times New Roman"/>
          <w:szCs w:val="24"/>
          <w:lang w:eastAsia="en-US"/>
        </w:rPr>
      </w:pPr>
    </w:p>
    <w:p w14:paraId="66963815" w14:textId="77777777" w:rsidR="00C24BE7" w:rsidRPr="00C24BE7" w:rsidRDefault="00C24BE7" w:rsidP="00C24BE7">
      <w:pPr>
        <w:spacing w:after="0" w:line="360" w:lineRule="auto"/>
        <w:rPr>
          <w:ins w:id="31" w:author="Φλούδα Χριστίνα" w:date="2019-05-09T10:09:00Z"/>
          <w:rFonts w:eastAsia="Times New Roman"/>
          <w:szCs w:val="24"/>
          <w:lang w:eastAsia="en-US"/>
        </w:rPr>
      </w:pPr>
      <w:ins w:id="32" w:author="Φλούδα Χριστίνα" w:date="2019-05-09T10:09:00Z">
        <w:r w:rsidRPr="00C24BE7">
          <w:rPr>
            <w:rFonts w:eastAsia="Times New Roman"/>
            <w:szCs w:val="24"/>
            <w:lang w:eastAsia="en-US"/>
          </w:rPr>
          <w:t>ΟΜΙΛΗΤΕΣ</w:t>
        </w:r>
      </w:ins>
    </w:p>
    <w:p w14:paraId="2E8D67B6" w14:textId="2BF26A5A" w:rsidR="00C24BE7" w:rsidRDefault="00C24BE7" w:rsidP="00C24BE7">
      <w:pPr>
        <w:spacing w:line="600" w:lineRule="auto"/>
        <w:ind w:firstLine="720"/>
        <w:jc w:val="center"/>
        <w:rPr>
          <w:ins w:id="33" w:author="Φλούδα Χριστίνα" w:date="2019-05-09T10:09:00Z"/>
          <w:rFonts w:eastAsia="Times New Roman" w:cs="Times New Roman"/>
          <w:szCs w:val="24"/>
        </w:rPr>
      </w:pPr>
      <w:ins w:id="34" w:author="Φλούδα Χριστίνα" w:date="2019-05-09T10:09:00Z">
        <w:r w:rsidRPr="00C24BE7">
          <w:rPr>
            <w:rFonts w:eastAsia="Times New Roman"/>
            <w:szCs w:val="24"/>
            <w:lang w:eastAsia="en-US"/>
          </w:rPr>
          <w:br/>
          <w:t>Α. Επί διαδικαστικού θέματος:</w:t>
        </w:r>
        <w:r w:rsidRPr="00C24BE7">
          <w:rPr>
            <w:rFonts w:eastAsia="Times New Roman"/>
            <w:szCs w:val="24"/>
            <w:lang w:eastAsia="en-US"/>
          </w:rPr>
          <w:br/>
          <w:t>ΑΝΤΩΝΙΟΥ Χ. , σελ.</w:t>
        </w:r>
        <w:r w:rsidRPr="00C24BE7">
          <w:rPr>
            <w:rFonts w:eastAsia="Times New Roman"/>
            <w:szCs w:val="24"/>
            <w:lang w:eastAsia="en-US"/>
          </w:rPr>
          <w:br/>
          <w:t>ΓΕΩΡΓΙΑΔΗΣ Μ. , σελ.</w:t>
        </w:r>
        <w:r w:rsidRPr="00C24BE7">
          <w:rPr>
            <w:rFonts w:eastAsia="Times New Roman"/>
            <w:szCs w:val="24"/>
            <w:lang w:eastAsia="en-US"/>
          </w:rPr>
          <w:br/>
          <w:t>ΚΙΚΙΛΙΑΣ Β. , σελ.</w:t>
        </w:r>
        <w:r w:rsidRPr="00C24BE7">
          <w:rPr>
            <w:rFonts w:eastAsia="Times New Roman"/>
            <w:szCs w:val="24"/>
            <w:lang w:eastAsia="en-US"/>
          </w:rPr>
          <w:br/>
          <w:t>ΚΟΥΡΑΚΗΣ Α. , σελ.</w:t>
        </w:r>
        <w:r w:rsidRPr="00C24BE7">
          <w:rPr>
            <w:rFonts w:eastAsia="Times New Roman"/>
            <w:szCs w:val="24"/>
            <w:lang w:eastAsia="en-US"/>
          </w:rPr>
          <w:br/>
          <w:t>ΚΡΕΜΑΣΤΙΝΟΣ Δ. , σελ.</w:t>
        </w:r>
        <w:r w:rsidRPr="00C24BE7">
          <w:rPr>
            <w:rFonts w:eastAsia="Times New Roman"/>
            <w:szCs w:val="24"/>
            <w:lang w:eastAsia="en-US"/>
          </w:rPr>
          <w:br/>
          <w:t>ΛΑΜΠΡΟΥΛΗΣ Γ. , σελ.</w:t>
        </w:r>
        <w:r w:rsidRPr="00C24BE7">
          <w:rPr>
            <w:rFonts w:eastAsia="Times New Roman"/>
            <w:szCs w:val="24"/>
            <w:lang w:eastAsia="en-US"/>
          </w:rPr>
          <w:br/>
          <w:t>ΤΖΑΜΑΚΛΗΣ Χ. , σελ.</w:t>
        </w:r>
        <w:r w:rsidRPr="00C24BE7">
          <w:rPr>
            <w:rFonts w:eastAsia="Times New Roman"/>
            <w:szCs w:val="24"/>
            <w:lang w:eastAsia="en-US"/>
          </w:rPr>
          <w:br/>
        </w:r>
        <w:r w:rsidRPr="00C24BE7">
          <w:rPr>
            <w:rFonts w:eastAsia="Times New Roman"/>
            <w:szCs w:val="24"/>
            <w:lang w:eastAsia="en-US"/>
          </w:rPr>
          <w:br/>
          <w:t>Β. Επί των επικαίρων ερωτήσεων:</w:t>
        </w:r>
        <w:r w:rsidRPr="00C24BE7">
          <w:rPr>
            <w:rFonts w:eastAsia="Times New Roman"/>
            <w:szCs w:val="24"/>
            <w:lang w:eastAsia="en-US"/>
          </w:rPr>
          <w:br/>
          <w:t>ΑΧΤΣΙΟΓΛΟΥ Ε. , σελ.</w:t>
        </w:r>
        <w:r w:rsidRPr="00C24BE7">
          <w:rPr>
            <w:rFonts w:eastAsia="Times New Roman"/>
            <w:szCs w:val="24"/>
            <w:lang w:eastAsia="en-US"/>
          </w:rPr>
          <w:br/>
          <w:t>ΓΙΟΓΙΑΚΑΣ Β. , σελ.</w:t>
        </w:r>
        <w:r w:rsidRPr="00C24BE7">
          <w:rPr>
            <w:rFonts w:eastAsia="Times New Roman"/>
            <w:szCs w:val="24"/>
            <w:lang w:eastAsia="en-US"/>
          </w:rPr>
          <w:br/>
          <w:t>ΚΑΤΣΩΤΗΣ Χ. , σελ.</w:t>
        </w:r>
        <w:r w:rsidRPr="00C24BE7">
          <w:rPr>
            <w:rFonts w:eastAsia="Times New Roman"/>
            <w:szCs w:val="24"/>
            <w:lang w:eastAsia="en-US"/>
          </w:rPr>
          <w:br/>
          <w:t>ΚΕΓΚΕΡΟΓΛΟΥ Β. , σελ.</w:t>
        </w:r>
        <w:r w:rsidRPr="00C24BE7">
          <w:rPr>
            <w:rFonts w:eastAsia="Times New Roman"/>
            <w:szCs w:val="24"/>
            <w:lang w:eastAsia="en-US"/>
          </w:rPr>
          <w:br/>
          <w:t>ΚΟΚΚΑΛΗΣ Β. , σελ.</w:t>
        </w:r>
        <w:r w:rsidRPr="00C24BE7">
          <w:rPr>
            <w:rFonts w:eastAsia="Times New Roman"/>
            <w:szCs w:val="24"/>
            <w:lang w:eastAsia="en-US"/>
          </w:rPr>
          <w:br/>
          <w:t>ΛΑΜΠΡΟΥΛΗΣ Γ. , σελ.</w:t>
        </w:r>
        <w:r w:rsidRPr="00C24BE7">
          <w:rPr>
            <w:rFonts w:eastAsia="Times New Roman"/>
            <w:szCs w:val="24"/>
            <w:lang w:eastAsia="en-US"/>
          </w:rPr>
          <w:br/>
          <w:t>ΜΠΑΡΚΑΣ Κ. , σελ.</w:t>
        </w:r>
        <w:r w:rsidRPr="00C24BE7">
          <w:rPr>
            <w:rFonts w:eastAsia="Times New Roman"/>
            <w:szCs w:val="24"/>
            <w:lang w:eastAsia="en-US"/>
          </w:rPr>
          <w:br/>
        </w:r>
        <w:r w:rsidRPr="00C24BE7">
          <w:rPr>
            <w:rFonts w:eastAsia="Times New Roman"/>
            <w:szCs w:val="24"/>
            <w:lang w:eastAsia="en-US"/>
          </w:rPr>
          <w:br/>
          <w:t>Γ. Επί του σχεδίου νόμου του Υπουργείου Εθνικής  Άμυνας:</w:t>
        </w:r>
        <w:r w:rsidRPr="00C24BE7">
          <w:rPr>
            <w:rFonts w:eastAsia="Times New Roman"/>
            <w:szCs w:val="24"/>
            <w:lang w:eastAsia="en-US"/>
          </w:rPr>
          <w:br/>
          <w:t>ΑΠΟΣΤΟΛΑΚΗΣ Ε. , σελ.</w:t>
        </w:r>
        <w:r w:rsidRPr="00C24BE7">
          <w:rPr>
            <w:rFonts w:eastAsia="Times New Roman"/>
            <w:szCs w:val="24"/>
            <w:lang w:eastAsia="en-US"/>
          </w:rPr>
          <w:br/>
          <w:t>ΑΡΒΑΝΙΤΙΔΗΣ Γ. , σελ.</w:t>
        </w:r>
        <w:r w:rsidRPr="00C24BE7">
          <w:rPr>
            <w:rFonts w:eastAsia="Times New Roman"/>
            <w:szCs w:val="24"/>
            <w:lang w:eastAsia="en-US"/>
          </w:rPr>
          <w:br/>
          <w:t>ΑΥΛΩΝΙΤΟΥ Ε. , σελ.</w:t>
        </w:r>
        <w:r w:rsidRPr="00C24BE7">
          <w:rPr>
            <w:rFonts w:eastAsia="Times New Roman"/>
            <w:szCs w:val="24"/>
            <w:lang w:eastAsia="en-US"/>
          </w:rPr>
          <w:br/>
          <w:t>ΒΑΓΙΩΝΑΚΗ Ε. , σελ.</w:t>
        </w:r>
        <w:r w:rsidRPr="00C24BE7">
          <w:rPr>
            <w:rFonts w:eastAsia="Times New Roman"/>
            <w:szCs w:val="24"/>
            <w:lang w:eastAsia="en-US"/>
          </w:rPr>
          <w:br/>
          <w:t>ΒΙΤΣΑΣ Δ. , σελ.</w:t>
        </w:r>
        <w:r w:rsidRPr="00C24BE7">
          <w:rPr>
            <w:rFonts w:eastAsia="Times New Roman"/>
            <w:szCs w:val="24"/>
            <w:lang w:eastAsia="en-US"/>
          </w:rPr>
          <w:br/>
          <w:t>ΓΕΩΡΓΙΑΔΗΣ Σ. , σελ.</w:t>
        </w:r>
        <w:r w:rsidRPr="00C24BE7">
          <w:rPr>
            <w:rFonts w:eastAsia="Times New Roman"/>
            <w:szCs w:val="24"/>
            <w:lang w:eastAsia="en-US"/>
          </w:rPr>
          <w:br/>
          <w:t>ΔΑΒΑΚΗΣ Α. , σελ.</w:t>
        </w:r>
        <w:r w:rsidRPr="00C24BE7">
          <w:rPr>
            <w:rFonts w:eastAsia="Times New Roman"/>
            <w:szCs w:val="24"/>
            <w:lang w:eastAsia="en-US"/>
          </w:rPr>
          <w:br/>
          <w:t>ΔΗΜΟΣΧΑΚΗΣ Α. , σελ.</w:t>
        </w:r>
        <w:r w:rsidRPr="00C24BE7">
          <w:rPr>
            <w:rFonts w:eastAsia="Times New Roman"/>
            <w:szCs w:val="24"/>
            <w:lang w:eastAsia="en-US"/>
          </w:rPr>
          <w:br/>
          <w:t>ΔΟΥΖΙΝΑΣ Κ. , σελ.</w:t>
        </w:r>
        <w:r w:rsidRPr="00C24BE7">
          <w:rPr>
            <w:rFonts w:eastAsia="Times New Roman"/>
            <w:szCs w:val="24"/>
            <w:lang w:eastAsia="en-US"/>
          </w:rPr>
          <w:br/>
          <w:t>ΔΡΙΤΣΑΣ Θ. , σελ.</w:t>
        </w:r>
        <w:r w:rsidRPr="00C24BE7">
          <w:rPr>
            <w:rFonts w:eastAsia="Times New Roman"/>
            <w:szCs w:val="24"/>
            <w:lang w:eastAsia="en-US"/>
          </w:rPr>
          <w:br/>
          <w:t>ΚΑΒΒΑΔΑΣ Α. , σελ.</w:t>
        </w:r>
        <w:r w:rsidRPr="00C24BE7">
          <w:rPr>
            <w:rFonts w:eastAsia="Times New Roman"/>
            <w:szCs w:val="24"/>
            <w:lang w:eastAsia="en-US"/>
          </w:rPr>
          <w:br/>
          <w:t>ΚΑΝΕΛΛΗ Γ. , σελ.</w:t>
        </w:r>
        <w:r w:rsidRPr="00C24BE7">
          <w:rPr>
            <w:rFonts w:eastAsia="Times New Roman"/>
            <w:szCs w:val="24"/>
            <w:lang w:eastAsia="en-US"/>
          </w:rPr>
          <w:br/>
          <w:t>ΚΑΡΑΓΙΑΝΝΙΔΗΣ Χ. , σελ.</w:t>
        </w:r>
        <w:r w:rsidRPr="00C24BE7">
          <w:rPr>
            <w:rFonts w:eastAsia="Times New Roman"/>
            <w:szCs w:val="24"/>
            <w:lang w:eastAsia="en-US"/>
          </w:rPr>
          <w:br/>
          <w:t>ΚΕΦΑΛΟΓΙΑΝΝΗΣ Ι. , σελ.</w:t>
        </w:r>
        <w:r w:rsidRPr="00C24BE7">
          <w:rPr>
            <w:rFonts w:eastAsia="Times New Roman"/>
            <w:szCs w:val="24"/>
            <w:lang w:eastAsia="en-US"/>
          </w:rPr>
          <w:br/>
          <w:t>ΚΙΚΙΛΙΑΣ Β. , σελ.</w:t>
        </w:r>
        <w:r w:rsidRPr="00C24BE7">
          <w:rPr>
            <w:rFonts w:eastAsia="Times New Roman"/>
            <w:szCs w:val="24"/>
            <w:lang w:eastAsia="en-US"/>
          </w:rPr>
          <w:br/>
          <w:t>ΚΟΥΖΗΛΟΣ Ν. , σελ.</w:t>
        </w:r>
        <w:r w:rsidRPr="00C24BE7">
          <w:rPr>
            <w:rFonts w:eastAsia="Times New Roman"/>
            <w:szCs w:val="24"/>
            <w:lang w:eastAsia="en-US"/>
          </w:rPr>
          <w:br/>
          <w:t>ΚΡΕΤΣΟΣ Ε. , σελ.</w:t>
        </w:r>
        <w:r w:rsidRPr="00C24BE7">
          <w:rPr>
            <w:rFonts w:eastAsia="Times New Roman"/>
            <w:szCs w:val="24"/>
            <w:lang w:eastAsia="en-US"/>
          </w:rPr>
          <w:br/>
          <w:t>ΛΟΒΕΡΔΟΣ Α. , σελ.</w:t>
        </w:r>
        <w:r w:rsidRPr="00C24BE7">
          <w:rPr>
            <w:rFonts w:eastAsia="Times New Roman"/>
            <w:szCs w:val="24"/>
            <w:lang w:eastAsia="en-US"/>
          </w:rPr>
          <w:br/>
          <w:t>ΜΑΥΡΩΤΑΣ Γ. , σελ.</w:t>
        </w:r>
        <w:r w:rsidRPr="00C24BE7">
          <w:rPr>
            <w:rFonts w:eastAsia="Times New Roman"/>
            <w:szCs w:val="24"/>
            <w:lang w:eastAsia="en-US"/>
          </w:rPr>
          <w:br/>
          <w:t>ΜΕΓΑΛΟΟΙΚΟΝΟΜΟΥ Θ. , σελ.</w:t>
        </w:r>
        <w:r w:rsidRPr="00C24BE7">
          <w:rPr>
            <w:rFonts w:eastAsia="Times New Roman"/>
            <w:szCs w:val="24"/>
            <w:lang w:eastAsia="en-US"/>
          </w:rPr>
          <w:br/>
          <w:t>ΜΠΑΛΛΗΣ Σ. , σελ.</w:t>
        </w:r>
        <w:r w:rsidRPr="00C24BE7">
          <w:rPr>
            <w:rFonts w:eastAsia="Times New Roman"/>
            <w:szCs w:val="24"/>
            <w:lang w:eastAsia="en-US"/>
          </w:rPr>
          <w:br/>
          <w:t>ΠΑΠΠΑΣ Χ. , σελ.</w:t>
        </w:r>
        <w:r w:rsidRPr="00C24BE7">
          <w:rPr>
            <w:rFonts w:eastAsia="Times New Roman"/>
            <w:szCs w:val="24"/>
            <w:lang w:eastAsia="en-US"/>
          </w:rPr>
          <w:br/>
          <w:t>ΠΑΦΙΛΗΣ Α. , σελ.</w:t>
        </w:r>
        <w:r w:rsidRPr="00C24BE7">
          <w:rPr>
            <w:rFonts w:eastAsia="Times New Roman"/>
            <w:szCs w:val="24"/>
            <w:lang w:eastAsia="en-US"/>
          </w:rPr>
          <w:br/>
          <w:t>ΠΙΤΣΙΟΡΛΑΣ Α. , σελ.</w:t>
        </w:r>
        <w:r w:rsidRPr="00C24BE7">
          <w:rPr>
            <w:rFonts w:eastAsia="Times New Roman"/>
            <w:szCs w:val="24"/>
            <w:lang w:eastAsia="en-US"/>
          </w:rPr>
          <w:br/>
          <w:t>ΡΗΓΑΣ Π. , σελ.</w:t>
        </w:r>
        <w:r w:rsidRPr="00C24BE7">
          <w:rPr>
            <w:rFonts w:eastAsia="Times New Roman"/>
            <w:szCs w:val="24"/>
            <w:lang w:eastAsia="en-US"/>
          </w:rPr>
          <w:br/>
          <w:t>ΡΙΖΟΣ Δ. , σελ.</w:t>
        </w:r>
        <w:r w:rsidRPr="00C24BE7">
          <w:rPr>
            <w:rFonts w:eastAsia="Times New Roman"/>
            <w:szCs w:val="24"/>
            <w:lang w:eastAsia="en-US"/>
          </w:rPr>
          <w:br/>
        </w:r>
        <w:bookmarkStart w:id="35" w:name="_GoBack"/>
        <w:bookmarkEnd w:id="35"/>
        <w:r w:rsidRPr="00C24BE7">
          <w:rPr>
            <w:rFonts w:eastAsia="Times New Roman"/>
            <w:szCs w:val="24"/>
            <w:lang w:eastAsia="en-US"/>
          </w:rPr>
          <w:t>ΣΑΝΤΟΡΙΝΙΟΣ Ν. , σελ.</w:t>
        </w:r>
        <w:r w:rsidRPr="00C24BE7">
          <w:rPr>
            <w:rFonts w:eastAsia="Times New Roman"/>
            <w:szCs w:val="24"/>
            <w:lang w:eastAsia="en-US"/>
          </w:rPr>
          <w:br/>
          <w:t>ΣΑΡΙΔΗΣ Ι. , σελ.</w:t>
        </w:r>
        <w:r w:rsidRPr="00C24BE7">
          <w:rPr>
            <w:rFonts w:eastAsia="Times New Roman"/>
            <w:szCs w:val="24"/>
            <w:lang w:eastAsia="en-US"/>
          </w:rPr>
          <w:br/>
          <w:t>ΣΤΕΦΟΣ Ι. , σελ.</w:t>
        </w:r>
        <w:r w:rsidRPr="00C24BE7">
          <w:rPr>
            <w:rFonts w:eastAsia="Times New Roman"/>
            <w:szCs w:val="24"/>
            <w:lang w:eastAsia="en-US"/>
          </w:rPr>
          <w:br/>
          <w:t>ΤΖΑΜΑΚΛΗΣ Χ. , σελ.</w:t>
        </w:r>
        <w:r w:rsidRPr="00C24BE7">
          <w:rPr>
            <w:rFonts w:eastAsia="Times New Roman"/>
            <w:szCs w:val="24"/>
            <w:lang w:eastAsia="en-US"/>
          </w:rPr>
          <w:br/>
          <w:t>ΦΑΜΕΛΛΟΣ Σ. , σελ.</w:t>
        </w:r>
        <w:r w:rsidRPr="00C24BE7">
          <w:rPr>
            <w:rFonts w:eastAsia="Times New Roman"/>
            <w:szCs w:val="24"/>
            <w:lang w:eastAsia="en-US"/>
          </w:rPr>
          <w:br/>
        </w:r>
      </w:ins>
    </w:p>
    <w:p w14:paraId="296713DE" w14:textId="5DE4D35C" w:rsidR="00711852" w:rsidRDefault="000A1C6E">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96713DF"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296713E0"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96713E1"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ΣΥΝΟΔΟΣ Δ΄</w:t>
      </w:r>
    </w:p>
    <w:p w14:paraId="296713E2"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ΣΥΝΕΔΡΙΑΣΗ ΡΙΓ΄</w:t>
      </w:r>
    </w:p>
    <w:p w14:paraId="296713E3"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Πέμπτη 18 Απριλίου 2019</w:t>
      </w:r>
    </w:p>
    <w:p w14:paraId="296713E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18 Απριλίου 2019, ημέρα Πέμπτη και ώρα 9.38΄, συνήλθε στην Αίθουσα των συνεδριάσεων του Βουλευτηρίου η Βουλή σε ολομέλεια για να συνεδριάσει υπό την προεδρία του Ζ΄ Αντιπροέδρου αυτής κ. </w:t>
      </w:r>
      <w:r w:rsidRPr="00AD67D4">
        <w:rPr>
          <w:rFonts w:eastAsia="Times New Roman" w:cs="Times New Roman"/>
          <w:b/>
          <w:szCs w:val="24"/>
        </w:rPr>
        <w:t>ΜΑΡΙΟΥ ΓΕΩΡΓΙΑΔΗ</w:t>
      </w:r>
      <w:r w:rsidRPr="00A31A5C">
        <w:rPr>
          <w:rFonts w:eastAsia="Times New Roman" w:cs="Times New Roman"/>
          <w:szCs w:val="24"/>
        </w:rPr>
        <w:t>.</w:t>
      </w:r>
      <w:r>
        <w:rPr>
          <w:rFonts w:eastAsia="Times New Roman" w:cs="Times New Roman"/>
          <w:szCs w:val="24"/>
        </w:rPr>
        <w:t xml:space="preserve"> </w:t>
      </w:r>
    </w:p>
    <w:p w14:paraId="296713E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αρχίζει η συνεδρίαση. </w:t>
      </w:r>
    </w:p>
    <w:p w14:paraId="296713E6" w14:textId="77777777" w:rsidR="00711852" w:rsidRDefault="000A1C6E">
      <w:pPr>
        <w:spacing w:line="600" w:lineRule="auto"/>
        <w:ind w:firstLine="720"/>
        <w:jc w:val="both"/>
        <w:rPr>
          <w:rFonts w:eastAsia="Times New Roman" w:cs="Times New Roman"/>
          <w:szCs w:val="24"/>
        </w:rPr>
      </w:pPr>
      <w:r w:rsidRPr="00F80D8F">
        <w:rPr>
          <w:rFonts w:eastAsia="Times New Roman" w:cs="Times New Roman"/>
          <w:szCs w:val="24"/>
        </w:rPr>
        <w:t>(ΕΠΙΚΥΡΩΣΗ ΠΡΑΚΤΙΚΩΝ: Σύμφωνα με την από 1</w:t>
      </w:r>
      <w:r>
        <w:rPr>
          <w:rFonts w:eastAsia="Times New Roman" w:cs="Times New Roman"/>
          <w:szCs w:val="24"/>
        </w:rPr>
        <w:t>7-4-2019</w:t>
      </w:r>
      <w:r w:rsidRPr="00F80D8F">
        <w:rPr>
          <w:rFonts w:eastAsia="Times New Roman" w:cs="Times New Roman"/>
          <w:szCs w:val="24"/>
        </w:rPr>
        <w:t xml:space="preserve"> εξουσιοδότηση του Σώματος επικυρώθηκαν με ευθύνη του Προεδρείου τα Πρα</w:t>
      </w:r>
      <w:r>
        <w:rPr>
          <w:rFonts w:eastAsia="Times New Roman" w:cs="Times New Roman"/>
          <w:szCs w:val="24"/>
        </w:rPr>
        <w:t>κτικά της ΡΙΒ</w:t>
      </w:r>
      <w:r w:rsidRPr="00F80D8F">
        <w:rPr>
          <w:rFonts w:eastAsia="Times New Roman" w:cs="Times New Roman"/>
          <w:szCs w:val="24"/>
        </w:rPr>
        <w:t xml:space="preserve">΄ συνεδριάσεώς του, </w:t>
      </w:r>
      <w:r>
        <w:rPr>
          <w:rFonts w:eastAsia="Times New Roman" w:cs="Times New Roman"/>
          <w:szCs w:val="24"/>
        </w:rPr>
        <w:t xml:space="preserve">της Τετάρτης 17 Απριλίου 2019, σε ό,τι αφορά </w:t>
      </w:r>
      <w:r w:rsidRPr="00F80D8F">
        <w:rPr>
          <w:rFonts w:eastAsia="Times New Roman" w:cs="Times New Roman"/>
          <w:szCs w:val="24"/>
        </w:rPr>
        <w:t>την ψήφιση στο σύνολό του σχεδίου νόμου</w:t>
      </w:r>
      <w:r w:rsidRPr="00887DE9">
        <w:rPr>
          <w:rFonts w:eastAsia="Times New Roman" w:cs="Times New Roman"/>
          <w:szCs w:val="24"/>
        </w:rPr>
        <w:t xml:space="preserve"> </w:t>
      </w:r>
      <w:r>
        <w:rPr>
          <w:rFonts w:eastAsia="Times New Roman" w:cs="Times New Roman"/>
          <w:szCs w:val="24"/>
        </w:rPr>
        <w:t xml:space="preserve">του υπουργείου </w:t>
      </w:r>
      <w:r>
        <w:t>Οικονομίας και Ανάπτυξης</w:t>
      </w:r>
      <w:r w:rsidRPr="00F80D8F">
        <w:rPr>
          <w:rFonts w:eastAsia="Times New Roman" w:cs="Times New Roman"/>
          <w:szCs w:val="24"/>
        </w:rPr>
        <w:t>: «</w:t>
      </w:r>
      <w:r>
        <w:rPr>
          <w:rFonts w:eastAsia="Times New Roman" w:cs="Times New Roman"/>
          <w:szCs w:val="24"/>
        </w:rPr>
        <w:t xml:space="preserve">Ελληνική Αναπτυξιακή Τράπεζα και προσέλκυση Στρατηγικών </w:t>
      </w:r>
      <w:r>
        <w:rPr>
          <w:rFonts w:eastAsia="Times New Roman" w:cs="Times New Roman"/>
          <w:szCs w:val="24"/>
        </w:rPr>
        <w:lastRenderedPageBreak/>
        <w:t>Επενδύσεων και άλλες διατάξεις</w:t>
      </w:r>
      <w:r w:rsidRPr="00F80D8F">
        <w:rPr>
          <w:rFonts w:eastAsia="Times New Roman" w:cs="Times New Roman"/>
          <w:szCs w:val="24"/>
        </w:rPr>
        <w:t>»</w:t>
      </w:r>
      <w:r>
        <w:rPr>
          <w:rFonts w:eastAsia="Times New Roman" w:cs="Times New Roman"/>
          <w:szCs w:val="24"/>
        </w:rPr>
        <w:t>, καθώς και τη λήψη απόφασης της Βουλής των Ελλήνων επί της προτάσεως του Προέδρου της Βουλής «για τη διεκδίκηση των γερμανικών οφειλών», σύμφωνα με το άρθρο 51 παράγραφος 4 του Κανονισμού της Βουλής.)</w:t>
      </w:r>
    </w:p>
    <w:p w14:paraId="296713E7" w14:textId="77777777" w:rsidR="00711852" w:rsidRDefault="000A1C6E">
      <w:pPr>
        <w:spacing w:line="600" w:lineRule="auto"/>
        <w:ind w:firstLine="720"/>
        <w:jc w:val="both"/>
        <w:rPr>
          <w:rFonts w:eastAsia="Times New Roman"/>
          <w:szCs w:val="24"/>
        </w:rPr>
      </w:pPr>
      <w:r w:rsidRPr="00582439">
        <w:rPr>
          <w:rFonts w:eastAsia="Times New Roman"/>
          <w:szCs w:val="24"/>
        </w:rPr>
        <w:t xml:space="preserve">Παρακαλείται ο κύριος Γραμματέας να ανακοινώσει τις αναφορές προς το Σώμα. </w:t>
      </w:r>
    </w:p>
    <w:p w14:paraId="296713E8" w14:textId="77777777" w:rsidR="00711852" w:rsidRDefault="000A1C6E">
      <w:pPr>
        <w:spacing w:line="600" w:lineRule="auto"/>
        <w:ind w:firstLine="720"/>
        <w:jc w:val="both"/>
        <w:rPr>
          <w:rFonts w:eastAsia="Times New Roman" w:cs="Times New Roman"/>
          <w:szCs w:val="24"/>
        </w:rPr>
      </w:pPr>
      <w:r w:rsidRPr="00582439">
        <w:rPr>
          <w:rFonts w:eastAsia="Times New Roman"/>
          <w:szCs w:val="24"/>
        </w:rPr>
        <w:t xml:space="preserve">(Ανακοινώνονται προς το Σώμα </w:t>
      </w:r>
      <w:r>
        <w:rPr>
          <w:rFonts w:eastAsia="Times New Roman"/>
          <w:szCs w:val="24"/>
        </w:rPr>
        <w:t>από τον Γραμματέα της Βουλής κ. Μάριο Κάτση, Βουλευτή Θεσπρωτίας</w:t>
      </w:r>
      <w:r w:rsidRPr="003F14E3">
        <w:rPr>
          <w:rFonts w:eastAsia="Times New Roman"/>
          <w:szCs w:val="24"/>
        </w:rPr>
        <w:t>,</w:t>
      </w:r>
      <w:r>
        <w:rPr>
          <w:rFonts w:eastAsia="Times New Roman"/>
          <w:szCs w:val="24"/>
        </w:rPr>
        <w:t xml:space="preserve"> </w:t>
      </w:r>
      <w:r w:rsidRPr="00582439">
        <w:rPr>
          <w:rFonts w:eastAsia="Times New Roman"/>
          <w:szCs w:val="24"/>
        </w:rPr>
        <w:t>τα εξής:</w:t>
      </w:r>
      <w:r w:rsidRPr="00582439">
        <w:rPr>
          <w:rFonts w:eastAsia="Times New Roman" w:cs="Times New Roman"/>
          <w:szCs w:val="24"/>
        </w:rPr>
        <w:t xml:space="preserve"> </w:t>
      </w:r>
    </w:p>
    <w:p w14:paraId="296713E9" w14:textId="77777777" w:rsidR="00711852" w:rsidRDefault="000A1C6E">
      <w:pPr>
        <w:spacing w:line="600" w:lineRule="auto"/>
        <w:ind w:firstLine="720"/>
        <w:rPr>
          <w:rFonts w:eastAsia="Times New Roman" w:cs="Times New Roman"/>
          <w:szCs w:val="24"/>
        </w:rPr>
      </w:pPr>
      <w:r>
        <w:rPr>
          <w:rFonts w:eastAsia="Times New Roman" w:cs="Times New Roman"/>
          <w:szCs w:val="24"/>
        </w:rPr>
        <w:t>Α. ΚΑΤΑΘΕΣΗ ΑΝΑΦΟΡΩΝ</w:t>
      </w:r>
    </w:p>
    <w:p w14:paraId="296713EA" w14:textId="77777777" w:rsidR="00711852" w:rsidRDefault="000A1C6E">
      <w:pPr>
        <w:spacing w:line="600" w:lineRule="auto"/>
        <w:ind w:firstLine="720"/>
        <w:jc w:val="center"/>
        <w:rPr>
          <w:rFonts w:eastAsia="Times New Roman" w:cs="Times New Roman"/>
          <w:color w:val="FF0000"/>
          <w:szCs w:val="24"/>
        </w:rPr>
      </w:pPr>
      <w:r w:rsidRPr="007C417B">
        <w:rPr>
          <w:rFonts w:eastAsia="Times New Roman" w:cs="Times New Roman"/>
          <w:color w:val="FF0000"/>
          <w:szCs w:val="24"/>
        </w:rPr>
        <w:t>(Να μπει η σελ. 2</w:t>
      </w:r>
      <w:r w:rsidRPr="007C417B">
        <w:rPr>
          <w:rFonts w:eastAsia="Times New Roman" w:cs="Times New Roman"/>
          <w:color w:val="FF0000"/>
          <w:szCs w:val="24"/>
          <w:vertAlign w:val="superscript"/>
        </w:rPr>
        <w:t>α</w:t>
      </w:r>
      <w:r w:rsidRPr="007C417B">
        <w:rPr>
          <w:rFonts w:eastAsia="Times New Roman" w:cs="Times New Roman"/>
          <w:color w:val="FF0000"/>
          <w:szCs w:val="24"/>
        </w:rPr>
        <w:t>)</w:t>
      </w:r>
    </w:p>
    <w:p w14:paraId="296713E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296713EC" w14:textId="77777777" w:rsidR="00711852" w:rsidRDefault="000A1C6E">
      <w:pPr>
        <w:spacing w:line="600" w:lineRule="auto"/>
        <w:ind w:firstLine="720"/>
        <w:jc w:val="center"/>
        <w:rPr>
          <w:rFonts w:eastAsia="Times New Roman" w:cs="Times New Roman"/>
          <w:color w:val="FF0000"/>
          <w:szCs w:val="24"/>
        </w:rPr>
      </w:pPr>
      <w:r w:rsidRPr="007C417B">
        <w:rPr>
          <w:rFonts w:eastAsia="Times New Roman" w:cs="Times New Roman"/>
          <w:color w:val="FF0000"/>
          <w:szCs w:val="24"/>
        </w:rPr>
        <w:t>(Να μπει η σελ. 2</w:t>
      </w:r>
      <w:r>
        <w:rPr>
          <w:rFonts w:eastAsia="Times New Roman" w:cs="Times New Roman"/>
          <w:color w:val="FF0000"/>
          <w:szCs w:val="24"/>
          <w:vertAlign w:val="superscript"/>
        </w:rPr>
        <w:t>β</w:t>
      </w:r>
      <w:r w:rsidRPr="007C417B">
        <w:rPr>
          <w:rFonts w:eastAsia="Times New Roman" w:cs="Times New Roman"/>
          <w:color w:val="FF0000"/>
          <w:szCs w:val="24"/>
        </w:rPr>
        <w:t>)</w:t>
      </w:r>
    </w:p>
    <w:p w14:paraId="296713ED" w14:textId="77777777" w:rsidR="00711852" w:rsidRDefault="000A1C6E">
      <w:pPr>
        <w:spacing w:line="600" w:lineRule="auto"/>
        <w:ind w:firstLine="720"/>
        <w:jc w:val="center"/>
        <w:rPr>
          <w:rFonts w:eastAsia="Times New Roman" w:cs="Times New Roman"/>
          <w:color w:val="FF0000"/>
          <w:szCs w:val="24"/>
        </w:rPr>
      </w:pPr>
      <w:r w:rsidRPr="007C417B">
        <w:rPr>
          <w:rFonts w:eastAsia="Times New Roman" w:cs="Times New Roman"/>
          <w:color w:val="FF0000"/>
          <w:szCs w:val="24"/>
        </w:rPr>
        <w:t>(ΑΛΛΑΓΗ ΣΕΛΙΔΑΣ)</w:t>
      </w:r>
    </w:p>
    <w:p w14:paraId="296713EE" w14:textId="77777777" w:rsidR="00711852" w:rsidRDefault="00711852">
      <w:pPr>
        <w:rPr>
          <w:rFonts w:eastAsia="Times New Roman" w:cs="Times New Roman"/>
          <w:color w:val="FF0000"/>
          <w:szCs w:val="24"/>
        </w:rPr>
      </w:pPr>
    </w:p>
    <w:p w14:paraId="296713EF" w14:textId="77777777" w:rsidR="00711852" w:rsidRDefault="000A1C6E">
      <w:pPr>
        <w:spacing w:line="600" w:lineRule="auto"/>
        <w:ind w:firstLine="720"/>
        <w:jc w:val="both"/>
        <w:rPr>
          <w:rFonts w:eastAsia="Times New Roman" w:cs="Times New Roman"/>
          <w:szCs w:val="24"/>
        </w:rPr>
      </w:pPr>
      <w:r w:rsidRPr="00F16B63">
        <w:rPr>
          <w:rFonts w:eastAsia="Times New Roman"/>
          <w:b/>
          <w:bCs/>
          <w:szCs w:val="24"/>
        </w:rPr>
        <w:t xml:space="preserve">ΠΡΟΕΔΡΕΥΩΝ (Μάριος Γεωργιάδης): </w:t>
      </w:r>
      <w:r>
        <w:rPr>
          <w:rFonts w:eastAsia="Times New Roman"/>
          <w:szCs w:val="24"/>
        </w:rPr>
        <w:t>Κυρίες και κύριοι συνάδελφοι,</w:t>
      </w:r>
      <w:r>
        <w:rPr>
          <w:rFonts w:eastAsia="Times New Roman" w:cs="Times New Roman"/>
          <w:szCs w:val="24"/>
        </w:rPr>
        <w:t xml:space="preserve"> εισερχόμαστε στη συζήτηση των </w:t>
      </w:r>
    </w:p>
    <w:p w14:paraId="296713F0" w14:textId="77777777" w:rsidR="00711852" w:rsidRDefault="000A1C6E">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96713F1" w14:textId="77777777" w:rsidR="00711852" w:rsidRDefault="000A1C6E">
      <w:pPr>
        <w:spacing w:line="600" w:lineRule="auto"/>
        <w:ind w:firstLine="720"/>
        <w:jc w:val="both"/>
        <w:rPr>
          <w:rFonts w:eastAsia="Times New Roman"/>
          <w:bCs/>
          <w:szCs w:val="24"/>
        </w:rPr>
      </w:pPr>
      <w:r>
        <w:rPr>
          <w:rFonts w:eastAsia="Times New Roman"/>
          <w:bCs/>
          <w:szCs w:val="24"/>
        </w:rPr>
        <w:lastRenderedPageBreak/>
        <w:t>Από το σημερινό δελτίο επικαίρων ερωτήσεων δεν θα συζητηθούν οι κάτωθι επίκαιρες ερωτήσεις.</w:t>
      </w:r>
    </w:p>
    <w:p w14:paraId="296713F2" w14:textId="77777777" w:rsidR="00711852" w:rsidRDefault="000A1C6E">
      <w:pPr>
        <w:spacing w:line="600" w:lineRule="auto"/>
        <w:ind w:firstLine="720"/>
        <w:jc w:val="both"/>
        <w:rPr>
          <w:rFonts w:eastAsia="Times New Roman"/>
          <w:bCs/>
          <w:szCs w:val="24"/>
        </w:rPr>
      </w:pPr>
      <w:r>
        <w:rPr>
          <w:rFonts w:eastAsia="Times New Roman"/>
          <w:bCs/>
          <w:szCs w:val="24"/>
        </w:rPr>
        <w:t>Η πρώτη με αριθμό 487/15-4-2019 επίκαιρη ε</w:t>
      </w:r>
      <w:r w:rsidRPr="002E3545">
        <w:rPr>
          <w:rFonts w:eastAsia="Times New Roman"/>
          <w:bCs/>
          <w:szCs w:val="24"/>
        </w:rPr>
        <w:t xml:space="preserve">ρώτηση </w:t>
      </w:r>
      <w:r>
        <w:rPr>
          <w:rFonts w:eastAsia="Times New Roman"/>
          <w:bCs/>
          <w:szCs w:val="24"/>
        </w:rPr>
        <w:t xml:space="preserve">πρώτου κύκλου </w:t>
      </w:r>
      <w:r w:rsidRPr="002E3545">
        <w:rPr>
          <w:rFonts w:eastAsia="Times New Roman"/>
          <w:bCs/>
          <w:szCs w:val="24"/>
        </w:rPr>
        <w:t>του Βουλευτή Αττικής τ</w:t>
      </w:r>
      <w:r>
        <w:rPr>
          <w:rFonts w:eastAsia="Times New Roman"/>
          <w:bCs/>
          <w:szCs w:val="24"/>
        </w:rPr>
        <w:t xml:space="preserve">ης Νέας Δημοκρατίας κ. </w:t>
      </w:r>
      <w:r w:rsidRPr="002E3545">
        <w:rPr>
          <w:rFonts w:eastAsia="Times New Roman"/>
          <w:bCs/>
          <w:szCs w:val="24"/>
        </w:rPr>
        <w:t>Γεωργίου Βλάχου</w:t>
      </w:r>
      <w:r>
        <w:rPr>
          <w:rFonts w:eastAsia="Times New Roman"/>
          <w:bCs/>
          <w:szCs w:val="24"/>
        </w:rPr>
        <w:t xml:space="preserve"> </w:t>
      </w:r>
      <w:r w:rsidRPr="002E3545">
        <w:rPr>
          <w:rFonts w:eastAsia="Times New Roman"/>
          <w:bCs/>
          <w:szCs w:val="24"/>
        </w:rPr>
        <w:t>προς τον Υπουργό</w:t>
      </w:r>
      <w:r>
        <w:rPr>
          <w:rFonts w:eastAsia="Times New Roman"/>
          <w:bCs/>
          <w:szCs w:val="24"/>
        </w:rPr>
        <w:t xml:space="preserve"> </w:t>
      </w:r>
      <w:r w:rsidRPr="002E3545">
        <w:rPr>
          <w:rFonts w:eastAsia="Times New Roman"/>
          <w:bCs/>
          <w:szCs w:val="24"/>
        </w:rPr>
        <w:t>Υποδομών και Μεταφορών,</w:t>
      </w:r>
      <w:r>
        <w:rPr>
          <w:rFonts w:eastAsia="Times New Roman"/>
          <w:b/>
          <w:bCs/>
          <w:szCs w:val="24"/>
        </w:rPr>
        <w:t xml:space="preserve"> </w:t>
      </w:r>
      <w:r w:rsidRPr="002E3545">
        <w:rPr>
          <w:rFonts w:eastAsia="Times New Roman"/>
          <w:bCs/>
          <w:szCs w:val="24"/>
        </w:rPr>
        <w:t xml:space="preserve">με θέμα: «Εκπόνηση συγκεκριμένου σχεδίου και χρονοδιαγράμματος για την αντιμετώπιση των προβλημάτων της περιοχής της </w:t>
      </w:r>
      <w:r>
        <w:rPr>
          <w:rFonts w:eastAsia="Times New Roman"/>
          <w:bCs/>
          <w:szCs w:val="24"/>
        </w:rPr>
        <w:t>α</w:t>
      </w:r>
      <w:r w:rsidRPr="002E3545">
        <w:rPr>
          <w:rFonts w:eastAsia="Times New Roman"/>
          <w:bCs/>
          <w:szCs w:val="24"/>
        </w:rPr>
        <w:t>νατολικής Αττική</w:t>
      </w:r>
      <w:r>
        <w:rPr>
          <w:rFonts w:eastAsia="Times New Roman"/>
          <w:bCs/>
          <w:szCs w:val="24"/>
        </w:rPr>
        <w:t>ς που επλήγη από τη φωτιά της 23</w:t>
      </w:r>
      <w:r w:rsidRPr="008C035B">
        <w:rPr>
          <w:rFonts w:eastAsia="Times New Roman"/>
          <w:bCs/>
          <w:szCs w:val="24"/>
          <w:vertAlign w:val="superscript"/>
        </w:rPr>
        <w:t>ης</w:t>
      </w:r>
      <w:r>
        <w:rPr>
          <w:rFonts w:eastAsia="Times New Roman"/>
          <w:bCs/>
          <w:szCs w:val="24"/>
        </w:rPr>
        <w:t xml:space="preserve"> και 24</w:t>
      </w:r>
      <w:r w:rsidRPr="008C035B">
        <w:rPr>
          <w:rFonts w:eastAsia="Times New Roman"/>
          <w:bCs/>
          <w:szCs w:val="24"/>
          <w:vertAlign w:val="superscript"/>
        </w:rPr>
        <w:t>ης</w:t>
      </w:r>
      <w:r>
        <w:rPr>
          <w:rFonts w:eastAsia="Times New Roman"/>
          <w:bCs/>
          <w:szCs w:val="24"/>
        </w:rPr>
        <w:t xml:space="preserve"> </w:t>
      </w:r>
      <w:r w:rsidRPr="002E3545">
        <w:rPr>
          <w:rFonts w:eastAsia="Times New Roman"/>
          <w:bCs/>
          <w:szCs w:val="24"/>
        </w:rPr>
        <w:t>Ιουλίου»</w:t>
      </w:r>
      <w:r>
        <w:rPr>
          <w:rFonts w:eastAsia="Times New Roman"/>
          <w:bCs/>
          <w:szCs w:val="24"/>
        </w:rPr>
        <w:t>, δεν θα συζητηθεί λόγω αναρμοδιότητας</w:t>
      </w:r>
      <w:r w:rsidRPr="002E3545">
        <w:rPr>
          <w:rFonts w:eastAsia="Times New Roman"/>
          <w:bCs/>
          <w:szCs w:val="24"/>
        </w:rPr>
        <w:t>.</w:t>
      </w:r>
      <w:r>
        <w:rPr>
          <w:rFonts w:eastAsia="Times New Roman"/>
          <w:bCs/>
          <w:szCs w:val="24"/>
        </w:rPr>
        <w:t xml:space="preserve"> Αρμόδια Υπουργεία είναι αυτά των Εσωτερικών, Περιβάλλοντος και Ενέργειας και Οικονομικών.</w:t>
      </w:r>
    </w:p>
    <w:p w14:paraId="296713F3" w14:textId="77777777" w:rsidR="00711852" w:rsidRDefault="000A1C6E">
      <w:pPr>
        <w:spacing w:line="600" w:lineRule="auto"/>
        <w:ind w:firstLine="720"/>
        <w:jc w:val="both"/>
        <w:rPr>
          <w:rFonts w:ascii="Verdana" w:eastAsia="Times New Roman" w:hAnsi="Verdana" w:cs="Times New Roman"/>
          <w:color w:val="000000"/>
          <w:sz w:val="17"/>
          <w:szCs w:val="17"/>
        </w:rPr>
      </w:pPr>
      <w:r w:rsidRPr="00D305AE">
        <w:rPr>
          <w:rFonts w:eastAsia="Times New Roman"/>
          <w:bCs/>
          <w:szCs w:val="24"/>
        </w:rPr>
        <w:t xml:space="preserve">Η </w:t>
      </w:r>
      <w:r>
        <w:rPr>
          <w:rFonts w:eastAsia="Times New Roman"/>
          <w:bCs/>
          <w:szCs w:val="24"/>
        </w:rPr>
        <w:t>πρώτη με αριθμό 490/16-4-2019 επίκαιρη ε</w:t>
      </w:r>
      <w:r w:rsidRPr="00D305AE">
        <w:rPr>
          <w:rFonts w:eastAsia="Times New Roman"/>
          <w:bCs/>
          <w:szCs w:val="24"/>
        </w:rPr>
        <w:t>ρώτηση</w:t>
      </w:r>
      <w:r>
        <w:rPr>
          <w:rFonts w:eastAsia="Times New Roman"/>
          <w:bCs/>
          <w:szCs w:val="24"/>
        </w:rPr>
        <w:t xml:space="preserve"> δεύτερου κύκλου</w:t>
      </w:r>
      <w:r w:rsidRPr="00D305AE">
        <w:rPr>
          <w:rFonts w:eastAsia="Times New Roman"/>
          <w:bCs/>
          <w:szCs w:val="24"/>
        </w:rPr>
        <w:t xml:space="preserve"> του Βουλευτή Α΄ Θεσσαλονίκης του Κομ</w:t>
      </w:r>
      <w:r>
        <w:rPr>
          <w:rFonts w:eastAsia="Times New Roman"/>
          <w:bCs/>
          <w:szCs w:val="24"/>
        </w:rPr>
        <w:t xml:space="preserve">μουνιστικού Κόμματος Ελλάδας κ. Γιάννη Δελή προς την Υπουργό </w:t>
      </w:r>
      <w:r w:rsidRPr="00D305AE">
        <w:rPr>
          <w:rFonts w:eastAsia="Times New Roman"/>
          <w:bCs/>
          <w:szCs w:val="24"/>
        </w:rPr>
        <w:t>Εργασίας, Κοινωνικής Ασφάλισης και Κοινωνικής Αλληλεγγ</w:t>
      </w:r>
      <w:r>
        <w:rPr>
          <w:rFonts w:eastAsia="Times New Roman"/>
          <w:bCs/>
          <w:szCs w:val="24"/>
        </w:rPr>
        <w:t xml:space="preserve">ύης, </w:t>
      </w:r>
      <w:r w:rsidRPr="00D305AE">
        <w:rPr>
          <w:rFonts w:eastAsia="Times New Roman"/>
          <w:bCs/>
          <w:szCs w:val="24"/>
        </w:rPr>
        <w:t>με θέμα: «Προβλήματα εργαζόμενων στο Κέντρο Κοινωνικής Πρόνοιας Περιφέρειας Κεντρικής Μακεδονίας»</w:t>
      </w:r>
      <w:r>
        <w:rPr>
          <w:rFonts w:eastAsia="Times New Roman"/>
          <w:bCs/>
          <w:szCs w:val="24"/>
        </w:rPr>
        <w:t>, δεν θα συζητηθεί λόγω κωλύματος της αρμόδιας Αναπληρώτριας Υπουργού κ. Θεανώς Φωτίου εξαιτίας φόρτου εργασίας</w:t>
      </w:r>
      <w:r w:rsidRPr="00D305AE">
        <w:rPr>
          <w:rFonts w:eastAsia="Times New Roman"/>
          <w:bCs/>
          <w:szCs w:val="24"/>
        </w:rPr>
        <w:t>.</w:t>
      </w:r>
      <w:r w:rsidRPr="00375A77">
        <w:rPr>
          <w:rFonts w:ascii="Verdana" w:eastAsia="Times New Roman" w:hAnsi="Verdana" w:cs="Times New Roman"/>
          <w:color w:val="000000"/>
          <w:sz w:val="17"/>
          <w:szCs w:val="17"/>
        </w:rPr>
        <w:t xml:space="preserve"> </w:t>
      </w:r>
    </w:p>
    <w:p w14:paraId="296713F4" w14:textId="77777777" w:rsidR="00711852" w:rsidRDefault="000A1C6E">
      <w:pPr>
        <w:spacing w:line="600" w:lineRule="auto"/>
        <w:ind w:firstLine="720"/>
        <w:jc w:val="both"/>
        <w:rPr>
          <w:rFonts w:eastAsia="Times New Roman"/>
          <w:bCs/>
          <w:szCs w:val="24"/>
        </w:rPr>
      </w:pPr>
      <w:r w:rsidRPr="00375A77">
        <w:rPr>
          <w:rFonts w:eastAsia="Times New Roman"/>
          <w:bCs/>
          <w:szCs w:val="24"/>
        </w:rPr>
        <w:lastRenderedPageBreak/>
        <w:t>Η</w:t>
      </w:r>
      <w:r>
        <w:rPr>
          <w:rFonts w:eastAsia="Times New Roman"/>
          <w:bCs/>
          <w:szCs w:val="24"/>
        </w:rPr>
        <w:t xml:space="preserve"> τέταρτη με αριθμό 280/17-1-2019 ε</w:t>
      </w:r>
      <w:r w:rsidRPr="00375A77">
        <w:rPr>
          <w:rFonts w:eastAsia="Times New Roman"/>
          <w:bCs/>
          <w:szCs w:val="24"/>
        </w:rPr>
        <w:t xml:space="preserve">πίκαιρη </w:t>
      </w:r>
      <w:r>
        <w:rPr>
          <w:rFonts w:eastAsia="Times New Roman"/>
          <w:bCs/>
          <w:szCs w:val="24"/>
        </w:rPr>
        <w:t>ε</w:t>
      </w:r>
      <w:r w:rsidRPr="00375A77">
        <w:rPr>
          <w:rFonts w:eastAsia="Times New Roman"/>
          <w:bCs/>
          <w:szCs w:val="24"/>
        </w:rPr>
        <w:t>ρώτηση</w:t>
      </w:r>
      <w:r>
        <w:rPr>
          <w:rFonts w:eastAsia="Times New Roman"/>
          <w:bCs/>
          <w:szCs w:val="24"/>
        </w:rPr>
        <w:t xml:space="preserve"> δεύτερου κύκλου</w:t>
      </w:r>
      <w:r w:rsidRPr="00375A77">
        <w:rPr>
          <w:rFonts w:eastAsia="Times New Roman"/>
          <w:bCs/>
          <w:szCs w:val="24"/>
        </w:rPr>
        <w:t xml:space="preserve"> του Βουλευτή Α΄ Πειραιά του Λ</w:t>
      </w:r>
      <w:r>
        <w:rPr>
          <w:rFonts w:eastAsia="Times New Roman"/>
          <w:bCs/>
          <w:szCs w:val="24"/>
        </w:rPr>
        <w:t xml:space="preserve">αϊκού Συνδέσμου - Χρυσή Αυγή κ. </w:t>
      </w:r>
      <w:r w:rsidRPr="00375A77">
        <w:rPr>
          <w:rFonts w:eastAsia="Times New Roman"/>
          <w:bCs/>
          <w:szCs w:val="24"/>
        </w:rPr>
        <w:t>Νικολάου Κούζηλου</w:t>
      </w:r>
      <w:r>
        <w:rPr>
          <w:rFonts w:eastAsia="Times New Roman"/>
          <w:bCs/>
          <w:szCs w:val="24"/>
        </w:rPr>
        <w:t xml:space="preserve"> προς τον Υπουργό </w:t>
      </w:r>
      <w:r w:rsidRPr="00375A77">
        <w:rPr>
          <w:rFonts w:eastAsia="Times New Roman"/>
          <w:bCs/>
          <w:szCs w:val="24"/>
        </w:rPr>
        <w:t>Εξωτερικών,</w:t>
      </w:r>
      <w:r>
        <w:rPr>
          <w:rFonts w:eastAsia="Times New Roman"/>
          <w:bCs/>
          <w:szCs w:val="24"/>
        </w:rPr>
        <w:t xml:space="preserve"> </w:t>
      </w:r>
      <w:r w:rsidRPr="00375A77">
        <w:rPr>
          <w:rFonts w:eastAsia="Times New Roman"/>
          <w:bCs/>
          <w:szCs w:val="24"/>
        </w:rPr>
        <w:t>με θέμα: «Τη συνδιαχείριση του Αιγαίου προωθεί η Κυβέρνηση»</w:t>
      </w:r>
      <w:r>
        <w:rPr>
          <w:rFonts w:eastAsia="Times New Roman"/>
          <w:bCs/>
          <w:szCs w:val="24"/>
        </w:rPr>
        <w:t>, δεν θα συζητηθεί</w:t>
      </w:r>
      <w:r w:rsidRPr="00375A77">
        <w:rPr>
          <w:rFonts w:eastAsia="Times New Roman"/>
          <w:bCs/>
          <w:szCs w:val="24"/>
        </w:rPr>
        <w:t>.</w:t>
      </w:r>
    </w:p>
    <w:p w14:paraId="296713F5" w14:textId="77777777" w:rsidR="00711852" w:rsidRDefault="000A1C6E">
      <w:pPr>
        <w:spacing w:line="600" w:lineRule="auto"/>
        <w:ind w:firstLine="720"/>
        <w:jc w:val="both"/>
        <w:rPr>
          <w:rFonts w:eastAsia="Times New Roman"/>
          <w:bCs/>
          <w:szCs w:val="24"/>
        </w:rPr>
      </w:pPr>
      <w:r w:rsidRPr="00375A77">
        <w:rPr>
          <w:rFonts w:eastAsia="Times New Roman"/>
          <w:bCs/>
          <w:szCs w:val="24"/>
        </w:rPr>
        <w:t xml:space="preserve">Η </w:t>
      </w:r>
      <w:r>
        <w:rPr>
          <w:rFonts w:eastAsia="Times New Roman"/>
          <w:bCs/>
          <w:szCs w:val="24"/>
        </w:rPr>
        <w:t>πέμπτη με αριθμό 330/4-2-2019 επίκαιρη ε</w:t>
      </w:r>
      <w:r w:rsidRPr="00375A77">
        <w:rPr>
          <w:rFonts w:eastAsia="Times New Roman"/>
          <w:bCs/>
          <w:szCs w:val="24"/>
        </w:rPr>
        <w:t>ρώτηση</w:t>
      </w:r>
      <w:r>
        <w:rPr>
          <w:rFonts w:eastAsia="Times New Roman"/>
          <w:bCs/>
          <w:szCs w:val="24"/>
        </w:rPr>
        <w:t xml:space="preserve"> δεύτερου κύκλου</w:t>
      </w:r>
      <w:r w:rsidRPr="00375A77">
        <w:rPr>
          <w:rFonts w:eastAsia="Times New Roman"/>
          <w:bCs/>
          <w:szCs w:val="24"/>
        </w:rPr>
        <w:t xml:space="preserve"> του Ανεξάρτητου Βουλευτή Ευβοίας </w:t>
      </w:r>
      <w:r>
        <w:rPr>
          <w:rFonts w:eastAsia="Times New Roman"/>
          <w:bCs/>
          <w:szCs w:val="24"/>
        </w:rPr>
        <w:t xml:space="preserve">κ. </w:t>
      </w:r>
      <w:r w:rsidRPr="00375A77">
        <w:rPr>
          <w:rFonts w:eastAsia="Times New Roman"/>
          <w:bCs/>
          <w:szCs w:val="24"/>
        </w:rPr>
        <w:t>Νικολάου Μίχου</w:t>
      </w:r>
      <w:r>
        <w:rPr>
          <w:rFonts w:eastAsia="Times New Roman"/>
          <w:b/>
          <w:bCs/>
          <w:szCs w:val="24"/>
        </w:rPr>
        <w:t xml:space="preserve"> </w:t>
      </w:r>
      <w:r w:rsidRPr="00375A77">
        <w:rPr>
          <w:rFonts w:eastAsia="Times New Roman"/>
          <w:bCs/>
          <w:szCs w:val="24"/>
        </w:rPr>
        <w:t>προς τον Υπουργό</w:t>
      </w:r>
      <w:r>
        <w:rPr>
          <w:rFonts w:eastAsia="Times New Roman"/>
          <w:bCs/>
          <w:szCs w:val="24"/>
        </w:rPr>
        <w:t xml:space="preserve"> Εξωτερικών, </w:t>
      </w:r>
      <w:r w:rsidRPr="00375A77">
        <w:rPr>
          <w:rFonts w:eastAsia="Times New Roman"/>
          <w:bCs/>
          <w:szCs w:val="24"/>
        </w:rPr>
        <w:t xml:space="preserve">με θέμα: «Συνέχιση </w:t>
      </w:r>
      <w:r>
        <w:rPr>
          <w:rFonts w:eastAsia="Times New Roman"/>
          <w:bCs/>
          <w:szCs w:val="24"/>
        </w:rPr>
        <w:t>διωγμών των μελών της ελληνικής</w:t>
      </w:r>
      <w:r w:rsidRPr="00375A77">
        <w:rPr>
          <w:rFonts w:eastAsia="Times New Roman"/>
          <w:bCs/>
          <w:szCs w:val="24"/>
        </w:rPr>
        <w:t xml:space="preserve"> μειονότητας στην Αλβανία»</w:t>
      </w:r>
      <w:r>
        <w:rPr>
          <w:rFonts w:eastAsia="Times New Roman"/>
          <w:bCs/>
          <w:szCs w:val="24"/>
        </w:rPr>
        <w:t>, δεν θα συζητηθεί.</w:t>
      </w:r>
    </w:p>
    <w:p w14:paraId="296713F6" w14:textId="77777777" w:rsidR="00711852" w:rsidRDefault="000A1C6E">
      <w:pPr>
        <w:spacing w:line="600" w:lineRule="auto"/>
        <w:ind w:firstLine="720"/>
        <w:jc w:val="both"/>
        <w:rPr>
          <w:rFonts w:eastAsia="Times New Roman"/>
          <w:bCs/>
          <w:szCs w:val="24"/>
        </w:rPr>
      </w:pPr>
      <w:r>
        <w:rPr>
          <w:rFonts w:eastAsia="Times New Roman"/>
          <w:bCs/>
          <w:szCs w:val="24"/>
        </w:rPr>
        <w:t>Για όλα τα παραπάνω υπάρχει και σχετική επιστολή από τη Γραμματεία της Κυβερνήσεως</w:t>
      </w:r>
      <w:r w:rsidRPr="00375A77">
        <w:rPr>
          <w:rFonts w:eastAsia="Times New Roman"/>
          <w:bCs/>
          <w:szCs w:val="24"/>
        </w:rPr>
        <w:t>.</w:t>
      </w:r>
      <w:r>
        <w:rPr>
          <w:rFonts w:eastAsia="Times New Roman"/>
          <w:bCs/>
          <w:szCs w:val="24"/>
        </w:rPr>
        <w:t xml:space="preserve"> </w:t>
      </w:r>
    </w:p>
    <w:p w14:paraId="296713F7" w14:textId="77777777" w:rsidR="00711852" w:rsidRDefault="000A1C6E">
      <w:pPr>
        <w:spacing w:line="600" w:lineRule="auto"/>
        <w:ind w:firstLine="720"/>
        <w:jc w:val="both"/>
        <w:rPr>
          <w:rFonts w:eastAsia="Times New Roman"/>
          <w:bCs/>
          <w:szCs w:val="24"/>
        </w:rPr>
      </w:pPr>
      <w:r>
        <w:rPr>
          <w:rFonts w:eastAsia="Times New Roman"/>
          <w:bCs/>
          <w:szCs w:val="24"/>
        </w:rPr>
        <w:t>Ξεκινούμε λοιπόν με τη συζήτηση της τρίτης με αριθμό 489/16-4-2019 επίκαιρης ε</w:t>
      </w:r>
      <w:r w:rsidRPr="00B31243">
        <w:rPr>
          <w:rFonts w:eastAsia="Times New Roman"/>
          <w:bCs/>
          <w:szCs w:val="24"/>
        </w:rPr>
        <w:t>ρώτηση</w:t>
      </w:r>
      <w:r>
        <w:rPr>
          <w:rFonts w:eastAsia="Times New Roman"/>
          <w:bCs/>
          <w:szCs w:val="24"/>
        </w:rPr>
        <w:t>ς πρώτου κύκλου</w:t>
      </w:r>
      <w:r w:rsidRPr="00B31243">
        <w:rPr>
          <w:rFonts w:eastAsia="Times New Roman"/>
          <w:bCs/>
          <w:szCs w:val="24"/>
        </w:rPr>
        <w:t xml:space="preserve"> του ΣΤ΄ Αντιπροέδρου της Βουλής και Βουλευτή Λάρισας του Κομμουνιστικού Κόμματος Ελλάδ</w:t>
      </w:r>
      <w:r>
        <w:rPr>
          <w:rFonts w:eastAsia="Times New Roman"/>
          <w:bCs/>
          <w:szCs w:val="24"/>
        </w:rPr>
        <w:t>α</w:t>
      </w:r>
      <w:r w:rsidRPr="00B31243">
        <w:rPr>
          <w:rFonts w:eastAsia="Times New Roman"/>
          <w:bCs/>
          <w:szCs w:val="24"/>
        </w:rPr>
        <w:t xml:space="preserve">ς </w:t>
      </w:r>
      <w:r>
        <w:rPr>
          <w:rFonts w:eastAsia="Times New Roman"/>
          <w:bCs/>
          <w:szCs w:val="24"/>
        </w:rPr>
        <w:t xml:space="preserve">κ. </w:t>
      </w:r>
      <w:r w:rsidRPr="00B31243">
        <w:rPr>
          <w:rFonts w:eastAsia="Times New Roman"/>
          <w:bCs/>
          <w:szCs w:val="24"/>
        </w:rPr>
        <w:t>Γεωργίου Λαμπρούλη</w:t>
      </w:r>
      <w:r>
        <w:rPr>
          <w:rFonts w:eastAsia="Times New Roman"/>
          <w:b/>
          <w:bCs/>
          <w:szCs w:val="24"/>
        </w:rPr>
        <w:t xml:space="preserve"> </w:t>
      </w:r>
      <w:r w:rsidRPr="00B31243">
        <w:rPr>
          <w:rFonts w:eastAsia="Times New Roman"/>
          <w:bCs/>
          <w:szCs w:val="24"/>
        </w:rPr>
        <w:t xml:space="preserve">προς τον </w:t>
      </w:r>
      <w:r>
        <w:rPr>
          <w:rFonts w:eastAsia="Times New Roman"/>
          <w:bCs/>
          <w:szCs w:val="24"/>
        </w:rPr>
        <w:t xml:space="preserve">Υπουργό </w:t>
      </w:r>
      <w:r w:rsidRPr="00B31243">
        <w:rPr>
          <w:rFonts w:eastAsia="Times New Roman"/>
          <w:bCs/>
          <w:szCs w:val="24"/>
        </w:rPr>
        <w:t>Αγροτικής Ανάπτυξης και Τροφίμων,</w:t>
      </w:r>
      <w:r>
        <w:rPr>
          <w:rFonts w:eastAsia="Times New Roman"/>
          <w:bCs/>
          <w:szCs w:val="24"/>
        </w:rPr>
        <w:t xml:space="preserve"> </w:t>
      </w:r>
      <w:r w:rsidRPr="00B31243">
        <w:rPr>
          <w:rFonts w:eastAsia="Times New Roman"/>
          <w:bCs/>
          <w:szCs w:val="24"/>
        </w:rPr>
        <w:t>με θέμα: «Ζημιές λόγω χαλαζόπτωσης στο</w:t>
      </w:r>
      <w:r>
        <w:rPr>
          <w:rFonts w:eastAsia="Times New Roman"/>
          <w:bCs/>
          <w:szCs w:val="24"/>
        </w:rPr>
        <w:t>ν</w:t>
      </w:r>
      <w:r w:rsidRPr="00B31243">
        <w:rPr>
          <w:rFonts w:eastAsia="Times New Roman"/>
          <w:bCs/>
          <w:szCs w:val="24"/>
        </w:rPr>
        <w:t xml:space="preserve"> Δήμο Τυρνάβου».</w:t>
      </w:r>
    </w:p>
    <w:p w14:paraId="296713F8" w14:textId="77777777" w:rsidR="00711852" w:rsidRDefault="000A1C6E">
      <w:pPr>
        <w:spacing w:line="600" w:lineRule="auto"/>
        <w:ind w:firstLine="720"/>
        <w:jc w:val="both"/>
        <w:rPr>
          <w:rFonts w:eastAsia="Times New Roman"/>
          <w:bCs/>
          <w:szCs w:val="24"/>
        </w:rPr>
      </w:pPr>
      <w:r w:rsidRPr="00B31243">
        <w:rPr>
          <w:rFonts w:eastAsia="Times New Roman"/>
          <w:bCs/>
          <w:szCs w:val="24"/>
        </w:rPr>
        <w:t>Θα απαντήσει ο Υφυπουργός Αγροτικής Ανάπτυξης και Τροφίμων κ</w:t>
      </w:r>
      <w:r>
        <w:rPr>
          <w:rFonts w:eastAsia="Times New Roman"/>
          <w:bCs/>
          <w:szCs w:val="24"/>
        </w:rPr>
        <w:t>.</w:t>
      </w:r>
      <w:r w:rsidRPr="00B31243">
        <w:rPr>
          <w:rFonts w:eastAsia="Times New Roman"/>
          <w:bCs/>
          <w:szCs w:val="24"/>
        </w:rPr>
        <w:t xml:space="preserve"> Βασίλειος Κόκκαλης</w:t>
      </w:r>
      <w:r>
        <w:rPr>
          <w:rFonts w:eastAsia="Times New Roman"/>
          <w:bCs/>
          <w:szCs w:val="24"/>
        </w:rPr>
        <w:t>.</w:t>
      </w:r>
    </w:p>
    <w:p w14:paraId="296713F9" w14:textId="77777777" w:rsidR="00711852" w:rsidRDefault="000A1C6E">
      <w:pPr>
        <w:spacing w:line="600" w:lineRule="auto"/>
        <w:ind w:firstLine="720"/>
        <w:jc w:val="both"/>
        <w:rPr>
          <w:rFonts w:eastAsia="Times New Roman"/>
          <w:bCs/>
          <w:szCs w:val="24"/>
        </w:rPr>
      </w:pPr>
      <w:r w:rsidRPr="00B31243">
        <w:rPr>
          <w:rFonts w:eastAsia="Times New Roman"/>
          <w:bCs/>
          <w:szCs w:val="24"/>
        </w:rPr>
        <w:t>Κύριε Πρόεδρε</w:t>
      </w:r>
      <w:r>
        <w:rPr>
          <w:rFonts w:eastAsia="Times New Roman"/>
          <w:bCs/>
          <w:szCs w:val="24"/>
        </w:rPr>
        <w:t>,</w:t>
      </w:r>
      <w:r w:rsidRPr="00B31243">
        <w:rPr>
          <w:rFonts w:eastAsia="Times New Roman"/>
          <w:bCs/>
          <w:szCs w:val="24"/>
        </w:rPr>
        <w:t xml:space="preserve"> έχετε δύο λεπτά για την πρωτολογία </w:t>
      </w:r>
      <w:r>
        <w:rPr>
          <w:rFonts w:eastAsia="Times New Roman"/>
          <w:bCs/>
          <w:szCs w:val="24"/>
        </w:rPr>
        <w:t>σας.</w:t>
      </w:r>
    </w:p>
    <w:p w14:paraId="296713FA" w14:textId="77777777" w:rsidR="00711852" w:rsidRDefault="000A1C6E">
      <w:pPr>
        <w:spacing w:line="600" w:lineRule="auto"/>
        <w:ind w:firstLine="720"/>
        <w:jc w:val="both"/>
        <w:rPr>
          <w:rFonts w:eastAsia="Times New Roman"/>
          <w:bCs/>
          <w:szCs w:val="24"/>
        </w:rPr>
      </w:pPr>
      <w:r w:rsidRPr="00B31243">
        <w:rPr>
          <w:rFonts w:eastAsia="Times New Roman"/>
          <w:b/>
          <w:bCs/>
          <w:szCs w:val="24"/>
        </w:rPr>
        <w:lastRenderedPageBreak/>
        <w:t>ΓΕΩΡΓΙΟΣ ΛΑΜΠΡΟΥΛΗΣ (ΣΤ΄ Αντιπρόεδρος της Βουλής):</w:t>
      </w:r>
      <w:r w:rsidRPr="00B31243">
        <w:rPr>
          <w:rFonts w:eastAsia="Times New Roman"/>
          <w:bCs/>
          <w:szCs w:val="24"/>
        </w:rPr>
        <w:t xml:space="preserve"> Ευχαριστώ</w:t>
      </w:r>
      <w:r>
        <w:rPr>
          <w:rFonts w:eastAsia="Times New Roman"/>
          <w:bCs/>
          <w:szCs w:val="24"/>
        </w:rPr>
        <w:t>,</w:t>
      </w:r>
      <w:r w:rsidRPr="00B31243">
        <w:rPr>
          <w:rFonts w:eastAsia="Times New Roman"/>
          <w:bCs/>
          <w:szCs w:val="24"/>
        </w:rPr>
        <w:t xml:space="preserve"> κύριε Πρόεδρε</w:t>
      </w:r>
      <w:r>
        <w:rPr>
          <w:rFonts w:eastAsia="Times New Roman"/>
          <w:bCs/>
          <w:szCs w:val="24"/>
        </w:rPr>
        <w:t>.</w:t>
      </w:r>
    </w:p>
    <w:p w14:paraId="296713FB" w14:textId="77777777" w:rsidR="00711852" w:rsidRDefault="000A1C6E">
      <w:pPr>
        <w:spacing w:line="600" w:lineRule="auto"/>
        <w:ind w:firstLine="720"/>
        <w:jc w:val="both"/>
        <w:rPr>
          <w:rFonts w:eastAsia="Times New Roman"/>
          <w:bCs/>
          <w:szCs w:val="24"/>
        </w:rPr>
      </w:pPr>
      <w:r w:rsidRPr="00B31243">
        <w:rPr>
          <w:rFonts w:eastAsia="Times New Roman"/>
          <w:bCs/>
          <w:szCs w:val="24"/>
        </w:rPr>
        <w:t xml:space="preserve">Η </w:t>
      </w:r>
      <w:r>
        <w:rPr>
          <w:rFonts w:eastAsia="Times New Roman"/>
          <w:bCs/>
          <w:szCs w:val="24"/>
        </w:rPr>
        <w:t>ερώτηση αφορά τις ζημιές λόγω</w:t>
      </w:r>
      <w:r w:rsidRPr="00B31243">
        <w:rPr>
          <w:rFonts w:eastAsia="Times New Roman"/>
          <w:bCs/>
          <w:szCs w:val="24"/>
        </w:rPr>
        <w:t xml:space="preserve"> </w:t>
      </w:r>
      <w:r>
        <w:rPr>
          <w:rFonts w:eastAsia="Times New Roman"/>
          <w:bCs/>
          <w:szCs w:val="24"/>
        </w:rPr>
        <w:t>χαλαζόπτωσης</w:t>
      </w:r>
      <w:r w:rsidRPr="00B31243">
        <w:rPr>
          <w:rFonts w:eastAsia="Times New Roman"/>
          <w:bCs/>
          <w:szCs w:val="24"/>
        </w:rPr>
        <w:t xml:space="preserve"> στην ευρύτερη περιοχή </w:t>
      </w:r>
      <w:r>
        <w:rPr>
          <w:rFonts w:eastAsia="Times New Roman"/>
          <w:bCs/>
          <w:szCs w:val="24"/>
        </w:rPr>
        <w:t xml:space="preserve">του </w:t>
      </w:r>
      <w:r w:rsidRPr="00B31243">
        <w:rPr>
          <w:rFonts w:eastAsia="Times New Roman"/>
          <w:bCs/>
          <w:szCs w:val="24"/>
        </w:rPr>
        <w:t>Δήμου Τυρνάβου</w:t>
      </w:r>
      <w:r>
        <w:rPr>
          <w:rFonts w:eastAsia="Times New Roman"/>
          <w:bCs/>
          <w:szCs w:val="24"/>
        </w:rPr>
        <w:t>. Τα</w:t>
      </w:r>
      <w:r w:rsidRPr="00B31243">
        <w:rPr>
          <w:rFonts w:eastAsia="Times New Roman"/>
          <w:bCs/>
          <w:szCs w:val="24"/>
        </w:rPr>
        <w:t xml:space="preserve"> έντον</w:t>
      </w:r>
      <w:r>
        <w:rPr>
          <w:rFonts w:eastAsia="Times New Roman"/>
          <w:bCs/>
          <w:szCs w:val="24"/>
        </w:rPr>
        <w:t>α</w:t>
      </w:r>
      <w:r w:rsidRPr="00B31243">
        <w:rPr>
          <w:rFonts w:eastAsia="Times New Roman"/>
          <w:bCs/>
          <w:szCs w:val="24"/>
        </w:rPr>
        <w:t xml:space="preserve"> καιρικ</w:t>
      </w:r>
      <w:r>
        <w:rPr>
          <w:rFonts w:eastAsia="Times New Roman"/>
          <w:bCs/>
          <w:szCs w:val="24"/>
        </w:rPr>
        <w:t>ά</w:t>
      </w:r>
      <w:r w:rsidRPr="00B31243">
        <w:rPr>
          <w:rFonts w:eastAsia="Times New Roman"/>
          <w:bCs/>
          <w:szCs w:val="24"/>
        </w:rPr>
        <w:t xml:space="preserve"> φαιν</w:t>
      </w:r>
      <w:r>
        <w:rPr>
          <w:rFonts w:eastAsia="Times New Roman"/>
          <w:bCs/>
          <w:szCs w:val="24"/>
        </w:rPr>
        <w:t>όμενα</w:t>
      </w:r>
      <w:r w:rsidRPr="00B31243">
        <w:rPr>
          <w:rFonts w:eastAsia="Times New Roman"/>
          <w:bCs/>
          <w:szCs w:val="24"/>
        </w:rPr>
        <w:t xml:space="preserve"> που επικράτησαν το προηγούμενο </w:t>
      </w:r>
      <w:r>
        <w:rPr>
          <w:rFonts w:eastAsia="Times New Roman"/>
          <w:bCs/>
          <w:szCs w:val="24"/>
        </w:rPr>
        <w:t>Σάββατο 13-</w:t>
      </w:r>
      <w:r w:rsidRPr="00B31243">
        <w:rPr>
          <w:rFonts w:eastAsia="Times New Roman"/>
          <w:bCs/>
          <w:szCs w:val="24"/>
        </w:rPr>
        <w:t>4</w:t>
      </w:r>
      <w:r>
        <w:rPr>
          <w:rFonts w:eastAsia="Times New Roman"/>
          <w:bCs/>
          <w:szCs w:val="24"/>
        </w:rPr>
        <w:t>-2019,</w:t>
      </w:r>
      <w:r w:rsidRPr="00B31243">
        <w:rPr>
          <w:rFonts w:eastAsia="Times New Roman"/>
          <w:bCs/>
          <w:szCs w:val="24"/>
        </w:rPr>
        <w:t xml:space="preserve"> όπως η έντονη χαλαζόπτωση αλλά και η βροχόπτωση παράλληλα</w:t>
      </w:r>
      <w:r>
        <w:rPr>
          <w:rFonts w:eastAsia="Times New Roman"/>
          <w:bCs/>
          <w:szCs w:val="24"/>
        </w:rPr>
        <w:t>,</w:t>
      </w:r>
      <w:r w:rsidRPr="00B31243">
        <w:rPr>
          <w:rFonts w:eastAsia="Times New Roman"/>
          <w:bCs/>
          <w:szCs w:val="24"/>
        </w:rPr>
        <w:t xml:space="preserve"> στην περιοχή είχε ως αποτέλεσμα να πληγούν χιλιάδες στρέμματα δενδρωδών καλλιεργειών αλλά και άλλων καλλιεργειών</w:t>
      </w:r>
      <w:r>
        <w:rPr>
          <w:rFonts w:eastAsia="Times New Roman"/>
          <w:bCs/>
          <w:szCs w:val="24"/>
        </w:rPr>
        <w:t>,</w:t>
      </w:r>
      <w:r w:rsidRPr="00B31243">
        <w:rPr>
          <w:rFonts w:eastAsia="Times New Roman"/>
          <w:bCs/>
          <w:szCs w:val="24"/>
        </w:rPr>
        <w:t xml:space="preserve"> με αποτέλεσμα να καταστραφούν</w:t>
      </w:r>
      <w:r>
        <w:rPr>
          <w:rFonts w:eastAsia="Times New Roman"/>
          <w:bCs/>
          <w:szCs w:val="24"/>
        </w:rPr>
        <w:t>.</w:t>
      </w:r>
      <w:r w:rsidRPr="00B31243">
        <w:rPr>
          <w:rFonts w:eastAsia="Times New Roman"/>
          <w:bCs/>
          <w:szCs w:val="24"/>
        </w:rPr>
        <w:t xml:space="preserve"> Πριν δύο μέρες</w:t>
      </w:r>
      <w:r>
        <w:rPr>
          <w:rFonts w:eastAsia="Times New Roman"/>
          <w:bCs/>
          <w:szCs w:val="24"/>
        </w:rPr>
        <w:t>,</w:t>
      </w:r>
      <w:r w:rsidRPr="00B31243">
        <w:rPr>
          <w:rFonts w:eastAsia="Times New Roman"/>
          <w:bCs/>
          <w:szCs w:val="24"/>
        </w:rPr>
        <w:t xml:space="preserve"> </w:t>
      </w:r>
      <w:r>
        <w:rPr>
          <w:rFonts w:eastAsia="Times New Roman"/>
          <w:bCs/>
          <w:szCs w:val="24"/>
        </w:rPr>
        <w:t>ή</w:t>
      </w:r>
      <w:r w:rsidRPr="00B31243">
        <w:rPr>
          <w:rFonts w:eastAsia="Times New Roman"/>
          <w:bCs/>
          <w:szCs w:val="24"/>
        </w:rPr>
        <w:t>ρθε ένα νέο κύμα βροχοπτώσεων και χαλαζόπτωση</w:t>
      </w:r>
      <w:r>
        <w:rPr>
          <w:rFonts w:eastAsia="Times New Roman"/>
          <w:bCs/>
          <w:szCs w:val="24"/>
        </w:rPr>
        <w:t>ς, που</w:t>
      </w:r>
      <w:r w:rsidRPr="00B31243">
        <w:rPr>
          <w:rFonts w:eastAsia="Times New Roman"/>
          <w:bCs/>
          <w:szCs w:val="24"/>
        </w:rPr>
        <w:t xml:space="preserve"> ενδεχομένως να έχει καταστρέψει ό</w:t>
      </w:r>
      <w:r>
        <w:rPr>
          <w:rFonts w:eastAsia="Times New Roman"/>
          <w:bCs/>
          <w:szCs w:val="24"/>
        </w:rPr>
        <w:t>,</w:t>
      </w:r>
      <w:r w:rsidRPr="00B31243">
        <w:rPr>
          <w:rFonts w:eastAsia="Times New Roman"/>
          <w:bCs/>
          <w:szCs w:val="24"/>
        </w:rPr>
        <w:t xml:space="preserve">τι </w:t>
      </w:r>
      <w:r>
        <w:rPr>
          <w:rFonts w:eastAsia="Times New Roman"/>
          <w:bCs/>
          <w:szCs w:val="24"/>
        </w:rPr>
        <w:t>είχε</w:t>
      </w:r>
      <w:r w:rsidRPr="00B31243">
        <w:rPr>
          <w:rFonts w:eastAsia="Times New Roman"/>
          <w:bCs/>
          <w:szCs w:val="24"/>
        </w:rPr>
        <w:t xml:space="preserve"> απομείνει από την πρώτη επέλαση της κακοκαιρίας</w:t>
      </w:r>
      <w:r>
        <w:rPr>
          <w:rFonts w:eastAsia="Times New Roman"/>
          <w:bCs/>
          <w:szCs w:val="24"/>
        </w:rPr>
        <w:t>. Βεβαίως, αυτό αφορά μι</w:t>
      </w:r>
      <w:r w:rsidRPr="00B31243">
        <w:rPr>
          <w:rFonts w:eastAsia="Times New Roman"/>
          <w:bCs/>
          <w:szCs w:val="24"/>
        </w:rPr>
        <w:t>α ευρύτερη περιοχή του Δήμου Τυρνάβου</w:t>
      </w:r>
      <w:r>
        <w:rPr>
          <w:rFonts w:eastAsia="Times New Roman"/>
          <w:bCs/>
          <w:szCs w:val="24"/>
        </w:rPr>
        <w:t>, χ</w:t>
      </w:r>
      <w:r w:rsidRPr="00B31243">
        <w:rPr>
          <w:rFonts w:eastAsia="Times New Roman"/>
          <w:bCs/>
          <w:szCs w:val="24"/>
        </w:rPr>
        <w:t xml:space="preserve">ωριά όπως το </w:t>
      </w:r>
      <w:r>
        <w:rPr>
          <w:rFonts w:eastAsia="Times New Roman"/>
          <w:bCs/>
          <w:szCs w:val="24"/>
        </w:rPr>
        <w:t xml:space="preserve">Δαμάσι, τα Δένδρα, τα Πλατανούλια, τον Αμπελώνα κ.λπ.. </w:t>
      </w:r>
    </w:p>
    <w:p w14:paraId="296713FC" w14:textId="77777777" w:rsidR="00711852" w:rsidRDefault="000A1C6E">
      <w:pPr>
        <w:spacing w:line="600" w:lineRule="auto"/>
        <w:ind w:firstLine="720"/>
        <w:jc w:val="both"/>
        <w:rPr>
          <w:rFonts w:eastAsia="Times New Roman"/>
          <w:bCs/>
          <w:szCs w:val="24"/>
        </w:rPr>
      </w:pPr>
      <w:r w:rsidRPr="00B31243">
        <w:rPr>
          <w:rFonts w:eastAsia="Times New Roman"/>
          <w:bCs/>
          <w:szCs w:val="24"/>
        </w:rPr>
        <w:t xml:space="preserve">Το </w:t>
      </w:r>
      <w:r>
        <w:rPr>
          <w:rFonts w:eastAsia="Times New Roman"/>
          <w:bCs/>
          <w:szCs w:val="24"/>
        </w:rPr>
        <w:t>ερώτημα λ</w:t>
      </w:r>
      <w:r w:rsidRPr="00B31243">
        <w:rPr>
          <w:rFonts w:eastAsia="Times New Roman"/>
          <w:bCs/>
          <w:szCs w:val="24"/>
        </w:rPr>
        <w:t>οιπόν προς τον Υπουργό</w:t>
      </w:r>
      <w:r>
        <w:rPr>
          <w:rFonts w:eastAsia="Times New Roman"/>
          <w:bCs/>
          <w:szCs w:val="24"/>
        </w:rPr>
        <w:t>,</w:t>
      </w:r>
      <w:r w:rsidRPr="00B31243">
        <w:rPr>
          <w:rFonts w:eastAsia="Times New Roman"/>
          <w:bCs/>
          <w:szCs w:val="24"/>
        </w:rPr>
        <w:t xml:space="preserve"> κύριε Πρόεδρε</w:t>
      </w:r>
      <w:r>
        <w:rPr>
          <w:rFonts w:eastAsia="Times New Roman"/>
          <w:bCs/>
          <w:szCs w:val="24"/>
        </w:rPr>
        <w:t>,</w:t>
      </w:r>
      <w:r w:rsidRPr="00B31243">
        <w:rPr>
          <w:rFonts w:eastAsia="Times New Roman"/>
          <w:bCs/>
          <w:szCs w:val="24"/>
        </w:rPr>
        <w:t xml:space="preserve"> είναι</w:t>
      </w:r>
      <w:r>
        <w:rPr>
          <w:rFonts w:eastAsia="Times New Roman"/>
          <w:bCs/>
          <w:szCs w:val="24"/>
        </w:rPr>
        <w:t>:</w:t>
      </w:r>
      <w:r w:rsidRPr="00B31243">
        <w:rPr>
          <w:rFonts w:eastAsia="Times New Roman"/>
          <w:bCs/>
          <w:szCs w:val="24"/>
        </w:rPr>
        <w:t xml:space="preserve"> Πρώτον</w:t>
      </w:r>
      <w:r>
        <w:rPr>
          <w:rFonts w:eastAsia="Times New Roman"/>
          <w:bCs/>
          <w:szCs w:val="24"/>
        </w:rPr>
        <w:t>,</w:t>
      </w:r>
      <w:r w:rsidRPr="00B31243">
        <w:rPr>
          <w:rFonts w:eastAsia="Times New Roman"/>
          <w:bCs/>
          <w:szCs w:val="24"/>
        </w:rPr>
        <w:t xml:space="preserve"> ο ΕΛΓΑ άμεσα να προχωρήσει στην</w:t>
      </w:r>
      <w:r>
        <w:rPr>
          <w:rFonts w:eastAsia="Times New Roman"/>
          <w:bCs/>
          <w:szCs w:val="24"/>
        </w:rPr>
        <w:t xml:space="preserve"> καταγραφή της καταστροφής και β</w:t>
      </w:r>
      <w:r w:rsidRPr="00B31243">
        <w:rPr>
          <w:rFonts w:eastAsia="Times New Roman"/>
          <w:bCs/>
          <w:szCs w:val="24"/>
        </w:rPr>
        <w:t xml:space="preserve">εβαίως να αποζημιωθούν οι αγρότες </w:t>
      </w:r>
      <w:r>
        <w:rPr>
          <w:rFonts w:eastAsia="Times New Roman"/>
          <w:bCs/>
          <w:szCs w:val="24"/>
        </w:rPr>
        <w:t>στο</w:t>
      </w:r>
      <w:r w:rsidRPr="00B31243">
        <w:rPr>
          <w:rFonts w:eastAsia="Times New Roman"/>
          <w:bCs/>
          <w:szCs w:val="24"/>
        </w:rPr>
        <w:t xml:space="preserve"> 100% της καταστροφής</w:t>
      </w:r>
      <w:r>
        <w:rPr>
          <w:rFonts w:eastAsia="Times New Roman"/>
          <w:bCs/>
          <w:szCs w:val="24"/>
        </w:rPr>
        <w:t>.</w:t>
      </w:r>
      <w:r w:rsidRPr="00B31243">
        <w:rPr>
          <w:rFonts w:eastAsia="Times New Roman"/>
          <w:bCs/>
          <w:szCs w:val="24"/>
        </w:rPr>
        <w:t xml:space="preserve"> Ώσπου να ολοκληρωθεί αυτή η διαδικασία </w:t>
      </w:r>
      <w:r>
        <w:rPr>
          <w:rFonts w:eastAsia="Times New Roman"/>
          <w:bCs/>
          <w:szCs w:val="24"/>
        </w:rPr>
        <w:t>-</w:t>
      </w:r>
      <w:r w:rsidRPr="00B31243">
        <w:rPr>
          <w:rFonts w:eastAsia="Times New Roman"/>
          <w:bCs/>
          <w:szCs w:val="24"/>
        </w:rPr>
        <w:t>διότι η εμπειρία δείχνει ότι υπάρχουν τεράστιες καθυστερήσεις έως να φτάσουμε στο σημείο να αποζημιωθούν</w:t>
      </w:r>
      <w:r>
        <w:rPr>
          <w:rFonts w:eastAsia="Times New Roman"/>
          <w:bCs/>
          <w:szCs w:val="24"/>
        </w:rPr>
        <w:t>,</w:t>
      </w:r>
      <w:r w:rsidRPr="00B31243">
        <w:rPr>
          <w:rFonts w:eastAsia="Times New Roman"/>
          <w:bCs/>
          <w:szCs w:val="24"/>
        </w:rPr>
        <w:t xml:space="preserve"> όσα αποζημιώνονται</w:t>
      </w:r>
      <w:r>
        <w:rPr>
          <w:rFonts w:eastAsia="Times New Roman"/>
          <w:bCs/>
          <w:szCs w:val="24"/>
        </w:rPr>
        <w:t>, και το λέω γ</w:t>
      </w:r>
      <w:r w:rsidRPr="00B31243">
        <w:rPr>
          <w:rFonts w:eastAsia="Times New Roman"/>
          <w:bCs/>
          <w:szCs w:val="24"/>
        </w:rPr>
        <w:t>ενικά</w:t>
      </w:r>
      <w:r>
        <w:rPr>
          <w:rFonts w:eastAsia="Times New Roman"/>
          <w:bCs/>
          <w:szCs w:val="24"/>
        </w:rPr>
        <w:t>,</w:t>
      </w:r>
      <w:r w:rsidRPr="00B31243">
        <w:rPr>
          <w:rFonts w:eastAsia="Times New Roman"/>
          <w:bCs/>
          <w:szCs w:val="24"/>
        </w:rPr>
        <w:t xml:space="preserve"> δεν </w:t>
      </w:r>
      <w:r>
        <w:rPr>
          <w:rFonts w:eastAsia="Times New Roman"/>
          <w:bCs/>
          <w:szCs w:val="24"/>
        </w:rPr>
        <w:t xml:space="preserve">το </w:t>
      </w:r>
      <w:r w:rsidRPr="00B31243">
        <w:rPr>
          <w:rFonts w:eastAsia="Times New Roman"/>
          <w:bCs/>
          <w:szCs w:val="24"/>
        </w:rPr>
        <w:t>λέω ειδικά για αυτό</w:t>
      </w:r>
      <w:r>
        <w:rPr>
          <w:rFonts w:eastAsia="Times New Roman"/>
          <w:bCs/>
          <w:szCs w:val="24"/>
        </w:rPr>
        <w:t>- πρέπει λοιπόν να δοθεί μι</w:t>
      </w:r>
      <w:r w:rsidRPr="00B31243">
        <w:rPr>
          <w:rFonts w:eastAsia="Times New Roman"/>
          <w:bCs/>
          <w:szCs w:val="24"/>
        </w:rPr>
        <w:t xml:space="preserve">α άμεση κρατική χρηματοδότηση </w:t>
      </w:r>
      <w:r>
        <w:rPr>
          <w:rFonts w:eastAsia="Times New Roman"/>
          <w:bCs/>
          <w:szCs w:val="24"/>
        </w:rPr>
        <w:t>σ</w:t>
      </w:r>
      <w:r w:rsidRPr="00B31243">
        <w:rPr>
          <w:rFonts w:eastAsia="Times New Roman"/>
          <w:bCs/>
          <w:szCs w:val="24"/>
        </w:rPr>
        <w:t xml:space="preserve">τους πληγέντες αγρότες των </w:t>
      </w:r>
      <w:r w:rsidRPr="00B31243">
        <w:rPr>
          <w:rFonts w:eastAsia="Times New Roman"/>
          <w:bCs/>
          <w:szCs w:val="24"/>
        </w:rPr>
        <w:lastRenderedPageBreak/>
        <w:t xml:space="preserve">χωριών του Δήμου </w:t>
      </w:r>
      <w:r>
        <w:rPr>
          <w:rFonts w:eastAsia="Times New Roman"/>
          <w:bCs/>
          <w:szCs w:val="24"/>
        </w:rPr>
        <w:t>Τυρνάβου</w:t>
      </w:r>
      <w:r w:rsidRPr="00B31243">
        <w:rPr>
          <w:rFonts w:eastAsia="Times New Roman"/>
          <w:bCs/>
          <w:szCs w:val="24"/>
        </w:rPr>
        <w:t xml:space="preserve"> που επλήγησαν</w:t>
      </w:r>
      <w:r>
        <w:rPr>
          <w:rFonts w:eastAsia="Times New Roman"/>
          <w:bCs/>
          <w:szCs w:val="24"/>
        </w:rPr>
        <w:t>,</w:t>
      </w:r>
      <w:r w:rsidRPr="00B31243">
        <w:rPr>
          <w:rFonts w:eastAsia="Times New Roman"/>
          <w:bCs/>
          <w:szCs w:val="24"/>
        </w:rPr>
        <w:t xml:space="preserve"> γιατί μπαίνουν ζητήματα επιβίωσης</w:t>
      </w:r>
      <w:r>
        <w:rPr>
          <w:rFonts w:eastAsia="Times New Roman"/>
          <w:bCs/>
          <w:szCs w:val="24"/>
        </w:rPr>
        <w:t>.</w:t>
      </w:r>
      <w:r w:rsidRPr="00B31243">
        <w:rPr>
          <w:rFonts w:eastAsia="Times New Roman"/>
          <w:bCs/>
          <w:szCs w:val="24"/>
        </w:rPr>
        <w:t xml:space="preserve"> </w:t>
      </w:r>
      <w:r>
        <w:rPr>
          <w:rFonts w:eastAsia="Times New Roman"/>
          <w:bCs/>
          <w:szCs w:val="24"/>
        </w:rPr>
        <w:t>Χωρίς σοδειά, χ</w:t>
      </w:r>
      <w:r w:rsidRPr="00B31243">
        <w:rPr>
          <w:rFonts w:eastAsia="Times New Roman"/>
          <w:bCs/>
          <w:szCs w:val="24"/>
        </w:rPr>
        <w:t>ωρίς εισόδημα πώς θα ανταποκριθούν στις υποχρεώσεις</w:t>
      </w:r>
      <w:r>
        <w:rPr>
          <w:rFonts w:eastAsia="Times New Roman"/>
          <w:bCs/>
          <w:szCs w:val="24"/>
        </w:rPr>
        <w:t xml:space="preserve"> τους;</w:t>
      </w:r>
      <w:r w:rsidRPr="00B31243">
        <w:rPr>
          <w:rFonts w:eastAsia="Times New Roman"/>
          <w:bCs/>
          <w:szCs w:val="24"/>
        </w:rPr>
        <w:t xml:space="preserve"> </w:t>
      </w:r>
      <w:r>
        <w:rPr>
          <w:rFonts w:eastAsia="Times New Roman"/>
          <w:bCs/>
          <w:szCs w:val="24"/>
        </w:rPr>
        <w:t>Αφ’ ενός μεν πώς θα ανταποκριθούν</w:t>
      </w:r>
      <w:r w:rsidRPr="00B31243">
        <w:rPr>
          <w:rFonts w:eastAsia="Times New Roman"/>
          <w:bCs/>
          <w:szCs w:val="24"/>
        </w:rPr>
        <w:t xml:space="preserve"> στα ζητήματα της </w:t>
      </w:r>
      <w:r>
        <w:rPr>
          <w:rFonts w:eastAsia="Times New Roman"/>
          <w:bCs/>
          <w:szCs w:val="24"/>
        </w:rPr>
        <w:t>καθημερινότητας και της επιβίωσή</w:t>
      </w:r>
      <w:r w:rsidRPr="00B31243">
        <w:rPr>
          <w:rFonts w:eastAsia="Times New Roman"/>
          <w:bCs/>
          <w:szCs w:val="24"/>
        </w:rPr>
        <w:t>ς</w:t>
      </w:r>
      <w:r>
        <w:rPr>
          <w:rFonts w:eastAsia="Times New Roman"/>
          <w:bCs/>
          <w:szCs w:val="24"/>
        </w:rPr>
        <w:t xml:space="preserve"> τους,</w:t>
      </w:r>
      <w:r w:rsidRPr="00B31243">
        <w:rPr>
          <w:rFonts w:eastAsia="Times New Roman"/>
          <w:bCs/>
          <w:szCs w:val="24"/>
        </w:rPr>
        <w:t xml:space="preserve"> αφ</w:t>
      </w:r>
      <w:r>
        <w:rPr>
          <w:rFonts w:eastAsia="Times New Roman"/>
          <w:bCs/>
          <w:szCs w:val="24"/>
        </w:rPr>
        <w:t xml:space="preserve">’ </w:t>
      </w:r>
      <w:r w:rsidRPr="00B31243">
        <w:rPr>
          <w:rFonts w:eastAsia="Times New Roman"/>
          <w:bCs/>
          <w:szCs w:val="24"/>
        </w:rPr>
        <w:t>ετέρου</w:t>
      </w:r>
      <w:r>
        <w:rPr>
          <w:rFonts w:eastAsia="Times New Roman"/>
          <w:bCs/>
          <w:szCs w:val="24"/>
        </w:rPr>
        <w:t xml:space="preserve"> δε</w:t>
      </w:r>
      <w:r w:rsidRPr="00B31243">
        <w:rPr>
          <w:rFonts w:eastAsia="Times New Roman"/>
          <w:bCs/>
          <w:szCs w:val="24"/>
        </w:rPr>
        <w:t xml:space="preserve"> </w:t>
      </w:r>
      <w:r>
        <w:rPr>
          <w:rFonts w:eastAsia="Times New Roman"/>
          <w:bCs/>
          <w:szCs w:val="24"/>
        </w:rPr>
        <w:t>-</w:t>
      </w:r>
      <w:r w:rsidRPr="00B31243">
        <w:rPr>
          <w:rFonts w:eastAsia="Times New Roman"/>
          <w:bCs/>
          <w:szCs w:val="24"/>
        </w:rPr>
        <w:t>το τρίτο ερώτημα</w:t>
      </w:r>
      <w:r>
        <w:rPr>
          <w:rFonts w:eastAsia="Times New Roman"/>
          <w:bCs/>
          <w:szCs w:val="24"/>
        </w:rPr>
        <w:t>-</w:t>
      </w:r>
      <w:r w:rsidRPr="00B31243">
        <w:rPr>
          <w:rFonts w:eastAsia="Times New Roman"/>
          <w:bCs/>
          <w:szCs w:val="24"/>
        </w:rPr>
        <w:t xml:space="preserve"> πώς θα ανταποκριθούν στις ασφαλιστικές εισφορές</w:t>
      </w:r>
      <w:r>
        <w:rPr>
          <w:rFonts w:eastAsia="Times New Roman"/>
          <w:bCs/>
          <w:szCs w:val="24"/>
        </w:rPr>
        <w:t>,</w:t>
      </w:r>
      <w:r w:rsidRPr="00B31243">
        <w:rPr>
          <w:rFonts w:eastAsia="Times New Roman"/>
          <w:bCs/>
          <w:szCs w:val="24"/>
        </w:rPr>
        <w:t xml:space="preserve"> στις δόσεις των δανείων αλλά και στα χαράτσια που πληρώνουν οι πληγέντες</w:t>
      </w:r>
      <w:r>
        <w:rPr>
          <w:rFonts w:eastAsia="Times New Roman"/>
          <w:bCs/>
          <w:szCs w:val="24"/>
        </w:rPr>
        <w:t>,</w:t>
      </w:r>
      <w:r w:rsidRPr="00B31243">
        <w:rPr>
          <w:rFonts w:eastAsia="Times New Roman"/>
          <w:bCs/>
          <w:szCs w:val="24"/>
        </w:rPr>
        <w:t xml:space="preserve"> οι αγρότες </w:t>
      </w:r>
      <w:r>
        <w:rPr>
          <w:rFonts w:eastAsia="Times New Roman"/>
          <w:bCs/>
          <w:szCs w:val="24"/>
        </w:rPr>
        <w:t xml:space="preserve">γενικώς, </w:t>
      </w:r>
      <w:r w:rsidRPr="00B31243">
        <w:rPr>
          <w:rFonts w:eastAsia="Times New Roman"/>
          <w:bCs/>
          <w:szCs w:val="24"/>
        </w:rPr>
        <w:t>αλλά και περισσότερο οι πληγέντες αγρότες</w:t>
      </w:r>
      <w:r>
        <w:rPr>
          <w:rFonts w:eastAsia="Times New Roman"/>
          <w:bCs/>
          <w:szCs w:val="24"/>
        </w:rPr>
        <w:t>;</w:t>
      </w:r>
      <w:r w:rsidRPr="00B31243">
        <w:rPr>
          <w:rFonts w:eastAsia="Times New Roman"/>
          <w:bCs/>
          <w:szCs w:val="24"/>
        </w:rPr>
        <w:t xml:space="preserve"> Διότι </w:t>
      </w:r>
      <w:r>
        <w:rPr>
          <w:rFonts w:eastAsia="Times New Roman"/>
          <w:bCs/>
          <w:szCs w:val="24"/>
        </w:rPr>
        <w:t>παράλληλα θ</w:t>
      </w:r>
      <w:r w:rsidRPr="00B31243">
        <w:rPr>
          <w:rFonts w:eastAsia="Times New Roman"/>
          <w:bCs/>
          <w:szCs w:val="24"/>
        </w:rPr>
        <w:t>α υπάρξουν και οι ανάγκες σε καλλιεργητικά έξοδα</w:t>
      </w:r>
      <w:r>
        <w:rPr>
          <w:rFonts w:eastAsia="Times New Roman"/>
          <w:bCs/>
          <w:szCs w:val="24"/>
        </w:rPr>
        <w:t>.</w:t>
      </w:r>
      <w:r w:rsidRPr="00B31243">
        <w:rPr>
          <w:rFonts w:eastAsia="Times New Roman"/>
          <w:bCs/>
          <w:szCs w:val="24"/>
        </w:rPr>
        <w:t xml:space="preserve"> Από τη στιγμή που δεν</w:t>
      </w:r>
      <w:r>
        <w:rPr>
          <w:rFonts w:eastAsia="Times New Roman"/>
          <w:bCs/>
          <w:szCs w:val="24"/>
        </w:rPr>
        <w:t xml:space="preserve"> θα έχουν έσοδα, β</w:t>
      </w:r>
      <w:r w:rsidRPr="00B31243">
        <w:rPr>
          <w:rFonts w:eastAsia="Times New Roman"/>
          <w:bCs/>
          <w:szCs w:val="24"/>
        </w:rPr>
        <w:t>εβαίως</w:t>
      </w:r>
      <w:r>
        <w:rPr>
          <w:rFonts w:eastAsia="Times New Roman"/>
          <w:bCs/>
          <w:szCs w:val="24"/>
        </w:rPr>
        <w:t>,</w:t>
      </w:r>
      <w:r w:rsidRPr="00B31243">
        <w:rPr>
          <w:rFonts w:eastAsia="Times New Roman"/>
          <w:bCs/>
          <w:szCs w:val="24"/>
        </w:rPr>
        <w:t xml:space="preserve"> </w:t>
      </w:r>
      <w:r>
        <w:rPr>
          <w:rFonts w:eastAsia="Times New Roman"/>
          <w:bCs/>
          <w:szCs w:val="24"/>
        </w:rPr>
        <w:t>τίθεται ζήτημα αν θα ξανα</w:t>
      </w:r>
      <w:r w:rsidRPr="00B31243">
        <w:rPr>
          <w:rFonts w:eastAsia="Times New Roman"/>
          <w:bCs/>
          <w:szCs w:val="24"/>
        </w:rPr>
        <w:t xml:space="preserve">καλλιεργήσουν </w:t>
      </w:r>
      <w:r>
        <w:rPr>
          <w:rFonts w:eastAsia="Times New Roman"/>
          <w:bCs/>
          <w:szCs w:val="24"/>
        </w:rPr>
        <w:t>και</w:t>
      </w:r>
      <w:r w:rsidRPr="00B31243">
        <w:rPr>
          <w:rFonts w:eastAsia="Times New Roman"/>
          <w:bCs/>
          <w:szCs w:val="24"/>
        </w:rPr>
        <w:t xml:space="preserve"> π</w:t>
      </w:r>
      <w:r>
        <w:rPr>
          <w:rFonts w:eastAsia="Times New Roman"/>
          <w:bCs/>
          <w:szCs w:val="24"/>
        </w:rPr>
        <w:t>ώ</w:t>
      </w:r>
      <w:r w:rsidRPr="00B31243">
        <w:rPr>
          <w:rFonts w:eastAsia="Times New Roman"/>
          <w:bCs/>
          <w:szCs w:val="24"/>
        </w:rPr>
        <w:t>ς θα καλλιεργήσουν</w:t>
      </w:r>
      <w:r>
        <w:rPr>
          <w:rFonts w:eastAsia="Times New Roman"/>
          <w:bCs/>
          <w:szCs w:val="24"/>
        </w:rPr>
        <w:t>;</w:t>
      </w:r>
      <w:r w:rsidRPr="00B31243">
        <w:rPr>
          <w:rFonts w:eastAsia="Times New Roman"/>
          <w:bCs/>
          <w:szCs w:val="24"/>
        </w:rPr>
        <w:t xml:space="preserve"> </w:t>
      </w:r>
    </w:p>
    <w:p w14:paraId="296713FD" w14:textId="77777777" w:rsidR="00711852" w:rsidRDefault="000A1C6E">
      <w:pPr>
        <w:spacing w:line="600" w:lineRule="auto"/>
        <w:ind w:firstLine="720"/>
        <w:jc w:val="both"/>
        <w:rPr>
          <w:rFonts w:eastAsia="Times New Roman"/>
          <w:bCs/>
          <w:szCs w:val="24"/>
        </w:rPr>
      </w:pPr>
      <w:r>
        <w:rPr>
          <w:rFonts w:eastAsia="Times New Roman"/>
          <w:bCs/>
          <w:szCs w:val="24"/>
        </w:rPr>
        <w:t>Τέλος, τ</w:t>
      </w:r>
      <w:r w:rsidRPr="00B31243">
        <w:rPr>
          <w:rFonts w:eastAsia="Times New Roman"/>
          <w:bCs/>
          <w:szCs w:val="24"/>
        </w:rPr>
        <w:t xml:space="preserve">ο τέταρτο </w:t>
      </w:r>
      <w:r>
        <w:rPr>
          <w:rFonts w:eastAsia="Times New Roman"/>
          <w:bCs/>
          <w:szCs w:val="24"/>
        </w:rPr>
        <w:t xml:space="preserve">είναι ότι </w:t>
      </w:r>
      <w:r w:rsidRPr="00B31243">
        <w:rPr>
          <w:rFonts w:eastAsia="Times New Roman"/>
          <w:bCs/>
          <w:szCs w:val="24"/>
        </w:rPr>
        <w:t xml:space="preserve">εδώ αναδεικνύεται </w:t>
      </w:r>
      <w:r>
        <w:rPr>
          <w:rFonts w:eastAsia="Times New Roman"/>
          <w:bCs/>
          <w:szCs w:val="24"/>
        </w:rPr>
        <w:t>-</w:t>
      </w:r>
      <w:r w:rsidRPr="00B31243">
        <w:rPr>
          <w:rFonts w:eastAsia="Times New Roman"/>
          <w:bCs/>
          <w:szCs w:val="24"/>
        </w:rPr>
        <w:t>και με την εμπειρία που υπάρχει στο γενικότερο πλαίσιο λειτουργίας και αποζημιώσεων του ΕΛΓΑ</w:t>
      </w:r>
      <w:r>
        <w:rPr>
          <w:rFonts w:eastAsia="Times New Roman"/>
          <w:bCs/>
          <w:szCs w:val="24"/>
        </w:rPr>
        <w:t>-</w:t>
      </w:r>
      <w:r w:rsidRPr="00B31243">
        <w:rPr>
          <w:rFonts w:eastAsia="Times New Roman"/>
          <w:bCs/>
          <w:szCs w:val="24"/>
        </w:rPr>
        <w:t xml:space="preserve"> η αναγκαιότητα αλλαγής του κανονισμού του ΕΛΓΑ</w:t>
      </w:r>
      <w:r>
        <w:rPr>
          <w:rFonts w:eastAsia="Times New Roman"/>
          <w:bCs/>
          <w:szCs w:val="24"/>
        </w:rPr>
        <w:t>,</w:t>
      </w:r>
      <w:r w:rsidRPr="00B31243">
        <w:rPr>
          <w:rFonts w:eastAsia="Times New Roman"/>
          <w:bCs/>
          <w:szCs w:val="24"/>
        </w:rPr>
        <w:t xml:space="preserve"> ώστε να καλύπτει</w:t>
      </w:r>
      <w:r>
        <w:rPr>
          <w:rFonts w:eastAsia="Times New Roman"/>
          <w:bCs/>
          <w:szCs w:val="24"/>
        </w:rPr>
        <w:t>,</w:t>
      </w:r>
      <w:r w:rsidRPr="00B31243">
        <w:rPr>
          <w:rFonts w:eastAsia="Times New Roman"/>
          <w:bCs/>
          <w:szCs w:val="24"/>
        </w:rPr>
        <w:t xml:space="preserve"> να αποζημιώνει το σύνολο των ζημιών</w:t>
      </w:r>
      <w:r>
        <w:rPr>
          <w:rFonts w:eastAsia="Times New Roman"/>
          <w:bCs/>
          <w:szCs w:val="24"/>
        </w:rPr>
        <w:t>,</w:t>
      </w:r>
      <w:r w:rsidRPr="00B31243">
        <w:rPr>
          <w:rFonts w:eastAsia="Times New Roman"/>
          <w:bCs/>
          <w:szCs w:val="24"/>
        </w:rPr>
        <w:t xml:space="preserve"> των καταστροφών</w:t>
      </w:r>
      <w:r>
        <w:rPr>
          <w:rFonts w:eastAsia="Times New Roman"/>
          <w:bCs/>
          <w:szCs w:val="24"/>
        </w:rPr>
        <w:t>,</w:t>
      </w:r>
      <w:r w:rsidRPr="00B31243">
        <w:rPr>
          <w:rFonts w:eastAsia="Times New Roman"/>
          <w:bCs/>
          <w:szCs w:val="24"/>
        </w:rPr>
        <w:t xml:space="preserve"> από όλες τις αιτίες καταστροφής</w:t>
      </w:r>
      <w:r>
        <w:rPr>
          <w:rFonts w:eastAsia="Times New Roman"/>
          <w:bCs/>
          <w:szCs w:val="24"/>
        </w:rPr>
        <w:t>, στη φυτική παραγωγή, στη ζωική παραγωγή αλλά και στ</w:t>
      </w:r>
      <w:r w:rsidRPr="00B31243">
        <w:rPr>
          <w:rFonts w:eastAsia="Times New Roman"/>
          <w:bCs/>
          <w:szCs w:val="24"/>
        </w:rPr>
        <w:t>ο πάγιο κεφάλαιο</w:t>
      </w:r>
      <w:r>
        <w:rPr>
          <w:rFonts w:eastAsia="Times New Roman"/>
          <w:bCs/>
          <w:szCs w:val="24"/>
        </w:rPr>
        <w:t xml:space="preserve">, χωρίς καθυστερήσεις. </w:t>
      </w:r>
    </w:p>
    <w:p w14:paraId="296713FE" w14:textId="77777777" w:rsidR="00711852" w:rsidRDefault="000A1C6E">
      <w:pPr>
        <w:spacing w:line="600" w:lineRule="auto"/>
        <w:ind w:firstLine="720"/>
        <w:jc w:val="both"/>
        <w:rPr>
          <w:rFonts w:eastAsia="Times New Roman"/>
          <w:bCs/>
          <w:szCs w:val="24"/>
        </w:rPr>
      </w:pPr>
      <w:r>
        <w:rPr>
          <w:rFonts w:eastAsia="Times New Roman"/>
          <w:bCs/>
          <w:szCs w:val="24"/>
        </w:rPr>
        <w:t>Ευχαριστώ, κύριε Πρόεδρε.</w:t>
      </w:r>
    </w:p>
    <w:p w14:paraId="296713FF" w14:textId="77777777" w:rsidR="00711852" w:rsidRDefault="000A1C6E">
      <w:pPr>
        <w:spacing w:line="600" w:lineRule="auto"/>
        <w:ind w:firstLine="720"/>
        <w:jc w:val="both"/>
        <w:rPr>
          <w:rFonts w:eastAsia="Times New Roman"/>
          <w:bCs/>
          <w:szCs w:val="24"/>
        </w:rPr>
      </w:pPr>
      <w:r w:rsidRPr="00F16B63">
        <w:rPr>
          <w:rFonts w:eastAsia="Times New Roman"/>
          <w:b/>
          <w:bCs/>
          <w:szCs w:val="24"/>
        </w:rPr>
        <w:t xml:space="preserve">ΠΡΟΕΔΡΕΥΩΝ (Μάριος Γεωργιάδης): </w:t>
      </w:r>
      <w:r w:rsidRPr="00B31243">
        <w:rPr>
          <w:rFonts w:eastAsia="Times New Roman"/>
          <w:bCs/>
          <w:szCs w:val="24"/>
        </w:rPr>
        <w:t>Ευχαριστούμε</w:t>
      </w:r>
      <w:r>
        <w:rPr>
          <w:rFonts w:eastAsia="Times New Roman"/>
          <w:bCs/>
          <w:szCs w:val="24"/>
        </w:rPr>
        <w:t xml:space="preserve"> τον κύριο συνάδελφο.</w:t>
      </w:r>
    </w:p>
    <w:p w14:paraId="29671400" w14:textId="77777777" w:rsidR="00711852" w:rsidRDefault="000A1C6E">
      <w:pPr>
        <w:spacing w:line="600" w:lineRule="auto"/>
        <w:ind w:firstLine="720"/>
        <w:jc w:val="both"/>
        <w:rPr>
          <w:rFonts w:eastAsia="Times New Roman"/>
          <w:bCs/>
          <w:szCs w:val="24"/>
        </w:rPr>
      </w:pPr>
      <w:r>
        <w:rPr>
          <w:rFonts w:eastAsia="Times New Roman"/>
          <w:bCs/>
          <w:szCs w:val="24"/>
        </w:rPr>
        <w:lastRenderedPageBreak/>
        <w:t>Κύριε Υπουργέ, έχετε τ</w:t>
      </w:r>
      <w:r w:rsidRPr="00B31243">
        <w:rPr>
          <w:rFonts w:eastAsia="Times New Roman"/>
          <w:bCs/>
          <w:szCs w:val="24"/>
        </w:rPr>
        <w:t xml:space="preserve">ρία λεπτά για την πρωτολογία </w:t>
      </w:r>
      <w:r>
        <w:rPr>
          <w:rFonts w:eastAsia="Times New Roman"/>
          <w:bCs/>
          <w:szCs w:val="24"/>
        </w:rPr>
        <w:t>σας.</w:t>
      </w:r>
    </w:p>
    <w:p w14:paraId="29671401" w14:textId="77777777" w:rsidR="00711852" w:rsidRDefault="000A1C6E">
      <w:pPr>
        <w:spacing w:line="600" w:lineRule="auto"/>
        <w:ind w:firstLine="720"/>
        <w:jc w:val="both"/>
        <w:rPr>
          <w:rFonts w:eastAsia="Times New Roman"/>
          <w:bCs/>
          <w:szCs w:val="24"/>
        </w:rPr>
      </w:pPr>
      <w:r w:rsidRPr="00B65517">
        <w:rPr>
          <w:rFonts w:eastAsia="Times New Roman"/>
          <w:b/>
          <w:bCs/>
          <w:szCs w:val="24"/>
        </w:rPr>
        <w:t xml:space="preserve">ΒΑΣΙΛΕΙΟΣ ΚΟΚΚΑΛΗΣ (Υφυπουργός Αγροτικής Ανάπτυξης και Τροφίμων): </w:t>
      </w:r>
      <w:r>
        <w:rPr>
          <w:rFonts w:eastAsia="Times New Roman"/>
          <w:bCs/>
          <w:szCs w:val="24"/>
        </w:rPr>
        <w:t>Ευχαριστώ, κύριε Πρόεδρε.</w:t>
      </w:r>
    </w:p>
    <w:p w14:paraId="29671402" w14:textId="77777777" w:rsidR="00711852" w:rsidRDefault="000A1C6E">
      <w:pPr>
        <w:spacing w:line="600" w:lineRule="auto"/>
        <w:ind w:firstLine="720"/>
        <w:jc w:val="both"/>
        <w:rPr>
          <w:rFonts w:eastAsia="Times New Roman"/>
          <w:bCs/>
          <w:szCs w:val="24"/>
        </w:rPr>
      </w:pPr>
      <w:r>
        <w:rPr>
          <w:rFonts w:eastAsia="Times New Roman"/>
          <w:bCs/>
          <w:szCs w:val="24"/>
        </w:rPr>
        <w:t>Κύριε Βουλευτά, πράγματι,</w:t>
      </w:r>
      <w:r w:rsidRPr="00B31243">
        <w:rPr>
          <w:rFonts w:eastAsia="Times New Roman"/>
          <w:bCs/>
          <w:szCs w:val="24"/>
        </w:rPr>
        <w:t xml:space="preserve"> στην ευρύτερη περιοχή του Δήμου Τυρνάβου</w:t>
      </w:r>
      <w:r>
        <w:rPr>
          <w:rFonts w:eastAsia="Times New Roman"/>
          <w:bCs/>
          <w:szCs w:val="24"/>
        </w:rPr>
        <w:t>, στις</w:t>
      </w:r>
      <w:r w:rsidRPr="00B31243">
        <w:rPr>
          <w:rFonts w:eastAsia="Times New Roman"/>
          <w:bCs/>
          <w:szCs w:val="24"/>
        </w:rPr>
        <w:t xml:space="preserve"> 13 και 14 Απριλίου</w:t>
      </w:r>
      <w:r>
        <w:rPr>
          <w:rFonts w:eastAsia="Times New Roman"/>
          <w:bCs/>
          <w:szCs w:val="24"/>
        </w:rPr>
        <w:t>,</w:t>
      </w:r>
      <w:r w:rsidRPr="00B31243">
        <w:rPr>
          <w:rFonts w:eastAsia="Times New Roman"/>
          <w:bCs/>
          <w:szCs w:val="24"/>
        </w:rPr>
        <w:t xml:space="preserve"> είχαμε σοβαρά και έντονα φαινόμενα χαλαζιού</w:t>
      </w:r>
      <w:r>
        <w:rPr>
          <w:rFonts w:eastAsia="Times New Roman"/>
          <w:bCs/>
          <w:szCs w:val="24"/>
        </w:rPr>
        <w:t>.</w:t>
      </w:r>
      <w:r w:rsidRPr="00B31243">
        <w:rPr>
          <w:rFonts w:eastAsia="Times New Roman"/>
          <w:bCs/>
          <w:szCs w:val="24"/>
        </w:rPr>
        <w:t xml:space="preserve"> Οι </w:t>
      </w:r>
      <w:r>
        <w:rPr>
          <w:rFonts w:eastAsia="Times New Roman"/>
          <w:bCs/>
          <w:szCs w:val="24"/>
        </w:rPr>
        <w:t>ζημιές σ</w:t>
      </w:r>
      <w:r w:rsidRPr="00B31243">
        <w:rPr>
          <w:rFonts w:eastAsia="Times New Roman"/>
          <w:bCs/>
          <w:szCs w:val="24"/>
        </w:rPr>
        <w:t>ίγουρα είναι μεγάλες</w:t>
      </w:r>
      <w:r>
        <w:rPr>
          <w:rFonts w:eastAsia="Times New Roman"/>
          <w:bCs/>
          <w:szCs w:val="24"/>
        </w:rPr>
        <w:t>.</w:t>
      </w:r>
      <w:r w:rsidRPr="00B31243">
        <w:rPr>
          <w:rFonts w:eastAsia="Times New Roman"/>
          <w:bCs/>
          <w:szCs w:val="24"/>
        </w:rPr>
        <w:t xml:space="preserve"> </w:t>
      </w:r>
      <w:r>
        <w:rPr>
          <w:rFonts w:eastAsia="Times New Roman"/>
          <w:bCs/>
          <w:szCs w:val="24"/>
        </w:rPr>
        <w:t>Για τ</w:t>
      </w:r>
      <w:r w:rsidRPr="00B31243">
        <w:rPr>
          <w:rFonts w:eastAsia="Times New Roman"/>
          <w:bCs/>
          <w:szCs w:val="24"/>
        </w:rPr>
        <w:t>ο είδος και το ύψος της ζημιάς αρμόδιος είναι ο ΕΛΓΑ</w:t>
      </w:r>
      <w:r>
        <w:rPr>
          <w:rFonts w:eastAsia="Times New Roman"/>
          <w:bCs/>
          <w:szCs w:val="24"/>
        </w:rPr>
        <w:t>,</w:t>
      </w:r>
      <w:r w:rsidRPr="00B31243">
        <w:rPr>
          <w:rFonts w:eastAsia="Times New Roman"/>
          <w:bCs/>
          <w:szCs w:val="24"/>
        </w:rPr>
        <w:t xml:space="preserve"> ο οποίος και έχει κινητοποιηθεί άμεσα</w:t>
      </w:r>
      <w:r>
        <w:rPr>
          <w:rFonts w:eastAsia="Times New Roman"/>
          <w:bCs/>
          <w:szCs w:val="24"/>
        </w:rPr>
        <w:t>.</w:t>
      </w:r>
      <w:r w:rsidRPr="00B31243">
        <w:rPr>
          <w:rFonts w:eastAsia="Times New Roman"/>
          <w:bCs/>
          <w:szCs w:val="24"/>
        </w:rPr>
        <w:t xml:space="preserve"> </w:t>
      </w:r>
      <w:r>
        <w:rPr>
          <w:rFonts w:eastAsia="Times New Roman"/>
          <w:bCs/>
          <w:szCs w:val="24"/>
        </w:rPr>
        <w:t>Από πού</w:t>
      </w:r>
      <w:r w:rsidRPr="00B31243">
        <w:rPr>
          <w:rFonts w:eastAsia="Times New Roman"/>
          <w:bCs/>
          <w:szCs w:val="24"/>
        </w:rPr>
        <w:t xml:space="preserve"> προκύπτει αυτό</w:t>
      </w:r>
      <w:r>
        <w:rPr>
          <w:rFonts w:eastAsia="Times New Roman"/>
          <w:bCs/>
          <w:szCs w:val="24"/>
        </w:rPr>
        <w:t>;</w:t>
      </w:r>
      <w:r w:rsidRPr="00B31243">
        <w:rPr>
          <w:rFonts w:eastAsia="Times New Roman"/>
          <w:bCs/>
          <w:szCs w:val="24"/>
        </w:rPr>
        <w:t xml:space="preserve"> </w:t>
      </w:r>
      <w:r>
        <w:rPr>
          <w:rFonts w:eastAsia="Times New Roman"/>
          <w:bCs/>
          <w:szCs w:val="24"/>
        </w:rPr>
        <w:t>Κατ’ αρχάς,</w:t>
      </w:r>
      <w:r w:rsidRPr="00B31243">
        <w:rPr>
          <w:rFonts w:eastAsia="Times New Roman"/>
          <w:bCs/>
          <w:szCs w:val="24"/>
        </w:rPr>
        <w:t xml:space="preserve"> μετά την πάροδο δεκαπέντε ημερών</w:t>
      </w:r>
      <w:r>
        <w:rPr>
          <w:rFonts w:eastAsia="Times New Roman"/>
          <w:bCs/>
          <w:szCs w:val="24"/>
        </w:rPr>
        <w:t>, δηλαδή</w:t>
      </w:r>
      <w:r w:rsidRPr="00B31243">
        <w:rPr>
          <w:rFonts w:eastAsia="Times New Roman"/>
          <w:bCs/>
          <w:szCs w:val="24"/>
        </w:rPr>
        <w:t xml:space="preserve"> από την άλλη εβδομάδα περίπου</w:t>
      </w:r>
      <w:r>
        <w:rPr>
          <w:rFonts w:eastAsia="Times New Roman"/>
          <w:bCs/>
          <w:szCs w:val="24"/>
        </w:rPr>
        <w:t>,</w:t>
      </w:r>
      <w:r w:rsidRPr="00B31243">
        <w:rPr>
          <w:rFonts w:eastAsia="Times New Roman"/>
          <w:bCs/>
          <w:szCs w:val="24"/>
        </w:rPr>
        <w:t xml:space="preserve"> θα αρχίσει η εξατομίκευση των ζημιών</w:t>
      </w:r>
      <w:r>
        <w:rPr>
          <w:rFonts w:eastAsia="Times New Roman"/>
          <w:bCs/>
          <w:szCs w:val="24"/>
        </w:rPr>
        <w:t>.</w:t>
      </w:r>
      <w:r w:rsidRPr="00B31243">
        <w:rPr>
          <w:rFonts w:eastAsia="Times New Roman"/>
          <w:bCs/>
          <w:szCs w:val="24"/>
        </w:rPr>
        <w:t xml:space="preserve"> </w:t>
      </w:r>
      <w:r>
        <w:rPr>
          <w:rFonts w:eastAsia="Times New Roman"/>
          <w:bCs/>
          <w:szCs w:val="24"/>
        </w:rPr>
        <w:t xml:space="preserve">Προσπαθήσαμε και το πετύχαμε, κύριε Βουλευτά. </w:t>
      </w:r>
      <w:r w:rsidRPr="00B31243">
        <w:rPr>
          <w:rFonts w:eastAsia="Times New Roman"/>
          <w:bCs/>
          <w:szCs w:val="24"/>
        </w:rPr>
        <w:t xml:space="preserve">Ο </w:t>
      </w:r>
      <w:r>
        <w:rPr>
          <w:rFonts w:eastAsia="Times New Roman"/>
          <w:bCs/>
          <w:szCs w:val="24"/>
        </w:rPr>
        <w:t xml:space="preserve">χρόνος από την εκτίμηση, από </w:t>
      </w:r>
      <w:r w:rsidRPr="00B31243">
        <w:rPr>
          <w:rFonts w:eastAsia="Times New Roman"/>
          <w:bCs/>
          <w:szCs w:val="24"/>
        </w:rPr>
        <w:t>τη σύνταξη των πορισμάτων</w:t>
      </w:r>
      <w:r>
        <w:rPr>
          <w:rFonts w:eastAsia="Times New Roman"/>
          <w:bCs/>
          <w:szCs w:val="24"/>
        </w:rPr>
        <w:t>,</w:t>
      </w:r>
      <w:r w:rsidRPr="00B31243">
        <w:rPr>
          <w:rFonts w:eastAsia="Times New Roman"/>
          <w:bCs/>
          <w:szCs w:val="24"/>
        </w:rPr>
        <w:t xml:space="preserve"> έως και την πληρωμή των αποζημιώσεων </w:t>
      </w:r>
      <w:r>
        <w:rPr>
          <w:rFonts w:eastAsia="Times New Roman"/>
          <w:bCs/>
          <w:szCs w:val="24"/>
        </w:rPr>
        <w:t>συνεπτύχθη</w:t>
      </w:r>
      <w:r w:rsidRPr="00B31243">
        <w:rPr>
          <w:rFonts w:eastAsia="Times New Roman"/>
          <w:bCs/>
          <w:szCs w:val="24"/>
        </w:rPr>
        <w:t xml:space="preserve"> σε έξι με οκτώ μήνες</w:t>
      </w:r>
      <w:r>
        <w:rPr>
          <w:rFonts w:eastAsia="Times New Roman"/>
          <w:bCs/>
          <w:szCs w:val="24"/>
        </w:rPr>
        <w:t>.</w:t>
      </w:r>
      <w:r w:rsidRPr="00B31243">
        <w:rPr>
          <w:rFonts w:eastAsia="Times New Roman"/>
          <w:bCs/>
          <w:szCs w:val="24"/>
        </w:rPr>
        <w:t xml:space="preserve"> Αυτό λένε τα στοιχεία του τελευταίου έτους</w:t>
      </w:r>
      <w:r>
        <w:rPr>
          <w:rFonts w:eastAsia="Times New Roman"/>
          <w:bCs/>
          <w:szCs w:val="24"/>
        </w:rPr>
        <w:t>.</w:t>
      </w:r>
      <w:r w:rsidRPr="00B31243">
        <w:rPr>
          <w:rFonts w:eastAsia="Times New Roman"/>
          <w:bCs/>
          <w:szCs w:val="24"/>
        </w:rPr>
        <w:t xml:space="preserve"> Από </w:t>
      </w:r>
      <w:r>
        <w:rPr>
          <w:rFonts w:eastAsia="Times New Roman"/>
          <w:bCs/>
          <w:szCs w:val="24"/>
        </w:rPr>
        <w:t>είκοσι</w:t>
      </w:r>
      <w:r w:rsidRPr="00B31243">
        <w:rPr>
          <w:rFonts w:eastAsia="Times New Roman"/>
          <w:bCs/>
          <w:szCs w:val="24"/>
        </w:rPr>
        <w:t xml:space="preserve"> μήνες που ήταν στο παρελθόν</w:t>
      </w:r>
      <w:r>
        <w:rPr>
          <w:rFonts w:eastAsia="Times New Roman"/>
          <w:bCs/>
          <w:szCs w:val="24"/>
        </w:rPr>
        <w:t>, συνεπτύχθη σε</w:t>
      </w:r>
      <w:r w:rsidRPr="00B31243">
        <w:rPr>
          <w:rFonts w:eastAsia="Times New Roman"/>
          <w:bCs/>
          <w:szCs w:val="24"/>
        </w:rPr>
        <w:t xml:space="preserve"> έξι με οκτώ μήνες</w:t>
      </w:r>
      <w:r>
        <w:rPr>
          <w:rFonts w:eastAsia="Times New Roman"/>
          <w:bCs/>
          <w:szCs w:val="24"/>
        </w:rPr>
        <w:t>, δηλαδή περί τον Νοέμβριο θα έχουν</w:t>
      </w:r>
      <w:r w:rsidRPr="00B31243">
        <w:rPr>
          <w:rFonts w:eastAsia="Times New Roman"/>
          <w:bCs/>
          <w:szCs w:val="24"/>
        </w:rPr>
        <w:t xml:space="preserve"> αποζημιωθεί</w:t>
      </w:r>
      <w:r>
        <w:rPr>
          <w:rFonts w:eastAsia="Times New Roman"/>
          <w:bCs/>
          <w:szCs w:val="24"/>
        </w:rPr>
        <w:t>.</w:t>
      </w:r>
    </w:p>
    <w:p w14:paraId="29671403" w14:textId="77777777" w:rsidR="00711852" w:rsidRDefault="000A1C6E">
      <w:pPr>
        <w:spacing w:line="600" w:lineRule="auto"/>
        <w:ind w:firstLine="720"/>
        <w:jc w:val="both"/>
        <w:rPr>
          <w:rFonts w:eastAsia="Times New Roman"/>
          <w:bCs/>
          <w:szCs w:val="24"/>
        </w:rPr>
      </w:pPr>
      <w:r w:rsidRPr="00B31243">
        <w:rPr>
          <w:rFonts w:eastAsia="Times New Roman"/>
          <w:bCs/>
          <w:szCs w:val="24"/>
        </w:rPr>
        <w:t>Όσον αφορά</w:t>
      </w:r>
      <w:r>
        <w:rPr>
          <w:rFonts w:eastAsia="Times New Roman"/>
          <w:bCs/>
          <w:szCs w:val="24"/>
        </w:rPr>
        <w:t xml:space="preserve"> τώρα</w:t>
      </w:r>
      <w:r w:rsidRPr="00B31243">
        <w:rPr>
          <w:rFonts w:eastAsia="Times New Roman"/>
          <w:bCs/>
          <w:szCs w:val="24"/>
        </w:rPr>
        <w:t xml:space="preserve"> </w:t>
      </w:r>
      <w:r>
        <w:rPr>
          <w:rFonts w:eastAsia="Times New Roman"/>
          <w:bCs/>
          <w:szCs w:val="24"/>
        </w:rPr>
        <w:t>σ</w:t>
      </w:r>
      <w:r w:rsidRPr="00B31243">
        <w:rPr>
          <w:rFonts w:eastAsia="Times New Roman"/>
          <w:bCs/>
          <w:szCs w:val="24"/>
        </w:rPr>
        <w:t>τη ζημιά</w:t>
      </w:r>
      <w:r>
        <w:rPr>
          <w:rFonts w:eastAsia="Times New Roman"/>
          <w:bCs/>
          <w:szCs w:val="24"/>
        </w:rPr>
        <w:t>,</w:t>
      </w:r>
      <w:r w:rsidRPr="00B31243">
        <w:rPr>
          <w:rFonts w:eastAsia="Times New Roman"/>
          <w:bCs/>
          <w:szCs w:val="24"/>
        </w:rPr>
        <w:t xml:space="preserve"> </w:t>
      </w:r>
      <w:r>
        <w:rPr>
          <w:rFonts w:eastAsia="Times New Roman"/>
          <w:bCs/>
          <w:szCs w:val="24"/>
        </w:rPr>
        <w:t>αυτή</w:t>
      </w:r>
      <w:r w:rsidRPr="00B31243">
        <w:rPr>
          <w:rFonts w:eastAsia="Times New Roman"/>
          <w:bCs/>
          <w:szCs w:val="24"/>
        </w:rPr>
        <w:t xml:space="preserve"> δεν περιλαμβάνει μόνο </w:t>
      </w:r>
      <w:r>
        <w:rPr>
          <w:rFonts w:eastAsia="Times New Roman"/>
          <w:bCs/>
          <w:szCs w:val="24"/>
        </w:rPr>
        <w:t>τ</w:t>
      </w:r>
      <w:r w:rsidRPr="00B31243">
        <w:rPr>
          <w:rFonts w:eastAsia="Times New Roman"/>
          <w:bCs/>
          <w:szCs w:val="24"/>
        </w:rPr>
        <w:t>η</w:t>
      </w:r>
      <w:r>
        <w:rPr>
          <w:rFonts w:eastAsia="Times New Roman"/>
          <w:bCs/>
          <w:szCs w:val="24"/>
        </w:rPr>
        <w:t>ν</w:t>
      </w:r>
      <w:r w:rsidRPr="00B31243">
        <w:rPr>
          <w:rFonts w:eastAsia="Times New Roman"/>
          <w:bCs/>
          <w:szCs w:val="24"/>
        </w:rPr>
        <w:t xml:space="preserve"> ποσοτική απώλεια</w:t>
      </w:r>
      <w:r>
        <w:rPr>
          <w:rFonts w:eastAsia="Times New Roman"/>
          <w:bCs/>
          <w:szCs w:val="24"/>
        </w:rPr>
        <w:t>, αλλά και</w:t>
      </w:r>
      <w:r w:rsidRPr="00B31243">
        <w:rPr>
          <w:rFonts w:eastAsia="Times New Roman"/>
          <w:bCs/>
          <w:szCs w:val="24"/>
        </w:rPr>
        <w:t xml:space="preserve"> το αντικειμενικό εισόδημα το οποίο θα ελάμβανε ο παραγωγός</w:t>
      </w:r>
      <w:r>
        <w:rPr>
          <w:rFonts w:eastAsia="Times New Roman"/>
          <w:bCs/>
          <w:szCs w:val="24"/>
        </w:rPr>
        <w:t>.</w:t>
      </w:r>
      <w:r w:rsidRPr="00B31243">
        <w:rPr>
          <w:rFonts w:eastAsia="Times New Roman"/>
          <w:bCs/>
          <w:szCs w:val="24"/>
        </w:rPr>
        <w:t xml:space="preserve"> Να </w:t>
      </w:r>
      <w:r>
        <w:rPr>
          <w:rFonts w:eastAsia="Times New Roman"/>
          <w:bCs/>
          <w:szCs w:val="24"/>
        </w:rPr>
        <w:t>εί</w:t>
      </w:r>
      <w:r w:rsidRPr="00B31243">
        <w:rPr>
          <w:rFonts w:eastAsia="Times New Roman"/>
          <w:bCs/>
          <w:szCs w:val="24"/>
        </w:rPr>
        <w:t xml:space="preserve">στε σίγουροι ότι </w:t>
      </w:r>
      <w:r>
        <w:rPr>
          <w:rFonts w:eastAsia="Times New Roman"/>
          <w:bCs/>
          <w:szCs w:val="24"/>
        </w:rPr>
        <w:t xml:space="preserve">ο ΕΛΓΑ </w:t>
      </w:r>
      <w:r w:rsidRPr="00B31243">
        <w:rPr>
          <w:rFonts w:eastAsia="Times New Roman"/>
          <w:bCs/>
          <w:szCs w:val="24"/>
        </w:rPr>
        <w:t>κινείται με πολύ γοργούς ρυθμούς</w:t>
      </w:r>
      <w:r>
        <w:rPr>
          <w:rFonts w:eastAsia="Times New Roman"/>
          <w:bCs/>
          <w:szCs w:val="24"/>
        </w:rPr>
        <w:t>, διότι πράγματι τ</w:t>
      </w:r>
      <w:r w:rsidRPr="00B31243">
        <w:rPr>
          <w:rFonts w:eastAsia="Times New Roman"/>
          <w:bCs/>
          <w:szCs w:val="24"/>
        </w:rPr>
        <w:t>α φαινόμενα ήταν πάρα πολύ σοβαρά</w:t>
      </w:r>
      <w:r>
        <w:rPr>
          <w:rFonts w:eastAsia="Times New Roman"/>
          <w:bCs/>
          <w:szCs w:val="24"/>
        </w:rPr>
        <w:t>.</w:t>
      </w:r>
      <w:r w:rsidRPr="00B31243">
        <w:rPr>
          <w:rFonts w:eastAsia="Times New Roman"/>
          <w:bCs/>
          <w:szCs w:val="24"/>
        </w:rPr>
        <w:t xml:space="preserve"> Να πούμε ότι μέσω </w:t>
      </w:r>
      <w:r w:rsidRPr="00B31243">
        <w:rPr>
          <w:rFonts w:eastAsia="Times New Roman"/>
          <w:bCs/>
          <w:szCs w:val="24"/>
        </w:rPr>
        <w:lastRenderedPageBreak/>
        <w:t xml:space="preserve">του </w:t>
      </w:r>
      <w:r>
        <w:rPr>
          <w:rFonts w:eastAsia="Times New Roman"/>
          <w:bCs/>
          <w:szCs w:val="24"/>
        </w:rPr>
        <w:t>υπο</w:t>
      </w:r>
      <w:r w:rsidRPr="00B31243">
        <w:rPr>
          <w:rFonts w:eastAsia="Times New Roman"/>
          <w:bCs/>
          <w:szCs w:val="24"/>
        </w:rPr>
        <w:t>μέτρου 5</w:t>
      </w:r>
      <w:r>
        <w:rPr>
          <w:rFonts w:eastAsia="Times New Roman"/>
          <w:bCs/>
          <w:szCs w:val="24"/>
        </w:rPr>
        <w:t>.</w:t>
      </w:r>
      <w:r w:rsidRPr="00B31243">
        <w:rPr>
          <w:rFonts w:eastAsia="Times New Roman"/>
          <w:bCs/>
          <w:szCs w:val="24"/>
        </w:rPr>
        <w:t>1 επιδοτείται το αντιχαλαζικό δίχτυ</w:t>
      </w:r>
      <w:r>
        <w:rPr>
          <w:rFonts w:eastAsia="Times New Roman"/>
          <w:bCs/>
          <w:szCs w:val="24"/>
        </w:rPr>
        <w:t>,</w:t>
      </w:r>
      <w:r w:rsidRPr="00B31243">
        <w:rPr>
          <w:rFonts w:eastAsia="Times New Roman"/>
          <w:bCs/>
          <w:szCs w:val="24"/>
        </w:rPr>
        <w:t xml:space="preserve"> στο οποίο είχαμε πολύ μεγάλο ενδιαφέρον</w:t>
      </w:r>
      <w:r>
        <w:rPr>
          <w:rFonts w:eastAsia="Times New Roman"/>
          <w:bCs/>
          <w:szCs w:val="24"/>
        </w:rPr>
        <w:t>. Η επιδότηση</w:t>
      </w:r>
      <w:r w:rsidRPr="00B31243">
        <w:rPr>
          <w:rFonts w:eastAsia="Times New Roman"/>
          <w:bCs/>
          <w:szCs w:val="24"/>
        </w:rPr>
        <w:t xml:space="preserve"> στο αντιχαλαζικό δίχτυ</w:t>
      </w:r>
      <w:r>
        <w:rPr>
          <w:rFonts w:eastAsia="Times New Roman"/>
          <w:bCs/>
          <w:szCs w:val="24"/>
        </w:rPr>
        <w:t xml:space="preserve"> είναι στο</w:t>
      </w:r>
      <w:r w:rsidRPr="00B31243">
        <w:rPr>
          <w:rFonts w:eastAsia="Times New Roman"/>
          <w:bCs/>
          <w:szCs w:val="24"/>
        </w:rPr>
        <w:t xml:space="preserve"> 80%</w:t>
      </w:r>
      <w:r>
        <w:rPr>
          <w:rFonts w:eastAsia="Times New Roman"/>
          <w:bCs/>
          <w:szCs w:val="24"/>
        </w:rPr>
        <w:t>. Επίσης, επιδοτείται</w:t>
      </w:r>
      <w:r w:rsidRPr="00B31243">
        <w:rPr>
          <w:rFonts w:eastAsia="Times New Roman"/>
          <w:bCs/>
          <w:szCs w:val="24"/>
        </w:rPr>
        <w:t xml:space="preserve"> και </w:t>
      </w:r>
      <w:r>
        <w:rPr>
          <w:rFonts w:eastAsia="Times New Roman"/>
          <w:bCs/>
          <w:szCs w:val="24"/>
        </w:rPr>
        <w:t>η</w:t>
      </w:r>
      <w:r w:rsidRPr="00B31243">
        <w:rPr>
          <w:rFonts w:eastAsia="Times New Roman"/>
          <w:bCs/>
          <w:szCs w:val="24"/>
        </w:rPr>
        <w:t xml:space="preserve"> </w:t>
      </w:r>
      <w:r>
        <w:rPr>
          <w:rFonts w:eastAsia="Times New Roman"/>
          <w:bCs/>
          <w:szCs w:val="24"/>
        </w:rPr>
        <w:t xml:space="preserve">αντιβροχική </w:t>
      </w:r>
      <w:r w:rsidRPr="00B31243">
        <w:rPr>
          <w:rFonts w:eastAsia="Times New Roman"/>
          <w:bCs/>
          <w:szCs w:val="24"/>
        </w:rPr>
        <w:t>μεμβράνη</w:t>
      </w:r>
      <w:r>
        <w:rPr>
          <w:rFonts w:eastAsia="Times New Roman"/>
          <w:bCs/>
          <w:szCs w:val="24"/>
        </w:rPr>
        <w:t>.</w:t>
      </w:r>
      <w:r w:rsidRPr="00B31243">
        <w:rPr>
          <w:rFonts w:eastAsia="Times New Roman"/>
          <w:bCs/>
          <w:szCs w:val="24"/>
        </w:rPr>
        <w:t xml:space="preserve"> Στην πρώτη πρόσκληση είχαμε μεγάλο ενδιαφέρον εκ μέρους των παραγωγών και κατατέθηκαν φάκελοι </w:t>
      </w:r>
      <w:r>
        <w:rPr>
          <w:rFonts w:eastAsia="Times New Roman"/>
          <w:bCs/>
          <w:szCs w:val="24"/>
        </w:rPr>
        <w:t>ύψους</w:t>
      </w:r>
      <w:r w:rsidRPr="00B31243">
        <w:rPr>
          <w:rFonts w:eastAsia="Times New Roman"/>
          <w:bCs/>
          <w:szCs w:val="24"/>
        </w:rPr>
        <w:t xml:space="preserve"> περίπου 8 εκατομμύρια ευρώ</w:t>
      </w:r>
      <w:r>
        <w:rPr>
          <w:rFonts w:eastAsia="Times New Roman"/>
          <w:bCs/>
          <w:szCs w:val="24"/>
        </w:rPr>
        <w:t>,</w:t>
      </w:r>
      <w:r w:rsidRPr="00B31243">
        <w:rPr>
          <w:rFonts w:eastAsia="Times New Roman"/>
          <w:bCs/>
          <w:szCs w:val="24"/>
        </w:rPr>
        <w:t xml:space="preserve"> ενώ αναμένεται και δεύτερη πρόσκληση </w:t>
      </w:r>
      <w:r>
        <w:rPr>
          <w:rFonts w:eastAsia="Times New Roman"/>
          <w:bCs/>
          <w:szCs w:val="24"/>
        </w:rPr>
        <w:t>για ένταξη των παραγωγών</w:t>
      </w:r>
      <w:r w:rsidRPr="00B31243">
        <w:rPr>
          <w:rFonts w:eastAsia="Times New Roman"/>
          <w:bCs/>
          <w:szCs w:val="24"/>
        </w:rPr>
        <w:t xml:space="preserve"> </w:t>
      </w:r>
      <w:r>
        <w:rPr>
          <w:rFonts w:eastAsia="Times New Roman"/>
          <w:bCs/>
          <w:szCs w:val="24"/>
        </w:rPr>
        <w:t>στο μέτρο</w:t>
      </w:r>
      <w:r w:rsidRPr="00B31243">
        <w:rPr>
          <w:rFonts w:eastAsia="Times New Roman"/>
          <w:bCs/>
          <w:szCs w:val="24"/>
        </w:rPr>
        <w:t xml:space="preserve"> 5</w:t>
      </w:r>
      <w:r>
        <w:rPr>
          <w:rFonts w:eastAsia="Times New Roman"/>
          <w:bCs/>
          <w:szCs w:val="24"/>
        </w:rPr>
        <w:t>.</w:t>
      </w:r>
      <w:r w:rsidRPr="00B31243">
        <w:rPr>
          <w:rFonts w:eastAsia="Times New Roman"/>
          <w:bCs/>
          <w:szCs w:val="24"/>
        </w:rPr>
        <w:t>9</w:t>
      </w:r>
      <w:r>
        <w:rPr>
          <w:rFonts w:eastAsia="Times New Roman"/>
          <w:bCs/>
          <w:szCs w:val="24"/>
        </w:rPr>
        <w:t>.</w:t>
      </w:r>
    </w:p>
    <w:p w14:paraId="29671404" w14:textId="77777777" w:rsidR="00711852" w:rsidRDefault="000A1C6E">
      <w:pPr>
        <w:spacing w:line="600" w:lineRule="auto"/>
        <w:ind w:firstLine="720"/>
        <w:jc w:val="both"/>
        <w:rPr>
          <w:rFonts w:eastAsia="Times New Roman"/>
          <w:bCs/>
          <w:szCs w:val="24"/>
        </w:rPr>
      </w:pPr>
      <w:r w:rsidRPr="00B31243">
        <w:rPr>
          <w:rFonts w:eastAsia="Times New Roman"/>
          <w:bCs/>
          <w:szCs w:val="24"/>
        </w:rPr>
        <w:t>Σίγουρα υπάρχει θέμα και διαβίωσης για κάποιους</w:t>
      </w:r>
      <w:r>
        <w:rPr>
          <w:rFonts w:eastAsia="Times New Roman"/>
          <w:bCs/>
          <w:szCs w:val="24"/>
        </w:rPr>
        <w:t>.</w:t>
      </w:r>
      <w:r w:rsidRPr="00B31243">
        <w:rPr>
          <w:rFonts w:eastAsia="Times New Roman"/>
          <w:bCs/>
          <w:szCs w:val="24"/>
        </w:rPr>
        <w:t xml:space="preserve"> Ήδη </w:t>
      </w:r>
      <w:r>
        <w:rPr>
          <w:rFonts w:eastAsia="Times New Roman"/>
          <w:bCs/>
          <w:szCs w:val="24"/>
        </w:rPr>
        <w:t xml:space="preserve">έχουμε προσωπικά </w:t>
      </w:r>
      <w:r w:rsidRPr="00B31243">
        <w:rPr>
          <w:rFonts w:eastAsia="Times New Roman"/>
          <w:bCs/>
          <w:szCs w:val="24"/>
        </w:rPr>
        <w:t>απευθυνθεί</w:t>
      </w:r>
      <w:r>
        <w:rPr>
          <w:rFonts w:eastAsia="Times New Roman"/>
          <w:bCs/>
          <w:szCs w:val="24"/>
        </w:rPr>
        <w:t>, και</w:t>
      </w:r>
      <w:r w:rsidRPr="00B31243">
        <w:rPr>
          <w:rFonts w:eastAsia="Times New Roman"/>
          <w:bCs/>
          <w:szCs w:val="24"/>
        </w:rPr>
        <w:t xml:space="preserve"> εγγράφως</w:t>
      </w:r>
      <w:r>
        <w:rPr>
          <w:rFonts w:eastAsia="Times New Roman"/>
          <w:bCs/>
          <w:szCs w:val="24"/>
        </w:rPr>
        <w:t>,</w:t>
      </w:r>
      <w:r w:rsidRPr="00B31243">
        <w:rPr>
          <w:rFonts w:eastAsia="Times New Roman"/>
          <w:bCs/>
          <w:szCs w:val="24"/>
        </w:rPr>
        <w:t xml:space="preserve"> στην τράπεζα Πειραιώς για την αναστολή των δανειακών υποχρεώσεων των συγκεκριμένων αγροτών καλλιεργητών</w:t>
      </w:r>
      <w:r>
        <w:rPr>
          <w:rFonts w:eastAsia="Times New Roman"/>
          <w:bCs/>
          <w:szCs w:val="24"/>
        </w:rPr>
        <w:t>,</w:t>
      </w:r>
      <w:r w:rsidRPr="00B31243">
        <w:rPr>
          <w:rFonts w:eastAsia="Times New Roman"/>
          <w:bCs/>
          <w:szCs w:val="24"/>
        </w:rPr>
        <w:t xml:space="preserve"> στον Πρόεδρο της ΔΕΗ με το αίτημα </w:t>
      </w:r>
      <w:r>
        <w:rPr>
          <w:rFonts w:eastAsia="Times New Roman"/>
          <w:bCs/>
          <w:szCs w:val="24"/>
        </w:rPr>
        <w:t>«όπως διακανονίσει ευνοϊκώ</w:t>
      </w:r>
      <w:r w:rsidRPr="00B31243">
        <w:rPr>
          <w:rFonts w:eastAsia="Times New Roman"/>
          <w:bCs/>
          <w:szCs w:val="24"/>
        </w:rPr>
        <w:t>ς τις τυχόν οφειλές</w:t>
      </w:r>
      <w:r>
        <w:rPr>
          <w:rFonts w:eastAsia="Times New Roman"/>
          <w:bCs/>
          <w:szCs w:val="24"/>
        </w:rPr>
        <w:t>»</w:t>
      </w:r>
      <w:r w:rsidRPr="00B31243">
        <w:rPr>
          <w:rFonts w:eastAsia="Times New Roman"/>
          <w:bCs/>
          <w:szCs w:val="24"/>
        </w:rPr>
        <w:t xml:space="preserve"> αυτών συγκεκριμένα των καλλιεργητών αλλά και στον Υπουργό Οικονομικών </w:t>
      </w:r>
      <w:r>
        <w:rPr>
          <w:rFonts w:eastAsia="Times New Roman"/>
          <w:bCs/>
          <w:szCs w:val="24"/>
        </w:rPr>
        <w:t>για</w:t>
      </w:r>
      <w:r w:rsidRPr="00B31243">
        <w:rPr>
          <w:rFonts w:eastAsia="Times New Roman"/>
          <w:bCs/>
          <w:szCs w:val="24"/>
        </w:rPr>
        <w:t xml:space="preserve"> αναστολή καταβολής των φορολογικών </w:t>
      </w:r>
      <w:r>
        <w:rPr>
          <w:rFonts w:eastAsia="Times New Roman"/>
          <w:bCs/>
          <w:szCs w:val="24"/>
        </w:rPr>
        <w:t>υποχρεώσεων.</w:t>
      </w:r>
      <w:r w:rsidRPr="00C816DF">
        <w:rPr>
          <w:rFonts w:eastAsia="Times New Roman"/>
          <w:bCs/>
          <w:szCs w:val="24"/>
        </w:rPr>
        <w:t xml:space="preserve"> </w:t>
      </w:r>
      <w:r>
        <w:rPr>
          <w:rFonts w:eastAsia="Times New Roman"/>
          <w:bCs/>
          <w:szCs w:val="24"/>
        </w:rPr>
        <w:t>Περισσότερα</w:t>
      </w:r>
      <w:r w:rsidRPr="00B31243">
        <w:rPr>
          <w:rFonts w:eastAsia="Times New Roman"/>
          <w:bCs/>
          <w:szCs w:val="24"/>
        </w:rPr>
        <w:t xml:space="preserve"> στη δευτερολογία</w:t>
      </w:r>
      <w:r>
        <w:rPr>
          <w:rFonts w:eastAsia="Times New Roman"/>
          <w:bCs/>
          <w:szCs w:val="24"/>
        </w:rPr>
        <w:t xml:space="preserve"> μου.</w:t>
      </w:r>
    </w:p>
    <w:p w14:paraId="29671405" w14:textId="77777777" w:rsidR="00711852" w:rsidRDefault="000A1C6E">
      <w:pPr>
        <w:spacing w:line="600" w:lineRule="auto"/>
        <w:ind w:firstLine="720"/>
        <w:jc w:val="both"/>
        <w:rPr>
          <w:rFonts w:eastAsia="Times New Roman"/>
          <w:bCs/>
          <w:szCs w:val="24"/>
        </w:rPr>
      </w:pPr>
      <w:r w:rsidRPr="00B31243">
        <w:rPr>
          <w:rFonts w:eastAsia="Times New Roman"/>
          <w:bCs/>
          <w:szCs w:val="24"/>
        </w:rPr>
        <w:t>Ευχαριστώ</w:t>
      </w:r>
      <w:r>
        <w:rPr>
          <w:rFonts w:eastAsia="Times New Roman"/>
          <w:bCs/>
          <w:szCs w:val="24"/>
        </w:rPr>
        <w:t>,</w:t>
      </w:r>
      <w:r w:rsidRPr="00B31243">
        <w:rPr>
          <w:rFonts w:eastAsia="Times New Roman"/>
          <w:bCs/>
          <w:szCs w:val="24"/>
        </w:rPr>
        <w:t xml:space="preserve"> κύριε Πρόεδρε</w:t>
      </w:r>
      <w:r>
        <w:rPr>
          <w:rFonts w:eastAsia="Times New Roman"/>
          <w:bCs/>
          <w:szCs w:val="24"/>
        </w:rPr>
        <w:t>.</w:t>
      </w:r>
      <w:r w:rsidRPr="00B31243">
        <w:rPr>
          <w:rFonts w:eastAsia="Times New Roman"/>
          <w:bCs/>
          <w:szCs w:val="24"/>
        </w:rPr>
        <w:t xml:space="preserve"> </w:t>
      </w:r>
    </w:p>
    <w:p w14:paraId="29671406" w14:textId="77777777" w:rsidR="00711852" w:rsidRDefault="000A1C6E">
      <w:pPr>
        <w:spacing w:line="600" w:lineRule="auto"/>
        <w:ind w:firstLine="720"/>
        <w:jc w:val="both"/>
        <w:rPr>
          <w:rFonts w:eastAsia="Times New Roman"/>
          <w:bCs/>
          <w:szCs w:val="24"/>
        </w:rPr>
      </w:pPr>
      <w:r w:rsidRPr="00F16B63">
        <w:rPr>
          <w:rFonts w:eastAsia="Times New Roman"/>
          <w:b/>
          <w:bCs/>
          <w:szCs w:val="24"/>
        </w:rPr>
        <w:t xml:space="preserve">ΠΡΟΕΔΡΕΥΩΝ (Μάριος Γεωργιάδης): </w:t>
      </w:r>
      <w:r>
        <w:rPr>
          <w:rFonts w:eastAsia="Times New Roman"/>
          <w:bCs/>
          <w:szCs w:val="24"/>
        </w:rPr>
        <w:t xml:space="preserve">Ευχαριστούμε τον κύριο </w:t>
      </w:r>
      <w:r w:rsidRPr="00B31243">
        <w:rPr>
          <w:rFonts w:eastAsia="Times New Roman"/>
          <w:bCs/>
          <w:szCs w:val="24"/>
        </w:rPr>
        <w:t>Υπουργό</w:t>
      </w:r>
      <w:r>
        <w:rPr>
          <w:rFonts w:eastAsia="Times New Roman"/>
          <w:bCs/>
          <w:szCs w:val="24"/>
        </w:rPr>
        <w:t>.</w:t>
      </w:r>
    </w:p>
    <w:p w14:paraId="29671407" w14:textId="77777777" w:rsidR="00711852" w:rsidRDefault="000A1C6E">
      <w:pPr>
        <w:spacing w:line="600" w:lineRule="auto"/>
        <w:ind w:firstLine="720"/>
        <w:jc w:val="both"/>
        <w:rPr>
          <w:rFonts w:eastAsia="Times New Roman"/>
          <w:bCs/>
          <w:szCs w:val="24"/>
        </w:rPr>
      </w:pPr>
      <w:r>
        <w:rPr>
          <w:rFonts w:eastAsia="Times New Roman"/>
          <w:bCs/>
          <w:szCs w:val="24"/>
        </w:rPr>
        <w:t>Κύριε</w:t>
      </w:r>
      <w:r w:rsidRPr="00B31243">
        <w:rPr>
          <w:rFonts w:eastAsia="Times New Roman"/>
          <w:bCs/>
          <w:szCs w:val="24"/>
        </w:rPr>
        <w:t xml:space="preserve"> συνάδελφε</w:t>
      </w:r>
      <w:r>
        <w:rPr>
          <w:rFonts w:eastAsia="Times New Roman"/>
          <w:bCs/>
          <w:szCs w:val="24"/>
        </w:rPr>
        <w:t>, έχετε</w:t>
      </w:r>
      <w:r w:rsidRPr="00B31243">
        <w:rPr>
          <w:rFonts w:eastAsia="Times New Roman"/>
          <w:bCs/>
          <w:szCs w:val="24"/>
        </w:rPr>
        <w:t xml:space="preserve"> τρία λεπτά στη διάθεσή </w:t>
      </w:r>
      <w:r>
        <w:rPr>
          <w:rFonts w:eastAsia="Times New Roman"/>
          <w:bCs/>
          <w:szCs w:val="24"/>
        </w:rPr>
        <w:t>σας.</w:t>
      </w:r>
    </w:p>
    <w:p w14:paraId="29671408" w14:textId="77777777" w:rsidR="00711852" w:rsidRDefault="000A1C6E">
      <w:pPr>
        <w:spacing w:line="600" w:lineRule="auto"/>
        <w:ind w:firstLine="720"/>
        <w:jc w:val="both"/>
        <w:rPr>
          <w:rFonts w:eastAsia="Times New Roman"/>
          <w:bCs/>
          <w:szCs w:val="24"/>
        </w:rPr>
      </w:pPr>
      <w:r w:rsidRPr="00B31243">
        <w:rPr>
          <w:rFonts w:eastAsia="Times New Roman"/>
          <w:b/>
          <w:bCs/>
          <w:szCs w:val="24"/>
        </w:rPr>
        <w:lastRenderedPageBreak/>
        <w:t>ΓΕΩΡΓΙΟΣ ΛΑΜΠΡΟΥΛΗΣ (ΣΤ΄ Αντιπρόεδρος της Βουλής):</w:t>
      </w:r>
      <w:r>
        <w:rPr>
          <w:rFonts w:eastAsia="Times New Roman"/>
          <w:bCs/>
          <w:szCs w:val="24"/>
        </w:rPr>
        <w:t xml:space="preserve"> </w:t>
      </w:r>
      <w:r w:rsidRPr="00B31243">
        <w:rPr>
          <w:rFonts w:eastAsia="Times New Roman"/>
          <w:bCs/>
          <w:szCs w:val="24"/>
        </w:rPr>
        <w:t>Ευχαριστώ</w:t>
      </w:r>
      <w:r>
        <w:rPr>
          <w:rFonts w:eastAsia="Times New Roman"/>
          <w:bCs/>
          <w:szCs w:val="24"/>
        </w:rPr>
        <w:t>,</w:t>
      </w:r>
      <w:r w:rsidRPr="00B31243">
        <w:rPr>
          <w:rFonts w:eastAsia="Times New Roman"/>
          <w:bCs/>
          <w:szCs w:val="24"/>
        </w:rPr>
        <w:t xml:space="preserve"> κύριε Πρόεδρε</w:t>
      </w:r>
      <w:r>
        <w:rPr>
          <w:rFonts w:eastAsia="Times New Roman"/>
          <w:bCs/>
          <w:szCs w:val="24"/>
        </w:rPr>
        <w:t>.</w:t>
      </w:r>
      <w:r w:rsidRPr="00B31243">
        <w:rPr>
          <w:rFonts w:eastAsia="Times New Roman"/>
          <w:bCs/>
          <w:szCs w:val="24"/>
        </w:rPr>
        <w:t xml:space="preserve"> </w:t>
      </w:r>
    </w:p>
    <w:p w14:paraId="29671409" w14:textId="77777777" w:rsidR="00711852" w:rsidRDefault="000A1C6E">
      <w:pPr>
        <w:spacing w:line="600" w:lineRule="auto"/>
        <w:ind w:firstLine="709"/>
        <w:jc w:val="both"/>
        <w:rPr>
          <w:rFonts w:eastAsia="Times New Roman"/>
          <w:bCs/>
          <w:szCs w:val="24"/>
        </w:rPr>
      </w:pPr>
      <w:r>
        <w:rPr>
          <w:rFonts w:eastAsia="Times New Roman"/>
          <w:bCs/>
          <w:szCs w:val="24"/>
        </w:rPr>
        <w:t>Για τ</w:t>
      </w:r>
      <w:r w:rsidRPr="00B31243">
        <w:rPr>
          <w:rFonts w:eastAsia="Times New Roman"/>
          <w:bCs/>
          <w:szCs w:val="24"/>
        </w:rPr>
        <w:t>ο διάστημα που λέτε</w:t>
      </w:r>
      <w:r>
        <w:rPr>
          <w:rFonts w:eastAsia="Times New Roman"/>
          <w:bCs/>
          <w:szCs w:val="24"/>
        </w:rPr>
        <w:t>, σε ό,τι αφορά δηλαδή τις αποζημιώσεις του ΕΛΓΑ, που μπορεί να μειώθηκε,</w:t>
      </w:r>
      <w:r w:rsidRPr="00B31243">
        <w:rPr>
          <w:rFonts w:eastAsia="Times New Roman"/>
          <w:bCs/>
          <w:szCs w:val="24"/>
        </w:rPr>
        <w:t xml:space="preserve"> ενδεχομένως να συμβεί αυτό που λέτε</w:t>
      </w:r>
      <w:r>
        <w:rPr>
          <w:rFonts w:eastAsia="Times New Roman"/>
          <w:bCs/>
          <w:szCs w:val="24"/>
        </w:rPr>
        <w:t xml:space="preserve"> και</w:t>
      </w:r>
      <w:r w:rsidRPr="00B31243">
        <w:rPr>
          <w:rFonts w:eastAsia="Times New Roman"/>
          <w:bCs/>
          <w:szCs w:val="24"/>
        </w:rPr>
        <w:t xml:space="preserve"> ως το</w:t>
      </w:r>
      <w:r>
        <w:rPr>
          <w:rFonts w:eastAsia="Times New Roman"/>
          <w:bCs/>
          <w:szCs w:val="24"/>
        </w:rPr>
        <w:t>ν</w:t>
      </w:r>
      <w:r w:rsidRPr="00B31243">
        <w:rPr>
          <w:rFonts w:eastAsia="Times New Roman"/>
          <w:bCs/>
          <w:szCs w:val="24"/>
        </w:rPr>
        <w:t xml:space="preserve"> Νοέμβριο</w:t>
      </w:r>
      <w:r>
        <w:rPr>
          <w:rFonts w:eastAsia="Times New Roman"/>
          <w:bCs/>
          <w:szCs w:val="24"/>
        </w:rPr>
        <w:t>,</w:t>
      </w:r>
      <w:r w:rsidRPr="00B31243">
        <w:rPr>
          <w:rFonts w:eastAsia="Times New Roman"/>
          <w:bCs/>
          <w:szCs w:val="24"/>
        </w:rPr>
        <w:t xml:space="preserve"> όπω</w:t>
      </w:r>
      <w:r>
        <w:rPr>
          <w:rFonts w:eastAsia="Times New Roman"/>
          <w:bCs/>
          <w:szCs w:val="24"/>
        </w:rPr>
        <w:t>ς τουλάχιστον ε</w:t>
      </w:r>
      <w:r w:rsidRPr="00B31243">
        <w:rPr>
          <w:rFonts w:eastAsia="Times New Roman"/>
          <w:bCs/>
          <w:szCs w:val="24"/>
        </w:rPr>
        <w:t xml:space="preserve">ίπατε στην πρωτολογία </w:t>
      </w:r>
      <w:r>
        <w:rPr>
          <w:rFonts w:eastAsia="Times New Roman"/>
          <w:bCs/>
          <w:szCs w:val="24"/>
        </w:rPr>
        <w:t>σας, κύριε Υπουργέ,</w:t>
      </w:r>
      <w:r w:rsidRPr="00B31243">
        <w:rPr>
          <w:rFonts w:eastAsia="Times New Roman"/>
          <w:bCs/>
          <w:szCs w:val="24"/>
        </w:rPr>
        <w:t xml:space="preserve"> να αποζημιωθούν</w:t>
      </w:r>
      <w:r>
        <w:rPr>
          <w:rFonts w:eastAsia="Times New Roman"/>
          <w:bCs/>
          <w:szCs w:val="24"/>
        </w:rPr>
        <w:t>.</w:t>
      </w:r>
      <w:r w:rsidRPr="00B31243">
        <w:rPr>
          <w:rFonts w:eastAsia="Times New Roman"/>
          <w:bCs/>
          <w:szCs w:val="24"/>
        </w:rPr>
        <w:t xml:space="preserve"> Το </w:t>
      </w:r>
      <w:r>
        <w:rPr>
          <w:rFonts w:eastAsia="Times New Roman"/>
          <w:bCs/>
          <w:szCs w:val="24"/>
        </w:rPr>
        <w:t>ζήτημα είναι ως ε</w:t>
      </w:r>
      <w:r w:rsidRPr="00B31243">
        <w:rPr>
          <w:rFonts w:eastAsia="Times New Roman"/>
          <w:bCs/>
          <w:szCs w:val="24"/>
        </w:rPr>
        <w:t xml:space="preserve">κείνο το διάστημα </w:t>
      </w:r>
      <w:r>
        <w:rPr>
          <w:rFonts w:eastAsia="Times New Roman"/>
          <w:bCs/>
          <w:szCs w:val="24"/>
        </w:rPr>
        <w:t>-</w:t>
      </w:r>
      <w:r w:rsidRPr="00B31243">
        <w:rPr>
          <w:rFonts w:eastAsia="Times New Roman"/>
          <w:bCs/>
          <w:szCs w:val="24"/>
        </w:rPr>
        <w:t xml:space="preserve">το καταλαβαίνετε κι </w:t>
      </w:r>
      <w:r>
        <w:rPr>
          <w:rFonts w:eastAsia="Times New Roman"/>
          <w:bCs/>
          <w:szCs w:val="24"/>
        </w:rPr>
        <w:t>εσείς-</w:t>
      </w:r>
      <w:r w:rsidRPr="00B31243">
        <w:rPr>
          <w:rFonts w:eastAsia="Times New Roman"/>
          <w:bCs/>
          <w:szCs w:val="24"/>
        </w:rPr>
        <w:t xml:space="preserve"> </w:t>
      </w:r>
      <w:r>
        <w:rPr>
          <w:rFonts w:eastAsia="Times New Roman"/>
          <w:bCs/>
          <w:szCs w:val="24"/>
        </w:rPr>
        <w:t>με την ανυπαρξία εισοδήματος λ</w:t>
      </w:r>
      <w:r w:rsidRPr="00B31243">
        <w:rPr>
          <w:rFonts w:eastAsia="Times New Roman"/>
          <w:bCs/>
          <w:szCs w:val="24"/>
        </w:rPr>
        <w:t>όγω αυτής της καταστροφής που υπέστησαν οι αγρότες τι θα απογίνει</w:t>
      </w:r>
      <w:r>
        <w:rPr>
          <w:rFonts w:eastAsia="Times New Roman"/>
          <w:bCs/>
          <w:szCs w:val="24"/>
        </w:rPr>
        <w:t>.</w:t>
      </w:r>
      <w:r w:rsidRPr="00B31243">
        <w:rPr>
          <w:rFonts w:eastAsia="Times New Roman"/>
          <w:bCs/>
          <w:szCs w:val="24"/>
        </w:rPr>
        <w:t xml:space="preserve"> </w:t>
      </w:r>
      <w:r>
        <w:rPr>
          <w:rFonts w:eastAsia="Times New Roman"/>
          <w:bCs/>
          <w:szCs w:val="24"/>
        </w:rPr>
        <w:t>Λέτε</w:t>
      </w:r>
      <w:r w:rsidRPr="00B31243">
        <w:rPr>
          <w:rFonts w:eastAsia="Times New Roman"/>
          <w:bCs/>
          <w:szCs w:val="24"/>
        </w:rPr>
        <w:t xml:space="preserve"> ότι κάνετε κάποιες κινήσεις</w:t>
      </w:r>
      <w:r>
        <w:rPr>
          <w:rFonts w:eastAsia="Times New Roman"/>
          <w:bCs/>
          <w:szCs w:val="24"/>
        </w:rPr>
        <w:t xml:space="preserve">. Το ζήτημα είναι </w:t>
      </w:r>
      <w:r w:rsidRPr="00B31243">
        <w:rPr>
          <w:rFonts w:eastAsia="Times New Roman"/>
          <w:bCs/>
          <w:szCs w:val="24"/>
        </w:rPr>
        <w:t>ότι αυτά θα πρέπει άμεσα να δρομολογηθούν</w:t>
      </w:r>
      <w:r>
        <w:rPr>
          <w:rFonts w:eastAsia="Times New Roman"/>
          <w:bCs/>
          <w:szCs w:val="24"/>
        </w:rPr>
        <w:t>,</w:t>
      </w:r>
      <w:r w:rsidRPr="00B31243">
        <w:rPr>
          <w:rFonts w:eastAsia="Times New Roman"/>
          <w:bCs/>
          <w:szCs w:val="24"/>
        </w:rPr>
        <w:t xml:space="preserve"> άμεσα να υπάρξουν</w:t>
      </w:r>
      <w:r>
        <w:rPr>
          <w:rFonts w:eastAsia="Times New Roman"/>
          <w:bCs/>
          <w:szCs w:val="24"/>
        </w:rPr>
        <w:t>,</w:t>
      </w:r>
      <w:r w:rsidRPr="00B31243">
        <w:rPr>
          <w:rFonts w:eastAsia="Times New Roman"/>
          <w:bCs/>
          <w:szCs w:val="24"/>
        </w:rPr>
        <w:t xml:space="preserve"> όχι </w:t>
      </w:r>
      <w:r>
        <w:rPr>
          <w:rFonts w:eastAsia="Times New Roman"/>
          <w:bCs/>
          <w:szCs w:val="24"/>
        </w:rPr>
        <w:t xml:space="preserve">μόνο απαντήσεις από τους αρμόδιους φορείς, </w:t>
      </w:r>
      <w:r w:rsidRPr="00B31243">
        <w:rPr>
          <w:rFonts w:eastAsia="Times New Roman"/>
          <w:bCs/>
          <w:szCs w:val="24"/>
        </w:rPr>
        <w:t>αλλά και υλοποίηση αυτών</w:t>
      </w:r>
      <w:r>
        <w:rPr>
          <w:rFonts w:eastAsia="Times New Roman"/>
          <w:bCs/>
          <w:szCs w:val="24"/>
        </w:rPr>
        <w:t>,</w:t>
      </w:r>
      <w:r w:rsidRPr="00B31243">
        <w:rPr>
          <w:rFonts w:eastAsia="Times New Roman"/>
          <w:bCs/>
          <w:szCs w:val="24"/>
        </w:rPr>
        <w:t xml:space="preserve"> προκειμένου να </w:t>
      </w:r>
      <w:r>
        <w:rPr>
          <w:rFonts w:eastAsia="Times New Roman"/>
          <w:bCs/>
          <w:szCs w:val="24"/>
        </w:rPr>
        <w:t>απαλυνθούν</w:t>
      </w:r>
      <w:r w:rsidRPr="00B31243">
        <w:rPr>
          <w:rFonts w:eastAsia="Times New Roman"/>
          <w:bCs/>
          <w:szCs w:val="24"/>
        </w:rPr>
        <w:t xml:space="preserve"> οι </w:t>
      </w:r>
      <w:r>
        <w:rPr>
          <w:rFonts w:eastAsia="Times New Roman"/>
          <w:bCs/>
          <w:szCs w:val="24"/>
        </w:rPr>
        <w:t xml:space="preserve">αγρότες. </w:t>
      </w:r>
      <w:r w:rsidRPr="00B31243">
        <w:rPr>
          <w:rFonts w:eastAsia="Times New Roman"/>
          <w:bCs/>
          <w:szCs w:val="24"/>
        </w:rPr>
        <w:t xml:space="preserve">Και δεν είναι </w:t>
      </w:r>
      <w:r>
        <w:rPr>
          <w:rFonts w:eastAsia="Times New Roman"/>
          <w:bCs/>
          <w:szCs w:val="24"/>
        </w:rPr>
        <w:t xml:space="preserve">μόνο </w:t>
      </w:r>
      <w:r w:rsidRPr="00B31243">
        <w:rPr>
          <w:rFonts w:eastAsia="Times New Roman"/>
          <w:bCs/>
          <w:szCs w:val="24"/>
        </w:rPr>
        <w:t>τα φορολογικά</w:t>
      </w:r>
      <w:r>
        <w:rPr>
          <w:rFonts w:eastAsia="Times New Roman"/>
          <w:bCs/>
          <w:szCs w:val="24"/>
        </w:rPr>
        <w:t>, αλλά</w:t>
      </w:r>
      <w:r w:rsidRPr="00B31243">
        <w:rPr>
          <w:rFonts w:eastAsia="Times New Roman"/>
          <w:bCs/>
          <w:szCs w:val="24"/>
        </w:rPr>
        <w:t xml:space="preserve"> είναι </w:t>
      </w:r>
      <w:r>
        <w:rPr>
          <w:rFonts w:eastAsia="Times New Roman"/>
          <w:bCs/>
          <w:szCs w:val="24"/>
        </w:rPr>
        <w:t xml:space="preserve">και </w:t>
      </w:r>
      <w:r w:rsidRPr="00B31243">
        <w:rPr>
          <w:rFonts w:eastAsia="Times New Roman"/>
          <w:bCs/>
          <w:szCs w:val="24"/>
        </w:rPr>
        <w:t>οι εισφορές στους ασφαλιστικούς οργανισμούς</w:t>
      </w:r>
      <w:r>
        <w:rPr>
          <w:rFonts w:eastAsia="Times New Roman"/>
          <w:bCs/>
          <w:szCs w:val="24"/>
        </w:rPr>
        <w:t xml:space="preserve">, </w:t>
      </w:r>
      <w:r w:rsidRPr="00B31243">
        <w:rPr>
          <w:rFonts w:eastAsia="Times New Roman"/>
          <w:bCs/>
          <w:szCs w:val="24"/>
        </w:rPr>
        <w:t xml:space="preserve">είναι τα χρέη που έχουν </w:t>
      </w:r>
      <w:r>
        <w:rPr>
          <w:rFonts w:eastAsia="Times New Roman"/>
          <w:bCs/>
          <w:szCs w:val="24"/>
        </w:rPr>
        <w:t>στις τράπεζες, είναι οι πληρωμές</w:t>
      </w:r>
      <w:r w:rsidRPr="00B31243">
        <w:rPr>
          <w:rFonts w:eastAsia="Times New Roman"/>
          <w:bCs/>
          <w:szCs w:val="24"/>
        </w:rPr>
        <w:t xml:space="preserve"> στο ρεύμα</w:t>
      </w:r>
      <w:r>
        <w:rPr>
          <w:rFonts w:eastAsia="Times New Roman"/>
          <w:bCs/>
          <w:szCs w:val="24"/>
        </w:rPr>
        <w:t>,</w:t>
      </w:r>
      <w:r w:rsidRPr="00B31243">
        <w:rPr>
          <w:rFonts w:eastAsia="Times New Roman"/>
          <w:bCs/>
          <w:szCs w:val="24"/>
        </w:rPr>
        <w:t xml:space="preserve"> είναι </w:t>
      </w:r>
      <w:r>
        <w:rPr>
          <w:rFonts w:eastAsia="Times New Roman"/>
          <w:bCs/>
          <w:szCs w:val="24"/>
        </w:rPr>
        <w:t xml:space="preserve">οι </w:t>
      </w:r>
      <w:r w:rsidRPr="00B31243">
        <w:rPr>
          <w:rFonts w:eastAsia="Times New Roman"/>
          <w:bCs/>
          <w:szCs w:val="24"/>
        </w:rPr>
        <w:t xml:space="preserve">πληρωμές στα </w:t>
      </w:r>
      <w:r>
        <w:rPr>
          <w:rFonts w:eastAsia="Times New Roman"/>
          <w:bCs/>
          <w:szCs w:val="24"/>
        </w:rPr>
        <w:t>πάγια. Από εκεί και πέρα είναι τα πάγια έξοδα μιας αγροτικής οικογένειας, η οποία θα πρέπει και η ίδια να συντηρηθεί.</w:t>
      </w:r>
    </w:p>
    <w:p w14:paraId="2967140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Γι’ αυτό εμείς λέμε και στην ερώτηση ότι θα πρέπει να υπάρξει έκτακτη επιχορήγηση, κρατική χρηματοδότηση, κρατική ενίσχυση στους πληγέντες αγρότες, προκειμένου να εξασφαλίσουν τη δυνατότητα να μπορούν να ανταπεξέλθουν στα καθημερινά έξοδά τους. Αυτό είναι το ένα.</w:t>
      </w:r>
    </w:p>
    <w:p w14:paraId="2967140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Δεύτερον, ως προς τον ΕΛΓΑ -να μείνω λίγο σε αυτό. Ο ΕΛΓΑ λειτουργεί με το εξής καθεστώς από το 2012, αλλά και νωρίτερα δηλαδή που άλλαξε ο κανονισμός. Κατ’ αρχάς, το κράτος οφείλει στον ΕΛΓΑ κάθε χρόνο από το 2012 ως σήμερα 35 εκατομμύρια ευρώ. Πληρώνουν οι αγρότες, αυξήθηκαν οι ασφαλιστικές εισφορές και βέβαια, αφού ένα μέρος αυτών πηγαίνουν για τη λειτουργία του ΕΛΓΑ, πληρωμές εργαζομένων και γενικά όλη τη δραστηριότητα που αναπτύσσει ο ΕΛΓΑ, μένουν κάποια ψίχουλα πολλές φορές για τους αγρότες, οι δε κτηνοτρόφοι, αν πάρουν και όταν πάρουν αποζημιώσεις.</w:t>
      </w:r>
    </w:p>
    <w:p w14:paraId="2967140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δεύτερο θέμα, που έχει να κάνει με την πρόληψη ή αν θέλετε, την αντιμετώπιση τέτοιων φαινομένων, είναι ένα πάγιο αίτημα χρόνων και βέβαια το πρόβλημα σ’ αυτήν την περιοχή του Τυρνάβου -και όχι μόνο- δεν είναι φετινό. Κάθε χρόνο ή, αν θέλετε, κάθε δυο χρόνια, αντιμετωπίζουν πάνω-κάτω, σε μικρότερη ή σε μεγαλύτερη έκταση -δυστυχώς φέτος είναι αρκετά μεγάλη, τεράστια η έκταση που επλήγη- το ίδιο πρόβλημα.</w:t>
      </w:r>
    </w:p>
    <w:p w14:paraId="2967140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Είπατε για αυτή την επιδότηση, για μέτρα που θα πρέπει οι ίδιοι οι αγρότες να δρομολογήσουν, προκειμένου να προστατεύσουν τα χωράφια τους, δηλαδή αντιχαλαζικό δίχτυ, που επιδοτείται, ή αντιβροχική μεμβράνη κ.λπ.. Το ζήτημα δεν είναι αν επιδοτείται. Το ζήτημα είναι αν έχουν τη δυνα</w:t>
      </w:r>
      <w:r>
        <w:rPr>
          <w:rFonts w:eastAsia="Times New Roman" w:cs="Times New Roman"/>
          <w:szCs w:val="24"/>
        </w:rPr>
        <w:lastRenderedPageBreak/>
        <w:t>τότητα οι ίδιοι οι αγρότες. Διότι με συγχωρείτε, αλλά υπάρχουν αγρότες -υπάρχει μια διαστρωμάτωση, με αυτή την έννοια το λέω- οι οποίοι μπορούν να ανταποκριθούν σ’ αυτό και να βάλουν και οι ίδιοι από την τσέπη τους το υπόλοιπο ποσό της επένδυσης για να πάρουν αυτό το μέτρο προστασίας και από την άλλη μεριά υπάρχει ένα μεγάλο μέρος αγροτών -και ειδικά στην περιοχή αυτή- μικροί καλλιεργητές οι οποίοι δεν θα έχουν αυτή τη δυνατότητα.</w:t>
      </w:r>
    </w:p>
    <w:p w14:paraId="2967140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Εδώ λέμε εμείς ότι θα πρέπει, αν υποτίθεται ότι γι’ αυτό είναι το μέτρο και όχι, για παράδειγμα, όπως ο ΕΛΓΑ έταζε εδώ και πόσο καιρό, ότι μέσω της εναέριας αντιμετώπισης τέτοιων φαινομένων, κυρίως της χαλαζόπτωσης, σιγουρεύονταν οι αγρότες κ.λπ.. Η ίδια η ζωή, βέβαια, απέδειξε το αντίθετο ή δεν ξέρω αν αυτό το μέτρο, τα μέσα δεν λειτούργησαν όπως έπρεπε να λειτουργήσουν. Εδώ το κράτος, αν θέλετε, γενικά θα έπρεπε να βρει τον τρόπο με τον οποίο αφ’ ενός μεν να παίρνει τα μέτρα και αφ’ ετέρου να μην επιβαρύνει ούτε ένα ευρώ τους αγρότες. Ευθύνη του κράτους θα πρέπει να είναι αυτό και όχι μέσω επιδότησης κ.λπ., δηλαδή επιδοτήσεων για αντιχαλαζικό δίχτυ ή αντιβροχική μεμβράνη, όπως είπατε.</w:t>
      </w:r>
    </w:p>
    <w:p w14:paraId="2967140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βεβαίως, είναι τα άλλα ζητήματα, όπως σας είπα, για τη φορολογία, την οποία οι αγρότες πληρώνουν δυσβάσταχτα. Δείτε κόστος παραγωγής. Προχθές καταθέσαμε δύο τροπολογίες που αφορούσαν </w:t>
      </w:r>
      <w:r>
        <w:rPr>
          <w:rFonts w:eastAsia="Times New Roman" w:cs="Times New Roman"/>
          <w:szCs w:val="24"/>
        </w:rPr>
        <w:lastRenderedPageBreak/>
        <w:t>στο πετρέλαιο για τους αγρότες, τον Ειδικό Φόρο Κατανάλωσης στο πετρέλαιο, και στην κρατική ενίσχυση κατά 50% στον λογαριασμό του ρεύματος, προκειμένου να ελαφρυνθεί κατά τι έστω οι αγρότες σε ό,τι αφορά στα έξοδά τους, αλλά κυρίως να μειωθεί το κόστος παραγωγής και για τους ίδιους. Βέβαια, η Κυβέρνηση τις απέρριψε και τις δύο, που επιτρέψτε μου να πω ότι ήταν το ελάχιστο από τα πολύ ήπια μέτρα, αν θέλετε, αλλά που στο κάτω-κάτω θα απάλυναν το οικονομικό βάρος που υφίστανται οι αγρότες. Ούτε αυτά τα στοιχειώδη, ούτε αυτά τα βασικά, ούτε αυτά τα έστω λίγα δεν δέχεστε.</w:t>
      </w:r>
    </w:p>
    <w:p w14:paraId="29671410" w14:textId="77777777" w:rsidR="00711852" w:rsidRDefault="000A1C6E">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Αντιπροέδρου</w:t>
      </w:r>
      <w:r w:rsidRPr="00251171">
        <w:rPr>
          <w:rFonts w:eastAsia="Times New Roman" w:cs="Times New Roman"/>
          <w:szCs w:val="24"/>
        </w:rPr>
        <w:t>)</w:t>
      </w:r>
    </w:p>
    <w:p w14:paraId="29671411" w14:textId="77777777" w:rsidR="00711852" w:rsidRDefault="000A1C6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Κύριε συνάδελφε, σας παρακαλώ.</w:t>
      </w:r>
    </w:p>
    <w:p w14:paraId="29671412" w14:textId="77777777" w:rsidR="00711852" w:rsidRDefault="000A1C6E">
      <w:pPr>
        <w:spacing w:line="600" w:lineRule="auto"/>
        <w:ind w:firstLine="720"/>
        <w:jc w:val="both"/>
        <w:rPr>
          <w:rFonts w:eastAsia="Times New Roman" w:cs="Times New Roman"/>
          <w:szCs w:val="24"/>
        </w:rPr>
      </w:pPr>
      <w:r w:rsidRPr="0051092D">
        <w:rPr>
          <w:rFonts w:eastAsia="Times New Roman" w:cs="Times New Roman"/>
          <w:b/>
          <w:szCs w:val="24"/>
        </w:rPr>
        <w:t>ΓΕΩΡΓΙΟΣ ΛΑΜΠΡΟΥΛΗΣ (ΣΤ’ Αντιπρόεδρος της Βουλής):</w:t>
      </w:r>
      <w:r w:rsidRPr="0051092D">
        <w:rPr>
          <w:rFonts w:eastAsia="Times New Roman" w:cs="Times New Roman"/>
          <w:szCs w:val="24"/>
        </w:rPr>
        <w:t xml:space="preserve"> </w:t>
      </w:r>
      <w:r>
        <w:rPr>
          <w:rFonts w:eastAsia="Times New Roman" w:cs="Times New Roman"/>
          <w:szCs w:val="24"/>
        </w:rPr>
        <w:t>Κλείνω με αυτό, κύριε Πρόεδρε.</w:t>
      </w:r>
    </w:p>
    <w:p w14:paraId="2967141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ότι άμεσα, κύριε Υπουργέ, ως Κυβέρνηση -διότι η Κυβέρνηση ενιαία λειτουργεί- θα πρέπει να ενεργήσετε. Βεβαίως, είναι αρμοδιότητα, όπως είπατε, του Υπουργείου Οικονομικών το αν δώσει την κρατική χρηματοδότηση που σας ρωτούμε και θέτουμε και εμείς για τους αγρότες και </w:t>
      </w:r>
      <w:r>
        <w:rPr>
          <w:rFonts w:eastAsia="Times New Roman" w:cs="Times New Roman"/>
          <w:szCs w:val="24"/>
        </w:rPr>
        <w:lastRenderedPageBreak/>
        <w:t>για τις πληγείσες περιοχές. Είναι θέμα συντονισμού και συνεννόησης της Κυβέρνησης και πίεσης προς αυτή την κατεύθυνση και βεβαίως των ίδιων των αγροτών με τον αγώνα τους, με τις διεκδικήσεις τους να παλέψουν για να διεκδικήσουν αυτά τα μέτρα.</w:t>
      </w:r>
    </w:p>
    <w:p w14:paraId="2967141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9671415" w14:textId="77777777" w:rsidR="00711852" w:rsidRDefault="000A1C6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Ορίστε, κύριε Υπουργέ, έχετε τον λόγο.</w:t>
      </w:r>
    </w:p>
    <w:p w14:paraId="29671416"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ΒΑΣΙΛΕΙΟΣ ΚΟΚΚΑΛΗΣ</w:t>
      </w:r>
      <w:r w:rsidRPr="00076E84">
        <w:rPr>
          <w:rFonts w:eastAsia="Times New Roman" w:cs="Times New Roman"/>
          <w:b/>
          <w:szCs w:val="24"/>
        </w:rPr>
        <w:t xml:space="preserve"> (Υ</w:t>
      </w:r>
      <w:r>
        <w:rPr>
          <w:rFonts w:eastAsia="Times New Roman" w:cs="Times New Roman"/>
          <w:b/>
          <w:szCs w:val="24"/>
        </w:rPr>
        <w:t>φυ</w:t>
      </w:r>
      <w:r w:rsidRPr="00076E84">
        <w:rPr>
          <w:rFonts w:eastAsia="Times New Roman" w:cs="Times New Roman"/>
          <w:b/>
          <w:szCs w:val="24"/>
        </w:rPr>
        <w:t>πουργός Αγροτικής Ανάπτυξης και Τροφίμων):</w:t>
      </w:r>
      <w:r>
        <w:rPr>
          <w:rFonts w:eastAsia="Times New Roman" w:cs="Times New Roman"/>
          <w:szCs w:val="24"/>
        </w:rPr>
        <w:t xml:space="preserve"> Ευχαριστώ, κύριε Πρόεδρε.</w:t>
      </w:r>
    </w:p>
    <w:p w14:paraId="2967141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Κύριε Βουλευτά, κανείς δεν θέλει να επέλθει η ζημιά για τους αγρότες. Κανείς. Εμείς, όμως, αποδείξαμε ότι είμαστε κοντά στους αγρότες αφ’ ενός με την άμεση κινητοποίηση του ΕΛΓΑ -αλλά αυτό, όπως ξέρετε απαιτεί ένα εύλογο χρονικό διάστημα να γίνουν οι εκτιμήσεις και να γίνουν δίκαιες, σωστές και γρήγορες- και αφ’ ετέρου άμεσα και προσωπικά εγώ ο ίδιος είμαι στη διάθεσή σας. Προσκομίζω τα έγγραφα προς την τράπεζα, προς τη ΔΕΗ και προς το Υπουργείο Οικονομικών  -ειδικά προς το Υπουργείο Οικονομικών- ζητώντας να γίνει η χρήση του άρθρου 5 του ν.2275/1994, σύμφωνα με το </w:t>
      </w:r>
      <w:r>
        <w:rPr>
          <w:rFonts w:eastAsia="Times New Roman" w:cs="Times New Roman"/>
          <w:szCs w:val="24"/>
        </w:rPr>
        <w:lastRenderedPageBreak/>
        <w:t>οποίο αναστέλλεται η είσπραξη των ληξιπρόθεσμων οφειλών προς το δημόσιο για χρονικό διάστημα μέχρι έξι μηνών σε περίπτωση εκτεταμένων καταστροφών.</w:t>
      </w:r>
    </w:p>
    <w:p w14:paraId="2967141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Όπως γνωρίζετε, πρέπει να γίνουν κάποιες συγκεκριμένες διαδικασίες με τη συνδρομή και των τοπικών αρχών. Συμπέρασμα άμεσα εντός δύο ημερών. Εκτός του ότι κινητοποιήσαμε τον ΕΛΓΑ, στα συναρμόδια Υπουργεία ή σε άλλες υπηρεσίες υποβάλαμε εμπεριστατωμένα αιτήματα, προκειμένου να εξασφαλίσουμε ένα αξιοπρεπές επίπεδο διαβίωσης για τους αγρότες μας.</w:t>
      </w:r>
    </w:p>
    <w:p w14:paraId="2967141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Δεύτερον, το αντιχαλαζικό δίχτυ και η αντιβροχική μεμβράνη επιδοτείται σε ποσοστό 80% και ήδη έχουν κατατεθεί φάκελοι ύψους 8,5 εκατομμυρίων ευρώ.</w:t>
      </w:r>
    </w:p>
    <w:p w14:paraId="2967141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Όσον αφορά τον ΕΛΓΑ, τον κανονισμό, πράγματι αυτός ο κανονισμός έχει να τροποποιηθεί έξι χρόνια και η τελευταία τροποποίησή του αφορούσε την αύξηση των εισφορών. Το πάγιο αίτημα των αγροτών να συμπεριληφθούν και άλλοι ασφαλιστικοί κίνδυνοι ουδέποτε το έχει αγγίξει κάποιος. Από τις 16 Δεκεμβρίου του 2018 έχει ανατεθεί η σχετική μελέτη. Του χρόνου πλέον θα μιλάμε για νέο κανονισμό στον ΕΛΓΑ, με ένταξη και άλλων ασφαλιστικών </w:t>
      </w:r>
      <w:r>
        <w:rPr>
          <w:rFonts w:eastAsia="Times New Roman" w:cs="Times New Roman"/>
          <w:szCs w:val="24"/>
        </w:rPr>
        <w:lastRenderedPageBreak/>
        <w:t>κινδύνων, σύμφωνα με αυτά που μας έχουν προτείνει οι αγρότες, οι συνεταιρισμοί και οι φορείς.</w:t>
      </w:r>
    </w:p>
    <w:p w14:paraId="2967141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967141C" w14:textId="77777777" w:rsidR="00711852" w:rsidRDefault="000A1C6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κύριο Υπουργό και για την οικονομία στον χρόνο.</w:t>
      </w:r>
    </w:p>
    <w:p w14:paraId="2967141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Συνεχίζουμε με δύο επίκαιρες ερωτήσεις που θα απαντήσει η Υπουργός Εργασίας, Κοινωνικής Ασφάλισης και Κοινωνικής Αλληλεγγύης κ. Έφη Αχτσιόγλου.</w:t>
      </w:r>
    </w:p>
    <w:p w14:paraId="2967141E" w14:textId="77777777" w:rsidR="00711852" w:rsidRDefault="000A1C6E">
      <w:pPr>
        <w:spacing w:line="600" w:lineRule="auto"/>
        <w:ind w:firstLine="720"/>
        <w:jc w:val="both"/>
        <w:rPr>
          <w:rFonts w:eastAsia="Times New Roman" w:cs="Times New Roman"/>
          <w:szCs w:val="24"/>
        </w:rPr>
      </w:pPr>
      <w:r w:rsidRPr="005012D3">
        <w:rPr>
          <w:rFonts w:eastAsia="Times New Roman" w:cs="Times New Roman"/>
          <w:szCs w:val="24"/>
        </w:rPr>
        <w:t>Ξεκινάμε με τη</w:t>
      </w:r>
      <w:r>
        <w:rPr>
          <w:rFonts w:eastAsia="Times New Roman" w:cs="Times New Roman"/>
          <w:szCs w:val="24"/>
        </w:rPr>
        <w:t xml:space="preserve"> δεύτερη</w:t>
      </w:r>
      <w:r w:rsidRPr="005012D3">
        <w:rPr>
          <w:rFonts w:eastAsia="Times New Roman" w:cs="Times New Roman"/>
          <w:szCs w:val="24"/>
        </w:rPr>
        <w:t xml:space="preserve"> με αριθμό 492/16-4-2019 </w:t>
      </w:r>
      <w:r>
        <w:rPr>
          <w:rFonts w:eastAsia="Times New Roman" w:cs="Times New Roman"/>
          <w:szCs w:val="24"/>
        </w:rPr>
        <w:t>ε</w:t>
      </w:r>
      <w:r w:rsidRPr="005012D3">
        <w:rPr>
          <w:rFonts w:eastAsia="Times New Roman" w:cs="Times New Roman"/>
          <w:szCs w:val="24"/>
        </w:rPr>
        <w:t xml:space="preserve">πίκαιρη </w:t>
      </w:r>
      <w:r>
        <w:rPr>
          <w:rFonts w:eastAsia="Times New Roman" w:cs="Times New Roman"/>
          <w:szCs w:val="24"/>
        </w:rPr>
        <w:t>ε</w:t>
      </w:r>
      <w:r w:rsidRPr="005012D3">
        <w:rPr>
          <w:rFonts w:eastAsia="Times New Roman" w:cs="Times New Roman"/>
          <w:szCs w:val="24"/>
        </w:rPr>
        <w:t xml:space="preserve">ρώτηση </w:t>
      </w:r>
      <w:r>
        <w:rPr>
          <w:rFonts w:eastAsia="Times New Roman" w:cs="Times New Roman"/>
          <w:szCs w:val="24"/>
        </w:rPr>
        <w:t xml:space="preserve">πρώτου κύκλου </w:t>
      </w:r>
      <w:r w:rsidRPr="005012D3">
        <w:rPr>
          <w:rFonts w:eastAsia="Times New Roman" w:cs="Times New Roman"/>
          <w:szCs w:val="24"/>
        </w:rPr>
        <w:t xml:space="preserve">του Βουλευτή Ηρακλείου της Δημοκρατικής Συμπαράταξης κ. </w:t>
      </w:r>
      <w:r w:rsidRPr="005012D3">
        <w:rPr>
          <w:rFonts w:eastAsia="Times New Roman" w:cs="Times New Roman"/>
          <w:bCs/>
          <w:szCs w:val="24"/>
        </w:rPr>
        <w:t xml:space="preserve">Βασιλείου Κεγκέρογλου </w:t>
      </w:r>
      <w:r w:rsidRPr="005012D3">
        <w:rPr>
          <w:rFonts w:eastAsia="Times New Roman" w:cs="Times New Roman"/>
          <w:szCs w:val="24"/>
        </w:rPr>
        <w:t xml:space="preserve">προς την Υπουργό </w:t>
      </w:r>
      <w:r w:rsidRPr="005012D3">
        <w:rPr>
          <w:rFonts w:eastAsia="Times New Roman" w:cs="Times New Roman"/>
          <w:bCs/>
          <w:szCs w:val="24"/>
        </w:rPr>
        <w:t>Εργασίας, Κοινωνικής Ασφάλισης και Κοινωνικής Αλληλεγγύης,</w:t>
      </w:r>
      <w:r w:rsidRPr="005012D3">
        <w:rPr>
          <w:rFonts w:eastAsia="Times New Roman" w:cs="Times New Roman"/>
          <w:szCs w:val="24"/>
        </w:rPr>
        <w:t xml:space="preserve"> με θέμα: «Στήριξη του θεσμού των Συλλογικών Συμβάσεων».</w:t>
      </w:r>
    </w:p>
    <w:p w14:paraId="2967141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Κύριε συνάδελφε, έχετε δυο λεπτά για την πρωτολογία σας.</w:t>
      </w:r>
    </w:p>
    <w:p w14:paraId="29671420" w14:textId="77777777" w:rsidR="00711852" w:rsidRDefault="000A1C6E">
      <w:pPr>
        <w:spacing w:line="600" w:lineRule="auto"/>
        <w:ind w:firstLine="720"/>
        <w:jc w:val="both"/>
        <w:rPr>
          <w:rFonts w:eastAsia="Times New Roman" w:cs="Times New Roman"/>
          <w:szCs w:val="24"/>
        </w:rPr>
      </w:pPr>
      <w:r w:rsidRPr="005012D3">
        <w:rPr>
          <w:rFonts w:eastAsia="Times New Roman" w:cs="Times New Roman"/>
          <w:b/>
          <w:szCs w:val="24"/>
        </w:rPr>
        <w:t>ΒΑΣΙΛΕΙΟ</w:t>
      </w:r>
      <w:r>
        <w:rPr>
          <w:rFonts w:eastAsia="Times New Roman" w:cs="Times New Roman"/>
          <w:b/>
          <w:szCs w:val="24"/>
        </w:rPr>
        <w:t>Σ ΚΕΓΚΕΡΟΓΛΟΥ:</w:t>
      </w:r>
      <w:r>
        <w:rPr>
          <w:rFonts w:eastAsia="Times New Roman" w:cs="Times New Roman"/>
          <w:szCs w:val="24"/>
        </w:rPr>
        <w:t xml:space="preserve"> Ευχαριστώ, κύριε Πρόεδρε.</w:t>
      </w:r>
    </w:p>
    <w:p w14:paraId="2967142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Κυρία Υπουργέ, όπως γνωρίζετε, οι συλλογικές διαπραγματεύσεις και οι συλλογικές συμβάσεις είναι μια κατάκτηση για την ελληνική κοινωνία και ήταν ένα από τα σημαντικά ζητήματα -γιατί δεν ξέρω να υπήρξαν και άλλα- </w:t>
      </w:r>
      <w:r>
        <w:rPr>
          <w:rFonts w:eastAsia="Times New Roman" w:cs="Times New Roman"/>
          <w:szCs w:val="24"/>
        </w:rPr>
        <w:lastRenderedPageBreak/>
        <w:t>όπου κατάφεραν να συνεννοηθούν οι πολιτικές δυνάμεις και να ψηφίσουν το σχετικό θεσμικό πλαίσιο το 1990. Λόγω της κρίσης και των μνημονίων, όπως ξέρετε, είχε ανασταλεί από το 2011 και μετά μέρος του θεσμικού πλαισίου, με αποτέλεσμα αυτό να μην ισχύσει για κάποια χρόνια. Με τη λήξη, βεβαίως, του προγράμματος και όπως προβλεπόταν, θα μπορούσε να έχει ξεκινήσει ξανά ολόκληρο το θεσμικό πλαίσιο να ισχύει από το 2015. Λόγω και του τρίτου μνημονίου, φτάσαμε το 2018 να επανέλθει μέρος του θεσμικού πλαισίου.</w:t>
      </w:r>
    </w:p>
    <w:p w14:paraId="2967142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Σήμερα πλέον, σύμφωνα με τις διαβεβαιώσεις της Κυβέρνησης από 20 Αυγούστου, δεν υπάρχει καμμία υποχρέωση προς την τρόικα ή τους θεσμούς και επομένως είναι απορία δική μου, αλλά και όλων των εργαζομένων γιατί δεν υπάρχει μια διαφορετική αντιμετώπιση στις περιπτώσεις που έχουμε συλλογικές διαπραγματεύσεις. Έχουμε υπογραφή συλλογικών συμβάσεων ή έχουμε διαιτητικές αποφάσεις και θα πρέπει μέσα από μια εγκύκλιο, την οποία έχετε εκδώσει τον Ιούλιο του 2018, να συναινέσει ουσιαστικά η εργοδοσία, προκειμένου αυτές να επεκταθούν και να ισχύσουν για όλες τις επιχειρήσεις.</w:t>
      </w:r>
    </w:p>
    <w:p w14:paraId="29671423"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Είναι εκχώρηση της αρμοδιότητας επέκτασης στους εργοδότες αυτό, κατά την άποψή μας, χωρίς να το δικαιούνται αυτό από κάποιον νόμο. </w:t>
      </w:r>
    </w:p>
    <w:p w14:paraId="29671424"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Με την καταχρηστική πρακτική που ακολουθεί συνήθως ο φορέας τους -όχι πάντα- έχουμε μη εφαρμογή των συλλογικών συμβάσεων και, άρα, βρίσκονται στον αέρα τα εργασιακά δικαιώματα που αφορούν, βεβαίως, και αμοιβές, αλλά και συνθήκες εργασίας.</w:t>
      </w:r>
    </w:p>
    <w:p w14:paraId="29671425"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Θα ήθελα να ξέρω εάν προτίθεστε να τροποποιήσετε αυτήν την εγκύκλιο και να εφαρμόσετε έναν διαφορετικό τρόπο, με τον οποίον να μη στέκεται εμπόδιο η όποια σκοπιμότητα της εργοδοτικής πλευράς για την εφαρμογή των συλλογικών συμβάσεων.</w:t>
      </w:r>
    </w:p>
    <w:p w14:paraId="29671426" w14:textId="77777777" w:rsidR="00711852" w:rsidRDefault="000A1C6E">
      <w:pPr>
        <w:spacing w:line="600" w:lineRule="auto"/>
        <w:ind w:firstLine="720"/>
        <w:jc w:val="both"/>
        <w:rPr>
          <w:rFonts w:eastAsia="Times New Roman"/>
          <w:color w:val="000000" w:themeColor="text1"/>
          <w:szCs w:val="24"/>
        </w:rPr>
      </w:pPr>
      <w:r w:rsidRPr="00525ED6">
        <w:rPr>
          <w:rFonts w:eastAsia="Times New Roman"/>
          <w:b/>
          <w:color w:val="000000" w:themeColor="text1"/>
          <w:szCs w:val="24"/>
        </w:rPr>
        <w:t>ΠΡΟΕΔΡΕΥΩΝ (Μάριος Γεωργιάδης):</w:t>
      </w:r>
      <w:r>
        <w:rPr>
          <w:rFonts w:eastAsia="Times New Roman"/>
          <w:color w:val="000000" w:themeColor="text1"/>
          <w:szCs w:val="24"/>
        </w:rPr>
        <w:t xml:space="preserve"> Κυρία Υπουργέ, έχετε τον λόγο για τρία λεπτά.</w:t>
      </w:r>
    </w:p>
    <w:p w14:paraId="29671427" w14:textId="77777777" w:rsidR="00711852" w:rsidRDefault="000A1C6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ΕΦΗ </w:t>
      </w:r>
      <w:r w:rsidRPr="00525ED6">
        <w:rPr>
          <w:rFonts w:eastAsia="Times New Roman"/>
          <w:b/>
          <w:color w:val="000000" w:themeColor="text1"/>
          <w:szCs w:val="24"/>
        </w:rPr>
        <w:t>ΑΧΤΣΙΟΓΛΟΥ (Υπουργός Εργασίας, Κοινωνικής Ασφάλισης και Κοινωνικής Αλληλεγγύης):</w:t>
      </w:r>
      <w:r>
        <w:rPr>
          <w:rFonts w:eastAsia="Times New Roman"/>
          <w:color w:val="000000" w:themeColor="text1"/>
          <w:szCs w:val="24"/>
        </w:rPr>
        <w:t xml:space="preserve"> Κύριε Κεγκέρογλου, είναι πραγματικά απορίας άξιο πώς εκπρόσωπος του κόμματος, το οποίο ήταν στη συγκυβέρνηση -όταν κατήργησε εκείνη η συγκυβέρνηση του Παπαδήμου τις συλλογικές συμβάσεις και τις συλλογικές διαπραγματεύσεις- έρχεται τώρα να εγκαλέσει τη σημερινή Κυβέρνηση που τις επανέφερε για λογαριασμό των εργαζομένων. </w:t>
      </w:r>
    </w:p>
    <w:p w14:paraId="29671428"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Είναι πραγματικά απορίας άξιο πώς εκπρόσωπος κόμματος, το οποίο θέσπισε την πράξη υπουργικού συμβουλίου του 2012, που κατήργησε θεμελιώδη δικαιώματα των εργαζομένων και αποδιάρθρωσε το προστατευτικό πλαίσιο εργασίας, έρχεται να εγκαλέσει τη σημερινή Κυβέρνηση που το επαναφέρει.</w:t>
      </w:r>
    </w:p>
    <w:p w14:paraId="29671429"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Οι συλλογικές συμβάσεις εργασίας και οι συλλογικές διαπραγματεύσεις έχουν επανέλθει από την 21η Αυγούστου, διότι έχουν ήδη επεκταθεί και κηρυχθεί γενικώς υποχρεωτικές έντεκα κλαδικές συλλογικές συμβάσεις εργασίας που καλύπτουν περισσότερους από διακόσιες χιλιάδες εργαζόμενους. Άρα, αυτό συνιστά μια αντικειμενική πραγματικότητα που δεν μπορεί ούτε να αμφισβητηθεί ούτε να μπει σε υπόθεση.</w:t>
      </w:r>
    </w:p>
    <w:p w14:paraId="2967142A"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Όμως, είναι για μένα πραγματικά απορίας άξιο στα όρια του εμπαιγμού, όταν εκπρόσωπος κόμματος, που υπογράφει την πράξη υπουργικού συμβουλίου του 2012, που μέσα σε μια νύχτα μείωσε τον κατώτατο μισθό κατά 22%, θέσπισε τον ντροπιαστικό υποκατώτατο μισθό για τους νέους, μειώνοντας τον μισθό κατά 32%, κατήργησε τις συλλογικές συμβάσεις εργασίας και οδήγησε σε εκτίναξη την ανεργία στο 28% και στο 60% για τους νέους, να έρχεται να εγκαλέσει τη σημερινή Κυβέρνηση, η οποία έχει αυξήσει τον μισθό και έχει επαναφέρει τις συλλογικές συμβάσεις εργασίας. Εν τοις </w:t>
      </w:r>
      <w:r>
        <w:rPr>
          <w:rFonts w:eastAsia="Times New Roman"/>
          <w:color w:val="000000" w:themeColor="text1"/>
          <w:szCs w:val="24"/>
        </w:rPr>
        <w:lastRenderedPageBreak/>
        <w:t>πράγμασι αυτό αποδεικνύεται. Δεν χρειάζεται να πω εγώ καμμιά επιχειρηματολογία νομική. Εν τοις πράγμασι αποδεικνύεται, επαναλαμβάνω. Έχουν επεκταθεί έντεκα κλαδικές συλλογικές συμβάσεις και ήδη επεκτείνονται και οι υπόλοιπες -όσες είναι ενεργές δηλαδή- και έχει μειώσει την ανεργία στο 18% πια.</w:t>
      </w:r>
    </w:p>
    <w:p w14:paraId="2967142B"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Για μένα είναι πραγματικά απορίας άξιο, αν δεν είναι στα όρια του εμπαιγμού.</w:t>
      </w:r>
    </w:p>
    <w:p w14:paraId="2967142C"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Σε ό,τι αφορά στο ζήτημα της επεκτασιμότητας, γνωρίζετε πάρα πολύ καλά ότι η προϋπόθεση της κάλυψης του 51%, δηλαδή το να επεκτείνει ο Υπουργός Εργασίας μια συλλογική σύμβαση, την οποία έχουν υπογράψει οι επιχειρήσεις που απασχολούν περισσότερους από το 51% των εργαζομένων του κλάδου, υπήρχε πάντα. Υπήρχε από τον ν.1876/1990. Υπήρχε πάντα, μέχρι να την αναστείλετε εσείς, μέχρι να καταργήσετε εσείς τις συλλογικές διαπραγματεύσεις. Εμείς δεν κάναμε τίποτα άλλο παρά να επαναφέρουμε τον νόμο ως είχε, τον ν.1876/1990.</w:t>
      </w:r>
    </w:p>
    <w:p w14:paraId="2967142D"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Τι κάνουμε; Η διαδικασία, με την οποία μετράται το 51%, έχει επικαιροποιηθεί, γιατί έχουμε περισσότερα εργαλεία στη διάθεσή μας και αυτό μπορεί να γίνει με έναν πολύ συγκεκριμένο και διαφανή τρόπο. Αυτή η διαδικασία </w:t>
      </w:r>
      <w:r>
        <w:rPr>
          <w:rFonts w:eastAsia="Times New Roman"/>
          <w:color w:val="000000" w:themeColor="text1"/>
          <w:szCs w:val="24"/>
        </w:rPr>
        <w:lastRenderedPageBreak/>
        <w:t>έχει περιγραφεί στην εγκύκλιο που περιγράφετε, που αναφέρετε εσείς, και η οποία δεν είχε αποτελέσει ούτε στο ελάχιστο εμπόδιο στο να επεκτείνονται οι κλαδικές συλλογικές συμβάσεις που καλύπτουν το 51%. Για αυτό, όπως σας είπα, έχουμε ήδη επεκτείνει τις έντεκα κλαδικές συλλογικές συμβάσεις και από βδομάδα θα επεκτείνουμε και άλλες τρεις που είναι στην κρίση του Ανώτατου Συμβουλίου Εργασίας.</w:t>
      </w:r>
    </w:p>
    <w:p w14:paraId="2967142E"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Όπως ίσχυε η προϋπόθεση αυτή από τον ν.1876/1990, ισχύει και σήμερα. Δηλαδή πηγαίνουν οι εκπρόσωποι των εργαζομένων και των εργοδοτών τη συλλογική σύμβαση στο Ανώτατο Συμβούλιο Εργασίας, το οποίο εισηγείται. </w:t>
      </w:r>
    </w:p>
    <w:p w14:paraId="2967142F"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Εμείς επικαιροποιήσαμε τη διαδικασία, διότι, όπως ξέρετε, από το 2013 και μετά έχουμε στα χέρια μας ένα εργαλείο, το πληροφοριακό σύστημα «ΕΡΓΑΝΗ», το οποίο μας επιτρέπει να κάνουμε έλεγχο πραγματικό σε ενεστώτα χρόνο για το πόσοι εργαζόμενοι εργάζονται σε συγκεκριμένες επιχειρήσεις. Μπορούμε δηλαδή πια με έναν διαφανή τρόπο να διαπιστώνουμε το 51% και αυτό έχει μόνο μεσολαβήσει. Καμία άλλη προϋπόθεση δεν έχει μπει από την πλευρά μας καινούργια, δεν έχει προστεθεί.</w:t>
      </w:r>
    </w:p>
    <w:p w14:paraId="29671430" w14:textId="77777777" w:rsidR="00711852" w:rsidRDefault="000A1C6E">
      <w:pPr>
        <w:spacing w:line="600" w:lineRule="auto"/>
        <w:ind w:firstLine="720"/>
        <w:jc w:val="both"/>
        <w:rPr>
          <w:rFonts w:eastAsia="Times New Roman"/>
          <w:color w:val="000000" w:themeColor="text1"/>
          <w:szCs w:val="24"/>
        </w:rPr>
      </w:pPr>
      <w:r w:rsidRPr="00062917">
        <w:rPr>
          <w:rFonts w:eastAsia="Times New Roman"/>
          <w:b/>
          <w:color w:val="000000" w:themeColor="text1"/>
          <w:szCs w:val="24"/>
        </w:rPr>
        <w:lastRenderedPageBreak/>
        <w:t xml:space="preserve">ΠΡΟΕΔΡΕΥΩΝ (Μάριος Γεωργιάδης): </w:t>
      </w:r>
      <w:r>
        <w:rPr>
          <w:rFonts w:eastAsia="Times New Roman"/>
          <w:color w:val="000000" w:themeColor="text1"/>
          <w:szCs w:val="24"/>
        </w:rPr>
        <w:t>Ευχαριστούμε την κυρία Υπουργό.</w:t>
      </w:r>
    </w:p>
    <w:p w14:paraId="29671431"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Κύριε συνάδελφε, έχετε τον λόγο.</w:t>
      </w:r>
    </w:p>
    <w:p w14:paraId="29671432" w14:textId="77777777" w:rsidR="00711852" w:rsidRDefault="000A1C6E">
      <w:pPr>
        <w:spacing w:line="600" w:lineRule="auto"/>
        <w:ind w:firstLine="720"/>
        <w:jc w:val="both"/>
        <w:rPr>
          <w:rFonts w:eastAsia="Times New Roman"/>
          <w:color w:val="000000" w:themeColor="text1"/>
          <w:szCs w:val="24"/>
        </w:rPr>
      </w:pPr>
      <w:r w:rsidRPr="00062917">
        <w:rPr>
          <w:rFonts w:eastAsia="Times New Roman"/>
          <w:b/>
          <w:color w:val="000000" w:themeColor="text1"/>
          <w:szCs w:val="24"/>
        </w:rPr>
        <w:t>ΒΑΣΙΛΕΙΟΣ ΚΕΓΚΕΡΟΓΛΟΥ:</w:t>
      </w:r>
      <w:r>
        <w:rPr>
          <w:rFonts w:eastAsia="Times New Roman"/>
          <w:color w:val="000000" w:themeColor="text1"/>
          <w:szCs w:val="24"/>
        </w:rPr>
        <w:t xml:space="preserve"> Είναι, πράγματι, απορίας άξιον πως, αντί να απαντήσετε, κυρία Υπουργέ, σ’ αυτά που ερωτάσθε, έρχεστε και μας κάνετε μικροκομματική πολιτική.</w:t>
      </w:r>
    </w:p>
    <w:p w14:paraId="29671433"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Όμως, και σ’ αυτήν είσαστε εκτός πραγματικότητας, γιατί, ενώ υπήρξε, πράγματι, λόγω της σύναψης του προγράμματος και του μνημονίου το 2012, 2013 και 2014 αναστολή μέρους του θεσμικού πλαισίου για τις συλλογικές συμβάσεις που έληγε στις 31-12-2014, εσείς το παρατείνατε για άλλα τρία χρόνια. Γι’ αυτό δεν είπατε κουβέντα. Επειδή θέλετε αυτήν τη συζήτηση, να μας το εξηγήσετε.</w:t>
      </w:r>
    </w:p>
    <w:p w14:paraId="29671434"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Επίσης, να μας εξηγήσετε γιατί από το 2016, που θα μπορούσε να έχει εφαρμοστεί ο νόμος για την αύξηση του κατώτατου μισθού, δεν αυξήθηκε, γιατί δεν κάνατε πράξη αυτό το οποίο είχατε εξαγγείλει εσείς πριν τον Σεπτέμβρη του 2015 για 751 ευρώ άμεση απόφαση και έρχεστε να δικαιολογήσετε μια εγκύκλιο απαράδεκτη, η οποία εκχωρεί το δικαίωμα στην εργοδοσία με </w:t>
      </w:r>
      <w:r>
        <w:rPr>
          <w:rFonts w:eastAsia="Times New Roman"/>
          <w:color w:val="000000" w:themeColor="text1"/>
          <w:szCs w:val="24"/>
        </w:rPr>
        <w:lastRenderedPageBreak/>
        <w:t xml:space="preserve">μια επίθεση σε αυτά τα οποία έχουν συμβεί και είναι πραγματικότητα, τα ξέρει όλος ο ελληνικός λαός. </w:t>
      </w:r>
    </w:p>
    <w:p w14:paraId="29671435"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Μόνο που εσείς, όχι μόνο δεν τα διορθώσατε, όχι μόνο δεν ανακαλέσατε τις αρνητικές αποφάσεις, οι οποίες πράγματι, υπήρξαν εκείνο το διάστημα που ήμασταν στην καρδιά της κρίσης, αλλά τα επεκτείνατε και τα χειροτερέψατε. Κι έρχεστε να μας λέτε τώρα ότι οι εργοδότες έχουν συμφέρον να δώσουν τα στοιχεία, να επεκταθούν οι συμβάσεις και διάφορα τέτοια.</w:t>
      </w:r>
    </w:p>
    <w:p w14:paraId="29671436"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Αυτά τα λέει η Νέα Δημοκρατία για την αυτορρύθμιση της αγοράς και η Νέα Δημοκρατία αναθέτει στους εργοδότες αυτήν τη δουλειά. Εάν αυτή η εγκύκλιος η δικιά σας λέτε ότι είναι επανάληψη όσων ίσχυαν, τότε δεν χρειαζόταν να εκδοθεί. Θα μπορούσε, λοιπόν, να φέρει τα προηγούμενα ισχύοντα. Είναι κάτι φρέσκο δικό σας, φρέσκο, αριστερό νεοφιλελεύθερο. Πώς αλλιώς να το πούμε;</w:t>
      </w:r>
    </w:p>
    <w:p w14:paraId="29671437"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Εάν, πράγματι, δεν είναι εμπόδιο η εγκύκλιός σας αυτή, να μου πείτε εάν αυτές τις συμβάσεις, τις οποίες θα καταθέσω στα Πρακτικά, τις έχετε υπ’ όψιν σας και γιατί δεν έχουν επεκταθεί ακόμα.</w:t>
      </w:r>
    </w:p>
    <w:p w14:paraId="29671438"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Θα καταθέσω πέντε συμβάσεις, εκ των οποίων οι δύο είναι αποτέλεσμα συλλογικών διαπραγματεύσεων που υπεγράφησαν, μια συλλογική σύμβαση για τους εργαζόμενους στα πάσης φύσεως μη κύρια τουριστικά καταλύματα όλης της χώρας, μια σύμβαση για τους εργαζόμενους στα εργαστήρια ζαχαρωδών προϊόντων και διαιτητικές αποφάσεις επίσης για αντίστοιχες κατηγορίες εργαζομένων. Γιατί αυτές δεν έχουν επεκταθεί;</w:t>
      </w:r>
    </w:p>
    <w:p w14:paraId="29671439"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Ολοκληρώνοντας, θα ήθελα να σας πω ότι πράγματι υπάρχει το εργαλείο «ΕΡΓΑΝΗ», με βάση το οποίο θα μπορούσατε, χωρίς την ανάγκη η εργοδοσία να συνδράμει, να διαπιστώσετε το σύνολο των εργαζομένων που είναι σε έναν κλάδο. Είπατε ότι αυτό είναι στη διάθεσή μας από το 2013. Πόσο μάλλον τώρα που θα έχει αναπτυχθεί, θα έχει οργανωθεί καλύτερα, μετά την εφαρμογή του τόσα χρόνια. Άρα, γιατί δεν το κάνετε;</w:t>
      </w:r>
    </w:p>
    <w:p w14:paraId="2967143A"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Εμείς θέλουμε στα πραγματικά δεδομένα να επικεντρωθεί η συζήτηση και να δούμε πώς θα βρούμε λύσεις για αυτό, αντί της «επίθεσης», στην οποία επιδοθήκατε παίρνοντας τον λόγο χωρίς να απαντήσετε στην ερώτηση.</w:t>
      </w:r>
    </w:p>
    <w:p w14:paraId="2967143B"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Επανέρχομαι, λοιπόν, σε αυτό το ερώτημα και σας θέτω τον προβληματισμό ότι μπορεί με διαφορετικό τρόπο να διαπιστωθεί η προϋπόθεση του </w:t>
      </w:r>
      <w:r>
        <w:rPr>
          <w:rFonts w:eastAsia="Times New Roman"/>
          <w:color w:val="000000" w:themeColor="text1"/>
          <w:szCs w:val="24"/>
        </w:rPr>
        <w:lastRenderedPageBreak/>
        <w:t>νόμου χωρίς να μπαίνουμε σε καταχρηστικές πρακτικές των εργοδοτικών φορέων.</w:t>
      </w:r>
    </w:p>
    <w:p w14:paraId="2967143C"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Μια κουβέντα ακόμα θέλω να πω. Οι κοινωνικοί εταίροι, στους οποίους ανήκουν οι εργοδοτικοί φορείς, όπως σας έχω σημειώσει και στην ερώτηση, έχουν πάρει πάρα πολλά εκατομμύρια για να υλοποιούν προγράμματα και δράσεις για τους φορείς. Δηλαδή και η ΕΣΕΕ πρέπει να έχει πάρει καμιά εικοσαριά εκατομμύρια και η Κεντρική Ένωση Επιμελητηρίων και ο ΣΕΒ και οι ΓΣΕΒΕΕ έχουν πάρει πολλά εκατομμύρια για προγράμματα δράσης και τα λοιπά. </w:t>
      </w:r>
    </w:p>
    <w:p w14:paraId="2967143D"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2967143E" w14:textId="77777777" w:rsidR="00711852" w:rsidRDefault="000A1C6E">
      <w:pPr>
        <w:spacing w:line="600" w:lineRule="auto"/>
        <w:ind w:firstLine="720"/>
        <w:jc w:val="both"/>
        <w:rPr>
          <w:rFonts w:eastAsia="Times New Roman"/>
          <w:color w:val="000000" w:themeColor="text1"/>
          <w:szCs w:val="24"/>
        </w:rPr>
      </w:pPr>
      <w:r w:rsidRPr="00062917">
        <w:rPr>
          <w:rFonts w:eastAsia="Times New Roman"/>
          <w:b/>
          <w:color w:val="000000" w:themeColor="text1"/>
          <w:szCs w:val="24"/>
        </w:rPr>
        <w:t>ΠΡΟΕΔΡΕΥΩΝ (Μάριος Γεωργιάδης):</w:t>
      </w:r>
      <w:r>
        <w:rPr>
          <w:rFonts w:eastAsia="Times New Roman"/>
          <w:color w:val="000000" w:themeColor="text1"/>
          <w:szCs w:val="24"/>
        </w:rPr>
        <w:t xml:space="preserve"> Κύριε συνάδελφε, ολοκληρώνετε.</w:t>
      </w:r>
    </w:p>
    <w:p w14:paraId="2967143F" w14:textId="77777777" w:rsidR="00711852" w:rsidRDefault="000A1C6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ΒΑΣΙΛΕΙΟΣ ΚΕΓΚΕΡΟΓΛΟΥ: </w:t>
      </w:r>
      <w:r>
        <w:rPr>
          <w:rFonts w:eastAsia="Times New Roman"/>
          <w:color w:val="000000" w:themeColor="text1"/>
          <w:szCs w:val="24"/>
        </w:rPr>
        <w:t>Ολοκληρώνω, κύριε Πρόεδρε.</w:t>
      </w:r>
    </w:p>
    <w:p w14:paraId="29671440"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t>Άρα, γιατί στην καλή τους διάθεση να εναποτίθεται μια υποχρέωση την οποία ουσιαστικά έχουν και γιατί να μην τους υποχρεώσουμε με κάποιον τρόπο;</w:t>
      </w:r>
    </w:p>
    <w:p w14:paraId="29671441" w14:textId="77777777" w:rsidR="00711852" w:rsidRDefault="000A1C6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Αυτές τις λύσεις αναζητούμε, προκειμένου να έχουμε λιγότερα προβλήματα σε σχέση με τα δικαιώματα των εργαζομένων.</w:t>
      </w:r>
    </w:p>
    <w:p w14:paraId="29671442" w14:textId="77777777" w:rsidR="00711852" w:rsidRDefault="000A1C6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Προχθές είχαν μια μεγάλη κινητοποίηση οι διανομείς. Έκαναν πολύ καλά, ήρθαν και έθεσαν τα θέματά τους και στο Υπουργείο. Πολλά απ’ αυτά τα ζητήματα που θέτουν περιλαμβάνονται μέσα στις συλλογικές συμβάσεις που ήδη έχουν υπογραφεί. Γιατί να μην το προχωρήσουμε δηλαδή; </w:t>
      </w:r>
    </w:p>
    <w:p w14:paraId="29671443" w14:textId="77777777" w:rsidR="00711852" w:rsidRDefault="000A1C6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Ευχαριστώ. </w:t>
      </w:r>
    </w:p>
    <w:p w14:paraId="29671444" w14:textId="77777777" w:rsidR="00711852" w:rsidRDefault="000A1C6E">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 κ. Βασίλειος Κεγκέρογλου καταθέτει για τα Πρακτικά τα</w:t>
      </w:r>
      <w:r w:rsidRPr="00315976">
        <w:rPr>
          <w:rFonts w:eastAsia="Times New Roman" w:cs="Times New Roman"/>
          <w:szCs w:val="24"/>
        </w:rPr>
        <w:t xml:space="preserve"> προαναφερθέν</w:t>
      </w:r>
      <w:r>
        <w:rPr>
          <w:rFonts w:eastAsia="Times New Roman" w:cs="Times New Roman"/>
          <w:szCs w:val="24"/>
        </w:rPr>
        <w:t>τα έγγραφα</w:t>
      </w:r>
      <w:r w:rsidRPr="00315976">
        <w:rPr>
          <w:rFonts w:eastAsia="Times New Roman" w:cs="Times New Roman"/>
          <w:szCs w:val="24"/>
        </w:rPr>
        <w:t xml:space="preserve">, </w:t>
      </w:r>
      <w:r>
        <w:rPr>
          <w:rFonts w:eastAsia="Times New Roman" w:cs="Times New Roman"/>
          <w:szCs w:val="24"/>
        </w:rPr>
        <w:t>τα οποία βρίσκονται</w:t>
      </w:r>
      <w:r w:rsidRPr="00315976">
        <w:rPr>
          <w:rFonts w:eastAsia="Times New Roman" w:cs="Times New Roman"/>
          <w:szCs w:val="24"/>
        </w:rPr>
        <w:t xml:space="preserve">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29671445" w14:textId="77777777" w:rsidR="00711852" w:rsidRDefault="000A1C6E">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Ευχαριστούμε τον κ. Κεγκέρογλου. </w:t>
      </w:r>
    </w:p>
    <w:p w14:paraId="29671446" w14:textId="77777777" w:rsidR="00711852" w:rsidRDefault="000A1C6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Ορίστε, κυρία Υπουργέ, έχετε τον λόγο για τρία λεπτά. </w:t>
      </w:r>
    </w:p>
    <w:p w14:paraId="29671447" w14:textId="77777777" w:rsidR="00711852" w:rsidRDefault="000A1C6E">
      <w:pPr>
        <w:tabs>
          <w:tab w:val="left" w:pos="2738"/>
          <w:tab w:val="center" w:pos="4753"/>
          <w:tab w:val="left" w:pos="5723"/>
        </w:tabs>
        <w:spacing w:line="600" w:lineRule="auto"/>
        <w:ind w:firstLine="720"/>
        <w:jc w:val="both"/>
        <w:rPr>
          <w:rFonts w:eastAsia="Times New Roman"/>
          <w:szCs w:val="24"/>
        </w:rPr>
      </w:pPr>
      <w:r>
        <w:rPr>
          <w:rFonts w:eastAsia="Times New Roman"/>
          <w:b/>
          <w:color w:val="212121"/>
          <w:szCs w:val="24"/>
        </w:rPr>
        <w:t>ΕΦΗ</w:t>
      </w:r>
      <w:r w:rsidRPr="001D3D1C">
        <w:rPr>
          <w:rFonts w:eastAsia="Times New Roman"/>
          <w:b/>
          <w:color w:val="212121"/>
          <w:szCs w:val="24"/>
        </w:rPr>
        <w:t xml:space="preserve"> ΑΧΤΣΙΟΓΛΟΥ (Υπουργός Εργασίας, Κοινωνικής Ασφάλισης και Κοινωνικής Αλληλεγγύης): </w:t>
      </w:r>
      <w:r>
        <w:rPr>
          <w:rFonts w:eastAsia="Times New Roman"/>
          <w:szCs w:val="24"/>
        </w:rPr>
        <w:t xml:space="preserve">Κύριε Κεγκέρογλου, εκτός πραγματικότητας είναι αυτός ο οποίος δεν ξέρει ότι αυτήν τη στιγμή έχουν κηρυχθεί γενικώς </w:t>
      </w:r>
      <w:r>
        <w:rPr>
          <w:rFonts w:eastAsia="Times New Roman"/>
          <w:szCs w:val="24"/>
        </w:rPr>
        <w:lastRenderedPageBreak/>
        <w:t xml:space="preserve">υποχρεωτικές από την παρούσα Κυβέρνηση και από το συγκεκριμένο Υπουργείο Εργασίας έντεκα κλαδικές συλλογικές συμβάσεις εργασίας που καλύπτουν διακόσιες χιλιάδες εργαζόμενους στον κλάδο των τραπεζών, των ξενοδοχοϋπαλλήλων, των ναυτιλιακών επιχειρήσεων, των γραφείων τουρισμού, των μεταλλευτικών επιχειρήσεων, των τεχνικών ραδιοφώνου. </w:t>
      </w:r>
    </w:p>
    <w:p w14:paraId="29671448" w14:textId="77777777" w:rsidR="00711852" w:rsidRDefault="000A1C6E">
      <w:pPr>
        <w:tabs>
          <w:tab w:val="left" w:pos="2738"/>
          <w:tab w:val="center" w:pos="4753"/>
          <w:tab w:val="left" w:pos="5723"/>
        </w:tabs>
        <w:spacing w:line="600" w:lineRule="auto"/>
        <w:ind w:firstLine="720"/>
        <w:jc w:val="both"/>
        <w:rPr>
          <w:rFonts w:eastAsia="Times New Roman" w:cs="Times New Roman"/>
          <w:szCs w:val="24"/>
        </w:rPr>
      </w:pPr>
      <w:r>
        <w:rPr>
          <w:rFonts w:eastAsia="Times New Roman"/>
          <w:szCs w:val="24"/>
        </w:rPr>
        <w:t>Αυτή είναι η πραγματικότητα, η οποία, όσο και να θέλετε</w:t>
      </w:r>
      <w:r>
        <w:rPr>
          <w:rFonts w:eastAsia="Times New Roman" w:cs="Times New Roman"/>
          <w:szCs w:val="24"/>
        </w:rPr>
        <w:t xml:space="preserve"> να την αμφισβητήσετε, δεν αμφισβητείται. </w:t>
      </w:r>
    </w:p>
    <w:p w14:paraId="29671449" w14:textId="77777777" w:rsidR="00711852" w:rsidRDefault="000A1C6E">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Χρησιμοποιήσατε ένα επιχείρημα –το έχω ακούσει και άλλη φορά, είχε συζητηθεί με τους Βουλευτές του κόμματός σας στη Βουλή τότε, όταν ψηφίζαμε την επαναφορά των συλλογικών διαπραγματεύσεων- ότι αυτή η αναστολή των συλλογικών διαπραγματεύσεων -την οποία εσείς επιβάλατε και είναι καλό να το παραδέχεστε αυτό, πριν να έρθετε να μας εγκαλέσετε- τάχα θ</w:t>
      </w:r>
      <w:r w:rsidRPr="007B0D00">
        <w:rPr>
          <w:rFonts w:eastAsia="Times New Roman"/>
          <w:szCs w:val="24"/>
        </w:rPr>
        <w:t xml:space="preserve">α έληγε στις 31-12-2014 και εμείς την παρατείναμε. </w:t>
      </w:r>
    </w:p>
    <w:p w14:paraId="2967144A"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sidRPr="007B0D00">
        <w:rPr>
          <w:rFonts w:eastAsia="Times New Roman"/>
          <w:szCs w:val="24"/>
        </w:rPr>
        <w:t>Αυτό είναι ένα παντελώς αβάσιμο επιχείρημα</w:t>
      </w:r>
      <w:r>
        <w:rPr>
          <w:rFonts w:eastAsia="Times New Roman"/>
          <w:szCs w:val="24"/>
        </w:rPr>
        <w:t>. Α</w:t>
      </w:r>
      <w:r w:rsidRPr="007B0D00">
        <w:rPr>
          <w:rFonts w:eastAsia="Times New Roman"/>
          <w:color w:val="212121"/>
          <w:szCs w:val="24"/>
        </w:rPr>
        <w:t>ν δείτε το</w:t>
      </w:r>
      <w:r>
        <w:rPr>
          <w:rFonts w:eastAsia="Times New Roman"/>
          <w:color w:val="212121"/>
          <w:szCs w:val="24"/>
        </w:rPr>
        <w:t>ν</w:t>
      </w:r>
      <w:r w:rsidRPr="007B0D00">
        <w:rPr>
          <w:rFonts w:eastAsia="Times New Roman"/>
          <w:color w:val="212121"/>
          <w:szCs w:val="24"/>
        </w:rPr>
        <w:t xml:space="preserve"> νόμο</w:t>
      </w:r>
      <w:r>
        <w:rPr>
          <w:rFonts w:eastAsia="Times New Roman"/>
          <w:color w:val="212121"/>
          <w:szCs w:val="24"/>
        </w:rPr>
        <w:t>,</w:t>
      </w:r>
      <w:r w:rsidRPr="007B0D00">
        <w:rPr>
          <w:rFonts w:eastAsia="Times New Roman"/>
          <w:color w:val="212121"/>
          <w:szCs w:val="24"/>
        </w:rPr>
        <w:t xml:space="preserve"> </w:t>
      </w:r>
      <w:r>
        <w:rPr>
          <w:rFonts w:eastAsia="Times New Roman"/>
          <w:color w:val="212121"/>
          <w:szCs w:val="24"/>
        </w:rPr>
        <w:t>τον οποίο</w:t>
      </w:r>
      <w:r w:rsidRPr="007B0D00">
        <w:rPr>
          <w:rFonts w:eastAsia="Times New Roman"/>
          <w:color w:val="212121"/>
          <w:szCs w:val="24"/>
        </w:rPr>
        <w:t xml:space="preserve"> εσείς είχατε υπογράψει</w:t>
      </w:r>
      <w:r>
        <w:rPr>
          <w:rFonts w:eastAsia="Times New Roman"/>
          <w:color w:val="212121"/>
          <w:szCs w:val="24"/>
        </w:rPr>
        <w:t>,</w:t>
      </w:r>
      <w:r w:rsidRPr="007B0D00">
        <w:rPr>
          <w:rFonts w:eastAsia="Times New Roman"/>
          <w:color w:val="212121"/>
          <w:szCs w:val="24"/>
        </w:rPr>
        <w:t xml:space="preserve"> που αφορά </w:t>
      </w:r>
      <w:r>
        <w:rPr>
          <w:rFonts w:eastAsia="Times New Roman"/>
          <w:color w:val="212121"/>
          <w:szCs w:val="24"/>
        </w:rPr>
        <w:t>σ</w:t>
      </w:r>
      <w:r w:rsidRPr="007B0D00">
        <w:rPr>
          <w:rFonts w:eastAsia="Times New Roman"/>
          <w:color w:val="212121"/>
          <w:szCs w:val="24"/>
        </w:rPr>
        <w:t>την αναστολή των συλλογικών διαπραγματεύσεων</w:t>
      </w:r>
      <w:r>
        <w:rPr>
          <w:rFonts w:eastAsia="Times New Roman"/>
          <w:color w:val="212121"/>
          <w:szCs w:val="24"/>
        </w:rPr>
        <w:t>,</w:t>
      </w:r>
      <w:r w:rsidRPr="007B0D00">
        <w:rPr>
          <w:rFonts w:eastAsia="Times New Roman"/>
          <w:color w:val="212121"/>
          <w:szCs w:val="24"/>
        </w:rPr>
        <w:t xml:space="preserve"> έλεγε ότι αυτή η αναστολή συνδέεται με τα μεσοπρόθεσμα προγράμματα δημοσιονομικής στρατηγικής</w:t>
      </w:r>
      <w:r>
        <w:rPr>
          <w:rFonts w:eastAsia="Times New Roman"/>
          <w:color w:val="212121"/>
          <w:szCs w:val="24"/>
        </w:rPr>
        <w:t xml:space="preserve">, </w:t>
      </w:r>
      <w:r w:rsidRPr="007B0D00">
        <w:rPr>
          <w:rFonts w:eastAsia="Times New Roman"/>
          <w:color w:val="212121"/>
          <w:szCs w:val="24"/>
        </w:rPr>
        <w:t>όχι με κάποιο μνημόνιο</w:t>
      </w:r>
      <w:r>
        <w:rPr>
          <w:rFonts w:eastAsia="Times New Roman"/>
          <w:color w:val="212121"/>
          <w:szCs w:val="24"/>
        </w:rPr>
        <w:t>, με το Μεσοπρόθεσμο Πλαίσιο Δημοσιονομικής Σ</w:t>
      </w:r>
      <w:r w:rsidRPr="007B0D00">
        <w:rPr>
          <w:rFonts w:eastAsia="Times New Roman"/>
          <w:color w:val="212121"/>
          <w:szCs w:val="24"/>
        </w:rPr>
        <w:t>τρατηγικής</w:t>
      </w:r>
      <w:r>
        <w:rPr>
          <w:rFonts w:eastAsia="Times New Roman"/>
          <w:color w:val="212121"/>
          <w:szCs w:val="24"/>
        </w:rPr>
        <w:t xml:space="preserve">. </w:t>
      </w:r>
    </w:p>
    <w:p w14:paraId="2967144B"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Το Μεσοπρόθεσμο Πλαίσιο Δημοσιονομικής Σ</w:t>
      </w:r>
      <w:r w:rsidRPr="007B0D00">
        <w:rPr>
          <w:rFonts w:eastAsia="Times New Roman"/>
          <w:color w:val="212121"/>
          <w:szCs w:val="24"/>
        </w:rPr>
        <w:t xml:space="preserve">τρατηγικής είναι υποχρέωση της χώρας μας από την Ευρωπαϊκή Ένωση </w:t>
      </w:r>
      <w:r>
        <w:rPr>
          <w:rFonts w:eastAsia="Times New Roman"/>
          <w:color w:val="212121"/>
          <w:szCs w:val="24"/>
        </w:rPr>
        <w:t>και</w:t>
      </w:r>
      <w:r w:rsidRPr="007B0D00">
        <w:rPr>
          <w:rFonts w:eastAsia="Times New Roman"/>
          <w:color w:val="212121"/>
          <w:szCs w:val="24"/>
        </w:rPr>
        <w:t xml:space="preserve"> έχει συγκεκριμένη διάρκεια και είναι διαρκώς ανανεούμενο</w:t>
      </w:r>
      <w:r>
        <w:rPr>
          <w:rFonts w:eastAsia="Times New Roman"/>
          <w:color w:val="212121"/>
          <w:szCs w:val="24"/>
        </w:rPr>
        <w:t>. Κ</w:t>
      </w:r>
      <w:r w:rsidRPr="007B0D00">
        <w:rPr>
          <w:rFonts w:eastAsia="Times New Roman"/>
          <w:color w:val="212121"/>
          <w:szCs w:val="24"/>
        </w:rPr>
        <w:t>άθε χρονιά που ψηφίζουμε τον προϋπολογι</w:t>
      </w:r>
      <w:r>
        <w:rPr>
          <w:rFonts w:eastAsia="Times New Roman"/>
          <w:color w:val="212121"/>
          <w:szCs w:val="24"/>
        </w:rPr>
        <w:t>σμό, επικαιροποιούμε και το νέο Μεσοπρόθεσμο Πλαίσιο Δημοσιονομικής Σ</w:t>
      </w:r>
      <w:r w:rsidRPr="007B0D00">
        <w:rPr>
          <w:rFonts w:eastAsia="Times New Roman"/>
          <w:color w:val="212121"/>
          <w:szCs w:val="24"/>
        </w:rPr>
        <w:t>τρατηγικής</w:t>
      </w:r>
      <w:r>
        <w:rPr>
          <w:rFonts w:eastAsia="Times New Roman"/>
          <w:color w:val="212121"/>
          <w:szCs w:val="24"/>
        </w:rPr>
        <w:t>.</w:t>
      </w:r>
    </w:p>
    <w:p w14:paraId="2967144C"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Άρα, ουδέποτε θα έλη</w:t>
      </w:r>
      <w:r w:rsidRPr="007B0D00">
        <w:rPr>
          <w:rFonts w:eastAsia="Times New Roman"/>
          <w:color w:val="212121"/>
          <w:szCs w:val="24"/>
        </w:rPr>
        <w:t>γε αυτή η αναστολή αυτόματα</w:t>
      </w:r>
      <w:r>
        <w:rPr>
          <w:rFonts w:eastAsia="Times New Roman"/>
          <w:color w:val="212121"/>
          <w:szCs w:val="24"/>
        </w:rPr>
        <w:t>, αν δεν ερχόταν η παρούσα Κυβέρνηση ν</w:t>
      </w:r>
      <w:r w:rsidRPr="007B0D00">
        <w:rPr>
          <w:rFonts w:eastAsia="Times New Roman"/>
          <w:color w:val="212121"/>
          <w:szCs w:val="24"/>
        </w:rPr>
        <w:t>α κάνει διαπραγμάτευση</w:t>
      </w:r>
      <w:r>
        <w:rPr>
          <w:rFonts w:eastAsia="Times New Roman"/>
          <w:color w:val="212121"/>
          <w:szCs w:val="24"/>
        </w:rPr>
        <w:t>,</w:t>
      </w:r>
      <w:r w:rsidRPr="007B0D00">
        <w:rPr>
          <w:rFonts w:eastAsia="Times New Roman"/>
          <w:color w:val="212121"/>
          <w:szCs w:val="24"/>
        </w:rPr>
        <w:t xml:space="preserve"> να το θέσει ως κεντρικό ζ</w:t>
      </w:r>
      <w:r>
        <w:rPr>
          <w:rFonts w:eastAsia="Times New Roman"/>
          <w:color w:val="212121"/>
          <w:szCs w:val="24"/>
        </w:rPr>
        <w:t>ήτημα του ευρωπαϊκού πυλώνα στη Σ</w:t>
      </w:r>
      <w:r w:rsidRPr="007B0D00">
        <w:rPr>
          <w:rFonts w:eastAsia="Times New Roman"/>
          <w:color w:val="212121"/>
          <w:szCs w:val="24"/>
        </w:rPr>
        <w:t>ύνοδο της Ρώμης</w:t>
      </w:r>
      <w:r>
        <w:rPr>
          <w:rFonts w:eastAsia="Times New Roman"/>
          <w:color w:val="212121"/>
          <w:szCs w:val="24"/>
        </w:rPr>
        <w:t>, να διαπραγματευτεί</w:t>
      </w:r>
      <w:r w:rsidRPr="007B0D00">
        <w:rPr>
          <w:rFonts w:eastAsia="Times New Roman"/>
          <w:color w:val="212121"/>
          <w:szCs w:val="24"/>
        </w:rPr>
        <w:t xml:space="preserve"> για άπειρους </w:t>
      </w:r>
      <w:r>
        <w:rPr>
          <w:rFonts w:eastAsia="Times New Roman"/>
          <w:color w:val="212121"/>
          <w:szCs w:val="24"/>
        </w:rPr>
        <w:t>μήνες σε σχέση με αυτό το ζήτημα και τελικά να καταλήξει να το ψηφίσει</w:t>
      </w:r>
      <w:r w:rsidRPr="007B0D00">
        <w:rPr>
          <w:rFonts w:eastAsia="Times New Roman"/>
          <w:color w:val="212121"/>
          <w:szCs w:val="24"/>
        </w:rPr>
        <w:t xml:space="preserve"> για να επανέλθουν</w:t>
      </w:r>
      <w:r>
        <w:rPr>
          <w:rFonts w:eastAsia="Times New Roman"/>
          <w:color w:val="212121"/>
          <w:szCs w:val="24"/>
        </w:rPr>
        <w:t>.</w:t>
      </w:r>
    </w:p>
    <w:p w14:paraId="2967144D"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Όμως, </w:t>
      </w:r>
      <w:r w:rsidRPr="007B0D00">
        <w:rPr>
          <w:rFonts w:eastAsia="Times New Roman"/>
          <w:color w:val="212121"/>
          <w:szCs w:val="24"/>
        </w:rPr>
        <w:t>όπως σας είπα</w:t>
      </w:r>
      <w:r>
        <w:rPr>
          <w:rFonts w:eastAsia="Times New Roman"/>
          <w:color w:val="212121"/>
          <w:szCs w:val="24"/>
        </w:rPr>
        <w:t>, α</w:t>
      </w:r>
      <w:r w:rsidRPr="007B0D00">
        <w:rPr>
          <w:rFonts w:eastAsia="Times New Roman"/>
          <w:color w:val="212121"/>
          <w:szCs w:val="24"/>
        </w:rPr>
        <w:t>κόμη και αν δεν συμ</w:t>
      </w:r>
      <w:r>
        <w:rPr>
          <w:rFonts w:eastAsia="Times New Roman"/>
          <w:color w:val="212121"/>
          <w:szCs w:val="24"/>
        </w:rPr>
        <w:t>φωνείτε με την κοινοβουλευτική ή</w:t>
      </w:r>
      <w:r w:rsidRPr="007B0D00">
        <w:rPr>
          <w:rFonts w:eastAsia="Times New Roman"/>
          <w:color w:val="212121"/>
          <w:szCs w:val="24"/>
        </w:rPr>
        <w:t xml:space="preserve"> νομική διαδικασία</w:t>
      </w:r>
      <w:r>
        <w:rPr>
          <w:rFonts w:eastAsia="Times New Roman"/>
          <w:color w:val="212121"/>
          <w:szCs w:val="24"/>
        </w:rPr>
        <w:t xml:space="preserve"> -</w:t>
      </w:r>
      <w:r w:rsidRPr="007B0D00">
        <w:rPr>
          <w:rFonts w:eastAsia="Times New Roman"/>
          <w:color w:val="212121"/>
          <w:szCs w:val="24"/>
        </w:rPr>
        <w:t>που κάνετε λάθος σ</w:t>
      </w:r>
      <w:r>
        <w:rPr>
          <w:rFonts w:eastAsia="Times New Roman"/>
          <w:color w:val="212121"/>
          <w:szCs w:val="24"/>
        </w:rPr>
        <w:t>’</w:t>
      </w:r>
      <w:r w:rsidRPr="007B0D00">
        <w:rPr>
          <w:rFonts w:eastAsia="Times New Roman"/>
          <w:color w:val="212121"/>
          <w:szCs w:val="24"/>
        </w:rPr>
        <w:t xml:space="preserve"> αυτό και το είχα </w:t>
      </w:r>
      <w:r>
        <w:rPr>
          <w:rFonts w:eastAsia="Times New Roman"/>
          <w:color w:val="212121"/>
          <w:szCs w:val="24"/>
        </w:rPr>
        <w:t>επισημάνει και άλλη φορά στους Β</w:t>
      </w:r>
      <w:r w:rsidRPr="007B0D00">
        <w:rPr>
          <w:rFonts w:eastAsia="Times New Roman"/>
          <w:color w:val="212121"/>
          <w:szCs w:val="24"/>
        </w:rPr>
        <w:t xml:space="preserve">ουλευτές του κόμματός </w:t>
      </w:r>
      <w:r>
        <w:rPr>
          <w:rFonts w:eastAsia="Times New Roman"/>
          <w:color w:val="212121"/>
          <w:szCs w:val="24"/>
        </w:rPr>
        <w:t xml:space="preserve">σας- </w:t>
      </w:r>
      <w:r w:rsidRPr="007B0D00">
        <w:rPr>
          <w:rFonts w:eastAsia="Times New Roman"/>
          <w:color w:val="212121"/>
          <w:szCs w:val="24"/>
        </w:rPr>
        <w:t xml:space="preserve">η πραγματικότητα </w:t>
      </w:r>
      <w:r>
        <w:rPr>
          <w:rFonts w:eastAsia="Times New Roman"/>
          <w:color w:val="212121"/>
          <w:szCs w:val="24"/>
        </w:rPr>
        <w:t>σά</w:t>
      </w:r>
      <w:r w:rsidRPr="007B0D00">
        <w:rPr>
          <w:rFonts w:eastAsia="Times New Roman"/>
          <w:color w:val="212121"/>
          <w:szCs w:val="24"/>
        </w:rPr>
        <w:t>ς διαψεύδει</w:t>
      </w:r>
      <w:r>
        <w:rPr>
          <w:rFonts w:eastAsia="Times New Roman"/>
          <w:color w:val="212121"/>
          <w:szCs w:val="24"/>
        </w:rPr>
        <w:t>, γ</w:t>
      </w:r>
      <w:r w:rsidRPr="007B0D00">
        <w:rPr>
          <w:rFonts w:eastAsia="Times New Roman"/>
          <w:color w:val="212121"/>
          <w:szCs w:val="24"/>
        </w:rPr>
        <w:t xml:space="preserve">ιατί </w:t>
      </w:r>
      <w:r>
        <w:rPr>
          <w:rFonts w:eastAsia="Times New Roman"/>
          <w:color w:val="212121"/>
          <w:szCs w:val="24"/>
        </w:rPr>
        <w:t>ήδη</w:t>
      </w:r>
      <w:r w:rsidRPr="007B0D00">
        <w:rPr>
          <w:rFonts w:eastAsia="Times New Roman"/>
          <w:color w:val="212121"/>
          <w:szCs w:val="24"/>
        </w:rPr>
        <w:t xml:space="preserve"> έχουν επεκταθεί </w:t>
      </w:r>
      <w:r>
        <w:rPr>
          <w:rFonts w:eastAsia="Times New Roman"/>
          <w:color w:val="212121"/>
          <w:szCs w:val="24"/>
        </w:rPr>
        <w:t>έντεκα</w:t>
      </w:r>
      <w:r w:rsidRPr="007B0D00">
        <w:rPr>
          <w:rFonts w:eastAsia="Times New Roman"/>
          <w:color w:val="212121"/>
          <w:szCs w:val="24"/>
        </w:rPr>
        <w:t xml:space="preserve"> κλαδικές συλλογικές συμβάσεις εργασίας</w:t>
      </w:r>
      <w:r>
        <w:rPr>
          <w:rFonts w:eastAsia="Times New Roman"/>
          <w:color w:val="212121"/>
          <w:szCs w:val="24"/>
        </w:rPr>
        <w:t>.</w:t>
      </w:r>
    </w:p>
    <w:p w14:paraId="2967144E"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7B0D00">
        <w:rPr>
          <w:rFonts w:eastAsia="Times New Roman"/>
          <w:color w:val="212121"/>
          <w:szCs w:val="24"/>
        </w:rPr>
        <w:t>ε ό</w:t>
      </w:r>
      <w:r>
        <w:rPr>
          <w:rFonts w:eastAsia="Times New Roman"/>
          <w:color w:val="212121"/>
          <w:szCs w:val="24"/>
        </w:rPr>
        <w:t>,</w:t>
      </w:r>
      <w:r w:rsidRPr="007B0D00">
        <w:rPr>
          <w:rFonts w:eastAsia="Times New Roman"/>
          <w:color w:val="212121"/>
          <w:szCs w:val="24"/>
        </w:rPr>
        <w:t>τι αφορά κάποιες από αυτές που αναφέρατε</w:t>
      </w:r>
      <w:r>
        <w:rPr>
          <w:rFonts w:eastAsia="Times New Roman"/>
          <w:color w:val="212121"/>
          <w:szCs w:val="24"/>
        </w:rPr>
        <w:t xml:space="preserve"> -</w:t>
      </w:r>
      <w:r w:rsidRPr="007B0D00">
        <w:rPr>
          <w:rFonts w:eastAsia="Times New Roman"/>
          <w:color w:val="212121"/>
          <w:szCs w:val="24"/>
        </w:rPr>
        <w:t>θα δω ποιες αναφέρατε</w:t>
      </w:r>
      <w:r>
        <w:rPr>
          <w:rFonts w:eastAsia="Times New Roman"/>
          <w:color w:val="212121"/>
          <w:szCs w:val="24"/>
        </w:rPr>
        <w:t>-</w:t>
      </w:r>
      <w:r w:rsidRPr="007B0D00">
        <w:rPr>
          <w:rFonts w:eastAsia="Times New Roman"/>
          <w:color w:val="212121"/>
          <w:szCs w:val="24"/>
        </w:rPr>
        <w:t xml:space="preserve"> πάντως όσες καλύπτουν το 51% έχουν ήδη επεκταθεί</w:t>
      </w:r>
      <w:r>
        <w:rPr>
          <w:rFonts w:eastAsia="Times New Roman"/>
          <w:color w:val="212121"/>
          <w:szCs w:val="24"/>
        </w:rPr>
        <w:t>.</w:t>
      </w:r>
      <w:r w:rsidRPr="007B0D00">
        <w:rPr>
          <w:rFonts w:eastAsia="Times New Roman"/>
          <w:color w:val="212121"/>
          <w:szCs w:val="24"/>
        </w:rPr>
        <w:t xml:space="preserve"> Τη Δευτέρα θα </w:t>
      </w:r>
      <w:r w:rsidRPr="007B0D00">
        <w:rPr>
          <w:rFonts w:eastAsia="Times New Roman"/>
          <w:color w:val="212121"/>
          <w:szCs w:val="24"/>
        </w:rPr>
        <w:lastRenderedPageBreak/>
        <w:t>επεκταθούν άλλες τρεις</w:t>
      </w:r>
      <w:r>
        <w:rPr>
          <w:rFonts w:eastAsia="Times New Roman"/>
          <w:color w:val="212121"/>
          <w:szCs w:val="24"/>
        </w:rPr>
        <w:t>. Γ</w:t>
      </w:r>
      <w:r w:rsidRPr="007B0D00">
        <w:rPr>
          <w:rFonts w:eastAsia="Times New Roman"/>
          <w:color w:val="212121"/>
          <w:szCs w:val="24"/>
        </w:rPr>
        <w:t>ια παράδειγμα</w:t>
      </w:r>
      <w:r>
        <w:rPr>
          <w:rFonts w:eastAsia="Times New Roman"/>
          <w:color w:val="212121"/>
          <w:szCs w:val="24"/>
        </w:rPr>
        <w:t>,</w:t>
      </w:r>
      <w:r w:rsidRPr="007B0D00">
        <w:rPr>
          <w:rFonts w:eastAsia="Times New Roman"/>
          <w:color w:val="212121"/>
          <w:szCs w:val="24"/>
        </w:rPr>
        <w:t xml:space="preserve"> τα μη κύρια τουρ</w:t>
      </w:r>
      <w:r>
        <w:rPr>
          <w:rFonts w:eastAsia="Times New Roman"/>
          <w:color w:val="212121"/>
          <w:szCs w:val="24"/>
        </w:rPr>
        <w:t>ιστικά καταλύματα που αναφέρατε</w:t>
      </w:r>
      <w:r w:rsidRPr="007B0D00">
        <w:rPr>
          <w:rFonts w:eastAsia="Times New Roman"/>
          <w:color w:val="212121"/>
          <w:szCs w:val="24"/>
        </w:rPr>
        <w:t xml:space="preserve"> θα επεκταθούν τη Δευτέρα</w:t>
      </w:r>
      <w:r>
        <w:rPr>
          <w:rFonts w:eastAsia="Times New Roman"/>
          <w:color w:val="212121"/>
          <w:szCs w:val="24"/>
        </w:rPr>
        <w:t xml:space="preserve">. </w:t>
      </w:r>
    </w:p>
    <w:p w14:paraId="2967144F"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Αναφέρατε και κάτι για την αύξηση του κατώτατου μισθού. Έχετε υιοθετήσει πλήρως την επιχειρηματολογία του κ. Β</w:t>
      </w:r>
      <w:r w:rsidRPr="007B0D00">
        <w:rPr>
          <w:rFonts w:eastAsia="Times New Roman"/>
          <w:color w:val="212121"/>
          <w:szCs w:val="24"/>
        </w:rPr>
        <w:t>ρούτση</w:t>
      </w:r>
      <w:r>
        <w:rPr>
          <w:rFonts w:eastAsia="Times New Roman"/>
          <w:color w:val="212121"/>
          <w:szCs w:val="24"/>
        </w:rPr>
        <w:t>. Ο κ. Β</w:t>
      </w:r>
      <w:r w:rsidRPr="007B0D00">
        <w:rPr>
          <w:rFonts w:eastAsia="Times New Roman"/>
          <w:color w:val="212121"/>
          <w:szCs w:val="24"/>
        </w:rPr>
        <w:t>ρούτσης είχε κάνει ένα</w:t>
      </w:r>
      <w:r>
        <w:rPr>
          <w:rFonts w:eastAsia="Times New Roman"/>
          <w:color w:val="212121"/>
          <w:szCs w:val="24"/>
        </w:rPr>
        <w:t>ν</w:t>
      </w:r>
      <w:r w:rsidRPr="007B0D00">
        <w:rPr>
          <w:rFonts w:eastAsia="Times New Roman"/>
          <w:color w:val="212121"/>
          <w:szCs w:val="24"/>
        </w:rPr>
        <w:t xml:space="preserve"> νόμο ο οποίος έλεγε </w:t>
      </w:r>
      <w:r>
        <w:rPr>
          <w:rFonts w:eastAsia="Times New Roman"/>
          <w:color w:val="212121"/>
          <w:szCs w:val="24"/>
        </w:rPr>
        <w:t xml:space="preserve">ότι </w:t>
      </w:r>
      <w:r w:rsidRPr="007B0D00">
        <w:rPr>
          <w:rFonts w:eastAsia="Times New Roman"/>
          <w:color w:val="212121"/>
          <w:szCs w:val="24"/>
        </w:rPr>
        <w:t>θα μπορέσει να ξεκινήσει η δια</w:t>
      </w:r>
      <w:r>
        <w:rPr>
          <w:rFonts w:eastAsia="Times New Roman"/>
          <w:color w:val="212121"/>
          <w:szCs w:val="24"/>
        </w:rPr>
        <w:t xml:space="preserve">δικασία συζήτησης για την αύξηση του κατώτατου μισθού </w:t>
      </w:r>
      <w:r w:rsidRPr="007B0D00">
        <w:rPr>
          <w:rFonts w:eastAsia="Times New Roman"/>
          <w:color w:val="212121"/>
          <w:szCs w:val="24"/>
        </w:rPr>
        <w:t xml:space="preserve">όχι νωρίτερα από </w:t>
      </w:r>
      <w:r>
        <w:rPr>
          <w:rFonts w:eastAsia="Times New Roman"/>
          <w:color w:val="212121"/>
          <w:szCs w:val="24"/>
        </w:rPr>
        <w:t xml:space="preserve">το τέλος του τότε μνημονίου, του μνημονίου του 2014, του δεύτερου μνημονίου δηλαδή </w:t>
      </w:r>
      <w:r w:rsidRPr="007B0D00">
        <w:rPr>
          <w:rFonts w:eastAsia="Times New Roman"/>
          <w:color w:val="212121"/>
          <w:szCs w:val="24"/>
        </w:rPr>
        <w:t xml:space="preserve">και πάντως όχι νωρίτερα από </w:t>
      </w:r>
      <w:r>
        <w:rPr>
          <w:rFonts w:eastAsia="Times New Roman"/>
          <w:color w:val="212121"/>
          <w:szCs w:val="24"/>
        </w:rPr>
        <w:t>την 1</w:t>
      </w:r>
      <w:r w:rsidRPr="003638F9">
        <w:rPr>
          <w:rFonts w:eastAsia="Times New Roman"/>
          <w:color w:val="212121"/>
          <w:szCs w:val="24"/>
          <w:vertAlign w:val="superscript"/>
        </w:rPr>
        <w:t>η</w:t>
      </w:r>
      <w:r>
        <w:rPr>
          <w:rFonts w:eastAsia="Times New Roman"/>
          <w:color w:val="212121"/>
          <w:szCs w:val="24"/>
        </w:rPr>
        <w:t>-1-2017. Ήτ</w:t>
      </w:r>
      <w:r w:rsidRPr="007B0D00">
        <w:rPr>
          <w:rFonts w:eastAsia="Times New Roman"/>
          <w:color w:val="212121"/>
          <w:szCs w:val="24"/>
        </w:rPr>
        <w:t>αν δηλαδή η Νέα Δημοκρατία</w:t>
      </w:r>
      <w:r>
        <w:rPr>
          <w:rFonts w:eastAsia="Times New Roman"/>
          <w:color w:val="212121"/>
          <w:szCs w:val="24"/>
        </w:rPr>
        <w:t>,</w:t>
      </w:r>
      <w:r w:rsidRPr="007B0D00">
        <w:rPr>
          <w:rFonts w:eastAsia="Times New Roman"/>
          <w:color w:val="212121"/>
          <w:szCs w:val="24"/>
        </w:rPr>
        <w:t xml:space="preserve"> η οποία</w:t>
      </w:r>
      <w:r>
        <w:rPr>
          <w:rFonts w:eastAsia="Times New Roman"/>
          <w:color w:val="212121"/>
          <w:szCs w:val="24"/>
        </w:rPr>
        <w:t>,</w:t>
      </w:r>
      <w:r w:rsidRPr="007B0D00">
        <w:rPr>
          <w:rFonts w:eastAsia="Times New Roman"/>
          <w:color w:val="212121"/>
          <w:szCs w:val="24"/>
        </w:rPr>
        <w:t xml:space="preserve"> ενώ ήταν στο δεύτερο μνημόνιο</w:t>
      </w:r>
      <w:r>
        <w:rPr>
          <w:rFonts w:eastAsia="Times New Roman"/>
          <w:color w:val="212121"/>
          <w:szCs w:val="24"/>
        </w:rPr>
        <w:t>, έθετε χρονικό ορίζοντα ολοκλήρωσή</w:t>
      </w:r>
      <w:r w:rsidRPr="007B0D00">
        <w:rPr>
          <w:rFonts w:eastAsia="Times New Roman"/>
          <w:color w:val="212121"/>
          <w:szCs w:val="24"/>
        </w:rPr>
        <w:t>ς του πολύ μετά από τον πραγματικό χρ</w:t>
      </w:r>
      <w:r>
        <w:rPr>
          <w:rFonts w:eastAsia="Times New Roman"/>
          <w:color w:val="212121"/>
          <w:szCs w:val="24"/>
        </w:rPr>
        <w:t>ονικό ορίζοντα ολοκλήρωσης του δ</w:t>
      </w:r>
      <w:r w:rsidRPr="007B0D00">
        <w:rPr>
          <w:rFonts w:eastAsia="Times New Roman"/>
          <w:color w:val="212121"/>
          <w:szCs w:val="24"/>
        </w:rPr>
        <w:t>εύτερου μνημονίου</w:t>
      </w:r>
      <w:r>
        <w:rPr>
          <w:rFonts w:eastAsia="Times New Roman"/>
          <w:color w:val="212121"/>
          <w:szCs w:val="24"/>
        </w:rPr>
        <w:t>.</w:t>
      </w:r>
      <w:r w:rsidRPr="007B0D00">
        <w:rPr>
          <w:rFonts w:eastAsia="Times New Roman"/>
          <w:color w:val="212121"/>
          <w:szCs w:val="24"/>
        </w:rPr>
        <w:t xml:space="preserve"> Άρα</w:t>
      </w:r>
      <w:r>
        <w:rPr>
          <w:rFonts w:eastAsia="Times New Roman"/>
          <w:color w:val="212121"/>
          <w:szCs w:val="24"/>
        </w:rPr>
        <w:t>, αυτά τα ζητήματα μην τα φέρνετε εδώ ως σοβαρά επιχειρή</w:t>
      </w:r>
      <w:r w:rsidRPr="007B0D00">
        <w:rPr>
          <w:rFonts w:eastAsia="Times New Roman"/>
          <w:color w:val="212121"/>
          <w:szCs w:val="24"/>
        </w:rPr>
        <w:t>ματα</w:t>
      </w:r>
      <w:r>
        <w:rPr>
          <w:rFonts w:eastAsia="Times New Roman"/>
          <w:color w:val="212121"/>
          <w:szCs w:val="24"/>
        </w:rPr>
        <w:t xml:space="preserve">. </w:t>
      </w:r>
    </w:p>
    <w:p w14:paraId="29671450"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Εξάλλου, ξαναλέω ότι η πραγματικότητα αποδεικνύει…</w:t>
      </w:r>
    </w:p>
    <w:p w14:paraId="29671451"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ΒΑΣΙΛΕΙΟΣ ΚΕΓΚΕΡΟΓΛΟΥ: </w:t>
      </w:r>
      <w:r>
        <w:rPr>
          <w:rFonts w:eastAsia="Times New Roman"/>
          <w:color w:val="212121"/>
          <w:szCs w:val="24"/>
        </w:rPr>
        <w:t>Έχουμε καταθέσει πρόταση νόμου. Δεχθείτε να συζητηθεί! Μας λένε ότι αρνείστε! Πρόταση νόμου έχουμε καταθέσει!</w:t>
      </w:r>
    </w:p>
    <w:p w14:paraId="29671452"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Κεγκέρογλου, δεν ακούγεστε!</w:t>
      </w:r>
      <w:r>
        <w:rPr>
          <w:rFonts w:eastAsia="Times New Roman"/>
          <w:color w:val="212121"/>
          <w:szCs w:val="24"/>
        </w:rPr>
        <w:t xml:space="preserve"> </w:t>
      </w:r>
    </w:p>
    <w:p w14:paraId="29671453"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sidRPr="003638F9">
        <w:rPr>
          <w:rFonts w:eastAsia="Times New Roman"/>
          <w:b/>
          <w:color w:val="212121"/>
          <w:szCs w:val="24"/>
        </w:rPr>
        <w:lastRenderedPageBreak/>
        <w:t>Ε</w:t>
      </w:r>
      <w:r>
        <w:rPr>
          <w:rFonts w:eastAsia="Times New Roman"/>
          <w:b/>
          <w:color w:val="212121"/>
          <w:szCs w:val="24"/>
        </w:rPr>
        <w:t>ΦΗ</w:t>
      </w:r>
      <w:r w:rsidRPr="003638F9">
        <w:rPr>
          <w:rFonts w:eastAsia="Times New Roman"/>
          <w:b/>
          <w:color w:val="212121"/>
          <w:szCs w:val="24"/>
        </w:rPr>
        <w:t xml:space="preserve"> ΑΧΤΣΙΟΓΛΟΥ (Υπουργός Εργασίας, Κοινωνικής Ασφάλισης και Κοινωνικής Αλληλεγγύης):</w:t>
      </w:r>
      <w:r>
        <w:rPr>
          <w:rFonts w:eastAsia="Times New Roman"/>
          <w:b/>
          <w:color w:val="212121"/>
          <w:szCs w:val="24"/>
        </w:rPr>
        <w:t xml:space="preserve"> </w:t>
      </w:r>
      <w:r>
        <w:rPr>
          <w:rFonts w:eastAsia="Times New Roman"/>
          <w:color w:val="212121"/>
          <w:szCs w:val="24"/>
        </w:rPr>
        <w:t>Ναι και εμείς αυξήσαμε τον μισθό επίσης και καταργήσαμε τον υποκατώτατο. Εντάξει, μπορεί καθένας να κάνει ό,τι συζήτηση θέλει επ’ αόριστον και επί</w:t>
      </w:r>
      <w:r w:rsidRPr="007B0D00">
        <w:rPr>
          <w:rFonts w:eastAsia="Times New Roman"/>
          <w:color w:val="212121"/>
          <w:szCs w:val="24"/>
        </w:rPr>
        <w:t xml:space="preserve"> προθέσεων</w:t>
      </w:r>
      <w:r>
        <w:rPr>
          <w:rFonts w:eastAsia="Times New Roman"/>
          <w:color w:val="212121"/>
          <w:szCs w:val="24"/>
        </w:rPr>
        <w:t xml:space="preserve">. </w:t>
      </w:r>
    </w:p>
    <w:p w14:paraId="29671454"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7B0D00">
        <w:rPr>
          <w:rFonts w:eastAsia="Times New Roman"/>
          <w:color w:val="212121"/>
          <w:szCs w:val="24"/>
        </w:rPr>
        <w:t xml:space="preserve">μείς </w:t>
      </w:r>
      <w:r>
        <w:rPr>
          <w:rFonts w:eastAsia="Times New Roman"/>
          <w:color w:val="212121"/>
          <w:szCs w:val="24"/>
        </w:rPr>
        <w:t>αυξήσαμε τον</w:t>
      </w:r>
      <w:r w:rsidRPr="007B0D00">
        <w:rPr>
          <w:rFonts w:eastAsia="Times New Roman"/>
          <w:color w:val="212121"/>
          <w:szCs w:val="24"/>
        </w:rPr>
        <w:t xml:space="preserve"> μισθό</w:t>
      </w:r>
      <w:r>
        <w:rPr>
          <w:rFonts w:eastAsia="Times New Roman"/>
          <w:color w:val="212121"/>
          <w:szCs w:val="24"/>
        </w:rPr>
        <w:t xml:space="preserve">, </w:t>
      </w:r>
      <w:r w:rsidRPr="007B0D00">
        <w:rPr>
          <w:rFonts w:eastAsia="Times New Roman"/>
          <w:color w:val="212121"/>
          <w:szCs w:val="24"/>
        </w:rPr>
        <w:t>κύριε</w:t>
      </w:r>
      <w:r>
        <w:rPr>
          <w:rFonts w:eastAsia="Times New Roman"/>
          <w:color w:val="212121"/>
          <w:szCs w:val="24"/>
        </w:rPr>
        <w:t xml:space="preserve"> Κεγκέρογλου και επαναφέραμε τις συλλογικές συμβάσεις. Μπορούμε ν</w:t>
      </w:r>
      <w:r w:rsidRPr="007B0D00">
        <w:rPr>
          <w:rFonts w:eastAsia="Times New Roman"/>
          <w:color w:val="212121"/>
          <w:szCs w:val="24"/>
        </w:rPr>
        <w:t xml:space="preserve">α συζητάμε </w:t>
      </w:r>
      <w:r>
        <w:rPr>
          <w:rFonts w:eastAsia="Times New Roman"/>
          <w:color w:val="212121"/>
          <w:szCs w:val="24"/>
        </w:rPr>
        <w:t>αορίστω</w:t>
      </w:r>
      <w:r w:rsidRPr="007B0D00">
        <w:rPr>
          <w:rFonts w:eastAsia="Times New Roman"/>
          <w:color w:val="212121"/>
          <w:szCs w:val="24"/>
        </w:rPr>
        <w:t>ς για αυτά τα θέματα</w:t>
      </w:r>
      <w:r>
        <w:rPr>
          <w:rFonts w:eastAsia="Times New Roman"/>
          <w:color w:val="212121"/>
          <w:szCs w:val="24"/>
        </w:rPr>
        <w:t xml:space="preserve">, αλλά όταν έγινε η πράξη υπουργικού συμβουλίου για </w:t>
      </w:r>
      <w:r w:rsidRPr="007B0D00">
        <w:rPr>
          <w:rFonts w:eastAsia="Times New Roman"/>
          <w:color w:val="212121"/>
          <w:szCs w:val="24"/>
        </w:rPr>
        <w:t xml:space="preserve">μείωση </w:t>
      </w:r>
      <w:r>
        <w:rPr>
          <w:rFonts w:eastAsia="Times New Roman"/>
          <w:color w:val="212121"/>
          <w:szCs w:val="24"/>
        </w:rPr>
        <w:t>του μισθού και κατάργηση</w:t>
      </w:r>
      <w:r w:rsidRPr="007B0D00">
        <w:rPr>
          <w:rFonts w:eastAsia="Times New Roman"/>
          <w:color w:val="212121"/>
          <w:szCs w:val="24"/>
        </w:rPr>
        <w:t xml:space="preserve"> των συλλογικών </w:t>
      </w:r>
      <w:r>
        <w:rPr>
          <w:rFonts w:eastAsia="Times New Roman"/>
          <w:color w:val="212121"/>
          <w:szCs w:val="24"/>
        </w:rPr>
        <w:t xml:space="preserve">διαπραγματεύσεων ήταν το δικό σας κόμμα στη συγκυβέρνηση, δεν ήταν το δικό μου. </w:t>
      </w:r>
    </w:p>
    <w:p w14:paraId="29671455"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ΒΑΣΙΛΕΙΟΣ ΚΕΓΚΕΡΟΓΛΟΥ: </w:t>
      </w:r>
      <w:r>
        <w:rPr>
          <w:rFonts w:eastAsia="Times New Roman"/>
          <w:color w:val="212121"/>
          <w:szCs w:val="24"/>
        </w:rPr>
        <w:t>Κυρία Υπουργέ, σας έχουμε καταθέσει πρόταση νόμου…</w:t>
      </w:r>
    </w:p>
    <w:p w14:paraId="29671456" w14:textId="77777777" w:rsidR="00711852" w:rsidRDefault="000A1C6E">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Κεγκέρογλου, δεν ακούγεστε και δεν αφήνετε και την κυρία Υπουργό να απαντήσει. </w:t>
      </w:r>
    </w:p>
    <w:p w14:paraId="29671457"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sidRPr="00D64510">
        <w:rPr>
          <w:rFonts w:eastAsia="Times New Roman"/>
          <w:b/>
          <w:color w:val="212121"/>
          <w:szCs w:val="24"/>
        </w:rPr>
        <w:t>Ε</w:t>
      </w:r>
      <w:r>
        <w:rPr>
          <w:rFonts w:eastAsia="Times New Roman"/>
          <w:b/>
          <w:color w:val="212121"/>
          <w:szCs w:val="24"/>
        </w:rPr>
        <w:t>ΦΗ</w:t>
      </w:r>
      <w:r w:rsidRPr="00D64510">
        <w:rPr>
          <w:rFonts w:eastAsia="Times New Roman"/>
          <w:b/>
          <w:color w:val="212121"/>
          <w:szCs w:val="24"/>
        </w:rPr>
        <w:t xml:space="preserve"> ΑΧΤΣΙΟΓΛΟΥ (Υπουργός Εργασίας, Κοινωνικής Ασφάλισης και Κοινωνικής Αλληλεγγύης): </w:t>
      </w:r>
      <w:r>
        <w:rPr>
          <w:rFonts w:eastAsia="Times New Roman"/>
          <w:szCs w:val="24"/>
        </w:rPr>
        <w:t xml:space="preserve"> Επανέρχομαι στο θέμα της</w:t>
      </w:r>
      <w:r w:rsidRPr="007B0D00">
        <w:rPr>
          <w:rFonts w:eastAsia="Times New Roman"/>
          <w:color w:val="212121"/>
          <w:szCs w:val="24"/>
        </w:rPr>
        <w:t xml:space="preserve"> επεκτασιμότητα</w:t>
      </w:r>
      <w:r>
        <w:rPr>
          <w:rFonts w:eastAsia="Times New Roman"/>
          <w:color w:val="212121"/>
          <w:szCs w:val="24"/>
        </w:rPr>
        <w:t xml:space="preserve">ς και θα ήθελα να αναφέρω δύο ζητήματα ακόμη. </w:t>
      </w:r>
      <w:r w:rsidRPr="007B0D00">
        <w:rPr>
          <w:rFonts w:eastAsia="Times New Roman"/>
          <w:color w:val="212121"/>
          <w:szCs w:val="24"/>
        </w:rPr>
        <w:t xml:space="preserve"> </w:t>
      </w:r>
    </w:p>
    <w:p w14:paraId="29671458"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Η προϋπόθεση της κάλυψης του </w:t>
      </w:r>
      <w:r w:rsidRPr="007B0D00">
        <w:rPr>
          <w:rFonts w:eastAsia="Times New Roman"/>
          <w:color w:val="212121"/>
          <w:szCs w:val="24"/>
        </w:rPr>
        <w:t xml:space="preserve">51% </w:t>
      </w:r>
      <w:r>
        <w:rPr>
          <w:rFonts w:eastAsia="Times New Roman"/>
          <w:color w:val="212121"/>
          <w:szCs w:val="24"/>
        </w:rPr>
        <w:t>των εργαζομένων, όπως είπα, ίσχυε από τον ν.1876/1990. Εμείς επικαιροποιήσαμε τη διαδικασία με την οποία διαπιστώνεται η συνδρομή του 51%, ακριβώς διότι έχουμε και</w:t>
      </w:r>
      <w:r w:rsidRPr="007B0D00">
        <w:rPr>
          <w:rFonts w:eastAsia="Times New Roman"/>
          <w:color w:val="212121"/>
          <w:szCs w:val="24"/>
        </w:rPr>
        <w:t xml:space="preserve"> άλλα εργαλεία στη διάθεσή </w:t>
      </w:r>
      <w:r>
        <w:rPr>
          <w:rFonts w:eastAsia="Times New Roman"/>
          <w:color w:val="212121"/>
          <w:szCs w:val="24"/>
        </w:rPr>
        <w:t>μας. Λ</w:t>
      </w:r>
      <w:r w:rsidRPr="007B0D00">
        <w:rPr>
          <w:rFonts w:eastAsia="Times New Roman"/>
          <w:color w:val="212121"/>
          <w:szCs w:val="24"/>
        </w:rPr>
        <w:t xml:space="preserve">έτε </w:t>
      </w:r>
      <w:r>
        <w:rPr>
          <w:rFonts w:eastAsia="Times New Roman"/>
          <w:color w:val="212121"/>
          <w:szCs w:val="24"/>
        </w:rPr>
        <w:t>εσείς ότι έχουμε</w:t>
      </w:r>
      <w:r w:rsidRPr="007B0D00">
        <w:rPr>
          <w:rFonts w:eastAsia="Times New Roman"/>
          <w:color w:val="212121"/>
          <w:szCs w:val="24"/>
        </w:rPr>
        <w:t xml:space="preserve"> το πληροφοριακό σύστημα </w:t>
      </w:r>
      <w:r>
        <w:rPr>
          <w:rFonts w:eastAsia="Times New Roman"/>
          <w:color w:val="212121"/>
          <w:szCs w:val="24"/>
        </w:rPr>
        <w:t>«ΕΡΓΑΝΗ».</w:t>
      </w:r>
    </w:p>
    <w:p w14:paraId="29671459"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sidRPr="007B0D00">
        <w:rPr>
          <w:rFonts w:eastAsia="Times New Roman"/>
          <w:color w:val="212121"/>
          <w:szCs w:val="24"/>
        </w:rPr>
        <w:t>Κατ</w:t>
      </w:r>
      <w:r>
        <w:rPr>
          <w:rFonts w:eastAsia="Times New Roman"/>
          <w:color w:val="212121"/>
          <w:szCs w:val="24"/>
        </w:rPr>
        <w:t xml:space="preserve">’ </w:t>
      </w:r>
      <w:r w:rsidRPr="007B0D00">
        <w:rPr>
          <w:rFonts w:eastAsia="Times New Roman"/>
          <w:color w:val="212121"/>
          <w:szCs w:val="24"/>
        </w:rPr>
        <w:t>αρχάς</w:t>
      </w:r>
      <w:r>
        <w:rPr>
          <w:rFonts w:eastAsia="Times New Roman"/>
          <w:color w:val="212121"/>
          <w:szCs w:val="24"/>
        </w:rPr>
        <w:t>,</w:t>
      </w:r>
      <w:r w:rsidRPr="007B0D00">
        <w:rPr>
          <w:rFonts w:eastAsia="Times New Roman"/>
          <w:color w:val="212121"/>
          <w:szCs w:val="24"/>
        </w:rPr>
        <w:t xml:space="preserve"> να πω ένα πράγμα σημαντικό πρώτο</w:t>
      </w:r>
      <w:r>
        <w:rPr>
          <w:rFonts w:eastAsia="Times New Roman"/>
          <w:color w:val="212121"/>
          <w:szCs w:val="24"/>
        </w:rPr>
        <w:t>. Κανένα πρόβλημα δ</w:t>
      </w:r>
      <w:r w:rsidRPr="007B0D00">
        <w:rPr>
          <w:rFonts w:eastAsia="Times New Roman"/>
          <w:color w:val="212121"/>
          <w:szCs w:val="24"/>
        </w:rPr>
        <w:t xml:space="preserve">εν έχει υπάρξει μέχρι στιγμής στο να κηρυχθεί </w:t>
      </w:r>
      <w:r>
        <w:rPr>
          <w:rFonts w:eastAsia="Times New Roman"/>
          <w:color w:val="212121"/>
          <w:szCs w:val="24"/>
        </w:rPr>
        <w:t>μι</w:t>
      </w:r>
      <w:r w:rsidRPr="007B0D00">
        <w:rPr>
          <w:rFonts w:eastAsia="Times New Roman"/>
          <w:color w:val="212121"/>
          <w:szCs w:val="24"/>
        </w:rPr>
        <w:t>α συλλογική σύμβαση</w:t>
      </w:r>
      <w:r>
        <w:rPr>
          <w:rFonts w:eastAsia="Times New Roman"/>
          <w:color w:val="212121"/>
          <w:szCs w:val="24"/>
        </w:rPr>
        <w:t xml:space="preserve"> η οποία κάλυπτε το 51% </w:t>
      </w:r>
      <w:r w:rsidRPr="007B0D00">
        <w:rPr>
          <w:rFonts w:eastAsia="Times New Roman"/>
          <w:color w:val="212121"/>
          <w:szCs w:val="24"/>
        </w:rPr>
        <w:t>γενικώς υποχρεωτική</w:t>
      </w:r>
      <w:r>
        <w:rPr>
          <w:rFonts w:eastAsia="Times New Roman"/>
          <w:color w:val="212121"/>
          <w:szCs w:val="24"/>
        </w:rPr>
        <w:t>. Δ</w:t>
      </w:r>
      <w:r w:rsidRPr="007B0D00">
        <w:rPr>
          <w:rFonts w:eastAsia="Times New Roman"/>
          <w:color w:val="212121"/>
          <w:szCs w:val="24"/>
        </w:rPr>
        <w:t>εν έχουμε</w:t>
      </w:r>
      <w:r>
        <w:rPr>
          <w:rFonts w:eastAsia="Times New Roman"/>
          <w:color w:val="212121"/>
          <w:szCs w:val="24"/>
        </w:rPr>
        <w:t xml:space="preserve">, </w:t>
      </w:r>
      <w:r w:rsidRPr="007B0D00">
        <w:rPr>
          <w:rFonts w:eastAsia="Times New Roman"/>
          <w:color w:val="212121"/>
          <w:szCs w:val="24"/>
        </w:rPr>
        <w:t>δηλαδή</w:t>
      </w:r>
      <w:r>
        <w:rPr>
          <w:rFonts w:eastAsia="Times New Roman"/>
          <w:color w:val="212121"/>
          <w:szCs w:val="24"/>
        </w:rPr>
        <w:t>,</w:t>
      </w:r>
      <w:r w:rsidRPr="007B0D00">
        <w:rPr>
          <w:rFonts w:eastAsia="Times New Roman"/>
          <w:color w:val="212121"/>
          <w:szCs w:val="24"/>
        </w:rPr>
        <w:t xml:space="preserve"> </w:t>
      </w:r>
      <w:r>
        <w:rPr>
          <w:rFonts w:eastAsia="Times New Roman"/>
          <w:color w:val="212121"/>
          <w:szCs w:val="24"/>
        </w:rPr>
        <w:t>μέχρι στιγμής</w:t>
      </w:r>
      <w:r w:rsidRPr="007B0D00">
        <w:rPr>
          <w:rFonts w:eastAsia="Times New Roman"/>
          <w:color w:val="212121"/>
          <w:szCs w:val="24"/>
        </w:rPr>
        <w:t xml:space="preserve"> περιπτώσεις που να μην μας δίνουν τα μέλη τους οι εργοδότες</w:t>
      </w:r>
      <w:r>
        <w:rPr>
          <w:rFonts w:eastAsia="Times New Roman"/>
          <w:color w:val="212121"/>
          <w:szCs w:val="24"/>
        </w:rPr>
        <w:t>. Μ</w:t>
      </w:r>
      <w:r w:rsidRPr="007B0D00">
        <w:rPr>
          <w:rFonts w:eastAsia="Times New Roman"/>
          <w:color w:val="212121"/>
          <w:szCs w:val="24"/>
        </w:rPr>
        <w:t>έχρι στιγμής δεν έχουμε τέτοια περίπτωση</w:t>
      </w:r>
      <w:r>
        <w:rPr>
          <w:rFonts w:eastAsia="Times New Roman"/>
          <w:color w:val="212121"/>
          <w:szCs w:val="24"/>
        </w:rPr>
        <w:t xml:space="preserve">. Αυτό είναι το πρώτο. </w:t>
      </w:r>
    </w:p>
    <w:p w14:paraId="2967145A"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sidRPr="007B0D00">
        <w:rPr>
          <w:rFonts w:eastAsia="Times New Roman"/>
          <w:color w:val="212121"/>
          <w:szCs w:val="24"/>
        </w:rPr>
        <w:t>Άρα</w:t>
      </w:r>
      <w:r>
        <w:rPr>
          <w:rFonts w:eastAsia="Times New Roman"/>
          <w:color w:val="212121"/>
          <w:szCs w:val="24"/>
        </w:rPr>
        <w:t>,</w:t>
      </w:r>
      <w:r w:rsidRPr="007B0D00">
        <w:rPr>
          <w:rFonts w:eastAsia="Times New Roman"/>
          <w:color w:val="212121"/>
          <w:szCs w:val="24"/>
        </w:rPr>
        <w:t xml:space="preserve"> οι ίδιες οι εργοδοτικές οργανώσεις</w:t>
      </w:r>
      <w:r>
        <w:rPr>
          <w:rFonts w:eastAsia="Times New Roman"/>
          <w:color w:val="212121"/>
          <w:szCs w:val="24"/>
        </w:rPr>
        <w:t>,</w:t>
      </w:r>
      <w:r w:rsidRPr="007B0D00">
        <w:rPr>
          <w:rFonts w:eastAsia="Times New Roman"/>
          <w:color w:val="212121"/>
          <w:szCs w:val="24"/>
        </w:rPr>
        <w:t xml:space="preserve"> οι οποίες έχο</w:t>
      </w:r>
      <w:r>
        <w:rPr>
          <w:rFonts w:eastAsia="Times New Roman"/>
          <w:color w:val="212121"/>
          <w:szCs w:val="24"/>
        </w:rPr>
        <w:t>υν συναινέσει σε</w:t>
      </w:r>
      <w:r w:rsidRPr="007B0D00">
        <w:rPr>
          <w:rFonts w:eastAsia="Times New Roman"/>
          <w:color w:val="212121"/>
          <w:szCs w:val="24"/>
        </w:rPr>
        <w:t xml:space="preserve"> αυτή </w:t>
      </w:r>
      <w:r>
        <w:rPr>
          <w:rFonts w:eastAsia="Times New Roman"/>
          <w:color w:val="212121"/>
          <w:szCs w:val="24"/>
        </w:rPr>
        <w:t xml:space="preserve">τη </w:t>
      </w:r>
      <w:r w:rsidRPr="007B0D00">
        <w:rPr>
          <w:rFonts w:eastAsia="Times New Roman"/>
          <w:color w:val="212121"/>
          <w:szCs w:val="24"/>
        </w:rPr>
        <w:t xml:space="preserve">διαδικασία </w:t>
      </w:r>
      <w:r>
        <w:rPr>
          <w:rFonts w:eastAsia="Times New Roman"/>
          <w:color w:val="212121"/>
          <w:szCs w:val="24"/>
        </w:rPr>
        <w:t>–</w:t>
      </w:r>
      <w:r w:rsidRPr="007B0D00">
        <w:rPr>
          <w:rFonts w:eastAsia="Times New Roman"/>
          <w:color w:val="212121"/>
          <w:szCs w:val="24"/>
        </w:rPr>
        <w:t>εξ</w:t>
      </w:r>
      <w:r>
        <w:rPr>
          <w:rFonts w:eastAsia="Times New Roman"/>
          <w:color w:val="212121"/>
          <w:szCs w:val="24"/>
        </w:rPr>
        <w:t xml:space="preserve"> αρχής έχουν συναινέσει,</w:t>
      </w:r>
      <w:r w:rsidRPr="007B0D00">
        <w:rPr>
          <w:rFonts w:eastAsia="Times New Roman"/>
          <w:color w:val="212121"/>
          <w:szCs w:val="24"/>
        </w:rPr>
        <w:t xml:space="preserve"> επί της αρχής έχουν συναινέσει</w:t>
      </w:r>
      <w:r>
        <w:rPr>
          <w:rFonts w:eastAsia="Times New Roman"/>
          <w:color w:val="212121"/>
          <w:szCs w:val="24"/>
        </w:rPr>
        <w:t>-</w:t>
      </w:r>
      <w:r w:rsidRPr="007B0D00">
        <w:rPr>
          <w:rFonts w:eastAsia="Times New Roman"/>
          <w:color w:val="212121"/>
          <w:szCs w:val="24"/>
        </w:rPr>
        <w:t xml:space="preserve"> υλοποιούν τη δέσμευσή τους και δίνουν τα μητρώα </w:t>
      </w:r>
      <w:r>
        <w:rPr>
          <w:rFonts w:eastAsia="Times New Roman"/>
          <w:color w:val="212121"/>
          <w:szCs w:val="24"/>
        </w:rPr>
        <w:t>τους.</w:t>
      </w:r>
    </w:p>
    <w:p w14:paraId="2967145B"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Δεύτερον, </w:t>
      </w:r>
      <w:r w:rsidRPr="007B0D00">
        <w:rPr>
          <w:rFonts w:eastAsia="Times New Roman"/>
          <w:color w:val="212121"/>
          <w:szCs w:val="24"/>
        </w:rPr>
        <w:t xml:space="preserve">είναι </w:t>
      </w:r>
      <w:r>
        <w:rPr>
          <w:rFonts w:eastAsia="Times New Roman"/>
          <w:color w:val="212121"/>
          <w:szCs w:val="24"/>
        </w:rPr>
        <w:t>–</w:t>
      </w:r>
      <w:r w:rsidRPr="007B0D00">
        <w:rPr>
          <w:rFonts w:eastAsia="Times New Roman"/>
          <w:color w:val="212121"/>
          <w:szCs w:val="24"/>
        </w:rPr>
        <w:t>νομίζω</w:t>
      </w:r>
      <w:r>
        <w:rPr>
          <w:rFonts w:eastAsia="Times New Roman"/>
          <w:color w:val="212121"/>
          <w:szCs w:val="24"/>
        </w:rPr>
        <w:t>-</w:t>
      </w:r>
      <w:r w:rsidRPr="007B0D00">
        <w:rPr>
          <w:rFonts w:eastAsia="Times New Roman"/>
          <w:color w:val="212121"/>
          <w:szCs w:val="24"/>
        </w:rPr>
        <w:t xml:space="preserve"> εύλογο ότι είναι προς το συμφέρον κάθε επιχε</w:t>
      </w:r>
      <w:r>
        <w:rPr>
          <w:rFonts w:eastAsia="Times New Roman"/>
          <w:color w:val="212121"/>
          <w:szCs w:val="24"/>
        </w:rPr>
        <w:t>ίρησης η οποία έχει υπογράψει μι</w:t>
      </w:r>
      <w:r w:rsidRPr="007B0D00">
        <w:rPr>
          <w:rFonts w:eastAsia="Times New Roman"/>
          <w:color w:val="212121"/>
          <w:szCs w:val="24"/>
        </w:rPr>
        <w:t>α κλαδική συλλογική σύμβαση να θέλει αυτή να γίνει υποχρεωτική και για τις υπόλοιπες</w:t>
      </w:r>
      <w:r>
        <w:rPr>
          <w:rFonts w:eastAsia="Times New Roman"/>
          <w:color w:val="212121"/>
          <w:szCs w:val="24"/>
        </w:rPr>
        <w:t>,</w:t>
      </w:r>
      <w:r w:rsidRPr="007B0D00">
        <w:rPr>
          <w:rFonts w:eastAsia="Times New Roman"/>
          <w:color w:val="212121"/>
          <w:szCs w:val="24"/>
        </w:rPr>
        <w:t xml:space="preserve"> διότι θα μπορέσει να μην έχει αρνητικό ανταγωνισμό από τις άλλες επιχειρήσεις του κλάδου</w:t>
      </w:r>
      <w:r>
        <w:rPr>
          <w:rFonts w:eastAsia="Times New Roman"/>
          <w:color w:val="212121"/>
          <w:szCs w:val="24"/>
        </w:rPr>
        <w:t>. Ε</w:t>
      </w:r>
      <w:r w:rsidRPr="007B0D00">
        <w:rPr>
          <w:rFonts w:eastAsia="Times New Roman"/>
          <w:color w:val="212121"/>
          <w:szCs w:val="24"/>
        </w:rPr>
        <w:t xml:space="preserve">ίναι προς </w:t>
      </w:r>
      <w:r w:rsidRPr="007B0D00">
        <w:rPr>
          <w:rFonts w:eastAsia="Times New Roman"/>
          <w:color w:val="212121"/>
          <w:szCs w:val="24"/>
        </w:rPr>
        <w:lastRenderedPageBreak/>
        <w:t xml:space="preserve">το συμφέρον της να δίνει τα μέλη </w:t>
      </w:r>
      <w:r>
        <w:rPr>
          <w:rFonts w:eastAsia="Times New Roman"/>
          <w:color w:val="212121"/>
          <w:szCs w:val="24"/>
        </w:rPr>
        <w:t xml:space="preserve">της, για </w:t>
      </w:r>
      <w:r w:rsidRPr="007B0D00">
        <w:rPr>
          <w:rFonts w:eastAsia="Times New Roman"/>
          <w:color w:val="212121"/>
          <w:szCs w:val="24"/>
        </w:rPr>
        <w:t>αυτό και τα δίνει και για αυτό επεκτείνονται οι συλλογικές συμβάσεις</w:t>
      </w:r>
      <w:r>
        <w:rPr>
          <w:rFonts w:eastAsia="Times New Roman"/>
          <w:color w:val="212121"/>
          <w:szCs w:val="24"/>
        </w:rPr>
        <w:t>.</w:t>
      </w:r>
    </w:p>
    <w:p w14:paraId="2967145C"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sidRPr="007B0D00">
        <w:rPr>
          <w:rFonts w:eastAsia="Times New Roman"/>
          <w:color w:val="212121"/>
          <w:szCs w:val="24"/>
        </w:rPr>
        <w:t>Τρίτον</w:t>
      </w:r>
      <w:r>
        <w:rPr>
          <w:rFonts w:eastAsia="Times New Roman"/>
          <w:color w:val="212121"/>
          <w:szCs w:val="24"/>
        </w:rPr>
        <w:t>, το Υπουργείο Εργασίας, ό</w:t>
      </w:r>
      <w:r w:rsidRPr="007B0D00">
        <w:rPr>
          <w:rFonts w:eastAsia="Times New Roman"/>
          <w:color w:val="212121"/>
          <w:szCs w:val="24"/>
        </w:rPr>
        <w:t>πως σας είπα</w:t>
      </w:r>
      <w:r>
        <w:rPr>
          <w:rFonts w:eastAsia="Times New Roman"/>
          <w:color w:val="212121"/>
          <w:szCs w:val="24"/>
        </w:rPr>
        <w:t xml:space="preserve">, έχει το «ΕΡΓΑΝΗ» </w:t>
      </w:r>
      <w:r w:rsidRPr="007B0D00">
        <w:rPr>
          <w:rFonts w:eastAsia="Times New Roman"/>
          <w:color w:val="212121"/>
          <w:szCs w:val="24"/>
        </w:rPr>
        <w:t xml:space="preserve">από το </w:t>
      </w:r>
      <w:r>
        <w:rPr>
          <w:rFonts w:eastAsia="Times New Roman"/>
          <w:color w:val="212121"/>
          <w:szCs w:val="24"/>
        </w:rPr>
        <w:t>20</w:t>
      </w:r>
      <w:r w:rsidRPr="007B0D00">
        <w:rPr>
          <w:rFonts w:eastAsia="Times New Roman"/>
          <w:color w:val="212121"/>
          <w:szCs w:val="24"/>
        </w:rPr>
        <w:t>13 και μετά για να κάνει τον έλεγχο</w:t>
      </w:r>
      <w:r>
        <w:rPr>
          <w:rFonts w:eastAsia="Times New Roman"/>
          <w:color w:val="212121"/>
          <w:szCs w:val="24"/>
        </w:rPr>
        <w:t>. Λ</w:t>
      </w:r>
      <w:r w:rsidRPr="007B0D00">
        <w:rPr>
          <w:rFonts w:eastAsia="Times New Roman"/>
          <w:color w:val="212121"/>
          <w:szCs w:val="24"/>
        </w:rPr>
        <w:t xml:space="preserve">έτε </w:t>
      </w:r>
      <w:r>
        <w:rPr>
          <w:rFonts w:eastAsia="Times New Roman"/>
          <w:color w:val="212121"/>
          <w:szCs w:val="24"/>
        </w:rPr>
        <w:t>«</w:t>
      </w:r>
      <w:r w:rsidRPr="007B0D00">
        <w:rPr>
          <w:rFonts w:eastAsia="Times New Roman"/>
          <w:color w:val="212121"/>
          <w:szCs w:val="24"/>
        </w:rPr>
        <w:t xml:space="preserve">γιατί μόνο με το </w:t>
      </w:r>
      <w:r>
        <w:rPr>
          <w:rFonts w:eastAsia="Times New Roman"/>
          <w:color w:val="212121"/>
          <w:szCs w:val="24"/>
        </w:rPr>
        <w:t>«ΕΡΓΑΝΗ» δεν μπορείτε να βρείτε;». Το «ΕΡΓΑΝΗ» δείχνει πόσου</w:t>
      </w:r>
      <w:r w:rsidRPr="007B0D00">
        <w:rPr>
          <w:rFonts w:eastAsia="Times New Roman"/>
          <w:color w:val="212121"/>
          <w:szCs w:val="24"/>
        </w:rPr>
        <w:t>ς εργαζόμενος απασχολεί κάθε επιχείρηση</w:t>
      </w:r>
      <w:r>
        <w:rPr>
          <w:rFonts w:eastAsia="Times New Roman"/>
          <w:color w:val="212121"/>
          <w:szCs w:val="24"/>
        </w:rPr>
        <w:t xml:space="preserve">, δεν δείχνει </w:t>
      </w:r>
      <w:r w:rsidRPr="007B0D00">
        <w:rPr>
          <w:rFonts w:eastAsia="Times New Roman"/>
          <w:color w:val="212121"/>
          <w:szCs w:val="24"/>
        </w:rPr>
        <w:t>ποια μέλη έχει</w:t>
      </w:r>
      <w:r>
        <w:rPr>
          <w:rFonts w:eastAsia="Times New Roman"/>
          <w:color w:val="212121"/>
          <w:szCs w:val="24"/>
        </w:rPr>
        <w:t xml:space="preserve"> μι</w:t>
      </w:r>
      <w:r w:rsidRPr="007B0D00">
        <w:rPr>
          <w:rFonts w:eastAsia="Times New Roman"/>
          <w:color w:val="212121"/>
          <w:szCs w:val="24"/>
        </w:rPr>
        <w:t>α συλλογική σύμβαση που έχει</w:t>
      </w:r>
      <w:r>
        <w:rPr>
          <w:rFonts w:eastAsia="Times New Roman"/>
          <w:color w:val="212121"/>
          <w:szCs w:val="24"/>
        </w:rPr>
        <w:t xml:space="preserve"> υπογραφεί από μι</w:t>
      </w:r>
      <w:r w:rsidRPr="007B0D00">
        <w:rPr>
          <w:rFonts w:eastAsia="Times New Roman"/>
          <w:color w:val="212121"/>
          <w:szCs w:val="24"/>
        </w:rPr>
        <w:t>α ένωση εργοδοτών</w:t>
      </w:r>
      <w:r>
        <w:rPr>
          <w:rFonts w:eastAsia="Times New Roman"/>
          <w:color w:val="212121"/>
          <w:szCs w:val="24"/>
        </w:rPr>
        <w:t>.</w:t>
      </w:r>
      <w:r w:rsidRPr="007B0D00">
        <w:rPr>
          <w:rFonts w:eastAsia="Times New Roman"/>
          <w:color w:val="212121"/>
          <w:szCs w:val="24"/>
        </w:rPr>
        <w:t xml:space="preserve"> Εμείς πρέπει να δούμ</w:t>
      </w:r>
      <w:r>
        <w:rPr>
          <w:rFonts w:eastAsia="Times New Roman"/>
          <w:color w:val="212121"/>
          <w:szCs w:val="24"/>
        </w:rPr>
        <w:t xml:space="preserve">ε ποια μέλη έχει η υπογράφουσα εργοδοτική ένωση, </w:t>
      </w:r>
      <w:r w:rsidRPr="007B0D00">
        <w:rPr>
          <w:rFonts w:eastAsia="Times New Roman"/>
          <w:color w:val="212121"/>
          <w:szCs w:val="24"/>
        </w:rPr>
        <w:t>για να μπούμε να δούμε τις επιχειρήσεις και να τσεκάρουμε τον αριθμό των εργαζομένων</w:t>
      </w:r>
      <w:r>
        <w:rPr>
          <w:rFonts w:eastAsia="Times New Roman"/>
          <w:color w:val="212121"/>
          <w:szCs w:val="24"/>
        </w:rPr>
        <w:t>.</w:t>
      </w:r>
    </w:p>
    <w:p w14:paraId="2967145D"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sidRPr="007B0D00">
        <w:rPr>
          <w:rFonts w:eastAsia="Times New Roman"/>
          <w:color w:val="212121"/>
          <w:szCs w:val="24"/>
        </w:rPr>
        <w:t>Σε κάθε περίπτωση</w:t>
      </w:r>
      <w:r>
        <w:rPr>
          <w:rFonts w:eastAsia="Times New Roman"/>
          <w:color w:val="212121"/>
          <w:szCs w:val="24"/>
        </w:rPr>
        <w:t>,</w:t>
      </w:r>
      <w:r w:rsidRPr="007B0D00">
        <w:rPr>
          <w:rFonts w:eastAsia="Times New Roman"/>
          <w:color w:val="212121"/>
          <w:szCs w:val="24"/>
        </w:rPr>
        <w:t xml:space="preserve"> έχουμε τη δυνατότητα </w:t>
      </w:r>
      <w:r>
        <w:rPr>
          <w:rFonts w:eastAsia="Times New Roman"/>
          <w:color w:val="212121"/>
          <w:szCs w:val="24"/>
        </w:rPr>
        <w:t>-</w:t>
      </w:r>
      <w:r w:rsidRPr="007B0D00">
        <w:rPr>
          <w:rFonts w:eastAsia="Times New Roman"/>
          <w:color w:val="212121"/>
          <w:szCs w:val="24"/>
        </w:rPr>
        <w:t>και αυτό επιτρέπεται από το</w:t>
      </w:r>
      <w:r>
        <w:rPr>
          <w:rFonts w:eastAsia="Times New Roman"/>
          <w:color w:val="212121"/>
          <w:szCs w:val="24"/>
        </w:rPr>
        <w:t>ν</w:t>
      </w:r>
      <w:r w:rsidRPr="007B0D00">
        <w:rPr>
          <w:rFonts w:eastAsia="Times New Roman"/>
          <w:color w:val="212121"/>
          <w:szCs w:val="24"/>
        </w:rPr>
        <w:t xml:space="preserve"> νόμο και θα το κάνουμε</w:t>
      </w:r>
      <w:r>
        <w:rPr>
          <w:rFonts w:eastAsia="Times New Roman"/>
          <w:color w:val="212121"/>
          <w:szCs w:val="24"/>
        </w:rPr>
        <w:t>,</w:t>
      </w:r>
      <w:r w:rsidRPr="007B0D00">
        <w:rPr>
          <w:rFonts w:eastAsia="Times New Roman"/>
          <w:color w:val="212121"/>
          <w:szCs w:val="24"/>
        </w:rPr>
        <w:t xml:space="preserve"> αν παραστεί ανάγκη</w:t>
      </w:r>
      <w:r>
        <w:rPr>
          <w:rFonts w:eastAsia="Times New Roman"/>
          <w:color w:val="212121"/>
          <w:szCs w:val="24"/>
        </w:rPr>
        <w:t>,</w:t>
      </w:r>
      <w:r w:rsidRPr="007B0D00">
        <w:rPr>
          <w:rFonts w:eastAsia="Times New Roman"/>
          <w:color w:val="212121"/>
          <w:szCs w:val="24"/>
        </w:rPr>
        <w:t xml:space="preserve"> πάντως δεν έχει παραστεί μέχρι στιγμής</w:t>
      </w:r>
      <w:r>
        <w:rPr>
          <w:rFonts w:eastAsia="Times New Roman"/>
          <w:color w:val="212121"/>
          <w:szCs w:val="24"/>
        </w:rPr>
        <w:t>-</w:t>
      </w:r>
      <w:r w:rsidRPr="007B0D00">
        <w:rPr>
          <w:rFonts w:eastAsia="Times New Roman"/>
          <w:color w:val="212121"/>
          <w:szCs w:val="24"/>
        </w:rPr>
        <w:t xml:space="preserve"> αν υπάρχει καταχρηστική συμπεριφορά εκ μέρους εργοδοτικής οργάνωσης</w:t>
      </w:r>
      <w:r>
        <w:rPr>
          <w:rFonts w:eastAsia="Times New Roman"/>
          <w:color w:val="212121"/>
          <w:szCs w:val="24"/>
        </w:rPr>
        <w:t xml:space="preserve">, </w:t>
      </w:r>
      <w:r w:rsidRPr="007B0D00">
        <w:rPr>
          <w:rFonts w:eastAsia="Times New Roman"/>
          <w:color w:val="212121"/>
          <w:szCs w:val="24"/>
        </w:rPr>
        <w:t xml:space="preserve">να λέει </w:t>
      </w:r>
      <w:r>
        <w:rPr>
          <w:rFonts w:eastAsia="Times New Roman"/>
          <w:color w:val="212121"/>
          <w:szCs w:val="24"/>
        </w:rPr>
        <w:t>«</w:t>
      </w:r>
      <w:r w:rsidRPr="007B0D00">
        <w:rPr>
          <w:rFonts w:eastAsia="Times New Roman"/>
          <w:color w:val="212121"/>
          <w:szCs w:val="24"/>
        </w:rPr>
        <w:t xml:space="preserve">εγώ δεν δίνω τα μέλη </w:t>
      </w:r>
      <w:r>
        <w:rPr>
          <w:rFonts w:eastAsia="Times New Roman"/>
          <w:color w:val="212121"/>
          <w:szCs w:val="24"/>
        </w:rPr>
        <w:t xml:space="preserve">μου», </w:t>
      </w:r>
      <w:r w:rsidRPr="007B0D00">
        <w:rPr>
          <w:rFonts w:eastAsia="Times New Roman"/>
          <w:color w:val="212121"/>
          <w:szCs w:val="24"/>
        </w:rPr>
        <w:t>με βάση την κοινή γνώση</w:t>
      </w:r>
      <w:r>
        <w:rPr>
          <w:rFonts w:eastAsia="Times New Roman"/>
          <w:color w:val="212121"/>
          <w:szCs w:val="24"/>
        </w:rPr>
        <w:t>,</w:t>
      </w:r>
      <w:r w:rsidRPr="007B0D00">
        <w:rPr>
          <w:rFonts w:eastAsia="Times New Roman"/>
          <w:color w:val="212121"/>
          <w:szCs w:val="24"/>
        </w:rPr>
        <w:t xml:space="preserve"> δηλαδή με βάση τα διαθέσιμα δεδομένα που υπάρχουν στο διαδίκτυο</w:t>
      </w:r>
      <w:r>
        <w:rPr>
          <w:rFonts w:eastAsia="Times New Roman"/>
          <w:color w:val="212121"/>
          <w:szCs w:val="24"/>
        </w:rPr>
        <w:t>,</w:t>
      </w:r>
      <w:r w:rsidRPr="007B0D00">
        <w:rPr>
          <w:rFonts w:eastAsia="Times New Roman"/>
          <w:color w:val="212121"/>
          <w:szCs w:val="24"/>
        </w:rPr>
        <w:t xml:space="preserve"> να βρούμε τις επιχειρήσεις και τα μέλη </w:t>
      </w:r>
      <w:r>
        <w:rPr>
          <w:rFonts w:eastAsia="Times New Roman"/>
          <w:color w:val="212121"/>
          <w:szCs w:val="24"/>
        </w:rPr>
        <w:t>μιας</w:t>
      </w:r>
      <w:r w:rsidRPr="007B0D00">
        <w:rPr>
          <w:rFonts w:eastAsia="Times New Roman"/>
          <w:color w:val="212121"/>
          <w:szCs w:val="24"/>
        </w:rPr>
        <w:t xml:space="preserve"> εργοδοτικής ορ</w:t>
      </w:r>
      <w:r>
        <w:rPr>
          <w:rFonts w:eastAsia="Times New Roman"/>
          <w:color w:val="212121"/>
          <w:szCs w:val="24"/>
        </w:rPr>
        <w:t xml:space="preserve">γάνωσης και να προχωρήσουμε κατ’ </w:t>
      </w:r>
      <w:r w:rsidRPr="007B0D00">
        <w:rPr>
          <w:rFonts w:eastAsia="Times New Roman"/>
          <w:color w:val="212121"/>
          <w:szCs w:val="24"/>
        </w:rPr>
        <w:t>αυτό</w:t>
      </w:r>
      <w:r>
        <w:rPr>
          <w:rFonts w:eastAsia="Times New Roman"/>
          <w:color w:val="212121"/>
          <w:szCs w:val="24"/>
        </w:rPr>
        <w:t>ν</w:t>
      </w:r>
      <w:r w:rsidRPr="007B0D00">
        <w:rPr>
          <w:rFonts w:eastAsia="Times New Roman"/>
          <w:color w:val="212121"/>
          <w:szCs w:val="24"/>
        </w:rPr>
        <w:t xml:space="preserve"> τον τρόπο</w:t>
      </w:r>
      <w:r>
        <w:rPr>
          <w:rFonts w:eastAsia="Times New Roman"/>
          <w:color w:val="212121"/>
          <w:szCs w:val="24"/>
        </w:rPr>
        <w:t>. Κ</w:t>
      </w:r>
      <w:r w:rsidRPr="007B0D00">
        <w:rPr>
          <w:rFonts w:eastAsia="Times New Roman"/>
          <w:color w:val="212121"/>
          <w:szCs w:val="24"/>
        </w:rPr>
        <w:t>αι δεν θα υπάρχει κανένα πρόβλημα επιβεβαίωσης της επεκτασιμότητας</w:t>
      </w:r>
      <w:r>
        <w:rPr>
          <w:rFonts w:eastAsia="Times New Roman"/>
          <w:color w:val="212121"/>
          <w:szCs w:val="24"/>
        </w:rPr>
        <w:t>,</w:t>
      </w:r>
      <w:r w:rsidRPr="007B0D00">
        <w:rPr>
          <w:rFonts w:eastAsia="Times New Roman"/>
          <w:color w:val="212121"/>
          <w:szCs w:val="24"/>
        </w:rPr>
        <w:t xml:space="preserve"> ούτε θα μπορεί να αμφισβητηθεί στα δικαστήρια</w:t>
      </w:r>
      <w:r>
        <w:rPr>
          <w:rFonts w:eastAsia="Times New Roman"/>
          <w:color w:val="212121"/>
          <w:szCs w:val="24"/>
        </w:rPr>
        <w:t>, διότι θα έχουμε μι</w:t>
      </w:r>
      <w:r w:rsidRPr="007B0D00">
        <w:rPr>
          <w:rFonts w:eastAsia="Times New Roman"/>
          <w:color w:val="212121"/>
          <w:szCs w:val="24"/>
        </w:rPr>
        <w:t>α πρόδηλη καταχρηστική συμπεριφορά εκ μέρους των εργοδοτών</w:t>
      </w:r>
      <w:r>
        <w:rPr>
          <w:rFonts w:eastAsia="Times New Roman"/>
          <w:color w:val="212121"/>
          <w:szCs w:val="24"/>
        </w:rPr>
        <w:t>.</w:t>
      </w:r>
    </w:p>
    <w:p w14:paraId="2967145E"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Αυτά, όμως, είναι νομίζω </w:t>
      </w:r>
      <w:r w:rsidRPr="007B0D00">
        <w:rPr>
          <w:rFonts w:eastAsia="Times New Roman"/>
          <w:color w:val="212121"/>
          <w:szCs w:val="24"/>
        </w:rPr>
        <w:t>τεχνικές λεπτομέρειες</w:t>
      </w:r>
      <w:r>
        <w:rPr>
          <w:rFonts w:eastAsia="Times New Roman"/>
          <w:color w:val="212121"/>
          <w:szCs w:val="24"/>
        </w:rPr>
        <w:t>,</w:t>
      </w:r>
      <w:r w:rsidRPr="007B0D00">
        <w:rPr>
          <w:rFonts w:eastAsia="Times New Roman"/>
          <w:color w:val="212121"/>
          <w:szCs w:val="24"/>
        </w:rPr>
        <w:t xml:space="preserve"> οι οπ</w:t>
      </w:r>
      <w:r>
        <w:rPr>
          <w:rFonts w:eastAsia="Times New Roman"/>
          <w:color w:val="212121"/>
          <w:szCs w:val="24"/>
        </w:rPr>
        <w:t>οίες προσπαθούν να αποκρύψουν μι</w:t>
      </w:r>
      <w:r w:rsidRPr="007B0D00">
        <w:rPr>
          <w:rFonts w:eastAsia="Times New Roman"/>
          <w:color w:val="212121"/>
          <w:szCs w:val="24"/>
        </w:rPr>
        <w:t>α ουσία</w:t>
      </w:r>
      <w:r>
        <w:rPr>
          <w:rFonts w:eastAsia="Times New Roman"/>
          <w:color w:val="212121"/>
          <w:szCs w:val="24"/>
        </w:rPr>
        <w:t>,</w:t>
      </w:r>
      <w:r w:rsidRPr="007B0D00">
        <w:rPr>
          <w:rFonts w:eastAsia="Times New Roman"/>
          <w:color w:val="212121"/>
          <w:szCs w:val="24"/>
        </w:rPr>
        <w:t xml:space="preserve"> ότι οι συλλογικές συμβάσεις εργασίας έχουν επανέλθει και η επεκτασιμότητα είναι γεγονός</w:t>
      </w:r>
      <w:r>
        <w:rPr>
          <w:rFonts w:eastAsia="Times New Roman"/>
          <w:color w:val="212121"/>
          <w:szCs w:val="24"/>
        </w:rPr>
        <w:t>.</w:t>
      </w:r>
      <w:r w:rsidRPr="007B0D00">
        <w:rPr>
          <w:rFonts w:eastAsia="Times New Roman"/>
          <w:color w:val="212121"/>
          <w:szCs w:val="24"/>
        </w:rPr>
        <w:t xml:space="preserve"> Αυτό είναι ένα γεγονός το οποίο δεν μπορεί να αμφισβητηθεί</w:t>
      </w:r>
      <w:r>
        <w:rPr>
          <w:rFonts w:eastAsia="Times New Roman"/>
          <w:color w:val="212121"/>
          <w:szCs w:val="24"/>
        </w:rPr>
        <w:t>, ό</w:t>
      </w:r>
      <w:r w:rsidRPr="007B0D00">
        <w:rPr>
          <w:rFonts w:eastAsia="Times New Roman"/>
          <w:color w:val="212121"/>
          <w:szCs w:val="24"/>
        </w:rPr>
        <w:t xml:space="preserve">σο και αν </w:t>
      </w:r>
      <w:r>
        <w:rPr>
          <w:rFonts w:eastAsia="Times New Roman"/>
          <w:color w:val="212121"/>
          <w:szCs w:val="24"/>
        </w:rPr>
        <w:t xml:space="preserve">εσάς </w:t>
      </w:r>
      <w:r w:rsidRPr="007B0D00">
        <w:rPr>
          <w:rFonts w:eastAsia="Times New Roman"/>
          <w:color w:val="212121"/>
          <w:szCs w:val="24"/>
        </w:rPr>
        <w:t>δεν σας αρέσει</w:t>
      </w:r>
      <w:r>
        <w:rPr>
          <w:rFonts w:eastAsia="Times New Roman"/>
          <w:color w:val="212121"/>
          <w:szCs w:val="24"/>
        </w:rPr>
        <w:t xml:space="preserve">. </w:t>
      </w:r>
    </w:p>
    <w:p w14:paraId="2967145F" w14:textId="77777777" w:rsidR="00711852" w:rsidRDefault="000A1C6E">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Ευχαριστούμε την κυρία Υπουργό. </w:t>
      </w:r>
    </w:p>
    <w:p w14:paraId="29671460"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Συνεχίζουμε με τη δεύτερη με αριθμό 491/16-4-2019 επίκαιρη ερώτηση δεύτερου κύκλου του Βουλευτή Β΄ Αθηνών του Κομμουνιστικού Κόμματος Ελλάδας κ. Χρήστου Κατσώτη προς την Υπουργό Εργασίας, Κοινωνικής Ασφάλισης και Κοινωνικής Αλληλεγγύης, με θέμα: «Επικίνδυνες συνθήκες εργασίας των εργαζόμενων διανομέων». </w:t>
      </w:r>
    </w:p>
    <w:p w14:paraId="29671461"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Στην ερώτηση θα απαντήσει η Υπουργός Εργασίας, Κοινωνικής Ασφάλισης και Κοινωνικής Αλληλεγγύης κ. Αχτσιόγλου. </w:t>
      </w:r>
    </w:p>
    <w:p w14:paraId="29671462"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w:t>
      </w:r>
      <w:r w:rsidRPr="007B0D00">
        <w:rPr>
          <w:rFonts w:eastAsia="Times New Roman"/>
          <w:color w:val="212121"/>
          <w:szCs w:val="24"/>
        </w:rPr>
        <w:t>συνάδελφε</w:t>
      </w:r>
      <w:r>
        <w:rPr>
          <w:rFonts w:eastAsia="Times New Roman"/>
          <w:color w:val="212121"/>
          <w:szCs w:val="24"/>
        </w:rPr>
        <w:t>,</w:t>
      </w:r>
      <w:r w:rsidRPr="007B0D00">
        <w:rPr>
          <w:rFonts w:eastAsia="Times New Roman"/>
          <w:color w:val="212121"/>
          <w:szCs w:val="24"/>
        </w:rPr>
        <w:t xml:space="preserve"> έχετε δύο λεπτά για την πρωτολογία </w:t>
      </w:r>
      <w:r>
        <w:rPr>
          <w:rFonts w:eastAsia="Times New Roman"/>
          <w:color w:val="212121"/>
          <w:szCs w:val="24"/>
        </w:rPr>
        <w:t>σας.</w:t>
      </w:r>
    </w:p>
    <w:p w14:paraId="29671463"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ΧΡΗΣΤΟΣ ΚΑΤΣΩΤΗΣ: </w:t>
      </w:r>
      <w:r w:rsidRPr="007B0D00">
        <w:rPr>
          <w:rFonts w:eastAsia="Times New Roman"/>
          <w:color w:val="212121"/>
          <w:szCs w:val="24"/>
        </w:rPr>
        <w:t>Ευχαριστώ</w:t>
      </w:r>
      <w:r>
        <w:rPr>
          <w:rFonts w:eastAsia="Times New Roman"/>
          <w:color w:val="212121"/>
          <w:szCs w:val="24"/>
        </w:rPr>
        <w:t>, κύριε Π</w:t>
      </w:r>
      <w:r w:rsidRPr="007B0D00">
        <w:rPr>
          <w:rFonts w:eastAsia="Times New Roman"/>
          <w:color w:val="212121"/>
          <w:szCs w:val="24"/>
        </w:rPr>
        <w:t>ρόεδρε</w:t>
      </w:r>
      <w:r>
        <w:rPr>
          <w:rFonts w:eastAsia="Times New Roman"/>
          <w:color w:val="212121"/>
          <w:szCs w:val="24"/>
        </w:rPr>
        <w:t>.</w:t>
      </w:r>
    </w:p>
    <w:p w14:paraId="29671464"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Κυρία Υπουργέ, μ</w:t>
      </w:r>
      <w:r w:rsidRPr="007B0D00">
        <w:rPr>
          <w:rFonts w:eastAsia="Times New Roman"/>
          <w:color w:val="212121"/>
          <w:szCs w:val="24"/>
        </w:rPr>
        <w:t>ε αφορμή το</w:t>
      </w:r>
      <w:r>
        <w:rPr>
          <w:rFonts w:eastAsia="Times New Roman"/>
          <w:color w:val="212121"/>
          <w:szCs w:val="24"/>
        </w:rPr>
        <w:t>ν</w:t>
      </w:r>
      <w:r w:rsidRPr="007B0D00">
        <w:rPr>
          <w:rFonts w:eastAsia="Times New Roman"/>
          <w:color w:val="212121"/>
          <w:szCs w:val="24"/>
        </w:rPr>
        <w:t xml:space="preserve"> θάνατο του </w:t>
      </w:r>
      <w:r>
        <w:rPr>
          <w:rFonts w:eastAsia="Times New Roman"/>
          <w:color w:val="212121"/>
          <w:szCs w:val="24"/>
        </w:rPr>
        <w:t>δεκαεννιάχρονου διανομέα</w:t>
      </w:r>
      <w:r w:rsidRPr="007B0D00">
        <w:rPr>
          <w:rFonts w:eastAsia="Times New Roman"/>
          <w:color w:val="212121"/>
          <w:szCs w:val="24"/>
        </w:rPr>
        <w:t xml:space="preserve"> </w:t>
      </w:r>
      <w:r>
        <w:rPr>
          <w:rFonts w:eastAsia="Times New Roman"/>
          <w:color w:val="212121"/>
          <w:szCs w:val="24"/>
        </w:rPr>
        <w:t xml:space="preserve">στη </w:t>
      </w:r>
      <w:r w:rsidRPr="007B0D00">
        <w:rPr>
          <w:rFonts w:eastAsia="Times New Roman"/>
          <w:color w:val="212121"/>
          <w:szCs w:val="24"/>
        </w:rPr>
        <w:t>Θεσσαλονίκη</w:t>
      </w:r>
      <w:r>
        <w:rPr>
          <w:rFonts w:eastAsia="Times New Roman"/>
          <w:color w:val="212121"/>
          <w:szCs w:val="24"/>
        </w:rPr>
        <w:t>,</w:t>
      </w:r>
      <w:r w:rsidRPr="007B0D00">
        <w:rPr>
          <w:rFonts w:eastAsia="Times New Roman"/>
          <w:color w:val="212121"/>
          <w:szCs w:val="24"/>
        </w:rPr>
        <w:t xml:space="preserve"> καταθέσαμε την ερώτηση που συζητάμε σήμερα</w:t>
      </w:r>
      <w:r>
        <w:rPr>
          <w:rFonts w:eastAsia="Times New Roman"/>
          <w:color w:val="212121"/>
          <w:szCs w:val="24"/>
        </w:rPr>
        <w:t>,</w:t>
      </w:r>
      <w:r w:rsidRPr="007B0D00">
        <w:rPr>
          <w:rFonts w:eastAsia="Times New Roman"/>
          <w:color w:val="212121"/>
          <w:szCs w:val="24"/>
        </w:rPr>
        <w:t xml:space="preserve"> μετά από </w:t>
      </w:r>
      <w:r w:rsidRPr="007B0D00">
        <w:rPr>
          <w:rFonts w:eastAsia="Times New Roman"/>
          <w:color w:val="212121"/>
          <w:szCs w:val="24"/>
        </w:rPr>
        <w:lastRenderedPageBreak/>
        <w:t>έξι αναβολές</w:t>
      </w:r>
      <w:r>
        <w:rPr>
          <w:rFonts w:eastAsia="Times New Roman"/>
          <w:color w:val="212121"/>
          <w:szCs w:val="24"/>
        </w:rPr>
        <w:t>. Σε αυτό το διάστημα δ</w:t>
      </w:r>
      <w:r w:rsidRPr="007B0D00">
        <w:rPr>
          <w:rFonts w:eastAsia="Times New Roman"/>
          <w:color w:val="212121"/>
          <w:szCs w:val="24"/>
        </w:rPr>
        <w:t>υστυχώς</w:t>
      </w:r>
      <w:r>
        <w:rPr>
          <w:rFonts w:eastAsia="Times New Roman"/>
          <w:color w:val="212121"/>
          <w:szCs w:val="24"/>
        </w:rPr>
        <w:t xml:space="preserve"> τα εργοδοτικά εγκλήματα συνεχίστηκαν</w:t>
      </w:r>
      <w:r w:rsidRPr="007B0D00">
        <w:rPr>
          <w:rFonts w:eastAsia="Times New Roman"/>
          <w:color w:val="212121"/>
          <w:szCs w:val="24"/>
        </w:rPr>
        <w:t xml:space="preserve"> σε όλη την Ελλάδα</w:t>
      </w:r>
      <w:r>
        <w:rPr>
          <w:rFonts w:eastAsia="Times New Roman"/>
          <w:color w:val="212121"/>
          <w:szCs w:val="24"/>
        </w:rPr>
        <w:t>. Η</w:t>
      </w:r>
      <w:r w:rsidRPr="007B0D00">
        <w:rPr>
          <w:rFonts w:eastAsia="Times New Roman"/>
          <w:color w:val="212121"/>
          <w:szCs w:val="24"/>
        </w:rPr>
        <w:t xml:space="preserve"> ανθ</w:t>
      </w:r>
      <w:r>
        <w:rPr>
          <w:rFonts w:eastAsia="Times New Roman"/>
          <w:color w:val="212121"/>
          <w:szCs w:val="24"/>
        </w:rPr>
        <w:t>ρωποθυσία δ</w:t>
      </w:r>
      <w:r w:rsidRPr="007B0D00">
        <w:rPr>
          <w:rFonts w:eastAsia="Times New Roman"/>
          <w:color w:val="212121"/>
          <w:szCs w:val="24"/>
        </w:rPr>
        <w:t>ηλαδή δεν έχει τέλος</w:t>
      </w:r>
      <w:r>
        <w:rPr>
          <w:rFonts w:eastAsia="Times New Roman"/>
          <w:color w:val="212121"/>
          <w:szCs w:val="24"/>
        </w:rPr>
        <w:t>. Μ</w:t>
      </w:r>
      <w:r w:rsidRPr="007B0D00">
        <w:rPr>
          <w:rFonts w:eastAsia="Times New Roman"/>
          <w:color w:val="212121"/>
          <w:szCs w:val="24"/>
        </w:rPr>
        <w:t>ε αυτό</w:t>
      </w:r>
      <w:r>
        <w:rPr>
          <w:rFonts w:eastAsia="Times New Roman"/>
          <w:color w:val="212121"/>
          <w:szCs w:val="24"/>
        </w:rPr>
        <w:t>ν</w:t>
      </w:r>
      <w:r w:rsidRPr="007B0D00">
        <w:rPr>
          <w:rFonts w:eastAsia="Times New Roman"/>
          <w:color w:val="212121"/>
          <w:szCs w:val="24"/>
        </w:rPr>
        <w:t xml:space="preserve"> τον τρόπο</w:t>
      </w:r>
      <w:r>
        <w:rPr>
          <w:rFonts w:eastAsia="Times New Roman"/>
          <w:color w:val="212121"/>
          <w:szCs w:val="24"/>
        </w:rPr>
        <w:t xml:space="preserve"> δ</w:t>
      </w:r>
      <w:r w:rsidRPr="007B0D00">
        <w:rPr>
          <w:rFonts w:eastAsia="Times New Roman"/>
          <w:color w:val="212121"/>
          <w:szCs w:val="24"/>
        </w:rPr>
        <w:t>υστυχώς ήρθαν στην επιφάνεια οι τραγικές συνθήκες ανθυγιεινής και ε</w:t>
      </w:r>
      <w:r>
        <w:rPr>
          <w:rFonts w:eastAsia="Times New Roman"/>
          <w:color w:val="212121"/>
          <w:szCs w:val="24"/>
        </w:rPr>
        <w:t>πικίνδυνης εργασίας των εργαζόμε</w:t>
      </w:r>
      <w:r w:rsidRPr="007B0D00">
        <w:rPr>
          <w:rFonts w:eastAsia="Times New Roman"/>
          <w:color w:val="212121"/>
          <w:szCs w:val="24"/>
        </w:rPr>
        <w:t>νων διανομέων</w:t>
      </w:r>
      <w:r>
        <w:rPr>
          <w:rFonts w:eastAsia="Times New Roman"/>
          <w:color w:val="212121"/>
          <w:szCs w:val="24"/>
        </w:rPr>
        <w:t>.</w:t>
      </w:r>
    </w:p>
    <w:p w14:paraId="29671465"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7B0D00">
        <w:rPr>
          <w:rFonts w:eastAsia="Times New Roman"/>
          <w:color w:val="212121"/>
          <w:szCs w:val="24"/>
        </w:rPr>
        <w:t>υτό που χαρακτηρίζει αυτό</w:t>
      </w:r>
      <w:r>
        <w:rPr>
          <w:rFonts w:eastAsia="Times New Roman"/>
          <w:color w:val="212121"/>
          <w:szCs w:val="24"/>
        </w:rPr>
        <w:t>ν</w:t>
      </w:r>
      <w:r w:rsidRPr="007B0D00">
        <w:rPr>
          <w:rFonts w:eastAsia="Times New Roman"/>
          <w:color w:val="212121"/>
          <w:szCs w:val="24"/>
        </w:rPr>
        <w:t xml:space="preserve"> τον κλάδο </w:t>
      </w:r>
      <w:r>
        <w:rPr>
          <w:rFonts w:eastAsia="Times New Roman"/>
          <w:color w:val="212121"/>
          <w:szCs w:val="24"/>
        </w:rPr>
        <w:t>είναι η παντελής έλλειψη μέτρων προστασίας και α</w:t>
      </w:r>
      <w:r w:rsidRPr="007B0D00">
        <w:rPr>
          <w:rFonts w:eastAsia="Times New Roman"/>
          <w:color w:val="212121"/>
          <w:szCs w:val="24"/>
        </w:rPr>
        <w:t>σφάλειας</w:t>
      </w:r>
      <w:r>
        <w:rPr>
          <w:rFonts w:eastAsia="Times New Roman"/>
          <w:color w:val="212121"/>
          <w:szCs w:val="24"/>
        </w:rPr>
        <w:t>,</w:t>
      </w:r>
      <w:r w:rsidRPr="007B0D00">
        <w:rPr>
          <w:rFonts w:eastAsia="Times New Roman"/>
          <w:color w:val="212121"/>
          <w:szCs w:val="24"/>
        </w:rPr>
        <w:t xml:space="preserve"> η πίεση για γρήγορη παράδοση των παρ</w:t>
      </w:r>
      <w:r>
        <w:rPr>
          <w:rFonts w:eastAsia="Times New Roman"/>
          <w:color w:val="212121"/>
          <w:szCs w:val="24"/>
        </w:rPr>
        <w:t>αγγελιών σε οποια</w:t>
      </w:r>
      <w:r w:rsidRPr="007B0D00">
        <w:rPr>
          <w:rFonts w:eastAsia="Times New Roman"/>
          <w:color w:val="212121"/>
          <w:szCs w:val="24"/>
        </w:rPr>
        <w:t xml:space="preserve">δήποτε </w:t>
      </w:r>
      <w:r>
        <w:rPr>
          <w:rFonts w:eastAsia="Times New Roman"/>
          <w:color w:val="212121"/>
          <w:szCs w:val="24"/>
        </w:rPr>
        <w:t>καιρική συνθήκη, με χρονόμετρο μ</w:t>
      </w:r>
      <w:r w:rsidRPr="007B0D00">
        <w:rPr>
          <w:rFonts w:eastAsia="Times New Roman"/>
          <w:color w:val="212121"/>
          <w:szCs w:val="24"/>
        </w:rPr>
        <w:t>άλιστα</w:t>
      </w:r>
      <w:r>
        <w:rPr>
          <w:rFonts w:eastAsia="Times New Roman"/>
          <w:color w:val="212121"/>
          <w:szCs w:val="24"/>
        </w:rPr>
        <w:t>,</w:t>
      </w:r>
      <w:r w:rsidRPr="007B0D00">
        <w:rPr>
          <w:rFonts w:eastAsia="Times New Roman"/>
          <w:color w:val="212121"/>
          <w:szCs w:val="24"/>
        </w:rPr>
        <w:t xml:space="preserve"> αδιαφορώντας για το τι σημαίνει αυτό για την ασφάλεια των εργαζομένων</w:t>
      </w:r>
      <w:r>
        <w:rPr>
          <w:rFonts w:eastAsia="Times New Roman"/>
          <w:color w:val="212121"/>
          <w:szCs w:val="24"/>
        </w:rPr>
        <w:t>,</w:t>
      </w:r>
      <w:r w:rsidRPr="007B0D00">
        <w:rPr>
          <w:rFonts w:eastAsia="Times New Roman"/>
          <w:color w:val="212121"/>
          <w:szCs w:val="24"/>
        </w:rPr>
        <w:t xml:space="preserve"> αλλά και των υπόλοιπων </w:t>
      </w:r>
      <w:r>
        <w:rPr>
          <w:rFonts w:eastAsia="Times New Roman"/>
          <w:color w:val="212121"/>
          <w:szCs w:val="24"/>
        </w:rPr>
        <w:t>που βρίσκονται στον</w:t>
      </w:r>
      <w:r w:rsidRPr="007B0D00">
        <w:rPr>
          <w:rFonts w:eastAsia="Times New Roman"/>
          <w:color w:val="212121"/>
          <w:szCs w:val="24"/>
        </w:rPr>
        <w:t xml:space="preserve"> δρόμο</w:t>
      </w:r>
      <w:r>
        <w:rPr>
          <w:rFonts w:eastAsia="Times New Roman"/>
          <w:color w:val="212121"/>
          <w:szCs w:val="24"/>
        </w:rPr>
        <w:t>.</w:t>
      </w:r>
    </w:p>
    <w:p w14:paraId="29671466"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7B0D00">
        <w:rPr>
          <w:rFonts w:eastAsia="Times New Roman"/>
          <w:color w:val="212121"/>
          <w:szCs w:val="24"/>
        </w:rPr>
        <w:t>ι περισσότεροι ερ</w:t>
      </w:r>
      <w:r>
        <w:rPr>
          <w:rFonts w:eastAsia="Times New Roman"/>
          <w:color w:val="212121"/>
          <w:szCs w:val="24"/>
        </w:rPr>
        <w:t>γαζόμενοι εργάζονται ως εποχιακοί,</w:t>
      </w:r>
      <w:r w:rsidRPr="007B0D00">
        <w:rPr>
          <w:rFonts w:eastAsia="Times New Roman"/>
          <w:color w:val="212121"/>
          <w:szCs w:val="24"/>
        </w:rPr>
        <w:t xml:space="preserve"> χωρίς συμβάσεις και ασφάλιση ή </w:t>
      </w:r>
      <w:r>
        <w:rPr>
          <w:rFonts w:eastAsia="Times New Roman"/>
          <w:color w:val="212121"/>
          <w:szCs w:val="24"/>
        </w:rPr>
        <w:t>μισοασφαλισμένοι και σ</w:t>
      </w:r>
      <w:r w:rsidRPr="007B0D00">
        <w:rPr>
          <w:rFonts w:eastAsia="Times New Roman"/>
          <w:color w:val="212121"/>
          <w:szCs w:val="24"/>
        </w:rPr>
        <w:t>ε πολλές περιπτώσεις απλήρωτοι</w:t>
      </w:r>
      <w:r>
        <w:rPr>
          <w:rFonts w:eastAsia="Times New Roman"/>
          <w:color w:val="212121"/>
          <w:szCs w:val="24"/>
        </w:rPr>
        <w:t>. Ο</w:t>
      </w:r>
      <w:r w:rsidRPr="007B0D00">
        <w:rPr>
          <w:rFonts w:eastAsia="Times New Roman"/>
          <w:color w:val="212121"/>
          <w:szCs w:val="24"/>
        </w:rPr>
        <w:t>ι ίδιοι πληρώνουν για να συντηρήσουν τα δικά τους μηχανάκι</w:t>
      </w:r>
      <w:r>
        <w:rPr>
          <w:rFonts w:eastAsia="Times New Roman"/>
          <w:color w:val="212121"/>
          <w:szCs w:val="24"/>
        </w:rPr>
        <w:t xml:space="preserve">α, οι ίδιοι </w:t>
      </w:r>
      <w:r w:rsidRPr="007B0D00">
        <w:rPr>
          <w:rFonts w:eastAsia="Times New Roman"/>
          <w:color w:val="212121"/>
          <w:szCs w:val="24"/>
        </w:rPr>
        <w:t>πληρώνουν πάλι τη βενζίνη</w:t>
      </w:r>
      <w:r>
        <w:rPr>
          <w:rFonts w:eastAsia="Times New Roman"/>
          <w:color w:val="212121"/>
          <w:szCs w:val="24"/>
        </w:rPr>
        <w:t xml:space="preserve">. Σε περίπτωση ατυχήματος και </w:t>
      </w:r>
      <w:r w:rsidRPr="007B0D00">
        <w:rPr>
          <w:rFonts w:eastAsia="Times New Roman"/>
          <w:color w:val="212121"/>
          <w:szCs w:val="24"/>
        </w:rPr>
        <w:t>βλάβης</w:t>
      </w:r>
      <w:r>
        <w:rPr>
          <w:rFonts w:eastAsia="Times New Roman"/>
          <w:color w:val="212121"/>
          <w:szCs w:val="24"/>
        </w:rPr>
        <w:t>,</w:t>
      </w:r>
      <w:r w:rsidRPr="007B0D00">
        <w:rPr>
          <w:rFonts w:eastAsia="Times New Roman"/>
          <w:color w:val="212121"/>
          <w:szCs w:val="24"/>
        </w:rPr>
        <w:t xml:space="preserve"> επωμίζονται τα έξοδα επισκευής του οχήματός </w:t>
      </w:r>
      <w:r>
        <w:rPr>
          <w:rFonts w:eastAsia="Times New Roman"/>
          <w:color w:val="212121"/>
          <w:szCs w:val="24"/>
        </w:rPr>
        <w:t>τους.</w:t>
      </w:r>
    </w:p>
    <w:p w14:paraId="29671467"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Κ</w:t>
      </w:r>
      <w:r w:rsidRPr="007B0D00">
        <w:rPr>
          <w:rFonts w:eastAsia="Times New Roman"/>
          <w:color w:val="212121"/>
          <w:szCs w:val="24"/>
        </w:rPr>
        <w:t>υβέρνηση έχει μεγάλη ευθύνη</w:t>
      </w:r>
      <w:r>
        <w:rPr>
          <w:rFonts w:eastAsia="Times New Roman"/>
          <w:color w:val="212121"/>
          <w:szCs w:val="24"/>
        </w:rPr>
        <w:t>,</w:t>
      </w:r>
      <w:r w:rsidRPr="007B0D00">
        <w:rPr>
          <w:rFonts w:eastAsia="Times New Roman"/>
          <w:color w:val="212121"/>
          <w:szCs w:val="24"/>
        </w:rPr>
        <w:t xml:space="preserve"> </w:t>
      </w:r>
      <w:r>
        <w:rPr>
          <w:rFonts w:eastAsia="Times New Roman"/>
          <w:color w:val="212121"/>
          <w:szCs w:val="24"/>
        </w:rPr>
        <w:t>όπως</w:t>
      </w:r>
      <w:r w:rsidRPr="007B0D00">
        <w:rPr>
          <w:rFonts w:eastAsia="Times New Roman"/>
          <w:color w:val="212121"/>
          <w:szCs w:val="24"/>
        </w:rPr>
        <w:t xml:space="preserve"> βέβαια</w:t>
      </w:r>
      <w:r>
        <w:rPr>
          <w:rFonts w:eastAsia="Times New Roman"/>
          <w:color w:val="212121"/>
          <w:szCs w:val="24"/>
        </w:rPr>
        <w:t xml:space="preserve"> και οι προηγούμενες κυβερνήσεις, </w:t>
      </w:r>
      <w:r w:rsidRPr="007B0D00">
        <w:rPr>
          <w:rFonts w:eastAsia="Times New Roman"/>
          <w:color w:val="212121"/>
          <w:szCs w:val="24"/>
        </w:rPr>
        <w:t>για το</w:t>
      </w:r>
      <w:r>
        <w:rPr>
          <w:rFonts w:eastAsia="Times New Roman"/>
          <w:color w:val="212121"/>
          <w:szCs w:val="24"/>
        </w:rPr>
        <w:t>ν μ</w:t>
      </w:r>
      <w:r w:rsidRPr="007B0D00">
        <w:rPr>
          <w:rFonts w:eastAsia="Times New Roman"/>
          <w:color w:val="212121"/>
          <w:szCs w:val="24"/>
        </w:rPr>
        <w:t>εγάλο αριθμό θανάτων</w:t>
      </w:r>
      <w:r>
        <w:rPr>
          <w:rFonts w:eastAsia="Times New Roman"/>
          <w:color w:val="212121"/>
          <w:szCs w:val="24"/>
        </w:rPr>
        <w:t>,</w:t>
      </w:r>
      <w:r w:rsidRPr="007B0D00">
        <w:rPr>
          <w:rFonts w:eastAsia="Times New Roman"/>
          <w:color w:val="212121"/>
          <w:szCs w:val="24"/>
        </w:rPr>
        <w:t xml:space="preserve"> αλλά και </w:t>
      </w:r>
      <w:r>
        <w:rPr>
          <w:rFonts w:eastAsia="Times New Roman"/>
          <w:color w:val="212121"/>
          <w:szCs w:val="24"/>
        </w:rPr>
        <w:t>τον τραυματισμό των εργαζόμε</w:t>
      </w:r>
      <w:r w:rsidRPr="007B0D00">
        <w:rPr>
          <w:rFonts w:eastAsia="Times New Roman"/>
          <w:color w:val="212121"/>
          <w:szCs w:val="24"/>
        </w:rPr>
        <w:t>νων στον κλάδο</w:t>
      </w:r>
      <w:r>
        <w:rPr>
          <w:rFonts w:eastAsia="Times New Roman"/>
          <w:color w:val="212121"/>
          <w:szCs w:val="24"/>
        </w:rPr>
        <w:t>, γιατί δυστυχώς συνεχίζεται α</w:t>
      </w:r>
      <w:r w:rsidRPr="007B0D00">
        <w:rPr>
          <w:rFonts w:eastAsia="Times New Roman"/>
          <w:color w:val="212121"/>
          <w:szCs w:val="24"/>
        </w:rPr>
        <w:t xml:space="preserve">υτή </w:t>
      </w:r>
      <w:r>
        <w:rPr>
          <w:rFonts w:eastAsia="Times New Roman"/>
          <w:color w:val="212121"/>
          <w:szCs w:val="24"/>
        </w:rPr>
        <w:t>η αντεργατική πολιτική,</w:t>
      </w:r>
      <w:r w:rsidRPr="007B0D00">
        <w:rPr>
          <w:rFonts w:eastAsia="Times New Roman"/>
          <w:color w:val="212121"/>
          <w:szCs w:val="24"/>
        </w:rPr>
        <w:t xml:space="preserve"> με μεγάλη συμβολή</w:t>
      </w:r>
      <w:r>
        <w:rPr>
          <w:rFonts w:eastAsia="Times New Roman"/>
          <w:color w:val="212121"/>
          <w:szCs w:val="24"/>
        </w:rPr>
        <w:t>,</w:t>
      </w:r>
      <w:r w:rsidRPr="007B0D00">
        <w:rPr>
          <w:rFonts w:eastAsia="Times New Roman"/>
          <w:color w:val="212121"/>
          <w:szCs w:val="24"/>
        </w:rPr>
        <w:t xml:space="preserve"> βέβαια</w:t>
      </w:r>
      <w:r>
        <w:rPr>
          <w:rFonts w:eastAsia="Times New Roman"/>
          <w:color w:val="212121"/>
          <w:szCs w:val="24"/>
        </w:rPr>
        <w:t>,</w:t>
      </w:r>
      <w:r w:rsidRPr="007B0D00">
        <w:rPr>
          <w:rFonts w:eastAsia="Times New Roman"/>
          <w:color w:val="212121"/>
          <w:szCs w:val="24"/>
        </w:rPr>
        <w:t xml:space="preserve"> σε αυτή την κατάσταση που βιώνουν οι </w:t>
      </w:r>
      <w:r w:rsidRPr="007B0D00">
        <w:rPr>
          <w:rFonts w:eastAsia="Times New Roman"/>
          <w:color w:val="212121"/>
          <w:szCs w:val="24"/>
        </w:rPr>
        <w:lastRenderedPageBreak/>
        <w:t>εργαζόμενοι</w:t>
      </w:r>
      <w:r>
        <w:rPr>
          <w:rFonts w:eastAsia="Times New Roman"/>
          <w:color w:val="212121"/>
          <w:szCs w:val="24"/>
        </w:rPr>
        <w:t>,</w:t>
      </w:r>
      <w:r w:rsidRPr="007B0D00">
        <w:rPr>
          <w:rFonts w:eastAsia="Times New Roman"/>
          <w:color w:val="212121"/>
          <w:szCs w:val="24"/>
        </w:rPr>
        <w:t xml:space="preserve"> όχι μόνο σε αυτό τον κλάδο</w:t>
      </w:r>
      <w:r>
        <w:rPr>
          <w:rFonts w:eastAsia="Times New Roman"/>
          <w:color w:val="212121"/>
          <w:szCs w:val="24"/>
        </w:rPr>
        <w:t>,</w:t>
      </w:r>
      <w:r w:rsidRPr="007B0D00">
        <w:rPr>
          <w:rFonts w:eastAsia="Times New Roman"/>
          <w:color w:val="212121"/>
          <w:szCs w:val="24"/>
        </w:rPr>
        <w:t xml:space="preserve"> αλλά και στους υπόλοιπους</w:t>
      </w:r>
      <w:r>
        <w:rPr>
          <w:rFonts w:eastAsia="Times New Roman"/>
          <w:color w:val="212121"/>
          <w:szCs w:val="24"/>
        </w:rPr>
        <w:t>,</w:t>
      </w:r>
      <w:r w:rsidRPr="007B0D00">
        <w:rPr>
          <w:rFonts w:eastAsia="Times New Roman"/>
          <w:color w:val="212121"/>
          <w:szCs w:val="24"/>
        </w:rPr>
        <w:t xml:space="preserve"> γιατί ουσιαστικά</w:t>
      </w:r>
      <w:r>
        <w:rPr>
          <w:rFonts w:eastAsia="Times New Roman"/>
          <w:color w:val="212121"/>
          <w:szCs w:val="24"/>
        </w:rPr>
        <w:t>,</w:t>
      </w:r>
      <w:r w:rsidRPr="007B0D00">
        <w:rPr>
          <w:rFonts w:eastAsia="Times New Roman"/>
          <w:color w:val="212121"/>
          <w:szCs w:val="24"/>
        </w:rPr>
        <w:t xml:space="preserve"> </w:t>
      </w:r>
      <w:r>
        <w:rPr>
          <w:rFonts w:eastAsia="Times New Roman"/>
          <w:color w:val="212121"/>
          <w:szCs w:val="24"/>
        </w:rPr>
        <w:t xml:space="preserve">παρ’ όλη την προηγούμενη συζήτηση, οι συλλογικές συμβάσεις έχουν ανατραπεί από το θεσμικό πλαίσιο. </w:t>
      </w:r>
    </w:p>
    <w:p w14:paraId="29671468"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7B0D00">
        <w:rPr>
          <w:rFonts w:eastAsia="Times New Roman"/>
          <w:color w:val="212121"/>
          <w:szCs w:val="24"/>
        </w:rPr>
        <w:t xml:space="preserve"> ρόλος του </w:t>
      </w:r>
      <w:r>
        <w:rPr>
          <w:rFonts w:eastAsia="Times New Roman"/>
          <w:color w:val="212121"/>
          <w:szCs w:val="24"/>
        </w:rPr>
        <w:t>ΟΜΕΔ έ</w:t>
      </w:r>
      <w:r w:rsidRPr="007B0D00">
        <w:rPr>
          <w:rFonts w:eastAsia="Times New Roman"/>
          <w:color w:val="212121"/>
          <w:szCs w:val="24"/>
        </w:rPr>
        <w:t>χει διαφοροποιηθεί κα</w:t>
      </w:r>
      <w:r>
        <w:rPr>
          <w:rFonts w:eastAsia="Times New Roman"/>
          <w:color w:val="212121"/>
          <w:szCs w:val="24"/>
        </w:rPr>
        <w:t>ι αυτό είναι γνωστό και δεν έχουν</w:t>
      </w:r>
      <w:r w:rsidRPr="007B0D00">
        <w:rPr>
          <w:rFonts w:eastAsia="Times New Roman"/>
          <w:color w:val="212121"/>
          <w:szCs w:val="24"/>
        </w:rPr>
        <w:t xml:space="preserve"> επανέλθει </w:t>
      </w:r>
      <w:r>
        <w:rPr>
          <w:rFonts w:eastAsia="Times New Roman"/>
          <w:color w:val="212121"/>
          <w:szCs w:val="24"/>
        </w:rPr>
        <w:t>-</w:t>
      </w:r>
      <w:r w:rsidRPr="007B0D00">
        <w:rPr>
          <w:rFonts w:eastAsia="Times New Roman"/>
          <w:color w:val="212121"/>
          <w:szCs w:val="24"/>
        </w:rPr>
        <w:t>αν θέλετε</w:t>
      </w:r>
      <w:r>
        <w:rPr>
          <w:rFonts w:eastAsia="Times New Roman"/>
          <w:color w:val="212121"/>
          <w:szCs w:val="24"/>
        </w:rPr>
        <w:t>-</w:t>
      </w:r>
      <w:r w:rsidRPr="007B0D00">
        <w:rPr>
          <w:rFonts w:eastAsia="Times New Roman"/>
          <w:color w:val="212121"/>
          <w:szCs w:val="24"/>
        </w:rPr>
        <w:t xml:space="preserve"> </w:t>
      </w:r>
      <w:r>
        <w:rPr>
          <w:rFonts w:eastAsia="Times New Roman"/>
          <w:color w:val="212121"/>
          <w:szCs w:val="24"/>
        </w:rPr>
        <w:t>αυτές οι ρυθμίσεις</w:t>
      </w:r>
      <w:r w:rsidRPr="007B0D00">
        <w:rPr>
          <w:rFonts w:eastAsia="Times New Roman"/>
          <w:color w:val="212121"/>
          <w:szCs w:val="24"/>
        </w:rPr>
        <w:t xml:space="preserve"> που μπορούν πράγματι να δώσουν τη δυνατότητα υπογραφής συλλογικών συμβάσεων</w:t>
      </w:r>
      <w:r>
        <w:rPr>
          <w:rFonts w:eastAsia="Times New Roman"/>
          <w:color w:val="212121"/>
          <w:szCs w:val="24"/>
        </w:rPr>
        <w:t>,</w:t>
      </w:r>
      <w:r w:rsidRPr="007B0D00">
        <w:rPr>
          <w:rFonts w:eastAsia="Times New Roman"/>
          <w:color w:val="212121"/>
          <w:szCs w:val="24"/>
        </w:rPr>
        <w:t xml:space="preserve"> τη στιγμή που </w:t>
      </w:r>
      <w:r>
        <w:rPr>
          <w:rFonts w:eastAsia="Times New Roman"/>
          <w:color w:val="212121"/>
          <w:szCs w:val="24"/>
        </w:rPr>
        <w:t xml:space="preserve">οι </w:t>
      </w:r>
      <w:r w:rsidRPr="007B0D00">
        <w:rPr>
          <w:rFonts w:eastAsia="Times New Roman"/>
          <w:color w:val="212121"/>
          <w:szCs w:val="24"/>
        </w:rPr>
        <w:t>εργοδότες αρνούνται να έρθουν για να συζητήσουν</w:t>
      </w:r>
      <w:r>
        <w:rPr>
          <w:rFonts w:eastAsia="Times New Roman"/>
          <w:color w:val="212121"/>
          <w:szCs w:val="24"/>
        </w:rPr>
        <w:t xml:space="preserve"> για την υπογραφή συμβάσεων με ό</w:t>
      </w:r>
      <w:r w:rsidRPr="007B0D00">
        <w:rPr>
          <w:rFonts w:eastAsia="Times New Roman"/>
          <w:color w:val="212121"/>
          <w:szCs w:val="24"/>
        </w:rPr>
        <w:t>ρους αμοιβής και εργασίας τέτοιους που θα διασφαλίζουν καλύτερους όρους δουλειάς των εργαζομένων</w:t>
      </w:r>
      <w:r>
        <w:rPr>
          <w:rFonts w:eastAsia="Times New Roman"/>
          <w:color w:val="212121"/>
          <w:szCs w:val="24"/>
        </w:rPr>
        <w:t>.</w:t>
      </w:r>
    </w:p>
    <w:p w14:paraId="29671469"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7B0D00">
        <w:rPr>
          <w:rFonts w:eastAsia="Times New Roman"/>
          <w:color w:val="212121"/>
          <w:szCs w:val="24"/>
        </w:rPr>
        <w:t>α ερωτήματα</w:t>
      </w:r>
      <w:r>
        <w:rPr>
          <w:rFonts w:eastAsia="Times New Roman"/>
          <w:color w:val="212121"/>
          <w:szCs w:val="24"/>
        </w:rPr>
        <w:t>,</w:t>
      </w:r>
      <w:r w:rsidRPr="007B0D00">
        <w:rPr>
          <w:rFonts w:eastAsia="Times New Roman"/>
          <w:color w:val="212121"/>
          <w:szCs w:val="24"/>
        </w:rPr>
        <w:t xml:space="preserve"> κυρία Υπουργέ</w:t>
      </w:r>
      <w:r>
        <w:rPr>
          <w:rFonts w:eastAsia="Times New Roman"/>
          <w:color w:val="212121"/>
          <w:szCs w:val="24"/>
        </w:rPr>
        <w:t>,</w:t>
      </w:r>
      <w:r w:rsidRPr="007B0D00">
        <w:rPr>
          <w:rFonts w:eastAsia="Times New Roman"/>
          <w:color w:val="212121"/>
          <w:szCs w:val="24"/>
        </w:rPr>
        <w:t xml:space="preserve"> που σας έχουμε </w:t>
      </w:r>
      <w:r>
        <w:rPr>
          <w:rFonts w:eastAsia="Times New Roman"/>
          <w:color w:val="212121"/>
          <w:szCs w:val="24"/>
        </w:rPr>
        <w:t>θέσε</w:t>
      </w:r>
      <w:r w:rsidRPr="007B0D00">
        <w:rPr>
          <w:rFonts w:eastAsia="Times New Roman"/>
          <w:color w:val="212121"/>
          <w:szCs w:val="24"/>
        </w:rPr>
        <w:t xml:space="preserve">ι είναι </w:t>
      </w:r>
      <w:r>
        <w:rPr>
          <w:rFonts w:eastAsia="Times New Roman"/>
          <w:color w:val="212121"/>
          <w:szCs w:val="24"/>
        </w:rPr>
        <w:t xml:space="preserve">σχετικά με το </w:t>
      </w:r>
      <w:r w:rsidRPr="007B0D00">
        <w:rPr>
          <w:rFonts w:eastAsia="Times New Roman"/>
          <w:color w:val="212121"/>
          <w:szCs w:val="24"/>
        </w:rPr>
        <w:t>τι θα κάνετε για να εξασφαλιστεί η πλήρη</w:t>
      </w:r>
      <w:r>
        <w:rPr>
          <w:rFonts w:eastAsia="Times New Roman"/>
          <w:color w:val="212121"/>
          <w:szCs w:val="24"/>
        </w:rPr>
        <w:t>ς</w:t>
      </w:r>
      <w:r w:rsidRPr="007B0D00">
        <w:rPr>
          <w:rFonts w:eastAsia="Times New Roman"/>
          <w:color w:val="212121"/>
          <w:szCs w:val="24"/>
        </w:rPr>
        <w:t xml:space="preserve"> και σταθερή εργασία</w:t>
      </w:r>
      <w:r>
        <w:rPr>
          <w:rFonts w:eastAsia="Times New Roman"/>
          <w:color w:val="212121"/>
          <w:szCs w:val="24"/>
        </w:rPr>
        <w:t>,</w:t>
      </w:r>
      <w:r w:rsidRPr="007B0D00">
        <w:rPr>
          <w:rFonts w:eastAsia="Times New Roman"/>
          <w:color w:val="212121"/>
          <w:szCs w:val="24"/>
        </w:rPr>
        <w:t xml:space="preserve"> με πλήρη ασφάλιση στους εργαζόμενους </w:t>
      </w:r>
      <w:r>
        <w:rPr>
          <w:rFonts w:eastAsia="Times New Roman"/>
          <w:color w:val="212121"/>
          <w:szCs w:val="24"/>
        </w:rPr>
        <w:t>του κλάδου</w:t>
      </w:r>
      <w:r w:rsidRPr="007B0D00">
        <w:rPr>
          <w:rFonts w:eastAsia="Times New Roman"/>
          <w:color w:val="212121"/>
          <w:szCs w:val="24"/>
        </w:rPr>
        <w:t xml:space="preserve"> των διανομέων μέσω της κλαδικής συλλογικής σύμβασης </w:t>
      </w:r>
      <w:r>
        <w:rPr>
          <w:rFonts w:eastAsia="Times New Roman"/>
          <w:color w:val="212121"/>
          <w:szCs w:val="24"/>
        </w:rPr>
        <w:t>στον επισιτισμό,</w:t>
      </w:r>
      <w:r w:rsidRPr="007B0D00">
        <w:rPr>
          <w:rFonts w:eastAsia="Times New Roman"/>
          <w:color w:val="212121"/>
          <w:szCs w:val="24"/>
        </w:rPr>
        <w:t xml:space="preserve"> που </w:t>
      </w:r>
      <w:r>
        <w:rPr>
          <w:rFonts w:eastAsia="Times New Roman"/>
          <w:color w:val="212121"/>
          <w:szCs w:val="24"/>
        </w:rPr>
        <w:t xml:space="preserve">πρέπει </w:t>
      </w:r>
      <w:r w:rsidRPr="007B0D00">
        <w:rPr>
          <w:rFonts w:eastAsia="Times New Roman"/>
          <w:color w:val="212121"/>
          <w:szCs w:val="24"/>
        </w:rPr>
        <w:t>να είναι υποχρεωτική για όλους τους εργοδότες</w:t>
      </w:r>
      <w:r>
        <w:rPr>
          <w:rFonts w:eastAsia="Times New Roman"/>
          <w:color w:val="212121"/>
          <w:szCs w:val="24"/>
        </w:rPr>
        <w:t>, με</w:t>
      </w:r>
      <w:r w:rsidRPr="007B0D00">
        <w:rPr>
          <w:rFonts w:eastAsia="Times New Roman"/>
          <w:color w:val="212121"/>
          <w:szCs w:val="24"/>
        </w:rPr>
        <w:t xml:space="preserve"> επαναφορά όλων των απωλειών σε μισθούς και δικαιώματα</w:t>
      </w:r>
      <w:r>
        <w:rPr>
          <w:rFonts w:eastAsia="Times New Roman"/>
          <w:color w:val="212121"/>
          <w:szCs w:val="24"/>
        </w:rPr>
        <w:t>, με</w:t>
      </w:r>
      <w:r w:rsidRPr="007B0D00">
        <w:rPr>
          <w:rFonts w:eastAsia="Times New Roman"/>
          <w:color w:val="212121"/>
          <w:szCs w:val="24"/>
        </w:rPr>
        <w:t xml:space="preserve"> ωράριο</w:t>
      </w:r>
      <w:r>
        <w:rPr>
          <w:rFonts w:eastAsia="Times New Roman"/>
          <w:color w:val="212121"/>
          <w:szCs w:val="24"/>
        </w:rPr>
        <w:t>, βέβαια,</w:t>
      </w:r>
      <w:r w:rsidRPr="007B0D00">
        <w:rPr>
          <w:rFonts w:eastAsia="Times New Roman"/>
          <w:color w:val="212121"/>
          <w:szCs w:val="24"/>
        </w:rPr>
        <w:t xml:space="preserve"> εργασίας το πενθήμερο</w:t>
      </w:r>
      <w:r>
        <w:rPr>
          <w:rFonts w:eastAsia="Times New Roman"/>
          <w:color w:val="212121"/>
          <w:szCs w:val="24"/>
        </w:rPr>
        <w:t xml:space="preserve"> -επτάωρο, </w:t>
      </w:r>
      <w:r w:rsidRPr="007B0D00">
        <w:rPr>
          <w:rFonts w:eastAsia="Times New Roman"/>
          <w:color w:val="212121"/>
          <w:szCs w:val="24"/>
        </w:rPr>
        <w:t>οκτάωρο</w:t>
      </w:r>
      <w:r>
        <w:rPr>
          <w:rFonts w:eastAsia="Times New Roman"/>
          <w:color w:val="212121"/>
          <w:szCs w:val="24"/>
        </w:rPr>
        <w:t>-</w:t>
      </w:r>
      <w:r w:rsidRPr="007B0D00">
        <w:rPr>
          <w:rFonts w:eastAsia="Times New Roman"/>
          <w:color w:val="212121"/>
          <w:szCs w:val="24"/>
        </w:rPr>
        <w:t xml:space="preserve"> συνολικά για τους εργαζόμενους</w:t>
      </w:r>
      <w:r>
        <w:rPr>
          <w:rFonts w:eastAsia="Times New Roman"/>
          <w:color w:val="212121"/>
          <w:szCs w:val="24"/>
        </w:rPr>
        <w:t xml:space="preserve">. </w:t>
      </w:r>
    </w:p>
    <w:p w14:paraId="2967146A"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Γνωρίζετε ότι</w:t>
      </w:r>
      <w:r w:rsidRPr="007B0D00">
        <w:rPr>
          <w:rFonts w:eastAsia="Times New Roman"/>
          <w:color w:val="212121"/>
          <w:szCs w:val="24"/>
        </w:rPr>
        <w:t xml:space="preserve"> η συλλογική σύμβαση στον επισιτισμό που καλύπτει και τους διανομείς δεν έχει γίνει υποχρεωτική</w:t>
      </w:r>
      <w:r>
        <w:rPr>
          <w:rFonts w:eastAsia="Times New Roman"/>
          <w:color w:val="212121"/>
          <w:szCs w:val="24"/>
        </w:rPr>
        <w:t>. Γ</w:t>
      </w:r>
      <w:r w:rsidRPr="007B0D00">
        <w:rPr>
          <w:rFonts w:eastAsia="Times New Roman"/>
          <w:color w:val="212121"/>
          <w:szCs w:val="24"/>
        </w:rPr>
        <w:t>νωρίζετε ότι σε αυτό</w:t>
      </w:r>
      <w:r>
        <w:rPr>
          <w:rFonts w:eastAsia="Times New Roman"/>
          <w:color w:val="212121"/>
          <w:szCs w:val="24"/>
        </w:rPr>
        <w:t>ν</w:t>
      </w:r>
      <w:r w:rsidRPr="007B0D00">
        <w:rPr>
          <w:rFonts w:eastAsia="Times New Roman"/>
          <w:color w:val="212121"/>
          <w:szCs w:val="24"/>
        </w:rPr>
        <w:t xml:space="preserve"> τον κλάδο </w:t>
      </w:r>
      <w:r w:rsidRPr="007B0D00">
        <w:rPr>
          <w:rFonts w:eastAsia="Times New Roman"/>
          <w:color w:val="212121"/>
          <w:szCs w:val="24"/>
        </w:rPr>
        <w:lastRenderedPageBreak/>
        <w:t>υπάρχουν πάρα πολλές οργανώσεις των εργοδοτών</w:t>
      </w:r>
      <w:r>
        <w:rPr>
          <w:rFonts w:eastAsia="Times New Roman"/>
          <w:color w:val="212121"/>
          <w:szCs w:val="24"/>
        </w:rPr>
        <w:t>. Υ</w:t>
      </w:r>
      <w:r w:rsidRPr="007B0D00">
        <w:rPr>
          <w:rFonts w:eastAsia="Times New Roman"/>
          <w:color w:val="212121"/>
          <w:szCs w:val="24"/>
        </w:rPr>
        <w:t xml:space="preserve">πάρχει </w:t>
      </w:r>
      <w:r>
        <w:rPr>
          <w:rFonts w:eastAsia="Times New Roman"/>
          <w:color w:val="212121"/>
          <w:szCs w:val="24"/>
        </w:rPr>
        <w:t>διαιτητική</w:t>
      </w:r>
      <w:r w:rsidRPr="007B0D00">
        <w:rPr>
          <w:rFonts w:eastAsia="Times New Roman"/>
          <w:color w:val="212121"/>
          <w:szCs w:val="24"/>
        </w:rPr>
        <w:t xml:space="preserve"> απόφαση</w:t>
      </w:r>
      <w:r>
        <w:rPr>
          <w:rFonts w:eastAsia="Times New Roman"/>
          <w:color w:val="212121"/>
          <w:szCs w:val="24"/>
        </w:rPr>
        <w:t>,</w:t>
      </w:r>
      <w:r w:rsidRPr="007B0D00">
        <w:rPr>
          <w:rFonts w:eastAsia="Times New Roman"/>
          <w:color w:val="212121"/>
          <w:szCs w:val="24"/>
        </w:rPr>
        <w:t xml:space="preserve"> που </w:t>
      </w:r>
      <w:r>
        <w:rPr>
          <w:rFonts w:eastAsia="Times New Roman"/>
          <w:color w:val="212121"/>
          <w:szCs w:val="24"/>
        </w:rPr>
        <w:t>όμως</w:t>
      </w:r>
      <w:r w:rsidRPr="007B0D00">
        <w:rPr>
          <w:rFonts w:eastAsia="Times New Roman"/>
          <w:color w:val="212121"/>
          <w:szCs w:val="24"/>
        </w:rPr>
        <w:t xml:space="preserve"> δεν έχει γίνει υποχρεωτική και δεν εφαρμόζεται</w:t>
      </w:r>
      <w:r>
        <w:rPr>
          <w:rFonts w:eastAsia="Times New Roman"/>
          <w:color w:val="212121"/>
          <w:szCs w:val="24"/>
        </w:rPr>
        <w:t>.</w:t>
      </w:r>
    </w:p>
    <w:p w14:paraId="2967146B" w14:textId="77777777" w:rsidR="00711852" w:rsidRDefault="000A1C6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Πρέπει </w:t>
      </w:r>
      <w:r w:rsidRPr="007B0D00">
        <w:rPr>
          <w:rFonts w:eastAsia="Times New Roman"/>
          <w:color w:val="212121"/>
          <w:szCs w:val="24"/>
        </w:rPr>
        <w:t>να υπάρξει ολοκληρωμένη επιστημονική μελέτη για την καταλληλότητα του εξοπλισμού και των μέσων μεταφοράς</w:t>
      </w:r>
      <w:r>
        <w:rPr>
          <w:rFonts w:eastAsia="Times New Roman"/>
          <w:color w:val="212121"/>
          <w:szCs w:val="24"/>
        </w:rPr>
        <w:t>,</w:t>
      </w:r>
      <w:r w:rsidRPr="007B0D00">
        <w:rPr>
          <w:rFonts w:eastAsia="Times New Roman"/>
          <w:color w:val="212121"/>
          <w:szCs w:val="24"/>
        </w:rPr>
        <w:t xml:space="preserve"> όπως για παράδειγμα ειδικά κατασκευασμένα οχήματα για τη μεταφορά φορτίων</w:t>
      </w:r>
      <w:r>
        <w:rPr>
          <w:rFonts w:eastAsia="Times New Roman"/>
          <w:color w:val="212121"/>
          <w:szCs w:val="24"/>
        </w:rPr>
        <w:t>,</w:t>
      </w:r>
      <w:r w:rsidRPr="007B0D00">
        <w:rPr>
          <w:rFonts w:eastAsia="Times New Roman"/>
          <w:color w:val="212121"/>
          <w:szCs w:val="24"/>
        </w:rPr>
        <w:t xml:space="preserve"> μηχανάκια</w:t>
      </w:r>
      <w:r>
        <w:rPr>
          <w:rFonts w:eastAsia="Times New Roman"/>
          <w:color w:val="212121"/>
          <w:szCs w:val="24"/>
        </w:rPr>
        <w:t>,</w:t>
      </w:r>
      <w:r w:rsidRPr="007B0D00">
        <w:rPr>
          <w:rFonts w:eastAsia="Times New Roman"/>
          <w:color w:val="212121"/>
          <w:szCs w:val="24"/>
        </w:rPr>
        <w:t xml:space="preserve"> εξοπλισμός</w:t>
      </w:r>
      <w:r>
        <w:rPr>
          <w:rFonts w:eastAsia="Times New Roman"/>
          <w:color w:val="212121"/>
          <w:szCs w:val="24"/>
        </w:rPr>
        <w:t>,</w:t>
      </w:r>
      <w:r w:rsidRPr="007B0D00">
        <w:rPr>
          <w:rFonts w:eastAsia="Times New Roman"/>
          <w:color w:val="212121"/>
          <w:szCs w:val="24"/>
        </w:rPr>
        <w:t xml:space="preserve"> συντήρηση και έξοδα μετακίνησης </w:t>
      </w:r>
      <w:r>
        <w:rPr>
          <w:rFonts w:eastAsia="Times New Roman"/>
          <w:color w:val="212121"/>
          <w:szCs w:val="24"/>
        </w:rPr>
        <w:t>που θα</w:t>
      </w:r>
      <w:r w:rsidRPr="007B0D00">
        <w:rPr>
          <w:rFonts w:eastAsia="Times New Roman"/>
          <w:color w:val="212121"/>
          <w:szCs w:val="24"/>
        </w:rPr>
        <w:t xml:space="preserve"> παρέχονται από την επιχείρηση</w:t>
      </w:r>
      <w:r>
        <w:rPr>
          <w:rFonts w:eastAsia="Times New Roman"/>
          <w:color w:val="212121"/>
          <w:szCs w:val="24"/>
        </w:rPr>
        <w:t>. Πρέπει να συμπεριλαμβάνεται β</w:t>
      </w:r>
      <w:r w:rsidRPr="007B0D00">
        <w:rPr>
          <w:rFonts w:eastAsia="Times New Roman"/>
          <w:color w:val="212121"/>
          <w:szCs w:val="24"/>
        </w:rPr>
        <w:t>έβαια και το κράνος</w:t>
      </w:r>
      <w:r>
        <w:rPr>
          <w:rFonts w:eastAsia="Times New Roman"/>
          <w:color w:val="212121"/>
          <w:szCs w:val="24"/>
        </w:rPr>
        <w:t xml:space="preserve">. Εναλλακτικά πρέπει </w:t>
      </w:r>
      <w:r w:rsidRPr="007B0D00">
        <w:rPr>
          <w:rFonts w:eastAsia="Times New Roman"/>
          <w:color w:val="212121"/>
          <w:szCs w:val="24"/>
        </w:rPr>
        <w:t xml:space="preserve">να προβλέπεται επίδομα για την αγορά του και την απαραίτητη </w:t>
      </w:r>
      <w:r>
        <w:rPr>
          <w:rFonts w:eastAsia="Times New Roman"/>
          <w:color w:val="212121"/>
          <w:szCs w:val="24"/>
        </w:rPr>
        <w:t>αντικατάστασή</w:t>
      </w:r>
      <w:r w:rsidRPr="007B0D00">
        <w:rPr>
          <w:rFonts w:eastAsia="Times New Roman"/>
          <w:color w:val="212121"/>
          <w:szCs w:val="24"/>
        </w:rPr>
        <w:t xml:space="preserve"> του όσες φορές χρειαστεί</w:t>
      </w:r>
      <w:r>
        <w:rPr>
          <w:rFonts w:eastAsia="Times New Roman"/>
          <w:color w:val="212121"/>
          <w:szCs w:val="24"/>
        </w:rPr>
        <w:t xml:space="preserve">. </w:t>
      </w:r>
    </w:p>
    <w:p w14:paraId="2967146C"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w:t>
      </w:r>
      <w:r w:rsidRPr="002B5C81">
        <w:rPr>
          <w:rFonts w:eastAsia="Times New Roman"/>
          <w:color w:val="212121"/>
          <w:szCs w:val="24"/>
          <w:shd w:val="clear" w:color="auto" w:fill="FFFFFF"/>
        </w:rPr>
        <w:t>έλος</w:t>
      </w:r>
      <w:r>
        <w:rPr>
          <w:rFonts w:eastAsia="Times New Roman"/>
          <w:color w:val="212121"/>
          <w:szCs w:val="24"/>
          <w:shd w:val="clear" w:color="auto" w:fill="FFFFFF"/>
        </w:rPr>
        <w:t>, πρέπει ενταχθεί η ειδικότητα</w:t>
      </w:r>
      <w:r w:rsidRPr="002B5C81">
        <w:rPr>
          <w:rFonts w:eastAsia="Times New Roman"/>
          <w:color w:val="212121"/>
          <w:szCs w:val="24"/>
          <w:shd w:val="clear" w:color="auto" w:fill="FFFFFF"/>
        </w:rPr>
        <w:t xml:space="preserve"> των διανομέων στα βαρέα και ανθυγιεινά επαγγέλματα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να απαγορευτεί η διανομή με δίκυκλο σε επικίνδυνες καιρικές συνθήκες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στη βάση των διατάξεων που προβλέπουν </w:t>
      </w:r>
      <w:r>
        <w:rPr>
          <w:rFonts w:eastAsia="Times New Roman"/>
          <w:color w:val="212121"/>
          <w:szCs w:val="24"/>
          <w:shd w:val="clear" w:color="auto" w:fill="FFFFFF"/>
        </w:rPr>
        <w:t xml:space="preserve">ανάλογα </w:t>
      </w:r>
      <w:r w:rsidRPr="002B5C81">
        <w:rPr>
          <w:rFonts w:eastAsia="Times New Roman"/>
          <w:color w:val="212121"/>
          <w:szCs w:val="24"/>
          <w:shd w:val="clear" w:color="auto" w:fill="FFFFFF"/>
        </w:rPr>
        <w:t>μέχρι σή</w:t>
      </w:r>
      <w:r>
        <w:rPr>
          <w:rFonts w:eastAsia="Times New Roman"/>
          <w:color w:val="212121"/>
          <w:szCs w:val="24"/>
          <w:shd w:val="clear" w:color="auto" w:fill="FFFFFF"/>
        </w:rPr>
        <w:t>μερα και για άλλες ειδικότητες. Είναι γνωστό ότι</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στον</w:t>
      </w:r>
      <w:r w:rsidRPr="002B5C81">
        <w:rPr>
          <w:rFonts w:eastAsia="Times New Roman"/>
          <w:color w:val="212121"/>
          <w:szCs w:val="24"/>
          <w:shd w:val="clear" w:color="auto" w:fill="FFFFFF"/>
        </w:rPr>
        <w:t xml:space="preserve"> καύσωνα και </w:t>
      </w:r>
      <w:r>
        <w:rPr>
          <w:rFonts w:eastAsia="Times New Roman"/>
          <w:color w:val="212121"/>
          <w:szCs w:val="24"/>
          <w:shd w:val="clear" w:color="auto" w:fill="FFFFFF"/>
        </w:rPr>
        <w:t>σ</w:t>
      </w:r>
      <w:r w:rsidRPr="002B5C81">
        <w:rPr>
          <w:rFonts w:eastAsia="Times New Roman"/>
          <w:color w:val="212121"/>
          <w:szCs w:val="24"/>
          <w:shd w:val="clear" w:color="auto" w:fill="FFFFFF"/>
        </w:rPr>
        <w:t>το κρύο απαγορεύεται η εργασί</w:t>
      </w:r>
      <w:r>
        <w:rPr>
          <w:rFonts w:eastAsia="Times New Roman"/>
          <w:color w:val="212121"/>
          <w:szCs w:val="24"/>
          <w:shd w:val="clear" w:color="auto" w:fill="FFFFFF"/>
        </w:rPr>
        <w:t>α και σε άλλες ειδικότητες. Π</w:t>
      </w:r>
      <w:r w:rsidRPr="002B5C81">
        <w:rPr>
          <w:rFonts w:eastAsia="Times New Roman"/>
          <w:color w:val="212121"/>
          <w:szCs w:val="24"/>
          <w:shd w:val="clear" w:color="auto" w:fill="FFFFFF"/>
        </w:rPr>
        <w:t>ρέπει να απαγορευτεί και σε αυτό</w:t>
      </w:r>
      <w:r>
        <w:rPr>
          <w:rFonts w:eastAsia="Times New Roman"/>
          <w:color w:val="212121"/>
          <w:szCs w:val="24"/>
          <w:shd w:val="clear" w:color="auto" w:fill="FFFFFF"/>
        </w:rPr>
        <w:t>ν</w:t>
      </w:r>
      <w:r w:rsidRPr="002B5C81">
        <w:rPr>
          <w:rFonts w:eastAsia="Times New Roman"/>
          <w:color w:val="212121"/>
          <w:szCs w:val="24"/>
          <w:shd w:val="clear" w:color="auto" w:fill="FFFFFF"/>
        </w:rPr>
        <w:t xml:space="preserve"> τον κλάδο</w:t>
      </w:r>
      <w:r>
        <w:rPr>
          <w:rFonts w:eastAsia="Times New Roman"/>
          <w:color w:val="212121"/>
          <w:szCs w:val="24"/>
          <w:shd w:val="clear" w:color="auto" w:fill="FFFFFF"/>
        </w:rPr>
        <w:t>.</w:t>
      </w:r>
    </w:p>
    <w:p w14:paraId="2967146D"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Επίσης, πρέπει να</w:t>
      </w:r>
      <w:r w:rsidRPr="002B5C81">
        <w:rPr>
          <w:rFonts w:eastAsia="Times New Roman"/>
          <w:color w:val="212121"/>
          <w:szCs w:val="24"/>
          <w:shd w:val="clear" w:color="auto" w:fill="FFFFFF"/>
        </w:rPr>
        <w:t xml:space="preserve"> οριοθετηθεί χιλιομετρικά η εμβ</w:t>
      </w:r>
      <w:r>
        <w:rPr>
          <w:rFonts w:eastAsia="Times New Roman"/>
          <w:color w:val="212121"/>
          <w:szCs w:val="24"/>
          <w:shd w:val="clear" w:color="auto" w:fill="FFFFFF"/>
        </w:rPr>
        <w:t>έλεια διανομής των καταστημάτων, κυρία Υπουργέ. Δεν μπορεί να καλύπτεται μί</w:t>
      </w:r>
      <w:r w:rsidRPr="002B5C81">
        <w:rPr>
          <w:rFonts w:eastAsia="Times New Roman"/>
          <w:color w:val="212121"/>
          <w:szCs w:val="24"/>
          <w:shd w:val="clear" w:color="auto" w:fill="FFFFFF"/>
        </w:rPr>
        <w:t xml:space="preserve">α μεγάλη εμβέλεια και μάλιστα να </w:t>
      </w:r>
      <w:r>
        <w:rPr>
          <w:rFonts w:eastAsia="Times New Roman"/>
          <w:color w:val="212121"/>
          <w:szCs w:val="24"/>
          <w:shd w:val="clear" w:color="auto" w:fill="FFFFFF"/>
        </w:rPr>
        <w:t>χρονομετρούν τον</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εργαζόμενο</w:t>
      </w:r>
      <w:r w:rsidRPr="002B5C81">
        <w:rPr>
          <w:rFonts w:eastAsia="Times New Roman"/>
          <w:color w:val="212121"/>
          <w:szCs w:val="24"/>
          <w:shd w:val="clear" w:color="auto" w:fill="FFFFFF"/>
        </w:rPr>
        <w:t xml:space="preserve"> και αυτό να είναι σε βάρος της ίδιας της ζωής του</w:t>
      </w:r>
      <w:r>
        <w:rPr>
          <w:rFonts w:eastAsia="Times New Roman"/>
          <w:color w:val="212121"/>
          <w:szCs w:val="24"/>
          <w:shd w:val="clear" w:color="auto" w:fill="FFFFFF"/>
        </w:rPr>
        <w:t>.</w:t>
      </w:r>
    </w:p>
    <w:p w14:paraId="2967146E" w14:textId="77777777" w:rsidR="00711852" w:rsidRDefault="000A1C6E">
      <w:pPr>
        <w:spacing w:line="600" w:lineRule="auto"/>
        <w:ind w:firstLine="720"/>
        <w:jc w:val="both"/>
        <w:rPr>
          <w:rFonts w:eastAsia="Times New Roman"/>
          <w:color w:val="212121"/>
          <w:szCs w:val="24"/>
          <w:shd w:val="clear" w:color="auto" w:fill="FFFFFF"/>
        </w:rPr>
      </w:pPr>
      <w:r w:rsidRPr="00C21A87">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Ευχαριστούμε, κύριε Κατσώτη.</w:t>
      </w:r>
    </w:p>
    <w:p w14:paraId="2967146F"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Κύρια</w:t>
      </w:r>
      <w:r w:rsidRPr="002B5C81">
        <w:rPr>
          <w:rFonts w:eastAsia="Times New Roman"/>
          <w:color w:val="212121"/>
          <w:szCs w:val="24"/>
          <w:shd w:val="clear" w:color="auto" w:fill="FFFFFF"/>
        </w:rPr>
        <w:t xml:space="preserve"> Υπουργέ</w:t>
      </w:r>
      <w:r>
        <w:rPr>
          <w:rFonts w:eastAsia="Times New Roman"/>
          <w:color w:val="212121"/>
          <w:szCs w:val="24"/>
          <w:shd w:val="clear" w:color="auto" w:fill="FFFFFF"/>
        </w:rPr>
        <w:t>, έχετε τρία λεπτά.</w:t>
      </w:r>
    </w:p>
    <w:p w14:paraId="29671470" w14:textId="77777777" w:rsidR="00711852" w:rsidRDefault="000A1C6E">
      <w:pPr>
        <w:spacing w:line="600" w:lineRule="auto"/>
        <w:ind w:firstLine="720"/>
        <w:jc w:val="both"/>
        <w:rPr>
          <w:rFonts w:eastAsia="Times New Roman"/>
          <w:color w:val="212121"/>
          <w:szCs w:val="24"/>
          <w:shd w:val="clear" w:color="auto" w:fill="FFFFFF"/>
        </w:rPr>
      </w:pPr>
      <w:r w:rsidRPr="00C21A87">
        <w:rPr>
          <w:rFonts w:eastAsia="Times New Roman"/>
          <w:b/>
          <w:color w:val="212121"/>
          <w:szCs w:val="24"/>
          <w:shd w:val="clear" w:color="auto" w:fill="FFFFFF"/>
        </w:rPr>
        <w:t>Ε</w:t>
      </w:r>
      <w:r>
        <w:rPr>
          <w:rFonts w:eastAsia="Times New Roman"/>
          <w:b/>
          <w:color w:val="212121"/>
          <w:szCs w:val="24"/>
          <w:shd w:val="clear" w:color="auto" w:fill="FFFFFF"/>
        </w:rPr>
        <w:t>ΦΗ</w:t>
      </w:r>
      <w:r w:rsidRPr="00C21A87">
        <w:rPr>
          <w:rFonts w:eastAsia="Times New Roman"/>
          <w:b/>
          <w:color w:val="212121"/>
          <w:szCs w:val="24"/>
          <w:shd w:val="clear" w:color="auto" w:fill="FFFFFF"/>
        </w:rPr>
        <w:t xml:space="preserve"> ΑΧΤΣΙΟΓΛΟΥ (Υπουργός Εργασίας, Κοινωνικής Ασφάλισης και Κοινωνικής Αλληλεγγύης):</w:t>
      </w:r>
      <w:r>
        <w:rPr>
          <w:rFonts w:eastAsia="Times New Roman"/>
          <w:color w:val="212121"/>
          <w:szCs w:val="24"/>
          <w:shd w:val="clear" w:color="auto" w:fill="FFFFFF"/>
        </w:rPr>
        <w:t xml:space="preserve"> Κύριε Κατσώτη, πράγματι οι εργαζόμενοι που δουλεύουν ως διανομείς</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 xml:space="preserve">αντιμετωπίζουν σημαντικά ζητήματα στην εργασία τους, τα οποία θα έλεγα ότι είναι δύο ειδών: Η πρώτη πλευρά </w:t>
      </w:r>
      <w:r w:rsidRPr="002B5C81">
        <w:rPr>
          <w:rFonts w:eastAsia="Times New Roman"/>
          <w:color w:val="212121"/>
          <w:szCs w:val="24"/>
          <w:shd w:val="clear" w:color="auto" w:fill="FFFFFF"/>
        </w:rPr>
        <w:t xml:space="preserve">είναι ότι αντιμετωπίζουν τα κλασικά </w:t>
      </w:r>
      <w:r>
        <w:rPr>
          <w:rFonts w:eastAsia="Times New Roman"/>
          <w:color w:val="212121"/>
          <w:szCs w:val="24"/>
          <w:shd w:val="clear" w:color="auto" w:fill="FFFFFF"/>
        </w:rPr>
        <w:t>προβλήματα της αδήλωτης και υπο</w:t>
      </w:r>
      <w:r w:rsidRPr="002B5C81">
        <w:rPr>
          <w:rFonts w:eastAsia="Times New Roman"/>
          <w:color w:val="212121"/>
          <w:szCs w:val="24"/>
          <w:shd w:val="clear" w:color="auto" w:fill="FFFFFF"/>
        </w:rPr>
        <w:t>δηλωμένης εργασίας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που στο</w:t>
      </w:r>
      <w:r>
        <w:rPr>
          <w:rFonts w:eastAsia="Times New Roman"/>
          <w:color w:val="212121"/>
          <w:szCs w:val="24"/>
          <w:shd w:val="clear" w:color="auto" w:fill="FFFFFF"/>
        </w:rPr>
        <w:t>ν</w:t>
      </w:r>
      <w:r w:rsidRPr="002B5C81">
        <w:rPr>
          <w:rFonts w:eastAsia="Times New Roman"/>
          <w:color w:val="212121"/>
          <w:szCs w:val="24"/>
          <w:shd w:val="clear" w:color="auto" w:fill="FFFFFF"/>
        </w:rPr>
        <w:t xml:space="preserve"> συγκεκριμένο χώρο εργασίας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στο συγκεκριμένο επάγγελμα είναι περισσότερο συχνά</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άρ</w:t>
      </w:r>
      <w:r>
        <w:rPr>
          <w:rFonts w:eastAsia="Times New Roman"/>
          <w:color w:val="212121"/>
          <w:szCs w:val="24"/>
          <w:shd w:val="clear" w:color="auto" w:fill="FFFFFF"/>
        </w:rPr>
        <w:t>α πρέπει να δούμε πώς απαντάμε σ</w:t>
      </w:r>
      <w:r w:rsidRPr="002B5C81">
        <w:rPr>
          <w:rFonts w:eastAsia="Times New Roman"/>
          <w:color w:val="212121"/>
          <w:szCs w:val="24"/>
          <w:shd w:val="clear" w:color="auto" w:fill="FFFFFF"/>
        </w:rPr>
        <w:t>ε αυτά οριζόντια</w:t>
      </w:r>
      <w:r>
        <w:rPr>
          <w:rFonts w:eastAsia="Times New Roman"/>
          <w:color w:val="212121"/>
          <w:szCs w:val="24"/>
          <w:shd w:val="clear" w:color="auto" w:fill="FFFFFF"/>
        </w:rPr>
        <w:t>. Το δεύτερο ζήτημα είναι</w:t>
      </w:r>
      <w:r w:rsidRPr="002B5C81">
        <w:rPr>
          <w:rFonts w:eastAsia="Times New Roman"/>
          <w:color w:val="212121"/>
          <w:szCs w:val="24"/>
          <w:shd w:val="clear" w:color="auto" w:fill="FFFFFF"/>
        </w:rPr>
        <w:t xml:space="preserve"> ειδικότερα προβλήματα που αντιμετωπίζουν οι διανομείς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τα οποία σχετίζονται κυρίως με την επικινδυνότητα</w:t>
      </w:r>
      <w:r>
        <w:rPr>
          <w:rFonts w:eastAsia="Times New Roman"/>
          <w:color w:val="212121"/>
          <w:szCs w:val="24"/>
          <w:shd w:val="clear" w:color="auto" w:fill="FFFFFF"/>
        </w:rPr>
        <w:t xml:space="preserve"> του επαγγέλματό</w:t>
      </w:r>
      <w:r w:rsidRPr="002B5C81">
        <w:rPr>
          <w:rFonts w:eastAsia="Times New Roman"/>
          <w:color w:val="212121"/>
          <w:szCs w:val="24"/>
          <w:shd w:val="clear" w:color="auto" w:fill="FFFFFF"/>
        </w:rPr>
        <w:t xml:space="preserve">ς </w:t>
      </w:r>
      <w:r>
        <w:rPr>
          <w:rFonts w:eastAsia="Times New Roman"/>
          <w:color w:val="212121"/>
          <w:szCs w:val="24"/>
          <w:shd w:val="clear" w:color="auto" w:fill="FFFFFF"/>
        </w:rPr>
        <w:t>τους.</w:t>
      </w:r>
    </w:p>
    <w:p w14:paraId="29671471"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Σε ό,τι </w:t>
      </w:r>
      <w:r w:rsidRPr="002B5C81">
        <w:rPr>
          <w:rFonts w:eastAsia="Times New Roman"/>
          <w:color w:val="212121"/>
          <w:szCs w:val="24"/>
          <w:shd w:val="clear" w:color="auto" w:fill="FFFFFF"/>
        </w:rPr>
        <w:t>αφορά το πρώτο σκέλος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σ</w:t>
      </w:r>
      <w:r w:rsidRPr="002B5C81">
        <w:rPr>
          <w:rFonts w:eastAsia="Times New Roman"/>
          <w:color w:val="212121"/>
          <w:szCs w:val="24"/>
          <w:shd w:val="clear" w:color="auto" w:fill="FFFFFF"/>
        </w:rPr>
        <w:t>το οποίο δεν θα δώσω χρόνο ιδιαίτερο</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που αφορά την αντιμε</w:t>
      </w:r>
      <w:r>
        <w:rPr>
          <w:rFonts w:eastAsia="Times New Roman"/>
          <w:color w:val="212121"/>
          <w:szCs w:val="24"/>
          <w:shd w:val="clear" w:color="auto" w:fill="FFFFFF"/>
        </w:rPr>
        <w:t>τώπιση της αδήλωτης και της υπο</w:t>
      </w:r>
      <w:r w:rsidRPr="002B5C81">
        <w:rPr>
          <w:rFonts w:eastAsia="Times New Roman"/>
          <w:color w:val="212121"/>
          <w:szCs w:val="24"/>
          <w:shd w:val="clear" w:color="auto" w:fill="FFFFFF"/>
        </w:rPr>
        <w:t>δηλωμένης εργασίας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που είναι χαρακτηριστική μορφή παραβατικότητας </w:t>
      </w:r>
      <w:r>
        <w:rPr>
          <w:rFonts w:eastAsia="Times New Roman"/>
          <w:color w:val="212121"/>
          <w:szCs w:val="24"/>
          <w:shd w:val="clear" w:color="auto" w:fill="FFFFFF"/>
        </w:rPr>
        <w:t>στο</w:t>
      </w:r>
      <w:r w:rsidRPr="002B5C81">
        <w:rPr>
          <w:rFonts w:eastAsia="Times New Roman"/>
          <w:color w:val="212121"/>
          <w:szCs w:val="24"/>
          <w:shd w:val="clear" w:color="auto" w:fill="FFFFFF"/>
        </w:rPr>
        <w:t xml:space="preserve"> συγκεκριμένο επάγγελμα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έχουμ</w:t>
      </w:r>
      <w:r>
        <w:rPr>
          <w:rFonts w:eastAsia="Times New Roman"/>
          <w:color w:val="212121"/>
          <w:szCs w:val="24"/>
          <w:shd w:val="clear" w:color="auto" w:fill="FFFFFF"/>
        </w:rPr>
        <w:t>ε κάνει αρκετά πράγματα από το Υ</w:t>
      </w:r>
      <w:r w:rsidRPr="002B5C81">
        <w:rPr>
          <w:rFonts w:eastAsia="Times New Roman"/>
          <w:color w:val="212121"/>
          <w:szCs w:val="24"/>
          <w:shd w:val="clear" w:color="auto" w:fill="FFFFFF"/>
        </w:rPr>
        <w:t>πουργείο</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όπως ξέρετε</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και σε νομοθετικό επίπεδο για τους κανόνες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για την τήρηση των ωραρίων</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των υπερωριών</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την αλλαγή της αρχιτεκτονικής του προστίμου για την αδήλωτη εργασία</w:t>
      </w:r>
      <w:r>
        <w:rPr>
          <w:rFonts w:eastAsia="Times New Roman"/>
          <w:color w:val="212121"/>
          <w:szCs w:val="24"/>
          <w:shd w:val="clear" w:color="auto" w:fill="FFFFFF"/>
        </w:rPr>
        <w:t>, την αυστηροποίηση του π</w:t>
      </w:r>
      <w:r w:rsidRPr="002B5C81">
        <w:rPr>
          <w:rFonts w:eastAsia="Times New Roman"/>
          <w:color w:val="212121"/>
          <w:szCs w:val="24"/>
          <w:shd w:val="clear" w:color="auto" w:fill="FFFFFF"/>
        </w:rPr>
        <w:t>λαισίου</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την αυστηροποίησ</w:t>
      </w:r>
      <w:r>
        <w:rPr>
          <w:rFonts w:eastAsia="Times New Roman"/>
          <w:color w:val="212121"/>
          <w:szCs w:val="24"/>
          <w:shd w:val="clear" w:color="auto" w:fill="FFFFFF"/>
        </w:rPr>
        <w:t xml:space="preserve">η των προστίμων, την πρόβλεψη </w:t>
      </w:r>
      <w:r w:rsidRPr="002B5C81">
        <w:rPr>
          <w:rFonts w:eastAsia="Times New Roman"/>
          <w:color w:val="212121"/>
          <w:szCs w:val="24"/>
          <w:shd w:val="clear" w:color="auto" w:fill="FFFFFF"/>
        </w:rPr>
        <w:t xml:space="preserve">ότι οι </w:t>
      </w:r>
      <w:r>
        <w:rPr>
          <w:rFonts w:eastAsia="Times New Roman"/>
          <w:color w:val="212121"/>
          <w:szCs w:val="24"/>
          <w:shd w:val="clear" w:color="auto" w:fill="FFFFFF"/>
        </w:rPr>
        <w:t xml:space="preserve">καθ’ υποτροπήν </w:t>
      </w:r>
      <w:r w:rsidRPr="002B5C81">
        <w:rPr>
          <w:rFonts w:eastAsia="Times New Roman"/>
          <w:color w:val="212121"/>
          <w:szCs w:val="24"/>
          <w:shd w:val="clear" w:color="auto" w:fill="FFFFFF"/>
        </w:rPr>
        <w:t xml:space="preserve">παραβάτες </w:t>
      </w:r>
      <w:r>
        <w:rPr>
          <w:rFonts w:eastAsia="Times New Roman"/>
          <w:color w:val="212121"/>
          <w:szCs w:val="24"/>
          <w:shd w:val="clear" w:color="auto" w:fill="FFFFFF"/>
        </w:rPr>
        <w:t>θα</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αντιμετωπίζ</w:t>
      </w:r>
      <w:r w:rsidRPr="002B5C81">
        <w:rPr>
          <w:rFonts w:eastAsia="Times New Roman"/>
          <w:color w:val="212121"/>
          <w:szCs w:val="24"/>
          <w:shd w:val="clear" w:color="auto" w:fill="FFFFFF"/>
        </w:rPr>
        <w:t xml:space="preserve">ουν ακόμη και την ποινή του κλεισίματος των επιχειρήσεων </w:t>
      </w:r>
      <w:r>
        <w:rPr>
          <w:rFonts w:eastAsia="Times New Roman"/>
          <w:color w:val="212121"/>
          <w:szCs w:val="24"/>
          <w:shd w:val="clear" w:color="auto" w:fill="FFFFFF"/>
        </w:rPr>
        <w:t>κ.λπ.. Εκεί υ</w:t>
      </w:r>
      <w:r w:rsidRPr="002B5C81">
        <w:rPr>
          <w:rFonts w:eastAsia="Times New Roman"/>
          <w:color w:val="212121"/>
          <w:szCs w:val="24"/>
          <w:shd w:val="clear" w:color="auto" w:fill="FFFFFF"/>
        </w:rPr>
        <w:t>πάρχουν αποτελέσ</w:t>
      </w:r>
      <w:r>
        <w:rPr>
          <w:rFonts w:eastAsia="Times New Roman"/>
          <w:color w:val="212121"/>
          <w:szCs w:val="24"/>
          <w:shd w:val="clear" w:color="auto" w:fill="FFFFFF"/>
        </w:rPr>
        <w:t>ματα χάρη σε αυτή τη δουλειά. Ξ</w:t>
      </w:r>
      <w:r w:rsidRPr="002B5C81">
        <w:rPr>
          <w:rFonts w:eastAsia="Times New Roman"/>
          <w:color w:val="212121"/>
          <w:szCs w:val="24"/>
          <w:shd w:val="clear" w:color="auto" w:fill="FFFFFF"/>
        </w:rPr>
        <w:t>έρετε ότι το ποσοστό της αδήλωτης εργασίας έχει μειωθεί κατά 10% περίπου σε αυτά τα τέσσερα χρό</w:t>
      </w:r>
      <w:r>
        <w:rPr>
          <w:rFonts w:eastAsia="Times New Roman"/>
          <w:color w:val="212121"/>
          <w:szCs w:val="24"/>
          <w:shd w:val="clear" w:color="auto" w:fill="FFFFFF"/>
        </w:rPr>
        <w:t>νια που είμαστε στην Κυβέρνηση. Έχω</w:t>
      </w:r>
      <w:r w:rsidRPr="002B5C81">
        <w:rPr>
          <w:rFonts w:eastAsia="Times New Roman"/>
          <w:color w:val="212121"/>
          <w:szCs w:val="24"/>
          <w:shd w:val="clear" w:color="auto" w:fill="FFFFFF"/>
        </w:rPr>
        <w:t xml:space="preserve"> και πολύ συγκεκριμένα στοιχεία που αφορούν το ελεγκτικό σκέλος </w:t>
      </w:r>
      <w:r>
        <w:rPr>
          <w:rFonts w:eastAsia="Times New Roman"/>
          <w:color w:val="212121"/>
          <w:szCs w:val="24"/>
          <w:shd w:val="clear" w:color="auto" w:fill="FFFFFF"/>
        </w:rPr>
        <w:t>και</w:t>
      </w:r>
      <w:r w:rsidRPr="002B5C81">
        <w:rPr>
          <w:rFonts w:eastAsia="Times New Roman"/>
          <w:color w:val="212121"/>
          <w:szCs w:val="24"/>
          <w:shd w:val="clear" w:color="auto" w:fill="FFFFFF"/>
        </w:rPr>
        <w:t xml:space="preserve"> ειδικότερ</w:t>
      </w:r>
      <w:r>
        <w:rPr>
          <w:rFonts w:eastAsia="Times New Roman"/>
          <w:color w:val="212121"/>
          <w:szCs w:val="24"/>
          <w:shd w:val="clear" w:color="auto" w:fill="FFFFFF"/>
        </w:rPr>
        <w:t xml:space="preserve">α τον κλάδο του επισιτισμού, </w:t>
      </w:r>
      <w:r w:rsidRPr="002B5C81">
        <w:rPr>
          <w:rFonts w:eastAsia="Times New Roman"/>
          <w:color w:val="212121"/>
          <w:szCs w:val="24"/>
          <w:shd w:val="clear" w:color="auto" w:fill="FFFFFF"/>
        </w:rPr>
        <w:t>που είναι ο βασικός κλάδος στο</w:t>
      </w:r>
      <w:r>
        <w:rPr>
          <w:rFonts w:eastAsia="Times New Roman"/>
          <w:color w:val="212121"/>
          <w:szCs w:val="24"/>
          <w:shd w:val="clear" w:color="auto" w:fill="FFFFFF"/>
        </w:rPr>
        <w:t xml:space="preserve">ν οποίο εργάζονται οι διανομείς. </w:t>
      </w:r>
    </w:p>
    <w:p w14:paraId="29671472" w14:textId="77777777" w:rsidR="00711852" w:rsidRDefault="000A1C6E">
      <w:pPr>
        <w:spacing w:line="600" w:lineRule="auto"/>
        <w:ind w:firstLine="720"/>
        <w:jc w:val="both"/>
        <w:rPr>
          <w:rFonts w:eastAsia="Times New Roman"/>
          <w:color w:val="212121"/>
          <w:szCs w:val="24"/>
          <w:shd w:val="clear" w:color="auto" w:fill="FFFFFF"/>
        </w:rPr>
      </w:pPr>
      <w:r w:rsidRPr="002B5C81">
        <w:rPr>
          <w:rFonts w:eastAsia="Times New Roman"/>
          <w:color w:val="212121"/>
          <w:szCs w:val="24"/>
          <w:shd w:val="clear" w:color="auto" w:fill="FFFFFF"/>
        </w:rPr>
        <w:t>Θα έρθω σε αυτά στη δευτερολογία μου</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γιατί πρωτίστως θέλω να μπω στα εξής ζητήματα</w:t>
      </w:r>
      <w:r>
        <w:rPr>
          <w:rFonts w:eastAsia="Times New Roman"/>
          <w:color w:val="212121"/>
          <w:szCs w:val="24"/>
          <w:shd w:val="clear" w:color="auto" w:fill="FFFFFF"/>
        </w:rPr>
        <w:t>:</w:t>
      </w:r>
    </w:p>
    <w:p w14:paraId="29671473"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2B5C81">
        <w:rPr>
          <w:rFonts w:eastAsia="Times New Roman"/>
          <w:color w:val="212121"/>
          <w:szCs w:val="24"/>
          <w:shd w:val="clear" w:color="auto" w:fill="FFFFFF"/>
        </w:rPr>
        <w:t>ίπα ότι όντως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όπως λέτε και στην ερώτησή </w:t>
      </w:r>
      <w:r>
        <w:rPr>
          <w:rFonts w:eastAsia="Times New Roman"/>
          <w:color w:val="212121"/>
          <w:szCs w:val="24"/>
          <w:shd w:val="clear" w:color="auto" w:fill="FFFFFF"/>
        </w:rPr>
        <w:t>σας,</w:t>
      </w:r>
      <w:r w:rsidRPr="002B5C81">
        <w:rPr>
          <w:rFonts w:eastAsia="Times New Roman"/>
          <w:color w:val="212121"/>
          <w:szCs w:val="24"/>
          <w:shd w:val="clear" w:color="auto" w:fill="FFFFFF"/>
        </w:rPr>
        <w:t xml:space="preserve"> υπάρχουν πολύ συγκεκριμένα προβλήματα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ειδικά προβλήματα που αντιμετωπίζουν οι εργαζόμενοι διανομής και τα οποία δεν έχουν αντιμετωπιστεί νομοθετικά</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έχουμε</w:t>
      </w:r>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δηλαδή νομοθετικό κενό εκεί. Γι’</w:t>
      </w:r>
      <w:r w:rsidRPr="002B5C81">
        <w:rPr>
          <w:rFonts w:eastAsia="Times New Roman"/>
          <w:color w:val="212121"/>
          <w:szCs w:val="24"/>
          <w:shd w:val="clear" w:color="auto" w:fill="FFFFFF"/>
        </w:rPr>
        <w:t xml:space="preserve"> αυτό</w:t>
      </w:r>
      <w:r>
        <w:rPr>
          <w:rFonts w:eastAsia="Times New Roman"/>
          <w:color w:val="212121"/>
          <w:szCs w:val="24"/>
          <w:shd w:val="clear" w:color="auto" w:fill="FFFFFF"/>
        </w:rPr>
        <w:t>ν τον λόγο ε</w:t>
      </w:r>
      <w:r w:rsidRPr="002B5C81">
        <w:rPr>
          <w:rFonts w:eastAsia="Times New Roman"/>
          <w:color w:val="212121"/>
          <w:szCs w:val="24"/>
          <w:shd w:val="clear" w:color="auto" w:fill="FFFFFF"/>
        </w:rPr>
        <w:t>μείς είμ</w:t>
      </w:r>
      <w:r>
        <w:rPr>
          <w:rFonts w:eastAsia="Times New Roman"/>
          <w:color w:val="212121"/>
          <w:szCs w:val="24"/>
          <w:shd w:val="clear" w:color="auto" w:fill="FFFFFF"/>
        </w:rPr>
        <w:t>αστε έτοιμοι να νομοθετήσουμε μι</w:t>
      </w:r>
      <w:r w:rsidRPr="002B5C81">
        <w:rPr>
          <w:rFonts w:eastAsia="Times New Roman"/>
          <w:color w:val="212121"/>
          <w:szCs w:val="24"/>
          <w:shd w:val="clear" w:color="auto" w:fill="FFFFFF"/>
        </w:rPr>
        <w:t xml:space="preserve">α σειρά ρυθμίσεων </w:t>
      </w:r>
      <w:r>
        <w:rPr>
          <w:rFonts w:eastAsia="Times New Roman"/>
          <w:color w:val="212121"/>
          <w:szCs w:val="24"/>
          <w:shd w:val="clear" w:color="auto" w:fill="FFFFFF"/>
        </w:rPr>
        <w:t>-έχουν περιληφθεί</w:t>
      </w:r>
      <w:r w:rsidRPr="002B5C81">
        <w:rPr>
          <w:rFonts w:eastAsia="Times New Roman"/>
          <w:color w:val="212121"/>
          <w:szCs w:val="24"/>
          <w:shd w:val="clear" w:color="auto" w:fill="FFFFFF"/>
        </w:rPr>
        <w:t xml:space="preserve"> στο νομοσχέδιο για τις </w:t>
      </w:r>
      <w:r>
        <w:rPr>
          <w:rFonts w:eastAsia="Times New Roman"/>
          <w:color w:val="212121"/>
          <w:szCs w:val="24"/>
          <w:shd w:val="clear" w:color="auto" w:fill="FFFFFF"/>
        </w:rPr>
        <w:t>εκατόν είκοσι δόσεις, ά</w:t>
      </w:r>
      <w:r w:rsidRPr="002B5C81">
        <w:rPr>
          <w:rFonts w:eastAsia="Times New Roman"/>
          <w:color w:val="212121"/>
          <w:szCs w:val="24"/>
          <w:shd w:val="clear" w:color="auto" w:fill="FFFFFF"/>
        </w:rPr>
        <w:t>ρα είναι ζήτημα ημερών να νομοθετηθούν</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οι οποίες έχουν προκύψει και μετά από συζήτηση </w:t>
      </w:r>
      <w:r>
        <w:rPr>
          <w:rFonts w:eastAsia="Times New Roman"/>
          <w:color w:val="212121"/>
          <w:szCs w:val="24"/>
          <w:shd w:val="clear" w:color="auto" w:fill="FFFFFF"/>
        </w:rPr>
        <w:t xml:space="preserve">- </w:t>
      </w:r>
      <w:r w:rsidRPr="002B5C81">
        <w:rPr>
          <w:rFonts w:eastAsia="Times New Roman"/>
          <w:color w:val="212121"/>
          <w:szCs w:val="24"/>
          <w:shd w:val="clear" w:color="auto" w:fill="FFFFFF"/>
        </w:rPr>
        <w:t>διαβούλευση με τους εκπροσώπους των εργαζομένων</w:t>
      </w:r>
      <w:r>
        <w:rPr>
          <w:rFonts w:eastAsia="Times New Roman"/>
          <w:color w:val="212121"/>
          <w:szCs w:val="24"/>
          <w:shd w:val="clear" w:color="auto" w:fill="FFFFFF"/>
        </w:rPr>
        <w:t xml:space="preserve">. </w:t>
      </w:r>
    </w:p>
    <w:p w14:paraId="29671474"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w:t>
      </w:r>
      <w:r w:rsidRPr="002B5C81">
        <w:rPr>
          <w:rFonts w:eastAsia="Times New Roman"/>
          <w:color w:val="212121"/>
          <w:szCs w:val="24"/>
          <w:shd w:val="clear" w:color="auto" w:fill="FFFFFF"/>
        </w:rPr>
        <w:t>ι θα προβλέπουν αυτές οι ρυθμίσεις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w:t>
      </w:r>
    </w:p>
    <w:p w14:paraId="29671475" w14:textId="77777777" w:rsidR="00711852" w:rsidRDefault="000A1C6E">
      <w:pPr>
        <w:spacing w:line="600" w:lineRule="auto"/>
        <w:ind w:firstLine="720"/>
        <w:jc w:val="both"/>
        <w:rPr>
          <w:rFonts w:eastAsia="Times New Roman"/>
          <w:color w:val="212121"/>
          <w:szCs w:val="24"/>
          <w:shd w:val="clear" w:color="auto" w:fill="FFFFFF"/>
        </w:rPr>
      </w:pPr>
      <w:r w:rsidRPr="002B5C81">
        <w:rPr>
          <w:rFonts w:eastAsia="Times New Roman"/>
          <w:color w:val="212121"/>
          <w:szCs w:val="24"/>
          <w:shd w:val="clear" w:color="auto" w:fill="FFFFFF"/>
        </w:rPr>
        <w:t>Πρώτον</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την υποχρέωση συντήρησης</w:t>
      </w:r>
      <w:r>
        <w:rPr>
          <w:rFonts w:eastAsia="Times New Roman"/>
          <w:color w:val="212121"/>
          <w:szCs w:val="24"/>
          <w:shd w:val="clear" w:color="auto" w:fill="FFFFFF"/>
        </w:rPr>
        <w:t xml:space="preserve"> του οχήματος από τον εργοδότη, ε</w:t>
      </w:r>
      <w:r w:rsidRPr="002B5C81">
        <w:rPr>
          <w:rFonts w:eastAsia="Times New Roman"/>
          <w:color w:val="212121"/>
          <w:szCs w:val="24"/>
          <w:shd w:val="clear" w:color="auto" w:fill="FFFFFF"/>
        </w:rPr>
        <w:t xml:space="preserve">φόσον </w:t>
      </w:r>
      <w:r>
        <w:rPr>
          <w:rFonts w:eastAsia="Times New Roman"/>
          <w:color w:val="212121"/>
          <w:szCs w:val="24"/>
          <w:shd w:val="clear" w:color="auto" w:fill="FFFFFF"/>
        </w:rPr>
        <w:t xml:space="preserve">είναι ιδιοκτησίας του εργοδότη. </w:t>
      </w:r>
    </w:p>
    <w:p w14:paraId="29671476"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w:t>
      </w:r>
      <w:r w:rsidRPr="002B5C81">
        <w:rPr>
          <w:rFonts w:eastAsia="Times New Roman"/>
          <w:color w:val="212121"/>
          <w:szCs w:val="24"/>
          <w:shd w:val="clear" w:color="auto" w:fill="FFFFFF"/>
        </w:rPr>
        <w:t>εύτερον</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την υποχρέωση παροχής από τον εργοδότη μέσων ατομικής προστασίας</w:t>
      </w:r>
      <w:r>
        <w:rPr>
          <w:rFonts w:eastAsia="Times New Roman"/>
          <w:color w:val="212121"/>
          <w:szCs w:val="24"/>
          <w:shd w:val="clear" w:color="auto" w:fill="FFFFFF"/>
        </w:rPr>
        <w:t xml:space="preserve">: </w:t>
      </w:r>
      <w:r w:rsidRPr="002B5C81">
        <w:rPr>
          <w:rFonts w:eastAsia="Times New Roman"/>
          <w:color w:val="212121"/>
          <w:szCs w:val="24"/>
          <w:shd w:val="clear" w:color="auto" w:fill="FFFFFF"/>
        </w:rPr>
        <w:t>κράνος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πανωφόρι κατάλληλο για την προστασία του αναβάτη</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αδιάβροχη προστασία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γάντια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ανακλαστικό γιλέκο</w:t>
      </w:r>
      <w:r>
        <w:rPr>
          <w:rFonts w:eastAsia="Times New Roman"/>
          <w:color w:val="212121"/>
          <w:szCs w:val="24"/>
          <w:shd w:val="clear" w:color="auto" w:fill="FFFFFF"/>
        </w:rPr>
        <w:t xml:space="preserve">. </w:t>
      </w:r>
    </w:p>
    <w:p w14:paraId="29671477"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Τρίτον, στην περίπτωση που το </w:t>
      </w:r>
      <w:r w:rsidRPr="002B5C81">
        <w:rPr>
          <w:rFonts w:eastAsia="Times New Roman"/>
          <w:color w:val="212121"/>
          <w:szCs w:val="24"/>
          <w:shd w:val="clear" w:color="auto" w:fill="FFFFFF"/>
        </w:rPr>
        <w:t>μηχανάκι είναι ιδιοκτησίας του εργαζόμενου</w:t>
      </w:r>
      <w:r>
        <w:rPr>
          <w:rFonts w:eastAsia="Times New Roman"/>
          <w:color w:val="212121"/>
          <w:szCs w:val="24"/>
          <w:shd w:val="clear" w:color="auto" w:fill="FFFFFF"/>
        </w:rPr>
        <w:t>, διότι υ</w:t>
      </w:r>
      <w:r w:rsidRPr="002B5C81">
        <w:rPr>
          <w:rFonts w:eastAsia="Times New Roman"/>
          <w:color w:val="212121"/>
          <w:szCs w:val="24"/>
          <w:shd w:val="clear" w:color="auto" w:fill="FFFFFF"/>
        </w:rPr>
        <w:t xml:space="preserve">πάρχουν και αυτές </w:t>
      </w:r>
      <w:r>
        <w:rPr>
          <w:rFonts w:eastAsia="Times New Roman"/>
          <w:color w:val="212121"/>
          <w:szCs w:val="24"/>
          <w:shd w:val="clear" w:color="auto" w:fill="FFFFFF"/>
        </w:rPr>
        <w:t>οι</w:t>
      </w:r>
      <w:r w:rsidRPr="002B5C81">
        <w:rPr>
          <w:rFonts w:eastAsia="Times New Roman"/>
          <w:color w:val="212121"/>
          <w:szCs w:val="24"/>
          <w:shd w:val="clear" w:color="auto" w:fill="FFFFFF"/>
        </w:rPr>
        <w:t xml:space="preserve"> περιπτώσεις</w:t>
      </w:r>
      <w:r>
        <w:rPr>
          <w:rFonts w:eastAsia="Times New Roman"/>
          <w:color w:val="212121"/>
          <w:szCs w:val="24"/>
          <w:shd w:val="clear" w:color="auto" w:fill="FFFFFF"/>
        </w:rPr>
        <w:t xml:space="preserve">, </w:t>
      </w:r>
      <w:r w:rsidRPr="002B5C81">
        <w:rPr>
          <w:rFonts w:eastAsia="Times New Roman"/>
          <w:color w:val="212121"/>
          <w:szCs w:val="24"/>
          <w:shd w:val="clear" w:color="auto" w:fill="FFFFFF"/>
        </w:rPr>
        <w:t>θεσπίζουμε την υποχρέωση καταβολής μηνιαίας αποζημίωσης χρήσης και συντήρησης του οχήμα</w:t>
      </w:r>
      <w:r>
        <w:rPr>
          <w:rFonts w:eastAsia="Times New Roman"/>
          <w:color w:val="212121"/>
          <w:szCs w:val="24"/>
          <w:shd w:val="clear" w:color="auto" w:fill="FFFFFF"/>
        </w:rPr>
        <w:t>τος τουλάχιστον ίσης με το 15% τ</w:t>
      </w:r>
      <w:r w:rsidRPr="002B5C81">
        <w:rPr>
          <w:rFonts w:eastAsia="Times New Roman"/>
          <w:color w:val="212121"/>
          <w:szCs w:val="24"/>
          <w:shd w:val="clear" w:color="auto" w:fill="FFFFFF"/>
        </w:rPr>
        <w:t>ου κατώτατου μισθού από τον εργοδότη στον εργαζόμενο</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ώστε να προστατε</w:t>
      </w:r>
      <w:r>
        <w:rPr>
          <w:rFonts w:eastAsia="Times New Roman"/>
          <w:color w:val="212121"/>
          <w:szCs w:val="24"/>
          <w:shd w:val="clear" w:color="auto" w:fill="FFFFFF"/>
        </w:rPr>
        <w:t>ύεται πλήρως ο μισθός του εργαζομέν</w:t>
      </w:r>
      <w:r w:rsidRPr="002B5C81">
        <w:rPr>
          <w:rFonts w:eastAsia="Times New Roman"/>
          <w:color w:val="212121"/>
          <w:szCs w:val="24"/>
          <w:shd w:val="clear" w:color="auto" w:fill="FFFFFF"/>
        </w:rPr>
        <w:t xml:space="preserve">ου και να σταματήσει το φαινόμενο </w:t>
      </w:r>
      <w:r>
        <w:rPr>
          <w:rFonts w:eastAsia="Times New Roman"/>
          <w:color w:val="212121"/>
          <w:szCs w:val="24"/>
          <w:shd w:val="clear" w:color="auto" w:fill="FFFFFF"/>
        </w:rPr>
        <w:t xml:space="preserve">ο </w:t>
      </w:r>
      <w:r w:rsidRPr="002B5C81">
        <w:rPr>
          <w:rFonts w:eastAsia="Times New Roman"/>
          <w:color w:val="212121"/>
          <w:szCs w:val="24"/>
          <w:shd w:val="clear" w:color="auto" w:fill="FFFFFF"/>
        </w:rPr>
        <w:t>εργαζόμενο</w:t>
      </w:r>
      <w:r>
        <w:rPr>
          <w:rFonts w:eastAsia="Times New Roman"/>
          <w:color w:val="212121"/>
          <w:szCs w:val="24"/>
          <w:shd w:val="clear" w:color="auto" w:fill="FFFFFF"/>
        </w:rPr>
        <w:t>ς να χρησιμοποιεί τ</w:t>
      </w:r>
      <w:r w:rsidRPr="002B5C81">
        <w:rPr>
          <w:rFonts w:eastAsia="Times New Roman"/>
          <w:color w:val="212121"/>
          <w:szCs w:val="24"/>
          <w:shd w:val="clear" w:color="auto" w:fill="FFFFFF"/>
        </w:rPr>
        <w:t>ο</w:t>
      </w:r>
      <w:r>
        <w:rPr>
          <w:rFonts w:eastAsia="Times New Roman"/>
          <w:color w:val="212121"/>
          <w:szCs w:val="24"/>
          <w:shd w:val="clear" w:color="auto" w:fill="FFFFFF"/>
        </w:rPr>
        <w:t>ν</w:t>
      </w:r>
      <w:r w:rsidRPr="002B5C81">
        <w:rPr>
          <w:rFonts w:eastAsia="Times New Roman"/>
          <w:color w:val="212121"/>
          <w:szCs w:val="24"/>
          <w:shd w:val="clear" w:color="auto" w:fill="FFFFFF"/>
        </w:rPr>
        <w:t xml:space="preserve"> μισθό του για να καλύπτει τα έξο</w:t>
      </w:r>
      <w:r>
        <w:rPr>
          <w:rFonts w:eastAsia="Times New Roman"/>
          <w:color w:val="212121"/>
          <w:szCs w:val="24"/>
          <w:shd w:val="clear" w:color="auto" w:fill="FFFFFF"/>
        </w:rPr>
        <w:t xml:space="preserve">δα της συντήρησης του οχήματος. </w:t>
      </w:r>
    </w:p>
    <w:p w14:paraId="29671478"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w:t>
      </w:r>
      <w:r w:rsidRPr="002B5C81">
        <w:rPr>
          <w:rFonts w:eastAsia="Times New Roman"/>
          <w:color w:val="212121"/>
          <w:szCs w:val="24"/>
          <w:shd w:val="clear" w:color="auto" w:fill="FFFFFF"/>
        </w:rPr>
        <w:t>έταρτον</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θα προβλέπουν οι ρυθμίσεις την υποχρεωτική εισαγωγή του αριθμού κυκλοφορίας των μοτοσικλετών στο πληροφοριακό σύστημα </w:t>
      </w:r>
      <w:r>
        <w:rPr>
          <w:rFonts w:eastAsia="Times New Roman"/>
          <w:color w:val="212121"/>
          <w:szCs w:val="24"/>
          <w:shd w:val="clear" w:color="auto" w:fill="FFFFFF"/>
        </w:rPr>
        <w:t>«Ε</w:t>
      </w:r>
      <w:r w:rsidRPr="002B5C81">
        <w:rPr>
          <w:rFonts w:eastAsia="Times New Roman"/>
          <w:color w:val="212121"/>
          <w:szCs w:val="24"/>
          <w:shd w:val="clear" w:color="auto" w:fill="FFFFFF"/>
        </w:rPr>
        <w:t>ΡΓΑΝΗ</w:t>
      </w:r>
      <w:r>
        <w:rPr>
          <w:rFonts w:eastAsia="Times New Roman"/>
          <w:color w:val="212121"/>
          <w:szCs w:val="24"/>
          <w:shd w:val="clear" w:color="auto" w:fill="FFFFFF"/>
        </w:rPr>
        <w:t>». Μ</w:t>
      </w:r>
      <w:r w:rsidRPr="002B5C81">
        <w:rPr>
          <w:rFonts w:eastAsia="Times New Roman"/>
          <w:color w:val="212121"/>
          <w:szCs w:val="24"/>
          <w:shd w:val="clear" w:color="auto" w:fill="FFFFFF"/>
        </w:rPr>
        <w:t>ε αυτό</w:t>
      </w:r>
      <w:r>
        <w:rPr>
          <w:rFonts w:eastAsia="Times New Roman"/>
          <w:color w:val="212121"/>
          <w:szCs w:val="24"/>
          <w:shd w:val="clear" w:color="auto" w:fill="FFFFFF"/>
        </w:rPr>
        <w:t>ν</w:t>
      </w:r>
      <w:r w:rsidRPr="002B5C81">
        <w:rPr>
          <w:rFonts w:eastAsia="Times New Roman"/>
          <w:color w:val="212121"/>
          <w:szCs w:val="24"/>
          <w:shd w:val="clear" w:color="auto" w:fill="FFFFFF"/>
        </w:rPr>
        <w:t xml:space="preserve"> τον τρόπο θα αρχίσουμε να δημιουργούμε ένα μητρώο καταγραφής των δικύκλων και θα μπορέσουμε να κάνουμε πολύ πιο απ</w:t>
      </w:r>
      <w:r>
        <w:rPr>
          <w:rFonts w:eastAsia="Times New Roman"/>
          <w:color w:val="212121"/>
          <w:szCs w:val="24"/>
          <w:shd w:val="clear" w:color="auto" w:fill="FFFFFF"/>
        </w:rPr>
        <w:t>οτελεσματικούς ελέγχους από το Σώμα Επιθεώρησης Ε</w:t>
      </w:r>
      <w:r w:rsidRPr="002B5C81">
        <w:rPr>
          <w:rFonts w:eastAsia="Times New Roman"/>
          <w:color w:val="212121"/>
          <w:szCs w:val="24"/>
          <w:shd w:val="clear" w:color="auto" w:fill="FFFFFF"/>
        </w:rPr>
        <w:t>ργασίας</w:t>
      </w:r>
      <w:r>
        <w:rPr>
          <w:rFonts w:eastAsia="Times New Roman"/>
          <w:color w:val="212121"/>
          <w:szCs w:val="24"/>
          <w:shd w:val="clear" w:color="auto" w:fill="FFFFFF"/>
        </w:rPr>
        <w:t>.</w:t>
      </w:r>
    </w:p>
    <w:p w14:paraId="29671479"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Πέμπτον, </w:t>
      </w:r>
      <w:r w:rsidRPr="002B5C81">
        <w:rPr>
          <w:rFonts w:eastAsia="Times New Roman"/>
          <w:color w:val="212121"/>
          <w:szCs w:val="24"/>
          <w:shd w:val="clear" w:color="auto" w:fill="FFFFFF"/>
        </w:rPr>
        <w:t xml:space="preserve">ετοιμάζουμε </w:t>
      </w:r>
      <w:r>
        <w:rPr>
          <w:rFonts w:eastAsia="Times New Roman"/>
          <w:color w:val="212121"/>
          <w:szCs w:val="24"/>
          <w:shd w:val="clear" w:color="auto" w:fill="FFFFFF"/>
        </w:rPr>
        <w:t>κοινή υ</w:t>
      </w:r>
      <w:r w:rsidRPr="002B5C81">
        <w:rPr>
          <w:rFonts w:eastAsia="Times New Roman"/>
          <w:color w:val="212121"/>
          <w:szCs w:val="24"/>
          <w:shd w:val="clear" w:color="auto" w:fill="FFFFFF"/>
        </w:rPr>
        <w:t>που</w:t>
      </w:r>
      <w:r>
        <w:rPr>
          <w:rFonts w:eastAsia="Times New Roman"/>
          <w:color w:val="212121"/>
          <w:szCs w:val="24"/>
          <w:shd w:val="clear" w:color="auto" w:fill="FFFFFF"/>
        </w:rPr>
        <w:t>ργική απόφαση με τα συναρμόδια Υ</w:t>
      </w:r>
      <w:r w:rsidRPr="002B5C81">
        <w:rPr>
          <w:rFonts w:eastAsia="Times New Roman"/>
          <w:color w:val="212121"/>
          <w:szCs w:val="24"/>
          <w:shd w:val="clear" w:color="auto" w:fill="FFFFFF"/>
        </w:rPr>
        <w:t xml:space="preserve">πουργεία Μεταφορών και Προστασίας του Πολίτη για να έχουμε </w:t>
      </w:r>
      <w:r>
        <w:rPr>
          <w:rFonts w:eastAsia="Times New Roman"/>
          <w:color w:val="212121"/>
          <w:szCs w:val="24"/>
          <w:shd w:val="clear" w:color="auto" w:fill="FFFFFF"/>
        </w:rPr>
        <w:t>ένα ολοκληρωμένο π</w:t>
      </w:r>
      <w:r w:rsidRPr="002B5C81">
        <w:rPr>
          <w:rFonts w:eastAsia="Times New Roman"/>
          <w:color w:val="212121"/>
          <w:szCs w:val="24"/>
          <w:shd w:val="clear" w:color="auto" w:fill="FFFFFF"/>
        </w:rPr>
        <w:t>λαίσιο προδιαγραφών</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προτυποποίησης δηλαδή της συντήρησης των οχημάτων</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του εξοπλισμού ατομικής προστασίας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στα τεχνικά χαρακτηριστικά του αποθηκευτικού </w:t>
      </w:r>
      <w:r>
        <w:rPr>
          <w:rFonts w:eastAsia="Times New Roman"/>
          <w:color w:val="212121"/>
          <w:szCs w:val="24"/>
          <w:shd w:val="clear" w:color="auto" w:fill="FFFFFF"/>
        </w:rPr>
        <w:t>χ</w:t>
      </w:r>
      <w:r w:rsidRPr="002B5C81">
        <w:rPr>
          <w:rFonts w:eastAsia="Times New Roman"/>
          <w:color w:val="212121"/>
          <w:szCs w:val="24"/>
          <w:shd w:val="clear" w:color="auto" w:fill="FFFFFF"/>
        </w:rPr>
        <w:t>ώρου</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την εκτίμηση </w:t>
      </w:r>
      <w:r>
        <w:rPr>
          <w:rFonts w:eastAsia="Times New Roman"/>
          <w:color w:val="212121"/>
          <w:szCs w:val="24"/>
          <w:shd w:val="clear" w:color="auto" w:fill="FFFFFF"/>
        </w:rPr>
        <w:t xml:space="preserve">του επαγγελματικού κινδύνου. </w:t>
      </w:r>
    </w:p>
    <w:p w14:paraId="2967147A"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Έκτον, επειδή </w:t>
      </w:r>
      <w:r w:rsidRPr="002B5C81">
        <w:rPr>
          <w:rFonts w:eastAsia="Times New Roman"/>
          <w:color w:val="212121"/>
          <w:szCs w:val="24"/>
          <w:shd w:val="clear" w:color="auto" w:fill="FFFFFF"/>
        </w:rPr>
        <w:t>αναφέρεστε και εσείς το ζήτημα της ανάγκ</w:t>
      </w:r>
      <w:r>
        <w:rPr>
          <w:rFonts w:eastAsia="Times New Roman"/>
          <w:color w:val="212121"/>
          <w:szCs w:val="24"/>
          <w:shd w:val="clear" w:color="auto" w:fill="FFFFFF"/>
        </w:rPr>
        <w:t>ης να υπάρχει μια επιστημονική μελέτη α</w:t>
      </w:r>
      <w:r w:rsidRPr="002B5C81">
        <w:rPr>
          <w:rFonts w:eastAsia="Times New Roman"/>
          <w:color w:val="212121"/>
          <w:szCs w:val="24"/>
          <w:shd w:val="clear" w:color="auto" w:fill="FFFFFF"/>
        </w:rPr>
        <w:t>ναφορικά με τα ειδικά χαρακτ</w:t>
      </w:r>
      <w:r>
        <w:rPr>
          <w:rFonts w:eastAsia="Times New Roman"/>
          <w:color w:val="212121"/>
          <w:szCs w:val="24"/>
          <w:shd w:val="clear" w:color="auto" w:fill="FFFFFF"/>
        </w:rPr>
        <w:t xml:space="preserve">ηριστικά αυτού του επαγγέλματος, να πω ότι </w:t>
      </w:r>
      <w:r w:rsidRPr="002B5C81">
        <w:rPr>
          <w:rFonts w:eastAsia="Times New Roman"/>
          <w:color w:val="212121"/>
          <w:szCs w:val="24"/>
          <w:shd w:val="clear" w:color="auto" w:fill="FFFFFF"/>
        </w:rPr>
        <w:t>ήδη έχο</w:t>
      </w:r>
      <w:r>
        <w:rPr>
          <w:rFonts w:eastAsia="Times New Roman"/>
          <w:color w:val="212121"/>
          <w:szCs w:val="24"/>
          <w:shd w:val="clear" w:color="auto" w:fill="FFFFFF"/>
        </w:rPr>
        <w:t>υμε κάνει ανάθεση μιας τέτοιας μ</w:t>
      </w:r>
      <w:r w:rsidRPr="002B5C81">
        <w:rPr>
          <w:rFonts w:eastAsia="Times New Roman"/>
          <w:color w:val="212121"/>
          <w:szCs w:val="24"/>
          <w:shd w:val="clear" w:color="auto" w:fill="FFFFFF"/>
        </w:rPr>
        <w:t>ελέτης σε σχετικό επιστήμονα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προκειμένου να μας</w:t>
      </w:r>
      <w:r>
        <w:rPr>
          <w:rFonts w:eastAsia="Times New Roman"/>
          <w:color w:val="212121"/>
          <w:szCs w:val="24"/>
          <w:shd w:val="clear" w:color="auto" w:fill="FFFFFF"/>
        </w:rPr>
        <w:t xml:space="preserve"> παραδώσει μι</w:t>
      </w:r>
      <w:r w:rsidRPr="002B5C81">
        <w:rPr>
          <w:rFonts w:eastAsia="Times New Roman"/>
          <w:color w:val="212121"/>
          <w:szCs w:val="24"/>
          <w:shd w:val="clear" w:color="auto" w:fill="FFFFFF"/>
        </w:rPr>
        <w:t xml:space="preserve">α μελέτη για την ασφάλεια και την υγεία σε κλάδους </w:t>
      </w:r>
      <w:r>
        <w:rPr>
          <w:rFonts w:eastAsia="Times New Roman"/>
          <w:color w:val="212121"/>
          <w:szCs w:val="24"/>
          <w:shd w:val="clear" w:color="auto" w:fill="FFFFFF"/>
        </w:rPr>
        <w:t>στους οποίους</w:t>
      </w:r>
      <w:r w:rsidRPr="002B5C81">
        <w:rPr>
          <w:rFonts w:eastAsia="Times New Roman"/>
          <w:color w:val="212121"/>
          <w:szCs w:val="24"/>
          <w:shd w:val="clear" w:color="auto" w:fill="FFFFFF"/>
        </w:rPr>
        <w:t xml:space="preserve"> παρατηρούνται φαινόμενα μη συμβατικών εργασιακών σχέσεων</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δηλαδή πρωτίστως </w:t>
      </w:r>
      <w:r>
        <w:rPr>
          <w:rFonts w:eastAsia="Times New Roman"/>
          <w:color w:val="212121"/>
          <w:szCs w:val="24"/>
          <w:shd w:val="clear" w:color="auto" w:fill="FFFFFF"/>
        </w:rPr>
        <w:t>σ</w:t>
      </w:r>
      <w:r w:rsidRPr="002B5C81">
        <w:rPr>
          <w:rFonts w:eastAsia="Times New Roman"/>
          <w:color w:val="212121"/>
          <w:szCs w:val="24"/>
          <w:shd w:val="clear" w:color="auto" w:fill="FFFFFF"/>
        </w:rPr>
        <w:t>τον κλάδο του επισιτισμού</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ό</w:t>
      </w:r>
      <w:r w:rsidRPr="002B5C81">
        <w:rPr>
          <w:rFonts w:eastAsia="Times New Roman"/>
          <w:color w:val="212121"/>
          <w:szCs w:val="24"/>
          <w:shd w:val="clear" w:color="auto" w:fill="FFFFFF"/>
        </w:rPr>
        <w:t xml:space="preserve">που έχουμε </w:t>
      </w:r>
      <w:r>
        <w:rPr>
          <w:rFonts w:eastAsia="Times New Roman"/>
          <w:color w:val="212121"/>
          <w:szCs w:val="24"/>
          <w:shd w:val="clear" w:color="auto" w:fill="FFFFFF"/>
        </w:rPr>
        <w:t xml:space="preserve">τους διανομείς. Και </w:t>
      </w:r>
      <w:r w:rsidRPr="002B5C81">
        <w:rPr>
          <w:rFonts w:eastAsia="Times New Roman"/>
          <w:color w:val="212121"/>
          <w:szCs w:val="24"/>
          <w:shd w:val="clear" w:color="auto" w:fill="FFFFFF"/>
        </w:rPr>
        <w:t>αυτή η μελέτη</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η οποία θα μας παραδοθεί</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θα μας επιτρέψει ν</w:t>
      </w:r>
      <w:r>
        <w:rPr>
          <w:rFonts w:eastAsia="Times New Roman"/>
          <w:color w:val="212121"/>
          <w:szCs w:val="24"/>
          <w:shd w:val="clear" w:color="auto" w:fill="FFFFFF"/>
        </w:rPr>
        <w:t>α κάνουμε</w:t>
      </w:r>
      <w:r w:rsidRPr="002B5C81">
        <w:rPr>
          <w:rFonts w:eastAsia="Times New Roman"/>
          <w:color w:val="212121"/>
          <w:szCs w:val="24"/>
          <w:shd w:val="clear" w:color="auto" w:fill="FFFFFF"/>
        </w:rPr>
        <w:t xml:space="preserve"> περαιτέρω ρυθμίσεις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Άρα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ξεκινάμε </w:t>
      </w:r>
      <w:r w:rsidRPr="002B5C81">
        <w:rPr>
          <w:rFonts w:eastAsia="Times New Roman"/>
          <w:color w:val="212121"/>
          <w:szCs w:val="24"/>
          <w:shd w:val="clear" w:color="auto" w:fill="FFFFFF"/>
        </w:rPr>
        <w:lastRenderedPageBreak/>
        <w:t>ένα σύνολο ρυθμίσεων</w:t>
      </w:r>
      <w:r>
        <w:rPr>
          <w:rFonts w:eastAsia="Times New Roman"/>
          <w:color w:val="212121"/>
          <w:szCs w:val="24"/>
          <w:shd w:val="clear" w:color="auto" w:fill="FFFFFF"/>
        </w:rPr>
        <w:t xml:space="preserve">, ένα σύνολο μέτρων νομοθετικών, που όπως είπα </w:t>
      </w:r>
      <w:r w:rsidRPr="002B5C81">
        <w:rPr>
          <w:rFonts w:eastAsia="Times New Roman"/>
          <w:color w:val="212121"/>
          <w:szCs w:val="24"/>
          <w:shd w:val="clear" w:color="auto" w:fill="FFFFFF"/>
        </w:rPr>
        <w:t xml:space="preserve">είναι στο νομοσχέδιο με τις </w:t>
      </w:r>
      <w:r>
        <w:rPr>
          <w:rFonts w:eastAsia="Times New Roman"/>
          <w:color w:val="212121"/>
          <w:szCs w:val="24"/>
          <w:shd w:val="clear" w:color="auto" w:fill="FFFFFF"/>
        </w:rPr>
        <w:t>εκατόν είκοσι δόσεις και θα ψηφιστούν ε</w:t>
      </w:r>
      <w:r w:rsidRPr="002B5C81">
        <w:rPr>
          <w:rFonts w:eastAsia="Times New Roman"/>
          <w:color w:val="212121"/>
          <w:szCs w:val="24"/>
          <w:shd w:val="clear" w:color="auto" w:fill="FFFFFF"/>
        </w:rPr>
        <w:t>ντός των ερχόμενων ημερών</w:t>
      </w:r>
      <w:r>
        <w:rPr>
          <w:rFonts w:eastAsia="Times New Roman"/>
          <w:color w:val="212121"/>
          <w:szCs w:val="24"/>
          <w:shd w:val="clear" w:color="auto" w:fill="FFFFFF"/>
        </w:rPr>
        <w:t xml:space="preserve">. </w:t>
      </w:r>
    </w:p>
    <w:p w14:paraId="2967147B"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Αυτές οι ρυθμίσεις π</w:t>
      </w:r>
      <w:r w:rsidRPr="002B5C81">
        <w:rPr>
          <w:rFonts w:eastAsia="Times New Roman"/>
          <w:color w:val="212121"/>
          <w:szCs w:val="24"/>
          <w:shd w:val="clear" w:color="auto" w:fill="FFFFFF"/>
        </w:rPr>
        <w:t>ροφανώς δεν καλύπτουν όλο το πρόβλημα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αλλά νομίζω πως είναι ένα ουσιαστικό πρώτο β</w:t>
      </w:r>
      <w:r>
        <w:rPr>
          <w:rFonts w:eastAsia="Times New Roman"/>
          <w:color w:val="212121"/>
          <w:szCs w:val="24"/>
          <w:shd w:val="clear" w:color="auto" w:fill="FFFFFF"/>
        </w:rPr>
        <w:t>ήμα για να αρχίσουμε να υφαίνουμε ένα δίχτυ προστασίας γι’</w:t>
      </w:r>
      <w:r w:rsidRPr="002B5C81">
        <w:rPr>
          <w:rFonts w:eastAsia="Times New Roman"/>
          <w:color w:val="212121"/>
          <w:szCs w:val="24"/>
          <w:shd w:val="clear" w:color="auto" w:fill="FFFFFF"/>
        </w:rPr>
        <w:t xml:space="preserve"> αυτούς τους εργαζόμενους που δεν υπήρχε πριν</w:t>
      </w:r>
      <w:r>
        <w:rPr>
          <w:rFonts w:eastAsia="Times New Roman"/>
          <w:color w:val="212121"/>
          <w:szCs w:val="24"/>
          <w:shd w:val="clear" w:color="auto" w:fill="FFFFFF"/>
        </w:rPr>
        <w:t>.</w:t>
      </w:r>
    </w:p>
    <w:p w14:paraId="2967147C" w14:textId="77777777" w:rsidR="00711852" w:rsidRDefault="000A1C6E">
      <w:pPr>
        <w:spacing w:line="600" w:lineRule="auto"/>
        <w:ind w:firstLine="720"/>
        <w:jc w:val="both"/>
        <w:rPr>
          <w:rFonts w:eastAsia="Times New Roman"/>
          <w:color w:val="212121"/>
          <w:szCs w:val="24"/>
          <w:shd w:val="clear" w:color="auto" w:fill="FFFFFF"/>
        </w:rPr>
      </w:pPr>
      <w:r w:rsidRPr="001A7F08">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Ευχαριστούμε την κυρία Υπουργό.</w:t>
      </w:r>
    </w:p>
    <w:p w14:paraId="2967147D"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Κατσώτη, έχετε τον λόγο. Έχετε τρία λεπτά για τη δευτερολογία σας.</w:t>
      </w:r>
    </w:p>
    <w:p w14:paraId="2967147E" w14:textId="77777777" w:rsidR="00711852" w:rsidRDefault="000A1C6E">
      <w:pPr>
        <w:spacing w:line="600" w:lineRule="auto"/>
        <w:ind w:firstLine="720"/>
        <w:jc w:val="both"/>
        <w:rPr>
          <w:rFonts w:eastAsia="Times New Roman"/>
          <w:color w:val="212121"/>
          <w:szCs w:val="24"/>
          <w:shd w:val="clear" w:color="auto" w:fill="FFFFFF"/>
        </w:rPr>
      </w:pPr>
      <w:r w:rsidRPr="001A7F08">
        <w:rPr>
          <w:rFonts w:eastAsia="Times New Roman"/>
          <w:b/>
          <w:color w:val="212121"/>
          <w:szCs w:val="24"/>
          <w:shd w:val="clear" w:color="auto" w:fill="FFFFFF"/>
        </w:rPr>
        <w:t>ΧΡΗΣΤΟΣ ΚΑΤΣΩΤΗΣ:</w:t>
      </w:r>
      <w:r w:rsidRPr="001A7F08">
        <w:rPr>
          <w:rFonts w:eastAsia="Times New Roman"/>
          <w:color w:val="212121"/>
          <w:szCs w:val="24"/>
          <w:shd w:val="clear" w:color="auto" w:fill="FFFFFF"/>
        </w:rPr>
        <w:t xml:space="preserve"> </w:t>
      </w:r>
      <w:r>
        <w:rPr>
          <w:rFonts w:eastAsia="Times New Roman"/>
          <w:color w:val="212121"/>
          <w:szCs w:val="24"/>
          <w:shd w:val="clear" w:color="auto" w:fill="FFFFFF"/>
        </w:rPr>
        <w:t>Ευχαριστώ, κύριε Πρόεδρε.</w:t>
      </w:r>
    </w:p>
    <w:p w14:paraId="2967147F"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Κυρία Υπουργέ, θα δούμε βεβαίως τη νομοθετική ρύθμιση που ετοιμάζετε. </w:t>
      </w:r>
      <w:r w:rsidRPr="002B5C81">
        <w:rPr>
          <w:rFonts w:eastAsia="Times New Roman"/>
          <w:color w:val="212121"/>
          <w:szCs w:val="24"/>
          <w:shd w:val="clear" w:color="auto" w:fill="FFFFFF"/>
        </w:rPr>
        <w:t xml:space="preserve">Βεβαίως δεν αμφισβητούμε αυτά που είπατε για τα έξι σημεία που προβλέπονται </w:t>
      </w:r>
      <w:r>
        <w:rPr>
          <w:rFonts w:eastAsia="Times New Roman"/>
          <w:color w:val="212121"/>
          <w:szCs w:val="24"/>
          <w:shd w:val="clear" w:color="auto" w:fill="FFFFFF"/>
        </w:rPr>
        <w:t xml:space="preserve">στη νομοθετική </w:t>
      </w:r>
      <w:r w:rsidRPr="002B5C81">
        <w:rPr>
          <w:rFonts w:eastAsia="Times New Roman"/>
          <w:color w:val="212121"/>
          <w:szCs w:val="24"/>
          <w:shd w:val="clear" w:color="auto" w:fill="FFFFFF"/>
        </w:rPr>
        <w:t>ρύθμιση</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w:t>
      </w:r>
    </w:p>
    <w:p w14:paraId="29671480" w14:textId="77777777" w:rsidR="00711852" w:rsidRDefault="000A1C6E">
      <w:pPr>
        <w:spacing w:line="600" w:lineRule="auto"/>
        <w:ind w:firstLine="720"/>
        <w:jc w:val="both"/>
        <w:rPr>
          <w:rFonts w:eastAsia="Times New Roman"/>
          <w:color w:val="212121"/>
          <w:szCs w:val="24"/>
          <w:shd w:val="clear" w:color="auto" w:fill="FFFFFF"/>
        </w:rPr>
      </w:pPr>
      <w:r w:rsidRPr="002B5C81">
        <w:rPr>
          <w:rFonts w:eastAsia="Times New Roman"/>
          <w:color w:val="212121"/>
          <w:szCs w:val="24"/>
          <w:shd w:val="clear" w:color="auto" w:fill="FFFFFF"/>
        </w:rPr>
        <w:t>Ωστόσο πιστεύουμε ότι είναι ανάγκη το Υπουργείο να μελετήσει άμεσα την ένταξη αυτού του κ</w:t>
      </w:r>
      <w:r>
        <w:rPr>
          <w:rFonts w:eastAsia="Times New Roman"/>
          <w:color w:val="212121"/>
          <w:szCs w:val="24"/>
          <w:shd w:val="clear" w:color="auto" w:fill="FFFFFF"/>
        </w:rPr>
        <w:t>λάδου στα βαρέα και ανθυγιεινά. Δ</w:t>
      </w:r>
      <w:r w:rsidRPr="002B5C81">
        <w:rPr>
          <w:rFonts w:eastAsia="Times New Roman"/>
          <w:color w:val="212121"/>
          <w:szCs w:val="24"/>
          <w:shd w:val="clear" w:color="auto" w:fill="FFFFFF"/>
        </w:rPr>
        <w:t xml:space="preserve">εν μπορεί η επικίνδυνη αυτή εργασία </w:t>
      </w:r>
      <w:r>
        <w:rPr>
          <w:rFonts w:eastAsia="Times New Roman"/>
          <w:color w:val="212121"/>
          <w:szCs w:val="24"/>
          <w:shd w:val="clear" w:color="auto" w:fill="FFFFFF"/>
        </w:rPr>
        <w:t xml:space="preserve">να μην είναι ενταγμένη </w:t>
      </w:r>
      <w:r w:rsidRPr="002B5C81">
        <w:rPr>
          <w:rFonts w:eastAsia="Times New Roman"/>
          <w:color w:val="212121"/>
          <w:szCs w:val="24"/>
          <w:shd w:val="clear" w:color="auto" w:fill="FFFFFF"/>
        </w:rPr>
        <w:t>στα βαρέα και ανθυγιειν</w:t>
      </w:r>
      <w:r>
        <w:rPr>
          <w:rFonts w:eastAsia="Times New Roman"/>
          <w:color w:val="212121"/>
          <w:szCs w:val="24"/>
          <w:shd w:val="clear" w:color="auto" w:fill="FFFFFF"/>
        </w:rPr>
        <w:t>ά. Δ</w:t>
      </w:r>
      <w:r w:rsidRPr="002B5C81">
        <w:rPr>
          <w:rFonts w:eastAsia="Times New Roman"/>
          <w:color w:val="212121"/>
          <w:szCs w:val="24"/>
          <w:shd w:val="clear" w:color="auto" w:fill="FFFFFF"/>
        </w:rPr>
        <w:t xml:space="preserve">εν </w:t>
      </w:r>
      <w:r w:rsidRPr="002B5C81">
        <w:rPr>
          <w:rFonts w:eastAsia="Times New Roman"/>
          <w:color w:val="212121"/>
          <w:szCs w:val="24"/>
          <w:shd w:val="clear" w:color="auto" w:fill="FFFFFF"/>
        </w:rPr>
        <w:lastRenderedPageBreak/>
        <w:t>μπορεί να μην προβλέπεται χρόνος εργασίας μικρότερος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Δ</w:t>
      </w:r>
      <w:r w:rsidRPr="002B5C81">
        <w:rPr>
          <w:rFonts w:eastAsia="Times New Roman"/>
          <w:color w:val="212121"/>
          <w:szCs w:val="24"/>
          <w:shd w:val="clear" w:color="auto" w:fill="FFFFFF"/>
        </w:rPr>
        <w:t xml:space="preserve">εν μπορεί </w:t>
      </w:r>
      <w:r>
        <w:rPr>
          <w:rFonts w:eastAsia="Times New Roman"/>
          <w:color w:val="212121"/>
          <w:szCs w:val="24"/>
          <w:shd w:val="clear" w:color="auto" w:fill="FFFFFF"/>
        </w:rPr>
        <w:t>ο εργαζόμενος</w:t>
      </w:r>
      <w:r w:rsidRPr="002B5C81">
        <w:rPr>
          <w:rFonts w:eastAsia="Times New Roman"/>
          <w:color w:val="212121"/>
          <w:szCs w:val="24"/>
          <w:shd w:val="clear" w:color="auto" w:fill="FFFFFF"/>
        </w:rPr>
        <w:t xml:space="preserve"> να είναι </w:t>
      </w:r>
      <w:r>
        <w:rPr>
          <w:rFonts w:eastAsia="Times New Roman"/>
          <w:color w:val="212121"/>
          <w:szCs w:val="24"/>
          <w:shd w:val="clear" w:color="auto" w:fill="FFFFFF"/>
        </w:rPr>
        <w:t>οκτώ</w:t>
      </w:r>
      <w:r w:rsidRPr="002B5C81">
        <w:rPr>
          <w:rFonts w:eastAsia="Times New Roman"/>
          <w:color w:val="212121"/>
          <w:szCs w:val="24"/>
          <w:shd w:val="clear" w:color="auto" w:fill="FFFFFF"/>
        </w:rPr>
        <w:t xml:space="preserve"> ώρες </w:t>
      </w:r>
      <w:r>
        <w:rPr>
          <w:rFonts w:eastAsia="Times New Roman"/>
          <w:color w:val="212121"/>
          <w:szCs w:val="24"/>
          <w:shd w:val="clear" w:color="auto" w:fill="FFFFFF"/>
        </w:rPr>
        <w:t>πάνω στο μηχανάκι. Γ</w:t>
      </w:r>
      <w:r w:rsidRPr="002B5C81">
        <w:rPr>
          <w:rFonts w:eastAsia="Times New Roman"/>
          <w:color w:val="212121"/>
          <w:szCs w:val="24"/>
          <w:shd w:val="clear" w:color="auto" w:fill="FFFFFF"/>
        </w:rPr>
        <w:t xml:space="preserve">νωρίζετε πολύ καλά ότι </w:t>
      </w:r>
      <w:r>
        <w:rPr>
          <w:rFonts w:eastAsia="Times New Roman"/>
          <w:color w:val="212121"/>
          <w:szCs w:val="24"/>
          <w:shd w:val="clear" w:color="auto" w:fill="FFFFFF"/>
        </w:rPr>
        <w:t>στην</w:t>
      </w:r>
      <w:r w:rsidRPr="002B5C81">
        <w:rPr>
          <w:rFonts w:eastAsia="Times New Roman"/>
          <w:color w:val="212121"/>
          <w:szCs w:val="24"/>
          <w:shd w:val="clear" w:color="auto" w:fill="FFFFFF"/>
        </w:rPr>
        <w:t xml:space="preserve"> εργασία αυτή δεν αντέχει</w:t>
      </w:r>
      <w:r>
        <w:rPr>
          <w:rFonts w:eastAsia="Times New Roman"/>
          <w:color w:val="212121"/>
          <w:szCs w:val="24"/>
          <w:shd w:val="clear" w:color="auto" w:fill="FFFFFF"/>
        </w:rPr>
        <w:t xml:space="preserve"> ο εργαζόμενος οκτώ</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 xml:space="preserve">ώρες πάνω σε ένα δίκυκλο. Και βεβαίως θα </w:t>
      </w:r>
      <w:r w:rsidRPr="002B5C81">
        <w:rPr>
          <w:rFonts w:eastAsia="Times New Roman"/>
          <w:color w:val="212121"/>
          <w:szCs w:val="24"/>
          <w:shd w:val="clear" w:color="auto" w:fill="FFFFFF"/>
        </w:rPr>
        <w:t xml:space="preserve">πρέπει να απαγορευτεί </w:t>
      </w:r>
      <w:r>
        <w:rPr>
          <w:rFonts w:eastAsia="Times New Roman"/>
          <w:color w:val="212121"/>
          <w:szCs w:val="24"/>
          <w:shd w:val="clear" w:color="auto" w:fill="FFFFFF"/>
        </w:rPr>
        <w:t xml:space="preserve">και με </w:t>
      </w:r>
      <w:r w:rsidRPr="002B5C81">
        <w:rPr>
          <w:rFonts w:eastAsia="Times New Roman"/>
          <w:color w:val="212121"/>
          <w:szCs w:val="24"/>
          <w:shd w:val="clear" w:color="auto" w:fill="FFFFFF"/>
        </w:rPr>
        <w:t xml:space="preserve">αυστηρά πρόστιμα </w:t>
      </w:r>
      <w:r>
        <w:rPr>
          <w:rFonts w:eastAsia="Times New Roman"/>
          <w:color w:val="212121"/>
          <w:szCs w:val="24"/>
          <w:shd w:val="clear" w:color="auto" w:fill="FFFFFF"/>
        </w:rPr>
        <w:t>η χρονομέτρηση. Μ</w:t>
      </w:r>
      <w:r w:rsidRPr="002B5C81">
        <w:rPr>
          <w:rFonts w:eastAsia="Times New Roman"/>
          <w:color w:val="212121"/>
          <w:szCs w:val="24"/>
          <w:shd w:val="clear" w:color="auto" w:fill="FFFFFF"/>
        </w:rPr>
        <w:t xml:space="preserve">ε ποιο κριτήριο </w:t>
      </w:r>
      <w:r>
        <w:rPr>
          <w:rFonts w:eastAsia="Times New Roman"/>
          <w:color w:val="212121"/>
          <w:szCs w:val="24"/>
          <w:shd w:val="clear" w:color="auto" w:fill="FFFFFF"/>
        </w:rPr>
        <w:t>γίνεται η χρονομέτρηση; Δ</w:t>
      </w:r>
      <w:r w:rsidRPr="002B5C81">
        <w:rPr>
          <w:rFonts w:eastAsia="Times New Roman"/>
          <w:color w:val="212121"/>
          <w:szCs w:val="24"/>
          <w:shd w:val="clear" w:color="auto" w:fill="FFFFFF"/>
        </w:rPr>
        <w:t xml:space="preserve">εν </w:t>
      </w:r>
      <w:r>
        <w:rPr>
          <w:rFonts w:eastAsia="Times New Roman"/>
          <w:color w:val="212121"/>
          <w:szCs w:val="24"/>
          <w:shd w:val="clear" w:color="auto" w:fill="FFFFFF"/>
        </w:rPr>
        <w:t>γίνεται με κριτήριο την ασφάλεια</w:t>
      </w:r>
      <w:r w:rsidRPr="002B5C81">
        <w:rPr>
          <w:rFonts w:eastAsia="Times New Roman"/>
          <w:color w:val="212121"/>
          <w:szCs w:val="24"/>
          <w:shd w:val="clear" w:color="auto" w:fill="FFFFFF"/>
        </w:rPr>
        <w:t xml:space="preserve"> του εργαζόμενου</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αλλά με κριτήριο την αύξηση της απόδοσής </w:t>
      </w:r>
      <w:r>
        <w:rPr>
          <w:rFonts w:eastAsia="Times New Roman"/>
          <w:color w:val="212121"/>
          <w:szCs w:val="24"/>
          <w:shd w:val="clear" w:color="auto" w:fill="FFFFFF"/>
        </w:rPr>
        <w:t>τους, την αύξηση</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των κερδών</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της επιχείρησης. Χ</w:t>
      </w:r>
      <w:r w:rsidRPr="002B5C81">
        <w:rPr>
          <w:rFonts w:eastAsia="Times New Roman"/>
          <w:color w:val="212121"/>
          <w:szCs w:val="24"/>
          <w:shd w:val="clear" w:color="auto" w:fill="FFFFFF"/>
        </w:rPr>
        <w:t xml:space="preserve">ρονομέτρηση </w:t>
      </w:r>
      <w:r>
        <w:rPr>
          <w:rFonts w:eastAsia="Times New Roman"/>
          <w:color w:val="212121"/>
          <w:szCs w:val="24"/>
          <w:shd w:val="clear" w:color="auto" w:fill="FFFFFF"/>
        </w:rPr>
        <w:t>σημαίνει θάνατος. Π</w:t>
      </w:r>
      <w:r w:rsidRPr="002B5C81">
        <w:rPr>
          <w:rFonts w:eastAsia="Times New Roman"/>
          <w:color w:val="212121"/>
          <w:szCs w:val="24"/>
          <w:shd w:val="clear" w:color="auto" w:fill="FFFFFF"/>
        </w:rPr>
        <w:t xml:space="preserve">ιστεύουμε ότι αυτά είναι ζητήματα που δεν μπορούν να </w:t>
      </w:r>
      <w:r>
        <w:rPr>
          <w:rFonts w:eastAsia="Times New Roman"/>
          <w:color w:val="212121"/>
          <w:szCs w:val="24"/>
          <w:shd w:val="clear" w:color="auto" w:fill="FFFFFF"/>
        </w:rPr>
        <w:t>παραλειφθούν</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 xml:space="preserve">από τη νομοθετική ρύθμιση. </w:t>
      </w:r>
    </w:p>
    <w:p w14:paraId="29671481"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η</w:t>
      </w:r>
      <w:r w:rsidRPr="002B5C81">
        <w:rPr>
          <w:rFonts w:eastAsia="Times New Roman"/>
          <w:color w:val="212121"/>
          <w:szCs w:val="24"/>
          <w:shd w:val="clear" w:color="auto" w:fill="FFFFFF"/>
        </w:rPr>
        <w:t xml:space="preserve"> συλλογική σύμβαση εργασίας είναι ένα θέμα που αφορά </w:t>
      </w:r>
      <w:r>
        <w:rPr>
          <w:rFonts w:eastAsia="Times New Roman"/>
          <w:color w:val="212121"/>
          <w:szCs w:val="24"/>
          <w:shd w:val="clear" w:color="auto" w:fill="FFFFFF"/>
        </w:rPr>
        <w:t>χιλιάδες εργαζόμενους, όχι μόνο τους διανομείς, αλλά και τ</w:t>
      </w:r>
      <w:r w:rsidRPr="002B5C81">
        <w:rPr>
          <w:rFonts w:eastAsia="Times New Roman"/>
          <w:color w:val="212121"/>
          <w:szCs w:val="24"/>
          <w:shd w:val="clear" w:color="auto" w:fill="FFFFFF"/>
        </w:rPr>
        <w:t>ον υπόλοιπο επισιτισμού</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όπως σας</w:t>
      </w:r>
      <w:r w:rsidRPr="002B5C81">
        <w:rPr>
          <w:rFonts w:eastAsia="Times New Roman"/>
          <w:color w:val="212121"/>
          <w:szCs w:val="24"/>
          <w:shd w:val="clear" w:color="auto" w:fill="FFFFFF"/>
        </w:rPr>
        <w:t xml:space="preserve"> είπαμε προηγουμένω</w:t>
      </w:r>
      <w:r>
        <w:rPr>
          <w:rFonts w:eastAsia="Times New Roman"/>
          <w:color w:val="212121"/>
          <w:szCs w:val="24"/>
          <w:shd w:val="clear" w:color="auto" w:fill="FFFFFF"/>
        </w:rPr>
        <w:t>ς. Π</w:t>
      </w:r>
      <w:r w:rsidRPr="002B5C81">
        <w:rPr>
          <w:rFonts w:eastAsia="Times New Roman"/>
          <w:color w:val="212121"/>
          <w:szCs w:val="24"/>
          <w:shd w:val="clear" w:color="auto" w:fill="FFFFFF"/>
        </w:rPr>
        <w:t>ιστεύουμε ότι αυτή η συλλογική σύμβαση εργασίας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που προβλέπει θεσμικούς όρους</w:t>
      </w:r>
      <w:r>
        <w:rPr>
          <w:rFonts w:eastAsia="Times New Roman"/>
          <w:color w:val="212121"/>
          <w:szCs w:val="24"/>
          <w:shd w:val="clear" w:color="auto" w:fill="FFFFFF"/>
        </w:rPr>
        <w:t xml:space="preserve"> και για τους εργαζόμενους διανομείς, </w:t>
      </w:r>
      <w:r w:rsidRPr="002B5C81">
        <w:rPr>
          <w:rFonts w:eastAsia="Times New Roman"/>
          <w:color w:val="212121"/>
          <w:szCs w:val="24"/>
          <w:shd w:val="clear" w:color="auto" w:fill="FFFFFF"/>
        </w:rPr>
        <w:t>θα πρέπει να επεκταθεί συνολικά και να αφήσου</w:t>
      </w:r>
      <w:r>
        <w:rPr>
          <w:rFonts w:eastAsia="Times New Roman"/>
          <w:color w:val="212121"/>
          <w:szCs w:val="24"/>
          <w:shd w:val="clear" w:color="auto" w:fill="FFFFFF"/>
        </w:rPr>
        <w:t>ν τα κόλπα οι εργοδότες. Και</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εσείς, όμως, με την ανοχή σας δ</w:t>
      </w:r>
      <w:r w:rsidRPr="002B5C81">
        <w:rPr>
          <w:rFonts w:eastAsia="Times New Roman"/>
          <w:color w:val="212121"/>
          <w:szCs w:val="24"/>
          <w:shd w:val="clear" w:color="auto" w:fill="FFFFFF"/>
        </w:rPr>
        <w:t>υστυχώς συμβάλ</w:t>
      </w:r>
      <w:r>
        <w:rPr>
          <w:rFonts w:eastAsia="Times New Roman"/>
          <w:color w:val="212121"/>
          <w:szCs w:val="24"/>
          <w:shd w:val="clear" w:color="auto" w:fill="FFFFFF"/>
        </w:rPr>
        <w:t>λ</w:t>
      </w:r>
      <w:r w:rsidRPr="002B5C81">
        <w:rPr>
          <w:rFonts w:eastAsia="Times New Roman"/>
          <w:color w:val="212121"/>
          <w:szCs w:val="24"/>
          <w:shd w:val="clear" w:color="auto" w:fill="FFFFFF"/>
        </w:rPr>
        <w:t>ετε αυ</w:t>
      </w:r>
      <w:r>
        <w:rPr>
          <w:rFonts w:eastAsia="Times New Roman"/>
          <w:color w:val="212121"/>
          <w:szCs w:val="24"/>
          <w:shd w:val="clear" w:color="auto" w:fill="FFFFFF"/>
        </w:rPr>
        <w:t>τοί οι εργαζόμενοι να ζουν σε μί</w:t>
      </w:r>
      <w:r w:rsidRPr="002B5C81">
        <w:rPr>
          <w:rFonts w:eastAsia="Times New Roman"/>
          <w:color w:val="212121"/>
          <w:szCs w:val="24"/>
          <w:shd w:val="clear" w:color="auto" w:fill="FFFFFF"/>
        </w:rPr>
        <w:t xml:space="preserve">α εργασιακή ζούγκλα με μισθούς </w:t>
      </w:r>
      <w:r>
        <w:rPr>
          <w:rFonts w:eastAsia="Times New Roman"/>
          <w:color w:val="212121"/>
          <w:szCs w:val="24"/>
          <w:shd w:val="clear" w:color="auto" w:fill="FFFFFF"/>
        </w:rPr>
        <w:t>πείνας, χωρίς να εφαρμόζεται η</w:t>
      </w:r>
      <w:r w:rsidRPr="002B5C81">
        <w:rPr>
          <w:rFonts w:eastAsia="Times New Roman"/>
          <w:color w:val="212121"/>
          <w:szCs w:val="24"/>
          <w:shd w:val="clear" w:color="auto" w:fill="FFFFFF"/>
        </w:rPr>
        <w:t xml:space="preserve"> συλλογική σύμβαση</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αυτή που έχει υπογραφεί</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αυτή</w:t>
      </w:r>
      <w:r>
        <w:rPr>
          <w:rFonts w:eastAsia="Times New Roman"/>
          <w:color w:val="212121"/>
          <w:szCs w:val="24"/>
          <w:shd w:val="clear" w:color="auto" w:fill="FFFFFF"/>
        </w:rPr>
        <w:t xml:space="preserve"> </w:t>
      </w:r>
      <w:r w:rsidRPr="002B5C81">
        <w:rPr>
          <w:rFonts w:eastAsia="Times New Roman"/>
          <w:color w:val="212121"/>
          <w:szCs w:val="24"/>
          <w:shd w:val="clear" w:color="auto" w:fill="FFFFFF"/>
        </w:rPr>
        <w:t>που έχει διεκδικηθεί</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αυτή που έχει αποφασιστεί με </w:t>
      </w:r>
      <w:r>
        <w:rPr>
          <w:rFonts w:eastAsia="Times New Roman"/>
          <w:color w:val="212121"/>
          <w:szCs w:val="24"/>
          <w:shd w:val="clear" w:color="auto" w:fill="FFFFFF"/>
        </w:rPr>
        <w:t>διαιτητική</w:t>
      </w:r>
      <w:r w:rsidRPr="002B5C81">
        <w:rPr>
          <w:rFonts w:eastAsia="Times New Roman"/>
          <w:color w:val="212121"/>
          <w:szCs w:val="24"/>
          <w:shd w:val="clear" w:color="auto" w:fill="FFFFFF"/>
        </w:rPr>
        <w:t xml:space="preserve"> απόφαση</w:t>
      </w:r>
      <w:r>
        <w:rPr>
          <w:rFonts w:eastAsia="Times New Roman"/>
          <w:color w:val="212121"/>
          <w:szCs w:val="24"/>
          <w:shd w:val="clear" w:color="auto" w:fill="FFFFFF"/>
        </w:rPr>
        <w:t>, που</w:t>
      </w:r>
      <w:r w:rsidRPr="002B5C81">
        <w:rPr>
          <w:rFonts w:eastAsia="Times New Roman"/>
          <w:color w:val="212121"/>
          <w:szCs w:val="24"/>
          <w:shd w:val="clear" w:color="auto" w:fill="FFFFFF"/>
        </w:rPr>
        <w:t xml:space="preserve"> όμως δεν εφαρμόζεται συνολικά σε κ</w:t>
      </w:r>
      <w:r>
        <w:rPr>
          <w:rFonts w:eastAsia="Times New Roman"/>
          <w:color w:val="212121"/>
          <w:szCs w:val="24"/>
          <w:shd w:val="clear" w:color="auto" w:fill="FFFFFF"/>
        </w:rPr>
        <w:t>αμμία επιχείρηση σε όλη την χώρα.</w:t>
      </w:r>
    </w:p>
    <w:p w14:paraId="29671482"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Με βάση αυτά, πιστεύουμε ότι η Κ</w:t>
      </w:r>
      <w:r w:rsidRPr="002B5C81">
        <w:rPr>
          <w:rFonts w:eastAsia="Times New Roman"/>
          <w:color w:val="212121"/>
          <w:szCs w:val="24"/>
          <w:shd w:val="clear" w:color="auto" w:fill="FFFFFF"/>
        </w:rPr>
        <w:t>υβέρνηση χρειάζεται μέσα από τη νομοθετική ρύθμιση να λάβει σοβαρά υπ</w:t>
      </w:r>
      <w:r>
        <w:rPr>
          <w:rFonts w:eastAsia="Times New Roman"/>
          <w:color w:val="212121"/>
          <w:szCs w:val="24"/>
          <w:shd w:val="clear" w:color="auto" w:fill="FFFFFF"/>
        </w:rPr>
        <w:t xml:space="preserve">’ </w:t>
      </w:r>
      <w:r w:rsidRPr="002B5C81">
        <w:rPr>
          <w:rFonts w:eastAsia="Times New Roman"/>
          <w:color w:val="212121"/>
          <w:szCs w:val="24"/>
          <w:shd w:val="clear" w:color="auto" w:fill="FFFFFF"/>
        </w:rPr>
        <w:t>όψ</w:t>
      </w:r>
      <w:r>
        <w:rPr>
          <w:rFonts w:eastAsia="Times New Roman"/>
          <w:color w:val="212121"/>
          <w:szCs w:val="24"/>
          <w:shd w:val="clear" w:color="auto" w:fill="FFFFFF"/>
        </w:rPr>
        <w:t>ιν</w:t>
      </w:r>
      <w:r w:rsidRPr="002B5C81">
        <w:rPr>
          <w:rFonts w:eastAsia="Times New Roman"/>
          <w:color w:val="212121"/>
          <w:szCs w:val="24"/>
          <w:shd w:val="clear" w:color="auto" w:fill="FFFFFF"/>
        </w:rPr>
        <w:t xml:space="preserve"> όλα </w:t>
      </w:r>
      <w:r>
        <w:rPr>
          <w:rFonts w:eastAsia="Times New Roman"/>
          <w:color w:val="212121"/>
          <w:szCs w:val="24"/>
          <w:shd w:val="clear" w:color="auto" w:fill="FFFFFF"/>
        </w:rPr>
        <w:t>αυτά</w:t>
      </w:r>
      <w:r w:rsidRPr="002B5C81">
        <w:rPr>
          <w:rFonts w:eastAsia="Times New Roman"/>
          <w:color w:val="212121"/>
          <w:szCs w:val="24"/>
          <w:shd w:val="clear" w:color="auto" w:fill="FFFFFF"/>
        </w:rPr>
        <w:t xml:space="preserve"> τα α</w:t>
      </w:r>
      <w:r>
        <w:rPr>
          <w:rFonts w:eastAsia="Times New Roman"/>
          <w:color w:val="212121"/>
          <w:szCs w:val="24"/>
          <w:shd w:val="clear" w:color="auto" w:fill="FFFFFF"/>
        </w:rPr>
        <w:t>ιτήματα, ιδιαίτερα των διανομέων, μιας που γι’</w:t>
      </w:r>
      <w:r w:rsidRPr="002B5C81">
        <w:rPr>
          <w:rFonts w:eastAsia="Times New Roman"/>
          <w:color w:val="212121"/>
          <w:szCs w:val="24"/>
          <w:shd w:val="clear" w:color="auto" w:fill="FFFFFF"/>
        </w:rPr>
        <w:t xml:space="preserve"> αυτούς συζητάμε σήμερα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και να τα ικανοποιήσει</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γιατί είναι απόλυτα δ</w:t>
      </w:r>
      <w:r w:rsidRPr="002B5C81">
        <w:rPr>
          <w:rFonts w:eastAsia="Times New Roman"/>
          <w:color w:val="212121"/>
          <w:szCs w:val="24"/>
          <w:shd w:val="clear" w:color="auto" w:fill="FFFFFF"/>
        </w:rPr>
        <w:t>ίκαια</w:t>
      </w:r>
      <w:r>
        <w:rPr>
          <w:rFonts w:eastAsia="Times New Roman"/>
          <w:color w:val="212121"/>
          <w:szCs w:val="24"/>
          <w:shd w:val="clear" w:color="auto" w:fill="FFFFFF"/>
        </w:rPr>
        <w:t>.</w:t>
      </w:r>
    </w:p>
    <w:p w14:paraId="29671483" w14:textId="77777777" w:rsidR="00711852" w:rsidRDefault="000A1C6E">
      <w:pPr>
        <w:spacing w:line="600" w:lineRule="auto"/>
        <w:ind w:firstLine="720"/>
        <w:jc w:val="both"/>
        <w:rPr>
          <w:rFonts w:eastAsia="Times New Roman"/>
          <w:color w:val="212121"/>
          <w:szCs w:val="24"/>
          <w:shd w:val="clear" w:color="auto" w:fill="FFFFFF"/>
        </w:rPr>
      </w:pPr>
      <w:r w:rsidRPr="002B5C81">
        <w:rPr>
          <w:rFonts w:eastAsia="Times New Roman"/>
          <w:color w:val="212121"/>
          <w:szCs w:val="24"/>
          <w:shd w:val="clear" w:color="auto" w:fill="FFFFFF"/>
        </w:rPr>
        <w:t xml:space="preserve">Ευχαριστούμε </w:t>
      </w:r>
      <w:r>
        <w:rPr>
          <w:rFonts w:eastAsia="Times New Roman"/>
          <w:color w:val="212121"/>
          <w:szCs w:val="24"/>
          <w:shd w:val="clear" w:color="auto" w:fill="FFFFFF"/>
        </w:rPr>
        <w:t>τον κ. Κατσώτη.</w:t>
      </w:r>
    </w:p>
    <w:p w14:paraId="29671484" w14:textId="77777777" w:rsidR="00711852" w:rsidRDefault="000A1C6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Κυρία Υπουργέ,</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έχετε τον λόγο για</w:t>
      </w:r>
      <w:r w:rsidRPr="002B5C81">
        <w:rPr>
          <w:rFonts w:eastAsia="Times New Roman"/>
          <w:color w:val="212121"/>
          <w:szCs w:val="24"/>
          <w:shd w:val="clear" w:color="auto" w:fill="FFFFFF"/>
        </w:rPr>
        <w:t xml:space="preserve"> τρία λεπτά</w:t>
      </w:r>
      <w:r>
        <w:rPr>
          <w:rFonts w:eastAsia="Times New Roman"/>
          <w:color w:val="212121"/>
          <w:szCs w:val="24"/>
          <w:shd w:val="clear" w:color="auto" w:fill="FFFFFF"/>
        </w:rPr>
        <w:t>.</w:t>
      </w:r>
    </w:p>
    <w:p w14:paraId="29671485" w14:textId="77777777" w:rsidR="00711852" w:rsidRDefault="000A1C6E">
      <w:pPr>
        <w:spacing w:line="600" w:lineRule="auto"/>
        <w:ind w:firstLine="720"/>
        <w:jc w:val="both"/>
        <w:rPr>
          <w:rFonts w:eastAsia="Times New Roman"/>
          <w:color w:val="212121"/>
          <w:szCs w:val="24"/>
          <w:shd w:val="clear" w:color="auto" w:fill="FFFFFF"/>
        </w:rPr>
      </w:pPr>
      <w:r w:rsidRPr="00FF255F">
        <w:rPr>
          <w:rFonts w:eastAsia="Times New Roman"/>
          <w:b/>
          <w:color w:val="212121"/>
          <w:szCs w:val="24"/>
          <w:shd w:val="clear" w:color="auto" w:fill="FFFFFF"/>
        </w:rPr>
        <w:t>Ε</w:t>
      </w:r>
      <w:r>
        <w:rPr>
          <w:rFonts w:eastAsia="Times New Roman"/>
          <w:b/>
          <w:color w:val="212121"/>
          <w:szCs w:val="24"/>
          <w:shd w:val="clear" w:color="auto" w:fill="FFFFFF"/>
        </w:rPr>
        <w:t>ΦΗ</w:t>
      </w:r>
      <w:r w:rsidRPr="00FF255F">
        <w:rPr>
          <w:rFonts w:eastAsia="Times New Roman"/>
          <w:b/>
          <w:color w:val="212121"/>
          <w:szCs w:val="24"/>
          <w:shd w:val="clear" w:color="auto" w:fill="FFFFFF"/>
        </w:rPr>
        <w:t xml:space="preserve"> ΑΧΤΣΙΟΓΛΟΥ (Υπουργός Εργασίας, Κοινωνικής Ασφάλισης και Κοινωνικής Αλληλεγγύης):</w:t>
      </w:r>
      <w:r>
        <w:rPr>
          <w:rFonts w:eastAsia="Times New Roman"/>
          <w:color w:val="212121"/>
          <w:szCs w:val="24"/>
          <w:shd w:val="clear" w:color="auto" w:fill="FFFFFF"/>
        </w:rPr>
        <w:t xml:space="preserve"> Θέλω να πω δυο-</w:t>
      </w:r>
      <w:r w:rsidRPr="002B5C81">
        <w:rPr>
          <w:rFonts w:eastAsia="Times New Roman"/>
          <w:color w:val="212121"/>
          <w:szCs w:val="24"/>
          <w:shd w:val="clear" w:color="auto" w:fill="FFFFFF"/>
        </w:rPr>
        <w:t xml:space="preserve">τρία πράγματα για το </w:t>
      </w:r>
      <w:r>
        <w:rPr>
          <w:rFonts w:eastAsia="Times New Roman"/>
          <w:color w:val="212121"/>
          <w:szCs w:val="24"/>
          <w:shd w:val="clear" w:color="auto" w:fill="FFFFFF"/>
        </w:rPr>
        <w:t>ελεγκτικό</w:t>
      </w:r>
      <w:r w:rsidRPr="002B5C81">
        <w:rPr>
          <w:rFonts w:eastAsia="Times New Roman"/>
          <w:color w:val="212121"/>
          <w:szCs w:val="24"/>
          <w:shd w:val="clear" w:color="auto" w:fill="FFFFFF"/>
        </w:rPr>
        <w:t xml:space="preserve"> σκέλος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τα οποία δεν πρόλαβα να το πω στην </w:t>
      </w:r>
      <w:r>
        <w:rPr>
          <w:rFonts w:eastAsia="Times New Roman"/>
          <w:color w:val="212121"/>
          <w:szCs w:val="24"/>
          <w:shd w:val="clear" w:color="auto" w:fill="FFFFFF"/>
        </w:rPr>
        <w:t>πρωτομιλία μου. Το Σώμα Επιθεώρησης Ε</w:t>
      </w:r>
      <w:r w:rsidRPr="002B5C81">
        <w:rPr>
          <w:rFonts w:eastAsia="Times New Roman"/>
          <w:color w:val="212121"/>
          <w:szCs w:val="24"/>
          <w:shd w:val="clear" w:color="auto" w:fill="FFFFFF"/>
        </w:rPr>
        <w:t>ργασίας έχει στοχεύσει στον κλάδο του επισιτισμ</w:t>
      </w:r>
      <w:r>
        <w:rPr>
          <w:rFonts w:eastAsia="Times New Roman"/>
          <w:color w:val="212121"/>
          <w:szCs w:val="24"/>
          <w:shd w:val="clear" w:color="auto" w:fill="FFFFFF"/>
        </w:rPr>
        <w:t xml:space="preserve">ού, επειδή είναι ένας κλάδος κατ’ εξοχήν παραβατικός. Στον </w:t>
      </w:r>
      <w:r w:rsidRPr="002B5C81">
        <w:rPr>
          <w:rFonts w:eastAsia="Times New Roman"/>
          <w:color w:val="212121"/>
          <w:szCs w:val="24"/>
          <w:shd w:val="clear" w:color="auto" w:fill="FFFFFF"/>
        </w:rPr>
        <w:t xml:space="preserve">βασικό κλάδο απασχόλησης </w:t>
      </w:r>
      <w:r>
        <w:rPr>
          <w:rFonts w:eastAsia="Times New Roman"/>
          <w:color w:val="212121"/>
          <w:szCs w:val="24"/>
          <w:shd w:val="clear" w:color="auto" w:fill="FFFFFF"/>
        </w:rPr>
        <w:t>αυτών των διανομέων από το 201</w:t>
      </w:r>
      <w:r w:rsidRPr="002B5C81">
        <w:rPr>
          <w:rFonts w:eastAsia="Times New Roman"/>
          <w:color w:val="212121"/>
          <w:szCs w:val="24"/>
          <w:shd w:val="clear" w:color="auto" w:fill="FFFFFF"/>
        </w:rPr>
        <w:t xml:space="preserve">7 έως τα τέλη του </w:t>
      </w:r>
      <w:r>
        <w:rPr>
          <w:rFonts w:eastAsia="Times New Roman"/>
          <w:color w:val="212121"/>
          <w:szCs w:val="24"/>
          <w:shd w:val="clear" w:color="auto" w:fill="FFFFFF"/>
        </w:rPr>
        <w:t>20</w:t>
      </w:r>
      <w:r w:rsidRPr="002B5C81">
        <w:rPr>
          <w:rFonts w:eastAsia="Times New Roman"/>
          <w:color w:val="212121"/>
          <w:szCs w:val="24"/>
          <w:shd w:val="clear" w:color="auto" w:fill="FFFFFF"/>
        </w:rPr>
        <w:t xml:space="preserve">18 έχουμε κάνει </w:t>
      </w:r>
      <w:r>
        <w:rPr>
          <w:rFonts w:eastAsia="Times New Roman"/>
          <w:color w:val="212121"/>
          <w:szCs w:val="24"/>
          <w:shd w:val="clear" w:color="auto" w:fill="FFFFFF"/>
        </w:rPr>
        <w:t>δεκαπέντε χιλιάδες</w:t>
      </w:r>
      <w:r w:rsidRPr="002B5C81">
        <w:rPr>
          <w:rFonts w:eastAsia="Times New Roman"/>
          <w:color w:val="212121"/>
          <w:szCs w:val="24"/>
          <w:shd w:val="clear" w:color="auto" w:fill="FFFFFF"/>
        </w:rPr>
        <w:t xml:space="preserve"> ελέγχους</w:t>
      </w:r>
      <w:r>
        <w:rPr>
          <w:rFonts w:eastAsia="Times New Roman"/>
          <w:color w:val="212121"/>
          <w:szCs w:val="24"/>
          <w:shd w:val="clear" w:color="auto" w:fill="FFFFFF"/>
        </w:rPr>
        <w:t xml:space="preserve"> και έχουμε επιβάλει πρόστιμα 22</w:t>
      </w:r>
      <w:r w:rsidRPr="002B5C81">
        <w:rPr>
          <w:rFonts w:eastAsia="Times New Roman"/>
          <w:color w:val="212121"/>
          <w:szCs w:val="24"/>
          <w:shd w:val="clear" w:color="auto" w:fill="FFFFFF"/>
        </w:rPr>
        <w:t xml:space="preserve"> ε</w:t>
      </w:r>
      <w:r>
        <w:rPr>
          <w:rFonts w:eastAsia="Times New Roman"/>
          <w:color w:val="212121"/>
          <w:szCs w:val="24"/>
          <w:shd w:val="clear" w:color="auto" w:fill="FFFFFF"/>
        </w:rPr>
        <w:t>κατομμυρίων ευρώ. Ακ</w:t>
      </w:r>
      <w:r w:rsidRPr="002B5C81">
        <w:rPr>
          <w:rFonts w:eastAsia="Times New Roman"/>
          <w:color w:val="212121"/>
          <w:szCs w:val="24"/>
          <w:shd w:val="clear" w:color="auto" w:fill="FFFFFF"/>
        </w:rPr>
        <w:t xml:space="preserve">ριβώς επειδή το </w:t>
      </w:r>
      <w:r w:rsidRPr="009D35B5">
        <w:rPr>
          <w:rFonts w:eastAsia="Times New Roman"/>
          <w:color w:val="212121"/>
          <w:szCs w:val="24"/>
          <w:shd w:val="clear" w:color="auto" w:fill="FFFFFF"/>
        </w:rPr>
        <w:t>ζήτημα</w:t>
      </w:r>
      <w:r w:rsidRPr="002B5C81">
        <w:rPr>
          <w:rFonts w:eastAsia="Times New Roman"/>
          <w:color w:val="212121"/>
          <w:szCs w:val="24"/>
          <w:shd w:val="clear" w:color="auto" w:fill="FFFFFF"/>
        </w:rPr>
        <w:t xml:space="preserve"> αφορά και α</w:t>
      </w:r>
      <w:r>
        <w:rPr>
          <w:rFonts w:eastAsia="Times New Roman"/>
          <w:color w:val="212121"/>
          <w:szCs w:val="24"/>
          <w:shd w:val="clear" w:color="auto" w:fill="FFFFFF"/>
        </w:rPr>
        <w:t>γγίζει ιδιαίτερα και τα θέματα υ</w:t>
      </w:r>
      <w:r w:rsidRPr="002B5C81">
        <w:rPr>
          <w:rFonts w:eastAsia="Times New Roman"/>
          <w:color w:val="212121"/>
          <w:szCs w:val="24"/>
          <w:shd w:val="clear" w:color="auto" w:fill="FFFFFF"/>
        </w:rPr>
        <w:t>γείας κα</w:t>
      </w:r>
      <w:r>
        <w:rPr>
          <w:rFonts w:eastAsia="Times New Roman"/>
          <w:color w:val="212121"/>
          <w:szCs w:val="24"/>
          <w:shd w:val="clear" w:color="auto" w:fill="FFFFFF"/>
        </w:rPr>
        <w:t>ι ασφάλειας στην εργασία, η Ε</w:t>
      </w:r>
      <w:r w:rsidRPr="002B5C81">
        <w:rPr>
          <w:rFonts w:eastAsia="Times New Roman"/>
          <w:color w:val="212121"/>
          <w:szCs w:val="24"/>
          <w:shd w:val="clear" w:color="auto" w:fill="FFFFFF"/>
        </w:rPr>
        <w:t xml:space="preserve">πιθεώρηση Υγείας και Ασφάλειας έχει κάνει </w:t>
      </w:r>
      <w:r>
        <w:rPr>
          <w:rFonts w:eastAsia="Times New Roman"/>
          <w:color w:val="212121"/>
          <w:szCs w:val="24"/>
          <w:shd w:val="clear" w:color="auto" w:fill="FFFFFF"/>
        </w:rPr>
        <w:t>τεσσεράμισι χιλιάδες ελέγχους</w:t>
      </w:r>
      <w:r w:rsidRPr="002B5C81">
        <w:rPr>
          <w:rFonts w:eastAsia="Times New Roman"/>
          <w:color w:val="212121"/>
          <w:szCs w:val="24"/>
          <w:shd w:val="clear" w:color="auto" w:fill="FFFFFF"/>
        </w:rPr>
        <w:t xml:space="preserve"> περίπου σε αυτό το χρονικό διάστημα και έχει επιβάλει πρόστιμα </w:t>
      </w:r>
      <w:r>
        <w:rPr>
          <w:rFonts w:eastAsia="Times New Roman"/>
          <w:color w:val="212121"/>
          <w:szCs w:val="24"/>
          <w:shd w:val="clear" w:color="auto" w:fill="FFFFFF"/>
        </w:rPr>
        <w:t>300 χιλιάδων</w:t>
      </w:r>
      <w:r w:rsidRPr="002B5C81">
        <w:rPr>
          <w:rFonts w:eastAsia="Times New Roman"/>
          <w:color w:val="212121"/>
          <w:szCs w:val="24"/>
          <w:shd w:val="clear" w:color="auto" w:fill="FFFFFF"/>
        </w:rPr>
        <w:t xml:space="preserve"> ευρώ</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Επομένως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στο ελεγκτικό σκέλος να μην </w:t>
      </w:r>
      <w:r>
        <w:rPr>
          <w:rFonts w:eastAsia="Times New Roman"/>
          <w:color w:val="212121"/>
          <w:szCs w:val="24"/>
          <w:shd w:val="clear" w:color="auto" w:fill="FFFFFF"/>
        </w:rPr>
        <w:t xml:space="preserve">υπάρχει καμμία αμφιβολία ότι το Σώμα Επιθεώρησης </w:t>
      </w:r>
      <w:r>
        <w:rPr>
          <w:rFonts w:eastAsia="Times New Roman"/>
          <w:color w:val="212121"/>
          <w:szCs w:val="24"/>
          <w:shd w:val="clear" w:color="auto" w:fill="FFFFFF"/>
        </w:rPr>
        <w:lastRenderedPageBreak/>
        <w:t>Ε</w:t>
      </w:r>
      <w:r w:rsidRPr="002B5C81">
        <w:rPr>
          <w:rFonts w:eastAsia="Times New Roman"/>
          <w:color w:val="212121"/>
          <w:szCs w:val="24"/>
          <w:shd w:val="clear" w:color="auto" w:fill="FFFFFF"/>
        </w:rPr>
        <w:t>ργασίας έχει στοχεύσει σε αυτό</w:t>
      </w:r>
      <w:r>
        <w:rPr>
          <w:rFonts w:eastAsia="Times New Roman"/>
          <w:color w:val="212121"/>
          <w:szCs w:val="24"/>
          <w:shd w:val="clear" w:color="auto" w:fill="FFFFFF"/>
        </w:rPr>
        <w:t>ν</w:t>
      </w:r>
      <w:r w:rsidRPr="002B5C81">
        <w:rPr>
          <w:rFonts w:eastAsia="Times New Roman"/>
          <w:color w:val="212121"/>
          <w:szCs w:val="24"/>
          <w:shd w:val="clear" w:color="auto" w:fill="FFFFFF"/>
        </w:rPr>
        <w:t xml:space="preserve"> τον κλάδο</w:t>
      </w:r>
      <w:r>
        <w:rPr>
          <w:rFonts w:eastAsia="Times New Roman"/>
          <w:color w:val="212121"/>
          <w:szCs w:val="24"/>
          <w:shd w:val="clear" w:color="auto" w:fill="FFFFFF"/>
        </w:rPr>
        <w:t xml:space="preserve"> και</w:t>
      </w:r>
      <w:r w:rsidRPr="002B5C81">
        <w:rPr>
          <w:rFonts w:eastAsia="Times New Roman"/>
          <w:color w:val="212121"/>
          <w:szCs w:val="24"/>
          <w:shd w:val="clear" w:color="auto" w:fill="FFFFFF"/>
        </w:rPr>
        <w:t xml:space="preserve"> έχει πολύ συγκεκριμ</w:t>
      </w:r>
      <w:r>
        <w:rPr>
          <w:rFonts w:eastAsia="Times New Roman"/>
          <w:color w:val="212121"/>
          <w:szCs w:val="24"/>
          <w:shd w:val="clear" w:color="auto" w:fill="FFFFFF"/>
        </w:rPr>
        <w:t xml:space="preserve">ένο πρόγραμμα, προκειμένου να </w:t>
      </w:r>
      <w:r w:rsidRPr="002B5C81">
        <w:rPr>
          <w:rFonts w:eastAsia="Times New Roman"/>
          <w:color w:val="212121"/>
          <w:szCs w:val="24"/>
          <w:shd w:val="clear" w:color="auto" w:fill="FFFFFF"/>
        </w:rPr>
        <w:t>βεβαιώσει την τήρηση των όσων ισχύουν και των όσων θα θεσπίσουμε</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των</w:t>
      </w:r>
      <w:r>
        <w:rPr>
          <w:rFonts w:eastAsia="Times New Roman"/>
          <w:color w:val="212121"/>
          <w:szCs w:val="24"/>
          <w:shd w:val="clear" w:color="auto" w:fill="FFFFFF"/>
        </w:rPr>
        <w:t xml:space="preserve"> έξι σημείων που σας περιέγραψα.</w:t>
      </w:r>
    </w:p>
    <w:p w14:paraId="29671486" w14:textId="77777777" w:rsidR="00711852" w:rsidRDefault="000A1C6E">
      <w:pPr>
        <w:spacing w:line="600" w:lineRule="auto"/>
        <w:jc w:val="both"/>
        <w:rPr>
          <w:rFonts w:eastAsia="Times New Roman" w:cs="Times New Roman"/>
          <w:szCs w:val="24"/>
        </w:rPr>
      </w:pPr>
      <w:r>
        <w:rPr>
          <w:rFonts w:eastAsia="Times New Roman"/>
          <w:color w:val="212121"/>
          <w:szCs w:val="24"/>
          <w:shd w:val="clear" w:color="auto" w:fill="FFFFFF"/>
        </w:rPr>
        <w:t>Σ</w:t>
      </w:r>
      <w:r w:rsidRPr="002B5C81">
        <w:rPr>
          <w:rFonts w:eastAsia="Times New Roman"/>
          <w:color w:val="212121"/>
          <w:szCs w:val="24"/>
          <w:shd w:val="clear" w:color="auto" w:fill="FFFFFF"/>
        </w:rPr>
        <w:t>ε ό</w:t>
      </w:r>
      <w:r>
        <w:rPr>
          <w:rFonts w:eastAsia="Times New Roman"/>
          <w:color w:val="212121"/>
          <w:szCs w:val="24"/>
          <w:shd w:val="clear" w:color="auto" w:fill="FFFFFF"/>
        </w:rPr>
        <w:t>,τι αφορά τη</w:t>
      </w:r>
      <w:r w:rsidRPr="002B5C81">
        <w:rPr>
          <w:rFonts w:eastAsia="Times New Roman"/>
          <w:color w:val="212121"/>
          <w:szCs w:val="24"/>
          <w:shd w:val="clear" w:color="auto" w:fill="FFFFFF"/>
        </w:rPr>
        <w:t xml:space="preserve"> συλλογική σύμβαση εργασίας</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w:t>
      </w:r>
      <w:r>
        <w:rPr>
          <w:rFonts w:eastAsia="Times New Roman"/>
          <w:color w:val="212121"/>
          <w:szCs w:val="24"/>
          <w:shd w:val="clear" w:color="auto" w:fill="FFFFFF"/>
        </w:rPr>
        <w:t xml:space="preserve">κατ’ αρχάς να σημειώσω ότι </w:t>
      </w:r>
      <w:r w:rsidRPr="002B5C81">
        <w:rPr>
          <w:rFonts w:eastAsia="Times New Roman"/>
          <w:color w:val="212121"/>
          <w:szCs w:val="24"/>
          <w:shd w:val="clear" w:color="auto" w:fill="FFFFFF"/>
        </w:rPr>
        <w:t xml:space="preserve">δεν έχει </w:t>
      </w:r>
      <w:r>
        <w:rPr>
          <w:rFonts w:eastAsia="Times New Roman"/>
          <w:color w:val="212121"/>
          <w:szCs w:val="24"/>
          <w:shd w:val="clear" w:color="auto" w:fill="FFFFFF"/>
        </w:rPr>
        <w:t>αποδιαρθρωθεί</w:t>
      </w:r>
      <w:r w:rsidRPr="002B5C81">
        <w:rPr>
          <w:rFonts w:eastAsia="Times New Roman"/>
          <w:color w:val="212121"/>
          <w:szCs w:val="24"/>
          <w:shd w:val="clear" w:color="auto" w:fill="FFFFFF"/>
        </w:rPr>
        <w:t xml:space="preserve"> το πλαίσιο του ΟΜΕΔ</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δηλαδή η μονομερής προσφυγή στη διαιτησία του εργαζομένου</w:t>
      </w:r>
      <w:r>
        <w:rPr>
          <w:rFonts w:eastAsia="Times New Roman"/>
          <w:color w:val="212121"/>
          <w:szCs w:val="24"/>
          <w:shd w:val="clear" w:color="auto" w:fill="FFFFFF"/>
        </w:rPr>
        <w:t xml:space="preserve">, </w:t>
      </w:r>
      <w:r w:rsidRPr="002B5C81">
        <w:rPr>
          <w:rFonts w:eastAsia="Times New Roman"/>
          <w:color w:val="212121"/>
          <w:szCs w:val="24"/>
          <w:shd w:val="clear" w:color="auto" w:fill="FFFFFF"/>
        </w:rPr>
        <w:t>προκειμένου να μπορέσει να έχει μ</w:t>
      </w:r>
      <w:r>
        <w:rPr>
          <w:rFonts w:eastAsia="Times New Roman"/>
          <w:color w:val="212121"/>
          <w:szCs w:val="24"/>
          <w:shd w:val="clear" w:color="auto" w:fill="FFFFFF"/>
        </w:rPr>
        <w:t>ι</w:t>
      </w:r>
      <w:r w:rsidRPr="002B5C81">
        <w:rPr>
          <w:rFonts w:eastAsia="Times New Roman"/>
          <w:color w:val="212121"/>
          <w:szCs w:val="24"/>
          <w:shd w:val="clear" w:color="auto" w:fill="FFFFFF"/>
        </w:rPr>
        <w:t>α συλλογική σύμβαση τα χέρια του</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ισχύει και έτσι συνέβη και εδώ</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δηλαδή είχαμε μονομερή προσφυγή των εργαζομένων στη διαιτησία</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προκε</w:t>
      </w:r>
      <w:r>
        <w:rPr>
          <w:rFonts w:eastAsia="Times New Roman"/>
          <w:color w:val="212121"/>
          <w:szCs w:val="24"/>
          <w:shd w:val="clear" w:color="auto" w:fill="FFFFFF"/>
        </w:rPr>
        <w:t>ιμένου να μπορέσουν να πάρουν μι</w:t>
      </w:r>
      <w:r w:rsidRPr="002B5C81">
        <w:rPr>
          <w:rFonts w:eastAsia="Times New Roman"/>
          <w:color w:val="212121"/>
          <w:szCs w:val="24"/>
          <w:shd w:val="clear" w:color="auto" w:fill="FFFFFF"/>
        </w:rPr>
        <w:t xml:space="preserve">α </w:t>
      </w:r>
      <w:r>
        <w:rPr>
          <w:rFonts w:eastAsia="Times New Roman"/>
          <w:color w:val="212121"/>
          <w:szCs w:val="24"/>
          <w:shd w:val="clear" w:color="auto" w:fill="FFFFFF"/>
        </w:rPr>
        <w:t>συλλογική σύμβαση εργασίας. Βγήκε η διαιτητική απόφαση. Ο</w:t>
      </w:r>
      <w:r w:rsidRPr="002B5C81">
        <w:rPr>
          <w:rFonts w:eastAsia="Times New Roman"/>
          <w:color w:val="212121"/>
          <w:szCs w:val="24"/>
          <w:shd w:val="clear" w:color="auto" w:fill="FFFFFF"/>
        </w:rPr>
        <w:t xml:space="preserve">ι εργοδότες </w:t>
      </w:r>
      <w:r>
        <w:rPr>
          <w:rFonts w:eastAsia="Times New Roman"/>
          <w:color w:val="212121"/>
          <w:szCs w:val="24"/>
          <w:shd w:val="clear" w:color="auto" w:fill="FFFFFF"/>
        </w:rPr>
        <w:t>την αμφισβήτησαν</w:t>
      </w:r>
      <w:r w:rsidRPr="002B5C81">
        <w:rPr>
          <w:rFonts w:eastAsia="Times New Roman"/>
          <w:color w:val="212121"/>
          <w:szCs w:val="24"/>
          <w:shd w:val="clear" w:color="auto" w:fill="FFFFFF"/>
        </w:rPr>
        <w:t xml:space="preserve"> στην πενταμελή επιτροπή</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στο δευτεροβάθμιο όργανο δηλαδή του ΟΜΕΔ</w:t>
      </w:r>
      <w:r>
        <w:rPr>
          <w:rFonts w:eastAsia="Times New Roman"/>
          <w:color w:val="212121"/>
          <w:szCs w:val="24"/>
          <w:shd w:val="clear" w:color="auto" w:fill="FFFFFF"/>
        </w:rPr>
        <w:t>, και μ</w:t>
      </w:r>
      <w:r w:rsidRPr="002B5C81">
        <w:rPr>
          <w:rFonts w:eastAsia="Times New Roman"/>
          <w:color w:val="212121"/>
          <w:szCs w:val="24"/>
          <w:shd w:val="clear" w:color="auto" w:fill="FFFFFF"/>
        </w:rPr>
        <w:t xml:space="preserve">όλις </w:t>
      </w:r>
      <w:r>
        <w:rPr>
          <w:rFonts w:eastAsia="Times New Roman"/>
          <w:color w:val="212121"/>
          <w:szCs w:val="24"/>
          <w:shd w:val="clear" w:color="auto" w:fill="FFFFFF"/>
        </w:rPr>
        <w:t xml:space="preserve">τον Απρίλιο </w:t>
      </w:r>
      <w:r w:rsidRPr="002B5C81">
        <w:rPr>
          <w:rFonts w:eastAsia="Times New Roman"/>
          <w:color w:val="212121"/>
          <w:szCs w:val="24"/>
          <w:shd w:val="clear" w:color="auto" w:fill="FFFFFF"/>
        </w:rPr>
        <w:t>βγήκε η απόφαση του δευτεροβάθμιου οργάνου</w:t>
      </w:r>
      <w:r>
        <w:rPr>
          <w:rFonts w:eastAsia="Times New Roman"/>
          <w:color w:val="212121"/>
          <w:szCs w:val="24"/>
          <w:shd w:val="clear" w:color="auto" w:fill="FFFFFF"/>
        </w:rPr>
        <w:t>,</w:t>
      </w:r>
      <w:r w:rsidRPr="002B5C81">
        <w:rPr>
          <w:rFonts w:eastAsia="Times New Roman"/>
          <w:color w:val="212121"/>
          <w:szCs w:val="24"/>
          <w:shd w:val="clear" w:color="auto" w:fill="FFFFFF"/>
        </w:rPr>
        <w:t xml:space="preserve"> το οποίο δικαιώνε</w:t>
      </w:r>
      <w:r>
        <w:rPr>
          <w:rFonts w:eastAsia="Times New Roman"/>
          <w:color w:val="212121"/>
          <w:szCs w:val="24"/>
          <w:shd w:val="clear" w:color="auto" w:fill="FFFFFF"/>
        </w:rPr>
        <w:t xml:space="preserve">ι τους εργαζόμενους. Αυτήν τη </w:t>
      </w:r>
      <w:r w:rsidRPr="002B5C81">
        <w:rPr>
          <w:rFonts w:eastAsia="Times New Roman"/>
          <w:color w:val="212121"/>
          <w:szCs w:val="24"/>
          <w:shd w:val="clear" w:color="auto" w:fill="FFFFFF"/>
        </w:rPr>
        <w:t xml:space="preserve">στιγμή βέβαια η συλλογική σύμβαση εργασίας έχει λήξει </w:t>
      </w:r>
      <w:r>
        <w:rPr>
          <w:rFonts w:eastAsia="Times New Roman"/>
          <w:color w:val="212121"/>
          <w:szCs w:val="24"/>
          <w:shd w:val="clear" w:color="auto" w:fill="FFFFFF"/>
        </w:rPr>
        <w:t xml:space="preserve">και </w:t>
      </w:r>
      <w:r w:rsidRPr="002B5C81">
        <w:rPr>
          <w:rFonts w:eastAsia="Times New Roman"/>
          <w:color w:val="212121"/>
          <w:szCs w:val="24"/>
          <w:shd w:val="clear" w:color="auto" w:fill="FFFFFF"/>
        </w:rPr>
        <w:t>βρίσκεται στην περίοδο της παράτασης ισχύος</w:t>
      </w:r>
      <w:r>
        <w:rPr>
          <w:rFonts w:eastAsia="Times New Roman"/>
          <w:color w:val="212121"/>
          <w:szCs w:val="24"/>
          <w:shd w:val="clear" w:color="auto" w:fill="FFFFFF"/>
        </w:rPr>
        <w:t>, του τριμήνου δηλαδή.</w:t>
      </w:r>
      <w:r>
        <w:rPr>
          <w:rFonts w:eastAsia="Times New Roman" w:cs="Times New Roman"/>
          <w:szCs w:val="24"/>
        </w:rPr>
        <w:t xml:space="preserve"> Τυπικά λήγει τέλος Μαΐου. Επομένως, αυτή τη στιγμή η συλλογική σύμβαση είναι ενεργή, αλλά τέλος Μαΐου θα έχει πια τελειώσει και η τρίμηνη παράταση ισχύος της, οπότε θα πρέπει να υπογραφεί νέα.</w:t>
      </w:r>
    </w:p>
    <w:p w14:paraId="2967148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Το θεσμικό πλαίσιο –θα δείτε τις ρυθμίσεις</w:t>
      </w:r>
      <w:r w:rsidRPr="00160DDA">
        <w:rPr>
          <w:rFonts w:eastAsia="Times New Roman" w:cs="Times New Roman"/>
          <w:szCs w:val="24"/>
        </w:rPr>
        <w:t>-</w:t>
      </w:r>
      <w:r>
        <w:rPr>
          <w:rFonts w:eastAsia="Times New Roman" w:cs="Times New Roman"/>
          <w:szCs w:val="24"/>
        </w:rPr>
        <w:t xml:space="preserve"> όπως σας είπα, είναι εντός του νομοσχεδίου</w:t>
      </w:r>
      <w:r w:rsidRPr="00160DDA">
        <w:rPr>
          <w:rFonts w:eastAsia="Times New Roman" w:cs="Times New Roman"/>
          <w:szCs w:val="24"/>
        </w:rPr>
        <w:t xml:space="preserve">. </w:t>
      </w:r>
      <w:r>
        <w:rPr>
          <w:rFonts w:eastAsia="Times New Roman" w:cs="Times New Roman"/>
          <w:szCs w:val="24"/>
        </w:rPr>
        <w:t xml:space="preserve">Εξετάζουμε το ζήτημα και της ένταξης στα βαρέα και ανθυγιεινά. Δεν θα είναι σε αυτό το νομοσχέδιο, αλλά είναι υπό εξέταση, προκειμένου να κάνουμε και αυτή τη ρύθμιση. </w:t>
      </w:r>
    </w:p>
    <w:p w14:paraId="2967148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 πολιτικά σημαντικό είναι ότι μέσα από διαβούλευση με τους εργαζόμενους αρχίζουμε να υφαίνουμε δίκτυ προστασίας για κατηγορίες εργαζομένων που ήταν αόρατες, όπως οι εργαζόμενοι στις εργολαβίες και οι εργαζόμενοι διανομείς. Να αρχίσουν, δηλαδή, να βγαίνουν μπροστά και να μπαίνουν κάποιες δικλείδες προστασίας της εργασίας τους, ενώ μέχρι χθες –εννοώ και πριν την κρίση- ήταν αόρατοι εντελώς οι εργαζόμενοι. </w:t>
      </w:r>
    </w:p>
    <w:p w14:paraId="2967148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Και το πλέον ίσως σημαντικό είναι ότι αυτές οι ρυθμίσεις έρχονται στην πραγματικότητα κατόπιν συλλογικής διεκδίκησης των εργαζομένων και αυτό δείχνει και μια πολύ καλή λειτουργία της συνδικαλιστικής πλευράς αυτού του κλάδου, αυτού του επαγγέλματος, η οποία είναι σε θέση να φέρνει συγκεκριμένες προτάσεις, τις οποίες και εμείς θα μπορούμε να τις κάνουμε πράξη.</w:t>
      </w:r>
    </w:p>
    <w:p w14:paraId="2967148A" w14:textId="77777777" w:rsidR="00711852" w:rsidRDefault="000A1C6E">
      <w:pPr>
        <w:spacing w:line="600" w:lineRule="auto"/>
        <w:ind w:firstLine="720"/>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Μάριος Γεωργιάδης</w:t>
      </w:r>
      <w:r w:rsidRPr="005D0EA1">
        <w:rPr>
          <w:rFonts w:eastAsia="Times New Roman" w:cs="Times New Roman"/>
          <w:b/>
          <w:szCs w:val="24"/>
        </w:rPr>
        <w:t>)</w:t>
      </w:r>
      <w:r w:rsidRPr="00F86260">
        <w:rPr>
          <w:rFonts w:eastAsia="Times New Roman" w:cs="Times New Roman"/>
          <w:b/>
          <w:szCs w:val="24"/>
        </w:rPr>
        <w:t>:</w:t>
      </w:r>
      <w:r>
        <w:rPr>
          <w:rFonts w:eastAsia="Times New Roman" w:cs="Times New Roman"/>
          <w:szCs w:val="24"/>
        </w:rPr>
        <w:t xml:space="preserve"> Ευχαριστούμε την κυρία Υπουργό.</w:t>
      </w:r>
    </w:p>
    <w:p w14:paraId="2967148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τρεις συνοδοί-εκπαιδευτικοί από το 1</w:t>
      </w:r>
      <w:r w:rsidRPr="00F86260">
        <w:rPr>
          <w:rFonts w:eastAsia="Times New Roman" w:cs="Times New Roman"/>
          <w:szCs w:val="24"/>
          <w:vertAlign w:val="superscript"/>
        </w:rPr>
        <w:t>ο</w:t>
      </w:r>
      <w:r>
        <w:rPr>
          <w:rFonts w:eastAsia="Times New Roman" w:cs="Times New Roman"/>
          <w:szCs w:val="24"/>
        </w:rPr>
        <w:t xml:space="preserve"> Γυμνάσιο Πετρούπολης.</w:t>
      </w:r>
    </w:p>
    <w:p w14:paraId="2967148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2967148D"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967148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Να σας ενημερώσουμε ότι ο λόγος που βλέπετε λίγους συναδέλφους στην Αίθουσα της Ολομέλειας, είναι διότι διεξάγεται ο κοινοβουλευτικός έλεγχος και η συζήτηση των επικαίρων ερωτήσεων, όπου ο εκάστοτε Βουλευτής ασκεί το δικαίωμά του να θέσει ένα επίκαιρο ερώτημα στον αρμόδιο Υπουργό και να κάνουν μια συζήτηση.</w:t>
      </w:r>
    </w:p>
    <w:p w14:paraId="2967148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Η επόμενη ερώτηση που θα συζητηθεί αφορά το Υπουργείο Εργασίας, Κοινωνικής Ασφάλισης και Κοινωνικής Αλληλεγγύης και θα την απαντήσει ο Υφυπουργός κ. Κωνσταντίνος Μπάρκας. </w:t>
      </w:r>
    </w:p>
    <w:p w14:paraId="2967149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Είναι η τρίτη με αριθμό 477/8-4-2019 επίκαιρη ερώτηση δεύτερου κύκλου του Βουλευτή Θεσπρωτίας της Νέας Δημοκρατίας κ. Βασιλείου Γιόγιακα, </w:t>
      </w:r>
      <w:r>
        <w:rPr>
          <w:rFonts w:eastAsia="Times New Roman" w:cs="Times New Roman"/>
          <w:szCs w:val="24"/>
        </w:rPr>
        <w:lastRenderedPageBreak/>
        <w:t>προς την Υπουργό Εργασίας, Κοινωνικής Ασφάλισης και Κοινωνικής Αλληλεγγύης, με θέμα «Επέκταση προγραμμάτων κοινωφελούς χαρακτήρα».</w:t>
      </w:r>
    </w:p>
    <w:p w14:paraId="2967149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Ο συνάδελφος κ. Γιόγιακας έχει τον λόγο για δύο λεπτά για να πρωτολογήσει.</w:t>
      </w:r>
    </w:p>
    <w:p w14:paraId="29671492"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sidRPr="00F86260">
        <w:rPr>
          <w:rFonts w:eastAsia="Times New Roman" w:cs="Times New Roman"/>
          <w:b/>
          <w:szCs w:val="24"/>
        </w:rPr>
        <w:t>:</w:t>
      </w:r>
      <w:r w:rsidRPr="00F86260">
        <w:rPr>
          <w:rFonts w:eastAsia="Times New Roman" w:cs="Times New Roman"/>
          <w:szCs w:val="24"/>
        </w:rPr>
        <w:t xml:space="preserve"> </w:t>
      </w:r>
      <w:r>
        <w:rPr>
          <w:rFonts w:eastAsia="Times New Roman" w:cs="Times New Roman"/>
          <w:szCs w:val="24"/>
        </w:rPr>
        <w:t>Κυρία Υπουργέ, τον περασμένο χρόνο προκηρύχθηκαν από τον ΟΑΕΔ, με διαφορά ενός μήνα, δύο δράσεις για την απασχόληση σε προγράμματα κοινωφελούς χαρακτήρα. Το ένα με αριθμό δημόσιας πρόσκλησης 8/2018, αφορούσε περίπου τριάντα χιλιάδες θέσεις σε δήμους, περιφέρειες και κέντρα πρόνοιας. Το άλλο, με αριθμό δημόσιας πρόσκλησης 4/2018, αφορούσε περίπου πέντε χιλιάδες θέσεις στο Υπουργείο Περιβάλλοντος και στις αποκεντρωμένες διοικήσεις για την αντιπυρική προστασία. Και τα δύο προγράμματα είχαν διάρκεια οκτώ μήνες με δυνατότητα παράτασης μέχρι σαράντα πέντε μέρες.</w:t>
      </w:r>
    </w:p>
    <w:p w14:paraId="2967149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θέμα προέκυψε, κύριε Υπουργέ, όταν με τροπολογία αρχικά και έπειτα με κοινή υπουργική απόφαση παρατάθηκε η οκτάμηνη απασχόληση των απασχολουμένων στην αντιπυρική προστασία για δεκαέξι μήνες. Το σκεπτικό ήταν η καλύτερη προστασία των δασών και η αντιμετώπιση εκτάκτων αναγκών την αντιπυρική περίοδο, που ξεκινά την 1</w:t>
      </w:r>
      <w:r w:rsidRPr="00EB14AE">
        <w:rPr>
          <w:rFonts w:eastAsia="Times New Roman" w:cs="Times New Roman"/>
          <w:szCs w:val="24"/>
          <w:vertAlign w:val="superscript"/>
        </w:rPr>
        <w:t>η</w:t>
      </w:r>
      <w:r>
        <w:rPr>
          <w:rFonts w:eastAsia="Times New Roman" w:cs="Times New Roman"/>
          <w:szCs w:val="24"/>
        </w:rPr>
        <w:t xml:space="preserve"> Μαΐου.</w:t>
      </w:r>
    </w:p>
    <w:p w14:paraId="2967149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αυτή η απόφαση προκαλεί ένα αίσθημα άνισης μεταχείρισης στους ωφελούμενους του αντίστοιχου προγράμματος που τρέχει σε δήμους και περιφέρειες, ανθρώπους που, όπως όλοι γνωρίζουμε, είναι για πολύ καιρό εκτός εργασίας, με υποχρεώσεις που δεν περιμένουν, για τους οποίους ακόμη και τρεις-τέσσερις μήνες εργασίας παραπάνω θα ήταν μία μεγάλη βοήθεια και οι οποίοι καλύπτουν πραγματικές καθημερινές ανάγκες στις υπηρεσίες που απασχολούνται. Φαίνεται, μάλιστα, ότι υπάρχει ένα υπόλοιπο από τον προϋπολογισμό αυτού του προγράμματος που δεν δόθηκε, γιατί δεν καλύφθηκε το σύνολο των θέσεων. </w:t>
      </w:r>
    </w:p>
    <w:p w14:paraId="2967149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Έχοντας, κύριε Υπουργέ, κατά νου ότι ήδη τρέχει μία νέα ανάλογη δράση, που όμως αφορά άλλους δήμους και οργανισμούς, θα ήθελα να μας πείτε εάν είναι στις προθέσεις σας να επεκτείνετε τη διάρκεια του προηγούμενου προγράμματος, πέρα από το διάστημα που προβλέπεται στην προκήρυξη με αριθμό 8/2018. Θα ήταν -το ξαναλέω- σημαντικό, γιατί πολλές χιλιάδες οικογένειες σε όλη τη χώρα περιμένουν με ιδιαίτερη αγωνία. </w:t>
      </w:r>
    </w:p>
    <w:p w14:paraId="2967149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Είδαμε και την αναφορά του κ. Δανέλλη, του Ανεξάρτητου Βουλευτή, ο οποίος και αυτός ενδιαφέρεται για δήμους στην Κρήτη. Επίσης έχω την πληροφορία –δεν ξέρω αν είναι πραγματικότητα- ότι υπάρχει συγκέντρωση </w:t>
      </w:r>
      <w:r>
        <w:rPr>
          <w:rFonts w:eastAsia="Times New Roman" w:cs="Times New Roman"/>
          <w:szCs w:val="24"/>
        </w:rPr>
        <w:lastRenderedPageBreak/>
        <w:t xml:space="preserve">σήμερα στο Υπουργείο Εργασίας από ανθρώπους που ενδιαφέρονται για το συγκεκριμένο πρόγραμμα που ερωτάσθε. </w:t>
      </w:r>
    </w:p>
    <w:p w14:paraId="29671497" w14:textId="77777777" w:rsidR="00711852" w:rsidRDefault="000A1C6E">
      <w:pPr>
        <w:spacing w:line="600" w:lineRule="auto"/>
        <w:ind w:firstLine="720"/>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Μάριος Γεωργιάδης</w:t>
      </w:r>
      <w:r w:rsidRPr="005D0EA1">
        <w:rPr>
          <w:rFonts w:eastAsia="Times New Roman" w:cs="Times New Roman"/>
          <w:b/>
          <w:szCs w:val="24"/>
        </w:rPr>
        <w:t>)</w:t>
      </w:r>
      <w:r w:rsidRPr="00F86260">
        <w:rPr>
          <w:rFonts w:eastAsia="Times New Roman" w:cs="Times New Roman"/>
          <w:b/>
          <w:szCs w:val="24"/>
        </w:rPr>
        <w:t>:</w:t>
      </w:r>
      <w:r>
        <w:rPr>
          <w:rFonts w:eastAsia="Times New Roman" w:cs="Times New Roman"/>
          <w:szCs w:val="24"/>
        </w:rPr>
        <w:t xml:space="preserve"> Ευχαριστούμε τον κύριο συνάδελφο.</w:t>
      </w:r>
    </w:p>
    <w:p w14:paraId="2967149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έχει τρία λεπτά για να πρωτομιλήσει. </w:t>
      </w:r>
    </w:p>
    <w:p w14:paraId="29671499"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sidRPr="00EB14AE">
        <w:rPr>
          <w:rFonts w:eastAsia="Times New Roman" w:cs="Times New Roman"/>
          <w:b/>
          <w:szCs w:val="24"/>
        </w:rPr>
        <w:t xml:space="preserve">(Υφυπουργός Εργασίας, Κοινωνικής Ασφάλισης και Κοινωνικής Αλληλεγγύης): </w:t>
      </w:r>
      <w:r>
        <w:rPr>
          <w:rFonts w:eastAsia="Times New Roman" w:cs="Times New Roman"/>
          <w:szCs w:val="24"/>
        </w:rPr>
        <w:t>Ευχαριστώ πολύ, κύριε Πρόεδρε.</w:t>
      </w:r>
    </w:p>
    <w:p w14:paraId="2967149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Κύριε Γιόγιακα, είχα ενημερωθεί για μια άλλη ερώτηση. Εγώ έχω άλλη ερώτηση στα χέρια μου, την οποία έχετε καταθέσει εσείς -από ό,τι βλέπω εδώ εσείς υπογράφετε- και τα ερωτήματα είναι άλλα σε σχέση με αυτά που μου αναφέρετε τώρα και δεν ξέρω κατά πόσο αυτό προβλέπεται από τον κοινοβουλευτικό έλεγχο. Εγώ, λοιπόν, θα απαντήσω σε αυτά τα ερωτήματα, τα οποία έχει η ερώτηση και σ’ αυτό δεν μπορώ να κάνω πίσω. </w:t>
      </w:r>
    </w:p>
    <w:p w14:paraId="2967149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Θέλω, λοιπόν, κύριε Γιόγιακα, να σας διευκρινίσω τα εξής.</w:t>
      </w:r>
    </w:p>
    <w:p w14:paraId="2967149C"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sidRPr="009F7BB9">
        <w:rPr>
          <w:rFonts w:eastAsia="Times New Roman" w:cs="Times New Roman"/>
          <w:b/>
          <w:szCs w:val="24"/>
        </w:rPr>
        <w:t>:</w:t>
      </w:r>
      <w:r w:rsidRPr="009F7BB9">
        <w:rPr>
          <w:rFonts w:eastAsia="Times New Roman" w:cs="Times New Roman"/>
          <w:szCs w:val="24"/>
        </w:rPr>
        <w:t xml:space="preserve"> </w:t>
      </w:r>
      <w:r>
        <w:rPr>
          <w:rFonts w:eastAsia="Times New Roman" w:cs="Times New Roman"/>
          <w:szCs w:val="24"/>
        </w:rPr>
        <w:t>Μα, δεν έχω άλλη ερώτηση.</w:t>
      </w:r>
    </w:p>
    <w:p w14:paraId="2967149D" w14:textId="77777777" w:rsidR="00711852" w:rsidRDefault="000A1C6E">
      <w:pPr>
        <w:spacing w:line="600" w:lineRule="auto"/>
        <w:ind w:firstLine="720"/>
        <w:jc w:val="both"/>
        <w:rPr>
          <w:rFonts w:eastAsia="Times New Roman" w:cs="Times New Roman"/>
          <w:szCs w:val="24"/>
        </w:rPr>
      </w:pPr>
      <w:r w:rsidRPr="005D0EA1">
        <w:rPr>
          <w:rFonts w:eastAsia="Times New Roman" w:cs="Times New Roman"/>
          <w:b/>
          <w:szCs w:val="24"/>
        </w:rPr>
        <w:lastRenderedPageBreak/>
        <w:t>ΠΡΟΕΔΡΕΥΩΝ (</w:t>
      </w:r>
      <w:r>
        <w:rPr>
          <w:rFonts w:eastAsia="Times New Roman" w:cs="Times New Roman"/>
          <w:b/>
          <w:szCs w:val="24"/>
        </w:rPr>
        <w:t>Μάριος Γεωργιάδης</w:t>
      </w:r>
      <w:r w:rsidRPr="005D0EA1">
        <w:rPr>
          <w:rFonts w:eastAsia="Times New Roman" w:cs="Times New Roman"/>
          <w:b/>
          <w:szCs w:val="24"/>
        </w:rPr>
        <w:t>)</w:t>
      </w:r>
      <w:r w:rsidRPr="00F86260">
        <w:rPr>
          <w:rFonts w:eastAsia="Times New Roman" w:cs="Times New Roman"/>
          <w:b/>
          <w:szCs w:val="24"/>
        </w:rPr>
        <w:t>:</w:t>
      </w:r>
      <w:r>
        <w:rPr>
          <w:rFonts w:eastAsia="Times New Roman" w:cs="Times New Roman"/>
          <w:szCs w:val="24"/>
        </w:rPr>
        <w:t xml:space="preserve"> Κύριε Γιόγιακα, αφήστε τον Υπουργό να απαντήσει και στη δευτερολογία σας μπορείτε…</w:t>
      </w:r>
    </w:p>
    <w:p w14:paraId="2967149E"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sidRPr="00EB14AE">
        <w:rPr>
          <w:rFonts w:eastAsia="Times New Roman" w:cs="Times New Roman"/>
          <w:b/>
          <w:szCs w:val="24"/>
        </w:rPr>
        <w:t>(Υφυπουργός Εργασίας, Κοινωνικής Ασφάλισης και Κοινωνικής Αλληλεγγύης):</w:t>
      </w:r>
      <w:r>
        <w:rPr>
          <w:rFonts w:eastAsia="Times New Roman" w:cs="Times New Roman"/>
          <w:szCs w:val="24"/>
        </w:rPr>
        <w:t xml:space="preserve"> Κύριε Γιόγιακα, θέλω να σας διευκρινίσω το εξής: Τα προγράμματα κοινωφελούς χαρακτήρα δεν σχετίζονται με συμβάσεις ορισμένου χρόνου, όπως εσείς έχετε αναφέρει στην ερώτηση που μου καταθέσατε. Λέτε ότι αυτές ορίζονται από το προεδρικό διάταγμα 164/2004. Δεν αναφέρονται εκεί. Η κοινωφελής εργασία προσβλέπει στην αντιμετώπιση των επιπτώσεων της μακροχρόνιας ανεργίας, αφήνοντας ταυτόχρονα πίσω έργο στις κοινότητες ή στους χώρους, όπου οι άνθρωποι αυτοί πηγαίνουν, χωρίς όμως να καλύπτουν πάγιες και διαρκείς ανάγκες. </w:t>
      </w:r>
    </w:p>
    <w:p w14:paraId="2967149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Ως εκ τούτου, και όντας πρόγραμμα στο οποίο προφανώς και εμπλέκεται ο ΟΑΕΔ, εξαιρείται από το προαναφερθέν προεδρικό διάταγμα, το οποίο εσείς αναφέρετε στην ερώτησή σας.</w:t>
      </w:r>
    </w:p>
    <w:p w14:paraId="296714A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Πράγματι, έχουν δοθεί παρατάσεις στα προγράμματα, τα οποία αναφέρατε στην ερώτησή σας, τα οποία δόθηκαν ως κατ’ εξαίρεση. Διότι, η εξαίρεση αυτή ήταν στη βάση συγκεκριμένων και ανειλημμένων αναγκών, όπως η συνέχιση της διαχείρισης των προσφυγικών ροών στο πλαίσιο της κρίσης </w:t>
      </w:r>
      <w:r>
        <w:rPr>
          <w:rFonts w:eastAsia="Times New Roman" w:cs="Times New Roman"/>
          <w:szCs w:val="24"/>
        </w:rPr>
        <w:lastRenderedPageBreak/>
        <w:t xml:space="preserve">που κλήθηκε η χώρα μας να διαχειριστεί –γνωρίζετε τα προβλήματα που αντιμετωπίζει η χώρα μας, λόγω της προσφυγικής κρίσης- αλλά και η έγκαιρη και αποτελεσματική προετοιμασία της αντιπυρικής περιόδου, ζήτημα που είμαι σίγουρος ότι και εσείς και το κόμμα σας αναγνωρίζετε την κρισιμότητά του. </w:t>
      </w:r>
    </w:p>
    <w:p w14:paraId="296714A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Για να έρθω τώρα στις απαντήσεις των ερωτημάτων της ερώτησής σας, με στοιχεία που αντλήσαμε από το ολοκληρωμένο πληροφοριακό σύστημα του ΟΑΕΔ, από τις τριάντα χιλιάδες τριακόσιες τριάντα τρεις θέσεις που προκηρύχθηκαν στο πρόγραμμα των ΟΤΑ στους δήμους και τις περιφέρειες, έχουν καλυφθεί είκοσι πέντε χιλιάδες εκατόν ογδόντα τέσσερις θέσεις, ενώ από τα 219.276.000 ευρώ, ποσό που είχαμε προϋπολογίσει, δαπανήθηκαν τα 182.054.128 ευρώ. Έχουμε, δηλαδή, κάλυψη θέσεων και δαπανών περίπου στο 83%. </w:t>
      </w:r>
    </w:p>
    <w:p w14:paraId="296714A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Ειδικότερα, για να σας πω και για την περιφέρεια της Θεσπρωτίας στην οποία εκλέγεσθε, προκηρύχθηκαν διακόσιες εβδομήντα θέσεις κοινωφελούς απασχόλησης από τις οποίες έχουν καλυφθεί οι διακόσιες δεκαπέντε, ποσοστό περίπου 80%. </w:t>
      </w:r>
    </w:p>
    <w:p w14:paraId="296714A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Το αδαπάνητο ποσό, η διαφορά δηλαδή αυτών των δύο ποσών, αυτό που είχε προϋπολογισθεί και αυτό που είχε δαπανηθεί, προφανώς και δεν χάνεται. Αυτό που προκύπτει από τους κοινοτικούς πόρους, παραμένει στα διαθέσιμα του ΕΣΠΑ για άλλες συγχρηματοδοτούμενες δράσεις της Γενικής Γραμματείας Διαχείρισης Κοινοτικών και άλλων πόρων και αντίστοιχα το ποσό που αναφέρεται στους εθνικούς πόρους, παραμένει στα διαθέσιμα του ΟΑΕΔ.</w:t>
      </w:r>
    </w:p>
    <w:p w14:paraId="296714A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Όσον αφορά το τρίτο ερώτημά σας, από το 2015 έως και σήμερα έχουν ολοκληρωθεί οκτώ προγράμματα απασχόλησης κοινωφελούς χαρακτήρα, μέσω των οποίων έχουν ωφεληθεί εξήντα επτά χιλιάδες διακόσιοι εβδομήντα πέντε άνεργοι, συνολικού προϋπολογισμού 423.441.000 ευρώ περίπου. Σήμερα, λειτουργούν τέσσερα προγράμματα κοινωφελούς χαρακτήρα, τα οποία απευθύνονται σε σαράντα έξι χιλιάδες τετρακόσιους δεκατέσσερις ωφελούμενους, συνολικού προϋπολογισμού 331.487.000 ευρώ περίπου.</w:t>
      </w:r>
    </w:p>
    <w:p w14:paraId="296714A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Όσον αφορά συγκεκριμένα το τελευταίο ερώτημά σας –της ερώτησης που μου καταθέσατε εννοώ- αυτή τη στιγμή το Υπουργείο δεν προσανατολίζεται σε μία νέα νομοθετική ρύθμιση που να επιτρέπει τις παρατάσεις προγραμμάτων κοινωφελούς χαρακτήρα, εκτός των όσων έχουμε ήδη προβλέψει.</w:t>
      </w:r>
    </w:p>
    <w:p w14:paraId="296714A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96714A7"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296714A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Ο κ. Γιόγιακας έχει τον λόγο για τρία λεπτά για να δευτερολογήσει. </w:t>
      </w:r>
    </w:p>
    <w:p w14:paraId="296714A9"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sidRPr="009A6335">
        <w:rPr>
          <w:rFonts w:eastAsia="Times New Roman" w:cs="Times New Roman"/>
          <w:b/>
          <w:szCs w:val="24"/>
        </w:rPr>
        <w:t>:</w:t>
      </w:r>
      <w:r>
        <w:rPr>
          <w:rFonts w:eastAsia="Times New Roman" w:cs="Times New Roman"/>
          <w:szCs w:val="24"/>
        </w:rPr>
        <w:t xml:space="preserve"> Κύριε Μπάρκα, δυστυχώς απαντήσατε σε αυτά που ερωτηθήκατε, χωρίς να καταλάβετε τι απαντάτε. Η ερώτησή μου ήταν σαφής και με το κείμενο που σας έδωσαν απαντήσατε σε αυτά που ερωτηθήκατε.</w:t>
      </w:r>
    </w:p>
    <w:p w14:paraId="296714AA" w14:textId="77777777" w:rsidR="00711852" w:rsidRDefault="000A1C6E">
      <w:pPr>
        <w:tabs>
          <w:tab w:val="left" w:pos="6168"/>
        </w:tabs>
        <w:spacing w:line="600" w:lineRule="auto"/>
        <w:ind w:firstLine="964"/>
        <w:jc w:val="both"/>
        <w:rPr>
          <w:rFonts w:eastAsia="Times New Roman" w:cs="Times New Roman"/>
          <w:szCs w:val="24"/>
        </w:rPr>
      </w:pPr>
      <w:r>
        <w:rPr>
          <w:rFonts w:eastAsia="Times New Roman" w:cs="Times New Roman"/>
          <w:szCs w:val="24"/>
        </w:rPr>
        <w:t xml:space="preserve">Η ουσία της ερώτησης είναι αν είχατε τη διάθεση να δώσετε παράταση στο συγκεκριμένο πρόγραμμα. </w:t>
      </w:r>
      <w:r w:rsidRPr="00A61055">
        <w:rPr>
          <w:rFonts w:eastAsia="Times New Roman" w:cs="Times New Roman"/>
          <w:szCs w:val="24"/>
        </w:rPr>
        <w:t>Σύμφωνα με τα συμφραζόμενα και την απάντησή σας</w:t>
      </w:r>
      <w:r w:rsidRPr="0008537F">
        <w:rPr>
          <w:rFonts w:eastAsia="Times New Roman" w:cs="Times New Roman"/>
          <w:szCs w:val="24"/>
        </w:rPr>
        <w:t>,</w:t>
      </w:r>
      <w:r w:rsidRPr="00A61055">
        <w:rPr>
          <w:rFonts w:eastAsia="Times New Roman" w:cs="Times New Roman"/>
          <w:szCs w:val="24"/>
        </w:rPr>
        <w:t xml:space="preserve"> δεν έχετε τέτοια πρόθεση</w:t>
      </w:r>
      <w:r w:rsidRPr="0008537F">
        <w:rPr>
          <w:rFonts w:eastAsia="Times New Roman" w:cs="Times New Roman"/>
          <w:szCs w:val="24"/>
        </w:rPr>
        <w:t>.</w:t>
      </w:r>
      <w:r w:rsidRPr="00A61055">
        <w:rPr>
          <w:rFonts w:eastAsia="Times New Roman" w:cs="Times New Roman"/>
          <w:szCs w:val="24"/>
        </w:rPr>
        <w:t xml:space="preserve"> </w:t>
      </w:r>
    </w:p>
    <w:p w14:paraId="296714AB" w14:textId="77777777" w:rsidR="00711852" w:rsidRDefault="000A1C6E">
      <w:pPr>
        <w:tabs>
          <w:tab w:val="left" w:pos="6168"/>
        </w:tabs>
        <w:spacing w:line="600" w:lineRule="auto"/>
        <w:ind w:firstLine="720"/>
        <w:jc w:val="both"/>
        <w:rPr>
          <w:rFonts w:eastAsia="Times New Roman" w:cs="Times New Roman"/>
          <w:szCs w:val="24"/>
        </w:rPr>
      </w:pPr>
      <w:r w:rsidRPr="00A61055">
        <w:rPr>
          <w:rFonts w:eastAsia="Times New Roman" w:cs="Times New Roman"/>
          <w:szCs w:val="24"/>
        </w:rPr>
        <w:t>Ειλικρινά</w:t>
      </w:r>
      <w:r>
        <w:rPr>
          <w:rFonts w:eastAsia="Times New Roman" w:cs="Times New Roman"/>
          <w:szCs w:val="24"/>
        </w:rPr>
        <w:t>,</w:t>
      </w:r>
      <w:r w:rsidRPr="00A61055">
        <w:rPr>
          <w:rFonts w:eastAsia="Times New Roman" w:cs="Times New Roman"/>
          <w:szCs w:val="24"/>
        </w:rPr>
        <w:t xml:space="preserve"> </w:t>
      </w:r>
      <w:r>
        <w:rPr>
          <w:rFonts w:eastAsia="Times New Roman" w:cs="Times New Roman"/>
          <w:szCs w:val="24"/>
        </w:rPr>
        <w:t>εφαρμόζετε</w:t>
      </w:r>
      <w:r w:rsidRPr="00A61055">
        <w:rPr>
          <w:rFonts w:eastAsia="Times New Roman" w:cs="Times New Roman"/>
          <w:szCs w:val="24"/>
        </w:rPr>
        <w:t xml:space="preserve"> δύο μέτρα και δύο σταθμά</w:t>
      </w:r>
      <w:r>
        <w:rPr>
          <w:rFonts w:eastAsia="Times New Roman" w:cs="Times New Roman"/>
          <w:szCs w:val="24"/>
        </w:rPr>
        <w:t>.</w:t>
      </w:r>
      <w:r w:rsidRPr="00A61055">
        <w:rPr>
          <w:rFonts w:eastAsia="Times New Roman" w:cs="Times New Roman"/>
          <w:szCs w:val="24"/>
        </w:rPr>
        <w:t xml:space="preserve"> </w:t>
      </w:r>
      <w:r>
        <w:rPr>
          <w:rFonts w:eastAsia="Times New Roman" w:cs="Times New Roman"/>
          <w:szCs w:val="24"/>
        </w:rPr>
        <w:t xml:space="preserve">Διότι </w:t>
      </w:r>
      <w:r w:rsidRPr="00A61055">
        <w:rPr>
          <w:rFonts w:eastAsia="Times New Roman" w:cs="Times New Roman"/>
          <w:szCs w:val="24"/>
        </w:rPr>
        <w:t>και σε αυτό το πρόγραμμα</w:t>
      </w:r>
      <w:r>
        <w:rPr>
          <w:rFonts w:eastAsia="Times New Roman" w:cs="Times New Roman"/>
          <w:szCs w:val="24"/>
        </w:rPr>
        <w:t>,</w:t>
      </w:r>
      <w:r w:rsidRPr="00A61055">
        <w:rPr>
          <w:rFonts w:eastAsia="Times New Roman" w:cs="Times New Roman"/>
          <w:szCs w:val="24"/>
        </w:rPr>
        <w:t xml:space="preserve"> όπως είπατε και μόνο</w:t>
      </w:r>
      <w:r>
        <w:rPr>
          <w:rFonts w:eastAsia="Times New Roman" w:cs="Times New Roman"/>
          <w:szCs w:val="24"/>
        </w:rPr>
        <w:t>ς σας,</w:t>
      </w:r>
      <w:r w:rsidRPr="00A61055">
        <w:rPr>
          <w:rFonts w:eastAsia="Times New Roman" w:cs="Times New Roman"/>
          <w:szCs w:val="24"/>
        </w:rPr>
        <w:t xml:space="preserve"> περίπου το 80% των ωφελούμενων είχαν προσληφθεί</w:t>
      </w:r>
      <w:r>
        <w:rPr>
          <w:rFonts w:eastAsia="Times New Roman" w:cs="Times New Roman"/>
          <w:szCs w:val="24"/>
        </w:rPr>
        <w:t>.</w:t>
      </w:r>
      <w:r w:rsidRPr="00A61055">
        <w:rPr>
          <w:rFonts w:eastAsia="Times New Roman" w:cs="Times New Roman"/>
          <w:szCs w:val="24"/>
        </w:rPr>
        <w:t xml:space="preserve"> Υπάρχουν</w:t>
      </w:r>
      <w:r>
        <w:rPr>
          <w:rFonts w:eastAsia="Times New Roman" w:cs="Times New Roman"/>
          <w:szCs w:val="24"/>
        </w:rPr>
        <w:t xml:space="preserve"> και</w:t>
      </w:r>
      <w:r w:rsidRPr="00A61055">
        <w:rPr>
          <w:rFonts w:eastAsia="Times New Roman" w:cs="Times New Roman"/>
          <w:szCs w:val="24"/>
        </w:rPr>
        <w:t xml:space="preserve"> δυνατότητες και προϋποθέσεις</w:t>
      </w:r>
      <w:r>
        <w:rPr>
          <w:rFonts w:eastAsia="Times New Roman" w:cs="Times New Roman"/>
          <w:szCs w:val="24"/>
        </w:rPr>
        <w:t xml:space="preserve">. </w:t>
      </w:r>
    </w:p>
    <w:p w14:paraId="296714AC" w14:textId="77777777" w:rsidR="00711852" w:rsidRDefault="000A1C6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Επ’ ευκαιρίας </w:t>
      </w:r>
      <w:r w:rsidRPr="00A61055">
        <w:rPr>
          <w:rFonts w:eastAsia="Times New Roman" w:cs="Times New Roman"/>
          <w:szCs w:val="24"/>
        </w:rPr>
        <w:t>που είναι και η κυρία Υπουργός</w:t>
      </w:r>
      <w:r>
        <w:rPr>
          <w:rFonts w:eastAsia="Times New Roman" w:cs="Times New Roman"/>
          <w:szCs w:val="24"/>
        </w:rPr>
        <w:t xml:space="preserve"> εδώ, να πω ότι </w:t>
      </w:r>
      <w:r w:rsidRPr="00A61055">
        <w:rPr>
          <w:rFonts w:eastAsia="Times New Roman" w:cs="Times New Roman"/>
          <w:szCs w:val="24"/>
        </w:rPr>
        <w:t>θέλουμε να καταλάβετε και εσείς την αγωνία αυτών των ανθρώπων</w:t>
      </w:r>
      <w:r>
        <w:rPr>
          <w:rFonts w:eastAsia="Times New Roman" w:cs="Times New Roman"/>
          <w:szCs w:val="24"/>
        </w:rPr>
        <w:t>.</w:t>
      </w:r>
      <w:r w:rsidRPr="00A61055">
        <w:rPr>
          <w:rFonts w:eastAsia="Times New Roman" w:cs="Times New Roman"/>
          <w:szCs w:val="24"/>
        </w:rPr>
        <w:t xml:space="preserve"> Νομίζω ότι </w:t>
      </w:r>
      <w:r>
        <w:rPr>
          <w:rFonts w:eastAsia="Times New Roman" w:cs="Times New Roman"/>
          <w:szCs w:val="24"/>
        </w:rPr>
        <w:t xml:space="preserve">μία </w:t>
      </w:r>
      <w:r>
        <w:rPr>
          <w:rFonts w:eastAsia="Times New Roman" w:cs="Times New Roman"/>
          <w:szCs w:val="24"/>
        </w:rPr>
        <w:lastRenderedPageBreak/>
        <w:t xml:space="preserve">χρονική διάρκεια τεσσάρων μηνών </w:t>
      </w:r>
      <w:r w:rsidRPr="00A61055">
        <w:rPr>
          <w:rFonts w:eastAsia="Times New Roman" w:cs="Times New Roman"/>
          <w:szCs w:val="24"/>
        </w:rPr>
        <w:t>θα τους έδινε τη δυνατότητα να αποκτήσουν περισσότερες εμπειρίες</w:t>
      </w:r>
      <w:r>
        <w:rPr>
          <w:rFonts w:eastAsia="Times New Roman" w:cs="Times New Roman"/>
          <w:szCs w:val="24"/>
        </w:rPr>
        <w:t>,</w:t>
      </w:r>
      <w:r w:rsidRPr="00A61055">
        <w:rPr>
          <w:rFonts w:eastAsia="Times New Roman" w:cs="Times New Roman"/>
          <w:szCs w:val="24"/>
        </w:rPr>
        <w:t xml:space="preserve"> να βρουν χρόνο εργασίας και να μπορέσουν να συνεισφέρουν στην οικογένειά </w:t>
      </w:r>
      <w:r>
        <w:rPr>
          <w:rFonts w:eastAsia="Times New Roman" w:cs="Times New Roman"/>
          <w:szCs w:val="24"/>
        </w:rPr>
        <w:t>τους.</w:t>
      </w:r>
    </w:p>
    <w:p w14:paraId="296714AD" w14:textId="77777777" w:rsidR="00711852" w:rsidRDefault="000A1C6E">
      <w:pPr>
        <w:tabs>
          <w:tab w:val="left" w:pos="6168"/>
        </w:tabs>
        <w:spacing w:line="600" w:lineRule="auto"/>
        <w:ind w:firstLine="720"/>
        <w:jc w:val="both"/>
        <w:rPr>
          <w:rFonts w:eastAsia="Times New Roman" w:cs="Times New Roman"/>
          <w:szCs w:val="24"/>
        </w:rPr>
      </w:pPr>
      <w:r w:rsidRPr="00A61055">
        <w:rPr>
          <w:rFonts w:eastAsia="Times New Roman" w:cs="Times New Roman"/>
          <w:szCs w:val="24"/>
        </w:rPr>
        <w:t>Δεν έχω να πω τίποτα άλλο</w:t>
      </w:r>
      <w:r>
        <w:rPr>
          <w:rFonts w:eastAsia="Times New Roman" w:cs="Times New Roman"/>
          <w:szCs w:val="24"/>
        </w:rPr>
        <w:t>.</w:t>
      </w:r>
    </w:p>
    <w:p w14:paraId="296714AE" w14:textId="77777777" w:rsidR="00711852" w:rsidRDefault="000A1C6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Υπουργέ, όμως, </w:t>
      </w:r>
      <w:r w:rsidRPr="00A61055">
        <w:rPr>
          <w:rFonts w:eastAsia="Times New Roman" w:cs="Times New Roman"/>
          <w:szCs w:val="24"/>
        </w:rPr>
        <w:t>για μία ακόμη φορά να σας πω ότι α</w:t>
      </w:r>
      <w:r>
        <w:rPr>
          <w:rFonts w:eastAsia="Times New Roman" w:cs="Times New Roman"/>
          <w:szCs w:val="24"/>
        </w:rPr>
        <w:t xml:space="preserve">παντήσατε σε αυτά που ερωτηθήκατε. </w:t>
      </w:r>
      <w:r w:rsidRPr="00A61055">
        <w:rPr>
          <w:rFonts w:eastAsia="Times New Roman" w:cs="Times New Roman"/>
          <w:szCs w:val="24"/>
        </w:rPr>
        <w:t>Νομίζω δεν είχατε διαβάσει καλά την ερώτηση</w:t>
      </w:r>
      <w:r>
        <w:rPr>
          <w:rFonts w:eastAsia="Times New Roman" w:cs="Times New Roman"/>
          <w:szCs w:val="24"/>
        </w:rPr>
        <w:t>.</w:t>
      </w:r>
    </w:p>
    <w:p w14:paraId="296714AF" w14:textId="77777777" w:rsidR="00711852" w:rsidRDefault="000A1C6E">
      <w:pPr>
        <w:tabs>
          <w:tab w:val="left" w:pos="6168"/>
        </w:tabs>
        <w:spacing w:line="600" w:lineRule="auto"/>
        <w:ind w:firstLine="720"/>
        <w:jc w:val="both"/>
        <w:rPr>
          <w:rFonts w:eastAsia="Times New Roman" w:cs="Times New Roman"/>
          <w:szCs w:val="24"/>
        </w:rPr>
      </w:pPr>
      <w:r w:rsidRPr="00A61055">
        <w:rPr>
          <w:rFonts w:eastAsia="Times New Roman" w:cs="Times New Roman"/>
          <w:szCs w:val="24"/>
        </w:rPr>
        <w:t>Ευχαριστώ</w:t>
      </w:r>
      <w:r>
        <w:rPr>
          <w:rFonts w:eastAsia="Times New Roman" w:cs="Times New Roman"/>
          <w:szCs w:val="24"/>
        </w:rPr>
        <w:t>.</w:t>
      </w:r>
    </w:p>
    <w:p w14:paraId="296714B0"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Γιόγιακα. </w:t>
      </w:r>
    </w:p>
    <w:p w14:paraId="296714B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96714B2"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296714B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Κύριε Γιόγιακα, περί αναγνώσεως, θα σας καταθέσω για τα Πρακτικά την ερώτηση η οποία έφτασε στο γραφείο μας στο Υπουργείο. </w:t>
      </w:r>
    </w:p>
    <w:p w14:paraId="296714B4"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Την έχουμε κ. Μπάρκα. Δεν χρειάζεται να την καταθέσετε.</w:t>
      </w:r>
    </w:p>
    <w:p w14:paraId="296714B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ΜΠΑΡΚΑΣ (Υφυπουργός Εργασίας, Κοινωνικής Ασφάλισης και Κοινωνικής Αλληλεγγύης): </w:t>
      </w:r>
      <w:r>
        <w:rPr>
          <w:rFonts w:eastAsia="Times New Roman" w:cs="Times New Roman"/>
          <w:szCs w:val="24"/>
        </w:rPr>
        <w:t xml:space="preserve">Θα σας την καταθέσω, διότι ο κύριος Βουλευτής με εγκαλεί για ανάγνωση. Προφανώς, δεν γνωρίζει την ερώτηση </w:t>
      </w:r>
      <w:r w:rsidRPr="00A61055">
        <w:rPr>
          <w:rFonts w:eastAsia="Times New Roman" w:cs="Times New Roman"/>
          <w:szCs w:val="24"/>
        </w:rPr>
        <w:t>την οποία έχει καταθέσει</w:t>
      </w:r>
      <w:r>
        <w:rPr>
          <w:rFonts w:eastAsia="Times New Roman" w:cs="Times New Roman"/>
          <w:szCs w:val="24"/>
        </w:rPr>
        <w:t>.</w:t>
      </w:r>
    </w:p>
    <w:p w14:paraId="296714B6" w14:textId="77777777" w:rsidR="00711852" w:rsidRDefault="000A1C6E">
      <w:pPr>
        <w:spacing w:line="600" w:lineRule="auto"/>
        <w:ind w:firstLine="720"/>
        <w:jc w:val="both"/>
        <w:rPr>
          <w:rFonts w:eastAsia="Times New Roman" w:cs="Times New Roman"/>
          <w:szCs w:val="24"/>
        </w:rPr>
      </w:pPr>
      <w:r w:rsidRPr="00A61055">
        <w:rPr>
          <w:rFonts w:eastAsia="Times New Roman" w:cs="Times New Roman"/>
          <w:szCs w:val="24"/>
        </w:rPr>
        <w:t>Τώρα</w:t>
      </w:r>
      <w:r>
        <w:rPr>
          <w:rFonts w:eastAsia="Times New Roman" w:cs="Times New Roman"/>
          <w:szCs w:val="24"/>
        </w:rPr>
        <w:t>, θα σας απαντήσω στο</w:t>
      </w:r>
      <w:r w:rsidRPr="00A61055">
        <w:rPr>
          <w:rFonts w:eastAsia="Times New Roman" w:cs="Times New Roman"/>
          <w:szCs w:val="24"/>
        </w:rPr>
        <w:t xml:space="preserve"> εάν έχουμε πρόθεση ή όχι</w:t>
      </w:r>
      <w:r>
        <w:rPr>
          <w:rFonts w:eastAsia="Times New Roman" w:cs="Times New Roman"/>
          <w:szCs w:val="24"/>
        </w:rPr>
        <w:t>.</w:t>
      </w:r>
      <w:r w:rsidRPr="00A61055">
        <w:rPr>
          <w:rFonts w:eastAsia="Times New Roman" w:cs="Times New Roman"/>
          <w:szCs w:val="24"/>
        </w:rPr>
        <w:t xml:space="preserve"> Προφανώς</w:t>
      </w:r>
      <w:r>
        <w:rPr>
          <w:rFonts w:eastAsia="Times New Roman" w:cs="Times New Roman"/>
          <w:szCs w:val="24"/>
        </w:rPr>
        <w:t>,</w:t>
      </w:r>
      <w:r w:rsidRPr="00A61055">
        <w:rPr>
          <w:rFonts w:eastAsia="Times New Roman" w:cs="Times New Roman"/>
          <w:szCs w:val="24"/>
        </w:rPr>
        <w:t xml:space="preserve"> το </w:t>
      </w:r>
      <w:r>
        <w:rPr>
          <w:rFonts w:eastAsia="Times New Roman" w:cs="Times New Roman"/>
          <w:szCs w:val="24"/>
        </w:rPr>
        <w:t>π</w:t>
      </w:r>
      <w:r w:rsidRPr="00A61055">
        <w:rPr>
          <w:rFonts w:eastAsia="Times New Roman" w:cs="Times New Roman"/>
          <w:szCs w:val="24"/>
        </w:rPr>
        <w:t xml:space="preserve">ρόγραμμα </w:t>
      </w:r>
      <w:r>
        <w:rPr>
          <w:rFonts w:eastAsia="Times New Roman" w:cs="Times New Roman"/>
          <w:szCs w:val="24"/>
        </w:rPr>
        <w:t xml:space="preserve">αυτό βρίσκεται εν ισχύι. </w:t>
      </w:r>
      <w:r w:rsidRPr="00A61055">
        <w:rPr>
          <w:rFonts w:eastAsia="Times New Roman" w:cs="Times New Roman"/>
          <w:szCs w:val="24"/>
        </w:rPr>
        <w:t xml:space="preserve">Δεν </w:t>
      </w:r>
      <w:r>
        <w:rPr>
          <w:rFonts w:eastAsia="Times New Roman" w:cs="Times New Roman"/>
          <w:szCs w:val="24"/>
        </w:rPr>
        <w:t>έχει ολοκληρωθεί ακόμη.</w:t>
      </w:r>
      <w:r w:rsidRPr="00A61055">
        <w:rPr>
          <w:rFonts w:eastAsia="Times New Roman" w:cs="Times New Roman"/>
          <w:szCs w:val="24"/>
        </w:rPr>
        <w:t xml:space="preserve"> Θα γνωρίζετε ότι οι άνθρωποι αυτοί δουλεύουν σε ένα πρόγραμμα κοινωφελές</w:t>
      </w:r>
      <w:r>
        <w:rPr>
          <w:rFonts w:eastAsia="Times New Roman" w:cs="Times New Roman"/>
          <w:szCs w:val="24"/>
        </w:rPr>
        <w:t xml:space="preserve">, </w:t>
      </w:r>
      <w:r w:rsidRPr="00A61055">
        <w:rPr>
          <w:rFonts w:eastAsia="Times New Roman" w:cs="Times New Roman"/>
          <w:szCs w:val="24"/>
        </w:rPr>
        <w:t>το οποίο έχει συγκεκριμένα χαρακτηριστικά</w:t>
      </w:r>
      <w:r>
        <w:rPr>
          <w:rFonts w:eastAsia="Times New Roman" w:cs="Times New Roman"/>
          <w:szCs w:val="24"/>
        </w:rPr>
        <w:t>.</w:t>
      </w:r>
      <w:r w:rsidRPr="00A61055">
        <w:rPr>
          <w:rFonts w:eastAsia="Times New Roman" w:cs="Times New Roman"/>
          <w:szCs w:val="24"/>
        </w:rPr>
        <w:t xml:space="preserve"> Σας ανέφερα τους </w:t>
      </w:r>
      <w:r>
        <w:rPr>
          <w:rFonts w:eastAsia="Times New Roman" w:cs="Times New Roman"/>
          <w:szCs w:val="24"/>
        </w:rPr>
        <w:t xml:space="preserve">έκτακτους, τους κατ’ εξαίρεση </w:t>
      </w:r>
      <w:r w:rsidRPr="00A61055">
        <w:rPr>
          <w:rFonts w:eastAsia="Times New Roman" w:cs="Times New Roman"/>
          <w:szCs w:val="24"/>
        </w:rPr>
        <w:t xml:space="preserve">λόγους για τους οποίους </w:t>
      </w:r>
      <w:r>
        <w:rPr>
          <w:rFonts w:eastAsia="Times New Roman" w:cs="Times New Roman"/>
          <w:szCs w:val="24"/>
        </w:rPr>
        <w:t xml:space="preserve">πήρε </w:t>
      </w:r>
      <w:r w:rsidRPr="00A61055">
        <w:rPr>
          <w:rFonts w:eastAsia="Times New Roman" w:cs="Times New Roman"/>
          <w:szCs w:val="24"/>
        </w:rPr>
        <w:t xml:space="preserve">το προηγούμενο </w:t>
      </w:r>
      <w:r>
        <w:rPr>
          <w:rFonts w:eastAsia="Times New Roman" w:cs="Times New Roman"/>
          <w:szCs w:val="24"/>
        </w:rPr>
        <w:t>π</w:t>
      </w:r>
      <w:r w:rsidRPr="00A61055">
        <w:rPr>
          <w:rFonts w:eastAsia="Times New Roman" w:cs="Times New Roman"/>
          <w:szCs w:val="24"/>
        </w:rPr>
        <w:t>ρόγραμμα</w:t>
      </w:r>
      <w:r>
        <w:rPr>
          <w:rFonts w:eastAsia="Times New Roman" w:cs="Times New Roman"/>
          <w:szCs w:val="24"/>
        </w:rPr>
        <w:t>,</w:t>
      </w:r>
      <w:r w:rsidRPr="00A61055">
        <w:rPr>
          <w:rFonts w:eastAsia="Times New Roman" w:cs="Times New Roman"/>
          <w:szCs w:val="24"/>
        </w:rPr>
        <w:t xml:space="preserve"> </w:t>
      </w:r>
      <w:r>
        <w:rPr>
          <w:rFonts w:eastAsia="Times New Roman" w:cs="Times New Roman"/>
          <w:szCs w:val="24"/>
        </w:rPr>
        <w:t xml:space="preserve">το οποίο αναφέρατε </w:t>
      </w:r>
      <w:r w:rsidRPr="00A61055">
        <w:rPr>
          <w:rFonts w:eastAsia="Times New Roman" w:cs="Times New Roman"/>
          <w:szCs w:val="24"/>
        </w:rPr>
        <w:t xml:space="preserve">στην </w:t>
      </w:r>
      <w:r>
        <w:rPr>
          <w:rFonts w:eastAsia="Times New Roman" w:cs="Times New Roman"/>
          <w:szCs w:val="24"/>
        </w:rPr>
        <w:t>πρωτομιλία</w:t>
      </w:r>
      <w:r w:rsidRPr="00A61055">
        <w:rPr>
          <w:rFonts w:eastAsia="Times New Roman" w:cs="Times New Roman"/>
          <w:szCs w:val="24"/>
        </w:rPr>
        <w:t xml:space="preserve"> </w:t>
      </w:r>
      <w:r>
        <w:rPr>
          <w:rFonts w:eastAsia="Times New Roman" w:cs="Times New Roman"/>
          <w:szCs w:val="24"/>
        </w:rPr>
        <w:t>σας,</w:t>
      </w:r>
      <w:r w:rsidRPr="00A61055">
        <w:rPr>
          <w:rFonts w:eastAsia="Times New Roman" w:cs="Times New Roman"/>
          <w:szCs w:val="24"/>
        </w:rPr>
        <w:t xml:space="preserve"> παράταση</w:t>
      </w:r>
      <w:r>
        <w:rPr>
          <w:rFonts w:eastAsia="Times New Roman" w:cs="Times New Roman"/>
          <w:szCs w:val="24"/>
        </w:rPr>
        <w:t>.</w:t>
      </w:r>
      <w:r w:rsidRPr="00A61055">
        <w:rPr>
          <w:rFonts w:eastAsia="Times New Roman" w:cs="Times New Roman"/>
          <w:szCs w:val="24"/>
        </w:rPr>
        <w:t xml:space="preserve"> Ήταν η αντιπυρική περίοδος</w:t>
      </w:r>
      <w:r>
        <w:rPr>
          <w:rFonts w:eastAsia="Times New Roman" w:cs="Times New Roman"/>
          <w:szCs w:val="24"/>
        </w:rPr>
        <w:t>. Είχαμε την</w:t>
      </w:r>
      <w:r w:rsidRPr="00A61055">
        <w:rPr>
          <w:rFonts w:eastAsia="Times New Roman" w:cs="Times New Roman"/>
          <w:szCs w:val="24"/>
        </w:rPr>
        <w:t xml:space="preserve"> καλύτερη διαχείριση της αντιπυρικής περιόδου</w:t>
      </w:r>
      <w:r>
        <w:rPr>
          <w:rFonts w:eastAsia="Times New Roman" w:cs="Times New Roman"/>
          <w:szCs w:val="24"/>
        </w:rPr>
        <w:t>.</w:t>
      </w:r>
    </w:p>
    <w:p w14:paraId="296714B7" w14:textId="77777777" w:rsidR="00711852" w:rsidRDefault="000A1C6E">
      <w:pPr>
        <w:spacing w:line="600" w:lineRule="auto"/>
        <w:ind w:firstLine="720"/>
        <w:jc w:val="both"/>
        <w:rPr>
          <w:rFonts w:eastAsia="Times New Roman" w:cs="Times New Roman"/>
          <w:szCs w:val="24"/>
        </w:rPr>
      </w:pPr>
      <w:r w:rsidRPr="00A61055">
        <w:rPr>
          <w:rFonts w:eastAsia="Times New Roman" w:cs="Times New Roman"/>
          <w:szCs w:val="24"/>
        </w:rPr>
        <w:t>Αυτή τη στιγμή</w:t>
      </w:r>
      <w:r>
        <w:rPr>
          <w:rFonts w:eastAsia="Times New Roman" w:cs="Times New Roman"/>
          <w:szCs w:val="24"/>
        </w:rPr>
        <w:t>, κύριε Γιόγιακα,</w:t>
      </w:r>
      <w:r w:rsidRPr="00A61055">
        <w:rPr>
          <w:rFonts w:eastAsia="Times New Roman" w:cs="Times New Roman"/>
          <w:szCs w:val="24"/>
        </w:rPr>
        <w:t xml:space="preserve"> </w:t>
      </w:r>
      <w:r>
        <w:rPr>
          <w:rFonts w:eastAsia="Times New Roman" w:cs="Times New Roman"/>
          <w:szCs w:val="24"/>
        </w:rPr>
        <w:t xml:space="preserve">αυτό που κάνει </w:t>
      </w:r>
      <w:r w:rsidRPr="00A61055">
        <w:rPr>
          <w:rFonts w:eastAsia="Times New Roman" w:cs="Times New Roman"/>
          <w:szCs w:val="24"/>
        </w:rPr>
        <w:t xml:space="preserve">το Υπουργείο είναι να μπορεί να γνωρίζει εάν οι άνθρωποι οι οποίοι βρίσκονται στο </w:t>
      </w:r>
      <w:r>
        <w:rPr>
          <w:rFonts w:eastAsia="Times New Roman" w:cs="Times New Roman"/>
          <w:szCs w:val="24"/>
        </w:rPr>
        <w:t>π</w:t>
      </w:r>
      <w:r w:rsidRPr="00A61055">
        <w:rPr>
          <w:rFonts w:eastAsia="Times New Roman" w:cs="Times New Roman"/>
          <w:szCs w:val="24"/>
        </w:rPr>
        <w:t>ρόγραμμα των ΟΤΑ καλύπτουν ουσιαστικές ανάγκες των δήμων</w:t>
      </w:r>
      <w:r>
        <w:rPr>
          <w:rFonts w:eastAsia="Times New Roman" w:cs="Times New Roman"/>
          <w:szCs w:val="24"/>
        </w:rPr>
        <w:t>,</w:t>
      </w:r>
      <w:r w:rsidRPr="00A61055">
        <w:rPr>
          <w:rFonts w:eastAsia="Times New Roman" w:cs="Times New Roman"/>
          <w:szCs w:val="24"/>
        </w:rPr>
        <w:t xml:space="preserve"> κάτι το οποίο δεν προκύπτει αυτή τη στιγμή </w:t>
      </w:r>
      <w:r>
        <w:rPr>
          <w:rFonts w:eastAsia="Times New Roman" w:cs="Times New Roman"/>
          <w:szCs w:val="24"/>
        </w:rPr>
        <w:t>-</w:t>
      </w:r>
      <w:r w:rsidRPr="00A61055">
        <w:rPr>
          <w:rFonts w:eastAsia="Times New Roman" w:cs="Times New Roman"/>
          <w:szCs w:val="24"/>
        </w:rPr>
        <w:t>αν θέλετε</w:t>
      </w:r>
      <w:r>
        <w:rPr>
          <w:rFonts w:eastAsia="Times New Roman" w:cs="Times New Roman"/>
          <w:szCs w:val="24"/>
        </w:rPr>
        <w:t>-</w:t>
      </w:r>
      <w:r w:rsidRPr="00A61055">
        <w:rPr>
          <w:rFonts w:eastAsia="Times New Roman" w:cs="Times New Roman"/>
          <w:szCs w:val="24"/>
        </w:rPr>
        <w:t xml:space="preserve"> από τη συζήτηση με την </w:t>
      </w:r>
      <w:r>
        <w:rPr>
          <w:rFonts w:eastAsia="Times New Roman" w:cs="Times New Roman"/>
          <w:szCs w:val="24"/>
        </w:rPr>
        <w:t xml:space="preserve">ΚΕΔΕ ή </w:t>
      </w:r>
      <w:r w:rsidRPr="00A61055">
        <w:rPr>
          <w:rFonts w:eastAsia="Times New Roman" w:cs="Times New Roman"/>
          <w:szCs w:val="24"/>
        </w:rPr>
        <w:t>από τους δήμους</w:t>
      </w:r>
      <w:r>
        <w:rPr>
          <w:rFonts w:eastAsia="Times New Roman" w:cs="Times New Roman"/>
          <w:szCs w:val="24"/>
        </w:rPr>
        <w:t>.</w:t>
      </w:r>
      <w:r w:rsidRPr="00A61055">
        <w:rPr>
          <w:rFonts w:eastAsia="Times New Roman" w:cs="Times New Roman"/>
          <w:szCs w:val="24"/>
        </w:rPr>
        <w:t xml:space="preserve"> Μπορεί </w:t>
      </w:r>
      <w:r>
        <w:rPr>
          <w:rFonts w:eastAsia="Times New Roman" w:cs="Times New Roman"/>
          <w:szCs w:val="24"/>
        </w:rPr>
        <w:t xml:space="preserve">κατ’ εξαίρεση, κάποιοι δήμοι να το έχουν κοινοποιήσει αυτό. </w:t>
      </w:r>
      <w:r w:rsidRPr="00A61055">
        <w:rPr>
          <w:rFonts w:eastAsia="Times New Roman" w:cs="Times New Roman"/>
          <w:szCs w:val="24"/>
        </w:rPr>
        <w:t>Αυτή τη στιγμή</w:t>
      </w:r>
      <w:r>
        <w:rPr>
          <w:rFonts w:eastAsia="Times New Roman" w:cs="Times New Roman"/>
          <w:szCs w:val="24"/>
        </w:rPr>
        <w:t>,</w:t>
      </w:r>
      <w:r w:rsidRPr="00A61055">
        <w:rPr>
          <w:rFonts w:eastAsia="Times New Roman" w:cs="Times New Roman"/>
          <w:szCs w:val="24"/>
        </w:rPr>
        <w:t xml:space="preserve"> </w:t>
      </w:r>
      <w:r>
        <w:rPr>
          <w:rFonts w:eastAsia="Times New Roman" w:cs="Times New Roman"/>
          <w:szCs w:val="24"/>
        </w:rPr>
        <w:t>όμως,</w:t>
      </w:r>
      <w:r w:rsidRPr="00A61055">
        <w:rPr>
          <w:rFonts w:eastAsia="Times New Roman" w:cs="Times New Roman"/>
          <w:szCs w:val="24"/>
        </w:rPr>
        <w:t xml:space="preserve"> το Υπουργείο δεν το γνωρίζει αυτό</w:t>
      </w:r>
      <w:r>
        <w:rPr>
          <w:rFonts w:eastAsia="Times New Roman" w:cs="Times New Roman"/>
          <w:szCs w:val="24"/>
        </w:rPr>
        <w:t>.</w:t>
      </w:r>
    </w:p>
    <w:p w14:paraId="296714B8" w14:textId="77777777" w:rsidR="00711852" w:rsidRDefault="000A1C6E">
      <w:pPr>
        <w:spacing w:line="600" w:lineRule="auto"/>
        <w:ind w:firstLine="720"/>
        <w:jc w:val="both"/>
        <w:rPr>
          <w:rFonts w:eastAsia="Times New Roman" w:cs="Times New Roman"/>
          <w:szCs w:val="24"/>
        </w:rPr>
      </w:pPr>
      <w:r w:rsidRPr="00A61055">
        <w:rPr>
          <w:rFonts w:eastAsia="Times New Roman" w:cs="Times New Roman"/>
          <w:szCs w:val="24"/>
        </w:rPr>
        <w:lastRenderedPageBreak/>
        <w:t>Εμείς</w:t>
      </w:r>
      <w:r>
        <w:rPr>
          <w:rFonts w:eastAsia="Times New Roman" w:cs="Times New Roman"/>
          <w:szCs w:val="24"/>
        </w:rPr>
        <w:t>, όμως, κύριε Γιόγιακα,</w:t>
      </w:r>
      <w:r w:rsidRPr="00A61055">
        <w:rPr>
          <w:rFonts w:eastAsia="Times New Roman" w:cs="Times New Roman"/>
          <w:szCs w:val="24"/>
        </w:rPr>
        <w:t xml:space="preserve"> </w:t>
      </w:r>
      <w:r>
        <w:rPr>
          <w:rFonts w:eastAsia="Times New Roman" w:cs="Times New Roman"/>
          <w:szCs w:val="24"/>
        </w:rPr>
        <w:t>τ</w:t>
      </w:r>
      <w:r w:rsidRPr="00A61055">
        <w:rPr>
          <w:rFonts w:eastAsia="Times New Roman" w:cs="Times New Roman"/>
          <w:szCs w:val="24"/>
        </w:rPr>
        <w:t xml:space="preserve">α Προγράμματα </w:t>
      </w:r>
      <w:r>
        <w:rPr>
          <w:rFonts w:eastAsia="Times New Roman" w:cs="Times New Roman"/>
          <w:szCs w:val="24"/>
        </w:rPr>
        <w:t>Κοινωφελούς Απασχόλησης τα κάνουμε ακριβώς γ</w:t>
      </w:r>
      <w:r w:rsidRPr="00A61055">
        <w:rPr>
          <w:rFonts w:eastAsia="Times New Roman" w:cs="Times New Roman"/>
          <w:szCs w:val="24"/>
        </w:rPr>
        <w:t xml:space="preserve">ιατί θέλουμε να βοηθήσουμε ανθρώπους μακροχρόνια </w:t>
      </w:r>
      <w:r>
        <w:rPr>
          <w:rFonts w:eastAsia="Times New Roman" w:cs="Times New Roman"/>
          <w:szCs w:val="24"/>
        </w:rPr>
        <w:t xml:space="preserve">άνεργους, </w:t>
      </w:r>
      <w:r w:rsidRPr="00A61055">
        <w:rPr>
          <w:rFonts w:eastAsia="Times New Roman" w:cs="Times New Roman"/>
          <w:szCs w:val="24"/>
        </w:rPr>
        <w:t xml:space="preserve">οι οποίοι βρέθηκαν στο μάτι του κυκλώνα </w:t>
      </w:r>
      <w:r>
        <w:rPr>
          <w:rFonts w:eastAsia="Times New Roman" w:cs="Times New Roman"/>
          <w:szCs w:val="24"/>
        </w:rPr>
        <w:t xml:space="preserve">και </w:t>
      </w:r>
      <w:r w:rsidRPr="00A61055">
        <w:rPr>
          <w:rFonts w:eastAsia="Times New Roman" w:cs="Times New Roman"/>
          <w:szCs w:val="24"/>
        </w:rPr>
        <w:t>της κρίσης για την οποία συγκεκριμένοι άνθρωποι έχουν ευθύνη</w:t>
      </w:r>
      <w:r>
        <w:rPr>
          <w:rFonts w:eastAsia="Times New Roman" w:cs="Times New Roman"/>
          <w:szCs w:val="24"/>
        </w:rPr>
        <w:t>.</w:t>
      </w:r>
      <w:r w:rsidRPr="00A61055">
        <w:rPr>
          <w:rFonts w:eastAsia="Times New Roman" w:cs="Times New Roman"/>
          <w:szCs w:val="24"/>
        </w:rPr>
        <w:t xml:space="preserve"> Να </w:t>
      </w:r>
      <w:r>
        <w:rPr>
          <w:rFonts w:eastAsia="Times New Roman" w:cs="Times New Roman"/>
          <w:szCs w:val="24"/>
        </w:rPr>
        <w:t xml:space="preserve">θυμίσω το ποσοστό ανεργίας στο 27% και την ανεργία των νέων που ήταν στο 60%.  </w:t>
      </w:r>
      <w:r w:rsidRPr="00A61055">
        <w:rPr>
          <w:rFonts w:eastAsia="Times New Roman" w:cs="Times New Roman"/>
          <w:szCs w:val="24"/>
        </w:rPr>
        <w:t xml:space="preserve">Γνωρίζετε ποια κόμματα οδήγησαν </w:t>
      </w:r>
      <w:r>
        <w:rPr>
          <w:rFonts w:eastAsia="Times New Roman" w:cs="Times New Roman"/>
          <w:szCs w:val="24"/>
        </w:rPr>
        <w:t xml:space="preserve">σε εκείνη </w:t>
      </w:r>
      <w:r w:rsidRPr="00A61055">
        <w:rPr>
          <w:rFonts w:eastAsia="Times New Roman" w:cs="Times New Roman"/>
          <w:szCs w:val="24"/>
        </w:rPr>
        <w:t>την κρίση</w:t>
      </w:r>
      <w:r>
        <w:rPr>
          <w:rFonts w:eastAsia="Times New Roman" w:cs="Times New Roman"/>
          <w:szCs w:val="24"/>
        </w:rPr>
        <w:t>.</w:t>
      </w:r>
    </w:p>
    <w:p w14:paraId="296714B9"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Λύστε το. </w:t>
      </w:r>
      <w:r w:rsidRPr="00A61055">
        <w:rPr>
          <w:rFonts w:eastAsia="Times New Roman" w:cs="Times New Roman"/>
          <w:szCs w:val="24"/>
        </w:rPr>
        <w:t xml:space="preserve"> </w:t>
      </w:r>
    </w:p>
    <w:p w14:paraId="296714BA"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(Υφυπουργός Εργασίας, Κοινωνικής Ασφάλισης και Κοινωνικής Αλληλεγγύης): </w:t>
      </w:r>
      <w:r w:rsidRPr="00A61055">
        <w:rPr>
          <w:rFonts w:eastAsia="Times New Roman" w:cs="Times New Roman"/>
          <w:szCs w:val="24"/>
        </w:rPr>
        <w:t>Εμείς</w:t>
      </w:r>
      <w:r>
        <w:rPr>
          <w:rFonts w:eastAsia="Times New Roman" w:cs="Times New Roman"/>
          <w:szCs w:val="24"/>
        </w:rPr>
        <w:t>,</w:t>
      </w:r>
      <w:r w:rsidRPr="00A61055">
        <w:rPr>
          <w:rFonts w:eastAsia="Times New Roman" w:cs="Times New Roman"/>
          <w:szCs w:val="24"/>
        </w:rPr>
        <w:t xml:space="preserve"> </w:t>
      </w:r>
      <w:r>
        <w:rPr>
          <w:rFonts w:eastAsia="Times New Roman" w:cs="Times New Roman"/>
          <w:szCs w:val="24"/>
        </w:rPr>
        <w:t>λ</w:t>
      </w:r>
      <w:r w:rsidRPr="00A61055">
        <w:rPr>
          <w:rFonts w:eastAsia="Times New Roman" w:cs="Times New Roman"/>
          <w:szCs w:val="24"/>
        </w:rPr>
        <w:t>οιπόν</w:t>
      </w:r>
      <w:r>
        <w:rPr>
          <w:rFonts w:eastAsia="Times New Roman" w:cs="Times New Roman"/>
          <w:szCs w:val="24"/>
        </w:rPr>
        <w:t>,</w:t>
      </w:r>
      <w:r w:rsidRPr="00A61055">
        <w:rPr>
          <w:rFonts w:eastAsia="Times New Roman" w:cs="Times New Roman"/>
          <w:szCs w:val="24"/>
        </w:rPr>
        <w:t xml:space="preserve"> το </w:t>
      </w:r>
      <w:r>
        <w:rPr>
          <w:rFonts w:eastAsia="Times New Roman" w:cs="Times New Roman"/>
          <w:szCs w:val="24"/>
        </w:rPr>
        <w:t xml:space="preserve">λύνουμε αυτό, κύριε Γιόγιακα. </w:t>
      </w:r>
      <w:r w:rsidRPr="00A61055">
        <w:rPr>
          <w:rFonts w:eastAsia="Times New Roman" w:cs="Times New Roman"/>
          <w:szCs w:val="24"/>
        </w:rPr>
        <w:t>Αυτό κάνουμε</w:t>
      </w:r>
      <w:r>
        <w:rPr>
          <w:rFonts w:eastAsia="Times New Roman" w:cs="Times New Roman"/>
          <w:szCs w:val="24"/>
        </w:rPr>
        <w:t>.</w:t>
      </w:r>
      <w:r w:rsidRPr="00A61055">
        <w:rPr>
          <w:rFonts w:eastAsia="Times New Roman" w:cs="Times New Roman"/>
          <w:szCs w:val="24"/>
        </w:rPr>
        <w:t xml:space="preserve"> Και σας ανέφερα τα προγράμματα</w:t>
      </w:r>
      <w:r>
        <w:rPr>
          <w:rFonts w:eastAsia="Times New Roman" w:cs="Times New Roman"/>
          <w:szCs w:val="24"/>
        </w:rPr>
        <w:t>,</w:t>
      </w:r>
      <w:r w:rsidRPr="00A61055">
        <w:rPr>
          <w:rFonts w:eastAsia="Times New Roman" w:cs="Times New Roman"/>
          <w:szCs w:val="24"/>
        </w:rPr>
        <w:t xml:space="preserve"> τα οποία το Υπουργείο είχε εν ισχ</w:t>
      </w:r>
      <w:r>
        <w:rPr>
          <w:rFonts w:eastAsia="Times New Roman" w:cs="Times New Roman"/>
          <w:szCs w:val="24"/>
        </w:rPr>
        <w:t xml:space="preserve">ύει </w:t>
      </w:r>
      <w:r w:rsidRPr="00A61055">
        <w:rPr>
          <w:rFonts w:eastAsia="Times New Roman" w:cs="Times New Roman"/>
          <w:szCs w:val="24"/>
        </w:rPr>
        <w:t xml:space="preserve">από το 2015 έως και σήμερα </w:t>
      </w:r>
      <w:r>
        <w:rPr>
          <w:rFonts w:eastAsia="Times New Roman" w:cs="Times New Roman"/>
          <w:szCs w:val="24"/>
        </w:rPr>
        <w:t xml:space="preserve">και </w:t>
      </w:r>
      <w:r w:rsidRPr="00A61055">
        <w:rPr>
          <w:rFonts w:eastAsia="Times New Roman" w:cs="Times New Roman"/>
          <w:szCs w:val="24"/>
        </w:rPr>
        <w:t>πόσοι άνθρωποι έχουν ωφεληθεί</w:t>
      </w:r>
      <w:r>
        <w:rPr>
          <w:rFonts w:eastAsia="Times New Roman" w:cs="Times New Roman"/>
          <w:szCs w:val="24"/>
        </w:rPr>
        <w:t>.</w:t>
      </w:r>
    </w:p>
    <w:p w14:paraId="296714BB" w14:textId="77777777" w:rsidR="00711852" w:rsidRDefault="000A1C6E">
      <w:pPr>
        <w:spacing w:line="600" w:lineRule="auto"/>
        <w:ind w:firstLine="720"/>
        <w:jc w:val="both"/>
        <w:rPr>
          <w:rFonts w:eastAsia="Times New Roman" w:cs="Times New Roman"/>
          <w:szCs w:val="24"/>
        </w:rPr>
      </w:pPr>
      <w:r w:rsidRPr="00A61055">
        <w:rPr>
          <w:rFonts w:eastAsia="Times New Roman" w:cs="Times New Roman"/>
          <w:szCs w:val="24"/>
        </w:rPr>
        <w:t>Η Υπουργός πρι</w:t>
      </w:r>
      <w:r>
        <w:rPr>
          <w:rFonts w:eastAsia="Times New Roman" w:cs="Times New Roman"/>
          <w:szCs w:val="24"/>
        </w:rPr>
        <w:t>ν από λίγο, απαντώντας σε μία άλλη ερώτηση -ε</w:t>
      </w:r>
      <w:r w:rsidRPr="00A61055">
        <w:rPr>
          <w:rFonts w:eastAsia="Times New Roman" w:cs="Times New Roman"/>
          <w:szCs w:val="24"/>
        </w:rPr>
        <w:t>υτυχώς είνα</w:t>
      </w:r>
      <w:r>
        <w:rPr>
          <w:rFonts w:eastAsia="Times New Roman" w:cs="Times New Roman"/>
          <w:szCs w:val="24"/>
        </w:rPr>
        <w:t>ι και εδώ δίπλα και τα ακούσατε</w:t>
      </w:r>
      <w:r w:rsidRPr="00A61055">
        <w:rPr>
          <w:rFonts w:eastAsia="Times New Roman" w:cs="Times New Roman"/>
          <w:szCs w:val="24"/>
        </w:rPr>
        <w:t xml:space="preserve"> και </w:t>
      </w:r>
      <w:r>
        <w:rPr>
          <w:rFonts w:eastAsia="Times New Roman" w:cs="Times New Roman"/>
          <w:szCs w:val="24"/>
        </w:rPr>
        <w:t>εσείς- α</w:t>
      </w:r>
      <w:r w:rsidRPr="00A61055">
        <w:rPr>
          <w:rFonts w:eastAsia="Times New Roman" w:cs="Times New Roman"/>
          <w:szCs w:val="24"/>
        </w:rPr>
        <w:t>ναφέρθηκε σε συγκεκριμένα νούμερα</w:t>
      </w:r>
      <w:r>
        <w:rPr>
          <w:rFonts w:eastAsia="Times New Roman" w:cs="Times New Roman"/>
          <w:szCs w:val="24"/>
        </w:rPr>
        <w:t>, ό</w:t>
      </w:r>
      <w:r w:rsidRPr="00A61055">
        <w:rPr>
          <w:rFonts w:eastAsia="Times New Roman" w:cs="Times New Roman"/>
          <w:szCs w:val="24"/>
        </w:rPr>
        <w:t>σον αφορά τη μείωση της ανεργίας</w:t>
      </w:r>
      <w:r>
        <w:rPr>
          <w:rFonts w:eastAsia="Times New Roman" w:cs="Times New Roman"/>
          <w:szCs w:val="24"/>
        </w:rPr>
        <w:t>, την αύξηση τ</w:t>
      </w:r>
      <w:r w:rsidRPr="00A61055">
        <w:rPr>
          <w:rFonts w:eastAsia="Times New Roman" w:cs="Times New Roman"/>
          <w:szCs w:val="24"/>
        </w:rPr>
        <w:t>ου κατώτατου μισθού</w:t>
      </w:r>
      <w:r>
        <w:rPr>
          <w:rFonts w:eastAsia="Times New Roman" w:cs="Times New Roman"/>
          <w:szCs w:val="24"/>
        </w:rPr>
        <w:t>,</w:t>
      </w:r>
      <w:r w:rsidRPr="00A61055">
        <w:rPr>
          <w:rFonts w:eastAsia="Times New Roman" w:cs="Times New Roman"/>
          <w:szCs w:val="24"/>
        </w:rPr>
        <w:t xml:space="preserve"> την ακ</w:t>
      </w:r>
      <w:r>
        <w:rPr>
          <w:rFonts w:eastAsia="Times New Roman" w:cs="Times New Roman"/>
          <w:szCs w:val="24"/>
        </w:rPr>
        <w:t>ύρωση του ρατσιστικού μέτρου του</w:t>
      </w:r>
      <w:r w:rsidRPr="00A61055">
        <w:rPr>
          <w:rFonts w:eastAsia="Times New Roman" w:cs="Times New Roman"/>
          <w:szCs w:val="24"/>
        </w:rPr>
        <w:t xml:space="preserve"> </w:t>
      </w:r>
      <w:r>
        <w:rPr>
          <w:rFonts w:eastAsia="Times New Roman" w:cs="Times New Roman"/>
          <w:szCs w:val="24"/>
        </w:rPr>
        <w:t xml:space="preserve">υποκατώτατου </w:t>
      </w:r>
      <w:r w:rsidRPr="00A61055">
        <w:rPr>
          <w:rFonts w:eastAsia="Times New Roman" w:cs="Times New Roman"/>
          <w:szCs w:val="24"/>
        </w:rPr>
        <w:t>μισθού</w:t>
      </w:r>
      <w:r>
        <w:rPr>
          <w:rFonts w:eastAsia="Times New Roman" w:cs="Times New Roman"/>
          <w:szCs w:val="24"/>
        </w:rPr>
        <w:t>.</w:t>
      </w:r>
    </w:p>
    <w:p w14:paraId="296714BC" w14:textId="77777777" w:rsidR="00711852" w:rsidRDefault="000A1C6E">
      <w:pPr>
        <w:spacing w:line="600" w:lineRule="auto"/>
        <w:ind w:firstLine="720"/>
        <w:jc w:val="both"/>
        <w:rPr>
          <w:rFonts w:eastAsia="Times New Roman" w:cs="Times New Roman"/>
          <w:szCs w:val="24"/>
        </w:rPr>
      </w:pPr>
      <w:r w:rsidRPr="00A61055">
        <w:rPr>
          <w:rFonts w:eastAsia="Times New Roman" w:cs="Times New Roman"/>
          <w:szCs w:val="24"/>
        </w:rPr>
        <w:lastRenderedPageBreak/>
        <w:t xml:space="preserve">Τι </w:t>
      </w:r>
      <w:r>
        <w:rPr>
          <w:rFonts w:eastAsia="Times New Roman" w:cs="Times New Roman"/>
          <w:szCs w:val="24"/>
        </w:rPr>
        <w:t>λέμε, λ</w:t>
      </w:r>
      <w:r w:rsidRPr="00A61055">
        <w:rPr>
          <w:rFonts w:eastAsia="Times New Roman" w:cs="Times New Roman"/>
          <w:szCs w:val="24"/>
        </w:rPr>
        <w:t>οιπό</w:t>
      </w:r>
      <w:r>
        <w:rPr>
          <w:rFonts w:eastAsia="Times New Roman" w:cs="Times New Roman"/>
          <w:szCs w:val="24"/>
        </w:rPr>
        <w:t>ν, ε</w:t>
      </w:r>
      <w:r w:rsidRPr="00A61055">
        <w:rPr>
          <w:rFonts w:eastAsia="Times New Roman" w:cs="Times New Roman"/>
          <w:szCs w:val="24"/>
        </w:rPr>
        <w:t>μείς</w:t>
      </w:r>
      <w:r>
        <w:rPr>
          <w:rFonts w:eastAsia="Times New Roman" w:cs="Times New Roman"/>
          <w:szCs w:val="24"/>
        </w:rPr>
        <w:t>;</w:t>
      </w:r>
      <w:r w:rsidRPr="00A61055">
        <w:rPr>
          <w:rFonts w:eastAsia="Times New Roman" w:cs="Times New Roman"/>
          <w:szCs w:val="24"/>
        </w:rPr>
        <w:t xml:space="preserve"> Εμείς ως Υπουργείο οφείλουμε να είμαστε έτοιμοι να οργανώσουμε έναν δεύτερο κύκλο</w:t>
      </w:r>
      <w:r>
        <w:rPr>
          <w:rFonts w:eastAsia="Times New Roman" w:cs="Times New Roman"/>
          <w:szCs w:val="24"/>
        </w:rPr>
        <w:t xml:space="preserve"> τέτοιων προγραμμάτων,</w:t>
      </w:r>
      <w:r w:rsidRPr="00A61055">
        <w:rPr>
          <w:rFonts w:eastAsia="Times New Roman" w:cs="Times New Roman"/>
          <w:szCs w:val="24"/>
        </w:rPr>
        <w:t xml:space="preserve"> όπως κάνουμε σε όλα τα </w:t>
      </w:r>
      <w:r>
        <w:rPr>
          <w:rFonts w:eastAsia="Times New Roman" w:cs="Times New Roman"/>
          <w:szCs w:val="24"/>
        </w:rPr>
        <w:t>Π</w:t>
      </w:r>
      <w:r w:rsidRPr="00A61055">
        <w:rPr>
          <w:rFonts w:eastAsia="Times New Roman" w:cs="Times New Roman"/>
          <w:szCs w:val="24"/>
        </w:rPr>
        <w:t xml:space="preserve">ρογράμματα </w:t>
      </w:r>
      <w:r>
        <w:rPr>
          <w:rFonts w:eastAsia="Times New Roman" w:cs="Times New Roman"/>
          <w:szCs w:val="24"/>
        </w:rPr>
        <w:t>Κ</w:t>
      </w:r>
      <w:r w:rsidRPr="00A61055">
        <w:rPr>
          <w:rFonts w:eastAsia="Times New Roman" w:cs="Times New Roman"/>
          <w:szCs w:val="24"/>
        </w:rPr>
        <w:t xml:space="preserve">οινωφελούς </w:t>
      </w:r>
      <w:r>
        <w:rPr>
          <w:rFonts w:eastAsia="Times New Roman" w:cs="Times New Roman"/>
          <w:szCs w:val="24"/>
        </w:rPr>
        <w:t>Α</w:t>
      </w:r>
      <w:r w:rsidRPr="00A61055">
        <w:rPr>
          <w:rFonts w:eastAsia="Times New Roman" w:cs="Times New Roman"/>
          <w:szCs w:val="24"/>
        </w:rPr>
        <w:t>πασχόλησης όταν προκύπτουν οι ανάγκες</w:t>
      </w:r>
      <w:r>
        <w:rPr>
          <w:rFonts w:eastAsia="Times New Roman" w:cs="Times New Roman"/>
          <w:szCs w:val="24"/>
        </w:rPr>
        <w:t>.</w:t>
      </w:r>
      <w:r w:rsidRPr="00A61055">
        <w:rPr>
          <w:rFonts w:eastAsia="Times New Roman" w:cs="Times New Roman"/>
          <w:szCs w:val="24"/>
        </w:rPr>
        <w:t xml:space="preserve"> Θα </w:t>
      </w:r>
      <w:r>
        <w:rPr>
          <w:rFonts w:eastAsia="Times New Roman" w:cs="Times New Roman"/>
          <w:szCs w:val="24"/>
        </w:rPr>
        <w:t>βρούμε</w:t>
      </w:r>
      <w:r w:rsidRPr="00A61055">
        <w:rPr>
          <w:rFonts w:eastAsia="Times New Roman" w:cs="Times New Roman"/>
          <w:szCs w:val="24"/>
        </w:rPr>
        <w:t xml:space="preserve"> τα χρήματα</w:t>
      </w:r>
      <w:r>
        <w:rPr>
          <w:rFonts w:eastAsia="Times New Roman" w:cs="Times New Roman"/>
          <w:szCs w:val="24"/>
        </w:rPr>
        <w:t>.</w:t>
      </w:r>
      <w:r w:rsidRPr="00A61055">
        <w:rPr>
          <w:rFonts w:eastAsia="Times New Roman" w:cs="Times New Roman"/>
          <w:szCs w:val="24"/>
        </w:rPr>
        <w:t xml:space="preserve"> Δεν λέω ότι το ποσό το οποίο δεν </w:t>
      </w:r>
      <w:r>
        <w:rPr>
          <w:rFonts w:eastAsia="Times New Roman" w:cs="Times New Roman"/>
          <w:szCs w:val="24"/>
        </w:rPr>
        <w:t xml:space="preserve">δαπανήθηκε </w:t>
      </w:r>
      <w:r w:rsidRPr="00A61055">
        <w:rPr>
          <w:rFonts w:eastAsia="Times New Roman" w:cs="Times New Roman"/>
          <w:szCs w:val="24"/>
        </w:rPr>
        <w:t>μπορεί να καλύψει τις ανάγκες αυτές</w:t>
      </w:r>
      <w:r>
        <w:rPr>
          <w:rFonts w:eastAsia="Times New Roman" w:cs="Times New Roman"/>
          <w:szCs w:val="24"/>
        </w:rPr>
        <w:t>.</w:t>
      </w:r>
      <w:r w:rsidRPr="00A61055">
        <w:rPr>
          <w:rFonts w:eastAsia="Times New Roman" w:cs="Times New Roman"/>
          <w:szCs w:val="24"/>
        </w:rPr>
        <w:t xml:space="preserve"> Θα βρούμε</w:t>
      </w:r>
      <w:r>
        <w:rPr>
          <w:rFonts w:eastAsia="Times New Roman" w:cs="Times New Roman"/>
          <w:szCs w:val="24"/>
        </w:rPr>
        <w:t>, όμως, ενδεχομένως</w:t>
      </w:r>
      <w:r w:rsidRPr="00A61055">
        <w:rPr>
          <w:rFonts w:eastAsia="Times New Roman" w:cs="Times New Roman"/>
          <w:szCs w:val="24"/>
        </w:rPr>
        <w:t xml:space="preserve"> τα χρήματα</w:t>
      </w:r>
      <w:r>
        <w:rPr>
          <w:rFonts w:eastAsia="Times New Roman" w:cs="Times New Roman"/>
          <w:szCs w:val="24"/>
        </w:rPr>
        <w:t>.</w:t>
      </w:r>
    </w:p>
    <w:p w14:paraId="296714BD" w14:textId="77777777" w:rsidR="00711852" w:rsidRDefault="000A1C6E">
      <w:pPr>
        <w:spacing w:line="600" w:lineRule="auto"/>
        <w:ind w:firstLine="720"/>
        <w:jc w:val="both"/>
        <w:rPr>
          <w:rFonts w:eastAsia="Times New Roman" w:cs="Times New Roman"/>
          <w:szCs w:val="24"/>
        </w:rPr>
      </w:pPr>
      <w:r w:rsidRPr="00A61055">
        <w:rPr>
          <w:rFonts w:eastAsia="Times New Roman" w:cs="Times New Roman"/>
          <w:szCs w:val="24"/>
        </w:rPr>
        <w:t>Εμείς</w:t>
      </w:r>
      <w:r>
        <w:rPr>
          <w:rFonts w:eastAsia="Times New Roman" w:cs="Times New Roman"/>
          <w:szCs w:val="24"/>
        </w:rPr>
        <w:t>,</w:t>
      </w:r>
      <w:r w:rsidRPr="00A61055">
        <w:rPr>
          <w:rFonts w:eastAsia="Times New Roman" w:cs="Times New Roman"/>
          <w:szCs w:val="24"/>
        </w:rPr>
        <w:t xml:space="preserve"> </w:t>
      </w:r>
      <w:r>
        <w:rPr>
          <w:rFonts w:eastAsia="Times New Roman" w:cs="Times New Roman"/>
          <w:szCs w:val="24"/>
        </w:rPr>
        <w:t>λ</w:t>
      </w:r>
      <w:r w:rsidRPr="00A61055">
        <w:rPr>
          <w:rFonts w:eastAsia="Times New Roman" w:cs="Times New Roman"/>
          <w:szCs w:val="24"/>
        </w:rPr>
        <w:t>οιπόν</w:t>
      </w:r>
      <w:r>
        <w:rPr>
          <w:rFonts w:eastAsia="Times New Roman" w:cs="Times New Roman"/>
          <w:szCs w:val="24"/>
        </w:rPr>
        <w:t>,</w:t>
      </w:r>
      <w:r w:rsidRPr="00A61055">
        <w:rPr>
          <w:rFonts w:eastAsia="Times New Roman" w:cs="Times New Roman"/>
          <w:szCs w:val="24"/>
        </w:rPr>
        <w:t xml:space="preserve"> κύριε </w:t>
      </w:r>
      <w:r>
        <w:rPr>
          <w:rFonts w:eastAsia="Times New Roman" w:cs="Times New Roman"/>
          <w:szCs w:val="24"/>
        </w:rPr>
        <w:t xml:space="preserve">Γιόγιακα, ως </w:t>
      </w:r>
      <w:r w:rsidRPr="00A61055">
        <w:rPr>
          <w:rFonts w:eastAsia="Times New Roman" w:cs="Times New Roman"/>
          <w:szCs w:val="24"/>
        </w:rPr>
        <w:t>Υπουργείο οργανωνόμαστε για έναν δεύτερο κύκλο</w:t>
      </w:r>
      <w:r>
        <w:rPr>
          <w:rFonts w:eastAsia="Times New Roman" w:cs="Times New Roman"/>
          <w:szCs w:val="24"/>
        </w:rPr>
        <w:t>.</w:t>
      </w:r>
      <w:r w:rsidRPr="00A61055">
        <w:rPr>
          <w:rFonts w:eastAsia="Times New Roman" w:cs="Times New Roman"/>
          <w:szCs w:val="24"/>
        </w:rPr>
        <w:t xml:space="preserve"> Βεβαίως</w:t>
      </w:r>
      <w:r>
        <w:rPr>
          <w:rFonts w:eastAsia="Times New Roman" w:cs="Times New Roman"/>
          <w:szCs w:val="24"/>
        </w:rPr>
        <w:t>,</w:t>
      </w:r>
      <w:r w:rsidRPr="00A61055">
        <w:rPr>
          <w:rFonts w:eastAsia="Times New Roman" w:cs="Times New Roman"/>
          <w:szCs w:val="24"/>
        </w:rPr>
        <w:t xml:space="preserve"> δεν θα αφήσουμε κενά στους δήμους</w:t>
      </w:r>
      <w:r>
        <w:rPr>
          <w:rFonts w:eastAsia="Times New Roman" w:cs="Times New Roman"/>
          <w:szCs w:val="24"/>
        </w:rPr>
        <w:t>.</w:t>
      </w:r>
      <w:r w:rsidRPr="00A61055">
        <w:rPr>
          <w:rFonts w:eastAsia="Times New Roman" w:cs="Times New Roman"/>
          <w:szCs w:val="24"/>
        </w:rPr>
        <w:t xml:space="preserve"> Δεν πρόκειται ποτέ </w:t>
      </w:r>
      <w:r>
        <w:rPr>
          <w:rFonts w:eastAsia="Times New Roman" w:cs="Times New Roman"/>
          <w:szCs w:val="24"/>
        </w:rPr>
        <w:t>ε</w:t>
      </w:r>
      <w:r w:rsidRPr="00A61055">
        <w:rPr>
          <w:rFonts w:eastAsia="Times New Roman" w:cs="Times New Roman"/>
          <w:szCs w:val="24"/>
        </w:rPr>
        <w:t xml:space="preserve">μείς </w:t>
      </w:r>
      <w:r>
        <w:rPr>
          <w:rFonts w:eastAsia="Times New Roman" w:cs="Times New Roman"/>
          <w:szCs w:val="24"/>
        </w:rPr>
        <w:t xml:space="preserve">–το γνωρίζετε πάρα πολύ καλά- </w:t>
      </w:r>
      <w:r w:rsidRPr="00A61055">
        <w:rPr>
          <w:rFonts w:eastAsia="Times New Roman" w:cs="Times New Roman"/>
          <w:szCs w:val="24"/>
        </w:rPr>
        <w:t xml:space="preserve">να αφήσουμε κενή περίοδο </w:t>
      </w:r>
      <w:r>
        <w:rPr>
          <w:rFonts w:eastAsia="Times New Roman" w:cs="Times New Roman"/>
          <w:szCs w:val="24"/>
        </w:rPr>
        <w:t xml:space="preserve">και να μείνουν ακάλυπτοι δήμοι, όσον αφορά </w:t>
      </w:r>
      <w:r w:rsidRPr="00A61055">
        <w:rPr>
          <w:rFonts w:eastAsia="Times New Roman" w:cs="Times New Roman"/>
          <w:szCs w:val="24"/>
        </w:rPr>
        <w:t>συγκεκριμένες ανάγκες ανθρώπων που δουλεύουν σε κοινωφελή προγράμματα</w:t>
      </w:r>
      <w:r>
        <w:rPr>
          <w:rFonts w:eastAsia="Times New Roman" w:cs="Times New Roman"/>
          <w:szCs w:val="24"/>
        </w:rPr>
        <w:t>.</w:t>
      </w:r>
      <w:r w:rsidRPr="00A61055">
        <w:rPr>
          <w:rFonts w:eastAsia="Times New Roman" w:cs="Times New Roman"/>
          <w:szCs w:val="24"/>
        </w:rPr>
        <w:t xml:space="preserve"> </w:t>
      </w:r>
    </w:p>
    <w:p w14:paraId="296714B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Άρα, </w:t>
      </w:r>
      <w:r w:rsidRPr="00A61055">
        <w:rPr>
          <w:rFonts w:eastAsia="Times New Roman" w:cs="Times New Roman"/>
          <w:szCs w:val="24"/>
        </w:rPr>
        <w:t>εμείς οργανωνόμαστε</w:t>
      </w:r>
      <w:r>
        <w:rPr>
          <w:rFonts w:eastAsia="Times New Roman" w:cs="Times New Roman"/>
          <w:szCs w:val="24"/>
        </w:rPr>
        <w:t>.</w:t>
      </w:r>
      <w:r w:rsidRPr="00A61055">
        <w:rPr>
          <w:rFonts w:eastAsia="Times New Roman" w:cs="Times New Roman"/>
          <w:szCs w:val="24"/>
        </w:rPr>
        <w:t xml:space="preserve"> Εδώ </w:t>
      </w:r>
      <w:r>
        <w:rPr>
          <w:rFonts w:eastAsia="Times New Roman" w:cs="Times New Roman"/>
          <w:szCs w:val="24"/>
        </w:rPr>
        <w:t>είμαστε ν</w:t>
      </w:r>
      <w:r w:rsidRPr="00A61055">
        <w:rPr>
          <w:rFonts w:eastAsia="Times New Roman" w:cs="Times New Roman"/>
          <w:szCs w:val="24"/>
        </w:rPr>
        <w:t xml:space="preserve">α συζητήσουμε με τους δήμους τις ανάγκες </w:t>
      </w:r>
      <w:r>
        <w:rPr>
          <w:rFonts w:eastAsia="Times New Roman" w:cs="Times New Roman"/>
          <w:szCs w:val="24"/>
        </w:rPr>
        <w:t>τους.</w:t>
      </w:r>
      <w:r w:rsidRPr="00A61055">
        <w:rPr>
          <w:rFonts w:eastAsia="Times New Roman" w:cs="Times New Roman"/>
          <w:szCs w:val="24"/>
        </w:rPr>
        <w:t xml:space="preserve"> Οι δήμοι </w:t>
      </w:r>
      <w:r>
        <w:rPr>
          <w:rFonts w:eastAsia="Times New Roman" w:cs="Times New Roman"/>
          <w:szCs w:val="24"/>
        </w:rPr>
        <w:t xml:space="preserve">και οι περιφέρειες είναι υπεύθυνοι να μας πουν </w:t>
      </w:r>
      <w:r w:rsidRPr="00A61055">
        <w:rPr>
          <w:rFonts w:eastAsia="Times New Roman" w:cs="Times New Roman"/>
          <w:szCs w:val="24"/>
        </w:rPr>
        <w:t>τι ανάγκες έχουν</w:t>
      </w:r>
      <w:r>
        <w:rPr>
          <w:rFonts w:eastAsia="Times New Roman" w:cs="Times New Roman"/>
          <w:szCs w:val="24"/>
        </w:rPr>
        <w:t>,</w:t>
      </w:r>
      <w:r w:rsidRPr="00A61055">
        <w:rPr>
          <w:rFonts w:eastAsia="Times New Roman" w:cs="Times New Roman"/>
          <w:szCs w:val="24"/>
        </w:rPr>
        <w:t xml:space="preserve"> έτσι ώστε να μπορέσουμε να το οργανώσουμε καλύτερα</w:t>
      </w:r>
      <w:r>
        <w:rPr>
          <w:rFonts w:eastAsia="Times New Roman" w:cs="Times New Roman"/>
          <w:szCs w:val="24"/>
        </w:rPr>
        <w:t>.</w:t>
      </w:r>
    </w:p>
    <w:p w14:paraId="296714BF"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296714C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ολοκληρώθηκε η συζήτηση των επικαίρων ερωτήσεων. </w:t>
      </w:r>
    </w:p>
    <w:p w14:paraId="296714C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διακόψουμε τη συνεδρίαση και θα επανέλθουμε στις 14.00’ με την ημερήσια διάταξη της νομοθετικής εργασίας, όπως σας έχει διανεμηθεί. </w:t>
      </w:r>
    </w:p>
    <w:p w14:paraId="296714C2"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(ΔΙΑΚΟΠΗ)</w:t>
      </w:r>
    </w:p>
    <w:p w14:paraId="296714C3" w14:textId="77777777" w:rsidR="00711852" w:rsidRDefault="000A1C6E">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1E6B87">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p>
    <w:p w14:paraId="296714C4" w14:textId="77777777" w:rsidR="00711852" w:rsidRDefault="000A1C6E">
      <w:pPr>
        <w:spacing w:line="600" w:lineRule="auto"/>
        <w:ind w:firstLine="720"/>
        <w:jc w:val="center"/>
        <w:rPr>
          <w:rFonts w:eastAsia="Times New Roman" w:cs="Times New Roman"/>
          <w:szCs w:val="24"/>
        </w:rPr>
      </w:pPr>
      <w:r w:rsidRPr="00654DE2">
        <w:rPr>
          <w:rFonts w:eastAsia="Times New Roman" w:cs="Times New Roman"/>
          <w:szCs w:val="24"/>
        </w:rPr>
        <w:t>(ΜΕΤΑ ΤΗ ΔΙΑΚΟΠΗ)</w:t>
      </w:r>
    </w:p>
    <w:p w14:paraId="296714C5" w14:textId="77777777" w:rsidR="00711852" w:rsidRDefault="000A1C6E">
      <w:pPr>
        <w:spacing w:line="600" w:lineRule="auto"/>
        <w:ind w:firstLine="720"/>
        <w:jc w:val="both"/>
        <w:rPr>
          <w:rFonts w:eastAsia="Times New Roman" w:cs="Times New Roman"/>
          <w:szCs w:val="24"/>
        </w:rPr>
      </w:pPr>
      <w:r w:rsidRPr="00654DE2">
        <w:rPr>
          <w:rFonts w:eastAsia="Times New Roman" w:cs="Times New Roman"/>
          <w:b/>
          <w:szCs w:val="24"/>
        </w:rPr>
        <w:t>ΠΡΟΕΔΡΕΥΩΝ (Δημήτριος Κρεμαστινός):</w:t>
      </w:r>
      <w:r>
        <w:rPr>
          <w:rFonts w:eastAsia="Times New Roman" w:cs="Times New Roman"/>
          <w:b/>
          <w:szCs w:val="24"/>
        </w:rPr>
        <w:t xml:space="preserve"> </w:t>
      </w:r>
      <w:r w:rsidRPr="006E4E5B">
        <w:rPr>
          <w:rFonts w:eastAsia="Times New Roman" w:cs="Times New Roman"/>
          <w:szCs w:val="24"/>
        </w:rPr>
        <w:t>Κυρίες και κύριοι</w:t>
      </w:r>
      <w:r>
        <w:rPr>
          <w:rFonts w:eastAsia="Times New Roman" w:cs="Times New Roman"/>
          <w:b/>
          <w:szCs w:val="24"/>
        </w:rPr>
        <w:t xml:space="preserve"> </w:t>
      </w:r>
      <w:r w:rsidRPr="006E4E5B">
        <w:rPr>
          <w:rFonts w:eastAsia="Times New Roman" w:cs="Times New Roman"/>
          <w:szCs w:val="24"/>
        </w:rPr>
        <w:t>συνάδελφοι</w:t>
      </w:r>
      <w:r>
        <w:rPr>
          <w:rFonts w:eastAsia="Times New Roman" w:cs="Times New Roman"/>
          <w:szCs w:val="24"/>
        </w:rPr>
        <w:t xml:space="preserve"> συνεχίζεται η συνεδρίαση.</w:t>
      </w:r>
    </w:p>
    <w:p w14:paraId="296714C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συμπληρωματική ημερήσια διάταξη της </w:t>
      </w:r>
    </w:p>
    <w:p w14:paraId="296714C7" w14:textId="77777777" w:rsidR="00711852" w:rsidRDefault="000A1C6E">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96714C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Μόνη</w:t>
      </w:r>
      <w:r w:rsidRPr="00654DE2">
        <w:rPr>
          <w:rFonts w:eastAsia="Times New Roman" w:cs="Times New Roman"/>
          <w:szCs w:val="24"/>
        </w:rPr>
        <w:t xml:space="preserve"> συζήτηση και ψήφιση </w:t>
      </w:r>
      <w:r>
        <w:rPr>
          <w:rFonts w:eastAsia="Times New Roman" w:cs="Times New Roman"/>
          <w:szCs w:val="24"/>
        </w:rPr>
        <w:t xml:space="preserve">επί </w:t>
      </w:r>
      <w:r w:rsidRPr="00654DE2">
        <w:rPr>
          <w:rFonts w:eastAsia="Times New Roman" w:cs="Times New Roman"/>
          <w:szCs w:val="24"/>
        </w:rPr>
        <w:t>της αρχής</w:t>
      </w:r>
      <w:r>
        <w:rPr>
          <w:rFonts w:eastAsia="Times New Roman" w:cs="Times New Roman"/>
          <w:szCs w:val="24"/>
        </w:rPr>
        <w:t>,</w:t>
      </w:r>
      <w:r w:rsidRPr="00654DE2">
        <w:rPr>
          <w:rFonts w:eastAsia="Times New Roman" w:cs="Times New Roman"/>
          <w:szCs w:val="24"/>
        </w:rPr>
        <w:t xml:space="preserve"> των άρθρων </w:t>
      </w:r>
      <w:r>
        <w:rPr>
          <w:rFonts w:eastAsia="Times New Roman" w:cs="Times New Roman"/>
          <w:szCs w:val="24"/>
        </w:rPr>
        <w:t xml:space="preserve">και </w:t>
      </w:r>
      <w:r w:rsidRPr="00654DE2">
        <w:rPr>
          <w:rFonts w:eastAsia="Times New Roman" w:cs="Times New Roman"/>
          <w:szCs w:val="24"/>
        </w:rPr>
        <w:t xml:space="preserve">του συνόλου του </w:t>
      </w:r>
      <w:r>
        <w:rPr>
          <w:rFonts w:eastAsia="Times New Roman" w:cs="Times New Roman"/>
          <w:szCs w:val="24"/>
        </w:rPr>
        <w:t>σχεδίου νόμου</w:t>
      </w:r>
      <w:r w:rsidRPr="00654DE2">
        <w:rPr>
          <w:rFonts w:eastAsia="Times New Roman" w:cs="Times New Roman"/>
          <w:szCs w:val="24"/>
        </w:rPr>
        <w:t xml:space="preserve"> το</w:t>
      </w:r>
      <w:r>
        <w:rPr>
          <w:rFonts w:eastAsia="Times New Roman" w:cs="Times New Roman"/>
          <w:szCs w:val="24"/>
        </w:rPr>
        <w:t>υ</w:t>
      </w:r>
      <w:r w:rsidRPr="00654DE2">
        <w:rPr>
          <w:rFonts w:eastAsia="Times New Roman" w:cs="Times New Roman"/>
          <w:szCs w:val="24"/>
        </w:rPr>
        <w:t xml:space="preserve"> Υπουργείο</w:t>
      </w:r>
      <w:r>
        <w:rPr>
          <w:rFonts w:eastAsia="Times New Roman" w:cs="Times New Roman"/>
          <w:szCs w:val="24"/>
        </w:rPr>
        <w:t>υ</w:t>
      </w:r>
      <w:r w:rsidRPr="00654DE2">
        <w:rPr>
          <w:rFonts w:eastAsia="Times New Roman" w:cs="Times New Roman"/>
          <w:szCs w:val="24"/>
        </w:rPr>
        <w:t xml:space="preserve"> Εθνικής Άμυνας</w:t>
      </w:r>
      <w:r>
        <w:rPr>
          <w:rFonts w:eastAsia="Times New Roman" w:cs="Times New Roman"/>
          <w:szCs w:val="24"/>
        </w:rPr>
        <w:t>:</w:t>
      </w:r>
      <w:r w:rsidRPr="00654DE2">
        <w:rPr>
          <w:rFonts w:eastAsia="Times New Roman" w:cs="Times New Roman"/>
          <w:szCs w:val="24"/>
        </w:rPr>
        <w:t xml:space="preserve"> </w:t>
      </w:r>
      <w:r>
        <w:rPr>
          <w:rFonts w:eastAsia="Times New Roman" w:cs="Times New Roman"/>
          <w:szCs w:val="24"/>
        </w:rPr>
        <w:t>«</w:t>
      </w:r>
      <w:r w:rsidRPr="00654DE2">
        <w:rPr>
          <w:rFonts w:eastAsia="Times New Roman" w:cs="Times New Roman"/>
          <w:szCs w:val="24"/>
        </w:rPr>
        <w:t>Ρυθμίσεις μέριμνας προσωπικού Ενόπλων Δυνάμεων</w:t>
      </w:r>
      <w:r>
        <w:rPr>
          <w:rFonts w:eastAsia="Times New Roman" w:cs="Times New Roman"/>
          <w:szCs w:val="24"/>
        </w:rPr>
        <w:t>,</w:t>
      </w:r>
      <w:r w:rsidRPr="00654DE2">
        <w:rPr>
          <w:rFonts w:eastAsia="Times New Roman" w:cs="Times New Roman"/>
          <w:szCs w:val="24"/>
        </w:rPr>
        <w:t xml:space="preserve"> Στρατολογίας</w:t>
      </w:r>
      <w:r>
        <w:rPr>
          <w:rFonts w:eastAsia="Times New Roman" w:cs="Times New Roman"/>
          <w:szCs w:val="24"/>
        </w:rPr>
        <w:t>,</w:t>
      </w:r>
      <w:r w:rsidRPr="00654DE2">
        <w:rPr>
          <w:rFonts w:eastAsia="Times New Roman" w:cs="Times New Roman"/>
          <w:szCs w:val="24"/>
        </w:rPr>
        <w:t xml:space="preserve"> </w:t>
      </w:r>
      <w:r>
        <w:rPr>
          <w:rFonts w:eastAsia="Times New Roman" w:cs="Times New Roman"/>
          <w:szCs w:val="24"/>
        </w:rPr>
        <w:t>Σ</w:t>
      </w:r>
      <w:r w:rsidRPr="00654DE2">
        <w:rPr>
          <w:rFonts w:eastAsia="Times New Roman" w:cs="Times New Roman"/>
          <w:szCs w:val="24"/>
        </w:rPr>
        <w:t xml:space="preserve">τρατιωτικής Δικαιοσύνης και </w:t>
      </w:r>
      <w:r>
        <w:rPr>
          <w:rFonts w:eastAsia="Times New Roman" w:cs="Times New Roman"/>
          <w:szCs w:val="24"/>
        </w:rPr>
        <w:t>άλλες</w:t>
      </w:r>
      <w:r w:rsidRPr="00654DE2">
        <w:rPr>
          <w:rFonts w:eastAsia="Times New Roman" w:cs="Times New Roman"/>
          <w:szCs w:val="24"/>
        </w:rPr>
        <w:t xml:space="preserve"> διατάξεις</w:t>
      </w:r>
      <w:r>
        <w:rPr>
          <w:rFonts w:eastAsia="Times New Roman" w:cs="Times New Roman"/>
          <w:szCs w:val="24"/>
        </w:rPr>
        <w:t>».</w:t>
      </w:r>
    </w:p>
    <w:p w14:paraId="296714C9" w14:textId="77777777" w:rsidR="00711852" w:rsidRDefault="000A1C6E">
      <w:pPr>
        <w:spacing w:line="600" w:lineRule="auto"/>
        <w:ind w:firstLine="720"/>
        <w:jc w:val="both"/>
        <w:rPr>
          <w:rFonts w:eastAsia="Times New Roman" w:cs="Times New Roman"/>
          <w:szCs w:val="24"/>
        </w:rPr>
      </w:pPr>
      <w:r w:rsidRPr="00654DE2">
        <w:rPr>
          <w:rFonts w:eastAsia="Times New Roman" w:cs="Times New Roman"/>
          <w:szCs w:val="24"/>
        </w:rPr>
        <w:lastRenderedPageBreak/>
        <w:t>Η Διάσκεψη των Προέδρων αποφάσισε</w:t>
      </w:r>
      <w:r>
        <w:rPr>
          <w:rFonts w:eastAsia="Times New Roman" w:cs="Times New Roman"/>
          <w:szCs w:val="24"/>
        </w:rPr>
        <w:t xml:space="preserve"> στη συνεδρίασή της στις 16 </w:t>
      </w:r>
      <w:r w:rsidRPr="00654DE2">
        <w:rPr>
          <w:rFonts w:eastAsia="Times New Roman" w:cs="Times New Roman"/>
          <w:szCs w:val="24"/>
        </w:rPr>
        <w:t xml:space="preserve">Απριλίου </w:t>
      </w:r>
      <w:r>
        <w:rPr>
          <w:rFonts w:eastAsia="Times New Roman" w:cs="Times New Roman"/>
          <w:szCs w:val="24"/>
        </w:rPr>
        <w:t>2019</w:t>
      </w:r>
      <w:r w:rsidRPr="00962899">
        <w:rPr>
          <w:rFonts w:eastAsia="Times New Roman" w:cs="Times New Roman"/>
          <w:szCs w:val="24"/>
        </w:rPr>
        <w:t>,</w:t>
      </w:r>
      <w:r>
        <w:rPr>
          <w:rFonts w:eastAsia="Times New Roman" w:cs="Times New Roman"/>
          <w:szCs w:val="24"/>
        </w:rPr>
        <w:t xml:space="preserve"> η συζήτηση του νομοσχεδίου </w:t>
      </w:r>
      <w:r w:rsidRPr="00654DE2">
        <w:rPr>
          <w:rFonts w:eastAsia="Times New Roman" w:cs="Times New Roman"/>
          <w:szCs w:val="24"/>
        </w:rPr>
        <w:t>να γίνει σε μία συνεδρία</w:t>
      </w:r>
      <w:r>
        <w:rPr>
          <w:rFonts w:eastAsia="Times New Roman" w:cs="Times New Roman"/>
          <w:szCs w:val="24"/>
        </w:rPr>
        <w:t>ση ενιαία επί</w:t>
      </w:r>
      <w:r w:rsidRPr="00654DE2">
        <w:rPr>
          <w:rFonts w:eastAsia="Times New Roman" w:cs="Times New Roman"/>
          <w:szCs w:val="24"/>
        </w:rPr>
        <w:t xml:space="preserve"> της αρχής</w:t>
      </w:r>
      <w:r>
        <w:rPr>
          <w:rFonts w:eastAsia="Times New Roman" w:cs="Times New Roman"/>
          <w:szCs w:val="24"/>
        </w:rPr>
        <w:t>,</w:t>
      </w:r>
      <w:r w:rsidRPr="00654DE2">
        <w:rPr>
          <w:rFonts w:eastAsia="Times New Roman" w:cs="Times New Roman"/>
          <w:szCs w:val="24"/>
        </w:rPr>
        <w:t xml:space="preserve"> των άρθρων και των τροπολογιών</w:t>
      </w:r>
      <w:r>
        <w:rPr>
          <w:rFonts w:eastAsia="Times New Roman" w:cs="Times New Roman"/>
          <w:szCs w:val="24"/>
        </w:rPr>
        <w:t>.</w:t>
      </w:r>
    </w:p>
    <w:p w14:paraId="296714CA" w14:textId="77777777" w:rsidR="00711852" w:rsidRDefault="000A1C6E">
      <w:pPr>
        <w:spacing w:line="600" w:lineRule="auto"/>
        <w:ind w:firstLine="720"/>
        <w:jc w:val="both"/>
        <w:rPr>
          <w:rFonts w:eastAsia="Times New Roman" w:cs="Times New Roman"/>
          <w:szCs w:val="24"/>
        </w:rPr>
      </w:pPr>
      <w:r w:rsidRPr="00654DE2">
        <w:rPr>
          <w:rFonts w:eastAsia="Times New Roman" w:cs="Times New Roman"/>
          <w:szCs w:val="24"/>
        </w:rPr>
        <w:t xml:space="preserve">Το Σώμα </w:t>
      </w:r>
      <w:r>
        <w:rPr>
          <w:rFonts w:eastAsia="Times New Roman" w:cs="Times New Roman"/>
          <w:szCs w:val="24"/>
        </w:rPr>
        <w:t>συμφωνεί;</w:t>
      </w:r>
      <w:r w:rsidRPr="00654DE2">
        <w:rPr>
          <w:rFonts w:eastAsia="Times New Roman" w:cs="Times New Roman"/>
          <w:szCs w:val="24"/>
        </w:rPr>
        <w:t xml:space="preserve"> </w:t>
      </w:r>
    </w:p>
    <w:p w14:paraId="296714CB"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296714CC" w14:textId="77777777" w:rsidR="00711852" w:rsidRDefault="000A1C6E">
      <w:pPr>
        <w:spacing w:line="600" w:lineRule="auto"/>
        <w:ind w:firstLine="720"/>
        <w:jc w:val="both"/>
        <w:rPr>
          <w:rFonts w:eastAsia="Times New Roman" w:cs="Times New Roman"/>
          <w:szCs w:val="24"/>
        </w:rPr>
      </w:pPr>
      <w:r w:rsidRPr="00915421">
        <w:rPr>
          <w:rFonts w:eastAsia="Times New Roman" w:cs="Times New Roman"/>
          <w:b/>
          <w:szCs w:val="24"/>
        </w:rPr>
        <w:t>ΠΡΟΕΔΡΕΥΩΝ (Δημήτριος Κρεμαστινός):</w:t>
      </w:r>
      <w:r>
        <w:rPr>
          <w:rFonts w:eastAsia="Times New Roman" w:cs="Times New Roman"/>
          <w:szCs w:val="24"/>
        </w:rPr>
        <w:t xml:space="preserve"> </w:t>
      </w:r>
      <w:r w:rsidRPr="00654DE2">
        <w:rPr>
          <w:rFonts w:eastAsia="Times New Roman" w:cs="Times New Roman"/>
          <w:szCs w:val="24"/>
        </w:rPr>
        <w:t xml:space="preserve">Το Σώμα </w:t>
      </w:r>
      <w:r>
        <w:rPr>
          <w:rFonts w:eastAsia="Times New Roman" w:cs="Times New Roman"/>
          <w:szCs w:val="24"/>
        </w:rPr>
        <w:t>συνεφώνησε.</w:t>
      </w:r>
    </w:p>
    <w:p w14:paraId="296714C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Τον </w:t>
      </w:r>
      <w:r w:rsidRPr="00654DE2">
        <w:rPr>
          <w:rFonts w:eastAsia="Times New Roman" w:cs="Times New Roman"/>
          <w:szCs w:val="24"/>
        </w:rPr>
        <w:t xml:space="preserve">λόγο έχει ο </w:t>
      </w:r>
      <w:r>
        <w:rPr>
          <w:rFonts w:eastAsia="Times New Roman" w:cs="Times New Roman"/>
          <w:szCs w:val="24"/>
        </w:rPr>
        <w:t>ε</w:t>
      </w:r>
      <w:r w:rsidRPr="00654DE2">
        <w:rPr>
          <w:rFonts w:eastAsia="Times New Roman" w:cs="Times New Roman"/>
          <w:szCs w:val="24"/>
        </w:rPr>
        <w:t>ισηγητής του</w:t>
      </w:r>
      <w:r>
        <w:rPr>
          <w:rFonts w:eastAsia="Times New Roman" w:cs="Times New Roman"/>
          <w:szCs w:val="24"/>
        </w:rPr>
        <w:t xml:space="preserve"> ΣΥΡΙΖΑ κ. Χρήστος Καραγιαννίδης</w:t>
      </w:r>
      <w:r w:rsidRPr="0015171F">
        <w:rPr>
          <w:rFonts w:eastAsia="Times New Roman" w:cs="Times New Roman"/>
          <w:szCs w:val="24"/>
        </w:rPr>
        <w:t xml:space="preserve"> </w:t>
      </w:r>
      <w:r>
        <w:rPr>
          <w:rFonts w:eastAsia="Times New Roman" w:cs="Times New Roman"/>
          <w:szCs w:val="24"/>
        </w:rPr>
        <w:t>για δεκαπέντε λεπτά.</w:t>
      </w:r>
    </w:p>
    <w:p w14:paraId="296714CE"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Ευχαριστώ, κύριε Πρόεδρε.</w:t>
      </w:r>
    </w:p>
    <w:p w14:paraId="296714C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νομοσχέδιο αυτό έρχεται να συμπληρώσει τις ρυθμίσεις σε μία σειρά νομοθετημάτων που έχουμε κάνει από τότε που αναλάβαμε τη διακυβέρνηση της χώρας. Ολοκληρώνουμε μ’ αυτές τις ρυθμίσεις πράξεις οι οποίες οδηγούν σε ακόμη μεγαλύτερη δικαιοσύνη ανάμεσα στα στελέχη των Ενόπλων Δυνάμεων.</w:t>
      </w:r>
    </w:p>
    <w:p w14:paraId="296714D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Οι προβλέψεις που λαμβάνονται προφανώς δεν εξασφαλίζουν όλες τις ανισότητες που έχουν προκύψει τόσα χρόνια, αλλά έχουν ένα σαφές θετικό πρόσημο και βαθαίνουν το αίσθημα δημοκρατίας και ισονομίας ανάμεσα στα στελέχη των Ενόπλων Δυνάμεων. Οι άντρες και οι γυναίκες των Ενόπλων </w:t>
      </w:r>
      <w:r>
        <w:rPr>
          <w:rFonts w:eastAsia="Times New Roman" w:cs="Times New Roman"/>
          <w:szCs w:val="24"/>
        </w:rPr>
        <w:lastRenderedPageBreak/>
        <w:t>Δυνάμεων είναι επιφορτισμένοι με μεγάλες ευθύνες σχετικά με την άμυνα της χώρας, ενώ απαιτείται να είναι πιο ευέλικτοι, μιας και οι συχνές μεταθέσεις τους διαταράσσουν την οικογενειακή και κοινωνική τους ζωή. Γι’ αυτόν τον λόγο, η μέριμνα που λαμβάνεται για την εν μέρει ομαλοποίηση της ζωής τους είναι πέρα για πέρα απαραίτητη. Κυρίως για τους υπαξιωματικούς και ανθυπασπιστές οι ρυθμίσεις αυτές είναι περισσότερες, για να επιτευχθεί μεγαλύτερη ισονομία.</w:t>
      </w:r>
    </w:p>
    <w:p w14:paraId="296714D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Από την πλευρά της Νέας Δημοκρατίας ακούσαμε στις επιτροπές, από τον Αντιπρόεδρό της, ό,τι πιο καταπληκτικό και αλλοπρόσαλλο έχει μέχρι τώρα ειπωθεί. Διαβάζω από τα Πρακτικά, ακριβώς για να μην τον αδικήσω: Είπε ο Αντιπρόεδρος τα εξής: «Είναι περιττό να δηλώσω για το Σώμα ότι εφ’ όσον ο ελληνικός λαός ψηφίσει τη Νέα Δημοκρατία στις επόμενες εκλογές του 2019, που θα έχουμε εκλογές, αυτό το νομοσχέδιο θα καταργηθεί στο σύνολό του ως ένα νομοσχέδιο ντροπής».</w:t>
      </w:r>
    </w:p>
    <w:p w14:paraId="296714D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Μας λέει, λοιπόν, η Αξιωματική Αντιπολίτευση ότι είναι ντροπή η δυνατότητα νομικής υποστήριξης στα στελέχη και τους οπλίτες των Ενόπλων Δυνάμεων από λειτουργούς του Νομικού Συμβουλίου του Κράτους κατά τις δίκες σε ποινικά δικαστήρια, η πρόβλεψη για μειωμένο ωράριο για τα στελέχη που έχουν ή επιμελούνται τέκνο ή άτομο με αναπηρία 50% που πάσχει από </w:t>
      </w:r>
      <w:r>
        <w:rPr>
          <w:rFonts w:eastAsia="Times New Roman" w:cs="Times New Roman"/>
          <w:szCs w:val="24"/>
        </w:rPr>
        <w:lastRenderedPageBreak/>
        <w:t>σακχαρώδη διαβήτη, η πρόβλεψη για μετάθεση κατ’ εξαίρεση των παραπάνω στον τόπο επιλογής τους, η κάλυψη δαπανών των ανασφάλιστων δικαιούχων περίθαλψης στα στρατιωτικά νοσοκομεία, η επέκταση του ευεργετήματος της μειωμένης θητείας σε όλα τα τέκνα τρίτεκνης ή πολύτεκνης οικογένειας, η πρόνοια για περιπτώσεις σπουδαστών τόσο της Σχολής Ικάρων, όσο και άλλων στρατιωτικών σχολών που έρχονται κατά τη διάρκεια της φοίτησής τους αντιμέτωποι με προβλήματα υγείας, ώστε να μην είναι αυτονόητη και αυτοδίκαιη η αποπομπή τους, αλλά να τους παρέχεται η δυνατότητα της παραμονής τους στις Ένοπλες Δυνάμεις κατά τρόπο που να δύνανται να αξιοποιηθούν από την Υπηρεσία.</w:t>
      </w:r>
    </w:p>
    <w:p w14:paraId="296714D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Υπάρχει πρόβλεψη, επίσης, ώστε τα εφ’ άπαξ ποσά που καταβλήθηκαν αναδρομικά κατά το έτος 2018, προς αποκατάσταση αδικιών παλαιότερων ετών, να εξαιρούνται από το εισόδημα και να μην καθίσταται πρόσκομμα στην καταβολή πάσης φύσεως κοινωνικών επιδομάτων και παροχών. Υπάρχει, επίσης, η προσθήκη στα διατηρούμενα επιδόματα της αποζημίωσης </w:t>
      </w:r>
      <w:r>
        <w:rPr>
          <w:rFonts w:eastAsia="Times New Roman" w:cs="Times New Roman"/>
          <w:szCs w:val="24"/>
          <w:lang w:val="en-US"/>
        </w:rPr>
        <w:t>EUROCONTROL</w:t>
      </w:r>
      <w:r>
        <w:rPr>
          <w:rFonts w:eastAsia="Times New Roman" w:cs="Times New Roman"/>
          <w:szCs w:val="24"/>
        </w:rPr>
        <w:t xml:space="preserve"> που αφορά το πολιτικό προσωπικό της Εθνικής Μετεωρολογικής Υπηρεσίας και η πρόβλεψη για την ένταξη των στρατιωτικών σχολών στο σύστημα μεταγραφών φοιτητών αδερφών που φοιτούν σε διαφορετικές πόλεις.</w:t>
      </w:r>
    </w:p>
    <w:p w14:paraId="296714D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Είπα μερικά από τα αρκετά που έχει μέσα το νομοσχέδιο που για μας έχουν θετικό πρόσημο και που η Νέα Δημοκρατία, κατά δήλωση του Αντιπροέδρου της, θα καταργήσει μόλις γίνει εξουσία. Καταλαβαίνετε ότι όλο αυτό ακούγεται ως απειλή για τους πολίτες, οι οποίοι θα πρέπει να λάβουν σοβαρά υπ’ όψιν τέτοιες δηλώσεις.</w:t>
      </w:r>
    </w:p>
    <w:p w14:paraId="296714D5"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Θα</w:t>
      </w:r>
      <w:r w:rsidRPr="00AE1535">
        <w:rPr>
          <w:rFonts w:eastAsia="Times New Roman"/>
          <w:color w:val="1D2228"/>
          <w:szCs w:val="24"/>
        </w:rPr>
        <w:t xml:space="preserve"> ήθελα να κάνω τώρα κάποιες αναφορές σε κάποια άρθρα</w:t>
      </w:r>
      <w:r>
        <w:rPr>
          <w:rFonts w:eastAsia="Times New Roman"/>
          <w:color w:val="1D2228"/>
          <w:szCs w:val="24"/>
        </w:rPr>
        <w:t>. Έ</w:t>
      </w:r>
      <w:r w:rsidRPr="00AE1535">
        <w:rPr>
          <w:rFonts w:eastAsia="Times New Roman"/>
          <w:color w:val="1D2228"/>
          <w:szCs w:val="24"/>
        </w:rPr>
        <w:t>χει γίνει αρκετή κουβέντα και εδώ</w:t>
      </w:r>
      <w:r>
        <w:rPr>
          <w:rFonts w:eastAsia="Times New Roman"/>
          <w:color w:val="1D2228"/>
          <w:szCs w:val="24"/>
        </w:rPr>
        <w:t>,</w:t>
      </w:r>
      <w:r w:rsidRPr="00AE1535">
        <w:rPr>
          <w:rFonts w:eastAsia="Times New Roman"/>
          <w:color w:val="1D2228"/>
          <w:szCs w:val="24"/>
        </w:rPr>
        <w:t xml:space="preserve"> αλλά και με τους ενδιαφερόμενους φορείς</w:t>
      </w:r>
      <w:r>
        <w:rPr>
          <w:rFonts w:eastAsia="Times New Roman"/>
          <w:color w:val="1D2228"/>
          <w:szCs w:val="24"/>
        </w:rPr>
        <w:t>,</w:t>
      </w:r>
      <w:r w:rsidRPr="00AE1535">
        <w:rPr>
          <w:rFonts w:eastAsia="Times New Roman"/>
          <w:color w:val="1D2228"/>
          <w:szCs w:val="24"/>
        </w:rPr>
        <w:t xml:space="preserve"> για το άρθρο 32</w:t>
      </w:r>
      <w:r>
        <w:rPr>
          <w:rFonts w:eastAsia="Times New Roman"/>
          <w:color w:val="1D2228"/>
          <w:szCs w:val="24"/>
        </w:rPr>
        <w:t>. Πιστεύω ότι στην ομιλία του ο Υ</w:t>
      </w:r>
      <w:r w:rsidRPr="00AE1535">
        <w:rPr>
          <w:rFonts w:eastAsia="Times New Roman"/>
          <w:color w:val="1D2228"/>
          <w:szCs w:val="24"/>
        </w:rPr>
        <w:t xml:space="preserve">πουργός και ο </w:t>
      </w:r>
      <w:r>
        <w:rPr>
          <w:rFonts w:eastAsia="Times New Roman"/>
          <w:color w:val="1D2228"/>
          <w:szCs w:val="24"/>
        </w:rPr>
        <w:t>Α</w:t>
      </w:r>
      <w:r w:rsidRPr="00AE1535">
        <w:rPr>
          <w:rFonts w:eastAsia="Times New Roman"/>
          <w:color w:val="1D2228"/>
          <w:szCs w:val="24"/>
        </w:rPr>
        <w:t xml:space="preserve">ναπληρωτής </w:t>
      </w:r>
      <w:r>
        <w:rPr>
          <w:rFonts w:eastAsia="Times New Roman"/>
          <w:color w:val="1D2228"/>
          <w:szCs w:val="24"/>
        </w:rPr>
        <w:t>Υπουργός θ</w:t>
      </w:r>
      <w:r w:rsidRPr="00AE1535">
        <w:rPr>
          <w:rFonts w:eastAsia="Times New Roman"/>
          <w:color w:val="1D2228"/>
          <w:szCs w:val="24"/>
        </w:rPr>
        <w:t xml:space="preserve">α διευκρινίσουν </w:t>
      </w:r>
      <w:r>
        <w:rPr>
          <w:rFonts w:eastAsia="Times New Roman"/>
          <w:color w:val="1D2228"/>
          <w:szCs w:val="24"/>
        </w:rPr>
        <w:t>και θα διασαφηνίσου</w:t>
      </w:r>
      <w:r w:rsidRPr="00AE1535">
        <w:rPr>
          <w:rFonts w:eastAsia="Times New Roman"/>
          <w:color w:val="1D2228"/>
          <w:szCs w:val="24"/>
        </w:rPr>
        <w:t>ν τυχόν ζητήματα που προκύ</w:t>
      </w:r>
      <w:r>
        <w:rPr>
          <w:rFonts w:eastAsia="Times New Roman"/>
          <w:color w:val="1D2228"/>
          <w:szCs w:val="24"/>
        </w:rPr>
        <w:t>πτουν από το συγκεκριμένο άρθρο.</w:t>
      </w:r>
    </w:p>
    <w:p w14:paraId="296714D6"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Στ</w:t>
      </w:r>
      <w:r w:rsidRPr="00AE1535">
        <w:rPr>
          <w:rFonts w:eastAsia="Times New Roman"/>
          <w:color w:val="1D2228"/>
          <w:szCs w:val="24"/>
        </w:rPr>
        <w:t xml:space="preserve">ην </w:t>
      </w:r>
      <w:r>
        <w:rPr>
          <w:rFonts w:eastAsia="Times New Roman"/>
          <w:color w:val="1D2228"/>
          <w:szCs w:val="24"/>
        </w:rPr>
        <w:t>Επιτροπή επίσης,</w:t>
      </w:r>
      <w:r w:rsidRPr="00AE1535">
        <w:rPr>
          <w:rFonts w:eastAsia="Times New Roman"/>
          <w:color w:val="1D2228"/>
          <w:szCs w:val="24"/>
        </w:rPr>
        <w:t xml:space="preserve"> έγινε εκτενής συζήτηση για το άρθρο 15 </w:t>
      </w:r>
      <w:r>
        <w:rPr>
          <w:rFonts w:eastAsia="Times New Roman"/>
          <w:color w:val="1D2228"/>
          <w:szCs w:val="24"/>
        </w:rPr>
        <w:t>κ</w:t>
      </w:r>
      <w:r w:rsidRPr="00AE1535">
        <w:rPr>
          <w:rFonts w:eastAsia="Times New Roman"/>
          <w:color w:val="1D2228"/>
          <w:szCs w:val="24"/>
        </w:rPr>
        <w:t>αι ακούστηκε σκληρή κριτική από την πλευρά της Νέας Δημοκρατίας</w:t>
      </w:r>
      <w:r>
        <w:rPr>
          <w:rFonts w:eastAsia="Times New Roman"/>
          <w:color w:val="1D2228"/>
          <w:szCs w:val="24"/>
        </w:rPr>
        <w:t>, όχι πάντοτε με ευπρεπείς ό</w:t>
      </w:r>
      <w:r w:rsidRPr="00AE1535">
        <w:rPr>
          <w:rFonts w:eastAsia="Times New Roman"/>
          <w:color w:val="1D2228"/>
          <w:szCs w:val="24"/>
        </w:rPr>
        <w:t>ρους</w:t>
      </w:r>
      <w:r>
        <w:rPr>
          <w:rFonts w:eastAsia="Times New Roman"/>
          <w:color w:val="1D2228"/>
          <w:szCs w:val="24"/>
        </w:rPr>
        <w:t>. Λέει η Νέα Δημοκρατία, εγκαλώντας</w:t>
      </w:r>
      <w:r w:rsidRPr="00AE1535">
        <w:rPr>
          <w:rFonts w:eastAsia="Times New Roman"/>
          <w:color w:val="1D2228"/>
          <w:szCs w:val="24"/>
        </w:rPr>
        <w:t xml:space="preserve"> τον Υπουργό</w:t>
      </w:r>
      <w:r>
        <w:rPr>
          <w:rFonts w:eastAsia="Times New Roman"/>
          <w:color w:val="1D2228"/>
          <w:szCs w:val="24"/>
        </w:rPr>
        <w:t>,</w:t>
      </w:r>
      <w:r w:rsidRPr="00AE1535">
        <w:rPr>
          <w:rFonts w:eastAsia="Times New Roman"/>
          <w:color w:val="1D2228"/>
          <w:szCs w:val="24"/>
        </w:rPr>
        <w:t xml:space="preserve"> ότι νομοθετεί για </w:t>
      </w:r>
      <w:r>
        <w:rPr>
          <w:rFonts w:eastAsia="Times New Roman"/>
          <w:color w:val="1D2228"/>
          <w:szCs w:val="24"/>
        </w:rPr>
        <w:t>ένα παραμάγαζο τ</w:t>
      </w:r>
      <w:r w:rsidRPr="00AE1535">
        <w:rPr>
          <w:rFonts w:eastAsia="Times New Roman"/>
          <w:color w:val="1D2228"/>
          <w:szCs w:val="24"/>
        </w:rPr>
        <w:t>ου ΣΥΡΙΖΑ</w:t>
      </w:r>
      <w:r>
        <w:rPr>
          <w:rFonts w:eastAsia="Times New Roman"/>
          <w:color w:val="1D2228"/>
          <w:szCs w:val="24"/>
        </w:rPr>
        <w:t xml:space="preserve">. </w:t>
      </w:r>
    </w:p>
    <w:p w14:paraId="296714D7"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Μ</w:t>
      </w:r>
      <w:r w:rsidRPr="00AE1535">
        <w:rPr>
          <w:rFonts w:eastAsia="Times New Roman"/>
          <w:color w:val="1D2228"/>
          <w:szCs w:val="24"/>
        </w:rPr>
        <w:t xml:space="preserve">ία στοιχειώδης ανάγνωση </w:t>
      </w:r>
      <w:r>
        <w:rPr>
          <w:rFonts w:eastAsia="Times New Roman"/>
          <w:color w:val="1D2228"/>
          <w:szCs w:val="24"/>
        </w:rPr>
        <w:t xml:space="preserve">της πρώτης παραγράφου θα σας γλίτωνε από τέτοιου τύπου δηλώσεις </w:t>
      </w:r>
      <w:r w:rsidRPr="00AE1535">
        <w:rPr>
          <w:rFonts w:eastAsia="Times New Roman"/>
          <w:color w:val="1D2228"/>
          <w:szCs w:val="24"/>
        </w:rPr>
        <w:t>πο</w:t>
      </w:r>
      <w:r>
        <w:rPr>
          <w:rFonts w:eastAsia="Times New Roman"/>
          <w:color w:val="1D2228"/>
          <w:szCs w:val="24"/>
        </w:rPr>
        <w:t>υ κάνατε στις συνεδριάσεις των Ε</w:t>
      </w:r>
      <w:r w:rsidRPr="00AE1535">
        <w:rPr>
          <w:rFonts w:eastAsia="Times New Roman"/>
          <w:color w:val="1D2228"/>
          <w:szCs w:val="24"/>
        </w:rPr>
        <w:t>πιτροπών</w:t>
      </w:r>
      <w:r>
        <w:rPr>
          <w:rFonts w:eastAsia="Times New Roman"/>
          <w:color w:val="1D2228"/>
          <w:szCs w:val="24"/>
        </w:rPr>
        <w:t>,</w:t>
      </w:r>
      <w:r w:rsidRPr="00AE1535">
        <w:rPr>
          <w:rFonts w:eastAsia="Times New Roman"/>
          <w:color w:val="1D2228"/>
          <w:szCs w:val="24"/>
        </w:rPr>
        <w:t xml:space="preserve"> γιατί στην πρώτη παράγραφο του ά</w:t>
      </w:r>
      <w:r>
        <w:rPr>
          <w:rFonts w:eastAsia="Times New Roman"/>
          <w:color w:val="1D2228"/>
          <w:szCs w:val="24"/>
        </w:rPr>
        <w:t>ρθρου αυτού περιγράφεται ότι στα Γ</w:t>
      </w:r>
      <w:r w:rsidRPr="00AE1535">
        <w:rPr>
          <w:rFonts w:eastAsia="Times New Roman"/>
          <w:color w:val="1D2228"/>
          <w:szCs w:val="24"/>
        </w:rPr>
        <w:t xml:space="preserve">ενικά </w:t>
      </w:r>
      <w:r>
        <w:rPr>
          <w:rFonts w:eastAsia="Times New Roman"/>
          <w:color w:val="1D2228"/>
          <w:szCs w:val="24"/>
        </w:rPr>
        <w:t>Ε</w:t>
      </w:r>
      <w:r w:rsidRPr="00AE1535">
        <w:rPr>
          <w:rFonts w:eastAsia="Times New Roman"/>
          <w:color w:val="1D2228"/>
          <w:szCs w:val="24"/>
        </w:rPr>
        <w:t>πιτελεία των Ενόπλων Δυνάμεων συστήνονται</w:t>
      </w:r>
      <w:r>
        <w:rPr>
          <w:rFonts w:eastAsia="Times New Roman"/>
          <w:color w:val="1D2228"/>
          <w:szCs w:val="24"/>
        </w:rPr>
        <w:t xml:space="preserve"> Γραφεία Νομικής Π</w:t>
      </w:r>
      <w:r w:rsidRPr="00AE1535">
        <w:rPr>
          <w:rFonts w:eastAsia="Times New Roman"/>
          <w:color w:val="1D2228"/>
          <w:szCs w:val="24"/>
        </w:rPr>
        <w:t>ροστα</w:t>
      </w:r>
      <w:r w:rsidRPr="00AE1535">
        <w:rPr>
          <w:rFonts w:eastAsia="Times New Roman"/>
          <w:color w:val="1D2228"/>
          <w:szCs w:val="24"/>
        </w:rPr>
        <w:lastRenderedPageBreak/>
        <w:t xml:space="preserve">σίας </w:t>
      </w:r>
      <w:r>
        <w:rPr>
          <w:rFonts w:eastAsia="Times New Roman"/>
          <w:color w:val="1D2228"/>
          <w:szCs w:val="24"/>
        </w:rPr>
        <w:t>Σ</w:t>
      </w:r>
      <w:r w:rsidRPr="00AE1535">
        <w:rPr>
          <w:rFonts w:eastAsia="Times New Roman"/>
          <w:color w:val="1D2228"/>
          <w:szCs w:val="24"/>
        </w:rPr>
        <w:t>τελεχών που υπάγονται απευθείας στον</w:t>
      </w:r>
      <w:r>
        <w:rPr>
          <w:rFonts w:eastAsia="Times New Roman"/>
          <w:color w:val="1D2228"/>
          <w:szCs w:val="24"/>
        </w:rPr>
        <w:t xml:space="preserve"> οικείο</w:t>
      </w:r>
      <w:r w:rsidRPr="00AE1535">
        <w:rPr>
          <w:rFonts w:eastAsia="Times New Roman"/>
          <w:color w:val="1D2228"/>
          <w:szCs w:val="24"/>
        </w:rPr>
        <w:t xml:space="preserve"> </w:t>
      </w:r>
      <w:r>
        <w:rPr>
          <w:rFonts w:eastAsia="Times New Roman"/>
          <w:color w:val="1D2228"/>
          <w:szCs w:val="24"/>
        </w:rPr>
        <w:t>Α</w:t>
      </w:r>
      <w:r w:rsidRPr="00AE1535">
        <w:rPr>
          <w:rFonts w:eastAsia="Times New Roman"/>
          <w:color w:val="1D2228"/>
          <w:szCs w:val="24"/>
        </w:rPr>
        <w:t>ρχηγό και στελεχώνονται με στρατιωτικούς</w:t>
      </w:r>
      <w:r>
        <w:rPr>
          <w:rFonts w:eastAsia="Times New Roman"/>
          <w:color w:val="1D2228"/>
          <w:szCs w:val="24"/>
        </w:rPr>
        <w:t>. Τα Γενικά Επιτελεία και οι Α</w:t>
      </w:r>
      <w:r w:rsidRPr="00AE1535">
        <w:rPr>
          <w:rFonts w:eastAsia="Times New Roman"/>
          <w:color w:val="1D2228"/>
          <w:szCs w:val="24"/>
        </w:rPr>
        <w:t xml:space="preserve">ρχηγοί </w:t>
      </w:r>
      <w:r>
        <w:rPr>
          <w:rFonts w:eastAsia="Times New Roman"/>
          <w:color w:val="1D2228"/>
          <w:szCs w:val="24"/>
        </w:rPr>
        <w:t>τους, λ</w:t>
      </w:r>
      <w:r w:rsidRPr="00AE1535">
        <w:rPr>
          <w:rFonts w:eastAsia="Times New Roman"/>
          <w:color w:val="1D2228"/>
          <w:szCs w:val="24"/>
        </w:rPr>
        <w:t>οιπόν</w:t>
      </w:r>
      <w:r>
        <w:rPr>
          <w:rFonts w:eastAsia="Times New Roman"/>
          <w:color w:val="1D2228"/>
          <w:szCs w:val="24"/>
        </w:rPr>
        <w:t>,</w:t>
      </w:r>
      <w:r w:rsidRPr="00AE1535">
        <w:rPr>
          <w:rFonts w:eastAsia="Times New Roman"/>
          <w:color w:val="1D2228"/>
          <w:szCs w:val="24"/>
        </w:rPr>
        <w:t xml:space="preserve"> είναι παραμάγαζο του ΣΥΡΙΖΑ</w:t>
      </w:r>
      <w:r>
        <w:rPr>
          <w:rFonts w:eastAsia="Times New Roman"/>
          <w:color w:val="1D2228"/>
          <w:szCs w:val="24"/>
        </w:rPr>
        <w:t>;</w:t>
      </w:r>
      <w:r w:rsidRPr="00AE1535">
        <w:rPr>
          <w:rFonts w:eastAsia="Times New Roman"/>
          <w:color w:val="1D2228"/>
          <w:szCs w:val="24"/>
        </w:rPr>
        <w:t xml:space="preserve"> </w:t>
      </w:r>
      <w:r>
        <w:rPr>
          <w:rFonts w:eastAsia="Times New Roman"/>
          <w:color w:val="1D2228"/>
          <w:szCs w:val="24"/>
        </w:rPr>
        <w:t>Κ</w:t>
      </w:r>
      <w:r w:rsidRPr="00AE1535">
        <w:rPr>
          <w:rFonts w:eastAsia="Times New Roman"/>
          <w:color w:val="1D2228"/>
          <w:szCs w:val="24"/>
        </w:rPr>
        <w:t>αταλαβαίνετε για ποιο πράγμα μιλάμε</w:t>
      </w:r>
      <w:r>
        <w:rPr>
          <w:rFonts w:eastAsia="Times New Roman"/>
          <w:color w:val="1D2228"/>
          <w:szCs w:val="24"/>
        </w:rPr>
        <w:t xml:space="preserve">; </w:t>
      </w:r>
    </w:p>
    <w:p w14:paraId="296714D8"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Πώς</w:t>
      </w:r>
      <w:r w:rsidRPr="00AE1535">
        <w:rPr>
          <w:rFonts w:eastAsia="Times New Roman"/>
          <w:color w:val="1D2228"/>
          <w:szCs w:val="24"/>
        </w:rPr>
        <w:t xml:space="preserve"> υποστηρίζε</w:t>
      </w:r>
      <w:r>
        <w:rPr>
          <w:rFonts w:eastAsia="Times New Roman"/>
          <w:color w:val="1D2228"/>
          <w:szCs w:val="24"/>
        </w:rPr>
        <w:t>τε</w:t>
      </w:r>
      <w:r w:rsidRPr="00AE1535">
        <w:rPr>
          <w:rFonts w:eastAsia="Times New Roman"/>
          <w:color w:val="1D2228"/>
          <w:szCs w:val="24"/>
        </w:rPr>
        <w:t xml:space="preserve"> ότι καταργείται η ιεραρχία</w:t>
      </w:r>
      <w:r>
        <w:rPr>
          <w:rFonts w:eastAsia="Times New Roman"/>
          <w:color w:val="1D2228"/>
          <w:szCs w:val="24"/>
        </w:rPr>
        <w:t xml:space="preserve"> από αυτό; Π</w:t>
      </w:r>
      <w:r w:rsidRPr="00AE1535">
        <w:rPr>
          <w:rFonts w:eastAsia="Times New Roman"/>
          <w:color w:val="1D2228"/>
          <w:szCs w:val="24"/>
        </w:rPr>
        <w:t>ώς ακριβώς υπο</w:t>
      </w:r>
      <w:r>
        <w:rPr>
          <w:rFonts w:eastAsia="Times New Roman"/>
          <w:color w:val="1D2228"/>
          <w:szCs w:val="24"/>
        </w:rPr>
        <w:t xml:space="preserve">νομεύεται </w:t>
      </w:r>
      <w:r w:rsidRPr="00AE1535">
        <w:rPr>
          <w:rFonts w:eastAsia="Times New Roman"/>
          <w:color w:val="1D2228"/>
          <w:szCs w:val="24"/>
        </w:rPr>
        <w:t>το αξιόμαχο των Ενόπλων Δυνάμεων</w:t>
      </w:r>
      <w:r>
        <w:rPr>
          <w:rFonts w:eastAsia="Times New Roman"/>
          <w:color w:val="1D2228"/>
          <w:szCs w:val="24"/>
        </w:rPr>
        <w:t>; Το</w:t>
      </w:r>
      <w:r w:rsidRPr="00AE1535">
        <w:rPr>
          <w:rFonts w:eastAsia="Times New Roman"/>
          <w:color w:val="1D2228"/>
          <w:szCs w:val="24"/>
        </w:rPr>
        <w:t xml:space="preserve"> ό</w:t>
      </w:r>
      <w:r>
        <w:rPr>
          <w:rFonts w:eastAsia="Times New Roman"/>
          <w:color w:val="1D2228"/>
          <w:szCs w:val="24"/>
        </w:rPr>
        <w:t>,</w:t>
      </w:r>
      <w:r w:rsidRPr="00AE1535">
        <w:rPr>
          <w:rFonts w:eastAsia="Times New Roman"/>
          <w:color w:val="1D2228"/>
          <w:szCs w:val="24"/>
        </w:rPr>
        <w:t xml:space="preserve">τι δηλαδή </w:t>
      </w:r>
      <w:r>
        <w:rPr>
          <w:rFonts w:eastAsia="Times New Roman"/>
          <w:color w:val="1D2228"/>
          <w:szCs w:val="24"/>
        </w:rPr>
        <w:t>α</w:t>
      </w:r>
      <w:r w:rsidRPr="00AE1535">
        <w:rPr>
          <w:rFonts w:eastAsia="Times New Roman"/>
          <w:color w:val="1D2228"/>
          <w:szCs w:val="24"/>
        </w:rPr>
        <w:t>ναγνωρίζετ</w:t>
      </w:r>
      <w:r>
        <w:rPr>
          <w:rFonts w:eastAsia="Times New Roman"/>
          <w:color w:val="1D2228"/>
          <w:szCs w:val="24"/>
        </w:rPr>
        <w:t>αι</w:t>
      </w:r>
      <w:r w:rsidRPr="00AE1535">
        <w:rPr>
          <w:rFonts w:eastAsia="Times New Roman"/>
          <w:color w:val="1D2228"/>
          <w:szCs w:val="24"/>
        </w:rPr>
        <w:t xml:space="preserve"> σε όλα τα στελέχη</w:t>
      </w:r>
      <w:r>
        <w:rPr>
          <w:rFonts w:eastAsia="Times New Roman"/>
          <w:color w:val="1D2228"/>
          <w:szCs w:val="24"/>
        </w:rPr>
        <w:t xml:space="preserve"> </w:t>
      </w:r>
      <w:r w:rsidRPr="00AE1535">
        <w:rPr>
          <w:rFonts w:eastAsia="Times New Roman"/>
          <w:color w:val="1D2228"/>
          <w:szCs w:val="24"/>
        </w:rPr>
        <w:t>όλων των βαθμίδων η δυνατότητα</w:t>
      </w:r>
      <w:r>
        <w:rPr>
          <w:rFonts w:eastAsia="Times New Roman"/>
          <w:color w:val="1D2228"/>
          <w:szCs w:val="24"/>
        </w:rPr>
        <w:t>,</w:t>
      </w:r>
      <w:r w:rsidRPr="00AE1535">
        <w:rPr>
          <w:rFonts w:eastAsia="Times New Roman"/>
          <w:color w:val="1D2228"/>
          <w:szCs w:val="24"/>
        </w:rPr>
        <w:t xml:space="preserve"> μέσα από την άσκηση της διοίκησης</w:t>
      </w:r>
      <w:r>
        <w:rPr>
          <w:rFonts w:eastAsia="Times New Roman"/>
          <w:color w:val="1D2228"/>
          <w:szCs w:val="24"/>
        </w:rPr>
        <w:t>,</w:t>
      </w:r>
      <w:r w:rsidRPr="00AE1535">
        <w:rPr>
          <w:rFonts w:eastAsia="Times New Roman"/>
          <w:color w:val="1D2228"/>
          <w:szCs w:val="24"/>
        </w:rPr>
        <w:t xml:space="preserve"> να μην αισθάνονται ανυπεράσπιστοι</w:t>
      </w:r>
      <w:r>
        <w:rPr>
          <w:rFonts w:eastAsia="Times New Roman"/>
          <w:color w:val="1D2228"/>
          <w:szCs w:val="24"/>
        </w:rPr>
        <w:t>,</w:t>
      </w:r>
      <w:r w:rsidRPr="00AE1535">
        <w:rPr>
          <w:rFonts w:eastAsia="Times New Roman"/>
          <w:color w:val="1D2228"/>
          <w:szCs w:val="24"/>
        </w:rPr>
        <w:t xml:space="preserve"> να έχουν ακριβώς την εμπιστοσύνη ότι μπορεί μία διαδικασία νόμιμη να τους δώσει τη δυνατότητα να εξεταστεί </w:t>
      </w:r>
      <w:r>
        <w:rPr>
          <w:rFonts w:eastAsia="Times New Roman"/>
          <w:color w:val="1D2228"/>
          <w:szCs w:val="24"/>
        </w:rPr>
        <w:t>ένα</w:t>
      </w:r>
      <w:r w:rsidRPr="00AE1535">
        <w:rPr>
          <w:rFonts w:eastAsia="Times New Roman"/>
          <w:color w:val="1D2228"/>
          <w:szCs w:val="24"/>
        </w:rPr>
        <w:t xml:space="preserve"> παράπονό τους </w:t>
      </w:r>
      <w:r>
        <w:rPr>
          <w:rFonts w:eastAsia="Times New Roman"/>
          <w:color w:val="1D2228"/>
          <w:szCs w:val="24"/>
        </w:rPr>
        <w:t xml:space="preserve">ή μια ένσταση ή </w:t>
      </w:r>
      <w:r w:rsidRPr="00AE1535">
        <w:rPr>
          <w:rFonts w:eastAsia="Times New Roman"/>
          <w:color w:val="1D2228"/>
          <w:szCs w:val="24"/>
        </w:rPr>
        <w:t>οτιδήποτε άλλο</w:t>
      </w:r>
      <w:r>
        <w:rPr>
          <w:rFonts w:eastAsia="Times New Roman"/>
          <w:color w:val="1D2228"/>
          <w:szCs w:val="24"/>
        </w:rPr>
        <w:t>, α</w:t>
      </w:r>
      <w:r w:rsidRPr="00AE1535">
        <w:rPr>
          <w:rFonts w:eastAsia="Times New Roman"/>
          <w:color w:val="1D2228"/>
          <w:szCs w:val="24"/>
        </w:rPr>
        <w:t>υτό υπονομεύει το αξιόμαχο του Ελληνικού Στρατού</w:t>
      </w:r>
      <w:r>
        <w:rPr>
          <w:rFonts w:eastAsia="Times New Roman"/>
          <w:color w:val="1D2228"/>
          <w:szCs w:val="24"/>
        </w:rPr>
        <w:t>;</w:t>
      </w:r>
    </w:p>
    <w:p w14:paraId="296714D9"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Η</w:t>
      </w:r>
      <w:r w:rsidRPr="00AE1535">
        <w:rPr>
          <w:rFonts w:eastAsia="Times New Roman"/>
          <w:color w:val="1D2228"/>
          <w:szCs w:val="24"/>
        </w:rPr>
        <w:t xml:space="preserve"> δεύτερη διαφωνία </w:t>
      </w:r>
      <w:r>
        <w:rPr>
          <w:rFonts w:eastAsia="Times New Roman"/>
          <w:color w:val="1D2228"/>
          <w:szCs w:val="24"/>
        </w:rPr>
        <w:t>-</w:t>
      </w:r>
      <w:r w:rsidRPr="00AE1535">
        <w:rPr>
          <w:rFonts w:eastAsia="Times New Roman"/>
          <w:color w:val="1D2228"/>
          <w:szCs w:val="24"/>
        </w:rPr>
        <w:t>και ε</w:t>
      </w:r>
      <w:r>
        <w:rPr>
          <w:rFonts w:eastAsia="Times New Roman"/>
          <w:color w:val="1D2228"/>
          <w:szCs w:val="24"/>
        </w:rPr>
        <w:t>δώ είν</w:t>
      </w:r>
      <w:r w:rsidRPr="00AE1535">
        <w:rPr>
          <w:rFonts w:eastAsia="Times New Roman"/>
          <w:color w:val="1D2228"/>
          <w:szCs w:val="24"/>
        </w:rPr>
        <w:t xml:space="preserve">αι νομίζω ιδεολογική διαφωνία και πρέπει να ξεκαθαρίσει </w:t>
      </w:r>
      <w:r>
        <w:rPr>
          <w:rFonts w:eastAsia="Times New Roman"/>
          <w:color w:val="1D2228"/>
          <w:szCs w:val="24"/>
        </w:rPr>
        <w:t>η Νέα Δημοκρατία πολλά πράγματα όσον αφορά τον Ε</w:t>
      </w:r>
      <w:r w:rsidRPr="00AE1535">
        <w:rPr>
          <w:rFonts w:eastAsia="Times New Roman"/>
          <w:color w:val="1D2228"/>
          <w:szCs w:val="24"/>
        </w:rPr>
        <w:t xml:space="preserve">λληνικό </w:t>
      </w:r>
      <w:r>
        <w:rPr>
          <w:rFonts w:eastAsia="Times New Roman"/>
          <w:color w:val="1D2228"/>
          <w:szCs w:val="24"/>
        </w:rPr>
        <w:t>Σ</w:t>
      </w:r>
      <w:r w:rsidRPr="00AE1535">
        <w:rPr>
          <w:rFonts w:eastAsia="Times New Roman"/>
          <w:color w:val="1D2228"/>
          <w:szCs w:val="24"/>
        </w:rPr>
        <w:t>τρατό κα</w:t>
      </w:r>
      <w:r>
        <w:rPr>
          <w:rFonts w:eastAsia="Times New Roman"/>
          <w:color w:val="1D2228"/>
          <w:szCs w:val="24"/>
        </w:rPr>
        <w:t>ι τα ανθρώπινα δικαιώματα στην ε</w:t>
      </w:r>
      <w:r w:rsidRPr="00AE1535">
        <w:rPr>
          <w:rFonts w:eastAsia="Times New Roman"/>
          <w:color w:val="1D2228"/>
          <w:szCs w:val="24"/>
        </w:rPr>
        <w:t>λληνική κοινή γνώμη</w:t>
      </w:r>
      <w:r>
        <w:rPr>
          <w:rFonts w:eastAsia="Times New Roman"/>
          <w:color w:val="1D2228"/>
          <w:szCs w:val="24"/>
        </w:rPr>
        <w:t>-</w:t>
      </w:r>
      <w:r w:rsidRPr="00AE1535">
        <w:rPr>
          <w:rFonts w:eastAsia="Times New Roman"/>
          <w:color w:val="1D2228"/>
          <w:szCs w:val="24"/>
        </w:rPr>
        <w:t xml:space="preserve"> αφορά τους αντιρρησίες συνείδησης</w:t>
      </w:r>
      <w:r>
        <w:rPr>
          <w:rFonts w:eastAsia="Times New Roman"/>
          <w:color w:val="1D2228"/>
          <w:szCs w:val="24"/>
        </w:rPr>
        <w:t>. Διαβάζω πάλι από τα Π</w:t>
      </w:r>
      <w:r w:rsidRPr="00AE1535">
        <w:rPr>
          <w:rFonts w:eastAsia="Times New Roman"/>
          <w:color w:val="1D2228"/>
          <w:szCs w:val="24"/>
        </w:rPr>
        <w:t>ρακτικά</w:t>
      </w:r>
      <w:r>
        <w:rPr>
          <w:rFonts w:eastAsia="Times New Roman"/>
          <w:color w:val="1D2228"/>
          <w:szCs w:val="24"/>
        </w:rPr>
        <w:t xml:space="preserve"> τ</w:t>
      </w:r>
      <w:r w:rsidRPr="00AE1535">
        <w:rPr>
          <w:rFonts w:eastAsia="Times New Roman"/>
          <w:color w:val="1D2228"/>
          <w:szCs w:val="24"/>
        </w:rPr>
        <w:t>ι έχει λεχθεί</w:t>
      </w:r>
      <w:r>
        <w:rPr>
          <w:rFonts w:eastAsia="Times New Roman"/>
          <w:color w:val="1D2228"/>
          <w:szCs w:val="24"/>
        </w:rPr>
        <w:t>, ότι δηλαδή</w:t>
      </w:r>
      <w:r w:rsidRPr="00AE1535">
        <w:rPr>
          <w:rFonts w:eastAsia="Times New Roman"/>
          <w:color w:val="1D2228"/>
          <w:szCs w:val="24"/>
        </w:rPr>
        <w:t xml:space="preserve"> η νομοθέτηση για τους αντιρρησίες συνείδησης</w:t>
      </w:r>
      <w:r>
        <w:rPr>
          <w:rFonts w:eastAsia="Times New Roman"/>
          <w:color w:val="1D2228"/>
          <w:szCs w:val="24"/>
        </w:rPr>
        <w:t xml:space="preserve"> χ</w:t>
      </w:r>
      <w:r w:rsidRPr="00AE1535">
        <w:rPr>
          <w:rFonts w:eastAsia="Times New Roman"/>
          <w:color w:val="1D2228"/>
          <w:szCs w:val="24"/>
        </w:rPr>
        <w:t xml:space="preserve">αρακτηρίστηκε ως αριστερίστικη </w:t>
      </w:r>
      <w:r>
        <w:rPr>
          <w:rFonts w:eastAsia="Times New Roman"/>
          <w:color w:val="1D2228"/>
          <w:szCs w:val="24"/>
        </w:rPr>
        <w:t>εμ</w:t>
      </w:r>
      <w:r w:rsidRPr="00AE1535">
        <w:rPr>
          <w:rFonts w:eastAsia="Times New Roman"/>
          <w:color w:val="1D2228"/>
          <w:szCs w:val="24"/>
        </w:rPr>
        <w:t>μονή και ιδεοληψία</w:t>
      </w:r>
      <w:r>
        <w:rPr>
          <w:rFonts w:eastAsia="Times New Roman"/>
          <w:color w:val="1D2228"/>
          <w:szCs w:val="24"/>
        </w:rPr>
        <w:t>.</w:t>
      </w:r>
    </w:p>
    <w:p w14:paraId="296714DA" w14:textId="77777777" w:rsidR="00711852" w:rsidRDefault="000A1C6E">
      <w:pPr>
        <w:spacing w:line="600" w:lineRule="auto"/>
        <w:ind w:firstLine="720"/>
        <w:contextualSpacing/>
        <w:jc w:val="both"/>
        <w:rPr>
          <w:rFonts w:eastAsia="Times New Roman"/>
          <w:color w:val="1D2228"/>
          <w:szCs w:val="24"/>
        </w:rPr>
      </w:pPr>
      <w:r w:rsidRPr="00AE1535">
        <w:rPr>
          <w:rFonts w:eastAsia="Times New Roman"/>
          <w:color w:val="1D2228"/>
          <w:szCs w:val="24"/>
        </w:rPr>
        <w:t>Κατ</w:t>
      </w:r>
      <w:r>
        <w:rPr>
          <w:rFonts w:eastAsia="Times New Roman"/>
          <w:color w:val="1D2228"/>
          <w:szCs w:val="24"/>
        </w:rPr>
        <w:t xml:space="preserve">’ </w:t>
      </w:r>
      <w:r w:rsidRPr="00AE1535">
        <w:rPr>
          <w:rFonts w:eastAsia="Times New Roman"/>
          <w:color w:val="1D2228"/>
          <w:szCs w:val="24"/>
        </w:rPr>
        <w:t>αρχ</w:t>
      </w:r>
      <w:r>
        <w:rPr>
          <w:rFonts w:eastAsia="Times New Roman"/>
          <w:color w:val="1D2228"/>
          <w:szCs w:val="24"/>
        </w:rPr>
        <w:t xml:space="preserve">άς </w:t>
      </w:r>
      <w:r w:rsidRPr="00AE1535">
        <w:rPr>
          <w:rFonts w:eastAsia="Times New Roman"/>
          <w:color w:val="1D2228"/>
          <w:szCs w:val="24"/>
        </w:rPr>
        <w:t xml:space="preserve">να σας πω ότι </w:t>
      </w:r>
      <w:r>
        <w:rPr>
          <w:rFonts w:eastAsia="Times New Roman"/>
          <w:color w:val="1D2228"/>
          <w:szCs w:val="24"/>
        </w:rPr>
        <w:t xml:space="preserve">τα κύρια νομοθετήματα </w:t>
      </w:r>
      <w:r w:rsidRPr="00AE1535">
        <w:rPr>
          <w:rFonts w:eastAsia="Times New Roman"/>
          <w:color w:val="1D2228"/>
          <w:szCs w:val="24"/>
        </w:rPr>
        <w:t xml:space="preserve">για τους αντιρρησίες συνείδησης </w:t>
      </w:r>
      <w:r>
        <w:rPr>
          <w:rFonts w:eastAsia="Times New Roman"/>
          <w:color w:val="1D2228"/>
          <w:szCs w:val="24"/>
        </w:rPr>
        <w:t>τα έχει</w:t>
      </w:r>
      <w:r w:rsidRPr="00AE1535">
        <w:rPr>
          <w:rFonts w:eastAsia="Times New Roman"/>
          <w:color w:val="1D2228"/>
          <w:szCs w:val="24"/>
        </w:rPr>
        <w:t xml:space="preserve"> πάρει </w:t>
      </w:r>
      <w:r>
        <w:rPr>
          <w:rFonts w:eastAsia="Times New Roman"/>
          <w:color w:val="1D2228"/>
          <w:szCs w:val="24"/>
        </w:rPr>
        <w:t xml:space="preserve">η </w:t>
      </w:r>
      <w:r w:rsidRPr="00AE1535">
        <w:rPr>
          <w:rFonts w:eastAsia="Times New Roman"/>
          <w:color w:val="1D2228"/>
          <w:szCs w:val="24"/>
        </w:rPr>
        <w:t>Νέα Δημοκρατία</w:t>
      </w:r>
      <w:r>
        <w:rPr>
          <w:rFonts w:eastAsia="Times New Roman"/>
          <w:color w:val="1D2228"/>
          <w:szCs w:val="24"/>
        </w:rPr>
        <w:t>. Έ</w:t>
      </w:r>
      <w:r w:rsidRPr="00AE1535">
        <w:rPr>
          <w:rFonts w:eastAsia="Times New Roman"/>
          <w:color w:val="1D2228"/>
          <w:szCs w:val="24"/>
        </w:rPr>
        <w:t xml:space="preserve">χω εδώ μάλιστα </w:t>
      </w:r>
      <w:r>
        <w:rPr>
          <w:rFonts w:eastAsia="Times New Roman"/>
          <w:color w:val="1D2228"/>
          <w:szCs w:val="24"/>
        </w:rPr>
        <w:t xml:space="preserve">την </w:t>
      </w:r>
      <w:r w:rsidRPr="00AE1535">
        <w:rPr>
          <w:rFonts w:eastAsia="Times New Roman"/>
          <w:color w:val="1D2228"/>
          <w:szCs w:val="24"/>
        </w:rPr>
        <w:t xml:space="preserve">απόφαση </w:t>
      </w:r>
      <w:r>
        <w:rPr>
          <w:rFonts w:eastAsia="Times New Roman"/>
          <w:color w:val="1D2228"/>
          <w:szCs w:val="24"/>
        </w:rPr>
        <w:t>που διάβασα και στην Ε</w:t>
      </w:r>
      <w:r w:rsidRPr="00AE1535">
        <w:rPr>
          <w:rFonts w:eastAsia="Times New Roman"/>
          <w:color w:val="1D2228"/>
          <w:szCs w:val="24"/>
        </w:rPr>
        <w:t xml:space="preserve">πιτροπή </w:t>
      </w:r>
      <w:r>
        <w:rPr>
          <w:rFonts w:eastAsia="Times New Roman"/>
          <w:color w:val="1D2228"/>
          <w:szCs w:val="24"/>
        </w:rPr>
        <w:t xml:space="preserve">του </w:t>
      </w:r>
      <w:r w:rsidRPr="00AE1535">
        <w:rPr>
          <w:rFonts w:eastAsia="Times New Roman"/>
          <w:color w:val="1D2228"/>
          <w:szCs w:val="24"/>
        </w:rPr>
        <w:t>Συμβουλίου της Επικρατείας</w:t>
      </w:r>
      <w:r>
        <w:rPr>
          <w:rFonts w:eastAsia="Times New Roman"/>
          <w:color w:val="1D2228"/>
          <w:szCs w:val="24"/>
        </w:rPr>
        <w:t>. Δ</w:t>
      </w:r>
      <w:r w:rsidRPr="00AE1535">
        <w:rPr>
          <w:rFonts w:eastAsia="Times New Roman"/>
          <w:color w:val="1D2228"/>
          <w:szCs w:val="24"/>
        </w:rPr>
        <w:t>έ</w:t>
      </w:r>
      <w:r>
        <w:rPr>
          <w:rFonts w:eastAsia="Times New Roman"/>
          <w:color w:val="1D2228"/>
          <w:szCs w:val="24"/>
        </w:rPr>
        <w:t xml:space="preserve">χεστε </w:t>
      </w:r>
      <w:r>
        <w:rPr>
          <w:rFonts w:eastAsia="Times New Roman"/>
          <w:color w:val="1D2228"/>
          <w:szCs w:val="24"/>
        </w:rPr>
        <w:lastRenderedPageBreak/>
        <w:t xml:space="preserve">ότι είναι θεσμός </w:t>
      </w:r>
      <w:r w:rsidRPr="00AE1535">
        <w:rPr>
          <w:rFonts w:eastAsia="Times New Roman"/>
          <w:color w:val="1D2228"/>
          <w:szCs w:val="24"/>
        </w:rPr>
        <w:t xml:space="preserve">το </w:t>
      </w:r>
      <w:r>
        <w:rPr>
          <w:rFonts w:eastAsia="Times New Roman"/>
          <w:color w:val="1D2228"/>
          <w:szCs w:val="24"/>
        </w:rPr>
        <w:t>Συμβούλιο της Ε</w:t>
      </w:r>
      <w:r w:rsidRPr="00AE1535">
        <w:rPr>
          <w:rFonts w:eastAsia="Times New Roman"/>
          <w:color w:val="1D2228"/>
          <w:szCs w:val="24"/>
        </w:rPr>
        <w:t>πικρατείας και ότι δεν κυριαρχούν οι αριστεριστές</w:t>
      </w:r>
      <w:r>
        <w:rPr>
          <w:rFonts w:eastAsia="Times New Roman"/>
          <w:color w:val="1D2228"/>
          <w:szCs w:val="24"/>
        </w:rPr>
        <w:t xml:space="preserve"> σε</w:t>
      </w:r>
      <w:r w:rsidRPr="00AE1535">
        <w:rPr>
          <w:rFonts w:eastAsia="Times New Roman"/>
          <w:color w:val="1D2228"/>
          <w:szCs w:val="24"/>
        </w:rPr>
        <w:t xml:space="preserve"> αυτό</w:t>
      </w:r>
      <w:r>
        <w:rPr>
          <w:rFonts w:eastAsia="Times New Roman"/>
          <w:color w:val="1D2228"/>
          <w:szCs w:val="24"/>
        </w:rPr>
        <w:t xml:space="preserve">; </w:t>
      </w:r>
    </w:p>
    <w:p w14:paraId="296714DB"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Λέει, λοιπόν το Συμβούλιο της Ε</w:t>
      </w:r>
      <w:r w:rsidRPr="00AE1535">
        <w:rPr>
          <w:rFonts w:eastAsia="Times New Roman"/>
          <w:color w:val="1D2228"/>
          <w:szCs w:val="24"/>
        </w:rPr>
        <w:t>πικρατείας</w:t>
      </w:r>
      <w:r>
        <w:rPr>
          <w:rFonts w:eastAsia="Times New Roman"/>
          <w:color w:val="1D2228"/>
          <w:szCs w:val="24"/>
        </w:rPr>
        <w:t xml:space="preserve"> σε αίτηση ενός πολίτη, το οποίο τον δικαιώνει και ακυρώνε</w:t>
      </w:r>
      <w:r w:rsidRPr="00AE1535">
        <w:rPr>
          <w:rFonts w:eastAsia="Times New Roman"/>
          <w:color w:val="1D2228"/>
          <w:szCs w:val="24"/>
        </w:rPr>
        <w:t xml:space="preserve">ι </w:t>
      </w:r>
      <w:r>
        <w:rPr>
          <w:rFonts w:eastAsia="Times New Roman"/>
          <w:color w:val="1D2228"/>
          <w:szCs w:val="24"/>
        </w:rPr>
        <w:t>την</w:t>
      </w:r>
      <w:r w:rsidRPr="00AE1535">
        <w:rPr>
          <w:rFonts w:eastAsia="Times New Roman"/>
          <w:color w:val="1D2228"/>
          <w:szCs w:val="24"/>
        </w:rPr>
        <w:t xml:space="preserve"> απόφαση του </w:t>
      </w:r>
      <w:r>
        <w:rPr>
          <w:rFonts w:eastAsia="Times New Roman"/>
          <w:color w:val="1D2228"/>
          <w:szCs w:val="24"/>
        </w:rPr>
        <w:t>Υ</w:t>
      </w:r>
      <w:r w:rsidRPr="00AE1535">
        <w:rPr>
          <w:rFonts w:eastAsia="Times New Roman"/>
          <w:color w:val="1D2228"/>
          <w:szCs w:val="24"/>
        </w:rPr>
        <w:t>πουργού</w:t>
      </w:r>
      <w:r>
        <w:rPr>
          <w:rFonts w:eastAsia="Times New Roman"/>
          <w:color w:val="1D2228"/>
          <w:szCs w:val="24"/>
        </w:rPr>
        <w:t xml:space="preserve"> για ν</w:t>
      </w:r>
      <w:r w:rsidRPr="00AE1535">
        <w:rPr>
          <w:rFonts w:eastAsia="Times New Roman"/>
          <w:color w:val="1D2228"/>
          <w:szCs w:val="24"/>
        </w:rPr>
        <w:t>α μην του δοθεί το δικαίωμα της εναλλακτικής θητείας</w:t>
      </w:r>
      <w:r>
        <w:rPr>
          <w:rFonts w:eastAsia="Times New Roman"/>
          <w:color w:val="1D2228"/>
          <w:szCs w:val="24"/>
        </w:rPr>
        <w:t>, το εξής: «Ε</w:t>
      </w:r>
      <w:r w:rsidRPr="00AE1535">
        <w:rPr>
          <w:rFonts w:eastAsia="Times New Roman"/>
          <w:color w:val="1D2228"/>
          <w:szCs w:val="24"/>
        </w:rPr>
        <w:t xml:space="preserve">πειδή με την κρινόμενη αίτηση προβάλλεται ότι εν προκειμένω η σύνθεση της </w:t>
      </w:r>
      <w:r>
        <w:rPr>
          <w:rFonts w:eastAsia="Times New Roman"/>
          <w:color w:val="1D2228"/>
          <w:szCs w:val="24"/>
        </w:rPr>
        <w:t>ε</w:t>
      </w:r>
      <w:r w:rsidRPr="00AE1535">
        <w:rPr>
          <w:rFonts w:eastAsia="Times New Roman"/>
          <w:color w:val="1D2228"/>
          <w:szCs w:val="24"/>
        </w:rPr>
        <w:t>πιτροπής του άρθρου 62 του νόμου 3421 του 2005</w:t>
      </w:r>
      <w:r>
        <w:rPr>
          <w:rFonts w:eastAsia="Times New Roman"/>
          <w:color w:val="1D2228"/>
          <w:szCs w:val="24"/>
        </w:rPr>
        <w:t>»,</w:t>
      </w:r>
      <w:r w:rsidRPr="00AE1535">
        <w:rPr>
          <w:rFonts w:eastAsia="Times New Roman"/>
          <w:color w:val="1D2228"/>
          <w:szCs w:val="24"/>
        </w:rPr>
        <w:t xml:space="preserve"> που η Νέα Δημοκρατία νομοθέτησε</w:t>
      </w:r>
      <w:r>
        <w:rPr>
          <w:rFonts w:eastAsia="Times New Roman"/>
          <w:color w:val="1D2228"/>
          <w:szCs w:val="24"/>
        </w:rPr>
        <w:t>,</w:t>
      </w:r>
      <w:r w:rsidRPr="00AE1535">
        <w:rPr>
          <w:rFonts w:eastAsia="Times New Roman"/>
          <w:color w:val="1D2228"/>
          <w:szCs w:val="24"/>
        </w:rPr>
        <w:t xml:space="preserve"> </w:t>
      </w:r>
      <w:r>
        <w:rPr>
          <w:rFonts w:eastAsia="Times New Roman"/>
          <w:color w:val="1D2228"/>
          <w:szCs w:val="24"/>
        </w:rPr>
        <w:t>«στην οποία στηρίχθηκε η</w:t>
      </w:r>
      <w:r w:rsidRPr="00AE1535">
        <w:rPr>
          <w:rFonts w:eastAsia="Times New Roman"/>
          <w:color w:val="1D2228"/>
          <w:szCs w:val="24"/>
        </w:rPr>
        <w:t xml:space="preserve"> προσβαλλόμενη πράξη</w:t>
      </w:r>
      <w:r>
        <w:rPr>
          <w:rFonts w:eastAsia="Times New Roman"/>
          <w:color w:val="1D2228"/>
          <w:szCs w:val="24"/>
        </w:rPr>
        <w:t>,</w:t>
      </w:r>
      <w:r w:rsidRPr="00AE1535">
        <w:rPr>
          <w:rFonts w:eastAsia="Times New Roman"/>
          <w:color w:val="1D2228"/>
          <w:szCs w:val="24"/>
        </w:rPr>
        <w:t xml:space="preserve"> δεν ήταν </w:t>
      </w:r>
      <w:r>
        <w:rPr>
          <w:rFonts w:eastAsia="Times New Roman"/>
          <w:color w:val="1D2228"/>
          <w:szCs w:val="24"/>
        </w:rPr>
        <w:t xml:space="preserve">νόμιμη διότι παρέστησαν τέσσερα μέλη αυτής εκ των οποίων ήταν δύο στρατιωτικοί, οι οποίοι διάκεινται </w:t>
      </w:r>
      <w:r>
        <w:rPr>
          <w:rFonts w:eastAsia="Times New Roman"/>
          <w:color w:val="1D2228"/>
          <w:szCs w:val="24"/>
          <w:lang w:val="en-US"/>
        </w:rPr>
        <w:t>a</w:t>
      </w:r>
      <w:r w:rsidRPr="00907579">
        <w:rPr>
          <w:rFonts w:eastAsia="Times New Roman"/>
          <w:color w:val="1D2228"/>
          <w:szCs w:val="24"/>
        </w:rPr>
        <w:t xml:space="preserve"> </w:t>
      </w:r>
      <w:r>
        <w:rPr>
          <w:rFonts w:eastAsia="Times New Roman"/>
          <w:color w:val="1D2228"/>
          <w:szCs w:val="24"/>
          <w:lang w:val="en-US"/>
        </w:rPr>
        <w:t>priori</w:t>
      </w:r>
      <w:r w:rsidRPr="00907579">
        <w:rPr>
          <w:rFonts w:eastAsia="Times New Roman"/>
          <w:color w:val="1D2228"/>
          <w:szCs w:val="24"/>
        </w:rPr>
        <w:t xml:space="preserve"> </w:t>
      </w:r>
      <w:r>
        <w:rPr>
          <w:rFonts w:eastAsia="Times New Roman"/>
          <w:color w:val="1D2228"/>
          <w:szCs w:val="24"/>
        </w:rPr>
        <w:t xml:space="preserve">δυσμενώς προς τους αιτούμενους να </w:t>
      </w:r>
      <w:r w:rsidRPr="00AE1535">
        <w:rPr>
          <w:rFonts w:eastAsia="Times New Roman"/>
          <w:color w:val="1D2228"/>
          <w:szCs w:val="24"/>
        </w:rPr>
        <w:t>αναγνωριστούν αντιρρησί</w:t>
      </w:r>
      <w:r>
        <w:rPr>
          <w:rFonts w:eastAsia="Times New Roman"/>
          <w:color w:val="1D2228"/>
          <w:szCs w:val="24"/>
        </w:rPr>
        <w:t>ε</w:t>
      </w:r>
      <w:r w:rsidRPr="00AE1535">
        <w:rPr>
          <w:rFonts w:eastAsia="Times New Roman"/>
          <w:color w:val="1D2228"/>
          <w:szCs w:val="24"/>
        </w:rPr>
        <w:t>ς συνείδησης</w:t>
      </w:r>
      <w:r>
        <w:rPr>
          <w:rFonts w:eastAsia="Times New Roman"/>
          <w:color w:val="1D2228"/>
          <w:szCs w:val="24"/>
        </w:rPr>
        <w:t xml:space="preserve">». </w:t>
      </w:r>
    </w:p>
    <w:p w14:paraId="296714DC"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Αυτό το λέει το Συμβούλιο της Ε</w:t>
      </w:r>
      <w:r w:rsidRPr="00AE1535">
        <w:rPr>
          <w:rFonts w:eastAsia="Times New Roman"/>
          <w:color w:val="1D2228"/>
          <w:szCs w:val="24"/>
        </w:rPr>
        <w:t>πικρατείας</w:t>
      </w:r>
      <w:r>
        <w:rPr>
          <w:rFonts w:eastAsia="Times New Roman"/>
          <w:color w:val="1D2228"/>
          <w:szCs w:val="24"/>
        </w:rPr>
        <w:t>. Θ</w:t>
      </w:r>
      <w:r w:rsidRPr="00AE1535">
        <w:rPr>
          <w:rFonts w:eastAsia="Times New Roman"/>
          <w:color w:val="1D2228"/>
          <w:szCs w:val="24"/>
        </w:rPr>
        <w:t xml:space="preserve">α πείτε και </w:t>
      </w:r>
      <w:r>
        <w:rPr>
          <w:rFonts w:eastAsia="Times New Roman"/>
          <w:color w:val="1D2228"/>
          <w:szCs w:val="24"/>
        </w:rPr>
        <w:t>σε αυτούς ντροπή που φοράνε τη</w:t>
      </w:r>
      <w:r w:rsidRPr="00AE1535">
        <w:rPr>
          <w:rFonts w:eastAsia="Times New Roman"/>
          <w:color w:val="1D2228"/>
          <w:szCs w:val="24"/>
        </w:rPr>
        <w:t xml:space="preserve"> δικαστική τήβεννο και ακολουθούν τα κελεύσματα του ΣΥΡΙΖΑ</w:t>
      </w:r>
      <w:r>
        <w:rPr>
          <w:rFonts w:eastAsia="Times New Roman"/>
          <w:color w:val="1D2228"/>
          <w:szCs w:val="24"/>
        </w:rPr>
        <w:t xml:space="preserve">; Είναι </w:t>
      </w:r>
      <w:r w:rsidRPr="00AE1535">
        <w:rPr>
          <w:rFonts w:eastAsia="Times New Roman"/>
          <w:color w:val="1D2228"/>
          <w:szCs w:val="24"/>
        </w:rPr>
        <w:t>απόφαση του Συμβουλίου της Επικρατείας</w:t>
      </w:r>
      <w:r>
        <w:rPr>
          <w:rFonts w:eastAsia="Times New Roman"/>
          <w:color w:val="1D2228"/>
          <w:szCs w:val="24"/>
        </w:rPr>
        <w:t>. Κ</w:t>
      </w:r>
      <w:r w:rsidRPr="00AE1535">
        <w:rPr>
          <w:rFonts w:eastAsia="Times New Roman"/>
          <w:color w:val="1D2228"/>
          <w:szCs w:val="24"/>
        </w:rPr>
        <w:t>αταλήγει αυτή η απόφαση ότι δέχεται την αί</w:t>
      </w:r>
      <w:r>
        <w:rPr>
          <w:rFonts w:eastAsia="Times New Roman"/>
          <w:color w:val="1D2228"/>
          <w:szCs w:val="24"/>
        </w:rPr>
        <w:t>τηση ακύρωσης της απόφασης του Υπουργού και δικαιώνει τον π</w:t>
      </w:r>
      <w:r w:rsidRPr="00AE1535">
        <w:rPr>
          <w:rFonts w:eastAsia="Times New Roman"/>
          <w:color w:val="1D2228"/>
          <w:szCs w:val="24"/>
        </w:rPr>
        <w:t>ολίτη</w:t>
      </w:r>
      <w:r>
        <w:rPr>
          <w:rFonts w:eastAsia="Times New Roman"/>
          <w:color w:val="1D2228"/>
          <w:szCs w:val="24"/>
        </w:rPr>
        <w:t xml:space="preserve">. </w:t>
      </w:r>
    </w:p>
    <w:p w14:paraId="296714DD"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Θα σας φέρω και άλλα παραδείγματα.</w:t>
      </w:r>
      <w:r w:rsidRPr="00AE1535">
        <w:rPr>
          <w:rFonts w:eastAsia="Times New Roman"/>
          <w:color w:val="1D2228"/>
          <w:szCs w:val="24"/>
        </w:rPr>
        <w:t xml:space="preserve"> </w:t>
      </w:r>
      <w:r>
        <w:rPr>
          <w:rFonts w:eastAsia="Times New Roman"/>
          <w:color w:val="1D2228"/>
          <w:szCs w:val="24"/>
        </w:rPr>
        <w:t>Ε</w:t>
      </w:r>
      <w:r w:rsidRPr="00AE1535">
        <w:rPr>
          <w:rFonts w:eastAsia="Times New Roman"/>
          <w:color w:val="1D2228"/>
          <w:szCs w:val="24"/>
        </w:rPr>
        <w:t xml:space="preserve">τήσια έκθεση </w:t>
      </w:r>
      <w:r>
        <w:rPr>
          <w:rFonts w:eastAsia="Times New Roman"/>
          <w:color w:val="1D2228"/>
          <w:szCs w:val="24"/>
        </w:rPr>
        <w:t xml:space="preserve">του Συνηγόρου του Πολίτη το 2013, του Συνηγόρου του Πολίτη της Ελληνικής Δημοκρατίας, </w:t>
      </w:r>
      <w:r>
        <w:rPr>
          <w:rFonts w:eastAsia="Times New Roman"/>
          <w:color w:val="1D2228"/>
          <w:szCs w:val="24"/>
        </w:rPr>
        <w:lastRenderedPageBreak/>
        <w:t>που λέει: «Η</w:t>
      </w:r>
      <w:r w:rsidRPr="00AE1535">
        <w:rPr>
          <w:rFonts w:eastAsia="Times New Roman"/>
          <w:color w:val="1D2228"/>
          <w:szCs w:val="24"/>
        </w:rPr>
        <w:t xml:space="preserve"> προσωπική συνέντευξη ως μέσο διαπ</w:t>
      </w:r>
      <w:r>
        <w:rPr>
          <w:rFonts w:eastAsia="Times New Roman"/>
          <w:color w:val="1D2228"/>
          <w:szCs w:val="24"/>
        </w:rPr>
        <w:t xml:space="preserve">ίστωσης λόγων </w:t>
      </w:r>
      <w:r w:rsidRPr="00AE1535">
        <w:rPr>
          <w:rFonts w:eastAsia="Times New Roman"/>
          <w:color w:val="1D2228"/>
          <w:szCs w:val="24"/>
        </w:rPr>
        <w:t xml:space="preserve">συνείδησης είναι αυτή καθεαυτή </w:t>
      </w:r>
      <w:r>
        <w:rPr>
          <w:rFonts w:eastAsia="Times New Roman"/>
          <w:color w:val="1D2228"/>
          <w:szCs w:val="24"/>
        </w:rPr>
        <w:t>αμφιλεγόμενη στο μέτρο</w:t>
      </w:r>
      <w:r w:rsidRPr="00AE1535">
        <w:rPr>
          <w:rFonts w:eastAsia="Times New Roman"/>
          <w:color w:val="1D2228"/>
          <w:szCs w:val="24"/>
        </w:rPr>
        <w:t xml:space="preserve"> </w:t>
      </w:r>
      <w:r>
        <w:rPr>
          <w:rFonts w:eastAsia="Times New Roman"/>
          <w:color w:val="1D2228"/>
          <w:szCs w:val="24"/>
        </w:rPr>
        <w:t>που υπάγει το αδιάθετο φρόνη</w:t>
      </w:r>
      <w:r w:rsidRPr="00AE1535">
        <w:rPr>
          <w:rFonts w:eastAsia="Times New Roman"/>
          <w:color w:val="1D2228"/>
          <w:szCs w:val="24"/>
        </w:rPr>
        <w:t>μα σε έλεγχο ειλικρίνειας</w:t>
      </w:r>
      <w:r>
        <w:rPr>
          <w:rFonts w:eastAsia="Times New Roman"/>
          <w:color w:val="1D2228"/>
          <w:szCs w:val="24"/>
        </w:rPr>
        <w:t>». Το λέει αυτό ο Συνήγορος του Π</w:t>
      </w:r>
      <w:r w:rsidRPr="00AE1535">
        <w:rPr>
          <w:rFonts w:eastAsia="Times New Roman"/>
          <w:color w:val="1D2228"/>
          <w:szCs w:val="24"/>
        </w:rPr>
        <w:t>ολίτη</w:t>
      </w:r>
      <w:r>
        <w:rPr>
          <w:rFonts w:eastAsia="Times New Roman"/>
          <w:color w:val="1D2228"/>
          <w:szCs w:val="24"/>
        </w:rPr>
        <w:t>. Α</w:t>
      </w:r>
      <w:r w:rsidRPr="00AE1535">
        <w:rPr>
          <w:rFonts w:eastAsia="Times New Roman"/>
          <w:color w:val="1D2228"/>
          <w:szCs w:val="24"/>
        </w:rPr>
        <w:t xml:space="preserve">ριστεριστές και στο </w:t>
      </w:r>
      <w:r>
        <w:rPr>
          <w:rFonts w:eastAsia="Times New Roman"/>
          <w:color w:val="1D2228"/>
          <w:szCs w:val="24"/>
        </w:rPr>
        <w:t>Συνήγορο του Π</w:t>
      </w:r>
      <w:r w:rsidRPr="00AE1535">
        <w:rPr>
          <w:rFonts w:eastAsia="Times New Roman"/>
          <w:color w:val="1D2228"/>
          <w:szCs w:val="24"/>
        </w:rPr>
        <w:t>ολίτη</w:t>
      </w:r>
      <w:r>
        <w:rPr>
          <w:rFonts w:eastAsia="Times New Roman"/>
          <w:color w:val="1D2228"/>
          <w:szCs w:val="24"/>
        </w:rPr>
        <w:t>; Και αυτοί, λοιπόν, είναι υ</w:t>
      </w:r>
      <w:r w:rsidRPr="00AE1535">
        <w:rPr>
          <w:rFonts w:eastAsia="Times New Roman"/>
          <w:color w:val="1D2228"/>
          <w:szCs w:val="24"/>
        </w:rPr>
        <w:t xml:space="preserve">πέρ της </w:t>
      </w:r>
      <w:r>
        <w:rPr>
          <w:rFonts w:eastAsia="Times New Roman"/>
          <w:color w:val="1D2228"/>
          <w:szCs w:val="24"/>
        </w:rPr>
        <w:t xml:space="preserve">καταβαράθρωσης του </w:t>
      </w:r>
      <w:r w:rsidRPr="00AE1535">
        <w:rPr>
          <w:rFonts w:eastAsia="Times New Roman"/>
          <w:color w:val="1D2228"/>
          <w:szCs w:val="24"/>
        </w:rPr>
        <w:t>Ελληνικού Στρατού</w:t>
      </w:r>
      <w:r>
        <w:rPr>
          <w:rFonts w:eastAsia="Times New Roman"/>
          <w:color w:val="1D2228"/>
          <w:szCs w:val="24"/>
        </w:rPr>
        <w:t>;</w:t>
      </w:r>
    </w:p>
    <w:p w14:paraId="296714DE"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Θα σας </w:t>
      </w:r>
      <w:r w:rsidRPr="00AE1535">
        <w:rPr>
          <w:rFonts w:eastAsia="Times New Roman"/>
          <w:color w:val="1D2228"/>
          <w:szCs w:val="24"/>
        </w:rPr>
        <w:t>διαβάσω μόνο τίτλους</w:t>
      </w:r>
      <w:r>
        <w:rPr>
          <w:rFonts w:eastAsia="Times New Roman"/>
          <w:color w:val="1D2228"/>
          <w:szCs w:val="24"/>
        </w:rPr>
        <w:t xml:space="preserve">. Θα σας διαβάσω αυτό </w:t>
      </w:r>
      <w:r w:rsidRPr="00AE1535">
        <w:rPr>
          <w:rFonts w:eastAsia="Times New Roman"/>
          <w:color w:val="1D2228"/>
          <w:szCs w:val="24"/>
        </w:rPr>
        <w:t>το δισέλιδο</w:t>
      </w:r>
      <w:r>
        <w:rPr>
          <w:rFonts w:eastAsia="Times New Roman"/>
          <w:color w:val="1D2228"/>
          <w:szCs w:val="24"/>
        </w:rPr>
        <w:t>, όπου ε</w:t>
      </w:r>
      <w:r w:rsidRPr="00AE1535">
        <w:rPr>
          <w:rFonts w:eastAsia="Times New Roman"/>
          <w:color w:val="1D2228"/>
          <w:szCs w:val="24"/>
        </w:rPr>
        <w:t>ίναι οι καταδίκες της χώρας</w:t>
      </w:r>
      <w:r>
        <w:rPr>
          <w:rFonts w:eastAsia="Times New Roman"/>
          <w:color w:val="1D2228"/>
          <w:szCs w:val="24"/>
        </w:rPr>
        <w:t xml:space="preserve"> μας. Ε</w:t>
      </w:r>
      <w:r w:rsidRPr="00AE1535">
        <w:rPr>
          <w:rFonts w:eastAsia="Times New Roman"/>
          <w:color w:val="1D2228"/>
          <w:szCs w:val="24"/>
        </w:rPr>
        <w:t>πιτροπή Ανθρωπίνων Δικαιωμάτων</w:t>
      </w:r>
      <w:r>
        <w:rPr>
          <w:rFonts w:eastAsia="Times New Roman"/>
          <w:color w:val="1D2228"/>
          <w:szCs w:val="24"/>
        </w:rPr>
        <w:t xml:space="preserve"> του ΟΗΕ, Συμβούλιο</w:t>
      </w:r>
      <w:r w:rsidRPr="00AE1535">
        <w:rPr>
          <w:rFonts w:eastAsia="Times New Roman"/>
          <w:color w:val="1D2228"/>
          <w:szCs w:val="24"/>
        </w:rPr>
        <w:t xml:space="preserve"> Ανθρωπίνων Δικαιωμάτων Οικονομική Περιοδική Επιτροπή</w:t>
      </w:r>
      <w:r>
        <w:rPr>
          <w:rFonts w:eastAsia="Times New Roman"/>
          <w:color w:val="1D2228"/>
          <w:szCs w:val="24"/>
        </w:rPr>
        <w:t>,</w:t>
      </w:r>
      <w:r w:rsidRPr="00AE1535">
        <w:rPr>
          <w:rFonts w:eastAsia="Times New Roman"/>
          <w:color w:val="1D2228"/>
          <w:szCs w:val="24"/>
        </w:rPr>
        <w:t xml:space="preserve"> Ευρωπαϊκό Δικαστήριο Δικαιωμάτων</w:t>
      </w:r>
      <w:r>
        <w:rPr>
          <w:rFonts w:eastAsia="Times New Roman"/>
          <w:color w:val="1D2228"/>
          <w:szCs w:val="24"/>
        </w:rPr>
        <w:t xml:space="preserve"> τ</w:t>
      </w:r>
      <w:r w:rsidRPr="00AE1535">
        <w:rPr>
          <w:rFonts w:eastAsia="Times New Roman"/>
          <w:color w:val="1D2228"/>
          <w:szCs w:val="24"/>
        </w:rPr>
        <w:t>ου Ανθρώπου</w:t>
      </w:r>
      <w:r>
        <w:rPr>
          <w:rFonts w:eastAsia="Times New Roman"/>
          <w:color w:val="1D2228"/>
          <w:szCs w:val="24"/>
        </w:rPr>
        <w:t>,</w:t>
      </w:r>
      <w:r w:rsidRPr="00AE1535">
        <w:rPr>
          <w:rFonts w:eastAsia="Times New Roman"/>
          <w:color w:val="1D2228"/>
          <w:szCs w:val="24"/>
        </w:rPr>
        <w:t xml:space="preserve"> Ειδικός Εισηγητής</w:t>
      </w:r>
      <w:r>
        <w:rPr>
          <w:rFonts w:eastAsia="Times New Roman"/>
          <w:color w:val="1D2228"/>
          <w:szCs w:val="24"/>
        </w:rPr>
        <w:t xml:space="preserve"> του ΟΗΕ για την</w:t>
      </w:r>
      <w:r w:rsidRPr="00AE1535">
        <w:rPr>
          <w:rFonts w:eastAsia="Times New Roman"/>
          <w:color w:val="1D2228"/>
          <w:szCs w:val="24"/>
        </w:rPr>
        <w:t xml:space="preserve"> Ελευθέρια Θρησκείας </w:t>
      </w:r>
      <w:r>
        <w:rPr>
          <w:rFonts w:eastAsia="Times New Roman"/>
          <w:color w:val="1D2228"/>
          <w:szCs w:val="24"/>
        </w:rPr>
        <w:t>ή Πεποίθησης,</w:t>
      </w:r>
      <w:r w:rsidRPr="00AE1535">
        <w:rPr>
          <w:rFonts w:eastAsia="Times New Roman"/>
          <w:color w:val="1D2228"/>
          <w:szCs w:val="24"/>
        </w:rPr>
        <w:t xml:space="preserve"> Ευρωπαϊκή Επιτροπή Κοινωνικών Δικαιωμάτων </w:t>
      </w:r>
      <w:r>
        <w:rPr>
          <w:rFonts w:eastAsia="Times New Roman"/>
          <w:color w:val="1D2228"/>
          <w:szCs w:val="24"/>
        </w:rPr>
        <w:t>του Συμβουλίου τ</w:t>
      </w:r>
      <w:r w:rsidRPr="00AE1535">
        <w:rPr>
          <w:rFonts w:eastAsia="Times New Roman"/>
          <w:color w:val="1D2228"/>
          <w:szCs w:val="24"/>
        </w:rPr>
        <w:t>ης Ευρώπης</w:t>
      </w:r>
      <w:r>
        <w:rPr>
          <w:rFonts w:eastAsia="Times New Roman"/>
          <w:color w:val="1D2228"/>
          <w:szCs w:val="24"/>
        </w:rPr>
        <w:t>, Γραφείο του Ύπατου</w:t>
      </w:r>
      <w:r w:rsidRPr="00AE1535">
        <w:rPr>
          <w:rFonts w:eastAsia="Times New Roman"/>
          <w:color w:val="1D2228"/>
          <w:szCs w:val="24"/>
        </w:rPr>
        <w:t xml:space="preserve"> Αρμοστή</w:t>
      </w:r>
      <w:r>
        <w:rPr>
          <w:rFonts w:eastAsia="Times New Roman"/>
          <w:color w:val="1D2228"/>
          <w:szCs w:val="24"/>
        </w:rPr>
        <w:t xml:space="preserve"> τ</w:t>
      </w:r>
      <w:r w:rsidRPr="00AE1535">
        <w:rPr>
          <w:rFonts w:eastAsia="Times New Roman"/>
          <w:color w:val="1D2228"/>
          <w:szCs w:val="24"/>
        </w:rPr>
        <w:t>ου Ο</w:t>
      </w:r>
      <w:r>
        <w:rPr>
          <w:rFonts w:eastAsia="Times New Roman"/>
          <w:color w:val="1D2228"/>
          <w:szCs w:val="24"/>
        </w:rPr>
        <w:t>ΗΕ,</w:t>
      </w:r>
      <w:r w:rsidRPr="00AE1535">
        <w:rPr>
          <w:rFonts w:eastAsia="Times New Roman"/>
          <w:color w:val="1D2228"/>
          <w:szCs w:val="24"/>
        </w:rPr>
        <w:t xml:space="preserve"> Ευρωπαϊκό Κοινοβούλιο</w:t>
      </w:r>
      <w:r>
        <w:rPr>
          <w:rFonts w:eastAsia="Times New Roman"/>
          <w:color w:val="1D2228"/>
          <w:szCs w:val="24"/>
        </w:rPr>
        <w:t>.</w:t>
      </w:r>
      <w:r w:rsidRPr="00AE1535">
        <w:rPr>
          <w:rFonts w:eastAsia="Times New Roman"/>
          <w:color w:val="1D2228"/>
          <w:szCs w:val="24"/>
        </w:rPr>
        <w:t xml:space="preserve"> </w:t>
      </w:r>
      <w:r>
        <w:rPr>
          <w:rFonts w:eastAsia="Times New Roman"/>
          <w:color w:val="1D2228"/>
          <w:szCs w:val="24"/>
        </w:rPr>
        <w:t>Να μην</w:t>
      </w:r>
      <w:r w:rsidRPr="00AE1535">
        <w:rPr>
          <w:rFonts w:eastAsia="Times New Roman"/>
          <w:color w:val="1D2228"/>
          <w:szCs w:val="24"/>
        </w:rPr>
        <w:t xml:space="preserve"> συνεχίζω να διαβάζω</w:t>
      </w:r>
      <w:r>
        <w:rPr>
          <w:rFonts w:eastAsia="Times New Roman"/>
          <w:color w:val="1D2228"/>
          <w:szCs w:val="24"/>
        </w:rPr>
        <w:t xml:space="preserve">. </w:t>
      </w:r>
    </w:p>
    <w:p w14:paraId="296714DF"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Α</w:t>
      </w:r>
      <w:r w:rsidRPr="00AE1535">
        <w:rPr>
          <w:rFonts w:eastAsia="Times New Roman"/>
          <w:color w:val="1D2228"/>
          <w:szCs w:val="24"/>
        </w:rPr>
        <w:t>υτούς τους θεσμούς τους αποδέχεστε ως τέτοιους</w:t>
      </w:r>
      <w:r>
        <w:rPr>
          <w:rFonts w:eastAsia="Times New Roman"/>
          <w:color w:val="1D2228"/>
          <w:szCs w:val="24"/>
        </w:rPr>
        <w:t>,</w:t>
      </w:r>
      <w:r w:rsidRPr="00AE1535">
        <w:rPr>
          <w:rFonts w:eastAsia="Times New Roman"/>
          <w:color w:val="1D2228"/>
          <w:szCs w:val="24"/>
        </w:rPr>
        <w:t xml:space="preserve"> που πρέπει να λειτουργούν και να διασφαλίζουν σε </w:t>
      </w:r>
      <w:r>
        <w:rPr>
          <w:rFonts w:eastAsia="Times New Roman"/>
          <w:color w:val="1D2228"/>
          <w:szCs w:val="24"/>
        </w:rPr>
        <w:t>έναν βαθμό τ</w:t>
      </w:r>
      <w:r w:rsidRPr="00AE1535">
        <w:rPr>
          <w:rFonts w:eastAsia="Times New Roman"/>
          <w:color w:val="1D2228"/>
          <w:szCs w:val="24"/>
        </w:rPr>
        <w:t>α ανθρώπινα δικαιώματα</w:t>
      </w:r>
      <w:r>
        <w:rPr>
          <w:rFonts w:eastAsia="Times New Roman"/>
          <w:color w:val="1D2228"/>
          <w:szCs w:val="24"/>
        </w:rPr>
        <w:t>; Τ</w:t>
      </w:r>
      <w:r w:rsidRPr="00AE1535">
        <w:rPr>
          <w:rFonts w:eastAsia="Times New Roman"/>
          <w:color w:val="1D2228"/>
          <w:szCs w:val="24"/>
        </w:rPr>
        <w:t>ι κάνουμε</w:t>
      </w:r>
      <w:r>
        <w:rPr>
          <w:rFonts w:eastAsia="Times New Roman"/>
          <w:color w:val="1D2228"/>
          <w:szCs w:val="24"/>
        </w:rPr>
        <w:t xml:space="preserve"> το οποίο χαρακτηρίζετε</w:t>
      </w:r>
      <w:r w:rsidRPr="00AE1535">
        <w:rPr>
          <w:rFonts w:eastAsia="Times New Roman"/>
          <w:color w:val="1D2228"/>
          <w:szCs w:val="24"/>
        </w:rPr>
        <w:t xml:space="preserve"> </w:t>
      </w:r>
      <w:r>
        <w:rPr>
          <w:rFonts w:eastAsia="Times New Roman"/>
          <w:color w:val="1D2228"/>
          <w:szCs w:val="24"/>
        </w:rPr>
        <w:t>«</w:t>
      </w:r>
      <w:r w:rsidRPr="00AE1535">
        <w:rPr>
          <w:rFonts w:eastAsia="Times New Roman"/>
          <w:color w:val="1D2228"/>
          <w:szCs w:val="24"/>
        </w:rPr>
        <w:t xml:space="preserve">ιδεοληπτική εμμονή και </w:t>
      </w:r>
      <w:r>
        <w:rPr>
          <w:rFonts w:eastAsia="Times New Roman"/>
          <w:color w:val="1D2228"/>
          <w:szCs w:val="24"/>
        </w:rPr>
        <w:t>αριστερίστικη ιδεοληψία»; Θα πρέπει να α</w:t>
      </w:r>
      <w:r w:rsidRPr="00AE1535">
        <w:rPr>
          <w:rFonts w:eastAsia="Times New Roman"/>
          <w:color w:val="1D2228"/>
          <w:szCs w:val="24"/>
        </w:rPr>
        <w:t>παντήστε σε αυτούς τους θεσμούς</w:t>
      </w:r>
      <w:r>
        <w:rPr>
          <w:rFonts w:eastAsia="Times New Roman"/>
          <w:color w:val="1D2228"/>
          <w:szCs w:val="24"/>
        </w:rPr>
        <w:t>, αν έ</w:t>
      </w:r>
      <w:r w:rsidRPr="00AE1535">
        <w:rPr>
          <w:rFonts w:eastAsia="Times New Roman"/>
          <w:color w:val="1D2228"/>
          <w:szCs w:val="24"/>
        </w:rPr>
        <w:t xml:space="preserve">χουμε </w:t>
      </w:r>
      <w:r>
        <w:rPr>
          <w:rFonts w:eastAsia="Times New Roman"/>
          <w:color w:val="1D2228"/>
          <w:szCs w:val="24"/>
        </w:rPr>
        <w:t xml:space="preserve">εμείς </w:t>
      </w:r>
      <w:r w:rsidRPr="00AE1535">
        <w:rPr>
          <w:rFonts w:eastAsia="Times New Roman"/>
          <w:color w:val="1D2228"/>
          <w:szCs w:val="24"/>
        </w:rPr>
        <w:t>δίκιο ή άδικο</w:t>
      </w:r>
      <w:r>
        <w:rPr>
          <w:rFonts w:eastAsia="Times New Roman"/>
          <w:color w:val="1D2228"/>
          <w:szCs w:val="24"/>
        </w:rPr>
        <w:t>.</w:t>
      </w:r>
    </w:p>
    <w:p w14:paraId="296714E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να μιλήσω για δυο τροπολογίες. Η μία τροπολογία είναι για τη μοριοδότηση εμπειρίας για την πρόσληψη στο Πολεμικό Ναυτικό. Η φύση των εκτελουμένων εργασιών σε υποβρύχια και πολεμικά πλοία του Πολεμικού Ναυτικού, οι οποίες σχετίζονται άμεσα με την πλήρη επιχειρησιακή ετοιμότητα αυτών, απαιτεί τεχνίτες με μεγάλη εξειδίκευση. Είναι, πιστεύουμε, λογική η πρόταση για αυξημένη μοριοδότηση της εμπειρίας με είκοσι μονάδες ανά μήνα για τους πρώτους τριάντα έξι μήνες και με επτά μονάδες για κάθε επόμενο μήνα, για τους επόμενους ογδόντα τέσσερις. </w:t>
      </w:r>
    </w:p>
    <w:p w14:paraId="296714E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Επίσης, θέλω να πω και για την τροπολογία αποζημίωσης σε περιπτώσεις διαγραφής από μια στρατιωτική σχολή. Αφορά περιπτώσεις, για τις οποίες όντως, εάν τις δει κανείς χωρίς να έχει ιδιαίτερες γνώσεις Νομικής, θεωρούμε ότι είναι δίκαιο να περάσει η συγκεκριμένη τροπολογία. </w:t>
      </w:r>
    </w:p>
    <w:p w14:paraId="296714E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Η φοίτηση σε στρατιωτική σχολή είναι πολύ υψηλών απαιτήσεων και υπάρχει πολύ μεγάλος κίνδυνος αδυναμίας ολοκλήρωσης των σπουδών. Η αποζημίωση που συνδέεται με τις περιπτώσεις διαγραφής από μια στρατιωτική σχολή δικαιολογείται σε όλες τις περιπτώσεις, όπως αυτές απαριθμούνται στο άρθρο 8 του ν.1911/1990. Είναι, όμως, ιδιαιτέρως αυστηρή, όταν συνδέεται με την αποτυχία κατά την εκπαίδευση. Αυτό σημαίνει ότι πρέπει να </w:t>
      </w:r>
      <w:r>
        <w:rPr>
          <w:rFonts w:eastAsia="Times New Roman" w:cs="Times New Roman"/>
          <w:szCs w:val="24"/>
        </w:rPr>
        <w:lastRenderedPageBreak/>
        <w:t xml:space="preserve">δούμε λίγο δικαιότερα τους ανθρώπους που δεν καταφέρνουν να τελειώσουν τις στρατιωτικές σχολές. </w:t>
      </w:r>
    </w:p>
    <w:p w14:paraId="296714E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Θα κλείσω με κάτι για το οποίο έχει καταθέσει το ΚΚΕ τροπολογία. Θα φέρουμε και εμείς μία αντίστοιχη τροπολογία, που δεν θα διαφέρει σε μεγάλο βαθμό απ’ αυτήν του ΚΚΕ και αφορά τη δυνατότητα σύστασης δευτεροβάθμιου οργάνου από τις περιφερειακές ενώσεις στρατιωτικών. </w:t>
      </w:r>
    </w:p>
    <w:p w14:paraId="296714E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Νομίζω ότι είναι ένα ζήτημα, το οποίο εκτενέστατα η κ. Κανέλλη στην Επιτροπή το αιτιολόγησε. Δεν χρειάζεται να πω τίποτα παραπάνω. Έχει να κάνει με λόγους δημοκρατίας και πλήρους εκπροσώπησης αυτών των ανθρώπων. </w:t>
      </w:r>
    </w:p>
    <w:p w14:paraId="296714E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Κλείνοντας, ελπίζω να μην συμβεί αυτό που συνέβη στις επιτροπές. Ας διατηρήσουμε έναν ευγενή διάλογο. Η κριτική να είναι όσο σκληρή γίνεται, αλλά να μην προσβάλλουμε προσωπικά ανθρώπους που είτε έχουν φορέσει στολές στρατιωτικές είτε υπηρετούν το συγκεκριμένο Υπουργείο και να είναι όσο το δυνατόν πιο ομαλή η συζήτηση από εδώ και πέρα. </w:t>
      </w:r>
    </w:p>
    <w:p w14:paraId="296714E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Ευχαριστώ.</w:t>
      </w:r>
    </w:p>
    <w:p w14:paraId="296714E7" w14:textId="77777777" w:rsidR="00711852" w:rsidRDefault="000A1C6E">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296714E8" w14:textId="77777777" w:rsidR="00711852" w:rsidRDefault="000A1C6E">
      <w:pPr>
        <w:spacing w:line="600" w:lineRule="auto"/>
        <w:ind w:firstLine="720"/>
        <w:jc w:val="both"/>
        <w:rPr>
          <w:rFonts w:eastAsia="Times New Roman" w:cs="Times New Roman"/>
          <w:szCs w:val="24"/>
        </w:rPr>
      </w:pPr>
      <w:r w:rsidRPr="008456B4">
        <w:rPr>
          <w:rFonts w:eastAsia="Times New Roman"/>
          <w:b/>
          <w:bCs/>
        </w:rPr>
        <w:t>ΠΡΟΕΔΡΕΥΩΝ (Δημήτριος Κρεμαστινός):</w:t>
      </w:r>
      <w:r>
        <w:rPr>
          <w:rFonts w:eastAsia="Times New Roman" w:cs="Times New Roman"/>
          <w:szCs w:val="24"/>
        </w:rPr>
        <w:t xml:space="preserve"> Και εγώ σας ευχαριστώ.</w:t>
      </w:r>
    </w:p>
    <w:p w14:paraId="296714E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Ο εισηγητής της Νέας Δημοκρατίας κ. Κικίλιας έχει τον λόγο για δεκαπέντε λεπτά. </w:t>
      </w:r>
    </w:p>
    <w:p w14:paraId="296714EA"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sidRPr="00416E1A">
        <w:rPr>
          <w:rFonts w:eastAsia="Times New Roman" w:cs="Times New Roman"/>
          <w:szCs w:val="24"/>
        </w:rPr>
        <w:t>Ευχαριστώ</w:t>
      </w:r>
      <w:r>
        <w:rPr>
          <w:rFonts w:eastAsia="Times New Roman" w:cs="Times New Roman"/>
          <w:szCs w:val="24"/>
        </w:rPr>
        <w:t xml:space="preserve"> πολύ</w:t>
      </w:r>
      <w:r w:rsidRPr="00416E1A">
        <w:rPr>
          <w:rFonts w:eastAsia="Times New Roman" w:cs="Times New Roman"/>
          <w:szCs w:val="24"/>
        </w:rPr>
        <w:t xml:space="preserve">, κύριε Πρόεδρε. </w:t>
      </w:r>
    </w:p>
    <w:p w14:paraId="296714E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Θουκυδίδης είχε γράψει ότι η ισχύς ενός κράτους είναι οι άντρες του και όχι τα τείχη, όχι τα άδεια πλοία. Εσείς, όμως, σε εποχές που έχει γίνει σειρά λαθών και που υπάρχουν προβλήματα στην υλικοτεχνική υποδομή του συγκεκριμένου Υπουργείου επιλέγετε να καταθέσετε για μία ακόμη φορά ένα νομοσχέδιο, με το οποίο πλήττετε το ανθρώπινο δυναμικό των Ενόπλων Δυνάμεων και θεσμοθετείτε τη λούφα, την απαλλαγή. </w:t>
      </w:r>
    </w:p>
    <w:p w14:paraId="296714E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Είναι εντυπωσιακό ότι περιμέναμε σχεδόν πέντε χρόνια να φέρετε ένα νομοσχέδιο, κύριε Υπουργέ, που θα ρίξει το βάρος του στη στήριξη για αναθεώρηση και αναβάθμιση της επιχειρησιακής ικανότητας των Ενόπλων Δυνάμεων σε μια πολύ δύσκολη γειτονιά, σε μία εξαιρετικά κρίσιμη εποχή. Περιμέναμε ότι θα φέρνατε ένα νομοσχέδιο, όπως επανειλημμένως στις επιτροπές σας έχει τονίσει σύσσωμη η Αντιπολίτευση, με έναν τέτοιο εξοπλιστικό νόμο που θα δίνει τη δυνατότητα να προχωρήσουν πράγματα, έτσι ώστε να εκσυγχρονιστεί το Υπουργείο και να πάει στον 21</w:t>
      </w:r>
      <w:r w:rsidRPr="00D77467">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vertAlign w:val="superscript"/>
        </w:rPr>
        <w:t xml:space="preserve"> </w:t>
      </w:r>
      <w:r>
        <w:rPr>
          <w:rFonts w:eastAsia="Times New Roman" w:cs="Times New Roman"/>
          <w:szCs w:val="24"/>
        </w:rPr>
        <w:t xml:space="preserve">αιώνα, μία που βλέπετε </w:t>
      </w:r>
      <w:r>
        <w:rPr>
          <w:rFonts w:eastAsia="Times New Roman" w:cs="Times New Roman"/>
          <w:szCs w:val="24"/>
        </w:rPr>
        <w:lastRenderedPageBreak/>
        <w:t>ότι οι τεχνολογίες «τρέχουν» και τα δεδομένα αλλάζουν, με μη επανδρωμένα, 3</w:t>
      </w:r>
      <w:r>
        <w:rPr>
          <w:rFonts w:eastAsia="Times New Roman" w:cs="Times New Roman"/>
          <w:szCs w:val="24"/>
          <w:lang w:val="en-US"/>
        </w:rPr>
        <w:t>D</w:t>
      </w:r>
      <w:r w:rsidRPr="00F35570">
        <w:rPr>
          <w:rFonts w:eastAsia="Times New Roman" w:cs="Times New Roman"/>
          <w:szCs w:val="24"/>
        </w:rPr>
        <w:t xml:space="preserve"> </w:t>
      </w:r>
      <w:r>
        <w:rPr>
          <w:rFonts w:eastAsia="Times New Roman" w:cs="Times New Roman"/>
          <w:szCs w:val="24"/>
          <w:lang w:val="en-US"/>
        </w:rPr>
        <w:t>printing</w:t>
      </w:r>
      <w:r w:rsidRPr="00F35570">
        <w:rPr>
          <w:rFonts w:eastAsia="Times New Roman" w:cs="Times New Roman"/>
          <w:szCs w:val="24"/>
        </w:rPr>
        <w:t xml:space="preserve">, </w:t>
      </w:r>
      <w:r>
        <w:rPr>
          <w:rFonts w:eastAsia="Times New Roman" w:cs="Times New Roman"/>
          <w:szCs w:val="24"/>
        </w:rPr>
        <w:t>τεχνητή νοημοσύνη κ.λπ.</w:t>
      </w:r>
      <w:r w:rsidRPr="007505F8">
        <w:rPr>
          <w:rFonts w:eastAsia="Times New Roman" w:cs="Times New Roman"/>
          <w:szCs w:val="24"/>
        </w:rPr>
        <w:t>.</w:t>
      </w:r>
    </w:p>
    <w:p w14:paraId="296714E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Εσείς, όμως, επιλέγετε δυστυχώς να φέρετε ένα νομοσχέδιο το οποίο δεν αφορά οριζόντια όλη την ελληνική κοινωνία</w:t>
      </w:r>
      <w:r w:rsidRPr="008509EE">
        <w:rPr>
          <w:rFonts w:eastAsia="Times New Roman" w:cs="Times New Roman"/>
          <w:szCs w:val="24"/>
        </w:rPr>
        <w:t>,</w:t>
      </w:r>
      <w:r>
        <w:rPr>
          <w:rFonts w:eastAsia="Times New Roman" w:cs="Times New Roman"/>
          <w:szCs w:val="24"/>
        </w:rPr>
        <w:t xml:space="preserve"> η οποία περιμένει από τις Ένοπλες Δυνάμεις να υπερασπιστούν την ανεξαρτησία μας και την εθνική μας κυριαρχία, αλλά φέρνετε ένα νομοσχέδιο ρουσφετολογικό, φωτογραφικό, το οποίο υπηρετεί δυστυχώς τους λίγους και δίνει την αίσθηση ότι είχατε μία κομματική γραμμή, είχατε ένα πρόγραμμα, το οποίο τσάτρα-πάτρα το φέρνετε στη Βουλή και προσπαθείτε να το περάσετε με το παρόν νομοσχέδιο. </w:t>
      </w:r>
    </w:p>
    <w:p w14:paraId="296714E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Επειδή δεν μου αρέσει η γενικολογία, θα είμαι συγκεκριμένος. Τι λέτε στους άνδρες και στις γυναίκες των Ενόπλων Δυνάμεων; Δεν είναι εδώ ο κ. Αποστολάκης, είναι εδώ ο κ. Ρήγας. Τι τους λέτε;</w:t>
      </w:r>
    </w:p>
    <w:p w14:paraId="296714E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w:t>
      </w:r>
      <w:r w:rsidRPr="00851B27">
        <w:rPr>
          <w:rFonts w:eastAsia="Times New Roman" w:cs="Times New Roman"/>
          <w:szCs w:val="24"/>
        </w:rPr>
        <w:t xml:space="preserve">ους λέτε ότι </w:t>
      </w:r>
      <w:r>
        <w:rPr>
          <w:rFonts w:eastAsia="Times New Roman" w:cs="Times New Roman"/>
          <w:szCs w:val="24"/>
        </w:rPr>
        <w:t>το μείζον</w:t>
      </w:r>
      <w:r w:rsidRPr="00851B27">
        <w:rPr>
          <w:rFonts w:eastAsia="Times New Roman" w:cs="Times New Roman"/>
          <w:szCs w:val="24"/>
        </w:rPr>
        <w:t xml:space="preserve"> </w:t>
      </w:r>
      <w:r>
        <w:rPr>
          <w:rFonts w:eastAsia="Times New Roman" w:cs="Times New Roman"/>
          <w:szCs w:val="24"/>
        </w:rPr>
        <w:t xml:space="preserve">σε ό,τι </w:t>
      </w:r>
      <w:r w:rsidRPr="00851B27">
        <w:rPr>
          <w:rFonts w:eastAsia="Times New Roman" w:cs="Times New Roman"/>
          <w:szCs w:val="24"/>
        </w:rPr>
        <w:t>έχει να κάνε</w:t>
      </w:r>
      <w:r>
        <w:rPr>
          <w:rFonts w:eastAsia="Times New Roman" w:cs="Times New Roman"/>
          <w:szCs w:val="24"/>
        </w:rPr>
        <w:t>ι</w:t>
      </w:r>
      <w:r w:rsidRPr="00851B27">
        <w:rPr>
          <w:rFonts w:eastAsia="Times New Roman" w:cs="Times New Roman"/>
          <w:szCs w:val="24"/>
        </w:rPr>
        <w:t xml:space="preserve"> με το Υπουργείο Εθνικής Αμύνης είναι οι αντιρρησίες συνείδησης και στις </w:t>
      </w:r>
      <w:r>
        <w:rPr>
          <w:rFonts w:eastAsia="Times New Roman" w:cs="Times New Roman"/>
          <w:szCs w:val="24"/>
        </w:rPr>
        <w:t>ε</w:t>
      </w:r>
      <w:r w:rsidRPr="00851B27">
        <w:rPr>
          <w:rFonts w:eastAsia="Times New Roman" w:cs="Times New Roman"/>
          <w:szCs w:val="24"/>
        </w:rPr>
        <w:t>πιτροπές μειώνετ</w:t>
      </w:r>
      <w:r>
        <w:rPr>
          <w:rFonts w:eastAsia="Times New Roman" w:cs="Times New Roman"/>
          <w:szCs w:val="24"/>
        </w:rPr>
        <w:t>ε</w:t>
      </w:r>
      <w:r w:rsidRPr="00851B27">
        <w:rPr>
          <w:rFonts w:eastAsia="Times New Roman" w:cs="Times New Roman"/>
          <w:szCs w:val="24"/>
        </w:rPr>
        <w:t xml:space="preserve"> τους στρατιωτικούς</w:t>
      </w:r>
      <w:r>
        <w:rPr>
          <w:rFonts w:eastAsia="Times New Roman" w:cs="Times New Roman"/>
          <w:szCs w:val="24"/>
        </w:rPr>
        <w:t>,</w:t>
      </w:r>
      <w:r w:rsidRPr="00851B27">
        <w:rPr>
          <w:rFonts w:eastAsia="Times New Roman" w:cs="Times New Roman"/>
          <w:szCs w:val="24"/>
        </w:rPr>
        <w:t xml:space="preserve"> τους άντρες και τις γυναίκες των Ενόπλων Δυνάμεων και προτάσσετ</w:t>
      </w:r>
      <w:r>
        <w:rPr>
          <w:rFonts w:eastAsia="Times New Roman" w:cs="Times New Roman"/>
          <w:szCs w:val="24"/>
        </w:rPr>
        <w:t>ε</w:t>
      </w:r>
      <w:r w:rsidRPr="00851B27">
        <w:rPr>
          <w:rFonts w:eastAsia="Times New Roman" w:cs="Times New Roman"/>
          <w:szCs w:val="24"/>
        </w:rPr>
        <w:t xml:space="preserve"> τους καθηγητές</w:t>
      </w:r>
      <w:r>
        <w:rPr>
          <w:rFonts w:eastAsia="Times New Roman" w:cs="Times New Roman"/>
          <w:szCs w:val="24"/>
        </w:rPr>
        <w:t>,</w:t>
      </w:r>
      <w:r w:rsidRPr="00851B27">
        <w:rPr>
          <w:rFonts w:eastAsia="Times New Roman" w:cs="Times New Roman"/>
          <w:szCs w:val="24"/>
        </w:rPr>
        <w:t xml:space="preserve"> έτσι ώστε να υπάρχει αντικειμενική κρίση σε σχέση με τους αντιρρησίες συνείδησης</w:t>
      </w:r>
      <w:r>
        <w:rPr>
          <w:rFonts w:eastAsia="Times New Roman" w:cs="Times New Roman"/>
          <w:szCs w:val="24"/>
        </w:rPr>
        <w:t>.</w:t>
      </w:r>
    </w:p>
    <w:p w14:paraId="296714F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Τ</w:t>
      </w:r>
      <w:r w:rsidRPr="00851B27">
        <w:rPr>
          <w:rFonts w:eastAsia="Times New Roman" w:cs="Times New Roman"/>
          <w:szCs w:val="24"/>
        </w:rPr>
        <w:t xml:space="preserve">ι λέει </w:t>
      </w:r>
      <w:r>
        <w:rPr>
          <w:rFonts w:eastAsia="Times New Roman" w:cs="Times New Roman"/>
          <w:szCs w:val="24"/>
        </w:rPr>
        <w:t>δηλαδή ο κ.</w:t>
      </w:r>
      <w:r w:rsidRPr="00851B27">
        <w:rPr>
          <w:rFonts w:eastAsia="Times New Roman" w:cs="Times New Roman"/>
          <w:szCs w:val="24"/>
        </w:rPr>
        <w:t xml:space="preserve"> Αποστολάκης</w:t>
      </w:r>
      <w:r>
        <w:rPr>
          <w:rFonts w:eastAsia="Times New Roman" w:cs="Times New Roman"/>
          <w:szCs w:val="24"/>
        </w:rPr>
        <w:t>;</w:t>
      </w:r>
      <w:r w:rsidRPr="00851B27">
        <w:rPr>
          <w:rFonts w:eastAsia="Times New Roman" w:cs="Times New Roman"/>
          <w:szCs w:val="24"/>
        </w:rPr>
        <w:t xml:space="preserve"> </w:t>
      </w:r>
      <w:r>
        <w:rPr>
          <w:rFonts w:eastAsia="Times New Roman" w:cs="Times New Roman"/>
          <w:szCs w:val="24"/>
        </w:rPr>
        <w:t>Λέει ότι δ</w:t>
      </w:r>
      <w:r w:rsidRPr="00851B27">
        <w:rPr>
          <w:rFonts w:eastAsia="Times New Roman" w:cs="Times New Roman"/>
          <w:szCs w:val="24"/>
        </w:rPr>
        <w:t xml:space="preserve">εν έχει εμπιστοσύνη σε </w:t>
      </w:r>
      <w:r>
        <w:rPr>
          <w:rFonts w:eastAsia="Times New Roman" w:cs="Times New Roman"/>
          <w:szCs w:val="24"/>
        </w:rPr>
        <w:t xml:space="preserve">αυτούς με τους οποίους υπηρέτησε σαράντα </w:t>
      </w:r>
      <w:r w:rsidRPr="00851B27">
        <w:rPr>
          <w:rFonts w:eastAsia="Times New Roman" w:cs="Times New Roman"/>
          <w:szCs w:val="24"/>
        </w:rPr>
        <w:t>χρόνια σε όλες τις βαθμίδες και τ</w:t>
      </w:r>
      <w:r>
        <w:rPr>
          <w:rFonts w:eastAsia="Times New Roman" w:cs="Times New Roman"/>
          <w:szCs w:val="24"/>
        </w:rPr>
        <w:t>ου</w:t>
      </w:r>
      <w:r w:rsidRPr="00851B27">
        <w:rPr>
          <w:rFonts w:eastAsia="Times New Roman" w:cs="Times New Roman"/>
          <w:szCs w:val="24"/>
        </w:rPr>
        <w:t>ς οποί</w:t>
      </w:r>
      <w:r>
        <w:rPr>
          <w:rFonts w:eastAsia="Times New Roman" w:cs="Times New Roman"/>
          <w:szCs w:val="24"/>
        </w:rPr>
        <w:t>ου</w:t>
      </w:r>
      <w:r w:rsidRPr="00851B27">
        <w:rPr>
          <w:rFonts w:eastAsia="Times New Roman" w:cs="Times New Roman"/>
          <w:szCs w:val="24"/>
        </w:rPr>
        <w:t>ς ηγήθηκε ως</w:t>
      </w:r>
      <w:r>
        <w:rPr>
          <w:rFonts w:eastAsia="Times New Roman" w:cs="Times New Roman"/>
          <w:szCs w:val="24"/>
        </w:rPr>
        <w:t xml:space="preserve"> Α/ΓΕΕΘΑ</w:t>
      </w:r>
      <w:r w:rsidRPr="00851B27">
        <w:rPr>
          <w:rFonts w:eastAsia="Times New Roman" w:cs="Times New Roman"/>
          <w:szCs w:val="24"/>
        </w:rPr>
        <w:t xml:space="preserve"> και τους </w:t>
      </w:r>
      <w:r>
        <w:rPr>
          <w:rFonts w:eastAsia="Times New Roman" w:cs="Times New Roman"/>
          <w:szCs w:val="24"/>
        </w:rPr>
        <w:t>μειώνει</w:t>
      </w:r>
      <w:r w:rsidRPr="00851B27">
        <w:rPr>
          <w:rFonts w:eastAsia="Times New Roman" w:cs="Times New Roman"/>
          <w:szCs w:val="24"/>
        </w:rPr>
        <w:t xml:space="preserve"> και αυξάνει </w:t>
      </w:r>
      <w:r>
        <w:rPr>
          <w:rFonts w:eastAsia="Times New Roman" w:cs="Times New Roman"/>
          <w:szCs w:val="24"/>
        </w:rPr>
        <w:t>κάποιους</w:t>
      </w:r>
      <w:r w:rsidRPr="00851B27">
        <w:rPr>
          <w:rFonts w:eastAsia="Times New Roman" w:cs="Times New Roman"/>
          <w:szCs w:val="24"/>
        </w:rPr>
        <w:t xml:space="preserve"> καθηγητές για να αποφασίζουν </w:t>
      </w:r>
      <w:r>
        <w:rPr>
          <w:rFonts w:eastAsia="Times New Roman" w:cs="Times New Roman"/>
          <w:szCs w:val="24"/>
        </w:rPr>
        <w:t>τ</w:t>
      </w:r>
      <w:r w:rsidRPr="00851B27">
        <w:rPr>
          <w:rFonts w:eastAsia="Times New Roman" w:cs="Times New Roman"/>
          <w:szCs w:val="24"/>
        </w:rPr>
        <w:t>ι θα γίνεται στο</w:t>
      </w:r>
      <w:r>
        <w:rPr>
          <w:rFonts w:eastAsia="Times New Roman" w:cs="Times New Roman"/>
          <w:szCs w:val="24"/>
        </w:rPr>
        <w:t>ν</w:t>
      </w:r>
      <w:r w:rsidRPr="00851B27">
        <w:rPr>
          <w:rFonts w:eastAsia="Times New Roman" w:cs="Times New Roman"/>
          <w:szCs w:val="24"/>
        </w:rPr>
        <w:t xml:space="preserve"> στρατό </w:t>
      </w:r>
      <w:r>
        <w:rPr>
          <w:rFonts w:eastAsia="Times New Roman" w:cs="Times New Roman"/>
          <w:szCs w:val="24"/>
        </w:rPr>
        <w:t xml:space="preserve">με </w:t>
      </w:r>
      <w:r w:rsidRPr="00851B27">
        <w:rPr>
          <w:rFonts w:eastAsia="Times New Roman" w:cs="Times New Roman"/>
          <w:szCs w:val="24"/>
        </w:rPr>
        <w:t>τους αντιρρησίες συνείδησης</w:t>
      </w:r>
      <w:r>
        <w:rPr>
          <w:rFonts w:eastAsia="Times New Roman" w:cs="Times New Roman"/>
          <w:szCs w:val="24"/>
        </w:rPr>
        <w:t>. Α</w:t>
      </w:r>
      <w:r w:rsidRPr="00851B27">
        <w:rPr>
          <w:rFonts w:eastAsia="Times New Roman" w:cs="Times New Roman"/>
          <w:szCs w:val="24"/>
        </w:rPr>
        <w:t>ναρωτιόμαστε εδώ πέρα ποιος</w:t>
      </w:r>
      <w:r>
        <w:rPr>
          <w:rFonts w:eastAsia="Times New Roman" w:cs="Times New Roman"/>
          <w:szCs w:val="24"/>
        </w:rPr>
        <w:t xml:space="preserve"> έγραψε </w:t>
      </w:r>
      <w:r w:rsidRPr="00851B27">
        <w:rPr>
          <w:rFonts w:eastAsia="Times New Roman" w:cs="Times New Roman"/>
          <w:szCs w:val="24"/>
        </w:rPr>
        <w:t>το νομοσχέδιο</w:t>
      </w:r>
      <w:r>
        <w:rPr>
          <w:rFonts w:eastAsia="Times New Roman" w:cs="Times New Roman"/>
          <w:szCs w:val="24"/>
        </w:rPr>
        <w:t>, ο</w:t>
      </w:r>
      <w:r w:rsidRPr="00851B27">
        <w:rPr>
          <w:rFonts w:eastAsia="Times New Roman" w:cs="Times New Roman"/>
          <w:szCs w:val="24"/>
        </w:rPr>
        <w:t xml:space="preserve"> Αποστολάκης</w:t>
      </w:r>
      <w:r>
        <w:rPr>
          <w:rFonts w:eastAsia="Times New Roman" w:cs="Times New Roman"/>
          <w:szCs w:val="24"/>
        </w:rPr>
        <w:t xml:space="preserve"> ή</w:t>
      </w:r>
      <w:r w:rsidRPr="00851B27">
        <w:rPr>
          <w:rFonts w:eastAsia="Times New Roman" w:cs="Times New Roman"/>
          <w:szCs w:val="24"/>
        </w:rPr>
        <w:t xml:space="preserve"> ο Καρανίκας</w:t>
      </w:r>
      <w:r>
        <w:rPr>
          <w:rFonts w:eastAsia="Times New Roman" w:cs="Times New Roman"/>
          <w:szCs w:val="24"/>
        </w:rPr>
        <w:t>;</w:t>
      </w:r>
    </w:p>
    <w:p w14:paraId="296714F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Έρχεστε </w:t>
      </w:r>
      <w:r w:rsidRPr="00851B27">
        <w:rPr>
          <w:rFonts w:eastAsia="Times New Roman" w:cs="Times New Roman"/>
          <w:szCs w:val="24"/>
        </w:rPr>
        <w:t xml:space="preserve">μετά και </w:t>
      </w:r>
      <w:r>
        <w:rPr>
          <w:rFonts w:eastAsia="Times New Roman" w:cs="Times New Roman"/>
          <w:szCs w:val="24"/>
        </w:rPr>
        <w:t>παίρνετε</w:t>
      </w:r>
      <w:r w:rsidRPr="00851B27">
        <w:rPr>
          <w:rFonts w:eastAsia="Times New Roman" w:cs="Times New Roman"/>
          <w:szCs w:val="24"/>
        </w:rPr>
        <w:t xml:space="preserve"> βήμα</w:t>
      </w:r>
      <w:r>
        <w:rPr>
          <w:rFonts w:eastAsia="Times New Roman" w:cs="Times New Roman"/>
          <w:szCs w:val="24"/>
        </w:rPr>
        <w:t xml:space="preserve"> </w:t>
      </w:r>
      <w:r w:rsidRPr="00851B27">
        <w:rPr>
          <w:rFonts w:eastAsia="Times New Roman" w:cs="Times New Roman"/>
          <w:szCs w:val="24"/>
        </w:rPr>
        <w:t>βήμα και βάζ</w:t>
      </w:r>
      <w:r>
        <w:rPr>
          <w:rFonts w:eastAsia="Times New Roman" w:cs="Times New Roman"/>
          <w:szCs w:val="24"/>
        </w:rPr>
        <w:t>ετ</w:t>
      </w:r>
      <w:r w:rsidRPr="00851B27">
        <w:rPr>
          <w:rFonts w:eastAsia="Times New Roman" w:cs="Times New Roman"/>
          <w:szCs w:val="24"/>
        </w:rPr>
        <w:t>ε</w:t>
      </w:r>
      <w:r>
        <w:rPr>
          <w:rFonts w:eastAsia="Times New Roman" w:cs="Times New Roman"/>
          <w:szCs w:val="24"/>
        </w:rPr>
        <w:t xml:space="preserve"> μέσα</w:t>
      </w:r>
      <w:r w:rsidRPr="00851B27">
        <w:rPr>
          <w:rFonts w:eastAsia="Times New Roman" w:cs="Times New Roman"/>
          <w:szCs w:val="24"/>
        </w:rPr>
        <w:t xml:space="preserve"> </w:t>
      </w:r>
      <w:r>
        <w:rPr>
          <w:rFonts w:eastAsia="Times New Roman" w:cs="Times New Roman"/>
          <w:szCs w:val="24"/>
        </w:rPr>
        <w:t>σ</w:t>
      </w:r>
      <w:r w:rsidRPr="00851B27">
        <w:rPr>
          <w:rFonts w:eastAsia="Times New Roman" w:cs="Times New Roman"/>
          <w:szCs w:val="24"/>
        </w:rPr>
        <w:t>το νομοσχέδιο τ</w:t>
      </w:r>
      <w:r>
        <w:rPr>
          <w:rFonts w:eastAsia="Times New Roman" w:cs="Times New Roman"/>
          <w:szCs w:val="24"/>
        </w:rPr>
        <w:t>α</w:t>
      </w:r>
      <w:r w:rsidRPr="00851B27">
        <w:rPr>
          <w:rFonts w:eastAsia="Times New Roman" w:cs="Times New Roman"/>
          <w:szCs w:val="24"/>
        </w:rPr>
        <w:t xml:space="preserve"> </w:t>
      </w:r>
      <w:r>
        <w:rPr>
          <w:rFonts w:eastAsia="Times New Roman" w:cs="Times New Roman"/>
          <w:szCs w:val="24"/>
        </w:rPr>
        <w:t>Γ</w:t>
      </w:r>
      <w:r w:rsidRPr="00851B27">
        <w:rPr>
          <w:rFonts w:eastAsia="Times New Roman" w:cs="Times New Roman"/>
          <w:szCs w:val="24"/>
        </w:rPr>
        <w:t>ραφεί</w:t>
      </w:r>
      <w:r>
        <w:rPr>
          <w:rFonts w:eastAsia="Times New Roman" w:cs="Times New Roman"/>
          <w:szCs w:val="24"/>
        </w:rPr>
        <w:t>α</w:t>
      </w:r>
      <w:r w:rsidRPr="00851B27">
        <w:rPr>
          <w:rFonts w:eastAsia="Times New Roman" w:cs="Times New Roman"/>
          <w:szCs w:val="24"/>
        </w:rPr>
        <w:t xml:space="preserve"> Νομικής </w:t>
      </w:r>
      <w:r>
        <w:rPr>
          <w:rFonts w:eastAsia="Times New Roman" w:cs="Times New Roman"/>
          <w:szCs w:val="24"/>
        </w:rPr>
        <w:t>Π</w:t>
      </w:r>
      <w:r w:rsidRPr="00851B27">
        <w:rPr>
          <w:rFonts w:eastAsia="Times New Roman" w:cs="Times New Roman"/>
          <w:szCs w:val="24"/>
        </w:rPr>
        <w:t>ροστασίας</w:t>
      </w:r>
      <w:r>
        <w:rPr>
          <w:rFonts w:eastAsia="Times New Roman" w:cs="Times New Roman"/>
          <w:szCs w:val="24"/>
        </w:rPr>
        <w:t xml:space="preserve">. Οποία </w:t>
      </w:r>
      <w:r w:rsidRPr="00851B27">
        <w:rPr>
          <w:rFonts w:eastAsia="Times New Roman" w:cs="Times New Roman"/>
          <w:szCs w:val="24"/>
        </w:rPr>
        <w:t>υποκρισία</w:t>
      </w:r>
      <w:r>
        <w:rPr>
          <w:rFonts w:eastAsia="Times New Roman" w:cs="Times New Roman"/>
          <w:szCs w:val="24"/>
        </w:rPr>
        <w:t>! Γ</w:t>
      </w:r>
      <w:r w:rsidRPr="00851B27">
        <w:rPr>
          <w:rFonts w:eastAsia="Times New Roman" w:cs="Times New Roman"/>
          <w:szCs w:val="24"/>
        </w:rPr>
        <w:t>ραφεί</w:t>
      </w:r>
      <w:r>
        <w:rPr>
          <w:rFonts w:eastAsia="Times New Roman" w:cs="Times New Roman"/>
          <w:szCs w:val="24"/>
        </w:rPr>
        <w:t>α</w:t>
      </w:r>
      <w:r w:rsidRPr="00851B27">
        <w:rPr>
          <w:rFonts w:eastAsia="Times New Roman" w:cs="Times New Roman"/>
          <w:szCs w:val="24"/>
        </w:rPr>
        <w:t xml:space="preserve"> Νομικής </w:t>
      </w:r>
      <w:r>
        <w:rPr>
          <w:rFonts w:eastAsia="Times New Roman" w:cs="Times New Roman"/>
          <w:szCs w:val="24"/>
        </w:rPr>
        <w:t>Π</w:t>
      </w:r>
      <w:r w:rsidRPr="00851B27">
        <w:rPr>
          <w:rFonts w:eastAsia="Times New Roman" w:cs="Times New Roman"/>
          <w:szCs w:val="24"/>
        </w:rPr>
        <w:t>ροστασίας εντός της διοίκησης κάθε μονάδας</w:t>
      </w:r>
      <w:r>
        <w:rPr>
          <w:rFonts w:eastAsia="Times New Roman" w:cs="Times New Roman"/>
          <w:szCs w:val="24"/>
        </w:rPr>
        <w:t>, προκρίνοντας τ</w:t>
      </w:r>
      <w:r w:rsidRPr="00851B27">
        <w:rPr>
          <w:rFonts w:eastAsia="Times New Roman" w:cs="Times New Roman"/>
          <w:szCs w:val="24"/>
        </w:rPr>
        <w:t>η ρουφιανιά</w:t>
      </w:r>
      <w:r>
        <w:rPr>
          <w:rFonts w:eastAsia="Times New Roman" w:cs="Times New Roman"/>
          <w:szCs w:val="24"/>
        </w:rPr>
        <w:t>,</w:t>
      </w:r>
      <w:r w:rsidRPr="00851B27">
        <w:rPr>
          <w:rFonts w:eastAsia="Times New Roman" w:cs="Times New Roman"/>
          <w:szCs w:val="24"/>
        </w:rPr>
        <w:t xml:space="preserve"> δηλαδή </w:t>
      </w:r>
      <w:r>
        <w:rPr>
          <w:rFonts w:eastAsia="Times New Roman" w:cs="Times New Roman"/>
          <w:szCs w:val="24"/>
        </w:rPr>
        <w:t xml:space="preserve">βάζοντας τον έναν στρατιωτικό ενάντια στον άλλον, </w:t>
      </w:r>
      <w:r w:rsidRPr="00851B27">
        <w:rPr>
          <w:rFonts w:eastAsia="Times New Roman" w:cs="Times New Roman"/>
          <w:szCs w:val="24"/>
        </w:rPr>
        <w:t>υπερβαίνοντας</w:t>
      </w:r>
      <w:r>
        <w:rPr>
          <w:rFonts w:eastAsia="Times New Roman" w:cs="Times New Roman"/>
          <w:szCs w:val="24"/>
        </w:rPr>
        <w:t xml:space="preserve"> όλους</w:t>
      </w:r>
      <w:r w:rsidRPr="00851B27">
        <w:rPr>
          <w:rFonts w:eastAsia="Times New Roman" w:cs="Times New Roman"/>
          <w:szCs w:val="24"/>
        </w:rPr>
        <w:t xml:space="preserve"> τους βαθμούς και το</w:t>
      </w:r>
      <w:r>
        <w:rPr>
          <w:rFonts w:eastAsia="Times New Roman" w:cs="Times New Roman"/>
          <w:szCs w:val="24"/>
        </w:rPr>
        <w:t>ν δ</w:t>
      </w:r>
      <w:r w:rsidRPr="00851B27">
        <w:rPr>
          <w:rFonts w:eastAsia="Times New Roman" w:cs="Times New Roman"/>
          <w:szCs w:val="24"/>
        </w:rPr>
        <w:t xml:space="preserve">ιοικητή της </w:t>
      </w:r>
      <w:r>
        <w:rPr>
          <w:rFonts w:eastAsia="Times New Roman" w:cs="Times New Roman"/>
          <w:szCs w:val="24"/>
        </w:rPr>
        <w:t>Μ</w:t>
      </w:r>
      <w:r w:rsidRPr="00851B27">
        <w:rPr>
          <w:rFonts w:eastAsia="Times New Roman" w:cs="Times New Roman"/>
          <w:szCs w:val="24"/>
        </w:rPr>
        <w:t>ονάδας</w:t>
      </w:r>
      <w:r>
        <w:rPr>
          <w:rFonts w:eastAsia="Times New Roman" w:cs="Times New Roman"/>
          <w:szCs w:val="24"/>
        </w:rPr>
        <w:t>,</w:t>
      </w:r>
      <w:r w:rsidRPr="00851B27">
        <w:rPr>
          <w:rFonts w:eastAsia="Times New Roman" w:cs="Times New Roman"/>
          <w:szCs w:val="24"/>
        </w:rPr>
        <w:t xml:space="preserve"> έτσι ώστε οποιοσδήποτε θέλει να δείξει το</w:t>
      </w:r>
      <w:r>
        <w:rPr>
          <w:rFonts w:eastAsia="Times New Roman" w:cs="Times New Roman"/>
          <w:szCs w:val="24"/>
        </w:rPr>
        <w:t>ν</w:t>
      </w:r>
      <w:r w:rsidRPr="00851B27">
        <w:rPr>
          <w:rFonts w:eastAsia="Times New Roman" w:cs="Times New Roman"/>
          <w:szCs w:val="24"/>
        </w:rPr>
        <w:t xml:space="preserve"> συνάδελφό του</w:t>
      </w:r>
      <w:r>
        <w:rPr>
          <w:rFonts w:eastAsia="Times New Roman" w:cs="Times New Roman"/>
          <w:szCs w:val="24"/>
        </w:rPr>
        <w:t xml:space="preserve"> ή τον δ</w:t>
      </w:r>
      <w:r w:rsidRPr="00851B27">
        <w:rPr>
          <w:rFonts w:eastAsia="Times New Roman" w:cs="Times New Roman"/>
          <w:szCs w:val="24"/>
        </w:rPr>
        <w:t>ιοικητή</w:t>
      </w:r>
      <w:r>
        <w:rPr>
          <w:rFonts w:eastAsia="Times New Roman" w:cs="Times New Roman"/>
          <w:szCs w:val="24"/>
        </w:rPr>
        <w:t>,</w:t>
      </w:r>
      <w:r w:rsidRPr="00851B27">
        <w:rPr>
          <w:rFonts w:eastAsia="Times New Roman" w:cs="Times New Roman"/>
          <w:szCs w:val="24"/>
        </w:rPr>
        <w:t xml:space="preserve"> να πηγαίνει στον </w:t>
      </w:r>
      <w:r>
        <w:rPr>
          <w:rFonts w:eastAsia="Times New Roman" w:cs="Times New Roman"/>
          <w:szCs w:val="24"/>
        </w:rPr>
        <w:t>Α</w:t>
      </w:r>
      <w:r w:rsidRPr="00851B27">
        <w:rPr>
          <w:rFonts w:eastAsia="Times New Roman" w:cs="Times New Roman"/>
          <w:szCs w:val="24"/>
        </w:rPr>
        <w:t>ρχηγό</w:t>
      </w:r>
      <w:r>
        <w:rPr>
          <w:rFonts w:eastAsia="Times New Roman" w:cs="Times New Roman"/>
          <w:szCs w:val="24"/>
        </w:rPr>
        <w:t xml:space="preserve"> ή στον</w:t>
      </w:r>
      <w:r w:rsidRPr="00851B27">
        <w:rPr>
          <w:rFonts w:eastAsia="Times New Roman" w:cs="Times New Roman"/>
          <w:szCs w:val="24"/>
        </w:rPr>
        <w:t xml:space="preserve"> Υπουργό</w:t>
      </w:r>
      <w:r>
        <w:rPr>
          <w:rFonts w:eastAsia="Times New Roman" w:cs="Times New Roman"/>
          <w:szCs w:val="24"/>
        </w:rPr>
        <w:t>. Τι άλλο να κάνετε για να διαλύσετε το στράτευμα;</w:t>
      </w:r>
      <w:r w:rsidRPr="00851B27">
        <w:rPr>
          <w:rFonts w:eastAsia="Times New Roman" w:cs="Times New Roman"/>
          <w:szCs w:val="24"/>
        </w:rPr>
        <w:t xml:space="preserve"> </w:t>
      </w:r>
      <w:r>
        <w:rPr>
          <w:rFonts w:eastAsia="Times New Roman" w:cs="Times New Roman"/>
          <w:szCs w:val="24"/>
        </w:rPr>
        <w:t>Πού νομίζετε ότι ζούμε; Στη Φιλανδία; Στη Σουηδία; Δεν βλέπετε τι γίνεται στη</w:t>
      </w:r>
      <w:r w:rsidRPr="00851B27">
        <w:rPr>
          <w:rFonts w:eastAsia="Times New Roman" w:cs="Times New Roman"/>
          <w:szCs w:val="24"/>
        </w:rPr>
        <w:t xml:space="preserve"> γειτονιά </w:t>
      </w:r>
      <w:r>
        <w:rPr>
          <w:rFonts w:eastAsia="Times New Roman" w:cs="Times New Roman"/>
          <w:szCs w:val="24"/>
        </w:rPr>
        <w:t>μας; Α</w:t>
      </w:r>
      <w:r w:rsidRPr="00851B27">
        <w:rPr>
          <w:rFonts w:eastAsia="Times New Roman" w:cs="Times New Roman"/>
          <w:szCs w:val="24"/>
        </w:rPr>
        <w:t>ντιλαμβάνεστε σε μ</w:t>
      </w:r>
      <w:r>
        <w:rPr>
          <w:rFonts w:eastAsia="Times New Roman" w:cs="Times New Roman"/>
          <w:szCs w:val="24"/>
        </w:rPr>
        <w:t>ι</w:t>
      </w:r>
      <w:r w:rsidRPr="00851B27">
        <w:rPr>
          <w:rFonts w:eastAsia="Times New Roman" w:cs="Times New Roman"/>
          <w:szCs w:val="24"/>
        </w:rPr>
        <w:t xml:space="preserve">α πολύ κρίσιμη εποχή </w:t>
      </w:r>
      <w:r>
        <w:rPr>
          <w:rFonts w:eastAsia="Times New Roman" w:cs="Times New Roman"/>
          <w:szCs w:val="24"/>
        </w:rPr>
        <w:t>τι πάτε να</w:t>
      </w:r>
      <w:r w:rsidRPr="00851B27">
        <w:rPr>
          <w:rFonts w:eastAsia="Times New Roman" w:cs="Times New Roman"/>
          <w:szCs w:val="24"/>
        </w:rPr>
        <w:t xml:space="preserve"> κάνετε</w:t>
      </w:r>
      <w:r>
        <w:rPr>
          <w:rFonts w:eastAsia="Times New Roman" w:cs="Times New Roman"/>
          <w:szCs w:val="24"/>
        </w:rPr>
        <w:t>;</w:t>
      </w:r>
    </w:p>
    <w:p w14:paraId="296714F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w:t>
      </w:r>
      <w:r w:rsidRPr="00851B27">
        <w:rPr>
          <w:rFonts w:eastAsia="Times New Roman" w:cs="Times New Roman"/>
          <w:szCs w:val="24"/>
        </w:rPr>
        <w:t xml:space="preserve">υτό το Υπουργείο έχει καθετοποιημένη δομή και όλοι </w:t>
      </w:r>
      <w:r>
        <w:rPr>
          <w:rFonts w:eastAsia="Times New Roman" w:cs="Times New Roman"/>
          <w:szCs w:val="24"/>
        </w:rPr>
        <w:t>οι στρατιωτικοί</w:t>
      </w:r>
      <w:r w:rsidRPr="00851B27">
        <w:rPr>
          <w:rFonts w:eastAsia="Times New Roman" w:cs="Times New Roman"/>
          <w:szCs w:val="24"/>
        </w:rPr>
        <w:t xml:space="preserve"> μας και στα τρία όπλα</w:t>
      </w:r>
      <w:r>
        <w:rPr>
          <w:rFonts w:eastAsia="Times New Roman" w:cs="Times New Roman"/>
          <w:szCs w:val="24"/>
        </w:rPr>
        <w:t>,</w:t>
      </w:r>
      <w:r w:rsidRPr="00851B27">
        <w:rPr>
          <w:rFonts w:eastAsia="Times New Roman" w:cs="Times New Roman"/>
          <w:szCs w:val="24"/>
        </w:rPr>
        <w:t xml:space="preserve"> στην </w:t>
      </w:r>
      <w:r>
        <w:rPr>
          <w:rFonts w:eastAsia="Times New Roman" w:cs="Times New Roman"/>
          <w:szCs w:val="24"/>
        </w:rPr>
        <w:t>Α</w:t>
      </w:r>
      <w:r w:rsidRPr="00851B27">
        <w:rPr>
          <w:rFonts w:eastAsia="Times New Roman" w:cs="Times New Roman"/>
          <w:szCs w:val="24"/>
        </w:rPr>
        <w:t>εροπορία</w:t>
      </w:r>
      <w:r>
        <w:rPr>
          <w:rFonts w:eastAsia="Times New Roman" w:cs="Times New Roman"/>
          <w:szCs w:val="24"/>
        </w:rPr>
        <w:t>, το Ν</w:t>
      </w:r>
      <w:r w:rsidRPr="00851B27">
        <w:rPr>
          <w:rFonts w:eastAsia="Times New Roman" w:cs="Times New Roman"/>
          <w:szCs w:val="24"/>
        </w:rPr>
        <w:t xml:space="preserve">αυτικό και τον </w:t>
      </w:r>
      <w:r>
        <w:rPr>
          <w:rFonts w:eastAsia="Times New Roman" w:cs="Times New Roman"/>
          <w:szCs w:val="24"/>
        </w:rPr>
        <w:t>Ελληνικό Σ</w:t>
      </w:r>
      <w:r w:rsidRPr="00851B27">
        <w:rPr>
          <w:rFonts w:eastAsia="Times New Roman" w:cs="Times New Roman"/>
          <w:szCs w:val="24"/>
        </w:rPr>
        <w:t>τρατό</w:t>
      </w:r>
      <w:r>
        <w:rPr>
          <w:rFonts w:eastAsia="Times New Roman" w:cs="Times New Roman"/>
          <w:szCs w:val="24"/>
        </w:rPr>
        <w:t>,</w:t>
      </w:r>
      <w:r w:rsidRPr="00851B27">
        <w:rPr>
          <w:rFonts w:eastAsia="Times New Roman" w:cs="Times New Roman"/>
          <w:szCs w:val="24"/>
        </w:rPr>
        <w:t xml:space="preserve"> έχουν μάθει να εκτελούν εντολές κα</w:t>
      </w:r>
      <w:r>
        <w:rPr>
          <w:rFonts w:eastAsia="Times New Roman" w:cs="Times New Roman"/>
          <w:szCs w:val="24"/>
        </w:rPr>
        <w:t>θετο</w:t>
      </w:r>
      <w:r w:rsidRPr="00851B27">
        <w:rPr>
          <w:rFonts w:eastAsia="Times New Roman" w:cs="Times New Roman"/>
          <w:szCs w:val="24"/>
        </w:rPr>
        <w:t>ποιημένα</w:t>
      </w:r>
      <w:r>
        <w:rPr>
          <w:rFonts w:eastAsia="Times New Roman" w:cs="Times New Roman"/>
          <w:szCs w:val="24"/>
        </w:rPr>
        <w:t>,</w:t>
      </w:r>
      <w:r w:rsidRPr="00851B27">
        <w:rPr>
          <w:rFonts w:eastAsia="Times New Roman" w:cs="Times New Roman"/>
          <w:szCs w:val="24"/>
        </w:rPr>
        <w:t xml:space="preserve"> να ακούν τον ανώτερό </w:t>
      </w:r>
      <w:r>
        <w:rPr>
          <w:rFonts w:eastAsia="Times New Roman" w:cs="Times New Roman"/>
          <w:szCs w:val="24"/>
        </w:rPr>
        <w:lastRenderedPageBreak/>
        <w:t>τους. Υπάρχει ηθικό πλεονέκτημα στους στρατιωτικούς, όχι επειδή πληρώνονται καλά, αλλά επειδή πιστεύουν στην αριστεία.</w:t>
      </w:r>
      <w:r w:rsidRPr="00851B27">
        <w:rPr>
          <w:rFonts w:eastAsia="Times New Roman" w:cs="Times New Roman"/>
          <w:szCs w:val="24"/>
        </w:rPr>
        <w:t xml:space="preserve"> </w:t>
      </w:r>
    </w:p>
    <w:p w14:paraId="296714F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Ξέρετε κάτι; Το </w:t>
      </w:r>
      <w:r w:rsidRPr="00851B27">
        <w:rPr>
          <w:rFonts w:eastAsia="Times New Roman" w:cs="Times New Roman"/>
          <w:szCs w:val="24"/>
        </w:rPr>
        <w:t xml:space="preserve">έμβλημα του </w:t>
      </w:r>
      <w:r>
        <w:rPr>
          <w:rFonts w:eastAsia="Times New Roman" w:cs="Times New Roman"/>
          <w:szCs w:val="24"/>
        </w:rPr>
        <w:t>Γ</w:t>
      </w:r>
      <w:r w:rsidRPr="00851B27">
        <w:rPr>
          <w:rFonts w:eastAsia="Times New Roman" w:cs="Times New Roman"/>
          <w:szCs w:val="24"/>
        </w:rPr>
        <w:t xml:space="preserve">ενικού </w:t>
      </w:r>
      <w:r>
        <w:rPr>
          <w:rFonts w:eastAsia="Times New Roman" w:cs="Times New Roman"/>
          <w:szCs w:val="24"/>
        </w:rPr>
        <w:t>Ε</w:t>
      </w:r>
      <w:r w:rsidRPr="00851B27">
        <w:rPr>
          <w:rFonts w:eastAsia="Times New Roman" w:cs="Times New Roman"/>
          <w:szCs w:val="24"/>
        </w:rPr>
        <w:t>πιτελείου Εθνικής Αμύνης</w:t>
      </w:r>
      <w:r>
        <w:rPr>
          <w:rFonts w:eastAsia="Times New Roman" w:cs="Times New Roman"/>
          <w:szCs w:val="24"/>
        </w:rPr>
        <w:t xml:space="preserve"> είναι το «αιέν αριστεύειν». Κ</w:t>
      </w:r>
      <w:r w:rsidRPr="00851B27">
        <w:rPr>
          <w:rFonts w:eastAsia="Times New Roman" w:cs="Times New Roman"/>
          <w:szCs w:val="24"/>
        </w:rPr>
        <w:t>αταλαβαίνετε</w:t>
      </w:r>
      <w:r>
        <w:rPr>
          <w:rFonts w:eastAsia="Times New Roman" w:cs="Times New Roman"/>
          <w:szCs w:val="24"/>
        </w:rPr>
        <w:t xml:space="preserve">; Αντιλαμβάνεστε πού είστε, κύριε Υπουργέ, </w:t>
      </w:r>
      <w:r w:rsidRPr="00851B27">
        <w:rPr>
          <w:rFonts w:eastAsia="Times New Roman" w:cs="Times New Roman"/>
          <w:szCs w:val="24"/>
        </w:rPr>
        <w:t xml:space="preserve">σε ποιο </w:t>
      </w:r>
      <w:r>
        <w:rPr>
          <w:rFonts w:eastAsia="Times New Roman" w:cs="Times New Roman"/>
          <w:szCs w:val="24"/>
        </w:rPr>
        <w:t>Υ</w:t>
      </w:r>
      <w:r w:rsidRPr="00851B27">
        <w:rPr>
          <w:rFonts w:eastAsia="Times New Roman" w:cs="Times New Roman"/>
          <w:szCs w:val="24"/>
        </w:rPr>
        <w:t>πουργείο</w:t>
      </w:r>
      <w:r>
        <w:rPr>
          <w:rFonts w:eastAsia="Times New Roman" w:cs="Times New Roman"/>
          <w:szCs w:val="24"/>
        </w:rPr>
        <w:t>; Τι έρχεστε και λέτε, λοιπόν, εσείς, μετά τα σχολεία τα οποία περνού</w:t>
      </w:r>
      <w:r w:rsidRPr="00851B27">
        <w:rPr>
          <w:rFonts w:eastAsia="Times New Roman" w:cs="Times New Roman"/>
          <w:szCs w:val="24"/>
        </w:rPr>
        <w:t xml:space="preserve">ν οι </w:t>
      </w:r>
      <w:r>
        <w:rPr>
          <w:rFonts w:eastAsia="Times New Roman" w:cs="Times New Roman"/>
          <w:szCs w:val="24"/>
        </w:rPr>
        <w:t>α</w:t>
      </w:r>
      <w:r w:rsidRPr="00851B27">
        <w:rPr>
          <w:rFonts w:eastAsia="Times New Roman" w:cs="Times New Roman"/>
          <w:szCs w:val="24"/>
        </w:rPr>
        <w:t xml:space="preserve">ξιωματικοί </w:t>
      </w:r>
      <w:r>
        <w:rPr>
          <w:rFonts w:eastAsia="Times New Roman" w:cs="Times New Roman"/>
          <w:szCs w:val="24"/>
        </w:rPr>
        <w:t>μας; Ό</w:t>
      </w:r>
      <w:r w:rsidRPr="00851B27">
        <w:rPr>
          <w:rFonts w:eastAsia="Times New Roman" w:cs="Times New Roman"/>
          <w:szCs w:val="24"/>
        </w:rPr>
        <w:t xml:space="preserve">τι αν το </w:t>
      </w:r>
      <w:r>
        <w:rPr>
          <w:rFonts w:eastAsia="Times New Roman" w:cs="Times New Roman"/>
          <w:szCs w:val="24"/>
        </w:rPr>
        <w:t>«λίαν καλώς»</w:t>
      </w:r>
      <w:r w:rsidRPr="00851B27">
        <w:rPr>
          <w:rFonts w:eastAsia="Times New Roman" w:cs="Times New Roman"/>
          <w:szCs w:val="24"/>
        </w:rPr>
        <w:t xml:space="preserve"> </w:t>
      </w:r>
      <w:r>
        <w:rPr>
          <w:rFonts w:eastAsia="Times New Roman" w:cs="Times New Roman"/>
          <w:szCs w:val="24"/>
        </w:rPr>
        <w:t>ήταν</w:t>
      </w:r>
      <w:r w:rsidRPr="00851B27">
        <w:rPr>
          <w:rFonts w:eastAsia="Times New Roman" w:cs="Times New Roman"/>
          <w:szCs w:val="24"/>
        </w:rPr>
        <w:t xml:space="preserve"> μεταξύ </w:t>
      </w:r>
      <w:r>
        <w:rPr>
          <w:rFonts w:eastAsia="Times New Roman" w:cs="Times New Roman"/>
          <w:szCs w:val="24"/>
        </w:rPr>
        <w:t xml:space="preserve">των βαθμών </w:t>
      </w:r>
      <w:r w:rsidRPr="00851B27">
        <w:rPr>
          <w:rFonts w:eastAsia="Times New Roman" w:cs="Times New Roman"/>
          <w:szCs w:val="24"/>
        </w:rPr>
        <w:t>15 και 19</w:t>
      </w:r>
      <w:r>
        <w:rPr>
          <w:rFonts w:eastAsia="Times New Roman" w:cs="Times New Roman"/>
          <w:szCs w:val="24"/>
        </w:rPr>
        <w:t>, δ</w:t>
      </w:r>
      <w:r w:rsidRPr="00851B27">
        <w:rPr>
          <w:rFonts w:eastAsia="Times New Roman" w:cs="Times New Roman"/>
          <w:szCs w:val="24"/>
        </w:rPr>
        <w:t>εν έχει κα</w:t>
      </w:r>
      <w:r>
        <w:rPr>
          <w:rFonts w:eastAsia="Times New Roman" w:cs="Times New Roman"/>
          <w:szCs w:val="24"/>
        </w:rPr>
        <w:t>μ</w:t>
      </w:r>
      <w:r w:rsidRPr="00851B27">
        <w:rPr>
          <w:rFonts w:eastAsia="Times New Roman" w:cs="Times New Roman"/>
          <w:szCs w:val="24"/>
        </w:rPr>
        <w:t>μία σημασία</w:t>
      </w:r>
      <w:r>
        <w:rPr>
          <w:rFonts w:eastAsia="Times New Roman" w:cs="Times New Roman"/>
          <w:szCs w:val="24"/>
        </w:rPr>
        <w:t>. Όλοι να προαχθούν από τον βαθμό 10 και μετά. Αυτή η ιδεοληπτική</w:t>
      </w:r>
      <w:r w:rsidRPr="00851B27">
        <w:rPr>
          <w:rFonts w:eastAsia="Times New Roman" w:cs="Times New Roman"/>
          <w:szCs w:val="24"/>
        </w:rPr>
        <w:t xml:space="preserve"> πολιτική κόντ</w:t>
      </w:r>
      <w:r>
        <w:rPr>
          <w:rFonts w:eastAsia="Times New Roman" w:cs="Times New Roman"/>
          <w:szCs w:val="24"/>
        </w:rPr>
        <w:t>ρ</w:t>
      </w:r>
      <w:r w:rsidRPr="00851B27">
        <w:rPr>
          <w:rFonts w:eastAsia="Times New Roman" w:cs="Times New Roman"/>
          <w:szCs w:val="24"/>
        </w:rPr>
        <w:t>α στην αριστεία</w:t>
      </w:r>
      <w:r>
        <w:rPr>
          <w:rFonts w:eastAsia="Times New Roman" w:cs="Times New Roman"/>
          <w:szCs w:val="24"/>
        </w:rPr>
        <w:t>,</w:t>
      </w:r>
      <w:r w:rsidRPr="00851B27">
        <w:rPr>
          <w:rFonts w:eastAsia="Times New Roman" w:cs="Times New Roman"/>
          <w:szCs w:val="24"/>
        </w:rPr>
        <w:t xml:space="preserve"> κόντ</w:t>
      </w:r>
      <w:r>
        <w:rPr>
          <w:rFonts w:eastAsia="Times New Roman" w:cs="Times New Roman"/>
          <w:szCs w:val="24"/>
        </w:rPr>
        <w:t>ρ</w:t>
      </w:r>
      <w:r w:rsidRPr="00851B27">
        <w:rPr>
          <w:rFonts w:eastAsia="Times New Roman" w:cs="Times New Roman"/>
          <w:szCs w:val="24"/>
        </w:rPr>
        <w:t>α στο φρόνημα</w:t>
      </w:r>
      <w:r>
        <w:rPr>
          <w:rFonts w:eastAsia="Times New Roman" w:cs="Times New Roman"/>
          <w:szCs w:val="24"/>
        </w:rPr>
        <w:t>,</w:t>
      </w:r>
      <w:r w:rsidRPr="00851B27">
        <w:rPr>
          <w:rFonts w:eastAsia="Times New Roman" w:cs="Times New Roman"/>
          <w:szCs w:val="24"/>
        </w:rPr>
        <w:t xml:space="preserve"> κόντρα στη </w:t>
      </w:r>
      <w:r>
        <w:rPr>
          <w:rFonts w:eastAsia="Times New Roman" w:cs="Times New Roman"/>
          <w:szCs w:val="24"/>
        </w:rPr>
        <w:t>δύναμη που πρέπει να</w:t>
      </w:r>
      <w:r w:rsidRPr="00851B27">
        <w:rPr>
          <w:rFonts w:eastAsia="Times New Roman" w:cs="Times New Roman"/>
          <w:szCs w:val="24"/>
        </w:rPr>
        <w:t xml:space="preserve"> επιδεικνύουν οι άντρες και </w:t>
      </w:r>
      <w:r>
        <w:rPr>
          <w:rFonts w:eastAsia="Times New Roman" w:cs="Times New Roman"/>
          <w:szCs w:val="24"/>
        </w:rPr>
        <w:t xml:space="preserve">οι </w:t>
      </w:r>
      <w:r w:rsidRPr="00851B27">
        <w:rPr>
          <w:rFonts w:eastAsia="Times New Roman" w:cs="Times New Roman"/>
          <w:szCs w:val="24"/>
        </w:rPr>
        <w:t>γυναίκες</w:t>
      </w:r>
      <w:r>
        <w:rPr>
          <w:rFonts w:eastAsia="Times New Roman" w:cs="Times New Roman"/>
          <w:szCs w:val="24"/>
        </w:rPr>
        <w:t xml:space="preserve"> των</w:t>
      </w:r>
      <w:r w:rsidRPr="00851B27">
        <w:rPr>
          <w:rFonts w:eastAsia="Times New Roman" w:cs="Times New Roman"/>
          <w:szCs w:val="24"/>
        </w:rPr>
        <w:t xml:space="preserve"> Ενόπλων Δυνάμεων</w:t>
      </w:r>
      <w:r>
        <w:rPr>
          <w:rFonts w:eastAsia="Times New Roman" w:cs="Times New Roman"/>
          <w:szCs w:val="24"/>
        </w:rPr>
        <w:t>. Δ</w:t>
      </w:r>
      <w:r w:rsidRPr="00851B27">
        <w:rPr>
          <w:rFonts w:eastAsia="Times New Roman" w:cs="Times New Roman"/>
          <w:szCs w:val="24"/>
        </w:rPr>
        <w:t>ηλαδή</w:t>
      </w:r>
      <w:r>
        <w:rPr>
          <w:rFonts w:eastAsia="Times New Roman" w:cs="Times New Roman"/>
          <w:szCs w:val="24"/>
        </w:rPr>
        <w:t>,</w:t>
      </w:r>
      <w:r w:rsidRPr="00851B27">
        <w:rPr>
          <w:rFonts w:eastAsia="Times New Roman" w:cs="Times New Roman"/>
          <w:szCs w:val="24"/>
        </w:rPr>
        <w:t xml:space="preserve"> αυτοί που δεν τα </w:t>
      </w:r>
      <w:r>
        <w:rPr>
          <w:rFonts w:eastAsia="Times New Roman" w:cs="Times New Roman"/>
          <w:szCs w:val="24"/>
        </w:rPr>
        <w:t>πατάνε,</w:t>
      </w:r>
      <w:r w:rsidRPr="00851B27">
        <w:rPr>
          <w:rFonts w:eastAsia="Times New Roman" w:cs="Times New Roman"/>
          <w:szCs w:val="24"/>
        </w:rPr>
        <w:t xml:space="preserve"> αυτοί που τσακώνονται </w:t>
      </w:r>
      <w:r>
        <w:rPr>
          <w:rFonts w:eastAsia="Times New Roman" w:cs="Times New Roman"/>
          <w:szCs w:val="24"/>
        </w:rPr>
        <w:t>μεταξύ τους, αυτοί</w:t>
      </w:r>
      <w:r w:rsidRPr="00851B27">
        <w:rPr>
          <w:rFonts w:eastAsia="Times New Roman" w:cs="Times New Roman"/>
          <w:szCs w:val="24"/>
        </w:rPr>
        <w:t xml:space="preserve"> που είναι αδιάφορ</w:t>
      </w:r>
      <w:r>
        <w:rPr>
          <w:rFonts w:eastAsia="Times New Roman" w:cs="Times New Roman"/>
          <w:szCs w:val="24"/>
        </w:rPr>
        <w:t xml:space="preserve">οι, αυτούς να τους προάγουμε και να δίνουμε τη </w:t>
      </w:r>
      <w:r w:rsidRPr="00851B27">
        <w:rPr>
          <w:rFonts w:eastAsia="Times New Roman" w:cs="Times New Roman"/>
          <w:szCs w:val="24"/>
        </w:rPr>
        <w:t>δυνατότητα σε όλους να σκέφτ</w:t>
      </w:r>
      <w:r>
        <w:rPr>
          <w:rFonts w:eastAsia="Times New Roman" w:cs="Times New Roman"/>
          <w:szCs w:val="24"/>
        </w:rPr>
        <w:t>ονται ότι «Δ</w:t>
      </w:r>
      <w:r w:rsidRPr="00851B27">
        <w:rPr>
          <w:rFonts w:eastAsia="Times New Roman" w:cs="Times New Roman"/>
          <w:szCs w:val="24"/>
        </w:rPr>
        <w:t>εν βαριέσαι</w:t>
      </w:r>
      <w:r>
        <w:rPr>
          <w:rFonts w:eastAsia="Times New Roman" w:cs="Times New Roman"/>
          <w:szCs w:val="24"/>
        </w:rPr>
        <w:t>, ο</w:t>
      </w:r>
      <w:r w:rsidRPr="00851B27">
        <w:rPr>
          <w:rFonts w:eastAsia="Times New Roman" w:cs="Times New Roman"/>
          <w:szCs w:val="24"/>
        </w:rPr>
        <w:t xml:space="preserve"> </w:t>
      </w:r>
      <w:r>
        <w:rPr>
          <w:rFonts w:eastAsia="Times New Roman" w:cs="Times New Roman"/>
          <w:szCs w:val="24"/>
        </w:rPr>
        <w:t>Ε</w:t>
      </w:r>
      <w:r w:rsidRPr="00851B27">
        <w:rPr>
          <w:rFonts w:eastAsia="Times New Roman" w:cs="Times New Roman"/>
          <w:szCs w:val="24"/>
        </w:rPr>
        <w:t xml:space="preserve">λληνικός </w:t>
      </w:r>
      <w:r>
        <w:rPr>
          <w:rFonts w:eastAsia="Times New Roman" w:cs="Times New Roman"/>
          <w:szCs w:val="24"/>
        </w:rPr>
        <w:t>Σ</w:t>
      </w:r>
      <w:r w:rsidRPr="00851B27">
        <w:rPr>
          <w:rFonts w:eastAsia="Times New Roman" w:cs="Times New Roman"/>
          <w:szCs w:val="24"/>
        </w:rPr>
        <w:t>τρατός είναι</w:t>
      </w:r>
      <w:r>
        <w:rPr>
          <w:rFonts w:eastAsia="Times New Roman" w:cs="Times New Roman"/>
          <w:szCs w:val="24"/>
        </w:rPr>
        <w:t xml:space="preserve"> ένα τίποτε. Ό</w:t>
      </w:r>
      <w:r w:rsidRPr="00851B27">
        <w:rPr>
          <w:rFonts w:eastAsia="Times New Roman" w:cs="Times New Roman"/>
          <w:szCs w:val="24"/>
        </w:rPr>
        <w:t xml:space="preserve">ποιος να </w:t>
      </w:r>
      <w:r>
        <w:rPr>
          <w:rFonts w:eastAsia="Times New Roman" w:cs="Times New Roman"/>
          <w:szCs w:val="24"/>
        </w:rPr>
        <w:t>’</w:t>
      </w:r>
      <w:r w:rsidRPr="00851B27">
        <w:rPr>
          <w:rFonts w:eastAsia="Times New Roman" w:cs="Times New Roman"/>
          <w:szCs w:val="24"/>
        </w:rPr>
        <w:t>ναι</w:t>
      </w:r>
      <w:r>
        <w:rPr>
          <w:rFonts w:eastAsia="Times New Roman" w:cs="Times New Roman"/>
          <w:szCs w:val="24"/>
        </w:rPr>
        <w:t xml:space="preserve"> κάνει ό,τ</w:t>
      </w:r>
      <w:r w:rsidRPr="00851B27">
        <w:rPr>
          <w:rFonts w:eastAsia="Times New Roman" w:cs="Times New Roman"/>
          <w:szCs w:val="24"/>
        </w:rPr>
        <w:t xml:space="preserve">ι να </w:t>
      </w:r>
      <w:r>
        <w:rPr>
          <w:rFonts w:eastAsia="Times New Roman" w:cs="Times New Roman"/>
          <w:szCs w:val="24"/>
        </w:rPr>
        <w:t>’</w:t>
      </w:r>
      <w:r w:rsidRPr="00851B27">
        <w:rPr>
          <w:rFonts w:eastAsia="Times New Roman" w:cs="Times New Roman"/>
          <w:szCs w:val="24"/>
        </w:rPr>
        <w:t>ναι</w:t>
      </w:r>
      <w:r>
        <w:rPr>
          <w:rFonts w:eastAsia="Times New Roman" w:cs="Times New Roman"/>
          <w:szCs w:val="24"/>
        </w:rPr>
        <w:t>». Κ</w:t>
      </w:r>
      <w:r w:rsidRPr="00851B27">
        <w:rPr>
          <w:rFonts w:eastAsia="Times New Roman" w:cs="Times New Roman"/>
          <w:szCs w:val="24"/>
        </w:rPr>
        <w:t>αι κλείνε</w:t>
      </w:r>
      <w:r>
        <w:rPr>
          <w:rFonts w:eastAsia="Times New Roman" w:cs="Times New Roman"/>
          <w:szCs w:val="24"/>
        </w:rPr>
        <w:t>τε</w:t>
      </w:r>
      <w:r w:rsidRPr="00851B27">
        <w:rPr>
          <w:rFonts w:eastAsia="Times New Roman" w:cs="Times New Roman"/>
          <w:szCs w:val="24"/>
        </w:rPr>
        <w:t xml:space="preserve"> το μάτι στα νέα παιδιά </w:t>
      </w:r>
      <w:r>
        <w:rPr>
          <w:rFonts w:eastAsia="Times New Roman" w:cs="Times New Roman"/>
          <w:szCs w:val="24"/>
        </w:rPr>
        <w:t xml:space="preserve">λέγοντάς τους τι; Ότι υπάρχει </w:t>
      </w:r>
      <w:r w:rsidRPr="00851B27">
        <w:rPr>
          <w:rFonts w:eastAsia="Times New Roman" w:cs="Times New Roman"/>
          <w:szCs w:val="24"/>
        </w:rPr>
        <w:t>κι άλλος τρόπος</w:t>
      </w:r>
      <w:r>
        <w:rPr>
          <w:rFonts w:eastAsia="Times New Roman" w:cs="Times New Roman"/>
          <w:szCs w:val="24"/>
        </w:rPr>
        <w:t xml:space="preserve"> να</w:t>
      </w:r>
      <w:r w:rsidRPr="00851B27">
        <w:rPr>
          <w:rFonts w:eastAsia="Times New Roman" w:cs="Times New Roman"/>
          <w:szCs w:val="24"/>
        </w:rPr>
        <w:t xml:space="preserve"> τελειώσε</w:t>
      </w:r>
      <w:r>
        <w:rPr>
          <w:rFonts w:eastAsia="Times New Roman" w:cs="Times New Roman"/>
          <w:szCs w:val="24"/>
        </w:rPr>
        <w:t>τε</w:t>
      </w:r>
      <w:r w:rsidRPr="00851B27">
        <w:rPr>
          <w:rFonts w:eastAsia="Times New Roman" w:cs="Times New Roman"/>
          <w:szCs w:val="24"/>
        </w:rPr>
        <w:t xml:space="preserve"> και </w:t>
      </w:r>
      <w:r>
        <w:rPr>
          <w:rFonts w:eastAsia="Times New Roman" w:cs="Times New Roman"/>
          <w:szCs w:val="24"/>
        </w:rPr>
        <w:t xml:space="preserve">να </w:t>
      </w:r>
      <w:r w:rsidRPr="00851B27">
        <w:rPr>
          <w:rFonts w:eastAsia="Times New Roman" w:cs="Times New Roman"/>
          <w:szCs w:val="24"/>
        </w:rPr>
        <w:t>ξεπεράσα</w:t>
      </w:r>
      <w:r>
        <w:rPr>
          <w:rFonts w:eastAsia="Times New Roman" w:cs="Times New Roman"/>
          <w:szCs w:val="24"/>
        </w:rPr>
        <w:t>τε</w:t>
      </w:r>
      <w:r w:rsidRPr="00851B27">
        <w:rPr>
          <w:rFonts w:eastAsia="Times New Roman" w:cs="Times New Roman"/>
          <w:szCs w:val="24"/>
        </w:rPr>
        <w:t xml:space="preserve"> </w:t>
      </w:r>
      <w:r>
        <w:rPr>
          <w:rFonts w:eastAsia="Times New Roman" w:cs="Times New Roman"/>
          <w:szCs w:val="24"/>
        </w:rPr>
        <w:t>τη θητεία σας. «Δ</w:t>
      </w:r>
      <w:r w:rsidRPr="00851B27">
        <w:rPr>
          <w:rFonts w:eastAsia="Times New Roman" w:cs="Times New Roman"/>
          <w:szCs w:val="24"/>
        </w:rPr>
        <w:t>εν βαριέσαι</w:t>
      </w:r>
      <w:r>
        <w:rPr>
          <w:rFonts w:eastAsia="Times New Roman" w:cs="Times New Roman"/>
          <w:szCs w:val="24"/>
        </w:rPr>
        <w:t>, α</w:t>
      </w:r>
      <w:r w:rsidRPr="00851B27">
        <w:rPr>
          <w:rFonts w:eastAsia="Times New Roman" w:cs="Times New Roman"/>
          <w:szCs w:val="24"/>
        </w:rPr>
        <w:t>δερφέ</w:t>
      </w:r>
      <w:r>
        <w:rPr>
          <w:rFonts w:eastAsia="Times New Roman" w:cs="Times New Roman"/>
          <w:szCs w:val="24"/>
        </w:rPr>
        <w:t>, δεν χρειάζεται να</w:t>
      </w:r>
      <w:r w:rsidRPr="00851B27">
        <w:rPr>
          <w:rFonts w:eastAsia="Times New Roman" w:cs="Times New Roman"/>
          <w:szCs w:val="24"/>
        </w:rPr>
        <w:t xml:space="preserve"> πάτε στρατό</w:t>
      </w:r>
      <w:r>
        <w:rPr>
          <w:rFonts w:eastAsia="Times New Roman" w:cs="Times New Roman"/>
          <w:szCs w:val="24"/>
        </w:rPr>
        <w:t>».</w:t>
      </w:r>
    </w:p>
    <w:p w14:paraId="296714F4" w14:textId="77777777" w:rsidR="00711852" w:rsidRDefault="000A1C6E">
      <w:pPr>
        <w:spacing w:line="600" w:lineRule="auto"/>
        <w:ind w:firstLine="720"/>
        <w:jc w:val="both"/>
        <w:rPr>
          <w:rFonts w:eastAsia="Times New Roman" w:cs="Times New Roman"/>
          <w:szCs w:val="24"/>
        </w:rPr>
      </w:pPr>
      <w:r w:rsidRPr="00851B27">
        <w:rPr>
          <w:rFonts w:eastAsia="Times New Roman" w:cs="Times New Roman"/>
          <w:szCs w:val="24"/>
        </w:rPr>
        <w:t>Προσέξτε</w:t>
      </w:r>
      <w:r>
        <w:rPr>
          <w:rFonts w:eastAsia="Times New Roman" w:cs="Times New Roman"/>
          <w:szCs w:val="24"/>
        </w:rPr>
        <w:t>! Στ</w:t>
      </w:r>
      <w:r w:rsidRPr="00851B27">
        <w:rPr>
          <w:rFonts w:eastAsia="Times New Roman" w:cs="Times New Roman"/>
          <w:szCs w:val="24"/>
        </w:rPr>
        <w:t>η χώρα μας αυτή</w:t>
      </w:r>
      <w:r>
        <w:rPr>
          <w:rFonts w:eastAsia="Times New Roman" w:cs="Times New Roman"/>
          <w:szCs w:val="24"/>
        </w:rPr>
        <w:t>ν τη</w:t>
      </w:r>
      <w:r w:rsidRPr="00851B27">
        <w:rPr>
          <w:rFonts w:eastAsia="Times New Roman" w:cs="Times New Roman"/>
          <w:szCs w:val="24"/>
        </w:rPr>
        <w:t xml:space="preserve"> στιγμή</w:t>
      </w:r>
      <w:r>
        <w:rPr>
          <w:rFonts w:eastAsia="Times New Roman" w:cs="Times New Roman"/>
          <w:szCs w:val="24"/>
        </w:rPr>
        <w:t>,</w:t>
      </w:r>
      <w:r w:rsidRPr="00851B27">
        <w:rPr>
          <w:rFonts w:eastAsia="Times New Roman" w:cs="Times New Roman"/>
          <w:szCs w:val="24"/>
        </w:rPr>
        <w:t xml:space="preserve"> με τις απειλές που δέχεται γύρω-γύρω</w:t>
      </w:r>
      <w:r>
        <w:rPr>
          <w:rFonts w:eastAsia="Times New Roman" w:cs="Times New Roman"/>
          <w:szCs w:val="24"/>
        </w:rPr>
        <w:t>,</w:t>
      </w:r>
      <w:r w:rsidRPr="00851B27">
        <w:rPr>
          <w:rFonts w:eastAsia="Times New Roman" w:cs="Times New Roman"/>
          <w:szCs w:val="24"/>
        </w:rPr>
        <w:t xml:space="preserve"> με το γεωστρατηγικό περιβάλλον </w:t>
      </w:r>
      <w:r>
        <w:rPr>
          <w:rFonts w:eastAsia="Times New Roman" w:cs="Times New Roman"/>
          <w:szCs w:val="24"/>
        </w:rPr>
        <w:t xml:space="preserve">να </w:t>
      </w:r>
      <w:r w:rsidRPr="00851B27">
        <w:rPr>
          <w:rFonts w:eastAsia="Times New Roman" w:cs="Times New Roman"/>
          <w:szCs w:val="24"/>
        </w:rPr>
        <w:t>είναι πολύ δύσκολο</w:t>
      </w:r>
      <w:r>
        <w:rPr>
          <w:rFonts w:eastAsia="Times New Roman" w:cs="Times New Roman"/>
          <w:szCs w:val="24"/>
        </w:rPr>
        <w:t>,</w:t>
      </w:r>
      <w:r w:rsidRPr="00851B27">
        <w:rPr>
          <w:rFonts w:eastAsia="Times New Roman" w:cs="Times New Roman"/>
          <w:szCs w:val="24"/>
        </w:rPr>
        <w:t xml:space="preserve"> με θέ</w:t>
      </w:r>
      <w:r w:rsidRPr="00851B27">
        <w:rPr>
          <w:rFonts w:eastAsia="Times New Roman" w:cs="Times New Roman"/>
          <w:szCs w:val="24"/>
        </w:rPr>
        <w:lastRenderedPageBreak/>
        <w:t>ματα καθημερινά</w:t>
      </w:r>
      <w:r>
        <w:rPr>
          <w:rFonts w:eastAsia="Times New Roman" w:cs="Times New Roman"/>
          <w:szCs w:val="24"/>
        </w:rPr>
        <w:t>, τους λέτε «Μην πάτε στρατό. Κάντε λούφα. Δεν τρέχει τίποτα. Αντιρρησίες συνείδησης, π</w:t>
      </w:r>
      <w:r w:rsidRPr="00851B27">
        <w:rPr>
          <w:rFonts w:eastAsia="Times New Roman" w:cs="Times New Roman"/>
          <w:szCs w:val="24"/>
        </w:rPr>
        <w:t>άτε μετά σε ένα</w:t>
      </w:r>
      <w:r>
        <w:rPr>
          <w:rFonts w:eastAsia="Times New Roman" w:cs="Times New Roman"/>
          <w:szCs w:val="24"/>
        </w:rPr>
        <w:t>ν</w:t>
      </w:r>
      <w:r w:rsidRPr="00851B27">
        <w:rPr>
          <w:rFonts w:eastAsia="Times New Roman" w:cs="Times New Roman"/>
          <w:szCs w:val="24"/>
        </w:rPr>
        <w:t xml:space="preserve"> δήμο της περιοχής σας και να μην </w:t>
      </w:r>
      <w:r>
        <w:rPr>
          <w:rFonts w:eastAsia="Times New Roman" w:cs="Times New Roman"/>
          <w:szCs w:val="24"/>
        </w:rPr>
        <w:t>έρθετε και</w:t>
      </w:r>
      <w:r w:rsidRPr="00851B27">
        <w:rPr>
          <w:rFonts w:eastAsia="Times New Roman" w:cs="Times New Roman"/>
          <w:szCs w:val="24"/>
        </w:rPr>
        <w:t xml:space="preserve"> καθόλου</w:t>
      </w:r>
      <w:r>
        <w:rPr>
          <w:rFonts w:eastAsia="Times New Roman" w:cs="Times New Roman"/>
          <w:szCs w:val="24"/>
        </w:rPr>
        <w:t>».</w:t>
      </w:r>
      <w:r w:rsidRPr="00851B27">
        <w:rPr>
          <w:rFonts w:eastAsia="Times New Roman" w:cs="Times New Roman"/>
          <w:szCs w:val="24"/>
        </w:rPr>
        <w:t xml:space="preserve"> </w:t>
      </w:r>
    </w:p>
    <w:p w14:paraId="296714F5" w14:textId="77777777" w:rsidR="00711852" w:rsidRDefault="000A1C6E">
      <w:pPr>
        <w:spacing w:line="600" w:lineRule="auto"/>
        <w:ind w:firstLine="720"/>
        <w:jc w:val="both"/>
        <w:rPr>
          <w:rFonts w:eastAsia="Times New Roman" w:cs="Times New Roman"/>
          <w:szCs w:val="24"/>
        </w:rPr>
      </w:pPr>
      <w:r w:rsidRPr="00851B27">
        <w:rPr>
          <w:rFonts w:eastAsia="Times New Roman" w:cs="Times New Roman"/>
          <w:szCs w:val="24"/>
        </w:rPr>
        <w:t>Προσέξτε</w:t>
      </w:r>
      <w:r>
        <w:rPr>
          <w:rFonts w:eastAsia="Times New Roman" w:cs="Times New Roman"/>
          <w:szCs w:val="24"/>
        </w:rPr>
        <w:t>!</w:t>
      </w:r>
      <w:r w:rsidRPr="00851B27">
        <w:rPr>
          <w:rFonts w:eastAsia="Times New Roman" w:cs="Times New Roman"/>
          <w:szCs w:val="24"/>
        </w:rPr>
        <w:t xml:space="preserve"> </w:t>
      </w:r>
      <w:r>
        <w:rPr>
          <w:rFonts w:eastAsia="Times New Roman" w:cs="Times New Roman"/>
          <w:szCs w:val="24"/>
        </w:rPr>
        <w:t>Τ</w:t>
      </w:r>
      <w:r w:rsidRPr="00851B27">
        <w:rPr>
          <w:rFonts w:eastAsia="Times New Roman" w:cs="Times New Roman"/>
          <w:szCs w:val="24"/>
        </w:rPr>
        <w:t>ι έλεγε ο νόμος</w:t>
      </w:r>
      <w:r>
        <w:rPr>
          <w:rFonts w:eastAsia="Times New Roman" w:cs="Times New Roman"/>
          <w:szCs w:val="24"/>
        </w:rPr>
        <w:t xml:space="preserve">; Έλεγε ότι οι αντιρρησίες συνείδησης, βεβαίως, όχι στα </w:t>
      </w:r>
      <w:r w:rsidRPr="00851B27">
        <w:rPr>
          <w:rFonts w:eastAsia="Times New Roman" w:cs="Times New Roman"/>
          <w:szCs w:val="24"/>
        </w:rPr>
        <w:t>μετόπισθεν</w:t>
      </w:r>
      <w:r>
        <w:rPr>
          <w:rFonts w:eastAsia="Times New Roman" w:cs="Times New Roman"/>
          <w:szCs w:val="24"/>
        </w:rPr>
        <w:t>, αλλά</w:t>
      </w:r>
      <w:r w:rsidRPr="00851B27">
        <w:rPr>
          <w:rFonts w:eastAsia="Times New Roman" w:cs="Times New Roman"/>
          <w:szCs w:val="24"/>
        </w:rPr>
        <w:t xml:space="preserve"> μπροστά ως νοσοκόμο</w:t>
      </w:r>
      <w:r>
        <w:rPr>
          <w:rFonts w:eastAsia="Times New Roman" w:cs="Times New Roman"/>
          <w:szCs w:val="24"/>
        </w:rPr>
        <w:t xml:space="preserve">ι, ως </w:t>
      </w:r>
      <w:r w:rsidRPr="00851B27">
        <w:rPr>
          <w:rFonts w:eastAsia="Times New Roman" w:cs="Times New Roman"/>
          <w:szCs w:val="24"/>
        </w:rPr>
        <w:t>άλλες ειδικότητες</w:t>
      </w:r>
      <w:r>
        <w:rPr>
          <w:rFonts w:eastAsia="Times New Roman" w:cs="Times New Roman"/>
          <w:szCs w:val="24"/>
        </w:rPr>
        <w:t>,</w:t>
      </w:r>
      <w:r w:rsidRPr="00851B27">
        <w:rPr>
          <w:rFonts w:eastAsia="Times New Roman" w:cs="Times New Roman"/>
          <w:szCs w:val="24"/>
        </w:rPr>
        <w:t xml:space="preserve"> να βοηθήσουν</w:t>
      </w:r>
      <w:r>
        <w:rPr>
          <w:rFonts w:eastAsia="Times New Roman" w:cs="Times New Roman"/>
          <w:szCs w:val="24"/>
        </w:rPr>
        <w:t>,</w:t>
      </w:r>
      <w:r w:rsidRPr="00851B27">
        <w:rPr>
          <w:rFonts w:eastAsia="Times New Roman" w:cs="Times New Roman"/>
          <w:szCs w:val="24"/>
        </w:rPr>
        <w:t xml:space="preserve"> να στηρίξουν</w:t>
      </w:r>
      <w:r>
        <w:rPr>
          <w:rFonts w:eastAsia="Times New Roman" w:cs="Times New Roman"/>
          <w:szCs w:val="24"/>
        </w:rPr>
        <w:t xml:space="preserve">. Δεν νομοθετείτε για τους πολλούς, δεν νομοθετείτε για </w:t>
      </w:r>
      <w:r w:rsidRPr="00851B27">
        <w:rPr>
          <w:rFonts w:eastAsia="Times New Roman" w:cs="Times New Roman"/>
          <w:szCs w:val="24"/>
        </w:rPr>
        <w:t>το κοινό καλό</w:t>
      </w:r>
      <w:r>
        <w:rPr>
          <w:rFonts w:eastAsia="Times New Roman" w:cs="Times New Roman"/>
          <w:szCs w:val="24"/>
        </w:rPr>
        <w:t xml:space="preserve">, δεν νομοθετείτε για </w:t>
      </w:r>
      <w:r w:rsidRPr="00851B27">
        <w:rPr>
          <w:rFonts w:eastAsia="Times New Roman" w:cs="Times New Roman"/>
          <w:szCs w:val="24"/>
        </w:rPr>
        <w:t>τη χώρα</w:t>
      </w:r>
      <w:r>
        <w:rPr>
          <w:rFonts w:eastAsia="Times New Roman" w:cs="Times New Roman"/>
          <w:szCs w:val="24"/>
        </w:rPr>
        <w:t>. Νομοθετείτε για τους λίγους.</w:t>
      </w:r>
    </w:p>
    <w:p w14:paraId="296714F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Υπάρχει </w:t>
      </w:r>
      <w:r w:rsidRPr="00851B27">
        <w:rPr>
          <w:rFonts w:eastAsia="Times New Roman" w:cs="Times New Roman"/>
          <w:szCs w:val="24"/>
        </w:rPr>
        <w:t>σειρά άρθρων στο νομοσχέδιο τα οποία εμείς</w:t>
      </w:r>
      <w:r>
        <w:rPr>
          <w:rFonts w:eastAsia="Times New Roman" w:cs="Times New Roman"/>
          <w:szCs w:val="24"/>
        </w:rPr>
        <w:t>,</w:t>
      </w:r>
      <w:r w:rsidRPr="00851B27">
        <w:rPr>
          <w:rFonts w:eastAsia="Times New Roman" w:cs="Times New Roman"/>
          <w:szCs w:val="24"/>
        </w:rPr>
        <w:t xml:space="preserve"> επειδή δεν φοράμε παρωπίδες κομματικές και έχουμε αποδείξει διαχρονικά </w:t>
      </w:r>
      <w:r>
        <w:rPr>
          <w:rFonts w:eastAsia="Times New Roman" w:cs="Times New Roman"/>
          <w:szCs w:val="24"/>
        </w:rPr>
        <w:t>ω</w:t>
      </w:r>
      <w:r w:rsidRPr="00851B27">
        <w:rPr>
          <w:rFonts w:eastAsia="Times New Roman" w:cs="Times New Roman"/>
          <w:szCs w:val="24"/>
        </w:rPr>
        <w:t xml:space="preserve">ς Νέα Δημοκρατία ότι μας ενδιαφέρει </w:t>
      </w:r>
      <w:r>
        <w:rPr>
          <w:rFonts w:eastAsia="Times New Roman" w:cs="Times New Roman"/>
          <w:szCs w:val="24"/>
        </w:rPr>
        <w:t>π</w:t>
      </w:r>
      <w:r w:rsidRPr="00851B27">
        <w:rPr>
          <w:rFonts w:eastAsia="Times New Roman" w:cs="Times New Roman"/>
          <w:szCs w:val="24"/>
        </w:rPr>
        <w:t xml:space="preserve">άνω από όλα η πατρίδα </w:t>
      </w:r>
      <w:r>
        <w:rPr>
          <w:rFonts w:eastAsia="Times New Roman" w:cs="Times New Roman"/>
          <w:szCs w:val="24"/>
        </w:rPr>
        <w:t>-</w:t>
      </w:r>
      <w:r w:rsidRPr="00851B27">
        <w:rPr>
          <w:rFonts w:eastAsia="Times New Roman" w:cs="Times New Roman"/>
          <w:szCs w:val="24"/>
        </w:rPr>
        <w:t xml:space="preserve">και τον </w:t>
      </w:r>
      <w:r>
        <w:rPr>
          <w:rFonts w:eastAsia="Times New Roman" w:cs="Times New Roman"/>
          <w:szCs w:val="24"/>
        </w:rPr>
        <w:t>εννοούμε</w:t>
      </w:r>
      <w:r w:rsidRPr="00851B27">
        <w:rPr>
          <w:rFonts w:eastAsia="Times New Roman" w:cs="Times New Roman"/>
          <w:szCs w:val="24"/>
        </w:rPr>
        <w:t xml:space="preserve"> τον πατριωτισμό</w:t>
      </w:r>
      <w:r>
        <w:rPr>
          <w:rFonts w:eastAsia="Times New Roman" w:cs="Times New Roman"/>
          <w:szCs w:val="24"/>
        </w:rPr>
        <w:t>,</w:t>
      </w:r>
      <w:r w:rsidRPr="00851B27">
        <w:rPr>
          <w:rFonts w:eastAsia="Times New Roman" w:cs="Times New Roman"/>
          <w:szCs w:val="24"/>
        </w:rPr>
        <w:t xml:space="preserve"> τον υγιή </w:t>
      </w:r>
      <w:r>
        <w:rPr>
          <w:rFonts w:eastAsia="Times New Roman" w:cs="Times New Roman"/>
          <w:szCs w:val="24"/>
        </w:rPr>
        <w:t xml:space="preserve">πατριωτισμό </w:t>
      </w:r>
      <w:r w:rsidRPr="00851B27">
        <w:rPr>
          <w:rFonts w:eastAsia="Times New Roman" w:cs="Times New Roman"/>
          <w:szCs w:val="24"/>
        </w:rPr>
        <w:t xml:space="preserve">ως </w:t>
      </w:r>
      <w:r>
        <w:rPr>
          <w:rFonts w:eastAsia="Times New Roman" w:cs="Times New Roman"/>
          <w:szCs w:val="24"/>
        </w:rPr>
        <w:t>κομμάτι της ψυχής και της καρδιάς μας- β</w:t>
      </w:r>
      <w:r w:rsidRPr="00851B27">
        <w:rPr>
          <w:rFonts w:eastAsia="Times New Roman" w:cs="Times New Roman"/>
          <w:szCs w:val="24"/>
        </w:rPr>
        <w:t xml:space="preserve">εβαίως και </w:t>
      </w:r>
      <w:r>
        <w:rPr>
          <w:rFonts w:eastAsia="Times New Roman" w:cs="Times New Roman"/>
          <w:szCs w:val="24"/>
        </w:rPr>
        <w:t>θα τα ψηφίσουμε.</w:t>
      </w:r>
    </w:p>
    <w:p w14:paraId="296714F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Πέστε μου πότε σ</w:t>
      </w:r>
      <w:r w:rsidRPr="00851B27">
        <w:rPr>
          <w:rFonts w:eastAsia="Times New Roman" w:cs="Times New Roman"/>
          <w:szCs w:val="24"/>
        </w:rPr>
        <w:t xml:space="preserve">τα χρόνια της </w:t>
      </w:r>
      <w:r>
        <w:rPr>
          <w:rFonts w:eastAsia="Times New Roman" w:cs="Times New Roman"/>
          <w:szCs w:val="24"/>
        </w:rPr>
        <w:t>α</w:t>
      </w:r>
      <w:r w:rsidRPr="00851B27">
        <w:rPr>
          <w:rFonts w:eastAsia="Times New Roman" w:cs="Times New Roman"/>
          <w:szCs w:val="24"/>
        </w:rPr>
        <w:t>ντιπολίτευσης του ΣΥΡΙΖΑ</w:t>
      </w:r>
      <w:r>
        <w:rPr>
          <w:rFonts w:eastAsia="Times New Roman" w:cs="Times New Roman"/>
          <w:szCs w:val="24"/>
        </w:rPr>
        <w:t>,</w:t>
      </w:r>
      <w:r w:rsidRPr="00851B27">
        <w:rPr>
          <w:rFonts w:eastAsia="Times New Roman" w:cs="Times New Roman"/>
          <w:szCs w:val="24"/>
        </w:rPr>
        <w:t xml:space="preserve"> στην τελευταία </w:t>
      </w:r>
      <w:r>
        <w:rPr>
          <w:rFonts w:eastAsia="Times New Roman" w:cs="Times New Roman"/>
          <w:szCs w:val="24"/>
        </w:rPr>
        <w:t>δια</w:t>
      </w:r>
      <w:r w:rsidRPr="00851B27">
        <w:rPr>
          <w:rFonts w:eastAsia="Times New Roman" w:cs="Times New Roman"/>
          <w:szCs w:val="24"/>
        </w:rPr>
        <w:t>κυβέρνηση με κορμό τη Νέα Δημοκρατία</w:t>
      </w:r>
      <w:r>
        <w:rPr>
          <w:rFonts w:eastAsia="Times New Roman" w:cs="Times New Roman"/>
          <w:szCs w:val="24"/>
        </w:rPr>
        <w:t>, ψηφίσατε ένα</w:t>
      </w:r>
      <w:r w:rsidRPr="00851B27">
        <w:rPr>
          <w:rFonts w:eastAsia="Times New Roman" w:cs="Times New Roman"/>
          <w:szCs w:val="24"/>
        </w:rPr>
        <w:t xml:space="preserve"> νομοσχέδιο</w:t>
      </w:r>
      <w:r>
        <w:rPr>
          <w:rFonts w:eastAsia="Times New Roman" w:cs="Times New Roman"/>
          <w:szCs w:val="24"/>
        </w:rPr>
        <w:t>,</w:t>
      </w:r>
      <w:r w:rsidRPr="00851B27">
        <w:rPr>
          <w:rFonts w:eastAsia="Times New Roman" w:cs="Times New Roman"/>
          <w:szCs w:val="24"/>
        </w:rPr>
        <w:t xml:space="preserve"> ένα άρθρο</w:t>
      </w:r>
      <w:r>
        <w:rPr>
          <w:rFonts w:eastAsia="Times New Roman" w:cs="Times New Roman"/>
          <w:szCs w:val="24"/>
        </w:rPr>
        <w:t>, μία</w:t>
      </w:r>
      <w:r w:rsidRPr="00851B27">
        <w:rPr>
          <w:rFonts w:eastAsia="Times New Roman" w:cs="Times New Roman"/>
          <w:szCs w:val="24"/>
        </w:rPr>
        <w:t xml:space="preserve"> τροπολογία</w:t>
      </w:r>
      <w:r>
        <w:rPr>
          <w:rFonts w:eastAsia="Times New Roman" w:cs="Times New Roman"/>
          <w:szCs w:val="24"/>
        </w:rPr>
        <w:t>, κάτι. Π</w:t>
      </w:r>
      <w:r w:rsidRPr="00851B27">
        <w:rPr>
          <w:rFonts w:eastAsia="Times New Roman" w:cs="Times New Roman"/>
          <w:szCs w:val="24"/>
        </w:rPr>
        <w:t>οτέ</w:t>
      </w:r>
      <w:r>
        <w:rPr>
          <w:rFonts w:eastAsia="Times New Roman" w:cs="Times New Roman"/>
          <w:szCs w:val="24"/>
        </w:rPr>
        <w:t>! Και είστε, όπως ήσασταν σαν αν</w:t>
      </w:r>
      <w:r w:rsidRPr="00851B27">
        <w:rPr>
          <w:rFonts w:eastAsia="Times New Roman" w:cs="Times New Roman"/>
          <w:szCs w:val="24"/>
        </w:rPr>
        <w:t>τιπολίτευση</w:t>
      </w:r>
      <w:r>
        <w:rPr>
          <w:rFonts w:eastAsia="Times New Roman" w:cs="Times New Roman"/>
          <w:szCs w:val="24"/>
        </w:rPr>
        <w:t>,</w:t>
      </w:r>
      <w:r w:rsidRPr="00851B27">
        <w:rPr>
          <w:rFonts w:eastAsia="Times New Roman" w:cs="Times New Roman"/>
          <w:szCs w:val="24"/>
        </w:rPr>
        <w:t xml:space="preserve"> ως </w:t>
      </w:r>
      <w:r>
        <w:rPr>
          <w:rFonts w:eastAsia="Times New Roman" w:cs="Times New Roman"/>
          <w:szCs w:val="24"/>
        </w:rPr>
        <w:t>Κ</w:t>
      </w:r>
      <w:r w:rsidRPr="00851B27">
        <w:rPr>
          <w:rFonts w:eastAsia="Times New Roman" w:cs="Times New Roman"/>
          <w:szCs w:val="24"/>
        </w:rPr>
        <w:t>υβέρνηση</w:t>
      </w:r>
      <w:r>
        <w:rPr>
          <w:rFonts w:eastAsia="Times New Roman" w:cs="Times New Roman"/>
          <w:szCs w:val="24"/>
        </w:rPr>
        <w:t>. Πού είναι στο νομοσχέδιο</w:t>
      </w:r>
      <w:r w:rsidRPr="00851B27">
        <w:rPr>
          <w:rFonts w:eastAsia="Times New Roman" w:cs="Times New Roman"/>
          <w:szCs w:val="24"/>
        </w:rPr>
        <w:t xml:space="preserve"> βασικά πράγματα </w:t>
      </w:r>
      <w:r>
        <w:rPr>
          <w:rFonts w:eastAsia="Times New Roman" w:cs="Times New Roman"/>
          <w:szCs w:val="24"/>
        </w:rPr>
        <w:lastRenderedPageBreak/>
        <w:t>τα οποία</w:t>
      </w:r>
      <w:r w:rsidRPr="00851B27">
        <w:rPr>
          <w:rFonts w:eastAsia="Times New Roman" w:cs="Times New Roman"/>
          <w:szCs w:val="24"/>
        </w:rPr>
        <w:t xml:space="preserve"> ρυθμί</w:t>
      </w:r>
      <w:r>
        <w:rPr>
          <w:rFonts w:eastAsia="Times New Roman" w:cs="Times New Roman"/>
          <w:szCs w:val="24"/>
        </w:rPr>
        <w:t>ζ</w:t>
      </w:r>
      <w:r w:rsidRPr="00851B27">
        <w:rPr>
          <w:rFonts w:eastAsia="Times New Roman" w:cs="Times New Roman"/>
          <w:szCs w:val="24"/>
        </w:rPr>
        <w:t xml:space="preserve">ουν </w:t>
      </w:r>
      <w:r>
        <w:rPr>
          <w:rFonts w:eastAsia="Times New Roman" w:cs="Times New Roman"/>
          <w:szCs w:val="24"/>
        </w:rPr>
        <w:t xml:space="preserve">τη </w:t>
      </w:r>
      <w:r w:rsidRPr="00851B27">
        <w:rPr>
          <w:rFonts w:eastAsia="Times New Roman" w:cs="Times New Roman"/>
          <w:szCs w:val="24"/>
        </w:rPr>
        <w:t>διακλαδικότητα</w:t>
      </w:r>
      <w:r>
        <w:rPr>
          <w:rFonts w:eastAsia="Times New Roman" w:cs="Times New Roman"/>
          <w:szCs w:val="24"/>
        </w:rPr>
        <w:t>; Πού είναι στο νομοσχέδιο, κύριε Υπουργέ, βασικά πράγματα, τα οποία ρυθμί</w:t>
      </w:r>
      <w:r w:rsidRPr="00851B27">
        <w:rPr>
          <w:rFonts w:eastAsia="Times New Roman" w:cs="Times New Roman"/>
          <w:szCs w:val="24"/>
        </w:rPr>
        <w:t>ζουν τη νέα εποχή</w:t>
      </w:r>
      <w:r>
        <w:rPr>
          <w:rFonts w:eastAsia="Times New Roman" w:cs="Times New Roman"/>
          <w:szCs w:val="24"/>
        </w:rPr>
        <w:t>,</w:t>
      </w:r>
      <w:r w:rsidRPr="00851B27">
        <w:rPr>
          <w:rFonts w:eastAsia="Times New Roman" w:cs="Times New Roman"/>
          <w:szCs w:val="24"/>
        </w:rPr>
        <w:t xml:space="preserve"> τα νέα δεδομένα</w:t>
      </w:r>
      <w:r>
        <w:rPr>
          <w:rFonts w:eastAsia="Times New Roman" w:cs="Times New Roman"/>
          <w:szCs w:val="24"/>
        </w:rPr>
        <w:t>; Πού είναι στο νομοσχέδιο</w:t>
      </w:r>
      <w:r w:rsidRPr="00851B27">
        <w:rPr>
          <w:rFonts w:eastAsia="Times New Roman" w:cs="Times New Roman"/>
          <w:szCs w:val="24"/>
        </w:rPr>
        <w:t xml:space="preserve"> βασικά </w:t>
      </w:r>
      <w:r>
        <w:rPr>
          <w:rFonts w:eastAsia="Times New Roman" w:cs="Times New Roman"/>
          <w:szCs w:val="24"/>
        </w:rPr>
        <w:t>πράγματα, τα οποία</w:t>
      </w:r>
      <w:r w:rsidRPr="00851B27">
        <w:rPr>
          <w:rFonts w:eastAsia="Times New Roman" w:cs="Times New Roman"/>
          <w:szCs w:val="24"/>
        </w:rPr>
        <w:t xml:space="preserve"> διευκολύνουν πραγματικά τη ζωή τ</w:t>
      </w:r>
      <w:r>
        <w:rPr>
          <w:rFonts w:eastAsia="Times New Roman" w:cs="Times New Roman"/>
          <w:szCs w:val="24"/>
        </w:rPr>
        <w:t>ων</w:t>
      </w:r>
      <w:r w:rsidRPr="00851B27">
        <w:rPr>
          <w:rFonts w:eastAsia="Times New Roman" w:cs="Times New Roman"/>
          <w:szCs w:val="24"/>
        </w:rPr>
        <w:t xml:space="preserve"> τεχνικ</w:t>
      </w:r>
      <w:r>
        <w:rPr>
          <w:rFonts w:eastAsia="Times New Roman" w:cs="Times New Roman"/>
          <w:szCs w:val="24"/>
        </w:rPr>
        <w:t>ών</w:t>
      </w:r>
      <w:r w:rsidRPr="00851B27">
        <w:rPr>
          <w:rFonts w:eastAsia="Times New Roman" w:cs="Times New Roman"/>
          <w:szCs w:val="24"/>
        </w:rPr>
        <w:t xml:space="preserve"> μας στα πλοία</w:t>
      </w:r>
      <w:r>
        <w:rPr>
          <w:rFonts w:eastAsia="Times New Roman" w:cs="Times New Roman"/>
          <w:szCs w:val="24"/>
        </w:rPr>
        <w:t>,</w:t>
      </w:r>
      <w:r w:rsidRPr="00851B27">
        <w:rPr>
          <w:rFonts w:eastAsia="Times New Roman" w:cs="Times New Roman"/>
          <w:szCs w:val="24"/>
        </w:rPr>
        <w:t xml:space="preserve"> στα αεροσκάφη</w:t>
      </w:r>
      <w:r>
        <w:rPr>
          <w:rFonts w:eastAsia="Times New Roman" w:cs="Times New Roman"/>
          <w:szCs w:val="24"/>
        </w:rPr>
        <w:t>,</w:t>
      </w:r>
      <w:r w:rsidRPr="00851B27">
        <w:rPr>
          <w:rFonts w:eastAsia="Times New Roman" w:cs="Times New Roman"/>
          <w:szCs w:val="24"/>
        </w:rPr>
        <w:t xml:space="preserve"> των πιλότων</w:t>
      </w:r>
      <w:r>
        <w:rPr>
          <w:rFonts w:eastAsia="Times New Roman" w:cs="Times New Roman"/>
          <w:szCs w:val="24"/>
        </w:rPr>
        <w:t>,</w:t>
      </w:r>
      <w:r w:rsidRPr="00851B27">
        <w:rPr>
          <w:rFonts w:eastAsia="Times New Roman" w:cs="Times New Roman"/>
          <w:szCs w:val="24"/>
        </w:rPr>
        <w:t xml:space="preserve"> των ανδρών και των γυναικών στο Πολεμικό Ναυτικό</w:t>
      </w:r>
      <w:r>
        <w:rPr>
          <w:rFonts w:eastAsia="Times New Roman" w:cs="Times New Roman"/>
          <w:szCs w:val="24"/>
        </w:rPr>
        <w:t xml:space="preserve"> ή στον Σ</w:t>
      </w:r>
      <w:r w:rsidRPr="00851B27">
        <w:rPr>
          <w:rFonts w:eastAsia="Times New Roman" w:cs="Times New Roman"/>
          <w:szCs w:val="24"/>
        </w:rPr>
        <w:t>τρατό</w:t>
      </w:r>
      <w:r>
        <w:rPr>
          <w:rFonts w:eastAsia="Times New Roman" w:cs="Times New Roman"/>
          <w:szCs w:val="24"/>
        </w:rPr>
        <w:t xml:space="preserve">; </w:t>
      </w:r>
    </w:p>
    <w:p w14:paraId="296714F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Πού </w:t>
      </w:r>
      <w:r w:rsidRPr="00851B27">
        <w:rPr>
          <w:rFonts w:eastAsia="Times New Roman" w:cs="Times New Roman"/>
          <w:szCs w:val="24"/>
        </w:rPr>
        <w:t>είναι αυτό το οποίο θα έπρεπε να είχ</w:t>
      </w:r>
      <w:r>
        <w:rPr>
          <w:rFonts w:eastAsia="Times New Roman" w:cs="Times New Roman"/>
          <w:szCs w:val="24"/>
        </w:rPr>
        <w:t>ατε</w:t>
      </w:r>
      <w:r w:rsidRPr="00851B27">
        <w:rPr>
          <w:rFonts w:eastAsia="Times New Roman" w:cs="Times New Roman"/>
          <w:szCs w:val="24"/>
        </w:rPr>
        <w:t xml:space="preserve"> φέρει </w:t>
      </w:r>
      <w:r>
        <w:rPr>
          <w:rFonts w:eastAsia="Times New Roman" w:cs="Times New Roman"/>
          <w:szCs w:val="24"/>
        </w:rPr>
        <w:t xml:space="preserve">εδώ και </w:t>
      </w:r>
      <w:r w:rsidRPr="00851B27">
        <w:rPr>
          <w:rFonts w:eastAsia="Times New Roman" w:cs="Times New Roman"/>
          <w:szCs w:val="24"/>
        </w:rPr>
        <w:t xml:space="preserve">πέντε χρόνια και </w:t>
      </w:r>
      <w:r>
        <w:rPr>
          <w:rFonts w:eastAsia="Times New Roman" w:cs="Times New Roman"/>
          <w:szCs w:val="24"/>
        </w:rPr>
        <w:t xml:space="preserve">πραγματικά να </w:t>
      </w:r>
      <w:r w:rsidRPr="00851B27">
        <w:rPr>
          <w:rFonts w:eastAsia="Times New Roman" w:cs="Times New Roman"/>
          <w:szCs w:val="24"/>
        </w:rPr>
        <w:t xml:space="preserve">δίνει τη δυνατότητα στον Έλληνα πολίτη να </w:t>
      </w:r>
      <w:r>
        <w:rPr>
          <w:rFonts w:eastAsia="Times New Roman" w:cs="Times New Roman"/>
          <w:szCs w:val="24"/>
        </w:rPr>
        <w:t xml:space="preserve">πει αισθάνεται, ότι, ναι, καλώς </w:t>
      </w:r>
      <w:r w:rsidRPr="00851B27">
        <w:rPr>
          <w:rFonts w:eastAsia="Times New Roman" w:cs="Times New Roman"/>
          <w:szCs w:val="24"/>
        </w:rPr>
        <w:t xml:space="preserve">πληρώνουμε και μπαίνει σε αξία το κάθε ευρώ </w:t>
      </w:r>
      <w:r>
        <w:rPr>
          <w:rFonts w:eastAsia="Times New Roman" w:cs="Times New Roman"/>
          <w:szCs w:val="24"/>
        </w:rPr>
        <w:t xml:space="preserve">του Έλληνα </w:t>
      </w:r>
      <w:r w:rsidRPr="00851B27">
        <w:rPr>
          <w:rFonts w:eastAsia="Times New Roman" w:cs="Times New Roman"/>
          <w:szCs w:val="24"/>
        </w:rPr>
        <w:t>φορολογούμενο</w:t>
      </w:r>
      <w:r>
        <w:rPr>
          <w:rFonts w:eastAsia="Times New Roman" w:cs="Times New Roman"/>
          <w:szCs w:val="24"/>
        </w:rPr>
        <w:t>υ</w:t>
      </w:r>
      <w:r w:rsidRPr="00851B27">
        <w:rPr>
          <w:rFonts w:eastAsia="Times New Roman" w:cs="Times New Roman"/>
          <w:szCs w:val="24"/>
        </w:rPr>
        <w:t xml:space="preserve"> ως προς τις </w:t>
      </w:r>
      <w:r>
        <w:rPr>
          <w:rFonts w:eastAsia="Times New Roman" w:cs="Times New Roman"/>
          <w:szCs w:val="24"/>
        </w:rPr>
        <w:t>Έ</w:t>
      </w:r>
      <w:r w:rsidRPr="00851B27">
        <w:rPr>
          <w:rFonts w:eastAsia="Times New Roman" w:cs="Times New Roman"/>
          <w:szCs w:val="24"/>
        </w:rPr>
        <w:t xml:space="preserve">νοπλες </w:t>
      </w:r>
      <w:r>
        <w:rPr>
          <w:rFonts w:eastAsia="Times New Roman" w:cs="Times New Roman"/>
          <w:szCs w:val="24"/>
        </w:rPr>
        <w:t>Δ</w:t>
      </w:r>
      <w:r w:rsidRPr="00851B27">
        <w:rPr>
          <w:rFonts w:eastAsia="Times New Roman" w:cs="Times New Roman"/>
          <w:szCs w:val="24"/>
        </w:rPr>
        <w:t xml:space="preserve">υνάμεις </w:t>
      </w:r>
      <w:r>
        <w:rPr>
          <w:rFonts w:eastAsia="Times New Roman" w:cs="Times New Roman"/>
          <w:szCs w:val="24"/>
        </w:rPr>
        <w:t>κ</w:t>
      </w:r>
      <w:r w:rsidRPr="00851B27">
        <w:rPr>
          <w:rFonts w:eastAsia="Times New Roman" w:cs="Times New Roman"/>
          <w:szCs w:val="24"/>
        </w:rPr>
        <w:t>αι</w:t>
      </w:r>
      <w:r>
        <w:rPr>
          <w:rFonts w:eastAsia="Times New Roman" w:cs="Times New Roman"/>
          <w:szCs w:val="24"/>
        </w:rPr>
        <w:t>, ναι,</w:t>
      </w:r>
      <w:r w:rsidRPr="00851B27">
        <w:rPr>
          <w:rFonts w:eastAsia="Times New Roman" w:cs="Times New Roman"/>
          <w:szCs w:val="24"/>
        </w:rPr>
        <w:t xml:space="preserve"> πράγματι ήρθαν αυτοί εδώ που είναι διαφορετικοί από τους προηγούμενους και το Υπουργείο πηγαίνει μπροστά</w:t>
      </w:r>
      <w:r>
        <w:rPr>
          <w:rFonts w:eastAsia="Times New Roman" w:cs="Times New Roman"/>
          <w:szCs w:val="24"/>
        </w:rPr>
        <w:t>. Πού είναι;</w:t>
      </w:r>
    </w:p>
    <w:p w14:paraId="296714F9" w14:textId="77777777" w:rsidR="00711852" w:rsidRDefault="000A1C6E">
      <w:pPr>
        <w:spacing w:line="600" w:lineRule="auto"/>
        <w:ind w:firstLine="720"/>
        <w:jc w:val="both"/>
        <w:rPr>
          <w:rFonts w:eastAsia="Times New Roman"/>
          <w:szCs w:val="24"/>
        </w:rPr>
      </w:pPr>
      <w:r>
        <w:rPr>
          <w:rFonts w:eastAsia="Times New Roman"/>
          <w:szCs w:val="24"/>
        </w:rPr>
        <w:t>T</w:t>
      </w:r>
      <w:r>
        <w:rPr>
          <w:rFonts w:eastAsia="Times New Roman"/>
          <w:szCs w:val="24"/>
          <w:lang w:val="en-US"/>
        </w:rPr>
        <w:t>o</w:t>
      </w:r>
      <w:r w:rsidRPr="00727EA1">
        <w:rPr>
          <w:rFonts w:eastAsia="Times New Roman"/>
          <w:szCs w:val="24"/>
        </w:rPr>
        <w:t xml:space="preserve"> </w:t>
      </w:r>
      <w:r>
        <w:rPr>
          <w:rFonts w:eastAsia="Times New Roman"/>
          <w:szCs w:val="24"/>
        </w:rPr>
        <w:t>ηθικό των ανδρών και των γυναικών των Ενόπλων Δυνάμεων πλήττεται. Τους διχάζετε. Σπέρνετε τον διχασμό κι έτσι ο ένας με τον άλλον δεν ξέρουν ότι συνεργάζονται μέσα στη διοίκηση, μέσα στη μονάδα, αλλά αντιθέτως καθένας νιώθει ότι κινδυνεύει</w:t>
      </w:r>
      <w:r w:rsidRPr="00727EA1">
        <w:rPr>
          <w:rFonts w:eastAsia="Times New Roman"/>
          <w:szCs w:val="24"/>
        </w:rPr>
        <w:t xml:space="preserve"> </w:t>
      </w:r>
      <w:r>
        <w:rPr>
          <w:rFonts w:eastAsia="Times New Roman"/>
          <w:szCs w:val="24"/>
        </w:rPr>
        <w:t xml:space="preserve">να τον ρουφιανέψει κάποιος συνάδελφός του σε κάποιον ανώτερο. </w:t>
      </w:r>
    </w:p>
    <w:p w14:paraId="296714FA" w14:textId="77777777" w:rsidR="00711852" w:rsidRDefault="000A1C6E">
      <w:pPr>
        <w:spacing w:line="600" w:lineRule="auto"/>
        <w:ind w:firstLine="720"/>
        <w:jc w:val="both"/>
        <w:rPr>
          <w:rFonts w:eastAsia="Times New Roman"/>
          <w:szCs w:val="24"/>
        </w:rPr>
      </w:pPr>
      <w:r>
        <w:rPr>
          <w:rFonts w:eastAsia="Times New Roman"/>
          <w:szCs w:val="24"/>
        </w:rPr>
        <w:lastRenderedPageBreak/>
        <w:t>Γραφεία νομικής υποστήριξης</w:t>
      </w:r>
      <w:r w:rsidRPr="00727EA1">
        <w:rPr>
          <w:rFonts w:eastAsia="Times New Roman"/>
          <w:szCs w:val="24"/>
        </w:rPr>
        <w:t>:</w:t>
      </w:r>
      <w:r>
        <w:rPr>
          <w:rFonts w:eastAsia="Times New Roman"/>
          <w:szCs w:val="24"/>
        </w:rPr>
        <w:t xml:space="preserve"> Είναι ντροπή που φέρνετε τέτοια πράγματα εν έτει 2019 στο ελληνικό Κοινοβούλιο για να τα ψηφίσουμε για τις Ένοπλες Δυνάμεις. Είναι ντροπή. Ό,τι ρουσφετολογικό, ό,τι προεκλογικό υπάρχει, ό,τι υπάρχει προκειμένου να κλείσουμε το μάτι σε κάποιους και να πάρουμε κανένα ψηφαλάκι, το φέρνετε σ’ αυτό το νομοσχέδιο και είναι και κακογραμμένο, είναι και πρόχειρο. Δεν προλάβαμε να ξεκινήσουμε και βλέπω δέκα τροπολογίες, οι μισές δικές σας, εκπρόθεσμες όλες. Βιαστήκατε να φέρετε το νομοσχέδιο πριν τη Μεγάλη Εβδομάδα, τονίζοντας έτσι τη σημαντικότητά του. Οι ίδιοι δεν ξέρετε τι υπηρετείτε. Δεν ξέρετε ποιοι πραγματικά είναι οι σύμμαχοί μας, τι πρέπει να κάνουμε ως προς τις υποχρεώσεις μας, τι σημαίνει ιεραρχία, τι σημαίνει κακοποιημένη δομή, τι σημαίνει υπακούω σε εντολές. </w:t>
      </w:r>
    </w:p>
    <w:p w14:paraId="296714FB" w14:textId="77777777" w:rsidR="00711852" w:rsidRDefault="000A1C6E">
      <w:pPr>
        <w:spacing w:line="600" w:lineRule="auto"/>
        <w:ind w:firstLine="720"/>
        <w:jc w:val="both"/>
        <w:rPr>
          <w:rFonts w:eastAsia="Times New Roman"/>
          <w:szCs w:val="24"/>
        </w:rPr>
      </w:pPr>
      <w:r>
        <w:rPr>
          <w:rFonts w:eastAsia="Times New Roman"/>
          <w:szCs w:val="24"/>
        </w:rPr>
        <w:t xml:space="preserve">Το μόνο που έρχεστε να ρυθμίσετε, το μόνο πράγμα που σας ενδιαφέρει είναι αυτό το κομμάτι της εκλογικής σας πελατείας που θεωρείτε ότι μέσα από τον Ελληνικό Στρατό μπορεί να βολευτεί ενάντια στη συντριπτική πλειοψηφία της ελληνικής κοινωνίας. Είχατε μια χρυσή ευκαιρία, είχατε τέσσερα χρόνια που η Αξιωματική Αντιπολίτευση ήταν εκεί, στην Επιτροπή Εξωτερικών και Άμυνας, που ήταν εκεί, στην Επιτροπή Εξοπλισμών και Εξοπλιστικών και στήριξε ό,τι θεωρούσε ότι είναι σωστό. </w:t>
      </w:r>
    </w:p>
    <w:p w14:paraId="296714FC" w14:textId="77777777" w:rsidR="00711852" w:rsidRDefault="000A1C6E">
      <w:pPr>
        <w:spacing w:line="600" w:lineRule="auto"/>
        <w:ind w:firstLine="720"/>
        <w:jc w:val="both"/>
        <w:rPr>
          <w:rFonts w:eastAsia="Times New Roman"/>
          <w:szCs w:val="24"/>
        </w:rPr>
      </w:pPr>
      <w:r>
        <w:rPr>
          <w:rFonts w:eastAsia="Times New Roman"/>
          <w:szCs w:val="24"/>
        </w:rPr>
        <w:lastRenderedPageBreak/>
        <w:t xml:space="preserve">Πρότειναν τα επιτελεία, πρότεινε ο Α/ΓΕΕΘΑ, πρότειναν οι Αρχηγοί. Υπάρχουν τέσσερα-πέντε άρθρα και παράγραφοι μέσα στο νομοσχέδιο στα οποία ο κύριος Υπουργός, που ήταν Α/ΓΕΕΘΑ, άλλα έλεγε ως Α/ΓΕΕΘΑ και άλλα λέει τώρα ως Υπουργός. Θα σας πω γιατί. Δεν έχει ιδέα ο άνθρωπος για το νομοσχέδιο αυτό, γιατί δεν το έφερε αυτός. Το έφερε ο κ. Ρήγας διά του κομματικού </w:t>
      </w:r>
      <w:r>
        <w:rPr>
          <w:rFonts w:eastAsia="Times New Roman"/>
          <w:szCs w:val="24"/>
          <w:lang w:val="en-US"/>
        </w:rPr>
        <w:t>bureau</w:t>
      </w:r>
      <w:r>
        <w:rPr>
          <w:rFonts w:eastAsia="Times New Roman"/>
          <w:szCs w:val="24"/>
        </w:rPr>
        <w:t xml:space="preserve"> του ΣΥΡΙΖΑ. Το είπαν «πάρε το και υποστήριξέ το» και γι’ αυτό βρέθηκε σε τεράστια δυσκολία στις επιτροπές να υποστηρίξει αυτά τα οποία δεν υποστηρίζονται. </w:t>
      </w:r>
    </w:p>
    <w:p w14:paraId="296714FD" w14:textId="77777777" w:rsidR="00711852" w:rsidRDefault="000A1C6E">
      <w:pPr>
        <w:spacing w:line="600" w:lineRule="auto"/>
        <w:ind w:firstLine="720"/>
        <w:jc w:val="both"/>
        <w:rPr>
          <w:rFonts w:eastAsia="Times New Roman"/>
          <w:szCs w:val="24"/>
        </w:rPr>
      </w:pPr>
      <w:r>
        <w:rPr>
          <w:rFonts w:eastAsia="Times New Roman"/>
          <w:szCs w:val="24"/>
        </w:rPr>
        <w:t xml:space="preserve">Ποια είναι η απάντηση, κύριε Υπουργέ, κύριε Αποστολάκη, απέναντι στους στρατιωτικούς; Ότι για την αντικειμενικότητα της κρίσης σε κάποιον πολίτη, ο οποίος θέλει να θητεύσει και διεκδικεί το να είναι αντιρρησίας συνείδησης, «ξηλώνετε» τους συναδέλφους σας και βάζετε καθηγητές, έτσι ώστε να ενισχύσετε την αντικειμενικότητα; Καταλαβαίνετε τι ζημιά κάνετε στο στράτευμα; Ανυπολόγιστη ζημιά. </w:t>
      </w:r>
    </w:p>
    <w:p w14:paraId="296714FE" w14:textId="77777777" w:rsidR="00711852" w:rsidRDefault="000A1C6E">
      <w:pPr>
        <w:spacing w:line="600" w:lineRule="auto"/>
        <w:ind w:firstLine="720"/>
        <w:jc w:val="both"/>
        <w:rPr>
          <w:rFonts w:eastAsia="Times New Roman"/>
          <w:szCs w:val="24"/>
        </w:rPr>
      </w:pPr>
      <w:r w:rsidRPr="00E41F03">
        <w:rPr>
          <w:rFonts w:eastAsia="Times New Roman"/>
          <w:b/>
          <w:szCs w:val="24"/>
        </w:rPr>
        <w:t>ΧΡΗΣΤΟΣ ΑΝΤΩΝΙΟΥ:</w:t>
      </w:r>
      <w:r w:rsidRPr="00727EA1">
        <w:rPr>
          <w:rFonts w:eastAsia="Times New Roman"/>
          <w:szCs w:val="24"/>
        </w:rPr>
        <w:t xml:space="preserve"> </w:t>
      </w:r>
      <w:r>
        <w:rPr>
          <w:rFonts w:eastAsia="Times New Roman"/>
          <w:szCs w:val="24"/>
        </w:rPr>
        <w:t>Πες κάτι άλλο. Αυτά τα είπες. Έχει πολλές διατάξεις το νομοσχέδιο.</w:t>
      </w:r>
    </w:p>
    <w:p w14:paraId="296714FF" w14:textId="77777777" w:rsidR="00711852" w:rsidRDefault="000A1C6E">
      <w:pPr>
        <w:spacing w:line="600" w:lineRule="auto"/>
        <w:ind w:firstLine="720"/>
        <w:jc w:val="both"/>
        <w:rPr>
          <w:rFonts w:eastAsia="Times New Roman"/>
          <w:szCs w:val="24"/>
        </w:rPr>
      </w:pPr>
      <w:r w:rsidRPr="00E41F03">
        <w:rPr>
          <w:rFonts w:eastAsia="Times New Roman"/>
          <w:b/>
          <w:szCs w:val="24"/>
        </w:rPr>
        <w:lastRenderedPageBreak/>
        <w:t>ΒΑΣΙΛΕΙΟΣ ΚΙΚΙΛΙΑΣ:</w:t>
      </w:r>
      <w:r w:rsidRPr="00727EA1">
        <w:rPr>
          <w:rFonts w:eastAsia="Times New Roman"/>
          <w:szCs w:val="24"/>
        </w:rPr>
        <w:t xml:space="preserve"> </w:t>
      </w:r>
      <w:r>
        <w:rPr>
          <w:rFonts w:eastAsia="Times New Roman"/>
          <w:szCs w:val="24"/>
        </w:rPr>
        <w:t xml:space="preserve">Τρία πράγματα είναι κομβικά, κύριέ μου, που θέλετε να με διακόψετε. Είναι κομβικά σ’ αυτό το νομοσχέδιο, γι’ αυτό θα το καταψηφίσουμε επί της αρχής. </w:t>
      </w:r>
    </w:p>
    <w:p w14:paraId="29671500" w14:textId="77777777" w:rsidR="00711852" w:rsidRDefault="000A1C6E">
      <w:pPr>
        <w:spacing w:line="600" w:lineRule="auto"/>
        <w:ind w:firstLine="720"/>
        <w:jc w:val="both"/>
        <w:rPr>
          <w:rFonts w:eastAsia="Times New Roman"/>
          <w:szCs w:val="24"/>
        </w:rPr>
      </w:pPr>
      <w:r>
        <w:rPr>
          <w:rFonts w:eastAsia="Times New Roman"/>
          <w:szCs w:val="24"/>
        </w:rPr>
        <w:t xml:space="preserve">Θα σας πω και κάτι άλλο. Δεν υπάρχει καμμία αμφιβολία ότι θα το «ξηλώσουμε» όλο, όταν θα έλθουμε στην Κυβέρνηση, αν και εφόσον το επιλέξει ο ελληνικός λαός. Θα κρατήσουμε το όποιο άρθρο είναι προς τη σωστή κατεύθυνση, γιατί δεν βλέπουμε με κομματικά γυαλιά όπως εσείς, αλλά το νομοσχέδιο θα το «ξηλώσουμε», γιατί δεν θα επιτρέψουμε εσείς να διαλύσετε τις Ένοπλες Δυνάμεις, γιατί δεν θα επιτρέψουμε εσείς να κάνετε πράγματα προς χάριν του κόμματός σας και ενάντια στη χώρα. </w:t>
      </w:r>
    </w:p>
    <w:p w14:paraId="29671501" w14:textId="77777777" w:rsidR="00711852" w:rsidRDefault="000A1C6E">
      <w:pPr>
        <w:spacing w:line="600" w:lineRule="auto"/>
        <w:ind w:firstLine="720"/>
        <w:jc w:val="both"/>
        <w:rPr>
          <w:rFonts w:eastAsia="Times New Roman"/>
          <w:szCs w:val="24"/>
        </w:rPr>
      </w:pPr>
      <w:r>
        <w:rPr>
          <w:rFonts w:eastAsia="Times New Roman"/>
          <w:szCs w:val="24"/>
        </w:rPr>
        <w:t>Σας ευχαριστώ πολύ.</w:t>
      </w:r>
    </w:p>
    <w:p w14:paraId="29671502" w14:textId="77777777" w:rsidR="00711852" w:rsidRDefault="000A1C6E">
      <w:pPr>
        <w:spacing w:line="600" w:lineRule="auto"/>
        <w:ind w:firstLine="709"/>
        <w:jc w:val="center"/>
        <w:rPr>
          <w:rFonts w:eastAsia="Times New Roman"/>
          <w:szCs w:val="24"/>
        </w:rPr>
      </w:pPr>
      <w:r>
        <w:rPr>
          <w:rFonts w:eastAsia="Times New Roman"/>
          <w:szCs w:val="24"/>
        </w:rPr>
        <w:t>(Χειροκροτήματα απ’ την πτέρυγα της Νέας Δημοκρατίας)</w:t>
      </w:r>
    </w:p>
    <w:p w14:paraId="29671503" w14:textId="77777777" w:rsidR="00711852" w:rsidRDefault="000A1C6E">
      <w:pPr>
        <w:spacing w:line="600" w:lineRule="auto"/>
        <w:ind w:firstLine="720"/>
        <w:jc w:val="both"/>
        <w:rPr>
          <w:rFonts w:eastAsia="Times New Roman"/>
          <w:szCs w:val="24"/>
        </w:rPr>
      </w:pPr>
      <w:r w:rsidRPr="00E41F03">
        <w:rPr>
          <w:rFonts w:eastAsia="Times New Roman"/>
          <w:b/>
          <w:szCs w:val="24"/>
        </w:rPr>
        <w:t>ΠΡΟΕΔΡΕΥΩΝ (Δημήτριος Κρεμαστινός):</w:t>
      </w:r>
      <w:r w:rsidRPr="00DE2E97">
        <w:rPr>
          <w:rFonts w:eastAsia="Times New Roman"/>
          <w:szCs w:val="24"/>
        </w:rPr>
        <w:t xml:space="preserve"> </w:t>
      </w:r>
      <w:r>
        <w:rPr>
          <w:rFonts w:eastAsia="Times New Roman"/>
          <w:szCs w:val="24"/>
        </w:rPr>
        <w:t>Ευχαριστούμε κι εμείς.</w:t>
      </w:r>
    </w:p>
    <w:p w14:paraId="29671504" w14:textId="77777777" w:rsidR="00711852" w:rsidRDefault="000A1C6E">
      <w:pPr>
        <w:spacing w:line="600" w:lineRule="auto"/>
        <w:ind w:firstLine="720"/>
        <w:jc w:val="both"/>
        <w:rPr>
          <w:rFonts w:eastAsia="Times New Roman"/>
          <w:szCs w:val="24"/>
        </w:rPr>
      </w:pPr>
      <w:r>
        <w:rPr>
          <w:rFonts w:eastAsia="Times New Roman"/>
          <w:szCs w:val="24"/>
        </w:rPr>
        <w:t>Τον λόγο έχει ο ειδικός αγορητής της Δημοκρατικής Συμπαράταξης κ. Αρβανιτίδης.</w:t>
      </w:r>
    </w:p>
    <w:p w14:paraId="29671505" w14:textId="77777777" w:rsidR="00711852" w:rsidRDefault="000A1C6E">
      <w:pPr>
        <w:spacing w:line="600" w:lineRule="auto"/>
        <w:ind w:firstLine="720"/>
        <w:jc w:val="both"/>
        <w:rPr>
          <w:rFonts w:eastAsia="Times New Roman" w:cs="Times New Roman"/>
          <w:szCs w:val="24"/>
        </w:rPr>
      </w:pPr>
      <w:r w:rsidRPr="00E41F03">
        <w:rPr>
          <w:rFonts w:eastAsia="Times New Roman"/>
          <w:b/>
          <w:szCs w:val="24"/>
        </w:rPr>
        <w:t>ΓΕΩΡΓΙΟΣ ΑΡΒΑΝΙΤΙΔΗΣ:</w:t>
      </w:r>
      <w:r w:rsidRPr="00DE2E97">
        <w:rPr>
          <w:rFonts w:eastAsia="Times New Roman"/>
          <w:szCs w:val="24"/>
        </w:rPr>
        <w:t xml:space="preserve"> </w:t>
      </w:r>
      <w:r>
        <w:rPr>
          <w:rFonts w:eastAsia="Times New Roman"/>
          <w:szCs w:val="24"/>
        </w:rPr>
        <w:t xml:space="preserve">Κύριε Υπουργέ, κυρίες και κύριοι συνάδελφοι, η σπουδή που επιδεικνύεται από τον Υπουργό Εθνικής Άμυνας και από πολλούς Υπουργούς και την Κυβέρνηση γενικότερα, όπως εμφανέστατα </w:t>
      </w:r>
      <w:r>
        <w:rPr>
          <w:rFonts w:eastAsia="Times New Roman"/>
          <w:szCs w:val="24"/>
        </w:rPr>
        <w:lastRenderedPageBreak/>
        <w:t>δηλώνεται από την πληθώρα των νομοσχεδίων που προωθούνται προς ψήφιση το τελευταίο διάστημα, δείχνει καθαρά ένα πράγμα, ότι δηλαδή η Κυβέρνηση προσπαθεί να κλείσει όπως-όπως σημαντικά θέματα και στην προκειμένη περίπτωση θέματα εθνικής άμυνας. Προσπαθεί να τα κλείσει υπό την πίεση των εκλογικών αναμετρήσεων και της μειούμενης κοινωνικής της αποδοχής. Καταφεύγετε σε παροχολογία, κρύβοντας «κάτω από το χαλί» τα σοβαρά ζητήματα της χώρας και ειδικά στον τομέα των Ενόπλων Δυνάμεων.</w:t>
      </w:r>
    </w:p>
    <w:p w14:paraId="29671506" w14:textId="77777777" w:rsidR="00711852" w:rsidRDefault="000A1C6E">
      <w:pPr>
        <w:spacing w:line="600" w:lineRule="auto"/>
        <w:ind w:firstLine="720"/>
        <w:jc w:val="both"/>
        <w:rPr>
          <w:rFonts w:eastAsia="Times New Roman"/>
          <w:szCs w:val="24"/>
        </w:rPr>
      </w:pPr>
      <w:r>
        <w:rPr>
          <w:rFonts w:eastAsia="Times New Roman"/>
          <w:szCs w:val="24"/>
        </w:rPr>
        <w:t>Τ</w:t>
      </w:r>
      <w:r w:rsidRPr="00D01BF9">
        <w:rPr>
          <w:rFonts w:eastAsia="Times New Roman"/>
          <w:szCs w:val="24"/>
        </w:rPr>
        <w:t xml:space="preserve">ο νομοσχέδιο που </w:t>
      </w:r>
      <w:r>
        <w:rPr>
          <w:rFonts w:eastAsia="Times New Roman"/>
          <w:szCs w:val="24"/>
        </w:rPr>
        <w:t>φέρνετε</w:t>
      </w:r>
      <w:r w:rsidRPr="00D01BF9">
        <w:rPr>
          <w:rFonts w:eastAsia="Times New Roman"/>
          <w:szCs w:val="24"/>
        </w:rPr>
        <w:t xml:space="preserve"> σήμερα </w:t>
      </w:r>
      <w:r>
        <w:rPr>
          <w:rFonts w:eastAsia="Times New Roman"/>
          <w:szCs w:val="24"/>
        </w:rPr>
        <w:t>φιλοδοξεί μόνο να φτιασι</w:t>
      </w:r>
      <w:r w:rsidRPr="00D01BF9">
        <w:rPr>
          <w:rFonts w:eastAsia="Times New Roman"/>
          <w:szCs w:val="24"/>
        </w:rPr>
        <w:t>δώσει την εικόνα της Κυβέρνησης χωρίς κανένα όραμα για τις Ένοπλες Δυνάμεις</w:t>
      </w:r>
      <w:r>
        <w:rPr>
          <w:rFonts w:eastAsia="Times New Roman"/>
          <w:szCs w:val="24"/>
        </w:rPr>
        <w:t>,</w:t>
      </w:r>
      <w:r w:rsidRPr="00D01BF9">
        <w:rPr>
          <w:rFonts w:eastAsia="Times New Roman"/>
          <w:szCs w:val="24"/>
        </w:rPr>
        <w:t xml:space="preserve"> χωρίς προσέγγιση των πραγματικών αναγκών του ανθρώπινου δυναμικού των Ενόπλων Δυνάμεων</w:t>
      </w:r>
      <w:r>
        <w:rPr>
          <w:rFonts w:eastAsia="Times New Roman"/>
          <w:szCs w:val="24"/>
        </w:rPr>
        <w:t xml:space="preserve">, με διάχυτη </w:t>
      </w:r>
      <w:r w:rsidRPr="00D01BF9">
        <w:rPr>
          <w:rFonts w:eastAsia="Times New Roman"/>
          <w:szCs w:val="24"/>
        </w:rPr>
        <w:t xml:space="preserve">προχειρότητα στη σύνταξή του και στον </w:t>
      </w:r>
      <w:r>
        <w:rPr>
          <w:rFonts w:eastAsia="Times New Roman"/>
          <w:szCs w:val="24"/>
        </w:rPr>
        <w:t>τρόπο που τέθηκε σε διαβούλευση. Και μάλιστα, όπως είπα και σ</w:t>
      </w:r>
      <w:r w:rsidRPr="00D01BF9">
        <w:rPr>
          <w:rFonts w:eastAsia="Times New Roman"/>
          <w:szCs w:val="24"/>
        </w:rPr>
        <w:t>την επιτροπή</w:t>
      </w:r>
      <w:r>
        <w:rPr>
          <w:rFonts w:eastAsia="Times New Roman"/>
          <w:szCs w:val="24"/>
        </w:rPr>
        <w:t>, σ</w:t>
      </w:r>
      <w:r w:rsidRPr="00D01BF9">
        <w:rPr>
          <w:rFonts w:eastAsia="Times New Roman"/>
          <w:szCs w:val="24"/>
        </w:rPr>
        <w:t xml:space="preserve">την ουσία </w:t>
      </w:r>
      <w:r>
        <w:rPr>
          <w:rFonts w:eastAsia="Times New Roman"/>
          <w:szCs w:val="24"/>
        </w:rPr>
        <w:t>έγινε μια</w:t>
      </w:r>
      <w:r w:rsidRPr="00D01BF9">
        <w:rPr>
          <w:rFonts w:eastAsia="Times New Roman"/>
          <w:szCs w:val="24"/>
        </w:rPr>
        <w:t xml:space="preserve"> πλασματική</w:t>
      </w:r>
      <w:r>
        <w:rPr>
          <w:rFonts w:eastAsia="Times New Roman"/>
          <w:szCs w:val="24"/>
        </w:rPr>
        <w:t>,</w:t>
      </w:r>
      <w:r w:rsidRPr="00D01BF9">
        <w:rPr>
          <w:rFonts w:eastAsia="Times New Roman"/>
          <w:szCs w:val="24"/>
        </w:rPr>
        <w:t xml:space="preserve"> εικονική διαβούλευση</w:t>
      </w:r>
      <w:r>
        <w:rPr>
          <w:rFonts w:eastAsia="Times New Roman"/>
          <w:szCs w:val="24"/>
        </w:rPr>
        <w:t>,</w:t>
      </w:r>
      <w:r w:rsidRPr="00D01BF9">
        <w:rPr>
          <w:rFonts w:eastAsia="Times New Roman"/>
          <w:szCs w:val="24"/>
        </w:rPr>
        <w:t xml:space="preserve"> </w:t>
      </w:r>
      <w:r>
        <w:rPr>
          <w:rFonts w:eastAsia="Times New Roman"/>
          <w:szCs w:val="24"/>
        </w:rPr>
        <w:t>μιας</w:t>
      </w:r>
      <w:r w:rsidRPr="00D01BF9">
        <w:rPr>
          <w:rFonts w:eastAsia="Times New Roman"/>
          <w:szCs w:val="24"/>
        </w:rPr>
        <w:t xml:space="preserve"> και </w:t>
      </w:r>
      <w:r>
        <w:rPr>
          <w:rFonts w:eastAsia="Times New Roman"/>
          <w:szCs w:val="24"/>
        </w:rPr>
        <w:t>τ</w:t>
      </w:r>
      <w:r w:rsidRPr="00D01BF9">
        <w:rPr>
          <w:rFonts w:eastAsia="Times New Roman"/>
          <w:szCs w:val="24"/>
        </w:rPr>
        <w:t xml:space="preserve">ο αρχικό κείμενο </w:t>
      </w:r>
      <w:r>
        <w:rPr>
          <w:rFonts w:eastAsia="Times New Roman"/>
          <w:szCs w:val="24"/>
        </w:rPr>
        <w:t>α</w:t>
      </w:r>
      <w:r w:rsidRPr="00D01BF9">
        <w:rPr>
          <w:rFonts w:eastAsia="Times New Roman"/>
          <w:szCs w:val="24"/>
        </w:rPr>
        <w:t>πέχει πολύ από αυτό του νομοσχεδίου που συζητάμε σήμερα</w:t>
      </w:r>
      <w:r>
        <w:rPr>
          <w:rFonts w:eastAsia="Times New Roman"/>
          <w:szCs w:val="24"/>
        </w:rPr>
        <w:t>. Είναι</w:t>
      </w:r>
      <w:r w:rsidRPr="00D01BF9">
        <w:rPr>
          <w:rFonts w:eastAsia="Times New Roman"/>
          <w:szCs w:val="24"/>
        </w:rPr>
        <w:t xml:space="preserve"> ένα νομοσχέδιο με κυρίαρχο πνεύμα </w:t>
      </w:r>
      <w:r>
        <w:rPr>
          <w:rFonts w:eastAsia="Times New Roman"/>
          <w:szCs w:val="24"/>
        </w:rPr>
        <w:t>«</w:t>
      </w:r>
      <w:r w:rsidRPr="00D01BF9">
        <w:rPr>
          <w:rFonts w:eastAsia="Times New Roman"/>
          <w:szCs w:val="24"/>
        </w:rPr>
        <w:t>να βολέψουμε όλους αυτούς που μας στήριξαν</w:t>
      </w:r>
      <w:r>
        <w:rPr>
          <w:rFonts w:eastAsia="Times New Roman"/>
          <w:szCs w:val="24"/>
        </w:rPr>
        <w:t>».</w:t>
      </w:r>
      <w:r w:rsidRPr="00D01BF9">
        <w:rPr>
          <w:rFonts w:eastAsia="Times New Roman"/>
          <w:szCs w:val="24"/>
        </w:rPr>
        <w:t xml:space="preserve"> </w:t>
      </w:r>
      <w:r>
        <w:rPr>
          <w:rFonts w:eastAsia="Times New Roman"/>
          <w:szCs w:val="24"/>
        </w:rPr>
        <w:t>Μ</w:t>
      </w:r>
      <w:r w:rsidRPr="00D01BF9">
        <w:rPr>
          <w:rFonts w:eastAsia="Times New Roman"/>
          <w:szCs w:val="24"/>
        </w:rPr>
        <w:t>ας ζητάτε να ψηφίσουμε φωτογραφικές διατάξεις και άρθρα που</w:t>
      </w:r>
      <w:r>
        <w:rPr>
          <w:rFonts w:eastAsia="Times New Roman"/>
          <w:szCs w:val="24"/>
        </w:rPr>
        <w:t>,</w:t>
      </w:r>
      <w:r w:rsidRPr="00D01BF9">
        <w:rPr>
          <w:rFonts w:eastAsia="Times New Roman"/>
          <w:szCs w:val="24"/>
        </w:rPr>
        <w:t xml:space="preserve"> κατά την άποψή </w:t>
      </w:r>
      <w:r>
        <w:rPr>
          <w:rFonts w:eastAsia="Times New Roman"/>
          <w:szCs w:val="24"/>
        </w:rPr>
        <w:t>μας,</w:t>
      </w:r>
      <w:r w:rsidRPr="00D01BF9">
        <w:rPr>
          <w:rFonts w:eastAsia="Times New Roman"/>
          <w:szCs w:val="24"/>
        </w:rPr>
        <w:t xml:space="preserve"> μ</w:t>
      </w:r>
      <w:r>
        <w:rPr>
          <w:rFonts w:eastAsia="Times New Roman"/>
          <w:szCs w:val="24"/>
        </w:rPr>
        <w:t>ά</w:t>
      </w:r>
      <w:r w:rsidRPr="00D01BF9">
        <w:rPr>
          <w:rFonts w:eastAsia="Times New Roman"/>
          <w:szCs w:val="24"/>
        </w:rPr>
        <w:t>ς πάνε πίσω</w:t>
      </w:r>
      <w:r>
        <w:rPr>
          <w:rFonts w:eastAsia="Times New Roman"/>
          <w:szCs w:val="24"/>
        </w:rPr>
        <w:t>.</w:t>
      </w:r>
    </w:p>
    <w:p w14:paraId="29671507" w14:textId="77777777" w:rsidR="00711852" w:rsidRDefault="000A1C6E">
      <w:pPr>
        <w:spacing w:line="600" w:lineRule="auto"/>
        <w:ind w:firstLine="720"/>
        <w:jc w:val="both"/>
        <w:rPr>
          <w:rFonts w:eastAsia="Times New Roman"/>
          <w:szCs w:val="24"/>
        </w:rPr>
      </w:pPr>
      <w:r>
        <w:rPr>
          <w:rFonts w:eastAsia="Times New Roman"/>
          <w:szCs w:val="24"/>
        </w:rPr>
        <w:t>Μ</w:t>
      </w:r>
      <w:r w:rsidRPr="00D01BF9">
        <w:rPr>
          <w:rFonts w:eastAsia="Times New Roman"/>
          <w:szCs w:val="24"/>
        </w:rPr>
        <w:t xml:space="preserve">ε το νομοσχέδιο αυτό η Κυβέρνηση δυστυχώς ασχολήθηκε </w:t>
      </w:r>
      <w:r>
        <w:rPr>
          <w:rFonts w:eastAsia="Times New Roman"/>
          <w:szCs w:val="24"/>
        </w:rPr>
        <w:t>για</w:t>
      </w:r>
      <w:r w:rsidRPr="00D01BF9">
        <w:rPr>
          <w:rFonts w:eastAsia="Times New Roman"/>
          <w:szCs w:val="24"/>
        </w:rPr>
        <w:t xml:space="preserve"> άλλη </w:t>
      </w:r>
      <w:r>
        <w:rPr>
          <w:rFonts w:eastAsia="Times New Roman"/>
          <w:szCs w:val="24"/>
        </w:rPr>
        <w:t>μια</w:t>
      </w:r>
      <w:r w:rsidRPr="00D01BF9">
        <w:rPr>
          <w:rFonts w:eastAsia="Times New Roman"/>
          <w:szCs w:val="24"/>
        </w:rPr>
        <w:t xml:space="preserve"> φορά με ήσσονος σημασίας θέματα και όχι με τα μεγάλα</w:t>
      </w:r>
      <w:r>
        <w:rPr>
          <w:rFonts w:eastAsia="Times New Roman"/>
          <w:szCs w:val="24"/>
        </w:rPr>
        <w:t>,</w:t>
      </w:r>
      <w:r w:rsidRPr="00D01BF9">
        <w:rPr>
          <w:rFonts w:eastAsia="Times New Roman"/>
          <w:szCs w:val="24"/>
        </w:rPr>
        <w:t xml:space="preserve"> τα σημαντικά </w:t>
      </w:r>
      <w:r w:rsidRPr="00D01BF9">
        <w:rPr>
          <w:rFonts w:eastAsia="Times New Roman"/>
          <w:szCs w:val="24"/>
        </w:rPr>
        <w:lastRenderedPageBreak/>
        <w:t xml:space="preserve">και </w:t>
      </w:r>
      <w:r>
        <w:rPr>
          <w:rFonts w:eastAsia="Times New Roman"/>
          <w:szCs w:val="24"/>
        </w:rPr>
        <w:t xml:space="preserve">τα </w:t>
      </w:r>
      <w:r w:rsidRPr="00D01BF9">
        <w:rPr>
          <w:rFonts w:eastAsia="Times New Roman"/>
          <w:szCs w:val="24"/>
        </w:rPr>
        <w:t>καυτά θέματα που απασχολούν τις Ένοπλες Δυνάμεις</w:t>
      </w:r>
      <w:r>
        <w:rPr>
          <w:rFonts w:eastAsia="Times New Roman"/>
          <w:szCs w:val="24"/>
        </w:rPr>
        <w:t>.</w:t>
      </w:r>
      <w:r w:rsidRPr="00D01BF9">
        <w:rPr>
          <w:rFonts w:eastAsia="Times New Roman"/>
          <w:szCs w:val="24"/>
        </w:rPr>
        <w:t xml:space="preserve"> </w:t>
      </w:r>
      <w:r>
        <w:rPr>
          <w:rFonts w:eastAsia="Times New Roman"/>
          <w:szCs w:val="24"/>
        </w:rPr>
        <w:t>Σ</w:t>
      </w:r>
      <w:r w:rsidRPr="00D01BF9">
        <w:rPr>
          <w:rFonts w:eastAsia="Times New Roman"/>
          <w:szCs w:val="24"/>
        </w:rPr>
        <w:t>ε ένα ασταθές γεωστρατηγικό περιβάλλον</w:t>
      </w:r>
      <w:r>
        <w:rPr>
          <w:rFonts w:eastAsia="Times New Roman"/>
          <w:szCs w:val="24"/>
        </w:rPr>
        <w:t>,</w:t>
      </w:r>
      <w:r w:rsidRPr="00D01BF9">
        <w:rPr>
          <w:rFonts w:eastAsia="Times New Roman"/>
          <w:szCs w:val="24"/>
        </w:rPr>
        <w:t xml:space="preserve"> αυτό του Αιγαίου και της ανατολικής Μεσογείου</w:t>
      </w:r>
      <w:r>
        <w:rPr>
          <w:rFonts w:eastAsia="Times New Roman"/>
          <w:szCs w:val="24"/>
        </w:rPr>
        <w:t>,</w:t>
      </w:r>
      <w:r w:rsidRPr="00D01BF9">
        <w:rPr>
          <w:rFonts w:eastAsia="Times New Roman"/>
          <w:szCs w:val="24"/>
        </w:rPr>
        <w:t xml:space="preserve"> που καλείται να επιχειρήσει η χώρα μας με τις Ένοπλες Δυνάμεις της και να παίξει καθοριστικό ρόλο στις εξελίξεις</w:t>
      </w:r>
      <w:r>
        <w:rPr>
          <w:rFonts w:eastAsia="Times New Roman"/>
          <w:szCs w:val="24"/>
        </w:rPr>
        <w:t>,</w:t>
      </w:r>
      <w:r w:rsidRPr="00D01BF9">
        <w:rPr>
          <w:rFonts w:eastAsia="Times New Roman"/>
          <w:szCs w:val="24"/>
        </w:rPr>
        <w:t xml:space="preserve"> με στόχο την υπεράσπιση των εθνικών δικαίων και συμφερόντων</w:t>
      </w:r>
      <w:r>
        <w:rPr>
          <w:rFonts w:eastAsia="Times New Roman"/>
          <w:szCs w:val="24"/>
        </w:rPr>
        <w:t>,</w:t>
      </w:r>
      <w:r w:rsidRPr="00D01BF9">
        <w:rPr>
          <w:rFonts w:eastAsia="Times New Roman"/>
          <w:szCs w:val="24"/>
        </w:rPr>
        <w:t xml:space="preserve"> δεν επιδεικνύετ</w:t>
      </w:r>
      <w:r>
        <w:rPr>
          <w:rFonts w:eastAsia="Times New Roman"/>
          <w:szCs w:val="24"/>
        </w:rPr>
        <w:t>ε</w:t>
      </w:r>
      <w:r w:rsidRPr="00D01BF9">
        <w:rPr>
          <w:rFonts w:eastAsia="Times New Roman"/>
          <w:szCs w:val="24"/>
        </w:rPr>
        <w:t xml:space="preserve"> την απαραίτητη εγρήγορση</w:t>
      </w:r>
      <w:r>
        <w:rPr>
          <w:rFonts w:eastAsia="Times New Roman"/>
          <w:szCs w:val="24"/>
        </w:rPr>
        <w:t>.</w:t>
      </w:r>
      <w:r w:rsidRPr="00D01BF9">
        <w:rPr>
          <w:rFonts w:eastAsia="Times New Roman"/>
          <w:szCs w:val="24"/>
        </w:rPr>
        <w:t xml:space="preserve"> </w:t>
      </w:r>
      <w:r>
        <w:rPr>
          <w:rFonts w:eastAsia="Times New Roman"/>
          <w:szCs w:val="24"/>
        </w:rPr>
        <w:t xml:space="preserve">Πρέπει να μας </w:t>
      </w:r>
      <w:r w:rsidRPr="00D01BF9">
        <w:rPr>
          <w:rFonts w:eastAsia="Times New Roman"/>
          <w:szCs w:val="24"/>
        </w:rPr>
        <w:t>πείτε</w:t>
      </w:r>
      <w:r>
        <w:rPr>
          <w:rFonts w:eastAsia="Times New Roman"/>
          <w:szCs w:val="24"/>
        </w:rPr>
        <w:t xml:space="preserve">, κύριε Υπουργέ, </w:t>
      </w:r>
      <w:r w:rsidRPr="00D01BF9">
        <w:rPr>
          <w:rFonts w:eastAsia="Times New Roman"/>
          <w:szCs w:val="24"/>
        </w:rPr>
        <w:t xml:space="preserve">εσείς από τη θέση του </w:t>
      </w:r>
      <w:r>
        <w:rPr>
          <w:rFonts w:eastAsia="Times New Roman"/>
          <w:szCs w:val="24"/>
        </w:rPr>
        <w:t>Υ</w:t>
      </w:r>
      <w:r w:rsidRPr="00D01BF9">
        <w:rPr>
          <w:rFonts w:eastAsia="Times New Roman"/>
          <w:szCs w:val="24"/>
        </w:rPr>
        <w:t>πουργού</w:t>
      </w:r>
      <w:r>
        <w:rPr>
          <w:rFonts w:eastAsia="Times New Roman"/>
          <w:szCs w:val="24"/>
        </w:rPr>
        <w:t>,</w:t>
      </w:r>
      <w:r w:rsidRPr="00D01BF9">
        <w:rPr>
          <w:rFonts w:eastAsia="Times New Roman"/>
          <w:szCs w:val="24"/>
        </w:rPr>
        <w:t xml:space="preserve"> </w:t>
      </w:r>
      <w:r>
        <w:rPr>
          <w:rFonts w:eastAsia="Times New Roman"/>
          <w:szCs w:val="24"/>
        </w:rPr>
        <w:t>α</w:t>
      </w:r>
      <w:r w:rsidRPr="00D01BF9">
        <w:rPr>
          <w:rFonts w:eastAsia="Times New Roman"/>
          <w:szCs w:val="24"/>
        </w:rPr>
        <w:t xml:space="preserve">λλά και από την προηγούμενη </w:t>
      </w:r>
      <w:r>
        <w:rPr>
          <w:rFonts w:eastAsia="Times New Roman"/>
          <w:szCs w:val="24"/>
        </w:rPr>
        <w:t>-</w:t>
      </w:r>
      <w:r w:rsidRPr="00D01BF9">
        <w:rPr>
          <w:rFonts w:eastAsia="Times New Roman"/>
          <w:szCs w:val="24"/>
        </w:rPr>
        <w:t xml:space="preserve">και αναφέρομαι στον </w:t>
      </w:r>
      <w:r>
        <w:rPr>
          <w:rFonts w:eastAsia="Times New Roman"/>
          <w:szCs w:val="24"/>
        </w:rPr>
        <w:t xml:space="preserve">κ. </w:t>
      </w:r>
      <w:r w:rsidRPr="00D01BF9">
        <w:rPr>
          <w:rFonts w:eastAsia="Times New Roman"/>
          <w:szCs w:val="24"/>
        </w:rPr>
        <w:t>Αποστολάκη</w:t>
      </w:r>
      <w:r>
        <w:rPr>
          <w:rFonts w:eastAsia="Times New Roman"/>
          <w:szCs w:val="24"/>
        </w:rPr>
        <w:t xml:space="preserve"> που ήταν Α/</w:t>
      </w:r>
      <w:r w:rsidRPr="00D01BF9">
        <w:rPr>
          <w:rFonts w:eastAsia="Times New Roman"/>
          <w:szCs w:val="24"/>
        </w:rPr>
        <w:t>ΓΕΕΘΑ</w:t>
      </w:r>
      <w:r>
        <w:rPr>
          <w:rFonts w:eastAsia="Times New Roman"/>
          <w:szCs w:val="24"/>
        </w:rPr>
        <w:t>-</w:t>
      </w:r>
      <w:r w:rsidRPr="00D01BF9">
        <w:rPr>
          <w:rFonts w:eastAsia="Times New Roman"/>
          <w:szCs w:val="24"/>
        </w:rPr>
        <w:t xml:space="preserve"> και κυρίως ο προκάτοχός σας και η Κυβέρνηση συνολικά</w:t>
      </w:r>
      <w:r>
        <w:rPr>
          <w:rFonts w:eastAsia="Times New Roman"/>
          <w:szCs w:val="24"/>
        </w:rPr>
        <w:t>,</w:t>
      </w:r>
      <w:r w:rsidRPr="00D01BF9">
        <w:rPr>
          <w:rFonts w:eastAsia="Times New Roman"/>
          <w:szCs w:val="24"/>
        </w:rPr>
        <w:t xml:space="preserve"> </w:t>
      </w:r>
      <w:r>
        <w:rPr>
          <w:rFonts w:eastAsia="Times New Roman"/>
          <w:szCs w:val="24"/>
        </w:rPr>
        <w:t>τα τέσσερα χρόνια που κυβερνήσατε</w:t>
      </w:r>
      <w:r w:rsidRPr="00D01BF9">
        <w:rPr>
          <w:rFonts w:eastAsia="Times New Roman"/>
          <w:szCs w:val="24"/>
        </w:rPr>
        <w:t xml:space="preserve"> </w:t>
      </w:r>
      <w:r>
        <w:rPr>
          <w:rFonts w:eastAsia="Times New Roman"/>
          <w:szCs w:val="24"/>
        </w:rPr>
        <w:t>τ</w:t>
      </w:r>
      <w:r w:rsidRPr="00D01BF9">
        <w:rPr>
          <w:rFonts w:eastAsia="Times New Roman"/>
          <w:szCs w:val="24"/>
        </w:rPr>
        <w:t xml:space="preserve">ι κάνατε για </w:t>
      </w:r>
      <w:r>
        <w:rPr>
          <w:rFonts w:eastAsia="Times New Roman"/>
          <w:szCs w:val="24"/>
        </w:rPr>
        <w:t>να επιλύσετε</w:t>
      </w:r>
      <w:r w:rsidRPr="00D01BF9">
        <w:rPr>
          <w:rFonts w:eastAsia="Times New Roman"/>
          <w:szCs w:val="24"/>
        </w:rPr>
        <w:t xml:space="preserve"> χρονίζοντα προβλήματα και σοβαρά ζητήματα </w:t>
      </w:r>
      <w:r>
        <w:rPr>
          <w:rFonts w:eastAsia="Times New Roman"/>
          <w:szCs w:val="24"/>
        </w:rPr>
        <w:t>ε</w:t>
      </w:r>
      <w:r w:rsidRPr="00D01BF9">
        <w:rPr>
          <w:rFonts w:eastAsia="Times New Roman"/>
          <w:szCs w:val="24"/>
        </w:rPr>
        <w:t>θνικής σημασίας</w:t>
      </w:r>
      <w:r>
        <w:rPr>
          <w:rFonts w:eastAsia="Times New Roman"/>
          <w:szCs w:val="24"/>
        </w:rPr>
        <w:t>;</w:t>
      </w:r>
      <w:r w:rsidRPr="00D01BF9">
        <w:rPr>
          <w:rFonts w:eastAsia="Times New Roman"/>
          <w:szCs w:val="24"/>
        </w:rPr>
        <w:t xml:space="preserve"> Τι κάνατε για τις Ένοπλες Δυνάμεις</w:t>
      </w:r>
      <w:r>
        <w:rPr>
          <w:rFonts w:eastAsia="Times New Roman"/>
          <w:szCs w:val="24"/>
        </w:rPr>
        <w:t>;</w:t>
      </w:r>
      <w:r w:rsidRPr="00D01BF9">
        <w:rPr>
          <w:rFonts w:eastAsia="Times New Roman"/>
          <w:szCs w:val="24"/>
        </w:rPr>
        <w:t xml:space="preserve"> Τι έργο αφήνετε</w:t>
      </w:r>
      <w:r>
        <w:rPr>
          <w:rFonts w:eastAsia="Times New Roman"/>
          <w:szCs w:val="24"/>
        </w:rPr>
        <w:t>;</w:t>
      </w:r>
      <w:r w:rsidRPr="00D01BF9">
        <w:rPr>
          <w:rFonts w:eastAsia="Times New Roman"/>
          <w:szCs w:val="24"/>
        </w:rPr>
        <w:t xml:space="preserve"> </w:t>
      </w:r>
      <w:r>
        <w:rPr>
          <w:rFonts w:eastAsia="Times New Roman"/>
          <w:szCs w:val="24"/>
        </w:rPr>
        <w:t>Τι προβλήματα επιλύσατε; Τ</w:t>
      </w:r>
      <w:r w:rsidRPr="00D01BF9">
        <w:rPr>
          <w:rFonts w:eastAsia="Times New Roman"/>
          <w:szCs w:val="24"/>
        </w:rPr>
        <w:t>ι σας έλειπε για να δράσετε προς την κατεύθυνση αυτή</w:t>
      </w:r>
      <w:r>
        <w:rPr>
          <w:rFonts w:eastAsia="Times New Roman"/>
          <w:szCs w:val="24"/>
        </w:rPr>
        <w:t>;</w:t>
      </w:r>
      <w:r w:rsidRPr="00D01BF9">
        <w:rPr>
          <w:rFonts w:eastAsia="Times New Roman"/>
          <w:szCs w:val="24"/>
        </w:rPr>
        <w:t xml:space="preserve"> </w:t>
      </w:r>
      <w:r>
        <w:rPr>
          <w:rFonts w:eastAsia="Times New Roman"/>
          <w:szCs w:val="24"/>
        </w:rPr>
        <w:t>Γ</w:t>
      </w:r>
      <w:r w:rsidRPr="00D01BF9">
        <w:rPr>
          <w:rFonts w:eastAsia="Times New Roman"/>
          <w:szCs w:val="24"/>
        </w:rPr>
        <w:t>νώσεις</w:t>
      </w:r>
      <w:r>
        <w:rPr>
          <w:rFonts w:eastAsia="Times New Roman"/>
          <w:szCs w:val="24"/>
        </w:rPr>
        <w:t>,</w:t>
      </w:r>
      <w:r w:rsidRPr="00D01BF9">
        <w:rPr>
          <w:rFonts w:eastAsia="Times New Roman"/>
          <w:szCs w:val="24"/>
        </w:rPr>
        <w:t xml:space="preserve"> εμπειρίες</w:t>
      </w:r>
      <w:r>
        <w:rPr>
          <w:rFonts w:eastAsia="Times New Roman"/>
          <w:szCs w:val="24"/>
        </w:rPr>
        <w:t>,</w:t>
      </w:r>
      <w:r w:rsidRPr="00D01BF9">
        <w:rPr>
          <w:rFonts w:eastAsia="Times New Roman"/>
          <w:szCs w:val="24"/>
        </w:rPr>
        <w:t xml:space="preserve"> θέληση</w:t>
      </w:r>
      <w:r>
        <w:rPr>
          <w:rFonts w:eastAsia="Times New Roman"/>
          <w:szCs w:val="24"/>
        </w:rPr>
        <w:t>;</w:t>
      </w:r>
      <w:r w:rsidRPr="00D01BF9">
        <w:rPr>
          <w:rFonts w:eastAsia="Times New Roman"/>
          <w:szCs w:val="24"/>
        </w:rPr>
        <w:t xml:space="preserve"> </w:t>
      </w:r>
    </w:p>
    <w:p w14:paraId="29671508" w14:textId="77777777" w:rsidR="00711852" w:rsidRDefault="000A1C6E">
      <w:pPr>
        <w:spacing w:line="600" w:lineRule="auto"/>
        <w:ind w:firstLine="720"/>
        <w:jc w:val="both"/>
        <w:rPr>
          <w:rFonts w:eastAsia="Times New Roman"/>
          <w:szCs w:val="24"/>
        </w:rPr>
      </w:pPr>
      <w:r>
        <w:rPr>
          <w:rFonts w:eastAsia="Times New Roman"/>
          <w:szCs w:val="24"/>
        </w:rPr>
        <w:t xml:space="preserve">Φέρατε </w:t>
      </w:r>
      <w:r w:rsidRPr="00D01BF9">
        <w:rPr>
          <w:rFonts w:eastAsia="Times New Roman"/>
          <w:szCs w:val="24"/>
        </w:rPr>
        <w:t>ένα νομοσχέδιο κατώτερο των περιστάσεων</w:t>
      </w:r>
      <w:r>
        <w:rPr>
          <w:rFonts w:eastAsia="Times New Roman"/>
          <w:szCs w:val="24"/>
        </w:rPr>
        <w:t>.</w:t>
      </w:r>
      <w:r w:rsidRPr="00D01BF9">
        <w:rPr>
          <w:rFonts w:eastAsia="Times New Roman"/>
          <w:szCs w:val="24"/>
        </w:rPr>
        <w:t xml:space="preserve"> </w:t>
      </w:r>
      <w:r>
        <w:rPr>
          <w:rFonts w:eastAsia="Times New Roman"/>
          <w:szCs w:val="24"/>
        </w:rPr>
        <w:t>Θ</w:t>
      </w:r>
      <w:r w:rsidRPr="00D01BF9">
        <w:rPr>
          <w:rFonts w:eastAsia="Times New Roman"/>
          <w:szCs w:val="24"/>
        </w:rPr>
        <w:t>α μπορούσατε να γράψετε</w:t>
      </w:r>
      <w:r>
        <w:rPr>
          <w:rFonts w:eastAsia="Times New Roman"/>
          <w:szCs w:val="24"/>
        </w:rPr>
        <w:t>,</w:t>
      </w:r>
      <w:r w:rsidRPr="00D01BF9">
        <w:rPr>
          <w:rFonts w:eastAsia="Times New Roman"/>
          <w:szCs w:val="24"/>
        </w:rPr>
        <w:t xml:space="preserve"> </w:t>
      </w:r>
      <w:r>
        <w:rPr>
          <w:rFonts w:eastAsia="Times New Roman"/>
          <w:szCs w:val="24"/>
        </w:rPr>
        <w:t>όμως,</w:t>
      </w:r>
      <w:r w:rsidRPr="00D01BF9">
        <w:rPr>
          <w:rFonts w:eastAsia="Times New Roman"/>
          <w:szCs w:val="24"/>
        </w:rPr>
        <w:t xml:space="preserve"> τη δική σας ιστορία και να συνδέσετε το όνομά σας με τη ριζική επίλυση χρονιζ</w:t>
      </w:r>
      <w:r>
        <w:rPr>
          <w:rFonts w:eastAsia="Times New Roman"/>
          <w:szCs w:val="24"/>
        </w:rPr>
        <w:t>ό</w:t>
      </w:r>
      <w:r w:rsidRPr="00D01BF9">
        <w:rPr>
          <w:rFonts w:eastAsia="Times New Roman"/>
          <w:szCs w:val="24"/>
        </w:rPr>
        <w:t>ντων και σημαντικών προβλημάτων</w:t>
      </w:r>
      <w:r>
        <w:rPr>
          <w:rFonts w:eastAsia="Times New Roman"/>
          <w:szCs w:val="24"/>
        </w:rPr>
        <w:t>,</w:t>
      </w:r>
      <w:r w:rsidRPr="00D01BF9">
        <w:rPr>
          <w:rFonts w:eastAsia="Times New Roman"/>
          <w:szCs w:val="24"/>
        </w:rPr>
        <w:t xml:space="preserve"> να λύσετε καθοριστικ</w:t>
      </w:r>
      <w:r>
        <w:rPr>
          <w:rFonts w:eastAsia="Times New Roman"/>
          <w:szCs w:val="24"/>
        </w:rPr>
        <w:t>ή</w:t>
      </w:r>
      <w:r w:rsidRPr="00D01BF9">
        <w:rPr>
          <w:rFonts w:eastAsia="Times New Roman"/>
          <w:szCs w:val="24"/>
        </w:rPr>
        <w:t>ς και καταλυτικής σημασίας θέματα για τις Ένοπλες Δυνάμεις</w:t>
      </w:r>
      <w:r>
        <w:rPr>
          <w:rFonts w:eastAsia="Times New Roman"/>
          <w:szCs w:val="24"/>
        </w:rPr>
        <w:t>,</w:t>
      </w:r>
      <w:r w:rsidRPr="00D01BF9">
        <w:rPr>
          <w:rFonts w:eastAsia="Times New Roman"/>
          <w:szCs w:val="24"/>
        </w:rPr>
        <w:t xml:space="preserve"> διευκολύνοντας έτσι το έργο </w:t>
      </w:r>
      <w:r>
        <w:rPr>
          <w:rFonts w:eastAsia="Times New Roman"/>
          <w:szCs w:val="24"/>
        </w:rPr>
        <w:t>τους, ζ</w:t>
      </w:r>
      <w:r w:rsidRPr="00D01BF9">
        <w:rPr>
          <w:rFonts w:eastAsia="Times New Roman"/>
          <w:szCs w:val="24"/>
        </w:rPr>
        <w:t xml:space="preserve">ητήματα που θα μπορούσαν να στηρίξουν ποικιλοτρόπως τις Ένοπλες Δυνάμεις και να χαράξουν </w:t>
      </w:r>
      <w:r>
        <w:rPr>
          <w:rFonts w:eastAsia="Times New Roman"/>
          <w:szCs w:val="24"/>
        </w:rPr>
        <w:t>ρότα</w:t>
      </w:r>
      <w:r w:rsidRPr="00D01BF9">
        <w:rPr>
          <w:rFonts w:eastAsia="Times New Roman"/>
          <w:szCs w:val="24"/>
        </w:rPr>
        <w:t xml:space="preserve"> επιτυχίας και </w:t>
      </w:r>
      <w:r>
        <w:rPr>
          <w:rFonts w:eastAsia="Times New Roman"/>
          <w:szCs w:val="24"/>
        </w:rPr>
        <w:t>ε</w:t>
      </w:r>
      <w:r w:rsidRPr="00D01BF9">
        <w:rPr>
          <w:rFonts w:eastAsia="Times New Roman"/>
          <w:szCs w:val="24"/>
        </w:rPr>
        <w:t>θνικής περηφάνιας</w:t>
      </w:r>
      <w:r>
        <w:rPr>
          <w:rFonts w:eastAsia="Times New Roman"/>
          <w:szCs w:val="24"/>
        </w:rPr>
        <w:t>.</w:t>
      </w:r>
      <w:r w:rsidRPr="00D01BF9">
        <w:rPr>
          <w:rFonts w:eastAsia="Times New Roman"/>
          <w:szCs w:val="24"/>
        </w:rPr>
        <w:t xml:space="preserve"> </w:t>
      </w:r>
      <w:r>
        <w:rPr>
          <w:rFonts w:eastAsia="Times New Roman"/>
          <w:szCs w:val="24"/>
        </w:rPr>
        <w:t>Δ</w:t>
      </w:r>
      <w:r w:rsidRPr="00D01BF9">
        <w:rPr>
          <w:rFonts w:eastAsia="Times New Roman"/>
          <w:szCs w:val="24"/>
        </w:rPr>
        <w:t>υστυχώς</w:t>
      </w:r>
      <w:r>
        <w:rPr>
          <w:rFonts w:eastAsia="Times New Roman"/>
          <w:szCs w:val="24"/>
        </w:rPr>
        <w:t xml:space="preserve">, κύριε Υπουργέ, δεν το πράξατε. </w:t>
      </w:r>
    </w:p>
    <w:p w14:paraId="29671509" w14:textId="77777777" w:rsidR="00711852" w:rsidRDefault="000A1C6E">
      <w:pPr>
        <w:spacing w:line="600" w:lineRule="auto"/>
        <w:ind w:firstLine="720"/>
        <w:jc w:val="both"/>
        <w:rPr>
          <w:rFonts w:eastAsia="Times New Roman"/>
          <w:szCs w:val="24"/>
        </w:rPr>
      </w:pPr>
      <w:r>
        <w:rPr>
          <w:rFonts w:eastAsia="Times New Roman"/>
          <w:szCs w:val="24"/>
        </w:rPr>
        <w:lastRenderedPageBreak/>
        <w:t>Σ</w:t>
      </w:r>
      <w:r w:rsidRPr="00D01BF9">
        <w:rPr>
          <w:rFonts w:eastAsia="Times New Roman"/>
          <w:szCs w:val="24"/>
        </w:rPr>
        <w:t>ε κάθε χώρα η οποία θα ήθελε να λέγεται σοβαρή</w:t>
      </w:r>
      <w:r>
        <w:rPr>
          <w:rFonts w:eastAsia="Times New Roman"/>
          <w:szCs w:val="24"/>
        </w:rPr>
        <w:t>,</w:t>
      </w:r>
      <w:r w:rsidRPr="00D01BF9">
        <w:rPr>
          <w:rFonts w:eastAsia="Times New Roman"/>
          <w:szCs w:val="24"/>
        </w:rPr>
        <w:t xml:space="preserve"> αυτόνομη και πολιτισμένη</w:t>
      </w:r>
      <w:r>
        <w:rPr>
          <w:rFonts w:eastAsia="Times New Roman"/>
          <w:szCs w:val="24"/>
        </w:rPr>
        <w:t>,</w:t>
      </w:r>
      <w:r w:rsidRPr="00D01BF9">
        <w:rPr>
          <w:rFonts w:eastAsia="Times New Roman"/>
          <w:szCs w:val="24"/>
        </w:rPr>
        <w:t xml:space="preserve"> όπως η δική </w:t>
      </w:r>
      <w:r>
        <w:rPr>
          <w:rFonts w:eastAsia="Times New Roman"/>
          <w:szCs w:val="24"/>
        </w:rPr>
        <w:t>μας,</w:t>
      </w:r>
      <w:r w:rsidRPr="00D01BF9">
        <w:rPr>
          <w:rFonts w:eastAsia="Times New Roman"/>
          <w:szCs w:val="24"/>
        </w:rPr>
        <w:t xml:space="preserve"> θα έπρεπε οι ιθύνοντες να ασχολούνται και να εισηγούνται προτάσεις επίλυσης που θα μπορούσαν να ξεκολλήσουν και να απογειώσουν την αποτελεσματικότητα των Ενόπλων Δυνάμεων</w:t>
      </w:r>
      <w:r>
        <w:rPr>
          <w:rFonts w:eastAsia="Times New Roman"/>
          <w:szCs w:val="24"/>
        </w:rPr>
        <w:t>.</w:t>
      </w:r>
      <w:r w:rsidRPr="00D01BF9">
        <w:rPr>
          <w:rFonts w:eastAsia="Times New Roman"/>
          <w:szCs w:val="24"/>
        </w:rPr>
        <w:t xml:space="preserve"> </w:t>
      </w:r>
      <w:r>
        <w:rPr>
          <w:rFonts w:eastAsia="Times New Roman"/>
          <w:szCs w:val="24"/>
        </w:rPr>
        <w:t>Θ</w:t>
      </w:r>
      <w:r w:rsidRPr="00D01BF9">
        <w:rPr>
          <w:rFonts w:eastAsia="Times New Roman"/>
          <w:szCs w:val="24"/>
        </w:rPr>
        <w:t xml:space="preserve">α </w:t>
      </w:r>
      <w:r>
        <w:rPr>
          <w:rFonts w:eastAsia="Times New Roman"/>
          <w:szCs w:val="24"/>
        </w:rPr>
        <w:t xml:space="preserve">μπορούσα να σας </w:t>
      </w:r>
      <w:r w:rsidRPr="00D01BF9">
        <w:rPr>
          <w:rFonts w:eastAsia="Times New Roman"/>
          <w:szCs w:val="24"/>
        </w:rPr>
        <w:t xml:space="preserve">αναφέρω επιγραμματικά κάποια από αυτά τα σοβαρά χρονίζοντα ζητήματα και </w:t>
      </w:r>
      <w:r>
        <w:rPr>
          <w:rFonts w:eastAsia="Times New Roman"/>
          <w:szCs w:val="24"/>
        </w:rPr>
        <w:t>ε</w:t>
      </w:r>
      <w:r w:rsidRPr="00D01BF9">
        <w:rPr>
          <w:rFonts w:eastAsia="Times New Roman"/>
          <w:szCs w:val="24"/>
        </w:rPr>
        <w:t>θνικής σημασίας θέματα</w:t>
      </w:r>
      <w:r>
        <w:rPr>
          <w:rFonts w:eastAsia="Times New Roman"/>
          <w:szCs w:val="24"/>
        </w:rPr>
        <w:t>,</w:t>
      </w:r>
      <w:r w:rsidRPr="00D01BF9">
        <w:rPr>
          <w:rFonts w:eastAsia="Times New Roman"/>
          <w:szCs w:val="24"/>
        </w:rPr>
        <w:t xml:space="preserve"> που θα έπρεπε να είναι κατα</w:t>
      </w:r>
      <w:r>
        <w:rPr>
          <w:rFonts w:eastAsia="Times New Roman"/>
          <w:szCs w:val="24"/>
        </w:rPr>
        <w:t>γε</w:t>
      </w:r>
      <w:r w:rsidRPr="00D01BF9">
        <w:rPr>
          <w:rFonts w:eastAsia="Times New Roman"/>
          <w:szCs w:val="24"/>
        </w:rPr>
        <w:t xml:space="preserve">γραμμένα στην ατζέντα σας και </w:t>
      </w:r>
      <w:r>
        <w:rPr>
          <w:rFonts w:eastAsia="Times New Roman"/>
          <w:szCs w:val="24"/>
        </w:rPr>
        <w:t xml:space="preserve">για τα οποία </w:t>
      </w:r>
      <w:r w:rsidRPr="00D01BF9">
        <w:rPr>
          <w:rFonts w:eastAsia="Times New Roman"/>
          <w:szCs w:val="24"/>
        </w:rPr>
        <w:t xml:space="preserve">θα έπρεπε να έχετε </w:t>
      </w:r>
      <w:r>
        <w:rPr>
          <w:rFonts w:eastAsia="Times New Roman"/>
          <w:szCs w:val="24"/>
        </w:rPr>
        <w:t xml:space="preserve">επιδείξει </w:t>
      </w:r>
      <w:r w:rsidRPr="00D01BF9">
        <w:rPr>
          <w:rFonts w:eastAsia="Times New Roman"/>
          <w:szCs w:val="24"/>
        </w:rPr>
        <w:t>μεγαλύτερη σπουδή</w:t>
      </w:r>
      <w:r>
        <w:rPr>
          <w:rFonts w:eastAsia="Times New Roman"/>
          <w:szCs w:val="24"/>
        </w:rPr>
        <w:t>.</w:t>
      </w:r>
    </w:p>
    <w:p w14:paraId="2967150A" w14:textId="77777777" w:rsidR="00711852" w:rsidRDefault="000A1C6E">
      <w:pPr>
        <w:spacing w:line="600" w:lineRule="auto"/>
        <w:ind w:firstLine="720"/>
        <w:jc w:val="both"/>
        <w:rPr>
          <w:rFonts w:eastAsia="Times New Roman"/>
          <w:szCs w:val="24"/>
        </w:rPr>
      </w:pPr>
      <w:r w:rsidRPr="00D01BF9">
        <w:rPr>
          <w:rFonts w:eastAsia="Times New Roman"/>
          <w:szCs w:val="24"/>
        </w:rPr>
        <w:t xml:space="preserve">Πρώτο </w:t>
      </w:r>
      <w:r>
        <w:rPr>
          <w:rFonts w:eastAsia="Times New Roman"/>
          <w:szCs w:val="24"/>
        </w:rPr>
        <w:t>θέμα</w:t>
      </w:r>
      <w:r w:rsidRPr="00D01BF9">
        <w:rPr>
          <w:rFonts w:eastAsia="Times New Roman"/>
          <w:szCs w:val="24"/>
        </w:rPr>
        <w:t xml:space="preserve"> </w:t>
      </w:r>
      <w:r>
        <w:rPr>
          <w:rFonts w:eastAsia="Times New Roman"/>
          <w:szCs w:val="24"/>
        </w:rPr>
        <w:t>εί</w:t>
      </w:r>
      <w:r w:rsidRPr="00D01BF9">
        <w:rPr>
          <w:rFonts w:eastAsia="Times New Roman"/>
          <w:szCs w:val="24"/>
        </w:rPr>
        <w:t>ναι η αναδιάρθρωση των Ενόπλων Δυνάμεων</w:t>
      </w:r>
      <w:r>
        <w:rPr>
          <w:rFonts w:eastAsia="Times New Roman"/>
          <w:szCs w:val="24"/>
        </w:rPr>
        <w:t>. Θ</w:t>
      </w:r>
      <w:r w:rsidRPr="00D01BF9">
        <w:rPr>
          <w:rFonts w:eastAsia="Times New Roman"/>
          <w:szCs w:val="24"/>
        </w:rPr>
        <w:t xml:space="preserve">α </w:t>
      </w:r>
      <w:r>
        <w:rPr>
          <w:rFonts w:eastAsia="Times New Roman"/>
          <w:szCs w:val="24"/>
        </w:rPr>
        <w:t xml:space="preserve">έπρεπε </w:t>
      </w:r>
      <w:r w:rsidRPr="00D01BF9">
        <w:rPr>
          <w:rFonts w:eastAsia="Times New Roman"/>
          <w:szCs w:val="24"/>
        </w:rPr>
        <w:t>να καταστεί σαφ</w:t>
      </w:r>
      <w:r>
        <w:rPr>
          <w:rFonts w:eastAsia="Times New Roman"/>
          <w:szCs w:val="24"/>
        </w:rPr>
        <w:t xml:space="preserve">ές προς όλους ότι δεν υφίστανται περιθώρια απώλειας χρόνου. Οι νομοθετούμενες </w:t>
      </w:r>
      <w:r w:rsidRPr="00D01BF9">
        <w:rPr>
          <w:rFonts w:eastAsia="Times New Roman"/>
          <w:szCs w:val="24"/>
        </w:rPr>
        <w:t>μειώσ</w:t>
      </w:r>
      <w:r>
        <w:rPr>
          <w:rFonts w:eastAsia="Times New Roman"/>
          <w:szCs w:val="24"/>
        </w:rPr>
        <w:t>ει</w:t>
      </w:r>
      <w:r w:rsidRPr="00D01BF9">
        <w:rPr>
          <w:rFonts w:eastAsia="Times New Roman"/>
          <w:szCs w:val="24"/>
        </w:rPr>
        <w:t xml:space="preserve">ς των αμυντικών προϋπολογισμών </w:t>
      </w:r>
      <w:r>
        <w:rPr>
          <w:rFonts w:eastAsia="Times New Roman"/>
          <w:szCs w:val="24"/>
        </w:rPr>
        <w:t>γ</w:t>
      </w:r>
      <w:r w:rsidRPr="00D01BF9">
        <w:rPr>
          <w:rFonts w:eastAsia="Times New Roman"/>
          <w:szCs w:val="24"/>
        </w:rPr>
        <w:t xml:space="preserve">ια τα επόμενα χρόνια επιβάλλουν την άμεση προσαρμογή </w:t>
      </w:r>
      <w:r>
        <w:rPr>
          <w:rFonts w:eastAsia="Times New Roman"/>
          <w:szCs w:val="24"/>
        </w:rPr>
        <w:t>μας.</w:t>
      </w:r>
      <w:r w:rsidRPr="00D01BF9">
        <w:rPr>
          <w:rFonts w:eastAsia="Times New Roman"/>
          <w:szCs w:val="24"/>
        </w:rPr>
        <w:t xml:space="preserve"> </w:t>
      </w:r>
      <w:r>
        <w:rPr>
          <w:rFonts w:eastAsia="Times New Roman"/>
          <w:szCs w:val="24"/>
        </w:rPr>
        <w:t>Ε</w:t>
      </w:r>
      <w:r w:rsidRPr="00D01BF9">
        <w:rPr>
          <w:rFonts w:eastAsia="Times New Roman"/>
          <w:szCs w:val="24"/>
        </w:rPr>
        <w:t>ίναι πλέον επιβεβλημένο</w:t>
      </w:r>
      <w:r>
        <w:rPr>
          <w:rFonts w:eastAsia="Times New Roman"/>
          <w:szCs w:val="24"/>
        </w:rPr>
        <w:t>,</w:t>
      </w:r>
      <w:r w:rsidRPr="00D01BF9">
        <w:rPr>
          <w:rFonts w:eastAsia="Times New Roman"/>
          <w:szCs w:val="24"/>
        </w:rPr>
        <w:t xml:space="preserve"> πιο πολύ από ποτέ</w:t>
      </w:r>
      <w:r>
        <w:rPr>
          <w:rFonts w:eastAsia="Times New Roman"/>
          <w:szCs w:val="24"/>
        </w:rPr>
        <w:t>,</w:t>
      </w:r>
      <w:r w:rsidRPr="00D01BF9">
        <w:rPr>
          <w:rFonts w:eastAsia="Times New Roman"/>
          <w:szCs w:val="24"/>
        </w:rPr>
        <w:t xml:space="preserve"> να </w:t>
      </w:r>
      <w:r>
        <w:rPr>
          <w:rFonts w:eastAsia="Times New Roman"/>
          <w:szCs w:val="24"/>
        </w:rPr>
        <w:t xml:space="preserve">εξορθολογικοποιήσουμε </w:t>
      </w:r>
      <w:r w:rsidRPr="00D01BF9">
        <w:rPr>
          <w:rFonts w:eastAsia="Times New Roman"/>
          <w:szCs w:val="24"/>
        </w:rPr>
        <w:t>τις δομές μας σε κάθε επίπεδο</w:t>
      </w:r>
      <w:r>
        <w:rPr>
          <w:rFonts w:eastAsia="Times New Roman"/>
          <w:szCs w:val="24"/>
        </w:rPr>
        <w:t>, να βελτιώσουμε τη</w:t>
      </w:r>
      <w:r w:rsidRPr="00D01BF9">
        <w:rPr>
          <w:rFonts w:eastAsia="Times New Roman"/>
          <w:szCs w:val="24"/>
        </w:rPr>
        <w:t xml:space="preserve"> διαχείριση των διατιθέμενων πόρων</w:t>
      </w:r>
      <w:r>
        <w:rPr>
          <w:rFonts w:eastAsia="Times New Roman"/>
          <w:szCs w:val="24"/>
        </w:rPr>
        <w:t>, ανθρώπι</w:t>
      </w:r>
      <w:r w:rsidRPr="00D01BF9">
        <w:rPr>
          <w:rFonts w:eastAsia="Times New Roman"/>
          <w:szCs w:val="24"/>
        </w:rPr>
        <w:t>νων και άλλων</w:t>
      </w:r>
      <w:r>
        <w:rPr>
          <w:rFonts w:eastAsia="Times New Roman"/>
          <w:szCs w:val="24"/>
        </w:rPr>
        <w:t>,</w:t>
      </w:r>
      <w:r w:rsidRPr="00D01BF9">
        <w:rPr>
          <w:rFonts w:eastAsia="Times New Roman"/>
          <w:szCs w:val="24"/>
        </w:rPr>
        <w:t xml:space="preserve"> να αποφύγουμε κάθε περιττή σπατάλη</w:t>
      </w:r>
      <w:r>
        <w:rPr>
          <w:rFonts w:eastAsia="Times New Roman"/>
          <w:szCs w:val="24"/>
        </w:rPr>
        <w:t>,</w:t>
      </w:r>
      <w:r w:rsidRPr="00D01BF9">
        <w:rPr>
          <w:rFonts w:eastAsia="Times New Roman"/>
          <w:szCs w:val="24"/>
        </w:rPr>
        <w:t xml:space="preserve"> να βελτιώσουμε τη διαχείριση</w:t>
      </w:r>
      <w:r>
        <w:rPr>
          <w:rFonts w:eastAsia="Times New Roman"/>
          <w:szCs w:val="24"/>
        </w:rPr>
        <w:t xml:space="preserve"> στον σχεδιασμό</w:t>
      </w:r>
      <w:r w:rsidRPr="00D01BF9">
        <w:rPr>
          <w:rFonts w:eastAsia="Times New Roman"/>
          <w:szCs w:val="24"/>
        </w:rPr>
        <w:t xml:space="preserve"> της ανάπτυξης των αμυντικών δυνατοτήτων</w:t>
      </w:r>
      <w:r>
        <w:rPr>
          <w:rFonts w:eastAsia="Times New Roman"/>
          <w:szCs w:val="24"/>
        </w:rPr>
        <w:t>,</w:t>
      </w:r>
      <w:r w:rsidRPr="00D01BF9">
        <w:rPr>
          <w:rFonts w:eastAsia="Times New Roman"/>
          <w:szCs w:val="24"/>
        </w:rPr>
        <w:t xml:space="preserve"> να απαλείψουμε λειτουργίες και να εξαλείψου</w:t>
      </w:r>
      <w:r>
        <w:rPr>
          <w:rFonts w:eastAsia="Times New Roman"/>
          <w:szCs w:val="24"/>
        </w:rPr>
        <w:t>με</w:t>
      </w:r>
      <w:r w:rsidRPr="00D01BF9">
        <w:rPr>
          <w:rFonts w:eastAsia="Times New Roman"/>
          <w:szCs w:val="24"/>
        </w:rPr>
        <w:t xml:space="preserve"> κάθε παράγοντα που δεν συνεισφέρει στην ορθή κατεύθυνση</w:t>
      </w:r>
      <w:r>
        <w:rPr>
          <w:rFonts w:eastAsia="Times New Roman"/>
          <w:szCs w:val="24"/>
        </w:rPr>
        <w:t>,</w:t>
      </w:r>
      <w:r w:rsidRPr="00D01BF9">
        <w:rPr>
          <w:rFonts w:eastAsia="Times New Roman"/>
          <w:szCs w:val="24"/>
        </w:rPr>
        <w:t xml:space="preserve"> με γνώμονα τη διατήρηση και βελτίωση της μαχητικής ικανότητας και ισχύος των Ενόπλων Δυνάμεων</w:t>
      </w:r>
      <w:r>
        <w:rPr>
          <w:rFonts w:eastAsia="Times New Roman"/>
          <w:szCs w:val="24"/>
        </w:rPr>
        <w:t>.</w:t>
      </w:r>
    </w:p>
    <w:p w14:paraId="2967150B" w14:textId="77777777" w:rsidR="00711852" w:rsidRDefault="000A1C6E">
      <w:pPr>
        <w:spacing w:line="600" w:lineRule="auto"/>
        <w:ind w:firstLine="720"/>
        <w:jc w:val="both"/>
        <w:rPr>
          <w:rFonts w:eastAsia="Times New Roman"/>
          <w:szCs w:val="24"/>
        </w:rPr>
      </w:pPr>
      <w:r>
        <w:rPr>
          <w:rFonts w:eastAsia="Times New Roman"/>
          <w:szCs w:val="24"/>
        </w:rPr>
        <w:lastRenderedPageBreak/>
        <w:t>Δ</w:t>
      </w:r>
      <w:r w:rsidRPr="00D01BF9">
        <w:rPr>
          <w:rFonts w:eastAsia="Times New Roman"/>
          <w:szCs w:val="24"/>
        </w:rPr>
        <w:t>εύτερο σημαντικό θέμα</w:t>
      </w:r>
      <w:r>
        <w:rPr>
          <w:rFonts w:eastAsia="Times New Roman"/>
          <w:szCs w:val="24"/>
        </w:rPr>
        <w:t xml:space="preserve"> α</w:t>
      </w:r>
      <w:r w:rsidRPr="00D01BF9">
        <w:rPr>
          <w:rFonts w:eastAsia="Times New Roman"/>
          <w:szCs w:val="24"/>
        </w:rPr>
        <w:t>ποτελεί η ανάκαμψη του αξιόμαχου των Ενόπλων Δυνάμεων</w:t>
      </w:r>
      <w:r>
        <w:rPr>
          <w:rFonts w:eastAsia="Times New Roman"/>
          <w:szCs w:val="24"/>
        </w:rPr>
        <w:t>.</w:t>
      </w:r>
      <w:r w:rsidRPr="00D01BF9">
        <w:rPr>
          <w:rFonts w:eastAsia="Times New Roman"/>
          <w:szCs w:val="24"/>
        </w:rPr>
        <w:t xml:space="preserve"> </w:t>
      </w:r>
      <w:r>
        <w:rPr>
          <w:rFonts w:eastAsia="Times New Roman"/>
          <w:szCs w:val="24"/>
        </w:rPr>
        <w:t>Τ</w:t>
      </w:r>
      <w:r w:rsidRPr="00D01BF9">
        <w:rPr>
          <w:rFonts w:eastAsia="Times New Roman"/>
          <w:szCs w:val="24"/>
        </w:rPr>
        <w:t xml:space="preserve">ο νοσηρό κατεστημένο της απαξίωσης των πάντων </w:t>
      </w:r>
      <w:r>
        <w:rPr>
          <w:rFonts w:eastAsia="Times New Roman"/>
          <w:szCs w:val="24"/>
        </w:rPr>
        <w:t>στις</w:t>
      </w:r>
      <w:r w:rsidRPr="00D01BF9">
        <w:rPr>
          <w:rFonts w:eastAsia="Times New Roman"/>
          <w:szCs w:val="24"/>
        </w:rPr>
        <w:t xml:space="preserve"> Ένοπλες Δυνάμεις είναι καιρός να αντιμετωπιστεί</w:t>
      </w:r>
      <w:r>
        <w:rPr>
          <w:rFonts w:eastAsia="Times New Roman"/>
          <w:szCs w:val="24"/>
        </w:rPr>
        <w:t>, προκειμένου να εξυγιανθεί</w:t>
      </w:r>
      <w:r w:rsidRPr="00D01BF9">
        <w:rPr>
          <w:rFonts w:eastAsia="Times New Roman"/>
          <w:szCs w:val="24"/>
        </w:rPr>
        <w:t xml:space="preserve"> το </w:t>
      </w:r>
      <w:r>
        <w:rPr>
          <w:rFonts w:eastAsia="Times New Roman"/>
          <w:szCs w:val="24"/>
        </w:rPr>
        <w:t>στράτευμα</w:t>
      </w:r>
      <w:r w:rsidRPr="00D01BF9">
        <w:rPr>
          <w:rFonts w:eastAsia="Times New Roman"/>
          <w:szCs w:val="24"/>
        </w:rPr>
        <w:t xml:space="preserve"> και </w:t>
      </w:r>
      <w:r>
        <w:rPr>
          <w:rFonts w:eastAsia="Times New Roman"/>
          <w:szCs w:val="24"/>
        </w:rPr>
        <w:t xml:space="preserve">να </w:t>
      </w:r>
      <w:r w:rsidRPr="00D01BF9">
        <w:rPr>
          <w:rFonts w:eastAsia="Times New Roman"/>
          <w:szCs w:val="24"/>
        </w:rPr>
        <w:t>λειτουργήσει ορθολογικά</w:t>
      </w:r>
      <w:r>
        <w:rPr>
          <w:rFonts w:eastAsia="Times New Roman"/>
          <w:szCs w:val="24"/>
        </w:rPr>
        <w:t>.</w:t>
      </w:r>
      <w:r w:rsidRPr="00D01BF9">
        <w:rPr>
          <w:rFonts w:eastAsia="Times New Roman"/>
          <w:szCs w:val="24"/>
        </w:rPr>
        <w:t xml:space="preserve"> </w:t>
      </w:r>
      <w:r>
        <w:rPr>
          <w:rFonts w:eastAsia="Times New Roman"/>
          <w:szCs w:val="24"/>
        </w:rPr>
        <w:t>Β</w:t>
      </w:r>
      <w:r w:rsidRPr="00D01BF9">
        <w:rPr>
          <w:rFonts w:eastAsia="Times New Roman"/>
          <w:szCs w:val="24"/>
        </w:rPr>
        <w:t xml:space="preserve">ασική παράμετρος του αξιόμαχου αποτελεί </w:t>
      </w:r>
      <w:r>
        <w:rPr>
          <w:rFonts w:eastAsia="Times New Roman"/>
          <w:szCs w:val="24"/>
        </w:rPr>
        <w:t xml:space="preserve">η </w:t>
      </w:r>
      <w:r w:rsidRPr="00D01BF9">
        <w:rPr>
          <w:rFonts w:eastAsia="Times New Roman"/>
          <w:szCs w:val="24"/>
        </w:rPr>
        <w:t>δημιουργία συνείδησης</w:t>
      </w:r>
      <w:r>
        <w:rPr>
          <w:rFonts w:eastAsia="Times New Roman"/>
          <w:szCs w:val="24"/>
        </w:rPr>
        <w:t>,</w:t>
      </w:r>
      <w:r w:rsidRPr="00D01BF9">
        <w:rPr>
          <w:rFonts w:eastAsia="Times New Roman"/>
          <w:szCs w:val="24"/>
        </w:rPr>
        <w:t xml:space="preserve"> ήθους και αξιών</w:t>
      </w:r>
      <w:r>
        <w:rPr>
          <w:rFonts w:eastAsia="Times New Roman"/>
          <w:szCs w:val="24"/>
        </w:rPr>
        <w:t>, ω</w:t>
      </w:r>
      <w:r w:rsidRPr="00D01BF9">
        <w:rPr>
          <w:rFonts w:eastAsia="Times New Roman"/>
          <w:szCs w:val="24"/>
        </w:rPr>
        <w:t>ς πρωταρχικ</w:t>
      </w:r>
      <w:r>
        <w:rPr>
          <w:rFonts w:eastAsia="Times New Roman"/>
          <w:szCs w:val="24"/>
        </w:rPr>
        <w:t xml:space="preserve">ών </w:t>
      </w:r>
      <w:r w:rsidRPr="00D01BF9">
        <w:rPr>
          <w:rFonts w:eastAsia="Times New Roman"/>
          <w:szCs w:val="24"/>
        </w:rPr>
        <w:t>παρ</w:t>
      </w:r>
      <w:r>
        <w:rPr>
          <w:rFonts w:eastAsia="Times New Roman"/>
          <w:szCs w:val="24"/>
        </w:rPr>
        <w:t xml:space="preserve">αγόντων </w:t>
      </w:r>
      <w:r w:rsidRPr="00D01BF9">
        <w:rPr>
          <w:rFonts w:eastAsia="Times New Roman"/>
          <w:szCs w:val="24"/>
        </w:rPr>
        <w:t>για την επιτυχία της αποστολής και του έργου των Ενόπλων Δυνάμεων</w:t>
      </w:r>
      <w:r>
        <w:rPr>
          <w:rFonts w:eastAsia="Times New Roman"/>
          <w:szCs w:val="24"/>
        </w:rPr>
        <w:t>,</w:t>
      </w:r>
      <w:r w:rsidRPr="00D01BF9">
        <w:rPr>
          <w:rFonts w:eastAsia="Times New Roman"/>
          <w:szCs w:val="24"/>
        </w:rPr>
        <w:t xml:space="preserve"> με καταλύτη την ηγεσία του στρατεύματος</w:t>
      </w:r>
      <w:r>
        <w:rPr>
          <w:rFonts w:eastAsia="Times New Roman"/>
          <w:szCs w:val="24"/>
        </w:rPr>
        <w:t>,</w:t>
      </w:r>
      <w:r w:rsidRPr="00D01BF9">
        <w:rPr>
          <w:rFonts w:eastAsia="Times New Roman"/>
          <w:szCs w:val="24"/>
        </w:rPr>
        <w:t xml:space="preserve"> μέσω της βελτίωσης του </w:t>
      </w:r>
      <w:r>
        <w:rPr>
          <w:rFonts w:eastAsia="Times New Roman"/>
          <w:szCs w:val="24"/>
        </w:rPr>
        <w:t>π</w:t>
      </w:r>
      <w:r w:rsidRPr="00D01BF9">
        <w:rPr>
          <w:rFonts w:eastAsia="Times New Roman"/>
          <w:szCs w:val="24"/>
        </w:rPr>
        <w:t>λαισίου αξιοκρατικής και αντικειμενικής αξιολόγησης</w:t>
      </w:r>
      <w:r>
        <w:rPr>
          <w:rFonts w:eastAsia="Times New Roman"/>
          <w:szCs w:val="24"/>
        </w:rPr>
        <w:t>,</w:t>
      </w:r>
      <w:r w:rsidRPr="00D01BF9">
        <w:rPr>
          <w:rFonts w:eastAsia="Times New Roman"/>
          <w:szCs w:val="24"/>
        </w:rPr>
        <w:t xml:space="preserve"> προαγωγής</w:t>
      </w:r>
      <w:r>
        <w:rPr>
          <w:rFonts w:eastAsia="Times New Roman"/>
          <w:szCs w:val="24"/>
        </w:rPr>
        <w:t>,</w:t>
      </w:r>
      <w:r w:rsidRPr="00D01BF9">
        <w:rPr>
          <w:rFonts w:eastAsia="Times New Roman"/>
          <w:szCs w:val="24"/>
        </w:rPr>
        <w:t xml:space="preserve"> </w:t>
      </w:r>
      <w:r>
        <w:rPr>
          <w:rFonts w:eastAsia="Times New Roman"/>
          <w:szCs w:val="24"/>
        </w:rPr>
        <w:t>α</w:t>
      </w:r>
      <w:r w:rsidRPr="00D01BF9">
        <w:rPr>
          <w:rFonts w:eastAsia="Times New Roman"/>
          <w:szCs w:val="24"/>
        </w:rPr>
        <w:t>νάληψη</w:t>
      </w:r>
      <w:r>
        <w:rPr>
          <w:rFonts w:eastAsia="Times New Roman"/>
          <w:szCs w:val="24"/>
        </w:rPr>
        <w:t>ς</w:t>
      </w:r>
      <w:r w:rsidRPr="00D01BF9">
        <w:rPr>
          <w:rFonts w:eastAsia="Times New Roman"/>
          <w:szCs w:val="24"/>
        </w:rPr>
        <w:t xml:space="preserve"> θέσεων υψηλής ευθύνης</w:t>
      </w:r>
      <w:r>
        <w:rPr>
          <w:rFonts w:eastAsia="Times New Roman"/>
          <w:szCs w:val="24"/>
        </w:rPr>
        <w:t>,</w:t>
      </w:r>
      <w:r w:rsidRPr="00D01BF9">
        <w:rPr>
          <w:rFonts w:eastAsia="Times New Roman"/>
          <w:szCs w:val="24"/>
        </w:rPr>
        <w:t xml:space="preserve"> </w:t>
      </w:r>
      <w:r>
        <w:rPr>
          <w:rFonts w:eastAsia="Times New Roman"/>
          <w:szCs w:val="24"/>
        </w:rPr>
        <w:t>α</w:t>
      </w:r>
      <w:r w:rsidRPr="00D01BF9">
        <w:rPr>
          <w:rFonts w:eastAsia="Times New Roman"/>
          <w:szCs w:val="24"/>
        </w:rPr>
        <w:t xml:space="preserve">λλά και της αναδιάρθρωσης του θεσμικού </w:t>
      </w:r>
      <w:r>
        <w:rPr>
          <w:rFonts w:eastAsia="Times New Roman"/>
          <w:szCs w:val="24"/>
        </w:rPr>
        <w:t xml:space="preserve">πλαισίου της εκπαίδευσης, της εξειδίκευσης, της </w:t>
      </w:r>
      <w:r w:rsidRPr="00D01BF9">
        <w:rPr>
          <w:rFonts w:eastAsia="Times New Roman"/>
          <w:szCs w:val="24"/>
        </w:rPr>
        <w:t>επιμόρφωσης και μετεκπαίδευσης των στελεχών των Ενόπλων Δυνάμεων</w:t>
      </w:r>
      <w:r>
        <w:rPr>
          <w:rFonts w:eastAsia="Times New Roman"/>
          <w:szCs w:val="24"/>
        </w:rPr>
        <w:t>.</w:t>
      </w:r>
    </w:p>
    <w:p w14:paraId="2967150C" w14:textId="77777777" w:rsidR="00711852" w:rsidRDefault="000A1C6E">
      <w:pPr>
        <w:spacing w:line="600" w:lineRule="auto"/>
        <w:ind w:firstLine="720"/>
        <w:jc w:val="both"/>
        <w:rPr>
          <w:rFonts w:eastAsia="Times New Roman"/>
          <w:szCs w:val="24"/>
        </w:rPr>
      </w:pPr>
      <w:r>
        <w:rPr>
          <w:rFonts w:eastAsia="Times New Roman"/>
          <w:szCs w:val="24"/>
        </w:rPr>
        <w:t xml:space="preserve">Τρίτο </w:t>
      </w:r>
      <w:r w:rsidRPr="00D01BF9">
        <w:rPr>
          <w:rFonts w:eastAsia="Times New Roman"/>
          <w:szCs w:val="24"/>
        </w:rPr>
        <w:t>θέμα είναι ο καθορισμός κοινής αμυντικής πολιτικής</w:t>
      </w:r>
      <w:r>
        <w:rPr>
          <w:rFonts w:eastAsia="Times New Roman"/>
          <w:szCs w:val="24"/>
        </w:rPr>
        <w:t xml:space="preserve"> σε</w:t>
      </w:r>
      <w:r w:rsidRPr="00D01BF9">
        <w:rPr>
          <w:rFonts w:eastAsia="Times New Roman"/>
          <w:szCs w:val="24"/>
        </w:rPr>
        <w:t xml:space="preserve"> </w:t>
      </w:r>
      <w:r>
        <w:rPr>
          <w:rFonts w:eastAsia="Times New Roman"/>
          <w:szCs w:val="24"/>
        </w:rPr>
        <w:t>ε</w:t>
      </w:r>
      <w:r w:rsidRPr="00D01BF9">
        <w:rPr>
          <w:rFonts w:eastAsia="Times New Roman"/>
          <w:szCs w:val="24"/>
        </w:rPr>
        <w:t xml:space="preserve">θνικά </w:t>
      </w:r>
      <w:r>
        <w:rPr>
          <w:rFonts w:eastAsia="Times New Roman"/>
          <w:szCs w:val="24"/>
        </w:rPr>
        <w:t>θ</w:t>
      </w:r>
      <w:r w:rsidRPr="00D01BF9">
        <w:rPr>
          <w:rFonts w:eastAsia="Times New Roman"/>
          <w:szCs w:val="24"/>
        </w:rPr>
        <w:t>έματα</w:t>
      </w:r>
      <w:r>
        <w:rPr>
          <w:rFonts w:eastAsia="Times New Roman"/>
          <w:szCs w:val="24"/>
        </w:rPr>
        <w:t>,</w:t>
      </w:r>
      <w:r w:rsidRPr="00D01BF9">
        <w:rPr>
          <w:rFonts w:eastAsia="Times New Roman"/>
          <w:szCs w:val="24"/>
        </w:rPr>
        <w:t xml:space="preserve"> </w:t>
      </w:r>
      <w:r>
        <w:rPr>
          <w:rFonts w:eastAsia="Times New Roman"/>
          <w:szCs w:val="24"/>
        </w:rPr>
        <w:t xml:space="preserve">για τη διασφάλιση εθνικής κυριαρχίας με τη δημιουργία μόνιμου </w:t>
      </w:r>
      <w:r w:rsidRPr="00D01BF9">
        <w:rPr>
          <w:rFonts w:eastAsia="Times New Roman"/>
          <w:szCs w:val="24"/>
        </w:rPr>
        <w:t xml:space="preserve">υπερκομματικού συμβουλίου </w:t>
      </w:r>
      <w:r>
        <w:rPr>
          <w:rFonts w:eastAsia="Times New Roman"/>
          <w:szCs w:val="24"/>
        </w:rPr>
        <w:t>ε</w:t>
      </w:r>
      <w:r w:rsidRPr="00D01BF9">
        <w:rPr>
          <w:rFonts w:eastAsia="Times New Roman"/>
          <w:szCs w:val="24"/>
        </w:rPr>
        <w:t>θνικής ασφάλειας</w:t>
      </w:r>
      <w:r>
        <w:rPr>
          <w:rFonts w:eastAsia="Times New Roman"/>
          <w:szCs w:val="24"/>
        </w:rPr>
        <w:t>.</w:t>
      </w:r>
      <w:r w:rsidRPr="00D01BF9">
        <w:rPr>
          <w:rFonts w:eastAsia="Times New Roman"/>
          <w:szCs w:val="24"/>
        </w:rPr>
        <w:t xml:space="preserve"> </w:t>
      </w:r>
      <w:r>
        <w:rPr>
          <w:rFonts w:eastAsia="Times New Roman"/>
          <w:szCs w:val="24"/>
        </w:rPr>
        <w:t>Κ</w:t>
      </w:r>
      <w:r w:rsidRPr="00D01BF9">
        <w:rPr>
          <w:rFonts w:eastAsia="Times New Roman"/>
          <w:szCs w:val="24"/>
        </w:rPr>
        <w:t>αθ</w:t>
      </w:r>
      <w:r>
        <w:rPr>
          <w:rFonts w:eastAsia="Times New Roman"/>
          <w:szCs w:val="24"/>
        </w:rPr>
        <w:t>ώς οι προκλήσεις και οι αστάθειε</w:t>
      </w:r>
      <w:r w:rsidRPr="00D01BF9">
        <w:rPr>
          <w:rFonts w:eastAsia="Times New Roman"/>
          <w:szCs w:val="24"/>
        </w:rPr>
        <w:t>ς του περιβάλλοντος</w:t>
      </w:r>
      <w:r>
        <w:rPr>
          <w:rFonts w:eastAsia="Times New Roman"/>
          <w:szCs w:val="24"/>
        </w:rPr>
        <w:t xml:space="preserve"> γεωπολιτικού χώρου μας</w:t>
      </w:r>
      <w:r w:rsidRPr="00D01BF9">
        <w:rPr>
          <w:rFonts w:eastAsia="Times New Roman"/>
          <w:szCs w:val="24"/>
        </w:rPr>
        <w:t xml:space="preserve"> αυξάνονται σταθερά</w:t>
      </w:r>
      <w:r>
        <w:rPr>
          <w:rFonts w:eastAsia="Times New Roman"/>
          <w:szCs w:val="24"/>
        </w:rPr>
        <w:t xml:space="preserve">, καθίσταται </w:t>
      </w:r>
      <w:r w:rsidRPr="00D01BF9">
        <w:rPr>
          <w:rFonts w:eastAsia="Times New Roman"/>
          <w:szCs w:val="24"/>
        </w:rPr>
        <w:t>εμφανέστατη η έλλειψη μιας σύγχρονης</w:t>
      </w:r>
      <w:r>
        <w:rPr>
          <w:rFonts w:eastAsia="Times New Roman"/>
          <w:szCs w:val="24"/>
        </w:rPr>
        <w:t>,</w:t>
      </w:r>
      <w:r w:rsidRPr="00D01BF9">
        <w:rPr>
          <w:rFonts w:eastAsia="Times New Roman"/>
          <w:szCs w:val="24"/>
        </w:rPr>
        <w:t xml:space="preserve"> δυναμικής και συνεκτικής στρατηγικής κουλτούρας στο πλαίσιο της </w:t>
      </w:r>
      <w:r>
        <w:rPr>
          <w:rFonts w:eastAsia="Times New Roman"/>
          <w:szCs w:val="24"/>
        </w:rPr>
        <w:t>ε</w:t>
      </w:r>
      <w:r w:rsidRPr="00D01BF9">
        <w:rPr>
          <w:rFonts w:eastAsia="Times New Roman"/>
          <w:szCs w:val="24"/>
        </w:rPr>
        <w:t xml:space="preserve">θνικής </w:t>
      </w:r>
      <w:r>
        <w:rPr>
          <w:rFonts w:eastAsia="Times New Roman"/>
          <w:szCs w:val="24"/>
        </w:rPr>
        <w:t>ά</w:t>
      </w:r>
      <w:r w:rsidRPr="00D01BF9">
        <w:rPr>
          <w:rFonts w:eastAsia="Times New Roman"/>
          <w:szCs w:val="24"/>
        </w:rPr>
        <w:t xml:space="preserve">μυνας και </w:t>
      </w:r>
      <w:r>
        <w:rPr>
          <w:rFonts w:eastAsia="Times New Roman"/>
          <w:szCs w:val="24"/>
        </w:rPr>
        <w:t>α</w:t>
      </w:r>
      <w:r w:rsidRPr="00D01BF9">
        <w:rPr>
          <w:rFonts w:eastAsia="Times New Roman"/>
          <w:szCs w:val="24"/>
        </w:rPr>
        <w:t>σφάλειας</w:t>
      </w:r>
      <w:r>
        <w:rPr>
          <w:rFonts w:eastAsia="Times New Roman"/>
          <w:szCs w:val="24"/>
        </w:rPr>
        <w:t>.</w:t>
      </w:r>
    </w:p>
    <w:p w14:paraId="2967150D" w14:textId="77777777" w:rsidR="00711852" w:rsidRDefault="000A1C6E">
      <w:pPr>
        <w:spacing w:line="600" w:lineRule="auto"/>
        <w:ind w:firstLine="720"/>
        <w:jc w:val="both"/>
        <w:rPr>
          <w:rFonts w:eastAsia="Times New Roman"/>
          <w:szCs w:val="24"/>
        </w:rPr>
      </w:pPr>
      <w:r>
        <w:rPr>
          <w:rFonts w:eastAsia="Times New Roman"/>
          <w:szCs w:val="24"/>
        </w:rPr>
        <w:t>Τ</w:t>
      </w:r>
      <w:r w:rsidRPr="00D01BF9">
        <w:rPr>
          <w:rFonts w:eastAsia="Times New Roman"/>
          <w:szCs w:val="24"/>
        </w:rPr>
        <w:t>έταρτο θέμα αποτελεί η θέσπιση διαδικασιών υλοποίησης των εξοπλιστικών προγραμμάτων στις Ένοπλες Δυνάμεις</w:t>
      </w:r>
      <w:r>
        <w:rPr>
          <w:rFonts w:eastAsia="Times New Roman"/>
          <w:szCs w:val="24"/>
        </w:rPr>
        <w:t>,</w:t>
      </w:r>
      <w:r w:rsidRPr="00D01BF9">
        <w:rPr>
          <w:rFonts w:eastAsia="Times New Roman"/>
          <w:szCs w:val="24"/>
        </w:rPr>
        <w:t xml:space="preserve"> κάτω από το πρίσμα της </w:t>
      </w:r>
      <w:r w:rsidRPr="00D01BF9">
        <w:rPr>
          <w:rFonts w:eastAsia="Times New Roman"/>
          <w:szCs w:val="24"/>
        </w:rPr>
        <w:lastRenderedPageBreak/>
        <w:t>διασφάλισης της εθνικής κυριαρχίας και ακεραιότητας</w:t>
      </w:r>
      <w:r>
        <w:rPr>
          <w:rFonts w:eastAsia="Times New Roman"/>
          <w:szCs w:val="24"/>
        </w:rPr>
        <w:t>.</w:t>
      </w:r>
      <w:r w:rsidRPr="00D01BF9">
        <w:rPr>
          <w:rFonts w:eastAsia="Times New Roman"/>
          <w:szCs w:val="24"/>
        </w:rPr>
        <w:t xml:space="preserve"> </w:t>
      </w:r>
      <w:r>
        <w:rPr>
          <w:rFonts w:eastAsia="Times New Roman"/>
          <w:szCs w:val="24"/>
        </w:rPr>
        <w:t>Π</w:t>
      </w:r>
      <w:r w:rsidRPr="00D01BF9">
        <w:rPr>
          <w:rFonts w:eastAsia="Times New Roman"/>
          <w:szCs w:val="24"/>
        </w:rPr>
        <w:t xml:space="preserve">ρέπει να γίνει </w:t>
      </w:r>
      <w:r>
        <w:rPr>
          <w:rFonts w:eastAsia="Times New Roman"/>
          <w:szCs w:val="24"/>
        </w:rPr>
        <w:t>σ</w:t>
      </w:r>
      <w:r w:rsidRPr="00D01BF9">
        <w:rPr>
          <w:rFonts w:eastAsia="Times New Roman"/>
          <w:szCs w:val="24"/>
        </w:rPr>
        <w:t xml:space="preserve">υνείδηση όλων </w:t>
      </w:r>
      <w:r>
        <w:rPr>
          <w:rFonts w:eastAsia="Times New Roman"/>
          <w:szCs w:val="24"/>
        </w:rPr>
        <w:t>μας,</w:t>
      </w:r>
      <w:r w:rsidRPr="00D01BF9">
        <w:rPr>
          <w:rFonts w:eastAsia="Times New Roman"/>
          <w:szCs w:val="24"/>
        </w:rPr>
        <w:t xml:space="preserve"> κυρίες και κύριοι</w:t>
      </w:r>
      <w:r>
        <w:rPr>
          <w:rFonts w:eastAsia="Times New Roman"/>
          <w:szCs w:val="24"/>
        </w:rPr>
        <w:t>,</w:t>
      </w:r>
      <w:r w:rsidRPr="00D01BF9">
        <w:rPr>
          <w:rFonts w:eastAsia="Times New Roman"/>
          <w:szCs w:val="24"/>
        </w:rPr>
        <w:t xml:space="preserve"> ότι </w:t>
      </w:r>
      <w:r>
        <w:rPr>
          <w:rFonts w:eastAsia="Times New Roman"/>
          <w:szCs w:val="24"/>
        </w:rPr>
        <w:t xml:space="preserve">οι </w:t>
      </w:r>
      <w:r w:rsidRPr="00D01BF9">
        <w:rPr>
          <w:rFonts w:eastAsia="Times New Roman"/>
          <w:szCs w:val="24"/>
        </w:rPr>
        <w:t>Ένοπλες Δυνάμεις είναι κοινή ιδιοκτησία των Ελλήνων πολιτών</w:t>
      </w:r>
      <w:r>
        <w:rPr>
          <w:rFonts w:eastAsia="Times New Roman"/>
          <w:szCs w:val="24"/>
        </w:rPr>
        <w:t>.</w:t>
      </w:r>
      <w:r w:rsidRPr="00D01BF9">
        <w:rPr>
          <w:rFonts w:eastAsia="Times New Roman"/>
          <w:szCs w:val="24"/>
        </w:rPr>
        <w:t xml:space="preserve"> </w:t>
      </w:r>
      <w:r>
        <w:rPr>
          <w:rFonts w:eastAsia="Times New Roman"/>
          <w:szCs w:val="24"/>
        </w:rPr>
        <w:t>Ό</w:t>
      </w:r>
      <w:r w:rsidRPr="00D01BF9">
        <w:rPr>
          <w:rFonts w:eastAsia="Times New Roman"/>
          <w:szCs w:val="24"/>
        </w:rPr>
        <w:t>λοι οι εμπλεκόμενοι φορείς θα πρέπει να προβαίνουν στη βέλτιστη διαχείριση των μειωμένων διαθέσιμων πόρων για την άμυνα της χώρας</w:t>
      </w:r>
      <w:r>
        <w:rPr>
          <w:rFonts w:eastAsia="Times New Roman"/>
          <w:szCs w:val="24"/>
        </w:rPr>
        <w:t>.</w:t>
      </w:r>
    </w:p>
    <w:p w14:paraId="2967150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επισημάνω το γεγονός ότι η χώρα μας δηλώνει ως ποσοστό του ΑΕΠ για </w:t>
      </w:r>
      <w:r w:rsidRPr="00612A07">
        <w:rPr>
          <w:rFonts w:eastAsia="Times New Roman" w:cs="Times New Roman"/>
          <w:szCs w:val="24"/>
        </w:rPr>
        <w:t xml:space="preserve">αμυντικές </w:t>
      </w:r>
      <w:r>
        <w:rPr>
          <w:rFonts w:eastAsia="Times New Roman" w:cs="Times New Roman"/>
          <w:szCs w:val="24"/>
        </w:rPr>
        <w:t>δαπάνες 2,36%, άνω του ορίου που προβλέπει το ΝΑΤΟ, δηλαδή τάξη απόλυτου μεγέθους 4,6-4,7 δισεκατομμύρια ευρώ, συμπεριλαμβάνοντας μέσα και τις στρατιωτικές συντάξεις. Εντούτοις, οι αμυντικές δαπάνες ανέρχονται σε 530 εκατομμύρια ευρώ, δηλαδή ποσοστό 11,6% επί του συνόλου. Και διερωτώμαι: πώς θα ανταποκριθεί η χώρα μας σε ικανοποιητικές διαθεσιμότητες με αυτά τα μεγέθη;</w:t>
      </w:r>
    </w:p>
    <w:p w14:paraId="2967150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Πέμπτο θέμα είναι η συμμετοχή των Ενόπλων Δυνάμεων στην αναβάθμιση της εγχώριας αμυντικής βιομηχανίας, με σκοπό την αυτονομία της και τη δημιουργία πολλαπλασιαστικών οικονομικών διαδικασιών για την εθνική οικονομία. Μεταξύ άλλων, απαιτείται βελτίωση στις διαδικασίες διασύνδεσης της δράσης των αμυντικών βιομηχανιών με τις μεσοπρόθεσμες εξοπλιστικές </w:t>
      </w:r>
      <w:r w:rsidRPr="00612A07">
        <w:rPr>
          <w:rFonts w:eastAsia="Times New Roman" w:cs="Times New Roman"/>
          <w:szCs w:val="24"/>
        </w:rPr>
        <w:t>ανάγκες των ελληνικών Ενόπλων Δυνάμεων</w:t>
      </w:r>
      <w:r>
        <w:rPr>
          <w:rFonts w:eastAsia="Times New Roman" w:cs="Times New Roman"/>
          <w:szCs w:val="24"/>
        </w:rPr>
        <w:t>. Α</w:t>
      </w:r>
      <w:r w:rsidRPr="00612A07">
        <w:rPr>
          <w:rFonts w:eastAsia="Times New Roman" w:cs="Times New Roman"/>
          <w:szCs w:val="24"/>
        </w:rPr>
        <w:t xml:space="preserve">παιτείται </w:t>
      </w:r>
      <w:r>
        <w:rPr>
          <w:rFonts w:eastAsia="Times New Roman" w:cs="Times New Roman"/>
          <w:szCs w:val="24"/>
        </w:rPr>
        <w:t>ε</w:t>
      </w:r>
      <w:r w:rsidRPr="00612A07">
        <w:rPr>
          <w:rFonts w:eastAsia="Times New Roman" w:cs="Times New Roman"/>
          <w:szCs w:val="24"/>
        </w:rPr>
        <w:t>πίσης εφαρμογή της ευρωπαϊκής οδη</w:t>
      </w:r>
      <w:r>
        <w:rPr>
          <w:rFonts w:eastAsia="Times New Roman" w:cs="Times New Roman"/>
          <w:szCs w:val="24"/>
        </w:rPr>
        <w:t>γίας αναφορικά με την ασφάλεια ε</w:t>
      </w:r>
      <w:r w:rsidRPr="00612A07">
        <w:rPr>
          <w:rFonts w:eastAsia="Times New Roman" w:cs="Times New Roman"/>
          <w:szCs w:val="24"/>
        </w:rPr>
        <w:t xml:space="preserve">φοδιασμού </w:t>
      </w:r>
      <w:r w:rsidRPr="00612A07">
        <w:rPr>
          <w:rFonts w:eastAsia="Times New Roman" w:cs="Times New Roman"/>
          <w:szCs w:val="24"/>
        </w:rPr>
        <w:lastRenderedPageBreak/>
        <w:t>και πληροφοριών</w:t>
      </w:r>
      <w:r>
        <w:rPr>
          <w:rFonts w:eastAsia="Times New Roman" w:cs="Times New Roman"/>
          <w:szCs w:val="24"/>
        </w:rPr>
        <w:t>,</w:t>
      </w:r>
      <w:r w:rsidRPr="00612A07">
        <w:rPr>
          <w:rFonts w:eastAsia="Times New Roman" w:cs="Times New Roman"/>
          <w:szCs w:val="24"/>
        </w:rPr>
        <w:t xml:space="preserve"> μέσω</w:t>
      </w:r>
      <w:r>
        <w:rPr>
          <w:rFonts w:eastAsia="Times New Roman" w:cs="Times New Roman"/>
          <w:szCs w:val="24"/>
        </w:rPr>
        <w:t xml:space="preserve"> και της πλήρους ενεργοποίησης της Ε</w:t>
      </w:r>
      <w:r w:rsidRPr="00612A07">
        <w:rPr>
          <w:rFonts w:eastAsia="Times New Roman" w:cs="Times New Roman"/>
          <w:szCs w:val="24"/>
        </w:rPr>
        <w:t>θνικής Αμυντικής Βιομηχανικής Στρατηγικής</w:t>
      </w:r>
      <w:r>
        <w:rPr>
          <w:rFonts w:eastAsia="Times New Roman" w:cs="Times New Roman"/>
          <w:szCs w:val="24"/>
        </w:rPr>
        <w:t>, η</w:t>
      </w:r>
      <w:r w:rsidRPr="00612A07">
        <w:rPr>
          <w:rFonts w:eastAsia="Times New Roman" w:cs="Times New Roman"/>
          <w:szCs w:val="24"/>
        </w:rPr>
        <w:t xml:space="preserve"> δημιουργία ενιαίας αρχής προμηθειών αμυντικού </w:t>
      </w:r>
      <w:r>
        <w:rPr>
          <w:rFonts w:eastAsia="Times New Roman" w:cs="Times New Roman"/>
          <w:szCs w:val="24"/>
        </w:rPr>
        <w:t xml:space="preserve">και λοιπού </w:t>
      </w:r>
      <w:r w:rsidRPr="00612A07">
        <w:rPr>
          <w:rFonts w:eastAsia="Times New Roman" w:cs="Times New Roman"/>
          <w:szCs w:val="24"/>
        </w:rPr>
        <w:t>υλικού</w:t>
      </w:r>
      <w:r>
        <w:rPr>
          <w:rFonts w:eastAsia="Times New Roman" w:cs="Times New Roman"/>
          <w:szCs w:val="24"/>
        </w:rPr>
        <w:t>,</w:t>
      </w:r>
      <w:r w:rsidRPr="00612A07">
        <w:rPr>
          <w:rFonts w:eastAsia="Times New Roman" w:cs="Times New Roman"/>
          <w:szCs w:val="24"/>
        </w:rPr>
        <w:t xml:space="preserve"> με αρμοδιότητες επί θε</w:t>
      </w:r>
      <w:r>
        <w:rPr>
          <w:rFonts w:eastAsia="Times New Roman" w:cs="Times New Roman"/>
          <w:szCs w:val="24"/>
        </w:rPr>
        <w:t>μάτων αμυντικής βιομηχανίας, με συν</w:t>
      </w:r>
      <w:r w:rsidRPr="00612A07">
        <w:rPr>
          <w:rFonts w:eastAsia="Times New Roman" w:cs="Times New Roman"/>
          <w:szCs w:val="24"/>
        </w:rPr>
        <w:t>αρμοδιότητα στις αποφάσεις σχετικά με τον τρόπο ανάθεσης των αμυντικών προμηθειών</w:t>
      </w:r>
      <w:r>
        <w:rPr>
          <w:rFonts w:eastAsia="Times New Roman" w:cs="Times New Roman"/>
          <w:szCs w:val="24"/>
        </w:rPr>
        <w:t>.</w:t>
      </w:r>
    </w:p>
    <w:p w14:paraId="2967151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Κύριε Υπουργέ, αντί </w:t>
      </w:r>
      <w:r w:rsidRPr="00612A07">
        <w:rPr>
          <w:rFonts w:eastAsia="Times New Roman" w:cs="Times New Roman"/>
          <w:szCs w:val="24"/>
        </w:rPr>
        <w:t xml:space="preserve">λοιπόν να ασχολείστε με τέτοιου επιπέδου </w:t>
      </w:r>
      <w:r>
        <w:rPr>
          <w:rFonts w:eastAsia="Times New Roman" w:cs="Times New Roman"/>
          <w:szCs w:val="24"/>
        </w:rPr>
        <w:t xml:space="preserve">καθοριστικής σημασίας ζητήματα, </w:t>
      </w:r>
      <w:r w:rsidRPr="00612A07">
        <w:rPr>
          <w:rFonts w:eastAsia="Times New Roman" w:cs="Times New Roman"/>
          <w:szCs w:val="24"/>
        </w:rPr>
        <w:t>ασχολείστε με δευτερεύοντα θέματα</w:t>
      </w:r>
      <w:r>
        <w:rPr>
          <w:rFonts w:eastAsia="Times New Roman" w:cs="Times New Roman"/>
          <w:szCs w:val="24"/>
        </w:rPr>
        <w:t>. Φοβάμαι ότι το σχέδιο νόμου που φέρατε</w:t>
      </w:r>
      <w:r w:rsidRPr="00612A07">
        <w:rPr>
          <w:rFonts w:eastAsia="Times New Roman" w:cs="Times New Roman"/>
          <w:szCs w:val="24"/>
        </w:rPr>
        <w:t xml:space="preserve"> προς ψήφιση αποτελεί τροχοπέδη στη βελτίωση και την αναδιάρθρωση των Ενόπλων Δυνάμεων</w:t>
      </w:r>
      <w:r>
        <w:rPr>
          <w:rFonts w:eastAsia="Times New Roman" w:cs="Times New Roman"/>
          <w:szCs w:val="24"/>
        </w:rPr>
        <w:t>, α</w:t>
      </w:r>
      <w:r w:rsidRPr="00612A07">
        <w:rPr>
          <w:rFonts w:eastAsia="Times New Roman" w:cs="Times New Roman"/>
          <w:szCs w:val="24"/>
        </w:rPr>
        <w:t>ν και είχατε την ευκαιρία μέσω της διαβούλευσης</w:t>
      </w:r>
      <w:r>
        <w:rPr>
          <w:rFonts w:eastAsia="Times New Roman" w:cs="Times New Roman"/>
          <w:szCs w:val="24"/>
        </w:rPr>
        <w:t>,</w:t>
      </w:r>
      <w:r w:rsidRPr="00612A07">
        <w:rPr>
          <w:rFonts w:eastAsia="Times New Roman" w:cs="Times New Roman"/>
          <w:szCs w:val="24"/>
        </w:rPr>
        <w:t xml:space="preserve"> αλλά και όσων συζητήθηκαν με τους φορείς να </w:t>
      </w:r>
      <w:r>
        <w:rPr>
          <w:rFonts w:eastAsia="Times New Roman" w:cs="Times New Roman"/>
          <w:szCs w:val="24"/>
        </w:rPr>
        <w:t xml:space="preserve">το </w:t>
      </w:r>
      <w:r w:rsidRPr="00612A07">
        <w:rPr>
          <w:rFonts w:eastAsia="Times New Roman" w:cs="Times New Roman"/>
          <w:szCs w:val="24"/>
        </w:rPr>
        <w:t>βελτιώσετε</w:t>
      </w:r>
      <w:r>
        <w:rPr>
          <w:rFonts w:eastAsia="Times New Roman" w:cs="Times New Roman"/>
          <w:szCs w:val="24"/>
        </w:rPr>
        <w:t>. Ακόμα και ορισμένα σω</w:t>
      </w:r>
      <w:r w:rsidRPr="00612A07">
        <w:rPr>
          <w:rFonts w:eastAsia="Times New Roman" w:cs="Times New Roman"/>
          <w:szCs w:val="24"/>
        </w:rPr>
        <w:t>στά άρθρα</w:t>
      </w:r>
      <w:r>
        <w:rPr>
          <w:rFonts w:eastAsia="Times New Roman" w:cs="Times New Roman"/>
          <w:szCs w:val="24"/>
        </w:rPr>
        <w:t>,</w:t>
      </w:r>
      <w:r w:rsidRPr="00612A07">
        <w:rPr>
          <w:rFonts w:eastAsia="Times New Roman" w:cs="Times New Roman"/>
          <w:szCs w:val="24"/>
        </w:rPr>
        <w:t xml:space="preserve"> τα βγάλατε αμέσως μετά τη διαβούλευση</w:t>
      </w:r>
      <w:r>
        <w:rPr>
          <w:rFonts w:eastAsia="Times New Roman" w:cs="Times New Roman"/>
          <w:szCs w:val="24"/>
        </w:rPr>
        <w:t>.</w:t>
      </w:r>
    </w:p>
    <w:p w14:paraId="29671511" w14:textId="77777777" w:rsidR="00711852" w:rsidRDefault="000A1C6E">
      <w:pPr>
        <w:spacing w:line="600" w:lineRule="auto"/>
        <w:ind w:firstLine="720"/>
        <w:jc w:val="both"/>
        <w:rPr>
          <w:rFonts w:eastAsia="Times New Roman" w:cs="Times New Roman"/>
          <w:szCs w:val="24"/>
        </w:rPr>
      </w:pPr>
      <w:r w:rsidRPr="00612A07">
        <w:rPr>
          <w:rFonts w:eastAsia="Times New Roman" w:cs="Times New Roman"/>
          <w:szCs w:val="24"/>
        </w:rPr>
        <w:t xml:space="preserve">Αν και η </w:t>
      </w:r>
      <w:r>
        <w:rPr>
          <w:rFonts w:eastAsia="Times New Roman" w:cs="Times New Roman"/>
          <w:szCs w:val="24"/>
        </w:rPr>
        <w:t>αναλυτική</w:t>
      </w:r>
      <w:r w:rsidRPr="00612A07">
        <w:rPr>
          <w:rFonts w:eastAsia="Times New Roman" w:cs="Times New Roman"/>
          <w:szCs w:val="24"/>
        </w:rPr>
        <w:t xml:space="preserve"> μας θέση επί των άρθρων παρουσιάστηκε </w:t>
      </w:r>
      <w:r>
        <w:rPr>
          <w:rFonts w:eastAsia="Times New Roman" w:cs="Times New Roman"/>
          <w:szCs w:val="24"/>
        </w:rPr>
        <w:t xml:space="preserve">στις </w:t>
      </w:r>
      <w:r w:rsidRPr="00612A07">
        <w:rPr>
          <w:rFonts w:eastAsia="Times New Roman" w:cs="Times New Roman"/>
          <w:szCs w:val="24"/>
        </w:rPr>
        <w:t>επιτροπές</w:t>
      </w:r>
      <w:r>
        <w:rPr>
          <w:rFonts w:eastAsia="Times New Roman" w:cs="Times New Roman"/>
          <w:szCs w:val="24"/>
        </w:rPr>
        <w:t>, κρίνω</w:t>
      </w:r>
      <w:r w:rsidRPr="00612A07">
        <w:rPr>
          <w:rFonts w:eastAsia="Times New Roman" w:cs="Times New Roman"/>
          <w:szCs w:val="24"/>
        </w:rPr>
        <w:t xml:space="preserve"> σκόπιμο να αναφερθώ δίνοντας έμφαση σε </w:t>
      </w:r>
      <w:r>
        <w:rPr>
          <w:rFonts w:eastAsia="Times New Roman" w:cs="Times New Roman"/>
          <w:szCs w:val="24"/>
        </w:rPr>
        <w:t>καίρια</w:t>
      </w:r>
      <w:r w:rsidRPr="00612A07">
        <w:rPr>
          <w:rFonts w:eastAsia="Times New Roman" w:cs="Times New Roman"/>
          <w:szCs w:val="24"/>
        </w:rPr>
        <w:t xml:space="preserve"> ζητήματα του νομοσχεδίου που πλήττουν</w:t>
      </w:r>
      <w:r>
        <w:rPr>
          <w:rFonts w:eastAsia="Times New Roman" w:cs="Times New Roman"/>
          <w:szCs w:val="24"/>
        </w:rPr>
        <w:t>,</w:t>
      </w:r>
      <w:r w:rsidRPr="00612A07">
        <w:rPr>
          <w:rFonts w:eastAsia="Times New Roman" w:cs="Times New Roman"/>
          <w:szCs w:val="24"/>
        </w:rPr>
        <w:t xml:space="preserve"> </w:t>
      </w:r>
      <w:r>
        <w:rPr>
          <w:rFonts w:eastAsia="Times New Roman" w:cs="Times New Roman"/>
          <w:szCs w:val="24"/>
        </w:rPr>
        <w:t xml:space="preserve">κατά </w:t>
      </w:r>
      <w:r w:rsidRPr="00612A07">
        <w:rPr>
          <w:rFonts w:eastAsia="Times New Roman" w:cs="Times New Roman"/>
          <w:szCs w:val="24"/>
        </w:rPr>
        <w:t xml:space="preserve">την άποψή </w:t>
      </w:r>
      <w:r>
        <w:rPr>
          <w:rFonts w:eastAsia="Times New Roman" w:cs="Times New Roman"/>
          <w:szCs w:val="24"/>
        </w:rPr>
        <w:t>μας,</w:t>
      </w:r>
      <w:r w:rsidRPr="00612A07">
        <w:rPr>
          <w:rFonts w:eastAsia="Times New Roman" w:cs="Times New Roman"/>
          <w:szCs w:val="24"/>
        </w:rPr>
        <w:t xml:space="preserve"> την αποτελεσματικότητα των Ενόπλων Δυνάμεων</w:t>
      </w:r>
      <w:r>
        <w:rPr>
          <w:rFonts w:eastAsia="Times New Roman" w:cs="Times New Roman"/>
          <w:szCs w:val="24"/>
        </w:rPr>
        <w:t>,</w:t>
      </w:r>
      <w:r w:rsidRPr="00612A07">
        <w:rPr>
          <w:rFonts w:eastAsia="Times New Roman" w:cs="Times New Roman"/>
          <w:szCs w:val="24"/>
        </w:rPr>
        <w:t xml:space="preserve"> </w:t>
      </w:r>
      <w:r>
        <w:rPr>
          <w:rFonts w:eastAsia="Times New Roman" w:cs="Times New Roman"/>
          <w:szCs w:val="24"/>
        </w:rPr>
        <w:t>όπως:</w:t>
      </w:r>
    </w:p>
    <w:p w14:paraId="29671512" w14:textId="77777777" w:rsidR="00711852" w:rsidRDefault="000A1C6E">
      <w:pPr>
        <w:spacing w:line="600" w:lineRule="auto"/>
        <w:ind w:firstLine="720"/>
        <w:jc w:val="both"/>
        <w:rPr>
          <w:rFonts w:eastAsia="Times New Roman" w:cs="Times New Roman"/>
          <w:szCs w:val="24"/>
        </w:rPr>
      </w:pPr>
      <w:r w:rsidRPr="00612A07">
        <w:rPr>
          <w:rFonts w:eastAsia="Times New Roman" w:cs="Times New Roman"/>
          <w:szCs w:val="24"/>
        </w:rPr>
        <w:lastRenderedPageBreak/>
        <w:t>Πρώτον</w:t>
      </w:r>
      <w:r>
        <w:rPr>
          <w:rFonts w:eastAsia="Times New Roman" w:cs="Times New Roman"/>
          <w:szCs w:val="24"/>
        </w:rPr>
        <w:t>,</w:t>
      </w:r>
      <w:r w:rsidRPr="00612A07">
        <w:rPr>
          <w:rFonts w:eastAsia="Times New Roman" w:cs="Times New Roman"/>
          <w:szCs w:val="24"/>
        </w:rPr>
        <w:t xml:space="preserve"> το ανθρώπινο δυναμικό τους και ιδιαίτερα θέματα </w:t>
      </w:r>
      <w:r>
        <w:rPr>
          <w:rFonts w:eastAsia="Times New Roman" w:cs="Times New Roman"/>
          <w:szCs w:val="24"/>
        </w:rPr>
        <w:t>σταδιοδρομικής</w:t>
      </w:r>
      <w:r w:rsidRPr="00612A07">
        <w:rPr>
          <w:rFonts w:eastAsia="Times New Roman" w:cs="Times New Roman"/>
          <w:szCs w:val="24"/>
        </w:rPr>
        <w:t xml:space="preserve"> </w:t>
      </w:r>
      <w:r>
        <w:rPr>
          <w:rFonts w:eastAsia="Times New Roman" w:cs="Times New Roman"/>
          <w:szCs w:val="24"/>
        </w:rPr>
        <w:t xml:space="preserve">εξέλιξης και μέριμνας των στελεχών, </w:t>
      </w:r>
      <w:r w:rsidRPr="00612A07">
        <w:rPr>
          <w:rFonts w:eastAsia="Times New Roman" w:cs="Times New Roman"/>
          <w:szCs w:val="24"/>
        </w:rPr>
        <w:t>σπουδαστών στρατιωτικών ακαδημαϊκών ιδρυμάτων</w:t>
      </w:r>
      <w:r>
        <w:rPr>
          <w:rFonts w:eastAsia="Times New Roman" w:cs="Times New Roman"/>
          <w:szCs w:val="24"/>
        </w:rPr>
        <w:t>, θητείας,</w:t>
      </w:r>
      <w:r w:rsidRPr="00612A07">
        <w:rPr>
          <w:rFonts w:eastAsia="Times New Roman" w:cs="Times New Roman"/>
          <w:szCs w:val="24"/>
        </w:rPr>
        <w:t xml:space="preserve"> στρατευσίμων νέων και αντιρρησιών συνείδησης υπό το πρίσμα της αντικειμενικότητας</w:t>
      </w:r>
      <w:r>
        <w:rPr>
          <w:rFonts w:eastAsia="Times New Roman" w:cs="Times New Roman"/>
          <w:szCs w:val="24"/>
        </w:rPr>
        <w:t>,</w:t>
      </w:r>
      <w:r w:rsidRPr="00612A07">
        <w:rPr>
          <w:rFonts w:eastAsia="Times New Roman" w:cs="Times New Roman"/>
          <w:szCs w:val="24"/>
        </w:rPr>
        <w:t xml:space="preserve"> της δικαιοσύνης</w:t>
      </w:r>
      <w:r>
        <w:rPr>
          <w:rFonts w:eastAsia="Times New Roman" w:cs="Times New Roman"/>
          <w:szCs w:val="24"/>
        </w:rPr>
        <w:t>,</w:t>
      </w:r>
      <w:r w:rsidRPr="00612A07">
        <w:rPr>
          <w:rFonts w:eastAsia="Times New Roman" w:cs="Times New Roman"/>
          <w:szCs w:val="24"/>
        </w:rPr>
        <w:t xml:space="preserve"> ενιαίας αρχής αξιοποίησης</w:t>
      </w:r>
      <w:r>
        <w:rPr>
          <w:rFonts w:eastAsia="Times New Roman" w:cs="Times New Roman"/>
          <w:szCs w:val="24"/>
        </w:rPr>
        <w:t xml:space="preserve">, αξιολόγησης, ανταμοιβής και </w:t>
      </w:r>
      <w:r w:rsidRPr="00612A07">
        <w:rPr>
          <w:rFonts w:eastAsia="Times New Roman" w:cs="Times New Roman"/>
          <w:szCs w:val="24"/>
        </w:rPr>
        <w:t>επιβράβευσης</w:t>
      </w:r>
      <w:r>
        <w:rPr>
          <w:rFonts w:eastAsia="Times New Roman" w:cs="Times New Roman"/>
          <w:szCs w:val="24"/>
        </w:rPr>
        <w:t>, γ</w:t>
      </w:r>
      <w:r w:rsidRPr="00612A07">
        <w:rPr>
          <w:rFonts w:eastAsia="Times New Roman" w:cs="Times New Roman"/>
          <w:szCs w:val="24"/>
        </w:rPr>
        <w:t xml:space="preserve">ια να στηρίζονται πραγματικά οι Ένοπλες Δυνάμεις </w:t>
      </w:r>
      <w:r>
        <w:rPr>
          <w:rFonts w:eastAsia="Times New Roman" w:cs="Times New Roman"/>
          <w:szCs w:val="24"/>
        </w:rPr>
        <w:t>σ</w:t>
      </w:r>
      <w:r w:rsidRPr="00612A07">
        <w:rPr>
          <w:rFonts w:eastAsia="Times New Roman" w:cs="Times New Roman"/>
          <w:szCs w:val="24"/>
        </w:rPr>
        <w:t>τα άξια στελέχη που μπορούν να κάνουν τη διαφορά</w:t>
      </w:r>
      <w:r>
        <w:rPr>
          <w:rFonts w:eastAsia="Times New Roman" w:cs="Times New Roman"/>
          <w:szCs w:val="24"/>
        </w:rPr>
        <w:t>.</w:t>
      </w:r>
    </w:p>
    <w:p w14:paraId="2967151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Δ</w:t>
      </w:r>
      <w:r w:rsidRPr="00612A07">
        <w:rPr>
          <w:rFonts w:eastAsia="Times New Roman" w:cs="Times New Roman"/>
          <w:szCs w:val="24"/>
        </w:rPr>
        <w:t>εύτερον</w:t>
      </w:r>
      <w:r>
        <w:rPr>
          <w:rFonts w:eastAsia="Times New Roman" w:cs="Times New Roman"/>
          <w:szCs w:val="24"/>
        </w:rPr>
        <w:t>,</w:t>
      </w:r>
      <w:r w:rsidRPr="00612A07">
        <w:rPr>
          <w:rFonts w:eastAsia="Times New Roman" w:cs="Times New Roman"/>
          <w:szCs w:val="24"/>
        </w:rPr>
        <w:t xml:space="preserve"> θεσμούς αλλά και φορείς που μπορούν να αναμορφώσουν τις Ένοπλες Δυνάμεις</w:t>
      </w:r>
      <w:r>
        <w:rPr>
          <w:rFonts w:eastAsia="Times New Roman" w:cs="Times New Roman"/>
          <w:szCs w:val="24"/>
        </w:rPr>
        <w:t xml:space="preserve">. Κύριε Υπουργέ, </w:t>
      </w:r>
      <w:r w:rsidRPr="00612A07">
        <w:rPr>
          <w:rFonts w:eastAsia="Times New Roman" w:cs="Times New Roman"/>
          <w:szCs w:val="24"/>
        </w:rPr>
        <w:t>μέσω σχετικών άρθρων ασχολείστε με επιμέρους ρυθμίσεις</w:t>
      </w:r>
      <w:r>
        <w:rPr>
          <w:rFonts w:eastAsia="Times New Roman" w:cs="Times New Roman"/>
          <w:szCs w:val="24"/>
        </w:rPr>
        <w:t xml:space="preserve">, εργαλειοποιείτε </w:t>
      </w:r>
      <w:r w:rsidRPr="00612A07">
        <w:rPr>
          <w:rFonts w:eastAsia="Times New Roman" w:cs="Times New Roman"/>
          <w:szCs w:val="24"/>
        </w:rPr>
        <w:t>τα θέματα</w:t>
      </w:r>
      <w:r>
        <w:rPr>
          <w:rFonts w:eastAsia="Times New Roman" w:cs="Times New Roman"/>
          <w:szCs w:val="24"/>
        </w:rPr>
        <w:t>,</w:t>
      </w:r>
      <w:r w:rsidRPr="00612A07">
        <w:rPr>
          <w:rFonts w:eastAsia="Times New Roman" w:cs="Times New Roman"/>
          <w:szCs w:val="24"/>
        </w:rPr>
        <w:t xml:space="preserve"> τα οποία δεν ενισχύουν την ίση μεταχείριση των στελεχών </w:t>
      </w:r>
      <w:r>
        <w:rPr>
          <w:rFonts w:eastAsia="Times New Roman" w:cs="Times New Roman"/>
          <w:szCs w:val="24"/>
        </w:rPr>
        <w:t>όμοιας</w:t>
      </w:r>
      <w:r w:rsidRPr="00612A07">
        <w:rPr>
          <w:rFonts w:eastAsia="Times New Roman" w:cs="Times New Roman"/>
          <w:szCs w:val="24"/>
        </w:rPr>
        <w:t xml:space="preserve"> προέλευσης</w:t>
      </w:r>
      <w:r>
        <w:rPr>
          <w:rFonts w:eastAsia="Times New Roman" w:cs="Times New Roman"/>
          <w:szCs w:val="24"/>
        </w:rPr>
        <w:t>,</w:t>
      </w:r>
      <w:r w:rsidRPr="00612A07">
        <w:rPr>
          <w:rFonts w:eastAsia="Times New Roman" w:cs="Times New Roman"/>
          <w:szCs w:val="24"/>
        </w:rPr>
        <w:t xml:space="preserve"> μην τηρώντας κοινή αρχή</w:t>
      </w:r>
      <w:r>
        <w:rPr>
          <w:rFonts w:eastAsia="Times New Roman" w:cs="Times New Roman"/>
          <w:szCs w:val="24"/>
        </w:rPr>
        <w:t>,</w:t>
      </w:r>
      <w:r w:rsidRPr="00612A07">
        <w:rPr>
          <w:rFonts w:eastAsia="Times New Roman" w:cs="Times New Roman"/>
          <w:szCs w:val="24"/>
        </w:rPr>
        <w:t xml:space="preserve"> δίκαιη και </w:t>
      </w:r>
      <w:r>
        <w:rPr>
          <w:rFonts w:eastAsia="Times New Roman" w:cs="Times New Roman"/>
          <w:szCs w:val="24"/>
        </w:rPr>
        <w:t>ισόνομη</w:t>
      </w:r>
      <w:r w:rsidRPr="00612A07">
        <w:rPr>
          <w:rFonts w:eastAsia="Times New Roman" w:cs="Times New Roman"/>
          <w:szCs w:val="24"/>
        </w:rPr>
        <w:t xml:space="preserve"> στάση</w:t>
      </w:r>
      <w:r>
        <w:rPr>
          <w:rFonts w:eastAsia="Times New Roman" w:cs="Times New Roman"/>
          <w:szCs w:val="24"/>
        </w:rPr>
        <w:t xml:space="preserve"> </w:t>
      </w:r>
      <w:r w:rsidRPr="00612A07">
        <w:rPr>
          <w:rFonts w:eastAsia="Times New Roman" w:cs="Times New Roman"/>
          <w:szCs w:val="24"/>
        </w:rPr>
        <w:t>απέναντι στο σύνολο του στρατεύματος</w:t>
      </w:r>
      <w:r>
        <w:rPr>
          <w:rFonts w:eastAsia="Times New Roman" w:cs="Times New Roman"/>
          <w:szCs w:val="24"/>
        </w:rPr>
        <w:t>,</w:t>
      </w:r>
      <w:r w:rsidRPr="00612A07">
        <w:rPr>
          <w:rFonts w:eastAsia="Times New Roman" w:cs="Times New Roman"/>
          <w:szCs w:val="24"/>
        </w:rPr>
        <w:t xml:space="preserve"> όπως αυτά που προωθούνται μέσω των διατάξεων κυρίως για τους εθελοντές μακράς θητείας και τις ε</w:t>
      </w:r>
      <w:r>
        <w:rPr>
          <w:rFonts w:eastAsia="Times New Roman" w:cs="Times New Roman"/>
          <w:szCs w:val="24"/>
        </w:rPr>
        <w:t>θελόντριες των Ενόπλων Δυνάμεων.</w:t>
      </w:r>
    </w:p>
    <w:p w14:paraId="2967151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Πώς λοιπόν θα στηριχθεί το αξιόμαχο των Ε</w:t>
      </w:r>
      <w:r w:rsidRPr="00612A07">
        <w:rPr>
          <w:rFonts w:eastAsia="Times New Roman" w:cs="Times New Roman"/>
          <w:szCs w:val="24"/>
        </w:rPr>
        <w:t>νόπλων Δυνάμεων</w:t>
      </w:r>
      <w:r>
        <w:rPr>
          <w:rFonts w:eastAsia="Times New Roman" w:cs="Times New Roman"/>
          <w:szCs w:val="24"/>
        </w:rPr>
        <w:t>,</w:t>
      </w:r>
      <w:r w:rsidRPr="00612A07">
        <w:rPr>
          <w:rFonts w:eastAsia="Times New Roman" w:cs="Times New Roman"/>
          <w:szCs w:val="24"/>
        </w:rPr>
        <w:t xml:space="preserve"> όταν το προσωπικό δεν αντιμετωπίζεται με συγκεκριμένα αντικειμενικά</w:t>
      </w:r>
      <w:r>
        <w:rPr>
          <w:rFonts w:eastAsia="Times New Roman" w:cs="Times New Roman"/>
          <w:szCs w:val="24"/>
        </w:rPr>
        <w:t>, διαφανή και δ</w:t>
      </w:r>
      <w:r w:rsidRPr="00612A07">
        <w:rPr>
          <w:rFonts w:eastAsia="Times New Roman" w:cs="Times New Roman"/>
          <w:szCs w:val="24"/>
        </w:rPr>
        <w:t>ίκαια κριτήρια</w:t>
      </w:r>
      <w:r>
        <w:rPr>
          <w:rFonts w:eastAsia="Times New Roman" w:cs="Times New Roman"/>
          <w:szCs w:val="24"/>
        </w:rPr>
        <w:t>,</w:t>
      </w:r>
      <w:r w:rsidRPr="00612A07">
        <w:rPr>
          <w:rFonts w:eastAsia="Times New Roman" w:cs="Times New Roman"/>
          <w:szCs w:val="24"/>
        </w:rPr>
        <w:t xml:space="preserve"> με γνώμονα την επιτυχημένη προσφορά ενός εκάστου στο έργο των Ενόπλων Δυνάμεων</w:t>
      </w:r>
      <w:r>
        <w:rPr>
          <w:rFonts w:eastAsia="Times New Roman" w:cs="Times New Roman"/>
          <w:szCs w:val="24"/>
        </w:rPr>
        <w:t>;</w:t>
      </w:r>
      <w:r w:rsidRPr="00612A07">
        <w:rPr>
          <w:rFonts w:eastAsia="Times New Roman" w:cs="Times New Roman"/>
          <w:szCs w:val="24"/>
        </w:rPr>
        <w:t xml:space="preserve"> Σαφώς πρέπει να </w:t>
      </w:r>
      <w:r>
        <w:rPr>
          <w:rFonts w:eastAsia="Times New Roman" w:cs="Times New Roman"/>
          <w:szCs w:val="24"/>
        </w:rPr>
        <w:t>εισακουστούν οι επιμέρους προτάσεις μας,</w:t>
      </w:r>
      <w:r w:rsidRPr="00612A07">
        <w:rPr>
          <w:rFonts w:eastAsia="Times New Roman" w:cs="Times New Roman"/>
          <w:szCs w:val="24"/>
        </w:rPr>
        <w:t xml:space="preserve"> όσον αφορά την αντικειμενική και </w:t>
      </w:r>
      <w:r>
        <w:rPr>
          <w:rFonts w:eastAsia="Times New Roman" w:cs="Times New Roman"/>
          <w:szCs w:val="24"/>
        </w:rPr>
        <w:t>διαφανή</w:t>
      </w:r>
      <w:r w:rsidRPr="00612A07">
        <w:rPr>
          <w:rFonts w:eastAsia="Times New Roman" w:cs="Times New Roman"/>
          <w:szCs w:val="24"/>
        </w:rPr>
        <w:t xml:space="preserve"> μεταχείριση </w:t>
      </w:r>
      <w:r w:rsidRPr="00612A07">
        <w:rPr>
          <w:rFonts w:eastAsia="Times New Roman" w:cs="Times New Roman"/>
          <w:szCs w:val="24"/>
        </w:rPr>
        <w:lastRenderedPageBreak/>
        <w:t>των Εθελοντών Μακράς Θητείας</w:t>
      </w:r>
      <w:r>
        <w:rPr>
          <w:rFonts w:eastAsia="Times New Roman" w:cs="Times New Roman"/>
          <w:szCs w:val="24"/>
        </w:rPr>
        <w:t>, μ</w:t>
      </w:r>
      <w:r w:rsidRPr="00612A07">
        <w:rPr>
          <w:rFonts w:eastAsia="Times New Roman" w:cs="Times New Roman"/>
          <w:szCs w:val="24"/>
        </w:rPr>
        <w:t>ε σκοπό να αποκατασταθούν αδικίες σε συγκεκριμένες κατηγορίες και ομάδες προσωπικού</w:t>
      </w:r>
      <w:r>
        <w:rPr>
          <w:rFonts w:eastAsia="Times New Roman" w:cs="Times New Roman"/>
          <w:szCs w:val="24"/>
        </w:rPr>
        <w:t>.</w:t>
      </w:r>
    </w:p>
    <w:p w14:paraId="2967151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w:t>
      </w:r>
      <w:r w:rsidRPr="00612A07">
        <w:rPr>
          <w:rFonts w:eastAsia="Times New Roman" w:cs="Times New Roman"/>
          <w:szCs w:val="24"/>
        </w:rPr>
        <w:t xml:space="preserve">έλημά </w:t>
      </w:r>
      <w:r>
        <w:rPr>
          <w:rFonts w:eastAsia="Times New Roman" w:cs="Times New Roman"/>
          <w:szCs w:val="24"/>
        </w:rPr>
        <w:t>σας,</w:t>
      </w:r>
      <w:r w:rsidRPr="00612A07">
        <w:rPr>
          <w:rFonts w:eastAsia="Times New Roman" w:cs="Times New Roman"/>
          <w:szCs w:val="24"/>
        </w:rPr>
        <w:t xml:space="preserve"> </w:t>
      </w:r>
      <w:r>
        <w:rPr>
          <w:rFonts w:eastAsia="Times New Roman" w:cs="Times New Roman"/>
          <w:szCs w:val="24"/>
        </w:rPr>
        <w:t>κ</w:t>
      </w:r>
      <w:r w:rsidRPr="00612A07">
        <w:rPr>
          <w:rFonts w:eastAsia="Times New Roman" w:cs="Times New Roman"/>
          <w:szCs w:val="24"/>
        </w:rPr>
        <w:t>ύριε Υπουργέ</w:t>
      </w:r>
      <w:r>
        <w:rPr>
          <w:rFonts w:eastAsia="Times New Roman" w:cs="Times New Roman"/>
          <w:szCs w:val="24"/>
        </w:rPr>
        <w:t>,</w:t>
      </w:r>
      <w:r w:rsidRPr="00612A07">
        <w:rPr>
          <w:rFonts w:eastAsia="Times New Roman" w:cs="Times New Roman"/>
          <w:szCs w:val="24"/>
        </w:rPr>
        <w:t xml:space="preserve"> πρέπει να είναι η εξέταση των αναγκώ</w:t>
      </w:r>
      <w:r>
        <w:rPr>
          <w:rFonts w:eastAsia="Times New Roman" w:cs="Times New Roman"/>
          <w:szCs w:val="24"/>
        </w:rPr>
        <w:t>ν του προσωπικού στο σύνολό του. Α</w:t>
      </w:r>
      <w:r w:rsidRPr="00612A07">
        <w:rPr>
          <w:rFonts w:eastAsia="Times New Roman" w:cs="Times New Roman"/>
          <w:szCs w:val="24"/>
        </w:rPr>
        <w:t xml:space="preserve">παιτείται να προβείτε σε </w:t>
      </w:r>
      <w:r>
        <w:rPr>
          <w:rFonts w:eastAsia="Times New Roman" w:cs="Times New Roman"/>
          <w:szCs w:val="24"/>
        </w:rPr>
        <w:t>εξέταση και σύνταξη μ</w:t>
      </w:r>
      <w:r w:rsidRPr="00612A07">
        <w:rPr>
          <w:rFonts w:eastAsia="Times New Roman" w:cs="Times New Roman"/>
          <w:szCs w:val="24"/>
        </w:rPr>
        <w:t>ελέτης</w:t>
      </w:r>
      <w:r>
        <w:rPr>
          <w:rFonts w:eastAsia="Times New Roman" w:cs="Times New Roman"/>
          <w:szCs w:val="24"/>
        </w:rPr>
        <w:t>,</w:t>
      </w:r>
      <w:r w:rsidRPr="00612A07">
        <w:rPr>
          <w:rFonts w:eastAsia="Times New Roman" w:cs="Times New Roman"/>
          <w:szCs w:val="24"/>
        </w:rPr>
        <w:t xml:space="preserve"> όπου θα εξετάζονται όλες </w:t>
      </w:r>
      <w:r>
        <w:rPr>
          <w:rFonts w:eastAsia="Times New Roman" w:cs="Times New Roman"/>
          <w:szCs w:val="24"/>
        </w:rPr>
        <w:t>οι</w:t>
      </w:r>
      <w:r w:rsidRPr="00612A07">
        <w:rPr>
          <w:rFonts w:eastAsia="Times New Roman" w:cs="Times New Roman"/>
          <w:szCs w:val="24"/>
        </w:rPr>
        <w:t xml:space="preserve"> κατηγορίες προσωπικού</w:t>
      </w:r>
      <w:r>
        <w:rPr>
          <w:rFonts w:eastAsia="Times New Roman" w:cs="Times New Roman"/>
          <w:szCs w:val="24"/>
        </w:rPr>
        <w:t>,</w:t>
      </w:r>
      <w:r w:rsidRPr="00612A07">
        <w:rPr>
          <w:rFonts w:eastAsia="Times New Roman" w:cs="Times New Roman"/>
          <w:szCs w:val="24"/>
        </w:rPr>
        <w:t xml:space="preserve"> με το</w:t>
      </w:r>
      <w:r>
        <w:rPr>
          <w:rFonts w:eastAsia="Times New Roman" w:cs="Times New Roman"/>
          <w:szCs w:val="24"/>
        </w:rPr>
        <w:t>ν</w:t>
      </w:r>
      <w:r w:rsidRPr="00612A07">
        <w:rPr>
          <w:rFonts w:eastAsia="Times New Roman" w:cs="Times New Roman"/>
          <w:szCs w:val="24"/>
        </w:rPr>
        <w:t xml:space="preserve"> συγκεκριμένο διαφανή και αντικειμενικό τρόπο</w:t>
      </w:r>
      <w:r>
        <w:rPr>
          <w:rFonts w:eastAsia="Times New Roman" w:cs="Times New Roman"/>
          <w:szCs w:val="24"/>
        </w:rPr>
        <w:t>,</w:t>
      </w:r>
      <w:r w:rsidRPr="00612A07">
        <w:rPr>
          <w:rFonts w:eastAsia="Times New Roman" w:cs="Times New Roman"/>
          <w:szCs w:val="24"/>
        </w:rPr>
        <w:t xml:space="preserve"> λαμβάνοντας </w:t>
      </w:r>
      <w:r>
        <w:rPr>
          <w:rFonts w:eastAsia="Times New Roman" w:cs="Times New Roman"/>
          <w:szCs w:val="24"/>
        </w:rPr>
        <w:t>υ</w:t>
      </w:r>
      <w:r w:rsidRPr="00612A07">
        <w:rPr>
          <w:rFonts w:eastAsia="Times New Roman" w:cs="Times New Roman"/>
          <w:szCs w:val="24"/>
        </w:rPr>
        <w:t>π</w:t>
      </w:r>
      <w:r>
        <w:rPr>
          <w:rFonts w:eastAsia="Times New Roman" w:cs="Times New Roman"/>
          <w:szCs w:val="24"/>
        </w:rPr>
        <w:t xml:space="preserve">’ </w:t>
      </w:r>
      <w:r w:rsidRPr="00612A07">
        <w:rPr>
          <w:rFonts w:eastAsia="Times New Roman" w:cs="Times New Roman"/>
          <w:szCs w:val="24"/>
        </w:rPr>
        <w:t>όψιν το υπόβαθρο του καθενός</w:t>
      </w:r>
      <w:r>
        <w:rPr>
          <w:rFonts w:eastAsia="Times New Roman" w:cs="Times New Roman"/>
          <w:szCs w:val="24"/>
        </w:rPr>
        <w:t>,</w:t>
      </w:r>
      <w:r w:rsidRPr="00612A07">
        <w:rPr>
          <w:rFonts w:eastAsia="Times New Roman" w:cs="Times New Roman"/>
          <w:szCs w:val="24"/>
        </w:rPr>
        <w:t xml:space="preserve"> τη συμμετοχή της κάθε ομάδας στο συνολικό έργο των Ενόπλων Δυνάμεων και τον καταλυτικό ρόλο ενός εκάστου</w:t>
      </w:r>
      <w:r>
        <w:rPr>
          <w:rFonts w:eastAsia="Times New Roman" w:cs="Times New Roman"/>
          <w:szCs w:val="24"/>
        </w:rPr>
        <w:t>. Ό</w:t>
      </w:r>
      <w:r w:rsidRPr="00612A07">
        <w:rPr>
          <w:rFonts w:eastAsia="Times New Roman" w:cs="Times New Roman"/>
          <w:szCs w:val="24"/>
        </w:rPr>
        <w:t>λα αυτά βέβαια υπό το πρίσμα ενός οράματος για το αύριο των Ενόπλων Δυνάμεων</w:t>
      </w:r>
      <w:r>
        <w:rPr>
          <w:rFonts w:eastAsia="Times New Roman" w:cs="Times New Roman"/>
          <w:szCs w:val="24"/>
        </w:rPr>
        <w:t>,</w:t>
      </w:r>
      <w:r w:rsidRPr="00612A07">
        <w:rPr>
          <w:rFonts w:eastAsia="Times New Roman" w:cs="Times New Roman"/>
          <w:szCs w:val="24"/>
        </w:rPr>
        <w:t xml:space="preserve"> με γνώμονα και στόχο τη διατήρηση της </w:t>
      </w:r>
      <w:r>
        <w:rPr>
          <w:rFonts w:eastAsia="Times New Roman" w:cs="Times New Roman"/>
          <w:szCs w:val="24"/>
        </w:rPr>
        <w:t>ε</w:t>
      </w:r>
      <w:r w:rsidRPr="00612A07">
        <w:rPr>
          <w:rFonts w:eastAsia="Times New Roman" w:cs="Times New Roman"/>
          <w:szCs w:val="24"/>
        </w:rPr>
        <w:t>ιρήνης και της ασφάλειας της χώρας</w:t>
      </w:r>
      <w:r>
        <w:rPr>
          <w:rFonts w:eastAsia="Times New Roman" w:cs="Times New Roman"/>
          <w:szCs w:val="24"/>
        </w:rPr>
        <w:t>.</w:t>
      </w:r>
    </w:p>
    <w:p w14:paraId="2967151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w:t>
      </w:r>
      <w:r w:rsidRPr="00612A07">
        <w:rPr>
          <w:rFonts w:eastAsia="Times New Roman" w:cs="Times New Roman"/>
          <w:szCs w:val="24"/>
        </w:rPr>
        <w:t>ν είχατε το σθένος</w:t>
      </w:r>
      <w:r>
        <w:rPr>
          <w:rFonts w:eastAsia="Times New Roman" w:cs="Times New Roman"/>
          <w:szCs w:val="24"/>
        </w:rPr>
        <w:t>,</w:t>
      </w:r>
      <w:r w:rsidRPr="00612A07">
        <w:rPr>
          <w:rFonts w:eastAsia="Times New Roman" w:cs="Times New Roman"/>
          <w:szCs w:val="24"/>
        </w:rPr>
        <w:t xml:space="preserve"> </w:t>
      </w:r>
      <w:r>
        <w:rPr>
          <w:rFonts w:eastAsia="Times New Roman" w:cs="Times New Roman"/>
          <w:szCs w:val="24"/>
        </w:rPr>
        <w:t>κ</w:t>
      </w:r>
      <w:r w:rsidRPr="00612A07">
        <w:rPr>
          <w:rFonts w:eastAsia="Times New Roman" w:cs="Times New Roman"/>
          <w:szCs w:val="24"/>
        </w:rPr>
        <w:t>ύριε Υπουργέ</w:t>
      </w:r>
      <w:r>
        <w:rPr>
          <w:rFonts w:eastAsia="Times New Roman" w:cs="Times New Roman"/>
          <w:szCs w:val="24"/>
        </w:rPr>
        <w:t>,</w:t>
      </w:r>
      <w:r w:rsidRPr="00612A07">
        <w:rPr>
          <w:rFonts w:eastAsia="Times New Roman" w:cs="Times New Roman"/>
          <w:szCs w:val="24"/>
        </w:rPr>
        <w:t xml:space="preserve"> θα έπρεπε να αποσύρε</w:t>
      </w:r>
      <w:r>
        <w:rPr>
          <w:rFonts w:eastAsia="Times New Roman" w:cs="Times New Roman"/>
          <w:szCs w:val="24"/>
        </w:rPr>
        <w:t>τε τις</w:t>
      </w:r>
      <w:r w:rsidRPr="00612A07">
        <w:rPr>
          <w:rFonts w:eastAsia="Times New Roman" w:cs="Times New Roman"/>
          <w:szCs w:val="24"/>
        </w:rPr>
        <w:t xml:space="preserve"> δι</w:t>
      </w:r>
      <w:r>
        <w:rPr>
          <w:rFonts w:eastAsia="Times New Roman" w:cs="Times New Roman"/>
          <w:szCs w:val="24"/>
        </w:rPr>
        <w:t>ατάξεις</w:t>
      </w:r>
      <w:r w:rsidRPr="00612A07">
        <w:rPr>
          <w:rFonts w:eastAsia="Times New Roman" w:cs="Times New Roman"/>
          <w:szCs w:val="24"/>
        </w:rPr>
        <w:t xml:space="preserve"> που σχετίζονται με το προσωπικό και να προβείτε σε συνολική και αντικειμενική μελέτη του θέματος</w:t>
      </w:r>
      <w:r>
        <w:rPr>
          <w:rFonts w:eastAsia="Times New Roman" w:cs="Times New Roman"/>
          <w:szCs w:val="24"/>
        </w:rPr>
        <w:t xml:space="preserve">. </w:t>
      </w:r>
    </w:p>
    <w:p w14:paraId="2967151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w:t>
      </w:r>
      <w:r w:rsidRPr="00612A07">
        <w:rPr>
          <w:rFonts w:eastAsia="Times New Roman" w:cs="Times New Roman"/>
          <w:szCs w:val="24"/>
        </w:rPr>
        <w:t>πό την άλλη πλευρά</w:t>
      </w:r>
      <w:r>
        <w:rPr>
          <w:rFonts w:eastAsia="Times New Roman" w:cs="Times New Roman"/>
          <w:szCs w:val="24"/>
        </w:rPr>
        <w:t>,</w:t>
      </w:r>
      <w:r w:rsidRPr="00612A07">
        <w:rPr>
          <w:rFonts w:eastAsia="Times New Roman" w:cs="Times New Roman"/>
          <w:szCs w:val="24"/>
        </w:rPr>
        <w:t xml:space="preserve"> το νομοσχέδιο περιέχει φωτογραφικές διατάξεις</w:t>
      </w:r>
      <w:r>
        <w:rPr>
          <w:rFonts w:eastAsia="Times New Roman" w:cs="Times New Roman"/>
          <w:szCs w:val="24"/>
        </w:rPr>
        <w:t>, π</w:t>
      </w:r>
      <w:r w:rsidRPr="00612A07">
        <w:rPr>
          <w:rFonts w:eastAsia="Times New Roman" w:cs="Times New Roman"/>
          <w:szCs w:val="24"/>
        </w:rPr>
        <w:t xml:space="preserve">ου αντί να </w:t>
      </w:r>
      <w:r>
        <w:rPr>
          <w:rFonts w:eastAsia="Times New Roman" w:cs="Times New Roman"/>
          <w:szCs w:val="24"/>
        </w:rPr>
        <w:t>απο</w:t>
      </w:r>
      <w:r w:rsidRPr="00612A07">
        <w:rPr>
          <w:rFonts w:eastAsia="Times New Roman" w:cs="Times New Roman"/>
          <w:szCs w:val="24"/>
        </w:rPr>
        <w:t>σκοπού</w:t>
      </w:r>
      <w:r>
        <w:rPr>
          <w:rFonts w:eastAsia="Times New Roman" w:cs="Times New Roman"/>
          <w:szCs w:val="24"/>
        </w:rPr>
        <w:t>ν</w:t>
      </w:r>
      <w:r w:rsidRPr="00612A07">
        <w:rPr>
          <w:rFonts w:eastAsia="Times New Roman" w:cs="Times New Roman"/>
          <w:szCs w:val="24"/>
        </w:rPr>
        <w:t xml:space="preserve"> στον εκσυγχρονισμό των </w:t>
      </w:r>
      <w:r>
        <w:rPr>
          <w:rFonts w:eastAsia="Times New Roman" w:cs="Times New Roman"/>
          <w:szCs w:val="24"/>
        </w:rPr>
        <w:t>ΑΣΕΙ</w:t>
      </w:r>
      <w:r w:rsidRPr="00612A07">
        <w:rPr>
          <w:rFonts w:eastAsia="Times New Roman" w:cs="Times New Roman"/>
          <w:szCs w:val="24"/>
        </w:rPr>
        <w:t xml:space="preserve"> και </w:t>
      </w:r>
      <w:r>
        <w:rPr>
          <w:rFonts w:eastAsia="Times New Roman" w:cs="Times New Roman"/>
          <w:szCs w:val="24"/>
        </w:rPr>
        <w:t>ΑΣΣΥ,</w:t>
      </w:r>
      <w:r w:rsidRPr="00612A07">
        <w:rPr>
          <w:rFonts w:eastAsia="Times New Roman" w:cs="Times New Roman"/>
          <w:szCs w:val="24"/>
        </w:rPr>
        <w:t xml:space="preserve"> </w:t>
      </w:r>
      <w:r>
        <w:rPr>
          <w:rFonts w:eastAsia="Times New Roman" w:cs="Times New Roman"/>
          <w:szCs w:val="24"/>
        </w:rPr>
        <w:t>ώστε να</w:t>
      </w:r>
      <w:r w:rsidRPr="00612A07">
        <w:rPr>
          <w:rFonts w:eastAsia="Times New Roman" w:cs="Times New Roman"/>
          <w:szCs w:val="24"/>
        </w:rPr>
        <w:t xml:space="preserve"> ανταποκρίνεται στις σύγχρονες απα</w:t>
      </w:r>
      <w:r>
        <w:rPr>
          <w:rFonts w:eastAsia="Times New Roman" w:cs="Times New Roman"/>
          <w:szCs w:val="24"/>
        </w:rPr>
        <w:t>ι</w:t>
      </w:r>
      <w:r w:rsidRPr="00612A07">
        <w:rPr>
          <w:rFonts w:eastAsia="Times New Roman" w:cs="Times New Roman"/>
          <w:szCs w:val="24"/>
        </w:rPr>
        <w:t>τήσεις</w:t>
      </w:r>
      <w:r>
        <w:rPr>
          <w:rFonts w:eastAsia="Times New Roman" w:cs="Times New Roman"/>
          <w:szCs w:val="24"/>
        </w:rPr>
        <w:t>,</w:t>
      </w:r>
      <w:r w:rsidRPr="00612A07">
        <w:rPr>
          <w:rFonts w:eastAsia="Times New Roman" w:cs="Times New Roman"/>
          <w:szCs w:val="24"/>
        </w:rPr>
        <w:t xml:space="preserve"> προσπαθούν να δημιουργήσουν φαινόμενα στελεχών ελαφράς υπηρεσίας </w:t>
      </w:r>
      <w:r>
        <w:rPr>
          <w:rFonts w:eastAsia="Times New Roman" w:cs="Times New Roman"/>
          <w:szCs w:val="24"/>
        </w:rPr>
        <w:t xml:space="preserve">ή </w:t>
      </w:r>
      <w:r w:rsidRPr="00612A07">
        <w:rPr>
          <w:rFonts w:eastAsia="Times New Roman" w:cs="Times New Roman"/>
          <w:szCs w:val="24"/>
        </w:rPr>
        <w:t>υπηρεσίας γραφείου</w:t>
      </w:r>
      <w:r>
        <w:rPr>
          <w:rFonts w:eastAsia="Times New Roman" w:cs="Times New Roman"/>
          <w:szCs w:val="24"/>
        </w:rPr>
        <w:t>.</w:t>
      </w:r>
    </w:p>
    <w:p w14:paraId="29671518"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Γ</w:t>
      </w:r>
      <w:r w:rsidRPr="00612A07">
        <w:rPr>
          <w:rFonts w:eastAsia="Times New Roman" w:cs="Times New Roman"/>
          <w:szCs w:val="24"/>
        </w:rPr>
        <w:t xml:space="preserve">νωρίζετε πολύ καλά πόσο σημαντικό είναι να τεθούν </w:t>
      </w:r>
      <w:r>
        <w:rPr>
          <w:rFonts w:eastAsia="Times New Roman" w:cs="Times New Roman"/>
          <w:szCs w:val="24"/>
        </w:rPr>
        <w:t>ο</w:t>
      </w:r>
      <w:r w:rsidRPr="00612A07">
        <w:rPr>
          <w:rFonts w:eastAsia="Times New Roman" w:cs="Times New Roman"/>
          <w:szCs w:val="24"/>
        </w:rPr>
        <w:t xml:space="preserve">ι σωστές βάσεις για τους σπουδαστές </w:t>
      </w:r>
      <w:r>
        <w:rPr>
          <w:rFonts w:eastAsia="Times New Roman" w:cs="Times New Roman"/>
          <w:szCs w:val="24"/>
        </w:rPr>
        <w:t>των ΑΣΕΙ και ΑΣΣΥ, π</w:t>
      </w:r>
      <w:r w:rsidRPr="00612A07">
        <w:rPr>
          <w:rFonts w:eastAsia="Times New Roman" w:cs="Times New Roman"/>
          <w:szCs w:val="24"/>
        </w:rPr>
        <w:t xml:space="preserve">ου αποτελούν </w:t>
      </w:r>
      <w:r>
        <w:rPr>
          <w:rFonts w:eastAsia="Times New Roman" w:cs="Times New Roman"/>
          <w:szCs w:val="24"/>
        </w:rPr>
        <w:t>τ</w:t>
      </w:r>
      <w:r w:rsidRPr="00612A07">
        <w:rPr>
          <w:rFonts w:eastAsia="Times New Roman" w:cs="Times New Roman"/>
          <w:szCs w:val="24"/>
        </w:rPr>
        <w:t>α φυτώρια των αυριανών μαχητών</w:t>
      </w:r>
      <w:r>
        <w:rPr>
          <w:rFonts w:eastAsia="Times New Roman" w:cs="Times New Roman"/>
          <w:szCs w:val="24"/>
        </w:rPr>
        <w:t>,</w:t>
      </w:r>
      <w:r w:rsidRPr="00612A07">
        <w:rPr>
          <w:rFonts w:eastAsia="Times New Roman" w:cs="Times New Roman"/>
          <w:szCs w:val="24"/>
        </w:rPr>
        <w:t xml:space="preserve"> ηγητόρων και υποστηρικτών</w:t>
      </w:r>
      <w:r>
        <w:rPr>
          <w:rFonts w:eastAsia="Times New Roman" w:cs="Times New Roman"/>
          <w:szCs w:val="24"/>
        </w:rPr>
        <w:t xml:space="preserve"> του τόσο σπουδαίου έργου των</w:t>
      </w:r>
      <w:r w:rsidRPr="00612A07">
        <w:rPr>
          <w:rFonts w:eastAsia="Times New Roman" w:cs="Times New Roman"/>
          <w:szCs w:val="24"/>
        </w:rPr>
        <w:t xml:space="preserve"> </w:t>
      </w:r>
      <w:r>
        <w:rPr>
          <w:rFonts w:eastAsia="Times New Roman" w:cs="Times New Roman"/>
          <w:szCs w:val="24"/>
        </w:rPr>
        <w:t>Ε</w:t>
      </w:r>
      <w:r w:rsidRPr="00612A07">
        <w:rPr>
          <w:rFonts w:eastAsia="Times New Roman" w:cs="Times New Roman"/>
          <w:szCs w:val="24"/>
        </w:rPr>
        <w:t>νόπλων Δυνάμεων</w:t>
      </w:r>
      <w:r>
        <w:rPr>
          <w:rFonts w:eastAsia="Times New Roman" w:cs="Times New Roman"/>
          <w:szCs w:val="24"/>
        </w:rPr>
        <w:t>. Δ</w:t>
      </w:r>
      <w:r w:rsidRPr="00612A07">
        <w:rPr>
          <w:rFonts w:eastAsia="Times New Roman" w:cs="Times New Roman"/>
          <w:szCs w:val="24"/>
        </w:rPr>
        <w:t>εν νοούνται</w:t>
      </w:r>
      <w:r>
        <w:rPr>
          <w:rFonts w:eastAsia="Times New Roman" w:cs="Times New Roman"/>
          <w:szCs w:val="24"/>
        </w:rPr>
        <w:t xml:space="preserve"> </w:t>
      </w:r>
      <w:r w:rsidRPr="00612A07">
        <w:rPr>
          <w:rFonts w:eastAsia="Times New Roman" w:cs="Times New Roman"/>
          <w:szCs w:val="24"/>
        </w:rPr>
        <w:t>διατάξεις</w:t>
      </w:r>
      <w:r>
        <w:rPr>
          <w:rFonts w:eastAsia="Times New Roman" w:cs="Times New Roman"/>
          <w:szCs w:val="24"/>
        </w:rPr>
        <w:t>,</w:t>
      </w:r>
      <w:r w:rsidRPr="00612A07">
        <w:rPr>
          <w:rFonts w:eastAsia="Times New Roman" w:cs="Times New Roman"/>
          <w:szCs w:val="24"/>
        </w:rPr>
        <w:t xml:space="preserve"> όπως για παράδειγμα</w:t>
      </w:r>
      <w:r>
        <w:rPr>
          <w:rFonts w:eastAsia="Times New Roman" w:cs="Times New Roman"/>
          <w:szCs w:val="24"/>
        </w:rPr>
        <w:t>: π</w:t>
      </w:r>
      <w:r w:rsidRPr="00612A07">
        <w:rPr>
          <w:rFonts w:eastAsia="Times New Roman" w:cs="Times New Roman"/>
          <w:szCs w:val="24"/>
        </w:rPr>
        <w:t>ρώτον</w:t>
      </w:r>
      <w:r>
        <w:rPr>
          <w:rFonts w:eastAsia="Times New Roman" w:cs="Times New Roman"/>
          <w:szCs w:val="24"/>
        </w:rPr>
        <w:t>,</w:t>
      </w:r>
      <w:r w:rsidRPr="00612A07">
        <w:rPr>
          <w:rFonts w:eastAsia="Times New Roman" w:cs="Times New Roman"/>
          <w:szCs w:val="24"/>
        </w:rPr>
        <w:t xml:space="preserve"> </w:t>
      </w:r>
      <w:r>
        <w:rPr>
          <w:rFonts w:eastAsia="Times New Roman" w:cs="Times New Roman"/>
          <w:szCs w:val="24"/>
        </w:rPr>
        <w:t xml:space="preserve">μαθητές ειδικών καταστάσεων των στρατιωτικών </w:t>
      </w:r>
      <w:r w:rsidRPr="00612A07">
        <w:rPr>
          <w:rFonts w:eastAsia="Times New Roman" w:cs="Times New Roman"/>
          <w:szCs w:val="24"/>
        </w:rPr>
        <w:t xml:space="preserve">σχολών </w:t>
      </w:r>
      <w:r>
        <w:rPr>
          <w:rFonts w:eastAsia="Times New Roman" w:cs="Times New Roman"/>
          <w:szCs w:val="24"/>
        </w:rPr>
        <w:t>που ενώ</w:t>
      </w:r>
      <w:r w:rsidRPr="00612A07">
        <w:rPr>
          <w:rFonts w:eastAsia="Times New Roman" w:cs="Times New Roman"/>
          <w:szCs w:val="24"/>
        </w:rPr>
        <w:t xml:space="preserve"> μέχρι σήμερα για διάφορους λόγους υγείας διαγράφοντα</w:t>
      </w:r>
      <w:r>
        <w:rPr>
          <w:rFonts w:eastAsia="Times New Roman" w:cs="Times New Roman"/>
          <w:szCs w:val="24"/>
        </w:rPr>
        <w:t>ν</w:t>
      </w:r>
      <w:r w:rsidRPr="00612A07">
        <w:rPr>
          <w:rFonts w:eastAsia="Times New Roman" w:cs="Times New Roman"/>
          <w:szCs w:val="24"/>
        </w:rPr>
        <w:t xml:space="preserve"> από αυτές</w:t>
      </w:r>
      <w:r>
        <w:rPr>
          <w:rFonts w:eastAsia="Times New Roman" w:cs="Times New Roman"/>
          <w:szCs w:val="24"/>
        </w:rPr>
        <w:t>,</w:t>
      </w:r>
      <w:r w:rsidRPr="00612A07">
        <w:rPr>
          <w:rFonts w:eastAsia="Times New Roman" w:cs="Times New Roman"/>
          <w:szCs w:val="24"/>
        </w:rPr>
        <w:t xml:space="preserve"> τώρα θα μπορούν να ενταχθούν σε κατάσταση υπηρεσίας γραφείου </w:t>
      </w:r>
      <w:r>
        <w:rPr>
          <w:rFonts w:eastAsia="Times New Roman" w:cs="Times New Roman"/>
          <w:szCs w:val="24"/>
        </w:rPr>
        <w:t xml:space="preserve">ή </w:t>
      </w:r>
      <w:r w:rsidRPr="00612A07">
        <w:rPr>
          <w:rFonts w:eastAsia="Times New Roman" w:cs="Times New Roman"/>
          <w:szCs w:val="24"/>
        </w:rPr>
        <w:t>ελαφράς υπηρεσίας</w:t>
      </w:r>
      <w:r>
        <w:rPr>
          <w:rFonts w:eastAsia="Times New Roman" w:cs="Times New Roman"/>
          <w:szCs w:val="24"/>
        </w:rPr>
        <w:t xml:space="preserve">. </w:t>
      </w:r>
      <w:r>
        <w:rPr>
          <w:rFonts w:eastAsia="Times New Roman"/>
          <w:color w:val="222222"/>
          <w:szCs w:val="24"/>
          <w:shd w:val="clear" w:color="auto" w:fill="FFFFFF"/>
        </w:rPr>
        <w:t xml:space="preserve">Πρόκειται, κατά την άποψή μας, για ευνοϊκή μεν διάταξη για τους μαθητές με λόγους υγείας, αλλά όχι για τους χώρους αυτούς, όπου τίποτε λιγότερο από το βέλτιστο και το άριστο δεν θα έπρεπε να είναι αποδεκτό. </w:t>
      </w:r>
    </w:p>
    <w:p w14:paraId="29671519"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Στους σπουδαστές της Σχολής Ικάρων της κατεύθυνσης Ιπταμένων, που διαγράφηκαν από αυτήν κατά το πρώτο έτος σπουδών λόγω πτητικής ακαταλληλότητας, παρέχεται η δυνατότητα τώρα επιστροφής στις Ένοπλες Δυνάμεις μέχρι την ηλικία των είκοσι τεσσάρων ετών και επανεγγραφής τους στη Σχολή Ικάρων, μετατασσόμενοι αυτοί σε μία από τις κατευθύνσεις εδάφους. Αποτελεί για εμάς καθαρή φωτογραφική διάταξη ικανοποίησης συγκεκριμένων προσώπων, χωρίς να αποδεικνύεται η σκοπιμότητα, η ισονομία και η δικαιοσύνη που επικαλείται η διάταξη.</w:t>
      </w:r>
    </w:p>
    <w:p w14:paraId="2967151A"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Υπάρχουν και άλλες διατάξεις που, αντί να αποσκοπούν στην ισορροπημένη αξιοποίηση των στρατεύσιμων νέων που τόσο έχουμε ανάγκη, καθίστανται προβληματικές από κάθε πλευρά. Το νομοσχέδιο περιέχει, επίσης, διατάξεις που προσπαθούν να χειραγωγήσουν το προσωπικό των Ενόπλων Δυνάμεων και όχι να το αξιοποιήσουν αντικειμενικά και δίκαια τηρώντας συγκεκριμένες αρχές, όπως για παράδειγμα το σχετικό άρθρο για τη δημιουργία γραφείων νομικής προστασίας στελεχών. Προωθείται μία πρωτόγνωρη και ιδιαίτερη διάταξη, που παραπέμπει σε άλλες εποχές διαχείρισης και χειραγώγησης του προσωπικού. Όπως είπα και στην επιτροπή, τα γραφεία νομικής προστασίας στελεχών διαφαίνεται ήδη ότι θα  αποτύχουν. Η υπαγωγή τους στον οικείο αρχηγό μόνο προβληματισμό δημιουργεί.</w:t>
      </w:r>
    </w:p>
    <w:p w14:paraId="2967151B"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εκσυγχρονισμός των Ενόπλων Δυνάμεων δεν γίνεται με τέτοια γραφεία. Εδώ απαιτείται ένας εντελώς ανεξάρτητος θεσμός, ο Συνήγορος του Στρατιωτικού, πέρα από τη στρατιωτική ιεραρχία, κάτι σαν τον Συνήγορο του Πολίτη, που θα υπάγεται βέβαια στον Υπουργό Εθνικής Άμυνας, με την υποχρέωση αναφοράς απευθείας στον Υπουργό.</w:t>
      </w:r>
    </w:p>
    <w:p w14:paraId="2967151C"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Σημαντικές, επίσης, είναι οι παρατηρήσεις και της έκθεσης του Επιστημονικού Συμβουλίου της Βουλής, που ελπίζω ότι θα τις λάβετε σοβαρά υπ’ </w:t>
      </w:r>
      <w:r>
        <w:rPr>
          <w:rFonts w:eastAsia="Times New Roman"/>
          <w:color w:val="222222"/>
          <w:szCs w:val="24"/>
          <w:shd w:val="clear" w:color="auto" w:fill="FFFFFF"/>
        </w:rPr>
        <w:lastRenderedPageBreak/>
        <w:t>όψιν σας, όπως για παράδειγμα για το άρθρο 36 σε σχέση με τους στρατιωτικούς δικαστές όπου καθιερώνεται η δυσμενής μεταχείριση των στρατιωτικών δικαστών που προέρχονται από τη Στρατιωτική Σχολή Αξιωματικών Σωμάτων σε σχέση με όσους έχουν διοριστεί με διαγωνισμό, καθώς αυξάνονται τα όρια ηλικίας μόνο για τη δεύτερη κατηγορία, χωρίς να υπάρχει κανένας ουσιαστικός, εύλογος και βάσιμος λόγος.</w:t>
      </w:r>
    </w:p>
    <w:p w14:paraId="2967151D"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μην θεσμοθετηθεί αυτή η άνιση μεταχείριση, θα πρέπει οι σχετικές διατάξεις να ισχύουν για όλους τους στρατιωτικούς δικαστές ανεξαρτήτως προέλευσης.</w:t>
      </w:r>
    </w:p>
    <w:p w14:paraId="2967151E"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στο άρθρου 40 και 50, παράγραφος 5, προωθούνται διατάξεις που δεν ευνοούν την εναρμόνιση της χώρας στο κανονιστικό πλαίσιο στρατιωτικών ειδικευμένων θεμάτων της Ευρωπαϊκής Ένωσης και του ΝΑΤΟ. Συγκεκριμένα, της στρατιωτικής αξιοπλοΐας του Ευρωπαϊκού Οργανισμού Άμυνας της Ευρωπαϊκής Ένωσης και της πολιτικής αξιοπλοΐας του ΝΑΤΟ για τις Ένοπλες Δυνάμεις. </w:t>
      </w:r>
    </w:p>
    <w:p w14:paraId="2967151F"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άρθρο 40, που αναφέρεται στο σοβαρό θέμα της Εθνικής Στρατιωτικής Αρχής Αξιοπλοΐας είναι ουσιώδους σημασίας για τη χώρα και την αμυ</w:t>
      </w:r>
      <w:r>
        <w:rPr>
          <w:rFonts w:eastAsia="Times New Roman"/>
          <w:color w:val="222222"/>
          <w:szCs w:val="24"/>
          <w:shd w:val="clear" w:color="auto" w:fill="FFFFFF"/>
        </w:rPr>
        <w:lastRenderedPageBreak/>
        <w:t>ντική βιομηχανία. Η δημιουργία του υπ’ όψιν φορέα αποτελεί ένα θέμα εναρμόνισης σε εθνικό επίπεδο του Κανονιστικού Πλαισίου του Στρατιωτικής Αξιοπλοΐας του Ευρωπαϊκού Οργανισμού Άμυνας της Ευρωπαϊκής Ένωσης και της Πολιτικής Αξιοπλοΐας του ΝΑΤΟ για τις Ένοπλες Δυνάμεις και την αμυντική βιομηχανία, αμφότερα τα οποία έχει προσυπογράψει η χώρα μας προς εναρμόνιση.</w:t>
      </w:r>
    </w:p>
    <w:p w14:paraId="29671520"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σημειωθεί ότι κράτη-μέλη του European Defen</w:t>
      </w:r>
      <w:r>
        <w:rPr>
          <w:rFonts w:eastAsia="Times New Roman"/>
          <w:color w:val="222222"/>
          <w:szCs w:val="24"/>
          <w:shd w:val="clear" w:color="auto" w:fill="FFFFFF"/>
          <w:lang w:val="en-US"/>
        </w:rPr>
        <w:t>s</w:t>
      </w:r>
      <w:r>
        <w:rPr>
          <w:rFonts w:eastAsia="Times New Roman"/>
          <w:color w:val="222222"/>
          <w:szCs w:val="24"/>
          <w:shd w:val="clear" w:color="auto" w:fill="FFFFFF"/>
        </w:rPr>
        <w:t>e Agency και του ΝΑΤΟ έχουν ήδη συγκροτήσει αντίστοιχες Εθνικές Στρατιωτικές Αρχές Αξιοπλοΐας, ήτοι η Γαλλία, η Γερμανία, το Ηνωμένο Βασίλειο, η Σουηδία, η Ιταλία, η Ουγγαρία και άλλες χώρες, υπαγόμενες απευθείας στους Υπουργούς, συμμορφούμενες με τα ανωτέρω δύο κανονιστικά πλαίσια.</w:t>
      </w:r>
    </w:p>
    <w:p w14:paraId="29671521"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τεθέν, όμως, πλαίσιο δεν κρίνεται επαρκές. Διαπιστώνονται σημαντικές ελλείψεις και σφάλματα στην υπαγωγή υπό το ΓΕΕΘΑ και την αποστολή της προς σύσταση Εθνικής Αρχής. Μέσω αυτής δεν διασφαλίζεται η ανεξαρτησία και το κύρος της, αλλά και η επιβολή των νόμιμων κυρώσεων σε φορείς που θα αναπτύσσουν προϊόντα ή οπλικά συστήματα μη συμβατά με τα διεθνή πρότυπα.</w:t>
      </w:r>
    </w:p>
    <w:p w14:paraId="29671522"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Επιπρόσθετα, το συγκεκριμένο νομοσχέδιο δεν ασχολείται με την οργανωτική δομή και τη λειτουργικότητα, τη στελέχωση, τα προσόντα και τα καθήκοντα των στελεχών της Εθνικής Αρχής όπως γίνεται με άλλες υπηρεσίες, όπως περί της σύστασης της Αρχής Πολιτικής Αεροπορίας και αναδιάρθρωσης της Υπηρεσίας Πολιτικής Αεροπορίας, για την εφαρμογή εθνικής και ευρωπαϊκής νομοθεσίας.</w:t>
      </w:r>
    </w:p>
    <w:p w14:paraId="29671523" w14:textId="77777777" w:rsidR="00711852" w:rsidRDefault="000A1C6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w:t>
      </w:r>
      <w:r>
        <w:rPr>
          <w:rFonts w:eastAsia="Times New Roman" w:cs="Times New Roman"/>
          <w:szCs w:val="24"/>
        </w:rPr>
        <w:t xml:space="preserve">ς του χρόνου ομιλίας του κυρίου </w:t>
      </w:r>
      <w:r w:rsidRPr="00F81B27">
        <w:rPr>
          <w:rFonts w:eastAsia="Times New Roman" w:cs="Times New Roman"/>
          <w:szCs w:val="24"/>
        </w:rPr>
        <w:t>Βουλευτή)</w:t>
      </w:r>
    </w:p>
    <w:p w14:paraId="29671524"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θα πάρω ελάχιστο χρόνο από τη δευτερολογία μου.</w:t>
      </w:r>
    </w:p>
    <w:p w14:paraId="29671525"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Μετά τα προαναφερθέντα, προτείνουμε την απόσυρση των επίμαχων διατάξεων και να εξεταστούν μαζί σε ένα ξεχωριστό, αυτοτελές σχέδιο νόμου.</w:t>
      </w:r>
    </w:p>
    <w:p w14:paraId="29671526" w14:textId="77777777" w:rsidR="00711852" w:rsidRDefault="000A1C6E">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 στο σύγχρονο, σύνθετο και ασταθές γεωπολιτικό περιβάλλον της ανατολικής Μεσογείου, όπου βρίσκεται η χώρα μας, οι Ένοπλες Δυνάμεις, ως βασικός πυλώνας σταθερότητας, δεν λαμβάνουν καμμία προστιθέμενη αξία από το παρόν νομοσχέδιο, ούτε υφίσταται η παραμικρή προληπτική στρατηγική για τον ρόλο τους.</w:t>
      </w:r>
    </w:p>
    <w:p w14:paraId="2967152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Εμείς στο Κίνημα Αλλαγής προτείνουμε τα παρακάτω:</w:t>
      </w:r>
    </w:p>
    <w:p w14:paraId="2967152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Να υλοποιηθεί ο επανασχεδιασμός της οργανωτικής τους δομής, να αυξηθεί η ευελιξία τους. Πρόσφατο ιδιαίτερο κωμικοτραγικό παράδειγμα αποτελεί η μεταφορά ή όχι της 32</w:t>
      </w:r>
      <w:r w:rsidRPr="00314090">
        <w:rPr>
          <w:rFonts w:eastAsia="Times New Roman" w:cs="Times New Roman"/>
          <w:szCs w:val="24"/>
          <w:vertAlign w:val="superscript"/>
        </w:rPr>
        <w:t>ης</w:t>
      </w:r>
      <w:r>
        <w:rPr>
          <w:rFonts w:eastAsia="Times New Roman" w:cs="Times New Roman"/>
          <w:szCs w:val="24"/>
        </w:rPr>
        <w:t xml:space="preserve"> Ταξιαρχίας Πεζοναυτών. Αποφασίσατε τελικά, κύριε Υπουργέ, τι θα κάνετε με αυτό; Θα αποκατασταθεί η λειτουργικότητα και η διαθεσιμότητα όλου του υπάρχοντος υλικού με σκοπό την επαύξηση ή αποκατάσταση της διαθεσιμότητας όπου απαιτείται;</w:t>
      </w:r>
    </w:p>
    <w:p w14:paraId="2967152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Να αναθεωρηθεί το θεσμικό πλαίσιο των Ενόπλων Δυνάμεων για τους αξιωματικούς και τους υπαξιωματικούς με την αναθεώρηση του ν.1400/1973 περί Καταστάσεως των Αξιωματικών και σύνταξη νέου νόμου περί Καταστάσεως Αξιωματικών. Σύνταξη νόμου περί Καταστάσεως των Υπαξιωματικών. Όλων των νόμων που αφορούν την εξέλιξη των στελεχών των Ενόπλων Δυνάμεων. Με μέριμνα της στρατιωτικής ηγεσίας, να γίνεται αποτελεσματική διαχείριση των αλλαγών και των προκλήσεων και να δίδεται ιδιαίτερη σημασία στον ανθρώπινο παράγοντα. Να υπαγορεύεται η εκπαίδευση του προσωπικού από την αρχή της διαρκούς μάθησης, προσαρμοσμένη στις νέες τεχνολογίες. </w:t>
      </w:r>
    </w:p>
    <w:p w14:paraId="2967152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Οι διαδικασίες να εξασφαλίζουν τη σωστή και γρήγορη λήψη των επιχειρησιακών αποφάσεων. </w:t>
      </w:r>
    </w:p>
    <w:p w14:paraId="2967152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στα κριτήρια λήψης απόφασης να λαμβάνεται υπ’ όψιν η αποδοτικότητα, δηλαδή η αποδοτική χρήση των σπανιζόντων πόρων, η διαφάνεια και η αποτελεσματικότητα. </w:t>
      </w:r>
    </w:p>
    <w:p w14:paraId="2967152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Τέτοια χαρακτηριστικά θα έπρεπε να έχει το νομοσχέδιο και κάθε νομοσχέδιο που αφορά τις Ένοπλες Δυνάμεις. </w:t>
      </w:r>
    </w:p>
    <w:p w14:paraId="2967152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Και επειδή ο κύριος Υπουργός –και κλείνω με αυτό- από τους κόλπους του Πολεμικού Ναυτικού, θα ήθελα να του θυμίσω –αν και απουσιάζει- τα λόγια του Ναυάρχου Κουντουριώτη στη ναυμαχία της Έλλης, για το ανθρώπινο κεφάλαιο: «Καράβια άνευ ικανού έμψυχου υλικού είναι μόλυβδος βαρύς, βυθιζόμενος εντός ύδατος».</w:t>
      </w:r>
    </w:p>
    <w:p w14:paraId="2967152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Καταθέτω τις προτάσεις μας στα Πρακτικά.</w:t>
      </w:r>
    </w:p>
    <w:p w14:paraId="2967152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9671530" w14:textId="77777777" w:rsidR="00711852" w:rsidRDefault="000A1C6E">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Γεώργιος Αρβανιτίδης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ρχείο του Τμήματος Γραμματείας της Διεύθυνσης Στενογ</w:t>
      </w:r>
      <w:r>
        <w:rPr>
          <w:rFonts w:eastAsia="Times New Roman"/>
          <w:bCs/>
          <w:szCs w:val="24"/>
        </w:rPr>
        <w:t>ραφίας και Πρακτικών της Βουλής)</w:t>
      </w:r>
    </w:p>
    <w:p w14:paraId="29671531" w14:textId="77777777" w:rsidR="00711852" w:rsidRDefault="000A1C6E">
      <w:pPr>
        <w:spacing w:line="600" w:lineRule="auto"/>
        <w:ind w:firstLine="720"/>
        <w:jc w:val="both"/>
        <w:rPr>
          <w:rFonts w:eastAsia="Times New Roman"/>
          <w:bCs/>
          <w:szCs w:val="24"/>
        </w:rPr>
      </w:pPr>
      <w:r>
        <w:rPr>
          <w:rFonts w:eastAsia="Times New Roman" w:cs="Times New Roman"/>
          <w:szCs w:val="24"/>
        </w:rPr>
        <w:t>(Χειροκροτήματα από την πτέρυγα της Δημοκρατικής Συμπαράταξης)</w:t>
      </w:r>
    </w:p>
    <w:p w14:paraId="29671532" w14:textId="77777777" w:rsidR="00711852" w:rsidRDefault="000A1C6E">
      <w:pPr>
        <w:spacing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Τον λόγο έχει ο Αναπληρωτής Υπουργός κ. Φάμελλος. Θέλει να μιλήσει για την τροπολογία του. Πρέπει, όμως, να πούμε το εξής. Βιάζεται. Εάν, όμως, ζητήσουν τον λόγο οι συνάδελφοι, θα πρέπει να παραμείνετε, κύριε Υπουργέ. </w:t>
      </w:r>
    </w:p>
    <w:p w14:paraId="29671533" w14:textId="77777777" w:rsidR="00711852" w:rsidRDefault="000A1C6E">
      <w:pPr>
        <w:spacing w:line="600" w:lineRule="auto"/>
        <w:ind w:firstLine="720"/>
        <w:jc w:val="both"/>
        <w:rPr>
          <w:rFonts w:eastAsia="Times New Roman"/>
          <w:bCs/>
          <w:szCs w:val="24"/>
        </w:rPr>
      </w:pPr>
      <w:r>
        <w:rPr>
          <w:rFonts w:eastAsia="Times New Roman"/>
          <w:bCs/>
          <w:szCs w:val="24"/>
        </w:rPr>
        <w:t>Το θέμα της τροπολογίας είναι ρύθμιση θεμάτων αρμοδιότητας Υπουργείου Περιβάλλοντος και Ενέργειας και συγκεκριμένα, τροποποίηση - συμπλήρωση διατάξεων του ν.4042/2012.</w:t>
      </w:r>
    </w:p>
    <w:p w14:paraId="29671534" w14:textId="77777777" w:rsidR="00711852" w:rsidRDefault="000A1C6E">
      <w:pPr>
        <w:spacing w:line="600" w:lineRule="auto"/>
        <w:ind w:firstLine="720"/>
        <w:jc w:val="both"/>
        <w:rPr>
          <w:rFonts w:eastAsia="Times New Roman"/>
          <w:bCs/>
          <w:szCs w:val="24"/>
        </w:rPr>
      </w:pPr>
      <w:r>
        <w:rPr>
          <w:rFonts w:eastAsia="Times New Roman"/>
          <w:bCs/>
          <w:szCs w:val="24"/>
        </w:rPr>
        <w:t>Προτού πάρετε τον λόγο, κύριε Υπουργέ, να αναγγείλουμε την παρουσία σχολείου εδώ.</w:t>
      </w:r>
    </w:p>
    <w:p w14:paraId="29671535" w14:textId="77777777" w:rsidR="00711852" w:rsidRDefault="000A1C6E">
      <w:pPr>
        <w:spacing w:line="600" w:lineRule="auto"/>
        <w:ind w:firstLine="720"/>
        <w:jc w:val="both"/>
        <w:rPr>
          <w:rFonts w:eastAsia="Times New Roman"/>
          <w:bCs/>
          <w:szCs w:val="24"/>
        </w:rPr>
      </w:pPr>
      <w:r w:rsidRPr="00726A05">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ενημερώθηκαν για την ιστορία του κτηρίου και τον τρόπο οργάνωσης και λειτουργίας της Βουλής κ</w:t>
      </w:r>
      <w:r>
        <w:rPr>
          <w:rFonts w:eastAsia="Times New Roman"/>
          <w:bCs/>
          <w:szCs w:val="24"/>
        </w:rPr>
        <w:t>αι ξεναγήθηκαν στην έκθεση της α</w:t>
      </w:r>
      <w:r w:rsidRPr="00726A05">
        <w:rPr>
          <w:rFonts w:eastAsia="Times New Roman"/>
          <w:bCs/>
          <w:szCs w:val="24"/>
        </w:rPr>
        <w:t>ίθουσας «Ε</w:t>
      </w:r>
      <w:r>
        <w:rPr>
          <w:rFonts w:eastAsia="Times New Roman"/>
          <w:bCs/>
          <w:szCs w:val="24"/>
        </w:rPr>
        <w:t>ΛΕΥΘΕΡΙΟΣ ΒΕΝΙΖΕΛΟΣ</w:t>
      </w:r>
      <w:r w:rsidRPr="00726A05">
        <w:rPr>
          <w:rFonts w:eastAsia="Times New Roman"/>
          <w:bCs/>
          <w:szCs w:val="24"/>
        </w:rPr>
        <w:t xml:space="preserve">», </w:t>
      </w:r>
      <w:r>
        <w:rPr>
          <w:rFonts w:eastAsia="Times New Roman"/>
          <w:bCs/>
          <w:szCs w:val="24"/>
        </w:rPr>
        <w:t>πενήντα</w:t>
      </w:r>
      <w:r w:rsidRPr="00726A05">
        <w:rPr>
          <w:rFonts w:eastAsia="Times New Roman"/>
          <w:bCs/>
          <w:szCs w:val="24"/>
        </w:rPr>
        <w:t xml:space="preserve"> μαθήτριες και μαθητές και τρεις συνοδοί εκπαιδευτικοί α</w:t>
      </w:r>
      <w:r>
        <w:rPr>
          <w:rFonts w:eastAsia="Times New Roman"/>
          <w:bCs/>
          <w:szCs w:val="24"/>
        </w:rPr>
        <w:t>πό το 4</w:t>
      </w:r>
      <w:r w:rsidRPr="00314090">
        <w:rPr>
          <w:rFonts w:eastAsia="Times New Roman"/>
          <w:bCs/>
          <w:szCs w:val="24"/>
          <w:vertAlign w:val="superscript"/>
        </w:rPr>
        <w:t>ο</w:t>
      </w:r>
      <w:r>
        <w:rPr>
          <w:rFonts w:eastAsia="Times New Roman"/>
          <w:bCs/>
          <w:szCs w:val="24"/>
        </w:rPr>
        <w:t xml:space="preserve"> </w:t>
      </w:r>
      <w:r w:rsidRPr="00726A05">
        <w:rPr>
          <w:rFonts w:eastAsia="Times New Roman"/>
          <w:bCs/>
          <w:szCs w:val="24"/>
        </w:rPr>
        <w:t xml:space="preserve">Γυμνάσιο </w:t>
      </w:r>
      <w:r>
        <w:rPr>
          <w:rFonts w:eastAsia="Times New Roman"/>
          <w:bCs/>
          <w:szCs w:val="24"/>
        </w:rPr>
        <w:t>Καλαμάτας</w:t>
      </w:r>
      <w:r w:rsidRPr="00726A05">
        <w:rPr>
          <w:rFonts w:eastAsia="Times New Roman"/>
          <w:bCs/>
          <w:szCs w:val="24"/>
        </w:rPr>
        <w:t>.</w:t>
      </w:r>
    </w:p>
    <w:p w14:paraId="29671536" w14:textId="77777777" w:rsidR="00711852" w:rsidRDefault="000A1C6E">
      <w:pPr>
        <w:spacing w:line="600" w:lineRule="auto"/>
        <w:ind w:firstLine="720"/>
        <w:jc w:val="both"/>
        <w:rPr>
          <w:rFonts w:eastAsia="Times New Roman"/>
          <w:bCs/>
          <w:szCs w:val="24"/>
        </w:rPr>
      </w:pPr>
      <w:r w:rsidRPr="00726A05">
        <w:rPr>
          <w:rFonts w:eastAsia="Times New Roman"/>
          <w:bCs/>
          <w:szCs w:val="24"/>
        </w:rPr>
        <w:t xml:space="preserve">Η Βουλή </w:t>
      </w:r>
      <w:r>
        <w:rPr>
          <w:rFonts w:eastAsia="Times New Roman"/>
          <w:bCs/>
          <w:szCs w:val="24"/>
        </w:rPr>
        <w:t>σάς</w:t>
      </w:r>
      <w:r w:rsidRPr="00726A05">
        <w:rPr>
          <w:rFonts w:eastAsia="Times New Roman"/>
          <w:bCs/>
          <w:szCs w:val="24"/>
        </w:rPr>
        <w:t xml:space="preserve"> καλωσορίζει.</w:t>
      </w:r>
    </w:p>
    <w:p w14:paraId="29671537" w14:textId="77777777" w:rsidR="00711852" w:rsidRDefault="000A1C6E">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29671538" w14:textId="77777777" w:rsidR="00711852" w:rsidRDefault="000A1C6E">
      <w:pPr>
        <w:spacing w:line="600" w:lineRule="auto"/>
        <w:ind w:firstLine="720"/>
        <w:jc w:val="both"/>
        <w:rPr>
          <w:rFonts w:eastAsia="Times New Roman"/>
          <w:bCs/>
          <w:szCs w:val="24"/>
        </w:rPr>
      </w:pPr>
      <w:r>
        <w:rPr>
          <w:rFonts w:eastAsia="Times New Roman"/>
          <w:bCs/>
          <w:szCs w:val="24"/>
        </w:rPr>
        <w:t>Τον λόγο έχει ο κύριος Υπουργός.</w:t>
      </w:r>
    </w:p>
    <w:p w14:paraId="29671539" w14:textId="77777777" w:rsidR="00711852" w:rsidRDefault="000A1C6E">
      <w:pPr>
        <w:spacing w:line="600" w:lineRule="auto"/>
        <w:ind w:firstLine="720"/>
        <w:jc w:val="both"/>
        <w:rPr>
          <w:rFonts w:eastAsia="Times New Roman"/>
          <w:bCs/>
          <w:szCs w:val="24"/>
        </w:rPr>
      </w:pPr>
      <w:r w:rsidRPr="00B50B65">
        <w:rPr>
          <w:rFonts w:eastAsia="Times New Roman"/>
          <w:b/>
          <w:bCs/>
          <w:szCs w:val="24"/>
        </w:rPr>
        <w:lastRenderedPageBreak/>
        <w:t>ΣΩΚΡΑΤΗΣ ΦΑΜΕΛΛΟΣ (Αναπληρωτής Υπουργός Περιβάλλοντος και Ενέργειας):</w:t>
      </w:r>
      <w:r>
        <w:rPr>
          <w:rFonts w:eastAsia="Times New Roman"/>
          <w:bCs/>
          <w:szCs w:val="24"/>
        </w:rPr>
        <w:t xml:space="preserve"> Ευχαριστώ πολύ, κύριε Πρόεδρε.</w:t>
      </w:r>
    </w:p>
    <w:p w14:paraId="2967153A" w14:textId="77777777" w:rsidR="00711852" w:rsidRDefault="000A1C6E">
      <w:pPr>
        <w:spacing w:line="600" w:lineRule="auto"/>
        <w:ind w:firstLine="720"/>
        <w:jc w:val="both"/>
        <w:rPr>
          <w:rFonts w:eastAsia="Times New Roman"/>
          <w:bCs/>
          <w:szCs w:val="24"/>
        </w:rPr>
      </w:pPr>
      <w:r>
        <w:rPr>
          <w:rFonts w:eastAsia="Times New Roman"/>
          <w:bCs/>
          <w:szCs w:val="24"/>
        </w:rPr>
        <w:t xml:space="preserve">Κυρίες και κύριοι Βουλευτές, κύριε Υπουργέ, η τροπολογία που έχουμε καταθέσει και θα συζητήσουμε σήμερα αφορά στην κατάργηση του τέλους ταφής για τη διάθεση απορριμμάτων και στην εισαγωγή της περιβαλλοντικής εισφοράς κυκλικής οικονομίας. </w:t>
      </w:r>
    </w:p>
    <w:p w14:paraId="2967153B" w14:textId="77777777" w:rsidR="00711852" w:rsidRDefault="000A1C6E">
      <w:pPr>
        <w:spacing w:line="600" w:lineRule="auto"/>
        <w:ind w:firstLine="720"/>
        <w:jc w:val="both"/>
        <w:rPr>
          <w:rFonts w:eastAsia="Times New Roman"/>
          <w:bCs/>
          <w:szCs w:val="24"/>
        </w:rPr>
      </w:pPr>
      <w:r>
        <w:rPr>
          <w:rFonts w:eastAsia="Times New Roman"/>
          <w:bCs/>
          <w:szCs w:val="24"/>
        </w:rPr>
        <w:t>Και επειδή οφείλω και μια εξήγηση για ποιο λόγο εισάγεται στη σημερινή συνεδρίαση ως τροπολογία, θα σας πω ότι η ρύθμιση αυτή είχε αναρτηθεί σε δημόσια διαβούλευση μαζί με τον κανονισμό τιμολόγησης των φορέων διαχείρισης των αποβλήτων. Η δημοσίευση αυτή την εβδομάδα σε ΦΕΚ του κανονισμού τιμολόγησης συμπαρασύρει και τη ρύθμιση, επειδή αυτή ήταν και η δέσμευση του Υπουργείου Περιβάλλοντος προς την αυτοδιοίκηση,  ότι ταυτόχρονα οι δύο αυτές ρυθμίσεις θα θεσμοθετηθούν.</w:t>
      </w:r>
    </w:p>
    <w:p w14:paraId="2967153C" w14:textId="77777777" w:rsidR="00711852" w:rsidRDefault="000A1C6E">
      <w:pPr>
        <w:spacing w:line="600" w:lineRule="auto"/>
        <w:ind w:firstLine="720"/>
        <w:jc w:val="both"/>
        <w:rPr>
          <w:rFonts w:eastAsia="Times New Roman"/>
          <w:bCs/>
          <w:szCs w:val="24"/>
        </w:rPr>
      </w:pPr>
      <w:r>
        <w:rPr>
          <w:rFonts w:eastAsia="Times New Roman"/>
          <w:bCs/>
          <w:szCs w:val="24"/>
        </w:rPr>
        <w:t xml:space="preserve">Η ρύθμιση αυτή αποτελεί μία ουσιαστική αλλαγή κυκλικής οικονομίας στην Ελλάδα. Μέχρι σήμερα και με τον νόμο του 2012 είχε καθοριστεί το ειδικό τέλος ταφής. Το ειδικό τέλος ταφής, όμως, πρέπει να σας ενημερώσω ότι δεν εφαρμόστηκε ποτέ. Κάθε χρόνο το Κοινοβούλιο με εισήγηση των αρμόδιων Υπουργείων ανέστελε την εφαρμογή του φόρου ταφής και είχαμε ένα </w:t>
      </w:r>
      <w:r>
        <w:rPr>
          <w:rFonts w:eastAsia="Times New Roman"/>
          <w:bCs/>
          <w:szCs w:val="24"/>
        </w:rPr>
        <w:lastRenderedPageBreak/>
        <w:t>δυστυχές γαϊτανάκι αδυναμίας της πολιτείας και της αυτοδιοίκησης να προχωρήσει σε μία ρύθμιση η οποία είχε αντικειμενική βάση –αφορούσε στην αποτροπή της ταφής-, αλλά δεν εφαρμόστηκε.</w:t>
      </w:r>
    </w:p>
    <w:p w14:paraId="2967153D" w14:textId="77777777" w:rsidR="00711852" w:rsidRDefault="000A1C6E">
      <w:pPr>
        <w:spacing w:line="600" w:lineRule="auto"/>
        <w:ind w:firstLine="720"/>
        <w:jc w:val="both"/>
        <w:rPr>
          <w:rFonts w:eastAsia="Times New Roman"/>
          <w:bCs/>
          <w:szCs w:val="24"/>
        </w:rPr>
      </w:pPr>
      <w:r>
        <w:rPr>
          <w:rFonts w:eastAsia="Times New Roman"/>
          <w:bCs/>
          <w:szCs w:val="24"/>
        </w:rPr>
        <w:t>Για ποιους λόγους; Πρώτα απ’ όλα γιατί αυτή η ρύθμιση του ν. 4042 δεν συνδυάστηκε με μέτρα ενθάρρυνσης μιας διαφορετικής διαχείρισης απορριμμάτων, με ουσιαστικά μέτρα ενίσχυσης της ανακύκλωσης ή με υποδομές κυκλικής οικονομίας και αξιοποίησης απορριμμάτων. Είχε, λοιπόν, έναν αποτρεπτικό χαρακτήρα, αλλά εκ τούτου μόνο είχε καταστεί και αποσπασματικό ή αναποτελεσματικό. Γι’ αυτό και η πολιτεία ή δεν άντεξε ή δεν θέλησε ποτέ να το εφαρμόσει.</w:t>
      </w:r>
    </w:p>
    <w:p w14:paraId="2967153E" w14:textId="77777777" w:rsidR="00711852" w:rsidRDefault="000A1C6E">
      <w:pPr>
        <w:spacing w:line="600" w:lineRule="auto"/>
        <w:ind w:firstLine="720"/>
        <w:jc w:val="both"/>
        <w:rPr>
          <w:rFonts w:eastAsia="Times New Roman" w:cs="Times New Roman"/>
          <w:szCs w:val="24"/>
        </w:rPr>
      </w:pPr>
      <w:r>
        <w:rPr>
          <w:rFonts w:eastAsia="Times New Roman"/>
          <w:bCs/>
          <w:szCs w:val="24"/>
        </w:rPr>
        <w:t>Το δεύτερο ήταν ότι συνέδεε το τέλος ταφής με τους δήμους, όχι όμως με τους φορείς διαχείρισης των αποβλήτων, που είναι αυτοί οι οργανισμοί των δήμων που διαχειρίζονται τις εγκαταστάσεις και άρα θα μπορούσαν να επιβάλλουν ή να εισπράξουν το τέλος ταφής.</w:t>
      </w:r>
    </w:p>
    <w:p w14:paraId="2967153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Η οικονομική επιβάρυνση που προέβλεπε ο ν.4042 ήταν πάρα πολύ μεγάλη, ήταν 35 ευρώ στον τόνο, σε μια αναντιστοιχία, αν θέλετε, με το βάρος που είχαν έτσι και αλλιώς οι φορείς για την ταφή. Η αναλογικότητά του ήταν προβληματική. Και ταυτόχρονα δεν προέβλεπε η ρύθμιση ότι θα επιστραφεί </w:t>
      </w:r>
      <w:r>
        <w:rPr>
          <w:rFonts w:eastAsia="Times New Roman" w:cs="Times New Roman"/>
          <w:szCs w:val="24"/>
        </w:rPr>
        <w:lastRenderedPageBreak/>
        <w:t>το τέλος αυτό σε δράσεις κυκλικής οικονομίας και ανακύκλωσης, γιατί έπρεπε να δώσει και τη διέξοδο.</w:t>
      </w:r>
    </w:p>
    <w:p w14:paraId="2967154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Εκ τούτου, λοιπόν, τροποποιείται –και για την ακρίβεια καταργείται- το τέλος ταφής. Εισάγεται πλέον η Εισφορά Κυκλικής Οικονομίας. Οφείλω να σας πω ότι η χώρα μας είναι πλέον μία από τις πρώτες δέκα χώρες της Ευρωπαϊκής Ένωσης που έχει στρατηγική κυκλικής οικονομίας κατατεθειμένη και στην Ευρωπαϊκή Ένωση με συμφωνία με την Οικονομική και Κοινωνική Επιτροπή και όλους τους παραγωγικούς φορείς. Πρόσφατο είναι και το πρώτο φόρουμ Κυκλικής Οικονομίας που έγινε εδώ στην Αθήνα. Το μέτρο αυτό είναι αναπόσπαστο στοιχείο της απόφασης του Κυβερνητικού Συμβουλίου Οικονομικής Πολιτικής και της πολιτικής για την κυκλική οικονομία.</w:t>
      </w:r>
    </w:p>
    <w:p w14:paraId="2967154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Τι προβλέπεται, λοιπόν, και τι ρυθμίζουμε σήμερα;</w:t>
      </w:r>
    </w:p>
    <w:p w14:paraId="2967154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Να καταβάλλεται από τους φορείς διαχείρισης στερεών αποβλήτων στο Πράσινο Ταμείο ένα τέλος το οποίο ανέρχεται σε 10 ευρώ ανά τόνο διατιθέμενων στερεών αποβλήτων ξεκινώντας από την 1-1-2020, δηλαδή μετά από οκτώ μήνες. Ταυτόχρονα, το ποσό αυτό θα αυξάνεται κατά 5 ευρώ κάθε έτος αν συνεχίζει ο δήμος ο οποίος υπόκειται σε αυτήν την εισφορά να μην </w:t>
      </w:r>
      <w:r>
        <w:rPr>
          <w:rFonts w:eastAsia="Times New Roman" w:cs="Times New Roman"/>
          <w:szCs w:val="24"/>
        </w:rPr>
        <w:lastRenderedPageBreak/>
        <w:t xml:space="preserve">καλύπτει τις υποχρεώσεις της ευρωπαϊκής πολιτικής για τη διάθεση αποβλήτων. </w:t>
      </w:r>
    </w:p>
    <w:p w14:paraId="2967154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Θα διατίθεται αποκλειστικά για τη χρηματοδότηση έργων κυκλικής οικονομίας. Δηλαδή, θα ενισχύει μόνο την ανακύκλωση στους δήμους που εξαιτίας του ότι δεν την έχουν αναπτυγμένη υποχρεούμαστε να πληρώνουμε εισφορά κυκλικής οικονομίας. Και μάλιστα, για την επιτάχυνση των διαδικασιών θα υπάρχει και ένας ξεκάθαρος οδικός χάρτης για τους δήμους. Δηλαδή, οι δήμοι οι οποίοι δεν έχουν καμμία δραστηριότητα ανάκτησης και επεξεργασίας στερεών αποβλήτων θα έχουν την υποχρέωση να καταβάλλουν 10 ευρώ τον τόνο. </w:t>
      </w:r>
    </w:p>
    <w:p w14:paraId="2967154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Όταν, όμως, υπάρχει περιβαλλοντική αδειοδότηση μονάδας, δηλαδή έχουν ξεκινήσει διαδικασίες προετοιμασίας των μονάδων κυκλικής οικονομίας, θα </w:t>
      </w:r>
      <w:r w:rsidRPr="00015BB3">
        <w:rPr>
          <w:rFonts w:eastAsia="Times New Roman" w:cs="Times New Roman"/>
          <w:szCs w:val="24"/>
        </w:rPr>
        <w:t>υπάρχ</w:t>
      </w:r>
      <w:r>
        <w:rPr>
          <w:rFonts w:eastAsia="Times New Roman" w:cs="Times New Roman"/>
          <w:szCs w:val="24"/>
        </w:rPr>
        <w:t>ει 35% έκπτωση επ’</w:t>
      </w:r>
      <w:r w:rsidRPr="00015BB3">
        <w:rPr>
          <w:rFonts w:eastAsia="Times New Roman" w:cs="Times New Roman"/>
          <w:szCs w:val="24"/>
        </w:rPr>
        <w:t xml:space="preserve"> αυτού του 10</w:t>
      </w:r>
      <w:r w:rsidRPr="00015BB3">
        <w:rPr>
          <w:rFonts w:eastAsia="Times New Roman" w:cs="Times New Roman"/>
          <w:b/>
          <w:szCs w:val="24"/>
        </w:rPr>
        <w:t>.</w:t>
      </w:r>
      <w:r>
        <w:rPr>
          <w:rFonts w:eastAsia="Times New Roman" w:cs="Times New Roman"/>
          <w:szCs w:val="24"/>
        </w:rPr>
        <w:t xml:space="preserve"> Και όταν υπάρχει νομική δέσμευση, δηλαδή συμβόλαιο, έχει εγκατασταθεί και κατασκευάζεται η μονάδα αυτή κυκλικής οικονομίας και επεξεργασίας απορριμμάτων θα υπάρχει έκπτωση 70%, ενώ όταν λειτουργεί η μονάδα επεξεργασίας απορριμμάτων και αξιοποίησής τους, δεν θα υπάρχει καμμία εισφορά εκ μέρους του δήμου. </w:t>
      </w:r>
    </w:p>
    <w:p w14:paraId="2967154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Θα υπάρχει υπολογισμός κάθε εξάμηνο της εισφοράς αυτής. Στο επόμενο τρίμηνο θα βγαίνει ο λογαριασμός από τον φορέα διαχείρισης των αποβλήτων από τις ποσότητες που διατέθηκαν σε ταφή χωρίς επεξεργασία. Θα λαμβάνονται υπ’ όψιν όλες οι μειώσεις, η ανακύκλωση που επιτυγχάνει ο δήμος και προφανώς, θα καταβάλλεται στη συνέχεια η περιβαλλοντική εισφορά. </w:t>
      </w:r>
    </w:p>
    <w:p w14:paraId="2967154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Αυτό πρακτικά σημαίνει ότι οι φορείς διαχείρισης των αποβλήτων σε όλη την Ελλάδα, που συγκροτήθηκαν πλέον και οργανώθηκαν με βάση τον Κλεισθένη, τον ν.4555, θα κληθούν τον Ιούνιο να συντάξουν τιμολογιακή πολιτική που θα τη στείλουν σε όλα τα δημοτικά συμβούλια, όπως προβλέπει ο ν.4555 και ο ν.4496/2017. Άρα, σε όλα τα δημοτικά συμβούλια της χώρας θα γίνει συζήτηση για την ανακύκλωση, για τη μείωση του κόστους διαχείρισης λόγω ανακύκλωσης και για την εισφορά κυκλικής οικονομίας και την αξιοποίησή της.</w:t>
      </w:r>
    </w:p>
    <w:p w14:paraId="2967154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Δεν θα υπάρχουν στεγανά στη ζήτηση, πλέον, στερεών αποβλήτων. Τα νούμερα, τα αποτελέσματα θα είναι διαθέσιμα στον πολίτη. Θα αξιολογείται η αυτοδιοίκηση και η κοινωνία μας και θα έχουμε πλήρη πληροφορία, τελικά, σχετικά με το τι γίνεται με τη διαχείριση απορριμμάτων. Διότι πρέπει να σας ομολογήσω ότι δεν υπήρχαν δεδομένα και δεν υπάρχουν αξιόπιστες βάσεις δεδομένων μέχρι τώρα. Έτσι, θα ελέγχεται και η καταβολή της εισφοράς </w:t>
      </w:r>
      <w:r>
        <w:rPr>
          <w:rFonts w:eastAsia="Times New Roman" w:cs="Times New Roman"/>
          <w:szCs w:val="24"/>
        </w:rPr>
        <w:lastRenderedPageBreak/>
        <w:t xml:space="preserve">εκ μέρους των ΦΟΔΣΑ και θα υπάρχει η αντίστοιχη αναφορά στη Γενική Γραμματεία Συντονισμού Διαχείρισης Αποβλήτων. </w:t>
      </w:r>
    </w:p>
    <w:p w14:paraId="2967154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Να πω απλώς ότι στη ρύθμιση δεν προβλέπεται κανένας περιορισμός διάθεσης του ποσού αυτού ως προς το Πράσινο Ταμείο. Δηλαδή δεν υπόκειται η εισφορά αυτή στους μνημονιακούς περιορισμούς του Πράσινου Ταμείου που είχαν εισαχθεί με τις προηγούμενες κυβερνήσεις. </w:t>
      </w:r>
    </w:p>
    <w:p w14:paraId="2967154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Θα δίνονται κίνητρα στην αυτοδιοίκηση για να αναπτύσσει την ανακύκλωση και την κυκλική οικονομία, ουσιαστικά για ένα νέο μοντέλο διαχείρισης αποβλήτων. Διότι οφείλω να πω και στην Εθνική Αντιπροσωπεία ότι από την 1</w:t>
      </w:r>
      <w:r w:rsidRPr="00A00288">
        <w:rPr>
          <w:rFonts w:eastAsia="Times New Roman" w:cs="Times New Roman"/>
          <w:szCs w:val="24"/>
          <w:vertAlign w:val="superscript"/>
        </w:rPr>
        <w:t>η</w:t>
      </w:r>
      <w:r>
        <w:rPr>
          <w:rFonts w:eastAsia="Times New Roman" w:cs="Times New Roman"/>
          <w:szCs w:val="24"/>
        </w:rPr>
        <w:t xml:space="preserve"> Ιανουαρίου 2019 είναι υποχρεωτική η χωριστή συλλογή απορριμμάτων για όλα τα ανακυκλώσιμα ήδη και για τα οργανικά απόβλητα για όλους τους δήμους και όλους τους δημόσιους φορείς και τους χώρους συνάθροισης κοινού. </w:t>
      </w:r>
    </w:p>
    <w:p w14:paraId="2967154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Να ενημερώσουμε, τέλος, ότι το Υπουργείο Περιβάλλοντος είναι έτοιμο να διαθέσει στους δήμους τη διαβαθμισμένη πρόσβαση και στους ΦΟΔΣΑ στο Ηλεκτρονικό Μητρώο Αποβλήτων άρα θα έχουν πρόσβαση οι φορείς διαχείρισης των αποβλήτων σε ένα μητρώο που θα παρακολουθείται όλη η διαχείριση των αποβλήτων με αξιόπιστα δεδομένα και συγκριτικά έτσι ώστε να έχουν αποδοτικότητα όλες οι ρυθμίσεις τις οποίες θεσπίζουμε και σήμερα.</w:t>
      </w:r>
    </w:p>
    <w:p w14:paraId="2967154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2967154C" w14:textId="77777777" w:rsidR="00711852" w:rsidRDefault="000A1C6E">
      <w:pPr>
        <w:spacing w:line="600" w:lineRule="auto"/>
        <w:ind w:firstLine="720"/>
        <w:jc w:val="both"/>
        <w:rPr>
          <w:rFonts w:eastAsia="Times New Roman" w:cs="Times New Roman"/>
          <w:szCs w:val="24"/>
        </w:rPr>
      </w:pPr>
      <w:r w:rsidRPr="001D5E1A">
        <w:rPr>
          <w:rFonts w:eastAsia="Times New Roman" w:cs="Times New Roman"/>
          <w:b/>
          <w:szCs w:val="24"/>
        </w:rPr>
        <w:t>ΠΡΟΕΔΡΕΥΩΝ (Δημήτριος Κρεμαστινός):</w:t>
      </w:r>
      <w:r>
        <w:rPr>
          <w:rFonts w:eastAsia="Times New Roman" w:cs="Times New Roman"/>
          <w:szCs w:val="24"/>
        </w:rPr>
        <w:t xml:space="preserve"> Τον λόγο έχει ο ειδικός αγορητής της Χρυσής Αυγής κ. Κούζηλος.</w:t>
      </w:r>
    </w:p>
    <w:p w14:paraId="2967154D" w14:textId="77777777" w:rsidR="00711852" w:rsidRDefault="000A1C6E">
      <w:pPr>
        <w:spacing w:line="600" w:lineRule="auto"/>
        <w:ind w:firstLine="720"/>
        <w:jc w:val="both"/>
        <w:rPr>
          <w:rFonts w:eastAsia="Times New Roman" w:cs="Times New Roman"/>
          <w:szCs w:val="24"/>
        </w:rPr>
      </w:pPr>
      <w:r w:rsidRPr="00660E38">
        <w:rPr>
          <w:rFonts w:eastAsia="Times New Roman" w:cs="Times New Roman"/>
          <w:b/>
          <w:szCs w:val="24"/>
        </w:rPr>
        <w:t>ΝΙΚΟΛΑΟΣ ΚΟΥΖΗΛΟΣ:</w:t>
      </w:r>
      <w:r>
        <w:rPr>
          <w:rFonts w:eastAsia="Times New Roman" w:cs="Times New Roman"/>
          <w:szCs w:val="24"/>
        </w:rPr>
        <w:t xml:space="preserve"> Ευχαριστώ πολύ, κύριε Πρόεδρε.</w:t>
      </w:r>
    </w:p>
    <w:p w14:paraId="2967154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Από το 2017 ο ΣΥΡΙΖΑ δήλωνε ότι θα φέρει ένα νομοσχέδιο για την ανασυγκρότηση του στρατεύματος. Όμως, στην ουσία εμείς αυτό τώρα που είδαμε τι ήταν; Βλέπουμε ένα προεκλογικό νομοθέτημα. Ο Αναπληρωτής Υπουργός Άμυνας τον Μάρτιο σε ραδιοφωνικό σταθμό είχε δηλώσει: «Το νομοσχέδιο έχει κοινωνικό πρόσημο για ένα δίκαιο σύστημα». </w:t>
      </w:r>
    </w:p>
    <w:p w14:paraId="2967154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Κοινωνικό πρόσημο είναι και η δήλωση που έκανε –και το έκανε και ο ΣΥΡΙΖΑ όλος- ότι θα αυξήσουμε τον μισθό του φαντάρου από οκτώ ευρώ στα τριάντα ευρώ, εάν και εφόσον οι δημοσιονομικές δυνατότητες το επιτρέψουν. Αν δεν είναι αυτό προεκλογικές δηλώσεις, τι είναι; </w:t>
      </w:r>
    </w:p>
    <w:p w14:paraId="2967155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Κοινωνικό πρόσημο η συμμόρφωση στις ευρωπαϊκές οδηγίες για τους αντιρρησίες συνείδησης. </w:t>
      </w:r>
      <w:r w:rsidRPr="00CE04D2">
        <w:rPr>
          <w:rFonts w:eastAsia="Times New Roman" w:cs="Times New Roman"/>
          <w:szCs w:val="24"/>
        </w:rPr>
        <w:t>Λέτε «συμμόρφωση», όμως δεν είναι συμμόρφωση.</w:t>
      </w:r>
      <w:r>
        <w:rPr>
          <w:rFonts w:eastAsia="Times New Roman" w:cs="Times New Roman"/>
          <w:szCs w:val="24"/>
        </w:rPr>
        <w:t xml:space="preserve"> Απλώς, όπως το έχει δηλώσει και ο κ. Βίτσας και το έχει δηλώσει και ο Πρωθυπουργός στη ΔΕΘ, αυτό είναι ένα πάγιο αίτημα της νεολαίας του ΣΥΡΙΖΑ. </w:t>
      </w:r>
    </w:p>
    <w:p w14:paraId="2967155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Όμως, ποιοι είναι οι αντιρρησίες συνείδησης και ποια είναι αυτή η νεολαία στον ΣΥΡΙΖΑ; Μήπως δεν είναι λουφαδόροι, όπως είπατε, που είπαν στελέχη σας, μήπως δεν είναι άνθρωποι που δεν πιστεύουν στο στράτευμα κλπ.; Είναι οι συγκεκριμένοι που συλλαμβάνονται στα Εξάρχεια να καίνε την ελληνική σημαία, είναι οι συγκεκριμένοι που συλλαμβάνονται γιατί δεν υπηρετούν και δεν πιστεύουν σε πατρίδα, σε θρησκεία, δεν πιστεύουν σε τίποτα. Νομοθετείτε για αυτούς.</w:t>
      </w:r>
    </w:p>
    <w:p w14:paraId="2967155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Κοινωνικό πρόσημο χωρίς η ομοσπονδία, η ΠΟΜΕΝΣ να έχει κανένα λόγο στο συγκεκριμένο νομοσχέδιο. Διαβάζω την ανακοίνωση της ΠΟΜΕΝΣ: «Με έκπληξη πληροφορηθήκαμε ότι την 8</w:t>
      </w:r>
      <w:r w:rsidRPr="00C662BC">
        <w:rPr>
          <w:rFonts w:eastAsia="Times New Roman" w:cs="Times New Roman"/>
          <w:szCs w:val="24"/>
          <w:vertAlign w:val="superscript"/>
        </w:rPr>
        <w:t>η</w:t>
      </w:r>
      <w:r>
        <w:rPr>
          <w:rFonts w:eastAsia="Times New Roman" w:cs="Times New Roman"/>
          <w:szCs w:val="24"/>
        </w:rPr>
        <w:t xml:space="preserve"> Μαρτίου του 2019 τέθηκε σε διαβούλευση το νέο νομοσχέδιο του ΥΠΕΘΑ. Δυστυχώς, κατά την προετοιμασία και τη σύνταξη του νομοσχεδίου ουδέποτε κλήθηκε η ΠΟΜΕΝΣ ως μόνιμη θεσμική εκπρόσωπος των εν ενεργεία στρατιωτικών να διατυπώσει τις απόψεις της για τα ζητήματα που ρυθμίζονται σε αυτό. Αναρωτιόμαστε, λέει η Ομοσπονδία, τι είδους θεσμική εκπροσώπηση ευαγγελίζεται ο Αναπληρωτής Υπουργός. Ποιος είναι ο λόγος που δεν μας κάλεσε; Ποιος είναι ο λόγος που αγνοήθηκαν οι προτάσεις που είχαμε κατά καιρούς διατυπώσει για ζητήματα που απασχολούν στρατιωτικούς;».</w:t>
      </w:r>
    </w:p>
    <w:p w14:paraId="2967155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Ρωτάω και εγώ: Ως πολιτικά προϊστάμενος και πρώην συνδικαλιστής, όπως δήλωσε ο Αναπληρωτής Υπουργός, είναι περήφανος τώρα γι’ αυτή την ανακοίνωση, ότι και σαν πρώην συνδικαλιστής δεν σεβάστηκε αυτό που φέρατε εσείς, τον συνδικαλισμό;</w:t>
      </w:r>
    </w:p>
    <w:p w14:paraId="2967155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Κατά </w:t>
      </w:r>
      <w:r w:rsidRPr="004B6CEF">
        <w:rPr>
          <w:rFonts w:eastAsia="Times New Roman" w:cs="Times New Roman"/>
          <w:szCs w:val="24"/>
        </w:rPr>
        <w:t xml:space="preserve">τη διάρκεια της ακρόασης των φορέων </w:t>
      </w:r>
      <w:r>
        <w:rPr>
          <w:rFonts w:eastAsia="Times New Roman" w:cs="Times New Roman"/>
          <w:szCs w:val="24"/>
        </w:rPr>
        <w:t xml:space="preserve">είδαμε πόσα προβλήματα με τον τρόπο που το κάνατε και νομοθετείτε δημιουργήθηκαν με το συγκεκριμένο νομοσχέδιο. Και ο λόγος; Γιατί νομοθετεί η νεολαία του ΣΥΡΙΖΑ. Το είχατε δηλώσει, αιτήματα της νεολαίας του ΣΥΡΙΖΑ και όχι των στρατιωτικών. </w:t>
      </w:r>
    </w:p>
    <w:p w14:paraId="2967155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Θα μας πείτε, υπάρχουν και θετικά στο συγκεκριμένο νομοσχέδιο. Ένα θετικό, το οποίο ήρθε σαν τροπολογία -ναι, αυτό είναι η αναδιάρθρωση του στρατεύματος- είναι η τροπολογία που φέρατε για ΟΒΑ. Ναι, αλλά το φέρατε σε θέμα τροπολογίας. Δεν υπήρχε μέσα στο σώμα του νομοσχεδίου. Οπότε για τα θετικά, σας λέω ξανά μην πανηγυρίζετε και λέτε ότι φέρνετε θετικά. Απλώς, κάνατε αυτό που πρέπει, τη δουλειά σας. </w:t>
      </w:r>
    </w:p>
    <w:p w14:paraId="2967155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Θα πάω τώρα στο πρώτο μέρος του νομοσχεδίου: «Θέματα μέριμνας και σταδιοδρομίας προσωπικού». Κατά την ακρόαση των φορέων διαπιστώσαμε όλοι τα προβλήματα που υπάρχουν. Τι είπαμε όλοι; Δεν υπάρχει διαβούλευση, δεν ζητήθηκε η γνώμη κανενός, νομοθετήσατε μόνοι σας και τα </w:t>
      </w:r>
      <w:r>
        <w:rPr>
          <w:rFonts w:eastAsia="Times New Roman" w:cs="Times New Roman"/>
          <w:szCs w:val="24"/>
        </w:rPr>
        <w:lastRenderedPageBreak/>
        <w:t xml:space="preserve">είδαμε όλα αυτά με το πόσες νομοτεχνικές ζητούσαν όλοι για το συγκεκριμένο νομοσχέδιο. </w:t>
      </w:r>
    </w:p>
    <w:p w14:paraId="29671557" w14:textId="77777777" w:rsidR="00711852" w:rsidRDefault="000A1C6E">
      <w:pPr>
        <w:spacing w:line="600" w:lineRule="auto"/>
        <w:ind w:firstLine="720"/>
        <w:jc w:val="both"/>
        <w:rPr>
          <w:rFonts w:eastAsia="Times New Roman"/>
          <w:szCs w:val="24"/>
        </w:rPr>
      </w:pPr>
      <w:r>
        <w:rPr>
          <w:rFonts w:eastAsia="Times New Roman"/>
          <w:szCs w:val="24"/>
        </w:rPr>
        <w:t>Ε</w:t>
      </w:r>
      <w:r w:rsidRPr="00883745">
        <w:rPr>
          <w:rFonts w:eastAsia="Times New Roman"/>
          <w:szCs w:val="24"/>
        </w:rPr>
        <w:t>άν δεν είναι αυτό προχειρότητα</w:t>
      </w:r>
      <w:r>
        <w:rPr>
          <w:rFonts w:eastAsia="Times New Roman"/>
          <w:szCs w:val="24"/>
        </w:rPr>
        <w:t xml:space="preserve">, </w:t>
      </w:r>
      <w:r w:rsidRPr="00883745">
        <w:rPr>
          <w:rFonts w:eastAsia="Times New Roman"/>
          <w:bCs/>
        </w:rPr>
        <w:t>κύρι</w:t>
      </w:r>
      <w:r>
        <w:rPr>
          <w:rFonts w:eastAsia="Times New Roman"/>
          <w:bCs/>
        </w:rPr>
        <w:t>οι, τότε</w:t>
      </w:r>
      <w:r w:rsidRPr="00883745">
        <w:rPr>
          <w:rFonts w:eastAsia="Times New Roman"/>
          <w:szCs w:val="24"/>
        </w:rPr>
        <w:t xml:space="preserve"> τι είναι</w:t>
      </w:r>
      <w:r>
        <w:rPr>
          <w:rFonts w:eastAsia="Times New Roman"/>
          <w:szCs w:val="24"/>
        </w:rPr>
        <w:t xml:space="preserve">; </w:t>
      </w:r>
    </w:p>
    <w:p w14:paraId="29671558" w14:textId="77777777" w:rsidR="00711852" w:rsidRDefault="000A1C6E">
      <w:pPr>
        <w:spacing w:line="600" w:lineRule="auto"/>
        <w:ind w:firstLine="720"/>
        <w:jc w:val="both"/>
        <w:rPr>
          <w:rFonts w:eastAsia="Times New Roman"/>
          <w:szCs w:val="24"/>
        </w:rPr>
      </w:pPr>
      <w:r>
        <w:rPr>
          <w:rFonts w:eastAsia="Times New Roman"/>
          <w:szCs w:val="24"/>
        </w:rPr>
        <w:t>Κ</w:t>
      </w:r>
      <w:r w:rsidRPr="00883745">
        <w:rPr>
          <w:rFonts w:eastAsia="Times New Roman"/>
          <w:szCs w:val="24"/>
        </w:rPr>
        <w:t xml:space="preserve">αι ρώτησα κάποια στιγμή τον κύριο </w:t>
      </w:r>
      <w:r>
        <w:rPr>
          <w:rFonts w:eastAsia="Times New Roman"/>
          <w:szCs w:val="24"/>
        </w:rPr>
        <w:t xml:space="preserve">Αναπληρωτή </w:t>
      </w:r>
      <w:r w:rsidRPr="00883745">
        <w:rPr>
          <w:rFonts w:eastAsia="Times New Roman"/>
          <w:szCs w:val="24"/>
        </w:rPr>
        <w:t>Υπουργό πότε θα γίνουν οι νομοτεχνικές κ</w:t>
      </w:r>
      <w:r>
        <w:rPr>
          <w:rFonts w:eastAsia="Times New Roman"/>
          <w:szCs w:val="24"/>
        </w:rPr>
        <w:t>αι ποιες θα κάνει δεκτές, για να ξέρουμε κ</w:t>
      </w:r>
      <w:r w:rsidRPr="00883745">
        <w:rPr>
          <w:rFonts w:eastAsia="Times New Roman"/>
          <w:szCs w:val="24"/>
        </w:rPr>
        <w:t>ι εμείς τι κάνουμε</w:t>
      </w:r>
      <w:r>
        <w:rPr>
          <w:rFonts w:eastAsia="Times New Roman"/>
          <w:szCs w:val="24"/>
        </w:rPr>
        <w:t xml:space="preserve">. Ξέρετε ποια ήταν η </w:t>
      </w:r>
      <w:r w:rsidRPr="00883745">
        <w:rPr>
          <w:rFonts w:eastAsia="Times New Roman"/>
          <w:szCs w:val="24"/>
        </w:rPr>
        <w:t>απάντηση</w:t>
      </w:r>
      <w:r>
        <w:rPr>
          <w:rFonts w:eastAsia="Times New Roman"/>
          <w:szCs w:val="24"/>
        </w:rPr>
        <w:t>; «Θ</w:t>
      </w:r>
      <w:r w:rsidRPr="00883745">
        <w:rPr>
          <w:rFonts w:eastAsia="Times New Roman"/>
          <w:szCs w:val="24"/>
        </w:rPr>
        <w:t>α δούμε</w:t>
      </w:r>
      <w:r>
        <w:rPr>
          <w:rFonts w:eastAsia="Times New Roman"/>
          <w:szCs w:val="24"/>
        </w:rPr>
        <w:t xml:space="preserve">.». </w:t>
      </w:r>
      <w:r w:rsidRPr="00CB297D">
        <w:rPr>
          <w:rFonts w:eastAsia="Times New Roman"/>
          <w:szCs w:val="24"/>
        </w:rPr>
        <w:t>Γ</w:t>
      </w:r>
      <w:r w:rsidRPr="00883745">
        <w:rPr>
          <w:rFonts w:eastAsia="Times New Roman"/>
          <w:szCs w:val="24"/>
        </w:rPr>
        <w:t xml:space="preserve">ια </w:t>
      </w:r>
      <w:r>
        <w:rPr>
          <w:rFonts w:eastAsia="Times New Roman"/>
          <w:szCs w:val="24"/>
        </w:rPr>
        <w:t xml:space="preserve">ένα </w:t>
      </w:r>
      <w:r w:rsidRPr="00883745">
        <w:rPr>
          <w:rFonts w:eastAsia="Times New Roman"/>
          <w:szCs w:val="24"/>
        </w:rPr>
        <w:t>νομοσχέδιο που θα</w:t>
      </w:r>
      <w:r>
        <w:rPr>
          <w:rFonts w:eastAsia="Times New Roman"/>
          <w:szCs w:val="24"/>
        </w:rPr>
        <w:t xml:space="preserve"> ερχόταν</w:t>
      </w:r>
      <w:r w:rsidRPr="00883745">
        <w:rPr>
          <w:rFonts w:eastAsia="Times New Roman"/>
          <w:szCs w:val="24"/>
        </w:rPr>
        <w:t xml:space="preserve"> σε δύο μέρες</w:t>
      </w:r>
      <w:r>
        <w:rPr>
          <w:rFonts w:eastAsia="Times New Roman"/>
          <w:szCs w:val="24"/>
        </w:rPr>
        <w:t>,</w:t>
      </w:r>
      <w:r w:rsidRPr="00883745">
        <w:rPr>
          <w:rFonts w:eastAsia="Times New Roman"/>
          <w:szCs w:val="24"/>
        </w:rPr>
        <w:t xml:space="preserve"> που το ξέραμε το νομοσχέδιο το </w:t>
      </w:r>
      <w:r>
        <w:rPr>
          <w:rFonts w:eastAsia="Times New Roman"/>
          <w:szCs w:val="24"/>
        </w:rPr>
        <w:t>20</w:t>
      </w:r>
      <w:r w:rsidRPr="00883745">
        <w:rPr>
          <w:rFonts w:eastAsia="Times New Roman"/>
          <w:szCs w:val="24"/>
        </w:rPr>
        <w:t>17 ότι θα έρθει</w:t>
      </w:r>
      <w:r>
        <w:rPr>
          <w:rFonts w:eastAsia="Times New Roman"/>
          <w:szCs w:val="24"/>
        </w:rPr>
        <w:t>,</w:t>
      </w:r>
      <w:r w:rsidRPr="00883745">
        <w:rPr>
          <w:rFonts w:eastAsia="Times New Roman"/>
          <w:szCs w:val="24"/>
        </w:rPr>
        <w:t xml:space="preserve"> η απάντηση </w:t>
      </w:r>
      <w:r>
        <w:rPr>
          <w:rFonts w:eastAsia="Times New Roman"/>
          <w:szCs w:val="24"/>
        </w:rPr>
        <w:t>ήταν «</w:t>
      </w:r>
      <w:r w:rsidRPr="00883745">
        <w:rPr>
          <w:rFonts w:eastAsia="Times New Roman"/>
          <w:szCs w:val="24"/>
        </w:rPr>
        <w:t>θα δούμε</w:t>
      </w:r>
      <w:r>
        <w:rPr>
          <w:rFonts w:eastAsia="Times New Roman"/>
          <w:szCs w:val="24"/>
        </w:rPr>
        <w:t>».</w:t>
      </w:r>
      <w:r w:rsidRPr="00883745">
        <w:rPr>
          <w:rFonts w:eastAsia="Times New Roman"/>
          <w:szCs w:val="24"/>
        </w:rPr>
        <w:t xml:space="preserve"> </w:t>
      </w:r>
    </w:p>
    <w:p w14:paraId="29671559" w14:textId="77777777" w:rsidR="00711852" w:rsidRDefault="000A1C6E">
      <w:pPr>
        <w:spacing w:line="600" w:lineRule="auto"/>
        <w:ind w:firstLine="720"/>
        <w:jc w:val="both"/>
        <w:rPr>
          <w:rFonts w:eastAsia="Times New Roman"/>
          <w:szCs w:val="24"/>
        </w:rPr>
      </w:pPr>
      <w:r>
        <w:rPr>
          <w:rFonts w:eastAsia="Times New Roman"/>
          <w:szCs w:val="24"/>
        </w:rPr>
        <w:t>Ε</w:t>
      </w:r>
      <w:r w:rsidRPr="00883745">
        <w:rPr>
          <w:rFonts w:eastAsia="Times New Roman"/>
          <w:szCs w:val="24"/>
        </w:rPr>
        <w:t>άν δεν είναι αυτό προχειρότητα</w:t>
      </w:r>
      <w:r>
        <w:rPr>
          <w:rFonts w:eastAsia="Times New Roman"/>
          <w:szCs w:val="24"/>
        </w:rPr>
        <w:t>, τι είναι, κύριοι;</w:t>
      </w:r>
    </w:p>
    <w:p w14:paraId="2967155A" w14:textId="77777777" w:rsidR="00711852" w:rsidRDefault="000A1C6E">
      <w:pPr>
        <w:spacing w:line="600" w:lineRule="auto"/>
        <w:ind w:firstLine="720"/>
        <w:jc w:val="both"/>
        <w:rPr>
          <w:rFonts w:eastAsia="Times New Roman"/>
          <w:szCs w:val="24"/>
        </w:rPr>
      </w:pPr>
      <w:r>
        <w:rPr>
          <w:rFonts w:eastAsia="Times New Roman"/>
          <w:szCs w:val="24"/>
        </w:rPr>
        <w:t xml:space="preserve">Και θα φέρω μερικά </w:t>
      </w:r>
      <w:r w:rsidRPr="00883745">
        <w:rPr>
          <w:rFonts w:eastAsia="Times New Roman"/>
          <w:szCs w:val="24"/>
        </w:rPr>
        <w:t>πολύ απλά παραδείγματα για το συγκεκριμένο νομοσχέδιο</w:t>
      </w:r>
      <w:r>
        <w:rPr>
          <w:rFonts w:eastAsia="Times New Roman"/>
          <w:szCs w:val="24"/>
        </w:rPr>
        <w:t>, όπως σ</w:t>
      </w:r>
      <w:r w:rsidRPr="00883745">
        <w:rPr>
          <w:rFonts w:eastAsia="Times New Roman"/>
          <w:szCs w:val="24"/>
        </w:rPr>
        <w:t xml:space="preserve">το άρθρο 17 </w:t>
      </w:r>
      <w:r>
        <w:rPr>
          <w:rFonts w:eastAsia="Times New Roman"/>
          <w:szCs w:val="24"/>
        </w:rPr>
        <w:t>«Α</w:t>
      </w:r>
      <w:r w:rsidRPr="00883745">
        <w:rPr>
          <w:rFonts w:eastAsia="Times New Roman"/>
          <w:szCs w:val="24"/>
        </w:rPr>
        <w:t xml:space="preserve">ποκατάσταση </w:t>
      </w:r>
      <w:r>
        <w:rPr>
          <w:rFonts w:eastAsia="Times New Roman"/>
          <w:szCs w:val="24"/>
        </w:rPr>
        <w:t>εφάπαξ βοηθήματος ειδικών λ</w:t>
      </w:r>
      <w:r w:rsidRPr="00883745">
        <w:rPr>
          <w:rFonts w:eastAsia="Times New Roman"/>
          <w:szCs w:val="24"/>
        </w:rPr>
        <w:t>ογαριασμών</w:t>
      </w:r>
      <w:r>
        <w:rPr>
          <w:rFonts w:eastAsia="Times New Roman"/>
          <w:szCs w:val="24"/>
        </w:rPr>
        <w:t>»,</w:t>
      </w:r>
      <w:r w:rsidRPr="00883745">
        <w:rPr>
          <w:rFonts w:eastAsia="Times New Roman"/>
          <w:szCs w:val="24"/>
        </w:rPr>
        <w:t xml:space="preserve"> δεν ρυθμίζεται η χορήγηση εφάπαξ βοηθήματος σε όλα τα</w:t>
      </w:r>
      <w:r>
        <w:rPr>
          <w:rFonts w:eastAsia="Times New Roman"/>
          <w:szCs w:val="24"/>
        </w:rPr>
        <w:t xml:space="preserve"> στελέχη που αποστρατεύτηκαν κατά το </w:t>
      </w:r>
      <w:r w:rsidRPr="00883745">
        <w:rPr>
          <w:rFonts w:eastAsia="Times New Roman"/>
          <w:szCs w:val="24"/>
        </w:rPr>
        <w:t>χρονικό διάστημα από 1</w:t>
      </w:r>
      <w:r>
        <w:rPr>
          <w:rFonts w:eastAsia="Times New Roman"/>
          <w:szCs w:val="24"/>
        </w:rPr>
        <w:t>-8-2012 έως 31-</w:t>
      </w:r>
      <w:r w:rsidRPr="00883745">
        <w:rPr>
          <w:rFonts w:eastAsia="Times New Roman"/>
          <w:szCs w:val="24"/>
        </w:rPr>
        <w:t>12</w:t>
      </w:r>
      <w:r>
        <w:rPr>
          <w:rFonts w:eastAsia="Times New Roman"/>
          <w:szCs w:val="24"/>
        </w:rPr>
        <w:t>-2016. Σ</w:t>
      </w:r>
      <w:r w:rsidRPr="00883745">
        <w:rPr>
          <w:rFonts w:eastAsia="Times New Roman"/>
          <w:szCs w:val="24"/>
        </w:rPr>
        <w:t xml:space="preserve">το άρθρο 10 </w:t>
      </w:r>
      <w:r>
        <w:rPr>
          <w:rFonts w:eastAsia="Times New Roman"/>
          <w:szCs w:val="24"/>
        </w:rPr>
        <w:t>«Τροποποίηση του ν.</w:t>
      </w:r>
      <w:r w:rsidRPr="00883745">
        <w:rPr>
          <w:rFonts w:eastAsia="Times New Roman"/>
          <w:szCs w:val="24"/>
        </w:rPr>
        <w:t>3883</w:t>
      </w:r>
      <w:r>
        <w:rPr>
          <w:rFonts w:eastAsia="Times New Roman"/>
          <w:szCs w:val="24"/>
        </w:rPr>
        <w:t>/2010»,</w:t>
      </w:r>
      <w:r w:rsidRPr="00883745">
        <w:rPr>
          <w:rFonts w:eastAsia="Times New Roman"/>
          <w:szCs w:val="24"/>
        </w:rPr>
        <w:t xml:space="preserve"> δεν αναγράφεται η αναδρομική ισχύς </w:t>
      </w:r>
      <w:r>
        <w:rPr>
          <w:rFonts w:eastAsia="Times New Roman"/>
          <w:szCs w:val="24"/>
        </w:rPr>
        <w:t>του ν.</w:t>
      </w:r>
      <w:r w:rsidRPr="00883745">
        <w:rPr>
          <w:rFonts w:eastAsia="Times New Roman"/>
          <w:szCs w:val="24"/>
        </w:rPr>
        <w:t>1848</w:t>
      </w:r>
      <w:r>
        <w:rPr>
          <w:rFonts w:eastAsia="Times New Roman"/>
          <w:szCs w:val="24"/>
        </w:rPr>
        <w:t>. Για να δείτε πόσο α</w:t>
      </w:r>
      <w:r w:rsidRPr="00883745">
        <w:rPr>
          <w:rFonts w:eastAsia="Times New Roman"/>
          <w:szCs w:val="24"/>
        </w:rPr>
        <w:t>πλά πραγματάκια μπορούσαν να γίνουν</w:t>
      </w:r>
      <w:r>
        <w:rPr>
          <w:rFonts w:eastAsia="Times New Roman"/>
          <w:szCs w:val="24"/>
        </w:rPr>
        <w:t>,</w:t>
      </w:r>
      <w:r w:rsidRPr="00883745">
        <w:rPr>
          <w:rFonts w:eastAsia="Times New Roman"/>
          <w:szCs w:val="24"/>
        </w:rPr>
        <w:t xml:space="preserve"> εάν είχατε διαβουλευθεί</w:t>
      </w:r>
      <w:r>
        <w:rPr>
          <w:rFonts w:eastAsia="Times New Roman"/>
          <w:szCs w:val="24"/>
        </w:rPr>
        <w:t>,</w:t>
      </w:r>
      <w:r w:rsidRPr="00883745">
        <w:rPr>
          <w:rFonts w:eastAsia="Times New Roman"/>
          <w:szCs w:val="24"/>
        </w:rPr>
        <w:t xml:space="preserve"> εάν είχατε μιλήσει</w:t>
      </w:r>
      <w:r>
        <w:rPr>
          <w:rFonts w:eastAsia="Times New Roman"/>
          <w:szCs w:val="24"/>
        </w:rPr>
        <w:t>, εάν είχατε</w:t>
      </w:r>
      <w:r w:rsidRPr="00883745">
        <w:rPr>
          <w:rFonts w:eastAsia="Times New Roman"/>
          <w:szCs w:val="24"/>
        </w:rPr>
        <w:t xml:space="preserve"> σαν συμβουλευ</w:t>
      </w:r>
      <w:r>
        <w:rPr>
          <w:rFonts w:eastAsia="Times New Roman"/>
          <w:szCs w:val="24"/>
        </w:rPr>
        <w:t>τικά όργανα αυτούς που πρέπει κ</w:t>
      </w:r>
      <w:r w:rsidRPr="00883745">
        <w:rPr>
          <w:rFonts w:eastAsia="Times New Roman"/>
          <w:szCs w:val="24"/>
        </w:rPr>
        <w:t>ι όχι τη νεολαία του ΣΥΡΙΖΑ</w:t>
      </w:r>
      <w:r>
        <w:rPr>
          <w:rFonts w:eastAsia="Times New Roman"/>
          <w:szCs w:val="24"/>
        </w:rPr>
        <w:t>.</w:t>
      </w:r>
    </w:p>
    <w:p w14:paraId="2967155B" w14:textId="77777777" w:rsidR="00711852" w:rsidRDefault="000A1C6E">
      <w:pPr>
        <w:spacing w:line="600" w:lineRule="auto"/>
        <w:ind w:firstLine="720"/>
        <w:jc w:val="both"/>
        <w:rPr>
          <w:rFonts w:eastAsia="Times New Roman"/>
          <w:szCs w:val="24"/>
        </w:rPr>
      </w:pPr>
      <w:r>
        <w:rPr>
          <w:rFonts w:eastAsia="Times New Roman"/>
          <w:szCs w:val="24"/>
        </w:rPr>
        <w:lastRenderedPageBreak/>
        <w:t>Σχετικά με το Κεφάλαιο Β΄ «Θ</w:t>
      </w:r>
      <w:r w:rsidRPr="00883745">
        <w:rPr>
          <w:rFonts w:eastAsia="Times New Roman"/>
          <w:szCs w:val="24"/>
        </w:rPr>
        <w:t>έματα στρατολογικής φύσης</w:t>
      </w:r>
      <w:r>
        <w:rPr>
          <w:rFonts w:eastAsia="Times New Roman"/>
          <w:szCs w:val="24"/>
        </w:rPr>
        <w:t>»,</w:t>
      </w:r>
      <w:r w:rsidRPr="00883745">
        <w:rPr>
          <w:rFonts w:eastAsia="Times New Roman"/>
          <w:szCs w:val="24"/>
        </w:rPr>
        <w:t xml:space="preserve"> για εμάς τίθετ</w:t>
      </w:r>
      <w:r>
        <w:rPr>
          <w:rFonts w:eastAsia="Times New Roman"/>
          <w:szCs w:val="24"/>
        </w:rPr>
        <w:t>αι θέμα ουσιαστικής θητείας, προσαρμοσμένης στις</w:t>
      </w:r>
      <w:r w:rsidRPr="00883745">
        <w:rPr>
          <w:rFonts w:eastAsia="Times New Roman"/>
          <w:szCs w:val="24"/>
        </w:rPr>
        <w:t xml:space="preserve"> </w:t>
      </w:r>
      <w:r>
        <w:rPr>
          <w:rFonts w:eastAsia="Times New Roman"/>
          <w:szCs w:val="24"/>
        </w:rPr>
        <w:t>υπηρεσιακές</w:t>
      </w:r>
      <w:r w:rsidRPr="00883745">
        <w:rPr>
          <w:rFonts w:eastAsia="Times New Roman"/>
          <w:szCs w:val="24"/>
        </w:rPr>
        <w:t xml:space="preserve"> ανάγκες της χώρας</w:t>
      </w:r>
      <w:r>
        <w:rPr>
          <w:rFonts w:eastAsia="Times New Roman"/>
          <w:szCs w:val="24"/>
        </w:rPr>
        <w:t>. Σ</w:t>
      </w:r>
      <w:r w:rsidRPr="00883745">
        <w:rPr>
          <w:rFonts w:eastAsia="Times New Roman"/>
          <w:szCs w:val="24"/>
        </w:rPr>
        <w:t>ίγουρα υπάρχουν και ειδικές περιπτώσεις</w:t>
      </w:r>
      <w:r>
        <w:rPr>
          <w:rFonts w:eastAsia="Times New Roman"/>
          <w:szCs w:val="24"/>
        </w:rPr>
        <w:t>,</w:t>
      </w:r>
      <w:r w:rsidRPr="00883745">
        <w:rPr>
          <w:rFonts w:eastAsia="Times New Roman"/>
          <w:szCs w:val="24"/>
        </w:rPr>
        <w:t xml:space="preserve"> </w:t>
      </w:r>
      <w:r>
        <w:rPr>
          <w:rFonts w:eastAsia="Times New Roman"/>
          <w:szCs w:val="24"/>
        </w:rPr>
        <w:t xml:space="preserve">όπως </w:t>
      </w:r>
      <w:r w:rsidRPr="002800D6">
        <w:rPr>
          <w:rFonts w:eastAsia="Times New Roman"/>
          <w:szCs w:val="24"/>
        </w:rPr>
        <w:t>είναι</w:t>
      </w:r>
      <w:r>
        <w:rPr>
          <w:rFonts w:eastAsia="Times New Roman"/>
          <w:szCs w:val="24"/>
        </w:rPr>
        <w:t xml:space="preserve"> τα</w:t>
      </w:r>
      <w:r w:rsidRPr="00883745">
        <w:rPr>
          <w:rFonts w:eastAsia="Times New Roman"/>
          <w:szCs w:val="24"/>
        </w:rPr>
        <w:t xml:space="preserve"> θέματα υγείας</w:t>
      </w:r>
      <w:r>
        <w:rPr>
          <w:rFonts w:eastAsia="Times New Roman"/>
          <w:szCs w:val="24"/>
        </w:rPr>
        <w:t>, όπως αναφέρεται στο Κ</w:t>
      </w:r>
      <w:r w:rsidRPr="00883745">
        <w:rPr>
          <w:rFonts w:eastAsia="Times New Roman"/>
          <w:szCs w:val="24"/>
        </w:rPr>
        <w:t>εφάλαιο</w:t>
      </w:r>
      <w:r>
        <w:rPr>
          <w:rFonts w:eastAsia="Times New Roman"/>
          <w:szCs w:val="24"/>
        </w:rPr>
        <w:t xml:space="preserve"> Β΄. Ένα </w:t>
      </w:r>
      <w:r w:rsidRPr="00734D50">
        <w:rPr>
          <w:rFonts w:eastAsia="Times New Roman"/>
          <w:szCs w:val="24"/>
        </w:rPr>
        <w:t>είναι</w:t>
      </w:r>
      <w:r>
        <w:rPr>
          <w:rFonts w:eastAsia="Times New Roman"/>
          <w:szCs w:val="24"/>
        </w:rPr>
        <w:t xml:space="preserve"> δεδομένο,</w:t>
      </w:r>
      <w:r w:rsidRPr="00883745">
        <w:rPr>
          <w:rFonts w:eastAsia="Times New Roman"/>
          <w:szCs w:val="24"/>
        </w:rPr>
        <w:t xml:space="preserve"> </w:t>
      </w:r>
      <w:r>
        <w:rPr>
          <w:rFonts w:eastAsia="Times New Roman"/>
          <w:szCs w:val="24"/>
        </w:rPr>
        <w:t xml:space="preserve">ότι όλοι οι Έλληνες </w:t>
      </w:r>
      <w:r w:rsidRPr="00883745">
        <w:rPr>
          <w:rFonts w:eastAsia="Times New Roman"/>
          <w:szCs w:val="24"/>
        </w:rPr>
        <w:t xml:space="preserve">θα πρέπει να εκπληρώνουν τις </w:t>
      </w:r>
      <w:r>
        <w:rPr>
          <w:rFonts w:eastAsia="Times New Roman"/>
          <w:szCs w:val="24"/>
        </w:rPr>
        <w:t>στρατιωτικές τους</w:t>
      </w:r>
      <w:r w:rsidRPr="00883745">
        <w:rPr>
          <w:rFonts w:eastAsia="Times New Roman"/>
          <w:szCs w:val="24"/>
        </w:rPr>
        <w:t xml:space="preserve"> υποχρεώσεις</w:t>
      </w:r>
      <w:r>
        <w:rPr>
          <w:rFonts w:eastAsia="Times New Roman"/>
          <w:szCs w:val="24"/>
        </w:rPr>
        <w:t>. Σ</w:t>
      </w:r>
      <w:r w:rsidRPr="00883745">
        <w:rPr>
          <w:rFonts w:eastAsia="Times New Roman"/>
          <w:szCs w:val="24"/>
        </w:rPr>
        <w:t>ε αυτό είμαστε κάθετοι</w:t>
      </w:r>
      <w:r>
        <w:rPr>
          <w:rFonts w:eastAsia="Times New Roman"/>
          <w:szCs w:val="24"/>
        </w:rPr>
        <w:t>.</w:t>
      </w:r>
      <w:r w:rsidRPr="00883745">
        <w:rPr>
          <w:rFonts w:eastAsia="Times New Roman"/>
          <w:szCs w:val="24"/>
        </w:rPr>
        <w:t xml:space="preserve"> </w:t>
      </w:r>
    </w:p>
    <w:p w14:paraId="2967155C" w14:textId="77777777" w:rsidR="00711852" w:rsidRDefault="000A1C6E">
      <w:pPr>
        <w:spacing w:line="600" w:lineRule="auto"/>
        <w:ind w:firstLine="720"/>
        <w:jc w:val="both"/>
        <w:rPr>
          <w:rFonts w:eastAsia="Times New Roman"/>
          <w:szCs w:val="24"/>
        </w:rPr>
      </w:pPr>
      <w:r w:rsidRPr="00883745">
        <w:rPr>
          <w:rFonts w:eastAsia="Times New Roman"/>
          <w:szCs w:val="24"/>
        </w:rPr>
        <w:t xml:space="preserve">Πάω τώρα στο άρθρο 41 </w:t>
      </w:r>
      <w:r>
        <w:rPr>
          <w:rFonts w:eastAsia="Times New Roman"/>
          <w:szCs w:val="24"/>
        </w:rPr>
        <w:t>«Δ</w:t>
      </w:r>
      <w:r w:rsidRPr="00883745">
        <w:rPr>
          <w:rFonts w:eastAsia="Times New Roman"/>
          <w:szCs w:val="24"/>
        </w:rPr>
        <w:t>ελτία ταυτότητας</w:t>
      </w:r>
      <w:r>
        <w:rPr>
          <w:rFonts w:eastAsia="Times New Roman"/>
          <w:szCs w:val="24"/>
        </w:rPr>
        <w:t xml:space="preserve"> στελεχών Ενόπλων Δυνάμεων». Δ</w:t>
      </w:r>
      <w:r w:rsidRPr="00883745">
        <w:rPr>
          <w:rFonts w:eastAsia="Times New Roman"/>
          <w:szCs w:val="24"/>
        </w:rPr>
        <w:t xml:space="preserve">εν περιμέναμε κάτι άλλο </w:t>
      </w:r>
      <w:r>
        <w:rPr>
          <w:rFonts w:eastAsia="Times New Roman"/>
          <w:szCs w:val="24"/>
        </w:rPr>
        <w:t xml:space="preserve">από τον ΣΥΡΙΖΑ, </w:t>
      </w:r>
      <w:r w:rsidRPr="00883745">
        <w:rPr>
          <w:rFonts w:eastAsia="Times New Roman"/>
          <w:szCs w:val="24"/>
        </w:rPr>
        <w:t>τους διεθνιστές</w:t>
      </w:r>
      <w:r>
        <w:rPr>
          <w:rFonts w:eastAsia="Times New Roman"/>
          <w:szCs w:val="24"/>
        </w:rPr>
        <w:t>. Δεν περιμέ</w:t>
      </w:r>
      <w:r w:rsidRPr="00883745">
        <w:rPr>
          <w:rFonts w:eastAsia="Times New Roman"/>
          <w:szCs w:val="24"/>
        </w:rPr>
        <w:t>να</w:t>
      </w:r>
      <w:r>
        <w:rPr>
          <w:rFonts w:eastAsia="Times New Roman"/>
          <w:szCs w:val="24"/>
        </w:rPr>
        <w:t>με να</w:t>
      </w:r>
      <w:r w:rsidRPr="00883745">
        <w:rPr>
          <w:rFonts w:eastAsia="Times New Roman"/>
          <w:szCs w:val="24"/>
        </w:rPr>
        <w:t xml:space="preserve"> δούμε κάτι άλλο</w:t>
      </w:r>
      <w:r>
        <w:rPr>
          <w:rFonts w:eastAsia="Times New Roman"/>
          <w:szCs w:val="24"/>
        </w:rPr>
        <w:t>. Όλοι εκφράζουν τη</w:t>
      </w:r>
      <w:r w:rsidRPr="00883745">
        <w:rPr>
          <w:rFonts w:eastAsia="Times New Roman"/>
          <w:szCs w:val="24"/>
        </w:rPr>
        <w:t xml:space="preserve"> συγκεκριμένη </w:t>
      </w:r>
      <w:r>
        <w:rPr>
          <w:rFonts w:eastAsia="Times New Roman"/>
          <w:szCs w:val="24"/>
        </w:rPr>
        <w:t>απορία: Θ</w:t>
      </w:r>
      <w:r w:rsidRPr="00883745">
        <w:rPr>
          <w:rFonts w:eastAsia="Times New Roman"/>
          <w:szCs w:val="24"/>
        </w:rPr>
        <w:t>α διασφαλίζεται το απόρρητο</w:t>
      </w:r>
      <w:r>
        <w:rPr>
          <w:rFonts w:eastAsia="Times New Roman"/>
          <w:szCs w:val="24"/>
        </w:rPr>
        <w:t>; Δεύτερο ερώτημα: Θα μπορεί να αναγ</w:t>
      </w:r>
      <w:r w:rsidRPr="00883745">
        <w:rPr>
          <w:rFonts w:eastAsia="Times New Roman"/>
          <w:szCs w:val="24"/>
        </w:rPr>
        <w:t>ράφεται η θρησκεία</w:t>
      </w:r>
      <w:r>
        <w:rPr>
          <w:rFonts w:eastAsia="Times New Roman"/>
          <w:szCs w:val="24"/>
        </w:rPr>
        <w:t>; Φ</w:t>
      </w:r>
      <w:r w:rsidRPr="00883745">
        <w:rPr>
          <w:rFonts w:eastAsia="Times New Roman"/>
          <w:szCs w:val="24"/>
        </w:rPr>
        <w:t xml:space="preserve">υσικά και </w:t>
      </w:r>
      <w:r>
        <w:rPr>
          <w:rFonts w:eastAsia="Times New Roman"/>
          <w:szCs w:val="24"/>
        </w:rPr>
        <w:t xml:space="preserve">δεν </w:t>
      </w:r>
      <w:r w:rsidRPr="00883745">
        <w:rPr>
          <w:rFonts w:eastAsia="Times New Roman"/>
          <w:szCs w:val="24"/>
        </w:rPr>
        <w:t>θα</w:t>
      </w:r>
      <w:r>
        <w:rPr>
          <w:rFonts w:eastAsia="Times New Roman"/>
          <w:szCs w:val="24"/>
        </w:rPr>
        <w:t xml:space="preserve"> πάρουμε απαντήσεις και φυσικά ξέρουμε και τι θα κάνει ο</w:t>
      </w:r>
      <w:r w:rsidRPr="00883745">
        <w:rPr>
          <w:rFonts w:eastAsia="Times New Roman"/>
          <w:szCs w:val="24"/>
        </w:rPr>
        <w:t xml:space="preserve"> ΣΥΡΙΖΑ</w:t>
      </w:r>
      <w:r>
        <w:rPr>
          <w:rFonts w:eastAsia="Times New Roman"/>
          <w:szCs w:val="24"/>
        </w:rPr>
        <w:t xml:space="preserve">. </w:t>
      </w:r>
    </w:p>
    <w:p w14:paraId="2967155D" w14:textId="77777777" w:rsidR="00711852" w:rsidRDefault="000A1C6E">
      <w:pPr>
        <w:spacing w:line="600" w:lineRule="auto"/>
        <w:ind w:firstLine="720"/>
        <w:jc w:val="both"/>
        <w:rPr>
          <w:rFonts w:eastAsia="Times New Roman"/>
          <w:szCs w:val="24"/>
        </w:rPr>
      </w:pPr>
      <w:r>
        <w:rPr>
          <w:rFonts w:eastAsia="Times New Roman"/>
          <w:szCs w:val="24"/>
        </w:rPr>
        <w:t>Σχετικά με το</w:t>
      </w:r>
      <w:r w:rsidRPr="00883745">
        <w:rPr>
          <w:rFonts w:eastAsia="Times New Roman"/>
          <w:szCs w:val="24"/>
        </w:rPr>
        <w:t xml:space="preserve"> άρθρο 34 </w:t>
      </w:r>
      <w:r>
        <w:rPr>
          <w:rFonts w:eastAsia="Times New Roman"/>
          <w:szCs w:val="24"/>
        </w:rPr>
        <w:t>«Τροποποίηση του άρθρου 26 του ν.</w:t>
      </w:r>
      <w:r w:rsidRPr="00883745">
        <w:rPr>
          <w:rFonts w:eastAsia="Times New Roman"/>
          <w:szCs w:val="24"/>
        </w:rPr>
        <w:t>1892</w:t>
      </w:r>
      <w:r>
        <w:rPr>
          <w:rFonts w:eastAsia="Times New Roman"/>
          <w:szCs w:val="24"/>
        </w:rPr>
        <w:t xml:space="preserve">/1990», θέλω να ρωτήσω </w:t>
      </w:r>
      <w:r w:rsidRPr="00883745">
        <w:rPr>
          <w:rFonts w:eastAsia="Times New Roman"/>
          <w:szCs w:val="24"/>
        </w:rPr>
        <w:t>τι θα πράξετε</w:t>
      </w:r>
      <w:r>
        <w:rPr>
          <w:rFonts w:eastAsia="Times New Roman"/>
          <w:szCs w:val="24"/>
        </w:rPr>
        <w:t xml:space="preserve"> με τα ακίνητα στις</w:t>
      </w:r>
      <w:r w:rsidRPr="00883745">
        <w:rPr>
          <w:rFonts w:eastAsia="Times New Roman"/>
          <w:szCs w:val="24"/>
        </w:rPr>
        <w:t xml:space="preserve"> παραμεθόριες περιοχές</w:t>
      </w:r>
      <w:r>
        <w:rPr>
          <w:rFonts w:eastAsia="Times New Roman"/>
          <w:szCs w:val="24"/>
        </w:rPr>
        <w:t>. Α</w:t>
      </w:r>
      <w:r w:rsidRPr="00883745">
        <w:rPr>
          <w:rFonts w:eastAsia="Times New Roman"/>
          <w:szCs w:val="24"/>
        </w:rPr>
        <w:t>κόμα απάντηση δεν έχουμε λάβει</w:t>
      </w:r>
      <w:r>
        <w:rPr>
          <w:rFonts w:eastAsia="Times New Roman"/>
          <w:szCs w:val="24"/>
        </w:rPr>
        <w:t>. Κ</w:t>
      </w:r>
      <w:r w:rsidRPr="00883745">
        <w:rPr>
          <w:rFonts w:eastAsia="Times New Roman"/>
          <w:szCs w:val="24"/>
        </w:rPr>
        <w:t>αι φυσικά</w:t>
      </w:r>
      <w:r>
        <w:rPr>
          <w:rFonts w:eastAsia="Times New Roman"/>
          <w:szCs w:val="24"/>
        </w:rPr>
        <w:t>,</w:t>
      </w:r>
      <w:r w:rsidRPr="00883745">
        <w:rPr>
          <w:rFonts w:eastAsia="Times New Roman"/>
          <w:szCs w:val="24"/>
        </w:rPr>
        <w:t xml:space="preserve"> επειδή δεν σ</w:t>
      </w:r>
      <w:r>
        <w:rPr>
          <w:rFonts w:eastAsia="Times New Roman"/>
          <w:szCs w:val="24"/>
        </w:rPr>
        <w:t xml:space="preserve">ας έχουμε καμμία εμπιστοσύνη </w:t>
      </w:r>
      <w:r w:rsidRPr="00F32D81">
        <w:rPr>
          <w:rFonts w:eastAsia="Times New Roman"/>
          <w:szCs w:val="24"/>
        </w:rPr>
        <w:t>γιατί</w:t>
      </w:r>
      <w:r>
        <w:rPr>
          <w:rFonts w:eastAsia="Times New Roman"/>
          <w:szCs w:val="24"/>
        </w:rPr>
        <w:t xml:space="preserve"> </w:t>
      </w:r>
      <w:r w:rsidRPr="00883745">
        <w:rPr>
          <w:rFonts w:eastAsia="Times New Roman"/>
          <w:szCs w:val="24"/>
        </w:rPr>
        <w:t xml:space="preserve">θα το κάνετε </w:t>
      </w:r>
      <w:r>
        <w:rPr>
          <w:rFonts w:eastAsia="Times New Roman"/>
          <w:szCs w:val="24"/>
        </w:rPr>
        <w:t>και με ΚΥΑ, φυσικά και θα το καταψηφίσουμε το</w:t>
      </w:r>
      <w:r w:rsidRPr="00883745">
        <w:rPr>
          <w:rFonts w:eastAsia="Times New Roman"/>
          <w:szCs w:val="24"/>
        </w:rPr>
        <w:t xml:space="preserve"> συγκεκριμένο άρθρο</w:t>
      </w:r>
      <w:r>
        <w:rPr>
          <w:rFonts w:eastAsia="Times New Roman"/>
          <w:szCs w:val="24"/>
        </w:rPr>
        <w:t>.</w:t>
      </w:r>
    </w:p>
    <w:p w14:paraId="2967155E" w14:textId="77777777" w:rsidR="00711852" w:rsidRDefault="000A1C6E">
      <w:pPr>
        <w:spacing w:line="600" w:lineRule="auto"/>
        <w:ind w:firstLine="720"/>
        <w:jc w:val="both"/>
        <w:rPr>
          <w:rFonts w:eastAsia="Times New Roman"/>
          <w:szCs w:val="24"/>
        </w:rPr>
      </w:pPr>
      <w:r w:rsidRPr="00883745">
        <w:rPr>
          <w:rFonts w:eastAsia="Times New Roman"/>
          <w:szCs w:val="24"/>
        </w:rPr>
        <w:lastRenderedPageBreak/>
        <w:t>Τώρα</w:t>
      </w:r>
      <w:r>
        <w:rPr>
          <w:rFonts w:eastAsia="Times New Roman"/>
          <w:szCs w:val="24"/>
        </w:rPr>
        <w:t>,</w:t>
      </w:r>
      <w:r w:rsidRPr="00883745">
        <w:rPr>
          <w:rFonts w:eastAsia="Times New Roman"/>
          <w:szCs w:val="24"/>
        </w:rPr>
        <w:t xml:space="preserve"> όσο</w:t>
      </w:r>
      <w:r>
        <w:rPr>
          <w:rFonts w:eastAsia="Times New Roman"/>
          <w:szCs w:val="24"/>
        </w:rPr>
        <w:t>ν αφορά το άρθρο 32 «Τροποποίηση διατάξεων του ν.</w:t>
      </w:r>
      <w:r w:rsidRPr="00883745">
        <w:rPr>
          <w:rFonts w:eastAsia="Times New Roman"/>
          <w:szCs w:val="24"/>
        </w:rPr>
        <w:t>4</w:t>
      </w:r>
      <w:r>
        <w:rPr>
          <w:rFonts w:eastAsia="Times New Roman"/>
          <w:szCs w:val="24"/>
        </w:rPr>
        <w:t>4</w:t>
      </w:r>
      <w:r w:rsidRPr="00883745">
        <w:rPr>
          <w:rFonts w:eastAsia="Times New Roman"/>
          <w:szCs w:val="24"/>
        </w:rPr>
        <w:t>07</w:t>
      </w:r>
      <w:r>
        <w:rPr>
          <w:rFonts w:eastAsia="Times New Roman"/>
          <w:szCs w:val="24"/>
        </w:rPr>
        <w:t>/2016», με έκπληξη δήλωσε ο κ.</w:t>
      </w:r>
      <w:r w:rsidRPr="00883745">
        <w:rPr>
          <w:rFonts w:eastAsia="Times New Roman"/>
          <w:szCs w:val="24"/>
        </w:rPr>
        <w:t xml:space="preserve"> Ντούβλης στην επιτροπή ότι</w:t>
      </w:r>
      <w:r>
        <w:rPr>
          <w:rFonts w:eastAsia="Times New Roman"/>
          <w:szCs w:val="24"/>
        </w:rPr>
        <w:t>,</w:t>
      </w:r>
      <w:r w:rsidRPr="00883745">
        <w:rPr>
          <w:rFonts w:eastAsia="Times New Roman"/>
          <w:szCs w:val="24"/>
        </w:rPr>
        <w:t xml:space="preserve"> </w:t>
      </w:r>
      <w:r>
        <w:rPr>
          <w:rFonts w:eastAsia="Times New Roman"/>
          <w:szCs w:val="24"/>
        </w:rPr>
        <w:t xml:space="preserve">ενώ είχε κατατεθεί το </w:t>
      </w:r>
      <w:r w:rsidRPr="0003200E">
        <w:rPr>
          <w:rFonts w:eastAsia="Times New Roman"/>
          <w:szCs w:val="24"/>
        </w:rPr>
        <w:t>νομοσχέδιο</w:t>
      </w:r>
      <w:r>
        <w:rPr>
          <w:rFonts w:eastAsia="Times New Roman"/>
          <w:szCs w:val="24"/>
        </w:rPr>
        <w:t xml:space="preserve">, είδαν άλλο </w:t>
      </w:r>
      <w:r w:rsidRPr="0003200E">
        <w:rPr>
          <w:rFonts w:eastAsia="Times New Roman"/>
          <w:szCs w:val="24"/>
        </w:rPr>
        <w:t>άρθρο</w:t>
      </w:r>
      <w:r>
        <w:rPr>
          <w:rFonts w:eastAsia="Times New Roman"/>
          <w:szCs w:val="24"/>
        </w:rPr>
        <w:t>,</w:t>
      </w:r>
      <w:r w:rsidRPr="00883745">
        <w:rPr>
          <w:rFonts w:eastAsia="Times New Roman"/>
          <w:szCs w:val="24"/>
        </w:rPr>
        <w:t xml:space="preserve"> </w:t>
      </w:r>
      <w:r>
        <w:rPr>
          <w:rFonts w:eastAsia="Times New Roman"/>
          <w:szCs w:val="24"/>
        </w:rPr>
        <w:t>είδαν τη προσθήκη της παραγράφου 1. Αυτό δηλαδή εσείς το λέτε ορθή νομοθέτηση,</w:t>
      </w:r>
      <w:r w:rsidRPr="00883745">
        <w:rPr>
          <w:rFonts w:eastAsia="Times New Roman"/>
          <w:szCs w:val="24"/>
        </w:rPr>
        <w:t xml:space="preserve"> ότι έχουν ενημερωθεί όλοι</w:t>
      </w:r>
      <w:r>
        <w:rPr>
          <w:rFonts w:eastAsia="Times New Roman"/>
          <w:szCs w:val="24"/>
        </w:rPr>
        <w:t>,</w:t>
      </w:r>
      <w:r w:rsidRPr="00883745">
        <w:rPr>
          <w:rFonts w:eastAsia="Times New Roman"/>
          <w:szCs w:val="24"/>
        </w:rPr>
        <w:t xml:space="preserve"> ότι είναι προς τη σωστή κατεύθυνση</w:t>
      </w:r>
      <w:r>
        <w:rPr>
          <w:rFonts w:eastAsia="Times New Roman"/>
          <w:szCs w:val="24"/>
        </w:rPr>
        <w:t>;</w:t>
      </w:r>
      <w:r w:rsidRPr="00883745">
        <w:rPr>
          <w:rFonts w:eastAsia="Times New Roman"/>
          <w:szCs w:val="24"/>
        </w:rPr>
        <w:t xml:space="preserve"> </w:t>
      </w:r>
      <w:r w:rsidRPr="0003200E">
        <w:rPr>
          <w:rFonts w:eastAsia="Times New Roman"/>
          <w:szCs w:val="24"/>
        </w:rPr>
        <w:t>Γιατί</w:t>
      </w:r>
      <w:r>
        <w:rPr>
          <w:rFonts w:eastAsia="Times New Roman"/>
          <w:szCs w:val="24"/>
        </w:rPr>
        <w:t xml:space="preserve"> </w:t>
      </w:r>
      <w:r w:rsidRPr="00883745">
        <w:rPr>
          <w:rFonts w:eastAsia="Times New Roman"/>
          <w:szCs w:val="24"/>
        </w:rPr>
        <w:t>γίνονται</w:t>
      </w:r>
      <w:r>
        <w:rPr>
          <w:rFonts w:eastAsia="Times New Roman"/>
          <w:szCs w:val="24"/>
        </w:rPr>
        <w:t xml:space="preserve"> αυτά</w:t>
      </w:r>
      <w:r w:rsidRPr="00883745">
        <w:rPr>
          <w:rFonts w:eastAsia="Times New Roman"/>
          <w:szCs w:val="24"/>
        </w:rPr>
        <w:t xml:space="preserve"> σε ένα άρθρο που</w:t>
      </w:r>
      <w:r>
        <w:rPr>
          <w:rFonts w:eastAsia="Times New Roman"/>
          <w:szCs w:val="24"/>
        </w:rPr>
        <w:t>, όπως σας είπαν</w:t>
      </w:r>
      <w:r w:rsidRPr="00883745">
        <w:rPr>
          <w:rFonts w:eastAsia="Times New Roman"/>
          <w:szCs w:val="24"/>
        </w:rPr>
        <w:t xml:space="preserve"> όλοι</w:t>
      </w:r>
      <w:r>
        <w:rPr>
          <w:rFonts w:eastAsia="Times New Roman"/>
          <w:szCs w:val="24"/>
        </w:rPr>
        <w:t>,</w:t>
      </w:r>
      <w:r w:rsidRPr="00883745">
        <w:rPr>
          <w:rFonts w:eastAsia="Times New Roman"/>
          <w:szCs w:val="24"/>
        </w:rPr>
        <w:t xml:space="preserve"> θα </w:t>
      </w:r>
      <w:r>
        <w:rPr>
          <w:rFonts w:eastAsia="Times New Roman"/>
          <w:szCs w:val="24"/>
        </w:rPr>
        <w:t>το</w:t>
      </w:r>
      <w:r w:rsidRPr="00883745">
        <w:rPr>
          <w:rFonts w:eastAsia="Times New Roman"/>
          <w:szCs w:val="24"/>
        </w:rPr>
        <w:t xml:space="preserve"> στήριζαν όλοι</w:t>
      </w:r>
      <w:r>
        <w:rPr>
          <w:rFonts w:eastAsia="Times New Roman"/>
          <w:szCs w:val="24"/>
        </w:rPr>
        <w:t xml:space="preserve">; </w:t>
      </w:r>
    </w:p>
    <w:p w14:paraId="2967155F" w14:textId="77777777" w:rsidR="00711852" w:rsidRDefault="000A1C6E">
      <w:pPr>
        <w:spacing w:line="600" w:lineRule="auto"/>
        <w:ind w:firstLine="720"/>
        <w:jc w:val="both"/>
        <w:rPr>
          <w:rFonts w:eastAsia="Times New Roman"/>
          <w:szCs w:val="24"/>
        </w:rPr>
      </w:pPr>
      <w:r>
        <w:rPr>
          <w:rFonts w:eastAsia="Times New Roman"/>
          <w:szCs w:val="24"/>
        </w:rPr>
        <w:t>Κ</w:t>
      </w:r>
      <w:r w:rsidRPr="00883745">
        <w:rPr>
          <w:rFonts w:eastAsia="Times New Roman"/>
          <w:szCs w:val="24"/>
        </w:rPr>
        <w:t xml:space="preserve">αι στην ουσία αυτό που κάνετε </w:t>
      </w:r>
      <w:r>
        <w:rPr>
          <w:rFonts w:eastAsia="Times New Roman"/>
          <w:szCs w:val="24"/>
        </w:rPr>
        <w:t xml:space="preserve">είναι να αλλάζετε έναν δικό σας νόμο </w:t>
      </w:r>
      <w:r w:rsidRPr="00883745">
        <w:rPr>
          <w:rFonts w:eastAsia="Times New Roman"/>
          <w:szCs w:val="24"/>
        </w:rPr>
        <w:t>κ</w:t>
      </w:r>
      <w:r>
        <w:rPr>
          <w:rFonts w:eastAsia="Times New Roman"/>
          <w:szCs w:val="24"/>
        </w:rPr>
        <w:t xml:space="preserve">αι με τη συγκεκριμένη παράγραφο 1 </w:t>
      </w:r>
      <w:r w:rsidRPr="00883745">
        <w:rPr>
          <w:rFonts w:eastAsia="Times New Roman"/>
          <w:szCs w:val="24"/>
        </w:rPr>
        <w:t xml:space="preserve">εσωτερικά δημιουργούνται αρκετά προβλήματα </w:t>
      </w:r>
      <w:r>
        <w:rPr>
          <w:rFonts w:eastAsia="Times New Roman"/>
          <w:szCs w:val="24"/>
        </w:rPr>
        <w:t>ιεραρχίας. Ο κ.</w:t>
      </w:r>
      <w:r w:rsidRPr="00883745">
        <w:rPr>
          <w:rFonts w:eastAsia="Times New Roman"/>
          <w:szCs w:val="24"/>
        </w:rPr>
        <w:t xml:space="preserve"> Αποστολάκης</w:t>
      </w:r>
      <w:r>
        <w:rPr>
          <w:rFonts w:eastAsia="Times New Roman"/>
          <w:szCs w:val="24"/>
        </w:rPr>
        <w:t xml:space="preserve"> όταν ήταν ΓΕΕΘΑ αυτό το συγκεκριμένο </w:t>
      </w:r>
      <w:r w:rsidRPr="00384F0F">
        <w:rPr>
          <w:rFonts w:eastAsia="Times New Roman"/>
          <w:szCs w:val="24"/>
        </w:rPr>
        <w:t>άρθρο</w:t>
      </w:r>
      <w:r>
        <w:rPr>
          <w:rFonts w:eastAsia="Times New Roman"/>
          <w:szCs w:val="24"/>
        </w:rPr>
        <w:t xml:space="preserve"> δεν το σ</w:t>
      </w:r>
      <w:r w:rsidRPr="00883745">
        <w:rPr>
          <w:rFonts w:eastAsia="Times New Roman"/>
          <w:szCs w:val="24"/>
        </w:rPr>
        <w:t>τήριζε</w:t>
      </w:r>
      <w:r>
        <w:rPr>
          <w:rFonts w:eastAsia="Times New Roman"/>
          <w:szCs w:val="24"/>
        </w:rPr>
        <w:t>,</w:t>
      </w:r>
      <w:r w:rsidRPr="00883745">
        <w:rPr>
          <w:rFonts w:eastAsia="Times New Roman"/>
          <w:szCs w:val="24"/>
        </w:rPr>
        <w:t xml:space="preserve"> όπως είναι τώρα</w:t>
      </w:r>
      <w:r>
        <w:rPr>
          <w:rFonts w:eastAsia="Times New Roman"/>
          <w:szCs w:val="24"/>
        </w:rPr>
        <w:t xml:space="preserve">. Το θυμάστε αυτό; Και τώρα τι άλλαξε; Πείτε μας τώρα τι άλλαξε. Καταλάβατε </w:t>
      </w:r>
      <w:r w:rsidRPr="00384F0F">
        <w:rPr>
          <w:rFonts w:eastAsia="Times New Roman"/>
          <w:szCs w:val="24"/>
        </w:rPr>
        <w:t>γιατί</w:t>
      </w:r>
      <w:r>
        <w:rPr>
          <w:rFonts w:eastAsia="Times New Roman"/>
          <w:szCs w:val="24"/>
        </w:rPr>
        <w:t xml:space="preserve"> σας λέμε όλοι ότι </w:t>
      </w:r>
      <w:r w:rsidRPr="00384F0F">
        <w:rPr>
          <w:rFonts w:eastAsia="Times New Roman"/>
          <w:szCs w:val="24"/>
        </w:rPr>
        <w:t>είναι</w:t>
      </w:r>
      <w:r>
        <w:rPr>
          <w:rFonts w:eastAsia="Times New Roman"/>
          <w:szCs w:val="24"/>
        </w:rPr>
        <w:t xml:space="preserve"> προεκλογικό το</w:t>
      </w:r>
      <w:r w:rsidRPr="00883745">
        <w:rPr>
          <w:rFonts w:eastAsia="Times New Roman"/>
          <w:szCs w:val="24"/>
        </w:rPr>
        <w:t xml:space="preserve"> συγκεκριμένο νομοσχέδιο</w:t>
      </w:r>
      <w:r>
        <w:rPr>
          <w:rFonts w:eastAsia="Times New Roman"/>
          <w:szCs w:val="24"/>
        </w:rPr>
        <w:t>;</w:t>
      </w:r>
      <w:r w:rsidRPr="00883745">
        <w:rPr>
          <w:rFonts w:eastAsia="Times New Roman"/>
          <w:szCs w:val="24"/>
        </w:rPr>
        <w:t xml:space="preserve"> </w:t>
      </w:r>
    </w:p>
    <w:p w14:paraId="29671560" w14:textId="77777777" w:rsidR="00711852" w:rsidRDefault="000A1C6E">
      <w:pPr>
        <w:spacing w:line="600" w:lineRule="auto"/>
        <w:ind w:firstLine="720"/>
        <w:jc w:val="both"/>
        <w:rPr>
          <w:rFonts w:eastAsia="Times New Roman"/>
          <w:szCs w:val="24"/>
        </w:rPr>
      </w:pPr>
      <w:r>
        <w:rPr>
          <w:rFonts w:eastAsia="Times New Roman"/>
          <w:szCs w:val="24"/>
        </w:rPr>
        <w:t>Σχετικά με το ά</w:t>
      </w:r>
      <w:r w:rsidRPr="00883745">
        <w:rPr>
          <w:rFonts w:eastAsia="Times New Roman"/>
          <w:szCs w:val="24"/>
        </w:rPr>
        <w:t>ρθρο 15</w:t>
      </w:r>
      <w:r>
        <w:rPr>
          <w:rFonts w:eastAsia="Times New Roman"/>
          <w:szCs w:val="24"/>
        </w:rPr>
        <w:t>,</w:t>
      </w:r>
      <w:r w:rsidRPr="00883745">
        <w:rPr>
          <w:rFonts w:eastAsia="Times New Roman"/>
          <w:szCs w:val="24"/>
        </w:rPr>
        <w:t xml:space="preserve"> θα χρησιμοποιήσω τις</w:t>
      </w:r>
      <w:r>
        <w:rPr>
          <w:rFonts w:eastAsia="Times New Roman"/>
          <w:szCs w:val="24"/>
        </w:rPr>
        <w:t xml:space="preserve"> δηλώσεις που έκανε ο κ.</w:t>
      </w:r>
      <w:r w:rsidRPr="00883745">
        <w:rPr>
          <w:rFonts w:eastAsia="Times New Roman"/>
          <w:szCs w:val="24"/>
        </w:rPr>
        <w:t xml:space="preserve"> Αποστολάκης </w:t>
      </w:r>
      <w:r>
        <w:rPr>
          <w:rFonts w:eastAsia="Times New Roman"/>
          <w:szCs w:val="24"/>
        </w:rPr>
        <w:t>σ</w:t>
      </w:r>
      <w:r w:rsidRPr="00883745">
        <w:rPr>
          <w:rFonts w:eastAsia="Times New Roman"/>
          <w:szCs w:val="24"/>
        </w:rPr>
        <w:t>την επιτροπή</w:t>
      </w:r>
      <w:r>
        <w:rPr>
          <w:rFonts w:eastAsia="Times New Roman"/>
          <w:szCs w:val="24"/>
        </w:rPr>
        <w:t>,</w:t>
      </w:r>
      <w:r w:rsidRPr="00883745">
        <w:rPr>
          <w:rFonts w:eastAsia="Times New Roman"/>
          <w:szCs w:val="24"/>
        </w:rPr>
        <w:t xml:space="preserve"> ότι υπάρχουν παρερμ</w:t>
      </w:r>
      <w:r>
        <w:rPr>
          <w:rFonts w:eastAsia="Times New Roman"/>
          <w:szCs w:val="24"/>
        </w:rPr>
        <w:t xml:space="preserve">ηνείες από την Αντιπολίτευση για το εν λόγω </w:t>
      </w:r>
      <w:r w:rsidRPr="00384F0F">
        <w:rPr>
          <w:rFonts w:eastAsia="Times New Roman"/>
          <w:szCs w:val="24"/>
        </w:rPr>
        <w:t>άρθρο</w:t>
      </w:r>
      <w:r>
        <w:rPr>
          <w:rFonts w:eastAsia="Times New Roman"/>
          <w:szCs w:val="24"/>
        </w:rPr>
        <w:t>. Και είπε ότι ουδείς επιδιώκει</w:t>
      </w:r>
      <w:r w:rsidRPr="00883745">
        <w:rPr>
          <w:rFonts w:eastAsia="Times New Roman"/>
          <w:szCs w:val="24"/>
        </w:rPr>
        <w:t xml:space="preserve"> την </w:t>
      </w:r>
      <w:r>
        <w:rPr>
          <w:rFonts w:eastAsia="Times New Roman"/>
          <w:szCs w:val="24"/>
        </w:rPr>
        <w:t>παράκαμψη</w:t>
      </w:r>
      <w:r w:rsidRPr="00883745">
        <w:rPr>
          <w:rFonts w:eastAsia="Times New Roman"/>
          <w:szCs w:val="24"/>
        </w:rPr>
        <w:t xml:space="preserve"> της </w:t>
      </w:r>
      <w:r>
        <w:rPr>
          <w:rFonts w:eastAsia="Times New Roman"/>
          <w:szCs w:val="24"/>
        </w:rPr>
        <w:t>στρατιωτικής</w:t>
      </w:r>
      <w:r w:rsidRPr="00883745">
        <w:rPr>
          <w:rFonts w:eastAsia="Times New Roman"/>
          <w:szCs w:val="24"/>
        </w:rPr>
        <w:t xml:space="preserve"> ιεραρχίας</w:t>
      </w:r>
      <w:r>
        <w:rPr>
          <w:rFonts w:eastAsia="Times New Roman"/>
          <w:szCs w:val="24"/>
        </w:rPr>
        <w:t xml:space="preserve">. </w:t>
      </w:r>
    </w:p>
    <w:p w14:paraId="29671561" w14:textId="77777777" w:rsidR="00711852" w:rsidRDefault="000A1C6E">
      <w:pPr>
        <w:spacing w:line="600" w:lineRule="auto"/>
        <w:ind w:firstLine="720"/>
        <w:jc w:val="both"/>
        <w:rPr>
          <w:rFonts w:eastAsia="Times New Roman"/>
          <w:szCs w:val="24"/>
        </w:rPr>
      </w:pPr>
      <w:r>
        <w:rPr>
          <w:rFonts w:eastAsia="Times New Roman"/>
          <w:szCs w:val="24"/>
        </w:rPr>
        <w:lastRenderedPageBreak/>
        <w:t xml:space="preserve">Να δούμε, </w:t>
      </w:r>
      <w:r w:rsidRPr="00384F0F">
        <w:rPr>
          <w:rFonts w:eastAsia="Times New Roman"/>
          <w:szCs w:val="24"/>
        </w:rPr>
        <w:t>λοιπόν</w:t>
      </w:r>
      <w:r>
        <w:rPr>
          <w:rFonts w:eastAsia="Times New Roman"/>
          <w:szCs w:val="24"/>
        </w:rPr>
        <w:t xml:space="preserve">, την </w:t>
      </w:r>
      <w:r w:rsidRPr="00883745">
        <w:rPr>
          <w:rFonts w:eastAsia="Times New Roman"/>
          <w:szCs w:val="24"/>
        </w:rPr>
        <w:t>παράγραφο 4 του συγκεκριμένου άρθρου</w:t>
      </w:r>
      <w:r>
        <w:rPr>
          <w:rFonts w:eastAsia="Times New Roman"/>
          <w:szCs w:val="24"/>
        </w:rPr>
        <w:t>:</w:t>
      </w:r>
      <w:r w:rsidRPr="00883745">
        <w:rPr>
          <w:rFonts w:eastAsia="Times New Roman"/>
          <w:szCs w:val="24"/>
        </w:rPr>
        <w:t xml:space="preserve"> </w:t>
      </w:r>
      <w:r>
        <w:rPr>
          <w:rFonts w:eastAsia="Times New Roman"/>
          <w:szCs w:val="24"/>
        </w:rPr>
        <w:t>«Ε</w:t>
      </w:r>
      <w:r w:rsidRPr="00883745">
        <w:rPr>
          <w:rFonts w:eastAsia="Times New Roman"/>
          <w:szCs w:val="24"/>
        </w:rPr>
        <w:t xml:space="preserve">ιδικές κείμενες διατάξεις περί παραπόνων των στρατιωτικών που προβλέπονται </w:t>
      </w:r>
      <w:r>
        <w:rPr>
          <w:rFonts w:eastAsia="Times New Roman"/>
          <w:szCs w:val="24"/>
        </w:rPr>
        <w:t xml:space="preserve">από </w:t>
      </w:r>
      <w:r w:rsidRPr="00883745">
        <w:rPr>
          <w:rFonts w:eastAsia="Times New Roman"/>
          <w:szCs w:val="24"/>
        </w:rPr>
        <w:t>τους κανονισμούς</w:t>
      </w:r>
      <w:r>
        <w:rPr>
          <w:rFonts w:eastAsia="Times New Roman"/>
          <w:szCs w:val="24"/>
        </w:rPr>
        <w:t xml:space="preserve"> και τις διαταγές</w:t>
      </w:r>
      <w:r w:rsidRPr="00883745">
        <w:rPr>
          <w:rFonts w:eastAsia="Times New Roman"/>
          <w:szCs w:val="24"/>
        </w:rPr>
        <w:t xml:space="preserve"> </w:t>
      </w:r>
      <w:r>
        <w:rPr>
          <w:rFonts w:eastAsia="Times New Roman"/>
          <w:szCs w:val="24"/>
        </w:rPr>
        <w:t>της υπηρεσίας, δεν θίγονται από το παρόν». Μάλιστα μέχρι εδώ. Δηλαδή δεν θίγεται ο Στρατιωτικός Ποινικός Κώδικας.</w:t>
      </w:r>
    </w:p>
    <w:p w14:paraId="29671562" w14:textId="77777777" w:rsidR="00711852" w:rsidRDefault="000A1C6E">
      <w:pPr>
        <w:spacing w:line="600" w:lineRule="auto"/>
        <w:ind w:firstLine="720"/>
        <w:jc w:val="both"/>
        <w:rPr>
          <w:rFonts w:eastAsia="Times New Roman"/>
          <w:szCs w:val="24"/>
        </w:rPr>
      </w:pPr>
      <w:r>
        <w:rPr>
          <w:rFonts w:eastAsia="Times New Roman"/>
          <w:szCs w:val="24"/>
        </w:rPr>
        <w:t xml:space="preserve">Σχετικά με την παράγραφο 6, το Γραφείο Νομικής Προστασίας Στελεχών τηρεί ανώνυμα στοιχεία των ερωτημάτων και των καταγγελιών. Δηλαδή στην ουσία τι θα κάνετε; Ένα φακέλωμα; Κοιτάξτε μέσα σε ένα </w:t>
      </w:r>
      <w:r w:rsidRPr="00384F0F">
        <w:rPr>
          <w:rFonts w:eastAsia="Times New Roman"/>
          <w:szCs w:val="24"/>
        </w:rPr>
        <w:t>άρθρο</w:t>
      </w:r>
      <w:r>
        <w:rPr>
          <w:rFonts w:eastAsia="Times New Roman"/>
          <w:szCs w:val="24"/>
        </w:rPr>
        <w:t xml:space="preserve"> δύο αντιθέσεις. Αυτό </w:t>
      </w:r>
      <w:r w:rsidRPr="00384F0F">
        <w:rPr>
          <w:rFonts w:eastAsia="Times New Roman"/>
          <w:szCs w:val="24"/>
        </w:rPr>
        <w:t>είναι</w:t>
      </w:r>
      <w:r>
        <w:rPr>
          <w:rFonts w:eastAsia="Times New Roman"/>
          <w:szCs w:val="24"/>
        </w:rPr>
        <w:t xml:space="preserve"> ορθή νομοθέτηση απ’ ότι λέτε, έτσι; Και γι’ αυτό </w:t>
      </w:r>
      <w:r w:rsidRPr="00384F0F">
        <w:rPr>
          <w:rFonts w:eastAsia="Times New Roman"/>
          <w:szCs w:val="24"/>
        </w:rPr>
        <w:t>είναι</w:t>
      </w:r>
      <w:r>
        <w:rPr>
          <w:rFonts w:eastAsia="Times New Roman"/>
          <w:szCs w:val="24"/>
        </w:rPr>
        <w:t xml:space="preserve"> και αντίθετοι όλοι.</w:t>
      </w:r>
      <w:r w:rsidRPr="00883745">
        <w:rPr>
          <w:rFonts w:eastAsia="Times New Roman"/>
          <w:szCs w:val="24"/>
          <w:vertAlign w:val="subscript"/>
        </w:rPr>
        <w:t xml:space="preserve"> </w:t>
      </w:r>
    </w:p>
    <w:p w14:paraId="2967156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Θίγεται </w:t>
      </w:r>
      <w:r w:rsidRPr="00F45328">
        <w:rPr>
          <w:rFonts w:eastAsia="Times New Roman" w:cs="Times New Roman"/>
          <w:szCs w:val="24"/>
        </w:rPr>
        <w:t xml:space="preserve">ο </w:t>
      </w:r>
      <w:r>
        <w:rPr>
          <w:rFonts w:eastAsia="Times New Roman" w:cs="Times New Roman"/>
          <w:szCs w:val="24"/>
        </w:rPr>
        <w:t>Σ</w:t>
      </w:r>
      <w:r w:rsidRPr="00F45328">
        <w:rPr>
          <w:rFonts w:eastAsia="Times New Roman" w:cs="Times New Roman"/>
          <w:szCs w:val="24"/>
        </w:rPr>
        <w:t xml:space="preserve">τρατιωτικός </w:t>
      </w:r>
      <w:r>
        <w:rPr>
          <w:rFonts w:eastAsia="Times New Roman" w:cs="Times New Roman"/>
          <w:szCs w:val="24"/>
        </w:rPr>
        <w:t>Π</w:t>
      </w:r>
      <w:r w:rsidRPr="00F45328">
        <w:rPr>
          <w:rFonts w:eastAsia="Times New Roman" w:cs="Times New Roman"/>
          <w:szCs w:val="24"/>
        </w:rPr>
        <w:t xml:space="preserve">οινικός </w:t>
      </w:r>
      <w:r>
        <w:rPr>
          <w:rFonts w:eastAsia="Times New Roman" w:cs="Times New Roman"/>
          <w:szCs w:val="24"/>
        </w:rPr>
        <w:t>Κ</w:t>
      </w:r>
      <w:r w:rsidRPr="00F45328">
        <w:rPr>
          <w:rFonts w:eastAsia="Times New Roman" w:cs="Times New Roman"/>
          <w:szCs w:val="24"/>
        </w:rPr>
        <w:t>ώδικας</w:t>
      </w:r>
      <w:r>
        <w:rPr>
          <w:rFonts w:eastAsia="Times New Roman" w:cs="Times New Roman"/>
          <w:szCs w:val="24"/>
        </w:rPr>
        <w:t>; Θίγεται με τα συγκεκριμένα,</w:t>
      </w:r>
      <w:r w:rsidRPr="00F45328">
        <w:rPr>
          <w:rFonts w:eastAsia="Times New Roman" w:cs="Times New Roman"/>
          <w:szCs w:val="24"/>
        </w:rPr>
        <w:t xml:space="preserve"> </w:t>
      </w:r>
      <w:r>
        <w:rPr>
          <w:rFonts w:eastAsia="Times New Roman" w:cs="Times New Roman"/>
          <w:szCs w:val="24"/>
        </w:rPr>
        <w:t>όπως:</w:t>
      </w:r>
      <w:r w:rsidRPr="00F45328">
        <w:rPr>
          <w:rFonts w:eastAsia="Times New Roman" w:cs="Times New Roman"/>
          <w:szCs w:val="24"/>
        </w:rPr>
        <w:t xml:space="preserve"> Ο υφιστάμενος </w:t>
      </w:r>
      <w:r>
        <w:rPr>
          <w:rFonts w:eastAsia="Times New Roman" w:cs="Times New Roman"/>
          <w:szCs w:val="24"/>
        </w:rPr>
        <w:t>υπάλληλος</w:t>
      </w:r>
      <w:r w:rsidRPr="00F45328">
        <w:rPr>
          <w:rFonts w:eastAsia="Times New Roman" w:cs="Times New Roman"/>
          <w:szCs w:val="24"/>
        </w:rPr>
        <w:t xml:space="preserve"> αναφέρε</w:t>
      </w:r>
      <w:r>
        <w:rPr>
          <w:rFonts w:eastAsia="Times New Roman" w:cs="Times New Roman"/>
          <w:szCs w:val="24"/>
        </w:rPr>
        <w:t>ται ιεραρχικά. Ο δ</w:t>
      </w:r>
      <w:r w:rsidRPr="00F45328">
        <w:rPr>
          <w:rFonts w:eastAsia="Times New Roman" w:cs="Times New Roman"/>
          <w:szCs w:val="24"/>
        </w:rPr>
        <w:t xml:space="preserve">ιοικητής </w:t>
      </w:r>
      <w:r>
        <w:rPr>
          <w:rFonts w:eastAsia="Times New Roman" w:cs="Times New Roman"/>
          <w:szCs w:val="24"/>
        </w:rPr>
        <w:t>είναι</w:t>
      </w:r>
      <w:r w:rsidRPr="00F45328">
        <w:rPr>
          <w:rFonts w:eastAsia="Times New Roman" w:cs="Times New Roman"/>
          <w:szCs w:val="24"/>
        </w:rPr>
        <w:t xml:space="preserve"> προσφυγή και το στήριγμα πάντων</w:t>
      </w:r>
      <w:r>
        <w:rPr>
          <w:rFonts w:eastAsia="Times New Roman" w:cs="Times New Roman"/>
          <w:szCs w:val="24"/>
        </w:rPr>
        <w:t>.</w:t>
      </w:r>
      <w:r w:rsidRPr="00F45328">
        <w:rPr>
          <w:rFonts w:eastAsia="Times New Roman" w:cs="Times New Roman"/>
          <w:szCs w:val="24"/>
        </w:rPr>
        <w:t xml:space="preserve"> Ο </w:t>
      </w:r>
      <w:r>
        <w:rPr>
          <w:rFonts w:eastAsia="Times New Roman" w:cs="Times New Roman"/>
          <w:szCs w:val="24"/>
        </w:rPr>
        <w:t>δ</w:t>
      </w:r>
      <w:r w:rsidRPr="00F45328">
        <w:rPr>
          <w:rFonts w:eastAsia="Times New Roman" w:cs="Times New Roman"/>
          <w:szCs w:val="24"/>
        </w:rPr>
        <w:t>ιοικητής είναι υπεύθυνος για ό</w:t>
      </w:r>
      <w:r>
        <w:rPr>
          <w:rFonts w:eastAsia="Times New Roman" w:cs="Times New Roman"/>
          <w:szCs w:val="24"/>
        </w:rPr>
        <w:t>,</w:t>
      </w:r>
      <w:r w:rsidRPr="00F45328">
        <w:rPr>
          <w:rFonts w:eastAsia="Times New Roman" w:cs="Times New Roman"/>
          <w:szCs w:val="24"/>
        </w:rPr>
        <w:t>τι πράττει ή π</w:t>
      </w:r>
      <w:r>
        <w:rPr>
          <w:rFonts w:eastAsia="Times New Roman" w:cs="Times New Roman"/>
          <w:szCs w:val="24"/>
        </w:rPr>
        <w:t>αραλείπει να πράξει η μονάδα</w:t>
      </w:r>
      <w:r w:rsidRPr="00F45328">
        <w:rPr>
          <w:rFonts w:eastAsia="Times New Roman" w:cs="Times New Roman"/>
          <w:szCs w:val="24"/>
        </w:rPr>
        <w:t xml:space="preserve"> που διοικεί</w:t>
      </w:r>
      <w:r>
        <w:rPr>
          <w:rFonts w:eastAsia="Times New Roman" w:cs="Times New Roman"/>
          <w:szCs w:val="24"/>
        </w:rPr>
        <w:t>.</w:t>
      </w:r>
      <w:r w:rsidRPr="00F45328">
        <w:rPr>
          <w:rFonts w:eastAsia="Times New Roman" w:cs="Times New Roman"/>
          <w:szCs w:val="24"/>
        </w:rPr>
        <w:t xml:space="preserve"> Η υπέρβαση ιεραρχίας αποτελεί πειθαρχικό παράπτωμα</w:t>
      </w:r>
      <w:r>
        <w:rPr>
          <w:rFonts w:eastAsia="Times New Roman" w:cs="Times New Roman"/>
          <w:szCs w:val="24"/>
        </w:rPr>
        <w:t>.</w:t>
      </w:r>
      <w:r w:rsidRPr="00F45328">
        <w:rPr>
          <w:rFonts w:eastAsia="Times New Roman" w:cs="Times New Roman"/>
          <w:szCs w:val="24"/>
        </w:rPr>
        <w:t xml:space="preserve"> Η υποβολή παραπόνων ακολουθεί αυστηρά την </w:t>
      </w:r>
      <w:r>
        <w:rPr>
          <w:rFonts w:eastAsia="Times New Roman" w:cs="Times New Roman"/>
          <w:szCs w:val="24"/>
        </w:rPr>
        <w:t>ιεραρχική οδό.</w:t>
      </w:r>
      <w:r w:rsidRPr="00F45328">
        <w:rPr>
          <w:rFonts w:eastAsia="Times New Roman" w:cs="Times New Roman"/>
          <w:szCs w:val="24"/>
        </w:rPr>
        <w:t xml:space="preserve"> </w:t>
      </w:r>
    </w:p>
    <w:p w14:paraId="29671564" w14:textId="77777777" w:rsidR="00711852" w:rsidRDefault="000A1C6E">
      <w:pPr>
        <w:spacing w:line="600" w:lineRule="auto"/>
        <w:ind w:firstLine="720"/>
        <w:jc w:val="both"/>
        <w:rPr>
          <w:rFonts w:eastAsia="Times New Roman" w:cs="Times New Roman"/>
          <w:szCs w:val="24"/>
        </w:rPr>
      </w:pPr>
      <w:r w:rsidRPr="00F45328">
        <w:rPr>
          <w:rFonts w:eastAsia="Times New Roman" w:cs="Times New Roman"/>
          <w:szCs w:val="24"/>
        </w:rPr>
        <w:t>Και εσείς τι κάνετε με το συγκεκριμένο άρθρο</w:t>
      </w:r>
      <w:r>
        <w:rPr>
          <w:rFonts w:eastAsia="Times New Roman" w:cs="Times New Roman"/>
          <w:szCs w:val="24"/>
        </w:rPr>
        <w:t>;</w:t>
      </w:r>
      <w:r w:rsidRPr="00F45328">
        <w:rPr>
          <w:rFonts w:eastAsia="Times New Roman" w:cs="Times New Roman"/>
          <w:szCs w:val="24"/>
        </w:rPr>
        <w:t xml:space="preserve"> Αυτούς που λέτε εσείς αντιρρησίες συνείδησης</w:t>
      </w:r>
      <w:r>
        <w:rPr>
          <w:rFonts w:eastAsia="Times New Roman" w:cs="Times New Roman"/>
          <w:szCs w:val="24"/>
        </w:rPr>
        <w:t>,</w:t>
      </w:r>
      <w:r w:rsidRPr="00F45328">
        <w:rPr>
          <w:rFonts w:eastAsia="Times New Roman" w:cs="Times New Roman"/>
          <w:szCs w:val="24"/>
        </w:rPr>
        <w:t xml:space="preserve"> </w:t>
      </w:r>
      <w:r>
        <w:rPr>
          <w:rFonts w:eastAsia="Times New Roman" w:cs="Times New Roman"/>
          <w:szCs w:val="24"/>
        </w:rPr>
        <w:t xml:space="preserve">τους οδηγείτε </w:t>
      </w:r>
      <w:r w:rsidRPr="00F45328">
        <w:rPr>
          <w:rFonts w:eastAsia="Times New Roman" w:cs="Times New Roman"/>
          <w:szCs w:val="24"/>
        </w:rPr>
        <w:t xml:space="preserve">να γίνονται </w:t>
      </w:r>
      <w:r>
        <w:rPr>
          <w:rFonts w:eastAsia="Times New Roman" w:cs="Times New Roman"/>
          <w:szCs w:val="24"/>
        </w:rPr>
        <w:t xml:space="preserve">οι </w:t>
      </w:r>
      <w:r w:rsidRPr="00F45328">
        <w:rPr>
          <w:rFonts w:eastAsia="Times New Roman" w:cs="Times New Roman"/>
          <w:szCs w:val="24"/>
        </w:rPr>
        <w:t>ρουφιάνοι</w:t>
      </w:r>
      <w:r>
        <w:rPr>
          <w:rFonts w:eastAsia="Times New Roman" w:cs="Times New Roman"/>
          <w:szCs w:val="24"/>
        </w:rPr>
        <w:t>.</w:t>
      </w:r>
      <w:r w:rsidRPr="00F45328">
        <w:rPr>
          <w:rFonts w:eastAsia="Times New Roman" w:cs="Times New Roman"/>
          <w:szCs w:val="24"/>
        </w:rPr>
        <w:t xml:space="preserve"> </w:t>
      </w:r>
    </w:p>
    <w:p w14:paraId="29671565" w14:textId="77777777" w:rsidR="00711852" w:rsidRDefault="000A1C6E">
      <w:pPr>
        <w:spacing w:line="600" w:lineRule="auto"/>
        <w:ind w:firstLine="720"/>
        <w:jc w:val="both"/>
        <w:rPr>
          <w:rFonts w:eastAsia="Times New Roman" w:cs="Times New Roman"/>
          <w:szCs w:val="24"/>
        </w:rPr>
      </w:pPr>
      <w:r w:rsidRPr="00F45328">
        <w:rPr>
          <w:rFonts w:eastAsia="Times New Roman" w:cs="Times New Roman"/>
          <w:szCs w:val="24"/>
        </w:rPr>
        <w:lastRenderedPageBreak/>
        <w:t xml:space="preserve">Σε σχέση με αυτό που είπε ο </w:t>
      </w:r>
      <w:r>
        <w:rPr>
          <w:rFonts w:eastAsia="Times New Roman" w:cs="Times New Roman"/>
          <w:szCs w:val="24"/>
        </w:rPr>
        <w:t>κ.</w:t>
      </w:r>
      <w:r w:rsidRPr="00F45328">
        <w:rPr>
          <w:rFonts w:eastAsia="Times New Roman" w:cs="Times New Roman"/>
          <w:szCs w:val="24"/>
        </w:rPr>
        <w:t xml:space="preserve"> </w:t>
      </w:r>
      <w:r>
        <w:rPr>
          <w:rFonts w:eastAsia="Times New Roman" w:cs="Times New Roman"/>
          <w:szCs w:val="24"/>
        </w:rPr>
        <w:t xml:space="preserve">Ρήγας για </w:t>
      </w:r>
      <w:r w:rsidRPr="00F45328">
        <w:rPr>
          <w:rFonts w:eastAsia="Times New Roman" w:cs="Times New Roman"/>
          <w:szCs w:val="24"/>
        </w:rPr>
        <w:t>το συγκεκριμένο άρθρο</w:t>
      </w:r>
      <w:r>
        <w:rPr>
          <w:rFonts w:eastAsia="Times New Roman" w:cs="Times New Roman"/>
          <w:szCs w:val="24"/>
        </w:rPr>
        <w:t>,</w:t>
      </w:r>
      <w:r w:rsidRPr="00F45328">
        <w:rPr>
          <w:rFonts w:eastAsia="Times New Roman" w:cs="Times New Roman"/>
          <w:szCs w:val="24"/>
        </w:rPr>
        <w:t xml:space="preserve"> ότι υπ</w:t>
      </w:r>
      <w:r>
        <w:rPr>
          <w:rFonts w:eastAsia="Times New Roman" w:cs="Times New Roman"/>
          <w:szCs w:val="24"/>
        </w:rPr>
        <w:t>ήρχαν</w:t>
      </w:r>
      <w:r w:rsidRPr="00F45328">
        <w:rPr>
          <w:rFonts w:eastAsia="Times New Roman" w:cs="Times New Roman"/>
          <w:szCs w:val="24"/>
        </w:rPr>
        <w:t xml:space="preserve"> παραδείγματα κακοδιαχείριση</w:t>
      </w:r>
      <w:r>
        <w:rPr>
          <w:rFonts w:eastAsia="Times New Roman" w:cs="Times New Roman"/>
          <w:szCs w:val="24"/>
        </w:rPr>
        <w:t>ς και γι’</w:t>
      </w:r>
      <w:r w:rsidRPr="00F45328">
        <w:rPr>
          <w:rFonts w:eastAsia="Times New Roman" w:cs="Times New Roman"/>
          <w:szCs w:val="24"/>
        </w:rPr>
        <w:t xml:space="preserve"> αυτό </w:t>
      </w:r>
      <w:r>
        <w:rPr>
          <w:rFonts w:eastAsia="Times New Roman" w:cs="Times New Roman"/>
          <w:szCs w:val="24"/>
        </w:rPr>
        <w:t>φέρνετε</w:t>
      </w:r>
      <w:r w:rsidRPr="00F45328">
        <w:rPr>
          <w:rFonts w:eastAsia="Times New Roman" w:cs="Times New Roman"/>
          <w:szCs w:val="24"/>
        </w:rPr>
        <w:t xml:space="preserve"> το συγκεκριμένο άρθρο</w:t>
      </w:r>
      <w:r>
        <w:rPr>
          <w:rFonts w:eastAsia="Times New Roman" w:cs="Times New Roman"/>
          <w:szCs w:val="24"/>
        </w:rPr>
        <w:t xml:space="preserve">, έχω να του κάνω δυο ερωτήματα. </w:t>
      </w:r>
      <w:r w:rsidRPr="00F45328">
        <w:rPr>
          <w:rFonts w:eastAsia="Times New Roman" w:cs="Times New Roman"/>
          <w:szCs w:val="24"/>
        </w:rPr>
        <w:t>Αξιολόγηση δεν υπάρχει</w:t>
      </w:r>
      <w:r>
        <w:rPr>
          <w:rFonts w:eastAsia="Times New Roman" w:cs="Times New Roman"/>
          <w:szCs w:val="24"/>
        </w:rPr>
        <w:t>;</w:t>
      </w:r>
      <w:r w:rsidRPr="00F45328">
        <w:rPr>
          <w:rFonts w:eastAsia="Times New Roman" w:cs="Times New Roman"/>
          <w:szCs w:val="24"/>
        </w:rPr>
        <w:t xml:space="preserve"> </w:t>
      </w:r>
      <w:r>
        <w:rPr>
          <w:rFonts w:eastAsia="Times New Roman" w:cs="Times New Roman"/>
          <w:szCs w:val="24"/>
        </w:rPr>
        <w:t xml:space="preserve">Υπάρχει. Είπε για κακοδιαχείριση, </w:t>
      </w:r>
      <w:r w:rsidRPr="00F45328">
        <w:rPr>
          <w:rFonts w:eastAsia="Times New Roman" w:cs="Times New Roman"/>
          <w:szCs w:val="24"/>
        </w:rPr>
        <w:t>οικονομικές ατασθαλίες</w:t>
      </w:r>
      <w:r>
        <w:rPr>
          <w:rFonts w:eastAsia="Times New Roman" w:cs="Times New Roman"/>
          <w:szCs w:val="24"/>
        </w:rPr>
        <w:t>,</w:t>
      </w:r>
      <w:r w:rsidRPr="00F45328">
        <w:rPr>
          <w:rFonts w:eastAsia="Times New Roman" w:cs="Times New Roman"/>
          <w:szCs w:val="24"/>
        </w:rPr>
        <w:t xml:space="preserve"> προβλήματα λειτουργίας</w:t>
      </w:r>
      <w:r>
        <w:rPr>
          <w:rFonts w:eastAsia="Times New Roman" w:cs="Times New Roman"/>
          <w:szCs w:val="24"/>
        </w:rPr>
        <w:t xml:space="preserve">. </w:t>
      </w:r>
      <w:r w:rsidRPr="00F45328">
        <w:rPr>
          <w:rFonts w:eastAsia="Times New Roman" w:cs="Times New Roman"/>
          <w:szCs w:val="24"/>
        </w:rPr>
        <w:t xml:space="preserve">Δεν </w:t>
      </w:r>
      <w:r>
        <w:rPr>
          <w:rFonts w:eastAsia="Times New Roman" w:cs="Times New Roman"/>
          <w:szCs w:val="24"/>
        </w:rPr>
        <w:t>υπ</w:t>
      </w:r>
      <w:r w:rsidRPr="00F45328">
        <w:rPr>
          <w:rFonts w:eastAsia="Times New Roman" w:cs="Times New Roman"/>
          <w:szCs w:val="24"/>
        </w:rPr>
        <w:t xml:space="preserve">άρχει μηχανισμός </w:t>
      </w:r>
      <w:r>
        <w:rPr>
          <w:rFonts w:eastAsia="Times New Roman" w:cs="Times New Roman"/>
          <w:szCs w:val="24"/>
        </w:rPr>
        <w:t xml:space="preserve">να ελέγχει; </w:t>
      </w:r>
      <w:r w:rsidRPr="00F45328">
        <w:rPr>
          <w:rFonts w:eastAsia="Times New Roman" w:cs="Times New Roman"/>
          <w:szCs w:val="24"/>
        </w:rPr>
        <w:t>Υπάρχει</w:t>
      </w:r>
      <w:r>
        <w:rPr>
          <w:rFonts w:eastAsia="Times New Roman" w:cs="Times New Roman"/>
          <w:szCs w:val="24"/>
        </w:rPr>
        <w:t>. Αλλά, είπαμε,</w:t>
      </w:r>
      <w:r w:rsidRPr="00F45328">
        <w:rPr>
          <w:rFonts w:eastAsia="Times New Roman" w:cs="Times New Roman"/>
          <w:szCs w:val="24"/>
        </w:rPr>
        <w:t xml:space="preserve"> κουμάντο κάνει η νεολαία του ΣΥΡΙΖΑ</w:t>
      </w:r>
      <w:r>
        <w:rPr>
          <w:rFonts w:eastAsia="Times New Roman" w:cs="Times New Roman"/>
          <w:szCs w:val="24"/>
        </w:rPr>
        <w:t>.</w:t>
      </w:r>
      <w:r w:rsidRPr="00F45328">
        <w:rPr>
          <w:rFonts w:eastAsia="Times New Roman" w:cs="Times New Roman"/>
          <w:szCs w:val="24"/>
        </w:rPr>
        <w:t xml:space="preserve"> </w:t>
      </w:r>
    </w:p>
    <w:p w14:paraId="29671566" w14:textId="77777777" w:rsidR="00711852" w:rsidRDefault="000A1C6E">
      <w:pPr>
        <w:spacing w:line="600" w:lineRule="auto"/>
        <w:ind w:firstLine="720"/>
        <w:jc w:val="both"/>
        <w:rPr>
          <w:rFonts w:eastAsia="Times New Roman" w:cs="Times New Roman"/>
          <w:szCs w:val="24"/>
        </w:rPr>
      </w:pPr>
      <w:r w:rsidRPr="00F45328">
        <w:rPr>
          <w:rFonts w:eastAsia="Times New Roman" w:cs="Times New Roman"/>
          <w:szCs w:val="24"/>
        </w:rPr>
        <w:t>Ανησυχούμε πάρα π</w:t>
      </w:r>
      <w:r>
        <w:rPr>
          <w:rFonts w:eastAsia="Times New Roman" w:cs="Times New Roman"/>
          <w:szCs w:val="24"/>
        </w:rPr>
        <w:t>ολύ, γιατί δηλώνετε</w:t>
      </w:r>
      <w:r w:rsidRPr="00F45328">
        <w:rPr>
          <w:rFonts w:eastAsia="Times New Roman" w:cs="Times New Roman"/>
          <w:szCs w:val="24"/>
        </w:rPr>
        <w:t xml:space="preserve"> σε σχέση μ</w:t>
      </w:r>
      <w:r>
        <w:rPr>
          <w:rFonts w:eastAsia="Times New Roman" w:cs="Times New Roman"/>
          <w:szCs w:val="24"/>
        </w:rPr>
        <w:t>ε την Τουρκία ότι αντιμετωπίζετε τα πράγματα</w:t>
      </w:r>
      <w:r w:rsidRPr="00F45328">
        <w:rPr>
          <w:rFonts w:eastAsia="Times New Roman" w:cs="Times New Roman"/>
          <w:szCs w:val="24"/>
        </w:rPr>
        <w:t xml:space="preserve"> με ψυχραιμία και αποφασιστικότητα</w:t>
      </w:r>
      <w:r>
        <w:rPr>
          <w:rFonts w:eastAsia="Times New Roman" w:cs="Times New Roman"/>
          <w:szCs w:val="24"/>
        </w:rPr>
        <w:t>. Ο κ. Κικίλιας πριν έκανε</w:t>
      </w:r>
      <w:r w:rsidRPr="00F45328">
        <w:rPr>
          <w:rFonts w:eastAsia="Times New Roman" w:cs="Times New Roman"/>
          <w:szCs w:val="24"/>
        </w:rPr>
        <w:t xml:space="preserve"> μία ρητορική ερώτηση</w:t>
      </w:r>
      <w:r>
        <w:rPr>
          <w:rFonts w:eastAsia="Times New Roman" w:cs="Times New Roman"/>
          <w:szCs w:val="24"/>
        </w:rPr>
        <w:t xml:space="preserve">, όπως: </w:t>
      </w:r>
      <w:r w:rsidRPr="00F45328">
        <w:rPr>
          <w:rFonts w:eastAsia="Times New Roman" w:cs="Times New Roman"/>
          <w:szCs w:val="24"/>
        </w:rPr>
        <w:t xml:space="preserve">Δεν </w:t>
      </w:r>
      <w:r>
        <w:rPr>
          <w:rFonts w:eastAsia="Times New Roman" w:cs="Times New Roman"/>
          <w:szCs w:val="24"/>
        </w:rPr>
        <w:t xml:space="preserve">βλέπετε τι γίνεται </w:t>
      </w:r>
      <w:r w:rsidRPr="00F45328">
        <w:rPr>
          <w:rFonts w:eastAsia="Times New Roman" w:cs="Times New Roman"/>
          <w:szCs w:val="24"/>
        </w:rPr>
        <w:t xml:space="preserve">στη γειτονιά </w:t>
      </w:r>
      <w:r>
        <w:rPr>
          <w:rFonts w:eastAsia="Times New Roman" w:cs="Times New Roman"/>
          <w:szCs w:val="24"/>
        </w:rPr>
        <w:t>μας; Κύριε Κικίλια, βλέπουν</w:t>
      </w:r>
      <w:r w:rsidRPr="00F45328">
        <w:rPr>
          <w:rFonts w:eastAsia="Times New Roman" w:cs="Times New Roman"/>
          <w:szCs w:val="24"/>
        </w:rPr>
        <w:t>ε τι γίνεται</w:t>
      </w:r>
      <w:r>
        <w:rPr>
          <w:rFonts w:eastAsia="Times New Roman" w:cs="Times New Roman"/>
          <w:szCs w:val="24"/>
        </w:rPr>
        <w:t>, αλλά,</w:t>
      </w:r>
      <w:r w:rsidRPr="00F45328">
        <w:rPr>
          <w:rFonts w:eastAsia="Times New Roman" w:cs="Times New Roman"/>
          <w:szCs w:val="24"/>
        </w:rPr>
        <w:t xml:space="preserve"> όπως έχουν δηλώσει</w:t>
      </w:r>
      <w:r>
        <w:rPr>
          <w:rFonts w:eastAsia="Times New Roman" w:cs="Times New Roman"/>
          <w:szCs w:val="24"/>
        </w:rPr>
        <w:t>, και</w:t>
      </w:r>
      <w:r w:rsidRPr="00F45328">
        <w:rPr>
          <w:rFonts w:eastAsia="Times New Roman" w:cs="Times New Roman"/>
          <w:szCs w:val="24"/>
        </w:rPr>
        <w:t xml:space="preserve"> εάν συνδέσο</w:t>
      </w:r>
      <w:r>
        <w:rPr>
          <w:rFonts w:eastAsia="Times New Roman" w:cs="Times New Roman"/>
          <w:szCs w:val="24"/>
        </w:rPr>
        <w:t>υμε το παζλ που έχει γίνει, θα κάνουν αυτό που κάνανε</w:t>
      </w:r>
      <w:r w:rsidRPr="00F45328">
        <w:rPr>
          <w:rFonts w:eastAsia="Times New Roman" w:cs="Times New Roman"/>
          <w:szCs w:val="24"/>
        </w:rPr>
        <w:t xml:space="preserve"> στις Πρέσπες</w:t>
      </w:r>
      <w:r>
        <w:rPr>
          <w:rFonts w:eastAsia="Times New Roman" w:cs="Times New Roman"/>
          <w:szCs w:val="24"/>
        </w:rPr>
        <w:t xml:space="preserve">. </w:t>
      </w:r>
    </w:p>
    <w:p w14:paraId="2967156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Συνδιαχείριση Αιγαίου είναι</w:t>
      </w:r>
      <w:r w:rsidRPr="00F45328">
        <w:rPr>
          <w:rFonts w:eastAsia="Times New Roman" w:cs="Times New Roman"/>
          <w:szCs w:val="24"/>
        </w:rPr>
        <w:t xml:space="preserve"> το επόμενο βήμα που θα κάνει ο ΣΥΡΙΖΑ</w:t>
      </w:r>
      <w:r>
        <w:rPr>
          <w:rFonts w:eastAsia="Times New Roman" w:cs="Times New Roman"/>
          <w:szCs w:val="24"/>
        </w:rPr>
        <w:t>.</w:t>
      </w:r>
      <w:r w:rsidRPr="00F45328">
        <w:rPr>
          <w:rFonts w:eastAsia="Times New Roman" w:cs="Times New Roman"/>
          <w:szCs w:val="24"/>
        </w:rPr>
        <w:t xml:space="preserve"> </w:t>
      </w:r>
      <w:r>
        <w:rPr>
          <w:rFonts w:eastAsia="Times New Roman" w:cs="Times New Roman"/>
          <w:szCs w:val="24"/>
        </w:rPr>
        <w:t xml:space="preserve">Για αυτό είναι. </w:t>
      </w:r>
      <w:r w:rsidRPr="00F45328">
        <w:rPr>
          <w:rFonts w:eastAsia="Times New Roman" w:cs="Times New Roman"/>
          <w:szCs w:val="24"/>
        </w:rPr>
        <w:t xml:space="preserve">Και </w:t>
      </w:r>
      <w:r>
        <w:rPr>
          <w:rFonts w:eastAsia="Times New Roman" w:cs="Times New Roman"/>
          <w:szCs w:val="24"/>
        </w:rPr>
        <w:t xml:space="preserve">θα σας </w:t>
      </w:r>
      <w:r w:rsidRPr="00F45328">
        <w:rPr>
          <w:rFonts w:eastAsia="Times New Roman" w:cs="Times New Roman"/>
          <w:szCs w:val="24"/>
        </w:rPr>
        <w:t>εξηγήσω αμέσως τι σημαίνει αυτό</w:t>
      </w:r>
      <w:r>
        <w:rPr>
          <w:rFonts w:eastAsia="Times New Roman" w:cs="Times New Roman"/>
          <w:szCs w:val="24"/>
        </w:rPr>
        <w:t>.</w:t>
      </w:r>
      <w:r w:rsidRPr="00F45328">
        <w:rPr>
          <w:rFonts w:eastAsia="Times New Roman" w:cs="Times New Roman"/>
          <w:szCs w:val="24"/>
        </w:rPr>
        <w:t xml:space="preserve"> Τα αφεντικά </w:t>
      </w:r>
      <w:r>
        <w:rPr>
          <w:rFonts w:eastAsia="Times New Roman" w:cs="Times New Roman"/>
          <w:szCs w:val="24"/>
        </w:rPr>
        <w:t>σας σας έχουν πει:</w:t>
      </w:r>
      <w:r w:rsidRPr="00F45328">
        <w:rPr>
          <w:rFonts w:eastAsia="Times New Roman" w:cs="Times New Roman"/>
          <w:szCs w:val="24"/>
        </w:rPr>
        <w:t xml:space="preserve"> </w:t>
      </w:r>
      <w:r>
        <w:rPr>
          <w:rFonts w:eastAsia="Times New Roman" w:cs="Times New Roman"/>
          <w:szCs w:val="24"/>
        </w:rPr>
        <w:t xml:space="preserve">«Μπείτε εσείς </w:t>
      </w:r>
      <w:r w:rsidRPr="00F45328">
        <w:rPr>
          <w:rFonts w:eastAsia="Times New Roman" w:cs="Times New Roman"/>
          <w:szCs w:val="24"/>
        </w:rPr>
        <w:t>μπροστά</w:t>
      </w:r>
      <w:r>
        <w:rPr>
          <w:rFonts w:eastAsia="Times New Roman" w:cs="Times New Roman"/>
          <w:szCs w:val="24"/>
        </w:rPr>
        <w:t xml:space="preserve">, κάντε τους μπροκεράδες, γιατί </w:t>
      </w:r>
      <w:r w:rsidRPr="00F45328">
        <w:rPr>
          <w:rFonts w:eastAsia="Times New Roman" w:cs="Times New Roman"/>
          <w:szCs w:val="24"/>
        </w:rPr>
        <w:t xml:space="preserve">πρέπει να φύγει </w:t>
      </w:r>
      <w:r>
        <w:rPr>
          <w:rFonts w:eastAsia="Times New Roman" w:cs="Times New Roman"/>
          <w:szCs w:val="24"/>
        </w:rPr>
        <w:t xml:space="preserve">η </w:t>
      </w:r>
      <w:r w:rsidRPr="00F45328">
        <w:rPr>
          <w:rFonts w:eastAsia="Times New Roman" w:cs="Times New Roman"/>
          <w:szCs w:val="24"/>
        </w:rPr>
        <w:t>Τουρκία από την αγκαλιά της Ρωσίας</w:t>
      </w:r>
      <w:r>
        <w:rPr>
          <w:rFonts w:eastAsia="Times New Roman" w:cs="Times New Roman"/>
          <w:szCs w:val="24"/>
        </w:rPr>
        <w:t xml:space="preserve">. Δώστε τους τη διαχείριση </w:t>
      </w:r>
      <w:r w:rsidRPr="00F45328">
        <w:rPr>
          <w:rFonts w:eastAsia="Times New Roman" w:cs="Times New Roman"/>
          <w:szCs w:val="24"/>
        </w:rPr>
        <w:t>του Αιγαίου</w:t>
      </w:r>
      <w:r>
        <w:rPr>
          <w:rFonts w:eastAsia="Times New Roman" w:cs="Times New Roman"/>
          <w:szCs w:val="24"/>
        </w:rPr>
        <w:t>,</w:t>
      </w:r>
      <w:r w:rsidRPr="00F45328">
        <w:rPr>
          <w:rFonts w:eastAsia="Times New Roman" w:cs="Times New Roman"/>
          <w:szCs w:val="24"/>
        </w:rPr>
        <w:t xml:space="preserve"> </w:t>
      </w:r>
      <w:r>
        <w:rPr>
          <w:rFonts w:eastAsia="Times New Roman" w:cs="Times New Roman"/>
          <w:szCs w:val="24"/>
        </w:rPr>
        <w:t xml:space="preserve">να ξαναγυρίσει στο ΝΑΤΟ.». </w:t>
      </w:r>
      <w:r w:rsidRPr="00F45328">
        <w:rPr>
          <w:rFonts w:eastAsia="Times New Roman" w:cs="Times New Roman"/>
          <w:szCs w:val="24"/>
        </w:rPr>
        <w:t>Αυτό κάνατε</w:t>
      </w:r>
      <w:r>
        <w:rPr>
          <w:rFonts w:eastAsia="Times New Roman" w:cs="Times New Roman"/>
          <w:szCs w:val="24"/>
        </w:rPr>
        <w:t>.</w:t>
      </w:r>
      <w:r w:rsidRPr="00F45328">
        <w:rPr>
          <w:rFonts w:eastAsia="Times New Roman" w:cs="Times New Roman"/>
          <w:szCs w:val="24"/>
        </w:rPr>
        <w:t xml:space="preserve"> </w:t>
      </w:r>
    </w:p>
    <w:p w14:paraId="29671568" w14:textId="77777777" w:rsidR="00711852" w:rsidRDefault="000A1C6E">
      <w:pPr>
        <w:spacing w:line="600" w:lineRule="auto"/>
        <w:ind w:firstLine="720"/>
        <w:jc w:val="both"/>
        <w:rPr>
          <w:rFonts w:eastAsia="Times New Roman" w:cs="Times New Roman"/>
          <w:szCs w:val="24"/>
        </w:rPr>
      </w:pPr>
      <w:r w:rsidRPr="00F45328">
        <w:rPr>
          <w:rFonts w:eastAsia="Times New Roman" w:cs="Times New Roman"/>
          <w:szCs w:val="24"/>
        </w:rPr>
        <w:lastRenderedPageBreak/>
        <w:t>Και φυσικά</w:t>
      </w:r>
      <w:r>
        <w:rPr>
          <w:rFonts w:eastAsia="Times New Roman" w:cs="Times New Roman"/>
          <w:szCs w:val="24"/>
        </w:rPr>
        <w:t>,</w:t>
      </w:r>
      <w:r w:rsidRPr="00F45328">
        <w:rPr>
          <w:rFonts w:eastAsia="Times New Roman" w:cs="Times New Roman"/>
          <w:szCs w:val="24"/>
        </w:rPr>
        <w:t xml:space="preserve"> υπάρχουν και δηλώσεις</w:t>
      </w:r>
      <w:r>
        <w:rPr>
          <w:rFonts w:eastAsia="Times New Roman" w:cs="Times New Roman"/>
          <w:szCs w:val="24"/>
        </w:rPr>
        <w:t>.</w:t>
      </w:r>
      <w:r w:rsidRPr="00F45328">
        <w:rPr>
          <w:rFonts w:eastAsia="Times New Roman" w:cs="Times New Roman"/>
          <w:szCs w:val="24"/>
        </w:rPr>
        <w:t xml:space="preserve"> Δεν κρύβεστε κιόλας</w:t>
      </w:r>
      <w:r>
        <w:rPr>
          <w:rFonts w:eastAsia="Times New Roman" w:cs="Times New Roman"/>
          <w:szCs w:val="24"/>
        </w:rPr>
        <w:t>,</w:t>
      </w:r>
      <w:r w:rsidRPr="00F45328">
        <w:rPr>
          <w:rFonts w:eastAsia="Times New Roman" w:cs="Times New Roman"/>
          <w:szCs w:val="24"/>
        </w:rPr>
        <w:t xml:space="preserve"> γιατί το έχουν πει και Βουλευτές </w:t>
      </w:r>
      <w:r>
        <w:rPr>
          <w:rFonts w:eastAsia="Times New Roman" w:cs="Times New Roman"/>
          <w:szCs w:val="24"/>
        </w:rPr>
        <w:t>σας,</w:t>
      </w:r>
      <w:r w:rsidRPr="00F45328">
        <w:rPr>
          <w:rFonts w:eastAsia="Times New Roman" w:cs="Times New Roman"/>
          <w:szCs w:val="24"/>
        </w:rPr>
        <w:t xml:space="preserve"> ότι εμείς αυτό που </w:t>
      </w:r>
      <w:r>
        <w:rPr>
          <w:rFonts w:eastAsia="Times New Roman" w:cs="Times New Roman"/>
          <w:szCs w:val="24"/>
        </w:rPr>
        <w:t xml:space="preserve">θέλουμε και ζητάμε είναι να </w:t>
      </w:r>
      <w:r w:rsidRPr="00F45328">
        <w:rPr>
          <w:rFonts w:eastAsia="Times New Roman" w:cs="Times New Roman"/>
          <w:szCs w:val="24"/>
        </w:rPr>
        <w:t>γίνει μία Συμφωνία των Πρεσπών και για το Αιγαίο</w:t>
      </w:r>
      <w:r>
        <w:rPr>
          <w:rFonts w:eastAsia="Times New Roman" w:cs="Times New Roman"/>
          <w:szCs w:val="24"/>
        </w:rPr>
        <w:t>.</w:t>
      </w:r>
      <w:r w:rsidRPr="00F45328">
        <w:rPr>
          <w:rFonts w:eastAsia="Times New Roman" w:cs="Times New Roman"/>
          <w:szCs w:val="24"/>
        </w:rPr>
        <w:t xml:space="preserve"> </w:t>
      </w:r>
      <w:r>
        <w:rPr>
          <w:rFonts w:eastAsia="Times New Roman" w:cs="Times New Roman"/>
          <w:szCs w:val="24"/>
        </w:rPr>
        <w:t>Αν δεν είναι αυτό π</w:t>
      </w:r>
      <w:r w:rsidRPr="00F45328">
        <w:rPr>
          <w:rFonts w:eastAsia="Times New Roman" w:cs="Times New Roman"/>
          <w:szCs w:val="24"/>
        </w:rPr>
        <w:t>ροδοσία</w:t>
      </w:r>
      <w:r>
        <w:rPr>
          <w:rFonts w:eastAsia="Times New Roman" w:cs="Times New Roman"/>
          <w:szCs w:val="24"/>
        </w:rPr>
        <w:t>, κύριοι, τι είναι;</w:t>
      </w:r>
    </w:p>
    <w:p w14:paraId="29671569" w14:textId="77777777" w:rsidR="00711852" w:rsidRDefault="000A1C6E">
      <w:pPr>
        <w:spacing w:line="600" w:lineRule="auto"/>
        <w:ind w:firstLine="720"/>
        <w:jc w:val="both"/>
        <w:rPr>
          <w:rFonts w:eastAsia="Times New Roman" w:cs="Times New Roman"/>
          <w:szCs w:val="24"/>
        </w:rPr>
      </w:pPr>
      <w:r w:rsidRPr="00F45328">
        <w:rPr>
          <w:rFonts w:eastAsia="Times New Roman" w:cs="Times New Roman"/>
          <w:szCs w:val="24"/>
        </w:rPr>
        <w:t>Υπάρχουν και δηλώσεις του Αναπληρωτή Υπουργού</w:t>
      </w:r>
      <w:r>
        <w:rPr>
          <w:rFonts w:eastAsia="Times New Roman" w:cs="Times New Roman"/>
          <w:szCs w:val="24"/>
        </w:rPr>
        <w:t>,</w:t>
      </w:r>
      <w:r w:rsidRPr="00F45328">
        <w:rPr>
          <w:rFonts w:eastAsia="Times New Roman" w:cs="Times New Roman"/>
          <w:szCs w:val="24"/>
        </w:rPr>
        <w:t xml:space="preserve"> </w:t>
      </w:r>
      <w:r>
        <w:rPr>
          <w:rFonts w:eastAsia="Times New Roman" w:cs="Times New Roman"/>
          <w:szCs w:val="24"/>
        </w:rPr>
        <w:t>που λέει να τα βρούμε με</w:t>
      </w:r>
      <w:r w:rsidRPr="00F45328">
        <w:rPr>
          <w:rFonts w:eastAsia="Times New Roman" w:cs="Times New Roman"/>
          <w:szCs w:val="24"/>
        </w:rPr>
        <w:t xml:space="preserve"> σύμμαχο Τουρκία για </w:t>
      </w:r>
      <w:r>
        <w:rPr>
          <w:rFonts w:eastAsia="Times New Roman" w:cs="Times New Roman"/>
          <w:szCs w:val="24"/>
        </w:rPr>
        <w:t>την ΑΟΖ</w:t>
      </w:r>
      <w:r w:rsidRPr="00F45328">
        <w:rPr>
          <w:rFonts w:eastAsia="Times New Roman" w:cs="Times New Roman"/>
          <w:szCs w:val="24"/>
        </w:rPr>
        <w:t xml:space="preserve"> και το Αιγαίο</w:t>
      </w:r>
      <w:r>
        <w:rPr>
          <w:rFonts w:eastAsia="Times New Roman" w:cs="Times New Roman"/>
          <w:szCs w:val="24"/>
        </w:rPr>
        <w:t>.</w:t>
      </w:r>
      <w:r w:rsidRPr="00F45328">
        <w:rPr>
          <w:rFonts w:eastAsia="Times New Roman" w:cs="Times New Roman"/>
          <w:szCs w:val="24"/>
        </w:rPr>
        <w:t xml:space="preserve"> Πώς θα τα βρούμε</w:t>
      </w:r>
      <w:r>
        <w:rPr>
          <w:rFonts w:eastAsia="Times New Roman" w:cs="Times New Roman"/>
          <w:szCs w:val="24"/>
        </w:rPr>
        <w:t>,</w:t>
      </w:r>
      <w:r w:rsidRPr="00F45328">
        <w:rPr>
          <w:rFonts w:eastAsia="Times New Roman" w:cs="Times New Roman"/>
          <w:szCs w:val="24"/>
        </w:rPr>
        <w:t xml:space="preserve"> δηλαδή</w:t>
      </w:r>
      <w:r>
        <w:rPr>
          <w:rFonts w:eastAsia="Times New Roman" w:cs="Times New Roman"/>
          <w:szCs w:val="24"/>
        </w:rPr>
        <w:t>,</w:t>
      </w:r>
      <w:r w:rsidRPr="00F45328">
        <w:rPr>
          <w:rFonts w:eastAsia="Times New Roman" w:cs="Times New Roman"/>
          <w:szCs w:val="24"/>
        </w:rPr>
        <w:t xml:space="preserve"> με</w:t>
      </w:r>
      <w:r>
        <w:rPr>
          <w:rFonts w:eastAsia="Times New Roman" w:cs="Times New Roman"/>
          <w:szCs w:val="24"/>
        </w:rPr>
        <w:t xml:space="preserve"> </w:t>
      </w:r>
      <w:r>
        <w:rPr>
          <w:rFonts w:eastAsia="Times New Roman" w:cs="Times New Roman"/>
          <w:szCs w:val="24"/>
          <w:lang w:val="en-US"/>
        </w:rPr>
        <w:t>casus</w:t>
      </w:r>
      <w:r w:rsidRPr="001435F9">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Μόνο στη </w:t>
      </w:r>
      <w:r w:rsidRPr="00F45328">
        <w:rPr>
          <w:rFonts w:eastAsia="Times New Roman" w:cs="Times New Roman"/>
          <w:szCs w:val="24"/>
        </w:rPr>
        <w:t>διαχείριση υπάρχει</w:t>
      </w:r>
      <w:r>
        <w:rPr>
          <w:rFonts w:eastAsia="Times New Roman" w:cs="Times New Roman"/>
          <w:szCs w:val="24"/>
        </w:rPr>
        <w:t>.</w:t>
      </w:r>
      <w:r w:rsidRPr="00F45328">
        <w:rPr>
          <w:rFonts w:eastAsia="Times New Roman" w:cs="Times New Roman"/>
          <w:szCs w:val="24"/>
        </w:rPr>
        <w:t xml:space="preserve"> Και βγαίν</w:t>
      </w:r>
      <w:r>
        <w:rPr>
          <w:rFonts w:eastAsia="Times New Roman" w:cs="Times New Roman"/>
          <w:szCs w:val="24"/>
        </w:rPr>
        <w:t xml:space="preserve">ει αμέσως μετά </w:t>
      </w:r>
      <w:r w:rsidRPr="00F45328">
        <w:rPr>
          <w:rFonts w:eastAsia="Times New Roman" w:cs="Times New Roman"/>
          <w:szCs w:val="24"/>
        </w:rPr>
        <w:t xml:space="preserve">ο </w:t>
      </w:r>
      <w:r>
        <w:rPr>
          <w:rFonts w:eastAsia="Times New Roman" w:cs="Times New Roman"/>
          <w:szCs w:val="24"/>
        </w:rPr>
        <w:t>Τούρκος</w:t>
      </w:r>
      <w:r w:rsidRPr="00EE495F">
        <w:rPr>
          <w:rFonts w:eastAsia="Times New Roman" w:cs="Times New Roman"/>
          <w:szCs w:val="24"/>
        </w:rPr>
        <w:t xml:space="preserve"> </w:t>
      </w:r>
      <w:r w:rsidRPr="00F45328">
        <w:rPr>
          <w:rFonts w:eastAsia="Times New Roman" w:cs="Times New Roman"/>
          <w:szCs w:val="24"/>
        </w:rPr>
        <w:t>Υπουργός</w:t>
      </w:r>
      <w:r>
        <w:rPr>
          <w:rFonts w:eastAsia="Times New Roman" w:cs="Times New Roman"/>
          <w:szCs w:val="24"/>
        </w:rPr>
        <w:t>, ο Μπαγίς,</w:t>
      </w:r>
      <w:r w:rsidRPr="00F45328">
        <w:rPr>
          <w:rFonts w:eastAsia="Times New Roman" w:cs="Times New Roman"/>
          <w:szCs w:val="24"/>
        </w:rPr>
        <w:t xml:space="preserve"> και δηλώνει ότι </w:t>
      </w:r>
      <w:r>
        <w:rPr>
          <w:rFonts w:eastAsia="Times New Roman" w:cs="Times New Roman"/>
          <w:szCs w:val="24"/>
        </w:rPr>
        <w:t xml:space="preserve">πρέπει </w:t>
      </w:r>
      <w:r w:rsidRPr="00F45328">
        <w:rPr>
          <w:rFonts w:eastAsia="Times New Roman" w:cs="Times New Roman"/>
          <w:szCs w:val="24"/>
        </w:rPr>
        <w:t>να διασφαλίσουμε</w:t>
      </w:r>
      <w:r>
        <w:rPr>
          <w:rFonts w:eastAsia="Times New Roman" w:cs="Times New Roman"/>
          <w:szCs w:val="24"/>
        </w:rPr>
        <w:t xml:space="preserve"> ο ένας την ευημερία του άλλου. </w:t>
      </w:r>
      <w:r w:rsidRPr="00F45328">
        <w:rPr>
          <w:rFonts w:eastAsia="Times New Roman" w:cs="Times New Roman"/>
          <w:szCs w:val="24"/>
        </w:rPr>
        <w:t>Δηλ</w:t>
      </w:r>
      <w:r>
        <w:rPr>
          <w:rFonts w:eastAsia="Times New Roman" w:cs="Times New Roman"/>
          <w:szCs w:val="24"/>
        </w:rPr>
        <w:t>αδή, υπάρχει μία ταύτιση απόψεων.</w:t>
      </w:r>
    </w:p>
    <w:p w14:paraId="2967156A" w14:textId="77777777" w:rsidR="00711852" w:rsidRDefault="000A1C6E">
      <w:pPr>
        <w:spacing w:line="600" w:lineRule="auto"/>
        <w:ind w:firstLine="720"/>
        <w:jc w:val="both"/>
        <w:rPr>
          <w:rFonts w:eastAsia="Times New Roman" w:cs="Times New Roman"/>
          <w:szCs w:val="24"/>
        </w:rPr>
      </w:pPr>
      <w:r w:rsidRPr="00F45328">
        <w:rPr>
          <w:rFonts w:eastAsia="Times New Roman" w:cs="Times New Roman"/>
          <w:szCs w:val="24"/>
        </w:rPr>
        <w:t xml:space="preserve">Και </w:t>
      </w:r>
      <w:r>
        <w:rPr>
          <w:rFonts w:eastAsia="Times New Roman" w:cs="Times New Roman"/>
          <w:szCs w:val="24"/>
        </w:rPr>
        <w:t>κατέθεσα</w:t>
      </w:r>
      <w:r w:rsidRPr="00F45328">
        <w:rPr>
          <w:rFonts w:eastAsia="Times New Roman" w:cs="Times New Roman"/>
          <w:szCs w:val="24"/>
        </w:rPr>
        <w:t xml:space="preserve"> επίκαιρη ερώτηση </w:t>
      </w:r>
      <w:r>
        <w:rPr>
          <w:rFonts w:eastAsia="Times New Roman" w:cs="Times New Roman"/>
          <w:szCs w:val="24"/>
        </w:rPr>
        <w:t xml:space="preserve">για </w:t>
      </w:r>
      <w:r w:rsidRPr="00F45328">
        <w:rPr>
          <w:rFonts w:eastAsia="Times New Roman" w:cs="Times New Roman"/>
          <w:szCs w:val="24"/>
        </w:rPr>
        <w:t xml:space="preserve">αυτό το θέμα </w:t>
      </w:r>
      <w:r>
        <w:rPr>
          <w:rFonts w:eastAsia="Times New Roman" w:cs="Times New Roman"/>
          <w:szCs w:val="24"/>
        </w:rPr>
        <w:t>στις 30-</w:t>
      </w:r>
      <w:r w:rsidRPr="00F45328">
        <w:rPr>
          <w:rFonts w:eastAsia="Times New Roman" w:cs="Times New Roman"/>
          <w:szCs w:val="24"/>
        </w:rPr>
        <w:t>11</w:t>
      </w:r>
      <w:r>
        <w:rPr>
          <w:rFonts w:eastAsia="Times New Roman" w:cs="Times New Roman"/>
          <w:szCs w:val="24"/>
        </w:rPr>
        <w:t>-20</w:t>
      </w:r>
      <w:r w:rsidRPr="00F45328">
        <w:rPr>
          <w:rFonts w:eastAsia="Times New Roman" w:cs="Times New Roman"/>
          <w:szCs w:val="24"/>
        </w:rPr>
        <w:t>18</w:t>
      </w:r>
      <w:r>
        <w:rPr>
          <w:rFonts w:eastAsia="Times New Roman" w:cs="Times New Roman"/>
          <w:szCs w:val="24"/>
        </w:rPr>
        <w:t>.</w:t>
      </w:r>
      <w:r w:rsidRPr="00F45328">
        <w:rPr>
          <w:rFonts w:eastAsia="Times New Roman" w:cs="Times New Roman"/>
          <w:szCs w:val="24"/>
        </w:rPr>
        <w:t xml:space="preserve"> Απάντηση δεν έλαβα κα</w:t>
      </w:r>
      <w:r>
        <w:rPr>
          <w:rFonts w:eastAsia="Times New Roman" w:cs="Times New Roman"/>
          <w:szCs w:val="24"/>
        </w:rPr>
        <w:t>μ</w:t>
      </w:r>
      <w:r w:rsidRPr="00F45328">
        <w:rPr>
          <w:rFonts w:eastAsia="Times New Roman" w:cs="Times New Roman"/>
          <w:szCs w:val="24"/>
        </w:rPr>
        <w:t>μία</w:t>
      </w:r>
      <w:r>
        <w:rPr>
          <w:rFonts w:eastAsia="Times New Roman" w:cs="Times New Roman"/>
          <w:szCs w:val="24"/>
        </w:rPr>
        <w:t xml:space="preserve">, κύριοι. </w:t>
      </w:r>
      <w:r w:rsidRPr="00F45328">
        <w:rPr>
          <w:rFonts w:eastAsia="Times New Roman" w:cs="Times New Roman"/>
          <w:szCs w:val="24"/>
        </w:rPr>
        <w:t xml:space="preserve">Αν </w:t>
      </w:r>
      <w:r>
        <w:rPr>
          <w:rFonts w:eastAsia="Times New Roman" w:cs="Times New Roman"/>
          <w:szCs w:val="24"/>
        </w:rPr>
        <w:t xml:space="preserve">δεν </w:t>
      </w:r>
      <w:r w:rsidRPr="00F45328">
        <w:rPr>
          <w:rFonts w:eastAsia="Times New Roman" w:cs="Times New Roman"/>
          <w:szCs w:val="24"/>
        </w:rPr>
        <w:t>υπήρχε κάποιο τέτοιο πρόβλημα</w:t>
      </w:r>
      <w:r>
        <w:rPr>
          <w:rFonts w:eastAsia="Times New Roman" w:cs="Times New Roman"/>
          <w:szCs w:val="24"/>
        </w:rPr>
        <w:t>, γ</w:t>
      </w:r>
      <w:r w:rsidRPr="00F45328">
        <w:rPr>
          <w:rFonts w:eastAsia="Times New Roman" w:cs="Times New Roman"/>
          <w:szCs w:val="24"/>
        </w:rPr>
        <w:t>ιατί να μην απαντήσετε</w:t>
      </w:r>
      <w:r>
        <w:rPr>
          <w:rFonts w:eastAsia="Times New Roman" w:cs="Times New Roman"/>
          <w:szCs w:val="24"/>
        </w:rPr>
        <w:t>; Έχετε να κρύψετε κάτι;</w:t>
      </w:r>
      <w:r w:rsidRPr="00F45328">
        <w:rPr>
          <w:rFonts w:eastAsia="Times New Roman" w:cs="Times New Roman"/>
          <w:szCs w:val="24"/>
        </w:rPr>
        <w:t xml:space="preserve"> Αλλά</w:t>
      </w:r>
      <w:r>
        <w:rPr>
          <w:rFonts w:eastAsia="Times New Roman" w:cs="Times New Roman"/>
          <w:szCs w:val="24"/>
        </w:rPr>
        <w:t>,</w:t>
      </w:r>
      <w:r w:rsidRPr="00F45328">
        <w:rPr>
          <w:rFonts w:eastAsia="Times New Roman" w:cs="Times New Roman"/>
          <w:szCs w:val="24"/>
        </w:rPr>
        <w:t xml:space="preserve"> </w:t>
      </w:r>
      <w:r>
        <w:rPr>
          <w:rFonts w:eastAsia="Times New Roman" w:cs="Times New Roman"/>
          <w:szCs w:val="24"/>
        </w:rPr>
        <w:t>όπως κάνα</w:t>
      </w:r>
      <w:r w:rsidRPr="00F45328">
        <w:rPr>
          <w:rFonts w:eastAsia="Times New Roman" w:cs="Times New Roman"/>
          <w:szCs w:val="24"/>
        </w:rPr>
        <w:t>τε και με τις Πρέσπες</w:t>
      </w:r>
      <w:r>
        <w:rPr>
          <w:rFonts w:eastAsia="Times New Roman" w:cs="Times New Roman"/>
          <w:szCs w:val="24"/>
        </w:rPr>
        <w:t xml:space="preserve">, κανονίζετε και κάνετε </w:t>
      </w:r>
      <w:r w:rsidRPr="00F45328">
        <w:rPr>
          <w:rFonts w:eastAsia="Times New Roman" w:cs="Times New Roman"/>
          <w:szCs w:val="24"/>
        </w:rPr>
        <w:t xml:space="preserve">τα πάντα </w:t>
      </w:r>
      <w:r>
        <w:rPr>
          <w:rFonts w:eastAsia="Times New Roman" w:cs="Times New Roman"/>
          <w:szCs w:val="24"/>
        </w:rPr>
        <w:t xml:space="preserve">εν κρυπτώ, σαν τους λωποδύτες, </w:t>
      </w:r>
      <w:r w:rsidRPr="00F45328">
        <w:rPr>
          <w:rFonts w:eastAsia="Times New Roman" w:cs="Times New Roman"/>
          <w:szCs w:val="24"/>
        </w:rPr>
        <w:t>σαν τους κλέφτες</w:t>
      </w:r>
      <w:r>
        <w:rPr>
          <w:rFonts w:eastAsia="Times New Roman" w:cs="Times New Roman"/>
          <w:szCs w:val="24"/>
        </w:rPr>
        <w:t>. Όταν μια κυβέρνηση</w:t>
      </w:r>
      <w:r w:rsidRPr="00F45328">
        <w:rPr>
          <w:rFonts w:eastAsia="Times New Roman" w:cs="Times New Roman"/>
          <w:szCs w:val="24"/>
        </w:rPr>
        <w:t xml:space="preserve"> δεν έχει να κρύψει κάτι</w:t>
      </w:r>
      <w:r>
        <w:rPr>
          <w:rFonts w:eastAsia="Times New Roman" w:cs="Times New Roman"/>
          <w:szCs w:val="24"/>
        </w:rPr>
        <w:t>,</w:t>
      </w:r>
      <w:r w:rsidRPr="00F45328">
        <w:rPr>
          <w:rFonts w:eastAsia="Times New Roman" w:cs="Times New Roman"/>
          <w:szCs w:val="24"/>
        </w:rPr>
        <w:t xml:space="preserve"> το κάνει </w:t>
      </w:r>
      <w:r>
        <w:rPr>
          <w:rFonts w:eastAsia="Times New Roman" w:cs="Times New Roman"/>
          <w:szCs w:val="24"/>
        </w:rPr>
        <w:t xml:space="preserve">φανερά. </w:t>
      </w:r>
      <w:r w:rsidRPr="00F45328">
        <w:rPr>
          <w:rFonts w:eastAsia="Times New Roman" w:cs="Times New Roman"/>
          <w:szCs w:val="24"/>
        </w:rPr>
        <w:t xml:space="preserve">Αυτά που κάνετε </w:t>
      </w:r>
      <w:r>
        <w:rPr>
          <w:rFonts w:eastAsia="Times New Roman" w:cs="Times New Roman"/>
          <w:szCs w:val="24"/>
        </w:rPr>
        <w:t xml:space="preserve">εσείς είναι αχαρακτήριστα. </w:t>
      </w:r>
    </w:p>
    <w:p w14:paraId="2967156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Τελειώνω και λέω ότι</w:t>
      </w:r>
      <w:r w:rsidRPr="00F45328">
        <w:rPr>
          <w:rFonts w:eastAsia="Times New Roman" w:cs="Times New Roman"/>
          <w:szCs w:val="24"/>
        </w:rPr>
        <w:t xml:space="preserve"> πολύ σύντομα υπάρχει περίπτωση να δούμε και συνδιαχείριση </w:t>
      </w:r>
      <w:r>
        <w:rPr>
          <w:rFonts w:eastAsia="Times New Roman" w:cs="Times New Roman"/>
          <w:szCs w:val="24"/>
        </w:rPr>
        <w:t xml:space="preserve">στο Αιγαίο. </w:t>
      </w:r>
      <w:r w:rsidRPr="00F45328">
        <w:rPr>
          <w:rFonts w:eastAsia="Times New Roman" w:cs="Times New Roman"/>
          <w:szCs w:val="24"/>
        </w:rPr>
        <w:t xml:space="preserve">Εμπιστοσύνη </w:t>
      </w:r>
      <w:r>
        <w:rPr>
          <w:rFonts w:eastAsia="Times New Roman" w:cs="Times New Roman"/>
          <w:szCs w:val="24"/>
        </w:rPr>
        <w:t>δεν</w:t>
      </w:r>
      <w:r w:rsidRPr="00F45328">
        <w:rPr>
          <w:rFonts w:eastAsia="Times New Roman" w:cs="Times New Roman"/>
          <w:szCs w:val="24"/>
        </w:rPr>
        <w:t xml:space="preserve"> σας έχουμε κα</w:t>
      </w:r>
      <w:r>
        <w:rPr>
          <w:rFonts w:eastAsia="Times New Roman" w:cs="Times New Roman"/>
          <w:szCs w:val="24"/>
        </w:rPr>
        <w:t>μ</w:t>
      </w:r>
      <w:r w:rsidRPr="00F45328">
        <w:rPr>
          <w:rFonts w:eastAsia="Times New Roman" w:cs="Times New Roman"/>
          <w:szCs w:val="24"/>
        </w:rPr>
        <w:t>μία</w:t>
      </w:r>
      <w:r>
        <w:rPr>
          <w:rFonts w:eastAsia="Times New Roman" w:cs="Times New Roman"/>
          <w:szCs w:val="24"/>
        </w:rPr>
        <w:t>.</w:t>
      </w:r>
      <w:r w:rsidRPr="00F45328">
        <w:rPr>
          <w:rFonts w:eastAsia="Times New Roman" w:cs="Times New Roman"/>
          <w:szCs w:val="24"/>
        </w:rPr>
        <w:t xml:space="preserve"> Το </w:t>
      </w:r>
      <w:r>
        <w:rPr>
          <w:rFonts w:eastAsia="Times New Roman" w:cs="Times New Roman"/>
          <w:szCs w:val="24"/>
        </w:rPr>
        <w:t>δείξα</w:t>
      </w:r>
      <w:r w:rsidRPr="00F45328">
        <w:rPr>
          <w:rFonts w:eastAsia="Times New Roman" w:cs="Times New Roman"/>
          <w:szCs w:val="24"/>
        </w:rPr>
        <w:t>τε</w:t>
      </w:r>
      <w:r>
        <w:rPr>
          <w:rFonts w:eastAsia="Times New Roman" w:cs="Times New Roman"/>
          <w:szCs w:val="24"/>
        </w:rPr>
        <w:t xml:space="preserve"> και με </w:t>
      </w:r>
      <w:r w:rsidRPr="00F45328">
        <w:rPr>
          <w:rFonts w:eastAsia="Times New Roman" w:cs="Times New Roman"/>
          <w:szCs w:val="24"/>
        </w:rPr>
        <w:t>την προδοσία της Μακεδονίας</w:t>
      </w:r>
      <w:r>
        <w:rPr>
          <w:rFonts w:eastAsia="Times New Roman" w:cs="Times New Roman"/>
          <w:szCs w:val="24"/>
        </w:rPr>
        <w:t xml:space="preserve"> και το εισπράττετε</w:t>
      </w:r>
      <w:r w:rsidRPr="00F45328">
        <w:rPr>
          <w:rFonts w:eastAsia="Times New Roman" w:cs="Times New Roman"/>
          <w:szCs w:val="24"/>
        </w:rPr>
        <w:t xml:space="preserve"> κάθε μέρα αυτό </w:t>
      </w:r>
      <w:r>
        <w:rPr>
          <w:rFonts w:eastAsia="Times New Roman" w:cs="Times New Roman"/>
          <w:szCs w:val="24"/>
        </w:rPr>
        <w:t>εσείς.</w:t>
      </w:r>
      <w:r w:rsidRPr="00F45328">
        <w:rPr>
          <w:rFonts w:eastAsia="Times New Roman" w:cs="Times New Roman"/>
          <w:szCs w:val="24"/>
        </w:rPr>
        <w:t xml:space="preserve"> </w:t>
      </w:r>
    </w:p>
    <w:p w14:paraId="2967156C" w14:textId="77777777" w:rsidR="00711852" w:rsidRDefault="000A1C6E">
      <w:pPr>
        <w:spacing w:line="600" w:lineRule="auto"/>
        <w:ind w:firstLine="720"/>
        <w:jc w:val="both"/>
        <w:rPr>
          <w:rFonts w:eastAsia="Times New Roman" w:cs="Times New Roman"/>
          <w:szCs w:val="24"/>
        </w:rPr>
      </w:pPr>
      <w:r w:rsidRPr="00F45328">
        <w:rPr>
          <w:rFonts w:eastAsia="Times New Roman" w:cs="Times New Roman"/>
          <w:szCs w:val="24"/>
        </w:rPr>
        <w:t>Ό</w:t>
      </w:r>
      <w:r>
        <w:rPr>
          <w:rFonts w:eastAsia="Times New Roman" w:cs="Times New Roman"/>
          <w:szCs w:val="24"/>
        </w:rPr>
        <w:t>,</w:t>
      </w:r>
      <w:r w:rsidRPr="00F45328">
        <w:rPr>
          <w:rFonts w:eastAsia="Times New Roman" w:cs="Times New Roman"/>
          <w:szCs w:val="24"/>
        </w:rPr>
        <w:t xml:space="preserve">τι </w:t>
      </w:r>
      <w:r>
        <w:rPr>
          <w:rFonts w:eastAsia="Times New Roman" w:cs="Times New Roman"/>
          <w:szCs w:val="24"/>
        </w:rPr>
        <w:t xml:space="preserve">φέρνετε σε </w:t>
      </w:r>
      <w:r w:rsidRPr="00F45328">
        <w:rPr>
          <w:rFonts w:eastAsia="Times New Roman" w:cs="Times New Roman"/>
          <w:szCs w:val="24"/>
        </w:rPr>
        <w:t>αυτό το νομοσχέδιο είναι καθαρά προεκλογικό</w:t>
      </w:r>
      <w:r>
        <w:rPr>
          <w:rFonts w:eastAsia="Times New Roman" w:cs="Times New Roman"/>
          <w:szCs w:val="24"/>
        </w:rPr>
        <w:t>.</w:t>
      </w:r>
      <w:r w:rsidRPr="00F45328">
        <w:rPr>
          <w:rFonts w:eastAsia="Times New Roman" w:cs="Times New Roman"/>
          <w:szCs w:val="24"/>
        </w:rPr>
        <w:t xml:space="preserve"> Έχετε δει</w:t>
      </w:r>
      <w:r>
        <w:rPr>
          <w:rFonts w:eastAsia="Times New Roman" w:cs="Times New Roman"/>
          <w:szCs w:val="24"/>
        </w:rPr>
        <w:t xml:space="preserve"> τι θα γίνει και στις δημοτικές, σ</w:t>
      </w:r>
      <w:r w:rsidRPr="00F45328">
        <w:rPr>
          <w:rFonts w:eastAsia="Times New Roman" w:cs="Times New Roman"/>
          <w:szCs w:val="24"/>
        </w:rPr>
        <w:t xml:space="preserve">τις περιφερειακές και στις ευρωεκλογές και </w:t>
      </w:r>
      <w:r>
        <w:rPr>
          <w:rFonts w:eastAsia="Times New Roman" w:cs="Times New Roman"/>
          <w:szCs w:val="24"/>
        </w:rPr>
        <w:t xml:space="preserve">με τις τροπολογίες </w:t>
      </w:r>
      <w:r w:rsidRPr="00F45328">
        <w:rPr>
          <w:rFonts w:eastAsia="Times New Roman" w:cs="Times New Roman"/>
          <w:szCs w:val="24"/>
        </w:rPr>
        <w:t xml:space="preserve">τώρα που </w:t>
      </w:r>
      <w:r>
        <w:rPr>
          <w:rFonts w:eastAsia="Times New Roman" w:cs="Times New Roman"/>
          <w:szCs w:val="24"/>
        </w:rPr>
        <w:t>φ</w:t>
      </w:r>
      <w:r w:rsidRPr="00F45328">
        <w:rPr>
          <w:rFonts w:eastAsia="Times New Roman" w:cs="Times New Roman"/>
          <w:szCs w:val="24"/>
        </w:rPr>
        <w:t>έρνετε</w:t>
      </w:r>
      <w:r>
        <w:rPr>
          <w:rFonts w:eastAsia="Times New Roman" w:cs="Times New Roman"/>
          <w:szCs w:val="24"/>
        </w:rPr>
        <w:t>, που βομβαρδίζετε κάθε</w:t>
      </w:r>
      <w:r w:rsidRPr="00F45328">
        <w:rPr>
          <w:rFonts w:eastAsia="Times New Roman" w:cs="Times New Roman"/>
          <w:szCs w:val="24"/>
        </w:rPr>
        <w:t xml:space="preserve"> νομοσχέδιο με τροπολογίες</w:t>
      </w:r>
      <w:r>
        <w:rPr>
          <w:rFonts w:eastAsia="Times New Roman" w:cs="Times New Roman"/>
          <w:szCs w:val="24"/>
        </w:rPr>
        <w:t>,</w:t>
      </w:r>
      <w:r w:rsidRPr="00F45328">
        <w:rPr>
          <w:rFonts w:eastAsia="Times New Roman" w:cs="Times New Roman"/>
          <w:szCs w:val="24"/>
        </w:rPr>
        <w:t xml:space="preserve"> προσπαθείτε να </w:t>
      </w:r>
      <w:r>
        <w:rPr>
          <w:rFonts w:eastAsia="Times New Roman" w:cs="Times New Roman"/>
          <w:szCs w:val="24"/>
        </w:rPr>
        <w:t>αυξήσετε</w:t>
      </w:r>
      <w:r w:rsidRPr="00F45328">
        <w:rPr>
          <w:rFonts w:eastAsia="Times New Roman" w:cs="Times New Roman"/>
          <w:szCs w:val="24"/>
        </w:rPr>
        <w:t xml:space="preserve"> τα ποσοστά </w:t>
      </w:r>
      <w:r>
        <w:rPr>
          <w:rFonts w:eastAsia="Times New Roman" w:cs="Times New Roman"/>
          <w:szCs w:val="24"/>
        </w:rPr>
        <w:t xml:space="preserve">σας. Κάνετε δωράκια </w:t>
      </w:r>
      <w:r w:rsidRPr="00F45328">
        <w:rPr>
          <w:rFonts w:eastAsia="Times New Roman" w:cs="Times New Roman"/>
          <w:szCs w:val="24"/>
        </w:rPr>
        <w:t>παντού</w:t>
      </w:r>
      <w:r>
        <w:rPr>
          <w:rFonts w:eastAsia="Times New Roman" w:cs="Times New Roman"/>
          <w:szCs w:val="24"/>
        </w:rPr>
        <w:t xml:space="preserve"> και προσπαθείτε ν</w:t>
      </w:r>
      <w:r w:rsidRPr="00F45328">
        <w:rPr>
          <w:rFonts w:eastAsia="Times New Roman" w:cs="Times New Roman"/>
          <w:szCs w:val="24"/>
        </w:rPr>
        <w:t xml:space="preserve">α </w:t>
      </w:r>
      <w:r>
        <w:rPr>
          <w:rFonts w:eastAsia="Times New Roman" w:cs="Times New Roman"/>
          <w:szCs w:val="24"/>
        </w:rPr>
        <w:t>πείτε «εμείς είμαστε υπέρ του</w:t>
      </w:r>
      <w:r w:rsidRPr="00F45328">
        <w:rPr>
          <w:rFonts w:eastAsia="Times New Roman" w:cs="Times New Roman"/>
          <w:szCs w:val="24"/>
        </w:rPr>
        <w:t xml:space="preserve"> ελληνικού λαού</w:t>
      </w:r>
      <w:r>
        <w:rPr>
          <w:rFonts w:eastAsia="Times New Roman" w:cs="Times New Roman"/>
          <w:szCs w:val="24"/>
        </w:rPr>
        <w:t>».</w:t>
      </w:r>
      <w:r w:rsidRPr="00F45328">
        <w:rPr>
          <w:rFonts w:eastAsia="Times New Roman" w:cs="Times New Roman"/>
          <w:szCs w:val="24"/>
        </w:rPr>
        <w:t xml:space="preserve"> Αυτό</w:t>
      </w:r>
      <w:r>
        <w:rPr>
          <w:rFonts w:eastAsia="Times New Roman" w:cs="Times New Roman"/>
          <w:szCs w:val="24"/>
        </w:rPr>
        <w:t>.</w:t>
      </w:r>
      <w:r w:rsidRPr="00F45328">
        <w:rPr>
          <w:rFonts w:eastAsia="Times New Roman" w:cs="Times New Roman"/>
          <w:szCs w:val="24"/>
        </w:rPr>
        <w:t xml:space="preserve"> </w:t>
      </w:r>
      <w:r>
        <w:rPr>
          <w:rFonts w:eastAsia="Times New Roman" w:cs="Times New Roman"/>
          <w:szCs w:val="24"/>
        </w:rPr>
        <w:t>Π</w:t>
      </w:r>
      <w:r w:rsidRPr="00F45328">
        <w:rPr>
          <w:rFonts w:eastAsia="Times New Roman" w:cs="Times New Roman"/>
          <w:szCs w:val="24"/>
        </w:rPr>
        <w:t>λέον ο ελληνικός λαός σ</w:t>
      </w:r>
      <w:r>
        <w:rPr>
          <w:rFonts w:eastAsia="Times New Roman" w:cs="Times New Roman"/>
          <w:szCs w:val="24"/>
        </w:rPr>
        <w:t>ά</w:t>
      </w:r>
      <w:r w:rsidRPr="00F45328">
        <w:rPr>
          <w:rFonts w:eastAsia="Times New Roman" w:cs="Times New Roman"/>
          <w:szCs w:val="24"/>
        </w:rPr>
        <w:t>ς έχει πάρει χαμπάρι</w:t>
      </w:r>
      <w:r>
        <w:rPr>
          <w:rFonts w:eastAsia="Times New Roman" w:cs="Times New Roman"/>
          <w:szCs w:val="24"/>
        </w:rPr>
        <w:t>.</w:t>
      </w:r>
      <w:r w:rsidRPr="00F45328">
        <w:rPr>
          <w:rFonts w:eastAsia="Times New Roman" w:cs="Times New Roman"/>
          <w:szCs w:val="24"/>
        </w:rPr>
        <w:t xml:space="preserve"> Σας ξέρει και θα σας τιμωρήσει στις δημοτικές</w:t>
      </w:r>
      <w:r>
        <w:rPr>
          <w:rFonts w:eastAsia="Times New Roman" w:cs="Times New Roman"/>
          <w:szCs w:val="24"/>
        </w:rPr>
        <w:t xml:space="preserve">, ευρωεκλογές, </w:t>
      </w:r>
      <w:r w:rsidRPr="00F45328">
        <w:rPr>
          <w:rFonts w:eastAsia="Times New Roman" w:cs="Times New Roman"/>
          <w:szCs w:val="24"/>
        </w:rPr>
        <w:t>περιφερειακές και στις εθνικές εκλογές</w:t>
      </w:r>
      <w:r>
        <w:rPr>
          <w:rFonts w:eastAsia="Times New Roman" w:cs="Times New Roman"/>
          <w:szCs w:val="24"/>
        </w:rPr>
        <w:t>.</w:t>
      </w:r>
    </w:p>
    <w:p w14:paraId="2967156D" w14:textId="77777777" w:rsidR="00711852" w:rsidRDefault="000A1C6E">
      <w:pPr>
        <w:spacing w:line="600" w:lineRule="auto"/>
        <w:ind w:firstLine="720"/>
        <w:jc w:val="both"/>
        <w:rPr>
          <w:rFonts w:eastAsia="Times New Roman" w:cs="Times New Roman"/>
          <w:szCs w:val="24"/>
        </w:rPr>
      </w:pPr>
      <w:r w:rsidRPr="00F45328">
        <w:rPr>
          <w:rFonts w:eastAsia="Times New Roman" w:cs="Times New Roman"/>
          <w:szCs w:val="24"/>
        </w:rPr>
        <w:t>Ευχαριστώ πολύ.</w:t>
      </w:r>
    </w:p>
    <w:p w14:paraId="2967156E"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967156F" w14:textId="77777777" w:rsidR="00711852" w:rsidRDefault="000A1C6E">
      <w:pPr>
        <w:spacing w:line="600" w:lineRule="auto"/>
        <w:ind w:firstLine="720"/>
        <w:jc w:val="both"/>
        <w:rPr>
          <w:rFonts w:eastAsia="Times New Roman" w:cs="Times New Roman"/>
        </w:rPr>
      </w:pPr>
      <w:r>
        <w:rPr>
          <w:rFonts w:eastAsia="Times New Roman" w:cs="Times New Roman"/>
          <w:b/>
          <w:szCs w:val="24"/>
        </w:rPr>
        <w:t xml:space="preserve">ΠΡΟΕΔΡΕΥΩΝ (Δημήτριος Κρεμαστινός): </w:t>
      </w:r>
      <w:r w:rsidRPr="00636294">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w:t>
      </w:r>
      <w:r w:rsidRPr="00636294">
        <w:rPr>
          <w:rFonts w:eastAsia="Times New Roman" w:cs="Times New Roman"/>
        </w:rPr>
        <w:lastRenderedPageBreak/>
        <w:t xml:space="preserve">Βουλής, </w:t>
      </w:r>
      <w:r>
        <w:rPr>
          <w:rFonts w:eastAsia="Times New Roman" w:cs="Times New Roman"/>
        </w:rPr>
        <w:t xml:space="preserve">πενήντα έξι </w:t>
      </w:r>
      <w:r w:rsidRPr="00636294">
        <w:rPr>
          <w:rFonts w:eastAsia="Times New Roman" w:cs="Times New Roman"/>
        </w:rPr>
        <w:t xml:space="preserve">μαθήτριες και μαθητές και </w:t>
      </w:r>
      <w:r>
        <w:rPr>
          <w:rFonts w:eastAsia="Times New Roman" w:cs="Times New Roman"/>
        </w:rPr>
        <w:t xml:space="preserve">δύο </w:t>
      </w:r>
      <w:r w:rsidRPr="00636294">
        <w:rPr>
          <w:rFonts w:eastAsia="Times New Roman" w:cs="Times New Roman"/>
        </w:rPr>
        <w:t xml:space="preserve">εκπαιδευτικοί συνοδοί τους από το </w:t>
      </w:r>
      <w:r>
        <w:rPr>
          <w:rFonts w:eastAsia="Times New Roman" w:cs="Times New Roman"/>
        </w:rPr>
        <w:t>4</w:t>
      </w:r>
      <w:r w:rsidRPr="00973E3B">
        <w:rPr>
          <w:rFonts w:eastAsia="Times New Roman" w:cs="Times New Roman"/>
          <w:vertAlign w:val="superscript"/>
        </w:rPr>
        <w:t>ο</w:t>
      </w:r>
      <w:r>
        <w:rPr>
          <w:rFonts w:eastAsia="Times New Roman" w:cs="Times New Roman"/>
        </w:rPr>
        <w:t xml:space="preserve"> Γυμνάσιο Καλαμάτας (δεύτερο τμήμα)</w:t>
      </w:r>
      <w:r w:rsidRPr="00636294">
        <w:rPr>
          <w:rFonts w:eastAsia="Times New Roman" w:cs="Times New Roman"/>
        </w:rPr>
        <w:t xml:space="preserve">. </w:t>
      </w:r>
    </w:p>
    <w:p w14:paraId="29671570" w14:textId="77777777" w:rsidR="00711852" w:rsidRDefault="000A1C6E">
      <w:pPr>
        <w:spacing w:line="600" w:lineRule="auto"/>
        <w:ind w:left="357" w:firstLine="720"/>
        <w:jc w:val="both"/>
        <w:rPr>
          <w:rFonts w:eastAsia="Times New Roman" w:cs="Times New Roman"/>
        </w:rPr>
      </w:pPr>
      <w:r w:rsidRPr="00636294">
        <w:rPr>
          <w:rFonts w:eastAsia="Times New Roman" w:cs="Times New Roman"/>
        </w:rPr>
        <w:t xml:space="preserve">Η Βουλή τούς καλωσορίζει. </w:t>
      </w:r>
    </w:p>
    <w:p w14:paraId="29671571" w14:textId="77777777" w:rsidR="00711852" w:rsidRDefault="000A1C6E">
      <w:pPr>
        <w:spacing w:line="600" w:lineRule="auto"/>
        <w:ind w:firstLine="709"/>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29671572" w14:textId="77777777" w:rsidR="00711852" w:rsidRDefault="000A1C6E">
      <w:pPr>
        <w:spacing w:line="600" w:lineRule="auto"/>
        <w:ind w:firstLine="720"/>
        <w:jc w:val="both"/>
        <w:rPr>
          <w:rFonts w:eastAsia="Times New Roman" w:cs="Times New Roman"/>
        </w:rPr>
      </w:pPr>
      <w:r>
        <w:rPr>
          <w:rFonts w:eastAsia="Times New Roman" w:cs="Times New Roman"/>
        </w:rPr>
        <w:t>Προχωρούμε με την κ. Κανέλλη, ειδική αγορήτρια του Κομμουνιστικού Κόμματος Ελλάδας.</w:t>
      </w:r>
    </w:p>
    <w:p w14:paraId="29671573" w14:textId="77777777" w:rsidR="00711852" w:rsidRDefault="000A1C6E">
      <w:pPr>
        <w:spacing w:line="600" w:lineRule="auto"/>
        <w:ind w:firstLine="720"/>
        <w:jc w:val="both"/>
        <w:rPr>
          <w:rFonts w:eastAsia="Times New Roman" w:cs="Times New Roman"/>
        </w:rPr>
      </w:pPr>
      <w:r>
        <w:rPr>
          <w:rFonts w:eastAsia="Times New Roman" w:cs="Times New Roman"/>
        </w:rPr>
        <w:t>Ορίστε, κυρία Κανέλλη, έχετε τον λόγο.</w:t>
      </w:r>
    </w:p>
    <w:p w14:paraId="29671574"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Ευχαριστώ, κύριε Πρόεδρε,</w:t>
      </w:r>
    </w:p>
    <w:p w14:paraId="2967157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Θα έλεγε κανείς ότι κάτι τέτοια νομοσχέδια θα μπορούσαν να είναι ευκαιρία για να επαναπροσδιορίσουμε –και, αν ήταν δυνατόν, υπό μία ευρύτερη πολιτική συναίνεση, πράγμα που είναι πρακτικώς ακατόρθωτο- τι σημαίνει «Ένοπλες Δυνάμεις» γι’ αυτή τη χώρα. Θα έπρεπε να είναι οι υπερασπιστές των κυριαρχικών μας δικαιωμάτων και θα έπρεπε να είναι πραγματικά αυτό που λέμε «σαρξ εκ της σαρκός» του ελληνικού λαού, λαϊκές δυνάμεις να βγαίνουν από την καρδιά του. </w:t>
      </w:r>
    </w:p>
    <w:p w14:paraId="2967157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Είναι ο ελληνικός λαός, ο οποίος με στερήσεις συντηρεί και τα Όπλα, κυρίως το έμψυχο δυναμικό. Το εκπαιδεύει, το καταρτίζει, το θυσιάζει με το αίμα της ψυχής του, για να υπάρχουν Ένοπλες Δυνάμεις που να μπορούν να </w:t>
      </w:r>
      <w:r>
        <w:rPr>
          <w:rFonts w:eastAsia="Times New Roman" w:cs="Times New Roman"/>
          <w:szCs w:val="24"/>
        </w:rPr>
        <w:lastRenderedPageBreak/>
        <w:t>υπερασπιστούν την εθνική κυριαρχία και τα δικαιώματα αυτού του λαού, αλλά κυρίως και πάνω απ' όλα την ελευθερία του.</w:t>
      </w:r>
    </w:p>
    <w:p w14:paraId="2967157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Για να δούμε, όμως, αν αυτό το πράγμα πλησιάζει έστω εκεί που θα έπρεπε με αυτό το νομοσχέδιο. Κατά την άποψή μας, το νομοσχέδιο αποδεικνύει μία κεντρική επιλογή όλων των κομμάτων</w:t>
      </w:r>
      <w:r w:rsidRPr="004441F2">
        <w:rPr>
          <w:rFonts w:eastAsia="Times New Roman" w:cs="Times New Roman"/>
          <w:szCs w:val="24"/>
        </w:rPr>
        <w:t xml:space="preserve"> </w:t>
      </w:r>
      <w:r>
        <w:rPr>
          <w:rFonts w:eastAsia="Times New Roman" w:cs="Times New Roman"/>
          <w:szCs w:val="24"/>
        </w:rPr>
        <w:t>εδώ μέσα, πλην ΚΚΕ, που είναι η ένταξη του συνόλου του σώματος των Ενόπλων Δυνάμεων στις νατοϊκές προδιαγραφές, ανάγκες, υπεράσπιση στόχων, υπεράσπιση του μεγάλου κεφαλαίου, διευκολύνσεις, ειδικές εκπαιδεύσεις, συμμετοχή σε ασκήσεις, έτσι ώστε να καθορίζεται, κυριολεκτικά να ετεροκαθορίζεται, ο λόγος ύπαρξης των Ενόπλων Δυνάμεων, εξόδοις ελληνικού λαού και στο έμψυχο και στο οικονομικό και στο κυριαρχικό επίπεδο.</w:t>
      </w:r>
    </w:p>
    <w:p w14:paraId="2967157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Έχει πολύ μεγάλη σημασία να το καταλάβει κάποιος, για να το πιάσω από εκεί που το άφησαν οι προλαλήσαντες μέχρι σήμερα. Πού κατέληξε όλη η κουβέντα που έγινε για τα Σκόπια και η συμφωνία με τη Βόρεια Μακεδονία; Η πρώτη πράξη που αποδεικνύει τίνος πρόθεση ήταν, πού ήθελε να το πάει, για ποιον λόγο γινόταν εσπευσμένα, για ποιον λόγο έχει δημιουργηθεί ό,τι έχει δημιουργηθεί κάτω από αυτές, ήταν οι νατοϊκές ανάγκες και η εξυπηρέτηση του μεγάλου κεφαλαίου στα Δυτικά Βαλκάνια. Όποιος έχει αντίθετη γνώμη δεν έχει παρά να ρίξει μία ματιά στην πρώτη προαναγγελία, ωσάν να </w:t>
      </w:r>
      <w:r>
        <w:rPr>
          <w:rFonts w:eastAsia="Times New Roman" w:cs="Times New Roman"/>
          <w:szCs w:val="24"/>
        </w:rPr>
        <w:lastRenderedPageBreak/>
        <w:t xml:space="preserve">μπήκαν ήδη μέσα στο ΝΑΤΟ με τα τέσσερα! Κυριολεκτώ! Στις 15 Μαΐου αρχίζει η άσκηση έως τις 15 Ιουλίου και λέγεται «Αποφασιστικό Πλήγμα» και θα έχει δύο χιλιάδες Αμερικανούς στρατιώτες, δύο χιλιάδες, το σύνολο περίπου του στρατού, της Βόρειας Μακεδονίας, και μερικούς εκπροσώπους των Ενόπλων Δυνάμεων από τη Λιθουανία! Μεγάλη δημοκρατία, αυτή που αποκαθιστά μαζί με όλα τα υπόλοιπα το σύνολο της φασιστικής αντίληψης που μπορεί να έχει το ΝΑΤΟ ιμπεριαλιστικά, κυριολεκτικά εξαπλούμενο σε ολόκληρο τον κόσμο, η Λιθουανία, το Μαυροβούνιο, η Αλβανία και η Βουλγαρία! Αυτή θα είναι μία άσκηση με πολλαπλές μορφές τριάντα, σαράντα και πενήντα ημερών. </w:t>
      </w:r>
    </w:p>
    <w:p w14:paraId="2967157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Αυτό ήταν το πρώτο μέλημα, η πρώτη ουσιαστική πράξη, το πρώτο αποτέλεσμα. Όποιος είχε την παραμικρή ένσταση για τη θέση του Κομμουνιστικού Κόμματος ότι ήταν νατοϊκής έμπνευσης, εξυπηρέτησης, απαίτησης και ταχύρρυθμης υλοποίησης η συμφωνία με τους γείτονες μας, τώρα πια έχει την απόδειξη μπροστά του.</w:t>
      </w:r>
    </w:p>
    <w:p w14:paraId="2967157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σε ένα νομοσχέδιο που έχει επιμέρους παρεμβάσεις, τόσο αποσπασματικές και τόσο επιμέρους, που επιβεβαιώνουν την αντίληψή μας ότι λειτουργεί κυριολεκτικά αναπαράγοντας το πελατειακό πρότυπο μέσα στις Ένοπλες Δυνάμεις. Το αναπαράγει κυριολεκτικά, έτσι ώστε </w:t>
      </w:r>
      <w:r>
        <w:rPr>
          <w:rFonts w:eastAsia="Times New Roman" w:cs="Times New Roman"/>
          <w:szCs w:val="24"/>
        </w:rPr>
        <w:lastRenderedPageBreak/>
        <w:t>να ικανοποιείται μια ομάδα σήμερα, μία ομάδα αύριο, να τακτοποιούνται τα πράγματα με τέτοιον τρόπο, ώστε πάντα να βρίσκει ο επόμενος, είτε στρατιωτικά στην ιεραρχία είτε πολιτικά σε ό,τι αφορά την ηγεσία του Υπουργείου Εθνικής Άμυνας, κάποιους με απλωμένο χέρι που θέλουν να τακτοποιήσουν ζητήματα ζωτικής σημασίας.</w:t>
      </w:r>
    </w:p>
    <w:p w14:paraId="2967157B"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Μ</w:t>
      </w:r>
      <w:r w:rsidRPr="00794F4A">
        <w:rPr>
          <w:rFonts w:eastAsia="Times New Roman"/>
          <w:color w:val="1D2228"/>
          <w:szCs w:val="24"/>
        </w:rPr>
        <w:t>ερικά είναι σε σωστή κατεύθυνση</w:t>
      </w:r>
      <w:r>
        <w:rPr>
          <w:rFonts w:eastAsia="Times New Roman"/>
          <w:color w:val="1D2228"/>
          <w:szCs w:val="24"/>
        </w:rPr>
        <w:t>. Α</w:t>
      </w:r>
      <w:r w:rsidRPr="00794F4A">
        <w:rPr>
          <w:rFonts w:eastAsia="Times New Roman"/>
          <w:color w:val="1D2228"/>
          <w:szCs w:val="24"/>
        </w:rPr>
        <w:t>λλά πώς να πετύχεις τη σωστή κατεύθυνση όταν έχεις ένα στράτευμα το οποίο απαρτίζεται από</w:t>
      </w:r>
      <w:r>
        <w:rPr>
          <w:rFonts w:eastAsia="Times New Roman"/>
          <w:color w:val="1D2228"/>
          <w:szCs w:val="24"/>
        </w:rPr>
        <w:t xml:space="preserve"> ε</w:t>
      </w:r>
      <w:r w:rsidRPr="00794F4A">
        <w:rPr>
          <w:rFonts w:eastAsia="Times New Roman"/>
          <w:color w:val="1D2228"/>
          <w:szCs w:val="24"/>
        </w:rPr>
        <w:t>παγγελματικά στελέχη</w:t>
      </w:r>
      <w:r>
        <w:rPr>
          <w:rFonts w:eastAsia="Times New Roman"/>
          <w:color w:val="1D2228"/>
          <w:szCs w:val="24"/>
        </w:rPr>
        <w:t xml:space="preserve">, </w:t>
      </w:r>
      <w:r w:rsidRPr="00794F4A">
        <w:rPr>
          <w:rFonts w:eastAsia="Times New Roman"/>
          <w:color w:val="1D2228"/>
          <w:szCs w:val="24"/>
        </w:rPr>
        <w:t xml:space="preserve">δηλαδή της κατηγορίας αποφοίτων </w:t>
      </w:r>
      <w:r>
        <w:rPr>
          <w:rFonts w:eastAsia="Times New Roman"/>
          <w:color w:val="1D2228"/>
          <w:szCs w:val="24"/>
        </w:rPr>
        <w:t>Ανωτάτων Παραγωγικών Σ</w:t>
      </w:r>
      <w:r w:rsidRPr="00794F4A">
        <w:rPr>
          <w:rFonts w:eastAsia="Times New Roman"/>
          <w:color w:val="1D2228"/>
          <w:szCs w:val="24"/>
        </w:rPr>
        <w:t>χολών</w:t>
      </w:r>
      <w:r>
        <w:rPr>
          <w:rFonts w:eastAsia="Times New Roman"/>
          <w:color w:val="1D2228"/>
          <w:szCs w:val="24"/>
        </w:rPr>
        <w:t>, απόφοιτοι Σ</w:t>
      </w:r>
      <w:r w:rsidRPr="00794F4A">
        <w:rPr>
          <w:rFonts w:eastAsia="Times New Roman"/>
          <w:color w:val="1D2228"/>
          <w:szCs w:val="24"/>
        </w:rPr>
        <w:t xml:space="preserve">χολών </w:t>
      </w:r>
      <w:r>
        <w:rPr>
          <w:rFonts w:eastAsia="Times New Roman"/>
          <w:color w:val="1D2228"/>
          <w:szCs w:val="24"/>
        </w:rPr>
        <w:t>Μονί</w:t>
      </w:r>
      <w:r w:rsidRPr="00794F4A">
        <w:rPr>
          <w:rFonts w:eastAsia="Times New Roman"/>
          <w:color w:val="1D2228"/>
          <w:szCs w:val="24"/>
        </w:rPr>
        <w:t>μων Υπαξιωματικών</w:t>
      </w:r>
      <w:r>
        <w:rPr>
          <w:rFonts w:eastAsia="Times New Roman"/>
          <w:color w:val="1D2228"/>
          <w:szCs w:val="24"/>
        </w:rPr>
        <w:t>,</w:t>
      </w:r>
      <w:r w:rsidRPr="00794F4A">
        <w:rPr>
          <w:rFonts w:eastAsia="Times New Roman"/>
          <w:color w:val="1D2228"/>
          <w:szCs w:val="24"/>
        </w:rPr>
        <w:t xml:space="preserve"> Εθελοντές Μακράς Διάρκειας</w:t>
      </w:r>
      <w:r>
        <w:rPr>
          <w:rFonts w:eastAsia="Times New Roman"/>
          <w:color w:val="1D2228"/>
          <w:szCs w:val="24"/>
        </w:rPr>
        <w:t>,</w:t>
      </w:r>
      <w:r w:rsidRPr="00794F4A">
        <w:rPr>
          <w:rFonts w:eastAsia="Times New Roman"/>
          <w:color w:val="1D2228"/>
          <w:szCs w:val="24"/>
        </w:rPr>
        <w:t xml:space="preserve"> Επαγγελματίες Οπλίτες Ε</w:t>
      </w:r>
      <w:r>
        <w:rPr>
          <w:rFonts w:eastAsia="Times New Roman"/>
          <w:color w:val="1D2228"/>
          <w:szCs w:val="24"/>
        </w:rPr>
        <w:t>ΠΟΠ, μονίμους ε</w:t>
      </w:r>
      <w:r w:rsidRPr="00794F4A">
        <w:rPr>
          <w:rFonts w:eastAsia="Times New Roman"/>
          <w:color w:val="1D2228"/>
          <w:szCs w:val="24"/>
        </w:rPr>
        <w:t>ξ</w:t>
      </w:r>
      <w:r>
        <w:rPr>
          <w:rFonts w:eastAsia="Times New Roman"/>
          <w:color w:val="1D2228"/>
          <w:szCs w:val="24"/>
        </w:rPr>
        <w:t xml:space="preserve"> ε</w:t>
      </w:r>
      <w:r w:rsidRPr="00794F4A">
        <w:rPr>
          <w:rFonts w:eastAsia="Times New Roman"/>
          <w:color w:val="1D2228"/>
          <w:szCs w:val="24"/>
        </w:rPr>
        <w:t>φ</w:t>
      </w:r>
      <w:r>
        <w:rPr>
          <w:rFonts w:eastAsia="Times New Roman"/>
          <w:color w:val="1D2228"/>
          <w:szCs w:val="24"/>
        </w:rPr>
        <w:t>έ</w:t>
      </w:r>
      <w:r w:rsidRPr="00794F4A">
        <w:rPr>
          <w:rFonts w:eastAsia="Times New Roman"/>
          <w:color w:val="1D2228"/>
          <w:szCs w:val="24"/>
        </w:rPr>
        <w:t>δρων</w:t>
      </w:r>
      <w:r>
        <w:rPr>
          <w:rFonts w:eastAsia="Times New Roman"/>
          <w:color w:val="1D2228"/>
          <w:szCs w:val="24"/>
        </w:rPr>
        <w:t>, εφέ</w:t>
      </w:r>
      <w:r w:rsidRPr="00794F4A">
        <w:rPr>
          <w:rFonts w:eastAsia="Times New Roman"/>
          <w:color w:val="1D2228"/>
          <w:szCs w:val="24"/>
        </w:rPr>
        <w:t>δρο</w:t>
      </w:r>
      <w:r>
        <w:rPr>
          <w:rFonts w:eastAsia="Times New Roman"/>
          <w:color w:val="1D2228"/>
          <w:szCs w:val="24"/>
        </w:rPr>
        <w:t>υς ε</w:t>
      </w:r>
      <w:r w:rsidRPr="00794F4A">
        <w:rPr>
          <w:rFonts w:eastAsia="Times New Roman"/>
          <w:color w:val="1D2228"/>
          <w:szCs w:val="24"/>
        </w:rPr>
        <w:t xml:space="preserve">ξ </w:t>
      </w:r>
      <w:r>
        <w:rPr>
          <w:rFonts w:eastAsia="Times New Roman"/>
          <w:color w:val="1D2228"/>
          <w:szCs w:val="24"/>
        </w:rPr>
        <w:t>ε</w:t>
      </w:r>
      <w:r w:rsidRPr="00794F4A">
        <w:rPr>
          <w:rFonts w:eastAsia="Times New Roman"/>
          <w:color w:val="1D2228"/>
          <w:szCs w:val="24"/>
        </w:rPr>
        <w:t>φέδρων</w:t>
      </w:r>
      <w:r>
        <w:rPr>
          <w:rFonts w:eastAsia="Times New Roman"/>
          <w:color w:val="1D2228"/>
          <w:szCs w:val="24"/>
        </w:rPr>
        <w:t xml:space="preserve"> κ</w:t>
      </w:r>
      <w:r w:rsidRPr="00794F4A">
        <w:rPr>
          <w:rFonts w:eastAsia="Times New Roman"/>
          <w:color w:val="1D2228"/>
          <w:szCs w:val="24"/>
        </w:rPr>
        <w:t xml:space="preserve">αι </w:t>
      </w:r>
      <w:r>
        <w:rPr>
          <w:rFonts w:eastAsia="Times New Roman"/>
          <w:color w:val="1D2228"/>
          <w:szCs w:val="24"/>
        </w:rPr>
        <w:t>εφέδρους εξ απονομής; Πο</w:t>
      </w:r>
      <w:r w:rsidRPr="00794F4A">
        <w:rPr>
          <w:rFonts w:eastAsia="Times New Roman"/>
          <w:color w:val="1D2228"/>
          <w:szCs w:val="24"/>
        </w:rPr>
        <w:t xml:space="preserve">ιο </w:t>
      </w:r>
      <w:r>
        <w:rPr>
          <w:rFonts w:eastAsia="Times New Roman"/>
          <w:color w:val="1D2228"/>
          <w:szCs w:val="24"/>
        </w:rPr>
        <w:t>ενιαίο σ</w:t>
      </w:r>
      <w:r w:rsidRPr="00794F4A">
        <w:rPr>
          <w:rFonts w:eastAsia="Times New Roman"/>
          <w:color w:val="1D2228"/>
          <w:szCs w:val="24"/>
        </w:rPr>
        <w:t>ώμα</w:t>
      </w:r>
      <w:r>
        <w:rPr>
          <w:rFonts w:eastAsia="Times New Roman"/>
          <w:color w:val="1D2228"/>
          <w:szCs w:val="24"/>
        </w:rPr>
        <w:t xml:space="preserve">; </w:t>
      </w:r>
      <w:r w:rsidRPr="00794F4A">
        <w:rPr>
          <w:rFonts w:eastAsia="Times New Roman"/>
          <w:color w:val="1D2228"/>
          <w:szCs w:val="24"/>
        </w:rPr>
        <w:t xml:space="preserve">Θα μου πείτε μπορεί να είναι οι σύγχρονες ανάγκες του </w:t>
      </w:r>
      <w:r>
        <w:rPr>
          <w:rFonts w:eastAsia="Times New Roman"/>
          <w:color w:val="1D2228"/>
          <w:szCs w:val="24"/>
        </w:rPr>
        <w:t>Σ</w:t>
      </w:r>
      <w:r w:rsidRPr="00794F4A">
        <w:rPr>
          <w:rFonts w:eastAsia="Times New Roman"/>
          <w:color w:val="1D2228"/>
          <w:szCs w:val="24"/>
        </w:rPr>
        <w:t>τρατού</w:t>
      </w:r>
      <w:r>
        <w:rPr>
          <w:rFonts w:eastAsia="Times New Roman"/>
          <w:color w:val="1D2228"/>
          <w:szCs w:val="24"/>
        </w:rPr>
        <w:t xml:space="preserve">. Θέλετε να </w:t>
      </w:r>
      <w:r w:rsidRPr="00794F4A">
        <w:rPr>
          <w:rFonts w:eastAsia="Times New Roman"/>
          <w:color w:val="1D2228"/>
          <w:szCs w:val="24"/>
        </w:rPr>
        <w:t>συμφωνήσω</w:t>
      </w:r>
      <w:r>
        <w:rPr>
          <w:rFonts w:eastAsia="Times New Roman"/>
          <w:color w:val="1D2228"/>
          <w:szCs w:val="24"/>
        </w:rPr>
        <w:t>;</w:t>
      </w:r>
      <w:r w:rsidRPr="00794F4A">
        <w:rPr>
          <w:rFonts w:eastAsia="Times New Roman"/>
          <w:color w:val="1D2228"/>
          <w:szCs w:val="24"/>
        </w:rPr>
        <w:t xml:space="preserve"> Εγώ σας λέω </w:t>
      </w:r>
      <w:r>
        <w:rPr>
          <w:rFonts w:eastAsia="Times New Roman"/>
          <w:color w:val="1D2228"/>
          <w:szCs w:val="24"/>
        </w:rPr>
        <w:t xml:space="preserve">να </w:t>
      </w:r>
      <w:r w:rsidRPr="00794F4A">
        <w:rPr>
          <w:rFonts w:eastAsia="Times New Roman"/>
          <w:color w:val="1D2228"/>
          <w:szCs w:val="24"/>
        </w:rPr>
        <w:t>συμφωνήσω ότι είναι έτσι</w:t>
      </w:r>
      <w:r>
        <w:rPr>
          <w:rFonts w:eastAsia="Times New Roman"/>
          <w:color w:val="1D2228"/>
          <w:szCs w:val="24"/>
        </w:rPr>
        <w:t>. Α</w:t>
      </w:r>
      <w:r w:rsidRPr="00794F4A">
        <w:rPr>
          <w:rFonts w:eastAsia="Times New Roman"/>
          <w:color w:val="1D2228"/>
          <w:szCs w:val="24"/>
        </w:rPr>
        <w:t>υτό τι συνεπάγεται</w:t>
      </w:r>
      <w:r>
        <w:rPr>
          <w:rFonts w:eastAsia="Times New Roman"/>
          <w:color w:val="1D2228"/>
          <w:szCs w:val="24"/>
        </w:rPr>
        <w:t>; Σ</w:t>
      </w:r>
      <w:r w:rsidRPr="00794F4A">
        <w:rPr>
          <w:rFonts w:eastAsia="Times New Roman"/>
          <w:color w:val="1D2228"/>
          <w:szCs w:val="24"/>
        </w:rPr>
        <w:t xml:space="preserve">υνεπάγεται ενιαία αντίληψη για τις Ένοπλες </w:t>
      </w:r>
      <w:r>
        <w:rPr>
          <w:rFonts w:eastAsia="Times New Roman"/>
          <w:color w:val="1D2228"/>
          <w:szCs w:val="24"/>
        </w:rPr>
        <w:t>Δυνάμεις; Θα συνεπαγόταν, αν δεν είχαν. Ό</w:t>
      </w:r>
      <w:r w:rsidRPr="00794F4A">
        <w:rPr>
          <w:rFonts w:eastAsia="Times New Roman"/>
          <w:color w:val="1D2228"/>
          <w:szCs w:val="24"/>
        </w:rPr>
        <w:t>λοι οι προαναφερόμενοι</w:t>
      </w:r>
      <w:r>
        <w:rPr>
          <w:rFonts w:eastAsia="Times New Roman"/>
          <w:color w:val="1D2228"/>
          <w:szCs w:val="24"/>
        </w:rPr>
        <w:t>,</w:t>
      </w:r>
      <w:r w:rsidRPr="00794F4A">
        <w:rPr>
          <w:rFonts w:eastAsia="Times New Roman"/>
          <w:color w:val="1D2228"/>
          <w:szCs w:val="24"/>
        </w:rPr>
        <w:t xml:space="preserve"> ως κατηγορίες</w:t>
      </w:r>
      <w:r>
        <w:rPr>
          <w:rFonts w:eastAsia="Times New Roman"/>
          <w:color w:val="1D2228"/>
          <w:szCs w:val="24"/>
        </w:rPr>
        <w:t>, έχουν</w:t>
      </w:r>
      <w:r w:rsidRPr="00794F4A">
        <w:rPr>
          <w:rFonts w:eastAsia="Times New Roman"/>
          <w:color w:val="1D2228"/>
          <w:szCs w:val="24"/>
        </w:rPr>
        <w:t xml:space="preserve"> διαφορετικούς φορείς ασφάλισης</w:t>
      </w:r>
      <w:r>
        <w:rPr>
          <w:rFonts w:eastAsia="Times New Roman"/>
          <w:color w:val="1D2228"/>
          <w:szCs w:val="24"/>
        </w:rPr>
        <w:t>,</w:t>
      </w:r>
      <w:r w:rsidRPr="00794F4A">
        <w:rPr>
          <w:rFonts w:eastAsia="Times New Roman"/>
          <w:color w:val="1D2228"/>
          <w:szCs w:val="24"/>
        </w:rPr>
        <w:t xml:space="preserve"> αλληλεπικαλυ</w:t>
      </w:r>
      <w:r>
        <w:rPr>
          <w:rFonts w:eastAsia="Times New Roman"/>
          <w:color w:val="1D2228"/>
          <w:szCs w:val="24"/>
        </w:rPr>
        <w:t xml:space="preserve">πτόμενες </w:t>
      </w:r>
      <w:r w:rsidRPr="00794F4A">
        <w:rPr>
          <w:rFonts w:eastAsia="Times New Roman"/>
          <w:color w:val="1D2228"/>
          <w:szCs w:val="24"/>
        </w:rPr>
        <w:t>επαγγελματικές αρμοδιότητες</w:t>
      </w:r>
      <w:r>
        <w:rPr>
          <w:rFonts w:eastAsia="Times New Roman"/>
          <w:color w:val="1D2228"/>
          <w:szCs w:val="24"/>
        </w:rPr>
        <w:t>,</w:t>
      </w:r>
      <w:r w:rsidRPr="00794F4A">
        <w:rPr>
          <w:rFonts w:eastAsia="Times New Roman"/>
          <w:color w:val="1D2228"/>
          <w:szCs w:val="24"/>
        </w:rPr>
        <w:t xml:space="preserve"> κ</w:t>
      </w:r>
      <w:r>
        <w:rPr>
          <w:rFonts w:eastAsia="Times New Roman"/>
          <w:color w:val="1D2228"/>
          <w:szCs w:val="24"/>
        </w:rPr>
        <w:t>ενά τα οποία δεν καλύπτον</w:t>
      </w:r>
      <w:r w:rsidRPr="00794F4A">
        <w:rPr>
          <w:rFonts w:eastAsia="Times New Roman"/>
          <w:color w:val="1D2228"/>
          <w:szCs w:val="24"/>
        </w:rPr>
        <w:t>ται</w:t>
      </w:r>
      <w:r>
        <w:rPr>
          <w:rFonts w:eastAsia="Times New Roman"/>
          <w:color w:val="1D2228"/>
          <w:szCs w:val="24"/>
        </w:rPr>
        <w:t>,</w:t>
      </w:r>
      <w:r w:rsidRPr="00794F4A">
        <w:rPr>
          <w:rFonts w:eastAsia="Times New Roman"/>
          <w:color w:val="1D2228"/>
          <w:szCs w:val="24"/>
        </w:rPr>
        <w:t xml:space="preserve"> </w:t>
      </w:r>
      <w:r>
        <w:rPr>
          <w:rFonts w:eastAsia="Times New Roman"/>
          <w:color w:val="1D2228"/>
          <w:szCs w:val="24"/>
        </w:rPr>
        <w:t xml:space="preserve">παρά την πανσπερμία. </w:t>
      </w:r>
      <w:r w:rsidRPr="00794F4A">
        <w:rPr>
          <w:rFonts w:eastAsia="Times New Roman"/>
          <w:color w:val="1D2228"/>
          <w:szCs w:val="24"/>
        </w:rPr>
        <w:t>Πώς γίνεται</w:t>
      </w:r>
      <w:r>
        <w:rPr>
          <w:rFonts w:eastAsia="Times New Roman"/>
          <w:color w:val="1D2228"/>
          <w:szCs w:val="24"/>
        </w:rPr>
        <w:t xml:space="preserve">; </w:t>
      </w:r>
    </w:p>
    <w:p w14:paraId="2967157C"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lastRenderedPageBreak/>
        <w:t>Π</w:t>
      </w:r>
      <w:r w:rsidRPr="00794F4A">
        <w:rPr>
          <w:rFonts w:eastAsia="Times New Roman"/>
          <w:color w:val="1D2228"/>
          <w:szCs w:val="24"/>
        </w:rPr>
        <w:t>ώς γίνεται να βρίσκονται σε αυτή την πολύπλοκη διαδικασία</w:t>
      </w:r>
      <w:r>
        <w:rPr>
          <w:rFonts w:eastAsia="Times New Roman"/>
          <w:color w:val="1D2228"/>
          <w:szCs w:val="24"/>
        </w:rPr>
        <w:t>,</w:t>
      </w:r>
      <w:r w:rsidRPr="00794F4A">
        <w:rPr>
          <w:rFonts w:eastAsia="Times New Roman"/>
          <w:color w:val="1D2228"/>
          <w:szCs w:val="24"/>
        </w:rPr>
        <w:t xml:space="preserve"> με οικονομικές απολαβές αν</w:t>
      </w:r>
      <w:r>
        <w:rPr>
          <w:rFonts w:eastAsia="Times New Roman"/>
          <w:color w:val="1D2228"/>
          <w:szCs w:val="24"/>
        </w:rPr>
        <w:t>ορθολογικά απαράδεκτες</w:t>
      </w:r>
      <w:r w:rsidRPr="00794F4A">
        <w:rPr>
          <w:rFonts w:eastAsia="Times New Roman"/>
          <w:color w:val="1D2228"/>
          <w:szCs w:val="24"/>
        </w:rPr>
        <w:t xml:space="preserve"> και μέσα από μία </w:t>
      </w:r>
      <w:r>
        <w:rPr>
          <w:rFonts w:eastAsia="Times New Roman"/>
          <w:color w:val="1D2228"/>
          <w:szCs w:val="24"/>
        </w:rPr>
        <w:t xml:space="preserve">πολυπλόκαμη </w:t>
      </w:r>
      <w:r w:rsidRPr="00794F4A">
        <w:rPr>
          <w:rFonts w:eastAsia="Times New Roman"/>
          <w:color w:val="1D2228"/>
          <w:szCs w:val="24"/>
        </w:rPr>
        <w:t xml:space="preserve">ιεραρχική διαδικασία οι άντρες και </w:t>
      </w:r>
      <w:r>
        <w:rPr>
          <w:rFonts w:eastAsia="Times New Roman"/>
          <w:color w:val="1D2228"/>
          <w:szCs w:val="24"/>
        </w:rPr>
        <w:t xml:space="preserve">οι </w:t>
      </w:r>
      <w:r w:rsidRPr="00794F4A">
        <w:rPr>
          <w:rFonts w:eastAsia="Times New Roman"/>
          <w:color w:val="1D2228"/>
          <w:szCs w:val="24"/>
        </w:rPr>
        <w:t xml:space="preserve">γυναίκες των Ενόπλων Δυνάμεων </w:t>
      </w:r>
      <w:r>
        <w:rPr>
          <w:rFonts w:eastAsia="Times New Roman"/>
          <w:color w:val="1D2228"/>
          <w:szCs w:val="24"/>
        </w:rPr>
        <w:t xml:space="preserve">και </w:t>
      </w:r>
      <w:r w:rsidRPr="00794F4A">
        <w:rPr>
          <w:rFonts w:eastAsia="Times New Roman"/>
          <w:color w:val="1D2228"/>
          <w:szCs w:val="24"/>
        </w:rPr>
        <w:t>να εξαρτώνται</w:t>
      </w:r>
      <w:r>
        <w:rPr>
          <w:rFonts w:eastAsia="Times New Roman"/>
          <w:color w:val="1D2228"/>
          <w:szCs w:val="24"/>
        </w:rPr>
        <w:t>,</w:t>
      </w:r>
      <w:r w:rsidRPr="00794F4A">
        <w:rPr>
          <w:rFonts w:eastAsia="Times New Roman"/>
          <w:color w:val="1D2228"/>
          <w:szCs w:val="24"/>
        </w:rPr>
        <w:t xml:space="preserve"> για μία ακόμα φορά</w:t>
      </w:r>
      <w:r>
        <w:rPr>
          <w:rFonts w:eastAsia="Times New Roman"/>
          <w:color w:val="1D2228"/>
          <w:szCs w:val="24"/>
        </w:rPr>
        <w:t>,</w:t>
      </w:r>
      <w:r w:rsidRPr="00794F4A">
        <w:rPr>
          <w:rFonts w:eastAsia="Times New Roman"/>
          <w:color w:val="1D2228"/>
          <w:szCs w:val="24"/>
        </w:rPr>
        <w:t xml:space="preserve"> στο επίπεδο της ενοποίησης</w:t>
      </w:r>
      <w:r>
        <w:rPr>
          <w:rFonts w:eastAsia="Times New Roman"/>
          <w:color w:val="1D2228"/>
          <w:szCs w:val="24"/>
        </w:rPr>
        <w:t>,</w:t>
      </w:r>
      <w:r w:rsidRPr="00794F4A">
        <w:rPr>
          <w:rFonts w:eastAsia="Times New Roman"/>
          <w:color w:val="1D2228"/>
          <w:szCs w:val="24"/>
        </w:rPr>
        <w:t xml:space="preserve"> από τις σχέσεις που θα αναπτύξουν μ</w:t>
      </w:r>
      <w:r>
        <w:rPr>
          <w:rFonts w:eastAsia="Times New Roman"/>
          <w:color w:val="1D2228"/>
          <w:szCs w:val="24"/>
        </w:rPr>
        <w:t>ε την πολιτική ηγεσία και τους υ</w:t>
      </w:r>
      <w:r w:rsidRPr="00794F4A">
        <w:rPr>
          <w:rFonts w:eastAsia="Times New Roman"/>
          <w:color w:val="1D2228"/>
          <w:szCs w:val="24"/>
        </w:rPr>
        <w:t>παξιωματικούς</w:t>
      </w:r>
      <w:r>
        <w:rPr>
          <w:rFonts w:eastAsia="Times New Roman"/>
          <w:color w:val="1D2228"/>
          <w:szCs w:val="24"/>
        </w:rPr>
        <w:t xml:space="preserve">; </w:t>
      </w:r>
    </w:p>
    <w:p w14:paraId="2967157D"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Υ</w:t>
      </w:r>
      <w:r w:rsidRPr="00794F4A">
        <w:rPr>
          <w:rFonts w:eastAsia="Times New Roman"/>
          <w:color w:val="1D2228"/>
          <w:szCs w:val="24"/>
        </w:rPr>
        <w:t xml:space="preserve">πάρχουν προβλήματα ειδικά στους </w:t>
      </w:r>
      <w:r>
        <w:rPr>
          <w:rFonts w:eastAsia="Times New Roman"/>
          <w:color w:val="1D2228"/>
          <w:szCs w:val="24"/>
        </w:rPr>
        <w:t>υπα</w:t>
      </w:r>
      <w:r w:rsidRPr="00794F4A">
        <w:rPr>
          <w:rFonts w:eastAsia="Times New Roman"/>
          <w:color w:val="1D2228"/>
          <w:szCs w:val="24"/>
        </w:rPr>
        <w:t>ξιωματικούς</w:t>
      </w:r>
      <w:r>
        <w:rPr>
          <w:rFonts w:eastAsia="Times New Roman"/>
          <w:color w:val="1D2228"/>
          <w:szCs w:val="24"/>
        </w:rPr>
        <w:t xml:space="preserve"> -γι’</w:t>
      </w:r>
      <w:r w:rsidRPr="00794F4A">
        <w:rPr>
          <w:rFonts w:eastAsia="Times New Roman"/>
          <w:color w:val="1D2228"/>
          <w:szCs w:val="24"/>
        </w:rPr>
        <w:t xml:space="preserve"> αυτό στέκομαι εκεί</w:t>
      </w:r>
      <w:r>
        <w:rPr>
          <w:rFonts w:eastAsia="Times New Roman"/>
          <w:color w:val="1D2228"/>
          <w:szCs w:val="24"/>
        </w:rPr>
        <w:t>-</w:t>
      </w:r>
      <w:r w:rsidRPr="00794F4A">
        <w:rPr>
          <w:rFonts w:eastAsia="Times New Roman"/>
          <w:color w:val="1D2228"/>
          <w:szCs w:val="24"/>
        </w:rPr>
        <w:t xml:space="preserve"> που απευθύνονται σ</w:t>
      </w:r>
      <w:r>
        <w:rPr>
          <w:rFonts w:eastAsia="Times New Roman"/>
          <w:color w:val="1D2228"/>
          <w:szCs w:val="24"/>
        </w:rPr>
        <w:t>ε</w:t>
      </w:r>
      <w:r w:rsidRPr="00794F4A">
        <w:rPr>
          <w:rFonts w:eastAsia="Times New Roman"/>
          <w:color w:val="1D2228"/>
          <w:szCs w:val="24"/>
        </w:rPr>
        <w:t xml:space="preserve"> κατηγορίες κατώτερων και ανώτερων</w:t>
      </w:r>
      <w:r>
        <w:rPr>
          <w:rFonts w:eastAsia="Times New Roman"/>
          <w:color w:val="1D2228"/>
          <w:szCs w:val="24"/>
        </w:rPr>
        <w:t>. Ο</w:t>
      </w:r>
      <w:r w:rsidRPr="00794F4A">
        <w:rPr>
          <w:rFonts w:eastAsia="Times New Roman"/>
          <w:color w:val="1D2228"/>
          <w:szCs w:val="24"/>
        </w:rPr>
        <w:t>δηγούνται στην αποστρατεία</w:t>
      </w:r>
      <w:r>
        <w:rPr>
          <w:rFonts w:eastAsia="Times New Roman"/>
          <w:color w:val="1D2228"/>
          <w:szCs w:val="24"/>
        </w:rPr>
        <w:t>, γι</w:t>
      </w:r>
      <w:r w:rsidRPr="00794F4A">
        <w:rPr>
          <w:rFonts w:eastAsia="Times New Roman"/>
          <w:color w:val="1D2228"/>
          <w:szCs w:val="24"/>
        </w:rPr>
        <w:t>α παράδειγμα</w:t>
      </w:r>
      <w:r>
        <w:rPr>
          <w:rFonts w:eastAsia="Times New Roman"/>
          <w:color w:val="1D2228"/>
          <w:szCs w:val="24"/>
        </w:rPr>
        <w:t>,</w:t>
      </w:r>
      <w:r w:rsidRPr="00794F4A">
        <w:rPr>
          <w:rFonts w:eastAsia="Times New Roman"/>
          <w:color w:val="1D2228"/>
          <w:szCs w:val="24"/>
        </w:rPr>
        <w:t xml:space="preserve"> στελέχη ανεξαρτήτως βαθμού μετά από πολυετή και ευδόκιμη υπηρεσία</w:t>
      </w:r>
      <w:r>
        <w:rPr>
          <w:rFonts w:eastAsia="Times New Roman"/>
          <w:color w:val="1D2228"/>
          <w:szCs w:val="24"/>
        </w:rPr>
        <w:t>, χωρίς, από το ισχύον νομοθετικό π</w:t>
      </w:r>
      <w:r w:rsidRPr="00794F4A">
        <w:rPr>
          <w:rFonts w:eastAsia="Times New Roman"/>
          <w:color w:val="1D2228"/>
          <w:szCs w:val="24"/>
        </w:rPr>
        <w:t>λαίσιο</w:t>
      </w:r>
      <w:r>
        <w:rPr>
          <w:rFonts w:eastAsia="Times New Roman"/>
          <w:color w:val="1D2228"/>
          <w:szCs w:val="24"/>
        </w:rPr>
        <w:t>,</w:t>
      </w:r>
      <w:r w:rsidRPr="00794F4A">
        <w:rPr>
          <w:rFonts w:eastAsia="Times New Roman"/>
          <w:color w:val="1D2228"/>
          <w:szCs w:val="24"/>
        </w:rPr>
        <w:t xml:space="preserve"> να κατοχυρών</w:t>
      </w:r>
      <w:r>
        <w:rPr>
          <w:rFonts w:eastAsia="Times New Roman"/>
          <w:color w:val="1D2228"/>
          <w:szCs w:val="24"/>
        </w:rPr>
        <w:t>εται</w:t>
      </w:r>
      <w:r w:rsidRPr="00794F4A">
        <w:rPr>
          <w:rFonts w:eastAsia="Times New Roman"/>
          <w:color w:val="1D2228"/>
          <w:szCs w:val="24"/>
        </w:rPr>
        <w:t xml:space="preserve"> το πλήρες </w:t>
      </w:r>
      <w:r>
        <w:rPr>
          <w:rFonts w:eastAsia="Times New Roman"/>
          <w:color w:val="1D2228"/>
          <w:szCs w:val="24"/>
        </w:rPr>
        <w:t>συντα</w:t>
      </w:r>
      <w:r w:rsidRPr="00794F4A">
        <w:rPr>
          <w:rFonts w:eastAsia="Times New Roman"/>
          <w:color w:val="1D2228"/>
          <w:szCs w:val="24"/>
        </w:rPr>
        <w:t>ξι</w:t>
      </w:r>
      <w:r>
        <w:rPr>
          <w:rFonts w:eastAsia="Times New Roman"/>
          <w:color w:val="1D2228"/>
          <w:szCs w:val="24"/>
        </w:rPr>
        <w:t>οδο</w:t>
      </w:r>
      <w:r w:rsidRPr="00794F4A">
        <w:rPr>
          <w:rFonts w:eastAsia="Times New Roman"/>
          <w:color w:val="1D2228"/>
          <w:szCs w:val="24"/>
        </w:rPr>
        <w:t xml:space="preserve">τικό </w:t>
      </w:r>
      <w:r>
        <w:rPr>
          <w:rFonts w:eastAsia="Times New Roman"/>
          <w:color w:val="1D2228"/>
          <w:szCs w:val="24"/>
        </w:rPr>
        <w:t xml:space="preserve">τους δικαίωμα. </w:t>
      </w:r>
    </w:p>
    <w:p w14:paraId="2967157E"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Αντιμετωπίζει, </w:t>
      </w:r>
      <w:r w:rsidRPr="00794F4A">
        <w:rPr>
          <w:rFonts w:eastAsia="Times New Roman"/>
          <w:color w:val="1D2228"/>
          <w:szCs w:val="24"/>
        </w:rPr>
        <w:t>λοιπόν</w:t>
      </w:r>
      <w:r>
        <w:rPr>
          <w:rFonts w:eastAsia="Times New Roman"/>
          <w:color w:val="1D2228"/>
          <w:szCs w:val="24"/>
        </w:rPr>
        <w:t>,</w:t>
      </w:r>
      <w:r w:rsidRPr="00794F4A">
        <w:rPr>
          <w:rFonts w:eastAsia="Times New Roman"/>
          <w:color w:val="1D2228"/>
          <w:szCs w:val="24"/>
        </w:rPr>
        <w:t xml:space="preserve"> αποσπασματικά τα πράγματα</w:t>
      </w:r>
      <w:r>
        <w:rPr>
          <w:rFonts w:eastAsia="Times New Roman"/>
          <w:color w:val="1D2228"/>
          <w:szCs w:val="24"/>
        </w:rPr>
        <w:t>. Α</w:t>
      </w:r>
      <w:r w:rsidRPr="00794F4A">
        <w:rPr>
          <w:rFonts w:eastAsia="Times New Roman"/>
          <w:color w:val="1D2228"/>
          <w:szCs w:val="24"/>
        </w:rPr>
        <w:t xml:space="preserve">υτή η αποσπασματικότητα εκφράζεται και σε αντιπαράθεση </w:t>
      </w:r>
      <w:r>
        <w:rPr>
          <w:rFonts w:eastAsia="Times New Roman"/>
          <w:color w:val="1D2228"/>
          <w:szCs w:val="24"/>
        </w:rPr>
        <w:t>σ</w:t>
      </w:r>
      <w:r w:rsidRPr="00794F4A">
        <w:rPr>
          <w:rFonts w:eastAsia="Times New Roman"/>
          <w:color w:val="1D2228"/>
          <w:szCs w:val="24"/>
        </w:rPr>
        <w:t>το συνδικαλιστικό κομμάτι των Ενόπλων Δυνάμεων</w:t>
      </w:r>
      <w:r>
        <w:rPr>
          <w:rFonts w:eastAsia="Times New Roman"/>
          <w:color w:val="1D2228"/>
          <w:szCs w:val="24"/>
        </w:rPr>
        <w:t>.</w:t>
      </w:r>
      <w:r w:rsidRPr="00794F4A">
        <w:rPr>
          <w:rFonts w:eastAsia="Times New Roman"/>
          <w:color w:val="1D2228"/>
          <w:szCs w:val="24"/>
        </w:rPr>
        <w:t xml:space="preserve"> </w:t>
      </w:r>
      <w:r>
        <w:rPr>
          <w:rFonts w:eastAsia="Times New Roman"/>
          <w:color w:val="1D2228"/>
          <w:szCs w:val="24"/>
        </w:rPr>
        <w:t>Α</w:t>
      </w:r>
      <w:r w:rsidRPr="00794F4A">
        <w:rPr>
          <w:rFonts w:eastAsia="Times New Roman"/>
          <w:color w:val="1D2228"/>
          <w:szCs w:val="24"/>
        </w:rPr>
        <w:t>υτό</w:t>
      </w:r>
      <w:r>
        <w:rPr>
          <w:rFonts w:eastAsia="Times New Roman"/>
          <w:color w:val="1D2228"/>
          <w:szCs w:val="24"/>
        </w:rPr>
        <w:t xml:space="preserve"> για</w:t>
      </w:r>
      <w:r w:rsidRPr="00794F4A">
        <w:rPr>
          <w:rFonts w:eastAsia="Times New Roman"/>
          <w:color w:val="1D2228"/>
          <w:szCs w:val="24"/>
        </w:rPr>
        <w:t xml:space="preserve"> το οποίο </w:t>
      </w:r>
      <w:r>
        <w:rPr>
          <w:rFonts w:eastAsia="Times New Roman"/>
          <w:color w:val="1D2228"/>
          <w:szCs w:val="24"/>
        </w:rPr>
        <w:t xml:space="preserve">έγινε </w:t>
      </w:r>
      <w:r w:rsidRPr="00794F4A">
        <w:rPr>
          <w:rFonts w:eastAsia="Times New Roman"/>
          <w:color w:val="1D2228"/>
          <w:szCs w:val="24"/>
        </w:rPr>
        <w:t xml:space="preserve">τόση συζήτηση </w:t>
      </w:r>
      <w:r>
        <w:rPr>
          <w:rFonts w:eastAsia="Times New Roman"/>
          <w:color w:val="1D2228"/>
          <w:szCs w:val="24"/>
        </w:rPr>
        <w:t xml:space="preserve">τον τελευταίο </w:t>
      </w:r>
      <w:r w:rsidRPr="00794F4A">
        <w:rPr>
          <w:rFonts w:eastAsia="Times New Roman"/>
          <w:color w:val="1D2228"/>
          <w:szCs w:val="24"/>
        </w:rPr>
        <w:t xml:space="preserve">καιρό </w:t>
      </w:r>
      <w:r>
        <w:rPr>
          <w:rFonts w:eastAsia="Times New Roman"/>
          <w:color w:val="1D2228"/>
          <w:szCs w:val="24"/>
        </w:rPr>
        <w:t>-</w:t>
      </w:r>
      <w:r w:rsidRPr="00794F4A">
        <w:rPr>
          <w:rFonts w:eastAsia="Times New Roman"/>
          <w:color w:val="1D2228"/>
          <w:szCs w:val="24"/>
        </w:rPr>
        <w:t>έχουμε καταθέσει τροπολογία</w:t>
      </w:r>
      <w:r>
        <w:rPr>
          <w:rFonts w:eastAsia="Times New Roman"/>
          <w:color w:val="1D2228"/>
          <w:szCs w:val="24"/>
        </w:rPr>
        <w:t>- ε</w:t>
      </w:r>
      <w:r w:rsidRPr="00794F4A">
        <w:rPr>
          <w:rFonts w:eastAsia="Times New Roman"/>
          <w:color w:val="1D2228"/>
          <w:szCs w:val="24"/>
        </w:rPr>
        <w:t>ίναι προφανές ότι χαίρει και μιας ευρύτερης συναίνεσης και μπορεί και να περάσει</w:t>
      </w:r>
      <w:r>
        <w:rPr>
          <w:rFonts w:eastAsia="Times New Roman"/>
          <w:color w:val="1D2228"/>
          <w:szCs w:val="24"/>
        </w:rPr>
        <w:t xml:space="preserve">. </w:t>
      </w:r>
    </w:p>
    <w:p w14:paraId="2967157F"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Όμως, </w:t>
      </w:r>
      <w:r w:rsidRPr="00794F4A">
        <w:rPr>
          <w:rFonts w:eastAsia="Times New Roman"/>
          <w:color w:val="1D2228"/>
          <w:szCs w:val="24"/>
        </w:rPr>
        <w:t>για να δούμε εδώ πώς δημιουργήθηκε</w:t>
      </w:r>
      <w:r>
        <w:rPr>
          <w:rFonts w:eastAsia="Times New Roman"/>
          <w:color w:val="1D2228"/>
          <w:szCs w:val="24"/>
        </w:rPr>
        <w:t xml:space="preserve"> αυτό. Δ</w:t>
      </w:r>
      <w:r w:rsidRPr="00794F4A">
        <w:rPr>
          <w:rFonts w:eastAsia="Times New Roman"/>
          <w:color w:val="1D2228"/>
          <w:szCs w:val="24"/>
        </w:rPr>
        <w:t xml:space="preserve">ημιουργήθηκε με </w:t>
      </w:r>
      <w:r>
        <w:rPr>
          <w:rFonts w:eastAsia="Times New Roman"/>
          <w:color w:val="1D2228"/>
          <w:szCs w:val="24"/>
        </w:rPr>
        <w:t>δικο</w:t>
      </w:r>
      <w:r w:rsidRPr="00794F4A">
        <w:rPr>
          <w:rFonts w:eastAsia="Times New Roman"/>
          <w:color w:val="1D2228"/>
          <w:szCs w:val="24"/>
        </w:rPr>
        <w:t>νομικό τρόπο</w:t>
      </w:r>
      <w:r>
        <w:rPr>
          <w:rFonts w:eastAsia="Times New Roman"/>
          <w:color w:val="1D2228"/>
          <w:szCs w:val="24"/>
        </w:rPr>
        <w:t xml:space="preserve">. Όμως, </w:t>
      </w:r>
      <w:r w:rsidRPr="00794F4A">
        <w:rPr>
          <w:rFonts w:eastAsia="Times New Roman"/>
          <w:color w:val="1D2228"/>
          <w:szCs w:val="24"/>
        </w:rPr>
        <w:t xml:space="preserve">πρέπει να αποδεχτούμε ότι ο συνδικαλισμός στις Ένοπλες Δυνάμεις δεν μπορεί </w:t>
      </w:r>
      <w:r>
        <w:rPr>
          <w:rFonts w:eastAsia="Times New Roman"/>
          <w:color w:val="1D2228"/>
          <w:szCs w:val="24"/>
        </w:rPr>
        <w:t>-</w:t>
      </w:r>
      <w:r w:rsidRPr="00794F4A">
        <w:rPr>
          <w:rFonts w:eastAsia="Times New Roman"/>
          <w:color w:val="1D2228"/>
          <w:szCs w:val="24"/>
        </w:rPr>
        <w:t>και οφείλει</w:t>
      </w:r>
      <w:r>
        <w:rPr>
          <w:rFonts w:eastAsia="Times New Roman"/>
          <w:color w:val="1D2228"/>
          <w:szCs w:val="24"/>
        </w:rPr>
        <w:t>- να είναι αποκομμένος από το σ</w:t>
      </w:r>
      <w:r w:rsidRPr="00794F4A">
        <w:rPr>
          <w:rFonts w:eastAsia="Times New Roman"/>
          <w:color w:val="1D2228"/>
          <w:szCs w:val="24"/>
        </w:rPr>
        <w:t>ώμα των εργαζομένων του ελληνικού λαού</w:t>
      </w:r>
      <w:r>
        <w:rPr>
          <w:rFonts w:eastAsia="Times New Roman"/>
          <w:color w:val="1D2228"/>
          <w:szCs w:val="24"/>
        </w:rPr>
        <w:t>. Δ</w:t>
      </w:r>
      <w:r w:rsidRPr="00794F4A">
        <w:rPr>
          <w:rFonts w:eastAsia="Times New Roman"/>
          <w:color w:val="1D2228"/>
          <w:szCs w:val="24"/>
        </w:rPr>
        <w:t xml:space="preserve">εν μπορεί η περιβολή του </w:t>
      </w:r>
      <w:r w:rsidRPr="00794F4A">
        <w:rPr>
          <w:rFonts w:eastAsia="Times New Roman"/>
          <w:color w:val="1D2228"/>
          <w:szCs w:val="24"/>
        </w:rPr>
        <w:lastRenderedPageBreak/>
        <w:t>στρατιωτικού ενδύματος να συνεπάγεται αποκ</w:t>
      </w:r>
      <w:r>
        <w:rPr>
          <w:rFonts w:eastAsia="Times New Roman"/>
          <w:color w:val="1D2228"/>
          <w:szCs w:val="24"/>
        </w:rPr>
        <w:t xml:space="preserve">οπή </w:t>
      </w:r>
      <w:r w:rsidRPr="00794F4A">
        <w:rPr>
          <w:rFonts w:eastAsia="Times New Roman"/>
          <w:color w:val="1D2228"/>
          <w:szCs w:val="24"/>
        </w:rPr>
        <w:t>από τη φύση του λαού</w:t>
      </w:r>
      <w:r>
        <w:rPr>
          <w:rFonts w:eastAsia="Times New Roman"/>
          <w:color w:val="1D2228"/>
          <w:szCs w:val="24"/>
        </w:rPr>
        <w:t>,</w:t>
      </w:r>
      <w:r w:rsidRPr="00794F4A">
        <w:rPr>
          <w:rFonts w:eastAsia="Times New Roman"/>
          <w:color w:val="1D2228"/>
          <w:szCs w:val="24"/>
        </w:rPr>
        <w:t xml:space="preserve"> αυτή καθαυτή</w:t>
      </w:r>
      <w:r>
        <w:rPr>
          <w:rFonts w:eastAsia="Times New Roman"/>
          <w:color w:val="1D2228"/>
          <w:szCs w:val="24"/>
        </w:rPr>
        <w:t>. Και αυτό συνεπάγεται και εξο</w:t>
      </w:r>
      <w:r w:rsidRPr="00794F4A">
        <w:rPr>
          <w:rFonts w:eastAsia="Times New Roman"/>
          <w:color w:val="1D2228"/>
          <w:szCs w:val="24"/>
        </w:rPr>
        <w:t>μοίωση των συνδικαλιστικών δικαιωμάτων για τη σύ</w:t>
      </w:r>
      <w:r>
        <w:rPr>
          <w:rFonts w:eastAsia="Times New Roman"/>
          <w:color w:val="1D2228"/>
          <w:szCs w:val="24"/>
        </w:rPr>
        <w:t>μπτυξη</w:t>
      </w:r>
      <w:r w:rsidRPr="00794F4A">
        <w:rPr>
          <w:rFonts w:eastAsia="Times New Roman"/>
          <w:color w:val="1D2228"/>
          <w:szCs w:val="24"/>
        </w:rPr>
        <w:t xml:space="preserve"> </w:t>
      </w:r>
      <w:r>
        <w:rPr>
          <w:rFonts w:eastAsia="Times New Roman"/>
          <w:color w:val="1D2228"/>
          <w:szCs w:val="24"/>
        </w:rPr>
        <w:t>-</w:t>
      </w:r>
      <w:r w:rsidRPr="00794F4A">
        <w:rPr>
          <w:rFonts w:eastAsia="Times New Roman"/>
          <w:color w:val="1D2228"/>
          <w:szCs w:val="24"/>
        </w:rPr>
        <w:t>μιλάμε</w:t>
      </w:r>
      <w:r>
        <w:rPr>
          <w:rFonts w:eastAsia="Times New Roman"/>
          <w:color w:val="1D2228"/>
          <w:szCs w:val="24"/>
        </w:rPr>
        <w:t>- δ</w:t>
      </w:r>
      <w:r w:rsidRPr="00794F4A">
        <w:rPr>
          <w:rFonts w:eastAsia="Times New Roman"/>
          <w:color w:val="1D2228"/>
          <w:szCs w:val="24"/>
        </w:rPr>
        <w:t xml:space="preserve">ευτεροβάθμιου </w:t>
      </w:r>
      <w:r>
        <w:rPr>
          <w:rFonts w:eastAsia="Times New Roman"/>
          <w:color w:val="1D2228"/>
          <w:szCs w:val="24"/>
        </w:rPr>
        <w:t>ο</w:t>
      </w:r>
      <w:r w:rsidRPr="00794F4A">
        <w:rPr>
          <w:rFonts w:eastAsia="Times New Roman"/>
          <w:color w:val="1D2228"/>
          <w:szCs w:val="24"/>
        </w:rPr>
        <w:t xml:space="preserve">ργάνου με βάση τις </w:t>
      </w:r>
      <w:r>
        <w:rPr>
          <w:rFonts w:eastAsia="Times New Roman"/>
          <w:color w:val="1D2228"/>
          <w:szCs w:val="24"/>
        </w:rPr>
        <w:t>π</w:t>
      </w:r>
      <w:r w:rsidRPr="00794F4A">
        <w:rPr>
          <w:rFonts w:eastAsia="Times New Roman"/>
          <w:color w:val="1D2228"/>
          <w:szCs w:val="24"/>
        </w:rPr>
        <w:t xml:space="preserve">εριφερειακές </w:t>
      </w:r>
      <w:r>
        <w:rPr>
          <w:rFonts w:eastAsia="Times New Roman"/>
          <w:color w:val="1D2228"/>
          <w:szCs w:val="24"/>
        </w:rPr>
        <w:t>πρωτοβάθμιες ε</w:t>
      </w:r>
      <w:r w:rsidRPr="00794F4A">
        <w:rPr>
          <w:rFonts w:eastAsia="Times New Roman"/>
          <w:color w:val="1D2228"/>
          <w:szCs w:val="24"/>
        </w:rPr>
        <w:t xml:space="preserve">νώσεις που υπάρχουν στη </w:t>
      </w:r>
      <w:r>
        <w:rPr>
          <w:rFonts w:eastAsia="Times New Roman"/>
          <w:color w:val="1D2228"/>
          <w:szCs w:val="24"/>
        </w:rPr>
        <w:t>χ</w:t>
      </w:r>
      <w:r w:rsidRPr="00794F4A">
        <w:rPr>
          <w:rFonts w:eastAsia="Times New Roman"/>
          <w:color w:val="1D2228"/>
          <w:szCs w:val="24"/>
        </w:rPr>
        <w:t>ώρα</w:t>
      </w:r>
      <w:r>
        <w:rPr>
          <w:rFonts w:eastAsia="Times New Roman"/>
          <w:color w:val="1D2228"/>
          <w:szCs w:val="24"/>
        </w:rPr>
        <w:t xml:space="preserve">. </w:t>
      </w:r>
    </w:p>
    <w:p w14:paraId="29671580"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Μα, είναι από τη φύση ορατό ό</w:t>
      </w:r>
      <w:r w:rsidRPr="00794F4A">
        <w:rPr>
          <w:rFonts w:eastAsia="Times New Roman"/>
          <w:color w:val="1D2228"/>
          <w:szCs w:val="24"/>
        </w:rPr>
        <w:t>τι</w:t>
      </w:r>
      <w:r>
        <w:rPr>
          <w:rFonts w:eastAsia="Times New Roman"/>
          <w:color w:val="1D2228"/>
          <w:szCs w:val="24"/>
        </w:rPr>
        <w:t>,</w:t>
      </w:r>
      <w:r w:rsidRPr="00794F4A">
        <w:rPr>
          <w:rFonts w:eastAsia="Times New Roman"/>
          <w:color w:val="1D2228"/>
          <w:szCs w:val="24"/>
        </w:rPr>
        <w:t xml:space="preserve"> λόγω της πανσπερμίας του τ</w:t>
      </w:r>
      <w:r>
        <w:rPr>
          <w:rFonts w:eastAsia="Times New Roman"/>
          <w:color w:val="1D2228"/>
          <w:szCs w:val="24"/>
        </w:rPr>
        <w:t>ρ</w:t>
      </w:r>
      <w:r w:rsidRPr="00794F4A">
        <w:rPr>
          <w:rFonts w:eastAsia="Times New Roman"/>
          <w:color w:val="1D2228"/>
          <w:szCs w:val="24"/>
        </w:rPr>
        <w:t>όπου</w:t>
      </w:r>
      <w:r>
        <w:rPr>
          <w:rFonts w:eastAsia="Times New Roman"/>
          <w:color w:val="1D2228"/>
          <w:szCs w:val="24"/>
        </w:rPr>
        <w:t>,</w:t>
      </w:r>
      <w:r w:rsidRPr="00794F4A">
        <w:rPr>
          <w:rFonts w:eastAsia="Times New Roman"/>
          <w:color w:val="1D2228"/>
          <w:szCs w:val="24"/>
        </w:rPr>
        <w:t xml:space="preserve"> του χρόνου</w:t>
      </w:r>
      <w:r>
        <w:rPr>
          <w:rFonts w:eastAsia="Times New Roman"/>
          <w:color w:val="1D2228"/>
          <w:szCs w:val="24"/>
        </w:rPr>
        <w:t>,</w:t>
      </w:r>
      <w:r w:rsidRPr="00794F4A">
        <w:rPr>
          <w:rFonts w:eastAsia="Times New Roman"/>
          <w:color w:val="1D2228"/>
          <w:szCs w:val="24"/>
        </w:rPr>
        <w:t xml:space="preserve"> των </w:t>
      </w:r>
      <w:r>
        <w:rPr>
          <w:rFonts w:eastAsia="Times New Roman"/>
          <w:color w:val="1D2228"/>
          <w:szCs w:val="24"/>
        </w:rPr>
        <w:t>Ό</w:t>
      </w:r>
      <w:r w:rsidRPr="00794F4A">
        <w:rPr>
          <w:rFonts w:eastAsia="Times New Roman"/>
          <w:color w:val="1D2228"/>
          <w:szCs w:val="24"/>
        </w:rPr>
        <w:t>πλων</w:t>
      </w:r>
      <w:r>
        <w:rPr>
          <w:rFonts w:eastAsia="Times New Roman"/>
          <w:color w:val="1D2228"/>
          <w:szCs w:val="24"/>
        </w:rPr>
        <w:t>,</w:t>
      </w:r>
      <w:r w:rsidRPr="00794F4A">
        <w:rPr>
          <w:rFonts w:eastAsia="Times New Roman"/>
          <w:color w:val="1D2228"/>
          <w:szCs w:val="24"/>
        </w:rPr>
        <w:t xml:space="preserve"> των ιδιοτήτων</w:t>
      </w:r>
      <w:r>
        <w:rPr>
          <w:rFonts w:eastAsia="Times New Roman"/>
          <w:color w:val="1D2228"/>
          <w:szCs w:val="24"/>
        </w:rPr>
        <w:t>,</w:t>
      </w:r>
      <w:r w:rsidRPr="00794F4A">
        <w:rPr>
          <w:rFonts w:eastAsia="Times New Roman"/>
          <w:color w:val="1D2228"/>
          <w:szCs w:val="24"/>
        </w:rPr>
        <w:t xml:space="preserve"> είναι απαραίτητη η διεκδίκηση σ</w:t>
      </w:r>
      <w:r>
        <w:rPr>
          <w:rFonts w:eastAsia="Times New Roman"/>
          <w:color w:val="1D2228"/>
          <w:szCs w:val="24"/>
        </w:rPr>
        <w:t>υλλογικά δικαιωμάτων, ό</w:t>
      </w:r>
      <w:r w:rsidRPr="00794F4A">
        <w:rPr>
          <w:rFonts w:eastAsia="Times New Roman"/>
          <w:color w:val="1D2228"/>
          <w:szCs w:val="24"/>
        </w:rPr>
        <w:t>πως συμβαίνει με το ν</w:t>
      </w:r>
      <w:r>
        <w:rPr>
          <w:rFonts w:eastAsia="Times New Roman"/>
          <w:color w:val="1D2228"/>
          <w:szCs w:val="24"/>
        </w:rPr>
        <w:t>.</w:t>
      </w:r>
      <w:r w:rsidRPr="00794F4A">
        <w:rPr>
          <w:rFonts w:eastAsia="Times New Roman"/>
          <w:color w:val="1D2228"/>
          <w:szCs w:val="24"/>
        </w:rPr>
        <w:t>1264 και για τους υπόλοιπους εργαζόμενου</w:t>
      </w:r>
      <w:r>
        <w:rPr>
          <w:rFonts w:eastAsia="Times New Roman"/>
          <w:color w:val="1D2228"/>
          <w:szCs w:val="24"/>
        </w:rPr>
        <w:t>ς. Για</w:t>
      </w:r>
      <w:r w:rsidRPr="00794F4A">
        <w:rPr>
          <w:rFonts w:eastAsia="Times New Roman"/>
          <w:color w:val="1D2228"/>
          <w:szCs w:val="24"/>
        </w:rPr>
        <w:t xml:space="preserve"> αυτό επιμένουμε κατηγορηματικά σε αυτό</w:t>
      </w:r>
      <w:r>
        <w:rPr>
          <w:rFonts w:eastAsia="Times New Roman"/>
          <w:color w:val="1D2228"/>
          <w:szCs w:val="24"/>
        </w:rPr>
        <w:t xml:space="preserve">. </w:t>
      </w:r>
    </w:p>
    <w:p w14:paraId="29671581"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Σ</w:t>
      </w:r>
      <w:r w:rsidRPr="00794F4A">
        <w:rPr>
          <w:rFonts w:eastAsia="Times New Roman"/>
          <w:color w:val="1D2228"/>
          <w:szCs w:val="24"/>
        </w:rPr>
        <w:t>ας έχουμε φέρει και μία τροπολογία</w:t>
      </w:r>
      <w:r>
        <w:rPr>
          <w:rFonts w:eastAsia="Times New Roman"/>
          <w:color w:val="1D2228"/>
          <w:szCs w:val="24"/>
        </w:rPr>
        <w:t>,</w:t>
      </w:r>
      <w:r w:rsidRPr="00794F4A">
        <w:rPr>
          <w:rFonts w:eastAsia="Times New Roman"/>
          <w:color w:val="1D2228"/>
          <w:szCs w:val="24"/>
        </w:rPr>
        <w:t xml:space="preserve"> η οποία καταδεικνύει μία βαθύτερη νοοτροπία του αστικού συστήματος και του συνόλου των κομμάτων που υπηρετούν αυτή τη διαδικασία</w:t>
      </w:r>
      <w:r>
        <w:rPr>
          <w:rFonts w:eastAsia="Times New Roman"/>
          <w:color w:val="1D2228"/>
          <w:szCs w:val="24"/>
        </w:rPr>
        <w:t>,</w:t>
      </w:r>
      <w:r w:rsidRPr="00794F4A">
        <w:rPr>
          <w:rFonts w:eastAsia="Times New Roman"/>
          <w:color w:val="1D2228"/>
          <w:szCs w:val="24"/>
        </w:rPr>
        <w:t xml:space="preserve"> απέναντι στον τρόπο με τον οποίο αμείβονται οι εργαζόμενοι</w:t>
      </w:r>
      <w:r>
        <w:rPr>
          <w:rFonts w:eastAsia="Times New Roman"/>
          <w:color w:val="1D2228"/>
          <w:szCs w:val="24"/>
        </w:rPr>
        <w:t xml:space="preserve"> και </w:t>
      </w:r>
      <w:r w:rsidRPr="00794F4A">
        <w:rPr>
          <w:rFonts w:eastAsia="Times New Roman"/>
          <w:color w:val="1D2228"/>
          <w:szCs w:val="24"/>
        </w:rPr>
        <w:t>τις μεγαλοστομίες</w:t>
      </w:r>
      <w:r>
        <w:rPr>
          <w:rFonts w:eastAsia="Times New Roman"/>
          <w:color w:val="1D2228"/>
          <w:szCs w:val="24"/>
        </w:rPr>
        <w:t xml:space="preserve"> π</w:t>
      </w:r>
      <w:r w:rsidRPr="00794F4A">
        <w:rPr>
          <w:rFonts w:eastAsia="Times New Roman"/>
          <w:color w:val="1D2228"/>
          <w:szCs w:val="24"/>
        </w:rPr>
        <w:t>ου κατά καιρούς διατυπώνονται</w:t>
      </w:r>
      <w:r>
        <w:rPr>
          <w:rFonts w:eastAsia="Times New Roman"/>
          <w:color w:val="1D2228"/>
          <w:szCs w:val="24"/>
        </w:rPr>
        <w:t>,</w:t>
      </w:r>
      <w:r w:rsidRPr="00794F4A">
        <w:rPr>
          <w:rFonts w:eastAsia="Times New Roman"/>
          <w:color w:val="1D2228"/>
          <w:szCs w:val="24"/>
        </w:rPr>
        <w:t xml:space="preserve"> για τα </w:t>
      </w:r>
      <w:r>
        <w:rPr>
          <w:rFonts w:eastAsia="Times New Roman"/>
          <w:color w:val="1D2228"/>
          <w:szCs w:val="24"/>
        </w:rPr>
        <w:t>ε</w:t>
      </w:r>
      <w:r w:rsidRPr="00794F4A">
        <w:rPr>
          <w:rFonts w:eastAsia="Times New Roman"/>
          <w:color w:val="1D2228"/>
          <w:szCs w:val="24"/>
        </w:rPr>
        <w:t xml:space="preserve">λληνικά </w:t>
      </w:r>
      <w:r>
        <w:rPr>
          <w:rFonts w:eastAsia="Times New Roman"/>
          <w:color w:val="1D2228"/>
          <w:szCs w:val="24"/>
        </w:rPr>
        <w:t>α</w:t>
      </w:r>
      <w:r w:rsidRPr="00794F4A">
        <w:rPr>
          <w:rFonts w:eastAsia="Times New Roman"/>
          <w:color w:val="1D2228"/>
          <w:szCs w:val="24"/>
        </w:rPr>
        <w:t xml:space="preserve">μυντικά </w:t>
      </w:r>
      <w:r>
        <w:rPr>
          <w:rFonts w:eastAsia="Times New Roman"/>
          <w:color w:val="1D2228"/>
          <w:szCs w:val="24"/>
        </w:rPr>
        <w:t>σ</w:t>
      </w:r>
      <w:r w:rsidRPr="00794F4A">
        <w:rPr>
          <w:rFonts w:eastAsia="Times New Roman"/>
          <w:color w:val="1D2228"/>
          <w:szCs w:val="24"/>
        </w:rPr>
        <w:t>υστήματα</w:t>
      </w:r>
      <w:r>
        <w:rPr>
          <w:rFonts w:eastAsia="Times New Roman"/>
          <w:color w:val="1D2228"/>
          <w:szCs w:val="24"/>
        </w:rPr>
        <w:t>,</w:t>
      </w:r>
      <w:r w:rsidRPr="00794F4A">
        <w:rPr>
          <w:rFonts w:eastAsia="Times New Roman"/>
          <w:color w:val="1D2228"/>
          <w:szCs w:val="24"/>
        </w:rPr>
        <w:t xml:space="preserve"> τα οποία ξέρουμε και σε ποια μορφή βρίσκονται και που έχουν ενταχθεί στη γενικότερη φιλοσοφία</w:t>
      </w:r>
      <w:r>
        <w:rPr>
          <w:rFonts w:eastAsia="Times New Roman"/>
          <w:color w:val="1D2228"/>
          <w:szCs w:val="24"/>
        </w:rPr>
        <w:t xml:space="preserve">, αποδυναμωνόμενα. </w:t>
      </w:r>
    </w:p>
    <w:p w14:paraId="29671582"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Το επίδομα ανθυγιεινής εργασίας το οποίο </w:t>
      </w:r>
      <w:r w:rsidRPr="00794F4A">
        <w:rPr>
          <w:rFonts w:eastAsia="Times New Roman"/>
          <w:color w:val="1D2228"/>
          <w:szCs w:val="24"/>
        </w:rPr>
        <w:t xml:space="preserve">αναγνωρίζεται </w:t>
      </w:r>
      <w:r>
        <w:rPr>
          <w:rFonts w:eastAsia="Times New Roman"/>
          <w:color w:val="1D2228"/>
          <w:szCs w:val="24"/>
        </w:rPr>
        <w:t>-</w:t>
      </w:r>
      <w:r w:rsidRPr="00794F4A">
        <w:rPr>
          <w:rFonts w:eastAsia="Times New Roman"/>
          <w:color w:val="1D2228"/>
          <w:szCs w:val="24"/>
        </w:rPr>
        <w:t>έχει αναγνωριστεί με προηγούμενο νόμο</w:t>
      </w:r>
      <w:r>
        <w:rPr>
          <w:rFonts w:eastAsia="Times New Roman"/>
          <w:color w:val="1D2228"/>
          <w:szCs w:val="24"/>
        </w:rPr>
        <w:t xml:space="preserve">- </w:t>
      </w:r>
      <w:r w:rsidRPr="00794F4A">
        <w:rPr>
          <w:rFonts w:eastAsia="Times New Roman"/>
          <w:color w:val="1D2228"/>
          <w:szCs w:val="24"/>
        </w:rPr>
        <w:t xml:space="preserve">δεν καταβάλλεται </w:t>
      </w:r>
      <w:r>
        <w:rPr>
          <w:rFonts w:eastAsia="Times New Roman"/>
          <w:color w:val="1D2228"/>
          <w:szCs w:val="24"/>
        </w:rPr>
        <w:t>σ</w:t>
      </w:r>
      <w:r w:rsidRPr="00794F4A">
        <w:rPr>
          <w:rFonts w:eastAsia="Times New Roman"/>
          <w:color w:val="1D2228"/>
          <w:szCs w:val="24"/>
        </w:rPr>
        <w:t>ε ορισμένες ειδικότητες</w:t>
      </w:r>
      <w:r>
        <w:rPr>
          <w:rFonts w:eastAsia="Times New Roman"/>
          <w:color w:val="1D2228"/>
          <w:szCs w:val="24"/>
        </w:rPr>
        <w:t>. Ε</w:t>
      </w:r>
      <w:r w:rsidRPr="00794F4A">
        <w:rPr>
          <w:rFonts w:eastAsia="Times New Roman"/>
          <w:color w:val="1D2228"/>
          <w:szCs w:val="24"/>
        </w:rPr>
        <w:t>μείς έχουμε καταθέσει μία τροπολογία</w:t>
      </w:r>
      <w:r>
        <w:rPr>
          <w:rFonts w:eastAsia="Times New Roman"/>
          <w:color w:val="1D2228"/>
          <w:szCs w:val="24"/>
        </w:rPr>
        <w:t>,</w:t>
      </w:r>
      <w:r w:rsidRPr="00794F4A">
        <w:rPr>
          <w:rFonts w:eastAsia="Times New Roman"/>
          <w:color w:val="1D2228"/>
          <w:szCs w:val="24"/>
        </w:rPr>
        <w:t xml:space="preserve"> οι άνθρωποι αυτοί</w:t>
      </w:r>
      <w:r>
        <w:rPr>
          <w:rFonts w:eastAsia="Times New Roman"/>
          <w:color w:val="1D2228"/>
          <w:szCs w:val="24"/>
        </w:rPr>
        <w:t>,</w:t>
      </w:r>
      <w:r w:rsidRPr="00794F4A">
        <w:rPr>
          <w:rFonts w:eastAsia="Times New Roman"/>
          <w:color w:val="1D2228"/>
          <w:szCs w:val="24"/>
        </w:rPr>
        <w:t xml:space="preserve"> πραγματικά και ουσιαστικά</w:t>
      </w:r>
      <w:r>
        <w:rPr>
          <w:rFonts w:eastAsia="Times New Roman"/>
          <w:color w:val="1D2228"/>
          <w:szCs w:val="24"/>
        </w:rPr>
        <w:t>,</w:t>
      </w:r>
      <w:r w:rsidRPr="00794F4A">
        <w:rPr>
          <w:rFonts w:eastAsia="Times New Roman"/>
          <w:color w:val="1D2228"/>
          <w:szCs w:val="24"/>
        </w:rPr>
        <w:t xml:space="preserve"> να απολαύσουν </w:t>
      </w:r>
      <w:r>
        <w:rPr>
          <w:rFonts w:eastAsia="Times New Roman"/>
          <w:color w:val="1D2228"/>
          <w:szCs w:val="24"/>
        </w:rPr>
        <w:t>ήδη ψηφισθέντος</w:t>
      </w:r>
      <w:r w:rsidRPr="00794F4A">
        <w:rPr>
          <w:rFonts w:eastAsia="Times New Roman"/>
          <w:color w:val="1D2228"/>
          <w:szCs w:val="24"/>
        </w:rPr>
        <w:t xml:space="preserve"> δικαιώματος</w:t>
      </w:r>
      <w:r>
        <w:rPr>
          <w:rFonts w:eastAsia="Times New Roman"/>
          <w:color w:val="1D2228"/>
          <w:szCs w:val="24"/>
        </w:rPr>
        <w:t xml:space="preserve"> -</w:t>
      </w:r>
      <w:r w:rsidRPr="00794F4A">
        <w:rPr>
          <w:rFonts w:eastAsia="Times New Roman"/>
          <w:color w:val="1D2228"/>
          <w:szCs w:val="24"/>
        </w:rPr>
        <w:t xml:space="preserve">ως οφείλουμε όλοι </w:t>
      </w:r>
      <w:r>
        <w:rPr>
          <w:rFonts w:eastAsia="Times New Roman"/>
          <w:color w:val="1D2228"/>
          <w:szCs w:val="24"/>
        </w:rPr>
        <w:t xml:space="preserve">μας- </w:t>
      </w:r>
      <w:r w:rsidRPr="00794F4A">
        <w:rPr>
          <w:rFonts w:eastAsia="Times New Roman"/>
          <w:color w:val="1D2228"/>
          <w:szCs w:val="24"/>
        </w:rPr>
        <w:t xml:space="preserve">από την </w:t>
      </w:r>
      <w:r>
        <w:rPr>
          <w:rFonts w:eastAsia="Times New Roman"/>
          <w:color w:val="1D2228"/>
          <w:szCs w:val="24"/>
        </w:rPr>
        <w:t xml:space="preserve">1-1-2017, </w:t>
      </w:r>
      <w:r w:rsidRPr="00794F4A">
        <w:rPr>
          <w:rFonts w:eastAsia="Times New Roman"/>
          <w:color w:val="1D2228"/>
          <w:szCs w:val="24"/>
        </w:rPr>
        <w:t>από τότε δηλαδή που το δικαιούνται οι υπόλοιποι</w:t>
      </w:r>
      <w:r>
        <w:rPr>
          <w:rFonts w:eastAsia="Times New Roman"/>
          <w:color w:val="1D2228"/>
          <w:szCs w:val="24"/>
        </w:rPr>
        <w:t xml:space="preserve">. </w:t>
      </w:r>
      <w:r>
        <w:rPr>
          <w:rFonts w:eastAsia="Times New Roman"/>
          <w:color w:val="1D2228"/>
          <w:szCs w:val="24"/>
        </w:rPr>
        <w:lastRenderedPageBreak/>
        <w:t xml:space="preserve">Δεν </w:t>
      </w:r>
      <w:r w:rsidRPr="00794F4A">
        <w:rPr>
          <w:rFonts w:eastAsia="Times New Roman"/>
          <w:color w:val="1D2228"/>
          <w:szCs w:val="24"/>
        </w:rPr>
        <w:t>νομίζ</w:t>
      </w:r>
      <w:r>
        <w:rPr>
          <w:rFonts w:eastAsia="Times New Roman"/>
          <w:color w:val="1D2228"/>
          <w:szCs w:val="24"/>
        </w:rPr>
        <w:t>ω</w:t>
      </w:r>
      <w:r w:rsidRPr="00794F4A">
        <w:rPr>
          <w:rFonts w:eastAsia="Times New Roman"/>
          <w:color w:val="1D2228"/>
          <w:szCs w:val="24"/>
        </w:rPr>
        <w:t xml:space="preserve"> ότι υπάρχει κάποιος εδώ μέσα που μπορεί</w:t>
      </w:r>
      <w:r>
        <w:rPr>
          <w:rFonts w:eastAsia="Times New Roman"/>
          <w:color w:val="1D2228"/>
          <w:szCs w:val="24"/>
        </w:rPr>
        <w:t>. Α</w:t>
      </w:r>
      <w:r w:rsidRPr="00794F4A">
        <w:rPr>
          <w:rFonts w:eastAsia="Times New Roman"/>
          <w:color w:val="1D2228"/>
          <w:szCs w:val="24"/>
        </w:rPr>
        <w:t>λλά</w:t>
      </w:r>
      <w:r>
        <w:rPr>
          <w:rFonts w:eastAsia="Times New Roman"/>
          <w:color w:val="1D2228"/>
          <w:szCs w:val="24"/>
        </w:rPr>
        <w:t>, τα</w:t>
      </w:r>
      <w:r w:rsidRPr="00794F4A">
        <w:rPr>
          <w:rFonts w:eastAsia="Times New Roman"/>
          <w:color w:val="1D2228"/>
          <w:szCs w:val="24"/>
        </w:rPr>
        <w:t xml:space="preserve"> νομοσχέδι</w:t>
      </w:r>
      <w:r>
        <w:rPr>
          <w:rFonts w:eastAsia="Times New Roman"/>
          <w:color w:val="1D2228"/>
          <w:szCs w:val="24"/>
        </w:rPr>
        <w:t>α όταν κατεβαίνουν,</w:t>
      </w:r>
      <w:r w:rsidRPr="00794F4A">
        <w:rPr>
          <w:rFonts w:eastAsia="Times New Roman"/>
          <w:color w:val="1D2228"/>
          <w:szCs w:val="24"/>
        </w:rPr>
        <w:t xml:space="preserve"> θα όφειλαν να αντιμετωπί</w:t>
      </w:r>
      <w:r>
        <w:rPr>
          <w:rFonts w:eastAsia="Times New Roman"/>
          <w:color w:val="1D2228"/>
          <w:szCs w:val="24"/>
        </w:rPr>
        <w:t xml:space="preserve">ζουν </w:t>
      </w:r>
      <w:r w:rsidRPr="00794F4A">
        <w:rPr>
          <w:rFonts w:eastAsia="Times New Roman"/>
          <w:color w:val="1D2228"/>
          <w:szCs w:val="24"/>
        </w:rPr>
        <w:t xml:space="preserve">αυτά τα ζητήματα στο πλαίσιο γενικότερης αντίληψης </w:t>
      </w:r>
      <w:r>
        <w:rPr>
          <w:rFonts w:eastAsia="Times New Roman"/>
          <w:color w:val="1D2228"/>
          <w:szCs w:val="24"/>
        </w:rPr>
        <w:t>-</w:t>
      </w:r>
      <w:r w:rsidRPr="00794F4A">
        <w:rPr>
          <w:rFonts w:eastAsia="Times New Roman"/>
          <w:color w:val="1D2228"/>
          <w:szCs w:val="24"/>
        </w:rPr>
        <w:t>με την οποία</w:t>
      </w:r>
      <w:r>
        <w:rPr>
          <w:rFonts w:eastAsia="Times New Roman"/>
          <w:color w:val="1D2228"/>
          <w:szCs w:val="24"/>
        </w:rPr>
        <w:t>,</w:t>
      </w:r>
      <w:r w:rsidRPr="00794F4A">
        <w:rPr>
          <w:rFonts w:eastAsia="Times New Roman"/>
          <w:color w:val="1D2228"/>
          <w:szCs w:val="24"/>
        </w:rPr>
        <w:t xml:space="preserve"> προφανώς</w:t>
      </w:r>
      <w:r>
        <w:rPr>
          <w:rFonts w:eastAsia="Times New Roman"/>
          <w:color w:val="1D2228"/>
          <w:szCs w:val="24"/>
        </w:rPr>
        <w:t>,</w:t>
      </w:r>
      <w:r w:rsidRPr="00794F4A">
        <w:rPr>
          <w:rFonts w:eastAsia="Times New Roman"/>
          <w:color w:val="1D2228"/>
          <w:szCs w:val="24"/>
        </w:rPr>
        <w:t xml:space="preserve"> το </w:t>
      </w:r>
      <w:r>
        <w:rPr>
          <w:rFonts w:eastAsia="Times New Roman"/>
          <w:color w:val="1D2228"/>
          <w:szCs w:val="24"/>
        </w:rPr>
        <w:t>Κομμουνιστικό Κ</w:t>
      </w:r>
      <w:r w:rsidRPr="00794F4A">
        <w:rPr>
          <w:rFonts w:eastAsia="Times New Roman"/>
          <w:color w:val="1D2228"/>
          <w:szCs w:val="24"/>
        </w:rPr>
        <w:t xml:space="preserve">όμμα </w:t>
      </w:r>
      <w:r>
        <w:rPr>
          <w:rFonts w:eastAsia="Times New Roman"/>
          <w:color w:val="1D2228"/>
          <w:szCs w:val="24"/>
        </w:rPr>
        <w:t>δ</w:t>
      </w:r>
      <w:r w:rsidRPr="00794F4A">
        <w:rPr>
          <w:rFonts w:eastAsia="Times New Roman"/>
          <w:color w:val="1D2228"/>
          <w:szCs w:val="24"/>
        </w:rPr>
        <w:t>ιαφωνεί ριζικά</w:t>
      </w:r>
      <w:r>
        <w:rPr>
          <w:rFonts w:eastAsia="Times New Roman"/>
          <w:color w:val="1D2228"/>
          <w:szCs w:val="24"/>
        </w:rPr>
        <w:t>-</w:t>
      </w:r>
      <w:r w:rsidRPr="00794F4A">
        <w:rPr>
          <w:rFonts w:eastAsia="Times New Roman"/>
          <w:color w:val="1D2228"/>
          <w:szCs w:val="24"/>
        </w:rPr>
        <w:t xml:space="preserve"> και να μη χρειάζονται οι τροπολογίες για την τακτοποίηση αυτών των ζητημάτων</w:t>
      </w:r>
      <w:r>
        <w:rPr>
          <w:rFonts w:eastAsia="Times New Roman"/>
          <w:color w:val="1D2228"/>
          <w:szCs w:val="24"/>
        </w:rPr>
        <w:t>.</w:t>
      </w:r>
    </w:p>
    <w:p w14:paraId="29671583"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Γ</w:t>
      </w:r>
      <w:r w:rsidRPr="00794F4A">
        <w:rPr>
          <w:rFonts w:eastAsia="Times New Roman"/>
          <w:color w:val="1D2228"/>
          <w:szCs w:val="24"/>
        </w:rPr>
        <w:t>ια να δούμε τώρα επί της ουσίας</w:t>
      </w:r>
      <w:r>
        <w:rPr>
          <w:rFonts w:eastAsia="Times New Roman"/>
          <w:color w:val="1D2228"/>
          <w:szCs w:val="24"/>
        </w:rPr>
        <w:t xml:space="preserve"> αυτό το νομοσχέδιο τι</w:t>
      </w:r>
      <w:r w:rsidRPr="00794F4A">
        <w:rPr>
          <w:rFonts w:eastAsia="Times New Roman"/>
          <w:color w:val="1D2228"/>
          <w:szCs w:val="24"/>
        </w:rPr>
        <w:t xml:space="preserve"> φέρνει</w:t>
      </w:r>
      <w:r>
        <w:rPr>
          <w:rFonts w:eastAsia="Times New Roman"/>
          <w:color w:val="1D2228"/>
          <w:szCs w:val="24"/>
        </w:rPr>
        <w:t>. Αν θα</w:t>
      </w:r>
      <w:r w:rsidRPr="00794F4A">
        <w:rPr>
          <w:rFonts w:eastAsia="Times New Roman"/>
          <w:color w:val="1D2228"/>
          <w:szCs w:val="24"/>
        </w:rPr>
        <w:t xml:space="preserve"> ήθελε κάποιος να είναι απολύτως ειλικρινής</w:t>
      </w:r>
      <w:r>
        <w:rPr>
          <w:rFonts w:eastAsia="Times New Roman"/>
          <w:color w:val="1D2228"/>
          <w:szCs w:val="24"/>
        </w:rPr>
        <w:t>,</w:t>
      </w:r>
      <w:r w:rsidRPr="00794F4A">
        <w:rPr>
          <w:rFonts w:eastAsia="Times New Roman"/>
          <w:color w:val="1D2228"/>
          <w:szCs w:val="24"/>
        </w:rPr>
        <w:t xml:space="preserve"> </w:t>
      </w:r>
      <w:r>
        <w:rPr>
          <w:rFonts w:eastAsia="Times New Roman"/>
          <w:color w:val="1D2228"/>
          <w:szCs w:val="24"/>
        </w:rPr>
        <w:t xml:space="preserve">θα </w:t>
      </w:r>
      <w:r w:rsidRPr="00794F4A">
        <w:rPr>
          <w:rFonts w:eastAsia="Times New Roman"/>
          <w:color w:val="1D2228"/>
          <w:szCs w:val="24"/>
        </w:rPr>
        <w:t xml:space="preserve">έλεγε ότι ήρθαν μέσα στο νομοσχέδιο </w:t>
      </w:r>
      <w:r>
        <w:rPr>
          <w:rFonts w:eastAsia="Times New Roman"/>
          <w:color w:val="1D2228"/>
          <w:szCs w:val="24"/>
        </w:rPr>
        <w:t>-</w:t>
      </w:r>
      <w:r w:rsidRPr="00794F4A">
        <w:rPr>
          <w:rFonts w:eastAsia="Times New Roman"/>
          <w:color w:val="1D2228"/>
          <w:szCs w:val="24"/>
        </w:rPr>
        <w:t>πώς να σας το πω</w:t>
      </w:r>
      <w:r>
        <w:rPr>
          <w:rFonts w:eastAsia="Times New Roman"/>
          <w:color w:val="1D2228"/>
          <w:szCs w:val="24"/>
        </w:rPr>
        <w:t>- προσφιλεί</w:t>
      </w:r>
      <w:r w:rsidRPr="00794F4A">
        <w:rPr>
          <w:rFonts w:eastAsia="Times New Roman"/>
          <w:color w:val="1D2228"/>
          <w:szCs w:val="24"/>
        </w:rPr>
        <w:t>ς</w:t>
      </w:r>
      <w:r>
        <w:rPr>
          <w:rFonts w:eastAsia="Times New Roman"/>
          <w:color w:val="1D2228"/>
          <w:szCs w:val="24"/>
        </w:rPr>
        <w:t>,</w:t>
      </w:r>
      <w:r w:rsidRPr="00794F4A">
        <w:rPr>
          <w:rFonts w:eastAsia="Times New Roman"/>
          <w:color w:val="1D2228"/>
          <w:szCs w:val="24"/>
        </w:rPr>
        <w:t xml:space="preserve"> επίκαιρες</w:t>
      </w:r>
      <w:r>
        <w:rPr>
          <w:rFonts w:eastAsia="Times New Roman"/>
          <w:color w:val="1D2228"/>
          <w:szCs w:val="24"/>
        </w:rPr>
        <w:t>,</w:t>
      </w:r>
      <w:r w:rsidRPr="00794F4A">
        <w:rPr>
          <w:rFonts w:eastAsia="Times New Roman"/>
          <w:color w:val="1D2228"/>
          <w:szCs w:val="24"/>
        </w:rPr>
        <w:t xml:space="preserve"> εξυπηρετικές</w:t>
      </w:r>
      <w:r>
        <w:rPr>
          <w:rFonts w:eastAsia="Times New Roman"/>
          <w:color w:val="1D2228"/>
          <w:szCs w:val="24"/>
        </w:rPr>
        <w:t>,</w:t>
      </w:r>
      <w:r w:rsidRPr="00794F4A">
        <w:rPr>
          <w:rFonts w:eastAsia="Times New Roman"/>
          <w:color w:val="1D2228"/>
          <w:szCs w:val="24"/>
        </w:rPr>
        <w:t xml:space="preserve"> ενδεχομένως</w:t>
      </w:r>
      <w:r>
        <w:rPr>
          <w:rFonts w:eastAsia="Times New Roman"/>
          <w:color w:val="1D2228"/>
          <w:szCs w:val="24"/>
        </w:rPr>
        <w:t>,</w:t>
      </w:r>
      <w:r w:rsidRPr="00794F4A">
        <w:rPr>
          <w:rFonts w:eastAsia="Times New Roman"/>
          <w:color w:val="1D2228"/>
          <w:szCs w:val="24"/>
        </w:rPr>
        <w:t xml:space="preserve"> κάποιων μερίδων στρατιωτικών</w:t>
      </w:r>
      <w:r>
        <w:rPr>
          <w:rFonts w:eastAsia="Times New Roman"/>
          <w:color w:val="1D2228"/>
          <w:szCs w:val="24"/>
        </w:rPr>
        <w:t>, διαδικασίες, που βαφτίζονται «</w:t>
      </w:r>
      <w:r w:rsidRPr="00794F4A">
        <w:rPr>
          <w:rFonts w:eastAsia="Times New Roman"/>
          <w:color w:val="1D2228"/>
          <w:szCs w:val="24"/>
        </w:rPr>
        <w:t>εκσυγχρονισμός</w:t>
      </w:r>
      <w:r>
        <w:rPr>
          <w:rFonts w:eastAsia="Times New Roman"/>
          <w:color w:val="1D2228"/>
          <w:szCs w:val="24"/>
        </w:rPr>
        <w:t>»</w:t>
      </w:r>
      <w:r w:rsidRPr="00794F4A">
        <w:rPr>
          <w:rFonts w:eastAsia="Times New Roman"/>
          <w:color w:val="1D2228"/>
          <w:szCs w:val="24"/>
        </w:rPr>
        <w:t xml:space="preserve"> και </w:t>
      </w:r>
      <w:r>
        <w:rPr>
          <w:rFonts w:eastAsia="Times New Roman"/>
          <w:color w:val="1D2228"/>
          <w:szCs w:val="24"/>
        </w:rPr>
        <w:t>«</w:t>
      </w:r>
      <w:r w:rsidRPr="00794F4A">
        <w:rPr>
          <w:rFonts w:eastAsia="Times New Roman"/>
          <w:color w:val="1D2228"/>
          <w:szCs w:val="24"/>
        </w:rPr>
        <w:t>πρόοδος</w:t>
      </w:r>
      <w:r>
        <w:rPr>
          <w:rFonts w:eastAsia="Times New Roman"/>
          <w:color w:val="1D2228"/>
          <w:szCs w:val="24"/>
        </w:rPr>
        <w:t>», για να κρυφτεί από κάτω έ</w:t>
      </w:r>
      <w:r w:rsidRPr="00794F4A">
        <w:rPr>
          <w:rFonts w:eastAsia="Times New Roman"/>
          <w:color w:val="1D2228"/>
          <w:szCs w:val="24"/>
        </w:rPr>
        <w:t>να από τα πιο αντιδραστικά πράγματα που έχουμε δει</w:t>
      </w:r>
      <w:r>
        <w:rPr>
          <w:rFonts w:eastAsia="Times New Roman"/>
          <w:color w:val="1D2228"/>
          <w:szCs w:val="24"/>
        </w:rPr>
        <w:t>,</w:t>
      </w:r>
      <w:r w:rsidRPr="00794F4A">
        <w:rPr>
          <w:rFonts w:eastAsia="Times New Roman"/>
          <w:color w:val="1D2228"/>
          <w:szCs w:val="24"/>
        </w:rPr>
        <w:t xml:space="preserve"> πάρα πολύ καλά κρυμμένο μέσα σε </w:t>
      </w:r>
      <w:r>
        <w:rPr>
          <w:rFonts w:eastAsia="Times New Roman"/>
          <w:color w:val="1D2228"/>
          <w:szCs w:val="24"/>
        </w:rPr>
        <w:t xml:space="preserve">πενήντα </w:t>
      </w:r>
      <w:r w:rsidRPr="00794F4A">
        <w:rPr>
          <w:rFonts w:eastAsia="Times New Roman"/>
          <w:color w:val="1D2228"/>
          <w:szCs w:val="24"/>
        </w:rPr>
        <w:t>άρθρα</w:t>
      </w:r>
      <w:r>
        <w:rPr>
          <w:rFonts w:eastAsia="Times New Roman"/>
          <w:color w:val="1D2228"/>
          <w:szCs w:val="24"/>
        </w:rPr>
        <w:t>.</w:t>
      </w:r>
    </w:p>
    <w:p w14:paraId="2967158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Κύριε Υπουργέ, εδώ θα ήθελα την προσοχή σας. Στο άρθρο 39, εάν κάποιος το διαβάσει και το προσέξει καλά, με βάση τις νατοϊκές προδιαγραφές που έχουν μπει στο σύνολο της χώρας, με βάση τη συμφωνία του 2009, το μνημόνιο συνεργασίας που έχουμε υπογράψει από τον Σεπτέμβρη του 2009 μεταξύ της ελληνικής Κυβέρνησης και του Στρατηγείου του ΝΑΤΟ -που έχει επιτρέψει να γίνει κυριολεκτικά ένα ξέφραγο αμπέλι όπου να μπορούν οι νατοϊκές δυνάμεις να εγκατασταθούν όπου θέλουν, όπως θέλουν, να δρουν </w:t>
      </w:r>
      <w:r>
        <w:rPr>
          <w:rFonts w:eastAsia="Times New Roman" w:cs="Times New Roman"/>
          <w:szCs w:val="24"/>
        </w:rPr>
        <w:lastRenderedPageBreak/>
        <w:t xml:space="preserve">όπως θέλουν, με το άλλοθι ότι είμαστε εμείς χώρα του ΝΑΤΟ-, θα έλεγε κάποιος ότι στήθηκε ένα ολόκληρο νομοσχέδιο για να κρυφτεί αυτό, το οποίο θέλει ιδιαίτερο φωτισμό, για να το κατανοήσει και ο ελληνικός λαός, που δεν είναι ειδικός και δεν θα μπορέσει να το πάρει μυρωδιά. </w:t>
      </w:r>
    </w:p>
    <w:p w14:paraId="2967158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Έρχεστε, λοιπόν, και παίρνετε ένα βασιλικό διάταγμα, έναν νόμο του 1950, στο άρθρο 39 για την υπηρεσία υποδοχής πλοίων και πολεμικής χρησιμοποίησης λιμένων. Θα έλεγε κάποιος: Από το 1950 μέχρι σήμερα γιατί να μην το εκσυγχρονίσουμε; Μα, έλα ντε που κάνετε ακριβώς το ίδιο! Διαλύετε αυτή την υπηρεσία και την επανασυστήνετε για ποιον λόγο; Μόνο εάν διαβάσει και μελετήσει κανείς το άρθρο, θα καταλάβει για ποιον λόγο. </w:t>
      </w:r>
    </w:p>
    <w:p w14:paraId="2967158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Επανασυστήνετε κάτι που ήδη υπάρχει. Ναι, αλλά στην καινούργια επανασύσταση αυτής της υπηρεσίας τι αφαιρείτε; Αφαιρείτε κάθε στοιχείο που αφορά τη συγκρότηση, τη σύσταση οργάνων, την έδρα και τη λειτουργία. Είναι λέξεις κενές περιεχομένου αυτές, αγαπητοί συνάδελφοι; Κάθε άλλο παρά. Γιατί αυτό προβλεπόταν με άρθρο, ενώ τώρα αφήνει το νομοσχέδιο σ’ αυτό το άρθρο ένα απέραντο, θολό και ασαφές τοπίο. </w:t>
      </w:r>
    </w:p>
    <w:p w14:paraId="2967158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Πώς λέει ότι θα καθορίζεται; Πάρα πολύ απλά. Με προεδρικά διατάγματα εν τω μέλλοντι. Μάλιστα. Είναι στην παράγραφο 2 του άρθρου 50. Θα </w:t>
      </w:r>
      <w:r>
        <w:rPr>
          <w:rFonts w:eastAsia="Times New Roman" w:cs="Times New Roman"/>
          <w:szCs w:val="24"/>
        </w:rPr>
        <w:lastRenderedPageBreak/>
        <w:t xml:space="preserve">πάμε, λοιπόν, στα προεδρικά διατάγματα. Εάν θα πάμε στα προεδρικά διατάγματα, τι σημαίνει; Σημαίνει ότι θα έχουμε συνθήκες εμπλοκής του ΝΑΤΟ και της Ευρωπαϊκής Ένωσης, που θα καθορίσουν εν τέλει με βάση τις ανάγκες τους, τα σχέδιά τους, τις επεμβάσεις τους, τους πολέμους τους, τις επιτηρήσεις τους, ό,τι άλλο θέλετε και τη χρήση των όρων και τη λειτουργία και τη διαδικασία και τον ορισμό των πλοίων, πού ακριβώς θα πάνε και τι ακριβώς στόχο θα έχουν. Ενώ με την προηγούμενη υπηρεσία ξέραμε και πού ήταν και ποιος καθόριζε τη λειτουργία τους και ποια μπορούσαν να ήταν. </w:t>
      </w:r>
    </w:p>
    <w:p w14:paraId="2967158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Μετάφραση για τον ελληνικό λαό; Νατοϊκοί και ευρωνατοϊκοί ναύσταθμοι όπου θέλουμε. Εμείς; Όχι, όπου θέλουν, όπου θέλει το ΝΑΤΟ. Για αυτό πήρατε μια ήδη υπαρκτή υπηρεσία, η οποία λειτουργεί από το 1950, την επανασυστήνετε, αφήνετε το κενό μέσα, ώστε να μπορεί να έρθει το ΝΑΤΟ αύριο το πρωί να γεμίσει το κενό και να καλύπτει τις ανάγκες του. </w:t>
      </w:r>
    </w:p>
    <w:p w14:paraId="2967158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 ίδιο ακριβώς συμβαίνει σ’ έναν σημαντικό βαθμό και στο επίπεδο της προσέγγισης της Εθνικής Στρατιωτικής Αρχής Αξιοπλοΐας του ΓΕΕΘΑ. Και για τα αεροπλάνα, δηλαδή. </w:t>
      </w:r>
    </w:p>
    <w:p w14:paraId="2967158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Η πρόβλεψη έρχεται και «κουμπώνει» απόλυτα στη νατοϊκή απόφαση που πάρθηκε τον Ιούλιο του 2013. Αυτή η απόφαση του 2013 ήθελε η νατοϊκή </w:t>
      </w:r>
      <w:r>
        <w:rPr>
          <w:rFonts w:eastAsia="Times New Roman" w:cs="Times New Roman"/>
          <w:szCs w:val="24"/>
        </w:rPr>
        <w:lastRenderedPageBreak/>
        <w:t xml:space="preserve">απόφαση αυτή να έχει την πολιτική αξιοπλοΐα των στρατιωτικών αεροσκαφών και των άλλων αεροναυτικών προϊόντων, όπως και τις αντίστοιχες αποφάσεις του Ευρωπαϊκού Οργανισμού Άμυνας για το Ευρωπαϊκό Εναρμονισμένο Στρατιωτικό Βασικό Πλαίσιο Αξιοπλοΐας ενιαίες. Πάλι, δηλαδή, θα έχουμε αυτή τη διαδικασία και θα πουλάμε προς τα έξω τι στον λαό; Ότι επειδή έβγαλαν οι Τούρκοι το «ΜΠΑΪΡΑΚΤΑΡ», το μη επανδρωμένο, στο Αιγαίο, εμείς θα είμαστε πάρα πολύ σίγουροι, διότι θα έρθουν οι Αμερικανοί και θα μας δώσουν μη επανδρωμένα σκάφη από τον Βορρά έως τον Νότο και από την Ανατολή έως τη Δύση; </w:t>
      </w:r>
    </w:p>
    <w:p w14:paraId="2967158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Με αυτό το νομοσχέδιο ερχόμαστε να διευκολύνουμε ναυστάθμους των νατοϊκών πλοίων σε οποιοδήποτε σημείο της ελληνικής επικράτειας; Και αυτό μπορεί να αντιληφθεί κανείς ότι είναι προοδευτική κάλυψη πληγών που υπάρχουν στη σύσταση, στη φιλοσοφία και στη δημιουργία των Ενόπλων Δυνάμεων μεταπολεμικά; Είναι σαν να οργανώνουμε τη διαδικασία των νατοϊκών επιτηρητών για αλλότρια συμφέροντα σε τούτο εδώ τον τόπο. Αυτό είναι κεντρικής σημασίας.</w:t>
      </w:r>
    </w:p>
    <w:p w14:paraId="2967158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Οπότε</w:t>
      </w:r>
      <w:r w:rsidRPr="00805392">
        <w:rPr>
          <w:rFonts w:eastAsia="Times New Roman" w:cs="Times New Roman"/>
          <w:szCs w:val="24"/>
        </w:rPr>
        <w:t xml:space="preserve"> τα συνδικαλιστικά</w:t>
      </w:r>
      <w:r>
        <w:rPr>
          <w:rFonts w:eastAsia="Times New Roman" w:cs="Times New Roman"/>
          <w:szCs w:val="24"/>
        </w:rPr>
        <w:t>,</w:t>
      </w:r>
      <w:r w:rsidRPr="00805392">
        <w:rPr>
          <w:rFonts w:eastAsia="Times New Roman" w:cs="Times New Roman"/>
          <w:szCs w:val="24"/>
        </w:rPr>
        <w:t xml:space="preserve"> τα συνταξιοδοτικά</w:t>
      </w:r>
      <w:r>
        <w:rPr>
          <w:rFonts w:eastAsia="Times New Roman" w:cs="Times New Roman"/>
          <w:szCs w:val="24"/>
        </w:rPr>
        <w:t>,</w:t>
      </w:r>
      <w:r w:rsidRPr="00805392">
        <w:rPr>
          <w:rFonts w:eastAsia="Times New Roman" w:cs="Times New Roman"/>
          <w:szCs w:val="24"/>
        </w:rPr>
        <w:t xml:space="preserve"> τα στρατολογικά ζητήματα περνάν</w:t>
      </w:r>
      <w:r>
        <w:rPr>
          <w:rFonts w:eastAsia="Times New Roman" w:cs="Times New Roman"/>
          <w:szCs w:val="24"/>
        </w:rPr>
        <w:t>ε</w:t>
      </w:r>
      <w:r w:rsidRPr="00805392">
        <w:rPr>
          <w:rFonts w:eastAsia="Times New Roman" w:cs="Times New Roman"/>
          <w:szCs w:val="24"/>
        </w:rPr>
        <w:t xml:space="preserve"> σε δεύτερη μοίρα</w:t>
      </w:r>
      <w:r>
        <w:rPr>
          <w:rFonts w:eastAsia="Times New Roman" w:cs="Times New Roman"/>
          <w:szCs w:val="24"/>
        </w:rPr>
        <w:t>, υπερπροβάλλονται</w:t>
      </w:r>
      <w:r w:rsidRPr="00805392">
        <w:rPr>
          <w:rFonts w:eastAsia="Times New Roman" w:cs="Times New Roman"/>
          <w:szCs w:val="24"/>
        </w:rPr>
        <w:t xml:space="preserve"> διά της συζήτησης στη </w:t>
      </w:r>
      <w:r w:rsidRPr="00805392">
        <w:rPr>
          <w:rFonts w:eastAsia="Times New Roman" w:cs="Times New Roman"/>
          <w:szCs w:val="24"/>
        </w:rPr>
        <w:lastRenderedPageBreak/>
        <w:t>Βουλή</w:t>
      </w:r>
      <w:r>
        <w:rPr>
          <w:rFonts w:eastAsia="Times New Roman" w:cs="Times New Roman"/>
          <w:szCs w:val="24"/>
        </w:rPr>
        <w:t xml:space="preserve"> στην ευαίσθητη προεκλογική </w:t>
      </w:r>
      <w:r w:rsidRPr="00805392">
        <w:rPr>
          <w:rFonts w:eastAsia="Times New Roman" w:cs="Times New Roman"/>
          <w:szCs w:val="24"/>
        </w:rPr>
        <w:t>περίοδο</w:t>
      </w:r>
      <w:r>
        <w:rPr>
          <w:rFonts w:eastAsia="Times New Roman" w:cs="Times New Roman"/>
          <w:szCs w:val="24"/>
        </w:rPr>
        <w:t xml:space="preserve"> και</w:t>
      </w:r>
      <w:r w:rsidRPr="00805392">
        <w:rPr>
          <w:rFonts w:eastAsia="Times New Roman" w:cs="Times New Roman"/>
          <w:szCs w:val="24"/>
        </w:rPr>
        <w:t xml:space="preserve"> δημιουργείτ</w:t>
      </w:r>
      <w:r>
        <w:rPr>
          <w:rFonts w:eastAsia="Times New Roman" w:cs="Times New Roman"/>
          <w:szCs w:val="24"/>
        </w:rPr>
        <w:t>ε</w:t>
      </w:r>
      <w:r w:rsidRPr="00805392">
        <w:rPr>
          <w:rFonts w:eastAsia="Times New Roman" w:cs="Times New Roman"/>
          <w:szCs w:val="24"/>
        </w:rPr>
        <w:t xml:space="preserve"> μ</w:t>
      </w:r>
      <w:r>
        <w:rPr>
          <w:rFonts w:eastAsia="Times New Roman" w:cs="Times New Roman"/>
          <w:szCs w:val="24"/>
        </w:rPr>
        <w:t>ι</w:t>
      </w:r>
      <w:r w:rsidRPr="00805392">
        <w:rPr>
          <w:rFonts w:eastAsia="Times New Roman" w:cs="Times New Roman"/>
          <w:szCs w:val="24"/>
        </w:rPr>
        <w:t>α λανθασμένη αντίληψη ότι προσπαθούμε να διορθώσουμε πράγματα και παθογένειες πολλών ετών</w:t>
      </w:r>
      <w:r>
        <w:rPr>
          <w:rFonts w:eastAsia="Times New Roman" w:cs="Times New Roman"/>
          <w:szCs w:val="24"/>
        </w:rPr>
        <w:t>. Μα, δ</w:t>
      </w:r>
      <w:r w:rsidRPr="00805392">
        <w:rPr>
          <w:rFonts w:eastAsia="Times New Roman" w:cs="Times New Roman"/>
          <w:szCs w:val="24"/>
        </w:rPr>
        <w:t>εν άλλαξε</w:t>
      </w:r>
      <w:r>
        <w:rPr>
          <w:rFonts w:eastAsia="Times New Roman" w:cs="Times New Roman"/>
          <w:szCs w:val="24"/>
        </w:rPr>
        <w:t>, κύριοι της Κ</w:t>
      </w:r>
      <w:r w:rsidRPr="00805392">
        <w:rPr>
          <w:rFonts w:eastAsia="Times New Roman" w:cs="Times New Roman"/>
          <w:szCs w:val="24"/>
        </w:rPr>
        <w:t>υβέρνησης του ΣΥΡΙΖΑ</w:t>
      </w:r>
      <w:r>
        <w:rPr>
          <w:rFonts w:eastAsia="Times New Roman" w:cs="Times New Roman"/>
          <w:szCs w:val="24"/>
        </w:rPr>
        <w:t>,</w:t>
      </w:r>
      <w:r w:rsidRPr="00805392">
        <w:rPr>
          <w:rFonts w:eastAsia="Times New Roman" w:cs="Times New Roman"/>
          <w:szCs w:val="24"/>
        </w:rPr>
        <w:t xml:space="preserve"> η πολιτική σας ούτε απέναντι στο ΝΑΤΟ ούτε </w:t>
      </w:r>
      <w:r>
        <w:rPr>
          <w:rFonts w:eastAsia="Times New Roman" w:cs="Times New Roman"/>
          <w:szCs w:val="24"/>
        </w:rPr>
        <w:t>α</w:t>
      </w:r>
      <w:r w:rsidRPr="00805392">
        <w:rPr>
          <w:rFonts w:eastAsia="Times New Roman" w:cs="Times New Roman"/>
          <w:szCs w:val="24"/>
        </w:rPr>
        <w:t>πέναντι στην Ευρωπαϊκή Ένωση σε σχέση με τις προηγούμενες κυβερνήσεις</w:t>
      </w:r>
      <w:r>
        <w:rPr>
          <w:rFonts w:eastAsia="Times New Roman" w:cs="Times New Roman"/>
          <w:szCs w:val="24"/>
        </w:rPr>
        <w:t>. Ή</w:t>
      </w:r>
      <w:r w:rsidRPr="00805392">
        <w:rPr>
          <w:rFonts w:eastAsia="Times New Roman" w:cs="Times New Roman"/>
          <w:szCs w:val="24"/>
        </w:rPr>
        <w:t>ταν ίδια</w:t>
      </w:r>
      <w:r>
        <w:rPr>
          <w:rFonts w:eastAsia="Times New Roman" w:cs="Times New Roman"/>
          <w:szCs w:val="24"/>
        </w:rPr>
        <w:t>,</w:t>
      </w:r>
      <w:r w:rsidRPr="00805392">
        <w:rPr>
          <w:rFonts w:eastAsia="Times New Roman" w:cs="Times New Roman"/>
          <w:szCs w:val="24"/>
        </w:rPr>
        <w:t xml:space="preserve"> εξυπηρετικ</w:t>
      </w:r>
      <w:r>
        <w:rPr>
          <w:rFonts w:eastAsia="Times New Roman" w:cs="Times New Roman"/>
          <w:szCs w:val="24"/>
        </w:rPr>
        <w:t>ή και θα έλεγε κάποιος υπερπρόθυμα εξυπηρετική. Π</w:t>
      </w:r>
      <w:r w:rsidRPr="00805392">
        <w:rPr>
          <w:rFonts w:eastAsia="Times New Roman" w:cs="Times New Roman"/>
          <w:szCs w:val="24"/>
        </w:rPr>
        <w:t xml:space="preserve">ολλές φορές υπερβάλλετε των προηγούμενων σας </w:t>
      </w:r>
      <w:r>
        <w:rPr>
          <w:rFonts w:eastAsia="Times New Roman" w:cs="Times New Roman"/>
          <w:szCs w:val="24"/>
        </w:rPr>
        <w:t>ω</w:t>
      </w:r>
      <w:r w:rsidRPr="00805392">
        <w:rPr>
          <w:rFonts w:eastAsia="Times New Roman" w:cs="Times New Roman"/>
          <w:szCs w:val="24"/>
        </w:rPr>
        <w:t xml:space="preserve">ς διάδοχοι του </w:t>
      </w:r>
      <w:r>
        <w:rPr>
          <w:rFonts w:eastAsia="Times New Roman" w:cs="Times New Roman"/>
          <w:szCs w:val="24"/>
        </w:rPr>
        <w:t>κ</w:t>
      </w:r>
      <w:r w:rsidRPr="00805392">
        <w:rPr>
          <w:rFonts w:eastAsia="Times New Roman" w:cs="Times New Roman"/>
          <w:szCs w:val="24"/>
        </w:rPr>
        <w:t>ράτους σήμερα και αυτών των συγκεκριμένων Ενόπλων Δυνάμεων</w:t>
      </w:r>
      <w:r>
        <w:rPr>
          <w:rFonts w:eastAsia="Times New Roman" w:cs="Times New Roman"/>
          <w:szCs w:val="24"/>
        </w:rPr>
        <w:t>.</w:t>
      </w:r>
    </w:p>
    <w:p w14:paraId="2967158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967158E" w14:textId="77777777" w:rsidR="00711852" w:rsidRDefault="000A1C6E">
      <w:pPr>
        <w:spacing w:line="600" w:lineRule="auto"/>
        <w:ind w:firstLine="720"/>
        <w:jc w:val="both"/>
        <w:rPr>
          <w:rFonts w:eastAsia="Times New Roman" w:cs="Times New Roman"/>
          <w:szCs w:val="24"/>
        </w:rPr>
      </w:pPr>
      <w:r w:rsidRPr="00805392">
        <w:rPr>
          <w:rFonts w:eastAsia="Times New Roman" w:cs="Times New Roman"/>
          <w:szCs w:val="24"/>
        </w:rPr>
        <w:t>Δύο λεπτά</w:t>
      </w:r>
      <w:r>
        <w:rPr>
          <w:rFonts w:eastAsia="Times New Roman" w:cs="Times New Roman"/>
          <w:szCs w:val="24"/>
        </w:rPr>
        <w:t>,</w:t>
      </w:r>
      <w:r w:rsidRPr="00805392">
        <w:rPr>
          <w:rFonts w:eastAsia="Times New Roman" w:cs="Times New Roman"/>
          <w:szCs w:val="24"/>
        </w:rPr>
        <w:t xml:space="preserve"> κύριε </w:t>
      </w:r>
      <w:r>
        <w:rPr>
          <w:rFonts w:eastAsia="Times New Roman" w:cs="Times New Roman"/>
          <w:szCs w:val="24"/>
        </w:rPr>
        <w:t>Π</w:t>
      </w:r>
      <w:r w:rsidRPr="00805392">
        <w:rPr>
          <w:rFonts w:eastAsia="Times New Roman" w:cs="Times New Roman"/>
          <w:szCs w:val="24"/>
        </w:rPr>
        <w:t>ρόεδρε</w:t>
      </w:r>
      <w:r>
        <w:rPr>
          <w:rFonts w:eastAsia="Times New Roman" w:cs="Times New Roman"/>
          <w:szCs w:val="24"/>
        </w:rPr>
        <w:t>, ίσως και από τη δευτερολογία μου.</w:t>
      </w:r>
    </w:p>
    <w:p w14:paraId="2967158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Επομένως, εάν σταθεί κάποιος σε μικρές λεπτομέρειες, </w:t>
      </w:r>
      <w:r w:rsidRPr="00805392">
        <w:rPr>
          <w:rFonts w:eastAsia="Times New Roman" w:cs="Times New Roman"/>
          <w:szCs w:val="24"/>
        </w:rPr>
        <w:t xml:space="preserve">δεν αντιλαμβάνεται </w:t>
      </w:r>
      <w:r>
        <w:rPr>
          <w:rFonts w:eastAsia="Times New Roman" w:cs="Times New Roman"/>
          <w:szCs w:val="24"/>
        </w:rPr>
        <w:t>γ</w:t>
      </w:r>
      <w:r w:rsidRPr="00805392">
        <w:rPr>
          <w:rFonts w:eastAsia="Times New Roman" w:cs="Times New Roman"/>
          <w:szCs w:val="24"/>
        </w:rPr>
        <w:t xml:space="preserve">ιατί η Νέα Δημοκρατία μπορεί να ωρύεται τόσο πολύ για το </w:t>
      </w:r>
      <w:r>
        <w:rPr>
          <w:rFonts w:eastAsia="Times New Roman" w:cs="Times New Roman"/>
          <w:szCs w:val="24"/>
        </w:rPr>
        <w:t>Γ</w:t>
      </w:r>
      <w:r w:rsidRPr="00805392">
        <w:rPr>
          <w:rFonts w:eastAsia="Times New Roman" w:cs="Times New Roman"/>
          <w:szCs w:val="24"/>
        </w:rPr>
        <w:t xml:space="preserve">ραφείο Νομικής </w:t>
      </w:r>
      <w:r>
        <w:rPr>
          <w:rFonts w:eastAsia="Times New Roman" w:cs="Times New Roman"/>
          <w:szCs w:val="24"/>
        </w:rPr>
        <w:t>Σ</w:t>
      </w:r>
      <w:r w:rsidRPr="00805392">
        <w:rPr>
          <w:rFonts w:eastAsia="Times New Roman" w:cs="Times New Roman"/>
          <w:szCs w:val="24"/>
        </w:rPr>
        <w:t>τήριξης</w:t>
      </w:r>
      <w:r>
        <w:rPr>
          <w:rFonts w:eastAsia="Times New Roman" w:cs="Times New Roman"/>
          <w:szCs w:val="24"/>
        </w:rPr>
        <w:t>, ωσάν να είναι το μείζον, ωσάν αυτό να</w:t>
      </w:r>
      <w:r w:rsidRPr="00805392">
        <w:rPr>
          <w:rFonts w:eastAsia="Times New Roman" w:cs="Times New Roman"/>
          <w:szCs w:val="24"/>
        </w:rPr>
        <w:t xml:space="preserve"> εξευτελίζει το σύνολο των στρατιωτικών της </w:t>
      </w:r>
      <w:r>
        <w:rPr>
          <w:rFonts w:eastAsia="Times New Roman" w:cs="Times New Roman"/>
          <w:szCs w:val="24"/>
        </w:rPr>
        <w:t>χώρας. Δ</w:t>
      </w:r>
      <w:r w:rsidRPr="00805392">
        <w:rPr>
          <w:rFonts w:eastAsia="Times New Roman" w:cs="Times New Roman"/>
          <w:szCs w:val="24"/>
        </w:rPr>
        <w:t>εν υπάρχουν άλλα πράγματα εδώ</w:t>
      </w:r>
      <w:r>
        <w:rPr>
          <w:rFonts w:eastAsia="Times New Roman" w:cs="Times New Roman"/>
          <w:szCs w:val="24"/>
        </w:rPr>
        <w:t>, στην πατρίδα,</w:t>
      </w:r>
      <w:r w:rsidRPr="00805392">
        <w:rPr>
          <w:rFonts w:eastAsia="Times New Roman" w:cs="Times New Roman"/>
          <w:szCs w:val="24"/>
        </w:rPr>
        <w:t xml:space="preserve"> τα οποία </w:t>
      </w:r>
      <w:r>
        <w:rPr>
          <w:rFonts w:eastAsia="Times New Roman" w:cs="Times New Roman"/>
          <w:szCs w:val="24"/>
        </w:rPr>
        <w:t>ευτελίζουν</w:t>
      </w:r>
      <w:r w:rsidRPr="00805392">
        <w:rPr>
          <w:rFonts w:eastAsia="Times New Roman" w:cs="Times New Roman"/>
          <w:szCs w:val="24"/>
        </w:rPr>
        <w:t xml:space="preserve"> την έννοια </w:t>
      </w:r>
      <w:r>
        <w:rPr>
          <w:rFonts w:eastAsia="Times New Roman" w:cs="Times New Roman"/>
          <w:szCs w:val="24"/>
        </w:rPr>
        <w:t>«</w:t>
      </w:r>
      <w:r w:rsidRPr="00805392">
        <w:rPr>
          <w:rFonts w:eastAsia="Times New Roman" w:cs="Times New Roman"/>
          <w:szCs w:val="24"/>
        </w:rPr>
        <w:t>Έλληνας στρατιωτικός</w:t>
      </w:r>
      <w:r>
        <w:rPr>
          <w:rFonts w:eastAsia="Times New Roman" w:cs="Times New Roman"/>
          <w:szCs w:val="24"/>
        </w:rPr>
        <w:t>»,</w:t>
      </w:r>
      <w:r w:rsidRPr="00805392">
        <w:rPr>
          <w:rFonts w:eastAsia="Times New Roman" w:cs="Times New Roman"/>
          <w:szCs w:val="24"/>
        </w:rPr>
        <w:t xml:space="preserve"> </w:t>
      </w:r>
      <w:r>
        <w:rPr>
          <w:rFonts w:eastAsia="Times New Roman" w:cs="Times New Roman"/>
          <w:szCs w:val="24"/>
        </w:rPr>
        <w:t>«</w:t>
      </w:r>
      <w:r w:rsidRPr="00805392">
        <w:rPr>
          <w:rFonts w:eastAsia="Times New Roman" w:cs="Times New Roman"/>
          <w:szCs w:val="24"/>
        </w:rPr>
        <w:t>σπουδαγμένος</w:t>
      </w:r>
      <w:r>
        <w:rPr>
          <w:rFonts w:eastAsia="Times New Roman" w:cs="Times New Roman"/>
          <w:szCs w:val="24"/>
        </w:rPr>
        <w:t>»,</w:t>
      </w:r>
      <w:r w:rsidRPr="00805392">
        <w:rPr>
          <w:rFonts w:eastAsia="Times New Roman" w:cs="Times New Roman"/>
          <w:szCs w:val="24"/>
        </w:rPr>
        <w:t xml:space="preserve"> </w:t>
      </w:r>
      <w:r>
        <w:rPr>
          <w:rFonts w:eastAsia="Times New Roman" w:cs="Times New Roman"/>
          <w:szCs w:val="24"/>
        </w:rPr>
        <w:t>«</w:t>
      </w:r>
      <w:r w:rsidRPr="00805392">
        <w:rPr>
          <w:rFonts w:eastAsia="Times New Roman" w:cs="Times New Roman"/>
          <w:szCs w:val="24"/>
        </w:rPr>
        <w:t>εθελοντής</w:t>
      </w:r>
      <w:r>
        <w:rPr>
          <w:rFonts w:eastAsia="Times New Roman" w:cs="Times New Roman"/>
          <w:szCs w:val="24"/>
        </w:rPr>
        <w:t>»,</w:t>
      </w:r>
      <w:r w:rsidRPr="00805392">
        <w:rPr>
          <w:rFonts w:eastAsia="Times New Roman" w:cs="Times New Roman"/>
          <w:szCs w:val="24"/>
        </w:rPr>
        <w:t xml:space="preserve"> </w:t>
      </w:r>
      <w:r>
        <w:rPr>
          <w:rFonts w:eastAsia="Times New Roman" w:cs="Times New Roman"/>
          <w:szCs w:val="24"/>
        </w:rPr>
        <w:t>«</w:t>
      </w:r>
      <w:r w:rsidRPr="00805392">
        <w:rPr>
          <w:rFonts w:eastAsia="Times New Roman" w:cs="Times New Roman"/>
          <w:szCs w:val="24"/>
        </w:rPr>
        <w:t>εξ εφεδρείας</w:t>
      </w:r>
      <w:r>
        <w:rPr>
          <w:rFonts w:eastAsia="Times New Roman" w:cs="Times New Roman"/>
          <w:szCs w:val="24"/>
        </w:rPr>
        <w:t>» -όπ</w:t>
      </w:r>
      <w:r w:rsidRPr="00805392">
        <w:rPr>
          <w:rFonts w:eastAsia="Times New Roman" w:cs="Times New Roman"/>
          <w:szCs w:val="24"/>
        </w:rPr>
        <w:t>οια μορφή θέλετε διαλέξτε</w:t>
      </w:r>
      <w:r>
        <w:rPr>
          <w:rFonts w:eastAsia="Times New Roman" w:cs="Times New Roman"/>
          <w:szCs w:val="24"/>
        </w:rPr>
        <w:t>-,</w:t>
      </w:r>
      <w:r w:rsidRPr="00805392">
        <w:rPr>
          <w:rFonts w:eastAsia="Times New Roman" w:cs="Times New Roman"/>
          <w:szCs w:val="24"/>
        </w:rPr>
        <w:t xml:space="preserve"> αλλά πάντως που φοράει </w:t>
      </w:r>
      <w:r>
        <w:rPr>
          <w:rFonts w:eastAsia="Times New Roman" w:cs="Times New Roman"/>
          <w:szCs w:val="24"/>
        </w:rPr>
        <w:t xml:space="preserve">στολή </w:t>
      </w:r>
      <w:r w:rsidRPr="00805392">
        <w:rPr>
          <w:rFonts w:eastAsia="Times New Roman" w:cs="Times New Roman"/>
          <w:szCs w:val="24"/>
        </w:rPr>
        <w:t xml:space="preserve">και έρχεται εδώ να υπερασπιστεί τα ελληνικά </w:t>
      </w:r>
      <w:r w:rsidRPr="00805392">
        <w:rPr>
          <w:rFonts w:eastAsia="Times New Roman" w:cs="Times New Roman"/>
          <w:szCs w:val="24"/>
        </w:rPr>
        <w:lastRenderedPageBreak/>
        <w:t>δικαιώματα</w:t>
      </w:r>
      <w:r>
        <w:rPr>
          <w:rFonts w:eastAsia="Times New Roman" w:cs="Times New Roman"/>
          <w:szCs w:val="24"/>
        </w:rPr>
        <w:t>; Κ</w:t>
      </w:r>
      <w:r w:rsidRPr="00805392">
        <w:rPr>
          <w:rFonts w:eastAsia="Times New Roman" w:cs="Times New Roman"/>
          <w:szCs w:val="24"/>
        </w:rPr>
        <w:t>αι ξαφνικά</w:t>
      </w:r>
      <w:r>
        <w:rPr>
          <w:rFonts w:eastAsia="Times New Roman" w:cs="Times New Roman"/>
          <w:szCs w:val="24"/>
        </w:rPr>
        <w:t>,</w:t>
      </w:r>
      <w:r w:rsidRPr="00805392">
        <w:rPr>
          <w:rFonts w:eastAsia="Times New Roman" w:cs="Times New Roman"/>
          <w:szCs w:val="24"/>
        </w:rPr>
        <w:t xml:space="preserve"> γίνεται ένα μισ</w:t>
      </w:r>
      <w:r>
        <w:rPr>
          <w:rFonts w:eastAsia="Times New Roman" w:cs="Times New Roman"/>
          <w:szCs w:val="24"/>
        </w:rPr>
        <w:t>ο</w:t>
      </w:r>
      <w:r w:rsidRPr="00805392">
        <w:rPr>
          <w:rFonts w:eastAsia="Times New Roman" w:cs="Times New Roman"/>
          <w:szCs w:val="24"/>
        </w:rPr>
        <w:t>τακτοποιημένο στέλεχος</w:t>
      </w:r>
      <w:r>
        <w:rPr>
          <w:rFonts w:eastAsia="Times New Roman" w:cs="Times New Roman"/>
          <w:szCs w:val="24"/>
        </w:rPr>
        <w:t>,</w:t>
      </w:r>
      <w:r w:rsidRPr="00805392">
        <w:rPr>
          <w:rFonts w:eastAsia="Times New Roman" w:cs="Times New Roman"/>
          <w:szCs w:val="24"/>
        </w:rPr>
        <w:t xml:space="preserve"> το οποίο ανά πάσα στιγμή οφείλει να είναι πρόθυμο</w:t>
      </w:r>
      <w:r>
        <w:rPr>
          <w:rFonts w:eastAsia="Times New Roman" w:cs="Times New Roman"/>
          <w:szCs w:val="24"/>
        </w:rPr>
        <w:t>,</w:t>
      </w:r>
      <w:r w:rsidRPr="00805392">
        <w:rPr>
          <w:rFonts w:eastAsia="Times New Roman" w:cs="Times New Roman"/>
          <w:szCs w:val="24"/>
        </w:rPr>
        <w:t xml:space="preserve"> να πάει να υπερασπιστεί νατοϊκά συμφέροντα στη Γιουγκοσλαβία</w:t>
      </w:r>
      <w:r>
        <w:rPr>
          <w:rFonts w:eastAsia="Times New Roman" w:cs="Times New Roman"/>
          <w:szCs w:val="24"/>
        </w:rPr>
        <w:t>,</w:t>
      </w:r>
      <w:r w:rsidRPr="00805392">
        <w:rPr>
          <w:rFonts w:eastAsia="Times New Roman" w:cs="Times New Roman"/>
          <w:szCs w:val="24"/>
        </w:rPr>
        <w:t xml:space="preserve"> στο Ιράκ</w:t>
      </w:r>
      <w:r>
        <w:rPr>
          <w:rFonts w:eastAsia="Times New Roman" w:cs="Times New Roman"/>
          <w:szCs w:val="24"/>
        </w:rPr>
        <w:t>, στη Λιβύη,</w:t>
      </w:r>
      <w:r w:rsidRPr="00805392">
        <w:rPr>
          <w:rFonts w:eastAsia="Times New Roman" w:cs="Times New Roman"/>
          <w:szCs w:val="24"/>
        </w:rPr>
        <w:t xml:space="preserve"> στο Αφγανιστάν</w:t>
      </w:r>
      <w:r>
        <w:rPr>
          <w:rFonts w:eastAsia="Times New Roman" w:cs="Times New Roman"/>
          <w:szCs w:val="24"/>
        </w:rPr>
        <w:t>,</w:t>
      </w:r>
      <w:r w:rsidRPr="00805392">
        <w:rPr>
          <w:rFonts w:eastAsia="Times New Roman" w:cs="Times New Roman"/>
          <w:szCs w:val="24"/>
        </w:rPr>
        <w:t xml:space="preserve"> στην άλλη άκρη της γης και να είναι συν</w:t>
      </w:r>
      <w:r>
        <w:rPr>
          <w:rFonts w:eastAsia="Times New Roman" w:cs="Times New Roman"/>
          <w:szCs w:val="24"/>
        </w:rPr>
        <w:t>ε</w:t>
      </w:r>
      <w:r w:rsidRPr="00805392">
        <w:rPr>
          <w:rFonts w:eastAsia="Times New Roman" w:cs="Times New Roman"/>
          <w:szCs w:val="24"/>
        </w:rPr>
        <w:t>τα</w:t>
      </w:r>
      <w:r>
        <w:rPr>
          <w:rFonts w:eastAsia="Times New Roman" w:cs="Times New Roman"/>
          <w:szCs w:val="24"/>
        </w:rPr>
        <w:t>ί</w:t>
      </w:r>
      <w:r w:rsidRPr="00805392">
        <w:rPr>
          <w:rFonts w:eastAsia="Times New Roman" w:cs="Times New Roman"/>
          <w:szCs w:val="24"/>
        </w:rPr>
        <w:t xml:space="preserve">ρος και συμπολεμιστής με στρατιώτες οι οποίοι </w:t>
      </w:r>
      <w:r>
        <w:rPr>
          <w:rFonts w:eastAsia="Times New Roman" w:cs="Times New Roman"/>
          <w:szCs w:val="24"/>
        </w:rPr>
        <w:t>κ</w:t>
      </w:r>
      <w:r w:rsidRPr="00805392">
        <w:rPr>
          <w:rFonts w:eastAsia="Times New Roman" w:cs="Times New Roman"/>
          <w:szCs w:val="24"/>
        </w:rPr>
        <w:t xml:space="preserve">υριολεκτικά εμφορούνται </w:t>
      </w:r>
      <w:r>
        <w:rPr>
          <w:rFonts w:eastAsia="Times New Roman" w:cs="Times New Roman"/>
          <w:szCs w:val="24"/>
        </w:rPr>
        <w:t>-</w:t>
      </w:r>
      <w:r w:rsidRPr="00805392">
        <w:rPr>
          <w:rFonts w:eastAsia="Times New Roman" w:cs="Times New Roman"/>
          <w:szCs w:val="24"/>
        </w:rPr>
        <w:t xml:space="preserve">και </w:t>
      </w:r>
      <w:r>
        <w:rPr>
          <w:rFonts w:eastAsia="Times New Roman" w:cs="Times New Roman"/>
          <w:szCs w:val="24"/>
        </w:rPr>
        <w:t>α</w:t>
      </w:r>
      <w:r w:rsidRPr="00805392">
        <w:rPr>
          <w:rFonts w:eastAsia="Times New Roman" w:cs="Times New Roman"/>
          <w:szCs w:val="24"/>
        </w:rPr>
        <w:t>ξιωματικοί</w:t>
      </w:r>
      <w:r>
        <w:rPr>
          <w:rFonts w:eastAsia="Times New Roman" w:cs="Times New Roman"/>
          <w:szCs w:val="24"/>
        </w:rPr>
        <w:t>-</w:t>
      </w:r>
      <w:r w:rsidRPr="00805392">
        <w:rPr>
          <w:rFonts w:eastAsia="Times New Roman" w:cs="Times New Roman"/>
          <w:szCs w:val="24"/>
        </w:rPr>
        <w:t xml:space="preserve"> από τη φασιστικό</w:t>
      </w:r>
      <w:r>
        <w:rPr>
          <w:rFonts w:eastAsia="Times New Roman" w:cs="Times New Roman"/>
          <w:szCs w:val="24"/>
        </w:rPr>
        <w:t>τερη και ακροδεξιότερη</w:t>
      </w:r>
      <w:r w:rsidRPr="00805392">
        <w:rPr>
          <w:rFonts w:eastAsia="Times New Roman" w:cs="Times New Roman"/>
          <w:szCs w:val="24"/>
        </w:rPr>
        <w:t xml:space="preserve"> μορφή που έχει γνωρίσει μετά τον </w:t>
      </w:r>
      <w:r>
        <w:rPr>
          <w:rFonts w:eastAsia="Times New Roman" w:cs="Times New Roman"/>
          <w:szCs w:val="24"/>
        </w:rPr>
        <w:t xml:space="preserve">Β΄ </w:t>
      </w:r>
      <w:r w:rsidRPr="00805392">
        <w:rPr>
          <w:rFonts w:eastAsia="Times New Roman" w:cs="Times New Roman"/>
          <w:szCs w:val="24"/>
        </w:rPr>
        <w:t xml:space="preserve">Παγκόσμιο Πόλεμο σε άνοδο </w:t>
      </w:r>
      <w:r>
        <w:rPr>
          <w:rFonts w:eastAsia="Times New Roman" w:cs="Times New Roman"/>
          <w:szCs w:val="24"/>
        </w:rPr>
        <w:t>το πάλαι ποτέ αβ</w:t>
      </w:r>
      <w:r w:rsidRPr="00805392">
        <w:rPr>
          <w:rFonts w:eastAsia="Times New Roman" w:cs="Times New Roman"/>
          <w:szCs w:val="24"/>
        </w:rPr>
        <w:t>γό του ναζιστικού φιδιού</w:t>
      </w:r>
      <w:r>
        <w:rPr>
          <w:rFonts w:eastAsia="Times New Roman" w:cs="Times New Roman"/>
          <w:szCs w:val="24"/>
        </w:rPr>
        <w:t>.</w:t>
      </w:r>
    </w:p>
    <w:p w14:paraId="2967159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Σας τα είπε</w:t>
      </w:r>
      <w:r w:rsidRPr="00805392">
        <w:rPr>
          <w:rFonts w:eastAsia="Times New Roman" w:cs="Times New Roman"/>
          <w:szCs w:val="24"/>
        </w:rPr>
        <w:t xml:space="preserve"> ο σύντροφος</w:t>
      </w:r>
      <w:r>
        <w:rPr>
          <w:rFonts w:eastAsia="Times New Roman" w:cs="Times New Roman"/>
          <w:szCs w:val="24"/>
        </w:rPr>
        <w:t>,</w:t>
      </w:r>
      <w:r w:rsidRPr="00805392">
        <w:rPr>
          <w:rFonts w:eastAsia="Times New Roman" w:cs="Times New Roman"/>
          <w:szCs w:val="24"/>
        </w:rPr>
        <w:t xml:space="preserve"> ο </w:t>
      </w:r>
      <w:r>
        <w:rPr>
          <w:rFonts w:eastAsia="Times New Roman" w:cs="Times New Roman"/>
          <w:szCs w:val="24"/>
        </w:rPr>
        <w:t>Β</w:t>
      </w:r>
      <w:r w:rsidRPr="00805392">
        <w:rPr>
          <w:rFonts w:eastAsia="Times New Roman" w:cs="Times New Roman"/>
          <w:szCs w:val="24"/>
        </w:rPr>
        <w:t xml:space="preserve">ουλευτής Παφίλης </w:t>
      </w:r>
      <w:r>
        <w:rPr>
          <w:rFonts w:eastAsia="Times New Roman" w:cs="Times New Roman"/>
          <w:szCs w:val="24"/>
        </w:rPr>
        <w:t>χ</w:t>
      </w:r>
      <w:r w:rsidRPr="00805392">
        <w:rPr>
          <w:rFonts w:eastAsia="Times New Roman" w:cs="Times New Roman"/>
          <w:szCs w:val="24"/>
        </w:rPr>
        <w:t>θες για</w:t>
      </w:r>
      <w:r>
        <w:rPr>
          <w:rFonts w:eastAsia="Times New Roman" w:cs="Times New Roman"/>
          <w:szCs w:val="24"/>
        </w:rPr>
        <w:t xml:space="preserve"> τις</w:t>
      </w:r>
      <w:r w:rsidRPr="00805392">
        <w:rPr>
          <w:rFonts w:eastAsia="Times New Roman" w:cs="Times New Roman"/>
          <w:szCs w:val="24"/>
        </w:rPr>
        <w:t xml:space="preserve"> γερμανικές αποζημιώσεις</w:t>
      </w:r>
      <w:r>
        <w:rPr>
          <w:rFonts w:eastAsia="Times New Roman" w:cs="Times New Roman"/>
          <w:szCs w:val="24"/>
        </w:rPr>
        <w:t>.</w:t>
      </w:r>
    </w:p>
    <w:p w14:paraId="2967159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Κατεβαίνει η Λιθουανία</w:t>
      </w:r>
      <w:r w:rsidRPr="00805392">
        <w:rPr>
          <w:rFonts w:eastAsia="Times New Roman" w:cs="Times New Roman"/>
          <w:szCs w:val="24"/>
        </w:rPr>
        <w:t xml:space="preserve"> στη Βόρεια Μακεδονία να τακτοποιήσει </w:t>
      </w:r>
      <w:r>
        <w:rPr>
          <w:rFonts w:eastAsia="Times New Roman" w:cs="Times New Roman"/>
          <w:szCs w:val="24"/>
        </w:rPr>
        <w:t>τη δ</w:t>
      </w:r>
      <w:r w:rsidRPr="00805392">
        <w:rPr>
          <w:rFonts w:eastAsia="Times New Roman" w:cs="Times New Roman"/>
          <w:szCs w:val="24"/>
        </w:rPr>
        <w:t>ημοκρατία</w:t>
      </w:r>
      <w:r>
        <w:rPr>
          <w:rFonts w:eastAsia="Times New Roman" w:cs="Times New Roman"/>
          <w:szCs w:val="24"/>
        </w:rPr>
        <w:t>, να ενοποιήσει τα Βαλκάνια;</w:t>
      </w:r>
    </w:p>
    <w:p w14:paraId="2967159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Αναζητούμε έναν</w:t>
      </w:r>
      <w:r w:rsidRPr="00805392">
        <w:rPr>
          <w:rFonts w:eastAsia="Times New Roman" w:cs="Times New Roman"/>
          <w:szCs w:val="24"/>
        </w:rPr>
        <w:t xml:space="preserve"> ρόλο μέσα και από τις </w:t>
      </w:r>
      <w:r>
        <w:rPr>
          <w:rFonts w:eastAsia="Times New Roman" w:cs="Times New Roman"/>
          <w:szCs w:val="24"/>
        </w:rPr>
        <w:t>Έ</w:t>
      </w:r>
      <w:r w:rsidRPr="00805392">
        <w:rPr>
          <w:rFonts w:eastAsia="Times New Roman" w:cs="Times New Roman"/>
          <w:szCs w:val="24"/>
        </w:rPr>
        <w:t xml:space="preserve">νοπλες </w:t>
      </w:r>
      <w:r>
        <w:rPr>
          <w:rFonts w:eastAsia="Times New Roman" w:cs="Times New Roman"/>
          <w:szCs w:val="24"/>
        </w:rPr>
        <w:t>Δ</w:t>
      </w:r>
      <w:r w:rsidRPr="00805392">
        <w:rPr>
          <w:rFonts w:eastAsia="Times New Roman" w:cs="Times New Roman"/>
          <w:szCs w:val="24"/>
        </w:rPr>
        <w:t xml:space="preserve">υνάμεις </w:t>
      </w:r>
      <w:r>
        <w:rPr>
          <w:rFonts w:eastAsia="Times New Roman" w:cs="Times New Roman"/>
          <w:szCs w:val="24"/>
        </w:rPr>
        <w:t>μας,</w:t>
      </w:r>
      <w:r w:rsidRPr="00805392">
        <w:rPr>
          <w:rFonts w:eastAsia="Times New Roman" w:cs="Times New Roman"/>
          <w:szCs w:val="24"/>
        </w:rPr>
        <w:t xml:space="preserve"> διαθέτοντας </w:t>
      </w:r>
      <w:r>
        <w:rPr>
          <w:rFonts w:eastAsia="Times New Roman" w:cs="Times New Roman"/>
          <w:szCs w:val="24"/>
        </w:rPr>
        <w:t xml:space="preserve">στις </w:t>
      </w:r>
      <w:r w:rsidRPr="00805392">
        <w:rPr>
          <w:rFonts w:eastAsia="Times New Roman" w:cs="Times New Roman"/>
          <w:szCs w:val="24"/>
        </w:rPr>
        <w:t>Ένοπλες Δυνάμεις</w:t>
      </w:r>
      <w:r>
        <w:rPr>
          <w:rFonts w:eastAsia="Times New Roman" w:cs="Times New Roman"/>
          <w:szCs w:val="24"/>
        </w:rPr>
        <w:t xml:space="preserve"> μας τ</w:t>
      </w:r>
      <w:r w:rsidRPr="00805392">
        <w:rPr>
          <w:rFonts w:eastAsia="Times New Roman" w:cs="Times New Roman"/>
          <w:szCs w:val="24"/>
        </w:rPr>
        <w:t>ο υστέρημα του ελληνικού λαού από τον προϋπολογισμό</w:t>
      </w:r>
      <w:r>
        <w:rPr>
          <w:rFonts w:eastAsia="Times New Roman" w:cs="Times New Roman"/>
          <w:szCs w:val="24"/>
        </w:rPr>
        <w:t xml:space="preserve">. Ας καθίσει </w:t>
      </w:r>
      <w:r w:rsidRPr="00805392">
        <w:rPr>
          <w:rFonts w:eastAsia="Times New Roman" w:cs="Times New Roman"/>
          <w:szCs w:val="24"/>
        </w:rPr>
        <w:t>κάποιος</w:t>
      </w:r>
      <w:r>
        <w:rPr>
          <w:rFonts w:eastAsia="Times New Roman" w:cs="Times New Roman"/>
          <w:szCs w:val="24"/>
        </w:rPr>
        <w:t xml:space="preserve"> επιτέλους να ακούσει -όχι</w:t>
      </w:r>
      <w:r w:rsidRPr="00805392">
        <w:rPr>
          <w:rFonts w:eastAsia="Times New Roman" w:cs="Times New Roman"/>
          <w:szCs w:val="24"/>
        </w:rPr>
        <w:t xml:space="preserve"> απλώς να εξυπηρετήσει</w:t>
      </w:r>
      <w:r>
        <w:rPr>
          <w:rFonts w:eastAsia="Times New Roman" w:cs="Times New Roman"/>
          <w:szCs w:val="24"/>
        </w:rPr>
        <w:t>, αλλά</w:t>
      </w:r>
      <w:r w:rsidRPr="00805392">
        <w:rPr>
          <w:rFonts w:eastAsia="Times New Roman" w:cs="Times New Roman"/>
          <w:szCs w:val="24"/>
        </w:rPr>
        <w:t xml:space="preserve"> να ακούσει</w:t>
      </w:r>
      <w:r>
        <w:rPr>
          <w:rFonts w:eastAsia="Times New Roman" w:cs="Times New Roman"/>
          <w:szCs w:val="24"/>
        </w:rPr>
        <w:t>-</w:t>
      </w:r>
      <w:r w:rsidRPr="00805392">
        <w:rPr>
          <w:rFonts w:eastAsia="Times New Roman" w:cs="Times New Roman"/>
          <w:szCs w:val="24"/>
        </w:rPr>
        <w:t xml:space="preserve"> τις ανάγκες των στελεχών των Ενόπλων Δυνάμεων</w:t>
      </w:r>
      <w:r>
        <w:rPr>
          <w:rFonts w:eastAsia="Times New Roman" w:cs="Times New Roman"/>
          <w:szCs w:val="24"/>
        </w:rPr>
        <w:t xml:space="preserve">, </w:t>
      </w:r>
      <w:r w:rsidRPr="00805392">
        <w:rPr>
          <w:rFonts w:eastAsia="Times New Roman" w:cs="Times New Roman"/>
          <w:szCs w:val="24"/>
        </w:rPr>
        <w:t xml:space="preserve">τις ελλείψεις που υπάρχουν </w:t>
      </w:r>
      <w:r>
        <w:rPr>
          <w:rFonts w:eastAsia="Times New Roman" w:cs="Times New Roman"/>
          <w:szCs w:val="24"/>
        </w:rPr>
        <w:t xml:space="preserve">σε υλικό, τις ελλείψεις που υπάρχουν </w:t>
      </w:r>
      <w:r w:rsidRPr="00805392">
        <w:rPr>
          <w:rFonts w:eastAsia="Times New Roman" w:cs="Times New Roman"/>
          <w:szCs w:val="24"/>
        </w:rPr>
        <w:t>στην επάνδρωση μονάδων και τον τρόπο με τον οποίο θα μπορούσ</w:t>
      </w:r>
      <w:r>
        <w:rPr>
          <w:rFonts w:eastAsia="Times New Roman" w:cs="Times New Roman"/>
          <w:szCs w:val="24"/>
        </w:rPr>
        <w:t>αν</w:t>
      </w:r>
      <w:r w:rsidRPr="00805392">
        <w:rPr>
          <w:rFonts w:eastAsia="Times New Roman" w:cs="Times New Roman"/>
          <w:szCs w:val="24"/>
        </w:rPr>
        <w:t xml:space="preserve"> να </w:t>
      </w:r>
      <w:r w:rsidRPr="00805392">
        <w:rPr>
          <w:rFonts w:eastAsia="Times New Roman" w:cs="Times New Roman"/>
          <w:szCs w:val="24"/>
        </w:rPr>
        <w:lastRenderedPageBreak/>
        <w:t>διαρθρωθούν</w:t>
      </w:r>
      <w:r>
        <w:rPr>
          <w:rFonts w:eastAsia="Times New Roman" w:cs="Times New Roman"/>
          <w:szCs w:val="24"/>
        </w:rPr>
        <w:t>, να ακούσει ανθρώπους που τα ξέρουν,</w:t>
      </w:r>
      <w:r w:rsidRPr="00805392">
        <w:rPr>
          <w:rFonts w:eastAsia="Times New Roman" w:cs="Times New Roman"/>
          <w:szCs w:val="24"/>
        </w:rPr>
        <w:t xml:space="preserve"> τα ζουν και τα υπηρετούν</w:t>
      </w:r>
      <w:r>
        <w:rPr>
          <w:rFonts w:eastAsia="Times New Roman" w:cs="Times New Roman"/>
          <w:szCs w:val="24"/>
        </w:rPr>
        <w:t xml:space="preserve">. </w:t>
      </w:r>
    </w:p>
    <w:p w14:paraId="2967159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Β</w:t>
      </w:r>
      <w:r w:rsidRPr="00805392">
        <w:rPr>
          <w:rFonts w:eastAsia="Times New Roman" w:cs="Times New Roman"/>
          <w:szCs w:val="24"/>
        </w:rPr>
        <w:t>εβαίως</w:t>
      </w:r>
      <w:r>
        <w:rPr>
          <w:rFonts w:eastAsia="Times New Roman" w:cs="Times New Roman"/>
          <w:szCs w:val="24"/>
        </w:rPr>
        <w:t>,</w:t>
      </w:r>
      <w:r w:rsidRPr="00805392">
        <w:rPr>
          <w:rFonts w:eastAsia="Times New Roman" w:cs="Times New Roman"/>
          <w:szCs w:val="24"/>
        </w:rPr>
        <w:t xml:space="preserve"> πρέπει να </w:t>
      </w:r>
      <w:r>
        <w:rPr>
          <w:rFonts w:eastAsia="Times New Roman" w:cs="Times New Roman"/>
          <w:szCs w:val="24"/>
        </w:rPr>
        <w:t>συνυπηρετούν</w:t>
      </w:r>
      <w:r w:rsidRPr="00805392">
        <w:rPr>
          <w:rFonts w:eastAsia="Times New Roman" w:cs="Times New Roman"/>
          <w:szCs w:val="24"/>
        </w:rPr>
        <w:t xml:space="preserve"> και να έχουν την ίδια αντιμετώπιση στον τόπο κατοικίας </w:t>
      </w:r>
      <w:r>
        <w:rPr>
          <w:rFonts w:eastAsia="Times New Roman" w:cs="Times New Roman"/>
          <w:szCs w:val="24"/>
        </w:rPr>
        <w:t>τους α</w:t>
      </w:r>
      <w:r w:rsidRPr="00805392">
        <w:rPr>
          <w:rFonts w:eastAsia="Times New Roman" w:cs="Times New Roman"/>
          <w:szCs w:val="24"/>
        </w:rPr>
        <w:t>υτοί που έχουν ανάπηρα παιδιά και έχουν και δικαστική εντολή και επιμέλεια για αυτά τα παιδιά</w:t>
      </w:r>
      <w:r>
        <w:rPr>
          <w:rFonts w:eastAsia="Times New Roman" w:cs="Times New Roman"/>
          <w:szCs w:val="24"/>
        </w:rPr>
        <w:t>. Θα φέρει κανένας αντίρρηση ποτέ σε</w:t>
      </w:r>
      <w:r w:rsidRPr="00805392">
        <w:rPr>
          <w:rFonts w:eastAsia="Times New Roman" w:cs="Times New Roman"/>
          <w:szCs w:val="24"/>
        </w:rPr>
        <w:t xml:space="preserve"> όλα τούτα</w:t>
      </w:r>
      <w:r>
        <w:rPr>
          <w:rFonts w:eastAsia="Times New Roman" w:cs="Times New Roman"/>
          <w:szCs w:val="24"/>
        </w:rPr>
        <w:t>; Α</w:t>
      </w:r>
      <w:r w:rsidRPr="00805392">
        <w:rPr>
          <w:rFonts w:eastAsia="Times New Roman" w:cs="Times New Roman"/>
          <w:szCs w:val="24"/>
        </w:rPr>
        <w:t xml:space="preserve">λλά στα </w:t>
      </w:r>
      <w:r>
        <w:rPr>
          <w:rFonts w:eastAsia="Times New Roman" w:cs="Times New Roman"/>
          <w:szCs w:val="24"/>
        </w:rPr>
        <w:t xml:space="preserve">βαθιά, </w:t>
      </w:r>
      <w:r w:rsidRPr="00805392">
        <w:rPr>
          <w:rFonts w:eastAsia="Times New Roman" w:cs="Times New Roman"/>
          <w:szCs w:val="24"/>
        </w:rPr>
        <w:t>στα υποκρυπτόμεν</w:t>
      </w:r>
      <w:r>
        <w:rPr>
          <w:rFonts w:eastAsia="Times New Roman" w:cs="Times New Roman"/>
          <w:szCs w:val="24"/>
        </w:rPr>
        <w:t>α, δ</w:t>
      </w:r>
      <w:r w:rsidRPr="00805392">
        <w:rPr>
          <w:rFonts w:eastAsia="Times New Roman" w:cs="Times New Roman"/>
          <w:szCs w:val="24"/>
        </w:rPr>
        <w:t>εν υπάρχει καμ</w:t>
      </w:r>
      <w:r>
        <w:rPr>
          <w:rFonts w:eastAsia="Times New Roman" w:cs="Times New Roman"/>
          <w:szCs w:val="24"/>
        </w:rPr>
        <w:t>μ</w:t>
      </w:r>
      <w:r w:rsidRPr="00805392">
        <w:rPr>
          <w:rFonts w:eastAsia="Times New Roman" w:cs="Times New Roman"/>
          <w:szCs w:val="24"/>
        </w:rPr>
        <w:t>ία αντίρρηση των υπολοίπων</w:t>
      </w:r>
      <w:r>
        <w:rPr>
          <w:rFonts w:eastAsia="Times New Roman" w:cs="Times New Roman"/>
          <w:szCs w:val="24"/>
        </w:rPr>
        <w:t>.</w:t>
      </w:r>
    </w:p>
    <w:p w14:paraId="2967159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Κατ’ αυτή την έννοια,</w:t>
      </w:r>
      <w:r w:rsidRPr="00805392">
        <w:rPr>
          <w:rFonts w:eastAsia="Times New Roman" w:cs="Times New Roman"/>
          <w:szCs w:val="24"/>
        </w:rPr>
        <w:t xml:space="preserve"> είμαστε υποχρεωμένοι</w:t>
      </w:r>
      <w:r>
        <w:rPr>
          <w:rFonts w:eastAsia="Times New Roman" w:cs="Times New Roman"/>
          <w:szCs w:val="24"/>
        </w:rPr>
        <w:t>,</w:t>
      </w:r>
      <w:r w:rsidRPr="00805392">
        <w:rPr>
          <w:rFonts w:eastAsia="Times New Roman" w:cs="Times New Roman"/>
          <w:szCs w:val="24"/>
        </w:rPr>
        <w:t xml:space="preserve"> έχοντας αναλυτικά </w:t>
      </w:r>
      <w:r>
        <w:rPr>
          <w:rFonts w:eastAsia="Times New Roman" w:cs="Times New Roman"/>
          <w:szCs w:val="24"/>
        </w:rPr>
        <w:t xml:space="preserve">πει </w:t>
      </w:r>
      <w:r w:rsidRPr="00805392">
        <w:rPr>
          <w:rFonts w:eastAsia="Times New Roman" w:cs="Times New Roman"/>
          <w:szCs w:val="24"/>
        </w:rPr>
        <w:t>πού και πώς θα πρέπει να</w:t>
      </w:r>
      <w:r>
        <w:rPr>
          <w:rFonts w:eastAsia="Times New Roman" w:cs="Times New Roman"/>
          <w:szCs w:val="24"/>
        </w:rPr>
        <w:t xml:space="preserve"> συναινέσουμε, </w:t>
      </w:r>
      <w:r w:rsidRPr="00805392">
        <w:rPr>
          <w:rFonts w:eastAsia="Times New Roman" w:cs="Times New Roman"/>
          <w:szCs w:val="24"/>
        </w:rPr>
        <w:t>για να τακτοποιηθούν μικρές γρατσουνιές</w:t>
      </w:r>
      <w:r>
        <w:rPr>
          <w:rFonts w:eastAsia="Times New Roman" w:cs="Times New Roman"/>
          <w:szCs w:val="24"/>
        </w:rPr>
        <w:t xml:space="preserve"> -ό</w:t>
      </w:r>
      <w:r w:rsidRPr="00805392">
        <w:rPr>
          <w:rFonts w:eastAsia="Times New Roman" w:cs="Times New Roman"/>
          <w:szCs w:val="24"/>
        </w:rPr>
        <w:t xml:space="preserve">χι </w:t>
      </w:r>
      <w:r>
        <w:rPr>
          <w:rFonts w:eastAsia="Times New Roman" w:cs="Times New Roman"/>
          <w:szCs w:val="24"/>
        </w:rPr>
        <w:t>β</w:t>
      </w:r>
      <w:r w:rsidRPr="00805392">
        <w:rPr>
          <w:rFonts w:eastAsia="Times New Roman" w:cs="Times New Roman"/>
          <w:szCs w:val="24"/>
        </w:rPr>
        <w:t>αθιές πληγές</w:t>
      </w:r>
      <w:r>
        <w:rPr>
          <w:rFonts w:eastAsia="Times New Roman" w:cs="Times New Roman"/>
          <w:szCs w:val="24"/>
        </w:rPr>
        <w:t>,</w:t>
      </w:r>
      <w:r w:rsidRPr="00805392">
        <w:rPr>
          <w:rFonts w:eastAsia="Times New Roman" w:cs="Times New Roman"/>
          <w:szCs w:val="24"/>
        </w:rPr>
        <w:t xml:space="preserve"> γιατί είναι πολιτικές και ιδεολογικές και εξυπηρετικές αλλ</w:t>
      </w:r>
      <w:r>
        <w:rPr>
          <w:rFonts w:eastAsia="Times New Roman" w:cs="Times New Roman"/>
          <w:szCs w:val="24"/>
        </w:rPr>
        <w:t>ότρι</w:t>
      </w:r>
      <w:r w:rsidRPr="00805392">
        <w:rPr>
          <w:rFonts w:eastAsia="Times New Roman" w:cs="Times New Roman"/>
          <w:szCs w:val="24"/>
        </w:rPr>
        <w:t>ων συμφερόντων</w:t>
      </w:r>
      <w:r>
        <w:rPr>
          <w:rFonts w:eastAsia="Times New Roman" w:cs="Times New Roman"/>
          <w:szCs w:val="24"/>
        </w:rPr>
        <w:t>-</w:t>
      </w:r>
      <w:r w:rsidRPr="00805392">
        <w:rPr>
          <w:rFonts w:eastAsia="Times New Roman" w:cs="Times New Roman"/>
          <w:szCs w:val="24"/>
        </w:rPr>
        <w:t xml:space="preserve"> επί της αρχής</w:t>
      </w:r>
      <w:r>
        <w:rPr>
          <w:rFonts w:eastAsia="Times New Roman" w:cs="Times New Roman"/>
          <w:szCs w:val="24"/>
        </w:rPr>
        <w:t>,</w:t>
      </w:r>
      <w:r w:rsidRPr="00805392">
        <w:rPr>
          <w:rFonts w:eastAsia="Times New Roman" w:cs="Times New Roman"/>
          <w:szCs w:val="24"/>
        </w:rPr>
        <w:t xml:space="preserve"> με αυτό</w:t>
      </w:r>
      <w:r>
        <w:rPr>
          <w:rFonts w:eastAsia="Times New Roman" w:cs="Times New Roman"/>
          <w:szCs w:val="24"/>
        </w:rPr>
        <w:t>ν</w:t>
      </w:r>
      <w:r w:rsidRPr="00805392">
        <w:rPr>
          <w:rFonts w:eastAsia="Times New Roman" w:cs="Times New Roman"/>
          <w:szCs w:val="24"/>
        </w:rPr>
        <w:t xml:space="preserve"> τον προσανατολισμό</w:t>
      </w:r>
      <w:r>
        <w:rPr>
          <w:rFonts w:eastAsia="Times New Roman" w:cs="Times New Roman"/>
          <w:szCs w:val="24"/>
        </w:rPr>
        <w:t>,</w:t>
      </w:r>
      <w:r w:rsidRPr="00805392">
        <w:rPr>
          <w:rFonts w:eastAsia="Times New Roman" w:cs="Times New Roman"/>
          <w:szCs w:val="24"/>
        </w:rPr>
        <w:t xml:space="preserve"> να καταψηφίσουμε το νομοσχέδιο</w:t>
      </w:r>
      <w:r>
        <w:rPr>
          <w:rFonts w:eastAsia="Times New Roman" w:cs="Times New Roman"/>
          <w:szCs w:val="24"/>
        </w:rPr>
        <w:t>.</w:t>
      </w:r>
    </w:p>
    <w:p w14:paraId="2967159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w:t>
      </w:r>
      <w:r w:rsidRPr="00805392">
        <w:rPr>
          <w:rFonts w:eastAsia="Times New Roman" w:cs="Times New Roman"/>
          <w:szCs w:val="24"/>
        </w:rPr>
        <w:t>υχαριστώ</w:t>
      </w:r>
      <w:r>
        <w:rPr>
          <w:rFonts w:eastAsia="Times New Roman" w:cs="Times New Roman"/>
          <w:szCs w:val="24"/>
        </w:rPr>
        <w:t>.</w:t>
      </w:r>
    </w:p>
    <w:p w14:paraId="29671596"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γίνεται γνωστό στο Σ</w:t>
      </w:r>
      <w:r w:rsidRPr="00805392">
        <w:rPr>
          <w:rFonts w:eastAsia="Times New Roman" w:cs="Times New Roman"/>
          <w:szCs w:val="24"/>
        </w:rPr>
        <w:t xml:space="preserve">ώμα ότι </w:t>
      </w:r>
      <w:r>
        <w:rPr>
          <w:rFonts w:eastAsia="Times New Roman" w:cs="Times New Roman"/>
          <w:szCs w:val="24"/>
        </w:rPr>
        <w:t xml:space="preserve">τη συνεδρίασή μας παρακολουθούν </w:t>
      </w:r>
      <w:r w:rsidRPr="00805392">
        <w:rPr>
          <w:rFonts w:eastAsia="Times New Roman" w:cs="Times New Roman"/>
          <w:szCs w:val="24"/>
        </w:rPr>
        <w:t xml:space="preserve">από </w:t>
      </w:r>
      <w:r>
        <w:rPr>
          <w:rFonts w:eastAsia="Times New Roman" w:cs="Times New Roman"/>
          <w:szCs w:val="24"/>
        </w:rPr>
        <w:t>τα άνω</w:t>
      </w:r>
      <w:r w:rsidRPr="00805392">
        <w:rPr>
          <w:rFonts w:eastAsia="Times New Roman" w:cs="Times New Roman"/>
          <w:szCs w:val="24"/>
        </w:rPr>
        <w:t xml:space="preserve"> δυτικά θεωρία </w:t>
      </w:r>
      <w:r>
        <w:rPr>
          <w:rFonts w:eastAsia="Times New Roman" w:cs="Times New Roman"/>
          <w:szCs w:val="24"/>
        </w:rPr>
        <w:t>εξήντα επτά</w:t>
      </w:r>
      <w:r w:rsidRPr="00805392">
        <w:rPr>
          <w:rFonts w:eastAsia="Times New Roman" w:cs="Times New Roman"/>
          <w:szCs w:val="24"/>
        </w:rPr>
        <w:t xml:space="preserve"> μαθητές και μαθήτριες και </w:t>
      </w:r>
      <w:r>
        <w:rPr>
          <w:rFonts w:eastAsia="Times New Roman" w:cs="Times New Roman"/>
          <w:szCs w:val="24"/>
        </w:rPr>
        <w:t>επτά</w:t>
      </w:r>
      <w:r w:rsidRPr="00805392">
        <w:rPr>
          <w:rFonts w:eastAsia="Times New Roman" w:cs="Times New Roman"/>
          <w:szCs w:val="24"/>
        </w:rPr>
        <w:t xml:space="preserve"> εκπαιδευτικοί </w:t>
      </w:r>
      <w:r>
        <w:rPr>
          <w:rFonts w:eastAsia="Times New Roman" w:cs="Times New Roman"/>
          <w:szCs w:val="24"/>
        </w:rPr>
        <w:t xml:space="preserve">συνοδοί τους </w:t>
      </w:r>
      <w:r w:rsidRPr="00805392">
        <w:rPr>
          <w:rFonts w:eastAsia="Times New Roman" w:cs="Times New Roman"/>
          <w:szCs w:val="24"/>
        </w:rPr>
        <w:t>από το 7</w:t>
      </w:r>
      <w:r w:rsidRPr="004260AB">
        <w:rPr>
          <w:rFonts w:eastAsia="Times New Roman" w:cs="Times New Roman"/>
          <w:szCs w:val="24"/>
          <w:vertAlign w:val="superscript"/>
        </w:rPr>
        <w:t>ο</w:t>
      </w:r>
      <w:r>
        <w:rPr>
          <w:rFonts w:eastAsia="Times New Roman" w:cs="Times New Roman"/>
          <w:szCs w:val="24"/>
        </w:rPr>
        <w:t xml:space="preserve"> </w:t>
      </w:r>
      <w:r w:rsidRPr="00805392">
        <w:rPr>
          <w:rFonts w:eastAsia="Times New Roman" w:cs="Times New Roman"/>
          <w:szCs w:val="24"/>
        </w:rPr>
        <w:t>Γυμνάσιο Αγρινίου</w:t>
      </w:r>
      <w:r>
        <w:rPr>
          <w:rFonts w:eastAsia="Times New Roman" w:cs="Times New Roman"/>
          <w:szCs w:val="24"/>
        </w:rPr>
        <w:t>.</w:t>
      </w:r>
    </w:p>
    <w:p w14:paraId="2967159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Βουλή, παιδιά, σας καλωσορίζει.</w:t>
      </w:r>
    </w:p>
    <w:p w14:paraId="29671598"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2967159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Προχωρούμε με τον ε</w:t>
      </w:r>
      <w:r w:rsidRPr="00805392">
        <w:rPr>
          <w:rFonts w:eastAsia="Times New Roman" w:cs="Times New Roman"/>
          <w:szCs w:val="24"/>
        </w:rPr>
        <w:t xml:space="preserve">ιδικό </w:t>
      </w:r>
      <w:r>
        <w:rPr>
          <w:rFonts w:eastAsia="Times New Roman" w:cs="Times New Roman"/>
          <w:szCs w:val="24"/>
        </w:rPr>
        <w:t xml:space="preserve">αγορητή της </w:t>
      </w:r>
      <w:r w:rsidRPr="00805392">
        <w:rPr>
          <w:rFonts w:eastAsia="Times New Roman" w:cs="Times New Roman"/>
          <w:szCs w:val="24"/>
        </w:rPr>
        <w:t>Ένωσης Κεντρώων</w:t>
      </w:r>
      <w:r>
        <w:rPr>
          <w:rFonts w:eastAsia="Times New Roman" w:cs="Times New Roman"/>
          <w:szCs w:val="24"/>
        </w:rPr>
        <w:t xml:space="preserve"> κ. Σαρίδη.</w:t>
      </w:r>
    </w:p>
    <w:p w14:paraId="2967159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Παρακαλώ, έχετε τον λόγο, κύριε Σαρίδη.</w:t>
      </w:r>
    </w:p>
    <w:p w14:paraId="2967159B"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2967159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Κύριε Υπουργέ, κ</w:t>
      </w:r>
      <w:r w:rsidRPr="00805392">
        <w:rPr>
          <w:rFonts w:eastAsia="Times New Roman" w:cs="Times New Roman"/>
          <w:szCs w:val="24"/>
        </w:rPr>
        <w:t>υρίες και κύριοι συνάδελφοι</w:t>
      </w:r>
      <w:r>
        <w:rPr>
          <w:rFonts w:eastAsia="Times New Roman" w:cs="Times New Roman"/>
          <w:szCs w:val="24"/>
        </w:rPr>
        <w:t>, χθες</w:t>
      </w:r>
      <w:r w:rsidRPr="00805392">
        <w:rPr>
          <w:rFonts w:eastAsia="Times New Roman" w:cs="Times New Roman"/>
          <w:szCs w:val="24"/>
        </w:rPr>
        <w:t xml:space="preserve"> συμφωνήσαμε μέσα σε αυτή την </w:t>
      </w:r>
      <w:r>
        <w:rPr>
          <w:rFonts w:eastAsia="Times New Roman" w:cs="Times New Roman"/>
          <w:szCs w:val="24"/>
        </w:rPr>
        <w:t>Α</w:t>
      </w:r>
      <w:r w:rsidRPr="00805392">
        <w:rPr>
          <w:rFonts w:eastAsia="Times New Roman" w:cs="Times New Roman"/>
          <w:szCs w:val="24"/>
        </w:rPr>
        <w:t>ίθουσα πως ήρθε η ώρα να σηκώσουμε κεφάλι με αξιοπρέπεια</w:t>
      </w:r>
      <w:r>
        <w:rPr>
          <w:rFonts w:eastAsia="Times New Roman" w:cs="Times New Roman"/>
          <w:szCs w:val="24"/>
        </w:rPr>
        <w:t>,</w:t>
      </w:r>
      <w:r w:rsidRPr="00805392">
        <w:rPr>
          <w:rFonts w:eastAsia="Times New Roman" w:cs="Times New Roman"/>
          <w:szCs w:val="24"/>
        </w:rPr>
        <w:t xml:space="preserve"> πως έφτασε</w:t>
      </w:r>
      <w:r>
        <w:rPr>
          <w:rFonts w:eastAsia="Times New Roman" w:cs="Times New Roman"/>
          <w:szCs w:val="24"/>
        </w:rPr>
        <w:t>,</w:t>
      </w:r>
      <w:r w:rsidRPr="00805392">
        <w:rPr>
          <w:rFonts w:eastAsia="Times New Roman" w:cs="Times New Roman"/>
          <w:szCs w:val="24"/>
        </w:rPr>
        <w:t xml:space="preserve"> επιτέλους</w:t>
      </w:r>
      <w:r>
        <w:rPr>
          <w:rFonts w:eastAsia="Times New Roman" w:cs="Times New Roman"/>
          <w:szCs w:val="24"/>
        </w:rPr>
        <w:t>,</w:t>
      </w:r>
      <w:r w:rsidRPr="00805392">
        <w:rPr>
          <w:rFonts w:eastAsia="Times New Roman" w:cs="Times New Roman"/>
          <w:szCs w:val="24"/>
        </w:rPr>
        <w:t xml:space="preserve"> η στιγμή να πούμε</w:t>
      </w:r>
      <w:r>
        <w:rPr>
          <w:rFonts w:eastAsia="Times New Roman" w:cs="Times New Roman"/>
          <w:szCs w:val="24"/>
        </w:rPr>
        <w:t xml:space="preserve"> το εξής:</w:t>
      </w:r>
      <w:r w:rsidRPr="00805392">
        <w:rPr>
          <w:rFonts w:eastAsia="Times New Roman" w:cs="Times New Roman"/>
          <w:szCs w:val="24"/>
        </w:rPr>
        <w:t xml:space="preserve"> </w:t>
      </w:r>
      <w:r>
        <w:rPr>
          <w:rFonts w:eastAsia="Times New Roman" w:cs="Times New Roman"/>
          <w:szCs w:val="24"/>
        </w:rPr>
        <w:t>«Τ</w:t>
      </w:r>
      <w:r w:rsidRPr="00805392">
        <w:rPr>
          <w:rFonts w:eastAsia="Times New Roman" w:cs="Times New Roman"/>
          <w:szCs w:val="24"/>
        </w:rPr>
        <w:t>ελείωσαν τα ψέματα</w:t>
      </w:r>
      <w:r>
        <w:rPr>
          <w:rFonts w:eastAsia="Times New Roman" w:cs="Times New Roman"/>
          <w:szCs w:val="24"/>
        </w:rPr>
        <w:t>. Η</w:t>
      </w:r>
      <w:r w:rsidRPr="00805392">
        <w:rPr>
          <w:rFonts w:eastAsia="Times New Roman" w:cs="Times New Roman"/>
          <w:szCs w:val="24"/>
        </w:rPr>
        <w:t xml:space="preserve"> Γερμανία χρωστάει στην Ελλάδα</w:t>
      </w:r>
      <w:r>
        <w:rPr>
          <w:rFonts w:eastAsia="Times New Roman" w:cs="Times New Roman"/>
          <w:szCs w:val="24"/>
        </w:rPr>
        <w:t>.</w:t>
      </w:r>
      <w:r w:rsidRPr="00805392">
        <w:rPr>
          <w:rFonts w:eastAsia="Times New Roman" w:cs="Times New Roman"/>
          <w:szCs w:val="24"/>
        </w:rPr>
        <w:t xml:space="preserve"> Τελεία και παύλα</w:t>
      </w:r>
      <w:r>
        <w:rPr>
          <w:rFonts w:eastAsia="Times New Roman" w:cs="Times New Roman"/>
          <w:szCs w:val="24"/>
        </w:rPr>
        <w:t>.». Αυτό είπαμε χθες σε αυτή εδώ την Αίθουσα.</w:t>
      </w:r>
    </w:p>
    <w:p w14:paraId="2967159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w:t>
      </w:r>
      <w:r w:rsidRPr="00805392">
        <w:rPr>
          <w:rFonts w:eastAsia="Times New Roman" w:cs="Times New Roman"/>
          <w:szCs w:val="24"/>
        </w:rPr>
        <w:t>αλώ όλους τους Έλληνες</w:t>
      </w:r>
      <w:r>
        <w:rPr>
          <w:rFonts w:eastAsia="Times New Roman" w:cs="Times New Roman"/>
          <w:szCs w:val="24"/>
        </w:rPr>
        <w:t>,</w:t>
      </w:r>
      <w:r w:rsidRPr="00805392">
        <w:rPr>
          <w:rFonts w:eastAsia="Times New Roman" w:cs="Times New Roman"/>
          <w:szCs w:val="24"/>
        </w:rPr>
        <w:t xml:space="preserve"> όπου και να βρίσκονται</w:t>
      </w:r>
      <w:r>
        <w:rPr>
          <w:rFonts w:eastAsia="Times New Roman" w:cs="Times New Roman"/>
          <w:szCs w:val="24"/>
        </w:rPr>
        <w:t>,</w:t>
      </w:r>
      <w:r w:rsidRPr="00805392">
        <w:rPr>
          <w:rFonts w:eastAsia="Times New Roman" w:cs="Times New Roman"/>
          <w:szCs w:val="24"/>
        </w:rPr>
        <w:t xml:space="preserve"> σε όλα τα μήκη και τα πλάτη της γης</w:t>
      </w:r>
      <w:r>
        <w:rPr>
          <w:rFonts w:eastAsia="Times New Roman" w:cs="Times New Roman"/>
          <w:szCs w:val="24"/>
        </w:rPr>
        <w:t>,</w:t>
      </w:r>
      <w:r w:rsidRPr="00805392">
        <w:rPr>
          <w:rFonts w:eastAsia="Times New Roman" w:cs="Times New Roman"/>
          <w:szCs w:val="24"/>
        </w:rPr>
        <w:t xml:space="preserve"> να αναλογιστούν για λίγο τι μπορεί να σημαίνει αυτή η φράση</w:t>
      </w:r>
      <w:r>
        <w:rPr>
          <w:rFonts w:eastAsia="Times New Roman" w:cs="Times New Roman"/>
          <w:szCs w:val="24"/>
        </w:rPr>
        <w:t>,</w:t>
      </w:r>
      <w:r w:rsidRPr="00805392">
        <w:rPr>
          <w:rFonts w:eastAsia="Times New Roman" w:cs="Times New Roman"/>
          <w:szCs w:val="24"/>
        </w:rPr>
        <w:t xml:space="preserve"> πόσο σημαντικό είναι το γεγονός πως αυτή η φράση ειπώθηκε για πρώτη φορά επισήμως και ομοφώνως από το ελληνικό </w:t>
      </w:r>
      <w:r>
        <w:rPr>
          <w:rFonts w:eastAsia="Times New Roman" w:cs="Times New Roman"/>
          <w:szCs w:val="24"/>
        </w:rPr>
        <w:t>Κ</w:t>
      </w:r>
      <w:r w:rsidRPr="00805392">
        <w:rPr>
          <w:rFonts w:eastAsia="Times New Roman" w:cs="Times New Roman"/>
          <w:szCs w:val="24"/>
        </w:rPr>
        <w:t>οινοβούλιο</w:t>
      </w:r>
      <w:r>
        <w:rPr>
          <w:rFonts w:eastAsia="Times New Roman" w:cs="Times New Roman"/>
          <w:szCs w:val="24"/>
        </w:rPr>
        <w:t>,</w:t>
      </w:r>
      <w:r w:rsidRPr="00805392">
        <w:rPr>
          <w:rFonts w:eastAsia="Times New Roman" w:cs="Times New Roman"/>
          <w:szCs w:val="24"/>
        </w:rPr>
        <w:t xml:space="preserve"> από την ελληνική </w:t>
      </w:r>
      <w:r>
        <w:rPr>
          <w:rFonts w:eastAsia="Times New Roman" w:cs="Times New Roman"/>
          <w:szCs w:val="24"/>
        </w:rPr>
        <w:t>Β</w:t>
      </w:r>
      <w:r w:rsidRPr="00805392">
        <w:rPr>
          <w:rFonts w:eastAsia="Times New Roman" w:cs="Times New Roman"/>
          <w:szCs w:val="24"/>
        </w:rPr>
        <w:t>ουλή</w:t>
      </w:r>
      <w:r>
        <w:rPr>
          <w:rFonts w:eastAsia="Times New Roman" w:cs="Times New Roman"/>
          <w:szCs w:val="24"/>
        </w:rPr>
        <w:t>.</w:t>
      </w:r>
    </w:p>
    <w:p w14:paraId="2967159E" w14:textId="77777777" w:rsidR="00711852" w:rsidRDefault="000A1C6E">
      <w:pPr>
        <w:spacing w:line="600" w:lineRule="auto"/>
        <w:ind w:firstLine="720"/>
        <w:jc w:val="both"/>
        <w:rPr>
          <w:rFonts w:eastAsia="Times New Roman"/>
          <w:szCs w:val="24"/>
        </w:rPr>
      </w:pPr>
      <w:r>
        <w:rPr>
          <w:rFonts w:eastAsia="Times New Roman"/>
          <w:szCs w:val="24"/>
        </w:rPr>
        <w:t xml:space="preserve">Για όσους και όσες έχουν χάσει την πίστη τους στην ελληνική δημοκρατία, στην ελληνική Βουλή και ίσως ενδεχομένως να τους έχουμε δώσει κι εμείς το δικαίωμα να τη χάσουν, τους καλώ να θυμηθούν ότι το ελληνικό Κοινοβούλιο είναι πράγματι πάρα πολύ ισχυρό. Είναι τόσο ισχυρό, που μπορεί </w:t>
      </w:r>
      <w:r>
        <w:rPr>
          <w:rFonts w:eastAsia="Times New Roman"/>
          <w:szCs w:val="24"/>
        </w:rPr>
        <w:lastRenderedPageBreak/>
        <w:t xml:space="preserve">να ανατρέψει το αποτέλεσμα ενός δημοψηφίσματος. Είναι τόσο δυνατό, που μπορεί να χαρίσει μια λέξη στους βόρειους γείτονές μας. Έχει τόση δύναμη το ελληνικό Κοινοβούλιο, που μπορεί να επιβάλει μνημόνια και να μετατρέψει το κράτος από έναν συνεργάτη του Έλληνα πολίτη σε δυνάστη του. </w:t>
      </w:r>
    </w:p>
    <w:p w14:paraId="2967159F" w14:textId="77777777" w:rsidR="00711852" w:rsidRDefault="000A1C6E">
      <w:pPr>
        <w:spacing w:line="600" w:lineRule="auto"/>
        <w:ind w:firstLine="720"/>
        <w:jc w:val="both"/>
        <w:rPr>
          <w:rFonts w:eastAsia="Times New Roman"/>
          <w:szCs w:val="24"/>
        </w:rPr>
      </w:pPr>
      <w:r>
        <w:rPr>
          <w:rFonts w:eastAsia="Times New Roman"/>
          <w:szCs w:val="24"/>
        </w:rPr>
        <w:t>Θυμηθείτε, λοιπόν, πόση είναι η δύναμη του ελληνικού Κοινοβουλίου και, αφού το κάνετε αυτό, αναρωτηθείτε πώς μπορεί να χρησιμοποιηθεί η χθεσινή διακομματική κοινοβουλευτική ομοφωνία ότι η Γερμανία χρωστάει στην Ελλάδα. Είναι από εκείνες τις σπάνιες, τις ελάχιστες, δυστυχώς, φορές που δεν υπάρχει αναντιστοιχία μεταξύ της βούλησης του ελληνικού λαού και της Βουλής, αλλά που αντιθέτως η Βουλή κατόρθωσε να εκφράσει στο απόλυτο και την ιστορική αλήθεια και τη βούληση των Ελλήνων πολιτών αλλά και το πνεύμα των άξιων προγόνων μας, που την αξιοσύνη τους την αποδεικνύουν τα όσα μάς άφησαν σαν φωτεινό παράδειγμα. Την αποδεικνύουν τα έργα τους, την αποδεικνύουν οι ηρωικές τους πράξεις, η μνήμη των οποίων αποτελεί έναν εξαιρετικό, έναν πάρα πολύ καλό οδηγό για το πώς πρέπει να παίρνουμε τις αποφάσεις μας εμείς οι σύγχρονοι Έλληνες.</w:t>
      </w:r>
    </w:p>
    <w:p w14:paraId="296715A0" w14:textId="77777777" w:rsidR="00711852" w:rsidRDefault="000A1C6E">
      <w:pPr>
        <w:spacing w:line="600" w:lineRule="auto"/>
        <w:ind w:firstLine="720"/>
        <w:jc w:val="both"/>
        <w:rPr>
          <w:rFonts w:eastAsia="Times New Roman"/>
          <w:szCs w:val="24"/>
        </w:rPr>
      </w:pPr>
      <w:r>
        <w:rPr>
          <w:rFonts w:eastAsia="Times New Roman"/>
          <w:szCs w:val="24"/>
        </w:rPr>
        <w:lastRenderedPageBreak/>
        <w:t>Ήλθε η ώρα, λοιπόν, να σηκώσουμε κεφάλι. Η Γερμανία χρωστάει στην Ελλάδα. Εγώ ουσιαστικά θα πρότεινα στη Βουλή να τυπώσει μπλουζάκια σε όλες τις γλώσσες του κόσμου, για να μπορέσουμε να το βροντοφωνάξουμε, να το πούμε όσο πιο γρήγορα και δυνατά γίνεται.</w:t>
      </w:r>
    </w:p>
    <w:p w14:paraId="296715A1" w14:textId="77777777" w:rsidR="00711852" w:rsidRDefault="000A1C6E">
      <w:pPr>
        <w:spacing w:line="600" w:lineRule="auto"/>
        <w:ind w:firstLine="720"/>
        <w:jc w:val="both"/>
        <w:rPr>
          <w:rFonts w:eastAsia="Times New Roman"/>
          <w:szCs w:val="24"/>
        </w:rPr>
      </w:pPr>
      <w:r>
        <w:rPr>
          <w:rFonts w:eastAsia="Times New Roman"/>
          <w:szCs w:val="24"/>
        </w:rPr>
        <w:t>Έχοντας πει αυτά, έρχομαι και στο νομοσχέδιο. Σας ερωτώ, κυρίες και κύριοι συνάδελφοι</w:t>
      </w:r>
      <w:r w:rsidRPr="00645D87">
        <w:rPr>
          <w:rFonts w:eastAsia="Times New Roman"/>
          <w:szCs w:val="24"/>
        </w:rPr>
        <w:t>:</w:t>
      </w:r>
      <w:r>
        <w:rPr>
          <w:rFonts w:eastAsia="Times New Roman"/>
          <w:szCs w:val="24"/>
        </w:rPr>
        <w:t xml:space="preserve"> Έτσι θα σηκώσουμε κεφάλι; Με αυτόν τον τρόπο θα σηκώσουμε κεφάλι; Με τέτοια νομοθετήματα προετοιμάζουμε τη χώρα μας για να παίξει τον ρόλο του πυλώνα της σταθερότητας στη Νοτιοανατολική Μεσόγειο; Έτσι θα αντεπεξέλθουμε στον ρόλο του ηγέτη των Βαλκανίων; Έτσι, με αυτόν τον τρόπο, θα αναγκάσουμε την Τουρκία να χωνέψει πως ήλθε η ώρα να αποσύρει τα κατοχικά της στρατεύματα από το νησί της Κύπρου; Με νομοθετήματα σαν το σημερινό, με αυτή την κοινοβουλευτική εικόνα που παρουσιάσαμε μέσα στις συνεδριάσεις των επιτροπών; Αυτό λείπει, δηλαδή, από τις ελληνικές Ένοπλες Δυνάμεις της χώρας;</w:t>
      </w:r>
    </w:p>
    <w:p w14:paraId="296715A2" w14:textId="77777777" w:rsidR="00711852" w:rsidRDefault="000A1C6E">
      <w:pPr>
        <w:spacing w:line="600" w:lineRule="auto"/>
        <w:ind w:firstLine="720"/>
        <w:jc w:val="both"/>
        <w:rPr>
          <w:rFonts w:eastAsia="Times New Roman"/>
          <w:szCs w:val="24"/>
        </w:rPr>
      </w:pPr>
      <w:r>
        <w:rPr>
          <w:rFonts w:eastAsia="Times New Roman"/>
          <w:szCs w:val="24"/>
        </w:rPr>
        <w:t>Εμείς σαν Ένωση Κεντρώων θα περιμέναμε, παραδείγματος χάριν, ένα νομοσχέδιο περί προμηθειών να είναι μέσα στις προτεραιότητες της ελληνικής Κυβέρνησης. Είναι αυτό η πρώτη της προτεραιότητα, δηλαδή; Όλα τα υπόλοιπα δεν είναι; Το γεγονός ότι έχουμε άδεια στρατόπεδα δεν θα πρέπει να το δούμε;</w:t>
      </w:r>
    </w:p>
    <w:p w14:paraId="296715A3" w14:textId="77777777" w:rsidR="00711852" w:rsidRDefault="000A1C6E">
      <w:pPr>
        <w:spacing w:line="600" w:lineRule="auto"/>
        <w:ind w:firstLine="720"/>
        <w:jc w:val="both"/>
        <w:rPr>
          <w:rFonts w:eastAsia="Times New Roman"/>
          <w:szCs w:val="24"/>
        </w:rPr>
      </w:pPr>
      <w:r>
        <w:rPr>
          <w:rFonts w:eastAsia="Times New Roman"/>
          <w:szCs w:val="24"/>
        </w:rPr>
        <w:lastRenderedPageBreak/>
        <w:t>Κυρίες και κύριοι συνάδελφοι, εκτιμώ και εντοπίζω μια έλλειψη σοβαρότητας ανάμεσά μας. Απευθύνομαι κυρίως σε εσάς, κυρίες και κύριοι συνάδελφοι, που αυτοπροσδιορίζεστε ουσιαστικά ως αριστεροί και οι απόψεις σας για τον Στρατό και για την Αστυνομία είναι γνωστές και κατά τη γνώμη μου κινούνται στα όρια μεταξύ της φαντασίας και της μάλλον προσποιητής άγνοιας. Εσείς που τόσο άνετα μιλάτε για τον συνδικαλισμό στο στράτευμα, για μειώσεις θητείας, για κλείσιμο στρατοπέδων, πείτε μου</w:t>
      </w:r>
      <w:r w:rsidRPr="00645D87">
        <w:rPr>
          <w:rFonts w:eastAsia="Times New Roman"/>
          <w:szCs w:val="24"/>
        </w:rPr>
        <w:t xml:space="preserve">: </w:t>
      </w:r>
      <w:r>
        <w:rPr>
          <w:rFonts w:eastAsia="Times New Roman"/>
          <w:szCs w:val="24"/>
        </w:rPr>
        <w:t xml:space="preserve">Γνωρίζατε πριν από την πρόσφατη συνέντευξη του Υπουργού Εθνικής Άμυνας το πόσοι ήταν οι ανυπότακτοι στη χώρα μας; Το ξέρατε; Εγώ το ήξερα, αλλά δεν μπορούσα να σας το πω, γιατί είχε χαρακτηριστεί απόρρητο. </w:t>
      </w:r>
    </w:p>
    <w:p w14:paraId="296715A4" w14:textId="77777777" w:rsidR="00711852" w:rsidRDefault="000A1C6E">
      <w:pPr>
        <w:spacing w:line="600" w:lineRule="auto"/>
        <w:ind w:firstLine="720"/>
        <w:jc w:val="both"/>
        <w:rPr>
          <w:rFonts w:eastAsia="Times New Roman"/>
          <w:szCs w:val="24"/>
        </w:rPr>
      </w:pPr>
      <w:r>
        <w:rPr>
          <w:rFonts w:eastAsia="Times New Roman"/>
          <w:szCs w:val="24"/>
        </w:rPr>
        <w:t xml:space="preserve">Μέχρι πριν από λίγο καιρό ήταν απόρρητη η συγκεκριμένη πληροφορία. Έτσι με είχαν ενημερώσει υπευθύνως και αρμοδίως από το Υπουργείο Εθνικής Άμυνας, όταν παλιότερα, επί υπουργίας του κ. Καμμένου, στο πλαίσιο άσκησης του κοινοβουλευτικού ελέγχου ζητούσα με επίκαιρη ερώτησή μου να μάθω πόσοι ήταν οι ανυπότακτοι σ’ αυτή τη χώρα. Αυτό ρωτούσα να το μάθω -όπως και πολλά άλλα- εκείνη ακριβώς την περίοδο που προσπαθούσα να προετοιμαστώ για τα καλοκαιρινά νομοσχέδια του 2016 και του 2017, τα οποία αφορούσαν την άμυνα της χώρας μας. Μιλάω για εκείνα τα </w:t>
      </w:r>
      <w:r>
        <w:rPr>
          <w:rFonts w:eastAsia="Times New Roman"/>
          <w:szCs w:val="24"/>
        </w:rPr>
        <w:lastRenderedPageBreak/>
        <w:t xml:space="preserve">νομοσχέδια που φέρνατε πάντα απροειδοποίητα, πάντα τελευταία στιγμή, πάντα χωρίς καμμία ενημέρωση. </w:t>
      </w:r>
    </w:p>
    <w:p w14:paraId="296715A5" w14:textId="77777777" w:rsidR="00711852" w:rsidRDefault="000A1C6E">
      <w:pPr>
        <w:spacing w:line="600" w:lineRule="auto"/>
        <w:ind w:firstLine="720"/>
        <w:jc w:val="both"/>
        <w:rPr>
          <w:rFonts w:eastAsia="Times New Roman"/>
          <w:szCs w:val="24"/>
        </w:rPr>
      </w:pPr>
      <w:r>
        <w:rPr>
          <w:rFonts w:eastAsia="Times New Roman"/>
          <w:szCs w:val="24"/>
        </w:rPr>
        <w:t xml:space="preserve">Τι να συζητήσουμε, </w:t>
      </w:r>
      <w:r w:rsidRPr="004D1794">
        <w:rPr>
          <w:rFonts w:eastAsia="Times New Roman"/>
          <w:szCs w:val="24"/>
        </w:rPr>
        <w:t>κυρίες και κύριοι,</w:t>
      </w:r>
      <w:r>
        <w:rPr>
          <w:rFonts w:eastAsia="Times New Roman"/>
          <w:szCs w:val="24"/>
        </w:rPr>
        <w:t xml:space="preserve"> γ</w:t>
      </w:r>
      <w:r w:rsidRPr="004D1794">
        <w:rPr>
          <w:rFonts w:eastAsia="Times New Roman"/>
          <w:szCs w:val="24"/>
        </w:rPr>
        <w:t>ια τους ανυπότακτους</w:t>
      </w:r>
      <w:r>
        <w:rPr>
          <w:rFonts w:eastAsia="Times New Roman"/>
          <w:szCs w:val="24"/>
        </w:rPr>
        <w:t>,</w:t>
      </w:r>
      <w:r w:rsidRPr="004D1794">
        <w:rPr>
          <w:rFonts w:eastAsia="Times New Roman"/>
          <w:szCs w:val="24"/>
        </w:rPr>
        <w:t xml:space="preserve"> </w:t>
      </w:r>
      <w:r>
        <w:rPr>
          <w:rFonts w:eastAsia="Times New Roman"/>
          <w:szCs w:val="24"/>
        </w:rPr>
        <w:t xml:space="preserve">για </w:t>
      </w:r>
      <w:r w:rsidRPr="004D1794">
        <w:rPr>
          <w:rFonts w:eastAsia="Times New Roman"/>
          <w:szCs w:val="24"/>
        </w:rPr>
        <w:t>τους αντιρρησίες συνείδησης</w:t>
      </w:r>
      <w:r>
        <w:rPr>
          <w:rFonts w:eastAsia="Times New Roman"/>
          <w:szCs w:val="24"/>
        </w:rPr>
        <w:t>,</w:t>
      </w:r>
      <w:r w:rsidRPr="004D1794">
        <w:rPr>
          <w:rFonts w:eastAsia="Times New Roman"/>
          <w:szCs w:val="24"/>
        </w:rPr>
        <w:t xml:space="preserve"> τους λιποτάκτες και γενικά όλους εκείνους που μπορούν να κάνουν οτιδήποτε ώστε να μην πάνε φαντάροι</w:t>
      </w:r>
      <w:r>
        <w:rPr>
          <w:rFonts w:eastAsia="Times New Roman"/>
          <w:szCs w:val="24"/>
        </w:rPr>
        <w:t>; Δ</w:t>
      </w:r>
      <w:r w:rsidRPr="004D1794">
        <w:rPr>
          <w:rFonts w:eastAsia="Times New Roman"/>
          <w:szCs w:val="24"/>
        </w:rPr>
        <w:t xml:space="preserve">εν ξέρατε καν </w:t>
      </w:r>
      <w:r>
        <w:rPr>
          <w:rFonts w:eastAsia="Times New Roman"/>
          <w:szCs w:val="24"/>
        </w:rPr>
        <w:t>πόσοι είναι μέχρι σήμερα. Δ</w:t>
      </w:r>
      <w:r w:rsidRPr="004D1794">
        <w:rPr>
          <w:rFonts w:eastAsia="Times New Roman"/>
          <w:szCs w:val="24"/>
        </w:rPr>
        <w:t xml:space="preserve">εν σας απασχολούσε </w:t>
      </w:r>
      <w:r>
        <w:rPr>
          <w:rFonts w:eastAsia="Times New Roman"/>
          <w:szCs w:val="24"/>
        </w:rPr>
        <w:t>καν αυτό το</w:t>
      </w:r>
      <w:r w:rsidRPr="004D1794">
        <w:rPr>
          <w:rFonts w:eastAsia="Times New Roman"/>
          <w:szCs w:val="24"/>
        </w:rPr>
        <w:t xml:space="preserve"> θέμα</w:t>
      </w:r>
      <w:r>
        <w:rPr>
          <w:rFonts w:eastAsia="Times New Roman"/>
          <w:szCs w:val="24"/>
        </w:rPr>
        <w:t>,</w:t>
      </w:r>
      <w:r w:rsidRPr="004D1794">
        <w:rPr>
          <w:rFonts w:eastAsia="Times New Roman"/>
          <w:szCs w:val="24"/>
        </w:rPr>
        <w:t xml:space="preserve"> </w:t>
      </w:r>
      <w:r>
        <w:rPr>
          <w:rFonts w:eastAsia="Times New Roman"/>
          <w:szCs w:val="24"/>
        </w:rPr>
        <w:t>μ</w:t>
      </w:r>
      <w:r w:rsidRPr="004D1794">
        <w:rPr>
          <w:rFonts w:eastAsia="Times New Roman"/>
          <w:szCs w:val="24"/>
        </w:rPr>
        <w:t>έχρι που αναγκάστηκε ο νέος Υπουργός να παραδεχτεί δημόσια</w:t>
      </w:r>
      <w:r>
        <w:rPr>
          <w:rFonts w:eastAsia="Times New Roman"/>
          <w:szCs w:val="24"/>
        </w:rPr>
        <w:t xml:space="preserve"> τ</w:t>
      </w:r>
      <w:r w:rsidRPr="004D1794">
        <w:rPr>
          <w:rFonts w:eastAsia="Times New Roman"/>
          <w:szCs w:val="24"/>
        </w:rPr>
        <w:t>ο μέγεθος του προβλήματος</w:t>
      </w:r>
      <w:r>
        <w:rPr>
          <w:rFonts w:eastAsia="Times New Roman"/>
          <w:szCs w:val="24"/>
        </w:rPr>
        <w:t>,</w:t>
      </w:r>
      <w:r w:rsidRPr="004D1794">
        <w:rPr>
          <w:rFonts w:eastAsia="Times New Roman"/>
          <w:szCs w:val="24"/>
        </w:rPr>
        <w:t xml:space="preserve"> μπας και ασχοληθεί κανείς με αυτό</w:t>
      </w:r>
      <w:r>
        <w:rPr>
          <w:rFonts w:eastAsia="Times New Roman"/>
          <w:szCs w:val="24"/>
        </w:rPr>
        <w:t>.</w:t>
      </w:r>
      <w:r w:rsidRPr="004D1794">
        <w:rPr>
          <w:rFonts w:eastAsia="Times New Roman"/>
          <w:szCs w:val="24"/>
        </w:rPr>
        <w:t xml:space="preserve"> </w:t>
      </w:r>
      <w:r>
        <w:rPr>
          <w:rFonts w:eastAsia="Times New Roman"/>
          <w:szCs w:val="24"/>
        </w:rPr>
        <w:t xml:space="preserve">Όμως, σήμερα </w:t>
      </w:r>
      <w:r w:rsidRPr="004D1794">
        <w:rPr>
          <w:rFonts w:eastAsia="Times New Roman"/>
          <w:szCs w:val="24"/>
        </w:rPr>
        <w:t xml:space="preserve">σας βλέπω </w:t>
      </w:r>
      <w:r>
        <w:rPr>
          <w:rFonts w:eastAsia="Times New Roman"/>
          <w:szCs w:val="24"/>
        </w:rPr>
        <w:t>πρόθυμους να νομοθετήσ</w:t>
      </w:r>
      <w:r w:rsidRPr="004D1794">
        <w:rPr>
          <w:rFonts w:eastAsia="Times New Roman"/>
          <w:szCs w:val="24"/>
        </w:rPr>
        <w:t>ετε γι</w:t>
      </w:r>
      <w:r>
        <w:rPr>
          <w:rFonts w:eastAsia="Times New Roman"/>
          <w:szCs w:val="24"/>
        </w:rPr>
        <w:t>’</w:t>
      </w:r>
      <w:r w:rsidRPr="004D1794">
        <w:rPr>
          <w:rFonts w:eastAsia="Times New Roman"/>
          <w:szCs w:val="24"/>
        </w:rPr>
        <w:t xml:space="preserve"> </w:t>
      </w:r>
      <w:r>
        <w:rPr>
          <w:rFonts w:eastAsia="Times New Roman"/>
          <w:szCs w:val="24"/>
        </w:rPr>
        <w:t xml:space="preserve">αυτούς. </w:t>
      </w:r>
    </w:p>
    <w:p w14:paraId="296715A6" w14:textId="77777777" w:rsidR="00711852" w:rsidRDefault="000A1C6E">
      <w:pPr>
        <w:spacing w:line="600" w:lineRule="auto"/>
        <w:ind w:firstLine="720"/>
        <w:jc w:val="both"/>
        <w:rPr>
          <w:rFonts w:eastAsia="Times New Roman"/>
          <w:szCs w:val="24"/>
        </w:rPr>
      </w:pPr>
      <w:r>
        <w:rPr>
          <w:rFonts w:eastAsia="Times New Roman"/>
          <w:szCs w:val="24"/>
        </w:rPr>
        <w:t>Σ</w:t>
      </w:r>
      <w:r w:rsidRPr="004D1794">
        <w:rPr>
          <w:rFonts w:eastAsia="Times New Roman"/>
          <w:szCs w:val="24"/>
        </w:rPr>
        <w:t>ας ρωτώ</w:t>
      </w:r>
      <w:r>
        <w:rPr>
          <w:rFonts w:eastAsia="Times New Roman"/>
          <w:szCs w:val="24"/>
        </w:rPr>
        <w:t>,</w:t>
      </w:r>
      <w:r w:rsidRPr="004D1794">
        <w:rPr>
          <w:rFonts w:eastAsia="Times New Roman"/>
          <w:szCs w:val="24"/>
        </w:rPr>
        <w:t xml:space="preserve"> </w:t>
      </w:r>
      <w:r>
        <w:rPr>
          <w:rFonts w:eastAsia="Times New Roman"/>
          <w:szCs w:val="24"/>
        </w:rPr>
        <w:t>λ</w:t>
      </w:r>
      <w:r w:rsidRPr="004D1794">
        <w:rPr>
          <w:rFonts w:eastAsia="Times New Roman"/>
          <w:szCs w:val="24"/>
        </w:rPr>
        <w:t>οιπόν</w:t>
      </w:r>
      <w:r>
        <w:rPr>
          <w:rFonts w:eastAsia="Times New Roman"/>
          <w:szCs w:val="24"/>
        </w:rPr>
        <w:t>,</w:t>
      </w:r>
      <w:r w:rsidRPr="004D1794">
        <w:rPr>
          <w:rFonts w:eastAsia="Times New Roman"/>
          <w:szCs w:val="24"/>
        </w:rPr>
        <w:t xml:space="preserve"> ευθέως</w:t>
      </w:r>
      <w:r>
        <w:rPr>
          <w:rFonts w:eastAsia="Times New Roman"/>
          <w:szCs w:val="24"/>
        </w:rPr>
        <w:t>:</w:t>
      </w:r>
      <w:r w:rsidRPr="004D1794">
        <w:rPr>
          <w:rFonts w:eastAsia="Times New Roman"/>
          <w:szCs w:val="24"/>
        </w:rPr>
        <w:t xml:space="preserve"> </w:t>
      </w:r>
      <w:r>
        <w:rPr>
          <w:rFonts w:eastAsia="Times New Roman"/>
          <w:szCs w:val="24"/>
        </w:rPr>
        <w:t>Έ</w:t>
      </w:r>
      <w:r w:rsidRPr="004D1794">
        <w:rPr>
          <w:rFonts w:eastAsia="Times New Roman"/>
          <w:szCs w:val="24"/>
        </w:rPr>
        <w:t>χετε αναρωτηθεί το γιατί αυτή η πληροφορία ήταν απόρρητη μέχρι πριν από λίγο χρονικό διάστημα</w:t>
      </w:r>
      <w:r>
        <w:rPr>
          <w:rFonts w:eastAsia="Times New Roman"/>
          <w:szCs w:val="24"/>
        </w:rPr>
        <w:t>;</w:t>
      </w:r>
      <w:r w:rsidRPr="004D1794">
        <w:rPr>
          <w:rFonts w:eastAsia="Times New Roman"/>
          <w:szCs w:val="24"/>
        </w:rPr>
        <w:t xml:space="preserve"> </w:t>
      </w:r>
      <w:r>
        <w:rPr>
          <w:rFonts w:eastAsia="Times New Roman"/>
          <w:szCs w:val="24"/>
        </w:rPr>
        <w:t>Η πληροφορία ήταν καλώς χαρακτηρισμένη απόρρητη.</w:t>
      </w:r>
      <w:r w:rsidRPr="004D1794">
        <w:rPr>
          <w:rFonts w:eastAsia="Times New Roman"/>
          <w:szCs w:val="24"/>
        </w:rPr>
        <w:t xml:space="preserve"> Έχετε αναρωτηθεί</w:t>
      </w:r>
      <w:r>
        <w:rPr>
          <w:rFonts w:eastAsia="Times New Roman"/>
          <w:szCs w:val="24"/>
        </w:rPr>
        <w:t>,</w:t>
      </w:r>
      <w:r w:rsidRPr="004D1794">
        <w:rPr>
          <w:rFonts w:eastAsia="Times New Roman"/>
          <w:szCs w:val="24"/>
        </w:rPr>
        <w:t xml:space="preserve"> </w:t>
      </w:r>
      <w:r>
        <w:rPr>
          <w:rFonts w:eastAsia="Times New Roman"/>
          <w:szCs w:val="24"/>
        </w:rPr>
        <w:t>όμως,</w:t>
      </w:r>
      <w:r w:rsidRPr="004D1794">
        <w:rPr>
          <w:rFonts w:eastAsia="Times New Roman"/>
          <w:szCs w:val="24"/>
        </w:rPr>
        <w:t xml:space="preserve"> </w:t>
      </w:r>
      <w:r>
        <w:rPr>
          <w:rFonts w:eastAsia="Times New Roman"/>
          <w:szCs w:val="24"/>
        </w:rPr>
        <w:t>ποια</w:t>
      </w:r>
      <w:r w:rsidRPr="004D1794">
        <w:rPr>
          <w:rFonts w:eastAsia="Times New Roman"/>
          <w:szCs w:val="24"/>
        </w:rPr>
        <w:t xml:space="preserve"> ανάγκη οδήγησε στον αποχαρακτηρισμό </w:t>
      </w:r>
      <w:r>
        <w:rPr>
          <w:rFonts w:eastAsia="Times New Roman"/>
          <w:szCs w:val="24"/>
        </w:rPr>
        <w:t>της;</w:t>
      </w:r>
      <w:r w:rsidRPr="004D1794">
        <w:rPr>
          <w:rFonts w:eastAsia="Times New Roman"/>
          <w:szCs w:val="24"/>
        </w:rPr>
        <w:t xml:space="preserve"> Ποια ήταν αυτή η ανάγκη που έσπρωξε το</w:t>
      </w:r>
      <w:r>
        <w:rPr>
          <w:rFonts w:eastAsia="Times New Roman"/>
          <w:szCs w:val="24"/>
        </w:rPr>
        <w:t>ν</w:t>
      </w:r>
      <w:r w:rsidRPr="004D1794">
        <w:rPr>
          <w:rFonts w:eastAsia="Times New Roman"/>
          <w:szCs w:val="24"/>
        </w:rPr>
        <w:t xml:space="preserve"> νέο Υπουργό Άμυνας να οδηγήσει στον αποχαρακτηρισμό της πληροφορίας</w:t>
      </w:r>
      <w:r>
        <w:rPr>
          <w:rFonts w:eastAsia="Times New Roman"/>
          <w:szCs w:val="24"/>
        </w:rPr>
        <w:t>;</w:t>
      </w:r>
      <w:r w:rsidRPr="004D1794">
        <w:rPr>
          <w:rFonts w:eastAsia="Times New Roman"/>
          <w:szCs w:val="24"/>
        </w:rPr>
        <w:t xml:space="preserve"> </w:t>
      </w:r>
    </w:p>
    <w:p w14:paraId="296715A7" w14:textId="77777777" w:rsidR="00711852" w:rsidRDefault="000A1C6E">
      <w:pPr>
        <w:spacing w:line="600" w:lineRule="auto"/>
        <w:ind w:firstLine="720"/>
        <w:jc w:val="both"/>
        <w:rPr>
          <w:rFonts w:eastAsia="Times New Roman"/>
          <w:szCs w:val="24"/>
        </w:rPr>
      </w:pPr>
      <w:r w:rsidRPr="004D1794">
        <w:rPr>
          <w:rFonts w:eastAsia="Times New Roman"/>
          <w:szCs w:val="24"/>
        </w:rPr>
        <w:t>Δεν θα έπρεπε να τα λάβετε αυτά υπ</w:t>
      </w:r>
      <w:r>
        <w:rPr>
          <w:rFonts w:eastAsia="Times New Roman"/>
          <w:szCs w:val="24"/>
        </w:rPr>
        <w:t xml:space="preserve">’ </w:t>
      </w:r>
      <w:r w:rsidRPr="004D1794">
        <w:rPr>
          <w:rFonts w:eastAsia="Times New Roman"/>
          <w:szCs w:val="24"/>
        </w:rPr>
        <w:t>όψ</w:t>
      </w:r>
      <w:r>
        <w:rPr>
          <w:rFonts w:eastAsia="Times New Roman"/>
          <w:szCs w:val="24"/>
        </w:rPr>
        <w:t>ιν</w:t>
      </w:r>
      <w:r w:rsidRPr="004D1794">
        <w:rPr>
          <w:rFonts w:eastAsia="Times New Roman"/>
          <w:szCs w:val="24"/>
        </w:rPr>
        <w:t xml:space="preserve"> </w:t>
      </w:r>
      <w:r>
        <w:rPr>
          <w:rFonts w:eastAsia="Times New Roman"/>
          <w:szCs w:val="24"/>
        </w:rPr>
        <w:t>σας,</w:t>
      </w:r>
      <w:r w:rsidRPr="004D1794">
        <w:rPr>
          <w:rFonts w:eastAsia="Times New Roman"/>
          <w:szCs w:val="24"/>
        </w:rPr>
        <w:t xml:space="preserve"> όταν καλούμαστε σήμερα μέσα εδώ να νομοθετήσουμε για αυτούς τους ανθρώπους</w:t>
      </w:r>
      <w:r>
        <w:rPr>
          <w:rFonts w:eastAsia="Times New Roman"/>
          <w:szCs w:val="24"/>
        </w:rPr>
        <w:t>;</w:t>
      </w:r>
      <w:r w:rsidRPr="004D1794">
        <w:rPr>
          <w:rFonts w:eastAsia="Times New Roman"/>
          <w:szCs w:val="24"/>
        </w:rPr>
        <w:t xml:space="preserve"> </w:t>
      </w:r>
      <w:r>
        <w:rPr>
          <w:rFonts w:eastAsia="Times New Roman"/>
          <w:szCs w:val="24"/>
        </w:rPr>
        <w:t>Δ</w:t>
      </w:r>
      <w:r w:rsidRPr="004D1794">
        <w:rPr>
          <w:rFonts w:eastAsia="Times New Roman"/>
          <w:szCs w:val="24"/>
        </w:rPr>
        <w:t>εν θα έ</w:t>
      </w:r>
      <w:r w:rsidRPr="004D1794">
        <w:rPr>
          <w:rFonts w:eastAsia="Times New Roman"/>
          <w:szCs w:val="24"/>
        </w:rPr>
        <w:lastRenderedPageBreak/>
        <w:t>πρεπε</w:t>
      </w:r>
      <w:r>
        <w:rPr>
          <w:rFonts w:eastAsia="Times New Roman"/>
          <w:szCs w:val="24"/>
        </w:rPr>
        <w:t>,</w:t>
      </w:r>
      <w:r w:rsidRPr="004D1794">
        <w:rPr>
          <w:rFonts w:eastAsia="Times New Roman"/>
          <w:szCs w:val="24"/>
        </w:rPr>
        <w:t xml:space="preserve"> </w:t>
      </w:r>
      <w:r>
        <w:rPr>
          <w:rFonts w:eastAsia="Times New Roman"/>
          <w:szCs w:val="24"/>
        </w:rPr>
        <w:t>όμως,</w:t>
      </w:r>
      <w:r w:rsidRPr="004D1794">
        <w:rPr>
          <w:rFonts w:eastAsia="Times New Roman"/>
          <w:szCs w:val="24"/>
        </w:rPr>
        <w:t xml:space="preserve"> από την άλλη πλευρά να σας απασχολεί και </w:t>
      </w:r>
      <w:r>
        <w:rPr>
          <w:rFonts w:eastAsia="Times New Roman"/>
          <w:szCs w:val="24"/>
        </w:rPr>
        <w:t>η παραμικρή παρενέργεια των απο</w:t>
      </w:r>
      <w:r w:rsidRPr="004D1794">
        <w:rPr>
          <w:rFonts w:eastAsia="Times New Roman"/>
          <w:szCs w:val="24"/>
        </w:rPr>
        <w:t xml:space="preserve">φάσεών </w:t>
      </w:r>
      <w:r>
        <w:rPr>
          <w:rFonts w:eastAsia="Times New Roman"/>
          <w:szCs w:val="24"/>
        </w:rPr>
        <w:t>μας, όταν μιλάμε για την ε</w:t>
      </w:r>
      <w:r w:rsidRPr="004D1794">
        <w:rPr>
          <w:rFonts w:eastAsia="Times New Roman"/>
          <w:szCs w:val="24"/>
        </w:rPr>
        <w:t xml:space="preserve">θνική </w:t>
      </w:r>
      <w:r>
        <w:rPr>
          <w:rFonts w:eastAsia="Times New Roman"/>
          <w:szCs w:val="24"/>
        </w:rPr>
        <w:t>ά</w:t>
      </w:r>
      <w:r w:rsidRPr="004D1794">
        <w:rPr>
          <w:rFonts w:eastAsia="Times New Roman"/>
          <w:szCs w:val="24"/>
        </w:rPr>
        <w:t>μυνα της χώρας</w:t>
      </w:r>
      <w:r>
        <w:rPr>
          <w:rFonts w:eastAsia="Times New Roman"/>
          <w:szCs w:val="24"/>
        </w:rPr>
        <w:t>;</w:t>
      </w:r>
      <w:r w:rsidRPr="004D1794">
        <w:rPr>
          <w:rFonts w:eastAsia="Times New Roman"/>
          <w:szCs w:val="24"/>
        </w:rPr>
        <w:t xml:space="preserve"> </w:t>
      </w:r>
      <w:r>
        <w:rPr>
          <w:rFonts w:eastAsia="Times New Roman"/>
          <w:szCs w:val="24"/>
        </w:rPr>
        <w:t>Μ</w:t>
      </w:r>
      <w:r w:rsidRPr="004D1794">
        <w:rPr>
          <w:rFonts w:eastAsia="Times New Roman"/>
          <w:szCs w:val="24"/>
        </w:rPr>
        <w:t xml:space="preserve">πορείτε να αναλογιστείτε </w:t>
      </w:r>
      <w:r>
        <w:rPr>
          <w:rFonts w:eastAsia="Times New Roman"/>
          <w:szCs w:val="24"/>
        </w:rPr>
        <w:t>τ</w:t>
      </w:r>
      <w:r w:rsidRPr="004D1794">
        <w:rPr>
          <w:rFonts w:eastAsia="Times New Roman"/>
          <w:szCs w:val="24"/>
        </w:rPr>
        <w:t xml:space="preserve">ις επιχειρησιακές συνέπειες </w:t>
      </w:r>
      <w:r>
        <w:rPr>
          <w:rFonts w:eastAsia="Times New Roman"/>
          <w:szCs w:val="24"/>
        </w:rPr>
        <w:t>που</w:t>
      </w:r>
      <w:r w:rsidRPr="004D1794">
        <w:rPr>
          <w:rFonts w:eastAsia="Times New Roman"/>
          <w:szCs w:val="24"/>
        </w:rPr>
        <w:t xml:space="preserve"> υπάρχουν με βάση αυτά τα οποία νομοθετούμε σήμερα</w:t>
      </w:r>
      <w:r>
        <w:rPr>
          <w:rFonts w:eastAsia="Times New Roman"/>
          <w:szCs w:val="24"/>
        </w:rPr>
        <w:t>;</w:t>
      </w:r>
      <w:r w:rsidRPr="004D1794">
        <w:rPr>
          <w:rFonts w:eastAsia="Times New Roman"/>
          <w:szCs w:val="24"/>
        </w:rPr>
        <w:t xml:space="preserve"> </w:t>
      </w:r>
    </w:p>
    <w:p w14:paraId="296715A8" w14:textId="77777777" w:rsidR="00711852" w:rsidRDefault="000A1C6E">
      <w:pPr>
        <w:spacing w:line="600" w:lineRule="auto"/>
        <w:ind w:firstLine="720"/>
        <w:jc w:val="both"/>
        <w:rPr>
          <w:rFonts w:eastAsia="Times New Roman"/>
          <w:szCs w:val="24"/>
        </w:rPr>
      </w:pPr>
      <w:r>
        <w:rPr>
          <w:rFonts w:eastAsia="Times New Roman"/>
          <w:szCs w:val="24"/>
        </w:rPr>
        <w:t>Κ</w:t>
      </w:r>
      <w:r w:rsidRPr="004D1794">
        <w:rPr>
          <w:rFonts w:eastAsia="Times New Roman"/>
          <w:szCs w:val="24"/>
        </w:rPr>
        <w:t xml:space="preserve">αι </w:t>
      </w:r>
      <w:r>
        <w:rPr>
          <w:rFonts w:eastAsia="Times New Roman"/>
          <w:szCs w:val="24"/>
        </w:rPr>
        <w:t>γιατί το λέω αυτό; Έ</w:t>
      </w:r>
      <w:r w:rsidRPr="004D1794">
        <w:rPr>
          <w:rFonts w:eastAsia="Times New Roman"/>
          <w:szCs w:val="24"/>
        </w:rPr>
        <w:t>χετε μπει πο</w:t>
      </w:r>
      <w:r>
        <w:rPr>
          <w:rFonts w:eastAsia="Times New Roman"/>
          <w:szCs w:val="24"/>
        </w:rPr>
        <w:t>τέ στον κόπο να κατανοήσετε πώς τα βλέπει</w:t>
      </w:r>
      <w:r w:rsidRPr="004D1794">
        <w:rPr>
          <w:rFonts w:eastAsia="Times New Roman"/>
          <w:szCs w:val="24"/>
        </w:rPr>
        <w:t xml:space="preserve"> αυτά που νομοθετούμε</w:t>
      </w:r>
      <w:r>
        <w:rPr>
          <w:rFonts w:eastAsia="Times New Roman"/>
          <w:szCs w:val="24"/>
        </w:rPr>
        <w:t xml:space="preserve"> εδώ, για παράδειγμα, ο</w:t>
      </w:r>
      <w:r w:rsidRPr="004D1794">
        <w:rPr>
          <w:rFonts w:eastAsia="Times New Roman"/>
          <w:szCs w:val="24"/>
        </w:rPr>
        <w:t xml:space="preserve"> μηχανικός </w:t>
      </w:r>
      <w:r>
        <w:rPr>
          <w:rFonts w:eastAsia="Times New Roman"/>
          <w:szCs w:val="24"/>
        </w:rPr>
        <w:t>ε</w:t>
      </w:r>
      <w:r w:rsidRPr="004D1794">
        <w:rPr>
          <w:rFonts w:eastAsia="Times New Roman"/>
          <w:szCs w:val="24"/>
        </w:rPr>
        <w:t>κείνος που βάζει την υπογραφή του για να πετάξουν τα ελληνικά αεροπλάνα στον ελληνικό ουρανό</w:t>
      </w:r>
      <w:r>
        <w:rPr>
          <w:rFonts w:eastAsia="Times New Roman"/>
          <w:szCs w:val="24"/>
        </w:rPr>
        <w:t xml:space="preserve"> και </w:t>
      </w:r>
      <w:r w:rsidRPr="004D1794">
        <w:rPr>
          <w:rFonts w:eastAsia="Times New Roman"/>
          <w:szCs w:val="24"/>
        </w:rPr>
        <w:t>να προασπίσουν τα εθνικά μας συμφέροντα</w:t>
      </w:r>
      <w:r>
        <w:rPr>
          <w:rFonts w:eastAsia="Times New Roman"/>
          <w:szCs w:val="24"/>
        </w:rPr>
        <w:t>;</w:t>
      </w:r>
      <w:r w:rsidRPr="004D1794">
        <w:rPr>
          <w:rFonts w:eastAsia="Times New Roman"/>
          <w:szCs w:val="24"/>
        </w:rPr>
        <w:t xml:space="preserve"> </w:t>
      </w:r>
      <w:r>
        <w:rPr>
          <w:rFonts w:eastAsia="Times New Roman"/>
          <w:szCs w:val="24"/>
        </w:rPr>
        <w:t>Έχετε μπει ποτέ στον κόπο να κατανοήσετε πώς</w:t>
      </w:r>
      <w:r w:rsidRPr="004D1794">
        <w:rPr>
          <w:rFonts w:eastAsia="Times New Roman"/>
          <w:szCs w:val="24"/>
        </w:rPr>
        <w:t xml:space="preserve"> </w:t>
      </w:r>
      <w:r>
        <w:rPr>
          <w:rFonts w:eastAsia="Times New Roman"/>
          <w:szCs w:val="24"/>
        </w:rPr>
        <w:t>βλέπει</w:t>
      </w:r>
      <w:r w:rsidRPr="004D1794">
        <w:rPr>
          <w:rFonts w:eastAsia="Times New Roman"/>
          <w:szCs w:val="24"/>
        </w:rPr>
        <w:t xml:space="preserve"> αυτά που νομοθετούμε μέσα </w:t>
      </w:r>
      <w:r>
        <w:rPr>
          <w:rFonts w:eastAsia="Times New Roman"/>
          <w:szCs w:val="24"/>
        </w:rPr>
        <w:t>εδώ</w:t>
      </w:r>
      <w:r w:rsidRPr="004D1794">
        <w:rPr>
          <w:rFonts w:eastAsia="Times New Roman"/>
          <w:szCs w:val="24"/>
        </w:rPr>
        <w:t xml:space="preserve"> η πλειοψηφία των στελεχών των Ενόπλων Δυνάμεων</w:t>
      </w:r>
      <w:r>
        <w:rPr>
          <w:rFonts w:eastAsia="Times New Roman"/>
          <w:szCs w:val="24"/>
        </w:rPr>
        <w:t>;</w:t>
      </w:r>
      <w:r w:rsidRPr="004D1794">
        <w:rPr>
          <w:rFonts w:eastAsia="Times New Roman"/>
          <w:szCs w:val="24"/>
        </w:rPr>
        <w:t xml:space="preserve"> </w:t>
      </w:r>
      <w:r>
        <w:rPr>
          <w:rFonts w:eastAsia="Times New Roman"/>
          <w:szCs w:val="24"/>
        </w:rPr>
        <w:t>Ο</w:t>
      </w:r>
      <w:r w:rsidRPr="004D1794">
        <w:rPr>
          <w:rFonts w:eastAsia="Times New Roman"/>
          <w:szCs w:val="24"/>
        </w:rPr>
        <w:t xml:space="preserve"> τρόπος που νομοθετούμε σχετικά με τα ζητήματα της </w:t>
      </w:r>
      <w:r>
        <w:rPr>
          <w:rFonts w:eastAsia="Times New Roman"/>
          <w:szCs w:val="24"/>
        </w:rPr>
        <w:t>ε</w:t>
      </w:r>
      <w:r w:rsidRPr="004D1794">
        <w:rPr>
          <w:rFonts w:eastAsia="Times New Roman"/>
          <w:szCs w:val="24"/>
        </w:rPr>
        <w:t xml:space="preserve">θνικής </w:t>
      </w:r>
      <w:r>
        <w:rPr>
          <w:rFonts w:eastAsia="Times New Roman"/>
          <w:szCs w:val="24"/>
        </w:rPr>
        <w:t>ά</w:t>
      </w:r>
      <w:r w:rsidRPr="004D1794">
        <w:rPr>
          <w:rFonts w:eastAsia="Times New Roman"/>
          <w:szCs w:val="24"/>
        </w:rPr>
        <w:t>μυνας δεν είναι αυτός που αρμόζει στη σοβαρότητα της τουρκικής απειλής</w:t>
      </w:r>
      <w:r>
        <w:rPr>
          <w:rFonts w:eastAsia="Times New Roman"/>
          <w:szCs w:val="24"/>
        </w:rPr>
        <w:t>,</w:t>
      </w:r>
      <w:r w:rsidRPr="004D1794">
        <w:rPr>
          <w:rFonts w:eastAsia="Times New Roman"/>
          <w:szCs w:val="24"/>
        </w:rPr>
        <w:t xml:space="preserve"> στον </w:t>
      </w:r>
      <w:r>
        <w:rPr>
          <w:rFonts w:eastAsia="Times New Roman"/>
          <w:szCs w:val="24"/>
        </w:rPr>
        <w:t>«</w:t>
      </w:r>
      <w:r w:rsidRPr="004D1794">
        <w:rPr>
          <w:rFonts w:eastAsia="Times New Roman"/>
          <w:szCs w:val="24"/>
        </w:rPr>
        <w:t xml:space="preserve">εξ </w:t>
      </w:r>
      <w:r>
        <w:rPr>
          <w:rFonts w:eastAsia="Times New Roman"/>
          <w:szCs w:val="24"/>
        </w:rPr>
        <w:t>Α</w:t>
      </w:r>
      <w:r w:rsidRPr="004D1794">
        <w:rPr>
          <w:rFonts w:eastAsia="Times New Roman"/>
          <w:szCs w:val="24"/>
        </w:rPr>
        <w:t>νατολών κίνδυνο</w:t>
      </w:r>
      <w:r>
        <w:rPr>
          <w:rFonts w:eastAsia="Times New Roman"/>
          <w:szCs w:val="24"/>
        </w:rPr>
        <w:t>»,</w:t>
      </w:r>
      <w:r w:rsidRPr="004D1794">
        <w:rPr>
          <w:rFonts w:eastAsia="Times New Roman"/>
          <w:szCs w:val="24"/>
        </w:rPr>
        <w:t xml:space="preserve"> όπως το λέμε</w:t>
      </w:r>
      <w:r>
        <w:rPr>
          <w:rFonts w:eastAsia="Times New Roman"/>
          <w:szCs w:val="24"/>
        </w:rPr>
        <w:t>.</w:t>
      </w:r>
      <w:r w:rsidRPr="004D1794">
        <w:rPr>
          <w:rFonts w:eastAsia="Times New Roman"/>
          <w:szCs w:val="24"/>
        </w:rPr>
        <w:t xml:space="preserve"> Σαφώς και θα πρέπει να δούμε πώς αυτοί οι άνθρωποι θα πρέπει να λύσουν το πρόβλημα το οποίο έχει δημιουργηθεί σε </w:t>
      </w:r>
      <w:r>
        <w:rPr>
          <w:rFonts w:eastAsia="Times New Roman"/>
          <w:szCs w:val="24"/>
        </w:rPr>
        <w:t>αυτούς.</w:t>
      </w:r>
      <w:r w:rsidRPr="004D1794">
        <w:rPr>
          <w:rFonts w:eastAsia="Times New Roman"/>
          <w:szCs w:val="24"/>
        </w:rPr>
        <w:t xml:space="preserve"> </w:t>
      </w:r>
      <w:r>
        <w:rPr>
          <w:rFonts w:eastAsia="Times New Roman"/>
          <w:szCs w:val="24"/>
        </w:rPr>
        <w:t>Σαφώς!</w:t>
      </w:r>
    </w:p>
    <w:p w14:paraId="296715A9" w14:textId="77777777" w:rsidR="00711852" w:rsidRDefault="000A1C6E">
      <w:pPr>
        <w:spacing w:line="600" w:lineRule="auto"/>
        <w:ind w:firstLine="720"/>
        <w:jc w:val="both"/>
        <w:rPr>
          <w:rFonts w:eastAsia="Times New Roman"/>
          <w:szCs w:val="24"/>
        </w:rPr>
      </w:pPr>
      <w:r>
        <w:rPr>
          <w:rFonts w:eastAsia="Times New Roman"/>
          <w:szCs w:val="24"/>
        </w:rPr>
        <w:t xml:space="preserve">Όμως, </w:t>
      </w:r>
      <w:r w:rsidRPr="004D1794">
        <w:rPr>
          <w:rFonts w:eastAsia="Times New Roman"/>
          <w:szCs w:val="24"/>
        </w:rPr>
        <w:t>από την άλλη πλευρά</w:t>
      </w:r>
      <w:r>
        <w:rPr>
          <w:rFonts w:eastAsia="Times New Roman"/>
          <w:szCs w:val="24"/>
        </w:rPr>
        <w:t>,</w:t>
      </w:r>
      <w:r w:rsidRPr="004D1794">
        <w:rPr>
          <w:rFonts w:eastAsia="Times New Roman"/>
          <w:szCs w:val="24"/>
        </w:rPr>
        <w:t xml:space="preserve"> δεν πρέπει να εντοπίσουμε ότι με αυτόν τον τρόπο διαταράσσεται η αρχή της ισονομίας</w:t>
      </w:r>
      <w:r>
        <w:rPr>
          <w:rFonts w:eastAsia="Times New Roman"/>
          <w:szCs w:val="24"/>
        </w:rPr>
        <w:t>;</w:t>
      </w:r>
      <w:r w:rsidRPr="004D1794">
        <w:rPr>
          <w:rFonts w:eastAsia="Times New Roman"/>
          <w:szCs w:val="24"/>
        </w:rPr>
        <w:t xml:space="preserve"> </w:t>
      </w:r>
      <w:r>
        <w:rPr>
          <w:rFonts w:eastAsia="Times New Roman"/>
          <w:szCs w:val="24"/>
        </w:rPr>
        <w:t>Δ</w:t>
      </w:r>
      <w:r w:rsidRPr="004D1794">
        <w:rPr>
          <w:rFonts w:eastAsia="Times New Roman"/>
          <w:szCs w:val="24"/>
        </w:rPr>
        <w:t xml:space="preserve">εν θα πρέπει να δούμε ότι </w:t>
      </w:r>
      <w:r w:rsidRPr="004D1794">
        <w:rPr>
          <w:rFonts w:eastAsia="Times New Roman"/>
          <w:szCs w:val="24"/>
        </w:rPr>
        <w:lastRenderedPageBreak/>
        <w:t>έχουμε άδεια στρατόπεδα αυτή τη στιγμή</w:t>
      </w:r>
      <w:r>
        <w:rPr>
          <w:rFonts w:eastAsia="Times New Roman"/>
          <w:szCs w:val="24"/>
        </w:rPr>
        <w:t>,</w:t>
      </w:r>
      <w:r w:rsidRPr="004D1794">
        <w:rPr>
          <w:rFonts w:eastAsia="Times New Roman"/>
          <w:szCs w:val="24"/>
        </w:rPr>
        <w:t xml:space="preserve"> ότι δεν μπορούν να βγουν οι υπηρεσίες αυτή τη στιγμή</w:t>
      </w:r>
      <w:r>
        <w:rPr>
          <w:rFonts w:eastAsia="Times New Roman"/>
          <w:szCs w:val="24"/>
        </w:rPr>
        <w:t>;</w:t>
      </w:r>
      <w:r w:rsidRPr="004D1794">
        <w:rPr>
          <w:rFonts w:eastAsia="Times New Roman"/>
          <w:szCs w:val="24"/>
        </w:rPr>
        <w:t xml:space="preserve"> </w:t>
      </w:r>
      <w:r>
        <w:rPr>
          <w:rFonts w:eastAsia="Times New Roman"/>
          <w:szCs w:val="24"/>
        </w:rPr>
        <w:t xml:space="preserve">Τι </w:t>
      </w:r>
      <w:r w:rsidRPr="004D1794">
        <w:rPr>
          <w:rFonts w:eastAsia="Times New Roman"/>
          <w:szCs w:val="24"/>
        </w:rPr>
        <w:t>μήνυμα δίνουμε σε αυτούς τους ανθρώπους που θα πάνε να υπηρετήσουν την πατρίδα τους στα σύνορα</w:t>
      </w:r>
      <w:r>
        <w:rPr>
          <w:rFonts w:eastAsia="Times New Roman"/>
          <w:szCs w:val="24"/>
        </w:rPr>
        <w:t>;</w:t>
      </w:r>
    </w:p>
    <w:p w14:paraId="296715AA" w14:textId="77777777" w:rsidR="00711852" w:rsidRDefault="000A1C6E">
      <w:pPr>
        <w:spacing w:line="600" w:lineRule="auto"/>
        <w:ind w:firstLine="720"/>
        <w:jc w:val="both"/>
        <w:rPr>
          <w:rFonts w:eastAsia="Times New Roman"/>
          <w:szCs w:val="24"/>
        </w:rPr>
      </w:pPr>
      <w:r>
        <w:rPr>
          <w:rFonts w:eastAsia="Times New Roman"/>
          <w:szCs w:val="24"/>
        </w:rPr>
        <w:t>Με τον ίδιο ανεύθυνο, άτσαλο και πρόχειρο</w:t>
      </w:r>
      <w:r w:rsidRPr="004D1794">
        <w:rPr>
          <w:rFonts w:eastAsia="Times New Roman"/>
          <w:szCs w:val="24"/>
        </w:rPr>
        <w:t xml:space="preserve"> τρόπο </w:t>
      </w:r>
      <w:r>
        <w:rPr>
          <w:rFonts w:eastAsia="Times New Roman"/>
          <w:szCs w:val="24"/>
        </w:rPr>
        <w:t>μ</w:t>
      </w:r>
      <w:r w:rsidRPr="004D1794">
        <w:rPr>
          <w:rFonts w:eastAsia="Times New Roman"/>
          <w:szCs w:val="24"/>
        </w:rPr>
        <w:t xml:space="preserve">πήκε και ο συνδικαλισμός στο </w:t>
      </w:r>
      <w:r>
        <w:rPr>
          <w:rFonts w:eastAsia="Times New Roman"/>
          <w:szCs w:val="24"/>
        </w:rPr>
        <w:t>σ</w:t>
      </w:r>
      <w:r w:rsidRPr="004D1794">
        <w:rPr>
          <w:rFonts w:eastAsia="Times New Roman"/>
          <w:szCs w:val="24"/>
        </w:rPr>
        <w:t>τράτευμα</w:t>
      </w:r>
      <w:r>
        <w:rPr>
          <w:rFonts w:eastAsia="Times New Roman"/>
          <w:szCs w:val="24"/>
        </w:rPr>
        <w:t>,</w:t>
      </w:r>
      <w:r w:rsidRPr="004D1794">
        <w:rPr>
          <w:rFonts w:eastAsia="Times New Roman"/>
          <w:szCs w:val="24"/>
        </w:rPr>
        <w:t xml:space="preserve"> με μία καλοκαιρινή εκπρόθεσμη τροπολογία</w:t>
      </w:r>
      <w:r>
        <w:rPr>
          <w:rFonts w:eastAsia="Times New Roman"/>
          <w:szCs w:val="24"/>
        </w:rPr>
        <w:t>,</w:t>
      </w:r>
      <w:r w:rsidRPr="004D1794">
        <w:rPr>
          <w:rFonts w:eastAsia="Times New Roman"/>
          <w:szCs w:val="24"/>
        </w:rPr>
        <w:t xml:space="preserve"> από </w:t>
      </w:r>
      <w:r>
        <w:rPr>
          <w:rFonts w:eastAsia="Times New Roman"/>
          <w:szCs w:val="24"/>
        </w:rPr>
        <w:t>κείνες τις οποίες αποκαλούμε εμείς «</w:t>
      </w:r>
      <w:r w:rsidRPr="004D1794">
        <w:rPr>
          <w:rFonts w:eastAsia="Times New Roman"/>
          <w:szCs w:val="24"/>
        </w:rPr>
        <w:t>νυχτερινές</w:t>
      </w:r>
      <w:r>
        <w:rPr>
          <w:rFonts w:eastAsia="Times New Roman"/>
          <w:szCs w:val="24"/>
        </w:rPr>
        <w:t>»,</w:t>
      </w:r>
      <w:r w:rsidRPr="004D1794">
        <w:rPr>
          <w:rFonts w:eastAsia="Times New Roman"/>
          <w:szCs w:val="24"/>
        </w:rPr>
        <w:t xml:space="preserve"> την περίφημη τροπολογία </w:t>
      </w:r>
      <w:r>
        <w:rPr>
          <w:rFonts w:eastAsia="Times New Roman"/>
          <w:szCs w:val="24"/>
        </w:rPr>
        <w:t>Κ</w:t>
      </w:r>
      <w:r w:rsidRPr="004D1794">
        <w:rPr>
          <w:rFonts w:eastAsia="Times New Roman"/>
          <w:szCs w:val="24"/>
        </w:rPr>
        <w:t>οζομπόλη</w:t>
      </w:r>
      <w:r>
        <w:rPr>
          <w:rFonts w:eastAsia="Times New Roman"/>
          <w:szCs w:val="24"/>
        </w:rPr>
        <w:t>,</w:t>
      </w:r>
      <w:r w:rsidRPr="004D1794">
        <w:rPr>
          <w:rFonts w:eastAsia="Times New Roman"/>
          <w:szCs w:val="24"/>
        </w:rPr>
        <w:t xml:space="preserve"> όπως </w:t>
      </w:r>
      <w:r>
        <w:rPr>
          <w:rFonts w:eastAsia="Times New Roman"/>
          <w:szCs w:val="24"/>
        </w:rPr>
        <w:t xml:space="preserve">είχαν </w:t>
      </w:r>
      <w:r w:rsidRPr="004D1794">
        <w:rPr>
          <w:rFonts w:eastAsia="Times New Roman"/>
          <w:szCs w:val="24"/>
        </w:rPr>
        <w:t>γράψει τα</w:t>
      </w:r>
      <w:r>
        <w:rPr>
          <w:rFonts w:eastAsia="Times New Roman"/>
          <w:szCs w:val="24"/>
        </w:rPr>
        <w:t xml:space="preserve"> ΜΜΕ </w:t>
      </w:r>
      <w:r w:rsidRPr="004D1794">
        <w:rPr>
          <w:rFonts w:eastAsia="Times New Roman"/>
          <w:szCs w:val="24"/>
        </w:rPr>
        <w:t>και τα διάφορα site</w:t>
      </w:r>
      <w:r>
        <w:rPr>
          <w:rFonts w:eastAsia="Times New Roman"/>
          <w:szCs w:val="24"/>
        </w:rPr>
        <w:t>.</w:t>
      </w:r>
      <w:r w:rsidRPr="004D1794">
        <w:rPr>
          <w:rFonts w:eastAsia="Times New Roman"/>
          <w:szCs w:val="24"/>
        </w:rPr>
        <w:t xml:space="preserve"> </w:t>
      </w:r>
      <w:r>
        <w:rPr>
          <w:rFonts w:eastAsia="Times New Roman"/>
          <w:szCs w:val="24"/>
        </w:rPr>
        <w:t>Ό</w:t>
      </w:r>
      <w:r w:rsidRPr="004D1794">
        <w:rPr>
          <w:rFonts w:eastAsia="Times New Roman"/>
          <w:szCs w:val="24"/>
        </w:rPr>
        <w:t xml:space="preserve">σοι προειδοποιούσαμε </w:t>
      </w:r>
      <w:r>
        <w:rPr>
          <w:rFonts w:eastAsia="Times New Roman"/>
          <w:szCs w:val="24"/>
        </w:rPr>
        <w:t>-</w:t>
      </w:r>
      <w:r w:rsidRPr="004D1794">
        <w:rPr>
          <w:rFonts w:eastAsia="Times New Roman"/>
          <w:szCs w:val="24"/>
        </w:rPr>
        <w:t>ξέρετε</w:t>
      </w:r>
      <w:r>
        <w:rPr>
          <w:rFonts w:eastAsia="Times New Roman"/>
          <w:szCs w:val="24"/>
        </w:rPr>
        <w:t>-</w:t>
      </w:r>
      <w:r w:rsidRPr="004D1794">
        <w:rPr>
          <w:rFonts w:eastAsia="Times New Roman"/>
          <w:szCs w:val="24"/>
        </w:rPr>
        <w:t xml:space="preserve"> για τους κινδύνους που είχε η προχειρότητα της τροπολογίας </w:t>
      </w:r>
      <w:r>
        <w:rPr>
          <w:rFonts w:eastAsia="Times New Roman"/>
          <w:szCs w:val="24"/>
        </w:rPr>
        <w:t>αυτής,</w:t>
      </w:r>
      <w:r w:rsidRPr="004D1794">
        <w:rPr>
          <w:rFonts w:eastAsia="Times New Roman"/>
          <w:szCs w:val="24"/>
        </w:rPr>
        <w:t xml:space="preserve"> είδαμε χθες</w:t>
      </w:r>
      <w:r>
        <w:rPr>
          <w:rFonts w:eastAsia="Times New Roman"/>
          <w:szCs w:val="24"/>
        </w:rPr>
        <w:t>,</w:t>
      </w:r>
      <w:r w:rsidRPr="004D1794">
        <w:rPr>
          <w:rFonts w:eastAsia="Times New Roman"/>
          <w:szCs w:val="24"/>
        </w:rPr>
        <w:t xml:space="preserve"> μετά μεγάλης μας </w:t>
      </w:r>
      <w:r>
        <w:rPr>
          <w:rFonts w:eastAsia="Times New Roman"/>
          <w:szCs w:val="24"/>
        </w:rPr>
        <w:t xml:space="preserve">λύπης, </w:t>
      </w:r>
      <w:r w:rsidRPr="004D1794">
        <w:rPr>
          <w:rFonts w:eastAsia="Times New Roman"/>
          <w:szCs w:val="24"/>
        </w:rPr>
        <w:t>τα τραγικά αποτελέσματα αυτής της τροπολογίας στις επιτροπές</w:t>
      </w:r>
      <w:r>
        <w:rPr>
          <w:rFonts w:eastAsia="Times New Roman"/>
          <w:szCs w:val="24"/>
        </w:rPr>
        <w:t>.</w:t>
      </w:r>
      <w:r w:rsidRPr="004D1794">
        <w:rPr>
          <w:rFonts w:eastAsia="Times New Roman"/>
          <w:szCs w:val="24"/>
        </w:rPr>
        <w:t xml:space="preserve"> </w:t>
      </w:r>
    </w:p>
    <w:p w14:paraId="296715AB" w14:textId="77777777" w:rsidR="00711852" w:rsidRDefault="000A1C6E">
      <w:pPr>
        <w:spacing w:line="600" w:lineRule="auto"/>
        <w:ind w:firstLine="720"/>
        <w:jc w:val="both"/>
        <w:rPr>
          <w:rFonts w:eastAsia="Times New Roman"/>
          <w:szCs w:val="24"/>
        </w:rPr>
      </w:pPr>
      <w:r w:rsidRPr="00DD35A3">
        <w:rPr>
          <w:rFonts w:eastAsia="Times New Roman"/>
          <w:szCs w:val="24"/>
        </w:rPr>
        <w:t>Κυρίες και κύριοι συνάδελφοι,</w:t>
      </w:r>
      <w:r>
        <w:rPr>
          <w:rFonts w:eastAsia="Times New Roman"/>
          <w:szCs w:val="24"/>
        </w:rPr>
        <w:t xml:space="preserve"> το έχω </w:t>
      </w:r>
      <w:r w:rsidRPr="004D1794">
        <w:rPr>
          <w:rFonts w:eastAsia="Times New Roman"/>
          <w:szCs w:val="24"/>
        </w:rPr>
        <w:t xml:space="preserve">πει και θα το ξαναλέω κι αν </w:t>
      </w:r>
      <w:r>
        <w:rPr>
          <w:rFonts w:eastAsia="Times New Roman"/>
          <w:szCs w:val="24"/>
        </w:rPr>
        <w:t xml:space="preserve">χρειαστεί, </w:t>
      </w:r>
      <w:r w:rsidRPr="004D1794">
        <w:rPr>
          <w:rFonts w:eastAsia="Times New Roman"/>
          <w:szCs w:val="24"/>
        </w:rPr>
        <w:t>θα το ξαναπώ στο μ</w:t>
      </w:r>
      <w:r>
        <w:rPr>
          <w:rFonts w:eastAsia="Times New Roman"/>
          <w:szCs w:val="24"/>
        </w:rPr>
        <w:t>έ</w:t>
      </w:r>
      <w:r w:rsidRPr="004D1794">
        <w:rPr>
          <w:rFonts w:eastAsia="Times New Roman"/>
          <w:szCs w:val="24"/>
        </w:rPr>
        <w:t>λλον</w:t>
      </w:r>
      <w:r>
        <w:rPr>
          <w:rFonts w:eastAsia="Times New Roman"/>
          <w:szCs w:val="24"/>
        </w:rPr>
        <w:t>:</w:t>
      </w:r>
      <w:r w:rsidRPr="004D1794">
        <w:rPr>
          <w:rFonts w:eastAsia="Times New Roman"/>
          <w:szCs w:val="24"/>
        </w:rPr>
        <w:t xml:space="preserve"> </w:t>
      </w:r>
      <w:r>
        <w:rPr>
          <w:rFonts w:eastAsia="Times New Roman"/>
          <w:szCs w:val="24"/>
        </w:rPr>
        <w:t>Έ</w:t>
      </w:r>
      <w:r w:rsidRPr="004D1794">
        <w:rPr>
          <w:rFonts w:eastAsia="Times New Roman"/>
          <w:szCs w:val="24"/>
        </w:rPr>
        <w:t>χω την ισχυρή πεποίθηση ότι περισσεύει η υποκρισία</w:t>
      </w:r>
      <w:r>
        <w:rPr>
          <w:rFonts w:eastAsia="Times New Roman"/>
          <w:szCs w:val="24"/>
        </w:rPr>
        <w:t xml:space="preserve"> μέσα</w:t>
      </w:r>
      <w:r w:rsidRPr="004D1794">
        <w:rPr>
          <w:rFonts w:eastAsia="Times New Roman"/>
          <w:szCs w:val="24"/>
        </w:rPr>
        <w:t xml:space="preserve"> σε αυτή την </w:t>
      </w:r>
      <w:r>
        <w:rPr>
          <w:rFonts w:eastAsia="Times New Roman"/>
          <w:szCs w:val="24"/>
        </w:rPr>
        <w:t>Α</w:t>
      </w:r>
      <w:r w:rsidRPr="004D1794">
        <w:rPr>
          <w:rFonts w:eastAsia="Times New Roman"/>
          <w:szCs w:val="24"/>
        </w:rPr>
        <w:t>ίθουσα</w:t>
      </w:r>
      <w:r>
        <w:rPr>
          <w:rFonts w:eastAsia="Times New Roman"/>
          <w:szCs w:val="24"/>
        </w:rPr>
        <w:t xml:space="preserve">. Ετοιμάζετε </w:t>
      </w:r>
      <w:r w:rsidRPr="004D1794">
        <w:rPr>
          <w:rFonts w:eastAsia="Times New Roman"/>
          <w:szCs w:val="24"/>
        </w:rPr>
        <w:t xml:space="preserve">να </w:t>
      </w:r>
      <w:r>
        <w:rPr>
          <w:rFonts w:eastAsia="Times New Roman"/>
          <w:szCs w:val="24"/>
        </w:rPr>
        <w:t>νομοθετήσετε</w:t>
      </w:r>
      <w:r w:rsidRPr="004D1794">
        <w:rPr>
          <w:rFonts w:eastAsia="Times New Roman"/>
          <w:szCs w:val="24"/>
        </w:rPr>
        <w:t xml:space="preserve"> για τους </w:t>
      </w:r>
      <w:r>
        <w:rPr>
          <w:rFonts w:eastAsia="Times New Roman"/>
          <w:szCs w:val="24"/>
        </w:rPr>
        <w:t>Ε</w:t>
      </w:r>
      <w:r w:rsidRPr="004D1794">
        <w:rPr>
          <w:rFonts w:eastAsia="Times New Roman"/>
          <w:szCs w:val="24"/>
        </w:rPr>
        <w:t xml:space="preserve">θελοντές </w:t>
      </w:r>
      <w:r>
        <w:rPr>
          <w:rFonts w:eastAsia="Times New Roman"/>
          <w:szCs w:val="24"/>
        </w:rPr>
        <w:t>Μ</w:t>
      </w:r>
      <w:r w:rsidRPr="004D1794">
        <w:rPr>
          <w:rFonts w:eastAsia="Times New Roman"/>
          <w:szCs w:val="24"/>
        </w:rPr>
        <w:t xml:space="preserve">ακράς </w:t>
      </w:r>
      <w:r>
        <w:rPr>
          <w:rFonts w:eastAsia="Times New Roman"/>
          <w:szCs w:val="24"/>
        </w:rPr>
        <w:t>Θ</w:t>
      </w:r>
      <w:r w:rsidRPr="004D1794">
        <w:rPr>
          <w:rFonts w:eastAsia="Times New Roman"/>
          <w:szCs w:val="24"/>
        </w:rPr>
        <w:t>ητείας</w:t>
      </w:r>
      <w:r>
        <w:rPr>
          <w:rFonts w:eastAsia="Times New Roman"/>
          <w:szCs w:val="24"/>
        </w:rPr>
        <w:t>.</w:t>
      </w:r>
      <w:r w:rsidRPr="004D1794">
        <w:rPr>
          <w:rFonts w:eastAsia="Times New Roman"/>
          <w:szCs w:val="24"/>
        </w:rPr>
        <w:t xml:space="preserve"> Εγώ</w:t>
      </w:r>
      <w:r>
        <w:rPr>
          <w:rFonts w:eastAsia="Times New Roman"/>
          <w:szCs w:val="24"/>
        </w:rPr>
        <w:t>,</w:t>
      </w:r>
      <w:r w:rsidRPr="004D1794">
        <w:rPr>
          <w:rFonts w:eastAsia="Times New Roman"/>
          <w:szCs w:val="24"/>
        </w:rPr>
        <w:t xml:space="preserve"> </w:t>
      </w:r>
      <w:r>
        <w:rPr>
          <w:rFonts w:eastAsia="Times New Roman"/>
          <w:szCs w:val="24"/>
        </w:rPr>
        <w:t>όμως,</w:t>
      </w:r>
      <w:r w:rsidRPr="004D1794">
        <w:rPr>
          <w:rFonts w:eastAsia="Times New Roman"/>
          <w:szCs w:val="24"/>
        </w:rPr>
        <w:t xml:space="preserve"> γνωρίζω πάρα πολύ καλά πως το ενδιαφέρον σας </w:t>
      </w:r>
      <w:r>
        <w:rPr>
          <w:rFonts w:eastAsia="Times New Roman"/>
          <w:szCs w:val="24"/>
        </w:rPr>
        <w:t>αυτό</w:t>
      </w:r>
      <w:r w:rsidRPr="004D1794">
        <w:rPr>
          <w:rFonts w:eastAsia="Times New Roman"/>
          <w:szCs w:val="24"/>
        </w:rPr>
        <w:t xml:space="preserve"> είναι πολύ ψεύτικο</w:t>
      </w:r>
      <w:r>
        <w:rPr>
          <w:rFonts w:eastAsia="Times New Roman"/>
          <w:szCs w:val="24"/>
        </w:rPr>
        <w:t>, γ</w:t>
      </w:r>
      <w:r w:rsidRPr="004D1794">
        <w:rPr>
          <w:rFonts w:eastAsia="Times New Roman"/>
          <w:szCs w:val="24"/>
        </w:rPr>
        <w:t xml:space="preserve">ιατί δεν έχετε διαβάσει ούτε μία λέξη από το </w:t>
      </w:r>
      <w:r>
        <w:rPr>
          <w:rFonts w:eastAsia="Times New Roman"/>
          <w:szCs w:val="24"/>
        </w:rPr>
        <w:t>υπόμνημα το οποίο σας έχουν</w:t>
      </w:r>
      <w:r w:rsidRPr="004D1794">
        <w:rPr>
          <w:rFonts w:eastAsia="Times New Roman"/>
          <w:szCs w:val="24"/>
        </w:rPr>
        <w:t xml:space="preserve"> στείλει με τις απόψεις </w:t>
      </w:r>
      <w:r>
        <w:rPr>
          <w:rFonts w:eastAsia="Times New Roman"/>
          <w:szCs w:val="24"/>
        </w:rPr>
        <w:t>τους.</w:t>
      </w:r>
      <w:r w:rsidRPr="004D1794">
        <w:rPr>
          <w:rFonts w:eastAsia="Times New Roman"/>
          <w:szCs w:val="24"/>
        </w:rPr>
        <w:t xml:space="preserve"> </w:t>
      </w:r>
      <w:r>
        <w:rPr>
          <w:rFonts w:eastAsia="Times New Roman"/>
          <w:szCs w:val="24"/>
        </w:rPr>
        <w:t>Δ</w:t>
      </w:r>
      <w:r w:rsidRPr="004D1794">
        <w:rPr>
          <w:rFonts w:eastAsia="Times New Roman"/>
          <w:szCs w:val="24"/>
        </w:rPr>
        <w:t>εν σας απασχολούν</w:t>
      </w:r>
      <w:r>
        <w:rPr>
          <w:rFonts w:eastAsia="Times New Roman"/>
          <w:szCs w:val="24"/>
        </w:rPr>
        <w:t>, δηλαδή,</w:t>
      </w:r>
      <w:r w:rsidRPr="004D1794">
        <w:rPr>
          <w:rFonts w:eastAsia="Times New Roman"/>
          <w:szCs w:val="24"/>
        </w:rPr>
        <w:t xml:space="preserve"> καθόλου οι </w:t>
      </w:r>
      <w:r>
        <w:rPr>
          <w:rFonts w:eastAsia="Times New Roman"/>
          <w:szCs w:val="24"/>
        </w:rPr>
        <w:t>Ε</w:t>
      </w:r>
      <w:r w:rsidRPr="004D1794">
        <w:rPr>
          <w:rFonts w:eastAsia="Times New Roman"/>
          <w:szCs w:val="24"/>
        </w:rPr>
        <w:t xml:space="preserve">θελοντές </w:t>
      </w:r>
      <w:r>
        <w:rPr>
          <w:rFonts w:eastAsia="Times New Roman"/>
          <w:szCs w:val="24"/>
        </w:rPr>
        <w:t>Μ</w:t>
      </w:r>
      <w:r w:rsidRPr="004D1794">
        <w:rPr>
          <w:rFonts w:eastAsia="Times New Roman"/>
          <w:szCs w:val="24"/>
        </w:rPr>
        <w:t xml:space="preserve">ακράς </w:t>
      </w:r>
      <w:r>
        <w:rPr>
          <w:rFonts w:eastAsia="Times New Roman"/>
          <w:szCs w:val="24"/>
        </w:rPr>
        <w:t>Θ</w:t>
      </w:r>
      <w:r w:rsidRPr="004D1794">
        <w:rPr>
          <w:rFonts w:eastAsia="Times New Roman"/>
          <w:szCs w:val="24"/>
        </w:rPr>
        <w:t>ητείας</w:t>
      </w:r>
      <w:r>
        <w:rPr>
          <w:rFonts w:eastAsia="Times New Roman"/>
          <w:szCs w:val="24"/>
        </w:rPr>
        <w:t>.</w:t>
      </w:r>
      <w:r w:rsidRPr="004D1794">
        <w:rPr>
          <w:rFonts w:eastAsia="Times New Roman"/>
          <w:szCs w:val="24"/>
        </w:rPr>
        <w:t xml:space="preserve"> </w:t>
      </w:r>
      <w:r>
        <w:rPr>
          <w:rFonts w:eastAsia="Times New Roman"/>
          <w:szCs w:val="24"/>
        </w:rPr>
        <w:t>Κ</w:t>
      </w:r>
      <w:r w:rsidRPr="004D1794">
        <w:rPr>
          <w:rFonts w:eastAsia="Times New Roman"/>
          <w:szCs w:val="24"/>
        </w:rPr>
        <w:t xml:space="preserve">αι </w:t>
      </w:r>
      <w:r>
        <w:rPr>
          <w:rFonts w:eastAsia="Times New Roman"/>
          <w:szCs w:val="24"/>
        </w:rPr>
        <w:t>έ</w:t>
      </w:r>
      <w:r w:rsidRPr="004D1794">
        <w:rPr>
          <w:rFonts w:eastAsia="Times New Roman"/>
          <w:szCs w:val="24"/>
        </w:rPr>
        <w:t>χω αποδείξεις για τον ισχυρισμό μου αυτό</w:t>
      </w:r>
      <w:r>
        <w:rPr>
          <w:rFonts w:eastAsia="Times New Roman"/>
          <w:szCs w:val="24"/>
        </w:rPr>
        <w:t>ν.</w:t>
      </w:r>
      <w:r w:rsidRPr="004D1794">
        <w:rPr>
          <w:rFonts w:eastAsia="Times New Roman"/>
          <w:szCs w:val="24"/>
        </w:rPr>
        <w:t xml:space="preserve"> </w:t>
      </w:r>
      <w:r>
        <w:rPr>
          <w:rFonts w:eastAsia="Times New Roman"/>
          <w:szCs w:val="24"/>
        </w:rPr>
        <w:t xml:space="preserve">Διότι </w:t>
      </w:r>
      <w:r w:rsidRPr="004D1794">
        <w:rPr>
          <w:rFonts w:eastAsia="Times New Roman"/>
          <w:szCs w:val="24"/>
        </w:rPr>
        <w:t xml:space="preserve">όταν σας δόθηκε η ευκαιρία να </w:t>
      </w:r>
      <w:r w:rsidRPr="004D1794">
        <w:rPr>
          <w:rFonts w:eastAsia="Times New Roman"/>
          <w:szCs w:val="24"/>
        </w:rPr>
        <w:lastRenderedPageBreak/>
        <w:t>λύσετε με την ψήφο σας τα προβλήματα που δημιούργησε η αδικία της παρακράτησης των διπλών ασφαλιστικών εισφορών στους εθελοντές μακράς θητείας</w:t>
      </w:r>
      <w:r>
        <w:rPr>
          <w:rFonts w:eastAsia="Times New Roman"/>
          <w:szCs w:val="24"/>
        </w:rPr>
        <w:t>,</w:t>
      </w:r>
      <w:r w:rsidRPr="004D1794">
        <w:rPr>
          <w:rFonts w:eastAsia="Times New Roman"/>
          <w:szCs w:val="24"/>
        </w:rPr>
        <w:t xml:space="preserve"> δεν κάνατε απολύτως τίποτα</w:t>
      </w:r>
      <w:r>
        <w:rPr>
          <w:rFonts w:eastAsia="Times New Roman"/>
          <w:szCs w:val="24"/>
        </w:rPr>
        <w:t>.</w:t>
      </w:r>
      <w:r w:rsidRPr="004D1794">
        <w:rPr>
          <w:rFonts w:eastAsia="Times New Roman"/>
          <w:szCs w:val="24"/>
        </w:rPr>
        <w:t xml:space="preserve"> </w:t>
      </w:r>
      <w:r>
        <w:rPr>
          <w:rFonts w:eastAsia="Times New Roman"/>
          <w:szCs w:val="24"/>
        </w:rPr>
        <w:t>Α</w:t>
      </w:r>
      <w:r w:rsidRPr="004D1794">
        <w:rPr>
          <w:rFonts w:eastAsia="Times New Roman"/>
          <w:szCs w:val="24"/>
        </w:rPr>
        <w:t xml:space="preserve">πολύτως τίποτα </w:t>
      </w:r>
      <w:r>
        <w:rPr>
          <w:rFonts w:eastAsia="Times New Roman"/>
          <w:szCs w:val="24"/>
        </w:rPr>
        <w:t xml:space="preserve">δεν κάνατε! Όπως </w:t>
      </w:r>
      <w:r w:rsidRPr="004D1794">
        <w:rPr>
          <w:rFonts w:eastAsia="Times New Roman"/>
          <w:szCs w:val="24"/>
        </w:rPr>
        <w:t>δεν αξιοποιήσ</w:t>
      </w:r>
      <w:r>
        <w:rPr>
          <w:rFonts w:eastAsia="Times New Roman"/>
          <w:szCs w:val="24"/>
        </w:rPr>
        <w:t>ατε</w:t>
      </w:r>
      <w:r w:rsidRPr="004D1794">
        <w:rPr>
          <w:rFonts w:eastAsia="Times New Roman"/>
          <w:szCs w:val="24"/>
        </w:rPr>
        <w:t xml:space="preserve"> την ευκαιρία που σας δώσαμε</w:t>
      </w:r>
      <w:r>
        <w:rPr>
          <w:rFonts w:eastAsia="Times New Roman"/>
          <w:szCs w:val="24"/>
        </w:rPr>
        <w:t>,</w:t>
      </w:r>
      <w:r w:rsidRPr="004D1794">
        <w:rPr>
          <w:rFonts w:eastAsia="Times New Roman"/>
          <w:szCs w:val="24"/>
        </w:rPr>
        <w:t xml:space="preserve"> όταν με την βοήθεια του </w:t>
      </w:r>
      <w:r>
        <w:rPr>
          <w:rFonts w:eastAsia="Times New Roman"/>
          <w:szCs w:val="24"/>
        </w:rPr>
        <w:t>Π</w:t>
      </w:r>
      <w:r w:rsidRPr="004D1794">
        <w:rPr>
          <w:rFonts w:eastAsia="Times New Roman"/>
          <w:szCs w:val="24"/>
        </w:rPr>
        <w:t xml:space="preserve">ανελλήνιου </w:t>
      </w:r>
      <w:r>
        <w:rPr>
          <w:rFonts w:eastAsia="Times New Roman"/>
          <w:szCs w:val="24"/>
        </w:rPr>
        <w:t>Σ</w:t>
      </w:r>
      <w:r w:rsidRPr="004D1794">
        <w:rPr>
          <w:rFonts w:eastAsia="Times New Roman"/>
          <w:szCs w:val="24"/>
        </w:rPr>
        <w:t xml:space="preserve">υλλόγου Αποστράτων </w:t>
      </w:r>
      <w:r>
        <w:rPr>
          <w:rFonts w:eastAsia="Times New Roman"/>
          <w:szCs w:val="24"/>
        </w:rPr>
        <w:t>Ε</w:t>
      </w:r>
      <w:r w:rsidRPr="004D1794">
        <w:rPr>
          <w:rFonts w:eastAsia="Times New Roman"/>
          <w:szCs w:val="24"/>
        </w:rPr>
        <w:t xml:space="preserve">θελοντών </w:t>
      </w:r>
      <w:r>
        <w:rPr>
          <w:rFonts w:eastAsia="Times New Roman"/>
          <w:szCs w:val="24"/>
        </w:rPr>
        <w:t>Μ</w:t>
      </w:r>
      <w:r w:rsidRPr="004D1794">
        <w:rPr>
          <w:rFonts w:eastAsia="Times New Roman"/>
          <w:szCs w:val="24"/>
        </w:rPr>
        <w:t xml:space="preserve">ακράς </w:t>
      </w:r>
      <w:r>
        <w:rPr>
          <w:rFonts w:eastAsia="Times New Roman"/>
          <w:szCs w:val="24"/>
        </w:rPr>
        <w:t>Θ</w:t>
      </w:r>
      <w:r w:rsidRPr="004D1794">
        <w:rPr>
          <w:rFonts w:eastAsia="Times New Roman"/>
          <w:szCs w:val="24"/>
        </w:rPr>
        <w:t>ητείας καταθέσαμε σχετική τροπολογία</w:t>
      </w:r>
      <w:r>
        <w:rPr>
          <w:rFonts w:eastAsia="Times New Roman"/>
          <w:szCs w:val="24"/>
        </w:rPr>
        <w:t>,</w:t>
      </w:r>
      <w:r w:rsidRPr="004D1794">
        <w:rPr>
          <w:rFonts w:eastAsia="Times New Roman"/>
          <w:szCs w:val="24"/>
        </w:rPr>
        <w:t xml:space="preserve"> έτσι και τώρα είμαι βέβαιος πως δεν έχετε διαβάσει καν το τρίτο σημείο της επιστολής που συνυπογράφουν εκ μέρους των </w:t>
      </w:r>
      <w:r>
        <w:rPr>
          <w:rFonts w:eastAsia="Times New Roman"/>
          <w:szCs w:val="24"/>
        </w:rPr>
        <w:t>Ε</w:t>
      </w:r>
      <w:r w:rsidRPr="004D1794">
        <w:rPr>
          <w:rFonts w:eastAsia="Times New Roman"/>
          <w:szCs w:val="24"/>
        </w:rPr>
        <w:t xml:space="preserve">θελοντών </w:t>
      </w:r>
      <w:r>
        <w:rPr>
          <w:rFonts w:eastAsia="Times New Roman"/>
          <w:szCs w:val="24"/>
        </w:rPr>
        <w:t>Μ</w:t>
      </w:r>
      <w:r w:rsidRPr="004D1794">
        <w:rPr>
          <w:rFonts w:eastAsia="Times New Roman"/>
          <w:szCs w:val="24"/>
        </w:rPr>
        <w:t xml:space="preserve">ακράς </w:t>
      </w:r>
      <w:r>
        <w:rPr>
          <w:rFonts w:eastAsia="Times New Roman"/>
          <w:szCs w:val="24"/>
        </w:rPr>
        <w:t>Θ</w:t>
      </w:r>
      <w:r w:rsidRPr="004D1794">
        <w:rPr>
          <w:rFonts w:eastAsia="Times New Roman"/>
          <w:szCs w:val="24"/>
        </w:rPr>
        <w:t>ητείας οι κύριοι Παναγιώτου και Καραγιάννης</w:t>
      </w:r>
      <w:r>
        <w:rPr>
          <w:rFonts w:eastAsia="Times New Roman"/>
          <w:szCs w:val="24"/>
        </w:rPr>
        <w:t>.</w:t>
      </w:r>
      <w:r w:rsidRPr="004D1794">
        <w:rPr>
          <w:rFonts w:eastAsia="Times New Roman"/>
          <w:szCs w:val="24"/>
        </w:rPr>
        <w:t xml:space="preserve"> </w:t>
      </w:r>
    </w:p>
    <w:p w14:paraId="296715AC" w14:textId="77777777" w:rsidR="00711852" w:rsidRDefault="000A1C6E">
      <w:pPr>
        <w:spacing w:line="600" w:lineRule="auto"/>
        <w:ind w:firstLine="720"/>
        <w:jc w:val="both"/>
        <w:rPr>
          <w:rFonts w:eastAsia="Times New Roman"/>
          <w:szCs w:val="24"/>
        </w:rPr>
      </w:pPr>
      <w:r>
        <w:rPr>
          <w:rFonts w:eastAsia="Times New Roman"/>
          <w:szCs w:val="24"/>
        </w:rPr>
        <w:t>Θ</w:t>
      </w:r>
      <w:r w:rsidRPr="004D1794">
        <w:rPr>
          <w:rFonts w:eastAsia="Times New Roman"/>
          <w:szCs w:val="24"/>
        </w:rPr>
        <w:t>α τα προσθέσουμε αυτά που λέει σε εκείνο το κομμάτι στο άρθρο 17 του νομοσχεδίου</w:t>
      </w:r>
      <w:r>
        <w:rPr>
          <w:rFonts w:eastAsia="Times New Roman"/>
          <w:szCs w:val="24"/>
        </w:rPr>
        <w:t>;</w:t>
      </w:r>
      <w:r w:rsidRPr="004D1794">
        <w:rPr>
          <w:rFonts w:eastAsia="Times New Roman"/>
          <w:szCs w:val="24"/>
        </w:rPr>
        <w:t xml:space="preserve"> </w:t>
      </w:r>
      <w:r>
        <w:rPr>
          <w:rFonts w:eastAsia="Times New Roman"/>
          <w:szCs w:val="24"/>
        </w:rPr>
        <w:t>Θα α</w:t>
      </w:r>
      <w:r w:rsidRPr="004D1794">
        <w:rPr>
          <w:rFonts w:eastAsia="Times New Roman"/>
          <w:szCs w:val="24"/>
        </w:rPr>
        <w:t>ντικαταστήσουμε</w:t>
      </w:r>
      <w:r>
        <w:rPr>
          <w:rFonts w:eastAsia="Times New Roman"/>
          <w:szCs w:val="24"/>
        </w:rPr>
        <w:t>,</w:t>
      </w:r>
      <w:r w:rsidRPr="004D1794">
        <w:rPr>
          <w:rFonts w:eastAsia="Times New Roman"/>
          <w:szCs w:val="24"/>
        </w:rPr>
        <w:t xml:space="preserve"> δηλαδή</w:t>
      </w:r>
      <w:r>
        <w:rPr>
          <w:rFonts w:eastAsia="Times New Roman"/>
          <w:szCs w:val="24"/>
        </w:rPr>
        <w:t>,</w:t>
      </w:r>
      <w:r w:rsidRPr="004D1794">
        <w:rPr>
          <w:rFonts w:eastAsia="Times New Roman"/>
          <w:szCs w:val="24"/>
        </w:rPr>
        <w:t xml:space="preserve"> την παράγραφο 2</w:t>
      </w:r>
      <w:r>
        <w:rPr>
          <w:rFonts w:eastAsia="Times New Roman"/>
          <w:szCs w:val="24"/>
        </w:rPr>
        <w:t>,</w:t>
      </w:r>
      <w:r w:rsidRPr="004D1794">
        <w:rPr>
          <w:rFonts w:eastAsia="Times New Roman"/>
          <w:szCs w:val="24"/>
        </w:rPr>
        <w:t xml:space="preserve"> του άρθρου 15</w:t>
      </w:r>
      <w:r>
        <w:rPr>
          <w:rFonts w:eastAsia="Times New Roman"/>
          <w:szCs w:val="24"/>
        </w:rPr>
        <w:t>,</w:t>
      </w:r>
      <w:r w:rsidRPr="004D1794">
        <w:rPr>
          <w:rFonts w:eastAsia="Times New Roman"/>
          <w:szCs w:val="24"/>
        </w:rPr>
        <w:t xml:space="preserve"> του ν</w:t>
      </w:r>
      <w:r>
        <w:rPr>
          <w:rFonts w:eastAsia="Times New Roman"/>
          <w:szCs w:val="24"/>
        </w:rPr>
        <w:t>.29</w:t>
      </w:r>
      <w:r w:rsidRPr="004D1794">
        <w:rPr>
          <w:rFonts w:eastAsia="Times New Roman"/>
          <w:szCs w:val="24"/>
        </w:rPr>
        <w:t>36</w:t>
      </w:r>
      <w:r>
        <w:rPr>
          <w:rFonts w:eastAsia="Times New Roman"/>
          <w:szCs w:val="24"/>
        </w:rPr>
        <w:t>,</w:t>
      </w:r>
      <w:r w:rsidRPr="004D1794">
        <w:rPr>
          <w:rFonts w:eastAsia="Times New Roman"/>
          <w:szCs w:val="24"/>
        </w:rPr>
        <w:t xml:space="preserve"> όπως αυτό αντικαταστ</w:t>
      </w:r>
      <w:r>
        <w:rPr>
          <w:rFonts w:eastAsia="Times New Roman"/>
          <w:szCs w:val="24"/>
        </w:rPr>
        <w:t>ά</w:t>
      </w:r>
      <w:r w:rsidRPr="004D1794">
        <w:rPr>
          <w:rFonts w:eastAsia="Times New Roman"/>
          <w:szCs w:val="24"/>
        </w:rPr>
        <w:t>θηκε με την πρώτη παράγραφο του άρθρου 7</w:t>
      </w:r>
      <w:r>
        <w:rPr>
          <w:rFonts w:eastAsia="Times New Roman"/>
          <w:szCs w:val="24"/>
        </w:rPr>
        <w:t>, του ν.32</w:t>
      </w:r>
      <w:r w:rsidRPr="004D1794">
        <w:rPr>
          <w:rFonts w:eastAsia="Times New Roman"/>
          <w:szCs w:val="24"/>
        </w:rPr>
        <w:t>54</w:t>
      </w:r>
      <w:r>
        <w:rPr>
          <w:rFonts w:eastAsia="Times New Roman"/>
          <w:szCs w:val="24"/>
        </w:rPr>
        <w:t>,</w:t>
      </w:r>
      <w:r w:rsidRPr="004D1794">
        <w:rPr>
          <w:rFonts w:eastAsia="Times New Roman"/>
          <w:szCs w:val="24"/>
        </w:rPr>
        <w:t xml:space="preserve"> με τα λόγια που αναφέρονται σε αυτή την επιστολή</w:t>
      </w:r>
      <w:r>
        <w:rPr>
          <w:rFonts w:eastAsia="Times New Roman"/>
          <w:szCs w:val="24"/>
        </w:rPr>
        <w:t>;</w:t>
      </w:r>
    </w:p>
    <w:p w14:paraId="296715A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«Ο</w:t>
      </w:r>
      <w:r w:rsidRPr="004E08FB">
        <w:rPr>
          <w:rFonts w:eastAsia="Times New Roman" w:cs="Times New Roman"/>
          <w:szCs w:val="24"/>
        </w:rPr>
        <w:t xml:space="preserve"> χρόνος ασφάλισής τους στο ΙΚΑ και στο </w:t>
      </w:r>
      <w:r>
        <w:rPr>
          <w:rFonts w:eastAsia="Times New Roman" w:cs="Times New Roman"/>
          <w:szCs w:val="24"/>
        </w:rPr>
        <w:t xml:space="preserve">ΙΚΑ </w:t>
      </w:r>
      <w:r w:rsidRPr="004E08FB">
        <w:rPr>
          <w:rFonts w:eastAsia="Times New Roman" w:cs="Times New Roman"/>
          <w:szCs w:val="24"/>
        </w:rPr>
        <w:t>-</w:t>
      </w:r>
      <w:r>
        <w:rPr>
          <w:rFonts w:eastAsia="Times New Roman" w:cs="Times New Roman"/>
          <w:szCs w:val="24"/>
        </w:rPr>
        <w:t xml:space="preserve"> ΤΕΑΜ</w:t>
      </w:r>
      <w:r w:rsidRPr="004E08FB">
        <w:rPr>
          <w:rFonts w:eastAsia="Times New Roman" w:cs="Times New Roman"/>
          <w:szCs w:val="24"/>
        </w:rPr>
        <w:t xml:space="preserve"> συνυπολογίζεται</w:t>
      </w:r>
      <w:r>
        <w:rPr>
          <w:rFonts w:eastAsia="Times New Roman" w:cs="Times New Roman"/>
          <w:szCs w:val="24"/>
        </w:rPr>
        <w:t xml:space="preserve"> σ</w:t>
      </w:r>
      <w:r w:rsidRPr="004E08FB">
        <w:rPr>
          <w:rFonts w:eastAsia="Times New Roman" w:cs="Times New Roman"/>
          <w:szCs w:val="24"/>
        </w:rPr>
        <w:t>ύμφωνα με τις διατάξεις της διαδοχικής ασφάλισης</w:t>
      </w:r>
      <w:r>
        <w:rPr>
          <w:rFonts w:eastAsia="Times New Roman" w:cs="Times New Roman"/>
          <w:szCs w:val="24"/>
        </w:rPr>
        <w:t>. Ο</w:t>
      </w:r>
      <w:r w:rsidRPr="004E08FB">
        <w:rPr>
          <w:rFonts w:eastAsia="Times New Roman" w:cs="Times New Roman"/>
          <w:szCs w:val="24"/>
        </w:rPr>
        <w:t xml:space="preserve"> χρόνος </w:t>
      </w:r>
      <w:r>
        <w:rPr>
          <w:rFonts w:eastAsia="Times New Roman" w:cs="Times New Roman"/>
          <w:szCs w:val="24"/>
        </w:rPr>
        <w:t>σ</w:t>
      </w:r>
      <w:r w:rsidRPr="004E08FB">
        <w:rPr>
          <w:rFonts w:eastAsia="Times New Roman" w:cs="Times New Roman"/>
          <w:szCs w:val="24"/>
        </w:rPr>
        <w:t xml:space="preserve">τρατιωτικής υπηρεσίας από την κατάταξή τους μέχρι τη δημοσίευση του νόμου </w:t>
      </w:r>
      <w:r>
        <w:rPr>
          <w:rFonts w:eastAsia="Times New Roman" w:cs="Times New Roman"/>
          <w:szCs w:val="24"/>
        </w:rPr>
        <w:t xml:space="preserve">αυτού αναγνωρίζεται ως χρόνος </w:t>
      </w:r>
      <w:r w:rsidRPr="004E08FB">
        <w:rPr>
          <w:rFonts w:eastAsia="Times New Roman" w:cs="Times New Roman"/>
          <w:szCs w:val="24"/>
        </w:rPr>
        <w:t>μετοχικής σχέσης με τα ταμεία αλληλοβοήθειας</w:t>
      </w:r>
      <w:r>
        <w:rPr>
          <w:rFonts w:eastAsia="Times New Roman" w:cs="Times New Roman"/>
          <w:szCs w:val="24"/>
        </w:rPr>
        <w:t>,</w:t>
      </w:r>
      <w:r w:rsidRPr="004E08FB">
        <w:rPr>
          <w:rFonts w:eastAsia="Times New Roman" w:cs="Times New Roman"/>
          <w:szCs w:val="24"/>
        </w:rPr>
        <w:t xml:space="preserve"> χωρίς την καταβολή </w:t>
      </w:r>
      <w:r>
        <w:rPr>
          <w:rFonts w:eastAsia="Times New Roman" w:cs="Times New Roman"/>
          <w:szCs w:val="24"/>
        </w:rPr>
        <w:t>καμμιάς</w:t>
      </w:r>
      <w:r w:rsidRPr="004E08FB">
        <w:rPr>
          <w:rFonts w:eastAsia="Times New Roman" w:cs="Times New Roman"/>
          <w:szCs w:val="24"/>
        </w:rPr>
        <w:t xml:space="preserve"> πρόσθετης κράτησης για το χρονικό διά</w:t>
      </w:r>
      <w:r w:rsidRPr="004E08FB">
        <w:rPr>
          <w:rFonts w:eastAsia="Times New Roman" w:cs="Times New Roman"/>
          <w:szCs w:val="24"/>
        </w:rPr>
        <w:lastRenderedPageBreak/>
        <w:t>στημα της πενταετίας που υπηρετούσαν ως εθελοντές πενταετούς υπηρεσίας</w:t>
      </w:r>
      <w:r>
        <w:rPr>
          <w:rFonts w:eastAsia="Times New Roman" w:cs="Times New Roman"/>
          <w:szCs w:val="24"/>
        </w:rPr>
        <w:t>.». Σ</w:t>
      </w:r>
      <w:r w:rsidRPr="004E08FB">
        <w:rPr>
          <w:rFonts w:eastAsia="Times New Roman" w:cs="Times New Roman"/>
          <w:szCs w:val="24"/>
        </w:rPr>
        <w:t xml:space="preserve">υμφωνείτε με αυτό </w:t>
      </w:r>
      <w:r>
        <w:rPr>
          <w:rFonts w:eastAsia="Times New Roman" w:cs="Times New Roman"/>
          <w:szCs w:val="24"/>
        </w:rPr>
        <w:t>ή όχι; Γν</w:t>
      </w:r>
      <w:r w:rsidRPr="004E08FB">
        <w:rPr>
          <w:rFonts w:eastAsia="Times New Roman" w:cs="Times New Roman"/>
          <w:szCs w:val="24"/>
        </w:rPr>
        <w:t xml:space="preserve">ωρίζετε την αξία των λέξεων που έχουν για τους </w:t>
      </w:r>
      <w:r>
        <w:rPr>
          <w:rFonts w:eastAsia="Times New Roman" w:cs="Times New Roman"/>
          <w:szCs w:val="24"/>
        </w:rPr>
        <w:t>Ε</w:t>
      </w:r>
      <w:r w:rsidRPr="004E08FB">
        <w:rPr>
          <w:rFonts w:eastAsia="Times New Roman" w:cs="Times New Roman"/>
          <w:szCs w:val="24"/>
        </w:rPr>
        <w:t xml:space="preserve">θελοντές </w:t>
      </w:r>
      <w:r>
        <w:rPr>
          <w:rFonts w:eastAsia="Times New Roman" w:cs="Times New Roman"/>
          <w:szCs w:val="24"/>
        </w:rPr>
        <w:t>Μ</w:t>
      </w:r>
      <w:r w:rsidRPr="004E08FB">
        <w:rPr>
          <w:rFonts w:eastAsia="Times New Roman" w:cs="Times New Roman"/>
          <w:szCs w:val="24"/>
        </w:rPr>
        <w:t xml:space="preserve">ακράς </w:t>
      </w:r>
      <w:r>
        <w:rPr>
          <w:rFonts w:eastAsia="Times New Roman" w:cs="Times New Roman"/>
          <w:szCs w:val="24"/>
        </w:rPr>
        <w:t>Θ</w:t>
      </w:r>
      <w:r w:rsidRPr="004E08FB">
        <w:rPr>
          <w:rFonts w:eastAsia="Times New Roman" w:cs="Times New Roman"/>
          <w:szCs w:val="24"/>
        </w:rPr>
        <w:t>ητείας</w:t>
      </w:r>
      <w:r>
        <w:rPr>
          <w:rFonts w:eastAsia="Times New Roman" w:cs="Times New Roman"/>
          <w:szCs w:val="24"/>
        </w:rPr>
        <w:t>; Π</w:t>
      </w:r>
      <w:r w:rsidRPr="004E08FB">
        <w:rPr>
          <w:rFonts w:eastAsia="Times New Roman" w:cs="Times New Roman"/>
          <w:szCs w:val="24"/>
        </w:rPr>
        <w:t>ολύ αμφιβάλλω</w:t>
      </w:r>
      <w:r>
        <w:rPr>
          <w:rFonts w:eastAsia="Times New Roman" w:cs="Times New Roman"/>
          <w:szCs w:val="24"/>
        </w:rPr>
        <w:t>.</w:t>
      </w:r>
    </w:p>
    <w:p w14:paraId="296715A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w:t>
      </w:r>
      <w:r w:rsidRPr="004E08FB">
        <w:rPr>
          <w:rFonts w:eastAsia="Times New Roman" w:cs="Times New Roman"/>
          <w:szCs w:val="24"/>
        </w:rPr>
        <w:t>ήμερα πάντως</w:t>
      </w:r>
      <w:r>
        <w:rPr>
          <w:rFonts w:eastAsia="Times New Roman" w:cs="Times New Roman"/>
          <w:szCs w:val="24"/>
        </w:rPr>
        <w:t>, κ</w:t>
      </w:r>
      <w:r w:rsidRPr="004E08FB">
        <w:rPr>
          <w:rFonts w:eastAsia="Times New Roman" w:cs="Times New Roman"/>
          <w:szCs w:val="24"/>
        </w:rPr>
        <w:t>ύριε Υπουργέ</w:t>
      </w:r>
      <w:r>
        <w:rPr>
          <w:rFonts w:eastAsia="Times New Roman" w:cs="Times New Roman"/>
          <w:szCs w:val="24"/>
        </w:rPr>
        <w:t>,</w:t>
      </w:r>
      <w:r w:rsidRPr="004E08FB">
        <w:rPr>
          <w:rFonts w:eastAsia="Times New Roman" w:cs="Times New Roman"/>
          <w:szCs w:val="24"/>
        </w:rPr>
        <w:t xml:space="preserve"> έχετε μία ευκαιρία για μία ακόμα φορά</w:t>
      </w:r>
      <w:r>
        <w:rPr>
          <w:rFonts w:eastAsia="Times New Roman" w:cs="Times New Roman"/>
          <w:szCs w:val="24"/>
        </w:rPr>
        <w:t>. Ν</w:t>
      </w:r>
      <w:r w:rsidRPr="004E08FB">
        <w:rPr>
          <w:rFonts w:eastAsia="Times New Roman" w:cs="Times New Roman"/>
          <w:szCs w:val="24"/>
        </w:rPr>
        <w:t xml:space="preserve">α το δείτε αυτό που σας λένε οι </w:t>
      </w:r>
      <w:r>
        <w:rPr>
          <w:rFonts w:eastAsia="Times New Roman" w:cs="Times New Roman"/>
          <w:szCs w:val="24"/>
        </w:rPr>
        <w:t>Ε</w:t>
      </w:r>
      <w:r w:rsidRPr="004E08FB">
        <w:rPr>
          <w:rFonts w:eastAsia="Times New Roman" w:cs="Times New Roman"/>
          <w:szCs w:val="24"/>
        </w:rPr>
        <w:t xml:space="preserve">θελοντές </w:t>
      </w:r>
      <w:r>
        <w:rPr>
          <w:rFonts w:eastAsia="Times New Roman" w:cs="Times New Roman"/>
          <w:szCs w:val="24"/>
        </w:rPr>
        <w:t>Μ</w:t>
      </w:r>
      <w:r w:rsidRPr="004E08FB">
        <w:rPr>
          <w:rFonts w:eastAsia="Times New Roman" w:cs="Times New Roman"/>
          <w:szCs w:val="24"/>
        </w:rPr>
        <w:t xml:space="preserve">ακράς </w:t>
      </w:r>
      <w:r>
        <w:rPr>
          <w:rFonts w:eastAsia="Times New Roman" w:cs="Times New Roman"/>
          <w:szCs w:val="24"/>
        </w:rPr>
        <w:t>Θη</w:t>
      </w:r>
      <w:r w:rsidRPr="004E08FB">
        <w:rPr>
          <w:rFonts w:eastAsia="Times New Roman" w:cs="Times New Roman"/>
          <w:szCs w:val="24"/>
        </w:rPr>
        <w:t>τείας και να το εντάξετε μέσα στο νομοσχέδιο</w:t>
      </w:r>
      <w:r>
        <w:rPr>
          <w:rFonts w:eastAsia="Times New Roman" w:cs="Times New Roman"/>
          <w:szCs w:val="24"/>
        </w:rPr>
        <w:t>,</w:t>
      </w:r>
      <w:r w:rsidRPr="004E08FB">
        <w:rPr>
          <w:rFonts w:eastAsia="Times New Roman" w:cs="Times New Roman"/>
          <w:szCs w:val="24"/>
        </w:rPr>
        <w:t xml:space="preserve"> έστω και την τελευταία στιγμή</w:t>
      </w:r>
      <w:r>
        <w:rPr>
          <w:rFonts w:eastAsia="Times New Roman" w:cs="Times New Roman"/>
          <w:szCs w:val="24"/>
        </w:rPr>
        <w:t>, διότι</w:t>
      </w:r>
      <w:r w:rsidRPr="004E08FB">
        <w:rPr>
          <w:rFonts w:eastAsia="Times New Roman" w:cs="Times New Roman"/>
          <w:szCs w:val="24"/>
        </w:rPr>
        <w:t xml:space="preserve"> νομίζω ότι είστε ενήμερος</w:t>
      </w:r>
      <w:r>
        <w:rPr>
          <w:rFonts w:eastAsia="Times New Roman" w:cs="Times New Roman"/>
          <w:szCs w:val="24"/>
        </w:rPr>
        <w:t>, κ</w:t>
      </w:r>
      <w:r w:rsidRPr="004E08FB">
        <w:rPr>
          <w:rFonts w:eastAsia="Times New Roman" w:cs="Times New Roman"/>
          <w:szCs w:val="24"/>
        </w:rPr>
        <w:t>ύριε Υπουργέ</w:t>
      </w:r>
      <w:r>
        <w:rPr>
          <w:rFonts w:eastAsia="Times New Roman" w:cs="Times New Roman"/>
          <w:szCs w:val="24"/>
        </w:rPr>
        <w:t>, γι’</w:t>
      </w:r>
      <w:r w:rsidRPr="004E08FB">
        <w:rPr>
          <w:rFonts w:eastAsia="Times New Roman" w:cs="Times New Roman"/>
          <w:szCs w:val="24"/>
        </w:rPr>
        <w:t xml:space="preserve"> αυτό</w:t>
      </w:r>
      <w:r>
        <w:rPr>
          <w:rFonts w:eastAsia="Times New Roman" w:cs="Times New Roman"/>
          <w:szCs w:val="24"/>
        </w:rPr>
        <w:t>.</w:t>
      </w:r>
    </w:p>
    <w:p w14:paraId="296715AF" w14:textId="77777777" w:rsidR="00711852" w:rsidRDefault="000A1C6E">
      <w:pPr>
        <w:spacing w:line="600" w:lineRule="auto"/>
        <w:ind w:firstLine="720"/>
        <w:jc w:val="both"/>
        <w:rPr>
          <w:rFonts w:eastAsia="Times New Roman" w:cs="Times New Roman"/>
          <w:szCs w:val="24"/>
        </w:rPr>
      </w:pPr>
      <w:r w:rsidRPr="004E08FB">
        <w:rPr>
          <w:rFonts w:eastAsia="Times New Roman" w:cs="Times New Roman"/>
          <w:szCs w:val="24"/>
        </w:rPr>
        <w:t>Έχω κι άλλες ερωτήσεις να σας κάνω σήμερα</w:t>
      </w:r>
      <w:r>
        <w:rPr>
          <w:rFonts w:eastAsia="Times New Roman" w:cs="Times New Roman"/>
          <w:szCs w:val="24"/>
        </w:rPr>
        <w:t>. Έ</w:t>
      </w:r>
      <w:r w:rsidRPr="004E08FB">
        <w:rPr>
          <w:rFonts w:eastAsia="Times New Roman" w:cs="Times New Roman"/>
          <w:szCs w:val="24"/>
        </w:rPr>
        <w:t xml:space="preserve">χετε αντιληφθεί </w:t>
      </w:r>
      <w:r>
        <w:rPr>
          <w:rFonts w:eastAsia="Times New Roman" w:cs="Times New Roman"/>
          <w:szCs w:val="24"/>
        </w:rPr>
        <w:t>τ</w:t>
      </w:r>
      <w:r w:rsidRPr="004E08FB">
        <w:rPr>
          <w:rFonts w:eastAsia="Times New Roman" w:cs="Times New Roman"/>
          <w:szCs w:val="24"/>
        </w:rPr>
        <w:t>ο βάρος που αποδίδουν το σύνολο των μελών</w:t>
      </w:r>
      <w:r>
        <w:rPr>
          <w:rFonts w:eastAsia="Times New Roman" w:cs="Times New Roman"/>
          <w:szCs w:val="24"/>
        </w:rPr>
        <w:t>,</w:t>
      </w:r>
      <w:r w:rsidRPr="004E08FB">
        <w:rPr>
          <w:rFonts w:eastAsia="Times New Roman" w:cs="Times New Roman"/>
          <w:szCs w:val="24"/>
        </w:rPr>
        <w:t xml:space="preserve"> των συλλόγων των αποφοίτων των Αν</w:t>
      </w:r>
      <w:r>
        <w:rPr>
          <w:rFonts w:eastAsia="Times New Roman" w:cs="Times New Roman"/>
          <w:szCs w:val="24"/>
        </w:rPr>
        <w:t>ωτέ</w:t>
      </w:r>
      <w:r w:rsidRPr="004E08FB">
        <w:rPr>
          <w:rFonts w:eastAsia="Times New Roman" w:cs="Times New Roman"/>
          <w:szCs w:val="24"/>
        </w:rPr>
        <w:t xml:space="preserve">ρων Στρατιωτικών Σχολών Υπαξιωματικών της </w:t>
      </w:r>
      <w:r>
        <w:rPr>
          <w:rFonts w:eastAsia="Times New Roman" w:cs="Times New Roman"/>
          <w:szCs w:val="24"/>
        </w:rPr>
        <w:t>Πολεμικής Α</w:t>
      </w:r>
      <w:r w:rsidRPr="004E08FB">
        <w:rPr>
          <w:rFonts w:eastAsia="Times New Roman" w:cs="Times New Roman"/>
          <w:szCs w:val="24"/>
        </w:rPr>
        <w:t xml:space="preserve">εροπορίας </w:t>
      </w:r>
      <w:r>
        <w:rPr>
          <w:rFonts w:eastAsia="Times New Roman" w:cs="Times New Roman"/>
          <w:szCs w:val="24"/>
        </w:rPr>
        <w:t>σ</w:t>
      </w:r>
      <w:r w:rsidRPr="004E08FB">
        <w:rPr>
          <w:rFonts w:eastAsia="Times New Roman" w:cs="Times New Roman"/>
          <w:szCs w:val="24"/>
        </w:rPr>
        <w:t xml:space="preserve">τις δύο λέξεις </w:t>
      </w:r>
      <w:r>
        <w:rPr>
          <w:rFonts w:eastAsia="Times New Roman" w:cs="Times New Roman"/>
          <w:szCs w:val="24"/>
        </w:rPr>
        <w:t>«</w:t>
      </w:r>
      <w:r w:rsidRPr="004E08FB">
        <w:rPr>
          <w:rFonts w:eastAsia="Times New Roman" w:cs="Times New Roman"/>
          <w:szCs w:val="24"/>
        </w:rPr>
        <w:t>παράδοξο</w:t>
      </w:r>
      <w:r>
        <w:rPr>
          <w:rFonts w:eastAsia="Times New Roman" w:cs="Times New Roman"/>
          <w:szCs w:val="24"/>
        </w:rPr>
        <w:t>»</w:t>
      </w:r>
      <w:r w:rsidRPr="004E08FB">
        <w:rPr>
          <w:rFonts w:eastAsia="Times New Roman" w:cs="Times New Roman"/>
          <w:szCs w:val="24"/>
        </w:rPr>
        <w:t xml:space="preserve"> και </w:t>
      </w:r>
      <w:r>
        <w:rPr>
          <w:rFonts w:eastAsia="Times New Roman" w:cs="Times New Roman"/>
          <w:szCs w:val="24"/>
        </w:rPr>
        <w:t>«</w:t>
      </w:r>
      <w:r w:rsidRPr="004E08FB">
        <w:rPr>
          <w:rFonts w:eastAsia="Times New Roman" w:cs="Times New Roman"/>
          <w:szCs w:val="24"/>
        </w:rPr>
        <w:t>αιφνιδίως</w:t>
      </w:r>
      <w:r>
        <w:rPr>
          <w:rFonts w:eastAsia="Times New Roman" w:cs="Times New Roman"/>
          <w:szCs w:val="24"/>
        </w:rPr>
        <w:t xml:space="preserve">»; </w:t>
      </w:r>
    </w:p>
    <w:p w14:paraId="296715B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w:t>
      </w:r>
      <w:r w:rsidRPr="004E08FB">
        <w:rPr>
          <w:rFonts w:eastAsia="Times New Roman" w:cs="Times New Roman"/>
          <w:szCs w:val="24"/>
        </w:rPr>
        <w:t xml:space="preserve">ναφέρομαι στο υπόμνημα που συνυπογράφουν εκ μέρους της </w:t>
      </w:r>
      <w:r>
        <w:rPr>
          <w:rFonts w:eastAsia="Times New Roman" w:cs="Times New Roman"/>
          <w:szCs w:val="24"/>
        </w:rPr>
        <w:t xml:space="preserve">ΣΑΣ, </w:t>
      </w:r>
      <w:r w:rsidRPr="00CC1D99">
        <w:rPr>
          <w:rFonts w:eastAsia="Times New Roman" w:cs="Times New Roman"/>
          <w:szCs w:val="24"/>
        </w:rPr>
        <w:t>ΣΑΣΥΔΑ</w:t>
      </w:r>
      <w:r>
        <w:rPr>
          <w:rFonts w:eastAsia="Times New Roman" w:cs="Times New Roman"/>
          <w:szCs w:val="24"/>
        </w:rPr>
        <w:t xml:space="preserve"> και της</w:t>
      </w:r>
      <w:r w:rsidRPr="00CC1D99">
        <w:rPr>
          <w:rFonts w:eastAsia="Times New Roman" w:cs="Times New Roman"/>
          <w:szCs w:val="24"/>
        </w:rPr>
        <w:t xml:space="preserve"> ΣΑΙΡ</w:t>
      </w:r>
      <w:r>
        <w:rPr>
          <w:rFonts w:eastAsia="Times New Roman" w:cs="Times New Roman"/>
          <w:szCs w:val="24"/>
        </w:rPr>
        <w:t>, οι κύριοι Σφαλτάης, Ρούτσιος και Κρανιάς,</w:t>
      </w:r>
      <w:r w:rsidRPr="00CC1D99">
        <w:rPr>
          <w:rFonts w:eastAsia="Times New Roman" w:cs="Times New Roman"/>
          <w:szCs w:val="24"/>
        </w:rPr>
        <w:t xml:space="preserve"> </w:t>
      </w:r>
      <w:r w:rsidRPr="004E08FB">
        <w:rPr>
          <w:rFonts w:eastAsia="Times New Roman" w:cs="Times New Roman"/>
          <w:szCs w:val="24"/>
        </w:rPr>
        <w:t xml:space="preserve">απόσπασμα του οποίου </w:t>
      </w:r>
      <w:r>
        <w:rPr>
          <w:rFonts w:eastAsia="Times New Roman" w:cs="Times New Roman"/>
          <w:szCs w:val="24"/>
        </w:rPr>
        <w:t>σ</w:t>
      </w:r>
      <w:r w:rsidRPr="004E08FB">
        <w:rPr>
          <w:rFonts w:eastAsia="Times New Roman" w:cs="Times New Roman"/>
          <w:szCs w:val="24"/>
        </w:rPr>
        <w:t>ας διαβάζω</w:t>
      </w:r>
      <w:r>
        <w:rPr>
          <w:rFonts w:eastAsia="Times New Roman" w:cs="Times New Roman"/>
          <w:szCs w:val="24"/>
        </w:rPr>
        <w:t>: «Οι σύλλογοί μας</w:t>
      </w:r>
      <w:r w:rsidRPr="004E08FB">
        <w:rPr>
          <w:rFonts w:eastAsia="Times New Roman" w:cs="Times New Roman"/>
          <w:szCs w:val="24"/>
        </w:rPr>
        <w:t xml:space="preserve"> έγιναν αποδέκτες παραπόνων </w:t>
      </w:r>
      <w:r>
        <w:rPr>
          <w:rFonts w:eastAsia="Times New Roman" w:cs="Times New Roman"/>
          <w:szCs w:val="24"/>
        </w:rPr>
        <w:t xml:space="preserve">συντριπτικού </w:t>
      </w:r>
      <w:r w:rsidRPr="004E08FB">
        <w:rPr>
          <w:rFonts w:eastAsia="Times New Roman" w:cs="Times New Roman"/>
          <w:szCs w:val="24"/>
        </w:rPr>
        <w:t xml:space="preserve">αριθμού καθόσον κατά παράδοξο τρόπο η παράγραφος 1 του άρθρου 32 του </w:t>
      </w:r>
      <w:r>
        <w:rPr>
          <w:rFonts w:eastAsia="Times New Roman" w:cs="Times New Roman"/>
          <w:szCs w:val="24"/>
        </w:rPr>
        <w:t>κατατεθέντος</w:t>
      </w:r>
      <w:r w:rsidRPr="004E08FB">
        <w:rPr>
          <w:rFonts w:eastAsia="Times New Roman" w:cs="Times New Roman"/>
          <w:szCs w:val="24"/>
        </w:rPr>
        <w:t xml:space="preserve"> νομοσχεδίου δημιουργεί ανισότητες</w:t>
      </w:r>
      <w:r>
        <w:rPr>
          <w:rFonts w:eastAsia="Times New Roman" w:cs="Times New Roman"/>
          <w:szCs w:val="24"/>
        </w:rPr>
        <w:t>. Η</w:t>
      </w:r>
      <w:r w:rsidRPr="004E08FB">
        <w:rPr>
          <w:rFonts w:eastAsia="Times New Roman" w:cs="Times New Roman"/>
          <w:szCs w:val="24"/>
        </w:rPr>
        <w:t xml:space="preserve"> παραδοξότητα του γεγονότος έγκειται στο ότι η συγκεκριμένη διάταξη κατά τη </w:t>
      </w:r>
      <w:r w:rsidRPr="004E08FB">
        <w:rPr>
          <w:rFonts w:eastAsia="Times New Roman" w:cs="Times New Roman"/>
          <w:szCs w:val="24"/>
        </w:rPr>
        <w:lastRenderedPageBreak/>
        <w:t>δημόσια διαβ</w:t>
      </w:r>
      <w:r>
        <w:rPr>
          <w:rFonts w:eastAsia="Times New Roman" w:cs="Times New Roman"/>
          <w:szCs w:val="24"/>
        </w:rPr>
        <w:t>ούλευση του νομοσχεδίου δεν εντασσότ</w:t>
      </w:r>
      <w:r w:rsidRPr="004E08FB">
        <w:rPr>
          <w:rFonts w:eastAsia="Times New Roman" w:cs="Times New Roman"/>
          <w:szCs w:val="24"/>
        </w:rPr>
        <w:t>αν εντός αυτού</w:t>
      </w:r>
      <w:r>
        <w:rPr>
          <w:rFonts w:eastAsia="Times New Roman" w:cs="Times New Roman"/>
          <w:szCs w:val="24"/>
        </w:rPr>
        <w:t>,</w:t>
      </w:r>
      <w:r w:rsidRPr="004E08FB">
        <w:rPr>
          <w:rFonts w:eastAsia="Times New Roman" w:cs="Times New Roman"/>
          <w:szCs w:val="24"/>
        </w:rPr>
        <w:t xml:space="preserve"> αλλά εμφανίστηκε </w:t>
      </w:r>
      <w:r>
        <w:rPr>
          <w:rFonts w:eastAsia="Times New Roman" w:cs="Times New Roman"/>
          <w:szCs w:val="24"/>
        </w:rPr>
        <w:t>μ</w:t>
      </w:r>
      <w:r w:rsidRPr="004E08FB">
        <w:rPr>
          <w:rFonts w:eastAsia="Times New Roman" w:cs="Times New Roman"/>
          <w:szCs w:val="24"/>
        </w:rPr>
        <w:t xml:space="preserve">ε </w:t>
      </w:r>
      <w:r>
        <w:rPr>
          <w:rFonts w:eastAsia="Times New Roman" w:cs="Times New Roman"/>
          <w:szCs w:val="24"/>
        </w:rPr>
        <w:t xml:space="preserve">αιφνιδιαστικό τρόπο.». </w:t>
      </w:r>
    </w:p>
    <w:p w14:paraId="296715B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w:t>
      </w:r>
      <w:r w:rsidRPr="004E08FB">
        <w:rPr>
          <w:rFonts w:eastAsia="Times New Roman" w:cs="Times New Roman"/>
          <w:szCs w:val="24"/>
        </w:rPr>
        <w:t>ι άλλο μπορώ να σχολιάσω εγώ σε αυτό</w:t>
      </w:r>
      <w:r>
        <w:rPr>
          <w:rFonts w:eastAsia="Times New Roman" w:cs="Times New Roman"/>
          <w:szCs w:val="24"/>
        </w:rPr>
        <w:t>;</w:t>
      </w:r>
      <w:r w:rsidRPr="004E08FB">
        <w:rPr>
          <w:rFonts w:eastAsia="Times New Roman" w:cs="Times New Roman"/>
          <w:szCs w:val="24"/>
        </w:rPr>
        <w:t xml:space="preserve"> Τι απαντάτε</w:t>
      </w:r>
      <w:r>
        <w:rPr>
          <w:rFonts w:eastAsia="Times New Roman" w:cs="Times New Roman"/>
          <w:szCs w:val="24"/>
        </w:rPr>
        <w:t>,</w:t>
      </w:r>
      <w:r w:rsidRPr="004E08FB">
        <w:rPr>
          <w:rFonts w:eastAsia="Times New Roman" w:cs="Times New Roman"/>
          <w:szCs w:val="24"/>
        </w:rPr>
        <w:t xml:space="preserve"> κύρι</w:t>
      </w:r>
      <w:r>
        <w:rPr>
          <w:rFonts w:eastAsia="Times New Roman" w:cs="Times New Roman"/>
          <w:szCs w:val="24"/>
        </w:rPr>
        <w:t>οι</w:t>
      </w:r>
      <w:r w:rsidRPr="004E08FB">
        <w:rPr>
          <w:rFonts w:eastAsia="Times New Roman" w:cs="Times New Roman"/>
          <w:szCs w:val="24"/>
        </w:rPr>
        <w:t xml:space="preserve"> της Πλειοψηφίας</w:t>
      </w:r>
      <w:r>
        <w:rPr>
          <w:rFonts w:eastAsia="Times New Roman" w:cs="Times New Roman"/>
          <w:szCs w:val="24"/>
        </w:rPr>
        <w:t>; Κ</w:t>
      </w:r>
      <w:r w:rsidRPr="004E08FB">
        <w:rPr>
          <w:rFonts w:eastAsia="Times New Roman" w:cs="Times New Roman"/>
          <w:szCs w:val="24"/>
        </w:rPr>
        <w:t xml:space="preserve">αι </w:t>
      </w:r>
      <w:r>
        <w:rPr>
          <w:rFonts w:eastAsia="Times New Roman" w:cs="Times New Roman"/>
          <w:szCs w:val="24"/>
        </w:rPr>
        <w:t xml:space="preserve">οι </w:t>
      </w:r>
      <w:r w:rsidRPr="004E08FB">
        <w:rPr>
          <w:rFonts w:eastAsia="Times New Roman" w:cs="Times New Roman"/>
          <w:szCs w:val="24"/>
        </w:rPr>
        <w:t>ερωτήσεις συνεχίζονται</w:t>
      </w:r>
      <w:r>
        <w:rPr>
          <w:rFonts w:eastAsia="Times New Roman" w:cs="Times New Roman"/>
          <w:szCs w:val="24"/>
        </w:rPr>
        <w:t>. Α</w:t>
      </w:r>
      <w:r w:rsidRPr="004E08FB">
        <w:rPr>
          <w:rFonts w:eastAsia="Times New Roman" w:cs="Times New Roman"/>
          <w:szCs w:val="24"/>
        </w:rPr>
        <w:t xml:space="preserve">πάντησε ξεκάθαρα με ένα </w:t>
      </w:r>
      <w:r>
        <w:rPr>
          <w:rFonts w:eastAsia="Times New Roman" w:cs="Times New Roman"/>
          <w:szCs w:val="24"/>
        </w:rPr>
        <w:t>«</w:t>
      </w:r>
      <w:r w:rsidRPr="004E08FB">
        <w:rPr>
          <w:rFonts w:eastAsia="Times New Roman" w:cs="Times New Roman"/>
          <w:szCs w:val="24"/>
        </w:rPr>
        <w:t>ναι</w:t>
      </w:r>
      <w:r>
        <w:rPr>
          <w:rFonts w:eastAsia="Times New Roman" w:cs="Times New Roman"/>
          <w:szCs w:val="24"/>
        </w:rPr>
        <w:t>»</w:t>
      </w:r>
      <w:r w:rsidRPr="004E08FB">
        <w:rPr>
          <w:rFonts w:eastAsia="Times New Roman" w:cs="Times New Roman"/>
          <w:szCs w:val="24"/>
        </w:rPr>
        <w:t xml:space="preserve"> ή με ένα </w:t>
      </w:r>
      <w:r>
        <w:rPr>
          <w:rFonts w:eastAsia="Times New Roman" w:cs="Times New Roman"/>
          <w:szCs w:val="24"/>
        </w:rPr>
        <w:t xml:space="preserve">«όχι» </w:t>
      </w:r>
      <w:r w:rsidRPr="004E08FB">
        <w:rPr>
          <w:rFonts w:eastAsia="Times New Roman" w:cs="Times New Roman"/>
          <w:szCs w:val="24"/>
        </w:rPr>
        <w:t>για το αν καταλαβαίνετε πόσο σημαντικό είναι για τους αναπήρους να ξηλωθεί άμεσα</w:t>
      </w:r>
      <w:r>
        <w:rPr>
          <w:rFonts w:eastAsia="Times New Roman" w:cs="Times New Roman"/>
          <w:szCs w:val="24"/>
        </w:rPr>
        <w:t>,</w:t>
      </w:r>
      <w:r w:rsidRPr="004E08FB">
        <w:rPr>
          <w:rFonts w:eastAsia="Times New Roman" w:cs="Times New Roman"/>
          <w:szCs w:val="24"/>
        </w:rPr>
        <w:t xml:space="preserve"> τώρα</w:t>
      </w:r>
      <w:r>
        <w:rPr>
          <w:rFonts w:eastAsia="Times New Roman" w:cs="Times New Roman"/>
          <w:szCs w:val="24"/>
        </w:rPr>
        <w:t>,</w:t>
      </w:r>
      <w:r w:rsidRPr="004E08FB">
        <w:rPr>
          <w:rFonts w:eastAsia="Times New Roman" w:cs="Times New Roman"/>
          <w:szCs w:val="24"/>
        </w:rPr>
        <w:t xml:space="preserve"> χθες η παράγραφος </w:t>
      </w:r>
      <w:r>
        <w:rPr>
          <w:rFonts w:eastAsia="Times New Roman" w:cs="Times New Roman"/>
          <w:szCs w:val="24"/>
        </w:rPr>
        <w:t>β</w:t>
      </w:r>
      <w:r w:rsidRPr="004E08FB">
        <w:rPr>
          <w:rFonts w:eastAsia="Times New Roman" w:cs="Times New Roman"/>
          <w:szCs w:val="24"/>
        </w:rPr>
        <w:t xml:space="preserve"> του άρθρου 1 της απόφασης του </w:t>
      </w:r>
      <w:r>
        <w:rPr>
          <w:rFonts w:eastAsia="Times New Roman" w:cs="Times New Roman"/>
          <w:szCs w:val="24"/>
        </w:rPr>
        <w:t>Υ</w:t>
      </w:r>
      <w:r w:rsidRPr="004E08FB">
        <w:rPr>
          <w:rFonts w:eastAsia="Times New Roman" w:cs="Times New Roman"/>
          <w:szCs w:val="24"/>
        </w:rPr>
        <w:t>πουργ</w:t>
      </w:r>
      <w:r>
        <w:rPr>
          <w:rFonts w:eastAsia="Times New Roman" w:cs="Times New Roman"/>
          <w:szCs w:val="24"/>
        </w:rPr>
        <w:t>ού Εθνικής Άμυνας με αριθμό 400/32/</w:t>
      </w:r>
      <w:r w:rsidRPr="004E08FB">
        <w:rPr>
          <w:rFonts w:eastAsia="Times New Roman" w:cs="Times New Roman"/>
          <w:szCs w:val="24"/>
        </w:rPr>
        <w:t>82</w:t>
      </w:r>
      <w:r>
        <w:rPr>
          <w:rFonts w:eastAsia="Times New Roman" w:cs="Times New Roman"/>
          <w:szCs w:val="24"/>
        </w:rPr>
        <w:t>424/Σ</w:t>
      </w:r>
      <w:r w:rsidRPr="004E08FB">
        <w:rPr>
          <w:rFonts w:eastAsia="Times New Roman" w:cs="Times New Roman"/>
          <w:szCs w:val="24"/>
        </w:rPr>
        <w:t>343</w:t>
      </w:r>
      <w:r>
        <w:rPr>
          <w:rFonts w:eastAsia="Times New Roman" w:cs="Times New Roman"/>
          <w:szCs w:val="24"/>
        </w:rPr>
        <w:t>.</w:t>
      </w:r>
    </w:p>
    <w:p w14:paraId="296715B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Ξ</w:t>
      </w:r>
      <w:r w:rsidRPr="004E08FB">
        <w:rPr>
          <w:rFonts w:eastAsia="Times New Roman" w:cs="Times New Roman"/>
          <w:szCs w:val="24"/>
        </w:rPr>
        <w:t>έρετε τι γράφει εκεί</w:t>
      </w:r>
      <w:r>
        <w:rPr>
          <w:rFonts w:eastAsia="Times New Roman" w:cs="Times New Roman"/>
          <w:szCs w:val="24"/>
        </w:rPr>
        <w:t>,</w:t>
      </w:r>
      <w:r w:rsidRPr="004E08FB">
        <w:rPr>
          <w:rFonts w:eastAsia="Times New Roman" w:cs="Times New Roman"/>
          <w:szCs w:val="24"/>
        </w:rPr>
        <w:t xml:space="preserve"> λοιπόν</w:t>
      </w:r>
      <w:r>
        <w:rPr>
          <w:rFonts w:eastAsia="Times New Roman" w:cs="Times New Roman"/>
          <w:szCs w:val="24"/>
        </w:rPr>
        <w:t>; Ε</w:t>
      </w:r>
      <w:r w:rsidRPr="004E08FB">
        <w:rPr>
          <w:rFonts w:eastAsia="Times New Roman" w:cs="Times New Roman"/>
          <w:szCs w:val="24"/>
        </w:rPr>
        <w:t>κεί</w:t>
      </w:r>
      <w:r>
        <w:rPr>
          <w:rFonts w:eastAsia="Times New Roman" w:cs="Times New Roman"/>
          <w:szCs w:val="24"/>
        </w:rPr>
        <w:t>,</w:t>
      </w:r>
      <w:r w:rsidRPr="004E08FB">
        <w:rPr>
          <w:rFonts w:eastAsia="Times New Roman" w:cs="Times New Roman"/>
          <w:szCs w:val="24"/>
        </w:rPr>
        <w:t xml:space="preserve"> λοιπόν</w:t>
      </w:r>
      <w:r>
        <w:rPr>
          <w:rFonts w:eastAsia="Times New Roman" w:cs="Times New Roman"/>
          <w:szCs w:val="24"/>
        </w:rPr>
        <w:t>,</w:t>
      </w:r>
      <w:r w:rsidRPr="004E08FB">
        <w:rPr>
          <w:rFonts w:eastAsia="Times New Roman" w:cs="Times New Roman"/>
          <w:szCs w:val="24"/>
        </w:rPr>
        <w:t xml:space="preserve"> γράφει το εξής</w:t>
      </w:r>
      <w:r>
        <w:rPr>
          <w:rFonts w:eastAsia="Times New Roman" w:cs="Times New Roman"/>
          <w:szCs w:val="24"/>
        </w:rPr>
        <w:t>: «Ω</w:t>
      </w:r>
      <w:r w:rsidRPr="004E08FB">
        <w:rPr>
          <w:rFonts w:eastAsia="Times New Roman" w:cs="Times New Roman"/>
          <w:szCs w:val="24"/>
        </w:rPr>
        <w:t>ς Α</w:t>
      </w:r>
      <w:r>
        <w:rPr>
          <w:rFonts w:eastAsia="Times New Roman" w:cs="Times New Roman"/>
          <w:szCs w:val="24"/>
        </w:rPr>
        <w:t>ΜΕ</w:t>
      </w:r>
      <w:r w:rsidRPr="004E08FB">
        <w:rPr>
          <w:rFonts w:eastAsia="Times New Roman" w:cs="Times New Roman"/>
          <w:szCs w:val="24"/>
        </w:rPr>
        <w:t xml:space="preserve">Α ορίζονται τα άτομα εκείνα που δεν μπορούν να εξασφαλίσουν μόνα τους </w:t>
      </w:r>
      <w:r>
        <w:rPr>
          <w:rFonts w:eastAsia="Times New Roman" w:cs="Times New Roman"/>
          <w:szCs w:val="24"/>
        </w:rPr>
        <w:t>ό</w:t>
      </w:r>
      <w:r w:rsidRPr="004E08FB">
        <w:rPr>
          <w:rFonts w:eastAsia="Times New Roman" w:cs="Times New Roman"/>
          <w:szCs w:val="24"/>
        </w:rPr>
        <w:t xml:space="preserve">λες ή ένα μέρος από τις ανάγκες </w:t>
      </w:r>
      <w:r>
        <w:rPr>
          <w:rFonts w:eastAsia="Times New Roman" w:cs="Times New Roman"/>
          <w:szCs w:val="24"/>
        </w:rPr>
        <w:t>μιας φυσιολογικής ατομικής και κ</w:t>
      </w:r>
      <w:r w:rsidRPr="004E08FB">
        <w:rPr>
          <w:rFonts w:eastAsia="Times New Roman" w:cs="Times New Roman"/>
          <w:szCs w:val="24"/>
        </w:rPr>
        <w:t>οινωνικής ζωής</w:t>
      </w:r>
      <w:r>
        <w:rPr>
          <w:rFonts w:eastAsia="Times New Roman" w:cs="Times New Roman"/>
          <w:szCs w:val="24"/>
        </w:rPr>
        <w:t>,</w:t>
      </w:r>
      <w:r w:rsidRPr="004E08FB">
        <w:rPr>
          <w:rFonts w:eastAsia="Times New Roman" w:cs="Times New Roman"/>
          <w:szCs w:val="24"/>
        </w:rPr>
        <w:t xml:space="preserve"> λόγω κάποιας </w:t>
      </w:r>
      <w:r>
        <w:rPr>
          <w:rFonts w:eastAsia="Times New Roman" w:cs="Times New Roman"/>
          <w:szCs w:val="24"/>
        </w:rPr>
        <w:t>εκ</w:t>
      </w:r>
      <w:r w:rsidRPr="004E08FB">
        <w:rPr>
          <w:rFonts w:eastAsia="Times New Roman" w:cs="Times New Roman"/>
          <w:szCs w:val="24"/>
        </w:rPr>
        <w:t xml:space="preserve"> γενετής ή</w:t>
      </w:r>
      <w:r>
        <w:rPr>
          <w:rFonts w:eastAsia="Times New Roman" w:cs="Times New Roman"/>
          <w:szCs w:val="24"/>
        </w:rPr>
        <w:t xml:space="preserve"> επίκτητης </w:t>
      </w:r>
      <w:r w:rsidRPr="004E08FB">
        <w:rPr>
          <w:rFonts w:eastAsia="Times New Roman" w:cs="Times New Roman"/>
          <w:szCs w:val="24"/>
        </w:rPr>
        <w:t>σωματικής</w:t>
      </w:r>
      <w:r>
        <w:rPr>
          <w:rFonts w:eastAsia="Times New Roman" w:cs="Times New Roman"/>
          <w:szCs w:val="24"/>
        </w:rPr>
        <w:t>, διανοητικής ή</w:t>
      </w:r>
      <w:r w:rsidRPr="004E08FB">
        <w:rPr>
          <w:rFonts w:eastAsia="Times New Roman" w:cs="Times New Roman"/>
          <w:szCs w:val="24"/>
        </w:rPr>
        <w:t xml:space="preserve"> ψυχική</w:t>
      </w:r>
      <w:r>
        <w:rPr>
          <w:rFonts w:eastAsia="Times New Roman" w:cs="Times New Roman"/>
          <w:szCs w:val="24"/>
        </w:rPr>
        <w:t>ς</w:t>
      </w:r>
      <w:r w:rsidRPr="004E08FB">
        <w:rPr>
          <w:rFonts w:eastAsia="Times New Roman" w:cs="Times New Roman"/>
          <w:szCs w:val="24"/>
        </w:rPr>
        <w:t xml:space="preserve"> βλάβη</w:t>
      </w:r>
      <w:r>
        <w:rPr>
          <w:rFonts w:eastAsia="Times New Roman" w:cs="Times New Roman"/>
          <w:szCs w:val="24"/>
        </w:rPr>
        <w:t>ς</w:t>
      </w:r>
      <w:r w:rsidRPr="004E08FB">
        <w:rPr>
          <w:rFonts w:eastAsia="Times New Roman" w:cs="Times New Roman"/>
          <w:szCs w:val="24"/>
        </w:rPr>
        <w:t xml:space="preserve"> και έχουν ποσοστό αναπηρίας 67%</w:t>
      </w:r>
      <w:r>
        <w:rPr>
          <w:rFonts w:eastAsia="Times New Roman" w:cs="Times New Roman"/>
          <w:szCs w:val="24"/>
        </w:rPr>
        <w:t>.». Α</w:t>
      </w:r>
      <w:r w:rsidRPr="004E08FB">
        <w:rPr>
          <w:rFonts w:eastAsia="Times New Roman" w:cs="Times New Roman"/>
          <w:szCs w:val="24"/>
        </w:rPr>
        <w:t>κούσατε</w:t>
      </w:r>
      <w:r>
        <w:rPr>
          <w:rFonts w:eastAsia="Times New Roman" w:cs="Times New Roman"/>
          <w:szCs w:val="24"/>
        </w:rPr>
        <w:t>; Α</w:t>
      </w:r>
      <w:r w:rsidRPr="004E08FB">
        <w:rPr>
          <w:rFonts w:eastAsia="Times New Roman" w:cs="Times New Roman"/>
          <w:szCs w:val="24"/>
        </w:rPr>
        <w:t>κούσατε πώς ορίζονται τα άτομα με αναπηρία</w:t>
      </w:r>
      <w:r>
        <w:rPr>
          <w:rFonts w:eastAsia="Times New Roman" w:cs="Times New Roman"/>
          <w:szCs w:val="24"/>
        </w:rPr>
        <w:t xml:space="preserve">; Πού είναι οι ευαισθησίες σας; Γιατί δεν φωνάζει </w:t>
      </w:r>
      <w:r w:rsidRPr="004E08FB">
        <w:rPr>
          <w:rFonts w:eastAsia="Times New Roman" w:cs="Times New Roman"/>
          <w:szCs w:val="24"/>
        </w:rPr>
        <w:t xml:space="preserve">κανείς από </w:t>
      </w:r>
      <w:r>
        <w:rPr>
          <w:rFonts w:eastAsia="Times New Roman" w:cs="Times New Roman"/>
          <w:szCs w:val="24"/>
        </w:rPr>
        <w:t>εσάς</w:t>
      </w:r>
      <w:r w:rsidRPr="004E08FB">
        <w:rPr>
          <w:rFonts w:eastAsia="Times New Roman" w:cs="Times New Roman"/>
          <w:szCs w:val="24"/>
        </w:rPr>
        <w:t xml:space="preserve"> για τα ανθρώπινα δικαιώματα</w:t>
      </w:r>
      <w:r>
        <w:rPr>
          <w:rFonts w:eastAsia="Times New Roman" w:cs="Times New Roman"/>
          <w:szCs w:val="24"/>
        </w:rPr>
        <w:t>;</w:t>
      </w:r>
    </w:p>
    <w:p w14:paraId="296715B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w:t>
      </w:r>
      <w:r w:rsidRPr="004E08FB">
        <w:rPr>
          <w:rFonts w:eastAsia="Times New Roman" w:cs="Times New Roman"/>
          <w:szCs w:val="24"/>
        </w:rPr>
        <w:t>ντί</w:t>
      </w:r>
      <w:r>
        <w:rPr>
          <w:rFonts w:eastAsia="Times New Roman" w:cs="Times New Roman"/>
          <w:szCs w:val="24"/>
        </w:rPr>
        <w:t xml:space="preserve"> να σας πω τη δική μου άποψη γι’</w:t>
      </w:r>
      <w:r w:rsidRPr="004E08FB">
        <w:rPr>
          <w:rFonts w:eastAsia="Times New Roman" w:cs="Times New Roman"/>
          <w:szCs w:val="24"/>
        </w:rPr>
        <w:t xml:space="preserve"> αυτό</w:t>
      </w:r>
      <w:r>
        <w:rPr>
          <w:rFonts w:eastAsia="Times New Roman" w:cs="Times New Roman"/>
          <w:szCs w:val="24"/>
        </w:rPr>
        <w:t>ν</w:t>
      </w:r>
      <w:r w:rsidRPr="004E08FB">
        <w:rPr>
          <w:rFonts w:eastAsia="Times New Roman" w:cs="Times New Roman"/>
          <w:szCs w:val="24"/>
        </w:rPr>
        <w:t xml:space="preserve"> τον κατάπτυστο</w:t>
      </w:r>
      <w:r>
        <w:rPr>
          <w:rFonts w:eastAsia="Times New Roman" w:cs="Times New Roman"/>
          <w:szCs w:val="24"/>
        </w:rPr>
        <w:t>,</w:t>
      </w:r>
      <w:r w:rsidRPr="004E08FB">
        <w:rPr>
          <w:rFonts w:eastAsia="Times New Roman" w:cs="Times New Roman"/>
          <w:szCs w:val="24"/>
        </w:rPr>
        <w:t xml:space="preserve"> όπως εγώ τον χαρακτηρίζω</w:t>
      </w:r>
      <w:r>
        <w:rPr>
          <w:rFonts w:eastAsia="Times New Roman" w:cs="Times New Roman"/>
          <w:szCs w:val="24"/>
        </w:rPr>
        <w:t>,</w:t>
      </w:r>
      <w:r w:rsidRPr="004E08FB">
        <w:rPr>
          <w:rFonts w:eastAsia="Times New Roman" w:cs="Times New Roman"/>
          <w:szCs w:val="24"/>
        </w:rPr>
        <w:t xml:space="preserve"> ορισμό</w:t>
      </w:r>
      <w:r>
        <w:rPr>
          <w:rFonts w:eastAsia="Times New Roman" w:cs="Times New Roman"/>
          <w:szCs w:val="24"/>
        </w:rPr>
        <w:t>,</w:t>
      </w:r>
      <w:r w:rsidRPr="004E08FB">
        <w:rPr>
          <w:rFonts w:eastAsia="Times New Roman" w:cs="Times New Roman"/>
          <w:szCs w:val="24"/>
        </w:rPr>
        <w:t xml:space="preserve"> θα σας διαβάσω αυτά που υπογράφουν εκ μέρους της </w:t>
      </w:r>
      <w:r>
        <w:rPr>
          <w:rFonts w:eastAsia="Times New Roman" w:cs="Times New Roman"/>
          <w:szCs w:val="24"/>
        </w:rPr>
        <w:t>ΕΣΑΜΕΑ</w:t>
      </w:r>
      <w:r w:rsidRPr="004E08FB">
        <w:rPr>
          <w:rFonts w:eastAsia="Times New Roman" w:cs="Times New Roman"/>
          <w:szCs w:val="24"/>
        </w:rPr>
        <w:t xml:space="preserve"> οι κύριοι </w:t>
      </w:r>
      <w:r>
        <w:rPr>
          <w:rFonts w:eastAsia="Times New Roman" w:cs="Times New Roman"/>
          <w:szCs w:val="24"/>
        </w:rPr>
        <w:t>Β</w:t>
      </w:r>
      <w:r w:rsidRPr="004E08FB">
        <w:rPr>
          <w:rFonts w:eastAsia="Times New Roman" w:cs="Times New Roman"/>
          <w:szCs w:val="24"/>
        </w:rPr>
        <w:t xml:space="preserve">αρδακαστάνης και </w:t>
      </w:r>
      <w:r>
        <w:rPr>
          <w:rFonts w:eastAsia="Times New Roman" w:cs="Times New Roman"/>
          <w:szCs w:val="24"/>
        </w:rPr>
        <w:t>Λυμβαίος: «Η</w:t>
      </w:r>
      <w:r w:rsidRPr="004E08FB">
        <w:rPr>
          <w:rFonts w:eastAsia="Times New Roman" w:cs="Times New Roman"/>
          <w:szCs w:val="24"/>
        </w:rPr>
        <w:t xml:space="preserve"> ανωτέρω </w:t>
      </w:r>
      <w:r w:rsidRPr="004E08FB">
        <w:rPr>
          <w:rFonts w:eastAsia="Times New Roman" w:cs="Times New Roman"/>
          <w:szCs w:val="24"/>
        </w:rPr>
        <w:lastRenderedPageBreak/>
        <w:t>διάταξη έρχεται σε</w:t>
      </w:r>
      <w:r>
        <w:rPr>
          <w:rFonts w:eastAsia="Times New Roman" w:cs="Times New Roman"/>
          <w:szCs w:val="24"/>
        </w:rPr>
        <w:t xml:space="preserve"> ρητή αντίθεση με τη</w:t>
      </w:r>
      <w:r w:rsidRPr="004E08FB">
        <w:rPr>
          <w:rFonts w:eastAsia="Times New Roman" w:cs="Times New Roman"/>
          <w:szCs w:val="24"/>
        </w:rPr>
        <w:t xml:space="preserve"> </w:t>
      </w:r>
      <w:r>
        <w:rPr>
          <w:rFonts w:eastAsia="Times New Roman" w:cs="Times New Roman"/>
          <w:szCs w:val="24"/>
        </w:rPr>
        <w:t>νέα</w:t>
      </w:r>
      <w:r w:rsidRPr="004E08FB">
        <w:rPr>
          <w:rFonts w:eastAsia="Times New Roman" w:cs="Times New Roman"/>
          <w:szCs w:val="24"/>
        </w:rPr>
        <w:t xml:space="preserve"> δικαιωματική προσέγγιση για την αναπηρία και υιοθετεί έναν ορισμό για την αναπηρία</w:t>
      </w:r>
      <w:r>
        <w:rPr>
          <w:rFonts w:eastAsia="Times New Roman" w:cs="Times New Roman"/>
          <w:szCs w:val="24"/>
        </w:rPr>
        <w:t>,</w:t>
      </w:r>
      <w:r w:rsidRPr="004E08FB">
        <w:rPr>
          <w:rFonts w:eastAsia="Times New Roman" w:cs="Times New Roman"/>
          <w:szCs w:val="24"/>
        </w:rPr>
        <w:t xml:space="preserve"> ο οποίος ουδεμία σχέση έχει με τις γενικές αρχές της </w:t>
      </w:r>
      <w:r>
        <w:rPr>
          <w:rFonts w:eastAsia="Times New Roman" w:cs="Times New Roman"/>
          <w:szCs w:val="24"/>
        </w:rPr>
        <w:t>δ</w:t>
      </w:r>
      <w:r w:rsidRPr="004E08FB">
        <w:rPr>
          <w:rFonts w:eastAsia="Times New Roman" w:cs="Times New Roman"/>
          <w:szCs w:val="24"/>
        </w:rPr>
        <w:t xml:space="preserve">ιεθνούς </w:t>
      </w:r>
      <w:r>
        <w:rPr>
          <w:rFonts w:eastAsia="Times New Roman" w:cs="Times New Roman"/>
          <w:szCs w:val="24"/>
        </w:rPr>
        <w:t>Σ</w:t>
      </w:r>
      <w:r w:rsidRPr="004E08FB">
        <w:rPr>
          <w:rFonts w:eastAsia="Times New Roman" w:cs="Times New Roman"/>
          <w:szCs w:val="24"/>
        </w:rPr>
        <w:t xml:space="preserve">ύμβασης για τα </w:t>
      </w:r>
      <w:r>
        <w:rPr>
          <w:rFonts w:eastAsia="Times New Roman" w:cs="Times New Roman"/>
          <w:szCs w:val="24"/>
        </w:rPr>
        <w:t>Δ</w:t>
      </w:r>
      <w:r w:rsidRPr="004E08FB">
        <w:rPr>
          <w:rFonts w:eastAsia="Times New Roman" w:cs="Times New Roman"/>
          <w:szCs w:val="24"/>
        </w:rPr>
        <w:t xml:space="preserve">ικαιώματα των </w:t>
      </w:r>
      <w:r>
        <w:rPr>
          <w:rFonts w:eastAsia="Times New Roman" w:cs="Times New Roman"/>
          <w:szCs w:val="24"/>
        </w:rPr>
        <w:t>Α</w:t>
      </w:r>
      <w:r w:rsidRPr="004E08FB">
        <w:rPr>
          <w:rFonts w:eastAsia="Times New Roman" w:cs="Times New Roman"/>
          <w:szCs w:val="24"/>
        </w:rPr>
        <w:t xml:space="preserve">τόμων με </w:t>
      </w:r>
      <w:r>
        <w:rPr>
          <w:rFonts w:eastAsia="Times New Roman" w:cs="Times New Roman"/>
          <w:szCs w:val="24"/>
        </w:rPr>
        <w:t>Α</w:t>
      </w:r>
      <w:r w:rsidRPr="004E08FB">
        <w:rPr>
          <w:rFonts w:eastAsia="Times New Roman" w:cs="Times New Roman"/>
          <w:szCs w:val="24"/>
        </w:rPr>
        <w:t>ναπηρία</w:t>
      </w:r>
      <w:r>
        <w:rPr>
          <w:rFonts w:eastAsia="Times New Roman" w:cs="Times New Roman"/>
          <w:szCs w:val="24"/>
        </w:rPr>
        <w:t>,</w:t>
      </w:r>
      <w:r w:rsidRPr="004E08FB">
        <w:rPr>
          <w:rFonts w:eastAsia="Times New Roman" w:cs="Times New Roman"/>
          <w:szCs w:val="24"/>
        </w:rPr>
        <w:t xml:space="preserve"> όπως και με τον ορισμό που υιοθετεί η ανωτέρω σύμβαση</w:t>
      </w:r>
      <w:r>
        <w:rPr>
          <w:rFonts w:eastAsia="Times New Roman" w:cs="Times New Roman"/>
          <w:szCs w:val="24"/>
        </w:rPr>
        <w:t xml:space="preserve">.». </w:t>
      </w:r>
    </w:p>
    <w:p w14:paraId="296715B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Αυτή τη σύμβαση, </w:t>
      </w:r>
      <w:r w:rsidRPr="004E08FB">
        <w:rPr>
          <w:rFonts w:eastAsia="Times New Roman" w:cs="Times New Roman"/>
          <w:szCs w:val="24"/>
        </w:rPr>
        <w:t>κυρίες και κύριοι συνάδελφοι</w:t>
      </w:r>
      <w:r>
        <w:rPr>
          <w:rFonts w:eastAsia="Times New Roman" w:cs="Times New Roman"/>
          <w:szCs w:val="24"/>
        </w:rPr>
        <w:t>,</w:t>
      </w:r>
      <w:r w:rsidRPr="004E08FB">
        <w:rPr>
          <w:rFonts w:eastAsia="Times New Roman" w:cs="Times New Roman"/>
          <w:szCs w:val="24"/>
        </w:rPr>
        <w:t xml:space="preserve"> έχου</w:t>
      </w:r>
      <w:r>
        <w:rPr>
          <w:rFonts w:eastAsia="Times New Roman" w:cs="Times New Roman"/>
          <w:szCs w:val="24"/>
        </w:rPr>
        <w:t>με</w:t>
      </w:r>
      <w:r w:rsidRPr="004E08FB">
        <w:rPr>
          <w:rFonts w:eastAsia="Times New Roman" w:cs="Times New Roman"/>
          <w:szCs w:val="24"/>
        </w:rPr>
        <w:t xml:space="preserve"> </w:t>
      </w:r>
      <w:r>
        <w:rPr>
          <w:rFonts w:eastAsia="Times New Roman" w:cs="Times New Roman"/>
          <w:szCs w:val="24"/>
        </w:rPr>
        <w:t>κυρώσει ως Βουλή στη</w:t>
      </w:r>
      <w:r w:rsidRPr="004E08FB">
        <w:rPr>
          <w:rFonts w:eastAsia="Times New Roman" w:cs="Times New Roman"/>
          <w:szCs w:val="24"/>
        </w:rPr>
        <w:t>ν Ελλάδα το 2012</w:t>
      </w:r>
      <w:r>
        <w:rPr>
          <w:rFonts w:eastAsia="Times New Roman" w:cs="Times New Roman"/>
          <w:szCs w:val="24"/>
        </w:rPr>
        <w:t xml:space="preserve"> με τον ν.40</w:t>
      </w:r>
      <w:r w:rsidRPr="004E08FB">
        <w:rPr>
          <w:rFonts w:eastAsia="Times New Roman" w:cs="Times New Roman"/>
          <w:szCs w:val="24"/>
        </w:rPr>
        <w:t>74</w:t>
      </w:r>
      <w:r>
        <w:rPr>
          <w:rFonts w:eastAsia="Times New Roman" w:cs="Times New Roman"/>
          <w:szCs w:val="24"/>
        </w:rPr>
        <w:t>. Κ</w:t>
      </w:r>
      <w:r w:rsidRPr="004E08FB">
        <w:rPr>
          <w:rFonts w:eastAsia="Times New Roman" w:cs="Times New Roman"/>
          <w:szCs w:val="24"/>
        </w:rPr>
        <w:t xml:space="preserve">αταλαβαίνετε τι </w:t>
      </w:r>
      <w:r>
        <w:rPr>
          <w:rFonts w:eastAsia="Times New Roman" w:cs="Times New Roman"/>
          <w:szCs w:val="24"/>
        </w:rPr>
        <w:t>λέμε; Υ</w:t>
      </w:r>
      <w:r w:rsidRPr="004E08FB">
        <w:rPr>
          <w:rFonts w:eastAsia="Times New Roman" w:cs="Times New Roman"/>
          <w:szCs w:val="24"/>
        </w:rPr>
        <w:t>πάρχει υπουργική απόφαση</w:t>
      </w:r>
      <w:r>
        <w:rPr>
          <w:rFonts w:eastAsia="Times New Roman" w:cs="Times New Roman"/>
          <w:szCs w:val="24"/>
        </w:rPr>
        <w:t>, λοιπόν,</w:t>
      </w:r>
      <w:r w:rsidRPr="004E08FB">
        <w:rPr>
          <w:rFonts w:eastAsia="Times New Roman" w:cs="Times New Roman"/>
          <w:szCs w:val="24"/>
        </w:rPr>
        <w:t xml:space="preserve"> που </w:t>
      </w:r>
      <w:r>
        <w:rPr>
          <w:rFonts w:eastAsia="Times New Roman" w:cs="Times New Roman"/>
          <w:szCs w:val="24"/>
        </w:rPr>
        <w:t xml:space="preserve">προσβάλλει τα άτομα με αναπηρία, </w:t>
      </w:r>
      <w:r w:rsidRPr="004E08FB">
        <w:rPr>
          <w:rFonts w:eastAsia="Times New Roman" w:cs="Times New Roman"/>
          <w:szCs w:val="24"/>
        </w:rPr>
        <w:t>που πηγαίνει κόντρα σε αυτά που έχει κυρώσει η Βουλή</w:t>
      </w:r>
      <w:r>
        <w:rPr>
          <w:rFonts w:eastAsia="Times New Roman" w:cs="Times New Roman"/>
          <w:szCs w:val="24"/>
        </w:rPr>
        <w:t>. Τ</w:t>
      </w:r>
      <w:r w:rsidRPr="004E08FB">
        <w:rPr>
          <w:rFonts w:eastAsia="Times New Roman" w:cs="Times New Roman"/>
          <w:szCs w:val="24"/>
        </w:rPr>
        <w:t>ι σκοπεύετε να κάνετε με αυτό</w:t>
      </w:r>
      <w:r>
        <w:rPr>
          <w:rFonts w:eastAsia="Times New Roman" w:cs="Times New Roman"/>
          <w:szCs w:val="24"/>
        </w:rPr>
        <w:t>;</w:t>
      </w:r>
    </w:p>
    <w:p w14:paraId="296715B5" w14:textId="77777777" w:rsidR="00711852" w:rsidRDefault="000A1C6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96715B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w:t>
      </w:r>
      <w:r w:rsidRPr="004E08FB">
        <w:rPr>
          <w:rFonts w:eastAsia="Times New Roman" w:cs="Times New Roman"/>
          <w:szCs w:val="24"/>
        </w:rPr>
        <w:t xml:space="preserve">ύριε </w:t>
      </w:r>
      <w:r>
        <w:rPr>
          <w:rFonts w:eastAsia="Times New Roman" w:cs="Times New Roman"/>
          <w:szCs w:val="24"/>
        </w:rPr>
        <w:t>Π</w:t>
      </w:r>
      <w:r w:rsidRPr="004E08FB">
        <w:rPr>
          <w:rFonts w:eastAsia="Times New Roman" w:cs="Times New Roman"/>
          <w:szCs w:val="24"/>
        </w:rPr>
        <w:t>ρόεδρε</w:t>
      </w:r>
      <w:r>
        <w:rPr>
          <w:rFonts w:eastAsia="Times New Roman" w:cs="Times New Roman"/>
          <w:szCs w:val="24"/>
        </w:rPr>
        <w:t>,</w:t>
      </w:r>
      <w:r w:rsidRPr="004E08FB">
        <w:rPr>
          <w:rFonts w:eastAsia="Times New Roman" w:cs="Times New Roman"/>
          <w:szCs w:val="24"/>
        </w:rPr>
        <w:t xml:space="preserve"> αν έχω εξαντλήσει το</w:t>
      </w:r>
      <w:r>
        <w:rPr>
          <w:rFonts w:eastAsia="Times New Roman" w:cs="Times New Roman"/>
          <w:szCs w:val="24"/>
        </w:rPr>
        <w:t>ν</w:t>
      </w:r>
      <w:r w:rsidRPr="004E08FB">
        <w:rPr>
          <w:rFonts w:eastAsia="Times New Roman" w:cs="Times New Roman"/>
          <w:szCs w:val="24"/>
        </w:rPr>
        <w:t xml:space="preserve"> χρόνο μου </w:t>
      </w:r>
      <w:r>
        <w:rPr>
          <w:rFonts w:eastAsia="Times New Roman" w:cs="Times New Roman"/>
          <w:szCs w:val="24"/>
        </w:rPr>
        <w:t>θ</w:t>
      </w:r>
      <w:r w:rsidRPr="004E08FB">
        <w:rPr>
          <w:rFonts w:eastAsia="Times New Roman" w:cs="Times New Roman"/>
          <w:szCs w:val="24"/>
        </w:rPr>
        <w:t>α ήθελα</w:t>
      </w:r>
      <w:r>
        <w:rPr>
          <w:rFonts w:eastAsia="Times New Roman" w:cs="Times New Roman"/>
          <w:szCs w:val="24"/>
        </w:rPr>
        <w:t>,</w:t>
      </w:r>
      <w:r w:rsidRPr="004E08FB">
        <w:rPr>
          <w:rFonts w:eastAsia="Times New Roman" w:cs="Times New Roman"/>
          <w:szCs w:val="24"/>
        </w:rPr>
        <w:t xml:space="preserve"> σας παρακαλώ</w:t>
      </w:r>
      <w:r>
        <w:rPr>
          <w:rFonts w:eastAsia="Times New Roman" w:cs="Times New Roman"/>
          <w:szCs w:val="24"/>
        </w:rPr>
        <w:t>,</w:t>
      </w:r>
      <w:r w:rsidRPr="004E08FB">
        <w:rPr>
          <w:rFonts w:eastAsia="Times New Roman" w:cs="Times New Roman"/>
          <w:szCs w:val="24"/>
        </w:rPr>
        <w:t xml:space="preserve"> να πάρω ένα κομμάτι της δευτερολογίας</w:t>
      </w:r>
      <w:r>
        <w:rPr>
          <w:rFonts w:eastAsia="Times New Roman" w:cs="Times New Roman"/>
          <w:szCs w:val="24"/>
        </w:rPr>
        <w:t xml:space="preserve"> μου.</w:t>
      </w:r>
    </w:p>
    <w:p w14:paraId="296715B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Με μεγάλη έκπληξη και απογοήτευση</w:t>
      </w:r>
      <w:r w:rsidRPr="004E08FB">
        <w:rPr>
          <w:rFonts w:eastAsia="Times New Roman" w:cs="Times New Roman"/>
          <w:szCs w:val="24"/>
        </w:rPr>
        <w:t xml:space="preserve"> συνάμα</w:t>
      </w:r>
      <w:r>
        <w:rPr>
          <w:rFonts w:eastAsia="Times New Roman" w:cs="Times New Roman"/>
          <w:szCs w:val="24"/>
        </w:rPr>
        <w:t>,</w:t>
      </w:r>
      <w:r w:rsidRPr="004E08FB">
        <w:rPr>
          <w:rFonts w:eastAsia="Times New Roman" w:cs="Times New Roman"/>
          <w:szCs w:val="24"/>
        </w:rPr>
        <w:t xml:space="preserve"> με την κατάθεση του πολυνομοσχεδίου</w:t>
      </w:r>
      <w:r>
        <w:rPr>
          <w:rFonts w:eastAsia="Times New Roman" w:cs="Times New Roman"/>
          <w:szCs w:val="24"/>
        </w:rPr>
        <w:t>,</w:t>
      </w:r>
      <w:r w:rsidRPr="004E08FB">
        <w:rPr>
          <w:rFonts w:eastAsia="Times New Roman" w:cs="Times New Roman"/>
          <w:szCs w:val="24"/>
        </w:rPr>
        <w:t xml:space="preserve"> διαπιστώνω </w:t>
      </w:r>
      <w:r>
        <w:rPr>
          <w:rFonts w:eastAsia="Times New Roman" w:cs="Times New Roman"/>
          <w:szCs w:val="24"/>
        </w:rPr>
        <w:t>τον ατελή</w:t>
      </w:r>
      <w:r w:rsidRPr="004E08FB">
        <w:rPr>
          <w:rFonts w:eastAsia="Times New Roman" w:cs="Times New Roman"/>
          <w:szCs w:val="24"/>
        </w:rPr>
        <w:t xml:space="preserve"> χαρακτήρα του άρθρου 32 και συ</w:t>
      </w:r>
      <w:r w:rsidRPr="004E08FB">
        <w:rPr>
          <w:rFonts w:eastAsia="Times New Roman" w:cs="Times New Roman"/>
          <w:szCs w:val="24"/>
        </w:rPr>
        <w:lastRenderedPageBreak/>
        <w:t>γκεκριμένα την παράγραφο 1</w:t>
      </w:r>
      <w:r>
        <w:rPr>
          <w:rFonts w:eastAsia="Times New Roman" w:cs="Times New Roman"/>
          <w:szCs w:val="24"/>
        </w:rPr>
        <w:t>, διότι κ</w:t>
      </w:r>
      <w:r w:rsidRPr="004E08FB">
        <w:rPr>
          <w:rFonts w:eastAsia="Times New Roman" w:cs="Times New Roman"/>
          <w:szCs w:val="24"/>
        </w:rPr>
        <w:t>ατά αυτόν τον τρόπο μεροληπτεί αναιτιολόγητα υπέρ συγκεκριμένων κατηγοριών</w:t>
      </w:r>
      <w:r>
        <w:rPr>
          <w:rFonts w:eastAsia="Times New Roman" w:cs="Times New Roman"/>
          <w:szCs w:val="24"/>
        </w:rPr>
        <w:t>,</w:t>
      </w:r>
      <w:r w:rsidRPr="004E08FB">
        <w:rPr>
          <w:rFonts w:eastAsia="Times New Roman" w:cs="Times New Roman"/>
          <w:szCs w:val="24"/>
        </w:rPr>
        <w:t xml:space="preserve"> έναντι των Αξιωματικών Αποφοίτων </w:t>
      </w:r>
      <w:r>
        <w:rPr>
          <w:rFonts w:eastAsia="Times New Roman" w:cs="Times New Roman"/>
          <w:szCs w:val="24"/>
        </w:rPr>
        <w:t>ΑΣΣΥ,</w:t>
      </w:r>
      <w:r w:rsidRPr="004E08FB">
        <w:rPr>
          <w:rFonts w:eastAsia="Times New Roman" w:cs="Times New Roman"/>
          <w:szCs w:val="24"/>
        </w:rPr>
        <w:t xml:space="preserve"> όλων των κλάδων των Ενόπλων </w:t>
      </w:r>
      <w:r>
        <w:rPr>
          <w:rFonts w:eastAsia="Times New Roman" w:cs="Times New Roman"/>
          <w:szCs w:val="24"/>
        </w:rPr>
        <w:t xml:space="preserve">Δυνάμεων. </w:t>
      </w:r>
    </w:p>
    <w:p w14:paraId="296715B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w:t>
      </w:r>
      <w:r w:rsidRPr="004E08FB">
        <w:rPr>
          <w:rFonts w:eastAsia="Times New Roman" w:cs="Times New Roman"/>
          <w:szCs w:val="24"/>
        </w:rPr>
        <w:t>ν ψηφιστεί η διάταξη αυτή</w:t>
      </w:r>
      <w:r>
        <w:rPr>
          <w:rFonts w:eastAsia="Times New Roman" w:cs="Times New Roman"/>
          <w:szCs w:val="24"/>
        </w:rPr>
        <w:t>,</w:t>
      </w:r>
      <w:r w:rsidRPr="004E08FB">
        <w:rPr>
          <w:rFonts w:eastAsia="Times New Roman" w:cs="Times New Roman"/>
          <w:szCs w:val="24"/>
        </w:rPr>
        <w:t xml:space="preserve"> η συνέπεια θα είναι αφ</w:t>
      </w:r>
      <w:r>
        <w:rPr>
          <w:rFonts w:eastAsia="Times New Roman" w:cs="Times New Roman"/>
          <w:szCs w:val="24"/>
        </w:rPr>
        <w:t xml:space="preserve">’ </w:t>
      </w:r>
      <w:r w:rsidRPr="004E08FB">
        <w:rPr>
          <w:rFonts w:eastAsia="Times New Roman" w:cs="Times New Roman"/>
          <w:szCs w:val="24"/>
        </w:rPr>
        <w:t>ενός η διασάλευση της αρχαιότητας</w:t>
      </w:r>
      <w:r>
        <w:rPr>
          <w:rFonts w:eastAsia="Times New Roman" w:cs="Times New Roman"/>
          <w:szCs w:val="24"/>
        </w:rPr>
        <w:t>,</w:t>
      </w:r>
      <w:r w:rsidRPr="004E08FB">
        <w:rPr>
          <w:rFonts w:eastAsia="Times New Roman" w:cs="Times New Roman"/>
          <w:szCs w:val="24"/>
        </w:rPr>
        <w:t xml:space="preserve"> αφ</w:t>
      </w:r>
      <w:r>
        <w:rPr>
          <w:rFonts w:eastAsia="Times New Roman" w:cs="Times New Roman"/>
          <w:szCs w:val="24"/>
        </w:rPr>
        <w:t xml:space="preserve">’ </w:t>
      </w:r>
      <w:r w:rsidRPr="004E08FB">
        <w:rPr>
          <w:rFonts w:eastAsia="Times New Roman" w:cs="Times New Roman"/>
          <w:szCs w:val="24"/>
        </w:rPr>
        <w:t xml:space="preserve">ετέρου θα </w:t>
      </w:r>
      <w:r>
        <w:rPr>
          <w:rFonts w:eastAsia="Times New Roman" w:cs="Times New Roman"/>
          <w:szCs w:val="24"/>
        </w:rPr>
        <w:t>επέλθει</w:t>
      </w:r>
      <w:r w:rsidRPr="004E08FB">
        <w:rPr>
          <w:rFonts w:eastAsia="Times New Roman" w:cs="Times New Roman"/>
          <w:szCs w:val="24"/>
        </w:rPr>
        <w:t xml:space="preserve"> μία άνιση μεταχείριση</w:t>
      </w:r>
      <w:r>
        <w:rPr>
          <w:rFonts w:eastAsia="Times New Roman" w:cs="Times New Roman"/>
          <w:szCs w:val="24"/>
        </w:rPr>
        <w:t>.</w:t>
      </w:r>
      <w:r w:rsidRPr="004E08FB">
        <w:rPr>
          <w:rFonts w:eastAsia="Times New Roman" w:cs="Times New Roman"/>
          <w:szCs w:val="24"/>
        </w:rPr>
        <w:t xml:space="preserve"> Το θέμα είναι ιδιαίτερα γνωστό και έχει τύχει ανάδειξης και προβολής και από το</w:t>
      </w:r>
      <w:r>
        <w:rPr>
          <w:rFonts w:eastAsia="Times New Roman" w:cs="Times New Roman"/>
          <w:szCs w:val="24"/>
        </w:rPr>
        <w:t>ν</w:t>
      </w:r>
      <w:r w:rsidRPr="004E08FB">
        <w:rPr>
          <w:rFonts w:eastAsia="Times New Roman" w:cs="Times New Roman"/>
          <w:szCs w:val="24"/>
        </w:rPr>
        <w:t xml:space="preserve"> </w:t>
      </w:r>
      <w:r w:rsidRPr="00700D2A">
        <w:rPr>
          <w:rFonts w:eastAsia="Times New Roman" w:cs="Times New Roman"/>
          <w:szCs w:val="24"/>
        </w:rPr>
        <w:t>ΣΑΣΜΥ</w:t>
      </w:r>
      <w:r>
        <w:rPr>
          <w:rFonts w:eastAsia="Times New Roman" w:cs="Times New Roman"/>
          <w:szCs w:val="24"/>
        </w:rPr>
        <w:t xml:space="preserve">, </w:t>
      </w:r>
      <w:r w:rsidRPr="004E08FB">
        <w:rPr>
          <w:rFonts w:eastAsia="Times New Roman" w:cs="Times New Roman"/>
          <w:szCs w:val="24"/>
        </w:rPr>
        <w:t>καθώς και από τους λοιπούς φορείς αποφοίτων</w:t>
      </w:r>
      <w:r>
        <w:rPr>
          <w:rFonts w:eastAsia="Times New Roman" w:cs="Times New Roman"/>
          <w:szCs w:val="24"/>
        </w:rPr>
        <w:t xml:space="preserve"> ΑΣΣΥ</w:t>
      </w:r>
      <w:r w:rsidRPr="004E08FB">
        <w:rPr>
          <w:rFonts w:eastAsia="Times New Roman" w:cs="Times New Roman"/>
          <w:szCs w:val="24"/>
        </w:rPr>
        <w:t xml:space="preserve"> που δραστηριοποιούνται στον χώρο</w:t>
      </w:r>
      <w:r>
        <w:rPr>
          <w:rFonts w:eastAsia="Times New Roman" w:cs="Times New Roman"/>
          <w:szCs w:val="24"/>
        </w:rPr>
        <w:t>.</w:t>
      </w:r>
      <w:r w:rsidRPr="004E08FB">
        <w:rPr>
          <w:rFonts w:eastAsia="Times New Roman" w:cs="Times New Roman"/>
          <w:szCs w:val="24"/>
        </w:rPr>
        <w:t xml:space="preserve"> Δυστυχώς</w:t>
      </w:r>
      <w:r>
        <w:rPr>
          <w:rFonts w:eastAsia="Times New Roman" w:cs="Times New Roman"/>
          <w:szCs w:val="24"/>
        </w:rPr>
        <w:t>,</w:t>
      </w:r>
      <w:r w:rsidRPr="004E08FB">
        <w:rPr>
          <w:rFonts w:eastAsia="Times New Roman" w:cs="Times New Roman"/>
          <w:szCs w:val="24"/>
        </w:rPr>
        <w:t xml:space="preserve"> </w:t>
      </w:r>
      <w:r>
        <w:rPr>
          <w:rFonts w:eastAsia="Times New Roman" w:cs="Times New Roman"/>
          <w:szCs w:val="24"/>
        </w:rPr>
        <w:t>όμως,</w:t>
      </w:r>
      <w:r w:rsidRPr="004E08FB">
        <w:rPr>
          <w:rFonts w:eastAsia="Times New Roman" w:cs="Times New Roman"/>
          <w:szCs w:val="24"/>
        </w:rPr>
        <w:t xml:space="preserve"> δεν δόθηκε η δυνατότητα </w:t>
      </w:r>
      <w:r>
        <w:rPr>
          <w:rFonts w:eastAsia="Times New Roman" w:cs="Times New Roman"/>
          <w:szCs w:val="24"/>
        </w:rPr>
        <w:t>ανάλογη</w:t>
      </w:r>
      <w:r w:rsidRPr="004E08FB">
        <w:rPr>
          <w:rFonts w:eastAsia="Times New Roman" w:cs="Times New Roman"/>
          <w:szCs w:val="24"/>
        </w:rPr>
        <w:t xml:space="preserve">ς </w:t>
      </w:r>
      <w:r>
        <w:rPr>
          <w:rFonts w:eastAsia="Times New Roman" w:cs="Times New Roman"/>
          <w:szCs w:val="24"/>
        </w:rPr>
        <w:t>έκφρασης</w:t>
      </w:r>
      <w:r w:rsidRPr="004E08FB">
        <w:rPr>
          <w:rFonts w:eastAsia="Times New Roman" w:cs="Times New Roman"/>
          <w:szCs w:val="24"/>
        </w:rPr>
        <w:t xml:space="preserve"> κατά τη δημόσια διαβούλευση και </w:t>
      </w:r>
      <w:r>
        <w:rPr>
          <w:rFonts w:eastAsia="Times New Roman" w:cs="Times New Roman"/>
          <w:szCs w:val="24"/>
        </w:rPr>
        <w:t>σ</w:t>
      </w:r>
      <w:r w:rsidRPr="004E08FB">
        <w:rPr>
          <w:rFonts w:eastAsia="Times New Roman" w:cs="Times New Roman"/>
          <w:szCs w:val="24"/>
        </w:rPr>
        <w:t xml:space="preserve">τους ίδιους τους εκπροσώπους της </w:t>
      </w:r>
      <w:r>
        <w:rPr>
          <w:rFonts w:eastAsia="Times New Roman" w:cs="Times New Roman"/>
          <w:szCs w:val="24"/>
        </w:rPr>
        <w:t>ΑΣΣΥ. Α</w:t>
      </w:r>
      <w:r w:rsidRPr="004E08FB">
        <w:rPr>
          <w:rFonts w:eastAsia="Times New Roman" w:cs="Times New Roman"/>
          <w:szCs w:val="24"/>
        </w:rPr>
        <w:t xml:space="preserve">ν η συγκεκριμένη διάταξη ψηφιστεί και </w:t>
      </w:r>
      <w:r w:rsidRPr="00700D2A">
        <w:rPr>
          <w:rFonts w:eastAsia="Times New Roman" w:cs="Times New Roman"/>
          <w:szCs w:val="24"/>
        </w:rPr>
        <w:t xml:space="preserve">εμφιλοχωρήσει </w:t>
      </w:r>
      <w:r>
        <w:rPr>
          <w:rFonts w:eastAsia="Times New Roman" w:cs="Times New Roman"/>
          <w:szCs w:val="24"/>
        </w:rPr>
        <w:t>σ</w:t>
      </w:r>
      <w:r w:rsidRPr="004E08FB">
        <w:rPr>
          <w:rFonts w:eastAsia="Times New Roman" w:cs="Times New Roman"/>
          <w:szCs w:val="24"/>
        </w:rPr>
        <w:t>το ισχύον νομικό πλαίσιο</w:t>
      </w:r>
      <w:r>
        <w:rPr>
          <w:rFonts w:eastAsia="Times New Roman" w:cs="Times New Roman"/>
          <w:szCs w:val="24"/>
        </w:rPr>
        <w:t>,</w:t>
      </w:r>
      <w:r w:rsidRPr="004E08FB">
        <w:rPr>
          <w:rFonts w:eastAsia="Times New Roman" w:cs="Times New Roman"/>
          <w:szCs w:val="24"/>
        </w:rPr>
        <w:t xml:space="preserve"> θα επιφέρει ανατροπή της επετηρίδας αρχαιότητας των </w:t>
      </w:r>
      <w:r>
        <w:rPr>
          <w:rFonts w:eastAsia="Times New Roman" w:cs="Times New Roman"/>
          <w:szCs w:val="24"/>
        </w:rPr>
        <w:t>α</w:t>
      </w:r>
      <w:r w:rsidRPr="004E08FB">
        <w:rPr>
          <w:rFonts w:eastAsia="Times New Roman" w:cs="Times New Roman"/>
          <w:szCs w:val="24"/>
        </w:rPr>
        <w:t>ξιωματικών</w:t>
      </w:r>
      <w:r>
        <w:rPr>
          <w:rFonts w:eastAsia="Times New Roman" w:cs="Times New Roman"/>
          <w:szCs w:val="24"/>
        </w:rPr>
        <w:t>.</w:t>
      </w:r>
    </w:p>
    <w:p w14:paraId="296715B9"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 βλέπω ότι ο Πρόεδρος είναι λιγάκι πιεστικός, θα κλείσω την εισήγησή μου με δυο κουβέντες για το ζήτημα της ΠΟΜΕΝΣ</w:t>
      </w:r>
      <w:r w:rsidRPr="004D6930">
        <w:rPr>
          <w:rFonts w:eastAsia="Times New Roman"/>
          <w:color w:val="222222"/>
          <w:szCs w:val="24"/>
          <w:shd w:val="clear" w:color="auto" w:fill="FFFFFF"/>
        </w:rPr>
        <w:t xml:space="preserve">. </w:t>
      </w:r>
      <w:r>
        <w:rPr>
          <w:rFonts w:eastAsia="Times New Roman"/>
          <w:color w:val="222222"/>
          <w:szCs w:val="24"/>
          <w:shd w:val="clear" w:color="auto" w:fill="FFFFFF"/>
        </w:rPr>
        <w:t>Σας υπενθύμισα νωρίτερα την καλοκαιρινή νυχτερινή εκπρόθεσμη, πρόχειρη και προβληματική τροπολογία Κοζομπόλη, τον τρόπο δηλαδή που επιβλήθηκε ο συνδικαλισμός στο στράτευμα. Αυτό ακριβώς κάνετε.</w:t>
      </w:r>
    </w:p>
    <w:p w14:paraId="296715BA"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Εσείς, λοιπόν, η «πρώτη φορά αριστερά» πράξατε με τον πλέον ανεύθυνο τρόπο, κάτι που δεν είχε γίνει ποτέ μέχρι σήμερα από συστάσεως του ελληνικού κράτους και από καταβολής του ελληνικού έθνους: Θέσατε υπό αμφισβήτηση την αποτελεσματικότητα και άρα και την αξία της στρατιωτικής ιεραρχίας. Ο μόνος λόγος που δεν έχουν γίνει πραγματικότητα παρά μόνο λίγοι από τους φόβους μας είναι η εξαιρετική υπευθυνότητα που επιδεικνύουν μέχρι σήμερα σταθερά τα ίδια τα στελέχη των Ενόπλων Δυνάμεων και μιλάω συγκεκριμένα για την Πανελλήνια Ομοσπονδία Ενώσεων Στρατιωτικών. </w:t>
      </w:r>
    </w:p>
    <w:p w14:paraId="296715BB"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Αρκεί κάποιος να διαβάσει αυτά που κατέθεσαν στην επιτροπή μας, για να καταλάβει πως τελικά οι κίνδυνοι να επηρεαστεί το στράτευμα από την απότομη και πρόχειρη εισαγωγή στην καθημερινότητά του του θεσμού της συνδικαλιστικής εκπροσώπησης είναι πολύ λιγότερη, καθόσον η ποιότητα των στελεχών των Ενόπλων Δυνάμεων της Ελληνικής Δημοκρατίας ξεπερνάει, υπομένει και θεραπεύει κάθε συνέπεια της ανεπάρκειας του πολιτικού συστήματος.</w:t>
      </w:r>
    </w:p>
    <w:p w14:paraId="296715BC"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Διαβάστε προσεκτικά τα όσα υπογράφουν εκ μέρους της ΠΟΜΕΝΣ οι κ.κ. Ρώτας και Θεοδώρου και θα διακρίνετε ένα μήνυμα ομοψυχίας, ενότητας, συνεργασίας και αλληλεγγύης που εκπέμπουν οι δημοκρατικές ελληνικές Ένοπλες Δυνάμεις.</w:t>
      </w:r>
    </w:p>
    <w:p w14:paraId="296715BD"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Ψηφίζουμε «παρών» επί του νομοσχεδίου. Κατά την ψηφοφορία θα στηρίξουμε αρκετά άρθρα από το συγκεκριμένο νομοσχέδιο και για τις τροπολογίες θα κάνω αναφορά στη δευτερολογία μου, σε όποια δευτερολογία μου έχει απομείνει.</w:t>
      </w:r>
    </w:p>
    <w:p w14:paraId="296715BE"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296715BF" w14:textId="77777777" w:rsidR="00711852" w:rsidRDefault="000A1C6E">
      <w:pPr>
        <w:spacing w:line="600" w:lineRule="auto"/>
        <w:ind w:firstLine="720"/>
        <w:jc w:val="both"/>
        <w:rPr>
          <w:rFonts w:eastAsia="Times New Roman"/>
          <w:color w:val="222222"/>
          <w:szCs w:val="24"/>
          <w:shd w:val="clear" w:color="auto" w:fill="FFFFFF"/>
        </w:rPr>
      </w:pPr>
      <w:r w:rsidRPr="000214FD">
        <w:rPr>
          <w:rFonts w:eastAsia="Times New Roman"/>
          <w:b/>
          <w:color w:val="222222"/>
          <w:szCs w:val="24"/>
          <w:shd w:val="clear" w:color="auto" w:fill="FFFFFF"/>
        </w:rPr>
        <w:t>ΠΡΟΕΔΡΕΥΩΝ (Δημήτριος Κρεμαστινός):</w:t>
      </w:r>
      <w:r>
        <w:rPr>
          <w:rFonts w:eastAsia="Times New Roman"/>
          <w:color w:val="222222"/>
          <w:szCs w:val="24"/>
          <w:shd w:val="clear" w:color="auto" w:fill="FFFFFF"/>
        </w:rPr>
        <w:t xml:space="preserve"> Παρακαλώ ο Αναπληρωτής Υπουργός Εθνικής Άμυνας κ. Ρήγας έχει τον λόγο.</w:t>
      </w:r>
    </w:p>
    <w:p w14:paraId="296715C0" w14:textId="77777777" w:rsidR="00711852" w:rsidRDefault="000A1C6E">
      <w:pPr>
        <w:spacing w:line="600" w:lineRule="auto"/>
        <w:ind w:firstLine="720"/>
        <w:jc w:val="both"/>
        <w:rPr>
          <w:rFonts w:eastAsia="Times New Roman"/>
          <w:color w:val="222222"/>
          <w:szCs w:val="24"/>
          <w:shd w:val="clear" w:color="auto" w:fill="FFFFFF"/>
        </w:rPr>
      </w:pPr>
      <w:r w:rsidRPr="000214FD">
        <w:rPr>
          <w:rFonts w:eastAsia="Times New Roman"/>
          <w:b/>
          <w:color w:val="222222"/>
          <w:szCs w:val="24"/>
          <w:shd w:val="clear" w:color="auto" w:fill="FFFFFF"/>
        </w:rPr>
        <w:t>ΠΑΝΑΓΙΩΤΗΣ ΡΗΓΑΣ (Αναπληρωτής Υπουργός Εθνικής Άμυνας):</w:t>
      </w:r>
      <w:r>
        <w:rPr>
          <w:rFonts w:eastAsia="Times New Roman"/>
          <w:color w:val="222222"/>
          <w:szCs w:val="24"/>
          <w:shd w:val="clear" w:color="auto" w:fill="FFFFFF"/>
        </w:rPr>
        <w:t xml:space="preserve"> Ευχαριστώ, κύριε Πρόεδρε.</w:t>
      </w:r>
    </w:p>
    <w:p w14:paraId="296715C1"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παρόν σχέδιο νόμου, κυρίες και κύριοι Βουλευτές, αποτελεί προϊόν συστηματικής επεξεργασίας των επιτελείων αλλά και της πολιτικής βούλησης που έχουμε για να αντιμετωπιστούν δυσλειτουργίες, αδικίες και αστοχίες και να εξασφαλιστεί η εύρυθμη και αποτελεσματική λειτουργία των Ενόπλων Δυνάμεων.</w:t>
      </w:r>
    </w:p>
    <w:p w14:paraId="296715C2"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ένα πλέγμα παρεμβάσεων και επικαιροποιήσεων σε ώριμα και χρονίζοντα προβλήματα, μάλιστα, στα οποία αυτή η Κυβέρνηση έχει αποφασίσει να μπει ένα τέλος. Είναι γνωστά προβλήματα για τα οποία τα </w:t>
      </w:r>
      <w:r>
        <w:rPr>
          <w:rFonts w:eastAsia="Times New Roman"/>
          <w:color w:val="222222"/>
          <w:szCs w:val="24"/>
          <w:shd w:val="clear" w:color="auto" w:fill="FFFFFF"/>
        </w:rPr>
        <w:lastRenderedPageBreak/>
        <w:t>στελέχη των Ενόπλων Δυνάμεων συζητούν μεταξύ τους εδώ και χρόνια και περιμένουν λύση.</w:t>
      </w:r>
    </w:p>
    <w:p w14:paraId="296715C3"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σας ενημερώσω ότι αυτό φάνηκε και από τη διαβούλευση και από τα πολύ θετικά σχόλια τα οποία υπήρχαν κατά τη διάρκεια της διαβούλευσης και από όλους αυτούς που αφορούσαν αυτά τα μέτρα.</w:t>
      </w:r>
    </w:p>
    <w:p w14:paraId="296715C4"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επίσης, σε αυτό το σημείο να επισημάνω ότι αρκετά από τα ζητήματα που συζητούνται σε αυτό το νομοσχέδιο, όπως για παράδειγμα το θέμα των εθελοντών μακράς θητείας ή των πολυτέκνων στελεχών, που έχουν τα ίδια προβλήματα υγείας ή έχουν επιμέλεια ανθρώπων με κάποιο πρόβλημα, ήταν σε γνώση της πολιτικής ηγεσίας πολύ πριν έρθει στα πράγματα η Κυβέρνηση του ΣΥΡΙΖΑ. Ήταν θέματα για τα οποία το προσωπικό είχε πάρει διαβεβαιώσεις από την κ. Γεννηματά, για παράδειγμα, την περίοδο που διετέλεσε Αναπληρωτής Υπουργός Εθνικής Άμυνας, πως θα δοθούν λύσεις, χωρίς, όμως, κανείς να κάνει κάτι μέχρι σήμερα.</w:t>
      </w:r>
    </w:p>
    <w:p w14:paraId="296715C5"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Αυτός είναι ο μόνος λόγος που το φέρνουμε σήμερα ενώπιόν σας προς ψήφιση, διότι έχουμε τη δυνατότητα αλλά και τη βούληση να διορθώσουμε </w:t>
      </w:r>
      <w:r>
        <w:rPr>
          <w:rFonts w:eastAsia="Times New Roman"/>
          <w:color w:val="222222"/>
          <w:szCs w:val="24"/>
          <w:shd w:val="clear" w:color="auto" w:fill="FFFFFF"/>
        </w:rPr>
        <w:lastRenderedPageBreak/>
        <w:t>όσα προκαλούν δυσαρμονία. Γι’ αυτό εξάλλου η δική μας παρέμβαση τροποποιεί προϋπάρχουσες διατάξεις για να ρυθμίσει και να βελτιώσει επί το αποτελεσματικότερο κάτι που ήδη συμβαίνει.</w:t>
      </w:r>
    </w:p>
    <w:p w14:paraId="296715C6"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από τη διαδικασία, λοιπόν, και το πλήθος των σχολίων της διαβούλευσης και την ακρόαση των φορέων, είναι φανερό πως το σύνολο σχεδόν του Σώματος των Ενόπλων Δυνάμεων, του προσωπικού των Ενόπλων Δυνάμεων, θεωρεί θετικό το παρόν νομοσχέδιο.</w:t>
      </w:r>
    </w:p>
    <w:p w14:paraId="296715C7" w14:textId="77777777" w:rsidR="00711852" w:rsidRDefault="000A1C6E">
      <w:pPr>
        <w:spacing w:line="600" w:lineRule="auto"/>
        <w:ind w:firstLine="720"/>
        <w:jc w:val="both"/>
        <w:rPr>
          <w:rFonts w:eastAsia="Times New Roman" w:cs="Times New Roman"/>
          <w:szCs w:val="24"/>
        </w:rPr>
      </w:pPr>
      <w:r>
        <w:rPr>
          <w:rFonts w:eastAsia="Times New Roman"/>
          <w:color w:val="222222"/>
          <w:szCs w:val="24"/>
          <w:shd w:val="clear" w:color="auto" w:fill="FFFFFF"/>
        </w:rPr>
        <w:t>Προτάσεις και διορθωτικές παρατηρήσεις προφανώς και καλώς υπήρξαν. Γι’ αυτόν τον λόγο σε όλη τη διάρκεια της διαβούλευσης ακούσαμε και διορθώσαμε αρκετά από αυτά ή ενσωματώσαμε, αν θέλετε, παρατηρήσεις και εγώ και ο κύριος Υπουργός, γιατί είχαμε την καλή διάθεση να δεχθούμε ό,τι σωστό μας επισημάνθηκε. Αυτό εξάλλου είναι και το νόημα ενός γόνιμου διαλόγου και όχι μιας λογικής εμμονής και μιας θα έλεγα –όπως ίσως φάνηκε και εδώ αλλά και στις επιτροπές- ιδιοκτησιακής αντίληψης για το κομμάτι των Ενόπλων Δυνάμεων.</w:t>
      </w:r>
    </w:p>
    <w:p w14:paraId="296715C8" w14:textId="77777777" w:rsidR="00711852" w:rsidRDefault="000A1C6E">
      <w:pPr>
        <w:spacing w:line="600" w:lineRule="auto"/>
        <w:ind w:firstLine="720"/>
        <w:jc w:val="both"/>
        <w:rPr>
          <w:rFonts w:eastAsia="Times New Roman"/>
          <w:szCs w:val="24"/>
        </w:rPr>
      </w:pPr>
      <w:r>
        <w:rPr>
          <w:rFonts w:eastAsia="Times New Roman"/>
          <w:szCs w:val="24"/>
        </w:rPr>
        <w:t>Το νομοσχέδιο σε μεγάλο βαθμό</w:t>
      </w:r>
      <w:r>
        <w:rPr>
          <w:rFonts w:ascii="Helvetica" w:eastAsia="Times New Roman" w:hAnsi="Helvetica" w:cs="Helvetica"/>
          <w:color w:val="1D2228"/>
          <w:sz w:val="20"/>
          <w:shd w:val="clear" w:color="auto" w:fill="FFFFFF"/>
        </w:rPr>
        <w:t xml:space="preserve"> </w:t>
      </w:r>
      <w:r>
        <w:rPr>
          <w:rFonts w:eastAsia="Times New Roman"/>
          <w:szCs w:val="24"/>
        </w:rPr>
        <w:t>άπτεται</w:t>
      </w:r>
      <w:r w:rsidRPr="00676565">
        <w:rPr>
          <w:rFonts w:eastAsia="Times New Roman"/>
          <w:szCs w:val="24"/>
        </w:rPr>
        <w:t xml:space="preserve"> των θεμάτων που αφορούν τη μέριμνα του Υπουργείου Εθνικής Άμυνας για το μόνιμο στρατιωτικό προσωπικό</w:t>
      </w:r>
      <w:r w:rsidRPr="00AD22AD">
        <w:rPr>
          <w:rFonts w:eastAsia="Times New Roman"/>
          <w:szCs w:val="24"/>
        </w:rPr>
        <w:t>,</w:t>
      </w:r>
      <w:r w:rsidRPr="00676565">
        <w:rPr>
          <w:rFonts w:eastAsia="Times New Roman"/>
          <w:szCs w:val="24"/>
        </w:rPr>
        <w:t xml:space="preserve"> για τους οπλίτες που εκπληρώνουν </w:t>
      </w:r>
      <w:r>
        <w:rPr>
          <w:rFonts w:eastAsia="Times New Roman"/>
          <w:szCs w:val="24"/>
        </w:rPr>
        <w:t xml:space="preserve">τη </w:t>
      </w:r>
      <w:r w:rsidRPr="00676565">
        <w:rPr>
          <w:rFonts w:eastAsia="Times New Roman"/>
          <w:szCs w:val="24"/>
        </w:rPr>
        <w:t xml:space="preserve">στρατεύσιμη στρατιωτική τους </w:t>
      </w:r>
      <w:r>
        <w:rPr>
          <w:rFonts w:eastAsia="Times New Roman"/>
          <w:szCs w:val="24"/>
        </w:rPr>
        <w:lastRenderedPageBreak/>
        <w:t xml:space="preserve">θητεία και </w:t>
      </w:r>
      <w:r w:rsidRPr="00676565">
        <w:rPr>
          <w:rFonts w:eastAsia="Times New Roman"/>
          <w:szCs w:val="24"/>
        </w:rPr>
        <w:t>υποχρέωση</w:t>
      </w:r>
      <w:r>
        <w:rPr>
          <w:rFonts w:eastAsia="Times New Roman"/>
          <w:szCs w:val="24"/>
        </w:rPr>
        <w:t>,</w:t>
      </w:r>
      <w:r w:rsidRPr="00676565">
        <w:rPr>
          <w:rFonts w:eastAsia="Times New Roman"/>
          <w:szCs w:val="24"/>
        </w:rPr>
        <w:t xml:space="preserve"> καθώς και των θεμάτων που αφορούν τους ανυπότακτους αντιρρησίες συνείδησης και άλλες διοικητικές διαδικασίες</w:t>
      </w:r>
      <w:r>
        <w:rPr>
          <w:rFonts w:eastAsia="Times New Roman"/>
          <w:szCs w:val="24"/>
        </w:rPr>
        <w:t>.</w:t>
      </w:r>
    </w:p>
    <w:p w14:paraId="296715C9" w14:textId="77777777" w:rsidR="00711852" w:rsidRDefault="000A1C6E">
      <w:pPr>
        <w:spacing w:line="600" w:lineRule="auto"/>
        <w:ind w:firstLine="720"/>
        <w:jc w:val="both"/>
        <w:rPr>
          <w:rFonts w:eastAsia="Times New Roman"/>
          <w:szCs w:val="24"/>
        </w:rPr>
      </w:pPr>
      <w:r>
        <w:rPr>
          <w:rFonts w:eastAsia="Times New Roman"/>
          <w:szCs w:val="24"/>
        </w:rPr>
        <w:t>Σ</w:t>
      </w:r>
      <w:r w:rsidRPr="00676565">
        <w:rPr>
          <w:rFonts w:eastAsia="Times New Roman"/>
          <w:szCs w:val="24"/>
        </w:rPr>
        <w:t>υνοπτικά</w:t>
      </w:r>
      <w:r>
        <w:rPr>
          <w:rFonts w:eastAsia="Times New Roman"/>
          <w:szCs w:val="24"/>
        </w:rPr>
        <w:t>,</w:t>
      </w:r>
      <w:r w:rsidRPr="00676565">
        <w:rPr>
          <w:rFonts w:eastAsia="Times New Roman"/>
          <w:szCs w:val="24"/>
        </w:rPr>
        <w:t xml:space="preserve"> </w:t>
      </w:r>
      <w:r>
        <w:rPr>
          <w:rFonts w:eastAsia="Times New Roman"/>
          <w:szCs w:val="24"/>
        </w:rPr>
        <w:t>π</w:t>
      </w:r>
      <w:r w:rsidRPr="00676565">
        <w:rPr>
          <w:rFonts w:eastAsia="Times New Roman"/>
          <w:szCs w:val="24"/>
        </w:rPr>
        <w:t>ρώτον</w:t>
      </w:r>
      <w:r>
        <w:rPr>
          <w:rFonts w:eastAsia="Times New Roman"/>
          <w:szCs w:val="24"/>
        </w:rPr>
        <w:t>, δίνεται</w:t>
      </w:r>
      <w:r w:rsidRPr="00676565">
        <w:rPr>
          <w:rFonts w:eastAsia="Times New Roman"/>
          <w:szCs w:val="24"/>
        </w:rPr>
        <w:t xml:space="preserve"> η δυνατότητα </w:t>
      </w:r>
      <w:r>
        <w:rPr>
          <w:rFonts w:eastAsia="Times New Roman"/>
          <w:szCs w:val="24"/>
        </w:rPr>
        <w:t>ν</w:t>
      </w:r>
      <w:r w:rsidRPr="00676565">
        <w:rPr>
          <w:rFonts w:eastAsia="Times New Roman"/>
          <w:szCs w:val="24"/>
        </w:rPr>
        <w:t xml:space="preserve">ομικής υποστήριξης </w:t>
      </w:r>
      <w:r>
        <w:rPr>
          <w:rFonts w:eastAsia="Times New Roman"/>
          <w:szCs w:val="24"/>
        </w:rPr>
        <w:t>στα στελέχη</w:t>
      </w:r>
      <w:r w:rsidRPr="00676565">
        <w:rPr>
          <w:rFonts w:eastAsia="Times New Roman"/>
          <w:szCs w:val="24"/>
        </w:rPr>
        <w:t xml:space="preserve"> και </w:t>
      </w:r>
      <w:r>
        <w:rPr>
          <w:rFonts w:eastAsia="Times New Roman"/>
          <w:szCs w:val="24"/>
        </w:rPr>
        <w:t xml:space="preserve">τους </w:t>
      </w:r>
      <w:r w:rsidRPr="00676565">
        <w:rPr>
          <w:rFonts w:eastAsia="Times New Roman"/>
          <w:szCs w:val="24"/>
        </w:rPr>
        <w:t xml:space="preserve">οπλίτες των Ενόπλων Δυνάμεων από λειτουργούς του Νομικού </w:t>
      </w:r>
      <w:r>
        <w:rPr>
          <w:rFonts w:eastAsia="Times New Roman"/>
          <w:szCs w:val="24"/>
        </w:rPr>
        <w:t>Σ</w:t>
      </w:r>
      <w:r w:rsidRPr="00676565">
        <w:rPr>
          <w:rFonts w:eastAsia="Times New Roman"/>
          <w:szCs w:val="24"/>
        </w:rPr>
        <w:t xml:space="preserve">υμβουλίου του Κράτους </w:t>
      </w:r>
      <w:r>
        <w:rPr>
          <w:rFonts w:eastAsia="Times New Roman"/>
          <w:szCs w:val="24"/>
        </w:rPr>
        <w:t xml:space="preserve">κατά </w:t>
      </w:r>
      <w:r w:rsidRPr="00676565">
        <w:rPr>
          <w:rFonts w:eastAsia="Times New Roman"/>
          <w:szCs w:val="24"/>
        </w:rPr>
        <w:t xml:space="preserve">τις δίκες σε ποινικά δικαστήρια για αδικήματα που τους αποδίδονται ότι τέλεσαν κατά την εκτέλεση των καθηκόντων </w:t>
      </w:r>
      <w:r>
        <w:rPr>
          <w:rFonts w:eastAsia="Times New Roman"/>
          <w:szCs w:val="24"/>
        </w:rPr>
        <w:t>τους.</w:t>
      </w:r>
      <w:r w:rsidRPr="00676565">
        <w:rPr>
          <w:rFonts w:eastAsia="Times New Roman"/>
          <w:szCs w:val="24"/>
        </w:rPr>
        <w:t xml:space="preserve"> </w:t>
      </w:r>
      <w:r>
        <w:rPr>
          <w:rFonts w:eastAsia="Times New Roman"/>
          <w:szCs w:val="24"/>
        </w:rPr>
        <w:t>Είναι μία διάταξη για</w:t>
      </w:r>
      <w:r w:rsidRPr="00676565">
        <w:rPr>
          <w:rFonts w:eastAsia="Times New Roman"/>
          <w:szCs w:val="24"/>
        </w:rPr>
        <w:t xml:space="preserve"> μία κατάσταση η οποία στα υπόλοιπα Σ</w:t>
      </w:r>
      <w:r>
        <w:rPr>
          <w:rFonts w:eastAsia="Times New Roman"/>
          <w:szCs w:val="24"/>
        </w:rPr>
        <w:t xml:space="preserve">ώματα </w:t>
      </w:r>
      <w:r w:rsidRPr="00676565">
        <w:rPr>
          <w:rFonts w:eastAsia="Times New Roman"/>
          <w:szCs w:val="24"/>
        </w:rPr>
        <w:t>Ασφαλείας ισχύει εδώ και πάρα πολλά χρόνια και ενσωματώνει</w:t>
      </w:r>
      <w:r>
        <w:rPr>
          <w:rFonts w:eastAsia="Times New Roman"/>
          <w:szCs w:val="24"/>
        </w:rPr>
        <w:t>,</w:t>
      </w:r>
      <w:r w:rsidRPr="00676565">
        <w:rPr>
          <w:rFonts w:eastAsia="Times New Roman"/>
          <w:szCs w:val="24"/>
        </w:rPr>
        <w:t xml:space="preserve"> αν θέλετε</w:t>
      </w:r>
      <w:r>
        <w:rPr>
          <w:rFonts w:eastAsia="Times New Roman"/>
          <w:szCs w:val="24"/>
        </w:rPr>
        <w:t>,</w:t>
      </w:r>
      <w:r w:rsidRPr="00676565">
        <w:rPr>
          <w:rFonts w:eastAsia="Times New Roman"/>
          <w:szCs w:val="24"/>
        </w:rPr>
        <w:t xml:space="preserve"> το δημοκρατικό δικαίωμα να έχουν αυτή την υποστήριξη</w:t>
      </w:r>
      <w:r>
        <w:rPr>
          <w:rFonts w:eastAsia="Times New Roman"/>
          <w:szCs w:val="24"/>
        </w:rPr>
        <w:t>,</w:t>
      </w:r>
      <w:r w:rsidRPr="00676565">
        <w:rPr>
          <w:rFonts w:eastAsia="Times New Roman"/>
          <w:szCs w:val="24"/>
        </w:rPr>
        <w:t xml:space="preserve"> </w:t>
      </w:r>
      <w:r>
        <w:rPr>
          <w:rFonts w:eastAsia="Times New Roman"/>
          <w:szCs w:val="24"/>
        </w:rPr>
        <w:t>ό</w:t>
      </w:r>
      <w:r w:rsidRPr="00676565">
        <w:rPr>
          <w:rFonts w:eastAsia="Times New Roman"/>
          <w:szCs w:val="24"/>
        </w:rPr>
        <w:t>πως συμβαίνει σε όλους τους δημοσίους υπαλλήλους</w:t>
      </w:r>
      <w:r>
        <w:rPr>
          <w:rFonts w:eastAsia="Times New Roman"/>
          <w:szCs w:val="24"/>
        </w:rPr>
        <w:t>.</w:t>
      </w:r>
    </w:p>
    <w:p w14:paraId="296715CA" w14:textId="77777777" w:rsidR="00711852" w:rsidRDefault="000A1C6E">
      <w:pPr>
        <w:spacing w:line="600" w:lineRule="auto"/>
        <w:ind w:firstLine="720"/>
        <w:jc w:val="both"/>
        <w:rPr>
          <w:rFonts w:eastAsia="Times New Roman"/>
          <w:szCs w:val="24"/>
        </w:rPr>
      </w:pPr>
      <w:r>
        <w:rPr>
          <w:rFonts w:eastAsia="Times New Roman"/>
          <w:szCs w:val="24"/>
        </w:rPr>
        <w:t xml:space="preserve">Επίσης, έχουμε τη σύσταση, για πρώτη φορά, </w:t>
      </w:r>
      <w:r w:rsidRPr="00676565">
        <w:rPr>
          <w:rFonts w:eastAsia="Times New Roman"/>
          <w:szCs w:val="24"/>
        </w:rPr>
        <w:t>στο</w:t>
      </w:r>
      <w:r>
        <w:rPr>
          <w:rFonts w:eastAsia="Times New Roman"/>
          <w:szCs w:val="24"/>
        </w:rPr>
        <w:t>ν</w:t>
      </w:r>
      <w:r w:rsidRPr="00676565">
        <w:rPr>
          <w:rFonts w:eastAsia="Times New Roman"/>
          <w:szCs w:val="24"/>
        </w:rPr>
        <w:t xml:space="preserve"> χώρο των Ενόπλων Δυνάμεων</w:t>
      </w:r>
      <w:r>
        <w:rPr>
          <w:rFonts w:eastAsia="Times New Roman"/>
          <w:szCs w:val="24"/>
        </w:rPr>
        <w:t>,</w:t>
      </w:r>
      <w:r w:rsidRPr="00676565">
        <w:rPr>
          <w:rFonts w:eastAsia="Times New Roman"/>
          <w:szCs w:val="24"/>
        </w:rPr>
        <w:t xml:space="preserve"> </w:t>
      </w:r>
      <w:r>
        <w:rPr>
          <w:rFonts w:eastAsia="Times New Roman"/>
          <w:szCs w:val="24"/>
        </w:rPr>
        <w:t>Γραφείου Νομικής Προστασίας Σ</w:t>
      </w:r>
      <w:r w:rsidRPr="00676565">
        <w:rPr>
          <w:rFonts w:eastAsia="Times New Roman"/>
          <w:szCs w:val="24"/>
        </w:rPr>
        <w:t>τελεχών</w:t>
      </w:r>
      <w:r>
        <w:rPr>
          <w:rFonts w:eastAsia="Times New Roman"/>
          <w:szCs w:val="24"/>
        </w:rPr>
        <w:t>,</w:t>
      </w:r>
      <w:r w:rsidRPr="00676565">
        <w:rPr>
          <w:rFonts w:eastAsia="Times New Roman"/>
          <w:szCs w:val="24"/>
        </w:rPr>
        <w:t xml:space="preserve"> στο οποίο μπορούν να προσφ</w:t>
      </w:r>
      <w:r>
        <w:rPr>
          <w:rFonts w:eastAsia="Times New Roman"/>
          <w:szCs w:val="24"/>
        </w:rPr>
        <w:t>εύγ</w:t>
      </w:r>
      <w:r w:rsidRPr="00676565">
        <w:rPr>
          <w:rFonts w:eastAsia="Times New Roman"/>
          <w:szCs w:val="24"/>
        </w:rPr>
        <w:t>ουν τα στελέχη σε π</w:t>
      </w:r>
      <w:r>
        <w:rPr>
          <w:rFonts w:eastAsia="Times New Roman"/>
          <w:szCs w:val="24"/>
        </w:rPr>
        <w:t>εριπτώσεις</w:t>
      </w:r>
      <w:r w:rsidRPr="00676565">
        <w:rPr>
          <w:rFonts w:eastAsia="Times New Roman"/>
          <w:szCs w:val="24"/>
        </w:rPr>
        <w:t xml:space="preserve"> που θί</w:t>
      </w:r>
      <w:r>
        <w:rPr>
          <w:rFonts w:eastAsia="Times New Roman"/>
          <w:szCs w:val="24"/>
        </w:rPr>
        <w:t>γονται</w:t>
      </w:r>
      <w:r w:rsidRPr="00676565">
        <w:rPr>
          <w:rFonts w:eastAsia="Times New Roman"/>
          <w:szCs w:val="24"/>
        </w:rPr>
        <w:t xml:space="preserve"> τα δικαιώματα τους από τυχόν πράξ</w:t>
      </w:r>
      <w:r>
        <w:rPr>
          <w:rFonts w:eastAsia="Times New Roman"/>
          <w:szCs w:val="24"/>
        </w:rPr>
        <w:t>εις</w:t>
      </w:r>
      <w:r w:rsidRPr="00676565">
        <w:rPr>
          <w:rFonts w:eastAsia="Times New Roman"/>
          <w:szCs w:val="24"/>
        </w:rPr>
        <w:t xml:space="preserve"> κακοδιοίκησης ή παραλείψεις των οργάνων της υπηρεσίας</w:t>
      </w:r>
      <w:r>
        <w:rPr>
          <w:rFonts w:eastAsia="Times New Roman"/>
          <w:szCs w:val="24"/>
        </w:rPr>
        <w:t xml:space="preserve">. </w:t>
      </w:r>
    </w:p>
    <w:p w14:paraId="296715CB" w14:textId="77777777" w:rsidR="00711852" w:rsidRDefault="000A1C6E">
      <w:pPr>
        <w:spacing w:line="600" w:lineRule="auto"/>
        <w:ind w:firstLine="720"/>
        <w:jc w:val="both"/>
        <w:rPr>
          <w:rFonts w:eastAsia="Times New Roman"/>
          <w:szCs w:val="24"/>
        </w:rPr>
      </w:pPr>
      <w:r>
        <w:rPr>
          <w:rFonts w:eastAsia="Times New Roman"/>
          <w:szCs w:val="24"/>
        </w:rPr>
        <w:t>Εδώ,</w:t>
      </w:r>
      <w:r w:rsidRPr="00676565">
        <w:rPr>
          <w:rFonts w:eastAsia="Times New Roman"/>
          <w:szCs w:val="24"/>
        </w:rPr>
        <w:t xml:space="preserve"> </w:t>
      </w:r>
      <w:r>
        <w:rPr>
          <w:rFonts w:eastAsia="Times New Roman"/>
          <w:szCs w:val="24"/>
        </w:rPr>
        <w:t>επειδή</w:t>
      </w:r>
      <w:r w:rsidRPr="00676565">
        <w:rPr>
          <w:rFonts w:eastAsia="Times New Roman"/>
          <w:szCs w:val="24"/>
        </w:rPr>
        <w:t xml:space="preserve"> έγινε πολλή συζήτηση και προφανώς δεν είναι θέμα </w:t>
      </w:r>
      <w:r>
        <w:rPr>
          <w:rFonts w:eastAsia="Times New Roman"/>
          <w:szCs w:val="24"/>
        </w:rPr>
        <w:t>άγνοιας,</w:t>
      </w:r>
      <w:r w:rsidRPr="00676565">
        <w:rPr>
          <w:rFonts w:eastAsia="Times New Roman"/>
          <w:szCs w:val="24"/>
        </w:rPr>
        <w:t xml:space="preserve"> είναι θέμα </w:t>
      </w:r>
      <w:r>
        <w:rPr>
          <w:rFonts w:eastAsia="Times New Roman"/>
          <w:szCs w:val="24"/>
        </w:rPr>
        <w:t>π</w:t>
      </w:r>
      <w:r w:rsidRPr="00676565">
        <w:rPr>
          <w:rFonts w:eastAsia="Times New Roman"/>
          <w:szCs w:val="24"/>
        </w:rPr>
        <w:t>ώς αντιμετωπίζουμε και την κακοδιοίκηση</w:t>
      </w:r>
      <w:r>
        <w:rPr>
          <w:rFonts w:eastAsia="Times New Roman"/>
          <w:szCs w:val="24"/>
        </w:rPr>
        <w:t>,</w:t>
      </w:r>
      <w:r w:rsidRPr="00676565">
        <w:rPr>
          <w:rFonts w:eastAsia="Times New Roman"/>
          <w:szCs w:val="24"/>
        </w:rPr>
        <w:t xml:space="preserve"> εγώ εξήγησα </w:t>
      </w:r>
      <w:r>
        <w:rPr>
          <w:rFonts w:eastAsia="Times New Roman"/>
          <w:szCs w:val="24"/>
        </w:rPr>
        <w:lastRenderedPageBreak/>
        <w:t>και στις επιτροπές ότι είναι μέσα στην ιεραρχία, δ</w:t>
      </w:r>
      <w:r w:rsidRPr="00676565">
        <w:rPr>
          <w:rFonts w:eastAsia="Times New Roman"/>
          <w:szCs w:val="24"/>
        </w:rPr>
        <w:t>εν παραβιά</w:t>
      </w:r>
      <w:r>
        <w:rPr>
          <w:rFonts w:eastAsia="Times New Roman"/>
          <w:szCs w:val="24"/>
        </w:rPr>
        <w:t>ζεται καμμία ιεραρχία, είναι</w:t>
      </w:r>
      <w:r w:rsidRPr="00676565">
        <w:rPr>
          <w:rFonts w:eastAsia="Times New Roman"/>
          <w:szCs w:val="24"/>
        </w:rPr>
        <w:t xml:space="preserve"> μέσα στα </w:t>
      </w:r>
      <w:r>
        <w:rPr>
          <w:rFonts w:eastAsia="Times New Roman"/>
          <w:szCs w:val="24"/>
        </w:rPr>
        <w:t>γ</w:t>
      </w:r>
      <w:r w:rsidRPr="00676565">
        <w:rPr>
          <w:rFonts w:eastAsia="Times New Roman"/>
          <w:szCs w:val="24"/>
        </w:rPr>
        <w:t xml:space="preserve">ενικά </w:t>
      </w:r>
      <w:r>
        <w:rPr>
          <w:rFonts w:eastAsia="Times New Roman"/>
          <w:szCs w:val="24"/>
        </w:rPr>
        <w:t>ε</w:t>
      </w:r>
      <w:r w:rsidRPr="00676565">
        <w:rPr>
          <w:rFonts w:eastAsia="Times New Roman"/>
          <w:szCs w:val="24"/>
        </w:rPr>
        <w:t>πιτελεία όλο αυτό</w:t>
      </w:r>
      <w:r>
        <w:rPr>
          <w:rFonts w:eastAsia="Times New Roman"/>
          <w:szCs w:val="24"/>
        </w:rPr>
        <w:t>.</w:t>
      </w:r>
      <w:r w:rsidRPr="00676565">
        <w:rPr>
          <w:rFonts w:eastAsia="Times New Roman"/>
          <w:szCs w:val="24"/>
        </w:rPr>
        <w:t xml:space="preserve"> </w:t>
      </w:r>
      <w:r>
        <w:rPr>
          <w:rFonts w:eastAsia="Times New Roman"/>
          <w:szCs w:val="24"/>
        </w:rPr>
        <w:t>Κ</w:t>
      </w:r>
      <w:r w:rsidRPr="00676565">
        <w:rPr>
          <w:rFonts w:eastAsia="Times New Roman"/>
          <w:szCs w:val="24"/>
        </w:rPr>
        <w:t>αι προφανώς</w:t>
      </w:r>
      <w:r>
        <w:rPr>
          <w:rFonts w:eastAsia="Times New Roman"/>
          <w:szCs w:val="24"/>
        </w:rPr>
        <w:t xml:space="preserve">, κυρίες και κύριοι συνάδελφοι, </w:t>
      </w:r>
      <w:r w:rsidRPr="00676565">
        <w:rPr>
          <w:rFonts w:eastAsia="Times New Roman"/>
          <w:szCs w:val="24"/>
        </w:rPr>
        <w:t>δεν είναι σε γυάλα οι ελληνικές Ένοπλες Δυνάμεις</w:t>
      </w:r>
      <w:r>
        <w:rPr>
          <w:rFonts w:eastAsia="Times New Roman"/>
          <w:szCs w:val="24"/>
        </w:rPr>
        <w:t>.</w:t>
      </w:r>
      <w:r w:rsidRPr="00676565">
        <w:rPr>
          <w:rFonts w:eastAsia="Times New Roman"/>
          <w:szCs w:val="24"/>
        </w:rPr>
        <w:t xml:space="preserve"> </w:t>
      </w:r>
      <w:r>
        <w:rPr>
          <w:rFonts w:eastAsia="Times New Roman"/>
          <w:szCs w:val="24"/>
        </w:rPr>
        <w:t>Ε</w:t>
      </w:r>
      <w:r w:rsidRPr="00676565">
        <w:rPr>
          <w:rFonts w:eastAsia="Times New Roman"/>
          <w:szCs w:val="24"/>
        </w:rPr>
        <w:t>ίναι μέσα στην</w:t>
      </w:r>
      <w:r>
        <w:rPr>
          <w:rFonts w:eastAsia="Times New Roman"/>
          <w:szCs w:val="24"/>
        </w:rPr>
        <w:t xml:space="preserve"> ελληνική </w:t>
      </w:r>
      <w:r w:rsidRPr="00676565">
        <w:rPr>
          <w:rFonts w:eastAsia="Times New Roman"/>
          <w:szCs w:val="24"/>
        </w:rPr>
        <w:t xml:space="preserve">κοινωνία </w:t>
      </w:r>
      <w:r>
        <w:rPr>
          <w:rFonts w:eastAsia="Times New Roman"/>
          <w:szCs w:val="24"/>
        </w:rPr>
        <w:t>και τις όποιες επιρροές,</w:t>
      </w:r>
      <w:r w:rsidRPr="00676565">
        <w:rPr>
          <w:rFonts w:eastAsia="Times New Roman"/>
          <w:szCs w:val="24"/>
        </w:rPr>
        <w:t xml:space="preserve"> θετικές ή αρνητικές</w:t>
      </w:r>
      <w:r>
        <w:rPr>
          <w:rFonts w:eastAsia="Times New Roman"/>
          <w:szCs w:val="24"/>
        </w:rPr>
        <w:t>,</w:t>
      </w:r>
      <w:r w:rsidRPr="00676565">
        <w:rPr>
          <w:rFonts w:eastAsia="Times New Roman"/>
          <w:szCs w:val="24"/>
        </w:rPr>
        <w:t xml:space="preserve"> τις δέχονται σε μικρό </w:t>
      </w:r>
      <w:r>
        <w:rPr>
          <w:rFonts w:eastAsia="Times New Roman"/>
          <w:szCs w:val="24"/>
        </w:rPr>
        <w:t xml:space="preserve">ή </w:t>
      </w:r>
      <w:r w:rsidRPr="00676565">
        <w:rPr>
          <w:rFonts w:eastAsia="Times New Roman"/>
          <w:szCs w:val="24"/>
        </w:rPr>
        <w:t>σε μεγάλο βαθμό</w:t>
      </w:r>
      <w:r>
        <w:rPr>
          <w:rFonts w:eastAsia="Times New Roman"/>
          <w:szCs w:val="24"/>
        </w:rPr>
        <w:t>,</w:t>
      </w:r>
      <w:r w:rsidRPr="00676565">
        <w:rPr>
          <w:rFonts w:eastAsia="Times New Roman"/>
          <w:szCs w:val="24"/>
        </w:rPr>
        <w:t xml:space="preserve"> </w:t>
      </w:r>
      <w:r>
        <w:rPr>
          <w:rFonts w:eastAsia="Times New Roman"/>
          <w:szCs w:val="24"/>
        </w:rPr>
        <w:t>δ</w:t>
      </w:r>
      <w:r w:rsidRPr="00676565">
        <w:rPr>
          <w:rFonts w:eastAsia="Times New Roman"/>
          <w:szCs w:val="24"/>
        </w:rPr>
        <w:t>εν έχει σημασία</w:t>
      </w:r>
      <w:r>
        <w:rPr>
          <w:rFonts w:eastAsia="Times New Roman"/>
          <w:szCs w:val="24"/>
        </w:rPr>
        <w:t>, αλλά αυτά</w:t>
      </w:r>
      <w:r w:rsidRPr="00676565">
        <w:rPr>
          <w:rFonts w:eastAsia="Times New Roman"/>
          <w:szCs w:val="24"/>
        </w:rPr>
        <w:t xml:space="preserve"> είναι </w:t>
      </w:r>
      <w:r>
        <w:rPr>
          <w:rFonts w:eastAsia="Times New Roman"/>
          <w:szCs w:val="24"/>
        </w:rPr>
        <w:t>υπαρκτά.</w:t>
      </w:r>
    </w:p>
    <w:p w14:paraId="296715CC" w14:textId="77777777" w:rsidR="00711852" w:rsidRDefault="000A1C6E">
      <w:pPr>
        <w:spacing w:line="600" w:lineRule="auto"/>
        <w:ind w:firstLine="720"/>
        <w:jc w:val="both"/>
        <w:rPr>
          <w:rFonts w:eastAsia="Times New Roman"/>
          <w:szCs w:val="24"/>
        </w:rPr>
      </w:pPr>
      <w:r>
        <w:rPr>
          <w:rFonts w:eastAsia="Times New Roman"/>
          <w:szCs w:val="24"/>
        </w:rPr>
        <w:t>Βεβαίως, το Σύνταγμα</w:t>
      </w:r>
      <w:r w:rsidRPr="00676565">
        <w:rPr>
          <w:rFonts w:eastAsia="Times New Roman"/>
          <w:szCs w:val="24"/>
        </w:rPr>
        <w:t xml:space="preserve"> προσδιορίζει αλλιώς </w:t>
      </w:r>
      <w:r>
        <w:rPr>
          <w:rFonts w:eastAsia="Times New Roman"/>
          <w:szCs w:val="24"/>
        </w:rPr>
        <w:t xml:space="preserve">τις Ένοπλες Δυνάμεις, όπως προσδιορίζει, όμως, και </w:t>
      </w:r>
      <w:r w:rsidRPr="00676565">
        <w:rPr>
          <w:rFonts w:eastAsia="Times New Roman"/>
          <w:szCs w:val="24"/>
        </w:rPr>
        <w:t xml:space="preserve">τη δικαστική εξουσία και για τη λογική των </w:t>
      </w:r>
      <w:r>
        <w:rPr>
          <w:rFonts w:eastAsia="Times New Roman"/>
          <w:szCs w:val="24"/>
        </w:rPr>
        <w:t>Β</w:t>
      </w:r>
      <w:r w:rsidRPr="00676565">
        <w:rPr>
          <w:rFonts w:eastAsia="Times New Roman"/>
          <w:szCs w:val="24"/>
        </w:rPr>
        <w:t>ουλευτών</w:t>
      </w:r>
      <w:r>
        <w:rPr>
          <w:rFonts w:eastAsia="Times New Roman"/>
          <w:szCs w:val="24"/>
        </w:rPr>
        <w:t xml:space="preserve">. Όμως, κύριοι συνάδελφοι, δεν έχουμε δει </w:t>
      </w:r>
      <w:r w:rsidRPr="00676565">
        <w:rPr>
          <w:rFonts w:eastAsia="Times New Roman"/>
          <w:szCs w:val="24"/>
        </w:rPr>
        <w:t>τόσα χρόνια</w:t>
      </w:r>
      <w:r>
        <w:rPr>
          <w:rFonts w:eastAsia="Times New Roman"/>
          <w:szCs w:val="24"/>
        </w:rPr>
        <w:t>,</w:t>
      </w:r>
      <w:r w:rsidRPr="00676565">
        <w:rPr>
          <w:rFonts w:eastAsia="Times New Roman"/>
          <w:szCs w:val="24"/>
        </w:rPr>
        <w:t xml:space="preserve"> σε πολλές περιπτώσεις</w:t>
      </w:r>
      <w:r>
        <w:rPr>
          <w:rFonts w:eastAsia="Times New Roman"/>
          <w:szCs w:val="24"/>
        </w:rPr>
        <w:t>,</w:t>
      </w:r>
      <w:r w:rsidRPr="00676565">
        <w:rPr>
          <w:rFonts w:eastAsia="Times New Roman"/>
          <w:szCs w:val="24"/>
        </w:rPr>
        <w:t xml:space="preserve"> μέσα σε όλους αυτούς </w:t>
      </w:r>
      <w:r>
        <w:rPr>
          <w:rFonts w:eastAsia="Times New Roman"/>
          <w:szCs w:val="24"/>
        </w:rPr>
        <w:t>τους</w:t>
      </w:r>
      <w:r w:rsidRPr="00676565">
        <w:rPr>
          <w:rFonts w:eastAsia="Times New Roman"/>
          <w:szCs w:val="24"/>
        </w:rPr>
        <w:t xml:space="preserve"> χώρο</w:t>
      </w:r>
      <w:r>
        <w:rPr>
          <w:rFonts w:eastAsia="Times New Roman"/>
          <w:szCs w:val="24"/>
        </w:rPr>
        <w:t>υ</w:t>
      </w:r>
      <w:r w:rsidRPr="00676565">
        <w:rPr>
          <w:rFonts w:eastAsia="Times New Roman"/>
          <w:szCs w:val="24"/>
        </w:rPr>
        <w:t>ς</w:t>
      </w:r>
      <w:r>
        <w:rPr>
          <w:rFonts w:eastAsia="Times New Roman"/>
          <w:szCs w:val="24"/>
        </w:rPr>
        <w:t>,</w:t>
      </w:r>
      <w:r w:rsidRPr="00676565">
        <w:rPr>
          <w:rFonts w:eastAsia="Times New Roman"/>
          <w:szCs w:val="24"/>
        </w:rPr>
        <w:t xml:space="preserve"> να υπάρχουν προβλήματα και κακοδιοίκησης και διαχείρισης</w:t>
      </w:r>
      <w:r>
        <w:rPr>
          <w:rFonts w:eastAsia="Times New Roman"/>
          <w:szCs w:val="24"/>
        </w:rPr>
        <w:t>,</w:t>
      </w:r>
      <w:r w:rsidRPr="00676565">
        <w:rPr>
          <w:rFonts w:eastAsia="Times New Roman"/>
          <w:szCs w:val="24"/>
        </w:rPr>
        <w:t xml:space="preserve"> αλλά και παραλείψεων</w:t>
      </w:r>
      <w:r>
        <w:rPr>
          <w:rFonts w:eastAsia="Times New Roman"/>
          <w:szCs w:val="24"/>
        </w:rPr>
        <w:t xml:space="preserve">, παρ’ όλο του τι προσδιορίζει το Σύνταγμα; </w:t>
      </w:r>
    </w:p>
    <w:p w14:paraId="296715CD" w14:textId="77777777" w:rsidR="00711852" w:rsidRDefault="000A1C6E">
      <w:pPr>
        <w:spacing w:line="600" w:lineRule="auto"/>
        <w:ind w:firstLine="720"/>
        <w:jc w:val="both"/>
        <w:rPr>
          <w:rFonts w:eastAsia="Times New Roman"/>
          <w:szCs w:val="24"/>
        </w:rPr>
      </w:pPr>
      <w:r>
        <w:rPr>
          <w:rFonts w:eastAsia="Times New Roman"/>
          <w:szCs w:val="24"/>
        </w:rPr>
        <w:t>Επίσης, μέσα στο νομοσχέδιο υπάρχει η πρόβλεψη για μειωμένο ωράριο εργασίας</w:t>
      </w:r>
      <w:r w:rsidRPr="00676565">
        <w:rPr>
          <w:rFonts w:eastAsia="Times New Roman"/>
          <w:szCs w:val="24"/>
        </w:rPr>
        <w:t xml:space="preserve"> για τα στελέχη που έχουν </w:t>
      </w:r>
      <w:r>
        <w:rPr>
          <w:rFonts w:eastAsia="Times New Roman"/>
          <w:szCs w:val="24"/>
        </w:rPr>
        <w:t xml:space="preserve">ή </w:t>
      </w:r>
      <w:r w:rsidRPr="00676565">
        <w:rPr>
          <w:rFonts w:eastAsia="Times New Roman"/>
          <w:szCs w:val="24"/>
        </w:rPr>
        <w:t xml:space="preserve">επιμελούνται τέκνο ή </w:t>
      </w:r>
      <w:r>
        <w:rPr>
          <w:rFonts w:eastAsia="Times New Roman"/>
          <w:szCs w:val="24"/>
        </w:rPr>
        <w:t>άτομο</w:t>
      </w:r>
      <w:r w:rsidRPr="00676565">
        <w:rPr>
          <w:rFonts w:eastAsia="Times New Roman"/>
          <w:szCs w:val="24"/>
        </w:rPr>
        <w:t xml:space="preserve"> με αναπηρία 50% που πάσχει από σακχαρώδη διαβήτη τύπου Α</w:t>
      </w:r>
      <w:r>
        <w:rPr>
          <w:rFonts w:eastAsia="Times New Roman"/>
          <w:szCs w:val="24"/>
        </w:rPr>
        <w:t xml:space="preserve">, καθώς επίσης και η δυνατότητα να υπηρετήσουν στον τόπο </w:t>
      </w:r>
      <w:r w:rsidRPr="00676565">
        <w:rPr>
          <w:rFonts w:eastAsia="Times New Roman"/>
          <w:szCs w:val="24"/>
        </w:rPr>
        <w:t>προτίμηση</w:t>
      </w:r>
      <w:r>
        <w:rPr>
          <w:rFonts w:eastAsia="Times New Roman"/>
          <w:szCs w:val="24"/>
        </w:rPr>
        <w:t xml:space="preserve">ς </w:t>
      </w:r>
      <w:r w:rsidRPr="00676565">
        <w:rPr>
          <w:rFonts w:eastAsia="Times New Roman"/>
          <w:szCs w:val="24"/>
        </w:rPr>
        <w:t xml:space="preserve">τα στελέχη των Ενόπλων Δυνάμεων που αντιμετωπίζουν προβλήματα υγείας ή αναπηρίας </w:t>
      </w:r>
      <w:r>
        <w:rPr>
          <w:rFonts w:eastAsia="Times New Roman"/>
          <w:szCs w:val="24"/>
        </w:rPr>
        <w:t>ή πάσχουν από σακχαρώδη διαβήτη οι ίδιοι ή πρόσωπα της οικογένειάς τους.</w:t>
      </w:r>
    </w:p>
    <w:p w14:paraId="296715CE" w14:textId="77777777" w:rsidR="00711852" w:rsidRDefault="000A1C6E">
      <w:pPr>
        <w:spacing w:line="600" w:lineRule="auto"/>
        <w:ind w:firstLine="720"/>
        <w:jc w:val="both"/>
        <w:rPr>
          <w:rFonts w:eastAsia="Times New Roman"/>
          <w:szCs w:val="24"/>
        </w:rPr>
      </w:pPr>
      <w:r>
        <w:rPr>
          <w:rFonts w:eastAsia="Times New Roman"/>
          <w:szCs w:val="24"/>
        </w:rPr>
        <w:lastRenderedPageBreak/>
        <w:t>Ακόμη υπάρχει η</w:t>
      </w:r>
      <w:r w:rsidRPr="00676565">
        <w:rPr>
          <w:rFonts w:eastAsia="Times New Roman"/>
          <w:szCs w:val="24"/>
        </w:rPr>
        <w:t xml:space="preserve"> πρόνοια </w:t>
      </w:r>
      <w:r>
        <w:rPr>
          <w:rFonts w:eastAsia="Times New Roman"/>
          <w:szCs w:val="24"/>
        </w:rPr>
        <w:t xml:space="preserve">για περιπτώσεις σπουδαστών όλων των στρατιωτικών σχολών που έρχονται </w:t>
      </w:r>
      <w:r w:rsidRPr="00676565">
        <w:rPr>
          <w:rFonts w:eastAsia="Times New Roman"/>
          <w:szCs w:val="24"/>
        </w:rPr>
        <w:t>κατά τη διάρκεια της φοίτησής τους αντιμέτωποι με προβλήματα υγείας</w:t>
      </w:r>
      <w:r>
        <w:rPr>
          <w:rFonts w:eastAsia="Times New Roman"/>
          <w:szCs w:val="24"/>
        </w:rPr>
        <w:t>,</w:t>
      </w:r>
      <w:r w:rsidRPr="00676565">
        <w:rPr>
          <w:rFonts w:eastAsia="Times New Roman"/>
          <w:szCs w:val="24"/>
        </w:rPr>
        <w:t xml:space="preserve"> ώστε να</w:t>
      </w:r>
      <w:r>
        <w:rPr>
          <w:rFonts w:eastAsia="Times New Roman"/>
          <w:szCs w:val="24"/>
        </w:rPr>
        <w:t xml:space="preserve"> μην </w:t>
      </w:r>
      <w:r w:rsidRPr="00676565">
        <w:rPr>
          <w:rFonts w:eastAsia="Times New Roman"/>
          <w:szCs w:val="24"/>
        </w:rPr>
        <w:t xml:space="preserve">είναι αυτονόητη και </w:t>
      </w:r>
      <w:r>
        <w:rPr>
          <w:rFonts w:eastAsia="Times New Roman"/>
          <w:szCs w:val="24"/>
        </w:rPr>
        <w:t>αυτοδίκαιη η αποπομπή τους γι’ αυτό,</w:t>
      </w:r>
      <w:r w:rsidRPr="00676565">
        <w:rPr>
          <w:rFonts w:eastAsia="Times New Roman"/>
          <w:szCs w:val="24"/>
        </w:rPr>
        <w:t xml:space="preserve"> αλλά</w:t>
      </w:r>
      <w:r>
        <w:rPr>
          <w:rFonts w:eastAsia="Times New Roman"/>
          <w:szCs w:val="24"/>
        </w:rPr>
        <w:t xml:space="preserve"> να</w:t>
      </w:r>
      <w:r w:rsidRPr="00676565">
        <w:rPr>
          <w:rFonts w:eastAsia="Times New Roman"/>
          <w:szCs w:val="24"/>
        </w:rPr>
        <w:t xml:space="preserve"> τους παρέχει τη δυνατότητα </w:t>
      </w:r>
      <w:r>
        <w:rPr>
          <w:rFonts w:eastAsia="Times New Roman"/>
          <w:szCs w:val="24"/>
        </w:rPr>
        <w:t xml:space="preserve">παραμονής στις Ένοπλες Δυνάμεις. </w:t>
      </w:r>
    </w:p>
    <w:p w14:paraId="296715CF" w14:textId="77777777" w:rsidR="00711852" w:rsidRDefault="000A1C6E">
      <w:pPr>
        <w:spacing w:line="600" w:lineRule="auto"/>
        <w:ind w:firstLine="720"/>
        <w:jc w:val="both"/>
        <w:rPr>
          <w:rFonts w:eastAsia="Times New Roman"/>
          <w:szCs w:val="24"/>
        </w:rPr>
      </w:pPr>
      <w:r>
        <w:rPr>
          <w:rFonts w:eastAsia="Times New Roman"/>
          <w:szCs w:val="24"/>
        </w:rPr>
        <w:t xml:space="preserve">Άκουσα κάτι </w:t>
      </w:r>
      <w:r w:rsidRPr="00676565">
        <w:rPr>
          <w:rFonts w:eastAsia="Times New Roman"/>
          <w:szCs w:val="24"/>
        </w:rPr>
        <w:t>και μ</w:t>
      </w:r>
      <w:r>
        <w:rPr>
          <w:rFonts w:eastAsia="Times New Roman"/>
          <w:szCs w:val="24"/>
        </w:rPr>
        <w:t>ε</w:t>
      </w:r>
      <w:r w:rsidRPr="00676565">
        <w:rPr>
          <w:rFonts w:eastAsia="Times New Roman"/>
          <w:szCs w:val="24"/>
        </w:rPr>
        <w:t xml:space="preserve"> λ</w:t>
      </w:r>
      <w:r>
        <w:rPr>
          <w:rFonts w:eastAsia="Times New Roman"/>
          <w:szCs w:val="24"/>
        </w:rPr>
        <w:t>υπεί</w:t>
      </w:r>
      <w:r w:rsidRPr="00676565">
        <w:rPr>
          <w:rFonts w:eastAsia="Times New Roman"/>
          <w:szCs w:val="24"/>
        </w:rPr>
        <w:t xml:space="preserve"> πάρα πολύ</w:t>
      </w:r>
      <w:r>
        <w:rPr>
          <w:rFonts w:eastAsia="Times New Roman"/>
          <w:szCs w:val="24"/>
        </w:rPr>
        <w:t>.</w:t>
      </w:r>
      <w:r w:rsidRPr="00676565">
        <w:rPr>
          <w:rFonts w:eastAsia="Times New Roman"/>
          <w:szCs w:val="24"/>
        </w:rPr>
        <w:t xml:space="preserve"> </w:t>
      </w:r>
      <w:r>
        <w:rPr>
          <w:rFonts w:eastAsia="Times New Roman"/>
          <w:szCs w:val="24"/>
        </w:rPr>
        <w:t>Υ</w:t>
      </w:r>
      <w:r w:rsidRPr="00676565">
        <w:rPr>
          <w:rFonts w:eastAsia="Times New Roman"/>
          <w:szCs w:val="24"/>
        </w:rPr>
        <w:t xml:space="preserve">πηρετώντας και στη δημόσια εκπαίδευση </w:t>
      </w:r>
      <w:r>
        <w:rPr>
          <w:rFonts w:eastAsia="Times New Roman"/>
          <w:szCs w:val="24"/>
        </w:rPr>
        <w:t xml:space="preserve">για </w:t>
      </w:r>
      <w:r w:rsidRPr="00676565">
        <w:rPr>
          <w:rFonts w:eastAsia="Times New Roman"/>
          <w:szCs w:val="24"/>
        </w:rPr>
        <w:t>πολλά χρόνια</w:t>
      </w:r>
      <w:r>
        <w:rPr>
          <w:rFonts w:eastAsia="Times New Roman"/>
          <w:szCs w:val="24"/>
        </w:rPr>
        <w:t>,</w:t>
      </w:r>
      <w:r w:rsidRPr="00676565">
        <w:rPr>
          <w:rFonts w:eastAsia="Times New Roman"/>
          <w:szCs w:val="24"/>
        </w:rPr>
        <w:t xml:space="preserve"> </w:t>
      </w:r>
      <w:r>
        <w:rPr>
          <w:rFonts w:eastAsia="Times New Roman"/>
          <w:szCs w:val="24"/>
        </w:rPr>
        <w:t xml:space="preserve">έχω να πω ότι είναι σημαντικό </w:t>
      </w:r>
      <w:r w:rsidRPr="00676565">
        <w:rPr>
          <w:rFonts w:eastAsia="Times New Roman"/>
          <w:szCs w:val="24"/>
        </w:rPr>
        <w:t xml:space="preserve">το τι λες στα παιδιά και </w:t>
      </w:r>
      <w:r>
        <w:rPr>
          <w:rFonts w:eastAsia="Times New Roman"/>
          <w:szCs w:val="24"/>
        </w:rPr>
        <w:t xml:space="preserve">με τι αξιακά στοιχεία τους </w:t>
      </w:r>
      <w:r w:rsidRPr="00676565">
        <w:rPr>
          <w:rFonts w:eastAsia="Times New Roman"/>
          <w:szCs w:val="24"/>
        </w:rPr>
        <w:t>δίνεις τη δυνατότητα να είναι την επόμενη μέρα</w:t>
      </w:r>
      <w:r>
        <w:rPr>
          <w:rFonts w:eastAsia="Times New Roman"/>
          <w:szCs w:val="24"/>
        </w:rPr>
        <w:t>. Ό</w:t>
      </w:r>
      <w:r w:rsidRPr="00676565">
        <w:rPr>
          <w:rFonts w:eastAsia="Times New Roman"/>
          <w:szCs w:val="24"/>
        </w:rPr>
        <w:t>ταν</w:t>
      </w:r>
      <w:r>
        <w:rPr>
          <w:rFonts w:eastAsia="Times New Roman"/>
          <w:szCs w:val="24"/>
        </w:rPr>
        <w:t xml:space="preserve"> –για παράδειγμα-</w:t>
      </w:r>
      <w:r w:rsidRPr="00676565">
        <w:rPr>
          <w:rFonts w:eastAsia="Times New Roman"/>
          <w:szCs w:val="24"/>
        </w:rPr>
        <w:t xml:space="preserve"> θεωρούμε ότι </w:t>
      </w:r>
      <w:r>
        <w:rPr>
          <w:rFonts w:eastAsia="Times New Roman"/>
          <w:szCs w:val="24"/>
        </w:rPr>
        <w:t xml:space="preserve">κάποιος </w:t>
      </w:r>
      <w:r w:rsidRPr="00676565">
        <w:rPr>
          <w:rFonts w:eastAsia="Times New Roman"/>
          <w:szCs w:val="24"/>
        </w:rPr>
        <w:t xml:space="preserve">μπορεί και πρέπει να φύγει </w:t>
      </w:r>
      <w:r>
        <w:rPr>
          <w:rFonts w:eastAsia="Times New Roman"/>
          <w:szCs w:val="24"/>
        </w:rPr>
        <w:t>γιατί του έτυχε</w:t>
      </w:r>
      <w:r w:rsidRPr="00676565">
        <w:rPr>
          <w:rFonts w:eastAsia="Times New Roman"/>
          <w:szCs w:val="24"/>
        </w:rPr>
        <w:t xml:space="preserve"> κάποιο θέμα υγείας </w:t>
      </w:r>
      <w:r>
        <w:rPr>
          <w:rFonts w:eastAsia="Times New Roman"/>
          <w:szCs w:val="24"/>
        </w:rPr>
        <w:t xml:space="preserve">και </w:t>
      </w:r>
      <w:r w:rsidRPr="00676565">
        <w:rPr>
          <w:rFonts w:eastAsia="Times New Roman"/>
          <w:szCs w:val="24"/>
        </w:rPr>
        <w:t xml:space="preserve">να </w:t>
      </w:r>
      <w:r>
        <w:rPr>
          <w:rFonts w:eastAsia="Times New Roman"/>
          <w:szCs w:val="24"/>
        </w:rPr>
        <w:t xml:space="preserve">αποπέμπεται </w:t>
      </w:r>
      <w:r w:rsidRPr="00676565">
        <w:rPr>
          <w:rFonts w:eastAsia="Times New Roman"/>
          <w:szCs w:val="24"/>
        </w:rPr>
        <w:t xml:space="preserve">μετά από τριάμισι χρόνια </w:t>
      </w:r>
      <w:r>
        <w:rPr>
          <w:rFonts w:eastAsia="Times New Roman"/>
          <w:szCs w:val="24"/>
        </w:rPr>
        <w:t>ή τέσσερα πριν</w:t>
      </w:r>
      <w:r w:rsidRPr="00676565">
        <w:rPr>
          <w:rFonts w:eastAsia="Times New Roman"/>
          <w:szCs w:val="24"/>
        </w:rPr>
        <w:t xml:space="preserve"> βγει από τη σχολή και </w:t>
      </w:r>
      <w:r>
        <w:rPr>
          <w:rFonts w:eastAsia="Times New Roman"/>
          <w:szCs w:val="24"/>
        </w:rPr>
        <w:t xml:space="preserve">μετά </w:t>
      </w:r>
      <w:r w:rsidRPr="00676565">
        <w:rPr>
          <w:rFonts w:eastAsia="Times New Roman"/>
          <w:szCs w:val="24"/>
        </w:rPr>
        <w:t xml:space="preserve">να πέφτει στον Καιάδα ξανά της κοινωνίας και να προσπαθεί να </w:t>
      </w:r>
      <w:r>
        <w:rPr>
          <w:rFonts w:eastAsia="Times New Roman"/>
          <w:szCs w:val="24"/>
        </w:rPr>
        <w:t>κάνει</w:t>
      </w:r>
      <w:r w:rsidRPr="00676565">
        <w:rPr>
          <w:rFonts w:eastAsia="Times New Roman"/>
          <w:szCs w:val="24"/>
        </w:rPr>
        <w:t xml:space="preserve"> μία νέα αρχή</w:t>
      </w:r>
      <w:r>
        <w:rPr>
          <w:rFonts w:eastAsia="Times New Roman"/>
          <w:szCs w:val="24"/>
        </w:rPr>
        <w:t xml:space="preserve"> –και η πλειονότητα αυτών των παιδιών</w:t>
      </w:r>
      <w:r w:rsidRPr="00676565">
        <w:rPr>
          <w:rFonts w:eastAsia="Times New Roman"/>
          <w:szCs w:val="24"/>
        </w:rPr>
        <w:t xml:space="preserve"> έχουν μπει </w:t>
      </w:r>
      <w:r>
        <w:rPr>
          <w:rFonts w:eastAsia="Times New Roman"/>
          <w:szCs w:val="24"/>
        </w:rPr>
        <w:t>με υψηλές</w:t>
      </w:r>
      <w:r w:rsidRPr="00676565">
        <w:rPr>
          <w:rFonts w:eastAsia="Times New Roman"/>
          <w:szCs w:val="24"/>
        </w:rPr>
        <w:t xml:space="preserve"> βαθμολογίες</w:t>
      </w:r>
      <w:r>
        <w:rPr>
          <w:rFonts w:eastAsia="Times New Roman"/>
          <w:szCs w:val="24"/>
        </w:rPr>
        <w:t xml:space="preserve">- είναι </w:t>
      </w:r>
      <w:r w:rsidRPr="00676565">
        <w:rPr>
          <w:rFonts w:eastAsia="Times New Roman"/>
          <w:szCs w:val="24"/>
        </w:rPr>
        <w:t>σαν να μην μπορ</w:t>
      </w:r>
      <w:r>
        <w:rPr>
          <w:rFonts w:eastAsia="Times New Roman"/>
          <w:szCs w:val="24"/>
        </w:rPr>
        <w:t xml:space="preserve">ούν οι ελληνικές Ένοπλες Δυνάμεις να </w:t>
      </w:r>
      <w:r w:rsidRPr="00676565">
        <w:rPr>
          <w:rFonts w:eastAsia="Times New Roman"/>
          <w:szCs w:val="24"/>
        </w:rPr>
        <w:t>τους χρησιμοποιήσ</w:t>
      </w:r>
      <w:r>
        <w:rPr>
          <w:rFonts w:eastAsia="Times New Roman"/>
          <w:szCs w:val="24"/>
        </w:rPr>
        <w:t>ουν</w:t>
      </w:r>
      <w:r w:rsidRPr="00676565">
        <w:rPr>
          <w:rFonts w:eastAsia="Times New Roman"/>
          <w:szCs w:val="24"/>
        </w:rPr>
        <w:t xml:space="preserve"> </w:t>
      </w:r>
      <w:r>
        <w:rPr>
          <w:rFonts w:eastAsia="Times New Roman"/>
          <w:szCs w:val="24"/>
        </w:rPr>
        <w:t xml:space="preserve">αλλού και να </w:t>
      </w:r>
      <w:r w:rsidRPr="00676565">
        <w:rPr>
          <w:rFonts w:eastAsia="Times New Roman"/>
          <w:szCs w:val="24"/>
        </w:rPr>
        <w:t>αποδώσουν σε άλλα αντικείμενα</w:t>
      </w:r>
      <w:r>
        <w:rPr>
          <w:rFonts w:eastAsia="Times New Roman"/>
          <w:szCs w:val="24"/>
        </w:rPr>
        <w:t>.</w:t>
      </w:r>
    </w:p>
    <w:p w14:paraId="296715D0" w14:textId="77777777" w:rsidR="00711852" w:rsidRDefault="000A1C6E">
      <w:pPr>
        <w:spacing w:line="600" w:lineRule="auto"/>
        <w:ind w:firstLine="720"/>
        <w:jc w:val="both"/>
        <w:rPr>
          <w:rFonts w:eastAsia="Times New Roman"/>
          <w:szCs w:val="24"/>
        </w:rPr>
      </w:pPr>
      <w:r>
        <w:rPr>
          <w:rFonts w:eastAsia="Times New Roman"/>
          <w:szCs w:val="24"/>
        </w:rPr>
        <w:t xml:space="preserve">Περαιτέρω, δίνεται η δυνατότητα να υπηρετήσουν σε τόπο προτίμησης τα στελέχη των Ενόπλων Δυνάμεων με τρίτεκνες και </w:t>
      </w:r>
      <w:r w:rsidRPr="00676565">
        <w:rPr>
          <w:rFonts w:eastAsia="Times New Roman"/>
          <w:szCs w:val="24"/>
        </w:rPr>
        <w:t>πολύτεκνες οικογένειες</w:t>
      </w:r>
      <w:r>
        <w:rPr>
          <w:rFonts w:eastAsia="Times New Roman"/>
          <w:szCs w:val="24"/>
        </w:rPr>
        <w:t>.</w:t>
      </w:r>
      <w:r w:rsidRPr="00676565">
        <w:rPr>
          <w:rFonts w:eastAsia="Times New Roman"/>
          <w:szCs w:val="24"/>
        </w:rPr>
        <w:t xml:space="preserve"> Ξέ</w:t>
      </w:r>
      <w:r>
        <w:rPr>
          <w:rFonts w:eastAsia="Times New Roman"/>
          <w:szCs w:val="24"/>
        </w:rPr>
        <w:t>ρετε πάρα πολύ καλά –</w:t>
      </w:r>
      <w:r w:rsidRPr="00676565">
        <w:rPr>
          <w:rFonts w:eastAsia="Times New Roman"/>
          <w:szCs w:val="24"/>
        </w:rPr>
        <w:t xml:space="preserve">όπως και για τα θέματα της </w:t>
      </w:r>
      <w:r>
        <w:rPr>
          <w:rFonts w:eastAsia="Times New Roman"/>
          <w:szCs w:val="24"/>
        </w:rPr>
        <w:t>στράτευσης- ότι για όλο</w:t>
      </w:r>
      <w:r w:rsidRPr="00676565">
        <w:rPr>
          <w:rFonts w:eastAsia="Times New Roman"/>
          <w:szCs w:val="24"/>
        </w:rPr>
        <w:t xml:space="preserve"> </w:t>
      </w:r>
      <w:r w:rsidRPr="00676565">
        <w:rPr>
          <w:rFonts w:eastAsia="Times New Roman"/>
          <w:szCs w:val="24"/>
        </w:rPr>
        <w:lastRenderedPageBreak/>
        <w:t>το κομμάτι των τρίτεκνων και πολύτεκνων οικογενειών οι φορείς το</w:t>
      </w:r>
      <w:r>
        <w:rPr>
          <w:rFonts w:eastAsia="Times New Roman"/>
          <w:szCs w:val="24"/>
        </w:rPr>
        <w:t>ύ</w:t>
      </w:r>
      <w:r w:rsidRPr="00676565">
        <w:rPr>
          <w:rFonts w:eastAsia="Times New Roman"/>
          <w:szCs w:val="24"/>
        </w:rPr>
        <w:t xml:space="preserve">ς </w:t>
      </w:r>
      <w:r>
        <w:rPr>
          <w:rFonts w:eastAsia="Times New Roman"/>
          <w:szCs w:val="24"/>
        </w:rPr>
        <w:t>μ</w:t>
      </w:r>
      <w:r w:rsidRPr="00676565">
        <w:rPr>
          <w:rFonts w:eastAsia="Times New Roman"/>
          <w:szCs w:val="24"/>
        </w:rPr>
        <w:t>ίλησα</w:t>
      </w:r>
      <w:r>
        <w:rPr>
          <w:rFonts w:eastAsia="Times New Roman"/>
          <w:szCs w:val="24"/>
        </w:rPr>
        <w:t>ν</w:t>
      </w:r>
      <w:r w:rsidRPr="00676565">
        <w:rPr>
          <w:rFonts w:eastAsia="Times New Roman"/>
          <w:szCs w:val="24"/>
        </w:rPr>
        <w:t xml:space="preserve"> με θετικά σχόλια</w:t>
      </w:r>
      <w:r>
        <w:rPr>
          <w:rFonts w:eastAsia="Times New Roman"/>
          <w:szCs w:val="24"/>
        </w:rPr>
        <w:t>.</w:t>
      </w:r>
    </w:p>
    <w:p w14:paraId="296715D1" w14:textId="77777777" w:rsidR="00711852" w:rsidRDefault="000A1C6E">
      <w:pPr>
        <w:spacing w:line="600" w:lineRule="auto"/>
        <w:ind w:firstLine="720"/>
        <w:jc w:val="both"/>
        <w:rPr>
          <w:rFonts w:eastAsia="Times New Roman"/>
          <w:szCs w:val="24"/>
        </w:rPr>
      </w:pPr>
      <w:r>
        <w:rPr>
          <w:rFonts w:eastAsia="Times New Roman"/>
          <w:szCs w:val="24"/>
        </w:rPr>
        <w:t>Υπάρχει, ακόμη, η πρόβλεψη, ώστε</w:t>
      </w:r>
      <w:r w:rsidRPr="00676565">
        <w:rPr>
          <w:rFonts w:eastAsia="Times New Roman"/>
          <w:szCs w:val="24"/>
        </w:rPr>
        <w:t xml:space="preserve"> τ</w:t>
      </w:r>
      <w:r>
        <w:rPr>
          <w:rFonts w:eastAsia="Times New Roman"/>
          <w:szCs w:val="24"/>
        </w:rPr>
        <w:t>α</w:t>
      </w:r>
      <w:r w:rsidRPr="00676565">
        <w:rPr>
          <w:rFonts w:eastAsia="Times New Roman"/>
          <w:szCs w:val="24"/>
        </w:rPr>
        <w:t xml:space="preserve"> εφάπαξ ποσά που καταβλήθηκαν αναδρομικά κα</w:t>
      </w:r>
      <w:r>
        <w:rPr>
          <w:rFonts w:eastAsia="Times New Roman"/>
          <w:szCs w:val="24"/>
        </w:rPr>
        <w:t>τά το έτος 2018 ως αποκατάσταση</w:t>
      </w:r>
      <w:r w:rsidRPr="00676565">
        <w:rPr>
          <w:rFonts w:eastAsia="Times New Roman"/>
          <w:szCs w:val="24"/>
        </w:rPr>
        <w:t xml:space="preserve"> παλαιότερ</w:t>
      </w:r>
      <w:r>
        <w:rPr>
          <w:rFonts w:eastAsia="Times New Roman"/>
          <w:szCs w:val="24"/>
        </w:rPr>
        <w:t>ων</w:t>
      </w:r>
      <w:r w:rsidRPr="00676565">
        <w:rPr>
          <w:rFonts w:eastAsia="Times New Roman"/>
          <w:szCs w:val="24"/>
        </w:rPr>
        <w:t xml:space="preserve"> </w:t>
      </w:r>
      <w:r>
        <w:rPr>
          <w:rFonts w:eastAsia="Times New Roman"/>
          <w:szCs w:val="24"/>
        </w:rPr>
        <w:t>αδικιών</w:t>
      </w:r>
      <w:r w:rsidRPr="00676565">
        <w:rPr>
          <w:rFonts w:eastAsia="Times New Roman"/>
          <w:szCs w:val="24"/>
        </w:rPr>
        <w:t xml:space="preserve"> να εξαιρούνται από το εισόδημα και να μην καθίσταται πρόσκομμα στην </w:t>
      </w:r>
      <w:r>
        <w:rPr>
          <w:rFonts w:eastAsia="Times New Roman"/>
          <w:szCs w:val="24"/>
        </w:rPr>
        <w:t>καταβολή</w:t>
      </w:r>
      <w:r w:rsidRPr="00676565">
        <w:rPr>
          <w:rFonts w:eastAsia="Times New Roman"/>
          <w:szCs w:val="24"/>
        </w:rPr>
        <w:t xml:space="preserve"> πάσης φύσεως κοινωνικών επιδομάτων και παροχών που συνδέονται με εισοδηματικά κριτήρια</w:t>
      </w:r>
      <w:r>
        <w:rPr>
          <w:rFonts w:eastAsia="Times New Roman"/>
          <w:szCs w:val="24"/>
        </w:rPr>
        <w:t xml:space="preserve">, με μια </w:t>
      </w:r>
      <w:r w:rsidRPr="00676565">
        <w:rPr>
          <w:rFonts w:eastAsia="Times New Roman"/>
          <w:szCs w:val="24"/>
        </w:rPr>
        <w:t>ρύθμιση που αφορά όλους τους αμειβόμενους με ειδικά μισθολόγια στα Σώματα Ασφαλείας</w:t>
      </w:r>
      <w:r>
        <w:rPr>
          <w:rFonts w:eastAsia="Times New Roman"/>
          <w:szCs w:val="24"/>
        </w:rPr>
        <w:t>,</w:t>
      </w:r>
      <w:r w:rsidRPr="00676565">
        <w:rPr>
          <w:rFonts w:eastAsia="Times New Roman"/>
          <w:szCs w:val="24"/>
        </w:rPr>
        <w:t xml:space="preserve"> μουσικούς</w:t>
      </w:r>
      <w:r>
        <w:rPr>
          <w:rFonts w:eastAsia="Times New Roman"/>
          <w:szCs w:val="24"/>
        </w:rPr>
        <w:t>,</w:t>
      </w:r>
      <w:r w:rsidRPr="00676565">
        <w:rPr>
          <w:rFonts w:eastAsia="Times New Roman"/>
          <w:szCs w:val="24"/>
        </w:rPr>
        <w:t xml:space="preserve"> ιατρικό προσωπικό</w:t>
      </w:r>
      <w:r>
        <w:rPr>
          <w:rFonts w:eastAsia="Times New Roman"/>
          <w:szCs w:val="24"/>
        </w:rPr>
        <w:t xml:space="preserve"> κ.λπ.. </w:t>
      </w:r>
    </w:p>
    <w:p w14:paraId="296715D2" w14:textId="77777777" w:rsidR="00711852" w:rsidRDefault="000A1C6E">
      <w:pPr>
        <w:spacing w:line="600" w:lineRule="auto"/>
        <w:ind w:firstLine="720"/>
        <w:jc w:val="both"/>
        <w:rPr>
          <w:rFonts w:eastAsia="Times New Roman"/>
          <w:szCs w:val="24"/>
        </w:rPr>
      </w:pPr>
      <w:r>
        <w:rPr>
          <w:rFonts w:eastAsia="Times New Roman"/>
          <w:szCs w:val="24"/>
        </w:rPr>
        <w:t xml:space="preserve">Νομίζω ότι ούτε αυτό </w:t>
      </w:r>
      <w:r w:rsidRPr="00676565">
        <w:rPr>
          <w:rFonts w:eastAsia="Times New Roman"/>
          <w:szCs w:val="24"/>
        </w:rPr>
        <w:t xml:space="preserve">μπορεί κάποιος να το θεωρήσει ότι είναι μία </w:t>
      </w:r>
      <w:r>
        <w:rPr>
          <w:rFonts w:eastAsia="Times New Roman"/>
          <w:szCs w:val="24"/>
        </w:rPr>
        <w:t xml:space="preserve">παροχολογία. Επί </w:t>
      </w:r>
      <w:r w:rsidRPr="00676565">
        <w:rPr>
          <w:rFonts w:eastAsia="Times New Roman"/>
          <w:szCs w:val="24"/>
        </w:rPr>
        <w:t>τέσσερα χρόνια</w:t>
      </w:r>
      <w:r>
        <w:rPr>
          <w:rFonts w:eastAsia="Times New Roman"/>
          <w:szCs w:val="24"/>
        </w:rPr>
        <w:t>,</w:t>
      </w:r>
      <w:r w:rsidRPr="00676565">
        <w:rPr>
          <w:rFonts w:eastAsia="Times New Roman"/>
          <w:szCs w:val="24"/>
        </w:rPr>
        <w:t xml:space="preserve"> </w:t>
      </w:r>
      <w:r>
        <w:rPr>
          <w:rFonts w:eastAsia="Times New Roman"/>
          <w:szCs w:val="24"/>
        </w:rPr>
        <w:t>σ</w:t>
      </w:r>
      <w:r w:rsidRPr="00676565">
        <w:rPr>
          <w:rFonts w:eastAsia="Times New Roman"/>
          <w:szCs w:val="24"/>
        </w:rPr>
        <w:t>ε μία δύσκολη οικονομική περίοδο που περάσαμε και μία δύσκολη συμφωνία</w:t>
      </w:r>
      <w:r>
        <w:rPr>
          <w:rFonts w:eastAsia="Times New Roman"/>
          <w:szCs w:val="24"/>
        </w:rPr>
        <w:t>,</w:t>
      </w:r>
      <w:r w:rsidRPr="00676565">
        <w:rPr>
          <w:rFonts w:eastAsia="Times New Roman"/>
          <w:szCs w:val="24"/>
        </w:rPr>
        <w:t xml:space="preserve"> επί τέσσερα χρόνια που ζητούσε εκλογές η Νέα Δημοκρατία</w:t>
      </w:r>
      <w:r>
        <w:rPr>
          <w:rFonts w:eastAsia="Times New Roman"/>
          <w:szCs w:val="24"/>
        </w:rPr>
        <w:t>,</w:t>
      </w:r>
      <w:r w:rsidRPr="00676565">
        <w:rPr>
          <w:rFonts w:eastAsia="Times New Roman"/>
          <w:szCs w:val="24"/>
        </w:rPr>
        <w:t xml:space="preserve"> όλα τα μέτρα τα θετικά τα οποία παίρνουμε και αποδίδου</w:t>
      </w:r>
      <w:r>
        <w:rPr>
          <w:rFonts w:eastAsia="Times New Roman"/>
          <w:szCs w:val="24"/>
        </w:rPr>
        <w:t>με</w:t>
      </w:r>
      <w:r w:rsidRPr="00676565">
        <w:rPr>
          <w:rFonts w:eastAsia="Times New Roman"/>
          <w:szCs w:val="24"/>
        </w:rPr>
        <w:t xml:space="preserve"> πίσω στον ελληνικό λαό</w:t>
      </w:r>
      <w:r>
        <w:rPr>
          <w:rFonts w:eastAsia="Times New Roman"/>
          <w:szCs w:val="24"/>
        </w:rPr>
        <w:t xml:space="preserve">, αυτά </w:t>
      </w:r>
      <w:r w:rsidRPr="00676565">
        <w:rPr>
          <w:rFonts w:eastAsia="Times New Roman"/>
          <w:szCs w:val="24"/>
        </w:rPr>
        <w:t>θα ήταν παροχολογί</w:t>
      </w:r>
      <w:r>
        <w:rPr>
          <w:rFonts w:eastAsia="Times New Roman"/>
          <w:szCs w:val="24"/>
        </w:rPr>
        <w:t>ε</w:t>
      </w:r>
      <w:r w:rsidRPr="00676565">
        <w:rPr>
          <w:rFonts w:eastAsia="Times New Roman"/>
          <w:szCs w:val="24"/>
        </w:rPr>
        <w:t>ς</w:t>
      </w:r>
      <w:r>
        <w:rPr>
          <w:rFonts w:eastAsia="Times New Roman"/>
          <w:szCs w:val="24"/>
        </w:rPr>
        <w:t>.</w:t>
      </w:r>
    </w:p>
    <w:p w14:paraId="296715D3" w14:textId="77777777" w:rsidR="00711852" w:rsidRDefault="000A1C6E">
      <w:pPr>
        <w:spacing w:line="600" w:lineRule="auto"/>
        <w:ind w:firstLine="720"/>
        <w:jc w:val="both"/>
        <w:rPr>
          <w:rFonts w:eastAsia="Times New Roman"/>
          <w:szCs w:val="24"/>
        </w:rPr>
      </w:pPr>
      <w:r>
        <w:rPr>
          <w:rFonts w:eastAsia="Times New Roman"/>
          <w:szCs w:val="24"/>
        </w:rPr>
        <w:t>Υπάρχει ακόμη η βαθμολογική εξέλιξη των Εθελοντών Μακράς Θητείας</w:t>
      </w:r>
      <w:r w:rsidRPr="00676565">
        <w:rPr>
          <w:rFonts w:eastAsia="Times New Roman"/>
          <w:szCs w:val="24"/>
        </w:rPr>
        <w:t xml:space="preserve"> μέχρ</w:t>
      </w:r>
      <w:r>
        <w:rPr>
          <w:rFonts w:eastAsia="Times New Roman"/>
          <w:szCs w:val="24"/>
        </w:rPr>
        <w:t xml:space="preserve">ι τον </w:t>
      </w:r>
      <w:r w:rsidRPr="00676565">
        <w:rPr>
          <w:rFonts w:eastAsia="Times New Roman"/>
          <w:szCs w:val="24"/>
        </w:rPr>
        <w:t xml:space="preserve">βαθμό του </w:t>
      </w:r>
      <w:r>
        <w:rPr>
          <w:rFonts w:eastAsia="Times New Roman"/>
          <w:szCs w:val="24"/>
        </w:rPr>
        <w:t>ανθυπολοχαγού και η αντίστοιχη</w:t>
      </w:r>
      <w:r w:rsidRPr="00676565">
        <w:rPr>
          <w:rFonts w:eastAsia="Times New Roman"/>
          <w:szCs w:val="24"/>
        </w:rPr>
        <w:t xml:space="preserve"> απονομή </w:t>
      </w:r>
      <w:r>
        <w:rPr>
          <w:rFonts w:eastAsia="Times New Roman"/>
          <w:szCs w:val="24"/>
        </w:rPr>
        <w:t xml:space="preserve">του αποστρατευτικού </w:t>
      </w:r>
      <w:r w:rsidRPr="00676565">
        <w:rPr>
          <w:rFonts w:eastAsia="Times New Roman"/>
          <w:szCs w:val="24"/>
        </w:rPr>
        <w:t>βαθμ</w:t>
      </w:r>
      <w:r>
        <w:rPr>
          <w:rFonts w:eastAsia="Times New Roman"/>
          <w:szCs w:val="24"/>
        </w:rPr>
        <w:t>ού</w:t>
      </w:r>
      <w:r w:rsidRPr="00676565">
        <w:rPr>
          <w:rFonts w:eastAsia="Times New Roman"/>
          <w:szCs w:val="24"/>
        </w:rPr>
        <w:t xml:space="preserve"> του </w:t>
      </w:r>
      <w:r>
        <w:rPr>
          <w:rFonts w:eastAsia="Times New Roman"/>
          <w:szCs w:val="24"/>
        </w:rPr>
        <w:t>ανθ</w:t>
      </w:r>
      <w:r w:rsidRPr="00676565">
        <w:rPr>
          <w:rFonts w:eastAsia="Times New Roman"/>
          <w:szCs w:val="24"/>
        </w:rPr>
        <w:t xml:space="preserve">υπολοχαγού και η </w:t>
      </w:r>
      <w:r>
        <w:rPr>
          <w:rFonts w:eastAsia="Times New Roman"/>
          <w:szCs w:val="24"/>
        </w:rPr>
        <w:t xml:space="preserve">δυνατότητα </w:t>
      </w:r>
      <w:r w:rsidRPr="00676565">
        <w:rPr>
          <w:rFonts w:eastAsia="Times New Roman"/>
          <w:szCs w:val="24"/>
        </w:rPr>
        <w:t>παραμονή</w:t>
      </w:r>
      <w:r>
        <w:rPr>
          <w:rFonts w:eastAsia="Times New Roman"/>
          <w:szCs w:val="24"/>
        </w:rPr>
        <w:t xml:space="preserve">ς </w:t>
      </w:r>
      <w:r>
        <w:rPr>
          <w:rFonts w:eastAsia="Times New Roman"/>
          <w:szCs w:val="24"/>
        </w:rPr>
        <w:lastRenderedPageBreak/>
        <w:t>τους ως ΕΟΘ,</w:t>
      </w:r>
      <w:r w:rsidRPr="00676565">
        <w:rPr>
          <w:rFonts w:eastAsia="Times New Roman"/>
          <w:szCs w:val="24"/>
        </w:rPr>
        <w:t xml:space="preserve"> διασφαλίζοντας έτσι σε αυτούς τη δυνατότητα θεμελίωσης δικαιώματος πλήρους σύνταξης</w:t>
      </w:r>
      <w:r>
        <w:rPr>
          <w:rFonts w:eastAsia="Times New Roman"/>
          <w:szCs w:val="24"/>
        </w:rPr>
        <w:t>.</w:t>
      </w:r>
    </w:p>
    <w:p w14:paraId="296715D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Παρέχεται πλέον κάλυψη των ανασφάλιστων δικαιούχων για ιατροφαρμακευτική περίθαλψη στα στρατιωτικά νοσοκομεία. </w:t>
      </w:r>
    </w:p>
    <w:p w14:paraId="296715D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Επίσης, προβλέπεται για όλα τα παιδιά τρίτεκνων οικογενειών μειωμένη θητεία στους οκτώ μήνες στον Στρατό Ξηράς και στους εννέα μήνες για το Πολεμικό Ναυτικό και την Πολεμική Αεροπορία. Για όλα τα παιδιά των πολύτεκνων οικογενειών η θητεία θα είναι στους έξι μήνες.</w:t>
      </w:r>
    </w:p>
    <w:p w14:paraId="296715D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Παρέχεται η δυνατότητα στους ανυπότακτους να τακτοποιήσουν τις στρατιωτικές τους υποχρεώσεις χωρίς επιπλέον επιβαρύνσεις, εφόσον καταταγούν μέχρι το τέλος του 2020.</w:t>
      </w:r>
    </w:p>
    <w:p w14:paraId="296715D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Σας είπα και στις επιτροπές –και μπορώ να ενημερώσω όλα τα κόμματα, γιατί δεν θα ήθελα να το καταθέσω δημόσια αυτό- πόσο βελτιώθηκε η παρουσία και η κατάταξη των παιδιών αυτών στις Ένοπλες Δυνάμεις απ’ όταν υπήρξαν αυτές οι ρυθμίσεις. Έζησαν μια πολύ μεγάλη και δύσκολη οικονομική περίοδο αυτά τα παιδιά και οι οικογένειές τους. Είναι τα παιδιά που ήθελαν πια να επιστρέψουν στη χώρα μας, γιατί βελτιώνεται η οικονομική </w:t>
      </w:r>
      <w:r>
        <w:rPr>
          <w:rFonts w:eastAsia="Times New Roman" w:cs="Times New Roman"/>
          <w:szCs w:val="24"/>
        </w:rPr>
        <w:lastRenderedPageBreak/>
        <w:t>κατάσταση στη χώρα και αυτά τα παιδιά πρέπει να τακτοποιήσουν τα στρατολογικά τους θέματα.</w:t>
      </w:r>
    </w:p>
    <w:p w14:paraId="296715D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Για τους αντιρρησίες συνείδησης, στο πλαίσιο της αποκατάστασης της αρχής της ισότητας και της ισονομίας, μειώνεται το όριο ηλικίας από το τριακοστό πέμπτο στο τριακοστό τρίτο</w:t>
      </w:r>
      <w:r>
        <w:rPr>
          <w:rFonts w:eastAsia="Times New Roman" w:cs="Times New Roman"/>
          <w:szCs w:val="24"/>
          <w:vertAlign w:val="superscript"/>
        </w:rPr>
        <w:t xml:space="preserve"> </w:t>
      </w:r>
      <w:r>
        <w:rPr>
          <w:rFonts w:eastAsia="Times New Roman" w:cs="Times New Roman"/>
          <w:szCs w:val="24"/>
        </w:rPr>
        <w:t>για την εξαγορά και νομίζω ότι αυτό έχει ιδιαίτερη σημασία. Εξισώνεται η διάρκεια της εναλλακτικής θητείας των αντιρρησιών με τον μέγιστο χρόνο πραγματικής στρατιωτικής θητείας των οπλιτών, που ρυθμίζεται στο ίδιο χρονικό διάστημα με την ένοπλη θητεία των δώδεκα μηνών.</w:t>
      </w:r>
    </w:p>
    <w:p w14:paraId="296715D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επιτρέψετε βέβαια να πω δύο πράγματα και για την επιτροπή, που εξετάζει τα αιτήματα ένταξης στην εναλλακτική θητεία, ότι αποκτά πλειοψηφία πανεπιστημιακών. Θέλω να σας πω τα εξής: Η πρώτη ουσιαστική αντιμετώπιση του προβλήματος καταγράφεται το 1997, κύριοι της Νέας Δημοκρατίας. Τότε η ελληνική πολιτεία για πρώτη φορά ρύθμισε το θέμα, αναγνωρίζοντας τη δυνατότητα σε όσους πολίτες αρνούνταν για λόγους θρησκευτικούς ή ιδεολογικούς να υπηρετήσουν στις Ένοπλες Δυνάμεις, γιατί η συνείδησή τους δεν επιτρέπει κάτι τέτοιο.</w:t>
      </w:r>
    </w:p>
    <w:p w14:paraId="296715D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δημοκρατικές, λοιπόν, κοινωνίες –όπως ελπίζω ότι θα συμφωνήσουμε όλοι- οι συνειδήσεις δεν είναι όλες ίδιες ούτε υπάρχει πλειοψηφούσα συνείδηση, η οποία επιβάλλεται στη μειοψηφούσα. Στον βαθμό που οι κύριοι Βουλευτές της Νέας Δημοκρατίας κρατούν κάτι από τη φιλελεύθερη παράδοσή τους, ίσως να κατανοούν τα λεγόμενα αυτά. </w:t>
      </w:r>
    </w:p>
    <w:p w14:paraId="296715DB" w14:textId="77777777" w:rsidR="00711852" w:rsidRDefault="000A1C6E">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w:t>
      </w:r>
      <w:r>
        <w:rPr>
          <w:rFonts w:eastAsia="Times New Roman"/>
          <w:bCs/>
          <w:szCs w:val="24"/>
        </w:rPr>
        <w:t xml:space="preserve"> Αναπληρωτή Υπουργού</w:t>
      </w:r>
      <w:r w:rsidRPr="004E4F19">
        <w:rPr>
          <w:rFonts w:eastAsia="Times New Roman"/>
          <w:bCs/>
          <w:szCs w:val="24"/>
        </w:rPr>
        <w:t>)</w:t>
      </w:r>
    </w:p>
    <w:p w14:paraId="296715DC" w14:textId="77777777" w:rsidR="00711852" w:rsidRDefault="000A1C6E">
      <w:pPr>
        <w:spacing w:line="600" w:lineRule="auto"/>
        <w:ind w:firstLine="720"/>
        <w:jc w:val="both"/>
        <w:rPr>
          <w:rFonts w:eastAsia="Times New Roman"/>
          <w:bCs/>
          <w:szCs w:val="24"/>
        </w:rPr>
      </w:pPr>
      <w:r>
        <w:rPr>
          <w:rFonts w:eastAsia="Times New Roman"/>
          <w:bCs/>
          <w:szCs w:val="24"/>
        </w:rPr>
        <w:t>Δώστε μου, κύριε Πρόεδρε, και το υπόλοιπο της δευτερολογίας μου.</w:t>
      </w:r>
    </w:p>
    <w:p w14:paraId="296715DD" w14:textId="77777777" w:rsidR="00711852" w:rsidRDefault="000A1C6E">
      <w:pPr>
        <w:spacing w:line="600" w:lineRule="auto"/>
        <w:ind w:firstLine="720"/>
        <w:jc w:val="both"/>
        <w:rPr>
          <w:rFonts w:eastAsia="Times New Roman"/>
          <w:bCs/>
          <w:szCs w:val="24"/>
        </w:rPr>
      </w:pPr>
      <w:r>
        <w:rPr>
          <w:rFonts w:eastAsia="Times New Roman"/>
          <w:bCs/>
          <w:szCs w:val="24"/>
        </w:rPr>
        <w:t xml:space="preserve">Αυτή η ρύθμιση του 1997 επιβλήθηκε τότε, γιατί υπήρξαν καταδικαστικές αποφάσεις για τη χώρα μας, καθόσον οι συμπολίτες μας αυτοί φυλακίζονταν σε στρατιωτικές φυλακές για ανυπακοή και απολύονταν απ’ αυτές υπό όρους μετά από πολύμηνη φυλάκιση. </w:t>
      </w:r>
    </w:p>
    <w:p w14:paraId="296715DE" w14:textId="77777777" w:rsidR="00711852" w:rsidRDefault="000A1C6E">
      <w:pPr>
        <w:spacing w:line="600" w:lineRule="auto"/>
        <w:ind w:firstLine="720"/>
        <w:jc w:val="both"/>
        <w:rPr>
          <w:rFonts w:eastAsia="Times New Roman"/>
          <w:bCs/>
          <w:szCs w:val="24"/>
        </w:rPr>
      </w:pPr>
      <w:r>
        <w:rPr>
          <w:rFonts w:eastAsia="Times New Roman"/>
          <w:bCs/>
          <w:szCs w:val="24"/>
        </w:rPr>
        <w:t>Ήταν έντονο και υπαρκτό το πρόβλημα έτσι ώστε στη Συνταγματική Αναθεώρηση του 2001 ενσωματώθηκε στο άρθρο 4 του Συντάγματος η ερμηνευτική δήλωση που αναφέρεται στην παράγραφο 6 αυτού. Είναι στη διατύπωση ότι ο κάθε Έλληνας πολίτης, εάν φέρει όπλο, είναι υποχρεωμένος να συντελεί στην άμυνα της πατρίδος, σύμφωνα με τους ορισμούς. Και εκεί εν</w:t>
      </w:r>
      <w:r>
        <w:rPr>
          <w:rFonts w:eastAsia="Times New Roman"/>
          <w:bCs/>
          <w:szCs w:val="24"/>
        </w:rPr>
        <w:lastRenderedPageBreak/>
        <w:t>σωματώθηκε ότι όσοι έχουν τεκμηριωμένη αντίρρηση συνείδησης για την εκτέλεση ένοπλης ή γενικά στρατιωτικής υπηρεσίας μπορούν να έχουν εναλλακτική θητεία, δηλαδή εκτός των Ενόπλων Δυνάμεων.</w:t>
      </w:r>
    </w:p>
    <w:p w14:paraId="296715DF" w14:textId="77777777" w:rsidR="00711852" w:rsidRDefault="000A1C6E">
      <w:pPr>
        <w:spacing w:line="600" w:lineRule="auto"/>
        <w:ind w:firstLine="720"/>
        <w:jc w:val="both"/>
        <w:rPr>
          <w:rFonts w:eastAsia="Times New Roman"/>
          <w:bCs/>
          <w:szCs w:val="24"/>
        </w:rPr>
      </w:pPr>
      <w:r>
        <w:rPr>
          <w:rFonts w:eastAsia="Times New Roman"/>
          <w:bCs/>
          <w:szCs w:val="24"/>
        </w:rPr>
        <w:t xml:space="preserve">Θέλω να πω μόνο ένα στοιχείο, κυρίες και κύριοι, για το θέμα των επιτροπών. Γιατί οι εισηγητές της Νέας Δημοκρατίας στις επιτροπές και αδιάβαστοι ήταν και δεν κατανόησαν τα θέματα. Πρώτον, όσοι είναι να πάνε στην επιτροπή που εξετάζει τους αντιρρησίες συνείδησης, έχουν περάσει πρώτα την υγειονομική επιτροπή. Άρα ο υγειονομικός έχει κάνει την εξέταση όσον αφορά το κομμάτι της υγείας. Αυτή η επιτροπή εξετάζει αποκλειστικά και μόνο εάν και εφόσον έχει λόγους να είναι αντιρρησίας συνείδησης. Εκεί, λοιπόν, δεν έχει κανένα λόγο να είναι μέλος κάποιος από το κομμάτι της υγείας. </w:t>
      </w:r>
    </w:p>
    <w:p w14:paraId="296715E0" w14:textId="77777777" w:rsidR="00711852" w:rsidRDefault="000A1C6E">
      <w:pPr>
        <w:spacing w:line="600" w:lineRule="auto"/>
        <w:ind w:firstLine="720"/>
        <w:jc w:val="both"/>
        <w:rPr>
          <w:rFonts w:eastAsia="Times New Roman"/>
          <w:bCs/>
          <w:szCs w:val="24"/>
        </w:rPr>
      </w:pPr>
      <w:r>
        <w:rPr>
          <w:rFonts w:eastAsia="Times New Roman"/>
          <w:bCs/>
          <w:szCs w:val="24"/>
        </w:rPr>
        <w:t>Τρίτον, η επιστημονική κατάρτιση –θα ήθελα να το πείτε και άλλες φορές δημόσια αυτό- έχει πολύ μεγάλη σημασία. Δεν αμφισβητεί κανένας ούτε το πλαίσιο των στρατιωτικών ρόλων και της ιεραρχίας ούτε τις ικανότητές τους, ούτε οτιδήποτε άλλο. Άρα η εξειδίκευση για τέτοια θέματα χρειάζεται τους αντίστοιχους επιστήμονες, όπως εντός των Ενόπλων Δυνάμεων οι αντίστοιχοι επιστήμονες κάνουν συγκεκριμένα πράγματα και αυτό είναι βασικό στοιχείο –αν θέλετε- της ανάπτυξης σε μια κοινωνία αλλά και της επιστημονικότητας.</w:t>
      </w:r>
    </w:p>
    <w:p w14:paraId="296715E1" w14:textId="77777777" w:rsidR="00711852" w:rsidRDefault="000A1C6E">
      <w:pPr>
        <w:spacing w:line="600" w:lineRule="auto"/>
        <w:ind w:firstLine="720"/>
        <w:jc w:val="both"/>
        <w:rPr>
          <w:rFonts w:eastAsia="Times New Roman"/>
          <w:bCs/>
          <w:szCs w:val="24"/>
        </w:rPr>
      </w:pPr>
      <w:r>
        <w:rPr>
          <w:rFonts w:eastAsia="Times New Roman"/>
          <w:bCs/>
          <w:szCs w:val="24"/>
        </w:rPr>
        <w:lastRenderedPageBreak/>
        <w:t xml:space="preserve">Επίσης, υπάρχει η πρόβλεψη ειδικού ποσοστού καθ’ υπέρβαση του συνολικού αριθμού των εισακτέων για τους υποψήφιους σπουδαστές των στρατιωτικών σχολών που προέρχονται από τις περιοχές που επλήγησαν από τις πυρκαγιές τον Ιούλιο του 2018 και τις πλημμύρες στις 15 Νοεμβρίου του 2017, η προσθήκη στα διατηρούμενα του επιδόματος της αποζημίωσης του </w:t>
      </w:r>
      <w:r>
        <w:rPr>
          <w:rFonts w:eastAsia="Times New Roman"/>
          <w:bCs/>
          <w:szCs w:val="24"/>
          <w:lang w:val="en-US"/>
        </w:rPr>
        <w:t>EUROCONTROL</w:t>
      </w:r>
      <w:r>
        <w:rPr>
          <w:rFonts w:eastAsia="Times New Roman"/>
          <w:bCs/>
          <w:szCs w:val="24"/>
        </w:rPr>
        <w:t xml:space="preserve"> που αφορά το πολιτικό προσωπικό στην Εθνική Μετεωρολογική Υπηρεσία, η μέριμνα για τα επιδόματα κινδύνου και αναπηρίας που λαμβάνουν τα στελέχη των Ενόπλων Δυνάμεων.</w:t>
      </w:r>
    </w:p>
    <w:p w14:paraId="296715E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Θα περίμενε, λοιπόν, κανείς όλα τα παραπάνω να μη θεωρούνται αριστερές ιδεοληψίες ή προσπάθεια διάλυσης των Ενόπλων Δυνάμεων. Δυστυχώς πάτε να καλύψετε τη μεγάλη αποδοχή όλων αυτών των ρυθμίσεων που, όπως σας είπα, προηγούμενες κυβερνήσεις δεν είχαν την τόλμη να το κάνουν, πολλώ δε μάλλον από τη στιγμή που αφορούν τις Ένοπλες Δυνάμεις.</w:t>
      </w:r>
    </w:p>
    <w:p w14:paraId="296715E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Και εδώ θα ήθελα να κάνω μια παρατήρηση</w:t>
      </w:r>
      <w:r w:rsidRPr="00037BDA">
        <w:rPr>
          <w:rFonts w:eastAsia="Times New Roman" w:cs="Times New Roman"/>
          <w:szCs w:val="24"/>
        </w:rPr>
        <w:t>.</w:t>
      </w:r>
      <w:r>
        <w:rPr>
          <w:rFonts w:eastAsia="Times New Roman" w:cs="Times New Roman"/>
          <w:szCs w:val="24"/>
        </w:rPr>
        <w:t xml:space="preserve"> Προφανώς, στις Ένοπλες Δυνάμεις έχουμε κάνει πάρα πολλά και με λίγους, μειωμένους οικονομικούς πόρους –γιατί εσείς φέρατε τη χώρα σε αυτό το χείλος του γκρεμού- έχουμε καταφέρει και το αξιόμαχο να υπάρχει και ταυτόχρονα να κάνουμε αλλαγή </w:t>
      </w:r>
      <w:r>
        <w:rPr>
          <w:rFonts w:eastAsia="Times New Roman" w:cs="Times New Roman"/>
          <w:szCs w:val="24"/>
        </w:rPr>
        <w:lastRenderedPageBreak/>
        <w:t xml:space="preserve">στη δομή. Αυτό σημαίνει και καλύτερη αντιμετώπιση των υπαρκτών προβλημάτων που έχουμε ως χώρα ή, αν θέλετε, τους κινδύνους που ενδεχομένως έχει η χώρα μας. </w:t>
      </w:r>
    </w:p>
    <w:p w14:paraId="296715E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Άρα, αγαπητοί συνάδελφοι, κύριοι Βουλευτές, κανείς δεν έχει να πει κάτι, αλλά παραείπατε ορισμένα πράγματα τα οποία αφορούν, για παράδειγμα, το θέμα, όπως είπατε, για τις προμήθειες. Θα έρθει και το νομοσχέδιο αυτό. Βεβαίως, υπάρχει και η συζήτηση για τα εξοπλιστικά ή οτιδήποτε άλλο γίνεται στην Επιτροπή Εξοπλισμών και εκεί υπάρχει δυνατότητα να πούμε πάρα πολλά πράγματα.</w:t>
      </w:r>
    </w:p>
    <w:p w14:paraId="296715E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Δύο πράγματα τελευταία θα πω. </w:t>
      </w:r>
    </w:p>
    <w:p w14:paraId="296715E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Θα υπάρξει τροπολογία για τους ΕΜΘ που συμπληρώνουν τα τριάντα πέντε χρόνια συντάξιμης υπηρεσίας ανεξαρτήτως ηλικιακού ορίου. Δηλαδή διαγράφουμε το ηλικιακό όριο των πενήντα οκτώ και εξασφαλίζουμε όλοι οι ΕΜΘ να κατοχυρώνουν πλήρες συνταξιοδοτικό δικαίωμα. </w:t>
      </w:r>
    </w:p>
    <w:p w14:paraId="296715E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Υπάρχει τροπολογία για τους ΟΒΑ, σύμφωνα με την οποία θα δίνεται το δικαίωμα για συν τρία χρόνια ακόμα να παραμείνουν στις Ένοπλες Δυνάμεις γιατί το χρειαζόμαστε, είναι μέσα από τα γενικά επιτελεία.</w:t>
      </w:r>
    </w:p>
    <w:p w14:paraId="296715E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Τέλος, η κ. Κανέλλη είπε για την αξιοπλοΐα και το συνέδεσε με άλλα πράγματα. Εγώ να το δεχθώ, είναι μια προσέγγιση, τη σέβομαι, αλλά δεν είναι έτσι. Αυτό το οποίο επιβάλλεται είναι να υπάρξει αντίστοιχα όπως με την Πολιτική Αεροπορία και για τα στρατιωτικά αεροπλάνα και για τα πλοία. Είναι βασικό αυτό να το έχουν, να υπάρχει τέτοια υπηρεσία, για να μπορούν να είναι αποτελεσματικοί και ταυτόχρονα να υπάρχει ο έλεγχος είτε για κινδύνους ατυχημάτων ή οτιδήποτε άλλο.</w:t>
      </w:r>
    </w:p>
    <w:p w14:paraId="296715E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Επίσης, υπάρχει μια τροπολογία από το Κομμουνιστικό Κόμμα Ελλάδος που αφορά το επίδομα ανθυγιεινής εργασίας στα ΕΑΣ. Η τροπολογία αυτή είναι στη σωστή κατεύθυνση, αλλά δεν θα την κάνω αποδεκτή, γιατί το αμέσως επόμενο διάστημα ήδη ετοιμάζουμε τροπολογία που αφορά συνολικά στο επίδομα ανθυγιεινής εργασίας. Είναι γνωστό στα σωματεία. Εγώ τους έχω ενημερώσει, κύριε Παφίλη. Θα είναι ολοκληρωμένη τροπολογία που θα αφορά αυτό το επίδομα ανθυγιεινής εργασίας</w:t>
      </w:r>
      <w:r w:rsidRPr="00A744C0">
        <w:rPr>
          <w:rFonts w:eastAsia="Times New Roman" w:cs="Times New Roman"/>
          <w:szCs w:val="24"/>
        </w:rPr>
        <w:t xml:space="preserve"> </w:t>
      </w:r>
      <w:r>
        <w:rPr>
          <w:rFonts w:eastAsia="Times New Roman" w:cs="Times New Roman"/>
          <w:szCs w:val="24"/>
        </w:rPr>
        <w:t xml:space="preserve">που έπαιρναν. </w:t>
      </w:r>
    </w:p>
    <w:p w14:paraId="296715E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Ό,τι αφορά βέβαια τα βαρέα –γιατί τα βαρέα είναι συγκεκριμένα, δεν αλλάζει κάτι- περιμένουμε το αποτέλεσμα της επιτροπής, το οποίο θα είναι μια συνολική αποτίμηση για τα βαρέα και εκεί θα γίνει και η συζήτηση για ό,τι αφορά τα βαρέα και ανθυγιεινά. Αυτό είναι ένα ξεχωριστό επίδομα το οποίο </w:t>
      </w:r>
      <w:r>
        <w:rPr>
          <w:rFonts w:eastAsia="Times New Roman" w:cs="Times New Roman"/>
          <w:szCs w:val="24"/>
        </w:rPr>
        <w:lastRenderedPageBreak/>
        <w:t>–το ξέρουν πριν την τροπολογία- είναι στη σωστή κατεύθυνση. Απλώς αφήστε μου το περιθώριο αμέσως μετά τις γιορτές, που θα είναι από δική μας πλευρά, για να ολοκληρώσουμε και το θέμα της ΕΑΒ.</w:t>
      </w:r>
    </w:p>
    <w:p w14:paraId="296715E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μια νομοτεχνική βελτίωση στην τροπολογία με τη μοριοδότηση εμπειρίας σε εκτελούμενες εργασίες στα υποβρύχια και πολεμικά πλοία του Πολεμικού Ναυτικού. Διορθώνει τη διατύπωση του άρθρου της τροπολογίας και γίνεται πληρέστερη και ακριβής η ρύθμιση αναφορικά με την εφαρμοστέα διαδικασία. Με την προωθούμενη νομοτεχνική βελτίωση καθίσταται σαφές ότι πρόκειται για διαδικασίες πρόσληψης μόνιμου πολιτικού προσωπικού και καθορίζεται ότι θα συντάσσεται για τις προσλήψεις αυτές ενιαίος πίνακας. </w:t>
      </w:r>
    </w:p>
    <w:p w14:paraId="296715E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Καθορίζονται επ’ ακριβώς κατηγορίες μοριοδότησης, ώστε να περιλαμβάνονται πρώτον, η εμπειρία σε καθήκοντα ή έργα συναφή με το αντικείμενο της θέσης η οποία μοριοδοτείται με επτά μονάδες ανά μήνα και συνολικά μέχρι ογδόντα τέσσερις μήνες και δεύτερον, η εμπειρία που έχει αποκτηθεί από την παροχή υπηρεσιών σε υποβρύχια και πολεμικά πλοία του Πολεμικού Ναυτικού, σύμφωνα με το άρθρο 26 του ν.4258/2014, η οποία μοριοδοτείται σε είκοσι μονάδες ανά μήνα για τους πρώτους τριάντα έξι μήνες και επτά μονάδες για κάθε επόμενο μήνα μέχρι τους ογδόντα τέσσερις. Είναι αναγκαίο </w:t>
      </w:r>
      <w:r>
        <w:rPr>
          <w:rFonts w:eastAsia="Times New Roman" w:cs="Times New Roman"/>
          <w:szCs w:val="24"/>
        </w:rPr>
        <w:lastRenderedPageBreak/>
        <w:t>για να μπορέσουμε να συνεχίσουμε σχετικά με τις ανάγκες και τις εργασίες οι οποίες υπάρχουν σε αυτό το κομμάτι.</w:t>
      </w:r>
    </w:p>
    <w:p w14:paraId="296715E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Σας ευχαριστώ πολύ. Η άρνηση ψήφισης τέτοιου νομοσχεδίου σας καθιστά, αν θέλετε, υπόλογους απέναντι στα μάτια όλων αυτών οι οποίοι αυτή τη στιγμή επιχαίρουν και κυρίως αισθάνονται ανακουφισμένοι για τις προβλέψεις αυτές και μάλιστα σε μια δύσκολη περίοδο.</w:t>
      </w:r>
    </w:p>
    <w:p w14:paraId="296715E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Και αυτή είναι η Κυβέρνηση η οποία προσπαθεί να ανακουφίσει, να δώσει τη δυνατότητα σε όλον αυτό τον κόσμο -ο οποίος την προηγούμενη περίοδο που πέρασε δυσκολεύτηκε, επλήγη από τις πολιτικές της Νέας Δημοκρατίας και του ΠΑΣΟΚ, αυτών των κυβερνήσεων- σε αυτή την περίοδο να προχωρήσει με ψηλά το κεφάλι. Κυρίως είναι αυτοί οι άνθρωποι μέσα στις Ένοπλες Δυνάμεις που τις </w:t>
      </w:r>
      <w:r w:rsidRPr="00B247BB">
        <w:rPr>
          <w:rFonts w:eastAsia="Times New Roman" w:cs="Times New Roman"/>
          <w:szCs w:val="24"/>
        </w:rPr>
        <w:t xml:space="preserve">στήριξαν </w:t>
      </w:r>
      <w:r>
        <w:rPr>
          <w:rFonts w:eastAsia="Times New Roman" w:cs="Times New Roman"/>
          <w:szCs w:val="24"/>
        </w:rPr>
        <w:t xml:space="preserve">με εξαιρετικό τρόπο. </w:t>
      </w:r>
    </w:p>
    <w:p w14:paraId="296715E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Είναι τιμή για εμένα και τον Υπουργό, που έχουμε την πολιτική ηγεσία των Ενόπλων Δυνάμεων, να προσφέρουμε αυτό και να τιμάμε την προσφορά αυτών των ανθρώπων.</w:t>
      </w:r>
    </w:p>
    <w:p w14:paraId="296715F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96715F1" w14:textId="77777777" w:rsidR="00711852" w:rsidRDefault="000A1C6E">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296715F2" w14:textId="77777777" w:rsidR="00711852" w:rsidRDefault="000A1C6E">
      <w:pPr>
        <w:spacing w:line="600" w:lineRule="auto"/>
        <w:ind w:firstLine="720"/>
        <w:jc w:val="both"/>
        <w:rPr>
          <w:rFonts w:eastAsia="Times New Roman" w:cs="Times New Roman"/>
          <w:szCs w:val="24"/>
        </w:rPr>
      </w:pPr>
      <w:r w:rsidRPr="004F34C7">
        <w:rPr>
          <w:rFonts w:eastAsia="Times New Roman" w:cs="Times New Roman"/>
          <w:b/>
          <w:szCs w:val="24"/>
        </w:rPr>
        <w:t>ΠΡΟΕΔΡΕΥΩΝ (Δημήτριος Κρεμαστινός):</w:t>
      </w:r>
      <w:r w:rsidRPr="004F34C7">
        <w:rPr>
          <w:rFonts w:eastAsia="Times New Roman" w:cs="Times New Roman"/>
          <w:szCs w:val="24"/>
        </w:rPr>
        <w:t xml:space="preserve"> </w:t>
      </w:r>
      <w:r>
        <w:rPr>
          <w:rFonts w:eastAsia="Times New Roman" w:cs="Times New Roman"/>
          <w:szCs w:val="24"/>
        </w:rPr>
        <w:t>Και εγώ ευχαριστώ.</w:t>
      </w:r>
    </w:p>
    <w:p w14:paraId="296715F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Ο Αναπληρωτής Υπουργός Οικονομίας και Ανάπτυξης κ. Πιτσιόρλας έχει τον λόγο για να υποστηρίξει τροπολογία σχετική με ρυθμίσεις θεμάτων αρμοδιότητας του Υπουργείου Οικονομίας και Ανάπτυξης.</w:t>
      </w:r>
    </w:p>
    <w:p w14:paraId="296715F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πέντε λεπτά. </w:t>
      </w:r>
    </w:p>
    <w:p w14:paraId="296715F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ΑΣΤΕΡΙΟΣ ΠΙΤΣΙΟΡΛΑΣ (Αναπληρωτής Υπουργός Οικονομίας και Ανάπτυξης):</w:t>
      </w:r>
      <w:r>
        <w:rPr>
          <w:rFonts w:eastAsia="Times New Roman" w:cs="Times New Roman"/>
          <w:szCs w:val="24"/>
        </w:rPr>
        <w:t xml:space="preserve"> Είναι μια τροπολογία, η με γενικό αριθμό 2106 και ειδικό 101 και αφορά ορισμένα θέματα που δεν προλάβαμε να τα συμπεριλάβουμε στο μεγάλο νομοσχέδιο, το πολυνομοσχέδιο του Υπουργείου που ψηφίστηκε πρόσφατα και έχει πέντε σημεία. </w:t>
      </w:r>
    </w:p>
    <w:p w14:paraId="296715F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πρώτο αφορά κάποιες νομοτεχνικές βελτιώσεις στον ν.4412/2016. Αν τις δείτε, είναι τελείως νομοτεχνικές και δεν νομίζω ότι χρειάζεται να φάμε τον χρόνο σε αυτές.</w:t>
      </w:r>
    </w:p>
    <w:p w14:paraId="296715F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αφορά τον νόμο περί ανωνύμων εταιρειών. Εδώ ουσιαστικά έχουμε δύο αλλαγές. Η πρώτη αφορά την υποχρέωση των ελεγκτών μιας ανωνύμου εταιρείας, εάν υπάρχει θέμα με τα ίδια κεφάλαια, και το διοικητικό συμβούλιο δεν κάνει τις απαραίτητες ενέργειες, να είναι υποχρεωμένοι οι ελεγκτές να συγκαλούν για ενημέρωση τη γενική συνέλευση. </w:t>
      </w:r>
    </w:p>
    <w:p w14:paraId="296715F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δεύτερη αλλαγή αφορά την υπογραφή των οικονομικών καταστάσεων των τραπεζών. Στον νόμο προβλέπουμε ότι οι οικονομικές καταστάσεις υπογράφονται από λογιστή πρώτης τάξης. Όμως, για τις τράπεζες επειδή υπάρχει ειδικό καθεστώς ελέγχων προβλέπεται να υπογράφεται -εκτός από ορκωτό λογιστή πρώτης τάξης- και από τον αρμόδιο </w:t>
      </w:r>
      <w:r>
        <w:rPr>
          <w:rFonts w:eastAsia="Times New Roman" w:cs="Times New Roman"/>
          <w:szCs w:val="24"/>
          <w:lang w:val="en-US"/>
        </w:rPr>
        <w:t>CFO</w:t>
      </w:r>
      <w:r>
        <w:rPr>
          <w:rFonts w:eastAsia="Times New Roman" w:cs="Times New Roman"/>
          <w:szCs w:val="24"/>
        </w:rPr>
        <w:t xml:space="preserve"> της τράπεζας. Αυτό είναι το πιο ουσιώδες σε αυτή την τροπολογία. Όμως, νομίζω ότι και αυτό είναι σε συνεννόηση με τις τράπεζες. Δεν υπάρχει κάποιο θέμα. </w:t>
      </w:r>
    </w:p>
    <w:p w14:paraId="296715F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 τρίτο σημείο της τροπολογίας αφορά τον ενδιάμεσο έλεγχο των σχεδίων που υλοποιούνται με τους αναπτυξιακούς νόμους. Δίνεται η δυνατότητα τον ενδιάμεσο έλεγχο, για το 50%, να μπορεί να τον κάνει και με ευθύνη του ο φορέας υλοποίησης του σχεδίου, προσκομίζοντας, βεβαίως, και τις υπεύθυνες δηλώσεις των ορκωτών και των αντιστοίχων μηχανικών που προβλέπονται για το έργο. </w:t>
      </w:r>
    </w:p>
    <w:p w14:paraId="296715F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Αυτό είναι μια διευκόλυνση πάρα πολύ σημαντική και μια επιτάχυνση των διαδικασιών υλοποίησης των προγραμμάτων του αναπτυξιακού, διότι με τη συγκρότηση των επιτροπών ελέγχου και με τη διαδικασία για να ολοκληρωθούν αυτοί οι έλεγχοι, καθυστερούμε πάρα πολύ . Άρα δίνεται η δυνατότητα να γίνει ένας έλεγχος στο τέλος από την επιτροπή που κληρώνεται στο </w:t>
      </w:r>
      <w:r>
        <w:rPr>
          <w:rFonts w:eastAsia="Times New Roman" w:cs="Times New Roman"/>
          <w:szCs w:val="24"/>
        </w:rPr>
        <w:lastRenderedPageBreak/>
        <w:t xml:space="preserve">Υπουργείο και τον ενδιάμεσο έλεγχο να μπορεί να τον κάνει, αν επιθυμεί, ο φορέας που έχει την ευθύνη του. </w:t>
      </w:r>
    </w:p>
    <w:p w14:paraId="296715F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 τέταρτο σημείο αφορά τη διετή παράταση για τα κέντρα αποθήκευσης και τις εταιρείες διανομής, οι οποίες υποχρεούνται με προηγούμενο νόμο να μετεγκατασταθούν όταν προκύπτουν αλλαγές στο χωροταξικό και στις χρήσεις γης. Αφορά εταιρείες που συστάθηκαν νόμιμα και λειτούργησαν για πολλά χρόνια νόμιμα, αλλά άλλαξαν οι χρήσεις γης και πρέπει να μετεγκατασταθούν. </w:t>
      </w:r>
    </w:p>
    <w:p w14:paraId="296715F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Δίνουμε μια παράταση δύο ετών σε αυτή την υποχρέωση μετεγκατάστασης, δεδομένου ότι τα τελευταία χρόνια με την κρίση υπάρχουν πολύ μεγάλα θέματα στις εταιρείες, τις οποίες πρέπει να διευκολύνουμε, γιατί απαιτούν έξοδα οι μετεγκαταστάσεις. Για αυτό τις διευκολύνουμε να τις κάνουν σε εύθετο χρόνο. </w:t>
      </w:r>
    </w:p>
    <w:p w14:paraId="296715F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Τέλος, στον ν.3551/2007 -είναι νόμος του Υπουργείου Ναυτιλίας- διευκρινίζονται κάποιες διατάξεις που αφορούν τις εργασίες επισκευής την περίοδο που ένα πλοίο είναι στη ναυπηγοεπισκευαστική ζώνη. Διευκρινίζεται ότι εκείνη την περίοδο το πλήρωμα του πλοίου θα μπορεί να κάνει μόνο εργασίες συντήρησης και όχι επισκευής. </w:t>
      </w:r>
    </w:p>
    <w:p w14:paraId="296715F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αφορά κάποιες ελαφρές εργασίες καταδυτικές που μπορούν να γίνουν </w:t>
      </w:r>
      <w:r w:rsidRPr="00D62631">
        <w:rPr>
          <w:rFonts w:eastAsia="Times New Roman" w:cs="Times New Roman"/>
          <w:szCs w:val="24"/>
        </w:rPr>
        <w:t>στη ράδα, έξω από το λιμάνι</w:t>
      </w:r>
      <w:r>
        <w:rPr>
          <w:rFonts w:eastAsia="Times New Roman" w:cs="Times New Roman"/>
          <w:szCs w:val="24"/>
        </w:rPr>
        <w:t xml:space="preserve">, που τις κάνουν τα διερχόμενα κυρίως πλοία, καθάρισμα κ.λπ., ώστε να μην είναι υποχρεωμένο γι’ αυτές τις εργασίες να μπαίνει στο ναυπηγείο. Αφορά πολύ ελαφρές εργασίες. </w:t>
      </w:r>
    </w:p>
    <w:p w14:paraId="296715FF"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αίτημα λογικό, απλώς υπήρχε μια σύγχυση αν προβλέπεται ή δεν προβλέπεται στον νόμο και το διευκρινίζουμε ότι αυτές οι εργασίες δεν προβλέπονται.</w:t>
      </w:r>
    </w:p>
    <w:p w14:paraId="29671600"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Αυτές είναι οι διευκρινίσεις. Νομίζω ότι είναι απλά θέματα. Είναι υπόλοιπα που δεν προλάβαμε να τα βάλουμε στο προηγούμενο νομοσχέδιο.</w:t>
      </w:r>
    </w:p>
    <w:p w14:paraId="29671601" w14:textId="77777777" w:rsidR="00711852" w:rsidRDefault="000A1C6E">
      <w:pPr>
        <w:spacing w:line="600" w:lineRule="auto"/>
        <w:ind w:firstLine="720"/>
        <w:jc w:val="both"/>
        <w:rPr>
          <w:rFonts w:eastAsia="Times New Roman"/>
          <w:color w:val="222222"/>
          <w:szCs w:val="24"/>
          <w:shd w:val="clear" w:color="auto" w:fill="FFFFFF"/>
        </w:rPr>
      </w:pPr>
      <w:r w:rsidRPr="006B1E04">
        <w:rPr>
          <w:rFonts w:eastAsia="Times New Roman"/>
          <w:b/>
          <w:bCs/>
          <w:color w:val="222222"/>
          <w:shd w:val="clear" w:color="auto" w:fill="FFFFFF"/>
        </w:rPr>
        <w:t>ΠΡΟΕΔΡΕΥΩΝ (Δημήτριος Κρεμαστινός):</w:t>
      </w:r>
      <w:r w:rsidRPr="006B1E04">
        <w:rPr>
          <w:rFonts w:eastAsia="Times New Roman"/>
          <w:color w:val="222222"/>
          <w:szCs w:val="24"/>
          <w:shd w:val="clear" w:color="auto" w:fill="FFFFFF"/>
        </w:rPr>
        <w:t xml:space="preserve"> </w:t>
      </w:r>
      <w:r>
        <w:rPr>
          <w:rFonts w:eastAsia="Times New Roman"/>
          <w:color w:val="222222"/>
          <w:szCs w:val="24"/>
          <w:shd w:val="clear" w:color="auto" w:fill="FFFFFF"/>
        </w:rPr>
        <w:t>Ο κ. Σαντορινιός, Αναπληρωτής Υπουργός Ναυτιλίας και Νησιωτικής Πολιτικής, θα υποστηρίξει τροπολογία σχετική με ρυθμίσεις θεμάτων αρμοδιότητας Υπουργείου Ναυτιλίας και Νησιωτικής Πολιτικής.</w:t>
      </w:r>
    </w:p>
    <w:p w14:paraId="29671602" w14:textId="77777777" w:rsidR="00711852" w:rsidRDefault="000A1C6E">
      <w:pPr>
        <w:spacing w:line="600" w:lineRule="auto"/>
        <w:ind w:firstLine="720"/>
        <w:jc w:val="both"/>
        <w:rPr>
          <w:rFonts w:eastAsia="Times New Roman"/>
          <w:bCs/>
          <w:color w:val="222222"/>
          <w:shd w:val="clear" w:color="auto" w:fill="FFFFFF"/>
        </w:rPr>
      </w:pPr>
      <w:r w:rsidRPr="00BD74DB">
        <w:rPr>
          <w:rFonts w:eastAsia="Times New Roman"/>
          <w:b/>
          <w:color w:val="222222"/>
          <w:szCs w:val="24"/>
          <w:shd w:val="clear" w:color="auto" w:fill="FFFFFF"/>
        </w:rPr>
        <w:t>ΝΕΚΤΑΡΙΟΣ ΣΑΝΤΟΡΙΝΙΟΣ (</w:t>
      </w:r>
      <w:r>
        <w:rPr>
          <w:rFonts w:eastAsia="Times New Roman"/>
          <w:b/>
          <w:color w:val="222222"/>
          <w:szCs w:val="24"/>
          <w:shd w:val="clear" w:color="auto" w:fill="FFFFFF"/>
        </w:rPr>
        <w:t xml:space="preserve">Αναπληρωτής </w:t>
      </w:r>
      <w:r w:rsidRPr="00BD74DB">
        <w:rPr>
          <w:rFonts w:eastAsia="Times New Roman"/>
          <w:b/>
          <w:color w:val="222222"/>
          <w:szCs w:val="24"/>
          <w:shd w:val="clear" w:color="auto" w:fill="FFFFFF"/>
        </w:rPr>
        <w:t>Υπουργός Ναυτιλίας και Νησιωτικής Πολιτικής):</w:t>
      </w:r>
      <w:r>
        <w:rPr>
          <w:rFonts w:eastAsia="Times New Roman"/>
          <w:color w:val="222222"/>
          <w:szCs w:val="24"/>
          <w:shd w:val="clear" w:color="auto" w:fill="FFFFFF"/>
        </w:rPr>
        <w:t xml:space="preserve"> </w:t>
      </w:r>
      <w:r w:rsidRPr="00BD74DB">
        <w:rPr>
          <w:rFonts w:eastAsia="Times New Roman"/>
          <w:color w:val="222222"/>
          <w:szCs w:val="24"/>
          <w:shd w:val="clear" w:color="auto" w:fill="FFFFFF"/>
        </w:rPr>
        <w:t>Ευχαριστώ</w:t>
      </w:r>
      <w:r>
        <w:rPr>
          <w:rFonts w:eastAsia="Times New Roman"/>
          <w:color w:val="222222"/>
          <w:szCs w:val="24"/>
          <w:shd w:val="clear" w:color="auto" w:fill="FFFFFF"/>
        </w:rPr>
        <w:t xml:space="preserve">, </w:t>
      </w:r>
      <w:r w:rsidRPr="00BD74DB">
        <w:rPr>
          <w:rFonts w:eastAsia="Times New Roman"/>
          <w:bCs/>
          <w:color w:val="222222"/>
          <w:shd w:val="clear" w:color="auto" w:fill="FFFFFF"/>
        </w:rPr>
        <w:t>κύριε Πρόεδρε</w:t>
      </w:r>
      <w:r>
        <w:rPr>
          <w:rFonts w:eastAsia="Times New Roman"/>
          <w:bCs/>
          <w:color w:val="222222"/>
          <w:shd w:val="clear" w:color="auto" w:fill="FFFFFF"/>
        </w:rPr>
        <w:t>.</w:t>
      </w:r>
    </w:p>
    <w:p w14:paraId="29671603"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προτεινόμενη ρύθμιση περιλαμβάνει δύο τμήματα επί της ουσίας και τα δύο αφορούν τα λιμενικά ταμεία. Το πρώτο τμήμα αυτής της ρύθμισης προσπαθεί να αντιμετωπίσει το παράδοξο που υφίστατο εδώ και πάρα πολλά </w:t>
      </w:r>
      <w:r>
        <w:rPr>
          <w:rFonts w:eastAsia="Times New Roman"/>
          <w:color w:val="222222"/>
          <w:szCs w:val="24"/>
          <w:shd w:val="clear" w:color="auto" w:fill="FFFFFF"/>
        </w:rPr>
        <w:lastRenderedPageBreak/>
        <w:t>χρόνια, οι λιμενικές επιτροπές των λιμενικών ταμείων να μην ορίζονται από τον αρμόδιο φορέα που τα εποπτεύει, δηλαδή από το Υπουργείο Ναυτιλίας και Νησιωτικής Πολιτικής, αλλά να ορίζονται από την αποκεντρωμένη διοίκηση.</w:t>
      </w:r>
    </w:p>
    <w:p w14:paraId="29671604"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αυτόν τον λόγο, λοιπόν, αντικαθίστανται οι παρωχημένες διατάξεις και αντιμετωπίζονται πρακτικά εμπόδια που υπήρχαν, διότι ήταν πολύ περιορισμένος ο αριθμός από αυτούς που μπορούσε να επιλέξει κάποιος για να βάλει στις λιμενικές επιτροπές. Συγκεκριμένα προβλέπονταν μόνο πολιτικοί, μηχανικοί, δικηγόροι και οικονομολόγοι. Διευρύνεται το εύρος των επιστημόνων που μπορούν να επιλεχθούν προκειμένου να μπαίνουν στα λιμενικά ταμεία και επεκτείνεται σε αποφοίτους ΑΕΙ και ΤΕΙ, οι οποίοι είναι σχετικοί με το αντικείμενο. </w:t>
      </w:r>
    </w:p>
    <w:p w14:paraId="29671605"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τον τρόπο, λοιπόν, αυτό εναρμονίζεται η σύνθεση των λιμενικών επιτροπών με την αντίστοιχη σύνθεση των διοικητικών συμβουλίων των δημοτικών λιμενικών ταμείων που υπάρχουν στη χώρα. Η θητεία θα είναι τριετής και η θητεία των υφιστάμενων λιμενικών επιτροπών θα λήξει στις 31-12-2019, ως ένα μεταβατικό στάδιο.</w:t>
      </w:r>
    </w:p>
    <w:p w14:paraId="29671606"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δεύτερη ρύθμιση, η οποία περιλαμβάνεται στην τροπολογία, προβλέπει τη διαδικασία και θέτει το νομοθετικό πλαίσιο για την αξιοποίηση τμημάτων των λιμανιών με τη μέθοδο των παραχωρήσεων συγκεκριμένων λιμενικών δραστηριοτήτων. </w:t>
      </w:r>
    </w:p>
    <w:p w14:paraId="29671607"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Παρέχεται, λοιπόν, η δυνατότητα στα λιμενικά αλλά και στα δημοτικά λιμενικά ταμεία, να συνάπτουν επιχειρηματικές συμβάσεις, επενδυτικές συμβάσεις, προκειμένου να ασκηθούν λιμενικές δραστηριότητες, αλλά και δραστηριότητες ναυπηγοεπισκευής σε τμήματα των χερσαίων λιμενικών ζωνών, ευθύνης των λιμενικών ταμείων. </w:t>
      </w:r>
    </w:p>
    <w:p w14:paraId="29671608"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αυτόν τον τρόπο δίνουμε τη δυνατότητα και στα δημοτικά λιμενικά ταμεία αλλά και στα λιμενικά ταμεία, να κάνουν τη διαδικασία των υποπαραχωρήσεων, αυτή που έγινε και για τα δέκα περιφερειακά λιμάνια που αποτελούν οργανισμούς. </w:t>
      </w:r>
    </w:p>
    <w:p w14:paraId="29671609"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με αυτή τη ρύθμιση δίνουμε τη δυνατότητα να αναπτυχθούν περαιτέρω τα λιμάνια μας, επειδή εδώ και πάρα πολλά χρόνια, ενώ υπάρχουν επενδυτικές προτάσεις, ενώ υπάρχουν προτάσεις να γίνει η ναυπηγοεπισκευή για παράδειγμα σε ορισμένα λιμάνια, κυρίως για μικρά τουριστικά </w:t>
      </w:r>
      <w:r>
        <w:rPr>
          <w:rFonts w:eastAsia="Times New Roman"/>
          <w:color w:val="222222"/>
          <w:szCs w:val="24"/>
          <w:shd w:val="clear" w:color="auto" w:fill="FFFFFF"/>
        </w:rPr>
        <w:lastRenderedPageBreak/>
        <w:t xml:space="preserve">σκάφη, δεν υπάρχει το πλαίσιο για να μπορέσει να αναπτυχθεί αυτή η δραστηριότητα. </w:t>
      </w:r>
    </w:p>
    <w:p w14:paraId="2967160A"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συγκεκριμένη ρύθμιση γίνεται με αυτή τη διαδικασία και όχι ακολουθώντας την πάγια διαδικασία του ν.2971, διότι στον ν.2971 δεν προβλέπεται η διαδικασία με συγκεκριμένους όρους διακήρυξης, ενώ σε αυτή τη ρύθμιση προβλέπεται το λιμενικό ταμείο να ορίζει τους όρους με τους οποίους θα γίνει η διακήρυξη, καθώς και το αντάλλαγμα το οποίο θα δοθεί για την παραχώρηση αυτή. </w:t>
      </w:r>
    </w:p>
    <w:p w14:paraId="2967160B"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απόφαση της λιμενικής επιτροπής ή του διοικητικού συμβουλίου του λιμενικού ταμείου θα εγκρίνεται από τους συναρμόδιους υπουργούς που είναι ο Υπουργός Ναυτιλίας και Νησιωτικής Πολιτικής και ο Υπουργός Οικονομικών, για τις περιπτώσεις που πρόκειται για λιμενικά ταμεία, και σε αυτούς προστίθεται και ο Υπουργός Εσωτερικών, στις περιπτώσεις που είναι δημοτικό λιμενικό ταμείο. </w:t>
      </w:r>
    </w:p>
    <w:p w14:paraId="2967160C" w14:textId="77777777" w:rsidR="00711852" w:rsidRDefault="000A1C6E">
      <w:pPr>
        <w:spacing w:line="600" w:lineRule="auto"/>
        <w:ind w:firstLine="720"/>
        <w:jc w:val="both"/>
        <w:rPr>
          <w:rFonts w:eastAsia="Times New Roman"/>
          <w:szCs w:val="24"/>
        </w:rPr>
      </w:pPr>
      <w:r>
        <w:rPr>
          <w:rFonts w:eastAsia="Times New Roman"/>
          <w:color w:val="222222"/>
          <w:szCs w:val="24"/>
          <w:shd w:val="clear" w:color="auto" w:fill="FFFFFF"/>
        </w:rPr>
        <w:t>Το ανώτατο όριο της διάρκειας σύμβασης παραχώρησης μπορεί να είναι σαράντα χρόνια, με μια προσθήκη δέκα επιπλέον ετών, σε περίπτωση που έχει προσυμφωνηθεί από τα δύο συμβαλλόμενα μέρη. Από την παρα</w:t>
      </w:r>
      <w:r>
        <w:rPr>
          <w:rFonts w:eastAsia="Times New Roman"/>
          <w:color w:val="222222"/>
          <w:szCs w:val="24"/>
          <w:shd w:val="clear" w:color="auto" w:fill="FFFFFF"/>
        </w:rPr>
        <w:lastRenderedPageBreak/>
        <w:t>χώρηση εξαιρούνται οποιεσδήποτε δραστηριότητες ακτοπλοΐας, προκειμένου να μην δημιουργηθούν ζητήματα με τον ακτοπλοϊκό χαρακτήρα των λιμανιών.</w:t>
      </w:r>
    </w:p>
    <w:p w14:paraId="2967160D" w14:textId="77777777" w:rsidR="00711852" w:rsidRDefault="000A1C6E">
      <w:pPr>
        <w:spacing w:line="600" w:lineRule="auto"/>
        <w:ind w:firstLine="720"/>
        <w:jc w:val="both"/>
        <w:rPr>
          <w:rFonts w:eastAsia="Times New Roman" w:cs="Times New Roman"/>
          <w:szCs w:val="24"/>
        </w:rPr>
      </w:pPr>
      <w:r w:rsidRPr="003E752F">
        <w:rPr>
          <w:rFonts w:eastAsia="Times New Roman" w:cs="Times New Roman"/>
          <w:szCs w:val="24"/>
        </w:rPr>
        <w:t>Επίσης</w:t>
      </w:r>
      <w:r w:rsidRPr="00F14713">
        <w:rPr>
          <w:rFonts w:eastAsia="Times New Roman" w:cs="Times New Roman"/>
          <w:szCs w:val="24"/>
        </w:rPr>
        <w:t>,</w:t>
      </w:r>
      <w:r w:rsidRPr="003E752F">
        <w:rPr>
          <w:rFonts w:eastAsia="Times New Roman" w:cs="Times New Roman"/>
          <w:szCs w:val="24"/>
        </w:rPr>
        <w:t xml:space="preserve"> προβλέπεται</w:t>
      </w:r>
      <w:r>
        <w:rPr>
          <w:rFonts w:eastAsia="Times New Roman" w:cs="Times New Roman"/>
          <w:szCs w:val="24"/>
        </w:rPr>
        <w:t xml:space="preserve"> προσυμβατικός</w:t>
      </w:r>
      <w:r w:rsidRPr="003E752F">
        <w:rPr>
          <w:rFonts w:eastAsia="Times New Roman" w:cs="Times New Roman"/>
          <w:szCs w:val="24"/>
        </w:rPr>
        <w:t xml:space="preserve"> έλεγχος για τις συμβάσεις που θα συνάπτονται</w:t>
      </w:r>
      <w:r>
        <w:rPr>
          <w:rFonts w:eastAsia="Times New Roman" w:cs="Times New Roman"/>
          <w:szCs w:val="24"/>
        </w:rPr>
        <w:t xml:space="preserve">, όπως και </w:t>
      </w:r>
      <w:r w:rsidRPr="003E752F">
        <w:rPr>
          <w:rFonts w:eastAsia="Times New Roman" w:cs="Times New Roman"/>
          <w:szCs w:val="24"/>
        </w:rPr>
        <w:t>ο έλεγχος της Ρυθμιστικής Αρχής Λιμένων για την υλοποίηση των συμβάσεων αυτών</w:t>
      </w:r>
      <w:r>
        <w:rPr>
          <w:rFonts w:eastAsia="Times New Roman" w:cs="Times New Roman"/>
          <w:szCs w:val="24"/>
        </w:rPr>
        <w:t>.</w:t>
      </w:r>
      <w:r w:rsidRPr="003E752F">
        <w:rPr>
          <w:rFonts w:eastAsia="Times New Roman" w:cs="Times New Roman"/>
          <w:szCs w:val="24"/>
        </w:rPr>
        <w:t xml:space="preserve"> </w:t>
      </w:r>
    </w:p>
    <w:p w14:paraId="2967160E" w14:textId="77777777" w:rsidR="00711852" w:rsidRDefault="000A1C6E">
      <w:pPr>
        <w:spacing w:line="600" w:lineRule="auto"/>
        <w:ind w:firstLine="720"/>
        <w:jc w:val="both"/>
        <w:rPr>
          <w:rFonts w:eastAsia="Times New Roman" w:cs="Times New Roman"/>
          <w:szCs w:val="24"/>
        </w:rPr>
      </w:pPr>
      <w:r w:rsidRPr="003E752F">
        <w:rPr>
          <w:rFonts w:eastAsia="Times New Roman" w:cs="Times New Roman"/>
          <w:szCs w:val="24"/>
        </w:rPr>
        <w:t>Με αυτό</w:t>
      </w:r>
      <w:r>
        <w:rPr>
          <w:rFonts w:eastAsia="Times New Roman" w:cs="Times New Roman"/>
          <w:szCs w:val="24"/>
        </w:rPr>
        <w:t>ν</w:t>
      </w:r>
      <w:r w:rsidRPr="003E752F">
        <w:rPr>
          <w:rFonts w:eastAsia="Times New Roman" w:cs="Times New Roman"/>
          <w:szCs w:val="24"/>
        </w:rPr>
        <w:t xml:space="preserve"> τον τρόπο</w:t>
      </w:r>
      <w:r>
        <w:rPr>
          <w:rFonts w:eastAsia="Times New Roman" w:cs="Times New Roman"/>
          <w:szCs w:val="24"/>
        </w:rPr>
        <w:t>,</w:t>
      </w:r>
      <w:r w:rsidRPr="003E752F">
        <w:rPr>
          <w:rFonts w:eastAsia="Times New Roman" w:cs="Times New Roman"/>
          <w:szCs w:val="24"/>
        </w:rPr>
        <w:t xml:space="preserve"> λοιπόν</w:t>
      </w:r>
      <w:r>
        <w:rPr>
          <w:rFonts w:eastAsia="Times New Roman" w:cs="Times New Roman"/>
          <w:szCs w:val="24"/>
        </w:rPr>
        <w:t>,</w:t>
      </w:r>
      <w:r w:rsidRPr="003E752F">
        <w:rPr>
          <w:rFonts w:eastAsia="Times New Roman" w:cs="Times New Roman"/>
          <w:szCs w:val="24"/>
        </w:rPr>
        <w:t xml:space="preserve"> δίνουμε τη δυνατότητα στα λιμάνια όλης της χώρας</w:t>
      </w:r>
      <w:r>
        <w:rPr>
          <w:rFonts w:eastAsia="Times New Roman" w:cs="Times New Roman"/>
          <w:szCs w:val="24"/>
        </w:rPr>
        <w:t>,</w:t>
      </w:r>
      <w:r w:rsidRPr="003E752F">
        <w:rPr>
          <w:rFonts w:eastAsia="Times New Roman" w:cs="Times New Roman"/>
          <w:szCs w:val="24"/>
        </w:rPr>
        <w:t xml:space="preserve"> και </w:t>
      </w:r>
      <w:r>
        <w:rPr>
          <w:rFonts w:eastAsia="Times New Roman" w:cs="Times New Roman"/>
          <w:szCs w:val="24"/>
        </w:rPr>
        <w:t xml:space="preserve">σε </w:t>
      </w:r>
      <w:r w:rsidRPr="003E752F">
        <w:rPr>
          <w:rFonts w:eastAsia="Times New Roman" w:cs="Times New Roman"/>
          <w:szCs w:val="24"/>
        </w:rPr>
        <w:t>αυτά που δεν είναι σε οργανισμό</w:t>
      </w:r>
      <w:r>
        <w:rPr>
          <w:rFonts w:eastAsia="Times New Roman" w:cs="Times New Roman"/>
          <w:szCs w:val="24"/>
        </w:rPr>
        <w:t>,</w:t>
      </w:r>
      <w:r w:rsidRPr="003E752F">
        <w:rPr>
          <w:rFonts w:eastAsia="Times New Roman" w:cs="Times New Roman"/>
          <w:szCs w:val="24"/>
        </w:rPr>
        <w:t xml:space="preserve"> να αποκτήσουν </w:t>
      </w:r>
      <w:r>
        <w:rPr>
          <w:rFonts w:eastAsia="Times New Roman" w:cs="Times New Roman"/>
          <w:szCs w:val="24"/>
        </w:rPr>
        <w:t xml:space="preserve">σοβαρές επενδύσεις. </w:t>
      </w:r>
      <w:r w:rsidRPr="003E752F">
        <w:rPr>
          <w:rFonts w:eastAsia="Times New Roman" w:cs="Times New Roman"/>
          <w:szCs w:val="24"/>
        </w:rPr>
        <w:t>Και ήδη να σας πω ότι υπάρχουν αρκετές προτάσεις οι οποίες</w:t>
      </w:r>
      <w:r>
        <w:rPr>
          <w:rFonts w:eastAsia="Times New Roman" w:cs="Times New Roman"/>
          <w:szCs w:val="24"/>
        </w:rPr>
        <w:t>,</w:t>
      </w:r>
      <w:r w:rsidRPr="003E752F">
        <w:rPr>
          <w:rFonts w:eastAsia="Times New Roman" w:cs="Times New Roman"/>
          <w:szCs w:val="24"/>
        </w:rPr>
        <w:t xml:space="preserve"> ακριβώς επειδή δεν υπήρχε το ρυθμιστικό </w:t>
      </w:r>
      <w:r>
        <w:rPr>
          <w:rFonts w:eastAsia="Times New Roman" w:cs="Times New Roman"/>
          <w:szCs w:val="24"/>
        </w:rPr>
        <w:t>π</w:t>
      </w:r>
      <w:r w:rsidRPr="003E752F">
        <w:rPr>
          <w:rFonts w:eastAsia="Times New Roman" w:cs="Times New Roman"/>
          <w:szCs w:val="24"/>
        </w:rPr>
        <w:t>λαίσιο</w:t>
      </w:r>
      <w:r>
        <w:rPr>
          <w:rFonts w:eastAsia="Times New Roman" w:cs="Times New Roman"/>
          <w:szCs w:val="24"/>
        </w:rPr>
        <w:t>,</w:t>
      </w:r>
      <w:r w:rsidRPr="003E752F">
        <w:rPr>
          <w:rFonts w:eastAsia="Times New Roman" w:cs="Times New Roman"/>
          <w:szCs w:val="24"/>
        </w:rPr>
        <w:t xml:space="preserve"> δεν μπορούσα</w:t>
      </w:r>
      <w:r>
        <w:rPr>
          <w:rFonts w:eastAsia="Times New Roman" w:cs="Times New Roman"/>
          <w:szCs w:val="24"/>
        </w:rPr>
        <w:t>ν</w:t>
      </w:r>
      <w:r w:rsidRPr="003E752F">
        <w:rPr>
          <w:rFonts w:eastAsia="Times New Roman" w:cs="Times New Roman"/>
          <w:szCs w:val="24"/>
        </w:rPr>
        <w:t xml:space="preserve"> να προχωρήσου</w:t>
      </w:r>
      <w:r>
        <w:rPr>
          <w:rFonts w:eastAsia="Times New Roman" w:cs="Times New Roman"/>
          <w:szCs w:val="24"/>
        </w:rPr>
        <w:t>ν.</w:t>
      </w:r>
    </w:p>
    <w:p w14:paraId="2967160F" w14:textId="77777777" w:rsidR="00711852" w:rsidRDefault="000A1C6E">
      <w:pPr>
        <w:spacing w:line="600" w:lineRule="auto"/>
        <w:ind w:firstLine="720"/>
        <w:jc w:val="both"/>
        <w:rPr>
          <w:rFonts w:eastAsia="Times New Roman" w:cs="Times New Roman"/>
          <w:szCs w:val="24"/>
        </w:rPr>
      </w:pPr>
      <w:r w:rsidRPr="003E752F">
        <w:rPr>
          <w:rFonts w:eastAsia="Times New Roman" w:cs="Times New Roman"/>
          <w:szCs w:val="24"/>
        </w:rPr>
        <w:t>Ευχαριστώ</w:t>
      </w:r>
      <w:r>
        <w:rPr>
          <w:rFonts w:eastAsia="Times New Roman" w:cs="Times New Roman"/>
          <w:szCs w:val="24"/>
        </w:rPr>
        <w:t>.</w:t>
      </w:r>
    </w:p>
    <w:p w14:paraId="29671610"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2967161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κ.</w:t>
      </w:r>
      <w:r w:rsidRPr="003E752F">
        <w:rPr>
          <w:rFonts w:eastAsia="Times New Roman" w:cs="Times New Roman"/>
          <w:szCs w:val="24"/>
        </w:rPr>
        <w:t xml:space="preserve"> Μεγαλοοικονόμου</w:t>
      </w:r>
      <w:r>
        <w:rPr>
          <w:rFonts w:eastAsia="Times New Roman" w:cs="Times New Roman"/>
          <w:szCs w:val="24"/>
        </w:rPr>
        <w:t>,</w:t>
      </w:r>
      <w:r w:rsidRPr="003E752F">
        <w:rPr>
          <w:rFonts w:eastAsia="Times New Roman" w:cs="Times New Roman"/>
          <w:szCs w:val="24"/>
        </w:rPr>
        <w:t xml:space="preserve"> Βουλευτής του ΣΥΡΙΖΑ</w:t>
      </w:r>
      <w:r>
        <w:rPr>
          <w:rFonts w:eastAsia="Times New Roman" w:cs="Times New Roman"/>
          <w:szCs w:val="24"/>
        </w:rPr>
        <w:t>,</w:t>
      </w:r>
      <w:r w:rsidRPr="003E752F">
        <w:rPr>
          <w:rFonts w:eastAsia="Times New Roman" w:cs="Times New Roman"/>
          <w:szCs w:val="24"/>
        </w:rPr>
        <w:t xml:space="preserve"> έχει το</w:t>
      </w:r>
      <w:r>
        <w:rPr>
          <w:rFonts w:eastAsia="Times New Roman" w:cs="Times New Roman"/>
          <w:szCs w:val="24"/>
        </w:rPr>
        <w:t>ν λόγο.</w:t>
      </w:r>
    </w:p>
    <w:p w14:paraId="29671612"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sidRPr="003E752F">
        <w:rPr>
          <w:rFonts w:eastAsia="Times New Roman" w:cs="Times New Roman"/>
          <w:szCs w:val="24"/>
        </w:rPr>
        <w:t>Ευχαριστώ</w:t>
      </w:r>
      <w:r>
        <w:rPr>
          <w:rFonts w:eastAsia="Times New Roman" w:cs="Times New Roman"/>
          <w:szCs w:val="24"/>
        </w:rPr>
        <w:t>,</w:t>
      </w:r>
      <w:r w:rsidRPr="003E752F">
        <w:rPr>
          <w:rFonts w:eastAsia="Times New Roman" w:cs="Times New Roman"/>
          <w:szCs w:val="24"/>
        </w:rPr>
        <w:t xml:space="preserve"> κύριε Πρόεδρε</w:t>
      </w:r>
      <w:r>
        <w:rPr>
          <w:rFonts w:eastAsia="Times New Roman" w:cs="Times New Roman"/>
          <w:szCs w:val="24"/>
        </w:rPr>
        <w:t>.</w:t>
      </w:r>
    </w:p>
    <w:p w14:paraId="2967161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Κύριοι Υπουργοί,</w:t>
      </w:r>
      <w:r w:rsidRPr="003E752F">
        <w:rPr>
          <w:rFonts w:eastAsia="Times New Roman" w:cs="Times New Roman"/>
          <w:szCs w:val="24"/>
        </w:rPr>
        <w:t xml:space="preserve"> κυρίες και κύριοι συνάδελφοι</w:t>
      </w:r>
      <w:r>
        <w:rPr>
          <w:rFonts w:eastAsia="Times New Roman" w:cs="Times New Roman"/>
          <w:szCs w:val="24"/>
        </w:rPr>
        <w:t>, οι</w:t>
      </w:r>
      <w:r w:rsidRPr="003E752F">
        <w:rPr>
          <w:rFonts w:eastAsia="Times New Roman" w:cs="Times New Roman"/>
          <w:szCs w:val="24"/>
        </w:rPr>
        <w:t xml:space="preserve"> Ένοπλες Δυνάμεις μ</w:t>
      </w:r>
      <w:r>
        <w:rPr>
          <w:rFonts w:eastAsia="Times New Roman" w:cs="Times New Roman"/>
          <w:szCs w:val="24"/>
        </w:rPr>
        <w:t>ά</w:t>
      </w:r>
      <w:r w:rsidRPr="003E752F">
        <w:rPr>
          <w:rFonts w:eastAsia="Times New Roman" w:cs="Times New Roman"/>
          <w:szCs w:val="24"/>
        </w:rPr>
        <w:t>ς κάνουν όλες και όλους τους Έλληνες υπερήφανους</w:t>
      </w:r>
      <w:r>
        <w:rPr>
          <w:rFonts w:eastAsia="Times New Roman" w:cs="Times New Roman"/>
          <w:szCs w:val="24"/>
        </w:rPr>
        <w:t>,</w:t>
      </w:r>
      <w:r w:rsidRPr="003E752F">
        <w:rPr>
          <w:rFonts w:eastAsia="Times New Roman" w:cs="Times New Roman"/>
          <w:szCs w:val="24"/>
        </w:rPr>
        <w:t xml:space="preserve"> γιατί θεωρώ ότι βάζουν το καθήκον πάρω από τη ζωή </w:t>
      </w:r>
      <w:r>
        <w:rPr>
          <w:rFonts w:eastAsia="Times New Roman" w:cs="Times New Roman"/>
          <w:szCs w:val="24"/>
        </w:rPr>
        <w:t>τους.</w:t>
      </w:r>
      <w:r w:rsidRPr="003E752F">
        <w:rPr>
          <w:rFonts w:eastAsia="Times New Roman" w:cs="Times New Roman"/>
          <w:szCs w:val="24"/>
        </w:rPr>
        <w:t xml:space="preserve"> Οι Ένοπλες Δυνάμεις αποτελούν </w:t>
      </w:r>
      <w:r>
        <w:rPr>
          <w:rFonts w:eastAsia="Times New Roman" w:cs="Times New Roman"/>
          <w:szCs w:val="24"/>
        </w:rPr>
        <w:lastRenderedPageBreak/>
        <w:t xml:space="preserve">έναν </w:t>
      </w:r>
      <w:r w:rsidRPr="003E752F">
        <w:rPr>
          <w:rFonts w:eastAsia="Times New Roman" w:cs="Times New Roman"/>
          <w:szCs w:val="24"/>
        </w:rPr>
        <w:t xml:space="preserve">σημαντικό πυλώνα του </w:t>
      </w:r>
      <w:r>
        <w:rPr>
          <w:rFonts w:eastAsia="Times New Roman" w:cs="Times New Roman"/>
          <w:szCs w:val="24"/>
        </w:rPr>
        <w:t>κ</w:t>
      </w:r>
      <w:r w:rsidRPr="003E752F">
        <w:rPr>
          <w:rFonts w:eastAsia="Times New Roman" w:cs="Times New Roman"/>
          <w:szCs w:val="24"/>
        </w:rPr>
        <w:t xml:space="preserve">ράτους μας </w:t>
      </w:r>
      <w:r>
        <w:rPr>
          <w:rFonts w:eastAsia="Times New Roman" w:cs="Times New Roman"/>
          <w:szCs w:val="24"/>
        </w:rPr>
        <w:t>που υπερασπίζεται</w:t>
      </w:r>
      <w:r w:rsidRPr="003E752F">
        <w:rPr>
          <w:rFonts w:eastAsia="Times New Roman" w:cs="Times New Roman"/>
          <w:szCs w:val="24"/>
        </w:rPr>
        <w:t xml:space="preserve"> την εθνική ανεξαρτησία και την ακεραιότητα της πατρίδας </w:t>
      </w:r>
      <w:r>
        <w:rPr>
          <w:rFonts w:eastAsia="Times New Roman" w:cs="Times New Roman"/>
          <w:szCs w:val="24"/>
        </w:rPr>
        <w:t xml:space="preserve">μας. </w:t>
      </w:r>
    </w:p>
    <w:p w14:paraId="2967161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Γι’</w:t>
      </w:r>
      <w:r w:rsidRPr="003E752F">
        <w:rPr>
          <w:rFonts w:eastAsia="Times New Roman" w:cs="Times New Roman"/>
          <w:szCs w:val="24"/>
        </w:rPr>
        <w:t xml:space="preserve"> αυτό</w:t>
      </w:r>
      <w:r>
        <w:rPr>
          <w:rFonts w:eastAsia="Times New Roman" w:cs="Times New Roman"/>
          <w:szCs w:val="24"/>
        </w:rPr>
        <w:t>ν</w:t>
      </w:r>
      <w:r w:rsidRPr="003E752F">
        <w:rPr>
          <w:rFonts w:eastAsia="Times New Roman" w:cs="Times New Roman"/>
          <w:szCs w:val="24"/>
        </w:rPr>
        <w:t xml:space="preserve"> το</w:t>
      </w:r>
      <w:r>
        <w:rPr>
          <w:rFonts w:eastAsia="Times New Roman" w:cs="Times New Roman"/>
          <w:szCs w:val="24"/>
        </w:rPr>
        <w:t>ν</w:t>
      </w:r>
      <w:r w:rsidRPr="003E752F">
        <w:rPr>
          <w:rFonts w:eastAsia="Times New Roman" w:cs="Times New Roman"/>
          <w:szCs w:val="24"/>
        </w:rPr>
        <w:t xml:space="preserve"> λόγο είναι αναγκαίο να διασφαλίσουμε την εύρυθμη και αποτελεσματική </w:t>
      </w:r>
      <w:r>
        <w:rPr>
          <w:rFonts w:eastAsia="Times New Roman" w:cs="Times New Roman"/>
          <w:szCs w:val="24"/>
        </w:rPr>
        <w:t>λ</w:t>
      </w:r>
      <w:r w:rsidRPr="003E752F">
        <w:rPr>
          <w:rFonts w:eastAsia="Times New Roman" w:cs="Times New Roman"/>
          <w:szCs w:val="24"/>
        </w:rPr>
        <w:t>ειτουργία των υπηρεσιών που στελεχώνουν τα σώματα που την απαρτίζουν</w:t>
      </w:r>
      <w:r>
        <w:rPr>
          <w:rFonts w:eastAsia="Times New Roman" w:cs="Times New Roman"/>
          <w:szCs w:val="24"/>
        </w:rPr>
        <w:t>.</w:t>
      </w:r>
      <w:r w:rsidRPr="003E752F">
        <w:rPr>
          <w:rFonts w:eastAsia="Times New Roman" w:cs="Times New Roman"/>
          <w:szCs w:val="24"/>
        </w:rPr>
        <w:t xml:space="preserve"> </w:t>
      </w:r>
      <w:r>
        <w:rPr>
          <w:rFonts w:eastAsia="Times New Roman" w:cs="Times New Roman"/>
          <w:szCs w:val="24"/>
        </w:rPr>
        <w:t xml:space="preserve">Δυστυχώς, όμως, </w:t>
      </w:r>
      <w:r w:rsidRPr="003E752F">
        <w:rPr>
          <w:rFonts w:eastAsia="Times New Roman" w:cs="Times New Roman"/>
          <w:szCs w:val="24"/>
        </w:rPr>
        <w:t>και σε αυτό</w:t>
      </w:r>
      <w:r>
        <w:rPr>
          <w:rFonts w:eastAsia="Times New Roman" w:cs="Times New Roman"/>
          <w:szCs w:val="24"/>
        </w:rPr>
        <w:t>ν</w:t>
      </w:r>
      <w:r w:rsidRPr="003E752F">
        <w:rPr>
          <w:rFonts w:eastAsia="Times New Roman" w:cs="Times New Roman"/>
          <w:szCs w:val="24"/>
        </w:rPr>
        <w:t xml:space="preserve"> τον τομέα αντιμετωπίζονται χρόνιες δυσλειτουργίες και αστοχίες που </w:t>
      </w:r>
      <w:r>
        <w:rPr>
          <w:rFonts w:eastAsia="Times New Roman" w:cs="Times New Roman"/>
          <w:szCs w:val="24"/>
        </w:rPr>
        <w:t>κ</w:t>
      </w:r>
      <w:r w:rsidRPr="003E752F">
        <w:rPr>
          <w:rFonts w:eastAsia="Times New Roman" w:cs="Times New Roman"/>
          <w:szCs w:val="24"/>
        </w:rPr>
        <w:t xml:space="preserve">άθε άλλο παρά διευκολύνουν και </w:t>
      </w:r>
      <w:r>
        <w:rPr>
          <w:rFonts w:eastAsia="Times New Roman" w:cs="Times New Roman"/>
          <w:szCs w:val="24"/>
        </w:rPr>
        <w:t>προάγουν το έργο τους.</w:t>
      </w:r>
      <w:r w:rsidRPr="003E752F">
        <w:rPr>
          <w:rFonts w:eastAsia="Times New Roman" w:cs="Times New Roman"/>
          <w:szCs w:val="24"/>
        </w:rPr>
        <w:t xml:space="preserve"> </w:t>
      </w:r>
    </w:p>
    <w:p w14:paraId="29671615" w14:textId="77777777" w:rsidR="00711852" w:rsidRDefault="000A1C6E">
      <w:pPr>
        <w:spacing w:line="600" w:lineRule="auto"/>
        <w:ind w:firstLine="720"/>
        <w:jc w:val="both"/>
        <w:rPr>
          <w:rFonts w:eastAsia="Times New Roman" w:cs="Times New Roman"/>
          <w:szCs w:val="24"/>
        </w:rPr>
      </w:pPr>
      <w:r w:rsidRPr="003E752F">
        <w:rPr>
          <w:rFonts w:eastAsia="Times New Roman" w:cs="Times New Roman"/>
          <w:szCs w:val="24"/>
        </w:rPr>
        <w:t xml:space="preserve">Έτσι το </w:t>
      </w:r>
      <w:r>
        <w:rPr>
          <w:rFonts w:eastAsia="Times New Roman" w:cs="Times New Roman"/>
          <w:szCs w:val="24"/>
        </w:rPr>
        <w:t>παρόν νομοσχέδιο,</w:t>
      </w:r>
      <w:r w:rsidRPr="003E752F">
        <w:rPr>
          <w:rFonts w:eastAsia="Times New Roman" w:cs="Times New Roman"/>
          <w:szCs w:val="24"/>
        </w:rPr>
        <w:t xml:space="preserve"> το οποίο αποτελεί προϊόν συστηματικής </w:t>
      </w:r>
      <w:r>
        <w:rPr>
          <w:rFonts w:eastAsia="Times New Roman" w:cs="Times New Roman"/>
          <w:szCs w:val="24"/>
        </w:rPr>
        <w:t>επεξ</w:t>
      </w:r>
      <w:r w:rsidRPr="003E752F">
        <w:rPr>
          <w:rFonts w:eastAsia="Times New Roman" w:cs="Times New Roman"/>
          <w:szCs w:val="24"/>
        </w:rPr>
        <w:t>εργασίας</w:t>
      </w:r>
      <w:r>
        <w:rPr>
          <w:rFonts w:eastAsia="Times New Roman" w:cs="Times New Roman"/>
          <w:szCs w:val="24"/>
        </w:rPr>
        <w:t xml:space="preserve"> όλων</w:t>
      </w:r>
      <w:r w:rsidRPr="003E752F">
        <w:rPr>
          <w:rFonts w:eastAsia="Times New Roman" w:cs="Times New Roman"/>
          <w:szCs w:val="24"/>
        </w:rPr>
        <w:t xml:space="preserve"> </w:t>
      </w:r>
      <w:r>
        <w:rPr>
          <w:rFonts w:eastAsia="Times New Roman" w:cs="Times New Roman"/>
          <w:szCs w:val="24"/>
        </w:rPr>
        <w:t xml:space="preserve">των αρμοδίων επιτελείων, </w:t>
      </w:r>
      <w:r w:rsidRPr="003E752F">
        <w:rPr>
          <w:rFonts w:eastAsia="Times New Roman" w:cs="Times New Roman"/>
          <w:szCs w:val="24"/>
        </w:rPr>
        <w:t>εκφράζει την πολιτική βούληση της Κυβέρνησης να επιλύσει</w:t>
      </w:r>
      <w:r>
        <w:rPr>
          <w:rFonts w:eastAsia="Times New Roman" w:cs="Times New Roman"/>
          <w:szCs w:val="24"/>
        </w:rPr>
        <w:t>,</w:t>
      </w:r>
      <w:r w:rsidRPr="003E752F">
        <w:rPr>
          <w:rFonts w:eastAsia="Times New Roman" w:cs="Times New Roman"/>
          <w:szCs w:val="24"/>
        </w:rPr>
        <w:t xml:space="preserve"> με τις ρυθμ</w:t>
      </w:r>
      <w:r>
        <w:rPr>
          <w:rFonts w:eastAsia="Times New Roman" w:cs="Times New Roman"/>
          <w:szCs w:val="24"/>
        </w:rPr>
        <w:t>ίσεις που ενσωματώνονται σε αυτό, πολλά από</w:t>
      </w:r>
      <w:r w:rsidRPr="003E752F">
        <w:rPr>
          <w:rFonts w:eastAsia="Times New Roman" w:cs="Times New Roman"/>
          <w:szCs w:val="24"/>
        </w:rPr>
        <w:t xml:space="preserve"> τα συσσωρευμένα προβλήματα και να διορθώσει τις αδικίες</w:t>
      </w:r>
      <w:r>
        <w:rPr>
          <w:rFonts w:eastAsia="Times New Roman" w:cs="Times New Roman"/>
          <w:szCs w:val="24"/>
        </w:rPr>
        <w:t>.</w:t>
      </w:r>
      <w:r w:rsidRPr="003E752F">
        <w:rPr>
          <w:rFonts w:eastAsia="Times New Roman" w:cs="Times New Roman"/>
          <w:szCs w:val="24"/>
        </w:rPr>
        <w:t xml:space="preserve"> </w:t>
      </w:r>
    </w:p>
    <w:p w14:paraId="29671616" w14:textId="77777777" w:rsidR="00711852" w:rsidRDefault="000A1C6E">
      <w:pPr>
        <w:spacing w:line="600" w:lineRule="auto"/>
        <w:ind w:firstLine="720"/>
        <w:jc w:val="both"/>
        <w:rPr>
          <w:rFonts w:eastAsia="Times New Roman" w:cs="Times New Roman"/>
          <w:szCs w:val="24"/>
        </w:rPr>
      </w:pPr>
      <w:r w:rsidRPr="003E752F">
        <w:rPr>
          <w:rFonts w:eastAsia="Times New Roman" w:cs="Times New Roman"/>
          <w:szCs w:val="24"/>
        </w:rPr>
        <w:t xml:space="preserve">Ιδιαίτερα </w:t>
      </w:r>
      <w:r>
        <w:rPr>
          <w:rFonts w:eastAsia="Times New Roman" w:cs="Times New Roman"/>
          <w:szCs w:val="24"/>
        </w:rPr>
        <w:t>σημαντική είναι αφ’ ενός η δυνατό</w:t>
      </w:r>
      <w:r w:rsidRPr="003E752F">
        <w:rPr>
          <w:rFonts w:eastAsia="Times New Roman" w:cs="Times New Roman"/>
          <w:szCs w:val="24"/>
        </w:rPr>
        <w:t xml:space="preserve">τητα </w:t>
      </w:r>
      <w:r>
        <w:rPr>
          <w:rFonts w:eastAsia="Times New Roman" w:cs="Times New Roman"/>
          <w:szCs w:val="24"/>
        </w:rPr>
        <w:t>ν</w:t>
      </w:r>
      <w:r w:rsidRPr="003E752F">
        <w:rPr>
          <w:rFonts w:eastAsia="Times New Roman" w:cs="Times New Roman"/>
          <w:szCs w:val="24"/>
        </w:rPr>
        <w:t xml:space="preserve">ομικής υποστήριξης </w:t>
      </w:r>
      <w:r>
        <w:rPr>
          <w:rFonts w:eastAsia="Times New Roman" w:cs="Times New Roman"/>
          <w:szCs w:val="24"/>
        </w:rPr>
        <w:t>σ</w:t>
      </w:r>
      <w:r w:rsidRPr="003E752F">
        <w:rPr>
          <w:rFonts w:eastAsia="Times New Roman" w:cs="Times New Roman"/>
          <w:szCs w:val="24"/>
        </w:rPr>
        <w:t>τα στελέχη και τους οπλίτες των Ενόπλων Δυνάμεων από τους λειτουργούς του Νομικού Συμβουλίου του Κράτους κατά τις δίκες σε ποινικά δικαστήρια</w:t>
      </w:r>
      <w:r>
        <w:rPr>
          <w:rFonts w:eastAsia="Times New Roman" w:cs="Times New Roman"/>
          <w:szCs w:val="24"/>
        </w:rPr>
        <w:t>,</w:t>
      </w:r>
      <w:r w:rsidRPr="003E752F">
        <w:rPr>
          <w:rFonts w:eastAsia="Times New Roman" w:cs="Times New Roman"/>
          <w:szCs w:val="24"/>
        </w:rPr>
        <w:t xml:space="preserve"> για τα αδικήματα που τους αποδίδονται ότι τέλεσαν </w:t>
      </w:r>
      <w:r>
        <w:rPr>
          <w:rFonts w:eastAsia="Times New Roman" w:cs="Times New Roman"/>
          <w:szCs w:val="24"/>
        </w:rPr>
        <w:t xml:space="preserve">κατά </w:t>
      </w:r>
      <w:r w:rsidRPr="003E752F">
        <w:rPr>
          <w:rFonts w:eastAsia="Times New Roman" w:cs="Times New Roman"/>
          <w:szCs w:val="24"/>
        </w:rPr>
        <w:t xml:space="preserve">την </w:t>
      </w:r>
      <w:r>
        <w:rPr>
          <w:rFonts w:eastAsia="Times New Roman" w:cs="Times New Roman"/>
          <w:szCs w:val="24"/>
        </w:rPr>
        <w:t xml:space="preserve">εκτέλεση των καθηκόντων </w:t>
      </w:r>
      <w:r w:rsidRPr="003E752F">
        <w:rPr>
          <w:rFonts w:eastAsia="Times New Roman" w:cs="Times New Roman"/>
          <w:szCs w:val="24"/>
        </w:rPr>
        <w:t>τους και αφ</w:t>
      </w:r>
      <w:r>
        <w:rPr>
          <w:rFonts w:eastAsia="Times New Roman" w:cs="Times New Roman"/>
          <w:szCs w:val="24"/>
        </w:rPr>
        <w:t xml:space="preserve">’ </w:t>
      </w:r>
      <w:r w:rsidRPr="003E752F">
        <w:rPr>
          <w:rFonts w:eastAsia="Times New Roman" w:cs="Times New Roman"/>
          <w:szCs w:val="24"/>
        </w:rPr>
        <w:t>ετέρου</w:t>
      </w:r>
      <w:r>
        <w:rPr>
          <w:rFonts w:eastAsia="Times New Roman" w:cs="Times New Roman"/>
          <w:szCs w:val="24"/>
        </w:rPr>
        <w:t>,</w:t>
      </w:r>
      <w:r w:rsidRPr="003E752F">
        <w:rPr>
          <w:rFonts w:eastAsia="Times New Roman" w:cs="Times New Roman"/>
          <w:szCs w:val="24"/>
        </w:rPr>
        <w:t xml:space="preserve"> </w:t>
      </w:r>
      <w:r>
        <w:rPr>
          <w:rFonts w:eastAsia="Times New Roman" w:cs="Times New Roman"/>
          <w:szCs w:val="24"/>
        </w:rPr>
        <w:t>η</w:t>
      </w:r>
      <w:r w:rsidRPr="003E752F">
        <w:rPr>
          <w:rFonts w:eastAsia="Times New Roman" w:cs="Times New Roman"/>
          <w:szCs w:val="24"/>
        </w:rPr>
        <w:t xml:space="preserve"> σύσταση Γραφείου </w:t>
      </w:r>
      <w:r>
        <w:rPr>
          <w:rFonts w:eastAsia="Times New Roman" w:cs="Times New Roman"/>
          <w:szCs w:val="24"/>
        </w:rPr>
        <w:t>Ν</w:t>
      </w:r>
      <w:r w:rsidRPr="003E752F">
        <w:rPr>
          <w:rFonts w:eastAsia="Times New Roman" w:cs="Times New Roman"/>
          <w:szCs w:val="24"/>
        </w:rPr>
        <w:t>ομικής Προστασίας Στελεχών</w:t>
      </w:r>
      <w:r>
        <w:rPr>
          <w:rFonts w:eastAsia="Times New Roman" w:cs="Times New Roman"/>
          <w:szCs w:val="24"/>
        </w:rPr>
        <w:t>.</w:t>
      </w:r>
      <w:r w:rsidRPr="003E752F">
        <w:rPr>
          <w:rFonts w:eastAsia="Times New Roman" w:cs="Times New Roman"/>
          <w:szCs w:val="24"/>
        </w:rPr>
        <w:t xml:space="preserve"> </w:t>
      </w:r>
    </w:p>
    <w:p w14:paraId="29671617" w14:textId="77777777" w:rsidR="00711852" w:rsidRDefault="000A1C6E">
      <w:pPr>
        <w:spacing w:line="600" w:lineRule="auto"/>
        <w:ind w:firstLine="720"/>
        <w:jc w:val="both"/>
        <w:rPr>
          <w:rFonts w:eastAsia="Times New Roman" w:cs="Times New Roman"/>
          <w:szCs w:val="24"/>
        </w:rPr>
      </w:pPr>
      <w:r w:rsidRPr="003E752F">
        <w:rPr>
          <w:rFonts w:eastAsia="Times New Roman" w:cs="Times New Roman"/>
          <w:szCs w:val="24"/>
        </w:rPr>
        <w:lastRenderedPageBreak/>
        <w:t xml:space="preserve">Τα </w:t>
      </w:r>
      <w:r>
        <w:rPr>
          <w:rFonts w:eastAsia="Times New Roman" w:cs="Times New Roman"/>
          <w:szCs w:val="24"/>
        </w:rPr>
        <w:t>γραφεία α</w:t>
      </w:r>
      <w:r w:rsidRPr="003E752F">
        <w:rPr>
          <w:rFonts w:eastAsia="Times New Roman" w:cs="Times New Roman"/>
          <w:szCs w:val="24"/>
        </w:rPr>
        <w:t xml:space="preserve">υτά είναι αρμόδια για να ενημερώσουν τα πολυάριθμα στελέχη των Ενόπλων Δυνάμεων σχετικά με το τι προβλέπει ο νόμος </w:t>
      </w:r>
      <w:r>
        <w:rPr>
          <w:rFonts w:eastAsia="Times New Roman" w:cs="Times New Roman"/>
          <w:szCs w:val="24"/>
        </w:rPr>
        <w:t xml:space="preserve">και οι διαταγές της υπηρεσίας, ώστε τα ίδια τα </w:t>
      </w:r>
      <w:r w:rsidRPr="003E752F">
        <w:rPr>
          <w:rFonts w:eastAsia="Times New Roman" w:cs="Times New Roman"/>
          <w:szCs w:val="24"/>
        </w:rPr>
        <w:t xml:space="preserve">στελέχη να γνωρίζουν καλύτερα τα δικαιώματα και τις υποχρεώσεις τους και </w:t>
      </w:r>
      <w:r>
        <w:rPr>
          <w:rFonts w:eastAsia="Times New Roman" w:cs="Times New Roman"/>
          <w:szCs w:val="24"/>
        </w:rPr>
        <w:t xml:space="preserve">οι </w:t>
      </w:r>
      <w:r w:rsidRPr="003E752F">
        <w:rPr>
          <w:rFonts w:eastAsia="Times New Roman" w:cs="Times New Roman"/>
          <w:szCs w:val="24"/>
        </w:rPr>
        <w:t xml:space="preserve">ενέργειες που κάνουν να μην πέφτουν στο κενό λόγω άγνοιας </w:t>
      </w:r>
      <w:r>
        <w:rPr>
          <w:rFonts w:eastAsia="Times New Roman" w:cs="Times New Roman"/>
          <w:szCs w:val="24"/>
        </w:rPr>
        <w:t>ή</w:t>
      </w:r>
      <w:r w:rsidRPr="003E752F">
        <w:rPr>
          <w:rFonts w:eastAsia="Times New Roman" w:cs="Times New Roman"/>
          <w:szCs w:val="24"/>
        </w:rPr>
        <w:t xml:space="preserve"> έλλειψης ενημέρωσης</w:t>
      </w:r>
      <w:r>
        <w:rPr>
          <w:rFonts w:eastAsia="Times New Roman" w:cs="Times New Roman"/>
          <w:szCs w:val="24"/>
        </w:rPr>
        <w:t>.</w:t>
      </w:r>
      <w:r w:rsidRPr="003E752F">
        <w:rPr>
          <w:rFonts w:eastAsia="Times New Roman" w:cs="Times New Roman"/>
          <w:szCs w:val="24"/>
        </w:rPr>
        <w:t xml:space="preserve"> </w:t>
      </w:r>
    </w:p>
    <w:p w14:paraId="2967161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Επίσης, </w:t>
      </w:r>
      <w:r w:rsidRPr="003E752F">
        <w:rPr>
          <w:rFonts w:eastAsia="Times New Roman" w:cs="Times New Roman"/>
          <w:szCs w:val="24"/>
        </w:rPr>
        <w:t xml:space="preserve">θεσπίζονται διατάξεις στο πλαίσιο της </w:t>
      </w:r>
      <w:r>
        <w:rPr>
          <w:rFonts w:eastAsia="Times New Roman" w:cs="Times New Roman"/>
          <w:szCs w:val="24"/>
        </w:rPr>
        <w:t>έμπρακτης μέριμνας</w:t>
      </w:r>
      <w:r w:rsidRPr="003E752F">
        <w:rPr>
          <w:rFonts w:eastAsia="Times New Roman" w:cs="Times New Roman"/>
          <w:szCs w:val="24"/>
        </w:rPr>
        <w:t xml:space="preserve"> για το σύνολο των στελεχών</w:t>
      </w:r>
      <w:r>
        <w:rPr>
          <w:rFonts w:eastAsia="Times New Roman" w:cs="Times New Roman"/>
          <w:szCs w:val="24"/>
        </w:rPr>
        <w:t xml:space="preserve"> αλλά και για τις ειδικότερες κατηγορίες τους. </w:t>
      </w:r>
      <w:r w:rsidRPr="003E752F">
        <w:rPr>
          <w:rFonts w:eastAsia="Times New Roman" w:cs="Times New Roman"/>
          <w:szCs w:val="24"/>
        </w:rPr>
        <w:t xml:space="preserve">Το Υπουργείο Εθνικής Άμυνας </w:t>
      </w:r>
      <w:r>
        <w:rPr>
          <w:rFonts w:eastAsia="Times New Roman" w:cs="Times New Roman"/>
          <w:szCs w:val="24"/>
        </w:rPr>
        <w:t xml:space="preserve">φέρνει διατάξεις </w:t>
      </w:r>
      <w:r w:rsidRPr="003E752F">
        <w:rPr>
          <w:rFonts w:eastAsia="Times New Roman" w:cs="Times New Roman"/>
          <w:szCs w:val="24"/>
        </w:rPr>
        <w:t>που χρήζουν ιδιαίτερης προστασίας</w:t>
      </w:r>
      <w:r>
        <w:rPr>
          <w:rFonts w:eastAsia="Times New Roman" w:cs="Times New Roman"/>
          <w:szCs w:val="24"/>
        </w:rPr>
        <w:t xml:space="preserve">. Είναι </w:t>
      </w:r>
      <w:r w:rsidRPr="003E752F">
        <w:rPr>
          <w:rFonts w:eastAsia="Times New Roman" w:cs="Times New Roman"/>
          <w:szCs w:val="24"/>
        </w:rPr>
        <w:t>διατάξεις που αφορούν την προστασ</w:t>
      </w:r>
      <w:r>
        <w:rPr>
          <w:rFonts w:eastAsia="Times New Roman" w:cs="Times New Roman"/>
          <w:szCs w:val="24"/>
        </w:rPr>
        <w:t>ία της οικογένειας και ειδικά των ευαίσθητων</w:t>
      </w:r>
      <w:r w:rsidRPr="003E752F">
        <w:rPr>
          <w:rFonts w:eastAsia="Times New Roman" w:cs="Times New Roman"/>
          <w:szCs w:val="24"/>
        </w:rPr>
        <w:t xml:space="preserve"> κοινωνικών ομάδων</w:t>
      </w:r>
      <w:r>
        <w:rPr>
          <w:rFonts w:eastAsia="Times New Roman" w:cs="Times New Roman"/>
          <w:szCs w:val="24"/>
        </w:rPr>
        <w:t>,</w:t>
      </w:r>
      <w:r w:rsidRPr="003E752F">
        <w:rPr>
          <w:rFonts w:eastAsia="Times New Roman" w:cs="Times New Roman"/>
          <w:szCs w:val="24"/>
        </w:rPr>
        <w:t xml:space="preserve"> όπως είναι η επέκταση του ευεργετήματος της μειωμένης θητείας σε όλα τα τέκνα τρίτεκνης </w:t>
      </w:r>
      <w:r>
        <w:rPr>
          <w:rFonts w:eastAsia="Times New Roman" w:cs="Times New Roman"/>
          <w:szCs w:val="24"/>
        </w:rPr>
        <w:t xml:space="preserve">ή πολύτεκνης οικογένειας, </w:t>
      </w:r>
      <w:r w:rsidRPr="003E752F">
        <w:rPr>
          <w:rFonts w:eastAsia="Times New Roman" w:cs="Times New Roman"/>
          <w:szCs w:val="24"/>
        </w:rPr>
        <w:t xml:space="preserve">την περαιτέρω </w:t>
      </w:r>
      <w:r>
        <w:rPr>
          <w:rFonts w:eastAsia="Times New Roman" w:cs="Times New Roman"/>
          <w:szCs w:val="24"/>
        </w:rPr>
        <w:t>π</w:t>
      </w:r>
      <w:r w:rsidRPr="003E752F">
        <w:rPr>
          <w:rFonts w:eastAsia="Times New Roman" w:cs="Times New Roman"/>
          <w:szCs w:val="24"/>
        </w:rPr>
        <w:t xml:space="preserve">ροστασία και </w:t>
      </w:r>
      <w:r>
        <w:rPr>
          <w:rFonts w:eastAsia="Times New Roman" w:cs="Times New Roman"/>
          <w:szCs w:val="24"/>
        </w:rPr>
        <w:t>μέριμνα</w:t>
      </w:r>
      <w:r w:rsidRPr="003E752F">
        <w:rPr>
          <w:rFonts w:eastAsia="Times New Roman" w:cs="Times New Roman"/>
          <w:szCs w:val="24"/>
        </w:rPr>
        <w:t xml:space="preserve"> κατηγοριών στρατιωτικού προσωπικού που αντιμετωπίζουν</w:t>
      </w:r>
      <w:r>
        <w:rPr>
          <w:rFonts w:eastAsia="Times New Roman" w:cs="Times New Roman"/>
          <w:szCs w:val="24"/>
        </w:rPr>
        <w:t xml:space="preserve"> ιδιαίτερα κοινωνικά προβλήματα, </w:t>
      </w:r>
      <w:r w:rsidRPr="003E752F">
        <w:rPr>
          <w:rFonts w:eastAsia="Times New Roman" w:cs="Times New Roman"/>
          <w:szCs w:val="24"/>
        </w:rPr>
        <w:t>τη βελτίωση των συνθηκών διαβίωσης του προσωπικού των Ενόπλων Δυνάμεων</w:t>
      </w:r>
      <w:r>
        <w:rPr>
          <w:rFonts w:eastAsia="Times New Roman" w:cs="Times New Roman"/>
          <w:szCs w:val="24"/>
        </w:rPr>
        <w:t>,</w:t>
      </w:r>
      <w:r w:rsidRPr="003E752F">
        <w:rPr>
          <w:rFonts w:eastAsia="Times New Roman" w:cs="Times New Roman"/>
          <w:szCs w:val="24"/>
        </w:rPr>
        <w:t xml:space="preserve"> όπως είναι οι ρυθμίσεις για τις μεταθέσεις και το μειωμένο ωράριο</w:t>
      </w:r>
      <w:r>
        <w:rPr>
          <w:rFonts w:eastAsia="Times New Roman" w:cs="Times New Roman"/>
          <w:szCs w:val="24"/>
        </w:rPr>
        <w:t>.</w:t>
      </w:r>
      <w:r w:rsidRPr="003E752F">
        <w:rPr>
          <w:rFonts w:eastAsia="Times New Roman" w:cs="Times New Roman"/>
          <w:szCs w:val="24"/>
        </w:rPr>
        <w:t xml:space="preserve"> </w:t>
      </w:r>
    </w:p>
    <w:p w14:paraId="29671619" w14:textId="77777777" w:rsidR="00711852" w:rsidRDefault="000A1C6E">
      <w:pPr>
        <w:spacing w:line="600" w:lineRule="auto"/>
        <w:ind w:firstLine="720"/>
        <w:jc w:val="both"/>
        <w:rPr>
          <w:rFonts w:eastAsia="Times New Roman" w:cs="Times New Roman"/>
          <w:szCs w:val="24"/>
        </w:rPr>
      </w:pPr>
      <w:r w:rsidRPr="003E752F">
        <w:rPr>
          <w:rFonts w:eastAsia="Times New Roman" w:cs="Times New Roman"/>
          <w:szCs w:val="24"/>
        </w:rPr>
        <w:t xml:space="preserve">Τακτοποιούνται </w:t>
      </w:r>
      <w:r>
        <w:rPr>
          <w:rFonts w:eastAsia="Times New Roman" w:cs="Times New Roman"/>
          <w:szCs w:val="24"/>
        </w:rPr>
        <w:t xml:space="preserve">στρατιωτικές </w:t>
      </w:r>
      <w:r w:rsidRPr="003E752F">
        <w:rPr>
          <w:rFonts w:eastAsia="Times New Roman" w:cs="Times New Roman"/>
          <w:szCs w:val="24"/>
        </w:rPr>
        <w:t>υποχρεώσεις ανυπότακτων</w:t>
      </w:r>
      <w:r>
        <w:rPr>
          <w:rFonts w:eastAsia="Times New Roman" w:cs="Times New Roman"/>
          <w:szCs w:val="24"/>
        </w:rPr>
        <w:t>, εφόσον</w:t>
      </w:r>
      <w:r w:rsidRPr="003E752F">
        <w:rPr>
          <w:rFonts w:eastAsia="Times New Roman" w:cs="Times New Roman"/>
          <w:szCs w:val="24"/>
        </w:rPr>
        <w:t xml:space="preserve"> καταταγούν μέχρι τις 31 Δεκεμβρίου 2020</w:t>
      </w:r>
      <w:r>
        <w:rPr>
          <w:rFonts w:eastAsia="Times New Roman" w:cs="Times New Roman"/>
          <w:szCs w:val="24"/>
        </w:rPr>
        <w:t>.</w:t>
      </w:r>
      <w:r w:rsidRPr="003E752F">
        <w:rPr>
          <w:rFonts w:eastAsia="Times New Roman" w:cs="Times New Roman"/>
          <w:szCs w:val="24"/>
        </w:rPr>
        <w:t xml:space="preserve"> Αποσαφηνίζεται </w:t>
      </w:r>
      <w:r>
        <w:rPr>
          <w:rFonts w:eastAsia="Times New Roman" w:cs="Times New Roman"/>
          <w:szCs w:val="24"/>
        </w:rPr>
        <w:t xml:space="preserve">ο </w:t>
      </w:r>
      <w:r w:rsidRPr="003E752F">
        <w:rPr>
          <w:rFonts w:eastAsia="Times New Roman" w:cs="Times New Roman"/>
          <w:szCs w:val="24"/>
        </w:rPr>
        <w:t xml:space="preserve">προσωποπαγής χαρακτήρας του χρηματικού </w:t>
      </w:r>
      <w:r>
        <w:rPr>
          <w:rFonts w:eastAsia="Times New Roman" w:cs="Times New Roman"/>
          <w:szCs w:val="24"/>
        </w:rPr>
        <w:t>προστίμου,</w:t>
      </w:r>
      <w:r w:rsidRPr="003E752F">
        <w:rPr>
          <w:rFonts w:eastAsia="Times New Roman" w:cs="Times New Roman"/>
          <w:szCs w:val="24"/>
        </w:rPr>
        <w:t xml:space="preserve"> λόγω ανυποταξίας και ρυθμίζονται διάφορα θέματα των αντιρρησιών συνείδησης</w:t>
      </w:r>
      <w:r>
        <w:rPr>
          <w:rFonts w:eastAsia="Times New Roman" w:cs="Times New Roman"/>
          <w:szCs w:val="24"/>
        </w:rPr>
        <w:t>,</w:t>
      </w:r>
      <w:r w:rsidRPr="003E752F">
        <w:rPr>
          <w:rFonts w:eastAsia="Times New Roman" w:cs="Times New Roman"/>
          <w:szCs w:val="24"/>
        </w:rPr>
        <w:t xml:space="preserve"> όπως η εξίσωση της θητείας </w:t>
      </w:r>
      <w:r w:rsidRPr="003E752F">
        <w:rPr>
          <w:rFonts w:eastAsia="Times New Roman" w:cs="Times New Roman"/>
          <w:szCs w:val="24"/>
        </w:rPr>
        <w:lastRenderedPageBreak/>
        <w:t xml:space="preserve">τους </w:t>
      </w:r>
      <w:r>
        <w:rPr>
          <w:rFonts w:eastAsia="Times New Roman" w:cs="Times New Roman"/>
          <w:szCs w:val="24"/>
        </w:rPr>
        <w:t>με την ένοπλη</w:t>
      </w:r>
      <w:r w:rsidRPr="003E752F">
        <w:rPr>
          <w:rFonts w:eastAsia="Times New Roman" w:cs="Times New Roman"/>
          <w:szCs w:val="24"/>
        </w:rPr>
        <w:t xml:space="preserve"> στρατιωτική υποχρέωση προς συμμόρφωση τόσο της νομολογίας του Ευρωπαϊκού Δικαστηρίου των Δικαιωμάτων του Ανθρώπου</w:t>
      </w:r>
      <w:r>
        <w:rPr>
          <w:rFonts w:eastAsia="Times New Roman" w:cs="Times New Roman"/>
          <w:szCs w:val="24"/>
        </w:rPr>
        <w:t>,</w:t>
      </w:r>
      <w:r w:rsidRPr="003E752F">
        <w:rPr>
          <w:rFonts w:eastAsia="Times New Roman" w:cs="Times New Roman"/>
          <w:szCs w:val="24"/>
        </w:rPr>
        <w:t xml:space="preserve"> </w:t>
      </w:r>
      <w:r>
        <w:rPr>
          <w:rFonts w:eastAsia="Times New Roman" w:cs="Times New Roman"/>
          <w:szCs w:val="24"/>
        </w:rPr>
        <w:t xml:space="preserve">όσο και των παρατηρήσεων </w:t>
      </w:r>
      <w:r w:rsidRPr="003E752F">
        <w:rPr>
          <w:rFonts w:eastAsia="Times New Roman" w:cs="Times New Roman"/>
          <w:szCs w:val="24"/>
        </w:rPr>
        <w:t>το</w:t>
      </w:r>
      <w:r>
        <w:rPr>
          <w:rFonts w:eastAsia="Times New Roman" w:cs="Times New Roman"/>
          <w:szCs w:val="24"/>
        </w:rPr>
        <w:t>υ</w:t>
      </w:r>
      <w:r w:rsidRPr="003E752F">
        <w:rPr>
          <w:rFonts w:eastAsia="Times New Roman" w:cs="Times New Roman"/>
          <w:szCs w:val="24"/>
        </w:rPr>
        <w:t xml:space="preserve"> </w:t>
      </w:r>
      <w:r>
        <w:rPr>
          <w:rFonts w:eastAsia="Times New Roman" w:cs="Times New Roman"/>
          <w:szCs w:val="24"/>
        </w:rPr>
        <w:t xml:space="preserve">Συνηγόρου </w:t>
      </w:r>
      <w:r w:rsidRPr="003E752F">
        <w:rPr>
          <w:rFonts w:eastAsia="Times New Roman" w:cs="Times New Roman"/>
          <w:szCs w:val="24"/>
        </w:rPr>
        <w:t xml:space="preserve">του </w:t>
      </w:r>
      <w:r>
        <w:rPr>
          <w:rFonts w:eastAsia="Times New Roman" w:cs="Times New Roman"/>
          <w:szCs w:val="24"/>
        </w:rPr>
        <w:t xml:space="preserve">Πολίτη. </w:t>
      </w:r>
      <w:r w:rsidRPr="003E752F">
        <w:rPr>
          <w:rFonts w:eastAsia="Times New Roman" w:cs="Times New Roman"/>
          <w:szCs w:val="24"/>
        </w:rPr>
        <w:t>Τέλος</w:t>
      </w:r>
      <w:r>
        <w:rPr>
          <w:rFonts w:eastAsia="Times New Roman" w:cs="Times New Roman"/>
          <w:szCs w:val="24"/>
        </w:rPr>
        <w:t>,</w:t>
      </w:r>
      <w:r w:rsidRPr="003E752F">
        <w:rPr>
          <w:rFonts w:eastAsia="Times New Roman" w:cs="Times New Roman"/>
          <w:szCs w:val="24"/>
        </w:rPr>
        <w:t xml:space="preserve"> επιδιώκεται </w:t>
      </w:r>
      <w:r>
        <w:rPr>
          <w:rFonts w:eastAsia="Times New Roman" w:cs="Times New Roman"/>
          <w:szCs w:val="24"/>
        </w:rPr>
        <w:t>η</w:t>
      </w:r>
      <w:r w:rsidRPr="003E752F">
        <w:rPr>
          <w:rFonts w:eastAsia="Times New Roman" w:cs="Times New Roman"/>
          <w:szCs w:val="24"/>
        </w:rPr>
        <w:t xml:space="preserve"> κάλυψη δαπανών </w:t>
      </w:r>
      <w:r>
        <w:rPr>
          <w:rFonts w:eastAsia="Times New Roman" w:cs="Times New Roman"/>
          <w:szCs w:val="24"/>
        </w:rPr>
        <w:t xml:space="preserve">ασφάλισης </w:t>
      </w:r>
      <w:r w:rsidRPr="003E752F">
        <w:rPr>
          <w:rFonts w:eastAsia="Times New Roman" w:cs="Times New Roman"/>
          <w:szCs w:val="24"/>
        </w:rPr>
        <w:t>δικαιούχων περίθαλψης στα στρατιωτικά νοσοκομεία</w:t>
      </w:r>
      <w:r>
        <w:rPr>
          <w:rFonts w:eastAsia="Times New Roman" w:cs="Times New Roman"/>
          <w:szCs w:val="24"/>
        </w:rPr>
        <w:t>.</w:t>
      </w:r>
      <w:r w:rsidRPr="003E752F">
        <w:rPr>
          <w:rFonts w:eastAsia="Times New Roman" w:cs="Times New Roman"/>
          <w:szCs w:val="24"/>
        </w:rPr>
        <w:t xml:space="preserve"> </w:t>
      </w:r>
    </w:p>
    <w:p w14:paraId="2967161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Περαιτέρω ρυθμίζονται</w:t>
      </w:r>
      <w:r w:rsidRPr="003E752F">
        <w:rPr>
          <w:rFonts w:eastAsia="Times New Roman" w:cs="Times New Roman"/>
          <w:szCs w:val="24"/>
        </w:rPr>
        <w:t xml:space="preserve"> διάφορα θέματα </w:t>
      </w:r>
      <w:r>
        <w:rPr>
          <w:rFonts w:eastAsia="Times New Roman" w:cs="Times New Roman"/>
          <w:szCs w:val="24"/>
        </w:rPr>
        <w:t>εκπαίδευσης</w:t>
      </w:r>
      <w:r w:rsidRPr="003E752F">
        <w:rPr>
          <w:rFonts w:eastAsia="Times New Roman" w:cs="Times New Roman"/>
          <w:szCs w:val="24"/>
        </w:rPr>
        <w:t xml:space="preserve"> του </w:t>
      </w:r>
      <w:r>
        <w:rPr>
          <w:rFonts w:eastAsia="Times New Roman" w:cs="Times New Roman"/>
          <w:szCs w:val="24"/>
        </w:rPr>
        <w:t>στρατιωτικού</w:t>
      </w:r>
      <w:r w:rsidRPr="003E752F">
        <w:rPr>
          <w:rFonts w:eastAsia="Times New Roman" w:cs="Times New Roman"/>
          <w:szCs w:val="24"/>
        </w:rPr>
        <w:t xml:space="preserve"> προσωπικού των Ενόπλων Δυνάμεων</w:t>
      </w:r>
      <w:r>
        <w:rPr>
          <w:rFonts w:eastAsia="Times New Roman" w:cs="Times New Roman"/>
          <w:szCs w:val="24"/>
        </w:rPr>
        <w:t>,</w:t>
      </w:r>
      <w:r w:rsidRPr="003E752F">
        <w:rPr>
          <w:rFonts w:eastAsia="Times New Roman" w:cs="Times New Roman"/>
          <w:szCs w:val="24"/>
        </w:rPr>
        <w:t xml:space="preserve"> όπως η επανασύσταση Συμβουλίου Αμυντικής Έρευνας</w:t>
      </w:r>
      <w:r>
        <w:rPr>
          <w:rFonts w:eastAsia="Times New Roman" w:cs="Times New Roman"/>
          <w:szCs w:val="24"/>
        </w:rPr>
        <w:t>,</w:t>
      </w:r>
      <w:r w:rsidRPr="003E752F">
        <w:rPr>
          <w:rFonts w:eastAsia="Times New Roman" w:cs="Times New Roman"/>
          <w:szCs w:val="24"/>
        </w:rPr>
        <w:t xml:space="preserve"> Τεχνολογίας και Βιομηχανίας</w:t>
      </w:r>
      <w:r>
        <w:rPr>
          <w:rFonts w:eastAsia="Times New Roman" w:cs="Times New Roman"/>
          <w:szCs w:val="24"/>
        </w:rPr>
        <w:t>, θέματα του ιδιωτικού δημοτικού σ</w:t>
      </w:r>
      <w:r w:rsidRPr="003E752F">
        <w:rPr>
          <w:rFonts w:eastAsia="Times New Roman" w:cs="Times New Roman"/>
          <w:szCs w:val="24"/>
        </w:rPr>
        <w:t>χολείου και νηπιαγωγείου</w:t>
      </w:r>
      <w:r>
        <w:rPr>
          <w:rFonts w:eastAsia="Times New Roman" w:cs="Times New Roman"/>
          <w:szCs w:val="24"/>
        </w:rPr>
        <w:t>, διοίκηση της</w:t>
      </w:r>
      <w:r w:rsidRPr="003E752F">
        <w:rPr>
          <w:rFonts w:eastAsia="Times New Roman" w:cs="Times New Roman"/>
          <w:szCs w:val="24"/>
        </w:rPr>
        <w:t xml:space="preserve"> Διοικητικής Μέριμνας Ναυστάθμου Κρήτης</w:t>
      </w:r>
      <w:r>
        <w:rPr>
          <w:rFonts w:eastAsia="Times New Roman" w:cs="Times New Roman"/>
          <w:szCs w:val="24"/>
        </w:rPr>
        <w:t>,</w:t>
      </w:r>
      <w:r w:rsidRPr="003E752F">
        <w:rPr>
          <w:rFonts w:eastAsia="Times New Roman" w:cs="Times New Roman"/>
          <w:szCs w:val="24"/>
        </w:rPr>
        <w:t xml:space="preserve"> ειδικές διατάξεις για μαθητές ειδικών καταστάσεων των </w:t>
      </w:r>
      <w:r>
        <w:rPr>
          <w:rFonts w:eastAsia="Times New Roman" w:cs="Times New Roman"/>
          <w:szCs w:val="24"/>
        </w:rPr>
        <w:t>σ</w:t>
      </w:r>
      <w:r w:rsidRPr="003E752F">
        <w:rPr>
          <w:rFonts w:eastAsia="Times New Roman" w:cs="Times New Roman"/>
          <w:szCs w:val="24"/>
        </w:rPr>
        <w:t xml:space="preserve">τρατιωτικών </w:t>
      </w:r>
      <w:r>
        <w:rPr>
          <w:rFonts w:eastAsia="Times New Roman" w:cs="Times New Roman"/>
          <w:szCs w:val="24"/>
        </w:rPr>
        <w:t>σ</w:t>
      </w:r>
      <w:r w:rsidRPr="003E752F">
        <w:rPr>
          <w:rFonts w:eastAsia="Times New Roman" w:cs="Times New Roman"/>
          <w:szCs w:val="24"/>
        </w:rPr>
        <w:t xml:space="preserve">χολών και </w:t>
      </w:r>
      <w:r>
        <w:rPr>
          <w:rFonts w:eastAsia="Times New Roman" w:cs="Times New Roman"/>
          <w:szCs w:val="24"/>
        </w:rPr>
        <w:t>υπάρχει μέριμνα</w:t>
      </w:r>
      <w:r w:rsidRPr="003E752F">
        <w:rPr>
          <w:rFonts w:eastAsia="Times New Roman" w:cs="Times New Roman"/>
          <w:szCs w:val="24"/>
        </w:rPr>
        <w:t xml:space="preserve"> για την εισαγωγή </w:t>
      </w:r>
      <w:r>
        <w:rPr>
          <w:rFonts w:eastAsia="Times New Roman" w:cs="Times New Roman"/>
          <w:szCs w:val="24"/>
        </w:rPr>
        <w:t>στις σ</w:t>
      </w:r>
      <w:r w:rsidRPr="003E752F">
        <w:rPr>
          <w:rFonts w:eastAsia="Times New Roman" w:cs="Times New Roman"/>
          <w:szCs w:val="24"/>
        </w:rPr>
        <w:t xml:space="preserve">τρατιωτικές </w:t>
      </w:r>
      <w:r>
        <w:rPr>
          <w:rFonts w:eastAsia="Times New Roman" w:cs="Times New Roman"/>
          <w:szCs w:val="24"/>
        </w:rPr>
        <w:t>σ</w:t>
      </w:r>
      <w:r w:rsidRPr="003E752F">
        <w:rPr>
          <w:rFonts w:eastAsia="Times New Roman" w:cs="Times New Roman"/>
          <w:szCs w:val="24"/>
        </w:rPr>
        <w:t>χολές με οριζ</w:t>
      </w:r>
      <w:r>
        <w:rPr>
          <w:rFonts w:eastAsia="Times New Roman" w:cs="Times New Roman"/>
          <w:szCs w:val="24"/>
        </w:rPr>
        <w:t>όμενες προϋποθέσεις των μαθητών-</w:t>
      </w:r>
      <w:r w:rsidRPr="003E752F">
        <w:rPr>
          <w:rFonts w:eastAsia="Times New Roman" w:cs="Times New Roman"/>
          <w:szCs w:val="24"/>
        </w:rPr>
        <w:t>τέκνων θανόντων ή προσώπων που επλήγησαν στις πυρκαγιές της Περιφέρειας Αττικής</w:t>
      </w:r>
      <w:r>
        <w:rPr>
          <w:rFonts w:eastAsia="Times New Roman" w:cs="Times New Roman"/>
          <w:szCs w:val="24"/>
        </w:rPr>
        <w:t xml:space="preserve"> και σ</w:t>
      </w:r>
      <w:r w:rsidRPr="003E752F">
        <w:rPr>
          <w:rFonts w:eastAsia="Times New Roman" w:cs="Times New Roman"/>
          <w:szCs w:val="24"/>
        </w:rPr>
        <w:t>τις πλημμύρες τ</w:t>
      </w:r>
      <w:r>
        <w:rPr>
          <w:rFonts w:eastAsia="Times New Roman" w:cs="Times New Roman"/>
          <w:szCs w:val="24"/>
        </w:rPr>
        <w:t>ης Μάνδρας και της Νέας Περάμου.</w:t>
      </w:r>
    </w:p>
    <w:p w14:paraId="2967161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Τέλος, αναθεωρείται το θεσμικό πλαίσιο που διέπει τη λειτουργία της Υπηρεσίας Υποδοχής Πλοίων και Πολεμικής Χρησιμοποίησης Λιμένων, καθόσον το ισχύον νομοθετικό πλαίσιο έχει ξεπεραστεί από τις εξελίξεις.</w:t>
      </w:r>
    </w:p>
    <w:p w14:paraId="2967161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Εθνική Στρατιωτική Αρχή Αξιοπλοΐας, καλύπτεται το υφιστάμενο θεσμικό κενό για την αξιοπλοΐα των στρατιωτικών αεροσκαφών, αλλά και εν γένει των στρατιωτικών αεροναυτικών προϊόντων, εξαρτημάτων και συσκευών και εγκαθιδρύεται το ρυθμιστικό πλαίσιο που θα διασφαλίσει την επιθυμητή ασφάλεια στις αεροναυτικές δραστηριότητες. </w:t>
      </w:r>
    </w:p>
    <w:p w14:paraId="2967161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Οι ελληνικές Ένοπλες Δυνάμεις θα επωφεληθούν από το υψηλότερο επίπεδο ασφάλειας των πτήσεων των στρατιωτικών αεροσκαφών καθώς και από τη δυνατότητα ισότιμης συμμετοχής τους σε συμμαχικές ασκήσεις και επιχειρήσεις, ενώ η ελληνική αμυντική βιομηχανία, μέσω της πιστοποίησης των εκδιδόμενων πιστοποιητικών και χορηγούμενων αδειών που θα λάβει από την Εθνική Στρατιωτική Αρχή Αξιοπλοΐας, θα δύναται να σχεδιάζει, να παράγει και να συντηρεί τα στρατιωτικά αεροναυτικά προϊόντα και εξαρτήματα, παρέχοντας όλα τα απαραίτητα εχέγγυα από πλευράς αξιοπλοΐας στις Ένοπλες Δυνάμεις της χώρας, καθώς και άλλων χωρών.</w:t>
      </w:r>
    </w:p>
    <w:p w14:paraId="2967161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Εν κατακλείδι, όλες οι ρυθμίσεις του παρόντος νομοσχεδίου κινούνται προς την κατεύθυνση της πολυεπίπεδης μέριμνας για τα στελέχη των Ενόπλων Δυνάμεων και αντανακλούν την πάγια επιδίωξη του Υπουργείου Εθνικής Άμυνας για την παροχή πραγματικής και άμεσης συνδρομής στην κά</w:t>
      </w:r>
      <w:r>
        <w:rPr>
          <w:rFonts w:eastAsia="Times New Roman" w:cs="Times New Roman"/>
          <w:szCs w:val="24"/>
        </w:rPr>
        <w:lastRenderedPageBreak/>
        <w:t>λυψη των επιχειρησιακών, οικογενειακών, προσωπικών αναγκών τους, αντιμετωπίζοντας συνεπώς σημαντικά θεσμικά ζητήματα και κενά που δυσχέραιναν μέχρι σήμερα τη χώρα μας και τα εθνικά της συμφέροντα στον τομέα της εθνικής μας άμυνας.</w:t>
      </w:r>
    </w:p>
    <w:p w14:paraId="2967161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Σας ευχαριστώ.</w:t>
      </w:r>
    </w:p>
    <w:p w14:paraId="29671620" w14:textId="77777777" w:rsidR="00711852" w:rsidRDefault="000A1C6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9671621"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2967162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Ο Βουλευτής της Νέας Δημοκρατίας κ. Γεωργιάδης έχει τον λόγο.</w:t>
      </w:r>
    </w:p>
    <w:p w14:paraId="29671623"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Ευχαριστώ πάρα πολύ, κύριε Πρόεδρε. </w:t>
      </w:r>
    </w:p>
    <w:p w14:paraId="29671624" w14:textId="77777777" w:rsidR="00711852" w:rsidRDefault="000A1C6E">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στη Βουλή αυτή συμβαίνουν φοβερά πράγματα. Θα φέρω ένα παράδειγμα για να καταλάβετε ακριβώς τι συμβαίνει επί Κυβερνήσεως ΣΥΡΙΖΑ και πρώτη φορά Αριστεράς και πώς γίνονται τα πράγματα, κύριε Λοβέρδο.</w:t>
      </w:r>
    </w:p>
    <w:p w14:paraId="2967162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Τα ξέρω καλά, κύριε Γεωργιάδη.</w:t>
      </w:r>
    </w:p>
    <w:p w14:paraId="29671626"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Πριν από λίγες ημέρες, ο προκάτοχος του Υπουργού Άμυνας και συγκυβερνήτης σας προ δύο μηνών κ. </w:t>
      </w:r>
      <w:r>
        <w:rPr>
          <w:rFonts w:eastAsia="Times New Roman" w:cs="Times New Roman"/>
          <w:szCs w:val="24"/>
        </w:rPr>
        <w:lastRenderedPageBreak/>
        <w:t>Πάνος Καμμένος έδωσε συνέντευξη στον τηλεοπτικό σταθμό «</w:t>
      </w:r>
      <w:r>
        <w:rPr>
          <w:rFonts w:eastAsia="Times New Roman" w:cs="Times New Roman"/>
          <w:szCs w:val="24"/>
          <w:lang w:val="en-US"/>
        </w:rPr>
        <w:t>OPEN</w:t>
      </w:r>
      <w:r>
        <w:rPr>
          <w:rFonts w:eastAsia="Times New Roman" w:cs="Times New Roman"/>
          <w:szCs w:val="24"/>
        </w:rPr>
        <w:t>». Εκεί, μεταξύ των άλλων για το υπό κατάρτιση νομοσχέδιο, είπε τα εξής: «Πλέον γίνονται επικίνδυνα πράγματα στο Υπουργείο Εθνικής Άμυνας. Δεν έχει να κάνει με τον Υπουργό κ. Αποστολάκη, τον οποίο θεωρώ ικανό και πιστεύω ότι θα πρέπει εκείνος να κατευθύνει το Υπουργείο, φαίνεται όμως ότι ο κ. Αποστολάκης έχει υποσκελιστεί από τον κ. Ρήγα, ο οποίος δεν λειτουργεί ως Αναπληρωτής Υπουργός, αλλά ως κομισάριος της ΚΝΕ στο Υπουργείο Εθνικής Άμυνας».</w:t>
      </w:r>
    </w:p>
    <w:p w14:paraId="2967162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Κύριε Βίτσα, κάνετε και παρέα με τον κ. Καμμένο. Να τον χαίρεστε! Τον χαίρεστε μάλλον, γιατί όταν λέω εγώ για τον κ. Αποστολάκη, αμέσως σπεύδουν να πουν διάφοροι ότι κάνω προσωπική επίθεση στον πρώην Αρχηγό ΓΕΕΘΑ, ναύαρχο, κ.λπ. και νυν Υπουργό του ΣΥΡΙΖΑ, αλλά για τις δηλώσεις του κ. Καμμένου δεν άκουσα κάτι από τον κ. Αποστολάκη. Φίλοι ήταν κι αυτοί, μαζί ήταν στα ελικόπτερα. Περίμενα να κάνει μια δήλωση ο κύριος Υπουργός ότι είναι απαράδεκτη η δήλωση του κ. Καμμένου ότι έχει υποσκελιστεί ο κ. Αποστολάκης από τον κ. Ρήγα.</w:t>
      </w:r>
    </w:p>
    <w:p w14:paraId="2967162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Ακούστε, όμως, πώς γίνονται οι δουλειές. </w:t>
      </w:r>
    </w:p>
    <w:p w14:paraId="2967162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Είδε κανείς τον κ. Καμμένο και το κόμμα του ή κάποιον από τους Βουλευτές του στην Επιτροπή Αμύνης, κύριε Κατσίκη; Τρεις συνεδριάσεις κάναμε! Ο κ. Καμμένος που σας αντικατέστησε στην Επιτροπή Άμυνας κατά ένα περίεργο τρόπο έλειπε, ενώ είχε τόσα να μας πει για το υπό κατάρτιση νομοσχέδιο και έκανε μία τόσο σοβαρή καταγγελία ο προκάτοχος. Όχι μόνο έλειπε, αλλά λείπει και σήμερα από τη συζήτηση. Δεν ήρθε να μιλήσει. Τα είπε στο «ΟΡΕΝ» και μετά εξαφανίστηκε! </w:t>
      </w:r>
    </w:p>
    <w:p w14:paraId="2967162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Και μόλις προς δύο ωρών στην Επιτροπή Δεοντολογίας της Βουλής ο ΣΥΡΙΖΑ ψήφισε να μην αρθεί η ασυλία του κ. Καμμένου για τη μήνυση που του έχει κάνει ο κ. Κουρτάκης, κρίνοντας ότι συκοφαντική δυσφήμιση –εδώ γελάμε, Ανδρέα- γίνεται κατά την άσκηση των καθηκόντων του Υπουργού, ενώ η έκδοση υπουργικής απόφασης από τον Ανδρέα Λοβέρδο για το φάρμακο </w:t>
      </w:r>
      <w:r w:rsidRPr="00F9023F">
        <w:rPr>
          <w:rFonts w:eastAsia="Times New Roman" w:cs="Times New Roman"/>
          <w:szCs w:val="24"/>
        </w:rPr>
        <w:t>Gilenya</w:t>
      </w:r>
      <w:r>
        <w:rPr>
          <w:rFonts w:eastAsia="Times New Roman" w:cs="Times New Roman"/>
          <w:szCs w:val="24"/>
        </w:rPr>
        <w:t xml:space="preserve">, για παράδειγμα, γίνεται επ’ ευκαιρία και γι’ αυτό πρέπει να αρθεί η ασυλία του! </w:t>
      </w:r>
    </w:p>
    <w:p w14:paraId="2967162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Αυτά, τους έχεις κάνει τέτοια δώρα. Τέλος πάντων, τα έχω πει, ας μην τα ξαναπώ.</w:t>
      </w:r>
    </w:p>
    <w:p w14:paraId="2967162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Εδώ δηλαδή ζούμε το αμίμητο: </w:t>
      </w:r>
      <w:r>
        <w:rPr>
          <w:rFonts w:eastAsia="Times New Roman" w:cs="Times New Roman"/>
          <w:szCs w:val="24"/>
          <w:lang w:val="en-US"/>
        </w:rPr>
        <w:t>H</w:t>
      </w:r>
      <w:r>
        <w:rPr>
          <w:rFonts w:eastAsia="Times New Roman" w:cs="Times New Roman"/>
          <w:szCs w:val="24"/>
        </w:rPr>
        <w:t xml:space="preserve"> συκοφαντία του Καμμένου κατά Κουρτάκη και η συκοφαντία του Πολάκη κατά εμού γίνεται κατά την άσκηση. </w:t>
      </w:r>
      <w:r>
        <w:rPr>
          <w:rFonts w:eastAsia="Times New Roman" w:cs="Times New Roman"/>
          <w:szCs w:val="24"/>
        </w:rPr>
        <w:lastRenderedPageBreak/>
        <w:t xml:space="preserve">Είναι στην αρμοδιότητά τους, όπως έκρινε ο κ. Δρίτσας, γι’ αυτό δεν αίρεται η ασυλία τους. </w:t>
      </w:r>
    </w:p>
    <w:p w14:paraId="2967162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Και έτσι καταλαβαίνουμε όλοι γιατί ο κ. Καμμένος, που κάνει και ωραία σποτάκια με κάτι μαύρα κανίς, δεν εμφανίστηκε ούτε στην Επιτροπή ούτε στην Ολομέλεια, γιατί έτσι γίνονται οι δουλίτσες επί ΣΥΡΙΖΑ, όπως αποκάλυψε βέβαια ο Βαγγέλης Μαρινάκης σήμερα στον Νίκο Χατζηνικολάου. Την ώρα που φωνάζατε για τη διαπλοκή, δηλαδή την ίδια ώρα που φωνάζατε για τη μάχη κατά της διαπλοκής έβλεπε λέει ο κ. Παππάς μέρα παρά μέρα τον κ. Μαρινάκη και του μετέφερε την επιθυμία του κυρίου Πρωθυπουργού να πληρώσει 20.000.000 ευρώ για τον Καλογρίτσα, «για να έχετε» λέει «ένα δικό σας κανάλι». Και δεν είδα καμμία διάψευση από τον κ. Παππά ούτε από τον κ. Τσίπρα για τις δηλώσεις του κ. Μαρινάκη, μόνο καινούργιες ύβρεις. Για δείτε, ρε παιδιά, κάτι παλικάρια που πολεμάνε τη διαπλοκή παρακαλώντας τον Μαρινάκη να πληρώσει τη δόση για τον Καλογρίτσα! Αυτά γίνονται επί πρώτης φοράς Αριστεράς. Ωραίες οι δουλίτσες! Τότε βέβαια σας άρεσε ο Μαρινάκης και τα λεφτά του Μαρινάκη ήταν καλά λεφτά τότε.</w:t>
      </w:r>
    </w:p>
    <w:p w14:paraId="2967162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όμως και στο νομοσχέδιο. Γιατί αντιδρώ τόσο πολύ σε αυτό το νομοσχέδιο; Θα εξηγήσω για να απαντήσω σε διάφορους λιβέλους κάποιων γνωστών δημοσιογράφων που θα τους πω ότι τα στερνά τιμούν τα πρώτα. </w:t>
      </w:r>
    </w:p>
    <w:p w14:paraId="2967162F" w14:textId="77777777" w:rsidR="00711852" w:rsidRDefault="000A1C6E">
      <w:pPr>
        <w:spacing w:line="600" w:lineRule="auto"/>
        <w:ind w:firstLine="720"/>
        <w:jc w:val="both"/>
        <w:rPr>
          <w:rFonts w:eastAsia="Times New Roman" w:cs="Times New Roman"/>
          <w:color w:val="000000" w:themeColor="text1"/>
          <w:szCs w:val="24"/>
        </w:rPr>
      </w:pPr>
      <w:r w:rsidRPr="00B1080E">
        <w:rPr>
          <w:rFonts w:eastAsia="Times New Roman" w:cs="Times New Roman"/>
          <w:color w:val="000000" w:themeColor="text1"/>
          <w:szCs w:val="24"/>
        </w:rPr>
        <w:t>Το νομοσχέδιο αυτό έχει τρία βασικά σημεία. Το υπόλοιπο είναι ένα ρουσφετολογικό, ασήμαντο και αδιάφορο νομοσχέδιο. Λύνει διάφορα προβλήματα. Δεν έχω βασική αντίρρηση. Έχει όμως τρία σημεία, τα οποία ο οποιοσδήποτε Έλληνας που αγαπάει τις Ένοπλες Δυνάμεις, δεν θα δεχόταν ποτέ, όχι να τα φέρει στο νομοσχέδιο, όχι να τα ψηφίσει, αλλά είναι αμαρτία ακόμα και να τα διαβάσει!</w:t>
      </w:r>
    </w:p>
    <w:p w14:paraId="29671630" w14:textId="77777777" w:rsidR="00711852" w:rsidRDefault="000A1C6E">
      <w:pPr>
        <w:spacing w:line="600" w:lineRule="auto"/>
        <w:ind w:firstLine="720"/>
        <w:jc w:val="both"/>
        <w:rPr>
          <w:rFonts w:eastAsia="Times New Roman" w:cs="Times New Roman"/>
          <w:szCs w:val="24"/>
        </w:rPr>
      </w:pPr>
      <w:r w:rsidRPr="00B1080E">
        <w:rPr>
          <w:rFonts w:eastAsia="Times New Roman" w:cs="Times New Roman"/>
          <w:color w:val="000000" w:themeColor="text1"/>
          <w:szCs w:val="24"/>
        </w:rPr>
        <w:t xml:space="preserve">Το πρώτο είναι η καθιέρωση αυτών των γραφείων νομικής υποστήριξης, </w:t>
      </w:r>
      <w:r>
        <w:rPr>
          <w:rFonts w:eastAsia="Times New Roman" w:cs="Times New Roman"/>
          <w:szCs w:val="24"/>
        </w:rPr>
        <w:t>δηλαδή η επίσημη καθιέρωση της παραδιοικήσεως στις Ένοπλες Δυνάμεις. Αυτό είναι φρίκη. Όλη η ιδέα των Ενόπλων Δυνάμεων, από την πρώτη ημέρα που έχει υπάρξει οποιοδήποτε είδος στρατού, σε οποιοδήποτε κράτος του κόσμου εδράζεται στην έννοια της ιεραρχίας. Ο σεβασμός στην ιεραρχία είναι αυτός που εξασφαλίζει την πειθαρχία και η πειθαρχία είναι η λυδία λίθος, το εκ των ων ουκ άνευ για την επιτυχή οργάνωση ενός στρατεύματος. Ο στρατηγός, εκεί πέρα πίσω, σίγουρα τα ξέρει.</w:t>
      </w:r>
    </w:p>
    <w:p w14:paraId="2967163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έρχεται τώρα η Κυβέρνηση ΣΥΡΙΖΑ -θα το ξαναπώ- ιδεολογικά συνεπής με τις αποφάσεις της Κεντρικής Επιτροπής του ΣΥΡΙΖΑ και λέει ότι ο κάθε ένας, από στρατιώτης της θητείας του έως στέλεχος των Ενόπλων Δυνάμεων, θα μπορεί να παρακάμπτει όλη την ιεραρχία, να απειλεί με νομικά μέτρα τον ανώτερό του και να απευθύνεται κατευθείαν στον Αρχηγό. </w:t>
      </w:r>
    </w:p>
    <w:p w14:paraId="2967163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Πρόκειται για την πλήρη διάλυση της ιεραρχίας και για μία ρύθμιση όχι στο πλαίσιο του εκδημοκρατισμού του στρατεύματος, όπως άκουσα από τον κύριο Υπουργό. Δεν έχει πρόβλημα δημοκρατίας το στράτευμα. Φαντάζομαι συμφωνούμε όλοι ότι οι Ένοπλες Δυνάμεις της χώρας δεν έχουν κανένα πρόβλημα δημοκρατίας! Πρόκειται περί μίας υλοποιήσεως, μίας κεντρικής προεκλογικής και ιδεοληπτικής απόφασης του ΣΥΡΙΖΑ, που δυστυχώς υπηρετείται τώρα από τον συγκεκριμένο Υπουργό.</w:t>
      </w:r>
    </w:p>
    <w:p w14:paraId="2967163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Θέμα δεύτερο. Είμαστε μία χώρα που λέμε ότι αναγνωρίζουμε ότι έχουμε μία μεγάλη εξ Ανατολών απειλή και μία χώρα όπου, όσοι ασχολούμαστε με τα θέματα των Ενόπλων Δυνάμεων, γνωρίζουμε ότι τα στρατόπεδα της χώρας μας έχουν μεγάλο πρόβλημα υποστελέχωσης. Εγώ δεν θα πω στη Βουλή τα πραγματικά νούμερα, που μου έλεγαν οι διοικητές των μονάδων όταν πήγαινα ως τομεάρχης Αμύνης της Νέας Δημοκρατίας, μαζί με τον </w:t>
      </w:r>
      <w:r>
        <w:rPr>
          <w:rFonts w:eastAsia="Times New Roman" w:cs="Times New Roman"/>
          <w:szCs w:val="24"/>
        </w:rPr>
        <w:lastRenderedPageBreak/>
        <w:t xml:space="preserve">Τάσο Δημοσχάκη. Τα ξέρει σίγουρα και ο Βασίλης Κικίλιας. Δεν θα τα πω για λόγους πατριωτισμού. Σίγουρα τα γνωρίζει αυτά ο κύριος Υπουργός. </w:t>
      </w:r>
    </w:p>
    <w:p w14:paraId="2967163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Και έρχεται η ελληνική πολιτεία σε αυτή τη χώρα, που έχει αυτή την κατάσταση και αυτή την απειλή και στέλνει το εξής σήμα στην ελληνική κοινωνία: «Πρέπει να είσαι πολύ κορόιδο για να πας πια στο στρατό. Πρέπει να είσαι κορόιδο με περικεφαλαία», για να μην πω καμμία άλλη λέξη. Διότι πλέον αν κάποιος δηλώσει ότι είναι αντιρρησίας συνειδήσεως, θα πάει σε μια επιτροπή η οποία θα αποτελείται από καθηγητές κατά πλειοψηφία και όχι από στρατιωτικούς, διότι μάθαμε στην επιτροπή ότι αυτό γίνεται για λόγους αντικειμενικότητος, δηλαδή δεν είχαμε εμπιστοσύνη μέχρι τώρα στις Ένοπλες Δυνάμεις και στα στελέχη τους και έπρεπε να βάλουμε πρόσωπα εκτός των Ενόπλων Δυνάμεων για να έχουμε αντικειμενικότητα. Είναι προσβολή τεράστια για τις Ένοπλες Δυνάμεις και για την ιστορία τους. </w:t>
      </w:r>
    </w:p>
    <w:p w14:paraId="2967163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επιτροπή αυτή, λοιπόν, κρίνει ότι πράγματι ο συγκεκριμένος κύριος δεν θέλει και δεν πρέπει να υπηρετήσει τη θητεία του. Μέχρι τώρα εάν επέλεγες να είσαι αντιρρησίας συνειδήσεως, είχες τουλάχιστον τρεις-τέσσερις μήνες παραπάνω θητεία -έτσι για να υπάρχει μία ισονομία- έναντι αυτών που φέρουν όπλο και διακινδυνεύουν τη ζωή τους.</w:t>
      </w:r>
    </w:p>
    <w:p w14:paraId="29671636" w14:textId="77777777" w:rsidR="00711852" w:rsidRDefault="000A1C6E">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lastRenderedPageBreak/>
        <w:t>(Στο σημείο αυτό κτυπάει το κουδούνι λήξεως του χρόνου ομιλίας του κυρίου Βουλευτή)</w:t>
      </w:r>
    </w:p>
    <w:p w14:paraId="2967163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Ένα λεπτό αφήστε μου μόνο παραπάνω, κύριε Πρόεδρε.</w:t>
      </w:r>
    </w:p>
    <w:p w14:paraId="2967163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Εδώ θέλω να κάνω μια παρένθεση. Βεβαίως, και δεν είναι ίδια η προσφορά στην πατρίδα ενός που υπηρετεί τη θητεία του ενόπλως και ενός αντιρρησία συνειδήσεως. Όποιος υπηρετεί τη θητεία του ενόπλως στην πρώτη γραμμή της μάχης, βάζει στο κοινό ταμείο της πατρίδος τη ζωή του. Ο αντιρρησίας συνειδήσεως βάζει την καλοπέρασή του. Καμμία σχέση ο ένας με τον άλλον, ούτε τους βάζω στο ίδιο σημείο.</w:t>
      </w:r>
    </w:p>
    <w:p w14:paraId="29671639" w14:textId="77777777" w:rsidR="00711852" w:rsidRDefault="000A1C6E">
      <w:pPr>
        <w:spacing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090E18">
        <w:rPr>
          <w:rFonts w:eastAsia="Times New Roman" w:cs="Times New Roman"/>
          <w:szCs w:val="24"/>
        </w:rPr>
        <w:t xml:space="preserve"> Αντιπρόεδρος της Βουλής κ. </w:t>
      </w:r>
      <w:r w:rsidRPr="00431F03">
        <w:rPr>
          <w:rFonts w:eastAsia="Times New Roman" w:cs="Times New Roman"/>
          <w:b/>
          <w:szCs w:val="24"/>
        </w:rPr>
        <w:t>ΓΕΩΡΓΙΟΣ ΛΑΜΠΡΟΥΛΗΣ</w:t>
      </w:r>
      <w:r w:rsidRPr="00090E18">
        <w:rPr>
          <w:rFonts w:eastAsia="Times New Roman" w:cs="Times New Roman"/>
          <w:szCs w:val="24"/>
        </w:rPr>
        <w:t>)</w:t>
      </w:r>
    </w:p>
    <w:p w14:paraId="2967163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Έρχεται, όμως, το νομοσχέδιο και τι λέει; Καταργώ την παραπάνω θητεία, άρα, μην αισθάνεσαι ότι θα πάθεις και κάτι, εάν το δηλώσεις, σου έχω και την </w:t>
      </w:r>
      <w:r w:rsidRPr="00562802">
        <w:rPr>
          <w:rFonts w:eastAsia="Times New Roman" w:cs="Times New Roman"/>
          <w:szCs w:val="24"/>
        </w:rPr>
        <w:t xml:space="preserve">επιτροπή </w:t>
      </w:r>
      <w:r>
        <w:rPr>
          <w:rFonts w:eastAsia="Times New Roman" w:cs="Times New Roman"/>
          <w:szCs w:val="24"/>
        </w:rPr>
        <w:t xml:space="preserve">με τους καθηγητές και ακούστε και το καλύτερο. Ενώ μέχρι τώρα θα έκανες αυτή την εναλλακτική θητεία στη μονάδα, τώρα θα την κάνεις, λέει, στα μετόπισθεν, δηλαδή στον δήμο της περιοχής σου. Θα ξέρεις και τον δήμαρχο και θα σου αναθέτει θητεία κοινωνική να καθαρίσεις το μπαλκόνι το σπιτιού σου. Ο ένας θα είναι στο μπαλκόνι του σπιτιού του και θα κάνει τη </w:t>
      </w:r>
      <w:r>
        <w:rPr>
          <w:rFonts w:eastAsia="Times New Roman" w:cs="Times New Roman"/>
          <w:szCs w:val="24"/>
        </w:rPr>
        <w:lastRenderedPageBreak/>
        <w:t xml:space="preserve">θητεία πίνοντας φραπέ και ο άλλος θα είναι στο ποτάμι, στον Έβρο ή στα νησιά για να προστατεύει την πατρίδα. Αυτό είναι το μήνυμα που στέλνει αυτό το άθλιο νομοσχέδιο! </w:t>
      </w:r>
    </w:p>
    <w:p w14:paraId="2967163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τρίτο σημείο είναι το εξής: Καλά, είπαμε να είστε κατά της αριστείας, είπαμε να έχετε έναν Πρωθυπουργό, που τα ελληνικά του δεν θέλω να τα χαρακτηρίσω, γελάει όλη η Ελλάδα, αλλά να έρχεστε εκ των υστέρων και να λέτε…</w:t>
      </w:r>
    </w:p>
    <w:p w14:paraId="2967163C"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Τα δικά σου είναι καλύτερα; </w:t>
      </w:r>
    </w:p>
    <w:p w14:paraId="2967163D" w14:textId="77777777" w:rsidR="00711852" w:rsidRDefault="000A1C6E">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Α, δεν είναι! Ο άνθρωπος ξέρει ελληνικά. Σωστά, έχετε δίκιο ότι… </w:t>
      </w:r>
    </w:p>
    <w:p w14:paraId="2967163E"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Τα δικά σου, που τα διδάσκεις κιόλας; </w:t>
      </w:r>
    </w:p>
    <w:p w14:paraId="2967163F" w14:textId="77777777" w:rsidR="00711852" w:rsidRDefault="000A1C6E">
      <w:pPr>
        <w:spacing w:line="600" w:lineRule="auto"/>
        <w:ind w:firstLine="720"/>
        <w:jc w:val="both"/>
        <w:rPr>
          <w:rFonts w:eastAsia="Times New Roman" w:cs="Times New Roman"/>
          <w:szCs w:val="24"/>
        </w:rPr>
      </w:pPr>
      <w:r w:rsidRPr="00FB7172">
        <w:rPr>
          <w:rFonts w:eastAsia="Times New Roman"/>
          <w:b/>
          <w:bCs/>
        </w:rPr>
        <w:t>ΠΡΟΕΔΡΕΥΩΝ (Γεώργιος Λαμπρούλης):</w:t>
      </w:r>
      <w:r>
        <w:rPr>
          <w:rFonts w:eastAsia="Times New Roman" w:cs="Times New Roman"/>
          <w:szCs w:val="24"/>
        </w:rPr>
        <w:t xml:space="preserve"> Παρακαλώ!</w:t>
      </w:r>
    </w:p>
    <w:p w14:paraId="29671640" w14:textId="77777777" w:rsidR="00711852" w:rsidRDefault="000A1C6E">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Σε ακούω, κύριε Καραγιαννίδη. Εντάξει, εγώ δεν έμαθα τα καλά ελληνικά του Τσίπρα. Σε αυτό έχετε δίκιο! Ομολογώ ότι τα καλά ελληνικά του Αλέξη Τσίπρα δεν μπόρεσα να τα μάθω! Εγώ δεν είμαι διάτρητος σε κάθε έλεγχο, όχι, δεν είμαι!</w:t>
      </w:r>
    </w:p>
    <w:p w14:paraId="29671641" w14:textId="77777777" w:rsidR="00711852" w:rsidRDefault="000A1C6E">
      <w:pPr>
        <w:spacing w:line="600" w:lineRule="auto"/>
        <w:ind w:firstLine="720"/>
        <w:jc w:val="both"/>
        <w:rPr>
          <w:rFonts w:eastAsia="Times New Roman"/>
          <w:bCs/>
        </w:rPr>
      </w:pPr>
      <w:r w:rsidRPr="00F8084C">
        <w:rPr>
          <w:rFonts w:eastAsia="Times New Roman"/>
          <w:bCs/>
        </w:rPr>
        <w:lastRenderedPageBreak/>
        <w:t>(Στο σημείο αυτό κτυπάει το κουδούνι λήξεως του χρόνου ομιλίας του κυρίου Βουλευτή)</w:t>
      </w:r>
    </w:p>
    <w:p w14:paraId="29671642" w14:textId="77777777" w:rsidR="00711852" w:rsidRDefault="000A1C6E">
      <w:pPr>
        <w:spacing w:line="600" w:lineRule="auto"/>
        <w:ind w:firstLine="720"/>
        <w:jc w:val="both"/>
        <w:rPr>
          <w:rFonts w:eastAsia="Times New Roman" w:cs="Times New Roman"/>
          <w:szCs w:val="24"/>
        </w:rPr>
      </w:pPr>
      <w:r w:rsidRPr="00FB7172">
        <w:rPr>
          <w:rFonts w:eastAsia="Times New Roman"/>
          <w:b/>
          <w:bCs/>
        </w:rPr>
        <w:t>ΠΡΟΕΔΡΕΥΩΝ (Γεώργιος Λαμπρούλης):</w:t>
      </w:r>
      <w:r>
        <w:rPr>
          <w:rFonts w:eastAsia="Times New Roman" w:cs="Times New Roman"/>
          <w:szCs w:val="24"/>
        </w:rPr>
        <w:t xml:space="preserve"> Κύριε Γεωργιάδη, ολοκληρώστε. </w:t>
      </w:r>
    </w:p>
    <w:p w14:paraId="29671643" w14:textId="77777777" w:rsidR="00711852" w:rsidRDefault="000A1C6E">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Κλείνω αμέσως.</w:t>
      </w:r>
    </w:p>
    <w:p w14:paraId="2967164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Τι λέει; Αναδρομικά όσοι είχαν κριθεί ότι δεν ήταν καλοί στην υπηρεσία τους να μείνουν κι αυτοί, όλοι! Δεν πα’ νά ’χεις καλή επίδοση και να κάνεις καλά την υπηρεσία σου προς την πατρίδα ή να μην κάνεις και τίποτα και να «ξύνεσαι» όλη την ημέρα και να πίνεις φραπέ και να βλέπεις τηλεόραση, όλοι μέσα στο στράτευμα του ΣΥΡΙΖΑ!</w:t>
      </w:r>
    </w:p>
    <w:p w14:paraId="2967164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Κύριε Υπουργέ, θα σας το ξαναπώ και κλείνω. Είναι πολύ κρίμα που συνδέσατε το όνομά σας με αυτό το νομοσχέδιο. Πολύ κρίμα! </w:t>
      </w:r>
    </w:p>
    <w:p w14:paraId="2967164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Ευχαριστώ πολύ.</w:t>
      </w:r>
    </w:p>
    <w:p w14:paraId="29671647" w14:textId="77777777" w:rsidR="00711852" w:rsidRDefault="000A1C6E">
      <w:pPr>
        <w:spacing w:line="600" w:lineRule="auto"/>
        <w:ind w:firstLine="709"/>
        <w:jc w:val="center"/>
        <w:rPr>
          <w:rFonts w:eastAsia="Times New Roman"/>
          <w:bCs/>
        </w:rPr>
      </w:pPr>
      <w:r w:rsidRPr="00FE24C6">
        <w:rPr>
          <w:rFonts w:eastAsia="Times New Roman"/>
          <w:bCs/>
        </w:rPr>
        <w:t>(Χειροκροτήματα από την πτέρυγα της Νέας Δημοκρατίας)</w:t>
      </w:r>
    </w:p>
    <w:p w14:paraId="29671648" w14:textId="77777777" w:rsidR="00711852" w:rsidRDefault="000A1C6E">
      <w:pPr>
        <w:spacing w:line="600" w:lineRule="auto"/>
        <w:ind w:firstLine="720"/>
        <w:jc w:val="both"/>
        <w:rPr>
          <w:rFonts w:eastAsia="Times New Roman" w:cs="Times New Roman"/>
        </w:rPr>
      </w:pPr>
      <w:r w:rsidRPr="00FB7172">
        <w:rPr>
          <w:rFonts w:eastAsia="Times New Roman"/>
          <w:b/>
          <w:bCs/>
        </w:rPr>
        <w:t>ΠΡΟΕΔΡΕΥΩΝ (Γεώργιος Λαμπρούλης):</w:t>
      </w:r>
      <w:r>
        <w:rPr>
          <w:rFonts w:eastAsia="Times New Roman" w:cs="Times New Roman"/>
          <w:szCs w:val="24"/>
        </w:rPr>
        <w:t xml:space="preserve"> </w:t>
      </w:r>
      <w:r w:rsidRPr="0073770D">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Pr>
          <w:rFonts w:eastAsia="Times New Roman" w:cs="Times New Roman"/>
        </w:rPr>
        <w:t>ΛΕΥΘΕΡΙΟΣ ΒΕΝΙΖΕΛΟΣ</w:t>
      </w:r>
      <w:r w:rsidRPr="0073770D">
        <w:rPr>
          <w:rFonts w:eastAsia="Times New Roman" w:cs="Times New Roman"/>
        </w:rPr>
        <w:t xml:space="preserve">» και ενημερώθηκαν </w:t>
      </w:r>
      <w:r w:rsidRPr="0073770D">
        <w:rPr>
          <w:rFonts w:eastAsia="Times New Roman" w:cs="Times New Roman"/>
        </w:rPr>
        <w:lastRenderedPageBreak/>
        <w:t xml:space="preserve">για την ιστορία του κτηρίου και τον τρόπο οργάνωσης και λειτουργίας της Βουλής, τριάντα </w:t>
      </w:r>
      <w:r>
        <w:rPr>
          <w:rFonts w:eastAsia="Times New Roman" w:cs="Times New Roman"/>
        </w:rPr>
        <w:t>τέσσερις</w:t>
      </w:r>
      <w:r w:rsidRPr="0073770D">
        <w:rPr>
          <w:rFonts w:eastAsia="Times New Roman" w:cs="Times New Roman"/>
        </w:rPr>
        <w:t xml:space="preserve"> μαθητές και μαθήτριες και </w:t>
      </w:r>
      <w:r>
        <w:rPr>
          <w:rFonts w:eastAsia="Times New Roman" w:cs="Times New Roman"/>
        </w:rPr>
        <w:t>δύο</w:t>
      </w:r>
      <w:r w:rsidRPr="0073770D">
        <w:rPr>
          <w:rFonts w:eastAsia="Times New Roman" w:cs="Times New Roman"/>
        </w:rPr>
        <w:t xml:space="preserve"> εκπαιδευτικοί συνοδοί τους από το </w:t>
      </w:r>
      <w:r>
        <w:rPr>
          <w:rFonts w:eastAsia="Times New Roman" w:cs="Times New Roman"/>
        </w:rPr>
        <w:t>Τραμπάντζειο Γυμνάσιο Σιάτιστας</w:t>
      </w:r>
      <w:r w:rsidRPr="0073770D">
        <w:rPr>
          <w:rFonts w:eastAsia="Times New Roman" w:cs="Times New Roman"/>
        </w:rPr>
        <w:t xml:space="preserve">. </w:t>
      </w:r>
    </w:p>
    <w:p w14:paraId="29671649" w14:textId="77777777" w:rsidR="00711852" w:rsidRDefault="000A1C6E">
      <w:pPr>
        <w:spacing w:line="600" w:lineRule="auto"/>
        <w:ind w:firstLine="720"/>
        <w:jc w:val="both"/>
        <w:rPr>
          <w:rFonts w:eastAsia="Times New Roman" w:cs="Times New Roman"/>
        </w:rPr>
      </w:pPr>
      <w:r w:rsidRPr="0073770D">
        <w:rPr>
          <w:rFonts w:eastAsia="Times New Roman" w:cs="Times New Roman"/>
        </w:rPr>
        <w:t xml:space="preserve">Η Βουλή </w:t>
      </w:r>
      <w:r>
        <w:rPr>
          <w:rFonts w:eastAsia="Times New Roman" w:cs="Times New Roman"/>
        </w:rPr>
        <w:t>σάς</w:t>
      </w:r>
      <w:r w:rsidRPr="0073770D">
        <w:rPr>
          <w:rFonts w:eastAsia="Times New Roman" w:cs="Times New Roman"/>
        </w:rPr>
        <w:t xml:space="preserve"> καλωσορίζει. </w:t>
      </w:r>
    </w:p>
    <w:p w14:paraId="2967164A" w14:textId="77777777" w:rsidR="00711852" w:rsidRDefault="000A1C6E">
      <w:pPr>
        <w:spacing w:line="600" w:lineRule="auto"/>
        <w:ind w:firstLine="709"/>
        <w:jc w:val="center"/>
        <w:rPr>
          <w:rFonts w:eastAsia="Times New Roman" w:cs="Times New Roman"/>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p>
    <w:p w14:paraId="2967164B" w14:textId="77777777" w:rsidR="00711852" w:rsidRDefault="000A1C6E">
      <w:pPr>
        <w:spacing w:line="600" w:lineRule="auto"/>
        <w:ind w:firstLine="720"/>
        <w:jc w:val="both"/>
        <w:rPr>
          <w:rFonts w:eastAsia="Times New Roman" w:cs="Times New Roman"/>
        </w:rPr>
      </w:pPr>
      <w:r>
        <w:rPr>
          <w:rFonts w:eastAsia="Times New Roman" w:cs="Times New Roman"/>
        </w:rPr>
        <w:t xml:space="preserve">Τον λόγο έχει ζητήσει ο κ. Βίτσας, ο Υπουργός Μεταναστευτικής Πολιτικής, για να υποστηρίξει μια τροπολογία. </w:t>
      </w:r>
    </w:p>
    <w:p w14:paraId="2967164C" w14:textId="77777777" w:rsidR="00711852" w:rsidRDefault="000A1C6E">
      <w:pPr>
        <w:spacing w:line="600" w:lineRule="auto"/>
        <w:ind w:firstLine="720"/>
        <w:jc w:val="both"/>
        <w:rPr>
          <w:rFonts w:eastAsia="Times New Roman" w:cs="Times New Roman"/>
        </w:rPr>
      </w:pPr>
      <w:r>
        <w:rPr>
          <w:rFonts w:eastAsia="Times New Roman" w:cs="Times New Roman"/>
        </w:rPr>
        <w:t>Έτσι δεν είναι, κύριε Βίτσα;</w:t>
      </w:r>
    </w:p>
    <w:p w14:paraId="2967164D" w14:textId="77777777" w:rsidR="00711852" w:rsidRDefault="000A1C6E">
      <w:pPr>
        <w:spacing w:line="600" w:lineRule="auto"/>
        <w:ind w:firstLine="720"/>
        <w:jc w:val="both"/>
        <w:rPr>
          <w:rFonts w:eastAsia="Times New Roman" w:cs="Times New Roman"/>
        </w:rPr>
      </w:pPr>
      <w:r w:rsidRPr="00A16805">
        <w:rPr>
          <w:rFonts w:eastAsia="Times New Roman" w:cs="Times New Roman"/>
          <w:b/>
        </w:rPr>
        <w:t>ΔΗΜΗΤΡΙΟΣ ΒΙΤΣΑΣ (Υπουργός Μεταναστευτικής Πολιτικής):</w:t>
      </w:r>
      <w:r>
        <w:rPr>
          <w:rFonts w:eastAsia="Times New Roman" w:cs="Times New Roman"/>
        </w:rPr>
        <w:t xml:space="preserve"> Κύριε Πρόεδρε, μπορώ να μιλήσω από το Βήμα; </w:t>
      </w:r>
    </w:p>
    <w:p w14:paraId="2967164E" w14:textId="77777777" w:rsidR="00711852" w:rsidRDefault="000A1C6E">
      <w:pPr>
        <w:spacing w:line="600" w:lineRule="auto"/>
        <w:ind w:firstLine="720"/>
        <w:jc w:val="both"/>
        <w:rPr>
          <w:rFonts w:eastAsia="Times New Roman" w:cs="Times New Roman"/>
        </w:rPr>
      </w:pPr>
      <w:r w:rsidRPr="00A16805">
        <w:rPr>
          <w:rFonts w:eastAsia="Times New Roman"/>
          <w:b/>
          <w:bCs/>
        </w:rPr>
        <w:t>ΠΡΟΕΔΡΕΥΩΝ (Γεώργιος Λαμπρούλης):</w:t>
      </w:r>
      <w:r>
        <w:rPr>
          <w:rFonts w:eastAsia="Times New Roman" w:cs="Times New Roman"/>
        </w:rPr>
        <w:t xml:space="preserve"> Απ’ όπου θέλετε, κύριε Υπουργέ. Για τροπολογία, όμως, πρόκειται, έτσι δεν είναι; </w:t>
      </w:r>
    </w:p>
    <w:p w14:paraId="2967164F" w14:textId="77777777" w:rsidR="00711852" w:rsidRDefault="000A1C6E">
      <w:pPr>
        <w:spacing w:line="600" w:lineRule="auto"/>
        <w:ind w:firstLine="720"/>
        <w:jc w:val="both"/>
        <w:rPr>
          <w:rFonts w:eastAsia="Times New Roman" w:cs="Times New Roman"/>
        </w:rPr>
      </w:pPr>
      <w:r w:rsidRPr="00A16805">
        <w:rPr>
          <w:rFonts w:eastAsia="Times New Roman" w:cs="Times New Roman"/>
          <w:b/>
        </w:rPr>
        <w:t>ΔΗΜΗΤΡΙΟΣ ΒΙΤΣΑΣ (Υπουργός Μεταναστευτικής Πολιτικής):</w:t>
      </w:r>
      <w:r>
        <w:rPr>
          <w:rFonts w:eastAsia="Times New Roman" w:cs="Times New Roman"/>
        </w:rPr>
        <w:t xml:space="preserve"> Ναι, για τροπολογία πρόκειται.</w:t>
      </w:r>
    </w:p>
    <w:p w14:paraId="29671650" w14:textId="77777777" w:rsidR="00711852" w:rsidRDefault="000A1C6E">
      <w:pPr>
        <w:spacing w:line="600" w:lineRule="auto"/>
        <w:ind w:firstLine="720"/>
        <w:jc w:val="both"/>
        <w:rPr>
          <w:rFonts w:eastAsia="Times New Roman" w:cs="Times New Roman"/>
        </w:rPr>
      </w:pPr>
      <w:r w:rsidRPr="00A16805">
        <w:rPr>
          <w:rFonts w:eastAsia="Times New Roman"/>
          <w:b/>
          <w:bCs/>
        </w:rPr>
        <w:t>ΠΡΟΕΔΡΕΥΩΝ (Γεώργιος Λαμπρούλης):</w:t>
      </w:r>
      <w:r>
        <w:rPr>
          <w:rFonts w:eastAsia="Times New Roman" w:cs="Times New Roman"/>
        </w:rPr>
        <w:t xml:space="preserve"> Κύριε Υπουργέ, έχετε τον λόγο. </w:t>
      </w:r>
    </w:p>
    <w:p w14:paraId="29671651" w14:textId="77777777" w:rsidR="00711852" w:rsidRDefault="000A1C6E">
      <w:pPr>
        <w:spacing w:line="600" w:lineRule="auto"/>
        <w:ind w:firstLine="720"/>
        <w:jc w:val="both"/>
        <w:rPr>
          <w:rFonts w:eastAsia="Times New Roman" w:cs="Times New Roman"/>
        </w:rPr>
      </w:pPr>
      <w:r w:rsidRPr="00A16805">
        <w:rPr>
          <w:rFonts w:eastAsia="Times New Roman" w:cs="Times New Roman"/>
          <w:b/>
        </w:rPr>
        <w:lastRenderedPageBreak/>
        <w:t>ΔΗΜΗΤΡΙΟΣ ΒΙΤΣΑΣ (Υπουργός Μεταναστευτικής Πολιτικής):</w:t>
      </w:r>
      <w:r>
        <w:rPr>
          <w:rFonts w:eastAsia="Times New Roman" w:cs="Times New Roman"/>
        </w:rPr>
        <w:t xml:space="preserve"> Αφού άκουσα την εμβριθή ανάλυση στο νομοσχέδιο από τον κ. Γεωργιάδη και αφού με «τσιγκλάει» βεβαίως, να πω δυο λόγια πολύ γρήγορα. </w:t>
      </w:r>
    </w:p>
    <w:p w14:paraId="29671652" w14:textId="77777777" w:rsidR="00711852" w:rsidRDefault="000A1C6E">
      <w:pPr>
        <w:spacing w:line="600" w:lineRule="auto"/>
        <w:ind w:firstLine="720"/>
        <w:jc w:val="both"/>
        <w:rPr>
          <w:rFonts w:eastAsia="Times New Roman" w:cs="Times New Roman"/>
        </w:rPr>
      </w:pPr>
      <w:r>
        <w:rPr>
          <w:rFonts w:eastAsia="Times New Roman" w:cs="Times New Roman"/>
        </w:rPr>
        <w:t xml:space="preserve">Κοιτάξτε να δείτε, είναι γνωστό ότι παλεύετε να δημιουργήσετε στη χώρα ένα κλίμα ελληνικού μακαρθισμού και πολύ θα θέλατε να μπορέσετε να το επιβάλετε και στην πράξη, να επιβάλετε στην πράξη τον μακαρθισμό. Είναι φρούδες οι ελπίδες σας, θα μείνετε με τα όνειρα εξουσίας και την πίκρα της απογοήτευσης. </w:t>
      </w:r>
    </w:p>
    <w:p w14:paraId="29671653" w14:textId="77777777" w:rsidR="00711852" w:rsidRDefault="000A1C6E">
      <w:pPr>
        <w:spacing w:line="600" w:lineRule="auto"/>
        <w:ind w:firstLine="720"/>
        <w:jc w:val="both"/>
        <w:rPr>
          <w:rFonts w:eastAsia="Times New Roman" w:cs="Times New Roman"/>
        </w:rPr>
      </w:pPr>
      <w:r>
        <w:rPr>
          <w:rFonts w:eastAsia="Times New Roman" w:cs="Times New Roman"/>
        </w:rPr>
        <w:t xml:space="preserve">Πάμε στα δύο από τα τρία σημεία που είπε ο κ. Γεωργιάδης, γιατί το τρίτο δεν το κατάλαβα. Δεν ξέρω εάν το καταλάβατε εσείς. </w:t>
      </w:r>
    </w:p>
    <w:p w14:paraId="29671654" w14:textId="77777777" w:rsidR="00711852" w:rsidRDefault="000A1C6E">
      <w:pPr>
        <w:spacing w:line="600" w:lineRule="auto"/>
        <w:ind w:firstLine="720"/>
        <w:jc w:val="both"/>
        <w:rPr>
          <w:rFonts w:eastAsia="Times New Roman" w:cs="Times New Roman"/>
        </w:rPr>
      </w:pPr>
      <w:r>
        <w:rPr>
          <w:rFonts w:eastAsia="Times New Roman" w:cs="Times New Roman"/>
        </w:rPr>
        <w:t xml:space="preserve">Κοιτάξτε πόσο σημαντικό είναι. Η ιεραρχία δεν είναι ανεξέλεγκτη. Οι διαταγές δεν είναι ανεξέλεγκτες και οι στρατιώτες και οι αξιωματικοί πρέπει να γνωρίζουν τα δικαιώματά τους και πόσο δημοκρατικό είναι η ίδια η ιεραρχία να έρχεται και να λέει, «ναι, αυτό είναι σωστό, ναι, μπορούν να βοηθηθούν σ’ αυτή την κατεύθυνση» και έτσι δημιουργούνται τα γραφεία νομικής υποστήριξης. </w:t>
      </w:r>
    </w:p>
    <w:p w14:paraId="29671655" w14:textId="77777777" w:rsidR="00711852" w:rsidRDefault="000A1C6E">
      <w:pPr>
        <w:spacing w:line="600" w:lineRule="auto"/>
        <w:ind w:firstLine="720"/>
        <w:jc w:val="both"/>
        <w:rPr>
          <w:rFonts w:eastAsia="Times New Roman" w:cs="Times New Roman"/>
        </w:rPr>
      </w:pPr>
      <w:r>
        <w:rPr>
          <w:rFonts w:eastAsia="Times New Roman" w:cs="Times New Roman"/>
        </w:rPr>
        <w:lastRenderedPageBreak/>
        <w:t xml:space="preserve">Δεύτερον, η θητεία ως ένοπλη ή εναλλακτική είναι προσφορά στην πατρίδα, δεν είναι τιμωρία. Άρα, όταν εσείς βλέπετε την επέκταση ως τιμωρία, λάθος έχετε κατανοήσει τι είναι η στρατιωτική θητεία. </w:t>
      </w:r>
    </w:p>
    <w:p w14:paraId="29671656" w14:textId="77777777" w:rsidR="00711852" w:rsidRDefault="000A1C6E">
      <w:pPr>
        <w:spacing w:line="600" w:lineRule="auto"/>
        <w:ind w:firstLine="720"/>
        <w:jc w:val="both"/>
        <w:rPr>
          <w:rFonts w:eastAsia="Times New Roman" w:cs="Times New Roman"/>
        </w:rPr>
      </w:pPr>
      <w:r>
        <w:rPr>
          <w:rFonts w:eastAsia="Times New Roman" w:cs="Times New Roman"/>
        </w:rPr>
        <w:t xml:space="preserve">Αυτά τα λέω γι’ αυτά που άκουσα πριν από λίγο. </w:t>
      </w:r>
    </w:p>
    <w:p w14:paraId="29671657" w14:textId="77777777" w:rsidR="00711852" w:rsidRDefault="000A1C6E">
      <w:pPr>
        <w:spacing w:line="600" w:lineRule="auto"/>
        <w:ind w:firstLine="720"/>
        <w:jc w:val="both"/>
        <w:rPr>
          <w:rFonts w:eastAsia="Times New Roman" w:cs="Times New Roman"/>
        </w:rPr>
      </w:pPr>
      <w:r>
        <w:rPr>
          <w:rFonts w:eastAsia="Times New Roman" w:cs="Times New Roman"/>
          <w:b/>
        </w:rPr>
        <w:t>ΔΗΜΗΤΡΙΟΣ ΣΤΑΜΑΤΗΣ:</w:t>
      </w:r>
      <w:r>
        <w:rPr>
          <w:rFonts w:eastAsia="Times New Roman" w:cs="Times New Roman"/>
        </w:rPr>
        <w:t xml:space="preserve"> Τίποτα δεν ακούσατε! </w:t>
      </w:r>
    </w:p>
    <w:p w14:paraId="29671658" w14:textId="77777777" w:rsidR="00711852" w:rsidRDefault="000A1C6E">
      <w:pPr>
        <w:spacing w:line="600" w:lineRule="auto"/>
        <w:ind w:firstLine="720"/>
        <w:jc w:val="both"/>
        <w:rPr>
          <w:rFonts w:eastAsia="Times New Roman" w:cs="Times New Roman"/>
        </w:rPr>
      </w:pPr>
      <w:r w:rsidRPr="00A17AF7">
        <w:rPr>
          <w:rFonts w:eastAsia="Times New Roman" w:cs="Times New Roman"/>
          <w:b/>
        </w:rPr>
        <w:t>ΒΑΣΙΛΕ</w:t>
      </w:r>
      <w:r>
        <w:rPr>
          <w:rFonts w:eastAsia="Times New Roman" w:cs="Times New Roman"/>
          <w:b/>
        </w:rPr>
        <w:t>ΙΟΣ ΚΙΚΙΛΙΑΣ</w:t>
      </w:r>
      <w:r w:rsidRPr="00A17AF7">
        <w:rPr>
          <w:rFonts w:eastAsia="Times New Roman" w:cs="Times New Roman"/>
          <w:b/>
        </w:rPr>
        <w:t>:</w:t>
      </w:r>
      <w:r>
        <w:rPr>
          <w:rFonts w:eastAsia="Times New Roman" w:cs="Times New Roman"/>
          <w:b/>
        </w:rPr>
        <w:t xml:space="preserve"> </w:t>
      </w:r>
      <w:r>
        <w:rPr>
          <w:rFonts w:eastAsia="Times New Roman" w:cs="Times New Roman"/>
        </w:rPr>
        <w:t>Εσείς, κύριε Υπουργέ, πήρατε τον λόγο, για να αναπτύξετε και να υπερασπιστείτε την τροπολογία σας</w:t>
      </w:r>
      <w:r w:rsidRPr="00184E88">
        <w:rPr>
          <w:rFonts w:eastAsia="Times New Roman" w:cs="Times New Roman"/>
        </w:rPr>
        <w:t>.</w:t>
      </w:r>
      <w:r>
        <w:rPr>
          <w:rFonts w:eastAsia="Times New Roman" w:cs="Times New Roman"/>
        </w:rPr>
        <w:t xml:space="preserve"> Για τα άλλα υπάρχουν ομιλητές, εισηγητές, κοινοβουλευτικοί, που περιμένουν με υπομονή να μιλήσουν.</w:t>
      </w:r>
    </w:p>
    <w:p w14:paraId="29671659" w14:textId="77777777" w:rsidR="00711852" w:rsidRDefault="000A1C6E">
      <w:pPr>
        <w:spacing w:line="600" w:lineRule="auto"/>
        <w:ind w:firstLine="720"/>
        <w:jc w:val="both"/>
        <w:rPr>
          <w:rFonts w:eastAsia="Times New Roman" w:cs="Times New Roman"/>
        </w:rPr>
      </w:pPr>
      <w:r w:rsidRPr="00A17AF7">
        <w:rPr>
          <w:rFonts w:eastAsia="Times New Roman"/>
          <w:b/>
          <w:bCs/>
        </w:rPr>
        <w:t>ΠΡΟΕΔΡΕΥΩΝ (Γεώργιος Λαμπρούλης):</w:t>
      </w:r>
      <w:r>
        <w:rPr>
          <w:rFonts w:eastAsia="Times New Roman" w:cs="Times New Roman"/>
        </w:rPr>
        <w:t xml:space="preserve"> Παρακαλώ, κύριοι συνάδελφοι, μη διακόπτετε. </w:t>
      </w:r>
    </w:p>
    <w:p w14:paraId="2967165A" w14:textId="77777777" w:rsidR="00711852" w:rsidRDefault="000A1C6E">
      <w:pPr>
        <w:spacing w:line="600" w:lineRule="auto"/>
        <w:ind w:firstLine="720"/>
        <w:jc w:val="both"/>
        <w:rPr>
          <w:rFonts w:eastAsia="Times New Roman" w:cs="Times New Roman"/>
          <w:szCs w:val="24"/>
        </w:rPr>
      </w:pPr>
      <w:r>
        <w:rPr>
          <w:rFonts w:eastAsia="Times New Roman" w:cs="Times New Roman"/>
        </w:rPr>
        <w:t xml:space="preserve">Κύριε Υπουργέ, συνεχίστε. </w:t>
      </w:r>
    </w:p>
    <w:p w14:paraId="2967165B" w14:textId="77777777" w:rsidR="00711852" w:rsidRDefault="000A1C6E">
      <w:pPr>
        <w:spacing w:line="600" w:lineRule="auto"/>
        <w:ind w:firstLine="720"/>
        <w:jc w:val="both"/>
        <w:rPr>
          <w:rFonts w:eastAsia="Times New Roman" w:cs="Times New Roman"/>
          <w:szCs w:val="24"/>
        </w:rPr>
      </w:pPr>
      <w:r w:rsidRPr="0074766B">
        <w:rPr>
          <w:rFonts w:eastAsia="Times New Roman" w:cs="Times New Roman"/>
          <w:b/>
          <w:szCs w:val="24"/>
        </w:rPr>
        <w:t>ΔΗΜΗΤΡΙΟΣ ΒΙΤΣΑΣ (Υπουργός Μεταναστευτικής Πολιτικής):</w:t>
      </w:r>
      <w:r w:rsidRPr="0074766B">
        <w:rPr>
          <w:rFonts w:eastAsia="Times New Roman" w:cs="Times New Roman"/>
          <w:szCs w:val="24"/>
        </w:rPr>
        <w:t xml:space="preserve"> Κατ’ αρχ</w:t>
      </w:r>
      <w:r>
        <w:rPr>
          <w:rFonts w:eastAsia="Times New Roman" w:cs="Times New Roman"/>
          <w:szCs w:val="24"/>
        </w:rPr>
        <w:t>άς</w:t>
      </w:r>
      <w:r w:rsidRPr="0074766B">
        <w:rPr>
          <w:rFonts w:eastAsia="Times New Roman" w:cs="Times New Roman"/>
          <w:szCs w:val="24"/>
        </w:rPr>
        <w:t xml:space="preserve">, </w:t>
      </w:r>
      <w:r>
        <w:rPr>
          <w:rFonts w:eastAsia="Times New Roman" w:cs="Times New Roman"/>
          <w:szCs w:val="24"/>
        </w:rPr>
        <w:t>ευχαριστώ</w:t>
      </w:r>
      <w:r w:rsidRPr="0074766B">
        <w:rPr>
          <w:rFonts w:eastAsia="Times New Roman" w:cs="Times New Roman"/>
          <w:szCs w:val="24"/>
        </w:rPr>
        <w:t xml:space="preserve"> τον κ. Κικίλια που παίζει τον ρόλο του βοηθού Προέδρου</w:t>
      </w:r>
      <w:r>
        <w:rPr>
          <w:rFonts w:eastAsia="Times New Roman" w:cs="Times New Roman"/>
          <w:szCs w:val="24"/>
        </w:rPr>
        <w:t>!</w:t>
      </w:r>
    </w:p>
    <w:p w14:paraId="2967165C" w14:textId="77777777" w:rsidR="00711852" w:rsidRDefault="000A1C6E">
      <w:pPr>
        <w:spacing w:line="600" w:lineRule="auto"/>
        <w:ind w:firstLine="720"/>
        <w:jc w:val="both"/>
        <w:rPr>
          <w:rFonts w:eastAsia="Times New Roman" w:cs="Times New Roman"/>
          <w:szCs w:val="24"/>
        </w:rPr>
      </w:pPr>
      <w:r w:rsidRPr="0074766B">
        <w:rPr>
          <w:rFonts w:eastAsia="Times New Roman" w:cs="Times New Roman"/>
          <w:b/>
          <w:szCs w:val="24"/>
        </w:rPr>
        <w:t>ΒΑΣΙΛΕΙΟΣ ΚΙΚΙΛΙΑΣ:</w:t>
      </w:r>
      <w:r w:rsidRPr="0074766B">
        <w:rPr>
          <w:rFonts w:eastAsia="Times New Roman" w:cs="Times New Roman"/>
          <w:szCs w:val="24"/>
        </w:rPr>
        <w:t xml:space="preserve"> Να είστε καλά</w:t>
      </w:r>
      <w:r>
        <w:rPr>
          <w:rFonts w:eastAsia="Times New Roman" w:cs="Times New Roman"/>
          <w:szCs w:val="24"/>
        </w:rPr>
        <w:t>!</w:t>
      </w:r>
    </w:p>
    <w:p w14:paraId="2967165D" w14:textId="77777777" w:rsidR="00711852" w:rsidRDefault="000A1C6E">
      <w:pPr>
        <w:spacing w:line="600" w:lineRule="auto"/>
        <w:ind w:firstLine="720"/>
        <w:jc w:val="both"/>
        <w:rPr>
          <w:rFonts w:eastAsia="Times New Roman" w:cs="Times New Roman"/>
          <w:szCs w:val="24"/>
        </w:rPr>
      </w:pPr>
      <w:r w:rsidRPr="0074766B">
        <w:rPr>
          <w:rFonts w:eastAsia="Times New Roman" w:cs="Times New Roman"/>
          <w:b/>
          <w:szCs w:val="24"/>
        </w:rPr>
        <w:lastRenderedPageBreak/>
        <w:t>ΔΗΜΗΤΡΙΟΣ ΒΙΤΣΑΣ (Υπουργός Μεταναστευτικής Πολιτικής):</w:t>
      </w:r>
      <w:r w:rsidRPr="0074766B">
        <w:rPr>
          <w:rFonts w:eastAsia="Times New Roman" w:cs="Times New Roman"/>
          <w:szCs w:val="24"/>
        </w:rPr>
        <w:t xml:space="preserve"> Πρέπει, όμως, να ξέρετε και με βάση τον Κανονισμό της Βουλής ότι ως Υπουργός μπορώ να ζητήσω τον λόγο και να πάρω τον λόγο. Οπότε αφήστε το αυτό.</w:t>
      </w:r>
    </w:p>
    <w:p w14:paraId="2967165E" w14:textId="77777777" w:rsidR="00711852" w:rsidRDefault="000A1C6E">
      <w:pPr>
        <w:spacing w:line="600" w:lineRule="auto"/>
        <w:ind w:firstLine="720"/>
        <w:jc w:val="both"/>
        <w:rPr>
          <w:rFonts w:eastAsia="Times New Roman" w:cs="Times New Roman"/>
          <w:szCs w:val="24"/>
        </w:rPr>
      </w:pPr>
      <w:r w:rsidRPr="0074766B">
        <w:rPr>
          <w:rFonts w:eastAsia="Times New Roman" w:cs="Times New Roman"/>
          <w:szCs w:val="24"/>
        </w:rPr>
        <w:t>Τώρα</w:t>
      </w:r>
      <w:r>
        <w:rPr>
          <w:rFonts w:eastAsia="Times New Roman" w:cs="Times New Roman"/>
          <w:szCs w:val="24"/>
        </w:rPr>
        <w:t>,</w:t>
      </w:r>
      <w:r w:rsidRPr="0074766B">
        <w:rPr>
          <w:rFonts w:eastAsia="Times New Roman" w:cs="Times New Roman"/>
          <w:szCs w:val="24"/>
        </w:rPr>
        <w:t xml:space="preserve"> έχουμε προτείνει </w:t>
      </w:r>
      <w:r>
        <w:rPr>
          <w:rFonts w:eastAsia="Times New Roman" w:cs="Times New Roman"/>
          <w:szCs w:val="24"/>
        </w:rPr>
        <w:t>μια</w:t>
      </w:r>
      <w:r w:rsidRPr="0074766B">
        <w:rPr>
          <w:rFonts w:eastAsia="Times New Roman" w:cs="Times New Roman"/>
          <w:szCs w:val="24"/>
        </w:rPr>
        <w:t xml:space="preserve"> τροπολογία</w:t>
      </w:r>
      <w:r>
        <w:rPr>
          <w:rFonts w:eastAsia="Times New Roman" w:cs="Times New Roman"/>
          <w:szCs w:val="24"/>
        </w:rPr>
        <w:t>. Ε</w:t>
      </w:r>
      <w:r w:rsidRPr="0074766B">
        <w:rPr>
          <w:rFonts w:eastAsia="Times New Roman" w:cs="Times New Roman"/>
          <w:szCs w:val="24"/>
        </w:rPr>
        <w:t>ίναι</w:t>
      </w:r>
      <w:r>
        <w:rPr>
          <w:rFonts w:eastAsia="Times New Roman" w:cs="Times New Roman"/>
          <w:szCs w:val="24"/>
        </w:rPr>
        <w:t>,</w:t>
      </w:r>
      <w:r w:rsidRPr="0074766B">
        <w:rPr>
          <w:rFonts w:eastAsia="Times New Roman" w:cs="Times New Roman"/>
          <w:szCs w:val="24"/>
        </w:rPr>
        <w:t xml:space="preserve"> θα </w:t>
      </w:r>
      <w:r>
        <w:rPr>
          <w:rFonts w:eastAsia="Times New Roman" w:cs="Times New Roman"/>
          <w:szCs w:val="24"/>
        </w:rPr>
        <w:t>έ</w:t>
      </w:r>
      <w:r w:rsidRPr="0074766B">
        <w:rPr>
          <w:rFonts w:eastAsia="Times New Roman" w:cs="Times New Roman"/>
          <w:szCs w:val="24"/>
        </w:rPr>
        <w:t>λεγε κανείς</w:t>
      </w:r>
      <w:r>
        <w:rPr>
          <w:rFonts w:eastAsia="Times New Roman" w:cs="Times New Roman"/>
          <w:szCs w:val="24"/>
        </w:rPr>
        <w:t>,</w:t>
      </w:r>
      <w:r w:rsidRPr="0074766B">
        <w:rPr>
          <w:rFonts w:eastAsia="Times New Roman" w:cs="Times New Roman"/>
          <w:szCs w:val="24"/>
        </w:rPr>
        <w:t xml:space="preserve"> </w:t>
      </w:r>
      <w:r>
        <w:rPr>
          <w:rFonts w:eastAsia="Times New Roman" w:cs="Times New Roman"/>
          <w:szCs w:val="24"/>
        </w:rPr>
        <w:t>μια</w:t>
      </w:r>
      <w:r w:rsidRPr="0074766B">
        <w:rPr>
          <w:rFonts w:eastAsia="Times New Roman" w:cs="Times New Roman"/>
          <w:szCs w:val="24"/>
        </w:rPr>
        <w:t xml:space="preserve"> τροπολογία η οποία βλέπει στο άμεσο μέλλον</w:t>
      </w:r>
      <w:r>
        <w:rPr>
          <w:rFonts w:eastAsia="Times New Roman" w:cs="Times New Roman"/>
          <w:szCs w:val="24"/>
        </w:rPr>
        <w:t>. Τ</w:t>
      </w:r>
      <w:r w:rsidRPr="0074766B">
        <w:rPr>
          <w:rFonts w:eastAsia="Times New Roman" w:cs="Times New Roman"/>
          <w:szCs w:val="24"/>
        </w:rPr>
        <w:t>ι εννοώ</w:t>
      </w:r>
      <w:r>
        <w:rPr>
          <w:rFonts w:eastAsia="Times New Roman" w:cs="Times New Roman"/>
          <w:szCs w:val="24"/>
        </w:rPr>
        <w:t>; Εννοώ ό</w:t>
      </w:r>
      <w:r w:rsidRPr="0074766B">
        <w:rPr>
          <w:rFonts w:eastAsia="Times New Roman" w:cs="Times New Roman"/>
          <w:szCs w:val="24"/>
        </w:rPr>
        <w:t xml:space="preserve">τι </w:t>
      </w:r>
      <w:r>
        <w:rPr>
          <w:rFonts w:eastAsia="Times New Roman" w:cs="Times New Roman"/>
          <w:szCs w:val="24"/>
        </w:rPr>
        <w:t>μια</w:t>
      </w:r>
      <w:r w:rsidRPr="0074766B">
        <w:rPr>
          <w:rFonts w:eastAsia="Times New Roman" w:cs="Times New Roman"/>
          <w:szCs w:val="24"/>
        </w:rPr>
        <w:t xml:space="preserve"> σειρά πράγματα που αυτή</w:t>
      </w:r>
      <w:r>
        <w:rPr>
          <w:rFonts w:eastAsia="Times New Roman" w:cs="Times New Roman"/>
          <w:szCs w:val="24"/>
        </w:rPr>
        <w:t xml:space="preserve"> τη στιγμή γίνονται </w:t>
      </w:r>
      <w:r w:rsidRPr="0074766B">
        <w:rPr>
          <w:rFonts w:eastAsia="Times New Roman" w:cs="Times New Roman"/>
          <w:szCs w:val="24"/>
        </w:rPr>
        <w:t xml:space="preserve">από τους διεθνείς </w:t>
      </w:r>
      <w:r>
        <w:rPr>
          <w:rFonts w:eastAsia="Times New Roman" w:cs="Times New Roman"/>
          <w:szCs w:val="24"/>
        </w:rPr>
        <w:t>ο</w:t>
      </w:r>
      <w:r w:rsidRPr="0074766B">
        <w:rPr>
          <w:rFonts w:eastAsia="Times New Roman" w:cs="Times New Roman"/>
          <w:szCs w:val="24"/>
        </w:rPr>
        <w:t xml:space="preserve">ργανισμούς </w:t>
      </w:r>
      <w:r>
        <w:rPr>
          <w:rFonts w:eastAsia="Times New Roman" w:cs="Times New Roman"/>
          <w:szCs w:val="24"/>
        </w:rPr>
        <w:t>μ</w:t>
      </w:r>
      <w:r w:rsidRPr="0074766B">
        <w:rPr>
          <w:rFonts w:eastAsia="Times New Roman" w:cs="Times New Roman"/>
          <w:szCs w:val="24"/>
        </w:rPr>
        <w:t xml:space="preserve">ε </w:t>
      </w:r>
      <w:r>
        <w:rPr>
          <w:rFonts w:eastAsia="Times New Roman" w:cs="Times New Roman"/>
          <w:szCs w:val="24"/>
        </w:rPr>
        <w:t>ε</w:t>
      </w:r>
      <w:r w:rsidRPr="0074766B">
        <w:rPr>
          <w:rFonts w:eastAsia="Times New Roman" w:cs="Times New Roman"/>
          <w:szCs w:val="24"/>
        </w:rPr>
        <w:t>υρωπαϊκή χρηματοδότηση</w:t>
      </w:r>
      <w:r>
        <w:rPr>
          <w:rFonts w:eastAsia="Times New Roman" w:cs="Times New Roman"/>
          <w:szCs w:val="24"/>
        </w:rPr>
        <w:t>,</w:t>
      </w:r>
      <w:r w:rsidRPr="0074766B">
        <w:rPr>
          <w:rFonts w:eastAsia="Times New Roman" w:cs="Times New Roman"/>
          <w:szCs w:val="24"/>
        </w:rPr>
        <w:t xml:space="preserve"> αύριο </w:t>
      </w:r>
      <w:r>
        <w:rPr>
          <w:rFonts w:eastAsia="Times New Roman" w:cs="Times New Roman"/>
          <w:szCs w:val="24"/>
        </w:rPr>
        <w:t>-</w:t>
      </w:r>
      <w:r w:rsidRPr="0074766B">
        <w:rPr>
          <w:rFonts w:eastAsia="Times New Roman" w:cs="Times New Roman"/>
          <w:szCs w:val="24"/>
        </w:rPr>
        <w:t>και πολύ περισσότερο</w:t>
      </w:r>
      <w:r>
        <w:rPr>
          <w:rFonts w:eastAsia="Times New Roman" w:cs="Times New Roman"/>
          <w:szCs w:val="24"/>
        </w:rPr>
        <w:t>-</w:t>
      </w:r>
      <w:r w:rsidRPr="0074766B">
        <w:rPr>
          <w:rFonts w:eastAsia="Times New Roman" w:cs="Times New Roman"/>
          <w:szCs w:val="24"/>
        </w:rPr>
        <w:t xml:space="preserve"> θα γίνονται </w:t>
      </w:r>
      <w:r>
        <w:rPr>
          <w:rFonts w:eastAsia="Times New Roman" w:cs="Times New Roman"/>
          <w:szCs w:val="24"/>
        </w:rPr>
        <w:t>μ</w:t>
      </w:r>
      <w:r w:rsidRPr="0074766B">
        <w:rPr>
          <w:rFonts w:eastAsia="Times New Roman" w:cs="Times New Roman"/>
          <w:szCs w:val="24"/>
        </w:rPr>
        <w:t xml:space="preserve">ε </w:t>
      </w:r>
      <w:r>
        <w:rPr>
          <w:rFonts w:eastAsia="Times New Roman" w:cs="Times New Roman"/>
          <w:szCs w:val="24"/>
        </w:rPr>
        <w:t>ε</w:t>
      </w:r>
      <w:r w:rsidRPr="0074766B">
        <w:rPr>
          <w:rFonts w:eastAsia="Times New Roman" w:cs="Times New Roman"/>
          <w:szCs w:val="24"/>
        </w:rPr>
        <w:t xml:space="preserve">υρωπαϊκή χρηματοδότηση μέσω του ελληνικού </w:t>
      </w:r>
      <w:r>
        <w:rPr>
          <w:rFonts w:eastAsia="Times New Roman" w:cs="Times New Roman"/>
          <w:szCs w:val="24"/>
        </w:rPr>
        <w:t>κ</w:t>
      </w:r>
      <w:r w:rsidRPr="0074766B">
        <w:rPr>
          <w:rFonts w:eastAsia="Times New Roman" w:cs="Times New Roman"/>
          <w:szCs w:val="24"/>
        </w:rPr>
        <w:t>ράτους</w:t>
      </w:r>
      <w:r>
        <w:rPr>
          <w:rFonts w:eastAsia="Times New Roman" w:cs="Times New Roman"/>
          <w:szCs w:val="24"/>
        </w:rPr>
        <w:t>. Π</w:t>
      </w:r>
      <w:r w:rsidRPr="0074766B">
        <w:rPr>
          <w:rFonts w:eastAsia="Times New Roman" w:cs="Times New Roman"/>
          <w:szCs w:val="24"/>
        </w:rPr>
        <w:t>αρ</w:t>
      </w:r>
      <w:r>
        <w:rPr>
          <w:rFonts w:eastAsia="Times New Roman" w:cs="Times New Roman"/>
          <w:szCs w:val="24"/>
        </w:rPr>
        <w:t>αδείγματος χάριν,</w:t>
      </w:r>
      <w:r w:rsidRPr="0074766B">
        <w:rPr>
          <w:rFonts w:eastAsia="Times New Roman" w:cs="Times New Roman"/>
          <w:szCs w:val="24"/>
        </w:rPr>
        <w:t xml:space="preserve"> το </w:t>
      </w:r>
      <w:r>
        <w:rPr>
          <w:rFonts w:eastAsia="Times New Roman" w:cs="Times New Roman"/>
          <w:szCs w:val="24"/>
        </w:rPr>
        <w:t>π</w:t>
      </w:r>
      <w:r w:rsidRPr="0074766B">
        <w:rPr>
          <w:rFonts w:eastAsia="Times New Roman" w:cs="Times New Roman"/>
          <w:szCs w:val="24"/>
        </w:rPr>
        <w:t xml:space="preserve">ρόγραμμα </w:t>
      </w:r>
      <w:r>
        <w:rPr>
          <w:rFonts w:eastAsia="Times New Roman" w:cs="Times New Roman"/>
          <w:szCs w:val="24"/>
        </w:rPr>
        <w:t xml:space="preserve">«ΕΣΤΙΑ», </w:t>
      </w:r>
      <w:r w:rsidRPr="0074766B">
        <w:rPr>
          <w:rFonts w:eastAsia="Times New Roman" w:cs="Times New Roman"/>
          <w:szCs w:val="24"/>
        </w:rPr>
        <w:t xml:space="preserve">με το οποίο ωφελούνται </w:t>
      </w:r>
      <w:r>
        <w:rPr>
          <w:rFonts w:eastAsia="Times New Roman" w:cs="Times New Roman"/>
          <w:szCs w:val="24"/>
        </w:rPr>
        <w:t>είκοσι πέντε</w:t>
      </w:r>
      <w:r w:rsidRPr="0074766B">
        <w:rPr>
          <w:rFonts w:eastAsia="Times New Roman" w:cs="Times New Roman"/>
          <w:szCs w:val="24"/>
        </w:rPr>
        <w:t xml:space="preserve"> χιλιάδες πολίτες τρίτων χωρών και διαμένουν σε σπίτια</w:t>
      </w:r>
      <w:r>
        <w:rPr>
          <w:rFonts w:eastAsia="Times New Roman" w:cs="Times New Roman"/>
          <w:szCs w:val="24"/>
        </w:rPr>
        <w:t>,</w:t>
      </w:r>
      <w:r w:rsidRPr="0074766B">
        <w:rPr>
          <w:rFonts w:eastAsia="Times New Roman" w:cs="Times New Roman"/>
          <w:szCs w:val="24"/>
        </w:rPr>
        <w:t xml:space="preserve"> σε διαμερίσματα</w:t>
      </w:r>
      <w:r>
        <w:rPr>
          <w:rFonts w:eastAsia="Times New Roman" w:cs="Times New Roman"/>
          <w:szCs w:val="24"/>
        </w:rPr>
        <w:t>,</w:t>
      </w:r>
      <w:r w:rsidRPr="0074766B">
        <w:rPr>
          <w:rFonts w:eastAsia="Times New Roman" w:cs="Times New Roman"/>
          <w:szCs w:val="24"/>
        </w:rPr>
        <w:t xml:space="preserve"> από </w:t>
      </w:r>
      <w:r>
        <w:rPr>
          <w:rFonts w:eastAsia="Times New Roman" w:cs="Times New Roman"/>
          <w:szCs w:val="24"/>
        </w:rPr>
        <w:t>1-1-</w:t>
      </w:r>
      <w:r w:rsidRPr="0074766B">
        <w:rPr>
          <w:rFonts w:eastAsia="Times New Roman" w:cs="Times New Roman"/>
          <w:szCs w:val="24"/>
        </w:rPr>
        <w:t xml:space="preserve">2020 έρχεται να </w:t>
      </w:r>
      <w:r>
        <w:rPr>
          <w:rFonts w:eastAsia="Times New Roman" w:cs="Times New Roman"/>
          <w:szCs w:val="24"/>
        </w:rPr>
        <w:t xml:space="preserve">το </w:t>
      </w:r>
      <w:r w:rsidRPr="0074766B">
        <w:rPr>
          <w:rFonts w:eastAsia="Times New Roman" w:cs="Times New Roman"/>
          <w:szCs w:val="24"/>
        </w:rPr>
        <w:t xml:space="preserve">επιτελεί το ελληνικό </w:t>
      </w:r>
      <w:r>
        <w:rPr>
          <w:rFonts w:eastAsia="Times New Roman" w:cs="Times New Roman"/>
          <w:szCs w:val="24"/>
        </w:rPr>
        <w:t>κ</w:t>
      </w:r>
      <w:r w:rsidRPr="0074766B">
        <w:rPr>
          <w:rFonts w:eastAsia="Times New Roman" w:cs="Times New Roman"/>
          <w:szCs w:val="24"/>
        </w:rPr>
        <w:t>ράτος</w:t>
      </w:r>
      <w:r>
        <w:rPr>
          <w:rFonts w:eastAsia="Times New Roman" w:cs="Times New Roman"/>
          <w:szCs w:val="24"/>
        </w:rPr>
        <w:t>. Θ</w:t>
      </w:r>
      <w:r w:rsidRPr="0074766B">
        <w:rPr>
          <w:rFonts w:eastAsia="Times New Roman" w:cs="Times New Roman"/>
          <w:szCs w:val="24"/>
        </w:rPr>
        <w:t>έλουμε να κάνουμε προγραμματικές συμφωνίες με αναπτυξιακές των δήμων</w:t>
      </w:r>
      <w:r>
        <w:rPr>
          <w:rFonts w:eastAsia="Times New Roman" w:cs="Times New Roman"/>
          <w:szCs w:val="24"/>
        </w:rPr>
        <w:t>,</w:t>
      </w:r>
      <w:r w:rsidRPr="0074766B">
        <w:rPr>
          <w:rFonts w:eastAsia="Times New Roman" w:cs="Times New Roman"/>
          <w:szCs w:val="24"/>
        </w:rPr>
        <w:t xml:space="preserve"> με δήμους</w:t>
      </w:r>
      <w:r>
        <w:rPr>
          <w:rFonts w:eastAsia="Times New Roman" w:cs="Times New Roman"/>
          <w:szCs w:val="24"/>
        </w:rPr>
        <w:t>, με</w:t>
      </w:r>
      <w:r w:rsidRPr="0074766B">
        <w:rPr>
          <w:rFonts w:eastAsia="Times New Roman" w:cs="Times New Roman"/>
          <w:szCs w:val="24"/>
        </w:rPr>
        <w:t xml:space="preserve"> περιφέρειες</w:t>
      </w:r>
      <w:r>
        <w:rPr>
          <w:rFonts w:eastAsia="Times New Roman" w:cs="Times New Roman"/>
          <w:szCs w:val="24"/>
        </w:rPr>
        <w:t>,</w:t>
      </w:r>
      <w:r w:rsidRPr="0074766B">
        <w:rPr>
          <w:rFonts w:eastAsia="Times New Roman" w:cs="Times New Roman"/>
          <w:szCs w:val="24"/>
        </w:rPr>
        <w:t xml:space="preserve"> με </w:t>
      </w:r>
      <w:r>
        <w:rPr>
          <w:rFonts w:eastAsia="Times New Roman" w:cs="Times New Roman"/>
          <w:szCs w:val="24"/>
        </w:rPr>
        <w:t>μ</w:t>
      </w:r>
      <w:r w:rsidRPr="0074766B">
        <w:rPr>
          <w:rFonts w:eastAsia="Times New Roman" w:cs="Times New Roman"/>
          <w:szCs w:val="24"/>
        </w:rPr>
        <w:t xml:space="preserve">η </w:t>
      </w:r>
      <w:r>
        <w:rPr>
          <w:rFonts w:eastAsia="Times New Roman" w:cs="Times New Roman"/>
          <w:szCs w:val="24"/>
        </w:rPr>
        <w:t>κ</w:t>
      </w:r>
      <w:r w:rsidRPr="0074766B">
        <w:rPr>
          <w:rFonts w:eastAsia="Times New Roman" w:cs="Times New Roman"/>
          <w:szCs w:val="24"/>
        </w:rPr>
        <w:t xml:space="preserve">υβερνητικές </w:t>
      </w:r>
      <w:r>
        <w:rPr>
          <w:rFonts w:eastAsia="Times New Roman" w:cs="Times New Roman"/>
          <w:szCs w:val="24"/>
        </w:rPr>
        <w:t>ο</w:t>
      </w:r>
      <w:r w:rsidRPr="0074766B">
        <w:rPr>
          <w:rFonts w:eastAsia="Times New Roman" w:cs="Times New Roman"/>
          <w:szCs w:val="24"/>
        </w:rPr>
        <w:t xml:space="preserve">ργανώσεις που αυτή τη στιγμή εκτελούν πρακτικά το </w:t>
      </w:r>
      <w:r>
        <w:rPr>
          <w:rFonts w:eastAsia="Times New Roman" w:cs="Times New Roman"/>
          <w:szCs w:val="24"/>
        </w:rPr>
        <w:t>π</w:t>
      </w:r>
      <w:r w:rsidRPr="0074766B">
        <w:rPr>
          <w:rFonts w:eastAsia="Times New Roman" w:cs="Times New Roman"/>
          <w:szCs w:val="24"/>
        </w:rPr>
        <w:t>ρόγραμμα</w:t>
      </w:r>
      <w:r>
        <w:rPr>
          <w:rFonts w:eastAsia="Times New Roman" w:cs="Times New Roman"/>
          <w:szCs w:val="24"/>
        </w:rPr>
        <w:t>,</w:t>
      </w:r>
      <w:r w:rsidRPr="0074766B">
        <w:rPr>
          <w:rFonts w:eastAsia="Times New Roman" w:cs="Times New Roman"/>
          <w:szCs w:val="24"/>
        </w:rPr>
        <w:t xml:space="preserve"> ώστε το </w:t>
      </w:r>
      <w:r>
        <w:rPr>
          <w:rFonts w:eastAsia="Times New Roman" w:cs="Times New Roman"/>
          <w:szCs w:val="24"/>
        </w:rPr>
        <w:t>π</w:t>
      </w:r>
      <w:r w:rsidRPr="0074766B">
        <w:rPr>
          <w:rFonts w:eastAsia="Times New Roman" w:cs="Times New Roman"/>
          <w:szCs w:val="24"/>
        </w:rPr>
        <w:t xml:space="preserve">ρόγραμμα </w:t>
      </w:r>
      <w:r>
        <w:rPr>
          <w:rFonts w:eastAsia="Times New Roman" w:cs="Times New Roman"/>
          <w:szCs w:val="24"/>
        </w:rPr>
        <w:t>ο</w:t>
      </w:r>
      <w:r w:rsidRPr="0074766B">
        <w:rPr>
          <w:rFonts w:eastAsia="Times New Roman" w:cs="Times New Roman"/>
          <w:szCs w:val="24"/>
        </w:rPr>
        <w:t>μαλ</w:t>
      </w:r>
      <w:r>
        <w:rPr>
          <w:rFonts w:eastAsia="Times New Roman" w:cs="Times New Roman"/>
          <w:szCs w:val="24"/>
        </w:rPr>
        <w:t>ώ</w:t>
      </w:r>
      <w:r w:rsidRPr="0074766B">
        <w:rPr>
          <w:rFonts w:eastAsia="Times New Roman" w:cs="Times New Roman"/>
          <w:szCs w:val="24"/>
        </w:rPr>
        <w:t xml:space="preserve">ς </w:t>
      </w:r>
      <w:r>
        <w:rPr>
          <w:rFonts w:eastAsia="Times New Roman" w:cs="Times New Roman"/>
          <w:szCs w:val="24"/>
        </w:rPr>
        <w:t>να συνεχιστεί.</w:t>
      </w:r>
    </w:p>
    <w:p w14:paraId="2967165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w:t>
      </w:r>
      <w:r w:rsidRPr="0074766B">
        <w:rPr>
          <w:rFonts w:eastAsia="Times New Roman" w:cs="Times New Roman"/>
          <w:szCs w:val="24"/>
        </w:rPr>
        <w:t xml:space="preserve">ο ίδιο και </w:t>
      </w:r>
      <w:r>
        <w:rPr>
          <w:rFonts w:eastAsia="Times New Roman" w:cs="Times New Roman"/>
          <w:szCs w:val="24"/>
        </w:rPr>
        <w:t>για</w:t>
      </w:r>
      <w:r w:rsidRPr="0074766B">
        <w:rPr>
          <w:rFonts w:eastAsia="Times New Roman" w:cs="Times New Roman"/>
          <w:szCs w:val="24"/>
        </w:rPr>
        <w:t xml:space="preserve"> </w:t>
      </w:r>
      <w:r>
        <w:rPr>
          <w:rFonts w:eastAsia="Times New Roman" w:cs="Times New Roman"/>
          <w:szCs w:val="24"/>
        </w:rPr>
        <w:t>μια</w:t>
      </w:r>
      <w:r w:rsidRPr="0074766B">
        <w:rPr>
          <w:rFonts w:eastAsia="Times New Roman" w:cs="Times New Roman"/>
          <w:szCs w:val="24"/>
        </w:rPr>
        <w:t xml:space="preserve"> σειρά άλλα πράγματα</w:t>
      </w:r>
      <w:r>
        <w:rPr>
          <w:rFonts w:eastAsia="Times New Roman" w:cs="Times New Roman"/>
          <w:szCs w:val="24"/>
        </w:rPr>
        <w:t>. Να μην πω αναλυτικά.</w:t>
      </w:r>
      <w:r w:rsidRPr="0074766B">
        <w:rPr>
          <w:rFonts w:eastAsia="Times New Roman" w:cs="Times New Roman"/>
          <w:szCs w:val="24"/>
        </w:rPr>
        <w:t xml:space="preserve"> Έχω έναν κατάλογο που αφορούν</w:t>
      </w:r>
      <w:r>
        <w:rPr>
          <w:rFonts w:eastAsia="Times New Roman" w:cs="Times New Roman"/>
          <w:szCs w:val="24"/>
        </w:rPr>
        <w:t xml:space="preserve"> </w:t>
      </w:r>
      <w:r w:rsidRPr="00072B46">
        <w:rPr>
          <w:rFonts w:eastAsia="Times New Roman" w:cs="Times New Roman"/>
          <w:szCs w:val="24"/>
        </w:rPr>
        <w:t>αυτά τα ζητήματα</w:t>
      </w:r>
      <w:r>
        <w:rPr>
          <w:rFonts w:eastAsia="Times New Roman" w:cs="Times New Roman"/>
          <w:szCs w:val="24"/>
        </w:rPr>
        <w:t>. Α</w:t>
      </w:r>
      <w:r w:rsidRPr="00072B46">
        <w:rPr>
          <w:rFonts w:eastAsia="Times New Roman" w:cs="Times New Roman"/>
          <w:szCs w:val="24"/>
        </w:rPr>
        <w:t xml:space="preserve">υτό δεν σημαίνει ότι για </w:t>
      </w:r>
      <w:r>
        <w:rPr>
          <w:rFonts w:eastAsia="Times New Roman" w:cs="Times New Roman"/>
          <w:szCs w:val="24"/>
        </w:rPr>
        <w:t>μια</w:t>
      </w:r>
      <w:r w:rsidRPr="00072B46">
        <w:rPr>
          <w:rFonts w:eastAsia="Times New Roman" w:cs="Times New Roman"/>
          <w:szCs w:val="24"/>
        </w:rPr>
        <w:t xml:space="preserve"> σειρά </w:t>
      </w:r>
      <w:r>
        <w:rPr>
          <w:rFonts w:eastAsia="Times New Roman" w:cs="Times New Roman"/>
          <w:szCs w:val="24"/>
        </w:rPr>
        <w:t xml:space="preserve">από </w:t>
      </w:r>
      <w:r w:rsidRPr="00072B46">
        <w:rPr>
          <w:rFonts w:eastAsia="Times New Roman" w:cs="Times New Roman"/>
          <w:szCs w:val="24"/>
        </w:rPr>
        <w:t>ζητήματα</w:t>
      </w:r>
      <w:r>
        <w:rPr>
          <w:rFonts w:eastAsia="Times New Roman" w:cs="Times New Roman"/>
          <w:szCs w:val="24"/>
        </w:rPr>
        <w:t>,</w:t>
      </w:r>
      <w:r w:rsidRPr="00072B46">
        <w:rPr>
          <w:rFonts w:eastAsia="Times New Roman" w:cs="Times New Roman"/>
          <w:szCs w:val="24"/>
        </w:rPr>
        <w:t xml:space="preserve"> δεν θα γίνονται διαγωνισμοί</w:t>
      </w:r>
      <w:r>
        <w:rPr>
          <w:rFonts w:eastAsia="Times New Roman" w:cs="Times New Roman"/>
          <w:szCs w:val="24"/>
        </w:rPr>
        <w:t>. Θ</w:t>
      </w:r>
      <w:r w:rsidRPr="00072B46">
        <w:rPr>
          <w:rFonts w:eastAsia="Times New Roman" w:cs="Times New Roman"/>
          <w:szCs w:val="24"/>
        </w:rPr>
        <w:t>α γίνονται και διαγωνισμοί</w:t>
      </w:r>
      <w:r>
        <w:rPr>
          <w:rFonts w:eastAsia="Times New Roman" w:cs="Times New Roman"/>
          <w:szCs w:val="24"/>
        </w:rPr>
        <w:t>,</w:t>
      </w:r>
      <w:r w:rsidRPr="00072B46">
        <w:rPr>
          <w:rFonts w:eastAsia="Times New Roman" w:cs="Times New Roman"/>
          <w:szCs w:val="24"/>
        </w:rPr>
        <w:t xml:space="preserve"> εκεί </w:t>
      </w:r>
      <w:r>
        <w:rPr>
          <w:rFonts w:eastAsia="Times New Roman" w:cs="Times New Roman"/>
          <w:szCs w:val="24"/>
        </w:rPr>
        <w:t>-ά</w:t>
      </w:r>
      <w:r w:rsidRPr="00072B46">
        <w:rPr>
          <w:rFonts w:eastAsia="Times New Roman" w:cs="Times New Roman"/>
          <w:szCs w:val="24"/>
        </w:rPr>
        <w:t>λλωστε προβλέπεται και στο τέλος</w:t>
      </w:r>
      <w:r>
        <w:rPr>
          <w:rFonts w:eastAsia="Times New Roman" w:cs="Times New Roman"/>
          <w:szCs w:val="24"/>
        </w:rPr>
        <w:t>-</w:t>
      </w:r>
      <w:r w:rsidRPr="00072B46">
        <w:rPr>
          <w:rFonts w:eastAsia="Times New Roman" w:cs="Times New Roman"/>
          <w:szCs w:val="24"/>
        </w:rPr>
        <w:t xml:space="preserve"> που το αφορούν</w:t>
      </w:r>
      <w:r>
        <w:rPr>
          <w:rFonts w:eastAsia="Times New Roman" w:cs="Times New Roman"/>
          <w:szCs w:val="24"/>
        </w:rPr>
        <w:t>.</w:t>
      </w:r>
    </w:p>
    <w:p w14:paraId="2967166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Pr="00072B46">
        <w:rPr>
          <w:rFonts w:eastAsia="Times New Roman" w:cs="Times New Roman"/>
          <w:szCs w:val="24"/>
        </w:rPr>
        <w:t xml:space="preserve">δεύτερο </w:t>
      </w:r>
      <w:r>
        <w:rPr>
          <w:rFonts w:eastAsia="Times New Roman" w:cs="Times New Roman"/>
          <w:szCs w:val="24"/>
        </w:rPr>
        <w:t>που αφορά</w:t>
      </w:r>
      <w:r w:rsidRPr="00072B46">
        <w:rPr>
          <w:rFonts w:eastAsia="Times New Roman" w:cs="Times New Roman"/>
          <w:szCs w:val="24"/>
        </w:rPr>
        <w:t xml:space="preserve"> την τροπολογία </w:t>
      </w:r>
      <w:r>
        <w:rPr>
          <w:rFonts w:eastAsia="Times New Roman" w:cs="Times New Roman"/>
          <w:szCs w:val="24"/>
        </w:rPr>
        <w:t>-θ</w:t>
      </w:r>
      <w:r w:rsidRPr="00072B46">
        <w:rPr>
          <w:rFonts w:eastAsia="Times New Roman" w:cs="Times New Roman"/>
          <w:szCs w:val="24"/>
        </w:rPr>
        <w:t>α πω τον αριθμό τ</w:t>
      </w:r>
      <w:r>
        <w:rPr>
          <w:rFonts w:eastAsia="Times New Roman" w:cs="Times New Roman"/>
          <w:szCs w:val="24"/>
        </w:rPr>
        <w:t>ης</w:t>
      </w:r>
      <w:r w:rsidRPr="00072B46">
        <w:rPr>
          <w:rFonts w:eastAsia="Times New Roman" w:cs="Times New Roman"/>
          <w:szCs w:val="24"/>
        </w:rPr>
        <w:t xml:space="preserve"> στο τέλος</w:t>
      </w:r>
      <w:r>
        <w:rPr>
          <w:rFonts w:eastAsia="Times New Roman" w:cs="Times New Roman"/>
          <w:szCs w:val="24"/>
        </w:rPr>
        <w:t>-</w:t>
      </w:r>
      <w:r w:rsidRPr="00072B46">
        <w:rPr>
          <w:rFonts w:eastAsia="Times New Roman" w:cs="Times New Roman"/>
          <w:szCs w:val="24"/>
        </w:rPr>
        <w:t xml:space="preserve"> υπάρχει το εξής</w:t>
      </w:r>
      <w:r>
        <w:rPr>
          <w:rFonts w:eastAsia="Times New Roman" w:cs="Times New Roman"/>
          <w:szCs w:val="24"/>
        </w:rPr>
        <w:t>: Σ</w:t>
      </w:r>
      <w:r w:rsidRPr="00072B46">
        <w:rPr>
          <w:rFonts w:eastAsia="Times New Roman" w:cs="Times New Roman"/>
          <w:szCs w:val="24"/>
        </w:rPr>
        <w:t xml:space="preserve">ήμερα πέρα </w:t>
      </w:r>
      <w:r>
        <w:rPr>
          <w:rFonts w:eastAsia="Times New Roman" w:cs="Times New Roman"/>
          <w:szCs w:val="24"/>
        </w:rPr>
        <w:t xml:space="preserve">από τον </w:t>
      </w:r>
      <w:r w:rsidRPr="00072B46">
        <w:rPr>
          <w:rFonts w:eastAsia="Times New Roman" w:cs="Times New Roman"/>
          <w:szCs w:val="24"/>
        </w:rPr>
        <w:t>ατομικό γεωγραφικό περιορισμό που το</w:t>
      </w:r>
      <w:r>
        <w:rPr>
          <w:rFonts w:eastAsia="Times New Roman" w:cs="Times New Roman"/>
          <w:szCs w:val="24"/>
        </w:rPr>
        <w:t>ν</w:t>
      </w:r>
      <w:r w:rsidRPr="00072B46">
        <w:rPr>
          <w:rFonts w:eastAsia="Times New Roman" w:cs="Times New Roman"/>
          <w:szCs w:val="24"/>
        </w:rPr>
        <w:t xml:space="preserve"> κάνει η Αστυνο</w:t>
      </w:r>
      <w:r>
        <w:rPr>
          <w:rFonts w:eastAsia="Times New Roman" w:cs="Times New Roman"/>
          <w:szCs w:val="24"/>
        </w:rPr>
        <w:t>μία, δηλαδή</w:t>
      </w:r>
      <w:r w:rsidRPr="00072B46">
        <w:rPr>
          <w:rFonts w:eastAsia="Times New Roman" w:cs="Times New Roman"/>
          <w:szCs w:val="24"/>
        </w:rPr>
        <w:t xml:space="preserve"> το Υπουργείο Προστασίας του Πολίτη</w:t>
      </w:r>
      <w:r>
        <w:rPr>
          <w:rFonts w:eastAsia="Times New Roman" w:cs="Times New Roman"/>
          <w:szCs w:val="24"/>
        </w:rPr>
        <w:t>,</w:t>
      </w:r>
      <w:r w:rsidRPr="00072B46">
        <w:rPr>
          <w:rFonts w:eastAsia="Times New Roman" w:cs="Times New Roman"/>
          <w:szCs w:val="24"/>
        </w:rPr>
        <w:t xml:space="preserve"> ξέρετε ότι ο </w:t>
      </w:r>
      <w:r>
        <w:rPr>
          <w:rFonts w:eastAsia="Times New Roman" w:cs="Times New Roman"/>
          <w:szCs w:val="24"/>
        </w:rPr>
        <w:t>δ</w:t>
      </w:r>
      <w:r w:rsidRPr="00072B46">
        <w:rPr>
          <w:rFonts w:eastAsia="Times New Roman" w:cs="Times New Roman"/>
          <w:szCs w:val="24"/>
        </w:rPr>
        <w:t xml:space="preserve">ιευθυντής της </w:t>
      </w:r>
      <w:r>
        <w:rPr>
          <w:rFonts w:eastAsia="Times New Roman" w:cs="Times New Roman"/>
          <w:szCs w:val="24"/>
        </w:rPr>
        <w:t>Υ</w:t>
      </w:r>
      <w:r w:rsidRPr="00072B46">
        <w:rPr>
          <w:rFonts w:eastAsia="Times New Roman" w:cs="Times New Roman"/>
          <w:szCs w:val="24"/>
        </w:rPr>
        <w:t xml:space="preserve">πηρεσίας </w:t>
      </w:r>
      <w:r>
        <w:rPr>
          <w:rFonts w:eastAsia="Times New Roman" w:cs="Times New Roman"/>
          <w:szCs w:val="24"/>
        </w:rPr>
        <w:t>Α</w:t>
      </w:r>
      <w:r w:rsidRPr="00072B46">
        <w:rPr>
          <w:rFonts w:eastAsia="Times New Roman" w:cs="Times New Roman"/>
          <w:szCs w:val="24"/>
        </w:rPr>
        <w:t>σύλου ορίζει τους όρους του γεωγραφικού περιορισμού</w:t>
      </w:r>
      <w:r>
        <w:rPr>
          <w:rFonts w:eastAsia="Times New Roman" w:cs="Times New Roman"/>
          <w:szCs w:val="24"/>
        </w:rPr>
        <w:t xml:space="preserve">. Εδώ, όμως, </w:t>
      </w:r>
      <w:r w:rsidRPr="00072B46">
        <w:rPr>
          <w:rFonts w:eastAsia="Times New Roman" w:cs="Times New Roman"/>
          <w:szCs w:val="24"/>
        </w:rPr>
        <w:t>έχουμε δύο προβλήματα</w:t>
      </w:r>
      <w:r>
        <w:rPr>
          <w:rFonts w:eastAsia="Times New Roman" w:cs="Times New Roman"/>
          <w:szCs w:val="24"/>
        </w:rPr>
        <w:t>. Πρώτον,</w:t>
      </w:r>
      <w:r w:rsidRPr="00072B46">
        <w:rPr>
          <w:rFonts w:eastAsia="Times New Roman" w:cs="Times New Roman"/>
          <w:szCs w:val="24"/>
        </w:rPr>
        <w:t xml:space="preserve"> ο γεωγραφικός περιορισμός να αφορά μόνο </w:t>
      </w:r>
      <w:r>
        <w:rPr>
          <w:rFonts w:eastAsia="Times New Roman" w:cs="Times New Roman"/>
          <w:szCs w:val="24"/>
        </w:rPr>
        <w:t>τ</w:t>
      </w:r>
      <w:r w:rsidRPr="00072B46">
        <w:rPr>
          <w:rFonts w:eastAsia="Times New Roman" w:cs="Times New Roman"/>
          <w:szCs w:val="24"/>
        </w:rPr>
        <w:t>ο άσυλο</w:t>
      </w:r>
      <w:r>
        <w:rPr>
          <w:rFonts w:eastAsia="Times New Roman" w:cs="Times New Roman"/>
          <w:szCs w:val="24"/>
        </w:rPr>
        <w:t>,</w:t>
      </w:r>
      <w:r w:rsidRPr="00072B46">
        <w:rPr>
          <w:rFonts w:eastAsia="Times New Roman" w:cs="Times New Roman"/>
          <w:szCs w:val="24"/>
        </w:rPr>
        <w:t xml:space="preserve"> ενώ αφορά και την υποδοχή και</w:t>
      </w:r>
      <w:r>
        <w:rPr>
          <w:rFonts w:eastAsia="Times New Roman" w:cs="Times New Roman"/>
          <w:szCs w:val="24"/>
        </w:rPr>
        <w:t>,</w:t>
      </w:r>
      <w:r w:rsidRPr="00072B46">
        <w:rPr>
          <w:rFonts w:eastAsia="Times New Roman" w:cs="Times New Roman"/>
          <w:szCs w:val="24"/>
        </w:rPr>
        <w:t xml:space="preserve"> δεύτερον</w:t>
      </w:r>
      <w:r>
        <w:rPr>
          <w:rFonts w:eastAsia="Times New Roman" w:cs="Times New Roman"/>
          <w:szCs w:val="24"/>
        </w:rPr>
        <w:t>, να</w:t>
      </w:r>
      <w:r w:rsidRPr="00072B46">
        <w:rPr>
          <w:rFonts w:eastAsia="Times New Roman" w:cs="Times New Roman"/>
          <w:szCs w:val="24"/>
        </w:rPr>
        <w:t xml:space="preserve"> αναλαμβάνει ο </w:t>
      </w:r>
      <w:r>
        <w:rPr>
          <w:rFonts w:eastAsia="Times New Roman" w:cs="Times New Roman"/>
          <w:szCs w:val="24"/>
        </w:rPr>
        <w:t>Δ</w:t>
      </w:r>
      <w:r w:rsidRPr="00072B46">
        <w:rPr>
          <w:rFonts w:eastAsia="Times New Roman" w:cs="Times New Roman"/>
          <w:szCs w:val="24"/>
        </w:rPr>
        <w:t xml:space="preserve">ιευθυντής της </w:t>
      </w:r>
      <w:r>
        <w:rPr>
          <w:rFonts w:eastAsia="Times New Roman" w:cs="Times New Roman"/>
          <w:szCs w:val="24"/>
        </w:rPr>
        <w:t>Υ</w:t>
      </w:r>
      <w:r w:rsidRPr="00072B46">
        <w:rPr>
          <w:rFonts w:eastAsia="Times New Roman" w:cs="Times New Roman"/>
          <w:szCs w:val="24"/>
        </w:rPr>
        <w:t xml:space="preserve">πηρεσίας </w:t>
      </w:r>
      <w:r>
        <w:rPr>
          <w:rFonts w:eastAsia="Times New Roman" w:cs="Times New Roman"/>
          <w:szCs w:val="24"/>
        </w:rPr>
        <w:t>Α</w:t>
      </w:r>
      <w:r w:rsidRPr="00072B46">
        <w:rPr>
          <w:rFonts w:eastAsia="Times New Roman" w:cs="Times New Roman"/>
          <w:szCs w:val="24"/>
        </w:rPr>
        <w:t>σύλου την πολιτική ευθύνη</w:t>
      </w:r>
      <w:r>
        <w:rPr>
          <w:rFonts w:eastAsia="Times New Roman" w:cs="Times New Roman"/>
          <w:szCs w:val="24"/>
        </w:rPr>
        <w:t>,</w:t>
      </w:r>
      <w:r w:rsidRPr="00072B46">
        <w:rPr>
          <w:rFonts w:eastAsia="Times New Roman" w:cs="Times New Roman"/>
          <w:szCs w:val="24"/>
        </w:rPr>
        <w:t xml:space="preserve"> που κανονικά πρέπει να την </w:t>
      </w:r>
      <w:r>
        <w:rPr>
          <w:rFonts w:eastAsia="Times New Roman" w:cs="Times New Roman"/>
          <w:szCs w:val="24"/>
        </w:rPr>
        <w:t>ανα</w:t>
      </w:r>
      <w:r w:rsidRPr="00072B46">
        <w:rPr>
          <w:rFonts w:eastAsia="Times New Roman" w:cs="Times New Roman"/>
          <w:szCs w:val="24"/>
        </w:rPr>
        <w:t>λαμβάνει η πολιτική ηγεσία</w:t>
      </w:r>
      <w:r>
        <w:rPr>
          <w:rFonts w:eastAsia="Times New Roman" w:cs="Times New Roman"/>
          <w:szCs w:val="24"/>
        </w:rPr>
        <w:t>.</w:t>
      </w:r>
    </w:p>
    <w:p w14:paraId="2967166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w:t>
      </w:r>
      <w:r w:rsidRPr="00072B46">
        <w:rPr>
          <w:rFonts w:eastAsia="Times New Roman" w:cs="Times New Roman"/>
          <w:szCs w:val="24"/>
        </w:rPr>
        <w:t>ρχόμαστε</w:t>
      </w:r>
      <w:r>
        <w:rPr>
          <w:rFonts w:eastAsia="Times New Roman" w:cs="Times New Roman"/>
          <w:szCs w:val="24"/>
        </w:rPr>
        <w:t>,</w:t>
      </w:r>
      <w:r w:rsidRPr="00072B46">
        <w:rPr>
          <w:rFonts w:eastAsia="Times New Roman" w:cs="Times New Roman"/>
          <w:szCs w:val="24"/>
        </w:rPr>
        <w:t xml:space="preserve"> λοιπόν</w:t>
      </w:r>
      <w:r>
        <w:rPr>
          <w:rFonts w:eastAsia="Times New Roman" w:cs="Times New Roman"/>
          <w:szCs w:val="24"/>
        </w:rPr>
        <w:t>,</w:t>
      </w:r>
      <w:r w:rsidRPr="00072B46">
        <w:rPr>
          <w:rFonts w:eastAsia="Times New Roman" w:cs="Times New Roman"/>
          <w:szCs w:val="24"/>
        </w:rPr>
        <w:t xml:space="preserve"> και λέμε ότι αυτή την ευθύνη θα την αναλαμβάνει η πολιτική ηγεσία</w:t>
      </w:r>
      <w:r>
        <w:rPr>
          <w:rFonts w:eastAsia="Times New Roman" w:cs="Times New Roman"/>
          <w:szCs w:val="24"/>
        </w:rPr>
        <w:t>,</w:t>
      </w:r>
      <w:r w:rsidRPr="00072B46">
        <w:rPr>
          <w:rFonts w:eastAsia="Times New Roman" w:cs="Times New Roman"/>
          <w:szCs w:val="24"/>
        </w:rPr>
        <w:t xml:space="preserve"> που θα ορίζει τους όρους του γεωγραφικού περιορισμού</w:t>
      </w:r>
      <w:r>
        <w:rPr>
          <w:rFonts w:eastAsia="Times New Roman" w:cs="Times New Roman"/>
          <w:szCs w:val="24"/>
        </w:rPr>
        <w:t>, ο</w:t>
      </w:r>
      <w:r w:rsidRPr="00072B46">
        <w:rPr>
          <w:rFonts w:eastAsia="Times New Roman" w:cs="Times New Roman"/>
          <w:szCs w:val="24"/>
        </w:rPr>
        <w:t xml:space="preserve"> </w:t>
      </w:r>
      <w:r>
        <w:rPr>
          <w:rFonts w:eastAsia="Times New Roman" w:cs="Times New Roman"/>
          <w:szCs w:val="24"/>
        </w:rPr>
        <w:t>ο</w:t>
      </w:r>
      <w:r w:rsidRPr="00072B46">
        <w:rPr>
          <w:rFonts w:eastAsia="Times New Roman" w:cs="Times New Roman"/>
          <w:szCs w:val="24"/>
        </w:rPr>
        <w:t xml:space="preserve">ποίος δεν είναι το μέλλον μας </w:t>
      </w:r>
      <w:r>
        <w:rPr>
          <w:rFonts w:eastAsia="Times New Roman" w:cs="Times New Roman"/>
          <w:szCs w:val="24"/>
        </w:rPr>
        <w:t>-</w:t>
      </w:r>
      <w:r w:rsidRPr="00072B46">
        <w:rPr>
          <w:rFonts w:eastAsia="Times New Roman" w:cs="Times New Roman"/>
          <w:szCs w:val="24"/>
        </w:rPr>
        <w:t xml:space="preserve">δεν είναι ίσως και το παρόν </w:t>
      </w:r>
      <w:r>
        <w:rPr>
          <w:rFonts w:eastAsia="Times New Roman" w:cs="Times New Roman"/>
          <w:szCs w:val="24"/>
        </w:rPr>
        <w:t>μας</w:t>
      </w:r>
      <w:r w:rsidRPr="00072B46">
        <w:rPr>
          <w:rFonts w:eastAsia="Times New Roman" w:cs="Times New Roman"/>
          <w:szCs w:val="24"/>
        </w:rPr>
        <w:t xml:space="preserve"> σε ορισμένα ζητήματα</w:t>
      </w:r>
      <w:r>
        <w:rPr>
          <w:rFonts w:eastAsia="Times New Roman" w:cs="Times New Roman"/>
          <w:szCs w:val="24"/>
        </w:rPr>
        <w:t>-</w:t>
      </w:r>
      <w:r w:rsidRPr="00072B46">
        <w:rPr>
          <w:rFonts w:eastAsia="Times New Roman" w:cs="Times New Roman"/>
          <w:szCs w:val="24"/>
        </w:rPr>
        <w:t xml:space="preserve"> ώστε να προχωράει καλύτερα</w:t>
      </w:r>
      <w:r>
        <w:rPr>
          <w:rFonts w:eastAsia="Times New Roman" w:cs="Times New Roman"/>
          <w:szCs w:val="24"/>
        </w:rPr>
        <w:t>,</w:t>
      </w:r>
      <w:r w:rsidRPr="00072B46">
        <w:rPr>
          <w:rFonts w:eastAsia="Times New Roman" w:cs="Times New Roman"/>
          <w:szCs w:val="24"/>
        </w:rPr>
        <w:t xml:space="preserve"> πιο γρήγορα</w:t>
      </w:r>
      <w:r>
        <w:rPr>
          <w:rFonts w:eastAsia="Times New Roman" w:cs="Times New Roman"/>
          <w:szCs w:val="24"/>
        </w:rPr>
        <w:t>,</w:t>
      </w:r>
      <w:r w:rsidRPr="00072B46">
        <w:rPr>
          <w:rFonts w:eastAsia="Times New Roman" w:cs="Times New Roman"/>
          <w:szCs w:val="24"/>
        </w:rPr>
        <w:t xml:space="preserve"> αλλά και με μεγαλύτερη ευθύνη </w:t>
      </w:r>
      <w:r>
        <w:rPr>
          <w:rFonts w:eastAsia="Times New Roman" w:cs="Times New Roman"/>
          <w:szCs w:val="24"/>
        </w:rPr>
        <w:t>τ</w:t>
      </w:r>
      <w:r w:rsidRPr="00072B46">
        <w:rPr>
          <w:rFonts w:eastAsia="Times New Roman" w:cs="Times New Roman"/>
          <w:szCs w:val="24"/>
        </w:rPr>
        <w:t>ο ζήτημα του γεωγραφικού περιορισμού</w:t>
      </w:r>
      <w:r>
        <w:rPr>
          <w:rFonts w:eastAsia="Times New Roman" w:cs="Times New Roman"/>
          <w:szCs w:val="24"/>
        </w:rPr>
        <w:t>.</w:t>
      </w:r>
    </w:p>
    <w:p w14:paraId="2967166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Μισό λεπτό να βρω και τον αριθμό της</w:t>
      </w:r>
      <w:r w:rsidRPr="00072B46">
        <w:rPr>
          <w:rFonts w:eastAsia="Times New Roman" w:cs="Times New Roman"/>
          <w:szCs w:val="24"/>
        </w:rPr>
        <w:t xml:space="preserve"> τροπολογία</w:t>
      </w:r>
      <w:r>
        <w:rPr>
          <w:rFonts w:eastAsia="Times New Roman" w:cs="Times New Roman"/>
          <w:szCs w:val="24"/>
        </w:rPr>
        <w:t>ς.</w:t>
      </w:r>
    </w:p>
    <w:p w14:paraId="29671663"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Ν</w:t>
      </w:r>
      <w:r w:rsidRPr="00072B46">
        <w:rPr>
          <w:rFonts w:eastAsia="Times New Roman" w:cs="Times New Roman"/>
          <w:szCs w:val="24"/>
        </w:rPr>
        <w:t>α βοηθήσω</w:t>
      </w:r>
      <w:r>
        <w:rPr>
          <w:rFonts w:eastAsia="Times New Roman" w:cs="Times New Roman"/>
          <w:szCs w:val="24"/>
        </w:rPr>
        <w:t>, κύριε Υπουργέ;</w:t>
      </w:r>
    </w:p>
    <w:p w14:paraId="29671664"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Βοηθήστε με, σας παρακαλώ.</w:t>
      </w:r>
    </w:p>
    <w:p w14:paraId="2967166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Είναι η τροπολογία με γενικό αριθμό 2107 και ειδικό 102.</w:t>
      </w:r>
    </w:p>
    <w:p w14:paraId="29671666"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Ευχαριστώ πολύ.</w:t>
      </w:r>
    </w:p>
    <w:p w14:paraId="29671667"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Κοινοβουλευτικός Εκπρόσωπος τη</w:t>
      </w:r>
      <w:r w:rsidRPr="00072B46">
        <w:rPr>
          <w:rFonts w:eastAsia="Times New Roman" w:cs="Times New Roman"/>
          <w:szCs w:val="24"/>
        </w:rPr>
        <w:t xml:space="preserve">ς </w:t>
      </w:r>
      <w:r>
        <w:rPr>
          <w:rFonts w:eastAsia="Times New Roman" w:cs="Times New Roman"/>
          <w:szCs w:val="24"/>
        </w:rPr>
        <w:t>Δ</w:t>
      </w:r>
      <w:r w:rsidRPr="00072B46">
        <w:rPr>
          <w:rFonts w:eastAsia="Times New Roman" w:cs="Times New Roman"/>
          <w:szCs w:val="24"/>
        </w:rPr>
        <w:t xml:space="preserve">ημοκρατικής </w:t>
      </w:r>
      <w:r>
        <w:rPr>
          <w:rFonts w:eastAsia="Times New Roman" w:cs="Times New Roman"/>
          <w:szCs w:val="24"/>
        </w:rPr>
        <w:t>Σ</w:t>
      </w:r>
      <w:r w:rsidRPr="00072B46">
        <w:rPr>
          <w:rFonts w:eastAsia="Times New Roman" w:cs="Times New Roman"/>
          <w:szCs w:val="24"/>
        </w:rPr>
        <w:t>υμπαράταξης κ</w:t>
      </w:r>
      <w:r>
        <w:rPr>
          <w:rFonts w:eastAsia="Times New Roman" w:cs="Times New Roman"/>
          <w:szCs w:val="24"/>
        </w:rPr>
        <w:t>.</w:t>
      </w:r>
      <w:r w:rsidRPr="00072B46">
        <w:rPr>
          <w:rFonts w:eastAsia="Times New Roman" w:cs="Times New Roman"/>
          <w:szCs w:val="24"/>
        </w:rPr>
        <w:t xml:space="preserve"> Λοβέρδος</w:t>
      </w:r>
      <w:r>
        <w:rPr>
          <w:rFonts w:eastAsia="Times New Roman" w:cs="Times New Roman"/>
          <w:szCs w:val="24"/>
        </w:rPr>
        <w:t>.</w:t>
      </w:r>
    </w:p>
    <w:p w14:paraId="29671668"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w:t>
      </w:r>
      <w:r w:rsidRPr="00072B46">
        <w:rPr>
          <w:rFonts w:eastAsia="Times New Roman" w:cs="Times New Roman"/>
          <w:szCs w:val="24"/>
        </w:rPr>
        <w:t>υχαριστώ</w:t>
      </w:r>
      <w:r>
        <w:rPr>
          <w:rFonts w:eastAsia="Times New Roman" w:cs="Times New Roman"/>
          <w:szCs w:val="24"/>
        </w:rPr>
        <w:t>,</w:t>
      </w:r>
      <w:r w:rsidRPr="00072B46">
        <w:rPr>
          <w:rFonts w:eastAsia="Times New Roman" w:cs="Times New Roman"/>
          <w:szCs w:val="24"/>
        </w:rPr>
        <w:t xml:space="preserve"> κύριε </w:t>
      </w:r>
      <w:r>
        <w:rPr>
          <w:rFonts w:eastAsia="Times New Roman" w:cs="Times New Roman"/>
          <w:szCs w:val="24"/>
        </w:rPr>
        <w:t>Π</w:t>
      </w:r>
      <w:r w:rsidRPr="00072B46">
        <w:rPr>
          <w:rFonts w:eastAsia="Times New Roman" w:cs="Times New Roman"/>
          <w:szCs w:val="24"/>
        </w:rPr>
        <w:t>ρόεδρε</w:t>
      </w:r>
      <w:r>
        <w:rPr>
          <w:rFonts w:eastAsia="Times New Roman" w:cs="Times New Roman"/>
          <w:szCs w:val="24"/>
        </w:rPr>
        <w:t>.</w:t>
      </w:r>
    </w:p>
    <w:p w14:paraId="2967166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κριτική που ο κ.</w:t>
      </w:r>
      <w:r w:rsidRPr="00072B46">
        <w:rPr>
          <w:rFonts w:eastAsia="Times New Roman" w:cs="Times New Roman"/>
          <w:szCs w:val="24"/>
        </w:rPr>
        <w:t xml:space="preserve"> Αρβανιτίδης και εμείς ως παράταξη κάναμε στην αρμόδια </w:t>
      </w:r>
      <w:r>
        <w:rPr>
          <w:rFonts w:eastAsia="Times New Roman" w:cs="Times New Roman"/>
          <w:szCs w:val="24"/>
        </w:rPr>
        <w:t>Δ</w:t>
      </w:r>
      <w:r w:rsidRPr="00072B46">
        <w:rPr>
          <w:rFonts w:eastAsia="Times New Roman" w:cs="Times New Roman"/>
          <w:szCs w:val="24"/>
        </w:rPr>
        <w:t xml:space="preserve">ιαρκή </w:t>
      </w:r>
      <w:r>
        <w:rPr>
          <w:rFonts w:eastAsia="Times New Roman" w:cs="Times New Roman"/>
          <w:szCs w:val="24"/>
        </w:rPr>
        <w:t>Ε</w:t>
      </w:r>
      <w:r w:rsidRPr="00072B46">
        <w:rPr>
          <w:rFonts w:eastAsia="Times New Roman" w:cs="Times New Roman"/>
          <w:szCs w:val="24"/>
        </w:rPr>
        <w:t>πιτροπή είχε τέσσερις άξονες</w:t>
      </w:r>
      <w:r>
        <w:rPr>
          <w:rFonts w:eastAsia="Times New Roman" w:cs="Times New Roman"/>
          <w:szCs w:val="24"/>
        </w:rPr>
        <w:t>:</w:t>
      </w:r>
    </w:p>
    <w:p w14:paraId="2967166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Μετά από τέσσερα χρόνια</w:t>
      </w:r>
      <w:r w:rsidRPr="00072B46">
        <w:rPr>
          <w:rFonts w:eastAsia="Times New Roman" w:cs="Times New Roman"/>
          <w:szCs w:val="24"/>
        </w:rPr>
        <w:t xml:space="preserve"> και κάτι μήνες</w:t>
      </w:r>
      <w:r>
        <w:rPr>
          <w:rFonts w:eastAsia="Times New Roman" w:cs="Times New Roman"/>
          <w:szCs w:val="24"/>
        </w:rPr>
        <w:t>, α</w:t>
      </w:r>
      <w:r w:rsidRPr="00072B46">
        <w:rPr>
          <w:rFonts w:eastAsia="Times New Roman" w:cs="Times New Roman"/>
          <w:szCs w:val="24"/>
        </w:rPr>
        <w:t>υτό είναι το σχέδιο νόμου που έχει ανάγκη ο τόπος</w:t>
      </w:r>
      <w:r>
        <w:rPr>
          <w:rFonts w:eastAsia="Times New Roman" w:cs="Times New Roman"/>
          <w:szCs w:val="24"/>
        </w:rPr>
        <w:t>,</w:t>
      </w:r>
      <w:r w:rsidRPr="00072B46">
        <w:rPr>
          <w:rFonts w:eastAsia="Times New Roman" w:cs="Times New Roman"/>
          <w:szCs w:val="24"/>
        </w:rPr>
        <w:t xml:space="preserve"> οι </w:t>
      </w:r>
      <w:r>
        <w:rPr>
          <w:rFonts w:eastAsia="Times New Roman" w:cs="Times New Roman"/>
          <w:szCs w:val="24"/>
        </w:rPr>
        <w:t>Έ</w:t>
      </w:r>
      <w:r w:rsidRPr="00072B46">
        <w:rPr>
          <w:rFonts w:eastAsia="Times New Roman" w:cs="Times New Roman"/>
          <w:szCs w:val="24"/>
        </w:rPr>
        <w:t xml:space="preserve">νοπλες </w:t>
      </w:r>
      <w:r>
        <w:rPr>
          <w:rFonts w:eastAsia="Times New Roman" w:cs="Times New Roman"/>
          <w:szCs w:val="24"/>
        </w:rPr>
        <w:t>Δ</w:t>
      </w:r>
      <w:r w:rsidRPr="00072B46">
        <w:rPr>
          <w:rFonts w:eastAsia="Times New Roman" w:cs="Times New Roman"/>
          <w:szCs w:val="24"/>
        </w:rPr>
        <w:t>υνάμεις</w:t>
      </w:r>
      <w:r>
        <w:rPr>
          <w:rFonts w:eastAsia="Times New Roman" w:cs="Times New Roman"/>
          <w:szCs w:val="24"/>
        </w:rPr>
        <w:t>; Π</w:t>
      </w:r>
      <w:r w:rsidRPr="00072B46">
        <w:rPr>
          <w:rFonts w:eastAsia="Times New Roman" w:cs="Times New Roman"/>
          <w:szCs w:val="24"/>
        </w:rPr>
        <w:t>ο</w:t>
      </w:r>
      <w:r>
        <w:rPr>
          <w:rFonts w:eastAsia="Times New Roman" w:cs="Times New Roman"/>
          <w:szCs w:val="24"/>
        </w:rPr>
        <w:t>ύ</w:t>
      </w:r>
      <w:r w:rsidRPr="00072B46">
        <w:rPr>
          <w:rFonts w:eastAsia="Times New Roman" w:cs="Times New Roman"/>
          <w:szCs w:val="24"/>
        </w:rPr>
        <w:t xml:space="preserve"> είναι εκείνη η </w:t>
      </w:r>
      <w:r>
        <w:rPr>
          <w:rFonts w:eastAsia="Times New Roman" w:cs="Times New Roman"/>
          <w:szCs w:val="24"/>
        </w:rPr>
        <w:t>πολυ</w:t>
      </w:r>
      <w:r w:rsidRPr="00072B46">
        <w:rPr>
          <w:rFonts w:eastAsia="Times New Roman" w:cs="Times New Roman"/>
          <w:szCs w:val="24"/>
        </w:rPr>
        <w:t>διαφημι</w:t>
      </w:r>
      <w:r>
        <w:rPr>
          <w:rFonts w:eastAsia="Times New Roman" w:cs="Times New Roman"/>
          <w:szCs w:val="24"/>
        </w:rPr>
        <w:t>σθείσα αναδιάρθρωση των Ενόπλων Δυνάμεων;</w:t>
      </w:r>
    </w:p>
    <w:p w14:paraId="2967166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Δεύτερον, πού</w:t>
      </w:r>
      <w:r w:rsidRPr="00072B46">
        <w:rPr>
          <w:rFonts w:eastAsia="Times New Roman" w:cs="Times New Roman"/>
          <w:szCs w:val="24"/>
        </w:rPr>
        <w:t xml:space="preserve"> είναι </w:t>
      </w:r>
      <w:r>
        <w:rPr>
          <w:rFonts w:eastAsia="Times New Roman" w:cs="Times New Roman"/>
          <w:szCs w:val="24"/>
        </w:rPr>
        <w:t xml:space="preserve">εκείνη η αλλαγή των δομών, βάσει της οποίας θα </w:t>
      </w:r>
      <w:r w:rsidRPr="00072B46">
        <w:rPr>
          <w:rFonts w:eastAsia="Times New Roman" w:cs="Times New Roman"/>
          <w:szCs w:val="24"/>
        </w:rPr>
        <w:t>ενισχυόταν το αξιόμαχο των Ενόπλων Δυνάμεων</w:t>
      </w:r>
      <w:r>
        <w:rPr>
          <w:rFonts w:eastAsia="Times New Roman" w:cs="Times New Roman"/>
          <w:szCs w:val="24"/>
        </w:rPr>
        <w:t>;</w:t>
      </w:r>
    </w:p>
    <w:p w14:paraId="2967166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Πού </w:t>
      </w:r>
      <w:r w:rsidRPr="00072B46">
        <w:rPr>
          <w:rFonts w:eastAsia="Times New Roman" w:cs="Times New Roman"/>
          <w:szCs w:val="24"/>
        </w:rPr>
        <w:t>είναι ο καθορισμός των αξόνων μιας κοινής αμυντικής πολιτικής που θα μας έφερνε και σε συνεννόηση</w:t>
      </w:r>
      <w:r>
        <w:rPr>
          <w:rFonts w:eastAsia="Times New Roman" w:cs="Times New Roman"/>
          <w:szCs w:val="24"/>
        </w:rPr>
        <w:t>;</w:t>
      </w:r>
    </w:p>
    <w:p w14:paraId="2967166D" w14:textId="77777777" w:rsidR="00711852" w:rsidRDefault="000A1C6E">
      <w:pPr>
        <w:spacing w:line="600" w:lineRule="auto"/>
        <w:ind w:firstLine="720"/>
        <w:jc w:val="both"/>
        <w:rPr>
          <w:rFonts w:eastAsia="Times New Roman" w:cs="Times New Roman"/>
          <w:b/>
          <w:szCs w:val="24"/>
        </w:rPr>
      </w:pPr>
      <w:r>
        <w:rPr>
          <w:rFonts w:eastAsia="Times New Roman" w:cs="Times New Roman"/>
          <w:szCs w:val="24"/>
        </w:rPr>
        <w:lastRenderedPageBreak/>
        <w:t>Κ</w:t>
      </w:r>
      <w:r w:rsidRPr="00072B46">
        <w:rPr>
          <w:rFonts w:eastAsia="Times New Roman" w:cs="Times New Roman"/>
          <w:szCs w:val="24"/>
        </w:rPr>
        <w:t xml:space="preserve">αι κάτι το οποίο το έχω βάλει </w:t>
      </w:r>
      <w:r>
        <w:rPr>
          <w:rFonts w:eastAsia="Times New Roman" w:cs="Times New Roman"/>
          <w:szCs w:val="24"/>
        </w:rPr>
        <w:t xml:space="preserve">δέκα φορές, αλλά </w:t>
      </w:r>
      <w:r w:rsidRPr="00072B46">
        <w:rPr>
          <w:rFonts w:eastAsia="Times New Roman" w:cs="Times New Roman"/>
          <w:szCs w:val="24"/>
        </w:rPr>
        <w:t>έχω σταματήσει</w:t>
      </w:r>
      <w:r>
        <w:rPr>
          <w:rFonts w:eastAsia="Times New Roman" w:cs="Times New Roman"/>
          <w:szCs w:val="24"/>
        </w:rPr>
        <w:t>, γιατί δ</w:t>
      </w:r>
      <w:r w:rsidRPr="00072B46">
        <w:rPr>
          <w:rFonts w:eastAsia="Times New Roman" w:cs="Times New Roman"/>
          <w:szCs w:val="24"/>
        </w:rPr>
        <w:t>εν έχει πια νόημα</w:t>
      </w:r>
      <w:r>
        <w:rPr>
          <w:rFonts w:eastAsia="Times New Roman" w:cs="Times New Roman"/>
          <w:szCs w:val="24"/>
        </w:rPr>
        <w:t xml:space="preserve"> -τ</w:t>
      </w:r>
      <w:r w:rsidRPr="00072B46">
        <w:rPr>
          <w:rFonts w:eastAsia="Times New Roman" w:cs="Times New Roman"/>
          <w:szCs w:val="24"/>
        </w:rPr>
        <w:t xml:space="preserve">έσσερα χρόνια και κάτι </w:t>
      </w:r>
      <w:r>
        <w:rPr>
          <w:rFonts w:eastAsia="Times New Roman" w:cs="Times New Roman"/>
          <w:szCs w:val="24"/>
        </w:rPr>
        <w:t>ο κ. Β</w:t>
      </w:r>
      <w:r w:rsidRPr="00072B46">
        <w:rPr>
          <w:rFonts w:eastAsia="Times New Roman" w:cs="Times New Roman"/>
          <w:szCs w:val="24"/>
        </w:rPr>
        <w:t>ίτσας ήταν ο πρώτος που μου απαντούσε</w:t>
      </w:r>
      <w:r>
        <w:rPr>
          <w:rFonts w:eastAsia="Times New Roman" w:cs="Times New Roman"/>
          <w:szCs w:val="24"/>
        </w:rPr>
        <w:t>- αφορά τη</w:t>
      </w:r>
      <w:r w:rsidRPr="00072B46">
        <w:rPr>
          <w:rFonts w:eastAsia="Times New Roman" w:cs="Times New Roman"/>
          <w:szCs w:val="24"/>
        </w:rPr>
        <w:t xml:space="preserve"> συνεργασία των Ενόπλων Δυνάμεων με την εγχώρια αμυντική βιομηχανία</w:t>
      </w:r>
      <w:r>
        <w:rPr>
          <w:rFonts w:eastAsia="Times New Roman" w:cs="Times New Roman"/>
          <w:szCs w:val="24"/>
        </w:rPr>
        <w:t>. Πόσα δεν είπαμε οι δυο μας εδώ, κύριε Βίτσα,</w:t>
      </w:r>
      <w:r w:rsidRPr="00072B46">
        <w:rPr>
          <w:rFonts w:eastAsia="Times New Roman" w:cs="Times New Roman"/>
          <w:szCs w:val="24"/>
        </w:rPr>
        <w:t xml:space="preserve"> </w:t>
      </w:r>
      <w:r>
        <w:rPr>
          <w:rFonts w:eastAsia="Times New Roman" w:cs="Times New Roman"/>
          <w:szCs w:val="24"/>
        </w:rPr>
        <w:t>στα</w:t>
      </w:r>
      <w:r w:rsidRPr="00072B46">
        <w:rPr>
          <w:rFonts w:eastAsia="Times New Roman" w:cs="Times New Roman"/>
          <w:szCs w:val="24"/>
        </w:rPr>
        <w:t xml:space="preserve"> τέσσερα </w:t>
      </w:r>
      <w:r>
        <w:rPr>
          <w:rFonts w:eastAsia="Times New Roman" w:cs="Times New Roman"/>
          <w:szCs w:val="24"/>
        </w:rPr>
        <w:t xml:space="preserve">αυτά </w:t>
      </w:r>
      <w:r w:rsidRPr="00072B46">
        <w:rPr>
          <w:rFonts w:eastAsia="Times New Roman" w:cs="Times New Roman"/>
          <w:szCs w:val="24"/>
        </w:rPr>
        <w:t>χρόνια</w:t>
      </w:r>
      <w:r>
        <w:rPr>
          <w:rFonts w:eastAsia="Times New Roman" w:cs="Times New Roman"/>
          <w:szCs w:val="24"/>
        </w:rPr>
        <w:t>. Εάν ε</w:t>
      </w:r>
      <w:r w:rsidRPr="00072B46">
        <w:rPr>
          <w:rFonts w:eastAsia="Times New Roman" w:cs="Times New Roman"/>
          <w:szCs w:val="24"/>
        </w:rPr>
        <w:t>ρχόμουν να ξανακάν</w:t>
      </w:r>
      <w:r>
        <w:rPr>
          <w:rFonts w:eastAsia="Times New Roman" w:cs="Times New Roman"/>
          <w:szCs w:val="24"/>
        </w:rPr>
        <w:t xml:space="preserve">ω επίκαιρη ερώτηση, πάλι τα ίδια θα λέγαμε. Για σας </w:t>
      </w:r>
      <w:r w:rsidRPr="00072B46">
        <w:rPr>
          <w:rFonts w:eastAsia="Times New Roman" w:cs="Times New Roman"/>
          <w:szCs w:val="24"/>
        </w:rPr>
        <w:t>τέσσερα χρόνια και δυο-τρεις μήνες πήγαν στο</w:t>
      </w:r>
      <w:r>
        <w:rPr>
          <w:rFonts w:eastAsia="Times New Roman" w:cs="Times New Roman"/>
          <w:szCs w:val="24"/>
        </w:rPr>
        <w:t>ν</w:t>
      </w:r>
      <w:r w:rsidRPr="00072B46">
        <w:rPr>
          <w:rFonts w:eastAsia="Times New Roman" w:cs="Times New Roman"/>
          <w:szCs w:val="24"/>
        </w:rPr>
        <w:t xml:space="preserve"> βρόντο</w:t>
      </w:r>
      <w:r>
        <w:rPr>
          <w:rFonts w:eastAsia="Times New Roman" w:cs="Times New Roman"/>
          <w:szCs w:val="24"/>
        </w:rPr>
        <w:t>.</w:t>
      </w:r>
      <w:r w:rsidRPr="00072B46">
        <w:rPr>
          <w:rFonts w:eastAsia="Times New Roman" w:cs="Times New Roman"/>
          <w:szCs w:val="24"/>
        </w:rPr>
        <w:t xml:space="preserve"> Αντ</w:t>
      </w:r>
      <w:r>
        <w:rPr>
          <w:rFonts w:eastAsia="Times New Roman" w:cs="Times New Roman"/>
          <w:szCs w:val="24"/>
        </w:rPr>
        <w:t>’</w:t>
      </w:r>
      <w:r w:rsidRPr="00072B46">
        <w:rPr>
          <w:rFonts w:eastAsia="Times New Roman" w:cs="Times New Roman"/>
          <w:szCs w:val="24"/>
        </w:rPr>
        <w:t xml:space="preserve"> αυτού</w:t>
      </w:r>
      <w:r>
        <w:rPr>
          <w:rFonts w:eastAsia="Times New Roman" w:cs="Times New Roman"/>
          <w:szCs w:val="24"/>
        </w:rPr>
        <w:t>,</w:t>
      </w:r>
      <w:r w:rsidRPr="00072B46">
        <w:rPr>
          <w:rFonts w:eastAsia="Times New Roman" w:cs="Times New Roman"/>
          <w:szCs w:val="24"/>
        </w:rPr>
        <w:t xml:space="preserve"> λέει ο κ</w:t>
      </w:r>
      <w:r>
        <w:rPr>
          <w:rFonts w:eastAsia="Times New Roman" w:cs="Times New Roman"/>
          <w:szCs w:val="24"/>
        </w:rPr>
        <w:t xml:space="preserve">. </w:t>
      </w:r>
      <w:r w:rsidRPr="00072B46">
        <w:rPr>
          <w:rFonts w:eastAsia="Times New Roman" w:cs="Times New Roman"/>
          <w:szCs w:val="24"/>
        </w:rPr>
        <w:t>Αρβανιτίδης</w:t>
      </w:r>
      <w:r>
        <w:rPr>
          <w:rFonts w:eastAsia="Times New Roman" w:cs="Times New Roman"/>
          <w:szCs w:val="24"/>
        </w:rPr>
        <w:t>, έρχεται το παρόν</w:t>
      </w:r>
      <w:r w:rsidRPr="00072B46">
        <w:rPr>
          <w:rFonts w:eastAsia="Times New Roman" w:cs="Times New Roman"/>
          <w:szCs w:val="24"/>
        </w:rPr>
        <w:t xml:space="preserve"> </w:t>
      </w:r>
      <w:r>
        <w:rPr>
          <w:rFonts w:eastAsia="Times New Roman" w:cs="Times New Roman"/>
          <w:szCs w:val="24"/>
        </w:rPr>
        <w:t xml:space="preserve">εμβαλωματικό </w:t>
      </w:r>
      <w:r w:rsidRPr="00072B46">
        <w:rPr>
          <w:rFonts w:eastAsia="Times New Roman" w:cs="Times New Roman"/>
          <w:szCs w:val="24"/>
        </w:rPr>
        <w:t xml:space="preserve">σχέδιο νόμου με διάφορες </w:t>
      </w:r>
      <w:r>
        <w:rPr>
          <w:rFonts w:eastAsia="Times New Roman" w:cs="Times New Roman"/>
          <w:szCs w:val="24"/>
        </w:rPr>
        <w:t>ψευδο</w:t>
      </w:r>
      <w:r w:rsidRPr="00072B46">
        <w:rPr>
          <w:rFonts w:eastAsia="Times New Roman" w:cs="Times New Roman"/>
          <w:szCs w:val="24"/>
        </w:rPr>
        <w:t xml:space="preserve">ρυθμίσεις </w:t>
      </w:r>
      <w:r>
        <w:rPr>
          <w:rFonts w:eastAsia="Times New Roman" w:cs="Times New Roman"/>
          <w:szCs w:val="24"/>
        </w:rPr>
        <w:t xml:space="preserve">ή </w:t>
      </w:r>
      <w:r w:rsidRPr="00072B46">
        <w:rPr>
          <w:rFonts w:eastAsia="Times New Roman" w:cs="Times New Roman"/>
          <w:szCs w:val="24"/>
        </w:rPr>
        <w:t>και ρυθμίσεις</w:t>
      </w:r>
      <w:r>
        <w:rPr>
          <w:rFonts w:eastAsia="Times New Roman" w:cs="Times New Roman"/>
          <w:szCs w:val="24"/>
        </w:rPr>
        <w:t>,</w:t>
      </w:r>
      <w:r w:rsidRPr="00072B46">
        <w:rPr>
          <w:rFonts w:eastAsia="Times New Roman" w:cs="Times New Roman"/>
          <w:szCs w:val="24"/>
        </w:rPr>
        <w:t xml:space="preserve"> που σχετίζονται με θέματα </w:t>
      </w:r>
      <w:r>
        <w:rPr>
          <w:rFonts w:eastAsia="Times New Roman" w:cs="Times New Roman"/>
          <w:szCs w:val="24"/>
        </w:rPr>
        <w:t>που θα μπορούσαν να συντηρούν τον</w:t>
      </w:r>
      <w:r w:rsidRPr="00072B46">
        <w:rPr>
          <w:rFonts w:eastAsia="Times New Roman" w:cs="Times New Roman"/>
          <w:szCs w:val="24"/>
        </w:rPr>
        <w:t xml:space="preserve"> κυρί</w:t>
      </w:r>
      <w:r>
        <w:rPr>
          <w:rFonts w:eastAsia="Times New Roman" w:cs="Times New Roman"/>
          <w:szCs w:val="24"/>
        </w:rPr>
        <w:t>ω</w:t>
      </w:r>
      <w:r w:rsidRPr="00072B46">
        <w:rPr>
          <w:rFonts w:eastAsia="Times New Roman" w:cs="Times New Roman"/>
          <w:szCs w:val="24"/>
        </w:rPr>
        <w:t>ς κορμό ενός βασικού σχεδίου νόμου</w:t>
      </w:r>
      <w:r>
        <w:rPr>
          <w:rFonts w:eastAsia="Times New Roman" w:cs="Times New Roman"/>
          <w:szCs w:val="24"/>
        </w:rPr>
        <w:t>.</w:t>
      </w:r>
      <w:r w:rsidRPr="00072B46">
        <w:rPr>
          <w:rFonts w:eastAsia="Times New Roman" w:cs="Times New Roman"/>
          <w:szCs w:val="24"/>
        </w:rPr>
        <w:t xml:space="preserve"> </w:t>
      </w:r>
    </w:p>
    <w:p w14:paraId="2967166E" w14:textId="77777777" w:rsidR="00711852" w:rsidRDefault="000A1C6E">
      <w:pPr>
        <w:spacing w:line="600" w:lineRule="auto"/>
        <w:ind w:firstLine="720"/>
        <w:jc w:val="both"/>
        <w:rPr>
          <w:rFonts w:eastAsia="Times New Roman"/>
          <w:szCs w:val="24"/>
        </w:rPr>
      </w:pPr>
      <w:r>
        <w:rPr>
          <w:rFonts w:eastAsia="Times New Roman"/>
          <w:szCs w:val="24"/>
        </w:rPr>
        <w:t>Αυτή είναι η κριτική μας και γι’ αυτό καταψηφίζουμε. Θα ψηφίσουμε συγκεκριμένες διατάξεις.</w:t>
      </w:r>
    </w:p>
    <w:p w14:paraId="2967166F" w14:textId="77777777" w:rsidR="00711852" w:rsidRDefault="000A1C6E">
      <w:pPr>
        <w:spacing w:line="600" w:lineRule="auto"/>
        <w:ind w:firstLine="720"/>
        <w:jc w:val="both"/>
        <w:rPr>
          <w:rFonts w:eastAsia="Times New Roman"/>
          <w:szCs w:val="24"/>
        </w:rPr>
      </w:pPr>
      <w:r>
        <w:rPr>
          <w:rFonts w:eastAsia="Times New Roman"/>
          <w:szCs w:val="24"/>
        </w:rPr>
        <w:t xml:space="preserve">Πέραν αυτών που προείπα, έχουμε θέματα αμυντικής πολιτικής που θα μπορούσαμε να τα πούμε εδώ και να έχουμε συνεννοηθεί; Με επίκαιρη ερώτησή μου -που έδειξε και χαρακτήρα- έλεγα στον κ. Αποστολάκη, ημερών Υπουργό Άμυνας, ότι από εμπειρία μου στις επιτροπές της Κοινοβουλευτικής Συνέλευσης του ΝΑΤΟ είχα τη δυνατότητα να ρωτήσω -όχι ρητορικά- τι γίνεται με τη μόνιμη διαρθρωμένη αμυντική συνεργασία στο πλαίσιο της Ένωσης και να παίρνω απαντήσεις στο παρελθόν αόριστες, αλλά από τη Μογκερίνι </w:t>
      </w:r>
      <w:r>
        <w:rPr>
          <w:rFonts w:eastAsia="Times New Roman"/>
          <w:szCs w:val="24"/>
        </w:rPr>
        <w:lastRenderedPageBreak/>
        <w:t>πολύ ενθαρρυντικές ότι αυτό προχωράει σε είκοσι πέντε χώρες. Όταν ρωτούσα αν η Ελλάδα είναι μέτοχος, μου είπε</w:t>
      </w:r>
      <w:r w:rsidRPr="00A11E12">
        <w:rPr>
          <w:rFonts w:eastAsia="Times New Roman"/>
          <w:szCs w:val="24"/>
        </w:rPr>
        <w:t>:</w:t>
      </w:r>
      <w:r>
        <w:rPr>
          <w:rFonts w:eastAsia="Times New Roman"/>
          <w:szCs w:val="24"/>
        </w:rPr>
        <w:t xml:space="preserve"> «Ναι, είναι μέτοχος και πολύ ενεργός μάλιστα». Αυτό είναι πολύ ενθαρρυντικό. Έκανα μια επίκαιρη ερώτηση για να ενθαρρύνω και να πω «στηρίζουμε». Συζητάμε κάτι σχετικό; Δεν συζητάμε κάτι σχετικό. Κάνουμε προεκλογικές διευθετήσεις εδώ ως Εθνική Αντιπροσωπεία. Υπάρχουν θέματα; Ανέφερα ένα. Ας αναφέρω και άλλο ένα που είναι σε αντίθετη κατεύθυνση και που δεν είναι σωστό.</w:t>
      </w:r>
    </w:p>
    <w:p w14:paraId="29671670" w14:textId="77777777" w:rsidR="00711852" w:rsidRDefault="000A1C6E">
      <w:pPr>
        <w:spacing w:line="600" w:lineRule="auto"/>
        <w:ind w:firstLine="720"/>
        <w:jc w:val="both"/>
        <w:rPr>
          <w:rFonts w:eastAsia="Times New Roman"/>
          <w:szCs w:val="24"/>
        </w:rPr>
      </w:pPr>
      <w:r>
        <w:rPr>
          <w:rFonts w:eastAsia="Times New Roman"/>
          <w:szCs w:val="24"/>
        </w:rPr>
        <w:t xml:space="preserve">Κυρίες και κύριοι Βουλευτές, αύριο συγκαλείται το Εθνικό Συμβούλιο Εξωτερικής Πολιτικής για να συζητήσει την πρόταση που κάνει η Κυβέρνηση για τη σύσταση Συμβουλίου Εθνικής Ασφάλειας. Μάλιστα. Τι είναι το Συμβούλιο Εθνικής Ασφάλειας; Μια λοβιτούρα προεκλογική είναι. Έκανε -υποτίθεται- πρόταση το Ποτάμι πριν από καιρό και συγκλήθηκε το Εθνικό Συμβούλιο Εξωτερικής Πολιτικής για να δει αυτό το θέμα. Το Ποτάμι έκανε μια πρόταση συναισθηματικού χαρακτήρα, να συμμετέχουν οι πρώην Πρωθυπουργοί. Έκανε μία -κατά τη γνώμη μου- λάθος, αλλά όχι του πεταμού, πρόταση. Υποτίθεται ότι ο Πρωθυπουργός την είδε με πολύ μεγάλη σοβαρότητα -τις Πρέσπες συζητούσαν, εν πάση περιπτώσει- ήλθε στο Εθνικό Συμβούλιο Εξωτερικής Πολιτικής και καταλάβαμε ότι το Υπουργείο Εξωτερικών είναι απρόθυμο </w:t>
      </w:r>
      <w:r>
        <w:rPr>
          <w:rFonts w:eastAsia="Times New Roman"/>
          <w:szCs w:val="24"/>
        </w:rPr>
        <w:lastRenderedPageBreak/>
        <w:t>να δει κάτι τέτοιο. Ξαφνικά έρχεται το Συμβούλιο Εθνικής Ασφάλειας, ένα κυβερνητικό όργανο, απολύτως κυβερνητικό όργανο. Αν δείτε τη σύνθεσή του, κύριοι συνάδελφοι, είναι απολύτως κυβερνητικό όργανο. Λέω</w:t>
      </w:r>
      <w:r w:rsidRPr="00333FE6">
        <w:rPr>
          <w:rFonts w:eastAsia="Times New Roman"/>
          <w:szCs w:val="24"/>
        </w:rPr>
        <w:t xml:space="preserve">: </w:t>
      </w:r>
      <w:r>
        <w:rPr>
          <w:rFonts w:eastAsia="Times New Roman"/>
          <w:szCs w:val="24"/>
        </w:rPr>
        <w:t xml:space="preserve">«Καλά, αυτή η Επιτροπή Εξωτερικών και Άμυνας πρέπει να συζητάει μόνο για διευθετήσεις; Δεν είναι σοβαρό όργανο να το έχετε προειδοποιήσει;». Δεν το προειδοποιήσατε και διορίζεται -ακούστε- σύμβουλος εθνικής ασφάλειας παρά τω Πρωθυπουργώ. Έξι στην υπηρεσία του νέες θέσεις για υπαλλήλους με προσλήψεις, αποσπάσεις κ.λπ.. </w:t>
      </w:r>
    </w:p>
    <w:p w14:paraId="29671671" w14:textId="77777777" w:rsidR="00711852" w:rsidRDefault="000A1C6E">
      <w:pPr>
        <w:spacing w:line="600" w:lineRule="auto"/>
        <w:ind w:firstLine="720"/>
        <w:jc w:val="both"/>
        <w:rPr>
          <w:rFonts w:eastAsia="Times New Roman"/>
          <w:szCs w:val="24"/>
        </w:rPr>
      </w:pPr>
      <w:r>
        <w:rPr>
          <w:rFonts w:eastAsia="Times New Roman"/>
          <w:szCs w:val="24"/>
        </w:rPr>
        <w:t>Θα ρωτήσω ρητορικά</w:t>
      </w:r>
      <w:r w:rsidRPr="008A18DE">
        <w:rPr>
          <w:rFonts w:eastAsia="Times New Roman"/>
          <w:szCs w:val="24"/>
        </w:rPr>
        <w:t xml:space="preserve">: </w:t>
      </w:r>
      <w:r>
        <w:rPr>
          <w:rFonts w:eastAsia="Times New Roman"/>
          <w:szCs w:val="24"/>
        </w:rPr>
        <w:t xml:space="preserve">Καλά, αυτό δεν είναι κομμάτι της αρμοδιότητας του ΚΥΣΕΑ; Καλά, αν ενεργοποιούνταν το ΚΥΣΕΑ ως προς αυτό ή και σε μια συγκεκριμένη του ρύθμιση, που από το 2002 είναι ανεφάρμοστη, δεν θα κάλυπτε αυτό το κενό; Μας έλειπε αυτό το κυβερνητικό όργανο; Δεν μας έλειπε και δεν μας λείπει. </w:t>
      </w:r>
    </w:p>
    <w:p w14:paraId="29671672" w14:textId="77777777" w:rsidR="00711852" w:rsidRDefault="000A1C6E">
      <w:pPr>
        <w:spacing w:line="600" w:lineRule="auto"/>
        <w:ind w:firstLine="720"/>
        <w:jc w:val="both"/>
        <w:rPr>
          <w:rFonts w:eastAsia="Times New Roman"/>
          <w:szCs w:val="24"/>
        </w:rPr>
      </w:pPr>
      <w:r>
        <w:rPr>
          <w:rFonts w:eastAsia="Times New Roman"/>
          <w:szCs w:val="24"/>
        </w:rPr>
        <w:t xml:space="preserve">Κακώς, κύριε Υπουργέ, παρακάμπτοντας την Εθνική Αντιπροσωπεία, ενώ είναι το Υπουργείο σας εδώ, αυτό πηγαίνει για προσυζήτηση στο Εθνικό Συμβούλιο Εξωτερικής Πολιτικής για να συγκροτηθεί όργανο -δεν ξέρω εάν θα το φέρετε και δεν ξέρω και εάν το έχετε και υπ’ όψιν σας- ένα τόσο αδιάφορο όργανο που σε τίποτα δεν θα συνεισφέρει στα θέματα της ασφάλειας του τόπου. </w:t>
      </w:r>
    </w:p>
    <w:p w14:paraId="29671673" w14:textId="77777777" w:rsidR="00711852" w:rsidRDefault="000A1C6E">
      <w:pPr>
        <w:spacing w:line="600" w:lineRule="auto"/>
        <w:ind w:firstLine="720"/>
        <w:jc w:val="both"/>
        <w:rPr>
          <w:rFonts w:eastAsia="Times New Roman" w:cs="Times New Roman"/>
          <w:szCs w:val="24"/>
        </w:rPr>
      </w:pPr>
      <w:r>
        <w:rPr>
          <w:rFonts w:eastAsia="Times New Roman"/>
          <w:szCs w:val="24"/>
        </w:rPr>
        <w:lastRenderedPageBreak/>
        <w:t>Έχω ορισμένες σκέψεις να κάνω. Κατ’ αρχάς διαφωνώ πλήρως με την κριτική που άσκησε η Νέα Δημοκρατία -το άκουσα και από τον κ. Κικίλια και από τον κ. Γεωργιάδη- για το άρθρο 22. Το άρθρο 22 είναι σωστό. Έχω την τιμή να είμαι ως πανεπιστημιακός καθηγητής ο άνθρωπος που συμβούλεψα τον αείμνηστο Γεράσιμο Αρσένη να προβλέψει επιτέλους την κοινωνική εναλλακτική θητεία και τότε άκουγα αυτά που άκουσα και σήμερα, ότι αυτοί είναι τεμπελχανάδες, ότι όλοι θα πάνε στον στρατό και θα δηλώνουν αντιρρησίες και προβλέφθηκε μια τεράστια θητεία για τους ανθρώπους αυτούς, που κάνουν πολλές φορές βαρύτερο έργο απ’ ό,τι κάνουν οι άλλοι και στο εξωτερικό και εδώ. Εδώ υποστήριξα επί χρόνια και υποστηρίζω αυτή τη ρύθμιση και θα ήταν αντίφαση για το δικό μου πολιτικό ήθος, επειδή είμαι στην Αντιπολίτευση τώρα, να μην υποστηρίξω το άρθρο 22. Το υποστηρίζω. Κλείνω επ’ αυτού χωρίς άλλα λόγια. Είναι σωστό, ιδίως αν δει κανείς και το πόσα προβλήματα έχουν προκύψει κατά την εφαρμογή άλλων ρυθμίσεων.</w:t>
      </w:r>
    </w:p>
    <w:p w14:paraId="29671674" w14:textId="77777777" w:rsidR="00711852" w:rsidRDefault="000A1C6E">
      <w:pPr>
        <w:spacing w:line="600" w:lineRule="auto"/>
        <w:ind w:firstLine="720"/>
        <w:jc w:val="both"/>
        <w:rPr>
          <w:rFonts w:eastAsia="Times New Roman"/>
          <w:szCs w:val="24"/>
        </w:rPr>
      </w:pPr>
      <w:r w:rsidRPr="00B7769B">
        <w:rPr>
          <w:rFonts w:eastAsia="Times New Roman"/>
          <w:szCs w:val="24"/>
        </w:rPr>
        <w:t>Έρχομαι σε κάτι πολύ σοβαρό</w:t>
      </w:r>
      <w:r>
        <w:rPr>
          <w:rFonts w:eastAsia="Times New Roman"/>
          <w:szCs w:val="24"/>
        </w:rPr>
        <w:t>,</w:t>
      </w:r>
      <w:r w:rsidRPr="00B7769B">
        <w:rPr>
          <w:rFonts w:eastAsia="Times New Roman"/>
          <w:szCs w:val="24"/>
        </w:rPr>
        <w:t xml:space="preserve"> το οποίο </w:t>
      </w:r>
      <w:r>
        <w:rPr>
          <w:rFonts w:eastAsia="Times New Roman"/>
          <w:szCs w:val="24"/>
        </w:rPr>
        <w:t>το ξέρω ως</w:t>
      </w:r>
      <w:r w:rsidRPr="00B7769B">
        <w:rPr>
          <w:rFonts w:eastAsia="Times New Roman"/>
          <w:szCs w:val="24"/>
        </w:rPr>
        <w:t xml:space="preserve"> </w:t>
      </w:r>
      <w:r>
        <w:rPr>
          <w:rFonts w:eastAsia="Times New Roman"/>
          <w:szCs w:val="24"/>
        </w:rPr>
        <w:t xml:space="preserve">θέμα από </w:t>
      </w:r>
      <w:r w:rsidRPr="00B7769B">
        <w:rPr>
          <w:rFonts w:eastAsia="Times New Roman"/>
          <w:szCs w:val="24"/>
        </w:rPr>
        <w:t>φοιτητής</w:t>
      </w:r>
      <w:r>
        <w:rPr>
          <w:rFonts w:eastAsia="Times New Roman"/>
          <w:szCs w:val="24"/>
        </w:rPr>
        <w:t>.</w:t>
      </w:r>
      <w:r w:rsidRPr="00B7769B">
        <w:rPr>
          <w:rFonts w:eastAsia="Times New Roman"/>
          <w:szCs w:val="24"/>
        </w:rPr>
        <w:t xml:space="preserve"> </w:t>
      </w:r>
      <w:r>
        <w:rPr>
          <w:rFonts w:eastAsia="Times New Roman"/>
          <w:szCs w:val="24"/>
        </w:rPr>
        <w:t>Κ</w:t>
      </w:r>
      <w:r w:rsidRPr="00B7769B">
        <w:rPr>
          <w:rFonts w:eastAsia="Times New Roman"/>
          <w:szCs w:val="24"/>
        </w:rPr>
        <w:t>υρίες και κύριοι συνάδελφοι</w:t>
      </w:r>
      <w:r>
        <w:rPr>
          <w:rFonts w:eastAsia="Times New Roman"/>
          <w:szCs w:val="24"/>
        </w:rPr>
        <w:t xml:space="preserve"> </w:t>
      </w:r>
      <w:r w:rsidRPr="00B7769B">
        <w:rPr>
          <w:rFonts w:eastAsia="Times New Roman"/>
          <w:szCs w:val="24"/>
        </w:rPr>
        <w:t xml:space="preserve">και κύριοι </w:t>
      </w:r>
      <w:r>
        <w:rPr>
          <w:rFonts w:eastAsia="Times New Roman"/>
          <w:szCs w:val="24"/>
        </w:rPr>
        <w:t>Υ</w:t>
      </w:r>
      <w:r w:rsidRPr="00B7769B">
        <w:rPr>
          <w:rFonts w:eastAsia="Times New Roman"/>
          <w:szCs w:val="24"/>
        </w:rPr>
        <w:t>πουργοί</w:t>
      </w:r>
      <w:r>
        <w:rPr>
          <w:rFonts w:eastAsia="Times New Roman"/>
          <w:szCs w:val="24"/>
        </w:rPr>
        <w:t>,</w:t>
      </w:r>
      <w:r w:rsidRPr="00B7769B">
        <w:rPr>
          <w:rFonts w:eastAsia="Times New Roman"/>
          <w:szCs w:val="24"/>
        </w:rPr>
        <w:t xml:space="preserve"> όταν ήμουν φοιτητής </w:t>
      </w:r>
      <w:r>
        <w:rPr>
          <w:rFonts w:eastAsia="Times New Roman"/>
          <w:szCs w:val="24"/>
        </w:rPr>
        <w:t>της Ν</w:t>
      </w:r>
      <w:r w:rsidRPr="00B7769B">
        <w:rPr>
          <w:rFonts w:eastAsia="Times New Roman"/>
          <w:szCs w:val="24"/>
        </w:rPr>
        <w:t xml:space="preserve">ομικής είχαμε συμφοιτητές τα παιδιά της </w:t>
      </w:r>
      <w:r>
        <w:rPr>
          <w:rFonts w:eastAsia="Times New Roman"/>
          <w:szCs w:val="24"/>
        </w:rPr>
        <w:t xml:space="preserve">ΣΣΑΣ. Πήγαμε </w:t>
      </w:r>
      <w:r w:rsidRPr="00B7769B">
        <w:rPr>
          <w:rFonts w:eastAsia="Times New Roman"/>
          <w:szCs w:val="24"/>
        </w:rPr>
        <w:t>μαζί</w:t>
      </w:r>
      <w:r>
        <w:rPr>
          <w:rFonts w:eastAsia="Times New Roman"/>
          <w:szCs w:val="24"/>
        </w:rPr>
        <w:t>,</w:t>
      </w:r>
      <w:r w:rsidRPr="00B7769B">
        <w:rPr>
          <w:rFonts w:eastAsia="Times New Roman"/>
          <w:szCs w:val="24"/>
        </w:rPr>
        <w:t xml:space="preserve"> </w:t>
      </w:r>
      <w:r>
        <w:rPr>
          <w:rFonts w:eastAsia="Times New Roman"/>
          <w:szCs w:val="24"/>
        </w:rPr>
        <w:t>μ</w:t>
      </w:r>
      <w:r w:rsidRPr="00B7769B">
        <w:rPr>
          <w:rFonts w:eastAsia="Times New Roman"/>
          <w:szCs w:val="24"/>
        </w:rPr>
        <w:t>ε αυτούς μεγαλώσαμε μαζί</w:t>
      </w:r>
      <w:r>
        <w:rPr>
          <w:rFonts w:eastAsia="Times New Roman"/>
          <w:szCs w:val="24"/>
        </w:rPr>
        <w:t>,</w:t>
      </w:r>
      <w:r w:rsidRPr="00B7769B">
        <w:rPr>
          <w:rFonts w:eastAsia="Times New Roman"/>
          <w:szCs w:val="24"/>
        </w:rPr>
        <w:t xml:space="preserve"> κάναμε π</w:t>
      </w:r>
      <w:r>
        <w:rPr>
          <w:rFonts w:eastAsia="Times New Roman"/>
          <w:szCs w:val="24"/>
        </w:rPr>
        <w:t>ορείες ζωής</w:t>
      </w:r>
      <w:r w:rsidRPr="00B7769B">
        <w:rPr>
          <w:rFonts w:eastAsia="Times New Roman"/>
          <w:szCs w:val="24"/>
        </w:rPr>
        <w:t xml:space="preserve"> μαζί</w:t>
      </w:r>
      <w:r>
        <w:rPr>
          <w:rFonts w:eastAsia="Times New Roman"/>
          <w:szCs w:val="24"/>
        </w:rPr>
        <w:t>,</w:t>
      </w:r>
      <w:r w:rsidRPr="00B7769B">
        <w:rPr>
          <w:rFonts w:eastAsia="Times New Roman"/>
          <w:szCs w:val="24"/>
        </w:rPr>
        <w:t xml:space="preserve"> τους έβρισκα δεξιά και αριστερά</w:t>
      </w:r>
      <w:r>
        <w:rPr>
          <w:rFonts w:eastAsia="Times New Roman"/>
          <w:szCs w:val="24"/>
        </w:rPr>
        <w:t xml:space="preserve"> με βάση τις επιστημονικές μου ενασχολήσεις </w:t>
      </w:r>
      <w:r w:rsidRPr="00B7769B">
        <w:rPr>
          <w:rFonts w:eastAsia="Times New Roman"/>
          <w:szCs w:val="24"/>
        </w:rPr>
        <w:t xml:space="preserve">και </w:t>
      </w:r>
      <w:r>
        <w:rPr>
          <w:rFonts w:eastAsia="Times New Roman"/>
          <w:szCs w:val="24"/>
        </w:rPr>
        <w:t>όντας νέος Βουλευτής το</w:t>
      </w:r>
      <w:r w:rsidRPr="00B7769B">
        <w:rPr>
          <w:rFonts w:eastAsia="Times New Roman"/>
          <w:szCs w:val="24"/>
        </w:rPr>
        <w:t xml:space="preserve"> </w:t>
      </w:r>
      <w:r w:rsidRPr="00B7769B">
        <w:rPr>
          <w:rFonts w:eastAsia="Times New Roman"/>
          <w:szCs w:val="24"/>
        </w:rPr>
        <w:lastRenderedPageBreak/>
        <w:t>2000</w:t>
      </w:r>
      <w:r>
        <w:rPr>
          <w:rFonts w:eastAsia="Times New Roman"/>
          <w:szCs w:val="24"/>
        </w:rPr>
        <w:t>,</w:t>
      </w:r>
      <w:r w:rsidRPr="00B7769B">
        <w:rPr>
          <w:rFonts w:eastAsia="Times New Roman"/>
          <w:szCs w:val="24"/>
        </w:rPr>
        <w:t xml:space="preserve"> με την προετοιμαζόμενη τότε </w:t>
      </w:r>
      <w:r>
        <w:rPr>
          <w:rFonts w:eastAsia="Times New Roman"/>
          <w:szCs w:val="24"/>
        </w:rPr>
        <w:t>Α</w:t>
      </w:r>
      <w:r w:rsidRPr="00B7769B">
        <w:rPr>
          <w:rFonts w:eastAsia="Times New Roman"/>
          <w:szCs w:val="24"/>
        </w:rPr>
        <w:t>ναθεώρηση του Συντάγματος</w:t>
      </w:r>
      <w:r>
        <w:rPr>
          <w:rFonts w:eastAsia="Times New Roman"/>
          <w:szCs w:val="24"/>
        </w:rPr>
        <w:t>,</w:t>
      </w:r>
      <w:r w:rsidRPr="00B7769B">
        <w:rPr>
          <w:rFonts w:eastAsia="Times New Roman"/>
          <w:szCs w:val="24"/>
        </w:rPr>
        <w:t xml:space="preserve"> είχαμε συνεργαστεί</w:t>
      </w:r>
      <w:r>
        <w:rPr>
          <w:rFonts w:eastAsia="Times New Roman"/>
          <w:szCs w:val="24"/>
        </w:rPr>
        <w:t>,</w:t>
      </w:r>
      <w:r w:rsidRPr="00B7769B">
        <w:rPr>
          <w:rFonts w:eastAsia="Times New Roman"/>
          <w:szCs w:val="24"/>
        </w:rPr>
        <w:t xml:space="preserve"> γιατί το άρθρο </w:t>
      </w:r>
      <w:r>
        <w:rPr>
          <w:rFonts w:eastAsia="Times New Roman"/>
          <w:szCs w:val="24"/>
        </w:rPr>
        <w:t xml:space="preserve">96 παράγραφος </w:t>
      </w:r>
      <w:r w:rsidRPr="00B7769B">
        <w:rPr>
          <w:rFonts w:eastAsia="Times New Roman"/>
          <w:szCs w:val="24"/>
        </w:rPr>
        <w:t>5 ορίζει πολλά γι</w:t>
      </w:r>
      <w:r>
        <w:rPr>
          <w:rFonts w:eastAsia="Times New Roman"/>
          <w:szCs w:val="24"/>
        </w:rPr>
        <w:t>’</w:t>
      </w:r>
      <w:r w:rsidRPr="00B7769B">
        <w:rPr>
          <w:rFonts w:eastAsia="Times New Roman"/>
          <w:szCs w:val="24"/>
        </w:rPr>
        <w:t xml:space="preserve"> αυτούς και </w:t>
      </w:r>
      <w:r>
        <w:rPr>
          <w:rFonts w:eastAsia="Times New Roman"/>
          <w:szCs w:val="24"/>
        </w:rPr>
        <w:t xml:space="preserve">οι </w:t>
      </w:r>
      <w:r w:rsidRPr="00B7769B">
        <w:rPr>
          <w:rFonts w:eastAsia="Times New Roman"/>
          <w:szCs w:val="24"/>
        </w:rPr>
        <w:t>άνθρωποι</w:t>
      </w:r>
      <w:r>
        <w:rPr>
          <w:rFonts w:eastAsia="Times New Roman"/>
          <w:szCs w:val="24"/>
        </w:rPr>
        <w:t xml:space="preserve"> ως δικαστικοί λειτουργοί είχαν</w:t>
      </w:r>
      <w:r w:rsidRPr="00B7769B">
        <w:rPr>
          <w:rFonts w:eastAsia="Times New Roman"/>
          <w:szCs w:val="24"/>
        </w:rPr>
        <w:t xml:space="preserve"> και </w:t>
      </w:r>
      <w:r>
        <w:rPr>
          <w:rFonts w:eastAsia="Times New Roman"/>
          <w:szCs w:val="24"/>
        </w:rPr>
        <w:t>ά</w:t>
      </w:r>
      <w:r w:rsidRPr="00B7769B">
        <w:rPr>
          <w:rFonts w:eastAsia="Times New Roman"/>
          <w:szCs w:val="24"/>
        </w:rPr>
        <w:t>λλα αιτήματα</w:t>
      </w:r>
      <w:r>
        <w:rPr>
          <w:rFonts w:eastAsia="Times New Roman"/>
          <w:szCs w:val="24"/>
        </w:rPr>
        <w:t xml:space="preserve">. </w:t>
      </w:r>
      <w:r w:rsidRPr="00B7769B">
        <w:rPr>
          <w:rFonts w:eastAsia="Times New Roman"/>
          <w:szCs w:val="24"/>
        </w:rPr>
        <w:t xml:space="preserve">Μάλιστα </w:t>
      </w:r>
      <w:r>
        <w:rPr>
          <w:rFonts w:eastAsia="Times New Roman"/>
          <w:szCs w:val="24"/>
        </w:rPr>
        <w:t>είχα</w:t>
      </w:r>
      <w:r w:rsidRPr="00B7769B">
        <w:rPr>
          <w:rFonts w:eastAsia="Times New Roman"/>
          <w:szCs w:val="24"/>
        </w:rPr>
        <w:t xml:space="preserve"> </w:t>
      </w:r>
      <w:r>
        <w:rPr>
          <w:rFonts w:eastAsia="Times New Roman"/>
          <w:szCs w:val="24"/>
        </w:rPr>
        <w:t>γνωμοδοτήσει</w:t>
      </w:r>
      <w:r w:rsidRPr="00B7769B">
        <w:rPr>
          <w:rFonts w:eastAsia="Times New Roman"/>
          <w:szCs w:val="24"/>
        </w:rPr>
        <w:t xml:space="preserve"> </w:t>
      </w:r>
      <w:r>
        <w:rPr>
          <w:rFonts w:eastAsia="Times New Roman"/>
          <w:szCs w:val="24"/>
        </w:rPr>
        <w:t>υπέρ τους.</w:t>
      </w:r>
    </w:p>
    <w:p w14:paraId="29671675" w14:textId="77777777" w:rsidR="00711852" w:rsidRDefault="000A1C6E">
      <w:pPr>
        <w:spacing w:line="600" w:lineRule="auto"/>
        <w:ind w:firstLine="720"/>
        <w:jc w:val="both"/>
        <w:rPr>
          <w:rFonts w:eastAsia="Times New Roman"/>
          <w:szCs w:val="24"/>
        </w:rPr>
      </w:pPr>
      <w:r>
        <w:rPr>
          <w:rFonts w:eastAsia="Times New Roman"/>
          <w:szCs w:val="24"/>
        </w:rPr>
        <w:t>Τώρα στην Αναθεώρηση του Σ</w:t>
      </w:r>
      <w:r w:rsidRPr="00B7769B">
        <w:rPr>
          <w:rFonts w:eastAsia="Times New Roman"/>
          <w:szCs w:val="24"/>
        </w:rPr>
        <w:t>υντάγματος το θίξαμε ξανά το θέμα</w:t>
      </w:r>
      <w:r>
        <w:rPr>
          <w:rFonts w:eastAsia="Times New Roman"/>
          <w:szCs w:val="24"/>
        </w:rPr>
        <w:t>.</w:t>
      </w:r>
      <w:r w:rsidRPr="00B7769B">
        <w:rPr>
          <w:rFonts w:eastAsia="Times New Roman"/>
          <w:szCs w:val="24"/>
        </w:rPr>
        <w:t xml:space="preserve"> </w:t>
      </w:r>
      <w:r>
        <w:rPr>
          <w:rFonts w:eastAsia="Times New Roman"/>
          <w:szCs w:val="24"/>
        </w:rPr>
        <w:t>Βλέπω στην Α</w:t>
      </w:r>
      <w:r w:rsidRPr="00B7769B">
        <w:rPr>
          <w:rFonts w:eastAsia="Times New Roman"/>
          <w:szCs w:val="24"/>
        </w:rPr>
        <w:t xml:space="preserve">ίθουσα </w:t>
      </w:r>
      <w:r>
        <w:rPr>
          <w:rFonts w:eastAsia="Times New Roman"/>
          <w:szCs w:val="24"/>
        </w:rPr>
        <w:t xml:space="preserve">τον κ. Δουζίνα και τον κ. Μαυρωτά που ήμασταν μαζί στην Επιτροπή Αναθεώρησης. </w:t>
      </w:r>
      <w:r w:rsidRPr="00B7769B">
        <w:rPr>
          <w:rFonts w:eastAsia="Times New Roman"/>
          <w:szCs w:val="24"/>
        </w:rPr>
        <w:t xml:space="preserve">Το θίξαμε ξανά το θέμα </w:t>
      </w:r>
      <w:r>
        <w:rPr>
          <w:rFonts w:eastAsia="Times New Roman"/>
          <w:szCs w:val="24"/>
        </w:rPr>
        <w:t xml:space="preserve">και είπαμε ότι το άρθρο 96 παράγραφος 5, παρ’ </w:t>
      </w:r>
      <w:r w:rsidRPr="00B7769B">
        <w:rPr>
          <w:rFonts w:eastAsia="Times New Roman"/>
          <w:szCs w:val="24"/>
        </w:rPr>
        <w:t>ότι είναι πολύ καλό άρθρο</w:t>
      </w:r>
      <w:r>
        <w:rPr>
          <w:rFonts w:eastAsia="Times New Roman"/>
          <w:szCs w:val="24"/>
        </w:rPr>
        <w:t>,</w:t>
      </w:r>
      <w:r w:rsidRPr="00B7769B">
        <w:rPr>
          <w:rFonts w:eastAsia="Times New Roman"/>
          <w:szCs w:val="24"/>
        </w:rPr>
        <w:t xml:space="preserve"> </w:t>
      </w:r>
      <w:r>
        <w:rPr>
          <w:rFonts w:eastAsia="Times New Roman"/>
          <w:szCs w:val="24"/>
        </w:rPr>
        <w:t>ί</w:t>
      </w:r>
      <w:r w:rsidRPr="00B7769B">
        <w:rPr>
          <w:rFonts w:eastAsia="Times New Roman"/>
          <w:szCs w:val="24"/>
        </w:rPr>
        <w:t>σως να χρειάζεται και περαιτέρω διεύρυνση</w:t>
      </w:r>
      <w:r>
        <w:rPr>
          <w:rFonts w:eastAsia="Times New Roman"/>
          <w:szCs w:val="24"/>
        </w:rPr>
        <w:t xml:space="preserve">. Ήμασταν σύμφωνοι στα λόγια. Έρχεστε τώρα εδώ να κάνετε δύο κατηγορίες </w:t>
      </w:r>
      <w:r w:rsidRPr="00B7769B">
        <w:rPr>
          <w:rFonts w:eastAsia="Times New Roman"/>
          <w:szCs w:val="24"/>
        </w:rPr>
        <w:t>των ανθρώπων αυτών</w:t>
      </w:r>
      <w:r>
        <w:rPr>
          <w:rFonts w:eastAsia="Times New Roman"/>
          <w:szCs w:val="24"/>
        </w:rPr>
        <w:t xml:space="preserve">, των αποφοίτων της ΣΣΑΣ και των άλλων που έχουν μπει με νέες </w:t>
      </w:r>
      <w:r w:rsidRPr="00B7769B">
        <w:rPr>
          <w:rFonts w:eastAsia="Times New Roman"/>
          <w:szCs w:val="24"/>
        </w:rPr>
        <w:t xml:space="preserve">διαδικασίες στο </w:t>
      </w:r>
      <w:r>
        <w:rPr>
          <w:rFonts w:eastAsia="Times New Roman"/>
          <w:szCs w:val="24"/>
        </w:rPr>
        <w:t>σ</w:t>
      </w:r>
      <w:r w:rsidRPr="00B7769B">
        <w:rPr>
          <w:rFonts w:eastAsia="Times New Roman"/>
          <w:szCs w:val="24"/>
        </w:rPr>
        <w:t>ώμα</w:t>
      </w:r>
      <w:r>
        <w:rPr>
          <w:rFonts w:eastAsia="Times New Roman"/>
          <w:szCs w:val="24"/>
        </w:rPr>
        <w:t>.</w:t>
      </w:r>
      <w:r w:rsidRPr="00B7769B">
        <w:rPr>
          <w:rFonts w:eastAsia="Times New Roman"/>
          <w:szCs w:val="24"/>
        </w:rPr>
        <w:t xml:space="preserve"> Όχι</w:t>
      </w:r>
      <w:r>
        <w:rPr>
          <w:rFonts w:eastAsia="Times New Roman"/>
          <w:szCs w:val="24"/>
        </w:rPr>
        <w:t>!</w:t>
      </w:r>
      <w:r w:rsidRPr="00B7769B">
        <w:rPr>
          <w:rFonts w:eastAsia="Times New Roman"/>
          <w:szCs w:val="24"/>
        </w:rPr>
        <w:t xml:space="preserve"> </w:t>
      </w:r>
      <w:r>
        <w:rPr>
          <w:rFonts w:eastAsia="Times New Roman"/>
          <w:szCs w:val="24"/>
        </w:rPr>
        <w:t>Σ</w:t>
      </w:r>
      <w:r w:rsidRPr="00B7769B">
        <w:rPr>
          <w:rFonts w:eastAsia="Times New Roman"/>
          <w:szCs w:val="24"/>
        </w:rPr>
        <w:t>ας καλώ να το αποσύρε</w:t>
      </w:r>
      <w:r>
        <w:rPr>
          <w:rFonts w:eastAsia="Times New Roman"/>
          <w:szCs w:val="24"/>
        </w:rPr>
        <w:t xml:space="preserve">τε αυτό το άρθρο. </w:t>
      </w:r>
      <w:r w:rsidRPr="00B7769B">
        <w:rPr>
          <w:rFonts w:eastAsia="Times New Roman"/>
          <w:szCs w:val="24"/>
        </w:rPr>
        <w:t xml:space="preserve">Δεν </w:t>
      </w:r>
      <w:r>
        <w:rPr>
          <w:rFonts w:eastAsia="Times New Roman"/>
          <w:szCs w:val="24"/>
        </w:rPr>
        <w:t xml:space="preserve">σας </w:t>
      </w:r>
      <w:r w:rsidRPr="00B7769B">
        <w:rPr>
          <w:rFonts w:eastAsia="Times New Roman"/>
          <w:szCs w:val="24"/>
        </w:rPr>
        <w:t>χρειάζεται</w:t>
      </w:r>
      <w:r>
        <w:rPr>
          <w:rFonts w:eastAsia="Times New Roman"/>
          <w:szCs w:val="24"/>
        </w:rPr>
        <w:t>.</w:t>
      </w:r>
      <w:r w:rsidRPr="00B7769B">
        <w:rPr>
          <w:rFonts w:eastAsia="Times New Roman"/>
          <w:szCs w:val="24"/>
        </w:rPr>
        <w:t xml:space="preserve"> </w:t>
      </w:r>
      <w:r>
        <w:rPr>
          <w:rFonts w:eastAsia="Times New Roman"/>
          <w:szCs w:val="24"/>
        </w:rPr>
        <w:t>Ν</w:t>
      </w:r>
      <w:r w:rsidRPr="00B7769B">
        <w:rPr>
          <w:rFonts w:eastAsia="Times New Roman"/>
          <w:szCs w:val="24"/>
        </w:rPr>
        <w:t>α το αποσύρετε</w:t>
      </w:r>
      <w:r>
        <w:rPr>
          <w:rFonts w:eastAsia="Times New Roman"/>
          <w:szCs w:val="24"/>
        </w:rPr>
        <w:t>, να το μελετήσετε εμβριθέ</w:t>
      </w:r>
      <w:r w:rsidRPr="00B7769B">
        <w:rPr>
          <w:rFonts w:eastAsia="Times New Roman"/>
          <w:szCs w:val="24"/>
        </w:rPr>
        <w:t>στερα και να καταλήξετε σε αυτ</w:t>
      </w:r>
      <w:r>
        <w:rPr>
          <w:rFonts w:eastAsia="Times New Roman"/>
          <w:szCs w:val="24"/>
        </w:rPr>
        <w:t>ό</w:t>
      </w:r>
      <w:r w:rsidRPr="00B7769B">
        <w:rPr>
          <w:rFonts w:eastAsia="Times New Roman"/>
          <w:szCs w:val="24"/>
        </w:rPr>
        <w:t xml:space="preserve"> μετά από συζήτηση και μαζί μας στη </w:t>
      </w:r>
      <w:r>
        <w:rPr>
          <w:rFonts w:eastAsia="Times New Roman"/>
          <w:szCs w:val="24"/>
        </w:rPr>
        <w:t>Διαρκή Επιτροπή. Σ</w:t>
      </w:r>
      <w:r w:rsidRPr="00B7769B">
        <w:rPr>
          <w:rFonts w:eastAsia="Times New Roman"/>
          <w:szCs w:val="24"/>
        </w:rPr>
        <w:t>ας το ζητά</w:t>
      </w:r>
      <w:r>
        <w:rPr>
          <w:rFonts w:eastAsia="Times New Roman"/>
          <w:szCs w:val="24"/>
        </w:rPr>
        <w:t>με</w:t>
      </w:r>
      <w:r w:rsidRPr="00B7769B">
        <w:rPr>
          <w:rFonts w:eastAsia="Times New Roman"/>
          <w:szCs w:val="24"/>
        </w:rPr>
        <w:t xml:space="preserve"> ως Κίνημα </w:t>
      </w:r>
      <w:r>
        <w:rPr>
          <w:rFonts w:eastAsia="Times New Roman"/>
          <w:szCs w:val="24"/>
        </w:rPr>
        <w:t xml:space="preserve">Αλλαγής. Το έχετε κάνει ήδη; </w:t>
      </w:r>
    </w:p>
    <w:p w14:paraId="29671676" w14:textId="77777777" w:rsidR="00711852" w:rsidRDefault="000A1C6E">
      <w:pPr>
        <w:spacing w:line="600" w:lineRule="auto"/>
        <w:ind w:firstLine="720"/>
        <w:jc w:val="both"/>
        <w:rPr>
          <w:rFonts w:eastAsia="Times New Roman"/>
          <w:szCs w:val="24"/>
        </w:rPr>
      </w:pPr>
      <w:r w:rsidRPr="005153A3">
        <w:rPr>
          <w:rFonts w:eastAsia="Times New Roman" w:cs="Times New Roman"/>
          <w:b/>
          <w:szCs w:val="24"/>
        </w:rPr>
        <w:t xml:space="preserve">ΕΥΑΓΓΕΛΟΣ </w:t>
      </w:r>
      <w:r>
        <w:rPr>
          <w:rFonts w:eastAsia="Times New Roman" w:cs="Times New Roman"/>
          <w:b/>
          <w:szCs w:val="24"/>
        </w:rPr>
        <w:t>ΑΠΟΣΤΟΛΑΚΗΣ</w:t>
      </w:r>
      <w:r w:rsidRPr="005153A3">
        <w:rPr>
          <w:rFonts w:eastAsia="Times New Roman" w:cs="Times New Roman"/>
          <w:b/>
          <w:szCs w:val="24"/>
        </w:rPr>
        <w:t xml:space="preserve"> (Υπουργός </w:t>
      </w:r>
      <w:r>
        <w:rPr>
          <w:rFonts w:eastAsia="Times New Roman" w:cs="Times New Roman"/>
          <w:b/>
          <w:szCs w:val="24"/>
        </w:rPr>
        <w:t xml:space="preserve">Εθνικής Άμυνας): </w:t>
      </w:r>
      <w:r>
        <w:rPr>
          <w:rFonts w:eastAsia="Times New Roman"/>
          <w:szCs w:val="24"/>
        </w:rPr>
        <w:t xml:space="preserve">Αποσύρθηκε. </w:t>
      </w:r>
    </w:p>
    <w:p w14:paraId="29671677" w14:textId="77777777" w:rsidR="00711852" w:rsidRDefault="000A1C6E">
      <w:pPr>
        <w:spacing w:line="600" w:lineRule="auto"/>
        <w:ind w:firstLine="720"/>
        <w:jc w:val="both"/>
        <w:rPr>
          <w:rFonts w:eastAsia="Times New Roman" w:cs="Times New Roman"/>
          <w:szCs w:val="24"/>
        </w:rPr>
      </w:pPr>
      <w:r w:rsidRPr="006143A6">
        <w:rPr>
          <w:rFonts w:eastAsia="Times New Roman" w:cs="Times New Roman"/>
          <w:b/>
          <w:szCs w:val="24"/>
        </w:rPr>
        <w:t xml:space="preserve">ΑΝΔΡΕΑΣ ΛΟΒΕΡΔΟΣ: </w:t>
      </w:r>
      <w:r>
        <w:rPr>
          <w:rFonts w:eastAsia="Times New Roman" w:cs="Times New Roman"/>
          <w:szCs w:val="24"/>
        </w:rPr>
        <w:t xml:space="preserve">Το έχετε δηλώσει; </w:t>
      </w:r>
    </w:p>
    <w:p w14:paraId="29671678" w14:textId="77777777" w:rsidR="00711852" w:rsidRDefault="000A1C6E">
      <w:pPr>
        <w:spacing w:line="600" w:lineRule="auto"/>
        <w:ind w:firstLine="720"/>
        <w:jc w:val="both"/>
        <w:rPr>
          <w:rFonts w:eastAsia="Times New Roman" w:cs="Times New Roman"/>
          <w:szCs w:val="24"/>
        </w:rPr>
      </w:pPr>
      <w:r w:rsidRPr="005153A3">
        <w:rPr>
          <w:rFonts w:eastAsia="Times New Roman" w:cs="Times New Roman"/>
          <w:b/>
          <w:szCs w:val="24"/>
        </w:rPr>
        <w:lastRenderedPageBreak/>
        <w:t xml:space="preserve">ΕΥΑΓΓΕΛΟΣ </w:t>
      </w:r>
      <w:r>
        <w:rPr>
          <w:rFonts w:eastAsia="Times New Roman" w:cs="Times New Roman"/>
          <w:b/>
          <w:szCs w:val="24"/>
        </w:rPr>
        <w:t>ΑΠΟΣΤΟΛΑΚΗΣ</w:t>
      </w:r>
      <w:r w:rsidRPr="005153A3">
        <w:rPr>
          <w:rFonts w:eastAsia="Times New Roman" w:cs="Times New Roman"/>
          <w:b/>
          <w:szCs w:val="24"/>
        </w:rPr>
        <w:t xml:space="preserve"> (Υπουργός </w:t>
      </w:r>
      <w:r>
        <w:rPr>
          <w:rFonts w:eastAsia="Times New Roman" w:cs="Times New Roman"/>
          <w:b/>
          <w:szCs w:val="24"/>
        </w:rPr>
        <w:t xml:space="preserve">Εθνικής Άμυνας): </w:t>
      </w:r>
      <w:r>
        <w:rPr>
          <w:rFonts w:eastAsia="Times New Roman" w:cs="Times New Roman"/>
          <w:szCs w:val="24"/>
        </w:rPr>
        <w:t xml:space="preserve">Μάλιστα. </w:t>
      </w:r>
    </w:p>
    <w:p w14:paraId="29671679" w14:textId="77777777" w:rsidR="00711852" w:rsidRDefault="000A1C6E">
      <w:pPr>
        <w:spacing w:line="600" w:lineRule="auto"/>
        <w:ind w:firstLine="720"/>
        <w:jc w:val="both"/>
        <w:rPr>
          <w:rFonts w:eastAsia="Times New Roman"/>
          <w:szCs w:val="24"/>
        </w:rPr>
      </w:pPr>
      <w:r w:rsidRPr="006143A6">
        <w:rPr>
          <w:rFonts w:eastAsia="Times New Roman" w:cs="Times New Roman"/>
          <w:b/>
          <w:szCs w:val="24"/>
        </w:rPr>
        <w:t xml:space="preserve">ΑΝΔΡΕΑΣ ΛΟΒΕΡΔΟΣ: </w:t>
      </w:r>
      <w:r>
        <w:rPr>
          <w:rFonts w:eastAsia="Times New Roman" w:cs="Times New Roman"/>
          <w:szCs w:val="24"/>
        </w:rPr>
        <w:t xml:space="preserve">Ωραία. Σας παρακαλώ πάρα πολύ να το συζητήσουμε. Έχω </w:t>
      </w:r>
      <w:r>
        <w:rPr>
          <w:rFonts w:eastAsia="Times New Roman"/>
          <w:szCs w:val="24"/>
        </w:rPr>
        <w:t>και τη</w:t>
      </w:r>
      <w:r w:rsidRPr="00B7769B">
        <w:rPr>
          <w:rFonts w:eastAsia="Times New Roman"/>
          <w:szCs w:val="24"/>
        </w:rPr>
        <w:t xml:space="preserve"> δυνατότητα</w:t>
      </w:r>
      <w:r>
        <w:rPr>
          <w:rFonts w:eastAsia="Times New Roman"/>
          <w:szCs w:val="24"/>
        </w:rPr>
        <w:t>,</w:t>
      </w:r>
      <w:r w:rsidRPr="00B7769B">
        <w:rPr>
          <w:rFonts w:eastAsia="Times New Roman"/>
          <w:szCs w:val="24"/>
        </w:rPr>
        <w:t xml:space="preserve"> την </w:t>
      </w:r>
      <w:r>
        <w:rPr>
          <w:rFonts w:eastAsia="Times New Roman"/>
          <w:szCs w:val="24"/>
        </w:rPr>
        <w:t>ευχέρεια και τη</w:t>
      </w:r>
      <w:r w:rsidRPr="00B7769B">
        <w:rPr>
          <w:rFonts w:eastAsia="Times New Roman"/>
          <w:szCs w:val="24"/>
        </w:rPr>
        <w:t xml:space="preserve"> μεγάλη διάθεση αυτό το θέμα να τ</w:t>
      </w:r>
      <w:r>
        <w:rPr>
          <w:rFonts w:eastAsia="Times New Roman"/>
          <w:szCs w:val="24"/>
        </w:rPr>
        <w:t xml:space="preserve">ο συζητήσουμε πολύ συγκεκριμένα. </w:t>
      </w:r>
    </w:p>
    <w:p w14:paraId="2967167A" w14:textId="77777777" w:rsidR="00711852" w:rsidRDefault="000A1C6E">
      <w:pPr>
        <w:spacing w:line="600" w:lineRule="auto"/>
        <w:ind w:firstLine="720"/>
        <w:jc w:val="both"/>
        <w:rPr>
          <w:rFonts w:eastAsia="Times New Roman"/>
          <w:szCs w:val="24"/>
        </w:rPr>
      </w:pPr>
      <w:r>
        <w:rPr>
          <w:rFonts w:eastAsia="Times New Roman"/>
          <w:szCs w:val="24"/>
        </w:rPr>
        <w:t xml:space="preserve">Πάω τώρα </w:t>
      </w:r>
      <w:r w:rsidRPr="00B7769B">
        <w:rPr>
          <w:rFonts w:eastAsia="Times New Roman"/>
          <w:szCs w:val="24"/>
        </w:rPr>
        <w:t xml:space="preserve">σε μία τροπολογία η οποία </w:t>
      </w:r>
      <w:r>
        <w:rPr>
          <w:rFonts w:eastAsia="Times New Roman"/>
          <w:szCs w:val="24"/>
        </w:rPr>
        <w:t>έ</w:t>
      </w:r>
      <w:r w:rsidRPr="00B7769B">
        <w:rPr>
          <w:rFonts w:eastAsia="Times New Roman"/>
          <w:szCs w:val="24"/>
        </w:rPr>
        <w:t xml:space="preserve">χει κατατεθεί από τον </w:t>
      </w:r>
      <w:r>
        <w:rPr>
          <w:rFonts w:eastAsia="Times New Roman"/>
          <w:szCs w:val="24"/>
        </w:rPr>
        <w:t>κ. Μαυρωτά, τον κ. Σ</w:t>
      </w:r>
      <w:r w:rsidRPr="00B7769B">
        <w:rPr>
          <w:rFonts w:eastAsia="Times New Roman"/>
          <w:szCs w:val="24"/>
        </w:rPr>
        <w:t xml:space="preserve">αρίδη και από </w:t>
      </w:r>
      <w:r>
        <w:rPr>
          <w:rFonts w:eastAsia="Times New Roman"/>
          <w:szCs w:val="24"/>
        </w:rPr>
        <w:t>ε</w:t>
      </w:r>
      <w:r w:rsidRPr="00B7769B">
        <w:rPr>
          <w:rFonts w:eastAsia="Times New Roman"/>
          <w:szCs w:val="24"/>
        </w:rPr>
        <w:t>μένα</w:t>
      </w:r>
      <w:r>
        <w:rPr>
          <w:rFonts w:eastAsia="Times New Roman"/>
          <w:szCs w:val="24"/>
        </w:rPr>
        <w:t>. Τ</w:t>
      </w:r>
      <w:r w:rsidRPr="00B7769B">
        <w:rPr>
          <w:rFonts w:eastAsia="Times New Roman"/>
          <w:szCs w:val="24"/>
        </w:rPr>
        <w:t xml:space="preserve">ην </w:t>
      </w:r>
      <w:r>
        <w:rPr>
          <w:rFonts w:eastAsia="Times New Roman"/>
          <w:szCs w:val="24"/>
        </w:rPr>
        <w:t>καταθέσαμε σήμερα. Είναι εκπρόθεσμη, αλλά στη συνάντηση που κάναμε με δική σας πρωτοβουλία είχα τη</w:t>
      </w:r>
      <w:r w:rsidRPr="00B7769B">
        <w:rPr>
          <w:rFonts w:eastAsia="Times New Roman"/>
          <w:szCs w:val="24"/>
        </w:rPr>
        <w:t xml:space="preserve"> δυνατότητα να σας το πω</w:t>
      </w:r>
      <w:r>
        <w:rPr>
          <w:rFonts w:eastAsia="Times New Roman"/>
          <w:szCs w:val="24"/>
        </w:rPr>
        <w:t>.</w:t>
      </w:r>
    </w:p>
    <w:p w14:paraId="2967167B" w14:textId="77777777" w:rsidR="00711852" w:rsidRDefault="000A1C6E">
      <w:pPr>
        <w:spacing w:line="600" w:lineRule="auto"/>
        <w:ind w:firstLine="720"/>
        <w:jc w:val="both"/>
        <w:rPr>
          <w:rFonts w:eastAsia="Times New Roman"/>
          <w:szCs w:val="24"/>
        </w:rPr>
      </w:pPr>
      <w:r w:rsidRPr="00EB0D3D">
        <w:rPr>
          <w:rFonts w:eastAsia="Times New Roman"/>
          <w:szCs w:val="24"/>
        </w:rPr>
        <w:t xml:space="preserve">Κυρίες και κύριοι </w:t>
      </w:r>
      <w:r>
        <w:rPr>
          <w:rFonts w:eastAsia="Times New Roman"/>
          <w:szCs w:val="24"/>
        </w:rPr>
        <w:t>Β</w:t>
      </w:r>
      <w:r w:rsidRPr="00B7769B">
        <w:rPr>
          <w:rFonts w:eastAsia="Times New Roman"/>
          <w:szCs w:val="24"/>
        </w:rPr>
        <w:t>ουλευτές</w:t>
      </w:r>
      <w:r>
        <w:rPr>
          <w:rFonts w:eastAsia="Times New Roman"/>
          <w:szCs w:val="24"/>
        </w:rPr>
        <w:t>,</w:t>
      </w:r>
      <w:r w:rsidRPr="00B7769B">
        <w:rPr>
          <w:rFonts w:eastAsia="Times New Roman"/>
          <w:szCs w:val="24"/>
        </w:rPr>
        <w:t xml:space="preserve"> όσοι </w:t>
      </w:r>
      <w:r>
        <w:rPr>
          <w:rFonts w:eastAsia="Times New Roman"/>
          <w:szCs w:val="24"/>
        </w:rPr>
        <w:t>ε</w:t>
      </w:r>
      <w:r w:rsidRPr="00B7769B">
        <w:rPr>
          <w:rFonts w:eastAsia="Times New Roman"/>
          <w:szCs w:val="24"/>
        </w:rPr>
        <w:t xml:space="preserve">ίμαστε στη </w:t>
      </w:r>
      <w:r>
        <w:rPr>
          <w:rFonts w:eastAsia="Times New Roman"/>
          <w:szCs w:val="24"/>
        </w:rPr>
        <w:t>Δ</w:t>
      </w:r>
      <w:r w:rsidRPr="00B7769B">
        <w:rPr>
          <w:rFonts w:eastAsia="Times New Roman"/>
          <w:szCs w:val="24"/>
        </w:rPr>
        <w:t xml:space="preserve">ιαρκή </w:t>
      </w:r>
      <w:r>
        <w:rPr>
          <w:rFonts w:eastAsia="Times New Roman"/>
          <w:szCs w:val="24"/>
        </w:rPr>
        <w:t>Ε</w:t>
      </w:r>
      <w:r w:rsidRPr="00B7769B">
        <w:rPr>
          <w:rFonts w:eastAsia="Times New Roman"/>
          <w:szCs w:val="24"/>
        </w:rPr>
        <w:t xml:space="preserve">πιτροπή </w:t>
      </w:r>
      <w:r>
        <w:rPr>
          <w:rFonts w:eastAsia="Times New Roman"/>
          <w:szCs w:val="24"/>
        </w:rPr>
        <w:t>Ε</w:t>
      </w:r>
      <w:r w:rsidRPr="00B7769B">
        <w:rPr>
          <w:rFonts w:eastAsia="Times New Roman"/>
          <w:szCs w:val="24"/>
        </w:rPr>
        <w:t xml:space="preserve">ξωτερικών και Άμυνας από χρόνια θυμόμαστε επί </w:t>
      </w:r>
      <w:r>
        <w:rPr>
          <w:rFonts w:eastAsia="Times New Roman"/>
          <w:szCs w:val="24"/>
        </w:rPr>
        <w:t>υ</w:t>
      </w:r>
      <w:r w:rsidRPr="00B7769B">
        <w:rPr>
          <w:rFonts w:eastAsia="Times New Roman"/>
          <w:szCs w:val="24"/>
        </w:rPr>
        <w:t xml:space="preserve">πουργίας Καμμένου μία σύγκρουση μέσα στην </w:t>
      </w:r>
      <w:r>
        <w:rPr>
          <w:rFonts w:eastAsia="Times New Roman"/>
          <w:szCs w:val="24"/>
        </w:rPr>
        <w:t>ε</w:t>
      </w:r>
      <w:r w:rsidRPr="00B7769B">
        <w:rPr>
          <w:rFonts w:eastAsia="Times New Roman"/>
          <w:szCs w:val="24"/>
        </w:rPr>
        <w:t>πιτροπή</w:t>
      </w:r>
      <w:r>
        <w:rPr>
          <w:rFonts w:eastAsia="Times New Roman"/>
          <w:szCs w:val="24"/>
        </w:rPr>
        <w:t>,</w:t>
      </w:r>
      <w:r w:rsidRPr="00B7769B">
        <w:rPr>
          <w:rFonts w:eastAsia="Times New Roman"/>
          <w:szCs w:val="24"/>
        </w:rPr>
        <w:t xml:space="preserve"> </w:t>
      </w:r>
      <w:r>
        <w:rPr>
          <w:rFonts w:eastAsia="Times New Roman"/>
          <w:szCs w:val="24"/>
        </w:rPr>
        <w:t>α</w:t>
      </w:r>
      <w:r w:rsidRPr="00B7769B">
        <w:rPr>
          <w:rFonts w:eastAsia="Times New Roman"/>
          <w:szCs w:val="24"/>
        </w:rPr>
        <w:t xml:space="preserve">νάμεσα σε </w:t>
      </w:r>
      <w:r>
        <w:rPr>
          <w:rFonts w:eastAsia="Times New Roman"/>
          <w:szCs w:val="24"/>
        </w:rPr>
        <w:t>δ</w:t>
      </w:r>
      <w:r w:rsidRPr="00B7769B">
        <w:rPr>
          <w:rFonts w:eastAsia="Times New Roman"/>
          <w:szCs w:val="24"/>
        </w:rPr>
        <w:t>ύο συνδικαλιστικές ενώσεις των στρατευμένων</w:t>
      </w:r>
      <w:r>
        <w:rPr>
          <w:rFonts w:eastAsia="Times New Roman"/>
          <w:szCs w:val="24"/>
        </w:rPr>
        <w:t>,</w:t>
      </w:r>
      <w:r w:rsidRPr="00B7769B">
        <w:rPr>
          <w:rFonts w:eastAsia="Times New Roman"/>
          <w:szCs w:val="24"/>
        </w:rPr>
        <w:t xml:space="preserve"> </w:t>
      </w:r>
      <w:r>
        <w:rPr>
          <w:rFonts w:eastAsia="Times New Roman"/>
          <w:szCs w:val="24"/>
        </w:rPr>
        <w:t>των αξιωματικών, των υπαξιωματικών. Ε</w:t>
      </w:r>
      <w:r w:rsidRPr="00B7769B">
        <w:rPr>
          <w:rFonts w:eastAsia="Times New Roman"/>
          <w:szCs w:val="24"/>
        </w:rPr>
        <w:t xml:space="preserve">ίχα πάρει </w:t>
      </w:r>
      <w:r>
        <w:rPr>
          <w:rFonts w:eastAsia="Times New Roman"/>
          <w:szCs w:val="24"/>
        </w:rPr>
        <w:t xml:space="preserve">τότε τον </w:t>
      </w:r>
      <w:r w:rsidRPr="00B7769B">
        <w:rPr>
          <w:rFonts w:eastAsia="Times New Roman"/>
          <w:szCs w:val="24"/>
        </w:rPr>
        <w:t xml:space="preserve">λόγο και είχα πει </w:t>
      </w:r>
      <w:r>
        <w:rPr>
          <w:rFonts w:eastAsia="Times New Roman"/>
          <w:szCs w:val="24"/>
        </w:rPr>
        <w:t xml:space="preserve">ότι οι συγκρούσεις αυτού του επιπέδου μέσα στον στρατό </w:t>
      </w:r>
      <w:r w:rsidRPr="00B7769B">
        <w:rPr>
          <w:rFonts w:eastAsia="Times New Roman"/>
          <w:szCs w:val="24"/>
        </w:rPr>
        <w:t>είναι έξω από το πνεύμα</w:t>
      </w:r>
      <w:r>
        <w:rPr>
          <w:rFonts w:eastAsia="Times New Roman"/>
          <w:szCs w:val="24"/>
        </w:rPr>
        <w:t xml:space="preserve"> και</w:t>
      </w:r>
      <w:r w:rsidRPr="00B7769B">
        <w:rPr>
          <w:rFonts w:eastAsia="Times New Roman"/>
          <w:szCs w:val="24"/>
        </w:rPr>
        <w:t xml:space="preserve"> της λογικής</w:t>
      </w:r>
      <w:r>
        <w:rPr>
          <w:rFonts w:eastAsia="Times New Roman"/>
          <w:szCs w:val="24"/>
        </w:rPr>
        <w:t xml:space="preserve"> και του νόμου του</w:t>
      </w:r>
      <w:r w:rsidRPr="00B7769B">
        <w:rPr>
          <w:rFonts w:eastAsia="Times New Roman"/>
          <w:szCs w:val="24"/>
        </w:rPr>
        <w:t xml:space="preserve"> </w:t>
      </w:r>
      <w:r>
        <w:rPr>
          <w:rFonts w:eastAsia="Times New Roman"/>
          <w:szCs w:val="24"/>
        </w:rPr>
        <w:t xml:space="preserve">Συντάγματος και </w:t>
      </w:r>
      <w:r w:rsidRPr="00B7769B">
        <w:rPr>
          <w:rFonts w:eastAsia="Times New Roman"/>
          <w:szCs w:val="24"/>
        </w:rPr>
        <w:t>θυμίζουν τα φοιτητικά μας χρόνια</w:t>
      </w:r>
      <w:r>
        <w:rPr>
          <w:rFonts w:eastAsia="Times New Roman"/>
          <w:szCs w:val="24"/>
        </w:rPr>
        <w:t xml:space="preserve">. Όμως ωριμάσαμε και τα πράγματα πρέπει να τα βλέπουμε αλλιώς. </w:t>
      </w:r>
    </w:p>
    <w:p w14:paraId="2967167C" w14:textId="77777777" w:rsidR="00711852" w:rsidRDefault="000A1C6E">
      <w:pPr>
        <w:spacing w:line="600" w:lineRule="auto"/>
        <w:ind w:firstLine="720"/>
        <w:jc w:val="both"/>
        <w:rPr>
          <w:rFonts w:eastAsia="Times New Roman"/>
          <w:szCs w:val="24"/>
        </w:rPr>
      </w:pPr>
      <w:r>
        <w:rPr>
          <w:rFonts w:eastAsia="Times New Roman"/>
          <w:szCs w:val="24"/>
        </w:rPr>
        <w:lastRenderedPageBreak/>
        <w:t xml:space="preserve">Δεν </w:t>
      </w:r>
      <w:r w:rsidRPr="00B7769B">
        <w:rPr>
          <w:rFonts w:eastAsia="Times New Roman"/>
          <w:szCs w:val="24"/>
        </w:rPr>
        <w:t>κατέστη κοινοβουλευτικά δυνατό ν</w:t>
      </w:r>
      <w:r>
        <w:rPr>
          <w:rFonts w:eastAsia="Times New Roman"/>
          <w:szCs w:val="24"/>
        </w:rPr>
        <w:t xml:space="preserve">α υπάρξει εξομάλυνση και πήγαν </w:t>
      </w:r>
      <w:r w:rsidRPr="00B7769B">
        <w:rPr>
          <w:rFonts w:eastAsia="Times New Roman"/>
          <w:szCs w:val="24"/>
        </w:rPr>
        <w:t>στα δικαστήρια οι άνθρωποι</w:t>
      </w:r>
      <w:r>
        <w:rPr>
          <w:rFonts w:eastAsia="Times New Roman"/>
          <w:szCs w:val="24"/>
        </w:rPr>
        <w:t xml:space="preserve">. Έγιναν δύο δικαστήρια, κύριε Υπουργέ: Το πρώτο δικαστήριο </w:t>
      </w:r>
      <w:r w:rsidRPr="00B7769B">
        <w:rPr>
          <w:rFonts w:eastAsia="Times New Roman"/>
          <w:szCs w:val="24"/>
        </w:rPr>
        <w:t xml:space="preserve">τον Ιανουάριο του 2018 εξέδωσε την απόφαση 254 και το </w:t>
      </w:r>
      <w:r>
        <w:rPr>
          <w:rFonts w:eastAsia="Times New Roman"/>
          <w:szCs w:val="24"/>
        </w:rPr>
        <w:t>ε</w:t>
      </w:r>
      <w:r w:rsidRPr="00B7769B">
        <w:rPr>
          <w:rFonts w:eastAsia="Times New Roman"/>
          <w:szCs w:val="24"/>
        </w:rPr>
        <w:t xml:space="preserve">φετείο </w:t>
      </w:r>
      <w:r>
        <w:rPr>
          <w:rFonts w:eastAsia="Times New Roman"/>
          <w:szCs w:val="24"/>
        </w:rPr>
        <w:t>το 20</w:t>
      </w:r>
      <w:r w:rsidRPr="00B7769B">
        <w:rPr>
          <w:rFonts w:eastAsia="Times New Roman"/>
          <w:szCs w:val="24"/>
        </w:rPr>
        <w:t>19 εξέδωσε την απόφαση 1310</w:t>
      </w:r>
      <w:r>
        <w:rPr>
          <w:rFonts w:eastAsia="Times New Roman"/>
          <w:szCs w:val="24"/>
        </w:rPr>
        <w:t>.</w:t>
      </w:r>
      <w:r w:rsidRPr="00B7769B">
        <w:rPr>
          <w:rFonts w:eastAsia="Times New Roman"/>
          <w:szCs w:val="24"/>
        </w:rPr>
        <w:t xml:space="preserve"> </w:t>
      </w:r>
      <w:r>
        <w:rPr>
          <w:rFonts w:eastAsia="Times New Roman"/>
          <w:szCs w:val="24"/>
        </w:rPr>
        <w:t>Μ</w:t>
      </w:r>
      <w:r w:rsidRPr="00B7769B">
        <w:rPr>
          <w:rFonts w:eastAsia="Times New Roman"/>
          <w:szCs w:val="24"/>
        </w:rPr>
        <w:t>ε τις δύο αυτές αποφάσεις</w:t>
      </w:r>
      <w:r>
        <w:rPr>
          <w:rFonts w:eastAsia="Times New Roman"/>
          <w:szCs w:val="24"/>
        </w:rPr>
        <w:t>,</w:t>
      </w:r>
      <w:r w:rsidRPr="00B7769B">
        <w:rPr>
          <w:rFonts w:eastAsia="Times New Roman"/>
          <w:szCs w:val="24"/>
        </w:rPr>
        <w:t xml:space="preserve"> </w:t>
      </w:r>
      <w:r>
        <w:rPr>
          <w:rFonts w:eastAsia="Times New Roman"/>
          <w:szCs w:val="24"/>
        </w:rPr>
        <w:t>πρωτόδικα</w:t>
      </w:r>
      <w:r w:rsidRPr="00B7769B">
        <w:rPr>
          <w:rFonts w:eastAsia="Times New Roman"/>
          <w:szCs w:val="24"/>
        </w:rPr>
        <w:t xml:space="preserve"> και με το </w:t>
      </w:r>
      <w:r>
        <w:rPr>
          <w:rFonts w:eastAsia="Times New Roman"/>
          <w:szCs w:val="24"/>
        </w:rPr>
        <w:t>ε</w:t>
      </w:r>
      <w:r w:rsidRPr="00B7769B">
        <w:rPr>
          <w:rFonts w:eastAsia="Times New Roman"/>
          <w:szCs w:val="24"/>
        </w:rPr>
        <w:t>φετείο</w:t>
      </w:r>
      <w:r>
        <w:rPr>
          <w:rFonts w:eastAsia="Times New Roman"/>
          <w:szCs w:val="24"/>
        </w:rPr>
        <w:t>,</w:t>
      </w:r>
      <w:r w:rsidRPr="00B7769B">
        <w:rPr>
          <w:rFonts w:eastAsia="Times New Roman"/>
          <w:szCs w:val="24"/>
        </w:rPr>
        <w:t xml:space="preserve"> επιβεβαιώθηκε πως το συνδικαλιστικό </w:t>
      </w:r>
      <w:r>
        <w:rPr>
          <w:rFonts w:eastAsia="Times New Roman"/>
          <w:szCs w:val="24"/>
        </w:rPr>
        <w:t>-</w:t>
      </w:r>
      <w:r w:rsidRPr="00B7769B">
        <w:rPr>
          <w:rFonts w:eastAsia="Times New Roman"/>
          <w:szCs w:val="24"/>
        </w:rPr>
        <w:t xml:space="preserve">εντός </w:t>
      </w:r>
      <w:r>
        <w:rPr>
          <w:rFonts w:eastAsia="Times New Roman"/>
          <w:szCs w:val="24"/>
        </w:rPr>
        <w:t>ή</w:t>
      </w:r>
      <w:r w:rsidRPr="00B7769B">
        <w:rPr>
          <w:rFonts w:eastAsia="Times New Roman"/>
          <w:szCs w:val="24"/>
        </w:rPr>
        <w:t xml:space="preserve"> εκτός εισαγωγικών</w:t>
      </w:r>
      <w:r>
        <w:rPr>
          <w:rFonts w:eastAsia="Times New Roman"/>
          <w:szCs w:val="24"/>
        </w:rPr>
        <w:t>-</w:t>
      </w:r>
      <w:r w:rsidRPr="00B7769B">
        <w:rPr>
          <w:rFonts w:eastAsia="Times New Roman"/>
          <w:szCs w:val="24"/>
        </w:rPr>
        <w:t xml:space="preserve"> όργανο </w:t>
      </w:r>
      <w:r>
        <w:rPr>
          <w:rFonts w:eastAsia="Times New Roman"/>
          <w:szCs w:val="24"/>
        </w:rPr>
        <w:t xml:space="preserve">των </w:t>
      </w:r>
      <w:r w:rsidRPr="00B7769B">
        <w:rPr>
          <w:rFonts w:eastAsia="Times New Roman"/>
          <w:szCs w:val="24"/>
        </w:rPr>
        <w:t>ανθρώπων που εργάζονται στο</w:t>
      </w:r>
      <w:r>
        <w:rPr>
          <w:rFonts w:eastAsia="Times New Roman"/>
          <w:szCs w:val="24"/>
        </w:rPr>
        <w:t>ν</w:t>
      </w:r>
      <w:r w:rsidRPr="00B7769B">
        <w:rPr>
          <w:rFonts w:eastAsia="Times New Roman"/>
          <w:szCs w:val="24"/>
        </w:rPr>
        <w:t xml:space="preserve"> </w:t>
      </w:r>
      <w:r>
        <w:rPr>
          <w:rFonts w:eastAsia="Times New Roman"/>
          <w:szCs w:val="24"/>
        </w:rPr>
        <w:t>σ</w:t>
      </w:r>
      <w:r w:rsidRPr="00B7769B">
        <w:rPr>
          <w:rFonts w:eastAsia="Times New Roman"/>
          <w:szCs w:val="24"/>
        </w:rPr>
        <w:t>τρατό</w:t>
      </w:r>
      <w:r>
        <w:rPr>
          <w:rFonts w:eastAsia="Times New Roman"/>
          <w:szCs w:val="24"/>
        </w:rPr>
        <w:t>,</w:t>
      </w:r>
      <w:r w:rsidRPr="00B7769B">
        <w:rPr>
          <w:rFonts w:eastAsia="Times New Roman"/>
          <w:szCs w:val="24"/>
        </w:rPr>
        <w:t xml:space="preserve"> </w:t>
      </w:r>
      <w:r>
        <w:rPr>
          <w:rFonts w:eastAsia="Times New Roman"/>
          <w:szCs w:val="24"/>
        </w:rPr>
        <w:t xml:space="preserve">των </w:t>
      </w:r>
      <w:r w:rsidRPr="00B7769B">
        <w:rPr>
          <w:rFonts w:eastAsia="Times New Roman"/>
          <w:szCs w:val="24"/>
        </w:rPr>
        <w:t>στρατιωτικών</w:t>
      </w:r>
      <w:r>
        <w:rPr>
          <w:rFonts w:eastAsia="Times New Roman"/>
          <w:szCs w:val="24"/>
        </w:rPr>
        <w:t>,</w:t>
      </w:r>
      <w:r w:rsidRPr="00B7769B">
        <w:rPr>
          <w:rFonts w:eastAsia="Times New Roman"/>
          <w:szCs w:val="24"/>
        </w:rPr>
        <w:t xml:space="preserve"> είναι </w:t>
      </w:r>
      <w:r>
        <w:rPr>
          <w:rFonts w:eastAsia="Times New Roman"/>
          <w:szCs w:val="24"/>
        </w:rPr>
        <w:t>η ΠΟΜΕΝΣ. Είναι καθαρό, πεντακάθαρο, σαφές. Έ</w:t>
      </w:r>
      <w:r w:rsidRPr="00B7769B">
        <w:rPr>
          <w:rFonts w:eastAsia="Times New Roman"/>
          <w:szCs w:val="24"/>
        </w:rPr>
        <w:t xml:space="preserve">κανε προσπάθειες </w:t>
      </w:r>
      <w:r>
        <w:rPr>
          <w:rFonts w:eastAsia="Times New Roman"/>
          <w:szCs w:val="24"/>
        </w:rPr>
        <w:t xml:space="preserve">η ΠΟΜΕΝΣ </w:t>
      </w:r>
      <w:r w:rsidRPr="00B7769B">
        <w:rPr>
          <w:rFonts w:eastAsia="Times New Roman"/>
          <w:szCs w:val="24"/>
        </w:rPr>
        <w:t>μέσα στο πλαίσι</w:t>
      </w:r>
      <w:r>
        <w:rPr>
          <w:rFonts w:eastAsia="Times New Roman"/>
          <w:szCs w:val="24"/>
        </w:rPr>
        <w:t>ό</w:t>
      </w:r>
      <w:r w:rsidRPr="00B7769B">
        <w:rPr>
          <w:rFonts w:eastAsia="Times New Roman"/>
          <w:szCs w:val="24"/>
        </w:rPr>
        <w:t xml:space="preserve"> τους </w:t>
      </w:r>
      <w:r>
        <w:rPr>
          <w:rFonts w:eastAsia="Times New Roman"/>
          <w:szCs w:val="24"/>
        </w:rPr>
        <w:t>ν</w:t>
      </w:r>
      <w:r w:rsidRPr="00B7769B">
        <w:rPr>
          <w:rFonts w:eastAsia="Times New Roman"/>
          <w:szCs w:val="24"/>
        </w:rPr>
        <w:t xml:space="preserve">α υπαχθούν και οι υπόλοιποι </w:t>
      </w:r>
      <w:r>
        <w:rPr>
          <w:rFonts w:eastAsia="Times New Roman"/>
          <w:szCs w:val="24"/>
        </w:rPr>
        <w:t>ή πήγε πάνω στην απόφαση καθισμένη, «</w:t>
      </w:r>
      <w:r w:rsidRPr="00B7769B">
        <w:rPr>
          <w:rFonts w:eastAsia="Times New Roman"/>
          <w:szCs w:val="24"/>
        </w:rPr>
        <w:t>ετσιθελικά</w:t>
      </w:r>
      <w:r>
        <w:rPr>
          <w:rFonts w:eastAsia="Times New Roman"/>
          <w:szCs w:val="24"/>
        </w:rPr>
        <w:t>» να παραμερίσει τους άλλους; Έ</w:t>
      </w:r>
      <w:r w:rsidRPr="00B7769B">
        <w:rPr>
          <w:rFonts w:eastAsia="Times New Roman"/>
          <w:szCs w:val="24"/>
        </w:rPr>
        <w:t>κανε</w:t>
      </w:r>
      <w:r>
        <w:rPr>
          <w:rFonts w:eastAsia="Times New Roman"/>
          <w:szCs w:val="24"/>
        </w:rPr>
        <w:t>. Κ</w:t>
      </w:r>
      <w:r w:rsidRPr="00B7769B">
        <w:rPr>
          <w:rFonts w:eastAsia="Times New Roman"/>
          <w:szCs w:val="24"/>
        </w:rPr>
        <w:t xml:space="preserve">αταθέτω </w:t>
      </w:r>
      <w:r>
        <w:rPr>
          <w:rFonts w:eastAsia="Times New Roman"/>
          <w:szCs w:val="24"/>
        </w:rPr>
        <w:t>μ</w:t>
      </w:r>
      <w:r w:rsidRPr="00B7769B">
        <w:rPr>
          <w:rFonts w:eastAsia="Times New Roman"/>
          <w:szCs w:val="24"/>
        </w:rPr>
        <w:t xml:space="preserve">άλιστα ως παράδειγμα </w:t>
      </w:r>
      <w:r>
        <w:rPr>
          <w:rFonts w:eastAsia="Times New Roman"/>
          <w:szCs w:val="24"/>
        </w:rPr>
        <w:t>-</w:t>
      </w:r>
      <w:r w:rsidRPr="00B7769B">
        <w:rPr>
          <w:rFonts w:eastAsia="Times New Roman"/>
          <w:szCs w:val="24"/>
        </w:rPr>
        <w:t>έχω πολλά τέτοια</w:t>
      </w:r>
      <w:r>
        <w:rPr>
          <w:rFonts w:eastAsia="Times New Roman"/>
          <w:szCs w:val="24"/>
        </w:rPr>
        <w:t>-</w:t>
      </w:r>
      <w:r w:rsidRPr="00B7769B">
        <w:rPr>
          <w:rFonts w:eastAsia="Times New Roman"/>
          <w:szCs w:val="24"/>
        </w:rPr>
        <w:t xml:space="preserve"> ένα έγγραφο που </w:t>
      </w:r>
      <w:r>
        <w:rPr>
          <w:rFonts w:eastAsia="Times New Roman"/>
          <w:szCs w:val="24"/>
        </w:rPr>
        <w:t>απηύθυνε</w:t>
      </w:r>
      <w:r w:rsidRPr="00B7769B">
        <w:rPr>
          <w:rFonts w:eastAsia="Times New Roman"/>
          <w:szCs w:val="24"/>
        </w:rPr>
        <w:t xml:space="preserve"> σε ένα σχετικό πρωτοβάθμιο σωματείο</w:t>
      </w:r>
      <w:r>
        <w:rPr>
          <w:rFonts w:eastAsia="Times New Roman"/>
          <w:szCs w:val="24"/>
        </w:rPr>
        <w:t xml:space="preserve"> στη Λήμνο. Έγιναν προσπάθειες της ενιαιο</w:t>
      </w:r>
      <w:r w:rsidRPr="00B7769B">
        <w:rPr>
          <w:rFonts w:eastAsia="Times New Roman"/>
          <w:szCs w:val="24"/>
        </w:rPr>
        <w:t xml:space="preserve">ποίησης </w:t>
      </w:r>
      <w:r>
        <w:rPr>
          <w:rFonts w:eastAsia="Times New Roman"/>
          <w:szCs w:val="24"/>
        </w:rPr>
        <w:t>κ</w:t>
      </w:r>
      <w:r w:rsidRPr="00B7769B">
        <w:rPr>
          <w:rFonts w:eastAsia="Times New Roman"/>
          <w:szCs w:val="24"/>
        </w:rPr>
        <w:t xml:space="preserve">ατά </w:t>
      </w:r>
      <w:r>
        <w:rPr>
          <w:rFonts w:eastAsia="Times New Roman"/>
          <w:szCs w:val="24"/>
        </w:rPr>
        <w:t xml:space="preserve">τον νόμο. Ανταποκρίθηκαν οι άλλοι; Όχι. Παρά τις </w:t>
      </w:r>
      <w:r w:rsidRPr="00B7769B">
        <w:rPr>
          <w:rFonts w:eastAsia="Times New Roman"/>
          <w:szCs w:val="24"/>
        </w:rPr>
        <w:t>δικαστικές αποφάσεις</w:t>
      </w:r>
      <w:r>
        <w:rPr>
          <w:rFonts w:eastAsia="Times New Roman"/>
          <w:szCs w:val="24"/>
        </w:rPr>
        <w:t>,</w:t>
      </w:r>
      <w:r w:rsidRPr="00B7769B">
        <w:rPr>
          <w:rFonts w:eastAsia="Times New Roman"/>
          <w:szCs w:val="24"/>
        </w:rPr>
        <w:t xml:space="preserve"> διατηρείται η εκκρεμότητα</w:t>
      </w:r>
      <w:r>
        <w:rPr>
          <w:rFonts w:eastAsia="Times New Roman"/>
          <w:szCs w:val="24"/>
        </w:rPr>
        <w:t>.</w:t>
      </w:r>
      <w:r w:rsidRPr="00B7769B">
        <w:rPr>
          <w:rFonts w:eastAsia="Times New Roman"/>
          <w:szCs w:val="24"/>
        </w:rPr>
        <w:t xml:space="preserve"> </w:t>
      </w:r>
      <w:r>
        <w:rPr>
          <w:rFonts w:eastAsia="Times New Roman"/>
          <w:szCs w:val="24"/>
        </w:rPr>
        <w:t>Ε</w:t>
      </w:r>
      <w:r w:rsidRPr="00B7769B">
        <w:rPr>
          <w:rFonts w:eastAsia="Times New Roman"/>
          <w:szCs w:val="24"/>
        </w:rPr>
        <w:t>νώ είναι υποχρεωμένοι να προσαρμοστούν στο</w:t>
      </w:r>
      <w:r>
        <w:rPr>
          <w:rFonts w:eastAsia="Times New Roman"/>
          <w:szCs w:val="24"/>
        </w:rPr>
        <w:t>ν</w:t>
      </w:r>
      <w:r w:rsidRPr="00B7769B">
        <w:rPr>
          <w:rFonts w:eastAsia="Times New Roman"/>
          <w:szCs w:val="24"/>
        </w:rPr>
        <w:t xml:space="preserve"> νόμο</w:t>
      </w:r>
      <w:r>
        <w:rPr>
          <w:rFonts w:eastAsia="Times New Roman"/>
          <w:szCs w:val="24"/>
        </w:rPr>
        <w:t>,</w:t>
      </w:r>
      <w:r w:rsidRPr="00B7769B">
        <w:rPr>
          <w:rFonts w:eastAsia="Times New Roman"/>
          <w:szCs w:val="24"/>
        </w:rPr>
        <w:t xml:space="preserve"> όπως τον ερμήνευσε το δικαστήριο</w:t>
      </w:r>
      <w:r>
        <w:rPr>
          <w:rFonts w:eastAsia="Times New Roman"/>
          <w:szCs w:val="24"/>
        </w:rPr>
        <w:t>,</w:t>
      </w:r>
      <w:r w:rsidRPr="00B7769B">
        <w:rPr>
          <w:rFonts w:eastAsia="Times New Roman"/>
          <w:szCs w:val="24"/>
        </w:rPr>
        <w:t xml:space="preserve"> </w:t>
      </w:r>
      <w:r>
        <w:rPr>
          <w:rFonts w:eastAsia="Times New Roman"/>
          <w:szCs w:val="24"/>
        </w:rPr>
        <w:t>έχουμε παράταση της απροθυμίας και τροπολογίες που ακούμε ότι υπάρχουν επί</w:t>
      </w:r>
      <w:r w:rsidRPr="00B7769B">
        <w:rPr>
          <w:rFonts w:eastAsia="Times New Roman"/>
          <w:szCs w:val="24"/>
        </w:rPr>
        <w:t xml:space="preserve"> σκοπ</w:t>
      </w:r>
      <w:r>
        <w:rPr>
          <w:rFonts w:eastAsia="Times New Roman"/>
          <w:szCs w:val="24"/>
        </w:rPr>
        <w:t>ώ</w:t>
      </w:r>
      <w:r w:rsidRPr="00B7769B">
        <w:rPr>
          <w:rFonts w:eastAsia="Times New Roman"/>
          <w:szCs w:val="24"/>
        </w:rPr>
        <w:t xml:space="preserve"> να διατηρηθεί αυτή η </w:t>
      </w:r>
      <w:r>
        <w:rPr>
          <w:rFonts w:eastAsia="Times New Roman"/>
          <w:szCs w:val="24"/>
        </w:rPr>
        <w:t xml:space="preserve">διφυής </w:t>
      </w:r>
      <w:r w:rsidRPr="00B7769B">
        <w:rPr>
          <w:rFonts w:eastAsia="Times New Roman"/>
          <w:szCs w:val="24"/>
        </w:rPr>
        <w:t>κατάσταση</w:t>
      </w:r>
      <w:r>
        <w:rPr>
          <w:rFonts w:eastAsia="Times New Roman"/>
          <w:szCs w:val="24"/>
        </w:rPr>
        <w:t>. Λάθος!</w:t>
      </w:r>
      <w:r w:rsidRPr="00B7769B">
        <w:rPr>
          <w:rFonts w:eastAsia="Times New Roman"/>
          <w:szCs w:val="24"/>
        </w:rPr>
        <w:t xml:space="preserve"> </w:t>
      </w:r>
      <w:r>
        <w:rPr>
          <w:rFonts w:eastAsia="Times New Roman"/>
          <w:szCs w:val="24"/>
        </w:rPr>
        <w:t xml:space="preserve">Και είναι λάθος των συναδέλφων αν πάνε να υπογράψουν </w:t>
      </w:r>
      <w:r w:rsidRPr="00B7769B">
        <w:rPr>
          <w:rFonts w:eastAsia="Times New Roman"/>
          <w:szCs w:val="24"/>
        </w:rPr>
        <w:t>τέτοια τροπολογία</w:t>
      </w:r>
      <w:r>
        <w:rPr>
          <w:rFonts w:eastAsia="Times New Roman"/>
          <w:szCs w:val="24"/>
        </w:rPr>
        <w:t>. «Όχι»!</w:t>
      </w:r>
      <w:r w:rsidRPr="00B7769B">
        <w:rPr>
          <w:rFonts w:eastAsia="Times New Roman"/>
          <w:szCs w:val="24"/>
        </w:rPr>
        <w:t xml:space="preserve"> </w:t>
      </w:r>
      <w:r>
        <w:rPr>
          <w:rFonts w:eastAsia="Times New Roman"/>
          <w:szCs w:val="24"/>
        </w:rPr>
        <w:t xml:space="preserve">Το λέμε ρητά. </w:t>
      </w:r>
    </w:p>
    <w:p w14:paraId="2967167D" w14:textId="77777777" w:rsidR="00711852" w:rsidRDefault="000A1C6E">
      <w:pPr>
        <w:spacing w:line="600" w:lineRule="auto"/>
        <w:ind w:firstLine="720"/>
        <w:jc w:val="both"/>
        <w:rPr>
          <w:rFonts w:eastAsia="Times New Roman"/>
          <w:szCs w:val="24"/>
        </w:rPr>
      </w:pPr>
      <w:r>
        <w:rPr>
          <w:rFonts w:eastAsia="Times New Roman"/>
          <w:szCs w:val="24"/>
        </w:rPr>
        <w:lastRenderedPageBreak/>
        <w:t>(Στο σημείο αυτό ο Βουλευτής κ. Ανδρέας Λοβέρδος καταθέτει για τα Πρακτικά το προαναφερθέν έγγραφο, το οποίο βρίσκεται στο αρχείο της Γραμματείας της Διεύθυνσης Στενογραφίας και Πρακτικών της Βουλής)</w:t>
      </w:r>
    </w:p>
    <w:p w14:paraId="2967167E" w14:textId="77777777" w:rsidR="00711852" w:rsidRDefault="000A1C6E">
      <w:pPr>
        <w:spacing w:line="600" w:lineRule="auto"/>
        <w:ind w:firstLine="720"/>
        <w:jc w:val="both"/>
        <w:rPr>
          <w:rFonts w:eastAsia="Times New Roman" w:cs="Times New Roman"/>
          <w:b/>
          <w:szCs w:val="24"/>
        </w:rPr>
      </w:pPr>
      <w:r>
        <w:rPr>
          <w:rFonts w:eastAsia="Times New Roman"/>
          <w:szCs w:val="24"/>
        </w:rPr>
        <w:t xml:space="preserve">Τι </w:t>
      </w:r>
      <w:r w:rsidRPr="00B7769B">
        <w:rPr>
          <w:rFonts w:eastAsia="Times New Roman"/>
          <w:szCs w:val="24"/>
        </w:rPr>
        <w:t>πρέπει να γίνει</w:t>
      </w:r>
      <w:r>
        <w:rPr>
          <w:rFonts w:eastAsia="Times New Roman"/>
          <w:szCs w:val="24"/>
        </w:rPr>
        <w:t>;</w:t>
      </w:r>
      <w:r w:rsidRPr="00B7769B">
        <w:rPr>
          <w:rFonts w:eastAsia="Times New Roman"/>
          <w:szCs w:val="24"/>
        </w:rPr>
        <w:t xml:space="preserve"> Πρέπει</w:t>
      </w:r>
      <w:r>
        <w:rPr>
          <w:rFonts w:eastAsia="Times New Roman"/>
          <w:szCs w:val="24"/>
        </w:rPr>
        <w:t xml:space="preserve"> να εφαρμοστεί η δικαστική </w:t>
      </w:r>
      <w:r w:rsidRPr="00B7769B">
        <w:rPr>
          <w:rFonts w:eastAsia="Times New Roman"/>
          <w:szCs w:val="24"/>
        </w:rPr>
        <w:t xml:space="preserve">απόφαση </w:t>
      </w:r>
      <w:r>
        <w:rPr>
          <w:rFonts w:eastAsia="Times New Roman"/>
          <w:szCs w:val="24"/>
        </w:rPr>
        <w:t xml:space="preserve">και η </w:t>
      </w:r>
      <w:r w:rsidRPr="00B7769B">
        <w:rPr>
          <w:rFonts w:eastAsia="Times New Roman"/>
          <w:szCs w:val="24"/>
        </w:rPr>
        <w:t>τροπολογία των τριών</w:t>
      </w:r>
      <w:r>
        <w:rPr>
          <w:rFonts w:eastAsia="Times New Roman"/>
          <w:szCs w:val="24"/>
        </w:rPr>
        <w:t>, Σαρίδη, Μαυρωτά</w:t>
      </w:r>
      <w:r w:rsidRPr="00B7769B">
        <w:rPr>
          <w:rFonts w:eastAsia="Times New Roman"/>
          <w:szCs w:val="24"/>
        </w:rPr>
        <w:t xml:space="preserve"> και Λοβέρδο</w:t>
      </w:r>
      <w:r>
        <w:rPr>
          <w:rFonts w:eastAsia="Times New Roman"/>
          <w:szCs w:val="24"/>
        </w:rPr>
        <w:t>υ,</w:t>
      </w:r>
      <w:r w:rsidRPr="00B7769B">
        <w:rPr>
          <w:rFonts w:eastAsia="Times New Roman"/>
          <w:szCs w:val="24"/>
        </w:rPr>
        <w:t xml:space="preserve"> λέει να γίνει μία σχετική τέτοια μονάδα στο </w:t>
      </w:r>
      <w:r>
        <w:rPr>
          <w:rFonts w:eastAsia="Times New Roman"/>
          <w:szCs w:val="24"/>
        </w:rPr>
        <w:t xml:space="preserve">Υπουργείο, ούτως </w:t>
      </w:r>
      <w:r w:rsidRPr="00B7769B">
        <w:rPr>
          <w:rFonts w:eastAsia="Times New Roman"/>
          <w:szCs w:val="24"/>
        </w:rPr>
        <w:t xml:space="preserve">ώστε να διευκολυνθεί η λειτουργία </w:t>
      </w:r>
      <w:r>
        <w:rPr>
          <w:rFonts w:eastAsia="Times New Roman"/>
          <w:szCs w:val="24"/>
        </w:rPr>
        <w:t xml:space="preserve">αυτής της Ένωσης. Είναι η τροπολογία μας </w:t>
      </w:r>
      <w:r w:rsidRPr="00B7769B">
        <w:rPr>
          <w:rFonts w:eastAsia="Times New Roman"/>
          <w:szCs w:val="24"/>
        </w:rPr>
        <w:t>2116</w:t>
      </w:r>
      <w:r>
        <w:rPr>
          <w:rFonts w:eastAsia="Times New Roman"/>
          <w:szCs w:val="24"/>
        </w:rPr>
        <w:t>/107.</w:t>
      </w:r>
      <w:r w:rsidRPr="00B7769B">
        <w:rPr>
          <w:rFonts w:eastAsia="Times New Roman"/>
          <w:szCs w:val="24"/>
        </w:rPr>
        <w:t xml:space="preserve"> </w:t>
      </w:r>
      <w:r>
        <w:rPr>
          <w:rFonts w:eastAsia="Times New Roman"/>
          <w:szCs w:val="24"/>
        </w:rPr>
        <w:t>Σ</w:t>
      </w:r>
      <w:r w:rsidRPr="00B7769B">
        <w:rPr>
          <w:rFonts w:eastAsia="Times New Roman"/>
          <w:szCs w:val="24"/>
        </w:rPr>
        <w:t>ας παρακαλώ πάρα πολύ</w:t>
      </w:r>
      <w:r>
        <w:rPr>
          <w:rFonts w:eastAsia="Times New Roman"/>
          <w:szCs w:val="24"/>
        </w:rPr>
        <w:t>,</w:t>
      </w:r>
      <w:r w:rsidRPr="00B7769B">
        <w:rPr>
          <w:rFonts w:eastAsia="Times New Roman"/>
          <w:szCs w:val="24"/>
        </w:rPr>
        <w:t xml:space="preserve"> </w:t>
      </w:r>
      <w:r>
        <w:rPr>
          <w:rFonts w:eastAsia="Times New Roman"/>
          <w:szCs w:val="24"/>
        </w:rPr>
        <w:t>κ</w:t>
      </w:r>
      <w:r w:rsidRPr="00B7769B">
        <w:rPr>
          <w:rFonts w:eastAsia="Times New Roman"/>
          <w:szCs w:val="24"/>
        </w:rPr>
        <w:t>ύριε Υπουργέ</w:t>
      </w:r>
      <w:r>
        <w:rPr>
          <w:rFonts w:eastAsia="Times New Roman"/>
          <w:szCs w:val="24"/>
        </w:rPr>
        <w:t>,</w:t>
      </w:r>
      <w:r w:rsidRPr="00B7769B">
        <w:rPr>
          <w:rFonts w:eastAsia="Times New Roman"/>
          <w:szCs w:val="24"/>
        </w:rPr>
        <w:t xml:space="preserve"> να τη δείτε με ενδιαφέρον και να την εντάξετε στο σχέδιο νόμου</w:t>
      </w:r>
      <w:r>
        <w:rPr>
          <w:rFonts w:eastAsia="Times New Roman"/>
          <w:szCs w:val="24"/>
        </w:rPr>
        <w:t>.</w:t>
      </w:r>
    </w:p>
    <w:p w14:paraId="2967167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Έχουμε ρύθμιση στο παρόν σχέδιο νόμου γι’ αυτούς που έχουν μία εκκρεμότητα με τις αναβολές τους. Είναι όμως εξειδικευμένη και αφορά συγκεκριμένες περιπτώσεις. Έχω καταθέσει την τροπολογία με αριθμό 2114/106 -προσωπικώς εγώ- και έχω επισημάνει μία αδικία που παράγεται για χιλιάδες ανθρώπους στην τελευταία φάση των σπουδών τους. Βάσει αυτής της αδικίας υπάρχει κίνδυνος να κηρυχθούν ανυπότακτοι χιλιάδες άνθρωποι. </w:t>
      </w:r>
    </w:p>
    <w:p w14:paraId="2967168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Παρακαλώ</w:t>
      </w:r>
      <w:r w:rsidRPr="004E20E6">
        <w:rPr>
          <w:rFonts w:eastAsia="Times New Roman" w:cs="Times New Roman"/>
          <w:szCs w:val="24"/>
        </w:rPr>
        <w:t>,</w:t>
      </w:r>
      <w:r>
        <w:rPr>
          <w:rFonts w:eastAsia="Times New Roman" w:cs="Times New Roman"/>
          <w:szCs w:val="24"/>
        </w:rPr>
        <w:t xml:space="preserve"> να δείτε και αυτή την τροπολογία μου με ενδιαφέρον. Δεν καταθέτω τροπολογίες, κύριε Υπουργέ. Σπάνια το κάνω ή σπάνια υπογράφω, </w:t>
      </w:r>
      <w:r>
        <w:rPr>
          <w:rFonts w:eastAsia="Times New Roman" w:cs="Times New Roman"/>
          <w:szCs w:val="24"/>
        </w:rPr>
        <w:lastRenderedPageBreak/>
        <w:t xml:space="preserve">εκτός αν είναι συλλογικές από το κόμμα μου. Ωστόσο όπου υπάρχει ιδιαίτερη ανάγκη, τότε βάζω την υπογραφή μου. Έχω βάλει την υπογραφή μου σε μία συνολική των τριών και σε μία ατομική δική μου και σας παρακαλώ να τις δείτε με ενδιαφέρον. </w:t>
      </w:r>
    </w:p>
    <w:p w14:paraId="2967168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9671682"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29671683"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Λοβέρδο. </w:t>
      </w:r>
    </w:p>
    <w:p w14:paraId="2967168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Τον λόγο έχει ο κ</w:t>
      </w:r>
      <w:r w:rsidRPr="004E20E6">
        <w:rPr>
          <w:rFonts w:eastAsia="Times New Roman" w:cs="Times New Roman"/>
          <w:szCs w:val="24"/>
        </w:rPr>
        <w:t>.</w:t>
      </w:r>
      <w:r>
        <w:rPr>
          <w:rFonts w:eastAsia="Times New Roman" w:cs="Times New Roman"/>
          <w:szCs w:val="24"/>
        </w:rPr>
        <w:t xml:space="preserve"> Μαυρωτάς, Ανεξάρτητος Βουλευτής. Θα ακολουθήσει ο κ. Δουζίνας και μετά τον κ. Δουζίνα, κύριε Κρέτσο</w:t>
      </w:r>
      <w:r w:rsidRPr="004E20E6">
        <w:rPr>
          <w:rFonts w:eastAsia="Times New Roman" w:cs="Times New Roman"/>
          <w:szCs w:val="24"/>
        </w:rPr>
        <w:t>,</w:t>
      </w:r>
      <w:r>
        <w:rPr>
          <w:rFonts w:eastAsia="Times New Roman" w:cs="Times New Roman"/>
          <w:szCs w:val="24"/>
        </w:rPr>
        <w:t xml:space="preserve"> θα σας δώσουμε τον λόγο για την τροπολογία που θέλετε να αναπτύξετε. </w:t>
      </w:r>
    </w:p>
    <w:p w14:paraId="2967168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2967168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Έχουμε να κάνουμε με ένα πολυνομοσχέδιο κυρίως διευθετήσεων που φαίνεται ότι είτε είχαν ωριμάσει για τις Ένοπλες Δυνάμεις είτε τώρα πριν τις εκλογές είναι ο κατάλληλος πολιτικός χρόνος για να γίνουν. Αφορούν, λοιπόν, ένα ετερογενές σύνολο διαφόρων κατηγοριών στελεχών που συνυπάρχουν μέσα στο στράτευμα και γίνεται μία προσπάθεια όσο γίνεται ομογενοποίησης. Θα αναφερθώ στην αρχή σε κάποια επιμέρους ζητήματα του νομοσχεδίου </w:t>
      </w:r>
      <w:r>
        <w:rPr>
          <w:rFonts w:eastAsia="Times New Roman" w:cs="Times New Roman"/>
          <w:szCs w:val="24"/>
        </w:rPr>
        <w:lastRenderedPageBreak/>
        <w:t>και θα κλείσω με κάποια που δεν υπάρχουν στο νομοσχέδιο, αλλά θα έπρεπε συνεχώς να τα θυμίζουμε.</w:t>
      </w:r>
    </w:p>
    <w:p w14:paraId="2967168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Σε ό,τι αφορά στους ανυπότακτους, δίνετε ένα κίνητρο απαλοιφής των διοικητικών προστίμων για όσους καταταγούν έως 31-12-2020, προκειμένου να υπάρξει και ένα ξεκαθάρισμα της κατάστασης. Πρέπει να υπάρξει ασφαλώς μία εκστρατεία ενημέρωσης και πρέπει η δυνατότητα αυτή να είναι αυστηρά καθορισμένη ώστε να μη δημιουργεί κίνητρο για ανυποταξία. Ή μάλλον επειδή κυρίως πρόκειται για επιστήμονες πρέπει να βρούμε τρόπους να εκμεταλλευτούμε το διανοητικό κεφάλαιο που υπάρχει στη χώρα μας για το μικρό διάστημα της στρατιωτικής τους θητείας από κατάλληλες θέσεις. </w:t>
      </w:r>
    </w:p>
    <w:p w14:paraId="2967168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Για τους αντιρρησίες συνείδησης στα άρθρα 22 και 23 γίνεται μία εναρμόνιση με την Ευρωπαϊκή Σύμβαση των Δικαιωμάτων του Ανθρώπου και αποφάσεις του Ευρωπαϊκού Δικαστηρίου. Θα ήθελα να δω όμως κάποια στοιχεία για το πόσοι είναι διαχρονικά τα τελευταία χρόνια οι αντιρρησίες συνείδησης, πόσοι κάνουν αίτηση, πόσων εγκρίνεται, ώστε να μπορούμε να αξιολογήσουμε το σύστημα και να προταθούν τυχόν αλλαγές, όπως η αλλαγή της σύστασης της επιτροπής που φαίνεται να υπαγορεύεται από τη διεθνή πρακτική. </w:t>
      </w:r>
    </w:p>
    <w:p w14:paraId="2967168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Εδώ υπάρχει η ερώτηση που έκανα και στις επιτροπές. Γιατί τα μέλη ΔΕΠ να είναι αποκλειστικά από την Περιφέρεια Αττικής; Με τα μέλη ΔΕΠ νομίζω ότι εννοείτε τους καθηγητές που υπάρχουν μέσα στο νομοσχέδιο. Αν αυτό είναι για οικονομικούς λόγους θεωρώ ότι το κόστος θα είναι ελάχιστο σε σχέση με την ισοτιμία που πρέπει να υπάρχει και στο κάτω-κάτω ας βάλουμε και αναπληρωματικά μέλη για όσους δεν μπορούν, προκειμένου να υπάρχει ευελιξία. </w:t>
      </w:r>
    </w:p>
    <w:p w14:paraId="2967168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ρωτήσω αν στις υπηρεσίες που αφορούν την εναλλακτική θητεία συμπεριλαμβάνονται, για παράδειγμα, κρατικές δομές φιλοξενίας προσφύγων και μεταναστών. Θεωρώ ότι θα ήταν μία αμοιβαία επωφελής λύση και για την κοινωνία και για τους ίδιους να μπορούν να προσφέρουν σε τέτοιες δομές, γιατί είναι κάτι που σίγουρα εφάπτεται στα ενδιαφέροντα των συγκεκριμένων πολιτών, όπου ο ανθρωπισμός και η αλληλεγγύη έχουν κυρίαρχο ρόλο. </w:t>
      </w:r>
    </w:p>
    <w:p w14:paraId="2967168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Αναφέρθηκα στις επιτροπές και στο άρθρο 33 που αφορά στο συμβούλιο αμυντικής έρευνας, τεχνολογίας και βιομηχανίας. Θεωρώ πολύ σημαντικό τον ρόλο του με δεδομένο το δυναμικό έρευνας και τεχνολογίας που υπάρχει στη χώρα μας και, βέβαια, το γεγονός ότι μπορεί να χρηματοδοτεί ερευνητικά προγράμματα. Κάποια πράγματα, δηλαδή, μπορεί να γίνονται </w:t>
      </w:r>
      <w:r>
        <w:rPr>
          <w:rFonts w:eastAsia="Times New Roman" w:cs="Times New Roman"/>
          <w:szCs w:val="24"/>
          <w:lang w:val="en-US"/>
        </w:rPr>
        <w:t>in</w:t>
      </w:r>
      <w:r w:rsidRPr="003C5CAE">
        <w:rPr>
          <w:rFonts w:eastAsia="Times New Roman" w:cs="Times New Roman"/>
          <w:szCs w:val="24"/>
        </w:rPr>
        <w:t xml:space="preserve"> </w:t>
      </w:r>
      <w:r>
        <w:rPr>
          <w:rFonts w:eastAsia="Times New Roman" w:cs="Times New Roman"/>
          <w:szCs w:val="24"/>
          <w:lang w:val="en-US"/>
        </w:rPr>
        <w:lastRenderedPageBreak/>
        <w:t>house</w:t>
      </w:r>
      <w:r>
        <w:rPr>
          <w:rFonts w:eastAsia="Times New Roman" w:cs="Times New Roman"/>
          <w:szCs w:val="24"/>
        </w:rPr>
        <w:t>, όπως λέμε και να παράγουμε και γιατί όχι να εξάγουμε αμυντική τεχνολογία, αντί να παίρνουμε μόνο απ’ έξω. Για παράδειγμα, το Ισραήλ, που πρωτοπορεί στον συγκεκριμένο τομέα, δεν νομίζω ότι έχει καλύτερους επιστήμονες από μας.</w:t>
      </w:r>
    </w:p>
    <w:p w14:paraId="2967168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Εξέφρασα και εδώ τον προβληματισμό μου ως προς τη στελέχωση, γιατί η θέση να είναι πάλι από την Περιφέρεια Αττικής αποκλειστικά. Το δεύτερο είναι γιατί στη στελέχωση να επιλέγεται μόνο ένα συγκεκριμένο ερευνητικό κέντρο, το πολύ καλό, βέβαια, ΕΚΕΤΑ, για τη δουλειά του οποίου είμαστε περήφανοι και να μη γίνεται αυτό το πράγμα θεσμικά, είτε από το Εθνικό Συμβούλιο Έρευνας και Καινοτομίας, το ΕΣΕΚ, είτε από τη Σύνοδο των ερευνητικών κέντρων. Να ορίσουν, δηλαδή, εκείνοι εκπρόσωπο. </w:t>
      </w:r>
    </w:p>
    <w:p w14:paraId="2967168D" w14:textId="77777777" w:rsidR="00711852" w:rsidRDefault="000A1C6E">
      <w:pPr>
        <w:spacing w:line="600" w:lineRule="auto"/>
        <w:ind w:firstLine="720"/>
        <w:jc w:val="both"/>
        <w:rPr>
          <w:rFonts w:eastAsia="Times New Roman" w:cs="Times New Roman"/>
          <w:szCs w:val="24"/>
        </w:rPr>
      </w:pPr>
      <w:r w:rsidRPr="00460937">
        <w:rPr>
          <w:rFonts w:eastAsia="Times New Roman" w:cs="Times New Roman"/>
          <w:szCs w:val="24"/>
        </w:rPr>
        <w:t>Θεωρώ</w:t>
      </w:r>
      <w:r w:rsidRPr="00264D97">
        <w:rPr>
          <w:rFonts w:eastAsia="Times New Roman" w:cs="Times New Roman"/>
          <w:szCs w:val="24"/>
        </w:rPr>
        <w:t xml:space="preserve"> -</w:t>
      </w:r>
      <w:r>
        <w:rPr>
          <w:rFonts w:eastAsia="Times New Roman" w:cs="Times New Roman"/>
          <w:szCs w:val="24"/>
        </w:rPr>
        <w:t>και θα ήθελα να περάσω λίγο στα πιο γενικά</w:t>
      </w:r>
      <w:r w:rsidRPr="00264D97">
        <w:rPr>
          <w:rFonts w:eastAsia="Times New Roman" w:cs="Times New Roman"/>
          <w:szCs w:val="24"/>
        </w:rPr>
        <w:t>-</w:t>
      </w:r>
      <w:r w:rsidRPr="00460937">
        <w:rPr>
          <w:rFonts w:eastAsia="Times New Roman" w:cs="Times New Roman"/>
          <w:szCs w:val="24"/>
        </w:rPr>
        <w:t xml:space="preserve"> ότι υπάρχουν πολλά περιθώρια βελτίωσης για την αποτελεσματική </w:t>
      </w:r>
      <w:r>
        <w:rPr>
          <w:rFonts w:eastAsia="Times New Roman" w:cs="Times New Roman"/>
          <w:szCs w:val="24"/>
        </w:rPr>
        <w:t>λ</w:t>
      </w:r>
      <w:r w:rsidRPr="00460937">
        <w:rPr>
          <w:rFonts w:eastAsia="Times New Roman" w:cs="Times New Roman"/>
          <w:szCs w:val="24"/>
        </w:rPr>
        <w:t>ειτουργία των</w:t>
      </w:r>
      <w:r>
        <w:rPr>
          <w:rFonts w:eastAsia="Times New Roman" w:cs="Times New Roman"/>
          <w:szCs w:val="24"/>
        </w:rPr>
        <w:t xml:space="preserve"> Ενόπλων Δυνάμεων της χώρας μας. Υ</w:t>
      </w:r>
      <w:r w:rsidRPr="00460937">
        <w:rPr>
          <w:rFonts w:eastAsia="Times New Roman" w:cs="Times New Roman"/>
          <w:szCs w:val="24"/>
        </w:rPr>
        <w:t xml:space="preserve">πάρχουν </w:t>
      </w:r>
      <w:r>
        <w:rPr>
          <w:rFonts w:eastAsia="Times New Roman" w:cs="Times New Roman"/>
          <w:szCs w:val="24"/>
        </w:rPr>
        <w:t>λ</w:t>
      </w:r>
      <w:r w:rsidRPr="00460937">
        <w:rPr>
          <w:rFonts w:eastAsia="Times New Roman" w:cs="Times New Roman"/>
          <w:szCs w:val="24"/>
        </w:rPr>
        <w:t>οιπόν</w:t>
      </w:r>
      <w:r>
        <w:rPr>
          <w:rFonts w:eastAsia="Times New Roman" w:cs="Times New Roman"/>
          <w:szCs w:val="24"/>
        </w:rPr>
        <w:t>,</w:t>
      </w:r>
      <w:r w:rsidRPr="00460937">
        <w:rPr>
          <w:rFonts w:eastAsia="Times New Roman" w:cs="Times New Roman"/>
          <w:szCs w:val="24"/>
        </w:rPr>
        <w:t xml:space="preserve"> ζητήματα που δεν τα βλέπουμε σε αυτό το νομοσχέδιο</w:t>
      </w:r>
      <w:r>
        <w:rPr>
          <w:rFonts w:eastAsia="Times New Roman" w:cs="Times New Roman"/>
          <w:szCs w:val="24"/>
        </w:rPr>
        <w:t>,</w:t>
      </w:r>
      <w:r w:rsidRPr="00460937">
        <w:rPr>
          <w:rFonts w:eastAsia="Times New Roman" w:cs="Times New Roman"/>
          <w:szCs w:val="24"/>
        </w:rPr>
        <w:t xml:space="preserve"> όπως αντικειμενικοποίηση των κριτηρίων αξιολόγησης </w:t>
      </w:r>
      <w:r>
        <w:rPr>
          <w:rFonts w:eastAsia="Times New Roman" w:cs="Times New Roman"/>
          <w:szCs w:val="24"/>
        </w:rPr>
        <w:t xml:space="preserve">του </w:t>
      </w:r>
      <w:r w:rsidRPr="00460937">
        <w:rPr>
          <w:rFonts w:eastAsia="Times New Roman" w:cs="Times New Roman"/>
          <w:szCs w:val="24"/>
        </w:rPr>
        <w:t>προσωπικού και των μεταθέσεων με δίκαιο και ορθολογικό τρόπο και η ίδια αντιμετώπιση απέναντι σε όλους</w:t>
      </w:r>
      <w:r>
        <w:rPr>
          <w:rFonts w:eastAsia="Times New Roman" w:cs="Times New Roman"/>
          <w:szCs w:val="24"/>
        </w:rPr>
        <w:t>, δηλαδή ν</w:t>
      </w:r>
      <w:r w:rsidRPr="00460937">
        <w:rPr>
          <w:rFonts w:eastAsia="Times New Roman" w:cs="Times New Roman"/>
          <w:szCs w:val="24"/>
        </w:rPr>
        <w:t>α μη χρειάζεται να έχεις μπάρμπα στην Κορώνη</w:t>
      </w:r>
      <w:r>
        <w:rPr>
          <w:rFonts w:eastAsia="Times New Roman" w:cs="Times New Roman"/>
          <w:szCs w:val="24"/>
        </w:rPr>
        <w:t xml:space="preserve"> ή</w:t>
      </w:r>
      <w:r w:rsidRPr="00460937">
        <w:rPr>
          <w:rFonts w:eastAsia="Times New Roman" w:cs="Times New Roman"/>
          <w:szCs w:val="24"/>
        </w:rPr>
        <w:t xml:space="preserve"> στην Κουμουνδούρου</w:t>
      </w:r>
      <w:r>
        <w:rPr>
          <w:rFonts w:eastAsia="Times New Roman" w:cs="Times New Roman"/>
          <w:szCs w:val="24"/>
        </w:rPr>
        <w:t>,</w:t>
      </w:r>
      <w:r w:rsidRPr="00460937">
        <w:rPr>
          <w:rFonts w:eastAsia="Times New Roman" w:cs="Times New Roman"/>
          <w:szCs w:val="24"/>
        </w:rPr>
        <w:t xml:space="preserve"> στην Πειραιώς</w:t>
      </w:r>
      <w:r>
        <w:rPr>
          <w:rFonts w:eastAsia="Times New Roman" w:cs="Times New Roman"/>
          <w:szCs w:val="24"/>
        </w:rPr>
        <w:t>, στη</w:t>
      </w:r>
      <w:r w:rsidRPr="00460937">
        <w:rPr>
          <w:rFonts w:eastAsia="Times New Roman" w:cs="Times New Roman"/>
          <w:szCs w:val="24"/>
        </w:rPr>
        <w:t xml:space="preserve"> Χαριλάου Τρικούπη</w:t>
      </w:r>
      <w:r>
        <w:rPr>
          <w:rFonts w:eastAsia="Times New Roman" w:cs="Times New Roman"/>
          <w:szCs w:val="24"/>
        </w:rPr>
        <w:t xml:space="preserve"> ή</w:t>
      </w:r>
      <w:r w:rsidRPr="00460937">
        <w:rPr>
          <w:rFonts w:eastAsia="Times New Roman" w:cs="Times New Roman"/>
          <w:szCs w:val="24"/>
        </w:rPr>
        <w:t xml:space="preserve"> όπου αλλού</w:t>
      </w:r>
      <w:r w:rsidRPr="00264D97">
        <w:rPr>
          <w:rFonts w:eastAsia="Times New Roman" w:cs="Times New Roman"/>
          <w:szCs w:val="24"/>
        </w:rPr>
        <w:t>,</w:t>
      </w:r>
      <w:r w:rsidRPr="00460937">
        <w:rPr>
          <w:rFonts w:eastAsia="Times New Roman" w:cs="Times New Roman"/>
          <w:szCs w:val="24"/>
        </w:rPr>
        <w:t xml:space="preserve"> για να εξελιχθείς</w:t>
      </w:r>
      <w:r w:rsidRPr="00264D97">
        <w:rPr>
          <w:rFonts w:eastAsia="Times New Roman" w:cs="Times New Roman"/>
          <w:szCs w:val="24"/>
        </w:rPr>
        <w:t xml:space="preserve">. </w:t>
      </w:r>
      <w:r>
        <w:rPr>
          <w:rFonts w:eastAsia="Times New Roman" w:cs="Times New Roman"/>
          <w:szCs w:val="24"/>
          <w:lang w:val="en-US"/>
        </w:rPr>
        <w:t>N</w:t>
      </w:r>
      <w:r w:rsidRPr="00460937">
        <w:rPr>
          <w:rFonts w:eastAsia="Times New Roman" w:cs="Times New Roman"/>
          <w:szCs w:val="24"/>
        </w:rPr>
        <w:t xml:space="preserve">α μετράει μόνο το </w:t>
      </w:r>
      <w:r w:rsidRPr="00460937">
        <w:rPr>
          <w:rFonts w:eastAsia="Times New Roman" w:cs="Times New Roman"/>
          <w:szCs w:val="24"/>
        </w:rPr>
        <w:lastRenderedPageBreak/>
        <w:t>πόσο καλός είσαι και όχι ποιον καλό πολιτικό ξέρεις</w:t>
      </w:r>
      <w:r>
        <w:rPr>
          <w:rFonts w:eastAsia="Times New Roman" w:cs="Times New Roman"/>
          <w:szCs w:val="24"/>
        </w:rPr>
        <w:t>. Τ</w:t>
      </w:r>
      <w:r w:rsidRPr="00460937">
        <w:rPr>
          <w:rFonts w:eastAsia="Times New Roman" w:cs="Times New Roman"/>
          <w:szCs w:val="24"/>
        </w:rPr>
        <w:t xml:space="preserve">ο είπα </w:t>
      </w:r>
      <w:r>
        <w:rPr>
          <w:rFonts w:eastAsia="Times New Roman" w:cs="Times New Roman"/>
          <w:szCs w:val="24"/>
        </w:rPr>
        <w:t>και σ</w:t>
      </w:r>
      <w:r w:rsidRPr="00460937">
        <w:rPr>
          <w:rFonts w:eastAsia="Times New Roman" w:cs="Times New Roman"/>
          <w:szCs w:val="24"/>
        </w:rPr>
        <w:t>τις επιτροπές ότι κάποια στιγμή πρέπει</w:t>
      </w:r>
      <w:r>
        <w:rPr>
          <w:rFonts w:eastAsia="Times New Roman" w:cs="Times New Roman"/>
          <w:szCs w:val="24"/>
        </w:rPr>
        <w:t>,</w:t>
      </w:r>
      <w:r w:rsidRPr="00460937">
        <w:rPr>
          <w:rFonts w:eastAsia="Times New Roman" w:cs="Times New Roman"/>
          <w:szCs w:val="24"/>
        </w:rPr>
        <w:t xml:space="preserve"> </w:t>
      </w:r>
      <w:r>
        <w:rPr>
          <w:rFonts w:eastAsia="Times New Roman" w:cs="Times New Roman"/>
          <w:szCs w:val="24"/>
        </w:rPr>
        <w:t>επίσης,</w:t>
      </w:r>
      <w:r w:rsidRPr="00460937">
        <w:rPr>
          <w:rFonts w:eastAsia="Times New Roman" w:cs="Times New Roman"/>
          <w:szCs w:val="24"/>
        </w:rPr>
        <w:t xml:space="preserve"> να τεθεί στο τραπέζι το αμετάθετο στο προσωπικό</w:t>
      </w:r>
      <w:r>
        <w:rPr>
          <w:rFonts w:eastAsia="Times New Roman" w:cs="Times New Roman"/>
          <w:szCs w:val="24"/>
        </w:rPr>
        <w:t>,</w:t>
      </w:r>
      <w:r w:rsidRPr="00460937">
        <w:rPr>
          <w:rFonts w:eastAsia="Times New Roman" w:cs="Times New Roman"/>
          <w:szCs w:val="24"/>
        </w:rPr>
        <w:t xml:space="preserve"> έστω και υπό συνθήκες</w:t>
      </w:r>
      <w:r>
        <w:rPr>
          <w:rFonts w:eastAsia="Times New Roman" w:cs="Times New Roman"/>
          <w:szCs w:val="24"/>
        </w:rPr>
        <w:t>,</w:t>
      </w:r>
      <w:r w:rsidRPr="00460937">
        <w:rPr>
          <w:rFonts w:eastAsia="Times New Roman" w:cs="Times New Roman"/>
          <w:szCs w:val="24"/>
        </w:rPr>
        <w:t xml:space="preserve"> ώστε να μη διαταράσσεται η ισορροπία στη στελέχωση</w:t>
      </w:r>
      <w:r>
        <w:rPr>
          <w:rFonts w:eastAsia="Times New Roman" w:cs="Times New Roman"/>
          <w:szCs w:val="24"/>
        </w:rPr>
        <w:t>,</w:t>
      </w:r>
      <w:r w:rsidRPr="00460937">
        <w:rPr>
          <w:rFonts w:eastAsia="Times New Roman" w:cs="Times New Roman"/>
          <w:szCs w:val="24"/>
        </w:rPr>
        <w:t xml:space="preserve"> όπως είχε αναφερθεί ο </w:t>
      </w:r>
      <w:r>
        <w:rPr>
          <w:rFonts w:eastAsia="Times New Roman" w:cs="Times New Roman"/>
          <w:szCs w:val="24"/>
        </w:rPr>
        <w:t>κ.</w:t>
      </w:r>
      <w:r w:rsidRPr="00460937">
        <w:rPr>
          <w:rFonts w:eastAsia="Times New Roman" w:cs="Times New Roman"/>
          <w:szCs w:val="24"/>
        </w:rPr>
        <w:t xml:space="preserve"> Ρήγας προχθές</w:t>
      </w:r>
      <w:r>
        <w:rPr>
          <w:rFonts w:eastAsia="Times New Roman" w:cs="Times New Roman"/>
          <w:szCs w:val="24"/>
        </w:rPr>
        <w:t xml:space="preserve">. </w:t>
      </w:r>
    </w:p>
    <w:p w14:paraId="2967168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Στις επιτροπές, επίσης,</w:t>
      </w:r>
      <w:r w:rsidRPr="00460937">
        <w:rPr>
          <w:rFonts w:eastAsia="Times New Roman" w:cs="Times New Roman"/>
          <w:szCs w:val="24"/>
        </w:rPr>
        <w:t xml:space="preserve"> </w:t>
      </w:r>
      <w:r>
        <w:rPr>
          <w:rFonts w:eastAsia="Times New Roman" w:cs="Times New Roman"/>
          <w:szCs w:val="24"/>
        </w:rPr>
        <w:t xml:space="preserve">μίλησα </w:t>
      </w:r>
      <w:r w:rsidRPr="00460937">
        <w:rPr>
          <w:rFonts w:eastAsia="Times New Roman" w:cs="Times New Roman"/>
          <w:szCs w:val="24"/>
        </w:rPr>
        <w:t xml:space="preserve">και για την αδικία που υπάρχει </w:t>
      </w:r>
      <w:r>
        <w:rPr>
          <w:rFonts w:eastAsia="Times New Roman" w:cs="Times New Roman"/>
          <w:szCs w:val="24"/>
        </w:rPr>
        <w:t>σχετικά με τους μηχανικούς της Α</w:t>
      </w:r>
      <w:r w:rsidRPr="00460937">
        <w:rPr>
          <w:rFonts w:eastAsia="Times New Roman" w:cs="Times New Roman"/>
          <w:szCs w:val="24"/>
        </w:rPr>
        <w:t>εροπορίας</w:t>
      </w:r>
      <w:r>
        <w:rPr>
          <w:rFonts w:eastAsia="Times New Roman" w:cs="Times New Roman"/>
          <w:szCs w:val="24"/>
        </w:rPr>
        <w:t>,</w:t>
      </w:r>
      <w:r w:rsidRPr="00460937">
        <w:rPr>
          <w:rFonts w:eastAsia="Times New Roman" w:cs="Times New Roman"/>
          <w:szCs w:val="24"/>
        </w:rPr>
        <w:t xml:space="preserve"> που μετά την αποφοίτησή τους γίνονται παιδιά ενός κατώτερου </w:t>
      </w:r>
      <w:r>
        <w:rPr>
          <w:rFonts w:eastAsia="Times New Roman" w:cs="Times New Roman"/>
          <w:szCs w:val="24"/>
        </w:rPr>
        <w:t>θ</w:t>
      </w:r>
      <w:r w:rsidRPr="00460937">
        <w:rPr>
          <w:rFonts w:eastAsia="Times New Roman" w:cs="Times New Roman"/>
          <w:szCs w:val="24"/>
        </w:rPr>
        <w:t>εού σε ό</w:t>
      </w:r>
      <w:r>
        <w:rPr>
          <w:rFonts w:eastAsia="Times New Roman" w:cs="Times New Roman"/>
          <w:szCs w:val="24"/>
        </w:rPr>
        <w:t>,</w:t>
      </w:r>
      <w:r w:rsidRPr="00460937">
        <w:rPr>
          <w:rFonts w:eastAsia="Times New Roman" w:cs="Times New Roman"/>
          <w:szCs w:val="24"/>
        </w:rPr>
        <w:t>τι αφορά την ιεραρχία</w:t>
      </w:r>
      <w:r>
        <w:rPr>
          <w:rFonts w:eastAsia="Times New Roman" w:cs="Times New Roman"/>
          <w:szCs w:val="24"/>
        </w:rPr>
        <w:t>, σε σχέση με τους ι</w:t>
      </w:r>
      <w:r w:rsidRPr="00460937">
        <w:rPr>
          <w:rFonts w:eastAsia="Times New Roman" w:cs="Times New Roman"/>
          <w:szCs w:val="24"/>
        </w:rPr>
        <w:t>πτάμενους</w:t>
      </w:r>
      <w:r>
        <w:rPr>
          <w:rFonts w:eastAsia="Times New Roman" w:cs="Times New Roman"/>
          <w:szCs w:val="24"/>
        </w:rPr>
        <w:t>, μ</w:t>
      </w:r>
      <w:r w:rsidRPr="00460937">
        <w:rPr>
          <w:rFonts w:eastAsia="Times New Roman" w:cs="Times New Roman"/>
          <w:szCs w:val="24"/>
        </w:rPr>
        <w:t>ία στρέβλωση που δεν ισχύει στο Πολεμικό Ναυτικό και στο Στρατό Ξηράς</w:t>
      </w:r>
      <w:r>
        <w:rPr>
          <w:rFonts w:eastAsia="Times New Roman" w:cs="Times New Roman"/>
          <w:szCs w:val="24"/>
        </w:rPr>
        <w:t>, ό</w:t>
      </w:r>
      <w:r w:rsidRPr="00460937">
        <w:rPr>
          <w:rFonts w:eastAsia="Times New Roman" w:cs="Times New Roman"/>
          <w:szCs w:val="24"/>
        </w:rPr>
        <w:t>που η αρχαιότητα καθορίζεται από την ημερομηνία κτήσης του βαθμού</w:t>
      </w:r>
      <w:r>
        <w:rPr>
          <w:rFonts w:eastAsia="Times New Roman" w:cs="Times New Roman"/>
          <w:szCs w:val="24"/>
        </w:rPr>
        <w:t>. Τ</w:t>
      </w:r>
      <w:r w:rsidRPr="00460937">
        <w:rPr>
          <w:rFonts w:eastAsia="Times New Roman" w:cs="Times New Roman"/>
          <w:szCs w:val="24"/>
        </w:rPr>
        <w:t xml:space="preserve">ο γεγονός </w:t>
      </w:r>
      <w:r>
        <w:rPr>
          <w:rFonts w:eastAsia="Times New Roman" w:cs="Times New Roman"/>
          <w:szCs w:val="24"/>
        </w:rPr>
        <w:t>α</w:t>
      </w:r>
      <w:r w:rsidRPr="00460937">
        <w:rPr>
          <w:rFonts w:eastAsia="Times New Roman" w:cs="Times New Roman"/>
          <w:szCs w:val="24"/>
        </w:rPr>
        <w:t xml:space="preserve">υτό έχει ως αποτέλεσμα οι μηχανικοί της Πολεμικής Αεροπορίας να μην μπορούν να αναλάβουν θέση ευθύνης </w:t>
      </w:r>
      <w:r>
        <w:rPr>
          <w:rFonts w:eastAsia="Times New Roman" w:cs="Times New Roman"/>
          <w:szCs w:val="24"/>
        </w:rPr>
        <w:t>σ</w:t>
      </w:r>
      <w:r w:rsidRPr="00460937">
        <w:rPr>
          <w:rFonts w:eastAsia="Times New Roman" w:cs="Times New Roman"/>
          <w:szCs w:val="24"/>
        </w:rPr>
        <w:t>τα γενικά επιτελεία της Πολεμικής Αεροπορίας</w:t>
      </w:r>
      <w:r>
        <w:rPr>
          <w:rFonts w:eastAsia="Times New Roman" w:cs="Times New Roman"/>
          <w:szCs w:val="24"/>
        </w:rPr>
        <w:t>,</w:t>
      </w:r>
      <w:r w:rsidRPr="00460937">
        <w:rPr>
          <w:rFonts w:eastAsia="Times New Roman" w:cs="Times New Roman"/>
          <w:szCs w:val="24"/>
        </w:rPr>
        <w:t xml:space="preserve"> στο </w:t>
      </w:r>
      <w:r>
        <w:rPr>
          <w:rFonts w:eastAsia="Times New Roman" w:cs="Times New Roman"/>
          <w:szCs w:val="24"/>
        </w:rPr>
        <w:t>ΓΕΕΘΑ ή</w:t>
      </w:r>
      <w:r w:rsidRPr="00460937">
        <w:rPr>
          <w:rFonts w:eastAsia="Times New Roman" w:cs="Times New Roman"/>
          <w:szCs w:val="24"/>
        </w:rPr>
        <w:t xml:space="preserve"> στο ΝΑΤΟ και είναι μία κατάσταση που δημιουργεί αισθήματα αδικίας</w:t>
      </w:r>
      <w:r>
        <w:rPr>
          <w:rFonts w:eastAsia="Times New Roman" w:cs="Times New Roman"/>
          <w:szCs w:val="24"/>
        </w:rPr>
        <w:t xml:space="preserve"> σε</w:t>
      </w:r>
      <w:r w:rsidRPr="00460937">
        <w:rPr>
          <w:rFonts w:eastAsia="Times New Roman" w:cs="Times New Roman"/>
          <w:szCs w:val="24"/>
        </w:rPr>
        <w:t xml:space="preserve"> αυτό το πολύτιμο υλικό που έχει εκπαιδευτεί με χρήματα των Ελλήνων πολιτών</w:t>
      </w:r>
      <w:r>
        <w:rPr>
          <w:rFonts w:eastAsia="Times New Roman" w:cs="Times New Roman"/>
          <w:szCs w:val="24"/>
        </w:rPr>
        <w:t>. Α</w:t>
      </w:r>
      <w:r w:rsidRPr="00460937">
        <w:rPr>
          <w:rFonts w:eastAsia="Times New Roman" w:cs="Times New Roman"/>
          <w:szCs w:val="24"/>
        </w:rPr>
        <w:t>ποτέλεσμα</w:t>
      </w:r>
      <w:r>
        <w:rPr>
          <w:rFonts w:eastAsia="Times New Roman" w:cs="Times New Roman"/>
          <w:szCs w:val="24"/>
        </w:rPr>
        <w:t>; Η</w:t>
      </w:r>
      <w:r w:rsidRPr="00460937">
        <w:rPr>
          <w:rFonts w:eastAsia="Times New Roman" w:cs="Times New Roman"/>
          <w:szCs w:val="24"/>
        </w:rPr>
        <w:t xml:space="preserve"> πρόωρη </w:t>
      </w:r>
      <w:r>
        <w:rPr>
          <w:rFonts w:eastAsia="Times New Roman" w:cs="Times New Roman"/>
          <w:szCs w:val="24"/>
        </w:rPr>
        <w:t>φ</w:t>
      </w:r>
      <w:r w:rsidRPr="00460937">
        <w:rPr>
          <w:rFonts w:eastAsia="Times New Roman" w:cs="Times New Roman"/>
          <w:szCs w:val="24"/>
        </w:rPr>
        <w:t>υγή από τις τάξεις Πολεμικής Αεροπορίας και μάλιστα σε μία περίοδο που η τεχνολογική εξέλιξη του όπ</w:t>
      </w:r>
      <w:r>
        <w:rPr>
          <w:rFonts w:eastAsia="Times New Roman" w:cs="Times New Roman"/>
          <w:szCs w:val="24"/>
        </w:rPr>
        <w:t>λ</w:t>
      </w:r>
      <w:r w:rsidRPr="00460937">
        <w:rPr>
          <w:rFonts w:eastAsia="Times New Roman" w:cs="Times New Roman"/>
          <w:szCs w:val="24"/>
        </w:rPr>
        <w:t>ου αναπτύσσεται ραγδαία</w:t>
      </w:r>
      <w:r>
        <w:rPr>
          <w:rFonts w:eastAsia="Times New Roman" w:cs="Times New Roman"/>
          <w:szCs w:val="24"/>
        </w:rPr>
        <w:t>.</w:t>
      </w:r>
    </w:p>
    <w:p w14:paraId="2967168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Κλείνω με</w:t>
      </w:r>
      <w:r w:rsidRPr="00460937">
        <w:rPr>
          <w:rFonts w:eastAsia="Times New Roman" w:cs="Times New Roman"/>
          <w:szCs w:val="24"/>
        </w:rPr>
        <w:t xml:space="preserve"> ίσως το σημαντικότερο</w:t>
      </w:r>
      <w:r>
        <w:rPr>
          <w:rFonts w:eastAsia="Times New Roman" w:cs="Times New Roman"/>
          <w:szCs w:val="24"/>
        </w:rPr>
        <w:t xml:space="preserve">: οι ψηφοθηρικές προτεραιότητες </w:t>
      </w:r>
      <w:r w:rsidRPr="00460937">
        <w:rPr>
          <w:rFonts w:eastAsia="Times New Roman" w:cs="Times New Roman"/>
          <w:szCs w:val="24"/>
        </w:rPr>
        <w:t>δεν συμβαδίζουν με τις αμυντικές προτεραιότητες</w:t>
      </w:r>
      <w:r>
        <w:rPr>
          <w:rFonts w:eastAsia="Times New Roman" w:cs="Times New Roman"/>
          <w:szCs w:val="24"/>
        </w:rPr>
        <w:t>. Α</w:t>
      </w:r>
      <w:r w:rsidRPr="00460937">
        <w:rPr>
          <w:rFonts w:eastAsia="Times New Roman" w:cs="Times New Roman"/>
          <w:szCs w:val="24"/>
        </w:rPr>
        <w:t>ν θέλουμε να έχουμε αξιόμα</w:t>
      </w:r>
      <w:r w:rsidRPr="00460937">
        <w:rPr>
          <w:rFonts w:eastAsia="Times New Roman" w:cs="Times New Roman"/>
          <w:szCs w:val="24"/>
        </w:rPr>
        <w:lastRenderedPageBreak/>
        <w:t>χες και αποτελεσματικές Ένοπλες Δυνάμεις</w:t>
      </w:r>
      <w:r>
        <w:rPr>
          <w:rFonts w:eastAsia="Times New Roman" w:cs="Times New Roman"/>
          <w:szCs w:val="24"/>
        </w:rPr>
        <w:t>,</w:t>
      </w:r>
      <w:r w:rsidRPr="00460937">
        <w:rPr>
          <w:rFonts w:eastAsia="Times New Roman" w:cs="Times New Roman"/>
          <w:szCs w:val="24"/>
        </w:rPr>
        <w:t xml:space="preserve"> πρέπει το κομματικό και το πελατειακό κράτος να μένει έξω απ</w:t>
      </w:r>
      <w:r>
        <w:rPr>
          <w:rFonts w:eastAsia="Times New Roman" w:cs="Times New Roman"/>
          <w:szCs w:val="24"/>
        </w:rPr>
        <w:t>’</w:t>
      </w:r>
      <w:r w:rsidRPr="00460937">
        <w:rPr>
          <w:rFonts w:eastAsia="Times New Roman" w:cs="Times New Roman"/>
          <w:szCs w:val="24"/>
        </w:rPr>
        <w:t xml:space="preserve"> αυτές</w:t>
      </w:r>
      <w:r>
        <w:rPr>
          <w:rFonts w:eastAsia="Times New Roman" w:cs="Times New Roman"/>
          <w:szCs w:val="24"/>
        </w:rPr>
        <w:t>. Ό</w:t>
      </w:r>
      <w:r w:rsidRPr="00460937">
        <w:rPr>
          <w:rFonts w:eastAsia="Times New Roman" w:cs="Times New Roman"/>
          <w:szCs w:val="24"/>
        </w:rPr>
        <w:t xml:space="preserve">πως λέμε στο </w:t>
      </w:r>
      <w:r>
        <w:rPr>
          <w:rFonts w:eastAsia="Times New Roman" w:cs="Times New Roman"/>
          <w:szCs w:val="24"/>
        </w:rPr>
        <w:t>Π</w:t>
      </w:r>
      <w:r w:rsidRPr="00460937">
        <w:rPr>
          <w:rFonts w:eastAsia="Times New Roman" w:cs="Times New Roman"/>
          <w:szCs w:val="24"/>
        </w:rPr>
        <w:t xml:space="preserve">οτάμι </w:t>
      </w:r>
      <w:r>
        <w:rPr>
          <w:rFonts w:eastAsia="Times New Roman" w:cs="Times New Roman"/>
          <w:szCs w:val="24"/>
        </w:rPr>
        <w:t>«</w:t>
      </w:r>
      <w:r w:rsidRPr="00460937">
        <w:rPr>
          <w:rFonts w:eastAsia="Times New Roman" w:cs="Times New Roman"/>
          <w:szCs w:val="24"/>
        </w:rPr>
        <w:t>έξω τα κόμματα από τη δημόσια διοίκηση</w:t>
      </w:r>
      <w:r>
        <w:rPr>
          <w:rFonts w:eastAsia="Times New Roman" w:cs="Times New Roman"/>
          <w:szCs w:val="24"/>
        </w:rPr>
        <w:t>»,</w:t>
      </w:r>
      <w:r w:rsidRPr="00460937">
        <w:rPr>
          <w:rFonts w:eastAsia="Times New Roman" w:cs="Times New Roman"/>
          <w:szCs w:val="24"/>
        </w:rPr>
        <w:t xml:space="preserve"> </w:t>
      </w:r>
      <w:r>
        <w:rPr>
          <w:rFonts w:eastAsia="Times New Roman" w:cs="Times New Roman"/>
          <w:szCs w:val="24"/>
        </w:rPr>
        <w:t>«</w:t>
      </w:r>
      <w:r w:rsidRPr="00460937">
        <w:rPr>
          <w:rFonts w:eastAsia="Times New Roman" w:cs="Times New Roman"/>
          <w:szCs w:val="24"/>
        </w:rPr>
        <w:t xml:space="preserve">έξω τα κόμματα </w:t>
      </w:r>
      <w:r>
        <w:rPr>
          <w:rFonts w:eastAsia="Times New Roman" w:cs="Times New Roman"/>
          <w:szCs w:val="24"/>
        </w:rPr>
        <w:t xml:space="preserve">από </w:t>
      </w:r>
      <w:r w:rsidRPr="00460937">
        <w:rPr>
          <w:rFonts w:eastAsia="Times New Roman" w:cs="Times New Roman"/>
          <w:szCs w:val="24"/>
        </w:rPr>
        <w:t>τα πανεπιστήμια</w:t>
      </w:r>
      <w:r>
        <w:rPr>
          <w:rFonts w:eastAsia="Times New Roman" w:cs="Times New Roman"/>
          <w:szCs w:val="24"/>
        </w:rPr>
        <w:t>»,</w:t>
      </w:r>
      <w:r w:rsidRPr="00460937">
        <w:rPr>
          <w:rFonts w:eastAsia="Times New Roman" w:cs="Times New Roman"/>
          <w:szCs w:val="24"/>
        </w:rPr>
        <w:t xml:space="preserve"> πολύ περισσότερο ισχύει το </w:t>
      </w:r>
      <w:r>
        <w:rPr>
          <w:rFonts w:eastAsia="Times New Roman" w:cs="Times New Roman"/>
          <w:szCs w:val="24"/>
        </w:rPr>
        <w:t>«</w:t>
      </w:r>
      <w:r w:rsidRPr="00460937">
        <w:rPr>
          <w:rFonts w:eastAsia="Times New Roman" w:cs="Times New Roman"/>
          <w:szCs w:val="24"/>
        </w:rPr>
        <w:t>έξω τα κόμματα από τις Ένοπλες Δυνάμεις</w:t>
      </w:r>
      <w:r>
        <w:rPr>
          <w:rFonts w:eastAsia="Times New Roman" w:cs="Times New Roman"/>
          <w:szCs w:val="24"/>
        </w:rPr>
        <w:t>».</w:t>
      </w:r>
    </w:p>
    <w:p w14:paraId="2967169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w:t>
      </w:r>
      <w:r w:rsidRPr="00460937">
        <w:rPr>
          <w:rFonts w:eastAsia="Times New Roman" w:cs="Times New Roman"/>
          <w:szCs w:val="24"/>
        </w:rPr>
        <w:t xml:space="preserve">ημαντικό </w:t>
      </w:r>
      <w:r>
        <w:rPr>
          <w:rFonts w:eastAsia="Times New Roman" w:cs="Times New Roman"/>
          <w:szCs w:val="24"/>
        </w:rPr>
        <w:t>επίσης,</w:t>
      </w:r>
      <w:r w:rsidRPr="00460937">
        <w:rPr>
          <w:rFonts w:eastAsia="Times New Roman" w:cs="Times New Roman"/>
          <w:szCs w:val="24"/>
        </w:rPr>
        <w:t xml:space="preserve"> θέμα είναι η αναθεώρηση της χωροταξίας των στρατοπέδων</w:t>
      </w:r>
      <w:r>
        <w:rPr>
          <w:rFonts w:eastAsia="Times New Roman" w:cs="Times New Roman"/>
          <w:szCs w:val="24"/>
        </w:rPr>
        <w:t>. Μ</w:t>
      </w:r>
      <w:r w:rsidRPr="00460937">
        <w:rPr>
          <w:rFonts w:eastAsia="Times New Roman" w:cs="Times New Roman"/>
          <w:szCs w:val="24"/>
        </w:rPr>
        <w:t>ίλησα γι</w:t>
      </w:r>
      <w:r>
        <w:rPr>
          <w:rFonts w:eastAsia="Times New Roman" w:cs="Times New Roman"/>
          <w:szCs w:val="24"/>
        </w:rPr>
        <w:t>’</w:t>
      </w:r>
      <w:r w:rsidRPr="00460937">
        <w:rPr>
          <w:rFonts w:eastAsia="Times New Roman" w:cs="Times New Roman"/>
          <w:szCs w:val="24"/>
        </w:rPr>
        <w:t xml:space="preserve"> αυτό και στις επιτροπές</w:t>
      </w:r>
      <w:r>
        <w:rPr>
          <w:rFonts w:eastAsia="Times New Roman" w:cs="Times New Roman"/>
          <w:szCs w:val="24"/>
        </w:rPr>
        <w:t>. Ο</w:t>
      </w:r>
      <w:r w:rsidRPr="00460937">
        <w:rPr>
          <w:rFonts w:eastAsia="Times New Roman" w:cs="Times New Roman"/>
          <w:szCs w:val="24"/>
        </w:rPr>
        <w:t xml:space="preserve"> κύριος όγκος του στρατεύματος χρειάζεται να είναι στη μεθόριο και όχι δίπλα στα αστικά κέντρα</w:t>
      </w:r>
      <w:r>
        <w:rPr>
          <w:rFonts w:eastAsia="Times New Roman" w:cs="Times New Roman"/>
          <w:szCs w:val="24"/>
        </w:rPr>
        <w:t>. Κ</w:t>
      </w:r>
      <w:r w:rsidRPr="00460937">
        <w:rPr>
          <w:rFonts w:eastAsia="Times New Roman" w:cs="Times New Roman"/>
          <w:szCs w:val="24"/>
        </w:rPr>
        <w:t>αι όταν οι καταστάσεις υπαγορεύουν αλλαγή συνθηκών</w:t>
      </w:r>
      <w:r>
        <w:rPr>
          <w:rFonts w:eastAsia="Times New Roman" w:cs="Times New Roman"/>
          <w:szCs w:val="24"/>
        </w:rPr>
        <w:t>,</w:t>
      </w:r>
      <w:r w:rsidRPr="00460937">
        <w:rPr>
          <w:rFonts w:eastAsia="Times New Roman" w:cs="Times New Roman"/>
          <w:szCs w:val="24"/>
        </w:rPr>
        <w:t xml:space="preserve"> δεν μπορεί να παρεμβαίνουν πολιτευτές για την ανατροπή τους </w:t>
      </w:r>
      <w:r>
        <w:rPr>
          <w:rFonts w:eastAsia="Times New Roman" w:cs="Times New Roman"/>
          <w:szCs w:val="24"/>
        </w:rPr>
        <w:t>ή</w:t>
      </w:r>
      <w:r w:rsidRPr="00460937">
        <w:rPr>
          <w:rFonts w:eastAsia="Times New Roman" w:cs="Times New Roman"/>
          <w:szCs w:val="24"/>
        </w:rPr>
        <w:t xml:space="preserve"> καθυστέρησή τους επειδή ξεβολεύονται κάποιες καταστάσεις</w:t>
      </w:r>
      <w:r>
        <w:rPr>
          <w:rFonts w:eastAsia="Times New Roman" w:cs="Times New Roman"/>
          <w:szCs w:val="24"/>
        </w:rPr>
        <w:t>. Κ</w:t>
      </w:r>
      <w:r w:rsidRPr="00460937">
        <w:rPr>
          <w:rFonts w:eastAsia="Times New Roman" w:cs="Times New Roman"/>
          <w:szCs w:val="24"/>
        </w:rPr>
        <w:t xml:space="preserve">αι το είδαμε αυτό στο πάγωμα της μεταφοράς της </w:t>
      </w:r>
      <w:r>
        <w:rPr>
          <w:rFonts w:eastAsia="Times New Roman" w:cs="Times New Roman"/>
          <w:szCs w:val="24"/>
        </w:rPr>
        <w:t>302</w:t>
      </w:r>
      <w:r>
        <w:rPr>
          <w:rFonts w:eastAsia="Times New Roman" w:cs="Times New Roman"/>
          <w:szCs w:val="24"/>
          <w:vertAlign w:val="superscript"/>
        </w:rPr>
        <w:t>ης</w:t>
      </w:r>
      <w:r w:rsidRPr="00460937">
        <w:rPr>
          <w:rFonts w:eastAsia="Times New Roman" w:cs="Times New Roman"/>
          <w:szCs w:val="24"/>
        </w:rPr>
        <w:t xml:space="preserve"> Ταξιαρχίας Πεζοναυτών</w:t>
      </w:r>
      <w:r>
        <w:rPr>
          <w:rFonts w:eastAsia="Times New Roman" w:cs="Times New Roman"/>
          <w:szCs w:val="24"/>
        </w:rPr>
        <w:t>. Τ</w:t>
      </w:r>
      <w:r w:rsidRPr="00460937">
        <w:rPr>
          <w:rFonts w:eastAsia="Times New Roman" w:cs="Times New Roman"/>
          <w:szCs w:val="24"/>
        </w:rPr>
        <w:t xml:space="preserve">ο επιτελείο έκρινε ότι πρέπει να γίνει μετεγκατάσταση της εν λόγω </w:t>
      </w:r>
      <w:r>
        <w:rPr>
          <w:rFonts w:eastAsia="Times New Roman" w:cs="Times New Roman"/>
          <w:szCs w:val="24"/>
        </w:rPr>
        <w:t>τ</w:t>
      </w:r>
      <w:r w:rsidRPr="00460937">
        <w:rPr>
          <w:rFonts w:eastAsia="Times New Roman" w:cs="Times New Roman"/>
          <w:szCs w:val="24"/>
        </w:rPr>
        <w:t>αξιαρχίας</w:t>
      </w:r>
      <w:r>
        <w:rPr>
          <w:rFonts w:eastAsia="Times New Roman" w:cs="Times New Roman"/>
          <w:szCs w:val="24"/>
        </w:rPr>
        <w:t>,</w:t>
      </w:r>
      <w:r w:rsidRPr="00460937">
        <w:rPr>
          <w:rFonts w:eastAsia="Times New Roman" w:cs="Times New Roman"/>
          <w:szCs w:val="24"/>
        </w:rPr>
        <w:t xml:space="preserve"> να πάει από το</w:t>
      </w:r>
      <w:r>
        <w:rPr>
          <w:rFonts w:eastAsia="Times New Roman" w:cs="Times New Roman"/>
          <w:szCs w:val="24"/>
        </w:rPr>
        <w:t>ν</w:t>
      </w:r>
      <w:r w:rsidRPr="00460937">
        <w:rPr>
          <w:rFonts w:eastAsia="Times New Roman" w:cs="Times New Roman"/>
          <w:szCs w:val="24"/>
        </w:rPr>
        <w:t xml:space="preserve"> Βόλο στην Αττική</w:t>
      </w:r>
      <w:r>
        <w:rPr>
          <w:rFonts w:eastAsia="Times New Roman" w:cs="Times New Roman"/>
          <w:szCs w:val="24"/>
        </w:rPr>
        <w:t>,</w:t>
      </w:r>
      <w:r w:rsidRPr="00460937">
        <w:rPr>
          <w:rFonts w:eastAsia="Times New Roman" w:cs="Times New Roman"/>
          <w:szCs w:val="24"/>
        </w:rPr>
        <w:t xml:space="preserve"> </w:t>
      </w:r>
      <w:r>
        <w:rPr>
          <w:rFonts w:eastAsia="Times New Roman" w:cs="Times New Roman"/>
          <w:szCs w:val="24"/>
        </w:rPr>
        <w:t>Αυλώνα και Σ</w:t>
      </w:r>
      <w:r w:rsidRPr="00460937">
        <w:rPr>
          <w:rFonts w:eastAsia="Times New Roman" w:cs="Times New Roman"/>
          <w:szCs w:val="24"/>
        </w:rPr>
        <w:t>αλαμίνα</w:t>
      </w:r>
      <w:r>
        <w:rPr>
          <w:rFonts w:eastAsia="Times New Roman" w:cs="Times New Roman"/>
          <w:szCs w:val="24"/>
        </w:rPr>
        <w:t>,</w:t>
      </w:r>
      <w:r w:rsidRPr="00460937">
        <w:rPr>
          <w:rFonts w:eastAsia="Times New Roman" w:cs="Times New Roman"/>
          <w:szCs w:val="24"/>
        </w:rPr>
        <w:t xml:space="preserve"> για επιχειρησιακούς λόγους</w:t>
      </w:r>
      <w:r>
        <w:rPr>
          <w:rFonts w:eastAsia="Times New Roman" w:cs="Times New Roman"/>
          <w:szCs w:val="24"/>
        </w:rPr>
        <w:t>. Ξ</w:t>
      </w:r>
      <w:r w:rsidRPr="00460937">
        <w:rPr>
          <w:rFonts w:eastAsia="Times New Roman" w:cs="Times New Roman"/>
          <w:szCs w:val="24"/>
        </w:rPr>
        <w:t>αφνικά και ενώ η μεταστάθμευση ήταν στη φάση προετοιμασίας</w:t>
      </w:r>
      <w:r>
        <w:rPr>
          <w:rFonts w:eastAsia="Times New Roman" w:cs="Times New Roman"/>
          <w:szCs w:val="24"/>
        </w:rPr>
        <w:t>,</w:t>
      </w:r>
      <w:r w:rsidRPr="00460937">
        <w:rPr>
          <w:rFonts w:eastAsia="Times New Roman" w:cs="Times New Roman"/>
          <w:szCs w:val="24"/>
        </w:rPr>
        <w:t xml:space="preserve"> κινητοποιήθηκαν κάποιοι </w:t>
      </w:r>
      <w:r>
        <w:rPr>
          <w:rFonts w:eastAsia="Times New Roman" w:cs="Times New Roman"/>
          <w:szCs w:val="24"/>
        </w:rPr>
        <w:t>Β</w:t>
      </w:r>
      <w:r w:rsidRPr="00460937">
        <w:rPr>
          <w:rFonts w:eastAsia="Times New Roman" w:cs="Times New Roman"/>
          <w:szCs w:val="24"/>
        </w:rPr>
        <w:t>ουλευτές</w:t>
      </w:r>
      <w:r>
        <w:rPr>
          <w:rFonts w:eastAsia="Times New Roman" w:cs="Times New Roman"/>
          <w:szCs w:val="24"/>
        </w:rPr>
        <w:t>,</w:t>
      </w:r>
      <w:r w:rsidRPr="00460937">
        <w:rPr>
          <w:rFonts w:eastAsia="Times New Roman" w:cs="Times New Roman"/>
          <w:szCs w:val="24"/>
        </w:rPr>
        <w:t xml:space="preserve"> από το</w:t>
      </w:r>
      <w:r>
        <w:rPr>
          <w:rFonts w:eastAsia="Times New Roman" w:cs="Times New Roman"/>
          <w:szCs w:val="24"/>
        </w:rPr>
        <w:t>ν</w:t>
      </w:r>
      <w:r w:rsidRPr="00460937">
        <w:rPr>
          <w:rFonts w:eastAsia="Times New Roman" w:cs="Times New Roman"/>
          <w:szCs w:val="24"/>
        </w:rPr>
        <w:t xml:space="preserve"> ΣΥΡΙΖΑ και από τη Νέα Δημοκρατία</w:t>
      </w:r>
      <w:r>
        <w:rPr>
          <w:rFonts w:eastAsia="Times New Roman" w:cs="Times New Roman"/>
          <w:szCs w:val="24"/>
        </w:rPr>
        <w:t>,</w:t>
      </w:r>
      <w:r w:rsidRPr="00460937">
        <w:rPr>
          <w:rFonts w:eastAsia="Times New Roman" w:cs="Times New Roman"/>
          <w:szCs w:val="24"/>
        </w:rPr>
        <w:t xml:space="preserve"> και άλλοι παράγοντες</w:t>
      </w:r>
      <w:r>
        <w:rPr>
          <w:rFonts w:eastAsia="Times New Roman" w:cs="Times New Roman"/>
          <w:szCs w:val="24"/>
        </w:rPr>
        <w:t xml:space="preserve"> της</w:t>
      </w:r>
      <w:r w:rsidRPr="00460937">
        <w:rPr>
          <w:rFonts w:eastAsia="Times New Roman" w:cs="Times New Roman"/>
          <w:szCs w:val="24"/>
        </w:rPr>
        <w:t xml:space="preserve"> περιοχής και πέτυχαν το πάγωμα της μετεγκατάστασης</w:t>
      </w:r>
      <w:r>
        <w:rPr>
          <w:rFonts w:eastAsia="Times New Roman" w:cs="Times New Roman"/>
          <w:szCs w:val="24"/>
        </w:rPr>
        <w:t>. Εδώ έχουν</w:t>
      </w:r>
      <w:r w:rsidRPr="00460937">
        <w:rPr>
          <w:rFonts w:eastAsia="Times New Roman" w:cs="Times New Roman"/>
          <w:szCs w:val="24"/>
        </w:rPr>
        <w:t xml:space="preserve"> τις ευθύνες </w:t>
      </w:r>
      <w:r>
        <w:rPr>
          <w:rFonts w:eastAsia="Times New Roman" w:cs="Times New Roman"/>
          <w:szCs w:val="24"/>
        </w:rPr>
        <w:t>τους και τ</w:t>
      </w:r>
      <w:r w:rsidRPr="00460937">
        <w:rPr>
          <w:rFonts w:eastAsia="Times New Roman" w:cs="Times New Roman"/>
          <w:szCs w:val="24"/>
        </w:rPr>
        <w:t>α κόμματα</w:t>
      </w:r>
      <w:r>
        <w:rPr>
          <w:rFonts w:eastAsia="Times New Roman" w:cs="Times New Roman"/>
          <w:szCs w:val="24"/>
        </w:rPr>
        <w:t>,</w:t>
      </w:r>
      <w:r w:rsidRPr="00460937">
        <w:rPr>
          <w:rFonts w:eastAsia="Times New Roman" w:cs="Times New Roman"/>
          <w:szCs w:val="24"/>
        </w:rPr>
        <w:t xml:space="preserve"> που ομνύουν στην προτεραιότητα των αμυντικών αναγκών</w:t>
      </w:r>
      <w:r>
        <w:rPr>
          <w:rFonts w:eastAsia="Times New Roman" w:cs="Times New Roman"/>
          <w:szCs w:val="24"/>
        </w:rPr>
        <w:t>, α</w:t>
      </w:r>
      <w:r w:rsidRPr="00460937">
        <w:rPr>
          <w:rFonts w:eastAsia="Times New Roman" w:cs="Times New Roman"/>
          <w:szCs w:val="24"/>
        </w:rPr>
        <w:t>λλά όταν πρόκειται για κάποιες ψήφους</w:t>
      </w:r>
      <w:r>
        <w:rPr>
          <w:rFonts w:eastAsia="Times New Roman" w:cs="Times New Roman"/>
          <w:szCs w:val="24"/>
        </w:rPr>
        <w:t>,</w:t>
      </w:r>
      <w:r w:rsidRPr="00460937">
        <w:rPr>
          <w:rFonts w:eastAsia="Times New Roman" w:cs="Times New Roman"/>
          <w:szCs w:val="24"/>
        </w:rPr>
        <w:t xml:space="preserve"> επεμβαίνουν απροκάλυπτα</w:t>
      </w:r>
      <w:r>
        <w:rPr>
          <w:rFonts w:eastAsia="Times New Roman" w:cs="Times New Roman"/>
          <w:szCs w:val="24"/>
        </w:rPr>
        <w:t>. Άλλα</w:t>
      </w:r>
      <w:r w:rsidRPr="00460937">
        <w:rPr>
          <w:rFonts w:eastAsia="Times New Roman" w:cs="Times New Roman"/>
          <w:szCs w:val="24"/>
        </w:rPr>
        <w:t xml:space="preserve"> λέμε</w:t>
      </w:r>
      <w:r>
        <w:rPr>
          <w:rFonts w:eastAsia="Times New Roman" w:cs="Times New Roman"/>
          <w:szCs w:val="24"/>
        </w:rPr>
        <w:t>,</w:t>
      </w:r>
      <w:r w:rsidRPr="00460937">
        <w:rPr>
          <w:rFonts w:eastAsia="Times New Roman" w:cs="Times New Roman"/>
          <w:szCs w:val="24"/>
        </w:rPr>
        <w:t xml:space="preserve"> δηλαδή</w:t>
      </w:r>
      <w:r>
        <w:rPr>
          <w:rFonts w:eastAsia="Times New Roman" w:cs="Times New Roman"/>
          <w:szCs w:val="24"/>
        </w:rPr>
        <w:t>,</w:t>
      </w:r>
      <w:r w:rsidRPr="00460937">
        <w:rPr>
          <w:rFonts w:eastAsia="Times New Roman" w:cs="Times New Roman"/>
          <w:szCs w:val="24"/>
        </w:rPr>
        <w:t xml:space="preserve"> στη θεωρία</w:t>
      </w:r>
      <w:r>
        <w:rPr>
          <w:rFonts w:eastAsia="Times New Roman" w:cs="Times New Roman"/>
          <w:szCs w:val="24"/>
        </w:rPr>
        <w:t>, άλλα</w:t>
      </w:r>
      <w:r w:rsidRPr="00460937">
        <w:rPr>
          <w:rFonts w:eastAsia="Times New Roman" w:cs="Times New Roman"/>
          <w:szCs w:val="24"/>
        </w:rPr>
        <w:t xml:space="preserve"> κάνουμε στην πράξη</w:t>
      </w:r>
      <w:r>
        <w:rPr>
          <w:rFonts w:eastAsia="Times New Roman" w:cs="Times New Roman"/>
          <w:szCs w:val="24"/>
        </w:rPr>
        <w:t xml:space="preserve">. </w:t>
      </w:r>
      <w:r w:rsidRPr="00460937">
        <w:rPr>
          <w:rFonts w:eastAsia="Times New Roman" w:cs="Times New Roman"/>
          <w:szCs w:val="24"/>
        </w:rPr>
        <w:t xml:space="preserve">Αλίμονο </w:t>
      </w:r>
      <w:r>
        <w:rPr>
          <w:rFonts w:eastAsia="Times New Roman" w:cs="Times New Roman"/>
          <w:szCs w:val="24"/>
        </w:rPr>
        <w:lastRenderedPageBreak/>
        <w:t>όμως,</w:t>
      </w:r>
      <w:r w:rsidRPr="00460937">
        <w:rPr>
          <w:rFonts w:eastAsia="Times New Roman" w:cs="Times New Roman"/>
          <w:szCs w:val="24"/>
        </w:rPr>
        <w:t xml:space="preserve"> αν οι αποφάσεις αμυντικού σχεδιασμού λαμβάνονται με γνώμονα τις καφετέριες και τα ενοικιαζόμενα της κάθε περιοχής</w:t>
      </w:r>
      <w:r>
        <w:rPr>
          <w:rFonts w:eastAsia="Times New Roman" w:cs="Times New Roman"/>
          <w:szCs w:val="24"/>
        </w:rPr>
        <w:t xml:space="preserve">. </w:t>
      </w:r>
    </w:p>
    <w:p w14:paraId="2967169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Τέλος, πέρα α</w:t>
      </w:r>
      <w:r w:rsidRPr="00460937">
        <w:rPr>
          <w:rFonts w:eastAsia="Times New Roman" w:cs="Times New Roman"/>
          <w:szCs w:val="24"/>
        </w:rPr>
        <w:t>πό νομοσχέδια διευθετήσεων χρειαζόμαστε τη δημιουργία προϋποθέσεων εγρήγορσης και αποτελεσματικότητας</w:t>
      </w:r>
      <w:r>
        <w:rPr>
          <w:rFonts w:eastAsia="Times New Roman" w:cs="Times New Roman"/>
          <w:szCs w:val="24"/>
        </w:rPr>
        <w:t>. Κ</w:t>
      </w:r>
      <w:r w:rsidRPr="00460937">
        <w:rPr>
          <w:rFonts w:eastAsia="Times New Roman" w:cs="Times New Roman"/>
          <w:szCs w:val="24"/>
        </w:rPr>
        <w:t>αι κλείνω</w:t>
      </w:r>
      <w:r>
        <w:rPr>
          <w:rFonts w:eastAsia="Times New Roman" w:cs="Times New Roman"/>
          <w:szCs w:val="24"/>
        </w:rPr>
        <w:t>, κύριε Π</w:t>
      </w:r>
      <w:r w:rsidRPr="00460937">
        <w:rPr>
          <w:rFonts w:eastAsia="Times New Roman" w:cs="Times New Roman"/>
          <w:szCs w:val="24"/>
        </w:rPr>
        <w:t>ρόεδρε</w:t>
      </w:r>
      <w:r>
        <w:rPr>
          <w:rFonts w:eastAsia="Times New Roman" w:cs="Times New Roman"/>
          <w:szCs w:val="24"/>
        </w:rPr>
        <w:t>.</w:t>
      </w:r>
      <w:r w:rsidRPr="00460937">
        <w:rPr>
          <w:rFonts w:eastAsia="Times New Roman" w:cs="Times New Roman"/>
          <w:szCs w:val="24"/>
        </w:rPr>
        <w:t xml:space="preserve"> Σίγουρα όταν ξοδεύουμε το 2,2% του ΑΕΠ σε αμ</w:t>
      </w:r>
      <w:r>
        <w:rPr>
          <w:rFonts w:eastAsia="Times New Roman" w:cs="Times New Roman"/>
          <w:szCs w:val="24"/>
        </w:rPr>
        <w:t>υντικές δαπάνες δεν μπορεί το σ</w:t>
      </w:r>
      <w:r w:rsidRPr="00460937">
        <w:rPr>
          <w:rFonts w:eastAsia="Times New Roman" w:cs="Times New Roman"/>
          <w:szCs w:val="24"/>
        </w:rPr>
        <w:t xml:space="preserve">τράτευμα να το βλέπουμε μόνο </w:t>
      </w:r>
      <w:r>
        <w:rPr>
          <w:rFonts w:eastAsia="Times New Roman" w:cs="Times New Roman"/>
          <w:szCs w:val="24"/>
        </w:rPr>
        <w:t>ως</w:t>
      </w:r>
      <w:r w:rsidRPr="00460937">
        <w:rPr>
          <w:rFonts w:eastAsia="Times New Roman" w:cs="Times New Roman"/>
          <w:szCs w:val="24"/>
        </w:rPr>
        <w:t xml:space="preserve"> ένα</w:t>
      </w:r>
      <w:r>
        <w:rPr>
          <w:rFonts w:eastAsia="Times New Roman" w:cs="Times New Roman"/>
          <w:szCs w:val="24"/>
        </w:rPr>
        <w:t>ν</w:t>
      </w:r>
      <w:r w:rsidRPr="00460937">
        <w:rPr>
          <w:rFonts w:eastAsia="Times New Roman" w:cs="Times New Roman"/>
          <w:szCs w:val="24"/>
        </w:rPr>
        <w:t xml:space="preserve"> μηχανισμό ρουσ</w:t>
      </w:r>
      <w:r>
        <w:rPr>
          <w:rFonts w:eastAsia="Times New Roman" w:cs="Times New Roman"/>
          <w:szCs w:val="24"/>
        </w:rPr>
        <w:t>φετιών στα θέματα των κληρωτών ή</w:t>
      </w:r>
      <w:r w:rsidRPr="00460937">
        <w:rPr>
          <w:rFonts w:eastAsia="Times New Roman" w:cs="Times New Roman"/>
          <w:szCs w:val="24"/>
        </w:rPr>
        <w:t xml:space="preserve"> μηχανισμό οριζόντιων προαγωγών στα μεσαία στελέχη ή μηχανισμό κομματικών επιλογών στα ανώτερα στελέχη</w:t>
      </w:r>
      <w:r>
        <w:rPr>
          <w:rFonts w:eastAsia="Times New Roman" w:cs="Times New Roman"/>
          <w:szCs w:val="24"/>
        </w:rPr>
        <w:t>. Π</w:t>
      </w:r>
      <w:r w:rsidRPr="00460937">
        <w:rPr>
          <w:rFonts w:eastAsia="Times New Roman" w:cs="Times New Roman"/>
          <w:szCs w:val="24"/>
        </w:rPr>
        <w:t xml:space="preserve">ρέπει να το βλέπουμε </w:t>
      </w:r>
      <w:r>
        <w:rPr>
          <w:rFonts w:eastAsia="Times New Roman" w:cs="Times New Roman"/>
          <w:szCs w:val="24"/>
        </w:rPr>
        <w:t>ως</w:t>
      </w:r>
      <w:r w:rsidRPr="00460937">
        <w:rPr>
          <w:rFonts w:eastAsia="Times New Roman" w:cs="Times New Roman"/>
          <w:szCs w:val="24"/>
        </w:rPr>
        <w:t xml:space="preserve"> ένα</w:t>
      </w:r>
      <w:r>
        <w:rPr>
          <w:rFonts w:eastAsia="Times New Roman" w:cs="Times New Roman"/>
          <w:szCs w:val="24"/>
        </w:rPr>
        <w:t>ν</w:t>
      </w:r>
      <w:r w:rsidRPr="00460937">
        <w:rPr>
          <w:rFonts w:eastAsia="Times New Roman" w:cs="Times New Roman"/>
          <w:szCs w:val="24"/>
        </w:rPr>
        <w:t xml:space="preserve"> μηχανισμό πραγματικής αξιοκρατίας</w:t>
      </w:r>
      <w:r>
        <w:rPr>
          <w:rFonts w:eastAsia="Times New Roman" w:cs="Times New Roman"/>
          <w:szCs w:val="24"/>
        </w:rPr>
        <w:t>,</w:t>
      </w:r>
      <w:r w:rsidRPr="00460937">
        <w:rPr>
          <w:rFonts w:eastAsia="Times New Roman" w:cs="Times New Roman"/>
          <w:szCs w:val="24"/>
        </w:rPr>
        <w:t xml:space="preserve"> που θα διαχέε</w:t>
      </w:r>
      <w:r>
        <w:rPr>
          <w:rFonts w:eastAsia="Times New Roman" w:cs="Times New Roman"/>
          <w:szCs w:val="24"/>
        </w:rPr>
        <w:t>ται από την κορυφή προς τη βάση. Έ</w:t>
      </w:r>
      <w:r w:rsidRPr="00460937">
        <w:rPr>
          <w:rFonts w:eastAsia="Times New Roman" w:cs="Times New Roman"/>
          <w:szCs w:val="24"/>
        </w:rPr>
        <w:t>τσι θα χτιστεί ακόμα περισσότερ</w:t>
      </w:r>
      <w:r>
        <w:rPr>
          <w:rFonts w:eastAsia="Times New Roman" w:cs="Times New Roman"/>
          <w:szCs w:val="24"/>
        </w:rPr>
        <w:t>ο η</w:t>
      </w:r>
      <w:r w:rsidRPr="00460937">
        <w:rPr>
          <w:rFonts w:eastAsia="Times New Roman" w:cs="Times New Roman"/>
          <w:szCs w:val="24"/>
        </w:rPr>
        <w:t xml:space="preserve"> εμπιστοσύνη και μέσα στην πυραμίδα του </w:t>
      </w:r>
      <w:r>
        <w:rPr>
          <w:rFonts w:eastAsia="Times New Roman" w:cs="Times New Roman"/>
          <w:szCs w:val="24"/>
        </w:rPr>
        <w:t>σ</w:t>
      </w:r>
      <w:r w:rsidRPr="00460937">
        <w:rPr>
          <w:rFonts w:eastAsia="Times New Roman" w:cs="Times New Roman"/>
          <w:szCs w:val="24"/>
        </w:rPr>
        <w:t>τρατεύματος και</w:t>
      </w:r>
      <w:r>
        <w:rPr>
          <w:rFonts w:eastAsia="Times New Roman" w:cs="Times New Roman"/>
          <w:szCs w:val="24"/>
        </w:rPr>
        <w:t>,</w:t>
      </w:r>
      <w:r w:rsidRPr="00460937">
        <w:rPr>
          <w:rFonts w:eastAsia="Times New Roman" w:cs="Times New Roman"/>
          <w:szCs w:val="24"/>
        </w:rPr>
        <w:t xml:space="preserve"> βέβαια</w:t>
      </w:r>
      <w:r>
        <w:rPr>
          <w:rFonts w:eastAsia="Times New Roman" w:cs="Times New Roman"/>
          <w:szCs w:val="24"/>
        </w:rPr>
        <w:t>,</w:t>
      </w:r>
      <w:r w:rsidRPr="00460937">
        <w:rPr>
          <w:rFonts w:eastAsia="Times New Roman" w:cs="Times New Roman"/>
          <w:szCs w:val="24"/>
        </w:rPr>
        <w:t xml:space="preserve"> από την κοινωνία προς τις Ένοπλες Δυνάμεις</w:t>
      </w:r>
      <w:r>
        <w:rPr>
          <w:rFonts w:eastAsia="Times New Roman" w:cs="Times New Roman"/>
          <w:szCs w:val="24"/>
        </w:rPr>
        <w:t>.</w:t>
      </w:r>
    </w:p>
    <w:p w14:paraId="2967169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w:t>
      </w:r>
      <w:r w:rsidRPr="00460937">
        <w:rPr>
          <w:rFonts w:eastAsia="Times New Roman" w:cs="Times New Roman"/>
          <w:szCs w:val="24"/>
        </w:rPr>
        <w:t>υχαριστώ</w:t>
      </w:r>
      <w:r>
        <w:rPr>
          <w:rFonts w:eastAsia="Times New Roman" w:cs="Times New Roman"/>
          <w:szCs w:val="24"/>
        </w:rPr>
        <w:t>.</w:t>
      </w:r>
    </w:p>
    <w:p w14:paraId="29671693" w14:textId="77777777" w:rsidR="00711852" w:rsidRDefault="000A1C6E">
      <w:pPr>
        <w:spacing w:line="600" w:lineRule="auto"/>
        <w:ind w:firstLine="720"/>
        <w:jc w:val="both"/>
        <w:rPr>
          <w:rFonts w:eastAsia="Times New Roman" w:cs="Times New Roman"/>
          <w:szCs w:val="24"/>
        </w:rPr>
      </w:pPr>
      <w:r w:rsidRPr="00FD7BFC">
        <w:rPr>
          <w:rFonts w:eastAsia="Times New Roman" w:cs="Times New Roman"/>
          <w:b/>
          <w:szCs w:val="24"/>
        </w:rPr>
        <w:t>ΠΡΟΕΔΡΕΥΩΝ (Γεώργιος Λαμπρούλης):</w:t>
      </w:r>
      <w:r>
        <w:rPr>
          <w:rFonts w:eastAsia="Times New Roman" w:cs="Times New Roman"/>
          <w:szCs w:val="24"/>
        </w:rPr>
        <w:t xml:space="preserve"> Τον λόγο έχει ο κ. Δουζίνας από τον ΣΥΡΙΖΑ.</w:t>
      </w:r>
    </w:p>
    <w:p w14:paraId="29671694" w14:textId="77777777" w:rsidR="00711852" w:rsidRDefault="000A1C6E">
      <w:pPr>
        <w:spacing w:line="600" w:lineRule="auto"/>
        <w:ind w:firstLine="720"/>
        <w:jc w:val="both"/>
        <w:rPr>
          <w:rFonts w:eastAsia="Times New Roman" w:cs="Times New Roman"/>
          <w:szCs w:val="24"/>
        </w:rPr>
      </w:pPr>
      <w:r w:rsidRPr="00FD7BFC">
        <w:rPr>
          <w:rFonts w:eastAsia="Times New Roman" w:cs="Times New Roman"/>
          <w:b/>
          <w:szCs w:val="24"/>
        </w:rPr>
        <w:t>ΚΩΝΣΤΑΝΤΙΝΟΣ ΔΟΥΖΙΝΑΣ:</w:t>
      </w:r>
      <w:r>
        <w:rPr>
          <w:rFonts w:eastAsia="Times New Roman" w:cs="Times New Roman"/>
          <w:szCs w:val="24"/>
        </w:rPr>
        <w:t xml:space="preserve"> Ε</w:t>
      </w:r>
      <w:r w:rsidRPr="00460937">
        <w:rPr>
          <w:rFonts w:eastAsia="Times New Roman" w:cs="Times New Roman"/>
          <w:szCs w:val="24"/>
        </w:rPr>
        <w:t>υχαριστώ</w:t>
      </w:r>
      <w:r>
        <w:rPr>
          <w:rFonts w:eastAsia="Times New Roman" w:cs="Times New Roman"/>
          <w:szCs w:val="24"/>
        </w:rPr>
        <w:t>, κύριε Πρόεδρε.</w:t>
      </w:r>
    </w:p>
    <w:p w14:paraId="2967169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Στη</w:t>
      </w:r>
      <w:r w:rsidRPr="00460937">
        <w:rPr>
          <w:rFonts w:eastAsia="Times New Roman" w:cs="Times New Roman"/>
          <w:szCs w:val="24"/>
        </w:rPr>
        <w:t xml:space="preserve"> συζήτηση </w:t>
      </w:r>
      <w:r>
        <w:rPr>
          <w:rFonts w:eastAsia="Times New Roman" w:cs="Times New Roman"/>
          <w:szCs w:val="24"/>
        </w:rPr>
        <w:t>στην ε</w:t>
      </w:r>
      <w:r w:rsidRPr="00460937">
        <w:rPr>
          <w:rFonts w:eastAsia="Times New Roman" w:cs="Times New Roman"/>
          <w:szCs w:val="24"/>
        </w:rPr>
        <w:t>πιτροπή αλλά και σήμερα</w:t>
      </w:r>
      <w:r>
        <w:rPr>
          <w:rFonts w:eastAsia="Times New Roman" w:cs="Times New Roman"/>
          <w:szCs w:val="24"/>
        </w:rPr>
        <w:t>,</w:t>
      </w:r>
      <w:r w:rsidRPr="00460937">
        <w:rPr>
          <w:rFonts w:eastAsia="Times New Roman" w:cs="Times New Roman"/>
          <w:szCs w:val="24"/>
        </w:rPr>
        <w:t xml:space="preserve"> ο </w:t>
      </w:r>
      <w:r>
        <w:rPr>
          <w:rFonts w:eastAsia="Times New Roman" w:cs="Times New Roman"/>
          <w:szCs w:val="24"/>
        </w:rPr>
        <w:t>κ.</w:t>
      </w:r>
      <w:r w:rsidRPr="00460937">
        <w:rPr>
          <w:rFonts w:eastAsia="Times New Roman" w:cs="Times New Roman"/>
          <w:szCs w:val="24"/>
        </w:rPr>
        <w:t xml:space="preserve"> Κικίλιας</w:t>
      </w:r>
      <w:r>
        <w:rPr>
          <w:rFonts w:eastAsia="Times New Roman" w:cs="Times New Roman"/>
          <w:szCs w:val="24"/>
        </w:rPr>
        <w:t>, αλλά και ο Αντιπρ</w:t>
      </w:r>
      <w:r w:rsidRPr="00460937">
        <w:rPr>
          <w:rFonts w:eastAsia="Times New Roman" w:cs="Times New Roman"/>
          <w:szCs w:val="24"/>
        </w:rPr>
        <w:t xml:space="preserve">όεδρος </w:t>
      </w:r>
      <w:r>
        <w:rPr>
          <w:rFonts w:eastAsia="Times New Roman" w:cs="Times New Roman"/>
          <w:szCs w:val="24"/>
        </w:rPr>
        <w:t xml:space="preserve">της </w:t>
      </w:r>
      <w:r w:rsidRPr="00460937">
        <w:rPr>
          <w:rFonts w:eastAsia="Times New Roman" w:cs="Times New Roman"/>
          <w:szCs w:val="24"/>
        </w:rPr>
        <w:t>Νέας Δημοκρατίας επικεντρώθηκαν</w:t>
      </w:r>
      <w:r>
        <w:rPr>
          <w:rFonts w:eastAsia="Times New Roman" w:cs="Times New Roman"/>
          <w:szCs w:val="24"/>
        </w:rPr>
        <w:t xml:space="preserve"> βασικά σε ένα θέμα: </w:t>
      </w:r>
      <w:r>
        <w:rPr>
          <w:rFonts w:eastAsia="Times New Roman" w:cs="Times New Roman"/>
          <w:szCs w:val="24"/>
        </w:rPr>
        <w:lastRenderedPageBreak/>
        <w:t>Σ</w:t>
      </w:r>
      <w:r w:rsidRPr="00460937">
        <w:rPr>
          <w:rFonts w:eastAsia="Times New Roman" w:cs="Times New Roman"/>
          <w:szCs w:val="24"/>
        </w:rPr>
        <w:t>τους αντιρρησίες συνείδησης και τα νομικά γραφεία</w:t>
      </w:r>
      <w:r>
        <w:rPr>
          <w:rFonts w:eastAsia="Times New Roman" w:cs="Times New Roman"/>
          <w:szCs w:val="24"/>
        </w:rPr>
        <w:t>, που δείχνει α</w:t>
      </w:r>
      <w:r w:rsidRPr="00460937">
        <w:rPr>
          <w:rFonts w:eastAsia="Times New Roman" w:cs="Times New Roman"/>
          <w:szCs w:val="24"/>
        </w:rPr>
        <w:t xml:space="preserve">κριβώς </w:t>
      </w:r>
      <w:r>
        <w:rPr>
          <w:rFonts w:eastAsia="Times New Roman" w:cs="Times New Roman"/>
          <w:szCs w:val="24"/>
        </w:rPr>
        <w:t>ότι</w:t>
      </w:r>
      <w:r w:rsidRPr="00460937">
        <w:rPr>
          <w:rFonts w:eastAsia="Times New Roman" w:cs="Times New Roman"/>
          <w:szCs w:val="24"/>
        </w:rPr>
        <w:t xml:space="preserve"> το υπόλοιπο νομοσχέδιο είναι γενικά θετικό</w:t>
      </w:r>
      <w:r>
        <w:rPr>
          <w:rFonts w:eastAsia="Times New Roman" w:cs="Times New Roman"/>
          <w:szCs w:val="24"/>
        </w:rPr>
        <w:t>. Κ</w:t>
      </w:r>
      <w:r w:rsidRPr="00460937">
        <w:rPr>
          <w:rFonts w:eastAsia="Times New Roman" w:cs="Times New Roman"/>
          <w:szCs w:val="24"/>
        </w:rPr>
        <w:t>ατηγόρησ</w:t>
      </w:r>
      <w:r>
        <w:rPr>
          <w:rFonts w:eastAsia="Times New Roman" w:cs="Times New Roman"/>
          <w:szCs w:val="24"/>
        </w:rPr>
        <w:t>αν τον</w:t>
      </w:r>
      <w:r w:rsidRPr="00460937">
        <w:rPr>
          <w:rFonts w:eastAsia="Times New Roman" w:cs="Times New Roman"/>
          <w:szCs w:val="24"/>
        </w:rPr>
        <w:t xml:space="preserve"> ΣΥΡΙΖΑ ότι έχουμε μία ιδεολογική εμμονή επάνω σε αυτό το θέμα</w:t>
      </w:r>
      <w:r>
        <w:rPr>
          <w:rFonts w:eastAsia="Times New Roman" w:cs="Times New Roman"/>
          <w:szCs w:val="24"/>
        </w:rPr>
        <w:t>.</w:t>
      </w:r>
    </w:p>
    <w:p w14:paraId="29671696"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Λοιπόν, εγώ δηλώνω ένοχος, πραγματικά παραδέχομαι την κατηγορία, διότι αυτή η κατηγορία, επίσης, δείχνει, αγαπητοί κύριοι, το συνεχές σας διαζύγιο με τις ευρωπαϊκές αρχές και αξίες, με τις αξίες της δημοκρατίας και του φιλελευθερισμού. </w:t>
      </w:r>
    </w:p>
    <w:p w14:paraId="29671697"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μιλήσω για δύο βασικές έννοιες, οι οποίες είναι συγγενικές, τις έννοιες της αντίρρησης συνειδήσεως και της πολιτικής ανυπακοής, </w:t>
      </w:r>
      <w:r>
        <w:rPr>
          <w:rFonts w:eastAsia="Times New Roman"/>
          <w:color w:val="222222"/>
          <w:szCs w:val="24"/>
          <w:shd w:val="clear" w:color="auto" w:fill="FFFFFF"/>
          <w:lang w:val="en-US"/>
        </w:rPr>
        <w:t>c</w:t>
      </w:r>
      <w:r>
        <w:rPr>
          <w:rFonts w:eastAsia="Times New Roman"/>
          <w:color w:val="222222"/>
          <w:szCs w:val="24"/>
          <w:shd w:val="clear" w:color="auto" w:fill="FFFFFF"/>
        </w:rPr>
        <w:t>ivil disobedience</w:t>
      </w:r>
      <w:r w:rsidRPr="00EC5AB4">
        <w:rPr>
          <w:rFonts w:eastAsia="Times New Roman"/>
          <w:color w:val="222222"/>
          <w:szCs w:val="24"/>
          <w:shd w:val="clear" w:color="auto" w:fill="FFFFFF"/>
        </w:rPr>
        <w:t xml:space="preserve">. </w:t>
      </w:r>
      <w:r>
        <w:rPr>
          <w:rFonts w:eastAsia="Times New Roman"/>
          <w:color w:val="222222"/>
          <w:szCs w:val="24"/>
          <w:shd w:val="clear" w:color="auto" w:fill="FFFFFF"/>
        </w:rPr>
        <w:t>Ο όρος «πολιτική ανυπακοή» δημιουργήθηκε από τον Ντέιβιντ Θόρω, Αμερικανό φιλόσοφο, που το 1846 αποφάσισε να μην πληρώσει τους φόρους του επειδή χρηματοδοτούσαν τον πόλεμο Αμερικής-Μεξικού και τη δουλεία. Βέβαια, η ανυπακοή έρχεται από πολύ παλαιότερα. Σε όλους τους μύθους της γέννησης ο άνθρωπος αψηφά τον νόμο και τους ισχυρούς για να θεμελιώσει την ύπαρξή του. Στην Παλιά Διαθήκη ο Αδάμ και η Εύα, στη δική μας παράδοση, ο Προμηθέας.</w:t>
      </w:r>
    </w:p>
    <w:p w14:paraId="29671698"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άνθρωπος έγινε άνθρωπος, όταν είπε «όχι», όταν αντιστάθηκε. Είναι κάτι που δεν νομίζω ότι θα χρειαζόταν να το επαναλάβουμε εμείς εδώ, τα </w:t>
      </w:r>
      <w:r>
        <w:rPr>
          <w:rFonts w:eastAsia="Times New Roman"/>
          <w:color w:val="222222"/>
          <w:szCs w:val="24"/>
          <w:shd w:val="clear" w:color="auto" w:fill="FFFFFF"/>
        </w:rPr>
        <w:lastRenderedPageBreak/>
        <w:t>παιδιά της Αντιγόνης, της πιο γνωστής και πιο επαναλαμβανόμενης τραγωδίας της ελληνικής γραμματείας.</w:t>
      </w:r>
    </w:p>
    <w:p w14:paraId="29671699"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πάω τώρα στον όρο «αντίρρηση συνείδησης» αυτό σημαίνει βέβαια την άνεση κάποιου να υπηρετήσει τη στρατιωτική του θητεία, να φέρει όπλο και να συμμετέχει σε πολεμικές ενέργειες. Οι λόγοι συνήθως ήταν θρησκευτικοί. Αργότερα έγιναν και ιδεολογικοί μέσα σε μία ιδεολογία ειρηνισμού. Ο όρος τέθηκε σε μεγάλη χρήση στα τέλη του 19</w:t>
      </w:r>
      <w:r w:rsidRPr="00065147">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και στη συνέχεια στη διάρκεια του Α΄ Παγκοσμίου Πολέμου για να περιγράψει την ειρηνική αντίσταση στη συμμετοχή στον πόλεμο.</w:t>
      </w:r>
    </w:p>
    <w:p w14:paraId="2967169A"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Στον Β΄ Παγκόσμιο Πόλεμο οι αγγλικές στρατιωτικές αρχές δημιούργησαν ειδικά δικαστήρια, τα </w:t>
      </w:r>
      <w:r>
        <w:rPr>
          <w:rFonts w:eastAsia="Times New Roman"/>
          <w:color w:val="222222"/>
          <w:szCs w:val="24"/>
          <w:shd w:val="clear" w:color="auto" w:fill="FFFFFF"/>
          <w:lang w:val="en-US"/>
        </w:rPr>
        <w:t>Conscientious</w:t>
      </w:r>
      <w:r w:rsidRPr="000A0C6B">
        <w:rPr>
          <w:rFonts w:eastAsia="Times New Roman"/>
          <w:color w:val="222222"/>
          <w:szCs w:val="24"/>
          <w:shd w:val="clear" w:color="auto" w:fill="FFFFFF"/>
        </w:rPr>
        <w:t xml:space="preserve"> </w:t>
      </w:r>
      <w:r>
        <w:rPr>
          <w:rFonts w:eastAsia="Times New Roman"/>
          <w:color w:val="222222"/>
          <w:szCs w:val="24"/>
          <w:shd w:val="clear" w:color="auto" w:fill="FFFFFF"/>
          <w:lang w:val="en-US"/>
        </w:rPr>
        <w:t>Objectors</w:t>
      </w:r>
      <w:r>
        <w:rPr>
          <w:rFonts w:eastAsia="Times New Roman"/>
          <w:color w:val="222222"/>
          <w:szCs w:val="24"/>
          <w:shd w:val="clear" w:color="auto" w:fill="FFFFFF"/>
        </w:rPr>
        <w:t>’</w:t>
      </w:r>
      <w:r w:rsidRPr="000A0C6B">
        <w:rPr>
          <w:rFonts w:eastAsia="Times New Roman"/>
          <w:color w:val="222222"/>
          <w:szCs w:val="24"/>
          <w:shd w:val="clear" w:color="auto" w:fill="FFFFFF"/>
        </w:rPr>
        <w:t xml:space="preserve"> </w:t>
      </w:r>
      <w:r>
        <w:rPr>
          <w:rFonts w:eastAsia="Times New Roman"/>
          <w:color w:val="222222"/>
          <w:szCs w:val="24"/>
          <w:shd w:val="clear" w:color="auto" w:fill="FFFFFF"/>
          <w:lang w:val="en-US"/>
        </w:rPr>
        <w:t>Tribunals</w:t>
      </w:r>
      <w:r w:rsidRPr="000A0C6B">
        <w:rPr>
          <w:rFonts w:eastAsia="Times New Roman"/>
          <w:color w:val="222222"/>
          <w:szCs w:val="24"/>
          <w:shd w:val="clear" w:color="auto" w:fill="FFFFFF"/>
        </w:rPr>
        <w:t xml:space="preserve"> </w:t>
      </w:r>
      <w:r>
        <w:rPr>
          <w:rFonts w:eastAsia="Times New Roman"/>
          <w:color w:val="222222"/>
          <w:szCs w:val="24"/>
          <w:shd w:val="clear" w:color="auto" w:fill="FFFFFF"/>
        </w:rPr>
        <w:t xml:space="preserve">στα οποία, εφόσον κάποιος δήλωνε ότι είναι μέλος μιας ειρηνιστικής ομάδας ή των </w:t>
      </w:r>
      <w:r>
        <w:rPr>
          <w:rFonts w:eastAsia="Times New Roman"/>
          <w:color w:val="222222"/>
          <w:szCs w:val="24"/>
          <w:shd w:val="clear" w:color="auto" w:fill="FFFFFF"/>
          <w:lang w:val="en-US"/>
        </w:rPr>
        <w:t>Quakers</w:t>
      </w:r>
      <w:r w:rsidRPr="000A0C6B">
        <w:rPr>
          <w:rFonts w:eastAsia="Times New Roman"/>
          <w:color w:val="222222"/>
          <w:szCs w:val="24"/>
          <w:shd w:val="clear" w:color="auto" w:fill="FFFFFF"/>
        </w:rPr>
        <w:t>,</w:t>
      </w:r>
      <w:r>
        <w:rPr>
          <w:rFonts w:eastAsia="Times New Roman"/>
          <w:color w:val="222222"/>
          <w:szCs w:val="24"/>
          <w:shd w:val="clear" w:color="auto" w:fill="FFFFFF"/>
        </w:rPr>
        <w:t xml:space="preserve"> της θρησκευτικής οργάνωσης που είναι εναντίον του πολέμου</w:t>
      </w:r>
      <w:r w:rsidRPr="000A0C6B">
        <w:rPr>
          <w:rFonts w:eastAsia="Times New Roman"/>
          <w:color w:val="222222"/>
          <w:szCs w:val="24"/>
          <w:shd w:val="clear" w:color="auto" w:fill="FFFFFF"/>
        </w:rPr>
        <w:t>,</w:t>
      </w:r>
      <w:r>
        <w:rPr>
          <w:rFonts w:eastAsia="Times New Roman"/>
          <w:color w:val="222222"/>
          <w:szCs w:val="24"/>
          <w:shd w:val="clear" w:color="auto" w:fill="FFFFFF"/>
        </w:rPr>
        <w:t xml:space="preserve"> εφόσον, επίσης, έλεγε ότι αντιτίθεται στον πόλεμο ως μέσο επίλυσης διαφορών, τότε απαλλασσόταν από τη στρατιωτική θητεία στον πόλεμο. Έκαναν αίτηση εξήντα μία χιλιάδες με αυτές τις διατάξεις και τρεις χιλιάδες πήραν πλήρη απαλλαγή.</w:t>
      </w:r>
    </w:p>
    <w:p w14:paraId="2967169B"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δικαίωμα στην αντίρρηση συνείδησης έχει αναγνωριστεί από τα Ηνωμένα Έθνη, την Επιτροπή Ανθρωπίνων Δικαιωμάτων, από τη Χάρτα Θεμελιωδών Δικαιωμάτων της Ευρωπαϊκής Ένωσης.</w:t>
      </w:r>
    </w:p>
    <w:p w14:paraId="2967169C" w14:textId="77777777" w:rsidR="00711852" w:rsidRDefault="000A1C6E">
      <w:pPr>
        <w:spacing w:line="600" w:lineRule="auto"/>
        <w:ind w:firstLine="720"/>
        <w:jc w:val="both"/>
        <w:rPr>
          <w:rFonts w:eastAsia="Times New Roman"/>
          <w:color w:val="222222"/>
          <w:szCs w:val="24"/>
          <w:shd w:val="clear" w:color="auto" w:fill="FFFFFF"/>
        </w:rPr>
      </w:pPr>
      <w:r w:rsidRPr="006D556C">
        <w:rPr>
          <w:rFonts w:eastAsia="Times New Roman"/>
          <w:color w:val="222222"/>
          <w:szCs w:val="24"/>
          <w:shd w:val="clear" w:color="auto" w:fill="FFFFFF"/>
        </w:rPr>
        <w:t>Όλα αυτά είναι γνωστά, όπως έδειξε ο εισηγητής του ΣΥΡΙΖΑ με μεγάλη αναφορά σε αποφάσεις διεθνών δικαστηρίων, διεθνών επιτροπών και</w:t>
      </w:r>
      <w:r>
        <w:rPr>
          <w:rFonts w:eastAsia="Times New Roman"/>
          <w:color w:val="222222"/>
          <w:szCs w:val="24"/>
          <w:shd w:val="clear" w:color="auto" w:fill="FFFFFF"/>
        </w:rPr>
        <w:t>,</w:t>
      </w:r>
      <w:r w:rsidRPr="006D556C">
        <w:rPr>
          <w:rFonts w:eastAsia="Times New Roman"/>
          <w:color w:val="222222"/>
          <w:szCs w:val="24"/>
          <w:shd w:val="clear" w:color="auto" w:fill="FFFFFF"/>
        </w:rPr>
        <w:t xml:space="preserve"> βέβαια</w:t>
      </w:r>
      <w:r>
        <w:rPr>
          <w:rFonts w:eastAsia="Times New Roman"/>
          <w:color w:val="222222"/>
          <w:szCs w:val="24"/>
          <w:shd w:val="clear" w:color="auto" w:fill="FFFFFF"/>
        </w:rPr>
        <w:t>,</w:t>
      </w:r>
      <w:r w:rsidRPr="006D556C">
        <w:rPr>
          <w:rFonts w:eastAsia="Times New Roman"/>
          <w:color w:val="222222"/>
          <w:szCs w:val="24"/>
          <w:shd w:val="clear" w:color="auto" w:fill="FFFFFF"/>
        </w:rPr>
        <w:t xml:space="preserve"> στις πολλές αποφάσεις του Δικαστηρίου των Ανθρωπίνων Δικαιωμάτων εναντίον της Ελλάδας. Η πιο πρόσφατη ήταν του Παπαβασιλάκη το 2016.</w:t>
      </w:r>
    </w:p>
    <w:p w14:paraId="2967169D"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τώρα να φύγω από τη συζήτηση του νόμου και των θεσμικών παραμέτρων της αντίρρησης συνειδήσεως και να πάω πίσω από αυτά και να μιλήσω, κατά κάποιον τρόπο, για τη φιλοσοφία που δείχνουν αυτές οι αποδοχές από τις δυτικές κοινωνίες. Γιατί έχουν δεχθεί οι κοινωνίες μας ότι η αντίρρηση συνείδησης είναι μία πράξη που αξίζει προστασία;</w:t>
      </w:r>
    </w:p>
    <w:p w14:paraId="2967169E"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λατινογενείς γλώσσες έχουμε δύο λέξεις γι’ αυτό που λέμε στα ελληνικά «συνείδηση»: </w:t>
      </w:r>
      <w:r>
        <w:rPr>
          <w:rFonts w:eastAsia="Times New Roman"/>
          <w:color w:val="222222"/>
          <w:szCs w:val="24"/>
          <w:shd w:val="clear" w:color="auto" w:fill="FFFFFF"/>
          <w:lang w:val="en-US"/>
        </w:rPr>
        <w:t>conscience</w:t>
      </w:r>
      <w:r>
        <w:rPr>
          <w:rFonts w:eastAsia="Times New Roman"/>
          <w:color w:val="222222"/>
          <w:szCs w:val="24"/>
          <w:shd w:val="clear" w:color="auto" w:fill="FFFFFF"/>
        </w:rPr>
        <w:t xml:space="preserve"> και conscious</w:t>
      </w:r>
      <w:r>
        <w:rPr>
          <w:rFonts w:eastAsia="Times New Roman"/>
          <w:color w:val="222222"/>
          <w:szCs w:val="24"/>
          <w:shd w:val="clear" w:color="auto" w:fill="FFFFFF"/>
          <w:lang w:val="en-US"/>
        </w:rPr>
        <w:t>ness</w:t>
      </w:r>
      <w:r w:rsidRPr="006D556C">
        <w:rPr>
          <w:rFonts w:eastAsia="Times New Roman"/>
          <w:color w:val="222222"/>
          <w:szCs w:val="24"/>
          <w:shd w:val="clear" w:color="auto" w:fill="FFFFFF"/>
        </w:rPr>
        <w:t>.</w:t>
      </w:r>
      <w:r w:rsidRPr="003671F9">
        <w:rPr>
          <w:rFonts w:eastAsia="Times New Roman"/>
          <w:color w:val="222222"/>
          <w:szCs w:val="24"/>
          <w:shd w:val="clear" w:color="auto" w:fill="FFFFFF"/>
        </w:rPr>
        <w:t xml:space="preserve"> </w:t>
      </w:r>
      <w:r>
        <w:rPr>
          <w:rFonts w:eastAsia="Times New Roman"/>
          <w:color w:val="222222"/>
          <w:szCs w:val="24"/>
          <w:shd w:val="clear" w:color="auto" w:fill="FFFFFF"/>
        </w:rPr>
        <w:t xml:space="preserve">Η ελληνική γλώσσα, στη σοφία της, αυτές τις δύο λέξεις, δηλαδή τη συνείδηση και αυτό που θα λέγαμε αυτοσυνειδησία, τις χρησιμοποιεί με την απλή λέξη «συνείδηση». Τι σημαίνει το ότι έχουμε την ίδια λέξη και για τις δύο αυτές διαφορετικές έννοιες; Αυτό σημαίνει: Ποιος είμαι εγώ, όταν λέω «εγώ», όταν καταλαβαίνω τον εαυτό </w:t>
      </w:r>
      <w:r>
        <w:rPr>
          <w:rFonts w:eastAsia="Times New Roman"/>
          <w:color w:val="222222"/>
          <w:szCs w:val="24"/>
          <w:shd w:val="clear" w:color="auto" w:fill="FFFFFF"/>
        </w:rPr>
        <w:lastRenderedPageBreak/>
        <w:t>μου, αυτή είναι η αυτοσυνειδησία</w:t>
      </w:r>
      <w:r w:rsidRPr="005E7167">
        <w:rPr>
          <w:rFonts w:eastAsia="Times New Roman"/>
          <w:color w:val="222222"/>
          <w:szCs w:val="24"/>
          <w:shd w:val="clear" w:color="auto" w:fill="FFFFFF"/>
        </w:rPr>
        <w:t xml:space="preserve">. </w:t>
      </w:r>
      <w:r>
        <w:rPr>
          <w:rFonts w:eastAsia="Times New Roman"/>
          <w:color w:val="222222"/>
          <w:szCs w:val="24"/>
          <w:shd w:val="clear" w:color="auto" w:fill="FFFFFF"/>
        </w:rPr>
        <w:t>Αυτή η κατανόηση του εαυτού περιλαμβάνει ισχυρές ηθικές αξίες και απαιτήσεις που αποτελούν και το υπόβαθρο των ηθικών κρίσεων που θα κάνω μετά.</w:t>
      </w:r>
    </w:p>
    <w:p w14:paraId="2967169F" w14:textId="77777777" w:rsidR="00711852" w:rsidRDefault="000A1C6E">
      <w:pPr>
        <w:spacing w:line="600" w:lineRule="auto"/>
        <w:ind w:firstLine="720"/>
        <w:jc w:val="both"/>
        <w:rPr>
          <w:rFonts w:eastAsia="Times New Roman" w:cs="Times New Roman"/>
          <w:szCs w:val="24"/>
        </w:rPr>
      </w:pPr>
      <w:r>
        <w:rPr>
          <w:rFonts w:eastAsia="Times New Roman"/>
          <w:color w:val="222222"/>
          <w:szCs w:val="24"/>
          <w:shd w:val="clear" w:color="auto" w:fill="FFFFFF"/>
        </w:rPr>
        <w:t>Οι λόγοι συνείδησης και η αντίρρηση που στηρίζεται επάνω τους δεν είναι θέμα επιλογής με αυτή την έννοια. Μας επιβάλλονται, προηγούνται από κάθε απόφαση να επιλέξουμε τούτο ή το άλλο. Αποτελούν αναπόσπαστο κομμάτι του εαυτού μας και οδηγούν σε πράξη ανυπακοής, ακόμα και αν τα αποτελέσματα, οι κυρώσεις και οι τιμωρίες μπορεί να είναι τεράστιες. Αποτελούν, δηλαδή, τη μόνη περίπτωση στην οποία ισχύει ουσιαστικά η καντιανή ηθική θεωρία για την οποία η δεσμευτικότητα της ηθικής υπερισχύει κάθε ωφελιμιστικής εκτίμησης των συνεπειών, κάθε απολογισμό των στενών συμφερόντων. Αλλά πώς ξέρουμε αν υπάρχουν λόγοι συνείδησης;</w:t>
      </w:r>
    </w:p>
    <w:p w14:paraId="296716A0" w14:textId="77777777" w:rsidR="00711852" w:rsidRDefault="000A1C6E">
      <w:pPr>
        <w:spacing w:line="600" w:lineRule="auto"/>
        <w:ind w:firstLine="720"/>
        <w:jc w:val="both"/>
        <w:rPr>
          <w:rFonts w:eastAsia="Times New Roman"/>
          <w:szCs w:val="24"/>
        </w:rPr>
      </w:pPr>
      <w:r>
        <w:rPr>
          <w:rFonts w:eastAsia="Times New Roman"/>
          <w:szCs w:val="24"/>
        </w:rPr>
        <w:t>Το κριτήριο</w:t>
      </w:r>
      <w:r w:rsidRPr="00463A7A">
        <w:rPr>
          <w:rFonts w:eastAsia="Times New Roman"/>
          <w:szCs w:val="24"/>
        </w:rPr>
        <w:t xml:space="preserve"> είναι σχετικά απλό</w:t>
      </w:r>
      <w:r>
        <w:rPr>
          <w:rFonts w:eastAsia="Times New Roman"/>
          <w:szCs w:val="24"/>
        </w:rPr>
        <w:t>.</w:t>
      </w:r>
      <w:r w:rsidRPr="00463A7A">
        <w:rPr>
          <w:rFonts w:eastAsia="Times New Roman"/>
          <w:szCs w:val="24"/>
        </w:rPr>
        <w:t xml:space="preserve"> </w:t>
      </w:r>
      <w:r>
        <w:rPr>
          <w:rFonts w:eastAsia="Times New Roman"/>
          <w:szCs w:val="24"/>
        </w:rPr>
        <w:t>Ε</w:t>
      </w:r>
      <w:r w:rsidRPr="00463A7A">
        <w:rPr>
          <w:rFonts w:eastAsia="Times New Roman"/>
          <w:szCs w:val="24"/>
        </w:rPr>
        <w:t>ίναι κάποιος διατεθειμένος να ενεργήσει παρά τις αυστηρές κυρώσεις και τις σοβαρές συνέπειες που μπορούν να ακολουθήσουν</w:t>
      </w:r>
      <w:r>
        <w:rPr>
          <w:rFonts w:eastAsia="Times New Roman"/>
          <w:szCs w:val="24"/>
        </w:rPr>
        <w:t>;</w:t>
      </w:r>
      <w:r w:rsidRPr="00463A7A">
        <w:rPr>
          <w:rFonts w:eastAsia="Times New Roman"/>
          <w:szCs w:val="24"/>
        </w:rPr>
        <w:t xml:space="preserve"> </w:t>
      </w:r>
      <w:r>
        <w:rPr>
          <w:rFonts w:eastAsia="Times New Roman"/>
          <w:szCs w:val="24"/>
        </w:rPr>
        <w:t>Ε</w:t>
      </w:r>
      <w:r w:rsidRPr="00463A7A">
        <w:rPr>
          <w:rFonts w:eastAsia="Times New Roman"/>
          <w:szCs w:val="24"/>
        </w:rPr>
        <w:t>ίναι ένα απλό κριτήριο</w:t>
      </w:r>
      <w:r>
        <w:rPr>
          <w:rFonts w:eastAsia="Times New Roman"/>
          <w:szCs w:val="24"/>
        </w:rPr>
        <w:t xml:space="preserve"> και</w:t>
      </w:r>
      <w:r w:rsidRPr="00463A7A">
        <w:rPr>
          <w:rFonts w:eastAsia="Times New Roman"/>
          <w:szCs w:val="24"/>
        </w:rPr>
        <w:t xml:space="preserve"> είναι διαφορετικό από αυτό που θα λέγαμε γενικά </w:t>
      </w:r>
      <w:r>
        <w:rPr>
          <w:rFonts w:eastAsia="Times New Roman"/>
          <w:szCs w:val="24"/>
        </w:rPr>
        <w:t>«ηθική». Όλοι</w:t>
      </w:r>
      <w:r w:rsidRPr="00463A7A">
        <w:rPr>
          <w:rFonts w:eastAsia="Times New Roman"/>
          <w:szCs w:val="24"/>
        </w:rPr>
        <w:t xml:space="preserve"> μας έχουμε ηθικές αρχές και αξίες</w:t>
      </w:r>
      <w:r>
        <w:rPr>
          <w:rFonts w:eastAsia="Times New Roman"/>
          <w:szCs w:val="24"/>
        </w:rPr>
        <w:t>,</w:t>
      </w:r>
      <w:r w:rsidRPr="00463A7A">
        <w:rPr>
          <w:rFonts w:eastAsia="Times New Roman"/>
          <w:szCs w:val="24"/>
        </w:rPr>
        <w:t xml:space="preserve"> αλλά η αντίρρηση συνείδησης είναι διαφορετική</w:t>
      </w:r>
      <w:r>
        <w:rPr>
          <w:rFonts w:eastAsia="Times New Roman"/>
          <w:szCs w:val="24"/>
        </w:rPr>
        <w:t>,</w:t>
      </w:r>
      <w:r w:rsidRPr="00463A7A">
        <w:rPr>
          <w:rFonts w:eastAsia="Times New Roman"/>
          <w:szCs w:val="24"/>
        </w:rPr>
        <w:t xml:space="preserve"> είναι παραπάνω</w:t>
      </w:r>
      <w:r>
        <w:rPr>
          <w:rFonts w:eastAsia="Times New Roman"/>
          <w:szCs w:val="24"/>
        </w:rPr>
        <w:t>,</w:t>
      </w:r>
      <w:r w:rsidRPr="00463A7A">
        <w:rPr>
          <w:rFonts w:eastAsia="Times New Roman"/>
          <w:szCs w:val="24"/>
        </w:rPr>
        <w:t xml:space="preserve"> </w:t>
      </w:r>
      <w:r>
        <w:rPr>
          <w:rFonts w:eastAsia="Times New Roman"/>
          <w:szCs w:val="24"/>
        </w:rPr>
        <w:t>ε</w:t>
      </w:r>
      <w:r w:rsidRPr="00463A7A">
        <w:rPr>
          <w:rFonts w:eastAsia="Times New Roman"/>
          <w:szCs w:val="24"/>
        </w:rPr>
        <w:t>ίναι πιο απαιτητική και είναι μόνο για λίγους</w:t>
      </w:r>
      <w:r>
        <w:rPr>
          <w:rFonts w:eastAsia="Times New Roman"/>
          <w:szCs w:val="24"/>
        </w:rPr>
        <w:t>.</w:t>
      </w:r>
      <w:r w:rsidRPr="00463A7A">
        <w:rPr>
          <w:rFonts w:eastAsia="Times New Roman"/>
          <w:szCs w:val="24"/>
        </w:rPr>
        <w:t xml:space="preserve"> </w:t>
      </w:r>
      <w:r>
        <w:rPr>
          <w:rFonts w:eastAsia="Times New Roman"/>
          <w:szCs w:val="24"/>
        </w:rPr>
        <w:t>Σ</w:t>
      </w:r>
      <w:r w:rsidRPr="00463A7A">
        <w:rPr>
          <w:rFonts w:eastAsia="Times New Roman"/>
          <w:szCs w:val="24"/>
        </w:rPr>
        <w:t>την Ελλάδα τα τελευταία πέντε χρόνια μόνο μερικές εκατοντάδες στρατιωτικοί έχουν δηλώσει αντίρρηση συνείδησης</w:t>
      </w:r>
      <w:r>
        <w:rPr>
          <w:rFonts w:eastAsia="Times New Roman"/>
          <w:szCs w:val="24"/>
        </w:rPr>
        <w:t>.</w:t>
      </w:r>
    </w:p>
    <w:p w14:paraId="296716A1" w14:textId="77777777" w:rsidR="00711852" w:rsidRDefault="000A1C6E">
      <w:pPr>
        <w:spacing w:line="600" w:lineRule="auto"/>
        <w:ind w:firstLine="720"/>
        <w:jc w:val="both"/>
        <w:rPr>
          <w:rFonts w:eastAsia="Times New Roman"/>
          <w:szCs w:val="24"/>
        </w:rPr>
      </w:pPr>
      <w:r>
        <w:rPr>
          <w:rFonts w:eastAsia="Times New Roman"/>
          <w:szCs w:val="24"/>
        </w:rPr>
        <w:lastRenderedPageBreak/>
        <w:t>Γιατί, όμως, η</w:t>
      </w:r>
      <w:r w:rsidRPr="00463A7A">
        <w:rPr>
          <w:rFonts w:eastAsia="Times New Roman"/>
          <w:szCs w:val="24"/>
        </w:rPr>
        <w:t xml:space="preserve"> </w:t>
      </w:r>
      <w:r>
        <w:rPr>
          <w:rFonts w:eastAsia="Times New Roman"/>
          <w:szCs w:val="24"/>
        </w:rPr>
        <w:t xml:space="preserve">κοινωνία </w:t>
      </w:r>
      <w:r w:rsidRPr="00463A7A">
        <w:rPr>
          <w:rFonts w:eastAsia="Times New Roman"/>
          <w:szCs w:val="24"/>
        </w:rPr>
        <w:t>αποδέχεται αυτή την θέση και σε ένα</w:t>
      </w:r>
      <w:r>
        <w:rPr>
          <w:rFonts w:eastAsia="Times New Roman"/>
          <w:szCs w:val="24"/>
        </w:rPr>
        <w:t>ν</w:t>
      </w:r>
      <w:r w:rsidRPr="00463A7A">
        <w:rPr>
          <w:rFonts w:eastAsia="Times New Roman"/>
          <w:szCs w:val="24"/>
        </w:rPr>
        <w:t xml:space="preserve"> βαθμό αναγνωρίζει την αντίρρηση συνείδησης</w:t>
      </w:r>
      <w:r>
        <w:rPr>
          <w:rFonts w:eastAsia="Times New Roman"/>
          <w:szCs w:val="24"/>
        </w:rPr>
        <w:t>;</w:t>
      </w:r>
      <w:r w:rsidRPr="00463A7A">
        <w:rPr>
          <w:rFonts w:eastAsia="Times New Roman"/>
          <w:szCs w:val="24"/>
        </w:rPr>
        <w:t xml:space="preserve"> </w:t>
      </w:r>
      <w:r>
        <w:rPr>
          <w:rFonts w:eastAsia="Times New Roman"/>
          <w:szCs w:val="24"/>
        </w:rPr>
        <w:t>Πρώτα,</w:t>
      </w:r>
      <w:r w:rsidRPr="00463A7A">
        <w:rPr>
          <w:rFonts w:eastAsia="Times New Roman"/>
          <w:szCs w:val="24"/>
        </w:rPr>
        <w:t xml:space="preserve"> βέβαια</w:t>
      </w:r>
      <w:r>
        <w:rPr>
          <w:rFonts w:eastAsia="Times New Roman"/>
          <w:szCs w:val="24"/>
        </w:rPr>
        <w:t>,</w:t>
      </w:r>
      <w:r w:rsidRPr="00463A7A">
        <w:rPr>
          <w:rFonts w:eastAsia="Times New Roman"/>
          <w:szCs w:val="24"/>
        </w:rPr>
        <w:t xml:space="preserve"> είναι </w:t>
      </w:r>
      <w:r>
        <w:rPr>
          <w:rFonts w:eastAsia="Times New Roman"/>
          <w:szCs w:val="24"/>
        </w:rPr>
        <w:t>το άτομο. Η</w:t>
      </w:r>
      <w:r w:rsidRPr="00463A7A">
        <w:rPr>
          <w:rFonts w:eastAsia="Times New Roman"/>
          <w:szCs w:val="24"/>
        </w:rPr>
        <w:t xml:space="preserve"> συνείδηση είναι φορέας της ακεραιότητας του εαυτού</w:t>
      </w:r>
      <w:r>
        <w:rPr>
          <w:rFonts w:eastAsia="Times New Roman"/>
          <w:szCs w:val="24"/>
        </w:rPr>
        <w:t>,</w:t>
      </w:r>
      <w:r w:rsidRPr="00463A7A">
        <w:rPr>
          <w:rFonts w:eastAsia="Times New Roman"/>
          <w:szCs w:val="24"/>
        </w:rPr>
        <w:t xml:space="preserve"> η αξία που θεμελιώνει την υποκειμενικότητα του ατόμου</w:t>
      </w:r>
      <w:r>
        <w:rPr>
          <w:rFonts w:eastAsia="Times New Roman"/>
          <w:szCs w:val="24"/>
        </w:rPr>
        <w:t>.</w:t>
      </w:r>
      <w:r w:rsidRPr="00463A7A">
        <w:rPr>
          <w:rFonts w:eastAsia="Times New Roman"/>
          <w:szCs w:val="24"/>
        </w:rPr>
        <w:t xml:space="preserve"> </w:t>
      </w:r>
      <w:r>
        <w:rPr>
          <w:rFonts w:eastAsia="Times New Roman"/>
          <w:szCs w:val="24"/>
        </w:rPr>
        <w:t>Α</w:t>
      </w:r>
      <w:r w:rsidRPr="00463A7A">
        <w:rPr>
          <w:rFonts w:eastAsia="Times New Roman"/>
          <w:szCs w:val="24"/>
        </w:rPr>
        <w:t>πό αυτή τη σκοπιά</w:t>
      </w:r>
      <w:r>
        <w:rPr>
          <w:rFonts w:eastAsia="Times New Roman"/>
          <w:szCs w:val="24"/>
        </w:rPr>
        <w:t>,</w:t>
      </w:r>
      <w:r w:rsidRPr="00463A7A">
        <w:rPr>
          <w:rFonts w:eastAsia="Times New Roman"/>
          <w:szCs w:val="24"/>
        </w:rPr>
        <w:t xml:space="preserve"> η αντίρρηση συνείδησης αποτελεί </w:t>
      </w:r>
      <w:r>
        <w:rPr>
          <w:rFonts w:eastAsia="Times New Roman"/>
          <w:szCs w:val="24"/>
        </w:rPr>
        <w:t>έκφραση μιας</w:t>
      </w:r>
      <w:r w:rsidRPr="00463A7A">
        <w:rPr>
          <w:rFonts w:eastAsia="Times New Roman"/>
          <w:szCs w:val="24"/>
        </w:rPr>
        <w:t xml:space="preserve"> ηθικής στάσης που προστατεύει την ατομικότητα</w:t>
      </w:r>
      <w:r>
        <w:rPr>
          <w:rFonts w:eastAsia="Times New Roman"/>
          <w:szCs w:val="24"/>
        </w:rPr>
        <w:t>,</w:t>
      </w:r>
      <w:r w:rsidRPr="00463A7A">
        <w:rPr>
          <w:rFonts w:eastAsia="Times New Roman"/>
          <w:szCs w:val="24"/>
        </w:rPr>
        <w:t xml:space="preserve"> την ακεραιότητα</w:t>
      </w:r>
      <w:r>
        <w:rPr>
          <w:rFonts w:eastAsia="Times New Roman"/>
          <w:szCs w:val="24"/>
        </w:rPr>
        <w:t>,</w:t>
      </w:r>
      <w:r w:rsidRPr="00463A7A">
        <w:rPr>
          <w:rFonts w:eastAsia="Times New Roman"/>
          <w:szCs w:val="24"/>
        </w:rPr>
        <w:t xml:space="preserve"> τη μοναδικότητά </w:t>
      </w:r>
      <w:r>
        <w:rPr>
          <w:rFonts w:eastAsia="Times New Roman"/>
          <w:szCs w:val="24"/>
        </w:rPr>
        <w:t>μας.</w:t>
      </w:r>
      <w:r w:rsidRPr="00463A7A">
        <w:rPr>
          <w:rFonts w:eastAsia="Times New Roman"/>
          <w:szCs w:val="24"/>
        </w:rPr>
        <w:t xml:space="preserve"> </w:t>
      </w:r>
      <w:r>
        <w:rPr>
          <w:rFonts w:eastAsia="Times New Roman"/>
          <w:szCs w:val="24"/>
        </w:rPr>
        <w:t>Ό</w:t>
      </w:r>
      <w:r w:rsidRPr="00463A7A">
        <w:rPr>
          <w:rFonts w:eastAsia="Times New Roman"/>
          <w:szCs w:val="24"/>
        </w:rPr>
        <w:t xml:space="preserve">πως μας λέει η Χάνα </w:t>
      </w:r>
      <w:r>
        <w:rPr>
          <w:rFonts w:eastAsia="Times New Roman"/>
          <w:szCs w:val="24"/>
        </w:rPr>
        <w:t>Ά</w:t>
      </w:r>
      <w:r w:rsidRPr="00463A7A">
        <w:rPr>
          <w:rFonts w:eastAsia="Times New Roman"/>
          <w:szCs w:val="24"/>
        </w:rPr>
        <w:t>ρεντ</w:t>
      </w:r>
      <w:r>
        <w:rPr>
          <w:rFonts w:eastAsia="Times New Roman"/>
          <w:szCs w:val="24"/>
        </w:rPr>
        <w:t>,</w:t>
      </w:r>
      <w:r w:rsidRPr="00463A7A">
        <w:rPr>
          <w:rFonts w:eastAsia="Times New Roman"/>
          <w:szCs w:val="24"/>
        </w:rPr>
        <w:t xml:space="preserve"> </w:t>
      </w:r>
      <w:r>
        <w:rPr>
          <w:rFonts w:eastAsia="Times New Roman"/>
          <w:szCs w:val="24"/>
        </w:rPr>
        <w:t>«</w:t>
      </w:r>
      <w:r w:rsidRPr="00463A7A">
        <w:rPr>
          <w:rFonts w:eastAsia="Times New Roman"/>
          <w:szCs w:val="24"/>
        </w:rPr>
        <w:t>πρόσεξε να μην κάνεις κάτι με το οποίο δεν θα μπορείς να ζήσεις στην υπόλοιπη ζωή σου</w:t>
      </w:r>
      <w:r>
        <w:rPr>
          <w:rFonts w:eastAsia="Times New Roman"/>
          <w:szCs w:val="24"/>
        </w:rPr>
        <w:t>».</w:t>
      </w:r>
      <w:r w:rsidRPr="00463A7A">
        <w:rPr>
          <w:rFonts w:eastAsia="Times New Roman"/>
          <w:szCs w:val="24"/>
        </w:rPr>
        <w:t xml:space="preserve"> </w:t>
      </w:r>
      <w:r>
        <w:rPr>
          <w:rFonts w:eastAsia="Times New Roman"/>
          <w:szCs w:val="24"/>
        </w:rPr>
        <w:t>Κ</w:t>
      </w:r>
      <w:r w:rsidRPr="00463A7A">
        <w:rPr>
          <w:rFonts w:eastAsia="Times New Roman"/>
          <w:szCs w:val="24"/>
        </w:rPr>
        <w:t xml:space="preserve">αι ο </w:t>
      </w:r>
      <w:r>
        <w:rPr>
          <w:rFonts w:eastAsia="Times New Roman"/>
          <w:szCs w:val="24"/>
        </w:rPr>
        <w:t>Τ</w:t>
      </w:r>
      <w:r w:rsidRPr="00463A7A">
        <w:rPr>
          <w:rFonts w:eastAsia="Times New Roman"/>
          <w:szCs w:val="24"/>
        </w:rPr>
        <w:t>ζ</w:t>
      </w:r>
      <w:r>
        <w:rPr>
          <w:rFonts w:eastAsia="Times New Roman"/>
          <w:szCs w:val="24"/>
        </w:rPr>
        <w:t>ω</w:t>
      </w:r>
      <w:r w:rsidRPr="00463A7A">
        <w:rPr>
          <w:rFonts w:eastAsia="Times New Roman"/>
          <w:szCs w:val="24"/>
        </w:rPr>
        <w:t>ρτζ</w:t>
      </w:r>
      <w:r>
        <w:rPr>
          <w:rFonts w:eastAsia="Times New Roman"/>
          <w:szCs w:val="24"/>
        </w:rPr>
        <w:t xml:space="preserve"> Μπέρναρντ Σω</w:t>
      </w:r>
      <w:r w:rsidRPr="00463A7A">
        <w:rPr>
          <w:rFonts w:eastAsia="Times New Roman"/>
          <w:szCs w:val="24"/>
        </w:rPr>
        <w:t xml:space="preserve"> </w:t>
      </w:r>
      <w:r>
        <w:rPr>
          <w:rFonts w:eastAsia="Times New Roman"/>
          <w:szCs w:val="24"/>
        </w:rPr>
        <w:t>γράφει ότι</w:t>
      </w:r>
      <w:r w:rsidRPr="00463A7A">
        <w:rPr>
          <w:rFonts w:eastAsia="Times New Roman"/>
          <w:szCs w:val="24"/>
        </w:rPr>
        <w:t xml:space="preserve"> </w:t>
      </w:r>
      <w:r>
        <w:rPr>
          <w:rFonts w:eastAsia="Times New Roman"/>
          <w:szCs w:val="24"/>
        </w:rPr>
        <w:t>«</w:t>
      </w:r>
      <w:r w:rsidRPr="00463A7A">
        <w:rPr>
          <w:rFonts w:eastAsia="Times New Roman"/>
          <w:szCs w:val="24"/>
        </w:rPr>
        <w:t>η ανυπακοή είναι η πιο σπάνια και η πιο θαρραλέα από τις αρετές</w:t>
      </w:r>
      <w:r>
        <w:rPr>
          <w:rFonts w:eastAsia="Times New Roman"/>
          <w:szCs w:val="24"/>
        </w:rPr>
        <w:t>».</w:t>
      </w:r>
      <w:r w:rsidRPr="00463A7A">
        <w:rPr>
          <w:rFonts w:eastAsia="Times New Roman"/>
          <w:szCs w:val="24"/>
        </w:rPr>
        <w:t xml:space="preserve"> </w:t>
      </w:r>
    </w:p>
    <w:p w14:paraId="296716A2" w14:textId="77777777" w:rsidR="00711852" w:rsidRDefault="000A1C6E">
      <w:pPr>
        <w:spacing w:line="600" w:lineRule="auto"/>
        <w:ind w:firstLine="720"/>
        <w:jc w:val="both"/>
        <w:rPr>
          <w:rFonts w:eastAsia="Times New Roman"/>
          <w:szCs w:val="24"/>
        </w:rPr>
      </w:pPr>
      <w:r>
        <w:rPr>
          <w:rFonts w:eastAsia="Times New Roman"/>
          <w:szCs w:val="24"/>
        </w:rPr>
        <w:t xml:space="preserve">Βέβαια, υπάρχει </w:t>
      </w:r>
      <w:r w:rsidRPr="00463A7A">
        <w:rPr>
          <w:rFonts w:eastAsia="Times New Roman"/>
          <w:szCs w:val="24"/>
        </w:rPr>
        <w:t>μία αντίφαση</w:t>
      </w:r>
      <w:r>
        <w:rPr>
          <w:rFonts w:eastAsia="Times New Roman"/>
          <w:szCs w:val="24"/>
        </w:rPr>
        <w:t xml:space="preserve">, μια </w:t>
      </w:r>
      <w:r w:rsidRPr="00463A7A">
        <w:rPr>
          <w:rFonts w:eastAsia="Times New Roman"/>
          <w:szCs w:val="24"/>
        </w:rPr>
        <w:t>αντίθεση ανάμεσα στον αν</w:t>
      </w:r>
      <w:r>
        <w:rPr>
          <w:rFonts w:eastAsia="Times New Roman"/>
          <w:szCs w:val="24"/>
        </w:rPr>
        <w:t>τιρρησία</w:t>
      </w:r>
      <w:r w:rsidRPr="00463A7A">
        <w:rPr>
          <w:rFonts w:eastAsia="Times New Roman"/>
          <w:szCs w:val="24"/>
        </w:rPr>
        <w:t xml:space="preserve"> συνείδησης και στον ν</w:t>
      </w:r>
      <w:r>
        <w:rPr>
          <w:rFonts w:eastAsia="Times New Roman"/>
          <w:szCs w:val="24"/>
        </w:rPr>
        <w:t>όμο</w:t>
      </w:r>
      <w:r w:rsidRPr="00463A7A">
        <w:rPr>
          <w:rFonts w:eastAsia="Times New Roman"/>
          <w:szCs w:val="24"/>
        </w:rPr>
        <w:t xml:space="preserve"> ή στην κοινή γνώμη</w:t>
      </w:r>
      <w:r>
        <w:rPr>
          <w:rFonts w:eastAsia="Times New Roman"/>
          <w:szCs w:val="24"/>
        </w:rPr>
        <w:t>.</w:t>
      </w:r>
      <w:r w:rsidRPr="00463A7A">
        <w:rPr>
          <w:rFonts w:eastAsia="Times New Roman"/>
          <w:szCs w:val="24"/>
        </w:rPr>
        <w:t xml:space="preserve"> Γιατί να το αποδέχεται αυτό η κοινωνία</w:t>
      </w:r>
      <w:r>
        <w:rPr>
          <w:rFonts w:eastAsia="Times New Roman"/>
          <w:szCs w:val="24"/>
        </w:rPr>
        <w:t xml:space="preserve">; Τα επιχειρήματα είναι δύο: </w:t>
      </w:r>
    </w:p>
    <w:p w14:paraId="296716A3" w14:textId="77777777" w:rsidR="00711852" w:rsidRDefault="000A1C6E">
      <w:pPr>
        <w:spacing w:line="600" w:lineRule="auto"/>
        <w:ind w:firstLine="720"/>
        <w:jc w:val="both"/>
        <w:rPr>
          <w:rFonts w:eastAsia="Times New Roman"/>
          <w:szCs w:val="24"/>
        </w:rPr>
      </w:pPr>
      <w:r>
        <w:rPr>
          <w:rFonts w:eastAsia="Times New Roman"/>
          <w:szCs w:val="24"/>
        </w:rPr>
        <w:t xml:space="preserve">Πρώτον, </w:t>
      </w:r>
      <w:r w:rsidRPr="00463A7A">
        <w:rPr>
          <w:rFonts w:eastAsia="Times New Roman"/>
          <w:szCs w:val="24"/>
        </w:rPr>
        <w:t>το φιλελεύθερο</w:t>
      </w:r>
      <w:r>
        <w:rPr>
          <w:rFonts w:eastAsia="Times New Roman"/>
          <w:szCs w:val="24"/>
        </w:rPr>
        <w:t>.</w:t>
      </w:r>
      <w:r w:rsidRPr="00463A7A">
        <w:rPr>
          <w:rFonts w:eastAsia="Times New Roman"/>
          <w:szCs w:val="24"/>
        </w:rPr>
        <w:t xml:space="preserve"> </w:t>
      </w:r>
      <w:r>
        <w:rPr>
          <w:rFonts w:eastAsia="Times New Roman"/>
          <w:szCs w:val="24"/>
        </w:rPr>
        <w:t>Τ</w:t>
      </w:r>
      <w:r w:rsidRPr="00463A7A">
        <w:rPr>
          <w:rFonts w:eastAsia="Times New Roman"/>
          <w:szCs w:val="24"/>
        </w:rPr>
        <w:t xml:space="preserve">ο πιο σημαντικό είναι η </w:t>
      </w:r>
      <w:r>
        <w:rPr>
          <w:rFonts w:eastAsia="Times New Roman"/>
          <w:szCs w:val="24"/>
        </w:rPr>
        <w:t>υπο</w:t>
      </w:r>
      <w:r w:rsidRPr="00463A7A">
        <w:rPr>
          <w:rFonts w:eastAsia="Times New Roman"/>
          <w:szCs w:val="24"/>
        </w:rPr>
        <w:t>χρέωση της κοινωνίας να σεβαστεί την ανθρώπινη αξιοπρέπεια</w:t>
      </w:r>
      <w:r>
        <w:rPr>
          <w:rFonts w:eastAsia="Times New Roman"/>
          <w:szCs w:val="24"/>
        </w:rPr>
        <w:t>.</w:t>
      </w:r>
      <w:r w:rsidRPr="00463A7A">
        <w:rPr>
          <w:rFonts w:eastAsia="Times New Roman"/>
          <w:szCs w:val="24"/>
        </w:rPr>
        <w:t xml:space="preserve"> </w:t>
      </w:r>
      <w:r>
        <w:rPr>
          <w:rFonts w:eastAsia="Times New Roman"/>
          <w:szCs w:val="24"/>
        </w:rPr>
        <w:t>Το</w:t>
      </w:r>
      <w:r w:rsidRPr="00463A7A">
        <w:rPr>
          <w:rFonts w:eastAsia="Times New Roman"/>
          <w:szCs w:val="24"/>
        </w:rPr>
        <w:t xml:space="preserve"> απαιτεί ο ανθρωπισμός</w:t>
      </w:r>
      <w:r>
        <w:rPr>
          <w:rFonts w:eastAsia="Times New Roman"/>
          <w:szCs w:val="24"/>
        </w:rPr>
        <w:t>,</w:t>
      </w:r>
      <w:r w:rsidRPr="00463A7A">
        <w:rPr>
          <w:rFonts w:eastAsia="Times New Roman"/>
          <w:szCs w:val="24"/>
        </w:rPr>
        <w:t xml:space="preserve"> </w:t>
      </w:r>
      <w:r>
        <w:rPr>
          <w:rFonts w:eastAsia="Times New Roman"/>
          <w:szCs w:val="24"/>
        </w:rPr>
        <w:t>δ</w:t>
      </w:r>
      <w:r w:rsidRPr="00463A7A">
        <w:rPr>
          <w:rFonts w:eastAsia="Times New Roman"/>
          <w:szCs w:val="24"/>
        </w:rPr>
        <w:t>ηλαδή ο σεβασμός των βαθιών πεποιθήσεων της συνείδησης</w:t>
      </w:r>
      <w:r>
        <w:rPr>
          <w:rFonts w:eastAsia="Times New Roman"/>
          <w:szCs w:val="24"/>
        </w:rPr>
        <w:t>.</w:t>
      </w:r>
      <w:r w:rsidRPr="00463A7A">
        <w:rPr>
          <w:rFonts w:eastAsia="Times New Roman"/>
          <w:szCs w:val="24"/>
        </w:rPr>
        <w:t xml:space="preserve"> Ο </w:t>
      </w:r>
      <w:r>
        <w:rPr>
          <w:rFonts w:eastAsia="Times New Roman"/>
          <w:szCs w:val="24"/>
        </w:rPr>
        <w:t xml:space="preserve">νόμος </w:t>
      </w:r>
      <w:r w:rsidRPr="00463A7A">
        <w:rPr>
          <w:rFonts w:eastAsia="Times New Roman"/>
          <w:szCs w:val="24"/>
        </w:rPr>
        <w:t>δεν μ</w:t>
      </w:r>
      <w:r>
        <w:rPr>
          <w:rFonts w:eastAsia="Times New Roman"/>
          <w:szCs w:val="24"/>
        </w:rPr>
        <w:t xml:space="preserve">πορεί και δεν πρέπει να ασκεί υπέρμετρη πίεση </w:t>
      </w:r>
      <w:r w:rsidRPr="00463A7A">
        <w:rPr>
          <w:rFonts w:eastAsia="Times New Roman"/>
          <w:szCs w:val="24"/>
        </w:rPr>
        <w:t xml:space="preserve">και απειλές για να </w:t>
      </w:r>
      <w:r>
        <w:rPr>
          <w:rFonts w:eastAsia="Times New Roman"/>
          <w:szCs w:val="24"/>
        </w:rPr>
        <w:t>εξαναγκάσει</w:t>
      </w:r>
      <w:r w:rsidRPr="00463A7A">
        <w:rPr>
          <w:rFonts w:eastAsia="Times New Roman"/>
          <w:szCs w:val="24"/>
        </w:rPr>
        <w:t xml:space="preserve"> το άτομο να εγκαταλείψει </w:t>
      </w:r>
      <w:r>
        <w:rPr>
          <w:rFonts w:eastAsia="Times New Roman"/>
          <w:szCs w:val="24"/>
        </w:rPr>
        <w:t xml:space="preserve">την πίστη του. </w:t>
      </w:r>
      <w:r w:rsidRPr="00463A7A">
        <w:rPr>
          <w:rFonts w:eastAsia="Times New Roman"/>
          <w:szCs w:val="24"/>
        </w:rPr>
        <w:t>Αυτό είναι το θεμέλιο του φιλελευθερισμού</w:t>
      </w:r>
      <w:r>
        <w:rPr>
          <w:rFonts w:eastAsia="Times New Roman"/>
          <w:szCs w:val="24"/>
        </w:rPr>
        <w:t>,</w:t>
      </w:r>
      <w:r w:rsidRPr="00463A7A">
        <w:rPr>
          <w:rFonts w:eastAsia="Times New Roman"/>
          <w:szCs w:val="24"/>
        </w:rPr>
        <w:t xml:space="preserve"> το οποίο και αυτό</w:t>
      </w:r>
      <w:r>
        <w:rPr>
          <w:rFonts w:eastAsia="Times New Roman"/>
          <w:szCs w:val="24"/>
        </w:rPr>
        <w:t>,</w:t>
      </w:r>
      <w:r w:rsidRPr="00463A7A">
        <w:rPr>
          <w:rFonts w:eastAsia="Times New Roman"/>
          <w:szCs w:val="24"/>
        </w:rPr>
        <w:t xml:space="preserve"> </w:t>
      </w:r>
      <w:r>
        <w:rPr>
          <w:rFonts w:eastAsia="Times New Roman"/>
          <w:szCs w:val="24"/>
        </w:rPr>
        <w:t>δ</w:t>
      </w:r>
      <w:r w:rsidRPr="00463A7A">
        <w:rPr>
          <w:rFonts w:eastAsia="Times New Roman"/>
          <w:szCs w:val="24"/>
        </w:rPr>
        <w:t>υστυχώς</w:t>
      </w:r>
      <w:r>
        <w:rPr>
          <w:rFonts w:eastAsia="Times New Roman"/>
          <w:szCs w:val="24"/>
        </w:rPr>
        <w:t>,</w:t>
      </w:r>
      <w:r w:rsidRPr="00463A7A">
        <w:rPr>
          <w:rFonts w:eastAsia="Times New Roman"/>
          <w:szCs w:val="24"/>
        </w:rPr>
        <w:t xml:space="preserve"> φαίνεται η </w:t>
      </w:r>
      <w:r>
        <w:rPr>
          <w:rFonts w:eastAsia="Times New Roman"/>
          <w:szCs w:val="24"/>
        </w:rPr>
        <w:t>Νέα Δ</w:t>
      </w:r>
      <w:r w:rsidRPr="00463A7A">
        <w:rPr>
          <w:rFonts w:eastAsia="Times New Roman"/>
          <w:szCs w:val="24"/>
        </w:rPr>
        <w:t xml:space="preserve">ημοκρατία </w:t>
      </w:r>
      <w:r>
        <w:rPr>
          <w:rFonts w:eastAsia="Times New Roman"/>
          <w:szCs w:val="24"/>
        </w:rPr>
        <w:t>να το</w:t>
      </w:r>
      <w:r w:rsidRPr="00463A7A">
        <w:rPr>
          <w:rFonts w:eastAsia="Times New Roman"/>
          <w:szCs w:val="24"/>
        </w:rPr>
        <w:t xml:space="preserve"> εγκαταλείπει</w:t>
      </w:r>
      <w:r>
        <w:rPr>
          <w:rFonts w:eastAsia="Times New Roman"/>
          <w:szCs w:val="24"/>
        </w:rPr>
        <w:t>.</w:t>
      </w:r>
    </w:p>
    <w:p w14:paraId="296716A4" w14:textId="77777777" w:rsidR="00711852" w:rsidRDefault="000A1C6E">
      <w:pPr>
        <w:spacing w:line="600" w:lineRule="auto"/>
        <w:ind w:firstLine="720"/>
        <w:jc w:val="both"/>
        <w:rPr>
          <w:rFonts w:eastAsia="Times New Roman"/>
          <w:szCs w:val="24"/>
        </w:rPr>
      </w:pPr>
      <w:r>
        <w:rPr>
          <w:rFonts w:eastAsia="Times New Roman"/>
          <w:szCs w:val="24"/>
        </w:rPr>
        <w:lastRenderedPageBreak/>
        <w:t>Τ</w:t>
      </w:r>
      <w:r w:rsidRPr="00463A7A">
        <w:rPr>
          <w:rFonts w:eastAsia="Times New Roman"/>
          <w:szCs w:val="24"/>
        </w:rPr>
        <w:t>ο δεύτερο</w:t>
      </w:r>
      <w:r>
        <w:rPr>
          <w:rFonts w:eastAsia="Times New Roman"/>
          <w:szCs w:val="24"/>
        </w:rPr>
        <w:t>,</w:t>
      </w:r>
      <w:r w:rsidRPr="00463A7A">
        <w:rPr>
          <w:rFonts w:eastAsia="Times New Roman"/>
          <w:szCs w:val="24"/>
        </w:rPr>
        <w:t xml:space="preserve"> βέβαια</w:t>
      </w:r>
      <w:r>
        <w:rPr>
          <w:rFonts w:eastAsia="Times New Roman"/>
          <w:szCs w:val="24"/>
        </w:rPr>
        <w:t>,</w:t>
      </w:r>
      <w:r w:rsidRPr="00463A7A">
        <w:rPr>
          <w:rFonts w:eastAsia="Times New Roman"/>
          <w:szCs w:val="24"/>
        </w:rPr>
        <w:t xml:space="preserve"> είναι το δημοκρατικό επιχείρημα ότι ακριβώς οι άνθρωποι αυτοί βάζου</w:t>
      </w:r>
      <w:r>
        <w:rPr>
          <w:rFonts w:eastAsia="Times New Roman"/>
          <w:szCs w:val="24"/>
        </w:rPr>
        <w:t>ν</w:t>
      </w:r>
      <w:r w:rsidRPr="00463A7A">
        <w:rPr>
          <w:rFonts w:eastAsia="Times New Roman"/>
          <w:szCs w:val="24"/>
        </w:rPr>
        <w:t xml:space="preserve"> στο</w:t>
      </w:r>
      <w:r>
        <w:rPr>
          <w:rFonts w:eastAsia="Times New Roman"/>
          <w:szCs w:val="24"/>
        </w:rPr>
        <w:t>ν</w:t>
      </w:r>
      <w:r w:rsidRPr="00463A7A">
        <w:rPr>
          <w:rFonts w:eastAsia="Times New Roman"/>
          <w:szCs w:val="24"/>
        </w:rPr>
        <w:t xml:space="preserve"> δημόσιο λόγο</w:t>
      </w:r>
      <w:r>
        <w:rPr>
          <w:rFonts w:eastAsia="Times New Roman"/>
          <w:szCs w:val="24"/>
        </w:rPr>
        <w:t>,</w:t>
      </w:r>
      <w:r w:rsidRPr="00463A7A">
        <w:rPr>
          <w:rFonts w:eastAsia="Times New Roman"/>
          <w:szCs w:val="24"/>
        </w:rPr>
        <w:t xml:space="preserve"> στη δημόσια σφαίρα απόψεις που </w:t>
      </w:r>
      <w:r>
        <w:rPr>
          <w:rFonts w:eastAsia="Times New Roman"/>
          <w:szCs w:val="24"/>
        </w:rPr>
        <w:t>εσείς,</w:t>
      </w:r>
      <w:r w:rsidRPr="00463A7A">
        <w:rPr>
          <w:rFonts w:eastAsia="Times New Roman"/>
          <w:szCs w:val="24"/>
        </w:rPr>
        <w:t xml:space="preserve"> </w:t>
      </w:r>
      <w:r>
        <w:rPr>
          <w:rFonts w:eastAsia="Times New Roman"/>
          <w:szCs w:val="24"/>
        </w:rPr>
        <w:t xml:space="preserve">που </w:t>
      </w:r>
      <w:r w:rsidRPr="00463A7A">
        <w:rPr>
          <w:rFonts w:eastAsia="Times New Roman"/>
          <w:szCs w:val="24"/>
        </w:rPr>
        <w:t>υποστηρίζετε την κοινή γνώμη και αυτά που λέει ο νόμος</w:t>
      </w:r>
      <w:r>
        <w:rPr>
          <w:rFonts w:eastAsia="Times New Roman"/>
          <w:szCs w:val="24"/>
        </w:rPr>
        <w:t>,</w:t>
      </w:r>
      <w:r w:rsidRPr="00463A7A">
        <w:rPr>
          <w:rFonts w:eastAsia="Times New Roman"/>
          <w:szCs w:val="24"/>
        </w:rPr>
        <w:t xml:space="preserve"> είσαστε υποχρεωμένοι να τις απαντήσετε</w:t>
      </w:r>
      <w:r>
        <w:rPr>
          <w:rFonts w:eastAsia="Times New Roman"/>
          <w:szCs w:val="24"/>
        </w:rPr>
        <w:t>. Να απαντήσετε</w:t>
      </w:r>
      <w:r w:rsidRPr="00463A7A">
        <w:rPr>
          <w:rFonts w:eastAsia="Times New Roman"/>
          <w:szCs w:val="24"/>
        </w:rPr>
        <w:t xml:space="preserve"> στα επιχειρήματα που σας δίνω εγώ γιατί αυτός ο μικρός αριθμός των αντιρρησιών συνε</w:t>
      </w:r>
      <w:r>
        <w:rPr>
          <w:rFonts w:eastAsia="Times New Roman"/>
          <w:szCs w:val="24"/>
        </w:rPr>
        <w:t xml:space="preserve">ιδήσεως </w:t>
      </w:r>
      <w:r w:rsidRPr="00463A7A">
        <w:rPr>
          <w:rFonts w:eastAsia="Times New Roman"/>
          <w:szCs w:val="24"/>
        </w:rPr>
        <w:t xml:space="preserve">δικαιούται και είμαστε υποχρεωμένοι ως κοινωνία να τους δώσουμε ακριβώς κάποιες απαλλαγές που δεν θα επιβάλουν </w:t>
      </w:r>
      <w:r>
        <w:rPr>
          <w:rFonts w:eastAsia="Times New Roman"/>
          <w:szCs w:val="24"/>
        </w:rPr>
        <w:t>σ</w:t>
      </w:r>
      <w:r w:rsidRPr="00463A7A">
        <w:rPr>
          <w:rFonts w:eastAsia="Times New Roman"/>
          <w:szCs w:val="24"/>
        </w:rPr>
        <w:t xml:space="preserve">τη συνείδησή τους να λειτουργήσει αντίθετα στις βασικές </w:t>
      </w:r>
      <w:r>
        <w:rPr>
          <w:rFonts w:eastAsia="Times New Roman"/>
          <w:szCs w:val="24"/>
        </w:rPr>
        <w:t xml:space="preserve">τους αξίες. </w:t>
      </w:r>
    </w:p>
    <w:p w14:paraId="296716A5" w14:textId="77777777" w:rsidR="00711852" w:rsidRDefault="000A1C6E">
      <w:pPr>
        <w:spacing w:line="600" w:lineRule="auto"/>
        <w:ind w:firstLine="720"/>
        <w:jc w:val="both"/>
        <w:rPr>
          <w:rFonts w:eastAsia="Times New Roman"/>
          <w:szCs w:val="24"/>
        </w:rPr>
      </w:pPr>
      <w:r w:rsidRPr="00463A7A">
        <w:rPr>
          <w:rFonts w:eastAsia="Times New Roman"/>
          <w:szCs w:val="24"/>
        </w:rPr>
        <w:t xml:space="preserve">Αυτές είναι οι δύο </w:t>
      </w:r>
      <w:r>
        <w:rPr>
          <w:rFonts w:eastAsia="Times New Roman"/>
          <w:szCs w:val="24"/>
        </w:rPr>
        <w:t>α</w:t>
      </w:r>
      <w:r w:rsidRPr="00463A7A">
        <w:rPr>
          <w:rFonts w:eastAsia="Times New Roman"/>
          <w:szCs w:val="24"/>
        </w:rPr>
        <w:t>ρχές από την πλευρά της κοινωνίας</w:t>
      </w:r>
      <w:r>
        <w:rPr>
          <w:rFonts w:eastAsia="Times New Roman"/>
          <w:szCs w:val="24"/>
        </w:rPr>
        <w:t>, η</w:t>
      </w:r>
      <w:r w:rsidRPr="00463A7A">
        <w:rPr>
          <w:rFonts w:eastAsia="Times New Roman"/>
          <w:szCs w:val="24"/>
        </w:rPr>
        <w:t xml:space="preserve"> βασική ανθρώπινη αξιοπρέπεια από την πλευρά του ατόμου</w:t>
      </w:r>
      <w:r>
        <w:rPr>
          <w:rFonts w:eastAsia="Times New Roman"/>
          <w:szCs w:val="24"/>
        </w:rPr>
        <w:t>.</w:t>
      </w:r>
      <w:r w:rsidRPr="00463A7A">
        <w:rPr>
          <w:rFonts w:eastAsia="Times New Roman"/>
          <w:szCs w:val="24"/>
        </w:rPr>
        <w:t xml:space="preserve"> Εδώ </w:t>
      </w:r>
      <w:r>
        <w:rPr>
          <w:rFonts w:eastAsia="Times New Roman"/>
          <w:szCs w:val="24"/>
        </w:rPr>
        <w:t>έχουμε δύο τελείως διαφορετικά αξιακά σύμπαντα.</w:t>
      </w:r>
      <w:r w:rsidRPr="00463A7A">
        <w:rPr>
          <w:rFonts w:eastAsia="Times New Roman"/>
          <w:szCs w:val="24"/>
        </w:rPr>
        <w:t xml:space="preserve"> </w:t>
      </w:r>
      <w:r>
        <w:rPr>
          <w:rFonts w:eastAsia="Times New Roman"/>
          <w:szCs w:val="24"/>
        </w:rPr>
        <w:t>Γ</w:t>
      </w:r>
      <w:r w:rsidRPr="00463A7A">
        <w:rPr>
          <w:rFonts w:eastAsia="Times New Roman"/>
          <w:szCs w:val="24"/>
        </w:rPr>
        <w:t xml:space="preserve">ια </w:t>
      </w:r>
      <w:r>
        <w:rPr>
          <w:rFonts w:eastAsia="Times New Roman"/>
          <w:szCs w:val="24"/>
        </w:rPr>
        <w:t>μας,</w:t>
      </w:r>
      <w:r w:rsidRPr="00463A7A">
        <w:rPr>
          <w:rFonts w:eastAsia="Times New Roman"/>
          <w:szCs w:val="24"/>
        </w:rPr>
        <w:t xml:space="preserve"> </w:t>
      </w:r>
      <w:r>
        <w:rPr>
          <w:rFonts w:eastAsia="Times New Roman"/>
          <w:szCs w:val="24"/>
        </w:rPr>
        <w:t>γ</w:t>
      </w:r>
      <w:r w:rsidRPr="00463A7A">
        <w:rPr>
          <w:rFonts w:eastAsia="Times New Roman"/>
          <w:szCs w:val="24"/>
        </w:rPr>
        <w:t xml:space="preserve">ια την </w:t>
      </w:r>
      <w:r>
        <w:rPr>
          <w:rFonts w:eastAsia="Times New Roman"/>
          <w:szCs w:val="24"/>
        </w:rPr>
        <w:t xml:space="preserve">Αριστερά και για τη φιλελεύθερη </w:t>
      </w:r>
      <w:r w:rsidRPr="00463A7A">
        <w:rPr>
          <w:rFonts w:eastAsia="Times New Roman"/>
          <w:szCs w:val="24"/>
        </w:rPr>
        <w:t xml:space="preserve">και </w:t>
      </w:r>
      <w:r>
        <w:rPr>
          <w:rFonts w:eastAsia="Times New Roman"/>
          <w:szCs w:val="24"/>
        </w:rPr>
        <w:t>δ</w:t>
      </w:r>
      <w:r w:rsidRPr="00463A7A">
        <w:rPr>
          <w:rFonts w:eastAsia="Times New Roman"/>
          <w:szCs w:val="24"/>
        </w:rPr>
        <w:t xml:space="preserve">ημοκρατική </w:t>
      </w:r>
      <w:r>
        <w:rPr>
          <w:rFonts w:eastAsia="Times New Roman"/>
          <w:szCs w:val="24"/>
        </w:rPr>
        <w:t xml:space="preserve">παράδοση, </w:t>
      </w:r>
      <w:r w:rsidRPr="00463A7A">
        <w:rPr>
          <w:rFonts w:eastAsia="Times New Roman"/>
          <w:szCs w:val="24"/>
        </w:rPr>
        <w:t>η αξιοπρέπεια</w:t>
      </w:r>
      <w:r>
        <w:rPr>
          <w:rFonts w:eastAsia="Times New Roman"/>
          <w:szCs w:val="24"/>
        </w:rPr>
        <w:t>,</w:t>
      </w:r>
      <w:r w:rsidRPr="00463A7A">
        <w:rPr>
          <w:rFonts w:eastAsia="Times New Roman"/>
          <w:szCs w:val="24"/>
        </w:rPr>
        <w:t xml:space="preserve"> </w:t>
      </w:r>
      <w:r>
        <w:rPr>
          <w:rFonts w:eastAsia="Times New Roman"/>
          <w:szCs w:val="24"/>
        </w:rPr>
        <w:t>ο</w:t>
      </w:r>
      <w:r w:rsidRPr="00463A7A">
        <w:rPr>
          <w:rFonts w:eastAsia="Times New Roman"/>
          <w:szCs w:val="24"/>
        </w:rPr>
        <w:t xml:space="preserve"> </w:t>
      </w:r>
      <w:r>
        <w:rPr>
          <w:rFonts w:eastAsia="Times New Roman"/>
          <w:szCs w:val="24"/>
        </w:rPr>
        <w:t>φ</w:t>
      </w:r>
      <w:r w:rsidRPr="00463A7A">
        <w:rPr>
          <w:rFonts w:eastAsia="Times New Roman"/>
          <w:szCs w:val="24"/>
        </w:rPr>
        <w:t>ιλελεύθερος σεβασμός της συνείδησης και η δημοκρατική συζήτηση</w:t>
      </w:r>
      <w:r>
        <w:rPr>
          <w:rFonts w:eastAsia="Times New Roman"/>
          <w:szCs w:val="24"/>
        </w:rPr>
        <w:t>,</w:t>
      </w:r>
      <w:r w:rsidRPr="00463A7A">
        <w:rPr>
          <w:rFonts w:eastAsia="Times New Roman"/>
          <w:szCs w:val="24"/>
        </w:rPr>
        <w:t xml:space="preserve"> το άνοιγμα στη διαφορετική άποψη</w:t>
      </w:r>
      <w:r>
        <w:rPr>
          <w:rFonts w:eastAsia="Times New Roman"/>
          <w:szCs w:val="24"/>
        </w:rPr>
        <w:t>,</w:t>
      </w:r>
      <w:r w:rsidRPr="00463A7A">
        <w:rPr>
          <w:rFonts w:eastAsia="Times New Roman"/>
          <w:szCs w:val="24"/>
        </w:rPr>
        <w:t xml:space="preserve"> η οποία βοηθάει να προχωράει η κοινωνία </w:t>
      </w:r>
      <w:r>
        <w:rPr>
          <w:rFonts w:eastAsia="Times New Roman"/>
          <w:szCs w:val="24"/>
        </w:rPr>
        <w:t>μας,</w:t>
      </w:r>
      <w:r w:rsidRPr="00463A7A">
        <w:rPr>
          <w:rFonts w:eastAsia="Times New Roman"/>
          <w:szCs w:val="24"/>
        </w:rPr>
        <w:t xml:space="preserve"> να ανανεώνεται το νομικό σύστημα και να μην πεθαίνει μέσα από ένα</w:t>
      </w:r>
      <w:r>
        <w:rPr>
          <w:rFonts w:eastAsia="Times New Roman"/>
          <w:szCs w:val="24"/>
        </w:rPr>
        <w:t>ν</w:t>
      </w:r>
      <w:r w:rsidRPr="00463A7A">
        <w:rPr>
          <w:rFonts w:eastAsia="Times New Roman"/>
          <w:szCs w:val="24"/>
        </w:rPr>
        <w:t xml:space="preserve"> μαρασμό όταν </w:t>
      </w:r>
      <w:r>
        <w:rPr>
          <w:rFonts w:eastAsia="Times New Roman"/>
          <w:szCs w:val="24"/>
        </w:rPr>
        <w:t>παρα</w:t>
      </w:r>
      <w:r w:rsidRPr="00463A7A">
        <w:rPr>
          <w:rFonts w:eastAsia="Times New Roman"/>
          <w:szCs w:val="24"/>
        </w:rPr>
        <w:t>μένει συνεχώς το ίδιο</w:t>
      </w:r>
      <w:r>
        <w:rPr>
          <w:rFonts w:eastAsia="Times New Roman"/>
          <w:szCs w:val="24"/>
        </w:rPr>
        <w:t>,</w:t>
      </w:r>
      <w:r w:rsidRPr="00463A7A">
        <w:rPr>
          <w:rFonts w:eastAsia="Times New Roman"/>
          <w:szCs w:val="24"/>
        </w:rPr>
        <w:t xml:space="preserve"> είναι </w:t>
      </w:r>
      <w:r>
        <w:rPr>
          <w:rFonts w:eastAsia="Times New Roman"/>
          <w:szCs w:val="24"/>
        </w:rPr>
        <w:t xml:space="preserve">οι </w:t>
      </w:r>
      <w:r w:rsidRPr="00463A7A">
        <w:rPr>
          <w:rFonts w:eastAsia="Times New Roman"/>
          <w:szCs w:val="24"/>
        </w:rPr>
        <w:t>βασικές μας αρχές</w:t>
      </w:r>
      <w:r>
        <w:rPr>
          <w:rFonts w:eastAsia="Times New Roman"/>
          <w:szCs w:val="24"/>
        </w:rPr>
        <w:t>.</w:t>
      </w:r>
    </w:p>
    <w:p w14:paraId="296716A6" w14:textId="77777777" w:rsidR="00711852" w:rsidRDefault="000A1C6E">
      <w:pPr>
        <w:spacing w:line="600" w:lineRule="auto"/>
        <w:ind w:firstLine="720"/>
        <w:jc w:val="both"/>
        <w:rPr>
          <w:rFonts w:eastAsia="Times New Roman"/>
          <w:szCs w:val="24"/>
        </w:rPr>
      </w:pPr>
      <w:r>
        <w:rPr>
          <w:rFonts w:eastAsia="Times New Roman"/>
          <w:szCs w:val="24"/>
        </w:rPr>
        <w:lastRenderedPageBreak/>
        <w:t>Ν</w:t>
      </w:r>
      <w:r w:rsidRPr="00463A7A">
        <w:rPr>
          <w:rFonts w:eastAsia="Times New Roman"/>
          <w:szCs w:val="24"/>
        </w:rPr>
        <w:t xml:space="preserve">ομίζω ότι </w:t>
      </w:r>
      <w:r>
        <w:rPr>
          <w:rFonts w:eastAsia="Times New Roman"/>
          <w:szCs w:val="24"/>
        </w:rPr>
        <w:t>η έμφαση της Α</w:t>
      </w:r>
      <w:r w:rsidRPr="00463A7A">
        <w:rPr>
          <w:rFonts w:eastAsia="Times New Roman"/>
          <w:szCs w:val="24"/>
        </w:rPr>
        <w:t xml:space="preserve">ντιπολίτευσης </w:t>
      </w:r>
      <w:r>
        <w:rPr>
          <w:rFonts w:eastAsia="Times New Roman"/>
          <w:szCs w:val="24"/>
        </w:rPr>
        <w:t xml:space="preserve">σε αυτό </w:t>
      </w:r>
      <w:r w:rsidRPr="00463A7A">
        <w:rPr>
          <w:rFonts w:eastAsia="Times New Roman"/>
          <w:szCs w:val="24"/>
        </w:rPr>
        <w:t>αποκλειστικά το σημείο δείχνει</w:t>
      </w:r>
      <w:r>
        <w:rPr>
          <w:rFonts w:eastAsia="Times New Roman"/>
          <w:szCs w:val="24"/>
        </w:rPr>
        <w:t>,</w:t>
      </w:r>
      <w:r w:rsidRPr="00463A7A">
        <w:rPr>
          <w:rFonts w:eastAsia="Times New Roman"/>
          <w:szCs w:val="24"/>
        </w:rPr>
        <w:t xml:space="preserve"> </w:t>
      </w:r>
      <w:r>
        <w:rPr>
          <w:rFonts w:eastAsia="Times New Roman"/>
          <w:szCs w:val="24"/>
        </w:rPr>
        <w:t>ό</w:t>
      </w:r>
      <w:r w:rsidRPr="00463A7A">
        <w:rPr>
          <w:rFonts w:eastAsia="Times New Roman"/>
          <w:szCs w:val="24"/>
        </w:rPr>
        <w:t>πως είπα και στην αρχή</w:t>
      </w:r>
      <w:r>
        <w:rPr>
          <w:rFonts w:eastAsia="Times New Roman"/>
          <w:szCs w:val="24"/>
        </w:rPr>
        <w:t>,</w:t>
      </w:r>
      <w:r w:rsidRPr="00463A7A">
        <w:rPr>
          <w:rFonts w:eastAsia="Times New Roman"/>
          <w:szCs w:val="24"/>
        </w:rPr>
        <w:t xml:space="preserve"> ότι δυστυχώς βρίσκεται σε μία διαδικασία με την οποία παίρνει διαζύγιο από τις βα</w:t>
      </w:r>
      <w:r>
        <w:rPr>
          <w:rFonts w:eastAsia="Times New Roman"/>
          <w:szCs w:val="24"/>
        </w:rPr>
        <w:t xml:space="preserve">σικές αρχές του ευρωπαϊκού αξιακού </w:t>
      </w:r>
      <w:r w:rsidRPr="00463A7A">
        <w:rPr>
          <w:rFonts w:eastAsia="Times New Roman"/>
          <w:szCs w:val="24"/>
        </w:rPr>
        <w:t>κοινωνικού συστήματος</w:t>
      </w:r>
      <w:r>
        <w:rPr>
          <w:rFonts w:eastAsia="Times New Roman"/>
          <w:szCs w:val="24"/>
        </w:rPr>
        <w:t>.</w:t>
      </w:r>
    </w:p>
    <w:p w14:paraId="296716A7" w14:textId="77777777" w:rsidR="00711852" w:rsidRDefault="000A1C6E">
      <w:pPr>
        <w:spacing w:line="600" w:lineRule="auto"/>
        <w:ind w:firstLine="720"/>
        <w:jc w:val="both"/>
        <w:rPr>
          <w:rFonts w:eastAsia="Times New Roman"/>
          <w:szCs w:val="24"/>
        </w:rPr>
      </w:pPr>
      <w:r>
        <w:rPr>
          <w:rFonts w:eastAsia="Times New Roman"/>
          <w:szCs w:val="24"/>
        </w:rPr>
        <w:t>Σ</w:t>
      </w:r>
      <w:r w:rsidRPr="00463A7A">
        <w:rPr>
          <w:rFonts w:eastAsia="Times New Roman"/>
          <w:szCs w:val="24"/>
        </w:rPr>
        <w:t>ας ευχαριστώ</w:t>
      </w:r>
      <w:r>
        <w:rPr>
          <w:rFonts w:eastAsia="Times New Roman"/>
          <w:szCs w:val="24"/>
        </w:rPr>
        <w:t>.</w:t>
      </w:r>
    </w:p>
    <w:p w14:paraId="296716A8" w14:textId="77777777" w:rsidR="00711852" w:rsidRDefault="000A1C6E">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296716A9" w14:textId="77777777" w:rsidR="00711852" w:rsidRDefault="000A1C6E">
      <w:pPr>
        <w:spacing w:line="600" w:lineRule="auto"/>
        <w:ind w:firstLine="720"/>
        <w:jc w:val="both"/>
        <w:rPr>
          <w:rFonts w:eastAsia="Times New Roman"/>
          <w:szCs w:val="24"/>
        </w:rPr>
      </w:pPr>
      <w:r w:rsidRPr="00F81B0A">
        <w:rPr>
          <w:rFonts w:eastAsia="Times New Roman"/>
          <w:b/>
          <w:szCs w:val="24"/>
        </w:rPr>
        <w:t xml:space="preserve">ΠΡΟΕΡΔΕΥΩΝ (Γεώργιος Λαμπρούλης): </w:t>
      </w:r>
      <w:r>
        <w:rPr>
          <w:rFonts w:eastAsia="Times New Roman"/>
          <w:szCs w:val="24"/>
        </w:rPr>
        <w:t>Τον λόγο έχει ο Υφυπουργός Ψηφιακής Πολιτικής, Τηλεπικοινωνιών και Ενημέρωσης κ. Κρέτσος, για να αναπτύξει μια τροπολογία του Υπουργείου.</w:t>
      </w:r>
    </w:p>
    <w:p w14:paraId="296716AA" w14:textId="77777777" w:rsidR="00711852" w:rsidRDefault="000A1C6E">
      <w:pPr>
        <w:spacing w:line="600" w:lineRule="auto"/>
        <w:ind w:firstLine="720"/>
        <w:jc w:val="both"/>
        <w:rPr>
          <w:rFonts w:eastAsia="Times New Roman"/>
          <w:color w:val="000000" w:themeColor="text1"/>
          <w:szCs w:val="24"/>
        </w:rPr>
      </w:pPr>
      <w:r w:rsidRPr="00E73F31">
        <w:rPr>
          <w:rFonts w:eastAsia="Times New Roman"/>
          <w:b/>
          <w:szCs w:val="24"/>
        </w:rPr>
        <w:t xml:space="preserve">ΕΛΕΥΘΕΡΙΟΣ ΚΡΕΤΣΟΣ (Υφυπουργός Ψηφιακής Πολιτικής, </w:t>
      </w:r>
      <w:r w:rsidRPr="008E1078">
        <w:rPr>
          <w:rFonts w:eastAsia="Times New Roman"/>
          <w:b/>
          <w:color w:val="000000" w:themeColor="text1"/>
          <w:szCs w:val="24"/>
        </w:rPr>
        <w:t xml:space="preserve">Τηλεπικοινωνιών και Ενημέρωσης): </w:t>
      </w:r>
      <w:r w:rsidRPr="008E1078">
        <w:rPr>
          <w:rFonts w:eastAsia="Times New Roman"/>
          <w:color w:val="000000" w:themeColor="text1"/>
          <w:szCs w:val="24"/>
        </w:rPr>
        <w:t>Ευχαριστώ πολύ, κύριε Πρόεδρε.</w:t>
      </w:r>
    </w:p>
    <w:p w14:paraId="296716AB" w14:textId="77777777" w:rsidR="00711852" w:rsidRDefault="000A1C6E">
      <w:pPr>
        <w:spacing w:line="600" w:lineRule="auto"/>
        <w:ind w:firstLine="720"/>
        <w:jc w:val="both"/>
        <w:rPr>
          <w:rFonts w:eastAsia="Times New Roman"/>
          <w:color w:val="000000" w:themeColor="text1"/>
          <w:szCs w:val="24"/>
        </w:rPr>
      </w:pPr>
      <w:r w:rsidRPr="008E1078">
        <w:rPr>
          <w:rFonts w:eastAsia="Times New Roman"/>
          <w:color w:val="000000" w:themeColor="text1"/>
          <w:szCs w:val="24"/>
        </w:rPr>
        <w:t>Κυρίες και κύριοι Βουλευτές, με το πρώτο άρθρο της τροπολογίας διαμορφώνεται το αναγκαίο θεσμικό πλαίσιο για την ενίσχυση του έντυπου τύπου, προκειμένου οι εφημερίδες να συνεχίσουν απρόσκοπτα να επιτελούν το έργο τους, ως πυλώνας της δημοκρατίας, της πολυφωνίας, του πολιτισμού και της ποιότητας του δημοσίου διαλόγου.</w:t>
      </w:r>
    </w:p>
    <w:p w14:paraId="296716AC" w14:textId="77777777" w:rsidR="00711852" w:rsidRDefault="000A1C6E">
      <w:pPr>
        <w:spacing w:line="600" w:lineRule="auto"/>
        <w:ind w:firstLine="720"/>
        <w:jc w:val="both"/>
        <w:rPr>
          <w:rFonts w:eastAsia="Times New Roman"/>
          <w:szCs w:val="24"/>
        </w:rPr>
      </w:pPr>
      <w:r>
        <w:rPr>
          <w:rFonts w:eastAsia="Times New Roman"/>
          <w:szCs w:val="24"/>
        </w:rPr>
        <w:lastRenderedPageBreak/>
        <w:t>Ε</w:t>
      </w:r>
      <w:r w:rsidRPr="00463A7A">
        <w:rPr>
          <w:rFonts w:eastAsia="Times New Roman"/>
          <w:szCs w:val="24"/>
        </w:rPr>
        <w:t xml:space="preserve">ιδικότερα προβλέπεται η δυνατότητα </w:t>
      </w:r>
      <w:r>
        <w:rPr>
          <w:rFonts w:eastAsia="Times New Roman"/>
          <w:szCs w:val="24"/>
        </w:rPr>
        <w:t xml:space="preserve">ενίσχυσης </w:t>
      </w:r>
      <w:r w:rsidRPr="00463A7A">
        <w:rPr>
          <w:rFonts w:eastAsia="Times New Roman"/>
          <w:szCs w:val="24"/>
        </w:rPr>
        <w:t>των επιχειρήσεων έκδοση</w:t>
      </w:r>
      <w:r>
        <w:rPr>
          <w:rFonts w:eastAsia="Times New Roman"/>
          <w:szCs w:val="24"/>
        </w:rPr>
        <w:t xml:space="preserve">ς </w:t>
      </w:r>
      <w:r w:rsidRPr="00463A7A">
        <w:rPr>
          <w:rFonts w:eastAsia="Times New Roman"/>
          <w:szCs w:val="24"/>
        </w:rPr>
        <w:t xml:space="preserve">εφημερίδων </w:t>
      </w:r>
      <w:r>
        <w:rPr>
          <w:rFonts w:eastAsia="Times New Roman"/>
          <w:szCs w:val="24"/>
        </w:rPr>
        <w:t>π</w:t>
      </w:r>
      <w:r w:rsidRPr="00463A7A">
        <w:rPr>
          <w:rFonts w:eastAsia="Times New Roman"/>
          <w:szCs w:val="24"/>
        </w:rPr>
        <w:t>ανελλήνι</w:t>
      </w:r>
      <w:r>
        <w:rPr>
          <w:rFonts w:eastAsia="Times New Roman"/>
          <w:szCs w:val="24"/>
        </w:rPr>
        <w:t>α</w:t>
      </w:r>
      <w:r w:rsidRPr="00463A7A">
        <w:rPr>
          <w:rFonts w:eastAsia="Times New Roman"/>
          <w:szCs w:val="24"/>
        </w:rPr>
        <w:t>ς κυκλοφορίας και περιφερειακών και τοπικών εφημερίδων</w:t>
      </w:r>
      <w:r>
        <w:rPr>
          <w:rFonts w:eastAsia="Times New Roman"/>
          <w:szCs w:val="24"/>
        </w:rPr>
        <w:t>,</w:t>
      </w:r>
      <w:r w:rsidRPr="00463A7A">
        <w:rPr>
          <w:rFonts w:eastAsia="Times New Roman"/>
          <w:szCs w:val="24"/>
        </w:rPr>
        <w:t xml:space="preserve"> μέσα από προγράμματα που θα καταρτίζονται με κοινές αποφάσεις των Υπουργών Οικονομικών και Ψηφιακής Πολιτικής</w:t>
      </w:r>
      <w:r>
        <w:rPr>
          <w:rFonts w:eastAsia="Times New Roman"/>
          <w:szCs w:val="24"/>
        </w:rPr>
        <w:t>,</w:t>
      </w:r>
      <w:r w:rsidRPr="00463A7A">
        <w:rPr>
          <w:rFonts w:eastAsia="Times New Roman"/>
          <w:szCs w:val="24"/>
        </w:rPr>
        <w:t xml:space="preserve"> Τηλεπικοινωνιών και </w:t>
      </w:r>
      <w:r>
        <w:rPr>
          <w:rFonts w:eastAsia="Times New Roman"/>
          <w:szCs w:val="24"/>
        </w:rPr>
        <w:t>Ε</w:t>
      </w:r>
      <w:r w:rsidRPr="00463A7A">
        <w:rPr>
          <w:rFonts w:eastAsia="Times New Roman"/>
          <w:szCs w:val="24"/>
        </w:rPr>
        <w:t>νημέρωσης</w:t>
      </w:r>
      <w:r>
        <w:rPr>
          <w:rFonts w:eastAsia="Times New Roman"/>
          <w:szCs w:val="24"/>
        </w:rPr>
        <w:t>,</w:t>
      </w:r>
      <w:r w:rsidRPr="00463A7A">
        <w:rPr>
          <w:rFonts w:eastAsia="Times New Roman"/>
          <w:szCs w:val="24"/>
        </w:rPr>
        <w:t xml:space="preserve"> καθώς και του Υπουργείου Οικονομίας </w:t>
      </w:r>
      <w:r>
        <w:rPr>
          <w:rFonts w:eastAsia="Times New Roman"/>
          <w:szCs w:val="24"/>
        </w:rPr>
        <w:t>κ</w:t>
      </w:r>
      <w:r w:rsidRPr="00463A7A">
        <w:rPr>
          <w:rFonts w:eastAsia="Times New Roman"/>
          <w:szCs w:val="24"/>
        </w:rPr>
        <w:t>αι Ανάπτυξης</w:t>
      </w:r>
      <w:r>
        <w:rPr>
          <w:rFonts w:eastAsia="Times New Roman"/>
          <w:szCs w:val="24"/>
        </w:rPr>
        <w:t>,</w:t>
      </w:r>
      <w:r w:rsidRPr="00463A7A">
        <w:rPr>
          <w:rFonts w:eastAsia="Times New Roman"/>
          <w:szCs w:val="24"/>
        </w:rPr>
        <w:t xml:space="preserve"> ανάλογα με την προέλευση χρηματοδότησης των προγραμμάτων</w:t>
      </w:r>
      <w:r>
        <w:rPr>
          <w:rFonts w:eastAsia="Times New Roman"/>
          <w:szCs w:val="24"/>
        </w:rPr>
        <w:t>.</w:t>
      </w:r>
    </w:p>
    <w:p w14:paraId="296716AD" w14:textId="77777777" w:rsidR="00711852" w:rsidRDefault="000A1C6E">
      <w:pPr>
        <w:spacing w:line="600" w:lineRule="auto"/>
        <w:ind w:firstLine="720"/>
        <w:jc w:val="both"/>
        <w:rPr>
          <w:rFonts w:eastAsia="Times New Roman"/>
          <w:b/>
          <w:szCs w:val="24"/>
        </w:rPr>
      </w:pPr>
      <w:r>
        <w:rPr>
          <w:rFonts w:eastAsia="Times New Roman"/>
          <w:szCs w:val="24"/>
        </w:rPr>
        <w:t>Μ</w:t>
      </w:r>
      <w:r w:rsidRPr="00463A7A">
        <w:rPr>
          <w:rFonts w:eastAsia="Times New Roman"/>
          <w:szCs w:val="24"/>
        </w:rPr>
        <w:t>ετά από μία πυκνή και συμπαγή πολύμηνη διαδικασία διαλόγου με όλους τους εμπλεκόμενους φορείς</w:t>
      </w:r>
      <w:r>
        <w:rPr>
          <w:rFonts w:eastAsia="Times New Roman"/>
          <w:szCs w:val="24"/>
        </w:rPr>
        <w:t>,</w:t>
      </w:r>
      <w:r w:rsidRPr="00463A7A">
        <w:rPr>
          <w:rFonts w:eastAsia="Times New Roman"/>
          <w:szCs w:val="24"/>
        </w:rPr>
        <w:t xml:space="preserve"> με την προτεινόμενη διάταξη παρέχεται η δυνατότητα για συγκεκριμένα μέτρα ενίσχυσης των επιχειρήσεων έκδοσης εφημερίδων</w:t>
      </w:r>
      <w:r>
        <w:rPr>
          <w:rFonts w:eastAsia="Times New Roman"/>
          <w:szCs w:val="24"/>
        </w:rPr>
        <w:t>,</w:t>
      </w:r>
      <w:r w:rsidRPr="00463A7A">
        <w:rPr>
          <w:rFonts w:eastAsia="Times New Roman"/>
          <w:szCs w:val="24"/>
        </w:rPr>
        <w:t xml:space="preserve"> τα οποία θα εξειδικευτούν αμέσως μετά την ψήφιση της διάταξης με την έκδοση των προβλεπόμενων </w:t>
      </w:r>
      <w:r>
        <w:rPr>
          <w:rFonts w:eastAsia="Times New Roman"/>
          <w:szCs w:val="24"/>
        </w:rPr>
        <w:t>κ</w:t>
      </w:r>
      <w:r w:rsidRPr="00463A7A">
        <w:rPr>
          <w:rFonts w:eastAsia="Times New Roman"/>
          <w:szCs w:val="24"/>
        </w:rPr>
        <w:t xml:space="preserve">οινών </w:t>
      </w:r>
      <w:r>
        <w:rPr>
          <w:rFonts w:eastAsia="Times New Roman"/>
          <w:szCs w:val="24"/>
        </w:rPr>
        <w:t>υ</w:t>
      </w:r>
      <w:r w:rsidRPr="00463A7A">
        <w:rPr>
          <w:rFonts w:eastAsia="Times New Roman"/>
          <w:szCs w:val="24"/>
        </w:rPr>
        <w:t xml:space="preserve">πουργικών </w:t>
      </w:r>
      <w:r>
        <w:rPr>
          <w:rFonts w:eastAsia="Times New Roman"/>
          <w:szCs w:val="24"/>
        </w:rPr>
        <w:t>α</w:t>
      </w:r>
      <w:r w:rsidRPr="00463A7A">
        <w:rPr>
          <w:rFonts w:eastAsia="Times New Roman"/>
          <w:szCs w:val="24"/>
        </w:rPr>
        <w:t>ποφάσεων</w:t>
      </w:r>
      <w:r>
        <w:rPr>
          <w:rFonts w:eastAsia="Times New Roman"/>
          <w:szCs w:val="24"/>
        </w:rPr>
        <w:t>.</w:t>
      </w:r>
    </w:p>
    <w:p w14:paraId="296716A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Έ</w:t>
      </w:r>
      <w:r w:rsidRPr="002D72CA">
        <w:rPr>
          <w:rFonts w:eastAsia="Times New Roman" w:cs="Times New Roman"/>
          <w:szCs w:val="24"/>
        </w:rPr>
        <w:t>τσι μετά την επαναλειτουργία της ΕΡΤ</w:t>
      </w:r>
      <w:r>
        <w:rPr>
          <w:rFonts w:eastAsia="Times New Roman" w:cs="Times New Roman"/>
          <w:szCs w:val="24"/>
        </w:rPr>
        <w:t>,</w:t>
      </w:r>
      <w:r w:rsidRPr="002D72CA">
        <w:rPr>
          <w:rFonts w:eastAsia="Times New Roman" w:cs="Times New Roman"/>
          <w:szCs w:val="24"/>
        </w:rPr>
        <w:t xml:space="preserve"> μετά την εξυγίανση του τηλεοπτικού τοπίου με τη χορήγηση τηλεοπτικών αδειών</w:t>
      </w:r>
      <w:r>
        <w:rPr>
          <w:rFonts w:eastAsia="Times New Roman" w:cs="Times New Roman"/>
          <w:szCs w:val="24"/>
        </w:rPr>
        <w:t>,</w:t>
      </w:r>
      <w:r w:rsidRPr="002D72CA">
        <w:rPr>
          <w:rFonts w:eastAsia="Times New Roman" w:cs="Times New Roman"/>
          <w:szCs w:val="24"/>
        </w:rPr>
        <w:t xml:space="preserve"> μετά τη θεσμοθέτηση ενός ολοκληρωμένου πλαισίου στήριξης των οπτικοακουστικών παραγωγών στη χώρα μας με πολλαπλά οφέλη σε πολλούς τομείς </w:t>
      </w:r>
      <w:r>
        <w:rPr>
          <w:rFonts w:eastAsia="Times New Roman" w:cs="Times New Roman"/>
          <w:szCs w:val="24"/>
        </w:rPr>
        <w:t xml:space="preserve">της </w:t>
      </w:r>
      <w:r w:rsidRPr="002D72CA">
        <w:rPr>
          <w:rFonts w:eastAsia="Times New Roman" w:cs="Times New Roman"/>
          <w:szCs w:val="24"/>
        </w:rPr>
        <w:t xml:space="preserve">οικονομίας </w:t>
      </w:r>
      <w:r>
        <w:rPr>
          <w:rFonts w:eastAsia="Times New Roman" w:cs="Times New Roman"/>
          <w:szCs w:val="24"/>
        </w:rPr>
        <w:t>μας,</w:t>
      </w:r>
      <w:r w:rsidRPr="002D72CA">
        <w:rPr>
          <w:rFonts w:eastAsia="Times New Roman" w:cs="Times New Roman"/>
          <w:szCs w:val="24"/>
        </w:rPr>
        <w:t xml:space="preserve"> μετά από τη θεσμοθέτηση φορολογικών</w:t>
      </w:r>
      <w:r>
        <w:rPr>
          <w:rFonts w:eastAsia="Times New Roman" w:cs="Times New Roman"/>
          <w:szCs w:val="24"/>
        </w:rPr>
        <w:t>,</w:t>
      </w:r>
      <w:r w:rsidRPr="002D72CA">
        <w:rPr>
          <w:rFonts w:eastAsia="Times New Roman" w:cs="Times New Roman"/>
          <w:szCs w:val="24"/>
        </w:rPr>
        <w:t xml:space="preserve"> </w:t>
      </w:r>
      <w:r>
        <w:rPr>
          <w:rFonts w:eastAsia="Times New Roman" w:cs="Times New Roman"/>
          <w:szCs w:val="24"/>
        </w:rPr>
        <w:t>αναπτυξιακών κινήτρων επιδότησης</w:t>
      </w:r>
      <w:r w:rsidRPr="002D72CA">
        <w:rPr>
          <w:rFonts w:eastAsia="Times New Roman" w:cs="Times New Roman"/>
          <w:szCs w:val="24"/>
        </w:rPr>
        <w:t xml:space="preserve"> οπτικοακουστικής παραγωγής</w:t>
      </w:r>
      <w:r>
        <w:rPr>
          <w:rFonts w:eastAsia="Times New Roman" w:cs="Times New Roman"/>
          <w:szCs w:val="24"/>
        </w:rPr>
        <w:t>,</w:t>
      </w:r>
      <w:r w:rsidRPr="002D72CA">
        <w:rPr>
          <w:rFonts w:eastAsia="Times New Roman" w:cs="Times New Roman"/>
          <w:szCs w:val="24"/>
        </w:rPr>
        <w:t xml:space="preserve"> μετά τη σύσταση του μ</w:t>
      </w:r>
      <w:r>
        <w:rPr>
          <w:rFonts w:eastAsia="Times New Roman" w:cs="Times New Roman"/>
          <w:szCs w:val="24"/>
        </w:rPr>
        <w:t>ητρώου</w:t>
      </w:r>
      <w:r w:rsidRPr="002D72CA">
        <w:rPr>
          <w:rFonts w:eastAsia="Times New Roman" w:cs="Times New Roman"/>
          <w:szCs w:val="24"/>
        </w:rPr>
        <w:t xml:space="preserve"> </w:t>
      </w:r>
      <w:r>
        <w:rPr>
          <w:rFonts w:eastAsia="Times New Roman" w:cs="Times New Roman"/>
          <w:szCs w:val="24"/>
        </w:rPr>
        <w:t>«</w:t>
      </w:r>
      <w:r w:rsidRPr="00347024">
        <w:rPr>
          <w:rFonts w:eastAsia="Times New Roman" w:cs="Times New Roman"/>
          <w:szCs w:val="24"/>
          <w:lang w:val="en-US"/>
        </w:rPr>
        <w:t>ONLINE</w:t>
      </w:r>
      <w:r w:rsidRPr="002D72CA">
        <w:rPr>
          <w:rFonts w:eastAsia="Times New Roman" w:cs="Times New Roman"/>
          <w:szCs w:val="24"/>
        </w:rPr>
        <w:t xml:space="preserve"> </w:t>
      </w:r>
      <w:r w:rsidRPr="00347024">
        <w:rPr>
          <w:rFonts w:eastAsia="Times New Roman" w:cs="Times New Roman"/>
          <w:szCs w:val="24"/>
          <w:lang w:val="en-US"/>
        </w:rPr>
        <w:t>MEDIA</w:t>
      </w:r>
      <w:r>
        <w:rPr>
          <w:rFonts w:eastAsia="Times New Roman" w:cs="Times New Roman"/>
          <w:szCs w:val="24"/>
        </w:rPr>
        <w:t>»</w:t>
      </w:r>
      <w:r w:rsidRPr="002D72CA">
        <w:rPr>
          <w:rFonts w:eastAsia="Times New Roman" w:cs="Times New Roman"/>
          <w:szCs w:val="24"/>
        </w:rPr>
        <w:t xml:space="preserve"> και τη σύσταση του Μητρώου Περιφερειακού Τύπου</w:t>
      </w:r>
      <w:r>
        <w:rPr>
          <w:rFonts w:eastAsia="Times New Roman" w:cs="Times New Roman"/>
          <w:szCs w:val="24"/>
        </w:rPr>
        <w:t>,</w:t>
      </w:r>
      <w:r w:rsidRPr="002D72CA">
        <w:rPr>
          <w:rFonts w:eastAsia="Times New Roman" w:cs="Times New Roman"/>
          <w:szCs w:val="24"/>
        </w:rPr>
        <w:t xml:space="preserve"> μετά από τις προ</w:t>
      </w:r>
      <w:r w:rsidRPr="002D72CA">
        <w:rPr>
          <w:rFonts w:eastAsia="Times New Roman" w:cs="Times New Roman"/>
          <w:szCs w:val="24"/>
        </w:rPr>
        <w:lastRenderedPageBreak/>
        <w:t>σπά</w:t>
      </w:r>
      <w:r>
        <w:rPr>
          <w:rFonts w:eastAsia="Times New Roman" w:cs="Times New Roman"/>
          <w:szCs w:val="24"/>
        </w:rPr>
        <w:t>θειες ενίσχυσης διαφάνειας στο π</w:t>
      </w:r>
      <w:r w:rsidRPr="002D72CA">
        <w:rPr>
          <w:rFonts w:eastAsia="Times New Roman" w:cs="Times New Roman"/>
          <w:szCs w:val="24"/>
        </w:rPr>
        <w:t>εδίο της κρατικής διαφήμισης</w:t>
      </w:r>
      <w:r>
        <w:rPr>
          <w:rFonts w:eastAsia="Times New Roman" w:cs="Times New Roman"/>
          <w:szCs w:val="24"/>
        </w:rPr>
        <w:t>,</w:t>
      </w:r>
      <w:r w:rsidRPr="002D72CA">
        <w:rPr>
          <w:rFonts w:eastAsia="Times New Roman" w:cs="Times New Roman"/>
          <w:szCs w:val="24"/>
        </w:rPr>
        <w:t xml:space="preserve"> </w:t>
      </w:r>
      <w:r>
        <w:rPr>
          <w:rFonts w:eastAsia="Times New Roman" w:cs="Times New Roman"/>
          <w:szCs w:val="24"/>
        </w:rPr>
        <w:t>η</w:t>
      </w:r>
      <w:r w:rsidRPr="002D72CA">
        <w:rPr>
          <w:rFonts w:eastAsia="Times New Roman" w:cs="Times New Roman"/>
          <w:szCs w:val="24"/>
        </w:rPr>
        <w:t xml:space="preserve"> </w:t>
      </w:r>
      <w:r>
        <w:rPr>
          <w:rFonts w:eastAsia="Times New Roman" w:cs="Times New Roman"/>
          <w:szCs w:val="24"/>
        </w:rPr>
        <w:t>Κ</w:t>
      </w:r>
      <w:r w:rsidRPr="002D72CA">
        <w:rPr>
          <w:rFonts w:eastAsia="Times New Roman" w:cs="Times New Roman"/>
          <w:szCs w:val="24"/>
        </w:rPr>
        <w:t>υβέρνηση αναλαμβάνει μία ακόμη σπουδαία πρωτοβουλία</w:t>
      </w:r>
      <w:r>
        <w:rPr>
          <w:rFonts w:eastAsia="Times New Roman" w:cs="Times New Roman"/>
          <w:szCs w:val="24"/>
        </w:rPr>
        <w:t>, να επιβοηθήσει</w:t>
      </w:r>
      <w:r w:rsidRPr="002D72CA">
        <w:rPr>
          <w:rFonts w:eastAsia="Times New Roman" w:cs="Times New Roman"/>
          <w:szCs w:val="24"/>
        </w:rPr>
        <w:t xml:space="preserve"> με ουσιαστικό και διαφα</w:t>
      </w:r>
      <w:r>
        <w:rPr>
          <w:rFonts w:eastAsia="Times New Roman" w:cs="Times New Roman"/>
          <w:szCs w:val="24"/>
        </w:rPr>
        <w:t>νή και αντικειμενικό τρόπο τον Τ</w:t>
      </w:r>
      <w:r w:rsidRPr="002D72CA">
        <w:rPr>
          <w:rFonts w:eastAsia="Times New Roman" w:cs="Times New Roman"/>
          <w:szCs w:val="24"/>
        </w:rPr>
        <w:t>ύπο να σταθεί στα πόδια του</w:t>
      </w:r>
      <w:r>
        <w:rPr>
          <w:rFonts w:eastAsia="Times New Roman" w:cs="Times New Roman"/>
          <w:szCs w:val="24"/>
        </w:rPr>
        <w:t>. Και σ</w:t>
      </w:r>
      <w:r w:rsidRPr="002D72CA">
        <w:rPr>
          <w:rFonts w:eastAsia="Times New Roman" w:cs="Times New Roman"/>
          <w:szCs w:val="24"/>
        </w:rPr>
        <w:t>ας καλώ</w:t>
      </w:r>
      <w:r>
        <w:rPr>
          <w:rFonts w:eastAsia="Times New Roman" w:cs="Times New Roman"/>
          <w:szCs w:val="24"/>
        </w:rPr>
        <w:t>,</w:t>
      </w:r>
      <w:r w:rsidRPr="002D72CA">
        <w:rPr>
          <w:rFonts w:eastAsia="Times New Roman" w:cs="Times New Roman"/>
          <w:szCs w:val="24"/>
        </w:rPr>
        <w:t xml:space="preserve"> πραγματικά</w:t>
      </w:r>
      <w:r>
        <w:rPr>
          <w:rFonts w:eastAsia="Times New Roman" w:cs="Times New Roman"/>
          <w:szCs w:val="24"/>
        </w:rPr>
        <w:t>,</w:t>
      </w:r>
      <w:r w:rsidRPr="002D72CA">
        <w:rPr>
          <w:rFonts w:eastAsia="Times New Roman" w:cs="Times New Roman"/>
          <w:szCs w:val="24"/>
        </w:rPr>
        <w:t xml:space="preserve"> να στηρίξετε όλη αυτή την προσπάθεια</w:t>
      </w:r>
      <w:r>
        <w:rPr>
          <w:rFonts w:eastAsia="Times New Roman" w:cs="Times New Roman"/>
          <w:szCs w:val="24"/>
        </w:rPr>
        <w:t>.</w:t>
      </w:r>
    </w:p>
    <w:p w14:paraId="296716A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w:t>
      </w:r>
      <w:r w:rsidRPr="002D72CA">
        <w:rPr>
          <w:rFonts w:eastAsia="Times New Roman" w:cs="Times New Roman"/>
          <w:szCs w:val="24"/>
        </w:rPr>
        <w:t xml:space="preserve">ε το δεύτερο άρθρο της τροπολογίας μειώνεται από 1η Μαΐου του 2019 ο ειδικός φόρος </w:t>
      </w:r>
      <w:r>
        <w:rPr>
          <w:rFonts w:eastAsia="Times New Roman" w:cs="Times New Roman"/>
          <w:szCs w:val="24"/>
        </w:rPr>
        <w:t xml:space="preserve">στις </w:t>
      </w:r>
      <w:r w:rsidRPr="002D72CA">
        <w:rPr>
          <w:rFonts w:eastAsia="Times New Roman" w:cs="Times New Roman"/>
          <w:szCs w:val="24"/>
        </w:rPr>
        <w:t xml:space="preserve">τηλεοπτικές διαφημίσεις </w:t>
      </w:r>
      <w:r>
        <w:rPr>
          <w:rFonts w:eastAsia="Times New Roman" w:cs="Times New Roman"/>
          <w:szCs w:val="24"/>
        </w:rPr>
        <w:t>σ</w:t>
      </w:r>
      <w:r w:rsidRPr="002D72CA">
        <w:rPr>
          <w:rFonts w:eastAsia="Times New Roman" w:cs="Times New Roman"/>
          <w:szCs w:val="24"/>
        </w:rPr>
        <w:t>το ποσοστό του 5% και για τους περιφερειακούς και τοπικής εμβέλειας τηλεοπτικούς σταθμούς</w:t>
      </w:r>
      <w:r>
        <w:rPr>
          <w:rFonts w:eastAsia="Times New Roman" w:cs="Times New Roman"/>
          <w:szCs w:val="24"/>
        </w:rPr>
        <w:t>. Π</w:t>
      </w:r>
      <w:r w:rsidRPr="002D72CA">
        <w:rPr>
          <w:rFonts w:eastAsia="Times New Roman" w:cs="Times New Roman"/>
          <w:szCs w:val="24"/>
        </w:rPr>
        <w:t>ρόκειται για μία ρύθμιση</w:t>
      </w:r>
      <w:r>
        <w:rPr>
          <w:rFonts w:eastAsia="Times New Roman" w:cs="Times New Roman"/>
          <w:szCs w:val="24"/>
        </w:rPr>
        <w:t>,</w:t>
      </w:r>
      <w:r w:rsidRPr="002D72CA">
        <w:rPr>
          <w:rFonts w:eastAsia="Times New Roman" w:cs="Times New Roman"/>
          <w:szCs w:val="24"/>
        </w:rPr>
        <w:t xml:space="preserve"> που έρ</w:t>
      </w:r>
      <w:r>
        <w:rPr>
          <w:rFonts w:eastAsia="Times New Roman" w:cs="Times New Roman"/>
          <w:szCs w:val="24"/>
        </w:rPr>
        <w:t>χεται σε συνέχεια της περσινής πρωτοβουλία της Κ</w:t>
      </w:r>
      <w:r w:rsidRPr="002D72CA">
        <w:rPr>
          <w:rFonts w:eastAsia="Times New Roman" w:cs="Times New Roman"/>
          <w:szCs w:val="24"/>
        </w:rPr>
        <w:t xml:space="preserve">υβέρνησης για τη μείωση του φόρου αυτού σε </w:t>
      </w:r>
      <w:r>
        <w:rPr>
          <w:rFonts w:eastAsia="Times New Roman" w:cs="Times New Roman"/>
          <w:szCs w:val="24"/>
        </w:rPr>
        <w:t>αδειοδοτούμενους τηλεοπτικούς</w:t>
      </w:r>
      <w:r w:rsidRPr="002D72CA">
        <w:rPr>
          <w:rFonts w:eastAsia="Times New Roman" w:cs="Times New Roman"/>
          <w:szCs w:val="24"/>
        </w:rPr>
        <w:t xml:space="preserve"> σταθμούς</w:t>
      </w:r>
      <w:r>
        <w:rPr>
          <w:rFonts w:eastAsia="Times New Roman" w:cs="Times New Roman"/>
          <w:szCs w:val="24"/>
        </w:rPr>
        <w:t>,</w:t>
      </w:r>
      <w:r w:rsidRPr="002D72CA">
        <w:rPr>
          <w:rFonts w:eastAsia="Times New Roman" w:cs="Times New Roman"/>
          <w:szCs w:val="24"/>
        </w:rPr>
        <w:t xml:space="preserve"> τα συνδρομητικά κανάλια και την ΕΡΤ</w:t>
      </w:r>
      <w:r>
        <w:rPr>
          <w:rFonts w:eastAsia="Times New Roman" w:cs="Times New Roman"/>
          <w:szCs w:val="24"/>
        </w:rPr>
        <w:t>.</w:t>
      </w:r>
    </w:p>
    <w:p w14:paraId="296716B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w:t>
      </w:r>
      <w:r w:rsidRPr="002D72CA">
        <w:rPr>
          <w:rFonts w:eastAsia="Times New Roman" w:cs="Times New Roman"/>
          <w:szCs w:val="24"/>
        </w:rPr>
        <w:t xml:space="preserve"> παρούσα ρύθμιση στοχεύει στον ισοσκελισμό του ποσοστού του φόρου αυτού και στην εξισορρόπηση του κόστους για τους </w:t>
      </w:r>
      <w:r>
        <w:rPr>
          <w:rFonts w:eastAsia="Times New Roman" w:cs="Times New Roman"/>
          <w:szCs w:val="24"/>
        </w:rPr>
        <w:t xml:space="preserve">περιφερειακούς τηλεοπτικούς σταθμούς, </w:t>
      </w:r>
      <w:r w:rsidRPr="002D72CA">
        <w:rPr>
          <w:rFonts w:eastAsia="Times New Roman" w:cs="Times New Roman"/>
          <w:szCs w:val="24"/>
        </w:rPr>
        <w:t>με στόχο την ε</w:t>
      </w:r>
      <w:r>
        <w:rPr>
          <w:rFonts w:eastAsia="Times New Roman" w:cs="Times New Roman"/>
          <w:szCs w:val="24"/>
        </w:rPr>
        <w:t>νίσχυση της ανταγωνιστικότητας κ</w:t>
      </w:r>
      <w:r w:rsidRPr="002D72CA">
        <w:rPr>
          <w:rFonts w:eastAsia="Times New Roman" w:cs="Times New Roman"/>
          <w:szCs w:val="24"/>
        </w:rPr>
        <w:t xml:space="preserve">αι </w:t>
      </w:r>
      <w:r>
        <w:rPr>
          <w:rFonts w:eastAsia="Times New Roman" w:cs="Times New Roman"/>
          <w:szCs w:val="24"/>
        </w:rPr>
        <w:t>τη διευκόλυνση νέων ε</w:t>
      </w:r>
      <w:r w:rsidRPr="002D72CA">
        <w:rPr>
          <w:rFonts w:eastAsia="Times New Roman" w:cs="Times New Roman"/>
          <w:szCs w:val="24"/>
        </w:rPr>
        <w:t>πενδύσεων στο σύνολο των τηλεοπτικών μέσων ενημέρωσης</w:t>
      </w:r>
      <w:r>
        <w:rPr>
          <w:rFonts w:eastAsia="Times New Roman" w:cs="Times New Roman"/>
          <w:szCs w:val="24"/>
        </w:rPr>
        <w:t>.</w:t>
      </w:r>
    </w:p>
    <w:p w14:paraId="296716B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Ας μην ξεχνάμε ότι η Κυβέρνηση με σταθερά και</w:t>
      </w:r>
      <w:r w:rsidRPr="002D72CA">
        <w:rPr>
          <w:rFonts w:eastAsia="Times New Roman" w:cs="Times New Roman"/>
          <w:szCs w:val="24"/>
        </w:rPr>
        <w:t xml:space="preserve"> επίμονα βήματα τα προηγούμενα χρόνια</w:t>
      </w:r>
      <w:r>
        <w:rPr>
          <w:rFonts w:eastAsia="Times New Roman" w:cs="Times New Roman"/>
          <w:szCs w:val="24"/>
        </w:rPr>
        <w:t>,</w:t>
      </w:r>
      <w:r w:rsidRPr="002D72CA">
        <w:rPr>
          <w:rFonts w:eastAsia="Times New Roman" w:cs="Times New Roman"/>
          <w:szCs w:val="24"/>
        </w:rPr>
        <w:t xml:space="preserve"> προχώρησε στον τομέα της τηλεόρασης </w:t>
      </w:r>
      <w:r>
        <w:rPr>
          <w:rFonts w:eastAsia="Times New Roman" w:cs="Times New Roman"/>
          <w:szCs w:val="24"/>
        </w:rPr>
        <w:t xml:space="preserve">από </w:t>
      </w:r>
      <w:r w:rsidRPr="002D72CA">
        <w:rPr>
          <w:rFonts w:eastAsia="Times New Roman" w:cs="Times New Roman"/>
          <w:szCs w:val="24"/>
        </w:rPr>
        <w:t>μία κατά</w:t>
      </w:r>
      <w:r w:rsidRPr="002D72CA">
        <w:rPr>
          <w:rFonts w:eastAsia="Times New Roman" w:cs="Times New Roman"/>
          <w:szCs w:val="24"/>
        </w:rPr>
        <w:lastRenderedPageBreak/>
        <w:t>σταση ασυδοσία</w:t>
      </w:r>
      <w:r>
        <w:rPr>
          <w:rFonts w:eastAsia="Times New Roman" w:cs="Times New Roman"/>
          <w:szCs w:val="24"/>
        </w:rPr>
        <w:t>ς σε μία νέα κατάσταση ρύθμιση</w:t>
      </w:r>
      <w:r w:rsidRPr="002D72CA">
        <w:rPr>
          <w:rFonts w:eastAsia="Times New Roman" w:cs="Times New Roman"/>
          <w:szCs w:val="24"/>
        </w:rPr>
        <w:t>ς και ανάπτυξης</w:t>
      </w:r>
      <w:r>
        <w:rPr>
          <w:rFonts w:eastAsia="Times New Roman" w:cs="Times New Roman"/>
          <w:szCs w:val="24"/>
        </w:rPr>
        <w:t>. Μ</w:t>
      </w:r>
      <w:r w:rsidRPr="002D72CA">
        <w:rPr>
          <w:rFonts w:eastAsia="Times New Roman" w:cs="Times New Roman"/>
          <w:szCs w:val="24"/>
        </w:rPr>
        <w:t>ία ρύθμιση</w:t>
      </w:r>
      <w:r>
        <w:rPr>
          <w:rFonts w:eastAsia="Times New Roman" w:cs="Times New Roman"/>
          <w:szCs w:val="24"/>
        </w:rPr>
        <w:t>,</w:t>
      </w:r>
      <w:r w:rsidRPr="002D72CA">
        <w:rPr>
          <w:rFonts w:eastAsia="Times New Roman" w:cs="Times New Roman"/>
          <w:szCs w:val="24"/>
        </w:rPr>
        <w:t xml:space="preserve"> </w:t>
      </w:r>
      <w:r>
        <w:rPr>
          <w:rFonts w:eastAsia="Times New Roman" w:cs="Times New Roman"/>
          <w:szCs w:val="24"/>
        </w:rPr>
        <w:t>όμως,</w:t>
      </w:r>
      <w:r w:rsidRPr="002D72CA">
        <w:rPr>
          <w:rFonts w:eastAsia="Times New Roman" w:cs="Times New Roman"/>
          <w:szCs w:val="24"/>
        </w:rPr>
        <w:t xml:space="preserve"> που θέλουμε</w:t>
      </w:r>
      <w:r>
        <w:rPr>
          <w:rFonts w:eastAsia="Times New Roman" w:cs="Times New Roman"/>
          <w:szCs w:val="24"/>
        </w:rPr>
        <w:t xml:space="preserve"> να είναι διαρκής και με βιώσιμα</w:t>
      </w:r>
      <w:r w:rsidRPr="002D72CA">
        <w:rPr>
          <w:rFonts w:eastAsia="Times New Roman" w:cs="Times New Roman"/>
          <w:szCs w:val="24"/>
        </w:rPr>
        <w:t xml:space="preserve"> χαρακτηριστικά για όλες τις επιχειρήσεις του κλάδου και σε αυτό </w:t>
      </w:r>
      <w:r>
        <w:rPr>
          <w:rFonts w:eastAsia="Times New Roman" w:cs="Times New Roman"/>
          <w:szCs w:val="24"/>
        </w:rPr>
        <w:t>κατατείνει και η</w:t>
      </w:r>
      <w:r w:rsidRPr="002D72CA">
        <w:rPr>
          <w:rFonts w:eastAsia="Times New Roman" w:cs="Times New Roman"/>
          <w:szCs w:val="24"/>
        </w:rPr>
        <w:t xml:space="preserve"> παρ</w:t>
      </w:r>
      <w:r>
        <w:rPr>
          <w:rFonts w:eastAsia="Times New Roman" w:cs="Times New Roman"/>
          <w:szCs w:val="24"/>
        </w:rPr>
        <w:t>ούσα</w:t>
      </w:r>
      <w:r w:rsidRPr="002D72CA">
        <w:rPr>
          <w:rFonts w:eastAsia="Times New Roman" w:cs="Times New Roman"/>
          <w:szCs w:val="24"/>
        </w:rPr>
        <w:t xml:space="preserve"> ρύθμιση</w:t>
      </w:r>
      <w:r>
        <w:rPr>
          <w:rFonts w:eastAsia="Times New Roman" w:cs="Times New Roman"/>
          <w:szCs w:val="24"/>
        </w:rPr>
        <w:t>.</w:t>
      </w:r>
    </w:p>
    <w:p w14:paraId="296716B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w:t>
      </w:r>
      <w:r w:rsidRPr="002D72CA">
        <w:rPr>
          <w:rFonts w:eastAsia="Times New Roman" w:cs="Times New Roman"/>
          <w:szCs w:val="24"/>
        </w:rPr>
        <w:t>έλος</w:t>
      </w:r>
      <w:r>
        <w:rPr>
          <w:rFonts w:eastAsia="Times New Roman" w:cs="Times New Roman"/>
          <w:szCs w:val="24"/>
        </w:rPr>
        <w:t>,</w:t>
      </w:r>
      <w:r w:rsidRPr="002D72CA">
        <w:rPr>
          <w:rFonts w:eastAsia="Times New Roman" w:cs="Times New Roman"/>
          <w:szCs w:val="24"/>
        </w:rPr>
        <w:t xml:space="preserve"> με το τρίτο άρθρο της τροπολογίας επεκτείνεται ο χρόνος για την υποβολή αιτήματος </w:t>
      </w:r>
      <w:r>
        <w:rPr>
          <w:rFonts w:eastAsia="Times New Roman" w:cs="Times New Roman"/>
          <w:szCs w:val="24"/>
        </w:rPr>
        <w:t>ελέγχου</w:t>
      </w:r>
      <w:r w:rsidRPr="002D72CA">
        <w:rPr>
          <w:rFonts w:eastAsia="Times New Roman" w:cs="Times New Roman"/>
          <w:szCs w:val="24"/>
        </w:rPr>
        <w:t xml:space="preserve"> ολοκλήρωσης του επενδυτικού σχεδίου για τις επιχειρήσεις πο</w:t>
      </w:r>
      <w:r>
        <w:rPr>
          <w:rFonts w:eastAsia="Times New Roman" w:cs="Times New Roman"/>
          <w:szCs w:val="24"/>
        </w:rPr>
        <w:t>υ έχουν υπαχθεί ή θα υπαχθούν στο</w:t>
      </w:r>
      <w:r w:rsidRPr="002D72CA">
        <w:rPr>
          <w:rFonts w:eastAsia="Times New Roman" w:cs="Times New Roman"/>
          <w:szCs w:val="24"/>
        </w:rPr>
        <w:t xml:space="preserve"> υφιστάμενο καθεστώς ενίσχυσης παραγωγής οπτικοακουστικών έργων στην Ελλάδα</w:t>
      </w:r>
      <w:r>
        <w:rPr>
          <w:rFonts w:eastAsia="Times New Roman" w:cs="Times New Roman"/>
          <w:szCs w:val="24"/>
        </w:rPr>
        <w:t>,</w:t>
      </w:r>
      <w:r w:rsidRPr="002D72CA">
        <w:rPr>
          <w:rFonts w:eastAsia="Times New Roman" w:cs="Times New Roman"/>
          <w:szCs w:val="24"/>
        </w:rPr>
        <w:t xml:space="preserve"> από τους δύο</w:t>
      </w:r>
      <w:r>
        <w:rPr>
          <w:rFonts w:eastAsia="Times New Roman" w:cs="Times New Roman"/>
          <w:szCs w:val="24"/>
        </w:rPr>
        <w:t xml:space="preserve"> μήνες</w:t>
      </w:r>
      <w:r w:rsidRPr="002D72CA">
        <w:rPr>
          <w:rFonts w:eastAsia="Times New Roman" w:cs="Times New Roman"/>
          <w:szCs w:val="24"/>
        </w:rPr>
        <w:t xml:space="preserve"> σε έξι μήνες από την ολοκλήρωση του επενδυτικού σχεδίου</w:t>
      </w:r>
      <w:r>
        <w:rPr>
          <w:rFonts w:eastAsia="Times New Roman" w:cs="Times New Roman"/>
          <w:szCs w:val="24"/>
        </w:rPr>
        <w:t>.</w:t>
      </w:r>
    </w:p>
    <w:p w14:paraId="296716B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w:t>
      </w:r>
      <w:r w:rsidRPr="002D72CA">
        <w:rPr>
          <w:rFonts w:eastAsia="Times New Roman" w:cs="Times New Roman"/>
          <w:szCs w:val="24"/>
        </w:rPr>
        <w:t xml:space="preserve">ε τον τρόπο αυτό παρέχεται στους φορείς των επενδυτικών σχεδίων επαρκής χρόνος για την υποβολή του αιτήματός </w:t>
      </w:r>
      <w:r>
        <w:rPr>
          <w:rFonts w:eastAsia="Times New Roman" w:cs="Times New Roman"/>
          <w:szCs w:val="24"/>
        </w:rPr>
        <w:t>τους. Είναι μία</w:t>
      </w:r>
      <w:r w:rsidRPr="002D72CA">
        <w:rPr>
          <w:rFonts w:eastAsia="Times New Roman" w:cs="Times New Roman"/>
          <w:szCs w:val="24"/>
        </w:rPr>
        <w:t xml:space="preserve"> ανάγκη που προέκυψε από τη μέχρι σήμερα πλήρη και απολύτως επιτυχή λειτουργία του καθεστώτος ενίσχυσης οπτικοακουστικών παραγωγών στην Ελλάδα</w:t>
      </w:r>
      <w:r>
        <w:rPr>
          <w:rFonts w:eastAsia="Times New Roman" w:cs="Times New Roman"/>
          <w:szCs w:val="24"/>
        </w:rPr>
        <w:t>.</w:t>
      </w:r>
    </w:p>
    <w:p w14:paraId="296716B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w:t>
      </w:r>
      <w:r w:rsidRPr="002D72CA">
        <w:rPr>
          <w:rFonts w:eastAsia="Times New Roman" w:cs="Times New Roman"/>
          <w:szCs w:val="24"/>
        </w:rPr>
        <w:t>υχαριστώ</w:t>
      </w:r>
      <w:r>
        <w:rPr>
          <w:rFonts w:eastAsia="Times New Roman" w:cs="Times New Roman"/>
          <w:szCs w:val="24"/>
        </w:rPr>
        <w:t>.</w:t>
      </w:r>
    </w:p>
    <w:p w14:paraId="296716B5" w14:textId="77777777" w:rsidR="00711852" w:rsidRDefault="000A1C6E">
      <w:pPr>
        <w:spacing w:line="600" w:lineRule="auto"/>
        <w:ind w:firstLine="720"/>
        <w:jc w:val="both"/>
        <w:rPr>
          <w:rFonts w:eastAsia="Times New Roman" w:cs="Times New Roman"/>
          <w:szCs w:val="24"/>
        </w:rPr>
      </w:pPr>
      <w:r>
        <w:rPr>
          <w:rFonts w:eastAsia="Times New Roman"/>
          <w:b/>
          <w:bCs/>
          <w:szCs w:val="24"/>
        </w:rPr>
        <w:t xml:space="preserve">ΠΡΟΕΔΡΕΥΩΝ (Γεώργιος Λαμπρούλης): </w:t>
      </w:r>
      <w:r>
        <w:rPr>
          <w:rFonts w:eastAsia="Times New Roman"/>
          <w:bCs/>
          <w:szCs w:val="24"/>
        </w:rPr>
        <w:t>Ευχαριστούμε τον κύριο</w:t>
      </w:r>
      <w:r>
        <w:rPr>
          <w:rFonts w:eastAsia="Times New Roman" w:cs="Times New Roman"/>
          <w:szCs w:val="24"/>
        </w:rPr>
        <w:t xml:space="preserve"> Υ</w:t>
      </w:r>
      <w:r w:rsidRPr="002D72CA">
        <w:rPr>
          <w:rFonts w:eastAsia="Times New Roman" w:cs="Times New Roman"/>
          <w:szCs w:val="24"/>
        </w:rPr>
        <w:t>πουργό</w:t>
      </w:r>
      <w:r>
        <w:rPr>
          <w:rFonts w:eastAsia="Times New Roman" w:cs="Times New Roman"/>
          <w:szCs w:val="24"/>
        </w:rPr>
        <w:t xml:space="preserve">. </w:t>
      </w:r>
    </w:p>
    <w:p w14:paraId="296716B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Να ενημερώσω –για να καταγραφεί</w:t>
      </w:r>
      <w:r w:rsidRPr="002D72CA">
        <w:rPr>
          <w:rFonts w:eastAsia="Times New Roman" w:cs="Times New Roman"/>
          <w:szCs w:val="24"/>
        </w:rPr>
        <w:t xml:space="preserve"> </w:t>
      </w:r>
      <w:r>
        <w:rPr>
          <w:rFonts w:eastAsia="Times New Roman" w:cs="Times New Roman"/>
          <w:szCs w:val="24"/>
        </w:rPr>
        <w:t xml:space="preserve">στα Πρακτικά- ότι </w:t>
      </w:r>
      <w:r w:rsidRPr="002D72CA">
        <w:rPr>
          <w:rFonts w:eastAsia="Times New Roman" w:cs="Times New Roman"/>
          <w:szCs w:val="24"/>
        </w:rPr>
        <w:t>γίνεται λόγος για την τροπολογία με γενικό αριθμό 2103 και ειδικό 98</w:t>
      </w:r>
      <w:r>
        <w:rPr>
          <w:rFonts w:eastAsia="Times New Roman" w:cs="Times New Roman"/>
          <w:szCs w:val="24"/>
        </w:rPr>
        <w:t>.</w:t>
      </w:r>
    </w:p>
    <w:p w14:paraId="296716B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Τ</w:t>
      </w:r>
      <w:r w:rsidRPr="002D72CA">
        <w:rPr>
          <w:rFonts w:eastAsia="Times New Roman" w:cs="Times New Roman"/>
          <w:szCs w:val="24"/>
        </w:rPr>
        <w:t>ο</w:t>
      </w:r>
      <w:r>
        <w:rPr>
          <w:rFonts w:eastAsia="Times New Roman" w:cs="Times New Roman"/>
          <w:szCs w:val="24"/>
        </w:rPr>
        <w:t>ν</w:t>
      </w:r>
      <w:r w:rsidRPr="002D72CA">
        <w:rPr>
          <w:rFonts w:eastAsia="Times New Roman" w:cs="Times New Roman"/>
          <w:szCs w:val="24"/>
        </w:rPr>
        <w:t xml:space="preserve"> λόγο έχει ο κ</w:t>
      </w:r>
      <w:r>
        <w:rPr>
          <w:rFonts w:eastAsia="Times New Roman" w:cs="Times New Roman"/>
          <w:szCs w:val="24"/>
        </w:rPr>
        <w:t>.</w:t>
      </w:r>
      <w:r w:rsidRPr="002D72CA">
        <w:rPr>
          <w:rFonts w:eastAsia="Times New Roman" w:cs="Times New Roman"/>
          <w:szCs w:val="24"/>
        </w:rPr>
        <w:t xml:space="preserve"> Στέφος από το</w:t>
      </w:r>
      <w:r>
        <w:rPr>
          <w:rFonts w:eastAsia="Times New Roman" w:cs="Times New Roman"/>
          <w:szCs w:val="24"/>
        </w:rPr>
        <w:t>ν</w:t>
      </w:r>
      <w:r w:rsidRPr="002D72CA">
        <w:rPr>
          <w:rFonts w:eastAsia="Times New Roman" w:cs="Times New Roman"/>
          <w:szCs w:val="24"/>
        </w:rPr>
        <w:t xml:space="preserve"> ΣΥΡΙΖΑ</w:t>
      </w:r>
      <w:r>
        <w:rPr>
          <w:rFonts w:eastAsia="Times New Roman" w:cs="Times New Roman"/>
          <w:szCs w:val="24"/>
        </w:rPr>
        <w:t>.</w:t>
      </w:r>
    </w:p>
    <w:p w14:paraId="296716B8" w14:textId="77777777" w:rsidR="00711852" w:rsidRDefault="000A1C6E">
      <w:pPr>
        <w:spacing w:line="600" w:lineRule="auto"/>
        <w:ind w:firstLine="720"/>
        <w:jc w:val="both"/>
        <w:rPr>
          <w:rFonts w:eastAsia="Times New Roman" w:cs="Times New Roman"/>
          <w:szCs w:val="24"/>
        </w:rPr>
      </w:pPr>
      <w:r w:rsidRPr="00223339">
        <w:rPr>
          <w:rFonts w:eastAsia="Times New Roman" w:cs="Times New Roman"/>
          <w:b/>
          <w:szCs w:val="24"/>
        </w:rPr>
        <w:t>ΙΩΑΝΝΗΣ ΣΤΕΦΟΣ:</w:t>
      </w:r>
      <w:r>
        <w:rPr>
          <w:rFonts w:eastAsia="Times New Roman" w:cs="Times New Roman"/>
          <w:szCs w:val="24"/>
        </w:rPr>
        <w:t xml:space="preserve"> Κύριε Πρόεδρε, κύριε Υπουργέ, κυρίες και κύριοι </w:t>
      </w:r>
      <w:r w:rsidRPr="002D72CA">
        <w:rPr>
          <w:rFonts w:eastAsia="Times New Roman" w:cs="Times New Roman"/>
          <w:szCs w:val="24"/>
        </w:rPr>
        <w:t>συνάδελφοι</w:t>
      </w:r>
      <w:r>
        <w:rPr>
          <w:rFonts w:eastAsia="Times New Roman" w:cs="Times New Roman"/>
          <w:szCs w:val="24"/>
        </w:rPr>
        <w:t>, το νομοσχέδιο που συζητάμε σ</w:t>
      </w:r>
      <w:r w:rsidRPr="002D72CA">
        <w:rPr>
          <w:rFonts w:eastAsia="Times New Roman" w:cs="Times New Roman"/>
          <w:szCs w:val="24"/>
        </w:rPr>
        <w:t>ήμερα</w:t>
      </w:r>
      <w:r>
        <w:rPr>
          <w:rFonts w:eastAsia="Times New Roman" w:cs="Times New Roman"/>
          <w:szCs w:val="24"/>
        </w:rPr>
        <w:t>,</w:t>
      </w:r>
      <w:r w:rsidRPr="002D72CA">
        <w:rPr>
          <w:rFonts w:eastAsia="Times New Roman" w:cs="Times New Roman"/>
          <w:szCs w:val="24"/>
        </w:rPr>
        <w:t xml:space="preserve"> είναι </w:t>
      </w:r>
      <w:r>
        <w:rPr>
          <w:rFonts w:eastAsia="Times New Roman" w:cs="Times New Roman"/>
          <w:szCs w:val="24"/>
        </w:rPr>
        <w:t xml:space="preserve">ένα ακόμη σε </w:t>
      </w:r>
      <w:r w:rsidRPr="002D72CA">
        <w:rPr>
          <w:rFonts w:eastAsia="Times New Roman" w:cs="Times New Roman"/>
          <w:szCs w:val="24"/>
        </w:rPr>
        <w:t xml:space="preserve">μία σειρά νομοθετημάτων </w:t>
      </w:r>
      <w:r>
        <w:rPr>
          <w:rFonts w:eastAsia="Times New Roman" w:cs="Times New Roman"/>
          <w:szCs w:val="24"/>
        </w:rPr>
        <w:t xml:space="preserve">του </w:t>
      </w:r>
      <w:r w:rsidRPr="002D72CA">
        <w:rPr>
          <w:rFonts w:eastAsia="Times New Roman" w:cs="Times New Roman"/>
          <w:szCs w:val="24"/>
        </w:rPr>
        <w:t>Υπουργείο</w:t>
      </w:r>
      <w:r>
        <w:rPr>
          <w:rFonts w:eastAsia="Times New Roman" w:cs="Times New Roman"/>
          <w:szCs w:val="24"/>
        </w:rPr>
        <w:t>υ</w:t>
      </w:r>
      <w:r w:rsidRPr="002D72CA">
        <w:rPr>
          <w:rFonts w:eastAsia="Times New Roman" w:cs="Times New Roman"/>
          <w:szCs w:val="24"/>
        </w:rPr>
        <w:t xml:space="preserve"> Εθνικής Άμυνας που στόχο έχει τον </w:t>
      </w:r>
      <w:r>
        <w:rPr>
          <w:rFonts w:eastAsia="Times New Roman" w:cs="Times New Roman"/>
          <w:szCs w:val="24"/>
        </w:rPr>
        <w:t xml:space="preserve">παραπέρα </w:t>
      </w:r>
      <w:r w:rsidRPr="002D72CA">
        <w:rPr>
          <w:rFonts w:eastAsia="Times New Roman" w:cs="Times New Roman"/>
          <w:szCs w:val="24"/>
        </w:rPr>
        <w:t>εκδημοκρατισμό και την ισονομία στις Ένοπλες Δυνάμεις</w:t>
      </w:r>
      <w:r>
        <w:rPr>
          <w:rFonts w:eastAsia="Times New Roman" w:cs="Times New Roman"/>
          <w:szCs w:val="24"/>
        </w:rPr>
        <w:t>.</w:t>
      </w:r>
    </w:p>
    <w:p w14:paraId="296716B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2016</w:t>
      </w:r>
      <w:r w:rsidRPr="002D72CA">
        <w:rPr>
          <w:rFonts w:eastAsia="Times New Roman" w:cs="Times New Roman"/>
          <w:szCs w:val="24"/>
        </w:rPr>
        <w:t xml:space="preserve"> </w:t>
      </w:r>
      <w:r>
        <w:rPr>
          <w:rFonts w:eastAsia="Times New Roman" w:cs="Times New Roman"/>
          <w:szCs w:val="24"/>
        </w:rPr>
        <w:t>με τους νόμους 4361 και 4407 είχαν ρυθμιστεί θ</w:t>
      </w:r>
      <w:r w:rsidRPr="002D72CA">
        <w:rPr>
          <w:rFonts w:eastAsia="Times New Roman" w:cs="Times New Roman"/>
          <w:szCs w:val="24"/>
        </w:rPr>
        <w:t xml:space="preserve">έματα που αφορούσαν τους οπλίτες και θέματα που </w:t>
      </w:r>
      <w:r>
        <w:rPr>
          <w:rFonts w:eastAsia="Times New Roman" w:cs="Times New Roman"/>
          <w:szCs w:val="24"/>
        </w:rPr>
        <w:t>είχα</w:t>
      </w:r>
      <w:r w:rsidRPr="002D72CA">
        <w:rPr>
          <w:rFonts w:eastAsia="Times New Roman" w:cs="Times New Roman"/>
          <w:szCs w:val="24"/>
        </w:rPr>
        <w:t>ν σχέση με την εξέλιξη των μονίμων στελεχών των Ενόπλων Δυνάμεων</w:t>
      </w:r>
      <w:r>
        <w:rPr>
          <w:rFonts w:eastAsia="Times New Roman" w:cs="Times New Roman"/>
          <w:szCs w:val="24"/>
        </w:rPr>
        <w:t>.</w:t>
      </w:r>
      <w:r w:rsidRPr="002D72CA">
        <w:rPr>
          <w:rFonts w:eastAsia="Times New Roman" w:cs="Times New Roman"/>
          <w:szCs w:val="24"/>
        </w:rPr>
        <w:t xml:space="preserve"> </w:t>
      </w:r>
      <w:r>
        <w:rPr>
          <w:rFonts w:eastAsia="Times New Roman" w:cs="Times New Roman"/>
          <w:szCs w:val="24"/>
        </w:rPr>
        <w:t>Το</w:t>
      </w:r>
      <w:r w:rsidRPr="002D72CA">
        <w:rPr>
          <w:rFonts w:eastAsia="Times New Roman" w:cs="Times New Roman"/>
          <w:szCs w:val="24"/>
        </w:rPr>
        <w:t xml:space="preserve"> 2017 με το νόμο 4</w:t>
      </w:r>
      <w:r>
        <w:rPr>
          <w:rFonts w:eastAsia="Times New Roman" w:cs="Times New Roman"/>
          <w:szCs w:val="24"/>
        </w:rPr>
        <w:t>4</w:t>
      </w:r>
      <w:r w:rsidRPr="002D72CA">
        <w:rPr>
          <w:rFonts w:eastAsia="Times New Roman" w:cs="Times New Roman"/>
          <w:szCs w:val="24"/>
        </w:rPr>
        <w:t>94 ρυθμίστηκαν οικονομ</w:t>
      </w:r>
      <w:r>
        <w:rPr>
          <w:rFonts w:eastAsia="Times New Roman" w:cs="Times New Roman"/>
          <w:szCs w:val="24"/>
        </w:rPr>
        <w:t>ικά ζητήματα και θέματα εξέλιξη</w:t>
      </w:r>
      <w:r w:rsidRPr="002D72CA">
        <w:rPr>
          <w:rFonts w:eastAsia="Times New Roman" w:cs="Times New Roman"/>
          <w:szCs w:val="24"/>
        </w:rPr>
        <w:t>ς</w:t>
      </w:r>
      <w:r>
        <w:rPr>
          <w:rFonts w:eastAsia="Times New Roman" w:cs="Times New Roman"/>
          <w:szCs w:val="24"/>
        </w:rPr>
        <w:t>,</w:t>
      </w:r>
      <w:r w:rsidRPr="002D72CA">
        <w:rPr>
          <w:rFonts w:eastAsia="Times New Roman" w:cs="Times New Roman"/>
          <w:szCs w:val="24"/>
        </w:rPr>
        <w:t xml:space="preserve"> ενώ θεσπίστηκε </w:t>
      </w:r>
      <w:r>
        <w:rPr>
          <w:rFonts w:eastAsia="Times New Roman" w:cs="Times New Roman"/>
          <w:szCs w:val="24"/>
        </w:rPr>
        <w:t xml:space="preserve">και </w:t>
      </w:r>
      <w:r w:rsidRPr="002D72CA">
        <w:rPr>
          <w:rFonts w:eastAsia="Times New Roman" w:cs="Times New Roman"/>
          <w:szCs w:val="24"/>
        </w:rPr>
        <w:t xml:space="preserve">το δικαίωμα της </w:t>
      </w:r>
      <w:r>
        <w:rPr>
          <w:rFonts w:eastAsia="Times New Roman" w:cs="Times New Roman"/>
          <w:szCs w:val="24"/>
        </w:rPr>
        <w:t>συνδικαλιστικής</w:t>
      </w:r>
      <w:r w:rsidRPr="002D72CA">
        <w:rPr>
          <w:rFonts w:eastAsia="Times New Roman" w:cs="Times New Roman"/>
          <w:szCs w:val="24"/>
        </w:rPr>
        <w:t xml:space="preserve"> έκφρασης των στελεχών των Ενόπλων Δυνάμεων</w:t>
      </w:r>
      <w:r>
        <w:rPr>
          <w:rFonts w:eastAsia="Times New Roman" w:cs="Times New Roman"/>
          <w:szCs w:val="24"/>
        </w:rPr>
        <w:t>, παρ’ όλες τις αντιρρήσεις</w:t>
      </w:r>
      <w:r w:rsidRPr="002D72CA">
        <w:rPr>
          <w:rFonts w:eastAsia="Times New Roman" w:cs="Times New Roman"/>
          <w:szCs w:val="24"/>
        </w:rPr>
        <w:t xml:space="preserve"> της </w:t>
      </w:r>
      <w:r>
        <w:rPr>
          <w:rFonts w:eastAsia="Times New Roman" w:cs="Times New Roman"/>
          <w:szCs w:val="24"/>
        </w:rPr>
        <w:t>Α</w:t>
      </w:r>
      <w:r w:rsidRPr="002D72CA">
        <w:rPr>
          <w:rFonts w:eastAsia="Times New Roman" w:cs="Times New Roman"/>
          <w:szCs w:val="24"/>
        </w:rPr>
        <w:t xml:space="preserve">ντιπολίτευσης διατυπωμένες με την ίδια σφοδρότητα όπως και στο </w:t>
      </w:r>
      <w:r>
        <w:rPr>
          <w:rFonts w:eastAsia="Times New Roman" w:cs="Times New Roman"/>
          <w:szCs w:val="24"/>
        </w:rPr>
        <w:t>παρόν</w:t>
      </w:r>
      <w:r w:rsidRPr="002D72CA">
        <w:rPr>
          <w:rFonts w:eastAsia="Times New Roman" w:cs="Times New Roman"/>
          <w:szCs w:val="24"/>
        </w:rPr>
        <w:t xml:space="preserve"> νομοσχέδιο</w:t>
      </w:r>
      <w:r>
        <w:rPr>
          <w:rFonts w:eastAsia="Times New Roman" w:cs="Times New Roman"/>
          <w:szCs w:val="24"/>
        </w:rPr>
        <w:t>.</w:t>
      </w:r>
    </w:p>
    <w:p w14:paraId="296716B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νομοσχέδιο</w:t>
      </w:r>
      <w:r w:rsidRPr="002D72CA">
        <w:rPr>
          <w:rFonts w:eastAsia="Times New Roman" w:cs="Times New Roman"/>
          <w:szCs w:val="24"/>
        </w:rPr>
        <w:t xml:space="preserve"> περιλαμβάνει σημαντικές προβλέψεις</w:t>
      </w:r>
      <w:r>
        <w:rPr>
          <w:rFonts w:eastAsia="Times New Roman" w:cs="Times New Roman"/>
          <w:szCs w:val="24"/>
        </w:rPr>
        <w:t>,</w:t>
      </w:r>
      <w:r w:rsidRPr="002D72CA">
        <w:rPr>
          <w:rFonts w:eastAsia="Times New Roman" w:cs="Times New Roman"/>
          <w:szCs w:val="24"/>
        </w:rPr>
        <w:t xml:space="preserve"> που έχουν θετικό πρόσημο ως προς την εδραίωση της δημοκρατίας</w:t>
      </w:r>
      <w:r>
        <w:rPr>
          <w:rFonts w:eastAsia="Times New Roman" w:cs="Times New Roman"/>
          <w:szCs w:val="24"/>
        </w:rPr>
        <w:t xml:space="preserve"> και</w:t>
      </w:r>
      <w:r w:rsidRPr="002D72CA">
        <w:rPr>
          <w:rFonts w:eastAsia="Times New Roman" w:cs="Times New Roman"/>
          <w:szCs w:val="24"/>
        </w:rPr>
        <w:t xml:space="preserve"> της ισονομίας ανάμεσα στα στελέχη των Ενόπλων Δυνάμεων</w:t>
      </w:r>
      <w:r>
        <w:rPr>
          <w:rFonts w:eastAsia="Times New Roman" w:cs="Times New Roman"/>
          <w:szCs w:val="24"/>
        </w:rPr>
        <w:t>. Δ</w:t>
      </w:r>
      <w:r w:rsidRPr="002D72CA">
        <w:rPr>
          <w:rFonts w:eastAsia="Times New Roman" w:cs="Times New Roman"/>
          <w:szCs w:val="24"/>
        </w:rPr>
        <w:t>εν λύν</w:t>
      </w:r>
      <w:r>
        <w:rPr>
          <w:rFonts w:eastAsia="Times New Roman" w:cs="Times New Roman"/>
          <w:szCs w:val="24"/>
        </w:rPr>
        <w:t xml:space="preserve">ει όλα </w:t>
      </w:r>
      <w:r w:rsidRPr="002D72CA">
        <w:rPr>
          <w:rFonts w:eastAsia="Times New Roman" w:cs="Times New Roman"/>
          <w:szCs w:val="24"/>
        </w:rPr>
        <w:t xml:space="preserve">τα ζητήματα </w:t>
      </w:r>
      <w:r>
        <w:rPr>
          <w:rFonts w:eastAsia="Times New Roman" w:cs="Times New Roman"/>
          <w:szCs w:val="24"/>
        </w:rPr>
        <w:t xml:space="preserve">και δεν εξαφανίζει όλες τις ανισότητες, αλλά βρίσκεται προς μία τέτοια κατεύθυνση και εξορθολογίζει σε σημαντικό βαθμό την οργάνωση των σωμάτων </w:t>
      </w:r>
      <w:r w:rsidRPr="002D72CA">
        <w:rPr>
          <w:rFonts w:eastAsia="Times New Roman" w:cs="Times New Roman"/>
          <w:szCs w:val="24"/>
        </w:rPr>
        <w:t>κ</w:t>
      </w:r>
      <w:r>
        <w:rPr>
          <w:rFonts w:eastAsia="Times New Roman" w:cs="Times New Roman"/>
          <w:szCs w:val="24"/>
        </w:rPr>
        <w:t>αι δημιουργεί προϋποθέσεις για έ</w:t>
      </w:r>
      <w:r w:rsidRPr="002D72CA">
        <w:rPr>
          <w:rFonts w:eastAsia="Times New Roman" w:cs="Times New Roman"/>
          <w:szCs w:val="24"/>
        </w:rPr>
        <w:t>να</w:t>
      </w:r>
      <w:r>
        <w:rPr>
          <w:rFonts w:eastAsia="Times New Roman" w:cs="Times New Roman"/>
          <w:szCs w:val="24"/>
        </w:rPr>
        <w:t>ν</w:t>
      </w:r>
      <w:r w:rsidRPr="002D72CA">
        <w:rPr>
          <w:rFonts w:eastAsia="Times New Roman" w:cs="Times New Roman"/>
          <w:szCs w:val="24"/>
        </w:rPr>
        <w:t xml:space="preserve"> σύγχρονο και λειτουργικό στρατό</w:t>
      </w:r>
      <w:r>
        <w:rPr>
          <w:rFonts w:eastAsia="Times New Roman" w:cs="Times New Roman"/>
          <w:szCs w:val="24"/>
        </w:rPr>
        <w:t>.</w:t>
      </w:r>
    </w:p>
    <w:p w14:paraId="296716B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Ρυθμίζονται μια σειρά</w:t>
      </w:r>
      <w:r w:rsidRPr="002D72CA">
        <w:rPr>
          <w:rFonts w:eastAsia="Times New Roman" w:cs="Times New Roman"/>
          <w:szCs w:val="24"/>
        </w:rPr>
        <w:t xml:space="preserve"> </w:t>
      </w:r>
      <w:r>
        <w:rPr>
          <w:rFonts w:eastAsia="Times New Roman" w:cs="Times New Roman"/>
          <w:szCs w:val="24"/>
        </w:rPr>
        <w:t>ζητημάτων</w:t>
      </w:r>
      <w:r w:rsidRPr="002D72CA">
        <w:rPr>
          <w:rFonts w:eastAsia="Times New Roman" w:cs="Times New Roman"/>
          <w:szCs w:val="24"/>
        </w:rPr>
        <w:t xml:space="preserve"> σταδιοδρομία</w:t>
      </w:r>
      <w:r>
        <w:rPr>
          <w:rFonts w:eastAsia="Times New Roman" w:cs="Times New Roman"/>
          <w:szCs w:val="24"/>
        </w:rPr>
        <w:t>ς και εξέλιξης κατηγοριών</w:t>
      </w:r>
      <w:r w:rsidRPr="002D72CA">
        <w:rPr>
          <w:rFonts w:eastAsia="Times New Roman" w:cs="Times New Roman"/>
          <w:szCs w:val="24"/>
        </w:rPr>
        <w:t xml:space="preserve"> στελεχών των Ενόπλων Δυνάμεων</w:t>
      </w:r>
      <w:r>
        <w:rPr>
          <w:rFonts w:eastAsia="Times New Roman" w:cs="Times New Roman"/>
          <w:szCs w:val="24"/>
        </w:rPr>
        <w:t xml:space="preserve">, θέματα αντιρρησιών συνείδησης και </w:t>
      </w:r>
      <w:r w:rsidRPr="002D72CA">
        <w:rPr>
          <w:rFonts w:eastAsia="Times New Roman" w:cs="Times New Roman"/>
          <w:szCs w:val="24"/>
        </w:rPr>
        <w:t>διάφορα θέματα αρμοδιότητας του ΥΠΕΘΑ</w:t>
      </w:r>
      <w:r>
        <w:rPr>
          <w:rFonts w:eastAsia="Times New Roman" w:cs="Times New Roman"/>
          <w:szCs w:val="24"/>
        </w:rPr>
        <w:t>.</w:t>
      </w:r>
      <w:r w:rsidRPr="002D72CA">
        <w:rPr>
          <w:rFonts w:eastAsia="Times New Roman" w:cs="Times New Roman"/>
          <w:szCs w:val="24"/>
        </w:rPr>
        <w:t xml:space="preserve"> Κάπ</w:t>
      </w:r>
      <w:r>
        <w:rPr>
          <w:rFonts w:eastAsia="Times New Roman" w:cs="Times New Roman"/>
          <w:szCs w:val="24"/>
        </w:rPr>
        <w:t>οιες από τις</w:t>
      </w:r>
      <w:r w:rsidRPr="002D72CA">
        <w:rPr>
          <w:rFonts w:eastAsia="Times New Roman" w:cs="Times New Roman"/>
          <w:szCs w:val="24"/>
        </w:rPr>
        <w:t xml:space="preserve"> ρυθμίσεις αυτές θα μπορούσαν </w:t>
      </w:r>
      <w:r>
        <w:rPr>
          <w:rFonts w:eastAsia="Times New Roman" w:cs="Times New Roman"/>
          <w:szCs w:val="24"/>
        </w:rPr>
        <w:t xml:space="preserve">να χαρακτηριστούν ευρηματικές, αφού επιλύνουν μια σειρά από χρόνιες, τελματώδεις </w:t>
      </w:r>
      <w:r w:rsidRPr="002D72CA">
        <w:rPr>
          <w:rFonts w:eastAsia="Times New Roman" w:cs="Times New Roman"/>
          <w:szCs w:val="24"/>
        </w:rPr>
        <w:t>καταστάσεις</w:t>
      </w:r>
      <w:r>
        <w:rPr>
          <w:rFonts w:eastAsia="Times New Roman" w:cs="Times New Roman"/>
          <w:szCs w:val="24"/>
        </w:rPr>
        <w:t>,</w:t>
      </w:r>
      <w:r w:rsidRPr="002D72CA">
        <w:rPr>
          <w:rFonts w:eastAsia="Times New Roman" w:cs="Times New Roman"/>
          <w:szCs w:val="24"/>
        </w:rPr>
        <w:t xml:space="preserve"> που δημιουργήθηκαν όλα τα προηγούμενα χρόνια</w:t>
      </w:r>
      <w:r>
        <w:rPr>
          <w:rFonts w:eastAsia="Times New Roman" w:cs="Times New Roman"/>
          <w:szCs w:val="24"/>
        </w:rPr>
        <w:t>.</w:t>
      </w:r>
    </w:p>
    <w:p w14:paraId="296716B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νομοσχέδιο</w:t>
      </w:r>
      <w:r w:rsidRPr="002D72CA">
        <w:rPr>
          <w:rFonts w:eastAsia="Times New Roman" w:cs="Times New Roman"/>
          <w:szCs w:val="24"/>
        </w:rPr>
        <w:t xml:space="preserve"> προβλέπει </w:t>
      </w:r>
      <w:r>
        <w:rPr>
          <w:rFonts w:eastAsia="Times New Roman" w:cs="Times New Roman"/>
          <w:szCs w:val="24"/>
        </w:rPr>
        <w:t xml:space="preserve">για την όσο δυνατόν μεγαλύτερη </w:t>
      </w:r>
      <w:r w:rsidRPr="002D72CA">
        <w:rPr>
          <w:rFonts w:eastAsia="Times New Roman" w:cs="Times New Roman"/>
          <w:szCs w:val="24"/>
        </w:rPr>
        <w:t>ομαλοποίηση της ζωής των στελεχών των Ενόπλων Δυνάμεων</w:t>
      </w:r>
      <w:r>
        <w:rPr>
          <w:rFonts w:eastAsia="Times New Roman" w:cs="Times New Roman"/>
          <w:szCs w:val="24"/>
        </w:rPr>
        <w:t>,</w:t>
      </w:r>
      <w:r w:rsidRPr="002D72CA">
        <w:rPr>
          <w:rFonts w:eastAsia="Times New Roman" w:cs="Times New Roman"/>
          <w:szCs w:val="24"/>
        </w:rPr>
        <w:t xml:space="preserve"> αναγνωρίζοντας την τεράστια ευθύνη που έχουν στην άσκηση τ</w:t>
      </w:r>
      <w:r>
        <w:rPr>
          <w:rFonts w:eastAsia="Times New Roman" w:cs="Times New Roman"/>
          <w:szCs w:val="24"/>
        </w:rPr>
        <w:t>ης άμυνας της χώρας αλλά και τη μη</w:t>
      </w:r>
      <w:r w:rsidRPr="002D72CA">
        <w:rPr>
          <w:rFonts w:eastAsia="Times New Roman" w:cs="Times New Roman"/>
          <w:szCs w:val="24"/>
        </w:rPr>
        <w:t xml:space="preserve"> τυπικότητα της εργασίας </w:t>
      </w:r>
      <w:r>
        <w:rPr>
          <w:rFonts w:eastAsia="Times New Roman" w:cs="Times New Roman"/>
          <w:szCs w:val="24"/>
        </w:rPr>
        <w:t>τους,</w:t>
      </w:r>
      <w:r w:rsidRPr="002D72CA">
        <w:rPr>
          <w:rFonts w:eastAsia="Times New Roman" w:cs="Times New Roman"/>
          <w:szCs w:val="24"/>
        </w:rPr>
        <w:t xml:space="preserve"> αφού αυτή δι</w:t>
      </w:r>
      <w:r>
        <w:rPr>
          <w:rFonts w:eastAsia="Times New Roman" w:cs="Times New Roman"/>
          <w:szCs w:val="24"/>
        </w:rPr>
        <w:t xml:space="preserve">αφοροποιείται σημαντικά από </w:t>
      </w:r>
      <w:r w:rsidRPr="002D72CA">
        <w:rPr>
          <w:rFonts w:eastAsia="Times New Roman" w:cs="Times New Roman"/>
          <w:szCs w:val="24"/>
        </w:rPr>
        <w:t>την τυπική εργασία ενός δημοσίου υπαλλήλου ή ενός κρατικού λειτουργού</w:t>
      </w:r>
      <w:r>
        <w:rPr>
          <w:rFonts w:eastAsia="Times New Roman" w:cs="Times New Roman"/>
          <w:szCs w:val="24"/>
        </w:rPr>
        <w:t>.</w:t>
      </w:r>
    </w:p>
    <w:p w14:paraId="296716B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Έτσι παρέχεται η δυνατότητα νομικής υποστήριξης στα στελέχη και στους οπλίτες από λειτουργούς του Νομικού Συμβουλίου του Κράτους. </w:t>
      </w:r>
    </w:p>
    <w:p w14:paraId="296716B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Μεταφέρονται οργανικές θέσεις από σώμα σε σώμα με σκοπό την κάλυψη των αναγκών των σωμάτων, ενώ προβλέπεται και η δυνατότητα μετάταξης από ένα όπλο σε άλλο ανθυπασπιστών και υπαξιωματικών, προκειμένου να καλυφθούν θέσεις υψηλής ειδίκευσης. </w:t>
      </w:r>
    </w:p>
    <w:p w14:paraId="296716B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Παρέχεται η δυνατότητα και σε στελέχη εκτός οργανικής να παραμείνουν στο στράτευμα μέχρι το πεντηκοστό όγδοο έτος, ώστε να λάβουν πλήρη σύνταξη σύμφωνα με τα προβλεπόμενα. </w:t>
      </w:r>
    </w:p>
    <w:p w14:paraId="296716C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Προβλέπεται μείωση του ωραρίου εργασίας χωρίς μείωση αποδοχών για στελέχη με αναπηρία 67% ή στελέχη που επιμελούνται άτομα μέχρι δεκαπέντε ετών με αναπηρία 50% και σακχαρώδη διαβήτη. Η εν λόγω πρόβλεψη ισχύει για όλους τους υπόλοιπους δημοσίους υπαλλήλους.</w:t>
      </w:r>
    </w:p>
    <w:p w14:paraId="296716C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Λαμβάνεται μέριμνα για τρίτεκνους και πολύτεκνους στο σύστημα των μεταθέσεων, παρέχοντας τη δυνατότητα να υπηρετήσουν στον τόπο προτίμησης. Καλύπτεται η δαπάνη περίθαλψης ανασφάλιστων δικαιούχων στα στρατιωτικά νοσοκομεία. </w:t>
      </w:r>
    </w:p>
    <w:p w14:paraId="296716C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Ιδρύονται γραφεία νομικής προστασίας στελεχών με σκοπό την πλήρη προστασία των δικαιωμάτων των στελεχών των Ενόπλων Δυνάμεων σε συνδυασμό με τις ήδη υπάρχουσες δομές.</w:t>
      </w:r>
    </w:p>
    <w:p w14:paraId="296716C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Επεκτείνεται το δικαίωμα ειδικής άδειας των αιρετών στην τοπική αυτοδιοίκηση στους οπλίτες και στους ανθυπασπιστές και προβλέπεται η κατ’ εξαίρεση μετάθεσή τους ή η επιπλέον παραμονή στον τόπο εκλογής τους.</w:t>
      </w:r>
    </w:p>
    <w:p w14:paraId="296716C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μια σειρά από ρυθμίσεις όσον αφορά τους αντιρρησίες συνείδησης. Εκτενώς μίλησε ο Κώστας Δουζίνας και το κάλυψε το θέμα πολύ καλά. Μια σειρά, λοιπόν, από ρυθμίσεις όσον αφορά τους αντιρρησίες συνείδησης και τους τρίτεκνους και πολύτεκνους εκσυγχρονίζουν το πλαίσιο κατάταξης και το συμμορφώνουν με βάση τις επιταγές της Ευρωπαϊκής Σύμβασης Δικαιωμάτων του Ανθρώπου και τη νομολογία του ΕΔΑ και του Σ.τ.Ε.. </w:t>
      </w:r>
    </w:p>
    <w:p w14:paraId="296716C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Κατά συνέπεια θεσμοθετείται μείωση στα τριάντα τρία από τα τριάντα πέντε έτη του ηλικιακού ορίου εξαγοράς υπολοίπου εναλλακτικής θητείας, εφόσον εκπληρωθεί η εναλλακτική θητεία είκοσι ημερών αντί για σαράντα. Απλοποίηση της διαδικασίας αναβολής κατάταξης. Ρυθμίζονται οι διοικητικές οικονομικές και στρατολογικές εκκρεμότητες των ανυπότακτων που επιθυμούν να κλείσουν τις στρατολογικές τους υποχρεώσεις μέχρι το τέλος του 2020. </w:t>
      </w:r>
    </w:p>
    <w:p w14:paraId="296716C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Επιπλέον ειδικές μέριμνες προβλέπονται για μια σειρά άλλων ζητημάτων όπως σε περιπτώσεις προβλημάτων υγείας των σπουδαστών της Σχολής Ικάρων και άλλων στρατιωτικών σχολών, όπου παρέχεται η δυνατότητα παραμονής στις Ένοπλες Δυνάμεις και όχι αποπομπής. </w:t>
      </w:r>
    </w:p>
    <w:p w14:paraId="296716C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Σε περιπτώσεις πολυτέκνων οικογενειών από τέσσερα και όχι από έξι παιδιά η θητεία γίνεται εξάμηνη. Σε τρίτεκνες οικογένειες προβλέπονται οκτώ μήνες στον Στρατό Ξηράς και εννιά μήνες στο Ναυτικό και στην Αεροπορία.</w:t>
      </w:r>
    </w:p>
    <w:p w14:paraId="296716C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Τέλος, για τους πληγέντες στο Μάτι και στη Μάνδρα, πριμοδοτούνται στις εξετάσεις για την εισαγωγή τους σε στρατιωτικές σχολές.</w:t>
      </w:r>
    </w:p>
    <w:p w14:paraId="296716C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2006 με τους ν.4361 και ν.4407 είχαν ρυθμιστεί θέματα που αφορούσαν τους οπλίτες και θέματα που είχαν σχέση με την εξέλιξη των μονίμων στελεχών στις Ένοπλες Δυνάμεις. Το 2017 με τον ν.4494 ρυθμίστηκαν οικονομικά ζητήματα και θέματα εξέλιξης, ενώ θεσπίστηκε και το δικαίωμα της συνδικαλιστικής έκφρασης των στελεχών των Ενόπλων Δυνάμεων παρ’ όλες τις αντιρρήσεις της Αντιπολίτευσης. </w:t>
      </w:r>
    </w:p>
    <w:p w14:paraId="296716C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Με το παρόν νομοσχέδιο η Κυβέρνησή μας λύνει μια σειρά ζητημάτων των Ενόπλων Δυνάμεων προς μία δημοκρατική κατεύθυνση και μία κατεύθυνση ισονομίας. Όλα τα παραπάνω είναι δηλωτικά της προσπάθειας που γίνεται για τον εξορθολογισμό και την αρτιότερη λειτουργία των Ενόπλων Δυνάμεων, με γνώμονα και το συμφέρον και το ευ ζην των ανθρώπων που δουλεύουν και κοπιάζουν για την άμυνα της χώρας.</w:t>
      </w:r>
    </w:p>
    <w:p w14:paraId="296716C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Σας ευχαριστώ.</w:t>
      </w:r>
    </w:p>
    <w:p w14:paraId="296716CC"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96716CD" w14:textId="77777777" w:rsidR="00711852" w:rsidRDefault="000A1C6E">
      <w:pPr>
        <w:spacing w:line="600" w:lineRule="auto"/>
        <w:ind w:firstLine="720"/>
        <w:jc w:val="both"/>
        <w:rPr>
          <w:rFonts w:eastAsia="Times New Roman" w:cs="Times New Roman"/>
          <w:szCs w:val="24"/>
        </w:rPr>
      </w:pPr>
      <w:r w:rsidRPr="00212AFB">
        <w:rPr>
          <w:rFonts w:eastAsia="Times New Roman" w:cs="Times New Roman"/>
          <w:b/>
          <w:szCs w:val="24"/>
        </w:rPr>
        <w:t>ΠΡΟΕΔΡΕΥΩΝ (Γεώργιος Λαμπρούλης):</w:t>
      </w:r>
      <w:r>
        <w:rPr>
          <w:rFonts w:eastAsia="Times New Roman" w:cs="Times New Roman"/>
          <w:szCs w:val="24"/>
        </w:rPr>
        <w:t xml:space="preserve"> Τον λόγο έχει η κ. Αυλωνίτου από τον ΣΥΡΙΖΑ.</w:t>
      </w:r>
    </w:p>
    <w:p w14:paraId="296716C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Μετά θα δώσω τον λόγο στον κ. Ρίζο και μετά στον Υπουργό Εθνικής Άμυνας, τον κ. Αποστολάκη.</w:t>
      </w:r>
    </w:p>
    <w:p w14:paraId="296716CF" w14:textId="77777777" w:rsidR="00711852" w:rsidRDefault="000A1C6E">
      <w:pPr>
        <w:spacing w:line="600" w:lineRule="auto"/>
        <w:ind w:firstLine="720"/>
        <w:jc w:val="both"/>
        <w:rPr>
          <w:rFonts w:eastAsia="Times New Roman" w:cs="Times New Roman"/>
          <w:szCs w:val="24"/>
        </w:rPr>
      </w:pPr>
      <w:r w:rsidRPr="00212AFB">
        <w:rPr>
          <w:rFonts w:eastAsia="Times New Roman" w:cs="Times New Roman"/>
          <w:b/>
          <w:szCs w:val="24"/>
        </w:rPr>
        <w:t>ΕΛΕΝΗ ΑΥΛΩΝΙΤΟΥ:</w:t>
      </w:r>
      <w:r>
        <w:rPr>
          <w:rFonts w:eastAsia="Times New Roman" w:cs="Times New Roman"/>
          <w:szCs w:val="24"/>
        </w:rPr>
        <w:t xml:space="preserve"> Κυρίες και κύριοι συνάδελφοι, εδώ στη Βουλή περνάμε πάρα πολύ ωραία. Νομίζω δεν πλήττουμε καθόλου ιδίως όταν έχουμε τον Κοινοβουλευτικό Εκπρόσωπο της Νέας Δημοκρατίας, τον κ. Άδωνι Γεωργιάδη, να μας παρουσιάζει νομοσχέδιο. Μας ψυχαγωγεί πλήρως με όρους θεατρινίστικους.</w:t>
      </w:r>
    </w:p>
    <w:p w14:paraId="296716D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Γελάτε, κύριε Δαβάκη. Αυτή είναι η αλήθεια.</w:t>
      </w:r>
    </w:p>
    <w:p w14:paraId="296716D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Όμως είναι ο ίδιος τρόπος, η ίδια μέθοδος που τον κάνει ώστε το όνομα «κωλοτούμπα» να έχει ένα ονοματεπώνυμο, αυτό ονομάζεται Άδωνις Γεωργιάδης. </w:t>
      </w:r>
    </w:p>
    <w:p w14:paraId="296716D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Ας σκεφτούμε λίγο τι έχει κάνει μέχρι τώρα, λίγα πράγματα για να καταλάβουμε. Πριν από έναν χρόνο στην εξεταστική επιτροπή της Βουλής μάς έλεγε «Κοιτάξτε εγώ θέλω να πάω να δικαστώ. Ακόμα και αν η Βουλή δεν μου </w:t>
      </w:r>
      <w:r>
        <w:rPr>
          <w:rFonts w:eastAsia="Times New Roman" w:cs="Times New Roman"/>
          <w:szCs w:val="24"/>
        </w:rPr>
        <w:lastRenderedPageBreak/>
        <w:t>το επιτρέψει, εγώ θα βρω τρόπο και θα πάω να δικαστώ, να αποδείξω την αθωότητά μου».</w:t>
      </w:r>
    </w:p>
    <w:p w14:paraId="296716D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Περνάει ένας χρόνος έρχονται πιο δύσκολα και αρχίζει να μας μιλάει για παραγραφές αδικημάτων και όλα αυτά και όχι μόνο αυτό αλλά αρχίζει να λέει ότι όποιος δικαστικός λειτουργός τολμήσει να φέρει τη δικογραφία στη Βουλή γι’ αυτόν, θα τον μηνύσει προσωπικά για κατάχρηση εξουσίας.</w:t>
      </w:r>
    </w:p>
    <w:p w14:paraId="296716D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Όμως ας μην πάμε τόσο μακριά. Προχθές είπε: «Δεν θα ψηφίσω την άρση ασυλίας του συναδέλφου κ. Λοβέρδου που θα εξετάσει αύριο η Βουλή», ενώ μετά από κάποιες ώρες είπε ότι θα το ψηφίσει. Εδώ οι Έλληνες πολίτες καταλαβαίνουν πόσο αξιόπιστος είναι ο κ. Γεωργιάδης, όταν παρουσιάζει ένα νομοσχέδιο πάρα πολύ σημαντικό και σοβαρό αυτό του Υπουργείου Άμυνας. </w:t>
      </w:r>
    </w:p>
    <w:p w14:paraId="296716D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Ας δούμε, λοιπόν, πόσο σημαντικό είναι αυτό το νομοσχέδιο και τι κάνει. </w:t>
      </w:r>
    </w:p>
    <w:p w14:paraId="296716D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Κατ’ αρχάς έρχεται να επιλύσει προβλήματα πάρα πολλών χρόνων για το σύνολο του προσωπικού των Ενόπλων Δυνάμεων. Έρχεται να διαμορφώσει νέα δεδομένα για τη θητεία των στρατεύσιμων Ελλήνων πολιτών, έρχεται να ρυθμίσει θέματα που αφορούν τους αντιρρησίες συνείδησης, να εκσυγ</w:t>
      </w:r>
      <w:r>
        <w:rPr>
          <w:rFonts w:eastAsia="Times New Roman" w:cs="Times New Roman"/>
          <w:szCs w:val="24"/>
        </w:rPr>
        <w:lastRenderedPageBreak/>
        <w:t>χρονίσει τη στρατολογική νομοθεσία, να αποκαταστήσει οικονομικές και βαθμολογικές αδικίες, να αναβαθμίσει το επίπεδο της παρεχόμενης εκπαίδευσης στις Ένοπλες Δυνάμεις και τέλος, πραγματικά, να δώσει λύσεις σε ένα πλήθος θεμάτων του στρατιωτικού προσωπικού των Ενόπλων Δυνάμεων.</w:t>
      </w:r>
    </w:p>
    <w:p w14:paraId="296716D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Ας δούμε κάποια ενδεικτικά. Ήδη από το πρώτο άρθρο του νομοσχεδίου αποτυπώνεται η μέριμνα του Υπουργείου για τα στελέχη του, αφού για πρώτη φορά όλο το στρατιωτικό προσωπικό των Ενόπλων Δυνάμεων έχει τη δυνατότητα παροχής συνηγόρου ενώπιον των ποινικών δικαστηρίων, για αδικήματα που φέρονται να διέπραξαν κατά τη διάρκεια της υπηρεσίας τους, όπως ήδη συμβαίνει μέχρι τώρα για όλα τα στελέχη των Σωμάτων Ασφαλείας. </w:t>
      </w:r>
    </w:p>
    <w:p w14:paraId="296716D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Επιπλέον η ηθική υποστήριξη που παρέχεται στα στελέχη των Ενόπλων Δυνάμεων αλλά και στους σπουδαστές των στρατιωτικών σχολών, όπου για λόγους υγείας σε περίπτωση ανίατου νοσήματος να μην αποστρατεύονται αλλά να αξιοποιούνται σε ελαφρύτερες υπηρεσίες που προβλέπονται ανά κλάδο των Ενόπλων Δυνάμεων, αποτελεί εξίσου σημαντική μέριμνα.</w:t>
      </w:r>
    </w:p>
    <w:p w14:paraId="296716D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Από τις πιο σημαντικές παρεμβάσεις αποτελούν οι ειδικές ρυθμίσεις για τους εθελοντές μακράς θητείας, έτσι ώστε να συμπληρώνουν το χρονικό δικαίωμα για πλήρη σύνταξη και να μην αποστρατεύονται νωρίτερα χωρίς να </w:t>
      </w:r>
      <w:r>
        <w:rPr>
          <w:rFonts w:eastAsia="Times New Roman" w:cs="Times New Roman"/>
          <w:szCs w:val="24"/>
        </w:rPr>
        <w:lastRenderedPageBreak/>
        <w:t>κατοχυρώνουν συνταξιοδοτικό δικαίωμα, που λόγω του ορίου της ηλικίας των πενήντα χρόνων που επιβάλλει το σημερινό θεσμικό πλαίσιο, δεν μπορούν να το κάνουν.</w:t>
      </w:r>
    </w:p>
    <w:p w14:paraId="296716D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Πάμε παρακάτω. Οι ευεργετικές ρυθμίσεις για μειωμένο ωράριο χωρίς μείωση των αποδοχών επεκτείνονται και σε στελέχη των Ενόπλων Δυνάμεων που επιμελούνται τέκνο ή άτομο με αναπηρία 50% που πάσχει από διαβήτη τύπου 1.</w:t>
      </w:r>
    </w:p>
    <w:p w14:paraId="296716D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Άλλες ρυθμίσεις: Ρυθμίζεται η δωρεάν νοσηλεία σε στρατιωτικά νοσοκομεία σε δικαιούχους που είναι ανασφάλιστοι για διάφορες αιτίες, συμπεριλαμβανομένων συγγενών πρώτου βαθμού αλλά και σε άλλους μη δικαιούχους υπό προϋποθέσεις.</w:t>
      </w:r>
    </w:p>
    <w:p w14:paraId="296716D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Για πρώτη φορά, δε, προβλέπεται η σύσταση Γραφείου Νομικής Προστασίας στελεχών που υπάγονται κατευθείαν στους Αρχηγούς των Γενικών Επιτελείων με στόχο την ενημέρωσή τους και την καταγραφή φαινομένων κατάχρησης εξουσίας και γενικότερων αυθαιρεσιών.</w:t>
      </w:r>
    </w:p>
    <w:p w14:paraId="296716D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Πραγματικά αυτό το άρθρο, το άρθρο 15, «σήκωσε πολλή σκόνη» εκ μέρους της </w:t>
      </w:r>
      <w:r w:rsidRPr="00566877">
        <w:rPr>
          <w:rFonts w:eastAsia="Times New Roman" w:cs="Times New Roman"/>
          <w:szCs w:val="24"/>
        </w:rPr>
        <w:t>Αξιωματική</w:t>
      </w:r>
      <w:r>
        <w:rPr>
          <w:rFonts w:eastAsia="Times New Roman" w:cs="Times New Roman"/>
          <w:szCs w:val="24"/>
        </w:rPr>
        <w:t>ς</w:t>
      </w:r>
      <w:r w:rsidRPr="00566877">
        <w:rPr>
          <w:rFonts w:eastAsia="Times New Roman" w:cs="Times New Roman"/>
          <w:szCs w:val="24"/>
        </w:rPr>
        <w:t xml:space="preserve"> Αντιπολίτευση</w:t>
      </w:r>
      <w:r>
        <w:rPr>
          <w:rFonts w:eastAsia="Times New Roman" w:cs="Times New Roman"/>
          <w:szCs w:val="24"/>
        </w:rPr>
        <w:t xml:space="preserve">ς. Και τι δεν μας είπαν! Εν πάση περιπτώσει αυτό που θέλω να ρωτήσω είναι το εξής: Είναι τόσο μεγάλο πρόβλημα </w:t>
      </w:r>
      <w:r>
        <w:rPr>
          <w:rFonts w:eastAsia="Times New Roman" w:cs="Times New Roman"/>
          <w:szCs w:val="24"/>
        </w:rPr>
        <w:lastRenderedPageBreak/>
        <w:t xml:space="preserve">να υπάρχει ένα Γραφείο Νομικής Προστασίας που να καταγράφει τις τυχόν αυθαιρεσίες; Οι προϊστάμενοι είναι πάνω από τον νόμο; Πού είναι το πρόβλημα σε αυτό; Δεν σπάει καμμία ιεραρχία. Υπάγονται κατευθείαν στους Αρχηγούς των Γενικών Επιτελείων. </w:t>
      </w:r>
    </w:p>
    <w:p w14:paraId="296716D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Άρα ακόμα και οι Ένοπλες Δυνάμεις μπαίνουν στην μικροπολιτική σκοπιμότητα της Αξιωματικής </w:t>
      </w:r>
      <w:r w:rsidRPr="00566877">
        <w:rPr>
          <w:rFonts w:eastAsia="Times New Roman" w:cs="Times New Roman"/>
          <w:szCs w:val="24"/>
        </w:rPr>
        <w:t>Αντιπολίτευση</w:t>
      </w:r>
      <w:r>
        <w:rPr>
          <w:rFonts w:eastAsia="Times New Roman" w:cs="Times New Roman"/>
          <w:szCs w:val="24"/>
        </w:rPr>
        <w:t>ς.</w:t>
      </w:r>
    </w:p>
    <w:p w14:paraId="296716D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Συνεχίζουμε με το εξής: Λαμβάνεται μέριμνα για την προστασία του θεσμού της οικογένειας για τις τρίτεκνες και πολύτεκνες οικογένειες με τη μείωση της στρατιωτικής θητείας σε έξι μήνες για όλα τα παιδιά των πολύτεκνων οικογενειών - από τέσσερα παιδιά και πάνω- και σε οκτώ ή εννέα μήνες -ανάλογα με το Σώμα που θα υπηρετήσουν- για όλα τα αδέλφια της τρίτεκνης οικογένειας. </w:t>
      </w:r>
    </w:p>
    <w:p w14:paraId="296716E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Επίσης υπάρχει μέριμνα, ώστε οι οπλίτες με οξυμένα προσωπικά και κοινωνικά προβλήματα να μπορούν να μετατίθενται πλησίον του τόπου επιθυμίας τους, καθώς η βασική εκπαίδευση μπορεί να πραγματοποιείται στις μονάδες υποδοχής που θεωρούνται πλέον ως μονάδες τοποθέτησης. </w:t>
      </w:r>
    </w:p>
    <w:p w14:paraId="296716E1" w14:textId="77777777" w:rsidR="00711852" w:rsidRDefault="000A1C6E">
      <w:pPr>
        <w:spacing w:line="600" w:lineRule="auto"/>
        <w:ind w:firstLine="720"/>
        <w:jc w:val="both"/>
        <w:rPr>
          <w:rFonts w:eastAsia="Times New Roman"/>
          <w:szCs w:val="24"/>
        </w:rPr>
      </w:pPr>
      <w:r>
        <w:rPr>
          <w:rFonts w:eastAsia="Times New Roman"/>
          <w:szCs w:val="24"/>
        </w:rPr>
        <w:t xml:space="preserve">Και αυτό το </w:t>
      </w:r>
      <w:r w:rsidRPr="007D33EC">
        <w:rPr>
          <w:rFonts w:eastAsia="Times New Roman"/>
          <w:szCs w:val="24"/>
        </w:rPr>
        <w:t>άρθρο</w:t>
      </w:r>
      <w:r>
        <w:rPr>
          <w:rFonts w:eastAsia="Times New Roman"/>
          <w:szCs w:val="24"/>
        </w:rPr>
        <w:t xml:space="preserve"> σήκωσε</w:t>
      </w:r>
      <w:r w:rsidRPr="007D33EC">
        <w:rPr>
          <w:rFonts w:eastAsia="Times New Roman"/>
          <w:szCs w:val="24"/>
        </w:rPr>
        <w:t xml:space="preserve"> πολύ μεγάλο θόρυβο για τη Νέα Δημοκρατία</w:t>
      </w:r>
      <w:r>
        <w:rPr>
          <w:rFonts w:eastAsia="Times New Roman"/>
          <w:szCs w:val="24"/>
        </w:rPr>
        <w:t xml:space="preserve">. </w:t>
      </w:r>
    </w:p>
    <w:p w14:paraId="296716E2" w14:textId="77777777" w:rsidR="00711852" w:rsidRDefault="000A1C6E">
      <w:pPr>
        <w:spacing w:line="600" w:lineRule="auto"/>
        <w:ind w:firstLine="720"/>
        <w:jc w:val="both"/>
        <w:rPr>
          <w:rFonts w:eastAsia="Times New Roman"/>
          <w:szCs w:val="24"/>
        </w:rPr>
      </w:pPr>
      <w:r>
        <w:rPr>
          <w:rFonts w:eastAsia="Times New Roman"/>
          <w:szCs w:val="24"/>
        </w:rPr>
        <w:lastRenderedPageBreak/>
        <w:t xml:space="preserve">Το </w:t>
      </w:r>
      <w:r w:rsidRPr="007D33EC">
        <w:rPr>
          <w:rFonts w:eastAsia="Times New Roman"/>
          <w:szCs w:val="24"/>
        </w:rPr>
        <w:t xml:space="preserve">γεγονός ότι η πολιτεία σκύβει πάνω από τα </w:t>
      </w:r>
      <w:r>
        <w:rPr>
          <w:rFonts w:eastAsia="Times New Roman"/>
          <w:szCs w:val="24"/>
        </w:rPr>
        <w:t>Ε</w:t>
      </w:r>
      <w:r w:rsidRPr="007D33EC">
        <w:rPr>
          <w:rFonts w:eastAsia="Times New Roman"/>
          <w:szCs w:val="24"/>
        </w:rPr>
        <w:t>λληνόπουλα που στρατεύονται</w:t>
      </w:r>
      <w:r>
        <w:rPr>
          <w:rFonts w:eastAsia="Times New Roman"/>
          <w:szCs w:val="24"/>
        </w:rPr>
        <w:t>,</w:t>
      </w:r>
      <w:r w:rsidRPr="007D33EC">
        <w:rPr>
          <w:rFonts w:eastAsia="Times New Roman"/>
          <w:szCs w:val="24"/>
        </w:rPr>
        <w:t xml:space="preserve"> έτσι ώστε να δει κάποιες ιδιαιτερό</w:t>
      </w:r>
      <w:r>
        <w:rPr>
          <w:rFonts w:eastAsia="Times New Roman"/>
          <w:szCs w:val="24"/>
        </w:rPr>
        <w:t>τητες που τυχόν μπορεί να έχουν</w:t>
      </w:r>
      <w:r w:rsidRPr="007D33EC">
        <w:rPr>
          <w:rFonts w:eastAsia="Times New Roman"/>
          <w:szCs w:val="24"/>
        </w:rPr>
        <w:t xml:space="preserve"> και να προλάβει κάποια πράγματα</w:t>
      </w:r>
      <w:r>
        <w:rPr>
          <w:rFonts w:eastAsia="Times New Roman"/>
          <w:szCs w:val="24"/>
        </w:rPr>
        <w:t>,</w:t>
      </w:r>
      <w:r w:rsidRPr="007D33EC">
        <w:rPr>
          <w:rFonts w:eastAsia="Times New Roman"/>
          <w:szCs w:val="24"/>
        </w:rPr>
        <w:t xml:space="preserve"> είναι και αυτό πρόβλημα</w:t>
      </w:r>
      <w:r>
        <w:rPr>
          <w:rFonts w:eastAsia="Times New Roman"/>
          <w:szCs w:val="24"/>
        </w:rPr>
        <w:t>;</w:t>
      </w:r>
      <w:r w:rsidRPr="007D33EC">
        <w:rPr>
          <w:rFonts w:eastAsia="Times New Roman"/>
          <w:szCs w:val="24"/>
        </w:rPr>
        <w:t xml:space="preserve"> </w:t>
      </w:r>
    </w:p>
    <w:p w14:paraId="296716E3" w14:textId="77777777" w:rsidR="00711852" w:rsidRDefault="000A1C6E">
      <w:pPr>
        <w:spacing w:line="600" w:lineRule="auto"/>
        <w:ind w:firstLine="720"/>
        <w:jc w:val="both"/>
        <w:rPr>
          <w:rFonts w:eastAsia="Times New Roman"/>
          <w:szCs w:val="24"/>
        </w:rPr>
      </w:pPr>
      <w:r w:rsidRPr="007D33EC">
        <w:rPr>
          <w:rFonts w:eastAsia="Times New Roman"/>
          <w:szCs w:val="24"/>
        </w:rPr>
        <w:t>Έχουμε</w:t>
      </w:r>
      <w:r>
        <w:rPr>
          <w:rFonts w:eastAsia="Times New Roman"/>
          <w:szCs w:val="24"/>
        </w:rPr>
        <w:t>, επίσης,</w:t>
      </w:r>
      <w:r w:rsidRPr="007D33EC">
        <w:rPr>
          <w:rFonts w:eastAsia="Times New Roman"/>
          <w:szCs w:val="24"/>
        </w:rPr>
        <w:t xml:space="preserve"> στρατολογικές ρυθμίσεις για τους </w:t>
      </w:r>
      <w:r>
        <w:rPr>
          <w:rFonts w:eastAsia="Times New Roman"/>
          <w:szCs w:val="24"/>
        </w:rPr>
        <w:t>αντιρρησίες</w:t>
      </w:r>
      <w:r w:rsidRPr="007D33EC">
        <w:rPr>
          <w:rFonts w:eastAsia="Times New Roman"/>
          <w:szCs w:val="24"/>
        </w:rPr>
        <w:t xml:space="preserve"> συνείδησης</w:t>
      </w:r>
      <w:r>
        <w:rPr>
          <w:rFonts w:eastAsia="Times New Roman"/>
          <w:szCs w:val="24"/>
        </w:rPr>
        <w:t>,</w:t>
      </w:r>
      <w:r w:rsidRPr="007D33EC">
        <w:rPr>
          <w:rFonts w:eastAsia="Times New Roman"/>
          <w:szCs w:val="24"/>
        </w:rPr>
        <w:t xml:space="preserve"> λαμβάνοντας </w:t>
      </w:r>
      <w:r>
        <w:rPr>
          <w:rFonts w:eastAsia="Times New Roman"/>
          <w:szCs w:val="24"/>
        </w:rPr>
        <w:t>υπ’ όψιν τόσο τη σ</w:t>
      </w:r>
      <w:r w:rsidRPr="007D33EC">
        <w:rPr>
          <w:rFonts w:eastAsia="Times New Roman"/>
          <w:szCs w:val="24"/>
        </w:rPr>
        <w:t>υνταγματική αρχή της ισότητας και της ισονομίας όλων των Ελλήνων πολιτών όσο και τις διεθνείς υποχρεώσεις της χώρας για τα ανθρώπινα δικαιώματα</w:t>
      </w:r>
      <w:r>
        <w:rPr>
          <w:rFonts w:eastAsia="Times New Roman"/>
          <w:szCs w:val="24"/>
        </w:rPr>
        <w:t>,</w:t>
      </w:r>
      <w:r w:rsidRPr="007D33EC">
        <w:rPr>
          <w:rFonts w:eastAsia="Times New Roman"/>
          <w:szCs w:val="24"/>
        </w:rPr>
        <w:t xml:space="preserve"> με πιο βασική ρύθμ</w:t>
      </w:r>
      <w:r>
        <w:rPr>
          <w:rFonts w:eastAsia="Times New Roman"/>
          <w:szCs w:val="24"/>
        </w:rPr>
        <w:t>ιση την κατάργηση του μέτρου της δίμηνη</w:t>
      </w:r>
      <w:r w:rsidRPr="007D33EC">
        <w:rPr>
          <w:rFonts w:eastAsia="Times New Roman"/>
          <w:szCs w:val="24"/>
        </w:rPr>
        <w:t xml:space="preserve">ς υποχρεωτικής παραμονής </w:t>
      </w:r>
      <w:r>
        <w:rPr>
          <w:rFonts w:eastAsia="Times New Roman"/>
          <w:szCs w:val="24"/>
        </w:rPr>
        <w:t>τους,</w:t>
      </w:r>
      <w:r w:rsidRPr="007D33EC">
        <w:rPr>
          <w:rFonts w:eastAsia="Times New Roman"/>
          <w:szCs w:val="24"/>
        </w:rPr>
        <w:t xml:space="preserve"> επιπλέον τ</w:t>
      </w:r>
      <w:r>
        <w:rPr>
          <w:rFonts w:eastAsia="Times New Roman"/>
          <w:szCs w:val="24"/>
        </w:rPr>
        <w:t>ης πραγματικής σ</w:t>
      </w:r>
      <w:r w:rsidRPr="007D33EC">
        <w:rPr>
          <w:rFonts w:eastAsia="Times New Roman"/>
          <w:szCs w:val="24"/>
        </w:rPr>
        <w:t>τρατιωτικής θητείας</w:t>
      </w:r>
      <w:r>
        <w:rPr>
          <w:rFonts w:eastAsia="Times New Roman"/>
          <w:szCs w:val="24"/>
        </w:rPr>
        <w:t>,</w:t>
      </w:r>
      <w:r w:rsidRPr="007D33EC">
        <w:rPr>
          <w:rFonts w:eastAsia="Times New Roman"/>
          <w:szCs w:val="24"/>
        </w:rPr>
        <w:t xml:space="preserve"> στην εναλλακτική υπηρεσία πριν την απόλυσή </w:t>
      </w:r>
      <w:r>
        <w:rPr>
          <w:rFonts w:eastAsia="Times New Roman"/>
          <w:szCs w:val="24"/>
        </w:rPr>
        <w:t>τους.</w:t>
      </w:r>
      <w:r w:rsidRPr="007D33EC">
        <w:rPr>
          <w:rFonts w:eastAsia="Times New Roman"/>
          <w:szCs w:val="24"/>
        </w:rPr>
        <w:t xml:space="preserve"> </w:t>
      </w:r>
    </w:p>
    <w:p w14:paraId="296716E4" w14:textId="77777777" w:rsidR="00711852" w:rsidRDefault="000A1C6E">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296716E5" w14:textId="77777777" w:rsidR="00711852" w:rsidRDefault="000A1C6E">
      <w:pPr>
        <w:spacing w:line="600" w:lineRule="auto"/>
        <w:ind w:firstLine="720"/>
        <w:jc w:val="both"/>
        <w:rPr>
          <w:rFonts w:eastAsia="Times New Roman"/>
          <w:szCs w:val="24"/>
        </w:rPr>
      </w:pPr>
      <w:r>
        <w:rPr>
          <w:rFonts w:eastAsia="Times New Roman"/>
          <w:szCs w:val="24"/>
        </w:rPr>
        <w:t>Κ</w:t>
      </w:r>
      <w:r w:rsidRPr="007D33EC">
        <w:rPr>
          <w:rFonts w:eastAsia="Times New Roman"/>
          <w:szCs w:val="24"/>
        </w:rPr>
        <w:t>ι</w:t>
      </w:r>
      <w:r>
        <w:rPr>
          <w:rFonts w:eastAsia="Times New Roman"/>
          <w:szCs w:val="24"/>
        </w:rPr>
        <w:t xml:space="preserve"> εδώ, κύριοι της Αξιωματικής Αντιπολίτευσης, σηκώσατε πάρα πολύ θόρυβο γι’</w:t>
      </w:r>
      <w:r w:rsidRPr="007D33EC">
        <w:rPr>
          <w:rFonts w:eastAsia="Times New Roman"/>
          <w:szCs w:val="24"/>
        </w:rPr>
        <w:t xml:space="preserve"> αυτό το θέμα</w:t>
      </w:r>
      <w:r>
        <w:rPr>
          <w:rFonts w:eastAsia="Times New Roman"/>
          <w:szCs w:val="24"/>
        </w:rPr>
        <w:t>, σαν να μη δεσμεύεται η χώρα</w:t>
      </w:r>
      <w:r w:rsidRPr="007D33EC">
        <w:rPr>
          <w:rFonts w:eastAsia="Times New Roman"/>
          <w:szCs w:val="24"/>
        </w:rPr>
        <w:t xml:space="preserve"> από τις διεθνείς συμβάσεις που έχει υπογράψει </w:t>
      </w:r>
      <w:r>
        <w:rPr>
          <w:rFonts w:eastAsia="Times New Roman"/>
          <w:szCs w:val="24"/>
        </w:rPr>
        <w:t>για</w:t>
      </w:r>
      <w:r w:rsidRPr="007D33EC">
        <w:rPr>
          <w:rFonts w:eastAsia="Times New Roman"/>
          <w:szCs w:val="24"/>
        </w:rPr>
        <w:t xml:space="preserve"> τα δικαιώματα του ανθρώπου</w:t>
      </w:r>
      <w:r>
        <w:rPr>
          <w:rFonts w:eastAsia="Times New Roman"/>
          <w:szCs w:val="24"/>
        </w:rPr>
        <w:t>,</w:t>
      </w:r>
      <w:r w:rsidRPr="007D33EC">
        <w:rPr>
          <w:rFonts w:eastAsia="Times New Roman"/>
          <w:szCs w:val="24"/>
        </w:rPr>
        <w:t xml:space="preserve"> </w:t>
      </w:r>
      <w:r>
        <w:rPr>
          <w:rFonts w:eastAsia="Times New Roman"/>
          <w:szCs w:val="24"/>
        </w:rPr>
        <w:t xml:space="preserve">για </w:t>
      </w:r>
      <w:r w:rsidRPr="007D33EC">
        <w:rPr>
          <w:rFonts w:eastAsia="Times New Roman"/>
          <w:szCs w:val="24"/>
        </w:rPr>
        <w:t>τα κοινωνικά δικαιώματα</w:t>
      </w:r>
      <w:r>
        <w:rPr>
          <w:rFonts w:eastAsia="Times New Roman"/>
          <w:szCs w:val="24"/>
        </w:rPr>
        <w:t xml:space="preserve">, για τα </w:t>
      </w:r>
      <w:r w:rsidRPr="007D33EC">
        <w:rPr>
          <w:rFonts w:eastAsia="Times New Roman"/>
          <w:szCs w:val="24"/>
        </w:rPr>
        <w:t>ατομικά δικαιώματα</w:t>
      </w:r>
      <w:r>
        <w:rPr>
          <w:rFonts w:eastAsia="Times New Roman"/>
          <w:szCs w:val="24"/>
        </w:rPr>
        <w:t xml:space="preserve">. Ακούσατε τι ειπώθηκε από τη Διεθνή Αμνηστία κατά τη συνεδρίαση </w:t>
      </w:r>
      <w:r w:rsidRPr="007D33EC">
        <w:rPr>
          <w:rFonts w:eastAsia="Times New Roman"/>
          <w:szCs w:val="24"/>
        </w:rPr>
        <w:t>των φορέων</w:t>
      </w:r>
      <w:r>
        <w:rPr>
          <w:rFonts w:eastAsia="Times New Roman"/>
          <w:szCs w:val="24"/>
        </w:rPr>
        <w:t xml:space="preserve">. </w:t>
      </w:r>
    </w:p>
    <w:p w14:paraId="296716E6" w14:textId="77777777" w:rsidR="00711852" w:rsidRDefault="000A1C6E">
      <w:pPr>
        <w:spacing w:line="600" w:lineRule="auto"/>
        <w:ind w:firstLine="720"/>
        <w:jc w:val="both"/>
        <w:rPr>
          <w:rFonts w:eastAsia="Times New Roman"/>
          <w:szCs w:val="24"/>
        </w:rPr>
      </w:pPr>
      <w:r>
        <w:rPr>
          <w:rFonts w:eastAsia="Times New Roman"/>
          <w:szCs w:val="24"/>
        </w:rPr>
        <w:t>Φέρεστε, λοιπόν, σαν να μην υπάρχουν</w:t>
      </w:r>
      <w:r w:rsidRPr="007D33EC">
        <w:rPr>
          <w:rFonts w:eastAsia="Times New Roman"/>
          <w:szCs w:val="24"/>
        </w:rPr>
        <w:t xml:space="preserve"> όλα αυτά</w:t>
      </w:r>
      <w:r>
        <w:rPr>
          <w:rFonts w:eastAsia="Times New Roman"/>
          <w:szCs w:val="24"/>
        </w:rPr>
        <w:t xml:space="preserve">. </w:t>
      </w:r>
    </w:p>
    <w:p w14:paraId="296716E7" w14:textId="77777777" w:rsidR="00711852" w:rsidRDefault="000A1C6E">
      <w:pPr>
        <w:spacing w:line="600" w:lineRule="auto"/>
        <w:ind w:firstLine="720"/>
        <w:jc w:val="both"/>
        <w:rPr>
          <w:rFonts w:eastAsia="Times New Roman"/>
          <w:szCs w:val="24"/>
        </w:rPr>
      </w:pPr>
      <w:r>
        <w:rPr>
          <w:rFonts w:eastAsia="Times New Roman"/>
          <w:szCs w:val="24"/>
        </w:rPr>
        <w:lastRenderedPageBreak/>
        <w:t>Το μόνο στο οποίο</w:t>
      </w:r>
      <w:r w:rsidRPr="007D33EC">
        <w:rPr>
          <w:rFonts w:eastAsia="Times New Roman"/>
          <w:szCs w:val="24"/>
        </w:rPr>
        <w:t xml:space="preserve"> βρήκατε να επικεντρ</w:t>
      </w:r>
      <w:r>
        <w:rPr>
          <w:rFonts w:eastAsia="Times New Roman"/>
          <w:szCs w:val="24"/>
        </w:rPr>
        <w:t>ώσετε</w:t>
      </w:r>
      <w:r w:rsidRPr="007D33EC">
        <w:rPr>
          <w:rFonts w:eastAsia="Times New Roman"/>
          <w:szCs w:val="24"/>
        </w:rPr>
        <w:t xml:space="preserve"> το αντιπολιτευτικό </w:t>
      </w:r>
      <w:r>
        <w:rPr>
          <w:rFonts w:eastAsia="Times New Roman"/>
          <w:szCs w:val="24"/>
        </w:rPr>
        <w:t>σας μένος, ήταν</w:t>
      </w:r>
      <w:r w:rsidRPr="007D33EC">
        <w:rPr>
          <w:rFonts w:eastAsia="Times New Roman"/>
          <w:szCs w:val="24"/>
        </w:rPr>
        <w:t xml:space="preserve"> στη σύνθεση </w:t>
      </w:r>
      <w:r>
        <w:rPr>
          <w:rFonts w:eastAsia="Times New Roman"/>
          <w:szCs w:val="24"/>
        </w:rPr>
        <w:t>της</w:t>
      </w:r>
      <w:r w:rsidRPr="007D33EC">
        <w:rPr>
          <w:rFonts w:eastAsia="Times New Roman"/>
          <w:szCs w:val="24"/>
        </w:rPr>
        <w:t xml:space="preserve"> εξεταστική</w:t>
      </w:r>
      <w:r>
        <w:rPr>
          <w:rFonts w:eastAsia="Times New Roman"/>
          <w:szCs w:val="24"/>
        </w:rPr>
        <w:t>ς</w:t>
      </w:r>
      <w:r w:rsidRPr="007D33EC">
        <w:rPr>
          <w:rFonts w:eastAsia="Times New Roman"/>
          <w:szCs w:val="24"/>
        </w:rPr>
        <w:t xml:space="preserve"> επιτροπή</w:t>
      </w:r>
      <w:r>
        <w:rPr>
          <w:rFonts w:eastAsia="Times New Roman"/>
          <w:szCs w:val="24"/>
        </w:rPr>
        <w:t>ς</w:t>
      </w:r>
      <w:r w:rsidRPr="007D33EC">
        <w:rPr>
          <w:rFonts w:eastAsia="Times New Roman"/>
          <w:szCs w:val="24"/>
        </w:rPr>
        <w:t xml:space="preserve"> </w:t>
      </w:r>
      <w:r>
        <w:rPr>
          <w:rFonts w:eastAsia="Times New Roman"/>
          <w:szCs w:val="24"/>
        </w:rPr>
        <w:t>η οποία θα εξετάζ</w:t>
      </w:r>
      <w:r w:rsidRPr="007D33EC">
        <w:rPr>
          <w:rFonts w:eastAsia="Times New Roman"/>
          <w:szCs w:val="24"/>
        </w:rPr>
        <w:t xml:space="preserve">ει το αίτημα για την </w:t>
      </w:r>
      <w:r>
        <w:rPr>
          <w:rFonts w:eastAsia="Times New Roman"/>
          <w:szCs w:val="24"/>
        </w:rPr>
        <w:t xml:space="preserve">ένταξη στην εναλλακτική θητεία. Και επειδή </w:t>
      </w:r>
      <w:r w:rsidRPr="007D33EC">
        <w:rPr>
          <w:rFonts w:eastAsia="Times New Roman"/>
          <w:szCs w:val="24"/>
        </w:rPr>
        <w:t>την πλειοψηφία θα την έχουν οι πανεπιστημιακοί</w:t>
      </w:r>
      <w:r>
        <w:rPr>
          <w:rFonts w:eastAsia="Times New Roman"/>
          <w:szCs w:val="24"/>
        </w:rPr>
        <w:t>, α</w:t>
      </w:r>
      <w:r w:rsidRPr="007D33EC">
        <w:rPr>
          <w:rFonts w:eastAsia="Times New Roman"/>
          <w:szCs w:val="24"/>
        </w:rPr>
        <w:t>υτό είναι το μείζον πρόβλημα</w:t>
      </w:r>
      <w:r>
        <w:rPr>
          <w:rFonts w:eastAsia="Times New Roman"/>
          <w:szCs w:val="24"/>
        </w:rPr>
        <w:t>. Υπάρχει αντικειμενικότερος τρόπος; Γιατί, δ</w:t>
      </w:r>
      <w:r w:rsidRPr="007D33EC">
        <w:rPr>
          <w:rFonts w:eastAsia="Times New Roman"/>
          <w:szCs w:val="24"/>
        </w:rPr>
        <w:t>ηλαδή</w:t>
      </w:r>
      <w:r>
        <w:rPr>
          <w:rFonts w:eastAsia="Times New Roman"/>
          <w:szCs w:val="24"/>
        </w:rPr>
        <w:t>,</w:t>
      </w:r>
      <w:r w:rsidRPr="007D33EC">
        <w:rPr>
          <w:rFonts w:eastAsia="Times New Roman"/>
          <w:szCs w:val="24"/>
        </w:rPr>
        <w:t xml:space="preserve"> αυτό είναι μείζον θέμα για </w:t>
      </w:r>
      <w:r>
        <w:rPr>
          <w:rFonts w:eastAsia="Times New Roman"/>
          <w:szCs w:val="24"/>
        </w:rPr>
        <w:t>εσάς;</w:t>
      </w:r>
      <w:r w:rsidRPr="007D33EC">
        <w:rPr>
          <w:rFonts w:eastAsia="Times New Roman"/>
          <w:szCs w:val="24"/>
        </w:rPr>
        <w:t xml:space="preserve"> </w:t>
      </w:r>
    </w:p>
    <w:p w14:paraId="296716E8" w14:textId="77777777" w:rsidR="00711852" w:rsidRDefault="000A1C6E">
      <w:pPr>
        <w:spacing w:line="600" w:lineRule="auto"/>
        <w:ind w:firstLine="720"/>
        <w:jc w:val="both"/>
        <w:rPr>
          <w:rFonts w:eastAsia="Times New Roman"/>
          <w:szCs w:val="24"/>
        </w:rPr>
      </w:pPr>
      <w:r w:rsidRPr="007D33EC">
        <w:rPr>
          <w:rFonts w:eastAsia="Times New Roman"/>
          <w:szCs w:val="24"/>
        </w:rPr>
        <w:t>Εν πάση περιπτώσει ο χρόνος έχει περάσει</w:t>
      </w:r>
      <w:r>
        <w:rPr>
          <w:rFonts w:eastAsia="Times New Roman"/>
          <w:szCs w:val="24"/>
        </w:rPr>
        <w:t>. Ή</w:t>
      </w:r>
      <w:r w:rsidRPr="007D33EC">
        <w:rPr>
          <w:rFonts w:eastAsia="Times New Roman"/>
          <w:szCs w:val="24"/>
        </w:rPr>
        <w:t>θελα να πω και άλλα περισσότερα</w:t>
      </w:r>
      <w:r>
        <w:rPr>
          <w:rFonts w:eastAsia="Times New Roman"/>
          <w:szCs w:val="24"/>
        </w:rPr>
        <w:t>.</w:t>
      </w:r>
      <w:r w:rsidRPr="007D33EC">
        <w:rPr>
          <w:rFonts w:eastAsia="Times New Roman"/>
          <w:szCs w:val="24"/>
        </w:rPr>
        <w:t xml:space="preserve"> Εγώ θέλω να τελειώσω</w:t>
      </w:r>
      <w:r>
        <w:rPr>
          <w:rFonts w:eastAsia="Times New Roman"/>
          <w:szCs w:val="24"/>
        </w:rPr>
        <w:t>,</w:t>
      </w:r>
      <w:r w:rsidRPr="007D33EC">
        <w:rPr>
          <w:rFonts w:eastAsia="Times New Roman"/>
          <w:szCs w:val="24"/>
        </w:rPr>
        <w:t xml:space="preserve"> λέγοντας ότι τ</w:t>
      </w:r>
      <w:r>
        <w:rPr>
          <w:rFonts w:eastAsia="Times New Roman"/>
          <w:szCs w:val="24"/>
        </w:rPr>
        <w:t>ο σημερινό νομοσχέδιο ικανοποιεί δίκαια</w:t>
      </w:r>
      <w:r w:rsidRPr="007D33EC">
        <w:rPr>
          <w:rFonts w:eastAsia="Times New Roman"/>
          <w:szCs w:val="24"/>
        </w:rPr>
        <w:t xml:space="preserve"> αιτήματα του στρατιωτικού προσωπικού της χώρας</w:t>
      </w:r>
      <w:r>
        <w:rPr>
          <w:rFonts w:eastAsia="Times New Roman"/>
          <w:szCs w:val="24"/>
        </w:rPr>
        <w:t>,</w:t>
      </w:r>
      <w:r w:rsidRPr="007D33EC">
        <w:rPr>
          <w:rFonts w:eastAsia="Times New Roman"/>
          <w:szCs w:val="24"/>
        </w:rPr>
        <w:t xml:space="preserve"> </w:t>
      </w:r>
      <w:r>
        <w:rPr>
          <w:rFonts w:eastAsia="Times New Roman"/>
          <w:szCs w:val="24"/>
        </w:rPr>
        <w:t>που πολλά από αυτά χρήζουν λύση</w:t>
      </w:r>
      <w:r w:rsidRPr="007D33EC">
        <w:rPr>
          <w:rFonts w:eastAsia="Times New Roman"/>
          <w:szCs w:val="24"/>
        </w:rPr>
        <w:t>ς εδώ και πολλά χρόνια</w:t>
      </w:r>
      <w:r>
        <w:rPr>
          <w:rFonts w:eastAsia="Times New Roman"/>
          <w:szCs w:val="24"/>
        </w:rPr>
        <w:t xml:space="preserve">. </w:t>
      </w:r>
    </w:p>
    <w:p w14:paraId="296716E9" w14:textId="77777777" w:rsidR="00711852" w:rsidRDefault="000A1C6E">
      <w:pPr>
        <w:spacing w:line="600" w:lineRule="auto"/>
        <w:ind w:firstLine="720"/>
        <w:jc w:val="both"/>
        <w:rPr>
          <w:rFonts w:eastAsia="Times New Roman"/>
          <w:szCs w:val="24"/>
        </w:rPr>
      </w:pPr>
      <w:r>
        <w:rPr>
          <w:rFonts w:eastAsia="Times New Roman"/>
          <w:szCs w:val="24"/>
        </w:rPr>
        <w:t>Ε</w:t>
      </w:r>
      <w:r w:rsidRPr="007D33EC">
        <w:rPr>
          <w:rFonts w:eastAsia="Times New Roman"/>
          <w:szCs w:val="24"/>
        </w:rPr>
        <w:t xml:space="preserve">ίναι ένα νομοσχέδιο που δίνει κίνητρα στα στελέχη των Ενόπλων Δυνάμεων να επιτελούν την αποστολή </w:t>
      </w:r>
      <w:r>
        <w:rPr>
          <w:rFonts w:eastAsia="Times New Roman"/>
          <w:szCs w:val="24"/>
        </w:rPr>
        <w:t>τους. Ε</w:t>
      </w:r>
      <w:r w:rsidRPr="007D33EC">
        <w:rPr>
          <w:rFonts w:eastAsia="Times New Roman"/>
          <w:szCs w:val="24"/>
        </w:rPr>
        <w:t xml:space="preserve">ίναι ένα νομοσχέδιο με </w:t>
      </w:r>
      <w:r>
        <w:rPr>
          <w:rFonts w:eastAsia="Times New Roman"/>
          <w:szCs w:val="24"/>
        </w:rPr>
        <w:t>θετικό</w:t>
      </w:r>
      <w:r w:rsidRPr="007D33EC">
        <w:rPr>
          <w:rFonts w:eastAsia="Times New Roman"/>
          <w:szCs w:val="24"/>
        </w:rPr>
        <w:t xml:space="preserve"> και εκσυγχρονιστικό πρόσημο</w:t>
      </w:r>
      <w:r>
        <w:rPr>
          <w:rFonts w:eastAsia="Times New Roman"/>
          <w:szCs w:val="24"/>
        </w:rPr>
        <w:t>, προσεκτικό</w:t>
      </w:r>
      <w:r w:rsidRPr="007D33EC">
        <w:rPr>
          <w:rFonts w:eastAsia="Times New Roman"/>
          <w:szCs w:val="24"/>
        </w:rPr>
        <w:t xml:space="preserve"> στη λεπτομέρεια</w:t>
      </w:r>
      <w:r>
        <w:rPr>
          <w:rFonts w:eastAsia="Times New Roman"/>
          <w:szCs w:val="24"/>
        </w:rPr>
        <w:t>,</w:t>
      </w:r>
      <w:r w:rsidRPr="007D33EC">
        <w:rPr>
          <w:rFonts w:eastAsia="Times New Roman"/>
          <w:szCs w:val="24"/>
        </w:rPr>
        <w:t xml:space="preserve"> ενθαρρυντικό τόσο για τα στελέχη των Ενόπλων Δυνάμεων όσο και για τους στρατεύσιμους</w:t>
      </w:r>
      <w:r>
        <w:rPr>
          <w:rFonts w:eastAsia="Times New Roman"/>
          <w:szCs w:val="24"/>
        </w:rPr>
        <w:t>. Είναι ένα νομοσχέδιο που χρή</w:t>
      </w:r>
      <w:r w:rsidRPr="007D33EC">
        <w:rPr>
          <w:rFonts w:eastAsia="Times New Roman"/>
          <w:szCs w:val="24"/>
        </w:rPr>
        <w:t xml:space="preserve">ζει της υπερψήφισης από όλους </w:t>
      </w:r>
      <w:r>
        <w:rPr>
          <w:rFonts w:eastAsia="Times New Roman"/>
          <w:szCs w:val="24"/>
        </w:rPr>
        <w:t>μας.</w:t>
      </w:r>
    </w:p>
    <w:p w14:paraId="296716EA" w14:textId="77777777" w:rsidR="00711852" w:rsidRDefault="000A1C6E">
      <w:pPr>
        <w:spacing w:line="600" w:lineRule="auto"/>
        <w:ind w:firstLine="720"/>
        <w:jc w:val="both"/>
        <w:rPr>
          <w:rFonts w:eastAsia="Times New Roman"/>
          <w:szCs w:val="24"/>
        </w:rPr>
      </w:pPr>
      <w:r w:rsidRPr="007D33EC">
        <w:rPr>
          <w:rFonts w:eastAsia="Times New Roman"/>
          <w:szCs w:val="24"/>
        </w:rPr>
        <w:t>Σας ευχαριστώ</w:t>
      </w:r>
      <w:r>
        <w:rPr>
          <w:rFonts w:eastAsia="Times New Roman"/>
          <w:szCs w:val="24"/>
        </w:rPr>
        <w:t>.</w:t>
      </w:r>
    </w:p>
    <w:p w14:paraId="296716EB" w14:textId="77777777" w:rsidR="00711852" w:rsidRDefault="000A1C6E">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296716EC" w14:textId="77777777" w:rsidR="00711852" w:rsidRDefault="000A1C6E">
      <w:pPr>
        <w:spacing w:line="600" w:lineRule="auto"/>
        <w:ind w:firstLine="720"/>
        <w:jc w:val="both"/>
        <w:rPr>
          <w:rFonts w:eastAsia="Times New Roman"/>
          <w:szCs w:val="24"/>
        </w:rPr>
      </w:pPr>
      <w:r w:rsidRPr="00B0682F">
        <w:rPr>
          <w:rFonts w:eastAsia="Times New Roman"/>
          <w:b/>
          <w:bCs/>
        </w:rPr>
        <w:t>ΠΡΟΕΔΡΕΥΩΝ (Γεώργιος Λαμπρούλης):</w:t>
      </w:r>
      <w:r w:rsidRPr="00B0682F">
        <w:rPr>
          <w:rFonts w:eastAsia="Times New Roman"/>
          <w:szCs w:val="24"/>
        </w:rPr>
        <w:t xml:space="preserve"> </w:t>
      </w:r>
      <w:r>
        <w:rPr>
          <w:rFonts w:eastAsia="Times New Roman"/>
          <w:szCs w:val="24"/>
        </w:rPr>
        <w:t>Τον λόγο έχει ο κ. Ρίζος από τον ΣΥΡΙΖΑ.</w:t>
      </w:r>
    </w:p>
    <w:p w14:paraId="296716ED" w14:textId="77777777" w:rsidR="00711852" w:rsidRDefault="000A1C6E">
      <w:pPr>
        <w:spacing w:line="600" w:lineRule="auto"/>
        <w:ind w:firstLine="720"/>
        <w:jc w:val="both"/>
        <w:rPr>
          <w:rFonts w:eastAsia="Times New Roman"/>
          <w:bCs/>
        </w:rPr>
      </w:pPr>
      <w:r w:rsidRPr="00B0682F">
        <w:rPr>
          <w:rFonts w:eastAsia="Times New Roman"/>
          <w:b/>
          <w:szCs w:val="24"/>
        </w:rPr>
        <w:lastRenderedPageBreak/>
        <w:t xml:space="preserve">ΔΗΜΗΤΡΙΟΣ ΡΙΖΟΣ: </w:t>
      </w:r>
      <w:r>
        <w:rPr>
          <w:rFonts w:eastAsia="Times New Roman"/>
          <w:szCs w:val="24"/>
        </w:rPr>
        <w:t>Ε</w:t>
      </w:r>
      <w:r w:rsidRPr="007D33EC">
        <w:rPr>
          <w:rFonts w:eastAsia="Times New Roman"/>
          <w:szCs w:val="24"/>
        </w:rPr>
        <w:t>υχαριστώ</w:t>
      </w:r>
      <w:r>
        <w:rPr>
          <w:rFonts w:eastAsia="Times New Roman"/>
          <w:szCs w:val="24"/>
        </w:rPr>
        <w:t xml:space="preserve">, </w:t>
      </w:r>
      <w:r w:rsidRPr="00B0682F">
        <w:rPr>
          <w:rFonts w:eastAsia="Times New Roman"/>
          <w:bCs/>
        </w:rPr>
        <w:t>κύριε Πρόεδρε</w:t>
      </w:r>
      <w:r>
        <w:rPr>
          <w:rFonts w:eastAsia="Times New Roman"/>
          <w:bCs/>
        </w:rPr>
        <w:t>.</w:t>
      </w:r>
    </w:p>
    <w:p w14:paraId="296716EE" w14:textId="77777777" w:rsidR="00711852" w:rsidRDefault="000A1C6E">
      <w:pPr>
        <w:spacing w:line="600" w:lineRule="auto"/>
        <w:ind w:firstLine="720"/>
        <w:jc w:val="both"/>
        <w:rPr>
          <w:rFonts w:eastAsia="Times New Roman"/>
          <w:szCs w:val="24"/>
        </w:rPr>
      </w:pPr>
      <w:r w:rsidRPr="00B0682F">
        <w:rPr>
          <w:rFonts w:eastAsia="Times New Roman"/>
          <w:bCs/>
        </w:rPr>
        <w:t>Κύριε Υπουργέ,</w:t>
      </w:r>
      <w:r>
        <w:rPr>
          <w:rFonts w:eastAsia="Times New Roman"/>
          <w:bCs/>
        </w:rPr>
        <w:t xml:space="preserve"> </w:t>
      </w:r>
      <w:r w:rsidRPr="00B0682F">
        <w:rPr>
          <w:rFonts w:eastAsia="Times New Roman"/>
          <w:bCs/>
        </w:rPr>
        <w:t>κυρίες και κύριοι συνάδελφοι,</w:t>
      </w:r>
      <w:r>
        <w:rPr>
          <w:rFonts w:eastAsia="Times New Roman"/>
          <w:bCs/>
        </w:rPr>
        <w:t xml:space="preserve"> α</w:t>
      </w:r>
      <w:r w:rsidRPr="007D33EC">
        <w:rPr>
          <w:rFonts w:eastAsia="Times New Roman"/>
          <w:szCs w:val="24"/>
        </w:rPr>
        <w:t>ς δούμε γιατί και από ποιες αρχές ξεκίνησε αυτό το νομοσχέδιο</w:t>
      </w:r>
      <w:r>
        <w:rPr>
          <w:rFonts w:eastAsia="Times New Roman"/>
          <w:szCs w:val="24"/>
        </w:rPr>
        <w:t xml:space="preserve"> -</w:t>
      </w:r>
      <w:r w:rsidRPr="007D33EC">
        <w:rPr>
          <w:rFonts w:eastAsia="Times New Roman"/>
          <w:szCs w:val="24"/>
        </w:rPr>
        <w:t>γιατί ακούσαμε δι</w:t>
      </w:r>
      <w:r>
        <w:rPr>
          <w:rFonts w:eastAsia="Times New Roman"/>
          <w:szCs w:val="24"/>
        </w:rPr>
        <w:t>ά</w:t>
      </w:r>
      <w:r w:rsidRPr="007D33EC">
        <w:rPr>
          <w:rFonts w:eastAsia="Times New Roman"/>
          <w:szCs w:val="24"/>
        </w:rPr>
        <w:t>φορ</w:t>
      </w:r>
      <w:r>
        <w:rPr>
          <w:rFonts w:eastAsia="Times New Roman"/>
          <w:szCs w:val="24"/>
        </w:rPr>
        <w:t>α</w:t>
      </w:r>
      <w:r w:rsidRPr="007D33EC">
        <w:rPr>
          <w:rFonts w:eastAsia="Times New Roman"/>
          <w:szCs w:val="24"/>
        </w:rPr>
        <w:t xml:space="preserve"> εδώ απόψε</w:t>
      </w:r>
      <w:r>
        <w:rPr>
          <w:rFonts w:eastAsia="Times New Roman"/>
          <w:szCs w:val="24"/>
        </w:rPr>
        <w:t>- και τι έλαβε υπ’ όψιν η πολιτική ηγεσία του Υ</w:t>
      </w:r>
      <w:r w:rsidRPr="007D33EC">
        <w:rPr>
          <w:rFonts w:eastAsia="Times New Roman"/>
          <w:szCs w:val="24"/>
        </w:rPr>
        <w:t>πουργείου</w:t>
      </w:r>
      <w:r>
        <w:rPr>
          <w:rFonts w:eastAsia="Times New Roman"/>
          <w:szCs w:val="24"/>
        </w:rPr>
        <w:t>, για</w:t>
      </w:r>
      <w:r w:rsidRPr="007D33EC">
        <w:rPr>
          <w:rFonts w:eastAsia="Times New Roman"/>
          <w:szCs w:val="24"/>
        </w:rPr>
        <w:t xml:space="preserve"> να μας </w:t>
      </w:r>
      <w:r>
        <w:rPr>
          <w:rFonts w:eastAsia="Times New Roman"/>
          <w:szCs w:val="24"/>
        </w:rPr>
        <w:t>«</w:t>
      </w:r>
      <w:r w:rsidRPr="007D33EC">
        <w:rPr>
          <w:rFonts w:eastAsia="Times New Roman"/>
          <w:szCs w:val="24"/>
        </w:rPr>
        <w:t>κατεβάσει</w:t>
      </w:r>
      <w:r>
        <w:rPr>
          <w:rFonts w:eastAsia="Times New Roman"/>
          <w:szCs w:val="24"/>
        </w:rPr>
        <w:t>»</w:t>
      </w:r>
      <w:r w:rsidRPr="007D33EC">
        <w:rPr>
          <w:rFonts w:eastAsia="Times New Roman"/>
          <w:szCs w:val="24"/>
        </w:rPr>
        <w:t xml:space="preserve"> αυτό εδώ το νομοσχέδιο</w:t>
      </w:r>
      <w:r>
        <w:rPr>
          <w:rFonts w:eastAsia="Times New Roman"/>
          <w:szCs w:val="24"/>
        </w:rPr>
        <w:t>.</w:t>
      </w:r>
    </w:p>
    <w:p w14:paraId="296716EF" w14:textId="77777777" w:rsidR="00711852" w:rsidRDefault="000A1C6E">
      <w:pPr>
        <w:spacing w:line="600" w:lineRule="auto"/>
        <w:ind w:firstLine="720"/>
        <w:jc w:val="both"/>
        <w:rPr>
          <w:rFonts w:eastAsia="Times New Roman"/>
          <w:szCs w:val="24"/>
        </w:rPr>
      </w:pPr>
      <w:r>
        <w:rPr>
          <w:rFonts w:eastAsia="Times New Roman"/>
          <w:szCs w:val="24"/>
        </w:rPr>
        <w:t>Ό</w:t>
      </w:r>
      <w:r w:rsidRPr="007D33EC">
        <w:rPr>
          <w:rFonts w:eastAsia="Times New Roman"/>
          <w:szCs w:val="24"/>
        </w:rPr>
        <w:t>πως αναφέρε</w:t>
      </w:r>
      <w:r>
        <w:rPr>
          <w:rFonts w:eastAsia="Times New Roman"/>
          <w:szCs w:val="24"/>
        </w:rPr>
        <w:t>ται και</w:t>
      </w:r>
      <w:r w:rsidRPr="007D33EC">
        <w:rPr>
          <w:rFonts w:eastAsia="Times New Roman"/>
          <w:szCs w:val="24"/>
        </w:rPr>
        <w:t xml:space="preserve"> στην αιτιολογική έκθεση</w:t>
      </w:r>
      <w:r>
        <w:rPr>
          <w:rFonts w:eastAsia="Times New Roman"/>
          <w:szCs w:val="24"/>
        </w:rPr>
        <w:t>,</w:t>
      </w:r>
      <w:r w:rsidRPr="007D33EC">
        <w:rPr>
          <w:rFonts w:eastAsia="Times New Roman"/>
          <w:szCs w:val="24"/>
        </w:rPr>
        <w:t xml:space="preserve"> ξεκινάει </w:t>
      </w:r>
      <w:r>
        <w:rPr>
          <w:rFonts w:eastAsia="Times New Roman"/>
          <w:szCs w:val="24"/>
        </w:rPr>
        <w:t>από τη γεωπολιτική θέση της χώρας και τις ανάγκες</w:t>
      </w:r>
      <w:r w:rsidRPr="007D33EC">
        <w:rPr>
          <w:rFonts w:eastAsia="Times New Roman"/>
          <w:szCs w:val="24"/>
        </w:rPr>
        <w:t xml:space="preserve"> για την </w:t>
      </w:r>
      <w:r>
        <w:rPr>
          <w:rFonts w:eastAsia="Times New Roman"/>
          <w:szCs w:val="24"/>
        </w:rPr>
        <w:t xml:space="preserve">Εθνική Άμυνα, για τον </w:t>
      </w:r>
      <w:r w:rsidRPr="007D33EC">
        <w:rPr>
          <w:rFonts w:eastAsia="Times New Roman"/>
          <w:szCs w:val="24"/>
        </w:rPr>
        <w:t>αριθμό</w:t>
      </w:r>
      <w:r>
        <w:rPr>
          <w:rFonts w:eastAsia="Times New Roman"/>
          <w:szCs w:val="24"/>
        </w:rPr>
        <w:t>,</w:t>
      </w:r>
      <w:r w:rsidRPr="007D33EC">
        <w:rPr>
          <w:rFonts w:eastAsia="Times New Roman"/>
          <w:szCs w:val="24"/>
        </w:rPr>
        <w:t xml:space="preserve"> το μέγεθος και το αξιόμαχο των Ενόπλων Δυνάμεων</w:t>
      </w:r>
      <w:r>
        <w:rPr>
          <w:rFonts w:eastAsia="Times New Roman"/>
          <w:szCs w:val="24"/>
        </w:rPr>
        <w:t xml:space="preserve">, το δικαιικό </w:t>
      </w:r>
      <w:r w:rsidRPr="007D33EC">
        <w:rPr>
          <w:rFonts w:eastAsia="Times New Roman"/>
          <w:szCs w:val="24"/>
        </w:rPr>
        <w:t>σύστημα της χώρας</w:t>
      </w:r>
      <w:r>
        <w:rPr>
          <w:rFonts w:eastAsia="Times New Roman"/>
          <w:szCs w:val="24"/>
        </w:rPr>
        <w:t xml:space="preserve"> ως</w:t>
      </w:r>
      <w:r w:rsidRPr="007D33EC">
        <w:rPr>
          <w:rFonts w:eastAsia="Times New Roman"/>
          <w:szCs w:val="24"/>
        </w:rPr>
        <w:t xml:space="preserve"> μέλους της Ευρωπαϊκής Ένωσης</w:t>
      </w:r>
      <w:r>
        <w:rPr>
          <w:rFonts w:eastAsia="Times New Roman"/>
          <w:szCs w:val="24"/>
        </w:rPr>
        <w:t xml:space="preserve"> και της γενικότερης</w:t>
      </w:r>
      <w:r w:rsidRPr="007D33EC">
        <w:rPr>
          <w:rFonts w:eastAsia="Times New Roman"/>
          <w:szCs w:val="24"/>
        </w:rPr>
        <w:t xml:space="preserve"> κοινότητας</w:t>
      </w:r>
      <w:r>
        <w:rPr>
          <w:rFonts w:eastAsia="Times New Roman"/>
          <w:szCs w:val="24"/>
        </w:rPr>
        <w:t>, τις επιταγές του Συντάγματό</w:t>
      </w:r>
      <w:r w:rsidRPr="007D33EC">
        <w:rPr>
          <w:rFonts w:eastAsia="Times New Roman"/>
          <w:szCs w:val="24"/>
        </w:rPr>
        <w:t xml:space="preserve">ς </w:t>
      </w:r>
      <w:r>
        <w:rPr>
          <w:rFonts w:eastAsia="Times New Roman"/>
          <w:szCs w:val="24"/>
        </w:rPr>
        <w:t xml:space="preserve">μας </w:t>
      </w:r>
      <w:r w:rsidRPr="007D33EC">
        <w:rPr>
          <w:rFonts w:eastAsia="Times New Roman"/>
          <w:szCs w:val="24"/>
        </w:rPr>
        <w:t>για την προστασία της οικογένειας και των ευαίσθητων κοινωνικών ομάδων</w:t>
      </w:r>
      <w:r>
        <w:rPr>
          <w:rFonts w:eastAsia="Times New Roman"/>
          <w:szCs w:val="24"/>
        </w:rPr>
        <w:t>, τη μέριμνα</w:t>
      </w:r>
      <w:r w:rsidRPr="007D33EC">
        <w:rPr>
          <w:rFonts w:eastAsia="Times New Roman"/>
          <w:szCs w:val="24"/>
        </w:rPr>
        <w:t xml:space="preserve"> με έμπρακτο τρόπο </w:t>
      </w:r>
      <w:r>
        <w:rPr>
          <w:rFonts w:eastAsia="Times New Roman"/>
          <w:szCs w:val="24"/>
        </w:rPr>
        <w:t xml:space="preserve">για ειδικές κατηγορίες </w:t>
      </w:r>
      <w:r w:rsidRPr="007D33EC">
        <w:rPr>
          <w:rFonts w:eastAsia="Times New Roman"/>
          <w:szCs w:val="24"/>
        </w:rPr>
        <w:t>του στρατιωτικού προσωπικού που αντιμετωπίζουν ιδιαίτερα κοινωνικά προβλήματα</w:t>
      </w:r>
      <w:r>
        <w:rPr>
          <w:rFonts w:eastAsia="Times New Roman"/>
          <w:szCs w:val="24"/>
        </w:rPr>
        <w:t>,</w:t>
      </w:r>
      <w:r w:rsidRPr="007D33EC">
        <w:rPr>
          <w:rFonts w:eastAsia="Times New Roman"/>
          <w:szCs w:val="24"/>
        </w:rPr>
        <w:t xml:space="preserve"> </w:t>
      </w:r>
      <w:r>
        <w:rPr>
          <w:rFonts w:eastAsia="Times New Roman"/>
          <w:szCs w:val="24"/>
        </w:rPr>
        <w:t>την</w:t>
      </w:r>
      <w:r w:rsidRPr="007D33EC">
        <w:rPr>
          <w:rFonts w:eastAsia="Times New Roman"/>
          <w:szCs w:val="24"/>
        </w:rPr>
        <w:t xml:space="preserve"> απαραίτητη συμπόρευση των διατάξεων της νομοθεσίας που αφορά το προσωπικό των Ενόπλων Δυνάμεων και </w:t>
      </w:r>
      <w:r>
        <w:rPr>
          <w:rFonts w:eastAsia="Times New Roman"/>
          <w:szCs w:val="24"/>
        </w:rPr>
        <w:t xml:space="preserve">την αναγκαιότητα της βελτίωσης των συνθηκών διαβίωσής τους, όπως είναι, παραδείγματος χάριν, οι μεταθέσεις και </w:t>
      </w:r>
      <w:r w:rsidRPr="007D33EC">
        <w:rPr>
          <w:rFonts w:eastAsia="Times New Roman"/>
          <w:szCs w:val="24"/>
        </w:rPr>
        <w:t>η δυνατότητα μειωμένου ωραρίου</w:t>
      </w:r>
      <w:r>
        <w:rPr>
          <w:rFonts w:eastAsia="Times New Roman"/>
          <w:szCs w:val="24"/>
        </w:rPr>
        <w:t>, την απαίτηση</w:t>
      </w:r>
      <w:r w:rsidRPr="007D33EC">
        <w:rPr>
          <w:rFonts w:eastAsia="Times New Roman"/>
          <w:szCs w:val="24"/>
        </w:rPr>
        <w:t xml:space="preserve"> απλοποίησης και εκσυγχρονισμού των διατάξεων στρατολογικής νομοθεσίας που πρέπει να εκσυγχρονίζεται</w:t>
      </w:r>
      <w:r>
        <w:rPr>
          <w:rFonts w:eastAsia="Times New Roman"/>
          <w:szCs w:val="24"/>
        </w:rPr>
        <w:t>, τη</w:t>
      </w:r>
      <w:r w:rsidRPr="007D33EC">
        <w:rPr>
          <w:rFonts w:eastAsia="Times New Roman"/>
          <w:szCs w:val="24"/>
        </w:rPr>
        <w:t xml:space="preserve"> συμμόρφωση τη</w:t>
      </w:r>
      <w:r>
        <w:rPr>
          <w:rFonts w:eastAsia="Times New Roman"/>
          <w:szCs w:val="24"/>
        </w:rPr>
        <w:t xml:space="preserve">ς διοίκησης με τα πορίσματα, </w:t>
      </w:r>
      <w:r w:rsidRPr="007D33EC">
        <w:rPr>
          <w:rFonts w:eastAsia="Times New Roman"/>
          <w:szCs w:val="24"/>
        </w:rPr>
        <w:t xml:space="preserve">τις </w:t>
      </w:r>
      <w:r>
        <w:rPr>
          <w:rFonts w:eastAsia="Times New Roman"/>
          <w:szCs w:val="24"/>
        </w:rPr>
        <w:t>ν</w:t>
      </w:r>
      <w:r w:rsidRPr="007D33EC">
        <w:rPr>
          <w:rFonts w:eastAsia="Times New Roman"/>
          <w:szCs w:val="24"/>
        </w:rPr>
        <w:t>ομ</w:t>
      </w:r>
      <w:r>
        <w:rPr>
          <w:rFonts w:eastAsia="Times New Roman"/>
          <w:szCs w:val="24"/>
        </w:rPr>
        <w:t xml:space="preserve">ολογίες και τις υποδείξεις του Συνηγόρου </w:t>
      </w:r>
      <w:r>
        <w:rPr>
          <w:rFonts w:eastAsia="Times New Roman"/>
          <w:szCs w:val="24"/>
        </w:rPr>
        <w:lastRenderedPageBreak/>
        <w:t>του Πολίτη και την</w:t>
      </w:r>
      <w:r w:rsidRPr="007D33EC">
        <w:rPr>
          <w:rFonts w:eastAsia="Times New Roman"/>
          <w:szCs w:val="24"/>
        </w:rPr>
        <w:t xml:space="preserve"> πιο ουσιαστική και μακροχρόνια αντιμετώπι</w:t>
      </w:r>
      <w:r>
        <w:rPr>
          <w:rFonts w:eastAsia="Times New Roman"/>
          <w:szCs w:val="24"/>
        </w:rPr>
        <w:t>ση του θέματος των ανυπότακτων.</w:t>
      </w:r>
    </w:p>
    <w:p w14:paraId="296716F0" w14:textId="77777777" w:rsidR="00711852" w:rsidRDefault="000A1C6E">
      <w:pPr>
        <w:spacing w:line="600" w:lineRule="auto"/>
        <w:ind w:firstLine="720"/>
        <w:jc w:val="both"/>
        <w:rPr>
          <w:rFonts w:eastAsia="Times New Roman"/>
          <w:szCs w:val="24"/>
        </w:rPr>
      </w:pPr>
      <w:r>
        <w:rPr>
          <w:rFonts w:eastAsia="Times New Roman"/>
          <w:szCs w:val="24"/>
        </w:rPr>
        <w:t xml:space="preserve">Τι συμπεριλαμβάνει αυτό το </w:t>
      </w:r>
      <w:r w:rsidRPr="00EA1BAC">
        <w:rPr>
          <w:rFonts w:eastAsia="Times New Roman"/>
          <w:szCs w:val="24"/>
        </w:rPr>
        <w:t>νομοσχέδιο</w:t>
      </w:r>
      <w:r>
        <w:rPr>
          <w:rFonts w:eastAsia="Times New Roman"/>
          <w:szCs w:val="24"/>
        </w:rPr>
        <w:t>; Τι δ</w:t>
      </w:r>
      <w:r w:rsidRPr="007D33EC">
        <w:rPr>
          <w:rFonts w:eastAsia="Times New Roman"/>
          <w:szCs w:val="24"/>
        </w:rPr>
        <w:t>ίνει</w:t>
      </w:r>
      <w:r>
        <w:rPr>
          <w:rFonts w:eastAsia="Times New Roman"/>
          <w:szCs w:val="24"/>
        </w:rPr>
        <w:t xml:space="preserve">; Είναι αυτό που </w:t>
      </w:r>
      <w:r w:rsidRPr="007D33EC">
        <w:rPr>
          <w:rFonts w:eastAsia="Times New Roman"/>
          <w:szCs w:val="24"/>
        </w:rPr>
        <w:t xml:space="preserve">λένε οι συνάδελφοί </w:t>
      </w:r>
      <w:r>
        <w:rPr>
          <w:rFonts w:eastAsia="Times New Roman"/>
          <w:szCs w:val="24"/>
        </w:rPr>
        <w:t>μας «</w:t>
      </w:r>
      <w:r w:rsidRPr="007D33EC">
        <w:rPr>
          <w:rFonts w:eastAsia="Times New Roman"/>
          <w:szCs w:val="24"/>
        </w:rPr>
        <w:t>ρουσφετολογικές ρυθμίσεις και διατάξεις</w:t>
      </w:r>
      <w:r>
        <w:rPr>
          <w:rFonts w:eastAsia="Times New Roman"/>
          <w:szCs w:val="24"/>
        </w:rPr>
        <w:t>». Τ</w:t>
      </w:r>
      <w:r w:rsidRPr="007D33EC">
        <w:rPr>
          <w:rFonts w:eastAsia="Times New Roman"/>
          <w:szCs w:val="24"/>
        </w:rPr>
        <w:t>ο να στηρ</w:t>
      </w:r>
      <w:r>
        <w:rPr>
          <w:rFonts w:eastAsia="Times New Roman"/>
          <w:szCs w:val="24"/>
        </w:rPr>
        <w:t xml:space="preserve">ίζονται νομικά τα στελέχη και οι οπλίτες των </w:t>
      </w:r>
      <w:r w:rsidRPr="007D33EC">
        <w:rPr>
          <w:rFonts w:eastAsia="Times New Roman"/>
          <w:szCs w:val="24"/>
        </w:rPr>
        <w:t>Ενόπλων Δυνάμεων</w:t>
      </w:r>
      <w:r>
        <w:rPr>
          <w:rFonts w:eastAsia="Times New Roman"/>
          <w:szCs w:val="24"/>
        </w:rPr>
        <w:t>,</w:t>
      </w:r>
      <w:r w:rsidRPr="007D33EC">
        <w:rPr>
          <w:rFonts w:eastAsia="Times New Roman"/>
          <w:szCs w:val="24"/>
        </w:rPr>
        <w:t xml:space="preserve"> όπ</w:t>
      </w:r>
      <w:r>
        <w:rPr>
          <w:rFonts w:eastAsia="Times New Roman"/>
          <w:szCs w:val="24"/>
        </w:rPr>
        <w:t>ως οι υπόλοιποι λειτουργοί του δ</w:t>
      </w:r>
      <w:r w:rsidRPr="007D33EC">
        <w:rPr>
          <w:rFonts w:eastAsia="Times New Roman"/>
          <w:szCs w:val="24"/>
        </w:rPr>
        <w:t xml:space="preserve">ημοσίου κατά την εκτέλεση των καθηκόντων </w:t>
      </w:r>
      <w:r>
        <w:rPr>
          <w:rFonts w:eastAsia="Times New Roman"/>
          <w:szCs w:val="24"/>
        </w:rPr>
        <w:t>τους,</w:t>
      </w:r>
      <w:r w:rsidRPr="007D33EC">
        <w:rPr>
          <w:rFonts w:eastAsia="Times New Roman"/>
          <w:szCs w:val="24"/>
        </w:rPr>
        <w:t xml:space="preserve"> είναι ρουσφέτι</w:t>
      </w:r>
      <w:r>
        <w:rPr>
          <w:rFonts w:eastAsia="Times New Roman"/>
          <w:szCs w:val="24"/>
        </w:rPr>
        <w:t>; Η</w:t>
      </w:r>
      <w:r w:rsidRPr="007D33EC">
        <w:rPr>
          <w:rFonts w:eastAsia="Times New Roman"/>
          <w:szCs w:val="24"/>
        </w:rPr>
        <w:t xml:space="preserve"> πρόβλεψη για το μειωμένο ωράριο εργασίας στα άτομα που επιμελούνται τέκνα </w:t>
      </w:r>
      <w:r>
        <w:rPr>
          <w:rFonts w:eastAsia="Times New Roman"/>
          <w:szCs w:val="24"/>
        </w:rPr>
        <w:t>ή</w:t>
      </w:r>
      <w:r w:rsidRPr="007D33EC">
        <w:rPr>
          <w:rFonts w:eastAsia="Times New Roman"/>
          <w:szCs w:val="24"/>
        </w:rPr>
        <w:t xml:space="preserve"> συγγενικά άτομα με αναπηρίες είναι </w:t>
      </w:r>
      <w:r>
        <w:rPr>
          <w:rFonts w:eastAsia="Times New Roman"/>
          <w:szCs w:val="24"/>
        </w:rPr>
        <w:t xml:space="preserve">ρουσφέτι; </w:t>
      </w:r>
    </w:p>
    <w:p w14:paraId="296716F1" w14:textId="77777777" w:rsidR="00711852" w:rsidRDefault="000A1C6E">
      <w:pPr>
        <w:spacing w:line="600" w:lineRule="auto"/>
        <w:ind w:firstLine="709"/>
        <w:jc w:val="both"/>
        <w:rPr>
          <w:rFonts w:eastAsia="Times New Roman" w:cs="Times New Roman"/>
          <w:szCs w:val="24"/>
        </w:rPr>
      </w:pPr>
      <w:r w:rsidRPr="00C0331D">
        <w:rPr>
          <w:rFonts w:eastAsia="Times New Roman" w:cs="Times New Roman"/>
          <w:szCs w:val="24"/>
        </w:rPr>
        <w:t xml:space="preserve">Η </w:t>
      </w:r>
      <w:r>
        <w:rPr>
          <w:rFonts w:eastAsia="Times New Roman" w:cs="Times New Roman"/>
          <w:szCs w:val="24"/>
        </w:rPr>
        <w:t xml:space="preserve">πρόβλεψη για μετάθεση, κατ’ εξαίρεση, όλων αυτών στον τόπο </w:t>
      </w:r>
      <w:r w:rsidRPr="00C0331D">
        <w:rPr>
          <w:rFonts w:eastAsia="Times New Roman" w:cs="Times New Roman"/>
          <w:szCs w:val="24"/>
        </w:rPr>
        <w:t xml:space="preserve">επιλογής </w:t>
      </w:r>
      <w:r>
        <w:rPr>
          <w:rFonts w:eastAsia="Times New Roman" w:cs="Times New Roman"/>
          <w:szCs w:val="24"/>
        </w:rPr>
        <w:t>τους,</w:t>
      </w:r>
      <w:r w:rsidRPr="00C0331D">
        <w:rPr>
          <w:rFonts w:eastAsia="Times New Roman" w:cs="Times New Roman"/>
          <w:szCs w:val="24"/>
        </w:rPr>
        <w:t xml:space="preserve"> είναι ρουσφέτι</w:t>
      </w:r>
      <w:r>
        <w:rPr>
          <w:rFonts w:eastAsia="Times New Roman" w:cs="Times New Roman"/>
          <w:szCs w:val="24"/>
        </w:rPr>
        <w:t>;</w:t>
      </w:r>
      <w:r w:rsidRPr="00C0331D">
        <w:rPr>
          <w:rFonts w:eastAsia="Times New Roman" w:cs="Times New Roman"/>
          <w:szCs w:val="24"/>
        </w:rPr>
        <w:t xml:space="preserve"> Η κάλυψη των δαπανών των ανασφάλιστων στα στρατιωτικά νοσοκομεία και των τριών </w:t>
      </w:r>
      <w:r>
        <w:rPr>
          <w:rFonts w:eastAsia="Times New Roman" w:cs="Times New Roman"/>
          <w:szCs w:val="24"/>
        </w:rPr>
        <w:t>Ό</w:t>
      </w:r>
      <w:r w:rsidRPr="00C0331D">
        <w:rPr>
          <w:rFonts w:eastAsia="Times New Roman" w:cs="Times New Roman"/>
          <w:szCs w:val="24"/>
        </w:rPr>
        <w:t>πλων</w:t>
      </w:r>
      <w:r>
        <w:rPr>
          <w:rFonts w:eastAsia="Times New Roman" w:cs="Times New Roman"/>
          <w:szCs w:val="24"/>
        </w:rPr>
        <w:t>, είναι</w:t>
      </w:r>
      <w:r w:rsidRPr="00C0331D">
        <w:rPr>
          <w:rFonts w:eastAsia="Times New Roman" w:cs="Times New Roman"/>
          <w:szCs w:val="24"/>
        </w:rPr>
        <w:t xml:space="preserve"> ρουσφέτι</w:t>
      </w:r>
      <w:r>
        <w:rPr>
          <w:rFonts w:eastAsia="Times New Roman" w:cs="Times New Roman"/>
          <w:szCs w:val="24"/>
        </w:rPr>
        <w:t>;</w:t>
      </w:r>
      <w:r w:rsidRPr="00C0331D">
        <w:rPr>
          <w:rFonts w:eastAsia="Times New Roman" w:cs="Times New Roman"/>
          <w:szCs w:val="24"/>
        </w:rPr>
        <w:t xml:space="preserve"> </w:t>
      </w:r>
      <w:r>
        <w:rPr>
          <w:rFonts w:eastAsia="Times New Roman" w:cs="Times New Roman"/>
          <w:szCs w:val="24"/>
        </w:rPr>
        <w:t xml:space="preserve">Η μειωμένη θητεία </w:t>
      </w:r>
      <w:r w:rsidRPr="00C0331D">
        <w:rPr>
          <w:rFonts w:eastAsia="Times New Roman" w:cs="Times New Roman"/>
          <w:szCs w:val="24"/>
        </w:rPr>
        <w:t>για τα παιδιά των τρίτεκνων και πολύτεκνων οικογενειών</w:t>
      </w:r>
      <w:r>
        <w:rPr>
          <w:rFonts w:eastAsia="Times New Roman" w:cs="Times New Roman"/>
          <w:szCs w:val="24"/>
        </w:rPr>
        <w:t>,</w:t>
      </w:r>
      <w:r w:rsidRPr="00C0331D">
        <w:rPr>
          <w:rFonts w:eastAsia="Times New Roman" w:cs="Times New Roman"/>
          <w:szCs w:val="24"/>
        </w:rPr>
        <w:t xml:space="preserve"> ανεξαρτήτως αριθμού</w:t>
      </w:r>
      <w:r>
        <w:rPr>
          <w:rFonts w:eastAsia="Times New Roman" w:cs="Times New Roman"/>
          <w:szCs w:val="24"/>
        </w:rPr>
        <w:t>,</w:t>
      </w:r>
      <w:r w:rsidRPr="00C0331D">
        <w:rPr>
          <w:rFonts w:eastAsia="Times New Roman" w:cs="Times New Roman"/>
          <w:szCs w:val="24"/>
        </w:rPr>
        <w:t xml:space="preserve"> εί</w:t>
      </w:r>
      <w:r>
        <w:rPr>
          <w:rFonts w:eastAsia="Times New Roman" w:cs="Times New Roman"/>
          <w:szCs w:val="24"/>
        </w:rPr>
        <w:t xml:space="preserve">ναι κι αυτό </w:t>
      </w:r>
      <w:r w:rsidRPr="00C0331D">
        <w:rPr>
          <w:rFonts w:eastAsia="Times New Roman" w:cs="Times New Roman"/>
          <w:szCs w:val="24"/>
        </w:rPr>
        <w:t>ρουσφέτι</w:t>
      </w:r>
      <w:r>
        <w:rPr>
          <w:rFonts w:eastAsia="Times New Roman" w:cs="Times New Roman"/>
          <w:szCs w:val="24"/>
        </w:rPr>
        <w:t>;</w:t>
      </w:r>
      <w:r w:rsidRPr="00C0331D">
        <w:rPr>
          <w:rFonts w:eastAsia="Times New Roman" w:cs="Times New Roman"/>
          <w:szCs w:val="24"/>
        </w:rPr>
        <w:t xml:space="preserve"> </w:t>
      </w:r>
    </w:p>
    <w:p w14:paraId="296716F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Η πρόβλεψη για τα αναδρομικά που τους δώσαμε εμείς, </w:t>
      </w:r>
      <w:r w:rsidRPr="00C0331D">
        <w:rPr>
          <w:rFonts w:eastAsia="Times New Roman" w:cs="Times New Roman"/>
          <w:szCs w:val="24"/>
        </w:rPr>
        <w:t xml:space="preserve">εκπληρώνοντας τις υποχρεώσεις της </w:t>
      </w:r>
      <w:r>
        <w:rPr>
          <w:rFonts w:eastAsia="Times New Roman" w:cs="Times New Roman"/>
          <w:szCs w:val="24"/>
        </w:rPr>
        <w:t>ε</w:t>
      </w:r>
      <w:r w:rsidRPr="00C0331D">
        <w:rPr>
          <w:rFonts w:eastAsia="Times New Roman" w:cs="Times New Roman"/>
          <w:szCs w:val="24"/>
        </w:rPr>
        <w:t>λληνικής πολιτείας</w:t>
      </w:r>
      <w:r>
        <w:rPr>
          <w:rFonts w:eastAsia="Times New Roman" w:cs="Times New Roman"/>
          <w:szCs w:val="24"/>
        </w:rPr>
        <w:t xml:space="preserve"> όλο αυτό το τελευταίο χρονικό διάστημα, που λέμε να μη συμπεριλαμβάνονται </w:t>
      </w:r>
      <w:r w:rsidRPr="00C0331D">
        <w:rPr>
          <w:rFonts w:eastAsia="Times New Roman" w:cs="Times New Roman"/>
          <w:szCs w:val="24"/>
        </w:rPr>
        <w:t xml:space="preserve">τουλάχιστον στα επιδόματα και γενικά </w:t>
      </w:r>
      <w:r>
        <w:rPr>
          <w:rFonts w:eastAsia="Times New Roman" w:cs="Times New Roman"/>
          <w:szCs w:val="24"/>
        </w:rPr>
        <w:t>σ</w:t>
      </w:r>
      <w:r w:rsidRPr="00C0331D">
        <w:rPr>
          <w:rFonts w:eastAsia="Times New Roman" w:cs="Times New Roman"/>
          <w:szCs w:val="24"/>
        </w:rPr>
        <w:t>τις κοινωνικές παροχές</w:t>
      </w:r>
      <w:r>
        <w:rPr>
          <w:rFonts w:eastAsia="Times New Roman" w:cs="Times New Roman"/>
          <w:szCs w:val="24"/>
        </w:rPr>
        <w:t>,</w:t>
      </w:r>
      <w:r w:rsidRPr="00C0331D">
        <w:rPr>
          <w:rFonts w:eastAsia="Times New Roman" w:cs="Times New Roman"/>
          <w:szCs w:val="24"/>
        </w:rPr>
        <w:t xml:space="preserve"> που αυτή η Κυβέρνηση θέσπισε για </w:t>
      </w:r>
      <w:r>
        <w:rPr>
          <w:rFonts w:eastAsia="Times New Roman" w:cs="Times New Roman"/>
          <w:szCs w:val="24"/>
        </w:rPr>
        <w:t>ό</w:t>
      </w:r>
      <w:r>
        <w:rPr>
          <w:rFonts w:eastAsia="Times New Roman" w:cs="Times New Roman"/>
          <w:szCs w:val="24"/>
        </w:rPr>
        <w:lastRenderedPageBreak/>
        <w:t xml:space="preserve">λους </w:t>
      </w:r>
      <w:r w:rsidRPr="00C0331D">
        <w:rPr>
          <w:rFonts w:eastAsia="Times New Roman" w:cs="Times New Roman"/>
          <w:szCs w:val="24"/>
        </w:rPr>
        <w:t>τους Έλληνες πολίτες</w:t>
      </w:r>
      <w:r>
        <w:rPr>
          <w:rFonts w:eastAsia="Times New Roman" w:cs="Times New Roman"/>
          <w:szCs w:val="24"/>
        </w:rPr>
        <w:t>,</w:t>
      </w:r>
      <w:r w:rsidRPr="00C0331D">
        <w:rPr>
          <w:rFonts w:eastAsia="Times New Roman" w:cs="Times New Roman"/>
          <w:szCs w:val="24"/>
        </w:rPr>
        <w:t xml:space="preserve"> είναι ρουσφέτι</w:t>
      </w:r>
      <w:r>
        <w:rPr>
          <w:rFonts w:eastAsia="Times New Roman" w:cs="Times New Roman"/>
          <w:szCs w:val="24"/>
        </w:rPr>
        <w:t xml:space="preserve">; Μήπως είναι ρουσφέτι, το να ενταχθούν και οι </w:t>
      </w:r>
      <w:r w:rsidRPr="00C0331D">
        <w:rPr>
          <w:rFonts w:eastAsia="Times New Roman" w:cs="Times New Roman"/>
          <w:szCs w:val="24"/>
        </w:rPr>
        <w:t xml:space="preserve">σπουδαστές των </w:t>
      </w:r>
      <w:r>
        <w:rPr>
          <w:rFonts w:eastAsia="Times New Roman" w:cs="Times New Roman"/>
          <w:szCs w:val="24"/>
        </w:rPr>
        <w:t>σ</w:t>
      </w:r>
      <w:r w:rsidRPr="00C0331D">
        <w:rPr>
          <w:rFonts w:eastAsia="Times New Roman" w:cs="Times New Roman"/>
          <w:szCs w:val="24"/>
        </w:rPr>
        <w:t xml:space="preserve">τρατιωτικών </w:t>
      </w:r>
      <w:r>
        <w:rPr>
          <w:rFonts w:eastAsia="Times New Roman" w:cs="Times New Roman"/>
          <w:szCs w:val="24"/>
        </w:rPr>
        <w:t>σ</w:t>
      </w:r>
      <w:r w:rsidRPr="00C0331D">
        <w:rPr>
          <w:rFonts w:eastAsia="Times New Roman" w:cs="Times New Roman"/>
          <w:szCs w:val="24"/>
        </w:rPr>
        <w:t>χολών στο γενικότερο σύστημα μετ</w:t>
      </w:r>
      <w:r>
        <w:rPr>
          <w:rFonts w:eastAsia="Times New Roman" w:cs="Times New Roman"/>
          <w:szCs w:val="24"/>
        </w:rPr>
        <w:t>εγ</w:t>
      </w:r>
      <w:r w:rsidRPr="00C0331D">
        <w:rPr>
          <w:rFonts w:eastAsia="Times New Roman" w:cs="Times New Roman"/>
          <w:szCs w:val="24"/>
        </w:rPr>
        <w:t>γραφών</w:t>
      </w:r>
      <w:r>
        <w:rPr>
          <w:rFonts w:eastAsia="Times New Roman" w:cs="Times New Roman"/>
          <w:szCs w:val="24"/>
        </w:rPr>
        <w:t>;</w:t>
      </w:r>
      <w:r w:rsidRPr="00C0331D">
        <w:rPr>
          <w:rFonts w:eastAsia="Times New Roman" w:cs="Times New Roman"/>
          <w:szCs w:val="24"/>
        </w:rPr>
        <w:t xml:space="preserve"> </w:t>
      </w:r>
    </w:p>
    <w:p w14:paraId="296716F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Εγώ δεν θα πω άλλα.</w:t>
      </w:r>
      <w:r w:rsidRPr="00C0331D">
        <w:rPr>
          <w:rFonts w:eastAsia="Times New Roman" w:cs="Times New Roman"/>
          <w:szCs w:val="24"/>
        </w:rPr>
        <w:t xml:space="preserve"> Θα πω ένα θέμα που για μένα είναι και θέμα ηθικής τάξης </w:t>
      </w:r>
      <w:r>
        <w:rPr>
          <w:rFonts w:eastAsia="Times New Roman" w:cs="Times New Roman"/>
          <w:szCs w:val="24"/>
        </w:rPr>
        <w:t xml:space="preserve">της </w:t>
      </w:r>
      <w:r w:rsidRPr="00C0331D">
        <w:rPr>
          <w:rFonts w:eastAsia="Times New Roman" w:cs="Times New Roman"/>
          <w:szCs w:val="24"/>
        </w:rPr>
        <w:t>ελληνι</w:t>
      </w:r>
      <w:r>
        <w:rPr>
          <w:rFonts w:eastAsia="Times New Roman" w:cs="Times New Roman"/>
          <w:szCs w:val="24"/>
        </w:rPr>
        <w:t>κής π</w:t>
      </w:r>
      <w:r w:rsidRPr="00C0331D">
        <w:rPr>
          <w:rFonts w:eastAsia="Times New Roman" w:cs="Times New Roman"/>
          <w:szCs w:val="24"/>
        </w:rPr>
        <w:t>ολιτεία</w:t>
      </w:r>
      <w:r>
        <w:rPr>
          <w:rFonts w:eastAsia="Times New Roman" w:cs="Times New Roman"/>
          <w:szCs w:val="24"/>
        </w:rPr>
        <w:t>ς:</w:t>
      </w:r>
      <w:r w:rsidRPr="00C0331D">
        <w:rPr>
          <w:rFonts w:eastAsia="Times New Roman" w:cs="Times New Roman"/>
          <w:szCs w:val="24"/>
        </w:rPr>
        <w:t xml:space="preserve"> </w:t>
      </w:r>
      <w:r>
        <w:rPr>
          <w:rFonts w:eastAsia="Times New Roman" w:cs="Times New Roman"/>
          <w:szCs w:val="24"/>
        </w:rPr>
        <w:t>Τ</w:t>
      </w:r>
      <w:r w:rsidRPr="00C0331D">
        <w:rPr>
          <w:rFonts w:eastAsia="Times New Roman" w:cs="Times New Roman"/>
          <w:szCs w:val="24"/>
        </w:rPr>
        <w:t>ο</w:t>
      </w:r>
      <w:r>
        <w:rPr>
          <w:rFonts w:eastAsia="Times New Roman" w:cs="Times New Roman"/>
          <w:szCs w:val="24"/>
        </w:rPr>
        <w:t xml:space="preserve"> </w:t>
      </w:r>
      <w:r w:rsidRPr="00C0331D">
        <w:rPr>
          <w:rFonts w:eastAsia="Times New Roman" w:cs="Times New Roman"/>
          <w:szCs w:val="24"/>
        </w:rPr>
        <w:t>ν</w:t>
      </w:r>
      <w:r>
        <w:rPr>
          <w:rFonts w:eastAsia="Times New Roman" w:cs="Times New Roman"/>
          <w:szCs w:val="24"/>
        </w:rPr>
        <w:t>α</w:t>
      </w:r>
      <w:r w:rsidRPr="00C0331D">
        <w:rPr>
          <w:rFonts w:eastAsia="Times New Roman" w:cs="Times New Roman"/>
          <w:szCs w:val="24"/>
        </w:rPr>
        <w:t xml:space="preserve"> εντάξουν στην υποχρέωση </w:t>
      </w:r>
      <w:r>
        <w:rPr>
          <w:rFonts w:eastAsia="Times New Roman" w:cs="Times New Roman"/>
          <w:szCs w:val="24"/>
        </w:rPr>
        <w:t>της νοσοκομειακής περίθαλψης τα</w:t>
      </w:r>
      <w:r w:rsidRPr="00C0331D">
        <w:rPr>
          <w:rFonts w:eastAsia="Times New Roman" w:cs="Times New Roman"/>
          <w:szCs w:val="24"/>
        </w:rPr>
        <w:t xml:space="preserve"> </w:t>
      </w:r>
      <w:r>
        <w:rPr>
          <w:rFonts w:eastAsia="Times New Roman" w:cs="Times New Roman"/>
          <w:szCs w:val="24"/>
        </w:rPr>
        <w:t>στελέχη,</w:t>
      </w:r>
      <w:r w:rsidRPr="00C0331D">
        <w:rPr>
          <w:rFonts w:eastAsia="Times New Roman" w:cs="Times New Roman"/>
          <w:szCs w:val="24"/>
        </w:rPr>
        <w:t xml:space="preserve"> </w:t>
      </w:r>
      <w:r>
        <w:rPr>
          <w:rFonts w:eastAsia="Times New Roman" w:cs="Times New Roman"/>
          <w:szCs w:val="24"/>
        </w:rPr>
        <w:t>τους οπλίτες που έλαβαν</w:t>
      </w:r>
      <w:r w:rsidRPr="00C0331D">
        <w:rPr>
          <w:rFonts w:eastAsia="Times New Roman" w:cs="Times New Roman"/>
          <w:szCs w:val="24"/>
        </w:rPr>
        <w:t xml:space="preserve"> μέρος στις πολεμικές επιχειρήσεις στην Κύπρο του </w:t>
      </w:r>
      <w:r>
        <w:rPr>
          <w:rFonts w:eastAsia="Times New Roman" w:cs="Times New Roman"/>
          <w:szCs w:val="24"/>
        </w:rPr>
        <w:t>1964, το 1967 και το 1974,</w:t>
      </w:r>
      <w:r w:rsidRPr="00C0331D">
        <w:rPr>
          <w:rFonts w:eastAsia="Times New Roman" w:cs="Times New Roman"/>
          <w:szCs w:val="24"/>
        </w:rPr>
        <w:t xml:space="preserve"> που τους παρέχεται για πρώτη φορά η δυνατότητα να καλύπτονται αυτοί και </w:t>
      </w:r>
      <w:r>
        <w:rPr>
          <w:rFonts w:eastAsia="Times New Roman" w:cs="Times New Roman"/>
          <w:szCs w:val="24"/>
        </w:rPr>
        <w:t xml:space="preserve">οι </w:t>
      </w:r>
      <w:r w:rsidRPr="00C0331D">
        <w:rPr>
          <w:rFonts w:eastAsia="Times New Roman" w:cs="Times New Roman"/>
          <w:szCs w:val="24"/>
        </w:rPr>
        <w:t>συγγενείς τους στα στρατιωτικά νοσοκομεία</w:t>
      </w:r>
      <w:r>
        <w:rPr>
          <w:rFonts w:eastAsia="Times New Roman" w:cs="Times New Roman"/>
          <w:szCs w:val="24"/>
        </w:rPr>
        <w:t>, ν</w:t>
      </w:r>
      <w:r w:rsidRPr="00C0331D">
        <w:rPr>
          <w:rFonts w:eastAsia="Times New Roman" w:cs="Times New Roman"/>
          <w:szCs w:val="24"/>
        </w:rPr>
        <w:t>ομίζω</w:t>
      </w:r>
      <w:r>
        <w:rPr>
          <w:rFonts w:eastAsia="Times New Roman" w:cs="Times New Roman"/>
          <w:szCs w:val="24"/>
        </w:rPr>
        <w:t xml:space="preserve"> ότι είναι από τις μεγαλύτερες ηθικές υποχρεώσεις</w:t>
      </w:r>
      <w:r w:rsidRPr="00C0331D">
        <w:rPr>
          <w:rFonts w:eastAsia="Times New Roman" w:cs="Times New Roman"/>
          <w:szCs w:val="24"/>
        </w:rPr>
        <w:t xml:space="preserve"> της πολιτείας</w:t>
      </w:r>
      <w:r>
        <w:rPr>
          <w:rFonts w:eastAsia="Times New Roman" w:cs="Times New Roman"/>
          <w:szCs w:val="24"/>
        </w:rPr>
        <w:t>.</w:t>
      </w:r>
    </w:p>
    <w:p w14:paraId="296716F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Θα κλείσω, κύριοι συνάδελφοι, με ένα αίτημα,</w:t>
      </w:r>
      <w:r w:rsidRPr="00C0331D">
        <w:rPr>
          <w:rFonts w:eastAsia="Times New Roman" w:cs="Times New Roman"/>
          <w:szCs w:val="24"/>
        </w:rPr>
        <w:t xml:space="preserve"> γιατί δεν μου αρέσει να λέω </w:t>
      </w:r>
      <w:r>
        <w:rPr>
          <w:rFonts w:eastAsia="Times New Roman" w:cs="Times New Roman"/>
          <w:szCs w:val="24"/>
        </w:rPr>
        <w:t xml:space="preserve">παράκληση </w:t>
      </w:r>
      <w:r w:rsidRPr="00C0331D">
        <w:rPr>
          <w:rFonts w:eastAsia="Times New Roman" w:cs="Times New Roman"/>
          <w:szCs w:val="24"/>
        </w:rPr>
        <w:t>εδώ μέσα</w:t>
      </w:r>
      <w:r>
        <w:rPr>
          <w:rFonts w:eastAsia="Times New Roman" w:cs="Times New Roman"/>
          <w:szCs w:val="24"/>
        </w:rPr>
        <w:t>. Αφορά την εξομοίωση των</w:t>
      </w:r>
      <w:r w:rsidRPr="00C0331D">
        <w:rPr>
          <w:rFonts w:eastAsia="Times New Roman" w:cs="Times New Roman"/>
          <w:szCs w:val="24"/>
        </w:rPr>
        <w:t xml:space="preserve"> στελεχών </w:t>
      </w:r>
      <w:r>
        <w:rPr>
          <w:rFonts w:eastAsia="Times New Roman" w:cs="Times New Roman"/>
          <w:szCs w:val="24"/>
        </w:rPr>
        <w:t xml:space="preserve">των εργαστηρίων των νοσοκομείων </w:t>
      </w:r>
      <w:r w:rsidRPr="00C0331D">
        <w:rPr>
          <w:rFonts w:eastAsia="Times New Roman" w:cs="Times New Roman"/>
          <w:szCs w:val="24"/>
        </w:rPr>
        <w:t xml:space="preserve">με τις τελευταίες </w:t>
      </w:r>
      <w:r>
        <w:rPr>
          <w:rFonts w:eastAsia="Times New Roman" w:cs="Times New Roman"/>
          <w:szCs w:val="24"/>
        </w:rPr>
        <w:t>νομολογίες</w:t>
      </w:r>
      <w:r w:rsidRPr="00C0331D">
        <w:rPr>
          <w:rFonts w:eastAsia="Times New Roman" w:cs="Times New Roman"/>
          <w:szCs w:val="24"/>
        </w:rPr>
        <w:t xml:space="preserve"> που έχει ψηφίσει το Υπουργείο Υγείας</w:t>
      </w:r>
      <w:r>
        <w:rPr>
          <w:rFonts w:eastAsia="Times New Roman" w:cs="Times New Roman"/>
          <w:szCs w:val="24"/>
        </w:rPr>
        <w:t>,</w:t>
      </w:r>
      <w:r w:rsidRPr="00C0331D">
        <w:rPr>
          <w:rFonts w:eastAsia="Times New Roman" w:cs="Times New Roman"/>
          <w:szCs w:val="24"/>
        </w:rPr>
        <w:t xml:space="preserve"> για να μην υπάρχει διαφοροποίηση ανάμεσα στο πολιτικό και στο στρατιωτικό προσωπικό</w:t>
      </w:r>
      <w:r>
        <w:rPr>
          <w:rFonts w:eastAsia="Times New Roman" w:cs="Times New Roman"/>
          <w:szCs w:val="24"/>
        </w:rPr>
        <w:t>.</w:t>
      </w:r>
      <w:r w:rsidRPr="00C0331D">
        <w:rPr>
          <w:rFonts w:eastAsia="Times New Roman" w:cs="Times New Roman"/>
          <w:szCs w:val="24"/>
        </w:rPr>
        <w:t xml:space="preserve"> </w:t>
      </w:r>
    </w:p>
    <w:p w14:paraId="296716F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96716F6" w14:textId="77777777" w:rsidR="00711852" w:rsidRDefault="000A1C6E">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296716F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sidRPr="00B146EB">
        <w:rPr>
          <w:rFonts w:eastAsia="Times New Roman" w:cs="Times New Roman"/>
          <w:b/>
          <w:szCs w:val="24"/>
        </w:rPr>
        <w:t>ΠΡΟΕΔΡΕΥΩΝ (Γεώργιος Λαμπρούλης):</w:t>
      </w:r>
      <w:r>
        <w:rPr>
          <w:rFonts w:eastAsia="Times New Roman" w:cs="Times New Roman"/>
          <w:szCs w:val="24"/>
        </w:rPr>
        <w:t xml:space="preserve"> </w:t>
      </w:r>
      <w:r w:rsidRPr="00C0331D">
        <w:rPr>
          <w:rFonts w:eastAsia="Times New Roman" w:cs="Times New Roman"/>
          <w:szCs w:val="24"/>
        </w:rPr>
        <w:t xml:space="preserve">Τον λόγο </w:t>
      </w:r>
      <w:r>
        <w:rPr>
          <w:rFonts w:eastAsia="Times New Roman" w:cs="Times New Roman"/>
          <w:szCs w:val="24"/>
        </w:rPr>
        <w:t>έχει ο Υπουργός Εθνικής Άμυνας, ο</w:t>
      </w:r>
      <w:r w:rsidRPr="00C0331D">
        <w:rPr>
          <w:rFonts w:eastAsia="Times New Roman" w:cs="Times New Roman"/>
          <w:szCs w:val="24"/>
        </w:rPr>
        <w:t xml:space="preserve"> </w:t>
      </w:r>
      <w:r>
        <w:rPr>
          <w:rFonts w:eastAsia="Times New Roman" w:cs="Times New Roman"/>
          <w:szCs w:val="24"/>
        </w:rPr>
        <w:t>κ.</w:t>
      </w:r>
      <w:r w:rsidRPr="00C0331D">
        <w:rPr>
          <w:rFonts w:eastAsia="Times New Roman" w:cs="Times New Roman"/>
          <w:szCs w:val="24"/>
        </w:rPr>
        <w:t xml:space="preserve"> Αποστολάκης</w:t>
      </w:r>
      <w:r>
        <w:rPr>
          <w:rFonts w:eastAsia="Times New Roman" w:cs="Times New Roman"/>
          <w:szCs w:val="24"/>
        </w:rPr>
        <w:t>.</w:t>
      </w:r>
    </w:p>
    <w:p w14:paraId="296716F8"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ΕΥΑΓΓΕΛΟΣ ΑΠΟΣΤΟΛΑΚΗΣ (</w:t>
      </w:r>
      <w:r w:rsidRPr="00B146EB">
        <w:rPr>
          <w:rFonts w:eastAsia="Times New Roman" w:cs="Times New Roman"/>
          <w:b/>
          <w:szCs w:val="24"/>
        </w:rPr>
        <w:t>Υπουργός Εθνικής Άμυνας)</w:t>
      </w:r>
      <w:r>
        <w:rPr>
          <w:rFonts w:eastAsia="Times New Roman" w:cs="Times New Roman"/>
          <w:szCs w:val="24"/>
        </w:rPr>
        <w:t xml:space="preserve">: Ευχαριστώ, κύριε Πρόεδρε. </w:t>
      </w:r>
    </w:p>
    <w:p w14:paraId="296716F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Κύριε Υπουργέ, κ</w:t>
      </w:r>
      <w:r w:rsidRPr="00C0331D">
        <w:rPr>
          <w:rFonts w:eastAsia="Times New Roman" w:cs="Times New Roman"/>
          <w:szCs w:val="24"/>
        </w:rPr>
        <w:t>υρίες και κύριοι Βουλευτές</w:t>
      </w:r>
      <w:r>
        <w:rPr>
          <w:rFonts w:eastAsia="Times New Roman" w:cs="Times New Roman"/>
          <w:szCs w:val="24"/>
        </w:rPr>
        <w:t>,</w:t>
      </w:r>
      <w:r w:rsidRPr="00C0331D">
        <w:rPr>
          <w:rFonts w:eastAsia="Times New Roman" w:cs="Times New Roman"/>
          <w:szCs w:val="24"/>
        </w:rPr>
        <w:t xml:space="preserve"> ο βασικός κορμός του νομοσχεδίου μας είναι η μέριμνα του προσωπικού των Ενόπλων Δυνάμεων όλων των κατηγοριών</w:t>
      </w:r>
      <w:r>
        <w:rPr>
          <w:rFonts w:eastAsia="Times New Roman" w:cs="Times New Roman"/>
          <w:szCs w:val="24"/>
        </w:rPr>
        <w:t xml:space="preserve"> κάθε βαθμού</w:t>
      </w:r>
      <w:r w:rsidRPr="00C0331D">
        <w:rPr>
          <w:rFonts w:eastAsia="Times New Roman" w:cs="Times New Roman"/>
          <w:szCs w:val="24"/>
        </w:rPr>
        <w:t xml:space="preserve"> και προέλευσης</w:t>
      </w:r>
      <w:r>
        <w:rPr>
          <w:rFonts w:eastAsia="Times New Roman" w:cs="Times New Roman"/>
          <w:szCs w:val="24"/>
        </w:rPr>
        <w:t>.</w:t>
      </w:r>
      <w:r w:rsidRPr="00C0331D">
        <w:rPr>
          <w:rFonts w:eastAsia="Times New Roman" w:cs="Times New Roman"/>
          <w:szCs w:val="24"/>
        </w:rPr>
        <w:t xml:space="preserve"> Σκοπός μας είναι να συμπαραστ</w:t>
      </w:r>
      <w:r>
        <w:rPr>
          <w:rFonts w:eastAsia="Times New Roman" w:cs="Times New Roman"/>
          <w:szCs w:val="24"/>
        </w:rPr>
        <w:t>αθούμε όσο γίνεται περισσότερο στους</w:t>
      </w:r>
      <w:r w:rsidRPr="00C0331D">
        <w:rPr>
          <w:rFonts w:eastAsia="Times New Roman" w:cs="Times New Roman"/>
          <w:szCs w:val="24"/>
        </w:rPr>
        <w:t xml:space="preserve"> ανθρώπους </w:t>
      </w:r>
      <w:r>
        <w:rPr>
          <w:rFonts w:eastAsia="Times New Roman" w:cs="Times New Roman"/>
          <w:szCs w:val="24"/>
        </w:rPr>
        <w:t>μας,</w:t>
      </w:r>
      <w:r w:rsidRPr="00C0331D">
        <w:rPr>
          <w:rFonts w:eastAsia="Times New Roman" w:cs="Times New Roman"/>
          <w:szCs w:val="24"/>
        </w:rPr>
        <w:t xml:space="preserve"> στα προσωπικά και οικογενειακά του</w:t>
      </w:r>
      <w:r>
        <w:rPr>
          <w:rFonts w:eastAsia="Times New Roman" w:cs="Times New Roman"/>
          <w:szCs w:val="24"/>
        </w:rPr>
        <w:t>ς</w:t>
      </w:r>
      <w:r w:rsidRPr="00C0331D">
        <w:rPr>
          <w:rFonts w:eastAsia="Times New Roman" w:cs="Times New Roman"/>
          <w:szCs w:val="24"/>
        </w:rPr>
        <w:t xml:space="preserve"> ζητήματα</w:t>
      </w:r>
      <w:r>
        <w:rPr>
          <w:rFonts w:eastAsia="Times New Roman" w:cs="Times New Roman"/>
          <w:szCs w:val="24"/>
        </w:rPr>
        <w:t>,</w:t>
      </w:r>
      <w:r w:rsidRPr="00C0331D">
        <w:rPr>
          <w:rFonts w:eastAsia="Times New Roman" w:cs="Times New Roman"/>
          <w:szCs w:val="24"/>
        </w:rPr>
        <w:t xml:space="preserve"> να τους δώσουμε λύσεις</w:t>
      </w:r>
      <w:r>
        <w:rPr>
          <w:rFonts w:eastAsia="Times New Roman" w:cs="Times New Roman"/>
          <w:szCs w:val="24"/>
        </w:rPr>
        <w:t>,</w:t>
      </w:r>
      <w:r w:rsidRPr="00C0331D">
        <w:rPr>
          <w:rFonts w:eastAsia="Times New Roman" w:cs="Times New Roman"/>
          <w:szCs w:val="24"/>
        </w:rPr>
        <w:t xml:space="preserve"> να </w:t>
      </w:r>
      <w:r>
        <w:rPr>
          <w:rFonts w:eastAsia="Times New Roman" w:cs="Times New Roman"/>
          <w:szCs w:val="24"/>
        </w:rPr>
        <w:t>άρουμε</w:t>
      </w:r>
      <w:r w:rsidRPr="00C0331D">
        <w:rPr>
          <w:rFonts w:eastAsia="Times New Roman" w:cs="Times New Roman"/>
          <w:szCs w:val="24"/>
        </w:rPr>
        <w:t xml:space="preserve"> εμπόδια</w:t>
      </w:r>
      <w:r>
        <w:rPr>
          <w:rFonts w:eastAsia="Times New Roman" w:cs="Times New Roman"/>
          <w:szCs w:val="24"/>
        </w:rPr>
        <w:t>,</w:t>
      </w:r>
      <w:r w:rsidRPr="00C0331D">
        <w:rPr>
          <w:rFonts w:eastAsia="Times New Roman" w:cs="Times New Roman"/>
          <w:szCs w:val="24"/>
        </w:rPr>
        <w:t xml:space="preserve"> να τους δείξουμε ότι είναι μέλη ενός οργανισμού που τους </w:t>
      </w:r>
      <w:r>
        <w:rPr>
          <w:rFonts w:eastAsia="Times New Roman" w:cs="Times New Roman"/>
          <w:szCs w:val="24"/>
        </w:rPr>
        <w:t>σέβεται</w:t>
      </w:r>
      <w:r w:rsidRPr="00C0331D">
        <w:rPr>
          <w:rFonts w:eastAsia="Times New Roman" w:cs="Times New Roman"/>
          <w:szCs w:val="24"/>
        </w:rPr>
        <w:t xml:space="preserve"> έμπρακτα και ουσιαστικά</w:t>
      </w:r>
      <w:r>
        <w:rPr>
          <w:rFonts w:eastAsia="Times New Roman" w:cs="Times New Roman"/>
          <w:szCs w:val="24"/>
        </w:rPr>
        <w:t>.</w:t>
      </w:r>
      <w:r w:rsidRPr="00C0331D">
        <w:rPr>
          <w:rFonts w:eastAsia="Times New Roman" w:cs="Times New Roman"/>
          <w:szCs w:val="24"/>
        </w:rPr>
        <w:t xml:space="preserve"> </w:t>
      </w:r>
    </w:p>
    <w:p w14:paraId="296716F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Οι διατάξεις που έχουμε </w:t>
      </w:r>
      <w:r w:rsidRPr="00C0331D">
        <w:rPr>
          <w:rFonts w:eastAsia="Times New Roman" w:cs="Times New Roman"/>
          <w:szCs w:val="24"/>
        </w:rPr>
        <w:t>συμπεριλάβει</w:t>
      </w:r>
      <w:r>
        <w:rPr>
          <w:rFonts w:eastAsia="Times New Roman" w:cs="Times New Roman"/>
          <w:szCs w:val="24"/>
        </w:rPr>
        <w:t>,</w:t>
      </w:r>
      <w:r w:rsidRPr="00C0331D">
        <w:rPr>
          <w:rFonts w:eastAsia="Times New Roman" w:cs="Times New Roman"/>
          <w:szCs w:val="24"/>
        </w:rPr>
        <w:t xml:space="preserve"> έχουν διαμορφωθεί μετά από σοβαρή </w:t>
      </w:r>
      <w:r>
        <w:rPr>
          <w:rFonts w:eastAsia="Times New Roman" w:cs="Times New Roman"/>
          <w:szCs w:val="24"/>
        </w:rPr>
        <w:t>επι</w:t>
      </w:r>
      <w:r w:rsidRPr="00C0331D">
        <w:rPr>
          <w:rFonts w:eastAsia="Times New Roman" w:cs="Times New Roman"/>
          <w:szCs w:val="24"/>
        </w:rPr>
        <w:t>τελική εργασία</w:t>
      </w:r>
      <w:r>
        <w:rPr>
          <w:rFonts w:eastAsia="Times New Roman" w:cs="Times New Roman"/>
          <w:szCs w:val="24"/>
        </w:rPr>
        <w:t>,</w:t>
      </w:r>
      <w:r w:rsidRPr="00C0331D">
        <w:rPr>
          <w:rFonts w:eastAsia="Times New Roman" w:cs="Times New Roman"/>
          <w:szCs w:val="24"/>
        </w:rPr>
        <w:t xml:space="preserve"> με διάλογο</w:t>
      </w:r>
      <w:r>
        <w:rPr>
          <w:rFonts w:eastAsia="Times New Roman" w:cs="Times New Roman"/>
          <w:szCs w:val="24"/>
        </w:rPr>
        <w:t>,</w:t>
      </w:r>
      <w:r w:rsidRPr="00C0331D">
        <w:rPr>
          <w:rFonts w:eastAsia="Times New Roman" w:cs="Times New Roman"/>
          <w:szCs w:val="24"/>
        </w:rPr>
        <w:t xml:space="preserve"> διαβούλευση και σε συνεργασία με όλους τους αρμόδιους φορείς και τα </w:t>
      </w:r>
      <w:r>
        <w:rPr>
          <w:rFonts w:eastAsia="Times New Roman" w:cs="Times New Roman"/>
          <w:szCs w:val="24"/>
        </w:rPr>
        <w:t xml:space="preserve">Υπουργεία. Επιδιώκουμε να νομοθετήσουμε </w:t>
      </w:r>
      <w:r w:rsidRPr="00C0331D">
        <w:rPr>
          <w:rFonts w:eastAsia="Times New Roman" w:cs="Times New Roman"/>
          <w:szCs w:val="24"/>
        </w:rPr>
        <w:t>τις καλύτερες δυνατές ρυθμίσεις με ανθρώπινη προσέγγιση</w:t>
      </w:r>
      <w:r>
        <w:rPr>
          <w:rFonts w:eastAsia="Times New Roman" w:cs="Times New Roman"/>
          <w:szCs w:val="24"/>
        </w:rPr>
        <w:t>,</w:t>
      </w:r>
      <w:r w:rsidRPr="00C0331D">
        <w:rPr>
          <w:rFonts w:eastAsia="Times New Roman" w:cs="Times New Roman"/>
          <w:szCs w:val="24"/>
        </w:rPr>
        <w:t xml:space="preserve"> με αίσθημα δικαίου και οπωσδήποτε με προσήλωση στην προστασία και στην επαύξηση της μαχητικής μας ικανότητας</w:t>
      </w:r>
      <w:r>
        <w:rPr>
          <w:rFonts w:eastAsia="Times New Roman" w:cs="Times New Roman"/>
          <w:szCs w:val="24"/>
        </w:rPr>
        <w:t>.</w:t>
      </w:r>
    </w:p>
    <w:p w14:paraId="296716F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θα </w:t>
      </w:r>
      <w:r w:rsidRPr="00C0331D">
        <w:rPr>
          <w:rFonts w:eastAsia="Times New Roman" w:cs="Times New Roman"/>
          <w:szCs w:val="24"/>
        </w:rPr>
        <w:t xml:space="preserve">ήταν </w:t>
      </w:r>
      <w:r>
        <w:rPr>
          <w:rFonts w:eastAsia="Times New Roman" w:cs="Times New Roman"/>
          <w:szCs w:val="24"/>
        </w:rPr>
        <w:t xml:space="preserve">ευτυχές έργο </w:t>
      </w:r>
      <w:r w:rsidRPr="00C0331D">
        <w:rPr>
          <w:rFonts w:eastAsia="Times New Roman" w:cs="Times New Roman"/>
          <w:szCs w:val="24"/>
        </w:rPr>
        <w:t>να είχαμε την οικονομική άνεση</w:t>
      </w:r>
      <w:r>
        <w:rPr>
          <w:rFonts w:eastAsia="Times New Roman" w:cs="Times New Roman"/>
          <w:szCs w:val="24"/>
        </w:rPr>
        <w:t>,</w:t>
      </w:r>
      <w:r w:rsidRPr="00C0331D">
        <w:rPr>
          <w:rFonts w:eastAsia="Times New Roman" w:cs="Times New Roman"/>
          <w:szCs w:val="24"/>
        </w:rPr>
        <w:t xml:space="preserve"> να κάνουμε ακόμα μεγαλύτερα βήματα προς αυτή την κατεύθυνση</w:t>
      </w:r>
      <w:r>
        <w:rPr>
          <w:rFonts w:eastAsia="Times New Roman" w:cs="Times New Roman"/>
          <w:szCs w:val="24"/>
        </w:rPr>
        <w:t>. Εργαζόμαστε, όμως, και</w:t>
      </w:r>
      <w:r w:rsidRPr="00C0331D">
        <w:rPr>
          <w:rFonts w:eastAsia="Times New Roman" w:cs="Times New Roman"/>
          <w:szCs w:val="24"/>
        </w:rPr>
        <w:t xml:space="preserve"> για τον σκοπό αυτό</w:t>
      </w:r>
      <w:r>
        <w:rPr>
          <w:rFonts w:eastAsia="Times New Roman" w:cs="Times New Roman"/>
          <w:szCs w:val="24"/>
        </w:rPr>
        <w:t xml:space="preserve"> στο μέρος που μας αναλογεί, γιατί </w:t>
      </w:r>
      <w:r w:rsidRPr="00C0331D">
        <w:rPr>
          <w:rFonts w:eastAsia="Times New Roman" w:cs="Times New Roman"/>
          <w:szCs w:val="24"/>
        </w:rPr>
        <w:t>η οικονομική ανά</w:t>
      </w:r>
      <w:r>
        <w:rPr>
          <w:rFonts w:eastAsia="Times New Roman" w:cs="Times New Roman"/>
          <w:szCs w:val="24"/>
        </w:rPr>
        <w:t>πτυξη της χώρας είναι ο σκοπός ε</w:t>
      </w:r>
      <w:r w:rsidRPr="00C0331D">
        <w:rPr>
          <w:rFonts w:eastAsia="Times New Roman" w:cs="Times New Roman"/>
          <w:szCs w:val="24"/>
        </w:rPr>
        <w:t>θνικός</w:t>
      </w:r>
      <w:r>
        <w:rPr>
          <w:rFonts w:eastAsia="Times New Roman" w:cs="Times New Roman"/>
          <w:szCs w:val="24"/>
        </w:rPr>
        <w:t>.</w:t>
      </w:r>
    </w:p>
    <w:p w14:paraId="296716F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Έχουμε λάβει, λοιπόν,</w:t>
      </w:r>
      <w:r w:rsidRPr="00C0331D">
        <w:rPr>
          <w:rFonts w:eastAsia="Times New Roman" w:cs="Times New Roman"/>
          <w:szCs w:val="24"/>
        </w:rPr>
        <w:t xml:space="preserve"> υπ</w:t>
      </w:r>
      <w:r>
        <w:rPr>
          <w:rFonts w:eastAsia="Times New Roman" w:cs="Times New Roman"/>
          <w:szCs w:val="24"/>
        </w:rPr>
        <w:t xml:space="preserve">’ </w:t>
      </w:r>
      <w:r w:rsidRPr="00C0331D">
        <w:rPr>
          <w:rFonts w:eastAsia="Times New Roman" w:cs="Times New Roman"/>
          <w:szCs w:val="24"/>
        </w:rPr>
        <w:t>όψ</w:t>
      </w:r>
      <w:r>
        <w:rPr>
          <w:rFonts w:eastAsia="Times New Roman" w:cs="Times New Roman"/>
          <w:szCs w:val="24"/>
        </w:rPr>
        <w:t>ιν</w:t>
      </w:r>
      <w:r w:rsidRPr="00C0331D">
        <w:rPr>
          <w:rFonts w:eastAsia="Times New Roman" w:cs="Times New Roman"/>
          <w:szCs w:val="24"/>
        </w:rPr>
        <w:t xml:space="preserve"> μας την ανάγκη της ελαχιστοποίησης του κόστους που προκαλείται στον </w:t>
      </w:r>
      <w:r>
        <w:rPr>
          <w:rFonts w:eastAsia="Times New Roman" w:cs="Times New Roman"/>
          <w:szCs w:val="24"/>
        </w:rPr>
        <w:t>κρ</w:t>
      </w:r>
      <w:r w:rsidRPr="00C0331D">
        <w:rPr>
          <w:rFonts w:eastAsia="Times New Roman" w:cs="Times New Roman"/>
          <w:szCs w:val="24"/>
        </w:rPr>
        <w:t xml:space="preserve">ατικό </w:t>
      </w:r>
      <w:r>
        <w:rPr>
          <w:rFonts w:eastAsia="Times New Roman" w:cs="Times New Roman"/>
          <w:szCs w:val="24"/>
        </w:rPr>
        <w:t>π</w:t>
      </w:r>
      <w:r w:rsidRPr="00C0331D">
        <w:rPr>
          <w:rFonts w:eastAsia="Times New Roman" w:cs="Times New Roman"/>
          <w:szCs w:val="24"/>
        </w:rPr>
        <w:t>ροϋπολογισμό</w:t>
      </w:r>
      <w:r>
        <w:rPr>
          <w:rFonts w:eastAsia="Times New Roman" w:cs="Times New Roman"/>
          <w:szCs w:val="24"/>
        </w:rPr>
        <w:t xml:space="preserve">. Θέλω, όμως, </w:t>
      </w:r>
      <w:r w:rsidRPr="00C0331D">
        <w:rPr>
          <w:rFonts w:eastAsia="Times New Roman" w:cs="Times New Roman"/>
          <w:szCs w:val="24"/>
        </w:rPr>
        <w:t>να πιστεύω ότι προτείνουμε λύσεις με τους λιγότερους δυνατού</w:t>
      </w:r>
      <w:r>
        <w:rPr>
          <w:rFonts w:eastAsia="Times New Roman" w:cs="Times New Roman"/>
          <w:szCs w:val="24"/>
        </w:rPr>
        <w:t>ς συμβιβασμούς και χωρίς εκπτώσεις</w:t>
      </w:r>
      <w:r w:rsidRPr="00C0331D">
        <w:rPr>
          <w:rFonts w:eastAsia="Times New Roman" w:cs="Times New Roman"/>
          <w:szCs w:val="24"/>
        </w:rPr>
        <w:t xml:space="preserve"> σε θέματα που αφορούν ευπαθείς ομάδες</w:t>
      </w:r>
      <w:r>
        <w:rPr>
          <w:rFonts w:eastAsia="Times New Roman" w:cs="Times New Roman"/>
          <w:szCs w:val="24"/>
        </w:rPr>
        <w:t>,</w:t>
      </w:r>
      <w:r w:rsidRPr="00C0331D">
        <w:rPr>
          <w:rFonts w:eastAsia="Times New Roman" w:cs="Times New Roman"/>
          <w:szCs w:val="24"/>
        </w:rPr>
        <w:t xml:space="preserve"> προβλήματα υγείας και ανθρώπινα δικαιώματα</w:t>
      </w:r>
      <w:r>
        <w:rPr>
          <w:rFonts w:eastAsia="Times New Roman" w:cs="Times New Roman"/>
          <w:szCs w:val="24"/>
        </w:rPr>
        <w:t>.</w:t>
      </w:r>
    </w:p>
    <w:p w14:paraId="296716F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Πέραν, όμως, της</w:t>
      </w:r>
      <w:r w:rsidRPr="00C0331D">
        <w:rPr>
          <w:rFonts w:eastAsia="Times New Roman" w:cs="Times New Roman"/>
          <w:szCs w:val="24"/>
        </w:rPr>
        <w:t xml:space="preserve"> δημοσιονομικής κατάστασης η π</w:t>
      </w:r>
      <w:r>
        <w:rPr>
          <w:rFonts w:eastAsia="Times New Roman" w:cs="Times New Roman"/>
          <w:szCs w:val="24"/>
        </w:rPr>
        <w:t>αρούσα συγκυρία είναι ευαίσθητη</w:t>
      </w:r>
      <w:r w:rsidRPr="00C0331D">
        <w:rPr>
          <w:rFonts w:eastAsia="Times New Roman" w:cs="Times New Roman"/>
          <w:szCs w:val="24"/>
        </w:rPr>
        <w:t xml:space="preserve"> και για άλλους λόγους</w:t>
      </w:r>
      <w:r>
        <w:rPr>
          <w:rFonts w:eastAsia="Times New Roman" w:cs="Times New Roman"/>
          <w:szCs w:val="24"/>
        </w:rPr>
        <w:t>.</w:t>
      </w:r>
      <w:r w:rsidRPr="00C0331D">
        <w:rPr>
          <w:rFonts w:eastAsia="Times New Roman" w:cs="Times New Roman"/>
          <w:szCs w:val="24"/>
        </w:rPr>
        <w:t xml:space="preserve"> Οι ελληνικές Ένοπλες Δυνάμεις λειτουργούν εγγυητικά όχι μόνο </w:t>
      </w:r>
      <w:r>
        <w:rPr>
          <w:rFonts w:eastAsia="Times New Roman" w:cs="Times New Roman"/>
          <w:szCs w:val="24"/>
        </w:rPr>
        <w:t>για</w:t>
      </w:r>
      <w:r w:rsidRPr="00C0331D">
        <w:rPr>
          <w:rFonts w:eastAsia="Times New Roman" w:cs="Times New Roman"/>
          <w:szCs w:val="24"/>
        </w:rPr>
        <w:t xml:space="preserve"> την ανεξαρτησία και την εδαφική ακεραιότητα της χώρας </w:t>
      </w:r>
      <w:r>
        <w:rPr>
          <w:rFonts w:eastAsia="Times New Roman" w:cs="Times New Roman"/>
          <w:szCs w:val="24"/>
        </w:rPr>
        <w:t>μας</w:t>
      </w:r>
      <w:r w:rsidRPr="00C0331D">
        <w:rPr>
          <w:rFonts w:eastAsia="Times New Roman" w:cs="Times New Roman"/>
          <w:szCs w:val="24"/>
        </w:rPr>
        <w:t xml:space="preserve"> αλλά αποτελούν παράγοντα ασφάλειας και σταθερότητας στην ευρύτερη περιοχή της Ανατολικής Μεσογείου και της Μέσης Ανατολής</w:t>
      </w:r>
      <w:r>
        <w:rPr>
          <w:rFonts w:eastAsia="Times New Roman" w:cs="Times New Roman"/>
          <w:szCs w:val="24"/>
        </w:rPr>
        <w:t xml:space="preserve">. </w:t>
      </w:r>
    </w:p>
    <w:p w14:paraId="296716F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w:t>
      </w:r>
      <w:r w:rsidRPr="00C0331D">
        <w:rPr>
          <w:rFonts w:eastAsia="Times New Roman" w:cs="Times New Roman"/>
          <w:szCs w:val="24"/>
        </w:rPr>
        <w:t xml:space="preserve"> διατήρηση της ειρήνης ξεκινά από το διεθνές πολιτικό και το </w:t>
      </w:r>
      <w:r>
        <w:rPr>
          <w:rFonts w:eastAsia="Times New Roman" w:cs="Times New Roman"/>
          <w:szCs w:val="24"/>
        </w:rPr>
        <w:t>στρατιωτικό</w:t>
      </w:r>
      <w:r w:rsidRPr="00C0331D">
        <w:rPr>
          <w:rFonts w:eastAsia="Times New Roman" w:cs="Times New Roman"/>
          <w:szCs w:val="24"/>
        </w:rPr>
        <w:t xml:space="preserve"> περιβάλλον τόσο για την ευρύτερη περιοχή των ελληνικών και των ευρωπαϊκών συμφερόντων και δικαιωμάτων</w:t>
      </w:r>
      <w:r>
        <w:rPr>
          <w:rFonts w:eastAsia="Times New Roman" w:cs="Times New Roman"/>
          <w:szCs w:val="24"/>
        </w:rPr>
        <w:t>,</w:t>
      </w:r>
      <w:r w:rsidRPr="00C0331D">
        <w:rPr>
          <w:rFonts w:eastAsia="Times New Roman" w:cs="Times New Roman"/>
          <w:szCs w:val="24"/>
        </w:rPr>
        <w:t xml:space="preserve"> όσο και παγκοσμίως</w:t>
      </w:r>
      <w:r>
        <w:rPr>
          <w:rFonts w:eastAsia="Times New Roman" w:cs="Times New Roman"/>
          <w:szCs w:val="24"/>
        </w:rPr>
        <w:t xml:space="preserve">. </w:t>
      </w:r>
    </w:p>
    <w:p w14:paraId="296716F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Η εικόνα, επομένως, που πρέπει να έχουν οι Ένοπλες Δυνάμεις μιας χώρας στρατιωτικά αξιόπιστης και ισχυρής, με διεθνή λόγο και ρόλο, πρέπει να είναι μια εικόνα αποφασιστικότητας και συνοχής και ακριβώς σε αυτή τη συνοχή αποσκοπεί η διαρκής μέριμνα για το προσωπικό, η διατήρηση του αισθήματος δικαιοσύνης, η επιβράβευση της προσφοράς, το πνεύμα κατανόησης, η παροχή κινήτρων, ο σεβασμός των δικαιωμάτων, η συνδρομή στις προσωπικές και οικογενειακές ανάγκες.</w:t>
      </w:r>
    </w:p>
    <w:p w14:paraId="2967170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προσωπικό των Ενόπλων Δυνάμεων, από τα μόνιμα στελέχη μέχρι τα παιδιά που υπηρετούν τη στρατιωτική τους θητεία, είναι στην πρώτη γραμμή του εθνικού καθήκοντος και ξέρουμε ότι το κάνουν με επίγνωση της αποστολής τους και με πραγματικό αίσθημα προσφοράς. Γι’ αυτό το Υπουργείο Εθνικής Άμυνας θεωρεί ότι η διατήρηση της αποτελεσματικότητας είναι πρωτίστως ζήτημα ηθικού. Το ηθικό είναι αυτό που έχει επαυξήσει το αξιόμαχο και το στρατιωτικό μας κύρος σε περιφερειακό και συμμαχικό επίπεδο, παρά την κρίση, παρά τις περικοπές, παρά τη διεθνή ρευστότητα και τις ασύμμετρες απειλές που έχουμε να αντιμετωπίσουμε.</w:t>
      </w:r>
    </w:p>
    <w:p w14:paraId="2967170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Σε αυτή τη βάση, επομένως, θα αναφερθώ σε συγκεκριμένες ρυθμίσεις που περιλαμβάνονται στο νομοσχέδιο και νομίζω ότι δίνουν το στίγμα του. Έχουν ήδη συζητηθεί στην επιτροπή, όπου με χαρά είδα ότι η πλειοψηφία </w:t>
      </w:r>
      <w:r>
        <w:rPr>
          <w:rFonts w:eastAsia="Times New Roman" w:cs="Times New Roman"/>
          <w:szCs w:val="24"/>
        </w:rPr>
        <w:lastRenderedPageBreak/>
        <w:t>των Βουλευτών που συμμετείχαν, τις έκρινε αντικειμενικά και καλόπιστα και πολλές από αυτές έγιναν αποδεκτές διακομματικά.</w:t>
      </w:r>
    </w:p>
    <w:p w14:paraId="2967170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Ενδεικτικά, λοιπόν, θα αναφερθώ στα εξής: Μειώνεται η στρατιωτική θητεία για τα τέκνα των τριτέκνων και πολυτέκνων οικογενειών. Εκσυγχρονίζεται η νομοθεσία για τους αντιρρησίες συνείδησης και εναρμονίζεται με το γενικότερο πλαίσιο της Ευρωπαϊκής Συνθήκης για τα Δικαιώματα του Ανθρώπου.</w:t>
      </w:r>
    </w:p>
    <w:p w14:paraId="2967170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Εδώ θέλω να σταθώ σε δύο θέματα. Το πρώτο αφορά την άρση της υποχρέωσης που υπάρχει σήμερα από τον νόμο να υπηρετούν οι αντιρρησίες συνείδησης χρονικά μεγαλύτερη θητεία, σε σχέση με όσους την εκπληρώνουν ένοπλα. Με την εναλλακτική θητεία, όπως γνωρίζετε, παρέχονται κάποιες πραγματικές υπηρεσίες στο κοινωνικό σύνολο και δεν υπάρχει λόγος να διαρκεί περισσότερο ή να έχει τιμωρητικό χαρακτήρα. Αυτή είναι πάγια θέση των αποφάσεων το Ευρωπαϊκού Δικαστηρίου και την υλοποιούμε.</w:t>
      </w:r>
    </w:p>
    <w:p w14:paraId="2967170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 δεύτερο αφορά στη σύνθεση της επιτροπής που εξετάζει τα αιτήματα υπαγωγής στην εναλλακτική αυτή υπηρεσία. Ο μόνος λόγος που αναφέρομαι σε αυτό, είναι ότι ακούστηκαν διάφορες κατηγορίες και αβάσιμοι φόβοι περί δήθεν απαξίωσης των στρατιωτικών, επειδή αντικαθιστούμε τον έναν </w:t>
      </w:r>
      <w:r>
        <w:rPr>
          <w:rFonts w:eastAsia="Times New Roman" w:cs="Times New Roman"/>
          <w:szCs w:val="24"/>
        </w:rPr>
        <w:lastRenderedPageBreak/>
        <w:t>από τους δύο στρατιωτικούς με έναν καθηγητή φιλοσοφικής, κοινωνιολογίας ή νομικής.</w:t>
      </w:r>
    </w:p>
    <w:p w14:paraId="2967170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ζήτημα των προσωπικών πεποιθήσεων, όπως αντιλαμβάνεστε φαντάζομαι όλοι, δεν είναι στρατιωτικό αλλά προσωπικό, και άπτεται περισσότερο των επιστημών που σας ανέφερα. Είναι, δηλαδή, θέμα επιλογής της κατάλληλης επιστημονικής ειδικότητας και όχι αντικειμενικότητας ή αμεροληψίας. Καλό είναι, λοιπόν, να είμαστε προσεκτικοί και να μη δημιουργούμε εντυπώσεις, σχετικά με την ακεραιότητα των στελεχών των Ενόπλων Δυνάμεων χωρίς λόγο.</w:t>
      </w:r>
    </w:p>
    <w:p w14:paraId="2967170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Ως προς την επιλογή των καθηγητών αυτών από την περιοχή της Αττικής νομίζω ότι είναι εύλογο, γιατί μ' αυτόν τον τρόπο μειώνουμε και το κόστος της παρεχόμενης αποζημίωσης αλλά είναι και ευχερέστερη η παρουσία τους στις συνεδριάσεις των επιτροπών.</w:t>
      </w:r>
    </w:p>
    <w:p w14:paraId="2967170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Συστήνονται, επίσης, τα Γραφεία Νομικής Προστασίας Στελεχών, με σκοπό να παρέχουν άμεση και απευθείας ενημέρωση στα στελέχη, σχετικά με υπηρεσιακές υποθέσεις που τα αφορούν άμεσα και προσωπικά, αλλά και να συνδράμουν τα επιτελεία στον εντοπισμό τυχόν περιπτώσεων κακοδιοίκησης. </w:t>
      </w:r>
    </w:p>
    <w:p w14:paraId="2967170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Κάποιοι επέλεξαν να παρουσιάσουν μια στρεβλή εικόνα της διάταξης αυτής, κάνοντας λόγο για παράκαμψη της ιεραρχίας και για πλήγμα στην πειθαρχία των Ενόπλων Δυνάμεων. Το έκαναν, μάλιστα, με οξύ και απρεπές ύφος, με προσωπικές κατηγορίες εναντίον μου στην επιτροπή και με αναρτήσεις στα κοινωνικά δίκτυα και στον Τύπο. </w:t>
      </w:r>
    </w:p>
    <w:p w14:paraId="2967170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Πρόκειται, φυσικά, για παρερμηνεία και αναρωτιέμαι πόσο καθαρή πρέπει να είναι η διατύπωση της διάταξης, ώστε και ο πλέον καχύποπτος να αντιληφθεί ότι αντικείμενο των γραφείων είναι η ενημέρωση των στελεχών για το τι προβλέπει ο νόμος ως προς τα δικαιώματα και τις υποχρεώσεις τους. Αυτή η ενημέρωση δεν λειτουργεί μόνο υπέρ του αισθήματος δικαίου που πρέπει να έχει το στέλεχος στην εκτέλεση της αποστολής του αλλά και υπέρ της υπηρεσίας, δηλαδή, ουσιαστικά των στελεχών που βρίσκονται σε θέσεις προϊσταμένων και πρέπει να διοικούν το προσωπικό δίκαια και με το λιγότερο δυνατό γραφειοκρατικό κόστος.</w:t>
      </w:r>
    </w:p>
    <w:p w14:paraId="2967170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Όπως είπα και στην επιτροπή, οι περιπτώσεις κακοδιοίκησης στις Ένοπλες Δυνάμεις δεν είναι συχνές. Φυσικά αυτό δεν σημαίνει ότι δεν μπορούμε να ενισχύσουμε ακόμα περισσότερο το πλαίσιο πρόληψής τους.</w:t>
      </w:r>
    </w:p>
    <w:p w14:paraId="2967170B"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Αυτές είναι οι παράμετροι του θέματος που μπορούμε να συζητήσουμε, γιατί είναι και οι </w:t>
      </w:r>
      <w:r w:rsidRPr="00C62937">
        <w:rPr>
          <w:rFonts w:eastAsia="Times New Roman"/>
          <w:color w:val="1D2228"/>
          <w:szCs w:val="24"/>
        </w:rPr>
        <w:t>πραγματικές</w:t>
      </w:r>
      <w:r>
        <w:rPr>
          <w:rFonts w:eastAsia="Times New Roman"/>
          <w:color w:val="1D2228"/>
          <w:szCs w:val="24"/>
        </w:rPr>
        <w:t>. Τ</w:t>
      </w:r>
      <w:r w:rsidRPr="00C62937">
        <w:rPr>
          <w:rFonts w:eastAsia="Times New Roman"/>
          <w:color w:val="1D2228"/>
          <w:szCs w:val="24"/>
        </w:rPr>
        <w:t>α υπόλοιπα φοβάμαι ότι γίνονται μόνο για τη δημιουργία εντυπώσεων</w:t>
      </w:r>
      <w:r>
        <w:rPr>
          <w:rFonts w:eastAsia="Times New Roman"/>
          <w:color w:val="1D2228"/>
          <w:szCs w:val="24"/>
        </w:rPr>
        <w:t>.</w:t>
      </w:r>
    </w:p>
    <w:p w14:paraId="2967170C"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Σ</w:t>
      </w:r>
      <w:r w:rsidRPr="00C62937">
        <w:rPr>
          <w:rFonts w:eastAsia="Times New Roman"/>
          <w:color w:val="1D2228"/>
          <w:szCs w:val="24"/>
        </w:rPr>
        <w:t>υνεχίζοντας</w:t>
      </w:r>
      <w:r>
        <w:rPr>
          <w:rFonts w:eastAsia="Times New Roman"/>
          <w:color w:val="1D2228"/>
          <w:szCs w:val="24"/>
        </w:rPr>
        <w:t>,</w:t>
      </w:r>
      <w:r w:rsidRPr="00C62937">
        <w:rPr>
          <w:rFonts w:eastAsia="Times New Roman"/>
          <w:color w:val="1D2228"/>
          <w:szCs w:val="24"/>
        </w:rPr>
        <w:t xml:space="preserve"> με τις διατάξεις λαμβάνεται μέριμνα για το ωράριο εργασίας και τις μεταθέσεις του προσωπικού που έχει σοβαρά προβλήματα υγείας ή επιμελείται άτομα με αναπηρία</w:t>
      </w:r>
      <w:r>
        <w:rPr>
          <w:rFonts w:eastAsia="Times New Roman"/>
          <w:color w:val="1D2228"/>
          <w:szCs w:val="24"/>
        </w:rPr>
        <w:t>. Ε</w:t>
      </w:r>
      <w:r w:rsidRPr="00C62937">
        <w:rPr>
          <w:rFonts w:eastAsia="Times New Roman"/>
          <w:color w:val="1D2228"/>
          <w:szCs w:val="24"/>
        </w:rPr>
        <w:t>ξαιρούνται τα αναδρομικά</w:t>
      </w:r>
      <w:r>
        <w:rPr>
          <w:rFonts w:eastAsia="Times New Roman"/>
          <w:color w:val="1D2228"/>
          <w:szCs w:val="24"/>
        </w:rPr>
        <w:t>,</w:t>
      </w:r>
      <w:r w:rsidRPr="00C62937">
        <w:rPr>
          <w:rFonts w:eastAsia="Times New Roman"/>
          <w:color w:val="1D2228"/>
          <w:szCs w:val="24"/>
        </w:rPr>
        <w:t xml:space="preserve"> που καταβλήθηκαν το 2018 από τον προϋπολογισμό του εισοδήματος για τη</w:t>
      </w:r>
      <w:r>
        <w:rPr>
          <w:rFonts w:eastAsia="Times New Roman"/>
          <w:color w:val="1D2228"/>
          <w:szCs w:val="24"/>
        </w:rPr>
        <w:t>ν</w:t>
      </w:r>
      <w:r w:rsidRPr="00C62937">
        <w:rPr>
          <w:rFonts w:eastAsia="Times New Roman"/>
          <w:color w:val="1D2228"/>
          <w:szCs w:val="24"/>
        </w:rPr>
        <w:t xml:space="preserve"> </w:t>
      </w:r>
      <w:r>
        <w:rPr>
          <w:rFonts w:eastAsia="Times New Roman"/>
          <w:color w:val="1D2228"/>
          <w:szCs w:val="24"/>
        </w:rPr>
        <w:t>κα</w:t>
      </w:r>
      <w:r w:rsidRPr="00C62937">
        <w:rPr>
          <w:rFonts w:eastAsia="Times New Roman"/>
          <w:color w:val="1D2228"/>
          <w:szCs w:val="24"/>
        </w:rPr>
        <w:t>ταβολή των κοινωνικών επιδομάτων</w:t>
      </w:r>
      <w:r>
        <w:rPr>
          <w:rFonts w:eastAsia="Times New Roman"/>
          <w:color w:val="1D2228"/>
          <w:szCs w:val="24"/>
        </w:rPr>
        <w:t xml:space="preserve"> παροχών και ο</w:t>
      </w:r>
      <w:r w:rsidRPr="00C62937">
        <w:rPr>
          <w:rFonts w:eastAsia="Times New Roman"/>
          <w:color w:val="1D2228"/>
          <w:szCs w:val="24"/>
        </w:rPr>
        <w:t>ικονομικών ενισχύσεων</w:t>
      </w:r>
      <w:r>
        <w:rPr>
          <w:rFonts w:eastAsia="Times New Roman"/>
          <w:color w:val="1D2228"/>
          <w:szCs w:val="24"/>
        </w:rPr>
        <w:t xml:space="preserve">. </w:t>
      </w:r>
    </w:p>
    <w:p w14:paraId="2967170D"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Ε</w:t>
      </w:r>
      <w:r w:rsidRPr="00C62937">
        <w:rPr>
          <w:rFonts w:eastAsia="Times New Roman"/>
          <w:color w:val="1D2228"/>
          <w:szCs w:val="24"/>
        </w:rPr>
        <w:t>πεκτείν</w:t>
      </w:r>
      <w:r>
        <w:rPr>
          <w:rFonts w:eastAsia="Times New Roman"/>
          <w:color w:val="1D2228"/>
          <w:szCs w:val="24"/>
        </w:rPr>
        <w:t>ε</w:t>
      </w:r>
      <w:r w:rsidRPr="00C62937">
        <w:rPr>
          <w:rFonts w:eastAsia="Times New Roman"/>
          <w:color w:val="1D2228"/>
          <w:szCs w:val="24"/>
        </w:rPr>
        <w:t xml:space="preserve">ται </w:t>
      </w:r>
      <w:r>
        <w:rPr>
          <w:rFonts w:eastAsia="Times New Roman"/>
          <w:color w:val="1D2228"/>
          <w:szCs w:val="24"/>
        </w:rPr>
        <w:t xml:space="preserve">στους </w:t>
      </w:r>
      <w:r w:rsidRPr="00C62937">
        <w:rPr>
          <w:rFonts w:eastAsia="Times New Roman"/>
          <w:color w:val="1D2228"/>
          <w:szCs w:val="24"/>
        </w:rPr>
        <w:t>στρατιωτικούς η δυνατότητα που ήδη έχουν οι δημόσιοι υπάλληλοι</w:t>
      </w:r>
      <w:r>
        <w:rPr>
          <w:rFonts w:eastAsia="Times New Roman"/>
          <w:color w:val="1D2228"/>
          <w:szCs w:val="24"/>
        </w:rPr>
        <w:t xml:space="preserve"> αλλά και τα στελέχη των Σωμάτων Α</w:t>
      </w:r>
      <w:r w:rsidRPr="00C62937">
        <w:rPr>
          <w:rFonts w:eastAsia="Times New Roman"/>
          <w:color w:val="1D2228"/>
          <w:szCs w:val="24"/>
        </w:rPr>
        <w:t xml:space="preserve">σφαλείας για την εκπροσώπηση και την υπεράσπισή τους στα </w:t>
      </w:r>
      <w:r>
        <w:rPr>
          <w:rFonts w:eastAsia="Times New Roman"/>
          <w:color w:val="1D2228"/>
          <w:szCs w:val="24"/>
        </w:rPr>
        <w:t>π</w:t>
      </w:r>
      <w:r w:rsidRPr="00C62937">
        <w:rPr>
          <w:rFonts w:eastAsia="Times New Roman"/>
          <w:color w:val="1D2228"/>
          <w:szCs w:val="24"/>
        </w:rPr>
        <w:t xml:space="preserve">οινικά </w:t>
      </w:r>
      <w:r>
        <w:rPr>
          <w:rFonts w:eastAsia="Times New Roman"/>
          <w:color w:val="1D2228"/>
          <w:szCs w:val="24"/>
        </w:rPr>
        <w:t>δ</w:t>
      </w:r>
      <w:r w:rsidRPr="00C62937">
        <w:rPr>
          <w:rFonts w:eastAsia="Times New Roman"/>
          <w:color w:val="1D2228"/>
          <w:szCs w:val="24"/>
        </w:rPr>
        <w:t>ικαστήρια για υπηρεσιακές υποθέσε</w:t>
      </w:r>
      <w:r>
        <w:rPr>
          <w:rFonts w:eastAsia="Times New Roman"/>
          <w:color w:val="1D2228"/>
          <w:szCs w:val="24"/>
        </w:rPr>
        <w:t>ις από λειτουργούς του Νομικού Σ</w:t>
      </w:r>
      <w:r w:rsidRPr="00C62937">
        <w:rPr>
          <w:rFonts w:eastAsia="Times New Roman"/>
          <w:color w:val="1D2228"/>
          <w:szCs w:val="24"/>
        </w:rPr>
        <w:t>υμβουλίου του Κράτους</w:t>
      </w:r>
      <w:r>
        <w:rPr>
          <w:rFonts w:eastAsia="Times New Roman"/>
          <w:color w:val="1D2228"/>
          <w:szCs w:val="24"/>
        </w:rPr>
        <w:t>.</w:t>
      </w:r>
    </w:p>
    <w:p w14:paraId="2967170E"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Ρυθμίζεται μεγάλος αριθμός εκκρεμοτήτων, που άπτονται της υπηρεσιακής και βαθμολογικής </w:t>
      </w:r>
      <w:r w:rsidRPr="00C62937">
        <w:rPr>
          <w:rFonts w:eastAsia="Times New Roman"/>
          <w:color w:val="1D2228"/>
          <w:szCs w:val="24"/>
        </w:rPr>
        <w:t>εξέλιξης κάθε κατηγορίας προσωπικού</w:t>
      </w:r>
      <w:r>
        <w:rPr>
          <w:rFonts w:eastAsia="Times New Roman"/>
          <w:color w:val="1D2228"/>
          <w:szCs w:val="24"/>
        </w:rPr>
        <w:t xml:space="preserve">. Καθιερώνεται νέος </w:t>
      </w:r>
      <w:r w:rsidRPr="00C62937">
        <w:rPr>
          <w:rFonts w:eastAsia="Times New Roman"/>
          <w:color w:val="1D2228"/>
          <w:szCs w:val="24"/>
        </w:rPr>
        <w:t xml:space="preserve">τύπος </w:t>
      </w:r>
      <w:r>
        <w:rPr>
          <w:rFonts w:eastAsia="Times New Roman"/>
          <w:color w:val="1D2228"/>
          <w:szCs w:val="24"/>
        </w:rPr>
        <w:t>δελτίου τ</w:t>
      </w:r>
      <w:r w:rsidRPr="00C62937">
        <w:rPr>
          <w:rFonts w:eastAsia="Times New Roman"/>
          <w:color w:val="1D2228"/>
          <w:szCs w:val="24"/>
        </w:rPr>
        <w:t>αυτότητας των στρατιωτικών</w:t>
      </w:r>
      <w:r>
        <w:rPr>
          <w:rFonts w:eastAsia="Times New Roman"/>
          <w:color w:val="1D2228"/>
          <w:szCs w:val="24"/>
        </w:rPr>
        <w:t>,</w:t>
      </w:r>
      <w:r w:rsidRPr="00C62937">
        <w:rPr>
          <w:rFonts w:eastAsia="Times New Roman"/>
          <w:color w:val="1D2228"/>
          <w:szCs w:val="24"/>
        </w:rPr>
        <w:t xml:space="preserve"> το οποίο θα χρησιμεύει ως ταξιδιωτικό έγγραφο και θα έχει νέες προδιαγραφές ασφαλείας</w:t>
      </w:r>
      <w:r>
        <w:rPr>
          <w:rFonts w:eastAsia="Times New Roman"/>
          <w:color w:val="1D2228"/>
          <w:szCs w:val="24"/>
        </w:rPr>
        <w:t xml:space="preserve">. </w:t>
      </w:r>
    </w:p>
    <w:p w14:paraId="2967170F"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Εισάγονται με επιεικέστερα κριτήρια στις στρατιωτικές σχολές οι μαθητές που έζησαν τ</w:t>
      </w:r>
      <w:r w:rsidRPr="00C62937">
        <w:rPr>
          <w:rFonts w:eastAsia="Times New Roman"/>
          <w:color w:val="1D2228"/>
          <w:szCs w:val="24"/>
        </w:rPr>
        <w:t xml:space="preserve">ις </w:t>
      </w:r>
      <w:r>
        <w:rPr>
          <w:rFonts w:eastAsia="Times New Roman"/>
          <w:color w:val="1D2228"/>
          <w:szCs w:val="24"/>
        </w:rPr>
        <w:t>δύσκολες στιγμές με τις πλημμύρες σ</w:t>
      </w:r>
      <w:r w:rsidRPr="00C62937">
        <w:rPr>
          <w:rFonts w:eastAsia="Times New Roman"/>
          <w:color w:val="1D2228"/>
          <w:szCs w:val="24"/>
        </w:rPr>
        <w:t xml:space="preserve">τη </w:t>
      </w:r>
      <w:r>
        <w:rPr>
          <w:rFonts w:eastAsia="Times New Roman"/>
          <w:color w:val="1D2228"/>
          <w:szCs w:val="24"/>
        </w:rPr>
        <w:t>Μ</w:t>
      </w:r>
      <w:r w:rsidRPr="00C62937">
        <w:rPr>
          <w:rFonts w:eastAsia="Times New Roman"/>
          <w:color w:val="1D2228"/>
          <w:szCs w:val="24"/>
        </w:rPr>
        <w:t>άντρα το</w:t>
      </w:r>
      <w:r>
        <w:rPr>
          <w:rFonts w:eastAsia="Times New Roman"/>
          <w:color w:val="1D2228"/>
          <w:szCs w:val="24"/>
        </w:rPr>
        <w:t xml:space="preserve"> 2017 </w:t>
      </w:r>
      <w:r>
        <w:rPr>
          <w:rFonts w:eastAsia="Times New Roman"/>
          <w:color w:val="1D2228"/>
          <w:szCs w:val="24"/>
        </w:rPr>
        <w:lastRenderedPageBreak/>
        <w:t>και τις πυρκαγιάς στο Μ</w:t>
      </w:r>
      <w:r w:rsidRPr="00C62937">
        <w:rPr>
          <w:rFonts w:eastAsia="Times New Roman"/>
          <w:color w:val="1D2228"/>
          <w:szCs w:val="24"/>
        </w:rPr>
        <w:t xml:space="preserve">άτι </w:t>
      </w:r>
      <w:r>
        <w:rPr>
          <w:rFonts w:eastAsia="Times New Roman"/>
          <w:color w:val="1D2228"/>
          <w:szCs w:val="24"/>
        </w:rPr>
        <w:t xml:space="preserve">το </w:t>
      </w:r>
      <w:r w:rsidRPr="00C62937">
        <w:rPr>
          <w:rFonts w:eastAsia="Times New Roman"/>
          <w:color w:val="1D2228"/>
          <w:szCs w:val="24"/>
        </w:rPr>
        <w:t>2018</w:t>
      </w:r>
      <w:r>
        <w:rPr>
          <w:rFonts w:eastAsia="Times New Roman"/>
          <w:color w:val="1D2228"/>
          <w:szCs w:val="24"/>
        </w:rPr>
        <w:t>. Επεκτείνεται η περίθαλψη στα στρατιωτικά ν</w:t>
      </w:r>
      <w:r w:rsidRPr="00C62937">
        <w:rPr>
          <w:rFonts w:eastAsia="Times New Roman"/>
          <w:color w:val="1D2228"/>
          <w:szCs w:val="24"/>
        </w:rPr>
        <w:t xml:space="preserve">οσοκομεία των ανασφάλιστων και των οικογενειών όσων συμμετείχαν στα πολεμικά γεγονότα της Κύπρου </w:t>
      </w:r>
      <w:r>
        <w:rPr>
          <w:rFonts w:eastAsia="Times New Roman"/>
          <w:color w:val="1D2228"/>
          <w:szCs w:val="24"/>
        </w:rPr>
        <w:t xml:space="preserve">1964, </w:t>
      </w:r>
      <w:r w:rsidRPr="00C62937">
        <w:rPr>
          <w:rFonts w:eastAsia="Times New Roman"/>
          <w:color w:val="1D2228"/>
          <w:szCs w:val="24"/>
        </w:rPr>
        <w:t>1967 και 1974</w:t>
      </w:r>
      <w:r>
        <w:rPr>
          <w:rFonts w:eastAsia="Times New Roman"/>
          <w:color w:val="1D2228"/>
          <w:szCs w:val="24"/>
        </w:rPr>
        <w:t xml:space="preserve">. </w:t>
      </w:r>
    </w:p>
    <w:p w14:paraId="29671710"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Εκσυγχρονίζεται το πλαίσιο λειτουργίας της Υπηρεσίας Υποδοχής Πλοίων και Πολεμικής Χ</w:t>
      </w:r>
      <w:r w:rsidRPr="00C62937">
        <w:rPr>
          <w:rFonts w:eastAsia="Times New Roman"/>
          <w:color w:val="1D2228"/>
          <w:szCs w:val="24"/>
        </w:rPr>
        <w:t>ρησιμοποί</w:t>
      </w:r>
      <w:r>
        <w:rPr>
          <w:rFonts w:eastAsia="Times New Roman"/>
          <w:color w:val="1D2228"/>
          <w:szCs w:val="24"/>
        </w:rPr>
        <w:t>ησης Λ</w:t>
      </w:r>
      <w:r w:rsidRPr="00C62937">
        <w:rPr>
          <w:rFonts w:eastAsia="Times New Roman"/>
          <w:color w:val="1D2228"/>
          <w:szCs w:val="24"/>
        </w:rPr>
        <w:t>ιμένων</w:t>
      </w:r>
      <w:r>
        <w:rPr>
          <w:rFonts w:eastAsia="Times New Roman"/>
          <w:color w:val="1D2228"/>
          <w:szCs w:val="24"/>
        </w:rPr>
        <w:t>. Ιδρύεται η Ε</w:t>
      </w:r>
      <w:r w:rsidRPr="00C62937">
        <w:rPr>
          <w:rFonts w:eastAsia="Times New Roman"/>
          <w:color w:val="1D2228"/>
          <w:szCs w:val="24"/>
        </w:rPr>
        <w:t xml:space="preserve">θνική </w:t>
      </w:r>
      <w:r>
        <w:rPr>
          <w:rFonts w:eastAsia="Times New Roman"/>
          <w:color w:val="1D2228"/>
          <w:szCs w:val="24"/>
        </w:rPr>
        <w:t>Στρατιωτική Αρχή Α</w:t>
      </w:r>
      <w:r w:rsidRPr="00C62937">
        <w:rPr>
          <w:rFonts w:eastAsia="Times New Roman"/>
          <w:color w:val="1D2228"/>
          <w:szCs w:val="24"/>
        </w:rPr>
        <w:t>ξιοπλοΐας ως ανεξάρτητη οργανωτική μονάδα του ΓΕΕΘΑ για την πι</w:t>
      </w:r>
      <w:r>
        <w:rPr>
          <w:rFonts w:eastAsia="Times New Roman"/>
          <w:color w:val="1D2228"/>
          <w:szCs w:val="24"/>
        </w:rPr>
        <w:t>στοποίηση της συμμόρφωσης υλικού,</w:t>
      </w:r>
      <w:r w:rsidRPr="00C62937">
        <w:rPr>
          <w:rFonts w:eastAsia="Times New Roman"/>
          <w:color w:val="1D2228"/>
          <w:szCs w:val="24"/>
        </w:rPr>
        <w:t xml:space="preserve"> μέσω και προσωπικού των Ενόπλων Δυνάμεων και φορέων της αμυντικής βιομηχανίας</w:t>
      </w:r>
      <w:r>
        <w:rPr>
          <w:rFonts w:eastAsia="Times New Roman"/>
          <w:color w:val="1D2228"/>
          <w:szCs w:val="24"/>
        </w:rPr>
        <w:t>,</w:t>
      </w:r>
      <w:r w:rsidRPr="00C62937">
        <w:rPr>
          <w:rFonts w:eastAsia="Times New Roman"/>
          <w:color w:val="1D2228"/>
          <w:szCs w:val="24"/>
        </w:rPr>
        <w:t xml:space="preserve"> με το εθνικό και </w:t>
      </w:r>
      <w:r>
        <w:rPr>
          <w:rFonts w:eastAsia="Times New Roman"/>
          <w:color w:val="1D2228"/>
          <w:szCs w:val="24"/>
        </w:rPr>
        <w:t>δ</w:t>
      </w:r>
      <w:r w:rsidRPr="00C62937">
        <w:rPr>
          <w:rFonts w:eastAsia="Times New Roman"/>
          <w:color w:val="1D2228"/>
          <w:szCs w:val="24"/>
        </w:rPr>
        <w:t xml:space="preserve">ιεθνές </w:t>
      </w:r>
      <w:r>
        <w:rPr>
          <w:rFonts w:eastAsia="Times New Roman"/>
          <w:color w:val="1D2228"/>
          <w:szCs w:val="24"/>
        </w:rPr>
        <w:t>κ</w:t>
      </w:r>
      <w:r w:rsidRPr="00C62937">
        <w:rPr>
          <w:rFonts w:eastAsia="Times New Roman"/>
          <w:color w:val="1D2228"/>
          <w:szCs w:val="24"/>
        </w:rPr>
        <w:t xml:space="preserve">ανονιστικό </w:t>
      </w:r>
      <w:r>
        <w:rPr>
          <w:rFonts w:eastAsia="Times New Roman"/>
          <w:color w:val="1D2228"/>
          <w:szCs w:val="24"/>
        </w:rPr>
        <w:t>π</w:t>
      </w:r>
      <w:r w:rsidRPr="00C62937">
        <w:rPr>
          <w:rFonts w:eastAsia="Times New Roman"/>
          <w:color w:val="1D2228"/>
          <w:szCs w:val="24"/>
        </w:rPr>
        <w:t xml:space="preserve">λαίσιο </w:t>
      </w:r>
      <w:r>
        <w:rPr>
          <w:rFonts w:eastAsia="Times New Roman"/>
          <w:color w:val="1D2228"/>
          <w:szCs w:val="24"/>
        </w:rPr>
        <w:t>α</w:t>
      </w:r>
      <w:r w:rsidRPr="00C62937">
        <w:rPr>
          <w:rFonts w:eastAsia="Times New Roman"/>
          <w:color w:val="1D2228"/>
          <w:szCs w:val="24"/>
        </w:rPr>
        <w:t xml:space="preserve">ξιοπλοΐας </w:t>
      </w:r>
      <w:r>
        <w:rPr>
          <w:rFonts w:eastAsia="Times New Roman"/>
          <w:color w:val="1D2228"/>
          <w:szCs w:val="24"/>
        </w:rPr>
        <w:t>α</w:t>
      </w:r>
      <w:r w:rsidRPr="00C62937">
        <w:rPr>
          <w:rFonts w:eastAsia="Times New Roman"/>
          <w:color w:val="1D2228"/>
          <w:szCs w:val="24"/>
        </w:rPr>
        <w:t xml:space="preserve">εροσκαφών και </w:t>
      </w:r>
      <w:r>
        <w:rPr>
          <w:rFonts w:eastAsia="Times New Roman"/>
          <w:color w:val="1D2228"/>
          <w:szCs w:val="24"/>
        </w:rPr>
        <w:t>π</w:t>
      </w:r>
      <w:r w:rsidRPr="00C62937">
        <w:rPr>
          <w:rFonts w:eastAsia="Times New Roman"/>
          <w:color w:val="1D2228"/>
          <w:szCs w:val="24"/>
        </w:rPr>
        <w:t>λοίων</w:t>
      </w:r>
      <w:r>
        <w:rPr>
          <w:rFonts w:eastAsia="Times New Roman"/>
          <w:color w:val="1D2228"/>
          <w:szCs w:val="24"/>
        </w:rPr>
        <w:t>.</w:t>
      </w:r>
    </w:p>
    <w:p w14:paraId="29671711"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Σχ</w:t>
      </w:r>
      <w:r w:rsidRPr="00C62937">
        <w:rPr>
          <w:rFonts w:eastAsia="Times New Roman"/>
          <w:color w:val="1D2228"/>
          <w:szCs w:val="24"/>
        </w:rPr>
        <w:t>ετικά με τ</w:t>
      </w:r>
      <w:r>
        <w:rPr>
          <w:rFonts w:eastAsia="Times New Roman"/>
          <w:color w:val="1D2228"/>
          <w:szCs w:val="24"/>
        </w:rPr>
        <w:t>ην πρόταση που ακούστηκε στην ε</w:t>
      </w:r>
      <w:r w:rsidRPr="00C62937">
        <w:rPr>
          <w:rFonts w:eastAsia="Times New Roman"/>
          <w:color w:val="1D2228"/>
          <w:szCs w:val="24"/>
        </w:rPr>
        <w:t>πιτροπή για καθιέρωση α</w:t>
      </w:r>
      <w:r>
        <w:rPr>
          <w:rFonts w:eastAsia="Times New Roman"/>
          <w:color w:val="1D2228"/>
          <w:szCs w:val="24"/>
        </w:rPr>
        <w:t xml:space="preserve">μετάθετου </w:t>
      </w:r>
      <w:r w:rsidRPr="00C62937">
        <w:rPr>
          <w:rFonts w:eastAsia="Times New Roman"/>
          <w:color w:val="1D2228"/>
          <w:szCs w:val="24"/>
        </w:rPr>
        <w:t xml:space="preserve">μετά τη συμπλήρωση </w:t>
      </w:r>
      <w:r>
        <w:rPr>
          <w:rFonts w:eastAsia="Times New Roman"/>
          <w:color w:val="1D2228"/>
          <w:szCs w:val="24"/>
        </w:rPr>
        <w:t>είκοσι πέντε</w:t>
      </w:r>
      <w:r w:rsidRPr="00C62937">
        <w:rPr>
          <w:rFonts w:eastAsia="Times New Roman"/>
          <w:color w:val="1D2228"/>
          <w:szCs w:val="24"/>
        </w:rPr>
        <w:t xml:space="preserve"> ετών υπηρεσίας</w:t>
      </w:r>
      <w:r>
        <w:rPr>
          <w:rFonts w:eastAsia="Times New Roman"/>
          <w:color w:val="1D2228"/>
          <w:szCs w:val="24"/>
        </w:rPr>
        <w:t>, θέλω να υπενθυμίσω ό</w:t>
      </w:r>
      <w:r w:rsidRPr="00C62937">
        <w:rPr>
          <w:rFonts w:eastAsia="Times New Roman"/>
          <w:color w:val="1D2228"/>
          <w:szCs w:val="24"/>
        </w:rPr>
        <w:t>τι ο κύρι</w:t>
      </w:r>
      <w:r>
        <w:rPr>
          <w:rFonts w:eastAsia="Times New Roman"/>
          <w:color w:val="1D2228"/>
          <w:szCs w:val="24"/>
        </w:rPr>
        <w:t xml:space="preserve">ος στόχος των μεταθέσεων, είναι η </w:t>
      </w:r>
      <w:r w:rsidRPr="00C62937">
        <w:rPr>
          <w:rFonts w:eastAsia="Times New Roman"/>
          <w:color w:val="1D2228"/>
          <w:szCs w:val="24"/>
        </w:rPr>
        <w:t>κάλυψη των αναγκών των Ενόπλων Δυνάμεων</w:t>
      </w:r>
      <w:r>
        <w:rPr>
          <w:rFonts w:eastAsia="Times New Roman"/>
          <w:color w:val="1D2228"/>
          <w:szCs w:val="24"/>
        </w:rPr>
        <w:t>, η οποία, βέβαια, πρέπει να γίνεται με σεβασμό στις προσωπικές ανάγκες των στελεχών. Η θεσμοθέτηση, ε</w:t>
      </w:r>
      <w:r w:rsidRPr="00C62937">
        <w:rPr>
          <w:rFonts w:eastAsia="Times New Roman"/>
          <w:color w:val="1D2228"/>
          <w:szCs w:val="24"/>
        </w:rPr>
        <w:t>πομένως</w:t>
      </w:r>
      <w:r>
        <w:rPr>
          <w:rFonts w:eastAsia="Times New Roman"/>
          <w:color w:val="1D2228"/>
          <w:szCs w:val="24"/>
        </w:rPr>
        <w:t>,</w:t>
      </w:r>
      <w:r w:rsidRPr="00C62937">
        <w:rPr>
          <w:rFonts w:eastAsia="Times New Roman"/>
          <w:color w:val="1D2228"/>
          <w:szCs w:val="24"/>
        </w:rPr>
        <w:t xml:space="preserve"> προνομίου αμετάθετο</w:t>
      </w:r>
      <w:r>
        <w:rPr>
          <w:rFonts w:eastAsia="Times New Roman"/>
          <w:color w:val="1D2228"/>
          <w:szCs w:val="24"/>
        </w:rPr>
        <w:t>υ</w:t>
      </w:r>
      <w:r w:rsidRPr="00C62937">
        <w:rPr>
          <w:rFonts w:eastAsia="Times New Roman"/>
          <w:color w:val="1D2228"/>
          <w:szCs w:val="24"/>
        </w:rPr>
        <w:t xml:space="preserve"> με μόνο κριτήριο τα </w:t>
      </w:r>
      <w:r>
        <w:rPr>
          <w:rFonts w:eastAsia="Times New Roman"/>
          <w:color w:val="1D2228"/>
          <w:szCs w:val="24"/>
        </w:rPr>
        <w:t xml:space="preserve">έτη </w:t>
      </w:r>
      <w:r w:rsidRPr="00C62937">
        <w:rPr>
          <w:rFonts w:eastAsia="Times New Roman"/>
          <w:color w:val="1D2228"/>
          <w:szCs w:val="24"/>
        </w:rPr>
        <w:t>υπηρεσίας περιορίζει υπέρμετρα την υπηρεσία και τη δεσμεύει για πολύ μεγάλο χρονικό διάστημα</w:t>
      </w:r>
      <w:r>
        <w:rPr>
          <w:rFonts w:eastAsia="Times New Roman"/>
          <w:color w:val="1D2228"/>
          <w:szCs w:val="24"/>
        </w:rPr>
        <w:t>,</w:t>
      </w:r>
      <w:r w:rsidRPr="00C62937">
        <w:rPr>
          <w:rFonts w:eastAsia="Times New Roman"/>
          <w:color w:val="1D2228"/>
          <w:szCs w:val="24"/>
        </w:rPr>
        <w:t xml:space="preserve"> το οποίο μπορεί να υπερβαίνει το </w:t>
      </w:r>
      <w:r>
        <w:rPr>
          <w:rFonts w:eastAsia="Times New Roman"/>
          <w:color w:val="1D2228"/>
          <w:szCs w:val="24"/>
        </w:rPr>
        <w:t xml:space="preserve">1/3 </w:t>
      </w:r>
      <w:r w:rsidRPr="00C62937">
        <w:rPr>
          <w:rFonts w:eastAsia="Times New Roman"/>
          <w:color w:val="1D2228"/>
          <w:szCs w:val="24"/>
        </w:rPr>
        <w:t xml:space="preserve">του υπηρεσιακού βίου των στελεχών και αναγκαστικά επηρεάζει το αξιόμαχο του </w:t>
      </w:r>
      <w:r>
        <w:rPr>
          <w:rFonts w:eastAsia="Times New Roman"/>
          <w:color w:val="1D2228"/>
          <w:szCs w:val="24"/>
        </w:rPr>
        <w:t xml:space="preserve">στρατεύματος. </w:t>
      </w:r>
    </w:p>
    <w:p w14:paraId="29671712"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Νομίζω ότι προς το παρόν </w:t>
      </w:r>
      <w:r w:rsidRPr="00C62937">
        <w:rPr>
          <w:rFonts w:eastAsia="Times New Roman"/>
          <w:color w:val="1D2228"/>
          <w:szCs w:val="24"/>
        </w:rPr>
        <w:t>δεν πρέπει και δεν μπορεί να γίνει δεκτή</w:t>
      </w:r>
      <w:r>
        <w:rPr>
          <w:rFonts w:eastAsia="Times New Roman"/>
          <w:color w:val="1D2228"/>
          <w:szCs w:val="24"/>
        </w:rPr>
        <w:t>.</w:t>
      </w:r>
    </w:p>
    <w:p w14:paraId="29671713"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lastRenderedPageBreak/>
        <w:t>Κυρίες και κύριοι Β</w:t>
      </w:r>
      <w:r w:rsidRPr="00C62937">
        <w:rPr>
          <w:rFonts w:eastAsia="Times New Roman"/>
          <w:color w:val="1D2228"/>
          <w:szCs w:val="24"/>
        </w:rPr>
        <w:t>ουλευτές</w:t>
      </w:r>
      <w:r>
        <w:rPr>
          <w:rFonts w:eastAsia="Times New Roman"/>
          <w:color w:val="1D2228"/>
          <w:szCs w:val="24"/>
        </w:rPr>
        <w:t>,</w:t>
      </w:r>
      <w:r w:rsidRPr="00C62937">
        <w:rPr>
          <w:rFonts w:eastAsia="Times New Roman"/>
          <w:color w:val="1D2228"/>
          <w:szCs w:val="24"/>
        </w:rPr>
        <w:t xml:space="preserve"> το</w:t>
      </w:r>
      <w:r>
        <w:rPr>
          <w:rFonts w:eastAsia="Times New Roman"/>
          <w:color w:val="1D2228"/>
          <w:szCs w:val="24"/>
        </w:rPr>
        <w:t xml:space="preserve"> Υ</w:t>
      </w:r>
      <w:r w:rsidRPr="00C62937">
        <w:rPr>
          <w:rFonts w:eastAsia="Times New Roman"/>
          <w:color w:val="1D2228"/>
          <w:szCs w:val="24"/>
        </w:rPr>
        <w:t>πουργ</w:t>
      </w:r>
      <w:r>
        <w:rPr>
          <w:rFonts w:eastAsia="Times New Roman"/>
          <w:color w:val="1D2228"/>
          <w:szCs w:val="24"/>
        </w:rPr>
        <w:t>είο</w:t>
      </w:r>
      <w:r w:rsidRPr="00C62937">
        <w:rPr>
          <w:rFonts w:eastAsia="Times New Roman"/>
          <w:color w:val="1D2228"/>
          <w:szCs w:val="24"/>
        </w:rPr>
        <w:t xml:space="preserve"> Εθνικής Άμυνας έχει αποδείξει</w:t>
      </w:r>
      <w:r>
        <w:rPr>
          <w:rFonts w:eastAsia="Times New Roman"/>
          <w:color w:val="1D2228"/>
          <w:szCs w:val="24"/>
        </w:rPr>
        <w:t>,</w:t>
      </w:r>
      <w:r w:rsidRPr="00C62937">
        <w:rPr>
          <w:rFonts w:eastAsia="Times New Roman"/>
          <w:color w:val="1D2228"/>
          <w:szCs w:val="24"/>
        </w:rPr>
        <w:t xml:space="preserve"> σε όλη τη διάρκεια της δημοσιονομικής κρίσης</w:t>
      </w:r>
      <w:r>
        <w:rPr>
          <w:rFonts w:eastAsia="Times New Roman"/>
          <w:color w:val="1D2228"/>
          <w:szCs w:val="24"/>
        </w:rPr>
        <w:t>,</w:t>
      </w:r>
      <w:r w:rsidRPr="00C62937">
        <w:rPr>
          <w:rFonts w:eastAsia="Times New Roman"/>
          <w:color w:val="1D2228"/>
          <w:szCs w:val="24"/>
        </w:rPr>
        <w:t xml:space="preserve"> ότι ο ανθρωποκεντρικός του προσανατολισμός παραμένει σταθερός και φροντίζει συνεχώς και με κατάλληλες παρεμβάσεις</w:t>
      </w:r>
      <w:r>
        <w:rPr>
          <w:rFonts w:eastAsia="Times New Roman"/>
          <w:color w:val="1D2228"/>
          <w:szCs w:val="24"/>
        </w:rPr>
        <w:t>,</w:t>
      </w:r>
      <w:r w:rsidRPr="00C62937">
        <w:rPr>
          <w:rFonts w:eastAsia="Times New Roman"/>
          <w:color w:val="1D2228"/>
          <w:szCs w:val="24"/>
        </w:rPr>
        <w:t xml:space="preserve"> να βελτιώνει το υπηρεσιακό </w:t>
      </w:r>
      <w:r>
        <w:rPr>
          <w:rFonts w:eastAsia="Times New Roman"/>
          <w:color w:val="1D2228"/>
          <w:szCs w:val="24"/>
        </w:rPr>
        <w:t xml:space="preserve">και </w:t>
      </w:r>
      <w:r w:rsidRPr="00C62937">
        <w:rPr>
          <w:rFonts w:eastAsia="Times New Roman"/>
          <w:color w:val="1D2228"/>
          <w:szCs w:val="24"/>
        </w:rPr>
        <w:t>εργασιακό περιβάλλον του στρατιωτικού και του πολιτικού προσωπικού</w:t>
      </w:r>
      <w:r>
        <w:rPr>
          <w:rFonts w:eastAsia="Times New Roman"/>
          <w:color w:val="1D2228"/>
          <w:szCs w:val="24"/>
        </w:rPr>
        <w:t xml:space="preserve">. Δεν πρόκειται </w:t>
      </w:r>
      <w:r w:rsidRPr="00C62937">
        <w:rPr>
          <w:rFonts w:eastAsia="Times New Roman"/>
          <w:color w:val="1D2228"/>
          <w:szCs w:val="24"/>
        </w:rPr>
        <w:t xml:space="preserve">απλά για την έμπρακτη </w:t>
      </w:r>
      <w:r>
        <w:rPr>
          <w:rFonts w:eastAsia="Times New Roman"/>
          <w:color w:val="1D2228"/>
          <w:szCs w:val="24"/>
        </w:rPr>
        <w:t>αναγνώριση της κ</w:t>
      </w:r>
      <w:r w:rsidRPr="00C62937">
        <w:rPr>
          <w:rFonts w:eastAsia="Times New Roman"/>
          <w:color w:val="1D2228"/>
          <w:szCs w:val="24"/>
        </w:rPr>
        <w:t xml:space="preserve">αθημερινής και ανιδιοτελούς προσφοράς των στελεχών του και των οικογενειών </w:t>
      </w:r>
      <w:r>
        <w:rPr>
          <w:rFonts w:eastAsia="Times New Roman"/>
          <w:color w:val="1D2228"/>
          <w:szCs w:val="24"/>
        </w:rPr>
        <w:t>τους,</w:t>
      </w:r>
      <w:r w:rsidRPr="00C62937">
        <w:rPr>
          <w:rFonts w:eastAsia="Times New Roman"/>
          <w:color w:val="1D2228"/>
          <w:szCs w:val="24"/>
        </w:rPr>
        <w:t xml:space="preserve"> αλλά</w:t>
      </w:r>
      <w:r>
        <w:rPr>
          <w:rFonts w:eastAsia="Times New Roman"/>
          <w:color w:val="1D2228"/>
          <w:szCs w:val="24"/>
        </w:rPr>
        <w:t xml:space="preserve"> για επένδυση </w:t>
      </w:r>
      <w:r w:rsidRPr="00C62937">
        <w:rPr>
          <w:rFonts w:eastAsia="Times New Roman"/>
          <w:color w:val="1D2228"/>
          <w:szCs w:val="24"/>
        </w:rPr>
        <w:t>που κάνει στο έμψυχο δυναμικό του με σκοπό την εμπέδωση του αισθήματος δικαιοσύνης και ανταποδοτικότητας</w:t>
      </w:r>
      <w:r>
        <w:rPr>
          <w:rFonts w:eastAsia="Times New Roman"/>
          <w:color w:val="1D2228"/>
          <w:szCs w:val="24"/>
        </w:rPr>
        <w:t>,</w:t>
      </w:r>
      <w:r w:rsidRPr="00C62937">
        <w:rPr>
          <w:rFonts w:eastAsia="Times New Roman"/>
          <w:color w:val="1D2228"/>
          <w:szCs w:val="24"/>
        </w:rPr>
        <w:t xml:space="preserve"> τη διαφύλαξη των </w:t>
      </w:r>
      <w:r>
        <w:rPr>
          <w:rFonts w:eastAsia="Times New Roman"/>
          <w:color w:val="1D2228"/>
          <w:szCs w:val="24"/>
        </w:rPr>
        <w:t xml:space="preserve">όρων </w:t>
      </w:r>
      <w:r w:rsidRPr="00C62937">
        <w:rPr>
          <w:rFonts w:eastAsia="Times New Roman"/>
          <w:color w:val="1D2228"/>
          <w:szCs w:val="24"/>
        </w:rPr>
        <w:t>σταθερής</w:t>
      </w:r>
      <w:r>
        <w:rPr>
          <w:rFonts w:eastAsia="Times New Roman"/>
          <w:color w:val="1D2228"/>
          <w:szCs w:val="24"/>
        </w:rPr>
        <w:t>,</w:t>
      </w:r>
      <w:r w:rsidRPr="00C62937">
        <w:rPr>
          <w:rFonts w:eastAsia="Times New Roman"/>
          <w:color w:val="1D2228"/>
          <w:szCs w:val="24"/>
        </w:rPr>
        <w:t xml:space="preserve"> πολύπλευρης και διαχρονικής συμμετοχ</w:t>
      </w:r>
      <w:r>
        <w:rPr>
          <w:rFonts w:eastAsia="Times New Roman"/>
          <w:color w:val="1D2228"/>
          <w:szCs w:val="24"/>
        </w:rPr>
        <w:t xml:space="preserve">ής του σε κάθε κοινωνική ανάγκη, </w:t>
      </w:r>
      <w:r w:rsidRPr="00C62937">
        <w:rPr>
          <w:rFonts w:eastAsia="Times New Roman"/>
          <w:color w:val="1D2228"/>
          <w:szCs w:val="24"/>
        </w:rPr>
        <w:t>αλλά και την προάσπιση του πρωταρχικού του ρόλου για την Εθνική Άμυνα και την ασφάλεια της χώρας</w:t>
      </w:r>
      <w:r>
        <w:rPr>
          <w:rFonts w:eastAsia="Times New Roman"/>
          <w:color w:val="1D2228"/>
          <w:szCs w:val="24"/>
        </w:rPr>
        <w:t>.</w:t>
      </w:r>
    </w:p>
    <w:p w14:paraId="29671714"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Θέλω να πω μερικές </w:t>
      </w:r>
      <w:r w:rsidRPr="00C62937">
        <w:rPr>
          <w:rFonts w:eastAsia="Times New Roman"/>
          <w:color w:val="1D2228"/>
          <w:szCs w:val="24"/>
        </w:rPr>
        <w:t xml:space="preserve">λέξεις </w:t>
      </w:r>
      <w:r>
        <w:rPr>
          <w:rFonts w:eastAsia="Times New Roman"/>
          <w:color w:val="1D2228"/>
          <w:szCs w:val="24"/>
        </w:rPr>
        <w:t>για μία τροπολογία που έ</w:t>
      </w:r>
      <w:r w:rsidRPr="00C62937">
        <w:rPr>
          <w:rFonts w:eastAsia="Times New Roman"/>
          <w:color w:val="1D2228"/>
          <w:szCs w:val="24"/>
        </w:rPr>
        <w:t xml:space="preserve">χει κατατεθεί και την εισαγωγή μιας ρύθμισης η οποία είναι σημαντική και αφορά </w:t>
      </w:r>
      <w:r>
        <w:rPr>
          <w:rFonts w:eastAsia="Times New Roman"/>
          <w:color w:val="1D2228"/>
          <w:szCs w:val="24"/>
        </w:rPr>
        <w:t>στους Οπλίτες Β</w:t>
      </w:r>
      <w:r w:rsidRPr="00C62937">
        <w:rPr>
          <w:rFonts w:eastAsia="Times New Roman"/>
          <w:color w:val="1D2228"/>
          <w:szCs w:val="24"/>
        </w:rPr>
        <w:t xml:space="preserve">ραχείας </w:t>
      </w:r>
      <w:r>
        <w:rPr>
          <w:rFonts w:eastAsia="Times New Roman"/>
          <w:color w:val="1D2228"/>
          <w:szCs w:val="24"/>
        </w:rPr>
        <w:t>Α</w:t>
      </w:r>
      <w:r w:rsidRPr="00C62937">
        <w:rPr>
          <w:rFonts w:eastAsia="Times New Roman"/>
          <w:color w:val="1D2228"/>
          <w:szCs w:val="24"/>
        </w:rPr>
        <w:t>νακατάταξης</w:t>
      </w:r>
      <w:r>
        <w:rPr>
          <w:rFonts w:eastAsia="Times New Roman"/>
          <w:color w:val="1D2228"/>
          <w:szCs w:val="24"/>
        </w:rPr>
        <w:t>. Με το σημερινό π</w:t>
      </w:r>
      <w:r w:rsidRPr="00C62937">
        <w:rPr>
          <w:rFonts w:eastAsia="Times New Roman"/>
          <w:color w:val="1D2228"/>
          <w:szCs w:val="24"/>
        </w:rPr>
        <w:t xml:space="preserve">λαίσιο </w:t>
      </w:r>
      <w:r>
        <w:rPr>
          <w:rFonts w:eastAsia="Times New Roman"/>
          <w:color w:val="1D2228"/>
          <w:szCs w:val="24"/>
        </w:rPr>
        <w:t xml:space="preserve">οι οπλίτες που έχουν εκπληρώσει τη </w:t>
      </w:r>
      <w:r w:rsidRPr="00C62937">
        <w:rPr>
          <w:rFonts w:eastAsia="Times New Roman"/>
          <w:color w:val="1D2228"/>
          <w:szCs w:val="24"/>
        </w:rPr>
        <w:t>στρατιωτική του</w:t>
      </w:r>
      <w:r>
        <w:rPr>
          <w:rFonts w:eastAsia="Times New Roman"/>
          <w:color w:val="1D2228"/>
          <w:szCs w:val="24"/>
        </w:rPr>
        <w:t>ς θητεία, μπορούν να ανακατατάσσονται στις</w:t>
      </w:r>
      <w:r w:rsidRPr="00C62937">
        <w:rPr>
          <w:rFonts w:eastAsia="Times New Roman"/>
          <w:color w:val="1D2228"/>
          <w:szCs w:val="24"/>
        </w:rPr>
        <w:t xml:space="preserve"> Ένοπλες Δυνάμεις</w:t>
      </w:r>
      <w:r>
        <w:rPr>
          <w:rFonts w:eastAsia="Times New Roman"/>
          <w:color w:val="1D2228"/>
          <w:szCs w:val="24"/>
        </w:rPr>
        <w:t>,</w:t>
      </w:r>
      <w:r w:rsidRPr="00C62937">
        <w:rPr>
          <w:rFonts w:eastAsia="Times New Roman"/>
          <w:color w:val="1D2228"/>
          <w:szCs w:val="24"/>
        </w:rPr>
        <w:t xml:space="preserve"> προκειμένου να συνεχίζουν να προσφέρουν τις υπηρεσίες τους ως έμμισθοι για χρονικό διάστημα έως τριών ετών</w:t>
      </w:r>
      <w:r>
        <w:rPr>
          <w:rFonts w:eastAsia="Times New Roman"/>
          <w:color w:val="1D2228"/>
          <w:szCs w:val="24"/>
        </w:rPr>
        <w:t>. Δ</w:t>
      </w:r>
      <w:r w:rsidRPr="00C62937">
        <w:rPr>
          <w:rFonts w:eastAsia="Times New Roman"/>
          <w:color w:val="1D2228"/>
          <w:szCs w:val="24"/>
        </w:rPr>
        <w:t>εν υπάρχει</w:t>
      </w:r>
      <w:r>
        <w:rPr>
          <w:rFonts w:eastAsia="Times New Roman"/>
          <w:color w:val="1D2228"/>
          <w:szCs w:val="24"/>
        </w:rPr>
        <w:t>,</w:t>
      </w:r>
      <w:r w:rsidRPr="00C62937">
        <w:rPr>
          <w:rFonts w:eastAsia="Times New Roman"/>
          <w:color w:val="1D2228"/>
          <w:szCs w:val="24"/>
        </w:rPr>
        <w:t xml:space="preserve"> </w:t>
      </w:r>
      <w:r>
        <w:rPr>
          <w:rFonts w:eastAsia="Times New Roman"/>
          <w:color w:val="1D2228"/>
          <w:szCs w:val="24"/>
        </w:rPr>
        <w:t xml:space="preserve">όμως, </w:t>
      </w:r>
      <w:r w:rsidRPr="00C62937">
        <w:rPr>
          <w:rFonts w:eastAsia="Times New Roman"/>
          <w:color w:val="1D2228"/>
          <w:szCs w:val="24"/>
        </w:rPr>
        <w:t>η δυνα</w:t>
      </w:r>
      <w:r>
        <w:rPr>
          <w:rFonts w:eastAsia="Times New Roman"/>
          <w:color w:val="1D2228"/>
          <w:szCs w:val="24"/>
        </w:rPr>
        <w:t>τότητα να παραμείνουν αυτοί οι ο</w:t>
      </w:r>
      <w:r w:rsidRPr="00C62937">
        <w:rPr>
          <w:rFonts w:eastAsia="Times New Roman"/>
          <w:color w:val="1D2228"/>
          <w:szCs w:val="24"/>
        </w:rPr>
        <w:t xml:space="preserve">πλίτες </w:t>
      </w:r>
      <w:r>
        <w:rPr>
          <w:rFonts w:eastAsia="Times New Roman"/>
          <w:color w:val="1D2228"/>
          <w:szCs w:val="24"/>
        </w:rPr>
        <w:t>στις Έ</w:t>
      </w:r>
      <w:r w:rsidRPr="00C62937">
        <w:rPr>
          <w:rFonts w:eastAsia="Times New Roman"/>
          <w:color w:val="1D2228"/>
          <w:szCs w:val="24"/>
        </w:rPr>
        <w:t xml:space="preserve">νοπλες </w:t>
      </w:r>
      <w:r>
        <w:rPr>
          <w:rFonts w:eastAsia="Times New Roman"/>
          <w:color w:val="1D2228"/>
          <w:szCs w:val="24"/>
        </w:rPr>
        <w:t>Δυνάμεις,</w:t>
      </w:r>
      <w:r w:rsidRPr="00C62937">
        <w:rPr>
          <w:rFonts w:eastAsia="Times New Roman"/>
          <w:color w:val="1D2228"/>
          <w:szCs w:val="24"/>
        </w:rPr>
        <w:t xml:space="preserve"> </w:t>
      </w:r>
      <w:r w:rsidRPr="00C62937">
        <w:rPr>
          <w:rFonts w:eastAsia="Times New Roman"/>
          <w:color w:val="1D2228"/>
          <w:szCs w:val="24"/>
        </w:rPr>
        <w:lastRenderedPageBreak/>
        <w:t>παρ</w:t>
      </w:r>
      <w:r>
        <w:rPr>
          <w:rFonts w:eastAsia="Times New Roman"/>
          <w:color w:val="1D2228"/>
          <w:szCs w:val="24"/>
        </w:rPr>
        <w:t xml:space="preserve">’ </w:t>
      </w:r>
      <w:r w:rsidRPr="00C62937">
        <w:rPr>
          <w:rFonts w:eastAsia="Times New Roman"/>
          <w:color w:val="1D2228"/>
          <w:szCs w:val="24"/>
        </w:rPr>
        <w:t>ότι αρκετοί το επιθυμούν</w:t>
      </w:r>
      <w:r>
        <w:rPr>
          <w:rFonts w:eastAsia="Times New Roman"/>
          <w:color w:val="1D2228"/>
          <w:szCs w:val="24"/>
        </w:rPr>
        <w:t>,</w:t>
      </w:r>
      <w:r w:rsidRPr="00C62937">
        <w:rPr>
          <w:rFonts w:eastAsia="Times New Roman"/>
          <w:color w:val="1D2228"/>
          <w:szCs w:val="24"/>
        </w:rPr>
        <w:t xml:space="preserve"> ώστε να μετριάζεται και το έλλειμμα πληρότητας που έχουν κ</w:t>
      </w:r>
      <w:r>
        <w:rPr>
          <w:rFonts w:eastAsia="Times New Roman"/>
          <w:color w:val="1D2228"/>
          <w:szCs w:val="24"/>
        </w:rPr>
        <w:t>άποιες μ</w:t>
      </w:r>
      <w:r w:rsidRPr="00C62937">
        <w:rPr>
          <w:rFonts w:eastAsia="Times New Roman"/>
          <w:color w:val="1D2228"/>
          <w:szCs w:val="24"/>
        </w:rPr>
        <w:t xml:space="preserve">ονάδες και να διατηρείται στο </w:t>
      </w:r>
      <w:r>
        <w:rPr>
          <w:rFonts w:eastAsia="Times New Roman"/>
          <w:color w:val="1D2228"/>
          <w:szCs w:val="24"/>
        </w:rPr>
        <w:t>ε</w:t>
      </w:r>
      <w:r w:rsidRPr="00C62937">
        <w:rPr>
          <w:rFonts w:eastAsia="Times New Roman"/>
          <w:color w:val="1D2228"/>
          <w:szCs w:val="24"/>
        </w:rPr>
        <w:t xml:space="preserve">πιθυμητό επίπεδο ο βαθμός της επιχειρησιακής </w:t>
      </w:r>
      <w:r>
        <w:rPr>
          <w:rFonts w:eastAsia="Times New Roman"/>
          <w:color w:val="1D2228"/>
          <w:szCs w:val="24"/>
        </w:rPr>
        <w:t xml:space="preserve">τους </w:t>
      </w:r>
      <w:r w:rsidRPr="00C62937">
        <w:rPr>
          <w:rFonts w:eastAsia="Times New Roman"/>
          <w:color w:val="1D2228"/>
          <w:szCs w:val="24"/>
        </w:rPr>
        <w:t>ετοιμότητας και της μαχητικής τους ικανότητας</w:t>
      </w:r>
      <w:r>
        <w:rPr>
          <w:rFonts w:eastAsia="Times New Roman"/>
          <w:color w:val="1D2228"/>
          <w:szCs w:val="24"/>
        </w:rPr>
        <w:t>.</w:t>
      </w:r>
    </w:p>
    <w:p w14:paraId="29671715"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Επειδή, λοιπόν, πρόκειται για οπλίτες </w:t>
      </w:r>
      <w:r w:rsidRPr="00C62937">
        <w:rPr>
          <w:rFonts w:eastAsia="Times New Roman"/>
          <w:color w:val="1D2228"/>
          <w:szCs w:val="24"/>
        </w:rPr>
        <w:t>που έχουν ήδη κάποια εμπειρία και εξειδί</w:t>
      </w:r>
      <w:r>
        <w:rPr>
          <w:rFonts w:eastAsia="Times New Roman"/>
          <w:color w:val="1D2228"/>
          <w:szCs w:val="24"/>
        </w:rPr>
        <w:t>κευση και εργάζονται ομαλά στο στρατιωτ</w:t>
      </w:r>
      <w:r w:rsidRPr="00C62937">
        <w:rPr>
          <w:rFonts w:eastAsia="Times New Roman"/>
          <w:color w:val="1D2228"/>
          <w:szCs w:val="24"/>
        </w:rPr>
        <w:t>ικό περιβάλλον</w:t>
      </w:r>
      <w:r>
        <w:rPr>
          <w:rFonts w:eastAsia="Times New Roman"/>
          <w:color w:val="1D2228"/>
          <w:szCs w:val="24"/>
        </w:rPr>
        <w:t>,</w:t>
      </w:r>
      <w:r w:rsidRPr="00C62937">
        <w:rPr>
          <w:rFonts w:eastAsia="Times New Roman"/>
          <w:color w:val="1D2228"/>
          <w:szCs w:val="24"/>
        </w:rPr>
        <w:t xml:space="preserve"> θέλουμε να έχουμε τη δυνατότητα</w:t>
      </w:r>
      <w:r>
        <w:rPr>
          <w:rFonts w:eastAsia="Times New Roman"/>
          <w:color w:val="1D2228"/>
          <w:szCs w:val="24"/>
        </w:rPr>
        <w:t>,</w:t>
      </w:r>
      <w:r w:rsidRPr="00C62937">
        <w:rPr>
          <w:rFonts w:eastAsia="Times New Roman"/>
          <w:color w:val="1D2228"/>
          <w:szCs w:val="24"/>
        </w:rPr>
        <w:t xml:space="preserve"> να τους παρέχουμε περισσότερ</w:t>
      </w:r>
      <w:r>
        <w:rPr>
          <w:rFonts w:eastAsia="Times New Roman"/>
          <w:color w:val="1D2228"/>
          <w:szCs w:val="24"/>
        </w:rPr>
        <w:t>η</w:t>
      </w:r>
      <w:r w:rsidRPr="00C62937">
        <w:rPr>
          <w:rFonts w:eastAsia="Times New Roman"/>
          <w:color w:val="1D2228"/>
          <w:szCs w:val="24"/>
        </w:rPr>
        <w:t xml:space="preserve"> και αρτιότερη εκπαίδευση</w:t>
      </w:r>
      <w:r>
        <w:rPr>
          <w:rFonts w:eastAsia="Times New Roman"/>
          <w:color w:val="1D2228"/>
          <w:szCs w:val="24"/>
        </w:rPr>
        <w:t>,</w:t>
      </w:r>
      <w:r w:rsidRPr="00C62937">
        <w:rPr>
          <w:rFonts w:eastAsia="Times New Roman"/>
          <w:color w:val="1D2228"/>
          <w:szCs w:val="24"/>
        </w:rPr>
        <w:t xml:space="preserve"> ώστε να τους αξιοποιούμε στη συνέχεια και υπηρεσιακά είτε </w:t>
      </w:r>
      <w:r>
        <w:rPr>
          <w:rFonts w:eastAsia="Times New Roman"/>
          <w:color w:val="1D2228"/>
          <w:szCs w:val="24"/>
        </w:rPr>
        <w:t>υπηρετούν</w:t>
      </w:r>
      <w:r w:rsidRPr="00C62937">
        <w:rPr>
          <w:rFonts w:eastAsia="Times New Roman"/>
          <w:color w:val="1D2228"/>
          <w:szCs w:val="24"/>
        </w:rPr>
        <w:t xml:space="preserve"> στις μονάδες τους είτε στις </w:t>
      </w:r>
      <w:r>
        <w:rPr>
          <w:rFonts w:eastAsia="Times New Roman"/>
          <w:color w:val="1D2228"/>
          <w:szCs w:val="24"/>
        </w:rPr>
        <w:t>Ειδικές Δ</w:t>
      </w:r>
      <w:r w:rsidRPr="00C62937">
        <w:rPr>
          <w:rFonts w:eastAsia="Times New Roman"/>
          <w:color w:val="1D2228"/>
          <w:szCs w:val="24"/>
        </w:rPr>
        <w:t>υνάμεις</w:t>
      </w:r>
      <w:r>
        <w:rPr>
          <w:rFonts w:eastAsia="Times New Roman"/>
          <w:color w:val="1D2228"/>
          <w:szCs w:val="24"/>
        </w:rPr>
        <w:t>.</w:t>
      </w:r>
    </w:p>
    <w:p w14:paraId="2967171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Επίσης είναι ένα επιπλέον κίνητρο, για να κάνουν αυτή την επιλογή. Γι’ αυτόν τον λόγο προτείνουμε την εισαγωγή αυτής της ρύθμισης, ώστε να παρασχεθεί η δυνατότητα στους ήδη υπηρετούντες Οπλίτες Βραχείας Ανακατάταξης, εφόσον και οι ίδιοι το επιθυμούν, να παραμείνουν στις Ένοπλες Δυνάμεις για μία επιπλέον τριετία.</w:t>
      </w:r>
    </w:p>
    <w:p w14:paraId="2967171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Έγιναν αρκετές αλλαγές, αφού λάβαμε υπ’ όψιν τις θέσεις των κυρίων Βουλευτών και των μελών της επιτροπής και προσπαθήσαμε να υπάρχει μία εποικοδομητική συνεργασία στην τελική κατάληξη του νομοσχεδίου.</w:t>
      </w:r>
    </w:p>
    <w:p w14:paraId="2967171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Μέσα σ’ αυτά τα πλαίσια το άρθρο 36 που αφορά την τροποποίηση των διατάξεων του Κώδικα Δικαστικού Σώματος των Ενόπλων Δυνάμεων αποσύρεται, γιατί προβλέπεται να γίνουν κάποιες ρυθμίσεις στη συνταγματική Αναθεώρηση.</w:t>
      </w:r>
    </w:p>
    <w:p w14:paraId="2967171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Ευχαριστώ πολύ.</w:t>
      </w:r>
    </w:p>
    <w:p w14:paraId="2967171A" w14:textId="77777777" w:rsidR="00711852" w:rsidRDefault="000A1C6E">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2967171B" w14:textId="77777777" w:rsidR="00711852" w:rsidRDefault="000A1C6E">
      <w:pPr>
        <w:spacing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Κύριε Υπουργέ, μιας και τελειώσατε την ομιλία σας, θέλω να σας υπενθυμίσω ότι κάποια στιγμή -θερμή παράκληση, αυτό να γίνει όσο γίνεται πιο σύντομα- πρέπει να ανακοινώσετε στο Σώμα ποιες βουλευτικές τροπολογίες κάνετε δεκτές. Ο κατάλογος σε λίγο θα εξαντληθεί. Απομένουν συγκεκριμένα επτά ομιλητές και οι Κοινοβουλευτικοί Εκπρόσωποι.</w:t>
      </w:r>
    </w:p>
    <w:p w14:paraId="2967171C" w14:textId="77777777" w:rsidR="00711852" w:rsidRDefault="000A1C6E">
      <w:pPr>
        <w:spacing w:line="600" w:lineRule="auto"/>
        <w:ind w:firstLine="720"/>
        <w:jc w:val="both"/>
        <w:rPr>
          <w:rFonts w:eastAsia="Times New Roman" w:cs="Times New Roman"/>
          <w:szCs w:val="24"/>
        </w:rPr>
      </w:pPr>
      <w:r w:rsidRPr="00B13824">
        <w:rPr>
          <w:rFonts w:eastAsia="Times New Roman" w:cs="Times New Roman"/>
          <w:b/>
          <w:szCs w:val="24"/>
        </w:rPr>
        <w:t>ΕΥΑΓΓΕΛΟΣ ΑΠΟΣΤΟΛΑΚΗΣ (Υπουργός Εθνικής Άμυνας):</w:t>
      </w:r>
      <w:r>
        <w:rPr>
          <w:rFonts w:eastAsia="Times New Roman" w:cs="Times New Roman"/>
          <w:szCs w:val="24"/>
        </w:rPr>
        <w:t xml:space="preserve"> Ωραία, θα σας πω.</w:t>
      </w:r>
    </w:p>
    <w:p w14:paraId="2967171D" w14:textId="77777777" w:rsidR="00711852" w:rsidRDefault="000A1C6E">
      <w:pPr>
        <w:spacing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w:t>
      </w:r>
      <w:r w:rsidRPr="000D2D0B">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w:t>
      </w:r>
      <w:r w:rsidRPr="000D2D0B">
        <w:rPr>
          <w:rFonts w:eastAsia="Times New Roman" w:cs="Times New Roman"/>
          <w:szCs w:val="24"/>
        </w:rPr>
        <w:lastRenderedPageBreak/>
        <w:t xml:space="preserve">για την ιστορία του κτηρίου και τον τρόπο οργάνωσης και λειτουργίας της Βουλής, </w:t>
      </w:r>
      <w:r>
        <w:rPr>
          <w:rFonts w:eastAsia="Times New Roman" w:cs="Times New Roman"/>
          <w:szCs w:val="24"/>
        </w:rPr>
        <w:t>είκοσι τέσσερις μαθήτριες και μαθητές και δύο συνοδοί εκπαιδευτικοί από το Τραμπάντζειο Γυμνάσιο Σιάτιστας (δεύτερο τμήμα).</w:t>
      </w:r>
    </w:p>
    <w:p w14:paraId="2967171E" w14:textId="77777777" w:rsidR="00711852" w:rsidRDefault="000A1C6E">
      <w:pPr>
        <w:spacing w:line="600" w:lineRule="auto"/>
        <w:ind w:firstLine="720"/>
        <w:jc w:val="both"/>
        <w:rPr>
          <w:rFonts w:eastAsia="Times New Roman" w:cs="Times New Roman"/>
          <w:szCs w:val="24"/>
        </w:rPr>
      </w:pPr>
      <w:r w:rsidRPr="000D2D0B">
        <w:rPr>
          <w:rFonts w:eastAsia="Times New Roman" w:cs="Times New Roman"/>
          <w:szCs w:val="24"/>
        </w:rPr>
        <w:t xml:space="preserve">Η Βουλή τούς καλωσορίζει. </w:t>
      </w:r>
    </w:p>
    <w:p w14:paraId="2967171F" w14:textId="77777777" w:rsidR="00711852" w:rsidRDefault="000A1C6E">
      <w:pPr>
        <w:spacing w:line="600" w:lineRule="auto"/>
        <w:ind w:firstLine="720"/>
        <w:jc w:val="center"/>
        <w:rPr>
          <w:rFonts w:eastAsia="Times New Roman" w:cs="Times New Roman"/>
          <w:szCs w:val="24"/>
        </w:rPr>
      </w:pPr>
      <w:r w:rsidRPr="000D2D0B">
        <w:rPr>
          <w:rFonts w:eastAsia="Times New Roman" w:cs="Times New Roman"/>
          <w:szCs w:val="24"/>
        </w:rPr>
        <w:t>(Χειροκροτήματα απ’ όλες τις πτέρυγες της Βουλής)</w:t>
      </w:r>
    </w:p>
    <w:p w14:paraId="2967172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Ο κ. Δαβάκης, Βουλευτής Λακωνίας της Νέας Δημοκρατίας, έχει τον λόγο.</w:t>
      </w:r>
    </w:p>
    <w:p w14:paraId="29671721" w14:textId="77777777" w:rsidR="00711852" w:rsidRDefault="000A1C6E">
      <w:pPr>
        <w:spacing w:line="600" w:lineRule="auto"/>
        <w:ind w:firstLine="720"/>
        <w:jc w:val="both"/>
        <w:rPr>
          <w:rFonts w:eastAsia="Times New Roman" w:cs="Times New Roman"/>
          <w:szCs w:val="24"/>
        </w:rPr>
      </w:pPr>
      <w:r w:rsidRPr="00FF3D0D">
        <w:rPr>
          <w:rFonts w:eastAsia="Times New Roman" w:cs="Times New Roman"/>
          <w:b/>
          <w:szCs w:val="24"/>
        </w:rPr>
        <w:t>ΑΘΑΝΑΣΙΟΣ ΔΑΒΑΚΗΣ:</w:t>
      </w:r>
      <w:r>
        <w:rPr>
          <w:rFonts w:eastAsia="Times New Roman" w:cs="Times New Roman"/>
          <w:szCs w:val="24"/>
        </w:rPr>
        <w:t xml:space="preserve"> Κυρίες και κύριοι συνάδελφοι, άκουσα με προσοχή τον κατελθόντα Υπουργό Εθνικής Άμυνας και πρώην Αρχηγό ΓΕΕΘΑ και νομίζω ότι αυτά που ελέχθησαν απ’ αυτόν, δείχνουν μία στάση απέναντι στα ζητήματα που άπτονται στις Ένοπλες Δυνάμεις, στάση -πιστεύω- προσπάθειας για να διορθώσει ορισμένα πράγματα, προσπάθεια που στα σημεία που και εμείς συμφωνούμε χαιρετίζουμε και ψηφίζουμε.</w:t>
      </w:r>
    </w:p>
    <w:p w14:paraId="2967172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Άκουσα τον συνάδελφο από τον ΣΥΡΙΖΑ, τον κ. Ρίζο, ο οποίος είπε εν είδει ερωτημάτων αυτά τα οποία η Νέα Δημοκρατία ψηφίζει, τις θετικές, δηλαδή, διατάξεις του συγκεκριμένου νομοσχεδίου. Όμως παρέλειψε να πει αυτά για τα οποία στέκεται κριτικά, έχει μία συγκεκριμένη άποψη –αντιθετική άποψη, προφανώς- η οποία εδράζεται σε συγκεκριμένα στοιχεία, τα οποία </w:t>
      </w:r>
      <w:r>
        <w:rPr>
          <w:rFonts w:eastAsia="Times New Roman" w:cs="Times New Roman"/>
          <w:szCs w:val="24"/>
        </w:rPr>
        <w:lastRenderedPageBreak/>
        <w:t xml:space="preserve">ζητήσαμε στην επιτροπή και τα οποία, δυστυχώς, μέχρι στιγμής δεν μας παρασχέθηκαν τόσο για τα γραφεία νομικής υποστήριξης, για τα οποία το ίδιο το νομοσχέδιο αναφέρει ζητήματα καταχρηστικότητας, δηλαδή ένα γραφείο το οποίο μπορεί με τη συρροή και τη συνεχή επιφόρτιση των αιτημάτων να δυσλειτουργεί και να μη μπορεί να αποδώσει -το λέει το ίδιο το νομοσχέδιο για την καταχρηστικότητα- όσο και για τα ζητήματα των αντιρρησιών συνείδησης, όπου και εκεί ζητήσαμε στην αρμόδια επιτροπή στοιχεία, στοιχεία τα οποία ανέφερε στην ιστορική και φιλοσοφική του αναφορά ο έτερος συνάδελφος του ΣΥΡΙΖΑ, ο κ. Δουζίνας, αναφερόμενος στον εμφύλιο πόλεμο της Αμερικής, εάν δεν κάνω λάθος. Όμως αυτά ήταν ιστορικού χαρακτήρα, και μπορείς και από την ιστορικότητα αυτών των στοιχείων να καταλάβεις τη δυσλειτουργία αυτών των συγκεκριμένων στοιχείων αλλά και προσπαθειών. Εν πάση περιπτώσει αυτά τα στοιχεία τα οποία ζήτησε η Αξιωματική Αντιπολίτευση τόσο διά του εισηγητού μας όσο και από τον ομιλούντα, δεν έχουν παρασχεθεί. </w:t>
      </w:r>
    </w:p>
    <w:p w14:paraId="2967172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Κατά την άποψη της Νέας Δημοκρατίας, κυρίες και κύριοι συνάδελφοι, οι Ένοπλες Δυνάμεις δεν είναι μία ακόμη υπηρεσία του ευρύτερου δημόσιου </w:t>
      </w:r>
      <w:r>
        <w:rPr>
          <w:rFonts w:eastAsia="Times New Roman" w:cs="Times New Roman"/>
          <w:szCs w:val="24"/>
        </w:rPr>
        <w:lastRenderedPageBreak/>
        <w:t xml:space="preserve">τομέα. Οι Ένοπλες Δυνάμεις είναι μία υπόθεση, συγκολλητικές ουσίες της οποίας είναι η ηγεσία, η πειθαρχία, η ιεραρχία και η εμπιστοσύνη των στελεχών μεταξύ τους. </w:t>
      </w:r>
    </w:p>
    <w:p w14:paraId="2967172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στρατιωτική ιδιότητα είναι μία επιλογή ζωής και αυτός που τη φέρει είναι εκείνος που κινείται πάνω από τη σχέση εργοδότη και εργαζομένου. Έτσι προσεγγίζουμε εμείς την υπόθεση, το λειτούργημα θα έλεγα, που λέγεται στέλεχος Ενόπλων Δυνάμεων.</w:t>
      </w:r>
    </w:p>
    <w:p w14:paraId="2967172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w:t>
      </w:r>
      <w:r w:rsidRPr="007D760D">
        <w:rPr>
          <w:rFonts w:eastAsia="Times New Roman" w:cs="Times New Roman"/>
          <w:szCs w:val="24"/>
        </w:rPr>
        <w:t>ατά τούτο χρειάζεται</w:t>
      </w:r>
      <w:r>
        <w:rPr>
          <w:rFonts w:eastAsia="Times New Roman" w:cs="Times New Roman"/>
          <w:szCs w:val="24"/>
        </w:rPr>
        <w:t xml:space="preserve"> –</w:t>
      </w:r>
      <w:r w:rsidRPr="007D760D">
        <w:rPr>
          <w:rFonts w:eastAsia="Times New Roman" w:cs="Times New Roman"/>
          <w:szCs w:val="24"/>
        </w:rPr>
        <w:t>πιστεύουμε</w:t>
      </w:r>
      <w:r>
        <w:rPr>
          <w:rFonts w:eastAsia="Times New Roman" w:cs="Times New Roman"/>
          <w:szCs w:val="24"/>
        </w:rPr>
        <w:t>- να διατυπωθεί ένα νέο ό</w:t>
      </w:r>
      <w:r w:rsidRPr="007D760D">
        <w:rPr>
          <w:rFonts w:eastAsia="Times New Roman" w:cs="Times New Roman"/>
          <w:szCs w:val="24"/>
        </w:rPr>
        <w:t xml:space="preserve">ραμα για τις </w:t>
      </w:r>
      <w:r>
        <w:rPr>
          <w:rFonts w:eastAsia="Times New Roman" w:cs="Times New Roman"/>
          <w:szCs w:val="24"/>
        </w:rPr>
        <w:t>Έ</w:t>
      </w:r>
      <w:r w:rsidRPr="007D760D">
        <w:rPr>
          <w:rFonts w:eastAsia="Times New Roman" w:cs="Times New Roman"/>
          <w:szCs w:val="24"/>
        </w:rPr>
        <w:t xml:space="preserve">νοπλες </w:t>
      </w:r>
      <w:r>
        <w:rPr>
          <w:rFonts w:eastAsia="Times New Roman" w:cs="Times New Roman"/>
          <w:szCs w:val="24"/>
        </w:rPr>
        <w:t>Δ</w:t>
      </w:r>
      <w:r w:rsidRPr="007D760D">
        <w:rPr>
          <w:rFonts w:eastAsia="Times New Roman" w:cs="Times New Roman"/>
          <w:szCs w:val="24"/>
        </w:rPr>
        <w:t>υνάμεις</w:t>
      </w:r>
      <w:r>
        <w:rPr>
          <w:rFonts w:eastAsia="Times New Roman" w:cs="Times New Roman"/>
          <w:szCs w:val="24"/>
        </w:rPr>
        <w:t>,</w:t>
      </w:r>
      <w:r w:rsidRPr="007D760D">
        <w:rPr>
          <w:rFonts w:eastAsia="Times New Roman" w:cs="Times New Roman"/>
          <w:szCs w:val="24"/>
        </w:rPr>
        <w:t xml:space="preserve"> για τις γυναίκες και τους άνδρες των Ενόπλων Δυνάμεων</w:t>
      </w:r>
      <w:r>
        <w:rPr>
          <w:rFonts w:eastAsia="Times New Roman" w:cs="Times New Roman"/>
          <w:szCs w:val="24"/>
        </w:rPr>
        <w:t>. Οι Ένοπλες Δυνάμεις</w:t>
      </w:r>
      <w:r w:rsidRPr="007D760D">
        <w:rPr>
          <w:rFonts w:eastAsia="Times New Roman" w:cs="Times New Roman"/>
          <w:szCs w:val="24"/>
        </w:rPr>
        <w:t xml:space="preserve"> από </w:t>
      </w:r>
      <w:r>
        <w:rPr>
          <w:rFonts w:eastAsia="Times New Roman" w:cs="Times New Roman"/>
          <w:szCs w:val="24"/>
        </w:rPr>
        <w:t>ε</w:t>
      </w:r>
      <w:r w:rsidRPr="007D760D">
        <w:rPr>
          <w:rFonts w:eastAsia="Times New Roman" w:cs="Times New Roman"/>
          <w:szCs w:val="24"/>
        </w:rPr>
        <w:t>δώ και μπρος</w:t>
      </w:r>
      <w:r>
        <w:rPr>
          <w:rFonts w:eastAsia="Times New Roman" w:cs="Times New Roman"/>
          <w:szCs w:val="24"/>
        </w:rPr>
        <w:t>,</w:t>
      </w:r>
      <w:r w:rsidRPr="007D760D">
        <w:rPr>
          <w:rFonts w:eastAsia="Times New Roman" w:cs="Times New Roman"/>
          <w:szCs w:val="24"/>
        </w:rPr>
        <w:t xml:space="preserve"> την επόμενη περίοδο την οποία θα </w:t>
      </w:r>
      <w:r>
        <w:rPr>
          <w:rFonts w:eastAsia="Times New Roman" w:cs="Times New Roman"/>
          <w:szCs w:val="24"/>
        </w:rPr>
        <w:t>διάγουμε, θα</w:t>
      </w:r>
      <w:r w:rsidRPr="007D760D">
        <w:rPr>
          <w:rFonts w:eastAsia="Times New Roman" w:cs="Times New Roman"/>
          <w:szCs w:val="24"/>
        </w:rPr>
        <w:t xml:space="preserve"> έχουν να αντιμετωπίσουν</w:t>
      </w:r>
      <w:r>
        <w:rPr>
          <w:rFonts w:eastAsia="Times New Roman" w:cs="Times New Roman"/>
          <w:szCs w:val="24"/>
        </w:rPr>
        <w:t xml:space="preserve"> μια</w:t>
      </w:r>
      <w:r w:rsidRPr="007D760D">
        <w:rPr>
          <w:rFonts w:eastAsia="Times New Roman" w:cs="Times New Roman"/>
          <w:szCs w:val="24"/>
        </w:rPr>
        <w:t xml:space="preserve"> περίοδο συνεχών προκλήσεων</w:t>
      </w:r>
      <w:r>
        <w:rPr>
          <w:rFonts w:eastAsia="Times New Roman" w:cs="Times New Roman"/>
          <w:szCs w:val="24"/>
        </w:rPr>
        <w:t>,</w:t>
      </w:r>
      <w:r w:rsidRPr="007D760D">
        <w:rPr>
          <w:rFonts w:eastAsia="Times New Roman" w:cs="Times New Roman"/>
          <w:szCs w:val="24"/>
        </w:rPr>
        <w:t xml:space="preserve"> όπως πολύ καλά ξέρει ο πρώην </w:t>
      </w:r>
      <w:r>
        <w:rPr>
          <w:rFonts w:eastAsia="Times New Roman" w:cs="Times New Roman"/>
          <w:szCs w:val="24"/>
        </w:rPr>
        <w:t>Α</w:t>
      </w:r>
      <w:r w:rsidRPr="007D760D">
        <w:rPr>
          <w:rFonts w:eastAsia="Times New Roman" w:cs="Times New Roman"/>
          <w:szCs w:val="24"/>
        </w:rPr>
        <w:t xml:space="preserve">ρχηγός </w:t>
      </w:r>
      <w:r>
        <w:rPr>
          <w:rFonts w:eastAsia="Times New Roman" w:cs="Times New Roman"/>
          <w:szCs w:val="24"/>
        </w:rPr>
        <w:t>ΓΕΕΘΑ</w:t>
      </w:r>
      <w:r w:rsidRPr="007D760D">
        <w:rPr>
          <w:rFonts w:eastAsia="Times New Roman" w:cs="Times New Roman"/>
          <w:szCs w:val="24"/>
        </w:rPr>
        <w:t xml:space="preserve"> και νυν Υπουργός Εθνικής Αμύνης</w:t>
      </w:r>
      <w:r>
        <w:rPr>
          <w:rFonts w:eastAsia="Times New Roman" w:cs="Times New Roman"/>
          <w:szCs w:val="24"/>
        </w:rPr>
        <w:t>,</w:t>
      </w:r>
      <w:r w:rsidRPr="007D760D">
        <w:rPr>
          <w:rFonts w:eastAsia="Times New Roman" w:cs="Times New Roman"/>
          <w:szCs w:val="24"/>
        </w:rPr>
        <w:t xml:space="preserve"> προκλήσεων στην περιοχή </w:t>
      </w:r>
      <w:r>
        <w:rPr>
          <w:rFonts w:eastAsia="Times New Roman" w:cs="Times New Roman"/>
          <w:szCs w:val="24"/>
        </w:rPr>
        <w:t>μας</w:t>
      </w:r>
      <w:r w:rsidRPr="007D760D">
        <w:rPr>
          <w:rFonts w:eastAsia="Times New Roman" w:cs="Times New Roman"/>
          <w:szCs w:val="24"/>
        </w:rPr>
        <w:t xml:space="preserve"> </w:t>
      </w:r>
      <w:r>
        <w:rPr>
          <w:rFonts w:eastAsia="Times New Roman" w:cs="Times New Roman"/>
          <w:szCs w:val="24"/>
        </w:rPr>
        <w:t xml:space="preserve">που </w:t>
      </w:r>
      <w:r w:rsidRPr="007D760D">
        <w:rPr>
          <w:rFonts w:eastAsia="Times New Roman" w:cs="Times New Roman"/>
          <w:szCs w:val="24"/>
        </w:rPr>
        <w:t>έχουν να κάνουν με διάφορα γεγονότα</w:t>
      </w:r>
      <w:r>
        <w:rPr>
          <w:rFonts w:eastAsia="Times New Roman" w:cs="Times New Roman"/>
          <w:szCs w:val="24"/>
        </w:rPr>
        <w:t>.</w:t>
      </w:r>
    </w:p>
    <w:p w14:paraId="2967172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Χρειάζεται, επίσης,</w:t>
      </w:r>
      <w:r w:rsidRPr="007D760D">
        <w:rPr>
          <w:rFonts w:eastAsia="Times New Roman" w:cs="Times New Roman"/>
          <w:szCs w:val="24"/>
        </w:rPr>
        <w:t xml:space="preserve"> να υπάρχει </w:t>
      </w:r>
      <w:r>
        <w:rPr>
          <w:rFonts w:eastAsia="Times New Roman" w:cs="Times New Roman"/>
          <w:szCs w:val="24"/>
        </w:rPr>
        <w:t>μια</w:t>
      </w:r>
      <w:r w:rsidRPr="007D760D">
        <w:rPr>
          <w:rFonts w:eastAsia="Times New Roman" w:cs="Times New Roman"/>
          <w:szCs w:val="24"/>
        </w:rPr>
        <w:t xml:space="preserve"> συγκεκριμένη στάση της πολιτικής ηγεσίας απέναντι σε </w:t>
      </w:r>
      <w:r>
        <w:rPr>
          <w:rFonts w:eastAsia="Times New Roman" w:cs="Times New Roman"/>
          <w:szCs w:val="24"/>
        </w:rPr>
        <w:t>αυτούς. Σ</w:t>
      </w:r>
      <w:r w:rsidRPr="007D760D">
        <w:rPr>
          <w:rFonts w:eastAsia="Times New Roman" w:cs="Times New Roman"/>
          <w:szCs w:val="24"/>
        </w:rPr>
        <w:t>ύγχρονη</w:t>
      </w:r>
      <w:r>
        <w:rPr>
          <w:rFonts w:eastAsia="Times New Roman" w:cs="Times New Roman"/>
          <w:szCs w:val="24"/>
        </w:rPr>
        <w:t>,</w:t>
      </w:r>
      <w:r w:rsidRPr="007D760D">
        <w:rPr>
          <w:rFonts w:eastAsia="Times New Roman" w:cs="Times New Roman"/>
          <w:szCs w:val="24"/>
        </w:rPr>
        <w:t xml:space="preserve"> ρεαλιστική και διαρκής εκπαίδευση</w:t>
      </w:r>
      <w:r>
        <w:rPr>
          <w:rFonts w:eastAsia="Times New Roman" w:cs="Times New Roman"/>
          <w:szCs w:val="24"/>
        </w:rPr>
        <w:t>,</w:t>
      </w:r>
      <w:r w:rsidRPr="007D760D">
        <w:rPr>
          <w:rFonts w:eastAsia="Times New Roman" w:cs="Times New Roman"/>
          <w:szCs w:val="24"/>
        </w:rPr>
        <w:t xml:space="preserve"> σταθερή και προβλέψιμη καριέρα</w:t>
      </w:r>
      <w:r>
        <w:rPr>
          <w:rFonts w:eastAsia="Times New Roman" w:cs="Times New Roman"/>
          <w:szCs w:val="24"/>
        </w:rPr>
        <w:t>,</w:t>
      </w:r>
      <w:r w:rsidRPr="007D760D">
        <w:rPr>
          <w:rFonts w:eastAsia="Times New Roman" w:cs="Times New Roman"/>
          <w:szCs w:val="24"/>
        </w:rPr>
        <w:t xml:space="preserve"> με δυνατότητες ουσιαστικής προσωπικής </w:t>
      </w:r>
      <w:r w:rsidRPr="007D760D">
        <w:rPr>
          <w:rFonts w:eastAsia="Times New Roman" w:cs="Times New Roman"/>
          <w:szCs w:val="24"/>
        </w:rPr>
        <w:lastRenderedPageBreak/>
        <w:t>και επαγγελματικής εξέλιξης</w:t>
      </w:r>
      <w:r>
        <w:rPr>
          <w:rFonts w:eastAsia="Times New Roman" w:cs="Times New Roman"/>
          <w:szCs w:val="24"/>
        </w:rPr>
        <w:t>,</w:t>
      </w:r>
      <w:r w:rsidRPr="007D760D">
        <w:rPr>
          <w:rFonts w:eastAsia="Times New Roman" w:cs="Times New Roman"/>
          <w:szCs w:val="24"/>
        </w:rPr>
        <w:t xml:space="preserve"> στήριξη της </w:t>
      </w:r>
      <w:r>
        <w:rPr>
          <w:rFonts w:eastAsia="Times New Roman" w:cs="Times New Roman"/>
          <w:szCs w:val="24"/>
        </w:rPr>
        <w:t>σ</w:t>
      </w:r>
      <w:r w:rsidRPr="007D760D">
        <w:rPr>
          <w:rFonts w:eastAsia="Times New Roman" w:cs="Times New Roman"/>
          <w:szCs w:val="24"/>
        </w:rPr>
        <w:t>τρατιωτικής οικογένειας</w:t>
      </w:r>
      <w:r>
        <w:rPr>
          <w:rFonts w:eastAsia="Times New Roman" w:cs="Times New Roman"/>
          <w:szCs w:val="24"/>
        </w:rPr>
        <w:t xml:space="preserve"> -ό</w:t>
      </w:r>
      <w:r w:rsidRPr="007D760D">
        <w:rPr>
          <w:rFonts w:eastAsia="Times New Roman" w:cs="Times New Roman"/>
          <w:szCs w:val="24"/>
        </w:rPr>
        <w:t xml:space="preserve">λοι αντιλαμβανόμαστε </w:t>
      </w:r>
      <w:r>
        <w:rPr>
          <w:rFonts w:eastAsia="Times New Roman" w:cs="Times New Roman"/>
          <w:szCs w:val="24"/>
        </w:rPr>
        <w:t xml:space="preserve">κι </w:t>
      </w:r>
      <w:r w:rsidRPr="007D760D">
        <w:rPr>
          <w:rFonts w:eastAsia="Times New Roman" w:cs="Times New Roman"/>
          <w:szCs w:val="24"/>
        </w:rPr>
        <w:t xml:space="preserve">όλοι γνωρίζουμε τι περνάει ένας </w:t>
      </w:r>
      <w:r>
        <w:rPr>
          <w:rFonts w:eastAsia="Times New Roman" w:cs="Times New Roman"/>
          <w:szCs w:val="24"/>
        </w:rPr>
        <w:t>ή δύο</w:t>
      </w:r>
      <w:r w:rsidRPr="007D760D">
        <w:rPr>
          <w:rFonts w:eastAsia="Times New Roman" w:cs="Times New Roman"/>
          <w:szCs w:val="24"/>
        </w:rPr>
        <w:t xml:space="preserve"> σε ένα σπίτι που έχουν την ιδιότητα του στρατιωτικού</w:t>
      </w:r>
      <w:r>
        <w:rPr>
          <w:rFonts w:eastAsia="Times New Roman" w:cs="Times New Roman"/>
          <w:szCs w:val="24"/>
        </w:rPr>
        <w:t>-,</w:t>
      </w:r>
      <w:r w:rsidRPr="007D760D">
        <w:rPr>
          <w:rFonts w:eastAsia="Times New Roman" w:cs="Times New Roman"/>
          <w:szCs w:val="24"/>
        </w:rPr>
        <w:t xml:space="preserve"> παροχή κορυφαίων υπηρεσιών υγείας τόσο στα εν ενεργεία στελέχη</w:t>
      </w:r>
      <w:r>
        <w:rPr>
          <w:rFonts w:eastAsia="Times New Roman" w:cs="Times New Roman"/>
          <w:szCs w:val="24"/>
        </w:rPr>
        <w:t xml:space="preserve"> </w:t>
      </w:r>
      <w:r w:rsidRPr="007D760D">
        <w:rPr>
          <w:rFonts w:eastAsia="Times New Roman" w:cs="Times New Roman"/>
          <w:szCs w:val="24"/>
        </w:rPr>
        <w:t xml:space="preserve">όσο και </w:t>
      </w:r>
      <w:r>
        <w:rPr>
          <w:rFonts w:eastAsia="Times New Roman" w:cs="Times New Roman"/>
          <w:szCs w:val="24"/>
        </w:rPr>
        <w:t>στα εν</w:t>
      </w:r>
      <w:r w:rsidRPr="007D760D">
        <w:rPr>
          <w:rFonts w:eastAsia="Times New Roman" w:cs="Times New Roman"/>
          <w:szCs w:val="24"/>
        </w:rPr>
        <w:t xml:space="preserve"> αποστρατεία</w:t>
      </w:r>
      <w:r>
        <w:rPr>
          <w:rFonts w:eastAsia="Times New Roman" w:cs="Times New Roman"/>
          <w:szCs w:val="24"/>
        </w:rPr>
        <w:t>,</w:t>
      </w:r>
      <w:r w:rsidRPr="007D760D">
        <w:rPr>
          <w:rFonts w:eastAsia="Times New Roman" w:cs="Times New Roman"/>
          <w:szCs w:val="24"/>
        </w:rPr>
        <w:t xml:space="preserve"> ασφάλεια και ομαλότητα στο</w:t>
      </w:r>
      <w:r>
        <w:rPr>
          <w:rFonts w:eastAsia="Times New Roman" w:cs="Times New Roman"/>
          <w:szCs w:val="24"/>
        </w:rPr>
        <w:t>ν</w:t>
      </w:r>
      <w:r w:rsidRPr="007D760D">
        <w:rPr>
          <w:rFonts w:eastAsia="Times New Roman" w:cs="Times New Roman"/>
          <w:szCs w:val="24"/>
        </w:rPr>
        <w:t xml:space="preserve"> χώρο εργασίας </w:t>
      </w:r>
      <w:r>
        <w:rPr>
          <w:rFonts w:eastAsia="Times New Roman" w:cs="Times New Roman"/>
          <w:szCs w:val="24"/>
        </w:rPr>
        <w:t>-τ</w:t>
      </w:r>
      <w:r w:rsidRPr="007D760D">
        <w:rPr>
          <w:rFonts w:eastAsia="Times New Roman" w:cs="Times New Roman"/>
          <w:szCs w:val="24"/>
        </w:rPr>
        <w:t xml:space="preserve">α ξέρει καλύτερα παντός άλλου ο κύριος </w:t>
      </w:r>
      <w:r>
        <w:rPr>
          <w:rFonts w:eastAsia="Times New Roman" w:cs="Times New Roman"/>
          <w:szCs w:val="24"/>
        </w:rPr>
        <w:t>Υ</w:t>
      </w:r>
      <w:r w:rsidRPr="007D760D">
        <w:rPr>
          <w:rFonts w:eastAsia="Times New Roman" w:cs="Times New Roman"/>
          <w:szCs w:val="24"/>
        </w:rPr>
        <w:t>πουργός</w:t>
      </w:r>
      <w:r>
        <w:rPr>
          <w:rFonts w:eastAsia="Times New Roman" w:cs="Times New Roman"/>
          <w:szCs w:val="24"/>
        </w:rPr>
        <w:t>-,</w:t>
      </w:r>
      <w:r w:rsidRPr="007D760D">
        <w:rPr>
          <w:rFonts w:eastAsia="Times New Roman" w:cs="Times New Roman"/>
          <w:szCs w:val="24"/>
        </w:rPr>
        <w:t xml:space="preserve"> παροχή των αναγκαίων μέσων και υλικών για την ασφαλή και επιτυχή ολοκλήρωση των αποστολών</w:t>
      </w:r>
      <w:r>
        <w:rPr>
          <w:rFonts w:eastAsia="Times New Roman" w:cs="Times New Roman"/>
          <w:szCs w:val="24"/>
        </w:rPr>
        <w:t>,</w:t>
      </w:r>
      <w:r w:rsidRPr="007D760D">
        <w:rPr>
          <w:rFonts w:eastAsia="Times New Roman" w:cs="Times New Roman"/>
          <w:szCs w:val="24"/>
        </w:rPr>
        <w:t xml:space="preserve"> καθώς και απλοποίηση και βελτίωση της καθημερινότητας των στελεχών σε όλα τα επίπεδα από το στρατόπεδο</w:t>
      </w:r>
      <w:r>
        <w:rPr>
          <w:rFonts w:eastAsia="Times New Roman" w:cs="Times New Roman"/>
          <w:szCs w:val="24"/>
        </w:rPr>
        <w:t>, από τον στρατών</w:t>
      </w:r>
      <w:r w:rsidRPr="007D760D">
        <w:rPr>
          <w:rFonts w:eastAsia="Times New Roman" w:cs="Times New Roman"/>
          <w:szCs w:val="24"/>
        </w:rPr>
        <w:t>α</w:t>
      </w:r>
      <w:r>
        <w:rPr>
          <w:rFonts w:eastAsia="Times New Roman" w:cs="Times New Roman"/>
          <w:szCs w:val="24"/>
        </w:rPr>
        <w:t xml:space="preserve"> μέχρι το σπίτι τους.</w:t>
      </w:r>
    </w:p>
    <w:p w14:paraId="2967172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Παρ’ ότι, </w:t>
      </w:r>
      <w:r w:rsidRPr="007D760D">
        <w:rPr>
          <w:rFonts w:eastAsia="Times New Roman" w:cs="Times New Roman"/>
          <w:szCs w:val="24"/>
        </w:rPr>
        <w:t>κυρίες και κύριοι συνάδελφοι</w:t>
      </w:r>
      <w:r>
        <w:rPr>
          <w:rFonts w:eastAsia="Times New Roman" w:cs="Times New Roman"/>
          <w:szCs w:val="24"/>
        </w:rPr>
        <w:t>,</w:t>
      </w:r>
      <w:r w:rsidRPr="007D760D">
        <w:rPr>
          <w:rFonts w:eastAsia="Times New Roman" w:cs="Times New Roman"/>
          <w:szCs w:val="24"/>
        </w:rPr>
        <w:t xml:space="preserve"> η συγκεκριμένη νομοθετική πρωτοβουλία είναι η τέταρτη </w:t>
      </w:r>
      <w:r>
        <w:rPr>
          <w:rFonts w:eastAsia="Times New Roman" w:cs="Times New Roman"/>
          <w:szCs w:val="24"/>
        </w:rPr>
        <w:t>κ</w:t>
      </w:r>
      <w:r w:rsidRPr="007D760D">
        <w:rPr>
          <w:rFonts w:eastAsia="Times New Roman" w:cs="Times New Roman"/>
          <w:szCs w:val="24"/>
        </w:rPr>
        <w:t xml:space="preserve">ατά σειρά της </w:t>
      </w:r>
      <w:r>
        <w:rPr>
          <w:rFonts w:eastAsia="Times New Roman" w:cs="Times New Roman"/>
          <w:szCs w:val="24"/>
        </w:rPr>
        <w:t>Κ</w:t>
      </w:r>
      <w:r w:rsidRPr="007D760D">
        <w:rPr>
          <w:rFonts w:eastAsia="Times New Roman" w:cs="Times New Roman"/>
          <w:szCs w:val="24"/>
        </w:rPr>
        <w:t>υβερνήσεως ΣΥΡΙΖΑ και πρώην ΑΝΕΛ</w:t>
      </w:r>
      <w:r>
        <w:rPr>
          <w:rFonts w:eastAsia="Times New Roman" w:cs="Times New Roman"/>
          <w:szCs w:val="24"/>
        </w:rPr>
        <w:t>,</w:t>
      </w:r>
      <w:r w:rsidRPr="007D760D">
        <w:rPr>
          <w:rFonts w:eastAsia="Times New Roman" w:cs="Times New Roman"/>
          <w:szCs w:val="24"/>
        </w:rPr>
        <w:t xml:space="preserve"> δεν αποτυπώνεται αυτό το όραμα το οποίο </w:t>
      </w:r>
      <w:r>
        <w:rPr>
          <w:rFonts w:eastAsia="Times New Roman" w:cs="Times New Roman"/>
          <w:szCs w:val="24"/>
        </w:rPr>
        <w:t>μ</w:t>
      </w:r>
      <w:r w:rsidRPr="007D760D">
        <w:rPr>
          <w:rFonts w:eastAsia="Times New Roman" w:cs="Times New Roman"/>
          <w:szCs w:val="24"/>
        </w:rPr>
        <w:t xml:space="preserve">ε τηλεγραφικό τρόπο σας περιέγραψα </w:t>
      </w:r>
      <w:r>
        <w:rPr>
          <w:rFonts w:eastAsia="Times New Roman" w:cs="Times New Roman"/>
          <w:szCs w:val="24"/>
        </w:rPr>
        <w:t xml:space="preserve">στη </w:t>
      </w:r>
      <w:r w:rsidRPr="007D760D">
        <w:rPr>
          <w:rFonts w:eastAsia="Times New Roman" w:cs="Times New Roman"/>
          <w:szCs w:val="24"/>
        </w:rPr>
        <w:t>συγκεκριμένη ομιλία</w:t>
      </w:r>
      <w:r>
        <w:rPr>
          <w:rFonts w:eastAsia="Times New Roman" w:cs="Times New Roman"/>
          <w:szCs w:val="24"/>
        </w:rPr>
        <w:t xml:space="preserve"> μου. Β</w:t>
      </w:r>
      <w:r w:rsidRPr="007D760D">
        <w:rPr>
          <w:rFonts w:eastAsia="Times New Roman" w:cs="Times New Roman"/>
          <w:szCs w:val="24"/>
        </w:rPr>
        <w:t>λέπουμε ορισμένες αποσπασματικές διατάξεις</w:t>
      </w:r>
      <w:r>
        <w:rPr>
          <w:rFonts w:eastAsia="Times New Roman" w:cs="Times New Roman"/>
          <w:szCs w:val="24"/>
        </w:rPr>
        <w:t>,</w:t>
      </w:r>
      <w:r w:rsidRPr="007D760D">
        <w:rPr>
          <w:rFonts w:eastAsia="Times New Roman" w:cs="Times New Roman"/>
          <w:szCs w:val="24"/>
        </w:rPr>
        <w:t xml:space="preserve"> ορισμένα μερεμέτια θα τα έλεγα</w:t>
      </w:r>
      <w:r>
        <w:rPr>
          <w:rFonts w:eastAsia="Times New Roman" w:cs="Times New Roman"/>
          <w:szCs w:val="24"/>
        </w:rPr>
        <w:t>,</w:t>
      </w:r>
      <w:r w:rsidRPr="007D760D">
        <w:rPr>
          <w:rFonts w:eastAsia="Times New Roman" w:cs="Times New Roman"/>
          <w:szCs w:val="24"/>
        </w:rPr>
        <w:t xml:space="preserve"> τα οποία μερικά εξ αυτών είναι προς τη σωστή κατεύθυνση</w:t>
      </w:r>
      <w:r>
        <w:rPr>
          <w:rFonts w:eastAsia="Times New Roman" w:cs="Times New Roman"/>
          <w:szCs w:val="24"/>
        </w:rPr>
        <w:t xml:space="preserve">. </w:t>
      </w:r>
    </w:p>
    <w:p w14:paraId="2967172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Όμως δ</w:t>
      </w:r>
      <w:r w:rsidRPr="007D760D">
        <w:rPr>
          <w:rFonts w:eastAsia="Times New Roman" w:cs="Times New Roman"/>
          <w:szCs w:val="24"/>
        </w:rPr>
        <w:t>εν διατυπώνεται</w:t>
      </w:r>
      <w:r>
        <w:rPr>
          <w:rFonts w:eastAsia="Times New Roman" w:cs="Times New Roman"/>
          <w:szCs w:val="24"/>
        </w:rPr>
        <w:t>,</w:t>
      </w:r>
      <w:r w:rsidRPr="007D760D">
        <w:rPr>
          <w:rFonts w:eastAsia="Times New Roman" w:cs="Times New Roman"/>
          <w:szCs w:val="24"/>
        </w:rPr>
        <w:t xml:space="preserve"> δεν ολοκληρώνεται</w:t>
      </w:r>
      <w:r>
        <w:rPr>
          <w:rFonts w:eastAsia="Times New Roman" w:cs="Times New Roman"/>
          <w:szCs w:val="24"/>
        </w:rPr>
        <w:t>,</w:t>
      </w:r>
      <w:r w:rsidRPr="007D760D">
        <w:rPr>
          <w:rFonts w:eastAsia="Times New Roman" w:cs="Times New Roman"/>
          <w:szCs w:val="24"/>
        </w:rPr>
        <w:t xml:space="preserve"> δεν ανιχνεύεται αυτό το όραμα το οποίο ανέφερα προηγουμένως</w:t>
      </w:r>
      <w:r>
        <w:rPr>
          <w:rFonts w:eastAsia="Times New Roman" w:cs="Times New Roman"/>
          <w:szCs w:val="24"/>
        </w:rPr>
        <w:t>,</w:t>
      </w:r>
      <w:r w:rsidRPr="007D760D">
        <w:rPr>
          <w:rFonts w:eastAsia="Times New Roman" w:cs="Times New Roman"/>
          <w:szCs w:val="24"/>
        </w:rPr>
        <w:t xml:space="preserve"> και έχει να κάνει με το μέλλον των Ενόπλων Δυνάμεων</w:t>
      </w:r>
      <w:r>
        <w:rPr>
          <w:rFonts w:eastAsia="Times New Roman" w:cs="Times New Roman"/>
          <w:szCs w:val="24"/>
        </w:rPr>
        <w:t>,</w:t>
      </w:r>
      <w:r w:rsidRPr="007D760D">
        <w:rPr>
          <w:rFonts w:eastAsia="Times New Roman" w:cs="Times New Roman"/>
          <w:szCs w:val="24"/>
        </w:rPr>
        <w:t xml:space="preserve"> πέραν των εξοπλιστικών ζητημάτων που είναι</w:t>
      </w:r>
      <w:r>
        <w:rPr>
          <w:rFonts w:eastAsia="Times New Roman" w:cs="Times New Roman"/>
          <w:szCs w:val="24"/>
        </w:rPr>
        <w:t xml:space="preserve"> ένα</w:t>
      </w:r>
      <w:r w:rsidRPr="007D760D">
        <w:rPr>
          <w:rFonts w:eastAsia="Times New Roman" w:cs="Times New Roman"/>
          <w:szCs w:val="24"/>
        </w:rPr>
        <w:t xml:space="preserve"> άλλο τεράστιο ζήτημα</w:t>
      </w:r>
      <w:r>
        <w:rPr>
          <w:rFonts w:eastAsia="Times New Roman" w:cs="Times New Roman"/>
          <w:szCs w:val="24"/>
        </w:rPr>
        <w:t xml:space="preserve"> και το οποίο</w:t>
      </w:r>
      <w:r w:rsidRPr="007D760D">
        <w:rPr>
          <w:rFonts w:eastAsia="Times New Roman" w:cs="Times New Roman"/>
          <w:szCs w:val="24"/>
        </w:rPr>
        <w:t xml:space="preserve"> ανιχνεύεται στα ζητήματα αυτά</w:t>
      </w:r>
      <w:r>
        <w:rPr>
          <w:rFonts w:eastAsia="Times New Roman" w:cs="Times New Roman"/>
          <w:szCs w:val="24"/>
        </w:rPr>
        <w:t>. Ζ</w:t>
      </w:r>
      <w:r w:rsidRPr="007D760D">
        <w:rPr>
          <w:rFonts w:eastAsia="Times New Roman" w:cs="Times New Roman"/>
          <w:szCs w:val="24"/>
        </w:rPr>
        <w:t xml:space="preserve">ητήσαμε πάλι </w:t>
      </w:r>
      <w:r w:rsidRPr="007D760D">
        <w:rPr>
          <w:rFonts w:eastAsia="Times New Roman" w:cs="Times New Roman"/>
          <w:szCs w:val="24"/>
        </w:rPr>
        <w:lastRenderedPageBreak/>
        <w:t xml:space="preserve">στην </w:t>
      </w:r>
      <w:r>
        <w:rPr>
          <w:rFonts w:eastAsia="Times New Roman" w:cs="Times New Roman"/>
          <w:szCs w:val="24"/>
        </w:rPr>
        <w:t>ε</w:t>
      </w:r>
      <w:r w:rsidRPr="007D760D">
        <w:rPr>
          <w:rFonts w:eastAsia="Times New Roman" w:cs="Times New Roman"/>
          <w:szCs w:val="24"/>
        </w:rPr>
        <w:t>πιτροπή</w:t>
      </w:r>
      <w:r>
        <w:rPr>
          <w:rFonts w:eastAsia="Times New Roman" w:cs="Times New Roman"/>
          <w:szCs w:val="24"/>
        </w:rPr>
        <w:t>,</w:t>
      </w:r>
      <w:r w:rsidRPr="007D760D">
        <w:rPr>
          <w:rFonts w:eastAsia="Times New Roman" w:cs="Times New Roman"/>
          <w:szCs w:val="24"/>
        </w:rPr>
        <w:t xml:space="preserve"> να υπάρξει μ</w:t>
      </w:r>
      <w:r>
        <w:rPr>
          <w:rFonts w:eastAsia="Times New Roman" w:cs="Times New Roman"/>
          <w:szCs w:val="24"/>
        </w:rPr>
        <w:t>ι</w:t>
      </w:r>
      <w:r w:rsidRPr="007D760D">
        <w:rPr>
          <w:rFonts w:eastAsia="Times New Roman" w:cs="Times New Roman"/>
          <w:szCs w:val="24"/>
        </w:rPr>
        <w:t xml:space="preserve">α συγκεκριμένη </w:t>
      </w:r>
      <w:r>
        <w:rPr>
          <w:rFonts w:eastAsia="Times New Roman" w:cs="Times New Roman"/>
          <w:szCs w:val="24"/>
        </w:rPr>
        <w:t>δι</w:t>
      </w:r>
      <w:r w:rsidRPr="007D760D">
        <w:rPr>
          <w:rFonts w:eastAsia="Times New Roman" w:cs="Times New Roman"/>
          <w:szCs w:val="24"/>
        </w:rPr>
        <w:t xml:space="preserve">ενέργεια </w:t>
      </w:r>
      <w:r>
        <w:rPr>
          <w:rFonts w:eastAsia="Times New Roman" w:cs="Times New Roman"/>
          <w:szCs w:val="24"/>
        </w:rPr>
        <w:t xml:space="preserve">αυτής για τη </w:t>
      </w:r>
      <w:r w:rsidRPr="007D760D">
        <w:rPr>
          <w:rFonts w:eastAsia="Times New Roman" w:cs="Times New Roman"/>
          <w:szCs w:val="24"/>
        </w:rPr>
        <w:t xml:space="preserve">συγκρότηση </w:t>
      </w:r>
      <w:r>
        <w:rPr>
          <w:rFonts w:eastAsia="Times New Roman" w:cs="Times New Roman"/>
          <w:szCs w:val="24"/>
        </w:rPr>
        <w:t>ε</w:t>
      </w:r>
      <w:r w:rsidRPr="007D760D">
        <w:rPr>
          <w:rFonts w:eastAsia="Times New Roman" w:cs="Times New Roman"/>
          <w:szCs w:val="24"/>
        </w:rPr>
        <w:t>πιτροπής για την εθνική αμυντική βιομηχανική στρατηγική</w:t>
      </w:r>
      <w:r>
        <w:rPr>
          <w:rFonts w:eastAsia="Times New Roman" w:cs="Times New Roman"/>
          <w:szCs w:val="24"/>
        </w:rPr>
        <w:t>,</w:t>
      </w:r>
      <w:r w:rsidRPr="007D760D">
        <w:rPr>
          <w:rFonts w:eastAsia="Times New Roman" w:cs="Times New Roman"/>
          <w:szCs w:val="24"/>
        </w:rPr>
        <w:t xml:space="preserve"> κάτι το οποίο </w:t>
      </w:r>
      <w:r>
        <w:rPr>
          <w:rFonts w:eastAsia="Times New Roman" w:cs="Times New Roman"/>
          <w:szCs w:val="24"/>
        </w:rPr>
        <w:t>α</w:t>
      </w:r>
      <w:r w:rsidRPr="007D760D">
        <w:rPr>
          <w:rFonts w:eastAsia="Times New Roman" w:cs="Times New Roman"/>
          <w:szCs w:val="24"/>
        </w:rPr>
        <w:t>κόμα περιμέν</w:t>
      </w:r>
      <w:r>
        <w:rPr>
          <w:rFonts w:eastAsia="Times New Roman" w:cs="Times New Roman"/>
          <w:szCs w:val="24"/>
        </w:rPr>
        <w:t>ουμε.</w:t>
      </w:r>
    </w:p>
    <w:p w14:paraId="29671729" w14:textId="77777777" w:rsidR="00711852" w:rsidRDefault="000A1C6E">
      <w:pPr>
        <w:spacing w:line="600" w:lineRule="auto"/>
        <w:ind w:firstLine="720"/>
        <w:jc w:val="both"/>
        <w:rPr>
          <w:rFonts w:eastAsia="Times New Roman" w:cs="Times New Roman"/>
          <w:szCs w:val="24"/>
        </w:rPr>
      </w:pPr>
      <w:r w:rsidRPr="007D760D">
        <w:rPr>
          <w:rFonts w:eastAsia="Times New Roman" w:cs="Times New Roman"/>
          <w:szCs w:val="24"/>
        </w:rPr>
        <w:t>Όσον αφορά τα ζητήματα που έχουν να κάνουν με το</w:t>
      </w:r>
      <w:r>
        <w:rPr>
          <w:rFonts w:eastAsia="Times New Roman" w:cs="Times New Roman"/>
          <w:szCs w:val="24"/>
        </w:rPr>
        <w:t>ν</w:t>
      </w:r>
      <w:r w:rsidRPr="007D760D">
        <w:rPr>
          <w:rFonts w:eastAsia="Times New Roman" w:cs="Times New Roman"/>
          <w:szCs w:val="24"/>
        </w:rPr>
        <w:t xml:space="preserve"> συνδικαλισμό στις Ένοπλες Δυνάμεις</w:t>
      </w:r>
      <w:r>
        <w:rPr>
          <w:rFonts w:eastAsia="Times New Roman" w:cs="Times New Roman"/>
          <w:szCs w:val="24"/>
        </w:rPr>
        <w:t>,</w:t>
      </w:r>
      <w:r w:rsidRPr="007D760D">
        <w:rPr>
          <w:rFonts w:eastAsia="Times New Roman" w:cs="Times New Roman"/>
          <w:szCs w:val="24"/>
        </w:rPr>
        <w:t xml:space="preserve"> οφείλ</w:t>
      </w:r>
      <w:r>
        <w:rPr>
          <w:rFonts w:eastAsia="Times New Roman" w:cs="Times New Roman"/>
          <w:szCs w:val="24"/>
        </w:rPr>
        <w:t>ω</w:t>
      </w:r>
      <w:r w:rsidRPr="007D760D">
        <w:rPr>
          <w:rFonts w:eastAsia="Times New Roman" w:cs="Times New Roman"/>
          <w:szCs w:val="24"/>
        </w:rPr>
        <w:t xml:space="preserve"> να επαναδιατυπώσ</w:t>
      </w:r>
      <w:r>
        <w:rPr>
          <w:rFonts w:eastAsia="Times New Roman" w:cs="Times New Roman"/>
          <w:szCs w:val="24"/>
        </w:rPr>
        <w:t>ω</w:t>
      </w:r>
      <w:r w:rsidRPr="007D760D">
        <w:rPr>
          <w:rFonts w:eastAsia="Times New Roman" w:cs="Times New Roman"/>
          <w:szCs w:val="24"/>
        </w:rPr>
        <w:t xml:space="preserve"> θέματα</w:t>
      </w:r>
      <w:r>
        <w:rPr>
          <w:rFonts w:eastAsia="Times New Roman" w:cs="Times New Roman"/>
          <w:szCs w:val="24"/>
        </w:rPr>
        <w:t>,</w:t>
      </w:r>
      <w:r w:rsidRPr="007D760D">
        <w:rPr>
          <w:rFonts w:eastAsia="Times New Roman" w:cs="Times New Roman"/>
          <w:szCs w:val="24"/>
        </w:rPr>
        <w:t xml:space="preserve"> τα οποία έχω πολλές φορές π</w:t>
      </w:r>
      <w:r>
        <w:rPr>
          <w:rFonts w:eastAsia="Times New Roman" w:cs="Times New Roman"/>
          <w:szCs w:val="24"/>
        </w:rPr>
        <w:t xml:space="preserve">ει. Είδαμε στη </w:t>
      </w:r>
      <w:r w:rsidRPr="007D760D">
        <w:rPr>
          <w:rFonts w:eastAsia="Times New Roman" w:cs="Times New Roman"/>
          <w:szCs w:val="24"/>
        </w:rPr>
        <w:t xml:space="preserve">συνεδρίαση της </w:t>
      </w:r>
      <w:r>
        <w:rPr>
          <w:rFonts w:eastAsia="Times New Roman" w:cs="Times New Roman"/>
          <w:szCs w:val="24"/>
        </w:rPr>
        <w:t>ε</w:t>
      </w:r>
      <w:r w:rsidRPr="007D760D">
        <w:rPr>
          <w:rFonts w:eastAsia="Times New Roman" w:cs="Times New Roman"/>
          <w:szCs w:val="24"/>
        </w:rPr>
        <w:t xml:space="preserve">πιτροπής </w:t>
      </w:r>
      <w:r>
        <w:rPr>
          <w:rFonts w:eastAsia="Times New Roman" w:cs="Times New Roman"/>
          <w:szCs w:val="24"/>
        </w:rPr>
        <w:t>τ</w:t>
      </w:r>
      <w:r w:rsidRPr="007D760D">
        <w:rPr>
          <w:rFonts w:eastAsia="Times New Roman" w:cs="Times New Roman"/>
          <w:szCs w:val="24"/>
        </w:rPr>
        <w:t>ι έγινε πάλι μεταξύ των αντίπαλων παρατάξεων</w:t>
      </w:r>
      <w:r>
        <w:rPr>
          <w:rFonts w:eastAsia="Times New Roman" w:cs="Times New Roman"/>
          <w:szCs w:val="24"/>
        </w:rPr>
        <w:t>,</w:t>
      </w:r>
      <w:r w:rsidRPr="007D760D">
        <w:rPr>
          <w:rFonts w:eastAsia="Times New Roman" w:cs="Times New Roman"/>
          <w:szCs w:val="24"/>
        </w:rPr>
        <w:t xml:space="preserve"> οργανώσεων</w:t>
      </w:r>
      <w:r>
        <w:rPr>
          <w:rFonts w:eastAsia="Times New Roman" w:cs="Times New Roman"/>
          <w:szCs w:val="24"/>
        </w:rPr>
        <w:t>,</w:t>
      </w:r>
      <w:r w:rsidRPr="007D760D">
        <w:rPr>
          <w:rFonts w:eastAsia="Times New Roman" w:cs="Times New Roman"/>
          <w:szCs w:val="24"/>
        </w:rPr>
        <w:t xml:space="preserve"> ενώσεων</w:t>
      </w:r>
      <w:r>
        <w:rPr>
          <w:rFonts w:eastAsia="Times New Roman" w:cs="Times New Roman"/>
          <w:szCs w:val="24"/>
        </w:rPr>
        <w:t>,</w:t>
      </w:r>
      <w:r w:rsidRPr="007D760D">
        <w:rPr>
          <w:rFonts w:eastAsia="Times New Roman" w:cs="Times New Roman"/>
          <w:szCs w:val="24"/>
        </w:rPr>
        <w:t xml:space="preserve"> οι οποίες </w:t>
      </w:r>
      <w:r>
        <w:rPr>
          <w:rFonts w:eastAsia="Times New Roman" w:cs="Times New Roman"/>
          <w:szCs w:val="24"/>
        </w:rPr>
        <w:t>κή</w:t>
      </w:r>
      <w:r w:rsidRPr="007D760D">
        <w:rPr>
          <w:rFonts w:eastAsia="Times New Roman" w:cs="Times New Roman"/>
          <w:szCs w:val="24"/>
        </w:rPr>
        <w:t>δονται των συμφερόντων των στελεχών των Ενόπλων Δυνάμεων</w:t>
      </w:r>
      <w:r>
        <w:rPr>
          <w:rFonts w:eastAsia="Times New Roman" w:cs="Times New Roman"/>
          <w:szCs w:val="24"/>
        </w:rPr>
        <w:t>, οι οποίες, δ</w:t>
      </w:r>
      <w:r w:rsidRPr="007D760D">
        <w:rPr>
          <w:rFonts w:eastAsia="Times New Roman" w:cs="Times New Roman"/>
          <w:szCs w:val="24"/>
        </w:rPr>
        <w:t>υστυχώς</w:t>
      </w:r>
      <w:r>
        <w:rPr>
          <w:rFonts w:eastAsia="Times New Roman" w:cs="Times New Roman"/>
          <w:szCs w:val="24"/>
        </w:rPr>
        <w:t>,</w:t>
      </w:r>
      <w:r w:rsidRPr="007D760D">
        <w:rPr>
          <w:rFonts w:eastAsia="Times New Roman" w:cs="Times New Roman"/>
          <w:szCs w:val="24"/>
        </w:rPr>
        <w:t xml:space="preserve"> δείχν</w:t>
      </w:r>
      <w:r>
        <w:rPr>
          <w:rFonts w:eastAsia="Times New Roman" w:cs="Times New Roman"/>
          <w:szCs w:val="24"/>
        </w:rPr>
        <w:t>ουν</w:t>
      </w:r>
      <w:r w:rsidRPr="007D760D">
        <w:rPr>
          <w:rFonts w:eastAsia="Times New Roman" w:cs="Times New Roman"/>
          <w:szCs w:val="24"/>
        </w:rPr>
        <w:t xml:space="preserve"> τον τρόπο γραφής </w:t>
      </w:r>
      <w:r>
        <w:rPr>
          <w:rFonts w:eastAsia="Times New Roman" w:cs="Times New Roman"/>
          <w:szCs w:val="24"/>
        </w:rPr>
        <w:t>που</w:t>
      </w:r>
      <w:r w:rsidRPr="007D760D">
        <w:rPr>
          <w:rFonts w:eastAsia="Times New Roman" w:cs="Times New Roman"/>
          <w:szCs w:val="24"/>
        </w:rPr>
        <w:t xml:space="preserve"> αυτή</w:t>
      </w:r>
      <w:r>
        <w:rPr>
          <w:rFonts w:eastAsia="Times New Roman" w:cs="Times New Roman"/>
          <w:szCs w:val="24"/>
        </w:rPr>
        <w:t>ν</w:t>
      </w:r>
      <w:r w:rsidRPr="007D760D">
        <w:rPr>
          <w:rFonts w:eastAsia="Times New Roman" w:cs="Times New Roman"/>
          <w:szCs w:val="24"/>
        </w:rPr>
        <w:t xml:space="preserve"> τη στιγμή ακολουθούν</w:t>
      </w:r>
      <w:r>
        <w:rPr>
          <w:rFonts w:eastAsia="Times New Roman" w:cs="Times New Roman"/>
          <w:szCs w:val="24"/>
        </w:rPr>
        <w:t>. Π</w:t>
      </w:r>
      <w:r w:rsidRPr="007D760D">
        <w:rPr>
          <w:rFonts w:eastAsia="Times New Roman" w:cs="Times New Roman"/>
          <w:szCs w:val="24"/>
        </w:rPr>
        <w:t xml:space="preserve">ερισσότερο τα στελέχη αυτά κοιτούν </w:t>
      </w:r>
      <w:r>
        <w:rPr>
          <w:rFonts w:eastAsia="Times New Roman" w:cs="Times New Roman"/>
          <w:szCs w:val="24"/>
        </w:rPr>
        <w:t>μ</w:t>
      </w:r>
      <w:r w:rsidRPr="007D760D">
        <w:rPr>
          <w:rFonts w:eastAsia="Times New Roman" w:cs="Times New Roman"/>
          <w:szCs w:val="24"/>
        </w:rPr>
        <w:t xml:space="preserve">ε τις δημόσιες αντεγκλήσεις </w:t>
      </w:r>
      <w:r>
        <w:rPr>
          <w:rFonts w:eastAsia="Times New Roman" w:cs="Times New Roman"/>
          <w:szCs w:val="24"/>
        </w:rPr>
        <w:t>τους,</w:t>
      </w:r>
      <w:r w:rsidRPr="007D760D">
        <w:rPr>
          <w:rFonts w:eastAsia="Times New Roman" w:cs="Times New Roman"/>
          <w:szCs w:val="24"/>
        </w:rPr>
        <w:t xml:space="preserve"> οι οποίες του</w:t>
      </w:r>
      <w:r>
        <w:rPr>
          <w:rFonts w:eastAsia="Times New Roman" w:cs="Times New Roman"/>
          <w:szCs w:val="24"/>
        </w:rPr>
        <w:t>ς</w:t>
      </w:r>
      <w:r w:rsidRPr="007D760D">
        <w:rPr>
          <w:rFonts w:eastAsia="Times New Roman" w:cs="Times New Roman"/>
          <w:szCs w:val="24"/>
        </w:rPr>
        <w:t xml:space="preserve"> πηγαίνουν μέχρι τα ακροατήρια</w:t>
      </w:r>
      <w:r>
        <w:rPr>
          <w:rFonts w:eastAsia="Times New Roman" w:cs="Times New Roman"/>
          <w:szCs w:val="24"/>
        </w:rPr>
        <w:t>,</w:t>
      </w:r>
      <w:r w:rsidRPr="007D760D">
        <w:rPr>
          <w:rFonts w:eastAsia="Times New Roman" w:cs="Times New Roman"/>
          <w:szCs w:val="24"/>
        </w:rPr>
        <w:t xml:space="preserve"> την προσωπική ανέλιξη</w:t>
      </w:r>
      <w:r>
        <w:rPr>
          <w:rFonts w:eastAsia="Times New Roman" w:cs="Times New Roman"/>
          <w:szCs w:val="24"/>
        </w:rPr>
        <w:t>,</w:t>
      </w:r>
      <w:r w:rsidRPr="007D760D">
        <w:rPr>
          <w:rFonts w:eastAsia="Times New Roman" w:cs="Times New Roman"/>
          <w:szCs w:val="24"/>
        </w:rPr>
        <w:t xml:space="preserve"> παρά αυτά καθ</w:t>
      </w:r>
      <w:r>
        <w:rPr>
          <w:rFonts w:eastAsia="Times New Roman" w:cs="Times New Roman"/>
          <w:szCs w:val="24"/>
        </w:rPr>
        <w:t xml:space="preserve">αυτά τα συμφέροντα των στελεχών, </w:t>
      </w:r>
      <w:r w:rsidRPr="007D760D">
        <w:rPr>
          <w:rFonts w:eastAsia="Times New Roman" w:cs="Times New Roman"/>
          <w:szCs w:val="24"/>
        </w:rPr>
        <w:t>τα οποία λένε ότι εκπροσωπούν</w:t>
      </w:r>
      <w:r>
        <w:rPr>
          <w:rFonts w:eastAsia="Times New Roman" w:cs="Times New Roman"/>
          <w:szCs w:val="24"/>
        </w:rPr>
        <w:t>.</w:t>
      </w:r>
    </w:p>
    <w:p w14:paraId="2967172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w:t>
      </w:r>
      <w:r w:rsidRPr="007D760D">
        <w:rPr>
          <w:rFonts w:eastAsia="Times New Roman" w:cs="Times New Roman"/>
          <w:szCs w:val="24"/>
        </w:rPr>
        <w:t>ο άρθρο 32 παράγραφος 1 απειλεί να διαταράξει αναιτιολόγητα</w:t>
      </w:r>
      <w:r>
        <w:rPr>
          <w:rFonts w:eastAsia="Times New Roman" w:cs="Times New Roman"/>
          <w:szCs w:val="24"/>
        </w:rPr>
        <w:t>, κ</w:t>
      </w:r>
      <w:r w:rsidRPr="007D760D">
        <w:rPr>
          <w:rFonts w:eastAsia="Times New Roman" w:cs="Times New Roman"/>
          <w:szCs w:val="24"/>
        </w:rPr>
        <w:t>ύριε Υπουργέ</w:t>
      </w:r>
      <w:r>
        <w:rPr>
          <w:rFonts w:eastAsia="Times New Roman" w:cs="Times New Roman"/>
          <w:szCs w:val="24"/>
        </w:rPr>
        <w:t>,</w:t>
      </w:r>
      <w:r w:rsidRPr="007D760D">
        <w:rPr>
          <w:rFonts w:eastAsia="Times New Roman" w:cs="Times New Roman"/>
          <w:szCs w:val="24"/>
        </w:rPr>
        <w:t xml:space="preserve"> την αρχαιότητα μεταξύ των εθελοντών και των εθελοντριών</w:t>
      </w:r>
      <w:r>
        <w:rPr>
          <w:rFonts w:eastAsia="Times New Roman" w:cs="Times New Roman"/>
          <w:szCs w:val="24"/>
        </w:rPr>
        <w:t>,</w:t>
      </w:r>
      <w:r w:rsidRPr="007D760D">
        <w:rPr>
          <w:rFonts w:eastAsia="Times New Roman" w:cs="Times New Roman"/>
          <w:szCs w:val="24"/>
        </w:rPr>
        <w:t xml:space="preserve"> από τη μ</w:t>
      </w:r>
      <w:r>
        <w:rPr>
          <w:rFonts w:eastAsia="Times New Roman" w:cs="Times New Roman"/>
          <w:szCs w:val="24"/>
        </w:rPr>
        <w:t>ι</w:t>
      </w:r>
      <w:r w:rsidRPr="007D760D">
        <w:rPr>
          <w:rFonts w:eastAsia="Times New Roman" w:cs="Times New Roman"/>
          <w:szCs w:val="24"/>
        </w:rPr>
        <w:t xml:space="preserve">α πλευρά και των στελεχών που προέρχονται από </w:t>
      </w:r>
      <w:r>
        <w:rPr>
          <w:rFonts w:eastAsia="Times New Roman" w:cs="Times New Roman"/>
          <w:szCs w:val="24"/>
        </w:rPr>
        <w:t>τις ΑΣΣΥ,</w:t>
      </w:r>
      <w:r w:rsidRPr="007D760D">
        <w:rPr>
          <w:rFonts w:eastAsia="Times New Roman" w:cs="Times New Roman"/>
          <w:szCs w:val="24"/>
        </w:rPr>
        <w:t xml:space="preserve"> από την άλλη</w:t>
      </w:r>
      <w:r>
        <w:rPr>
          <w:rFonts w:eastAsia="Times New Roman" w:cs="Times New Roman"/>
          <w:szCs w:val="24"/>
        </w:rPr>
        <w:t>. Τ</w:t>
      </w:r>
      <w:r w:rsidRPr="007D760D">
        <w:rPr>
          <w:rFonts w:eastAsia="Times New Roman" w:cs="Times New Roman"/>
          <w:szCs w:val="24"/>
        </w:rPr>
        <w:t>ο θέμα έχει επιλυθεί οριστικά με το</w:t>
      </w:r>
      <w:r>
        <w:rPr>
          <w:rFonts w:eastAsia="Times New Roman" w:cs="Times New Roman"/>
          <w:szCs w:val="24"/>
        </w:rPr>
        <w:t>ν</w:t>
      </w:r>
      <w:r w:rsidRPr="007D760D">
        <w:rPr>
          <w:rFonts w:eastAsia="Times New Roman" w:cs="Times New Roman"/>
          <w:szCs w:val="24"/>
        </w:rPr>
        <w:t xml:space="preserve"> </w:t>
      </w:r>
      <w:r>
        <w:rPr>
          <w:rFonts w:eastAsia="Times New Roman" w:cs="Times New Roman"/>
          <w:szCs w:val="24"/>
        </w:rPr>
        <w:t>ν.4494/2017. Δ</w:t>
      </w:r>
      <w:r w:rsidRPr="007D760D">
        <w:rPr>
          <w:rFonts w:eastAsia="Times New Roman" w:cs="Times New Roman"/>
          <w:szCs w:val="24"/>
        </w:rPr>
        <w:t xml:space="preserve">εν είναι άμεσα κατανοητό </w:t>
      </w:r>
      <w:r>
        <w:rPr>
          <w:rFonts w:eastAsia="Times New Roman" w:cs="Times New Roman"/>
          <w:szCs w:val="24"/>
        </w:rPr>
        <w:t>-</w:t>
      </w:r>
      <w:r w:rsidRPr="007D760D">
        <w:rPr>
          <w:rFonts w:eastAsia="Times New Roman" w:cs="Times New Roman"/>
          <w:szCs w:val="24"/>
        </w:rPr>
        <w:t>και θα ήθελα μ</w:t>
      </w:r>
      <w:r>
        <w:rPr>
          <w:rFonts w:eastAsia="Times New Roman" w:cs="Times New Roman"/>
          <w:szCs w:val="24"/>
        </w:rPr>
        <w:t>ι</w:t>
      </w:r>
      <w:r w:rsidRPr="007D760D">
        <w:rPr>
          <w:rFonts w:eastAsia="Times New Roman" w:cs="Times New Roman"/>
          <w:szCs w:val="24"/>
        </w:rPr>
        <w:t>α εξήγηση</w:t>
      </w:r>
      <w:r>
        <w:rPr>
          <w:rFonts w:eastAsia="Times New Roman" w:cs="Times New Roman"/>
          <w:szCs w:val="24"/>
        </w:rPr>
        <w:t>- γ</w:t>
      </w:r>
      <w:r w:rsidRPr="007D760D">
        <w:rPr>
          <w:rFonts w:eastAsia="Times New Roman" w:cs="Times New Roman"/>
          <w:szCs w:val="24"/>
        </w:rPr>
        <w:t xml:space="preserve">ιατί η παρούσα πολιτική ηγεσία επέλεξε να δημιουργήσει ένα νέο </w:t>
      </w:r>
      <w:r>
        <w:rPr>
          <w:rFonts w:eastAsia="Times New Roman" w:cs="Times New Roman"/>
          <w:szCs w:val="24"/>
        </w:rPr>
        <w:t>ιεραρχικό θέμα.</w:t>
      </w:r>
    </w:p>
    <w:p w14:paraId="2967172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Κ</w:t>
      </w:r>
      <w:r w:rsidRPr="007D760D">
        <w:rPr>
          <w:rFonts w:eastAsia="Times New Roman" w:cs="Times New Roman"/>
          <w:szCs w:val="24"/>
        </w:rPr>
        <w:t>υρίες και κύριοι συνάδελφοι</w:t>
      </w:r>
      <w:r>
        <w:rPr>
          <w:rFonts w:eastAsia="Times New Roman" w:cs="Times New Roman"/>
          <w:szCs w:val="24"/>
        </w:rPr>
        <w:t>,</w:t>
      </w:r>
      <w:r w:rsidRPr="007D760D">
        <w:rPr>
          <w:rFonts w:eastAsia="Times New Roman" w:cs="Times New Roman"/>
          <w:szCs w:val="24"/>
        </w:rPr>
        <w:t xml:space="preserve"> τώρα που η </w:t>
      </w:r>
      <w:r>
        <w:rPr>
          <w:rFonts w:eastAsia="Times New Roman" w:cs="Times New Roman"/>
          <w:szCs w:val="24"/>
        </w:rPr>
        <w:t>α</w:t>
      </w:r>
      <w:r w:rsidRPr="007D760D">
        <w:rPr>
          <w:rFonts w:eastAsia="Times New Roman" w:cs="Times New Roman"/>
          <w:szCs w:val="24"/>
        </w:rPr>
        <w:t>υλαία πέφτει σε αυτή</w:t>
      </w:r>
      <w:r>
        <w:rPr>
          <w:rFonts w:eastAsia="Times New Roman" w:cs="Times New Roman"/>
          <w:szCs w:val="24"/>
        </w:rPr>
        <w:t>ν</w:t>
      </w:r>
      <w:r w:rsidRPr="007D760D">
        <w:rPr>
          <w:rFonts w:eastAsia="Times New Roman" w:cs="Times New Roman"/>
          <w:szCs w:val="24"/>
        </w:rPr>
        <w:t xml:space="preserve"> την </w:t>
      </w:r>
      <w:r>
        <w:rPr>
          <w:rFonts w:eastAsia="Times New Roman" w:cs="Times New Roman"/>
          <w:szCs w:val="24"/>
        </w:rPr>
        <w:t>κ</w:t>
      </w:r>
      <w:r w:rsidRPr="007D760D">
        <w:rPr>
          <w:rFonts w:eastAsia="Times New Roman" w:cs="Times New Roman"/>
          <w:szCs w:val="24"/>
        </w:rPr>
        <w:t xml:space="preserve">οινοβουλευτική </w:t>
      </w:r>
      <w:r>
        <w:rPr>
          <w:rFonts w:eastAsia="Times New Roman" w:cs="Times New Roman"/>
          <w:szCs w:val="24"/>
        </w:rPr>
        <w:t>π</w:t>
      </w:r>
      <w:r w:rsidRPr="007D760D">
        <w:rPr>
          <w:rFonts w:eastAsia="Times New Roman" w:cs="Times New Roman"/>
          <w:szCs w:val="24"/>
        </w:rPr>
        <w:t>ερίοδο</w:t>
      </w:r>
      <w:r>
        <w:rPr>
          <w:rFonts w:eastAsia="Times New Roman" w:cs="Times New Roman"/>
          <w:szCs w:val="24"/>
        </w:rPr>
        <w:t>,</w:t>
      </w:r>
      <w:r w:rsidRPr="007D760D">
        <w:rPr>
          <w:rFonts w:eastAsia="Times New Roman" w:cs="Times New Roman"/>
          <w:szCs w:val="24"/>
        </w:rPr>
        <w:t xml:space="preserve"> τώρα που αυτά τα οποία έγιναν στις Ένοπλες Δ</w:t>
      </w:r>
      <w:r>
        <w:rPr>
          <w:rFonts w:eastAsia="Times New Roman" w:cs="Times New Roman"/>
          <w:szCs w:val="24"/>
        </w:rPr>
        <w:t>υνάμεις με τελευταίο Υπουργό τον Ν</w:t>
      </w:r>
      <w:r w:rsidRPr="007D760D">
        <w:rPr>
          <w:rFonts w:eastAsia="Times New Roman" w:cs="Times New Roman"/>
          <w:szCs w:val="24"/>
        </w:rPr>
        <w:t xml:space="preserve">αύαρχο </w:t>
      </w:r>
      <w:r>
        <w:rPr>
          <w:rFonts w:eastAsia="Times New Roman" w:cs="Times New Roman"/>
          <w:szCs w:val="24"/>
        </w:rPr>
        <w:t>κ. Αποστολάκη -αλλά υ</w:t>
      </w:r>
      <w:r w:rsidRPr="007D760D">
        <w:rPr>
          <w:rFonts w:eastAsia="Times New Roman" w:cs="Times New Roman"/>
          <w:szCs w:val="24"/>
        </w:rPr>
        <w:t>πάρχει προϊστορία</w:t>
      </w:r>
      <w:r>
        <w:rPr>
          <w:rFonts w:eastAsia="Times New Roman" w:cs="Times New Roman"/>
          <w:szCs w:val="24"/>
        </w:rPr>
        <w:t>, ό</w:t>
      </w:r>
      <w:r w:rsidRPr="007D760D">
        <w:rPr>
          <w:rFonts w:eastAsia="Times New Roman" w:cs="Times New Roman"/>
          <w:szCs w:val="24"/>
        </w:rPr>
        <w:t>λοι θα γνωρίζετε</w:t>
      </w:r>
      <w:r>
        <w:rPr>
          <w:rFonts w:eastAsia="Times New Roman" w:cs="Times New Roman"/>
          <w:szCs w:val="24"/>
        </w:rPr>
        <w:t>,</w:t>
      </w:r>
      <w:r w:rsidRPr="007D760D">
        <w:rPr>
          <w:rFonts w:eastAsia="Times New Roman" w:cs="Times New Roman"/>
          <w:szCs w:val="24"/>
        </w:rPr>
        <w:t xml:space="preserve"> όλοι θα θυμόμαστε</w:t>
      </w:r>
      <w:r>
        <w:rPr>
          <w:rFonts w:eastAsia="Times New Roman" w:cs="Times New Roman"/>
          <w:szCs w:val="24"/>
        </w:rPr>
        <w:t xml:space="preserve"> τι ελέγετο σ</w:t>
      </w:r>
      <w:r w:rsidRPr="007D760D">
        <w:rPr>
          <w:rFonts w:eastAsia="Times New Roman" w:cs="Times New Roman"/>
          <w:szCs w:val="24"/>
        </w:rPr>
        <w:t>τα συγκεκριμένα νομοσχέδια από τον απελθόντα κ</w:t>
      </w:r>
      <w:r>
        <w:rPr>
          <w:rFonts w:eastAsia="Times New Roman" w:cs="Times New Roman"/>
          <w:szCs w:val="24"/>
        </w:rPr>
        <w:t>.</w:t>
      </w:r>
      <w:r w:rsidRPr="007D760D">
        <w:rPr>
          <w:rFonts w:eastAsia="Times New Roman" w:cs="Times New Roman"/>
          <w:szCs w:val="24"/>
        </w:rPr>
        <w:t xml:space="preserve"> Πάνο Καμμένο</w:t>
      </w:r>
      <w:r>
        <w:rPr>
          <w:rFonts w:eastAsia="Times New Roman" w:cs="Times New Roman"/>
          <w:szCs w:val="24"/>
        </w:rPr>
        <w:t>-,</w:t>
      </w:r>
      <w:r w:rsidRPr="007D760D">
        <w:rPr>
          <w:rFonts w:eastAsia="Times New Roman" w:cs="Times New Roman"/>
          <w:szCs w:val="24"/>
        </w:rPr>
        <w:t xml:space="preserve"> αυτό το οποίο μένει </w:t>
      </w:r>
      <w:r>
        <w:rPr>
          <w:rFonts w:eastAsia="Times New Roman" w:cs="Times New Roman"/>
          <w:szCs w:val="24"/>
        </w:rPr>
        <w:t>κ</w:t>
      </w:r>
      <w:r w:rsidRPr="007D760D">
        <w:rPr>
          <w:rFonts w:eastAsia="Times New Roman" w:cs="Times New Roman"/>
          <w:szCs w:val="24"/>
        </w:rPr>
        <w:t>αι πρέπει είναι</w:t>
      </w:r>
      <w:r>
        <w:rPr>
          <w:rFonts w:eastAsia="Times New Roman" w:cs="Times New Roman"/>
          <w:szCs w:val="24"/>
        </w:rPr>
        <w:t xml:space="preserve"> σε</w:t>
      </w:r>
      <w:r w:rsidRPr="007D760D">
        <w:rPr>
          <w:rFonts w:eastAsia="Times New Roman" w:cs="Times New Roman"/>
          <w:szCs w:val="24"/>
        </w:rPr>
        <w:t xml:space="preserve"> αυτή</w:t>
      </w:r>
      <w:r>
        <w:rPr>
          <w:rFonts w:eastAsia="Times New Roman" w:cs="Times New Roman"/>
          <w:szCs w:val="24"/>
        </w:rPr>
        <w:t>ν τη</w:t>
      </w:r>
      <w:r w:rsidRPr="007D760D">
        <w:rPr>
          <w:rFonts w:eastAsia="Times New Roman" w:cs="Times New Roman"/>
          <w:szCs w:val="24"/>
        </w:rPr>
        <w:t xml:space="preserve"> </w:t>
      </w:r>
      <w:r>
        <w:rPr>
          <w:rFonts w:eastAsia="Times New Roman" w:cs="Times New Roman"/>
          <w:szCs w:val="24"/>
        </w:rPr>
        <w:t>Β</w:t>
      </w:r>
      <w:r w:rsidRPr="007D760D">
        <w:rPr>
          <w:rFonts w:eastAsia="Times New Roman" w:cs="Times New Roman"/>
          <w:szCs w:val="24"/>
        </w:rPr>
        <w:t xml:space="preserve">ουλή και </w:t>
      </w:r>
      <w:r>
        <w:rPr>
          <w:rFonts w:eastAsia="Times New Roman" w:cs="Times New Roman"/>
          <w:szCs w:val="24"/>
        </w:rPr>
        <w:t>την</w:t>
      </w:r>
      <w:r w:rsidRPr="007D760D">
        <w:rPr>
          <w:rFonts w:eastAsia="Times New Roman" w:cs="Times New Roman"/>
          <w:szCs w:val="24"/>
        </w:rPr>
        <w:t xml:space="preserve"> επόμενη</w:t>
      </w:r>
      <w:r>
        <w:rPr>
          <w:rFonts w:eastAsia="Times New Roman" w:cs="Times New Roman"/>
          <w:szCs w:val="24"/>
        </w:rPr>
        <w:t>,</w:t>
      </w:r>
      <w:r w:rsidRPr="007D760D">
        <w:rPr>
          <w:rFonts w:eastAsia="Times New Roman" w:cs="Times New Roman"/>
          <w:szCs w:val="24"/>
        </w:rPr>
        <w:t xml:space="preserve"> </w:t>
      </w:r>
      <w:r>
        <w:rPr>
          <w:rFonts w:eastAsia="Times New Roman" w:cs="Times New Roman"/>
          <w:szCs w:val="24"/>
        </w:rPr>
        <w:t>τη</w:t>
      </w:r>
      <w:r w:rsidRPr="007D760D">
        <w:rPr>
          <w:rFonts w:eastAsia="Times New Roman" w:cs="Times New Roman"/>
          <w:szCs w:val="24"/>
        </w:rPr>
        <w:t xml:space="preserve"> νέα </w:t>
      </w:r>
      <w:r>
        <w:rPr>
          <w:rFonts w:eastAsia="Times New Roman" w:cs="Times New Roman"/>
          <w:szCs w:val="24"/>
        </w:rPr>
        <w:t>Β</w:t>
      </w:r>
      <w:r w:rsidRPr="007D760D">
        <w:rPr>
          <w:rFonts w:eastAsia="Times New Roman" w:cs="Times New Roman"/>
          <w:szCs w:val="24"/>
        </w:rPr>
        <w:t xml:space="preserve">ουλή </w:t>
      </w:r>
      <w:r>
        <w:rPr>
          <w:rFonts w:eastAsia="Times New Roman" w:cs="Times New Roman"/>
          <w:szCs w:val="24"/>
        </w:rPr>
        <w:t>που</w:t>
      </w:r>
      <w:r w:rsidRPr="007D760D">
        <w:rPr>
          <w:rFonts w:eastAsia="Times New Roman" w:cs="Times New Roman"/>
          <w:szCs w:val="24"/>
        </w:rPr>
        <w:t xml:space="preserve"> θα προκύψει με την ψήφο του ελληνικού λαού</w:t>
      </w:r>
      <w:r>
        <w:rPr>
          <w:rFonts w:eastAsia="Times New Roman" w:cs="Times New Roman"/>
          <w:szCs w:val="24"/>
        </w:rPr>
        <w:t>,</w:t>
      </w:r>
      <w:r w:rsidRPr="007D760D">
        <w:rPr>
          <w:rFonts w:eastAsia="Times New Roman" w:cs="Times New Roman"/>
          <w:szCs w:val="24"/>
        </w:rPr>
        <w:t xml:space="preserve"> να υπάρξει ένα</w:t>
      </w:r>
      <w:r>
        <w:rPr>
          <w:rFonts w:eastAsia="Times New Roman" w:cs="Times New Roman"/>
          <w:szCs w:val="24"/>
        </w:rPr>
        <w:t xml:space="preserve"> μεταρρυθμιστικό, σύγχρονο</w:t>
      </w:r>
      <w:r w:rsidRPr="007D760D">
        <w:rPr>
          <w:rFonts w:eastAsia="Times New Roman" w:cs="Times New Roman"/>
          <w:szCs w:val="24"/>
        </w:rPr>
        <w:t xml:space="preserve"> πρόγραμμα για τους άνδρες και τις γυναίκες των Ενόπλων Δυνάμεων</w:t>
      </w:r>
      <w:r>
        <w:rPr>
          <w:rFonts w:eastAsia="Times New Roman" w:cs="Times New Roman"/>
          <w:szCs w:val="24"/>
        </w:rPr>
        <w:t>. Να υπάρξει</w:t>
      </w:r>
      <w:r w:rsidRPr="007D760D">
        <w:rPr>
          <w:rFonts w:eastAsia="Times New Roman" w:cs="Times New Roman"/>
          <w:szCs w:val="24"/>
        </w:rPr>
        <w:t xml:space="preserve"> ένα πρόγραμμα το οποίο θα διατυπωθεί </w:t>
      </w:r>
      <w:r>
        <w:rPr>
          <w:rFonts w:eastAsia="Times New Roman" w:cs="Times New Roman"/>
          <w:szCs w:val="24"/>
        </w:rPr>
        <w:t xml:space="preserve">τόσο </w:t>
      </w:r>
      <w:r w:rsidRPr="007D760D">
        <w:rPr>
          <w:rFonts w:eastAsia="Times New Roman" w:cs="Times New Roman"/>
          <w:szCs w:val="24"/>
        </w:rPr>
        <w:t>από τη φυσική</w:t>
      </w:r>
      <w:r>
        <w:rPr>
          <w:rFonts w:eastAsia="Times New Roman" w:cs="Times New Roman"/>
          <w:szCs w:val="24"/>
        </w:rPr>
        <w:t xml:space="preserve"> </w:t>
      </w:r>
      <w:r w:rsidRPr="007D760D">
        <w:rPr>
          <w:rFonts w:eastAsia="Times New Roman" w:cs="Times New Roman"/>
          <w:szCs w:val="24"/>
        </w:rPr>
        <w:t>όσο και από την πολιτική ηγεσία</w:t>
      </w:r>
      <w:r>
        <w:rPr>
          <w:rFonts w:eastAsia="Times New Roman" w:cs="Times New Roman"/>
          <w:szCs w:val="24"/>
        </w:rPr>
        <w:t>,</w:t>
      </w:r>
      <w:r w:rsidRPr="007D760D">
        <w:rPr>
          <w:rFonts w:eastAsia="Times New Roman" w:cs="Times New Roman"/>
          <w:szCs w:val="24"/>
        </w:rPr>
        <w:t xml:space="preserve"> </w:t>
      </w:r>
      <w:r>
        <w:rPr>
          <w:rFonts w:eastAsia="Times New Roman" w:cs="Times New Roman"/>
          <w:szCs w:val="24"/>
        </w:rPr>
        <w:t xml:space="preserve">που </w:t>
      </w:r>
      <w:r w:rsidRPr="007D760D">
        <w:rPr>
          <w:rFonts w:eastAsia="Times New Roman" w:cs="Times New Roman"/>
          <w:szCs w:val="24"/>
        </w:rPr>
        <w:t>θα στηρίζει τα στελέχη</w:t>
      </w:r>
      <w:r>
        <w:rPr>
          <w:rFonts w:eastAsia="Times New Roman" w:cs="Times New Roman"/>
          <w:szCs w:val="24"/>
        </w:rPr>
        <w:t>,</w:t>
      </w:r>
      <w:r w:rsidRPr="007D760D">
        <w:rPr>
          <w:rFonts w:eastAsia="Times New Roman" w:cs="Times New Roman"/>
          <w:szCs w:val="24"/>
        </w:rPr>
        <w:t xml:space="preserve"> τα οποία αποτελούν τον παράγοντα ισχύος των Ενόπλων μας Δυνάμεων</w:t>
      </w:r>
      <w:r>
        <w:rPr>
          <w:rFonts w:eastAsia="Times New Roman" w:cs="Times New Roman"/>
          <w:szCs w:val="24"/>
        </w:rPr>
        <w:t>,</w:t>
      </w:r>
      <w:r w:rsidRPr="007D760D">
        <w:rPr>
          <w:rFonts w:eastAsia="Times New Roman" w:cs="Times New Roman"/>
          <w:szCs w:val="24"/>
        </w:rPr>
        <w:t xml:space="preserve"> και θα μπορέσει να υπάρξει </w:t>
      </w:r>
      <w:r>
        <w:rPr>
          <w:rFonts w:eastAsia="Times New Roman" w:cs="Times New Roman"/>
          <w:szCs w:val="24"/>
        </w:rPr>
        <w:t xml:space="preserve">η </w:t>
      </w:r>
      <w:r w:rsidRPr="007D760D">
        <w:rPr>
          <w:rFonts w:eastAsia="Times New Roman" w:cs="Times New Roman"/>
          <w:szCs w:val="24"/>
        </w:rPr>
        <w:t>ευοίωνη προοπτική</w:t>
      </w:r>
      <w:r>
        <w:rPr>
          <w:rFonts w:eastAsia="Times New Roman" w:cs="Times New Roman"/>
          <w:szCs w:val="24"/>
        </w:rPr>
        <w:t>,</w:t>
      </w:r>
      <w:r w:rsidRPr="007D760D">
        <w:rPr>
          <w:rFonts w:eastAsia="Times New Roman" w:cs="Times New Roman"/>
          <w:szCs w:val="24"/>
        </w:rPr>
        <w:t xml:space="preserve"> για να αντισταθούν σε όλα εκείνα τα οποία συνθέτουν την απειλή που έχει η χώρα </w:t>
      </w:r>
      <w:r>
        <w:rPr>
          <w:rFonts w:eastAsia="Times New Roman" w:cs="Times New Roman"/>
          <w:szCs w:val="24"/>
        </w:rPr>
        <w:t>μας,</w:t>
      </w:r>
      <w:r w:rsidRPr="007D760D">
        <w:rPr>
          <w:rFonts w:eastAsia="Times New Roman" w:cs="Times New Roman"/>
          <w:szCs w:val="24"/>
        </w:rPr>
        <w:t xml:space="preserve"> αλλά και εκείνα τα οποία συνθέτουν τη δ</w:t>
      </w:r>
      <w:r>
        <w:rPr>
          <w:rFonts w:eastAsia="Times New Roman" w:cs="Times New Roman"/>
          <w:szCs w:val="24"/>
        </w:rPr>
        <w:t>υσκολία της καθημερινότητάς τους.</w:t>
      </w:r>
    </w:p>
    <w:p w14:paraId="2967172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w:t>
      </w:r>
      <w:r w:rsidRPr="007D760D">
        <w:rPr>
          <w:rFonts w:eastAsia="Times New Roman" w:cs="Times New Roman"/>
          <w:szCs w:val="24"/>
        </w:rPr>
        <w:t>ιστεύω ότι το νομοσχέδιο αυτό δεν απαντά σε αυτή</w:t>
      </w:r>
      <w:r>
        <w:rPr>
          <w:rFonts w:eastAsia="Times New Roman" w:cs="Times New Roman"/>
          <w:szCs w:val="24"/>
        </w:rPr>
        <w:t>ν</w:t>
      </w:r>
      <w:r w:rsidRPr="007D760D">
        <w:rPr>
          <w:rFonts w:eastAsia="Times New Roman" w:cs="Times New Roman"/>
          <w:szCs w:val="24"/>
        </w:rPr>
        <w:t xml:space="preserve"> τη φιλοσοφία</w:t>
      </w:r>
      <w:r>
        <w:rPr>
          <w:rFonts w:eastAsia="Times New Roman" w:cs="Times New Roman"/>
          <w:szCs w:val="24"/>
        </w:rPr>
        <w:t>. Π</w:t>
      </w:r>
      <w:r w:rsidRPr="007D760D">
        <w:rPr>
          <w:rFonts w:eastAsia="Times New Roman" w:cs="Times New Roman"/>
          <w:szCs w:val="24"/>
        </w:rPr>
        <w:t>ιστεύω</w:t>
      </w:r>
      <w:r>
        <w:rPr>
          <w:rFonts w:eastAsia="Times New Roman" w:cs="Times New Roman"/>
          <w:szCs w:val="24"/>
        </w:rPr>
        <w:t>,</w:t>
      </w:r>
      <w:r w:rsidRPr="007D760D">
        <w:rPr>
          <w:rFonts w:eastAsia="Times New Roman" w:cs="Times New Roman"/>
          <w:szCs w:val="24"/>
        </w:rPr>
        <w:t xml:space="preserve"> </w:t>
      </w:r>
      <w:r>
        <w:rPr>
          <w:rFonts w:eastAsia="Times New Roman" w:cs="Times New Roman"/>
          <w:szCs w:val="24"/>
        </w:rPr>
        <w:t>όμως</w:t>
      </w:r>
      <w:r w:rsidRPr="007D760D">
        <w:rPr>
          <w:rFonts w:eastAsia="Times New Roman" w:cs="Times New Roman"/>
          <w:szCs w:val="24"/>
        </w:rPr>
        <w:t xml:space="preserve"> και έχω την ελπίδα ότι </w:t>
      </w:r>
      <w:r>
        <w:rPr>
          <w:rFonts w:eastAsia="Times New Roman" w:cs="Times New Roman"/>
          <w:szCs w:val="24"/>
        </w:rPr>
        <w:t>σ</w:t>
      </w:r>
      <w:r w:rsidRPr="007D760D">
        <w:rPr>
          <w:rFonts w:eastAsia="Times New Roman" w:cs="Times New Roman"/>
          <w:szCs w:val="24"/>
        </w:rPr>
        <w:t>ύντομα θα έρθει το κατάλληλο νομοσχέδιο με μ</w:t>
      </w:r>
      <w:r>
        <w:rPr>
          <w:rFonts w:eastAsia="Times New Roman" w:cs="Times New Roman"/>
          <w:szCs w:val="24"/>
        </w:rPr>
        <w:t>ι</w:t>
      </w:r>
      <w:r w:rsidRPr="007D760D">
        <w:rPr>
          <w:rFonts w:eastAsia="Times New Roman" w:cs="Times New Roman"/>
          <w:szCs w:val="24"/>
        </w:rPr>
        <w:t>α νέα κυβέρνηση</w:t>
      </w:r>
      <w:r>
        <w:rPr>
          <w:rFonts w:eastAsia="Times New Roman" w:cs="Times New Roman"/>
          <w:szCs w:val="24"/>
        </w:rPr>
        <w:t>,</w:t>
      </w:r>
      <w:r w:rsidRPr="007D760D">
        <w:rPr>
          <w:rFonts w:eastAsia="Times New Roman" w:cs="Times New Roman"/>
          <w:szCs w:val="24"/>
        </w:rPr>
        <w:t xml:space="preserve"> την </w:t>
      </w:r>
      <w:r>
        <w:rPr>
          <w:rFonts w:eastAsia="Times New Roman" w:cs="Times New Roman"/>
          <w:szCs w:val="24"/>
        </w:rPr>
        <w:t>κ</w:t>
      </w:r>
      <w:r w:rsidRPr="007D760D">
        <w:rPr>
          <w:rFonts w:eastAsia="Times New Roman" w:cs="Times New Roman"/>
          <w:szCs w:val="24"/>
        </w:rPr>
        <w:t>υβέρνηση της Νέας Δημοκρατίας</w:t>
      </w:r>
      <w:r>
        <w:rPr>
          <w:rFonts w:eastAsia="Times New Roman" w:cs="Times New Roman"/>
          <w:szCs w:val="24"/>
        </w:rPr>
        <w:t>,</w:t>
      </w:r>
      <w:r w:rsidRPr="007D760D">
        <w:rPr>
          <w:rFonts w:eastAsia="Times New Roman" w:cs="Times New Roman"/>
          <w:szCs w:val="24"/>
        </w:rPr>
        <w:t xml:space="preserve"> </w:t>
      </w:r>
      <w:r>
        <w:rPr>
          <w:rFonts w:eastAsia="Times New Roman" w:cs="Times New Roman"/>
          <w:szCs w:val="24"/>
        </w:rPr>
        <w:t xml:space="preserve">που θα </w:t>
      </w:r>
      <w:r>
        <w:rPr>
          <w:rFonts w:eastAsia="Times New Roman" w:cs="Times New Roman"/>
          <w:szCs w:val="24"/>
        </w:rPr>
        <w:lastRenderedPageBreak/>
        <w:t>απαντά καίρια</w:t>
      </w:r>
      <w:r w:rsidRPr="007D760D">
        <w:rPr>
          <w:rFonts w:eastAsia="Times New Roman" w:cs="Times New Roman"/>
          <w:szCs w:val="24"/>
        </w:rPr>
        <w:t xml:space="preserve"> σε αυτά τα οποία απασχολούν πραγματικά τις Ένοπλες Δυνάμεις και τα οποία πόρρω απέχουν από τις διάφορες συνδικαλιστικές διεκδικήσεις</w:t>
      </w:r>
      <w:r>
        <w:rPr>
          <w:rFonts w:eastAsia="Times New Roman" w:cs="Times New Roman"/>
          <w:szCs w:val="24"/>
        </w:rPr>
        <w:t>.</w:t>
      </w:r>
    </w:p>
    <w:p w14:paraId="2967172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Σας ευχαριστώ.</w:t>
      </w:r>
    </w:p>
    <w:p w14:paraId="2967172E"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67172F"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w:t>
      </w:r>
      <w:r w:rsidRPr="007D760D">
        <w:rPr>
          <w:rFonts w:eastAsia="Times New Roman" w:cs="Times New Roman"/>
          <w:szCs w:val="24"/>
        </w:rPr>
        <w:t>μενος ομιλητής ο κ</w:t>
      </w:r>
      <w:r>
        <w:rPr>
          <w:rFonts w:eastAsia="Times New Roman" w:cs="Times New Roman"/>
          <w:szCs w:val="24"/>
        </w:rPr>
        <w:t>. Δη</w:t>
      </w:r>
      <w:r w:rsidRPr="007D760D">
        <w:rPr>
          <w:rFonts w:eastAsia="Times New Roman" w:cs="Times New Roman"/>
          <w:szCs w:val="24"/>
        </w:rPr>
        <w:t>μοσχάκης από τη Νέα Δημοκρατία</w:t>
      </w:r>
      <w:r>
        <w:rPr>
          <w:rFonts w:eastAsia="Times New Roman" w:cs="Times New Roman"/>
          <w:szCs w:val="24"/>
        </w:rPr>
        <w:t>.</w:t>
      </w:r>
    </w:p>
    <w:p w14:paraId="29671730" w14:textId="77777777" w:rsidR="00711852" w:rsidRDefault="000A1C6E">
      <w:pPr>
        <w:spacing w:line="600" w:lineRule="auto"/>
        <w:ind w:firstLine="720"/>
        <w:jc w:val="both"/>
        <w:rPr>
          <w:rFonts w:eastAsia="Times New Roman"/>
          <w:szCs w:val="24"/>
        </w:rPr>
      </w:pPr>
      <w:r w:rsidRPr="00312200">
        <w:rPr>
          <w:rFonts w:eastAsia="Times New Roman"/>
          <w:b/>
          <w:szCs w:val="24"/>
        </w:rPr>
        <w:t>ΑΝΑΣΤΑΣΙΟΣ (ΤΑΣΟΣ) ΔΗΜΟΣΧΑΚΗΣ:</w:t>
      </w:r>
      <w:r>
        <w:rPr>
          <w:rFonts w:eastAsia="Times New Roman"/>
          <w:szCs w:val="24"/>
        </w:rPr>
        <w:t xml:space="preserve"> Ευχαριστώ πολύ, κύριε Πρόεδρε.</w:t>
      </w:r>
    </w:p>
    <w:p w14:paraId="29671731" w14:textId="77777777" w:rsidR="00711852" w:rsidRDefault="000A1C6E">
      <w:pPr>
        <w:spacing w:line="600" w:lineRule="auto"/>
        <w:ind w:firstLine="720"/>
        <w:jc w:val="both"/>
        <w:rPr>
          <w:rFonts w:eastAsia="Times New Roman"/>
          <w:szCs w:val="24"/>
        </w:rPr>
      </w:pPr>
      <w:r>
        <w:rPr>
          <w:rFonts w:eastAsia="Times New Roman"/>
          <w:szCs w:val="24"/>
        </w:rPr>
        <w:t>Κυρίες και κύριοι συνάδελφοι, σήμερα θα έπρεπε να συζητάμε ένα σχέδιο νόμου του ΥΠΕΘΑ που θα είχε ως σημείο αναφοράς την αναδιοργάνωση και τον εκσυγχρονισμό του στρατεύματος, σύμφωνα με τον ρόλο που παίζει η χώρα μας σ’ ένα διαρκώς μεταβαλλόμενο γεωπολιτικό και γεωστρατηγικό περιβάλλον. Περιμέναμε τη ρύθμιση επιχειρησιακών θεμάτων που βρίσκονται σε εκκρεμότητα.</w:t>
      </w:r>
    </w:p>
    <w:p w14:paraId="29671732" w14:textId="77777777" w:rsidR="00711852" w:rsidRDefault="000A1C6E">
      <w:pPr>
        <w:spacing w:line="600" w:lineRule="auto"/>
        <w:ind w:firstLine="720"/>
        <w:jc w:val="both"/>
        <w:rPr>
          <w:rFonts w:eastAsia="Times New Roman"/>
          <w:szCs w:val="24"/>
        </w:rPr>
      </w:pPr>
      <w:r>
        <w:rPr>
          <w:rFonts w:eastAsia="Times New Roman"/>
          <w:szCs w:val="24"/>
        </w:rPr>
        <w:t xml:space="preserve">Κύριε Υπουργέ, είχατε πεδίον δόξης λαμπρό να ρυθμίσετε θέματα για τα οποία δεν μπορούσατε να πείσετε ως Αρχηγός ΓΕΕΘΑ τον προκάτοχό σας, να κάνετε το όραμά σας πράξη ως πατέρας όλων των στελεχών των </w:t>
      </w:r>
      <w:r>
        <w:rPr>
          <w:rFonts w:eastAsia="Times New Roman"/>
          <w:szCs w:val="24"/>
        </w:rPr>
        <w:lastRenderedPageBreak/>
        <w:t xml:space="preserve">Ενόπλων Δυνάμεων και ως Υπουργός Άμυνας όλων των Ελλήνων. Είπε ο Πρόεδρός μας ότι πλέον θα σας βλέπουμε ως Υπουργό. Αυτό κάνουμε σήμερα. Εγώ, όμως, σας βλέπω και με το πηλίκιο. </w:t>
      </w:r>
    </w:p>
    <w:p w14:paraId="29671733" w14:textId="77777777" w:rsidR="00711852" w:rsidRDefault="000A1C6E">
      <w:pPr>
        <w:spacing w:line="600" w:lineRule="auto"/>
        <w:ind w:firstLine="720"/>
        <w:jc w:val="both"/>
        <w:rPr>
          <w:rFonts w:eastAsia="Times New Roman"/>
          <w:szCs w:val="24"/>
        </w:rPr>
      </w:pPr>
      <w:r>
        <w:rPr>
          <w:rFonts w:eastAsia="Times New Roman"/>
          <w:szCs w:val="24"/>
        </w:rPr>
        <w:t xml:space="preserve">Δυστυχώς, φέρατε καθ’ υπόδειξη ένα σχέδιο νόμου που είναι αντιγραφή των υπολοίπων που φέρνει αυτόν τον καιρό η Κυβέρνησή σας με άλλα Υπουργεία εν όψει των εκλογών. </w:t>
      </w:r>
    </w:p>
    <w:p w14:paraId="29671734" w14:textId="77777777" w:rsidR="00711852" w:rsidRDefault="000A1C6E">
      <w:pPr>
        <w:spacing w:line="600" w:lineRule="auto"/>
        <w:ind w:firstLine="720"/>
        <w:jc w:val="both"/>
        <w:rPr>
          <w:rFonts w:eastAsia="Times New Roman"/>
          <w:szCs w:val="24"/>
        </w:rPr>
      </w:pPr>
      <w:r>
        <w:rPr>
          <w:rFonts w:eastAsia="Times New Roman"/>
          <w:szCs w:val="24"/>
        </w:rPr>
        <w:t xml:space="preserve">Αλήθεια, γιατί δεν φέρατε τις απαραίτητες ρυθμίσεις, όπως τις απαριθμήσατε προηγουμένως, εδώ και τέσσερα χρόνια ή γιατί δεν εισηγηθήκατε στον προκάτοχό σας να τα εισαγάγει αυτά με τους τρεις νόμους; Έσπασε ρεκόρ μέσα σε τεσσεράμισι χρόνια η παρούσα Κυβέρνηση με μόνο τέσσερις νόμους και μάλιστα τακτοποιώντας όλα τα θέματα αυτά, τα οποία αφορούν μόνο εξυπηρετήσεις, με ρουσφετολογικές τακτοποιήσεις και βολέματα των «ημετέρων» που αποτελούν τη «χρυσόσκονη», αλλά και το χαλί ενός εκρηκτικού μείγματος που εισάγεται στους κόλπους των Ενόπλων Δυνάμεων. </w:t>
      </w:r>
    </w:p>
    <w:p w14:paraId="29671735" w14:textId="77777777" w:rsidR="00711852" w:rsidRDefault="000A1C6E">
      <w:pPr>
        <w:spacing w:line="600" w:lineRule="auto"/>
        <w:ind w:firstLine="720"/>
        <w:jc w:val="both"/>
        <w:rPr>
          <w:rFonts w:eastAsia="Times New Roman"/>
          <w:szCs w:val="24"/>
        </w:rPr>
      </w:pPr>
      <w:r>
        <w:rPr>
          <w:rFonts w:eastAsia="Times New Roman"/>
          <w:szCs w:val="24"/>
        </w:rPr>
        <w:t xml:space="preserve">Οι Ένοπλες Δυνάμεις αποτελούν την ασπίδα του Έβρου, της Θράκης, των νησιών του Αιγαίου και φυσικά όλης της χώρας. Μάλιστα, μαζί με τα Σώματα Ασφαλείας και τη δικαιοσύνη είναι οι βασικοί πυλώνες στους οποίους </w:t>
      </w:r>
      <w:r>
        <w:rPr>
          <w:rFonts w:eastAsia="Times New Roman"/>
          <w:szCs w:val="24"/>
        </w:rPr>
        <w:lastRenderedPageBreak/>
        <w:t xml:space="preserve">στηρίζεται ένα κράτος, μια δημοκρατία και μάλιστα σε εποχές δύσκολες που ενδεχομένως να έχουμε κρίσιμα περιστατικά. </w:t>
      </w:r>
    </w:p>
    <w:p w14:paraId="29671736" w14:textId="77777777" w:rsidR="00711852" w:rsidRDefault="000A1C6E">
      <w:pPr>
        <w:spacing w:line="600" w:lineRule="auto"/>
        <w:ind w:firstLine="720"/>
        <w:jc w:val="both"/>
        <w:rPr>
          <w:rFonts w:eastAsia="Times New Roman"/>
          <w:szCs w:val="24"/>
        </w:rPr>
      </w:pPr>
      <w:r>
        <w:rPr>
          <w:rFonts w:eastAsia="Times New Roman"/>
          <w:szCs w:val="24"/>
        </w:rPr>
        <w:t xml:space="preserve">Η Κυβέρνηση, δυστυχώς, προσπαθεί να αλλοτριώσει το στράτευμα και όχι να το ισχυροποιήσει, όπως οφείλει, μέσα από διατάξεις που εξυπηρετούν τις ιδεοληψίες της, αλλά δυστυχώς κι εσείς από τα έργα σας φαίνεται να δείχνετε αδιαφορία απέναντι στην αριστεία, όπως προκύπτει από το άρθρο 10, που τροποποιεί τα κριτήρια προαγωγής και εξέλιξης των αξιωματικών. </w:t>
      </w:r>
    </w:p>
    <w:p w14:paraId="29671737" w14:textId="77777777" w:rsidR="00711852" w:rsidRDefault="000A1C6E">
      <w:pPr>
        <w:spacing w:line="600" w:lineRule="auto"/>
        <w:ind w:firstLine="720"/>
        <w:jc w:val="both"/>
        <w:rPr>
          <w:rFonts w:eastAsia="Times New Roman"/>
          <w:szCs w:val="24"/>
        </w:rPr>
      </w:pPr>
      <w:r>
        <w:rPr>
          <w:rFonts w:eastAsia="Times New Roman"/>
          <w:szCs w:val="24"/>
        </w:rPr>
        <w:t xml:space="preserve">Εντάσσετε και πάλι στο σχέδιο νόμου τα Γραφεία Νομικής Προστασίας, τα οποία λειτουργούσαν εδώ και δύο χρόνια στις έδρες μεγάλων σχηματισμών κατόπιν διαταγής σας. Παρεμβαίνετε με αυτήν την πρωτοβουλία σας στο σύστημα διοίκησης κι εσείς γνωρίζετε τι σημαίνει σύστημα διοίκησης, κάτι που είναι ιδιαίτερα ευαίσθητο και μάλιστα σε οργανωμένα στρατιωτικά και δομημένα Σώματα και κλάδους. Βάζετε αναρμόδια άτομα να ελέγχουν τους διοικητές. </w:t>
      </w:r>
    </w:p>
    <w:p w14:paraId="29671738" w14:textId="77777777" w:rsidR="00711852" w:rsidRDefault="000A1C6E">
      <w:pPr>
        <w:spacing w:line="600" w:lineRule="auto"/>
        <w:ind w:firstLine="720"/>
        <w:jc w:val="both"/>
        <w:rPr>
          <w:rFonts w:eastAsia="Times New Roman"/>
          <w:szCs w:val="24"/>
        </w:rPr>
      </w:pPr>
      <w:r>
        <w:rPr>
          <w:rFonts w:eastAsia="Times New Roman"/>
          <w:szCs w:val="24"/>
        </w:rPr>
        <w:t xml:space="preserve">Το κερασάκι στην τούρτα είναι ότι με το άρθρο 35 διευκολύνετε όσους θέλουν να αποφύγουν τις στρατιωτικές υποχρεώσεις. Στρώνετε το έδαφος στους αντιρρησίες συνείδησης, που πλέον εξισώνονται με όσους υπηρετούν σε ακριτικές περιοχές. </w:t>
      </w:r>
    </w:p>
    <w:p w14:paraId="29671739" w14:textId="77777777" w:rsidR="00711852" w:rsidRDefault="000A1C6E">
      <w:pPr>
        <w:spacing w:line="600" w:lineRule="auto"/>
        <w:ind w:firstLine="720"/>
        <w:jc w:val="both"/>
        <w:rPr>
          <w:rFonts w:eastAsia="Times New Roman"/>
          <w:szCs w:val="24"/>
        </w:rPr>
      </w:pPr>
      <w:r>
        <w:rPr>
          <w:rFonts w:eastAsia="Times New Roman"/>
          <w:szCs w:val="24"/>
        </w:rPr>
        <w:lastRenderedPageBreak/>
        <w:t>Το χειρότερο, όμως, είναι ότι απαξιώνετε και το κύρος των στελεχών των Ενόπλων Δυνάμεων. Σύμφωνα με τον νόμο σας, μειώθηκε σε μία η θέση των αξιωματικών στην ειδική επιτροπή των αντιρρησιών συνείδησης, αυξάνοντας σε τρεις τις θέσεις των καθηγητών ΑΕΙ, γιατί μόνο αυτοί είναι επιστήμονες, σύμφωνα με τον Αναπληρωτή Υπουργό σας. Κουδουνίζει στα αυτιά μου η χαμηλόφωνη θέση του Αναπληρωτή σας. Κι εσείς, όμως, στην αιτιολογική σας έκθεση αναφέρετε επί λέξει</w:t>
      </w:r>
      <w:r w:rsidRPr="00793455">
        <w:rPr>
          <w:rFonts w:eastAsia="Times New Roman"/>
          <w:szCs w:val="24"/>
        </w:rPr>
        <w:t>:</w:t>
      </w:r>
      <w:r>
        <w:rPr>
          <w:rFonts w:eastAsia="Times New Roman"/>
          <w:szCs w:val="24"/>
        </w:rPr>
        <w:t xml:space="preserve"> «Η αλλαγή παρέχει περισσότερες εγγυήσεις αμερόληπτης και ανεξάρτητης κρίσης στην επιτροπή». Δηλαδή, εκτός του ότι δεν είναι επιστήμονες, δεν θεωρούνται και αμερόληπτοι. </w:t>
      </w:r>
    </w:p>
    <w:p w14:paraId="2967173A" w14:textId="77777777" w:rsidR="00711852" w:rsidRDefault="000A1C6E">
      <w:pPr>
        <w:spacing w:line="600" w:lineRule="auto"/>
        <w:ind w:firstLine="720"/>
        <w:jc w:val="both"/>
        <w:rPr>
          <w:rFonts w:eastAsia="Times New Roman"/>
          <w:szCs w:val="24"/>
        </w:rPr>
      </w:pPr>
      <w:r>
        <w:rPr>
          <w:rFonts w:eastAsia="Times New Roman"/>
          <w:szCs w:val="24"/>
        </w:rPr>
        <w:t>Σήμερα θα έπρεπε να μας παρουσιάσετε ένα αποτελεσματικό σύστημα διαχείρισης κρίσεων, μια ουσιαστική στελέχωση των μονάδων, κάνοντας τομές στο σύστημα στράτευσης, επιστράτευσης και όχι μόνο, αλλά και τα μέτρα αναβάθμισης και εκπαίδευσης του στρατιωτικού στελεχιακού δυναμικού και ανύψωσης του ηθικού του, να μας προτείνετε τρόπους ανάταξης της αμυντικής μας βιομηχανίας και όχι να αφήνετε ανοικτό το παράθυρο για μαζικές μετατάξεις στα ΕΑΣ, όπως συμβαίνει με το άρθρο 42 που θα οδηγήσει στην πλήρη διάλυσή τους και όχι να διχάζετε το στράτευμα και να βάζετε μια βραδυφλεγή βόμβα στα θεμέλια των Ενόπλων Δυνάμεων με το άρθρο 47 για τον συνδικαλισμό.</w:t>
      </w:r>
    </w:p>
    <w:p w14:paraId="2967173B" w14:textId="77777777" w:rsidR="00711852" w:rsidRDefault="000A1C6E">
      <w:pPr>
        <w:spacing w:line="600" w:lineRule="auto"/>
        <w:ind w:firstLine="720"/>
        <w:jc w:val="both"/>
        <w:rPr>
          <w:rFonts w:eastAsia="Times New Roman"/>
          <w:szCs w:val="24"/>
        </w:rPr>
      </w:pPr>
      <w:r>
        <w:rPr>
          <w:rFonts w:eastAsia="Times New Roman"/>
          <w:szCs w:val="24"/>
        </w:rPr>
        <w:lastRenderedPageBreak/>
        <w:t>Γ</w:t>
      </w:r>
      <w:r w:rsidRPr="00A40B92">
        <w:rPr>
          <w:rFonts w:eastAsia="Times New Roman"/>
          <w:szCs w:val="24"/>
        </w:rPr>
        <w:t xml:space="preserve">ια το συγκεκριμένο θέμα θα πρέπει να συγκροτηθεί </w:t>
      </w:r>
      <w:r>
        <w:rPr>
          <w:rFonts w:eastAsia="Times New Roman"/>
          <w:szCs w:val="24"/>
        </w:rPr>
        <w:t xml:space="preserve">–το </w:t>
      </w:r>
      <w:r w:rsidRPr="00A40B92">
        <w:rPr>
          <w:rFonts w:eastAsia="Times New Roman"/>
          <w:szCs w:val="24"/>
        </w:rPr>
        <w:t xml:space="preserve">προτείναμε και στην </w:t>
      </w:r>
      <w:r>
        <w:rPr>
          <w:rFonts w:eastAsia="Times New Roman"/>
          <w:szCs w:val="24"/>
        </w:rPr>
        <w:t>ε</w:t>
      </w:r>
      <w:r w:rsidRPr="00A40B92">
        <w:rPr>
          <w:rFonts w:eastAsia="Times New Roman"/>
          <w:szCs w:val="24"/>
        </w:rPr>
        <w:t>πιτροπή</w:t>
      </w:r>
      <w:r>
        <w:rPr>
          <w:rFonts w:eastAsia="Times New Roman"/>
          <w:szCs w:val="24"/>
        </w:rPr>
        <w:t xml:space="preserve">- μία διακομματική επιτροπή, </w:t>
      </w:r>
      <w:r w:rsidRPr="00A40B92">
        <w:rPr>
          <w:rFonts w:eastAsia="Times New Roman"/>
          <w:szCs w:val="24"/>
        </w:rPr>
        <w:t>από την οποία θα προκύψει μία συνισταμένη</w:t>
      </w:r>
      <w:r>
        <w:rPr>
          <w:rFonts w:eastAsia="Times New Roman"/>
          <w:szCs w:val="24"/>
        </w:rPr>
        <w:t>,</w:t>
      </w:r>
      <w:r w:rsidRPr="00A40B92">
        <w:rPr>
          <w:rFonts w:eastAsia="Times New Roman"/>
          <w:szCs w:val="24"/>
        </w:rPr>
        <w:t xml:space="preserve"> </w:t>
      </w:r>
      <w:r>
        <w:rPr>
          <w:rFonts w:eastAsia="Times New Roman"/>
          <w:szCs w:val="24"/>
        </w:rPr>
        <w:t>δ</w:t>
      </w:r>
      <w:r w:rsidRPr="00A40B92">
        <w:rPr>
          <w:rFonts w:eastAsia="Times New Roman"/>
          <w:szCs w:val="24"/>
        </w:rPr>
        <w:t xml:space="preserve">ηλαδή ένας ρυθμιστικός νόμος που θα κλείνει το θέμα </w:t>
      </w:r>
      <w:r>
        <w:rPr>
          <w:rFonts w:eastAsia="Times New Roman"/>
          <w:szCs w:val="24"/>
        </w:rPr>
        <w:t xml:space="preserve">μια </w:t>
      </w:r>
      <w:r w:rsidRPr="00A40B92">
        <w:rPr>
          <w:rFonts w:eastAsia="Times New Roman"/>
          <w:szCs w:val="24"/>
        </w:rPr>
        <w:t>για πάντα</w:t>
      </w:r>
      <w:r>
        <w:rPr>
          <w:rFonts w:eastAsia="Times New Roman"/>
          <w:szCs w:val="24"/>
        </w:rPr>
        <w:t>.</w:t>
      </w:r>
      <w:r w:rsidRPr="00A40B92">
        <w:rPr>
          <w:rFonts w:eastAsia="Times New Roman"/>
          <w:szCs w:val="24"/>
        </w:rPr>
        <w:t xml:space="preserve"> </w:t>
      </w:r>
    </w:p>
    <w:p w14:paraId="2967173C" w14:textId="77777777" w:rsidR="00711852" w:rsidRDefault="000A1C6E">
      <w:pPr>
        <w:spacing w:line="600" w:lineRule="auto"/>
        <w:ind w:firstLine="720"/>
        <w:jc w:val="both"/>
        <w:rPr>
          <w:rFonts w:eastAsia="Times New Roman"/>
          <w:szCs w:val="24"/>
        </w:rPr>
      </w:pPr>
      <w:r>
        <w:rPr>
          <w:rFonts w:eastAsia="Times New Roman"/>
          <w:szCs w:val="24"/>
        </w:rPr>
        <w:t>Εσείς,</w:t>
      </w:r>
      <w:r w:rsidRPr="00A40B92">
        <w:rPr>
          <w:rFonts w:eastAsia="Times New Roman"/>
          <w:szCs w:val="24"/>
        </w:rPr>
        <w:t xml:space="preserve"> </w:t>
      </w:r>
      <w:r>
        <w:rPr>
          <w:rFonts w:eastAsia="Times New Roman"/>
          <w:szCs w:val="24"/>
        </w:rPr>
        <w:t>όμως,</w:t>
      </w:r>
      <w:r w:rsidRPr="00A40B92">
        <w:rPr>
          <w:rFonts w:eastAsia="Times New Roman"/>
          <w:szCs w:val="24"/>
        </w:rPr>
        <w:t xml:space="preserve"> δεν το πράττετε και αφήνετε θολά νερά μέσα στις </w:t>
      </w:r>
      <w:r>
        <w:rPr>
          <w:rFonts w:eastAsia="Times New Roman"/>
          <w:szCs w:val="24"/>
        </w:rPr>
        <w:t xml:space="preserve">ευαίσθητες </w:t>
      </w:r>
      <w:r w:rsidRPr="00A40B92">
        <w:rPr>
          <w:rFonts w:eastAsia="Times New Roman"/>
          <w:szCs w:val="24"/>
        </w:rPr>
        <w:t>Ένοπλες Δυνάμεις</w:t>
      </w:r>
      <w:r>
        <w:rPr>
          <w:rFonts w:eastAsia="Times New Roman"/>
          <w:szCs w:val="24"/>
        </w:rPr>
        <w:t>.</w:t>
      </w:r>
      <w:r w:rsidRPr="00A40B92">
        <w:rPr>
          <w:rFonts w:eastAsia="Times New Roman"/>
          <w:szCs w:val="24"/>
        </w:rPr>
        <w:t xml:space="preserve"> </w:t>
      </w:r>
      <w:r>
        <w:rPr>
          <w:rFonts w:eastAsia="Times New Roman"/>
          <w:szCs w:val="24"/>
        </w:rPr>
        <w:t>Α</w:t>
      </w:r>
      <w:r w:rsidRPr="00A40B92">
        <w:rPr>
          <w:rFonts w:eastAsia="Times New Roman"/>
          <w:szCs w:val="24"/>
        </w:rPr>
        <w:t xml:space="preserve">κόμα και τις αποφάσεις της </w:t>
      </w:r>
      <w:r>
        <w:rPr>
          <w:rFonts w:eastAsia="Times New Roman"/>
          <w:szCs w:val="24"/>
        </w:rPr>
        <w:t>δ</w:t>
      </w:r>
      <w:r w:rsidRPr="00A40B92">
        <w:rPr>
          <w:rFonts w:eastAsia="Times New Roman"/>
          <w:szCs w:val="24"/>
        </w:rPr>
        <w:t>ικαιοσύνης</w:t>
      </w:r>
      <w:r>
        <w:rPr>
          <w:rFonts w:eastAsia="Times New Roman"/>
          <w:szCs w:val="24"/>
        </w:rPr>
        <w:t xml:space="preserve"> </w:t>
      </w:r>
      <w:r w:rsidRPr="00A40B92">
        <w:rPr>
          <w:rFonts w:eastAsia="Times New Roman"/>
          <w:szCs w:val="24"/>
        </w:rPr>
        <w:t>βλέπουμε ότι δεν τις αποδέχεστε</w:t>
      </w:r>
      <w:r>
        <w:rPr>
          <w:rFonts w:eastAsia="Times New Roman"/>
          <w:szCs w:val="24"/>
        </w:rPr>
        <w:t>.</w:t>
      </w:r>
      <w:r w:rsidRPr="00A40B92">
        <w:rPr>
          <w:rFonts w:eastAsia="Times New Roman"/>
          <w:szCs w:val="24"/>
        </w:rPr>
        <w:t xml:space="preserve"> </w:t>
      </w:r>
      <w:r>
        <w:rPr>
          <w:rFonts w:eastAsia="Times New Roman"/>
          <w:szCs w:val="24"/>
        </w:rPr>
        <w:t xml:space="preserve">Τη μόνη </w:t>
      </w:r>
      <w:r w:rsidRPr="00A40B92">
        <w:rPr>
          <w:rFonts w:eastAsia="Times New Roman"/>
          <w:szCs w:val="24"/>
        </w:rPr>
        <w:t xml:space="preserve">Ομοσπονδία </w:t>
      </w:r>
      <w:r>
        <w:rPr>
          <w:rFonts w:eastAsia="Times New Roman"/>
          <w:szCs w:val="24"/>
        </w:rPr>
        <w:t xml:space="preserve">που απέμεινε, την ΠΟΜΕΝΣ, </w:t>
      </w:r>
      <w:r w:rsidRPr="00A40B92">
        <w:rPr>
          <w:rFonts w:eastAsia="Times New Roman"/>
          <w:szCs w:val="24"/>
        </w:rPr>
        <w:t>δεν την αποδέχε</w:t>
      </w:r>
      <w:r>
        <w:rPr>
          <w:rFonts w:eastAsia="Times New Roman"/>
          <w:szCs w:val="24"/>
        </w:rPr>
        <w:t xml:space="preserve">στε. </w:t>
      </w:r>
    </w:p>
    <w:p w14:paraId="2967173D" w14:textId="77777777" w:rsidR="00711852" w:rsidRDefault="000A1C6E">
      <w:pPr>
        <w:spacing w:line="600" w:lineRule="auto"/>
        <w:ind w:firstLine="720"/>
        <w:jc w:val="both"/>
        <w:rPr>
          <w:rFonts w:eastAsia="Times New Roman"/>
          <w:szCs w:val="24"/>
        </w:rPr>
      </w:pPr>
      <w:r>
        <w:rPr>
          <w:rFonts w:eastAsia="Times New Roman"/>
          <w:szCs w:val="24"/>
        </w:rPr>
        <w:t>Στο περιθώριο της συζήτησης της επιτροπής κατέθεσα</w:t>
      </w:r>
      <w:r w:rsidRPr="00A40B92">
        <w:rPr>
          <w:rFonts w:eastAsia="Times New Roman"/>
          <w:szCs w:val="24"/>
        </w:rPr>
        <w:t xml:space="preserve"> ένα υπόμνημα του </w:t>
      </w:r>
      <w:r>
        <w:rPr>
          <w:rFonts w:eastAsia="Times New Roman"/>
          <w:szCs w:val="24"/>
        </w:rPr>
        <w:t>Σ</w:t>
      </w:r>
      <w:r w:rsidRPr="00A40B92">
        <w:rPr>
          <w:rFonts w:eastAsia="Times New Roman"/>
          <w:szCs w:val="24"/>
        </w:rPr>
        <w:t xml:space="preserve">υλλόγου Αποστράτων </w:t>
      </w:r>
      <w:r>
        <w:rPr>
          <w:rFonts w:eastAsia="Times New Roman"/>
          <w:szCs w:val="24"/>
        </w:rPr>
        <w:t>Ε</w:t>
      </w:r>
      <w:r w:rsidRPr="00A40B92">
        <w:rPr>
          <w:rFonts w:eastAsia="Times New Roman"/>
          <w:szCs w:val="24"/>
        </w:rPr>
        <w:t xml:space="preserve">θελοντών </w:t>
      </w:r>
      <w:r>
        <w:rPr>
          <w:rFonts w:eastAsia="Times New Roman"/>
          <w:szCs w:val="24"/>
        </w:rPr>
        <w:t>Μ</w:t>
      </w:r>
      <w:r w:rsidRPr="00A40B92">
        <w:rPr>
          <w:rFonts w:eastAsia="Times New Roman"/>
          <w:szCs w:val="24"/>
        </w:rPr>
        <w:t xml:space="preserve">ακράς </w:t>
      </w:r>
      <w:r>
        <w:rPr>
          <w:rFonts w:eastAsia="Times New Roman"/>
          <w:szCs w:val="24"/>
        </w:rPr>
        <w:t>Θ</w:t>
      </w:r>
      <w:r w:rsidRPr="00A40B92">
        <w:rPr>
          <w:rFonts w:eastAsia="Times New Roman"/>
          <w:szCs w:val="24"/>
        </w:rPr>
        <w:t>ητείας που εδρεύει στη Νέα Ορεστιάδα</w:t>
      </w:r>
      <w:r>
        <w:rPr>
          <w:rFonts w:eastAsia="Times New Roman"/>
          <w:szCs w:val="24"/>
        </w:rPr>
        <w:t>,</w:t>
      </w:r>
      <w:r w:rsidRPr="00A40B92">
        <w:rPr>
          <w:rFonts w:eastAsia="Times New Roman"/>
          <w:szCs w:val="24"/>
        </w:rPr>
        <w:t xml:space="preserve"> στην πατρίδα μου</w:t>
      </w:r>
      <w:r>
        <w:rPr>
          <w:rFonts w:eastAsia="Times New Roman"/>
          <w:szCs w:val="24"/>
        </w:rPr>
        <w:t>.</w:t>
      </w:r>
      <w:r w:rsidRPr="00A40B92">
        <w:rPr>
          <w:rFonts w:eastAsia="Times New Roman"/>
          <w:szCs w:val="24"/>
        </w:rPr>
        <w:t xml:space="preserve"> Δυστυχώς</w:t>
      </w:r>
      <w:r>
        <w:rPr>
          <w:rFonts w:eastAsia="Times New Roman"/>
          <w:szCs w:val="24"/>
        </w:rPr>
        <w:t>,</w:t>
      </w:r>
      <w:r w:rsidRPr="00A40B92">
        <w:rPr>
          <w:rFonts w:eastAsia="Times New Roman"/>
          <w:szCs w:val="24"/>
        </w:rPr>
        <w:t xml:space="preserve"> </w:t>
      </w:r>
      <w:r>
        <w:rPr>
          <w:rFonts w:eastAsia="Times New Roman"/>
          <w:szCs w:val="24"/>
        </w:rPr>
        <w:t>όμως,</w:t>
      </w:r>
      <w:r w:rsidRPr="00A40B92">
        <w:rPr>
          <w:rFonts w:eastAsia="Times New Roman"/>
          <w:szCs w:val="24"/>
        </w:rPr>
        <w:t xml:space="preserve"> είδα ότι δεν λάβετε υπ</w:t>
      </w:r>
      <w:r>
        <w:rPr>
          <w:rFonts w:eastAsia="Times New Roman"/>
          <w:szCs w:val="24"/>
        </w:rPr>
        <w:t xml:space="preserve">’ </w:t>
      </w:r>
      <w:r w:rsidRPr="00A40B92">
        <w:rPr>
          <w:rFonts w:eastAsia="Times New Roman"/>
          <w:szCs w:val="24"/>
        </w:rPr>
        <w:t>όψιν αυτή</w:t>
      </w:r>
      <w:r>
        <w:rPr>
          <w:rFonts w:eastAsia="Times New Roman"/>
          <w:szCs w:val="24"/>
        </w:rPr>
        <w:t>ν</w:t>
      </w:r>
      <w:r w:rsidRPr="00A40B92">
        <w:rPr>
          <w:rFonts w:eastAsia="Times New Roman"/>
          <w:szCs w:val="24"/>
        </w:rPr>
        <w:t xml:space="preserve"> την κραυγή αγωνίας και το δίκαιο αίτημα το οποίο εξέφρασαν οι </w:t>
      </w:r>
      <w:r>
        <w:rPr>
          <w:rFonts w:eastAsia="Times New Roman"/>
          <w:szCs w:val="24"/>
        </w:rPr>
        <w:t>α</w:t>
      </w:r>
      <w:r w:rsidRPr="00A40B92">
        <w:rPr>
          <w:rFonts w:eastAsia="Times New Roman"/>
          <w:szCs w:val="24"/>
        </w:rPr>
        <w:t>κρίτες στρατιωτικοί</w:t>
      </w:r>
      <w:r>
        <w:rPr>
          <w:rFonts w:eastAsia="Times New Roman"/>
          <w:szCs w:val="24"/>
        </w:rPr>
        <w:t>.</w:t>
      </w:r>
      <w:r w:rsidRPr="00A40B92">
        <w:rPr>
          <w:rFonts w:eastAsia="Times New Roman"/>
          <w:szCs w:val="24"/>
        </w:rPr>
        <w:t xml:space="preserve"> Συμμετέχουν στις διπλές εισφορές υπέρ </w:t>
      </w:r>
      <w:r>
        <w:rPr>
          <w:rFonts w:eastAsia="Times New Roman"/>
          <w:szCs w:val="24"/>
        </w:rPr>
        <w:t>των μ</w:t>
      </w:r>
      <w:r w:rsidRPr="00A40B92">
        <w:rPr>
          <w:rFonts w:eastAsia="Times New Roman"/>
          <w:szCs w:val="24"/>
        </w:rPr>
        <w:t>ετοχικ</w:t>
      </w:r>
      <w:r>
        <w:rPr>
          <w:rFonts w:eastAsia="Times New Roman"/>
          <w:szCs w:val="24"/>
        </w:rPr>
        <w:t>ών τ</w:t>
      </w:r>
      <w:r w:rsidRPr="00A40B92">
        <w:rPr>
          <w:rFonts w:eastAsia="Times New Roman"/>
          <w:szCs w:val="24"/>
        </w:rPr>
        <w:t>αμεί</w:t>
      </w:r>
      <w:r>
        <w:rPr>
          <w:rFonts w:eastAsia="Times New Roman"/>
          <w:szCs w:val="24"/>
        </w:rPr>
        <w:t>ων</w:t>
      </w:r>
      <w:r w:rsidRPr="00A40B92">
        <w:rPr>
          <w:rFonts w:eastAsia="Times New Roman"/>
          <w:szCs w:val="24"/>
        </w:rPr>
        <w:t xml:space="preserve"> και θέλουν αυτό το δίκαιο αίτημά τους να ικανοποιηθεί</w:t>
      </w:r>
      <w:r>
        <w:rPr>
          <w:rFonts w:eastAsia="Times New Roman"/>
          <w:szCs w:val="24"/>
        </w:rPr>
        <w:t xml:space="preserve">. Δυστυχώς, </w:t>
      </w:r>
      <w:r w:rsidRPr="00A40B92">
        <w:rPr>
          <w:rFonts w:eastAsia="Times New Roman"/>
          <w:szCs w:val="24"/>
        </w:rPr>
        <w:t xml:space="preserve">φαίνεται ότι ως </w:t>
      </w:r>
      <w:r>
        <w:rPr>
          <w:rFonts w:eastAsia="Times New Roman"/>
          <w:szCs w:val="24"/>
        </w:rPr>
        <w:t>Κυβέρνηση δεν ασχοληθήκατε προκειμένου να λύσετε</w:t>
      </w:r>
      <w:r w:rsidRPr="00A40B92">
        <w:rPr>
          <w:rFonts w:eastAsia="Times New Roman"/>
          <w:szCs w:val="24"/>
        </w:rPr>
        <w:t xml:space="preserve"> το</w:t>
      </w:r>
      <w:r>
        <w:rPr>
          <w:rFonts w:eastAsia="Times New Roman"/>
          <w:szCs w:val="24"/>
        </w:rPr>
        <w:t>ν</w:t>
      </w:r>
      <w:r w:rsidRPr="00A40B92">
        <w:rPr>
          <w:rFonts w:eastAsia="Times New Roman"/>
          <w:szCs w:val="24"/>
        </w:rPr>
        <w:t xml:space="preserve"> γόρδιο δεσμό </w:t>
      </w:r>
      <w:r>
        <w:rPr>
          <w:rFonts w:eastAsia="Times New Roman"/>
          <w:szCs w:val="24"/>
        </w:rPr>
        <w:t xml:space="preserve">τους και όπως το </w:t>
      </w:r>
      <w:r w:rsidRPr="00A40B92">
        <w:rPr>
          <w:rFonts w:eastAsia="Times New Roman"/>
          <w:szCs w:val="24"/>
        </w:rPr>
        <w:t>περιγράφουν οι ίδιοι</w:t>
      </w:r>
      <w:r>
        <w:rPr>
          <w:rFonts w:eastAsia="Times New Roman"/>
          <w:szCs w:val="24"/>
        </w:rPr>
        <w:t xml:space="preserve"> τους παραπέμπετε «</w:t>
      </w:r>
      <w:r w:rsidRPr="00A40B92">
        <w:rPr>
          <w:rFonts w:eastAsia="Times New Roman"/>
          <w:szCs w:val="24"/>
        </w:rPr>
        <w:t>από τον Άννα στον Καϊάφα</w:t>
      </w:r>
      <w:r>
        <w:rPr>
          <w:rFonts w:eastAsia="Times New Roman"/>
          <w:szCs w:val="24"/>
        </w:rPr>
        <w:t>».</w:t>
      </w:r>
      <w:r w:rsidRPr="00A40B92">
        <w:rPr>
          <w:rFonts w:eastAsia="Times New Roman"/>
          <w:szCs w:val="24"/>
        </w:rPr>
        <w:t xml:space="preserve"> </w:t>
      </w:r>
    </w:p>
    <w:p w14:paraId="2967173E" w14:textId="77777777" w:rsidR="00711852" w:rsidRDefault="000A1C6E">
      <w:pPr>
        <w:spacing w:line="600" w:lineRule="auto"/>
        <w:ind w:firstLine="720"/>
        <w:jc w:val="both"/>
        <w:rPr>
          <w:rFonts w:eastAsia="Times New Roman"/>
          <w:szCs w:val="24"/>
        </w:rPr>
      </w:pPr>
      <w:r>
        <w:rPr>
          <w:rFonts w:eastAsia="Times New Roman"/>
          <w:szCs w:val="24"/>
        </w:rPr>
        <w:lastRenderedPageBreak/>
        <w:t>Τέλος, επειδή τέθηκαν και σε α</w:t>
      </w:r>
      <w:r w:rsidRPr="00A40B92">
        <w:rPr>
          <w:rFonts w:eastAsia="Times New Roman"/>
          <w:szCs w:val="24"/>
        </w:rPr>
        <w:t>υτό το σχέδιο νόμου ζητήματα που αφορούν το βαθμολόγιο</w:t>
      </w:r>
      <w:r>
        <w:rPr>
          <w:rFonts w:eastAsia="Times New Roman"/>
          <w:szCs w:val="24"/>
        </w:rPr>
        <w:t>,</w:t>
      </w:r>
      <w:r w:rsidRPr="00A40B92">
        <w:rPr>
          <w:rFonts w:eastAsia="Times New Roman"/>
          <w:szCs w:val="24"/>
        </w:rPr>
        <w:t xml:space="preserve"> θα ήθελα να υπογραμμίσω ότι τα στελέχη των Ενόπλων Δυνάμεων δεν προέρχονται μόνο από τις παραγωγικές σχολές των αξιωματικών και των </w:t>
      </w:r>
      <w:r>
        <w:rPr>
          <w:rFonts w:eastAsia="Times New Roman"/>
          <w:szCs w:val="24"/>
        </w:rPr>
        <w:t xml:space="preserve">υπαξιωματικών, </w:t>
      </w:r>
      <w:r w:rsidRPr="00A40B92">
        <w:rPr>
          <w:rFonts w:eastAsia="Times New Roman"/>
          <w:szCs w:val="24"/>
        </w:rPr>
        <w:t>αλλά έχουμε και από άλλες πηγές</w:t>
      </w:r>
      <w:r>
        <w:rPr>
          <w:rFonts w:eastAsia="Times New Roman"/>
          <w:szCs w:val="24"/>
        </w:rPr>
        <w:t>,</w:t>
      </w:r>
      <w:r w:rsidRPr="00A40B92">
        <w:rPr>
          <w:rFonts w:eastAsia="Times New Roman"/>
          <w:szCs w:val="24"/>
        </w:rPr>
        <w:t xml:space="preserve"> αρχικές</w:t>
      </w:r>
      <w:r>
        <w:rPr>
          <w:rFonts w:eastAsia="Times New Roman"/>
          <w:szCs w:val="24"/>
        </w:rPr>
        <w:t>,</w:t>
      </w:r>
      <w:r w:rsidRPr="00A40B92">
        <w:rPr>
          <w:rFonts w:eastAsia="Times New Roman"/>
          <w:szCs w:val="24"/>
        </w:rPr>
        <w:t xml:space="preserve"> στελεχιακό δυναμικό</w:t>
      </w:r>
      <w:r>
        <w:rPr>
          <w:rFonts w:eastAsia="Times New Roman"/>
          <w:szCs w:val="24"/>
        </w:rPr>
        <w:t>.</w:t>
      </w:r>
    </w:p>
    <w:p w14:paraId="2967173F" w14:textId="77777777" w:rsidR="00711852" w:rsidRDefault="000A1C6E">
      <w:pPr>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29671740" w14:textId="77777777" w:rsidR="00711852" w:rsidRDefault="000A1C6E">
      <w:pPr>
        <w:spacing w:line="600" w:lineRule="auto"/>
        <w:ind w:firstLine="720"/>
        <w:jc w:val="both"/>
        <w:rPr>
          <w:rFonts w:eastAsia="Times New Roman"/>
          <w:szCs w:val="24"/>
        </w:rPr>
      </w:pPr>
      <w:r>
        <w:rPr>
          <w:rFonts w:eastAsia="Times New Roman"/>
          <w:szCs w:val="24"/>
        </w:rPr>
        <w:t>Γι’</w:t>
      </w:r>
      <w:r w:rsidRPr="00A40B92">
        <w:rPr>
          <w:rFonts w:eastAsia="Times New Roman"/>
          <w:szCs w:val="24"/>
        </w:rPr>
        <w:t xml:space="preserve"> αυτό και χρειάζεται</w:t>
      </w:r>
      <w:r>
        <w:rPr>
          <w:rFonts w:eastAsia="Times New Roman"/>
          <w:szCs w:val="24"/>
        </w:rPr>
        <w:t xml:space="preserve">, κύριε Υπουργέ, </w:t>
      </w:r>
      <w:r w:rsidRPr="00A40B92">
        <w:rPr>
          <w:rFonts w:eastAsia="Times New Roman"/>
          <w:szCs w:val="24"/>
        </w:rPr>
        <w:t>ο νόμος της ομογενοποίησης όλων των κατηγοριών</w:t>
      </w:r>
      <w:r>
        <w:rPr>
          <w:rFonts w:eastAsia="Times New Roman"/>
          <w:szCs w:val="24"/>
        </w:rPr>
        <w:t>,</w:t>
      </w:r>
      <w:r w:rsidRPr="00A40B92">
        <w:rPr>
          <w:rFonts w:eastAsia="Times New Roman"/>
          <w:szCs w:val="24"/>
        </w:rPr>
        <w:t xml:space="preserve"> </w:t>
      </w:r>
      <w:r>
        <w:rPr>
          <w:rFonts w:eastAsia="Times New Roman"/>
          <w:szCs w:val="24"/>
        </w:rPr>
        <w:t>μ</w:t>
      </w:r>
      <w:r w:rsidRPr="00A40B92">
        <w:rPr>
          <w:rFonts w:eastAsia="Times New Roman"/>
          <w:szCs w:val="24"/>
        </w:rPr>
        <w:t>ε αριστοτεχνικό τρόπο και με πνεύμα δικαίου</w:t>
      </w:r>
      <w:r>
        <w:rPr>
          <w:rFonts w:eastAsia="Times New Roman"/>
          <w:szCs w:val="24"/>
        </w:rPr>
        <w:t>,</w:t>
      </w:r>
      <w:r w:rsidRPr="00A40B92">
        <w:rPr>
          <w:rFonts w:eastAsia="Times New Roman"/>
          <w:szCs w:val="24"/>
        </w:rPr>
        <w:t xml:space="preserve"> αλλά και με κατάρτιση ενός </w:t>
      </w:r>
      <w:r>
        <w:rPr>
          <w:rFonts w:eastAsia="Times New Roman"/>
          <w:szCs w:val="24"/>
        </w:rPr>
        <w:t>ε</w:t>
      </w:r>
      <w:r w:rsidRPr="00A40B92">
        <w:rPr>
          <w:rFonts w:eastAsia="Times New Roman"/>
          <w:szCs w:val="24"/>
        </w:rPr>
        <w:t>νιαίου βαθμολογίου και καθηκοντολογίου που θα έχει μόνιμη ισχύ</w:t>
      </w:r>
      <w:r>
        <w:rPr>
          <w:rFonts w:eastAsia="Times New Roman"/>
          <w:szCs w:val="24"/>
        </w:rPr>
        <w:t>,</w:t>
      </w:r>
      <w:r w:rsidRPr="00A40B92">
        <w:rPr>
          <w:rFonts w:eastAsia="Times New Roman"/>
          <w:szCs w:val="24"/>
        </w:rPr>
        <w:t xml:space="preserve"> για να μην παίζονται με τους βαθμούς προεκλογικά παιχνίδια</w:t>
      </w:r>
      <w:r>
        <w:rPr>
          <w:rFonts w:eastAsia="Times New Roman"/>
          <w:szCs w:val="24"/>
        </w:rPr>
        <w:t>,</w:t>
      </w:r>
      <w:r w:rsidRPr="00A40B92">
        <w:rPr>
          <w:rFonts w:eastAsia="Times New Roman"/>
          <w:szCs w:val="24"/>
        </w:rPr>
        <w:t xml:space="preserve"> όπως </w:t>
      </w:r>
      <w:r>
        <w:rPr>
          <w:rFonts w:eastAsia="Times New Roman"/>
          <w:szCs w:val="24"/>
        </w:rPr>
        <w:t xml:space="preserve">κάνει </w:t>
      </w:r>
      <w:r w:rsidRPr="00A40B92">
        <w:rPr>
          <w:rFonts w:eastAsia="Times New Roman"/>
          <w:szCs w:val="24"/>
        </w:rPr>
        <w:t xml:space="preserve">σήμερα ο σχετικός νόμος </w:t>
      </w:r>
      <w:r>
        <w:rPr>
          <w:rFonts w:eastAsia="Times New Roman"/>
          <w:szCs w:val="24"/>
        </w:rPr>
        <w:t>σας.</w:t>
      </w:r>
    </w:p>
    <w:p w14:paraId="29671741" w14:textId="77777777" w:rsidR="00711852" w:rsidRDefault="000A1C6E">
      <w:pPr>
        <w:spacing w:line="600" w:lineRule="auto"/>
        <w:ind w:firstLine="720"/>
        <w:jc w:val="both"/>
        <w:rPr>
          <w:rFonts w:eastAsia="Times New Roman"/>
          <w:szCs w:val="24"/>
        </w:rPr>
      </w:pPr>
      <w:r>
        <w:rPr>
          <w:rFonts w:eastAsia="Times New Roman"/>
          <w:szCs w:val="24"/>
        </w:rPr>
        <w:t>Κ</w:t>
      </w:r>
      <w:r w:rsidRPr="00A40B92">
        <w:rPr>
          <w:rFonts w:eastAsia="Times New Roman"/>
          <w:szCs w:val="24"/>
        </w:rPr>
        <w:t xml:space="preserve">αταθέτω την εμπειρία μου φωναχτά και στην </w:t>
      </w:r>
      <w:r>
        <w:rPr>
          <w:rFonts w:eastAsia="Times New Roman"/>
          <w:szCs w:val="24"/>
        </w:rPr>
        <w:t>ε</w:t>
      </w:r>
      <w:r w:rsidRPr="00A40B92">
        <w:rPr>
          <w:rFonts w:eastAsia="Times New Roman"/>
          <w:szCs w:val="24"/>
        </w:rPr>
        <w:t xml:space="preserve">πιτροπή </w:t>
      </w:r>
      <w:r>
        <w:rPr>
          <w:rFonts w:eastAsia="Times New Roman"/>
          <w:szCs w:val="24"/>
        </w:rPr>
        <w:t xml:space="preserve">και εδώ </w:t>
      </w:r>
      <w:r w:rsidRPr="00A40B92">
        <w:rPr>
          <w:rFonts w:eastAsia="Times New Roman"/>
          <w:szCs w:val="24"/>
        </w:rPr>
        <w:t>στην Ολομέλεια</w:t>
      </w:r>
      <w:r>
        <w:rPr>
          <w:rFonts w:eastAsia="Times New Roman"/>
          <w:szCs w:val="24"/>
        </w:rPr>
        <w:t>.</w:t>
      </w:r>
      <w:r w:rsidRPr="00A40B92">
        <w:rPr>
          <w:rFonts w:eastAsia="Times New Roman"/>
          <w:szCs w:val="24"/>
        </w:rPr>
        <w:t xml:space="preserve"> </w:t>
      </w:r>
      <w:r>
        <w:rPr>
          <w:rFonts w:eastAsia="Times New Roman"/>
          <w:szCs w:val="24"/>
        </w:rPr>
        <w:t xml:space="preserve">Έτσι λύθηκαν </w:t>
      </w:r>
      <w:r w:rsidRPr="00A40B92">
        <w:rPr>
          <w:rFonts w:eastAsia="Times New Roman"/>
          <w:szCs w:val="24"/>
        </w:rPr>
        <w:t>προβλήματα στο</w:t>
      </w:r>
      <w:r>
        <w:rPr>
          <w:rFonts w:eastAsia="Times New Roman"/>
          <w:szCs w:val="24"/>
        </w:rPr>
        <w:t>ν</w:t>
      </w:r>
      <w:r w:rsidRPr="00A40B92">
        <w:rPr>
          <w:rFonts w:eastAsia="Times New Roman"/>
          <w:szCs w:val="24"/>
        </w:rPr>
        <w:t xml:space="preserve"> χώρο της Ελληνικής Αστυνομίας</w:t>
      </w:r>
      <w:r>
        <w:rPr>
          <w:rFonts w:eastAsia="Times New Roman"/>
          <w:szCs w:val="24"/>
        </w:rPr>
        <w:t>,</w:t>
      </w:r>
      <w:r w:rsidRPr="00A40B92">
        <w:rPr>
          <w:rFonts w:eastAsia="Times New Roman"/>
          <w:szCs w:val="24"/>
        </w:rPr>
        <w:t xml:space="preserve"> με το</w:t>
      </w:r>
      <w:r>
        <w:rPr>
          <w:rFonts w:eastAsia="Times New Roman"/>
          <w:szCs w:val="24"/>
        </w:rPr>
        <w:t>ν</w:t>
      </w:r>
      <w:r w:rsidRPr="00A40B92">
        <w:rPr>
          <w:rFonts w:eastAsia="Times New Roman"/>
          <w:szCs w:val="24"/>
        </w:rPr>
        <w:t xml:space="preserve"> ρυθμιστικό νόμο της ομογενοποίησης και του βαθμολογίου</w:t>
      </w:r>
      <w:r>
        <w:rPr>
          <w:rFonts w:eastAsia="Times New Roman"/>
          <w:szCs w:val="24"/>
        </w:rPr>
        <w:t>. Παράλληλα,</w:t>
      </w:r>
      <w:r w:rsidRPr="00A40B92">
        <w:rPr>
          <w:rFonts w:eastAsia="Times New Roman"/>
          <w:szCs w:val="24"/>
        </w:rPr>
        <w:t xml:space="preserve"> αποτράπηκε η </w:t>
      </w:r>
      <w:r>
        <w:rPr>
          <w:rFonts w:eastAsia="Times New Roman"/>
          <w:szCs w:val="24"/>
        </w:rPr>
        <w:t xml:space="preserve">τριχοτόμηση και η </w:t>
      </w:r>
      <w:r w:rsidRPr="00A40B92">
        <w:rPr>
          <w:rFonts w:eastAsia="Times New Roman"/>
          <w:szCs w:val="24"/>
        </w:rPr>
        <w:t xml:space="preserve">ψυχική διάσπαση του </w:t>
      </w:r>
      <w:r>
        <w:rPr>
          <w:rFonts w:eastAsia="Times New Roman"/>
          <w:szCs w:val="24"/>
        </w:rPr>
        <w:t>Σ</w:t>
      </w:r>
      <w:r w:rsidRPr="00A40B92">
        <w:rPr>
          <w:rFonts w:eastAsia="Times New Roman"/>
          <w:szCs w:val="24"/>
        </w:rPr>
        <w:t>ώματος</w:t>
      </w:r>
      <w:r>
        <w:rPr>
          <w:rFonts w:eastAsia="Times New Roman"/>
          <w:szCs w:val="24"/>
        </w:rPr>
        <w:t>.</w:t>
      </w:r>
    </w:p>
    <w:p w14:paraId="29671742" w14:textId="77777777" w:rsidR="00711852" w:rsidRDefault="000A1C6E">
      <w:pPr>
        <w:spacing w:line="600" w:lineRule="auto"/>
        <w:ind w:firstLine="720"/>
        <w:jc w:val="both"/>
        <w:rPr>
          <w:rFonts w:eastAsia="Times New Roman"/>
          <w:szCs w:val="24"/>
        </w:rPr>
      </w:pPr>
      <w:r w:rsidRPr="003F2280">
        <w:rPr>
          <w:rFonts w:eastAsia="Times New Roman"/>
          <w:szCs w:val="24"/>
        </w:rPr>
        <w:t>Κυρίες και κύριοι συνάδελφοι,</w:t>
      </w:r>
      <w:r>
        <w:rPr>
          <w:rFonts w:eastAsia="Times New Roman"/>
          <w:szCs w:val="24"/>
        </w:rPr>
        <w:t xml:space="preserve"> </w:t>
      </w:r>
      <w:r w:rsidRPr="00A40B92">
        <w:rPr>
          <w:rFonts w:eastAsia="Times New Roman"/>
          <w:szCs w:val="24"/>
        </w:rPr>
        <w:t>θα ήθελα να κάνω μία αναφορά στο παρελθόν</w:t>
      </w:r>
      <w:r>
        <w:rPr>
          <w:rFonts w:eastAsia="Times New Roman"/>
          <w:szCs w:val="24"/>
        </w:rPr>
        <w:t>.</w:t>
      </w:r>
      <w:r w:rsidRPr="00A40B92">
        <w:rPr>
          <w:rFonts w:eastAsia="Times New Roman"/>
          <w:szCs w:val="24"/>
        </w:rPr>
        <w:t xml:space="preserve"> </w:t>
      </w:r>
    </w:p>
    <w:p w14:paraId="29671743" w14:textId="77777777" w:rsidR="00711852" w:rsidRDefault="000A1C6E">
      <w:pPr>
        <w:spacing w:line="600" w:lineRule="auto"/>
        <w:ind w:firstLine="720"/>
        <w:jc w:val="both"/>
        <w:rPr>
          <w:rFonts w:eastAsia="Times New Roman"/>
          <w:szCs w:val="24"/>
        </w:rPr>
      </w:pPr>
      <w:r>
        <w:rPr>
          <w:rFonts w:eastAsia="Times New Roman"/>
          <w:szCs w:val="24"/>
        </w:rPr>
        <w:lastRenderedPageBreak/>
        <w:t>Κ</w:t>
      </w:r>
      <w:r w:rsidRPr="00A40B92">
        <w:rPr>
          <w:rFonts w:eastAsia="Times New Roman"/>
          <w:szCs w:val="24"/>
        </w:rPr>
        <w:t>ύριε Πρόεδρε</w:t>
      </w:r>
      <w:r>
        <w:rPr>
          <w:rFonts w:eastAsia="Times New Roman"/>
          <w:szCs w:val="24"/>
        </w:rPr>
        <w:t>, θα ήθελα δύο λεπτά ακόμα.</w:t>
      </w:r>
    </w:p>
    <w:p w14:paraId="29671744" w14:textId="77777777" w:rsidR="00711852" w:rsidRDefault="000A1C6E">
      <w:pPr>
        <w:spacing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Όχι, κύριε Δημοσχάκη.</w:t>
      </w:r>
    </w:p>
    <w:p w14:paraId="29671745" w14:textId="77777777" w:rsidR="00711852" w:rsidRDefault="000A1C6E">
      <w:pPr>
        <w:spacing w:line="600" w:lineRule="auto"/>
        <w:ind w:firstLine="720"/>
        <w:jc w:val="both"/>
        <w:rPr>
          <w:rFonts w:eastAsia="Times New Roman" w:cs="Times New Roman"/>
          <w:szCs w:val="24"/>
        </w:rPr>
      </w:pPr>
      <w:r w:rsidRPr="00F94870">
        <w:rPr>
          <w:rFonts w:eastAsia="Times New Roman" w:cs="Times New Roman"/>
          <w:b/>
          <w:szCs w:val="24"/>
        </w:rPr>
        <w:t xml:space="preserve">ΑΝΑΣΤΑΣΙΟΣ </w:t>
      </w:r>
      <w:r>
        <w:rPr>
          <w:rFonts w:eastAsia="Times New Roman" w:cs="Times New Roman"/>
          <w:b/>
          <w:szCs w:val="24"/>
        </w:rPr>
        <w:t xml:space="preserve">(ΤΑΣΟΣ) </w:t>
      </w:r>
      <w:r w:rsidRPr="00F94870">
        <w:rPr>
          <w:rFonts w:eastAsia="Times New Roman" w:cs="Times New Roman"/>
          <w:b/>
          <w:szCs w:val="24"/>
        </w:rPr>
        <w:t>ΔΗΜΟΣΧΑΚΗΣ:</w:t>
      </w:r>
      <w:r>
        <w:rPr>
          <w:rFonts w:eastAsia="Times New Roman" w:cs="Times New Roman"/>
          <w:szCs w:val="24"/>
        </w:rPr>
        <w:t xml:space="preserve"> Ένα λεπτό. </w:t>
      </w:r>
    </w:p>
    <w:p w14:paraId="29671746" w14:textId="77777777" w:rsidR="00711852" w:rsidRDefault="000A1C6E">
      <w:pPr>
        <w:spacing w:line="600" w:lineRule="auto"/>
        <w:ind w:firstLine="720"/>
        <w:jc w:val="both"/>
        <w:rPr>
          <w:rFonts w:eastAsia="Times New Roman"/>
          <w:szCs w:val="24"/>
        </w:rPr>
      </w:pPr>
      <w:r w:rsidRPr="00FC73C9">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Ήδη σα</w:t>
      </w:r>
      <w:r>
        <w:rPr>
          <w:rFonts w:eastAsia="Times New Roman"/>
          <w:szCs w:val="24"/>
        </w:rPr>
        <w:t>ς έ</w:t>
      </w:r>
      <w:r w:rsidRPr="00A40B92">
        <w:rPr>
          <w:rFonts w:eastAsia="Times New Roman"/>
          <w:szCs w:val="24"/>
        </w:rPr>
        <w:t>δωσα ένα λεπτό</w:t>
      </w:r>
      <w:r>
        <w:rPr>
          <w:rFonts w:eastAsia="Times New Roman"/>
          <w:szCs w:val="24"/>
        </w:rPr>
        <w:t>. Μην καταχράστε τον χρόνο. Υ</w:t>
      </w:r>
      <w:r w:rsidRPr="00A40B92">
        <w:rPr>
          <w:rFonts w:eastAsia="Times New Roman"/>
          <w:szCs w:val="24"/>
        </w:rPr>
        <w:t xml:space="preserve">πάρχουν και </w:t>
      </w:r>
      <w:r>
        <w:rPr>
          <w:rFonts w:eastAsia="Times New Roman"/>
          <w:szCs w:val="24"/>
        </w:rPr>
        <w:t xml:space="preserve">άλλοι συνάδελφοι οι οποίοι και αυτοί θα θέλουν περισσότερο χρόνο. </w:t>
      </w:r>
    </w:p>
    <w:p w14:paraId="29671747" w14:textId="77777777" w:rsidR="00711852" w:rsidRDefault="000A1C6E">
      <w:pPr>
        <w:spacing w:line="600" w:lineRule="auto"/>
        <w:ind w:firstLine="720"/>
        <w:jc w:val="both"/>
        <w:rPr>
          <w:rFonts w:eastAsia="Times New Roman"/>
          <w:szCs w:val="24"/>
        </w:rPr>
      </w:pPr>
      <w:r>
        <w:rPr>
          <w:rFonts w:eastAsia="Times New Roman"/>
          <w:szCs w:val="24"/>
        </w:rPr>
        <w:t xml:space="preserve">Σε ένα λεπτό να ολοκληρώσετε. </w:t>
      </w:r>
    </w:p>
    <w:p w14:paraId="29671748" w14:textId="77777777" w:rsidR="00711852" w:rsidRDefault="000A1C6E">
      <w:pPr>
        <w:spacing w:line="600" w:lineRule="auto"/>
        <w:ind w:firstLine="720"/>
        <w:jc w:val="both"/>
        <w:rPr>
          <w:rFonts w:eastAsia="Times New Roman"/>
          <w:szCs w:val="24"/>
        </w:rPr>
      </w:pPr>
      <w:r w:rsidRPr="00F94870">
        <w:rPr>
          <w:rFonts w:eastAsia="Times New Roman" w:cs="Times New Roman"/>
          <w:b/>
          <w:szCs w:val="24"/>
        </w:rPr>
        <w:t>ΑΝΑΣΤΑΣΙΟΣ</w:t>
      </w:r>
      <w:r>
        <w:rPr>
          <w:rFonts w:eastAsia="Times New Roman" w:cs="Times New Roman"/>
          <w:b/>
          <w:szCs w:val="24"/>
        </w:rPr>
        <w:t xml:space="preserve"> (ΤΑΣΟΣ) </w:t>
      </w:r>
      <w:r w:rsidRPr="00F94870">
        <w:rPr>
          <w:rFonts w:eastAsia="Times New Roman" w:cs="Times New Roman"/>
          <w:b/>
          <w:szCs w:val="24"/>
        </w:rPr>
        <w:t>ΔΗΜΟΣΧΑΚΗΣ:</w:t>
      </w:r>
      <w:r>
        <w:rPr>
          <w:rFonts w:eastAsia="Times New Roman" w:cs="Times New Roman"/>
          <w:b/>
          <w:szCs w:val="24"/>
        </w:rPr>
        <w:t xml:space="preserve"> </w:t>
      </w:r>
      <w:r>
        <w:rPr>
          <w:rFonts w:eastAsia="Times New Roman" w:cs="Times New Roman"/>
          <w:szCs w:val="24"/>
        </w:rPr>
        <w:t xml:space="preserve">Το 1903 ο </w:t>
      </w:r>
      <w:r w:rsidRPr="00A40B92">
        <w:rPr>
          <w:rFonts w:eastAsia="Times New Roman"/>
          <w:szCs w:val="24"/>
        </w:rPr>
        <w:t>πολιτικός κόσμος της χώρας</w:t>
      </w:r>
      <w:r>
        <w:rPr>
          <w:rFonts w:eastAsia="Times New Roman"/>
          <w:szCs w:val="24"/>
        </w:rPr>
        <w:t>,</w:t>
      </w:r>
      <w:r w:rsidRPr="00A40B92">
        <w:rPr>
          <w:rFonts w:eastAsia="Times New Roman"/>
          <w:szCs w:val="24"/>
        </w:rPr>
        <w:t xml:space="preserve"> με μισή την Ελλάδα και σε έκταση και σε πληθυσμό</w:t>
      </w:r>
      <w:r>
        <w:rPr>
          <w:rFonts w:eastAsia="Times New Roman"/>
          <w:szCs w:val="24"/>
        </w:rPr>
        <w:t>,</w:t>
      </w:r>
      <w:r w:rsidRPr="00A40B92">
        <w:rPr>
          <w:rFonts w:eastAsia="Times New Roman"/>
          <w:szCs w:val="24"/>
        </w:rPr>
        <w:t xml:space="preserve"> βρήκε τη δύναμη και αποφάσισε την αναδιοργάνωση των Ενόπλων Δυνάμεων και μάλιστα μετά από έναν ατυχή ελληνοτουρκικό πόλεμο</w:t>
      </w:r>
      <w:r>
        <w:rPr>
          <w:rFonts w:eastAsia="Times New Roman"/>
          <w:szCs w:val="24"/>
        </w:rPr>
        <w:t>,</w:t>
      </w:r>
      <w:r w:rsidRPr="00A40B92">
        <w:rPr>
          <w:rFonts w:eastAsia="Times New Roman"/>
          <w:szCs w:val="24"/>
        </w:rPr>
        <w:t xml:space="preserve"> αλλά ταυτόχρονα </w:t>
      </w:r>
      <w:r>
        <w:rPr>
          <w:rFonts w:eastAsia="Times New Roman"/>
          <w:szCs w:val="24"/>
        </w:rPr>
        <w:t>και</w:t>
      </w:r>
      <w:r w:rsidRPr="00A40B92">
        <w:rPr>
          <w:rFonts w:eastAsia="Times New Roman"/>
          <w:szCs w:val="24"/>
        </w:rPr>
        <w:t xml:space="preserve"> μετά από </w:t>
      </w:r>
      <w:r>
        <w:rPr>
          <w:rFonts w:eastAsia="Times New Roman"/>
          <w:szCs w:val="24"/>
        </w:rPr>
        <w:t>ένα «</w:t>
      </w:r>
      <w:r w:rsidRPr="00A40B92">
        <w:rPr>
          <w:rFonts w:eastAsia="Times New Roman"/>
          <w:szCs w:val="24"/>
        </w:rPr>
        <w:t>δυστυχώς επτωχεύσαμεν</w:t>
      </w:r>
      <w:r>
        <w:rPr>
          <w:rFonts w:eastAsia="Times New Roman"/>
          <w:szCs w:val="24"/>
        </w:rPr>
        <w:t>».</w:t>
      </w:r>
      <w:r w:rsidRPr="00A40B92">
        <w:rPr>
          <w:rFonts w:eastAsia="Times New Roman"/>
          <w:szCs w:val="24"/>
        </w:rPr>
        <w:t xml:space="preserve"> </w:t>
      </w:r>
      <w:r>
        <w:rPr>
          <w:rFonts w:eastAsia="Times New Roman"/>
          <w:szCs w:val="24"/>
        </w:rPr>
        <w:t>Ε</w:t>
      </w:r>
      <w:r w:rsidRPr="00A40B92">
        <w:rPr>
          <w:rFonts w:eastAsia="Times New Roman"/>
          <w:szCs w:val="24"/>
        </w:rPr>
        <w:t>ίχαμε δύο νικηφόρους Βαλκανικούς Πολέμους</w:t>
      </w:r>
      <w:r>
        <w:rPr>
          <w:rFonts w:eastAsia="Times New Roman"/>
          <w:szCs w:val="24"/>
        </w:rPr>
        <w:t>,</w:t>
      </w:r>
      <w:r w:rsidRPr="00A40B92">
        <w:rPr>
          <w:rFonts w:eastAsia="Times New Roman"/>
          <w:szCs w:val="24"/>
        </w:rPr>
        <w:t xml:space="preserve"> μία συμμετοχή στον </w:t>
      </w:r>
      <w:r>
        <w:rPr>
          <w:rFonts w:eastAsia="Times New Roman"/>
          <w:szCs w:val="24"/>
        </w:rPr>
        <w:t>Α΄ Π</w:t>
      </w:r>
      <w:r w:rsidRPr="00A40B92">
        <w:rPr>
          <w:rFonts w:eastAsia="Times New Roman"/>
          <w:szCs w:val="24"/>
        </w:rPr>
        <w:t xml:space="preserve">αγκόσμιο </w:t>
      </w:r>
      <w:r>
        <w:rPr>
          <w:rFonts w:eastAsia="Times New Roman"/>
          <w:szCs w:val="24"/>
        </w:rPr>
        <w:t>Π</w:t>
      </w:r>
      <w:r w:rsidRPr="00A40B92">
        <w:rPr>
          <w:rFonts w:eastAsia="Times New Roman"/>
          <w:szCs w:val="24"/>
        </w:rPr>
        <w:t>όλεμο</w:t>
      </w:r>
      <w:r>
        <w:rPr>
          <w:rFonts w:eastAsia="Times New Roman"/>
          <w:szCs w:val="24"/>
        </w:rPr>
        <w:t xml:space="preserve">, </w:t>
      </w:r>
      <w:r w:rsidRPr="00A40B92">
        <w:rPr>
          <w:rFonts w:eastAsia="Times New Roman"/>
          <w:szCs w:val="24"/>
        </w:rPr>
        <w:t>αλλά και εκστρατεία στη Μικρά Ασία</w:t>
      </w:r>
      <w:r>
        <w:rPr>
          <w:rFonts w:eastAsia="Times New Roman"/>
          <w:szCs w:val="24"/>
        </w:rPr>
        <w:t>.</w:t>
      </w:r>
      <w:r w:rsidRPr="00A40B92">
        <w:rPr>
          <w:rFonts w:eastAsia="Times New Roman"/>
          <w:szCs w:val="24"/>
        </w:rPr>
        <w:t xml:space="preserve"> </w:t>
      </w:r>
    </w:p>
    <w:p w14:paraId="29671749" w14:textId="77777777" w:rsidR="00711852" w:rsidRDefault="000A1C6E">
      <w:pPr>
        <w:spacing w:line="600" w:lineRule="auto"/>
        <w:ind w:firstLine="720"/>
        <w:jc w:val="both"/>
        <w:rPr>
          <w:rFonts w:eastAsia="Times New Roman"/>
          <w:szCs w:val="24"/>
        </w:rPr>
      </w:pPr>
      <w:r>
        <w:rPr>
          <w:rFonts w:eastAsia="Times New Roman"/>
          <w:szCs w:val="24"/>
        </w:rPr>
        <w:t xml:space="preserve">Το 1933, επίσης, </w:t>
      </w:r>
      <w:r w:rsidRPr="00A40B92">
        <w:rPr>
          <w:rFonts w:eastAsia="Times New Roman"/>
          <w:szCs w:val="24"/>
        </w:rPr>
        <w:t xml:space="preserve">βρήκε ο πολιτικός κόσμος τη δύναμη να αναδιοργανώσει τις Ένοπλες Δυνάμεις και είχαμε την εποποιία του </w:t>
      </w:r>
      <w:r>
        <w:rPr>
          <w:rFonts w:eastAsia="Times New Roman"/>
          <w:szCs w:val="24"/>
        </w:rPr>
        <w:t>19</w:t>
      </w:r>
      <w:r w:rsidRPr="00A40B92">
        <w:rPr>
          <w:rFonts w:eastAsia="Times New Roman"/>
          <w:szCs w:val="24"/>
        </w:rPr>
        <w:t xml:space="preserve">40 και </w:t>
      </w:r>
      <w:r>
        <w:rPr>
          <w:rFonts w:eastAsia="Times New Roman"/>
          <w:szCs w:val="24"/>
        </w:rPr>
        <w:t>19</w:t>
      </w:r>
      <w:r w:rsidRPr="00A40B92">
        <w:rPr>
          <w:rFonts w:eastAsia="Times New Roman"/>
          <w:szCs w:val="24"/>
        </w:rPr>
        <w:t>41</w:t>
      </w:r>
      <w:r>
        <w:rPr>
          <w:rFonts w:eastAsia="Times New Roman"/>
          <w:szCs w:val="24"/>
        </w:rPr>
        <w:t>.</w:t>
      </w:r>
    </w:p>
    <w:p w14:paraId="2967174A" w14:textId="77777777" w:rsidR="00711852" w:rsidRDefault="000A1C6E">
      <w:pPr>
        <w:spacing w:line="600" w:lineRule="auto"/>
        <w:ind w:firstLine="720"/>
        <w:jc w:val="both"/>
        <w:rPr>
          <w:rFonts w:eastAsia="Times New Roman"/>
          <w:szCs w:val="24"/>
        </w:rPr>
      </w:pPr>
      <w:r>
        <w:rPr>
          <w:rFonts w:eastAsia="Times New Roman"/>
          <w:szCs w:val="24"/>
        </w:rPr>
        <w:lastRenderedPageBreak/>
        <w:t>Σ</w:t>
      </w:r>
      <w:r w:rsidRPr="00A40B92">
        <w:rPr>
          <w:rFonts w:eastAsia="Times New Roman"/>
          <w:szCs w:val="24"/>
        </w:rPr>
        <w:t>ήμερα</w:t>
      </w:r>
      <w:r>
        <w:rPr>
          <w:rFonts w:eastAsia="Times New Roman"/>
          <w:szCs w:val="24"/>
        </w:rPr>
        <w:t>,</w:t>
      </w:r>
      <w:r w:rsidRPr="00A40B92">
        <w:rPr>
          <w:rFonts w:eastAsia="Times New Roman"/>
          <w:szCs w:val="24"/>
        </w:rPr>
        <w:t xml:space="preserve"> κυρίες και κύριοι συνάδελφοι</w:t>
      </w:r>
      <w:r>
        <w:rPr>
          <w:rFonts w:eastAsia="Times New Roman"/>
          <w:szCs w:val="24"/>
        </w:rPr>
        <w:t>,</w:t>
      </w:r>
      <w:r w:rsidRPr="00A40B92">
        <w:rPr>
          <w:rFonts w:eastAsia="Times New Roman"/>
          <w:szCs w:val="24"/>
        </w:rPr>
        <w:t xml:space="preserve"> επειδή τα γεωστρατηγικά και </w:t>
      </w:r>
      <w:r>
        <w:rPr>
          <w:rFonts w:eastAsia="Times New Roman"/>
          <w:szCs w:val="24"/>
        </w:rPr>
        <w:t xml:space="preserve">τα </w:t>
      </w:r>
      <w:r w:rsidRPr="00A40B92">
        <w:rPr>
          <w:rFonts w:eastAsia="Times New Roman"/>
          <w:szCs w:val="24"/>
        </w:rPr>
        <w:t>γεωπολιτικά δεδομένα αλλάζουν και επειδή οι προκλήσεις είναι ολοφάνερες</w:t>
      </w:r>
      <w:r>
        <w:rPr>
          <w:rFonts w:eastAsia="Times New Roman"/>
          <w:szCs w:val="24"/>
        </w:rPr>
        <w:t>,</w:t>
      </w:r>
      <w:r w:rsidRPr="00A40B92">
        <w:rPr>
          <w:rFonts w:eastAsia="Times New Roman"/>
          <w:szCs w:val="24"/>
        </w:rPr>
        <w:t xml:space="preserve"> θα πρέπει να </w:t>
      </w:r>
      <w:r>
        <w:rPr>
          <w:rFonts w:eastAsia="Times New Roman"/>
          <w:szCs w:val="24"/>
        </w:rPr>
        <w:t>βρούμε</w:t>
      </w:r>
      <w:r w:rsidRPr="00A40B92">
        <w:rPr>
          <w:rFonts w:eastAsia="Times New Roman"/>
          <w:szCs w:val="24"/>
        </w:rPr>
        <w:t xml:space="preserve"> την πολιτική δύναμη και να προβούμε στην αναδιοργάνωση και ανασυγκρότηση των Ενόπλων Δυνάμε</w:t>
      </w:r>
      <w:r>
        <w:rPr>
          <w:rFonts w:eastAsia="Times New Roman"/>
          <w:szCs w:val="24"/>
        </w:rPr>
        <w:t>ώ</w:t>
      </w:r>
      <w:r w:rsidRPr="00A40B92">
        <w:rPr>
          <w:rFonts w:eastAsia="Times New Roman"/>
          <w:szCs w:val="24"/>
        </w:rPr>
        <w:t xml:space="preserve">ν </w:t>
      </w:r>
      <w:r>
        <w:rPr>
          <w:rFonts w:eastAsia="Times New Roman"/>
          <w:szCs w:val="24"/>
        </w:rPr>
        <w:t>μας,</w:t>
      </w:r>
      <w:r w:rsidRPr="00A40B92">
        <w:rPr>
          <w:rFonts w:eastAsia="Times New Roman"/>
          <w:szCs w:val="24"/>
        </w:rPr>
        <w:t xml:space="preserve"> γιατί είναι η μόνη </w:t>
      </w:r>
      <w:r>
        <w:rPr>
          <w:rFonts w:eastAsia="Times New Roman"/>
          <w:szCs w:val="24"/>
        </w:rPr>
        <w:t>ε</w:t>
      </w:r>
      <w:r w:rsidRPr="00A40B92">
        <w:rPr>
          <w:rFonts w:eastAsia="Times New Roman"/>
          <w:szCs w:val="24"/>
        </w:rPr>
        <w:t>υκαιρία</w:t>
      </w:r>
      <w:r>
        <w:rPr>
          <w:rFonts w:eastAsia="Times New Roman"/>
          <w:szCs w:val="24"/>
        </w:rPr>
        <w:t>.</w:t>
      </w:r>
      <w:r w:rsidRPr="00A40B92">
        <w:rPr>
          <w:rFonts w:eastAsia="Times New Roman"/>
          <w:szCs w:val="24"/>
        </w:rPr>
        <w:t xml:space="preserve"> </w:t>
      </w:r>
      <w:r>
        <w:rPr>
          <w:rFonts w:eastAsia="Times New Roman"/>
          <w:szCs w:val="24"/>
        </w:rPr>
        <w:t>Έ</w:t>
      </w:r>
      <w:r w:rsidRPr="00A40B92">
        <w:rPr>
          <w:rFonts w:eastAsia="Times New Roman"/>
          <w:szCs w:val="24"/>
        </w:rPr>
        <w:t xml:space="preserve">χουμε έναν </w:t>
      </w:r>
      <w:r>
        <w:rPr>
          <w:rFonts w:eastAsia="Times New Roman"/>
          <w:szCs w:val="24"/>
        </w:rPr>
        <w:t>ε</w:t>
      </w:r>
      <w:r w:rsidRPr="00A40B92">
        <w:rPr>
          <w:rFonts w:eastAsia="Times New Roman"/>
          <w:szCs w:val="24"/>
        </w:rPr>
        <w:t>πίτιμο</w:t>
      </w:r>
      <w:r>
        <w:rPr>
          <w:rFonts w:eastAsia="Times New Roman"/>
          <w:szCs w:val="24"/>
        </w:rPr>
        <w:t xml:space="preserve"> Α</w:t>
      </w:r>
      <w:r w:rsidRPr="00A40B92">
        <w:rPr>
          <w:rFonts w:eastAsia="Times New Roman"/>
          <w:szCs w:val="24"/>
        </w:rPr>
        <w:t xml:space="preserve">ρχηγό </w:t>
      </w:r>
      <w:r>
        <w:rPr>
          <w:rFonts w:eastAsia="Times New Roman"/>
          <w:szCs w:val="24"/>
        </w:rPr>
        <w:t xml:space="preserve">ΓΕΕΘΑ, </w:t>
      </w:r>
      <w:r w:rsidRPr="00A40B92">
        <w:rPr>
          <w:rFonts w:eastAsia="Times New Roman"/>
          <w:szCs w:val="24"/>
        </w:rPr>
        <w:t xml:space="preserve">σήμερα Υπουργό </w:t>
      </w:r>
      <w:r>
        <w:rPr>
          <w:rFonts w:eastAsia="Times New Roman"/>
          <w:szCs w:val="24"/>
        </w:rPr>
        <w:t xml:space="preserve">Εθνικής </w:t>
      </w:r>
      <w:r w:rsidRPr="00A40B92">
        <w:rPr>
          <w:rFonts w:eastAsia="Times New Roman"/>
          <w:szCs w:val="24"/>
        </w:rPr>
        <w:t>Άμυνας</w:t>
      </w:r>
      <w:r>
        <w:rPr>
          <w:rFonts w:eastAsia="Times New Roman"/>
          <w:szCs w:val="24"/>
        </w:rPr>
        <w:t>.</w:t>
      </w:r>
      <w:r w:rsidRPr="00A40B92">
        <w:rPr>
          <w:rFonts w:eastAsia="Times New Roman"/>
          <w:szCs w:val="24"/>
        </w:rPr>
        <w:t xml:space="preserve"> </w:t>
      </w:r>
      <w:r>
        <w:rPr>
          <w:rFonts w:eastAsia="Times New Roman"/>
          <w:szCs w:val="24"/>
        </w:rPr>
        <w:t>Θ</w:t>
      </w:r>
      <w:r w:rsidRPr="00A40B92">
        <w:rPr>
          <w:rFonts w:eastAsia="Times New Roman"/>
          <w:szCs w:val="24"/>
        </w:rPr>
        <w:t>α μπορούσε και μπορεί να το προχωρήσει και να το πράξει</w:t>
      </w:r>
      <w:r>
        <w:rPr>
          <w:rFonts w:eastAsia="Times New Roman"/>
          <w:szCs w:val="24"/>
        </w:rPr>
        <w:t>.</w:t>
      </w:r>
    </w:p>
    <w:p w14:paraId="2967174B" w14:textId="77777777" w:rsidR="00711852" w:rsidRDefault="000A1C6E">
      <w:pPr>
        <w:spacing w:line="600" w:lineRule="auto"/>
        <w:ind w:firstLine="720"/>
        <w:jc w:val="both"/>
        <w:rPr>
          <w:rFonts w:eastAsia="Times New Roman"/>
          <w:szCs w:val="24"/>
        </w:rPr>
      </w:pPr>
      <w:r w:rsidRPr="00A40B92">
        <w:rPr>
          <w:rFonts w:eastAsia="Times New Roman"/>
          <w:szCs w:val="24"/>
        </w:rPr>
        <w:t>Σας ευχαριστώ πολύ</w:t>
      </w:r>
      <w:r>
        <w:rPr>
          <w:rFonts w:eastAsia="Times New Roman"/>
          <w:szCs w:val="24"/>
        </w:rPr>
        <w:t>.</w:t>
      </w:r>
    </w:p>
    <w:p w14:paraId="2967174C" w14:textId="77777777" w:rsidR="00711852" w:rsidRDefault="000A1C6E">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2967174D" w14:textId="77777777" w:rsidR="00711852" w:rsidRDefault="000A1C6E">
      <w:pPr>
        <w:spacing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Καββαδάς από τη Νέα Δημοκρατία. </w:t>
      </w:r>
    </w:p>
    <w:p w14:paraId="2967174E" w14:textId="77777777" w:rsidR="00711852" w:rsidRDefault="000A1C6E">
      <w:pPr>
        <w:spacing w:line="600" w:lineRule="auto"/>
        <w:ind w:firstLine="720"/>
        <w:jc w:val="both"/>
        <w:rPr>
          <w:rFonts w:eastAsia="Times New Roman"/>
          <w:szCs w:val="24"/>
        </w:rPr>
      </w:pPr>
      <w:r>
        <w:rPr>
          <w:rFonts w:eastAsia="Times New Roman"/>
          <w:b/>
          <w:szCs w:val="24"/>
        </w:rPr>
        <w:t xml:space="preserve">ΑΘΑΝΑΣΙΟΣ </w:t>
      </w:r>
      <w:r w:rsidRPr="00D101CB">
        <w:rPr>
          <w:rFonts w:eastAsia="Times New Roman"/>
          <w:b/>
          <w:szCs w:val="24"/>
        </w:rPr>
        <w:t>ΚΑΒΒΑΔΑΣ:</w:t>
      </w:r>
      <w:r>
        <w:rPr>
          <w:rFonts w:eastAsia="Times New Roman"/>
          <w:szCs w:val="24"/>
        </w:rPr>
        <w:t xml:space="preserve"> Ε</w:t>
      </w:r>
      <w:r w:rsidRPr="00A40B92">
        <w:rPr>
          <w:rFonts w:eastAsia="Times New Roman"/>
          <w:szCs w:val="24"/>
        </w:rPr>
        <w:t>υχαριστώ</w:t>
      </w:r>
      <w:r>
        <w:rPr>
          <w:rFonts w:eastAsia="Times New Roman"/>
          <w:szCs w:val="24"/>
        </w:rPr>
        <w:t>,</w:t>
      </w:r>
      <w:r w:rsidRPr="00A40B92">
        <w:rPr>
          <w:rFonts w:eastAsia="Times New Roman"/>
          <w:szCs w:val="24"/>
        </w:rPr>
        <w:t xml:space="preserve"> κύριε Πρόεδρε</w:t>
      </w:r>
      <w:r>
        <w:rPr>
          <w:rFonts w:eastAsia="Times New Roman"/>
          <w:szCs w:val="24"/>
        </w:rPr>
        <w:t>,</w:t>
      </w:r>
    </w:p>
    <w:p w14:paraId="2967174F" w14:textId="77777777" w:rsidR="00711852" w:rsidRDefault="000A1C6E">
      <w:pPr>
        <w:spacing w:line="600" w:lineRule="auto"/>
        <w:ind w:firstLine="720"/>
        <w:jc w:val="both"/>
        <w:rPr>
          <w:rFonts w:eastAsia="Times New Roman" w:cs="Times New Roman"/>
          <w:b/>
          <w:szCs w:val="24"/>
        </w:rPr>
      </w:pPr>
      <w:r>
        <w:rPr>
          <w:rFonts w:eastAsia="Times New Roman"/>
          <w:szCs w:val="24"/>
        </w:rPr>
        <w:t>Κύριε Υπουργέ, κ</w:t>
      </w:r>
      <w:r w:rsidRPr="00A40B92">
        <w:rPr>
          <w:rFonts w:eastAsia="Times New Roman"/>
          <w:szCs w:val="24"/>
        </w:rPr>
        <w:t>υρίες και κύριοι συνάδελφοι</w:t>
      </w:r>
      <w:r>
        <w:rPr>
          <w:rFonts w:eastAsia="Times New Roman"/>
          <w:szCs w:val="24"/>
        </w:rPr>
        <w:t>,</w:t>
      </w:r>
      <w:r w:rsidRPr="00A40B92">
        <w:rPr>
          <w:rFonts w:eastAsia="Times New Roman"/>
          <w:szCs w:val="24"/>
        </w:rPr>
        <w:t xml:space="preserve"> αναμέναμε από την </w:t>
      </w:r>
      <w:r>
        <w:rPr>
          <w:rFonts w:eastAsia="Times New Roman"/>
          <w:szCs w:val="24"/>
        </w:rPr>
        <w:t>Κ</w:t>
      </w:r>
      <w:r w:rsidRPr="00A40B92">
        <w:rPr>
          <w:rFonts w:eastAsia="Times New Roman"/>
          <w:szCs w:val="24"/>
        </w:rPr>
        <w:t>υβέρνηση εδώ και τέσσερα χρόνια να φέρει ένα νομοσχέδιο με στόχο την ενδυνάμωση της επιχειρησιακής δυνατότητας των Ενόπλων Δυνάμεων</w:t>
      </w:r>
      <w:r>
        <w:rPr>
          <w:rFonts w:eastAsia="Times New Roman"/>
          <w:szCs w:val="24"/>
        </w:rPr>
        <w:t>.</w:t>
      </w:r>
      <w:r w:rsidRPr="00A40B92">
        <w:rPr>
          <w:rFonts w:eastAsia="Times New Roman"/>
          <w:szCs w:val="24"/>
        </w:rPr>
        <w:t xml:space="preserve"> Δυστυχώς</w:t>
      </w:r>
      <w:r>
        <w:rPr>
          <w:rFonts w:eastAsia="Times New Roman"/>
          <w:szCs w:val="24"/>
        </w:rPr>
        <w:t>,</w:t>
      </w:r>
      <w:r w:rsidRPr="00A40B92">
        <w:rPr>
          <w:rFonts w:eastAsia="Times New Roman"/>
          <w:szCs w:val="24"/>
        </w:rPr>
        <w:t xml:space="preserve"> </w:t>
      </w:r>
      <w:r>
        <w:rPr>
          <w:rFonts w:eastAsia="Times New Roman"/>
          <w:szCs w:val="24"/>
        </w:rPr>
        <w:t>όμως,</w:t>
      </w:r>
      <w:r w:rsidRPr="00A40B92">
        <w:rPr>
          <w:rFonts w:eastAsia="Times New Roman"/>
          <w:szCs w:val="24"/>
        </w:rPr>
        <w:t xml:space="preserve"> αντί να έρθει </w:t>
      </w:r>
      <w:r>
        <w:rPr>
          <w:rFonts w:eastAsia="Times New Roman"/>
          <w:szCs w:val="24"/>
        </w:rPr>
        <w:t>ένα</w:t>
      </w:r>
      <w:r w:rsidRPr="00A40B92">
        <w:rPr>
          <w:rFonts w:eastAsia="Times New Roman"/>
          <w:szCs w:val="24"/>
        </w:rPr>
        <w:t xml:space="preserve"> νομοσχέδιο </w:t>
      </w:r>
      <w:r>
        <w:rPr>
          <w:rFonts w:eastAsia="Times New Roman"/>
          <w:szCs w:val="24"/>
        </w:rPr>
        <w:t>που θα εκσυγχρόνιζε</w:t>
      </w:r>
      <w:r w:rsidRPr="00A40B92">
        <w:rPr>
          <w:rFonts w:eastAsia="Times New Roman"/>
          <w:szCs w:val="24"/>
        </w:rPr>
        <w:t xml:space="preserve"> τις Ένοπλες Δυνάμεις</w:t>
      </w:r>
      <w:r>
        <w:rPr>
          <w:rFonts w:eastAsia="Times New Roman"/>
          <w:szCs w:val="24"/>
        </w:rPr>
        <w:t>,</w:t>
      </w:r>
      <w:r w:rsidRPr="00A40B92">
        <w:rPr>
          <w:rFonts w:eastAsia="Times New Roman"/>
          <w:szCs w:val="24"/>
        </w:rPr>
        <w:t xml:space="preserve"> έ</w:t>
      </w:r>
      <w:r>
        <w:rPr>
          <w:rFonts w:eastAsia="Times New Roman"/>
          <w:szCs w:val="24"/>
        </w:rPr>
        <w:t>ρχ</w:t>
      </w:r>
      <w:r w:rsidRPr="00A40B92">
        <w:rPr>
          <w:rFonts w:eastAsia="Times New Roman"/>
          <w:szCs w:val="24"/>
        </w:rPr>
        <w:t xml:space="preserve">εται για μία ακόμη φορά από την </w:t>
      </w:r>
      <w:r>
        <w:rPr>
          <w:rFonts w:eastAsia="Times New Roman"/>
          <w:szCs w:val="24"/>
        </w:rPr>
        <w:t>Κυβέρνηση</w:t>
      </w:r>
      <w:r w:rsidRPr="00A40B92">
        <w:rPr>
          <w:rFonts w:eastAsia="Times New Roman"/>
          <w:szCs w:val="24"/>
        </w:rPr>
        <w:t xml:space="preserve"> του ΣΥΡΙΖΑ ένα</w:t>
      </w:r>
      <w:r>
        <w:rPr>
          <w:rFonts w:eastAsia="Times New Roman"/>
          <w:szCs w:val="24"/>
        </w:rPr>
        <w:t xml:space="preserve"> νομοσχέδιο με κομματική και ρουσφετολογική στόχευση.</w:t>
      </w:r>
    </w:p>
    <w:p w14:paraId="29671750" w14:textId="77777777" w:rsidR="00711852" w:rsidRDefault="000A1C6E">
      <w:pPr>
        <w:spacing w:line="600" w:lineRule="auto"/>
        <w:ind w:firstLine="720"/>
        <w:jc w:val="both"/>
        <w:rPr>
          <w:rFonts w:eastAsia="Times New Roman"/>
          <w:szCs w:val="24"/>
        </w:rPr>
      </w:pPr>
      <w:r>
        <w:rPr>
          <w:rFonts w:eastAsia="Times New Roman"/>
          <w:szCs w:val="24"/>
        </w:rPr>
        <w:lastRenderedPageBreak/>
        <w:t>Υπάρχουν άρθρα στο παρόν νομοσχέδιο που αντανακλούν τις μόνιμες ιδεοληψίες της Αριστεράς. Ενδεικτικά να αναφέρω το άρθρο 10</w:t>
      </w:r>
      <w:r w:rsidRPr="004A503A">
        <w:rPr>
          <w:rFonts w:eastAsia="Times New Roman"/>
          <w:szCs w:val="24"/>
        </w:rPr>
        <w:t xml:space="preserve">, </w:t>
      </w:r>
      <w:r>
        <w:rPr>
          <w:rFonts w:eastAsia="Times New Roman"/>
          <w:szCs w:val="24"/>
        </w:rPr>
        <w:t>με το οποίο ουσιαστικά καταργείται η αριστεία. Με το άρθρο αυτό αλλάζουν εντελώς τα κριτήρια προαγωγής και εξέλιξης των αξιωματικών. Δίνεται η δυνατότητα προαγωγής κατ’ εκλογή αξιωματικών που επιτυγχάνουν χαμηλές βαθμολογίες. Πλέον θα θεωρείται επιτυχής αποφοίτηση από τα σχολεία με βαθμολογία «</w:t>
      </w:r>
      <w:r w:rsidRPr="004A503A">
        <w:rPr>
          <w:rFonts w:eastAsia="Times New Roman"/>
          <w:szCs w:val="24"/>
        </w:rPr>
        <w:t>10</w:t>
      </w:r>
      <w:r>
        <w:rPr>
          <w:rFonts w:eastAsia="Times New Roman"/>
          <w:szCs w:val="24"/>
        </w:rPr>
        <w:t>»</w:t>
      </w:r>
      <w:r w:rsidRPr="004A503A">
        <w:rPr>
          <w:rFonts w:eastAsia="Times New Roman"/>
          <w:szCs w:val="24"/>
        </w:rPr>
        <w:t xml:space="preserve"> </w:t>
      </w:r>
      <w:r>
        <w:rPr>
          <w:rFonts w:eastAsia="Times New Roman"/>
          <w:szCs w:val="24"/>
        </w:rPr>
        <w:t xml:space="preserve">και άνω. </w:t>
      </w:r>
    </w:p>
    <w:p w14:paraId="29671751" w14:textId="77777777" w:rsidR="00711852" w:rsidRDefault="000A1C6E">
      <w:pPr>
        <w:spacing w:line="600" w:lineRule="auto"/>
        <w:ind w:firstLine="720"/>
        <w:jc w:val="both"/>
        <w:rPr>
          <w:rFonts w:eastAsia="Times New Roman"/>
          <w:szCs w:val="24"/>
        </w:rPr>
      </w:pPr>
      <w:r>
        <w:rPr>
          <w:rFonts w:eastAsia="Times New Roman"/>
          <w:szCs w:val="24"/>
        </w:rPr>
        <w:t xml:space="preserve">Επιπλέον, με το παρόν νομοσχέδιο το όριο της βαθμολογίας «λίαν καλώς» πέφτει στον βαθμό «15» από «17» που ισχύει σήμερα. Χαμηλώνουν δηλαδή τα κριτήρια προαγωγής των αξιωματικών και τα κίνητρα για την επιδίωξη της αριστείας. </w:t>
      </w:r>
    </w:p>
    <w:p w14:paraId="29671752" w14:textId="77777777" w:rsidR="00711852" w:rsidRDefault="000A1C6E">
      <w:pPr>
        <w:spacing w:line="600" w:lineRule="auto"/>
        <w:ind w:firstLine="720"/>
        <w:jc w:val="both"/>
        <w:rPr>
          <w:rFonts w:eastAsia="Times New Roman"/>
          <w:szCs w:val="24"/>
        </w:rPr>
      </w:pPr>
      <w:r>
        <w:rPr>
          <w:rFonts w:eastAsia="Times New Roman"/>
          <w:szCs w:val="24"/>
        </w:rPr>
        <w:t xml:space="preserve">Επίσης, το άρθρο 23 ακολουθεί τις ίδιες ιδεοληψίες. Το άρθρο αυτό σε μια περίοδο κλιμάκωσης της τουρκικής προκλητικότητας πλήττει το αξιόμαχο των Ενόπλων Δυνάμεων. Το άρθρο αυτό αλλάζει τη σύσταση των επιτροπών για τους αντιρρησίες συνείδησης. Μειώνει τους αξιωματικούς των Ενόπλων Δυνάμεων από δυο που είναι σήμερα σε έναν και αυξάνει τους καθηγητές ΑΕΙ από δυο σε τρεις. Και μάλιστα στην αιτιολογική έκθεση δικαιολογείτε αυτήν </w:t>
      </w:r>
      <w:r>
        <w:rPr>
          <w:rFonts w:eastAsia="Times New Roman"/>
          <w:szCs w:val="24"/>
        </w:rPr>
        <w:lastRenderedPageBreak/>
        <w:t xml:space="preserve">την κίνηση με το επιχείρημα ότι η κρίση της επιτροπής πρέπει να είναι αμερόληπτη και ανεξάρτητη. Δηλαδή, όλα αυτά τα χρόνια, κύριε Υπουργέ, οι επιτροπές αυτές δεν είχαν αμερόληπτη και ανεξάρτητη κρίση; </w:t>
      </w:r>
    </w:p>
    <w:p w14:paraId="29671753" w14:textId="77777777" w:rsidR="00711852" w:rsidRDefault="000A1C6E">
      <w:pPr>
        <w:spacing w:line="600" w:lineRule="auto"/>
        <w:ind w:firstLine="720"/>
        <w:jc w:val="both"/>
        <w:rPr>
          <w:rFonts w:eastAsia="Times New Roman"/>
          <w:szCs w:val="24"/>
        </w:rPr>
      </w:pPr>
      <w:r>
        <w:rPr>
          <w:rFonts w:eastAsia="Times New Roman"/>
          <w:szCs w:val="24"/>
        </w:rPr>
        <w:t xml:space="preserve">Ως απόφοιτος στρατιωτικής σχολής θεωρώ ότι με αυτόν τον τρόπο απαξιώνετε ξεκάθαρα τα στελέχη των Ενόπλων Δυνάμεων. Δεν τους εμπιστεύεστε, κύριε Υπουργέ; Για ποιον λόγο το κάνετε αυτό; Νομίζω ότι τους οφείλετε μια απάντηση. </w:t>
      </w:r>
    </w:p>
    <w:p w14:paraId="29671754" w14:textId="77777777" w:rsidR="00711852" w:rsidRDefault="000A1C6E">
      <w:pPr>
        <w:spacing w:line="600" w:lineRule="auto"/>
        <w:ind w:firstLine="720"/>
        <w:jc w:val="both"/>
        <w:rPr>
          <w:rFonts w:eastAsia="Times New Roman"/>
          <w:szCs w:val="24"/>
        </w:rPr>
      </w:pPr>
      <w:r>
        <w:rPr>
          <w:rFonts w:eastAsia="Times New Roman"/>
          <w:szCs w:val="24"/>
        </w:rPr>
        <w:t xml:space="preserve">Κυρίες και κύριοι της Κυβέρνησης, γνωρίζετε καλά ότι η χώρα μας βρίσκεται σε μια ευαίσθητη περιοχή. Το αξιόμαχο των Ενόπλων Δυνάμεων είναι ζωτικής σημασίας. Εσείς, αντί να μεριμνάτε γι’ αυτό, με το άρθρο 23 μειώνετε τη θητεία στους αντιρρησίες συνείδησης κατά δυο μήνες και ουσιαστικά τους εξισώνετε με τους οπλίτες που υπηρετούν τη θητεία τους στα ακριτικά μέρη της πατρίδας μας. Δηλαδή, κύριε Υπουργέ, θεωρείτε ότι ο οπλίτης που υπηρετεί σε φυλάκιο του Έβρου ή στα νησιά μας πρέπει να είναι ισότιμος με τον αντιρρησία συνείδησης που θα επιλέξει να υπηρετήσει τη θητεία του σε κάποιο δήμο της περιοχής του; Σίγουρα η αλλαγή αυτή είναι προς τη λάθος κατεύθυνση και σας καλώ να το ξαναδείτε έστω και την τελευταία στιγμή. </w:t>
      </w:r>
    </w:p>
    <w:p w14:paraId="29671755" w14:textId="77777777" w:rsidR="00711852" w:rsidRDefault="000A1C6E">
      <w:pPr>
        <w:spacing w:line="600" w:lineRule="auto"/>
        <w:ind w:firstLine="720"/>
        <w:jc w:val="both"/>
        <w:rPr>
          <w:rFonts w:eastAsia="Times New Roman"/>
          <w:szCs w:val="24"/>
        </w:rPr>
      </w:pPr>
      <w:r>
        <w:rPr>
          <w:rFonts w:eastAsia="Times New Roman"/>
          <w:szCs w:val="24"/>
        </w:rPr>
        <w:lastRenderedPageBreak/>
        <w:t xml:space="preserve">Ακόμα με το άρθρο 15 διασαλεύεται η πειθαρχία των Ενόπλων Δυνάμεων. Ειδικά εσείς, κύριε Υπουργέ, που απουσιάζετε –δεν είναι εδώ κανείς Υπουργός αυτήν τη στιγμή- που έχετε υπηρετήσει χρόνια στις Ένοπλες Δυνάμεις γνωρίζετε πόσο σημαντική είναι η πειθαρχία στο στράτευμα. Με το συγκεκριμένο άρθρο καθορίζεται η σύσταση Γραφείων Νομικής Προστασίας Στελεχών. Γνωρίζετε πολύ καλά ότι το συγκεκριμένο άρθρο απαξιώνει τον θεσμό του διοικητή, ο οποίος με βάση τους στρατιωτικούς κανονισμούς είναι υπεύθυνος για το προσωπικό της μονάδας. Ουσιαστικά, βάζετε κομματική επίβλεψη μέσα στις διευθύνσεις. </w:t>
      </w:r>
    </w:p>
    <w:p w14:paraId="29671756" w14:textId="77777777" w:rsidR="00711852" w:rsidRDefault="000A1C6E">
      <w:pPr>
        <w:spacing w:line="600" w:lineRule="auto"/>
        <w:ind w:firstLine="720"/>
        <w:jc w:val="both"/>
        <w:rPr>
          <w:rFonts w:eastAsia="Times New Roman"/>
          <w:szCs w:val="24"/>
        </w:rPr>
      </w:pPr>
      <w:r>
        <w:rPr>
          <w:rFonts w:eastAsia="Times New Roman"/>
          <w:szCs w:val="24"/>
        </w:rPr>
        <w:t xml:space="preserve">Αναρωτιέμαι τι χρειάζονται αυτά τα γραφεία. Έχετε ενδείξεις κακοδιοίκησης ή κατάχρησης εξουσίας στο στράτευμα; Κι αν ναι, πόσα είναι αυτά τα περιστατικά ετησίως; Επίσης, αυτά τα γραφεία υπάρχουν σε άλλα Υπουργεία; </w:t>
      </w:r>
    </w:p>
    <w:p w14:paraId="29671757" w14:textId="77777777" w:rsidR="00711852" w:rsidRDefault="000A1C6E">
      <w:pPr>
        <w:spacing w:line="600" w:lineRule="auto"/>
        <w:ind w:firstLine="720"/>
        <w:jc w:val="both"/>
        <w:rPr>
          <w:rFonts w:eastAsia="Times New Roman"/>
          <w:szCs w:val="24"/>
        </w:rPr>
      </w:pPr>
      <w:r>
        <w:rPr>
          <w:rFonts w:eastAsia="Times New Roman"/>
          <w:szCs w:val="24"/>
        </w:rPr>
        <w:t xml:space="preserve">Αν θέλετε ένα θεσμό βοήθειας των στελεχών, θα μπορούσε να δημιουργηθεί για παράδειγμα ένας διακλαδικός συνήγορος του στρατιωτικού. Μια ανεξάρτητη, δηλαδή, διοικητική αρχή που θα υπάγεται απευθείας στον Υπουργό για την προστασία των εργαζομένων στις Ένοπλες Δυνάμεις στα πρότυπα του Συνηγόρου του Πολίτη. Ο συνήγορος του στρατιωτικού είναι ένας θεσμός που αποτελεί πραγματικότητα και παράδοση ετών σε πολλές </w:t>
      </w:r>
      <w:r>
        <w:rPr>
          <w:rFonts w:eastAsia="Times New Roman"/>
          <w:szCs w:val="24"/>
        </w:rPr>
        <w:lastRenderedPageBreak/>
        <w:t xml:space="preserve">αναπτυγμένες χώρες, όπως στην Γερμανία, την Ολλανδία, τον Καναδά και την Αυστραλία. </w:t>
      </w:r>
    </w:p>
    <w:p w14:paraId="29671758" w14:textId="77777777" w:rsidR="00711852" w:rsidRDefault="000A1C6E">
      <w:pPr>
        <w:spacing w:line="600" w:lineRule="auto"/>
        <w:ind w:firstLine="720"/>
        <w:jc w:val="both"/>
        <w:rPr>
          <w:rFonts w:eastAsia="Times New Roman"/>
          <w:szCs w:val="24"/>
        </w:rPr>
      </w:pPr>
      <w:r>
        <w:rPr>
          <w:rFonts w:eastAsia="Times New Roman"/>
          <w:szCs w:val="24"/>
        </w:rPr>
        <w:t xml:space="preserve">Καταθέτω στα Πρακτικά προς ενημέρωσή σας τις σχετικές πληροφορίες για τη λειτουργία του θεσμού αυτού σ’ αυτές τις χώρες που ανέφερα. </w:t>
      </w:r>
    </w:p>
    <w:p w14:paraId="29671759" w14:textId="77777777" w:rsidR="00711852" w:rsidRDefault="000A1C6E">
      <w:pPr>
        <w:spacing w:line="600" w:lineRule="auto"/>
        <w:ind w:firstLine="720"/>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Αθανάσιος Καββαδάς</w:t>
      </w:r>
      <w:r w:rsidRPr="00C453AA">
        <w:rPr>
          <w:rFonts w:eastAsia="Times New Roman"/>
          <w:szCs w:val="24"/>
        </w:rPr>
        <w:t xml:space="preserve"> καταθέτει για τα Πρα</w:t>
      </w:r>
      <w:r>
        <w:rPr>
          <w:rFonts w:eastAsia="Times New Roman"/>
          <w:szCs w:val="24"/>
        </w:rPr>
        <w:t>κτικά το προαναφερθέν έγγραφο, το οποίο βρίσκεται</w:t>
      </w:r>
      <w:r w:rsidRPr="00C453AA">
        <w:rPr>
          <w:rFonts w:eastAsia="Times New Roman"/>
          <w:szCs w:val="24"/>
        </w:rPr>
        <w:t xml:space="preserve"> στο αρχείο του Τμήματος Γραμματείας της Διεύθυνσης Στενογραφίας και Πρακτικών της Βουλής)</w:t>
      </w:r>
    </w:p>
    <w:p w14:paraId="2967175A" w14:textId="77777777" w:rsidR="00711852" w:rsidRDefault="000A1C6E">
      <w:pPr>
        <w:spacing w:line="600" w:lineRule="auto"/>
        <w:ind w:firstLine="720"/>
        <w:jc w:val="both"/>
        <w:rPr>
          <w:rFonts w:eastAsia="Times New Roman"/>
          <w:szCs w:val="24"/>
        </w:rPr>
      </w:pPr>
      <w:r>
        <w:rPr>
          <w:rFonts w:eastAsia="Times New Roman"/>
          <w:szCs w:val="24"/>
        </w:rPr>
        <w:t xml:space="preserve">Επίσης, θα ήθελα να αναφερθώ και στο θέμα που έθιξαν στην Επιτροπή Άμυνας οι εκπρόσωποι του Συλλόγου Αποφοίτων της Σχολής Τεχνικών Υπαξιωματικών Αεροπορίας, της Σχολής Υπαξιωματικών Διοικητικών Αεροπορίας και των Ιπταμένων Ραδιοναυτίλων. </w:t>
      </w:r>
    </w:p>
    <w:p w14:paraId="2967175B" w14:textId="77777777" w:rsidR="00711852" w:rsidRDefault="000A1C6E">
      <w:pPr>
        <w:spacing w:line="600" w:lineRule="auto"/>
        <w:ind w:firstLine="720"/>
        <w:jc w:val="both"/>
        <w:rPr>
          <w:rFonts w:eastAsia="Times New Roman"/>
          <w:szCs w:val="24"/>
        </w:rPr>
      </w:pPr>
      <w:r>
        <w:rPr>
          <w:rFonts w:eastAsia="Times New Roman"/>
          <w:szCs w:val="24"/>
        </w:rPr>
        <w:t>Με το άρθρο 32 και την παράγραφο 1 δημιουργούνται ανισότητες σε βάρος των αξιωματικών των προερχόμενων από παραγωγικές σχολές υπαξιωματικών, λειτουργώντας ευεργετικά υπέρ των εθελοντών που μονιμοποιήθηκαν με τον ν.445/1974 και των εθελοντριών που μονιμοποιήθηκαν με τον ν.705/1977.</w:t>
      </w:r>
    </w:p>
    <w:p w14:paraId="2967175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Ε</w:t>
      </w:r>
      <w:r w:rsidRPr="00BE711D">
        <w:rPr>
          <w:rFonts w:eastAsia="Times New Roman" w:cs="Times New Roman"/>
          <w:szCs w:val="24"/>
        </w:rPr>
        <w:t>ίναι πραγματικά λυπηρό ότι η συγκεκριμένη διάταξη</w:t>
      </w:r>
      <w:r>
        <w:rPr>
          <w:rFonts w:eastAsia="Times New Roman" w:cs="Times New Roman"/>
          <w:szCs w:val="24"/>
        </w:rPr>
        <w:t>,</w:t>
      </w:r>
      <w:r w:rsidRPr="00BE711D">
        <w:rPr>
          <w:rFonts w:eastAsia="Times New Roman" w:cs="Times New Roman"/>
          <w:szCs w:val="24"/>
        </w:rPr>
        <w:t xml:space="preserve"> κατά τη δημόσια διαβούλευση του νομοσχεδίου δεν </w:t>
      </w:r>
      <w:r>
        <w:rPr>
          <w:rFonts w:eastAsia="Times New Roman" w:cs="Times New Roman"/>
          <w:szCs w:val="24"/>
        </w:rPr>
        <w:t>εντασσόταν</w:t>
      </w:r>
      <w:r w:rsidRPr="00BE711D">
        <w:rPr>
          <w:rFonts w:eastAsia="Times New Roman" w:cs="Times New Roman"/>
          <w:szCs w:val="24"/>
        </w:rPr>
        <w:t xml:space="preserve"> σε αυτό</w:t>
      </w:r>
      <w:r>
        <w:rPr>
          <w:rFonts w:eastAsia="Times New Roman" w:cs="Times New Roman"/>
          <w:szCs w:val="24"/>
        </w:rPr>
        <w:t>,</w:t>
      </w:r>
      <w:r w:rsidRPr="00BE711D">
        <w:rPr>
          <w:rFonts w:eastAsia="Times New Roman" w:cs="Times New Roman"/>
          <w:szCs w:val="24"/>
        </w:rPr>
        <w:t xml:space="preserve"> αλλά κατατέθηκε αιφνιδίως προς συζήτηση και </w:t>
      </w:r>
      <w:r>
        <w:rPr>
          <w:rFonts w:eastAsia="Times New Roman" w:cs="Times New Roman"/>
          <w:szCs w:val="24"/>
        </w:rPr>
        <w:t xml:space="preserve">εξέταση στις επιτροπές, </w:t>
      </w:r>
      <w:r w:rsidRPr="00BE711D">
        <w:rPr>
          <w:rFonts w:eastAsia="Times New Roman" w:cs="Times New Roman"/>
          <w:szCs w:val="24"/>
        </w:rPr>
        <w:t>μη δίνοντας τη δυνατότητα να σχολιαστεί αναλόγως από τους αποφοίτους των Ανώτερων Στρατιωτικών Σχολών Υπαξιωματικών</w:t>
      </w:r>
      <w:r>
        <w:rPr>
          <w:rFonts w:eastAsia="Times New Roman" w:cs="Times New Roman"/>
          <w:szCs w:val="24"/>
        </w:rPr>
        <w:t xml:space="preserve">. </w:t>
      </w:r>
    </w:p>
    <w:p w14:paraId="2967175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Είναι ένα σημαντικό θέμα, κύριε Υπουργέ,</w:t>
      </w:r>
      <w:r w:rsidRPr="00BE711D">
        <w:rPr>
          <w:rFonts w:eastAsia="Times New Roman" w:cs="Times New Roman"/>
          <w:szCs w:val="24"/>
        </w:rPr>
        <w:t xml:space="preserve"> και προτείνω είτε να αποσυρθεί η συγκεκριμένη παράγραφος </w:t>
      </w:r>
      <w:r>
        <w:rPr>
          <w:rFonts w:eastAsia="Times New Roman" w:cs="Times New Roman"/>
          <w:szCs w:val="24"/>
        </w:rPr>
        <w:t>είτε</w:t>
      </w:r>
      <w:r w:rsidRPr="00BE711D">
        <w:rPr>
          <w:rFonts w:eastAsia="Times New Roman" w:cs="Times New Roman"/>
          <w:szCs w:val="24"/>
        </w:rPr>
        <w:t xml:space="preserve"> να προστεθεί νέα διάταξη</w:t>
      </w:r>
      <w:r>
        <w:rPr>
          <w:rFonts w:eastAsia="Times New Roman" w:cs="Times New Roman"/>
          <w:szCs w:val="24"/>
        </w:rPr>
        <w:t>,</w:t>
      </w:r>
      <w:r w:rsidRPr="00BE711D">
        <w:rPr>
          <w:rFonts w:eastAsia="Times New Roman" w:cs="Times New Roman"/>
          <w:szCs w:val="24"/>
        </w:rPr>
        <w:t xml:space="preserve"> βάσει του υπομνήματος του </w:t>
      </w:r>
      <w:r>
        <w:rPr>
          <w:rFonts w:eastAsia="Times New Roman" w:cs="Times New Roman"/>
          <w:szCs w:val="24"/>
        </w:rPr>
        <w:t>Σ</w:t>
      </w:r>
      <w:r w:rsidRPr="00BE711D">
        <w:rPr>
          <w:rFonts w:eastAsia="Times New Roman" w:cs="Times New Roman"/>
          <w:szCs w:val="24"/>
        </w:rPr>
        <w:t xml:space="preserve">υντονιστικού Συμβουλίου </w:t>
      </w:r>
      <w:r>
        <w:rPr>
          <w:rFonts w:eastAsia="Times New Roman" w:cs="Times New Roman"/>
          <w:szCs w:val="24"/>
        </w:rPr>
        <w:t>των Συλλόγων των Α</w:t>
      </w:r>
      <w:r w:rsidRPr="00BE711D">
        <w:rPr>
          <w:rFonts w:eastAsia="Times New Roman" w:cs="Times New Roman"/>
          <w:szCs w:val="24"/>
        </w:rPr>
        <w:t xml:space="preserve">ποφοίτων </w:t>
      </w:r>
      <w:r w:rsidRPr="006D772A">
        <w:rPr>
          <w:rFonts w:eastAsia="Times New Roman" w:cs="Times New Roman"/>
          <w:szCs w:val="24"/>
        </w:rPr>
        <w:t>ΑΣΣΥ</w:t>
      </w:r>
      <w:r w:rsidRPr="00BE711D">
        <w:rPr>
          <w:rFonts w:eastAsia="Times New Roman" w:cs="Times New Roman"/>
          <w:szCs w:val="24"/>
        </w:rPr>
        <w:t xml:space="preserve"> της Πολεμικής Αεροπορίας</w:t>
      </w:r>
      <w:r>
        <w:rPr>
          <w:rFonts w:eastAsia="Times New Roman" w:cs="Times New Roman"/>
          <w:szCs w:val="24"/>
        </w:rPr>
        <w:t>.</w:t>
      </w:r>
    </w:p>
    <w:p w14:paraId="2967175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Κλείνοντας, </w:t>
      </w:r>
      <w:r w:rsidRPr="00BE711D">
        <w:rPr>
          <w:rFonts w:eastAsia="Times New Roman" w:cs="Times New Roman"/>
          <w:szCs w:val="24"/>
        </w:rPr>
        <w:t>θα ήθελα να αναφερθώ στο θέμα που προέκυψε με τις ομοσπονδίες και γενικά με τα συνδικαλιστικά όργανα των στρατιωτικών</w:t>
      </w:r>
      <w:r>
        <w:rPr>
          <w:rFonts w:eastAsia="Times New Roman" w:cs="Times New Roman"/>
          <w:szCs w:val="24"/>
        </w:rPr>
        <w:t>. Γ</w:t>
      </w:r>
      <w:r w:rsidRPr="00BE711D">
        <w:rPr>
          <w:rFonts w:eastAsia="Times New Roman" w:cs="Times New Roman"/>
          <w:szCs w:val="24"/>
        </w:rPr>
        <w:t>ια όσους δεν το γνωρίζουν υπήρξε μία μ</w:t>
      </w:r>
      <w:r>
        <w:rPr>
          <w:rFonts w:eastAsia="Times New Roman" w:cs="Times New Roman"/>
          <w:szCs w:val="24"/>
        </w:rPr>
        <w:t>ακρά δικαστική διαμάχη μεταξύ τη</w:t>
      </w:r>
      <w:r w:rsidRPr="00BE711D">
        <w:rPr>
          <w:rFonts w:eastAsia="Times New Roman" w:cs="Times New Roman"/>
          <w:szCs w:val="24"/>
        </w:rPr>
        <w:t xml:space="preserve">ς </w:t>
      </w:r>
      <w:r w:rsidRPr="006D772A">
        <w:rPr>
          <w:rFonts w:eastAsia="Times New Roman" w:cs="Times New Roman"/>
          <w:szCs w:val="24"/>
        </w:rPr>
        <w:t xml:space="preserve">ΠΟΕΣ </w:t>
      </w:r>
      <w:r>
        <w:rPr>
          <w:rFonts w:eastAsia="Times New Roman" w:cs="Times New Roman"/>
          <w:szCs w:val="24"/>
        </w:rPr>
        <w:t xml:space="preserve">και της </w:t>
      </w:r>
      <w:r w:rsidRPr="006D772A">
        <w:rPr>
          <w:rFonts w:eastAsia="Times New Roman" w:cs="Times New Roman"/>
          <w:szCs w:val="24"/>
        </w:rPr>
        <w:t>ΠΟΜΕΝΣ</w:t>
      </w:r>
      <w:r>
        <w:rPr>
          <w:rFonts w:eastAsia="Times New Roman" w:cs="Times New Roman"/>
          <w:szCs w:val="24"/>
        </w:rPr>
        <w:t>. Η διαμάχη αυτή έληξε τελεσίδικα στο δικαστήριο και π</w:t>
      </w:r>
      <w:r w:rsidRPr="00BE711D">
        <w:rPr>
          <w:rFonts w:eastAsia="Times New Roman" w:cs="Times New Roman"/>
          <w:szCs w:val="24"/>
        </w:rPr>
        <w:t xml:space="preserve">ρωτοβάθμια και σε </w:t>
      </w:r>
      <w:r>
        <w:rPr>
          <w:rFonts w:eastAsia="Times New Roman" w:cs="Times New Roman"/>
          <w:szCs w:val="24"/>
        </w:rPr>
        <w:t xml:space="preserve">εφετειακό </w:t>
      </w:r>
      <w:r w:rsidRPr="00BE711D">
        <w:rPr>
          <w:rFonts w:eastAsia="Times New Roman" w:cs="Times New Roman"/>
          <w:szCs w:val="24"/>
        </w:rPr>
        <w:t>βαθμό</w:t>
      </w:r>
      <w:r>
        <w:rPr>
          <w:rFonts w:eastAsia="Times New Roman" w:cs="Times New Roman"/>
          <w:szCs w:val="24"/>
        </w:rPr>
        <w:t>,</w:t>
      </w:r>
      <w:r w:rsidRPr="00BE711D">
        <w:rPr>
          <w:rFonts w:eastAsia="Times New Roman" w:cs="Times New Roman"/>
          <w:szCs w:val="24"/>
        </w:rPr>
        <w:t xml:space="preserve"> όπου </w:t>
      </w:r>
      <w:r>
        <w:rPr>
          <w:rFonts w:eastAsia="Times New Roman" w:cs="Times New Roman"/>
          <w:szCs w:val="24"/>
        </w:rPr>
        <w:t>κρίθηκε</w:t>
      </w:r>
      <w:r w:rsidRPr="00BE711D">
        <w:rPr>
          <w:rFonts w:eastAsia="Times New Roman" w:cs="Times New Roman"/>
          <w:szCs w:val="24"/>
        </w:rPr>
        <w:t xml:space="preserve"> η Ομοσπονδία </w:t>
      </w:r>
      <w:r>
        <w:rPr>
          <w:rFonts w:eastAsia="Times New Roman" w:cs="Times New Roman"/>
          <w:szCs w:val="24"/>
        </w:rPr>
        <w:t>ΠΟΜΕΝΣ.</w:t>
      </w:r>
      <w:r w:rsidRPr="00BE711D">
        <w:rPr>
          <w:rFonts w:eastAsia="Times New Roman" w:cs="Times New Roman"/>
          <w:szCs w:val="24"/>
        </w:rPr>
        <w:t xml:space="preserve"> </w:t>
      </w:r>
      <w:r>
        <w:rPr>
          <w:rFonts w:eastAsia="Times New Roman" w:cs="Times New Roman"/>
          <w:szCs w:val="24"/>
        </w:rPr>
        <w:t xml:space="preserve">Όλα τα πρωτοβάθμια </w:t>
      </w:r>
      <w:r w:rsidRPr="00BE711D">
        <w:rPr>
          <w:rFonts w:eastAsia="Times New Roman" w:cs="Times New Roman"/>
          <w:szCs w:val="24"/>
        </w:rPr>
        <w:t>σωματεία μπορούν να ενταχθούν σε αυτήν</w:t>
      </w:r>
      <w:r>
        <w:rPr>
          <w:rFonts w:eastAsia="Times New Roman" w:cs="Times New Roman"/>
          <w:szCs w:val="24"/>
        </w:rPr>
        <w:t xml:space="preserve">. </w:t>
      </w:r>
    </w:p>
    <w:p w14:paraId="2967175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Ν</w:t>
      </w:r>
      <w:r w:rsidRPr="00BE711D">
        <w:rPr>
          <w:rFonts w:eastAsia="Times New Roman" w:cs="Times New Roman"/>
          <w:szCs w:val="24"/>
        </w:rPr>
        <w:t xml:space="preserve">ομίζω είναι ξεκάθαρο ότι η θεσμική </w:t>
      </w:r>
      <w:r>
        <w:rPr>
          <w:rFonts w:eastAsia="Times New Roman" w:cs="Times New Roman"/>
          <w:szCs w:val="24"/>
        </w:rPr>
        <w:t>Ο</w:t>
      </w:r>
      <w:r w:rsidRPr="00BE711D">
        <w:rPr>
          <w:rFonts w:eastAsia="Times New Roman" w:cs="Times New Roman"/>
          <w:szCs w:val="24"/>
        </w:rPr>
        <w:t xml:space="preserve">μοσπονδία που εκπροσωπεί τους </w:t>
      </w:r>
      <w:r>
        <w:rPr>
          <w:rFonts w:eastAsia="Times New Roman" w:cs="Times New Roman"/>
          <w:szCs w:val="24"/>
        </w:rPr>
        <w:t>στρατιωτικούς</w:t>
      </w:r>
      <w:r w:rsidRPr="00BE711D">
        <w:rPr>
          <w:rFonts w:eastAsia="Times New Roman" w:cs="Times New Roman"/>
          <w:szCs w:val="24"/>
        </w:rPr>
        <w:t xml:space="preserve"> είναι μία και αυτή είναι </w:t>
      </w:r>
      <w:r>
        <w:rPr>
          <w:rFonts w:eastAsia="Times New Roman" w:cs="Times New Roman"/>
          <w:szCs w:val="24"/>
        </w:rPr>
        <w:t>η ΠΟΜΕΝΣ. Δεν χ</w:t>
      </w:r>
      <w:r w:rsidRPr="00BE711D">
        <w:rPr>
          <w:rFonts w:eastAsia="Times New Roman" w:cs="Times New Roman"/>
          <w:szCs w:val="24"/>
        </w:rPr>
        <w:t xml:space="preserve">ρειάζεται να </w:t>
      </w:r>
      <w:r>
        <w:rPr>
          <w:rFonts w:eastAsia="Times New Roman" w:cs="Times New Roman"/>
          <w:szCs w:val="24"/>
        </w:rPr>
        <w:lastRenderedPageBreak/>
        <w:t>θεσμοθετηθεί άλλο όργανο εκπροσώπησης. Ό</w:t>
      </w:r>
      <w:r w:rsidRPr="00BE711D">
        <w:rPr>
          <w:rFonts w:eastAsia="Times New Roman" w:cs="Times New Roman"/>
          <w:szCs w:val="24"/>
        </w:rPr>
        <w:t xml:space="preserve">λες οι πρωτοβάθμιες ενώσεις </w:t>
      </w:r>
      <w:r>
        <w:rPr>
          <w:rFonts w:eastAsia="Times New Roman" w:cs="Times New Roman"/>
          <w:szCs w:val="24"/>
        </w:rPr>
        <w:t xml:space="preserve">έχουν </w:t>
      </w:r>
      <w:r w:rsidRPr="00BE711D">
        <w:rPr>
          <w:rFonts w:eastAsia="Times New Roman" w:cs="Times New Roman"/>
          <w:szCs w:val="24"/>
        </w:rPr>
        <w:t>κληθεί να ενταχθούν στις διαδικασίες</w:t>
      </w:r>
      <w:r>
        <w:rPr>
          <w:rFonts w:eastAsia="Times New Roman" w:cs="Times New Roman"/>
          <w:szCs w:val="24"/>
        </w:rPr>
        <w:t xml:space="preserve"> της.</w:t>
      </w:r>
    </w:p>
    <w:p w14:paraId="2967176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Κυρίες </w:t>
      </w:r>
      <w:r w:rsidRPr="00BE711D">
        <w:rPr>
          <w:rFonts w:eastAsia="Times New Roman" w:cs="Times New Roman"/>
          <w:szCs w:val="24"/>
        </w:rPr>
        <w:t>και κύριοι συνάδελφοι</w:t>
      </w:r>
      <w:r>
        <w:rPr>
          <w:rFonts w:eastAsia="Times New Roman" w:cs="Times New Roman"/>
          <w:szCs w:val="24"/>
        </w:rPr>
        <w:t>, θέλω να τονίσω</w:t>
      </w:r>
      <w:r w:rsidRPr="00BE711D">
        <w:rPr>
          <w:rFonts w:eastAsia="Times New Roman" w:cs="Times New Roman"/>
          <w:szCs w:val="24"/>
        </w:rPr>
        <w:t xml:space="preserve"> για μία ακόμη φορά την </w:t>
      </w:r>
      <w:r>
        <w:rPr>
          <w:rFonts w:eastAsia="Times New Roman" w:cs="Times New Roman"/>
          <w:szCs w:val="24"/>
        </w:rPr>
        <w:t>ιδεοληπτική αντιμετώπιση της Κ</w:t>
      </w:r>
      <w:r w:rsidRPr="00BE711D">
        <w:rPr>
          <w:rFonts w:eastAsia="Times New Roman" w:cs="Times New Roman"/>
          <w:szCs w:val="24"/>
        </w:rPr>
        <w:t xml:space="preserve">υβέρνησης </w:t>
      </w:r>
      <w:r>
        <w:rPr>
          <w:rFonts w:eastAsia="Times New Roman" w:cs="Times New Roman"/>
          <w:szCs w:val="24"/>
        </w:rPr>
        <w:t>ΣΥΡΙΖΑ</w:t>
      </w:r>
      <w:r w:rsidRPr="00BE711D">
        <w:rPr>
          <w:rFonts w:eastAsia="Times New Roman" w:cs="Times New Roman"/>
          <w:szCs w:val="24"/>
        </w:rPr>
        <w:t xml:space="preserve"> προς </w:t>
      </w:r>
      <w:r>
        <w:rPr>
          <w:rFonts w:eastAsia="Times New Roman" w:cs="Times New Roman"/>
          <w:szCs w:val="24"/>
        </w:rPr>
        <w:t xml:space="preserve">τις </w:t>
      </w:r>
      <w:r w:rsidRPr="00BE711D">
        <w:rPr>
          <w:rFonts w:eastAsia="Times New Roman" w:cs="Times New Roman"/>
          <w:szCs w:val="24"/>
        </w:rPr>
        <w:t>Ένοπλες Δυνάμεις</w:t>
      </w:r>
      <w:r>
        <w:rPr>
          <w:rFonts w:eastAsia="Times New Roman" w:cs="Times New Roman"/>
          <w:szCs w:val="24"/>
        </w:rPr>
        <w:t>. Α</w:t>
      </w:r>
      <w:r w:rsidRPr="00BE711D">
        <w:rPr>
          <w:rFonts w:eastAsia="Times New Roman" w:cs="Times New Roman"/>
          <w:szCs w:val="24"/>
        </w:rPr>
        <w:t>ντί να φέρετε ένα νομοσχέδιο που ρυθμίζει τις επιχειρησιακές ικανότητες και την αναβάθμιση των τριών όπλων των Ενόπλων Δυνάμεων</w:t>
      </w:r>
      <w:r>
        <w:rPr>
          <w:rFonts w:eastAsia="Times New Roman" w:cs="Times New Roman"/>
          <w:szCs w:val="24"/>
        </w:rPr>
        <w:t>,</w:t>
      </w:r>
      <w:r w:rsidRPr="00BE711D">
        <w:rPr>
          <w:rFonts w:eastAsia="Times New Roman" w:cs="Times New Roman"/>
          <w:szCs w:val="24"/>
        </w:rPr>
        <w:t xml:space="preserve"> </w:t>
      </w:r>
      <w:r>
        <w:rPr>
          <w:rFonts w:eastAsia="Times New Roman" w:cs="Times New Roman"/>
          <w:szCs w:val="24"/>
        </w:rPr>
        <w:t>φέρνετε και πάλι ένα νομοσχέδιο τακ</w:t>
      </w:r>
      <w:r w:rsidRPr="00BE711D">
        <w:rPr>
          <w:rFonts w:eastAsia="Times New Roman" w:cs="Times New Roman"/>
          <w:szCs w:val="24"/>
        </w:rPr>
        <w:t>τοποιήσεων και προεκλογικών εξυπηρετήσεων</w:t>
      </w:r>
      <w:r>
        <w:rPr>
          <w:rFonts w:eastAsia="Times New Roman" w:cs="Times New Roman"/>
          <w:szCs w:val="24"/>
        </w:rPr>
        <w:t>.</w:t>
      </w:r>
    </w:p>
    <w:p w14:paraId="2967176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νομο</w:t>
      </w:r>
      <w:r w:rsidRPr="00BE711D">
        <w:rPr>
          <w:rFonts w:eastAsia="Times New Roman" w:cs="Times New Roman"/>
          <w:szCs w:val="24"/>
        </w:rPr>
        <w:t>σχέδιο αυτό απαξιώνει τα φλέγοντα ζητήματα</w:t>
      </w:r>
      <w:r>
        <w:rPr>
          <w:rFonts w:eastAsia="Times New Roman" w:cs="Times New Roman"/>
          <w:szCs w:val="24"/>
        </w:rPr>
        <w:t>,</w:t>
      </w:r>
      <w:r w:rsidRPr="00BE711D">
        <w:rPr>
          <w:rFonts w:eastAsia="Times New Roman" w:cs="Times New Roman"/>
          <w:szCs w:val="24"/>
        </w:rPr>
        <w:t xml:space="preserve"> τα οποία απασχολούν τις Ένοπλες Δυνάμεις</w:t>
      </w:r>
      <w:r>
        <w:rPr>
          <w:rFonts w:eastAsia="Times New Roman" w:cs="Times New Roman"/>
          <w:szCs w:val="24"/>
        </w:rPr>
        <w:t xml:space="preserve"> κ</w:t>
      </w:r>
      <w:r w:rsidRPr="00BE711D">
        <w:rPr>
          <w:rFonts w:eastAsia="Times New Roman" w:cs="Times New Roman"/>
          <w:szCs w:val="24"/>
        </w:rPr>
        <w:t>αι</w:t>
      </w:r>
      <w:r>
        <w:rPr>
          <w:rFonts w:eastAsia="Times New Roman" w:cs="Times New Roman"/>
          <w:szCs w:val="24"/>
        </w:rPr>
        <w:t xml:space="preserve"> γι’</w:t>
      </w:r>
      <w:r w:rsidRPr="00BE711D">
        <w:rPr>
          <w:rFonts w:eastAsia="Times New Roman" w:cs="Times New Roman"/>
          <w:szCs w:val="24"/>
        </w:rPr>
        <w:t xml:space="preserve"> αυτό το καταψηφίζουμε </w:t>
      </w:r>
      <w:r>
        <w:rPr>
          <w:rFonts w:eastAsia="Times New Roman" w:cs="Times New Roman"/>
          <w:szCs w:val="24"/>
        </w:rPr>
        <w:t>επί της αρχής.</w:t>
      </w:r>
    </w:p>
    <w:p w14:paraId="2967176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9671763"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671764" w14:textId="77777777" w:rsidR="00711852" w:rsidRDefault="000A1C6E">
      <w:pPr>
        <w:spacing w:line="600" w:lineRule="auto"/>
        <w:ind w:firstLine="720"/>
        <w:jc w:val="both"/>
        <w:rPr>
          <w:rFonts w:eastAsia="Times New Roman" w:cs="Times New Roman"/>
          <w:szCs w:val="24"/>
        </w:rPr>
      </w:pPr>
      <w:r w:rsidRPr="006D772A">
        <w:rPr>
          <w:rFonts w:eastAsia="Times New Roman" w:cs="Times New Roman"/>
          <w:b/>
          <w:szCs w:val="24"/>
        </w:rPr>
        <w:t>ΠΡΟΕΔΡΕΥΩΝ (Γεώργιος Λαμπρούλης):</w:t>
      </w:r>
      <w:r>
        <w:rPr>
          <w:rFonts w:eastAsia="Times New Roman" w:cs="Times New Roman"/>
          <w:szCs w:val="24"/>
        </w:rPr>
        <w:t xml:space="preserve"> Τον λόγο έχει ο κ. Μπαλλής από τον ΣΥΡΙΖΑ.</w:t>
      </w:r>
    </w:p>
    <w:p w14:paraId="2967176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ΣΥΜΕΩΝ (ΜΑΚΗΣ) </w:t>
      </w:r>
      <w:r w:rsidRPr="00DF33AA">
        <w:rPr>
          <w:rFonts w:eastAsia="Times New Roman" w:cs="Times New Roman"/>
          <w:b/>
          <w:szCs w:val="24"/>
        </w:rPr>
        <w:t xml:space="preserve">ΜΠΑΛΛΗΣ: </w:t>
      </w:r>
      <w:r>
        <w:rPr>
          <w:rFonts w:eastAsia="Times New Roman" w:cs="Times New Roman"/>
          <w:szCs w:val="24"/>
        </w:rPr>
        <w:t>Ε</w:t>
      </w:r>
      <w:r w:rsidRPr="00BE711D">
        <w:rPr>
          <w:rFonts w:eastAsia="Times New Roman" w:cs="Times New Roman"/>
          <w:szCs w:val="24"/>
        </w:rPr>
        <w:t>υχαριστώ πολύ</w:t>
      </w:r>
      <w:r>
        <w:rPr>
          <w:rFonts w:eastAsia="Times New Roman" w:cs="Times New Roman"/>
          <w:szCs w:val="24"/>
        </w:rPr>
        <w:t>, κύριε Πρόεδρε.</w:t>
      </w:r>
    </w:p>
    <w:p w14:paraId="2967176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από την πρώτη συνεδρίαση </w:t>
      </w:r>
      <w:r w:rsidRPr="00BE711D">
        <w:rPr>
          <w:rFonts w:eastAsia="Times New Roman" w:cs="Times New Roman"/>
          <w:szCs w:val="24"/>
        </w:rPr>
        <w:t>της επιτροπής</w:t>
      </w:r>
      <w:r>
        <w:rPr>
          <w:rFonts w:eastAsia="Times New Roman" w:cs="Times New Roman"/>
          <w:szCs w:val="24"/>
        </w:rPr>
        <w:t>, α</w:t>
      </w:r>
      <w:r w:rsidRPr="00BE711D">
        <w:rPr>
          <w:rFonts w:eastAsia="Times New Roman" w:cs="Times New Roman"/>
          <w:szCs w:val="24"/>
        </w:rPr>
        <w:t>λλά και στη διάρκεια της σημερινής συζήτησης σε αυτό το νομοσχέδιο</w:t>
      </w:r>
      <w:r>
        <w:rPr>
          <w:rFonts w:eastAsia="Times New Roman" w:cs="Times New Roman"/>
          <w:szCs w:val="24"/>
        </w:rPr>
        <w:t>,</w:t>
      </w:r>
      <w:r w:rsidRPr="00BE711D">
        <w:rPr>
          <w:rFonts w:eastAsia="Times New Roman" w:cs="Times New Roman"/>
          <w:szCs w:val="24"/>
        </w:rPr>
        <w:t xml:space="preserve"> φάνηκαν </w:t>
      </w:r>
      <w:r w:rsidRPr="00BE711D">
        <w:rPr>
          <w:rFonts w:eastAsia="Times New Roman" w:cs="Times New Roman"/>
          <w:szCs w:val="24"/>
        </w:rPr>
        <w:lastRenderedPageBreak/>
        <w:t xml:space="preserve">οι </w:t>
      </w:r>
      <w:r>
        <w:rPr>
          <w:rFonts w:eastAsia="Times New Roman" w:cs="Times New Roman"/>
          <w:szCs w:val="24"/>
        </w:rPr>
        <w:t>δ</w:t>
      </w:r>
      <w:r w:rsidRPr="00BE711D">
        <w:rPr>
          <w:rFonts w:eastAsia="Times New Roman" w:cs="Times New Roman"/>
          <w:szCs w:val="24"/>
        </w:rPr>
        <w:t xml:space="preserve">ύο διαφορετικές λογικές σχετικά με τη λειτουργία του </w:t>
      </w:r>
      <w:r>
        <w:rPr>
          <w:rFonts w:eastAsia="Times New Roman" w:cs="Times New Roman"/>
          <w:szCs w:val="24"/>
        </w:rPr>
        <w:t>σ</w:t>
      </w:r>
      <w:r w:rsidRPr="00BE711D">
        <w:rPr>
          <w:rFonts w:eastAsia="Times New Roman" w:cs="Times New Roman"/>
          <w:szCs w:val="24"/>
        </w:rPr>
        <w:t>τρατού</w:t>
      </w:r>
      <w:r>
        <w:rPr>
          <w:rFonts w:eastAsia="Times New Roman" w:cs="Times New Roman"/>
          <w:szCs w:val="24"/>
        </w:rPr>
        <w:t>, τ</w:t>
      </w:r>
      <w:r w:rsidRPr="00BE711D">
        <w:rPr>
          <w:rFonts w:eastAsia="Times New Roman" w:cs="Times New Roman"/>
          <w:szCs w:val="24"/>
        </w:rPr>
        <w:t>ην αντιμετώπιση των ένστολων</w:t>
      </w:r>
      <w:r>
        <w:rPr>
          <w:rFonts w:eastAsia="Times New Roman" w:cs="Times New Roman"/>
          <w:szCs w:val="24"/>
        </w:rPr>
        <w:t>,</w:t>
      </w:r>
      <w:r w:rsidRPr="00BE711D">
        <w:rPr>
          <w:rFonts w:eastAsia="Times New Roman" w:cs="Times New Roman"/>
          <w:szCs w:val="24"/>
        </w:rPr>
        <w:t xml:space="preserve"> τη θέση τους και το</w:t>
      </w:r>
      <w:r>
        <w:rPr>
          <w:rFonts w:eastAsia="Times New Roman" w:cs="Times New Roman"/>
          <w:szCs w:val="24"/>
        </w:rPr>
        <w:t>ν</w:t>
      </w:r>
      <w:r w:rsidRPr="00BE711D">
        <w:rPr>
          <w:rFonts w:eastAsia="Times New Roman" w:cs="Times New Roman"/>
          <w:szCs w:val="24"/>
        </w:rPr>
        <w:t xml:space="preserve"> ρόλο </w:t>
      </w:r>
      <w:r>
        <w:rPr>
          <w:rFonts w:eastAsia="Times New Roman" w:cs="Times New Roman"/>
          <w:szCs w:val="24"/>
        </w:rPr>
        <w:t>τους,</w:t>
      </w:r>
      <w:r w:rsidRPr="00BE711D">
        <w:rPr>
          <w:rFonts w:eastAsia="Times New Roman" w:cs="Times New Roman"/>
          <w:szCs w:val="24"/>
        </w:rPr>
        <w:t xml:space="preserve"> τ</w:t>
      </w:r>
      <w:r>
        <w:rPr>
          <w:rFonts w:eastAsia="Times New Roman" w:cs="Times New Roman"/>
          <w:szCs w:val="24"/>
        </w:rPr>
        <w:t>ις υποχρεώσεις και τα δικαιώματά</w:t>
      </w:r>
      <w:r w:rsidRPr="00BE711D">
        <w:rPr>
          <w:rFonts w:eastAsia="Times New Roman" w:cs="Times New Roman"/>
          <w:szCs w:val="24"/>
        </w:rPr>
        <w:t xml:space="preserve"> </w:t>
      </w:r>
      <w:r>
        <w:rPr>
          <w:rFonts w:eastAsia="Times New Roman" w:cs="Times New Roman"/>
          <w:szCs w:val="24"/>
        </w:rPr>
        <w:t xml:space="preserve">τους. </w:t>
      </w:r>
    </w:p>
    <w:p w14:paraId="2967176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w:t>
      </w:r>
      <w:r w:rsidRPr="00BE711D">
        <w:rPr>
          <w:rFonts w:eastAsia="Times New Roman" w:cs="Times New Roman"/>
          <w:szCs w:val="24"/>
        </w:rPr>
        <w:t xml:space="preserve"> μία αντίληψη θέλει το</w:t>
      </w:r>
      <w:r>
        <w:rPr>
          <w:rFonts w:eastAsia="Times New Roman" w:cs="Times New Roman"/>
          <w:szCs w:val="24"/>
        </w:rPr>
        <w:t>ν</w:t>
      </w:r>
      <w:r w:rsidRPr="00BE711D">
        <w:rPr>
          <w:rFonts w:eastAsia="Times New Roman" w:cs="Times New Roman"/>
          <w:szCs w:val="24"/>
        </w:rPr>
        <w:t xml:space="preserve"> στρατό και </w:t>
      </w:r>
      <w:r>
        <w:rPr>
          <w:rFonts w:eastAsia="Times New Roman" w:cs="Times New Roman"/>
          <w:szCs w:val="24"/>
        </w:rPr>
        <w:t>τ</w:t>
      </w:r>
      <w:r w:rsidRPr="00BE711D">
        <w:rPr>
          <w:rFonts w:eastAsia="Times New Roman" w:cs="Times New Roman"/>
          <w:szCs w:val="24"/>
        </w:rPr>
        <w:t xml:space="preserve">ο </w:t>
      </w:r>
      <w:r>
        <w:rPr>
          <w:rFonts w:eastAsia="Times New Roman" w:cs="Times New Roman"/>
          <w:szCs w:val="24"/>
        </w:rPr>
        <w:t>έμψυχο</w:t>
      </w:r>
      <w:r w:rsidRPr="00BE711D">
        <w:rPr>
          <w:rFonts w:eastAsia="Times New Roman" w:cs="Times New Roman"/>
          <w:szCs w:val="24"/>
        </w:rPr>
        <w:t xml:space="preserve"> δυναμικό του να υπάρχουν και να λειτουργούν ξεχωριστά και αυτόνομα</w:t>
      </w:r>
      <w:r>
        <w:rPr>
          <w:rFonts w:eastAsia="Times New Roman" w:cs="Times New Roman"/>
          <w:szCs w:val="24"/>
        </w:rPr>
        <w:t>,</w:t>
      </w:r>
      <w:r w:rsidRPr="00BE711D">
        <w:rPr>
          <w:rFonts w:eastAsia="Times New Roman" w:cs="Times New Roman"/>
          <w:szCs w:val="24"/>
        </w:rPr>
        <w:t xml:space="preserve"> ασχέτως του τι ισχύει και τι συμβαίνει στο ευρύτερο περιβάλλον και τον κοινωνικό χώρο</w:t>
      </w:r>
      <w:r>
        <w:rPr>
          <w:rFonts w:eastAsia="Times New Roman" w:cs="Times New Roman"/>
          <w:szCs w:val="24"/>
        </w:rPr>
        <w:t>, σ</w:t>
      </w:r>
      <w:r w:rsidRPr="00BE711D">
        <w:rPr>
          <w:rFonts w:eastAsia="Times New Roman" w:cs="Times New Roman"/>
          <w:szCs w:val="24"/>
        </w:rPr>
        <w:t>αν ένα κλειστό σύστημα διατήρησης και αναπαραγωγής μιας ιδιαίτερης σχέσης εξουσίας και ιεραρχίας</w:t>
      </w:r>
      <w:r>
        <w:rPr>
          <w:rFonts w:eastAsia="Times New Roman" w:cs="Times New Roman"/>
          <w:szCs w:val="24"/>
        </w:rPr>
        <w:t>, ξ</w:t>
      </w:r>
      <w:r w:rsidRPr="00BE711D">
        <w:rPr>
          <w:rFonts w:eastAsia="Times New Roman" w:cs="Times New Roman"/>
          <w:szCs w:val="24"/>
        </w:rPr>
        <w:t>έχωρα από κοινωνικές εξελίξεις</w:t>
      </w:r>
      <w:r>
        <w:rPr>
          <w:rFonts w:eastAsia="Times New Roman" w:cs="Times New Roman"/>
          <w:szCs w:val="24"/>
        </w:rPr>
        <w:t>,</w:t>
      </w:r>
      <w:r w:rsidRPr="00BE711D">
        <w:rPr>
          <w:rFonts w:eastAsia="Times New Roman" w:cs="Times New Roman"/>
          <w:szCs w:val="24"/>
        </w:rPr>
        <w:t xml:space="preserve"> αναγκαιότητες</w:t>
      </w:r>
      <w:r>
        <w:rPr>
          <w:rFonts w:eastAsia="Times New Roman" w:cs="Times New Roman"/>
          <w:szCs w:val="24"/>
        </w:rPr>
        <w:t>,</w:t>
      </w:r>
      <w:r w:rsidRPr="00BE711D">
        <w:rPr>
          <w:rFonts w:eastAsia="Times New Roman" w:cs="Times New Roman"/>
          <w:szCs w:val="24"/>
        </w:rPr>
        <w:t xml:space="preserve"> ξέχωρα από τα ανθρώπινα και κοινωνικά </w:t>
      </w:r>
      <w:r>
        <w:rPr>
          <w:rFonts w:eastAsia="Times New Roman" w:cs="Times New Roman"/>
          <w:szCs w:val="24"/>
        </w:rPr>
        <w:t>χ</w:t>
      </w:r>
      <w:r w:rsidRPr="00BE711D">
        <w:rPr>
          <w:rFonts w:eastAsia="Times New Roman" w:cs="Times New Roman"/>
          <w:szCs w:val="24"/>
        </w:rPr>
        <w:t>αρακτηριστικά που πρέπει να έχει η διαχείριση των ανθρώπινων πόρων των Ενόπλων Δυνάμεων</w:t>
      </w:r>
      <w:r>
        <w:rPr>
          <w:rFonts w:eastAsia="Times New Roman" w:cs="Times New Roman"/>
          <w:szCs w:val="24"/>
        </w:rPr>
        <w:t xml:space="preserve">. </w:t>
      </w:r>
    </w:p>
    <w:p w14:paraId="2967176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w:t>
      </w:r>
      <w:r w:rsidRPr="00BE711D">
        <w:rPr>
          <w:rFonts w:eastAsia="Times New Roman" w:cs="Times New Roman"/>
          <w:szCs w:val="24"/>
        </w:rPr>
        <w:t xml:space="preserve"> άλλη αντίληψη </w:t>
      </w:r>
      <w:r>
        <w:rPr>
          <w:rFonts w:eastAsia="Times New Roman" w:cs="Times New Roman"/>
          <w:szCs w:val="24"/>
        </w:rPr>
        <w:t xml:space="preserve">είναι αυτή </w:t>
      </w:r>
      <w:r w:rsidRPr="00BE711D">
        <w:rPr>
          <w:rFonts w:eastAsia="Times New Roman" w:cs="Times New Roman"/>
          <w:szCs w:val="24"/>
        </w:rPr>
        <w:t>που βλέπει το</w:t>
      </w:r>
      <w:r>
        <w:rPr>
          <w:rFonts w:eastAsia="Times New Roman" w:cs="Times New Roman"/>
          <w:szCs w:val="24"/>
        </w:rPr>
        <w:t>ν</w:t>
      </w:r>
      <w:r w:rsidRPr="00BE711D">
        <w:rPr>
          <w:rFonts w:eastAsia="Times New Roman" w:cs="Times New Roman"/>
          <w:szCs w:val="24"/>
        </w:rPr>
        <w:t xml:space="preserve"> </w:t>
      </w:r>
      <w:r>
        <w:rPr>
          <w:rFonts w:eastAsia="Times New Roman" w:cs="Times New Roman"/>
          <w:szCs w:val="24"/>
        </w:rPr>
        <w:t>σ</w:t>
      </w:r>
      <w:r w:rsidRPr="00BE711D">
        <w:rPr>
          <w:rFonts w:eastAsia="Times New Roman" w:cs="Times New Roman"/>
          <w:szCs w:val="24"/>
        </w:rPr>
        <w:t xml:space="preserve">τρατό και τους ένστολους ως οργανικό μέρος της ίδιας </w:t>
      </w:r>
      <w:r>
        <w:rPr>
          <w:rFonts w:eastAsia="Times New Roman" w:cs="Times New Roman"/>
          <w:szCs w:val="24"/>
        </w:rPr>
        <w:t xml:space="preserve">της </w:t>
      </w:r>
      <w:r w:rsidRPr="00BE711D">
        <w:rPr>
          <w:rFonts w:eastAsia="Times New Roman" w:cs="Times New Roman"/>
          <w:szCs w:val="24"/>
        </w:rPr>
        <w:t>κοινωνίας</w:t>
      </w:r>
      <w:r>
        <w:rPr>
          <w:rFonts w:eastAsia="Times New Roman" w:cs="Times New Roman"/>
          <w:szCs w:val="24"/>
        </w:rPr>
        <w:t>, φ</w:t>
      </w:r>
      <w:r w:rsidRPr="00BE711D">
        <w:rPr>
          <w:rFonts w:eastAsia="Times New Roman" w:cs="Times New Roman"/>
          <w:szCs w:val="24"/>
        </w:rPr>
        <w:t>υσικά με όλες τις απαιτήσεις που προκύπτουν από το</w:t>
      </w:r>
      <w:r>
        <w:rPr>
          <w:rFonts w:eastAsia="Times New Roman" w:cs="Times New Roman"/>
          <w:szCs w:val="24"/>
        </w:rPr>
        <w:t>ν</w:t>
      </w:r>
      <w:r w:rsidRPr="00BE711D">
        <w:rPr>
          <w:rFonts w:eastAsia="Times New Roman" w:cs="Times New Roman"/>
          <w:szCs w:val="24"/>
        </w:rPr>
        <w:t xml:space="preserve"> ρόλο και την αποστολή </w:t>
      </w:r>
      <w:r>
        <w:rPr>
          <w:rFonts w:eastAsia="Times New Roman" w:cs="Times New Roman"/>
          <w:szCs w:val="24"/>
        </w:rPr>
        <w:t>τους, δηλαδή την ά</w:t>
      </w:r>
      <w:r w:rsidRPr="00BE711D">
        <w:rPr>
          <w:rFonts w:eastAsia="Times New Roman" w:cs="Times New Roman"/>
          <w:szCs w:val="24"/>
        </w:rPr>
        <w:t>μυνα της χώρας</w:t>
      </w:r>
      <w:r>
        <w:rPr>
          <w:rFonts w:eastAsia="Times New Roman" w:cs="Times New Roman"/>
          <w:szCs w:val="24"/>
        </w:rPr>
        <w:t>, την</w:t>
      </w:r>
      <w:r w:rsidRPr="00BE711D">
        <w:rPr>
          <w:rFonts w:eastAsia="Times New Roman" w:cs="Times New Roman"/>
          <w:szCs w:val="24"/>
        </w:rPr>
        <w:t xml:space="preserve"> προστασία των συνόρων</w:t>
      </w:r>
      <w:r>
        <w:rPr>
          <w:rFonts w:eastAsia="Times New Roman" w:cs="Times New Roman"/>
          <w:szCs w:val="24"/>
        </w:rPr>
        <w:t>,</w:t>
      </w:r>
      <w:r w:rsidRPr="00BE711D">
        <w:rPr>
          <w:rFonts w:eastAsia="Times New Roman" w:cs="Times New Roman"/>
          <w:szCs w:val="24"/>
        </w:rPr>
        <w:t xml:space="preserve"> </w:t>
      </w:r>
      <w:r>
        <w:rPr>
          <w:rFonts w:eastAsia="Times New Roman" w:cs="Times New Roman"/>
          <w:szCs w:val="24"/>
        </w:rPr>
        <w:t xml:space="preserve">την </w:t>
      </w:r>
      <w:r w:rsidRPr="00BE711D">
        <w:rPr>
          <w:rFonts w:eastAsia="Times New Roman" w:cs="Times New Roman"/>
          <w:szCs w:val="24"/>
        </w:rPr>
        <w:t>προάσπιση των εθνικών συμφερόντων</w:t>
      </w:r>
      <w:r>
        <w:rPr>
          <w:rFonts w:eastAsia="Times New Roman" w:cs="Times New Roman"/>
          <w:szCs w:val="24"/>
        </w:rPr>
        <w:t>,</w:t>
      </w:r>
      <w:r w:rsidRPr="00BE711D">
        <w:rPr>
          <w:rFonts w:eastAsia="Times New Roman" w:cs="Times New Roman"/>
          <w:szCs w:val="24"/>
        </w:rPr>
        <w:t xml:space="preserve"> με ανθρώπους όμως που είναι μέλη της κοινωνίας</w:t>
      </w:r>
      <w:r>
        <w:rPr>
          <w:rFonts w:eastAsia="Times New Roman" w:cs="Times New Roman"/>
          <w:szCs w:val="24"/>
        </w:rPr>
        <w:t>,</w:t>
      </w:r>
      <w:r w:rsidRPr="00BE711D">
        <w:rPr>
          <w:rFonts w:eastAsia="Times New Roman" w:cs="Times New Roman"/>
          <w:szCs w:val="24"/>
        </w:rPr>
        <w:t xml:space="preserve"> με υποχρεώσεις λόγω της θέσης </w:t>
      </w:r>
      <w:r>
        <w:rPr>
          <w:rFonts w:eastAsia="Times New Roman" w:cs="Times New Roman"/>
          <w:szCs w:val="24"/>
        </w:rPr>
        <w:t xml:space="preserve">τους, αλλά και με δικαιώματα. </w:t>
      </w:r>
    </w:p>
    <w:p w14:paraId="2967176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Είναι α</w:t>
      </w:r>
      <w:r w:rsidRPr="00BE711D">
        <w:rPr>
          <w:rFonts w:eastAsia="Times New Roman" w:cs="Times New Roman"/>
          <w:szCs w:val="24"/>
        </w:rPr>
        <w:t>ντίληψη που πρεσβεύει ότι με αυτόν τον τρόπο</w:t>
      </w:r>
      <w:r>
        <w:rPr>
          <w:rFonts w:eastAsia="Times New Roman" w:cs="Times New Roman"/>
          <w:szCs w:val="24"/>
        </w:rPr>
        <w:t>,</w:t>
      </w:r>
      <w:r w:rsidRPr="00BE711D">
        <w:rPr>
          <w:rFonts w:eastAsia="Times New Roman" w:cs="Times New Roman"/>
          <w:szCs w:val="24"/>
        </w:rPr>
        <w:t xml:space="preserve"> δηλαδή με αναγνώριση των δικαιωμάτων των ένστολων</w:t>
      </w:r>
      <w:r>
        <w:rPr>
          <w:rFonts w:eastAsia="Times New Roman" w:cs="Times New Roman"/>
          <w:szCs w:val="24"/>
        </w:rPr>
        <w:t>, σεβασμό της προσωπικότητά</w:t>
      </w:r>
      <w:r w:rsidRPr="00BE711D">
        <w:rPr>
          <w:rFonts w:eastAsia="Times New Roman" w:cs="Times New Roman"/>
          <w:szCs w:val="24"/>
        </w:rPr>
        <w:t xml:space="preserve">ς </w:t>
      </w:r>
      <w:r>
        <w:rPr>
          <w:rFonts w:eastAsia="Times New Roman" w:cs="Times New Roman"/>
          <w:szCs w:val="24"/>
        </w:rPr>
        <w:lastRenderedPageBreak/>
        <w:t>τους,</w:t>
      </w:r>
      <w:r w:rsidRPr="00BE711D">
        <w:rPr>
          <w:rFonts w:eastAsia="Times New Roman" w:cs="Times New Roman"/>
          <w:szCs w:val="24"/>
        </w:rPr>
        <w:t xml:space="preserve"> με λογική στην αντιμετώπιση των προβλημάτων</w:t>
      </w:r>
      <w:r>
        <w:rPr>
          <w:rFonts w:eastAsia="Times New Roman" w:cs="Times New Roman"/>
          <w:szCs w:val="24"/>
        </w:rPr>
        <w:t>, σε</w:t>
      </w:r>
      <w:r w:rsidRPr="00BE711D">
        <w:rPr>
          <w:rFonts w:eastAsia="Times New Roman" w:cs="Times New Roman"/>
          <w:szCs w:val="24"/>
        </w:rPr>
        <w:t>βα</w:t>
      </w:r>
      <w:r>
        <w:rPr>
          <w:rFonts w:eastAsia="Times New Roman" w:cs="Times New Roman"/>
          <w:szCs w:val="24"/>
        </w:rPr>
        <w:t>σ</w:t>
      </w:r>
      <w:r w:rsidRPr="00BE711D">
        <w:rPr>
          <w:rFonts w:eastAsia="Times New Roman" w:cs="Times New Roman"/>
          <w:szCs w:val="24"/>
        </w:rPr>
        <w:t xml:space="preserve">μό στην ιεραρχία και την αναγκαία πειθαρχία αλλά </w:t>
      </w:r>
      <w:r>
        <w:rPr>
          <w:rFonts w:eastAsia="Times New Roman" w:cs="Times New Roman"/>
          <w:szCs w:val="24"/>
        </w:rPr>
        <w:t xml:space="preserve">και </w:t>
      </w:r>
      <w:r w:rsidRPr="00BE711D">
        <w:rPr>
          <w:rFonts w:eastAsia="Times New Roman" w:cs="Times New Roman"/>
          <w:szCs w:val="24"/>
        </w:rPr>
        <w:t>με ισοτιμία</w:t>
      </w:r>
      <w:r>
        <w:rPr>
          <w:rFonts w:eastAsia="Times New Roman" w:cs="Times New Roman"/>
          <w:szCs w:val="24"/>
        </w:rPr>
        <w:t>,</w:t>
      </w:r>
      <w:r w:rsidRPr="00BE711D">
        <w:rPr>
          <w:rFonts w:eastAsia="Times New Roman" w:cs="Times New Roman"/>
          <w:szCs w:val="24"/>
        </w:rPr>
        <w:t xml:space="preserve"> δικαιοσύνη και διάθεση κατανόησης</w:t>
      </w:r>
      <w:r>
        <w:rPr>
          <w:rFonts w:eastAsia="Times New Roman" w:cs="Times New Roman"/>
          <w:szCs w:val="24"/>
        </w:rPr>
        <w:t>, ε</w:t>
      </w:r>
      <w:r w:rsidRPr="00BE711D">
        <w:rPr>
          <w:rFonts w:eastAsia="Times New Roman" w:cs="Times New Roman"/>
          <w:szCs w:val="24"/>
        </w:rPr>
        <w:t>ν τέλει ένα στρατό με στελέχη που έχουν υψηλό φρόνημα</w:t>
      </w:r>
      <w:r>
        <w:rPr>
          <w:rFonts w:eastAsia="Times New Roman" w:cs="Times New Roman"/>
          <w:szCs w:val="24"/>
        </w:rPr>
        <w:t>,</w:t>
      </w:r>
      <w:r w:rsidRPr="00BE711D">
        <w:rPr>
          <w:rFonts w:eastAsia="Times New Roman" w:cs="Times New Roman"/>
          <w:szCs w:val="24"/>
        </w:rPr>
        <w:t xml:space="preserve"> έχεις και πιο αποτελεσματικό στρατό</w:t>
      </w:r>
      <w:r>
        <w:rPr>
          <w:rFonts w:eastAsia="Times New Roman" w:cs="Times New Roman"/>
          <w:szCs w:val="24"/>
        </w:rPr>
        <w:t>.</w:t>
      </w:r>
    </w:p>
    <w:p w14:paraId="2967176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w:t>
      </w:r>
      <w:r w:rsidRPr="00BE711D">
        <w:rPr>
          <w:rFonts w:eastAsia="Times New Roman" w:cs="Times New Roman"/>
          <w:szCs w:val="24"/>
        </w:rPr>
        <w:t xml:space="preserve">ίμαι βέβαιος ότι αν όχι σε όλους </w:t>
      </w:r>
      <w:r>
        <w:rPr>
          <w:rFonts w:eastAsia="Times New Roman" w:cs="Times New Roman"/>
          <w:szCs w:val="24"/>
        </w:rPr>
        <w:t>μας,</w:t>
      </w:r>
      <w:r w:rsidRPr="00BE711D">
        <w:rPr>
          <w:rFonts w:eastAsia="Times New Roman" w:cs="Times New Roman"/>
          <w:szCs w:val="24"/>
        </w:rPr>
        <w:t xml:space="preserve"> τουλάχιστον στους περισσότερους</w:t>
      </w:r>
      <w:r>
        <w:rPr>
          <w:rFonts w:eastAsia="Times New Roman" w:cs="Times New Roman"/>
          <w:szCs w:val="24"/>
        </w:rPr>
        <w:t>,</w:t>
      </w:r>
      <w:r w:rsidRPr="00BE711D">
        <w:rPr>
          <w:rFonts w:eastAsia="Times New Roman" w:cs="Times New Roman"/>
          <w:szCs w:val="24"/>
        </w:rPr>
        <w:t xml:space="preserve"> είναι γνωστή από τα χρόνια της θητείας η φράση που λέει </w:t>
      </w:r>
      <w:r>
        <w:rPr>
          <w:rFonts w:eastAsia="Times New Roman" w:cs="Times New Roman"/>
          <w:szCs w:val="24"/>
        </w:rPr>
        <w:t>«</w:t>
      </w:r>
      <w:r w:rsidRPr="00BE711D">
        <w:rPr>
          <w:rFonts w:eastAsia="Times New Roman" w:cs="Times New Roman"/>
          <w:szCs w:val="24"/>
        </w:rPr>
        <w:t>εκεί που τελειώνει η λογική</w:t>
      </w:r>
      <w:r>
        <w:rPr>
          <w:rFonts w:eastAsia="Times New Roman" w:cs="Times New Roman"/>
          <w:szCs w:val="24"/>
        </w:rPr>
        <w:t>,</w:t>
      </w:r>
      <w:r w:rsidRPr="00BE711D">
        <w:rPr>
          <w:rFonts w:eastAsia="Times New Roman" w:cs="Times New Roman"/>
          <w:szCs w:val="24"/>
        </w:rPr>
        <w:t xml:space="preserve"> αρχίζει ο στρατός</w:t>
      </w:r>
      <w:r>
        <w:rPr>
          <w:rFonts w:eastAsia="Times New Roman" w:cs="Times New Roman"/>
          <w:szCs w:val="24"/>
        </w:rPr>
        <w:t>». Είναι δυνατόν ακόμη σήμερα ο σ</w:t>
      </w:r>
      <w:r w:rsidRPr="00BE711D">
        <w:rPr>
          <w:rFonts w:eastAsia="Times New Roman" w:cs="Times New Roman"/>
          <w:szCs w:val="24"/>
        </w:rPr>
        <w:t xml:space="preserve">τρατός να λειτουργεί </w:t>
      </w:r>
      <w:r>
        <w:rPr>
          <w:rFonts w:eastAsia="Times New Roman" w:cs="Times New Roman"/>
          <w:szCs w:val="24"/>
        </w:rPr>
        <w:t>έ</w:t>
      </w:r>
      <w:r w:rsidRPr="00BE711D">
        <w:rPr>
          <w:rFonts w:eastAsia="Times New Roman" w:cs="Times New Roman"/>
          <w:szCs w:val="24"/>
        </w:rPr>
        <w:t>τσι</w:t>
      </w:r>
      <w:r>
        <w:rPr>
          <w:rFonts w:eastAsia="Times New Roman" w:cs="Times New Roman"/>
          <w:szCs w:val="24"/>
        </w:rPr>
        <w:t>; Ε</w:t>
      </w:r>
      <w:r w:rsidRPr="00BE711D">
        <w:rPr>
          <w:rFonts w:eastAsia="Times New Roman" w:cs="Times New Roman"/>
          <w:szCs w:val="24"/>
        </w:rPr>
        <w:t xml:space="preserve">ίναι δυνατόν να αγνοούμε τι συμβαίνει στην οργάνωση και λειτουργία του στρατεύματος όλων των υπόλοιπων </w:t>
      </w:r>
      <w:r>
        <w:rPr>
          <w:rFonts w:eastAsia="Times New Roman" w:cs="Times New Roman"/>
          <w:szCs w:val="24"/>
        </w:rPr>
        <w:t>ε</w:t>
      </w:r>
      <w:r w:rsidRPr="00BE711D">
        <w:rPr>
          <w:rFonts w:eastAsia="Times New Roman" w:cs="Times New Roman"/>
          <w:szCs w:val="24"/>
        </w:rPr>
        <w:t>υρωπαϊκών κρατών</w:t>
      </w:r>
      <w:r>
        <w:rPr>
          <w:rFonts w:eastAsia="Times New Roman" w:cs="Times New Roman"/>
          <w:szCs w:val="24"/>
        </w:rPr>
        <w:t>,</w:t>
      </w:r>
      <w:r w:rsidRPr="00BE711D">
        <w:rPr>
          <w:rFonts w:eastAsia="Times New Roman" w:cs="Times New Roman"/>
          <w:szCs w:val="24"/>
        </w:rPr>
        <w:t xml:space="preserve"> </w:t>
      </w:r>
      <w:r>
        <w:rPr>
          <w:rFonts w:eastAsia="Times New Roman" w:cs="Times New Roman"/>
          <w:szCs w:val="24"/>
        </w:rPr>
        <w:t>ν</w:t>
      </w:r>
      <w:r w:rsidRPr="00BE711D">
        <w:rPr>
          <w:rFonts w:eastAsia="Times New Roman" w:cs="Times New Roman"/>
          <w:szCs w:val="24"/>
        </w:rPr>
        <w:t>αι και στη Φι</w:t>
      </w:r>
      <w:r>
        <w:rPr>
          <w:rFonts w:eastAsia="Times New Roman" w:cs="Times New Roman"/>
          <w:szCs w:val="24"/>
        </w:rPr>
        <w:t>ν</w:t>
      </w:r>
      <w:r w:rsidRPr="00BE711D">
        <w:rPr>
          <w:rFonts w:eastAsia="Times New Roman" w:cs="Times New Roman"/>
          <w:szCs w:val="24"/>
        </w:rPr>
        <w:t>λανδία και στη Σουηδία και αλλού</w:t>
      </w:r>
      <w:r>
        <w:rPr>
          <w:rFonts w:eastAsia="Times New Roman" w:cs="Times New Roman"/>
          <w:szCs w:val="24"/>
        </w:rPr>
        <w:t xml:space="preserve">; </w:t>
      </w:r>
    </w:p>
    <w:p w14:paraId="2967176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w:t>
      </w:r>
      <w:r w:rsidRPr="00BE711D">
        <w:rPr>
          <w:rFonts w:eastAsia="Times New Roman" w:cs="Times New Roman"/>
          <w:szCs w:val="24"/>
        </w:rPr>
        <w:t>ίναι δυνατό ρυθμίσεις που εισάγουν</w:t>
      </w:r>
      <w:r>
        <w:rPr>
          <w:rFonts w:eastAsia="Times New Roman" w:cs="Times New Roman"/>
          <w:szCs w:val="24"/>
        </w:rPr>
        <w:t>,</w:t>
      </w:r>
      <w:r w:rsidRPr="00BE711D">
        <w:rPr>
          <w:rFonts w:eastAsia="Times New Roman" w:cs="Times New Roman"/>
          <w:szCs w:val="24"/>
        </w:rPr>
        <w:t xml:space="preserve"> </w:t>
      </w:r>
      <w:r>
        <w:rPr>
          <w:rFonts w:eastAsia="Times New Roman" w:cs="Times New Roman"/>
          <w:szCs w:val="24"/>
        </w:rPr>
        <w:t>με</w:t>
      </w:r>
      <w:r w:rsidRPr="00BE711D">
        <w:rPr>
          <w:rFonts w:eastAsia="Times New Roman" w:cs="Times New Roman"/>
          <w:szCs w:val="24"/>
        </w:rPr>
        <w:t xml:space="preserve"> διστακτικ</w:t>
      </w:r>
      <w:r>
        <w:rPr>
          <w:rFonts w:eastAsia="Times New Roman" w:cs="Times New Roman"/>
          <w:szCs w:val="24"/>
        </w:rPr>
        <w:t>ά</w:t>
      </w:r>
      <w:r w:rsidRPr="00BE711D">
        <w:rPr>
          <w:rFonts w:eastAsia="Times New Roman" w:cs="Times New Roman"/>
          <w:szCs w:val="24"/>
        </w:rPr>
        <w:t xml:space="preserve"> μάλιστα βήματα</w:t>
      </w:r>
      <w:r>
        <w:rPr>
          <w:rFonts w:eastAsia="Times New Roman" w:cs="Times New Roman"/>
          <w:szCs w:val="24"/>
        </w:rPr>
        <w:t>, τη δ</w:t>
      </w:r>
      <w:r w:rsidRPr="00BE711D">
        <w:rPr>
          <w:rFonts w:eastAsia="Times New Roman" w:cs="Times New Roman"/>
          <w:szCs w:val="24"/>
        </w:rPr>
        <w:t>ημοκρατική αντίληψη στο στρατό</w:t>
      </w:r>
      <w:r>
        <w:rPr>
          <w:rFonts w:eastAsia="Times New Roman" w:cs="Times New Roman"/>
          <w:szCs w:val="24"/>
        </w:rPr>
        <w:t>,</w:t>
      </w:r>
      <w:r w:rsidRPr="00BE711D">
        <w:rPr>
          <w:rFonts w:eastAsia="Times New Roman" w:cs="Times New Roman"/>
          <w:szCs w:val="24"/>
        </w:rPr>
        <w:t xml:space="preserve"> να απορρίπτονται ως </w:t>
      </w:r>
      <w:r>
        <w:rPr>
          <w:rFonts w:eastAsia="Times New Roman" w:cs="Times New Roman"/>
          <w:szCs w:val="24"/>
        </w:rPr>
        <w:t>«</w:t>
      </w:r>
      <w:r w:rsidRPr="00BE711D">
        <w:rPr>
          <w:rFonts w:eastAsia="Times New Roman" w:cs="Times New Roman"/>
          <w:szCs w:val="24"/>
        </w:rPr>
        <w:t>επικίνδυνες</w:t>
      </w:r>
      <w:r>
        <w:rPr>
          <w:rFonts w:eastAsia="Times New Roman" w:cs="Times New Roman"/>
          <w:szCs w:val="24"/>
        </w:rPr>
        <w:t>»; Έ</w:t>
      </w:r>
      <w:r w:rsidRPr="00BE711D">
        <w:rPr>
          <w:rFonts w:eastAsia="Times New Roman" w:cs="Times New Roman"/>
          <w:szCs w:val="24"/>
        </w:rPr>
        <w:t xml:space="preserve">νας στρατός </w:t>
      </w:r>
      <w:r>
        <w:rPr>
          <w:rFonts w:eastAsia="Times New Roman" w:cs="Times New Roman"/>
          <w:szCs w:val="24"/>
        </w:rPr>
        <w:t>με δ</w:t>
      </w:r>
      <w:r w:rsidRPr="00BE711D">
        <w:rPr>
          <w:rFonts w:eastAsia="Times New Roman" w:cs="Times New Roman"/>
          <w:szCs w:val="24"/>
        </w:rPr>
        <w:t xml:space="preserve">ημοκρατική αντίληψη και λειτουργία είναι η καλύτερη διασφάλιση ότι παραμένει αυστηρά και </w:t>
      </w:r>
      <w:r>
        <w:rPr>
          <w:rFonts w:eastAsia="Times New Roman" w:cs="Times New Roman"/>
          <w:szCs w:val="24"/>
        </w:rPr>
        <w:t>πιστά</w:t>
      </w:r>
      <w:r w:rsidRPr="00BE711D">
        <w:rPr>
          <w:rFonts w:eastAsia="Times New Roman" w:cs="Times New Roman"/>
          <w:szCs w:val="24"/>
        </w:rPr>
        <w:t xml:space="preserve"> στα καθήκοντά του και μόνο</w:t>
      </w:r>
      <w:r>
        <w:rPr>
          <w:rFonts w:eastAsia="Times New Roman" w:cs="Times New Roman"/>
          <w:szCs w:val="24"/>
        </w:rPr>
        <w:t xml:space="preserve">. </w:t>
      </w:r>
    </w:p>
    <w:p w14:paraId="2967176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w:t>
      </w:r>
      <w:r w:rsidRPr="00BE711D">
        <w:rPr>
          <w:rFonts w:eastAsia="Times New Roman" w:cs="Times New Roman"/>
          <w:szCs w:val="24"/>
        </w:rPr>
        <w:t xml:space="preserve">νέφερε </w:t>
      </w:r>
      <w:r>
        <w:rPr>
          <w:rFonts w:eastAsia="Times New Roman" w:cs="Times New Roman"/>
          <w:szCs w:val="24"/>
        </w:rPr>
        <w:t>ο εισηγητής της Α</w:t>
      </w:r>
      <w:r w:rsidRPr="00BE711D">
        <w:rPr>
          <w:rFonts w:eastAsia="Times New Roman" w:cs="Times New Roman"/>
          <w:szCs w:val="24"/>
        </w:rPr>
        <w:t>ντιπολίτευση</w:t>
      </w:r>
      <w:r>
        <w:rPr>
          <w:rFonts w:eastAsia="Times New Roman" w:cs="Times New Roman"/>
          <w:szCs w:val="24"/>
        </w:rPr>
        <w:t>ς</w:t>
      </w:r>
      <w:r w:rsidRPr="00BE711D">
        <w:rPr>
          <w:rFonts w:eastAsia="Times New Roman" w:cs="Times New Roman"/>
          <w:szCs w:val="24"/>
        </w:rPr>
        <w:t xml:space="preserve"> ότι </w:t>
      </w:r>
      <w:r>
        <w:rPr>
          <w:rFonts w:eastAsia="Times New Roman" w:cs="Times New Roman"/>
          <w:szCs w:val="24"/>
        </w:rPr>
        <w:t>πε</w:t>
      </w:r>
      <w:r w:rsidRPr="00BE711D">
        <w:rPr>
          <w:rFonts w:eastAsia="Times New Roman" w:cs="Times New Roman"/>
          <w:szCs w:val="24"/>
        </w:rPr>
        <w:t xml:space="preserve">ρίμενε η </w:t>
      </w:r>
      <w:r>
        <w:rPr>
          <w:rFonts w:eastAsia="Times New Roman" w:cs="Times New Roman"/>
          <w:szCs w:val="24"/>
        </w:rPr>
        <w:t>Κ</w:t>
      </w:r>
      <w:r w:rsidRPr="00BE711D">
        <w:rPr>
          <w:rFonts w:eastAsia="Times New Roman" w:cs="Times New Roman"/>
          <w:szCs w:val="24"/>
        </w:rPr>
        <w:t>υβέρνηση να φέρει ένα νομοσχέδιο που θα αφορούσε σε πολλά άλλα θέματα και όχι στο παρόν</w:t>
      </w:r>
      <w:r>
        <w:rPr>
          <w:rFonts w:eastAsia="Times New Roman" w:cs="Times New Roman"/>
          <w:szCs w:val="24"/>
        </w:rPr>
        <w:t>, δι</w:t>
      </w:r>
      <w:r w:rsidRPr="00BE711D">
        <w:rPr>
          <w:rFonts w:eastAsia="Times New Roman" w:cs="Times New Roman"/>
          <w:szCs w:val="24"/>
        </w:rPr>
        <w:t>ότι το παρόν νομοσχέδιο</w:t>
      </w:r>
      <w:r>
        <w:rPr>
          <w:rFonts w:eastAsia="Times New Roman" w:cs="Times New Roman"/>
          <w:szCs w:val="24"/>
        </w:rPr>
        <w:t>,</w:t>
      </w:r>
      <w:r w:rsidRPr="00BE711D">
        <w:rPr>
          <w:rFonts w:eastAsia="Times New Roman" w:cs="Times New Roman"/>
          <w:szCs w:val="24"/>
        </w:rPr>
        <w:t xml:space="preserve"> όπως είπε</w:t>
      </w:r>
      <w:r>
        <w:rPr>
          <w:rFonts w:eastAsia="Times New Roman" w:cs="Times New Roman"/>
          <w:szCs w:val="24"/>
        </w:rPr>
        <w:t>, όπως ακούσαμε δεν είναι μ</w:t>
      </w:r>
      <w:r w:rsidRPr="00BE711D">
        <w:rPr>
          <w:rFonts w:eastAsia="Times New Roman" w:cs="Times New Roman"/>
          <w:szCs w:val="24"/>
        </w:rPr>
        <w:t>εί</w:t>
      </w:r>
      <w:r w:rsidRPr="00BE711D">
        <w:rPr>
          <w:rFonts w:eastAsia="Times New Roman" w:cs="Times New Roman"/>
          <w:szCs w:val="24"/>
        </w:rPr>
        <w:lastRenderedPageBreak/>
        <w:t>ζονος σημασίας</w:t>
      </w:r>
      <w:r>
        <w:rPr>
          <w:rFonts w:eastAsia="Times New Roman" w:cs="Times New Roman"/>
          <w:szCs w:val="24"/>
        </w:rPr>
        <w:t>. Και α</w:t>
      </w:r>
      <w:r w:rsidRPr="009B03C1">
        <w:rPr>
          <w:rFonts w:eastAsia="Times New Roman"/>
          <w:color w:val="222222"/>
          <w:szCs w:val="24"/>
          <w:shd w:val="clear" w:color="auto" w:fill="FFFFFF"/>
        </w:rPr>
        <w:t>ργότερα ο Αντιπρόεδρος της Νέας Δημοκρατίας</w:t>
      </w:r>
      <w:r>
        <w:rPr>
          <w:rFonts w:eastAsia="Times New Roman"/>
          <w:color w:val="222222"/>
          <w:szCs w:val="24"/>
          <w:shd w:val="clear" w:color="auto" w:fill="FFFFFF"/>
        </w:rPr>
        <w:t xml:space="preserve"> διευκρίνισε </w:t>
      </w:r>
      <w:r w:rsidRPr="009B03C1">
        <w:rPr>
          <w:rFonts w:eastAsia="Times New Roman"/>
          <w:color w:val="222222"/>
          <w:szCs w:val="24"/>
          <w:shd w:val="clear" w:color="auto" w:fill="FFFFFF"/>
        </w:rPr>
        <w:t xml:space="preserve">και τους λόγους </w:t>
      </w:r>
      <w:r>
        <w:rPr>
          <w:rFonts w:eastAsia="Times New Roman"/>
          <w:color w:val="222222"/>
          <w:szCs w:val="24"/>
          <w:shd w:val="clear" w:color="auto" w:fill="FFFFFF"/>
        </w:rPr>
        <w:t>γι’ αυτό και μάλιστα επανειλημμένα, με προσωπικές και μειωτικές αναφορές προς τον κύριο Υπουργό Άμυνας, προφανώς στοχεύοντας να πυροδοτήσει μία ένταση σε μία, κατά τα άλλα, ήρεμη συζήτηση.</w:t>
      </w:r>
    </w:p>
    <w:p w14:paraId="2967176D"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Ποιοι ήταν αυτοί οι λόγοι; Χαλάμε την πειθαρχία και την ιεραρχία, βάζουμε κομισάριους στο στράτευμα, ευνοούμε τους αντιρρησίες συνείδησης και ωθούμε τους νέους να αποφεύγουν τη στράτευσή τους, επικαλούμενοι αντιρρήσεις για οποιοδήποτε λόγο.</w:t>
      </w:r>
    </w:p>
    <w:p w14:paraId="2967176E"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Πού, σύμφωνα με την Αντιπολίτευση, στηρίζονται όλες αυτές οι πονηρές προθέσεις της Κυβέρνησης; Πρώτον, στη δημιουργία των Γραφείων Νομικής Προστασίας. Να θυμίσουμε ότι τα γραφεία αυτά, εκτός από την εξέταση της νομιμότητας των διοικητικών πράξεων από τις οποίες θίγονται τα δικαιώματα των στρατιωτικών και την επίβλεψη της ορθής τήρησης των υποχρεώσεων των ιεραρχικά ανωτέρων, ανά εξάμηνο θα υποβάλουν έκθεση στον υπεύθυνο για τη μέριμνα του προσωπικού Υπουργό, αλλά -ίσως και το κυριότερο- θα υποβάλουν την ίδια έκθεση και στην αρμόδια επιτροπή της Βουλής. Πού ενοχλεί η διαφάνεια;</w:t>
      </w:r>
    </w:p>
    <w:p w14:paraId="2967176F"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Αυτά τα γραφεία θα υπάγονται απευθείας στους Αρχηγούς των Γενικών Επιτελείων και αποστολή τους θα είναι να συμβάλουν στη διασφάλιση των δικαιωμάτων των στελεχών και στον έλεγχο της διαφάνειας. Θα εξετάζουν τη νομιμότητα των ατομικών διοικητικών πράξεων της Στρατιωτικής Υπηρεσίας και θα συμβάλουν στην επανόρθωση τυχόν βλαβών.</w:t>
      </w:r>
    </w:p>
    <w:p w14:paraId="29671770"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τον τρόπο αυτό θωρακίζεται θεσμικά το νομικό πλαίσιο των Ενόπλων Δυνάμεων. Η αλληλεγγύη, τα ίσα μέτρα και σταθμά, ο σεβασμός, η εμπέδωση και η κατοχύρωση των δικαιωμάτων όλων δεν αποτελούν πολυτέλεια και δεν είναι επιλογή, όπως κατηγορηθήκαμε, κομματική. Είναι συμβατική υποχρέωση ενός κράτους δικαίου. Αποτελεί τον πυρήνα της πολιτικής ύπαρξης, αποτελεί ύψιστη δημοκρατική υποχρέωση και δεν χωράει εκπτώσεις. Κατά τα άλλα βέβαια η ρύθμιση αυτή έρχεται, εκτός των άλλων, να ευθυγραμμίσει τις ελληνικές Ένοπλες Δυνάμεις με άλλα διεθνή πρότυπα.</w:t>
      </w:r>
    </w:p>
    <w:p w14:paraId="29671771"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Δεύτερος λόγος που ακούσαμε για τις κυβερνητικές πονηρές προθέσεις. Είναι οι ρυθμίσεις οι οποίες επιχειρούν να τακτοποιήσουν σε μεγάλο βαθμό το θέμα των ανυπότακτων και των αντιρρησιών συνείδησης. Τι προβλέπεται με το νομοσχέδιο; Εξαλείφεται το αξιόποινο της ανυποταξίας και αίρονται οι νομικές συνέπειες και οι δικογραφίες πάνε στο αρχείο, εφόσον έχουν ήδη καταταγεί στις Ένοπλες Δυνάμεις και εκπλήρωσαν ή εκπληρώνουν </w:t>
      </w:r>
      <w:r>
        <w:rPr>
          <w:rFonts w:eastAsia="Times New Roman"/>
          <w:color w:val="222222"/>
          <w:szCs w:val="24"/>
          <w:shd w:val="clear" w:color="auto" w:fill="FFFFFF"/>
        </w:rPr>
        <w:lastRenderedPageBreak/>
        <w:t>τη θητεία τους ή θα καταταγούν προς εκπλήρωση της θητείας μέχρι την 31η Δεκεμβρίου της άλλης χρονιάς.</w:t>
      </w:r>
    </w:p>
    <w:p w14:paraId="29671772"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Ουσιαστικά έτσι προσφέρεται ένα κίνητρο για να παρουσιαστούν και να υπηρετήσουν, να απαλλαγούν από τα τιμωρητικά πολλαπλά πρόστιμα, που για τους περισσότερους φυσικά είναι αδύνατο να εξυπηρετηθούν.</w:t>
      </w:r>
    </w:p>
    <w:p w14:paraId="29671773"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Ακόμη προβλέπεται ότι οι αντιρρησίες συνείδησης, που ήταν ή βρίσκονται σε ανυποταξία όταν αρχίσει να εφαρμόζεται ο νόμος, θα υπάγονται στις ίδιες ρυθμίσεις εφόσον έχουν ήδη εκπληρώσει εναλλακτική υπηρεσία ή έχουν υποβάλει ή θα υποβάλουν δικαιολογητικά για την υπαγωγή τους σε αυτές τις διατάξεις μέχρι το τέλος του χρόνου. Αυτά κυρίως από την Αντιπολίτευση θεωρούνται τα επικίνδυνα για την πειθαρχία του στρατεύματος.</w:t>
      </w:r>
    </w:p>
    <w:p w14:paraId="29671774"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Προφανώς προτιμά έναν στρατό που θα λειτουργεί ως σκοτεινή κηλίδα μέσα σε ένα δημοκρατικό ξέφωτο, έναν στρατό που θα αγνοεί ότι αυτή η χώρα έχει Σύνταγμα και σύστημα δικαίου για όλους τους πολίτες της, έναν στρατό που το σύνηθες θα είναι το παράλογο, που οι συνθήκες του θα κάνουν αβίωτη τη διαβίωση στο στρατόπεδο, που οι αυτοκτονίες θα είναι στην ημερήσια διάταξη.</w:t>
      </w:r>
    </w:p>
    <w:p w14:paraId="29671775"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Οι συνθήκες στα στρατόπεδα και εν γένει στην αντίληψη λειτουργίας είναι άμοιρες της ευθύνης για τις εβδομήντα τέσσερις καταγεγραμμένες αυτοκτονίες ένστολων την περίοδο 2000-2016; Από αυτούς πενήντα έξι ήταν οπλίτες και δέκα οκτώ ήταν στελέχη του στρατεύματος. Αυτές τις συνθήκες τελειώνοντας τονίζω ότι φιλοδοξεί να βελτιώσει το νομοσχέδιο.</w:t>
      </w:r>
    </w:p>
    <w:p w14:paraId="29671776"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Συνοπτικά, πέρα των παραπάνω, περιλαμβάνει τις ρυθμίσεις για τις μεταθέσεις, για την κατάταξη και τη θητεία και κυρίως ρυθμίσεις με κοινωνικό πρόσημο για άτομα και οικογένειες οι οποίες αντιμετωπίζουν πρόβλημα οικονομικό, κοινωνικό ή πρόβλημα υγείας, με ρυθμίσεις για τρίτεκνους και πολύτεκνους, πάσχοντες από σοβαρές παθήσεις, οικογενειάρχες με παιδιά που χρήζουν ειδικής αντιμετώπισης και φροντίδας.</w:t>
      </w:r>
    </w:p>
    <w:p w14:paraId="29671777"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29671778" w14:textId="77777777" w:rsidR="00711852" w:rsidRDefault="000A1C6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9671779" w14:textId="77777777" w:rsidR="00711852" w:rsidRDefault="000A1C6E">
      <w:pPr>
        <w:spacing w:line="600" w:lineRule="auto"/>
        <w:ind w:firstLine="720"/>
        <w:jc w:val="both"/>
        <w:rPr>
          <w:rFonts w:eastAsia="Times New Roman"/>
          <w:color w:val="222222"/>
          <w:szCs w:val="24"/>
          <w:shd w:val="clear" w:color="auto" w:fill="FFFFFF"/>
        </w:rPr>
      </w:pPr>
      <w:r w:rsidRPr="00C9625F">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Ευχαριστούμε.</w:t>
      </w:r>
    </w:p>
    <w:p w14:paraId="2967177A" w14:textId="77777777" w:rsidR="00711852" w:rsidRDefault="000A1C6E">
      <w:pPr>
        <w:spacing w:line="600" w:lineRule="auto"/>
        <w:ind w:firstLine="720"/>
        <w:jc w:val="both"/>
        <w:rPr>
          <w:rFonts w:eastAsia="Times New Roman" w:cs="Times New Roman"/>
          <w:szCs w:val="24"/>
        </w:rPr>
      </w:pPr>
      <w:r>
        <w:rPr>
          <w:rFonts w:eastAsia="Times New Roman"/>
          <w:color w:val="222222"/>
          <w:szCs w:val="24"/>
          <w:shd w:val="clear" w:color="auto" w:fill="FFFFFF"/>
        </w:rPr>
        <w:t>Τον λόγο έχει ο Κοινοβουλευτικός Εκπρόσωπος της Νέας Δημοκρατίας κ. Κεφαλογιάννης.</w:t>
      </w:r>
    </w:p>
    <w:p w14:paraId="2967177B" w14:textId="77777777" w:rsidR="00711852" w:rsidRDefault="000A1C6E">
      <w:pPr>
        <w:spacing w:line="600" w:lineRule="auto"/>
        <w:ind w:firstLine="720"/>
        <w:jc w:val="both"/>
        <w:rPr>
          <w:rFonts w:eastAsia="Times New Roman"/>
          <w:szCs w:val="24"/>
        </w:rPr>
      </w:pPr>
      <w:r w:rsidRPr="00F05F6C">
        <w:rPr>
          <w:rFonts w:eastAsia="Times New Roman"/>
          <w:b/>
          <w:szCs w:val="24"/>
        </w:rPr>
        <w:t xml:space="preserve">ΙΩΑΝΝΗΣ ΚΕΦΑΛΟΓΙΑΝΝΗΣ: </w:t>
      </w:r>
      <w:r>
        <w:rPr>
          <w:rFonts w:eastAsia="Times New Roman"/>
          <w:szCs w:val="24"/>
        </w:rPr>
        <w:t>Ευχαριστώ, κύριε Πρόεδρε.</w:t>
      </w:r>
    </w:p>
    <w:p w14:paraId="2967177C" w14:textId="77777777" w:rsidR="00711852" w:rsidRDefault="000A1C6E">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συζητάμε σήμερα την τέταρτη, αν θυμάμαι καλά, </w:t>
      </w:r>
      <w:r w:rsidRPr="00DC56CF">
        <w:rPr>
          <w:rFonts w:eastAsia="Times New Roman"/>
          <w:szCs w:val="24"/>
        </w:rPr>
        <w:t xml:space="preserve">νομοθετική </w:t>
      </w:r>
      <w:r>
        <w:rPr>
          <w:rFonts w:eastAsia="Times New Roman"/>
          <w:szCs w:val="24"/>
        </w:rPr>
        <w:t>πρωτοβουλία της Κ</w:t>
      </w:r>
      <w:r w:rsidRPr="00DC56CF">
        <w:rPr>
          <w:rFonts w:eastAsia="Times New Roman"/>
          <w:szCs w:val="24"/>
        </w:rPr>
        <w:t xml:space="preserve">υβέρνησης </w:t>
      </w:r>
      <w:r>
        <w:rPr>
          <w:rFonts w:eastAsia="Times New Roman"/>
          <w:szCs w:val="24"/>
        </w:rPr>
        <w:t xml:space="preserve">στον </w:t>
      </w:r>
      <w:r w:rsidRPr="00DC56CF">
        <w:rPr>
          <w:rFonts w:eastAsia="Times New Roman"/>
          <w:szCs w:val="24"/>
        </w:rPr>
        <w:t xml:space="preserve">τομέα της </w:t>
      </w:r>
      <w:r>
        <w:rPr>
          <w:rFonts w:eastAsia="Times New Roman"/>
          <w:szCs w:val="24"/>
        </w:rPr>
        <w:t>ά</w:t>
      </w:r>
      <w:r w:rsidRPr="00DC56CF">
        <w:rPr>
          <w:rFonts w:eastAsia="Times New Roman"/>
          <w:szCs w:val="24"/>
        </w:rPr>
        <w:t>μυνας τα τελευταία τέσσερα χρόνια</w:t>
      </w:r>
      <w:r>
        <w:rPr>
          <w:rFonts w:eastAsia="Times New Roman"/>
          <w:szCs w:val="24"/>
        </w:rPr>
        <w:t>.</w:t>
      </w:r>
      <w:r w:rsidRPr="00DC56CF">
        <w:rPr>
          <w:rFonts w:eastAsia="Times New Roman"/>
          <w:szCs w:val="24"/>
        </w:rPr>
        <w:t xml:space="preserve"> </w:t>
      </w:r>
    </w:p>
    <w:p w14:paraId="2967177D" w14:textId="77777777" w:rsidR="00711852" w:rsidRDefault="000A1C6E">
      <w:pPr>
        <w:spacing w:line="600" w:lineRule="auto"/>
        <w:ind w:firstLine="720"/>
        <w:jc w:val="both"/>
        <w:rPr>
          <w:rFonts w:eastAsia="Times New Roman"/>
          <w:szCs w:val="24"/>
        </w:rPr>
      </w:pPr>
      <w:r>
        <w:rPr>
          <w:rFonts w:eastAsia="Times New Roman"/>
          <w:szCs w:val="24"/>
        </w:rPr>
        <w:t>Κι</w:t>
      </w:r>
      <w:r w:rsidRPr="00DC56CF">
        <w:rPr>
          <w:rFonts w:eastAsia="Times New Roman"/>
          <w:szCs w:val="24"/>
        </w:rPr>
        <w:t xml:space="preserve"> επειδή λογικά </w:t>
      </w:r>
      <w:r>
        <w:rPr>
          <w:rFonts w:eastAsia="Times New Roman"/>
          <w:szCs w:val="24"/>
        </w:rPr>
        <w:t>πρόκειται για την</w:t>
      </w:r>
      <w:r w:rsidRPr="00DC56CF">
        <w:rPr>
          <w:rFonts w:eastAsia="Times New Roman"/>
          <w:szCs w:val="24"/>
        </w:rPr>
        <w:t xml:space="preserve"> τελευταία νομοθετική πρωτοβουλία αυτής της </w:t>
      </w:r>
      <w:r>
        <w:rPr>
          <w:rFonts w:eastAsia="Times New Roman"/>
          <w:szCs w:val="24"/>
        </w:rPr>
        <w:t>Κ</w:t>
      </w:r>
      <w:r w:rsidRPr="00DC56CF">
        <w:rPr>
          <w:rFonts w:eastAsia="Times New Roman"/>
          <w:szCs w:val="24"/>
        </w:rPr>
        <w:t xml:space="preserve">υβέρνησης </w:t>
      </w:r>
      <w:r>
        <w:rPr>
          <w:rFonts w:eastAsia="Times New Roman"/>
          <w:szCs w:val="24"/>
        </w:rPr>
        <w:t>στο συγκεκριμένο</w:t>
      </w:r>
      <w:r w:rsidRPr="00DC56CF">
        <w:rPr>
          <w:rFonts w:eastAsia="Times New Roman"/>
          <w:szCs w:val="24"/>
        </w:rPr>
        <w:t xml:space="preserve"> τομέα</w:t>
      </w:r>
      <w:r>
        <w:rPr>
          <w:rFonts w:eastAsia="Times New Roman"/>
          <w:szCs w:val="24"/>
        </w:rPr>
        <w:t>,</w:t>
      </w:r>
      <w:r w:rsidRPr="00DC56CF">
        <w:rPr>
          <w:rFonts w:eastAsia="Times New Roman"/>
          <w:szCs w:val="24"/>
        </w:rPr>
        <w:t xml:space="preserve"> </w:t>
      </w:r>
      <w:r>
        <w:rPr>
          <w:rFonts w:eastAsia="Times New Roman"/>
          <w:szCs w:val="24"/>
        </w:rPr>
        <w:t>αυτόν της άμυνας,</w:t>
      </w:r>
      <w:r w:rsidRPr="00DC56CF">
        <w:rPr>
          <w:rFonts w:eastAsia="Times New Roman"/>
          <w:szCs w:val="24"/>
        </w:rPr>
        <w:t xml:space="preserve"> έχει </w:t>
      </w:r>
      <w:r>
        <w:rPr>
          <w:rFonts w:eastAsia="Times New Roman"/>
          <w:szCs w:val="24"/>
        </w:rPr>
        <w:t>ν</w:t>
      </w:r>
      <w:r w:rsidRPr="00DC56CF">
        <w:rPr>
          <w:rFonts w:eastAsia="Times New Roman"/>
          <w:szCs w:val="24"/>
        </w:rPr>
        <w:t xml:space="preserve">ομίζω ιδιαίτερη σημασία να επιχειρήσουμε ένα μικρό απολογισμό για το τι συνεισέφερε και η συγκεκριμένη </w:t>
      </w:r>
      <w:r>
        <w:rPr>
          <w:rFonts w:eastAsia="Times New Roman"/>
          <w:szCs w:val="24"/>
        </w:rPr>
        <w:t>Κυβέρνηση,</w:t>
      </w:r>
      <w:r w:rsidRPr="00DC56CF">
        <w:rPr>
          <w:rFonts w:eastAsia="Times New Roman"/>
          <w:szCs w:val="24"/>
        </w:rPr>
        <w:t xml:space="preserve"> αρχικά </w:t>
      </w:r>
      <w:r>
        <w:rPr>
          <w:rFonts w:eastAsia="Times New Roman"/>
          <w:szCs w:val="24"/>
        </w:rPr>
        <w:t>συγκυβέρνηση Ανεξαρτήτων</w:t>
      </w:r>
      <w:r w:rsidRPr="00DC56CF">
        <w:rPr>
          <w:rFonts w:eastAsia="Times New Roman"/>
          <w:szCs w:val="24"/>
        </w:rPr>
        <w:t xml:space="preserve"> Ελλήνων και ΣΥΡΙΖΑ και τώρα ΣΥΡΙΖΑ</w:t>
      </w:r>
      <w:r>
        <w:rPr>
          <w:rFonts w:eastAsia="Times New Roman"/>
          <w:szCs w:val="24"/>
        </w:rPr>
        <w:t>,</w:t>
      </w:r>
      <w:r w:rsidRPr="00DC56CF">
        <w:rPr>
          <w:rFonts w:eastAsia="Times New Roman"/>
          <w:szCs w:val="24"/>
        </w:rPr>
        <w:t xml:space="preserve"> στο συγκεκριμένο τομέα</w:t>
      </w:r>
      <w:r>
        <w:rPr>
          <w:rFonts w:eastAsia="Times New Roman"/>
          <w:szCs w:val="24"/>
        </w:rPr>
        <w:t>.</w:t>
      </w:r>
      <w:r w:rsidRPr="00DC56CF">
        <w:rPr>
          <w:rFonts w:eastAsia="Times New Roman"/>
          <w:szCs w:val="24"/>
        </w:rPr>
        <w:t xml:space="preserve"> </w:t>
      </w:r>
    </w:p>
    <w:p w14:paraId="2967177E" w14:textId="77777777" w:rsidR="00711852" w:rsidRDefault="000A1C6E">
      <w:pPr>
        <w:spacing w:line="600" w:lineRule="auto"/>
        <w:ind w:firstLine="720"/>
        <w:jc w:val="both"/>
        <w:rPr>
          <w:rFonts w:eastAsia="Times New Roman"/>
          <w:szCs w:val="24"/>
        </w:rPr>
      </w:pPr>
      <w:r>
        <w:rPr>
          <w:rFonts w:eastAsia="Times New Roman"/>
          <w:szCs w:val="24"/>
        </w:rPr>
        <w:t>Θ</w:t>
      </w:r>
      <w:r w:rsidRPr="00DC56CF">
        <w:rPr>
          <w:rFonts w:eastAsia="Times New Roman"/>
          <w:szCs w:val="24"/>
        </w:rPr>
        <w:t>α περίμενε κ</w:t>
      </w:r>
      <w:r>
        <w:rPr>
          <w:rFonts w:eastAsia="Times New Roman"/>
          <w:szCs w:val="24"/>
        </w:rPr>
        <w:t>άποιο</w:t>
      </w:r>
      <w:r w:rsidRPr="00DC56CF">
        <w:rPr>
          <w:rFonts w:eastAsia="Times New Roman"/>
          <w:szCs w:val="24"/>
        </w:rPr>
        <w:t>ς</w:t>
      </w:r>
      <w:r>
        <w:rPr>
          <w:rFonts w:eastAsia="Times New Roman"/>
          <w:szCs w:val="24"/>
        </w:rPr>
        <w:t>, κυρίες και κύριοι συνάδελφοι,</w:t>
      </w:r>
      <w:r w:rsidRPr="00DC56CF">
        <w:rPr>
          <w:rFonts w:eastAsia="Times New Roman"/>
          <w:szCs w:val="24"/>
        </w:rPr>
        <w:t xml:space="preserve"> </w:t>
      </w:r>
      <w:r>
        <w:rPr>
          <w:rFonts w:eastAsia="Times New Roman"/>
          <w:szCs w:val="24"/>
        </w:rPr>
        <w:t>ότι, στον</w:t>
      </w:r>
      <w:r w:rsidRPr="00DC56CF">
        <w:rPr>
          <w:rFonts w:eastAsia="Times New Roman"/>
          <w:szCs w:val="24"/>
        </w:rPr>
        <w:t xml:space="preserve"> μεταβαλλόμενο κόσμο στον οποίο σήμερα ζούμε</w:t>
      </w:r>
      <w:r>
        <w:rPr>
          <w:rFonts w:eastAsia="Times New Roman"/>
          <w:szCs w:val="24"/>
        </w:rPr>
        <w:t>,</w:t>
      </w:r>
      <w:r w:rsidRPr="00DC56CF">
        <w:rPr>
          <w:rFonts w:eastAsia="Times New Roman"/>
          <w:szCs w:val="24"/>
        </w:rPr>
        <w:t xml:space="preserve"> που έχει πραγματικές και τρομακτικές συνέπειες τόσο στη φύση όσο και στην έκταση και στον αριθμό των απειλών</w:t>
      </w:r>
      <w:r>
        <w:rPr>
          <w:rFonts w:eastAsia="Times New Roman"/>
          <w:szCs w:val="24"/>
        </w:rPr>
        <w:t>,</w:t>
      </w:r>
      <w:r w:rsidRPr="00DC56CF">
        <w:rPr>
          <w:rFonts w:eastAsia="Times New Roman"/>
          <w:szCs w:val="24"/>
        </w:rPr>
        <w:t xml:space="preserve"> ως πολιτικό σύστημα θα συζητούσα</w:t>
      </w:r>
      <w:r>
        <w:rPr>
          <w:rFonts w:eastAsia="Times New Roman"/>
          <w:szCs w:val="24"/>
        </w:rPr>
        <w:t>με</w:t>
      </w:r>
      <w:r w:rsidRPr="00DC56CF">
        <w:rPr>
          <w:rFonts w:eastAsia="Times New Roman"/>
          <w:szCs w:val="24"/>
        </w:rPr>
        <w:t xml:space="preserve"> μία σειρά από ζητήματα</w:t>
      </w:r>
      <w:r>
        <w:rPr>
          <w:rFonts w:eastAsia="Times New Roman"/>
          <w:szCs w:val="24"/>
        </w:rPr>
        <w:t>,</w:t>
      </w:r>
      <w:r w:rsidRPr="00DC56CF">
        <w:rPr>
          <w:rFonts w:eastAsia="Times New Roman"/>
          <w:szCs w:val="24"/>
        </w:rPr>
        <w:t xml:space="preserve"> πολύ συγκεκριμένα θέματα</w:t>
      </w:r>
      <w:r>
        <w:rPr>
          <w:rFonts w:eastAsia="Times New Roman"/>
          <w:szCs w:val="24"/>
        </w:rPr>
        <w:t>,</w:t>
      </w:r>
      <w:r w:rsidRPr="00DC56CF">
        <w:rPr>
          <w:rFonts w:eastAsia="Times New Roman"/>
          <w:szCs w:val="24"/>
        </w:rPr>
        <w:t xml:space="preserve"> τα οποία άπτονται της συγκεκριμένης σύγχρονης εποχής</w:t>
      </w:r>
      <w:r>
        <w:rPr>
          <w:rFonts w:eastAsia="Times New Roman"/>
          <w:szCs w:val="24"/>
        </w:rPr>
        <w:t>.</w:t>
      </w:r>
    </w:p>
    <w:p w14:paraId="2967177F" w14:textId="77777777" w:rsidR="00711852" w:rsidRDefault="000A1C6E">
      <w:pPr>
        <w:spacing w:line="600" w:lineRule="auto"/>
        <w:ind w:firstLine="720"/>
        <w:jc w:val="both"/>
        <w:rPr>
          <w:rFonts w:eastAsia="Times New Roman"/>
          <w:szCs w:val="24"/>
        </w:rPr>
      </w:pPr>
      <w:r>
        <w:rPr>
          <w:rFonts w:eastAsia="Times New Roman"/>
          <w:szCs w:val="24"/>
        </w:rPr>
        <w:t>Θ</w:t>
      </w:r>
      <w:r w:rsidRPr="00DC56CF">
        <w:rPr>
          <w:rFonts w:eastAsia="Times New Roman"/>
          <w:szCs w:val="24"/>
        </w:rPr>
        <w:t>α συζητούσαμε</w:t>
      </w:r>
      <w:r>
        <w:rPr>
          <w:rFonts w:eastAsia="Times New Roman"/>
          <w:szCs w:val="24"/>
        </w:rPr>
        <w:t>,</w:t>
      </w:r>
      <w:r w:rsidRPr="00DC56CF">
        <w:rPr>
          <w:rFonts w:eastAsia="Times New Roman"/>
          <w:szCs w:val="24"/>
        </w:rPr>
        <w:t xml:space="preserve"> για παράδειγμα</w:t>
      </w:r>
      <w:r>
        <w:rPr>
          <w:rFonts w:eastAsia="Times New Roman"/>
          <w:szCs w:val="24"/>
        </w:rPr>
        <w:t>,</w:t>
      </w:r>
      <w:r w:rsidRPr="00DC56CF">
        <w:rPr>
          <w:rFonts w:eastAsia="Times New Roman"/>
          <w:szCs w:val="24"/>
        </w:rPr>
        <w:t xml:space="preserve"> τον καθορισμό προτεραιοτήτων </w:t>
      </w:r>
      <w:r>
        <w:rPr>
          <w:rFonts w:eastAsia="Times New Roman"/>
          <w:szCs w:val="24"/>
        </w:rPr>
        <w:t>σ</w:t>
      </w:r>
      <w:r w:rsidRPr="00DC56CF">
        <w:rPr>
          <w:rFonts w:eastAsia="Times New Roman"/>
          <w:szCs w:val="24"/>
        </w:rPr>
        <w:t>χετικά με τις απειλές που πρόκειται να αντιμετωπιστούν</w:t>
      </w:r>
      <w:r>
        <w:rPr>
          <w:rFonts w:eastAsia="Times New Roman"/>
          <w:szCs w:val="24"/>
        </w:rPr>
        <w:t>.</w:t>
      </w:r>
      <w:r w:rsidRPr="00DC56CF">
        <w:rPr>
          <w:rFonts w:eastAsia="Times New Roman"/>
          <w:szCs w:val="24"/>
        </w:rPr>
        <w:t xml:space="preserve"> </w:t>
      </w:r>
      <w:r>
        <w:rPr>
          <w:rFonts w:eastAsia="Times New Roman"/>
          <w:szCs w:val="24"/>
        </w:rPr>
        <w:t>Θ</w:t>
      </w:r>
      <w:r w:rsidRPr="00DC56CF">
        <w:rPr>
          <w:rFonts w:eastAsia="Times New Roman"/>
          <w:szCs w:val="24"/>
        </w:rPr>
        <w:t>α έπρεπε να εξετά</w:t>
      </w:r>
      <w:r>
        <w:rPr>
          <w:rFonts w:eastAsia="Times New Roman"/>
          <w:szCs w:val="24"/>
        </w:rPr>
        <w:t>ζου</w:t>
      </w:r>
      <w:r w:rsidRPr="00DC56CF">
        <w:rPr>
          <w:rFonts w:eastAsia="Times New Roman"/>
          <w:szCs w:val="24"/>
        </w:rPr>
        <w:t xml:space="preserve">με την ανακατανομή των ανθρώπινων </w:t>
      </w:r>
      <w:r>
        <w:rPr>
          <w:rFonts w:eastAsia="Times New Roman"/>
          <w:szCs w:val="24"/>
        </w:rPr>
        <w:t>π</w:t>
      </w:r>
      <w:r w:rsidRPr="00DC56CF">
        <w:rPr>
          <w:rFonts w:eastAsia="Times New Roman"/>
          <w:szCs w:val="24"/>
        </w:rPr>
        <w:t>όρων στις Ένοπλες Δυνάμεις</w:t>
      </w:r>
      <w:r>
        <w:rPr>
          <w:rFonts w:eastAsia="Times New Roman"/>
          <w:szCs w:val="24"/>
        </w:rPr>
        <w:t>,</w:t>
      </w:r>
      <w:r w:rsidRPr="00DC56CF">
        <w:rPr>
          <w:rFonts w:eastAsia="Times New Roman"/>
          <w:szCs w:val="24"/>
        </w:rPr>
        <w:t xml:space="preserve"> έτσι ώστε να είναι εφικτή </w:t>
      </w:r>
      <w:r>
        <w:rPr>
          <w:rFonts w:eastAsia="Times New Roman"/>
          <w:szCs w:val="24"/>
        </w:rPr>
        <w:t>η</w:t>
      </w:r>
      <w:r w:rsidRPr="00DC56CF">
        <w:rPr>
          <w:rFonts w:eastAsia="Times New Roman"/>
          <w:szCs w:val="24"/>
        </w:rPr>
        <w:t xml:space="preserve"> κάλυψη των αναγκών που απορρέουν από την </w:t>
      </w:r>
      <w:r w:rsidRPr="00DC56CF">
        <w:rPr>
          <w:rFonts w:eastAsia="Times New Roman"/>
          <w:szCs w:val="24"/>
        </w:rPr>
        <w:lastRenderedPageBreak/>
        <w:t>προοπτική αντιμετώπισης όλου του φάσματος των απειλών</w:t>
      </w:r>
      <w:r>
        <w:rPr>
          <w:rFonts w:eastAsia="Times New Roman"/>
          <w:szCs w:val="24"/>
        </w:rPr>
        <w:t>.</w:t>
      </w:r>
      <w:r w:rsidRPr="00DC56CF">
        <w:rPr>
          <w:rFonts w:eastAsia="Times New Roman"/>
          <w:szCs w:val="24"/>
        </w:rPr>
        <w:t xml:space="preserve"> </w:t>
      </w:r>
      <w:r>
        <w:rPr>
          <w:rFonts w:eastAsia="Times New Roman"/>
          <w:szCs w:val="24"/>
        </w:rPr>
        <w:t>Θ</w:t>
      </w:r>
      <w:r w:rsidRPr="00DC56CF">
        <w:rPr>
          <w:rFonts w:eastAsia="Times New Roman"/>
          <w:szCs w:val="24"/>
        </w:rPr>
        <w:t xml:space="preserve">α έπρεπε να </w:t>
      </w:r>
      <w:r>
        <w:rPr>
          <w:rFonts w:eastAsia="Times New Roman"/>
          <w:szCs w:val="24"/>
        </w:rPr>
        <w:t>αναδιοργανώναμε</w:t>
      </w:r>
      <w:r w:rsidRPr="00DC56CF">
        <w:rPr>
          <w:rFonts w:eastAsia="Times New Roman"/>
          <w:szCs w:val="24"/>
        </w:rPr>
        <w:t xml:space="preserve"> τις εξοπλιστικές δαπάνες </w:t>
      </w:r>
      <w:r>
        <w:rPr>
          <w:rFonts w:eastAsia="Times New Roman"/>
          <w:szCs w:val="24"/>
        </w:rPr>
        <w:t>σ</w:t>
      </w:r>
      <w:r w:rsidRPr="00DC56CF">
        <w:rPr>
          <w:rFonts w:eastAsia="Times New Roman"/>
          <w:szCs w:val="24"/>
        </w:rPr>
        <w:t>ύμφωνα με τις προτεραιότητες</w:t>
      </w:r>
      <w:r>
        <w:rPr>
          <w:rFonts w:eastAsia="Times New Roman"/>
          <w:szCs w:val="24"/>
        </w:rPr>
        <w:t>,</w:t>
      </w:r>
      <w:r w:rsidRPr="00DC56CF">
        <w:rPr>
          <w:rFonts w:eastAsia="Times New Roman"/>
          <w:szCs w:val="24"/>
        </w:rPr>
        <w:t xml:space="preserve"> ώστε να επιτευχθεί η εκπαίδευση προσωπικού και η προμήθεια εξοπλισμού </w:t>
      </w:r>
      <w:r>
        <w:rPr>
          <w:rFonts w:eastAsia="Times New Roman"/>
          <w:szCs w:val="24"/>
        </w:rPr>
        <w:t>για</w:t>
      </w:r>
      <w:r w:rsidRPr="00DC56CF">
        <w:rPr>
          <w:rFonts w:eastAsia="Times New Roman"/>
          <w:szCs w:val="24"/>
        </w:rPr>
        <w:t xml:space="preserve"> την αντιμετώπιση όλων των σύγχρονων απειλών</w:t>
      </w:r>
      <w:r>
        <w:rPr>
          <w:rFonts w:eastAsia="Times New Roman"/>
          <w:szCs w:val="24"/>
        </w:rPr>
        <w:t>,</w:t>
      </w:r>
      <w:r w:rsidRPr="00DC56CF">
        <w:rPr>
          <w:rFonts w:eastAsia="Times New Roman"/>
          <w:szCs w:val="24"/>
        </w:rPr>
        <w:t xml:space="preserve"> από τον κυβερνοπόλεμο</w:t>
      </w:r>
      <w:r>
        <w:rPr>
          <w:rFonts w:eastAsia="Times New Roman"/>
          <w:szCs w:val="24"/>
        </w:rPr>
        <w:t>, από τον νομο</w:t>
      </w:r>
      <w:r w:rsidRPr="00DC56CF">
        <w:rPr>
          <w:rFonts w:eastAsia="Times New Roman"/>
          <w:szCs w:val="24"/>
        </w:rPr>
        <w:t>πόλεμο</w:t>
      </w:r>
      <w:r>
        <w:rPr>
          <w:rFonts w:eastAsia="Times New Roman"/>
          <w:szCs w:val="24"/>
        </w:rPr>
        <w:t>,</w:t>
      </w:r>
      <w:r w:rsidRPr="00DC56CF">
        <w:rPr>
          <w:rFonts w:eastAsia="Times New Roman"/>
          <w:szCs w:val="24"/>
        </w:rPr>
        <w:t xml:space="preserve"> τ</w:t>
      </w:r>
      <w:r>
        <w:rPr>
          <w:rFonts w:eastAsia="Times New Roman"/>
          <w:szCs w:val="24"/>
        </w:rPr>
        <w:t>ι</w:t>
      </w:r>
      <w:r w:rsidRPr="00DC56CF">
        <w:rPr>
          <w:rFonts w:eastAsia="Times New Roman"/>
          <w:szCs w:val="24"/>
        </w:rPr>
        <w:t>ς πληροφοριακ</w:t>
      </w:r>
      <w:r>
        <w:rPr>
          <w:rFonts w:eastAsia="Times New Roman"/>
          <w:szCs w:val="24"/>
        </w:rPr>
        <w:t>έ</w:t>
      </w:r>
      <w:r w:rsidRPr="00DC56CF">
        <w:rPr>
          <w:rFonts w:eastAsia="Times New Roman"/>
          <w:szCs w:val="24"/>
        </w:rPr>
        <w:t>ς επιχειρήσεις</w:t>
      </w:r>
      <w:r>
        <w:rPr>
          <w:rFonts w:eastAsia="Times New Roman"/>
          <w:szCs w:val="24"/>
        </w:rPr>
        <w:t>,</w:t>
      </w:r>
      <w:r w:rsidRPr="00DC56CF">
        <w:rPr>
          <w:rFonts w:eastAsia="Times New Roman"/>
          <w:szCs w:val="24"/>
        </w:rPr>
        <w:t xml:space="preserve"> </w:t>
      </w:r>
      <w:r>
        <w:rPr>
          <w:rFonts w:eastAsia="Times New Roman"/>
          <w:szCs w:val="24"/>
        </w:rPr>
        <w:t>τον υβριδικό</w:t>
      </w:r>
      <w:r w:rsidRPr="00DC56CF">
        <w:rPr>
          <w:rFonts w:eastAsia="Times New Roman"/>
          <w:szCs w:val="24"/>
        </w:rPr>
        <w:t xml:space="preserve"> πόλεμο</w:t>
      </w:r>
      <w:r>
        <w:rPr>
          <w:rFonts w:eastAsia="Times New Roman"/>
          <w:szCs w:val="24"/>
        </w:rPr>
        <w:t>.</w:t>
      </w:r>
      <w:r w:rsidRPr="00DC56CF">
        <w:rPr>
          <w:rFonts w:eastAsia="Times New Roman"/>
          <w:szCs w:val="24"/>
        </w:rPr>
        <w:t xml:space="preserve"> </w:t>
      </w:r>
      <w:r>
        <w:rPr>
          <w:rFonts w:eastAsia="Times New Roman"/>
          <w:szCs w:val="24"/>
        </w:rPr>
        <w:t>Κ</w:t>
      </w:r>
      <w:r w:rsidRPr="00DC56CF">
        <w:rPr>
          <w:rFonts w:eastAsia="Times New Roman"/>
          <w:szCs w:val="24"/>
        </w:rPr>
        <w:t xml:space="preserve">αι θα προσπαθούσαμε να δούμε πώς να εξοικονομήσουμε </w:t>
      </w:r>
      <w:r>
        <w:rPr>
          <w:rFonts w:eastAsia="Times New Roman"/>
          <w:szCs w:val="24"/>
        </w:rPr>
        <w:t>π</w:t>
      </w:r>
      <w:r w:rsidRPr="00DC56CF">
        <w:rPr>
          <w:rFonts w:eastAsia="Times New Roman"/>
          <w:szCs w:val="24"/>
        </w:rPr>
        <w:t>όρους</w:t>
      </w:r>
      <w:r>
        <w:rPr>
          <w:rFonts w:eastAsia="Times New Roman"/>
          <w:szCs w:val="24"/>
        </w:rPr>
        <w:t>,</w:t>
      </w:r>
      <w:r w:rsidRPr="00DC56CF">
        <w:rPr>
          <w:rFonts w:eastAsia="Times New Roman"/>
          <w:szCs w:val="24"/>
        </w:rPr>
        <w:t xml:space="preserve"> ώστε να προκύψουν πραγματικές αντιμετ</w:t>
      </w:r>
      <w:r>
        <w:rPr>
          <w:rFonts w:eastAsia="Times New Roman"/>
          <w:szCs w:val="24"/>
        </w:rPr>
        <w:t>ωπίσεις</w:t>
      </w:r>
      <w:r w:rsidRPr="00DC56CF">
        <w:rPr>
          <w:rFonts w:eastAsia="Times New Roman"/>
          <w:szCs w:val="24"/>
        </w:rPr>
        <w:t xml:space="preserve"> μέσω της κατάργησης παρωχημένων δομών και δραστηριοτήτων</w:t>
      </w:r>
      <w:r>
        <w:rPr>
          <w:rFonts w:eastAsia="Times New Roman"/>
          <w:szCs w:val="24"/>
        </w:rPr>
        <w:t>.</w:t>
      </w:r>
    </w:p>
    <w:p w14:paraId="29671780" w14:textId="77777777" w:rsidR="00711852" w:rsidRDefault="000A1C6E">
      <w:pPr>
        <w:spacing w:line="600" w:lineRule="auto"/>
        <w:ind w:firstLine="720"/>
        <w:jc w:val="both"/>
        <w:rPr>
          <w:rFonts w:eastAsia="Times New Roman"/>
          <w:szCs w:val="24"/>
        </w:rPr>
      </w:pPr>
      <w:r>
        <w:rPr>
          <w:rFonts w:eastAsia="Times New Roman"/>
          <w:szCs w:val="24"/>
        </w:rPr>
        <w:t>Α</w:t>
      </w:r>
      <w:r w:rsidRPr="00DC56CF">
        <w:rPr>
          <w:rFonts w:eastAsia="Times New Roman"/>
          <w:szCs w:val="24"/>
        </w:rPr>
        <w:t xml:space="preserve">ντί </w:t>
      </w:r>
      <w:r>
        <w:rPr>
          <w:rFonts w:eastAsia="Times New Roman"/>
          <w:szCs w:val="24"/>
        </w:rPr>
        <w:t>αυτών, όμως, κυρίες και κύριοι συνάδελφοι,</w:t>
      </w:r>
      <w:r w:rsidRPr="00DC56CF">
        <w:rPr>
          <w:rFonts w:eastAsia="Times New Roman"/>
          <w:szCs w:val="24"/>
        </w:rPr>
        <w:t xml:space="preserve"> συζητάμε </w:t>
      </w:r>
      <w:r>
        <w:rPr>
          <w:rFonts w:eastAsia="Times New Roman"/>
          <w:szCs w:val="24"/>
        </w:rPr>
        <w:t>τ</w:t>
      </w:r>
      <w:r w:rsidRPr="00DC56CF">
        <w:rPr>
          <w:rFonts w:eastAsia="Times New Roman"/>
          <w:szCs w:val="24"/>
        </w:rPr>
        <w:t>ελικά σε όλα τα νομοσχέδια μία σειρά από κατηγορίες διατάξεων που δυστυχώς φαίνεται ότι επαναλαμβάνονται</w:t>
      </w:r>
      <w:r>
        <w:rPr>
          <w:rFonts w:eastAsia="Times New Roman"/>
          <w:szCs w:val="24"/>
        </w:rPr>
        <w:t>,</w:t>
      </w:r>
      <w:r w:rsidRPr="00DC56CF">
        <w:rPr>
          <w:rFonts w:eastAsia="Times New Roman"/>
          <w:szCs w:val="24"/>
        </w:rPr>
        <w:t xml:space="preserve"> σχεδόν με μία ιδεοληπτική εμμονή</w:t>
      </w:r>
      <w:r>
        <w:rPr>
          <w:rFonts w:eastAsia="Times New Roman"/>
          <w:szCs w:val="24"/>
        </w:rPr>
        <w:t>.</w:t>
      </w:r>
      <w:r w:rsidRPr="00DC56CF">
        <w:rPr>
          <w:rFonts w:eastAsia="Times New Roman"/>
          <w:szCs w:val="24"/>
        </w:rPr>
        <w:t xml:space="preserve"> </w:t>
      </w:r>
    </w:p>
    <w:p w14:paraId="29671781" w14:textId="77777777" w:rsidR="00711852" w:rsidRDefault="000A1C6E">
      <w:pPr>
        <w:spacing w:line="600" w:lineRule="auto"/>
        <w:ind w:firstLine="720"/>
        <w:jc w:val="both"/>
        <w:rPr>
          <w:rFonts w:eastAsia="Times New Roman"/>
          <w:szCs w:val="24"/>
        </w:rPr>
      </w:pPr>
      <w:r>
        <w:rPr>
          <w:rFonts w:eastAsia="Times New Roman"/>
          <w:szCs w:val="24"/>
        </w:rPr>
        <w:t>Η</w:t>
      </w:r>
      <w:r w:rsidRPr="00DC56CF">
        <w:rPr>
          <w:rFonts w:eastAsia="Times New Roman"/>
          <w:szCs w:val="24"/>
        </w:rPr>
        <w:t xml:space="preserve"> πρώτη από αυτές είναι</w:t>
      </w:r>
      <w:r>
        <w:rPr>
          <w:rFonts w:eastAsia="Times New Roman"/>
          <w:szCs w:val="24"/>
        </w:rPr>
        <w:t>,</w:t>
      </w:r>
      <w:r w:rsidRPr="00DC56CF">
        <w:rPr>
          <w:rFonts w:eastAsia="Times New Roman"/>
          <w:szCs w:val="24"/>
        </w:rPr>
        <w:t xml:space="preserve"> παραδείγματος χάρ</w:t>
      </w:r>
      <w:r>
        <w:rPr>
          <w:rFonts w:eastAsia="Times New Roman"/>
          <w:szCs w:val="24"/>
        </w:rPr>
        <w:t>ιν,</w:t>
      </w:r>
      <w:r w:rsidRPr="00DC56CF">
        <w:rPr>
          <w:rFonts w:eastAsia="Times New Roman"/>
          <w:szCs w:val="24"/>
        </w:rPr>
        <w:t xml:space="preserve"> </w:t>
      </w:r>
      <w:r>
        <w:rPr>
          <w:rFonts w:eastAsia="Times New Roman"/>
          <w:szCs w:val="24"/>
        </w:rPr>
        <w:t>εκείνες οι</w:t>
      </w:r>
      <w:r w:rsidRPr="00DC56CF">
        <w:rPr>
          <w:rFonts w:eastAsia="Times New Roman"/>
          <w:szCs w:val="24"/>
        </w:rPr>
        <w:t xml:space="preserve"> διατάξεις που στοχεύουν στην εξάλειψη κάθε έννοιας αριστείας</w:t>
      </w:r>
      <w:r>
        <w:rPr>
          <w:rFonts w:eastAsia="Times New Roman"/>
          <w:szCs w:val="24"/>
        </w:rPr>
        <w:t xml:space="preserve"> στις Ένοπλες </w:t>
      </w:r>
      <w:r w:rsidRPr="00DC56CF">
        <w:rPr>
          <w:rFonts w:eastAsia="Times New Roman"/>
          <w:szCs w:val="24"/>
        </w:rPr>
        <w:t xml:space="preserve"> </w:t>
      </w:r>
      <w:r>
        <w:rPr>
          <w:rFonts w:eastAsia="Times New Roman"/>
          <w:szCs w:val="24"/>
        </w:rPr>
        <w:t>Δ</w:t>
      </w:r>
      <w:r w:rsidRPr="00DC56CF">
        <w:rPr>
          <w:rFonts w:eastAsia="Times New Roman"/>
          <w:szCs w:val="24"/>
        </w:rPr>
        <w:t>υνάμεις</w:t>
      </w:r>
      <w:r>
        <w:rPr>
          <w:rFonts w:eastAsia="Times New Roman"/>
          <w:szCs w:val="24"/>
        </w:rPr>
        <w:t>,</w:t>
      </w:r>
      <w:r w:rsidRPr="00DC56CF">
        <w:rPr>
          <w:rFonts w:eastAsia="Times New Roman"/>
          <w:szCs w:val="24"/>
        </w:rPr>
        <w:t xml:space="preserve"> όπως για παράδειγμα στο άρθρο 10</w:t>
      </w:r>
      <w:r>
        <w:rPr>
          <w:rFonts w:eastAsia="Times New Roman"/>
          <w:szCs w:val="24"/>
        </w:rPr>
        <w:t>.</w:t>
      </w:r>
      <w:r w:rsidRPr="00DC56CF">
        <w:rPr>
          <w:rFonts w:eastAsia="Times New Roman"/>
          <w:szCs w:val="24"/>
        </w:rPr>
        <w:t xml:space="preserve"> Γιατί</w:t>
      </w:r>
      <w:r>
        <w:rPr>
          <w:rFonts w:eastAsia="Times New Roman"/>
          <w:szCs w:val="24"/>
        </w:rPr>
        <w:t>, κύριοι Υπουργοί,</w:t>
      </w:r>
      <w:r w:rsidRPr="00DC56CF">
        <w:rPr>
          <w:rFonts w:eastAsia="Times New Roman"/>
          <w:szCs w:val="24"/>
        </w:rPr>
        <w:t xml:space="preserve"> τι άλλο θα μπορούσε να συνιστά η μείωση των ορίων επιτυχούς αποφοίτησης σε υποχρεωτικά σχ</w:t>
      </w:r>
      <w:r>
        <w:rPr>
          <w:rFonts w:eastAsia="Times New Roman"/>
          <w:szCs w:val="24"/>
        </w:rPr>
        <w:t>ολεί</w:t>
      </w:r>
      <w:r w:rsidRPr="00DC56CF">
        <w:rPr>
          <w:rFonts w:eastAsia="Times New Roman"/>
          <w:szCs w:val="24"/>
        </w:rPr>
        <w:t xml:space="preserve">α για αξιωματικούς που είναι απαραίτητα για την προαγωγή </w:t>
      </w:r>
      <w:r>
        <w:rPr>
          <w:rFonts w:eastAsia="Times New Roman"/>
          <w:szCs w:val="24"/>
        </w:rPr>
        <w:t>τους;</w:t>
      </w:r>
      <w:r w:rsidRPr="00DC56CF">
        <w:rPr>
          <w:rFonts w:eastAsia="Times New Roman"/>
          <w:szCs w:val="24"/>
        </w:rPr>
        <w:t xml:space="preserve"> </w:t>
      </w:r>
    </w:p>
    <w:p w14:paraId="29671782" w14:textId="77777777" w:rsidR="00711852" w:rsidRDefault="000A1C6E">
      <w:pPr>
        <w:spacing w:line="600" w:lineRule="auto"/>
        <w:ind w:firstLine="720"/>
        <w:jc w:val="both"/>
        <w:rPr>
          <w:rFonts w:eastAsia="Times New Roman"/>
          <w:szCs w:val="24"/>
        </w:rPr>
      </w:pPr>
      <w:r w:rsidRPr="00DC56CF">
        <w:rPr>
          <w:rFonts w:eastAsia="Times New Roman"/>
          <w:szCs w:val="24"/>
        </w:rPr>
        <w:lastRenderedPageBreak/>
        <w:t>Βεβαίως</w:t>
      </w:r>
      <w:r>
        <w:rPr>
          <w:rFonts w:eastAsia="Times New Roman"/>
          <w:szCs w:val="24"/>
        </w:rPr>
        <w:t>, αυτή</w:t>
      </w:r>
      <w:r w:rsidRPr="00DC56CF">
        <w:rPr>
          <w:rFonts w:eastAsia="Times New Roman"/>
          <w:szCs w:val="24"/>
        </w:rPr>
        <w:t xml:space="preserve"> δεν είναι η πρώτη φορά</w:t>
      </w:r>
      <w:r>
        <w:rPr>
          <w:rFonts w:eastAsia="Times New Roman"/>
          <w:szCs w:val="24"/>
        </w:rPr>
        <w:t>.</w:t>
      </w:r>
      <w:r w:rsidRPr="00DC56CF">
        <w:rPr>
          <w:rFonts w:eastAsia="Times New Roman"/>
          <w:szCs w:val="24"/>
        </w:rPr>
        <w:t xml:space="preserve"> </w:t>
      </w:r>
      <w:r>
        <w:rPr>
          <w:rFonts w:eastAsia="Times New Roman"/>
          <w:szCs w:val="24"/>
        </w:rPr>
        <w:t>Θ</w:t>
      </w:r>
      <w:r w:rsidRPr="00DC56CF">
        <w:rPr>
          <w:rFonts w:eastAsia="Times New Roman"/>
          <w:szCs w:val="24"/>
        </w:rPr>
        <w:t xml:space="preserve">υμίζω ότι σε παλαιότερο νομοσχέδιο η </w:t>
      </w:r>
      <w:r>
        <w:rPr>
          <w:rFonts w:eastAsia="Times New Roman"/>
          <w:szCs w:val="24"/>
        </w:rPr>
        <w:t>Κ</w:t>
      </w:r>
      <w:r w:rsidRPr="00DC56CF">
        <w:rPr>
          <w:rFonts w:eastAsia="Times New Roman"/>
          <w:szCs w:val="24"/>
        </w:rPr>
        <w:t>υβέρνηση θέσπι</w:t>
      </w:r>
      <w:r>
        <w:rPr>
          <w:rFonts w:eastAsia="Times New Roman"/>
          <w:szCs w:val="24"/>
        </w:rPr>
        <w:t>ζ</w:t>
      </w:r>
      <w:r w:rsidRPr="00DC56CF">
        <w:rPr>
          <w:rFonts w:eastAsia="Times New Roman"/>
          <w:szCs w:val="24"/>
        </w:rPr>
        <w:t>ε την αναδρομική ισχύ στην αλλαγή της κλίμακας βαθμολογίας τ</w:t>
      </w:r>
      <w:r>
        <w:rPr>
          <w:rFonts w:eastAsia="Times New Roman"/>
          <w:szCs w:val="24"/>
        </w:rPr>
        <w:t>ων</w:t>
      </w:r>
      <w:r w:rsidRPr="00DC56CF">
        <w:rPr>
          <w:rFonts w:eastAsia="Times New Roman"/>
          <w:szCs w:val="24"/>
        </w:rPr>
        <w:t xml:space="preserve"> σχολών και των σχολείων των Ενόπλων Δυνάμεων</w:t>
      </w:r>
      <w:r>
        <w:rPr>
          <w:rFonts w:eastAsia="Times New Roman"/>
          <w:szCs w:val="24"/>
        </w:rPr>
        <w:t>. Ήταν</w:t>
      </w:r>
      <w:r w:rsidRPr="00DC56CF">
        <w:rPr>
          <w:rFonts w:eastAsia="Times New Roman"/>
          <w:szCs w:val="24"/>
        </w:rPr>
        <w:t xml:space="preserve"> μία διάταξη</w:t>
      </w:r>
      <w:r>
        <w:rPr>
          <w:rFonts w:eastAsia="Times New Roman"/>
          <w:szCs w:val="24"/>
        </w:rPr>
        <w:t>,</w:t>
      </w:r>
      <w:r w:rsidRPr="00DC56CF">
        <w:rPr>
          <w:rFonts w:eastAsia="Times New Roman"/>
          <w:szCs w:val="24"/>
        </w:rPr>
        <w:t xml:space="preserve"> </w:t>
      </w:r>
      <w:r>
        <w:rPr>
          <w:rFonts w:eastAsia="Times New Roman"/>
          <w:szCs w:val="24"/>
        </w:rPr>
        <w:t>β</w:t>
      </w:r>
      <w:r w:rsidRPr="00DC56CF">
        <w:rPr>
          <w:rFonts w:eastAsia="Times New Roman"/>
          <w:szCs w:val="24"/>
        </w:rPr>
        <w:t>εβαίως</w:t>
      </w:r>
      <w:r>
        <w:rPr>
          <w:rFonts w:eastAsia="Times New Roman"/>
          <w:szCs w:val="24"/>
        </w:rPr>
        <w:t>,</w:t>
      </w:r>
      <w:r w:rsidRPr="00DC56CF">
        <w:rPr>
          <w:rFonts w:eastAsia="Times New Roman"/>
          <w:szCs w:val="24"/>
        </w:rPr>
        <w:t xml:space="preserve"> που δεν </w:t>
      </w:r>
      <w:r>
        <w:rPr>
          <w:rFonts w:eastAsia="Times New Roman"/>
          <w:szCs w:val="24"/>
        </w:rPr>
        <w:t>έκανε</w:t>
      </w:r>
      <w:r w:rsidRPr="00DC56CF">
        <w:rPr>
          <w:rFonts w:eastAsia="Times New Roman"/>
          <w:szCs w:val="24"/>
        </w:rPr>
        <w:t xml:space="preserve"> </w:t>
      </w:r>
      <w:r>
        <w:rPr>
          <w:rFonts w:eastAsia="Times New Roman"/>
          <w:szCs w:val="24"/>
        </w:rPr>
        <w:t>τ</w:t>
      </w:r>
      <w:r w:rsidRPr="00DC56CF">
        <w:rPr>
          <w:rFonts w:eastAsia="Times New Roman"/>
          <w:szCs w:val="24"/>
        </w:rPr>
        <w:t xml:space="preserve">ίποτα άλλο παρά να ικανοποιήσει καθαρά πελατειακά αιτήματα και μάλιστα εις βάρος στελεχών </w:t>
      </w:r>
      <w:r>
        <w:rPr>
          <w:rFonts w:eastAsia="Times New Roman"/>
          <w:szCs w:val="24"/>
        </w:rPr>
        <w:t>που κοπίασαν</w:t>
      </w:r>
      <w:r w:rsidRPr="00DC56CF">
        <w:rPr>
          <w:rFonts w:eastAsia="Times New Roman"/>
          <w:szCs w:val="24"/>
        </w:rPr>
        <w:t xml:space="preserve"> πάρα πολύ προκειμένου να </w:t>
      </w:r>
      <w:r>
        <w:rPr>
          <w:rFonts w:eastAsia="Times New Roman"/>
          <w:szCs w:val="24"/>
        </w:rPr>
        <w:t>πε</w:t>
      </w:r>
      <w:r w:rsidRPr="00DC56CF">
        <w:rPr>
          <w:rFonts w:eastAsia="Times New Roman"/>
          <w:szCs w:val="24"/>
        </w:rPr>
        <w:t xml:space="preserve">τύχουν </w:t>
      </w:r>
      <w:r>
        <w:rPr>
          <w:rFonts w:eastAsia="Times New Roman"/>
          <w:szCs w:val="24"/>
        </w:rPr>
        <w:t>τις βαθμολογίες</w:t>
      </w:r>
      <w:r w:rsidRPr="00DC56CF">
        <w:rPr>
          <w:rFonts w:eastAsia="Times New Roman"/>
          <w:szCs w:val="24"/>
        </w:rPr>
        <w:t xml:space="preserve"> που θα τους επιτρέψουν μία καλύτερη ανέλιξη στο στράτευμα</w:t>
      </w:r>
      <w:r>
        <w:rPr>
          <w:rFonts w:eastAsia="Times New Roman"/>
          <w:szCs w:val="24"/>
        </w:rPr>
        <w:t>.</w:t>
      </w:r>
    </w:p>
    <w:p w14:paraId="29671783" w14:textId="77777777" w:rsidR="00711852" w:rsidRDefault="000A1C6E">
      <w:pPr>
        <w:spacing w:line="600" w:lineRule="auto"/>
        <w:ind w:firstLine="720"/>
        <w:jc w:val="both"/>
        <w:rPr>
          <w:rFonts w:eastAsia="Times New Roman"/>
          <w:szCs w:val="24"/>
        </w:rPr>
      </w:pPr>
      <w:r>
        <w:rPr>
          <w:rFonts w:eastAsia="Times New Roman"/>
          <w:szCs w:val="24"/>
        </w:rPr>
        <w:t>Μ</w:t>
      </w:r>
      <w:r w:rsidRPr="00DC56CF">
        <w:rPr>
          <w:rFonts w:eastAsia="Times New Roman"/>
          <w:szCs w:val="24"/>
        </w:rPr>
        <w:t>ία δεύτερη προσ</w:t>
      </w:r>
      <w:r>
        <w:rPr>
          <w:rFonts w:eastAsia="Times New Roman"/>
          <w:szCs w:val="24"/>
        </w:rPr>
        <w:t>φιλής</w:t>
      </w:r>
      <w:r w:rsidRPr="00DC56CF">
        <w:rPr>
          <w:rFonts w:eastAsia="Times New Roman"/>
          <w:szCs w:val="24"/>
        </w:rPr>
        <w:t xml:space="preserve"> κατηγορία διατάξεων έχει να κάνει με την κομματικοποίηση του στρατεύματος</w:t>
      </w:r>
      <w:r>
        <w:rPr>
          <w:rFonts w:eastAsia="Times New Roman"/>
          <w:szCs w:val="24"/>
        </w:rPr>
        <w:t>.</w:t>
      </w:r>
      <w:r w:rsidRPr="00DC56CF">
        <w:rPr>
          <w:rFonts w:eastAsia="Times New Roman"/>
          <w:szCs w:val="24"/>
        </w:rPr>
        <w:t xml:space="preserve"> </w:t>
      </w:r>
      <w:r>
        <w:rPr>
          <w:rFonts w:eastAsia="Times New Roman"/>
          <w:szCs w:val="24"/>
        </w:rPr>
        <w:t>Κ</w:t>
      </w:r>
      <w:r w:rsidRPr="00DC56CF">
        <w:rPr>
          <w:rFonts w:eastAsia="Times New Roman"/>
          <w:szCs w:val="24"/>
        </w:rPr>
        <w:t>αι προφανώς</w:t>
      </w:r>
      <w:r>
        <w:rPr>
          <w:rFonts w:eastAsia="Times New Roman"/>
          <w:szCs w:val="24"/>
        </w:rPr>
        <w:t>,</w:t>
      </w:r>
      <w:r w:rsidRPr="00DC56CF">
        <w:rPr>
          <w:rFonts w:eastAsia="Times New Roman"/>
          <w:szCs w:val="24"/>
        </w:rPr>
        <w:t xml:space="preserve"> τη δική σας </w:t>
      </w:r>
      <w:r>
        <w:rPr>
          <w:rFonts w:eastAsia="Times New Roman"/>
          <w:szCs w:val="24"/>
        </w:rPr>
        <w:t>Κ</w:t>
      </w:r>
      <w:r w:rsidRPr="00DC56CF">
        <w:rPr>
          <w:rFonts w:eastAsia="Times New Roman"/>
          <w:szCs w:val="24"/>
        </w:rPr>
        <w:t xml:space="preserve">υβέρνηση </w:t>
      </w:r>
      <w:r>
        <w:rPr>
          <w:rFonts w:eastAsia="Times New Roman"/>
          <w:szCs w:val="24"/>
        </w:rPr>
        <w:t xml:space="preserve">θα </w:t>
      </w:r>
      <w:r w:rsidRPr="00DC56CF">
        <w:rPr>
          <w:rFonts w:eastAsia="Times New Roman"/>
          <w:szCs w:val="24"/>
        </w:rPr>
        <w:t xml:space="preserve">τη γράψει </w:t>
      </w:r>
      <w:r>
        <w:rPr>
          <w:rFonts w:eastAsia="Times New Roman"/>
          <w:szCs w:val="24"/>
        </w:rPr>
        <w:t xml:space="preserve">η </w:t>
      </w:r>
      <w:r w:rsidRPr="00DC56CF">
        <w:rPr>
          <w:rFonts w:eastAsia="Times New Roman"/>
          <w:szCs w:val="24"/>
        </w:rPr>
        <w:t xml:space="preserve">ιστορία </w:t>
      </w:r>
      <w:r>
        <w:rPr>
          <w:rFonts w:eastAsia="Times New Roman"/>
          <w:szCs w:val="24"/>
        </w:rPr>
        <w:t>γιατί</w:t>
      </w:r>
      <w:r w:rsidRPr="00DC56CF">
        <w:rPr>
          <w:rFonts w:eastAsia="Times New Roman"/>
          <w:szCs w:val="24"/>
        </w:rPr>
        <w:t xml:space="preserve"> νομοθ</w:t>
      </w:r>
      <w:r>
        <w:rPr>
          <w:rFonts w:eastAsia="Times New Roman"/>
          <w:szCs w:val="24"/>
        </w:rPr>
        <w:t>ετήσατε</w:t>
      </w:r>
      <w:r w:rsidRPr="00DC56CF">
        <w:rPr>
          <w:rFonts w:eastAsia="Times New Roman"/>
          <w:szCs w:val="24"/>
        </w:rPr>
        <w:t xml:space="preserve"> τον συνδικαλισμό στις Ένοπλες Δυνάμεις</w:t>
      </w:r>
      <w:r>
        <w:rPr>
          <w:rFonts w:eastAsia="Times New Roman"/>
          <w:szCs w:val="24"/>
        </w:rPr>
        <w:t>.</w:t>
      </w:r>
      <w:r w:rsidRPr="00DC56CF">
        <w:rPr>
          <w:rFonts w:eastAsia="Times New Roman"/>
          <w:szCs w:val="24"/>
        </w:rPr>
        <w:t xml:space="preserve"> </w:t>
      </w:r>
      <w:r>
        <w:rPr>
          <w:rFonts w:eastAsia="Times New Roman"/>
          <w:szCs w:val="24"/>
        </w:rPr>
        <w:t>Δ</w:t>
      </w:r>
      <w:r w:rsidRPr="00DC56CF">
        <w:rPr>
          <w:rFonts w:eastAsia="Times New Roman"/>
          <w:szCs w:val="24"/>
        </w:rPr>
        <w:t xml:space="preserve">υστυχώς </w:t>
      </w:r>
      <w:r>
        <w:rPr>
          <w:rFonts w:eastAsia="Times New Roman"/>
          <w:szCs w:val="24"/>
        </w:rPr>
        <w:t xml:space="preserve">θα </w:t>
      </w:r>
      <w:r w:rsidRPr="00DC56CF">
        <w:rPr>
          <w:rFonts w:eastAsia="Times New Roman"/>
          <w:szCs w:val="24"/>
        </w:rPr>
        <w:t>σας γράψει για λάθος λόγους</w:t>
      </w:r>
      <w:r>
        <w:rPr>
          <w:rFonts w:eastAsia="Times New Roman"/>
          <w:szCs w:val="24"/>
        </w:rPr>
        <w:t>.</w:t>
      </w:r>
      <w:r w:rsidRPr="00DC56CF">
        <w:rPr>
          <w:rFonts w:eastAsia="Times New Roman"/>
          <w:szCs w:val="24"/>
        </w:rPr>
        <w:t xml:space="preserve"> </w:t>
      </w:r>
      <w:r>
        <w:rPr>
          <w:rFonts w:eastAsia="Times New Roman"/>
          <w:szCs w:val="24"/>
        </w:rPr>
        <w:t>Δ</w:t>
      </w:r>
      <w:r w:rsidRPr="00DC56CF">
        <w:rPr>
          <w:rFonts w:eastAsia="Times New Roman"/>
          <w:szCs w:val="24"/>
        </w:rPr>
        <w:t>ιότι</w:t>
      </w:r>
      <w:r>
        <w:rPr>
          <w:rFonts w:eastAsia="Times New Roman"/>
          <w:szCs w:val="24"/>
        </w:rPr>
        <w:t xml:space="preserve"> κ</w:t>
      </w:r>
      <w:r w:rsidRPr="00DC56CF">
        <w:rPr>
          <w:rFonts w:eastAsia="Times New Roman"/>
          <w:szCs w:val="24"/>
        </w:rPr>
        <w:t xml:space="preserve">ανείς δεν μπορεί να ξεχάσει ότι η τότε ηγεσία του Υπουργείου Άμυνας υιοθέτησε μία τροπολογία </w:t>
      </w:r>
      <w:r>
        <w:rPr>
          <w:rFonts w:eastAsia="Times New Roman"/>
          <w:szCs w:val="24"/>
        </w:rPr>
        <w:t>Β</w:t>
      </w:r>
      <w:r w:rsidRPr="00DC56CF">
        <w:rPr>
          <w:rFonts w:eastAsia="Times New Roman"/>
          <w:szCs w:val="24"/>
        </w:rPr>
        <w:t>ουλευτών</w:t>
      </w:r>
      <w:r>
        <w:rPr>
          <w:rFonts w:eastAsia="Times New Roman"/>
          <w:szCs w:val="24"/>
        </w:rPr>
        <w:t>,</w:t>
      </w:r>
      <w:r w:rsidRPr="00DC56CF">
        <w:rPr>
          <w:rFonts w:eastAsia="Times New Roman"/>
          <w:szCs w:val="24"/>
        </w:rPr>
        <w:t xml:space="preserve"> αυτολεξεί</w:t>
      </w:r>
      <w:r>
        <w:rPr>
          <w:rFonts w:eastAsia="Times New Roman"/>
          <w:szCs w:val="24"/>
        </w:rPr>
        <w:t>,</w:t>
      </w:r>
      <w:r w:rsidRPr="00DC56CF">
        <w:rPr>
          <w:rFonts w:eastAsia="Times New Roman"/>
          <w:szCs w:val="24"/>
        </w:rPr>
        <w:t xml:space="preserve"> για τον συνδικαλισμό στις Ένοπλες Δυνάμεις</w:t>
      </w:r>
      <w:r>
        <w:rPr>
          <w:rFonts w:eastAsia="Times New Roman"/>
          <w:szCs w:val="24"/>
        </w:rPr>
        <w:t>,</w:t>
      </w:r>
      <w:r w:rsidRPr="00DC56CF">
        <w:rPr>
          <w:rFonts w:eastAsia="Times New Roman"/>
          <w:szCs w:val="24"/>
        </w:rPr>
        <w:t xml:space="preserve"> μία τροπολογία που ήρθε να προσδώσει ένα</w:t>
      </w:r>
      <w:r>
        <w:rPr>
          <w:rFonts w:eastAsia="Times New Roman"/>
          <w:szCs w:val="24"/>
        </w:rPr>
        <w:t>ν</w:t>
      </w:r>
      <w:r w:rsidRPr="00DC56CF">
        <w:rPr>
          <w:rFonts w:eastAsia="Times New Roman"/>
          <w:szCs w:val="24"/>
        </w:rPr>
        <w:t xml:space="preserve"> νομ</w:t>
      </w:r>
      <w:r>
        <w:rPr>
          <w:rFonts w:eastAsia="Times New Roman"/>
          <w:szCs w:val="24"/>
        </w:rPr>
        <w:t>ιμοποιητικό</w:t>
      </w:r>
      <w:r w:rsidRPr="00DC56CF">
        <w:rPr>
          <w:rFonts w:eastAsia="Times New Roman"/>
          <w:szCs w:val="24"/>
        </w:rPr>
        <w:t xml:space="preserve"> μανδύα </w:t>
      </w:r>
      <w:r>
        <w:rPr>
          <w:rFonts w:eastAsia="Times New Roman"/>
          <w:szCs w:val="24"/>
        </w:rPr>
        <w:t xml:space="preserve">σ’ </w:t>
      </w:r>
      <w:r w:rsidRPr="00DC56CF">
        <w:rPr>
          <w:rFonts w:eastAsia="Times New Roman"/>
          <w:szCs w:val="24"/>
        </w:rPr>
        <w:t xml:space="preserve">ένα </w:t>
      </w:r>
      <w:r>
        <w:rPr>
          <w:rFonts w:eastAsia="Times New Roman"/>
          <w:szCs w:val="24"/>
        </w:rPr>
        <w:t>υφιστάμενο</w:t>
      </w:r>
      <w:r w:rsidRPr="00DC56CF">
        <w:rPr>
          <w:rFonts w:eastAsia="Times New Roman"/>
          <w:szCs w:val="24"/>
        </w:rPr>
        <w:t xml:space="preserve"> καθεστώς </w:t>
      </w:r>
      <w:r>
        <w:rPr>
          <w:rFonts w:eastAsia="Times New Roman"/>
          <w:szCs w:val="24"/>
        </w:rPr>
        <w:t>ε</w:t>
      </w:r>
      <w:r w:rsidRPr="00DC56CF">
        <w:rPr>
          <w:rFonts w:eastAsia="Times New Roman"/>
          <w:szCs w:val="24"/>
        </w:rPr>
        <w:t>νώσεων</w:t>
      </w:r>
      <w:r>
        <w:rPr>
          <w:rFonts w:eastAsia="Times New Roman"/>
          <w:szCs w:val="24"/>
        </w:rPr>
        <w:t>,</w:t>
      </w:r>
      <w:r w:rsidRPr="00DC56CF">
        <w:rPr>
          <w:rFonts w:eastAsia="Times New Roman"/>
          <w:szCs w:val="24"/>
        </w:rPr>
        <w:t xml:space="preserve"> </w:t>
      </w:r>
      <w:r>
        <w:rPr>
          <w:rFonts w:eastAsia="Times New Roman"/>
          <w:szCs w:val="24"/>
        </w:rPr>
        <w:t>σ</w:t>
      </w:r>
      <w:r w:rsidRPr="00DC56CF">
        <w:rPr>
          <w:rFonts w:eastAsia="Times New Roman"/>
          <w:szCs w:val="24"/>
        </w:rPr>
        <w:t>ωματείων</w:t>
      </w:r>
      <w:r>
        <w:rPr>
          <w:rFonts w:eastAsia="Times New Roman"/>
          <w:szCs w:val="24"/>
        </w:rPr>
        <w:t>,</w:t>
      </w:r>
      <w:r w:rsidRPr="00DC56CF">
        <w:rPr>
          <w:rFonts w:eastAsia="Times New Roman"/>
          <w:szCs w:val="24"/>
        </w:rPr>
        <w:t xml:space="preserve"> ομοσπονδιών</w:t>
      </w:r>
      <w:r>
        <w:rPr>
          <w:rFonts w:eastAsia="Times New Roman"/>
          <w:szCs w:val="24"/>
        </w:rPr>
        <w:t>,</w:t>
      </w:r>
      <w:r w:rsidRPr="00DC56CF">
        <w:rPr>
          <w:rFonts w:eastAsia="Times New Roman"/>
          <w:szCs w:val="24"/>
        </w:rPr>
        <w:t xml:space="preserve"> που </w:t>
      </w:r>
      <w:r>
        <w:rPr>
          <w:rFonts w:eastAsia="Times New Roman"/>
          <w:szCs w:val="24"/>
        </w:rPr>
        <w:t>δ</w:t>
      </w:r>
      <w:r w:rsidRPr="00DC56CF">
        <w:rPr>
          <w:rFonts w:eastAsia="Times New Roman"/>
          <w:szCs w:val="24"/>
        </w:rPr>
        <w:t xml:space="preserve">υστυχώς ή ευτυχώς ανατράπηκε </w:t>
      </w:r>
      <w:r>
        <w:rPr>
          <w:rFonts w:eastAsia="Times New Roman"/>
          <w:szCs w:val="24"/>
        </w:rPr>
        <w:t>από τα</w:t>
      </w:r>
      <w:r w:rsidRPr="00DC56CF">
        <w:rPr>
          <w:rFonts w:eastAsia="Times New Roman"/>
          <w:szCs w:val="24"/>
        </w:rPr>
        <w:t xml:space="preserve"> δικαστήρι</w:t>
      </w:r>
      <w:r>
        <w:rPr>
          <w:rFonts w:eastAsia="Times New Roman"/>
          <w:szCs w:val="24"/>
        </w:rPr>
        <w:t>α.</w:t>
      </w:r>
    </w:p>
    <w:p w14:paraId="29671784" w14:textId="77777777" w:rsidR="00711852" w:rsidRDefault="000A1C6E">
      <w:pPr>
        <w:spacing w:line="600" w:lineRule="auto"/>
        <w:ind w:firstLine="720"/>
        <w:jc w:val="both"/>
        <w:rPr>
          <w:rFonts w:eastAsia="Times New Roman"/>
          <w:szCs w:val="24"/>
        </w:rPr>
      </w:pPr>
      <w:r>
        <w:rPr>
          <w:rFonts w:eastAsia="Times New Roman"/>
          <w:szCs w:val="24"/>
        </w:rPr>
        <w:t>Ένα</w:t>
      </w:r>
      <w:r w:rsidRPr="00DC56CF">
        <w:rPr>
          <w:rFonts w:eastAsia="Times New Roman"/>
          <w:szCs w:val="24"/>
        </w:rPr>
        <w:t xml:space="preserve"> τρίτο ζήτημα που έρχεται και ξαναέρχεται συνεχώς μέσω της νομοθέτησ</w:t>
      </w:r>
      <w:r>
        <w:rPr>
          <w:rFonts w:eastAsia="Times New Roman"/>
          <w:szCs w:val="24"/>
        </w:rPr>
        <w:t>ή</w:t>
      </w:r>
      <w:r w:rsidRPr="00DC56CF">
        <w:rPr>
          <w:rFonts w:eastAsia="Times New Roman"/>
          <w:szCs w:val="24"/>
        </w:rPr>
        <w:t>ς σας στο συγκεκριμένο τομέα είναι αυτό της υπονόμευσης της πειθαρχίας των Ενόπλων Δυνάμεων</w:t>
      </w:r>
      <w:r>
        <w:rPr>
          <w:rFonts w:eastAsia="Times New Roman"/>
          <w:szCs w:val="24"/>
        </w:rPr>
        <w:t xml:space="preserve">. Το γεγονός ότι η πειθαρχία και η ιεραρχία </w:t>
      </w:r>
      <w:r>
        <w:rPr>
          <w:rFonts w:eastAsia="Times New Roman"/>
          <w:szCs w:val="24"/>
        </w:rPr>
        <w:lastRenderedPageBreak/>
        <w:t>είναι βασικές αρχές</w:t>
      </w:r>
      <w:r w:rsidRPr="00DC56CF">
        <w:rPr>
          <w:rFonts w:eastAsia="Times New Roman"/>
          <w:szCs w:val="24"/>
        </w:rPr>
        <w:t xml:space="preserve"> στις οποίες εδράζεται το οικοδόμημα του στρατού</w:t>
      </w:r>
      <w:r>
        <w:rPr>
          <w:rFonts w:eastAsia="Times New Roman"/>
          <w:szCs w:val="24"/>
        </w:rPr>
        <w:t>,</w:t>
      </w:r>
      <w:r w:rsidRPr="00DC56CF">
        <w:rPr>
          <w:rFonts w:eastAsia="Times New Roman"/>
          <w:szCs w:val="24"/>
        </w:rPr>
        <w:t xml:space="preserve"> η συνοχή του και </w:t>
      </w:r>
      <w:r>
        <w:rPr>
          <w:rFonts w:eastAsia="Times New Roman"/>
          <w:szCs w:val="24"/>
        </w:rPr>
        <w:t xml:space="preserve">η </w:t>
      </w:r>
      <w:r w:rsidRPr="00DC56CF">
        <w:rPr>
          <w:rFonts w:eastAsia="Times New Roman"/>
          <w:szCs w:val="24"/>
        </w:rPr>
        <w:t>αποτελεσματικότητα</w:t>
      </w:r>
      <w:r>
        <w:rPr>
          <w:rFonts w:eastAsia="Times New Roman"/>
          <w:szCs w:val="24"/>
        </w:rPr>
        <w:t>,</w:t>
      </w:r>
      <w:r w:rsidRPr="00DC56CF">
        <w:rPr>
          <w:rFonts w:eastAsia="Times New Roman"/>
          <w:szCs w:val="24"/>
        </w:rPr>
        <w:t xml:space="preserve"> </w:t>
      </w:r>
      <w:r>
        <w:rPr>
          <w:rFonts w:eastAsia="Times New Roman"/>
          <w:szCs w:val="24"/>
        </w:rPr>
        <w:t>δ</w:t>
      </w:r>
      <w:r w:rsidRPr="00DC56CF">
        <w:rPr>
          <w:rFonts w:eastAsia="Times New Roman"/>
          <w:szCs w:val="24"/>
        </w:rPr>
        <w:t xml:space="preserve">υστυχώς φαίνεται ότι δεν ενδιαφέρει κανέναν στην </w:t>
      </w:r>
      <w:r>
        <w:rPr>
          <w:rFonts w:eastAsia="Times New Roman"/>
          <w:szCs w:val="24"/>
        </w:rPr>
        <w:t>Κ</w:t>
      </w:r>
      <w:r w:rsidRPr="00DC56CF">
        <w:rPr>
          <w:rFonts w:eastAsia="Times New Roman"/>
          <w:szCs w:val="24"/>
        </w:rPr>
        <w:t>υβέρνηση</w:t>
      </w:r>
      <w:r>
        <w:rPr>
          <w:rFonts w:eastAsia="Times New Roman"/>
          <w:szCs w:val="24"/>
        </w:rPr>
        <w:t>.</w:t>
      </w:r>
      <w:r w:rsidRPr="00DC56CF">
        <w:rPr>
          <w:rFonts w:eastAsia="Times New Roman"/>
          <w:szCs w:val="24"/>
        </w:rPr>
        <w:t xml:space="preserve"> </w:t>
      </w:r>
    </w:p>
    <w:p w14:paraId="29671785" w14:textId="77777777" w:rsidR="00711852" w:rsidRDefault="000A1C6E">
      <w:pPr>
        <w:spacing w:line="600" w:lineRule="auto"/>
        <w:ind w:firstLine="720"/>
        <w:jc w:val="both"/>
        <w:rPr>
          <w:rFonts w:eastAsia="Times New Roman"/>
          <w:szCs w:val="24"/>
        </w:rPr>
      </w:pPr>
      <w:r>
        <w:rPr>
          <w:rFonts w:eastAsia="Times New Roman"/>
          <w:szCs w:val="24"/>
        </w:rPr>
        <w:t>Κ</w:t>
      </w:r>
      <w:r w:rsidRPr="00DC56CF">
        <w:rPr>
          <w:rFonts w:eastAsia="Times New Roman"/>
          <w:szCs w:val="24"/>
        </w:rPr>
        <w:t xml:space="preserve">αι δεν είναι μόνο </w:t>
      </w:r>
      <w:r>
        <w:rPr>
          <w:rFonts w:eastAsia="Times New Roman"/>
          <w:szCs w:val="24"/>
        </w:rPr>
        <w:t>το άρθρο 15, κυρίες και κύριοι της</w:t>
      </w:r>
      <w:r w:rsidRPr="00DC56CF">
        <w:rPr>
          <w:rFonts w:eastAsia="Times New Roman"/>
          <w:szCs w:val="24"/>
        </w:rPr>
        <w:t xml:space="preserve"> </w:t>
      </w:r>
      <w:r>
        <w:rPr>
          <w:rFonts w:eastAsia="Times New Roman"/>
          <w:szCs w:val="24"/>
        </w:rPr>
        <w:t>Κυβέρνησης,</w:t>
      </w:r>
      <w:r w:rsidRPr="00DC56CF">
        <w:rPr>
          <w:rFonts w:eastAsia="Times New Roman"/>
          <w:szCs w:val="24"/>
        </w:rPr>
        <w:t xml:space="preserve"> που προβλέπει τη σύσταση γραφείου </w:t>
      </w:r>
      <w:r>
        <w:rPr>
          <w:rFonts w:eastAsia="Times New Roman"/>
          <w:szCs w:val="24"/>
        </w:rPr>
        <w:t>ν</w:t>
      </w:r>
      <w:r w:rsidRPr="00DC56CF">
        <w:rPr>
          <w:rFonts w:eastAsia="Times New Roman"/>
          <w:szCs w:val="24"/>
        </w:rPr>
        <w:t>ομικής προστασίας</w:t>
      </w:r>
      <w:r>
        <w:rPr>
          <w:rFonts w:eastAsia="Times New Roman"/>
          <w:szCs w:val="24"/>
        </w:rPr>
        <w:t>.</w:t>
      </w:r>
      <w:r w:rsidRPr="00DC56CF">
        <w:rPr>
          <w:rFonts w:eastAsia="Times New Roman"/>
          <w:szCs w:val="24"/>
        </w:rPr>
        <w:t xml:space="preserve"> </w:t>
      </w:r>
      <w:r>
        <w:rPr>
          <w:rFonts w:eastAsia="Times New Roman"/>
          <w:szCs w:val="24"/>
        </w:rPr>
        <w:t>Θ</w:t>
      </w:r>
      <w:r w:rsidRPr="00DC56CF">
        <w:rPr>
          <w:rFonts w:eastAsia="Times New Roman"/>
          <w:szCs w:val="24"/>
        </w:rPr>
        <w:t xml:space="preserve">υμάστε ότι παλαιότερα είχε </w:t>
      </w:r>
      <w:r>
        <w:rPr>
          <w:rFonts w:eastAsia="Times New Roman"/>
          <w:szCs w:val="24"/>
        </w:rPr>
        <w:t>θεσμοθετηθεί</w:t>
      </w:r>
      <w:r w:rsidRPr="00DC56CF">
        <w:rPr>
          <w:rFonts w:eastAsia="Times New Roman"/>
          <w:szCs w:val="24"/>
        </w:rPr>
        <w:t xml:space="preserve"> το γραφείο ψυχολογικής υποστήριξης</w:t>
      </w:r>
      <w:r>
        <w:rPr>
          <w:rFonts w:eastAsia="Times New Roman"/>
          <w:szCs w:val="24"/>
        </w:rPr>
        <w:t>, το οποίο κ</w:t>
      </w:r>
      <w:r w:rsidRPr="00DC56CF">
        <w:rPr>
          <w:rFonts w:eastAsia="Times New Roman"/>
          <w:szCs w:val="24"/>
        </w:rPr>
        <w:t>ι αυτό στην πράξη δημιουργούσε ζητήματα</w:t>
      </w:r>
      <w:r>
        <w:rPr>
          <w:rFonts w:eastAsia="Times New Roman"/>
          <w:szCs w:val="24"/>
        </w:rPr>
        <w:t>,</w:t>
      </w:r>
      <w:r w:rsidRPr="00DC56CF">
        <w:rPr>
          <w:rFonts w:eastAsia="Times New Roman"/>
          <w:szCs w:val="24"/>
        </w:rPr>
        <w:t xml:space="preserve"> όχι μόνο στην στρατιωτική ιεραρχία</w:t>
      </w:r>
      <w:r>
        <w:rPr>
          <w:rFonts w:eastAsia="Times New Roman"/>
          <w:szCs w:val="24"/>
        </w:rPr>
        <w:t>.</w:t>
      </w:r>
    </w:p>
    <w:p w14:paraId="29671786" w14:textId="77777777" w:rsidR="00711852" w:rsidRDefault="000A1C6E">
      <w:pPr>
        <w:spacing w:line="600" w:lineRule="auto"/>
        <w:ind w:firstLine="720"/>
        <w:jc w:val="both"/>
        <w:rPr>
          <w:rFonts w:eastAsia="Times New Roman"/>
          <w:szCs w:val="24"/>
        </w:rPr>
      </w:pPr>
      <w:r>
        <w:rPr>
          <w:rFonts w:eastAsia="Times New Roman"/>
          <w:szCs w:val="24"/>
        </w:rPr>
        <w:t>Έ</w:t>
      </w:r>
      <w:r w:rsidRPr="00DC56CF">
        <w:rPr>
          <w:rFonts w:eastAsia="Times New Roman"/>
          <w:szCs w:val="24"/>
        </w:rPr>
        <w:t>να τέταρτο ζήτημα</w:t>
      </w:r>
      <w:r>
        <w:rPr>
          <w:rFonts w:eastAsia="Times New Roman"/>
          <w:szCs w:val="24"/>
        </w:rPr>
        <w:t>,</w:t>
      </w:r>
      <w:r w:rsidRPr="00DC56CF">
        <w:rPr>
          <w:rFonts w:eastAsia="Times New Roman"/>
          <w:szCs w:val="24"/>
        </w:rPr>
        <w:t xml:space="preserve"> </w:t>
      </w:r>
      <w:r>
        <w:rPr>
          <w:rFonts w:eastAsia="Times New Roman"/>
          <w:szCs w:val="24"/>
        </w:rPr>
        <w:t>ό</w:t>
      </w:r>
      <w:r w:rsidRPr="00DC56CF">
        <w:rPr>
          <w:rFonts w:eastAsia="Times New Roman"/>
          <w:szCs w:val="24"/>
        </w:rPr>
        <w:t>σον αφορά τη νομοθέτηση που έχετε κάνει στο συγκεκριμένο τομέα</w:t>
      </w:r>
      <w:r>
        <w:rPr>
          <w:rFonts w:eastAsia="Times New Roman"/>
          <w:szCs w:val="24"/>
        </w:rPr>
        <w:t>,</w:t>
      </w:r>
      <w:r w:rsidRPr="00DC56CF">
        <w:rPr>
          <w:rFonts w:eastAsia="Times New Roman"/>
          <w:szCs w:val="24"/>
        </w:rPr>
        <w:t xml:space="preserve"> έχει να κάνει με το αξιόμαχο των Ενόπλων Δυνάμεων</w:t>
      </w:r>
      <w:r>
        <w:rPr>
          <w:rFonts w:eastAsia="Times New Roman"/>
          <w:szCs w:val="24"/>
        </w:rPr>
        <w:t>.</w:t>
      </w:r>
      <w:r w:rsidRPr="00DC56CF">
        <w:rPr>
          <w:rFonts w:eastAsia="Times New Roman"/>
          <w:szCs w:val="24"/>
        </w:rPr>
        <w:t xml:space="preserve"> </w:t>
      </w:r>
      <w:r>
        <w:rPr>
          <w:rFonts w:eastAsia="Times New Roman"/>
          <w:szCs w:val="24"/>
        </w:rPr>
        <w:t xml:space="preserve">Εδώ πρέπει να ξεκαθαρίσουμε κάτι. Ηθικά και ως προς </w:t>
      </w:r>
      <w:r w:rsidRPr="00DC56CF">
        <w:rPr>
          <w:rFonts w:eastAsia="Times New Roman"/>
          <w:szCs w:val="24"/>
        </w:rPr>
        <w:t>το χρέος του προς την πατρίδα</w:t>
      </w:r>
      <w:r>
        <w:rPr>
          <w:rFonts w:eastAsia="Times New Roman"/>
          <w:szCs w:val="24"/>
        </w:rPr>
        <w:t>,</w:t>
      </w:r>
      <w:r w:rsidRPr="00DC56CF">
        <w:rPr>
          <w:rFonts w:eastAsia="Times New Roman"/>
          <w:szCs w:val="24"/>
        </w:rPr>
        <w:t xml:space="preserve"> ο </w:t>
      </w:r>
      <w:r>
        <w:rPr>
          <w:rFonts w:eastAsia="Times New Roman"/>
          <w:szCs w:val="24"/>
        </w:rPr>
        <w:t xml:space="preserve">οπλίτης ο </w:t>
      </w:r>
      <w:r w:rsidRPr="00DC56CF">
        <w:rPr>
          <w:rFonts w:eastAsia="Times New Roman"/>
          <w:szCs w:val="24"/>
        </w:rPr>
        <w:t>οποίος υ</w:t>
      </w:r>
      <w:r>
        <w:rPr>
          <w:rFonts w:eastAsia="Times New Roman"/>
          <w:szCs w:val="24"/>
        </w:rPr>
        <w:t xml:space="preserve">πηρετεί τη θητεία του στον Έβρο, </w:t>
      </w:r>
      <w:r w:rsidRPr="00DC56CF">
        <w:rPr>
          <w:rFonts w:eastAsia="Times New Roman"/>
          <w:szCs w:val="24"/>
        </w:rPr>
        <w:t>στα νησιά του Αιγαίου</w:t>
      </w:r>
      <w:r>
        <w:rPr>
          <w:rFonts w:eastAsia="Times New Roman"/>
          <w:szCs w:val="24"/>
        </w:rPr>
        <w:t>,</w:t>
      </w:r>
      <w:r w:rsidRPr="00DC56CF">
        <w:rPr>
          <w:rFonts w:eastAsia="Times New Roman"/>
          <w:szCs w:val="24"/>
        </w:rPr>
        <w:t xml:space="preserve"> δεν μπορεί να είναι ισότιμος στη μεταχείρισ</w:t>
      </w:r>
      <w:r>
        <w:rPr>
          <w:rFonts w:eastAsia="Times New Roman"/>
          <w:szCs w:val="24"/>
        </w:rPr>
        <w:t>ή</w:t>
      </w:r>
      <w:r w:rsidRPr="00DC56CF">
        <w:rPr>
          <w:rFonts w:eastAsia="Times New Roman"/>
          <w:szCs w:val="24"/>
        </w:rPr>
        <w:t xml:space="preserve"> του με τον αντιρρησία συνείδησης</w:t>
      </w:r>
      <w:r>
        <w:rPr>
          <w:rFonts w:eastAsia="Times New Roman"/>
          <w:szCs w:val="24"/>
        </w:rPr>
        <w:t>,</w:t>
      </w:r>
      <w:r w:rsidRPr="00DC56CF">
        <w:rPr>
          <w:rFonts w:eastAsia="Times New Roman"/>
          <w:szCs w:val="24"/>
        </w:rPr>
        <w:t xml:space="preserve"> που θα επιλέξει να υπηρετήσει τη θητεία του ως υπάλληλος στο</w:t>
      </w:r>
      <w:r>
        <w:rPr>
          <w:rFonts w:eastAsia="Times New Roman"/>
          <w:szCs w:val="24"/>
        </w:rPr>
        <w:t>ν</w:t>
      </w:r>
      <w:r w:rsidRPr="00DC56CF">
        <w:rPr>
          <w:rFonts w:eastAsia="Times New Roman"/>
          <w:szCs w:val="24"/>
        </w:rPr>
        <w:t xml:space="preserve"> δήμο</w:t>
      </w:r>
      <w:r>
        <w:rPr>
          <w:rFonts w:eastAsia="Times New Roman"/>
          <w:szCs w:val="24"/>
        </w:rPr>
        <w:t>.</w:t>
      </w:r>
      <w:r w:rsidRPr="00DC56CF">
        <w:rPr>
          <w:rFonts w:eastAsia="Times New Roman"/>
          <w:szCs w:val="24"/>
        </w:rPr>
        <w:t xml:space="preserve"> </w:t>
      </w:r>
    </w:p>
    <w:p w14:paraId="29671787" w14:textId="77777777" w:rsidR="00711852" w:rsidRDefault="000A1C6E">
      <w:pPr>
        <w:spacing w:line="600" w:lineRule="auto"/>
        <w:ind w:firstLine="720"/>
        <w:jc w:val="both"/>
        <w:rPr>
          <w:rFonts w:eastAsia="Times New Roman"/>
          <w:szCs w:val="24"/>
        </w:rPr>
      </w:pPr>
      <w:r>
        <w:rPr>
          <w:rFonts w:eastAsia="Times New Roman"/>
          <w:szCs w:val="24"/>
        </w:rPr>
        <w:t>Δεν γίνεται, λ</w:t>
      </w:r>
      <w:r w:rsidRPr="00DC56CF">
        <w:rPr>
          <w:rFonts w:eastAsia="Times New Roman"/>
          <w:szCs w:val="24"/>
        </w:rPr>
        <w:t>οιπόν</w:t>
      </w:r>
      <w:r>
        <w:rPr>
          <w:rFonts w:eastAsia="Times New Roman"/>
          <w:szCs w:val="24"/>
        </w:rPr>
        <w:t>, να</w:t>
      </w:r>
      <w:r w:rsidRPr="00DC56CF">
        <w:rPr>
          <w:rFonts w:eastAsia="Times New Roman"/>
          <w:szCs w:val="24"/>
        </w:rPr>
        <w:t xml:space="preserve"> εξομοιώνεται ο αντιρρησίας συνείδησης με τον οπλίτη </w:t>
      </w:r>
      <w:r>
        <w:rPr>
          <w:rFonts w:eastAsia="Times New Roman"/>
          <w:szCs w:val="24"/>
        </w:rPr>
        <w:t xml:space="preserve">ο </w:t>
      </w:r>
      <w:r w:rsidRPr="00DC56CF">
        <w:rPr>
          <w:rFonts w:eastAsia="Times New Roman"/>
          <w:szCs w:val="24"/>
        </w:rPr>
        <w:t>οποίος υπηρετεί κανονικά τη θητεία του</w:t>
      </w:r>
      <w:r>
        <w:rPr>
          <w:rFonts w:eastAsia="Times New Roman"/>
          <w:szCs w:val="24"/>
        </w:rPr>
        <w:t>,</w:t>
      </w:r>
      <w:r w:rsidRPr="00DC56CF">
        <w:rPr>
          <w:rFonts w:eastAsia="Times New Roman"/>
          <w:szCs w:val="24"/>
        </w:rPr>
        <w:t xml:space="preserve"> ούτε να καταργείται η δυνατότητα του </w:t>
      </w:r>
      <w:r>
        <w:rPr>
          <w:rFonts w:eastAsia="Times New Roman"/>
          <w:szCs w:val="24"/>
        </w:rPr>
        <w:t>Υ</w:t>
      </w:r>
      <w:r w:rsidRPr="00DC56CF">
        <w:rPr>
          <w:rFonts w:eastAsia="Times New Roman"/>
          <w:szCs w:val="24"/>
        </w:rPr>
        <w:t>πουργού Εθνικής Άμυνας να α</w:t>
      </w:r>
      <w:r>
        <w:rPr>
          <w:rFonts w:eastAsia="Times New Roman"/>
          <w:szCs w:val="24"/>
        </w:rPr>
        <w:t xml:space="preserve">ναστέλλει σε περίοδο πολέμου </w:t>
      </w:r>
      <w:r>
        <w:rPr>
          <w:rFonts w:eastAsia="Times New Roman"/>
          <w:szCs w:val="24"/>
        </w:rPr>
        <w:lastRenderedPageBreak/>
        <w:t xml:space="preserve">τις </w:t>
      </w:r>
      <w:r w:rsidRPr="00DC56CF">
        <w:rPr>
          <w:rFonts w:eastAsia="Times New Roman"/>
          <w:szCs w:val="24"/>
        </w:rPr>
        <w:t>δι</w:t>
      </w:r>
      <w:r>
        <w:rPr>
          <w:rFonts w:eastAsia="Times New Roman"/>
          <w:szCs w:val="24"/>
        </w:rPr>
        <w:t>ατάξεις</w:t>
      </w:r>
      <w:r w:rsidRPr="00DC56CF">
        <w:rPr>
          <w:rFonts w:eastAsia="Times New Roman"/>
          <w:szCs w:val="24"/>
        </w:rPr>
        <w:t xml:space="preserve"> για την εναλλακτική υπηρεσία</w:t>
      </w:r>
      <w:r>
        <w:rPr>
          <w:rFonts w:eastAsia="Times New Roman"/>
          <w:szCs w:val="24"/>
        </w:rPr>
        <w:t xml:space="preserve">. </w:t>
      </w:r>
      <w:r w:rsidRPr="00DC56CF">
        <w:rPr>
          <w:rFonts w:eastAsia="Times New Roman"/>
          <w:szCs w:val="24"/>
        </w:rPr>
        <w:t>Βεβαίως</w:t>
      </w:r>
      <w:r>
        <w:rPr>
          <w:rFonts w:eastAsia="Times New Roman"/>
          <w:szCs w:val="24"/>
        </w:rPr>
        <w:t>,</w:t>
      </w:r>
      <w:r w:rsidRPr="00DC56CF">
        <w:rPr>
          <w:rFonts w:eastAsia="Times New Roman"/>
          <w:szCs w:val="24"/>
        </w:rPr>
        <w:t xml:space="preserve"> να θυμίσω ότι ούτε εδώ είναι η πρώτη φορά</w:t>
      </w:r>
      <w:r>
        <w:rPr>
          <w:rFonts w:eastAsia="Times New Roman"/>
          <w:szCs w:val="24"/>
        </w:rPr>
        <w:t>.</w:t>
      </w:r>
      <w:r w:rsidRPr="00DC56CF">
        <w:rPr>
          <w:rFonts w:eastAsia="Times New Roman"/>
          <w:szCs w:val="24"/>
        </w:rPr>
        <w:t xml:space="preserve"> </w:t>
      </w:r>
      <w:r>
        <w:rPr>
          <w:rFonts w:eastAsia="Times New Roman"/>
          <w:szCs w:val="24"/>
        </w:rPr>
        <w:t>Τ</w:t>
      </w:r>
      <w:r w:rsidRPr="00DC56CF">
        <w:rPr>
          <w:rFonts w:eastAsia="Times New Roman"/>
          <w:szCs w:val="24"/>
        </w:rPr>
        <w:t>ο ζήτημα των αντιρρησιών συνείδησης διατρέχει όλες τις νομοθετικές πρωτοβουλίες της παρούσας Κυβέρνησης</w:t>
      </w:r>
      <w:r>
        <w:rPr>
          <w:rFonts w:eastAsia="Times New Roman"/>
          <w:szCs w:val="24"/>
        </w:rPr>
        <w:t>.</w:t>
      </w:r>
      <w:r w:rsidRPr="00DC56CF">
        <w:rPr>
          <w:rFonts w:eastAsia="Times New Roman"/>
          <w:szCs w:val="24"/>
        </w:rPr>
        <w:t xml:space="preserve"> </w:t>
      </w:r>
    </w:p>
    <w:p w14:paraId="29671788" w14:textId="77777777" w:rsidR="00711852" w:rsidRDefault="000A1C6E">
      <w:pPr>
        <w:spacing w:line="600" w:lineRule="auto"/>
        <w:ind w:firstLine="720"/>
        <w:jc w:val="both"/>
        <w:rPr>
          <w:rFonts w:eastAsia="Times New Roman"/>
          <w:szCs w:val="24"/>
        </w:rPr>
      </w:pPr>
      <w:r>
        <w:rPr>
          <w:rFonts w:eastAsia="Times New Roman"/>
          <w:szCs w:val="24"/>
        </w:rPr>
        <w:t xml:space="preserve">Ένα πέμπτο ζήτημα, συναφές, βεβαίως, με το προηγούμενο, είναι ότι σε κάθε νομοθετική </w:t>
      </w:r>
      <w:r w:rsidRPr="00DC56CF">
        <w:rPr>
          <w:rFonts w:eastAsia="Times New Roman"/>
          <w:szCs w:val="24"/>
        </w:rPr>
        <w:t xml:space="preserve">πρωτοβουλία </w:t>
      </w:r>
      <w:r>
        <w:rPr>
          <w:rFonts w:eastAsia="Times New Roman"/>
          <w:szCs w:val="24"/>
        </w:rPr>
        <w:t>η Κ</w:t>
      </w:r>
      <w:r w:rsidRPr="00DC56CF">
        <w:rPr>
          <w:rFonts w:eastAsia="Times New Roman"/>
          <w:szCs w:val="24"/>
        </w:rPr>
        <w:t xml:space="preserve">υβέρνηση </w:t>
      </w:r>
      <w:r>
        <w:rPr>
          <w:rFonts w:eastAsia="Times New Roman"/>
          <w:szCs w:val="24"/>
        </w:rPr>
        <w:t>δ</w:t>
      </w:r>
      <w:r w:rsidRPr="00DC56CF">
        <w:rPr>
          <w:rFonts w:eastAsia="Times New Roman"/>
          <w:szCs w:val="24"/>
        </w:rPr>
        <w:t xml:space="preserve">εν χάνει την ευκαιρία να απαξιώσει και </w:t>
      </w:r>
      <w:r>
        <w:rPr>
          <w:rFonts w:eastAsia="Times New Roman"/>
          <w:szCs w:val="24"/>
        </w:rPr>
        <w:t xml:space="preserve">το κύρος των </w:t>
      </w:r>
      <w:r w:rsidRPr="00DC56CF">
        <w:rPr>
          <w:rFonts w:eastAsia="Times New Roman"/>
          <w:szCs w:val="24"/>
        </w:rPr>
        <w:t>στελεχών των Ενόπλων Δυνάμεων</w:t>
      </w:r>
      <w:r>
        <w:rPr>
          <w:rFonts w:eastAsia="Times New Roman"/>
          <w:szCs w:val="24"/>
        </w:rPr>
        <w:t>.</w:t>
      </w:r>
      <w:r w:rsidRPr="00DC56CF">
        <w:rPr>
          <w:rFonts w:eastAsia="Times New Roman"/>
          <w:szCs w:val="24"/>
        </w:rPr>
        <w:t xml:space="preserve"> </w:t>
      </w:r>
      <w:r>
        <w:rPr>
          <w:rFonts w:eastAsia="Times New Roman"/>
          <w:szCs w:val="24"/>
        </w:rPr>
        <w:t>Α</w:t>
      </w:r>
      <w:r w:rsidRPr="00DC56CF">
        <w:rPr>
          <w:rFonts w:eastAsia="Times New Roman"/>
          <w:szCs w:val="24"/>
        </w:rPr>
        <w:t>υτή</w:t>
      </w:r>
      <w:r>
        <w:rPr>
          <w:rFonts w:eastAsia="Times New Roman"/>
          <w:szCs w:val="24"/>
        </w:rPr>
        <w:t>ν</w:t>
      </w:r>
      <w:r w:rsidRPr="00DC56CF">
        <w:rPr>
          <w:rFonts w:eastAsia="Times New Roman"/>
          <w:szCs w:val="24"/>
        </w:rPr>
        <w:t xml:space="preserve"> </w:t>
      </w:r>
      <w:r>
        <w:rPr>
          <w:rFonts w:eastAsia="Times New Roman"/>
          <w:szCs w:val="24"/>
        </w:rPr>
        <w:t>τη φορά βρήκε να αλλάξει τη σύνθ</w:t>
      </w:r>
      <w:r w:rsidRPr="00DC56CF">
        <w:rPr>
          <w:rFonts w:eastAsia="Times New Roman"/>
          <w:szCs w:val="24"/>
        </w:rPr>
        <w:t>εση της Ειδικής Επιτροπής των Αντιρρησιών Συνείδησης</w:t>
      </w:r>
      <w:r>
        <w:rPr>
          <w:rFonts w:eastAsia="Times New Roman"/>
          <w:szCs w:val="24"/>
        </w:rPr>
        <w:t>,</w:t>
      </w:r>
      <w:r w:rsidRPr="00DC56CF">
        <w:rPr>
          <w:rFonts w:eastAsia="Times New Roman"/>
          <w:szCs w:val="24"/>
        </w:rPr>
        <w:t xml:space="preserve"> ως παροχή υποτίθεται περισσότερων εγγυήσεων αμερόληπτης και ανεξάρτητης κρίσης της </w:t>
      </w:r>
      <w:r>
        <w:rPr>
          <w:rFonts w:eastAsia="Times New Roman"/>
          <w:szCs w:val="24"/>
        </w:rPr>
        <w:t>ε</w:t>
      </w:r>
      <w:r w:rsidRPr="00DC56CF">
        <w:rPr>
          <w:rFonts w:eastAsia="Times New Roman"/>
          <w:szCs w:val="24"/>
        </w:rPr>
        <w:t>πιτροπής</w:t>
      </w:r>
      <w:r>
        <w:rPr>
          <w:rFonts w:eastAsia="Times New Roman"/>
          <w:szCs w:val="24"/>
        </w:rPr>
        <w:t>.</w:t>
      </w:r>
      <w:r w:rsidRPr="00DC56CF">
        <w:rPr>
          <w:rFonts w:eastAsia="Times New Roman"/>
          <w:szCs w:val="24"/>
        </w:rPr>
        <w:t xml:space="preserve"> </w:t>
      </w:r>
      <w:r>
        <w:rPr>
          <w:rFonts w:eastAsia="Times New Roman"/>
          <w:szCs w:val="24"/>
        </w:rPr>
        <w:t>Ε</w:t>
      </w:r>
      <w:r w:rsidRPr="00DC56CF">
        <w:rPr>
          <w:rFonts w:eastAsia="Times New Roman"/>
          <w:szCs w:val="24"/>
        </w:rPr>
        <w:t>δώ νομίζω</w:t>
      </w:r>
      <w:r>
        <w:rPr>
          <w:rFonts w:eastAsia="Times New Roman"/>
          <w:szCs w:val="24"/>
        </w:rPr>
        <w:t xml:space="preserve">, κυρίες και κύριοι Υπουργοί, πως τα </w:t>
      </w:r>
      <w:r w:rsidRPr="00DC56CF">
        <w:rPr>
          <w:rFonts w:eastAsia="Times New Roman"/>
          <w:szCs w:val="24"/>
        </w:rPr>
        <w:t>σχόλια περιττεύουν</w:t>
      </w:r>
      <w:r>
        <w:rPr>
          <w:rFonts w:eastAsia="Times New Roman"/>
          <w:szCs w:val="24"/>
        </w:rPr>
        <w:t>.</w:t>
      </w:r>
    </w:p>
    <w:p w14:paraId="2967178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Θα ήθελα τέλος να κάνω ένα σχόλιο. Αυτό το νομοσχέδιο, όπως και τα προηγούμενα της Κυβέρνησης, συμβάλλει υποτίθεται στον εκδημοκρατισμό των Ενόπλων Δυνάμεων. Και είναι πραγματικά θλιβερό να ακούγεται σε αυτήν την Αίθουσα ότι ακόμα και σήμερα τίθεται τέτοιο είδους ζήτημα. Γιατί πρωτίστως θα έπρεπε όλοι να γνωρίζετε ότι η αποστολή των Ενόπλων Δυνάμεων είναι ακριβώς η προστασία του δημοκρατικού πολιτεύματος της χώρας. </w:t>
      </w:r>
    </w:p>
    <w:p w14:paraId="2967178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Και δεν υπάρχει καμμία αμφιβολία ότι εάν ποτέ τα στελέχη των Ενόπλων Δυνάμεων κληθούν να δείξουν την αποτρεπτική τους ισχύ προς κάθε εξωτερικό εχθρό, θα το κάνουν για να υπερασπιστούν τα συμφέροντα όλων των Ελλήνων ανεξαρτήτως ιδεολογικών πεποιθήσεων.</w:t>
      </w:r>
    </w:p>
    <w:p w14:paraId="2967178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Αυτοί, όμως, κυρίες και κύριοι συνάδελφοι, είναι λίγο-πολύ οι προβληματισμοί του ΣΥΡΙΖΑ για τις Ένοπλες Δυνάμεις. Το σημερινό νομοσχέδιο είναι πράγματι μια πολύ καλή ευκαιρία για να δούμε τι έκανε ο ΣΥΡΙΖΑ συνολικά στον τομέα της άμυνας. Γιατί έχοντας όλη μας την προσοχή στραμμένη στα δυσεπίλυτα προβλήματα που συσσώρευσε αυτή η τετραετής συγκυβέρνηση. έχουμε σταματήσει, δυστυχώς, πλέον να εξετάζουμε το κατά πόσον έχουν υλοποιηθεί όλες αυτές οι μεγαλοστομίες που είχαν ακουστεί τα προηγούμενα χρόνια όσον αφορά την επιχειρησιακή αναβάθμιση των Ενόπλων Δυνάμεων, που είναι και το πραγματικό ζήτημα που θα έπρεπε κανονικά να μας απασχολεί.</w:t>
      </w:r>
    </w:p>
    <w:p w14:paraId="2967178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Πράγματι όλα αυτά τα χρόνια έχουν εξαγγελθεί και δεν έχει γίνει απολύτως τίποτα στους παρακάτω τομείς: Αναδιοργάνωση, διακλαδικότητα, νέα δόγματα. Δεν έχει γίνει τίποτα ουσιαστικό όσον αφορά τους εξοπλισμούς και τη συντήρηση υλικού. Δεν έχει γίνει τίποτα ουσιαστικό στην εκπαίδευση προσωπικού. Τη στιγμή μάλιστα που λόγω της γεωπολιτικής ρευστότητας στην </w:t>
      </w:r>
      <w:r>
        <w:rPr>
          <w:rFonts w:eastAsia="Times New Roman" w:cs="Times New Roman"/>
          <w:szCs w:val="24"/>
        </w:rPr>
        <w:lastRenderedPageBreak/>
        <w:t>περιοχή ο αριθμός των απειλών έχει πολλαπλασιαστεί, ενώ υπάρχει και η δυνατότητα αποφασιστικού πλήγματος χωρίς την ανάληψη των κλασσικών επιχειρήσεων, δυστυχώς η Κυβέρνηση του ΣΥΡΙΖΑ δεν ασχολείται με τίποτα άλλο, δεν ασχολείται με τα ουσιαστικά προβλήματα των Ενόπλων Δυνάμεων και σίγουρα δεν ασχολείται δυστυχώς με τα ουσιαστικά προβλήματα της εθνικής μας άμυνας.</w:t>
      </w:r>
    </w:p>
    <w:p w14:paraId="2967178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Κλείνω με ένα περίφημο σχόλιο για τον κοινωνικό ρόλο του στρατού. Καλό είναι, κυρίες και κύριοι συνάδελφοι, να θυμόμαστε ότι η αποστολή των Ενόπλων Δυνάμεων είναι η διασφάλιση της αποτρεπτικής ισχύος της πατρίδας μας. Και εάν μπορεί εκτός απ’ αυτήν, να βοηθήσει και σε άλλες αποστολές, τότε βεβαίως καλώς να το κάνει. Δεν μπορεί, όμως, ο λόγος ύπαρξής της να είναι αλλότριος από την αποστολή των Ενόπλων Δυνάμεων ούτε να σπαταλούνται οι ανθρώπινοι και οι οικονομικοί πόροι του στρατεύματος σε άλλους σκοπούς. Είναι πόροι που ειδικά στις μέρες μας και ειδικά με την κρίση, που περνάει και πέρασε η πατρίδα μας, είναι δυστυχώς περιορισμένοι.</w:t>
      </w:r>
    </w:p>
    <w:p w14:paraId="2967178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Όποτε χρειάστηκε, οι Ένοπλες Δυνάμεις προσέφεραν ανθρώπινο δυναμικό, μέσα και τεχνογνωσία στην ελληνική κοινωνία. Και είμαι βέβαιος ότι το ίδιο θα ξανακάνουν όποτε χρειαστεί. </w:t>
      </w:r>
    </w:p>
    <w:p w14:paraId="2967178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δικό μας χρέος ως πολιτικό σύστημα είναι οι Ένοπλες Δυνάμεις να το κάνουν αυτό με το περίσσευμά τους και όχι με το υστέρημά τους, όπως έχει συμβεί πολλές φορές τα τελευταία χρόνια και όπως δυστυχώς τους βάζετε ακόμα και σήμερα να το κάνουν. Και μέσα απ’ αυτό νομίζω ότι θα κριθούμε στο τέλος της ημέρας όλοι μας. </w:t>
      </w:r>
    </w:p>
    <w:p w14:paraId="2967179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Θα πω πολύ λίγα λόγια για τις τροπολογίες. Όσον αφορά την τροπολογία με γενικό αριθμό 2102 και ειδικό 97 θα ψηφίσουμε «παρών». Όσον αφορά την τροπολογία με γενικό αριθμό 2099 και ειδικό 94 θα ψηφίσουμε «όχι», παρ’ ότι συμφωνούμε επί της αρχής, αλλά δεν μπορούμε να συμφωνήσουμε με τον τρόπο που είναι διατυπωμένο, καθόσον θα επεκταθεί και η δικαστική συμπαράσταση σε ένα μεγάλο αριθμό ατόμων που δεν το δικαιούνται.</w:t>
      </w:r>
    </w:p>
    <w:p w14:paraId="2967179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2100 και ειδικό 95 θα ψηφίσουμε «όχι». Στην τροπολογία με γενικό αριθμό 2101 και ειδικό 96 θα ψηφίσουμε «παρών». Στην τροπολογία με γενικό αριθμό 2104 και ειδικό 99 θα ψηφίσουμε «παρών», διότι απαραίτητη προϋπόθεση είναι παραμονή των οπλιτών αυτών σε μονάδες αυξημένης επιχειρησιακής ετοιμότητας σε όλη τη διάρκεια της θητείας τους. Επίσης, «παρών» θα ψηφίσουμε στην τροπολογία με γενικό αριθμό 2105 και ειδικό 100. Στην τροπολογία με γενικό αριθμό 2103 </w:t>
      </w:r>
      <w:r>
        <w:rPr>
          <w:rFonts w:eastAsia="Times New Roman" w:cs="Times New Roman"/>
          <w:szCs w:val="24"/>
        </w:rPr>
        <w:lastRenderedPageBreak/>
        <w:t xml:space="preserve">και ειδικό 98, που αφορά την ενίσχυση επιχειρήσεων έκδοσης εφημερίδων πανελλήνιας κυκλοφορίας, ψηφίζουμε «ναι». Στην τροπολογία με γενικό αριθμό 2106 και ειδικό 98 ψηφίζουμε «όχι». </w:t>
      </w:r>
    </w:p>
    <w:p w14:paraId="2967179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Στην τροπολογία με γενικό αριθμό 2108 και ειδικό 103 ψηφίζουμε «όχι». Στην τροπολογία με γενικό αριθμό 2107 και ειδικό 102 ψηφίζουμε «όχι». Στην τροπολογία με γενικό αριθμό 2109 και ειδικό 104 ψηφίζουμε «όχι». Στην τροπολογία με γενικό αριθμό 2112 και ειδικό 105 ψηφίζουμε «ναι». Για τις υπόλοιπες δεν ξέρουμε ακόμα εάν τις υιοθετεί ή όχι ο κύριος Υπουργός. </w:t>
      </w:r>
    </w:p>
    <w:p w14:paraId="2967179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Θα μου επιτρέψετε ένα τελικό σχόλιο. Συζητάμε πάλι ένα νομοσχέδιο. Σας διάβασα μόλις πριν από λίγο πάνω από δεκαπέντε τροπολογίες. Δυστυχώς, ακόμα και την τελευταία στιγμή, κύριοι Υπουργοί, έρχονται τροπολογίες, τις οποίες δεν έχουμε τη δυνατότητα να προλάβουμε να μελετήσουμε. Σε λίγο ξεκινάει και η ψηφοφορία. Για άλλη μια φορά παρουσιάζετε ένα κακό παράδειγμα νομοθέτησης. Δυστυχώς, αυτή η Κυβέρνηση έχει σπάσει κάθε ρεκόρ σε αυτόν τον τομέα.</w:t>
      </w:r>
    </w:p>
    <w:p w14:paraId="2967179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9671795" w14:textId="77777777" w:rsidR="00711852" w:rsidRDefault="000A1C6E">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29671796" w14:textId="77777777" w:rsidR="00711852" w:rsidRDefault="000A1C6E">
      <w:pPr>
        <w:spacing w:line="600" w:lineRule="auto"/>
        <w:ind w:firstLine="720"/>
        <w:jc w:val="both"/>
        <w:rPr>
          <w:rFonts w:eastAsia="Times New Roman" w:cs="Times New Roman"/>
          <w:szCs w:val="24"/>
        </w:rPr>
      </w:pPr>
      <w:r w:rsidRPr="0089540D">
        <w:rPr>
          <w:rFonts w:eastAsia="Times New Roman" w:cs="Times New Roman"/>
          <w:b/>
          <w:szCs w:val="24"/>
        </w:rPr>
        <w:lastRenderedPageBreak/>
        <w:t>ΠΡΟΕΔΡΕΥΩΝ (Γεώργιος Λαμπρούλης):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μαθήτριες και μαθητές και τέσσερις εκπαιδευτικοί συνοδοί τους από 15</w:t>
      </w:r>
      <w:r w:rsidRPr="00DE2D64">
        <w:rPr>
          <w:rFonts w:eastAsia="Times New Roman" w:cs="Times New Roman"/>
          <w:szCs w:val="24"/>
          <w:vertAlign w:val="superscript"/>
        </w:rPr>
        <w:t>ο</w:t>
      </w:r>
      <w:r>
        <w:rPr>
          <w:rFonts w:eastAsia="Times New Roman" w:cs="Times New Roman"/>
          <w:szCs w:val="24"/>
        </w:rPr>
        <w:t xml:space="preserve"> Δημοτικό Σχολείο Ευόσμου Θεσσαλονίκης.</w:t>
      </w:r>
    </w:p>
    <w:p w14:paraId="2967179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9671798"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967179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Τον λόγο θα πάρει τώρα ο κ. Τζαμακλής από τον ΣΥΡΙΖΑ και θα ακολουθήσει ο Κοινοβουλευτικός Εκπρόσωπος του Κομμουνιστικού Κόμματος Ελλάδας κ. Παφίλης.</w:t>
      </w:r>
    </w:p>
    <w:p w14:paraId="2967179A" w14:textId="77777777" w:rsidR="00711852" w:rsidRDefault="000A1C6E">
      <w:pPr>
        <w:spacing w:line="600" w:lineRule="auto"/>
        <w:ind w:firstLine="720"/>
        <w:jc w:val="both"/>
        <w:rPr>
          <w:rFonts w:eastAsia="Times New Roman" w:cs="Times New Roman"/>
          <w:szCs w:val="24"/>
        </w:rPr>
      </w:pPr>
      <w:r w:rsidRPr="0089540D">
        <w:rPr>
          <w:rFonts w:eastAsia="Times New Roman" w:cs="Times New Roman"/>
          <w:b/>
          <w:szCs w:val="24"/>
        </w:rPr>
        <w:t>ΠΑΝΑΓΙΩΤΗΣ ΡΗΓΑΣ (Αναπληρωτής Υπουργός Εθνικής Άμυνας):</w:t>
      </w:r>
      <w:r>
        <w:rPr>
          <w:rFonts w:eastAsia="Times New Roman" w:cs="Times New Roman"/>
          <w:szCs w:val="24"/>
        </w:rPr>
        <w:t xml:space="preserve"> Κύριε Πρόεδρε, μπορώ να έχω τον λόγο για μισό λεπτό;</w:t>
      </w:r>
    </w:p>
    <w:p w14:paraId="2967179B"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Έχετε τον λόγο, κύριε Υπουργέ.</w:t>
      </w:r>
    </w:p>
    <w:p w14:paraId="2967179C"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ΡΗΓΑΣ (Αναπληρωτής Υπουργός Εθνικής Άμυνας): </w:t>
      </w:r>
      <w:r>
        <w:rPr>
          <w:rFonts w:eastAsia="Times New Roman" w:cs="Times New Roman"/>
          <w:szCs w:val="24"/>
        </w:rPr>
        <w:t>Καταθέτω στη Γραμματεία τις νομοτεχνικές βελτιώσεις, για να μπορέσουν να μοιραστούν στους κυρίους Βουλευτές και τις κυρίες Βουλεύτριες.</w:t>
      </w:r>
    </w:p>
    <w:p w14:paraId="2967179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Εθνικής Άμυνας κ. Παναγιώτης Ρήγας καταθέτει για τα Πρακτικά τις προαναφερθείσες νομοτεχνικές βελτιώσεις, οι οποίες έχουν ως εξής:</w:t>
      </w:r>
    </w:p>
    <w:p w14:paraId="2967179E" w14:textId="77777777" w:rsidR="00711852" w:rsidRDefault="000A1C6E">
      <w:pPr>
        <w:spacing w:line="600" w:lineRule="auto"/>
        <w:ind w:firstLine="720"/>
        <w:jc w:val="center"/>
        <w:rPr>
          <w:rFonts w:eastAsia="Times New Roman" w:cs="Times New Roman"/>
          <w:color w:val="FF0000"/>
          <w:szCs w:val="24"/>
        </w:rPr>
      </w:pPr>
      <w:r w:rsidRPr="00A51FC2">
        <w:rPr>
          <w:rFonts w:eastAsia="Times New Roman" w:cs="Times New Roman"/>
          <w:color w:val="FF0000"/>
          <w:szCs w:val="24"/>
        </w:rPr>
        <w:t>(ΑΛΛΑΓΗ ΣΕΛΙΔΑΣ)</w:t>
      </w:r>
    </w:p>
    <w:p w14:paraId="2967179F" w14:textId="77777777" w:rsidR="00711852" w:rsidRDefault="000A1C6E">
      <w:pPr>
        <w:spacing w:line="600" w:lineRule="auto"/>
        <w:ind w:firstLine="720"/>
        <w:jc w:val="center"/>
        <w:rPr>
          <w:rFonts w:eastAsia="Times New Roman" w:cs="Times New Roman"/>
          <w:color w:val="FF0000"/>
          <w:szCs w:val="24"/>
        </w:rPr>
      </w:pPr>
      <w:r w:rsidRPr="00A51FC2">
        <w:rPr>
          <w:rFonts w:eastAsia="Times New Roman" w:cs="Times New Roman"/>
          <w:color w:val="FF0000"/>
          <w:szCs w:val="24"/>
        </w:rPr>
        <w:t>(ΝΑ ΜΠΟΥΝ ΟΙ ΣΕΛΙΔΕΣ 265-267)</w:t>
      </w:r>
    </w:p>
    <w:p w14:paraId="296717A0" w14:textId="77777777" w:rsidR="00711852" w:rsidRDefault="000A1C6E">
      <w:pPr>
        <w:spacing w:line="600" w:lineRule="auto"/>
        <w:ind w:firstLine="720"/>
        <w:jc w:val="center"/>
        <w:rPr>
          <w:rFonts w:eastAsia="Times New Roman" w:cs="Times New Roman"/>
          <w:color w:val="FF0000"/>
          <w:szCs w:val="24"/>
        </w:rPr>
      </w:pPr>
      <w:r w:rsidRPr="00A51FC2">
        <w:rPr>
          <w:rFonts w:eastAsia="Times New Roman" w:cs="Times New Roman"/>
          <w:color w:val="FF0000"/>
          <w:szCs w:val="24"/>
        </w:rPr>
        <w:t>(ΑΛΛΑΓΗ ΣΕΛΙΔΑΣ)</w:t>
      </w:r>
    </w:p>
    <w:p w14:paraId="296717A1"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επανέρχομαι με την προτροπή, κύριοι Υπουργοί, να μας πείτε για τις βουλευτικές τροπολογίες, γιατί ολοκληρώνεται ο κατάλογος. Ήδη, οι μισοί εκ των Κοινοβουλευτικών, που πρόκειται να παρέμβουν, έχουν μιλήσει και απομένουν συγκεκριμένα τέσσερις Βουλευτές και κλείνουμε. Δεν θα πρέπει το Σώμα να ξέρει ποιες κάνετε και ποιες δεν κάνετε δεκτές;</w:t>
      </w:r>
    </w:p>
    <w:p w14:paraId="296717A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Τον λόγο έχει ο κ. Τζαμακλής.</w:t>
      </w:r>
    </w:p>
    <w:p w14:paraId="296717A3" w14:textId="77777777" w:rsidR="00711852" w:rsidRDefault="000A1C6E">
      <w:pPr>
        <w:spacing w:line="600" w:lineRule="auto"/>
        <w:ind w:firstLine="720"/>
        <w:jc w:val="both"/>
        <w:rPr>
          <w:rFonts w:eastAsia="Times New Roman" w:cs="Times New Roman"/>
          <w:szCs w:val="24"/>
        </w:rPr>
      </w:pPr>
      <w:r w:rsidRPr="0089540D">
        <w:rPr>
          <w:rFonts w:eastAsia="Times New Roman" w:cs="Times New Roman"/>
          <w:b/>
          <w:szCs w:val="24"/>
        </w:rPr>
        <w:t>ΧΑΡΙΛΑΟΣ ΤΖΑΜΑΚΛΗΣ:</w:t>
      </w:r>
      <w:r>
        <w:rPr>
          <w:rFonts w:eastAsia="Times New Roman" w:cs="Times New Roman"/>
          <w:szCs w:val="24"/>
        </w:rPr>
        <w:t xml:space="preserve"> Ευχαριστώ, κύριε Πρόεδρε.</w:t>
      </w:r>
    </w:p>
    <w:p w14:paraId="296717A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εάν η τροπολογία που καταθέσαμε -ο κ. Καραγιαννίδης, ο κ. Σιμορέλης και εγώ- γίνεται δεκτή να μην το</w:t>
      </w:r>
      <w:r>
        <w:rPr>
          <w:rFonts w:eastAsia="Times New Roman" w:cs="Times New Roman"/>
          <w:szCs w:val="24"/>
        </w:rPr>
        <w:tab/>
        <w:t>ποθετηθώ, γιατί επ’ αυτού θα μιλήσω. Είναι αυτή, που αφορά τη συμπερίληψη του θεσμού της δικαστικής συμπαράστασης στις περιπτώσεις των κοινωνικών κριτηρίων.</w:t>
      </w:r>
    </w:p>
    <w:p w14:paraId="296717A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Τζαμακλή, συγγνώμη, γίνεται λόγος για την τροπολογία με αριθμό 2099;</w:t>
      </w:r>
    </w:p>
    <w:p w14:paraId="296717A6"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Δεν έχω τον αριθμό της, κύριε Πρόεδρε.</w:t>
      </w:r>
    </w:p>
    <w:p w14:paraId="296717A7"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Για την προσθήκη κοινωνικού κριτηρίου. Είναι η τροπολογία με γενικό αριθμό 2099 και ειδικό 94.</w:t>
      </w:r>
    </w:p>
    <w:p w14:paraId="296717A8"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ΠΑΝΑΓΙΩΤΗΣ ΡΗΓΑΣ (Αναπληρωτής Υπουργός Εθνικής Άμυνας):</w:t>
      </w:r>
      <w:r>
        <w:rPr>
          <w:rFonts w:eastAsia="Times New Roman" w:cs="Times New Roman"/>
          <w:szCs w:val="24"/>
        </w:rPr>
        <w:t xml:space="preserve"> Δεν την έχω μπροστά μου.</w:t>
      </w:r>
    </w:p>
    <w:p w14:paraId="296717A9"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Τζαμακλή, επειδή, σας άκουσα και είπατε ότι θέλετε να τοποθετηθείτε επ’ αυτής, θέλετε να σας δώσουμε το δικαίωμα να μιλήσετε στο τέλος, αναμένοντας και από τον Υπουργό αν θα την κάνει δεκτή ή όχι;</w:t>
      </w:r>
    </w:p>
    <w:p w14:paraId="296717AA"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Αν την κάνει δεκτή ο Υπουργός, δεν έχω λόγο να τοποθετηθώ. Κανένα πρόβλημα.</w:t>
      </w:r>
    </w:p>
    <w:p w14:paraId="296717AB"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Όπως νομίζετε εσείς. Δεν θέλω να σας στερήσω τον λόγο.</w:t>
      </w:r>
    </w:p>
    <w:p w14:paraId="296717AC"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Κανένα πρόβλημα. Να μην στερήσω και εγώ τον χρόνο.</w:t>
      </w:r>
    </w:p>
    <w:p w14:paraId="296717AD"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υπάρχει θέμα χρόνου. Δεν υπάρχει πρόβλημα. Αν θέλετε να τοποθετηθείτε για κάτι άλλο, για το νομοσχέδιο, ευχαρίστως.</w:t>
      </w:r>
    </w:p>
    <w:p w14:paraId="296717AE"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Ας την υποστηρίξω, κύριε Πρόεδρε. Δεν ξέρω, βέβαια, το αποτέλεσμα.</w:t>
      </w:r>
    </w:p>
    <w:p w14:paraId="296717A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Κύριοι Υπουργοί, με πρωτοβουλία του υποφαινόμενου και με τη συνυπογραφή του κ. Καραγιαννίδη και του κ. Σιμορέλη κατατέθηκε προχθές μία τροπολογία, που αφορά την παράγραφο 2 του άρθρου 5 του ν.3883/2010 σε σχέση με τα κοινωνικά κριτήρια και τη δυνατότητα των στελεχών να επιλέγουν τόπο προτίμησης. </w:t>
      </w:r>
    </w:p>
    <w:p w14:paraId="296717B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Η διάταξη αυτή έχει θεσπιστεί το 2010. Έχουμε μία τροπολογία της προς το καλύτερο όπου συμπεριελήφθησαν και άλλες περιπτώσεις με τον ν.4407/2016. Με το συζητούμενο σχέδιο προστίθεται η πάθηση του σακχαρώδους διαβήτη. </w:t>
      </w:r>
    </w:p>
    <w:p w14:paraId="296717B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Οι τρεις Βουλευτές προτείνουμε, σε αυτές τις περιπτώσεις των κοινωνικών κριτηρίων να συμπεριληφθεί και η ανάθεση με δικαστική απόφαση της δικαστικής συμπαράστασης ενηλίκων προσώπων, που πάσχουν από αναπηρία και είναι συγγενείς των στελεχών των Ενόπλων Δυνάμεων, μέχρι του δευτέρου βαθμού, δηλαδή γονείς και αδέρφια. Δεν είναι απαραίτητο εδώ να μπει η σύζυγος ή τα παιδιά, γιατί υπάρχει σε προηγούμενη διάταξη. </w:t>
      </w:r>
    </w:p>
    <w:p w14:paraId="296717B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Θέλω να εξηγήσω το εξής: Ενώ προβλέπεται στην τροπολογία, που έγινε το 2016, να μπορούν να προτιμούν τόπο μετάθεσης ή τόπο τοποθέτησης τα στελέχη σε περιπτώσεις, που ανατίθεται η επιμέλεια ατόμου με αναπηρία, η επιμέλεια αυτή είναι στοιχείο της δικαστικής συμπαράστασης. </w:t>
      </w:r>
    </w:p>
    <w:p w14:paraId="296717B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Δεν μπορεί αυτοτελώς ένα στέλεχος των Ενόπλων Δυνάμεων να ασκήσει αίτηση σε πρωτοδικείο, για να του ανατεθεί επιμέλεια. Αυτό πρέπει να αιτηθεί με αίτηση δικαστικής συμπαράστασης. Επομένως είναι, ας το πούμε έτσι, άνευ αντικειμένου η συμπερίληψη της επιμέλειας ατόμου, αν δεν υπάρχει η συμπερίληψη της δικαστικής συμπαράστασης. </w:t>
      </w:r>
    </w:p>
    <w:p w14:paraId="296717B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Κατά συνέπεια, νομίζω ότι και για λόγους λογικούς, αλλά και για λόγους τυπικούς και για λόγους ουσιαστικούς θα πρέπει η τροπολογία των τριών Βουλευτών που προανέφερα να γίνει δεκτή.</w:t>
      </w:r>
    </w:p>
    <w:p w14:paraId="296717B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Ενημερωθήκαμε σήμερα προφορικά -δεν ξέρω αν ισχύει- ότι δεν θα γίνει δεκτή. Δεν έχουμε την αιτιολογία, αλλά νομίζω ότι, κύριε Υπουργέ, πρέπει να συμπεριληφθεί. Σας είπα και πριν ότι είναι ζήτημα λογικής και νομικής ακρίβειας. </w:t>
      </w:r>
    </w:p>
    <w:p w14:paraId="296717B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Παρακαλώ, λοιπόν, και κάνω έκκληση να τη δεχθείτε. Δεν νομίζω ότι υπάρχει ζήτημα καταχρήσεων από την πλευρά των στελεχών. Άλλωστε, υπάρχει ασφαλιστική δικλείδα. Ενημερώνεται ο εισαγγελέας και αν το Υπουργείο θέλει μια ασφαλιστική δικλείδα περισσότερη, ας υποχρεωθεί το αιτούν στέλεχος να ενημερώνει και το Υπουργείο Εθνικής Άμυνας. </w:t>
      </w:r>
    </w:p>
    <w:p w14:paraId="296717B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Ευχαριστώ.</w:t>
      </w:r>
    </w:p>
    <w:p w14:paraId="296717B8"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96717B9" w14:textId="77777777" w:rsidR="00711852" w:rsidRDefault="000A1C6E">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Λαμπρούλης): </w:t>
      </w:r>
      <w:r>
        <w:rPr>
          <w:rFonts w:eastAsia="Times New Roman" w:cs="Times New Roman"/>
          <w:szCs w:val="24"/>
        </w:rPr>
        <w:t>Ευχαριστούμε, κύριε Τζαμακλή.</w:t>
      </w:r>
    </w:p>
    <w:p w14:paraId="296717B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πριν δώσω τον λόγο στον κ. Παφίλη, να κάνω μια  ανακοινώση προς το Σώμα. </w:t>
      </w:r>
    </w:p>
    <w:p w14:paraId="296717B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Ειδική Μόνιμη Επιτροπή Κοινοβουλευτικής Δεοντολογία καταθέτει τις εκθέσεις της στις αιτήσεις της εισαγγελικής αρχής για τη χορήγηση άδειας άσκησης ποινικής δίωξης κατά Βουλευτών.</w:t>
      </w:r>
    </w:p>
    <w:p w14:paraId="296717B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του Κομμουνιστικού Κόμματος Ελλάδας κ. Παφίλης.</w:t>
      </w:r>
    </w:p>
    <w:p w14:paraId="296717BD"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Ήδη η εισηγήτριά μας έχει αναφερθεί αναλυτικά και στην επιτροπή και εδώ. Θα ήθελα να επαναλάβω ορισμένα πράγματα σε ό,τι αφορά την εκτίμησή μας για αυτό το νομοσχέδιο. </w:t>
      </w:r>
    </w:p>
    <w:p w14:paraId="296717B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Τι κάνει το νομοσχέδιο; Κάνει κάποιες επιμέρους παρεμβάσεις σε βασικές ενότητες, που αφορούν τη σύνθεση της οντότητας των σημερινών Ενόπλων Δυνάμεων. Κάνει κάποιες ρυθμίσεις αποσπασματικά, που ορισμένες κινούνται σε θετική κατεύθυνση και θα τις ψηφίσουμε. Ωστόσο, στο σύνολό τους απέχουν πολύ από το να ικανοποιήσουν τις προσδοκίες του προσωπικού των Ενόπλων Δυνάμεων, αλλά και του ελληνικού λαού. Και εδώ ξεκινάμε από μια βασική αρχή και ριζική διαφωνία μας με την κατάσταση που υπάρχει σήμερα. </w:t>
      </w:r>
    </w:p>
    <w:p w14:paraId="296717B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Ποια είναι η αποστολή των Ενόπλων Δυνάμεων της χώρας; Είναι η διασφάλιση των συνόρων, δηλαδή της εδαφικής ακεραιότητας και των κυριαρχικών δικαιωμάτων της χώρας μας. Τελεία. Και συνεχίζουμε: Αποκλειστικά. Αυτή είναι η άποψη του ΚΚΕ και, ανεξάρτητα από το πώς εκφράζεται, </w:t>
      </w:r>
      <w:r>
        <w:rPr>
          <w:rFonts w:eastAsia="Times New Roman" w:cs="Times New Roman"/>
          <w:szCs w:val="24"/>
        </w:rPr>
        <w:lastRenderedPageBreak/>
        <w:t xml:space="preserve">η άποψη της συντριπτικής πλειοψηφίας του ελληνικού λαού. Εννοώ, ανεξάρτητα από το πώς εκφράζεται πολιτικά. Όμως, είναι έτσι; Αυτό τον ρόλο έχουν μόνο οι Ένοπλες Δυνάμεις της χώρας μας; Όχι βέβαια. Άλλωστε, ειπώθηκε και από τον Υπουργό κ. Αποστολάκη, ότι είναι παράγοντας ειρήνης και ασφάλειας στην περιοχή και σε ολόκληρο τον κόσμο. Βλέπε ΝΑΤΟ, βλέπε ιμπεριαλισμός, βλέπε Ευρωπαϊκή Ένωση. </w:t>
      </w:r>
    </w:p>
    <w:p w14:paraId="296717C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Δηλαδή, στο Αφγανιστάν, ο ελληνικός στρατός είναι παράγοντας ασφάλειας; Για τι παράγοντα ασφάλειας μιλάμε; Από τότε που είναι η χώρα μας στο ΝΑΤΟ, αλλά ιδιαίτερα τα τελευταία χρόνια, έχει πλήρως ενταχθεί σε όλους τους σχεδιασμούς του ΝΑΤΟ, που πάντα ήταν το οπλισμένο χέρι του ιμπεριαλισμού, ο αδίστακτος δολοφόνος των λαών, εκείνος που διαφυλάττει τα συμφέροντα του κεφαλαίου, εκείνοι που προστατεύουν με το αίμα των λαών, με καταστροφές, με πολέμους κ.λπ., την κυριαρχία του καπιταλιστικού συστήματος. </w:t>
      </w:r>
    </w:p>
    <w:p w14:paraId="296717C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Έχει καμμία σχέση η πολιτική του ΝΑΤΟ, όπως τη γνωρίσαμε -θα πω και μετά το 1990, γιατί πριν είναι γνωστή ή τέλος πάντων, δεν έχουμε ώρα να την αναλύσουμε- με τα συμφέροντα του λαού μας; Έχει καμμία σχέση με τα συμφέροντα γενικότερα των λαών της περιοχής, όπου καλούνται οι Ένοπλες Δυνάμεις να υπηρετήσουν τη στρατηγική του; </w:t>
      </w:r>
    </w:p>
    <w:p w14:paraId="296717C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Μιας και μιλάμε, για να το δούμε και οικονομικά. Ο ελληνικός λαός χρηματοδοτεί με 4,1 δισεκατομμύρια -πάνω από το 2% του ΑΕΠ, έχει πάρει και συγχαρητήρια από τον Τραμπ,έχει γίνει και μνεία να ακολουθήσουν και άλλες χώρες- κάθε χρόνο αδρά. Τι χρηματοδοτεί άραγε; Την προστασία των συνόρων και της εδαφικής ακεραιότητας της χώρας; </w:t>
      </w:r>
    </w:p>
    <w:p w14:paraId="296717C3" w14:textId="77777777" w:rsidR="00711852" w:rsidRDefault="000A1C6E">
      <w:pPr>
        <w:spacing w:line="600" w:lineRule="auto"/>
        <w:ind w:firstLine="720"/>
        <w:jc w:val="both"/>
        <w:rPr>
          <w:rFonts w:eastAsia="Times New Roman"/>
          <w:szCs w:val="24"/>
        </w:rPr>
      </w:pPr>
      <w:r>
        <w:rPr>
          <w:rFonts w:eastAsia="Times New Roman" w:cs="Times New Roman"/>
          <w:szCs w:val="24"/>
        </w:rPr>
        <w:t xml:space="preserve">Είναι ένα μέρος, βέβαια, </w:t>
      </w:r>
      <w:r w:rsidRPr="00877E73">
        <w:rPr>
          <w:rFonts w:eastAsia="Times New Roman" w:cs="Times New Roman"/>
          <w:szCs w:val="24"/>
        </w:rPr>
        <w:t>και δεν θέλουμε</w:t>
      </w:r>
      <w:r>
        <w:rPr>
          <w:rFonts w:eastAsia="Times New Roman" w:cs="Times New Roman"/>
          <w:szCs w:val="24"/>
        </w:rPr>
        <w:t xml:space="preserve"> να το διαγράψουμε. Ω</w:t>
      </w:r>
      <w:r>
        <w:rPr>
          <w:rFonts w:eastAsia="Times New Roman"/>
          <w:szCs w:val="24"/>
        </w:rPr>
        <w:t xml:space="preserve">στόσο, </w:t>
      </w:r>
      <w:r w:rsidRPr="006E20F0">
        <w:rPr>
          <w:rFonts w:eastAsia="Times New Roman"/>
          <w:szCs w:val="24"/>
        </w:rPr>
        <w:t>στην πραγματικότητα</w:t>
      </w:r>
      <w:r>
        <w:rPr>
          <w:rFonts w:eastAsia="Times New Roman"/>
          <w:szCs w:val="24"/>
        </w:rPr>
        <w:t>,</w:t>
      </w:r>
      <w:r w:rsidRPr="006E20F0">
        <w:rPr>
          <w:rFonts w:eastAsia="Times New Roman"/>
          <w:szCs w:val="24"/>
        </w:rPr>
        <w:t xml:space="preserve"> </w:t>
      </w:r>
      <w:r>
        <w:rPr>
          <w:rFonts w:eastAsia="Times New Roman"/>
          <w:szCs w:val="24"/>
        </w:rPr>
        <w:t>με όλες</w:t>
      </w:r>
      <w:r w:rsidRPr="006E20F0">
        <w:rPr>
          <w:rFonts w:eastAsia="Times New Roman"/>
          <w:szCs w:val="24"/>
        </w:rPr>
        <w:t xml:space="preserve"> τις εξελίξεις και με αυτά που ειπώθηκαν</w:t>
      </w:r>
      <w:r>
        <w:rPr>
          <w:rFonts w:eastAsia="Times New Roman"/>
          <w:szCs w:val="24"/>
        </w:rPr>
        <w:t>,</w:t>
      </w:r>
      <w:r w:rsidRPr="006E20F0">
        <w:rPr>
          <w:rFonts w:eastAsia="Times New Roman"/>
          <w:szCs w:val="24"/>
        </w:rPr>
        <w:t xml:space="preserve"> χρηματοδο</w:t>
      </w:r>
      <w:r>
        <w:rPr>
          <w:rFonts w:eastAsia="Times New Roman"/>
          <w:szCs w:val="24"/>
        </w:rPr>
        <w:t>τεί τη συμμετοχή στα αμερικανονατοϊκά</w:t>
      </w:r>
      <w:r w:rsidRPr="006E20F0">
        <w:rPr>
          <w:rFonts w:eastAsia="Times New Roman"/>
          <w:szCs w:val="24"/>
        </w:rPr>
        <w:t xml:space="preserve"> ιμπεριαλιστικά σχέδια</w:t>
      </w:r>
      <w:r>
        <w:rPr>
          <w:rFonts w:eastAsia="Times New Roman"/>
          <w:szCs w:val="24"/>
        </w:rPr>
        <w:t xml:space="preserve">. Πολλαπλά τη χρηματοδοτεί. Πώς; </w:t>
      </w:r>
    </w:p>
    <w:p w14:paraId="296717C4" w14:textId="77777777" w:rsidR="00711852" w:rsidRDefault="000A1C6E">
      <w:pPr>
        <w:spacing w:line="600" w:lineRule="auto"/>
        <w:ind w:firstLine="720"/>
        <w:jc w:val="both"/>
        <w:rPr>
          <w:rFonts w:eastAsia="Times New Roman"/>
          <w:szCs w:val="24"/>
        </w:rPr>
      </w:pPr>
      <w:r>
        <w:rPr>
          <w:rFonts w:eastAsia="Times New Roman"/>
          <w:szCs w:val="24"/>
        </w:rPr>
        <w:t>Πρώτον, ε</w:t>
      </w:r>
      <w:r w:rsidRPr="006E20F0">
        <w:rPr>
          <w:rFonts w:eastAsia="Times New Roman"/>
          <w:szCs w:val="24"/>
        </w:rPr>
        <w:t>ξοπλισμοί</w:t>
      </w:r>
      <w:r>
        <w:rPr>
          <w:rFonts w:eastAsia="Times New Roman"/>
          <w:szCs w:val="24"/>
        </w:rPr>
        <w:t>: Τ</w:t>
      </w:r>
      <w:r w:rsidRPr="006E20F0">
        <w:rPr>
          <w:rFonts w:eastAsia="Times New Roman"/>
          <w:szCs w:val="24"/>
        </w:rPr>
        <w:t>ο τι έχει συμβεί όλα αυτά τα χρόνια</w:t>
      </w:r>
      <w:r>
        <w:rPr>
          <w:rFonts w:eastAsia="Times New Roman"/>
          <w:szCs w:val="24"/>
        </w:rPr>
        <w:t xml:space="preserve"> και το τι συμβαίνει και</w:t>
      </w:r>
      <w:r w:rsidRPr="006E20F0">
        <w:rPr>
          <w:rFonts w:eastAsia="Times New Roman"/>
          <w:szCs w:val="24"/>
        </w:rPr>
        <w:t xml:space="preserve"> σήμερα</w:t>
      </w:r>
      <w:r>
        <w:rPr>
          <w:rFonts w:eastAsia="Times New Roman"/>
          <w:szCs w:val="24"/>
        </w:rPr>
        <w:t>,</w:t>
      </w:r>
      <w:r w:rsidRPr="006E20F0">
        <w:rPr>
          <w:rFonts w:eastAsia="Times New Roman"/>
          <w:szCs w:val="24"/>
        </w:rPr>
        <w:t xml:space="preserve"> με την υποχρέωση της χώρας να εξοπλίζεται </w:t>
      </w:r>
      <w:r>
        <w:rPr>
          <w:rFonts w:eastAsia="Times New Roman"/>
          <w:szCs w:val="24"/>
        </w:rPr>
        <w:t>αποκλειστικά</w:t>
      </w:r>
      <w:r w:rsidRPr="006E20F0">
        <w:rPr>
          <w:rFonts w:eastAsia="Times New Roman"/>
          <w:szCs w:val="24"/>
        </w:rPr>
        <w:t xml:space="preserve"> με </w:t>
      </w:r>
      <w:r>
        <w:rPr>
          <w:rFonts w:eastAsia="Times New Roman"/>
          <w:szCs w:val="24"/>
        </w:rPr>
        <w:t xml:space="preserve">νατοϊκά </w:t>
      </w:r>
      <w:r w:rsidRPr="006E20F0">
        <w:rPr>
          <w:rFonts w:eastAsia="Times New Roman"/>
          <w:szCs w:val="24"/>
        </w:rPr>
        <w:t>όπλα</w:t>
      </w:r>
      <w:r>
        <w:rPr>
          <w:rFonts w:eastAsia="Times New Roman"/>
          <w:szCs w:val="24"/>
        </w:rPr>
        <w:t>,</w:t>
      </w:r>
      <w:r w:rsidRPr="006E20F0">
        <w:rPr>
          <w:rFonts w:eastAsia="Times New Roman"/>
          <w:szCs w:val="24"/>
        </w:rPr>
        <w:t xml:space="preserve"> π</w:t>
      </w:r>
      <w:r>
        <w:rPr>
          <w:rFonts w:eastAsia="Times New Roman"/>
          <w:szCs w:val="24"/>
        </w:rPr>
        <w:t xml:space="preserve">έρα από εξαιρέσεις που υπάρχουν για </w:t>
      </w:r>
      <w:r>
        <w:rPr>
          <w:rFonts w:eastAsia="Times New Roman"/>
          <w:szCs w:val="24"/>
          <w:lang w:val="en-US"/>
        </w:rPr>
        <w:t>S</w:t>
      </w:r>
      <w:r>
        <w:rPr>
          <w:rFonts w:eastAsia="Times New Roman"/>
          <w:szCs w:val="24"/>
        </w:rPr>
        <w:t>-</w:t>
      </w:r>
      <w:r w:rsidRPr="006E20F0">
        <w:rPr>
          <w:rFonts w:eastAsia="Times New Roman"/>
          <w:szCs w:val="24"/>
        </w:rPr>
        <w:t xml:space="preserve">300 </w:t>
      </w:r>
      <w:r>
        <w:rPr>
          <w:rFonts w:eastAsia="Times New Roman"/>
          <w:szCs w:val="24"/>
        </w:rPr>
        <w:t xml:space="preserve">και </w:t>
      </w:r>
      <w:r>
        <w:rPr>
          <w:rFonts w:eastAsia="Times New Roman"/>
          <w:szCs w:val="24"/>
          <w:lang w:val="en-US"/>
        </w:rPr>
        <w:t>TOR</w:t>
      </w:r>
      <w:r w:rsidRPr="006E20F0">
        <w:rPr>
          <w:rFonts w:eastAsia="Times New Roman"/>
          <w:szCs w:val="24"/>
        </w:rPr>
        <w:t>-</w:t>
      </w:r>
      <w:r>
        <w:rPr>
          <w:rFonts w:eastAsia="Times New Roman"/>
          <w:szCs w:val="24"/>
          <w:lang w:val="en-US"/>
        </w:rPr>
        <w:t>M</w:t>
      </w:r>
      <w:r w:rsidRPr="006E20F0">
        <w:rPr>
          <w:rFonts w:eastAsia="Times New Roman"/>
          <w:szCs w:val="24"/>
        </w:rPr>
        <w:t xml:space="preserve">1, </w:t>
      </w:r>
      <w:r>
        <w:rPr>
          <w:rFonts w:eastAsia="Times New Roman"/>
          <w:szCs w:val="24"/>
        </w:rPr>
        <w:t xml:space="preserve">για να κουμπώνουν με τα νατοϊκά. Γιατί άραγε να κουμπώνουν; </w:t>
      </w:r>
      <w:r w:rsidRPr="006E20F0">
        <w:rPr>
          <w:rFonts w:eastAsia="Times New Roman"/>
          <w:szCs w:val="24"/>
        </w:rPr>
        <w:t>Γιατί</w:t>
      </w:r>
      <w:r>
        <w:rPr>
          <w:rFonts w:eastAsia="Times New Roman"/>
          <w:szCs w:val="24"/>
        </w:rPr>
        <w:t xml:space="preserve"> το να κουμπώνουν σημαίνει ότι μπορούν να τα εξουδετερώνουν κιόλας σε μια περίοδο κρίσης, που οι Αμερικάνοι</w:t>
      </w:r>
      <w:r w:rsidRPr="006E20F0">
        <w:rPr>
          <w:rFonts w:eastAsia="Times New Roman"/>
          <w:szCs w:val="24"/>
        </w:rPr>
        <w:t xml:space="preserve"> θα πάρουν άλλη θέση</w:t>
      </w:r>
      <w:r>
        <w:rPr>
          <w:rFonts w:eastAsia="Times New Roman"/>
          <w:szCs w:val="24"/>
        </w:rPr>
        <w:t>, σε μι</w:t>
      </w:r>
      <w:r w:rsidRPr="006E20F0">
        <w:rPr>
          <w:rFonts w:eastAsia="Times New Roman"/>
          <w:szCs w:val="24"/>
        </w:rPr>
        <w:t>α περίοδο πολέμου</w:t>
      </w:r>
      <w:r>
        <w:rPr>
          <w:rFonts w:eastAsia="Times New Roman"/>
          <w:szCs w:val="24"/>
        </w:rPr>
        <w:t>. Και υποχρεώνεται να αγοράζει πανάκριβα όπλα</w:t>
      </w:r>
      <w:r w:rsidRPr="006E20F0">
        <w:rPr>
          <w:rFonts w:eastAsia="Times New Roman"/>
          <w:szCs w:val="24"/>
        </w:rPr>
        <w:t xml:space="preserve"> και μη αποτελεσματικά για το γεωγραφικό ανάγλυφο</w:t>
      </w:r>
      <w:r>
        <w:rPr>
          <w:rFonts w:eastAsia="Times New Roman"/>
          <w:szCs w:val="24"/>
        </w:rPr>
        <w:t>, ό</w:t>
      </w:r>
      <w:r w:rsidRPr="006E20F0">
        <w:rPr>
          <w:rFonts w:eastAsia="Times New Roman"/>
          <w:szCs w:val="24"/>
        </w:rPr>
        <w:t>πως λένε</w:t>
      </w:r>
      <w:r>
        <w:rPr>
          <w:rFonts w:eastAsia="Times New Roman"/>
          <w:szCs w:val="24"/>
        </w:rPr>
        <w:t>,</w:t>
      </w:r>
      <w:r w:rsidRPr="006E20F0">
        <w:rPr>
          <w:rFonts w:eastAsia="Times New Roman"/>
          <w:szCs w:val="24"/>
        </w:rPr>
        <w:t xml:space="preserve"> της χώρας μας και της περιοχής</w:t>
      </w:r>
      <w:r>
        <w:rPr>
          <w:rFonts w:eastAsia="Times New Roman"/>
          <w:szCs w:val="24"/>
        </w:rPr>
        <w:t>. Και όμως, τα αγοράζει.</w:t>
      </w:r>
    </w:p>
    <w:p w14:paraId="296717C5" w14:textId="77777777" w:rsidR="00711852" w:rsidRDefault="000A1C6E">
      <w:pPr>
        <w:spacing w:line="600" w:lineRule="auto"/>
        <w:ind w:firstLine="720"/>
        <w:jc w:val="both"/>
        <w:rPr>
          <w:rFonts w:eastAsia="Times New Roman"/>
          <w:szCs w:val="24"/>
        </w:rPr>
      </w:pPr>
      <w:r>
        <w:rPr>
          <w:rFonts w:eastAsia="Times New Roman"/>
          <w:szCs w:val="24"/>
        </w:rPr>
        <w:lastRenderedPageBreak/>
        <w:t>Δεύτερον -</w:t>
      </w:r>
      <w:r w:rsidRPr="006E20F0">
        <w:rPr>
          <w:rFonts w:eastAsia="Times New Roman"/>
          <w:szCs w:val="24"/>
        </w:rPr>
        <w:t xml:space="preserve">εδώ </w:t>
      </w:r>
      <w:r>
        <w:rPr>
          <w:rFonts w:eastAsia="Times New Roman"/>
          <w:szCs w:val="24"/>
        </w:rPr>
        <w:t xml:space="preserve">έχουμε ξανακάνει το </w:t>
      </w:r>
      <w:r w:rsidRPr="006E20F0">
        <w:rPr>
          <w:rFonts w:eastAsia="Times New Roman"/>
          <w:szCs w:val="24"/>
        </w:rPr>
        <w:t>ερώτημα</w:t>
      </w:r>
      <w:r>
        <w:rPr>
          <w:rFonts w:eastAsia="Times New Roman"/>
          <w:szCs w:val="24"/>
        </w:rPr>
        <w:t>- αυτό που</w:t>
      </w:r>
      <w:r w:rsidRPr="006E20F0">
        <w:rPr>
          <w:rFonts w:eastAsia="Times New Roman"/>
          <w:szCs w:val="24"/>
        </w:rPr>
        <w:t xml:space="preserve"> συμβαίνει το τελευταίο διάστημα με τις πολεμικές ασκήσεις είναι ασύλληπτο</w:t>
      </w:r>
      <w:r>
        <w:rPr>
          <w:rFonts w:eastAsia="Times New Roman"/>
          <w:szCs w:val="24"/>
        </w:rPr>
        <w:t>. Δ</w:t>
      </w:r>
      <w:r w:rsidRPr="006E20F0">
        <w:rPr>
          <w:rFonts w:eastAsia="Times New Roman"/>
          <w:szCs w:val="24"/>
        </w:rPr>
        <w:t>εν έχει ξανασυμβεί σε κα</w:t>
      </w:r>
      <w:r>
        <w:rPr>
          <w:rFonts w:eastAsia="Times New Roman"/>
          <w:szCs w:val="24"/>
        </w:rPr>
        <w:t>μ</w:t>
      </w:r>
      <w:r w:rsidRPr="006E20F0">
        <w:rPr>
          <w:rFonts w:eastAsia="Times New Roman"/>
          <w:szCs w:val="24"/>
        </w:rPr>
        <w:t>μία περίοδο της ιστορίας της χώρας</w:t>
      </w:r>
      <w:r>
        <w:rPr>
          <w:rFonts w:eastAsia="Times New Roman"/>
          <w:szCs w:val="24"/>
        </w:rPr>
        <w:t>. Πόσα δισεκατομμύρια πληρώνει ο</w:t>
      </w:r>
      <w:r w:rsidRPr="006E20F0">
        <w:rPr>
          <w:rFonts w:eastAsia="Times New Roman"/>
          <w:szCs w:val="24"/>
        </w:rPr>
        <w:t xml:space="preserve"> ελληνικός λαός</w:t>
      </w:r>
      <w:r>
        <w:rPr>
          <w:rFonts w:eastAsia="Times New Roman"/>
          <w:szCs w:val="24"/>
        </w:rPr>
        <w:t>! Παράδειγμα, Ν</w:t>
      </w:r>
      <w:r w:rsidRPr="006E20F0">
        <w:rPr>
          <w:rFonts w:eastAsia="Times New Roman"/>
          <w:szCs w:val="24"/>
        </w:rPr>
        <w:t>ορβηγία</w:t>
      </w:r>
      <w:r>
        <w:rPr>
          <w:rFonts w:eastAsia="Times New Roman"/>
          <w:szCs w:val="24"/>
        </w:rPr>
        <w:t xml:space="preserve">: Τι </w:t>
      </w:r>
      <w:r w:rsidRPr="006E20F0">
        <w:rPr>
          <w:rFonts w:eastAsia="Times New Roman"/>
          <w:szCs w:val="24"/>
        </w:rPr>
        <w:t>δουλειά έχει στη μεγαλύτερη άσκηση μετά τον Ψυχρό Πόλεμο</w:t>
      </w:r>
      <w:r>
        <w:rPr>
          <w:rFonts w:eastAsia="Times New Roman"/>
          <w:szCs w:val="24"/>
        </w:rPr>
        <w:t>, με τεράστια στρατιωτικά μέσα και πενήντα χιλιάδες</w:t>
      </w:r>
      <w:r w:rsidRPr="006E20F0">
        <w:rPr>
          <w:rFonts w:eastAsia="Times New Roman"/>
          <w:szCs w:val="24"/>
        </w:rPr>
        <w:t xml:space="preserve"> προσωπικό</w:t>
      </w:r>
      <w:r>
        <w:rPr>
          <w:rFonts w:eastAsia="Times New Roman"/>
          <w:szCs w:val="24"/>
        </w:rPr>
        <w:t>,</w:t>
      </w:r>
      <w:r w:rsidRPr="006E20F0">
        <w:rPr>
          <w:rFonts w:eastAsia="Times New Roman"/>
          <w:szCs w:val="24"/>
        </w:rPr>
        <w:t xml:space="preserve"> που στείλαμε </w:t>
      </w:r>
      <w:r>
        <w:rPr>
          <w:rFonts w:eastAsia="Times New Roman"/>
          <w:szCs w:val="24"/>
          <w:lang w:val="en-US"/>
        </w:rPr>
        <w:t>F</w:t>
      </w:r>
      <w:r w:rsidRPr="006E20F0">
        <w:rPr>
          <w:rFonts w:eastAsia="Times New Roman"/>
          <w:szCs w:val="24"/>
        </w:rPr>
        <w:t xml:space="preserve">-16 </w:t>
      </w:r>
      <w:r>
        <w:rPr>
          <w:rFonts w:eastAsia="Times New Roman"/>
          <w:szCs w:val="24"/>
        </w:rPr>
        <w:t>για</w:t>
      </w:r>
      <w:r w:rsidRPr="006E20F0">
        <w:rPr>
          <w:rFonts w:eastAsia="Times New Roman"/>
          <w:szCs w:val="24"/>
        </w:rPr>
        <w:t xml:space="preserve"> αξιωματικούς</w:t>
      </w:r>
      <w:r>
        <w:rPr>
          <w:rFonts w:eastAsia="Times New Roman"/>
          <w:szCs w:val="24"/>
        </w:rPr>
        <w:t>;</w:t>
      </w:r>
      <w:r w:rsidRPr="006E20F0">
        <w:rPr>
          <w:rFonts w:eastAsia="Times New Roman"/>
          <w:szCs w:val="24"/>
        </w:rPr>
        <w:t xml:space="preserve"> Σε μία ώρα λένε </w:t>
      </w:r>
      <w:r w:rsidRPr="005A79CE">
        <w:rPr>
          <w:rFonts w:eastAsia="Times New Roman"/>
          <w:szCs w:val="24"/>
        </w:rPr>
        <w:t>-</w:t>
      </w:r>
      <w:r>
        <w:rPr>
          <w:rFonts w:eastAsia="Times New Roman"/>
          <w:szCs w:val="24"/>
        </w:rPr>
        <w:t xml:space="preserve">κι έτσι </w:t>
      </w:r>
      <w:r w:rsidRPr="005351EA">
        <w:rPr>
          <w:rFonts w:eastAsia="Times New Roman"/>
          <w:szCs w:val="24"/>
        </w:rPr>
        <w:t>είναι</w:t>
      </w:r>
      <w:r w:rsidRPr="005A79CE">
        <w:rPr>
          <w:rFonts w:eastAsia="Times New Roman"/>
          <w:szCs w:val="24"/>
        </w:rPr>
        <w:t>-</w:t>
      </w:r>
      <w:r>
        <w:rPr>
          <w:rFonts w:eastAsia="Times New Roman"/>
          <w:szCs w:val="24"/>
        </w:rPr>
        <w:t xml:space="preserve"> δέκα</w:t>
      </w:r>
      <w:r w:rsidRPr="006E20F0">
        <w:rPr>
          <w:rFonts w:eastAsia="Times New Roman"/>
          <w:szCs w:val="24"/>
        </w:rPr>
        <w:t xml:space="preserve"> χιλιάδες είναι μόνο τα </w:t>
      </w:r>
      <w:r>
        <w:rPr>
          <w:rFonts w:eastAsia="Times New Roman"/>
          <w:szCs w:val="24"/>
        </w:rPr>
        <w:t>καύσιμα στα</w:t>
      </w:r>
      <w:r w:rsidRPr="005351EA">
        <w:rPr>
          <w:rFonts w:eastAsia="Times New Roman"/>
          <w:szCs w:val="24"/>
        </w:rPr>
        <w:t xml:space="preserve"> </w:t>
      </w:r>
      <w:r>
        <w:rPr>
          <w:rFonts w:eastAsia="Times New Roman"/>
          <w:szCs w:val="24"/>
          <w:lang w:val="en-US"/>
        </w:rPr>
        <w:t>F</w:t>
      </w:r>
      <w:r w:rsidRPr="006E20F0">
        <w:rPr>
          <w:rFonts w:eastAsia="Times New Roman"/>
          <w:szCs w:val="24"/>
        </w:rPr>
        <w:t>-16</w:t>
      </w:r>
      <w:r>
        <w:rPr>
          <w:rFonts w:eastAsia="Times New Roman"/>
          <w:szCs w:val="24"/>
        </w:rPr>
        <w:t>. Π</w:t>
      </w:r>
      <w:r w:rsidRPr="006E20F0">
        <w:rPr>
          <w:rFonts w:eastAsia="Times New Roman"/>
          <w:szCs w:val="24"/>
        </w:rPr>
        <w:t>άρτε</w:t>
      </w:r>
      <w:r>
        <w:rPr>
          <w:rFonts w:eastAsia="Times New Roman"/>
          <w:szCs w:val="24"/>
        </w:rPr>
        <w:t xml:space="preserve"> φθορές, πάρτε</w:t>
      </w:r>
      <w:r w:rsidRPr="006E20F0">
        <w:rPr>
          <w:rFonts w:eastAsia="Times New Roman"/>
          <w:szCs w:val="24"/>
        </w:rPr>
        <w:t xml:space="preserve"> προσωπικό</w:t>
      </w:r>
      <w:r>
        <w:rPr>
          <w:rFonts w:eastAsia="Times New Roman"/>
          <w:szCs w:val="24"/>
        </w:rPr>
        <w:t>, πάρτε</w:t>
      </w:r>
      <w:r w:rsidRPr="006E20F0">
        <w:rPr>
          <w:rFonts w:eastAsia="Times New Roman"/>
          <w:szCs w:val="24"/>
        </w:rPr>
        <w:t xml:space="preserve"> ανταλλακτικά</w:t>
      </w:r>
      <w:r>
        <w:rPr>
          <w:rFonts w:eastAsia="Times New Roman"/>
          <w:szCs w:val="24"/>
        </w:rPr>
        <w:t>,</w:t>
      </w:r>
      <w:r w:rsidRPr="006E20F0">
        <w:rPr>
          <w:rFonts w:eastAsia="Times New Roman"/>
          <w:szCs w:val="24"/>
        </w:rPr>
        <w:t xml:space="preserve"> πάρτε επισκευές</w:t>
      </w:r>
      <w:r>
        <w:rPr>
          <w:rFonts w:eastAsia="Times New Roman"/>
          <w:szCs w:val="24"/>
        </w:rPr>
        <w:t xml:space="preserve">! </w:t>
      </w:r>
    </w:p>
    <w:p w14:paraId="296717C6" w14:textId="77777777" w:rsidR="00711852" w:rsidRDefault="000A1C6E">
      <w:pPr>
        <w:spacing w:line="600" w:lineRule="auto"/>
        <w:ind w:firstLine="720"/>
        <w:jc w:val="both"/>
        <w:rPr>
          <w:rFonts w:eastAsia="Times New Roman"/>
          <w:szCs w:val="24"/>
        </w:rPr>
      </w:pPr>
      <w:r>
        <w:rPr>
          <w:rFonts w:eastAsia="Times New Roman"/>
          <w:szCs w:val="24"/>
        </w:rPr>
        <w:t>Γ</w:t>
      </w:r>
      <w:r w:rsidRPr="006E20F0">
        <w:rPr>
          <w:rFonts w:eastAsia="Times New Roman"/>
          <w:szCs w:val="24"/>
        </w:rPr>
        <w:t>ια ποιο</w:t>
      </w:r>
      <w:r>
        <w:rPr>
          <w:rFonts w:eastAsia="Times New Roman"/>
          <w:szCs w:val="24"/>
        </w:rPr>
        <w:t>ν</w:t>
      </w:r>
      <w:r w:rsidRPr="006E20F0">
        <w:rPr>
          <w:rFonts w:eastAsia="Times New Roman"/>
          <w:szCs w:val="24"/>
        </w:rPr>
        <w:t xml:space="preserve"> λόγο </w:t>
      </w:r>
      <w:r>
        <w:rPr>
          <w:rFonts w:eastAsia="Times New Roman"/>
          <w:szCs w:val="24"/>
        </w:rPr>
        <w:t>λ</w:t>
      </w:r>
      <w:r w:rsidRPr="006E20F0">
        <w:rPr>
          <w:rFonts w:eastAsia="Times New Roman"/>
          <w:szCs w:val="24"/>
        </w:rPr>
        <w:t>οιπόν</w:t>
      </w:r>
      <w:r>
        <w:rPr>
          <w:rFonts w:eastAsia="Times New Roman"/>
          <w:szCs w:val="24"/>
        </w:rPr>
        <w:t>; Τ</w:t>
      </w:r>
      <w:r w:rsidRPr="006E20F0">
        <w:rPr>
          <w:rFonts w:eastAsia="Times New Roman"/>
          <w:szCs w:val="24"/>
        </w:rPr>
        <w:t>ι δουλειά έχει</w:t>
      </w:r>
      <w:r>
        <w:rPr>
          <w:rFonts w:eastAsia="Times New Roman"/>
          <w:szCs w:val="24"/>
        </w:rPr>
        <w:t xml:space="preserve"> η Ελλάδα εκεί; Εκπληρώνει διεθνείς υποχρεώσεις; Τι διεθνείς υποχρεώσεις; Για την προετοιμασία του ΝΑΤΟ για</w:t>
      </w:r>
      <w:r w:rsidRPr="006E20F0">
        <w:rPr>
          <w:rFonts w:eastAsia="Times New Roman"/>
          <w:szCs w:val="24"/>
        </w:rPr>
        <w:t xml:space="preserve"> πόλεμο με τη Ρωσία</w:t>
      </w:r>
      <w:r>
        <w:rPr>
          <w:rFonts w:eastAsia="Times New Roman"/>
          <w:szCs w:val="24"/>
        </w:rPr>
        <w:t>; Τι δουλειά έχει</w:t>
      </w:r>
      <w:r w:rsidRPr="006E20F0">
        <w:rPr>
          <w:rFonts w:eastAsia="Times New Roman"/>
          <w:szCs w:val="24"/>
        </w:rPr>
        <w:t xml:space="preserve"> στη Μαύρη Θάλασσα</w:t>
      </w:r>
      <w:r>
        <w:rPr>
          <w:rFonts w:eastAsia="Times New Roman"/>
          <w:szCs w:val="24"/>
        </w:rPr>
        <w:t>,</w:t>
      </w:r>
      <w:r w:rsidRPr="006E20F0">
        <w:rPr>
          <w:rFonts w:eastAsia="Times New Roman"/>
          <w:szCs w:val="24"/>
        </w:rPr>
        <w:t xml:space="preserve"> </w:t>
      </w:r>
      <w:r>
        <w:rPr>
          <w:rFonts w:eastAsia="Times New Roman"/>
          <w:szCs w:val="24"/>
        </w:rPr>
        <w:t xml:space="preserve">στις τελευταίες ασκήσεις που πήγε; Ποιος </w:t>
      </w:r>
      <w:r w:rsidRPr="005351EA">
        <w:rPr>
          <w:rFonts w:eastAsia="Times New Roman"/>
          <w:szCs w:val="24"/>
        </w:rPr>
        <w:t>είναι</w:t>
      </w:r>
      <w:r>
        <w:rPr>
          <w:rFonts w:eastAsia="Times New Roman"/>
          <w:szCs w:val="24"/>
        </w:rPr>
        <w:t xml:space="preserve"> ο αντίπαλος; Πείτε μας τα σενάρια.</w:t>
      </w:r>
    </w:p>
    <w:p w14:paraId="296717C7" w14:textId="77777777" w:rsidR="00711852" w:rsidRDefault="000A1C6E">
      <w:pPr>
        <w:spacing w:line="600" w:lineRule="auto"/>
        <w:ind w:firstLine="720"/>
        <w:jc w:val="both"/>
        <w:rPr>
          <w:rFonts w:eastAsia="Times New Roman"/>
          <w:szCs w:val="24"/>
        </w:rPr>
      </w:pPr>
      <w:r>
        <w:rPr>
          <w:rFonts w:eastAsia="Times New Roman"/>
          <w:szCs w:val="24"/>
        </w:rPr>
        <w:t>Τι δουλειά είχε η κοινή άσκηση παλαιότερα Ελλάδας, Ι</w:t>
      </w:r>
      <w:r w:rsidRPr="006E20F0">
        <w:rPr>
          <w:rFonts w:eastAsia="Times New Roman"/>
          <w:szCs w:val="24"/>
        </w:rPr>
        <w:t>σραήλ</w:t>
      </w:r>
      <w:r>
        <w:rPr>
          <w:rFonts w:eastAsia="Times New Roman"/>
          <w:szCs w:val="24"/>
        </w:rPr>
        <w:t xml:space="preserve"> και Αμερικανών στο π</w:t>
      </w:r>
      <w:r w:rsidRPr="006E20F0">
        <w:rPr>
          <w:rFonts w:eastAsia="Times New Roman"/>
          <w:szCs w:val="24"/>
        </w:rPr>
        <w:t>εδίο των Γρεβενών</w:t>
      </w:r>
      <w:r>
        <w:rPr>
          <w:rFonts w:eastAsia="Times New Roman"/>
          <w:szCs w:val="24"/>
        </w:rPr>
        <w:t>; Ποιο ήταν το σενάριο; Τ</w:t>
      </w:r>
      <w:r w:rsidRPr="006E20F0">
        <w:rPr>
          <w:rFonts w:eastAsia="Times New Roman"/>
          <w:szCs w:val="24"/>
        </w:rPr>
        <w:t>ο Ιράν</w:t>
      </w:r>
      <w:r>
        <w:rPr>
          <w:rFonts w:eastAsia="Times New Roman"/>
          <w:szCs w:val="24"/>
        </w:rPr>
        <w:t xml:space="preserve"> ήταν. Ποιος πληρώνει; Ο ελληνικός λαός,</w:t>
      </w:r>
      <w:r w:rsidRPr="006E20F0">
        <w:rPr>
          <w:rFonts w:eastAsia="Times New Roman"/>
          <w:szCs w:val="24"/>
        </w:rPr>
        <w:t xml:space="preserve"> πέρα από το ότι </w:t>
      </w:r>
      <w:r>
        <w:rPr>
          <w:rFonts w:eastAsia="Times New Roman"/>
          <w:szCs w:val="24"/>
        </w:rPr>
        <w:t xml:space="preserve">εμπλέκεται. Έχουν ξεπεράσει κάθε προηγούμενο και </w:t>
      </w:r>
      <w:r w:rsidRPr="005351EA">
        <w:rPr>
          <w:rFonts w:eastAsia="Times New Roman"/>
          <w:szCs w:val="24"/>
        </w:rPr>
        <w:t>είναι</w:t>
      </w:r>
      <w:r>
        <w:rPr>
          <w:rFonts w:eastAsia="Times New Roman"/>
          <w:szCs w:val="24"/>
        </w:rPr>
        <w:t xml:space="preserve"> ασκήσεις καθαρά επιθετικές, πολεμικού περιεχομένου.</w:t>
      </w:r>
    </w:p>
    <w:p w14:paraId="296717C8" w14:textId="77777777" w:rsidR="00711852" w:rsidRDefault="000A1C6E">
      <w:pPr>
        <w:spacing w:line="600" w:lineRule="auto"/>
        <w:ind w:firstLine="720"/>
        <w:jc w:val="both"/>
        <w:rPr>
          <w:rFonts w:eastAsia="Times New Roman"/>
          <w:szCs w:val="24"/>
        </w:rPr>
      </w:pPr>
      <w:r>
        <w:rPr>
          <w:rFonts w:eastAsia="Times New Roman"/>
          <w:szCs w:val="24"/>
        </w:rPr>
        <w:lastRenderedPageBreak/>
        <w:t>Τρίτον, η δομή των Ενόπλων Δυνάμεων. Το 40% λέει το ΝΑΤΟ κι εφαρμόζ</w:t>
      </w:r>
      <w:r w:rsidRPr="006E20F0">
        <w:rPr>
          <w:rFonts w:eastAsia="Times New Roman"/>
          <w:szCs w:val="24"/>
        </w:rPr>
        <w:t>ε</w:t>
      </w:r>
      <w:r>
        <w:rPr>
          <w:rFonts w:eastAsia="Times New Roman"/>
          <w:szCs w:val="24"/>
        </w:rPr>
        <w:t xml:space="preserve">ται. Δυνάμεις ταχείας επέμβασης στην υπηρεσία του ΝΑΤΟ! Δηλαδή θα σκοτωθούν οι Έλληνες στρατιώτες </w:t>
      </w:r>
      <w:r w:rsidRPr="006E20F0">
        <w:rPr>
          <w:rFonts w:eastAsia="Times New Roman"/>
          <w:szCs w:val="24"/>
        </w:rPr>
        <w:t>και θα πληρώνει ο ελληνικός λαός για αυτό</w:t>
      </w:r>
      <w:r>
        <w:rPr>
          <w:rFonts w:eastAsia="Times New Roman"/>
          <w:szCs w:val="24"/>
        </w:rPr>
        <w:t>,</w:t>
      </w:r>
      <w:r w:rsidRPr="006E20F0">
        <w:rPr>
          <w:rFonts w:eastAsia="Times New Roman"/>
          <w:szCs w:val="24"/>
        </w:rPr>
        <w:t xml:space="preserve"> για τα επιθετικά σχέδια του ΝΑΤΟ</w:t>
      </w:r>
      <w:r>
        <w:rPr>
          <w:rFonts w:eastAsia="Times New Roman"/>
          <w:szCs w:val="24"/>
        </w:rPr>
        <w:t>;</w:t>
      </w:r>
      <w:r w:rsidRPr="006E20F0">
        <w:rPr>
          <w:rFonts w:eastAsia="Times New Roman"/>
          <w:szCs w:val="24"/>
        </w:rPr>
        <w:t xml:space="preserve"> Τι σχέση έχει αυτό με την</w:t>
      </w:r>
      <w:r>
        <w:rPr>
          <w:rFonts w:eastAsia="Times New Roman"/>
          <w:szCs w:val="24"/>
        </w:rPr>
        <w:t xml:space="preserve"> εθνική άμυνα;</w:t>
      </w:r>
    </w:p>
    <w:p w14:paraId="296717C9" w14:textId="77777777" w:rsidR="00711852" w:rsidRDefault="000A1C6E">
      <w:pPr>
        <w:spacing w:line="600" w:lineRule="auto"/>
        <w:ind w:firstLine="720"/>
        <w:jc w:val="both"/>
        <w:rPr>
          <w:rFonts w:eastAsia="Times New Roman"/>
          <w:szCs w:val="24"/>
        </w:rPr>
      </w:pPr>
      <w:r>
        <w:rPr>
          <w:rFonts w:eastAsia="Times New Roman"/>
          <w:szCs w:val="24"/>
        </w:rPr>
        <w:t>Να πω και κάτι ακόμα. Ο κύριος Π</w:t>
      </w:r>
      <w:r w:rsidRPr="006E20F0">
        <w:rPr>
          <w:rFonts w:eastAsia="Times New Roman"/>
          <w:szCs w:val="24"/>
        </w:rPr>
        <w:t xml:space="preserve">ρωθυπουργός παρουσίασε σαν μεγάλη επιτυχία την επιτήρηση του εναέριου χώρου της Βόρειας Μακεδονίας </w:t>
      </w:r>
      <w:r>
        <w:rPr>
          <w:rFonts w:eastAsia="Times New Roman"/>
          <w:szCs w:val="24"/>
        </w:rPr>
        <w:t xml:space="preserve">σήμερα, </w:t>
      </w:r>
      <w:r w:rsidRPr="006E20F0">
        <w:rPr>
          <w:rFonts w:eastAsia="Times New Roman"/>
          <w:szCs w:val="24"/>
        </w:rPr>
        <w:t>η οποία είναι η δεύτερη επιτήρηση με το Μαυροβούνιο</w:t>
      </w:r>
      <w:r>
        <w:rPr>
          <w:rFonts w:eastAsia="Times New Roman"/>
          <w:szCs w:val="24"/>
        </w:rPr>
        <w:t>. Αλήθεια, θα π</w:t>
      </w:r>
      <w:r w:rsidRPr="006E20F0">
        <w:rPr>
          <w:rFonts w:eastAsia="Times New Roman"/>
          <w:szCs w:val="24"/>
        </w:rPr>
        <w:t>ληρώνει ο ελληνικός λαός</w:t>
      </w:r>
      <w:r>
        <w:rPr>
          <w:rFonts w:eastAsia="Times New Roman"/>
          <w:szCs w:val="24"/>
        </w:rPr>
        <w:t xml:space="preserve"> τα </w:t>
      </w:r>
      <w:r>
        <w:rPr>
          <w:rFonts w:eastAsia="Times New Roman"/>
          <w:szCs w:val="24"/>
          <w:lang w:val="en-US"/>
        </w:rPr>
        <w:t>F</w:t>
      </w:r>
      <w:r w:rsidRPr="000D36CD">
        <w:rPr>
          <w:rFonts w:eastAsia="Times New Roman"/>
          <w:szCs w:val="24"/>
        </w:rPr>
        <w:t>-16</w:t>
      </w:r>
      <w:r w:rsidRPr="006E20F0">
        <w:rPr>
          <w:rFonts w:eastAsia="Times New Roman"/>
          <w:szCs w:val="24"/>
        </w:rPr>
        <w:t xml:space="preserve"> και δεν ξέρω τι άλλα αεροσκάφη</w:t>
      </w:r>
      <w:r>
        <w:rPr>
          <w:rFonts w:eastAsia="Times New Roman"/>
          <w:szCs w:val="24"/>
        </w:rPr>
        <w:t>, που</w:t>
      </w:r>
      <w:r w:rsidRPr="006E20F0">
        <w:rPr>
          <w:rFonts w:eastAsia="Times New Roman"/>
          <w:szCs w:val="24"/>
        </w:rPr>
        <w:t xml:space="preserve"> θα πάνε για να επιτηρούν</w:t>
      </w:r>
      <w:r>
        <w:rPr>
          <w:rFonts w:eastAsia="Times New Roman"/>
          <w:szCs w:val="24"/>
        </w:rPr>
        <w:t>; Γ</w:t>
      </w:r>
      <w:r w:rsidRPr="006E20F0">
        <w:rPr>
          <w:rFonts w:eastAsia="Times New Roman"/>
          <w:szCs w:val="24"/>
        </w:rPr>
        <w:t>ια ποιο</w:t>
      </w:r>
      <w:r>
        <w:rPr>
          <w:rFonts w:eastAsia="Times New Roman"/>
          <w:szCs w:val="24"/>
        </w:rPr>
        <w:t>ν</w:t>
      </w:r>
      <w:r w:rsidRPr="006E20F0">
        <w:rPr>
          <w:rFonts w:eastAsia="Times New Roman"/>
          <w:szCs w:val="24"/>
        </w:rPr>
        <w:t xml:space="preserve"> λόγο</w:t>
      </w:r>
      <w:r>
        <w:rPr>
          <w:rFonts w:eastAsia="Times New Roman"/>
          <w:szCs w:val="24"/>
        </w:rPr>
        <w:t>; Τι συμφέρον έχει; Ε</w:t>
      </w:r>
      <w:r w:rsidRPr="006E20F0">
        <w:rPr>
          <w:rFonts w:eastAsia="Times New Roman"/>
          <w:szCs w:val="24"/>
        </w:rPr>
        <w:t>ίναι</w:t>
      </w:r>
      <w:r>
        <w:rPr>
          <w:rFonts w:eastAsia="Times New Roman"/>
          <w:szCs w:val="24"/>
        </w:rPr>
        <w:t>,</w:t>
      </w:r>
      <w:r w:rsidRPr="006E20F0">
        <w:rPr>
          <w:rFonts w:eastAsia="Times New Roman"/>
          <w:szCs w:val="24"/>
        </w:rPr>
        <w:t xml:space="preserve"> λέει</w:t>
      </w:r>
      <w:r>
        <w:rPr>
          <w:rFonts w:eastAsia="Times New Roman"/>
          <w:szCs w:val="24"/>
        </w:rPr>
        <w:t>, για</w:t>
      </w:r>
      <w:r w:rsidRPr="006E20F0">
        <w:rPr>
          <w:rFonts w:eastAsia="Times New Roman"/>
          <w:szCs w:val="24"/>
        </w:rPr>
        <w:t xml:space="preserve"> ασφάλεια</w:t>
      </w:r>
      <w:r>
        <w:rPr>
          <w:rFonts w:eastAsia="Times New Roman"/>
          <w:szCs w:val="24"/>
        </w:rPr>
        <w:t xml:space="preserve"> στην περιοχή. Ποια</w:t>
      </w:r>
      <w:r w:rsidRPr="006E20F0">
        <w:rPr>
          <w:rFonts w:eastAsia="Times New Roman"/>
          <w:szCs w:val="24"/>
        </w:rPr>
        <w:t xml:space="preserve"> ασφάλεια</w:t>
      </w:r>
      <w:r>
        <w:rPr>
          <w:rFonts w:eastAsia="Times New Roman"/>
          <w:szCs w:val="24"/>
        </w:rPr>
        <w:t xml:space="preserve"> στην περιοχή; Ε</w:t>
      </w:r>
      <w:r w:rsidRPr="006E20F0">
        <w:rPr>
          <w:rFonts w:eastAsia="Times New Roman"/>
          <w:szCs w:val="24"/>
        </w:rPr>
        <w:t>ίναι ή δεν είναι αποφάσεις και υποχρεώσεις απέναντι στο</w:t>
      </w:r>
      <w:r>
        <w:rPr>
          <w:rFonts w:eastAsia="Times New Roman"/>
          <w:szCs w:val="24"/>
        </w:rPr>
        <w:t xml:space="preserve"> ΝΑΤΟ;</w:t>
      </w:r>
    </w:p>
    <w:p w14:paraId="296717CA" w14:textId="77777777" w:rsidR="00711852" w:rsidRDefault="000A1C6E">
      <w:pPr>
        <w:spacing w:line="600" w:lineRule="auto"/>
        <w:ind w:firstLine="720"/>
        <w:jc w:val="both"/>
        <w:rPr>
          <w:rFonts w:eastAsia="Times New Roman"/>
          <w:szCs w:val="24"/>
        </w:rPr>
      </w:pPr>
      <w:r>
        <w:rPr>
          <w:rFonts w:eastAsia="Times New Roman"/>
          <w:szCs w:val="24"/>
        </w:rPr>
        <w:t xml:space="preserve">Το </w:t>
      </w:r>
      <w:r w:rsidRPr="006E20F0">
        <w:rPr>
          <w:rFonts w:eastAsia="Times New Roman"/>
          <w:szCs w:val="24"/>
        </w:rPr>
        <w:t>νομοσχέδιο</w:t>
      </w:r>
      <w:r>
        <w:rPr>
          <w:rFonts w:eastAsia="Times New Roman"/>
          <w:szCs w:val="24"/>
        </w:rPr>
        <w:t xml:space="preserve">, </w:t>
      </w:r>
      <w:r w:rsidRPr="00A861BD">
        <w:rPr>
          <w:rFonts w:eastAsia="Times New Roman"/>
          <w:szCs w:val="24"/>
        </w:rPr>
        <w:t>λοιπόν</w:t>
      </w:r>
      <w:r>
        <w:rPr>
          <w:rFonts w:eastAsia="Times New Roman"/>
          <w:szCs w:val="24"/>
        </w:rPr>
        <w:t xml:space="preserve"> -και αυτά </w:t>
      </w:r>
      <w:r w:rsidRPr="00A861BD">
        <w:rPr>
          <w:rFonts w:eastAsia="Times New Roman"/>
          <w:szCs w:val="24"/>
        </w:rPr>
        <w:t>είναι</w:t>
      </w:r>
      <w:r>
        <w:rPr>
          <w:rFonts w:eastAsia="Times New Roman"/>
          <w:szCs w:val="24"/>
        </w:rPr>
        <w:t xml:space="preserve"> πιο ουσιαστικά, πέρα από τα επιμέρους, που εμείς δεν τα υποτιμάμε</w:t>
      </w:r>
      <w:r w:rsidRPr="006E20F0">
        <w:rPr>
          <w:rFonts w:eastAsia="Times New Roman"/>
          <w:szCs w:val="24"/>
        </w:rPr>
        <w:t xml:space="preserve"> καθόλου</w:t>
      </w:r>
      <w:r>
        <w:rPr>
          <w:rFonts w:eastAsia="Times New Roman"/>
          <w:szCs w:val="24"/>
        </w:rPr>
        <w:t>,</w:t>
      </w:r>
      <w:r w:rsidRPr="006E20F0">
        <w:rPr>
          <w:rFonts w:eastAsia="Times New Roman"/>
          <w:szCs w:val="24"/>
        </w:rPr>
        <w:t xml:space="preserve"> γιατί αφορούν το προσωπικό των Ενόπλων Δυνάμεων</w:t>
      </w:r>
      <w:r>
        <w:rPr>
          <w:rFonts w:eastAsia="Times New Roman"/>
          <w:szCs w:val="24"/>
        </w:rPr>
        <w:t xml:space="preserve">- ουσιαστικά προσαρμόζει ακόμη παραπέρα τις δομές, δηλαδή </w:t>
      </w:r>
      <w:r w:rsidRPr="006E20F0">
        <w:rPr>
          <w:rFonts w:eastAsia="Times New Roman"/>
          <w:szCs w:val="24"/>
        </w:rPr>
        <w:t>προσωπικό</w:t>
      </w:r>
      <w:r>
        <w:rPr>
          <w:rFonts w:eastAsia="Times New Roman"/>
          <w:szCs w:val="24"/>
        </w:rPr>
        <w:t>,</w:t>
      </w:r>
      <w:r w:rsidRPr="006E20F0">
        <w:rPr>
          <w:rFonts w:eastAsia="Times New Roman"/>
          <w:szCs w:val="24"/>
        </w:rPr>
        <w:t xml:space="preserve"> υλικό</w:t>
      </w:r>
      <w:r>
        <w:rPr>
          <w:rFonts w:eastAsia="Times New Roman"/>
          <w:szCs w:val="24"/>
        </w:rPr>
        <w:t>,</w:t>
      </w:r>
      <w:r w:rsidRPr="006E20F0">
        <w:rPr>
          <w:rFonts w:eastAsia="Times New Roman"/>
          <w:szCs w:val="24"/>
        </w:rPr>
        <w:t xml:space="preserve"> εκπαίδευση</w:t>
      </w:r>
      <w:r>
        <w:rPr>
          <w:rFonts w:eastAsia="Times New Roman"/>
          <w:szCs w:val="24"/>
        </w:rPr>
        <w:t xml:space="preserve">, </w:t>
      </w:r>
      <w:r w:rsidRPr="00DB4DE1">
        <w:rPr>
          <w:rFonts w:eastAsia="Times New Roman"/>
          <w:szCs w:val="24"/>
        </w:rPr>
        <w:t>υπηρεσιακές</w:t>
      </w:r>
      <w:r w:rsidRPr="006E20F0">
        <w:rPr>
          <w:rFonts w:eastAsia="Times New Roman"/>
          <w:szCs w:val="24"/>
        </w:rPr>
        <w:t xml:space="preserve"> υποδομές</w:t>
      </w:r>
      <w:r>
        <w:rPr>
          <w:rFonts w:eastAsia="Times New Roman"/>
          <w:szCs w:val="24"/>
        </w:rPr>
        <w:t xml:space="preserve">, στις αμερικανονατοϊκές </w:t>
      </w:r>
      <w:r w:rsidRPr="006E20F0">
        <w:rPr>
          <w:rFonts w:eastAsia="Times New Roman"/>
          <w:szCs w:val="24"/>
        </w:rPr>
        <w:t>προδιαγραφές</w:t>
      </w:r>
      <w:r>
        <w:rPr>
          <w:rFonts w:eastAsia="Times New Roman"/>
          <w:szCs w:val="24"/>
        </w:rPr>
        <w:t xml:space="preserve">. </w:t>
      </w:r>
    </w:p>
    <w:p w14:paraId="296717CB" w14:textId="77777777" w:rsidR="00711852" w:rsidRDefault="000A1C6E">
      <w:pPr>
        <w:spacing w:line="600" w:lineRule="auto"/>
        <w:ind w:firstLine="720"/>
        <w:jc w:val="both"/>
        <w:rPr>
          <w:rFonts w:eastAsia="Times New Roman"/>
          <w:szCs w:val="24"/>
        </w:rPr>
      </w:pPr>
      <w:r>
        <w:rPr>
          <w:rFonts w:eastAsia="Times New Roman"/>
          <w:szCs w:val="24"/>
        </w:rPr>
        <w:lastRenderedPageBreak/>
        <w:t xml:space="preserve">Για </w:t>
      </w:r>
      <w:r w:rsidRPr="006E20F0">
        <w:rPr>
          <w:rFonts w:eastAsia="Times New Roman"/>
          <w:szCs w:val="24"/>
        </w:rPr>
        <w:t>παράδειγμα</w:t>
      </w:r>
      <w:r>
        <w:rPr>
          <w:rFonts w:eastAsia="Times New Roman"/>
          <w:szCs w:val="24"/>
        </w:rPr>
        <w:t>, τι λέει το ΓΕΕΘΑ; Π</w:t>
      </w:r>
      <w:r w:rsidRPr="006E20F0">
        <w:rPr>
          <w:rFonts w:eastAsia="Times New Roman"/>
          <w:szCs w:val="24"/>
        </w:rPr>
        <w:t>ρέπει</w:t>
      </w:r>
      <w:r>
        <w:rPr>
          <w:rFonts w:eastAsia="Times New Roman"/>
          <w:szCs w:val="24"/>
        </w:rPr>
        <w:t>, λέει,</w:t>
      </w:r>
      <w:r w:rsidRPr="006E20F0">
        <w:rPr>
          <w:rFonts w:eastAsia="Times New Roman"/>
          <w:szCs w:val="24"/>
        </w:rPr>
        <w:t xml:space="preserve"> να προχωρήσουμε στη </w:t>
      </w:r>
      <w:r>
        <w:rPr>
          <w:rFonts w:eastAsia="Times New Roman"/>
          <w:szCs w:val="24"/>
        </w:rPr>
        <w:t xml:space="preserve">διαλειτουργικότητα, </w:t>
      </w:r>
      <w:r w:rsidRPr="006E20F0">
        <w:rPr>
          <w:rFonts w:eastAsia="Times New Roman"/>
          <w:szCs w:val="24"/>
        </w:rPr>
        <w:t xml:space="preserve">για να </w:t>
      </w:r>
      <w:r>
        <w:rPr>
          <w:rFonts w:eastAsia="Times New Roman"/>
          <w:szCs w:val="24"/>
        </w:rPr>
        <w:t>εκ</w:t>
      </w:r>
      <w:r w:rsidRPr="006E20F0">
        <w:rPr>
          <w:rFonts w:eastAsia="Times New Roman"/>
          <w:szCs w:val="24"/>
        </w:rPr>
        <w:t>πληρώσουμε τις υποχρεώσεις στο ΝΑΤΟ</w:t>
      </w:r>
      <w:r>
        <w:rPr>
          <w:rFonts w:eastAsia="Times New Roman"/>
          <w:szCs w:val="24"/>
        </w:rPr>
        <w:t xml:space="preserve">. Άρα, η διαλειτουργικότητα δεν αφορά την </w:t>
      </w:r>
      <w:r w:rsidRPr="006E20F0">
        <w:rPr>
          <w:rFonts w:eastAsia="Times New Roman"/>
          <w:szCs w:val="24"/>
        </w:rPr>
        <w:t>εθνική</w:t>
      </w:r>
      <w:r>
        <w:rPr>
          <w:rFonts w:eastAsia="Times New Roman"/>
          <w:szCs w:val="24"/>
        </w:rPr>
        <w:t xml:space="preserve"> άμυνα, αφορά τις υποχρεώσεις απέναντι στο ΝΑΤΟ, που είναι ποιες; Ποια </w:t>
      </w:r>
      <w:r w:rsidRPr="00A94CDB">
        <w:rPr>
          <w:rFonts w:eastAsia="Times New Roman"/>
          <w:szCs w:val="24"/>
        </w:rPr>
        <w:t>είναι</w:t>
      </w:r>
      <w:r>
        <w:rPr>
          <w:rFonts w:eastAsia="Times New Roman"/>
          <w:szCs w:val="24"/>
        </w:rPr>
        <w:t xml:space="preserve"> τα σχέδια του </w:t>
      </w:r>
      <w:r w:rsidRPr="006E20F0">
        <w:rPr>
          <w:rFonts w:eastAsia="Times New Roman"/>
          <w:szCs w:val="24"/>
        </w:rPr>
        <w:t xml:space="preserve">ΝΑΤΟ σήμερα </w:t>
      </w:r>
      <w:r>
        <w:rPr>
          <w:rFonts w:eastAsia="Times New Roman"/>
          <w:szCs w:val="24"/>
        </w:rPr>
        <w:t xml:space="preserve">και όλα τα στρατιωτικά σενάρια; Υπάρχουν στρατιωτικοί που δεν </w:t>
      </w:r>
      <w:r w:rsidRPr="00A94CDB">
        <w:rPr>
          <w:rFonts w:eastAsia="Times New Roman"/>
          <w:szCs w:val="24"/>
        </w:rPr>
        <w:t>είναι</w:t>
      </w:r>
      <w:r>
        <w:rPr>
          <w:rFonts w:eastAsia="Times New Roman"/>
          <w:szCs w:val="24"/>
        </w:rPr>
        <w:t xml:space="preserve"> εδώ μέσα και τα ξέρουν. Τα ξέρουμε κι εμείς βέβαια, </w:t>
      </w:r>
      <w:r w:rsidRPr="00A94CDB">
        <w:rPr>
          <w:rFonts w:eastAsia="Times New Roman"/>
          <w:szCs w:val="24"/>
        </w:rPr>
        <w:t>γιατί</w:t>
      </w:r>
      <w:r>
        <w:rPr>
          <w:rFonts w:eastAsia="Times New Roman"/>
          <w:szCs w:val="24"/>
        </w:rPr>
        <w:t xml:space="preserve"> διαβάζονται σήμερα. Τι είναι;</w:t>
      </w:r>
    </w:p>
    <w:p w14:paraId="296717CC" w14:textId="77777777" w:rsidR="00711852" w:rsidRDefault="000A1C6E">
      <w:pPr>
        <w:spacing w:line="600" w:lineRule="auto"/>
        <w:ind w:firstLine="720"/>
        <w:jc w:val="both"/>
        <w:rPr>
          <w:rFonts w:eastAsia="Times New Roman"/>
          <w:szCs w:val="24"/>
        </w:rPr>
      </w:pPr>
      <w:r>
        <w:rPr>
          <w:rFonts w:eastAsia="Times New Roman"/>
          <w:szCs w:val="24"/>
        </w:rPr>
        <w:t>Έχει ξεκινήσει από πάνω μέχρι κάτω στα σύνορα της Ρωσίας διάταξη στρατιωτικών δυνάμεων, γίνεται η μεγάλη αντιπαράθεση για το μοίρασμα των αγορών κ.λπ., προβάλλεται συνεχώς -τα είπε και ο κ. Πάιατ, θα πω μετά- ο ρωσικός κίνδυνος -ό</w:t>
      </w:r>
      <w:r w:rsidRPr="006E20F0">
        <w:rPr>
          <w:rFonts w:eastAsia="Times New Roman"/>
          <w:szCs w:val="24"/>
        </w:rPr>
        <w:t>χι ότι οι Ρώσοι είναι</w:t>
      </w:r>
      <w:r>
        <w:rPr>
          <w:rFonts w:eastAsia="Times New Roman"/>
          <w:szCs w:val="24"/>
        </w:rPr>
        <w:t xml:space="preserve"> καλοί ή η</w:t>
      </w:r>
      <w:r w:rsidRPr="006E20F0">
        <w:rPr>
          <w:rFonts w:eastAsia="Times New Roman"/>
          <w:szCs w:val="24"/>
        </w:rPr>
        <w:t xml:space="preserve"> Σοβιετική Ένωση</w:t>
      </w:r>
      <w:r>
        <w:rPr>
          <w:rFonts w:eastAsia="Times New Roman"/>
          <w:szCs w:val="24"/>
        </w:rPr>
        <w:t>-</w:t>
      </w:r>
      <w:r w:rsidRPr="006E20F0">
        <w:rPr>
          <w:rFonts w:eastAsia="Times New Roman"/>
          <w:szCs w:val="24"/>
        </w:rPr>
        <w:t xml:space="preserve"> και η Ελλάδα </w:t>
      </w:r>
      <w:r>
        <w:rPr>
          <w:rFonts w:eastAsia="Times New Roman"/>
          <w:szCs w:val="24"/>
        </w:rPr>
        <w:t>είναι μέρος αυτών των</w:t>
      </w:r>
      <w:r w:rsidRPr="006E20F0">
        <w:rPr>
          <w:rFonts w:eastAsia="Times New Roman"/>
          <w:szCs w:val="24"/>
        </w:rPr>
        <w:t xml:space="preserve"> πολεμικών σχεδίων</w:t>
      </w:r>
      <w:r>
        <w:rPr>
          <w:rFonts w:eastAsia="Times New Roman"/>
          <w:szCs w:val="24"/>
        </w:rPr>
        <w:t>.</w:t>
      </w:r>
      <w:r w:rsidRPr="006E20F0">
        <w:rPr>
          <w:rFonts w:eastAsia="Times New Roman"/>
          <w:szCs w:val="24"/>
        </w:rPr>
        <w:t xml:space="preserve"> </w:t>
      </w:r>
    </w:p>
    <w:p w14:paraId="296717C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Δηλαδή τι π</w:t>
      </w:r>
      <w:r w:rsidRPr="00071B5D">
        <w:rPr>
          <w:rFonts w:eastAsia="Times New Roman" w:cs="Times New Roman"/>
          <w:szCs w:val="24"/>
        </w:rPr>
        <w:t>ρέπει να κάνει η Ελλάδα</w:t>
      </w:r>
      <w:r>
        <w:rPr>
          <w:rFonts w:eastAsia="Times New Roman" w:cs="Times New Roman"/>
          <w:szCs w:val="24"/>
        </w:rPr>
        <w:t>;</w:t>
      </w:r>
      <w:r w:rsidRPr="00071B5D">
        <w:rPr>
          <w:rFonts w:eastAsia="Times New Roman" w:cs="Times New Roman"/>
          <w:szCs w:val="24"/>
        </w:rPr>
        <w:t xml:space="preserve"> Να φτιάξει έτσι τη διαλειτουργικότητα</w:t>
      </w:r>
      <w:r>
        <w:rPr>
          <w:rFonts w:eastAsia="Times New Roman" w:cs="Times New Roman"/>
          <w:szCs w:val="24"/>
        </w:rPr>
        <w:t xml:space="preserve">, ώστε να εντάσσεται μέσα στα σχέδια του ΝΑΤΟ. </w:t>
      </w:r>
    </w:p>
    <w:p w14:paraId="296717C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Αυτό </w:t>
      </w:r>
      <w:r w:rsidRPr="00071B5D">
        <w:rPr>
          <w:rFonts w:eastAsia="Times New Roman" w:cs="Times New Roman"/>
          <w:szCs w:val="24"/>
        </w:rPr>
        <w:t xml:space="preserve">γίνεται πιο </w:t>
      </w:r>
      <w:r>
        <w:rPr>
          <w:rFonts w:eastAsia="Times New Roman" w:cs="Times New Roman"/>
          <w:szCs w:val="24"/>
        </w:rPr>
        <w:t xml:space="preserve">φανερό </w:t>
      </w:r>
      <w:r w:rsidRPr="00071B5D">
        <w:rPr>
          <w:rFonts w:eastAsia="Times New Roman" w:cs="Times New Roman"/>
          <w:szCs w:val="24"/>
        </w:rPr>
        <w:t xml:space="preserve">και πιο προκλητικό από την τελευταία επίσκεψη του Διευθυντή του αρμόδιου </w:t>
      </w:r>
      <w:r>
        <w:rPr>
          <w:rFonts w:eastAsia="Times New Roman" w:cs="Times New Roman"/>
          <w:szCs w:val="24"/>
        </w:rPr>
        <w:t xml:space="preserve">νατοϊκού τμήματος, </w:t>
      </w:r>
      <w:r w:rsidRPr="00071B5D">
        <w:rPr>
          <w:rFonts w:eastAsia="Times New Roman" w:cs="Times New Roman"/>
          <w:szCs w:val="24"/>
        </w:rPr>
        <w:t xml:space="preserve">που </w:t>
      </w:r>
      <w:r>
        <w:rPr>
          <w:rFonts w:eastAsia="Times New Roman" w:cs="Times New Roman"/>
          <w:szCs w:val="24"/>
        </w:rPr>
        <w:t xml:space="preserve">τι απαίτησε; Πρώτον, </w:t>
      </w:r>
      <w:r w:rsidRPr="00071B5D">
        <w:rPr>
          <w:rFonts w:eastAsia="Times New Roman" w:cs="Times New Roman"/>
          <w:szCs w:val="24"/>
        </w:rPr>
        <w:t>τη διασύνδεση των απαιτήσεων</w:t>
      </w:r>
      <w:r>
        <w:rPr>
          <w:rFonts w:eastAsia="Times New Roman" w:cs="Times New Roman"/>
          <w:szCs w:val="24"/>
        </w:rPr>
        <w:t>,</w:t>
      </w:r>
      <w:r w:rsidRPr="00071B5D">
        <w:rPr>
          <w:rFonts w:eastAsia="Times New Roman" w:cs="Times New Roman"/>
          <w:szCs w:val="24"/>
        </w:rPr>
        <w:t xml:space="preserve"> τυποποίηση με προτεραιότητες του αμυντικού σχεδιασμού του </w:t>
      </w:r>
      <w:r>
        <w:rPr>
          <w:rFonts w:eastAsia="Times New Roman" w:cs="Times New Roman"/>
          <w:szCs w:val="24"/>
        </w:rPr>
        <w:t xml:space="preserve">ΝΑΤΟ. </w:t>
      </w:r>
    </w:p>
    <w:p w14:paraId="296717C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αμυντικός σχεδιασμός; </w:t>
      </w:r>
      <w:r w:rsidRPr="00071B5D">
        <w:rPr>
          <w:rFonts w:eastAsia="Times New Roman" w:cs="Times New Roman"/>
          <w:szCs w:val="24"/>
        </w:rPr>
        <w:t>Ξέρετε κανέναν αμυντικό σχεδιασμό του ΝΑΤΟ</w:t>
      </w:r>
      <w:r>
        <w:rPr>
          <w:rFonts w:eastAsia="Times New Roman" w:cs="Times New Roman"/>
          <w:szCs w:val="24"/>
        </w:rPr>
        <w:t xml:space="preserve">; Για φέρτε μας εδώ. Ας βγουν οι στρατιωτικοί να μιλήσουν. Έχει σχέδιο άμυνας το ΝΑΤΟ ή έχει σχέδιο επίθεσης; Φυσικά, πάντα </w:t>
      </w:r>
      <w:r w:rsidRPr="00071B5D">
        <w:rPr>
          <w:rFonts w:eastAsia="Times New Roman" w:cs="Times New Roman"/>
          <w:szCs w:val="24"/>
        </w:rPr>
        <w:t>έχεις άμυνα</w:t>
      </w:r>
      <w:r>
        <w:rPr>
          <w:rFonts w:eastAsia="Times New Roman" w:cs="Times New Roman"/>
          <w:szCs w:val="24"/>
        </w:rPr>
        <w:t>,</w:t>
      </w:r>
      <w:r w:rsidRPr="00071B5D">
        <w:rPr>
          <w:rFonts w:eastAsia="Times New Roman" w:cs="Times New Roman"/>
          <w:szCs w:val="24"/>
        </w:rPr>
        <w:t xml:space="preserve"> γιατί μπορεί να χάσει</w:t>
      </w:r>
      <w:r>
        <w:rPr>
          <w:rFonts w:eastAsia="Times New Roman" w:cs="Times New Roman"/>
          <w:szCs w:val="24"/>
        </w:rPr>
        <w:t>ς</w:t>
      </w:r>
      <w:r w:rsidRPr="00071B5D">
        <w:rPr>
          <w:rFonts w:eastAsia="Times New Roman" w:cs="Times New Roman"/>
          <w:szCs w:val="24"/>
        </w:rPr>
        <w:t xml:space="preserve"> </w:t>
      </w:r>
      <w:r>
        <w:rPr>
          <w:rFonts w:eastAsia="Times New Roman" w:cs="Times New Roman"/>
          <w:szCs w:val="24"/>
        </w:rPr>
        <w:t>σ</w:t>
      </w:r>
      <w:r w:rsidRPr="00071B5D">
        <w:rPr>
          <w:rFonts w:eastAsia="Times New Roman" w:cs="Times New Roman"/>
          <w:szCs w:val="24"/>
        </w:rPr>
        <w:t>την επίθεση</w:t>
      </w:r>
      <w:r>
        <w:rPr>
          <w:rFonts w:eastAsia="Times New Roman" w:cs="Times New Roman"/>
          <w:szCs w:val="24"/>
        </w:rPr>
        <w:t>. Είναι επιθετικά τα σχέδιά</w:t>
      </w:r>
      <w:r w:rsidRPr="00071B5D">
        <w:rPr>
          <w:rFonts w:eastAsia="Times New Roman" w:cs="Times New Roman"/>
          <w:szCs w:val="24"/>
        </w:rPr>
        <w:t xml:space="preserve"> του ή όχι</w:t>
      </w:r>
      <w:r>
        <w:rPr>
          <w:rFonts w:eastAsia="Times New Roman" w:cs="Times New Roman"/>
          <w:szCs w:val="24"/>
        </w:rPr>
        <w:t>;</w:t>
      </w:r>
      <w:r w:rsidRPr="00071B5D">
        <w:rPr>
          <w:rFonts w:eastAsia="Times New Roman" w:cs="Times New Roman"/>
          <w:szCs w:val="24"/>
        </w:rPr>
        <w:t xml:space="preserve"> Είναι επιθετικά</w:t>
      </w:r>
      <w:r>
        <w:rPr>
          <w:rFonts w:eastAsia="Times New Roman" w:cs="Times New Roman"/>
          <w:szCs w:val="24"/>
        </w:rPr>
        <w:t>.</w:t>
      </w:r>
      <w:r w:rsidRPr="00071B5D">
        <w:rPr>
          <w:rFonts w:eastAsia="Times New Roman" w:cs="Times New Roman"/>
          <w:szCs w:val="24"/>
        </w:rPr>
        <w:t xml:space="preserve"> </w:t>
      </w:r>
    </w:p>
    <w:p w14:paraId="296717D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Δεύτερον, απαίτησε</w:t>
      </w:r>
      <w:r w:rsidRPr="00071B5D">
        <w:rPr>
          <w:rFonts w:eastAsia="Times New Roman" w:cs="Times New Roman"/>
          <w:szCs w:val="24"/>
        </w:rPr>
        <w:t xml:space="preserve"> τον έλεγχο εφαρμογ</w:t>
      </w:r>
      <w:r>
        <w:rPr>
          <w:rFonts w:eastAsia="Times New Roman" w:cs="Times New Roman"/>
          <w:szCs w:val="24"/>
        </w:rPr>
        <w:t>ής των προτύπων του ΝΑΤΟ κατά τις ασκήσει</w:t>
      </w:r>
      <w:r w:rsidRPr="00071B5D">
        <w:rPr>
          <w:rFonts w:eastAsia="Times New Roman" w:cs="Times New Roman"/>
          <w:szCs w:val="24"/>
        </w:rPr>
        <w:t>ς</w:t>
      </w:r>
      <w:r>
        <w:rPr>
          <w:rFonts w:eastAsia="Times New Roman" w:cs="Times New Roman"/>
          <w:szCs w:val="24"/>
        </w:rPr>
        <w:t xml:space="preserve"> και αξιολογήσει</w:t>
      </w:r>
      <w:r w:rsidRPr="00071B5D">
        <w:rPr>
          <w:rFonts w:eastAsia="Times New Roman" w:cs="Times New Roman"/>
          <w:szCs w:val="24"/>
        </w:rPr>
        <w:t>ς</w:t>
      </w:r>
      <w:r>
        <w:rPr>
          <w:rFonts w:eastAsia="Times New Roman" w:cs="Times New Roman"/>
          <w:szCs w:val="24"/>
        </w:rPr>
        <w:t xml:space="preserve"> για τον </w:t>
      </w:r>
      <w:r w:rsidRPr="00071B5D">
        <w:rPr>
          <w:rFonts w:eastAsia="Times New Roman" w:cs="Times New Roman"/>
          <w:szCs w:val="24"/>
        </w:rPr>
        <w:t>ελ</w:t>
      </w:r>
      <w:r>
        <w:rPr>
          <w:rFonts w:eastAsia="Times New Roman" w:cs="Times New Roman"/>
          <w:szCs w:val="24"/>
        </w:rPr>
        <w:t>ληνικό στρατό, που υποτίθεται α</w:t>
      </w:r>
      <w:r w:rsidRPr="00071B5D">
        <w:rPr>
          <w:rFonts w:eastAsia="Times New Roman" w:cs="Times New Roman"/>
          <w:szCs w:val="24"/>
        </w:rPr>
        <w:t>ύριο θα υπερ</w:t>
      </w:r>
      <w:r>
        <w:rPr>
          <w:rFonts w:eastAsia="Times New Roman" w:cs="Times New Roman"/>
          <w:szCs w:val="24"/>
        </w:rPr>
        <w:t xml:space="preserve">ασπίσει. Όχι υποτίθεται, το κάνει και θα το κάνει και ο </w:t>
      </w:r>
      <w:r w:rsidRPr="00071B5D">
        <w:rPr>
          <w:rFonts w:eastAsia="Times New Roman" w:cs="Times New Roman"/>
          <w:szCs w:val="24"/>
        </w:rPr>
        <w:t>ελληνι</w:t>
      </w:r>
      <w:r>
        <w:rPr>
          <w:rFonts w:eastAsia="Times New Roman" w:cs="Times New Roman"/>
          <w:szCs w:val="24"/>
        </w:rPr>
        <w:t>κός λαός και το έχει αποδείξει στην ιστορία του.</w:t>
      </w:r>
      <w:r w:rsidRPr="00071B5D">
        <w:rPr>
          <w:rFonts w:eastAsia="Times New Roman" w:cs="Times New Roman"/>
          <w:szCs w:val="24"/>
        </w:rPr>
        <w:t xml:space="preserve"> Ο </w:t>
      </w:r>
      <w:r>
        <w:rPr>
          <w:rFonts w:eastAsia="Times New Roman" w:cs="Times New Roman"/>
          <w:szCs w:val="24"/>
        </w:rPr>
        <w:t>ελληνικός στρατός, λ</w:t>
      </w:r>
      <w:r w:rsidRPr="00071B5D">
        <w:rPr>
          <w:rFonts w:eastAsia="Times New Roman" w:cs="Times New Roman"/>
          <w:szCs w:val="24"/>
        </w:rPr>
        <w:t>οιπόν</w:t>
      </w:r>
      <w:r>
        <w:rPr>
          <w:rFonts w:eastAsia="Times New Roman" w:cs="Times New Roman"/>
          <w:szCs w:val="24"/>
        </w:rPr>
        <w:t>,</w:t>
      </w:r>
      <w:r w:rsidRPr="00071B5D">
        <w:rPr>
          <w:rFonts w:eastAsia="Times New Roman" w:cs="Times New Roman"/>
          <w:szCs w:val="24"/>
        </w:rPr>
        <w:t xml:space="preserve"> τώρα πώς </w:t>
      </w:r>
      <w:r>
        <w:rPr>
          <w:rFonts w:eastAsia="Times New Roman" w:cs="Times New Roman"/>
          <w:szCs w:val="24"/>
        </w:rPr>
        <w:t xml:space="preserve">θα </w:t>
      </w:r>
      <w:r w:rsidRPr="00071B5D">
        <w:rPr>
          <w:rFonts w:eastAsia="Times New Roman" w:cs="Times New Roman"/>
          <w:szCs w:val="24"/>
        </w:rPr>
        <w:t>αξιολογείται</w:t>
      </w:r>
      <w:r>
        <w:rPr>
          <w:rFonts w:eastAsia="Times New Roman" w:cs="Times New Roman"/>
          <w:szCs w:val="24"/>
        </w:rPr>
        <w:t>;</w:t>
      </w:r>
      <w:r w:rsidRPr="00071B5D">
        <w:rPr>
          <w:rFonts w:eastAsia="Times New Roman" w:cs="Times New Roman"/>
          <w:szCs w:val="24"/>
        </w:rPr>
        <w:t xml:space="preserve"> Με βάση τα νατοϊκά πρότυπα</w:t>
      </w:r>
      <w:r>
        <w:rPr>
          <w:rFonts w:eastAsia="Times New Roman" w:cs="Times New Roman"/>
          <w:szCs w:val="24"/>
        </w:rPr>
        <w:t>.</w:t>
      </w:r>
      <w:r w:rsidRPr="00071B5D">
        <w:rPr>
          <w:rFonts w:eastAsia="Times New Roman" w:cs="Times New Roman"/>
          <w:szCs w:val="24"/>
        </w:rPr>
        <w:t xml:space="preserve"> Για ποιο</w:t>
      </w:r>
      <w:r>
        <w:rPr>
          <w:rFonts w:eastAsia="Times New Roman" w:cs="Times New Roman"/>
          <w:szCs w:val="24"/>
        </w:rPr>
        <w:t>ν</w:t>
      </w:r>
      <w:r w:rsidRPr="00071B5D">
        <w:rPr>
          <w:rFonts w:eastAsia="Times New Roman" w:cs="Times New Roman"/>
          <w:szCs w:val="24"/>
        </w:rPr>
        <w:t xml:space="preserve"> λόγο</w:t>
      </w:r>
      <w:r>
        <w:rPr>
          <w:rFonts w:eastAsia="Times New Roman" w:cs="Times New Roman"/>
          <w:szCs w:val="24"/>
        </w:rPr>
        <w:t>; Για να ανταποκρίνεται</w:t>
      </w:r>
      <w:r w:rsidRPr="00071B5D">
        <w:rPr>
          <w:rFonts w:eastAsia="Times New Roman" w:cs="Times New Roman"/>
          <w:szCs w:val="24"/>
        </w:rPr>
        <w:t xml:space="preserve"> στις νατοϊκές αποστολές</w:t>
      </w:r>
      <w:r>
        <w:rPr>
          <w:rFonts w:eastAsia="Times New Roman" w:cs="Times New Roman"/>
          <w:szCs w:val="24"/>
        </w:rPr>
        <w:t>. Φυσικά, θα το κάνει</w:t>
      </w:r>
      <w:r w:rsidRPr="00071B5D">
        <w:rPr>
          <w:rFonts w:eastAsia="Times New Roman" w:cs="Times New Roman"/>
          <w:szCs w:val="24"/>
        </w:rPr>
        <w:t xml:space="preserve"> και </w:t>
      </w:r>
      <w:r>
        <w:rPr>
          <w:rFonts w:eastAsia="Times New Roman" w:cs="Times New Roman"/>
          <w:szCs w:val="24"/>
        </w:rPr>
        <w:t xml:space="preserve">το </w:t>
      </w:r>
      <w:r w:rsidRPr="00071B5D">
        <w:rPr>
          <w:rFonts w:eastAsia="Times New Roman" w:cs="Times New Roman"/>
          <w:szCs w:val="24"/>
        </w:rPr>
        <w:t>κάνο</w:t>
      </w:r>
      <w:r>
        <w:rPr>
          <w:rFonts w:eastAsia="Times New Roman" w:cs="Times New Roman"/>
          <w:szCs w:val="24"/>
        </w:rPr>
        <w:t xml:space="preserve">υν στελέχη των Ενόπλων Δυνάμεων, γιατί τα ζουν </w:t>
      </w:r>
      <w:r w:rsidRPr="00071B5D">
        <w:rPr>
          <w:rFonts w:eastAsia="Times New Roman" w:cs="Times New Roman"/>
          <w:szCs w:val="24"/>
        </w:rPr>
        <w:t>αυτά</w:t>
      </w:r>
      <w:r>
        <w:rPr>
          <w:rFonts w:eastAsia="Times New Roman" w:cs="Times New Roman"/>
          <w:szCs w:val="24"/>
        </w:rPr>
        <w:t>.</w:t>
      </w:r>
      <w:r w:rsidRPr="00071B5D">
        <w:rPr>
          <w:rFonts w:eastAsia="Times New Roman" w:cs="Times New Roman"/>
          <w:szCs w:val="24"/>
        </w:rPr>
        <w:t xml:space="preserve"> Μην κοιτάτε που δεν τα λένε</w:t>
      </w:r>
      <w:r>
        <w:rPr>
          <w:rFonts w:eastAsia="Times New Roman" w:cs="Times New Roman"/>
          <w:szCs w:val="24"/>
        </w:rPr>
        <w:t>. Ξέρουν πώ</w:t>
      </w:r>
      <w:r w:rsidRPr="00071B5D">
        <w:rPr>
          <w:rFonts w:eastAsia="Times New Roman" w:cs="Times New Roman"/>
          <w:szCs w:val="24"/>
        </w:rPr>
        <w:t xml:space="preserve">ς </w:t>
      </w:r>
      <w:r>
        <w:rPr>
          <w:rFonts w:eastAsia="Times New Roman" w:cs="Times New Roman"/>
          <w:szCs w:val="24"/>
        </w:rPr>
        <w:t xml:space="preserve">φέρονται </w:t>
      </w:r>
      <w:r w:rsidRPr="00071B5D">
        <w:rPr>
          <w:rFonts w:eastAsia="Times New Roman" w:cs="Times New Roman"/>
          <w:szCs w:val="24"/>
        </w:rPr>
        <w:t>και οι νατοϊκοί</w:t>
      </w:r>
      <w:r>
        <w:rPr>
          <w:rFonts w:eastAsia="Times New Roman" w:cs="Times New Roman"/>
          <w:szCs w:val="24"/>
        </w:rPr>
        <w:t xml:space="preserve">, ξέρουν και </w:t>
      </w:r>
      <w:r w:rsidRPr="00071B5D">
        <w:rPr>
          <w:rFonts w:eastAsia="Times New Roman" w:cs="Times New Roman"/>
          <w:szCs w:val="24"/>
        </w:rPr>
        <w:t>τα σχέδια αυτά και ξέρουν και το τι πρέπει να κάνουν</w:t>
      </w:r>
      <w:r>
        <w:rPr>
          <w:rFonts w:eastAsia="Times New Roman" w:cs="Times New Roman"/>
          <w:szCs w:val="24"/>
        </w:rPr>
        <w:t>,</w:t>
      </w:r>
      <w:r w:rsidRPr="00071B5D">
        <w:rPr>
          <w:rFonts w:eastAsia="Times New Roman" w:cs="Times New Roman"/>
          <w:szCs w:val="24"/>
        </w:rPr>
        <w:t xml:space="preserve"> αλλά είναι οι συνθήκες τέτοιες</w:t>
      </w:r>
      <w:r>
        <w:rPr>
          <w:rFonts w:eastAsia="Times New Roman" w:cs="Times New Roman"/>
          <w:szCs w:val="24"/>
        </w:rPr>
        <w:t>,</w:t>
      </w:r>
      <w:r w:rsidRPr="00071B5D">
        <w:rPr>
          <w:rFonts w:eastAsia="Times New Roman" w:cs="Times New Roman"/>
          <w:szCs w:val="24"/>
        </w:rPr>
        <w:t xml:space="preserve"> που δεν μπορούν να εκδηλών</w:t>
      </w:r>
      <w:r>
        <w:rPr>
          <w:rFonts w:eastAsia="Times New Roman" w:cs="Times New Roman"/>
          <w:szCs w:val="24"/>
        </w:rPr>
        <w:t>ον</w:t>
      </w:r>
      <w:r w:rsidRPr="00071B5D">
        <w:rPr>
          <w:rFonts w:eastAsia="Times New Roman" w:cs="Times New Roman"/>
          <w:szCs w:val="24"/>
        </w:rPr>
        <w:t>ται ακόμα</w:t>
      </w:r>
      <w:r>
        <w:rPr>
          <w:rFonts w:eastAsia="Times New Roman" w:cs="Times New Roman"/>
          <w:szCs w:val="24"/>
        </w:rPr>
        <w:t>.</w:t>
      </w:r>
      <w:r w:rsidRPr="00071B5D">
        <w:rPr>
          <w:rFonts w:eastAsia="Times New Roman" w:cs="Times New Roman"/>
          <w:szCs w:val="24"/>
        </w:rPr>
        <w:t xml:space="preserve"> </w:t>
      </w:r>
    </w:p>
    <w:p w14:paraId="296717D1" w14:textId="77777777" w:rsidR="00711852" w:rsidRDefault="000A1C6E">
      <w:pPr>
        <w:spacing w:line="600" w:lineRule="auto"/>
        <w:ind w:firstLine="720"/>
        <w:jc w:val="both"/>
        <w:rPr>
          <w:rFonts w:eastAsia="Times New Roman" w:cs="Times New Roman"/>
          <w:szCs w:val="24"/>
        </w:rPr>
      </w:pPr>
      <w:r w:rsidRPr="00071B5D">
        <w:rPr>
          <w:rFonts w:eastAsia="Times New Roman" w:cs="Times New Roman"/>
          <w:szCs w:val="24"/>
        </w:rPr>
        <w:t>Τρίτον</w:t>
      </w:r>
      <w:r>
        <w:rPr>
          <w:rFonts w:eastAsia="Times New Roman" w:cs="Times New Roman"/>
          <w:szCs w:val="24"/>
        </w:rPr>
        <w:t>,</w:t>
      </w:r>
      <w:r w:rsidRPr="00071B5D">
        <w:rPr>
          <w:rFonts w:eastAsia="Times New Roman" w:cs="Times New Roman"/>
          <w:szCs w:val="24"/>
        </w:rPr>
        <w:t xml:space="preserve"> </w:t>
      </w:r>
      <w:r>
        <w:rPr>
          <w:rFonts w:eastAsia="Times New Roman" w:cs="Times New Roman"/>
          <w:szCs w:val="24"/>
        </w:rPr>
        <w:t>ο νατοϊκός</w:t>
      </w:r>
      <w:r w:rsidRPr="00E618AB">
        <w:rPr>
          <w:rFonts w:eastAsia="Times New Roman" w:cs="Times New Roman"/>
          <w:szCs w:val="24"/>
        </w:rPr>
        <w:t xml:space="preserve"> </w:t>
      </w:r>
      <w:r w:rsidRPr="00071B5D">
        <w:rPr>
          <w:rFonts w:eastAsia="Times New Roman" w:cs="Times New Roman"/>
          <w:szCs w:val="24"/>
        </w:rPr>
        <w:t xml:space="preserve">θα ελέγξει ελληνικές πρωτοβουλίες στην αναβάθμιση της εκπαίδευσης </w:t>
      </w:r>
      <w:r>
        <w:rPr>
          <w:rFonts w:eastAsia="Times New Roman" w:cs="Times New Roman"/>
          <w:szCs w:val="24"/>
        </w:rPr>
        <w:t xml:space="preserve">και στην τυποποίηση του ΝΑΤΟ. Θα έχουμε κι ελεγκτή. Δεν είναι </w:t>
      </w:r>
      <w:r w:rsidRPr="00071B5D">
        <w:rPr>
          <w:rFonts w:eastAsia="Times New Roman" w:cs="Times New Roman"/>
          <w:szCs w:val="24"/>
        </w:rPr>
        <w:t xml:space="preserve">μόνο </w:t>
      </w:r>
      <w:r>
        <w:rPr>
          <w:rFonts w:eastAsia="Times New Roman" w:cs="Times New Roman"/>
          <w:szCs w:val="24"/>
        </w:rPr>
        <w:t xml:space="preserve">τα μνημόνια </w:t>
      </w:r>
      <w:r w:rsidRPr="00071B5D">
        <w:rPr>
          <w:rFonts w:eastAsia="Times New Roman" w:cs="Times New Roman"/>
          <w:szCs w:val="24"/>
        </w:rPr>
        <w:t xml:space="preserve">και η </w:t>
      </w:r>
      <w:r>
        <w:rPr>
          <w:rFonts w:eastAsia="Times New Roman" w:cs="Times New Roman"/>
          <w:szCs w:val="24"/>
        </w:rPr>
        <w:t>ε</w:t>
      </w:r>
      <w:r w:rsidRPr="00071B5D">
        <w:rPr>
          <w:rFonts w:eastAsia="Times New Roman" w:cs="Times New Roman"/>
          <w:szCs w:val="24"/>
        </w:rPr>
        <w:t>πιτροπή και όλοι που ελέγχουν</w:t>
      </w:r>
      <w:r>
        <w:rPr>
          <w:rFonts w:eastAsia="Times New Roman" w:cs="Times New Roman"/>
          <w:szCs w:val="24"/>
        </w:rPr>
        <w:t>.</w:t>
      </w:r>
      <w:r w:rsidRPr="00071B5D">
        <w:rPr>
          <w:rFonts w:eastAsia="Times New Roman" w:cs="Times New Roman"/>
          <w:szCs w:val="24"/>
        </w:rPr>
        <w:t xml:space="preserve"> Έχουμε και </w:t>
      </w:r>
      <w:r>
        <w:rPr>
          <w:rFonts w:eastAsia="Times New Roman" w:cs="Times New Roman"/>
          <w:szCs w:val="24"/>
        </w:rPr>
        <w:t xml:space="preserve">νατοϊκό. </w:t>
      </w:r>
      <w:r w:rsidRPr="00071B5D">
        <w:rPr>
          <w:rFonts w:eastAsia="Times New Roman" w:cs="Times New Roman"/>
          <w:szCs w:val="24"/>
        </w:rPr>
        <w:t xml:space="preserve">Και </w:t>
      </w:r>
      <w:r>
        <w:rPr>
          <w:rFonts w:eastAsia="Times New Roman" w:cs="Times New Roman"/>
          <w:szCs w:val="24"/>
        </w:rPr>
        <w:t>εκεί</w:t>
      </w:r>
      <w:r w:rsidRPr="00071B5D">
        <w:rPr>
          <w:rFonts w:eastAsia="Times New Roman" w:cs="Times New Roman"/>
          <w:szCs w:val="24"/>
        </w:rPr>
        <w:t xml:space="preserve"> βάζει βαθμό</w:t>
      </w:r>
      <w:r>
        <w:rPr>
          <w:rFonts w:eastAsia="Times New Roman" w:cs="Times New Roman"/>
          <w:szCs w:val="24"/>
        </w:rPr>
        <w:t>,</w:t>
      </w:r>
      <w:r w:rsidRPr="00071B5D">
        <w:rPr>
          <w:rFonts w:eastAsia="Times New Roman" w:cs="Times New Roman"/>
          <w:szCs w:val="24"/>
        </w:rPr>
        <w:t xml:space="preserve"> αν είμαστε καλοί </w:t>
      </w:r>
      <w:r>
        <w:rPr>
          <w:rFonts w:eastAsia="Times New Roman" w:cs="Times New Roman"/>
          <w:szCs w:val="24"/>
        </w:rPr>
        <w:t xml:space="preserve">ή </w:t>
      </w:r>
      <w:r w:rsidRPr="00071B5D">
        <w:rPr>
          <w:rFonts w:eastAsia="Times New Roman" w:cs="Times New Roman"/>
          <w:szCs w:val="24"/>
        </w:rPr>
        <w:t>αν δεν είμαστε καλοί</w:t>
      </w:r>
      <w:r>
        <w:rPr>
          <w:rFonts w:eastAsia="Times New Roman" w:cs="Times New Roman"/>
          <w:szCs w:val="24"/>
        </w:rPr>
        <w:t>.</w:t>
      </w:r>
      <w:r w:rsidRPr="00071B5D">
        <w:rPr>
          <w:rFonts w:eastAsia="Times New Roman" w:cs="Times New Roman"/>
          <w:szCs w:val="24"/>
        </w:rPr>
        <w:t xml:space="preserve"> </w:t>
      </w:r>
    </w:p>
    <w:p w14:paraId="296717D2" w14:textId="77777777" w:rsidR="00711852" w:rsidRDefault="000A1C6E">
      <w:pPr>
        <w:spacing w:line="600" w:lineRule="auto"/>
        <w:ind w:firstLine="720"/>
        <w:jc w:val="both"/>
        <w:rPr>
          <w:rFonts w:eastAsia="Times New Roman" w:cs="Times New Roman"/>
          <w:szCs w:val="24"/>
        </w:rPr>
      </w:pPr>
      <w:r w:rsidRPr="00071B5D">
        <w:rPr>
          <w:rFonts w:eastAsia="Times New Roman" w:cs="Times New Roman"/>
          <w:szCs w:val="24"/>
        </w:rPr>
        <w:lastRenderedPageBreak/>
        <w:t>Επομένως</w:t>
      </w:r>
      <w:r>
        <w:rPr>
          <w:rFonts w:eastAsia="Times New Roman" w:cs="Times New Roman"/>
          <w:szCs w:val="24"/>
        </w:rPr>
        <w:t xml:space="preserve">, ποια είναι η επιδίωξη; </w:t>
      </w:r>
      <w:r w:rsidRPr="00071B5D">
        <w:rPr>
          <w:rFonts w:eastAsia="Times New Roman" w:cs="Times New Roman"/>
          <w:szCs w:val="24"/>
        </w:rPr>
        <w:t>Να ταυτιστεί ο ελληνικός στρατός</w:t>
      </w:r>
      <w:r>
        <w:rPr>
          <w:rFonts w:eastAsia="Times New Roman" w:cs="Times New Roman"/>
          <w:szCs w:val="24"/>
        </w:rPr>
        <w:t>, οι</w:t>
      </w:r>
      <w:r w:rsidRPr="00071B5D">
        <w:rPr>
          <w:rFonts w:eastAsia="Times New Roman" w:cs="Times New Roman"/>
          <w:szCs w:val="24"/>
        </w:rPr>
        <w:t xml:space="preserve"> ελληνικές Ένοπλες Δυνάμεις</w:t>
      </w:r>
      <w:r>
        <w:rPr>
          <w:rFonts w:eastAsia="Times New Roman" w:cs="Times New Roman"/>
          <w:szCs w:val="24"/>
        </w:rPr>
        <w:t xml:space="preserve"> </w:t>
      </w:r>
      <w:r w:rsidRPr="00071B5D">
        <w:rPr>
          <w:rFonts w:eastAsia="Times New Roman" w:cs="Times New Roman"/>
          <w:szCs w:val="24"/>
        </w:rPr>
        <w:t>και τα σχέδια των Ενόπλων Δυνάμεων με τα αντίστοιχα σχέδια του ΝΑΤΟ</w:t>
      </w:r>
      <w:r>
        <w:rPr>
          <w:rFonts w:eastAsia="Times New Roman" w:cs="Times New Roman"/>
          <w:szCs w:val="24"/>
        </w:rPr>
        <w:t>.</w:t>
      </w:r>
      <w:r w:rsidRPr="00071B5D">
        <w:rPr>
          <w:rFonts w:eastAsia="Times New Roman" w:cs="Times New Roman"/>
          <w:szCs w:val="24"/>
        </w:rPr>
        <w:t xml:space="preserve"> Επαναλαμβάνω</w:t>
      </w:r>
      <w:r>
        <w:rPr>
          <w:rFonts w:eastAsia="Times New Roman" w:cs="Times New Roman"/>
          <w:szCs w:val="24"/>
        </w:rPr>
        <w:t xml:space="preserve"> ότι </w:t>
      </w:r>
      <w:r w:rsidRPr="00071B5D">
        <w:rPr>
          <w:rFonts w:eastAsia="Times New Roman" w:cs="Times New Roman"/>
          <w:szCs w:val="24"/>
        </w:rPr>
        <w:t>όλες οι ασκήσεις</w:t>
      </w:r>
      <w:r>
        <w:rPr>
          <w:rFonts w:eastAsia="Times New Roman" w:cs="Times New Roman"/>
          <w:szCs w:val="24"/>
        </w:rPr>
        <w:t>,</w:t>
      </w:r>
      <w:r w:rsidRPr="00071B5D">
        <w:rPr>
          <w:rFonts w:eastAsia="Times New Roman" w:cs="Times New Roman"/>
          <w:szCs w:val="24"/>
        </w:rPr>
        <w:t xml:space="preserve"> που γίνονται </w:t>
      </w:r>
      <w:r>
        <w:rPr>
          <w:rFonts w:eastAsia="Times New Roman" w:cs="Times New Roman"/>
          <w:szCs w:val="24"/>
        </w:rPr>
        <w:t>-ή</w:t>
      </w:r>
      <w:r w:rsidRPr="00071B5D">
        <w:rPr>
          <w:rFonts w:eastAsia="Times New Roman" w:cs="Times New Roman"/>
          <w:szCs w:val="24"/>
        </w:rPr>
        <w:t xml:space="preserve"> τουλάχιστον</w:t>
      </w:r>
      <w:r>
        <w:rPr>
          <w:rFonts w:eastAsia="Times New Roman" w:cs="Times New Roman"/>
          <w:szCs w:val="24"/>
        </w:rPr>
        <w:t xml:space="preserve"> για να μην πω όλες, θα πω το 9</w:t>
      </w:r>
      <w:r w:rsidRPr="00071B5D">
        <w:rPr>
          <w:rFonts w:eastAsia="Times New Roman" w:cs="Times New Roman"/>
          <w:szCs w:val="24"/>
        </w:rPr>
        <w:t>9%</w:t>
      </w:r>
      <w:r>
        <w:rPr>
          <w:rFonts w:eastAsia="Times New Roman" w:cs="Times New Roman"/>
          <w:szCs w:val="24"/>
        </w:rPr>
        <w:t>,</w:t>
      </w:r>
      <w:r w:rsidRPr="00071B5D">
        <w:rPr>
          <w:rFonts w:eastAsia="Times New Roman" w:cs="Times New Roman"/>
          <w:szCs w:val="24"/>
        </w:rPr>
        <w:t xml:space="preserve"> για να </w:t>
      </w:r>
      <w:r>
        <w:rPr>
          <w:rFonts w:eastAsia="Times New Roman" w:cs="Times New Roman"/>
          <w:szCs w:val="24"/>
        </w:rPr>
        <w:t xml:space="preserve">μην είμαστε απόλυτοι- </w:t>
      </w:r>
      <w:r w:rsidRPr="00071B5D">
        <w:rPr>
          <w:rFonts w:eastAsia="Times New Roman" w:cs="Times New Roman"/>
          <w:szCs w:val="24"/>
        </w:rPr>
        <w:t xml:space="preserve">είναι </w:t>
      </w:r>
      <w:r>
        <w:rPr>
          <w:rFonts w:eastAsia="Times New Roman" w:cs="Times New Roman"/>
          <w:szCs w:val="24"/>
        </w:rPr>
        <w:t>νατοϊκού προσανατολισμού και νατοϊκής</w:t>
      </w:r>
      <w:r w:rsidRPr="00071B5D">
        <w:rPr>
          <w:rFonts w:eastAsia="Times New Roman" w:cs="Times New Roman"/>
          <w:szCs w:val="24"/>
        </w:rPr>
        <w:t xml:space="preserve"> κοπής και χρηματοδοτούνται και από το</w:t>
      </w:r>
      <w:r>
        <w:rPr>
          <w:rFonts w:eastAsia="Times New Roman" w:cs="Times New Roman"/>
          <w:szCs w:val="24"/>
        </w:rPr>
        <w:t>ν λαό.</w:t>
      </w:r>
    </w:p>
    <w:p w14:paraId="296717D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96717D4" w14:textId="77777777" w:rsidR="00711852" w:rsidRDefault="000A1C6E">
      <w:pPr>
        <w:spacing w:line="600" w:lineRule="auto"/>
        <w:ind w:firstLine="720"/>
        <w:jc w:val="both"/>
        <w:rPr>
          <w:rFonts w:eastAsia="Times New Roman" w:cs="Times New Roman"/>
          <w:szCs w:val="24"/>
        </w:rPr>
      </w:pPr>
      <w:r w:rsidRPr="00071B5D">
        <w:rPr>
          <w:rFonts w:eastAsia="Times New Roman" w:cs="Times New Roman"/>
          <w:szCs w:val="24"/>
        </w:rPr>
        <w:t>Δώστε μου λίγο χρόνο</w:t>
      </w:r>
      <w:r>
        <w:rPr>
          <w:rFonts w:eastAsia="Times New Roman" w:cs="Times New Roman"/>
          <w:szCs w:val="24"/>
        </w:rPr>
        <w:t>.</w:t>
      </w:r>
    </w:p>
    <w:p w14:paraId="296717D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Τέταρτο σημείο. </w:t>
      </w:r>
      <w:r w:rsidRPr="00071B5D">
        <w:rPr>
          <w:rFonts w:eastAsia="Times New Roman" w:cs="Times New Roman"/>
          <w:szCs w:val="24"/>
        </w:rPr>
        <w:t xml:space="preserve">Αυτό που συμβαίνει </w:t>
      </w:r>
      <w:r>
        <w:rPr>
          <w:rFonts w:eastAsia="Times New Roman" w:cs="Times New Roman"/>
          <w:szCs w:val="24"/>
        </w:rPr>
        <w:t xml:space="preserve">και με την Κυβέρνηση ΣΥΡΙΖΑ, που είναι -υποτίθεται- αντιιμπεριαλιστική και </w:t>
      </w:r>
      <w:r w:rsidRPr="00071B5D">
        <w:rPr>
          <w:rFonts w:eastAsia="Times New Roman" w:cs="Times New Roman"/>
          <w:szCs w:val="24"/>
        </w:rPr>
        <w:t>όλα τα υπόλοιπα</w:t>
      </w:r>
      <w:r>
        <w:rPr>
          <w:rFonts w:eastAsia="Times New Roman" w:cs="Times New Roman"/>
          <w:szCs w:val="24"/>
        </w:rPr>
        <w:t>, είναι ότι η Ελλάδα</w:t>
      </w:r>
      <w:r w:rsidRPr="00071B5D">
        <w:rPr>
          <w:rFonts w:eastAsia="Times New Roman" w:cs="Times New Roman"/>
          <w:szCs w:val="24"/>
        </w:rPr>
        <w:t xml:space="preserve"> έχει μετατραπεί σε μία απέραντη βάση</w:t>
      </w:r>
      <w:r>
        <w:rPr>
          <w:rFonts w:eastAsia="Times New Roman" w:cs="Times New Roman"/>
          <w:szCs w:val="24"/>
        </w:rPr>
        <w:t>. Πάρτε τον χάρτη. Ούτε στην</w:t>
      </w:r>
      <w:r w:rsidRPr="00071B5D">
        <w:rPr>
          <w:rFonts w:eastAsia="Times New Roman" w:cs="Times New Roman"/>
          <w:szCs w:val="24"/>
        </w:rPr>
        <w:t xml:space="preserve"> περίοδο του ονομαζόμενο</w:t>
      </w:r>
      <w:r>
        <w:rPr>
          <w:rFonts w:eastAsia="Times New Roman" w:cs="Times New Roman"/>
          <w:szCs w:val="24"/>
        </w:rPr>
        <w:t>υ</w:t>
      </w:r>
      <w:r w:rsidRPr="00071B5D">
        <w:rPr>
          <w:rFonts w:eastAsia="Times New Roman" w:cs="Times New Roman"/>
          <w:szCs w:val="24"/>
        </w:rPr>
        <w:t xml:space="preserve"> Ψυχρού Πολέμου δεν ήταν έτσι</w:t>
      </w:r>
      <w:r>
        <w:rPr>
          <w:rFonts w:eastAsia="Times New Roman" w:cs="Times New Roman"/>
          <w:szCs w:val="24"/>
        </w:rPr>
        <w:t xml:space="preserve">. </w:t>
      </w:r>
      <w:r w:rsidRPr="00071B5D">
        <w:rPr>
          <w:rFonts w:eastAsia="Times New Roman" w:cs="Times New Roman"/>
          <w:szCs w:val="24"/>
        </w:rPr>
        <w:t>Τέσσερις καινούργιες βάσεις έχει δώσει τούτη η Κυβέρνηση κ</w:t>
      </w:r>
      <w:r>
        <w:rPr>
          <w:rFonts w:eastAsia="Times New Roman" w:cs="Times New Roman"/>
          <w:szCs w:val="24"/>
        </w:rPr>
        <w:t>αι έχει και στη διάθεση κι άλλες.</w:t>
      </w:r>
      <w:r w:rsidRPr="00071B5D">
        <w:rPr>
          <w:rFonts w:eastAsia="Times New Roman" w:cs="Times New Roman"/>
          <w:szCs w:val="24"/>
        </w:rPr>
        <w:t xml:space="preserve"> Και </w:t>
      </w:r>
      <w:r>
        <w:rPr>
          <w:rFonts w:eastAsia="Times New Roman" w:cs="Times New Roman"/>
          <w:szCs w:val="24"/>
        </w:rPr>
        <w:t>όχι μόνο άλλες!</w:t>
      </w:r>
      <w:r w:rsidRPr="00071B5D">
        <w:rPr>
          <w:rFonts w:eastAsia="Times New Roman" w:cs="Times New Roman"/>
          <w:szCs w:val="24"/>
        </w:rPr>
        <w:t xml:space="preserve"> Θα </w:t>
      </w:r>
      <w:r>
        <w:rPr>
          <w:rFonts w:eastAsia="Times New Roman" w:cs="Times New Roman"/>
          <w:szCs w:val="24"/>
        </w:rPr>
        <w:t>πω παρακάτω, για να τα ακούσουν</w:t>
      </w:r>
      <w:r w:rsidRPr="00071B5D">
        <w:rPr>
          <w:rFonts w:eastAsia="Times New Roman" w:cs="Times New Roman"/>
          <w:szCs w:val="24"/>
        </w:rPr>
        <w:t xml:space="preserve"> τουλάχιστον εκείνοι που μας ακούνε</w:t>
      </w:r>
      <w:r>
        <w:rPr>
          <w:rFonts w:eastAsia="Times New Roman" w:cs="Times New Roman"/>
          <w:szCs w:val="24"/>
        </w:rPr>
        <w:t>.</w:t>
      </w:r>
      <w:r w:rsidRPr="00071B5D">
        <w:rPr>
          <w:rFonts w:eastAsia="Times New Roman" w:cs="Times New Roman"/>
          <w:szCs w:val="24"/>
        </w:rPr>
        <w:t xml:space="preserve"> </w:t>
      </w:r>
    </w:p>
    <w:p w14:paraId="296717D6" w14:textId="77777777" w:rsidR="00711852" w:rsidRDefault="000A1C6E">
      <w:pPr>
        <w:spacing w:line="600" w:lineRule="auto"/>
        <w:ind w:firstLine="720"/>
        <w:jc w:val="both"/>
        <w:rPr>
          <w:rFonts w:eastAsia="Times New Roman" w:cs="Times New Roman"/>
          <w:szCs w:val="24"/>
        </w:rPr>
      </w:pPr>
      <w:r w:rsidRPr="00071B5D">
        <w:rPr>
          <w:rFonts w:eastAsia="Times New Roman" w:cs="Times New Roman"/>
          <w:szCs w:val="24"/>
        </w:rPr>
        <w:t>Τι σημαίνει αυτό πρακτικά</w:t>
      </w:r>
      <w:r>
        <w:rPr>
          <w:rFonts w:eastAsia="Times New Roman" w:cs="Times New Roman"/>
          <w:szCs w:val="24"/>
        </w:rPr>
        <w:t xml:space="preserve">; Ότι η Ελλάδα μετατρέπεται αντικειμενικά σε στόχο, </w:t>
      </w:r>
      <w:r w:rsidRPr="00071B5D">
        <w:rPr>
          <w:rFonts w:eastAsia="Times New Roman" w:cs="Times New Roman"/>
          <w:szCs w:val="24"/>
        </w:rPr>
        <w:t>σε μία</w:t>
      </w:r>
      <w:r>
        <w:rPr>
          <w:rFonts w:eastAsia="Times New Roman" w:cs="Times New Roman"/>
          <w:szCs w:val="24"/>
        </w:rPr>
        <w:t xml:space="preserve"> περίπτωση σύγκρουσης, γενικότερης και περιφερειακή</w:t>
      </w:r>
      <w:r w:rsidRPr="00071B5D">
        <w:rPr>
          <w:rFonts w:eastAsia="Times New Roman" w:cs="Times New Roman"/>
          <w:szCs w:val="24"/>
        </w:rPr>
        <w:t>ς</w:t>
      </w:r>
      <w:r>
        <w:rPr>
          <w:rFonts w:eastAsia="Times New Roman" w:cs="Times New Roman"/>
          <w:szCs w:val="24"/>
        </w:rPr>
        <w:t>.</w:t>
      </w:r>
      <w:r w:rsidRPr="00071B5D">
        <w:rPr>
          <w:rFonts w:eastAsia="Times New Roman" w:cs="Times New Roman"/>
          <w:szCs w:val="24"/>
        </w:rPr>
        <w:t xml:space="preserve"> Τι </w:t>
      </w:r>
      <w:r w:rsidRPr="00071B5D">
        <w:rPr>
          <w:rFonts w:eastAsia="Times New Roman" w:cs="Times New Roman"/>
          <w:szCs w:val="24"/>
        </w:rPr>
        <w:lastRenderedPageBreak/>
        <w:t xml:space="preserve">άλλο σημαίνει η βάση </w:t>
      </w:r>
      <w:r>
        <w:rPr>
          <w:rFonts w:eastAsia="Times New Roman" w:cs="Times New Roman"/>
          <w:szCs w:val="24"/>
          <w:lang w:val="en"/>
        </w:rPr>
        <w:t>drone</w:t>
      </w:r>
      <w:r w:rsidRPr="00071B5D">
        <w:rPr>
          <w:rFonts w:eastAsia="Times New Roman" w:cs="Times New Roman"/>
          <w:szCs w:val="24"/>
        </w:rPr>
        <w:t xml:space="preserve"> στη Λάρισα</w:t>
      </w:r>
      <w:r>
        <w:rPr>
          <w:rFonts w:eastAsia="Times New Roman" w:cs="Times New Roman"/>
          <w:szCs w:val="24"/>
        </w:rPr>
        <w:t>;</w:t>
      </w:r>
      <w:r w:rsidRPr="00071B5D">
        <w:rPr>
          <w:rFonts w:eastAsia="Times New Roman" w:cs="Times New Roman"/>
          <w:szCs w:val="24"/>
        </w:rPr>
        <w:t xml:space="preserve"> Ότι παρακολουθεί</w:t>
      </w:r>
      <w:r>
        <w:rPr>
          <w:rFonts w:eastAsia="Times New Roman" w:cs="Times New Roman"/>
          <w:szCs w:val="24"/>
        </w:rPr>
        <w:t xml:space="preserve"> και</w:t>
      </w:r>
      <w:r w:rsidRPr="00071B5D">
        <w:rPr>
          <w:rFonts w:eastAsia="Times New Roman" w:cs="Times New Roman"/>
          <w:szCs w:val="24"/>
        </w:rPr>
        <w:t xml:space="preserve"> τη μύγα</w:t>
      </w:r>
      <w:r>
        <w:rPr>
          <w:rFonts w:eastAsia="Times New Roman" w:cs="Times New Roman"/>
          <w:szCs w:val="24"/>
        </w:rPr>
        <w:t>,</w:t>
      </w:r>
      <w:r w:rsidRPr="00071B5D">
        <w:rPr>
          <w:rFonts w:eastAsia="Times New Roman" w:cs="Times New Roman"/>
          <w:szCs w:val="24"/>
        </w:rPr>
        <w:t xml:space="preserve"> που πετάει σε ολόκληρη την Ελλάδα</w:t>
      </w:r>
      <w:r>
        <w:rPr>
          <w:rFonts w:eastAsia="Times New Roman" w:cs="Times New Roman"/>
          <w:szCs w:val="24"/>
        </w:rPr>
        <w:t>. Παραδώσατε σ</w:t>
      </w:r>
      <w:r w:rsidRPr="00071B5D">
        <w:rPr>
          <w:rFonts w:eastAsia="Times New Roman" w:cs="Times New Roman"/>
          <w:szCs w:val="24"/>
        </w:rPr>
        <w:t>τους Αμερικανούς</w:t>
      </w:r>
      <w:r>
        <w:rPr>
          <w:rFonts w:eastAsia="Times New Roman" w:cs="Times New Roman"/>
          <w:szCs w:val="24"/>
        </w:rPr>
        <w:t xml:space="preserve"> δηλαδή </w:t>
      </w:r>
      <w:r w:rsidRPr="00071B5D">
        <w:rPr>
          <w:rFonts w:eastAsia="Times New Roman" w:cs="Times New Roman"/>
          <w:szCs w:val="24"/>
        </w:rPr>
        <w:t>τον έλεγχο του εναέριου</w:t>
      </w:r>
      <w:r>
        <w:rPr>
          <w:rFonts w:eastAsia="Times New Roman" w:cs="Times New Roman"/>
          <w:szCs w:val="24"/>
        </w:rPr>
        <w:t xml:space="preserve"> χώρου,</w:t>
      </w:r>
      <w:r w:rsidRPr="00071B5D">
        <w:rPr>
          <w:rFonts w:eastAsia="Times New Roman" w:cs="Times New Roman"/>
          <w:szCs w:val="24"/>
        </w:rPr>
        <w:t xml:space="preserve"> αλλά και της γης και παντού</w:t>
      </w:r>
      <w:r>
        <w:rPr>
          <w:rFonts w:eastAsia="Times New Roman" w:cs="Times New Roman"/>
          <w:szCs w:val="24"/>
        </w:rPr>
        <w:t>.</w:t>
      </w:r>
      <w:r w:rsidRPr="00071B5D">
        <w:rPr>
          <w:rFonts w:eastAsia="Times New Roman" w:cs="Times New Roman"/>
          <w:szCs w:val="24"/>
        </w:rPr>
        <w:t xml:space="preserve"> </w:t>
      </w:r>
    </w:p>
    <w:p w14:paraId="296717D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w:t>
      </w:r>
      <w:r w:rsidRPr="00071B5D">
        <w:rPr>
          <w:rFonts w:eastAsia="Times New Roman" w:cs="Times New Roman"/>
          <w:szCs w:val="24"/>
        </w:rPr>
        <w:t>άλιστα ο</w:t>
      </w:r>
      <w:r>
        <w:rPr>
          <w:rFonts w:eastAsia="Times New Roman" w:cs="Times New Roman"/>
          <w:szCs w:val="24"/>
        </w:rPr>
        <w:t xml:space="preserve"> κ. Πάιατ</w:t>
      </w:r>
      <w:r w:rsidRPr="00071B5D">
        <w:rPr>
          <w:rFonts w:eastAsia="Times New Roman" w:cs="Times New Roman"/>
          <w:szCs w:val="24"/>
        </w:rPr>
        <w:t xml:space="preserve"> </w:t>
      </w:r>
      <w:r>
        <w:rPr>
          <w:rFonts w:eastAsia="Times New Roman" w:cs="Times New Roman"/>
          <w:szCs w:val="24"/>
        </w:rPr>
        <w:t xml:space="preserve">έκανε την </w:t>
      </w:r>
      <w:r w:rsidRPr="00071B5D">
        <w:rPr>
          <w:rFonts w:eastAsia="Times New Roman" w:cs="Times New Roman"/>
          <w:szCs w:val="24"/>
        </w:rPr>
        <w:t>τέταρτη</w:t>
      </w:r>
      <w:r>
        <w:rPr>
          <w:rFonts w:eastAsia="Times New Roman" w:cs="Times New Roman"/>
          <w:szCs w:val="24"/>
        </w:rPr>
        <w:t>,</w:t>
      </w:r>
      <w:r w:rsidRPr="00071B5D">
        <w:rPr>
          <w:rFonts w:eastAsia="Times New Roman" w:cs="Times New Roman"/>
          <w:szCs w:val="24"/>
        </w:rPr>
        <w:t xml:space="preserve"> </w:t>
      </w:r>
      <w:r>
        <w:rPr>
          <w:rFonts w:eastAsia="Times New Roman" w:cs="Times New Roman"/>
          <w:szCs w:val="24"/>
        </w:rPr>
        <w:t>α</w:t>
      </w:r>
      <w:r w:rsidRPr="00071B5D">
        <w:rPr>
          <w:rFonts w:eastAsia="Times New Roman" w:cs="Times New Roman"/>
          <w:szCs w:val="24"/>
        </w:rPr>
        <w:t>ν δεν κάνω λάθος</w:t>
      </w:r>
      <w:r>
        <w:rPr>
          <w:rFonts w:eastAsia="Times New Roman" w:cs="Times New Roman"/>
          <w:szCs w:val="24"/>
        </w:rPr>
        <w:t>,</w:t>
      </w:r>
      <w:r w:rsidRPr="00071B5D">
        <w:rPr>
          <w:rFonts w:eastAsia="Times New Roman" w:cs="Times New Roman"/>
          <w:szCs w:val="24"/>
        </w:rPr>
        <w:t xml:space="preserve"> ομιλία του</w:t>
      </w:r>
      <w:r>
        <w:rPr>
          <w:rFonts w:eastAsia="Times New Roman" w:cs="Times New Roman"/>
          <w:szCs w:val="24"/>
        </w:rPr>
        <w:t>.</w:t>
      </w:r>
      <w:r w:rsidRPr="00071B5D">
        <w:rPr>
          <w:rFonts w:eastAsia="Times New Roman" w:cs="Times New Roman"/>
          <w:szCs w:val="24"/>
        </w:rPr>
        <w:t xml:space="preserve"> Έχω χάσει το</w:t>
      </w:r>
      <w:r>
        <w:rPr>
          <w:rFonts w:eastAsia="Times New Roman" w:cs="Times New Roman"/>
          <w:szCs w:val="24"/>
        </w:rPr>
        <w:t>ν</w:t>
      </w:r>
      <w:r w:rsidRPr="00071B5D">
        <w:rPr>
          <w:rFonts w:eastAsia="Times New Roman" w:cs="Times New Roman"/>
          <w:szCs w:val="24"/>
        </w:rPr>
        <w:t xml:space="preserve"> λογαριασμό</w:t>
      </w:r>
      <w:r>
        <w:rPr>
          <w:rFonts w:eastAsia="Times New Roman" w:cs="Times New Roman"/>
          <w:szCs w:val="24"/>
        </w:rPr>
        <w:t>.</w:t>
      </w:r>
      <w:r w:rsidRPr="00071B5D">
        <w:rPr>
          <w:rFonts w:eastAsia="Times New Roman" w:cs="Times New Roman"/>
          <w:szCs w:val="24"/>
        </w:rPr>
        <w:t xml:space="preserve"> Και ρωτάω</w:t>
      </w:r>
      <w:r>
        <w:rPr>
          <w:rFonts w:eastAsia="Times New Roman" w:cs="Times New Roman"/>
          <w:szCs w:val="24"/>
        </w:rPr>
        <w:t>,</w:t>
      </w:r>
      <w:r w:rsidRPr="00071B5D">
        <w:rPr>
          <w:rFonts w:eastAsia="Times New Roman" w:cs="Times New Roman"/>
          <w:szCs w:val="24"/>
        </w:rPr>
        <w:t xml:space="preserve"> λοιπόν</w:t>
      </w:r>
      <w:r>
        <w:rPr>
          <w:rFonts w:eastAsia="Times New Roman" w:cs="Times New Roman"/>
          <w:szCs w:val="24"/>
        </w:rPr>
        <w:t xml:space="preserve">, για τον λογαριασμό αυτό: </w:t>
      </w:r>
      <w:r w:rsidRPr="00071B5D">
        <w:rPr>
          <w:rFonts w:eastAsia="Times New Roman" w:cs="Times New Roman"/>
          <w:szCs w:val="24"/>
        </w:rPr>
        <w:t xml:space="preserve">Από </w:t>
      </w:r>
      <w:r>
        <w:rPr>
          <w:rFonts w:eastAsia="Times New Roman" w:cs="Times New Roman"/>
          <w:szCs w:val="24"/>
        </w:rPr>
        <w:t>πού ως πού ο</w:t>
      </w:r>
      <w:r w:rsidRPr="00071B5D">
        <w:rPr>
          <w:rFonts w:eastAsia="Times New Roman" w:cs="Times New Roman"/>
          <w:szCs w:val="24"/>
        </w:rPr>
        <w:t xml:space="preserve"> Αμερικανός πρέσβης μιλάει στη Σχολή Ευελπίδων</w:t>
      </w:r>
      <w:r>
        <w:rPr>
          <w:rFonts w:eastAsia="Times New Roman" w:cs="Times New Roman"/>
          <w:szCs w:val="24"/>
        </w:rPr>
        <w:t>,</w:t>
      </w:r>
      <w:r w:rsidRPr="00071B5D">
        <w:rPr>
          <w:rFonts w:eastAsia="Times New Roman" w:cs="Times New Roman"/>
          <w:szCs w:val="24"/>
        </w:rPr>
        <w:t xml:space="preserve"> μιλάει στη Σχολή Εθνικής Άμυνας</w:t>
      </w:r>
      <w:r>
        <w:rPr>
          <w:rFonts w:eastAsia="Times New Roman" w:cs="Times New Roman"/>
          <w:szCs w:val="24"/>
        </w:rPr>
        <w:t>,</w:t>
      </w:r>
      <w:r w:rsidRPr="00071B5D">
        <w:rPr>
          <w:rFonts w:eastAsia="Times New Roman" w:cs="Times New Roman"/>
          <w:szCs w:val="24"/>
        </w:rPr>
        <w:t xml:space="preserve"> μιλάει στη Σχολή</w:t>
      </w:r>
      <w:r>
        <w:rPr>
          <w:rFonts w:eastAsia="Times New Roman" w:cs="Times New Roman"/>
          <w:szCs w:val="24"/>
        </w:rPr>
        <w:t xml:space="preserve"> Ικάρων; Τι είναι; Διοικητής του στρατεύματος;</w:t>
      </w:r>
      <w:r w:rsidRPr="00071B5D">
        <w:rPr>
          <w:rFonts w:eastAsia="Times New Roman" w:cs="Times New Roman"/>
          <w:szCs w:val="24"/>
        </w:rPr>
        <w:t xml:space="preserve"> Υπουργός Άμυνας </w:t>
      </w:r>
      <w:r>
        <w:rPr>
          <w:rFonts w:eastAsia="Times New Roman" w:cs="Times New Roman"/>
          <w:szCs w:val="24"/>
        </w:rPr>
        <w:t xml:space="preserve">της Ελλάδας; </w:t>
      </w:r>
      <w:r w:rsidRPr="00071B5D">
        <w:rPr>
          <w:rFonts w:eastAsia="Times New Roman" w:cs="Times New Roman"/>
          <w:szCs w:val="24"/>
        </w:rPr>
        <w:t>Τι ξεφτίλα είναι αυτή δηλαδή</w:t>
      </w:r>
      <w:r>
        <w:rPr>
          <w:rFonts w:eastAsia="Times New Roman" w:cs="Times New Roman"/>
          <w:szCs w:val="24"/>
        </w:rPr>
        <w:t>;</w:t>
      </w:r>
      <w:r w:rsidRPr="00071B5D">
        <w:rPr>
          <w:rFonts w:eastAsia="Times New Roman" w:cs="Times New Roman"/>
          <w:szCs w:val="24"/>
        </w:rPr>
        <w:t xml:space="preserve"> Ούτε </w:t>
      </w:r>
      <w:r>
        <w:rPr>
          <w:rFonts w:eastAsia="Times New Roman" w:cs="Times New Roman"/>
          <w:szCs w:val="24"/>
        </w:rPr>
        <w:t xml:space="preserve">τα </w:t>
      </w:r>
      <w:r w:rsidRPr="00071B5D">
        <w:rPr>
          <w:rFonts w:eastAsia="Times New Roman" w:cs="Times New Roman"/>
          <w:szCs w:val="24"/>
        </w:rPr>
        <w:t xml:space="preserve">προσχήματα </w:t>
      </w:r>
      <w:r>
        <w:rPr>
          <w:rFonts w:eastAsia="Times New Roman" w:cs="Times New Roman"/>
          <w:szCs w:val="24"/>
        </w:rPr>
        <w:t xml:space="preserve">δεν κρατάει. Και τι είπε εκτός των άλλων; </w:t>
      </w:r>
      <w:r w:rsidRPr="00071B5D">
        <w:rPr>
          <w:rFonts w:eastAsia="Times New Roman" w:cs="Times New Roman"/>
          <w:szCs w:val="24"/>
        </w:rPr>
        <w:t xml:space="preserve">Πήγε στη Σχολή Εθνικής Άμυνας και </w:t>
      </w:r>
      <w:r>
        <w:rPr>
          <w:rFonts w:eastAsia="Times New Roman" w:cs="Times New Roman"/>
          <w:szCs w:val="24"/>
        </w:rPr>
        <w:t>είπε</w:t>
      </w:r>
      <w:r w:rsidRPr="00071B5D">
        <w:rPr>
          <w:rFonts w:eastAsia="Times New Roman" w:cs="Times New Roman"/>
          <w:szCs w:val="24"/>
        </w:rPr>
        <w:t xml:space="preserve"> για τον πόλεμο στη Συρία</w:t>
      </w:r>
      <w:r>
        <w:rPr>
          <w:rFonts w:eastAsia="Times New Roman" w:cs="Times New Roman"/>
          <w:szCs w:val="24"/>
        </w:rPr>
        <w:t>,</w:t>
      </w:r>
      <w:r w:rsidRPr="00071B5D">
        <w:rPr>
          <w:rFonts w:eastAsia="Times New Roman" w:cs="Times New Roman"/>
          <w:szCs w:val="24"/>
        </w:rPr>
        <w:t xml:space="preserve"> για </w:t>
      </w:r>
      <w:r>
        <w:rPr>
          <w:rFonts w:eastAsia="Times New Roman" w:cs="Times New Roman"/>
          <w:szCs w:val="24"/>
        </w:rPr>
        <w:t xml:space="preserve">τους κινδύνους στην περιοχή. </w:t>
      </w:r>
      <w:r w:rsidRPr="00071B5D">
        <w:rPr>
          <w:rFonts w:eastAsia="Times New Roman" w:cs="Times New Roman"/>
          <w:szCs w:val="24"/>
        </w:rPr>
        <w:t xml:space="preserve">Αυτά </w:t>
      </w:r>
      <w:r>
        <w:rPr>
          <w:rFonts w:eastAsia="Times New Roman" w:cs="Times New Roman"/>
          <w:szCs w:val="24"/>
        </w:rPr>
        <w:t>είπε.</w:t>
      </w:r>
      <w:r w:rsidRPr="00071B5D">
        <w:rPr>
          <w:rFonts w:eastAsia="Times New Roman" w:cs="Times New Roman"/>
          <w:szCs w:val="24"/>
        </w:rPr>
        <w:t xml:space="preserve"> </w:t>
      </w:r>
    </w:p>
    <w:p w14:paraId="296717D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Ρωτάμε, για να απαντήσει </w:t>
      </w:r>
      <w:r w:rsidRPr="00071B5D">
        <w:rPr>
          <w:rFonts w:eastAsia="Times New Roman" w:cs="Times New Roman"/>
          <w:szCs w:val="24"/>
        </w:rPr>
        <w:t>ο Υπουργός</w:t>
      </w:r>
      <w:r>
        <w:rPr>
          <w:rFonts w:eastAsia="Times New Roman" w:cs="Times New Roman"/>
          <w:szCs w:val="24"/>
        </w:rPr>
        <w:t>, τ</w:t>
      </w:r>
      <w:r w:rsidRPr="00071B5D">
        <w:rPr>
          <w:rFonts w:eastAsia="Times New Roman" w:cs="Times New Roman"/>
          <w:szCs w:val="24"/>
        </w:rPr>
        <w:t>ι εννοούσε</w:t>
      </w:r>
      <w:r>
        <w:rPr>
          <w:rFonts w:eastAsia="Times New Roman" w:cs="Times New Roman"/>
          <w:szCs w:val="24"/>
        </w:rPr>
        <w:t xml:space="preserve"> όταν είπε, διαβάζω ακριβώς: «Πέρα</w:t>
      </w:r>
      <w:r w:rsidRPr="00071B5D">
        <w:rPr>
          <w:rFonts w:eastAsia="Times New Roman" w:cs="Times New Roman"/>
          <w:szCs w:val="24"/>
        </w:rPr>
        <w:t xml:space="preserve"> από τη Σούδα</w:t>
      </w:r>
      <w:r>
        <w:rPr>
          <w:rFonts w:eastAsia="Times New Roman" w:cs="Times New Roman"/>
          <w:szCs w:val="24"/>
        </w:rPr>
        <w:t>,</w:t>
      </w:r>
      <w:r w:rsidRPr="00071B5D">
        <w:rPr>
          <w:rFonts w:eastAsia="Times New Roman" w:cs="Times New Roman"/>
          <w:szCs w:val="24"/>
        </w:rPr>
        <w:t xml:space="preserve"> υπάρχουν και </w:t>
      </w:r>
      <w:r>
        <w:rPr>
          <w:rFonts w:eastAsia="Times New Roman" w:cs="Times New Roman"/>
          <w:szCs w:val="24"/>
        </w:rPr>
        <w:t>άλλες,</w:t>
      </w:r>
      <w:r w:rsidRPr="00071B5D">
        <w:rPr>
          <w:rFonts w:eastAsia="Times New Roman" w:cs="Times New Roman"/>
          <w:szCs w:val="24"/>
        </w:rPr>
        <w:t xml:space="preserve"> </w:t>
      </w:r>
      <w:r>
        <w:rPr>
          <w:rFonts w:eastAsia="Times New Roman" w:cs="Times New Roman"/>
          <w:szCs w:val="24"/>
        </w:rPr>
        <w:t>«</w:t>
      </w:r>
      <w:r w:rsidRPr="00071B5D">
        <w:rPr>
          <w:rFonts w:eastAsia="Times New Roman" w:cs="Times New Roman"/>
          <w:szCs w:val="24"/>
        </w:rPr>
        <w:t>μη νόμιμες</w:t>
      </w:r>
      <w:r>
        <w:rPr>
          <w:rFonts w:eastAsia="Times New Roman" w:cs="Times New Roman"/>
          <w:szCs w:val="24"/>
        </w:rPr>
        <w:t>»</w:t>
      </w:r>
      <w:r w:rsidRPr="00071B5D">
        <w:rPr>
          <w:rFonts w:eastAsia="Times New Roman" w:cs="Times New Roman"/>
          <w:szCs w:val="24"/>
        </w:rPr>
        <w:t xml:space="preserve"> τοποθεσίες για τις στρατιωτικές επιχειρήσεις των ΗΠΑ στην περιοχή</w:t>
      </w:r>
      <w:r>
        <w:rPr>
          <w:rFonts w:eastAsia="Times New Roman" w:cs="Times New Roman"/>
          <w:szCs w:val="24"/>
        </w:rPr>
        <w:t>,</w:t>
      </w:r>
      <w:r w:rsidRPr="00071B5D">
        <w:rPr>
          <w:rFonts w:eastAsia="Times New Roman" w:cs="Times New Roman"/>
          <w:szCs w:val="24"/>
        </w:rPr>
        <w:t xml:space="preserve"> για τις οποίες είμαστε ευγνώμονες</w:t>
      </w:r>
      <w:r>
        <w:rPr>
          <w:rFonts w:eastAsia="Times New Roman" w:cs="Times New Roman"/>
          <w:szCs w:val="24"/>
        </w:rPr>
        <w:t>.</w:t>
      </w:r>
      <w:r w:rsidRPr="00071B5D">
        <w:rPr>
          <w:rFonts w:eastAsia="Times New Roman" w:cs="Times New Roman"/>
          <w:szCs w:val="24"/>
        </w:rPr>
        <w:t xml:space="preserve"> Ευχαριστούμε την Κυβέρνηση ΣΥΡΙΖΑ</w:t>
      </w:r>
      <w:r>
        <w:rPr>
          <w:rFonts w:eastAsia="Times New Roman" w:cs="Times New Roman"/>
          <w:szCs w:val="24"/>
        </w:rPr>
        <w:t xml:space="preserve"> -αυτό λέει-</w:t>
      </w:r>
      <w:r w:rsidRPr="00071B5D">
        <w:rPr>
          <w:rFonts w:eastAsia="Times New Roman" w:cs="Times New Roman"/>
          <w:szCs w:val="24"/>
        </w:rPr>
        <w:t xml:space="preserve"> που μας δίνει </w:t>
      </w:r>
      <w:r>
        <w:rPr>
          <w:rFonts w:eastAsia="Times New Roman" w:cs="Times New Roman"/>
          <w:szCs w:val="24"/>
        </w:rPr>
        <w:t>και «μη νόμιμες». Κι ευχαριστούμε για την εγκατάσταση της τ</w:t>
      </w:r>
      <w:r w:rsidRPr="00071B5D">
        <w:rPr>
          <w:rFonts w:eastAsia="Times New Roman" w:cs="Times New Roman"/>
          <w:szCs w:val="24"/>
        </w:rPr>
        <w:t>έταρτης αεροπορικής ταξιαρχίας των ΗΠΑ στην Ελλάδα</w:t>
      </w:r>
      <w:r>
        <w:rPr>
          <w:rFonts w:eastAsia="Times New Roman" w:cs="Times New Roman"/>
          <w:szCs w:val="24"/>
        </w:rPr>
        <w:t>, στην Αλεξανδρούπολη».</w:t>
      </w:r>
    </w:p>
    <w:p w14:paraId="296717D9" w14:textId="77777777" w:rsidR="00711852" w:rsidRDefault="000A1C6E">
      <w:pPr>
        <w:spacing w:line="600" w:lineRule="auto"/>
        <w:ind w:firstLine="720"/>
        <w:jc w:val="both"/>
        <w:rPr>
          <w:rFonts w:eastAsia="Times New Roman" w:cs="Times New Roman"/>
          <w:szCs w:val="24"/>
        </w:rPr>
      </w:pPr>
      <w:r w:rsidRPr="00071B5D">
        <w:rPr>
          <w:rFonts w:eastAsia="Times New Roman" w:cs="Times New Roman"/>
          <w:szCs w:val="24"/>
        </w:rPr>
        <w:lastRenderedPageBreak/>
        <w:t>Αλήθεια</w:t>
      </w:r>
      <w:r>
        <w:rPr>
          <w:rFonts w:eastAsia="Times New Roman" w:cs="Times New Roman"/>
          <w:szCs w:val="24"/>
        </w:rPr>
        <w:t>,</w:t>
      </w:r>
      <w:r w:rsidRPr="00071B5D">
        <w:rPr>
          <w:rFonts w:eastAsia="Times New Roman" w:cs="Times New Roman"/>
          <w:szCs w:val="24"/>
        </w:rPr>
        <w:t xml:space="preserve"> </w:t>
      </w:r>
      <w:r>
        <w:rPr>
          <w:rFonts w:eastAsia="Times New Roman" w:cs="Times New Roman"/>
          <w:szCs w:val="24"/>
        </w:rPr>
        <w:t xml:space="preserve">τι ακριβώς λέει; </w:t>
      </w:r>
      <w:r w:rsidRPr="00071B5D">
        <w:rPr>
          <w:rFonts w:eastAsia="Times New Roman" w:cs="Times New Roman"/>
          <w:szCs w:val="24"/>
        </w:rPr>
        <w:t>Για στρατιωτικές επιχειρήσεις των ΗΠΑ στην περιοχή</w:t>
      </w:r>
      <w:r>
        <w:rPr>
          <w:rFonts w:eastAsia="Times New Roman" w:cs="Times New Roman"/>
          <w:szCs w:val="24"/>
        </w:rPr>
        <w:t>,</w:t>
      </w:r>
      <w:r w:rsidRPr="00071B5D">
        <w:rPr>
          <w:rFonts w:eastAsia="Times New Roman" w:cs="Times New Roman"/>
          <w:szCs w:val="24"/>
        </w:rPr>
        <w:t xml:space="preserve"> </w:t>
      </w:r>
      <w:r>
        <w:rPr>
          <w:rFonts w:eastAsia="Times New Roman" w:cs="Times New Roman"/>
          <w:szCs w:val="24"/>
        </w:rPr>
        <w:t>για τις οποίες</w:t>
      </w:r>
      <w:r w:rsidRPr="00071B5D">
        <w:rPr>
          <w:rFonts w:eastAsia="Times New Roman" w:cs="Times New Roman"/>
          <w:szCs w:val="24"/>
        </w:rPr>
        <w:t xml:space="preserve"> </w:t>
      </w:r>
      <w:r>
        <w:rPr>
          <w:rFonts w:eastAsia="Times New Roman" w:cs="Times New Roman"/>
          <w:szCs w:val="24"/>
        </w:rPr>
        <w:t>είναι</w:t>
      </w:r>
      <w:r w:rsidRPr="00071B5D">
        <w:rPr>
          <w:rFonts w:eastAsia="Times New Roman" w:cs="Times New Roman"/>
          <w:szCs w:val="24"/>
        </w:rPr>
        <w:t xml:space="preserve"> ευγνώμονες</w:t>
      </w:r>
      <w:r>
        <w:rPr>
          <w:rFonts w:eastAsia="Times New Roman" w:cs="Times New Roman"/>
          <w:szCs w:val="24"/>
        </w:rPr>
        <w:t>.</w:t>
      </w:r>
      <w:r w:rsidRPr="00071B5D">
        <w:rPr>
          <w:rFonts w:eastAsia="Times New Roman" w:cs="Times New Roman"/>
          <w:szCs w:val="24"/>
        </w:rPr>
        <w:t xml:space="preserve"> Και φαντάζομαι ότι δεν είναι ανθρωπιστικές</w:t>
      </w:r>
      <w:r>
        <w:rPr>
          <w:rFonts w:eastAsia="Times New Roman" w:cs="Times New Roman"/>
          <w:szCs w:val="24"/>
        </w:rPr>
        <w:t>, ε</w:t>
      </w:r>
      <w:r w:rsidRPr="00071B5D">
        <w:rPr>
          <w:rFonts w:eastAsia="Times New Roman" w:cs="Times New Roman"/>
          <w:szCs w:val="24"/>
        </w:rPr>
        <w:t>ίναι δολοφονικές</w:t>
      </w:r>
      <w:r>
        <w:rPr>
          <w:rFonts w:eastAsia="Times New Roman" w:cs="Times New Roman"/>
          <w:szCs w:val="24"/>
        </w:rPr>
        <w:t>.</w:t>
      </w:r>
      <w:r w:rsidRPr="00071B5D">
        <w:rPr>
          <w:rFonts w:eastAsia="Times New Roman" w:cs="Times New Roman"/>
          <w:szCs w:val="24"/>
        </w:rPr>
        <w:t xml:space="preserve"> Και</w:t>
      </w:r>
      <w:r>
        <w:rPr>
          <w:rFonts w:eastAsia="Times New Roman" w:cs="Times New Roman"/>
          <w:szCs w:val="24"/>
        </w:rPr>
        <w:t xml:space="preserve"> η</w:t>
      </w:r>
      <w:r w:rsidRPr="00071B5D">
        <w:rPr>
          <w:rFonts w:eastAsia="Times New Roman" w:cs="Times New Roman"/>
          <w:szCs w:val="24"/>
        </w:rPr>
        <w:t xml:space="preserve"> ιστορία το μαρτυρά</w:t>
      </w:r>
      <w:r>
        <w:rPr>
          <w:rFonts w:eastAsia="Times New Roman" w:cs="Times New Roman"/>
          <w:szCs w:val="24"/>
        </w:rPr>
        <w:t xml:space="preserve">ει: Γιουγκοσλαβία, Αφγανιστάν, Λιβύη, Συρία. </w:t>
      </w:r>
      <w:r w:rsidRPr="00071B5D">
        <w:rPr>
          <w:rFonts w:eastAsia="Times New Roman" w:cs="Times New Roman"/>
          <w:szCs w:val="24"/>
        </w:rPr>
        <w:t>Αίμα πολύ</w:t>
      </w:r>
      <w:r>
        <w:rPr>
          <w:rFonts w:eastAsia="Times New Roman" w:cs="Times New Roman"/>
          <w:szCs w:val="24"/>
        </w:rPr>
        <w:t>, γεμάτο.</w:t>
      </w:r>
    </w:p>
    <w:p w14:paraId="296717D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Πέρα από αυτό, και με τη χρήση λιμένων και το θέμα της </w:t>
      </w:r>
      <w:r w:rsidRPr="00627BC9">
        <w:rPr>
          <w:rFonts w:eastAsia="Times New Roman" w:cs="Times New Roman"/>
          <w:szCs w:val="24"/>
        </w:rPr>
        <w:t>αεροπλοΐα</w:t>
      </w:r>
      <w:r>
        <w:rPr>
          <w:rFonts w:eastAsia="Times New Roman" w:cs="Times New Roman"/>
          <w:szCs w:val="24"/>
        </w:rPr>
        <w:t>ς -</w:t>
      </w:r>
      <w:r w:rsidRPr="00627BC9">
        <w:rPr>
          <w:rFonts w:eastAsia="Times New Roman" w:cs="Times New Roman"/>
          <w:szCs w:val="24"/>
        </w:rPr>
        <w:t>δεν θέλω να τα επαναλάβω</w:t>
      </w:r>
      <w:r>
        <w:rPr>
          <w:rFonts w:eastAsia="Times New Roman" w:cs="Times New Roman"/>
          <w:szCs w:val="24"/>
        </w:rPr>
        <w:t>,</w:t>
      </w:r>
      <w:r w:rsidRPr="00627BC9">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ειπώθηκαν, </w:t>
      </w:r>
      <w:r w:rsidRPr="002314B3">
        <w:rPr>
          <w:rFonts w:eastAsia="Times New Roman"/>
          <w:bCs/>
          <w:shd w:val="clear" w:color="auto" w:fill="FFFFFF"/>
        </w:rPr>
        <w:t>να</w:t>
      </w:r>
      <w:r>
        <w:rPr>
          <w:rFonts w:eastAsia="Times New Roman" w:cs="Times New Roman"/>
          <w:szCs w:val="24"/>
        </w:rPr>
        <w:t xml:space="preserve"> μην ξοδέψω τον χρόνο μου- τι γίνεται στην πραγματικότητα; Βέβαια, ο Υ</w:t>
      </w:r>
      <w:r w:rsidRPr="00627BC9">
        <w:rPr>
          <w:rFonts w:eastAsia="Times New Roman" w:cs="Times New Roman"/>
          <w:szCs w:val="24"/>
        </w:rPr>
        <w:t>πουργός</w:t>
      </w:r>
      <w:r>
        <w:rPr>
          <w:rFonts w:eastAsia="Times New Roman" w:cs="Times New Roman"/>
          <w:szCs w:val="24"/>
        </w:rPr>
        <w:t xml:space="preserve"> κ.</w:t>
      </w:r>
      <w:r w:rsidRPr="00627BC9">
        <w:rPr>
          <w:rFonts w:eastAsia="Times New Roman" w:cs="Times New Roman"/>
          <w:szCs w:val="24"/>
        </w:rPr>
        <w:t xml:space="preserve"> Ρήγας</w:t>
      </w:r>
      <w:r>
        <w:rPr>
          <w:rFonts w:eastAsia="Times New Roman" w:cs="Times New Roman"/>
          <w:szCs w:val="24"/>
        </w:rPr>
        <w:t>,</w:t>
      </w:r>
      <w:r w:rsidRPr="00627BC9">
        <w:rPr>
          <w:rFonts w:eastAsia="Times New Roman" w:cs="Times New Roman"/>
          <w:szCs w:val="24"/>
        </w:rPr>
        <w:t xml:space="preserve"> μας είπε ότι με έναν καλό τρόπο καταλαβαίν</w:t>
      </w:r>
      <w:r>
        <w:rPr>
          <w:rFonts w:eastAsia="Times New Roman" w:cs="Times New Roman"/>
          <w:szCs w:val="24"/>
        </w:rPr>
        <w:t>ει</w:t>
      </w:r>
      <w:r w:rsidRPr="00627BC9">
        <w:rPr>
          <w:rFonts w:eastAsia="Times New Roman" w:cs="Times New Roman"/>
          <w:szCs w:val="24"/>
        </w:rPr>
        <w:t xml:space="preserve"> την προσέ</w:t>
      </w:r>
      <w:r>
        <w:rPr>
          <w:rFonts w:eastAsia="Times New Roman" w:cs="Times New Roman"/>
          <w:szCs w:val="24"/>
        </w:rPr>
        <w:t xml:space="preserve">γγιση, </w:t>
      </w:r>
      <w:r w:rsidRPr="00A37EC3">
        <w:rPr>
          <w:rFonts w:eastAsia="Times New Roman" w:cs="Times New Roman"/>
        </w:rPr>
        <w:t>αλλά</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627BC9">
        <w:rPr>
          <w:rFonts w:eastAsia="Times New Roman" w:cs="Times New Roman"/>
          <w:szCs w:val="24"/>
        </w:rPr>
        <w:t>είναι αυτό</w:t>
      </w:r>
      <w:r>
        <w:rPr>
          <w:rFonts w:eastAsia="Times New Roman" w:cs="Times New Roman"/>
          <w:szCs w:val="24"/>
        </w:rPr>
        <w:t xml:space="preserve">. </w:t>
      </w:r>
    </w:p>
    <w:p w14:paraId="296717DB" w14:textId="77777777" w:rsidR="00711852" w:rsidRDefault="000A1C6E">
      <w:pPr>
        <w:spacing w:line="600" w:lineRule="auto"/>
        <w:ind w:firstLine="720"/>
        <w:jc w:val="both"/>
        <w:rPr>
          <w:rFonts w:eastAsia="Times New Roman" w:cs="Times New Roman"/>
          <w:szCs w:val="24"/>
        </w:rPr>
      </w:pPr>
      <w:r w:rsidRPr="0086362F">
        <w:rPr>
          <w:rFonts w:eastAsia="Times New Roman" w:cs="Times New Roman"/>
          <w:szCs w:val="24"/>
        </w:rPr>
        <w:t>Λοιπόν</w:t>
      </w:r>
      <w:r>
        <w:rPr>
          <w:rFonts w:eastAsia="Times New Roman" w:cs="Times New Roman"/>
          <w:szCs w:val="24"/>
        </w:rPr>
        <w:t>, ξέρετε, κύριε Ρήγα; Φ</w:t>
      </w:r>
      <w:r w:rsidRPr="00627BC9">
        <w:rPr>
          <w:rFonts w:eastAsia="Times New Roman" w:cs="Times New Roman"/>
          <w:szCs w:val="24"/>
        </w:rPr>
        <w:t xml:space="preserve">υλαχτείτε </w:t>
      </w:r>
      <w:r>
        <w:rPr>
          <w:rFonts w:eastAsia="Times New Roman" w:cs="Times New Roman"/>
          <w:szCs w:val="24"/>
        </w:rPr>
        <w:t xml:space="preserve">από τέτοιες δηλώσεις, </w:t>
      </w:r>
      <w:r w:rsidRPr="00627BC9">
        <w:rPr>
          <w:rFonts w:eastAsia="Times New Roman" w:cs="Times New Roman"/>
          <w:szCs w:val="24"/>
        </w:rPr>
        <w:t xml:space="preserve">γιατί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μπορείτε </w:t>
      </w:r>
      <w:r w:rsidRPr="002314B3">
        <w:rPr>
          <w:rFonts w:eastAsia="Times New Roman"/>
          <w:bCs/>
          <w:shd w:val="clear" w:color="auto" w:fill="FFFFFF"/>
        </w:rPr>
        <w:t>να</w:t>
      </w:r>
      <w:r>
        <w:rPr>
          <w:rFonts w:eastAsia="Times New Roman" w:cs="Times New Roman"/>
          <w:szCs w:val="24"/>
        </w:rPr>
        <w:t xml:space="preserve"> τις διαψεύσετε μετά. </w:t>
      </w:r>
      <w:r w:rsidRPr="00DF7ACC">
        <w:rPr>
          <w:rFonts w:eastAsia="Times New Roman" w:cs="Times New Roman"/>
          <w:bCs/>
          <w:shd w:val="clear" w:color="auto" w:fill="FFFFFF"/>
        </w:rPr>
        <w:t>Γιατί</w:t>
      </w:r>
      <w:r>
        <w:rPr>
          <w:rFonts w:eastAsia="Times New Roman" w:cs="Times New Roman"/>
          <w:bCs/>
          <w:shd w:val="clear" w:color="auto" w:fill="FFFFFF"/>
        </w:rPr>
        <w:t>,</w:t>
      </w:r>
      <w:r>
        <w:rPr>
          <w:rFonts w:eastAsia="Times New Roman" w:cs="Times New Roman"/>
          <w:szCs w:val="24"/>
        </w:rPr>
        <w:t xml:space="preserve"> </w:t>
      </w:r>
      <w:r w:rsidRPr="00627BC9">
        <w:rPr>
          <w:rFonts w:eastAsia="Times New Roman" w:cs="Times New Roman"/>
          <w:szCs w:val="24"/>
        </w:rPr>
        <w:t xml:space="preserve">όταν λέγαμε εμείς </w:t>
      </w:r>
      <w:r>
        <w:rPr>
          <w:rFonts w:eastAsia="Times New Roman" w:cs="Times New Roman"/>
          <w:szCs w:val="24"/>
        </w:rPr>
        <w:t xml:space="preserve">για Αλεξανδρούπολη </w:t>
      </w:r>
      <w:r w:rsidRPr="00627BC9">
        <w:rPr>
          <w:rFonts w:eastAsia="Times New Roman" w:cs="Times New Roman"/>
          <w:szCs w:val="24"/>
        </w:rPr>
        <w:t xml:space="preserve">και Στεφανοβίκειο </w:t>
      </w:r>
      <w:r w:rsidRPr="00F331DF">
        <w:rPr>
          <w:rFonts w:eastAsia="Times New Roman"/>
          <w:bCs/>
        </w:rPr>
        <w:t>και</w:t>
      </w:r>
      <w:r>
        <w:rPr>
          <w:rFonts w:eastAsia="Times New Roman" w:cs="Times New Roman"/>
          <w:szCs w:val="24"/>
        </w:rPr>
        <w:t xml:space="preserve"> </w:t>
      </w:r>
      <w:r w:rsidRPr="00627BC9">
        <w:rPr>
          <w:rFonts w:eastAsia="Times New Roman" w:cs="Times New Roman"/>
          <w:szCs w:val="24"/>
        </w:rPr>
        <w:t>όλα τα υπόλοιπα</w:t>
      </w:r>
      <w:r>
        <w:rPr>
          <w:rFonts w:eastAsia="Times New Roman" w:cs="Times New Roman"/>
          <w:szCs w:val="24"/>
        </w:rPr>
        <w:t>,</w:t>
      </w:r>
      <w:r w:rsidRPr="00627BC9">
        <w:rPr>
          <w:rFonts w:eastAsia="Times New Roman" w:cs="Times New Roman"/>
          <w:szCs w:val="24"/>
        </w:rPr>
        <w:t xml:space="preserve"> μας λέ</w:t>
      </w:r>
      <w:r>
        <w:rPr>
          <w:rFonts w:eastAsia="Times New Roman" w:cs="Times New Roman"/>
          <w:szCs w:val="24"/>
        </w:rPr>
        <w:t>γατε</w:t>
      </w:r>
      <w:r w:rsidRPr="00627BC9">
        <w:rPr>
          <w:rFonts w:eastAsia="Times New Roman" w:cs="Times New Roman"/>
          <w:szCs w:val="24"/>
        </w:rPr>
        <w:t xml:space="preserve"> ότι είναι εκτός τόπου και χρόνου</w:t>
      </w:r>
      <w:r>
        <w:rPr>
          <w:rFonts w:eastAsia="Times New Roman" w:cs="Times New Roman"/>
          <w:szCs w:val="24"/>
        </w:rPr>
        <w:t>. Ό</w:t>
      </w:r>
      <w:r w:rsidRPr="00627BC9">
        <w:rPr>
          <w:rFonts w:eastAsia="Times New Roman" w:cs="Times New Roman"/>
          <w:szCs w:val="24"/>
        </w:rPr>
        <w:t>ταν λέγαμε για πυρηνικά στον Άραξο</w:t>
      </w:r>
      <w:r>
        <w:rPr>
          <w:rFonts w:eastAsia="Times New Roman" w:cs="Times New Roman"/>
          <w:szCs w:val="24"/>
        </w:rPr>
        <w:t>,</w:t>
      </w:r>
      <w:r w:rsidRPr="00627BC9">
        <w:rPr>
          <w:rFonts w:eastAsia="Times New Roman" w:cs="Times New Roman"/>
          <w:szCs w:val="24"/>
        </w:rPr>
        <w:t xml:space="preserve"> παλιότερα οι κυβερνήσεις </w:t>
      </w:r>
      <w:r>
        <w:rPr>
          <w:rFonts w:eastAsia="Times New Roman" w:cs="Times New Roman"/>
          <w:szCs w:val="24"/>
        </w:rPr>
        <w:t xml:space="preserve">έλεγαν </w:t>
      </w:r>
      <w:r w:rsidRPr="002B5B2E">
        <w:rPr>
          <w:rFonts w:eastAsia="Times New Roman"/>
          <w:bCs/>
          <w:shd w:val="clear" w:color="auto" w:fill="FFFFFF"/>
        </w:rPr>
        <w:t>ότι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922299">
        <w:rPr>
          <w:rFonts w:eastAsia="Times New Roman" w:cs="Times New Roman"/>
          <w:bCs/>
          <w:shd w:val="clear" w:color="auto" w:fill="FFFFFF"/>
        </w:rPr>
        <w:t>υπάρχουν</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τα </w:t>
      </w:r>
      <w:r w:rsidRPr="00627BC9">
        <w:rPr>
          <w:rFonts w:eastAsia="Times New Roman" w:cs="Times New Roman"/>
          <w:szCs w:val="24"/>
        </w:rPr>
        <w:t>βρήκαμε όταν τ</w:t>
      </w:r>
      <w:r>
        <w:rPr>
          <w:rFonts w:eastAsia="Times New Roman" w:cs="Times New Roman"/>
          <w:szCs w:val="24"/>
        </w:rPr>
        <w:t>α</w:t>
      </w:r>
      <w:r w:rsidRPr="00627BC9">
        <w:rPr>
          <w:rFonts w:eastAsia="Times New Roman" w:cs="Times New Roman"/>
          <w:szCs w:val="24"/>
        </w:rPr>
        <w:t xml:space="preserve"> πήρα</w:t>
      </w:r>
      <w:r>
        <w:rPr>
          <w:rFonts w:eastAsia="Times New Roman" w:cs="Times New Roman"/>
          <w:szCs w:val="24"/>
        </w:rPr>
        <w:t>ν. Τώρα π</w:t>
      </w:r>
      <w:r w:rsidRPr="00627BC9">
        <w:rPr>
          <w:rFonts w:eastAsia="Times New Roman" w:cs="Times New Roman"/>
          <w:szCs w:val="24"/>
        </w:rPr>
        <w:t xml:space="preserve">ροετοιμάζεται πάλι </w:t>
      </w:r>
      <w:r>
        <w:rPr>
          <w:rFonts w:eastAsia="Times New Roman" w:cs="Times New Roman"/>
          <w:szCs w:val="24"/>
        </w:rPr>
        <w:t>επιθεώρηση</w:t>
      </w:r>
      <w:r w:rsidRPr="00627BC9">
        <w:rPr>
          <w:rFonts w:eastAsia="Times New Roman" w:cs="Times New Roman"/>
          <w:szCs w:val="24"/>
        </w:rPr>
        <w:t xml:space="preserve"> από το ΝΑΤΟ </w:t>
      </w:r>
      <w:r>
        <w:rPr>
          <w:rFonts w:eastAsia="Times New Roman" w:cs="Times New Roman"/>
          <w:szCs w:val="24"/>
        </w:rPr>
        <w:t>και τ</w:t>
      </w:r>
      <w:r w:rsidRPr="00627BC9">
        <w:rPr>
          <w:rFonts w:eastAsia="Times New Roman" w:cs="Times New Roman"/>
          <w:szCs w:val="24"/>
        </w:rPr>
        <w:t>ους Αμερικανούς</w:t>
      </w:r>
      <w:r>
        <w:rPr>
          <w:rFonts w:eastAsia="Times New Roman" w:cs="Times New Roman"/>
          <w:szCs w:val="24"/>
        </w:rPr>
        <w:t>,</w:t>
      </w:r>
      <w:r w:rsidRPr="00627BC9">
        <w:rPr>
          <w:rFonts w:eastAsia="Times New Roman" w:cs="Times New Roman"/>
          <w:szCs w:val="24"/>
        </w:rPr>
        <w:t xml:space="preserve"> </w:t>
      </w:r>
      <w:r>
        <w:rPr>
          <w:rFonts w:eastAsia="Times New Roman" w:cs="Times New Roman"/>
          <w:szCs w:val="24"/>
        </w:rPr>
        <w:t xml:space="preserve">για </w:t>
      </w:r>
      <w:r w:rsidRPr="00627BC9">
        <w:rPr>
          <w:rFonts w:eastAsia="Times New Roman" w:cs="Times New Roman"/>
          <w:szCs w:val="24"/>
        </w:rPr>
        <w:t>να εγκατασταθούν</w:t>
      </w:r>
      <w:r>
        <w:rPr>
          <w:rFonts w:eastAsia="Times New Roman" w:cs="Times New Roman"/>
          <w:szCs w:val="24"/>
        </w:rPr>
        <w:t>. Αυτούς τους σκοπούς υπηρετεί.</w:t>
      </w:r>
    </w:p>
    <w:p w14:paraId="296717DC" w14:textId="77777777" w:rsidR="00711852" w:rsidRDefault="000A1C6E">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w:t>
      </w:r>
      <w:r>
        <w:rPr>
          <w:rFonts w:eastAsia="Times New Roman"/>
          <w:szCs w:val="24"/>
        </w:rPr>
        <w:t>Α</w:t>
      </w:r>
      <w:r>
        <w:rPr>
          <w:rFonts w:eastAsia="Times New Roman" w:cs="Times New Roman"/>
          <w:szCs w:val="24"/>
        </w:rPr>
        <w:t>΄</w:t>
      </w:r>
      <w:r w:rsidRPr="00090E18">
        <w:rPr>
          <w:rFonts w:eastAsia="Times New Roman" w:cs="Times New Roman"/>
          <w:szCs w:val="24"/>
        </w:rPr>
        <w:t xml:space="preserve"> Αντιπρόεδρος της Βουλής κ. </w:t>
      </w:r>
      <w:r w:rsidRPr="00B23F55">
        <w:rPr>
          <w:rFonts w:eastAsia="Times New Roman" w:cs="Times New Roman"/>
          <w:b/>
          <w:szCs w:val="24"/>
        </w:rPr>
        <w:t>ΑΝΑΣΤΑΣΙΟΣ ΚΟΥΡΑΚΗΣ</w:t>
      </w:r>
      <w:r w:rsidRPr="00090E18">
        <w:rPr>
          <w:rFonts w:eastAsia="Times New Roman" w:cs="Times New Roman"/>
          <w:szCs w:val="24"/>
        </w:rPr>
        <w:t>)</w:t>
      </w:r>
    </w:p>
    <w:p w14:paraId="296717D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τώρα τα προβλήματα του προσωπικού -τελειώνω, </w:t>
      </w:r>
      <w:r w:rsidRPr="00565BE2">
        <w:rPr>
          <w:rFonts w:eastAsia="Times New Roman" w:cs="Times New Roman"/>
          <w:szCs w:val="24"/>
        </w:rPr>
        <w:t>κύριε Πρόεδρε</w:t>
      </w:r>
      <w:r>
        <w:rPr>
          <w:rFonts w:eastAsia="Times New Roman" w:cs="Times New Roman"/>
          <w:szCs w:val="24"/>
        </w:rPr>
        <w:t>- λύνονται; Όχι. Σ</w:t>
      </w:r>
      <w:r w:rsidRPr="00627BC9">
        <w:rPr>
          <w:rFonts w:eastAsia="Times New Roman" w:cs="Times New Roman"/>
          <w:szCs w:val="24"/>
        </w:rPr>
        <w:t>τεγαστικά</w:t>
      </w:r>
      <w:r>
        <w:rPr>
          <w:rFonts w:eastAsia="Times New Roman" w:cs="Times New Roman"/>
          <w:szCs w:val="24"/>
        </w:rPr>
        <w:t xml:space="preserve">, ιεραρχία, </w:t>
      </w:r>
      <w:r w:rsidRPr="00627BC9">
        <w:rPr>
          <w:rFonts w:eastAsia="Times New Roman" w:cs="Times New Roman"/>
          <w:szCs w:val="24"/>
        </w:rPr>
        <w:t>εξέλιξη</w:t>
      </w:r>
      <w:r>
        <w:rPr>
          <w:rFonts w:eastAsia="Times New Roman" w:cs="Times New Roman"/>
          <w:szCs w:val="24"/>
        </w:rPr>
        <w:t>,</w:t>
      </w:r>
      <w:r w:rsidRPr="00627BC9">
        <w:rPr>
          <w:rFonts w:eastAsia="Times New Roman" w:cs="Times New Roman"/>
          <w:szCs w:val="24"/>
        </w:rPr>
        <w:t xml:space="preserve"> αμοιβές </w:t>
      </w:r>
      <w:r>
        <w:rPr>
          <w:rFonts w:eastAsia="Times New Roman" w:cs="Times New Roman"/>
          <w:szCs w:val="24"/>
        </w:rPr>
        <w:t xml:space="preserve">υπερωριών, </w:t>
      </w:r>
      <w:r w:rsidRPr="00627BC9">
        <w:rPr>
          <w:rFonts w:eastAsia="Times New Roman" w:cs="Times New Roman"/>
          <w:szCs w:val="24"/>
        </w:rPr>
        <w:t>νυχτερινά</w:t>
      </w:r>
      <w:r>
        <w:rPr>
          <w:rFonts w:eastAsia="Times New Roman" w:cs="Times New Roman"/>
          <w:szCs w:val="24"/>
        </w:rPr>
        <w:t>,</w:t>
      </w:r>
      <w:r w:rsidRPr="00627BC9">
        <w:rPr>
          <w:rFonts w:eastAsia="Times New Roman" w:cs="Times New Roman"/>
          <w:szCs w:val="24"/>
        </w:rPr>
        <w:t xml:space="preserve"> υπηρεσίες</w:t>
      </w:r>
      <w:r>
        <w:rPr>
          <w:rFonts w:eastAsia="Times New Roman" w:cs="Times New Roman"/>
          <w:szCs w:val="24"/>
        </w:rPr>
        <w:t>,</w:t>
      </w:r>
      <w:r w:rsidRPr="00627BC9">
        <w:rPr>
          <w:rFonts w:eastAsia="Times New Roman" w:cs="Times New Roman"/>
          <w:szCs w:val="24"/>
        </w:rPr>
        <w:t xml:space="preserve"> ασφ</w:t>
      </w:r>
      <w:r>
        <w:rPr>
          <w:rFonts w:eastAsia="Times New Roman" w:cs="Times New Roman"/>
          <w:szCs w:val="24"/>
        </w:rPr>
        <w:t>άλεια του εργασιακού</w:t>
      </w:r>
      <w:r w:rsidRPr="00627BC9">
        <w:rPr>
          <w:rFonts w:eastAsia="Times New Roman" w:cs="Times New Roman"/>
          <w:szCs w:val="24"/>
        </w:rPr>
        <w:t xml:space="preserve"> χώρου</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λύνονται. </w:t>
      </w:r>
    </w:p>
    <w:p w14:paraId="296717D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Γίνονται</w:t>
      </w:r>
      <w:r w:rsidRPr="00627BC9">
        <w:rPr>
          <w:rFonts w:eastAsia="Times New Roman" w:cs="Times New Roman"/>
          <w:szCs w:val="24"/>
        </w:rPr>
        <w:t xml:space="preserve"> κάποιες παρεμβάσεις</w:t>
      </w:r>
      <w:r>
        <w:rPr>
          <w:rFonts w:eastAsia="Times New Roman" w:cs="Times New Roman"/>
          <w:szCs w:val="24"/>
        </w:rPr>
        <w:t>,</w:t>
      </w:r>
      <w:r w:rsidRPr="00627BC9">
        <w:rPr>
          <w:rFonts w:eastAsia="Times New Roman" w:cs="Times New Roman"/>
          <w:szCs w:val="24"/>
        </w:rPr>
        <w:t xml:space="preserve"> </w:t>
      </w:r>
      <w:r>
        <w:rPr>
          <w:rFonts w:eastAsia="Times New Roman" w:cs="Times New Roman"/>
          <w:szCs w:val="24"/>
        </w:rPr>
        <w:t>για τις οποίες</w:t>
      </w:r>
      <w:r w:rsidRPr="00627BC9">
        <w:rPr>
          <w:rFonts w:eastAsia="Times New Roman" w:cs="Times New Roman"/>
          <w:szCs w:val="24"/>
        </w:rPr>
        <w:t xml:space="preserve"> έχου</w:t>
      </w:r>
      <w:r>
        <w:rPr>
          <w:rFonts w:eastAsia="Times New Roman" w:cs="Times New Roman"/>
          <w:szCs w:val="24"/>
        </w:rPr>
        <w:t>με τοποθετηθεί. Ε</w:t>
      </w:r>
      <w:r w:rsidRPr="00627BC9">
        <w:rPr>
          <w:rFonts w:eastAsia="Times New Roman" w:cs="Times New Roman"/>
          <w:szCs w:val="24"/>
        </w:rPr>
        <w:t xml:space="preserve">ίναι θετικές </w:t>
      </w:r>
      <w:r>
        <w:rPr>
          <w:rFonts w:eastAsia="Times New Roman" w:cs="Times New Roman"/>
          <w:szCs w:val="24"/>
        </w:rPr>
        <w:t xml:space="preserve">ορισμένες. </w:t>
      </w:r>
      <w:r w:rsidRPr="00A8202F">
        <w:rPr>
          <w:rFonts w:eastAsia="Times New Roman"/>
          <w:bCs/>
          <w:shd w:val="clear" w:color="auto" w:fill="FFFFFF"/>
        </w:rPr>
        <w:t>Δεν</w:t>
      </w:r>
      <w:r>
        <w:rPr>
          <w:rFonts w:eastAsia="Times New Roman" w:cs="Times New Roman"/>
          <w:szCs w:val="24"/>
        </w:rPr>
        <w:t xml:space="preserve"> είμαστε εμείς </w:t>
      </w:r>
      <w:r w:rsidRPr="00627BC9">
        <w:rPr>
          <w:rFonts w:eastAsia="Times New Roman" w:cs="Times New Roman"/>
          <w:szCs w:val="24"/>
        </w:rPr>
        <w:t>μικρόψυχ</w:t>
      </w:r>
      <w:r>
        <w:rPr>
          <w:rFonts w:eastAsia="Times New Roman" w:cs="Times New Roman"/>
          <w:szCs w:val="24"/>
        </w:rPr>
        <w:t>οι. Ο</w:t>
      </w:r>
      <w:r w:rsidRPr="00627BC9">
        <w:rPr>
          <w:rFonts w:eastAsia="Times New Roman" w:cs="Times New Roman"/>
          <w:szCs w:val="24"/>
        </w:rPr>
        <w:t xml:space="preserve">τιδήποτε θετικό βολεύει και το </w:t>
      </w:r>
      <w:r>
        <w:rPr>
          <w:rFonts w:eastAsia="Times New Roman" w:cs="Times New Roman"/>
          <w:szCs w:val="24"/>
        </w:rPr>
        <w:t xml:space="preserve">προσωπικό των Ενόπλων Δυνάμεων </w:t>
      </w:r>
      <w:r w:rsidRPr="00627BC9">
        <w:rPr>
          <w:rFonts w:eastAsia="Times New Roman" w:cs="Times New Roman"/>
          <w:szCs w:val="24"/>
        </w:rPr>
        <w:t>και γενικότερα το στηρίζουμε</w:t>
      </w:r>
      <w:r>
        <w:rPr>
          <w:rFonts w:eastAsia="Times New Roman" w:cs="Times New Roman"/>
          <w:szCs w:val="24"/>
        </w:rPr>
        <w:t>, παρ’ ότι</w:t>
      </w:r>
      <w:r w:rsidRPr="00627BC9">
        <w:rPr>
          <w:rFonts w:eastAsia="Times New Roman" w:cs="Times New Roman"/>
          <w:szCs w:val="24"/>
        </w:rPr>
        <w:t xml:space="preserve"> θεωρούμε ότι τα περισσότερα είναι </w:t>
      </w:r>
      <w:r>
        <w:rPr>
          <w:rFonts w:eastAsia="Times New Roman" w:cs="Times New Roman"/>
          <w:szCs w:val="24"/>
        </w:rPr>
        <w:t>«</w:t>
      </w:r>
      <w:r w:rsidRPr="00627BC9">
        <w:rPr>
          <w:rFonts w:eastAsia="Times New Roman" w:cs="Times New Roman"/>
          <w:szCs w:val="24"/>
        </w:rPr>
        <w:t>ασπιρίνες</w:t>
      </w:r>
      <w:r>
        <w:rPr>
          <w:rFonts w:eastAsia="Times New Roman" w:cs="Times New Roman"/>
          <w:szCs w:val="24"/>
        </w:rPr>
        <w:t>».</w:t>
      </w:r>
      <w:r w:rsidRPr="00627BC9">
        <w:rPr>
          <w:rFonts w:eastAsia="Times New Roman" w:cs="Times New Roman"/>
          <w:szCs w:val="24"/>
        </w:rPr>
        <w:t xml:space="preserve"> </w:t>
      </w:r>
    </w:p>
    <w:p w14:paraId="296717DF" w14:textId="77777777" w:rsidR="00711852" w:rsidRDefault="000A1C6E">
      <w:pPr>
        <w:spacing w:line="600" w:lineRule="auto"/>
        <w:ind w:firstLine="720"/>
        <w:jc w:val="both"/>
        <w:rPr>
          <w:rFonts w:eastAsia="Times New Roman" w:cs="Times New Roman"/>
          <w:szCs w:val="24"/>
        </w:rPr>
      </w:pPr>
      <w:r w:rsidRPr="00627BC9">
        <w:rPr>
          <w:rFonts w:eastAsia="Times New Roman" w:cs="Times New Roman"/>
          <w:szCs w:val="24"/>
        </w:rPr>
        <w:t>Για να υπάρξουν οριστικές λύσεις</w:t>
      </w:r>
      <w:r>
        <w:rPr>
          <w:rFonts w:eastAsia="Times New Roman" w:cs="Times New Roman"/>
          <w:szCs w:val="24"/>
        </w:rPr>
        <w:t>,</w:t>
      </w:r>
      <w:r w:rsidRPr="00627BC9">
        <w:rPr>
          <w:rFonts w:eastAsia="Times New Roman" w:cs="Times New Roman"/>
          <w:szCs w:val="24"/>
        </w:rPr>
        <w:t xml:space="preserve"> χρειάζεται ριζικά διαφορετική πολιτική</w:t>
      </w:r>
      <w:r>
        <w:rPr>
          <w:rFonts w:eastAsia="Times New Roman" w:cs="Times New Roman"/>
          <w:szCs w:val="24"/>
        </w:rPr>
        <w:t xml:space="preserve">: </w:t>
      </w:r>
      <w:r w:rsidRPr="00627BC9">
        <w:rPr>
          <w:rFonts w:eastAsia="Times New Roman" w:cs="Times New Roman"/>
          <w:szCs w:val="24"/>
        </w:rPr>
        <w:t xml:space="preserve">Ένοπλες Δυνάμεις στην </w:t>
      </w:r>
      <w:r>
        <w:rPr>
          <w:rFonts w:eastAsia="Times New Roman" w:cs="Times New Roman"/>
          <w:szCs w:val="24"/>
        </w:rPr>
        <w:t xml:space="preserve">υπηρεσία του λαού </w:t>
      </w:r>
      <w:r w:rsidRPr="00F331DF">
        <w:rPr>
          <w:rFonts w:eastAsia="Times New Roman"/>
          <w:bCs/>
        </w:rPr>
        <w:t>και</w:t>
      </w:r>
      <w:r>
        <w:rPr>
          <w:rFonts w:eastAsia="Times New Roman" w:cs="Times New Roman"/>
          <w:szCs w:val="24"/>
        </w:rPr>
        <w:t xml:space="preserve"> της χώρας. Ένοπλες Δυνάμεις, </w:t>
      </w:r>
      <w:r w:rsidRPr="008F0891">
        <w:rPr>
          <w:rFonts w:eastAsia="Times New Roman" w:cs="Times New Roman"/>
          <w:bCs/>
          <w:shd w:val="clear" w:color="auto" w:fill="FFFFFF"/>
        </w:rPr>
        <w:t>που</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υπηρετούν ιμπεριαλιστικά σχέδια, </w:t>
      </w:r>
      <w:r w:rsidRPr="00A37EC3">
        <w:rPr>
          <w:rFonts w:eastAsia="Times New Roman" w:cs="Times New Roman"/>
        </w:rPr>
        <w:t>αλλά</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υπερασπίζονται τα συμφέροντα του λαού, την εδαφική ακεραιότητα </w:t>
      </w:r>
      <w:r w:rsidRPr="00F331DF">
        <w:rPr>
          <w:rFonts w:eastAsia="Times New Roman"/>
          <w:bCs/>
        </w:rPr>
        <w:t>και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παρακλάδι των αμερικανονατοϊκών και ευρωενωσιακών στρατευμάτων. </w:t>
      </w:r>
    </w:p>
    <w:p w14:paraId="296717E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Θα πω δύο λόγια για την </w:t>
      </w:r>
      <w:r w:rsidRPr="00C97BCD">
        <w:rPr>
          <w:rFonts w:eastAsia="Times New Roman" w:cs="Times New Roman"/>
          <w:szCs w:val="24"/>
        </w:rPr>
        <w:t>τροπολογία</w:t>
      </w:r>
      <w:r>
        <w:rPr>
          <w:rFonts w:eastAsia="Times New Roman" w:cs="Times New Roman"/>
          <w:szCs w:val="24"/>
        </w:rPr>
        <w:t xml:space="preserve">. Η </w:t>
      </w:r>
      <w:r w:rsidRPr="00C97BCD">
        <w:rPr>
          <w:rFonts w:eastAsia="Times New Roman" w:cs="Times New Roman"/>
          <w:szCs w:val="24"/>
        </w:rPr>
        <w:t>τροπολογία</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καταθέτουμε </w:t>
      </w:r>
      <w:r w:rsidRPr="00D66BCA">
        <w:rPr>
          <w:rFonts w:eastAsia="Times New Roman"/>
          <w:bCs/>
        </w:rPr>
        <w:t>είναι</w:t>
      </w:r>
      <w:r>
        <w:rPr>
          <w:rFonts w:eastAsia="Times New Roman" w:cs="Times New Roman"/>
          <w:szCs w:val="24"/>
        </w:rPr>
        <w:t xml:space="preserve"> γέννημα της απαίτησης </w:t>
      </w:r>
      <w:r w:rsidRPr="00627BC9">
        <w:rPr>
          <w:rFonts w:eastAsia="Times New Roman" w:cs="Times New Roman"/>
          <w:szCs w:val="24"/>
        </w:rPr>
        <w:t>εκατοντάδων στελεχών και δεκάδων οργανώσεων των Ενόπλων Δυνάμεων</w:t>
      </w:r>
      <w:r>
        <w:rPr>
          <w:rFonts w:eastAsia="Times New Roman" w:cs="Times New Roman"/>
          <w:szCs w:val="24"/>
        </w:rPr>
        <w:t>.</w:t>
      </w:r>
      <w:r w:rsidRPr="00627BC9">
        <w:rPr>
          <w:rFonts w:eastAsia="Times New Roman" w:cs="Times New Roman"/>
          <w:szCs w:val="24"/>
        </w:rPr>
        <w:t xml:space="preserve"> </w:t>
      </w:r>
    </w:p>
    <w:p w14:paraId="296717E1" w14:textId="77777777" w:rsidR="00711852" w:rsidRDefault="000A1C6E">
      <w:pPr>
        <w:spacing w:line="600" w:lineRule="auto"/>
        <w:ind w:firstLine="720"/>
        <w:jc w:val="both"/>
        <w:rPr>
          <w:rFonts w:eastAsia="Times New Roman" w:cs="Times New Roman"/>
          <w:szCs w:val="24"/>
        </w:rPr>
      </w:pPr>
      <w:r w:rsidRPr="00627BC9">
        <w:rPr>
          <w:rFonts w:eastAsia="Times New Roman" w:cs="Times New Roman"/>
          <w:szCs w:val="24"/>
        </w:rPr>
        <w:t>Παρεμπιπτόντως</w:t>
      </w:r>
      <w:r>
        <w:rPr>
          <w:rFonts w:eastAsia="Times New Roman" w:cs="Times New Roman"/>
          <w:szCs w:val="24"/>
        </w:rPr>
        <w:t>,</w:t>
      </w:r>
      <w:r w:rsidRPr="00627BC9">
        <w:rPr>
          <w:rFonts w:eastAsia="Times New Roman" w:cs="Times New Roman"/>
          <w:szCs w:val="24"/>
        </w:rPr>
        <w:t xml:space="preserve"> οι </w:t>
      </w:r>
      <w:r>
        <w:rPr>
          <w:rFonts w:eastAsia="Times New Roman" w:cs="Times New Roman"/>
          <w:szCs w:val="24"/>
        </w:rPr>
        <w:t xml:space="preserve">είκοσι δύο </w:t>
      </w:r>
      <w:r w:rsidRPr="00627BC9">
        <w:rPr>
          <w:rFonts w:eastAsia="Times New Roman" w:cs="Times New Roman"/>
          <w:szCs w:val="24"/>
        </w:rPr>
        <w:t>οργανώσεις</w:t>
      </w:r>
      <w:r>
        <w:rPr>
          <w:rFonts w:eastAsia="Times New Roman" w:cs="Times New Roman"/>
          <w:szCs w:val="24"/>
        </w:rPr>
        <w:t>,</w:t>
      </w:r>
      <w:r w:rsidRPr="00627BC9">
        <w:rPr>
          <w:rFonts w:eastAsia="Times New Roman" w:cs="Times New Roman"/>
          <w:szCs w:val="24"/>
        </w:rPr>
        <w:t xml:space="preserve"> που ήταν μέλη της ΠΟΕ</w:t>
      </w:r>
      <w:r>
        <w:rPr>
          <w:rFonts w:eastAsia="Times New Roman" w:cs="Times New Roman"/>
          <w:szCs w:val="24"/>
        </w:rPr>
        <w:t>Σ,</w:t>
      </w:r>
      <w:r w:rsidRPr="00627BC9">
        <w:rPr>
          <w:rFonts w:eastAsia="Times New Roman" w:cs="Times New Roman"/>
          <w:szCs w:val="24"/>
        </w:rPr>
        <w:t xml:space="preserve"> έχουν διπλάσια </w:t>
      </w:r>
      <w:r>
        <w:rPr>
          <w:rFonts w:eastAsia="Times New Roman" w:cs="Times New Roman"/>
          <w:szCs w:val="24"/>
        </w:rPr>
        <w:t xml:space="preserve">μέλη </w:t>
      </w:r>
      <w:r w:rsidRPr="00627BC9">
        <w:rPr>
          <w:rFonts w:eastAsia="Times New Roman" w:cs="Times New Roman"/>
          <w:szCs w:val="24"/>
        </w:rPr>
        <w:t>και τριπλάσια π</w:t>
      </w:r>
      <w:r>
        <w:rPr>
          <w:rFonts w:eastAsia="Times New Roman" w:cs="Times New Roman"/>
          <w:szCs w:val="24"/>
        </w:rPr>
        <w:t>ιθανά, από τους υπόλοιπους,</w:t>
      </w:r>
      <w:r w:rsidRPr="00627BC9">
        <w:rPr>
          <w:rFonts w:eastAsia="Times New Roman" w:cs="Times New Roman"/>
          <w:szCs w:val="24"/>
        </w:rPr>
        <w:t xml:space="preserve"> οι οποίοι </w:t>
      </w:r>
      <w:r w:rsidRPr="00627BC9">
        <w:rPr>
          <w:rFonts w:eastAsia="Times New Roman" w:cs="Times New Roman"/>
          <w:szCs w:val="24"/>
        </w:rPr>
        <w:lastRenderedPageBreak/>
        <w:t xml:space="preserve">δημιουργήθηκαν </w:t>
      </w:r>
      <w:r>
        <w:rPr>
          <w:rFonts w:eastAsia="Times New Roman" w:cs="Times New Roman"/>
          <w:szCs w:val="24"/>
        </w:rPr>
        <w:t xml:space="preserve">εν κρυπτώ </w:t>
      </w:r>
      <w:r w:rsidRPr="00F331DF">
        <w:rPr>
          <w:rFonts w:eastAsia="Times New Roman"/>
          <w:bCs/>
        </w:rPr>
        <w:t>και</w:t>
      </w:r>
      <w:r>
        <w:rPr>
          <w:rFonts w:eastAsia="Times New Roman" w:cs="Times New Roman"/>
          <w:szCs w:val="24"/>
        </w:rPr>
        <w:t xml:space="preserve"> παραβύστω. Δεύτερον,</w:t>
      </w:r>
      <w:r w:rsidRPr="00627BC9">
        <w:rPr>
          <w:rFonts w:eastAsia="Times New Roman" w:cs="Times New Roman"/>
          <w:szCs w:val="24"/>
        </w:rPr>
        <w:t xml:space="preserve"> είναι εκείνοι που άνοιξαν το</w:t>
      </w:r>
      <w:r>
        <w:rPr>
          <w:rFonts w:eastAsia="Times New Roman" w:cs="Times New Roman"/>
          <w:szCs w:val="24"/>
        </w:rPr>
        <w:t>ν δρόμο για τον συνδικαλισμό με διώξεις, με κυνηγητά</w:t>
      </w:r>
      <w:r w:rsidRPr="00627BC9">
        <w:rPr>
          <w:rFonts w:eastAsia="Times New Roman" w:cs="Times New Roman"/>
          <w:szCs w:val="24"/>
        </w:rPr>
        <w:t xml:space="preserve"> τόσα χρόνια και με κάποια νομικά τερτίπια</w:t>
      </w:r>
      <w:r>
        <w:rPr>
          <w:rFonts w:eastAsia="Times New Roman" w:cs="Times New Roman"/>
          <w:szCs w:val="24"/>
        </w:rPr>
        <w:t xml:space="preserve"> -</w:t>
      </w:r>
      <w:r w:rsidRPr="00627BC9">
        <w:rPr>
          <w:rFonts w:eastAsia="Times New Roman" w:cs="Times New Roman"/>
          <w:szCs w:val="24"/>
        </w:rPr>
        <w:t>αν δεν θέλ</w:t>
      </w:r>
      <w:r>
        <w:rPr>
          <w:rFonts w:eastAsia="Times New Roman" w:cs="Times New Roman"/>
          <w:szCs w:val="24"/>
        </w:rPr>
        <w:t xml:space="preserve">ει </w:t>
      </w:r>
      <w:r w:rsidRPr="002314B3">
        <w:rPr>
          <w:rFonts w:eastAsia="Times New Roman"/>
          <w:bCs/>
          <w:shd w:val="clear" w:color="auto" w:fill="FFFFFF"/>
        </w:rPr>
        <w:t>να</w:t>
      </w:r>
      <w:r>
        <w:rPr>
          <w:rFonts w:eastAsia="Times New Roman" w:cs="Times New Roman"/>
          <w:szCs w:val="24"/>
        </w:rPr>
        <w:t xml:space="preserve"> το πούμε- μένουν εκτός. </w:t>
      </w:r>
    </w:p>
    <w:p w14:paraId="296717E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Εμείς τι ζητάμε; Να λειτουργήσουν με τον ν.1264, </w:t>
      </w:r>
      <w:r w:rsidRPr="00183013">
        <w:rPr>
          <w:rFonts w:eastAsia="Times New Roman" w:cs="Times New Roman"/>
        </w:rPr>
        <w:t>όπως</w:t>
      </w:r>
      <w:r>
        <w:rPr>
          <w:rFonts w:eastAsia="Times New Roman" w:cs="Times New Roman"/>
          <w:szCs w:val="24"/>
        </w:rPr>
        <w:t xml:space="preserve"> λειτουργούν όλες οι συνδικαλιστικές οργανώσεις όλου του εργατικού, του δημοσιοϋπαλληλικού κινήματος. Αυτό ακριβώς ζητάμε. </w:t>
      </w:r>
    </w:p>
    <w:p w14:paraId="296717E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Αυτό </w:t>
      </w:r>
      <w:r w:rsidRPr="00627BC9">
        <w:rPr>
          <w:rFonts w:eastAsia="Times New Roman" w:cs="Times New Roman"/>
          <w:szCs w:val="24"/>
        </w:rPr>
        <w:t>γίνεται αποδεκτό από όλους</w:t>
      </w:r>
      <w:r>
        <w:rPr>
          <w:rFonts w:eastAsia="Times New Roman" w:cs="Times New Roman"/>
          <w:szCs w:val="24"/>
        </w:rPr>
        <w:t>,</w:t>
      </w:r>
      <w:r w:rsidRPr="00627BC9">
        <w:rPr>
          <w:rFonts w:eastAsia="Times New Roman" w:cs="Times New Roman"/>
          <w:szCs w:val="24"/>
        </w:rPr>
        <w:t xml:space="preserve"> εκτός αν άλλοι έχουν αλλάξει </w:t>
      </w:r>
      <w:r>
        <w:rPr>
          <w:rFonts w:eastAsia="Times New Roman" w:cs="Times New Roman"/>
          <w:szCs w:val="24"/>
        </w:rPr>
        <w:t xml:space="preserve">γραμμή </w:t>
      </w:r>
      <w:r w:rsidRPr="00627BC9">
        <w:rPr>
          <w:rFonts w:eastAsia="Times New Roman" w:cs="Times New Roman"/>
          <w:szCs w:val="24"/>
        </w:rPr>
        <w:t>τώρα</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w:t>
      </w:r>
      <w:r w:rsidRPr="00627BC9">
        <w:rPr>
          <w:rFonts w:eastAsia="Times New Roman" w:cs="Times New Roman"/>
          <w:szCs w:val="24"/>
        </w:rPr>
        <w:t>ακούσαμε και τέ</w:t>
      </w:r>
      <w:r>
        <w:rPr>
          <w:rFonts w:eastAsia="Times New Roman" w:cs="Times New Roman"/>
          <w:szCs w:val="24"/>
        </w:rPr>
        <w:t>τοιες δηλώσεις: Τέρμα ο σ</w:t>
      </w:r>
      <w:r w:rsidRPr="00627BC9">
        <w:rPr>
          <w:rFonts w:eastAsia="Times New Roman" w:cs="Times New Roman"/>
          <w:szCs w:val="24"/>
        </w:rPr>
        <w:t>υνδικαλισμός στις Ένοπλες Δυνάμεις</w:t>
      </w:r>
      <w:r>
        <w:rPr>
          <w:rFonts w:eastAsia="Times New Roman" w:cs="Times New Roman"/>
          <w:szCs w:val="24"/>
        </w:rPr>
        <w:t>.</w:t>
      </w:r>
      <w:r w:rsidRPr="00627BC9">
        <w:rPr>
          <w:rFonts w:eastAsia="Times New Roman" w:cs="Times New Roman"/>
          <w:szCs w:val="24"/>
        </w:rPr>
        <w:t xml:space="preserve"> </w:t>
      </w:r>
      <w:r>
        <w:rPr>
          <w:rFonts w:eastAsia="Times New Roman" w:cs="Times New Roman"/>
          <w:szCs w:val="24"/>
        </w:rPr>
        <w:t xml:space="preserve">Το άκουσα και </w:t>
      </w:r>
      <w:r w:rsidRPr="00627BC9">
        <w:rPr>
          <w:rFonts w:eastAsia="Times New Roman" w:cs="Times New Roman"/>
          <w:szCs w:val="24"/>
        </w:rPr>
        <w:t>δεν θέλω να πω το όνομα</w:t>
      </w:r>
      <w:r>
        <w:rPr>
          <w:rFonts w:eastAsia="Times New Roman" w:cs="Times New Roman"/>
          <w:szCs w:val="24"/>
        </w:rPr>
        <w:t xml:space="preserve">. </w:t>
      </w:r>
      <w:r>
        <w:rPr>
          <w:rFonts w:eastAsia="Times New Roman" w:cs="Times New Roman"/>
          <w:bCs/>
          <w:shd w:val="clear" w:color="auto" w:fill="FFFFFF"/>
        </w:rPr>
        <w:t>Πάντως, ήταν από</w:t>
      </w:r>
      <w:r w:rsidRPr="00627BC9">
        <w:rPr>
          <w:rFonts w:eastAsia="Times New Roman" w:cs="Times New Roman"/>
          <w:szCs w:val="24"/>
        </w:rPr>
        <w:t xml:space="preserve"> πρώτο στέλεχος της Νέας Δημοκρατίας</w:t>
      </w:r>
      <w:r>
        <w:rPr>
          <w:rFonts w:eastAsia="Times New Roman" w:cs="Times New Roman"/>
          <w:szCs w:val="24"/>
        </w:rPr>
        <w:t>.</w:t>
      </w:r>
    </w:p>
    <w:p w14:paraId="296717E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Όλοι </w:t>
      </w:r>
      <w:r w:rsidRPr="00627BC9">
        <w:rPr>
          <w:rFonts w:eastAsia="Times New Roman" w:cs="Times New Roman"/>
          <w:szCs w:val="24"/>
        </w:rPr>
        <w:t xml:space="preserve">οι υπόλοιποι συμφωνούν ότι η </w:t>
      </w:r>
      <w:r>
        <w:rPr>
          <w:rFonts w:eastAsia="Times New Roman" w:cs="Times New Roman"/>
          <w:szCs w:val="24"/>
        </w:rPr>
        <w:t xml:space="preserve">βάση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ο ν.1264</w:t>
      </w:r>
      <w:r w:rsidRPr="00627BC9">
        <w:rPr>
          <w:rFonts w:eastAsia="Times New Roman" w:cs="Times New Roman"/>
          <w:szCs w:val="24"/>
        </w:rPr>
        <w:t xml:space="preserve"> και φαντάζομαι ότι θα γίνει δεκτή</w:t>
      </w:r>
      <w:r>
        <w:rPr>
          <w:rFonts w:eastAsia="Times New Roman" w:cs="Times New Roman"/>
          <w:szCs w:val="24"/>
        </w:rPr>
        <w:t>,</w:t>
      </w:r>
      <w:r w:rsidRPr="00627BC9">
        <w:rPr>
          <w:rFonts w:eastAsia="Times New Roman" w:cs="Times New Roman"/>
          <w:szCs w:val="24"/>
        </w:rPr>
        <w:t xml:space="preserve"> για</w:t>
      </w:r>
      <w:r>
        <w:rPr>
          <w:rFonts w:eastAsia="Times New Roman" w:cs="Times New Roman"/>
          <w:szCs w:val="24"/>
        </w:rPr>
        <w:t>τί</w:t>
      </w:r>
      <w:r w:rsidRPr="00627BC9">
        <w:rPr>
          <w:rFonts w:eastAsia="Times New Roman" w:cs="Times New Roman"/>
          <w:szCs w:val="24"/>
        </w:rPr>
        <w:t xml:space="preserve"> παρόμοια έχει καταθέσει και ο ΣΥΡΙΖΑ</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627BC9">
        <w:rPr>
          <w:rFonts w:eastAsia="Times New Roman" w:cs="Times New Roman"/>
          <w:szCs w:val="24"/>
        </w:rPr>
        <w:t xml:space="preserve">έχουμε </w:t>
      </w:r>
      <w:r>
        <w:rPr>
          <w:rFonts w:eastAsia="Times New Roman" w:cs="Times New Roman"/>
          <w:szCs w:val="24"/>
        </w:rPr>
        <w:t xml:space="preserve">εμείς </w:t>
      </w:r>
      <w:r w:rsidRPr="00627BC9">
        <w:rPr>
          <w:rFonts w:eastAsia="Times New Roman" w:cs="Times New Roman"/>
          <w:szCs w:val="24"/>
        </w:rPr>
        <w:t xml:space="preserve">πρόβλημα με τις </w:t>
      </w:r>
      <w:r>
        <w:rPr>
          <w:rFonts w:eastAsia="Times New Roman" w:cs="Times New Roman"/>
          <w:szCs w:val="24"/>
        </w:rPr>
        <w:t xml:space="preserve">δέκα </w:t>
      </w:r>
      <w:r w:rsidRPr="00627BC9">
        <w:rPr>
          <w:rFonts w:eastAsia="Times New Roman" w:cs="Times New Roman"/>
          <w:szCs w:val="24"/>
        </w:rPr>
        <w:t>οργανώσεις</w:t>
      </w:r>
      <w:r>
        <w:rPr>
          <w:rFonts w:eastAsia="Times New Roman" w:cs="Times New Roman"/>
          <w:szCs w:val="24"/>
        </w:rPr>
        <w:t>. Ε</w:t>
      </w:r>
      <w:r w:rsidRPr="00627BC9">
        <w:rPr>
          <w:rFonts w:eastAsia="Times New Roman" w:cs="Times New Roman"/>
          <w:szCs w:val="24"/>
        </w:rPr>
        <w:t xml:space="preserve">νδεικτικά </w:t>
      </w:r>
      <w:r>
        <w:rPr>
          <w:rFonts w:eastAsia="Times New Roman" w:cs="Times New Roman"/>
          <w:szCs w:val="24"/>
        </w:rPr>
        <w:t xml:space="preserve">είπαμε πάνω από δύο. </w:t>
      </w:r>
      <w:r w:rsidRPr="00F331DF">
        <w:rPr>
          <w:rFonts w:eastAsia="Times New Roman"/>
          <w:bCs/>
        </w:rPr>
        <w:t>Και</w:t>
      </w:r>
      <w:r>
        <w:rPr>
          <w:rFonts w:eastAsia="Times New Roman" w:cs="Times New Roman"/>
          <w:szCs w:val="24"/>
        </w:rPr>
        <w:t xml:space="preserve"> δέκα </w:t>
      </w:r>
      <w:r w:rsidRPr="00627BC9">
        <w:rPr>
          <w:rFonts w:eastAsia="Times New Roman" w:cs="Times New Roman"/>
          <w:szCs w:val="24"/>
        </w:rPr>
        <w:t xml:space="preserve">να είναι και </w:t>
      </w:r>
      <w:r>
        <w:rPr>
          <w:rFonts w:eastAsia="Times New Roman" w:cs="Times New Roman"/>
          <w:szCs w:val="24"/>
        </w:rPr>
        <w:t xml:space="preserve">δώδεκα </w:t>
      </w:r>
      <w:r w:rsidRPr="002314B3">
        <w:rPr>
          <w:rFonts w:eastAsia="Times New Roman"/>
          <w:bCs/>
          <w:shd w:val="clear" w:color="auto" w:fill="FFFFFF"/>
        </w:rPr>
        <w:t>να</w:t>
      </w:r>
      <w:r>
        <w:rPr>
          <w:rFonts w:eastAsia="Times New Roman" w:cs="Times New Roman"/>
          <w:szCs w:val="24"/>
        </w:rPr>
        <w:t xml:space="preserve"> </w:t>
      </w:r>
      <w:r w:rsidRPr="00D66BCA">
        <w:rPr>
          <w:rFonts w:eastAsia="Times New Roman"/>
          <w:bCs/>
        </w:rPr>
        <w:t>είναι</w:t>
      </w:r>
      <w:r>
        <w:rPr>
          <w:rFonts w:eastAsia="Times New Roman"/>
          <w:bCs/>
        </w:rPr>
        <w:t>,</w:t>
      </w:r>
      <w:r w:rsidRPr="00627BC9">
        <w:rPr>
          <w:rFonts w:eastAsia="Times New Roman" w:cs="Times New Roman"/>
          <w:szCs w:val="24"/>
        </w:rPr>
        <w:t xml:space="preserve"> δεν έχουμε κανένα τέτοιο θέμα</w:t>
      </w:r>
      <w:r>
        <w:rPr>
          <w:rFonts w:eastAsia="Times New Roman" w:cs="Times New Roman"/>
          <w:szCs w:val="24"/>
        </w:rPr>
        <w:t>. Ν</w:t>
      </w:r>
      <w:r w:rsidRPr="00627BC9">
        <w:rPr>
          <w:rFonts w:eastAsia="Times New Roman" w:cs="Times New Roman"/>
          <w:szCs w:val="24"/>
        </w:rPr>
        <w:t xml:space="preserve">ομίζουμε ότι θα είναι </w:t>
      </w:r>
      <w:r>
        <w:rPr>
          <w:rFonts w:eastAsia="Times New Roman" w:cs="Times New Roman"/>
          <w:szCs w:val="24"/>
        </w:rPr>
        <w:t>μια</w:t>
      </w:r>
      <w:r w:rsidRPr="00627BC9">
        <w:rPr>
          <w:rFonts w:eastAsia="Times New Roman" w:cs="Times New Roman"/>
          <w:szCs w:val="24"/>
        </w:rPr>
        <w:t xml:space="preserve"> μεγάλη</w:t>
      </w:r>
      <w:r>
        <w:rPr>
          <w:rFonts w:eastAsia="Times New Roman" w:cs="Times New Roman"/>
          <w:szCs w:val="24"/>
        </w:rPr>
        <w:t>,</w:t>
      </w:r>
      <w:r w:rsidRPr="00627BC9">
        <w:rPr>
          <w:rFonts w:eastAsia="Times New Roman" w:cs="Times New Roman"/>
          <w:szCs w:val="24"/>
        </w:rPr>
        <w:t xml:space="preserve"> σοβαρή απόφαση</w:t>
      </w:r>
      <w:r>
        <w:rPr>
          <w:rFonts w:eastAsia="Times New Roman" w:cs="Times New Roman"/>
          <w:szCs w:val="24"/>
        </w:rPr>
        <w:t xml:space="preserve">. </w:t>
      </w:r>
    </w:p>
    <w:p w14:paraId="296717E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Τι φοβάστε, αλήθεια; Φοβάστε τους στρατιωτικούς </w:t>
      </w:r>
      <w:r w:rsidRPr="002314B3">
        <w:rPr>
          <w:rFonts w:eastAsia="Times New Roman"/>
          <w:bCs/>
          <w:shd w:val="clear" w:color="auto" w:fill="FFFFFF"/>
        </w:rPr>
        <w:t>να</w:t>
      </w:r>
      <w:r>
        <w:rPr>
          <w:rFonts w:eastAsia="Times New Roman" w:cs="Times New Roman"/>
          <w:szCs w:val="24"/>
        </w:rPr>
        <w:t xml:space="preserve"> έχουν </w:t>
      </w:r>
      <w:r w:rsidRPr="00316CC6">
        <w:rPr>
          <w:rFonts w:eastAsia="Times New Roman" w:cs="Times New Roman"/>
          <w:bCs/>
          <w:shd w:val="clear" w:color="auto" w:fill="FFFFFF"/>
        </w:rPr>
        <w:t>δικαιώματα</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φτιάχνουν συνδικαλιστικές οργανώσεις; Εδώ υπερασπίζονται τα σύ</w:t>
      </w:r>
      <w:r>
        <w:rPr>
          <w:rFonts w:eastAsia="Times New Roman" w:cs="Times New Roman"/>
          <w:szCs w:val="24"/>
        </w:rPr>
        <w:lastRenderedPageBreak/>
        <w:t xml:space="preserve">νορα της χώρας, με τα όπλα </w:t>
      </w:r>
      <w:r w:rsidRPr="004506CC">
        <w:rPr>
          <w:rFonts w:eastAsia="Times New Roman" w:cs="Times New Roman"/>
          <w:bCs/>
          <w:shd w:val="clear" w:color="auto" w:fill="FFFFFF"/>
        </w:rPr>
        <w:t>μάλιστα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με τη ζωή τους άμεσα </w:t>
      </w:r>
      <w:r w:rsidRPr="00F331DF">
        <w:rPr>
          <w:rFonts w:eastAsia="Times New Roman"/>
          <w:bCs/>
        </w:rPr>
        <w:t>και</w:t>
      </w:r>
      <w:r>
        <w:rPr>
          <w:rFonts w:eastAsia="Times New Roman" w:cs="Times New Roman"/>
          <w:szCs w:val="24"/>
        </w:rPr>
        <w:t xml:space="preserve"> τους φοβάστε; Το αντίθετο. Ηθικό είχε ο λαός μας </w:t>
      </w:r>
      <w:r w:rsidRPr="00F331DF">
        <w:rPr>
          <w:rFonts w:eastAsia="Times New Roman"/>
          <w:bCs/>
        </w:rPr>
        <w:t>και</w:t>
      </w:r>
      <w:r>
        <w:rPr>
          <w:rFonts w:eastAsia="Times New Roman" w:cs="Times New Roman"/>
          <w:szCs w:val="24"/>
        </w:rPr>
        <w:t xml:space="preserve"> οι </w:t>
      </w:r>
      <w:r w:rsidRPr="00D66BCA">
        <w:rPr>
          <w:rFonts w:eastAsia="Times New Roman"/>
          <w:bCs/>
        </w:rPr>
        <w:t>Έ</w:t>
      </w:r>
      <w:r>
        <w:rPr>
          <w:rFonts w:eastAsia="Times New Roman"/>
          <w:bCs/>
        </w:rPr>
        <w:t xml:space="preserve">νοπλες Δυνάμεις, </w:t>
      </w:r>
      <w:r>
        <w:rPr>
          <w:rFonts w:eastAsia="Times New Roman" w:cs="Times New Roman"/>
          <w:szCs w:val="24"/>
        </w:rPr>
        <w:t xml:space="preserve">όταν υπεράσπιζε την πατρίδα του </w:t>
      </w:r>
      <w:r w:rsidRPr="00F331DF">
        <w:rPr>
          <w:rFonts w:eastAsia="Times New Roman"/>
          <w:bCs/>
        </w:rPr>
        <w:t>και</w:t>
      </w:r>
      <w:r>
        <w:rPr>
          <w:rFonts w:eastAsia="Times New Roman" w:cs="Times New Roman"/>
          <w:szCs w:val="24"/>
        </w:rPr>
        <w:t xml:space="preserve"> τα λαϊκά συμφέροντα. </w:t>
      </w:r>
      <w:r w:rsidRPr="00F331DF">
        <w:rPr>
          <w:rFonts w:eastAsia="Times New Roman"/>
          <w:bCs/>
        </w:rPr>
        <w:t>Και</w:t>
      </w:r>
      <w:r>
        <w:rPr>
          <w:rFonts w:eastAsia="Times New Roman" w:cs="Times New Roman"/>
          <w:szCs w:val="24"/>
        </w:rPr>
        <w:t xml:space="preserve"> ηθικό </w:t>
      </w:r>
      <w:r w:rsidRPr="00A8202F">
        <w:rPr>
          <w:rFonts w:eastAsia="Times New Roman"/>
          <w:bCs/>
          <w:shd w:val="clear" w:color="auto" w:fill="FFFFFF"/>
        </w:rPr>
        <w:t>δεν</w:t>
      </w:r>
      <w:r>
        <w:rPr>
          <w:rFonts w:eastAsia="Times New Roman" w:cs="Times New Roman"/>
          <w:szCs w:val="24"/>
        </w:rPr>
        <w:t xml:space="preserve"> έχουν οι διάφοροι</w:t>
      </w:r>
      <w:r w:rsidRPr="00627BC9">
        <w:rPr>
          <w:rFonts w:eastAsia="Times New Roman" w:cs="Times New Roman"/>
          <w:szCs w:val="24"/>
        </w:rPr>
        <w:t xml:space="preserve"> μισθοφόροι των Αμερικάνων και των άλλων</w:t>
      </w:r>
      <w:r>
        <w:rPr>
          <w:rFonts w:eastAsia="Times New Roman" w:cs="Times New Roman"/>
          <w:szCs w:val="24"/>
        </w:rPr>
        <w:t>,</w:t>
      </w:r>
      <w:r w:rsidRPr="00627BC9">
        <w:rPr>
          <w:rFonts w:eastAsia="Times New Roman" w:cs="Times New Roman"/>
          <w:szCs w:val="24"/>
        </w:rPr>
        <w:t xml:space="preserve"> που κάνουν επιθετικούς πολέμους</w:t>
      </w:r>
      <w:r>
        <w:rPr>
          <w:rFonts w:eastAsia="Times New Roman" w:cs="Times New Roman"/>
          <w:szCs w:val="24"/>
        </w:rPr>
        <w:t>. Αυτό</w:t>
      </w:r>
      <w:r w:rsidRPr="00627BC9">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αποδειχτεί</w:t>
      </w:r>
      <w:r w:rsidRPr="00627BC9">
        <w:rPr>
          <w:rFonts w:eastAsia="Times New Roman" w:cs="Times New Roman"/>
          <w:szCs w:val="24"/>
        </w:rPr>
        <w:t xml:space="preserve"> </w:t>
      </w:r>
      <w:r>
        <w:rPr>
          <w:rFonts w:eastAsia="Times New Roman" w:cs="Times New Roman"/>
          <w:szCs w:val="24"/>
        </w:rPr>
        <w:t>στην</w:t>
      </w:r>
      <w:r w:rsidRPr="00627BC9">
        <w:rPr>
          <w:rFonts w:eastAsia="Times New Roman" w:cs="Times New Roman"/>
          <w:szCs w:val="24"/>
        </w:rPr>
        <w:t xml:space="preserve"> ιστορία και στο Βιετνάμ και </w:t>
      </w:r>
      <w:r>
        <w:rPr>
          <w:rFonts w:eastAsia="Times New Roman" w:cs="Times New Roman"/>
          <w:szCs w:val="24"/>
        </w:rPr>
        <w:t xml:space="preserve">σε </w:t>
      </w:r>
      <w:r w:rsidRPr="00164D9E">
        <w:rPr>
          <w:rFonts w:eastAsia="Times New Roman" w:cs="Times New Roman"/>
          <w:szCs w:val="24"/>
        </w:rPr>
        <w:t>άλλες πολλές περιπτώσεις</w:t>
      </w:r>
      <w:r>
        <w:rPr>
          <w:rFonts w:eastAsia="Times New Roman" w:cs="Times New Roman"/>
          <w:szCs w:val="24"/>
        </w:rPr>
        <w:t xml:space="preserve">. </w:t>
      </w:r>
    </w:p>
    <w:p w14:paraId="296717E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Τι </w:t>
      </w:r>
      <w:r w:rsidRPr="00627BC9">
        <w:rPr>
          <w:rFonts w:eastAsia="Times New Roman" w:cs="Times New Roman"/>
          <w:szCs w:val="24"/>
        </w:rPr>
        <w:t>φοβάστε</w:t>
      </w:r>
      <w:r>
        <w:rPr>
          <w:rFonts w:eastAsia="Times New Roman" w:cs="Times New Roman"/>
          <w:szCs w:val="24"/>
        </w:rPr>
        <w:t>,</w:t>
      </w:r>
      <w:r w:rsidRPr="00627BC9">
        <w:rPr>
          <w:rFonts w:eastAsia="Times New Roman" w:cs="Times New Roman"/>
          <w:szCs w:val="24"/>
        </w:rPr>
        <w:t xml:space="preserve"> λοιπόν</w:t>
      </w:r>
      <w:r>
        <w:rPr>
          <w:rFonts w:eastAsia="Times New Roman" w:cs="Times New Roman"/>
          <w:szCs w:val="24"/>
        </w:rPr>
        <w:t>,</w:t>
      </w:r>
      <w:r w:rsidRPr="00627BC9">
        <w:rPr>
          <w:rFonts w:eastAsia="Times New Roman" w:cs="Times New Roman"/>
          <w:szCs w:val="24"/>
        </w:rPr>
        <w:t xml:space="preserve"> να έχουν όλα τα δικαιώματα</w:t>
      </w:r>
      <w:r>
        <w:rPr>
          <w:rFonts w:eastAsia="Times New Roman" w:cs="Times New Roman"/>
          <w:szCs w:val="24"/>
        </w:rPr>
        <w:t>,</w:t>
      </w:r>
      <w:r w:rsidRPr="00627BC9">
        <w:rPr>
          <w:rFonts w:eastAsia="Times New Roman" w:cs="Times New Roman"/>
          <w:szCs w:val="24"/>
        </w:rPr>
        <w:t xml:space="preserve"> να ε</w:t>
      </w:r>
      <w:r>
        <w:rPr>
          <w:rFonts w:eastAsia="Times New Roman" w:cs="Times New Roman"/>
          <w:szCs w:val="24"/>
        </w:rPr>
        <w:t>νταχθούν</w:t>
      </w:r>
      <w:r w:rsidRPr="00627BC9">
        <w:rPr>
          <w:rFonts w:eastAsia="Times New Roman" w:cs="Times New Roman"/>
          <w:szCs w:val="24"/>
        </w:rPr>
        <w:t xml:space="preserve"> όπου θέλουν και να </w:t>
      </w:r>
      <w:r w:rsidRPr="00922299">
        <w:rPr>
          <w:rFonts w:eastAsia="Times New Roman" w:cs="Times New Roman"/>
          <w:bCs/>
          <w:shd w:val="clear" w:color="auto" w:fill="FFFFFF"/>
        </w:rPr>
        <w:t>υπάρχουν</w:t>
      </w:r>
      <w:r>
        <w:rPr>
          <w:rFonts w:eastAsia="Times New Roman" w:cs="Times New Roman"/>
          <w:szCs w:val="24"/>
        </w:rPr>
        <w:t xml:space="preserve"> συνδικαλιστικές οργανώσεις, παίρνοντας υπόψη, βέβαια, κάποιες ιδιομορφίες;</w:t>
      </w:r>
    </w:p>
    <w:p w14:paraId="296717E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Όσο για τα ΕΑΣ, κρατάμε τη δήλωση. Α</w:t>
      </w:r>
      <w:r w:rsidRPr="00627BC9">
        <w:rPr>
          <w:rFonts w:eastAsia="Times New Roman" w:cs="Times New Roman"/>
          <w:szCs w:val="24"/>
        </w:rPr>
        <w:t>πλ</w:t>
      </w:r>
      <w:r>
        <w:rPr>
          <w:rFonts w:eastAsia="Times New Roman" w:cs="Times New Roman"/>
          <w:szCs w:val="24"/>
        </w:rPr>
        <w:t>ώς,</w:t>
      </w:r>
      <w:r w:rsidRPr="00627BC9">
        <w:rPr>
          <w:rFonts w:eastAsia="Times New Roman" w:cs="Times New Roman"/>
          <w:szCs w:val="24"/>
        </w:rPr>
        <w:t xml:space="preserve"> θέλω να σας θυμίσω</w:t>
      </w:r>
      <w:r>
        <w:rPr>
          <w:rFonts w:eastAsia="Times New Roman" w:cs="Times New Roman"/>
          <w:szCs w:val="24"/>
        </w:rPr>
        <w:t xml:space="preserve">, </w:t>
      </w:r>
      <w:r w:rsidRPr="007D7C21">
        <w:rPr>
          <w:rFonts w:eastAsia="Times New Roman" w:cs="Times New Roman"/>
          <w:szCs w:val="24"/>
        </w:rPr>
        <w:t>κύριε Υπουργέ</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έχουν δοθεί πολλές τέτοιες υποσχέσεις </w:t>
      </w:r>
      <w:r w:rsidRPr="00627BC9">
        <w:rPr>
          <w:rFonts w:eastAsia="Times New Roman" w:cs="Times New Roman"/>
          <w:szCs w:val="24"/>
        </w:rPr>
        <w:t>μέχρι τώρα</w:t>
      </w:r>
      <w:r>
        <w:rPr>
          <w:rFonts w:eastAsia="Times New Roman" w:cs="Times New Roman"/>
          <w:szCs w:val="24"/>
        </w:rPr>
        <w:t>. Ε</w:t>
      </w:r>
      <w:r w:rsidRPr="00627BC9">
        <w:rPr>
          <w:rFonts w:eastAsia="Times New Roman" w:cs="Times New Roman"/>
          <w:szCs w:val="24"/>
        </w:rPr>
        <w:t xml:space="preserve">λπίζουμε ότι </w:t>
      </w:r>
      <w:r>
        <w:rPr>
          <w:rFonts w:eastAsia="Times New Roman" w:cs="Times New Roman"/>
          <w:szCs w:val="24"/>
        </w:rPr>
        <w:t>σ</w:t>
      </w:r>
      <w:r w:rsidRPr="00627BC9">
        <w:rPr>
          <w:rFonts w:eastAsia="Times New Roman" w:cs="Times New Roman"/>
          <w:szCs w:val="24"/>
        </w:rPr>
        <w:t xml:space="preserve">ύντομα θα τακτοποιηθεί και δεν θα πάει </w:t>
      </w:r>
      <w:r>
        <w:rPr>
          <w:rFonts w:eastAsia="Times New Roman" w:cs="Times New Roman"/>
          <w:szCs w:val="24"/>
        </w:rPr>
        <w:t xml:space="preserve">στις καλένδες, </w:t>
      </w:r>
      <w:r w:rsidRPr="00183013">
        <w:rPr>
          <w:rFonts w:eastAsia="Times New Roman" w:cs="Times New Roman"/>
        </w:rPr>
        <w:t>όπως</w:t>
      </w:r>
      <w:r>
        <w:rPr>
          <w:rFonts w:eastAsia="Times New Roman" w:cs="Times New Roman"/>
          <w:szCs w:val="24"/>
        </w:rPr>
        <w:t xml:space="preserve"> πήγε παλαιότερα. </w:t>
      </w:r>
    </w:p>
    <w:p w14:paraId="296717E8" w14:textId="77777777" w:rsidR="00711852" w:rsidRDefault="000A1C6E">
      <w:pPr>
        <w:spacing w:line="600" w:lineRule="auto"/>
        <w:ind w:firstLine="720"/>
        <w:jc w:val="both"/>
        <w:rPr>
          <w:rFonts w:eastAsia="Times New Roman" w:cs="Times New Roman"/>
          <w:szCs w:val="24"/>
        </w:rPr>
      </w:pPr>
      <w:r w:rsidRPr="00316596">
        <w:rPr>
          <w:rFonts w:eastAsia="Times New Roman"/>
          <w:b/>
          <w:bCs/>
        </w:rPr>
        <w:t xml:space="preserve">ΠΡΟΕΔΡΕΥΩΝ (Αναστάσιος Κουράκης): </w:t>
      </w:r>
      <w:r>
        <w:rPr>
          <w:rFonts w:eastAsia="Times New Roman" w:cs="Times New Roman"/>
          <w:szCs w:val="24"/>
        </w:rPr>
        <w:t xml:space="preserve">Ευχαριστούμε τον </w:t>
      </w:r>
      <w:r w:rsidRPr="009C5045">
        <w:rPr>
          <w:rFonts w:eastAsia="Times New Roman" w:cs="Times New Roman"/>
          <w:bCs/>
          <w:shd w:val="clear" w:color="auto" w:fill="FFFFFF"/>
        </w:rPr>
        <w:t>Κοινοβουλευτικό Εκπρόσωπο</w:t>
      </w:r>
      <w:r>
        <w:rPr>
          <w:rFonts w:eastAsia="Times New Roman" w:cs="Times New Roman"/>
          <w:szCs w:val="24"/>
        </w:rPr>
        <w:t xml:space="preserve"> του ΚΚΕ κ. Αθανάσιο Παφίλη. </w:t>
      </w:r>
    </w:p>
    <w:p w14:paraId="296717E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Προχωρούμε με την κ.</w:t>
      </w:r>
      <w:r w:rsidRPr="00627BC9">
        <w:rPr>
          <w:rFonts w:eastAsia="Times New Roman" w:cs="Times New Roman"/>
          <w:szCs w:val="24"/>
        </w:rPr>
        <w:t xml:space="preserve"> Ευαγγελία Βαγιωνάκη</w:t>
      </w:r>
      <w:r>
        <w:rPr>
          <w:rFonts w:eastAsia="Times New Roman" w:cs="Times New Roman"/>
          <w:szCs w:val="24"/>
        </w:rPr>
        <w:t>,</w:t>
      </w:r>
      <w:r w:rsidRPr="00627BC9">
        <w:rPr>
          <w:rFonts w:eastAsia="Times New Roman" w:cs="Times New Roman"/>
          <w:szCs w:val="24"/>
        </w:rPr>
        <w:t xml:space="preserve"> </w:t>
      </w:r>
      <w:r>
        <w:rPr>
          <w:rFonts w:eastAsia="Times New Roman" w:cs="Times New Roman"/>
          <w:szCs w:val="24"/>
        </w:rPr>
        <w:t>Βουλεύτρια</w:t>
      </w:r>
      <w:r w:rsidRPr="00627BC9">
        <w:rPr>
          <w:rFonts w:eastAsia="Times New Roman" w:cs="Times New Roman"/>
          <w:szCs w:val="24"/>
        </w:rPr>
        <w:t xml:space="preserve"> του ΣΥΡΙΖΑ</w:t>
      </w:r>
      <w:r>
        <w:rPr>
          <w:rFonts w:eastAsia="Times New Roman" w:cs="Times New Roman"/>
          <w:szCs w:val="24"/>
        </w:rPr>
        <w:t>, η οποία έχει τον λόγο</w:t>
      </w:r>
      <w:r w:rsidRPr="00627BC9">
        <w:rPr>
          <w:rFonts w:eastAsia="Times New Roman" w:cs="Times New Roman"/>
          <w:szCs w:val="24"/>
        </w:rPr>
        <w:t xml:space="preserve"> για </w:t>
      </w:r>
      <w:r>
        <w:rPr>
          <w:rFonts w:eastAsia="Times New Roman" w:cs="Times New Roman"/>
          <w:szCs w:val="24"/>
        </w:rPr>
        <w:t>επτά</w:t>
      </w:r>
      <w:r w:rsidRPr="00627BC9">
        <w:rPr>
          <w:rFonts w:eastAsia="Times New Roman" w:cs="Times New Roman"/>
          <w:szCs w:val="24"/>
        </w:rPr>
        <w:t xml:space="preserve"> λεπτά</w:t>
      </w:r>
      <w:r>
        <w:rPr>
          <w:rFonts w:eastAsia="Times New Roman" w:cs="Times New Roman"/>
          <w:szCs w:val="24"/>
        </w:rPr>
        <w:t>.</w:t>
      </w:r>
    </w:p>
    <w:p w14:paraId="296717EA" w14:textId="77777777" w:rsidR="00711852" w:rsidRDefault="000A1C6E">
      <w:pPr>
        <w:spacing w:line="600" w:lineRule="auto"/>
        <w:ind w:firstLine="720"/>
        <w:jc w:val="both"/>
        <w:rPr>
          <w:rFonts w:eastAsia="Times New Roman" w:cs="Times New Roman"/>
          <w:szCs w:val="24"/>
        </w:rPr>
      </w:pPr>
      <w:r w:rsidRPr="007D6738">
        <w:rPr>
          <w:rFonts w:eastAsia="Times New Roman" w:cs="Times New Roman"/>
          <w:b/>
          <w:szCs w:val="24"/>
        </w:rPr>
        <w:lastRenderedPageBreak/>
        <w:t>ΕΥΑΓΓΕΛΙΑ</w:t>
      </w:r>
      <w:r>
        <w:rPr>
          <w:rFonts w:eastAsia="Times New Roman" w:cs="Times New Roman"/>
          <w:b/>
          <w:szCs w:val="24"/>
        </w:rPr>
        <w:t xml:space="preserve"> (ΒΑΛΙΑ)</w:t>
      </w:r>
      <w:r w:rsidRPr="007D6738">
        <w:rPr>
          <w:rFonts w:eastAsia="Times New Roman" w:cs="Times New Roman"/>
          <w:b/>
          <w:szCs w:val="24"/>
        </w:rPr>
        <w:t xml:space="preserve"> ΒΑΓΙΩΝΑΚΗ:</w:t>
      </w:r>
      <w:r>
        <w:rPr>
          <w:rFonts w:eastAsia="Times New Roman" w:cs="Times New Roman"/>
          <w:szCs w:val="24"/>
        </w:rPr>
        <w:t xml:space="preserve"> Τ</w:t>
      </w:r>
      <w:r w:rsidRPr="00627BC9">
        <w:rPr>
          <w:rFonts w:eastAsia="Times New Roman" w:cs="Times New Roman"/>
          <w:szCs w:val="24"/>
        </w:rPr>
        <w:t xml:space="preserve">ο σημερινό νομοσχέδιο έρχεται να </w:t>
      </w:r>
      <w:r>
        <w:rPr>
          <w:rFonts w:eastAsia="Times New Roman" w:cs="Times New Roman"/>
          <w:szCs w:val="24"/>
        </w:rPr>
        <w:t>κλείσει</w:t>
      </w:r>
      <w:r w:rsidRPr="00627BC9">
        <w:rPr>
          <w:rFonts w:eastAsia="Times New Roman" w:cs="Times New Roman"/>
          <w:szCs w:val="24"/>
        </w:rPr>
        <w:t xml:space="preserve"> ένα</w:t>
      </w:r>
      <w:r>
        <w:rPr>
          <w:rFonts w:eastAsia="Times New Roman" w:cs="Times New Roman"/>
          <w:szCs w:val="24"/>
        </w:rPr>
        <w:t>ν</w:t>
      </w:r>
      <w:r w:rsidRPr="00627BC9">
        <w:rPr>
          <w:rFonts w:eastAsia="Times New Roman" w:cs="Times New Roman"/>
          <w:szCs w:val="24"/>
        </w:rPr>
        <w:t xml:space="preserve"> κύκλο νομοθετημάτων της παρούσας Κυβέρνησης</w:t>
      </w:r>
      <w:r>
        <w:rPr>
          <w:rFonts w:eastAsia="Times New Roman" w:cs="Times New Roman"/>
          <w:szCs w:val="24"/>
        </w:rPr>
        <w:t>,</w:t>
      </w:r>
      <w:r w:rsidRPr="00627BC9">
        <w:rPr>
          <w:rFonts w:eastAsia="Times New Roman" w:cs="Times New Roman"/>
          <w:szCs w:val="24"/>
        </w:rPr>
        <w:t xml:space="preserve"> που ρύθμισαν κατά το παρελθόν κρίσιμα ζητήματα των Ενόπλων Δυνάμεων</w:t>
      </w:r>
      <w:r>
        <w:rPr>
          <w:rFonts w:eastAsia="Times New Roman" w:cs="Times New Roman"/>
          <w:szCs w:val="24"/>
        </w:rPr>
        <w:t>,</w:t>
      </w:r>
      <w:r w:rsidRPr="00627BC9">
        <w:rPr>
          <w:rFonts w:eastAsia="Times New Roman" w:cs="Times New Roman"/>
          <w:szCs w:val="24"/>
        </w:rPr>
        <w:t xml:space="preserve"> όπως το μισθολογικό</w:t>
      </w:r>
      <w:r>
        <w:rPr>
          <w:rFonts w:eastAsia="Times New Roman" w:cs="Times New Roman"/>
          <w:szCs w:val="24"/>
        </w:rPr>
        <w:t>,</w:t>
      </w:r>
      <w:r w:rsidRPr="00627BC9">
        <w:rPr>
          <w:rFonts w:eastAsia="Times New Roman" w:cs="Times New Roman"/>
          <w:szCs w:val="24"/>
        </w:rPr>
        <w:t xml:space="preserve"> την εξέλιξη των μόνιμων στελεχών </w:t>
      </w:r>
      <w:r>
        <w:rPr>
          <w:rFonts w:eastAsia="Times New Roman" w:cs="Times New Roman"/>
          <w:szCs w:val="24"/>
        </w:rPr>
        <w:t>ή ζητήματα</w:t>
      </w:r>
      <w:r w:rsidRPr="00627BC9">
        <w:rPr>
          <w:rFonts w:eastAsia="Times New Roman" w:cs="Times New Roman"/>
          <w:szCs w:val="24"/>
        </w:rPr>
        <w:t xml:space="preserve"> συνδικαλιστικού χαρακτήρα</w:t>
      </w:r>
      <w:r>
        <w:rPr>
          <w:rFonts w:eastAsia="Times New Roman" w:cs="Times New Roman"/>
          <w:szCs w:val="24"/>
        </w:rPr>
        <w:t>.</w:t>
      </w:r>
      <w:r w:rsidRPr="00627BC9">
        <w:rPr>
          <w:rFonts w:eastAsia="Times New Roman" w:cs="Times New Roman"/>
          <w:szCs w:val="24"/>
        </w:rPr>
        <w:t xml:space="preserve"> </w:t>
      </w:r>
    </w:p>
    <w:p w14:paraId="296717E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Αυτός ο κύκλος κλείνει με ένα νομοσχέδιο, που οδηγεί σε ακόμα μεγαλύτερη δικαιοσύνη για τα στελέχη των Ενόπλων Δυνάμεων και τους στρατιώτες, χωρίς αυτό να σημαίνει ότι εξαφανίζονται διά μαγείας οι ανισότητες και οι παθογένειες δεκαετιών. Ωστόσο, αποτυπώνεται ξεκάθαρα η προσπάθεια εμβάθυνσης σε ζητήματα δημοκρατίας και ισονομίας για τα στελέχη των Ενόπλων Δυνάμεων, που γνωρίζουμε ότι δεν είναι τυπικοί δημόσιοι υπάλληλοι, καθώς είναι επιφορτισμένοι με ιδιαίτερες ευθύνες, που απαιτούν εγρήγορση και ευελιξία.</w:t>
      </w:r>
    </w:p>
    <w:p w14:paraId="296717E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Μια από τις βασικές ρυθμίσεις, που εισάγονται, δίνει τη δυνατότητα για μεταφορά οργανικών θέσεων, ανάλογα με τις ανάγκες, με μετατάξεις ανθυπασπιστών και υπαξιωματικών από ένα Όπλο σε άλλο Όπλο ή Σώμα, προκειμένου να καλυφθούν οι θέσεις, που απαιτούν εξειδικευμένη εκπαίδευση. Τη διαδικασία αναλαμβάνει πλέον, το Γενικό Επιτελείο και για τους τρεις κλάδους των Ενόπλων Δυνάμεων, ώστε να υπάρχει καλύτερη εποπτεία.</w:t>
      </w:r>
    </w:p>
    <w:p w14:paraId="296717E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Μια ακόμα σημαντική ρύθμιση αφορά τη μέριμνα για την ηθική και ψυχική υποστήριξη όσων απομακρύνονται από τον ενεργό υπηρεσιακό βίο λόγω υγείας, με τη δυνατότητα παραμονής τους στις τάξεις των Ενόπλων Δυνάμεων, υπό προϋποθέσεις και της ένταξής τους σε κατάσταση υπηρεσίας γραφείου, εφ’ όσον η πάθησή τους έγινε σε διατεταγμένη υπηρεσία.</w:t>
      </w:r>
    </w:p>
    <w:p w14:paraId="296717E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Ιδιαίτερη σημασία για μεγάλο μέρος του στρατιωτικού προσωπικού έχει η ρύθμιση, που προβλέπει αφ’ ενός τη βαθμολογική εξέλιξη των εθελοντών μακράς θητείας μέχρι τον βαθμό ανθυπολοχαγού και την αντίστοιχη απονομή αποστρατευτικού βαθμού υπολοχαγού και αφ’ ετέρου η δυνατότητα παραμονής τους εκτός οργανικών θέσεων μέχρι το πεντηκοστό όγδοο έτος της ηλικίας τους, διασφαλίζοντας με αυτόν τον τρόπο τη δυνατότητα θεμελίωσης δικαιώματος πλήρους σύνταξης, κάτι που μέχρι σήμερα εμφανιζόταν προβληματικό.</w:t>
      </w:r>
    </w:p>
    <w:p w14:paraId="296717E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Επίσης, υιοθετείται μία διάταξη, που ήδη εφαρμόζεται στο δημόσιο και προβλέπει μειωμένο ωράριο εργασίας για στελέχη, που έχουν ή επιμελούνται τέκνα ή άτομο με αναπηρία 50%, που πάσχει από σακχαρώδη διαβήτη τύπου Α, καθώς αυτός εμφανίζεται κατά κύριο λόγο σε παιδιά και η αντιμετώπισή του απαιτεί ειδική και συνεχή φροντίδα.</w:t>
      </w:r>
    </w:p>
    <w:p w14:paraId="296717F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Επαναπροσδιορίζονται επίσης και τα δικαιολογητικά που απαιτούνται για τη λήψη μειωμένου ωραρίου εργασίας των στελεχών αυτών, ενώ όσον αφορά το σύστημα μεταθέσεων λαμβάνεται ιδιαίτερη μέριμνα για τους τρίτεκνους και πολύτεκνους, παρέχοντας τη δυνατότητα να υπηρετήσουν σε τόπους προτίμησης. Το ίδιο ισχύει και για όσους αντιμετωπίζουν προβλήματα υγείας ή αναπηρίας ή πάσχουν από σακχαρώδη διαβήτη οι ίδιοι ή πρόσωπα της οικογένειάς τους. </w:t>
      </w:r>
    </w:p>
    <w:p w14:paraId="296717F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Επίσης, για πρώτη φορά, θεσπίζεται η δημιουργία Γραφείων Νομικής Προστασίας Στελεχών και δίνεται η δυνατότητα νομικής υποστήριξης από λειτουργούς του Νομικού Συμβουλίου του Κράτους, ενώ επιτυγχάνεται η έμπρακτη αναγνώριση των υπηρεσιών, που προσέφεραν όσοι υπηρέτησαν στην Κύπρο κατά τις περιόδους, οι οποίες αναγνωρίστηκαν σαν πολεμικές, παρέχοντάς τους δωρεάν νοσοκομειακή περίθαλψη.</w:t>
      </w:r>
    </w:p>
    <w:p w14:paraId="296717F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περνώντας στο κεφάλαιο των ρυθμίσεων στρατολογικού χαρακτήρα, οφείλουμε να σταθούμε στην επέκταση του ευεργετήματος της μειωμένης θητείας σε όλα τα τέκνα τρίτεκνης ή πολύτεκνης οικογένειας στο πλαίσιο της προστασίας του θεσμού της οικογένειας. </w:t>
      </w:r>
    </w:p>
    <w:p w14:paraId="296717F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Προβλέπεται δε, η τακτοποίηση των στρατιωτικών υποχρεώσεων ανυπότακτων μέχρι το τέλος του 2020, ώστε όσοι νέοι το επιθυμούν, να επιστρέψουν και να κλείσουν τις στρατολογικές τους εκκρεμότητες.</w:t>
      </w:r>
    </w:p>
    <w:p w14:paraId="296717F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Επίσης, απλοποιούμε τη διαδικασία αναβολής κατάταξης, για κοινωνικούς λόγους. Καταργείται η προθεσμία των πέντε ημερών πριν την ημερομηνία κατάταξης για την κατάθεση της αίτησης, ενώ αυξάνεται και η διάρκεια της αναβολής.</w:t>
      </w:r>
    </w:p>
    <w:p w14:paraId="296717F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Για τους αντιρρησίες συνείδησης, με σκοπό την αποκατάσταση της αρχής της ισότητας και της ισονομίας μεταξύ αυτών και των οπλιτών θητείας προβλέπεται μείωση του ορίου ηλικίας για την εξαγορά της εναλλακτικής θητείας, καθώς και ο χρόνος υπηρέτησης σε αυτήν την περίπτωση.</w:t>
      </w:r>
    </w:p>
    <w:p w14:paraId="296717F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Όσον αφορά στη διάρκεια της εναλλακτικής θητείας, δεν άλλαξε χρονικά. Ωστόσο, με υπουργική απόφαση δύναται να ανακαθοριστεί κατ’ ελάχιστον στη διάρκεια της στρατεύσιμης υποχρέωσης.</w:t>
      </w:r>
    </w:p>
    <w:p w14:paraId="296717F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Επίσης, αλλάζει η σύνθεση της Ειδικής Επιτροπής των Αντιρρησιών Συνείδησης με αύξηση της συμμετοχής των καθηγητών ΑΕΙ από δύο σε τρεις και αντίστοιχη μείωση των εκπροσώπων των Ενόπλων Δυνάμεων από δύο </w:t>
      </w:r>
      <w:r>
        <w:rPr>
          <w:rFonts w:eastAsia="Times New Roman" w:cs="Times New Roman"/>
          <w:szCs w:val="24"/>
        </w:rPr>
        <w:lastRenderedPageBreak/>
        <w:t xml:space="preserve">σε ένα προς περαιτέρω συμμόρφωση της χώρας μας με τις επιταγές της Ευρωπαϊκής Σύμβασης Δικαιωμάτων του Ανθρώπου και τη νομολογία του Συμβουλίου της Επικρατείας. </w:t>
      </w:r>
    </w:p>
    <w:p w14:paraId="296717F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Τώρα, με τους σπουδαστές σε Στρατιωτικές Σχολές, που έρχονται κατά τη διάρκεια της φοίτησής τους αντιμέτωποι με τα προβλήματα υγείας, θα παρέχεται πλέον η δυνατότητα παραμονής τους στις Ένοπλες Δυνάμεις κατά τρόπο, που να δύναται να αξιοποιηθούν από την Υπηρεσία. </w:t>
      </w:r>
    </w:p>
    <w:p w14:paraId="296717F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Για τα παιδιά οικογενειών που επλήγησαν από τις καταστροφικές πυρκαγιές του καλοκαιριού, προτείνεται νομοθετική ρύθμιση για την κατ’ εξαίρεση εισαγωγή τους σε ειδικό ποσοστό και η καθ’ υπέρβαση του συνολικού αριθμού των εισακτέων στις Στρατιωτικές Σχολές. Επιπλέον, προβλέφθηκε για πρώτη φορά η ένταξη των Στρατιωτικών Σχολών στο σύστημα μεταγραφών των φοιτητών αδελφών, που φοιτούν σε διαφορετικές πόλεις. Το νομοσχέδιο προχωρά και στον εκσυγχρονισμό του θεσμικού πλαισίου του σχολείου του Ναυστάθμου Κρήτης. </w:t>
      </w:r>
    </w:p>
    <w:p w14:paraId="296717FA" w14:textId="77777777" w:rsidR="00711852" w:rsidRDefault="000A1C6E">
      <w:pPr>
        <w:spacing w:line="600" w:lineRule="auto"/>
        <w:ind w:firstLine="720"/>
        <w:jc w:val="both"/>
        <w:rPr>
          <w:rFonts w:eastAsia="Times New Roman" w:cs="Times New Roman"/>
          <w:szCs w:val="24"/>
        </w:rPr>
      </w:pPr>
      <w:r w:rsidRPr="007D4818">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296717F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96717F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την ομιλία μου με τη ρύθμιση εξαίρεσης από το συνολικό εισόδημα όλων των αναδρομικών, που καταβλήθηκαν το 2018 για την αποκατάσταση αδικιών παλαιοτέρων ετών, προκειμένου να μην καθίστανται πρόσχωμα στην καταβολή πάσης φύσεως κοινωνικών δικαιωμάτων και παροχών, που συνδέονται με εισοδηματικά κριτήρια. Η ρύθμιση αυτή θα αφορά και τους αμειβόμενους σε ειδικά μισθολόγια, Σώματα Ασφαλείας, μουσικό και ιατρικό προσωπικό. </w:t>
      </w:r>
    </w:p>
    <w:p w14:paraId="296717F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96717FE"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96717FF"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ΠΡΟΕΔΡΕΩΝ (Αναστάσιος Κουράκης): </w:t>
      </w:r>
      <w:r>
        <w:rPr>
          <w:rFonts w:eastAsia="Times New Roman" w:cs="Times New Roman"/>
          <w:szCs w:val="24"/>
        </w:rPr>
        <w:t xml:space="preserve">Ευχαριστούμε την κ. Βαγιωνάκη, Βουλευτή του ΣΥΡΙΖΑ. </w:t>
      </w:r>
    </w:p>
    <w:p w14:paraId="2967180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κ. Θεόδωρος Δρίτσας. </w:t>
      </w:r>
    </w:p>
    <w:p w14:paraId="29671801"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πολύ, κύριε Πρόεδρε. </w:t>
      </w:r>
    </w:p>
    <w:p w14:paraId="2967180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πολλή συζήτηση έγινε, κυρίως από την Αξιωματική Αντιπολίτευση, όπου κατ’ επανάληψη αναφέρθηκε ότι με διατάξεις αυτού του νομοσχεδίου κινδυνεύει το αξιόμαχο του στρατεύματος ή η πειθαρχία, ότι παραβιάζεται η ιεραρχία και πολλά άλλα. </w:t>
      </w:r>
    </w:p>
    <w:p w14:paraId="2967180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Επιτρέψετε μου, πριν μπω σε αυτό καθαυτό το νομοσχέδιο, να πω ότι εχθές, σε αυτήν εδώ την Αίθουσα διεξήχθη μια διαδικασία, που αποτελεί κορυφαία ιστορική στιγμή για την πολιτική ιστορία της χώρας, αλλά και για την ιστορία του ελληνικού Κοινοβουλίου, το ιστορικό χρέος απέναντι στα θύματα του ναζισμού με την έγκριση, με ευρύτατη πλειοψηφία από τη Βουλή, του ψηφίσματος για τη διεκδίκηση των αποζημιώσεων απέναντι σε όσα υπέστη η χώρα μας -μεταξύ πολλών άλλων χωρών- ο ελληνικός λαός και οι μαρτυρικές πόλεις από τη ναζιστική θηριωδία.</w:t>
      </w:r>
    </w:p>
    <w:p w14:paraId="2967180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Ήταν πολύ χαρακτηριστικό πώς σε μια στιγμή που το μήνυμα το οποίο πρέπει να στείλουν οι πολιτικές δυνάμεις και το ελληνικό Κοινοβούλιο ήταν η ενθάρρυνση και η ενίσχυση της αυτοπεποίθησης του ελληνικού λαού, η Αντιπολίτευση να αναλώθηκε κυρίως -και το ΚΙΝΑΛ- στο εάν πρώτη εκείνη ή δεύτερη έκανε την πρόταση κ.λπ.. Και στο τέλος, έξι μόνο Βουλευτές της Νέας Δημοκρατίας και δύο του ΚΙΝΑΛ παρίσταντο σε αυτή εδώ την Αίθουσα, που πανηγυρικά και με συνεχές χειροκρότημα οδηγήθηκε σε αυτήν την ιστορική απόφαση. Τα υπόλοιπα έδρανα από εδώ ήταν κενά. Το μήνυμα όμως εστάλη, απλώς δεν το έστειλαν όλοι. </w:t>
      </w:r>
    </w:p>
    <w:p w14:paraId="2967180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Και ακριβώς γι’ αυτό, σε μια συζήτηση για τις Ένοπλες Δυνάμεις σήμερα κάποιοι επίσης θέλησαν, αντί να μιλήσουν γι’ αυτό, να μας φέρουν τη </w:t>
      </w:r>
      <w:r>
        <w:rPr>
          <w:rFonts w:eastAsia="Times New Roman" w:cs="Times New Roman"/>
          <w:szCs w:val="24"/>
        </w:rPr>
        <w:lastRenderedPageBreak/>
        <w:t xml:space="preserve">σκανδαλολογία και πάλι με τον πιο φθηνό τρόπο. Ήρθε ο Αντιπρόεδρος της Νέας Δημοκρατίας να μας μιλήσει για τον κ. Μαρινάκη, για τη συνέντευξή του και τις «μεγάλες αποκαλύψεις» και να αναρωτηθεί γιατί δεν απαντήθηκαν. Δεν είχε προλάβει να βγει από την Αίθουσα και οι απαντήσεις είχαν δοθεί. Και ήταν πληρωμένες απαντήσεις από την Κυβέρνηση και από το γραφείο του Πρωθυπουργού για τις «μεταχρονολογημένες δήθεν αποκαλύψεις του κ. Μαρινάκη, την ημέρα ακριβώς της οριστικοποίησης της παραπομπής του σε δίκη με βαριές κατηγορίες για στημένους αγώνες». </w:t>
      </w:r>
    </w:p>
    <w:p w14:paraId="2967180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Για μια ακόμη φορά κατεδείχθη ποιος είναι ο πραγματικός Αρχηγός της Αξιωματικής Αντιπολίτευσης με την ανεπάρκεια –δεν ξέρω;- του Προέδρου της, αλλά εν πάση περιπτώσει είναι σαφές ότι ο κ. Μαρινάκης διεκδικεί την ηγεσία της Νέας Δημοκρατίας. Άτυπα, βέβαια, αλλά επί της ουσίας. </w:t>
      </w:r>
    </w:p>
    <w:p w14:paraId="2967180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Όλα αυτά, την ίδια στιγμή που η «ΚΑΘΗΜΕΡΙΝΗ» χθες στον διαδικτυακό τόπο της είχε μια ανάρτηση, που δεν την είχε η «ΑΥΓΗ», δεν την είχε το «</w:t>
      </w:r>
      <w:r>
        <w:rPr>
          <w:rFonts w:eastAsia="Times New Roman" w:cs="Times New Roman"/>
          <w:szCs w:val="24"/>
          <w:lang w:val="en-US"/>
        </w:rPr>
        <w:t>LEFT</w:t>
      </w:r>
      <w:r>
        <w:rPr>
          <w:rFonts w:eastAsia="Times New Roman" w:cs="Times New Roman"/>
          <w:szCs w:val="24"/>
        </w:rPr>
        <w:t>», δεν την είχε κάποια ιστοσελίδα της Αριστεράς, με τίτλο ένα δημοσίευμα του «</w:t>
      </w:r>
      <w:r>
        <w:rPr>
          <w:rFonts w:eastAsia="Times New Roman" w:cs="Times New Roman"/>
          <w:szCs w:val="24"/>
          <w:lang w:val="en-US"/>
        </w:rPr>
        <w:t>BLOOMBERG</w:t>
      </w:r>
      <w:r>
        <w:rPr>
          <w:rFonts w:eastAsia="Times New Roman" w:cs="Times New Roman"/>
          <w:szCs w:val="24"/>
        </w:rPr>
        <w:t>» που έλεγε: «Μαντέψτε ποια μεσογειακή οικονομία δεν κατέρρευσε, η ελληνική οικονομία.». Περιγράφει εκεί το ρεπορτάζ του «</w:t>
      </w:r>
      <w:r>
        <w:rPr>
          <w:rFonts w:eastAsia="Times New Roman" w:cs="Times New Roman"/>
          <w:szCs w:val="24"/>
          <w:lang w:val="en-US"/>
        </w:rPr>
        <w:t>BLOOMBERG</w:t>
      </w:r>
      <w:r>
        <w:rPr>
          <w:rFonts w:eastAsia="Times New Roman" w:cs="Times New Roman"/>
          <w:szCs w:val="24"/>
        </w:rPr>
        <w:t>» –πολύ ακροαριστερό το «</w:t>
      </w:r>
      <w:r>
        <w:rPr>
          <w:rFonts w:eastAsia="Times New Roman" w:cs="Times New Roman"/>
          <w:szCs w:val="24"/>
          <w:lang w:val="en-US"/>
        </w:rPr>
        <w:t>BLOOMBERG</w:t>
      </w:r>
      <w:r>
        <w:rPr>
          <w:rFonts w:eastAsia="Times New Roman" w:cs="Times New Roman"/>
          <w:szCs w:val="24"/>
        </w:rPr>
        <w:t xml:space="preserve">»!- πώς ακριβώς βάδισε τα τελευταία χρόνια με Κυβέρνηση ΣΥΡΙΖΑ η ελληνική οικονομία, για </w:t>
      </w:r>
      <w:r>
        <w:rPr>
          <w:rFonts w:eastAsia="Times New Roman" w:cs="Times New Roman"/>
          <w:szCs w:val="24"/>
        </w:rPr>
        <w:lastRenderedPageBreak/>
        <w:t>να ανατάξει τις βαριές πληγές από τη χρεωκοπία. Δηλαδή για να βάλει τα θεμέλια για μια νέα ανάκαμψη της πορείας του ελληνικού λαού. Εκεί, λοιπόν, ακριβώς βλέπει κανείς ποια είναι η ευθύνη των πολιτικών απόψεων, των πολιτικών προτάσεων και των αποσκευών με τις οποίες προσέρχεται κάθε κόμμα στη Βουλή και στον δημόσιο διάλογο.</w:t>
      </w:r>
    </w:p>
    <w:p w14:paraId="2967180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«Ρυθμίσεις μέριμνας προσωπικού Ενόπλων Δυνάμεων, Στρατολογίας, Στρατιωτικής Δικαιοσύνης και άλλες διατάξεις» είναι ο τίτλος αυτού του νομοσχεδίου που συζητούμε και σε λίγη ώρα θα το ψηφίσουμε. Περί αυτού πρόκειται. </w:t>
      </w:r>
    </w:p>
    <w:p w14:paraId="2967180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Ποιες είναι αυτές οι ρυθμίσεις, που μεριμνούν για το προσωπικό των Ενόπλων Δυνάμεων; Αναφέρθηκαν εκτενώς από τον εισηγητή μας, τον Χρήστο Καραγιαννίδη, και από άλλους συναδέλφους Βουλευτές του ΣΥΡΙΖΑ που μίλησαν, από τον Αναπληρωτή Υπουργό και από τον Υπουργό Άμυνας και δεν χρειάζεται να τις επαναλάβω. Άλλωστε, στον δημόσιο διάλογο και σ’ αυτούς που ενδιαφέρονται έχουν γίνει γνωστές. Είναι, όμως, ρυθμίσεις μέριμνας. Τυχαίες; Αποσπασματικές; Πρόχειρες; Όχι, ώριμες, ωριμότατες και μελετημένες και μέσα από συνεχή προσοχή και διάλογο, ώστε αυτές οι αναγκαίες ρυθμίσεις, που χρονίζουν ως προβλήματα, να μην διαταράξουν αυτήν τη συνολική συνοχή. </w:t>
      </w:r>
    </w:p>
    <w:p w14:paraId="2967180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σ’ αυτό, η Νέα Δημοκρατία μας είπε ότι θα καταψηφίσει αυτό το νομοσχέδιο, αν και εγώ πιστεύω ότι τις περισσότερες διατάξεις θα τις ψηφίσει γιατί δεν μπορεί να κάνει και αλλιώς. Και όταν θα γίνει κυβέρνηση –ονειρεύεται!- θα το καταργήσει. Εύστοχα ο εισηγητής μας, ο Χρήστος Καραγιαννίδης, ρώτησε ένα προς ένα όλα αυτά τα ζητήματα των ρυθμίσεων μέριμνας για το προσωπικό των Ενόπλων Δυνάμεων, εάν πράγματι θα τα καταργήσει ή όχι και απάντηση δεν πήρε βέβαια. Διότι είναι αδιανόητο αυτές τις μελετημένες, ώριμες, θετικές ρυθμίσεις για το προσωπικό των Ενόπλων Δυνάμεων να τις καταργήσει κάποιος. Ούτε που θα τολμήσει, αλλά κοκκορομαχώντας λέμε μεγάλα λόγια. </w:t>
      </w:r>
    </w:p>
    <w:p w14:paraId="2967180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w:t>
      </w:r>
      <w:r w:rsidRPr="003B1AEC">
        <w:rPr>
          <w:rFonts w:eastAsia="Times New Roman" w:cs="Times New Roman"/>
          <w:szCs w:val="24"/>
        </w:rPr>
        <w:t xml:space="preserve">αι ακριβώς αυτή είναι και η ανεύθυνη </w:t>
      </w:r>
      <w:r>
        <w:rPr>
          <w:rFonts w:eastAsia="Times New Roman" w:cs="Times New Roman"/>
          <w:szCs w:val="24"/>
        </w:rPr>
        <w:t>μικροπολιτι</w:t>
      </w:r>
      <w:r w:rsidRPr="003B1AEC">
        <w:rPr>
          <w:rFonts w:eastAsia="Times New Roman" w:cs="Times New Roman"/>
          <w:szCs w:val="24"/>
        </w:rPr>
        <w:t>κή στάση</w:t>
      </w:r>
      <w:r>
        <w:rPr>
          <w:rFonts w:eastAsia="Times New Roman" w:cs="Times New Roman"/>
          <w:szCs w:val="24"/>
        </w:rPr>
        <w:t>,</w:t>
      </w:r>
      <w:r w:rsidRPr="003B1AEC">
        <w:rPr>
          <w:rFonts w:eastAsia="Times New Roman" w:cs="Times New Roman"/>
          <w:szCs w:val="24"/>
        </w:rPr>
        <w:t xml:space="preserve"> γιατί δεν τους πάει</w:t>
      </w:r>
      <w:r>
        <w:rPr>
          <w:rFonts w:eastAsia="Times New Roman" w:cs="Times New Roman"/>
          <w:szCs w:val="24"/>
        </w:rPr>
        <w:t>,</w:t>
      </w:r>
      <w:r w:rsidRPr="003B1AEC">
        <w:rPr>
          <w:rFonts w:eastAsia="Times New Roman" w:cs="Times New Roman"/>
          <w:szCs w:val="24"/>
        </w:rPr>
        <w:t xml:space="preserve"> δεν </w:t>
      </w:r>
      <w:r>
        <w:rPr>
          <w:rFonts w:eastAsia="Times New Roman" w:cs="Times New Roman"/>
          <w:szCs w:val="24"/>
        </w:rPr>
        <w:t xml:space="preserve">τους ταιριάζει. Δεν αντέχουν </w:t>
      </w:r>
      <w:r w:rsidRPr="003B1AEC">
        <w:rPr>
          <w:rFonts w:eastAsia="Times New Roman" w:cs="Times New Roman"/>
          <w:szCs w:val="24"/>
        </w:rPr>
        <w:t xml:space="preserve">να παραδεχτούν ότι αυτή η </w:t>
      </w:r>
      <w:r>
        <w:rPr>
          <w:rFonts w:eastAsia="Times New Roman" w:cs="Times New Roman"/>
          <w:szCs w:val="24"/>
        </w:rPr>
        <w:t>Κ</w:t>
      </w:r>
      <w:r w:rsidRPr="003B1AEC">
        <w:rPr>
          <w:rFonts w:eastAsia="Times New Roman" w:cs="Times New Roman"/>
          <w:szCs w:val="24"/>
        </w:rPr>
        <w:t>υβέρνηση βήμα-βήμα προχωρά σε μεγάλες</w:t>
      </w:r>
      <w:r>
        <w:rPr>
          <w:rFonts w:eastAsia="Times New Roman" w:cs="Times New Roman"/>
          <w:szCs w:val="24"/>
        </w:rPr>
        <w:t>,</w:t>
      </w:r>
      <w:r w:rsidRPr="003B1AEC">
        <w:rPr>
          <w:rFonts w:eastAsia="Times New Roman" w:cs="Times New Roman"/>
          <w:szCs w:val="24"/>
        </w:rPr>
        <w:t xml:space="preserve"> μικρές</w:t>
      </w:r>
      <w:r>
        <w:rPr>
          <w:rFonts w:eastAsia="Times New Roman" w:cs="Times New Roman"/>
          <w:szCs w:val="24"/>
        </w:rPr>
        <w:t>,</w:t>
      </w:r>
      <w:r w:rsidRPr="003B1AEC">
        <w:rPr>
          <w:rFonts w:eastAsia="Times New Roman" w:cs="Times New Roman"/>
          <w:szCs w:val="24"/>
        </w:rPr>
        <w:t xml:space="preserve"> μεσαίες</w:t>
      </w:r>
      <w:r>
        <w:rPr>
          <w:rFonts w:eastAsia="Times New Roman" w:cs="Times New Roman"/>
          <w:szCs w:val="24"/>
        </w:rPr>
        <w:t>, κάθε</w:t>
      </w:r>
      <w:r w:rsidRPr="003B1AEC">
        <w:rPr>
          <w:rFonts w:eastAsia="Times New Roman" w:cs="Times New Roman"/>
          <w:szCs w:val="24"/>
        </w:rPr>
        <w:t xml:space="preserve"> ποιότ</w:t>
      </w:r>
      <w:r>
        <w:rPr>
          <w:rFonts w:eastAsia="Times New Roman" w:cs="Times New Roman"/>
          <w:szCs w:val="24"/>
        </w:rPr>
        <w:t>ητας</w:t>
      </w:r>
      <w:r w:rsidRPr="003B1AEC">
        <w:rPr>
          <w:rFonts w:eastAsia="Times New Roman" w:cs="Times New Roman"/>
          <w:szCs w:val="24"/>
        </w:rPr>
        <w:t xml:space="preserve"> και σημασίας</w:t>
      </w:r>
      <w:r>
        <w:rPr>
          <w:rFonts w:eastAsia="Times New Roman" w:cs="Times New Roman"/>
          <w:szCs w:val="24"/>
        </w:rPr>
        <w:t>,</w:t>
      </w:r>
      <w:r w:rsidRPr="003B1AEC">
        <w:rPr>
          <w:rFonts w:eastAsia="Times New Roman" w:cs="Times New Roman"/>
          <w:szCs w:val="24"/>
        </w:rPr>
        <w:t xml:space="preserve"> ρυθμίσεις και μέτρα που </w:t>
      </w:r>
      <w:r>
        <w:rPr>
          <w:rFonts w:eastAsia="Times New Roman" w:cs="Times New Roman"/>
          <w:szCs w:val="24"/>
        </w:rPr>
        <w:t>αναδιατάσσουν πραγματικά και τη δ</w:t>
      </w:r>
      <w:r w:rsidRPr="003B1AEC">
        <w:rPr>
          <w:rFonts w:eastAsia="Times New Roman" w:cs="Times New Roman"/>
          <w:szCs w:val="24"/>
        </w:rPr>
        <w:t xml:space="preserve">ημόσια </w:t>
      </w:r>
      <w:r>
        <w:rPr>
          <w:rFonts w:eastAsia="Times New Roman" w:cs="Times New Roman"/>
          <w:szCs w:val="24"/>
        </w:rPr>
        <w:t>δ</w:t>
      </w:r>
      <w:r w:rsidRPr="003B1AEC">
        <w:rPr>
          <w:rFonts w:eastAsia="Times New Roman" w:cs="Times New Roman"/>
          <w:szCs w:val="24"/>
        </w:rPr>
        <w:t xml:space="preserve">ιοίκηση και την </w:t>
      </w:r>
      <w:r>
        <w:rPr>
          <w:rFonts w:eastAsia="Times New Roman" w:cs="Times New Roman"/>
          <w:szCs w:val="24"/>
        </w:rPr>
        <w:t>ε</w:t>
      </w:r>
      <w:r w:rsidRPr="003B1AEC">
        <w:rPr>
          <w:rFonts w:eastAsia="Times New Roman" w:cs="Times New Roman"/>
          <w:szCs w:val="24"/>
        </w:rPr>
        <w:t>λληνική κοινωνία και δίνουν δυνατότητες για να μπορούμε να σχεδιάσουμε στην επόμενη τετραετία</w:t>
      </w:r>
      <w:r>
        <w:rPr>
          <w:rFonts w:eastAsia="Times New Roman" w:cs="Times New Roman"/>
          <w:szCs w:val="24"/>
        </w:rPr>
        <w:t>,</w:t>
      </w:r>
      <w:r w:rsidRPr="003B1AEC">
        <w:rPr>
          <w:rFonts w:eastAsia="Times New Roman" w:cs="Times New Roman"/>
          <w:szCs w:val="24"/>
        </w:rPr>
        <w:t xml:space="preserve"> πραγματικά</w:t>
      </w:r>
      <w:r>
        <w:rPr>
          <w:rFonts w:eastAsia="Times New Roman" w:cs="Times New Roman"/>
          <w:szCs w:val="24"/>
        </w:rPr>
        <w:t>,</w:t>
      </w:r>
      <w:r w:rsidRPr="003B1AEC">
        <w:rPr>
          <w:rFonts w:eastAsia="Times New Roman" w:cs="Times New Roman"/>
          <w:szCs w:val="24"/>
        </w:rPr>
        <w:t xml:space="preserve"> την πορεία της </w:t>
      </w:r>
      <w:r>
        <w:rPr>
          <w:rFonts w:eastAsia="Times New Roman" w:cs="Times New Roman"/>
          <w:szCs w:val="24"/>
        </w:rPr>
        <w:t>ε</w:t>
      </w:r>
      <w:r w:rsidRPr="003B1AEC">
        <w:rPr>
          <w:rFonts w:eastAsia="Times New Roman" w:cs="Times New Roman"/>
          <w:szCs w:val="24"/>
        </w:rPr>
        <w:t>λληνικής οικονομίας και της ελληνικής κοινωνίας</w:t>
      </w:r>
      <w:r>
        <w:rPr>
          <w:rFonts w:eastAsia="Times New Roman" w:cs="Times New Roman"/>
          <w:szCs w:val="24"/>
        </w:rPr>
        <w:t>,</w:t>
      </w:r>
      <w:r w:rsidRPr="003B1AEC">
        <w:rPr>
          <w:rFonts w:eastAsia="Times New Roman" w:cs="Times New Roman"/>
          <w:szCs w:val="24"/>
        </w:rPr>
        <w:t xml:space="preserve"> στηριγμένη όχι σε μ</w:t>
      </w:r>
      <w:r>
        <w:rPr>
          <w:rFonts w:eastAsia="Times New Roman" w:cs="Times New Roman"/>
          <w:szCs w:val="24"/>
        </w:rPr>
        <w:t>ι</w:t>
      </w:r>
      <w:r w:rsidRPr="003B1AEC">
        <w:rPr>
          <w:rFonts w:eastAsia="Times New Roman" w:cs="Times New Roman"/>
          <w:szCs w:val="24"/>
        </w:rPr>
        <w:t>α κούφια ανάπτυξη για λίγους</w:t>
      </w:r>
      <w:r>
        <w:rPr>
          <w:rFonts w:eastAsia="Times New Roman" w:cs="Times New Roman"/>
          <w:szCs w:val="24"/>
        </w:rPr>
        <w:t>,</w:t>
      </w:r>
      <w:r w:rsidRPr="003B1AEC">
        <w:rPr>
          <w:rFonts w:eastAsia="Times New Roman" w:cs="Times New Roman"/>
          <w:szCs w:val="24"/>
        </w:rPr>
        <w:t xml:space="preserve"> αλλά σε ένα κοινωνικό κράτος</w:t>
      </w:r>
      <w:r>
        <w:rPr>
          <w:rFonts w:eastAsia="Times New Roman" w:cs="Times New Roman"/>
          <w:szCs w:val="24"/>
        </w:rPr>
        <w:t>,</w:t>
      </w:r>
      <w:r w:rsidRPr="003B1AEC">
        <w:rPr>
          <w:rFonts w:eastAsia="Times New Roman" w:cs="Times New Roman"/>
          <w:szCs w:val="24"/>
        </w:rPr>
        <w:t xml:space="preserve"> στη στήριξη και στην προτεραιοποίηση των δικαιωμάτων των εργαζομένων</w:t>
      </w:r>
      <w:r>
        <w:rPr>
          <w:rFonts w:eastAsia="Times New Roman" w:cs="Times New Roman"/>
          <w:szCs w:val="24"/>
        </w:rPr>
        <w:t>,</w:t>
      </w:r>
      <w:r w:rsidRPr="003B1AEC">
        <w:rPr>
          <w:rFonts w:eastAsia="Times New Roman" w:cs="Times New Roman"/>
          <w:szCs w:val="24"/>
        </w:rPr>
        <w:t xml:space="preserve"> στ</w:t>
      </w:r>
      <w:r>
        <w:rPr>
          <w:rFonts w:eastAsia="Times New Roman" w:cs="Times New Roman"/>
          <w:szCs w:val="24"/>
        </w:rPr>
        <w:t>ο</w:t>
      </w:r>
      <w:r w:rsidRPr="003B1AEC">
        <w:rPr>
          <w:rFonts w:eastAsia="Times New Roman" w:cs="Times New Roman"/>
          <w:szCs w:val="24"/>
        </w:rPr>
        <w:t xml:space="preserve"> συνυπολογισμό </w:t>
      </w:r>
      <w:r w:rsidRPr="003B1AEC">
        <w:rPr>
          <w:rFonts w:eastAsia="Times New Roman" w:cs="Times New Roman"/>
          <w:szCs w:val="24"/>
        </w:rPr>
        <w:lastRenderedPageBreak/>
        <w:t>της εργασίας ως πρώτης προτεραιότητας αναπτυξιακού μεγέθους</w:t>
      </w:r>
      <w:r>
        <w:rPr>
          <w:rFonts w:eastAsia="Times New Roman" w:cs="Times New Roman"/>
          <w:szCs w:val="24"/>
        </w:rPr>
        <w:t xml:space="preserve"> και σ</w:t>
      </w:r>
      <w:r w:rsidRPr="003B1AEC">
        <w:rPr>
          <w:rFonts w:eastAsia="Times New Roman" w:cs="Times New Roman"/>
          <w:szCs w:val="24"/>
        </w:rPr>
        <w:t>ε αυτή τη βάση</w:t>
      </w:r>
      <w:r>
        <w:rPr>
          <w:rFonts w:eastAsia="Times New Roman" w:cs="Times New Roman"/>
          <w:szCs w:val="24"/>
        </w:rPr>
        <w:t>,</w:t>
      </w:r>
      <w:r w:rsidRPr="003B1AEC">
        <w:rPr>
          <w:rFonts w:eastAsia="Times New Roman" w:cs="Times New Roman"/>
          <w:szCs w:val="24"/>
        </w:rPr>
        <w:t xml:space="preserve"> με αυτούς τους </w:t>
      </w:r>
      <w:r>
        <w:rPr>
          <w:rFonts w:eastAsia="Times New Roman" w:cs="Times New Roman"/>
          <w:szCs w:val="24"/>
        </w:rPr>
        <w:t>πυλώνες</w:t>
      </w:r>
      <w:r w:rsidRPr="003B1AEC">
        <w:rPr>
          <w:rFonts w:eastAsia="Times New Roman" w:cs="Times New Roman"/>
          <w:szCs w:val="24"/>
        </w:rPr>
        <w:t xml:space="preserve"> να χτίσουμε τη νέα Ελλάδα</w:t>
      </w:r>
      <w:r>
        <w:rPr>
          <w:rFonts w:eastAsia="Times New Roman" w:cs="Times New Roman"/>
          <w:szCs w:val="24"/>
        </w:rPr>
        <w:t>.</w:t>
      </w:r>
    </w:p>
    <w:p w14:paraId="2967180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Σε αυτήν την πορεία, λ</w:t>
      </w:r>
      <w:r w:rsidRPr="003B1AEC">
        <w:rPr>
          <w:rFonts w:eastAsia="Times New Roman" w:cs="Times New Roman"/>
          <w:szCs w:val="24"/>
        </w:rPr>
        <w:t>οιπόν</w:t>
      </w:r>
      <w:r>
        <w:rPr>
          <w:rFonts w:eastAsia="Times New Roman" w:cs="Times New Roman"/>
          <w:szCs w:val="24"/>
        </w:rPr>
        <w:t>,</w:t>
      </w:r>
      <w:r w:rsidRPr="003B1AEC">
        <w:rPr>
          <w:rFonts w:eastAsia="Times New Roman" w:cs="Times New Roman"/>
          <w:szCs w:val="24"/>
        </w:rPr>
        <w:t xml:space="preserve"> η Νέα Δημοκρατία όταν καταλαβαίνει</w:t>
      </w:r>
      <w:r>
        <w:rPr>
          <w:rFonts w:eastAsia="Times New Roman" w:cs="Times New Roman"/>
          <w:szCs w:val="24"/>
        </w:rPr>
        <w:t xml:space="preserve"> -και το καταλαβαίνει πολύ συχνά, δ</w:t>
      </w:r>
      <w:r w:rsidRPr="003B1AEC">
        <w:rPr>
          <w:rFonts w:eastAsia="Times New Roman" w:cs="Times New Roman"/>
          <w:szCs w:val="24"/>
        </w:rPr>
        <w:t>υστυχώς</w:t>
      </w:r>
      <w:r>
        <w:rPr>
          <w:rFonts w:eastAsia="Times New Roman" w:cs="Times New Roman"/>
          <w:szCs w:val="24"/>
        </w:rPr>
        <w:t>,</w:t>
      </w:r>
      <w:r w:rsidRPr="003B1AEC">
        <w:rPr>
          <w:rFonts w:eastAsia="Times New Roman" w:cs="Times New Roman"/>
          <w:szCs w:val="24"/>
        </w:rPr>
        <w:t xml:space="preserve"> για εκείν</w:t>
      </w:r>
      <w:r>
        <w:rPr>
          <w:rFonts w:eastAsia="Times New Roman" w:cs="Times New Roman"/>
          <w:szCs w:val="24"/>
        </w:rPr>
        <w:t>η</w:t>
      </w:r>
      <w:r w:rsidRPr="003B1AEC">
        <w:rPr>
          <w:rFonts w:eastAsia="Times New Roman" w:cs="Times New Roman"/>
          <w:szCs w:val="24"/>
        </w:rPr>
        <w:t>ν</w:t>
      </w:r>
      <w:r>
        <w:rPr>
          <w:rFonts w:eastAsia="Times New Roman" w:cs="Times New Roman"/>
          <w:szCs w:val="24"/>
        </w:rPr>
        <w:t>-</w:t>
      </w:r>
      <w:r w:rsidRPr="003B1AEC">
        <w:rPr>
          <w:rFonts w:eastAsia="Times New Roman" w:cs="Times New Roman"/>
          <w:szCs w:val="24"/>
        </w:rPr>
        <w:t xml:space="preserve"> ότι η πολιτική </w:t>
      </w:r>
      <w:r>
        <w:rPr>
          <w:rFonts w:eastAsia="Times New Roman" w:cs="Times New Roman"/>
          <w:szCs w:val="24"/>
        </w:rPr>
        <w:t>της Κ</w:t>
      </w:r>
      <w:r w:rsidRPr="003B1AEC">
        <w:rPr>
          <w:rFonts w:eastAsia="Times New Roman" w:cs="Times New Roman"/>
          <w:szCs w:val="24"/>
        </w:rPr>
        <w:t>υβέρνηση</w:t>
      </w:r>
      <w:r>
        <w:rPr>
          <w:rFonts w:eastAsia="Times New Roman" w:cs="Times New Roman"/>
          <w:szCs w:val="24"/>
        </w:rPr>
        <w:t>ς</w:t>
      </w:r>
      <w:r w:rsidRPr="003B1AEC">
        <w:rPr>
          <w:rFonts w:eastAsia="Times New Roman" w:cs="Times New Roman"/>
          <w:szCs w:val="24"/>
        </w:rPr>
        <w:t xml:space="preserve"> του ΣΥΡΙΖΑ </w:t>
      </w:r>
      <w:r>
        <w:rPr>
          <w:rFonts w:eastAsia="Times New Roman" w:cs="Times New Roman"/>
          <w:szCs w:val="24"/>
        </w:rPr>
        <w:t>βήμα-βήμα</w:t>
      </w:r>
      <w:r w:rsidRPr="003B1AEC">
        <w:rPr>
          <w:rFonts w:eastAsia="Times New Roman" w:cs="Times New Roman"/>
          <w:szCs w:val="24"/>
        </w:rPr>
        <w:t xml:space="preserve"> λύνει προβλήματα</w:t>
      </w:r>
      <w:r>
        <w:rPr>
          <w:rFonts w:eastAsia="Times New Roman" w:cs="Times New Roman"/>
          <w:szCs w:val="24"/>
        </w:rPr>
        <w:t xml:space="preserve"> -</w:t>
      </w:r>
      <w:r w:rsidRPr="003B1AEC">
        <w:rPr>
          <w:rFonts w:eastAsia="Times New Roman" w:cs="Times New Roman"/>
          <w:szCs w:val="24"/>
        </w:rPr>
        <w:t>πολλά από αυτά</w:t>
      </w:r>
      <w:r>
        <w:rPr>
          <w:rFonts w:eastAsia="Times New Roman" w:cs="Times New Roman"/>
          <w:szCs w:val="24"/>
        </w:rPr>
        <w:t>,</w:t>
      </w:r>
      <w:r w:rsidRPr="003B1AEC">
        <w:rPr>
          <w:rFonts w:eastAsia="Times New Roman" w:cs="Times New Roman"/>
          <w:szCs w:val="24"/>
        </w:rPr>
        <w:t xml:space="preserve"> </w:t>
      </w:r>
      <w:r>
        <w:rPr>
          <w:rFonts w:eastAsia="Times New Roman" w:cs="Times New Roman"/>
          <w:szCs w:val="24"/>
        </w:rPr>
        <w:t>μ</w:t>
      </w:r>
      <w:r w:rsidRPr="003B1AEC">
        <w:rPr>
          <w:rFonts w:eastAsia="Times New Roman" w:cs="Times New Roman"/>
          <w:szCs w:val="24"/>
        </w:rPr>
        <w:t>άλιστα</w:t>
      </w:r>
      <w:r>
        <w:rPr>
          <w:rFonts w:eastAsia="Times New Roman" w:cs="Times New Roman"/>
          <w:szCs w:val="24"/>
        </w:rPr>
        <w:t>, είναι</w:t>
      </w:r>
      <w:r w:rsidRPr="003B1AEC">
        <w:rPr>
          <w:rFonts w:eastAsia="Times New Roman" w:cs="Times New Roman"/>
          <w:szCs w:val="24"/>
        </w:rPr>
        <w:t xml:space="preserve"> προβλήματα τριακονταετίας</w:t>
      </w:r>
      <w:r>
        <w:rPr>
          <w:rFonts w:eastAsia="Times New Roman" w:cs="Times New Roman"/>
          <w:szCs w:val="24"/>
        </w:rPr>
        <w:t>, τεσσαρακονταετίας-</w:t>
      </w:r>
      <w:r w:rsidRPr="003B1AEC">
        <w:rPr>
          <w:rFonts w:eastAsia="Times New Roman" w:cs="Times New Roman"/>
          <w:szCs w:val="24"/>
        </w:rPr>
        <w:t xml:space="preserve"> σ</w:t>
      </w:r>
      <w:r>
        <w:rPr>
          <w:rFonts w:eastAsia="Times New Roman" w:cs="Times New Roman"/>
          <w:szCs w:val="24"/>
        </w:rPr>
        <w:t>ε</w:t>
      </w:r>
      <w:r w:rsidRPr="003B1AEC">
        <w:rPr>
          <w:rFonts w:eastAsia="Times New Roman" w:cs="Times New Roman"/>
          <w:szCs w:val="24"/>
        </w:rPr>
        <w:t xml:space="preserve"> </w:t>
      </w:r>
      <w:r>
        <w:rPr>
          <w:rFonts w:eastAsia="Times New Roman" w:cs="Times New Roman"/>
          <w:szCs w:val="24"/>
        </w:rPr>
        <w:t>ε</w:t>
      </w:r>
      <w:r w:rsidRPr="003B1AEC">
        <w:rPr>
          <w:rFonts w:eastAsia="Times New Roman" w:cs="Times New Roman"/>
          <w:szCs w:val="24"/>
        </w:rPr>
        <w:t>θνικό επίπεδο</w:t>
      </w:r>
      <w:r>
        <w:rPr>
          <w:rFonts w:eastAsia="Times New Roman" w:cs="Times New Roman"/>
          <w:szCs w:val="24"/>
        </w:rPr>
        <w:t>,</w:t>
      </w:r>
      <w:r w:rsidRPr="003B1AEC">
        <w:rPr>
          <w:rFonts w:eastAsia="Times New Roman" w:cs="Times New Roman"/>
          <w:szCs w:val="24"/>
        </w:rPr>
        <w:t xml:space="preserve"> σ</w:t>
      </w:r>
      <w:r>
        <w:rPr>
          <w:rFonts w:eastAsia="Times New Roman" w:cs="Times New Roman"/>
          <w:szCs w:val="24"/>
        </w:rPr>
        <w:t>ε</w:t>
      </w:r>
      <w:r w:rsidRPr="003B1AEC">
        <w:rPr>
          <w:rFonts w:eastAsia="Times New Roman" w:cs="Times New Roman"/>
          <w:szCs w:val="24"/>
        </w:rPr>
        <w:t xml:space="preserve"> </w:t>
      </w:r>
      <w:r>
        <w:rPr>
          <w:rFonts w:eastAsia="Times New Roman" w:cs="Times New Roman"/>
          <w:szCs w:val="24"/>
        </w:rPr>
        <w:t>δ</w:t>
      </w:r>
      <w:r w:rsidRPr="003B1AEC">
        <w:rPr>
          <w:rFonts w:eastAsia="Times New Roman" w:cs="Times New Roman"/>
          <w:szCs w:val="24"/>
        </w:rPr>
        <w:t xml:space="preserve">ιεθνείς </w:t>
      </w:r>
      <w:r>
        <w:rPr>
          <w:rFonts w:eastAsia="Times New Roman" w:cs="Times New Roman"/>
          <w:szCs w:val="24"/>
        </w:rPr>
        <w:t>σ</w:t>
      </w:r>
      <w:r w:rsidRPr="003B1AEC">
        <w:rPr>
          <w:rFonts w:eastAsia="Times New Roman" w:cs="Times New Roman"/>
          <w:szCs w:val="24"/>
        </w:rPr>
        <w:t>χέσεις</w:t>
      </w:r>
      <w:r>
        <w:rPr>
          <w:rFonts w:eastAsia="Times New Roman" w:cs="Times New Roman"/>
          <w:szCs w:val="24"/>
        </w:rPr>
        <w:t>,</w:t>
      </w:r>
      <w:r w:rsidRPr="003B1AEC">
        <w:rPr>
          <w:rFonts w:eastAsia="Times New Roman" w:cs="Times New Roman"/>
          <w:szCs w:val="24"/>
        </w:rPr>
        <w:t xml:space="preserve"> </w:t>
      </w:r>
      <w:r>
        <w:rPr>
          <w:rFonts w:eastAsia="Times New Roman" w:cs="Times New Roman"/>
          <w:szCs w:val="24"/>
        </w:rPr>
        <w:t>σε</w:t>
      </w:r>
      <w:r w:rsidRPr="003B1AEC">
        <w:rPr>
          <w:rFonts w:eastAsia="Times New Roman" w:cs="Times New Roman"/>
          <w:szCs w:val="24"/>
        </w:rPr>
        <w:t xml:space="preserve"> εσωτερικό επίπεδο</w:t>
      </w:r>
      <w:r>
        <w:rPr>
          <w:rFonts w:eastAsia="Times New Roman" w:cs="Times New Roman"/>
          <w:szCs w:val="24"/>
        </w:rPr>
        <w:t>,</w:t>
      </w:r>
      <w:r w:rsidRPr="003B1AEC">
        <w:rPr>
          <w:rFonts w:eastAsia="Times New Roman" w:cs="Times New Roman"/>
          <w:szCs w:val="24"/>
        </w:rPr>
        <w:t xml:space="preserve"> σ</w:t>
      </w:r>
      <w:r>
        <w:rPr>
          <w:rFonts w:eastAsia="Times New Roman" w:cs="Times New Roman"/>
          <w:szCs w:val="24"/>
        </w:rPr>
        <w:t>ε</w:t>
      </w:r>
      <w:r w:rsidRPr="003B1AEC">
        <w:rPr>
          <w:rFonts w:eastAsia="Times New Roman" w:cs="Times New Roman"/>
          <w:szCs w:val="24"/>
        </w:rPr>
        <w:t xml:space="preserve"> επίπεδο </w:t>
      </w:r>
      <w:r>
        <w:rPr>
          <w:rFonts w:eastAsia="Times New Roman" w:cs="Times New Roman"/>
          <w:szCs w:val="24"/>
        </w:rPr>
        <w:t>κράτους και δ</w:t>
      </w:r>
      <w:r w:rsidRPr="003B1AEC">
        <w:rPr>
          <w:rFonts w:eastAsia="Times New Roman" w:cs="Times New Roman"/>
          <w:szCs w:val="24"/>
        </w:rPr>
        <w:t xml:space="preserve">ημόσιας </w:t>
      </w:r>
      <w:r>
        <w:rPr>
          <w:rFonts w:eastAsia="Times New Roman" w:cs="Times New Roman"/>
          <w:szCs w:val="24"/>
        </w:rPr>
        <w:t>δ</w:t>
      </w:r>
      <w:r w:rsidRPr="003B1AEC">
        <w:rPr>
          <w:rFonts w:eastAsia="Times New Roman" w:cs="Times New Roman"/>
          <w:szCs w:val="24"/>
        </w:rPr>
        <w:t>ιοίκησης και σε πολλά άλλα επίπεδα</w:t>
      </w:r>
      <w:r>
        <w:rPr>
          <w:rFonts w:eastAsia="Times New Roman" w:cs="Times New Roman"/>
          <w:szCs w:val="24"/>
        </w:rPr>
        <w:t xml:space="preserve">, </w:t>
      </w:r>
      <w:r w:rsidRPr="003B1AEC">
        <w:rPr>
          <w:rFonts w:eastAsia="Times New Roman" w:cs="Times New Roman"/>
          <w:szCs w:val="24"/>
        </w:rPr>
        <w:t>είναι αδύνατο να επιστρατεύσει αντίλογο</w:t>
      </w:r>
      <w:r>
        <w:rPr>
          <w:rFonts w:eastAsia="Times New Roman" w:cs="Times New Roman"/>
          <w:szCs w:val="24"/>
        </w:rPr>
        <w:t>,</w:t>
      </w:r>
      <w:r w:rsidRPr="003B1AEC">
        <w:rPr>
          <w:rFonts w:eastAsia="Times New Roman" w:cs="Times New Roman"/>
          <w:szCs w:val="24"/>
        </w:rPr>
        <w:t xml:space="preserve"> παρά μόνο καταστροφολογία και μηδενισμό κάθε </w:t>
      </w:r>
      <w:r>
        <w:rPr>
          <w:rFonts w:eastAsia="Times New Roman" w:cs="Times New Roman"/>
          <w:szCs w:val="24"/>
        </w:rPr>
        <w:t>θ</w:t>
      </w:r>
      <w:r w:rsidRPr="003B1AEC">
        <w:rPr>
          <w:rFonts w:eastAsia="Times New Roman" w:cs="Times New Roman"/>
          <w:szCs w:val="24"/>
        </w:rPr>
        <w:t xml:space="preserve">ετικού μέτρου και κάθε </w:t>
      </w:r>
      <w:r>
        <w:rPr>
          <w:rFonts w:eastAsia="Times New Roman" w:cs="Times New Roman"/>
          <w:szCs w:val="24"/>
        </w:rPr>
        <w:t>θ</w:t>
      </w:r>
      <w:r w:rsidRPr="003B1AEC">
        <w:rPr>
          <w:rFonts w:eastAsia="Times New Roman" w:cs="Times New Roman"/>
          <w:szCs w:val="24"/>
        </w:rPr>
        <w:t>ετικής προσφοράς</w:t>
      </w:r>
      <w:r>
        <w:rPr>
          <w:rFonts w:eastAsia="Times New Roman" w:cs="Times New Roman"/>
          <w:szCs w:val="24"/>
        </w:rPr>
        <w:t>.</w:t>
      </w:r>
    </w:p>
    <w:p w14:paraId="2967180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Ή</w:t>
      </w:r>
      <w:r w:rsidRPr="003B1AEC">
        <w:rPr>
          <w:rFonts w:eastAsia="Times New Roman" w:cs="Times New Roman"/>
          <w:szCs w:val="24"/>
        </w:rPr>
        <w:t>ρθ</w:t>
      </w:r>
      <w:r>
        <w:rPr>
          <w:rFonts w:eastAsia="Times New Roman" w:cs="Times New Roman"/>
          <w:szCs w:val="24"/>
        </w:rPr>
        <w:t>αν</w:t>
      </w:r>
      <w:r w:rsidRPr="003B1AEC">
        <w:rPr>
          <w:rFonts w:eastAsia="Times New Roman" w:cs="Times New Roman"/>
          <w:szCs w:val="24"/>
        </w:rPr>
        <w:t xml:space="preserve"> εδώ ο </w:t>
      </w:r>
      <w:r>
        <w:rPr>
          <w:rFonts w:eastAsia="Times New Roman" w:cs="Times New Roman"/>
          <w:szCs w:val="24"/>
        </w:rPr>
        <w:t>Κ</w:t>
      </w:r>
      <w:r w:rsidRPr="003B1AEC">
        <w:rPr>
          <w:rFonts w:eastAsia="Times New Roman" w:cs="Times New Roman"/>
          <w:szCs w:val="24"/>
        </w:rPr>
        <w:t xml:space="preserve">οινοβουλευτικός </w:t>
      </w:r>
      <w:r>
        <w:rPr>
          <w:rFonts w:eastAsia="Times New Roman" w:cs="Times New Roman"/>
          <w:szCs w:val="24"/>
        </w:rPr>
        <w:t>της Ε</w:t>
      </w:r>
      <w:r w:rsidRPr="003B1AEC">
        <w:rPr>
          <w:rFonts w:eastAsia="Times New Roman" w:cs="Times New Roman"/>
          <w:szCs w:val="24"/>
        </w:rPr>
        <w:t>κπρόσωπος</w:t>
      </w:r>
      <w:r>
        <w:rPr>
          <w:rFonts w:eastAsia="Times New Roman" w:cs="Times New Roman"/>
          <w:szCs w:val="24"/>
        </w:rPr>
        <w:t>,</w:t>
      </w:r>
      <w:r w:rsidRPr="003B1AEC">
        <w:rPr>
          <w:rFonts w:eastAsia="Times New Roman" w:cs="Times New Roman"/>
          <w:szCs w:val="24"/>
        </w:rPr>
        <w:t xml:space="preserve"> ο </w:t>
      </w:r>
      <w:r>
        <w:rPr>
          <w:rFonts w:eastAsia="Times New Roman" w:cs="Times New Roman"/>
          <w:szCs w:val="24"/>
        </w:rPr>
        <w:t xml:space="preserve">κ. </w:t>
      </w:r>
      <w:r w:rsidRPr="003B1AEC">
        <w:rPr>
          <w:rFonts w:eastAsia="Times New Roman" w:cs="Times New Roman"/>
          <w:szCs w:val="24"/>
        </w:rPr>
        <w:t>Κεφαλογιάννης</w:t>
      </w:r>
      <w:r>
        <w:rPr>
          <w:rFonts w:eastAsia="Times New Roman" w:cs="Times New Roman"/>
          <w:szCs w:val="24"/>
        </w:rPr>
        <w:t>,</w:t>
      </w:r>
      <w:r w:rsidRPr="003B1AEC">
        <w:rPr>
          <w:rFonts w:eastAsia="Times New Roman" w:cs="Times New Roman"/>
          <w:szCs w:val="24"/>
        </w:rPr>
        <w:t xml:space="preserve"> και άλλοι </w:t>
      </w:r>
      <w:r>
        <w:rPr>
          <w:rFonts w:eastAsia="Times New Roman" w:cs="Times New Roman"/>
          <w:szCs w:val="24"/>
        </w:rPr>
        <w:t>Β</w:t>
      </w:r>
      <w:r w:rsidRPr="003B1AEC">
        <w:rPr>
          <w:rFonts w:eastAsia="Times New Roman" w:cs="Times New Roman"/>
          <w:szCs w:val="24"/>
        </w:rPr>
        <w:t>ουλευτές</w:t>
      </w:r>
      <w:r>
        <w:rPr>
          <w:rFonts w:eastAsia="Times New Roman" w:cs="Times New Roman"/>
          <w:szCs w:val="24"/>
        </w:rPr>
        <w:t>,</w:t>
      </w:r>
      <w:r w:rsidRPr="003B1AEC">
        <w:rPr>
          <w:rFonts w:eastAsia="Times New Roman" w:cs="Times New Roman"/>
          <w:szCs w:val="24"/>
        </w:rPr>
        <w:t xml:space="preserve"> και αντέταξαν ότι </w:t>
      </w:r>
      <w:r>
        <w:rPr>
          <w:rFonts w:eastAsia="Times New Roman" w:cs="Times New Roman"/>
          <w:szCs w:val="24"/>
        </w:rPr>
        <w:t>α</w:t>
      </w:r>
      <w:r w:rsidRPr="003B1AEC">
        <w:rPr>
          <w:rFonts w:eastAsia="Times New Roman" w:cs="Times New Roman"/>
          <w:szCs w:val="24"/>
        </w:rPr>
        <w:t>υτές είναι οι επιμέρους ρυθμίσεις</w:t>
      </w:r>
      <w:r>
        <w:rPr>
          <w:rFonts w:eastAsia="Times New Roman" w:cs="Times New Roman"/>
          <w:szCs w:val="24"/>
        </w:rPr>
        <w:t>, ότι λείπει</w:t>
      </w:r>
      <w:r w:rsidRPr="003B1AEC">
        <w:rPr>
          <w:rFonts w:eastAsia="Times New Roman" w:cs="Times New Roman"/>
          <w:szCs w:val="24"/>
        </w:rPr>
        <w:t xml:space="preserve"> το συνολικό σχέδιο</w:t>
      </w:r>
      <w:r>
        <w:rPr>
          <w:rFonts w:eastAsia="Times New Roman" w:cs="Times New Roman"/>
          <w:szCs w:val="24"/>
        </w:rPr>
        <w:t>. Ε</w:t>
      </w:r>
      <w:r w:rsidRPr="003B1AEC">
        <w:rPr>
          <w:rFonts w:eastAsia="Times New Roman" w:cs="Times New Roman"/>
          <w:szCs w:val="24"/>
        </w:rPr>
        <w:t xml:space="preserve">ίμαι βέβαιος ότι ο </w:t>
      </w:r>
      <w:r>
        <w:rPr>
          <w:rFonts w:eastAsia="Times New Roman" w:cs="Times New Roman"/>
          <w:szCs w:val="24"/>
        </w:rPr>
        <w:t>Υ</w:t>
      </w:r>
      <w:r w:rsidRPr="003B1AEC">
        <w:rPr>
          <w:rFonts w:eastAsia="Times New Roman" w:cs="Times New Roman"/>
          <w:szCs w:val="24"/>
        </w:rPr>
        <w:t xml:space="preserve">πουργός έχει να μας πει και </w:t>
      </w:r>
      <w:r>
        <w:rPr>
          <w:rFonts w:eastAsia="Times New Roman" w:cs="Times New Roman"/>
          <w:szCs w:val="24"/>
        </w:rPr>
        <w:t>επ’ αυτού πάρα πολλά.</w:t>
      </w:r>
    </w:p>
    <w:p w14:paraId="2967180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Όμως πού</w:t>
      </w:r>
      <w:r w:rsidRPr="003B1AEC">
        <w:rPr>
          <w:rFonts w:eastAsia="Times New Roman" w:cs="Times New Roman"/>
          <w:szCs w:val="24"/>
        </w:rPr>
        <w:t xml:space="preserve"> στάθηκε η αντιπολιτευτική καταστροφολογία της Νέας Δημοκρατίας</w:t>
      </w:r>
      <w:r>
        <w:rPr>
          <w:rFonts w:eastAsia="Times New Roman" w:cs="Times New Roman"/>
          <w:szCs w:val="24"/>
        </w:rPr>
        <w:t>;</w:t>
      </w:r>
      <w:r w:rsidRPr="003B1AEC">
        <w:rPr>
          <w:rFonts w:eastAsia="Times New Roman" w:cs="Times New Roman"/>
          <w:szCs w:val="24"/>
        </w:rPr>
        <w:t xml:space="preserve"> </w:t>
      </w:r>
      <w:r>
        <w:rPr>
          <w:rFonts w:eastAsia="Times New Roman" w:cs="Times New Roman"/>
          <w:szCs w:val="24"/>
        </w:rPr>
        <w:t>Σ</w:t>
      </w:r>
      <w:r w:rsidRPr="003B1AEC">
        <w:rPr>
          <w:rFonts w:eastAsia="Times New Roman" w:cs="Times New Roman"/>
          <w:szCs w:val="24"/>
        </w:rPr>
        <w:t>το άρθρο 15</w:t>
      </w:r>
      <w:r>
        <w:rPr>
          <w:rFonts w:eastAsia="Times New Roman" w:cs="Times New Roman"/>
          <w:szCs w:val="24"/>
        </w:rPr>
        <w:t>,</w:t>
      </w:r>
      <w:r w:rsidRPr="003B1AEC">
        <w:rPr>
          <w:rFonts w:eastAsia="Times New Roman" w:cs="Times New Roman"/>
          <w:szCs w:val="24"/>
        </w:rPr>
        <w:t xml:space="preserve"> στο </w:t>
      </w:r>
      <w:r>
        <w:rPr>
          <w:rFonts w:eastAsia="Times New Roman" w:cs="Times New Roman"/>
          <w:szCs w:val="24"/>
        </w:rPr>
        <w:t>Γ</w:t>
      </w:r>
      <w:r w:rsidRPr="003B1AEC">
        <w:rPr>
          <w:rFonts w:eastAsia="Times New Roman" w:cs="Times New Roman"/>
          <w:szCs w:val="24"/>
        </w:rPr>
        <w:t xml:space="preserve">ραφείο Νομικής </w:t>
      </w:r>
      <w:r>
        <w:rPr>
          <w:rFonts w:eastAsia="Times New Roman" w:cs="Times New Roman"/>
          <w:szCs w:val="24"/>
        </w:rPr>
        <w:t>Π</w:t>
      </w:r>
      <w:r w:rsidRPr="003B1AEC">
        <w:rPr>
          <w:rFonts w:eastAsia="Times New Roman" w:cs="Times New Roman"/>
          <w:szCs w:val="24"/>
        </w:rPr>
        <w:t xml:space="preserve">ροστασίας </w:t>
      </w:r>
      <w:r>
        <w:rPr>
          <w:rFonts w:eastAsia="Times New Roman" w:cs="Times New Roman"/>
          <w:szCs w:val="24"/>
        </w:rPr>
        <w:t>Σ</w:t>
      </w:r>
      <w:r w:rsidRPr="003B1AEC">
        <w:rPr>
          <w:rFonts w:eastAsia="Times New Roman" w:cs="Times New Roman"/>
          <w:szCs w:val="24"/>
        </w:rPr>
        <w:t>τελεχών</w:t>
      </w:r>
      <w:r>
        <w:rPr>
          <w:rFonts w:eastAsia="Times New Roman" w:cs="Times New Roman"/>
          <w:szCs w:val="24"/>
        </w:rPr>
        <w:t>. Α</w:t>
      </w:r>
      <w:r w:rsidRPr="003B1AEC">
        <w:rPr>
          <w:rFonts w:eastAsia="Times New Roman" w:cs="Times New Roman"/>
          <w:szCs w:val="24"/>
        </w:rPr>
        <w:t>πάντησε ήδη και ο κ</w:t>
      </w:r>
      <w:r>
        <w:rPr>
          <w:rFonts w:eastAsia="Times New Roman" w:cs="Times New Roman"/>
          <w:szCs w:val="24"/>
        </w:rPr>
        <w:t>.</w:t>
      </w:r>
      <w:r w:rsidRPr="003B1AEC">
        <w:rPr>
          <w:rFonts w:eastAsia="Times New Roman" w:cs="Times New Roman"/>
          <w:szCs w:val="24"/>
        </w:rPr>
        <w:t xml:space="preserve"> Ρήγας</w:t>
      </w:r>
      <w:r>
        <w:rPr>
          <w:rFonts w:eastAsia="Times New Roman" w:cs="Times New Roman"/>
          <w:szCs w:val="24"/>
        </w:rPr>
        <w:t>, ο Α</w:t>
      </w:r>
      <w:r w:rsidRPr="003B1AEC">
        <w:rPr>
          <w:rFonts w:eastAsia="Times New Roman" w:cs="Times New Roman"/>
          <w:szCs w:val="24"/>
        </w:rPr>
        <w:t xml:space="preserve">ναπληρωτής </w:t>
      </w:r>
      <w:r>
        <w:rPr>
          <w:rFonts w:eastAsia="Times New Roman" w:cs="Times New Roman"/>
          <w:szCs w:val="24"/>
        </w:rPr>
        <w:t>Υ</w:t>
      </w:r>
      <w:r w:rsidRPr="003B1AEC">
        <w:rPr>
          <w:rFonts w:eastAsia="Times New Roman" w:cs="Times New Roman"/>
          <w:szCs w:val="24"/>
        </w:rPr>
        <w:t>πουργός</w:t>
      </w:r>
      <w:r>
        <w:rPr>
          <w:rFonts w:eastAsia="Times New Roman" w:cs="Times New Roman"/>
          <w:szCs w:val="24"/>
        </w:rPr>
        <w:t>,</w:t>
      </w:r>
      <w:r w:rsidRPr="003B1AEC">
        <w:rPr>
          <w:rFonts w:eastAsia="Times New Roman" w:cs="Times New Roman"/>
          <w:szCs w:val="24"/>
        </w:rPr>
        <w:t xml:space="preserve"> άλλα εξειδικευμένα ο </w:t>
      </w:r>
      <w:r>
        <w:rPr>
          <w:rFonts w:eastAsia="Times New Roman" w:cs="Times New Roman"/>
          <w:szCs w:val="24"/>
        </w:rPr>
        <w:t>Υ</w:t>
      </w:r>
      <w:r w:rsidRPr="003B1AEC">
        <w:rPr>
          <w:rFonts w:eastAsia="Times New Roman" w:cs="Times New Roman"/>
          <w:szCs w:val="24"/>
        </w:rPr>
        <w:t>πουργός Άμυνας</w:t>
      </w:r>
      <w:r>
        <w:rPr>
          <w:rFonts w:eastAsia="Times New Roman" w:cs="Times New Roman"/>
          <w:szCs w:val="24"/>
        </w:rPr>
        <w:t xml:space="preserve"> </w:t>
      </w:r>
      <w:r w:rsidRPr="003B1AEC">
        <w:rPr>
          <w:rFonts w:eastAsia="Times New Roman" w:cs="Times New Roman"/>
          <w:szCs w:val="24"/>
        </w:rPr>
        <w:t>κ</w:t>
      </w:r>
      <w:r>
        <w:rPr>
          <w:rFonts w:eastAsia="Times New Roman" w:cs="Times New Roman"/>
          <w:szCs w:val="24"/>
        </w:rPr>
        <w:t>.</w:t>
      </w:r>
      <w:r w:rsidRPr="003B1AEC">
        <w:rPr>
          <w:rFonts w:eastAsia="Times New Roman" w:cs="Times New Roman"/>
          <w:szCs w:val="24"/>
        </w:rPr>
        <w:t xml:space="preserve"> Αποστολάκης</w:t>
      </w:r>
      <w:r>
        <w:rPr>
          <w:rFonts w:eastAsia="Times New Roman" w:cs="Times New Roman"/>
          <w:szCs w:val="24"/>
        </w:rPr>
        <w:t>,</w:t>
      </w:r>
      <w:r w:rsidRPr="003B1AEC">
        <w:rPr>
          <w:rFonts w:eastAsia="Times New Roman" w:cs="Times New Roman"/>
          <w:szCs w:val="24"/>
        </w:rPr>
        <w:t xml:space="preserve"> με ένα</w:t>
      </w:r>
      <w:r>
        <w:rPr>
          <w:rFonts w:eastAsia="Times New Roman" w:cs="Times New Roman"/>
          <w:szCs w:val="24"/>
        </w:rPr>
        <w:t>ν τρόπο απολύτως απο</w:t>
      </w:r>
      <w:r w:rsidRPr="003B1AEC">
        <w:rPr>
          <w:rFonts w:eastAsia="Times New Roman" w:cs="Times New Roman"/>
          <w:szCs w:val="24"/>
        </w:rPr>
        <w:t>στομ</w:t>
      </w:r>
      <w:r>
        <w:rPr>
          <w:rFonts w:eastAsia="Times New Roman" w:cs="Times New Roman"/>
          <w:szCs w:val="24"/>
        </w:rPr>
        <w:t>ω</w:t>
      </w:r>
      <w:r w:rsidRPr="003B1AEC">
        <w:rPr>
          <w:rFonts w:eastAsia="Times New Roman" w:cs="Times New Roman"/>
          <w:szCs w:val="24"/>
        </w:rPr>
        <w:t xml:space="preserve">τικό </w:t>
      </w:r>
      <w:r w:rsidRPr="003B1AEC">
        <w:rPr>
          <w:rFonts w:eastAsia="Times New Roman" w:cs="Times New Roman"/>
          <w:szCs w:val="24"/>
        </w:rPr>
        <w:lastRenderedPageBreak/>
        <w:t xml:space="preserve">για όλους αυτούς που στο </w:t>
      </w:r>
      <w:r>
        <w:rPr>
          <w:rFonts w:eastAsia="Times New Roman" w:cs="Times New Roman"/>
          <w:szCs w:val="24"/>
        </w:rPr>
        <w:t>Γ</w:t>
      </w:r>
      <w:r w:rsidRPr="003B1AEC">
        <w:rPr>
          <w:rFonts w:eastAsia="Times New Roman" w:cs="Times New Roman"/>
          <w:szCs w:val="24"/>
        </w:rPr>
        <w:t xml:space="preserve">ραφείο Νομικής </w:t>
      </w:r>
      <w:r>
        <w:rPr>
          <w:rFonts w:eastAsia="Times New Roman" w:cs="Times New Roman"/>
          <w:szCs w:val="24"/>
        </w:rPr>
        <w:t>Π</w:t>
      </w:r>
      <w:r w:rsidRPr="003B1AEC">
        <w:rPr>
          <w:rFonts w:eastAsia="Times New Roman" w:cs="Times New Roman"/>
          <w:szCs w:val="24"/>
        </w:rPr>
        <w:t xml:space="preserve">ροστασίας </w:t>
      </w:r>
      <w:r>
        <w:rPr>
          <w:rFonts w:eastAsia="Times New Roman" w:cs="Times New Roman"/>
          <w:szCs w:val="24"/>
        </w:rPr>
        <w:t>Σ</w:t>
      </w:r>
      <w:r w:rsidRPr="003B1AEC">
        <w:rPr>
          <w:rFonts w:eastAsia="Times New Roman" w:cs="Times New Roman"/>
          <w:szCs w:val="24"/>
        </w:rPr>
        <w:t>τελεχών ανακαλύπτουν</w:t>
      </w:r>
      <w:r>
        <w:rPr>
          <w:rFonts w:eastAsia="Times New Roman" w:cs="Times New Roman"/>
          <w:szCs w:val="24"/>
        </w:rPr>
        <w:t>,</w:t>
      </w:r>
      <w:r w:rsidRPr="003B1AEC">
        <w:rPr>
          <w:rFonts w:eastAsia="Times New Roman" w:cs="Times New Roman"/>
          <w:szCs w:val="24"/>
        </w:rPr>
        <w:t xml:space="preserve"> δήθεν</w:t>
      </w:r>
      <w:r>
        <w:rPr>
          <w:rFonts w:eastAsia="Times New Roman" w:cs="Times New Roman"/>
          <w:szCs w:val="24"/>
        </w:rPr>
        <w:t>,</w:t>
      </w:r>
      <w:r w:rsidRPr="003B1AEC">
        <w:rPr>
          <w:rFonts w:eastAsia="Times New Roman" w:cs="Times New Roman"/>
          <w:szCs w:val="24"/>
        </w:rPr>
        <w:t xml:space="preserve"> την </w:t>
      </w:r>
      <w:r>
        <w:rPr>
          <w:rFonts w:eastAsia="Times New Roman" w:cs="Times New Roman"/>
          <w:szCs w:val="24"/>
        </w:rPr>
        <w:t>υπονόμευση</w:t>
      </w:r>
      <w:r w:rsidRPr="003B1AEC">
        <w:rPr>
          <w:rFonts w:eastAsia="Times New Roman" w:cs="Times New Roman"/>
          <w:szCs w:val="24"/>
        </w:rPr>
        <w:t xml:space="preserve"> της ιεραρχίας και του αξιόμαχου</w:t>
      </w:r>
      <w:r>
        <w:rPr>
          <w:rFonts w:eastAsia="Times New Roman" w:cs="Times New Roman"/>
          <w:szCs w:val="24"/>
        </w:rPr>
        <w:t xml:space="preserve"> </w:t>
      </w:r>
      <w:r w:rsidRPr="003B1AEC">
        <w:rPr>
          <w:rFonts w:eastAsia="Times New Roman" w:cs="Times New Roman"/>
          <w:szCs w:val="24"/>
        </w:rPr>
        <w:t>του στρατεύματος</w:t>
      </w:r>
      <w:r>
        <w:rPr>
          <w:rFonts w:eastAsia="Times New Roman" w:cs="Times New Roman"/>
          <w:szCs w:val="24"/>
        </w:rPr>
        <w:t>.</w:t>
      </w:r>
    </w:p>
    <w:p w14:paraId="2967180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w:t>
      </w:r>
      <w:r w:rsidRPr="003B1AEC">
        <w:rPr>
          <w:rFonts w:eastAsia="Times New Roman" w:cs="Times New Roman"/>
          <w:szCs w:val="24"/>
        </w:rPr>
        <w:t>υρίες και κύριοι συνάδελφοι</w:t>
      </w:r>
      <w:r>
        <w:rPr>
          <w:rFonts w:eastAsia="Times New Roman" w:cs="Times New Roman"/>
          <w:szCs w:val="24"/>
        </w:rPr>
        <w:t>,</w:t>
      </w:r>
      <w:r w:rsidRPr="003B1AEC">
        <w:rPr>
          <w:rFonts w:eastAsia="Times New Roman" w:cs="Times New Roman"/>
          <w:szCs w:val="24"/>
        </w:rPr>
        <w:t xml:space="preserve"> ας σοβαρευτούμε</w:t>
      </w:r>
      <w:r>
        <w:rPr>
          <w:rFonts w:eastAsia="Times New Roman" w:cs="Times New Roman"/>
          <w:szCs w:val="24"/>
        </w:rPr>
        <w:t>. Α</w:t>
      </w:r>
      <w:r w:rsidRPr="003B1AEC">
        <w:rPr>
          <w:rFonts w:eastAsia="Times New Roman" w:cs="Times New Roman"/>
          <w:szCs w:val="24"/>
        </w:rPr>
        <w:t xml:space="preserve">υτά τα πράγματα δεν αποτυπώνουν απλώς </w:t>
      </w:r>
      <w:r>
        <w:rPr>
          <w:rFonts w:eastAsia="Times New Roman" w:cs="Times New Roman"/>
          <w:szCs w:val="24"/>
        </w:rPr>
        <w:t>έναν πολιτικό</w:t>
      </w:r>
      <w:r w:rsidRPr="003B1AEC">
        <w:rPr>
          <w:rFonts w:eastAsia="Times New Roman" w:cs="Times New Roman"/>
          <w:szCs w:val="24"/>
        </w:rPr>
        <w:t xml:space="preserve"> συντηρητισμό</w:t>
      </w:r>
      <w:r>
        <w:rPr>
          <w:rFonts w:eastAsia="Times New Roman" w:cs="Times New Roman"/>
          <w:szCs w:val="24"/>
        </w:rPr>
        <w:t>. Α</w:t>
      </w:r>
      <w:r w:rsidRPr="003B1AEC">
        <w:rPr>
          <w:rFonts w:eastAsia="Times New Roman" w:cs="Times New Roman"/>
          <w:szCs w:val="24"/>
        </w:rPr>
        <w:t>ποτυπώνουν μ</w:t>
      </w:r>
      <w:r>
        <w:rPr>
          <w:rFonts w:eastAsia="Times New Roman" w:cs="Times New Roman"/>
          <w:szCs w:val="24"/>
        </w:rPr>
        <w:t>ι</w:t>
      </w:r>
      <w:r w:rsidRPr="003B1AEC">
        <w:rPr>
          <w:rFonts w:eastAsia="Times New Roman" w:cs="Times New Roman"/>
          <w:szCs w:val="24"/>
        </w:rPr>
        <w:t>α πολιτική προσέγγιση που παραπέμπει στη λίθινη εποχή</w:t>
      </w:r>
      <w:r>
        <w:rPr>
          <w:rFonts w:eastAsia="Times New Roman" w:cs="Times New Roman"/>
          <w:szCs w:val="24"/>
        </w:rPr>
        <w:t>. Ε</w:t>
      </w:r>
      <w:r w:rsidRPr="003B1AEC">
        <w:rPr>
          <w:rFonts w:eastAsia="Times New Roman" w:cs="Times New Roman"/>
          <w:szCs w:val="24"/>
        </w:rPr>
        <w:t xml:space="preserve">ίναι δυνατόν ο όρκος </w:t>
      </w:r>
      <w:r>
        <w:rPr>
          <w:rFonts w:eastAsia="Times New Roman" w:cs="Times New Roman"/>
          <w:szCs w:val="24"/>
        </w:rPr>
        <w:t>υπακοής π</w:t>
      </w:r>
      <w:r w:rsidRPr="003B1AEC">
        <w:rPr>
          <w:rFonts w:eastAsia="Times New Roman" w:cs="Times New Roman"/>
          <w:szCs w:val="24"/>
        </w:rPr>
        <w:t>ου όντ</w:t>
      </w:r>
      <w:r>
        <w:rPr>
          <w:rFonts w:eastAsia="Times New Roman" w:cs="Times New Roman"/>
          <w:szCs w:val="24"/>
        </w:rPr>
        <w:t>ω</w:t>
      </w:r>
      <w:r w:rsidRPr="003B1AEC">
        <w:rPr>
          <w:rFonts w:eastAsia="Times New Roman" w:cs="Times New Roman"/>
          <w:szCs w:val="24"/>
        </w:rPr>
        <w:t>ς δίνουν τα στελέχη των Ενόπλων Δυνάμεων</w:t>
      </w:r>
      <w:r>
        <w:rPr>
          <w:rFonts w:eastAsia="Times New Roman" w:cs="Times New Roman"/>
          <w:szCs w:val="24"/>
        </w:rPr>
        <w:t xml:space="preserve"> </w:t>
      </w:r>
      <w:r w:rsidRPr="003B1AEC">
        <w:rPr>
          <w:rFonts w:eastAsia="Times New Roman" w:cs="Times New Roman"/>
          <w:szCs w:val="24"/>
        </w:rPr>
        <w:t>στους ανώτερους</w:t>
      </w:r>
      <w:r>
        <w:rPr>
          <w:rFonts w:eastAsia="Times New Roman" w:cs="Times New Roman"/>
          <w:szCs w:val="24"/>
        </w:rPr>
        <w:t>,</w:t>
      </w:r>
      <w:r w:rsidRPr="003B1AEC">
        <w:rPr>
          <w:rFonts w:eastAsia="Times New Roman" w:cs="Times New Roman"/>
          <w:szCs w:val="24"/>
        </w:rPr>
        <w:t xml:space="preserve"> </w:t>
      </w:r>
      <w:r>
        <w:rPr>
          <w:rFonts w:eastAsia="Times New Roman" w:cs="Times New Roman"/>
          <w:szCs w:val="24"/>
        </w:rPr>
        <w:t>να</w:t>
      </w:r>
      <w:r w:rsidRPr="003B1AEC">
        <w:rPr>
          <w:rFonts w:eastAsia="Times New Roman" w:cs="Times New Roman"/>
          <w:szCs w:val="24"/>
        </w:rPr>
        <w:t xml:space="preserve"> σημαίνει αυθαιρεσία των ανωτέρων</w:t>
      </w:r>
      <w:r>
        <w:rPr>
          <w:rFonts w:eastAsia="Times New Roman" w:cs="Times New Roman"/>
          <w:szCs w:val="24"/>
        </w:rPr>
        <w:t>,</w:t>
      </w:r>
      <w:r w:rsidRPr="003B1AEC">
        <w:rPr>
          <w:rFonts w:eastAsia="Times New Roman" w:cs="Times New Roman"/>
          <w:szCs w:val="24"/>
        </w:rPr>
        <w:t xml:space="preserve"> να σημαίνει απουσία προστασίας της προσωπικότητας</w:t>
      </w:r>
      <w:r>
        <w:rPr>
          <w:rFonts w:eastAsia="Times New Roman" w:cs="Times New Roman"/>
          <w:szCs w:val="24"/>
        </w:rPr>
        <w:t>,</w:t>
      </w:r>
      <w:r w:rsidRPr="003B1AEC">
        <w:rPr>
          <w:rFonts w:eastAsia="Times New Roman" w:cs="Times New Roman"/>
          <w:szCs w:val="24"/>
        </w:rPr>
        <w:t xml:space="preserve"> της αξιοπρέπειας</w:t>
      </w:r>
      <w:r>
        <w:rPr>
          <w:rFonts w:eastAsia="Times New Roman" w:cs="Times New Roman"/>
          <w:szCs w:val="24"/>
        </w:rPr>
        <w:t>,</w:t>
      </w:r>
      <w:r w:rsidRPr="003B1AEC">
        <w:rPr>
          <w:rFonts w:eastAsia="Times New Roman" w:cs="Times New Roman"/>
          <w:szCs w:val="24"/>
        </w:rPr>
        <w:t xml:space="preserve"> της νομιμότητας</w:t>
      </w:r>
      <w:r>
        <w:rPr>
          <w:rFonts w:eastAsia="Times New Roman" w:cs="Times New Roman"/>
          <w:szCs w:val="24"/>
        </w:rPr>
        <w:t>,</w:t>
      </w:r>
      <w:r w:rsidRPr="003B1AEC">
        <w:rPr>
          <w:rFonts w:eastAsia="Times New Roman" w:cs="Times New Roman"/>
          <w:szCs w:val="24"/>
        </w:rPr>
        <w:t xml:space="preserve"> οποιο</w:t>
      </w:r>
      <w:r>
        <w:rPr>
          <w:rFonts w:eastAsia="Times New Roman" w:cs="Times New Roman"/>
          <w:szCs w:val="24"/>
        </w:rPr>
        <w:t>υ</w:t>
      </w:r>
      <w:r w:rsidRPr="003B1AEC">
        <w:rPr>
          <w:rFonts w:eastAsia="Times New Roman" w:cs="Times New Roman"/>
          <w:szCs w:val="24"/>
        </w:rPr>
        <w:t xml:space="preserve">δήποτε </w:t>
      </w:r>
      <w:r>
        <w:rPr>
          <w:rFonts w:eastAsia="Times New Roman" w:cs="Times New Roman"/>
          <w:szCs w:val="24"/>
        </w:rPr>
        <w:t>στελέχους; Α</w:t>
      </w:r>
      <w:r w:rsidRPr="003B1AEC">
        <w:rPr>
          <w:rFonts w:eastAsia="Times New Roman" w:cs="Times New Roman"/>
          <w:szCs w:val="24"/>
        </w:rPr>
        <w:t xml:space="preserve">υτό δεν το θέλει ούτε ο στρατηγός ούτε ο </w:t>
      </w:r>
      <w:r>
        <w:rPr>
          <w:rFonts w:eastAsia="Times New Roman" w:cs="Times New Roman"/>
          <w:szCs w:val="24"/>
        </w:rPr>
        <w:t xml:space="preserve">φαντάρος. Το σύνολο </w:t>
      </w:r>
      <w:r w:rsidRPr="003B1AEC">
        <w:rPr>
          <w:rFonts w:eastAsia="Times New Roman" w:cs="Times New Roman"/>
          <w:szCs w:val="24"/>
        </w:rPr>
        <w:t>των Ενόπλων Δυνάμεων συγκροτείται από τη σύνθεση</w:t>
      </w:r>
      <w:r>
        <w:rPr>
          <w:rFonts w:eastAsia="Times New Roman" w:cs="Times New Roman"/>
          <w:szCs w:val="24"/>
        </w:rPr>
        <w:t xml:space="preserve"> της λειτουργίας όλων αυτών</w:t>
      </w:r>
      <w:r w:rsidRPr="003B1AEC">
        <w:rPr>
          <w:rFonts w:eastAsia="Times New Roman" w:cs="Times New Roman"/>
          <w:szCs w:val="24"/>
        </w:rPr>
        <w:t xml:space="preserve"> των στελεχών</w:t>
      </w:r>
      <w:r>
        <w:rPr>
          <w:rFonts w:eastAsia="Times New Roman" w:cs="Times New Roman"/>
          <w:szCs w:val="24"/>
        </w:rPr>
        <w:t>,</w:t>
      </w:r>
      <w:r w:rsidRPr="003B1AEC">
        <w:rPr>
          <w:rFonts w:eastAsia="Times New Roman" w:cs="Times New Roman"/>
          <w:szCs w:val="24"/>
        </w:rPr>
        <w:t xml:space="preserve"> σε όλη τη διαβάθμισ</w:t>
      </w:r>
      <w:r>
        <w:rPr>
          <w:rFonts w:eastAsia="Times New Roman" w:cs="Times New Roman"/>
          <w:szCs w:val="24"/>
        </w:rPr>
        <w:t>ή</w:t>
      </w:r>
      <w:r w:rsidRPr="003B1AEC">
        <w:rPr>
          <w:rFonts w:eastAsia="Times New Roman" w:cs="Times New Roman"/>
          <w:szCs w:val="24"/>
        </w:rPr>
        <w:t xml:space="preserve"> </w:t>
      </w:r>
      <w:r>
        <w:rPr>
          <w:rFonts w:eastAsia="Times New Roman" w:cs="Times New Roman"/>
          <w:szCs w:val="24"/>
        </w:rPr>
        <w:t>τους,</w:t>
      </w:r>
      <w:r w:rsidRPr="003B1AEC">
        <w:rPr>
          <w:rFonts w:eastAsia="Times New Roman" w:cs="Times New Roman"/>
          <w:szCs w:val="24"/>
        </w:rPr>
        <w:t xml:space="preserve"> ακριβώς </w:t>
      </w:r>
      <w:r>
        <w:rPr>
          <w:rFonts w:eastAsia="Times New Roman" w:cs="Times New Roman"/>
          <w:szCs w:val="24"/>
        </w:rPr>
        <w:t>γ</w:t>
      </w:r>
      <w:r w:rsidRPr="003B1AEC">
        <w:rPr>
          <w:rFonts w:eastAsia="Times New Roman" w:cs="Times New Roman"/>
          <w:szCs w:val="24"/>
        </w:rPr>
        <w:t>ιατί υπηρετούν τον κοινό στόχο</w:t>
      </w:r>
      <w:r>
        <w:rPr>
          <w:rFonts w:eastAsia="Times New Roman" w:cs="Times New Roman"/>
          <w:szCs w:val="24"/>
        </w:rPr>
        <w:t>. Α</w:t>
      </w:r>
      <w:r w:rsidRPr="003B1AEC">
        <w:rPr>
          <w:rFonts w:eastAsia="Times New Roman" w:cs="Times New Roman"/>
          <w:szCs w:val="24"/>
        </w:rPr>
        <w:t>υτό</w:t>
      </w:r>
      <w:r>
        <w:rPr>
          <w:rFonts w:eastAsia="Times New Roman" w:cs="Times New Roman"/>
          <w:szCs w:val="24"/>
        </w:rPr>
        <w:t xml:space="preserve"> ενώνει τον αρχι</w:t>
      </w:r>
      <w:r w:rsidRPr="003B1AEC">
        <w:rPr>
          <w:rFonts w:eastAsia="Times New Roman" w:cs="Times New Roman"/>
          <w:szCs w:val="24"/>
        </w:rPr>
        <w:t xml:space="preserve">στράτηγο </w:t>
      </w:r>
      <w:r>
        <w:rPr>
          <w:rFonts w:eastAsia="Times New Roman" w:cs="Times New Roman"/>
          <w:szCs w:val="24"/>
        </w:rPr>
        <w:t>με τον</w:t>
      </w:r>
      <w:r w:rsidRPr="003B1AEC">
        <w:rPr>
          <w:rFonts w:eastAsia="Times New Roman" w:cs="Times New Roman"/>
          <w:szCs w:val="24"/>
        </w:rPr>
        <w:t xml:space="preserve"> νεοσύλλεκτο φαντάρο</w:t>
      </w:r>
      <w:r>
        <w:rPr>
          <w:rFonts w:eastAsia="Times New Roman" w:cs="Times New Roman"/>
          <w:szCs w:val="24"/>
        </w:rPr>
        <w:t>. Και αυτή η ενότητα,</w:t>
      </w:r>
      <w:r w:rsidRPr="003B1AEC">
        <w:rPr>
          <w:rFonts w:eastAsia="Times New Roman" w:cs="Times New Roman"/>
          <w:szCs w:val="24"/>
        </w:rPr>
        <w:t xml:space="preserve"> πραγματικά</w:t>
      </w:r>
      <w:r>
        <w:rPr>
          <w:rFonts w:eastAsia="Times New Roman" w:cs="Times New Roman"/>
          <w:szCs w:val="24"/>
        </w:rPr>
        <w:t>,</w:t>
      </w:r>
      <w:r w:rsidRPr="003B1AEC">
        <w:rPr>
          <w:rFonts w:eastAsia="Times New Roman" w:cs="Times New Roman"/>
          <w:szCs w:val="24"/>
        </w:rPr>
        <w:t xml:space="preserve"> όταν </w:t>
      </w:r>
      <w:r>
        <w:rPr>
          <w:rFonts w:eastAsia="Times New Roman" w:cs="Times New Roman"/>
          <w:szCs w:val="24"/>
        </w:rPr>
        <w:t>υπάρχει, είναι απολύτως</w:t>
      </w:r>
      <w:r w:rsidRPr="003B1AEC">
        <w:rPr>
          <w:rFonts w:eastAsia="Times New Roman" w:cs="Times New Roman"/>
          <w:szCs w:val="24"/>
        </w:rPr>
        <w:t xml:space="preserve"> λειτουργική και δικαιώνει και την ιεραρχία και την πειθαρχία</w:t>
      </w:r>
      <w:r>
        <w:rPr>
          <w:rFonts w:eastAsia="Times New Roman" w:cs="Times New Roman"/>
          <w:szCs w:val="24"/>
        </w:rPr>
        <w:t>.</w:t>
      </w:r>
    </w:p>
    <w:p w14:paraId="2967181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Πώς εξασφαλίζεται αυτό; Θα </w:t>
      </w:r>
      <w:r w:rsidRPr="003B1AEC">
        <w:rPr>
          <w:rFonts w:eastAsia="Times New Roman" w:cs="Times New Roman"/>
          <w:szCs w:val="24"/>
        </w:rPr>
        <w:t>γυρίσουμε</w:t>
      </w:r>
      <w:r>
        <w:rPr>
          <w:rFonts w:eastAsia="Times New Roman" w:cs="Times New Roman"/>
          <w:szCs w:val="24"/>
        </w:rPr>
        <w:t>,</w:t>
      </w:r>
      <w:r w:rsidRPr="003B1AEC">
        <w:rPr>
          <w:rFonts w:eastAsia="Times New Roman" w:cs="Times New Roman"/>
          <w:szCs w:val="24"/>
        </w:rPr>
        <w:t xml:space="preserve"> δηλαδή</w:t>
      </w:r>
      <w:r>
        <w:rPr>
          <w:rFonts w:eastAsia="Times New Roman" w:cs="Times New Roman"/>
          <w:szCs w:val="24"/>
        </w:rPr>
        <w:t>, σ</w:t>
      </w:r>
      <w:r w:rsidRPr="003B1AEC">
        <w:rPr>
          <w:rFonts w:eastAsia="Times New Roman" w:cs="Times New Roman"/>
          <w:szCs w:val="24"/>
        </w:rPr>
        <w:t>τις περίφημες εποχές όπου χάριν της ενότητας</w:t>
      </w:r>
      <w:r>
        <w:rPr>
          <w:rFonts w:eastAsia="Times New Roman" w:cs="Times New Roman"/>
          <w:szCs w:val="24"/>
        </w:rPr>
        <w:t xml:space="preserve"> και της</w:t>
      </w:r>
      <w:r w:rsidRPr="003B1AEC">
        <w:rPr>
          <w:rFonts w:eastAsia="Times New Roman" w:cs="Times New Roman"/>
          <w:szCs w:val="24"/>
        </w:rPr>
        <w:t xml:space="preserve"> ιεραρχίας και το</w:t>
      </w:r>
      <w:r>
        <w:rPr>
          <w:rFonts w:eastAsia="Times New Roman" w:cs="Times New Roman"/>
          <w:szCs w:val="24"/>
        </w:rPr>
        <w:t>υ</w:t>
      </w:r>
      <w:r w:rsidRPr="003B1AEC">
        <w:rPr>
          <w:rFonts w:eastAsia="Times New Roman" w:cs="Times New Roman"/>
          <w:szCs w:val="24"/>
        </w:rPr>
        <w:t xml:space="preserve"> αξιόμαχο</w:t>
      </w:r>
      <w:r>
        <w:rPr>
          <w:rFonts w:eastAsia="Times New Roman" w:cs="Times New Roman"/>
          <w:szCs w:val="24"/>
        </w:rPr>
        <w:t>υ</w:t>
      </w:r>
      <w:r w:rsidRPr="003B1AEC">
        <w:rPr>
          <w:rFonts w:eastAsia="Times New Roman" w:cs="Times New Roman"/>
          <w:szCs w:val="24"/>
        </w:rPr>
        <w:t xml:space="preserve"> του στρατεύματος</w:t>
      </w:r>
      <w:r>
        <w:rPr>
          <w:rFonts w:eastAsia="Times New Roman" w:cs="Times New Roman"/>
          <w:szCs w:val="24"/>
        </w:rPr>
        <w:t xml:space="preserve"> α</w:t>
      </w:r>
      <w:r w:rsidRPr="003B1AEC">
        <w:rPr>
          <w:rFonts w:eastAsia="Times New Roman" w:cs="Times New Roman"/>
          <w:szCs w:val="24"/>
        </w:rPr>
        <w:t>κόμα και οι σύζυγοι των στρατιωτικών έπρεπε να επιλέγον</w:t>
      </w:r>
      <w:r>
        <w:rPr>
          <w:rFonts w:eastAsia="Times New Roman" w:cs="Times New Roman"/>
          <w:szCs w:val="24"/>
        </w:rPr>
        <w:t>ται</w:t>
      </w:r>
      <w:r w:rsidRPr="003B1AEC">
        <w:rPr>
          <w:rFonts w:eastAsia="Times New Roman" w:cs="Times New Roman"/>
          <w:szCs w:val="24"/>
        </w:rPr>
        <w:t xml:space="preserve"> από ιδιαίτερα γραφεία των Ενόπλων Δυνάμεων</w:t>
      </w:r>
      <w:r>
        <w:rPr>
          <w:rFonts w:eastAsia="Times New Roman" w:cs="Times New Roman"/>
          <w:szCs w:val="24"/>
        </w:rPr>
        <w:t>,</w:t>
      </w:r>
      <w:r w:rsidRPr="003B1AEC">
        <w:rPr>
          <w:rFonts w:eastAsia="Times New Roman" w:cs="Times New Roman"/>
          <w:szCs w:val="24"/>
        </w:rPr>
        <w:t xml:space="preserve"> να έχουν και προίκα </w:t>
      </w:r>
      <w:r>
        <w:rPr>
          <w:rFonts w:eastAsia="Times New Roman" w:cs="Times New Roman"/>
          <w:szCs w:val="24"/>
        </w:rPr>
        <w:t xml:space="preserve">και να μην </w:t>
      </w:r>
      <w:r>
        <w:rPr>
          <w:rFonts w:eastAsia="Times New Roman" w:cs="Times New Roman"/>
          <w:szCs w:val="24"/>
        </w:rPr>
        <w:lastRenderedPageBreak/>
        <w:t xml:space="preserve">εμφορούνται και από «κομμουνιστικάς ιδέας», γιατί αυτό υπονόμευε το αξιόμαχο των Ενόπλων Δυνάμεων; </w:t>
      </w:r>
    </w:p>
    <w:p w14:paraId="29671811" w14:textId="77777777" w:rsidR="00711852" w:rsidRDefault="000A1C6E">
      <w:pPr>
        <w:spacing w:line="600" w:lineRule="auto"/>
        <w:ind w:firstLine="720"/>
        <w:jc w:val="both"/>
        <w:rPr>
          <w:rFonts w:eastAsia="Times New Roman"/>
          <w:szCs w:val="24"/>
        </w:rPr>
      </w:pPr>
      <w:r>
        <w:rPr>
          <w:rFonts w:eastAsia="Times New Roman"/>
          <w:szCs w:val="24"/>
        </w:rPr>
        <w:t>Σε αυτήν την εποχή θα ξαναβρεθούμε, γιατί ιδρύεται ένα Γραφείο Νομικής Προστασίας των Στελεχών; Ας μην περιγράψω τώρα αυτά που λέει το άρθρο 15. Ας το διαβάσει κάθε ψύχραιμος και καλόπιστος άνθρωπος για να βγάλει το συμπέρασμά του. Δεν χρειάζεται να τα πει η Κυβέρνηση, δεν χρειάζεται να τα πει ο ΣΥΡΙΖΑ. Αυτά είναι εξωφρενικά πράγματα.</w:t>
      </w:r>
    </w:p>
    <w:p w14:paraId="29671812" w14:textId="77777777" w:rsidR="00711852" w:rsidRDefault="000A1C6E">
      <w:pPr>
        <w:spacing w:line="600" w:lineRule="auto"/>
        <w:ind w:firstLine="720"/>
        <w:jc w:val="both"/>
        <w:rPr>
          <w:rFonts w:eastAsia="Times New Roman"/>
          <w:szCs w:val="24"/>
        </w:rPr>
      </w:pPr>
      <w:r>
        <w:rPr>
          <w:rFonts w:eastAsia="Times New Roman"/>
          <w:szCs w:val="24"/>
        </w:rPr>
        <w:t xml:space="preserve">Ερχόμαστε τώρα στις ρυθμίσεις για τους αντιρρησίες συνείδησης, που είναι το δεύτερο «σκάνδαλο» αυτού του νομοσχεδίου, για το οποίο εγκαλείται και το «βατράχι», ο Υπουργός Άμυνας και μέχρι πρότινος Αρχηγός των Ενόπλων Δυνάμεων, γιατί υπονομεύει το αξιόμαχο του στρατεύματος, δίνοντας -λέει- το μήνυμα ότι εσείς, κορόιδα, θα πάτε στα νησιά και στην παραμεθόριο και ο άλλος θα κάθεται να λουφάρει. </w:t>
      </w:r>
    </w:p>
    <w:p w14:paraId="29671813" w14:textId="77777777" w:rsidR="00711852" w:rsidRDefault="000A1C6E">
      <w:pPr>
        <w:spacing w:line="600" w:lineRule="auto"/>
        <w:ind w:firstLine="720"/>
        <w:jc w:val="both"/>
        <w:rPr>
          <w:rFonts w:eastAsia="Times New Roman"/>
          <w:szCs w:val="24"/>
        </w:rPr>
      </w:pPr>
      <w:r>
        <w:rPr>
          <w:rFonts w:eastAsia="Times New Roman"/>
          <w:szCs w:val="24"/>
        </w:rPr>
        <w:t xml:space="preserve">Αυτό έχετε καταλάβει, κύριοι Ευρωπαίοι, προοδευτικοί, σύγχρονοι της Νέας Δημοκρατίας, από τις αποφάσεις του Οργανισμού Ηνωμένων Εθνών, από τη διεθνή αναγνώριση του δικαιώματος των αντιρρησιών συνείδησης, από όλα τα </w:t>
      </w:r>
      <w:r>
        <w:rPr>
          <w:rFonts w:eastAsia="Times New Roman"/>
          <w:szCs w:val="24"/>
          <w:lang w:val="en-US"/>
        </w:rPr>
        <w:t>fora</w:t>
      </w:r>
      <w:r>
        <w:rPr>
          <w:rFonts w:eastAsia="Times New Roman"/>
          <w:szCs w:val="24"/>
        </w:rPr>
        <w:t xml:space="preserve">, από το Ευρωπαϊκό Δικαστήριο Ανθρωπίνων Δικαιωμάτων, </w:t>
      </w:r>
      <w:r>
        <w:rPr>
          <w:rFonts w:eastAsia="Times New Roman"/>
          <w:szCs w:val="24"/>
        </w:rPr>
        <w:lastRenderedPageBreak/>
        <w:t xml:space="preserve">απ’ όλες τις διεθνείς συγκροτήσεις; Αυτό έχετε καταλάβει, ότι δηλαδή οι αντιρρησίες συνείδησης λουφάρουν; </w:t>
      </w:r>
    </w:p>
    <w:p w14:paraId="29671814" w14:textId="77777777" w:rsidR="00711852" w:rsidRDefault="000A1C6E">
      <w:pPr>
        <w:spacing w:line="600" w:lineRule="auto"/>
        <w:ind w:firstLine="720"/>
        <w:jc w:val="both"/>
        <w:rPr>
          <w:rFonts w:eastAsia="Times New Roman"/>
          <w:szCs w:val="24"/>
        </w:rPr>
      </w:pPr>
      <w:r>
        <w:rPr>
          <w:rFonts w:eastAsia="Times New Roman"/>
          <w:szCs w:val="24"/>
        </w:rPr>
        <w:t xml:space="preserve">Ο πρώτος αντιρρησίας συνείδησης -δεν ξέρω αν προϋπήρχε κάποιος άλλος- ήταν ένας άνθρωπος υποδειγματικός, όχι μόνο τότε, αλλά σε όλη τη διάρκεια της ζωής του, ο Μιχάλης Μαραγκάκης. Το 1986 δήλωσε δημόσια την άρνησή του να καταταγεί στον Ελληνικό Στρατό για λόγους συνείδησης. Καταδικάστηκε σε πέντε χρόνια φυλάκισης, πέρασε από ισάριθμες στρατιωτικές φυλακές, έκανε τρεις φορές απεργία πείνας και απελευθερώθηκε το 1988. Ο αγώνας του έγινε πανευρωπαϊκός και παγκόσμιος και έθεσε θέμα εκδημοκρατισμού των δεδομένων στη χώρα. Ο άνθρωπος αυτός -υψηλού επιπέδου- εδίδαξε στη συνέχεια και έβγαλε γενιές μαθητών στη Λευκάδα. Τους έμαθε φυσική, τους έμαθε χημεία, τους έμαθε βιολογία, τους έμαθε γεωγραφία, τους έμαθε κτηνιατρική, τους έμαθε γεωργία, γιατί ασχολούνταν με όλα. Και τα εδίδαξε όχι μόνο στα παιδιά της Λευκάδας, αλλά και στα πέντε δικά του παιδιά, γιατί πέντε παιδιά απέκτησε ο Μιχάλης Μαραγκάκης σε αυτήν τη διαδρομή. Πρόσφερε, λοιπόν, στην πατρίδα όσα δεν έχει προσφέρει κανένας από εμάς. </w:t>
      </w:r>
    </w:p>
    <w:p w14:paraId="29671815" w14:textId="77777777" w:rsidR="00711852" w:rsidRDefault="000A1C6E">
      <w:pPr>
        <w:spacing w:line="600" w:lineRule="auto"/>
        <w:ind w:firstLine="720"/>
        <w:jc w:val="both"/>
        <w:rPr>
          <w:rFonts w:eastAsia="Times New Roman"/>
          <w:szCs w:val="24"/>
        </w:rPr>
      </w:pPr>
      <w:r>
        <w:rPr>
          <w:rFonts w:eastAsia="Times New Roman"/>
          <w:szCs w:val="24"/>
        </w:rPr>
        <w:t xml:space="preserve">Ο αντιρρησίας συνείδησης Μιχάλης Μαραγκάκης είναι λουφαδόρος, που πρέπει να υποστεί ποινή πρόσθετης θητείας και αν δεν γίνει αυτό, θα </w:t>
      </w:r>
      <w:r>
        <w:rPr>
          <w:rFonts w:eastAsia="Times New Roman"/>
          <w:szCs w:val="24"/>
        </w:rPr>
        <w:lastRenderedPageBreak/>
        <w:t xml:space="preserve">έχουμε καταστροφή, θα έχουμε υπονόμευση της συνοχής του στρατεύματος και του αξιόμαχου; </w:t>
      </w:r>
    </w:p>
    <w:p w14:paraId="29671816" w14:textId="77777777" w:rsidR="00711852" w:rsidRDefault="000A1C6E">
      <w:pPr>
        <w:spacing w:line="600" w:lineRule="auto"/>
        <w:ind w:firstLine="720"/>
        <w:jc w:val="both"/>
        <w:rPr>
          <w:rFonts w:eastAsia="Times New Roman"/>
          <w:szCs w:val="24"/>
        </w:rPr>
      </w:pPr>
      <w:r>
        <w:rPr>
          <w:rFonts w:eastAsia="Times New Roman"/>
          <w:szCs w:val="24"/>
        </w:rPr>
        <w:t xml:space="preserve">Με αυτά τα μυαλά πάτε στις ευρωεκλογές; Με αυτά τα μυαλά πάτε για τη νέα Ευρώπη; </w:t>
      </w:r>
    </w:p>
    <w:p w14:paraId="29671817" w14:textId="77777777" w:rsidR="00711852" w:rsidRDefault="000A1C6E">
      <w:pPr>
        <w:spacing w:line="600" w:lineRule="auto"/>
        <w:ind w:firstLine="720"/>
        <w:jc w:val="both"/>
        <w:rPr>
          <w:rFonts w:eastAsia="Times New Roman"/>
          <w:szCs w:val="24"/>
        </w:rPr>
      </w:pPr>
      <w:r>
        <w:rPr>
          <w:rFonts w:eastAsia="Times New Roman"/>
          <w:szCs w:val="24"/>
        </w:rPr>
        <w:t>Για απολογηθείτε, για λογοδοτήστε, για συγκρατηθείτε, για αφήστε τέλος πάντων τρεις, τέσσερις, πέντε, δέκα ανθρώπους της παράταξής σας, που μπορεί να έχουν μια άλλη οπτική, να δώσουν ένα άλλο στίγμα που το έχει ανάγκη η χώρα.</w:t>
      </w:r>
    </w:p>
    <w:p w14:paraId="29671818" w14:textId="77777777" w:rsidR="00711852" w:rsidRDefault="000A1C6E">
      <w:pPr>
        <w:spacing w:line="600" w:lineRule="auto"/>
        <w:ind w:firstLine="720"/>
        <w:jc w:val="both"/>
        <w:rPr>
          <w:rFonts w:eastAsia="Times New Roman"/>
          <w:szCs w:val="24"/>
        </w:rPr>
      </w:pPr>
      <w:r>
        <w:rPr>
          <w:rFonts w:eastAsia="Times New Roman"/>
          <w:szCs w:val="24"/>
        </w:rPr>
        <w:t xml:space="preserve">Είναι δυνατόν να δηλητηριάζεται η ελληνική κοινωνία, να απαξιώνονται οι δημοκρατικοί θεσμοί, να διχάζουμε τους ανθρώπους επειδή σε πέντε χρόνια πεντακόσιοι, εξακόσιοι άνθρωποι -αν δεν με διαψεύδει ο Υπουργός και τα στοιχεία που έχει- υπηρέτησαν εναλλακτική θητεία μέσα στη διάρκεια μιας πενταετίας. Απειλεί αυτό το αξιόμαχο; </w:t>
      </w:r>
    </w:p>
    <w:p w14:paraId="29671819" w14:textId="77777777" w:rsidR="00711852" w:rsidRDefault="000A1C6E">
      <w:pPr>
        <w:spacing w:line="600" w:lineRule="auto"/>
        <w:ind w:firstLine="720"/>
        <w:jc w:val="both"/>
        <w:rPr>
          <w:rFonts w:eastAsia="Times New Roman"/>
          <w:szCs w:val="24"/>
        </w:rPr>
      </w:pPr>
      <w:r>
        <w:rPr>
          <w:rFonts w:eastAsia="Times New Roman"/>
          <w:szCs w:val="24"/>
        </w:rPr>
        <w:t>Και για α</w:t>
      </w:r>
      <w:r w:rsidRPr="00D7645E">
        <w:rPr>
          <w:rFonts w:eastAsia="Times New Roman"/>
          <w:szCs w:val="24"/>
        </w:rPr>
        <w:t>υτό ακριβώς η ελληνική πολιτεία και όλες οι πολιτείες</w:t>
      </w:r>
      <w:r>
        <w:rPr>
          <w:rFonts w:eastAsia="Times New Roman"/>
          <w:szCs w:val="24"/>
        </w:rPr>
        <w:t>,</w:t>
      </w:r>
      <w:r w:rsidRPr="00D7645E">
        <w:rPr>
          <w:rFonts w:eastAsia="Times New Roman"/>
          <w:szCs w:val="24"/>
        </w:rPr>
        <w:t xml:space="preserve"> επειδή δεν είναι ό</w:t>
      </w:r>
      <w:r>
        <w:rPr>
          <w:rFonts w:eastAsia="Times New Roman"/>
          <w:szCs w:val="24"/>
        </w:rPr>
        <w:t>,</w:t>
      </w:r>
      <w:r w:rsidRPr="00D7645E">
        <w:rPr>
          <w:rFonts w:eastAsia="Times New Roman"/>
          <w:szCs w:val="24"/>
        </w:rPr>
        <w:t>τι δηλώσεις</w:t>
      </w:r>
      <w:r>
        <w:rPr>
          <w:rFonts w:eastAsia="Times New Roman"/>
          <w:szCs w:val="24"/>
        </w:rPr>
        <w:t>,</w:t>
      </w:r>
      <w:r w:rsidRPr="00D7645E">
        <w:rPr>
          <w:rFonts w:eastAsia="Times New Roman"/>
          <w:szCs w:val="24"/>
        </w:rPr>
        <w:t xml:space="preserve"> σέβεται τα δικαιώματα των αντιρρησιών </w:t>
      </w:r>
      <w:r>
        <w:rPr>
          <w:rFonts w:eastAsia="Times New Roman"/>
          <w:szCs w:val="24"/>
        </w:rPr>
        <w:t>συνείδησης όταν είναι αντιρρησίες</w:t>
      </w:r>
      <w:r w:rsidRPr="00D7645E">
        <w:rPr>
          <w:rFonts w:eastAsia="Times New Roman"/>
          <w:szCs w:val="24"/>
        </w:rPr>
        <w:t xml:space="preserve"> συνείδησης</w:t>
      </w:r>
      <w:r>
        <w:rPr>
          <w:rFonts w:eastAsia="Times New Roman"/>
          <w:szCs w:val="24"/>
        </w:rPr>
        <w:t xml:space="preserve"> και</w:t>
      </w:r>
      <w:r w:rsidRPr="00D7645E">
        <w:rPr>
          <w:rFonts w:eastAsia="Times New Roman"/>
          <w:szCs w:val="24"/>
        </w:rPr>
        <w:t xml:space="preserve"> </w:t>
      </w:r>
      <w:r>
        <w:rPr>
          <w:rFonts w:eastAsia="Times New Roman"/>
          <w:szCs w:val="24"/>
        </w:rPr>
        <w:t>π</w:t>
      </w:r>
      <w:r w:rsidRPr="00D7645E">
        <w:rPr>
          <w:rFonts w:eastAsia="Times New Roman"/>
          <w:szCs w:val="24"/>
        </w:rPr>
        <w:t xml:space="preserve">αίρνει τα μέτρα της </w:t>
      </w:r>
      <w:r>
        <w:rPr>
          <w:rFonts w:eastAsia="Times New Roman"/>
          <w:szCs w:val="24"/>
        </w:rPr>
        <w:t>-</w:t>
      </w:r>
      <w:r w:rsidRPr="00D7645E">
        <w:rPr>
          <w:rFonts w:eastAsia="Times New Roman"/>
          <w:szCs w:val="24"/>
        </w:rPr>
        <w:t>και αυτό δεν έχει καμ</w:t>
      </w:r>
      <w:r>
        <w:rPr>
          <w:rFonts w:eastAsia="Times New Roman"/>
          <w:szCs w:val="24"/>
        </w:rPr>
        <w:t>μ</w:t>
      </w:r>
      <w:r w:rsidRPr="00D7645E">
        <w:rPr>
          <w:rFonts w:eastAsia="Times New Roman"/>
          <w:szCs w:val="24"/>
        </w:rPr>
        <w:t>ία σχέση με τους ανυπότακτους</w:t>
      </w:r>
      <w:r>
        <w:rPr>
          <w:rFonts w:eastAsia="Times New Roman"/>
          <w:szCs w:val="24"/>
        </w:rPr>
        <w:t>,</w:t>
      </w:r>
      <w:r w:rsidRPr="00D7645E">
        <w:rPr>
          <w:rFonts w:eastAsia="Times New Roman"/>
          <w:szCs w:val="24"/>
        </w:rPr>
        <w:t xml:space="preserve"> που είναι άλλη ιστορία και </w:t>
      </w:r>
      <w:r>
        <w:rPr>
          <w:rFonts w:eastAsia="Times New Roman"/>
          <w:szCs w:val="24"/>
        </w:rPr>
        <w:t xml:space="preserve">έχει </w:t>
      </w:r>
      <w:r w:rsidRPr="00D7645E">
        <w:rPr>
          <w:rFonts w:eastAsia="Times New Roman"/>
          <w:szCs w:val="24"/>
        </w:rPr>
        <w:t>άλλες διαδικασίες</w:t>
      </w:r>
      <w:r>
        <w:rPr>
          <w:rFonts w:eastAsia="Times New Roman"/>
          <w:szCs w:val="24"/>
        </w:rPr>
        <w:t>-</w:t>
      </w:r>
      <w:r w:rsidRPr="00D7645E">
        <w:rPr>
          <w:rFonts w:eastAsia="Times New Roman"/>
          <w:szCs w:val="24"/>
        </w:rPr>
        <w:t xml:space="preserve"> ώστε να δώσει τη δυνατότητα σε κάθε έναν που είναι αντιρρησίας </w:t>
      </w:r>
      <w:r w:rsidRPr="00D7645E">
        <w:rPr>
          <w:rFonts w:eastAsia="Times New Roman"/>
          <w:szCs w:val="24"/>
        </w:rPr>
        <w:lastRenderedPageBreak/>
        <w:t>συνείδησης</w:t>
      </w:r>
      <w:r>
        <w:rPr>
          <w:rFonts w:eastAsia="Times New Roman"/>
          <w:szCs w:val="24"/>
        </w:rPr>
        <w:t>,</w:t>
      </w:r>
      <w:r w:rsidRPr="00D7645E">
        <w:rPr>
          <w:rFonts w:eastAsia="Times New Roman"/>
          <w:szCs w:val="24"/>
        </w:rPr>
        <w:t xml:space="preserve"> να αναγνωριστεί με τον πιο υπεύθυνο και διαφανή τρόπο αυτή του </w:t>
      </w:r>
      <w:r>
        <w:rPr>
          <w:rFonts w:eastAsia="Times New Roman"/>
          <w:szCs w:val="24"/>
        </w:rPr>
        <w:t xml:space="preserve">η </w:t>
      </w:r>
      <w:r w:rsidRPr="00D7645E">
        <w:rPr>
          <w:rFonts w:eastAsia="Times New Roman"/>
          <w:szCs w:val="24"/>
        </w:rPr>
        <w:t>ιδιότητα</w:t>
      </w:r>
      <w:r>
        <w:rPr>
          <w:rFonts w:eastAsia="Times New Roman"/>
          <w:szCs w:val="24"/>
        </w:rPr>
        <w:t>, αυτή του η ταυτότητα, ώστε και ε</w:t>
      </w:r>
      <w:r w:rsidRPr="00D7645E">
        <w:rPr>
          <w:rFonts w:eastAsia="Times New Roman"/>
          <w:szCs w:val="24"/>
        </w:rPr>
        <w:t xml:space="preserve">κείνος να ασκήσει </w:t>
      </w:r>
      <w:r>
        <w:rPr>
          <w:rFonts w:eastAsia="Times New Roman"/>
          <w:szCs w:val="24"/>
        </w:rPr>
        <w:t xml:space="preserve">αυτό που ως </w:t>
      </w:r>
      <w:r w:rsidRPr="00D7645E">
        <w:rPr>
          <w:rFonts w:eastAsia="Times New Roman"/>
          <w:szCs w:val="24"/>
        </w:rPr>
        <w:t>δικαίωμα του το έχει αναγνωρίσει η παγκόσμια κοινωνία</w:t>
      </w:r>
      <w:r>
        <w:rPr>
          <w:rFonts w:eastAsia="Times New Roman"/>
          <w:szCs w:val="24"/>
        </w:rPr>
        <w:t>,</w:t>
      </w:r>
      <w:r w:rsidRPr="00D7645E">
        <w:rPr>
          <w:rFonts w:eastAsia="Times New Roman"/>
          <w:szCs w:val="24"/>
        </w:rPr>
        <w:t xml:space="preserve"> </w:t>
      </w:r>
      <w:r>
        <w:rPr>
          <w:rFonts w:eastAsia="Times New Roman"/>
          <w:szCs w:val="24"/>
        </w:rPr>
        <w:t xml:space="preserve">αλλά </w:t>
      </w:r>
      <w:r w:rsidRPr="00D7645E">
        <w:rPr>
          <w:rFonts w:eastAsia="Times New Roman"/>
          <w:szCs w:val="24"/>
        </w:rPr>
        <w:t xml:space="preserve">και η </w:t>
      </w:r>
      <w:r>
        <w:rPr>
          <w:rFonts w:eastAsia="Times New Roman"/>
          <w:szCs w:val="24"/>
        </w:rPr>
        <w:t xml:space="preserve">ελληνική </w:t>
      </w:r>
      <w:r w:rsidRPr="00D7645E">
        <w:rPr>
          <w:rFonts w:eastAsia="Times New Roman"/>
          <w:szCs w:val="24"/>
        </w:rPr>
        <w:t xml:space="preserve">πολιτεία να έχει τους κανόνες </w:t>
      </w:r>
      <w:r>
        <w:rPr>
          <w:rFonts w:eastAsia="Times New Roman"/>
          <w:szCs w:val="24"/>
        </w:rPr>
        <w:t xml:space="preserve">της. </w:t>
      </w:r>
    </w:p>
    <w:p w14:paraId="2967181A" w14:textId="77777777" w:rsidR="00711852" w:rsidRDefault="000A1C6E">
      <w:pPr>
        <w:spacing w:line="600" w:lineRule="auto"/>
        <w:ind w:firstLine="720"/>
        <w:jc w:val="both"/>
        <w:rPr>
          <w:rFonts w:eastAsia="Times New Roman"/>
          <w:szCs w:val="24"/>
        </w:rPr>
      </w:pPr>
      <w:r>
        <w:rPr>
          <w:rFonts w:eastAsia="Times New Roman"/>
          <w:szCs w:val="24"/>
        </w:rPr>
        <w:t>Πού βρίσκετε,</w:t>
      </w:r>
      <w:r w:rsidRPr="00D7645E">
        <w:rPr>
          <w:rFonts w:eastAsia="Times New Roman"/>
          <w:szCs w:val="24"/>
        </w:rPr>
        <w:t xml:space="preserve"> </w:t>
      </w:r>
      <w:r>
        <w:rPr>
          <w:rFonts w:eastAsia="Times New Roman"/>
          <w:szCs w:val="24"/>
        </w:rPr>
        <w:t>λ</w:t>
      </w:r>
      <w:r w:rsidRPr="00D7645E">
        <w:rPr>
          <w:rFonts w:eastAsia="Times New Roman"/>
          <w:szCs w:val="24"/>
        </w:rPr>
        <w:t>οιπόν</w:t>
      </w:r>
      <w:r>
        <w:rPr>
          <w:rFonts w:eastAsia="Times New Roman"/>
          <w:szCs w:val="24"/>
        </w:rPr>
        <w:t>,</w:t>
      </w:r>
      <w:r w:rsidRPr="00D7645E">
        <w:rPr>
          <w:rFonts w:eastAsia="Times New Roman"/>
          <w:szCs w:val="24"/>
        </w:rPr>
        <w:t xml:space="preserve"> το πρόβλημα</w:t>
      </w:r>
      <w:r>
        <w:rPr>
          <w:rFonts w:eastAsia="Times New Roman"/>
          <w:szCs w:val="24"/>
        </w:rPr>
        <w:t>;</w:t>
      </w:r>
      <w:r w:rsidRPr="00D7645E">
        <w:rPr>
          <w:rFonts w:eastAsia="Times New Roman"/>
          <w:szCs w:val="24"/>
        </w:rPr>
        <w:t xml:space="preserve"> </w:t>
      </w:r>
      <w:r>
        <w:rPr>
          <w:rFonts w:eastAsia="Times New Roman"/>
          <w:szCs w:val="24"/>
        </w:rPr>
        <w:t xml:space="preserve">Μειώνεται -λέει- </w:t>
      </w:r>
      <w:r w:rsidRPr="00D7645E">
        <w:rPr>
          <w:rFonts w:eastAsia="Times New Roman"/>
          <w:szCs w:val="24"/>
        </w:rPr>
        <w:t xml:space="preserve">η αντικειμενικότητα </w:t>
      </w:r>
      <w:r>
        <w:rPr>
          <w:rFonts w:eastAsia="Times New Roman"/>
          <w:szCs w:val="24"/>
        </w:rPr>
        <w:t xml:space="preserve">των στελεχών </w:t>
      </w:r>
      <w:r w:rsidRPr="00D7645E">
        <w:rPr>
          <w:rFonts w:eastAsia="Times New Roman"/>
          <w:szCs w:val="24"/>
        </w:rPr>
        <w:t>των Ενόπλων Δυνάμεων</w:t>
      </w:r>
      <w:r>
        <w:rPr>
          <w:rFonts w:eastAsia="Times New Roman"/>
          <w:szCs w:val="24"/>
        </w:rPr>
        <w:t>,</w:t>
      </w:r>
      <w:r w:rsidRPr="00D7645E">
        <w:rPr>
          <w:rFonts w:eastAsia="Times New Roman"/>
          <w:szCs w:val="24"/>
        </w:rPr>
        <w:t xml:space="preserve"> γιατί το </w:t>
      </w:r>
      <w:r>
        <w:rPr>
          <w:rFonts w:eastAsia="Times New Roman"/>
          <w:szCs w:val="24"/>
        </w:rPr>
        <w:t>Σ</w:t>
      </w:r>
      <w:r w:rsidRPr="00D7645E">
        <w:rPr>
          <w:rFonts w:eastAsia="Times New Roman"/>
          <w:szCs w:val="24"/>
        </w:rPr>
        <w:t>υμβούλιο</w:t>
      </w:r>
      <w:r>
        <w:rPr>
          <w:rFonts w:eastAsia="Times New Roman"/>
          <w:szCs w:val="24"/>
        </w:rPr>
        <w:t xml:space="preserve"> της</w:t>
      </w:r>
      <w:r w:rsidRPr="00D7645E">
        <w:rPr>
          <w:rFonts w:eastAsia="Times New Roman"/>
          <w:szCs w:val="24"/>
        </w:rPr>
        <w:t xml:space="preserve"> </w:t>
      </w:r>
      <w:r>
        <w:rPr>
          <w:rFonts w:eastAsia="Times New Roman"/>
          <w:szCs w:val="24"/>
        </w:rPr>
        <w:t>Ε</w:t>
      </w:r>
      <w:r w:rsidRPr="00D7645E">
        <w:rPr>
          <w:rFonts w:eastAsia="Times New Roman"/>
          <w:szCs w:val="24"/>
        </w:rPr>
        <w:t>πικρατείας έτσι έκρινε ότι θα είναι καλύτερα</w:t>
      </w:r>
      <w:r>
        <w:rPr>
          <w:rFonts w:eastAsia="Times New Roman"/>
          <w:szCs w:val="24"/>
        </w:rPr>
        <w:t>,</w:t>
      </w:r>
      <w:r w:rsidRPr="00D7645E">
        <w:rPr>
          <w:rFonts w:eastAsia="Times New Roman"/>
          <w:szCs w:val="24"/>
        </w:rPr>
        <w:t xml:space="preserve"> για να είναι ακριβώς απολύτως έγκυρη και </w:t>
      </w:r>
      <w:r>
        <w:rPr>
          <w:rFonts w:eastAsia="Times New Roman"/>
          <w:szCs w:val="24"/>
        </w:rPr>
        <w:t xml:space="preserve">διαφανής αυτή η διαδικασία, σύμφωνα με τα διεθνή πρότυπα. Μπορώ εγώ ή ένα οποιοδήποτε στέλεχος των Ενόπλων Δυνάμεων ή οποιασδήποτε ιδιότητας να κάνει την τομή και να καταλάβει εάν πραγματικά συγκροτείται η </w:t>
      </w:r>
      <w:r w:rsidRPr="00D7645E">
        <w:rPr>
          <w:rFonts w:eastAsia="Times New Roman"/>
          <w:szCs w:val="24"/>
        </w:rPr>
        <w:t>ταυτότητα του αντιρρησία συνείδησης</w:t>
      </w:r>
      <w:r>
        <w:rPr>
          <w:rFonts w:eastAsia="Times New Roman"/>
          <w:szCs w:val="24"/>
        </w:rPr>
        <w:t xml:space="preserve">; Είναι πολύ </w:t>
      </w:r>
      <w:r w:rsidRPr="00D7645E">
        <w:rPr>
          <w:rFonts w:eastAsia="Times New Roman"/>
          <w:szCs w:val="24"/>
        </w:rPr>
        <w:t xml:space="preserve">εξειδικευμένη </w:t>
      </w:r>
      <w:r>
        <w:rPr>
          <w:rFonts w:eastAsia="Times New Roman"/>
          <w:szCs w:val="24"/>
        </w:rPr>
        <w:t xml:space="preserve">η </w:t>
      </w:r>
      <w:r w:rsidRPr="00D7645E">
        <w:rPr>
          <w:rFonts w:eastAsia="Times New Roman"/>
          <w:szCs w:val="24"/>
        </w:rPr>
        <w:t xml:space="preserve">γνώση </w:t>
      </w:r>
      <w:r>
        <w:rPr>
          <w:rFonts w:eastAsia="Times New Roman"/>
          <w:szCs w:val="24"/>
        </w:rPr>
        <w:t>που απαιτείται</w:t>
      </w:r>
      <w:r w:rsidRPr="00D7645E">
        <w:rPr>
          <w:rFonts w:eastAsia="Times New Roman"/>
          <w:szCs w:val="24"/>
        </w:rPr>
        <w:t xml:space="preserve"> για να το προσεγγίσει</w:t>
      </w:r>
      <w:r>
        <w:rPr>
          <w:rFonts w:eastAsia="Times New Roman"/>
          <w:szCs w:val="24"/>
        </w:rPr>
        <w:t>. Ο</w:t>
      </w:r>
      <w:r w:rsidRPr="00D7645E">
        <w:rPr>
          <w:rFonts w:eastAsia="Times New Roman"/>
          <w:szCs w:val="24"/>
        </w:rPr>
        <w:t xml:space="preserve">φείλουμε να </w:t>
      </w:r>
      <w:r>
        <w:rPr>
          <w:rFonts w:eastAsia="Times New Roman"/>
          <w:szCs w:val="24"/>
        </w:rPr>
        <w:t>το εξασφαλίσου</w:t>
      </w:r>
      <w:r w:rsidRPr="00D7645E">
        <w:rPr>
          <w:rFonts w:eastAsia="Times New Roman"/>
          <w:szCs w:val="24"/>
        </w:rPr>
        <w:t>με</w:t>
      </w:r>
      <w:r>
        <w:rPr>
          <w:rFonts w:eastAsia="Times New Roman"/>
          <w:szCs w:val="24"/>
        </w:rPr>
        <w:t xml:space="preserve"> με</w:t>
      </w:r>
      <w:r w:rsidRPr="00D7645E">
        <w:rPr>
          <w:rFonts w:eastAsia="Times New Roman"/>
          <w:szCs w:val="24"/>
        </w:rPr>
        <w:t xml:space="preserve"> τον πιο απλό και κανονικό τρόπο</w:t>
      </w:r>
      <w:r>
        <w:rPr>
          <w:rFonts w:eastAsia="Times New Roman"/>
          <w:szCs w:val="24"/>
        </w:rPr>
        <w:t>.</w:t>
      </w:r>
      <w:r w:rsidRPr="00D7645E">
        <w:rPr>
          <w:rFonts w:eastAsia="Times New Roman"/>
          <w:szCs w:val="24"/>
        </w:rPr>
        <w:t xml:space="preserve"> </w:t>
      </w:r>
      <w:r>
        <w:rPr>
          <w:rFonts w:eastAsia="Times New Roman"/>
          <w:szCs w:val="24"/>
        </w:rPr>
        <w:t>Α</w:t>
      </w:r>
      <w:r w:rsidRPr="00D7645E">
        <w:rPr>
          <w:rFonts w:eastAsia="Times New Roman"/>
          <w:szCs w:val="24"/>
        </w:rPr>
        <w:t>υτό είναι απαξίωση</w:t>
      </w:r>
      <w:r>
        <w:rPr>
          <w:rFonts w:eastAsia="Times New Roman"/>
          <w:szCs w:val="24"/>
        </w:rPr>
        <w:t>;</w:t>
      </w:r>
    </w:p>
    <w:p w14:paraId="2967181B" w14:textId="77777777" w:rsidR="00711852" w:rsidRDefault="000A1C6E">
      <w:pPr>
        <w:spacing w:line="600" w:lineRule="auto"/>
        <w:ind w:firstLine="720"/>
        <w:jc w:val="both"/>
        <w:rPr>
          <w:rFonts w:eastAsia="Times New Roman"/>
          <w:szCs w:val="24"/>
        </w:rPr>
      </w:pPr>
      <w:r>
        <w:rPr>
          <w:rFonts w:eastAsia="Times New Roman"/>
          <w:szCs w:val="24"/>
        </w:rPr>
        <w:t>Τ</w:t>
      </w:r>
      <w:r w:rsidRPr="00D7645E">
        <w:rPr>
          <w:rFonts w:eastAsia="Times New Roman"/>
          <w:szCs w:val="24"/>
        </w:rPr>
        <w:t>ελειώνω</w:t>
      </w:r>
      <w:r>
        <w:rPr>
          <w:rFonts w:eastAsia="Times New Roman"/>
          <w:szCs w:val="24"/>
        </w:rPr>
        <w:t>,</w:t>
      </w:r>
      <w:r w:rsidRPr="00D7645E">
        <w:rPr>
          <w:rFonts w:eastAsia="Times New Roman"/>
          <w:szCs w:val="24"/>
        </w:rPr>
        <w:t xml:space="preserve"> κύριε </w:t>
      </w:r>
      <w:r>
        <w:rPr>
          <w:rFonts w:eastAsia="Times New Roman"/>
          <w:szCs w:val="24"/>
        </w:rPr>
        <w:t>Π</w:t>
      </w:r>
      <w:r w:rsidRPr="00D7645E">
        <w:rPr>
          <w:rFonts w:eastAsia="Times New Roman"/>
          <w:szCs w:val="24"/>
        </w:rPr>
        <w:t xml:space="preserve">ρόεδρε </w:t>
      </w:r>
      <w:r>
        <w:rPr>
          <w:rFonts w:eastAsia="Times New Roman"/>
          <w:szCs w:val="24"/>
        </w:rPr>
        <w:t xml:space="preserve">-και </w:t>
      </w:r>
      <w:r w:rsidRPr="00D7645E">
        <w:rPr>
          <w:rFonts w:eastAsia="Times New Roman"/>
          <w:szCs w:val="24"/>
        </w:rPr>
        <w:t xml:space="preserve">ευχαριστώ για την ανοχή </w:t>
      </w:r>
      <w:r>
        <w:rPr>
          <w:rFonts w:eastAsia="Times New Roman"/>
          <w:szCs w:val="24"/>
        </w:rPr>
        <w:t>σας- λέγοντας δυο λόγια σχετικά με την</w:t>
      </w:r>
      <w:r w:rsidRPr="00D7645E">
        <w:rPr>
          <w:rFonts w:eastAsia="Times New Roman"/>
          <w:szCs w:val="24"/>
        </w:rPr>
        <w:t xml:space="preserve"> τροπολογία που έχουμε καταθέσει</w:t>
      </w:r>
      <w:r>
        <w:rPr>
          <w:rFonts w:eastAsia="Times New Roman"/>
          <w:szCs w:val="24"/>
        </w:rPr>
        <w:t xml:space="preserve"> ο κ. Κ</w:t>
      </w:r>
      <w:r w:rsidRPr="00D7645E">
        <w:rPr>
          <w:rFonts w:eastAsia="Times New Roman"/>
          <w:szCs w:val="24"/>
        </w:rPr>
        <w:t>αραγιαννίδης</w:t>
      </w:r>
      <w:r>
        <w:rPr>
          <w:rFonts w:eastAsia="Times New Roman"/>
          <w:szCs w:val="24"/>
        </w:rPr>
        <w:t>,</w:t>
      </w:r>
      <w:r w:rsidRPr="00D7645E">
        <w:rPr>
          <w:rFonts w:eastAsia="Times New Roman"/>
          <w:szCs w:val="24"/>
        </w:rPr>
        <w:t xml:space="preserve"> ο </w:t>
      </w:r>
      <w:r>
        <w:rPr>
          <w:rFonts w:eastAsia="Times New Roman"/>
          <w:szCs w:val="24"/>
        </w:rPr>
        <w:t xml:space="preserve">κ. </w:t>
      </w:r>
      <w:r w:rsidRPr="00D7645E">
        <w:rPr>
          <w:rFonts w:eastAsia="Times New Roman"/>
          <w:szCs w:val="24"/>
        </w:rPr>
        <w:t>Ρίζος</w:t>
      </w:r>
      <w:r>
        <w:rPr>
          <w:rFonts w:eastAsia="Times New Roman"/>
          <w:szCs w:val="24"/>
        </w:rPr>
        <w:t>, ο κ. Τζαμακλής και εγώ, όσον αφορά</w:t>
      </w:r>
      <w:r w:rsidRPr="00D7645E">
        <w:rPr>
          <w:rFonts w:eastAsia="Times New Roman"/>
          <w:szCs w:val="24"/>
        </w:rPr>
        <w:t xml:space="preserve"> το</w:t>
      </w:r>
      <w:r>
        <w:rPr>
          <w:rFonts w:eastAsia="Times New Roman"/>
          <w:szCs w:val="24"/>
        </w:rPr>
        <w:t>ν</w:t>
      </w:r>
      <w:r w:rsidRPr="00D7645E">
        <w:rPr>
          <w:rFonts w:eastAsia="Times New Roman"/>
          <w:szCs w:val="24"/>
        </w:rPr>
        <w:t xml:space="preserve"> συνδικαλισμό </w:t>
      </w:r>
      <w:r>
        <w:rPr>
          <w:rFonts w:eastAsia="Times New Roman"/>
          <w:szCs w:val="24"/>
        </w:rPr>
        <w:t xml:space="preserve">στο στράτευμα </w:t>
      </w:r>
      <w:r w:rsidRPr="00D7645E">
        <w:rPr>
          <w:rFonts w:eastAsia="Times New Roman"/>
          <w:szCs w:val="24"/>
        </w:rPr>
        <w:t>και όλα όσα έχουν συμβεί</w:t>
      </w:r>
      <w:r>
        <w:rPr>
          <w:rFonts w:eastAsia="Times New Roman"/>
          <w:szCs w:val="24"/>
        </w:rPr>
        <w:t>.</w:t>
      </w:r>
      <w:r w:rsidRPr="00D7645E">
        <w:rPr>
          <w:rFonts w:eastAsia="Times New Roman"/>
          <w:szCs w:val="24"/>
        </w:rPr>
        <w:t xml:space="preserve"> </w:t>
      </w:r>
      <w:r>
        <w:rPr>
          <w:rFonts w:eastAsia="Times New Roman"/>
          <w:szCs w:val="24"/>
        </w:rPr>
        <w:t>Ε</w:t>
      </w:r>
      <w:r w:rsidRPr="00D7645E">
        <w:rPr>
          <w:rFonts w:eastAsia="Times New Roman"/>
          <w:szCs w:val="24"/>
        </w:rPr>
        <w:t>ιπώθηκαν ήδη</w:t>
      </w:r>
      <w:r>
        <w:rPr>
          <w:rFonts w:eastAsia="Times New Roman"/>
          <w:szCs w:val="24"/>
        </w:rPr>
        <w:t xml:space="preserve"> και </w:t>
      </w:r>
      <w:r w:rsidRPr="00D7645E">
        <w:rPr>
          <w:rFonts w:eastAsia="Times New Roman"/>
          <w:szCs w:val="24"/>
        </w:rPr>
        <w:t>θα ειπωθούν και άλλα μέχρι τέλος</w:t>
      </w:r>
      <w:r>
        <w:rPr>
          <w:rFonts w:eastAsia="Times New Roman"/>
          <w:szCs w:val="24"/>
        </w:rPr>
        <w:t>. Δ</w:t>
      </w:r>
      <w:r w:rsidRPr="00D7645E">
        <w:rPr>
          <w:rFonts w:eastAsia="Times New Roman"/>
          <w:szCs w:val="24"/>
        </w:rPr>
        <w:t>εν είναι παρέμβαση</w:t>
      </w:r>
      <w:r>
        <w:rPr>
          <w:rFonts w:eastAsia="Times New Roman"/>
          <w:szCs w:val="24"/>
        </w:rPr>
        <w:t>.</w:t>
      </w:r>
      <w:r w:rsidRPr="00D7645E">
        <w:rPr>
          <w:rFonts w:eastAsia="Times New Roman"/>
          <w:szCs w:val="24"/>
        </w:rPr>
        <w:t xml:space="preserve"> </w:t>
      </w:r>
      <w:r>
        <w:rPr>
          <w:rFonts w:eastAsia="Times New Roman"/>
          <w:szCs w:val="24"/>
        </w:rPr>
        <w:t>Ε</w:t>
      </w:r>
      <w:r w:rsidRPr="00D7645E">
        <w:rPr>
          <w:rFonts w:eastAsia="Times New Roman"/>
          <w:szCs w:val="24"/>
        </w:rPr>
        <w:t xml:space="preserve">ίναι δυνατότητα </w:t>
      </w:r>
      <w:r>
        <w:rPr>
          <w:rFonts w:eastAsia="Times New Roman"/>
          <w:szCs w:val="24"/>
        </w:rPr>
        <w:t>των στελεχών των Ε</w:t>
      </w:r>
      <w:r w:rsidRPr="00D7645E">
        <w:rPr>
          <w:rFonts w:eastAsia="Times New Roman"/>
          <w:szCs w:val="24"/>
        </w:rPr>
        <w:t xml:space="preserve">νόπλων Δυνάμεων να βρουν με δημοκρατικό και διαφανή τρόπο και μέσα </w:t>
      </w:r>
      <w:r w:rsidRPr="00D7645E">
        <w:rPr>
          <w:rFonts w:eastAsia="Times New Roman"/>
          <w:szCs w:val="24"/>
        </w:rPr>
        <w:lastRenderedPageBreak/>
        <w:t xml:space="preserve">από </w:t>
      </w:r>
      <w:r>
        <w:rPr>
          <w:rFonts w:eastAsia="Times New Roman"/>
          <w:szCs w:val="24"/>
        </w:rPr>
        <w:t>άμιλλα</w:t>
      </w:r>
      <w:r w:rsidRPr="00D7645E">
        <w:rPr>
          <w:rFonts w:eastAsia="Times New Roman"/>
          <w:szCs w:val="24"/>
        </w:rPr>
        <w:t xml:space="preserve"> </w:t>
      </w:r>
      <w:r>
        <w:rPr>
          <w:rFonts w:eastAsia="Times New Roman"/>
          <w:szCs w:val="24"/>
        </w:rPr>
        <w:t xml:space="preserve">ή </w:t>
      </w:r>
      <w:r w:rsidRPr="00D7645E">
        <w:rPr>
          <w:rFonts w:eastAsia="Times New Roman"/>
          <w:szCs w:val="24"/>
        </w:rPr>
        <w:t>και ενδεχομένως συνδικαλιστικούς ανταγωνισμούς</w:t>
      </w:r>
      <w:r>
        <w:rPr>
          <w:rFonts w:eastAsia="Times New Roman"/>
          <w:szCs w:val="24"/>
        </w:rPr>
        <w:t>,</w:t>
      </w:r>
      <w:r w:rsidRPr="00D7645E">
        <w:rPr>
          <w:rFonts w:eastAsia="Times New Roman"/>
          <w:szCs w:val="24"/>
        </w:rPr>
        <w:t xml:space="preserve"> τη δυνατότητα να ορίσουν εκείνοι τα του οίκου</w:t>
      </w:r>
      <w:r>
        <w:rPr>
          <w:rFonts w:eastAsia="Times New Roman"/>
          <w:szCs w:val="24"/>
        </w:rPr>
        <w:t xml:space="preserve"> τους. Περί αυτού πρόκειται και τίποτε άλλο. Νομίζω ότι αυτή η</w:t>
      </w:r>
      <w:r w:rsidRPr="00D7645E">
        <w:rPr>
          <w:rFonts w:eastAsia="Times New Roman"/>
          <w:szCs w:val="24"/>
        </w:rPr>
        <w:t xml:space="preserve"> τροπολογία </w:t>
      </w:r>
      <w:r>
        <w:rPr>
          <w:rFonts w:eastAsia="Times New Roman"/>
          <w:szCs w:val="24"/>
        </w:rPr>
        <w:t>-</w:t>
      </w:r>
      <w:r w:rsidRPr="00D7645E">
        <w:rPr>
          <w:rFonts w:eastAsia="Times New Roman"/>
          <w:szCs w:val="24"/>
        </w:rPr>
        <w:t>που πιστεύω να γίνει δεκτή</w:t>
      </w:r>
      <w:r>
        <w:rPr>
          <w:rFonts w:eastAsia="Times New Roman"/>
          <w:szCs w:val="24"/>
        </w:rPr>
        <w:t>,</w:t>
      </w:r>
      <w:r w:rsidRPr="00D7645E">
        <w:rPr>
          <w:rFonts w:eastAsia="Times New Roman"/>
          <w:szCs w:val="24"/>
        </w:rPr>
        <w:t xml:space="preserve"> θα τα ανακοινώσει ο κύριος Υπουργός</w:t>
      </w:r>
      <w:r>
        <w:rPr>
          <w:rFonts w:eastAsia="Times New Roman"/>
          <w:szCs w:val="24"/>
        </w:rPr>
        <w:t>-</w:t>
      </w:r>
      <w:r w:rsidRPr="00D7645E">
        <w:rPr>
          <w:rFonts w:eastAsia="Times New Roman"/>
          <w:szCs w:val="24"/>
        </w:rPr>
        <w:t xml:space="preserve"> </w:t>
      </w:r>
      <w:r>
        <w:rPr>
          <w:rFonts w:eastAsia="Times New Roman"/>
          <w:szCs w:val="24"/>
        </w:rPr>
        <w:t xml:space="preserve">μπορεί να δώσει ακριβώς ένα πλαίσιο </w:t>
      </w:r>
      <w:r w:rsidRPr="00D7645E">
        <w:rPr>
          <w:rFonts w:eastAsia="Times New Roman"/>
          <w:szCs w:val="24"/>
        </w:rPr>
        <w:t>για να κάνουν εκείνοι αυτό που ορίζει η δική του</w:t>
      </w:r>
      <w:r>
        <w:rPr>
          <w:rFonts w:eastAsia="Times New Roman"/>
          <w:szCs w:val="24"/>
        </w:rPr>
        <w:t>ς</w:t>
      </w:r>
      <w:r w:rsidRPr="00D7645E">
        <w:rPr>
          <w:rFonts w:eastAsia="Times New Roman"/>
          <w:szCs w:val="24"/>
        </w:rPr>
        <w:t xml:space="preserve"> </w:t>
      </w:r>
      <w:r>
        <w:rPr>
          <w:rFonts w:eastAsia="Times New Roman"/>
          <w:szCs w:val="24"/>
        </w:rPr>
        <w:t>σ</w:t>
      </w:r>
      <w:r w:rsidRPr="00D7645E">
        <w:rPr>
          <w:rFonts w:eastAsia="Times New Roman"/>
          <w:szCs w:val="24"/>
        </w:rPr>
        <w:t>υνείδηση και τα δικά τους ενδιαφέροντα</w:t>
      </w:r>
      <w:r>
        <w:rPr>
          <w:rFonts w:eastAsia="Times New Roman"/>
          <w:szCs w:val="24"/>
        </w:rPr>
        <w:t>.</w:t>
      </w:r>
    </w:p>
    <w:p w14:paraId="2967181C" w14:textId="77777777" w:rsidR="00711852" w:rsidRDefault="000A1C6E">
      <w:pPr>
        <w:spacing w:line="600" w:lineRule="auto"/>
        <w:ind w:firstLine="720"/>
        <w:jc w:val="both"/>
        <w:rPr>
          <w:rFonts w:eastAsia="Times New Roman"/>
          <w:szCs w:val="24"/>
        </w:rPr>
      </w:pPr>
      <w:r>
        <w:rPr>
          <w:rFonts w:eastAsia="Times New Roman"/>
          <w:szCs w:val="24"/>
        </w:rPr>
        <w:t>Τ</w:t>
      </w:r>
      <w:r w:rsidRPr="00D7645E">
        <w:rPr>
          <w:rFonts w:eastAsia="Times New Roman"/>
          <w:szCs w:val="24"/>
        </w:rPr>
        <w:t>έλος</w:t>
      </w:r>
      <w:r>
        <w:rPr>
          <w:rFonts w:eastAsia="Times New Roman"/>
          <w:szCs w:val="24"/>
        </w:rPr>
        <w:t>,</w:t>
      </w:r>
      <w:r w:rsidRPr="00D7645E">
        <w:rPr>
          <w:rFonts w:eastAsia="Times New Roman"/>
          <w:szCs w:val="24"/>
        </w:rPr>
        <w:t xml:space="preserve"> μία τροπολογία που </w:t>
      </w:r>
      <w:r>
        <w:rPr>
          <w:rFonts w:eastAsia="Times New Roman"/>
          <w:szCs w:val="24"/>
        </w:rPr>
        <w:t>ε</w:t>
      </w:r>
      <w:r w:rsidRPr="00D7645E">
        <w:rPr>
          <w:rFonts w:eastAsia="Times New Roman"/>
          <w:szCs w:val="24"/>
        </w:rPr>
        <w:t>πίσης έχουμε καταθέσει ο κ</w:t>
      </w:r>
      <w:r>
        <w:rPr>
          <w:rFonts w:eastAsia="Times New Roman"/>
          <w:szCs w:val="24"/>
        </w:rPr>
        <w:t>.</w:t>
      </w:r>
      <w:r w:rsidRPr="00D7645E">
        <w:rPr>
          <w:rFonts w:eastAsia="Times New Roman"/>
          <w:szCs w:val="24"/>
        </w:rPr>
        <w:t xml:space="preserve"> Καραγιαννίδης</w:t>
      </w:r>
      <w:r>
        <w:rPr>
          <w:rFonts w:eastAsia="Times New Roman"/>
          <w:szCs w:val="24"/>
        </w:rPr>
        <w:t>,</w:t>
      </w:r>
      <w:r w:rsidRPr="00D7645E">
        <w:rPr>
          <w:rFonts w:eastAsia="Times New Roman"/>
          <w:szCs w:val="24"/>
        </w:rPr>
        <w:t xml:space="preserve"> ο κ</w:t>
      </w:r>
      <w:r>
        <w:rPr>
          <w:rFonts w:eastAsia="Times New Roman"/>
          <w:szCs w:val="24"/>
        </w:rPr>
        <w:t>.</w:t>
      </w:r>
      <w:r w:rsidRPr="00D7645E">
        <w:rPr>
          <w:rFonts w:eastAsia="Times New Roman"/>
          <w:szCs w:val="24"/>
        </w:rPr>
        <w:t xml:space="preserve"> </w:t>
      </w:r>
      <w:r>
        <w:rPr>
          <w:rFonts w:eastAsia="Times New Roman"/>
          <w:szCs w:val="24"/>
        </w:rPr>
        <w:t xml:space="preserve">Δέδες, </w:t>
      </w:r>
      <w:r w:rsidRPr="00D7645E">
        <w:rPr>
          <w:rFonts w:eastAsia="Times New Roman"/>
          <w:szCs w:val="24"/>
        </w:rPr>
        <w:t>ο κ</w:t>
      </w:r>
      <w:r>
        <w:rPr>
          <w:rFonts w:eastAsia="Times New Roman"/>
          <w:szCs w:val="24"/>
        </w:rPr>
        <w:t>.</w:t>
      </w:r>
      <w:r w:rsidRPr="00D7645E">
        <w:rPr>
          <w:rFonts w:eastAsia="Times New Roman"/>
          <w:szCs w:val="24"/>
        </w:rPr>
        <w:t xml:space="preserve"> Τόσκας και εγώ</w:t>
      </w:r>
      <w:r>
        <w:rPr>
          <w:rFonts w:eastAsia="Times New Roman"/>
          <w:szCs w:val="24"/>
        </w:rPr>
        <w:t>,</w:t>
      </w:r>
      <w:r w:rsidRPr="00D7645E">
        <w:rPr>
          <w:rFonts w:eastAsia="Times New Roman"/>
          <w:szCs w:val="24"/>
        </w:rPr>
        <w:t xml:space="preserve"> </w:t>
      </w:r>
      <w:r>
        <w:rPr>
          <w:rFonts w:eastAsia="Times New Roman"/>
          <w:szCs w:val="24"/>
        </w:rPr>
        <w:t xml:space="preserve">με γενικό αριθμό </w:t>
      </w:r>
      <w:r w:rsidRPr="00D7645E">
        <w:rPr>
          <w:rFonts w:eastAsia="Times New Roman"/>
          <w:szCs w:val="24"/>
        </w:rPr>
        <w:t xml:space="preserve">2112 και </w:t>
      </w:r>
      <w:r>
        <w:rPr>
          <w:rFonts w:eastAsia="Times New Roman"/>
          <w:szCs w:val="24"/>
        </w:rPr>
        <w:t xml:space="preserve">ειδικό </w:t>
      </w:r>
      <w:r w:rsidRPr="00D7645E">
        <w:rPr>
          <w:rFonts w:eastAsia="Times New Roman"/>
          <w:szCs w:val="24"/>
        </w:rPr>
        <w:t>105</w:t>
      </w:r>
      <w:r>
        <w:rPr>
          <w:rFonts w:eastAsia="Times New Roman"/>
          <w:szCs w:val="24"/>
        </w:rPr>
        <w:t>,</w:t>
      </w:r>
      <w:r w:rsidRPr="00D7645E">
        <w:rPr>
          <w:rFonts w:eastAsia="Times New Roman"/>
          <w:szCs w:val="24"/>
        </w:rPr>
        <w:t xml:space="preserve"> αναφέρεται </w:t>
      </w:r>
      <w:r>
        <w:rPr>
          <w:rFonts w:eastAsia="Times New Roman"/>
          <w:szCs w:val="24"/>
        </w:rPr>
        <w:t xml:space="preserve">σε αυτούς </w:t>
      </w:r>
      <w:r w:rsidRPr="00D7645E">
        <w:rPr>
          <w:rFonts w:eastAsia="Times New Roman"/>
          <w:szCs w:val="24"/>
        </w:rPr>
        <w:t>τους ανθρώπους που σπουδάζουν στις παραγωγικές σχολές</w:t>
      </w:r>
      <w:r>
        <w:rPr>
          <w:rFonts w:eastAsia="Times New Roman"/>
          <w:szCs w:val="24"/>
        </w:rPr>
        <w:t>,</w:t>
      </w:r>
      <w:r w:rsidRPr="00D7645E">
        <w:rPr>
          <w:rFonts w:eastAsia="Times New Roman"/>
          <w:szCs w:val="24"/>
        </w:rPr>
        <w:t xml:space="preserve"> χάνουν την ιδιότητά </w:t>
      </w:r>
      <w:r>
        <w:rPr>
          <w:rFonts w:eastAsia="Times New Roman"/>
          <w:szCs w:val="24"/>
        </w:rPr>
        <w:t>τους,</w:t>
      </w:r>
      <w:r w:rsidRPr="00D7645E">
        <w:rPr>
          <w:rFonts w:eastAsia="Times New Roman"/>
          <w:szCs w:val="24"/>
        </w:rPr>
        <w:t xml:space="preserve"> γιατί απορρίπτονται σε κάποια μαθήματα και μετά καλούνται</w:t>
      </w:r>
      <w:r>
        <w:rPr>
          <w:rFonts w:eastAsia="Times New Roman"/>
          <w:szCs w:val="24"/>
        </w:rPr>
        <w:t xml:space="preserve"> –ελάχιστοι είναι,</w:t>
      </w:r>
      <w:r w:rsidRPr="00D7645E">
        <w:rPr>
          <w:rFonts w:eastAsia="Times New Roman"/>
          <w:szCs w:val="24"/>
        </w:rPr>
        <w:t xml:space="preserve"> αλλά είναι άδικο</w:t>
      </w:r>
      <w:r>
        <w:rPr>
          <w:rFonts w:eastAsia="Times New Roman"/>
          <w:szCs w:val="24"/>
        </w:rPr>
        <w:t>-</w:t>
      </w:r>
      <w:r w:rsidRPr="00D7645E">
        <w:rPr>
          <w:rFonts w:eastAsia="Times New Roman"/>
          <w:szCs w:val="24"/>
        </w:rPr>
        <w:t xml:space="preserve"> να πληρώσουν τα δίδακτρα </w:t>
      </w:r>
      <w:r>
        <w:rPr>
          <w:rFonts w:eastAsia="Times New Roman"/>
          <w:szCs w:val="24"/>
        </w:rPr>
        <w:t>δύο χρόνων, δυόμισι</w:t>
      </w:r>
      <w:r w:rsidRPr="00D7645E">
        <w:rPr>
          <w:rFonts w:eastAsia="Times New Roman"/>
          <w:szCs w:val="24"/>
        </w:rPr>
        <w:t xml:space="preserve"> χρόνων</w:t>
      </w:r>
      <w:r>
        <w:rPr>
          <w:rFonts w:eastAsia="Times New Roman"/>
          <w:szCs w:val="24"/>
        </w:rPr>
        <w:t>, τριών χρόνων. Έ</w:t>
      </w:r>
      <w:r w:rsidRPr="00D7645E">
        <w:rPr>
          <w:rFonts w:eastAsia="Times New Roman"/>
          <w:szCs w:val="24"/>
        </w:rPr>
        <w:t xml:space="preserve">χουμε περιστατικά ανθρώπων που έχουν φύγει από τις </w:t>
      </w:r>
      <w:r>
        <w:rPr>
          <w:rFonts w:eastAsia="Times New Roman"/>
          <w:szCs w:val="24"/>
        </w:rPr>
        <w:t>σ</w:t>
      </w:r>
      <w:r w:rsidRPr="00D7645E">
        <w:rPr>
          <w:rFonts w:eastAsia="Times New Roman"/>
          <w:szCs w:val="24"/>
        </w:rPr>
        <w:t>χολές αυτές</w:t>
      </w:r>
      <w:r>
        <w:rPr>
          <w:rFonts w:eastAsia="Times New Roman"/>
          <w:szCs w:val="24"/>
        </w:rPr>
        <w:t>,</w:t>
      </w:r>
      <w:r w:rsidRPr="00D7645E">
        <w:rPr>
          <w:rFonts w:eastAsia="Times New Roman"/>
          <w:szCs w:val="24"/>
        </w:rPr>
        <w:t xml:space="preserve"> έχουν ήδη βγάλει δύο και τρία πανεπιστήμια</w:t>
      </w:r>
      <w:r>
        <w:rPr>
          <w:rFonts w:eastAsia="Times New Roman"/>
          <w:szCs w:val="24"/>
        </w:rPr>
        <w:t>,</w:t>
      </w:r>
      <w:r w:rsidRPr="00D7645E">
        <w:rPr>
          <w:rFonts w:eastAsia="Times New Roman"/>
          <w:szCs w:val="24"/>
        </w:rPr>
        <w:t xml:space="preserve"> έχουν μεταπτυχιακά και διδακτορικά και τους βαραίνει ένα χρέος </w:t>
      </w:r>
      <w:r>
        <w:rPr>
          <w:rFonts w:eastAsia="Times New Roman"/>
          <w:szCs w:val="24"/>
        </w:rPr>
        <w:t xml:space="preserve">50.000 </w:t>
      </w:r>
      <w:r w:rsidRPr="00D7645E">
        <w:rPr>
          <w:rFonts w:eastAsia="Times New Roman"/>
          <w:szCs w:val="24"/>
        </w:rPr>
        <w:t xml:space="preserve">ευρώ </w:t>
      </w:r>
      <w:r>
        <w:rPr>
          <w:rFonts w:eastAsia="Times New Roman"/>
          <w:szCs w:val="24"/>
        </w:rPr>
        <w:t xml:space="preserve">ως ποινή, γιατί δεν </w:t>
      </w:r>
      <w:r w:rsidRPr="00D7645E">
        <w:rPr>
          <w:rFonts w:eastAsia="Times New Roman"/>
          <w:szCs w:val="24"/>
        </w:rPr>
        <w:t>κατάφεραν σε ένα μάθημα να περάσουν στην παραγωγική σχολή</w:t>
      </w:r>
      <w:r>
        <w:rPr>
          <w:rFonts w:eastAsia="Times New Roman"/>
          <w:szCs w:val="24"/>
        </w:rPr>
        <w:t>.</w:t>
      </w:r>
      <w:r w:rsidRPr="00D7645E">
        <w:rPr>
          <w:rFonts w:eastAsia="Times New Roman"/>
          <w:szCs w:val="24"/>
        </w:rPr>
        <w:t xml:space="preserve"> </w:t>
      </w:r>
      <w:r>
        <w:rPr>
          <w:rFonts w:eastAsia="Times New Roman"/>
          <w:szCs w:val="24"/>
        </w:rPr>
        <w:t>Ε</w:t>
      </w:r>
      <w:r w:rsidRPr="00D7645E">
        <w:rPr>
          <w:rFonts w:eastAsia="Times New Roman"/>
          <w:szCs w:val="24"/>
        </w:rPr>
        <w:t>ίναι παράλογο και πρέπει να ρυθμιστεί</w:t>
      </w:r>
      <w:r>
        <w:rPr>
          <w:rFonts w:eastAsia="Times New Roman"/>
          <w:szCs w:val="24"/>
        </w:rPr>
        <w:t>.</w:t>
      </w:r>
    </w:p>
    <w:p w14:paraId="2967181D" w14:textId="77777777" w:rsidR="00711852" w:rsidRDefault="000A1C6E">
      <w:pPr>
        <w:spacing w:line="600" w:lineRule="auto"/>
        <w:ind w:firstLine="720"/>
        <w:jc w:val="both"/>
        <w:rPr>
          <w:rFonts w:eastAsia="Times New Roman"/>
          <w:szCs w:val="24"/>
        </w:rPr>
      </w:pPr>
      <w:r>
        <w:rPr>
          <w:rFonts w:eastAsia="Times New Roman"/>
          <w:szCs w:val="24"/>
        </w:rPr>
        <w:t>Ε</w:t>
      </w:r>
      <w:r w:rsidRPr="00D7645E">
        <w:rPr>
          <w:rFonts w:eastAsia="Times New Roman"/>
          <w:szCs w:val="24"/>
        </w:rPr>
        <w:t>υχαριστώ πάρα πολύ</w:t>
      </w:r>
      <w:r>
        <w:rPr>
          <w:rFonts w:eastAsia="Times New Roman"/>
          <w:szCs w:val="24"/>
        </w:rPr>
        <w:t>.</w:t>
      </w:r>
    </w:p>
    <w:p w14:paraId="2967181E" w14:textId="77777777" w:rsidR="00711852" w:rsidRDefault="000A1C6E">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lastRenderedPageBreak/>
        <w:t>ΠΡ</w:t>
      </w:r>
      <w:r>
        <w:rPr>
          <w:rFonts w:eastAsia="Times New Roman" w:cs="Times New Roman"/>
          <w:b/>
          <w:szCs w:val="24"/>
        </w:rPr>
        <w:t>ΟΕΔΡΕΥΩΝ (Αναστάσιος Κουράκης):</w:t>
      </w:r>
      <w:r>
        <w:rPr>
          <w:rFonts w:eastAsia="Times New Roman" w:cs="Times New Roman"/>
          <w:szCs w:val="24"/>
        </w:rPr>
        <w:t xml:space="preserve"> Ευχαριστούμε,</w:t>
      </w:r>
      <w:r w:rsidRPr="00D7645E">
        <w:rPr>
          <w:rFonts w:eastAsia="Times New Roman"/>
          <w:szCs w:val="24"/>
        </w:rPr>
        <w:t xml:space="preserve"> κύριε Δρίτσα</w:t>
      </w:r>
      <w:r>
        <w:rPr>
          <w:rFonts w:eastAsia="Times New Roman"/>
          <w:szCs w:val="24"/>
        </w:rPr>
        <w:t>.</w:t>
      </w:r>
    </w:p>
    <w:p w14:paraId="2967181F" w14:textId="77777777" w:rsidR="00711852" w:rsidRDefault="000A1C6E">
      <w:pPr>
        <w:tabs>
          <w:tab w:val="left" w:pos="3189"/>
          <w:tab w:val="center" w:pos="4513"/>
        </w:tabs>
        <w:spacing w:line="600" w:lineRule="auto"/>
        <w:ind w:firstLine="720"/>
        <w:jc w:val="both"/>
        <w:rPr>
          <w:rFonts w:eastAsia="Times New Roman"/>
          <w:szCs w:val="24"/>
        </w:rPr>
      </w:pPr>
      <w:r>
        <w:rPr>
          <w:rFonts w:eastAsia="Times New Roman"/>
          <w:szCs w:val="24"/>
        </w:rPr>
        <w:t xml:space="preserve">Τον λόγο έχει ο κύριος Υπουργός για νομοτεχνικές βελτιώσεις και για να </w:t>
      </w:r>
      <w:r w:rsidRPr="00D7645E">
        <w:rPr>
          <w:rFonts w:eastAsia="Times New Roman"/>
          <w:szCs w:val="24"/>
        </w:rPr>
        <w:t xml:space="preserve">μας πει ποιες βουλευτικές </w:t>
      </w:r>
      <w:r>
        <w:rPr>
          <w:rFonts w:eastAsia="Times New Roman"/>
          <w:szCs w:val="24"/>
        </w:rPr>
        <w:t xml:space="preserve">και υπουργικές </w:t>
      </w:r>
      <w:r w:rsidRPr="00D7645E">
        <w:rPr>
          <w:rFonts w:eastAsia="Times New Roman"/>
          <w:szCs w:val="24"/>
        </w:rPr>
        <w:t xml:space="preserve">τροπολογίες κάνει </w:t>
      </w:r>
      <w:r>
        <w:rPr>
          <w:rFonts w:eastAsia="Times New Roman"/>
          <w:szCs w:val="24"/>
        </w:rPr>
        <w:t xml:space="preserve">δεκτές. </w:t>
      </w:r>
    </w:p>
    <w:p w14:paraId="29671820" w14:textId="77777777" w:rsidR="00711852" w:rsidRDefault="000A1C6E">
      <w:pPr>
        <w:tabs>
          <w:tab w:val="left" w:pos="3189"/>
          <w:tab w:val="center" w:pos="4513"/>
        </w:tabs>
        <w:spacing w:line="600" w:lineRule="auto"/>
        <w:ind w:firstLine="720"/>
        <w:jc w:val="both"/>
        <w:rPr>
          <w:rFonts w:eastAsia="Times New Roman"/>
          <w:szCs w:val="24"/>
        </w:rPr>
      </w:pPr>
      <w:r w:rsidRPr="00C335EE">
        <w:rPr>
          <w:rFonts w:eastAsia="Times New Roman"/>
          <w:b/>
          <w:szCs w:val="24"/>
        </w:rPr>
        <w:t>ΒΑΣΙΛΕΙΟΣ ΚΙΚΙΛΙΑΣ:</w:t>
      </w:r>
      <w:r>
        <w:rPr>
          <w:rFonts w:eastAsia="Times New Roman"/>
          <w:szCs w:val="24"/>
        </w:rPr>
        <w:t xml:space="preserve"> Ποιες νομοτεχνικές βελτιώσεις; Δεν μπορούν να έρθουν τώρα που τελειώνει το νομοσχέδιο.</w:t>
      </w:r>
    </w:p>
    <w:p w14:paraId="29671821" w14:textId="77777777" w:rsidR="00711852" w:rsidRDefault="000A1C6E">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Δ</w:t>
      </w:r>
      <w:r w:rsidRPr="00D7645E">
        <w:rPr>
          <w:rFonts w:eastAsia="Times New Roman"/>
          <w:szCs w:val="24"/>
        </w:rPr>
        <w:t xml:space="preserve">εν είναι έτσι </w:t>
      </w:r>
      <w:r>
        <w:rPr>
          <w:rFonts w:eastAsia="Times New Roman"/>
          <w:szCs w:val="24"/>
        </w:rPr>
        <w:t xml:space="preserve">όπως </w:t>
      </w:r>
      <w:r w:rsidRPr="00D7645E">
        <w:rPr>
          <w:rFonts w:eastAsia="Times New Roman"/>
          <w:szCs w:val="24"/>
        </w:rPr>
        <w:t>το λέτε</w:t>
      </w:r>
      <w:r>
        <w:rPr>
          <w:rFonts w:eastAsia="Times New Roman"/>
          <w:szCs w:val="24"/>
        </w:rPr>
        <w:t>.</w:t>
      </w:r>
      <w:r w:rsidRPr="00D7645E">
        <w:rPr>
          <w:rFonts w:eastAsia="Times New Roman"/>
          <w:szCs w:val="24"/>
        </w:rPr>
        <w:t xml:space="preserve"> </w:t>
      </w:r>
      <w:r>
        <w:rPr>
          <w:rFonts w:eastAsia="Times New Roman"/>
          <w:szCs w:val="24"/>
        </w:rPr>
        <w:t>Τ</w:t>
      </w:r>
      <w:r w:rsidRPr="00D7645E">
        <w:rPr>
          <w:rFonts w:eastAsia="Times New Roman"/>
          <w:szCs w:val="24"/>
        </w:rPr>
        <w:t>ώρα θα ακούσε</w:t>
      </w:r>
      <w:r>
        <w:rPr>
          <w:rFonts w:eastAsia="Times New Roman"/>
          <w:szCs w:val="24"/>
        </w:rPr>
        <w:t xml:space="preserve">τε και μετά θα έχετε δυνατότητα να τοποθετηθείτε. </w:t>
      </w:r>
    </w:p>
    <w:p w14:paraId="29671822" w14:textId="77777777" w:rsidR="00711852" w:rsidRDefault="000A1C6E">
      <w:pPr>
        <w:tabs>
          <w:tab w:val="left" w:pos="3189"/>
          <w:tab w:val="center" w:pos="4513"/>
        </w:tabs>
        <w:spacing w:line="600" w:lineRule="auto"/>
        <w:ind w:firstLine="720"/>
        <w:jc w:val="both"/>
        <w:rPr>
          <w:rFonts w:eastAsia="Times New Roman"/>
          <w:szCs w:val="24"/>
        </w:rPr>
      </w:pPr>
      <w:r>
        <w:rPr>
          <w:rFonts w:eastAsia="Times New Roman"/>
          <w:szCs w:val="24"/>
        </w:rPr>
        <w:t xml:space="preserve">Κύριε Υπουργέ, έχετε τον λόγο. </w:t>
      </w:r>
    </w:p>
    <w:p w14:paraId="29671823" w14:textId="77777777" w:rsidR="00711852" w:rsidRDefault="000A1C6E">
      <w:pPr>
        <w:tabs>
          <w:tab w:val="left" w:pos="3189"/>
          <w:tab w:val="center" w:pos="4513"/>
        </w:tabs>
        <w:spacing w:line="600" w:lineRule="auto"/>
        <w:ind w:firstLine="720"/>
        <w:jc w:val="both"/>
        <w:rPr>
          <w:rFonts w:eastAsia="Times New Roman"/>
          <w:szCs w:val="24"/>
        </w:rPr>
      </w:pPr>
      <w:r w:rsidRPr="00563684">
        <w:rPr>
          <w:rFonts w:eastAsia="Times New Roman"/>
          <w:b/>
          <w:szCs w:val="24"/>
        </w:rPr>
        <w:t>ΠΑΝΑΓΙΩΤΗΣ ΡΗΓΑΣ (Αναπληρωτής Υπουργός Εθνικής Άμυνας):</w:t>
      </w:r>
      <w:r>
        <w:rPr>
          <w:rFonts w:eastAsia="Times New Roman"/>
          <w:szCs w:val="24"/>
        </w:rPr>
        <w:t xml:space="preserve"> Ευχαριστώ, κύριε Πρόεδρε. </w:t>
      </w:r>
    </w:p>
    <w:p w14:paraId="29671824" w14:textId="77777777" w:rsidR="00711852" w:rsidRDefault="000A1C6E">
      <w:pPr>
        <w:tabs>
          <w:tab w:val="left" w:pos="3189"/>
          <w:tab w:val="center" w:pos="4513"/>
        </w:tabs>
        <w:spacing w:line="600" w:lineRule="auto"/>
        <w:ind w:firstLine="720"/>
        <w:jc w:val="both"/>
        <w:rPr>
          <w:rFonts w:eastAsia="Times New Roman"/>
          <w:szCs w:val="24"/>
        </w:rPr>
      </w:pPr>
      <w:r>
        <w:rPr>
          <w:rFonts w:eastAsia="Times New Roman"/>
          <w:szCs w:val="24"/>
        </w:rPr>
        <w:t>Ε</w:t>
      </w:r>
      <w:r w:rsidRPr="00D7645E">
        <w:rPr>
          <w:rFonts w:eastAsia="Times New Roman"/>
          <w:szCs w:val="24"/>
        </w:rPr>
        <w:t xml:space="preserve">πιτρέψτε μου για δύο λεπτά να κάνω </w:t>
      </w:r>
      <w:r>
        <w:rPr>
          <w:rFonts w:eastAsia="Times New Roman"/>
          <w:szCs w:val="24"/>
        </w:rPr>
        <w:t xml:space="preserve">ορισμένες </w:t>
      </w:r>
      <w:r w:rsidRPr="00D7645E">
        <w:rPr>
          <w:rFonts w:eastAsia="Times New Roman"/>
          <w:szCs w:val="24"/>
        </w:rPr>
        <w:t>παρατηρήσεις πάνω στο νομοσχέδιο</w:t>
      </w:r>
      <w:r>
        <w:rPr>
          <w:rFonts w:eastAsia="Times New Roman"/>
          <w:szCs w:val="24"/>
        </w:rPr>
        <w:t>.</w:t>
      </w:r>
    </w:p>
    <w:p w14:paraId="29671825" w14:textId="77777777" w:rsidR="00711852" w:rsidRDefault="000A1C6E">
      <w:pPr>
        <w:tabs>
          <w:tab w:val="left" w:pos="3189"/>
          <w:tab w:val="center" w:pos="4513"/>
        </w:tabs>
        <w:spacing w:line="600" w:lineRule="auto"/>
        <w:ind w:firstLine="720"/>
        <w:jc w:val="both"/>
        <w:rPr>
          <w:rFonts w:eastAsia="Times New Roman" w:cs="Times New Roman"/>
          <w:b/>
          <w:szCs w:val="24"/>
        </w:rPr>
      </w:pPr>
      <w:r>
        <w:rPr>
          <w:rFonts w:eastAsia="Times New Roman"/>
          <w:szCs w:val="24"/>
        </w:rPr>
        <w:t>Η π</w:t>
      </w:r>
      <w:r w:rsidRPr="00D7645E">
        <w:rPr>
          <w:rFonts w:eastAsia="Times New Roman"/>
          <w:szCs w:val="24"/>
        </w:rPr>
        <w:t xml:space="preserve">ρώτη παρατήρηση έχει να κάνει με την </w:t>
      </w:r>
      <w:r>
        <w:rPr>
          <w:rFonts w:eastAsia="Times New Roman"/>
          <w:szCs w:val="24"/>
        </w:rPr>
        <w:t xml:space="preserve">ομιλία που έκανε </w:t>
      </w:r>
      <w:r w:rsidRPr="00D7645E">
        <w:rPr>
          <w:rFonts w:eastAsia="Times New Roman"/>
          <w:szCs w:val="24"/>
        </w:rPr>
        <w:t xml:space="preserve">ο </w:t>
      </w:r>
      <w:r>
        <w:rPr>
          <w:rFonts w:eastAsia="Times New Roman"/>
          <w:szCs w:val="24"/>
        </w:rPr>
        <w:t xml:space="preserve">κ. </w:t>
      </w:r>
      <w:r w:rsidRPr="00D7645E">
        <w:rPr>
          <w:rFonts w:eastAsia="Times New Roman"/>
          <w:szCs w:val="24"/>
        </w:rPr>
        <w:t>Άδωνις Γεωργιάδης</w:t>
      </w:r>
      <w:r>
        <w:rPr>
          <w:rFonts w:eastAsia="Times New Roman"/>
          <w:szCs w:val="24"/>
        </w:rPr>
        <w:t>. Δ</w:t>
      </w:r>
      <w:r w:rsidRPr="00D7645E">
        <w:rPr>
          <w:rFonts w:eastAsia="Times New Roman"/>
          <w:szCs w:val="24"/>
        </w:rPr>
        <w:t xml:space="preserve">εν θέλω να εκληφθεί </w:t>
      </w:r>
      <w:r>
        <w:rPr>
          <w:rFonts w:eastAsia="Times New Roman"/>
          <w:szCs w:val="24"/>
        </w:rPr>
        <w:t>ως προσωπικό θέμα.</w:t>
      </w:r>
    </w:p>
    <w:p w14:paraId="2967182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Ακούω επί τρεις μέρες αυτήν την ρητορεία και την προσπάθεια να διαμορφώσει είτε ότι υπάρχει διαφορετική προσέγγιση των πραγμάτων μεταξύ </w:t>
      </w:r>
      <w:r>
        <w:rPr>
          <w:rFonts w:eastAsia="Times New Roman" w:cs="Times New Roman"/>
          <w:szCs w:val="24"/>
        </w:rPr>
        <w:lastRenderedPageBreak/>
        <w:t xml:space="preserve">εμού και του Υπουργού είτε να διαβάλει μ’ έναν τρόπο την ιστορική του παρουσία στις Ένοπλες Δυνάμεις και ότι αυτά τα οποία εισηγούμαστε δεν αντιστοιχούν στη δική του ιστορική, επιχειρησιακή και επιστημονική του επάρκεια καθ’ όλα τα χρόνια. Νομίζω ότι δεν μας τιμά. Είναι, θα έλεγα, φτηνή αντιπαράθεση. Εν πάση περιπτώσει, κάνουμε μία συζήτηση με άλλους όρους. Κράτησα όσο το δυνατόν χαμηλούς τόνους, και όταν δέχτηκα προσωπικές επιθέσεις. </w:t>
      </w:r>
    </w:p>
    <w:p w14:paraId="2967182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Γιατί υπάρχει μία πολύ μεγάλη εμπειρία και δυστυχώς γνωρίζουμε πάρα πολύ καλά ότι δεν είναι ιδιοκτησία. Άλλοι αισθάνονται και νιώθουν με ιδιοκτησιακή αντίληψη τις ελληνικές Ένοπλες Δυνάμεις. Αλλάζουν οι συνθήκες. Στην Ευρώπη είναι διαφορετικά και στην Αμερική αλλά και σε άλλες χώρες. Αυτός ο τρόπος προσέγγισης των πραγμάτων δίνει αξία σε αυτούς τους ανθρώπους, σε όλο το προσωπικό των Ενόπλων Δυνάμεων, τους τιμά με αυτές τις προσπάθειες και με αυτόν τον τρόπο με τον οποίο αντιμετωπίζονται. Γι’ αυτό, αυτήν τη στιγμή το νομοσχέδιο έχει την ανταπόκριση της μεγάλης πλειοψηφίας του προσωπικού των Ενόπλων Δυνάμεων. </w:t>
      </w:r>
    </w:p>
    <w:p w14:paraId="2967182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Παρατήρηση δεύτερη. Για το άρθρο 32 έχουν ακουστεί διάφορα αυτήν τη στιγμή. Το άρθρο 32 αφορά αυτούς που έχουν αποφοιτήσει από τις σχολές της ΣΤΥΑ. Αφορά ενδεχομένως ως αντιπαράθεση όλους τους εθελοντές. </w:t>
      </w:r>
      <w:r>
        <w:rPr>
          <w:rFonts w:eastAsia="Times New Roman" w:cs="Times New Roman"/>
          <w:szCs w:val="24"/>
        </w:rPr>
        <w:lastRenderedPageBreak/>
        <w:t>Στους αποφοίτους αρχίζει να λαμβάνεται υπόψη η παρουσία τους στις Ένοπλες Δυνάμεις αλλά και στο συνταξιοδοτικό από τη χρονιά της κατάταξής τους. Τι κάνει το νομοσχέδιο αυτό; Δίνει αυτό το δικαίωμα από την κατάταξη και για τους εθελοντές. Γιατί το κάνει αυτό; Εγώ μπορώ να καταλάβω ενδεχομένως γιατί υπάρχει μια ένσταση τέτοια. Αλλά η ένσταση δεν ανταποκρίνεται στις πραγματικές συνθήκες και τις ανάγκες των οικονομικών συνθηκών που υπάρχουν και τις δυσκολίες να έχουν όλοι μια αξιοπρεπή πραγματική συνταξιοδοτική και οικονομική δυνατότητα καλύτερη που να αντιστοιχεί στην  υπηρεσιακή τους παρουσία, τον κόπο που καταβάλλουν, την υπεράσπιση της πατρίδας, τις δυσκολίες που έχουν, γιατί είναι κι αυτοί συμμέτοχοι. Επίσης, είναι δυο διαφορετικές επετηρίδες. Δεν μπλέκονται σ’ αυτό το κομμάτι. Είναι δυο διαφορετικές κατηγορίες.</w:t>
      </w:r>
    </w:p>
    <w:p w14:paraId="29671829" w14:textId="77777777" w:rsidR="00711852" w:rsidRDefault="000A1C6E">
      <w:pPr>
        <w:spacing w:line="600" w:lineRule="auto"/>
        <w:ind w:firstLine="709"/>
        <w:jc w:val="both"/>
        <w:rPr>
          <w:rFonts w:eastAsia="Times New Roman" w:cs="Times New Roman"/>
          <w:szCs w:val="24"/>
        </w:rPr>
      </w:pPr>
      <w:r>
        <w:rPr>
          <w:rFonts w:eastAsia="Times New Roman" w:cs="Times New Roman"/>
          <w:szCs w:val="24"/>
        </w:rPr>
        <w:t xml:space="preserve">Ένα τρίτο που θέλω να αναφέρω αφορά όλο αυτό και την αναδιάρθρωση των Ενόπλων Δυνάμεων. Εγώ δεν θα διαφωνήσω με τις προσεγγίσεις που γίνονται γιατί είναι και για μένα κάτι ιδιαίτερο. Είναι ιδιαίτερη αυτή η δυσκολία αντιμετώπισης τέτοιων προβλημάτων, κύριοι συνάδελφοι του ΚΚΕ, αυτή η πολυδιάσπαση που υπάρχει. Πιστέψτε με, κάναμε μαζί με τον Υπουργό μια προσπάθεια να μπορέσουμε να αμβλύνουμε τις αδικίες που υπάρχουν. Αυτό κάναμε. Να προχωρήσουμε σε μια συνολική αναδιάρθρωση </w:t>
      </w:r>
      <w:r>
        <w:rPr>
          <w:rFonts w:eastAsia="Times New Roman" w:cs="Times New Roman"/>
          <w:szCs w:val="24"/>
        </w:rPr>
        <w:lastRenderedPageBreak/>
        <w:t>είναι ο στόχος της επόμενης Κυβέρνησης. Γιατί θα είμαστε Κυβέρνηση. Και το νομοσχέδιο όσο και να ονειρεύεται ο κ. Κικίλιας, δεν θα αποσυρθεί. Αυτή η αναδιάρθρωση θα γίνει, γιατί ήταν σκόπιμη η ιστορία που γινόταν. Ήταν σκόπιμος ο τρόπος με τον οποίον διαμόρφωναν μια τέτοια αντιπαράθεση γατί ήταν πελατειακό κράτος. Αυτό γινόταν. Κι αυτό προσπαθούμε να βελτιώσουμε. Όπως καταλαβαίνετε όμως, κύριοι συνάδελφοι, δεν είναι απλό και εύκολο να μαζέψεις όλη αυτή την ιστορία και μάλιστα όταν έχει ο καθένας τα δικαιώματά του αποκτημένα μέχρι σήμερα. Υ</w:t>
      </w:r>
      <w:r w:rsidRPr="00DB5588">
        <w:rPr>
          <w:rFonts w:eastAsia="Times New Roman" w:cs="Times New Roman"/>
          <w:szCs w:val="24"/>
        </w:rPr>
        <w:t xml:space="preserve">πόσχομαι </w:t>
      </w:r>
      <w:r>
        <w:rPr>
          <w:rFonts w:eastAsia="Times New Roman" w:cs="Times New Roman"/>
          <w:szCs w:val="24"/>
        </w:rPr>
        <w:t xml:space="preserve">εγώ και ο </w:t>
      </w:r>
      <w:r w:rsidRPr="00DB5588">
        <w:rPr>
          <w:rFonts w:eastAsia="Times New Roman" w:cs="Times New Roman"/>
          <w:szCs w:val="24"/>
        </w:rPr>
        <w:t>ΣΥΡΙΖΑ ότι αυτό θα γίνει</w:t>
      </w:r>
      <w:r>
        <w:rPr>
          <w:rFonts w:eastAsia="Times New Roman" w:cs="Times New Roman"/>
          <w:szCs w:val="24"/>
        </w:rPr>
        <w:t>.</w:t>
      </w:r>
    </w:p>
    <w:p w14:paraId="2967182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w:t>
      </w:r>
      <w:r w:rsidRPr="00DB5588">
        <w:rPr>
          <w:rFonts w:eastAsia="Times New Roman" w:cs="Times New Roman"/>
          <w:szCs w:val="24"/>
        </w:rPr>
        <w:t xml:space="preserve">άμε τώρα </w:t>
      </w:r>
      <w:r>
        <w:rPr>
          <w:rFonts w:eastAsia="Times New Roman" w:cs="Times New Roman"/>
          <w:szCs w:val="24"/>
        </w:rPr>
        <w:t>στην αναδιάρθρωση των ελληνικών Ενόπλων Δυνάμεων.</w:t>
      </w:r>
      <w:r w:rsidRPr="00DB5588">
        <w:rPr>
          <w:rFonts w:eastAsia="Times New Roman" w:cs="Times New Roman"/>
          <w:szCs w:val="24"/>
        </w:rPr>
        <w:t xml:space="preserve"> </w:t>
      </w:r>
      <w:r>
        <w:rPr>
          <w:rFonts w:eastAsia="Times New Roman" w:cs="Times New Roman"/>
          <w:szCs w:val="24"/>
        </w:rPr>
        <w:t xml:space="preserve">Αυτό έχει προχωρήσει και το έχουμε </w:t>
      </w:r>
      <w:r w:rsidRPr="00DB5588">
        <w:rPr>
          <w:rFonts w:eastAsia="Times New Roman" w:cs="Times New Roman"/>
          <w:szCs w:val="24"/>
        </w:rPr>
        <w:t>κουβεντιάσει αρχικά</w:t>
      </w:r>
      <w:r>
        <w:rPr>
          <w:rFonts w:eastAsia="Times New Roman" w:cs="Times New Roman"/>
          <w:szCs w:val="24"/>
        </w:rPr>
        <w:t>. Ε</w:t>
      </w:r>
      <w:r w:rsidRPr="00DB5588">
        <w:rPr>
          <w:rFonts w:eastAsia="Times New Roman" w:cs="Times New Roman"/>
          <w:szCs w:val="24"/>
        </w:rPr>
        <w:t>ίχατε ενη</w:t>
      </w:r>
      <w:r>
        <w:rPr>
          <w:rFonts w:eastAsia="Times New Roman" w:cs="Times New Roman"/>
          <w:szCs w:val="24"/>
        </w:rPr>
        <w:t>μερωθεί από τους προηγούμενους Υ</w:t>
      </w:r>
      <w:r w:rsidRPr="00DB5588">
        <w:rPr>
          <w:rFonts w:eastAsia="Times New Roman" w:cs="Times New Roman"/>
          <w:szCs w:val="24"/>
        </w:rPr>
        <w:t>πουργούς και στην Επιτροπή Εξοπλισμών</w:t>
      </w:r>
      <w:r>
        <w:rPr>
          <w:rFonts w:eastAsia="Times New Roman" w:cs="Times New Roman"/>
          <w:szCs w:val="24"/>
        </w:rPr>
        <w:t xml:space="preserve"> ότι με βάση τις οικονομικές</w:t>
      </w:r>
      <w:r w:rsidRPr="00DB5588">
        <w:rPr>
          <w:rFonts w:eastAsia="Times New Roman" w:cs="Times New Roman"/>
          <w:szCs w:val="24"/>
        </w:rPr>
        <w:t xml:space="preserve"> δυσκολίες που υπήρχαν</w:t>
      </w:r>
      <w:r>
        <w:rPr>
          <w:rFonts w:eastAsia="Times New Roman" w:cs="Times New Roman"/>
          <w:szCs w:val="24"/>
        </w:rPr>
        <w:t>,</w:t>
      </w:r>
      <w:r w:rsidRPr="00DB5588">
        <w:rPr>
          <w:rFonts w:eastAsia="Times New Roman" w:cs="Times New Roman"/>
          <w:szCs w:val="24"/>
        </w:rPr>
        <w:t xml:space="preserve"> με τη μείωση του προϋπολογισμού</w:t>
      </w:r>
      <w:r>
        <w:rPr>
          <w:rFonts w:eastAsia="Times New Roman" w:cs="Times New Roman"/>
          <w:szCs w:val="24"/>
        </w:rPr>
        <w:t>,</w:t>
      </w:r>
      <w:r w:rsidRPr="00DB5588">
        <w:rPr>
          <w:rFonts w:eastAsia="Times New Roman" w:cs="Times New Roman"/>
          <w:szCs w:val="24"/>
        </w:rPr>
        <w:t xml:space="preserve"> αλλά ταυτόχρονα και για την αξιοποίηση και των </w:t>
      </w:r>
      <w:r>
        <w:rPr>
          <w:rFonts w:eastAsia="Times New Roman" w:cs="Times New Roman"/>
          <w:szCs w:val="24"/>
        </w:rPr>
        <w:t>δ</w:t>
      </w:r>
      <w:r w:rsidRPr="00DB5588">
        <w:rPr>
          <w:rFonts w:eastAsia="Times New Roman" w:cs="Times New Roman"/>
          <w:szCs w:val="24"/>
        </w:rPr>
        <w:t xml:space="preserve">υνάμεων </w:t>
      </w:r>
      <w:r>
        <w:rPr>
          <w:rFonts w:eastAsia="Times New Roman" w:cs="Times New Roman"/>
          <w:szCs w:val="24"/>
        </w:rPr>
        <w:t xml:space="preserve">του ανθρώπινου δυναμικού, </w:t>
      </w:r>
      <w:r w:rsidRPr="00DB5588">
        <w:rPr>
          <w:rFonts w:eastAsia="Times New Roman" w:cs="Times New Roman"/>
          <w:szCs w:val="24"/>
        </w:rPr>
        <w:t>αλλά και των πόρων και των υλικών</w:t>
      </w:r>
      <w:r>
        <w:rPr>
          <w:rFonts w:eastAsia="Times New Roman" w:cs="Times New Roman"/>
          <w:szCs w:val="24"/>
        </w:rPr>
        <w:t>,</w:t>
      </w:r>
      <w:r w:rsidRPr="00DB5588">
        <w:rPr>
          <w:rFonts w:eastAsia="Times New Roman" w:cs="Times New Roman"/>
          <w:szCs w:val="24"/>
        </w:rPr>
        <w:t xml:space="preserve"> έγινε μία πολύ μεγάλη </w:t>
      </w:r>
      <w:r>
        <w:rPr>
          <w:rFonts w:eastAsia="Times New Roman" w:cs="Times New Roman"/>
          <w:szCs w:val="24"/>
        </w:rPr>
        <w:t>αναδιάταξη, αναμόρφωση και</w:t>
      </w:r>
      <w:r w:rsidRPr="00DB5588">
        <w:rPr>
          <w:rFonts w:eastAsia="Times New Roman" w:cs="Times New Roman"/>
          <w:szCs w:val="24"/>
        </w:rPr>
        <w:t xml:space="preserve"> αναδιάρθρωση των </w:t>
      </w:r>
      <w:r>
        <w:rPr>
          <w:rFonts w:eastAsia="Times New Roman" w:cs="Times New Roman"/>
          <w:szCs w:val="24"/>
        </w:rPr>
        <w:t>Ελληνικών Ενόπλων Δυνάμεων. Γι’</w:t>
      </w:r>
      <w:r w:rsidRPr="00DB5588">
        <w:rPr>
          <w:rFonts w:eastAsia="Times New Roman" w:cs="Times New Roman"/>
          <w:szCs w:val="24"/>
        </w:rPr>
        <w:t xml:space="preserve"> αυτό </w:t>
      </w:r>
      <w:r>
        <w:rPr>
          <w:rFonts w:eastAsia="Times New Roman" w:cs="Times New Roman"/>
          <w:szCs w:val="24"/>
        </w:rPr>
        <w:t>σ</w:t>
      </w:r>
      <w:r w:rsidRPr="00DB5588">
        <w:rPr>
          <w:rFonts w:eastAsia="Times New Roman" w:cs="Times New Roman"/>
          <w:szCs w:val="24"/>
        </w:rPr>
        <w:t>ήμερα μπορώ να σας εγγυηθώ ότι είμαστε σε πλήρη επά</w:t>
      </w:r>
      <w:r>
        <w:rPr>
          <w:rFonts w:eastAsia="Times New Roman" w:cs="Times New Roman"/>
          <w:szCs w:val="24"/>
        </w:rPr>
        <w:t>ρκεια με αποτελεσματικότητα, γι’</w:t>
      </w:r>
      <w:r w:rsidRPr="00DB5588">
        <w:rPr>
          <w:rFonts w:eastAsia="Times New Roman" w:cs="Times New Roman"/>
          <w:szCs w:val="24"/>
        </w:rPr>
        <w:t xml:space="preserve"> αυτό και δεν συνέβη τίποτα ή δεν </w:t>
      </w:r>
      <w:r>
        <w:rPr>
          <w:rFonts w:eastAsia="Times New Roman" w:cs="Times New Roman"/>
          <w:szCs w:val="24"/>
        </w:rPr>
        <w:lastRenderedPageBreak/>
        <w:t>επιχείρησε ουδείς να αμφισβητήσει την ακεραιότητα της χώρας μας, παρά</w:t>
      </w:r>
      <w:r w:rsidRPr="00DB5588">
        <w:rPr>
          <w:rFonts w:eastAsia="Times New Roman" w:cs="Times New Roman"/>
          <w:szCs w:val="24"/>
        </w:rPr>
        <w:t xml:space="preserve"> την οικονομική</w:t>
      </w:r>
      <w:r>
        <w:rPr>
          <w:rFonts w:eastAsia="Times New Roman" w:cs="Times New Roman"/>
          <w:szCs w:val="24"/>
        </w:rPr>
        <w:t xml:space="preserve"> και προσφυγική κρίση που περάσαμε.</w:t>
      </w:r>
    </w:p>
    <w:p w14:paraId="2967182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w:t>
      </w:r>
      <w:r w:rsidRPr="00DB5588">
        <w:rPr>
          <w:rFonts w:eastAsia="Times New Roman" w:cs="Times New Roman"/>
          <w:szCs w:val="24"/>
        </w:rPr>
        <w:t xml:space="preserve">γώ θα επιμένω </w:t>
      </w:r>
      <w:r>
        <w:rPr>
          <w:rFonts w:eastAsia="Times New Roman" w:cs="Times New Roman"/>
          <w:szCs w:val="24"/>
        </w:rPr>
        <w:t xml:space="preserve">επίσης, </w:t>
      </w:r>
      <w:r w:rsidRPr="00DB5588">
        <w:rPr>
          <w:rFonts w:eastAsia="Times New Roman" w:cs="Times New Roman"/>
          <w:szCs w:val="24"/>
        </w:rPr>
        <w:t>σε αυτό που είπα και για την αξιοπλοΐα</w:t>
      </w:r>
      <w:r>
        <w:rPr>
          <w:rFonts w:eastAsia="Times New Roman" w:cs="Times New Roman"/>
          <w:szCs w:val="24"/>
        </w:rPr>
        <w:t>. Επίσης μ</w:t>
      </w:r>
      <w:r w:rsidRPr="00DB5588">
        <w:rPr>
          <w:rFonts w:eastAsia="Times New Roman" w:cs="Times New Roman"/>
          <w:szCs w:val="24"/>
        </w:rPr>
        <w:t>ε όλο τον σεβασμό προς όλους</w:t>
      </w:r>
      <w:r>
        <w:rPr>
          <w:rFonts w:eastAsia="Times New Roman" w:cs="Times New Roman"/>
          <w:szCs w:val="24"/>
        </w:rPr>
        <w:t xml:space="preserve">, μην κάνουμε </w:t>
      </w:r>
      <w:r w:rsidRPr="00DB5588">
        <w:rPr>
          <w:rFonts w:eastAsia="Times New Roman" w:cs="Times New Roman"/>
          <w:szCs w:val="24"/>
        </w:rPr>
        <w:t xml:space="preserve">υποθέσεις για ορισμένα πράγματα ή </w:t>
      </w:r>
      <w:r>
        <w:rPr>
          <w:rFonts w:eastAsia="Times New Roman" w:cs="Times New Roman"/>
          <w:szCs w:val="24"/>
        </w:rPr>
        <w:t>εν πάση περιπτώσει</w:t>
      </w:r>
      <w:r w:rsidRPr="00DB5588">
        <w:rPr>
          <w:rFonts w:eastAsia="Times New Roman" w:cs="Times New Roman"/>
          <w:szCs w:val="24"/>
        </w:rPr>
        <w:t xml:space="preserve"> να βλέπουμε και ορισμένα άλλα θέματα</w:t>
      </w:r>
      <w:r>
        <w:rPr>
          <w:rFonts w:eastAsia="Times New Roman" w:cs="Times New Roman"/>
          <w:szCs w:val="24"/>
        </w:rPr>
        <w:t>. Δ</w:t>
      </w:r>
      <w:r w:rsidRPr="00DB5588">
        <w:rPr>
          <w:rFonts w:eastAsia="Times New Roman" w:cs="Times New Roman"/>
          <w:szCs w:val="24"/>
        </w:rPr>
        <w:t>ηλαδή</w:t>
      </w:r>
      <w:r>
        <w:rPr>
          <w:rFonts w:eastAsia="Times New Roman" w:cs="Times New Roman"/>
          <w:szCs w:val="24"/>
        </w:rPr>
        <w:t>,</w:t>
      </w:r>
      <w:r w:rsidRPr="00DB5588">
        <w:rPr>
          <w:rFonts w:eastAsia="Times New Roman" w:cs="Times New Roman"/>
          <w:szCs w:val="24"/>
        </w:rPr>
        <w:t xml:space="preserve"> </w:t>
      </w:r>
      <w:r>
        <w:rPr>
          <w:rFonts w:eastAsia="Times New Roman" w:cs="Times New Roman"/>
          <w:szCs w:val="24"/>
        </w:rPr>
        <w:t>ρώτησε το ΚΚΕ -</w:t>
      </w:r>
      <w:r w:rsidRPr="00DB5588">
        <w:rPr>
          <w:rFonts w:eastAsia="Times New Roman" w:cs="Times New Roman"/>
          <w:szCs w:val="24"/>
        </w:rPr>
        <w:t>για να μη</w:t>
      </w:r>
      <w:r>
        <w:rPr>
          <w:rFonts w:eastAsia="Times New Roman" w:cs="Times New Roman"/>
          <w:szCs w:val="24"/>
        </w:rPr>
        <w:t>ν</w:t>
      </w:r>
      <w:r w:rsidRPr="00DB5588">
        <w:rPr>
          <w:rFonts w:eastAsia="Times New Roman" w:cs="Times New Roman"/>
          <w:szCs w:val="24"/>
        </w:rPr>
        <w:t xml:space="preserve"> προσωποποιώ</w:t>
      </w:r>
      <w:r w:rsidRPr="00B222E6">
        <w:rPr>
          <w:rFonts w:eastAsia="Times New Roman" w:cs="Times New Roman"/>
          <w:szCs w:val="24"/>
        </w:rPr>
        <w:t>-</w:t>
      </w:r>
      <w:r w:rsidRPr="00DB5588">
        <w:rPr>
          <w:rFonts w:eastAsia="Times New Roman" w:cs="Times New Roman"/>
          <w:szCs w:val="24"/>
        </w:rPr>
        <w:t xml:space="preserve"> για ποιο λόγο στην </w:t>
      </w:r>
      <w:r>
        <w:rPr>
          <w:rFonts w:eastAsia="Times New Roman" w:cs="Times New Roman"/>
          <w:szCs w:val="24"/>
        </w:rPr>
        <w:t>Β</w:t>
      </w:r>
      <w:r w:rsidRPr="00DB5588">
        <w:rPr>
          <w:rFonts w:eastAsia="Times New Roman" w:cs="Times New Roman"/>
          <w:szCs w:val="24"/>
        </w:rPr>
        <w:t xml:space="preserve">όρεια Μακεδονία ή στο Μαυροβούνιο να έχουμε </w:t>
      </w:r>
      <w:r>
        <w:rPr>
          <w:rFonts w:eastAsia="Times New Roman" w:cs="Times New Roman"/>
          <w:szCs w:val="24"/>
        </w:rPr>
        <w:t xml:space="preserve">την εναέρια επιτήρηση. Πρώτον, γιατί </w:t>
      </w:r>
      <w:r w:rsidRPr="00DB5588">
        <w:rPr>
          <w:rFonts w:eastAsia="Times New Roman" w:cs="Times New Roman"/>
          <w:szCs w:val="24"/>
        </w:rPr>
        <w:t>δεν έχουν τις δυνατότητες</w:t>
      </w:r>
      <w:r>
        <w:rPr>
          <w:rFonts w:eastAsia="Times New Roman" w:cs="Times New Roman"/>
          <w:szCs w:val="24"/>
        </w:rPr>
        <w:t xml:space="preserve">. Δεύτερον, </w:t>
      </w:r>
      <w:r w:rsidRPr="00DB5588">
        <w:rPr>
          <w:rFonts w:eastAsia="Times New Roman" w:cs="Times New Roman"/>
          <w:szCs w:val="24"/>
        </w:rPr>
        <w:t xml:space="preserve">η </w:t>
      </w:r>
      <w:r>
        <w:rPr>
          <w:rFonts w:eastAsia="Times New Roman" w:cs="Times New Roman"/>
          <w:szCs w:val="24"/>
        </w:rPr>
        <w:t xml:space="preserve">δική μας </w:t>
      </w:r>
      <w:r w:rsidRPr="00DB5588">
        <w:rPr>
          <w:rFonts w:eastAsia="Times New Roman" w:cs="Times New Roman"/>
          <w:szCs w:val="24"/>
        </w:rPr>
        <w:t>ασφάλεια στην περιοχή είναι πολύ σημαντικ</w:t>
      </w:r>
      <w:r>
        <w:rPr>
          <w:rFonts w:eastAsia="Times New Roman" w:cs="Times New Roman"/>
          <w:szCs w:val="24"/>
        </w:rPr>
        <w:t>ή, γ</w:t>
      </w:r>
      <w:r w:rsidRPr="00DB5588">
        <w:rPr>
          <w:rFonts w:eastAsia="Times New Roman" w:cs="Times New Roman"/>
          <w:szCs w:val="24"/>
        </w:rPr>
        <w:t xml:space="preserve">ιατί </w:t>
      </w:r>
      <w:r>
        <w:rPr>
          <w:rFonts w:eastAsia="Times New Roman" w:cs="Times New Roman"/>
          <w:szCs w:val="24"/>
        </w:rPr>
        <w:t xml:space="preserve">γνωρίζετε όλοι πολύ καλά </w:t>
      </w:r>
      <w:r w:rsidRPr="00DB5588">
        <w:rPr>
          <w:rFonts w:eastAsia="Times New Roman" w:cs="Times New Roman"/>
          <w:szCs w:val="24"/>
        </w:rPr>
        <w:t>ότι η Τουρκία είχε κάνει αυτή</w:t>
      </w:r>
      <w:r>
        <w:rPr>
          <w:rFonts w:eastAsia="Times New Roman" w:cs="Times New Roman"/>
          <w:szCs w:val="24"/>
        </w:rPr>
        <w:t>ν</w:t>
      </w:r>
      <w:r w:rsidRPr="00DB5588">
        <w:rPr>
          <w:rFonts w:eastAsia="Times New Roman" w:cs="Times New Roman"/>
          <w:szCs w:val="24"/>
        </w:rPr>
        <w:t xml:space="preserve"> την προσπάθεια την προηγούμενη περίοδο και θα αναλάμβανε ενδεχομένως</w:t>
      </w:r>
      <w:r>
        <w:rPr>
          <w:rFonts w:eastAsia="Times New Roman" w:cs="Times New Roman"/>
          <w:szCs w:val="24"/>
        </w:rPr>
        <w:t>,</w:t>
      </w:r>
      <w:r w:rsidRPr="00DB5588">
        <w:rPr>
          <w:rFonts w:eastAsia="Times New Roman" w:cs="Times New Roman"/>
          <w:szCs w:val="24"/>
        </w:rPr>
        <w:t xml:space="preserve"> αυτή την </w:t>
      </w:r>
      <w:r>
        <w:rPr>
          <w:rFonts w:eastAsia="Times New Roman" w:cs="Times New Roman"/>
          <w:szCs w:val="24"/>
        </w:rPr>
        <w:t xml:space="preserve">επιτήρηση. </w:t>
      </w:r>
      <w:r w:rsidRPr="00DB5588">
        <w:rPr>
          <w:rFonts w:eastAsia="Times New Roman" w:cs="Times New Roman"/>
          <w:szCs w:val="24"/>
        </w:rPr>
        <w:t xml:space="preserve">Άρα είναι οι λόγοι που έχουν και τη δική μας </w:t>
      </w:r>
      <w:r>
        <w:rPr>
          <w:rFonts w:eastAsia="Times New Roman" w:cs="Times New Roman"/>
          <w:szCs w:val="24"/>
        </w:rPr>
        <w:t>ασφάλεια. Μπο</w:t>
      </w:r>
      <w:r w:rsidRPr="00DB5588">
        <w:rPr>
          <w:rFonts w:eastAsia="Times New Roman" w:cs="Times New Roman"/>
          <w:szCs w:val="24"/>
        </w:rPr>
        <w:t>ρεί να διαφωνείτε</w:t>
      </w:r>
      <w:r>
        <w:rPr>
          <w:rFonts w:eastAsia="Times New Roman" w:cs="Times New Roman"/>
          <w:szCs w:val="24"/>
        </w:rPr>
        <w:t>,</w:t>
      </w:r>
      <w:r w:rsidRPr="00DB5588">
        <w:rPr>
          <w:rFonts w:eastAsia="Times New Roman" w:cs="Times New Roman"/>
          <w:szCs w:val="24"/>
        </w:rPr>
        <w:t xml:space="preserve"> αλλά εγώ σας εξηγώ </w:t>
      </w:r>
      <w:r>
        <w:rPr>
          <w:rFonts w:eastAsia="Times New Roman" w:cs="Times New Roman"/>
          <w:szCs w:val="24"/>
        </w:rPr>
        <w:t>τους</w:t>
      </w:r>
      <w:r w:rsidRPr="00DB5588">
        <w:rPr>
          <w:rFonts w:eastAsia="Times New Roman" w:cs="Times New Roman"/>
          <w:szCs w:val="24"/>
        </w:rPr>
        <w:t xml:space="preserve"> λόγους και ποια είναι η βαρύτητα σε αυτή την περίπτωση</w:t>
      </w:r>
      <w:r>
        <w:rPr>
          <w:rFonts w:eastAsia="Times New Roman" w:cs="Times New Roman"/>
          <w:szCs w:val="24"/>
        </w:rPr>
        <w:t>.</w:t>
      </w:r>
    </w:p>
    <w:p w14:paraId="2967182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Οφείλω να πω και ένα </w:t>
      </w:r>
      <w:r w:rsidRPr="00DB5588">
        <w:rPr>
          <w:rFonts w:eastAsia="Times New Roman" w:cs="Times New Roman"/>
          <w:szCs w:val="24"/>
        </w:rPr>
        <w:t>τελευταίο</w:t>
      </w:r>
      <w:r>
        <w:rPr>
          <w:rFonts w:eastAsia="Times New Roman" w:cs="Times New Roman"/>
          <w:szCs w:val="24"/>
        </w:rPr>
        <w:t>. Κύριε Δρίτσα, σας ευχαριστώ πολύ για την υπενθύμιση για το Μιχάλη Μαραγκάκη. Ή</w:t>
      </w:r>
      <w:r w:rsidRPr="00DB5588">
        <w:rPr>
          <w:rFonts w:eastAsia="Times New Roman" w:cs="Times New Roman"/>
          <w:szCs w:val="24"/>
        </w:rPr>
        <w:t xml:space="preserve">ταν η εποχή που </w:t>
      </w:r>
      <w:r>
        <w:rPr>
          <w:rFonts w:eastAsia="Times New Roman" w:cs="Times New Roman"/>
          <w:szCs w:val="24"/>
        </w:rPr>
        <w:t>υπηρέτησα τη θητεία μου επί είκοσι τέσσερις μήνες. Π</w:t>
      </w:r>
      <w:r w:rsidRPr="00DB5588">
        <w:rPr>
          <w:rFonts w:eastAsia="Times New Roman" w:cs="Times New Roman"/>
          <w:szCs w:val="24"/>
        </w:rPr>
        <w:t>ραγματικά</w:t>
      </w:r>
      <w:r>
        <w:rPr>
          <w:rFonts w:eastAsia="Times New Roman" w:cs="Times New Roman"/>
          <w:szCs w:val="24"/>
        </w:rPr>
        <w:t>,</w:t>
      </w:r>
      <w:r w:rsidRPr="00DB5588">
        <w:rPr>
          <w:rFonts w:eastAsia="Times New Roman" w:cs="Times New Roman"/>
          <w:szCs w:val="24"/>
        </w:rPr>
        <w:t xml:space="preserve"> </w:t>
      </w:r>
      <w:r>
        <w:rPr>
          <w:rFonts w:eastAsia="Times New Roman" w:cs="Times New Roman"/>
          <w:szCs w:val="24"/>
        </w:rPr>
        <w:t xml:space="preserve">είναι συγκινητικό </w:t>
      </w:r>
      <w:r w:rsidRPr="00DB5588">
        <w:rPr>
          <w:rFonts w:eastAsia="Times New Roman" w:cs="Times New Roman"/>
          <w:szCs w:val="24"/>
        </w:rPr>
        <w:t xml:space="preserve">αυτό </w:t>
      </w:r>
      <w:r>
        <w:rPr>
          <w:rFonts w:eastAsia="Times New Roman" w:cs="Times New Roman"/>
          <w:szCs w:val="24"/>
        </w:rPr>
        <w:t>που</w:t>
      </w:r>
      <w:r w:rsidRPr="00DB5588">
        <w:rPr>
          <w:rFonts w:eastAsia="Times New Roman" w:cs="Times New Roman"/>
          <w:szCs w:val="24"/>
        </w:rPr>
        <w:t xml:space="preserve"> έκανε ο Μιχάλης Μαραγκάκης</w:t>
      </w:r>
      <w:r>
        <w:rPr>
          <w:rFonts w:eastAsia="Times New Roman" w:cs="Times New Roman"/>
          <w:szCs w:val="24"/>
        </w:rPr>
        <w:t>. Ε</w:t>
      </w:r>
      <w:r w:rsidRPr="00DB5588">
        <w:rPr>
          <w:rFonts w:eastAsia="Times New Roman" w:cs="Times New Roman"/>
          <w:szCs w:val="24"/>
        </w:rPr>
        <w:t>ίναι η άλλη αντίληψη</w:t>
      </w:r>
      <w:r>
        <w:rPr>
          <w:rFonts w:eastAsia="Times New Roman" w:cs="Times New Roman"/>
          <w:szCs w:val="24"/>
        </w:rPr>
        <w:t>,</w:t>
      </w:r>
      <w:r w:rsidRPr="00DB5588">
        <w:rPr>
          <w:rFonts w:eastAsia="Times New Roman" w:cs="Times New Roman"/>
          <w:szCs w:val="24"/>
        </w:rPr>
        <w:t xml:space="preserve"> το δικαίωμα το οποίο δόθηκε </w:t>
      </w:r>
      <w:r>
        <w:rPr>
          <w:rFonts w:eastAsia="Times New Roman" w:cs="Times New Roman"/>
          <w:szCs w:val="24"/>
        </w:rPr>
        <w:t xml:space="preserve">και συνταγματικά και σήμερα </w:t>
      </w:r>
      <w:r w:rsidRPr="00DB5588">
        <w:rPr>
          <w:rFonts w:eastAsia="Times New Roman" w:cs="Times New Roman"/>
          <w:szCs w:val="24"/>
        </w:rPr>
        <w:t>αμφισβητείται</w:t>
      </w:r>
      <w:r>
        <w:rPr>
          <w:rFonts w:eastAsia="Times New Roman" w:cs="Times New Roman"/>
          <w:szCs w:val="24"/>
        </w:rPr>
        <w:t>. Ε</w:t>
      </w:r>
      <w:r w:rsidRPr="00DB5588">
        <w:rPr>
          <w:rFonts w:eastAsia="Times New Roman" w:cs="Times New Roman"/>
          <w:szCs w:val="24"/>
        </w:rPr>
        <w:t xml:space="preserve">ίναι όλο και πιο </w:t>
      </w:r>
      <w:r>
        <w:rPr>
          <w:rFonts w:eastAsia="Times New Roman" w:cs="Times New Roman"/>
          <w:szCs w:val="24"/>
        </w:rPr>
        <w:lastRenderedPageBreak/>
        <w:t>ακραία η στάση τη</w:t>
      </w:r>
      <w:r w:rsidRPr="00DB5588">
        <w:rPr>
          <w:rFonts w:eastAsia="Times New Roman" w:cs="Times New Roman"/>
          <w:szCs w:val="24"/>
        </w:rPr>
        <w:t xml:space="preserve">ν οποία παίρνει </w:t>
      </w:r>
      <w:r>
        <w:rPr>
          <w:rFonts w:eastAsia="Times New Roman" w:cs="Times New Roman"/>
          <w:szCs w:val="24"/>
        </w:rPr>
        <w:t>η Νέα</w:t>
      </w:r>
      <w:r w:rsidRPr="00DB5588">
        <w:rPr>
          <w:rFonts w:eastAsia="Times New Roman" w:cs="Times New Roman"/>
          <w:szCs w:val="24"/>
        </w:rPr>
        <w:t xml:space="preserve"> Δημοκρατία</w:t>
      </w:r>
      <w:r>
        <w:rPr>
          <w:rFonts w:eastAsia="Times New Roman" w:cs="Times New Roman"/>
          <w:szCs w:val="24"/>
        </w:rPr>
        <w:t>, μια μεγάλη οπισθοχώρηση,</w:t>
      </w:r>
      <w:r w:rsidRPr="00DB5588">
        <w:rPr>
          <w:rFonts w:eastAsia="Times New Roman" w:cs="Times New Roman"/>
          <w:szCs w:val="24"/>
        </w:rPr>
        <w:t xml:space="preserve"> έξω </w:t>
      </w:r>
      <w:r>
        <w:rPr>
          <w:rFonts w:eastAsia="Times New Roman" w:cs="Times New Roman"/>
          <w:szCs w:val="24"/>
        </w:rPr>
        <w:t xml:space="preserve">από τις νεοφιλελεύθερες, </w:t>
      </w:r>
      <w:r w:rsidRPr="00DB5588">
        <w:rPr>
          <w:rFonts w:eastAsia="Times New Roman" w:cs="Times New Roman"/>
          <w:szCs w:val="24"/>
        </w:rPr>
        <w:t xml:space="preserve">έξω </w:t>
      </w:r>
      <w:r>
        <w:rPr>
          <w:rFonts w:eastAsia="Times New Roman" w:cs="Times New Roman"/>
          <w:szCs w:val="24"/>
        </w:rPr>
        <w:t>από</w:t>
      </w:r>
      <w:r w:rsidRPr="00DB5588">
        <w:rPr>
          <w:rFonts w:eastAsia="Times New Roman" w:cs="Times New Roman"/>
          <w:szCs w:val="24"/>
        </w:rPr>
        <w:t xml:space="preserve"> τις φιλελεύθερες ιδέες</w:t>
      </w:r>
      <w:r>
        <w:rPr>
          <w:rFonts w:eastAsia="Times New Roman" w:cs="Times New Roman"/>
          <w:szCs w:val="24"/>
        </w:rPr>
        <w:t>,</w:t>
      </w:r>
      <w:r w:rsidRPr="00DB5588">
        <w:rPr>
          <w:rFonts w:eastAsia="Times New Roman" w:cs="Times New Roman"/>
          <w:szCs w:val="24"/>
        </w:rPr>
        <w:t xml:space="preserve"> τις οποίες</w:t>
      </w:r>
      <w:r>
        <w:rPr>
          <w:rFonts w:eastAsia="Times New Roman" w:cs="Times New Roman"/>
          <w:szCs w:val="24"/>
        </w:rPr>
        <w:t xml:space="preserve"> εξέφραζε</w:t>
      </w:r>
      <w:r w:rsidRPr="00DB5588">
        <w:rPr>
          <w:rFonts w:eastAsia="Times New Roman" w:cs="Times New Roman"/>
          <w:szCs w:val="24"/>
        </w:rPr>
        <w:t xml:space="preserve"> τα προηγούμενα χρόνια</w:t>
      </w:r>
      <w:r>
        <w:rPr>
          <w:rFonts w:eastAsia="Times New Roman" w:cs="Times New Roman"/>
          <w:szCs w:val="24"/>
        </w:rPr>
        <w:t xml:space="preserve">. Και αυτό είναι δυστύχημα. </w:t>
      </w:r>
    </w:p>
    <w:p w14:paraId="2967182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Θα το πληρώσετε, κύριοι της Νέας Δημοκρατίας. Όσο δημι</w:t>
      </w:r>
      <w:r w:rsidRPr="00DB5588">
        <w:rPr>
          <w:rFonts w:eastAsia="Times New Roman" w:cs="Times New Roman"/>
          <w:szCs w:val="24"/>
        </w:rPr>
        <w:t>ουργείτ</w:t>
      </w:r>
      <w:r>
        <w:rPr>
          <w:rFonts w:eastAsia="Times New Roman" w:cs="Times New Roman"/>
          <w:szCs w:val="24"/>
        </w:rPr>
        <w:t>ε</w:t>
      </w:r>
      <w:r w:rsidRPr="00DB5588">
        <w:rPr>
          <w:rFonts w:eastAsia="Times New Roman" w:cs="Times New Roman"/>
          <w:szCs w:val="24"/>
        </w:rPr>
        <w:t xml:space="preserve"> αυτή την αντίληψη</w:t>
      </w:r>
      <w:r>
        <w:rPr>
          <w:rFonts w:eastAsia="Times New Roman" w:cs="Times New Roman"/>
          <w:szCs w:val="24"/>
        </w:rPr>
        <w:t>,</w:t>
      </w:r>
      <w:r w:rsidRPr="00DB5588">
        <w:rPr>
          <w:rFonts w:eastAsia="Times New Roman" w:cs="Times New Roman"/>
          <w:szCs w:val="24"/>
        </w:rPr>
        <w:t xml:space="preserve"> θα έχουμε φαινόμενα</w:t>
      </w:r>
      <w:r>
        <w:rPr>
          <w:rFonts w:eastAsia="Times New Roman" w:cs="Times New Roman"/>
          <w:szCs w:val="24"/>
        </w:rPr>
        <w:t>,</w:t>
      </w:r>
      <w:r w:rsidRPr="00DB5588">
        <w:rPr>
          <w:rFonts w:eastAsia="Times New Roman" w:cs="Times New Roman"/>
          <w:szCs w:val="24"/>
        </w:rPr>
        <w:t xml:space="preserve"> όπως εχθές </w:t>
      </w:r>
      <w:r>
        <w:rPr>
          <w:rFonts w:eastAsia="Times New Roman" w:cs="Times New Roman"/>
          <w:szCs w:val="24"/>
        </w:rPr>
        <w:t xml:space="preserve">που </w:t>
      </w:r>
      <w:r w:rsidRPr="00DB5588">
        <w:rPr>
          <w:rFonts w:eastAsia="Times New Roman" w:cs="Times New Roman"/>
          <w:szCs w:val="24"/>
        </w:rPr>
        <w:t xml:space="preserve">η Χρυσή Αυγή </w:t>
      </w:r>
      <w:r>
        <w:rPr>
          <w:rFonts w:eastAsia="Times New Roman" w:cs="Times New Roman"/>
          <w:szCs w:val="24"/>
        </w:rPr>
        <w:t xml:space="preserve">δεν υποστήριξε αυτήν τη μεγάλη </w:t>
      </w:r>
      <w:r w:rsidRPr="00DB5588">
        <w:rPr>
          <w:rFonts w:eastAsia="Times New Roman" w:cs="Times New Roman"/>
          <w:szCs w:val="24"/>
        </w:rPr>
        <w:t xml:space="preserve">συναινετική </w:t>
      </w:r>
      <w:r>
        <w:rPr>
          <w:rFonts w:eastAsia="Times New Roman" w:cs="Times New Roman"/>
          <w:szCs w:val="24"/>
        </w:rPr>
        <w:t>διακήρυξη.</w:t>
      </w:r>
    </w:p>
    <w:p w14:paraId="2967182E" w14:textId="77777777" w:rsidR="00711852" w:rsidRDefault="000A1C6E">
      <w:pPr>
        <w:spacing w:line="600" w:lineRule="auto"/>
        <w:ind w:firstLine="720"/>
        <w:jc w:val="both"/>
        <w:rPr>
          <w:rFonts w:eastAsia="Times New Roman" w:cs="Times New Roman"/>
          <w:szCs w:val="24"/>
        </w:rPr>
      </w:pPr>
      <w:r w:rsidRPr="00494301">
        <w:rPr>
          <w:rFonts w:eastAsia="Times New Roman" w:cs="Times New Roman"/>
          <w:b/>
          <w:szCs w:val="24"/>
        </w:rPr>
        <w:t>ΧΡΗΣΤΟΣ ΠΑΠΠΑΣ:</w:t>
      </w:r>
      <w:r>
        <w:rPr>
          <w:rFonts w:eastAsia="Times New Roman" w:cs="Times New Roman"/>
          <w:szCs w:val="24"/>
        </w:rPr>
        <w:t xml:space="preserve"> Ψεύδεστε! Ψεύδεστε κατάφωρα! Να ανακαλέσετε!</w:t>
      </w:r>
    </w:p>
    <w:p w14:paraId="2967182F" w14:textId="77777777" w:rsidR="00711852" w:rsidRDefault="000A1C6E">
      <w:pPr>
        <w:spacing w:line="600" w:lineRule="auto"/>
        <w:ind w:firstLine="720"/>
        <w:jc w:val="both"/>
        <w:rPr>
          <w:rFonts w:eastAsia="Times New Roman" w:cs="Times New Roman"/>
          <w:szCs w:val="24"/>
        </w:rPr>
      </w:pPr>
      <w:r w:rsidRPr="00494301">
        <w:rPr>
          <w:rFonts w:eastAsia="Times New Roman" w:cs="Times New Roman"/>
          <w:b/>
          <w:szCs w:val="24"/>
        </w:rPr>
        <w:t>ΠΑΝΑΓΙΩΤΗΣ ΡΗΓΑΣ (Αναπληρωτής Υπουργός Εθνικής Άμυνας):</w:t>
      </w:r>
      <w:r>
        <w:rPr>
          <w:rFonts w:eastAsia="Times New Roman" w:cs="Times New Roman"/>
          <w:szCs w:val="24"/>
        </w:rPr>
        <w:t xml:space="preserve"> Και μάλιστα, όταν στη Χρυσή Αυγή έχοντας αυτήν την αντίληψη </w:t>
      </w:r>
      <w:r w:rsidRPr="00DB5588">
        <w:rPr>
          <w:rFonts w:eastAsia="Times New Roman" w:cs="Times New Roman"/>
          <w:szCs w:val="24"/>
        </w:rPr>
        <w:t>ποτέ δεν μίλησαν</w:t>
      </w:r>
      <w:r>
        <w:rPr>
          <w:rFonts w:eastAsia="Times New Roman" w:cs="Times New Roman"/>
          <w:szCs w:val="24"/>
        </w:rPr>
        <w:t>,</w:t>
      </w:r>
      <w:r w:rsidRPr="00DB5588">
        <w:rPr>
          <w:rFonts w:eastAsia="Times New Roman" w:cs="Times New Roman"/>
          <w:szCs w:val="24"/>
        </w:rPr>
        <w:t xml:space="preserve"> δεν αντιστάθηκαν απέναντι στο ναζισμό</w:t>
      </w:r>
      <w:r>
        <w:rPr>
          <w:rFonts w:eastAsia="Times New Roman" w:cs="Times New Roman"/>
          <w:szCs w:val="24"/>
        </w:rPr>
        <w:t>,</w:t>
      </w:r>
      <w:r w:rsidRPr="00DB5588">
        <w:rPr>
          <w:rFonts w:eastAsia="Times New Roman" w:cs="Times New Roman"/>
          <w:szCs w:val="24"/>
        </w:rPr>
        <w:t xml:space="preserve"> αλλά χαιρετάνε με τα σύμβολα </w:t>
      </w:r>
      <w:r>
        <w:rPr>
          <w:rFonts w:eastAsia="Times New Roman" w:cs="Times New Roman"/>
          <w:szCs w:val="24"/>
        </w:rPr>
        <w:t xml:space="preserve">και </w:t>
      </w:r>
      <w:r w:rsidRPr="00DB5588">
        <w:rPr>
          <w:rFonts w:eastAsia="Times New Roman" w:cs="Times New Roman"/>
          <w:szCs w:val="24"/>
        </w:rPr>
        <w:t>επικρ</w:t>
      </w:r>
      <w:r>
        <w:rPr>
          <w:rFonts w:eastAsia="Times New Roman" w:cs="Times New Roman"/>
          <w:szCs w:val="24"/>
        </w:rPr>
        <w:t>ο</w:t>
      </w:r>
      <w:r w:rsidRPr="00DB5588">
        <w:rPr>
          <w:rFonts w:eastAsia="Times New Roman" w:cs="Times New Roman"/>
          <w:szCs w:val="24"/>
        </w:rPr>
        <w:t>τούν το ναζισμό</w:t>
      </w:r>
      <w:r>
        <w:rPr>
          <w:rFonts w:eastAsia="Times New Roman" w:cs="Times New Roman"/>
          <w:szCs w:val="24"/>
        </w:rPr>
        <w:t>,</w:t>
      </w:r>
      <w:r w:rsidRPr="00DB5588">
        <w:rPr>
          <w:rFonts w:eastAsia="Times New Roman" w:cs="Times New Roman"/>
          <w:szCs w:val="24"/>
        </w:rPr>
        <w:t xml:space="preserve"> δηλαδή </w:t>
      </w:r>
      <w:r>
        <w:rPr>
          <w:rFonts w:eastAsia="Times New Roman" w:cs="Times New Roman"/>
          <w:szCs w:val="24"/>
        </w:rPr>
        <w:t>επικροτούν</w:t>
      </w:r>
      <w:r w:rsidRPr="00DB5588">
        <w:rPr>
          <w:rFonts w:eastAsia="Times New Roman" w:cs="Times New Roman"/>
          <w:szCs w:val="24"/>
        </w:rPr>
        <w:t xml:space="preserve"> αυτά τα οποία συνέβησαν στ</w:t>
      </w:r>
      <w:r>
        <w:rPr>
          <w:rFonts w:eastAsia="Times New Roman" w:cs="Times New Roman"/>
          <w:szCs w:val="24"/>
        </w:rPr>
        <w:t>ην Ελλάδα τα προηγούμενα χρόνια, τα χρόνια της Κ</w:t>
      </w:r>
      <w:r w:rsidRPr="00DB5588">
        <w:rPr>
          <w:rFonts w:eastAsia="Times New Roman" w:cs="Times New Roman"/>
          <w:szCs w:val="24"/>
        </w:rPr>
        <w:t>ατοχής</w:t>
      </w:r>
      <w:r>
        <w:rPr>
          <w:rFonts w:eastAsia="Times New Roman" w:cs="Times New Roman"/>
          <w:szCs w:val="24"/>
        </w:rPr>
        <w:t>. Ε</w:t>
      </w:r>
      <w:r w:rsidRPr="00DB5588">
        <w:rPr>
          <w:rFonts w:eastAsia="Times New Roman" w:cs="Times New Roman"/>
          <w:szCs w:val="24"/>
        </w:rPr>
        <w:t>ίναι δυστύχημα</w:t>
      </w:r>
      <w:r>
        <w:rPr>
          <w:rFonts w:eastAsia="Times New Roman" w:cs="Times New Roman"/>
          <w:szCs w:val="24"/>
        </w:rPr>
        <w:t>,</w:t>
      </w:r>
      <w:r w:rsidRPr="00DB5588">
        <w:rPr>
          <w:rFonts w:eastAsia="Times New Roman" w:cs="Times New Roman"/>
          <w:szCs w:val="24"/>
        </w:rPr>
        <w:t xml:space="preserve"> ακόμα και σήμερα Έλληνες </w:t>
      </w:r>
      <w:r>
        <w:rPr>
          <w:rFonts w:eastAsia="Times New Roman" w:cs="Times New Roman"/>
          <w:szCs w:val="24"/>
        </w:rPr>
        <w:t>να</w:t>
      </w:r>
      <w:r w:rsidRPr="00DB5588">
        <w:rPr>
          <w:rFonts w:eastAsia="Times New Roman" w:cs="Times New Roman"/>
          <w:szCs w:val="24"/>
        </w:rPr>
        <w:t xml:space="preserve"> ακολουθούν αυτή</w:t>
      </w:r>
      <w:r>
        <w:rPr>
          <w:rFonts w:eastAsia="Times New Roman" w:cs="Times New Roman"/>
          <w:szCs w:val="24"/>
        </w:rPr>
        <w:t>ν</w:t>
      </w:r>
      <w:r w:rsidRPr="00DB5588">
        <w:rPr>
          <w:rFonts w:eastAsia="Times New Roman" w:cs="Times New Roman"/>
          <w:szCs w:val="24"/>
        </w:rPr>
        <w:t xml:space="preserve"> την αντίληψη</w:t>
      </w:r>
      <w:r>
        <w:rPr>
          <w:rFonts w:eastAsia="Times New Roman" w:cs="Times New Roman"/>
          <w:szCs w:val="24"/>
        </w:rPr>
        <w:t>.</w:t>
      </w:r>
    </w:p>
    <w:p w14:paraId="29671830" w14:textId="77777777" w:rsidR="00711852" w:rsidRDefault="000A1C6E">
      <w:pPr>
        <w:spacing w:line="600" w:lineRule="auto"/>
        <w:ind w:firstLine="720"/>
        <w:jc w:val="both"/>
        <w:rPr>
          <w:rFonts w:eastAsia="Times New Roman" w:cs="Times New Roman"/>
          <w:szCs w:val="24"/>
        </w:rPr>
      </w:pPr>
      <w:r w:rsidRPr="00494301">
        <w:rPr>
          <w:rFonts w:eastAsia="Times New Roman" w:cs="Times New Roman"/>
          <w:b/>
          <w:szCs w:val="24"/>
        </w:rPr>
        <w:t>ΧΡΗΣΤΟΣ ΠΑΠΠΑΣ:</w:t>
      </w:r>
      <w:r>
        <w:rPr>
          <w:rFonts w:eastAsia="Times New Roman" w:cs="Times New Roman"/>
          <w:szCs w:val="24"/>
        </w:rPr>
        <w:t xml:space="preserve"> Το κέρδισες το αντιφασιστικό σου δεκάλεπτο; Ψεύτη!</w:t>
      </w:r>
    </w:p>
    <w:p w14:paraId="29671831" w14:textId="77777777" w:rsidR="00711852" w:rsidRDefault="000A1C6E">
      <w:pPr>
        <w:spacing w:line="600" w:lineRule="auto"/>
        <w:ind w:firstLine="720"/>
        <w:jc w:val="both"/>
        <w:rPr>
          <w:rFonts w:eastAsia="Times New Roman" w:cs="Times New Roman"/>
          <w:szCs w:val="24"/>
        </w:rPr>
      </w:pPr>
      <w:r w:rsidRPr="00494301">
        <w:rPr>
          <w:rFonts w:eastAsia="Times New Roman" w:cs="Times New Roman"/>
          <w:b/>
          <w:szCs w:val="24"/>
        </w:rPr>
        <w:t>ΠΑΝΑΓΙΩΤΗΣ ΡΗΓΑΣ (Αναπληρωτής Υπουργός Εθνικής Άμυνας):</w:t>
      </w:r>
      <w:r>
        <w:rPr>
          <w:rFonts w:eastAsia="Times New Roman" w:cs="Times New Roman"/>
          <w:szCs w:val="24"/>
        </w:rPr>
        <w:t xml:space="preserve"> Κυρίες και κύριοι, θα προχωρήσω με τις τροπολογίες. </w:t>
      </w:r>
    </w:p>
    <w:p w14:paraId="2967183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Θα ξεκινήσω με τις υπουργικές τροπολογίες. Η τροπολογία με γενικό αριθμό 2103 και ειδικό 98 ρυθμίζει θέματα ψηφιακής</w:t>
      </w:r>
      <w:r w:rsidRPr="00494301">
        <w:rPr>
          <w:rFonts w:eastAsia="Times New Roman" w:cs="Times New Roman"/>
          <w:szCs w:val="24"/>
        </w:rPr>
        <w:t xml:space="preserve"> </w:t>
      </w:r>
      <w:r w:rsidRPr="00DB5588">
        <w:rPr>
          <w:rFonts w:eastAsia="Times New Roman" w:cs="Times New Roman"/>
          <w:szCs w:val="24"/>
        </w:rPr>
        <w:t>πολιτικής</w:t>
      </w:r>
      <w:r>
        <w:rPr>
          <w:rFonts w:eastAsia="Times New Roman" w:cs="Times New Roman"/>
          <w:szCs w:val="24"/>
        </w:rPr>
        <w:t xml:space="preserve"> και τηλεπικοινωνιών. Έχουν γίνει δεκτές αυτές και τις έχουν υποστηρίξει οι Υπουργοί. Επίσης, η τροπολογία με γενικό αριθμό 2104 και ειδικό 99, η τροπολογία με γενικό αριθμό 2105 και ειδικό 100, η τροπολογία με γενικό αριθμό 2106 και ειδικό 101, η τροπολογία με γενικό αριθμό 2107 και ειδικό 102, η τροπολογία με γενικό αριθμό 2108 και ειδικό 103. </w:t>
      </w:r>
    </w:p>
    <w:p w14:paraId="2967183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Μπαίνω στις βουλευτικές τροπολογίες. </w:t>
      </w:r>
    </w:p>
    <w:p w14:paraId="29671834"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τροπολογία με γενικό αριθμό 2097 και ειδικό 92, είναι η τροπολογία που έχει καταθέσει το ΚΚΕ και συναφής τροπολογία είναι η βουλευτική τροπολογία με γενικό αριθμό 2109 και ειδικό 104, που έχει καταθέσει η Κοινοβουλευτική Ομάδα του ΣΥΡΙΖΑ. Γίνεται δεκτή –γιατί είναι συναφής- η τροπολογία του ΣΥΡΙΖΑ, ως είναι το κείμενό της και με την εξής νομοτεχνική βελτίωση: Στην παράγραφο 4 του μόνου άρθρου της τροπολογίας με γενικό αριθμό 2109 και ειδικό 104, με τίτλο «Τροποποίηση του άρθρου 30Γ του ν.1264/1982», οι λέξεις «πρωτοβάθμιων και» διαγράφονται.</w:t>
      </w:r>
    </w:p>
    <w:p w14:paraId="29671835" w14:textId="77777777" w:rsidR="00711852" w:rsidRDefault="000A1C6E">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Αναπληρωτής Υπουργός Εθνικής Άμυνας</w:t>
      </w:r>
      <w:r w:rsidRPr="000D63A8">
        <w:rPr>
          <w:rFonts w:eastAsia="Times New Roman" w:cs="Times New Roman"/>
          <w:szCs w:val="24"/>
        </w:rPr>
        <w:t xml:space="preserve"> κ. </w:t>
      </w:r>
      <w:r>
        <w:rPr>
          <w:rFonts w:eastAsia="Times New Roman" w:cs="Times New Roman"/>
          <w:szCs w:val="24"/>
        </w:rPr>
        <w:t>Παναγιώτης Ρήγας</w:t>
      </w:r>
      <w:r w:rsidRPr="000D63A8">
        <w:rPr>
          <w:rFonts w:eastAsia="Times New Roman" w:cs="Times New Roman"/>
          <w:szCs w:val="24"/>
        </w:rPr>
        <w:t xml:space="preserve"> καταθέτει για τα Πρακτικά </w:t>
      </w:r>
      <w:r>
        <w:rPr>
          <w:rFonts w:eastAsia="Times New Roman" w:cs="Times New Roman"/>
          <w:szCs w:val="24"/>
        </w:rPr>
        <w:t>την προαναφερθείσα νομοτεχνική βελτίωση, η οποία έχει ως εξής:</w:t>
      </w:r>
    </w:p>
    <w:p w14:paraId="29671836" w14:textId="77777777" w:rsidR="00711852" w:rsidRDefault="000A1C6E">
      <w:pPr>
        <w:spacing w:line="600" w:lineRule="auto"/>
        <w:ind w:firstLine="720"/>
        <w:jc w:val="center"/>
        <w:rPr>
          <w:rFonts w:eastAsia="Times New Roman" w:cs="Times New Roman"/>
          <w:color w:val="FF0000"/>
          <w:szCs w:val="24"/>
        </w:rPr>
      </w:pPr>
      <w:r w:rsidRPr="00F571E6">
        <w:rPr>
          <w:rFonts w:eastAsia="Times New Roman" w:cs="Times New Roman"/>
          <w:color w:val="FF0000"/>
          <w:szCs w:val="24"/>
        </w:rPr>
        <w:t>(ΑΛΛΑΓΗ ΣΕΛΙΔΑΣ)</w:t>
      </w:r>
    </w:p>
    <w:p w14:paraId="29671837" w14:textId="77777777" w:rsidR="00711852" w:rsidRDefault="000A1C6E">
      <w:pPr>
        <w:spacing w:line="600" w:lineRule="auto"/>
        <w:ind w:firstLine="720"/>
        <w:jc w:val="center"/>
        <w:rPr>
          <w:rFonts w:eastAsia="Times New Roman" w:cs="Times New Roman"/>
          <w:color w:val="FF0000"/>
          <w:szCs w:val="24"/>
        </w:rPr>
      </w:pPr>
      <w:r w:rsidRPr="00F571E6">
        <w:rPr>
          <w:rFonts w:eastAsia="Times New Roman" w:cs="Times New Roman"/>
          <w:color w:val="FF0000"/>
          <w:szCs w:val="24"/>
        </w:rPr>
        <w:t>(Να μπει η σελ. 312)</w:t>
      </w:r>
    </w:p>
    <w:p w14:paraId="29671838" w14:textId="77777777" w:rsidR="00711852" w:rsidRDefault="000A1C6E">
      <w:pPr>
        <w:spacing w:line="600" w:lineRule="auto"/>
        <w:ind w:firstLine="720"/>
        <w:jc w:val="center"/>
        <w:rPr>
          <w:rFonts w:eastAsia="Times New Roman" w:cs="Times New Roman"/>
          <w:color w:val="FF0000"/>
          <w:szCs w:val="24"/>
        </w:rPr>
      </w:pPr>
      <w:r w:rsidRPr="00F571E6">
        <w:rPr>
          <w:rFonts w:eastAsia="Times New Roman" w:cs="Times New Roman"/>
          <w:color w:val="FF0000"/>
          <w:szCs w:val="24"/>
        </w:rPr>
        <w:t>(ΑΛΛΑΓΗ ΣΕΛΙΔΑΣ)</w:t>
      </w:r>
    </w:p>
    <w:p w14:paraId="29671839" w14:textId="77777777" w:rsidR="00711852" w:rsidRDefault="000A1C6E">
      <w:pPr>
        <w:spacing w:line="600" w:lineRule="auto"/>
        <w:ind w:firstLine="720"/>
        <w:jc w:val="both"/>
        <w:rPr>
          <w:rFonts w:eastAsia="Times New Roman"/>
          <w:color w:val="222222"/>
          <w:szCs w:val="24"/>
          <w:shd w:val="clear" w:color="auto" w:fill="FFFFFF"/>
        </w:rPr>
      </w:pPr>
      <w:r w:rsidRPr="00381B52">
        <w:rPr>
          <w:rFonts w:eastAsia="Times New Roman"/>
          <w:b/>
          <w:color w:val="222222"/>
          <w:szCs w:val="24"/>
          <w:shd w:val="clear" w:color="auto" w:fill="FFFFFF"/>
        </w:rPr>
        <w:t>ΠΑΝΑΓΙΩΤΗΣ ΡΗΓΑΣ (Αναπληρωτής Υπουργός Εθνικής Άμυνας):</w:t>
      </w:r>
      <w:r>
        <w:rPr>
          <w:rFonts w:eastAsia="Times New Roman"/>
          <w:color w:val="222222"/>
          <w:szCs w:val="24"/>
          <w:shd w:val="clear" w:color="auto" w:fill="FFFFFF"/>
        </w:rPr>
        <w:t xml:space="preserve"> Η τροπολογία με γενικό αριθμό 2098 του ΚΚΕ δεν γίνεται δεκτή. Το εξήγησα.</w:t>
      </w:r>
    </w:p>
    <w:p w14:paraId="2967183A"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Παφίλη, επειδή το επαναφέρατε -και καλά κάνατε, δεν έχω αντίρρηση- δεν είναι ότι το έχουμε ξανακούσει. Το έχω πει εγώ επανειλημμένα, το έχω πει και στους εργαζόμενους. Αφήστε λίγο να διαμορφωθεί το οικονομικό μέρος και τις επόμενες μέρες. Δεν υπάρχει κανένα θέμα απολύτως. Μάλιστα, το ξέρουν, το έχουν αποδεχτεί και το έχει πει και η διοίκηση αυτό. Δεν υπάρχει θέμα.</w:t>
      </w:r>
    </w:p>
    <w:p w14:paraId="2967183B"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τρίτη τροπολογία με γενικό αριθμό 2100 και ειδικό 95, «Ρυθμίσεις για τις μετατάξεις σχολικών φυλάκων», δεν γίνεται δεκτή.</w:t>
      </w:r>
    </w:p>
    <w:p w14:paraId="2967183C"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τροπολογία με γενικό αριθμό 2101 και ειδικό 96, «Μοριοδότηση εμπειρίας σε εκτελούμενες εργασίες σε υποβρύχια και πολεμικά πλοία του Πολεμικού Ναυτικού», γίνεται δεκτή με τη νομοτεχνική βελτίωση την οποία θα καταθέσω. Την ανέγνωσα, όταν μίλησα αρχικά. Δεν ξέρω αν θέλετε να σας την πω και πάλι. Αφορά στις διαδικασίες πρόσληψης του μονίμου πολιτικού προσωπικού προς κάλυψη εργασιών των υποβρυχίων και λέω εν τάχει: α) «Η εμπειρία σε καθήκοντα ή έργα συναφή με το αντικείμενο της θέσης μοριοδοτείται με επτά μονάδες ανά μήνα και συνολικά μέχρι ογδόντα τέσσερις μήνες» και β) ειδικά η εμπειρία που έχει αποκτηθεί από την παροχή υπηρεσιών κατά τις διατάξεις της παραγράφου 4 του άρθρου 26 του ν.4258/2014 μοριοδοτείται με είκοσι μονάδες ανά μήνα για τους πρώτους τριάντα έξι μήνες και με επτά μονάδες για κάθε επόμενο μήνα μέχρι τους ογδόντα τέσσερις μήνες». Αυτό αφορά, για να συνεχίσουν και να μπορέσουμε να ολοκληρώσουμε την παρουσίαση των υποβρυχίων.</w:t>
      </w:r>
    </w:p>
    <w:p w14:paraId="2967183D" w14:textId="77777777" w:rsidR="00711852" w:rsidRDefault="000A1C6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Αναπληρωτής Υπουργός Εθνικής Άμυνας </w:t>
      </w:r>
      <w:r w:rsidRPr="000D63A8">
        <w:rPr>
          <w:rFonts w:eastAsia="Times New Roman" w:cs="Times New Roman"/>
          <w:szCs w:val="24"/>
        </w:rPr>
        <w:t xml:space="preserve">κ. </w:t>
      </w:r>
      <w:r>
        <w:rPr>
          <w:rFonts w:eastAsia="Times New Roman" w:cs="Times New Roman"/>
          <w:szCs w:val="24"/>
        </w:rPr>
        <w:t xml:space="preserve">Παναγιώτης Ρήγας </w:t>
      </w:r>
      <w:r w:rsidRPr="000D63A8">
        <w:rPr>
          <w:rFonts w:eastAsia="Times New Roman" w:cs="Times New Roman"/>
          <w:szCs w:val="24"/>
        </w:rPr>
        <w:t xml:space="preserve">καταθέτει για τα Πρακτικά </w:t>
      </w:r>
      <w:r>
        <w:rPr>
          <w:rFonts w:eastAsia="Times New Roman" w:cs="Times New Roman"/>
          <w:szCs w:val="24"/>
        </w:rPr>
        <w:t>την προαναφερθείσα νομοτεχνική βελτίωση, η οποία έχει ως εξής:</w:t>
      </w:r>
    </w:p>
    <w:p w14:paraId="2967183E" w14:textId="77777777" w:rsidR="00711852" w:rsidRDefault="000A1C6E">
      <w:pPr>
        <w:spacing w:line="600" w:lineRule="auto"/>
        <w:ind w:firstLine="720"/>
        <w:jc w:val="center"/>
        <w:rPr>
          <w:rFonts w:eastAsia="Times New Roman" w:cs="Times New Roman"/>
          <w:color w:val="FF0000"/>
          <w:szCs w:val="24"/>
        </w:rPr>
      </w:pPr>
      <w:r w:rsidRPr="00F571E6">
        <w:rPr>
          <w:rFonts w:eastAsia="Times New Roman" w:cs="Times New Roman"/>
          <w:color w:val="FF0000"/>
          <w:szCs w:val="24"/>
        </w:rPr>
        <w:t>(ΑΛΛΑΓΗ ΣΕΛΙΔΑΣ)</w:t>
      </w:r>
    </w:p>
    <w:p w14:paraId="2967183F" w14:textId="77777777" w:rsidR="00711852" w:rsidRDefault="000A1C6E">
      <w:pPr>
        <w:spacing w:line="600" w:lineRule="auto"/>
        <w:ind w:firstLine="720"/>
        <w:jc w:val="center"/>
        <w:rPr>
          <w:rFonts w:eastAsia="Times New Roman" w:cs="Times New Roman"/>
          <w:color w:val="FF0000"/>
          <w:szCs w:val="24"/>
        </w:rPr>
      </w:pPr>
      <w:r w:rsidRPr="00F571E6">
        <w:rPr>
          <w:rFonts w:eastAsia="Times New Roman" w:cs="Times New Roman"/>
          <w:color w:val="FF0000"/>
          <w:szCs w:val="24"/>
        </w:rPr>
        <w:lastRenderedPageBreak/>
        <w:t>(Να μπει η σελ. 315)</w:t>
      </w:r>
    </w:p>
    <w:p w14:paraId="29671840" w14:textId="77777777" w:rsidR="00711852" w:rsidRDefault="000A1C6E">
      <w:pPr>
        <w:spacing w:line="600" w:lineRule="auto"/>
        <w:ind w:firstLine="720"/>
        <w:jc w:val="center"/>
        <w:rPr>
          <w:rFonts w:eastAsia="Times New Roman" w:cs="Times New Roman"/>
          <w:color w:val="FF0000"/>
          <w:szCs w:val="24"/>
        </w:rPr>
      </w:pPr>
      <w:r w:rsidRPr="00F571E6">
        <w:rPr>
          <w:rFonts w:eastAsia="Times New Roman" w:cs="Times New Roman"/>
          <w:color w:val="FF0000"/>
          <w:szCs w:val="24"/>
        </w:rPr>
        <w:t>(ΑΛΛΑΓΗ ΣΕΛΙΔΑΣ)</w:t>
      </w:r>
    </w:p>
    <w:p w14:paraId="29671841" w14:textId="77777777" w:rsidR="00711852" w:rsidRDefault="000A1C6E">
      <w:pPr>
        <w:spacing w:line="600" w:lineRule="auto"/>
        <w:ind w:firstLine="720"/>
        <w:jc w:val="both"/>
        <w:rPr>
          <w:rFonts w:eastAsia="Times New Roman"/>
          <w:color w:val="222222"/>
          <w:szCs w:val="24"/>
          <w:shd w:val="clear" w:color="auto" w:fill="FFFFFF"/>
        </w:rPr>
      </w:pPr>
      <w:r w:rsidRPr="00381B52">
        <w:rPr>
          <w:rFonts w:eastAsia="Times New Roman"/>
          <w:b/>
          <w:color w:val="222222"/>
          <w:szCs w:val="24"/>
          <w:shd w:val="clear" w:color="auto" w:fill="FFFFFF"/>
        </w:rPr>
        <w:t>ΠΑΝΑΓΙΩΤΗΣ ΡΗΓΑΣ (Αναπληρωτής Υπουργός Εθνικής Άμυνας):</w:t>
      </w:r>
      <w:r>
        <w:rPr>
          <w:rFonts w:eastAsia="Times New Roman"/>
          <w:color w:val="222222"/>
          <w:szCs w:val="24"/>
          <w:shd w:val="clear" w:color="auto" w:fill="FFFFFF"/>
        </w:rPr>
        <w:t xml:space="preserve"> Η τροπολογία με γενικό αριθμό 2102 και ειδικό 97, «ένταξη διακεκριμένων μαθητών στις Ένοπλες Δυνάμεις», δεν γίνεται δεκτή.</w:t>
      </w:r>
    </w:p>
    <w:p w14:paraId="29671842"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τροπολογία με γενικό αριθμό 2109 και ειδικό 104, που είναι τροποποίηση του άρθρου 30γ του ν.1264/1982. Με συγχωρείτε, είναι αυτή που είπαμε προηγουμένως.</w:t>
      </w:r>
    </w:p>
    <w:p w14:paraId="29671843"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τροπολογία με γενικό αριθμό 2112 και ειδικό 105, που είναι τροποποίηση του άρθρου 8 του ν.1910/1990, γίνεται αποδεκτή.</w:t>
      </w:r>
    </w:p>
    <w:p w14:paraId="29671844"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τροπολογία με γενικό αριθμό 2114 και ειδικό 106, δεν γίνεται δεκτή.</w:t>
      </w:r>
    </w:p>
    <w:p w14:paraId="29671845"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τροπολογία με γενικό αριθμό 2116 και ειδικό 107, «Σύσταση ανεξάρτητης υπομονάδας με τίτλο «Γραφεία θεσμικής εκπροσώπησης»», δεν γίνεται δεκτή.</w:t>
      </w:r>
    </w:p>
    <w:p w14:paraId="29671846"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τροπολογία με γενικό αριθμό 2117 και ειδικό 108 γίνεται αποδεκτή.</w:t>
      </w:r>
    </w:p>
    <w:p w14:paraId="29671847"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θέλω να θυμίσω, γιατί το είπα στην ομιλία μου και το είπε και ο Υπουργός, η τροπολογία με γενικό αριθμό 2104 και ειδικό 99, γίνεται αποδεκτή. Είναι για τη θητεία των </w:t>
      </w:r>
      <w:r w:rsidRPr="006E0549">
        <w:rPr>
          <w:rFonts w:eastAsia="Times New Roman"/>
          <w:color w:val="222222"/>
          <w:szCs w:val="24"/>
          <w:shd w:val="clear" w:color="auto" w:fill="FFFFFF"/>
        </w:rPr>
        <w:t>ΟΒΑ.</w:t>
      </w:r>
    </w:p>
    <w:p w14:paraId="29671848" w14:textId="77777777" w:rsidR="00711852" w:rsidRDefault="000A1C6E">
      <w:pPr>
        <w:spacing w:line="600" w:lineRule="auto"/>
        <w:ind w:firstLine="720"/>
        <w:jc w:val="both"/>
        <w:rPr>
          <w:rFonts w:eastAsia="Times New Roman"/>
          <w:color w:val="222222"/>
          <w:szCs w:val="24"/>
          <w:shd w:val="clear" w:color="auto" w:fill="FFFFFF"/>
        </w:rPr>
      </w:pPr>
      <w:r w:rsidRPr="00D42044">
        <w:rPr>
          <w:rFonts w:eastAsia="Times New Roman"/>
          <w:b/>
          <w:color w:val="222222"/>
          <w:szCs w:val="24"/>
          <w:shd w:val="clear" w:color="auto" w:fill="FFFFFF"/>
        </w:rPr>
        <w:t>ΧΑΡΙΛΑΟΣ ΤΖΑΜΑΚΛΗΣ:</w:t>
      </w:r>
      <w:r>
        <w:rPr>
          <w:rFonts w:eastAsia="Times New Roman"/>
          <w:color w:val="222222"/>
          <w:szCs w:val="24"/>
          <w:shd w:val="clear" w:color="auto" w:fill="FFFFFF"/>
        </w:rPr>
        <w:t xml:space="preserve"> Κύριε Υπουργέ, μπορείτε να μας πείτε το περιεχόμενο αυτών;</w:t>
      </w:r>
    </w:p>
    <w:p w14:paraId="29671849" w14:textId="77777777" w:rsidR="00711852" w:rsidRDefault="000A1C6E">
      <w:pPr>
        <w:spacing w:line="600" w:lineRule="auto"/>
        <w:ind w:firstLine="720"/>
        <w:jc w:val="both"/>
        <w:rPr>
          <w:rFonts w:eastAsia="Times New Roman"/>
          <w:color w:val="222222"/>
          <w:szCs w:val="24"/>
          <w:shd w:val="clear" w:color="auto" w:fill="FFFFFF"/>
        </w:rPr>
      </w:pPr>
      <w:r w:rsidRPr="005E11FD">
        <w:rPr>
          <w:rFonts w:eastAsia="Times New Roman"/>
          <w:b/>
          <w:color w:val="222222"/>
          <w:szCs w:val="24"/>
          <w:shd w:val="clear" w:color="auto" w:fill="FFFFFF"/>
        </w:rPr>
        <w:t>ΠΑΝΑΓΙΩΤΗΣ ΡΗΓΑΣ (Αναπληρωτής Υπουργός Εθνικής Άμυνας):</w:t>
      </w:r>
      <w:r>
        <w:rPr>
          <w:rFonts w:eastAsia="Times New Roman"/>
          <w:color w:val="222222"/>
          <w:szCs w:val="24"/>
          <w:shd w:val="clear" w:color="auto" w:fill="FFFFFF"/>
        </w:rPr>
        <w:t xml:space="preserve"> Έχετε δίκιο, κύριε Τζαμακλή. Θα σας εξηγήσω. </w:t>
      </w:r>
    </w:p>
    <w:p w14:paraId="2967184A"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γίνεται δεκτή για τον εξής λόγο, θα σας το πω ευθέως. Πρώτον, εμείς </w:t>
      </w:r>
      <w:r w:rsidRPr="00E04FC2">
        <w:rPr>
          <w:rFonts w:eastAsia="Times New Roman"/>
          <w:color w:val="222222"/>
          <w:szCs w:val="24"/>
          <w:shd w:val="clear" w:color="auto" w:fill="FFFFFF"/>
        </w:rPr>
        <w:t>δίνουμε να έχει τη δικαστική επιμέλεια</w:t>
      </w:r>
      <w:r>
        <w:rPr>
          <w:rFonts w:eastAsia="Times New Roman"/>
          <w:color w:val="222222"/>
          <w:szCs w:val="24"/>
          <w:shd w:val="clear" w:color="auto" w:fill="FFFFFF"/>
        </w:rPr>
        <w:t xml:space="preserve"> και μάλιστα σε ευρύ φάσμα, δηλαδή να μην είναι μόνο το παιδί ή η μητέρα ή ο πατέρας, </w:t>
      </w:r>
      <w:r w:rsidRPr="00743DA6">
        <w:rPr>
          <w:rFonts w:eastAsia="Times New Roman"/>
          <w:color w:val="222222"/>
          <w:szCs w:val="24"/>
          <w:shd w:val="clear" w:color="auto" w:fill="FFFFFF"/>
        </w:rPr>
        <w:t>να είναι και πρώτος ξάδελφος και δεύτερος</w:t>
      </w:r>
      <w:r>
        <w:rPr>
          <w:rFonts w:eastAsia="Times New Roman"/>
          <w:color w:val="222222"/>
          <w:szCs w:val="24"/>
          <w:shd w:val="clear" w:color="auto" w:fill="FFFFFF"/>
        </w:rPr>
        <w:t xml:space="preserve"> ενδεχομένως. Γιατί το άλλο;</w:t>
      </w:r>
    </w:p>
    <w:p w14:paraId="2967184B" w14:textId="77777777" w:rsidR="00711852" w:rsidRDefault="000A1C6E">
      <w:pPr>
        <w:spacing w:line="600" w:lineRule="auto"/>
        <w:ind w:firstLine="720"/>
        <w:jc w:val="both"/>
        <w:rPr>
          <w:rFonts w:eastAsia="Times New Roman"/>
          <w:szCs w:val="24"/>
        </w:rPr>
      </w:pPr>
      <w:r>
        <w:rPr>
          <w:rFonts w:eastAsia="Times New Roman"/>
          <w:szCs w:val="24"/>
        </w:rPr>
        <w:t>Ε</w:t>
      </w:r>
      <w:r w:rsidRPr="00FD09CE">
        <w:rPr>
          <w:rFonts w:eastAsia="Times New Roman"/>
          <w:szCs w:val="24"/>
        </w:rPr>
        <w:t>ίναι πολύ εύκολη η δικαστική συμπαράσταση</w:t>
      </w:r>
      <w:r>
        <w:rPr>
          <w:rFonts w:eastAsia="Times New Roman"/>
          <w:szCs w:val="24"/>
        </w:rPr>
        <w:t>, επιτρέψτε</w:t>
      </w:r>
      <w:r w:rsidRPr="00FD09CE">
        <w:rPr>
          <w:rFonts w:eastAsia="Times New Roman"/>
          <w:szCs w:val="24"/>
        </w:rPr>
        <w:t xml:space="preserve"> μου να το πω έτσι</w:t>
      </w:r>
      <w:r>
        <w:rPr>
          <w:rFonts w:eastAsia="Times New Roman"/>
          <w:szCs w:val="24"/>
        </w:rPr>
        <w:t>,</w:t>
      </w:r>
      <w:r w:rsidRPr="00FD09CE">
        <w:rPr>
          <w:rFonts w:eastAsia="Times New Roman"/>
          <w:szCs w:val="24"/>
        </w:rPr>
        <w:t xml:space="preserve"> γίνεται εύκολα και σε αυτή τη φάση</w:t>
      </w:r>
      <w:r>
        <w:rPr>
          <w:rFonts w:eastAsia="Times New Roman"/>
          <w:szCs w:val="24"/>
        </w:rPr>
        <w:t>,</w:t>
      </w:r>
      <w:r w:rsidRPr="00FD09CE">
        <w:rPr>
          <w:rFonts w:eastAsia="Times New Roman"/>
          <w:szCs w:val="24"/>
        </w:rPr>
        <w:t xml:space="preserve"> με τις ανάγκες τις οποίες έχουμε και με τη διά</w:t>
      </w:r>
      <w:r>
        <w:rPr>
          <w:rFonts w:eastAsia="Times New Roman"/>
          <w:szCs w:val="24"/>
        </w:rPr>
        <w:t>ταξη</w:t>
      </w:r>
      <w:r w:rsidRPr="00FD09CE">
        <w:rPr>
          <w:rFonts w:eastAsia="Times New Roman"/>
          <w:szCs w:val="24"/>
        </w:rPr>
        <w:t xml:space="preserve"> των Δυνάμεων</w:t>
      </w:r>
      <w:r>
        <w:rPr>
          <w:rFonts w:eastAsia="Times New Roman"/>
          <w:szCs w:val="24"/>
        </w:rPr>
        <w:t>,</w:t>
      </w:r>
      <w:r w:rsidRPr="00FD09CE">
        <w:rPr>
          <w:rFonts w:eastAsia="Times New Roman"/>
          <w:szCs w:val="24"/>
        </w:rPr>
        <w:t xml:space="preserve"> δεν μπορούμε να </w:t>
      </w:r>
      <w:r>
        <w:rPr>
          <w:rFonts w:eastAsia="Times New Roman"/>
          <w:szCs w:val="24"/>
        </w:rPr>
        <w:t xml:space="preserve">το </w:t>
      </w:r>
      <w:r w:rsidRPr="00FD09CE">
        <w:rPr>
          <w:rFonts w:eastAsia="Times New Roman"/>
          <w:szCs w:val="24"/>
        </w:rPr>
        <w:t xml:space="preserve">εγγυηθούμε και δεν μπορούμε να </w:t>
      </w:r>
      <w:r>
        <w:rPr>
          <w:rFonts w:eastAsia="Times New Roman"/>
          <w:szCs w:val="24"/>
        </w:rPr>
        <w:t xml:space="preserve">το </w:t>
      </w:r>
      <w:r w:rsidRPr="00FD09CE">
        <w:rPr>
          <w:rFonts w:eastAsia="Times New Roman"/>
          <w:szCs w:val="24"/>
        </w:rPr>
        <w:t>καλύψουμε με κανέναν τρόπο</w:t>
      </w:r>
      <w:r>
        <w:rPr>
          <w:rFonts w:eastAsia="Times New Roman"/>
          <w:szCs w:val="24"/>
        </w:rPr>
        <w:t>. Τ</w:t>
      </w:r>
      <w:r w:rsidRPr="00FD09CE">
        <w:rPr>
          <w:rFonts w:eastAsia="Times New Roman"/>
          <w:szCs w:val="24"/>
        </w:rPr>
        <w:t>ο βλέπουμε με ευαισθησία</w:t>
      </w:r>
      <w:r>
        <w:rPr>
          <w:rFonts w:eastAsia="Times New Roman"/>
          <w:szCs w:val="24"/>
        </w:rPr>
        <w:t>.</w:t>
      </w:r>
      <w:r w:rsidRPr="00FD09CE">
        <w:rPr>
          <w:rFonts w:eastAsia="Times New Roman"/>
          <w:szCs w:val="24"/>
        </w:rPr>
        <w:t xml:space="preserve"> </w:t>
      </w:r>
      <w:r>
        <w:rPr>
          <w:rFonts w:eastAsia="Times New Roman"/>
          <w:szCs w:val="24"/>
        </w:rPr>
        <w:t>Π</w:t>
      </w:r>
      <w:r w:rsidRPr="00FD09CE">
        <w:rPr>
          <w:rFonts w:eastAsia="Times New Roman"/>
          <w:szCs w:val="24"/>
        </w:rPr>
        <w:t xml:space="preserve">ολλές φορές εγώ </w:t>
      </w:r>
      <w:r>
        <w:rPr>
          <w:rFonts w:eastAsia="Times New Roman"/>
          <w:szCs w:val="24"/>
        </w:rPr>
        <w:t>υπο</w:t>
      </w:r>
      <w:r w:rsidRPr="00FD09CE">
        <w:rPr>
          <w:rFonts w:eastAsia="Times New Roman"/>
          <w:szCs w:val="24"/>
        </w:rPr>
        <w:t>γράφω και κάνω δεκτές ενδικοφαν</w:t>
      </w:r>
      <w:r>
        <w:rPr>
          <w:rFonts w:eastAsia="Times New Roman"/>
          <w:szCs w:val="24"/>
        </w:rPr>
        <w:t>εί</w:t>
      </w:r>
      <w:r w:rsidRPr="00FD09CE">
        <w:rPr>
          <w:rFonts w:eastAsia="Times New Roman"/>
          <w:szCs w:val="24"/>
        </w:rPr>
        <w:t>ς ενστάσεις που έρχονται</w:t>
      </w:r>
      <w:r>
        <w:rPr>
          <w:rFonts w:eastAsia="Times New Roman"/>
          <w:szCs w:val="24"/>
        </w:rPr>
        <w:t>.</w:t>
      </w:r>
      <w:r w:rsidRPr="00FD09CE">
        <w:rPr>
          <w:rFonts w:eastAsia="Times New Roman"/>
          <w:szCs w:val="24"/>
        </w:rPr>
        <w:t xml:space="preserve"> </w:t>
      </w:r>
      <w:r>
        <w:rPr>
          <w:rFonts w:eastAsia="Times New Roman"/>
          <w:szCs w:val="24"/>
        </w:rPr>
        <w:t xml:space="preserve">Δεν μπορεί να εγγυηθεί αυτό και να </w:t>
      </w:r>
      <w:r w:rsidRPr="00FD09CE">
        <w:rPr>
          <w:rFonts w:eastAsia="Times New Roman"/>
          <w:szCs w:val="24"/>
        </w:rPr>
        <w:t>είναι απαραίτητο να γίνει</w:t>
      </w:r>
      <w:r>
        <w:rPr>
          <w:rFonts w:eastAsia="Times New Roman"/>
          <w:szCs w:val="24"/>
        </w:rPr>
        <w:t>.</w:t>
      </w:r>
      <w:r w:rsidRPr="00FD09CE">
        <w:rPr>
          <w:rFonts w:eastAsia="Times New Roman"/>
          <w:szCs w:val="24"/>
        </w:rPr>
        <w:t xml:space="preserve"> </w:t>
      </w:r>
      <w:r>
        <w:rPr>
          <w:rFonts w:eastAsia="Times New Roman"/>
          <w:szCs w:val="24"/>
        </w:rPr>
        <w:t>Δ</w:t>
      </w:r>
      <w:r w:rsidRPr="00FD09CE">
        <w:rPr>
          <w:rFonts w:eastAsia="Times New Roman"/>
          <w:szCs w:val="24"/>
        </w:rPr>
        <w:t xml:space="preserve">εν </w:t>
      </w:r>
      <w:r w:rsidRPr="00FD09CE">
        <w:rPr>
          <w:rFonts w:eastAsia="Times New Roman"/>
          <w:szCs w:val="24"/>
        </w:rPr>
        <w:lastRenderedPageBreak/>
        <w:t>υπάρχουν μονάδες πολλές φορές εκεί που θα θέλουν να πάνε</w:t>
      </w:r>
      <w:r>
        <w:rPr>
          <w:rFonts w:eastAsia="Times New Roman"/>
          <w:szCs w:val="24"/>
        </w:rPr>
        <w:t>. Άρα,</w:t>
      </w:r>
      <w:r w:rsidRPr="00FD09CE">
        <w:rPr>
          <w:rFonts w:eastAsia="Times New Roman"/>
          <w:szCs w:val="24"/>
        </w:rPr>
        <w:t xml:space="preserve"> δημιουργείται μεγάλο πρόβλημα στη διάταξη του προσωπικού των Ενόπλων Δυνάμεων</w:t>
      </w:r>
      <w:r>
        <w:rPr>
          <w:rFonts w:eastAsia="Times New Roman"/>
          <w:szCs w:val="24"/>
        </w:rPr>
        <w:t>.</w:t>
      </w:r>
      <w:r w:rsidRPr="00FD09CE">
        <w:rPr>
          <w:rFonts w:eastAsia="Times New Roman"/>
          <w:szCs w:val="24"/>
        </w:rPr>
        <w:t xml:space="preserve"> </w:t>
      </w:r>
    </w:p>
    <w:p w14:paraId="2967184C" w14:textId="77777777" w:rsidR="00711852" w:rsidRDefault="000A1C6E">
      <w:pPr>
        <w:spacing w:line="600" w:lineRule="auto"/>
        <w:ind w:firstLine="720"/>
        <w:jc w:val="both"/>
        <w:rPr>
          <w:rFonts w:eastAsia="Times New Roman"/>
          <w:szCs w:val="24"/>
        </w:rPr>
      </w:pPr>
      <w:r>
        <w:rPr>
          <w:rFonts w:eastAsia="Times New Roman"/>
          <w:szCs w:val="24"/>
        </w:rPr>
        <w:t>Ε</w:t>
      </w:r>
      <w:r w:rsidRPr="00FD09CE">
        <w:rPr>
          <w:rFonts w:eastAsia="Times New Roman"/>
          <w:szCs w:val="24"/>
        </w:rPr>
        <w:t xml:space="preserve">ίναι αυτό το </w:t>
      </w:r>
      <w:r>
        <w:rPr>
          <w:rFonts w:eastAsia="Times New Roman"/>
          <w:szCs w:val="24"/>
        </w:rPr>
        <w:t>-επιτρέψτε μου να πω,</w:t>
      </w:r>
      <w:r w:rsidRPr="00FD09CE">
        <w:rPr>
          <w:rFonts w:eastAsia="Times New Roman"/>
          <w:szCs w:val="24"/>
        </w:rPr>
        <w:t xml:space="preserve"> πολλές φορές ακούστηκε και στην </w:t>
      </w:r>
      <w:r>
        <w:rPr>
          <w:rFonts w:eastAsia="Times New Roman"/>
          <w:szCs w:val="24"/>
        </w:rPr>
        <w:t>ε</w:t>
      </w:r>
      <w:r w:rsidRPr="00FD09CE">
        <w:rPr>
          <w:rFonts w:eastAsia="Times New Roman"/>
          <w:szCs w:val="24"/>
        </w:rPr>
        <w:t>πιτροπή</w:t>
      </w:r>
      <w:r>
        <w:rPr>
          <w:rFonts w:eastAsia="Times New Roman"/>
          <w:szCs w:val="24"/>
        </w:rPr>
        <w:t>-</w:t>
      </w:r>
      <w:r w:rsidRPr="00FD09CE">
        <w:rPr>
          <w:rFonts w:eastAsia="Times New Roman"/>
          <w:szCs w:val="24"/>
        </w:rPr>
        <w:t xml:space="preserve"> το </w:t>
      </w:r>
      <w:r>
        <w:rPr>
          <w:rFonts w:eastAsia="Times New Roman"/>
          <w:szCs w:val="24"/>
        </w:rPr>
        <w:t>«</w:t>
      </w:r>
      <w:r w:rsidRPr="00FD09CE">
        <w:rPr>
          <w:rFonts w:eastAsia="Times New Roman"/>
          <w:szCs w:val="24"/>
        </w:rPr>
        <w:t>αμετάθετο</w:t>
      </w:r>
      <w:r>
        <w:rPr>
          <w:rFonts w:eastAsia="Times New Roman"/>
          <w:szCs w:val="24"/>
        </w:rPr>
        <w:t>».</w:t>
      </w:r>
      <w:r w:rsidRPr="00FD09CE">
        <w:rPr>
          <w:rFonts w:eastAsia="Times New Roman"/>
          <w:szCs w:val="24"/>
        </w:rPr>
        <w:t xml:space="preserve"> </w:t>
      </w:r>
      <w:r>
        <w:rPr>
          <w:rFonts w:eastAsia="Times New Roman"/>
          <w:szCs w:val="24"/>
        </w:rPr>
        <w:t>Δ</w:t>
      </w:r>
      <w:r w:rsidRPr="00FD09CE">
        <w:rPr>
          <w:rFonts w:eastAsia="Times New Roman"/>
          <w:szCs w:val="24"/>
        </w:rPr>
        <w:t>εν είναι εύκολο το αμετάθετο στις Ένοπλες Δυνάμεις</w:t>
      </w:r>
      <w:r>
        <w:rPr>
          <w:rFonts w:eastAsia="Times New Roman"/>
          <w:szCs w:val="24"/>
        </w:rPr>
        <w:t>.</w:t>
      </w:r>
      <w:r w:rsidRPr="00FD09CE">
        <w:rPr>
          <w:rFonts w:eastAsia="Times New Roman"/>
          <w:szCs w:val="24"/>
        </w:rPr>
        <w:t xml:space="preserve"> </w:t>
      </w:r>
      <w:r>
        <w:rPr>
          <w:rFonts w:eastAsia="Times New Roman"/>
          <w:szCs w:val="24"/>
        </w:rPr>
        <w:t>Γ</w:t>
      </w:r>
      <w:r w:rsidRPr="00FD09CE">
        <w:rPr>
          <w:rFonts w:eastAsia="Times New Roman"/>
          <w:szCs w:val="24"/>
        </w:rPr>
        <w:t>ιατί οι θέσεις οι οποίες υπάρχουν</w:t>
      </w:r>
      <w:r>
        <w:rPr>
          <w:rFonts w:eastAsia="Times New Roman"/>
          <w:szCs w:val="24"/>
        </w:rPr>
        <w:t>, οι</w:t>
      </w:r>
      <w:r w:rsidRPr="00FD09CE">
        <w:rPr>
          <w:rFonts w:eastAsia="Times New Roman"/>
          <w:szCs w:val="24"/>
        </w:rPr>
        <w:t xml:space="preserve"> ειδικότητες οι οποίες υπάρχουν</w:t>
      </w:r>
      <w:r>
        <w:rPr>
          <w:rFonts w:eastAsia="Times New Roman"/>
          <w:szCs w:val="24"/>
        </w:rPr>
        <w:t>,</w:t>
      </w:r>
      <w:r w:rsidRPr="00FD09CE">
        <w:rPr>
          <w:rFonts w:eastAsia="Times New Roman"/>
          <w:szCs w:val="24"/>
        </w:rPr>
        <w:t xml:space="preserve"> οι ανάγκες που υπάρχουν είναι </w:t>
      </w:r>
      <w:r>
        <w:rPr>
          <w:rFonts w:eastAsia="Times New Roman"/>
          <w:szCs w:val="24"/>
        </w:rPr>
        <w:t xml:space="preserve">σε αυτές τις περιοχές όπου έχουν διαταχθεί οι ελληνικές Ένοπλες Δυνάμεις. Γι’ </w:t>
      </w:r>
      <w:r w:rsidRPr="00FD09CE">
        <w:rPr>
          <w:rFonts w:eastAsia="Times New Roman"/>
          <w:szCs w:val="24"/>
        </w:rPr>
        <w:t>αυτό</w:t>
      </w:r>
      <w:r>
        <w:rPr>
          <w:rFonts w:eastAsia="Times New Roman"/>
          <w:szCs w:val="24"/>
        </w:rPr>
        <w:t>ν</w:t>
      </w:r>
      <w:r w:rsidRPr="00FD09CE">
        <w:rPr>
          <w:rFonts w:eastAsia="Times New Roman"/>
          <w:szCs w:val="24"/>
        </w:rPr>
        <w:t xml:space="preserve"> το</w:t>
      </w:r>
      <w:r>
        <w:rPr>
          <w:rFonts w:eastAsia="Times New Roman"/>
          <w:szCs w:val="24"/>
        </w:rPr>
        <w:t>ν</w:t>
      </w:r>
      <w:r w:rsidRPr="00FD09CE">
        <w:rPr>
          <w:rFonts w:eastAsia="Times New Roman"/>
          <w:szCs w:val="24"/>
        </w:rPr>
        <w:t xml:space="preserve"> λόγο</w:t>
      </w:r>
      <w:r>
        <w:rPr>
          <w:rFonts w:eastAsia="Times New Roman"/>
          <w:szCs w:val="24"/>
        </w:rPr>
        <w:t>, όπως επίσης και</w:t>
      </w:r>
      <w:r w:rsidRPr="00FD09CE">
        <w:rPr>
          <w:rFonts w:eastAsia="Times New Roman"/>
          <w:szCs w:val="24"/>
        </w:rPr>
        <w:t xml:space="preserve"> για να μην δημιουργήσουμε </w:t>
      </w:r>
      <w:r>
        <w:rPr>
          <w:rFonts w:eastAsia="Times New Roman"/>
          <w:szCs w:val="24"/>
        </w:rPr>
        <w:t>άλλα</w:t>
      </w:r>
      <w:r w:rsidRPr="00FD09CE">
        <w:rPr>
          <w:rFonts w:eastAsia="Times New Roman"/>
          <w:szCs w:val="24"/>
        </w:rPr>
        <w:t xml:space="preserve"> π</w:t>
      </w:r>
      <w:r>
        <w:rPr>
          <w:rFonts w:eastAsia="Times New Roman"/>
          <w:szCs w:val="24"/>
        </w:rPr>
        <w:t>ροβλήματα, δεν μπορούμε να</w:t>
      </w:r>
      <w:r w:rsidRPr="00FD09CE">
        <w:rPr>
          <w:rFonts w:eastAsia="Times New Roman"/>
          <w:szCs w:val="24"/>
        </w:rPr>
        <w:t xml:space="preserve"> πάρουμε την ευθύνη για κάτι το οποίο δεν μπορούμε να κάνουμε</w:t>
      </w:r>
      <w:r>
        <w:rPr>
          <w:rFonts w:eastAsia="Times New Roman"/>
          <w:szCs w:val="24"/>
        </w:rPr>
        <w:t>.</w:t>
      </w:r>
      <w:r w:rsidRPr="00FD09CE">
        <w:rPr>
          <w:rFonts w:eastAsia="Times New Roman"/>
          <w:szCs w:val="24"/>
        </w:rPr>
        <w:t xml:space="preserve"> </w:t>
      </w:r>
    </w:p>
    <w:p w14:paraId="2967184D" w14:textId="77777777" w:rsidR="00711852" w:rsidRDefault="000A1C6E">
      <w:pPr>
        <w:spacing w:line="600" w:lineRule="auto"/>
        <w:ind w:firstLine="720"/>
        <w:jc w:val="both"/>
        <w:rPr>
          <w:rFonts w:eastAsia="Times New Roman"/>
          <w:szCs w:val="24"/>
        </w:rPr>
      </w:pPr>
      <w:r>
        <w:rPr>
          <w:rFonts w:eastAsia="Times New Roman"/>
          <w:szCs w:val="24"/>
        </w:rPr>
        <w:t>Κ</w:t>
      </w:r>
      <w:r w:rsidRPr="00FD09CE">
        <w:rPr>
          <w:rFonts w:eastAsia="Times New Roman"/>
          <w:szCs w:val="24"/>
        </w:rPr>
        <w:t>αι μάλιστα</w:t>
      </w:r>
      <w:r>
        <w:rPr>
          <w:rFonts w:eastAsia="Times New Roman"/>
          <w:szCs w:val="24"/>
        </w:rPr>
        <w:t>,</w:t>
      </w:r>
      <w:r w:rsidRPr="00FD09CE">
        <w:rPr>
          <w:rFonts w:eastAsia="Times New Roman"/>
          <w:szCs w:val="24"/>
        </w:rPr>
        <w:t xml:space="preserve"> ξέ</w:t>
      </w:r>
      <w:r>
        <w:rPr>
          <w:rFonts w:eastAsia="Times New Roman"/>
          <w:szCs w:val="24"/>
        </w:rPr>
        <w:t xml:space="preserve">ρετε </w:t>
      </w:r>
      <w:r w:rsidRPr="00FD09CE">
        <w:rPr>
          <w:rFonts w:eastAsia="Times New Roman"/>
          <w:szCs w:val="24"/>
        </w:rPr>
        <w:t xml:space="preserve">η δικαστική συμπαράσταση </w:t>
      </w:r>
      <w:r>
        <w:rPr>
          <w:rFonts w:eastAsia="Times New Roman"/>
          <w:szCs w:val="24"/>
        </w:rPr>
        <w:t>-τ</w:t>
      </w:r>
      <w:r w:rsidRPr="00FD09CE">
        <w:rPr>
          <w:rFonts w:eastAsia="Times New Roman"/>
          <w:szCs w:val="24"/>
        </w:rPr>
        <w:t xml:space="preserve">ο καταλαβαίνω </w:t>
      </w:r>
      <w:r>
        <w:rPr>
          <w:rFonts w:eastAsia="Times New Roman"/>
          <w:szCs w:val="24"/>
        </w:rPr>
        <w:t xml:space="preserve">και </w:t>
      </w:r>
      <w:r w:rsidRPr="00FD09CE">
        <w:rPr>
          <w:rFonts w:eastAsia="Times New Roman"/>
          <w:szCs w:val="24"/>
        </w:rPr>
        <w:t>το λέω ευθέως</w:t>
      </w:r>
      <w:r>
        <w:rPr>
          <w:rFonts w:eastAsia="Times New Roman"/>
          <w:szCs w:val="24"/>
        </w:rPr>
        <w:t>-</w:t>
      </w:r>
      <w:r w:rsidRPr="00FD09CE">
        <w:rPr>
          <w:rFonts w:eastAsia="Times New Roman"/>
          <w:szCs w:val="24"/>
        </w:rPr>
        <w:t xml:space="preserve"> όταν δοθεί</w:t>
      </w:r>
      <w:r>
        <w:rPr>
          <w:rFonts w:eastAsia="Times New Roman"/>
          <w:szCs w:val="24"/>
        </w:rPr>
        <w:t>,</w:t>
      </w:r>
      <w:r w:rsidRPr="00FD09CE">
        <w:rPr>
          <w:rFonts w:eastAsia="Times New Roman"/>
          <w:szCs w:val="24"/>
        </w:rPr>
        <w:t xml:space="preserve"> θα πρέπει να την κάνεις</w:t>
      </w:r>
      <w:r>
        <w:rPr>
          <w:rFonts w:eastAsia="Times New Roman"/>
          <w:szCs w:val="24"/>
        </w:rPr>
        <w:t>. Κι</w:t>
      </w:r>
      <w:r w:rsidRPr="00FD09CE">
        <w:rPr>
          <w:rFonts w:eastAsia="Times New Roman"/>
          <w:szCs w:val="24"/>
        </w:rPr>
        <w:t xml:space="preserve"> </w:t>
      </w:r>
      <w:r>
        <w:rPr>
          <w:rFonts w:eastAsia="Times New Roman"/>
          <w:szCs w:val="24"/>
        </w:rPr>
        <w:t xml:space="preserve">επειδή </w:t>
      </w:r>
      <w:r w:rsidRPr="00FD09CE">
        <w:rPr>
          <w:rFonts w:eastAsia="Times New Roman"/>
          <w:szCs w:val="24"/>
        </w:rPr>
        <w:t>έχουμε πληθώρα ανθρώπων που έχουν κάποια τέτοια ανάγκη</w:t>
      </w:r>
      <w:r>
        <w:rPr>
          <w:rFonts w:eastAsia="Times New Roman"/>
          <w:szCs w:val="24"/>
        </w:rPr>
        <w:t>,</w:t>
      </w:r>
      <w:r w:rsidRPr="00FD09CE">
        <w:rPr>
          <w:rFonts w:eastAsia="Times New Roman"/>
          <w:szCs w:val="24"/>
        </w:rPr>
        <w:t xml:space="preserve"> δεν μπορεί να αξιολογηθεί</w:t>
      </w:r>
      <w:r>
        <w:rPr>
          <w:rFonts w:eastAsia="Times New Roman"/>
          <w:szCs w:val="24"/>
        </w:rPr>
        <w:t>.</w:t>
      </w:r>
      <w:r w:rsidRPr="00FD09CE">
        <w:rPr>
          <w:rFonts w:eastAsia="Times New Roman"/>
          <w:szCs w:val="24"/>
        </w:rPr>
        <w:t xml:space="preserve"> </w:t>
      </w:r>
      <w:r>
        <w:rPr>
          <w:rFonts w:eastAsia="Times New Roman"/>
          <w:szCs w:val="24"/>
        </w:rPr>
        <w:t>Ό</w:t>
      </w:r>
      <w:r w:rsidRPr="00FD09CE">
        <w:rPr>
          <w:rFonts w:eastAsia="Times New Roman"/>
          <w:szCs w:val="24"/>
        </w:rPr>
        <w:t xml:space="preserve">ταν </w:t>
      </w:r>
      <w:r>
        <w:rPr>
          <w:rFonts w:eastAsia="Times New Roman"/>
          <w:szCs w:val="24"/>
        </w:rPr>
        <w:t>γίνει δια νόμου, κύριε Τζαμακλή, δημιουργείται αυτό το πρόβλημα. Μακάρι να</w:t>
      </w:r>
      <w:r w:rsidRPr="00FD09CE">
        <w:rPr>
          <w:rFonts w:eastAsia="Times New Roman"/>
          <w:szCs w:val="24"/>
        </w:rPr>
        <w:t xml:space="preserve"> μπορούσα να βρω λύση</w:t>
      </w:r>
      <w:r>
        <w:rPr>
          <w:rFonts w:eastAsia="Times New Roman"/>
          <w:szCs w:val="24"/>
        </w:rPr>
        <w:t>.</w:t>
      </w:r>
      <w:r w:rsidRPr="00FD09CE">
        <w:rPr>
          <w:rFonts w:eastAsia="Times New Roman"/>
          <w:szCs w:val="24"/>
        </w:rPr>
        <w:t xml:space="preserve"> </w:t>
      </w:r>
      <w:r>
        <w:rPr>
          <w:rFonts w:eastAsia="Times New Roman"/>
          <w:szCs w:val="24"/>
        </w:rPr>
        <w:t>Τα</w:t>
      </w:r>
      <w:r w:rsidRPr="00FD09CE">
        <w:rPr>
          <w:rFonts w:eastAsia="Times New Roman"/>
          <w:szCs w:val="24"/>
        </w:rPr>
        <w:t xml:space="preserve"> </w:t>
      </w:r>
      <w:r>
        <w:rPr>
          <w:rFonts w:eastAsia="Times New Roman"/>
          <w:szCs w:val="24"/>
        </w:rPr>
        <w:t>Ε</w:t>
      </w:r>
      <w:r w:rsidRPr="00FD09CE">
        <w:rPr>
          <w:rFonts w:eastAsia="Times New Roman"/>
          <w:szCs w:val="24"/>
        </w:rPr>
        <w:t xml:space="preserve">πιτελεία </w:t>
      </w:r>
      <w:r>
        <w:rPr>
          <w:rFonts w:eastAsia="Times New Roman"/>
          <w:szCs w:val="24"/>
        </w:rPr>
        <w:t xml:space="preserve">και η ηγεσία των Ενόπλων Δυνάμεων το βλέπουν με ευαισθησία, το βλέπουμε κιόλας, </w:t>
      </w:r>
      <w:r w:rsidRPr="00FD09CE">
        <w:rPr>
          <w:rFonts w:eastAsia="Times New Roman"/>
          <w:szCs w:val="24"/>
        </w:rPr>
        <w:t>αλλά δεν μπορούμε να το κάνουμε πράξη</w:t>
      </w:r>
      <w:r>
        <w:rPr>
          <w:rFonts w:eastAsia="Times New Roman"/>
          <w:szCs w:val="24"/>
        </w:rPr>
        <w:t xml:space="preserve"> με τη</w:t>
      </w:r>
      <w:r w:rsidRPr="00FD09CE">
        <w:rPr>
          <w:rFonts w:eastAsia="Times New Roman"/>
          <w:szCs w:val="24"/>
        </w:rPr>
        <w:t xml:space="preserve"> διάταξη των </w:t>
      </w:r>
      <w:r>
        <w:rPr>
          <w:rFonts w:eastAsia="Times New Roman"/>
          <w:szCs w:val="24"/>
        </w:rPr>
        <w:t xml:space="preserve">ελληνικών Ενόπλων Δυνάμεων. </w:t>
      </w:r>
    </w:p>
    <w:p w14:paraId="2967184E" w14:textId="77777777" w:rsidR="00711852" w:rsidRDefault="000A1C6E">
      <w:pPr>
        <w:spacing w:line="600" w:lineRule="auto"/>
        <w:ind w:firstLine="720"/>
        <w:jc w:val="both"/>
        <w:rPr>
          <w:rFonts w:eastAsia="Times New Roman"/>
          <w:szCs w:val="24"/>
        </w:rPr>
      </w:pPr>
      <w:r>
        <w:rPr>
          <w:rFonts w:eastAsia="Times New Roman"/>
          <w:szCs w:val="24"/>
        </w:rPr>
        <w:lastRenderedPageBreak/>
        <w:t>Σας</w:t>
      </w:r>
      <w:r w:rsidRPr="00FD09CE">
        <w:rPr>
          <w:rFonts w:eastAsia="Times New Roman"/>
          <w:szCs w:val="24"/>
        </w:rPr>
        <w:t xml:space="preserve"> ευχαριστώ πολύ</w:t>
      </w:r>
      <w:r>
        <w:rPr>
          <w:rFonts w:eastAsia="Times New Roman"/>
          <w:szCs w:val="24"/>
        </w:rPr>
        <w:t>.</w:t>
      </w:r>
    </w:p>
    <w:p w14:paraId="2967184F" w14:textId="77777777" w:rsidR="00711852" w:rsidRDefault="000A1C6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9671850" w14:textId="77777777" w:rsidR="00711852" w:rsidRDefault="000A1C6E">
      <w:pPr>
        <w:spacing w:line="600" w:lineRule="auto"/>
        <w:ind w:firstLine="720"/>
        <w:jc w:val="both"/>
        <w:rPr>
          <w:rFonts w:eastAsia="Times New Roman"/>
          <w:szCs w:val="24"/>
        </w:rPr>
      </w:pPr>
      <w:r w:rsidRPr="00DD15D8">
        <w:rPr>
          <w:rFonts w:eastAsia="Times New Roman"/>
          <w:b/>
          <w:szCs w:val="24"/>
        </w:rPr>
        <w:t xml:space="preserve">ΠΡΟΔΡΕΥΩΝ (Αναστάσιος Κουράκης): </w:t>
      </w:r>
      <w:r>
        <w:rPr>
          <w:rFonts w:eastAsia="Times New Roman"/>
          <w:szCs w:val="24"/>
        </w:rPr>
        <w:t>Ευχαριστούμε,</w:t>
      </w:r>
      <w:r w:rsidRPr="00FD09CE">
        <w:rPr>
          <w:rFonts w:eastAsia="Times New Roman"/>
          <w:szCs w:val="24"/>
        </w:rPr>
        <w:t xml:space="preserve"> κύριε Υπουργέ</w:t>
      </w:r>
      <w:r>
        <w:rPr>
          <w:rFonts w:eastAsia="Times New Roman"/>
          <w:szCs w:val="24"/>
        </w:rPr>
        <w:t>.</w:t>
      </w:r>
    </w:p>
    <w:p w14:paraId="29671851" w14:textId="77777777" w:rsidR="00711852" w:rsidRDefault="000A1C6E">
      <w:pPr>
        <w:spacing w:line="600" w:lineRule="auto"/>
        <w:ind w:firstLine="720"/>
        <w:jc w:val="both"/>
        <w:rPr>
          <w:rFonts w:eastAsia="Times New Roman"/>
          <w:szCs w:val="24"/>
        </w:rPr>
      </w:pPr>
      <w:r>
        <w:rPr>
          <w:rFonts w:eastAsia="Times New Roman"/>
          <w:szCs w:val="24"/>
        </w:rPr>
        <w:t>Τ</w:t>
      </w:r>
      <w:r w:rsidRPr="00FD09CE">
        <w:rPr>
          <w:rFonts w:eastAsia="Times New Roman"/>
          <w:szCs w:val="24"/>
        </w:rPr>
        <w:t>ο</w:t>
      </w:r>
      <w:r>
        <w:rPr>
          <w:rFonts w:eastAsia="Times New Roman"/>
          <w:szCs w:val="24"/>
        </w:rPr>
        <w:t>ν</w:t>
      </w:r>
      <w:r w:rsidRPr="00FD09CE">
        <w:rPr>
          <w:rFonts w:eastAsia="Times New Roman"/>
          <w:szCs w:val="24"/>
        </w:rPr>
        <w:t xml:space="preserve"> λόγο έχει ο Κοινοβουλευτικός Εκπρόσωπος της Χρυσής Αυγής κ</w:t>
      </w:r>
      <w:r>
        <w:rPr>
          <w:rFonts w:eastAsia="Times New Roman"/>
          <w:szCs w:val="24"/>
        </w:rPr>
        <w:t xml:space="preserve">. </w:t>
      </w:r>
      <w:r w:rsidRPr="00FD09CE">
        <w:rPr>
          <w:rFonts w:eastAsia="Times New Roman"/>
          <w:szCs w:val="24"/>
        </w:rPr>
        <w:t>Χρήστος Παππάς</w:t>
      </w:r>
      <w:r>
        <w:rPr>
          <w:rFonts w:eastAsia="Times New Roman"/>
          <w:szCs w:val="24"/>
        </w:rPr>
        <w:t>.</w:t>
      </w:r>
    </w:p>
    <w:p w14:paraId="29671852" w14:textId="77777777" w:rsidR="00711852" w:rsidRDefault="000A1C6E">
      <w:pPr>
        <w:spacing w:line="600" w:lineRule="auto"/>
        <w:ind w:firstLine="720"/>
        <w:jc w:val="both"/>
        <w:rPr>
          <w:rFonts w:eastAsia="Times New Roman"/>
          <w:szCs w:val="24"/>
        </w:rPr>
      </w:pPr>
      <w:r>
        <w:rPr>
          <w:rFonts w:eastAsia="Times New Roman"/>
          <w:szCs w:val="24"/>
        </w:rPr>
        <w:t xml:space="preserve">Κύριε Παππά, έχετε τον λόγο. </w:t>
      </w:r>
    </w:p>
    <w:p w14:paraId="29671853" w14:textId="77777777" w:rsidR="00711852" w:rsidRDefault="000A1C6E">
      <w:pPr>
        <w:spacing w:line="600" w:lineRule="auto"/>
        <w:ind w:firstLine="720"/>
        <w:jc w:val="both"/>
        <w:rPr>
          <w:rFonts w:eastAsia="Times New Roman"/>
          <w:szCs w:val="24"/>
        </w:rPr>
      </w:pPr>
      <w:r w:rsidRPr="00A31CF3">
        <w:rPr>
          <w:rFonts w:eastAsia="Times New Roman"/>
          <w:b/>
          <w:szCs w:val="24"/>
        </w:rPr>
        <w:t xml:space="preserve">ΧΡΗΣΤΟΣ ΠΑΠΠΑΣ: </w:t>
      </w:r>
      <w:r>
        <w:rPr>
          <w:rFonts w:eastAsia="Times New Roman"/>
          <w:szCs w:val="24"/>
        </w:rPr>
        <w:t>Π</w:t>
      </w:r>
      <w:r w:rsidRPr="00FD09CE">
        <w:rPr>
          <w:rFonts w:eastAsia="Times New Roman"/>
          <w:szCs w:val="24"/>
        </w:rPr>
        <w:t>ριν από λίγη ώρα</w:t>
      </w:r>
      <w:r>
        <w:rPr>
          <w:rFonts w:eastAsia="Times New Roman"/>
          <w:szCs w:val="24"/>
        </w:rPr>
        <w:t>,</w:t>
      </w:r>
      <w:r w:rsidRPr="00FD09CE">
        <w:rPr>
          <w:rFonts w:eastAsia="Times New Roman"/>
          <w:szCs w:val="24"/>
        </w:rPr>
        <w:t xml:space="preserve"> πριν από </w:t>
      </w:r>
      <w:r>
        <w:rPr>
          <w:rFonts w:eastAsia="Times New Roman"/>
          <w:szCs w:val="24"/>
        </w:rPr>
        <w:t>λίγα</w:t>
      </w:r>
      <w:r w:rsidRPr="00FD09CE">
        <w:rPr>
          <w:rFonts w:eastAsia="Times New Roman"/>
          <w:szCs w:val="24"/>
        </w:rPr>
        <w:t xml:space="preserve"> λεπτά</w:t>
      </w:r>
      <w:r>
        <w:rPr>
          <w:rFonts w:eastAsia="Times New Roman"/>
          <w:szCs w:val="24"/>
        </w:rPr>
        <w:t xml:space="preserve">, ο κομισάριος </w:t>
      </w:r>
      <w:r w:rsidRPr="00FD09CE">
        <w:rPr>
          <w:rFonts w:eastAsia="Times New Roman"/>
          <w:szCs w:val="24"/>
        </w:rPr>
        <w:t>Υπουργός Εθνικής Αμύνης</w:t>
      </w:r>
      <w:r>
        <w:rPr>
          <w:rFonts w:eastAsia="Times New Roman"/>
          <w:szCs w:val="24"/>
        </w:rPr>
        <w:t>,</w:t>
      </w:r>
      <w:r w:rsidRPr="00FD09CE">
        <w:rPr>
          <w:rFonts w:eastAsia="Times New Roman"/>
          <w:szCs w:val="24"/>
        </w:rPr>
        <w:t xml:space="preserve"> ο κ</w:t>
      </w:r>
      <w:r>
        <w:rPr>
          <w:rFonts w:eastAsia="Times New Roman"/>
          <w:szCs w:val="24"/>
        </w:rPr>
        <w:t xml:space="preserve">. </w:t>
      </w:r>
      <w:r w:rsidRPr="00FD09CE">
        <w:rPr>
          <w:rFonts w:eastAsia="Times New Roman"/>
          <w:szCs w:val="24"/>
        </w:rPr>
        <w:t>Ρήγας</w:t>
      </w:r>
      <w:r>
        <w:rPr>
          <w:rFonts w:eastAsia="Times New Roman"/>
          <w:szCs w:val="24"/>
        </w:rPr>
        <w:t xml:space="preserve">, σαν ένας </w:t>
      </w:r>
      <w:r w:rsidRPr="00FD09CE">
        <w:rPr>
          <w:rFonts w:eastAsia="Times New Roman"/>
          <w:szCs w:val="24"/>
        </w:rPr>
        <w:t>κοινός ψεύτης</w:t>
      </w:r>
      <w:r>
        <w:rPr>
          <w:rFonts w:eastAsia="Times New Roman"/>
          <w:szCs w:val="24"/>
        </w:rPr>
        <w:t>,</w:t>
      </w:r>
      <w:r w:rsidRPr="00FD09CE">
        <w:rPr>
          <w:rFonts w:eastAsia="Times New Roman"/>
          <w:szCs w:val="24"/>
        </w:rPr>
        <w:t xml:space="preserve"> ένας συκοφάντης</w:t>
      </w:r>
      <w:r>
        <w:rPr>
          <w:rFonts w:eastAsia="Times New Roman"/>
          <w:szCs w:val="24"/>
        </w:rPr>
        <w:t>,</w:t>
      </w:r>
      <w:r w:rsidRPr="00FD09CE">
        <w:rPr>
          <w:rFonts w:eastAsia="Times New Roman"/>
          <w:szCs w:val="24"/>
        </w:rPr>
        <w:t xml:space="preserve"> ένας </w:t>
      </w:r>
      <w:r>
        <w:rPr>
          <w:rFonts w:eastAsia="Times New Roman"/>
          <w:szCs w:val="24"/>
        </w:rPr>
        <w:t xml:space="preserve">αριστερός </w:t>
      </w:r>
      <w:r w:rsidRPr="00FD09CE">
        <w:rPr>
          <w:rFonts w:eastAsia="Times New Roman"/>
          <w:szCs w:val="24"/>
        </w:rPr>
        <w:t>λασπολόγος</w:t>
      </w:r>
      <w:r>
        <w:rPr>
          <w:rFonts w:eastAsia="Times New Roman"/>
          <w:szCs w:val="24"/>
        </w:rPr>
        <w:t>,</w:t>
      </w:r>
      <w:r w:rsidRPr="00FD09CE">
        <w:rPr>
          <w:rFonts w:eastAsia="Times New Roman"/>
          <w:szCs w:val="24"/>
        </w:rPr>
        <w:t xml:space="preserve"> </w:t>
      </w:r>
      <w:r>
        <w:rPr>
          <w:rFonts w:eastAsia="Times New Roman"/>
          <w:szCs w:val="24"/>
        </w:rPr>
        <w:t>ανέφερε</w:t>
      </w:r>
      <w:r w:rsidRPr="00FD09CE">
        <w:rPr>
          <w:rFonts w:eastAsia="Times New Roman"/>
          <w:szCs w:val="24"/>
        </w:rPr>
        <w:t xml:space="preserve"> ότι η Χρυσή Αυγή δεν ψήφισε χθες για τις γερμανικές πολεμικές αποζημιώσεις</w:t>
      </w:r>
      <w:r>
        <w:rPr>
          <w:rFonts w:eastAsia="Times New Roman"/>
          <w:szCs w:val="24"/>
        </w:rPr>
        <w:t>,</w:t>
      </w:r>
      <w:r w:rsidRPr="00FD09CE">
        <w:rPr>
          <w:rFonts w:eastAsia="Times New Roman"/>
          <w:szCs w:val="24"/>
        </w:rPr>
        <w:t xml:space="preserve"> ότι δεν ψήφισε υπέρ της επιστροφής του πλούτου του ελληνικού λαού</w:t>
      </w:r>
      <w:r>
        <w:rPr>
          <w:rFonts w:eastAsia="Times New Roman"/>
          <w:szCs w:val="24"/>
        </w:rPr>
        <w:t xml:space="preserve">, του κατοχικού δανείου, </w:t>
      </w:r>
      <w:r w:rsidRPr="00FD09CE">
        <w:rPr>
          <w:rFonts w:eastAsia="Times New Roman"/>
          <w:szCs w:val="24"/>
        </w:rPr>
        <w:t xml:space="preserve">των επανορθώσεων </w:t>
      </w:r>
      <w:r>
        <w:rPr>
          <w:rFonts w:eastAsia="Times New Roman"/>
          <w:szCs w:val="24"/>
        </w:rPr>
        <w:t>κ.λπ..</w:t>
      </w:r>
    </w:p>
    <w:p w14:paraId="29671854" w14:textId="77777777" w:rsidR="00711852" w:rsidRDefault="000A1C6E">
      <w:pPr>
        <w:spacing w:line="600" w:lineRule="auto"/>
        <w:ind w:firstLine="720"/>
        <w:jc w:val="both"/>
        <w:rPr>
          <w:rFonts w:eastAsia="Times New Roman"/>
          <w:szCs w:val="24"/>
        </w:rPr>
      </w:pPr>
      <w:r>
        <w:rPr>
          <w:rFonts w:eastAsia="Times New Roman"/>
          <w:szCs w:val="24"/>
        </w:rPr>
        <w:t xml:space="preserve">Το να σε βρίζει ένας του πολιτικού επιπέδου Ρήγα, αφού πρώτα για πολλά λεπτά έπλεξε το εγκώμιο ενός –ούτε καν θυμάμαι το όνομά του, θυμάμαι την υπόθεση της δεκαετίας του 1980- </w:t>
      </w:r>
      <w:r w:rsidRPr="00FD09CE">
        <w:rPr>
          <w:rFonts w:eastAsia="Times New Roman"/>
          <w:szCs w:val="24"/>
        </w:rPr>
        <w:t>αντιρρησία συνείδησης</w:t>
      </w:r>
      <w:r>
        <w:rPr>
          <w:rFonts w:eastAsia="Times New Roman"/>
          <w:szCs w:val="24"/>
        </w:rPr>
        <w:t>, το</w:t>
      </w:r>
      <w:r w:rsidRPr="00FD09CE">
        <w:rPr>
          <w:rFonts w:eastAsia="Times New Roman"/>
          <w:szCs w:val="24"/>
        </w:rPr>
        <w:t xml:space="preserve"> να σε βρί</w:t>
      </w:r>
      <w:r>
        <w:rPr>
          <w:rFonts w:eastAsia="Times New Roman"/>
          <w:szCs w:val="24"/>
        </w:rPr>
        <w:t>ζ</w:t>
      </w:r>
      <w:r w:rsidRPr="00FD09CE">
        <w:rPr>
          <w:rFonts w:eastAsia="Times New Roman"/>
          <w:szCs w:val="24"/>
        </w:rPr>
        <w:t>ει ένας τέτοιος ανεκδιήγητος τύπος και δυστυχώς</w:t>
      </w:r>
      <w:r>
        <w:rPr>
          <w:rFonts w:eastAsia="Times New Roman"/>
          <w:szCs w:val="24"/>
        </w:rPr>
        <w:t>,</w:t>
      </w:r>
      <w:r w:rsidRPr="00FD09CE">
        <w:rPr>
          <w:rFonts w:eastAsia="Times New Roman"/>
          <w:szCs w:val="24"/>
        </w:rPr>
        <w:t xml:space="preserve"> αυτός ο άνθρωπος να είναι και Υπουργός Άμυνας</w:t>
      </w:r>
      <w:r>
        <w:rPr>
          <w:rFonts w:eastAsia="Times New Roman"/>
          <w:szCs w:val="24"/>
        </w:rPr>
        <w:t>,</w:t>
      </w:r>
      <w:r w:rsidRPr="00FD09CE">
        <w:rPr>
          <w:rFonts w:eastAsia="Times New Roman"/>
          <w:szCs w:val="24"/>
        </w:rPr>
        <w:t xml:space="preserve"> είναι τίτλος τιμής</w:t>
      </w:r>
      <w:r>
        <w:rPr>
          <w:rFonts w:eastAsia="Times New Roman"/>
          <w:szCs w:val="24"/>
        </w:rPr>
        <w:t>.</w:t>
      </w:r>
      <w:r w:rsidRPr="00FD09CE">
        <w:rPr>
          <w:rFonts w:eastAsia="Times New Roman"/>
          <w:szCs w:val="24"/>
        </w:rPr>
        <w:t xml:space="preserve"> Ευχαριστούμε τον </w:t>
      </w:r>
      <w:r>
        <w:rPr>
          <w:rFonts w:eastAsia="Times New Roman"/>
          <w:szCs w:val="24"/>
        </w:rPr>
        <w:t>κ. Ρήγα, τον</w:t>
      </w:r>
      <w:r w:rsidRPr="00FD09CE">
        <w:rPr>
          <w:rFonts w:eastAsia="Times New Roman"/>
          <w:szCs w:val="24"/>
        </w:rPr>
        <w:t xml:space="preserve"> </w:t>
      </w:r>
      <w:r w:rsidRPr="00FD09CE">
        <w:rPr>
          <w:rFonts w:eastAsia="Times New Roman"/>
          <w:szCs w:val="24"/>
        </w:rPr>
        <w:lastRenderedPageBreak/>
        <w:t xml:space="preserve">για λίγους μήνες ακόμα </w:t>
      </w:r>
      <w:r>
        <w:rPr>
          <w:rFonts w:eastAsia="Times New Roman"/>
          <w:szCs w:val="24"/>
        </w:rPr>
        <w:t>Υπουργό και πολιτικά ενεργό. Σε</w:t>
      </w:r>
      <w:r w:rsidRPr="00FD09CE">
        <w:rPr>
          <w:rFonts w:eastAsia="Times New Roman"/>
          <w:szCs w:val="24"/>
        </w:rPr>
        <w:t xml:space="preserve"> μερικούς μήνες θα επιστρέψετε στις τρύπες </w:t>
      </w:r>
      <w:r>
        <w:rPr>
          <w:rFonts w:eastAsia="Times New Roman"/>
          <w:szCs w:val="24"/>
        </w:rPr>
        <w:t>σας!</w:t>
      </w:r>
    </w:p>
    <w:p w14:paraId="29671855" w14:textId="77777777" w:rsidR="00711852" w:rsidRDefault="000A1C6E">
      <w:pPr>
        <w:spacing w:line="600" w:lineRule="auto"/>
        <w:ind w:firstLine="720"/>
        <w:jc w:val="both"/>
        <w:rPr>
          <w:rFonts w:eastAsia="Times New Roman"/>
          <w:szCs w:val="24"/>
        </w:rPr>
      </w:pPr>
      <w:r>
        <w:rPr>
          <w:rFonts w:eastAsia="Times New Roman"/>
          <w:szCs w:val="24"/>
        </w:rPr>
        <w:t>Μεγάλος θόρυβος έγινε από τα «παπαγαλάκια» του συστήματος για το θέμα αυτό, μεγάλη παρα</w:t>
      </w:r>
      <w:r w:rsidRPr="00FD09CE">
        <w:rPr>
          <w:rFonts w:eastAsia="Times New Roman"/>
          <w:szCs w:val="24"/>
        </w:rPr>
        <w:t>πληροφόρηση του ελληνικού λαού ότι δήθεν η Χρυσή Αυγή δεν ψήφισε υπέρ των γερμανικών αποζημιώσεων</w:t>
      </w:r>
      <w:r>
        <w:rPr>
          <w:rFonts w:eastAsia="Times New Roman"/>
          <w:szCs w:val="24"/>
        </w:rPr>
        <w:t>.</w:t>
      </w:r>
      <w:r w:rsidRPr="00FD09CE">
        <w:rPr>
          <w:rFonts w:eastAsia="Times New Roman"/>
          <w:szCs w:val="24"/>
        </w:rPr>
        <w:t xml:space="preserve"> </w:t>
      </w:r>
      <w:r>
        <w:rPr>
          <w:rFonts w:eastAsia="Times New Roman"/>
          <w:szCs w:val="24"/>
        </w:rPr>
        <w:t xml:space="preserve">Κι </w:t>
      </w:r>
      <w:r w:rsidRPr="00FD09CE">
        <w:rPr>
          <w:rFonts w:eastAsia="Times New Roman"/>
          <w:szCs w:val="24"/>
        </w:rPr>
        <w:t>έπρεπε να διακοπεί ο κ</w:t>
      </w:r>
      <w:r>
        <w:rPr>
          <w:rFonts w:eastAsia="Times New Roman"/>
          <w:szCs w:val="24"/>
        </w:rPr>
        <w:t xml:space="preserve">. </w:t>
      </w:r>
      <w:r w:rsidRPr="00FD09CE">
        <w:rPr>
          <w:rFonts w:eastAsia="Times New Roman"/>
          <w:szCs w:val="24"/>
        </w:rPr>
        <w:t xml:space="preserve">Ρήγας εκείνη τη στιγμή για το ατόπημα και το ψεύδος που έκανε στην </w:t>
      </w:r>
      <w:r>
        <w:rPr>
          <w:rFonts w:eastAsia="Times New Roman"/>
          <w:szCs w:val="24"/>
        </w:rPr>
        <w:t>Α</w:t>
      </w:r>
      <w:r w:rsidRPr="00FD09CE">
        <w:rPr>
          <w:rFonts w:eastAsia="Times New Roman"/>
          <w:szCs w:val="24"/>
        </w:rPr>
        <w:t>ίθουσα αυτή</w:t>
      </w:r>
      <w:r>
        <w:rPr>
          <w:rFonts w:eastAsia="Times New Roman"/>
          <w:szCs w:val="24"/>
        </w:rPr>
        <w:t>, ως κοινός λασπολόγος και συκοφάντης!</w:t>
      </w:r>
      <w:r w:rsidRPr="00FD09CE">
        <w:rPr>
          <w:rFonts w:eastAsia="Times New Roman"/>
          <w:szCs w:val="24"/>
        </w:rPr>
        <w:t xml:space="preserve"> </w:t>
      </w:r>
      <w:r>
        <w:rPr>
          <w:rFonts w:eastAsia="Times New Roman"/>
          <w:szCs w:val="24"/>
        </w:rPr>
        <w:t xml:space="preserve">Σιχαίνομαι και </w:t>
      </w:r>
      <w:r w:rsidRPr="00FD09CE">
        <w:rPr>
          <w:rFonts w:eastAsia="Times New Roman"/>
          <w:szCs w:val="24"/>
        </w:rPr>
        <w:t xml:space="preserve">να συνεχίσω να </w:t>
      </w:r>
      <w:r>
        <w:rPr>
          <w:rFonts w:eastAsia="Times New Roman"/>
          <w:szCs w:val="24"/>
        </w:rPr>
        <w:t>ο</w:t>
      </w:r>
      <w:r w:rsidRPr="00FD09CE">
        <w:rPr>
          <w:rFonts w:eastAsia="Times New Roman"/>
          <w:szCs w:val="24"/>
        </w:rPr>
        <w:t>μιλώ για την περίπτωση Ρήγα</w:t>
      </w:r>
      <w:r>
        <w:rPr>
          <w:rFonts w:eastAsia="Times New Roman"/>
          <w:szCs w:val="24"/>
        </w:rPr>
        <w:t>.</w:t>
      </w:r>
      <w:r w:rsidRPr="00FD09CE">
        <w:rPr>
          <w:rFonts w:eastAsia="Times New Roman"/>
          <w:szCs w:val="24"/>
        </w:rPr>
        <w:t xml:space="preserve"> </w:t>
      </w:r>
    </w:p>
    <w:p w14:paraId="29671856" w14:textId="77777777" w:rsidR="00711852" w:rsidRDefault="000A1C6E">
      <w:pPr>
        <w:spacing w:line="600" w:lineRule="auto"/>
        <w:ind w:firstLine="720"/>
        <w:jc w:val="both"/>
        <w:rPr>
          <w:rFonts w:eastAsia="Times New Roman"/>
          <w:szCs w:val="24"/>
        </w:rPr>
      </w:pPr>
      <w:r>
        <w:rPr>
          <w:rFonts w:eastAsia="Times New Roman"/>
          <w:szCs w:val="24"/>
        </w:rPr>
        <w:t>Π</w:t>
      </w:r>
      <w:r w:rsidRPr="00FD09CE">
        <w:rPr>
          <w:rFonts w:eastAsia="Times New Roman"/>
          <w:szCs w:val="24"/>
        </w:rPr>
        <w:t xml:space="preserve">ρέπει να </w:t>
      </w:r>
      <w:r>
        <w:rPr>
          <w:rFonts w:eastAsia="Times New Roman"/>
          <w:szCs w:val="24"/>
        </w:rPr>
        <w:t xml:space="preserve">λάμψει </w:t>
      </w:r>
      <w:r w:rsidRPr="00FD09CE">
        <w:rPr>
          <w:rFonts w:eastAsia="Times New Roman"/>
          <w:szCs w:val="24"/>
        </w:rPr>
        <w:t xml:space="preserve">επιτέλους </w:t>
      </w:r>
      <w:r>
        <w:rPr>
          <w:rFonts w:eastAsia="Times New Roman"/>
          <w:szCs w:val="24"/>
        </w:rPr>
        <w:t xml:space="preserve">η αλήθεια </w:t>
      </w:r>
      <w:r w:rsidRPr="00FD09CE">
        <w:rPr>
          <w:rFonts w:eastAsia="Times New Roman"/>
          <w:szCs w:val="24"/>
        </w:rPr>
        <w:t>απέναντι στο ψεύδος</w:t>
      </w:r>
      <w:r>
        <w:rPr>
          <w:rFonts w:eastAsia="Times New Roman"/>
          <w:szCs w:val="24"/>
        </w:rPr>
        <w:t>,</w:t>
      </w:r>
      <w:r w:rsidRPr="00FD09CE">
        <w:rPr>
          <w:rFonts w:eastAsia="Times New Roman"/>
          <w:szCs w:val="24"/>
        </w:rPr>
        <w:t xml:space="preserve"> η αλήθεια</w:t>
      </w:r>
      <w:r>
        <w:rPr>
          <w:rFonts w:eastAsia="Times New Roman"/>
          <w:szCs w:val="24"/>
        </w:rPr>
        <w:t xml:space="preserve"> απέναντι στις συνασπισμένες πολιτικές σας δυνάμεις </w:t>
      </w:r>
      <w:r w:rsidRPr="00FD09CE">
        <w:rPr>
          <w:rFonts w:eastAsia="Times New Roman"/>
          <w:szCs w:val="24"/>
        </w:rPr>
        <w:t>το</w:t>
      </w:r>
      <w:r>
        <w:rPr>
          <w:rFonts w:eastAsia="Times New Roman"/>
          <w:szCs w:val="24"/>
        </w:rPr>
        <w:t>υ</w:t>
      </w:r>
      <w:r w:rsidRPr="00FD09CE">
        <w:rPr>
          <w:rFonts w:eastAsia="Times New Roman"/>
          <w:szCs w:val="24"/>
        </w:rPr>
        <w:t xml:space="preserve"> αυτοαποκαλούμενο</w:t>
      </w:r>
      <w:r>
        <w:rPr>
          <w:rFonts w:eastAsia="Times New Roman"/>
          <w:szCs w:val="24"/>
        </w:rPr>
        <w:t>υ</w:t>
      </w:r>
      <w:r w:rsidRPr="00FD09CE">
        <w:rPr>
          <w:rFonts w:eastAsia="Times New Roman"/>
          <w:szCs w:val="24"/>
        </w:rPr>
        <w:t xml:space="preserve"> συνταγματικού τόξου</w:t>
      </w:r>
      <w:r>
        <w:rPr>
          <w:rFonts w:eastAsia="Times New Roman"/>
          <w:szCs w:val="24"/>
        </w:rPr>
        <w:t>,</w:t>
      </w:r>
      <w:r w:rsidRPr="00FD09CE">
        <w:rPr>
          <w:rFonts w:eastAsia="Times New Roman"/>
          <w:szCs w:val="24"/>
        </w:rPr>
        <w:t xml:space="preserve"> που στην πραγματικότητα είστε βαθιά και μόνιμα αντιλαϊκό και αντιδημοκρατικό τόξο και αντεθνικό θα έλεγα</w:t>
      </w:r>
      <w:r>
        <w:rPr>
          <w:rFonts w:eastAsia="Times New Roman"/>
          <w:szCs w:val="24"/>
        </w:rPr>
        <w:t xml:space="preserve">, αναλογιζόμενος το μέγεθος της προδοσίας με </w:t>
      </w:r>
      <w:r w:rsidRPr="00FD09CE">
        <w:rPr>
          <w:rFonts w:eastAsia="Times New Roman"/>
          <w:szCs w:val="24"/>
        </w:rPr>
        <w:t xml:space="preserve">τη </w:t>
      </w:r>
      <w:r>
        <w:rPr>
          <w:rFonts w:eastAsia="Times New Roman"/>
          <w:szCs w:val="24"/>
        </w:rPr>
        <w:t>Σ</w:t>
      </w:r>
      <w:r w:rsidRPr="00FD09CE">
        <w:rPr>
          <w:rFonts w:eastAsia="Times New Roman"/>
          <w:szCs w:val="24"/>
        </w:rPr>
        <w:t>υμφωνία των Πρεσπών</w:t>
      </w:r>
      <w:r>
        <w:rPr>
          <w:rFonts w:eastAsia="Times New Roman"/>
          <w:szCs w:val="24"/>
        </w:rPr>
        <w:t>.</w:t>
      </w:r>
    </w:p>
    <w:p w14:paraId="2967185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Πρ</w:t>
      </w:r>
      <w:r w:rsidRPr="00B15C2B">
        <w:rPr>
          <w:rFonts w:eastAsia="Times New Roman" w:cs="Times New Roman"/>
          <w:szCs w:val="24"/>
        </w:rPr>
        <w:t>οτού έρθω</w:t>
      </w:r>
      <w:r>
        <w:rPr>
          <w:rFonts w:eastAsia="Times New Roman" w:cs="Times New Roman"/>
          <w:szCs w:val="24"/>
        </w:rPr>
        <w:t xml:space="preserve"> στο νομοσχέδιο για τις Ένοπλες Δυνάμεις, κύριε Πρόεδρε, θέλω να αναφερθώ </w:t>
      </w:r>
      <w:r w:rsidRPr="00B15C2B">
        <w:rPr>
          <w:rFonts w:eastAsia="Times New Roman" w:cs="Times New Roman"/>
          <w:szCs w:val="24"/>
        </w:rPr>
        <w:t>και σε μία σημερινή</w:t>
      </w:r>
      <w:r>
        <w:rPr>
          <w:rFonts w:eastAsia="Times New Roman" w:cs="Times New Roman"/>
          <w:szCs w:val="24"/>
        </w:rPr>
        <w:t>,</w:t>
      </w:r>
      <w:r w:rsidRPr="00B15C2B">
        <w:rPr>
          <w:rFonts w:eastAsia="Times New Roman" w:cs="Times New Roman"/>
          <w:szCs w:val="24"/>
        </w:rPr>
        <w:t xml:space="preserve"> όχι ασυνήθιστη και πρωτότυπη</w:t>
      </w:r>
      <w:r>
        <w:rPr>
          <w:rFonts w:eastAsia="Times New Roman" w:cs="Times New Roman"/>
          <w:szCs w:val="24"/>
        </w:rPr>
        <w:t>, είδηση. Θ</w:t>
      </w:r>
      <w:r w:rsidRPr="00B15C2B">
        <w:rPr>
          <w:rFonts w:eastAsia="Times New Roman" w:cs="Times New Roman"/>
          <w:szCs w:val="24"/>
        </w:rPr>
        <w:t xml:space="preserve">έλω να αναφερθώ στα </w:t>
      </w:r>
      <w:r>
        <w:rPr>
          <w:rFonts w:eastAsia="Times New Roman" w:cs="Times New Roman"/>
          <w:szCs w:val="24"/>
        </w:rPr>
        <w:t>απτά αποτελέσματα του ραγιαδισμού.</w:t>
      </w:r>
    </w:p>
    <w:p w14:paraId="2967185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είδηση ήδη μεταδίδεται</w:t>
      </w:r>
      <w:r w:rsidRPr="00B15C2B">
        <w:rPr>
          <w:rFonts w:eastAsia="Times New Roman" w:cs="Times New Roman"/>
          <w:szCs w:val="24"/>
        </w:rPr>
        <w:t xml:space="preserve"> σε όλα τα μέσα ενημέρωσης και λέει </w:t>
      </w:r>
      <w:r>
        <w:rPr>
          <w:rFonts w:eastAsia="Times New Roman" w:cs="Times New Roman"/>
          <w:szCs w:val="24"/>
        </w:rPr>
        <w:t xml:space="preserve">ότι τουρκικά </w:t>
      </w:r>
      <w:r w:rsidRPr="00B15C2B">
        <w:rPr>
          <w:rFonts w:eastAsia="Times New Roman" w:cs="Times New Roman"/>
          <w:szCs w:val="24"/>
        </w:rPr>
        <w:t>μαχητικά παρενόχλησαν το ελικόπτερ</w:t>
      </w:r>
      <w:r>
        <w:rPr>
          <w:rFonts w:eastAsia="Times New Roman" w:cs="Times New Roman"/>
          <w:szCs w:val="24"/>
        </w:rPr>
        <w:t xml:space="preserve">ο στο οποίο επέβαινε ο Έλληνας </w:t>
      </w:r>
      <w:r>
        <w:rPr>
          <w:rFonts w:eastAsia="Times New Roman" w:cs="Times New Roman"/>
          <w:szCs w:val="24"/>
        </w:rPr>
        <w:lastRenderedPageBreak/>
        <w:t>Α</w:t>
      </w:r>
      <w:r w:rsidRPr="00B15C2B">
        <w:rPr>
          <w:rFonts w:eastAsia="Times New Roman" w:cs="Times New Roman"/>
          <w:szCs w:val="24"/>
        </w:rPr>
        <w:t>ρχηγός του Γενικού Επιτελείου Στρατού</w:t>
      </w:r>
      <w:r>
        <w:rPr>
          <w:rFonts w:eastAsia="Times New Roman" w:cs="Times New Roman"/>
          <w:szCs w:val="24"/>
        </w:rPr>
        <w:t>. Π</w:t>
      </w:r>
      <w:r w:rsidRPr="00B15C2B">
        <w:rPr>
          <w:rFonts w:eastAsia="Times New Roman" w:cs="Times New Roman"/>
          <w:szCs w:val="24"/>
        </w:rPr>
        <w:t xml:space="preserve">ολύ κοντά από το στρατιωτικό ελικόπτερο στο οποίο επέβαινε ο </w:t>
      </w:r>
      <w:r>
        <w:rPr>
          <w:rFonts w:eastAsia="Times New Roman" w:cs="Times New Roman"/>
          <w:szCs w:val="24"/>
        </w:rPr>
        <w:t>Αρχηγός ΓΕΣ, ο αντιστράτηγος κ. Καμπάς –είναι, ξέρετε, αυτός που ήταν και διοικητής του 4ου Σώματος που του απήγαγαν οι Τούρκοι δύο αξιωματικούς, δύο στρατιωτικούς και γι’ αυτό επαινέθηκε από την αριστερή Κυβέρνηση και έγινε και Α</w:t>
      </w:r>
      <w:r w:rsidRPr="00B15C2B">
        <w:rPr>
          <w:rFonts w:eastAsia="Times New Roman" w:cs="Times New Roman"/>
          <w:szCs w:val="24"/>
        </w:rPr>
        <w:t>ρχηγός ΓΕΣ</w:t>
      </w:r>
      <w:r>
        <w:rPr>
          <w:rFonts w:eastAsia="Times New Roman" w:cs="Times New Roman"/>
          <w:szCs w:val="24"/>
        </w:rPr>
        <w:t>- πέρασαν δύο μαχητικά</w:t>
      </w:r>
      <w:r w:rsidRPr="00B15C2B">
        <w:rPr>
          <w:rFonts w:eastAsia="Times New Roman" w:cs="Times New Roman"/>
          <w:szCs w:val="24"/>
        </w:rPr>
        <w:t xml:space="preserve"> αεροσκάφη τύπου </w:t>
      </w:r>
      <w:r w:rsidRPr="004062DA">
        <w:rPr>
          <w:rFonts w:eastAsia="Times New Roman" w:cs="Times New Roman"/>
          <w:szCs w:val="24"/>
          <w:lang w:val="en-US"/>
        </w:rPr>
        <w:t>F</w:t>
      </w:r>
      <w:r w:rsidRPr="00B15C2B">
        <w:rPr>
          <w:rFonts w:eastAsia="Times New Roman" w:cs="Times New Roman"/>
          <w:szCs w:val="24"/>
        </w:rPr>
        <w:t>-16</w:t>
      </w:r>
      <w:r>
        <w:rPr>
          <w:rFonts w:eastAsia="Times New Roman" w:cs="Times New Roman"/>
          <w:szCs w:val="24"/>
        </w:rPr>
        <w:t>, τα οποία είχαν παραβιάσει τον ε</w:t>
      </w:r>
      <w:r w:rsidRPr="00B15C2B">
        <w:rPr>
          <w:rFonts w:eastAsia="Times New Roman" w:cs="Times New Roman"/>
          <w:szCs w:val="24"/>
        </w:rPr>
        <w:t>θνικό εναέριο χώρο</w:t>
      </w:r>
      <w:r>
        <w:rPr>
          <w:rFonts w:eastAsia="Times New Roman" w:cs="Times New Roman"/>
          <w:szCs w:val="24"/>
        </w:rPr>
        <w:t>. Τ</w:t>
      </w:r>
      <w:r w:rsidRPr="00B15C2B">
        <w:rPr>
          <w:rFonts w:eastAsia="Times New Roman" w:cs="Times New Roman"/>
          <w:szCs w:val="24"/>
        </w:rPr>
        <w:t>ο επεισόδιο συνέβη το πρωί γύρω στις 8:30</w:t>
      </w:r>
      <w:r>
        <w:rPr>
          <w:rFonts w:eastAsia="Times New Roman" w:cs="Times New Roman"/>
          <w:szCs w:val="24"/>
        </w:rPr>
        <w:t>΄.</w:t>
      </w:r>
    </w:p>
    <w:p w14:paraId="2967185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Σινούκ με τον αντιστράτηγο Καμπά βρισκόταν</w:t>
      </w:r>
      <w:r w:rsidRPr="00B15C2B">
        <w:rPr>
          <w:rFonts w:eastAsia="Times New Roman" w:cs="Times New Roman"/>
          <w:szCs w:val="24"/>
        </w:rPr>
        <w:t xml:space="preserve"> πάνω από τη Ρω και λίγο </w:t>
      </w:r>
      <w:r>
        <w:rPr>
          <w:rFonts w:eastAsia="Times New Roman" w:cs="Times New Roman"/>
          <w:szCs w:val="24"/>
        </w:rPr>
        <w:t xml:space="preserve">πριν την προσγείωση αυτού του ελικοπτέρου δύο αεροσκάφη </w:t>
      </w:r>
      <w:r w:rsidRPr="004062DA">
        <w:rPr>
          <w:rFonts w:eastAsia="Times New Roman" w:cs="Times New Roman"/>
          <w:szCs w:val="24"/>
          <w:lang w:val="en-US"/>
        </w:rPr>
        <w:t>F</w:t>
      </w:r>
      <w:r w:rsidRPr="00B15C2B">
        <w:rPr>
          <w:rFonts w:eastAsia="Times New Roman" w:cs="Times New Roman"/>
          <w:szCs w:val="24"/>
        </w:rPr>
        <w:t xml:space="preserve">-16 </w:t>
      </w:r>
      <w:r>
        <w:rPr>
          <w:rFonts w:eastAsia="Times New Roman" w:cs="Times New Roman"/>
          <w:szCs w:val="24"/>
        </w:rPr>
        <w:t>Φάντομ βρέθηκαν μία</w:t>
      </w:r>
      <w:r w:rsidRPr="00B15C2B">
        <w:rPr>
          <w:rFonts w:eastAsia="Times New Roman" w:cs="Times New Roman"/>
          <w:szCs w:val="24"/>
        </w:rPr>
        <w:t xml:space="preserve"> ανάσα από τις ακτές της Ρ</w:t>
      </w:r>
      <w:r>
        <w:rPr>
          <w:rFonts w:eastAsia="Times New Roman" w:cs="Times New Roman"/>
          <w:szCs w:val="24"/>
        </w:rPr>
        <w:t>ω. Πέταξαν χαμηλά σε</w:t>
      </w:r>
      <w:r w:rsidRPr="00B15C2B">
        <w:rPr>
          <w:rFonts w:eastAsia="Times New Roman" w:cs="Times New Roman"/>
          <w:szCs w:val="24"/>
        </w:rPr>
        <w:t xml:space="preserve"> </w:t>
      </w:r>
      <w:r>
        <w:rPr>
          <w:rFonts w:eastAsia="Times New Roman" w:cs="Times New Roman"/>
          <w:szCs w:val="24"/>
        </w:rPr>
        <w:t>ύψος περίπου 500 μέτρων και κινήθηκαν</w:t>
      </w:r>
      <w:r w:rsidRPr="00B15C2B">
        <w:rPr>
          <w:rFonts w:eastAsia="Times New Roman" w:cs="Times New Roman"/>
          <w:szCs w:val="24"/>
        </w:rPr>
        <w:t xml:space="preserve"> πολύ κοντά στις ακτές</w:t>
      </w:r>
      <w:r>
        <w:rPr>
          <w:rFonts w:eastAsia="Times New Roman" w:cs="Times New Roman"/>
          <w:szCs w:val="24"/>
        </w:rPr>
        <w:t>.</w:t>
      </w:r>
      <w:r w:rsidRPr="00B15C2B">
        <w:rPr>
          <w:rFonts w:eastAsia="Times New Roman" w:cs="Times New Roman"/>
          <w:szCs w:val="24"/>
        </w:rPr>
        <w:t xml:space="preserve"> </w:t>
      </w:r>
      <w:r>
        <w:rPr>
          <w:rFonts w:eastAsia="Times New Roman" w:cs="Times New Roman"/>
          <w:szCs w:val="24"/>
        </w:rPr>
        <w:t>Οι στρατιωτικές</w:t>
      </w:r>
      <w:r w:rsidRPr="00B15C2B">
        <w:rPr>
          <w:rFonts w:eastAsia="Times New Roman" w:cs="Times New Roman"/>
          <w:szCs w:val="24"/>
        </w:rPr>
        <w:t xml:space="preserve"> πηγές λένε για ένα </w:t>
      </w:r>
      <w:r>
        <w:rPr>
          <w:rFonts w:eastAsia="Times New Roman" w:cs="Times New Roman"/>
          <w:szCs w:val="24"/>
        </w:rPr>
        <w:t>μίλι. Ε</w:t>
      </w:r>
      <w:r w:rsidRPr="00B15C2B">
        <w:rPr>
          <w:rFonts w:eastAsia="Times New Roman" w:cs="Times New Roman"/>
          <w:szCs w:val="24"/>
        </w:rPr>
        <w:t>παναλήφθηκε το σκηνικό μετά από λίγες ώρες</w:t>
      </w:r>
      <w:r>
        <w:rPr>
          <w:rFonts w:eastAsia="Times New Roman" w:cs="Times New Roman"/>
          <w:szCs w:val="24"/>
        </w:rPr>
        <w:t>,</w:t>
      </w:r>
      <w:r w:rsidRPr="00B15C2B">
        <w:rPr>
          <w:rFonts w:eastAsia="Times New Roman" w:cs="Times New Roman"/>
          <w:szCs w:val="24"/>
        </w:rPr>
        <w:t xml:space="preserve"> το μεσημέρι</w:t>
      </w:r>
      <w:r>
        <w:rPr>
          <w:rFonts w:eastAsia="Times New Roman" w:cs="Times New Roman"/>
          <w:szCs w:val="24"/>
        </w:rPr>
        <w:t>,</w:t>
      </w:r>
      <w:r w:rsidRPr="00B15C2B">
        <w:rPr>
          <w:rFonts w:eastAsia="Times New Roman" w:cs="Times New Roman"/>
          <w:szCs w:val="24"/>
        </w:rPr>
        <w:t xml:space="preserve"> και στη Σύμη πάλι</w:t>
      </w:r>
      <w:r>
        <w:rPr>
          <w:rFonts w:eastAsia="Times New Roman" w:cs="Times New Roman"/>
          <w:szCs w:val="24"/>
        </w:rPr>
        <w:t xml:space="preserve"> με</w:t>
      </w:r>
      <w:r w:rsidRPr="00B15C2B">
        <w:rPr>
          <w:rFonts w:eastAsia="Times New Roman" w:cs="Times New Roman"/>
          <w:szCs w:val="24"/>
        </w:rPr>
        <w:t xml:space="preserve"> </w:t>
      </w:r>
      <w:r w:rsidRPr="004062DA">
        <w:rPr>
          <w:rFonts w:eastAsia="Times New Roman" w:cs="Times New Roman"/>
          <w:szCs w:val="24"/>
          <w:lang w:val="en-US"/>
        </w:rPr>
        <w:t>F</w:t>
      </w:r>
      <w:r w:rsidRPr="00B15C2B">
        <w:rPr>
          <w:rFonts w:eastAsia="Times New Roman" w:cs="Times New Roman"/>
          <w:szCs w:val="24"/>
        </w:rPr>
        <w:t>-16</w:t>
      </w:r>
      <w:r>
        <w:rPr>
          <w:rFonts w:eastAsia="Times New Roman" w:cs="Times New Roman"/>
          <w:szCs w:val="24"/>
        </w:rPr>
        <w:t>.</w:t>
      </w:r>
    </w:p>
    <w:p w14:paraId="2967185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Θ</w:t>
      </w:r>
      <w:r w:rsidRPr="00B15C2B">
        <w:rPr>
          <w:rFonts w:eastAsia="Times New Roman" w:cs="Times New Roman"/>
          <w:szCs w:val="24"/>
        </w:rPr>
        <w:t>έλουν</w:t>
      </w:r>
      <w:r>
        <w:rPr>
          <w:rFonts w:eastAsia="Times New Roman" w:cs="Times New Roman"/>
          <w:szCs w:val="24"/>
        </w:rPr>
        <w:t>, λοιπόν,</w:t>
      </w:r>
      <w:r w:rsidRPr="00B15C2B">
        <w:rPr>
          <w:rFonts w:eastAsia="Times New Roman" w:cs="Times New Roman"/>
          <w:szCs w:val="24"/>
        </w:rPr>
        <w:t xml:space="preserve"> οι Τούρκοι</w:t>
      </w:r>
      <w:r>
        <w:rPr>
          <w:rFonts w:eastAsia="Times New Roman" w:cs="Times New Roman"/>
          <w:szCs w:val="24"/>
        </w:rPr>
        <w:t xml:space="preserve"> να αμφισβητήσουν την ελληνικότητα των περιοχών μας κ</w:t>
      </w:r>
      <w:r w:rsidRPr="00B15C2B">
        <w:rPr>
          <w:rFonts w:eastAsia="Times New Roman" w:cs="Times New Roman"/>
          <w:szCs w:val="24"/>
        </w:rPr>
        <w:t xml:space="preserve">αι ειδικότερα </w:t>
      </w:r>
      <w:r>
        <w:rPr>
          <w:rFonts w:eastAsia="Times New Roman" w:cs="Times New Roman"/>
          <w:szCs w:val="24"/>
        </w:rPr>
        <w:t xml:space="preserve">στην ευαίσθητη </w:t>
      </w:r>
      <w:r w:rsidRPr="00B15C2B">
        <w:rPr>
          <w:rFonts w:eastAsia="Times New Roman" w:cs="Times New Roman"/>
          <w:szCs w:val="24"/>
        </w:rPr>
        <w:t xml:space="preserve">ελληνική περιοχή των Δωδεκανήσων και του συγκροτήματος των βραχονησίδων της </w:t>
      </w:r>
      <w:r>
        <w:rPr>
          <w:rFonts w:eastAsia="Times New Roman" w:cs="Times New Roman"/>
          <w:szCs w:val="24"/>
        </w:rPr>
        <w:t>Μεγίστης,</w:t>
      </w:r>
      <w:r w:rsidRPr="00B15C2B">
        <w:rPr>
          <w:rFonts w:eastAsia="Times New Roman" w:cs="Times New Roman"/>
          <w:szCs w:val="24"/>
        </w:rPr>
        <w:t xml:space="preserve"> Ρω </w:t>
      </w:r>
      <w:r>
        <w:rPr>
          <w:rFonts w:eastAsia="Times New Roman" w:cs="Times New Roman"/>
          <w:szCs w:val="24"/>
        </w:rPr>
        <w:t>κ.λπ..</w:t>
      </w:r>
    </w:p>
    <w:p w14:paraId="2967185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Θέλω να επαναλάβω εδώ</w:t>
      </w:r>
      <w:r w:rsidRPr="00B15C2B">
        <w:rPr>
          <w:rFonts w:eastAsia="Times New Roman" w:cs="Times New Roman"/>
          <w:szCs w:val="24"/>
        </w:rPr>
        <w:t xml:space="preserve"> τα λόγια του αρχηγού της Χρυσής Αυγής τα οποία </w:t>
      </w:r>
      <w:r>
        <w:rPr>
          <w:rFonts w:eastAsia="Times New Roman" w:cs="Times New Roman"/>
          <w:szCs w:val="24"/>
        </w:rPr>
        <w:t xml:space="preserve">αποδεικνύονται στην πράξη </w:t>
      </w:r>
      <w:r w:rsidRPr="00B15C2B">
        <w:rPr>
          <w:rFonts w:eastAsia="Times New Roman" w:cs="Times New Roman"/>
          <w:szCs w:val="24"/>
        </w:rPr>
        <w:t xml:space="preserve">η </w:t>
      </w:r>
      <w:r>
        <w:rPr>
          <w:rFonts w:eastAsia="Times New Roman" w:cs="Times New Roman"/>
          <w:szCs w:val="24"/>
        </w:rPr>
        <w:t>μοναδική ρεαλιστική προσέγγιση και τοποθέτηση α</w:t>
      </w:r>
      <w:r w:rsidRPr="00B15C2B">
        <w:rPr>
          <w:rFonts w:eastAsia="Times New Roman" w:cs="Times New Roman"/>
          <w:szCs w:val="24"/>
        </w:rPr>
        <w:t>πέναντι στην τουρκική προκλητικότητα και επιθετικότητα</w:t>
      </w:r>
      <w:r>
        <w:rPr>
          <w:rFonts w:eastAsia="Times New Roman" w:cs="Times New Roman"/>
          <w:szCs w:val="24"/>
        </w:rPr>
        <w:t>. Είχε πει ο κ. Μιχαλολιάκος:</w:t>
      </w:r>
      <w:r w:rsidRPr="00B15C2B">
        <w:rPr>
          <w:rFonts w:eastAsia="Times New Roman" w:cs="Times New Roman"/>
          <w:szCs w:val="24"/>
        </w:rPr>
        <w:t xml:space="preserve"> </w:t>
      </w:r>
      <w:r>
        <w:rPr>
          <w:rFonts w:eastAsia="Times New Roman" w:cs="Times New Roman"/>
          <w:szCs w:val="24"/>
        </w:rPr>
        <w:t>«Θ</w:t>
      </w:r>
      <w:r w:rsidRPr="00B15C2B">
        <w:rPr>
          <w:rFonts w:eastAsia="Times New Roman" w:cs="Times New Roman"/>
          <w:szCs w:val="24"/>
        </w:rPr>
        <w:t>α πρέπει να υπερασπισ</w:t>
      </w:r>
      <w:r>
        <w:rPr>
          <w:rFonts w:eastAsia="Times New Roman" w:cs="Times New Roman"/>
          <w:szCs w:val="24"/>
        </w:rPr>
        <w:t>τούμε την εθνική μας κυριαρχία ε</w:t>
      </w:r>
      <w:r w:rsidRPr="00B15C2B">
        <w:rPr>
          <w:rFonts w:eastAsia="Times New Roman" w:cs="Times New Roman"/>
          <w:szCs w:val="24"/>
        </w:rPr>
        <w:t>ίτε αυτό αφορά την Κύπρο</w:t>
      </w:r>
      <w:r>
        <w:rPr>
          <w:rFonts w:eastAsia="Times New Roman" w:cs="Times New Roman"/>
          <w:szCs w:val="24"/>
        </w:rPr>
        <w:t>,</w:t>
      </w:r>
      <w:r w:rsidRPr="00B15C2B">
        <w:rPr>
          <w:rFonts w:eastAsia="Times New Roman" w:cs="Times New Roman"/>
          <w:szCs w:val="24"/>
        </w:rPr>
        <w:t xml:space="preserve"> είτε αφορά τα Ίμια</w:t>
      </w:r>
      <w:r>
        <w:rPr>
          <w:rFonts w:eastAsia="Times New Roman" w:cs="Times New Roman"/>
          <w:szCs w:val="24"/>
        </w:rPr>
        <w:t>. Δυστυχώς,</w:t>
      </w:r>
      <w:r w:rsidRPr="00B15C2B">
        <w:rPr>
          <w:rFonts w:eastAsia="Times New Roman" w:cs="Times New Roman"/>
          <w:szCs w:val="24"/>
        </w:rPr>
        <w:t xml:space="preserve"> οι Τούρκοι δεν καταλαβαίνουν άλλη γλώσσα από την πολιτική των κανονιοφόρων</w:t>
      </w:r>
      <w:r>
        <w:rPr>
          <w:rFonts w:eastAsia="Times New Roman" w:cs="Times New Roman"/>
          <w:szCs w:val="24"/>
        </w:rPr>
        <w:t>.</w:t>
      </w:r>
      <w:r w:rsidRPr="00B15C2B">
        <w:rPr>
          <w:rFonts w:eastAsia="Times New Roman" w:cs="Times New Roman"/>
          <w:szCs w:val="24"/>
        </w:rPr>
        <w:t xml:space="preserve"> Αυτό σημαίνει ισχυρές Ένοπλες Δυνάμεις και μόνο τότε θα μπορέσουμε να διεκδικήσουμε αυτά που μας ανήκουν</w:t>
      </w:r>
      <w:r>
        <w:rPr>
          <w:rFonts w:eastAsia="Times New Roman" w:cs="Times New Roman"/>
          <w:szCs w:val="24"/>
        </w:rPr>
        <w:t>.».</w:t>
      </w:r>
      <w:r w:rsidRPr="00B15C2B">
        <w:rPr>
          <w:rFonts w:eastAsia="Times New Roman" w:cs="Times New Roman"/>
          <w:szCs w:val="24"/>
        </w:rPr>
        <w:t xml:space="preserve"> </w:t>
      </w:r>
    </w:p>
    <w:p w14:paraId="2967185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Και τι </w:t>
      </w:r>
      <w:r w:rsidRPr="00B15C2B">
        <w:rPr>
          <w:rFonts w:eastAsia="Times New Roman" w:cs="Times New Roman"/>
          <w:szCs w:val="24"/>
        </w:rPr>
        <w:t>είδαμε</w:t>
      </w:r>
      <w:r>
        <w:rPr>
          <w:rFonts w:eastAsia="Times New Roman" w:cs="Times New Roman"/>
          <w:szCs w:val="24"/>
        </w:rPr>
        <w:t>; Ε</w:t>
      </w:r>
      <w:r w:rsidRPr="00B15C2B">
        <w:rPr>
          <w:rFonts w:eastAsia="Times New Roman" w:cs="Times New Roman"/>
          <w:szCs w:val="24"/>
        </w:rPr>
        <w:t>ίδαμε</w:t>
      </w:r>
      <w:r>
        <w:rPr>
          <w:rFonts w:eastAsia="Times New Roman" w:cs="Times New Roman"/>
          <w:szCs w:val="24"/>
        </w:rPr>
        <w:t xml:space="preserve"> -απουσιάζουν αυτή τη στιγμή από τα έδρανα. Δεν είναι κανείς Υπουργός. Το έβαλαν στα πόδια και ο Ρήγας και ο Αποστολάκης- </w:t>
      </w:r>
      <w:r w:rsidRPr="00B15C2B">
        <w:rPr>
          <w:rFonts w:eastAsia="Times New Roman" w:cs="Times New Roman"/>
          <w:szCs w:val="24"/>
        </w:rPr>
        <w:t>τον Αποστολάκη</w:t>
      </w:r>
      <w:r>
        <w:rPr>
          <w:rFonts w:eastAsia="Times New Roman" w:cs="Times New Roman"/>
          <w:szCs w:val="24"/>
        </w:rPr>
        <w:t>, το παλιό «βατράχι»,</w:t>
      </w:r>
      <w:r w:rsidRPr="00B15C2B">
        <w:rPr>
          <w:rFonts w:eastAsia="Times New Roman" w:cs="Times New Roman"/>
          <w:szCs w:val="24"/>
        </w:rPr>
        <w:t xml:space="preserve"> να συνεχίσει να</w:t>
      </w:r>
      <w:r>
        <w:rPr>
          <w:rFonts w:eastAsia="Times New Roman" w:cs="Times New Roman"/>
          <w:szCs w:val="24"/>
        </w:rPr>
        <w:t xml:space="preserve"> κοάζει για ψυχραιμία</w:t>
      </w:r>
      <w:r w:rsidRPr="00B15C2B">
        <w:rPr>
          <w:rFonts w:eastAsia="Times New Roman" w:cs="Times New Roman"/>
          <w:szCs w:val="24"/>
        </w:rPr>
        <w:t xml:space="preserve"> και μέτρα οικοδόμησης εμπιστοσύνης</w:t>
      </w:r>
      <w:r>
        <w:rPr>
          <w:rFonts w:eastAsia="Times New Roman" w:cs="Times New Roman"/>
          <w:szCs w:val="24"/>
        </w:rPr>
        <w:t>, χαριεντιζόμενος</w:t>
      </w:r>
      <w:r w:rsidRPr="00B15C2B">
        <w:rPr>
          <w:rFonts w:eastAsia="Times New Roman" w:cs="Times New Roman"/>
          <w:szCs w:val="24"/>
        </w:rPr>
        <w:t xml:space="preserve"> στα στρατόπεδα με τον πρεσβευτή των Ηνωμένων Πολιτειών</w:t>
      </w:r>
      <w:r>
        <w:rPr>
          <w:rFonts w:eastAsia="Times New Roman" w:cs="Times New Roman"/>
          <w:szCs w:val="24"/>
        </w:rPr>
        <w:t xml:space="preserve"> κ. Πάιατ. Κύριε Αποστολάκη,</w:t>
      </w:r>
      <w:r w:rsidRPr="00B15C2B">
        <w:rPr>
          <w:rFonts w:eastAsia="Times New Roman" w:cs="Times New Roman"/>
          <w:szCs w:val="24"/>
        </w:rPr>
        <w:t xml:space="preserve"> η ασφάλεια του ΝΑΤΟ</w:t>
      </w:r>
      <w:r>
        <w:rPr>
          <w:rFonts w:eastAsia="Times New Roman" w:cs="Times New Roman"/>
          <w:szCs w:val="24"/>
        </w:rPr>
        <w:t xml:space="preserve"> είναι</w:t>
      </w:r>
      <w:r w:rsidRPr="00B15C2B">
        <w:rPr>
          <w:rFonts w:eastAsia="Times New Roman" w:cs="Times New Roman"/>
          <w:szCs w:val="24"/>
        </w:rPr>
        <w:t xml:space="preserve"> πάνω από όλα για </w:t>
      </w:r>
      <w:r>
        <w:rPr>
          <w:rFonts w:eastAsia="Times New Roman" w:cs="Times New Roman"/>
          <w:szCs w:val="24"/>
        </w:rPr>
        <w:t>σας. Είστε ένας</w:t>
      </w:r>
      <w:r w:rsidRPr="00B15C2B">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y</w:t>
      </w:r>
      <w:r w:rsidRPr="004062DA">
        <w:rPr>
          <w:rFonts w:eastAsia="Times New Roman" w:cs="Times New Roman"/>
          <w:szCs w:val="24"/>
          <w:lang w:val="en-US"/>
        </w:rPr>
        <w:t>es</w:t>
      </w:r>
      <w:r w:rsidRPr="00B15C2B">
        <w:rPr>
          <w:rFonts w:eastAsia="Times New Roman" w:cs="Times New Roman"/>
          <w:szCs w:val="24"/>
        </w:rPr>
        <w:t xml:space="preserve"> </w:t>
      </w:r>
      <w:r>
        <w:rPr>
          <w:rFonts w:eastAsia="Times New Roman" w:cs="Times New Roman"/>
          <w:szCs w:val="24"/>
          <w:lang w:val="en-US"/>
        </w:rPr>
        <w:t>m</w:t>
      </w:r>
      <w:r w:rsidRPr="004062DA">
        <w:rPr>
          <w:rFonts w:eastAsia="Times New Roman" w:cs="Times New Roman"/>
          <w:szCs w:val="24"/>
          <w:lang w:val="en-US"/>
        </w:rPr>
        <w:t>an</w:t>
      </w:r>
      <w:r>
        <w:rPr>
          <w:rFonts w:eastAsia="Times New Roman" w:cs="Times New Roman"/>
          <w:szCs w:val="24"/>
        </w:rPr>
        <w:t>».</w:t>
      </w:r>
    </w:p>
    <w:p w14:paraId="2967185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Επίσης,</w:t>
      </w:r>
      <w:r w:rsidRPr="00B15C2B">
        <w:rPr>
          <w:rFonts w:eastAsia="Times New Roman" w:cs="Times New Roman"/>
          <w:szCs w:val="24"/>
        </w:rPr>
        <w:t xml:space="preserve"> πριν από 10 μέρες είχαμε την ηχηρή και πρωτοφανή </w:t>
      </w:r>
      <w:r>
        <w:rPr>
          <w:rFonts w:eastAsia="Times New Roman" w:cs="Times New Roman"/>
          <w:szCs w:val="24"/>
        </w:rPr>
        <w:t>-</w:t>
      </w:r>
      <w:r w:rsidRPr="00B15C2B">
        <w:rPr>
          <w:rFonts w:eastAsia="Times New Roman" w:cs="Times New Roman"/>
          <w:szCs w:val="24"/>
        </w:rPr>
        <w:t>θα έλεγα</w:t>
      </w:r>
      <w:r>
        <w:rPr>
          <w:rFonts w:eastAsia="Times New Roman" w:cs="Times New Roman"/>
          <w:szCs w:val="24"/>
        </w:rPr>
        <w:t>-</w:t>
      </w:r>
      <w:r w:rsidRPr="00B15C2B">
        <w:rPr>
          <w:rFonts w:eastAsia="Times New Roman" w:cs="Times New Roman"/>
          <w:szCs w:val="24"/>
        </w:rPr>
        <w:t xml:space="preserve"> παρέμβαση </w:t>
      </w:r>
      <w:r>
        <w:rPr>
          <w:rFonts w:eastAsia="Times New Roman" w:cs="Times New Roman"/>
          <w:szCs w:val="24"/>
        </w:rPr>
        <w:t>δέκα</w:t>
      </w:r>
      <w:r w:rsidRPr="00B15C2B">
        <w:rPr>
          <w:rFonts w:eastAsia="Times New Roman" w:cs="Times New Roman"/>
          <w:szCs w:val="24"/>
        </w:rPr>
        <w:t xml:space="preserve"> επίτιμων αρχηγών στρατιωτικών </w:t>
      </w:r>
      <w:r>
        <w:rPr>
          <w:rFonts w:eastAsia="Times New Roman" w:cs="Times New Roman"/>
          <w:szCs w:val="24"/>
        </w:rPr>
        <w:t xml:space="preserve">εν </w:t>
      </w:r>
      <w:r w:rsidRPr="00B15C2B">
        <w:rPr>
          <w:rFonts w:eastAsia="Times New Roman" w:cs="Times New Roman"/>
          <w:szCs w:val="24"/>
        </w:rPr>
        <w:t>αποστρατεία</w:t>
      </w:r>
      <w:r>
        <w:rPr>
          <w:rFonts w:eastAsia="Times New Roman" w:cs="Times New Roman"/>
          <w:szCs w:val="24"/>
        </w:rPr>
        <w:t xml:space="preserve">, οι οποίοι γράφουν και υπογράφουν άρθρο-έκκληση προς την </w:t>
      </w:r>
      <w:r w:rsidRPr="00B15C2B">
        <w:rPr>
          <w:rFonts w:eastAsia="Times New Roman" w:cs="Times New Roman"/>
          <w:szCs w:val="24"/>
        </w:rPr>
        <w:t>πολιτική και στρατιωτική ηγεσία</w:t>
      </w:r>
      <w:r>
        <w:rPr>
          <w:rFonts w:eastAsia="Times New Roman" w:cs="Times New Roman"/>
          <w:szCs w:val="24"/>
        </w:rPr>
        <w:t>. Διαβάζω</w:t>
      </w:r>
      <w:r w:rsidRPr="00B15C2B">
        <w:rPr>
          <w:rFonts w:eastAsia="Times New Roman" w:cs="Times New Roman"/>
          <w:szCs w:val="24"/>
        </w:rPr>
        <w:t xml:space="preserve"> τι έγραφαν </w:t>
      </w:r>
      <w:r>
        <w:rPr>
          <w:rFonts w:eastAsia="Times New Roman" w:cs="Times New Roman"/>
          <w:szCs w:val="24"/>
        </w:rPr>
        <w:t>οι στρατηγοί: «Οι ισχυρές</w:t>
      </w:r>
      <w:r w:rsidRPr="00B15C2B">
        <w:rPr>
          <w:rFonts w:eastAsia="Times New Roman" w:cs="Times New Roman"/>
          <w:szCs w:val="24"/>
        </w:rPr>
        <w:t xml:space="preserve"> Ένοπλες Δυ</w:t>
      </w:r>
      <w:r w:rsidRPr="00B15C2B">
        <w:rPr>
          <w:rFonts w:eastAsia="Times New Roman" w:cs="Times New Roman"/>
          <w:szCs w:val="24"/>
        </w:rPr>
        <w:lastRenderedPageBreak/>
        <w:t xml:space="preserve">νάμεις κάνουν τη χώρα </w:t>
      </w:r>
      <w:r>
        <w:rPr>
          <w:rFonts w:eastAsia="Times New Roman" w:cs="Times New Roman"/>
          <w:szCs w:val="24"/>
        </w:rPr>
        <w:t xml:space="preserve">ευυπόληπτη </w:t>
      </w:r>
      <w:r w:rsidRPr="00B15C2B">
        <w:rPr>
          <w:rFonts w:eastAsia="Times New Roman" w:cs="Times New Roman"/>
          <w:szCs w:val="24"/>
        </w:rPr>
        <w:t>στους φίλους και σεβαστ</w:t>
      </w:r>
      <w:r>
        <w:rPr>
          <w:rFonts w:eastAsia="Times New Roman" w:cs="Times New Roman"/>
          <w:szCs w:val="24"/>
        </w:rPr>
        <w:t>ή στους</w:t>
      </w:r>
      <w:r w:rsidRPr="00B15C2B">
        <w:rPr>
          <w:rFonts w:eastAsia="Times New Roman" w:cs="Times New Roman"/>
          <w:szCs w:val="24"/>
        </w:rPr>
        <w:t xml:space="preserve"> αντιπάλους</w:t>
      </w:r>
      <w:r>
        <w:rPr>
          <w:rFonts w:eastAsia="Times New Roman" w:cs="Times New Roman"/>
          <w:szCs w:val="24"/>
        </w:rPr>
        <w:t>. Σε αυτήν την αντιπαράθεση</w:t>
      </w:r>
      <w:r w:rsidRPr="00B15C2B">
        <w:rPr>
          <w:rFonts w:eastAsia="Times New Roman" w:cs="Times New Roman"/>
          <w:szCs w:val="24"/>
        </w:rPr>
        <w:t xml:space="preserve"> η επίκληση από ελληνικής πλευράς διαρκώς του Διεθνούς </w:t>
      </w:r>
      <w:r>
        <w:rPr>
          <w:rFonts w:eastAsia="Times New Roman" w:cs="Times New Roman"/>
          <w:szCs w:val="24"/>
        </w:rPr>
        <w:t>Δ</w:t>
      </w:r>
      <w:r w:rsidRPr="00B15C2B">
        <w:rPr>
          <w:rFonts w:eastAsia="Times New Roman" w:cs="Times New Roman"/>
          <w:szCs w:val="24"/>
        </w:rPr>
        <w:t xml:space="preserve">ικαίου δεν είναι επαρκής για την αντιμετώπιση της επιθετικότητας </w:t>
      </w:r>
      <w:r>
        <w:rPr>
          <w:rFonts w:eastAsia="Times New Roman" w:cs="Times New Roman"/>
          <w:szCs w:val="24"/>
        </w:rPr>
        <w:t xml:space="preserve">της </w:t>
      </w:r>
      <w:r w:rsidRPr="00B15C2B">
        <w:rPr>
          <w:rFonts w:eastAsia="Times New Roman" w:cs="Times New Roman"/>
          <w:szCs w:val="24"/>
        </w:rPr>
        <w:t>Τουρκίας</w:t>
      </w:r>
      <w:r>
        <w:rPr>
          <w:rFonts w:eastAsia="Times New Roman" w:cs="Times New Roman"/>
          <w:szCs w:val="24"/>
        </w:rPr>
        <w:t>,</w:t>
      </w:r>
      <w:r w:rsidRPr="00B15C2B">
        <w:rPr>
          <w:rFonts w:eastAsia="Times New Roman" w:cs="Times New Roman"/>
          <w:szCs w:val="24"/>
        </w:rPr>
        <w:t xml:space="preserve"> η οποία με τη στάση και συμπεριφορά της στην ευρύτερη περιοχή </w:t>
      </w:r>
      <w:r>
        <w:rPr>
          <w:rFonts w:eastAsia="Times New Roman" w:cs="Times New Roman"/>
          <w:szCs w:val="24"/>
        </w:rPr>
        <w:t>δείχνει να αντιλαμβάνεται</w:t>
      </w:r>
      <w:r w:rsidRPr="00B15C2B">
        <w:rPr>
          <w:rFonts w:eastAsia="Times New Roman" w:cs="Times New Roman"/>
          <w:szCs w:val="24"/>
        </w:rPr>
        <w:t xml:space="preserve"> μόνο τη γλώσσα της ισχύος</w:t>
      </w:r>
      <w:r>
        <w:rPr>
          <w:rFonts w:eastAsia="Times New Roman" w:cs="Times New Roman"/>
          <w:szCs w:val="24"/>
        </w:rPr>
        <w:t xml:space="preserve">.». Ό,τι έλεγε δηλαδή και ο Αρχηγός της Χρυσής Αυγής. </w:t>
      </w:r>
    </w:p>
    <w:p w14:paraId="2967185E" w14:textId="77777777" w:rsidR="00711852" w:rsidRDefault="000A1C6E">
      <w:pPr>
        <w:spacing w:line="600" w:lineRule="auto"/>
        <w:ind w:firstLine="720"/>
        <w:jc w:val="both"/>
        <w:rPr>
          <w:rFonts w:eastAsia="Times New Roman" w:cs="Times New Roman"/>
          <w:szCs w:val="24"/>
        </w:rPr>
      </w:pPr>
      <w:r>
        <w:rPr>
          <w:rFonts w:eastAsia="Times New Roman"/>
          <w:szCs w:val="24"/>
          <w:shd w:val="clear" w:color="auto" w:fill="FFFFFF"/>
        </w:rPr>
        <w:t>«</w:t>
      </w:r>
      <w:r w:rsidRPr="0009792A">
        <w:rPr>
          <w:rFonts w:eastAsia="Times New Roman"/>
          <w:szCs w:val="24"/>
          <w:shd w:val="clear" w:color="auto" w:fill="FFFFFF"/>
        </w:rPr>
        <w:t>Δίκαια μὲν ἐν τῷ ἀνθρωπείῳ λόγῳ ἀπὸ τῆς ἴσης ἀνάγκης κρίνεται, δυνατὰ δὲ οἱ προύχοντες πράσσουσι καὶ οἱ ἀσθενεῖς ξυγχωροῦσιν</w:t>
      </w:r>
      <w:r>
        <w:rPr>
          <w:rFonts w:eastAsia="Times New Roman"/>
          <w:szCs w:val="24"/>
          <w:shd w:val="clear" w:color="auto" w:fill="FFFFFF"/>
        </w:rPr>
        <w:t xml:space="preserve">», </w:t>
      </w:r>
      <w:r>
        <w:rPr>
          <w:rFonts w:eastAsia="Times New Roman" w:cs="Times New Roman"/>
          <w:szCs w:val="24"/>
        </w:rPr>
        <w:t>από τον Θουκυδίδη. Αποδίδω στα νεότερα ελληνικά: «Το επιχείρημα της δικαιοσύνης έχει αξία μόνο μεταξύ ίσων. Αλλιώς ο ισχυρός επιβάλλει ό,τι του επιτρέπει η δύναμή του και ο αδύναμος παραχωρεί ό,τι του επιβάλλει η αδυναμία του».</w:t>
      </w:r>
    </w:p>
    <w:p w14:paraId="2967185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Συνεχίζουν οι επίτιμοι αρχηγοί: «Δυστυχώς οι δυνατότητες των ελληνικών Ενόπλων Δυνάμεων την τελευταία δεκαπενταετία βρίσκονται σε συνεχή διολίσθηση, η οποία διαρκώς επιταχύνεται κατά την περίοδο της οικονομικής κρίσεως. Αποτέλεσμα αυτού είναι η ισορροπία δυνάμεων μεταξύ Ελλάδος και Τουρκίας να μεταβάλλεται σταθερά υπέρ της δεύτερης. </w:t>
      </w:r>
    </w:p>
    <w:p w14:paraId="2967186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Η υποχώρηση της σχετικής μαχητικής ικανότητας των Ενόπλων Δυνάμεων μπορεί να οδηγήσει σε εθνικές απώλειες που μπορούν να φθάσουν </w:t>
      </w:r>
      <w:r>
        <w:rPr>
          <w:rFonts w:eastAsia="Times New Roman" w:cs="Times New Roman"/>
          <w:szCs w:val="24"/>
        </w:rPr>
        <w:lastRenderedPageBreak/>
        <w:t xml:space="preserve">μέχρι και το επίπεδο της εθνικής καταστροφής με τον πιο άμεσο και απόλυτο τρόπο, όπως έγινε το 1897. Είναι παραπάνω από σαφές ότι η οικονομική και κοινωνική κρίση, που όλοι βιώνουμε, έχει επηρεάσει αναπόφευκτα την άμυνα της πατρίδας μας». Το λένε και οι επίτιμοι Αρχηγοί. </w:t>
      </w:r>
    </w:p>
    <w:p w14:paraId="2967186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Έχουν γίνει τεράστιες περικοπές στα λειτουργικά έξοδα των Ενόπλων Δυνάμεων και αφ’ ετέρου στα εξοπλιστικά προγράμματα έχουμε μία μείωση η οποία είναι πρωτοφανής και επηρεάζει πάρα πολύ τη λειτουργικότητα και την άμυνα της πατρίδας μας. Έχουμε επίσης, μείωση προσωπικού, έχουμε κλείσιμο μονάδων και στρατοπέδων. </w:t>
      </w:r>
    </w:p>
    <w:p w14:paraId="2967186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Δυστυχώς, το πολιτικό κατεστημένο που κυβερνούσε δεκαετίες την πατρίδα μας αντιμετώπιζε τις Ένοπλες Δυνάμεις με ένα, θα μπορούσαμε να το χαρακτηρίσουμε, φοβικό σύνδρομο. Αν μιλήσει κανείς για αναγκαιότητα ενίσχυσης των Ενόπλων Δυνάμεων, αν μιλήσει για τα θέματα των ανδρών και γυναικών των Ενόπλων Δυνάμεων, θα αντιμετωπιστεί από το πολιτικό κατεστημένο ως μιλιταριστής, ως εξτρεμιστής ή στην καλύτερη περίπτωση ως μη πολιτικά ορθά σκεπτόμενος.</w:t>
      </w:r>
    </w:p>
    <w:p w14:paraId="2967186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Πολλοί είναι εκείνοι τόσο αριστεροί ιδεοληπτικοί, αλλά και φιλελεύθεροι που εισηγούνται ακόμα και τη σταδιακή κατάργηση των Ενόπλων Δυνάμεων. </w:t>
      </w:r>
      <w:r>
        <w:rPr>
          <w:rFonts w:eastAsia="Times New Roman" w:cs="Times New Roman"/>
          <w:szCs w:val="24"/>
        </w:rPr>
        <w:lastRenderedPageBreak/>
        <w:t xml:space="preserve">Και όμως, κυρίες και κύριοι, «πόλεμος πατήρ πάντων», έλεγε ο Ηράκλειτος, και ισχύει, και ισχύει και στην καθημερινότητα. Υπάρχει ένας ιδιόμορφος καθημερινός πόλεμος, παραβιάσεις εναερίου χώρου, αμφισβήτηση της εθνικής μας κυριαρχίας, αμφισβήτηση των νησιών μας. Όλα αυτά τι είναι; Όλα αυτά είναι πόλεμος. </w:t>
      </w:r>
    </w:p>
    <w:p w14:paraId="2967186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Τι έχουμε, όταν απειλούμαστε αν ασκήσουμε το νόμιμο δικαίωμά μας, βάσει του διεθνούς δικαίου, της επέκτασης των χωρικών μας υδάτων και του εναερίου χώρου μας; Τι έχουμε, όταν αμφισβητείται στην πράξη κατάφορα και ευθέως η κυπριακή ΑΟΖ; Τι κατάσταση έχουμε, όταν οι Τούρκοι δρομολογούν ένα γιγαντιαίο εξοπλιστικό πρόγραμμα δεκάδων δισεκατομμυρίων δολαρίων με σκοπό να αναδειχθούν σε περιφερειακή δύναμη; Όταν ακόμα και οι Αλβανοί, με τις πλάτες των Αμερικανών και του ΝΑΤΟ, εντείνουν την αδιαλλαξία και την προκλητικότητά τους όταν στρέφονται ακόμα και σήμερα ενάντια στον ελληνισμό της Βόρειας Ηπείρου; Τι έχουμε τότε; </w:t>
      </w:r>
    </w:p>
    <w:p w14:paraId="2967186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Τι κατάσταση έχουμε στη Θράκη μας, όταν γίνεται μία προσπάθεια κοσοβοποίησης ουσιαστικά μέρα με την ημέρα, με τους πράκτορες της Άγκυρας να αλωνίζουν στην κυριολεξία χωρίς να έχουμε αντίδραση των ελληνικών αρχών και υπηρεσιών; Αντί να αφυπνιστούμε, τι κάνουμε; Μειώνουμε συνεχώς τις αμυντικές μας δαπάνες.</w:t>
      </w:r>
    </w:p>
    <w:p w14:paraId="2967186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Ο Επίχαρμος ο Κώος είχε πει τον 5</w:t>
      </w:r>
      <w:r w:rsidRPr="003423CF">
        <w:rPr>
          <w:rFonts w:eastAsia="Times New Roman" w:cs="Times New Roman"/>
          <w:szCs w:val="24"/>
          <w:vertAlign w:val="superscript"/>
        </w:rPr>
        <w:t>ο</w:t>
      </w:r>
      <w:r>
        <w:rPr>
          <w:rFonts w:eastAsia="Times New Roman" w:cs="Times New Roman"/>
          <w:szCs w:val="24"/>
        </w:rPr>
        <w:t xml:space="preserve"> αιώνα π.Χ. αυτό που ισχύει και σήμερα και θα ισχύει: «</w:t>
      </w:r>
      <w:r>
        <w:rPr>
          <w:rFonts w:eastAsia="Times New Roman"/>
          <w:spacing w:val="4"/>
          <w:szCs w:val="24"/>
          <w:shd w:val="clear" w:color="auto" w:fill="FFFFFF"/>
        </w:rPr>
        <w:t>Ο</w:t>
      </w:r>
      <w:r w:rsidRPr="0038778D">
        <w:rPr>
          <w:rFonts w:eastAsia="Times New Roman"/>
          <w:spacing w:val="4"/>
          <w:szCs w:val="24"/>
          <w:shd w:val="clear" w:color="auto" w:fill="FFFFFF"/>
        </w:rPr>
        <w:t>ὐ μετανοεῖν ἀλλὰ προνοεῖν χρὴ τὸν ἄνδρα τὸν σοφόν</w:t>
      </w:r>
      <w:r>
        <w:rPr>
          <w:rFonts w:eastAsia="Times New Roman" w:cs="Times New Roman"/>
          <w:szCs w:val="24"/>
        </w:rPr>
        <w:t xml:space="preserve">». Εσείς φυσικά ούτε κατά διάνοια δεν είστε σοφοί. Σας λείπει η σοφία, αλλά δυστυχώς σας λείπει και ο κοινός νους, η κοινή λογική. </w:t>
      </w:r>
    </w:p>
    <w:p w14:paraId="2967186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Όλα αυτά τα έτη της κυριαρχίας της κλεπτοκρατίας στην πατρίδα μας έγιναν σπατάλες, η αλήθεια είναι αυτή. Και στον Στρατό έγιναν σπατάλες και έγινε κακοδιαχείριση και, δυστυχώς, κάποιοι πλούτισαν και πολλοί από αυτούς κυκλοφορούν ελεύθεροι στις πλάτες και σε βάρος των Ενόπλων Δυνάμεων και στις πλάτες του ελληνικού λαού.</w:t>
      </w:r>
    </w:p>
    <w:p w14:paraId="2967186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Εμείς, </w:t>
      </w:r>
      <w:r w:rsidRPr="009B4350">
        <w:rPr>
          <w:rFonts w:eastAsia="Times New Roman" w:cs="Times New Roman"/>
          <w:szCs w:val="24"/>
        </w:rPr>
        <w:t>κύριε Πρόεδρε</w:t>
      </w:r>
      <w:r>
        <w:rPr>
          <w:rFonts w:eastAsia="Times New Roman" w:cs="Times New Roman"/>
          <w:szCs w:val="24"/>
        </w:rPr>
        <w:t xml:space="preserve"> –και θα πάρω και λίγο από τη δευτερολογία μου, όπως έκαναν και κάποιοι από τους προηγούμενους Κοινοβουλευτικούς Εκπροσώπους- έχουμε πει πολλές φορές και το λέμε και πάλι ότι Ένοπλες Δυνάμεις δεν είναι τα άρματα, οι φρεγάτες, τα αεροπλάνα, δεν είναι μόνο αυτά. Ένοπλες Δυνάμεις είναι οι άντρες και οι γυναίκες οι στρατευμένοι, οι άντρες και οι γυναίκες των Ενόπλων μας Δυνάμεων, οι στρατιωτικοί, ο θεσμός που εμπιστεύεται περισσότερο απ’ όλους ο ελληνικός λαός. Αυτό δεν το λέω εγώ, προκύπτει από όλες τις δημοσκοπήσεις και τις έρευνες που έχουν γίνει. Και όμως, σε αυτούς εξαντλεί και η σημερινή </w:t>
      </w:r>
      <w:r w:rsidRPr="001866BC">
        <w:rPr>
          <w:rFonts w:eastAsia="Times New Roman" w:cs="Times New Roman"/>
          <w:szCs w:val="24"/>
        </w:rPr>
        <w:t>Κυβέρνηση</w:t>
      </w:r>
      <w:r>
        <w:rPr>
          <w:rFonts w:eastAsia="Times New Roman" w:cs="Times New Roman"/>
          <w:szCs w:val="24"/>
        </w:rPr>
        <w:t xml:space="preserve"> και η προηγούμενη, οι </w:t>
      </w:r>
      <w:r>
        <w:rPr>
          <w:rFonts w:eastAsia="Times New Roman" w:cs="Times New Roman"/>
          <w:szCs w:val="24"/>
        </w:rPr>
        <w:lastRenderedPageBreak/>
        <w:t xml:space="preserve">μνημονιακές δηλαδή κυβερνήσεις, τη σκληρότητά τους, όσον αφορά τα μισθολογικά και οικονομικά τους ζητήματα. </w:t>
      </w:r>
    </w:p>
    <w:p w14:paraId="2967186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Ο Ναύαρχος Κουντουριώτης –το είπε και κάποιος ομιλητής σήμερα εδώ και είναι αλήθεια- είχε σημειώσει και εν τέλει δικαιώθηκε απόλυτα πως καράβια άνευ ικανού εμψύχου υλικού είναι μόλυβδος βαρύς βυθιζόμενος εντός ύδατος, θέλοντας να τονίσει τη σημασία για τη φροντίδα του προσωπικού. Είναι προσωπικό που δεν το νιώθετε εσείς, διότι οι είκοσι τέσσερις μήνες που είπε ο κ. Ρήγας που υπηρέτησε, ήταν οι μήνες αγγαρείας και σκλαβιάς για τον κ. Ρήγα. </w:t>
      </w:r>
    </w:p>
    <w:p w14:paraId="2967186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Αυτή είναι η διαφορά ημών έναντι υμών. Η διαφορά μας αυτή είναι, ότι εμείς υπηρετήσαμε και θα υπηρετήσουμε εάν χρειαστεί και πάλι με καμάρι τις Ένοπλες Δυνάμεις και τον Ελληνικό Στράτο. </w:t>
      </w:r>
    </w:p>
    <w:p w14:paraId="2967186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Κλείνω με τα εξής, κύριε Πρόεδρε: Τι πρέπει να γίνει; Πρέπει πολλά να γίνουν και άπτονται της εθνικής εξωτερικής πολιτικής, ΑΟΖ, θωράκιση της χώρας, για τη θητεία που μιλά και το εν λόγω νομοσχέδιο. Για μας δεν τίθεται θέμα μείωσης της θητείας, αντίθετα τίθεται θέμα ουσιαστικά αύξησης της θητείας.</w:t>
      </w:r>
    </w:p>
    <w:p w14:paraId="2967186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μια ερώτηση, η οποία σέρνεται από τον Φεβρουάριο προς το Υπουργείο Εθνικής Άμυνας και την έχω κάνει και επίκαιρη. Δεν θα συζητηθεί και θα την καταθέσω ξανά και δεν θα πάψω να την καταθέτω. Είναι επιτακτική η ανάγκη αυξήσεως της στρατιωτικής θητείας. Δεν το λέω εγώ, το λέει η λογική, το λένε στις συζητήσεις τους οι δέκα επίτιμοι αρχηγοί που έγραψαν το άρθρο για την εθνική ασφάλεια και άμυνα. </w:t>
      </w:r>
    </w:p>
    <w:p w14:paraId="2967186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2967186E" w14:textId="77777777" w:rsidR="00711852" w:rsidRDefault="000A1C6E">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Χρήστος Παππάς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967186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Όπως, επίσης, επειδή έγινε αναφορά από το Βήμα αυτό σχετικά με την ανάληψη από τη χώρα μας της φύλαξης του εναερίου χώρου των Σκοπίων, καταθέτω και αυτή την ερώτηση στα Πρακτικά.</w:t>
      </w:r>
    </w:p>
    <w:p w14:paraId="29671870" w14:textId="77777777" w:rsidR="00711852" w:rsidRDefault="000A1C6E">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Χρήστος Παππάς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967187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Δεν μου το επιτρέπει ο χρόνος, </w:t>
      </w:r>
      <w:r w:rsidRPr="009B4350">
        <w:rPr>
          <w:rFonts w:eastAsia="Times New Roman" w:cs="Times New Roman"/>
          <w:szCs w:val="24"/>
        </w:rPr>
        <w:t>κύριε Πρόεδρε</w:t>
      </w:r>
      <w:r>
        <w:rPr>
          <w:rFonts w:eastAsia="Times New Roman" w:cs="Times New Roman"/>
          <w:szCs w:val="24"/>
        </w:rPr>
        <w:t xml:space="preserve">. Έχω την απάντηση από τον Υπουργό Εθνικής Άμυνας, ένα μνημείο ραγιαδισμού, ένα μνημείο </w:t>
      </w:r>
      <w:r>
        <w:rPr>
          <w:rFonts w:eastAsia="Times New Roman" w:cs="Times New Roman"/>
          <w:szCs w:val="24"/>
        </w:rPr>
        <w:lastRenderedPageBreak/>
        <w:t>νατοϊκής λειχ</w:t>
      </w:r>
      <w:r w:rsidRPr="000557D6">
        <w:rPr>
          <w:rFonts w:eastAsia="Times New Roman" w:cs="Times New Roman"/>
          <w:szCs w:val="24"/>
        </w:rPr>
        <w:t>ίας,</w:t>
      </w:r>
      <w:r>
        <w:rPr>
          <w:rFonts w:eastAsia="Times New Roman" w:cs="Times New Roman"/>
          <w:szCs w:val="24"/>
        </w:rPr>
        <w:t xml:space="preserve"> ένα μνημείο προσκυνήματος στους αφέντες Αμερικανούς και τους υπολοίπους δήθεν συμμάχους μας στο ΝΑΤΟ.</w:t>
      </w:r>
    </w:p>
    <w:p w14:paraId="2967187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29671873" w14:textId="77777777" w:rsidR="00711852" w:rsidRDefault="000A1C6E">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Χρήστος Παππάς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9671874" w14:textId="77777777" w:rsidR="00711852" w:rsidRDefault="000A1C6E">
      <w:pPr>
        <w:spacing w:line="600" w:lineRule="auto"/>
        <w:ind w:firstLine="720"/>
        <w:jc w:val="both"/>
        <w:rPr>
          <w:rFonts w:eastAsia="Times New Roman" w:cs="Times New Roman"/>
          <w:szCs w:val="24"/>
        </w:rPr>
      </w:pPr>
      <w:r w:rsidRPr="009B4350">
        <w:rPr>
          <w:rFonts w:eastAsia="Times New Roman" w:cs="Times New Roman"/>
          <w:szCs w:val="24"/>
        </w:rPr>
        <w:t>Κύριε Πρόεδρε</w:t>
      </w:r>
      <w:r>
        <w:rPr>
          <w:rFonts w:eastAsia="Times New Roman" w:cs="Times New Roman"/>
          <w:szCs w:val="24"/>
        </w:rPr>
        <w:t>, κλείνω και λέω ότι</w:t>
      </w:r>
      <w:r w:rsidRPr="00E736C3">
        <w:rPr>
          <w:rFonts w:eastAsia="Times New Roman" w:cs="Times New Roman"/>
          <w:szCs w:val="24"/>
        </w:rPr>
        <w:t xml:space="preserve"> </w:t>
      </w:r>
      <w:r>
        <w:rPr>
          <w:rFonts w:eastAsia="Times New Roman" w:cs="Times New Roman"/>
          <w:szCs w:val="24"/>
        </w:rPr>
        <w:t>έχουμε εμπιστοσύνη στα στρατευμένα μας παιδιά, στα νιάτα μας που υπηρετούν τη θητεία τους. Η θητεία πρέπει να είναι συνολική για εμάς τους χρυσαυγίτες, να είναι για αγόρια και για κορίτσια στο 18</w:t>
      </w:r>
      <w:r w:rsidRPr="0027791B">
        <w:rPr>
          <w:rFonts w:eastAsia="Times New Roman" w:cs="Times New Roman"/>
          <w:szCs w:val="24"/>
          <w:vertAlign w:val="superscript"/>
        </w:rPr>
        <w:t>ο</w:t>
      </w:r>
      <w:r>
        <w:rPr>
          <w:rFonts w:eastAsia="Times New Roman" w:cs="Times New Roman"/>
          <w:szCs w:val="24"/>
        </w:rPr>
        <w:t xml:space="preserve"> έτος της ηλικίας, να είναι τουλάχιστον δεκατέσσερις μήνες. </w:t>
      </w:r>
    </w:p>
    <w:p w14:paraId="29671875" w14:textId="77777777" w:rsidR="00711852" w:rsidRDefault="000A1C6E">
      <w:pPr>
        <w:tabs>
          <w:tab w:val="left" w:pos="5800"/>
        </w:tabs>
        <w:spacing w:after="0" w:line="600" w:lineRule="auto"/>
        <w:ind w:firstLine="964"/>
        <w:jc w:val="both"/>
        <w:rPr>
          <w:rFonts w:eastAsia="Times New Roman" w:cs="Times New Roman"/>
          <w:szCs w:val="24"/>
        </w:rPr>
      </w:pPr>
      <w:r>
        <w:rPr>
          <w:rFonts w:eastAsia="Times New Roman" w:cs="Times New Roman"/>
          <w:szCs w:val="24"/>
        </w:rPr>
        <w:t xml:space="preserve">Επίσης, λέμε ότι θα πρέπει να δοθεί μεγάλη έμφαση στη στρατιωτική εκπαίδευση και θα πρέπει οι στρατεύσιμοι να μην ασχολούνται με ανούσιες αγγαρείες και άλλες ασχολίες. Δεν θα πρέπει τα στρατευμένα μας νιάτα να ασχολούνται με ασχολίες που δεν συνάδουν με τη θητεία τους, διότι αυτές συνάδουν με κάποια άλλη εργατική τάξη, την οποία δεν θέλω να προσβάλω, ίσα-ίσα προσφέρει τα μέγιστα στην εθνική οικονομία. Όμως, θέλω να πω ότι ο Στρατός μας δεν είναι ξενοδοχοϋπάλληλοι ή υπηρέτες στα </w:t>
      </w:r>
      <w:r>
        <w:rPr>
          <w:rFonts w:eastAsia="Times New Roman" w:cs="Times New Roman"/>
          <w:szCs w:val="24"/>
          <w:lang w:val="en-US"/>
        </w:rPr>
        <w:t>hotspots</w:t>
      </w:r>
      <w:r>
        <w:rPr>
          <w:rFonts w:eastAsia="Times New Roman" w:cs="Times New Roman"/>
          <w:szCs w:val="24"/>
        </w:rPr>
        <w:t xml:space="preserve">. Εκεί, </w:t>
      </w:r>
      <w:r>
        <w:rPr>
          <w:rFonts w:eastAsia="Times New Roman" w:cs="Times New Roman"/>
          <w:szCs w:val="24"/>
        </w:rPr>
        <w:lastRenderedPageBreak/>
        <w:t xml:space="preserve">αν θέλετε, εσείς να στείλετε τη νεολαία του ΣΥΡΙΖΑ, την ανύπαρκτη, βεβαίως, νεολαία του ΣΥΡΙΖΑ, όπως απεδείχθη και στις τελευταίες φοιτητικές εκλογές. </w:t>
      </w:r>
    </w:p>
    <w:p w14:paraId="29671876" w14:textId="77777777" w:rsidR="00711852" w:rsidRDefault="000A1C6E">
      <w:pPr>
        <w:spacing w:line="600" w:lineRule="auto"/>
        <w:ind w:firstLine="720"/>
        <w:jc w:val="both"/>
        <w:rPr>
          <w:rFonts w:eastAsia="Times New Roman"/>
          <w:szCs w:val="24"/>
        </w:rPr>
      </w:pPr>
      <w:r w:rsidRPr="00896214">
        <w:rPr>
          <w:rFonts w:eastAsia="Times New Roman"/>
          <w:bCs/>
        </w:rPr>
        <w:t>Κύριε Πρόεδρε,</w:t>
      </w:r>
      <w:r>
        <w:rPr>
          <w:rFonts w:eastAsia="Times New Roman"/>
          <w:bCs/>
        </w:rPr>
        <w:t xml:space="preserve"> είχα πολλά να πω. Θ</w:t>
      </w:r>
      <w:r w:rsidRPr="00896214">
        <w:rPr>
          <w:rFonts w:eastAsia="Times New Roman"/>
          <w:szCs w:val="24"/>
        </w:rPr>
        <w:t xml:space="preserve">έλω να πω ότι έχουμε απόλυτη εμπιστοσύνη </w:t>
      </w:r>
      <w:r>
        <w:rPr>
          <w:rFonts w:eastAsia="Times New Roman"/>
          <w:szCs w:val="24"/>
        </w:rPr>
        <w:t>στις Ένοπλες Δυνάμεις,</w:t>
      </w:r>
      <w:r w:rsidRPr="00896214">
        <w:rPr>
          <w:rFonts w:eastAsia="Times New Roman"/>
          <w:szCs w:val="24"/>
        </w:rPr>
        <w:t xml:space="preserve"> έχουμε απόλυτη εμπιστοσύνη σε αυτούς τους άντρες και </w:t>
      </w:r>
      <w:r>
        <w:rPr>
          <w:rFonts w:eastAsia="Times New Roman"/>
          <w:szCs w:val="24"/>
        </w:rPr>
        <w:t xml:space="preserve">τις </w:t>
      </w:r>
      <w:r w:rsidRPr="00896214">
        <w:rPr>
          <w:rFonts w:eastAsia="Times New Roman"/>
          <w:szCs w:val="24"/>
        </w:rPr>
        <w:t>γυναίκες</w:t>
      </w:r>
      <w:r>
        <w:rPr>
          <w:rFonts w:eastAsia="Times New Roman"/>
          <w:szCs w:val="24"/>
        </w:rPr>
        <w:t>,</w:t>
      </w:r>
      <w:r w:rsidRPr="00896214">
        <w:rPr>
          <w:rFonts w:eastAsia="Times New Roman"/>
          <w:szCs w:val="24"/>
        </w:rPr>
        <w:t xml:space="preserve"> οι οποίοι πολλές φορές </w:t>
      </w:r>
      <w:r>
        <w:rPr>
          <w:rFonts w:eastAsia="Times New Roman"/>
          <w:szCs w:val="24"/>
        </w:rPr>
        <w:t xml:space="preserve">χωρίς να έχουν τη στήριξη της </w:t>
      </w:r>
      <w:r w:rsidRPr="00896214">
        <w:rPr>
          <w:rFonts w:eastAsia="Times New Roman"/>
          <w:szCs w:val="24"/>
        </w:rPr>
        <w:t>πολιτικής και φυσικής</w:t>
      </w:r>
      <w:r>
        <w:rPr>
          <w:rFonts w:eastAsia="Times New Roman"/>
          <w:szCs w:val="24"/>
        </w:rPr>
        <w:t xml:space="preserve"> τους</w:t>
      </w:r>
      <w:r w:rsidRPr="00896214">
        <w:rPr>
          <w:rFonts w:eastAsia="Times New Roman"/>
          <w:szCs w:val="24"/>
        </w:rPr>
        <w:t xml:space="preserve"> ηγεσίας</w:t>
      </w:r>
      <w:r>
        <w:rPr>
          <w:rFonts w:eastAsia="Times New Roman"/>
          <w:szCs w:val="24"/>
        </w:rPr>
        <w:t>,</w:t>
      </w:r>
      <w:r w:rsidRPr="00896214">
        <w:rPr>
          <w:rFonts w:eastAsia="Times New Roman"/>
          <w:szCs w:val="24"/>
        </w:rPr>
        <w:t xml:space="preserve"> δίνουν τη μάχη καθημερινά</w:t>
      </w:r>
      <w:r>
        <w:rPr>
          <w:rFonts w:eastAsia="Times New Roman"/>
          <w:szCs w:val="24"/>
        </w:rPr>
        <w:t>,</w:t>
      </w:r>
      <w:r w:rsidRPr="00896214">
        <w:rPr>
          <w:rFonts w:eastAsia="Times New Roman"/>
          <w:szCs w:val="24"/>
        </w:rPr>
        <w:t xml:space="preserve"> </w:t>
      </w:r>
      <w:r>
        <w:rPr>
          <w:rFonts w:eastAsia="Times New Roman"/>
          <w:szCs w:val="24"/>
        </w:rPr>
        <w:t xml:space="preserve">χωρίς να υπολογίζουν κόπους, θυσίες, χωρίς να υπολογίζουν τις </w:t>
      </w:r>
      <w:r w:rsidRPr="00896214">
        <w:rPr>
          <w:rFonts w:eastAsia="Times New Roman"/>
          <w:szCs w:val="24"/>
        </w:rPr>
        <w:t>επιπτώσεις στην προσωπική τους ζωή</w:t>
      </w:r>
      <w:r>
        <w:rPr>
          <w:rFonts w:eastAsia="Times New Roman"/>
          <w:szCs w:val="24"/>
        </w:rPr>
        <w:t>,</w:t>
      </w:r>
      <w:r w:rsidRPr="00896214">
        <w:rPr>
          <w:rFonts w:eastAsia="Times New Roman"/>
          <w:szCs w:val="24"/>
        </w:rPr>
        <w:t xml:space="preserve"> στη διαβίωσή </w:t>
      </w:r>
      <w:r>
        <w:rPr>
          <w:rFonts w:eastAsia="Times New Roman"/>
          <w:szCs w:val="24"/>
        </w:rPr>
        <w:t xml:space="preserve">τους, στην οικογένειά τους, δίνουν τον πιο καλό τους εαυτό. </w:t>
      </w:r>
    </w:p>
    <w:p w14:paraId="29671877" w14:textId="77777777" w:rsidR="00711852" w:rsidRDefault="000A1C6E">
      <w:pPr>
        <w:spacing w:line="600" w:lineRule="auto"/>
        <w:ind w:firstLine="720"/>
        <w:jc w:val="both"/>
        <w:rPr>
          <w:rFonts w:eastAsia="Times New Roman"/>
          <w:szCs w:val="24"/>
        </w:rPr>
      </w:pPr>
      <w:r w:rsidRPr="00896214">
        <w:rPr>
          <w:rFonts w:eastAsia="Times New Roman"/>
          <w:szCs w:val="24"/>
        </w:rPr>
        <w:t>Είναι</w:t>
      </w:r>
      <w:r>
        <w:rPr>
          <w:rFonts w:eastAsia="Times New Roman"/>
          <w:szCs w:val="24"/>
        </w:rPr>
        <w:t xml:space="preserve"> πολλοί αυτοί</w:t>
      </w:r>
      <w:r w:rsidRPr="00896214">
        <w:rPr>
          <w:rFonts w:eastAsia="Times New Roman"/>
          <w:szCs w:val="24"/>
        </w:rPr>
        <w:t xml:space="preserve"> που χωρίς υλικοτεχνική υποστήριξη</w:t>
      </w:r>
      <w:r>
        <w:rPr>
          <w:rFonts w:eastAsia="Times New Roman"/>
          <w:szCs w:val="24"/>
        </w:rPr>
        <w:t>,</w:t>
      </w:r>
      <w:r w:rsidRPr="00896214">
        <w:rPr>
          <w:rFonts w:eastAsia="Times New Roman"/>
          <w:szCs w:val="24"/>
        </w:rPr>
        <w:t xml:space="preserve"> χωρίς υποδομή</w:t>
      </w:r>
      <w:r>
        <w:rPr>
          <w:rFonts w:eastAsia="Times New Roman"/>
          <w:szCs w:val="24"/>
        </w:rPr>
        <w:t>, χωρίς μισθού</w:t>
      </w:r>
      <w:r w:rsidRPr="00896214">
        <w:rPr>
          <w:rFonts w:eastAsia="Times New Roman"/>
          <w:szCs w:val="24"/>
        </w:rPr>
        <w:t>ς</w:t>
      </w:r>
      <w:r>
        <w:rPr>
          <w:rFonts w:eastAsia="Times New Roman"/>
          <w:szCs w:val="24"/>
        </w:rPr>
        <w:t>, με μισθούς απαράδεκτους, αγωνίζονται με γνώμονα τ</w:t>
      </w:r>
      <w:r w:rsidRPr="00896214">
        <w:rPr>
          <w:rFonts w:eastAsia="Times New Roman"/>
          <w:szCs w:val="24"/>
        </w:rPr>
        <w:t>ην αγάπη στο</w:t>
      </w:r>
      <w:r>
        <w:rPr>
          <w:rFonts w:eastAsia="Times New Roman"/>
          <w:szCs w:val="24"/>
        </w:rPr>
        <w:t xml:space="preserve"> Έθνος, την πίστη σ</w:t>
      </w:r>
      <w:r w:rsidRPr="00896214">
        <w:rPr>
          <w:rFonts w:eastAsia="Times New Roman"/>
          <w:szCs w:val="24"/>
        </w:rPr>
        <w:t>τα ιδανικά και τις αξίες</w:t>
      </w:r>
      <w:r>
        <w:rPr>
          <w:rFonts w:eastAsia="Times New Roman"/>
          <w:szCs w:val="24"/>
        </w:rPr>
        <w:t>,</w:t>
      </w:r>
      <w:r w:rsidRPr="00896214">
        <w:rPr>
          <w:rFonts w:eastAsia="Times New Roman"/>
          <w:szCs w:val="24"/>
        </w:rPr>
        <w:t xml:space="preserve"> με τις οποίες γαλουχ</w:t>
      </w:r>
      <w:r>
        <w:rPr>
          <w:rFonts w:eastAsia="Times New Roman"/>
          <w:szCs w:val="24"/>
        </w:rPr>
        <w:t>ηθήκαμε</w:t>
      </w:r>
      <w:r w:rsidRPr="00896214">
        <w:rPr>
          <w:rFonts w:eastAsia="Times New Roman"/>
          <w:szCs w:val="24"/>
        </w:rPr>
        <w:t xml:space="preserve"> εμείς οι χρυσαυγίτες και τις οποίες αξίες </w:t>
      </w:r>
      <w:r>
        <w:rPr>
          <w:rFonts w:eastAsia="Times New Roman"/>
          <w:szCs w:val="24"/>
        </w:rPr>
        <w:t>εμείς δεν θα πάψουμε να προασπίζ</w:t>
      </w:r>
      <w:r w:rsidRPr="00896214">
        <w:rPr>
          <w:rFonts w:eastAsia="Times New Roman"/>
          <w:szCs w:val="24"/>
        </w:rPr>
        <w:t>ουμε</w:t>
      </w:r>
      <w:r>
        <w:rPr>
          <w:rFonts w:eastAsia="Times New Roman"/>
          <w:szCs w:val="24"/>
        </w:rPr>
        <w:t>. Και δ</w:t>
      </w:r>
      <w:r w:rsidRPr="00896214">
        <w:rPr>
          <w:rFonts w:eastAsia="Times New Roman"/>
          <w:szCs w:val="24"/>
        </w:rPr>
        <w:t xml:space="preserve">εν θα πάψουμε να </w:t>
      </w:r>
      <w:r>
        <w:rPr>
          <w:rFonts w:eastAsia="Times New Roman"/>
          <w:szCs w:val="24"/>
        </w:rPr>
        <w:t>προασπίζουμε αυτά τα ιδανικά με οποιοδήποτε τίμημα, ό,τι λάσπη και να εκτοξεύουν οι συριζαίοι και όχι μόνο εναντίον μας.</w:t>
      </w:r>
    </w:p>
    <w:p w14:paraId="29671878" w14:textId="77777777" w:rsidR="00711852" w:rsidRDefault="000A1C6E">
      <w:pPr>
        <w:spacing w:line="600" w:lineRule="auto"/>
        <w:ind w:firstLine="720"/>
        <w:jc w:val="both"/>
        <w:rPr>
          <w:rFonts w:eastAsia="Times New Roman"/>
          <w:szCs w:val="24"/>
        </w:rPr>
      </w:pPr>
      <w:r>
        <w:rPr>
          <w:rFonts w:eastAsia="Times New Roman"/>
          <w:szCs w:val="24"/>
        </w:rPr>
        <w:t xml:space="preserve">Θέλω </w:t>
      </w:r>
      <w:r w:rsidRPr="00896214">
        <w:rPr>
          <w:rFonts w:eastAsia="Times New Roman"/>
          <w:szCs w:val="24"/>
        </w:rPr>
        <w:t xml:space="preserve">για άλλη μία φορά </w:t>
      </w:r>
      <w:r>
        <w:rPr>
          <w:rFonts w:eastAsia="Times New Roman"/>
          <w:szCs w:val="24"/>
        </w:rPr>
        <w:t>να πω σ</w:t>
      </w:r>
      <w:r w:rsidRPr="00896214">
        <w:rPr>
          <w:rFonts w:eastAsia="Times New Roman"/>
          <w:szCs w:val="24"/>
        </w:rPr>
        <w:t xml:space="preserve">ε </w:t>
      </w:r>
      <w:r>
        <w:rPr>
          <w:rFonts w:eastAsia="Times New Roman"/>
          <w:szCs w:val="24"/>
        </w:rPr>
        <w:t>εσάς</w:t>
      </w:r>
      <w:r w:rsidRPr="00896214">
        <w:rPr>
          <w:rFonts w:eastAsia="Times New Roman"/>
          <w:szCs w:val="24"/>
        </w:rPr>
        <w:t xml:space="preserve"> που ψηφίσατ</w:t>
      </w:r>
      <w:r>
        <w:rPr>
          <w:rFonts w:eastAsia="Times New Roman"/>
          <w:szCs w:val="24"/>
        </w:rPr>
        <w:t>ε την κατάπτυστη και προδοτική Σ</w:t>
      </w:r>
      <w:r w:rsidRPr="00896214">
        <w:rPr>
          <w:rFonts w:eastAsia="Times New Roman"/>
          <w:szCs w:val="24"/>
        </w:rPr>
        <w:t xml:space="preserve">υμφωνία των Πρεσπών </w:t>
      </w:r>
      <w:r>
        <w:rPr>
          <w:rFonts w:eastAsia="Times New Roman"/>
          <w:szCs w:val="24"/>
        </w:rPr>
        <w:t>–</w:t>
      </w:r>
      <w:r w:rsidRPr="00896214">
        <w:rPr>
          <w:rFonts w:eastAsia="Times New Roman"/>
          <w:szCs w:val="24"/>
        </w:rPr>
        <w:t xml:space="preserve">και </w:t>
      </w:r>
      <w:r>
        <w:rPr>
          <w:rFonts w:eastAsia="Times New Roman"/>
          <w:szCs w:val="24"/>
        </w:rPr>
        <w:t>δεν θα πάψω να το λέω- ότι η Μακεδονία</w:t>
      </w:r>
      <w:r w:rsidRPr="00896214">
        <w:rPr>
          <w:rFonts w:eastAsia="Times New Roman"/>
          <w:szCs w:val="24"/>
        </w:rPr>
        <w:t xml:space="preserve"> είναι μία και είναι ελληνική</w:t>
      </w:r>
      <w:r>
        <w:rPr>
          <w:rFonts w:eastAsia="Times New Roman"/>
          <w:szCs w:val="24"/>
        </w:rPr>
        <w:t>.</w:t>
      </w:r>
    </w:p>
    <w:p w14:paraId="29671879" w14:textId="77777777" w:rsidR="00711852" w:rsidRDefault="000A1C6E">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Χρυσής Αυγής)</w:t>
      </w:r>
    </w:p>
    <w:p w14:paraId="2967187A" w14:textId="77777777" w:rsidR="00711852" w:rsidRDefault="000A1C6E">
      <w:pPr>
        <w:spacing w:line="600" w:lineRule="auto"/>
        <w:ind w:firstLine="720"/>
        <w:jc w:val="both"/>
        <w:rPr>
          <w:rFonts w:eastAsia="Times New Roman"/>
          <w:szCs w:val="24"/>
        </w:rPr>
      </w:pPr>
      <w:r w:rsidRPr="00810A2E">
        <w:rPr>
          <w:rFonts w:eastAsia="Times New Roman"/>
          <w:b/>
          <w:bCs/>
        </w:rPr>
        <w:t>ΠΡΟΕΔΡΕΥΩΝ (Αναστάσιος Κουράκης):</w:t>
      </w:r>
      <w:r>
        <w:rPr>
          <w:rFonts w:eastAsia="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σαράντα</w:t>
      </w:r>
      <w:r w:rsidRPr="00BD12B3">
        <w:rPr>
          <w:rFonts w:eastAsia="Times New Roman"/>
          <w:szCs w:val="24"/>
        </w:rPr>
        <w:t xml:space="preserve"> μαθήτριες και μαθητές και </w:t>
      </w:r>
      <w:r>
        <w:rPr>
          <w:rFonts w:eastAsia="Times New Roman"/>
          <w:szCs w:val="24"/>
        </w:rPr>
        <w:t>τρεις</w:t>
      </w:r>
      <w:r w:rsidRPr="00BD12B3">
        <w:rPr>
          <w:rFonts w:eastAsia="Times New Roman"/>
          <w:szCs w:val="24"/>
        </w:rPr>
        <w:t xml:space="preserve"> εκπα</w:t>
      </w:r>
      <w:r>
        <w:rPr>
          <w:rFonts w:eastAsia="Times New Roman"/>
          <w:szCs w:val="24"/>
        </w:rPr>
        <w:t>ιδευτικοί συνοδοί από το 8</w:t>
      </w:r>
      <w:r w:rsidRPr="00BD12B3">
        <w:rPr>
          <w:rFonts w:eastAsia="Times New Roman"/>
          <w:szCs w:val="24"/>
          <w:vertAlign w:val="superscript"/>
        </w:rPr>
        <w:t>ο</w:t>
      </w:r>
      <w:r w:rsidRPr="00BD12B3">
        <w:rPr>
          <w:rFonts w:eastAsia="Times New Roman"/>
          <w:szCs w:val="24"/>
        </w:rPr>
        <w:t xml:space="preserve"> Δημοτικό Σχολείο </w:t>
      </w:r>
      <w:r>
        <w:rPr>
          <w:rFonts w:eastAsia="Times New Roman"/>
          <w:szCs w:val="24"/>
        </w:rPr>
        <w:t>Ευόσμου Θεσσαλονίκης</w:t>
      </w:r>
      <w:r w:rsidRPr="00BD12B3">
        <w:rPr>
          <w:rFonts w:eastAsia="Times New Roman"/>
          <w:szCs w:val="24"/>
        </w:rPr>
        <w:t xml:space="preserve">. </w:t>
      </w:r>
    </w:p>
    <w:p w14:paraId="2967187B" w14:textId="77777777" w:rsidR="00711852" w:rsidRDefault="000A1C6E">
      <w:pPr>
        <w:spacing w:line="600" w:lineRule="auto"/>
        <w:ind w:firstLine="720"/>
        <w:jc w:val="both"/>
        <w:rPr>
          <w:rFonts w:eastAsia="Times New Roman"/>
          <w:szCs w:val="24"/>
        </w:rPr>
      </w:pPr>
      <w:r>
        <w:rPr>
          <w:rFonts w:eastAsia="Times New Roman"/>
          <w:szCs w:val="24"/>
        </w:rPr>
        <w:t xml:space="preserve">Η Βουλή σάς </w:t>
      </w:r>
      <w:r w:rsidRPr="00BD12B3">
        <w:rPr>
          <w:rFonts w:eastAsia="Times New Roman"/>
          <w:szCs w:val="24"/>
        </w:rPr>
        <w:t xml:space="preserve">καλωσορίζει. </w:t>
      </w:r>
    </w:p>
    <w:p w14:paraId="2967187C" w14:textId="77777777" w:rsidR="00711852" w:rsidRDefault="000A1C6E">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2967187D" w14:textId="77777777" w:rsidR="00711852" w:rsidRDefault="000A1C6E">
      <w:pPr>
        <w:spacing w:line="600" w:lineRule="auto"/>
        <w:ind w:firstLine="720"/>
        <w:jc w:val="both"/>
        <w:rPr>
          <w:rFonts w:eastAsia="Times New Roman"/>
          <w:szCs w:val="24"/>
        </w:rPr>
      </w:pPr>
      <w:r>
        <w:rPr>
          <w:rFonts w:eastAsia="Times New Roman"/>
          <w:szCs w:val="24"/>
        </w:rPr>
        <w:t>Να πούμε στους μαθητές ότι παρακολουθούν μι</w:t>
      </w:r>
      <w:r w:rsidRPr="00896214">
        <w:rPr>
          <w:rFonts w:eastAsia="Times New Roman"/>
          <w:szCs w:val="24"/>
        </w:rPr>
        <w:t xml:space="preserve">α συνεδρίαση όπου συζητούμε ένα νομοσχέδιο </w:t>
      </w:r>
      <w:r>
        <w:rPr>
          <w:rFonts w:eastAsia="Times New Roman"/>
          <w:szCs w:val="24"/>
        </w:rPr>
        <w:t>του Υπουργείου Ε</w:t>
      </w:r>
      <w:r w:rsidRPr="00896214">
        <w:rPr>
          <w:rFonts w:eastAsia="Times New Roman"/>
          <w:szCs w:val="24"/>
        </w:rPr>
        <w:t>θνικής Άμυνας</w:t>
      </w:r>
      <w:r>
        <w:rPr>
          <w:rFonts w:eastAsia="Times New Roman"/>
          <w:szCs w:val="24"/>
        </w:rPr>
        <w:t>. Γίνεται</w:t>
      </w:r>
      <w:r w:rsidRPr="00896214">
        <w:rPr>
          <w:rFonts w:eastAsia="Times New Roman"/>
          <w:szCs w:val="24"/>
        </w:rPr>
        <w:t xml:space="preserve"> συ</w:t>
      </w:r>
      <w:r>
        <w:rPr>
          <w:rFonts w:eastAsia="Times New Roman"/>
          <w:szCs w:val="24"/>
        </w:rPr>
        <w:t xml:space="preserve">ζήτηση ανάμεσα στα κόμματα και </w:t>
      </w:r>
      <w:r w:rsidRPr="00896214">
        <w:rPr>
          <w:rFonts w:eastAsia="Times New Roman"/>
          <w:szCs w:val="24"/>
        </w:rPr>
        <w:t>τους Βουλευτές και στο τέλος</w:t>
      </w:r>
      <w:r>
        <w:rPr>
          <w:rFonts w:eastAsia="Times New Roman"/>
          <w:szCs w:val="24"/>
        </w:rPr>
        <w:t xml:space="preserve">, ψηφίζουμε για το </w:t>
      </w:r>
      <w:r w:rsidRPr="00AF2DB9">
        <w:rPr>
          <w:rFonts w:eastAsia="Times New Roman"/>
          <w:szCs w:val="24"/>
        </w:rPr>
        <w:t>νομοσχέδιο</w:t>
      </w:r>
      <w:r>
        <w:rPr>
          <w:rFonts w:eastAsia="Times New Roman"/>
          <w:szCs w:val="24"/>
        </w:rPr>
        <w:t xml:space="preserve"> το οποίο όταν</w:t>
      </w:r>
      <w:r w:rsidRPr="00896214">
        <w:rPr>
          <w:rFonts w:eastAsia="Times New Roman"/>
          <w:szCs w:val="24"/>
        </w:rPr>
        <w:t xml:space="preserve"> ψηφιστεί</w:t>
      </w:r>
      <w:r>
        <w:rPr>
          <w:rFonts w:eastAsia="Times New Roman"/>
          <w:szCs w:val="24"/>
        </w:rPr>
        <w:t>, γίνεται νόμος του κ</w:t>
      </w:r>
      <w:r w:rsidRPr="00896214">
        <w:rPr>
          <w:rFonts w:eastAsia="Times New Roman"/>
          <w:szCs w:val="24"/>
        </w:rPr>
        <w:t>ράτους</w:t>
      </w:r>
      <w:r>
        <w:rPr>
          <w:rFonts w:eastAsia="Times New Roman"/>
          <w:szCs w:val="24"/>
        </w:rPr>
        <w:t>.</w:t>
      </w:r>
    </w:p>
    <w:p w14:paraId="2967187E" w14:textId="77777777" w:rsidR="00711852" w:rsidRDefault="000A1C6E">
      <w:pPr>
        <w:spacing w:line="600" w:lineRule="auto"/>
        <w:ind w:firstLine="720"/>
        <w:jc w:val="both"/>
        <w:rPr>
          <w:rFonts w:eastAsia="Times New Roman"/>
          <w:szCs w:val="24"/>
        </w:rPr>
      </w:pPr>
      <w:r>
        <w:rPr>
          <w:rFonts w:eastAsia="Times New Roman"/>
          <w:szCs w:val="24"/>
        </w:rPr>
        <w:t>Τον λόγο έχει τώρα ο κ. Κ</w:t>
      </w:r>
      <w:r w:rsidRPr="00896214">
        <w:rPr>
          <w:rFonts w:eastAsia="Times New Roman"/>
          <w:szCs w:val="24"/>
        </w:rPr>
        <w:t>αραγιαννίδη</w:t>
      </w:r>
      <w:r>
        <w:rPr>
          <w:rFonts w:eastAsia="Times New Roman"/>
          <w:szCs w:val="24"/>
        </w:rPr>
        <w:t xml:space="preserve">ς, εισηγητής </w:t>
      </w:r>
      <w:r w:rsidRPr="00896214">
        <w:rPr>
          <w:rFonts w:eastAsia="Times New Roman"/>
          <w:szCs w:val="24"/>
        </w:rPr>
        <w:t>του ΣΥΡΙΖΑ</w:t>
      </w:r>
      <w:r>
        <w:rPr>
          <w:rFonts w:eastAsia="Times New Roman"/>
          <w:szCs w:val="24"/>
        </w:rPr>
        <w:t>, για πέντε</w:t>
      </w:r>
      <w:r w:rsidRPr="00896214">
        <w:rPr>
          <w:rFonts w:eastAsia="Times New Roman"/>
          <w:szCs w:val="24"/>
        </w:rPr>
        <w:t xml:space="preserve"> λεπτά</w:t>
      </w:r>
      <w:r>
        <w:rPr>
          <w:rFonts w:eastAsia="Times New Roman"/>
          <w:szCs w:val="24"/>
        </w:rPr>
        <w:t>,</w:t>
      </w:r>
      <w:r w:rsidRPr="00896214">
        <w:rPr>
          <w:rFonts w:eastAsia="Times New Roman"/>
          <w:szCs w:val="24"/>
        </w:rPr>
        <w:t xml:space="preserve"> </w:t>
      </w:r>
      <w:r>
        <w:rPr>
          <w:rFonts w:eastAsia="Times New Roman"/>
          <w:szCs w:val="24"/>
        </w:rPr>
        <w:t>για τη δευτερολογία του.</w:t>
      </w:r>
    </w:p>
    <w:p w14:paraId="2967187F" w14:textId="77777777" w:rsidR="00711852" w:rsidRDefault="000A1C6E">
      <w:pPr>
        <w:spacing w:line="600" w:lineRule="auto"/>
        <w:ind w:firstLine="720"/>
        <w:jc w:val="both"/>
        <w:rPr>
          <w:rFonts w:eastAsia="Times New Roman"/>
          <w:szCs w:val="24"/>
        </w:rPr>
      </w:pPr>
      <w:r w:rsidRPr="00AF2DB9">
        <w:rPr>
          <w:rFonts w:eastAsia="Times New Roman"/>
          <w:b/>
          <w:szCs w:val="24"/>
        </w:rPr>
        <w:lastRenderedPageBreak/>
        <w:t>ΧΡΗΣΤΟΣ ΚΑΡΑΓΙΑΝΝΙΔΗΣ:</w:t>
      </w:r>
      <w:r>
        <w:rPr>
          <w:rFonts w:eastAsia="Times New Roman"/>
          <w:szCs w:val="24"/>
        </w:rPr>
        <w:t xml:space="preserve"> Να πω, κατ’ αρχάς, ότι με ενδιαφέρον άκουσα τον εισηγητή της </w:t>
      </w:r>
      <w:r w:rsidRPr="00AF2DB9">
        <w:rPr>
          <w:rFonts w:eastAsia="Times New Roman"/>
          <w:bCs/>
        </w:rPr>
        <w:t>Νέας Δημοκρατίας</w:t>
      </w:r>
      <w:r>
        <w:rPr>
          <w:rFonts w:eastAsia="Times New Roman"/>
          <w:szCs w:val="24"/>
        </w:rPr>
        <w:t xml:space="preserve"> και τους Βουλευτές να μην επιβεβαιώνουν τον κύριο Αντιπρόεδρο της </w:t>
      </w:r>
      <w:r w:rsidRPr="00AF2DB9">
        <w:rPr>
          <w:rFonts w:eastAsia="Times New Roman"/>
          <w:bCs/>
        </w:rPr>
        <w:t>Νέας Δημοκρατίας</w:t>
      </w:r>
      <w:r>
        <w:rPr>
          <w:rFonts w:eastAsia="Times New Roman"/>
          <w:szCs w:val="24"/>
        </w:rPr>
        <w:t xml:space="preserve"> ότι θα </w:t>
      </w:r>
      <w:r w:rsidRPr="00896214">
        <w:rPr>
          <w:rFonts w:eastAsia="Times New Roman"/>
          <w:szCs w:val="24"/>
        </w:rPr>
        <w:t>κατ</w:t>
      </w:r>
      <w:r>
        <w:rPr>
          <w:rFonts w:eastAsia="Times New Roman"/>
          <w:szCs w:val="24"/>
        </w:rPr>
        <w:t xml:space="preserve">αργηθεί το νομοσχέδιο στο σύνολό του ως ένα </w:t>
      </w:r>
      <w:r w:rsidRPr="00AF2DB9">
        <w:rPr>
          <w:rFonts w:eastAsia="Times New Roman"/>
          <w:szCs w:val="24"/>
        </w:rPr>
        <w:t>νομοσχέδιο</w:t>
      </w:r>
      <w:r>
        <w:rPr>
          <w:rFonts w:eastAsia="Times New Roman"/>
          <w:szCs w:val="24"/>
        </w:rPr>
        <w:t xml:space="preserve"> ντροπής –διαβάζω από τα Πρακτικά τι έχει πει ο Αντιπρόεδρος- και  επικράτησε η σύνεση και άρα, θα πάμε λίγο καλύτερα όσον αφορά το</w:t>
      </w:r>
      <w:r w:rsidRPr="00896214">
        <w:rPr>
          <w:rFonts w:eastAsia="Times New Roman"/>
          <w:szCs w:val="24"/>
        </w:rPr>
        <w:t xml:space="preserve"> συγκεκριμένο </w:t>
      </w:r>
      <w:r>
        <w:rPr>
          <w:rFonts w:eastAsia="Times New Roman"/>
          <w:szCs w:val="24"/>
        </w:rPr>
        <w:t>νομο</w:t>
      </w:r>
      <w:r w:rsidRPr="00896214">
        <w:rPr>
          <w:rFonts w:eastAsia="Times New Roman"/>
          <w:szCs w:val="24"/>
        </w:rPr>
        <w:t>σχέδιο</w:t>
      </w:r>
      <w:r>
        <w:rPr>
          <w:rFonts w:eastAsia="Times New Roman"/>
          <w:szCs w:val="24"/>
        </w:rPr>
        <w:t>.</w:t>
      </w:r>
    </w:p>
    <w:p w14:paraId="29671880" w14:textId="77777777" w:rsidR="00711852" w:rsidRDefault="000A1C6E">
      <w:pPr>
        <w:spacing w:line="600" w:lineRule="auto"/>
        <w:ind w:firstLine="720"/>
        <w:jc w:val="both"/>
        <w:rPr>
          <w:rFonts w:eastAsia="Times New Roman"/>
          <w:szCs w:val="24"/>
        </w:rPr>
      </w:pPr>
      <w:r>
        <w:rPr>
          <w:rFonts w:eastAsia="Times New Roman"/>
          <w:szCs w:val="24"/>
        </w:rPr>
        <w:t>Τ</w:t>
      </w:r>
      <w:r w:rsidRPr="00896214">
        <w:rPr>
          <w:rFonts w:eastAsia="Times New Roman"/>
          <w:szCs w:val="24"/>
        </w:rPr>
        <w:t>ώρα</w:t>
      </w:r>
      <w:r>
        <w:rPr>
          <w:rFonts w:eastAsia="Times New Roman"/>
          <w:szCs w:val="24"/>
        </w:rPr>
        <w:t>, θα επικεντρωθώ σε τρία θέματα: αντιρρησίες συνείδησης, το γραφείο που</w:t>
      </w:r>
      <w:r w:rsidRPr="00896214">
        <w:rPr>
          <w:rFonts w:eastAsia="Times New Roman"/>
          <w:szCs w:val="24"/>
        </w:rPr>
        <w:t xml:space="preserve"> ιδρύεται στα Επιτελεία και</w:t>
      </w:r>
      <w:r>
        <w:rPr>
          <w:rFonts w:eastAsia="Times New Roman"/>
          <w:szCs w:val="24"/>
        </w:rPr>
        <w:t xml:space="preserve"> σε</w:t>
      </w:r>
      <w:r w:rsidRPr="00896214">
        <w:rPr>
          <w:rFonts w:eastAsia="Times New Roman"/>
          <w:szCs w:val="24"/>
        </w:rPr>
        <w:t xml:space="preserve"> ένα ζ</w:t>
      </w:r>
      <w:r>
        <w:rPr>
          <w:rFonts w:eastAsia="Times New Roman"/>
          <w:szCs w:val="24"/>
        </w:rPr>
        <w:t xml:space="preserve">ήτημα που έχει προκύψει με το </w:t>
      </w:r>
      <w:r w:rsidRPr="00AF2DB9">
        <w:rPr>
          <w:rFonts w:eastAsia="Times New Roman"/>
          <w:szCs w:val="24"/>
        </w:rPr>
        <w:t>άρθρο</w:t>
      </w:r>
      <w:r>
        <w:rPr>
          <w:rFonts w:eastAsia="Times New Roman"/>
          <w:szCs w:val="24"/>
        </w:rPr>
        <w:t xml:space="preserve"> 32.</w:t>
      </w:r>
    </w:p>
    <w:p w14:paraId="29671881" w14:textId="77777777" w:rsidR="00711852" w:rsidRDefault="000A1C6E">
      <w:pPr>
        <w:spacing w:line="600" w:lineRule="auto"/>
        <w:ind w:firstLine="720"/>
        <w:jc w:val="both"/>
        <w:rPr>
          <w:rFonts w:eastAsia="Times New Roman"/>
          <w:szCs w:val="24"/>
        </w:rPr>
      </w:pPr>
      <w:r w:rsidRPr="00896214">
        <w:rPr>
          <w:rFonts w:eastAsia="Times New Roman"/>
          <w:szCs w:val="24"/>
        </w:rPr>
        <w:t xml:space="preserve">Όσον αφορά τώρα τους </w:t>
      </w:r>
      <w:r>
        <w:rPr>
          <w:rFonts w:eastAsia="Times New Roman"/>
          <w:szCs w:val="24"/>
        </w:rPr>
        <w:t xml:space="preserve">αντιρρησίες συνείδησης, ακούσαμε πολλά. Η </w:t>
      </w:r>
      <w:r w:rsidRPr="00AF2DB9">
        <w:rPr>
          <w:rFonts w:eastAsia="Times New Roman"/>
          <w:szCs w:val="24"/>
        </w:rPr>
        <w:t>Νέα Δημοκρατία</w:t>
      </w:r>
      <w:r>
        <w:rPr>
          <w:rFonts w:eastAsia="Times New Roman"/>
          <w:szCs w:val="24"/>
        </w:rPr>
        <w:t xml:space="preserve"> δεν θέλει να παραδεχθεί διεθνείς και εσωτερικούς θεσμούς, δηλαδή την Ύπατη Αρμοστεία και το Ευρωπαϊκό Συμβούλιο που λένε συγκεκριμένα πράγματα για τους αντιρρησίες συνείδησης. Να δεχθώ ότι </w:t>
      </w:r>
      <w:r w:rsidRPr="00896214">
        <w:rPr>
          <w:rFonts w:eastAsia="Times New Roman"/>
          <w:szCs w:val="24"/>
        </w:rPr>
        <w:t>δεν συμφωνεί με αυτά που λένε όλοι αυτοί οι θεσμικοί φορείς</w:t>
      </w:r>
      <w:r>
        <w:rPr>
          <w:rFonts w:eastAsia="Times New Roman"/>
          <w:szCs w:val="24"/>
        </w:rPr>
        <w:t>,</w:t>
      </w:r>
      <w:r w:rsidRPr="00896214">
        <w:rPr>
          <w:rFonts w:eastAsia="Times New Roman"/>
          <w:szCs w:val="24"/>
        </w:rPr>
        <w:t xml:space="preserve"> αν </w:t>
      </w:r>
      <w:r>
        <w:rPr>
          <w:rFonts w:eastAsia="Times New Roman"/>
          <w:szCs w:val="24"/>
        </w:rPr>
        <w:t xml:space="preserve">και θέλουν να ανήκουμε στην Ευρώπη. </w:t>
      </w:r>
    </w:p>
    <w:p w14:paraId="29671882" w14:textId="77777777" w:rsidR="00711852" w:rsidRDefault="000A1C6E">
      <w:pPr>
        <w:spacing w:line="600" w:lineRule="auto"/>
        <w:ind w:firstLine="720"/>
        <w:jc w:val="both"/>
        <w:rPr>
          <w:rFonts w:eastAsia="Times New Roman"/>
          <w:szCs w:val="24"/>
        </w:rPr>
      </w:pPr>
      <w:r>
        <w:rPr>
          <w:rFonts w:eastAsia="Times New Roman"/>
          <w:szCs w:val="24"/>
        </w:rPr>
        <w:t xml:space="preserve">Θα τους θυμίσω, βέβαια, </w:t>
      </w:r>
      <w:r w:rsidRPr="00AF2DB9">
        <w:rPr>
          <w:rFonts w:eastAsia="Times New Roman"/>
          <w:szCs w:val="24"/>
        </w:rPr>
        <w:t>γιατί</w:t>
      </w:r>
      <w:r>
        <w:rPr>
          <w:rFonts w:eastAsia="Times New Roman"/>
          <w:szCs w:val="24"/>
        </w:rPr>
        <w:t xml:space="preserve"> ακούστηκε και από κάποιους ομιλητές της </w:t>
      </w:r>
      <w:r w:rsidRPr="00AF2DB9">
        <w:rPr>
          <w:rFonts w:eastAsia="Times New Roman"/>
          <w:bCs/>
        </w:rPr>
        <w:t>Νέας Δημοκρατίας</w:t>
      </w:r>
      <w:r>
        <w:rPr>
          <w:rFonts w:eastAsia="Times New Roman"/>
          <w:bCs/>
        </w:rPr>
        <w:t>,</w:t>
      </w:r>
      <w:r>
        <w:rPr>
          <w:rFonts w:eastAsia="Times New Roman"/>
          <w:szCs w:val="24"/>
        </w:rPr>
        <w:t xml:space="preserve"> ότι εμείς κάνουμε το μέγα έγκλημα να μειώνουμε κατά τρεις μήνες την εναλλακτική θητεία και να πηγαίνει από δεκαπέντε σε δώδεκα. </w:t>
      </w:r>
      <w:r>
        <w:rPr>
          <w:rFonts w:eastAsia="Times New Roman"/>
          <w:szCs w:val="24"/>
        </w:rPr>
        <w:lastRenderedPageBreak/>
        <w:t>Θα τους θυμίσω ότι με τον ν.</w:t>
      </w:r>
      <w:r w:rsidRPr="00896214">
        <w:rPr>
          <w:rFonts w:eastAsia="Times New Roman"/>
          <w:szCs w:val="24"/>
        </w:rPr>
        <w:t>3257</w:t>
      </w:r>
      <w:r>
        <w:rPr>
          <w:rFonts w:eastAsia="Times New Roman"/>
          <w:szCs w:val="24"/>
        </w:rPr>
        <w:t>/</w:t>
      </w:r>
      <w:r w:rsidRPr="00896214">
        <w:rPr>
          <w:rFonts w:eastAsia="Times New Roman"/>
          <w:szCs w:val="24"/>
        </w:rPr>
        <w:t>2004</w:t>
      </w:r>
      <w:r>
        <w:rPr>
          <w:rFonts w:eastAsia="Times New Roman"/>
          <w:szCs w:val="24"/>
        </w:rPr>
        <w:t>,</w:t>
      </w:r>
      <w:r w:rsidRPr="00896214">
        <w:rPr>
          <w:rFonts w:eastAsia="Times New Roman"/>
          <w:szCs w:val="24"/>
        </w:rPr>
        <w:t xml:space="preserve"> άρθρο 5 παράγραφος 1</w:t>
      </w:r>
      <w:r>
        <w:rPr>
          <w:rFonts w:eastAsia="Times New Roman"/>
          <w:szCs w:val="24"/>
        </w:rPr>
        <w:t xml:space="preserve">, η </w:t>
      </w:r>
      <w:r w:rsidRPr="003B103B">
        <w:rPr>
          <w:rFonts w:eastAsia="Times New Roman"/>
          <w:szCs w:val="24"/>
        </w:rPr>
        <w:t>Νέα Δημοκρατία</w:t>
      </w:r>
      <w:r>
        <w:rPr>
          <w:rFonts w:eastAsia="Times New Roman"/>
          <w:szCs w:val="24"/>
        </w:rPr>
        <w:t xml:space="preserve"> είχε μειώσει κατά επτά μήνες την εναλλακτική θητεία. Φ</w:t>
      </w:r>
      <w:r w:rsidRPr="00896214">
        <w:rPr>
          <w:rFonts w:eastAsia="Times New Roman"/>
          <w:szCs w:val="24"/>
        </w:rPr>
        <w:t>αντάζομαι ότι δεν κατέρρευσε το</w:t>
      </w:r>
      <w:r>
        <w:rPr>
          <w:rFonts w:eastAsia="Times New Roman"/>
          <w:szCs w:val="24"/>
        </w:rPr>
        <w:t xml:space="preserve"> στράτευμα όταν μειώθηκε κατά επτά μήνες η συγκεκριμένη θητεία.</w:t>
      </w:r>
    </w:p>
    <w:p w14:paraId="29671883" w14:textId="77777777" w:rsidR="00711852" w:rsidRDefault="000A1C6E">
      <w:pPr>
        <w:spacing w:line="600" w:lineRule="auto"/>
        <w:ind w:firstLine="720"/>
        <w:jc w:val="both"/>
        <w:rPr>
          <w:rFonts w:eastAsia="Times New Roman"/>
          <w:szCs w:val="24"/>
        </w:rPr>
      </w:pPr>
      <w:r>
        <w:rPr>
          <w:rFonts w:eastAsia="Times New Roman"/>
          <w:szCs w:val="24"/>
        </w:rPr>
        <w:t xml:space="preserve">Θα </w:t>
      </w:r>
      <w:r w:rsidRPr="003B103B">
        <w:rPr>
          <w:rFonts w:eastAsia="Times New Roman"/>
          <w:szCs w:val="24"/>
        </w:rPr>
        <w:t>πρέπει</w:t>
      </w:r>
      <w:r>
        <w:rPr>
          <w:rFonts w:eastAsia="Times New Roman"/>
          <w:szCs w:val="24"/>
        </w:rPr>
        <w:t xml:space="preserve"> να ξέρουμε ότι η εναλλακτική θητεία είχε ξεκινήσει από πολύ ψηλά, από τους τριάντα έξι, αν θυμάμαι καλά, και φτάσαμε στους δεκαπέντε. Από τους τριάντα έξι στους δεκαπέντε η μείωση των είκοσι ενός μηνών έγινε από την πλευρά είτε της </w:t>
      </w:r>
      <w:r w:rsidRPr="003B103B">
        <w:rPr>
          <w:rFonts w:eastAsia="Times New Roman"/>
          <w:bCs/>
        </w:rPr>
        <w:t>Νέας Δημοκρατίας</w:t>
      </w:r>
      <w:r>
        <w:rPr>
          <w:rFonts w:eastAsia="Times New Roman"/>
          <w:szCs w:val="24"/>
        </w:rPr>
        <w:t xml:space="preserve"> είτε του ΠΑΣΟΚ και δεν κατέρρευσε.</w:t>
      </w:r>
    </w:p>
    <w:p w14:paraId="29671884" w14:textId="77777777" w:rsidR="00711852" w:rsidRDefault="000A1C6E">
      <w:pPr>
        <w:spacing w:line="600" w:lineRule="auto"/>
        <w:jc w:val="both"/>
        <w:rPr>
          <w:rFonts w:eastAsia="Times New Roman"/>
          <w:color w:val="222222"/>
          <w:szCs w:val="24"/>
          <w:shd w:val="clear" w:color="auto" w:fill="FFFFFF"/>
        </w:rPr>
      </w:pPr>
      <w:r>
        <w:rPr>
          <w:rFonts w:eastAsia="Times New Roman"/>
          <w:szCs w:val="24"/>
        </w:rPr>
        <w:t xml:space="preserve">Θεωρώ, όμως, επίσης, μέγιστη προσβολή για ανθρώπους που δηλώνουν την αντίρρησή τους να πάνε στον στρατό να λέγεται πάλι από τον Αντιπρόεδρο της </w:t>
      </w:r>
      <w:r w:rsidRPr="003B103B">
        <w:rPr>
          <w:rFonts w:eastAsia="Times New Roman"/>
          <w:bCs/>
        </w:rPr>
        <w:t>Νέας Δημοκρατίας</w:t>
      </w:r>
      <w:r>
        <w:rPr>
          <w:rFonts w:eastAsia="Times New Roman"/>
          <w:szCs w:val="24"/>
        </w:rPr>
        <w:t xml:space="preserve"> ότι </w:t>
      </w:r>
      <w:r w:rsidRPr="003B103B">
        <w:rPr>
          <w:rFonts w:eastAsia="Times New Roman"/>
          <w:szCs w:val="24"/>
        </w:rPr>
        <w:t>είναι</w:t>
      </w:r>
      <w:r>
        <w:rPr>
          <w:rFonts w:eastAsia="Times New Roman"/>
          <w:szCs w:val="24"/>
        </w:rPr>
        <w:t xml:space="preserve"> καλοπερασάκηδες, μέγιστη προσβολή σε ένα τμήμα της κοινωνίας μας που έχει άλλες επιλογές. </w:t>
      </w:r>
      <w:r>
        <w:rPr>
          <w:rFonts w:eastAsia="Times New Roman"/>
          <w:color w:val="222222"/>
          <w:szCs w:val="24"/>
          <w:shd w:val="clear" w:color="auto" w:fill="FFFFFF"/>
        </w:rPr>
        <w:t>Δεν ξέρω αν υιοθετείται από το σύνολο της Νέας Δημοκρατίας ότι οι αντιρρησίες συνείδησης είναι καλοπερασάκηδες</w:t>
      </w:r>
      <w:r w:rsidRPr="00C45538">
        <w:rPr>
          <w:rFonts w:eastAsia="Times New Roman"/>
          <w:color w:val="222222"/>
          <w:szCs w:val="24"/>
          <w:shd w:val="clear" w:color="auto" w:fill="FFFFFF"/>
        </w:rPr>
        <w:t>.</w:t>
      </w:r>
      <w:r>
        <w:rPr>
          <w:rFonts w:eastAsia="Times New Roman"/>
          <w:color w:val="222222"/>
          <w:szCs w:val="24"/>
          <w:shd w:val="clear" w:color="auto" w:fill="FFFFFF"/>
        </w:rPr>
        <w:t xml:space="preserve"> </w:t>
      </w:r>
      <w:r w:rsidRPr="00C45538">
        <w:rPr>
          <w:rFonts w:eastAsia="Times New Roman"/>
          <w:bCs/>
          <w:color w:val="222222"/>
          <w:shd w:val="clear" w:color="auto" w:fill="FFFFFF"/>
        </w:rPr>
        <w:t>Θα</w:t>
      </w:r>
      <w:r>
        <w:rPr>
          <w:rFonts w:eastAsia="Times New Roman"/>
          <w:color w:val="222222"/>
          <w:szCs w:val="24"/>
          <w:shd w:val="clear" w:color="auto" w:fill="FFFFFF"/>
        </w:rPr>
        <w:t xml:space="preserve"> απαντήσει προφανώς ο εισηγητής. </w:t>
      </w:r>
    </w:p>
    <w:p w14:paraId="29671885"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περάσω στο δεύτερο ζήτημα. Έχω την υποψία ότι στον αμερικανικό στρατό που έχει και αυτός πολλές απειλές, επειδή υφίσταται τέτοιο γραφείο, θα πρέπει να βρείτε κάποια απορία ή δικαιολογία γιατί οι Αμερικανοί και </w:t>
      </w:r>
      <w:r>
        <w:rPr>
          <w:rFonts w:eastAsia="Times New Roman"/>
          <w:color w:val="222222"/>
          <w:szCs w:val="24"/>
          <w:shd w:val="clear" w:color="auto" w:fill="FFFFFF"/>
        </w:rPr>
        <w:lastRenderedPageBreak/>
        <w:t>αυτοί θέλουν να υποβαθμίσουν ή να υποσκάψουν την αξιοπιστία και το αξιόμαχο του αμερικανικού στρατού.</w:t>
      </w:r>
    </w:p>
    <w:p w14:paraId="29671886"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πάω στο </w:t>
      </w:r>
      <w:r w:rsidRPr="00C45538">
        <w:rPr>
          <w:rFonts w:eastAsia="Times New Roman"/>
          <w:color w:val="222222"/>
          <w:szCs w:val="24"/>
          <w:shd w:val="clear" w:color="auto" w:fill="FFFFFF"/>
        </w:rPr>
        <w:t>άρθρο</w:t>
      </w:r>
      <w:r>
        <w:rPr>
          <w:rFonts w:eastAsia="Times New Roman"/>
          <w:color w:val="222222"/>
          <w:szCs w:val="24"/>
          <w:shd w:val="clear" w:color="auto" w:fill="FFFFFF"/>
        </w:rPr>
        <w:t xml:space="preserve"> 32, θέλω κάτι το οποίο δεν το καταθέσαμε τροπολογία και ίσως να </w:t>
      </w:r>
      <w:r w:rsidRPr="00C45538">
        <w:rPr>
          <w:rFonts w:eastAsia="Times New Roman"/>
          <w:bCs/>
          <w:color w:val="222222"/>
          <w:shd w:val="clear" w:color="auto" w:fill="FFFFFF"/>
        </w:rPr>
        <w:t>είναι</w:t>
      </w:r>
      <w:r>
        <w:rPr>
          <w:rFonts w:eastAsia="Times New Roman"/>
          <w:color w:val="222222"/>
          <w:szCs w:val="24"/>
          <w:shd w:val="clear" w:color="auto" w:fill="FFFFFF"/>
        </w:rPr>
        <w:t xml:space="preserve"> δικιά μας έλλειψη. Δεν ξέρω αν θα γινόταν δεκτή. Υπάρχει για τους αντιρρησίες συνείδησης το εξής ζήτημα: Όταν υπηρετούν την εναλλακτική τους θητεία και πέσουν σε πειθαρχικό παράπτωμα, αυτομάτως εκπίπτουν από την εναλλακτική θητεία. Είναι λίγο σκληρό. Δηλαδή για ένα πειθαρχικό παράπτωμα </w:t>
      </w:r>
      <w:r w:rsidRPr="00C45538">
        <w:rPr>
          <w:rFonts w:eastAsia="Times New Roman"/>
          <w:bCs/>
          <w:color w:val="222222"/>
          <w:shd w:val="clear" w:color="auto" w:fill="FFFFFF"/>
        </w:rPr>
        <w:t>που</w:t>
      </w:r>
      <w:r>
        <w:rPr>
          <w:rFonts w:eastAsia="Times New Roman"/>
          <w:color w:val="222222"/>
          <w:szCs w:val="24"/>
          <w:shd w:val="clear" w:color="auto" w:fill="FFFFFF"/>
        </w:rPr>
        <w:t xml:space="preserve"> οπουδήποτε αλλού </w:t>
      </w:r>
      <w:r w:rsidRPr="00C45538">
        <w:rPr>
          <w:rFonts w:eastAsia="Times New Roman"/>
          <w:bCs/>
          <w:color w:val="222222"/>
          <w:shd w:val="clear" w:color="auto" w:fill="FFFFFF"/>
        </w:rPr>
        <w:t>δεν</w:t>
      </w:r>
      <w:r>
        <w:rPr>
          <w:rFonts w:eastAsia="Times New Roman"/>
          <w:color w:val="222222"/>
          <w:szCs w:val="24"/>
          <w:shd w:val="clear" w:color="auto" w:fill="FFFFFF"/>
        </w:rPr>
        <w:t xml:space="preserve"> θα εξέπιπτες από τη θητεία αυτή ή από μια υπηρεσία ή τέλος πάντων και στον Στρατό ακόμα όταν κάνεις κάτι ένα πειθαρχικό παράπτωμα τρως μια φυλακή. Δεν είναι δυνατόν για έναν άνθρωπο που είναι στην εναλλακτική θητεία, εάν υποπέσει σε ένα πειθαρχικό παράπτωμα, αυτομάτως να εκπέσει, </w:t>
      </w:r>
      <w:r w:rsidRPr="00C45538">
        <w:rPr>
          <w:rFonts w:eastAsia="Times New Roman"/>
          <w:bCs/>
          <w:color w:val="222222"/>
          <w:shd w:val="clear" w:color="auto" w:fill="FFFFFF"/>
        </w:rPr>
        <w:t>να</w:t>
      </w:r>
      <w:r>
        <w:rPr>
          <w:rFonts w:eastAsia="Times New Roman"/>
          <w:color w:val="222222"/>
          <w:szCs w:val="24"/>
          <w:shd w:val="clear" w:color="auto" w:fill="FFFFFF"/>
        </w:rPr>
        <w:t xml:space="preserve"> μην </w:t>
      </w:r>
      <w:r w:rsidRPr="00C45538">
        <w:rPr>
          <w:rFonts w:eastAsia="Times New Roman"/>
          <w:color w:val="222222"/>
          <w:szCs w:val="24"/>
          <w:shd w:val="clear" w:color="auto" w:fill="FFFFFF"/>
        </w:rPr>
        <w:t>υπάρχει</w:t>
      </w:r>
      <w:r>
        <w:rPr>
          <w:rFonts w:eastAsia="Times New Roman"/>
          <w:color w:val="222222"/>
          <w:szCs w:val="24"/>
          <w:shd w:val="clear" w:color="auto" w:fill="FFFFFF"/>
        </w:rPr>
        <w:t xml:space="preserve"> καν </w:t>
      </w:r>
      <w:r w:rsidRPr="00C45538">
        <w:rPr>
          <w:rFonts w:eastAsia="Times New Roman"/>
          <w:bCs/>
          <w:color w:val="222222"/>
          <w:shd w:val="clear" w:color="auto" w:fill="FFFFFF"/>
        </w:rPr>
        <w:t>μια</w:t>
      </w:r>
      <w:r>
        <w:rPr>
          <w:rFonts w:eastAsia="Times New Roman"/>
          <w:color w:val="222222"/>
          <w:szCs w:val="24"/>
          <w:shd w:val="clear" w:color="auto" w:fill="FFFFFF"/>
        </w:rPr>
        <w:t xml:space="preserve"> αιτιολόγηση </w:t>
      </w:r>
      <w:r w:rsidRPr="00C45538">
        <w:rPr>
          <w:rFonts w:eastAsia="Times New Roman"/>
          <w:bCs/>
          <w:color w:val="222222"/>
          <w:shd w:val="clear" w:color="auto" w:fill="FFFFFF"/>
        </w:rPr>
        <w:t>γιατί</w:t>
      </w:r>
      <w:r>
        <w:rPr>
          <w:rFonts w:eastAsia="Times New Roman"/>
          <w:color w:val="222222"/>
          <w:szCs w:val="24"/>
          <w:shd w:val="clear" w:color="auto" w:fill="FFFFFF"/>
        </w:rPr>
        <w:t xml:space="preserve"> έγινε αυτό το πειθαρχικό παράπτωμα και να ληφθούν οι απαραίτητες κυρώσεις. Θα μπορούσαμε ίσως να το αλλάξουμε.</w:t>
      </w:r>
    </w:p>
    <w:p w14:paraId="29671887" w14:textId="77777777" w:rsidR="00711852" w:rsidRPr="00C24BE7" w:rsidRDefault="000A1C6E">
      <w:pPr>
        <w:spacing w:line="600" w:lineRule="auto"/>
        <w:ind w:firstLine="720"/>
        <w:jc w:val="both"/>
        <w:rPr>
          <w:rFonts w:eastAsia="Times New Roman"/>
          <w:color w:val="222222"/>
          <w:szCs w:val="24"/>
          <w:shd w:val="clear" w:color="auto" w:fill="FFFFFF"/>
          <w:rPrChange w:id="36" w:author="Φλούδα Χριστίνα" w:date="2019-05-09T10:09:00Z">
            <w:rPr>
              <w:rFonts w:eastAsia="Times New Roman"/>
              <w:color w:val="222222"/>
              <w:szCs w:val="24"/>
              <w:shd w:val="clear" w:color="auto" w:fill="FFFFFF"/>
              <w:lang w:val="en-US"/>
            </w:rPr>
          </w:rPrChange>
        </w:rPr>
      </w:pPr>
      <w:r>
        <w:rPr>
          <w:rFonts w:eastAsia="Times New Roman"/>
          <w:color w:val="222222"/>
          <w:szCs w:val="24"/>
          <w:shd w:val="clear" w:color="auto" w:fill="FFFFFF"/>
        </w:rPr>
        <w:t>Κλείνω με το άρθρο 32. Έχει δημιουργηθεί ένα ζήτημα. Νομίζω ότι για να απαλύνουμε ή τέλος πάντων να ακούσουμε και τους ανθρώπους που είναι αντίθετοι, αλλά και τους ανθρώπους που είναι υπέρ αυτής της ρύθμισης, να γίνει μια κουβέντα στο Υπουργείο για να τεθούν τα ζητήματα από τους ενδια</w:t>
      </w:r>
      <w:r>
        <w:rPr>
          <w:rFonts w:eastAsia="Times New Roman"/>
          <w:color w:val="222222"/>
          <w:szCs w:val="24"/>
          <w:shd w:val="clear" w:color="auto" w:fill="FFFFFF"/>
        </w:rPr>
        <w:lastRenderedPageBreak/>
        <w:t>φερόμενους και νομίζω ότι υπάρχουν ισχυρά επιχειρήματα για το συγκεκριμένο άρθρο, αλλά οι ενδιαφερόμενοι θέλουν να ακουστεί η φωνή τους και να τους ακούσουμε όπως το κάναμε και στο παρελθόν με τα δύο προηγούμενα νομοσχέδια.</w:t>
      </w:r>
    </w:p>
    <w:p w14:paraId="29671888"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Φτάσαμε στο σημείο να κάνουμε τις ρυθμίσεις για τους αποφοιτήσαντες από τις ΑΣΣΥ γιατί ήταν αδικημένοι </w:t>
      </w:r>
      <w:r w:rsidRPr="006457FD">
        <w:rPr>
          <w:rFonts w:eastAsia="Times New Roman"/>
          <w:bCs/>
          <w:color w:val="222222"/>
          <w:shd w:val="clear" w:color="auto" w:fill="FFFFFF"/>
        </w:rPr>
        <w:t>και</w:t>
      </w:r>
      <w:r>
        <w:rPr>
          <w:rFonts w:eastAsia="Times New Roman"/>
          <w:color w:val="222222"/>
          <w:szCs w:val="24"/>
          <w:shd w:val="clear" w:color="auto" w:fill="FFFFFF"/>
        </w:rPr>
        <w:t xml:space="preserve"> αυτοί στο παρελθόν. Εμείς το διορθώσαμε. Μην φτάσουμε τώρα να ξαναδημιουργήσουμε ένα τέτοιο ζήτημα που πάλι θα πρέπει να κάνουμε άλλη μια ρύθμιση για να διορθώσουμε την αδικία. Να ακούσουμε τους εκπροσώπους λοιπόν γιατί διαμαρτύρονται. Δεν μπορεί να φωνάζουν αδίκως, λέω εγώ. Να δούμε αν μπορεί να βρεθεί μια λύση που θα συμβιβάζει πράγματα και δεν θα αδικεί εκατέρωθεν τις δύο «αντικρουόμενες» στρατιωτικές ομάδες, </w:t>
      </w:r>
      <w:r w:rsidRPr="006457FD">
        <w:rPr>
          <w:rFonts w:eastAsia="Times New Roman"/>
          <w:color w:val="222222"/>
          <w:shd w:val="clear" w:color="auto" w:fill="FFFFFF"/>
        </w:rPr>
        <w:t>για να</w:t>
      </w:r>
      <w:r>
        <w:rPr>
          <w:rFonts w:eastAsia="Times New Roman"/>
          <w:color w:val="222222"/>
          <w:szCs w:val="24"/>
          <w:shd w:val="clear" w:color="auto" w:fill="FFFFFF"/>
        </w:rPr>
        <w:t xml:space="preserve"> προχωρήσουμε παρακάτω.</w:t>
      </w:r>
    </w:p>
    <w:p w14:paraId="29671889"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πολύ θετικό </w:t>
      </w:r>
      <w:r w:rsidRPr="006457FD">
        <w:rPr>
          <w:rFonts w:eastAsia="Times New Roman"/>
          <w:color w:val="222222"/>
          <w:szCs w:val="24"/>
          <w:shd w:val="clear" w:color="auto" w:fill="FFFFFF"/>
        </w:rPr>
        <w:t>ε</w:t>
      </w:r>
      <w:r w:rsidRPr="006457FD">
        <w:rPr>
          <w:rFonts w:eastAsia="Times New Roman"/>
          <w:bCs/>
          <w:color w:val="222222"/>
          <w:shd w:val="clear" w:color="auto" w:fill="FFFFFF"/>
        </w:rPr>
        <w:t>πίσης</w:t>
      </w:r>
      <w:r>
        <w:rPr>
          <w:rFonts w:eastAsia="Times New Roman"/>
          <w:color w:val="222222"/>
          <w:szCs w:val="24"/>
          <w:shd w:val="clear" w:color="auto" w:fill="FFFFFF"/>
        </w:rPr>
        <w:t xml:space="preserve"> –κλείνω με αυτό- </w:t>
      </w:r>
      <w:r w:rsidRPr="006457FD">
        <w:rPr>
          <w:rFonts w:eastAsia="Times New Roman"/>
          <w:bCs/>
          <w:color w:val="222222"/>
          <w:shd w:val="clear" w:color="auto" w:fill="FFFFFF"/>
        </w:rPr>
        <w:t>ότι</w:t>
      </w:r>
      <w:r>
        <w:rPr>
          <w:rFonts w:eastAsia="Times New Roman"/>
          <w:color w:val="222222"/>
          <w:szCs w:val="24"/>
          <w:shd w:val="clear" w:color="auto" w:fill="FFFFFF"/>
        </w:rPr>
        <w:t xml:space="preserve"> έγινε δεκτή η τροπολογία για τις πρωτοβάθμιες ενώσεις στρατιωτικών και νομίζω ότι δίνει μια ανάσα δημοκρατίας στο στράτευμα.</w:t>
      </w:r>
    </w:p>
    <w:p w14:paraId="2967188A"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2967188B" w14:textId="77777777" w:rsidR="00711852" w:rsidRDefault="000A1C6E">
      <w:pPr>
        <w:spacing w:line="600" w:lineRule="auto"/>
        <w:ind w:firstLine="720"/>
        <w:jc w:val="both"/>
        <w:rPr>
          <w:rFonts w:eastAsia="Times New Roman"/>
          <w:color w:val="222222"/>
          <w:szCs w:val="24"/>
          <w:shd w:val="clear" w:color="auto" w:fill="FFFFFF"/>
        </w:rPr>
      </w:pPr>
      <w:r w:rsidRPr="006457FD">
        <w:rPr>
          <w:rFonts w:eastAsia="Times New Roman"/>
          <w:b/>
          <w:bCs/>
          <w:color w:val="222222"/>
          <w:shd w:val="clear" w:color="auto" w:fill="FFFFFF"/>
        </w:rPr>
        <w:t>ΠΡΟΕΔΡΕΥΩΝ (Αναστάσιος Κουράκης):</w:t>
      </w:r>
      <w:r>
        <w:rPr>
          <w:rFonts w:eastAsia="Times New Roman"/>
          <w:color w:val="222222"/>
          <w:szCs w:val="24"/>
          <w:shd w:val="clear" w:color="auto" w:fill="FFFFFF"/>
        </w:rPr>
        <w:t xml:space="preserve"> Ευχαριστούμε τον κύριο Καραγιαννίδη.</w:t>
      </w:r>
    </w:p>
    <w:p w14:paraId="2967188C"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Τον λόγο έχει ο κ. Κικίλιας, εισηγητής της Νέας Δημοκρατίας.</w:t>
      </w:r>
    </w:p>
    <w:p w14:paraId="2967188D" w14:textId="77777777" w:rsidR="00711852" w:rsidRDefault="000A1C6E">
      <w:pPr>
        <w:spacing w:line="600" w:lineRule="auto"/>
        <w:ind w:firstLine="720"/>
        <w:jc w:val="both"/>
        <w:rPr>
          <w:rFonts w:eastAsia="Times New Roman"/>
          <w:color w:val="222222"/>
          <w:szCs w:val="24"/>
          <w:shd w:val="clear" w:color="auto" w:fill="FFFFFF"/>
        </w:rPr>
      </w:pPr>
      <w:r w:rsidRPr="00651033">
        <w:rPr>
          <w:rFonts w:eastAsia="Times New Roman"/>
          <w:b/>
          <w:color w:val="222222"/>
          <w:szCs w:val="24"/>
          <w:shd w:val="clear" w:color="auto" w:fill="FFFFFF"/>
        </w:rPr>
        <w:t>ΒΑΣΙΛΕΙΟΣ ΚΙΚΙΛΙΑΣ:</w:t>
      </w:r>
      <w:r>
        <w:rPr>
          <w:rFonts w:eastAsia="Times New Roman"/>
          <w:color w:val="222222"/>
          <w:szCs w:val="24"/>
          <w:shd w:val="clear" w:color="auto" w:fill="FFFFFF"/>
        </w:rPr>
        <w:t xml:space="preserve"> </w:t>
      </w:r>
      <w:r w:rsidRPr="006457FD">
        <w:rPr>
          <w:rFonts w:eastAsia="Times New Roman"/>
          <w:color w:val="222222"/>
          <w:shd w:val="clear" w:color="auto" w:fill="FFFFFF"/>
        </w:rPr>
        <w:t xml:space="preserve">Ευχαριστώ, κύριε Πρόεδρε. </w:t>
      </w:r>
      <w:r>
        <w:rPr>
          <w:rFonts w:eastAsia="Times New Roman"/>
          <w:color w:val="222222"/>
          <w:szCs w:val="24"/>
          <w:shd w:val="clear" w:color="auto" w:fill="FFFFFF"/>
        </w:rPr>
        <w:t xml:space="preserve">Θα είμαι σύντομος, </w:t>
      </w:r>
      <w:r w:rsidRPr="006457FD">
        <w:rPr>
          <w:rFonts w:eastAsia="Times New Roman"/>
          <w:color w:val="222222"/>
          <w:shd w:val="clear" w:color="auto" w:fill="FFFFFF"/>
        </w:rPr>
        <w:t>όπως</w:t>
      </w:r>
      <w:r>
        <w:rPr>
          <w:rFonts w:eastAsia="Times New Roman"/>
          <w:color w:val="222222"/>
          <w:szCs w:val="24"/>
          <w:shd w:val="clear" w:color="auto" w:fill="FFFFFF"/>
        </w:rPr>
        <w:t xml:space="preserve"> ήμουν </w:t>
      </w:r>
      <w:r w:rsidRPr="006457FD">
        <w:rPr>
          <w:rFonts w:eastAsia="Times New Roman"/>
          <w:bCs/>
          <w:color w:val="222222"/>
          <w:shd w:val="clear" w:color="auto" w:fill="FFFFFF"/>
        </w:rPr>
        <w:t>και</w:t>
      </w:r>
      <w:r>
        <w:rPr>
          <w:rFonts w:eastAsia="Times New Roman"/>
          <w:color w:val="222222"/>
          <w:szCs w:val="24"/>
          <w:shd w:val="clear" w:color="auto" w:fill="FFFFFF"/>
        </w:rPr>
        <w:t xml:space="preserve"> στην πρωτολογία μου.</w:t>
      </w:r>
    </w:p>
    <w:p w14:paraId="2967188E"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w:t>
      </w:r>
      <w:r w:rsidRPr="006457FD">
        <w:rPr>
          <w:rFonts w:eastAsia="Times New Roman"/>
          <w:bCs/>
          <w:color w:val="222222"/>
          <w:shd w:val="clear" w:color="auto" w:fill="FFFFFF"/>
        </w:rPr>
        <w:t>θα</w:t>
      </w:r>
      <w:r>
        <w:rPr>
          <w:rFonts w:eastAsia="Times New Roman"/>
          <w:color w:val="222222"/>
          <w:szCs w:val="24"/>
          <w:shd w:val="clear" w:color="auto" w:fill="FFFFFF"/>
        </w:rPr>
        <w:t xml:space="preserve"> καταργήσουμε αυτές τις </w:t>
      </w:r>
      <w:r w:rsidRPr="006457FD">
        <w:rPr>
          <w:rFonts w:eastAsia="Times New Roman"/>
          <w:color w:val="222222"/>
          <w:shd w:val="clear" w:color="auto" w:fill="FFFFFF"/>
        </w:rPr>
        <w:t>διατάξεις</w:t>
      </w:r>
      <w:r>
        <w:rPr>
          <w:rFonts w:eastAsia="Times New Roman"/>
          <w:color w:val="222222"/>
          <w:szCs w:val="24"/>
          <w:shd w:val="clear" w:color="auto" w:fill="FFFFFF"/>
        </w:rPr>
        <w:t xml:space="preserve"> </w:t>
      </w:r>
      <w:r w:rsidRPr="006457FD">
        <w:rPr>
          <w:rFonts w:eastAsia="Times New Roman"/>
          <w:bCs/>
          <w:color w:val="222222"/>
          <w:shd w:val="clear" w:color="auto" w:fill="FFFFFF"/>
        </w:rPr>
        <w:t>και</w:t>
      </w:r>
      <w:r>
        <w:rPr>
          <w:rFonts w:eastAsia="Times New Roman"/>
          <w:color w:val="222222"/>
          <w:szCs w:val="24"/>
          <w:shd w:val="clear" w:color="auto" w:fill="FFFFFF"/>
        </w:rPr>
        <w:t xml:space="preserve"> τις </w:t>
      </w:r>
      <w:r w:rsidRPr="006457FD">
        <w:rPr>
          <w:rFonts w:eastAsia="Times New Roman"/>
          <w:color w:val="222222"/>
          <w:szCs w:val="24"/>
          <w:shd w:val="clear" w:color="auto" w:fill="FFFFFF"/>
        </w:rPr>
        <w:t>τροπολογίες</w:t>
      </w:r>
      <w:r>
        <w:rPr>
          <w:rFonts w:eastAsia="Times New Roman"/>
          <w:color w:val="222222"/>
          <w:szCs w:val="24"/>
          <w:shd w:val="clear" w:color="auto" w:fill="FFFFFF"/>
        </w:rPr>
        <w:t xml:space="preserve"> περί διαφόρων πρωτοβάθμιων, δευτεροβάθμιων συνδικαλιστικών οργάνων, που ενώ πήγαν στα δικαστήρια οι μεν τους δε, δικαιώθηκε η ΠΟΜΕΝΣ </w:t>
      </w:r>
      <w:r w:rsidRPr="006457FD">
        <w:rPr>
          <w:rFonts w:eastAsia="Times New Roman"/>
          <w:bCs/>
          <w:color w:val="222222"/>
          <w:shd w:val="clear" w:color="auto" w:fill="FFFFFF"/>
        </w:rPr>
        <w:t>και</w:t>
      </w:r>
      <w:r>
        <w:rPr>
          <w:rFonts w:eastAsia="Times New Roman"/>
          <w:color w:val="222222"/>
          <w:szCs w:val="24"/>
          <w:shd w:val="clear" w:color="auto" w:fill="FFFFFF"/>
        </w:rPr>
        <w:t xml:space="preserve"> εσείς θέλετε από την πίσω πόρτα τώρα </w:t>
      </w:r>
      <w:r w:rsidRPr="006457FD">
        <w:rPr>
          <w:rFonts w:eastAsia="Times New Roman"/>
          <w:bCs/>
          <w:color w:val="222222"/>
          <w:shd w:val="clear" w:color="auto" w:fill="FFFFFF"/>
        </w:rPr>
        <w:t>να</w:t>
      </w:r>
      <w:r>
        <w:rPr>
          <w:rFonts w:eastAsia="Times New Roman"/>
          <w:color w:val="222222"/>
          <w:szCs w:val="24"/>
          <w:shd w:val="clear" w:color="auto" w:fill="FFFFFF"/>
        </w:rPr>
        <w:t xml:space="preserve"> τα ξαναφέρετε </w:t>
      </w:r>
      <w:r w:rsidRPr="006457FD">
        <w:rPr>
          <w:rFonts w:eastAsia="Times New Roman"/>
          <w:color w:val="222222"/>
          <w:shd w:val="clear" w:color="auto" w:fill="FFFFFF"/>
        </w:rPr>
        <w:t>χωρίς</w:t>
      </w:r>
      <w:r>
        <w:rPr>
          <w:rFonts w:eastAsia="Times New Roman"/>
          <w:color w:val="222222"/>
          <w:szCs w:val="24"/>
          <w:shd w:val="clear" w:color="auto" w:fill="FFFFFF"/>
        </w:rPr>
        <w:t xml:space="preserve"> </w:t>
      </w:r>
      <w:r w:rsidRPr="006457FD">
        <w:rPr>
          <w:rFonts w:eastAsia="Times New Roman"/>
          <w:bCs/>
          <w:color w:val="222222"/>
          <w:shd w:val="clear" w:color="auto" w:fill="FFFFFF"/>
        </w:rPr>
        <w:t>να</w:t>
      </w:r>
      <w:r>
        <w:rPr>
          <w:rFonts w:eastAsia="Times New Roman"/>
          <w:color w:val="222222"/>
          <w:szCs w:val="24"/>
          <w:shd w:val="clear" w:color="auto" w:fill="FFFFFF"/>
        </w:rPr>
        <w:t xml:space="preserve"> έχουμε καταλάβει ακόμα τον λόγο; </w:t>
      </w:r>
    </w:p>
    <w:p w14:paraId="2967188F"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έπρεπε να έρθετε </w:t>
      </w:r>
      <w:r w:rsidRPr="006457FD">
        <w:rPr>
          <w:rFonts w:eastAsia="Times New Roman"/>
          <w:bCs/>
          <w:color w:val="222222"/>
          <w:shd w:val="clear" w:color="auto" w:fill="FFFFFF"/>
        </w:rPr>
        <w:t>να</w:t>
      </w:r>
      <w:r>
        <w:rPr>
          <w:rFonts w:eastAsia="Times New Roman"/>
          <w:color w:val="222222"/>
          <w:szCs w:val="24"/>
          <w:shd w:val="clear" w:color="auto" w:fill="FFFFFF"/>
        </w:rPr>
        <w:t xml:space="preserve"> κάνουμε μια συζήτηση για τον συνδικαλισμό στις Ένοπλες Δυνάμεις, </w:t>
      </w:r>
      <w:r w:rsidRPr="006457FD">
        <w:rPr>
          <w:rFonts w:eastAsia="Times New Roman"/>
          <w:bCs/>
          <w:color w:val="222222"/>
          <w:shd w:val="clear" w:color="auto" w:fill="FFFFFF"/>
        </w:rPr>
        <w:t>που</w:t>
      </w:r>
      <w:r>
        <w:rPr>
          <w:rFonts w:eastAsia="Times New Roman"/>
          <w:color w:val="222222"/>
          <w:szCs w:val="24"/>
          <w:shd w:val="clear" w:color="auto" w:fill="FFFFFF"/>
        </w:rPr>
        <w:t xml:space="preserve"> τον φέρατε το 2015 πάλι από την πίσω πόρτα, </w:t>
      </w:r>
      <w:r w:rsidRPr="006457FD">
        <w:rPr>
          <w:rFonts w:eastAsia="Times New Roman"/>
          <w:bCs/>
          <w:color w:val="222222"/>
          <w:shd w:val="clear" w:color="auto" w:fill="FFFFFF"/>
        </w:rPr>
        <w:t>να</w:t>
      </w:r>
      <w:r>
        <w:rPr>
          <w:rFonts w:eastAsia="Times New Roman"/>
          <w:color w:val="222222"/>
          <w:szCs w:val="24"/>
          <w:shd w:val="clear" w:color="auto" w:fill="FFFFFF"/>
        </w:rPr>
        <w:t xml:space="preserve"> συζητήσουμε όλα τα κόμματα, να βρούμε </w:t>
      </w:r>
      <w:r w:rsidRPr="006457FD">
        <w:rPr>
          <w:rFonts w:eastAsia="Times New Roman"/>
          <w:bCs/>
          <w:color w:val="222222"/>
          <w:shd w:val="clear" w:color="auto" w:fill="FFFFFF"/>
        </w:rPr>
        <w:t>μια</w:t>
      </w:r>
      <w:r>
        <w:rPr>
          <w:rFonts w:eastAsia="Times New Roman"/>
          <w:color w:val="222222"/>
          <w:szCs w:val="24"/>
          <w:shd w:val="clear" w:color="auto" w:fill="FFFFFF"/>
        </w:rPr>
        <w:t xml:space="preserve"> άκρη έτσι ώστε να θωρακιστεί το Υπουργείο Εθνικής Αμύνης και να υπάρχουν αυτές οι δομές, αυτό το πλαίσιο και οι προσλαμβάνουσες, έτσι ώστε να μην δημιουργηθεί ποτέ πρόβλημα σε ένα Υπουργείο </w:t>
      </w:r>
      <w:r w:rsidRPr="006457FD">
        <w:rPr>
          <w:rFonts w:eastAsia="Times New Roman"/>
          <w:bCs/>
          <w:color w:val="222222"/>
          <w:shd w:val="clear" w:color="auto" w:fill="FFFFFF"/>
        </w:rPr>
        <w:t>το οποίο</w:t>
      </w:r>
      <w:r>
        <w:rPr>
          <w:rFonts w:eastAsia="Times New Roman"/>
          <w:color w:val="222222"/>
          <w:szCs w:val="24"/>
          <w:shd w:val="clear" w:color="auto" w:fill="FFFFFF"/>
        </w:rPr>
        <w:t xml:space="preserve"> είναι πολύ ιδιαίτερο. </w:t>
      </w:r>
      <w:r w:rsidRPr="006457FD">
        <w:rPr>
          <w:rFonts w:eastAsia="Times New Roman"/>
          <w:bCs/>
          <w:color w:val="222222"/>
          <w:shd w:val="clear" w:color="auto" w:fill="FFFFFF"/>
        </w:rPr>
        <w:t>Δεν</w:t>
      </w:r>
      <w:r>
        <w:rPr>
          <w:rFonts w:eastAsia="Times New Roman"/>
          <w:color w:val="222222"/>
          <w:szCs w:val="24"/>
          <w:shd w:val="clear" w:color="auto" w:fill="FFFFFF"/>
        </w:rPr>
        <w:t xml:space="preserve"> </w:t>
      </w:r>
      <w:r w:rsidRPr="006457FD">
        <w:rPr>
          <w:rFonts w:eastAsia="Times New Roman"/>
          <w:bCs/>
          <w:color w:val="222222"/>
          <w:shd w:val="clear" w:color="auto" w:fill="FFFFFF"/>
        </w:rPr>
        <w:t>είναι</w:t>
      </w:r>
      <w:r>
        <w:rPr>
          <w:rFonts w:eastAsia="Times New Roman"/>
          <w:color w:val="222222"/>
          <w:szCs w:val="24"/>
          <w:shd w:val="clear" w:color="auto" w:fill="FFFFFF"/>
        </w:rPr>
        <w:t xml:space="preserve"> ένα άλλο κομμάτι του ελληνικού δημοσίου. </w:t>
      </w:r>
      <w:r w:rsidRPr="006457FD">
        <w:rPr>
          <w:rFonts w:eastAsia="Times New Roman"/>
          <w:bCs/>
          <w:color w:val="222222"/>
          <w:shd w:val="clear" w:color="auto" w:fill="FFFFFF"/>
        </w:rPr>
        <w:t>Έχει</w:t>
      </w:r>
      <w:r>
        <w:rPr>
          <w:rFonts w:eastAsia="Times New Roman"/>
          <w:color w:val="222222"/>
          <w:szCs w:val="24"/>
          <w:shd w:val="clear" w:color="auto" w:fill="FFFFFF"/>
        </w:rPr>
        <w:t xml:space="preserve"> </w:t>
      </w:r>
      <w:r w:rsidRPr="006457FD">
        <w:rPr>
          <w:rFonts w:eastAsia="Times New Roman"/>
          <w:color w:val="222222"/>
          <w:shd w:val="clear" w:color="auto" w:fill="FFFFFF"/>
        </w:rPr>
        <w:t>όπως</w:t>
      </w:r>
      <w:r>
        <w:rPr>
          <w:rFonts w:eastAsia="Times New Roman"/>
          <w:color w:val="222222"/>
          <w:szCs w:val="24"/>
          <w:shd w:val="clear" w:color="auto" w:fill="FFFFFF"/>
        </w:rPr>
        <w:t xml:space="preserve"> εξήγησα, καθετοποιημένη δομή </w:t>
      </w:r>
      <w:r w:rsidRPr="006457FD">
        <w:rPr>
          <w:rFonts w:eastAsia="Times New Roman"/>
          <w:bCs/>
          <w:color w:val="222222"/>
          <w:shd w:val="clear" w:color="auto" w:fill="FFFFFF"/>
        </w:rPr>
        <w:t>και</w:t>
      </w:r>
      <w:r>
        <w:rPr>
          <w:rFonts w:eastAsia="Times New Roman"/>
          <w:color w:val="222222"/>
          <w:szCs w:val="24"/>
          <w:shd w:val="clear" w:color="auto" w:fill="FFFFFF"/>
        </w:rPr>
        <w:t xml:space="preserve"> σε ειδικές συνθήκες δουλεύουν οι άντρες και οι γυναίκες των Ενόπλων Δυνάμεων. </w:t>
      </w:r>
      <w:r w:rsidRPr="006457FD">
        <w:rPr>
          <w:rFonts w:eastAsia="Times New Roman"/>
          <w:bCs/>
          <w:color w:val="222222"/>
          <w:shd w:val="clear" w:color="auto" w:fill="FFFFFF"/>
        </w:rPr>
        <w:t>Είναι</w:t>
      </w:r>
      <w:r>
        <w:rPr>
          <w:rFonts w:eastAsia="Times New Roman"/>
          <w:color w:val="222222"/>
          <w:szCs w:val="24"/>
          <w:shd w:val="clear" w:color="auto" w:fill="FFFFFF"/>
        </w:rPr>
        <w:t xml:space="preserve"> προφανές αυτό. </w:t>
      </w:r>
    </w:p>
    <w:p w14:paraId="29671890"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Θέλετε να γίνει ένα μπάχαλο αυτή τη στιγμή, από την πίσω πόρτα να φέρνουμε πρώτου βαθμού, δευτέρου βαθμού, διαφόρων τις φιλοδοξίες και να τις ξαναβάλουμε μέσα σε ένα καζάνι </w:t>
      </w:r>
      <w:r w:rsidRPr="006457FD">
        <w:rPr>
          <w:rFonts w:eastAsia="Times New Roman"/>
          <w:bCs/>
          <w:color w:val="222222"/>
          <w:shd w:val="clear" w:color="auto" w:fill="FFFFFF"/>
        </w:rPr>
        <w:t>που</w:t>
      </w:r>
      <w:r>
        <w:rPr>
          <w:rFonts w:eastAsia="Times New Roman"/>
          <w:color w:val="222222"/>
          <w:szCs w:val="24"/>
          <w:shd w:val="clear" w:color="auto" w:fill="FFFFFF"/>
        </w:rPr>
        <w:t xml:space="preserve"> βράζει </w:t>
      </w:r>
      <w:r w:rsidRPr="006457FD">
        <w:rPr>
          <w:rFonts w:eastAsia="Times New Roman"/>
          <w:color w:val="222222"/>
          <w:shd w:val="clear" w:color="auto" w:fill="FFFFFF"/>
        </w:rPr>
        <w:t>χωρίς</w:t>
      </w:r>
      <w:r>
        <w:rPr>
          <w:rFonts w:eastAsia="Times New Roman"/>
          <w:color w:val="222222"/>
          <w:szCs w:val="24"/>
          <w:shd w:val="clear" w:color="auto" w:fill="FFFFFF"/>
        </w:rPr>
        <w:t xml:space="preserve"> να υπάρχει σωστή </w:t>
      </w:r>
      <w:r w:rsidRPr="006457FD">
        <w:rPr>
          <w:rFonts w:eastAsia="Times New Roman"/>
          <w:bCs/>
          <w:color w:val="222222"/>
          <w:shd w:val="clear" w:color="auto" w:fill="FFFFFF"/>
        </w:rPr>
        <w:t>και</w:t>
      </w:r>
      <w:r>
        <w:rPr>
          <w:rFonts w:eastAsia="Times New Roman"/>
          <w:color w:val="222222"/>
          <w:szCs w:val="24"/>
          <w:shd w:val="clear" w:color="auto" w:fill="FFFFFF"/>
        </w:rPr>
        <w:t xml:space="preserve"> οργανωμένη νομοθέτηση πάνω στον συνδικαλισμό, επαναλαμβάνω. Σε καμμία των περιπτώσεων δεν το δεχόμαστε και προφανώς στην πρώτη ευκαιρία θα μπουν τα πράγματα σε </w:t>
      </w:r>
      <w:r w:rsidRPr="006457FD">
        <w:rPr>
          <w:rFonts w:eastAsia="Times New Roman"/>
          <w:bCs/>
          <w:color w:val="222222"/>
          <w:shd w:val="clear" w:color="auto" w:fill="FFFFFF"/>
        </w:rPr>
        <w:t>μια</w:t>
      </w:r>
      <w:r>
        <w:rPr>
          <w:rFonts w:eastAsia="Times New Roman"/>
          <w:color w:val="222222"/>
          <w:szCs w:val="24"/>
          <w:shd w:val="clear" w:color="auto" w:fill="FFFFFF"/>
        </w:rPr>
        <w:t xml:space="preserve"> τάξη </w:t>
      </w:r>
      <w:r w:rsidRPr="006457FD">
        <w:rPr>
          <w:rFonts w:eastAsia="Times New Roman"/>
          <w:bCs/>
          <w:color w:val="222222"/>
          <w:shd w:val="clear" w:color="auto" w:fill="FFFFFF"/>
        </w:rPr>
        <w:t>και</w:t>
      </w:r>
      <w:r>
        <w:rPr>
          <w:rFonts w:eastAsia="Times New Roman"/>
          <w:color w:val="222222"/>
          <w:szCs w:val="24"/>
          <w:shd w:val="clear" w:color="auto" w:fill="FFFFFF"/>
        </w:rPr>
        <w:t xml:space="preserve"> σε </w:t>
      </w:r>
      <w:r w:rsidRPr="006457FD">
        <w:rPr>
          <w:rFonts w:eastAsia="Times New Roman"/>
          <w:bCs/>
          <w:color w:val="222222"/>
          <w:shd w:val="clear" w:color="auto" w:fill="FFFFFF"/>
        </w:rPr>
        <w:t>μια</w:t>
      </w:r>
      <w:r>
        <w:rPr>
          <w:rFonts w:eastAsia="Times New Roman"/>
          <w:color w:val="222222"/>
          <w:szCs w:val="24"/>
          <w:shd w:val="clear" w:color="auto" w:fill="FFFFFF"/>
        </w:rPr>
        <w:t xml:space="preserve"> σειρά. </w:t>
      </w:r>
    </w:p>
    <w:p w14:paraId="29671891"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Επαναλαμβάνω, για τα Πρακτικά, η μόνη νόμιμη δευτεροβάθμια ένωση συνδικαλιστική είναι η ΠΟΜΕΝΣ, με βάση το νόμο και τα ελληνικά δικαστήρια.</w:t>
      </w:r>
    </w:p>
    <w:p w14:paraId="29671892"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στο νομοσχέδιο αυτό καθαυτό, επειδή άκουσα </w:t>
      </w:r>
      <w:r w:rsidRPr="000513C4">
        <w:rPr>
          <w:rFonts w:eastAsia="Times New Roman"/>
          <w:bCs/>
          <w:color w:val="222222"/>
          <w:shd w:val="clear" w:color="auto" w:fill="FFFFFF"/>
        </w:rPr>
        <w:t>και</w:t>
      </w:r>
      <w:r>
        <w:rPr>
          <w:rFonts w:eastAsia="Times New Roman"/>
          <w:color w:val="222222"/>
          <w:szCs w:val="24"/>
          <w:shd w:val="clear" w:color="auto" w:fill="FFFFFF"/>
        </w:rPr>
        <w:t xml:space="preserve"> τον κ. Δρίτσα, τον οποίον τιμώ και σέβομαι για την εμπειρία του </w:t>
      </w:r>
      <w:r w:rsidRPr="000513C4">
        <w:rPr>
          <w:rFonts w:eastAsia="Times New Roman"/>
          <w:bCs/>
          <w:color w:val="222222"/>
          <w:shd w:val="clear" w:color="auto" w:fill="FFFFFF"/>
        </w:rPr>
        <w:t>και</w:t>
      </w:r>
      <w:r>
        <w:rPr>
          <w:rFonts w:eastAsia="Times New Roman"/>
          <w:color w:val="222222"/>
          <w:szCs w:val="24"/>
          <w:shd w:val="clear" w:color="auto" w:fill="FFFFFF"/>
        </w:rPr>
        <w:t xml:space="preserve"> τη διαδρομή του </w:t>
      </w:r>
      <w:r w:rsidRPr="000513C4">
        <w:rPr>
          <w:rFonts w:eastAsia="Times New Roman"/>
          <w:bCs/>
          <w:color w:val="222222"/>
          <w:shd w:val="clear" w:color="auto" w:fill="FFFFFF"/>
        </w:rPr>
        <w:t>και</w:t>
      </w:r>
      <w:r>
        <w:rPr>
          <w:rFonts w:eastAsia="Times New Roman"/>
          <w:color w:val="222222"/>
          <w:szCs w:val="24"/>
          <w:shd w:val="clear" w:color="auto" w:fill="FFFFFF"/>
        </w:rPr>
        <w:t xml:space="preserve"> τον κ. Καραγιαννίδη </w:t>
      </w:r>
      <w:r w:rsidRPr="000513C4">
        <w:rPr>
          <w:rFonts w:eastAsia="Times New Roman"/>
          <w:color w:val="222222"/>
          <w:szCs w:val="24"/>
          <w:shd w:val="clear" w:color="auto" w:fill="FFFFFF"/>
        </w:rPr>
        <w:t>ε</w:t>
      </w:r>
      <w:r w:rsidRPr="000513C4">
        <w:rPr>
          <w:rFonts w:eastAsia="Times New Roman"/>
          <w:bCs/>
          <w:color w:val="222222"/>
          <w:shd w:val="clear" w:color="auto" w:fill="FFFFFF"/>
        </w:rPr>
        <w:t>πίσης</w:t>
      </w:r>
      <w:r>
        <w:rPr>
          <w:rFonts w:eastAsia="Times New Roman"/>
          <w:color w:val="222222"/>
          <w:szCs w:val="24"/>
          <w:shd w:val="clear" w:color="auto" w:fill="FFFFFF"/>
        </w:rPr>
        <w:t xml:space="preserve"> τον </w:t>
      </w:r>
      <w:r w:rsidRPr="000513C4">
        <w:rPr>
          <w:rFonts w:eastAsia="Times New Roman"/>
          <w:bCs/>
          <w:color w:val="222222"/>
          <w:shd w:val="clear" w:color="auto" w:fill="FFFFFF"/>
        </w:rPr>
        <w:t>Κοινοβουλευτικό Εκπρόσωπο</w:t>
      </w:r>
      <w:r>
        <w:rPr>
          <w:rFonts w:eastAsia="Times New Roman"/>
          <w:color w:val="222222"/>
          <w:szCs w:val="24"/>
          <w:shd w:val="clear" w:color="auto" w:fill="FFFFFF"/>
        </w:rPr>
        <w:t xml:space="preserve"> του ΣΥΡΙΖΑ, </w:t>
      </w:r>
      <w:r w:rsidRPr="000513C4">
        <w:rPr>
          <w:rFonts w:eastAsia="Times New Roman"/>
          <w:color w:val="222222"/>
          <w:shd w:val="clear" w:color="auto" w:fill="FFFFFF"/>
        </w:rPr>
        <w:t>αλλά</w:t>
      </w:r>
      <w:r>
        <w:rPr>
          <w:rFonts w:eastAsia="Times New Roman"/>
          <w:color w:val="222222"/>
          <w:szCs w:val="24"/>
          <w:shd w:val="clear" w:color="auto" w:fill="FFFFFF"/>
        </w:rPr>
        <w:t xml:space="preserve"> άκουσα </w:t>
      </w:r>
      <w:r w:rsidRPr="000513C4">
        <w:rPr>
          <w:rFonts w:eastAsia="Times New Roman"/>
          <w:bCs/>
          <w:color w:val="222222"/>
          <w:shd w:val="clear" w:color="auto" w:fill="FFFFFF"/>
        </w:rPr>
        <w:t>και</w:t>
      </w:r>
      <w:r>
        <w:rPr>
          <w:rFonts w:eastAsia="Times New Roman"/>
          <w:color w:val="222222"/>
          <w:szCs w:val="24"/>
          <w:shd w:val="clear" w:color="auto" w:fill="FFFFFF"/>
        </w:rPr>
        <w:t xml:space="preserve"> τον Υπουργό κ. Αποστολάκη, </w:t>
      </w:r>
      <w:r w:rsidRPr="000513C4">
        <w:rPr>
          <w:rFonts w:eastAsia="Times New Roman"/>
          <w:color w:val="222222"/>
          <w:shd w:val="clear" w:color="auto" w:fill="FFFFFF"/>
        </w:rPr>
        <w:t>ο οποίος</w:t>
      </w:r>
      <w:r>
        <w:rPr>
          <w:rFonts w:eastAsia="Times New Roman"/>
          <w:color w:val="222222"/>
          <w:szCs w:val="24"/>
          <w:shd w:val="clear" w:color="auto" w:fill="FFFFFF"/>
        </w:rPr>
        <w:t xml:space="preserve"> μας έκανε την τιμή </w:t>
      </w:r>
      <w:r w:rsidRPr="000513C4">
        <w:rPr>
          <w:rFonts w:eastAsia="Times New Roman"/>
          <w:bCs/>
          <w:color w:val="222222"/>
          <w:shd w:val="clear" w:color="auto" w:fill="FFFFFF"/>
        </w:rPr>
        <w:t>να</w:t>
      </w:r>
      <w:r>
        <w:rPr>
          <w:rFonts w:eastAsia="Times New Roman"/>
          <w:color w:val="222222"/>
          <w:szCs w:val="24"/>
          <w:shd w:val="clear" w:color="auto" w:fill="FFFFFF"/>
        </w:rPr>
        <w:t xml:space="preserve"> έρθει. </w:t>
      </w:r>
    </w:p>
    <w:p w14:paraId="29671893" w14:textId="77777777" w:rsidR="00711852" w:rsidRDefault="000A1C6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συγχωρείτε, τεσσεράμισι χρόνια περιμένουμε να φέρετε ένα νομοσχέδιο που να τονίζει και να βγάζει μπροστά τη διακλαδικότητα των τριών Όπλων, </w:t>
      </w:r>
      <w:r w:rsidRPr="000513C4">
        <w:rPr>
          <w:rFonts w:eastAsia="Times New Roman"/>
          <w:bCs/>
          <w:color w:val="222222"/>
          <w:shd w:val="clear" w:color="auto" w:fill="FFFFFF"/>
        </w:rPr>
        <w:t>που</w:t>
      </w:r>
      <w:r>
        <w:rPr>
          <w:rFonts w:eastAsia="Times New Roman"/>
          <w:color w:val="222222"/>
          <w:szCs w:val="24"/>
          <w:shd w:val="clear" w:color="auto" w:fill="FFFFFF"/>
        </w:rPr>
        <w:t xml:space="preserve"> </w:t>
      </w:r>
      <w:r w:rsidRPr="000513C4">
        <w:rPr>
          <w:rFonts w:eastAsia="Times New Roman"/>
          <w:bCs/>
          <w:color w:val="222222"/>
          <w:shd w:val="clear" w:color="auto" w:fill="FFFFFF"/>
        </w:rPr>
        <w:t>να</w:t>
      </w:r>
      <w:r>
        <w:rPr>
          <w:rFonts w:eastAsia="Times New Roman"/>
          <w:color w:val="222222"/>
          <w:szCs w:val="24"/>
          <w:shd w:val="clear" w:color="auto" w:fill="FFFFFF"/>
        </w:rPr>
        <w:t xml:space="preserve"> φέρνει το Υπουργείο Εθνικής Αμύνης στον 21</w:t>
      </w:r>
      <w:r w:rsidRPr="000513C4">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αιώνα, </w:t>
      </w:r>
      <w:r w:rsidRPr="000513C4">
        <w:rPr>
          <w:rFonts w:eastAsia="Times New Roman"/>
          <w:bCs/>
          <w:color w:val="222222"/>
          <w:shd w:val="clear" w:color="auto" w:fill="FFFFFF"/>
        </w:rPr>
        <w:t>που</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να μιλάει για νέες τεχνολογίες και πώς θα αμυνθούμε απέναντι στις προκλήσεις, τις οποίες έχουμε προφανώς σε μια πολύ δύσκολη γειτονιά, μετά από τα αγωνιώδη αιτήματα των Επιτελείων, των αρχηγών αλλά </w:t>
      </w:r>
      <w:r w:rsidRPr="000513C4">
        <w:rPr>
          <w:rFonts w:eastAsia="Times New Roman"/>
          <w:bCs/>
          <w:color w:val="222222"/>
          <w:shd w:val="clear" w:color="auto" w:fill="FFFFFF"/>
        </w:rPr>
        <w:t>και</w:t>
      </w:r>
      <w:r>
        <w:rPr>
          <w:rFonts w:eastAsia="Times New Roman"/>
          <w:color w:val="222222"/>
          <w:szCs w:val="24"/>
          <w:shd w:val="clear" w:color="auto" w:fill="FFFFFF"/>
        </w:rPr>
        <w:t xml:space="preserve"> του κυρίου Υπουργού, όταν ήταν ΑΓΕΕΘΑ, που ήρθε πανικόβλητος πέρυσι το καλοκαίρι στο ελληνικό Κοινοβούλιο, στην Επιτροπή Εξοπλισμών, να μας πει ότι θέλει ένα δισεκατομμύριο για εξοπλισμούς γιατί λίγο έως πολύ γίνεται χαμός στο Αιγαίο. </w:t>
      </w:r>
    </w:p>
    <w:p w14:paraId="2967189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Και δεν είχατε το </w:t>
      </w:r>
      <w:r w:rsidRPr="0048478C">
        <w:rPr>
          <w:rFonts w:eastAsia="Times New Roman" w:cs="Times New Roman"/>
          <w:szCs w:val="24"/>
        </w:rPr>
        <w:t>θάρρος</w:t>
      </w:r>
      <w:r>
        <w:rPr>
          <w:rFonts w:eastAsia="Times New Roman" w:cs="Times New Roman"/>
          <w:szCs w:val="24"/>
        </w:rPr>
        <w:t xml:space="preserve">, την παρρησία μετά από έναν </w:t>
      </w:r>
      <w:r w:rsidRPr="0048478C">
        <w:rPr>
          <w:rFonts w:eastAsia="Times New Roman" w:cs="Times New Roman"/>
          <w:szCs w:val="24"/>
        </w:rPr>
        <w:t xml:space="preserve">χρόνο να φέρετε ένα νομοσχέδιο </w:t>
      </w:r>
      <w:r>
        <w:rPr>
          <w:rFonts w:eastAsia="Times New Roman" w:cs="Times New Roman"/>
          <w:szCs w:val="24"/>
        </w:rPr>
        <w:t xml:space="preserve">για </w:t>
      </w:r>
      <w:r w:rsidRPr="0048478C">
        <w:rPr>
          <w:rFonts w:eastAsia="Times New Roman" w:cs="Times New Roman"/>
          <w:szCs w:val="24"/>
        </w:rPr>
        <w:t>τα εξοπλιστικά όταν</w:t>
      </w:r>
      <w:r>
        <w:rPr>
          <w:rFonts w:eastAsia="Times New Roman" w:cs="Times New Roman"/>
          <w:szCs w:val="24"/>
        </w:rPr>
        <w:t xml:space="preserve"> η</w:t>
      </w:r>
      <w:r w:rsidRPr="0048478C">
        <w:rPr>
          <w:rFonts w:eastAsia="Times New Roman" w:cs="Times New Roman"/>
          <w:szCs w:val="24"/>
        </w:rPr>
        <w:t xml:space="preserve"> Αξιωματική </w:t>
      </w:r>
      <w:r>
        <w:rPr>
          <w:rFonts w:eastAsia="Times New Roman" w:cs="Times New Roman"/>
          <w:szCs w:val="24"/>
        </w:rPr>
        <w:t xml:space="preserve">Αντιπολίτευση, </w:t>
      </w:r>
      <w:r w:rsidRPr="0048478C">
        <w:rPr>
          <w:rFonts w:eastAsia="Times New Roman" w:cs="Times New Roman"/>
          <w:szCs w:val="24"/>
        </w:rPr>
        <w:t>αλλά και τα άλλα κόμματα</w:t>
      </w:r>
      <w:r>
        <w:rPr>
          <w:rFonts w:eastAsia="Times New Roman" w:cs="Times New Roman"/>
          <w:szCs w:val="24"/>
        </w:rPr>
        <w:t>, σας είπα ότι ναι, να συζητήσουμε π</w:t>
      </w:r>
      <w:r w:rsidRPr="0048478C">
        <w:rPr>
          <w:rFonts w:eastAsia="Times New Roman" w:cs="Times New Roman"/>
          <w:szCs w:val="24"/>
        </w:rPr>
        <w:t xml:space="preserve">οιοι είναι αυτοί οι </w:t>
      </w:r>
      <w:r>
        <w:rPr>
          <w:rFonts w:eastAsia="Times New Roman" w:cs="Times New Roman"/>
          <w:szCs w:val="24"/>
        </w:rPr>
        <w:t>«</w:t>
      </w:r>
      <w:r w:rsidRPr="0048478C">
        <w:rPr>
          <w:rFonts w:eastAsia="Times New Roman" w:cs="Times New Roman"/>
          <w:szCs w:val="24"/>
        </w:rPr>
        <w:t>αρμοί</w:t>
      </w:r>
      <w:r>
        <w:rPr>
          <w:rFonts w:eastAsia="Times New Roman" w:cs="Times New Roman"/>
          <w:szCs w:val="24"/>
        </w:rPr>
        <w:t>» που πρέπει να δημιουργήσουμε</w:t>
      </w:r>
      <w:r w:rsidRPr="0048478C">
        <w:rPr>
          <w:rFonts w:eastAsia="Times New Roman" w:cs="Times New Roman"/>
          <w:szCs w:val="24"/>
        </w:rPr>
        <w:t xml:space="preserve"> έτσι ώστε να είναι καθαρό το νομοσχέδιο</w:t>
      </w:r>
      <w:r>
        <w:rPr>
          <w:rFonts w:eastAsia="Times New Roman" w:cs="Times New Roman"/>
          <w:szCs w:val="24"/>
        </w:rPr>
        <w:t>,</w:t>
      </w:r>
      <w:r w:rsidRPr="0048478C">
        <w:rPr>
          <w:rFonts w:eastAsia="Times New Roman" w:cs="Times New Roman"/>
          <w:szCs w:val="24"/>
        </w:rPr>
        <w:t xml:space="preserve"> να σέβεται μέχρι το τελευταίο ευρώ του Έλληνα φορολογούμενου ως προς τις Ένοπλες Δυνάμεις</w:t>
      </w:r>
      <w:r>
        <w:rPr>
          <w:rFonts w:eastAsia="Times New Roman" w:cs="Times New Roman"/>
          <w:szCs w:val="24"/>
        </w:rPr>
        <w:t>,</w:t>
      </w:r>
      <w:r w:rsidRPr="0048478C">
        <w:rPr>
          <w:rFonts w:eastAsia="Times New Roman" w:cs="Times New Roman"/>
          <w:szCs w:val="24"/>
        </w:rPr>
        <w:t xml:space="preserve"> να μην συμβεί τίποτε από τις κακές πρακτικές του παρελθόντος</w:t>
      </w:r>
      <w:r>
        <w:rPr>
          <w:rFonts w:eastAsia="Times New Roman" w:cs="Times New Roman"/>
          <w:szCs w:val="24"/>
        </w:rPr>
        <w:t xml:space="preserve">. Φέρνετε με τον χαρακτηρισμό του </w:t>
      </w:r>
      <w:r w:rsidRPr="0048478C">
        <w:rPr>
          <w:rFonts w:eastAsia="Times New Roman" w:cs="Times New Roman"/>
          <w:szCs w:val="24"/>
        </w:rPr>
        <w:t>κατεπείγον</w:t>
      </w:r>
      <w:r>
        <w:rPr>
          <w:rFonts w:eastAsia="Times New Roman" w:cs="Times New Roman"/>
          <w:szCs w:val="24"/>
        </w:rPr>
        <w:t>τος</w:t>
      </w:r>
      <w:r w:rsidRPr="0048478C">
        <w:rPr>
          <w:rFonts w:eastAsia="Times New Roman" w:cs="Times New Roman"/>
          <w:szCs w:val="24"/>
        </w:rPr>
        <w:t xml:space="preserve"> μόνιμα στην </w:t>
      </w:r>
      <w:r>
        <w:rPr>
          <w:rFonts w:eastAsia="Times New Roman" w:cs="Times New Roman"/>
          <w:szCs w:val="24"/>
        </w:rPr>
        <w:t>ε</w:t>
      </w:r>
      <w:r w:rsidRPr="0048478C">
        <w:rPr>
          <w:rFonts w:eastAsia="Times New Roman" w:cs="Times New Roman"/>
          <w:szCs w:val="24"/>
        </w:rPr>
        <w:t xml:space="preserve">πιτροπή </w:t>
      </w:r>
      <w:r>
        <w:rPr>
          <w:rFonts w:eastAsia="Times New Roman" w:cs="Times New Roman"/>
          <w:szCs w:val="24"/>
        </w:rPr>
        <w:t>κατ’</w:t>
      </w:r>
      <w:r w:rsidRPr="0048478C">
        <w:rPr>
          <w:rFonts w:eastAsia="Times New Roman" w:cs="Times New Roman"/>
          <w:szCs w:val="24"/>
        </w:rPr>
        <w:t xml:space="preserve"> αποκοπή και λόγω εκτάκτων αναγκών </w:t>
      </w:r>
      <w:r>
        <w:rPr>
          <w:rFonts w:eastAsia="Times New Roman" w:cs="Times New Roman"/>
          <w:szCs w:val="24"/>
        </w:rPr>
        <w:t xml:space="preserve">κομμάτια εξοπλιστικών προγραμμάτων. </w:t>
      </w:r>
    </w:p>
    <w:p w14:paraId="2967189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Άρα, λοιπόν,</w:t>
      </w:r>
      <w:r w:rsidRPr="0048478C">
        <w:rPr>
          <w:rFonts w:eastAsia="Times New Roman" w:cs="Times New Roman"/>
          <w:szCs w:val="24"/>
        </w:rPr>
        <w:t xml:space="preserve"> στα δημοσιονομικά </w:t>
      </w:r>
      <w:r>
        <w:rPr>
          <w:rFonts w:eastAsia="Times New Roman" w:cs="Times New Roman"/>
          <w:szCs w:val="24"/>
        </w:rPr>
        <w:t xml:space="preserve">που </w:t>
      </w:r>
      <w:r w:rsidRPr="0048478C">
        <w:rPr>
          <w:rFonts w:eastAsia="Times New Roman" w:cs="Times New Roman"/>
          <w:szCs w:val="24"/>
        </w:rPr>
        <w:t xml:space="preserve">υπάρχει πρόβλημα στο Υπουργείο </w:t>
      </w:r>
      <w:r>
        <w:rPr>
          <w:rFonts w:eastAsia="Times New Roman" w:cs="Times New Roman"/>
          <w:szCs w:val="24"/>
        </w:rPr>
        <w:t xml:space="preserve">και μας λέτε κι εσείς και </w:t>
      </w:r>
      <w:r w:rsidRPr="0048478C">
        <w:rPr>
          <w:rFonts w:eastAsia="Times New Roman" w:cs="Times New Roman"/>
          <w:szCs w:val="24"/>
        </w:rPr>
        <w:t xml:space="preserve">μας λένε όλοι </w:t>
      </w:r>
      <w:r>
        <w:rPr>
          <w:rFonts w:eastAsia="Times New Roman" w:cs="Times New Roman"/>
          <w:szCs w:val="24"/>
        </w:rPr>
        <w:t>οι στρατιωτικοί</w:t>
      </w:r>
      <w:r w:rsidRPr="0048478C">
        <w:rPr>
          <w:rFonts w:eastAsia="Times New Roman" w:cs="Times New Roman"/>
          <w:szCs w:val="24"/>
        </w:rPr>
        <w:t xml:space="preserve"> ότι δεν φτάνουν οι </w:t>
      </w:r>
      <w:r w:rsidRPr="0048478C">
        <w:rPr>
          <w:rFonts w:eastAsia="Times New Roman" w:cs="Times New Roman"/>
          <w:szCs w:val="24"/>
        </w:rPr>
        <w:lastRenderedPageBreak/>
        <w:t>πόροι για τα τρία Όπλα</w:t>
      </w:r>
      <w:r>
        <w:rPr>
          <w:rFonts w:eastAsia="Times New Roman" w:cs="Times New Roman"/>
          <w:szCs w:val="24"/>
        </w:rPr>
        <w:t xml:space="preserve">, δεν κάνατε τίποτα. </w:t>
      </w:r>
      <w:r w:rsidRPr="0048478C">
        <w:rPr>
          <w:rFonts w:eastAsia="Times New Roman" w:cs="Times New Roman"/>
          <w:szCs w:val="24"/>
        </w:rPr>
        <w:t xml:space="preserve">Στα </w:t>
      </w:r>
      <w:r>
        <w:rPr>
          <w:rFonts w:eastAsia="Times New Roman" w:cs="Times New Roman"/>
          <w:szCs w:val="24"/>
        </w:rPr>
        <w:t>εξοπλιστικά δεν κάνα</w:t>
      </w:r>
      <w:r w:rsidRPr="0048478C">
        <w:rPr>
          <w:rFonts w:eastAsia="Times New Roman" w:cs="Times New Roman"/>
          <w:szCs w:val="24"/>
        </w:rPr>
        <w:t>τε τίποτα</w:t>
      </w:r>
      <w:r>
        <w:rPr>
          <w:rFonts w:eastAsia="Times New Roman" w:cs="Times New Roman"/>
          <w:szCs w:val="24"/>
        </w:rPr>
        <w:t>.</w:t>
      </w:r>
      <w:r w:rsidRPr="0048478C">
        <w:rPr>
          <w:rFonts w:eastAsia="Times New Roman" w:cs="Times New Roman"/>
          <w:szCs w:val="24"/>
        </w:rPr>
        <w:t xml:space="preserve"> Επιχειρησιακά δεν κάνατε τίποτα</w:t>
      </w:r>
      <w:r>
        <w:rPr>
          <w:rFonts w:eastAsia="Times New Roman" w:cs="Times New Roman"/>
          <w:szCs w:val="24"/>
        </w:rPr>
        <w:t xml:space="preserve">. </w:t>
      </w:r>
      <w:r w:rsidRPr="0048478C">
        <w:rPr>
          <w:rFonts w:eastAsia="Times New Roman" w:cs="Times New Roman"/>
          <w:szCs w:val="24"/>
        </w:rPr>
        <w:t>Δεν δικαιολογή</w:t>
      </w:r>
      <w:r>
        <w:rPr>
          <w:rFonts w:eastAsia="Times New Roman" w:cs="Times New Roman"/>
          <w:szCs w:val="24"/>
        </w:rPr>
        <w:t>σατε σε αυτά τα</w:t>
      </w:r>
      <w:r w:rsidRPr="0048478C">
        <w:rPr>
          <w:rFonts w:eastAsia="Times New Roman" w:cs="Times New Roman"/>
          <w:szCs w:val="24"/>
        </w:rPr>
        <w:t xml:space="preserve"> τέσσερα χρόνια </w:t>
      </w:r>
      <w:r>
        <w:rPr>
          <w:rFonts w:eastAsia="Times New Roman" w:cs="Times New Roman"/>
          <w:szCs w:val="24"/>
        </w:rPr>
        <w:t>ποια είναι η</w:t>
      </w:r>
      <w:r w:rsidRPr="0048478C">
        <w:rPr>
          <w:rFonts w:eastAsia="Times New Roman" w:cs="Times New Roman"/>
          <w:szCs w:val="24"/>
        </w:rPr>
        <w:t xml:space="preserve"> ειδοποιός διαφορά αυτών που </w:t>
      </w:r>
      <w:r>
        <w:rPr>
          <w:rFonts w:eastAsia="Times New Roman" w:cs="Times New Roman"/>
          <w:szCs w:val="24"/>
        </w:rPr>
        <w:t xml:space="preserve">εσείς πρεσβεύετε έναντι αυτού του οποίου </w:t>
      </w:r>
      <w:r w:rsidRPr="0048478C">
        <w:rPr>
          <w:rFonts w:eastAsia="Times New Roman" w:cs="Times New Roman"/>
          <w:szCs w:val="24"/>
        </w:rPr>
        <w:t>καταλαβαίνου</w:t>
      </w:r>
      <w:r>
        <w:rPr>
          <w:rFonts w:eastAsia="Times New Roman" w:cs="Times New Roman"/>
          <w:szCs w:val="24"/>
        </w:rPr>
        <w:t>με.</w:t>
      </w:r>
    </w:p>
    <w:p w14:paraId="29671896" w14:textId="77777777" w:rsidR="00711852" w:rsidRDefault="000A1C6E">
      <w:pPr>
        <w:spacing w:line="600" w:lineRule="auto"/>
        <w:ind w:firstLine="720"/>
        <w:jc w:val="both"/>
        <w:rPr>
          <w:rFonts w:eastAsia="Times New Roman" w:cs="Times New Roman"/>
          <w:szCs w:val="24"/>
        </w:rPr>
      </w:pPr>
      <w:r w:rsidRPr="0048478C">
        <w:rPr>
          <w:rFonts w:eastAsia="Times New Roman" w:cs="Times New Roman"/>
          <w:szCs w:val="24"/>
        </w:rPr>
        <w:t>Και έρχεστε λίγο πριν αποχωρήσε</w:t>
      </w:r>
      <w:r>
        <w:rPr>
          <w:rFonts w:eastAsia="Times New Roman" w:cs="Times New Roman"/>
          <w:szCs w:val="24"/>
        </w:rPr>
        <w:t>τε</w:t>
      </w:r>
      <w:r w:rsidRPr="0048478C">
        <w:rPr>
          <w:rFonts w:eastAsia="Times New Roman" w:cs="Times New Roman"/>
          <w:szCs w:val="24"/>
        </w:rPr>
        <w:t xml:space="preserve"> από την εξουσία να μας κουνήσε</w:t>
      </w:r>
      <w:r>
        <w:rPr>
          <w:rFonts w:eastAsia="Times New Roman" w:cs="Times New Roman"/>
          <w:szCs w:val="24"/>
        </w:rPr>
        <w:t>τε</w:t>
      </w:r>
      <w:r w:rsidRPr="0048478C">
        <w:rPr>
          <w:rFonts w:eastAsia="Times New Roman" w:cs="Times New Roman"/>
          <w:szCs w:val="24"/>
        </w:rPr>
        <w:t xml:space="preserve"> και το δάχτυλο</w:t>
      </w:r>
      <w:r>
        <w:rPr>
          <w:rFonts w:eastAsia="Times New Roman" w:cs="Times New Roman"/>
          <w:szCs w:val="24"/>
        </w:rPr>
        <w:t>,</w:t>
      </w:r>
      <w:r w:rsidRPr="0048478C">
        <w:rPr>
          <w:rFonts w:eastAsia="Times New Roman" w:cs="Times New Roman"/>
          <w:szCs w:val="24"/>
        </w:rPr>
        <w:t xml:space="preserve"> να μας πείτε λίγο </w:t>
      </w:r>
      <w:r>
        <w:rPr>
          <w:rFonts w:eastAsia="Times New Roman" w:cs="Times New Roman"/>
          <w:szCs w:val="24"/>
        </w:rPr>
        <w:t xml:space="preserve">έως </w:t>
      </w:r>
      <w:r w:rsidRPr="0048478C">
        <w:rPr>
          <w:rFonts w:eastAsia="Times New Roman" w:cs="Times New Roman"/>
          <w:szCs w:val="24"/>
        </w:rPr>
        <w:t xml:space="preserve">πολύ ότι </w:t>
      </w:r>
      <w:r>
        <w:rPr>
          <w:rFonts w:eastAsia="Times New Roman" w:cs="Times New Roman"/>
          <w:szCs w:val="24"/>
        </w:rPr>
        <w:t>η συντριπτική</w:t>
      </w:r>
      <w:r w:rsidRPr="0048478C">
        <w:rPr>
          <w:rFonts w:eastAsia="Times New Roman" w:cs="Times New Roman"/>
          <w:szCs w:val="24"/>
        </w:rPr>
        <w:t xml:space="preserve"> πλειοψηφία της ελληνικής κοινωνίας δεν τα καταλαβαίνει καλά και </w:t>
      </w:r>
      <w:r>
        <w:rPr>
          <w:rFonts w:eastAsia="Times New Roman" w:cs="Times New Roman"/>
          <w:szCs w:val="24"/>
        </w:rPr>
        <w:t>εσείς με</w:t>
      </w:r>
      <w:r w:rsidRPr="0048478C">
        <w:rPr>
          <w:rFonts w:eastAsia="Times New Roman" w:cs="Times New Roman"/>
          <w:szCs w:val="24"/>
        </w:rPr>
        <w:t xml:space="preserve"> τους ιδεαλισμού</w:t>
      </w:r>
      <w:r>
        <w:rPr>
          <w:rFonts w:eastAsia="Times New Roman" w:cs="Times New Roman"/>
          <w:szCs w:val="24"/>
        </w:rPr>
        <w:t>ς</w:t>
      </w:r>
      <w:r w:rsidRPr="0048478C">
        <w:rPr>
          <w:rFonts w:eastAsia="Times New Roman" w:cs="Times New Roman"/>
          <w:szCs w:val="24"/>
        </w:rPr>
        <w:t xml:space="preserve"> σας αντιλαμβάνεστε ότι αυτά τα όποια </w:t>
      </w:r>
      <w:r>
        <w:rPr>
          <w:rFonts w:eastAsia="Times New Roman" w:cs="Times New Roman"/>
          <w:szCs w:val="24"/>
        </w:rPr>
        <w:t>προτάσσετε</w:t>
      </w:r>
      <w:r w:rsidRPr="0048478C">
        <w:rPr>
          <w:rFonts w:eastAsia="Times New Roman" w:cs="Times New Roman"/>
          <w:szCs w:val="24"/>
        </w:rPr>
        <w:t xml:space="preserve"> είναι το γραφείο </w:t>
      </w:r>
      <w:r>
        <w:rPr>
          <w:rFonts w:eastAsia="Times New Roman" w:cs="Times New Roman"/>
          <w:szCs w:val="24"/>
        </w:rPr>
        <w:t>ν</w:t>
      </w:r>
      <w:r w:rsidRPr="0048478C">
        <w:rPr>
          <w:rFonts w:eastAsia="Times New Roman" w:cs="Times New Roman"/>
          <w:szCs w:val="24"/>
        </w:rPr>
        <w:t>ομικής υποστήριξης</w:t>
      </w:r>
      <w:r>
        <w:rPr>
          <w:rFonts w:eastAsia="Times New Roman" w:cs="Times New Roman"/>
          <w:szCs w:val="24"/>
        </w:rPr>
        <w:t>,</w:t>
      </w:r>
      <w:r w:rsidRPr="0048478C">
        <w:rPr>
          <w:rFonts w:eastAsia="Times New Roman" w:cs="Times New Roman"/>
          <w:szCs w:val="24"/>
        </w:rPr>
        <w:t xml:space="preserve"> για να διαλύσει την καθετοποιημένη δομή του στρατεύματος και μέσα σε μία διοίκηση </w:t>
      </w:r>
      <w:r>
        <w:rPr>
          <w:rFonts w:eastAsia="Times New Roman" w:cs="Times New Roman"/>
          <w:szCs w:val="24"/>
        </w:rPr>
        <w:t xml:space="preserve">ή μέσα σε μία μονάδα να ρουφιανεύει ο ένας </w:t>
      </w:r>
      <w:r w:rsidRPr="0048478C">
        <w:rPr>
          <w:rFonts w:eastAsia="Times New Roman" w:cs="Times New Roman"/>
          <w:szCs w:val="24"/>
        </w:rPr>
        <w:t>τον άλλον και να προσπερνάνε το</w:t>
      </w:r>
      <w:r>
        <w:rPr>
          <w:rFonts w:eastAsia="Times New Roman" w:cs="Times New Roman"/>
          <w:szCs w:val="24"/>
        </w:rPr>
        <w:t>ν διοικητή και να πηγαίνουν</w:t>
      </w:r>
      <w:r w:rsidRPr="0048478C">
        <w:rPr>
          <w:rFonts w:eastAsia="Times New Roman" w:cs="Times New Roman"/>
          <w:szCs w:val="24"/>
        </w:rPr>
        <w:t xml:space="preserve"> στον </w:t>
      </w:r>
      <w:r>
        <w:rPr>
          <w:rFonts w:eastAsia="Times New Roman" w:cs="Times New Roman"/>
          <w:szCs w:val="24"/>
        </w:rPr>
        <w:t>α</w:t>
      </w:r>
      <w:r w:rsidRPr="0048478C">
        <w:rPr>
          <w:rFonts w:eastAsia="Times New Roman" w:cs="Times New Roman"/>
          <w:szCs w:val="24"/>
        </w:rPr>
        <w:t>ρχηγό</w:t>
      </w:r>
      <w:r>
        <w:rPr>
          <w:rFonts w:eastAsia="Times New Roman" w:cs="Times New Roman"/>
          <w:szCs w:val="24"/>
        </w:rPr>
        <w:t>.</w:t>
      </w:r>
    </w:p>
    <w:p w14:paraId="2967189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Για τους αντιρρησίες συνείδησης </w:t>
      </w:r>
      <w:r w:rsidRPr="0048478C">
        <w:rPr>
          <w:rFonts w:eastAsia="Times New Roman" w:cs="Times New Roman"/>
          <w:szCs w:val="24"/>
        </w:rPr>
        <w:t xml:space="preserve">ομολογεί ο ίδιος ο κύριος Υπουργός </w:t>
      </w:r>
      <w:r>
        <w:rPr>
          <w:rFonts w:eastAsia="Times New Roman" w:cs="Times New Roman"/>
          <w:szCs w:val="24"/>
        </w:rPr>
        <w:t>ότι δεν εμπιστεύε</w:t>
      </w:r>
      <w:r w:rsidRPr="0048478C">
        <w:rPr>
          <w:rFonts w:eastAsia="Times New Roman" w:cs="Times New Roman"/>
          <w:szCs w:val="24"/>
        </w:rPr>
        <w:t>ται τους αξιωματικούς</w:t>
      </w:r>
      <w:r>
        <w:rPr>
          <w:rFonts w:eastAsia="Times New Roman" w:cs="Times New Roman"/>
          <w:szCs w:val="24"/>
        </w:rPr>
        <w:t>, τους άνδρες και τις</w:t>
      </w:r>
      <w:r w:rsidRPr="0048478C">
        <w:rPr>
          <w:rFonts w:eastAsia="Times New Roman" w:cs="Times New Roman"/>
          <w:szCs w:val="24"/>
        </w:rPr>
        <w:t xml:space="preserve"> γυναίκες των Ενόπλων Δυνάμεων και θεωρεί ότι πρέπει να μειωθούν σε αριθμό</w:t>
      </w:r>
      <w:r>
        <w:rPr>
          <w:rFonts w:eastAsia="Times New Roman" w:cs="Times New Roman"/>
          <w:szCs w:val="24"/>
        </w:rPr>
        <w:t xml:space="preserve"> και</w:t>
      </w:r>
      <w:r w:rsidRPr="0048478C">
        <w:rPr>
          <w:rFonts w:eastAsia="Times New Roman" w:cs="Times New Roman"/>
          <w:szCs w:val="24"/>
        </w:rPr>
        <w:t xml:space="preserve"> να αυξηθούν οι καθηγητές</w:t>
      </w:r>
      <w:r>
        <w:rPr>
          <w:rFonts w:eastAsia="Times New Roman" w:cs="Times New Roman"/>
          <w:szCs w:val="24"/>
        </w:rPr>
        <w:t>,</w:t>
      </w:r>
      <w:r w:rsidRPr="0048478C">
        <w:rPr>
          <w:rFonts w:eastAsia="Times New Roman" w:cs="Times New Roman"/>
          <w:szCs w:val="24"/>
        </w:rPr>
        <w:t xml:space="preserve"> για να είναι αντικειμενικό το σύστημα</w:t>
      </w:r>
      <w:r>
        <w:rPr>
          <w:rFonts w:eastAsia="Times New Roman" w:cs="Times New Roman"/>
          <w:szCs w:val="24"/>
        </w:rPr>
        <w:t xml:space="preserve">, </w:t>
      </w:r>
      <w:r w:rsidRPr="0048478C">
        <w:rPr>
          <w:rFonts w:eastAsia="Times New Roman" w:cs="Times New Roman"/>
          <w:szCs w:val="24"/>
        </w:rPr>
        <w:t>απευθεί</w:t>
      </w:r>
      <w:r>
        <w:rPr>
          <w:rFonts w:eastAsia="Times New Roman" w:cs="Times New Roman"/>
          <w:szCs w:val="24"/>
        </w:rPr>
        <w:t>ας από τη νεολαία ΣΥΡΙΖΑ και τη</w:t>
      </w:r>
      <w:r w:rsidRPr="0048478C">
        <w:rPr>
          <w:rFonts w:eastAsia="Times New Roman" w:cs="Times New Roman"/>
          <w:szCs w:val="24"/>
        </w:rPr>
        <w:t xml:space="preserve"> </w:t>
      </w:r>
      <w:r>
        <w:rPr>
          <w:rFonts w:eastAsia="Times New Roman" w:cs="Times New Roman"/>
          <w:szCs w:val="24"/>
        </w:rPr>
        <w:t>Γενική σας</w:t>
      </w:r>
      <w:r w:rsidRPr="0048478C">
        <w:rPr>
          <w:rFonts w:eastAsia="Times New Roman" w:cs="Times New Roman"/>
          <w:szCs w:val="24"/>
        </w:rPr>
        <w:t xml:space="preserve"> </w:t>
      </w:r>
      <w:r>
        <w:rPr>
          <w:rFonts w:eastAsia="Times New Roman" w:cs="Times New Roman"/>
          <w:szCs w:val="24"/>
        </w:rPr>
        <w:t>Γραμματεία.</w:t>
      </w:r>
    </w:p>
    <w:p w14:paraId="29671898"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ΑΠΟΣΤΟΛΑΚΗΣ (Υπουργός Εθνικής Άμυνας): </w:t>
      </w:r>
      <w:r>
        <w:rPr>
          <w:rFonts w:eastAsia="Times New Roman" w:cs="Times New Roman"/>
          <w:szCs w:val="24"/>
        </w:rPr>
        <w:t>Σας το εξήγησα τόσες φορές.</w:t>
      </w:r>
    </w:p>
    <w:p w14:paraId="29671899"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w:t>
      </w:r>
      <w:r w:rsidRPr="0048478C">
        <w:rPr>
          <w:rFonts w:eastAsia="Times New Roman" w:cs="Times New Roman"/>
          <w:szCs w:val="24"/>
        </w:rPr>
        <w:t>Απευθείας</w:t>
      </w:r>
      <w:r>
        <w:rPr>
          <w:rFonts w:eastAsia="Times New Roman" w:cs="Times New Roman"/>
          <w:szCs w:val="24"/>
        </w:rPr>
        <w:t>, κύριε Υπουργέ.</w:t>
      </w:r>
    </w:p>
    <w:p w14:paraId="2967189A" w14:textId="77777777" w:rsidR="00711852" w:rsidRDefault="000A1C6E">
      <w:pPr>
        <w:spacing w:line="600" w:lineRule="auto"/>
        <w:ind w:firstLine="720"/>
        <w:jc w:val="both"/>
        <w:rPr>
          <w:rFonts w:eastAsia="Times New Roman" w:cs="Times New Roman"/>
          <w:szCs w:val="24"/>
        </w:rPr>
      </w:pPr>
      <w:r w:rsidRPr="0048478C">
        <w:rPr>
          <w:rFonts w:eastAsia="Times New Roman" w:cs="Times New Roman"/>
          <w:szCs w:val="24"/>
        </w:rPr>
        <w:t>Και φυσι</w:t>
      </w:r>
      <w:r>
        <w:rPr>
          <w:rFonts w:eastAsia="Times New Roman" w:cs="Times New Roman"/>
          <w:szCs w:val="24"/>
        </w:rPr>
        <w:t>κά αφού σας είπα τι υπάρχει και τ</w:t>
      </w:r>
      <w:r w:rsidRPr="0048478C">
        <w:rPr>
          <w:rFonts w:eastAsia="Times New Roman" w:cs="Times New Roman"/>
          <w:szCs w:val="24"/>
        </w:rPr>
        <w:t xml:space="preserve">ι λένε τα Επιτελεία και τρία </w:t>
      </w:r>
      <w:r>
        <w:rPr>
          <w:rFonts w:eastAsia="Times New Roman" w:cs="Times New Roman"/>
          <w:szCs w:val="24"/>
        </w:rPr>
        <w:t xml:space="preserve">Όπλα, </w:t>
      </w:r>
      <w:r w:rsidRPr="0048478C">
        <w:rPr>
          <w:rFonts w:eastAsia="Times New Roman" w:cs="Times New Roman"/>
          <w:szCs w:val="24"/>
        </w:rPr>
        <w:t>εσείς όποιον δεν έχει κα</w:t>
      </w:r>
      <w:r>
        <w:rPr>
          <w:rFonts w:eastAsia="Times New Roman" w:cs="Times New Roman"/>
          <w:szCs w:val="24"/>
        </w:rPr>
        <w:t>μ</w:t>
      </w:r>
      <w:r w:rsidRPr="0048478C">
        <w:rPr>
          <w:rFonts w:eastAsia="Times New Roman" w:cs="Times New Roman"/>
          <w:szCs w:val="24"/>
        </w:rPr>
        <w:t>μία</w:t>
      </w:r>
      <w:r>
        <w:rPr>
          <w:rFonts w:eastAsia="Times New Roman" w:cs="Times New Roman"/>
          <w:szCs w:val="24"/>
        </w:rPr>
        <w:t xml:space="preserve"> διάθεση και όρεξη να αγωνιστεί, </w:t>
      </w:r>
      <w:r w:rsidRPr="0048478C">
        <w:rPr>
          <w:rFonts w:eastAsia="Times New Roman" w:cs="Times New Roman"/>
          <w:szCs w:val="24"/>
        </w:rPr>
        <w:t>να παλέψει</w:t>
      </w:r>
      <w:r>
        <w:rPr>
          <w:rFonts w:eastAsia="Times New Roman" w:cs="Times New Roman"/>
          <w:szCs w:val="24"/>
        </w:rPr>
        <w:t>,</w:t>
      </w:r>
      <w:r w:rsidRPr="0048478C">
        <w:rPr>
          <w:rFonts w:eastAsia="Times New Roman" w:cs="Times New Roman"/>
          <w:szCs w:val="24"/>
        </w:rPr>
        <w:t xml:space="preserve"> να προσπαθήσει να είναι κορυφαίος</w:t>
      </w:r>
      <w:r>
        <w:rPr>
          <w:rFonts w:eastAsia="Times New Roman" w:cs="Times New Roman"/>
          <w:szCs w:val="24"/>
        </w:rPr>
        <w:t>,</w:t>
      </w:r>
      <w:r w:rsidRPr="0048478C">
        <w:rPr>
          <w:rFonts w:eastAsia="Times New Roman" w:cs="Times New Roman"/>
          <w:szCs w:val="24"/>
        </w:rPr>
        <w:t xml:space="preserve"> να </w:t>
      </w:r>
      <w:r>
        <w:rPr>
          <w:rFonts w:eastAsia="Times New Roman" w:cs="Times New Roman"/>
          <w:szCs w:val="24"/>
        </w:rPr>
        <w:t>προοδεύσει,</w:t>
      </w:r>
      <w:r w:rsidRPr="0048478C">
        <w:rPr>
          <w:rFonts w:eastAsia="Times New Roman" w:cs="Times New Roman"/>
          <w:szCs w:val="24"/>
        </w:rPr>
        <w:t xml:space="preserve"> τον επιβραβεύετε</w:t>
      </w:r>
      <w:r>
        <w:rPr>
          <w:rFonts w:eastAsia="Times New Roman" w:cs="Times New Roman"/>
          <w:szCs w:val="24"/>
        </w:rPr>
        <w:t xml:space="preserve">. Δέκα; Δέκα, δεν έχει </w:t>
      </w:r>
      <w:r w:rsidRPr="0048478C">
        <w:rPr>
          <w:rFonts w:eastAsia="Times New Roman" w:cs="Times New Roman"/>
          <w:szCs w:val="24"/>
        </w:rPr>
        <w:t>κα</w:t>
      </w:r>
      <w:r>
        <w:rPr>
          <w:rFonts w:eastAsia="Times New Roman" w:cs="Times New Roman"/>
          <w:szCs w:val="24"/>
        </w:rPr>
        <w:t>μ</w:t>
      </w:r>
      <w:r w:rsidRPr="0048478C">
        <w:rPr>
          <w:rFonts w:eastAsia="Times New Roman" w:cs="Times New Roman"/>
          <w:szCs w:val="24"/>
        </w:rPr>
        <w:t>μία σημασία</w:t>
      </w:r>
      <w:r>
        <w:rPr>
          <w:rFonts w:eastAsia="Times New Roman" w:cs="Times New Roman"/>
          <w:szCs w:val="24"/>
        </w:rPr>
        <w:t>. «</w:t>
      </w:r>
      <w:r w:rsidRPr="0048478C">
        <w:rPr>
          <w:rFonts w:eastAsia="Times New Roman" w:cs="Times New Roman"/>
          <w:szCs w:val="24"/>
        </w:rPr>
        <w:t>Λίαν καλώ</w:t>
      </w:r>
      <w:r>
        <w:rPr>
          <w:rFonts w:eastAsia="Times New Roman" w:cs="Times New Roman"/>
          <w:szCs w:val="24"/>
        </w:rPr>
        <w:t xml:space="preserve">ς» είναι </w:t>
      </w:r>
      <w:r w:rsidRPr="0048478C">
        <w:rPr>
          <w:rFonts w:eastAsia="Times New Roman" w:cs="Times New Roman"/>
          <w:szCs w:val="24"/>
        </w:rPr>
        <w:t xml:space="preserve">από </w:t>
      </w:r>
      <w:r>
        <w:rPr>
          <w:rFonts w:eastAsia="Times New Roman" w:cs="Times New Roman"/>
          <w:szCs w:val="24"/>
        </w:rPr>
        <w:t>δεκαπέντε</w:t>
      </w:r>
      <w:r w:rsidRPr="0048478C">
        <w:rPr>
          <w:rFonts w:eastAsia="Times New Roman" w:cs="Times New Roman"/>
          <w:szCs w:val="24"/>
        </w:rPr>
        <w:t xml:space="preserve"> μέχρι </w:t>
      </w:r>
      <w:r>
        <w:rPr>
          <w:rFonts w:eastAsia="Times New Roman" w:cs="Times New Roman"/>
          <w:szCs w:val="24"/>
        </w:rPr>
        <w:t>το δεκαεννιά στη</w:t>
      </w:r>
      <w:r w:rsidRPr="0048478C">
        <w:rPr>
          <w:rFonts w:eastAsia="Times New Roman" w:cs="Times New Roman"/>
          <w:szCs w:val="24"/>
        </w:rPr>
        <w:t xml:space="preserve"> βαθμολογία </w:t>
      </w:r>
      <w:r>
        <w:rPr>
          <w:rFonts w:eastAsia="Times New Roman" w:cs="Times New Roman"/>
          <w:szCs w:val="24"/>
        </w:rPr>
        <w:t xml:space="preserve">που </w:t>
      </w:r>
      <w:r w:rsidRPr="0048478C">
        <w:rPr>
          <w:rFonts w:eastAsia="Times New Roman" w:cs="Times New Roman"/>
          <w:szCs w:val="24"/>
        </w:rPr>
        <w:t>υπήρξε μέχρι τώρα για να προαχθούν αξιωματικοί μετά από τα σχολεία</w:t>
      </w:r>
      <w:r>
        <w:rPr>
          <w:rFonts w:eastAsia="Times New Roman" w:cs="Times New Roman"/>
          <w:szCs w:val="24"/>
        </w:rPr>
        <w:t>.</w:t>
      </w:r>
      <w:r w:rsidRPr="0048478C">
        <w:rPr>
          <w:rFonts w:eastAsia="Times New Roman" w:cs="Times New Roman"/>
          <w:szCs w:val="24"/>
        </w:rPr>
        <w:t xml:space="preserve"> Εσείς </w:t>
      </w:r>
      <w:r>
        <w:rPr>
          <w:rFonts w:eastAsia="Times New Roman" w:cs="Times New Roman"/>
          <w:szCs w:val="24"/>
        </w:rPr>
        <w:t>το πάτε στο δέκα.</w:t>
      </w:r>
      <w:r w:rsidRPr="0048478C">
        <w:rPr>
          <w:rFonts w:eastAsia="Times New Roman" w:cs="Times New Roman"/>
          <w:szCs w:val="24"/>
        </w:rPr>
        <w:t xml:space="preserve"> Δηλαδή αυτούς οι οποίοι υβρίζουν</w:t>
      </w:r>
      <w:r>
        <w:rPr>
          <w:rFonts w:eastAsia="Times New Roman" w:cs="Times New Roman"/>
          <w:szCs w:val="24"/>
        </w:rPr>
        <w:t>,</w:t>
      </w:r>
      <w:r w:rsidRPr="0048478C">
        <w:rPr>
          <w:rFonts w:eastAsia="Times New Roman" w:cs="Times New Roman"/>
          <w:szCs w:val="24"/>
        </w:rPr>
        <w:t xml:space="preserve"> αυτούς οι οποίοι δεν ενδιαφέρονται</w:t>
      </w:r>
      <w:r>
        <w:rPr>
          <w:rFonts w:eastAsia="Times New Roman" w:cs="Times New Roman"/>
          <w:szCs w:val="24"/>
        </w:rPr>
        <w:t>, αυτούς</w:t>
      </w:r>
      <w:r w:rsidRPr="0048478C">
        <w:rPr>
          <w:rFonts w:eastAsia="Times New Roman" w:cs="Times New Roman"/>
          <w:szCs w:val="24"/>
        </w:rPr>
        <w:t xml:space="preserve"> οι οποίοι δεν πατάνε</w:t>
      </w:r>
      <w:r>
        <w:rPr>
          <w:rFonts w:eastAsia="Times New Roman" w:cs="Times New Roman"/>
          <w:szCs w:val="24"/>
        </w:rPr>
        <w:t xml:space="preserve"> κ.λπ.,</w:t>
      </w:r>
      <w:r w:rsidRPr="0048478C">
        <w:rPr>
          <w:rFonts w:eastAsia="Times New Roman" w:cs="Times New Roman"/>
          <w:szCs w:val="24"/>
        </w:rPr>
        <w:t xml:space="preserve"> τους επιβραβεύεται και αναδρομικά</w:t>
      </w:r>
      <w:r>
        <w:rPr>
          <w:rFonts w:eastAsia="Times New Roman" w:cs="Times New Roman"/>
          <w:szCs w:val="24"/>
        </w:rPr>
        <w:t>.</w:t>
      </w:r>
      <w:r w:rsidRPr="0048478C">
        <w:rPr>
          <w:rFonts w:eastAsia="Times New Roman" w:cs="Times New Roman"/>
          <w:szCs w:val="24"/>
        </w:rPr>
        <w:t xml:space="preserve"> </w:t>
      </w:r>
    </w:p>
    <w:p w14:paraId="2967189B" w14:textId="77777777" w:rsidR="00711852" w:rsidRDefault="000A1C6E">
      <w:pPr>
        <w:spacing w:line="600" w:lineRule="auto"/>
        <w:ind w:firstLine="720"/>
        <w:jc w:val="both"/>
        <w:rPr>
          <w:rFonts w:eastAsia="Times New Roman" w:cs="Times New Roman"/>
          <w:szCs w:val="24"/>
        </w:rPr>
      </w:pPr>
      <w:r w:rsidRPr="0048478C">
        <w:rPr>
          <w:rFonts w:eastAsia="Times New Roman" w:cs="Times New Roman"/>
          <w:szCs w:val="24"/>
        </w:rPr>
        <w:t>Και σα</w:t>
      </w:r>
      <w:r>
        <w:rPr>
          <w:rFonts w:eastAsia="Times New Roman" w:cs="Times New Roman"/>
          <w:szCs w:val="24"/>
        </w:rPr>
        <w:t>ν</w:t>
      </w:r>
      <w:r w:rsidRPr="0048478C">
        <w:rPr>
          <w:rFonts w:eastAsia="Times New Roman" w:cs="Times New Roman"/>
          <w:szCs w:val="24"/>
        </w:rPr>
        <w:t xml:space="preserve"> να μην έφτανε αυτό</w:t>
      </w:r>
      <w:r>
        <w:rPr>
          <w:rFonts w:eastAsia="Times New Roman" w:cs="Times New Roman"/>
          <w:szCs w:val="24"/>
        </w:rPr>
        <w:t>,</w:t>
      </w:r>
      <w:r w:rsidRPr="0048478C">
        <w:rPr>
          <w:rFonts w:eastAsia="Times New Roman" w:cs="Times New Roman"/>
          <w:szCs w:val="24"/>
        </w:rPr>
        <w:t xml:space="preserve"> πέντε λεπτά πριν τελειώσουμε</w:t>
      </w:r>
      <w:r>
        <w:rPr>
          <w:rFonts w:eastAsia="Times New Roman" w:cs="Times New Roman"/>
          <w:szCs w:val="24"/>
        </w:rPr>
        <w:t>,</w:t>
      </w:r>
      <w:r w:rsidRPr="0048478C">
        <w:rPr>
          <w:rFonts w:eastAsia="Times New Roman" w:cs="Times New Roman"/>
          <w:szCs w:val="24"/>
        </w:rPr>
        <w:t xml:space="preserve"> </w:t>
      </w:r>
      <w:r>
        <w:rPr>
          <w:rFonts w:eastAsia="Times New Roman" w:cs="Times New Roman"/>
          <w:szCs w:val="24"/>
        </w:rPr>
        <w:t>φέρνετε</w:t>
      </w:r>
      <w:r w:rsidRPr="0048478C">
        <w:rPr>
          <w:rFonts w:eastAsia="Times New Roman" w:cs="Times New Roman"/>
          <w:szCs w:val="24"/>
        </w:rPr>
        <w:t xml:space="preserve"> και </w:t>
      </w:r>
      <w:r>
        <w:rPr>
          <w:rFonts w:eastAsia="Times New Roman" w:cs="Times New Roman"/>
          <w:szCs w:val="24"/>
        </w:rPr>
        <w:t xml:space="preserve">νομοθετικές βελτιώσεις. Πόση </w:t>
      </w:r>
      <w:r w:rsidRPr="0048478C">
        <w:rPr>
          <w:rFonts w:eastAsia="Times New Roman" w:cs="Times New Roman"/>
          <w:szCs w:val="24"/>
        </w:rPr>
        <w:t>προχειρότητα</w:t>
      </w:r>
      <w:r>
        <w:rPr>
          <w:rFonts w:eastAsia="Times New Roman" w:cs="Times New Roman"/>
          <w:szCs w:val="24"/>
        </w:rPr>
        <w:t xml:space="preserve"> και πόση </w:t>
      </w:r>
      <w:r w:rsidRPr="0048478C">
        <w:rPr>
          <w:rFonts w:eastAsia="Times New Roman" w:cs="Times New Roman"/>
          <w:szCs w:val="24"/>
        </w:rPr>
        <w:t>τσαπατσουλιά</w:t>
      </w:r>
      <w:r>
        <w:rPr>
          <w:rFonts w:eastAsia="Times New Roman" w:cs="Times New Roman"/>
          <w:szCs w:val="24"/>
        </w:rPr>
        <w:t xml:space="preserve"> υπάρχει, ε</w:t>
      </w:r>
      <w:r w:rsidRPr="0048478C">
        <w:rPr>
          <w:rFonts w:eastAsia="Times New Roman" w:cs="Times New Roman"/>
          <w:szCs w:val="24"/>
        </w:rPr>
        <w:t xml:space="preserve">νώ μας είπατε </w:t>
      </w:r>
      <w:r>
        <w:rPr>
          <w:rFonts w:eastAsia="Times New Roman" w:cs="Times New Roman"/>
          <w:szCs w:val="24"/>
        </w:rPr>
        <w:t>ασθ</w:t>
      </w:r>
      <w:r w:rsidRPr="0048478C">
        <w:rPr>
          <w:rFonts w:eastAsia="Times New Roman" w:cs="Times New Roman"/>
          <w:szCs w:val="24"/>
        </w:rPr>
        <w:t>μαίνοντας</w:t>
      </w:r>
      <w:r>
        <w:rPr>
          <w:rFonts w:eastAsia="Times New Roman" w:cs="Times New Roman"/>
          <w:szCs w:val="24"/>
        </w:rPr>
        <w:t xml:space="preserve"> ότι πρέπει να έρθει αυτό </w:t>
      </w:r>
      <w:r w:rsidRPr="0048478C">
        <w:rPr>
          <w:rFonts w:eastAsia="Times New Roman" w:cs="Times New Roman"/>
          <w:szCs w:val="24"/>
        </w:rPr>
        <w:t>το νομοσχέδιο</w:t>
      </w:r>
      <w:r>
        <w:rPr>
          <w:rFonts w:eastAsia="Times New Roman" w:cs="Times New Roman"/>
          <w:szCs w:val="24"/>
        </w:rPr>
        <w:t xml:space="preserve">, να είναι έτοιμο </w:t>
      </w:r>
      <w:r w:rsidRPr="0048478C">
        <w:rPr>
          <w:rFonts w:eastAsia="Times New Roman" w:cs="Times New Roman"/>
          <w:szCs w:val="24"/>
        </w:rPr>
        <w:t>οπωσδήποτε πριν τις διακοπές του Πάσχα</w:t>
      </w:r>
      <w:r>
        <w:rPr>
          <w:rFonts w:eastAsia="Times New Roman" w:cs="Times New Roman"/>
          <w:szCs w:val="24"/>
        </w:rPr>
        <w:t xml:space="preserve">! </w:t>
      </w:r>
    </w:p>
    <w:p w14:paraId="2967189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Με συγχωρείτε </w:t>
      </w:r>
      <w:r w:rsidRPr="0048478C">
        <w:rPr>
          <w:rFonts w:eastAsia="Times New Roman" w:cs="Times New Roman"/>
          <w:szCs w:val="24"/>
        </w:rPr>
        <w:t>πάρα πολύ</w:t>
      </w:r>
      <w:r>
        <w:rPr>
          <w:rFonts w:eastAsia="Times New Roman" w:cs="Times New Roman"/>
          <w:szCs w:val="24"/>
        </w:rPr>
        <w:t>,</w:t>
      </w:r>
      <w:r w:rsidRPr="0048478C">
        <w:rPr>
          <w:rFonts w:eastAsia="Times New Roman" w:cs="Times New Roman"/>
          <w:szCs w:val="24"/>
        </w:rPr>
        <w:t xml:space="preserve"> η Νέα Δημοκρατία θα καταψηφίσει επί της αρχής</w:t>
      </w:r>
      <w:r>
        <w:rPr>
          <w:rFonts w:eastAsia="Times New Roman" w:cs="Times New Roman"/>
          <w:szCs w:val="24"/>
        </w:rPr>
        <w:t>,</w:t>
      </w:r>
      <w:r w:rsidRPr="0048478C">
        <w:rPr>
          <w:rFonts w:eastAsia="Times New Roman" w:cs="Times New Roman"/>
          <w:szCs w:val="24"/>
        </w:rPr>
        <w:t xml:space="preserve"> θα καταψηφίσει άρθρα </w:t>
      </w:r>
      <w:r>
        <w:rPr>
          <w:rFonts w:eastAsia="Times New Roman" w:cs="Times New Roman"/>
          <w:szCs w:val="24"/>
        </w:rPr>
        <w:t>και τροπολογίες και θα υπερψηφίσει</w:t>
      </w:r>
      <w:r w:rsidRPr="0048478C">
        <w:rPr>
          <w:rFonts w:eastAsia="Times New Roman" w:cs="Times New Roman"/>
          <w:szCs w:val="24"/>
        </w:rPr>
        <w:t xml:space="preserve"> αυτά τα άρθρα τα οποία αισθανόμαστε ότι είναι υπέρ του Υπουργείου</w:t>
      </w:r>
      <w:r>
        <w:rPr>
          <w:rFonts w:eastAsia="Times New Roman" w:cs="Times New Roman"/>
          <w:szCs w:val="24"/>
        </w:rPr>
        <w:t xml:space="preserve"> και</w:t>
      </w:r>
      <w:r w:rsidRPr="0048478C">
        <w:rPr>
          <w:rFonts w:eastAsia="Times New Roman" w:cs="Times New Roman"/>
          <w:szCs w:val="24"/>
        </w:rPr>
        <w:t xml:space="preserve"> υπέρ του δημοσίου καλού</w:t>
      </w:r>
      <w:r>
        <w:rPr>
          <w:rFonts w:eastAsia="Times New Roman" w:cs="Times New Roman"/>
          <w:szCs w:val="24"/>
        </w:rPr>
        <w:t>.</w:t>
      </w:r>
    </w:p>
    <w:p w14:paraId="2967189D" w14:textId="77777777" w:rsidR="00711852" w:rsidRDefault="000A1C6E">
      <w:pPr>
        <w:spacing w:line="600" w:lineRule="auto"/>
        <w:ind w:firstLine="720"/>
        <w:jc w:val="both"/>
        <w:rPr>
          <w:rFonts w:eastAsia="Times New Roman" w:cs="Times New Roman"/>
          <w:szCs w:val="24"/>
        </w:rPr>
      </w:pPr>
      <w:r w:rsidRPr="0048478C">
        <w:rPr>
          <w:rFonts w:eastAsia="Times New Roman" w:cs="Times New Roman"/>
          <w:szCs w:val="24"/>
        </w:rPr>
        <w:lastRenderedPageBreak/>
        <w:t>Άλλωστε εμείς έχουμε αποδείξει</w:t>
      </w:r>
      <w:r>
        <w:rPr>
          <w:rFonts w:eastAsia="Times New Roman" w:cs="Times New Roman"/>
          <w:szCs w:val="24"/>
        </w:rPr>
        <w:t>,</w:t>
      </w:r>
      <w:r w:rsidRPr="0048478C">
        <w:rPr>
          <w:rFonts w:eastAsia="Times New Roman" w:cs="Times New Roman"/>
          <w:szCs w:val="24"/>
        </w:rPr>
        <w:t xml:space="preserve"> ως </w:t>
      </w:r>
      <w:r>
        <w:rPr>
          <w:rFonts w:eastAsia="Times New Roman" w:cs="Times New Roman"/>
          <w:szCs w:val="24"/>
        </w:rPr>
        <w:t xml:space="preserve">Αξιωματική Αντιπολίτευση, </w:t>
      </w:r>
      <w:r w:rsidRPr="0048478C">
        <w:rPr>
          <w:rFonts w:eastAsia="Times New Roman" w:cs="Times New Roman"/>
          <w:szCs w:val="24"/>
        </w:rPr>
        <w:t>ότι στεκό</w:t>
      </w:r>
      <w:r>
        <w:rPr>
          <w:rFonts w:eastAsia="Times New Roman" w:cs="Times New Roman"/>
          <w:szCs w:val="24"/>
        </w:rPr>
        <w:t>μαστε στο ύψος των περιστάσεων κ</w:t>
      </w:r>
      <w:r w:rsidRPr="0048478C">
        <w:rPr>
          <w:rFonts w:eastAsia="Times New Roman" w:cs="Times New Roman"/>
          <w:szCs w:val="24"/>
        </w:rPr>
        <w:t>αι ψηφίζουμε ως αντιπολίτευση όλα αυτά τα οποία θεωρούμε εθνικά</w:t>
      </w:r>
      <w:r>
        <w:rPr>
          <w:rFonts w:eastAsia="Times New Roman" w:cs="Times New Roman"/>
          <w:szCs w:val="24"/>
        </w:rPr>
        <w:t>,</w:t>
      </w:r>
      <w:r w:rsidRPr="0048478C">
        <w:rPr>
          <w:rFonts w:eastAsia="Times New Roman" w:cs="Times New Roman"/>
          <w:szCs w:val="24"/>
        </w:rPr>
        <w:t xml:space="preserve"> σωστά και πατριωτικά και σ</w:t>
      </w:r>
      <w:r>
        <w:rPr>
          <w:rFonts w:eastAsia="Times New Roman" w:cs="Times New Roman"/>
          <w:szCs w:val="24"/>
        </w:rPr>
        <w:t xml:space="preserve">ε όλα </w:t>
      </w:r>
      <w:r w:rsidRPr="0048478C">
        <w:rPr>
          <w:rFonts w:eastAsia="Times New Roman" w:cs="Times New Roman"/>
          <w:szCs w:val="24"/>
        </w:rPr>
        <w:t>τα</w:t>
      </w:r>
      <w:r>
        <w:rPr>
          <w:rFonts w:eastAsia="Times New Roman" w:cs="Times New Roman"/>
          <w:szCs w:val="24"/>
        </w:rPr>
        <w:t xml:space="preserve"> άλλα</w:t>
      </w:r>
      <w:r w:rsidRPr="0048478C">
        <w:rPr>
          <w:rFonts w:eastAsia="Times New Roman" w:cs="Times New Roman"/>
          <w:szCs w:val="24"/>
        </w:rPr>
        <w:t xml:space="preserve"> νο</w:t>
      </w:r>
      <w:r>
        <w:rPr>
          <w:rFonts w:eastAsia="Times New Roman" w:cs="Times New Roman"/>
          <w:szCs w:val="24"/>
        </w:rPr>
        <w:t xml:space="preserve">μοσχέδια. Και εσείς αποδείξατε, κυρίες και κύριοι </w:t>
      </w:r>
      <w:r w:rsidRPr="0048478C">
        <w:rPr>
          <w:rFonts w:eastAsia="Times New Roman" w:cs="Times New Roman"/>
          <w:szCs w:val="24"/>
        </w:rPr>
        <w:t>του ΣΥΡΙΖΑ</w:t>
      </w:r>
      <w:r>
        <w:rPr>
          <w:rFonts w:eastAsia="Times New Roman" w:cs="Times New Roman"/>
          <w:szCs w:val="24"/>
        </w:rPr>
        <w:t>,</w:t>
      </w:r>
      <w:r w:rsidRPr="0048478C">
        <w:rPr>
          <w:rFonts w:eastAsia="Times New Roman" w:cs="Times New Roman"/>
          <w:szCs w:val="24"/>
        </w:rPr>
        <w:t xml:space="preserve"> </w:t>
      </w:r>
      <w:r>
        <w:rPr>
          <w:rFonts w:eastAsia="Times New Roman" w:cs="Times New Roman"/>
          <w:szCs w:val="24"/>
        </w:rPr>
        <w:t>όταν ήσασταν αντιπολίτευση,</w:t>
      </w:r>
      <w:r w:rsidRPr="0048478C">
        <w:rPr>
          <w:rFonts w:eastAsia="Times New Roman" w:cs="Times New Roman"/>
          <w:szCs w:val="24"/>
        </w:rPr>
        <w:t xml:space="preserve"> ότι δεν </w:t>
      </w:r>
      <w:r>
        <w:rPr>
          <w:rFonts w:eastAsia="Times New Roman" w:cs="Times New Roman"/>
          <w:szCs w:val="24"/>
        </w:rPr>
        <w:t xml:space="preserve">είχατε την </w:t>
      </w:r>
      <w:r w:rsidRPr="0048478C">
        <w:rPr>
          <w:rFonts w:eastAsia="Times New Roman" w:cs="Times New Roman"/>
          <w:szCs w:val="24"/>
        </w:rPr>
        <w:t>ψυχή και το σθένος να ψηφίσετε ούτε ένα νομοσχέδιο</w:t>
      </w:r>
      <w:r>
        <w:rPr>
          <w:rFonts w:eastAsia="Times New Roman" w:cs="Times New Roman"/>
          <w:szCs w:val="24"/>
        </w:rPr>
        <w:t>,</w:t>
      </w:r>
      <w:r w:rsidRPr="0048478C">
        <w:rPr>
          <w:rFonts w:eastAsia="Times New Roman" w:cs="Times New Roman"/>
          <w:szCs w:val="24"/>
        </w:rPr>
        <w:t xml:space="preserve"> ούτε ένα άρθρο</w:t>
      </w:r>
      <w:r>
        <w:rPr>
          <w:rFonts w:eastAsia="Times New Roman" w:cs="Times New Roman"/>
          <w:szCs w:val="24"/>
        </w:rPr>
        <w:t>, ούτε</w:t>
      </w:r>
      <w:r w:rsidRPr="0048478C">
        <w:rPr>
          <w:rFonts w:eastAsia="Times New Roman" w:cs="Times New Roman"/>
          <w:szCs w:val="24"/>
        </w:rPr>
        <w:t xml:space="preserve"> μία παράγραφο</w:t>
      </w:r>
      <w:r>
        <w:rPr>
          <w:rFonts w:eastAsia="Times New Roman" w:cs="Times New Roman"/>
          <w:szCs w:val="24"/>
        </w:rPr>
        <w:t>.</w:t>
      </w:r>
      <w:r w:rsidRPr="0048478C">
        <w:rPr>
          <w:rFonts w:eastAsia="Times New Roman" w:cs="Times New Roman"/>
          <w:szCs w:val="24"/>
        </w:rPr>
        <w:t xml:space="preserve"> Εντυπωσιακό</w:t>
      </w:r>
      <w:r>
        <w:rPr>
          <w:rFonts w:eastAsia="Times New Roman" w:cs="Times New Roman"/>
          <w:szCs w:val="24"/>
        </w:rPr>
        <w:t>,</w:t>
      </w:r>
      <w:r w:rsidRPr="0048478C">
        <w:rPr>
          <w:rFonts w:eastAsia="Times New Roman" w:cs="Times New Roman"/>
          <w:szCs w:val="24"/>
        </w:rPr>
        <w:t xml:space="preserve"> για να αποδείξ</w:t>
      </w:r>
      <w:r>
        <w:rPr>
          <w:rFonts w:eastAsia="Times New Roman" w:cs="Times New Roman"/>
          <w:szCs w:val="24"/>
        </w:rPr>
        <w:t>ω</w:t>
      </w:r>
      <w:r w:rsidRPr="0048478C">
        <w:rPr>
          <w:rFonts w:eastAsia="Times New Roman" w:cs="Times New Roman"/>
          <w:szCs w:val="24"/>
        </w:rPr>
        <w:t xml:space="preserve"> του λόγου το αληθές</w:t>
      </w:r>
      <w:r>
        <w:rPr>
          <w:rFonts w:eastAsia="Times New Roman" w:cs="Times New Roman"/>
          <w:szCs w:val="24"/>
        </w:rPr>
        <w:t>.</w:t>
      </w:r>
    </w:p>
    <w:p w14:paraId="2967189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967189F" w14:textId="77777777" w:rsidR="00711852" w:rsidRDefault="000A1C6E">
      <w:pPr>
        <w:spacing w:line="600" w:lineRule="auto"/>
        <w:ind w:firstLine="720"/>
        <w:jc w:val="both"/>
        <w:rPr>
          <w:rFonts w:eastAsia="Times New Roman" w:cs="Times New Roman"/>
          <w:szCs w:val="24"/>
        </w:rPr>
      </w:pPr>
      <w:r w:rsidRPr="008D6150">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Κικίλια.</w:t>
      </w:r>
    </w:p>
    <w:p w14:paraId="296718A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w:t>
      </w:r>
      <w:r w:rsidRPr="0048478C">
        <w:rPr>
          <w:rFonts w:eastAsia="Times New Roman" w:cs="Times New Roman"/>
          <w:szCs w:val="24"/>
        </w:rPr>
        <w:t xml:space="preserve">και </w:t>
      </w:r>
      <w:r>
        <w:rPr>
          <w:rFonts w:eastAsia="Times New Roman" w:cs="Times New Roman"/>
          <w:szCs w:val="24"/>
        </w:rPr>
        <w:t xml:space="preserve">λειτουργίας της Βουλής, τριάντα τέσσερις </w:t>
      </w:r>
      <w:r w:rsidRPr="0048478C">
        <w:rPr>
          <w:rFonts w:eastAsia="Times New Roman" w:cs="Times New Roman"/>
          <w:szCs w:val="24"/>
        </w:rPr>
        <w:t xml:space="preserve">μαθήτριες και μαθητές και τέσσερις </w:t>
      </w:r>
      <w:r>
        <w:rPr>
          <w:rFonts w:eastAsia="Times New Roman" w:cs="Times New Roman"/>
          <w:szCs w:val="24"/>
        </w:rPr>
        <w:t>συνοδοί εκπαιδευτικοί</w:t>
      </w:r>
      <w:r w:rsidRPr="0048478C">
        <w:rPr>
          <w:rFonts w:eastAsia="Times New Roman" w:cs="Times New Roman"/>
          <w:szCs w:val="24"/>
        </w:rPr>
        <w:t xml:space="preserve"> από το Δημοτικό Σχολείο Παντοκράτορα Πρέβεζας και </w:t>
      </w:r>
      <w:r>
        <w:rPr>
          <w:rFonts w:eastAsia="Times New Roman" w:cs="Times New Roman"/>
          <w:szCs w:val="24"/>
        </w:rPr>
        <w:t xml:space="preserve">από </w:t>
      </w:r>
      <w:r w:rsidRPr="0048478C">
        <w:rPr>
          <w:rFonts w:eastAsia="Times New Roman" w:cs="Times New Roman"/>
          <w:szCs w:val="24"/>
        </w:rPr>
        <w:t>το 8</w:t>
      </w:r>
      <w:r w:rsidRPr="001A7A3D">
        <w:rPr>
          <w:rFonts w:eastAsia="Times New Roman" w:cs="Times New Roman"/>
          <w:szCs w:val="24"/>
          <w:vertAlign w:val="superscript"/>
        </w:rPr>
        <w:t>ο</w:t>
      </w:r>
      <w:r w:rsidRPr="0048478C">
        <w:rPr>
          <w:rFonts w:eastAsia="Times New Roman" w:cs="Times New Roman"/>
          <w:szCs w:val="24"/>
        </w:rPr>
        <w:t xml:space="preserve"> Δημοτικό Σχολείο Πρέβεζας</w:t>
      </w:r>
      <w:r>
        <w:rPr>
          <w:rFonts w:eastAsia="Times New Roman" w:cs="Times New Roman"/>
          <w:szCs w:val="24"/>
        </w:rPr>
        <w:t>.</w:t>
      </w:r>
    </w:p>
    <w:p w14:paraId="296718A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96718A2"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296718A3"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Τον λόγο έχει ο κ. Αρβανιτίδης για πέντε λεπτά.</w:t>
      </w:r>
    </w:p>
    <w:p w14:paraId="296718A4"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sidRPr="0048478C">
        <w:rPr>
          <w:rFonts w:eastAsia="Times New Roman" w:cs="Times New Roman"/>
          <w:szCs w:val="24"/>
        </w:rPr>
        <w:t>Ευχαριστώ πολύ</w:t>
      </w:r>
      <w:r>
        <w:rPr>
          <w:rFonts w:eastAsia="Times New Roman" w:cs="Times New Roman"/>
          <w:szCs w:val="24"/>
        </w:rPr>
        <w:t>,</w:t>
      </w:r>
      <w:r w:rsidRPr="0048478C">
        <w:rPr>
          <w:rFonts w:eastAsia="Times New Roman" w:cs="Times New Roman"/>
          <w:szCs w:val="24"/>
        </w:rPr>
        <w:t xml:space="preserve"> κύριε Πρόεδρε</w:t>
      </w:r>
      <w:r>
        <w:rPr>
          <w:rFonts w:eastAsia="Times New Roman" w:cs="Times New Roman"/>
          <w:szCs w:val="24"/>
        </w:rPr>
        <w:t>.</w:t>
      </w:r>
      <w:r w:rsidRPr="0048478C">
        <w:rPr>
          <w:rFonts w:eastAsia="Times New Roman" w:cs="Times New Roman"/>
          <w:szCs w:val="24"/>
        </w:rPr>
        <w:t xml:space="preserve"> </w:t>
      </w:r>
    </w:p>
    <w:p w14:paraId="296718A5"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Κύριε</w:t>
      </w:r>
      <w:r w:rsidRPr="0048478C">
        <w:rPr>
          <w:rFonts w:eastAsia="Times New Roman" w:cs="Times New Roman"/>
          <w:szCs w:val="24"/>
        </w:rPr>
        <w:t xml:space="preserve"> Υπουργέ</w:t>
      </w:r>
      <w:r>
        <w:rPr>
          <w:rFonts w:eastAsia="Times New Roman" w:cs="Times New Roman"/>
          <w:szCs w:val="24"/>
        </w:rPr>
        <w:t>,</w:t>
      </w:r>
      <w:r w:rsidRPr="0048478C">
        <w:rPr>
          <w:rFonts w:eastAsia="Times New Roman" w:cs="Times New Roman"/>
          <w:szCs w:val="24"/>
        </w:rPr>
        <w:t xml:space="preserve"> </w:t>
      </w:r>
      <w:r>
        <w:rPr>
          <w:rFonts w:eastAsia="Times New Roman" w:cs="Times New Roman"/>
          <w:szCs w:val="24"/>
        </w:rPr>
        <w:t>χαιρόμαστε ιδιαίτερα που αποσύρατε</w:t>
      </w:r>
      <w:r w:rsidRPr="0048478C">
        <w:rPr>
          <w:rFonts w:eastAsia="Times New Roman" w:cs="Times New Roman"/>
          <w:szCs w:val="24"/>
        </w:rPr>
        <w:t xml:space="preserve"> το άρθρο 36</w:t>
      </w:r>
      <w:r>
        <w:rPr>
          <w:rFonts w:eastAsia="Times New Roman" w:cs="Times New Roman"/>
          <w:szCs w:val="24"/>
        </w:rPr>
        <w:t>,</w:t>
      </w:r>
      <w:r w:rsidRPr="0048478C">
        <w:rPr>
          <w:rFonts w:eastAsia="Times New Roman" w:cs="Times New Roman"/>
          <w:szCs w:val="24"/>
        </w:rPr>
        <w:t xml:space="preserve"> όπως </w:t>
      </w:r>
      <w:r>
        <w:rPr>
          <w:rFonts w:eastAsia="Times New Roman" w:cs="Times New Roman"/>
          <w:szCs w:val="24"/>
        </w:rPr>
        <w:t>είχαμε προτείνει</w:t>
      </w:r>
      <w:r w:rsidRPr="0048478C">
        <w:rPr>
          <w:rFonts w:eastAsia="Times New Roman" w:cs="Times New Roman"/>
          <w:szCs w:val="24"/>
        </w:rPr>
        <w:t xml:space="preserve"> από την αρχή της διαδικασίας </w:t>
      </w:r>
      <w:r>
        <w:rPr>
          <w:rFonts w:eastAsia="Times New Roman" w:cs="Times New Roman"/>
          <w:szCs w:val="24"/>
        </w:rPr>
        <w:t>στις ε</w:t>
      </w:r>
      <w:r w:rsidRPr="0048478C">
        <w:rPr>
          <w:rFonts w:eastAsia="Times New Roman" w:cs="Times New Roman"/>
          <w:szCs w:val="24"/>
        </w:rPr>
        <w:t>πιτροπές</w:t>
      </w:r>
      <w:r>
        <w:rPr>
          <w:rFonts w:eastAsia="Times New Roman" w:cs="Times New Roman"/>
          <w:szCs w:val="24"/>
        </w:rPr>
        <w:t xml:space="preserve">. </w:t>
      </w:r>
    </w:p>
    <w:p w14:paraId="296718A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Σχετικά με </w:t>
      </w:r>
      <w:r w:rsidRPr="0048478C">
        <w:rPr>
          <w:rFonts w:eastAsia="Times New Roman" w:cs="Times New Roman"/>
          <w:szCs w:val="24"/>
        </w:rPr>
        <w:t xml:space="preserve">το άρθρο 40 συνεχίζουμε τις αντιρρήσεις </w:t>
      </w:r>
      <w:r>
        <w:rPr>
          <w:rFonts w:eastAsia="Times New Roman" w:cs="Times New Roman"/>
          <w:szCs w:val="24"/>
        </w:rPr>
        <w:t>μας, ενώ συμφωνού</w:t>
      </w:r>
      <w:r w:rsidRPr="0048478C">
        <w:rPr>
          <w:rFonts w:eastAsia="Times New Roman" w:cs="Times New Roman"/>
          <w:szCs w:val="24"/>
        </w:rPr>
        <w:t>με</w:t>
      </w:r>
      <w:r>
        <w:rPr>
          <w:rFonts w:eastAsia="Times New Roman" w:cs="Times New Roman"/>
          <w:szCs w:val="24"/>
        </w:rPr>
        <w:t xml:space="preserve"> με</w:t>
      </w:r>
      <w:r w:rsidRPr="0048478C">
        <w:rPr>
          <w:rFonts w:eastAsia="Times New Roman" w:cs="Times New Roman"/>
          <w:szCs w:val="24"/>
        </w:rPr>
        <w:t xml:space="preserve"> τη </w:t>
      </w:r>
      <w:r>
        <w:rPr>
          <w:rFonts w:eastAsia="Times New Roman" w:cs="Times New Roman"/>
          <w:szCs w:val="24"/>
        </w:rPr>
        <w:t>σύ</w:t>
      </w:r>
      <w:r w:rsidRPr="0048478C">
        <w:rPr>
          <w:rFonts w:eastAsia="Times New Roman" w:cs="Times New Roman"/>
          <w:szCs w:val="24"/>
        </w:rPr>
        <w:t>σταση Εθνική</w:t>
      </w:r>
      <w:r>
        <w:rPr>
          <w:rFonts w:eastAsia="Times New Roman" w:cs="Times New Roman"/>
          <w:szCs w:val="24"/>
        </w:rPr>
        <w:t>ς</w:t>
      </w:r>
      <w:r w:rsidRPr="0048478C">
        <w:rPr>
          <w:rFonts w:eastAsia="Times New Roman" w:cs="Times New Roman"/>
          <w:szCs w:val="24"/>
        </w:rPr>
        <w:t xml:space="preserve"> Στρατιωτικής Αρχής Αξιοπλοΐας</w:t>
      </w:r>
      <w:r>
        <w:rPr>
          <w:rFonts w:eastAsia="Times New Roman" w:cs="Times New Roman"/>
          <w:szCs w:val="24"/>
        </w:rPr>
        <w:t>. Όμως, λέμε όχι στο πλαίσιο που</w:t>
      </w:r>
      <w:r w:rsidRPr="0048478C">
        <w:rPr>
          <w:rFonts w:eastAsia="Times New Roman" w:cs="Times New Roman"/>
          <w:szCs w:val="24"/>
        </w:rPr>
        <w:t xml:space="preserve"> επιλέξατε </w:t>
      </w:r>
      <w:r>
        <w:rPr>
          <w:rFonts w:eastAsia="Times New Roman" w:cs="Times New Roman"/>
          <w:szCs w:val="24"/>
        </w:rPr>
        <w:t xml:space="preserve">τελικά να το καταθέσετε. </w:t>
      </w:r>
      <w:r w:rsidRPr="0048478C">
        <w:rPr>
          <w:rFonts w:eastAsia="Times New Roman" w:cs="Times New Roman"/>
          <w:szCs w:val="24"/>
        </w:rPr>
        <w:t xml:space="preserve">Λέμε ναι στην υπαγωγή της </w:t>
      </w:r>
      <w:r>
        <w:rPr>
          <w:rFonts w:eastAsia="Times New Roman" w:cs="Times New Roman"/>
          <w:szCs w:val="24"/>
        </w:rPr>
        <w:t>α</w:t>
      </w:r>
      <w:r w:rsidRPr="0048478C">
        <w:rPr>
          <w:rFonts w:eastAsia="Times New Roman" w:cs="Times New Roman"/>
          <w:szCs w:val="24"/>
        </w:rPr>
        <w:t xml:space="preserve">ρχής </w:t>
      </w:r>
      <w:r>
        <w:rPr>
          <w:rFonts w:eastAsia="Times New Roman" w:cs="Times New Roman"/>
          <w:szCs w:val="24"/>
        </w:rPr>
        <w:t xml:space="preserve">υπό τον Υπουργό. </w:t>
      </w:r>
    </w:p>
    <w:p w14:paraId="296718A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Είμαστε υπέρ της συγκρότησης και ενσωμάτωσης όλων των σχετικών θεμάτων με την αποστολή, την οργανωτική δομή, τη λειτουργικότητα, τη στελέχωση, τα προσόντα και τα καθήκοντα των στελεχών της συγκεκριμένης αρχής, αλλά μέσα από ένα αυτοτελές σχέδιο νόμου. Είμαστε κατά της δημιουργίας αυτής της αρχής μέσω της σύνταξης προεδρικού διατάγματος με την απουσία όλων των προαναφερθέντων θεμάτων για τη σύσταση της αρχής και όπως σας είπαμε καλό θα ήταν να αποσύρετε το άρθρο και να το φέρετε ως αυτοτελές νομοσχέδιο.</w:t>
      </w:r>
    </w:p>
    <w:p w14:paraId="296718A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τροπολογίες -και γι’ αυτό πήρα τον λόγο- είμαστε θετικοί με τις τρεις τροπολογίες. Συγκεκριμένα με την τροπολογία με αριθμό 103 θεωρούμε ότι δίκαια ρυθμίζετε θέματα που δεν είχαν ρυθμιστεί προηγουμένως και το επεκτείνετε και για αρχή ισονομίας.</w:t>
      </w:r>
    </w:p>
    <w:p w14:paraId="296718A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Συμφωνούμε με τις τροπολογίες με αριθμό 104 και 105.</w:t>
      </w:r>
    </w:p>
    <w:p w14:paraId="296718A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Στην τροπολογία με αριθμό 216 θα ψηφίσουμε «παρών» διαμαρτυρόμενοι, διότι κατά την εκτίμησή μας είναι κάκιστος ο τρόπος νομοθέτησης.</w:t>
      </w:r>
    </w:p>
    <w:p w14:paraId="296718A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Στην τροπολογία με αριθμό 107 ψηφίζουμε κατηγορηματικά «όχι», γιατί θεωρούμε ότι η ρύθμιση αντίκειται στο Ενωσιακό Δίκαιο και ιδιαίτερα στο άρθρο 12 του ν.4412/2016 που ενσωματώνει τις οδηγίες 2014/24 και 2014/25 για τις δημόσιες συμβάσεις. Δεν μπορούν να γίνουν αυτά τα πράγματα, να ορίζονται δηλαδή με υπουργικές αποφάσεις. </w:t>
      </w:r>
    </w:p>
    <w:p w14:paraId="296718A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Με την εκχώρηση υπογραφής τι θέλετε να κάνετε ακριβώς; Θέλετε να δημιουργήσετε νέες αποθήκες ψυχών στην ενδοχώρα; Θα καταργήσετε αυτές που υπάρχουν στα νησιά; Θεωρούμε ότι αυτό είναι απλά επικοινωνιακά παιχνίδια σε βάρος των προσφύγων και της κοινωνικής συνοχής.</w:t>
      </w:r>
    </w:p>
    <w:p w14:paraId="296718A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την τροπολογία με γενικό αριθμό 2108, ο τρόπος ανάπτυξης των λιμένων με παραχωρήσεις είναι μία πάγια δική μας πρόταση. Όμως, προβαίνετε σε αναποτελεσματικές παρεμβάσεις λιμενικής πολιτικής. Δεν έχετε συνολική πολιτική. Καταθέτουμε την ένστασή μας για τη συγκρότηση των επιτροπών. Γι’ αυτόν τον λόγο, στη συγκεκριμένη τροπολογία θα ψηφίσουμε «παρών».</w:t>
      </w:r>
    </w:p>
    <w:p w14:paraId="296718A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Όσον αφορά τις βουλευτικές τροπολογίες τις οποίες κάνετε δεκτές, στην τροπολογία με γενικό αριθμό 2101 όσον αφορά τη μοριοδότηση εμπειρίας σε εκτελούμενες εργασίες σε υποβρύχια και πολεμικά πλοία του Πολεμικού Ναυτικού, θα ψηφίσουμε «ναι».</w:t>
      </w:r>
    </w:p>
    <w:p w14:paraId="296718A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Όσον αφορά τη βουλευτική τροπολογία με γενικό αριθμό 2109 που αφορά τα συνδικαλιστικά, θα ψηφίσουμε «όχι».</w:t>
      </w:r>
    </w:p>
    <w:p w14:paraId="296718B0"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2112 για την τροποποίηση του άρθρου 8 του ν.1911/1990, θα ψηφίσουμε «ναι». </w:t>
      </w:r>
    </w:p>
    <w:p w14:paraId="296718B1"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Τέλος, όσον αφορά την τροπολογία με γενικό αριθμό 2117/108 που ρυθμίζει θέματα για εθελοντές μακράς θητείας εκτός οργανικών θέσεων, θα ψηφίσουμε «ναι».</w:t>
      </w:r>
    </w:p>
    <w:p w14:paraId="296718B2"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Σας ευχαριστώ.</w:t>
      </w:r>
    </w:p>
    <w:p w14:paraId="296718B3"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τον κ. Αρβανιτίδη.</w:t>
      </w:r>
    </w:p>
    <w:p w14:paraId="296718B4"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Τον λόγο έχει η κ. Λιάνα Κανέλλη, Βουλευτής του ΚΚΕ.</w:t>
      </w:r>
    </w:p>
    <w:p w14:paraId="296718B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 Ευχαριστώ, κύριε Πρόεδρε.</w:t>
      </w:r>
    </w:p>
    <w:p w14:paraId="296718B6"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Τα κατάφεραν για μία ακόμα φορά δια της αυλαίας και της δικονομικής στήριξης να δώσουν έναν χαρακτήρα αγκυλωτού σταυρού. Δεν έχω άλλον τρόπο να σας το πω. Μέρες που είναι κιόλας, άμα βάλεις τη λέξη «αγκυλωτός» δίπλα από τον σταυρό, σηκώνονται οι τρίχες, σηκώνονται κόκκαλα πεθαμένων. Μπορεί να ηγέρθησαν εχθές, αλλά το «ηγέρθητι» παραμένει και ενδεχομένως να ηγέρθησαν και από σεβασμό προς την έννοια «ναζί», ακόμα και όταν συνοδεύει την έννοια «θηριωδία».</w:t>
      </w:r>
    </w:p>
    <w:p w14:paraId="296718B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Επί των τροπολογιών που είναι και η ουσία, να σας πω ότι θα καταψηφίσουμε τις υπουργικές. Ανάμεσα σ' αυτές, πείτε στον κ. Πιτσιόρλα ότι έφερε ένα νομοσχέδιο! Η τροπολογία του ήταν ένα νομοσχέδιο! Είναι ένα ολόκληρο νομοσχέδιο! Αυτό και μόνο αρκεί! Δεν υπάρχει χρόνος να συζητηθεί κάτι τέτοιο. Είναι προφανές! Έρχεται τις τελευταίες ώρες μίας μακράς συζήτησης ένα νομοσχέδιο με άρθρα 1, 2, 3, 4, 5, 6, 7, 8 μέσα σε μια τροπολογία! </w:t>
      </w:r>
      <w:r>
        <w:rPr>
          <w:rFonts w:eastAsia="Times New Roman" w:cs="Times New Roman"/>
          <w:szCs w:val="24"/>
        </w:rPr>
        <w:lastRenderedPageBreak/>
        <w:t>Και να ήθελε κάποιος καλοπροαίρετα, δεν υπήρχε ούτε χρόνος ούτε σαφήνεια, για να πει ότι θα βάλει την ψήφο του από κάτω δίκην υπογραφής.</w:t>
      </w:r>
    </w:p>
    <w:p w14:paraId="296718B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Θα αναφερθώ μόνο σε δύο τροπολογίες. Κοιτάξτε, η τροπολογία που φέρνετε για το μεταναστευτικό δεν κάνει τίποτα άλλο στην πραγματικότητα από το να εγκλωβίζει διπλά τους μετανάστες εδώ. Και δεν τους εγκλωβίζει απλώς. Αφήνοντας την αρμοδιότητα αυτή στον Υπουργό Μεταναστευτικής Πολιτικής αντί για τον διευθυντή της Υπηρεσίας Ασύλου, που νομοθετήσατε εσείς οι ίδιοι πριν από έναν χρόνο –εμείς την είχαμε καταψηφίσει τότε αυτή τη ρύθμιση- έρχεστε τώρα και κάνετε ρύθμιση πάνω στη ρύθμιση. Πώς περιμένετε να το ψηφίσουμε;</w:t>
      </w:r>
    </w:p>
    <w:p w14:paraId="296718B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Έπειτα, ο τρόπος με τον οποίον το άρθρο 1 ειδικά αυτής της τροπολογίας λειτουργεί και δίνει τη δυνατότητα στο Υπουργείο Μεταφορών να συνάπτει προγραμματικές συμβάσεις για τη διαχείριση του μεταναστευτικού και την κοινωνική ένταξη σε μια σειρά από φορείς, θεωρητικά ακούγεται πολύ ωραίο.</w:t>
      </w:r>
    </w:p>
    <w:p w14:paraId="296718BA"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Ελάτε </w:t>
      </w:r>
      <w:r w:rsidRPr="003F7159">
        <w:rPr>
          <w:rFonts w:eastAsia="Times New Roman"/>
          <w:color w:val="1D2228"/>
          <w:szCs w:val="24"/>
        </w:rPr>
        <w:t xml:space="preserve">τώρα που αυτό συνεπάγεται μία </w:t>
      </w:r>
      <w:r>
        <w:rPr>
          <w:rFonts w:eastAsia="Times New Roman"/>
          <w:color w:val="1D2228"/>
          <w:szCs w:val="24"/>
        </w:rPr>
        <w:t xml:space="preserve">ανέλεγκτη </w:t>
      </w:r>
      <w:r w:rsidRPr="003F7159">
        <w:rPr>
          <w:rFonts w:eastAsia="Times New Roman"/>
          <w:color w:val="1D2228"/>
          <w:szCs w:val="24"/>
        </w:rPr>
        <w:t xml:space="preserve">στην πραγματικότητα </w:t>
      </w:r>
      <w:r>
        <w:rPr>
          <w:rFonts w:eastAsia="Times New Roman"/>
          <w:color w:val="1D2228"/>
          <w:szCs w:val="24"/>
        </w:rPr>
        <w:t>συμβασιολογία και συμβασιοϋ</w:t>
      </w:r>
      <w:r w:rsidRPr="003F7159">
        <w:rPr>
          <w:rFonts w:eastAsia="Times New Roman"/>
          <w:color w:val="1D2228"/>
          <w:szCs w:val="24"/>
        </w:rPr>
        <w:t>πογρ</w:t>
      </w:r>
      <w:r>
        <w:rPr>
          <w:rFonts w:eastAsia="Times New Roman"/>
          <w:color w:val="1D2228"/>
          <w:szCs w:val="24"/>
        </w:rPr>
        <w:t>αφή</w:t>
      </w:r>
      <w:r w:rsidRPr="003F7159">
        <w:rPr>
          <w:rFonts w:eastAsia="Times New Roman"/>
          <w:color w:val="1D2228"/>
          <w:szCs w:val="24"/>
        </w:rPr>
        <w:t xml:space="preserve"> </w:t>
      </w:r>
      <w:r>
        <w:rPr>
          <w:rFonts w:eastAsia="Times New Roman"/>
          <w:color w:val="1D2228"/>
          <w:szCs w:val="24"/>
        </w:rPr>
        <w:t xml:space="preserve">με ΜΚΟ </w:t>
      </w:r>
      <w:r w:rsidRPr="003F7159">
        <w:rPr>
          <w:rFonts w:eastAsia="Times New Roman"/>
          <w:color w:val="1D2228"/>
          <w:szCs w:val="24"/>
        </w:rPr>
        <w:t>και ιδιωτικούς φορείς</w:t>
      </w:r>
      <w:r>
        <w:rPr>
          <w:rFonts w:eastAsia="Times New Roman"/>
          <w:color w:val="1D2228"/>
          <w:szCs w:val="24"/>
        </w:rPr>
        <w:t xml:space="preserve">, </w:t>
      </w:r>
      <w:r w:rsidRPr="003F7159">
        <w:rPr>
          <w:rFonts w:eastAsia="Times New Roman"/>
          <w:color w:val="1D2228"/>
          <w:szCs w:val="24"/>
        </w:rPr>
        <w:t xml:space="preserve">όταν ξέρετε </w:t>
      </w:r>
      <w:r>
        <w:rPr>
          <w:rFonts w:eastAsia="Times New Roman"/>
          <w:color w:val="1D2228"/>
          <w:szCs w:val="24"/>
        </w:rPr>
        <w:t xml:space="preserve">ότι για το </w:t>
      </w:r>
      <w:r w:rsidRPr="003F7159">
        <w:rPr>
          <w:rFonts w:eastAsia="Times New Roman"/>
          <w:color w:val="1D2228"/>
          <w:szCs w:val="24"/>
        </w:rPr>
        <w:t>μεταναστευτικό ζήτημα</w:t>
      </w:r>
      <w:r>
        <w:rPr>
          <w:rFonts w:eastAsia="Times New Roman"/>
          <w:color w:val="1D2228"/>
          <w:szCs w:val="24"/>
        </w:rPr>
        <w:t>,</w:t>
      </w:r>
      <w:r w:rsidRPr="003F7159">
        <w:rPr>
          <w:rFonts w:eastAsia="Times New Roman"/>
          <w:color w:val="1D2228"/>
          <w:szCs w:val="24"/>
        </w:rPr>
        <w:t xml:space="preserve"> αν συμφωνούμε όλοι ότι είναι </w:t>
      </w:r>
      <w:r w:rsidRPr="003F7159">
        <w:rPr>
          <w:rFonts w:eastAsia="Times New Roman"/>
          <w:color w:val="1D2228"/>
          <w:szCs w:val="24"/>
        </w:rPr>
        <w:lastRenderedPageBreak/>
        <w:t>μείζον</w:t>
      </w:r>
      <w:r>
        <w:rPr>
          <w:rFonts w:eastAsia="Times New Roman"/>
          <w:color w:val="1D2228"/>
          <w:szCs w:val="24"/>
        </w:rPr>
        <w:t>, αν</w:t>
      </w:r>
      <w:r w:rsidRPr="003F7159">
        <w:rPr>
          <w:rFonts w:eastAsia="Times New Roman"/>
          <w:color w:val="1D2228"/>
          <w:szCs w:val="24"/>
        </w:rPr>
        <w:t xml:space="preserve"> συμφωνούμε όλοι ότι είναι </w:t>
      </w:r>
      <w:r>
        <w:rPr>
          <w:rFonts w:eastAsia="Times New Roman"/>
          <w:color w:val="1D2228"/>
          <w:szCs w:val="24"/>
        </w:rPr>
        <w:t>εθνικό, αν</w:t>
      </w:r>
      <w:r w:rsidRPr="003F7159">
        <w:rPr>
          <w:rFonts w:eastAsia="Times New Roman"/>
          <w:color w:val="1D2228"/>
          <w:szCs w:val="24"/>
        </w:rPr>
        <w:t xml:space="preserve"> συμφωνούμε όλοι ότι είναι ανθρωπιστικό</w:t>
      </w:r>
      <w:r>
        <w:rPr>
          <w:rFonts w:eastAsia="Times New Roman"/>
          <w:color w:val="1D2228"/>
          <w:szCs w:val="24"/>
        </w:rPr>
        <w:t>,</w:t>
      </w:r>
      <w:r w:rsidRPr="003F7159">
        <w:rPr>
          <w:rFonts w:eastAsia="Times New Roman"/>
          <w:color w:val="1D2228"/>
          <w:szCs w:val="24"/>
        </w:rPr>
        <w:t xml:space="preserve"> αν συμφωνούμε όλοι ότι είναι</w:t>
      </w:r>
      <w:r>
        <w:rPr>
          <w:rFonts w:eastAsia="Times New Roman"/>
          <w:color w:val="1D2228"/>
          <w:szCs w:val="24"/>
        </w:rPr>
        <w:t xml:space="preserve"> </w:t>
      </w:r>
      <w:r w:rsidRPr="003F7159">
        <w:rPr>
          <w:rFonts w:eastAsia="Times New Roman"/>
          <w:color w:val="1D2228"/>
          <w:szCs w:val="24"/>
        </w:rPr>
        <w:t>αυτό που είναι</w:t>
      </w:r>
      <w:r>
        <w:rPr>
          <w:rFonts w:eastAsia="Times New Roman"/>
          <w:color w:val="1D2228"/>
          <w:szCs w:val="24"/>
        </w:rPr>
        <w:t>,</w:t>
      </w:r>
      <w:r w:rsidRPr="003F7159">
        <w:rPr>
          <w:rFonts w:eastAsia="Times New Roman"/>
          <w:color w:val="1D2228"/>
          <w:szCs w:val="24"/>
        </w:rPr>
        <w:t xml:space="preserve"> η χώρα έπρεπε να έχει τα μέσα</w:t>
      </w:r>
      <w:r>
        <w:rPr>
          <w:rFonts w:eastAsia="Times New Roman"/>
          <w:color w:val="1D2228"/>
          <w:szCs w:val="24"/>
        </w:rPr>
        <w:t>,</w:t>
      </w:r>
      <w:r w:rsidRPr="003F7159">
        <w:rPr>
          <w:rFonts w:eastAsia="Times New Roman"/>
          <w:color w:val="1D2228"/>
          <w:szCs w:val="24"/>
        </w:rPr>
        <w:t xml:space="preserve"> το</w:t>
      </w:r>
      <w:r>
        <w:rPr>
          <w:rFonts w:eastAsia="Times New Roman"/>
          <w:color w:val="1D2228"/>
          <w:szCs w:val="24"/>
        </w:rPr>
        <w:t>ν</w:t>
      </w:r>
      <w:r w:rsidRPr="003F7159">
        <w:rPr>
          <w:rFonts w:eastAsia="Times New Roman"/>
          <w:color w:val="1D2228"/>
          <w:szCs w:val="24"/>
        </w:rPr>
        <w:t xml:space="preserve"> τρόπο</w:t>
      </w:r>
      <w:r>
        <w:rPr>
          <w:rFonts w:eastAsia="Times New Roman"/>
          <w:color w:val="1D2228"/>
          <w:szCs w:val="24"/>
        </w:rPr>
        <w:t>,</w:t>
      </w:r>
      <w:r w:rsidRPr="003F7159">
        <w:rPr>
          <w:rFonts w:eastAsia="Times New Roman"/>
          <w:color w:val="1D2228"/>
          <w:szCs w:val="24"/>
        </w:rPr>
        <w:t xml:space="preserve"> το κράτος και τη δυνατότητα</w:t>
      </w:r>
      <w:r>
        <w:rPr>
          <w:rFonts w:eastAsia="Times New Roman"/>
          <w:color w:val="1D2228"/>
          <w:szCs w:val="24"/>
        </w:rPr>
        <w:t xml:space="preserve">, να παράξει το έργο που θέλει με τους μετανάστες. </w:t>
      </w:r>
    </w:p>
    <w:p w14:paraId="296718BB"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Όμως κάτω από τη νοοτ</w:t>
      </w:r>
      <w:r w:rsidRPr="003F7159">
        <w:rPr>
          <w:rFonts w:eastAsia="Times New Roman"/>
          <w:color w:val="1D2228"/>
          <w:szCs w:val="24"/>
        </w:rPr>
        <w:t>ροπία Schengen</w:t>
      </w:r>
      <w:r>
        <w:rPr>
          <w:rFonts w:eastAsia="Times New Roman"/>
          <w:color w:val="1D2228"/>
          <w:szCs w:val="24"/>
        </w:rPr>
        <w:t>,</w:t>
      </w:r>
      <w:r w:rsidRPr="003F7159">
        <w:rPr>
          <w:rFonts w:eastAsia="Times New Roman"/>
          <w:color w:val="1D2228"/>
          <w:szCs w:val="24"/>
        </w:rPr>
        <w:t xml:space="preserve"> V</w:t>
      </w:r>
      <w:r>
        <w:rPr>
          <w:rFonts w:eastAsia="Times New Roman"/>
          <w:color w:val="1D2228"/>
          <w:szCs w:val="24"/>
        </w:rPr>
        <w:t>is</w:t>
      </w:r>
      <w:r>
        <w:rPr>
          <w:rFonts w:eastAsia="Times New Roman"/>
          <w:color w:val="1D2228"/>
          <w:szCs w:val="24"/>
          <w:lang w:val="en-US"/>
        </w:rPr>
        <w:t>egrad</w:t>
      </w:r>
      <w:r w:rsidRPr="00A56284">
        <w:rPr>
          <w:rFonts w:eastAsia="Times New Roman"/>
          <w:color w:val="1D2228"/>
          <w:szCs w:val="24"/>
        </w:rPr>
        <w:t>,</w:t>
      </w:r>
      <w:r>
        <w:rPr>
          <w:rFonts w:eastAsia="Times New Roman"/>
          <w:color w:val="1D2228"/>
          <w:szCs w:val="24"/>
        </w:rPr>
        <w:t xml:space="preserve"> κλειστά σύνορα και τέτοια,</w:t>
      </w:r>
      <w:r w:rsidRPr="00A56284">
        <w:rPr>
          <w:rFonts w:eastAsia="Times New Roman"/>
          <w:color w:val="1D2228"/>
          <w:szCs w:val="24"/>
        </w:rPr>
        <w:t xml:space="preserve"> </w:t>
      </w:r>
      <w:r>
        <w:rPr>
          <w:rFonts w:eastAsia="Times New Roman"/>
          <w:color w:val="1D2228"/>
          <w:szCs w:val="24"/>
        </w:rPr>
        <w:t xml:space="preserve">πάλι θα βάλουμε τους ιδιώτες </w:t>
      </w:r>
      <w:r w:rsidRPr="003F7159">
        <w:rPr>
          <w:rFonts w:eastAsia="Times New Roman"/>
          <w:color w:val="1D2228"/>
          <w:szCs w:val="24"/>
        </w:rPr>
        <w:t>και τους φορείς</w:t>
      </w:r>
      <w:r>
        <w:rPr>
          <w:rFonts w:eastAsia="Times New Roman"/>
          <w:color w:val="1D2228"/>
          <w:szCs w:val="24"/>
        </w:rPr>
        <w:t>, πάλι θα</w:t>
      </w:r>
      <w:r w:rsidRPr="003F7159">
        <w:rPr>
          <w:rFonts w:eastAsia="Times New Roman"/>
          <w:color w:val="1D2228"/>
          <w:szCs w:val="24"/>
        </w:rPr>
        <w:t xml:space="preserve"> τρέχουν οι αρχές να βρουν ποιος κρύβεται πίσω από την κάθε </w:t>
      </w:r>
      <w:r>
        <w:rPr>
          <w:rFonts w:eastAsia="Times New Roman"/>
          <w:color w:val="1D2228"/>
          <w:szCs w:val="24"/>
        </w:rPr>
        <w:t xml:space="preserve">ΜΚΟ, που είναι μη κυβερνητικές οργανώσεις </w:t>
      </w:r>
      <w:r w:rsidRPr="003F7159">
        <w:rPr>
          <w:rFonts w:eastAsia="Times New Roman"/>
          <w:color w:val="1D2228"/>
          <w:szCs w:val="24"/>
        </w:rPr>
        <w:t>χρηματοδοτούμενες από τα κράτη</w:t>
      </w:r>
      <w:r>
        <w:rPr>
          <w:rFonts w:eastAsia="Times New Roman"/>
          <w:color w:val="1D2228"/>
          <w:szCs w:val="24"/>
        </w:rPr>
        <w:t>; Η</w:t>
      </w:r>
      <w:r w:rsidRPr="003F7159">
        <w:rPr>
          <w:rFonts w:eastAsia="Times New Roman"/>
          <w:color w:val="1D2228"/>
          <w:szCs w:val="24"/>
        </w:rPr>
        <w:t xml:space="preserve"> μεγαλύτερη </w:t>
      </w:r>
      <w:r>
        <w:rPr>
          <w:rFonts w:eastAsia="Times New Roman"/>
          <w:color w:val="1D2228"/>
          <w:szCs w:val="24"/>
        </w:rPr>
        <w:t>α</w:t>
      </w:r>
      <w:r w:rsidRPr="003F7159">
        <w:rPr>
          <w:rFonts w:eastAsia="Times New Roman"/>
          <w:color w:val="1D2228"/>
          <w:szCs w:val="24"/>
        </w:rPr>
        <w:t>πάτη είναι αυτή</w:t>
      </w:r>
      <w:r>
        <w:rPr>
          <w:rFonts w:eastAsia="Times New Roman"/>
          <w:color w:val="1D2228"/>
          <w:szCs w:val="24"/>
        </w:rPr>
        <w:t>. Κ</w:t>
      </w:r>
      <w:r w:rsidRPr="003F7159">
        <w:rPr>
          <w:rFonts w:eastAsia="Times New Roman"/>
          <w:color w:val="1D2228"/>
          <w:szCs w:val="24"/>
        </w:rPr>
        <w:t>αι ανάμεσά τους υπάρχουν και δύο</w:t>
      </w:r>
      <w:r>
        <w:rPr>
          <w:rFonts w:eastAsia="Times New Roman"/>
          <w:color w:val="1D2228"/>
          <w:szCs w:val="24"/>
        </w:rPr>
        <w:t xml:space="preserve">, τρεις, </w:t>
      </w:r>
      <w:r w:rsidRPr="003F7159">
        <w:rPr>
          <w:rFonts w:eastAsia="Times New Roman"/>
          <w:color w:val="1D2228"/>
          <w:szCs w:val="24"/>
        </w:rPr>
        <w:t xml:space="preserve">πέντε </w:t>
      </w:r>
      <w:r>
        <w:rPr>
          <w:rFonts w:eastAsia="Times New Roman"/>
          <w:color w:val="1D2228"/>
          <w:szCs w:val="24"/>
        </w:rPr>
        <w:t>που κάνουν</w:t>
      </w:r>
      <w:r w:rsidRPr="003F7159">
        <w:rPr>
          <w:rFonts w:eastAsia="Times New Roman"/>
          <w:color w:val="1D2228"/>
          <w:szCs w:val="24"/>
        </w:rPr>
        <w:t xml:space="preserve"> πραγματικά θεάρεστο έργο</w:t>
      </w:r>
      <w:r>
        <w:rPr>
          <w:rFonts w:eastAsia="Times New Roman"/>
          <w:color w:val="1D2228"/>
          <w:szCs w:val="24"/>
        </w:rPr>
        <w:t>. Άντε να ξεχωρίσεις</w:t>
      </w:r>
      <w:r w:rsidRPr="003F7159">
        <w:rPr>
          <w:rFonts w:eastAsia="Times New Roman"/>
          <w:color w:val="1D2228"/>
          <w:szCs w:val="24"/>
        </w:rPr>
        <w:t xml:space="preserve"> </w:t>
      </w:r>
      <w:r>
        <w:rPr>
          <w:rFonts w:eastAsia="Times New Roman"/>
          <w:color w:val="1D2228"/>
          <w:szCs w:val="24"/>
        </w:rPr>
        <w:t xml:space="preserve">τα υποκατάστατα αυτά, γιατί έτσι διαχειρίζεται το </w:t>
      </w:r>
      <w:r w:rsidRPr="003F7159">
        <w:rPr>
          <w:rFonts w:eastAsia="Times New Roman"/>
          <w:color w:val="1D2228"/>
          <w:szCs w:val="24"/>
        </w:rPr>
        <w:t>πράγμα</w:t>
      </w:r>
      <w:r>
        <w:rPr>
          <w:rFonts w:eastAsia="Times New Roman"/>
          <w:color w:val="1D2228"/>
          <w:szCs w:val="24"/>
        </w:rPr>
        <w:t>, ανακυκλώνεται το χρήμα, γίνον</w:t>
      </w:r>
      <w:r w:rsidRPr="003F7159">
        <w:rPr>
          <w:rFonts w:eastAsia="Times New Roman"/>
          <w:color w:val="1D2228"/>
          <w:szCs w:val="24"/>
        </w:rPr>
        <w:t xml:space="preserve">ται </w:t>
      </w:r>
      <w:r>
        <w:rPr>
          <w:rFonts w:eastAsia="Times New Roman"/>
          <w:color w:val="1D2228"/>
          <w:szCs w:val="24"/>
        </w:rPr>
        <w:t xml:space="preserve">και μερικές </w:t>
      </w:r>
      <w:r w:rsidRPr="003F7159">
        <w:rPr>
          <w:rFonts w:eastAsia="Times New Roman"/>
          <w:color w:val="1D2228"/>
          <w:szCs w:val="24"/>
        </w:rPr>
        <w:t xml:space="preserve">συμβάσεις και </w:t>
      </w:r>
      <w:r>
        <w:rPr>
          <w:rFonts w:eastAsia="Times New Roman"/>
          <w:color w:val="1D2228"/>
          <w:szCs w:val="24"/>
        </w:rPr>
        <w:t xml:space="preserve">προχωράει </w:t>
      </w:r>
      <w:r w:rsidRPr="003F7159">
        <w:rPr>
          <w:rFonts w:eastAsia="Times New Roman"/>
          <w:color w:val="1D2228"/>
          <w:szCs w:val="24"/>
        </w:rPr>
        <w:t xml:space="preserve">το ζήτημα και τα θύματα είναι πάντοτε </w:t>
      </w:r>
      <w:r>
        <w:rPr>
          <w:rFonts w:eastAsia="Times New Roman"/>
          <w:color w:val="1D2228"/>
          <w:szCs w:val="24"/>
        </w:rPr>
        <w:t xml:space="preserve">οι </w:t>
      </w:r>
      <w:r w:rsidRPr="003F7159">
        <w:rPr>
          <w:rFonts w:eastAsia="Times New Roman"/>
          <w:color w:val="1D2228"/>
          <w:szCs w:val="24"/>
        </w:rPr>
        <w:t>μετανάστες</w:t>
      </w:r>
      <w:r>
        <w:rPr>
          <w:rFonts w:eastAsia="Times New Roman"/>
          <w:color w:val="1D2228"/>
          <w:szCs w:val="24"/>
        </w:rPr>
        <w:t>.</w:t>
      </w:r>
      <w:r w:rsidRPr="003F7159">
        <w:rPr>
          <w:rFonts w:eastAsia="Times New Roman"/>
          <w:color w:val="1D2228"/>
          <w:szCs w:val="24"/>
        </w:rPr>
        <w:t xml:space="preserve"> </w:t>
      </w:r>
    </w:p>
    <w:p w14:paraId="296718BC"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Ως προς το τέλος ταφής, </w:t>
      </w:r>
      <w:r w:rsidRPr="003F7159">
        <w:rPr>
          <w:rFonts w:eastAsia="Times New Roman"/>
          <w:color w:val="1D2228"/>
          <w:szCs w:val="24"/>
        </w:rPr>
        <w:t>το περιβαλλοντικό ζήτημα</w:t>
      </w:r>
      <w:r>
        <w:rPr>
          <w:rFonts w:eastAsia="Times New Roman"/>
          <w:color w:val="1D2228"/>
          <w:szCs w:val="24"/>
        </w:rPr>
        <w:t>, στην ουσία αλλάξατε όνομα σε κ</w:t>
      </w:r>
      <w:r w:rsidRPr="003F7159">
        <w:rPr>
          <w:rFonts w:eastAsia="Times New Roman"/>
          <w:color w:val="1D2228"/>
          <w:szCs w:val="24"/>
        </w:rPr>
        <w:t xml:space="preserve">άτι που ήδη έχετε </w:t>
      </w:r>
      <w:r>
        <w:rPr>
          <w:rFonts w:eastAsia="Times New Roman"/>
          <w:color w:val="1D2228"/>
          <w:szCs w:val="24"/>
        </w:rPr>
        <w:t>νομοθετήσει. Δ</w:t>
      </w:r>
      <w:r w:rsidRPr="003F7159">
        <w:rPr>
          <w:rFonts w:eastAsia="Times New Roman"/>
          <w:color w:val="1D2228"/>
          <w:szCs w:val="24"/>
        </w:rPr>
        <w:t>εν αλλάζει κάτι</w:t>
      </w:r>
      <w:r>
        <w:rPr>
          <w:rFonts w:eastAsia="Times New Roman"/>
          <w:color w:val="1D2228"/>
          <w:szCs w:val="24"/>
        </w:rPr>
        <w:t>. Όνομα</w:t>
      </w:r>
      <w:r w:rsidRPr="003F7159">
        <w:rPr>
          <w:rFonts w:eastAsia="Times New Roman"/>
          <w:color w:val="1D2228"/>
          <w:szCs w:val="24"/>
        </w:rPr>
        <w:t xml:space="preserve"> αλλάξετε</w:t>
      </w:r>
      <w:r>
        <w:rPr>
          <w:rFonts w:eastAsia="Times New Roman"/>
          <w:color w:val="1D2228"/>
          <w:szCs w:val="24"/>
        </w:rPr>
        <w:t>.</w:t>
      </w:r>
      <w:r w:rsidRPr="003F7159">
        <w:rPr>
          <w:rFonts w:eastAsia="Times New Roman"/>
          <w:color w:val="1D2228"/>
          <w:szCs w:val="24"/>
        </w:rPr>
        <w:t xml:space="preserve"> </w:t>
      </w:r>
      <w:r>
        <w:rPr>
          <w:rFonts w:eastAsia="Times New Roman"/>
          <w:color w:val="1D2228"/>
          <w:szCs w:val="24"/>
        </w:rPr>
        <w:t>Τ</w:t>
      </w:r>
      <w:r w:rsidRPr="003F7159">
        <w:rPr>
          <w:rFonts w:eastAsia="Times New Roman"/>
          <w:color w:val="1D2228"/>
          <w:szCs w:val="24"/>
        </w:rPr>
        <w:t xml:space="preserve">ο </w:t>
      </w:r>
      <w:r>
        <w:rPr>
          <w:rFonts w:eastAsia="Times New Roman"/>
          <w:color w:val="1D2228"/>
          <w:szCs w:val="24"/>
        </w:rPr>
        <w:t>φ</w:t>
      </w:r>
      <w:r w:rsidRPr="003F7159">
        <w:rPr>
          <w:rFonts w:eastAsia="Times New Roman"/>
          <w:color w:val="1D2228"/>
          <w:szCs w:val="24"/>
        </w:rPr>
        <w:t>έρνετε εδώ και τι γίνεται τώρα</w:t>
      </w:r>
      <w:r>
        <w:rPr>
          <w:rFonts w:eastAsia="Times New Roman"/>
          <w:color w:val="1D2228"/>
          <w:szCs w:val="24"/>
        </w:rPr>
        <w:t>;</w:t>
      </w:r>
      <w:r w:rsidRPr="003F7159">
        <w:rPr>
          <w:rFonts w:eastAsia="Times New Roman"/>
          <w:color w:val="1D2228"/>
          <w:szCs w:val="24"/>
        </w:rPr>
        <w:t xml:space="preserve"> Τώρα</w:t>
      </w:r>
      <w:r>
        <w:rPr>
          <w:rFonts w:eastAsia="Times New Roman"/>
          <w:color w:val="1D2228"/>
          <w:szCs w:val="24"/>
        </w:rPr>
        <w:t>,</w:t>
      </w:r>
      <w:r w:rsidRPr="003F7159">
        <w:rPr>
          <w:rFonts w:eastAsia="Times New Roman"/>
          <w:color w:val="1D2228"/>
          <w:szCs w:val="24"/>
        </w:rPr>
        <w:t xml:space="preserve"> θα </w:t>
      </w:r>
      <w:r>
        <w:rPr>
          <w:rFonts w:eastAsia="Times New Roman"/>
          <w:color w:val="1D2228"/>
          <w:szCs w:val="24"/>
        </w:rPr>
        <w:t>μετακυλι</w:t>
      </w:r>
      <w:r w:rsidRPr="003F7159">
        <w:rPr>
          <w:rFonts w:eastAsia="Times New Roman"/>
          <w:color w:val="1D2228"/>
          <w:szCs w:val="24"/>
        </w:rPr>
        <w:t>στεί η επιβάρυνση στους δήμους και τις κοινότητες</w:t>
      </w:r>
      <w:r>
        <w:rPr>
          <w:rFonts w:eastAsia="Times New Roman"/>
          <w:color w:val="1D2228"/>
          <w:szCs w:val="24"/>
        </w:rPr>
        <w:t>,</w:t>
      </w:r>
      <w:r w:rsidRPr="003F7159">
        <w:rPr>
          <w:rFonts w:eastAsia="Times New Roman"/>
          <w:color w:val="1D2228"/>
          <w:szCs w:val="24"/>
        </w:rPr>
        <w:t xml:space="preserve"> διότι δεν μπορεί να το πραγματοποιήσετε αυτό</w:t>
      </w:r>
      <w:r>
        <w:rPr>
          <w:rFonts w:eastAsia="Times New Roman"/>
          <w:color w:val="1D2228"/>
          <w:szCs w:val="24"/>
        </w:rPr>
        <w:t>,</w:t>
      </w:r>
      <w:r w:rsidRPr="003F7159">
        <w:rPr>
          <w:rFonts w:eastAsia="Times New Roman"/>
          <w:color w:val="1D2228"/>
          <w:szCs w:val="24"/>
        </w:rPr>
        <w:t xml:space="preserve"> χωρίς να αφήσετε </w:t>
      </w:r>
      <w:r>
        <w:rPr>
          <w:rFonts w:eastAsia="Times New Roman"/>
          <w:color w:val="1D2228"/>
          <w:szCs w:val="24"/>
        </w:rPr>
        <w:t>-όπως θα οφείλατε</w:t>
      </w:r>
      <w:r w:rsidRPr="003F7159">
        <w:rPr>
          <w:rFonts w:eastAsia="Times New Roman"/>
          <w:color w:val="1D2228"/>
          <w:szCs w:val="24"/>
        </w:rPr>
        <w:t xml:space="preserve"> και να είχατε καταφέρει</w:t>
      </w:r>
      <w:r>
        <w:rPr>
          <w:rFonts w:eastAsia="Times New Roman"/>
          <w:color w:val="1D2228"/>
          <w:szCs w:val="24"/>
        </w:rPr>
        <w:t>-</w:t>
      </w:r>
      <w:r w:rsidRPr="003F7159">
        <w:rPr>
          <w:rFonts w:eastAsia="Times New Roman"/>
          <w:color w:val="1D2228"/>
          <w:szCs w:val="24"/>
        </w:rPr>
        <w:t xml:space="preserve"> να προωθήσετε τα εργοστάσια</w:t>
      </w:r>
      <w:r>
        <w:rPr>
          <w:rFonts w:eastAsia="Times New Roman"/>
          <w:color w:val="1D2228"/>
          <w:szCs w:val="24"/>
        </w:rPr>
        <w:t xml:space="preserve">. Νέα ΣΔΙΤ </w:t>
      </w:r>
      <w:r w:rsidRPr="003F7159">
        <w:rPr>
          <w:rFonts w:eastAsia="Times New Roman"/>
          <w:color w:val="1D2228"/>
          <w:szCs w:val="24"/>
        </w:rPr>
        <w:t>αυτό θέλετε να κάνετε</w:t>
      </w:r>
      <w:r>
        <w:rPr>
          <w:rFonts w:eastAsia="Times New Roman"/>
          <w:color w:val="1D2228"/>
          <w:szCs w:val="24"/>
        </w:rPr>
        <w:t>. Αυτό κάνετε.</w:t>
      </w:r>
    </w:p>
    <w:p w14:paraId="296718BD"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Και εν πάση περιπτώσει, να σας </w:t>
      </w:r>
      <w:r w:rsidRPr="003F7159">
        <w:rPr>
          <w:rFonts w:eastAsia="Times New Roman"/>
          <w:color w:val="1D2228"/>
          <w:szCs w:val="24"/>
        </w:rPr>
        <w:t>πω κάτι</w:t>
      </w:r>
      <w:r>
        <w:rPr>
          <w:rFonts w:eastAsia="Times New Roman"/>
          <w:color w:val="1D2228"/>
          <w:szCs w:val="24"/>
        </w:rPr>
        <w:t>; Εμπαιγμός είναι η ταφή, γιατ</w:t>
      </w:r>
      <w:r w:rsidRPr="003F7159">
        <w:rPr>
          <w:rFonts w:eastAsia="Times New Roman"/>
          <w:color w:val="1D2228"/>
          <w:szCs w:val="24"/>
        </w:rPr>
        <w:t>ί στην πηγή του αφήνει το πρόβλημα απέξω</w:t>
      </w:r>
      <w:r>
        <w:rPr>
          <w:rFonts w:eastAsia="Times New Roman"/>
          <w:color w:val="1D2228"/>
          <w:szCs w:val="24"/>
        </w:rPr>
        <w:t>. Γι’ αυτό και θα την καταψηφίσουμε. Αυτά</w:t>
      </w:r>
      <w:r w:rsidRPr="003F7159">
        <w:rPr>
          <w:rFonts w:eastAsia="Times New Roman"/>
          <w:color w:val="1D2228"/>
          <w:szCs w:val="24"/>
        </w:rPr>
        <w:t xml:space="preserve"> συνοπτικά</w:t>
      </w:r>
      <w:r>
        <w:rPr>
          <w:rFonts w:eastAsia="Times New Roman"/>
          <w:color w:val="1D2228"/>
          <w:szCs w:val="24"/>
        </w:rPr>
        <w:t xml:space="preserve">. </w:t>
      </w:r>
    </w:p>
    <w:p w14:paraId="296718BE"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Θ</w:t>
      </w:r>
      <w:r w:rsidRPr="003F7159">
        <w:rPr>
          <w:rFonts w:eastAsia="Times New Roman"/>
          <w:color w:val="1D2228"/>
          <w:szCs w:val="24"/>
        </w:rPr>
        <w:t xml:space="preserve">α ψηφίσουμε </w:t>
      </w:r>
      <w:r>
        <w:rPr>
          <w:rFonts w:eastAsia="Times New Roman"/>
          <w:color w:val="1D2228"/>
          <w:szCs w:val="24"/>
        </w:rPr>
        <w:t>«ναι» κα</w:t>
      </w:r>
      <w:r w:rsidRPr="003F7159">
        <w:rPr>
          <w:rFonts w:eastAsia="Times New Roman"/>
          <w:color w:val="1D2228"/>
          <w:szCs w:val="24"/>
        </w:rPr>
        <w:t xml:space="preserve">ι στις πέντε </w:t>
      </w:r>
      <w:r>
        <w:rPr>
          <w:rFonts w:eastAsia="Times New Roman"/>
          <w:color w:val="1D2228"/>
          <w:szCs w:val="24"/>
        </w:rPr>
        <w:t>β</w:t>
      </w:r>
      <w:r w:rsidRPr="003F7159">
        <w:rPr>
          <w:rFonts w:eastAsia="Times New Roman"/>
          <w:color w:val="1D2228"/>
          <w:szCs w:val="24"/>
        </w:rPr>
        <w:t>ουλευτικές τροπολογίες</w:t>
      </w:r>
      <w:r>
        <w:rPr>
          <w:rFonts w:eastAsia="Times New Roman"/>
          <w:color w:val="1D2228"/>
          <w:szCs w:val="24"/>
        </w:rPr>
        <w:t>,</w:t>
      </w:r>
      <w:r w:rsidRPr="003F7159">
        <w:rPr>
          <w:rFonts w:eastAsia="Times New Roman"/>
          <w:color w:val="1D2228"/>
          <w:szCs w:val="24"/>
        </w:rPr>
        <w:t xml:space="preserve"> οι οποίες έχουν κατατεθεί και κάνετε δεκτές</w:t>
      </w:r>
      <w:r>
        <w:rPr>
          <w:rFonts w:eastAsia="Times New Roman"/>
          <w:color w:val="1D2228"/>
          <w:szCs w:val="24"/>
        </w:rPr>
        <w:t xml:space="preserve">. Και με πολύ χαρά είδαμε να ενσωματώνεται η δική μας η </w:t>
      </w:r>
      <w:r w:rsidRPr="003F7159">
        <w:rPr>
          <w:rFonts w:eastAsia="Times New Roman"/>
          <w:color w:val="1D2228"/>
          <w:szCs w:val="24"/>
        </w:rPr>
        <w:t>τροπολογία στην τροπολογία του ΣΥΡΙΖΑ για τον συνδικαλισμό</w:t>
      </w:r>
      <w:r>
        <w:rPr>
          <w:rFonts w:eastAsia="Times New Roman"/>
          <w:color w:val="1D2228"/>
          <w:szCs w:val="24"/>
        </w:rPr>
        <w:t>,</w:t>
      </w:r>
      <w:r w:rsidRPr="003F7159">
        <w:rPr>
          <w:rFonts w:eastAsia="Times New Roman"/>
          <w:color w:val="1D2228"/>
          <w:szCs w:val="24"/>
        </w:rPr>
        <w:t xml:space="preserve"> όπου εμείς είχαμε βάλει ενδεικτικά τον αριθμό </w:t>
      </w:r>
      <w:r>
        <w:rPr>
          <w:rFonts w:eastAsia="Times New Roman"/>
          <w:color w:val="1D2228"/>
          <w:szCs w:val="24"/>
        </w:rPr>
        <w:t>δύο, δύο και πάνω π</w:t>
      </w:r>
      <w:r w:rsidRPr="003F7159">
        <w:rPr>
          <w:rFonts w:eastAsia="Times New Roman"/>
          <w:color w:val="1D2228"/>
          <w:szCs w:val="24"/>
        </w:rPr>
        <w:t>ροφανώς</w:t>
      </w:r>
      <w:r>
        <w:rPr>
          <w:rFonts w:eastAsia="Times New Roman"/>
          <w:color w:val="1D2228"/>
          <w:szCs w:val="24"/>
        </w:rPr>
        <w:t>. Επ</w:t>
      </w:r>
      <w:r w:rsidRPr="003F7159">
        <w:rPr>
          <w:rFonts w:eastAsia="Times New Roman"/>
          <w:color w:val="1D2228"/>
          <w:szCs w:val="24"/>
        </w:rPr>
        <w:t xml:space="preserve">ειδή αυτή έχει το σαφέστερο </w:t>
      </w:r>
      <w:r>
        <w:rPr>
          <w:rFonts w:eastAsia="Times New Roman"/>
          <w:color w:val="1D2228"/>
          <w:szCs w:val="24"/>
        </w:rPr>
        <w:t>δέκα, ε</w:t>
      </w:r>
      <w:r w:rsidRPr="003F7159">
        <w:rPr>
          <w:rFonts w:eastAsia="Times New Roman"/>
          <w:color w:val="1D2228"/>
          <w:szCs w:val="24"/>
        </w:rPr>
        <w:t xml:space="preserve">ίναι </w:t>
      </w:r>
      <w:r>
        <w:rPr>
          <w:rFonts w:eastAsia="Times New Roman"/>
          <w:color w:val="1D2228"/>
          <w:szCs w:val="24"/>
        </w:rPr>
        <w:t>ε</w:t>
      </w:r>
      <w:r w:rsidRPr="003F7159">
        <w:rPr>
          <w:rFonts w:eastAsia="Times New Roman"/>
          <w:color w:val="1D2228"/>
          <w:szCs w:val="24"/>
        </w:rPr>
        <w:t>ξαιρετικό</w:t>
      </w:r>
      <w:r>
        <w:rPr>
          <w:rFonts w:eastAsia="Times New Roman"/>
          <w:color w:val="1D2228"/>
          <w:szCs w:val="24"/>
        </w:rPr>
        <w:t>.</w:t>
      </w:r>
    </w:p>
    <w:p w14:paraId="296718BF"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Θα ήθελα κλείνοντας, έ</w:t>
      </w:r>
      <w:r w:rsidRPr="003F7159">
        <w:rPr>
          <w:rFonts w:eastAsia="Times New Roman"/>
          <w:color w:val="1D2228"/>
          <w:szCs w:val="24"/>
        </w:rPr>
        <w:t>τσι να μη μείνουμε και με τη δυσάρεστη εντύπωση</w:t>
      </w:r>
      <w:r>
        <w:rPr>
          <w:rFonts w:eastAsia="Times New Roman"/>
          <w:color w:val="1D2228"/>
          <w:szCs w:val="24"/>
        </w:rPr>
        <w:t>, να πω το εξής. Π</w:t>
      </w:r>
      <w:r w:rsidRPr="003F7159">
        <w:rPr>
          <w:rFonts w:eastAsia="Times New Roman"/>
          <w:color w:val="1D2228"/>
          <w:szCs w:val="24"/>
        </w:rPr>
        <w:t>ιάν</w:t>
      </w:r>
      <w:r>
        <w:rPr>
          <w:rFonts w:eastAsia="Times New Roman"/>
          <w:color w:val="1D2228"/>
          <w:szCs w:val="24"/>
        </w:rPr>
        <w:t xml:space="preserve">ουμε </w:t>
      </w:r>
      <w:r w:rsidRPr="003F7159">
        <w:rPr>
          <w:rFonts w:eastAsia="Times New Roman"/>
          <w:color w:val="1D2228"/>
          <w:szCs w:val="24"/>
        </w:rPr>
        <w:t>κουβέντα για τις Ένοπλες Δυνάμεις</w:t>
      </w:r>
      <w:r>
        <w:rPr>
          <w:rFonts w:eastAsia="Times New Roman"/>
          <w:color w:val="1D2228"/>
          <w:szCs w:val="24"/>
        </w:rPr>
        <w:t>,</w:t>
      </w:r>
      <w:r w:rsidRPr="003F7159">
        <w:rPr>
          <w:rFonts w:eastAsia="Times New Roman"/>
          <w:color w:val="1D2228"/>
          <w:szCs w:val="24"/>
        </w:rPr>
        <w:t xml:space="preserve"> κάθε φορά που ανοίγει οποιοδήποτε ζήτημα</w:t>
      </w:r>
      <w:r>
        <w:rPr>
          <w:rFonts w:eastAsia="Times New Roman"/>
          <w:color w:val="1D2228"/>
          <w:szCs w:val="24"/>
        </w:rPr>
        <w:t>,</w:t>
      </w:r>
      <w:r w:rsidRPr="003F7159">
        <w:rPr>
          <w:rFonts w:eastAsia="Times New Roman"/>
          <w:color w:val="1D2228"/>
          <w:szCs w:val="24"/>
        </w:rPr>
        <w:t xml:space="preserve"> από τους αντιρρησίες</w:t>
      </w:r>
      <w:r>
        <w:rPr>
          <w:rFonts w:eastAsia="Times New Roman"/>
          <w:color w:val="1D2228"/>
          <w:szCs w:val="24"/>
        </w:rPr>
        <w:t xml:space="preserve"> συνείδησης μέχρι το μήκος της σ</w:t>
      </w:r>
      <w:r w:rsidRPr="003F7159">
        <w:rPr>
          <w:rFonts w:eastAsia="Times New Roman"/>
          <w:color w:val="1D2228"/>
          <w:szCs w:val="24"/>
        </w:rPr>
        <w:t>τρατιωτικής θητείας και το εύρος</w:t>
      </w:r>
      <w:r>
        <w:rPr>
          <w:rFonts w:eastAsia="Times New Roman"/>
          <w:color w:val="1D2228"/>
          <w:szCs w:val="24"/>
        </w:rPr>
        <w:t>.</w:t>
      </w:r>
      <w:r w:rsidRPr="003F7159">
        <w:rPr>
          <w:rFonts w:eastAsia="Times New Roman"/>
          <w:color w:val="1D2228"/>
          <w:szCs w:val="24"/>
        </w:rPr>
        <w:t xml:space="preserve"> </w:t>
      </w:r>
      <w:r>
        <w:rPr>
          <w:rFonts w:eastAsia="Times New Roman"/>
          <w:color w:val="1D2228"/>
          <w:szCs w:val="24"/>
        </w:rPr>
        <w:t>Κ</w:t>
      </w:r>
      <w:r w:rsidRPr="003F7159">
        <w:rPr>
          <w:rFonts w:eastAsia="Times New Roman"/>
          <w:color w:val="1D2228"/>
          <w:szCs w:val="24"/>
        </w:rPr>
        <w:t xml:space="preserve">άθε φορά που </w:t>
      </w:r>
      <w:r>
        <w:rPr>
          <w:rFonts w:eastAsia="Times New Roman"/>
          <w:color w:val="1D2228"/>
          <w:szCs w:val="24"/>
        </w:rPr>
        <w:t>πιάνουμε μ</w:t>
      </w:r>
      <w:r w:rsidRPr="003F7159">
        <w:rPr>
          <w:rFonts w:eastAsia="Times New Roman"/>
          <w:color w:val="1D2228"/>
          <w:szCs w:val="24"/>
        </w:rPr>
        <w:t>ία συζήτηση για εξοπλισμούς</w:t>
      </w:r>
      <w:r>
        <w:rPr>
          <w:rFonts w:eastAsia="Times New Roman"/>
          <w:color w:val="1D2228"/>
          <w:szCs w:val="24"/>
        </w:rPr>
        <w:t>,</w:t>
      </w:r>
      <w:r w:rsidRPr="003F7159">
        <w:rPr>
          <w:rFonts w:eastAsia="Times New Roman"/>
          <w:color w:val="1D2228"/>
          <w:szCs w:val="24"/>
        </w:rPr>
        <w:t xml:space="preserve"> θυμόμαστε ότι </w:t>
      </w:r>
      <w:r>
        <w:rPr>
          <w:rFonts w:eastAsia="Times New Roman"/>
          <w:color w:val="1D2228"/>
          <w:szCs w:val="24"/>
        </w:rPr>
        <w:t xml:space="preserve">οι </w:t>
      </w:r>
      <w:r w:rsidRPr="003F7159">
        <w:rPr>
          <w:rFonts w:eastAsia="Times New Roman"/>
          <w:color w:val="1D2228"/>
          <w:szCs w:val="24"/>
        </w:rPr>
        <w:t>Ένοπλες Δυνάμεις είναι αξιόμαχες</w:t>
      </w:r>
      <w:r>
        <w:rPr>
          <w:rFonts w:eastAsia="Times New Roman"/>
          <w:color w:val="1D2228"/>
          <w:szCs w:val="24"/>
        </w:rPr>
        <w:t>,</w:t>
      </w:r>
      <w:r w:rsidRPr="003F7159">
        <w:rPr>
          <w:rFonts w:eastAsia="Times New Roman"/>
          <w:color w:val="1D2228"/>
          <w:szCs w:val="24"/>
        </w:rPr>
        <w:t xml:space="preserve"> είναι καλές</w:t>
      </w:r>
      <w:r>
        <w:rPr>
          <w:rFonts w:eastAsia="Times New Roman"/>
          <w:color w:val="1D2228"/>
          <w:szCs w:val="24"/>
        </w:rPr>
        <w:t>,</w:t>
      </w:r>
      <w:r w:rsidRPr="003F7159">
        <w:rPr>
          <w:rFonts w:eastAsia="Times New Roman"/>
          <w:color w:val="1D2228"/>
          <w:szCs w:val="24"/>
        </w:rPr>
        <w:t xml:space="preserve"> είναι τούτο</w:t>
      </w:r>
      <w:r>
        <w:rPr>
          <w:rFonts w:eastAsia="Times New Roman"/>
          <w:color w:val="1D2228"/>
          <w:szCs w:val="24"/>
        </w:rPr>
        <w:t>,</w:t>
      </w:r>
      <w:r w:rsidRPr="003F7159">
        <w:rPr>
          <w:rFonts w:eastAsia="Times New Roman"/>
          <w:color w:val="1D2228"/>
          <w:szCs w:val="24"/>
        </w:rPr>
        <w:t xml:space="preserve"> είναι </w:t>
      </w:r>
      <w:r>
        <w:rPr>
          <w:rFonts w:eastAsia="Times New Roman"/>
          <w:color w:val="1D2228"/>
          <w:szCs w:val="24"/>
        </w:rPr>
        <w:t xml:space="preserve">εκείνο, είναι το άλλο. </w:t>
      </w:r>
    </w:p>
    <w:p w14:paraId="296718C0"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Ο</w:t>
      </w:r>
      <w:r w:rsidRPr="003F7159">
        <w:rPr>
          <w:rFonts w:eastAsia="Times New Roman"/>
          <w:color w:val="1D2228"/>
          <w:szCs w:val="24"/>
        </w:rPr>
        <w:t>ι φέροντες</w:t>
      </w:r>
      <w:r>
        <w:rPr>
          <w:rFonts w:eastAsia="Times New Roman"/>
          <w:color w:val="1D2228"/>
          <w:szCs w:val="24"/>
        </w:rPr>
        <w:t xml:space="preserve"> αντίρρηση για το συνδικαλισμό α</w:t>
      </w:r>
      <w:r w:rsidRPr="003F7159">
        <w:rPr>
          <w:rFonts w:eastAsia="Times New Roman"/>
          <w:color w:val="1D2228"/>
          <w:szCs w:val="24"/>
        </w:rPr>
        <w:t xml:space="preserve">ναρωτιούνται στο </w:t>
      </w:r>
      <w:r>
        <w:rPr>
          <w:rFonts w:eastAsia="Times New Roman"/>
          <w:color w:val="1D2228"/>
          <w:szCs w:val="24"/>
        </w:rPr>
        <w:t>επίπεδο των αξιωματικών και των υ</w:t>
      </w:r>
      <w:r w:rsidRPr="003F7159">
        <w:rPr>
          <w:rFonts w:eastAsia="Times New Roman"/>
          <w:color w:val="1D2228"/>
          <w:szCs w:val="24"/>
        </w:rPr>
        <w:t>παξιωματικών</w:t>
      </w:r>
      <w:r>
        <w:rPr>
          <w:rFonts w:eastAsia="Times New Roman"/>
          <w:color w:val="1D2228"/>
          <w:szCs w:val="24"/>
        </w:rPr>
        <w:t>,</w:t>
      </w:r>
      <w:r w:rsidRPr="003F7159">
        <w:rPr>
          <w:rFonts w:eastAsia="Times New Roman"/>
          <w:color w:val="1D2228"/>
          <w:szCs w:val="24"/>
        </w:rPr>
        <w:t xml:space="preserve"> δεν είναι επαγγελματίες οι άνθρωποι</w:t>
      </w:r>
      <w:r>
        <w:rPr>
          <w:rFonts w:eastAsia="Times New Roman"/>
          <w:color w:val="1D2228"/>
          <w:szCs w:val="24"/>
        </w:rPr>
        <w:t xml:space="preserve">, </w:t>
      </w:r>
      <w:r w:rsidRPr="003F7159">
        <w:rPr>
          <w:rFonts w:eastAsia="Times New Roman"/>
          <w:color w:val="1D2228"/>
          <w:szCs w:val="24"/>
        </w:rPr>
        <w:t>δεν υπάρχουν συνδικαλιστικά ζητήματα</w:t>
      </w:r>
      <w:r>
        <w:rPr>
          <w:rFonts w:eastAsia="Times New Roman"/>
          <w:color w:val="1D2228"/>
          <w:szCs w:val="24"/>
        </w:rPr>
        <w:t>,</w:t>
      </w:r>
      <w:r w:rsidRPr="003F7159">
        <w:rPr>
          <w:rFonts w:eastAsia="Times New Roman"/>
          <w:color w:val="1D2228"/>
          <w:szCs w:val="24"/>
        </w:rPr>
        <w:t xml:space="preserve"> </w:t>
      </w:r>
      <w:r>
        <w:rPr>
          <w:rFonts w:eastAsia="Times New Roman"/>
          <w:color w:val="1D2228"/>
          <w:szCs w:val="24"/>
        </w:rPr>
        <w:t xml:space="preserve">συνταξιοδοτικά </w:t>
      </w:r>
      <w:r w:rsidRPr="003F7159">
        <w:rPr>
          <w:rFonts w:eastAsia="Times New Roman"/>
          <w:color w:val="1D2228"/>
          <w:szCs w:val="24"/>
        </w:rPr>
        <w:t>ζητήματα</w:t>
      </w:r>
      <w:r>
        <w:rPr>
          <w:rFonts w:eastAsia="Times New Roman"/>
          <w:color w:val="1D2228"/>
          <w:szCs w:val="24"/>
        </w:rPr>
        <w:t>,</w:t>
      </w:r>
      <w:r w:rsidRPr="003F7159">
        <w:rPr>
          <w:rFonts w:eastAsia="Times New Roman"/>
          <w:color w:val="1D2228"/>
          <w:szCs w:val="24"/>
        </w:rPr>
        <w:t xml:space="preserve"> ζητήματα πρόνοιας</w:t>
      </w:r>
      <w:r>
        <w:rPr>
          <w:rFonts w:eastAsia="Times New Roman"/>
          <w:color w:val="1D2228"/>
          <w:szCs w:val="24"/>
        </w:rPr>
        <w:t xml:space="preserve">, ζητήματα ακόμα </w:t>
      </w:r>
      <w:r w:rsidRPr="003F7159">
        <w:rPr>
          <w:rFonts w:eastAsia="Times New Roman"/>
          <w:color w:val="1D2228"/>
          <w:szCs w:val="24"/>
        </w:rPr>
        <w:t>και θηλασμού γυναικών</w:t>
      </w:r>
      <w:r>
        <w:rPr>
          <w:rFonts w:eastAsia="Times New Roman"/>
          <w:color w:val="1D2228"/>
          <w:szCs w:val="24"/>
        </w:rPr>
        <w:t xml:space="preserve">, οι οποίες ασκούν αυτό το επάγγελμα </w:t>
      </w:r>
      <w:r w:rsidRPr="003F7159">
        <w:rPr>
          <w:rFonts w:eastAsia="Times New Roman"/>
          <w:color w:val="1D2228"/>
          <w:szCs w:val="24"/>
        </w:rPr>
        <w:t>του στρατιωτικού</w:t>
      </w:r>
      <w:r>
        <w:rPr>
          <w:rFonts w:eastAsia="Times New Roman"/>
          <w:color w:val="1D2228"/>
          <w:szCs w:val="24"/>
        </w:rPr>
        <w:t>;</w:t>
      </w:r>
      <w:r w:rsidRPr="003F7159">
        <w:rPr>
          <w:rFonts w:eastAsia="Times New Roman"/>
          <w:color w:val="1D2228"/>
          <w:szCs w:val="24"/>
        </w:rPr>
        <w:t xml:space="preserve"> </w:t>
      </w:r>
    </w:p>
    <w:p w14:paraId="296718C1"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lastRenderedPageBreak/>
        <w:t>Η ιδιαιτερότητα αυτού του επαγγέλματος</w:t>
      </w:r>
      <w:r w:rsidRPr="003F7159">
        <w:rPr>
          <w:rFonts w:eastAsia="Times New Roman"/>
          <w:color w:val="1D2228"/>
          <w:szCs w:val="24"/>
        </w:rPr>
        <w:t xml:space="preserve"> συνεπάγεται ένα φρόν</w:t>
      </w:r>
      <w:r>
        <w:rPr>
          <w:rFonts w:eastAsia="Times New Roman"/>
          <w:color w:val="1D2228"/>
          <w:szCs w:val="24"/>
        </w:rPr>
        <w:t>η</w:t>
      </w:r>
      <w:r w:rsidRPr="003F7159">
        <w:rPr>
          <w:rFonts w:eastAsia="Times New Roman"/>
          <w:color w:val="1D2228"/>
          <w:szCs w:val="24"/>
        </w:rPr>
        <w:t>μα</w:t>
      </w:r>
      <w:r>
        <w:rPr>
          <w:rFonts w:eastAsia="Times New Roman"/>
          <w:color w:val="1D2228"/>
          <w:szCs w:val="24"/>
        </w:rPr>
        <w:t>,</w:t>
      </w:r>
      <w:r w:rsidRPr="003F7159">
        <w:rPr>
          <w:rFonts w:eastAsia="Times New Roman"/>
          <w:color w:val="1D2228"/>
          <w:szCs w:val="24"/>
        </w:rPr>
        <w:t xml:space="preserve"> το </w:t>
      </w:r>
      <w:r>
        <w:rPr>
          <w:rFonts w:eastAsia="Times New Roman"/>
          <w:color w:val="1D2228"/>
          <w:szCs w:val="24"/>
        </w:rPr>
        <w:t xml:space="preserve">οποίο φρόνημα </w:t>
      </w:r>
      <w:r w:rsidRPr="003F7159">
        <w:rPr>
          <w:rFonts w:eastAsia="Times New Roman"/>
          <w:color w:val="1D2228"/>
          <w:szCs w:val="24"/>
        </w:rPr>
        <w:t>θέλει και μία ομοιογένεια</w:t>
      </w:r>
      <w:r>
        <w:rPr>
          <w:rFonts w:eastAsia="Times New Roman"/>
          <w:color w:val="1D2228"/>
          <w:szCs w:val="24"/>
        </w:rPr>
        <w:t>. Δ</w:t>
      </w:r>
      <w:r w:rsidRPr="003F7159">
        <w:rPr>
          <w:rFonts w:eastAsia="Times New Roman"/>
          <w:color w:val="1D2228"/>
          <w:szCs w:val="24"/>
        </w:rPr>
        <w:t>εν μπορείς</w:t>
      </w:r>
      <w:r>
        <w:rPr>
          <w:rFonts w:eastAsia="Times New Roman"/>
          <w:color w:val="1D2228"/>
          <w:szCs w:val="24"/>
        </w:rPr>
        <w:t>,</w:t>
      </w:r>
      <w:r w:rsidRPr="003F7159">
        <w:rPr>
          <w:rFonts w:eastAsia="Times New Roman"/>
          <w:color w:val="1D2228"/>
          <w:szCs w:val="24"/>
        </w:rPr>
        <w:t xml:space="preserve"> λοιπόν</w:t>
      </w:r>
      <w:r>
        <w:rPr>
          <w:rFonts w:eastAsia="Times New Roman"/>
          <w:color w:val="1D2228"/>
          <w:szCs w:val="24"/>
        </w:rPr>
        <w:t>,</w:t>
      </w:r>
      <w:r w:rsidRPr="003F7159">
        <w:rPr>
          <w:rFonts w:eastAsia="Times New Roman"/>
          <w:color w:val="1D2228"/>
          <w:szCs w:val="24"/>
        </w:rPr>
        <w:t xml:space="preserve"> κάθε φορά που ανοίγουμε τη συζήτηση να βρίσκουμε τρόπους να διαχωρίζουμε </w:t>
      </w:r>
      <w:r>
        <w:rPr>
          <w:rFonts w:eastAsia="Times New Roman"/>
          <w:color w:val="1D2228"/>
          <w:szCs w:val="24"/>
        </w:rPr>
        <w:t xml:space="preserve">τον στρατό </w:t>
      </w:r>
      <w:r w:rsidRPr="003F7159">
        <w:rPr>
          <w:rFonts w:eastAsia="Times New Roman"/>
          <w:color w:val="1D2228"/>
          <w:szCs w:val="24"/>
        </w:rPr>
        <w:t>από το</w:t>
      </w:r>
      <w:r>
        <w:rPr>
          <w:rFonts w:eastAsia="Times New Roman"/>
          <w:color w:val="1D2228"/>
          <w:szCs w:val="24"/>
        </w:rPr>
        <w:t>ν</w:t>
      </w:r>
      <w:r w:rsidRPr="003F7159">
        <w:rPr>
          <w:rFonts w:eastAsia="Times New Roman"/>
          <w:color w:val="1D2228"/>
          <w:szCs w:val="24"/>
        </w:rPr>
        <w:t xml:space="preserve"> λαό</w:t>
      </w:r>
      <w:r>
        <w:rPr>
          <w:rFonts w:eastAsia="Times New Roman"/>
          <w:color w:val="1D2228"/>
          <w:szCs w:val="24"/>
        </w:rPr>
        <w:t xml:space="preserve">. </w:t>
      </w:r>
      <w:r w:rsidRPr="003F7159">
        <w:rPr>
          <w:rFonts w:eastAsia="Times New Roman"/>
          <w:color w:val="1D2228"/>
          <w:szCs w:val="24"/>
        </w:rPr>
        <w:t>Κάθε φορά</w:t>
      </w:r>
      <w:r>
        <w:rPr>
          <w:rFonts w:eastAsia="Times New Roman"/>
          <w:color w:val="1D2228"/>
          <w:szCs w:val="24"/>
        </w:rPr>
        <w:t>! Α</w:t>
      </w:r>
      <w:r w:rsidRPr="003F7159">
        <w:rPr>
          <w:rFonts w:eastAsia="Times New Roman"/>
          <w:color w:val="1D2228"/>
          <w:szCs w:val="24"/>
        </w:rPr>
        <w:t xml:space="preserve">υτό </w:t>
      </w:r>
      <w:r>
        <w:rPr>
          <w:rFonts w:eastAsia="Times New Roman"/>
          <w:color w:val="1D2228"/>
          <w:szCs w:val="24"/>
        </w:rPr>
        <w:t>περιφέρεται μ</w:t>
      </w:r>
      <w:r w:rsidRPr="003F7159">
        <w:rPr>
          <w:rFonts w:eastAsia="Times New Roman"/>
          <w:color w:val="1D2228"/>
          <w:szCs w:val="24"/>
        </w:rPr>
        <w:t>έσα εδώ</w:t>
      </w:r>
      <w:r>
        <w:rPr>
          <w:rFonts w:eastAsia="Times New Roman"/>
          <w:color w:val="1D2228"/>
          <w:szCs w:val="24"/>
        </w:rPr>
        <w:t>,</w:t>
      </w:r>
      <w:r w:rsidRPr="003F7159">
        <w:rPr>
          <w:rFonts w:eastAsia="Times New Roman"/>
          <w:color w:val="1D2228"/>
          <w:szCs w:val="24"/>
        </w:rPr>
        <w:t xml:space="preserve"> λες και </w:t>
      </w:r>
      <w:r>
        <w:rPr>
          <w:rFonts w:eastAsia="Times New Roman"/>
          <w:color w:val="1D2228"/>
          <w:szCs w:val="24"/>
        </w:rPr>
        <w:t xml:space="preserve">ο στρατός δεν είναι λαός. </w:t>
      </w:r>
    </w:p>
    <w:p w14:paraId="296718C2"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 xml:space="preserve">Ακούστηκε πριν </w:t>
      </w:r>
      <w:r w:rsidRPr="003F7159">
        <w:rPr>
          <w:rFonts w:eastAsia="Times New Roman"/>
          <w:color w:val="1D2228"/>
          <w:szCs w:val="24"/>
        </w:rPr>
        <w:t>από λίγο</w:t>
      </w:r>
      <w:r>
        <w:rPr>
          <w:rFonts w:eastAsia="Times New Roman"/>
          <w:color w:val="1D2228"/>
          <w:szCs w:val="24"/>
        </w:rPr>
        <w:t xml:space="preserve"> -δεν </w:t>
      </w:r>
      <w:r w:rsidRPr="003F7159">
        <w:rPr>
          <w:rFonts w:eastAsia="Times New Roman"/>
          <w:color w:val="1D2228"/>
          <w:szCs w:val="24"/>
        </w:rPr>
        <w:t>έχει κα</w:t>
      </w:r>
      <w:r>
        <w:rPr>
          <w:rFonts w:eastAsia="Times New Roman"/>
          <w:color w:val="1D2228"/>
          <w:szCs w:val="24"/>
        </w:rPr>
        <w:t>μ</w:t>
      </w:r>
      <w:r w:rsidRPr="003F7159">
        <w:rPr>
          <w:rFonts w:eastAsia="Times New Roman"/>
          <w:color w:val="1D2228"/>
          <w:szCs w:val="24"/>
        </w:rPr>
        <w:t xml:space="preserve">μία σημασία να κάνω και </w:t>
      </w:r>
      <w:r>
        <w:rPr>
          <w:rFonts w:eastAsia="Times New Roman"/>
          <w:color w:val="1D2228"/>
          <w:szCs w:val="24"/>
        </w:rPr>
        <w:t xml:space="preserve">ιδιαίτερες αναφορές και </w:t>
      </w:r>
      <w:r w:rsidRPr="003F7159">
        <w:rPr>
          <w:rFonts w:eastAsia="Times New Roman"/>
          <w:color w:val="1D2228"/>
          <w:szCs w:val="24"/>
        </w:rPr>
        <w:t>ιδιαίτερη διαφήμιση</w:t>
      </w:r>
      <w:r>
        <w:rPr>
          <w:rFonts w:eastAsia="Times New Roman"/>
          <w:color w:val="1D2228"/>
          <w:szCs w:val="24"/>
        </w:rPr>
        <w:t>-</w:t>
      </w:r>
      <w:r w:rsidRPr="003F7159">
        <w:rPr>
          <w:rFonts w:eastAsia="Times New Roman"/>
          <w:color w:val="1D2228"/>
          <w:szCs w:val="24"/>
        </w:rPr>
        <w:t xml:space="preserve"> </w:t>
      </w:r>
      <w:r>
        <w:rPr>
          <w:rFonts w:eastAsia="Times New Roman"/>
          <w:color w:val="1D2228"/>
          <w:szCs w:val="24"/>
        </w:rPr>
        <w:t>ότι δ</w:t>
      </w:r>
      <w:r w:rsidRPr="003F7159">
        <w:rPr>
          <w:rFonts w:eastAsia="Times New Roman"/>
          <w:color w:val="1D2228"/>
          <w:szCs w:val="24"/>
        </w:rPr>
        <w:t>εν μπορεί οι στρατιώτες</w:t>
      </w:r>
      <w:r>
        <w:rPr>
          <w:rFonts w:eastAsia="Times New Roman"/>
          <w:color w:val="1D2228"/>
          <w:szCs w:val="24"/>
        </w:rPr>
        <w:t xml:space="preserve">, όταν είναι κληρωτοί και πηγαίνουν να υπηρετήσουν τη θητεία τους, να κάνουν </w:t>
      </w:r>
      <w:r w:rsidRPr="003F7159">
        <w:rPr>
          <w:rFonts w:eastAsia="Times New Roman"/>
          <w:color w:val="1D2228"/>
          <w:szCs w:val="24"/>
        </w:rPr>
        <w:t>δουλειές όπως κάνει μία άλλη τάξη</w:t>
      </w:r>
      <w:r>
        <w:rPr>
          <w:rFonts w:eastAsia="Times New Roman"/>
          <w:color w:val="1D2228"/>
          <w:szCs w:val="24"/>
        </w:rPr>
        <w:t>,</w:t>
      </w:r>
      <w:r w:rsidRPr="003F7159">
        <w:rPr>
          <w:rFonts w:eastAsia="Times New Roman"/>
          <w:color w:val="1D2228"/>
          <w:szCs w:val="24"/>
        </w:rPr>
        <w:t xml:space="preserve"> στην οποία δεν θέλω να αναφερθώ</w:t>
      </w:r>
      <w:r>
        <w:rPr>
          <w:rFonts w:eastAsia="Times New Roman"/>
          <w:color w:val="1D2228"/>
          <w:szCs w:val="24"/>
        </w:rPr>
        <w:t xml:space="preserve">. Δηλαδή </w:t>
      </w:r>
      <w:r w:rsidRPr="003F7159">
        <w:rPr>
          <w:rFonts w:eastAsia="Times New Roman"/>
          <w:color w:val="1D2228"/>
          <w:szCs w:val="24"/>
        </w:rPr>
        <w:t>σε ποια τάξη ανήκουν</w:t>
      </w:r>
      <w:r>
        <w:rPr>
          <w:rFonts w:eastAsia="Times New Roman"/>
          <w:color w:val="1D2228"/>
          <w:szCs w:val="24"/>
        </w:rPr>
        <w:t xml:space="preserve">; Τι κάνουν; Χειρωνακτικές δουλειές </w:t>
      </w:r>
      <w:r w:rsidRPr="003F7159">
        <w:rPr>
          <w:rFonts w:eastAsia="Times New Roman"/>
          <w:color w:val="1D2228"/>
          <w:szCs w:val="24"/>
        </w:rPr>
        <w:t>κάνουν</w:t>
      </w:r>
      <w:r>
        <w:rPr>
          <w:rFonts w:eastAsia="Times New Roman"/>
          <w:color w:val="1D2228"/>
          <w:szCs w:val="24"/>
        </w:rPr>
        <w:t xml:space="preserve"> δηλαδή, κατώτερων θεών; Ποιας τάξης δουλειά θα κάνουν </w:t>
      </w:r>
      <w:r w:rsidRPr="003F7159">
        <w:rPr>
          <w:rFonts w:eastAsia="Times New Roman"/>
          <w:color w:val="1D2228"/>
          <w:szCs w:val="24"/>
        </w:rPr>
        <w:t>αυτοί</w:t>
      </w:r>
      <w:r>
        <w:rPr>
          <w:rFonts w:eastAsia="Times New Roman"/>
          <w:color w:val="1D2228"/>
          <w:szCs w:val="24"/>
        </w:rPr>
        <w:t xml:space="preserve">; </w:t>
      </w:r>
    </w:p>
    <w:p w14:paraId="296718C3"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Αρχίζουμε και βάζουμε τη στολή να δημ</w:t>
      </w:r>
      <w:r w:rsidRPr="003F7159">
        <w:rPr>
          <w:rFonts w:eastAsia="Times New Roman"/>
          <w:color w:val="1D2228"/>
          <w:szCs w:val="24"/>
        </w:rPr>
        <w:t>ιουργεί τάξη</w:t>
      </w:r>
      <w:r>
        <w:rPr>
          <w:rFonts w:eastAsia="Times New Roman"/>
          <w:color w:val="1D2228"/>
          <w:szCs w:val="24"/>
        </w:rPr>
        <w:t xml:space="preserve">; Τη βάψαμε, άμα αρχίσουμε να </w:t>
      </w:r>
      <w:r w:rsidRPr="003F7159">
        <w:rPr>
          <w:rFonts w:eastAsia="Times New Roman"/>
          <w:color w:val="1D2228"/>
          <w:szCs w:val="24"/>
        </w:rPr>
        <w:t xml:space="preserve">δεχόμαστε </w:t>
      </w:r>
      <w:r>
        <w:rPr>
          <w:rFonts w:eastAsia="Times New Roman"/>
          <w:color w:val="1D2228"/>
          <w:szCs w:val="24"/>
        </w:rPr>
        <w:t>τέτοιες</w:t>
      </w:r>
      <w:r w:rsidRPr="003F7159">
        <w:rPr>
          <w:rFonts w:eastAsia="Times New Roman"/>
          <w:color w:val="1D2228"/>
          <w:szCs w:val="24"/>
        </w:rPr>
        <w:t xml:space="preserve"> συζητήσεις εδώ μέσα</w:t>
      </w:r>
      <w:r>
        <w:rPr>
          <w:rFonts w:eastAsia="Times New Roman"/>
          <w:color w:val="1D2228"/>
          <w:szCs w:val="24"/>
        </w:rPr>
        <w:t xml:space="preserve">. Ειλικρινά το λέω </w:t>
      </w:r>
      <w:r w:rsidRPr="003F7159">
        <w:rPr>
          <w:rFonts w:eastAsia="Times New Roman"/>
          <w:color w:val="1D2228"/>
          <w:szCs w:val="24"/>
        </w:rPr>
        <w:t>δηλαδή</w:t>
      </w:r>
      <w:r>
        <w:rPr>
          <w:rFonts w:eastAsia="Times New Roman"/>
          <w:color w:val="1D2228"/>
          <w:szCs w:val="24"/>
        </w:rPr>
        <w:t>.</w:t>
      </w:r>
      <w:r w:rsidRPr="003F7159">
        <w:rPr>
          <w:rFonts w:eastAsia="Times New Roman"/>
          <w:color w:val="1D2228"/>
          <w:szCs w:val="24"/>
        </w:rPr>
        <w:t xml:space="preserve"> </w:t>
      </w:r>
      <w:r>
        <w:rPr>
          <w:rFonts w:eastAsia="Times New Roman"/>
          <w:color w:val="1D2228"/>
          <w:szCs w:val="24"/>
        </w:rPr>
        <w:t>Και τις ανεχόμαστε εκ των πραγμάτων, διότι</w:t>
      </w:r>
      <w:r w:rsidRPr="003F7159">
        <w:rPr>
          <w:rFonts w:eastAsia="Times New Roman"/>
          <w:color w:val="1D2228"/>
          <w:szCs w:val="24"/>
        </w:rPr>
        <w:t xml:space="preserve"> δημιουργείται ένας τρόπος</w:t>
      </w:r>
      <w:r>
        <w:rPr>
          <w:rFonts w:eastAsia="Times New Roman"/>
          <w:color w:val="1D2228"/>
          <w:szCs w:val="24"/>
        </w:rPr>
        <w:t xml:space="preserve"> να ξεμπερδεύουμε. Και </w:t>
      </w:r>
      <w:r w:rsidRPr="003F7159">
        <w:rPr>
          <w:rFonts w:eastAsia="Times New Roman"/>
          <w:color w:val="1D2228"/>
          <w:szCs w:val="24"/>
        </w:rPr>
        <w:t xml:space="preserve">αυτό </w:t>
      </w:r>
      <w:r>
        <w:rPr>
          <w:rFonts w:eastAsia="Times New Roman"/>
          <w:color w:val="1D2228"/>
          <w:szCs w:val="24"/>
        </w:rPr>
        <w:t>μόνο ο ελληνικός λαός μπορεί να το κάνει, να ξεμπερδεύουμε με αυτού του είδους τις ναζιστοφασιστοειδείς</w:t>
      </w:r>
      <w:r w:rsidRPr="003F7159">
        <w:rPr>
          <w:rFonts w:eastAsia="Times New Roman"/>
          <w:color w:val="1D2228"/>
          <w:szCs w:val="24"/>
        </w:rPr>
        <w:t xml:space="preserve"> προσ</w:t>
      </w:r>
      <w:r>
        <w:rPr>
          <w:rFonts w:eastAsia="Times New Roman"/>
          <w:color w:val="1D2228"/>
          <w:szCs w:val="24"/>
        </w:rPr>
        <w:t>εγγίσεις</w:t>
      </w:r>
      <w:r w:rsidRPr="003F7159">
        <w:rPr>
          <w:rFonts w:eastAsia="Times New Roman"/>
          <w:color w:val="1D2228"/>
          <w:szCs w:val="24"/>
        </w:rPr>
        <w:t xml:space="preserve"> της πραγματικότητας</w:t>
      </w:r>
      <w:r>
        <w:rPr>
          <w:rFonts w:eastAsia="Times New Roman"/>
          <w:color w:val="1D2228"/>
          <w:szCs w:val="24"/>
        </w:rPr>
        <w:t>,</w:t>
      </w:r>
      <w:r w:rsidRPr="003F7159">
        <w:rPr>
          <w:rFonts w:eastAsia="Times New Roman"/>
          <w:color w:val="1D2228"/>
          <w:szCs w:val="24"/>
        </w:rPr>
        <w:t xml:space="preserve"> της στολής</w:t>
      </w:r>
      <w:r>
        <w:rPr>
          <w:rFonts w:eastAsia="Times New Roman"/>
          <w:color w:val="1D2228"/>
          <w:szCs w:val="24"/>
        </w:rPr>
        <w:t>,</w:t>
      </w:r>
      <w:r w:rsidRPr="003F7159">
        <w:rPr>
          <w:rFonts w:eastAsia="Times New Roman"/>
          <w:color w:val="1D2228"/>
          <w:szCs w:val="24"/>
        </w:rPr>
        <w:t xml:space="preserve"> των Ενόπλων Δυνάμεων και </w:t>
      </w:r>
      <w:r>
        <w:rPr>
          <w:rFonts w:eastAsia="Times New Roman"/>
          <w:color w:val="1D2228"/>
          <w:szCs w:val="24"/>
        </w:rPr>
        <w:t>ενός λαού, ο οποίος πρέπει να είναι υποτακτικός κάποιου Αρχηγού,</w:t>
      </w:r>
      <w:r w:rsidRPr="003F7159">
        <w:rPr>
          <w:rFonts w:eastAsia="Times New Roman"/>
          <w:color w:val="1D2228"/>
          <w:szCs w:val="24"/>
        </w:rPr>
        <w:t xml:space="preserve"> ο οποίος πρέπει να </w:t>
      </w:r>
      <w:r w:rsidRPr="003F7159">
        <w:rPr>
          <w:rFonts w:eastAsia="Times New Roman"/>
          <w:color w:val="1D2228"/>
          <w:szCs w:val="24"/>
        </w:rPr>
        <w:lastRenderedPageBreak/>
        <w:t xml:space="preserve">μείνει </w:t>
      </w:r>
      <w:r>
        <w:rPr>
          <w:rFonts w:eastAsia="Times New Roman"/>
          <w:color w:val="1D2228"/>
          <w:szCs w:val="24"/>
        </w:rPr>
        <w:t>α</w:t>
      </w:r>
      <w:r w:rsidRPr="003F7159">
        <w:rPr>
          <w:rFonts w:eastAsia="Times New Roman"/>
          <w:color w:val="1D2228"/>
          <w:szCs w:val="24"/>
        </w:rPr>
        <w:t>θάνατος γιατί κάποτε ηττήθηκε</w:t>
      </w:r>
      <w:r>
        <w:rPr>
          <w:rFonts w:eastAsia="Times New Roman"/>
          <w:color w:val="1D2228"/>
          <w:szCs w:val="24"/>
        </w:rPr>
        <w:t>. Κ</w:t>
      </w:r>
      <w:r w:rsidRPr="003F7159">
        <w:rPr>
          <w:rFonts w:eastAsia="Times New Roman"/>
          <w:color w:val="1D2228"/>
          <w:szCs w:val="24"/>
        </w:rPr>
        <w:t>αι την επόμενη φορά που θα εμφ</w:t>
      </w:r>
      <w:r>
        <w:rPr>
          <w:rFonts w:eastAsia="Times New Roman"/>
          <w:color w:val="1D2228"/>
          <w:szCs w:val="24"/>
        </w:rPr>
        <w:t>ανιστεί είναι βέβαιο ότι θα ξανα</w:t>
      </w:r>
      <w:r w:rsidRPr="003F7159">
        <w:rPr>
          <w:rFonts w:eastAsia="Times New Roman"/>
          <w:color w:val="1D2228"/>
          <w:szCs w:val="24"/>
        </w:rPr>
        <w:t xml:space="preserve">ηττηθεί </w:t>
      </w:r>
      <w:r>
        <w:rPr>
          <w:rFonts w:eastAsia="Times New Roman"/>
          <w:color w:val="1D2228"/>
          <w:szCs w:val="24"/>
        </w:rPr>
        <w:t>κ</w:t>
      </w:r>
      <w:r w:rsidRPr="003F7159">
        <w:rPr>
          <w:rFonts w:eastAsia="Times New Roman"/>
          <w:color w:val="1D2228"/>
          <w:szCs w:val="24"/>
        </w:rPr>
        <w:t>αι β</w:t>
      </w:r>
      <w:r>
        <w:rPr>
          <w:rFonts w:eastAsia="Times New Roman"/>
          <w:color w:val="1D2228"/>
          <w:szCs w:val="24"/>
        </w:rPr>
        <w:t>εβαίως θα ξ</w:t>
      </w:r>
      <w:r w:rsidRPr="003F7159">
        <w:rPr>
          <w:rFonts w:eastAsia="Times New Roman"/>
          <w:color w:val="1D2228"/>
          <w:szCs w:val="24"/>
        </w:rPr>
        <w:t>ανακ</w:t>
      </w:r>
      <w:r>
        <w:rPr>
          <w:rFonts w:eastAsia="Times New Roman"/>
          <w:color w:val="1D2228"/>
          <w:szCs w:val="24"/>
        </w:rPr>
        <w:t>αρφωθεί στο Ράιχσταγκ το σφυροδρέπανο.</w:t>
      </w:r>
    </w:p>
    <w:p w14:paraId="296718C4" w14:textId="77777777" w:rsidR="00711852" w:rsidRDefault="000A1C6E">
      <w:pPr>
        <w:spacing w:line="600" w:lineRule="auto"/>
        <w:ind w:firstLine="720"/>
        <w:contextualSpacing/>
        <w:jc w:val="both"/>
        <w:rPr>
          <w:rFonts w:eastAsia="Times New Roman"/>
          <w:color w:val="1D2228"/>
          <w:szCs w:val="24"/>
        </w:rPr>
      </w:pPr>
      <w:r>
        <w:rPr>
          <w:rFonts w:eastAsia="Times New Roman"/>
          <w:color w:val="1D2228"/>
          <w:szCs w:val="24"/>
        </w:rPr>
        <w:t>Σ</w:t>
      </w:r>
      <w:r w:rsidRPr="003F7159">
        <w:rPr>
          <w:rFonts w:eastAsia="Times New Roman"/>
          <w:color w:val="1D2228"/>
          <w:szCs w:val="24"/>
        </w:rPr>
        <w:t>ας ευχαριστώ πολύ</w:t>
      </w:r>
      <w:r>
        <w:rPr>
          <w:rFonts w:eastAsia="Times New Roman"/>
          <w:color w:val="1D2228"/>
          <w:szCs w:val="24"/>
        </w:rPr>
        <w:t>.</w:t>
      </w:r>
      <w:r w:rsidRPr="003F7159">
        <w:rPr>
          <w:rFonts w:eastAsia="Times New Roman"/>
          <w:color w:val="1D2228"/>
          <w:szCs w:val="24"/>
        </w:rPr>
        <w:t xml:space="preserve"> </w:t>
      </w:r>
    </w:p>
    <w:p w14:paraId="296718C5"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Σαρίδη, έχετε τον λόγο.</w:t>
      </w:r>
    </w:p>
    <w:p w14:paraId="296718C6"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296718C7"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Στην εισήγησή μου σήμερα αναφέρθηκα στην υποκρισία, που υπάρχει πάρα πολλές φορές, συχνά, μέσα σ’ αυτήν την Αίθουσα και θα προσπαθήσω να γίνω σαφής, λέγοντας το εξής: Η Ένωση Κεντρώων, κύριε Πρόεδρε, δεν ήταν ποτέ εναντίον του συνδικαλισμού στο στράτευμα. Είχε εναντιωθεί το 2016 στον τρόπο με τον οποίο προσπάθησε η Κυβέρνηση να δημιουργήσει εκείνες τις συνθήκες, έτσι ώστε να μπει ο συνδικαλισμός μέσα στον Στρατό. </w:t>
      </w:r>
    </w:p>
    <w:p w14:paraId="296718C8"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Ο τρόπος</w:t>
      </w:r>
      <w:r w:rsidRPr="002A59B5">
        <w:rPr>
          <w:rFonts w:eastAsia="Times New Roman" w:cs="Times New Roman"/>
          <w:szCs w:val="24"/>
        </w:rPr>
        <w:t>,</w:t>
      </w:r>
      <w:r>
        <w:rPr>
          <w:rFonts w:eastAsia="Times New Roman" w:cs="Times New Roman"/>
          <w:szCs w:val="24"/>
        </w:rPr>
        <w:t xml:space="preserve"> η τροπολογία</w:t>
      </w:r>
      <w:r w:rsidRPr="002A59B5">
        <w:rPr>
          <w:rFonts w:eastAsia="Times New Roman" w:cs="Times New Roman"/>
          <w:szCs w:val="24"/>
        </w:rPr>
        <w:t xml:space="preserve"> </w:t>
      </w:r>
      <w:r>
        <w:rPr>
          <w:rFonts w:eastAsia="Times New Roman" w:cs="Times New Roman"/>
          <w:szCs w:val="24"/>
        </w:rPr>
        <w:t>δηλαδή -γιατί περί νέας τροπολογίας μιλάμε αυτή τη στιγμή- δεν είναι ο σωστός για ένα τόσο σημαντικό θέμα. Για ένα τόσο μεγάλο θέμα θα έπρεπε να υπήρχε ένα ολόκληρο νομοθέτημα, το οποίο θα είχε προκύψει και μετά από τη διαβούλευση με αυτούς τους ανθρώπους, οι οποίοι θα μπορούσαν να εκφέρουν μία άποψη και όχι με τροπολογίες, όπως ακριβώς έρχονται την τελευταία στιγμή μέσα στη Βουλή των Ελλήνων.</w:t>
      </w:r>
    </w:p>
    <w:p w14:paraId="296718C9"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Το καλοκαίρι του 2016 με τον τρόπο με τον οποίο είχαμε νομοθετήσει, κύριε Υπουργέ, είχε δημιουργηθεί ένας μεγάλος διχασμός στα στελέχη των Ενόπλων Δυνάμεων. Από τη νομοθετική πρωτοβουλία της Κυβέρνησης προέκυψε ο ν.4407. Ο συγκεκριμένος νόμος έδινε το δικαίωμα των έξι μηνών χρονικής προθεσμίας για να προχωρήσουν οι ενώσεις οι οποίες ήθελαν και να κατοχυρωθούν απέναντι σ’ αυτά τα οποία προέβλεπε ο νόμος. Η μοναδική ομοσπονδία που το έκανε αυτό ήταν η ΠΟΜΕΝΣ. </w:t>
      </w:r>
    </w:p>
    <w:p w14:paraId="296718CA"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Οι άλλοι, ενώ είχαν το δικαίωμα να το κάνουν, βάσει του νόμου που είχαμε ψηφίσει όλοι εδώ μέσα είτε είχαμε πει «όχι» είτε δεν είχαμε, κύριε Υπουργέ, δεν εκμεταλλεύτηκαν τη χρονική προθεσμία των έξι μηνών. Αυτή είναι η αλήθεια. Βγήκαν, λοιπόν, εκτός προθεσμίας και έκτοτε ξεκίνησαν οι δικαστικές διαμάχες. </w:t>
      </w:r>
    </w:p>
    <w:p w14:paraId="296718CB"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Ο τρόπος που νομοθετήσαμε εμείς μέσα σ’ αυτήν την Αίθουσα έφερε τις δικαστικές διαμάχες μεταξύ των στελεχών των Ενόπλων Δυνάμεων. Όλες αυτές τις δικαστικές διαμάχες τις αφήσαμε επί ενάμιση ολόκληρο χρόνο εμείς εδώ, οι πολιτικοί, αυτοί που έχουμε την ευθύνη ουσιαστικά. Αφήσαμε τα στελέχη των Ενόπλων Δυνάμεων να υβρίζονται στα κανάλια, στα ραδιόφωνα, στα </w:t>
      </w:r>
      <w:r>
        <w:rPr>
          <w:rFonts w:eastAsia="Times New Roman" w:cs="Times New Roman"/>
          <w:szCs w:val="24"/>
          <w:lang w:val="en-US"/>
        </w:rPr>
        <w:t>sites</w:t>
      </w:r>
      <w:r w:rsidRPr="0099242B">
        <w:rPr>
          <w:rFonts w:eastAsia="Times New Roman" w:cs="Times New Roman"/>
          <w:szCs w:val="24"/>
        </w:rPr>
        <w:t>.</w:t>
      </w:r>
    </w:p>
    <w:p w14:paraId="296718CC"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Έρχεται σήμερα ο αγαπητός, καθ’ όλα τα άλλα, Κοινοβουλευτικός Εκπρόσωπος του ΣΥΡΙΖΑ να μας πει ότι δεν είναι παρέμβαση, αλλά είναι δυνατότητα. Ω, τι μεγάλη υποκρισία! Και σας ερωτώ: Είχαμε τη δυνατότητα επί ενάμιση χρόνο να νομοθετήσουμε αυτό που νομοθετούμε σήμερα και δεν το κάναμε; Αφήσαμε να ξεφτιλίζονται ένστολοι; Δεν έχει σημασία εάν είχαν δίκιο ή άδικο μεταξύ τους, αλλά τους αφήσαμε να ξεφτιλίζονται; Είχαμε αυτήν τη δυνατότητα και δεν τους την προσφέραμε πιο πριν; Γιατί το κάναμε αυτό; </w:t>
      </w:r>
    </w:p>
    <w:p w14:paraId="296718CD"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Επίσης, ένα άλλο ζήτημα, κύριε Υπουργέ. Φυσικά, σ’ αυτή την τροπολογία η Ένωση Κεντρώων θα ψηφίσει «όχι», ακριβώς για τον τρόπο με τον οποίο ήρθε. Ήρθε την τελευταία στιγμή, εκβιαστικά. Δεν μας αρέσει αυτός ο τρόπος νομοθέτησης. </w:t>
      </w:r>
    </w:p>
    <w:p w14:paraId="296718CE"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Κύριε Υπουργέ, χαίρομαι πάρα πολύ που βγάλατε την πρωτοβάθμια. Χαίρομαι, παρ’ όλο που δεν θα τη ψηφίσω και σας λέω ότι κάνατε πάρα πολύ καλά, που βγάλατε από την τροπολογία την πρωτοβάθμια. </w:t>
      </w:r>
    </w:p>
    <w:p w14:paraId="296718CF" w14:textId="77777777" w:rsidR="00711852" w:rsidRDefault="000A1C6E">
      <w:pPr>
        <w:spacing w:line="600" w:lineRule="auto"/>
        <w:ind w:firstLine="720"/>
        <w:jc w:val="both"/>
        <w:rPr>
          <w:rFonts w:eastAsia="Times New Roman" w:cs="Times New Roman"/>
          <w:szCs w:val="24"/>
        </w:rPr>
      </w:pPr>
      <w:r>
        <w:rPr>
          <w:rFonts w:eastAsia="Times New Roman" w:cs="Times New Roman"/>
          <w:szCs w:val="24"/>
        </w:rPr>
        <w:t xml:space="preserve">Την ίδια στιγμή, λοιπόν, που έρχεται αυτή η τροπολογία, προβλέπει το εξής: Εν δυνάμει έχουμε εβδομήντα ενώσεις. Εν δυνάμει, λοιπόν, μπορούμε να έχουμε επτά δευτεροβάθμιες. Τι σημαίνει επτά δευτεροβάθμιες; </w:t>
      </w:r>
    </w:p>
    <w:p w14:paraId="296718D0" w14:textId="77777777" w:rsidR="00711852" w:rsidRDefault="000A1C6E">
      <w:pPr>
        <w:spacing w:line="600" w:lineRule="auto"/>
        <w:ind w:firstLine="720"/>
        <w:jc w:val="both"/>
        <w:rPr>
          <w:rFonts w:eastAsia="Times New Roman" w:cs="Times New Roman"/>
          <w:szCs w:val="24"/>
        </w:rPr>
      </w:pPr>
      <w:r>
        <w:rPr>
          <w:rFonts w:eastAsia="Times New Roman" w:cs="Times New Roman"/>
          <w:b/>
          <w:szCs w:val="24"/>
        </w:rPr>
        <w:t>ΛΙΑΝΑ</w:t>
      </w:r>
      <w:r w:rsidRPr="00CB0636">
        <w:rPr>
          <w:rFonts w:eastAsia="Times New Roman" w:cs="Times New Roman"/>
          <w:b/>
          <w:szCs w:val="24"/>
        </w:rPr>
        <w:t xml:space="preserve"> ΚΑΝΕΛΛΗ: </w:t>
      </w:r>
      <w:r>
        <w:rPr>
          <w:rFonts w:eastAsia="Times New Roman" w:cs="Times New Roman"/>
          <w:szCs w:val="24"/>
        </w:rPr>
        <w:t>Μια μεγάλη συνομοσπονδία.</w:t>
      </w:r>
    </w:p>
    <w:p w14:paraId="296718D1" w14:textId="77777777" w:rsidR="00711852" w:rsidRDefault="000A1C6E">
      <w:pPr>
        <w:spacing w:line="600" w:lineRule="auto"/>
        <w:ind w:firstLine="720"/>
        <w:jc w:val="both"/>
        <w:rPr>
          <w:rFonts w:eastAsia="Times New Roman" w:cs="Times New Roman"/>
          <w:szCs w:val="24"/>
        </w:rPr>
      </w:pPr>
      <w:r w:rsidRPr="00CB0636">
        <w:rPr>
          <w:rFonts w:eastAsia="Times New Roman" w:cs="Times New Roman"/>
          <w:b/>
          <w:szCs w:val="24"/>
        </w:rPr>
        <w:t>ΙΩΑΝΝΗΣ ΣΑΡΙΔΗΣ:</w:t>
      </w:r>
      <w:r>
        <w:rPr>
          <w:rFonts w:eastAsia="Times New Roman" w:cs="Times New Roman"/>
          <w:szCs w:val="24"/>
        </w:rPr>
        <w:t xml:space="preserve"> Τριάντα πέντε αμετάθετα, κυρία Κανέλλη. Τριάντα πέντε αμετάθετα! </w:t>
      </w:r>
    </w:p>
    <w:p w14:paraId="296718D2" w14:textId="77777777" w:rsidR="00711852" w:rsidRDefault="000A1C6E">
      <w:pPr>
        <w:spacing w:line="600" w:lineRule="auto"/>
        <w:ind w:firstLine="720"/>
        <w:jc w:val="both"/>
        <w:rPr>
          <w:rFonts w:eastAsia="Times New Roman"/>
          <w:szCs w:val="24"/>
        </w:rPr>
      </w:pPr>
      <w:r>
        <w:rPr>
          <w:rFonts w:eastAsia="Times New Roman"/>
          <w:szCs w:val="24"/>
        </w:rPr>
        <w:t xml:space="preserve">Την ίδια στιγμή, λοιπόν, που ο κύριος Υπουργός προσφέρει τα τριάντα πέντε αμετάθετα, τι λέει; Στην τροπολογία, που κατέθεσαν οι Βουλευτές του ΣΥΡΙΖΑ δεν άκουσα κανέναν απ’ αυτήν την Αίθουσα να πει «γιατί δεν την κάνεις δεκτή, κύριε Υπουργέ, την τροπολογία αυτή;». </w:t>
      </w:r>
    </w:p>
    <w:p w14:paraId="296718D3" w14:textId="77777777" w:rsidR="00711852" w:rsidRDefault="000A1C6E">
      <w:pPr>
        <w:spacing w:line="600" w:lineRule="auto"/>
        <w:ind w:firstLine="720"/>
        <w:jc w:val="both"/>
        <w:rPr>
          <w:rFonts w:eastAsia="Times New Roman"/>
          <w:szCs w:val="24"/>
        </w:rPr>
      </w:pPr>
      <w:r>
        <w:rPr>
          <w:rFonts w:eastAsia="Times New Roman"/>
          <w:szCs w:val="24"/>
        </w:rPr>
        <w:t>Στη συγκεκριμένη τροπολογία, λοιπόν, λέει το εξής. Βουλευτές του ΣΥΡΙΖΑ την κατέθεσαν</w:t>
      </w:r>
      <w:r w:rsidRPr="00E02FF3">
        <w:rPr>
          <w:rFonts w:eastAsia="Times New Roman"/>
          <w:szCs w:val="24"/>
        </w:rPr>
        <w:t>:</w:t>
      </w:r>
      <w:r>
        <w:rPr>
          <w:rFonts w:eastAsia="Times New Roman"/>
          <w:szCs w:val="24"/>
        </w:rPr>
        <w:t xml:space="preserve"> «Στον τόπο της προτίμησής τους υπηρετούν υποχρεωτικά, μετά από αναφορά τους, στελέχη που τελούν υπό χηρεία κ.λπ.». Λέει ο Υπουργός</w:t>
      </w:r>
      <w:r w:rsidRPr="00E02FF3">
        <w:rPr>
          <w:rFonts w:eastAsia="Times New Roman"/>
          <w:szCs w:val="24"/>
        </w:rPr>
        <w:t xml:space="preserve">: </w:t>
      </w:r>
      <w:r>
        <w:rPr>
          <w:rFonts w:eastAsia="Times New Roman"/>
          <w:szCs w:val="24"/>
        </w:rPr>
        <w:t>«Δεν μπορώ να την κάνω δεκτή, γιατί θα κερδίσουν το αμετάθετο πάρα πολλοί άνθρωποι και δεν αντέχει ο Στρατός».</w:t>
      </w:r>
    </w:p>
    <w:p w14:paraId="296718D4" w14:textId="77777777" w:rsidR="00711852" w:rsidRDefault="000A1C6E">
      <w:pPr>
        <w:spacing w:line="600" w:lineRule="auto"/>
        <w:ind w:firstLine="720"/>
        <w:jc w:val="both"/>
        <w:rPr>
          <w:rFonts w:eastAsia="Times New Roman"/>
          <w:szCs w:val="24"/>
        </w:rPr>
      </w:pPr>
      <w:r>
        <w:rPr>
          <w:rFonts w:eastAsia="Times New Roman"/>
          <w:szCs w:val="24"/>
        </w:rPr>
        <w:t>Κύριε Υπουργέ, θα σας πρότεινα να την φέρετε -και θα την ψηφίσει η Ένωση Κεντρώων- την Τρίτη που έχουμε νομοσχέδιο, ακόμα και τη Δευτέρα. Θα σας το πρότεινα αυτό. Κοιτάξτε μια κατηγορία ανθρώπων, την οποία βγάζετε εκτός. Αφήστε τις χήρες, αφήστε τα ανήλικα τέκνα, αφήστε τα όλα. Λέει κάποια στιγμή εδώ</w:t>
      </w:r>
      <w:r w:rsidRPr="00E02FF3">
        <w:rPr>
          <w:rFonts w:eastAsia="Times New Roman"/>
          <w:szCs w:val="24"/>
        </w:rPr>
        <w:t xml:space="preserve">: </w:t>
      </w:r>
      <w:r>
        <w:rPr>
          <w:rFonts w:eastAsia="Times New Roman"/>
          <w:szCs w:val="24"/>
        </w:rPr>
        <w:t>«</w:t>
      </w:r>
      <w:r>
        <w:rPr>
          <w:rFonts w:eastAsia="Times New Roman"/>
          <w:szCs w:val="24"/>
          <w:lang w:val="en-US"/>
        </w:rPr>
        <w:t>H</w:t>
      </w:r>
      <w:r>
        <w:rPr>
          <w:rFonts w:eastAsia="Times New Roman"/>
          <w:szCs w:val="24"/>
        </w:rPr>
        <w:t xml:space="preserve"> επιμέλεια τέκνου με αναπηρία με δικαστική απόφαση, έχουν οριστεί ως ανάδοχοι γονείς ανηλίκου με αναπηρία». </w:t>
      </w:r>
    </w:p>
    <w:p w14:paraId="296718D5" w14:textId="77777777" w:rsidR="00711852" w:rsidRDefault="000A1C6E">
      <w:pPr>
        <w:spacing w:line="600" w:lineRule="auto"/>
        <w:ind w:firstLine="720"/>
        <w:jc w:val="both"/>
        <w:rPr>
          <w:rFonts w:eastAsia="Times New Roman"/>
          <w:szCs w:val="24"/>
        </w:rPr>
      </w:pPr>
      <w:r>
        <w:rPr>
          <w:rFonts w:eastAsia="Times New Roman"/>
          <w:szCs w:val="24"/>
        </w:rPr>
        <w:t xml:space="preserve">Πόσους έχουμε, κύριε Πρόεδρε; Πόσους έχετε, κύριε Υπουργέ, με αυτό ακριβώς εδώ το δικαίωμα; Πόσους ανθρώπους έχετε που η αγάπη τους τούς οδήγησε να προχωρήσουν στην αναδοχή ενός τέκνου με αναπηρία; Αυτό το τέκνο θα μπορούσε να ήταν οπουδήποτε αλλού και είναι μέσα σ’ ένα σπίτι και το συντηρούν κι εσείς δεν κάνετε δεκτό αυτό το αίτημα. Πόσοι είναι; Πόσα από τα στελέχη των Ενόπλων Δυνάμεων; Δέκα, είκοσι, τριάντα, πενήντα; Πόσοι; Με την τροπολογία, την οποία καταθέσαμε για τον συνδικαλισμό, προσφέρουμε τριάντα πέντε αμετάθετα. Αξίζει η αγάπη για άλλα είκοσι; Αξίζει για τριάντα; Πόσο την εκτιμάει η Αίθουσα αυτή; </w:t>
      </w:r>
    </w:p>
    <w:p w14:paraId="296718D6" w14:textId="77777777" w:rsidR="00711852" w:rsidRDefault="000A1C6E">
      <w:pPr>
        <w:spacing w:line="600" w:lineRule="auto"/>
        <w:ind w:firstLine="720"/>
        <w:jc w:val="both"/>
        <w:rPr>
          <w:rFonts w:eastAsia="Times New Roman"/>
          <w:szCs w:val="24"/>
        </w:rPr>
      </w:pPr>
      <w:r>
        <w:rPr>
          <w:rFonts w:eastAsia="Times New Roman"/>
          <w:szCs w:val="24"/>
        </w:rPr>
        <w:t>Ευχαριστώ πολύ.</w:t>
      </w:r>
    </w:p>
    <w:p w14:paraId="296718D7" w14:textId="77777777" w:rsidR="00711852" w:rsidRDefault="000A1C6E">
      <w:pPr>
        <w:spacing w:line="600" w:lineRule="auto"/>
        <w:ind w:firstLine="720"/>
        <w:jc w:val="both"/>
        <w:rPr>
          <w:rFonts w:eastAsia="Times New Roman"/>
          <w:szCs w:val="24"/>
        </w:rPr>
      </w:pPr>
      <w:r w:rsidRPr="00D00EDA">
        <w:rPr>
          <w:rFonts w:eastAsia="Times New Roman"/>
          <w:b/>
          <w:szCs w:val="24"/>
        </w:rPr>
        <w:t>ΠΡΟΕΔΡΕΥΩΝ (Αναστάσιος Κουράκης):</w:t>
      </w:r>
      <w:r w:rsidRPr="00E02FF3">
        <w:rPr>
          <w:rFonts w:eastAsia="Times New Roman"/>
          <w:szCs w:val="24"/>
        </w:rPr>
        <w:t xml:space="preserve"> </w:t>
      </w:r>
      <w:r>
        <w:rPr>
          <w:rFonts w:eastAsia="Times New Roman"/>
          <w:szCs w:val="24"/>
        </w:rPr>
        <w:t>Ευχαριστούμε, κύριε Σαρίδη.</w:t>
      </w:r>
    </w:p>
    <w:p w14:paraId="296718D8" w14:textId="77777777" w:rsidR="00711852" w:rsidRDefault="000A1C6E">
      <w:pPr>
        <w:spacing w:line="600" w:lineRule="auto"/>
        <w:ind w:firstLine="720"/>
        <w:jc w:val="both"/>
        <w:rPr>
          <w:rFonts w:eastAsia="Times New Roman"/>
          <w:szCs w:val="24"/>
        </w:rPr>
      </w:pPr>
      <w:r>
        <w:rPr>
          <w:rFonts w:eastAsia="Times New Roman"/>
          <w:szCs w:val="24"/>
        </w:rPr>
        <w:t>Τον λόγο έχει ο Αναπληρωτής Υπουργός Εθνικής Άμυνας κ. Παναγιώτης Ρήγας.</w:t>
      </w:r>
    </w:p>
    <w:p w14:paraId="296718D9" w14:textId="77777777" w:rsidR="00711852" w:rsidRDefault="000A1C6E">
      <w:pPr>
        <w:spacing w:line="600" w:lineRule="auto"/>
        <w:ind w:firstLine="720"/>
        <w:jc w:val="both"/>
        <w:rPr>
          <w:rFonts w:eastAsia="Times New Roman"/>
          <w:szCs w:val="24"/>
        </w:rPr>
      </w:pPr>
      <w:r w:rsidRPr="00D00EDA">
        <w:rPr>
          <w:rFonts w:eastAsia="Times New Roman"/>
          <w:b/>
          <w:szCs w:val="24"/>
        </w:rPr>
        <w:t xml:space="preserve">ΠΑΝΑΓΙΩΤΗΣ ΡΗΓΑΣ (Αναπληρωτής Υπουργός Εθνικής Άμυνας): </w:t>
      </w:r>
      <w:r>
        <w:rPr>
          <w:rFonts w:eastAsia="Times New Roman"/>
          <w:szCs w:val="24"/>
        </w:rPr>
        <w:t xml:space="preserve">Κυρίες και κύριοι συνάδελφοι, παίρνω τον λόγο γιατί επί τρεις μέρες και στις επιτροπές κι εδώ άκουσα τη Νέα Δημοκρατία να λέει ξανά τα ίδια. Το ίδιο τροπάρι, λες και παπαγαλίζουμε ορισμένα πράγματα. Δεν ακούμε τον άλλον, γιατί έχουμε μια πολιτική αντίθεση, αλλά να βγαίνουμε και έξω από το περιεχόμενο και κυρίως έξω και από επιστημονικές αντιλήψεις; </w:t>
      </w:r>
    </w:p>
    <w:p w14:paraId="296718DA" w14:textId="77777777" w:rsidR="00711852" w:rsidRDefault="000A1C6E">
      <w:pPr>
        <w:spacing w:line="600" w:lineRule="auto"/>
        <w:ind w:firstLine="720"/>
        <w:jc w:val="both"/>
        <w:rPr>
          <w:rFonts w:eastAsia="Times New Roman"/>
          <w:szCs w:val="24"/>
        </w:rPr>
      </w:pPr>
      <w:r>
        <w:rPr>
          <w:rFonts w:eastAsia="Times New Roman"/>
          <w:szCs w:val="24"/>
        </w:rPr>
        <w:t xml:space="preserve">Είπε ο κ. Κικίλιας ότι δεν έχουμε εμπιστοσύνη στα στελέχη των Ενόπλων Δυνάμεων. Προφανώς δεν ισχύει αυτό. Προφανώς δεν έχετε εμπιστοσύνη σε καμμία επιστημονικότητα, σε κανέναν επιστήμονα εξειδικευμένο, κύριε Κικίλια, γιατί περί αυτού πρόκειται. </w:t>
      </w:r>
    </w:p>
    <w:p w14:paraId="296718DB" w14:textId="77777777" w:rsidR="00711852" w:rsidRDefault="000A1C6E">
      <w:pPr>
        <w:spacing w:line="600" w:lineRule="auto"/>
        <w:ind w:firstLine="720"/>
        <w:jc w:val="both"/>
        <w:rPr>
          <w:rFonts w:eastAsia="Times New Roman"/>
          <w:szCs w:val="24"/>
        </w:rPr>
      </w:pPr>
      <w:r>
        <w:rPr>
          <w:rFonts w:eastAsia="Times New Roman"/>
          <w:szCs w:val="24"/>
        </w:rPr>
        <w:t>Δεν τα κάνουμε όλοι, κύριε Κικίλια. Είναι και σε αντίθεση μ’ αυτό που είπατε αρχικά, δηλαδή πόσο έχουν εξελιχθεί τα πράγματα, άρα θα πρέπει να δούμε και άλλα ζητήματα στις Ένοπλες Δυνάμεις.</w:t>
      </w:r>
    </w:p>
    <w:p w14:paraId="296718DC" w14:textId="77777777" w:rsidR="00711852" w:rsidRDefault="000A1C6E">
      <w:pPr>
        <w:spacing w:line="600" w:lineRule="auto"/>
        <w:ind w:firstLine="720"/>
        <w:jc w:val="both"/>
        <w:rPr>
          <w:rFonts w:eastAsia="Times New Roman"/>
          <w:szCs w:val="24"/>
        </w:rPr>
      </w:pPr>
      <w:r>
        <w:rPr>
          <w:rFonts w:eastAsia="Times New Roman"/>
          <w:szCs w:val="24"/>
        </w:rPr>
        <w:t xml:space="preserve">Οφείλω βεβαίως να σας πω -πάνω σε όλα αυτά που είπατε για την εξέλιξη της τεχνολογίας- πως είναι προφανές ότι όλα αυτά γίνονται. Αυτά τα λέτε για να τα λέτε. Αυτό κάνετε. Όλα αυτά γίνονται. Ήδη στις Ένοπλες Δυνάμεις -δεν μπορώ να τα πω δημόσια- γίνονται πάρα πολλά πράγματα. </w:t>
      </w:r>
    </w:p>
    <w:p w14:paraId="296718DD" w14:textId="77777777" w:rsidR="00711852" w:rsidRDefault="000A1C6E">
      <w:pPr>
        <w:spacing w:line="600" w:lineRule="auto"/>
        <w:ind w:firstLine="720"/>
        <w:jc w:val="both"/>
        <w:rPr>
          <w:rFonts w:eastAsia="Times New Roman"/>
          <w:szCs w:val="24"/>
        </w:rPr>
      </w:pPr>
      <w:r>
        <w:rPr>
          <w:rFonts w:eastAsia="Times New Roman"/>
          <w:szCs w:val="24"/>
        </w:rPr>
        <w:t>Έχουμε μεγάλο επιστημονικό</w:t>
      </w:r>
      <w:r w:rsidRPr="00D00EDA">
        <w:rPr>
          <w:rFonts w:eastAsia="Times New Roman"/>
          <w:szCs w:val="24"/>
        </w:rPr>
        <w:t xml:space="preserve"> </w:t>
      </w:r>
      <w:r>
        <w:rPr>
          <w:rFonts w:eastAsia="Times New Roman"/>
          <w:szCs w:val="24"/>
        </w:rPr>
        <w:t xml:space="preserve">δυναμικό, έχουν και δεύτερα πτυχία, έχουν και μεταπτυχιακά και οι άνθρωποι αυτοί, με την εξειδίκευση που έχουν, προσφέρουν εξαιρετικές υπηρεσίες στις Ένοπλες Δυνάμεις και γι’ αυτό τα χρόνια αυτά καταφέραμε, αξιοποιώντας αυτό το ανθρώπινο δυναμικό, που δυστυχώς δεν το αξιοποιούσαν οι προηγούμενες κυβερνήσεις –και το γνωρίζω αυτό- να απομειώσουμε τα όποια προβλήματα αντιμετωπίσαμε όλοι εξαιτίας της κρίσης. </w:t>
      </w:r>
    </w:p>
    <w:p w14:paraId="296718DE" w14:textId="77777777" w:rsidR="00711852" w:rsidRDefault="000A1C6E">
      <w:pPr>
        <w:spacing w:line="600" w:lineRule="auto"/>
        <w:ind w:firstLine="720"/>
        <w:jc w:val="both"/>
        <w:rPr>
          <w:rFonts w:eastAsia="Times New Roman"/>
          <w:szCs w:val="24"/>
        </w:rPr>
      </w:pPr>
      <w:r>
        <w:rPr>
          <w:rFonts w:eastAsia="Times New Roman"/>
          <w:szCs w:val="24"/>
        </w:rPr>
        <w:t>Άκουσα πάλι μια επιμονή για το θέμα των αντιρρησιών και του δικαιώματος που δίνεται στους πολίτες αυτούς. Το εξηγήσαμε. Προφανώς δεν είναι λούφα. Προφανώς δεν δίνουμε το δικαίωμα για κάτι άλλο. Είναι ένα δικαίωμα, το οποίο έχουν βάσει όλων των συνταγματικών κανόνων και του διεθνούς δικαίου προς αυτή την κατεύθυνση.</w:t>
      </w:r>
    </w:p>
    <w:p w14:paraId="296718DF" w14:textId="77777777" w:rsidR="00711852" w:rsidRDefault="000A1C6E">
      <w:pPr>
        <w:spacing w:line="600" w:lineRule="auto"/>
        <w:ind w:firstLine="720"/>
        <w:jc w:val="both"/>
        <w:rPr>
          <w:rFonts w:eastAsia="Times New Roman"/>
          <w:szCs w:val="24"/>
        </w:rPr>
      </w:pPr>
      <w:r>
        <w:rPr>
          <w:rFonts w:eastAsia="Times New Roman"/>
          <w:szCs w:val="24"/>
        </w:rPr>
        <w:t xml:space="preserve">Το νούμερο είναι πάρα πολύ μικρό. Δεν είναι </w:t>
      </w:r>
      <w:r w:rsidRPr="00827591">
        <w:rPr>
          <w:rFonts w:eastAsia="Times New Roman"/>
          <w:szCs w:val="24"/>
        </w:rPr>
        <w:t>μεγάλο</w:t>
      </w:r>
      <w:r>
        <w:rPr>
          <w:rFonts w:eastAsia="Times New Roman"/>
          <w:szCs w:val="24"/>
        </w:rPr>
        <w:t>. Ήταν τιμωρητικό;</w:t>
      </w:r>
      <w:r w:rsidRPr="00827591">
        <w:rPr>
          <w:rFonts w:eastAsia="Times New Roman"/>
          <w:szCs w:val="24"/>
        </w:rPr>
        <w:t xml:space="preserve"> </w:t>
      </w:r>
      <w:r>
        <w:rPr>
          <w:rFonts w:eastAsia="Times New Roman"/>
          <w:szCs w:val="24"/>
        </w:rPr>
        <w:t xml:space="preserve">Σας το είπε και ο κ. </w:t>
      </w:r>
      <w:r w:rsidRPr="00827591">
        <w:rPr>
          <w:rFonts w:eastAsia="Times New Roman"/>
          <w:szCs w:val="24"/>
        </w:rPr>
        <w:t>Καραγιαννίδης</w:t>
      </w:r>
      <w:r>
        <w:rPr>
          <w:rFonts w:eastAsia="Times New Roman"/>
          <w:szCs w:val="24"/>
        </w:rPr>
        <w:t>. Τι πήγατε να πείτε; Για τους τρεις μήνες. Γιατί είναι τιμωρητικό; Ξ</w:t>
      </w:r>
      <w:r w:rsidRPr="00827591">
        <w:rPr>
          <w:rFonts w:eastAsia="Times New Roman"/>
          <w:szCs w:val="24"/>
        </w:rPr>
        <w:t>έρετε</w:t>
      </w:r>
      <w:r>
        <w:rPr>
          <w:rFonts w:eastAsia="Times New Roman"/>
          <w:szCs w:val="24"/>
        </w:rPr>
        <w:t>,</w:t>
      </w:r>
      <w:r w:rsidRPr="00827591">
        <w:rPr>
          <w:rFonts w:eastAsia="Times New Roman"/>
          <w:szCs w:val="24"/>
        </w:rPr>
        <w:t xml:space="preserve"> δεν είμαστε οπαδοί της τιμωρίας</w:t>
      </w:r>
      <w:r>
        <w:rPr>
          <w:rFonts w:eastAsia="Times New Roman"/>
          <w:szCs w:val="24"/>
        </w:rPr>
        <w:t>,</w:t>
      </w:r>
      <w:r w:rsidRPr="00827591">
        <w:rPr>
          <w:rFonts w:eastAsia="Times New Roman"/>
          <w:szCs w:val="24"/>
        </w:rPr>
        <w:t xml:space="preserve"> δεν είμαστε οπαδοί της καταστολής</w:t>
      </w:r>
      <w:r>
        <w:rPr>
          <w:rFonts w:eastAsia="Times New Roman"/>
          <w:szCs w:val="24"/>
        </w:rPr>
        <w:t>.</w:t>
      </w:r>
      <w:r w:rsidRPr="00827591">
        <w:rPr>
          <w:rFonts w:eastAsia="Times New Roman"/>
          <w:szCs w:val="24"/>
        </w:rPr>
        <w:t xml:space="preserve"> </w:t>
      </w:r>
      <w:r>
        <w:rPr>
          <w:rFonts w:eastAsia="Times New Roman"/>
          <w:szCs w:val="24"/>
        </w:rPr>
        <w:t>Ε</w:t>
      </w:r>
      <w:r w:rsidRPr="00827591">
        <w:rPr>
          <w:rFonts w:eastAsia="Times New Roman"/>
          <w:szCs w:val="24"/>
        </w:rPr>
        <w:t>ίμαστε οπαδοί της κατανόησης</w:t>
      </w:r>
      <w:r>
        <w:rPr>
          <w:rFonts w:eastAsia="Times New Roman"/>
          <w:szCs w:val="24"/>
        </w:rPr>
        <w:t>.</w:t>
      </w:r>
      <w:r w:rsidRPr="00827591">
        <w:rPr>
          <w:rFonts w:eastAsia="Times New Roman"/>
          <w:szCs w:val="24"/>
        </w:rPr>
        <w:t xml:space="preserve"> Έτσι λειτουργεί μία δημοκρατία σε όλα τα </w:t>
      </w:r>
      <w:r>
        <w:rPr>
          <w:rFonts w:eastAsia="Times New Roman"/>
          <w:szCs w:val="24"/>
        </w:rPr>
        <w:t xml:space="preserve">πεδία, εάν θυμηθώ και το </w:t>
      </w:r>
      <w:r w:rsidRPr="00827591">
        <w:rPr>
          <w:rFonts w:eastAsia="Times New Roman"/>
          <w:szCs w:val="24"/>
        </w:rPr>
        <w:t xml:space="preserve">παράδειγμα </w:t>
      </w:r>
      <w:r>
        <w:rPr>
          <w:rFonts w:eastAsia="Times New Roman"/>
          <w:szCs w:val="24"/>
        </w:rPr>
        <w:t xml:space="preserve">που έφερε ο κ. Δρίτσας γιατί </w:t>
      </w:r>
      <w:r w:rsidRPr="00507E37">
        <w:rPr>
          <w:rFonts w:eastAsia="Times New Roman"/>
          <w:szCs w:val="24"/>
        </w:rPr>
        <w:t xml:space="preserve">αρνείτο </w:t>
      </w:r>
      <w:r>
        <w:rPr>
          <w:rFonts w:eastAsia="Times New Roman"/>
          <w:szCs w:val="24"/>
        </w:rPr>
        <w:t xml:space="preserve">να υπηρετήσει, εν πάση περιπτώσει, με αυτόν τον τρόπο τις ελληνικές Ένοπλες Δυνάμεις </w:t>
      </w:r>
      <w:r w:rsidRPr="00827591">
        <w:rPr>
          <w:rFonts w:eastAsia="Times New Roman"/>
          <w:szCs w:val="24"/>
        </w:rPr>
        <w:t xml:space="preserve">όταν πήγαινε φυλακή </w:t>
      </w:r>
      <w:r>
        <w:rPr>
          <w:rFonts w:eastAsia="Times New Roman"/>
          <w:szCs w:val="24"/>
        </w:rPr>
        <w:t>στις</w:t>
      </w:r>
      <w:r w:rsidRPr="00827591">
        <w:rPr>
          <w:rFonts w:eastAsia="Times New Roman"/>
          <w:szCs w:val="24"/>
        </w:rPr>
        <w:t xml:space="preserve"> στρατιωτικές φυλακές</w:t>
      </w:r>
      <w:r>
        <w:rPr>
          <w:rFonts w:eastAsia="Times New Roman"/>
          <w:szCs w:val="24"/>
        </w:rPr>
        <w:t>. Καταλαβαίνετε ότι σε μια</w:t>
      </w:r>
      <w:r w:rsidRPr="00827591">
        <w:rPr>
          <w:rFonts w:eastAsia="Times New Roman"/>
          <w:szCs w:val="24"/>
        </w:rPr>
        <w:t xml:space="preserve"> σύγχρονη </w:t>
      </w:r>
      <w:r>
        <w:rPr>
          <w:rFonts w:eastAsia="Times New Roman"/>
          <w:szCs w:val="24"/>
        </w:rPr>
        <w:t>π</w:t>
      </w:r>
      <w:r w:rsidRPr="00827591">
        <w:rPr>
          <w:rFonts w:eastAsia="Times New Roman"/>
          <w:szCs w:val="24"/>
        </w:rPr>
        <w:t>ολιτεία δεν μπορούν να αντιμετωπίζονται οι άνθρωποι με αυτό</w:t>
      </w:r>
      <w:r>
        <w:rPr>
          <w:rFonts w:eastAsia="Times New Roman"/>
          <w:szCs w:val="24"/>
        </w:rPr>
        <w:t>ν</w:t>
      </w:r>
      <w:r w:rsidRPr="00827591">
        <w:rPr>
          <w:rFonts w:eastAsia="Times New Roman"/>
          <w:szCs w:val="24"/>
        </w:rPr>
        <w:t xml:space="preserve"> τον τρόπο</w:t>
      </w:r>
      <w:r>
        <w:rPr>
          <w:rFonts w:eastAsia="Times New Roman"/>
          <w:szCs w:val="24"/>
        </w:rPr>
        <w:t xml:space="preserve">. Επίσης, </w:t>
      </w:r>
      <w:r w:rsidRPr="00827591">
        <w:rPr>
          <w:rFonts w:eastAsia="Times New Roman"/>
          <w:szCs w:val="24"/>
        </w:rPr>
        <w:t xml:space="preserve">στις </w:t>
      </w:r>
      <w:r>
        <w:rPr>
          <w:rFonts w:eastAsia="Times New Roman"/>
          <w:szCs w:val="24"/>
        </w:rPr>
        <w:t>Ένοπλες Δυνάμεις και των άλλων χωρών, και ε</w:t>
      </w:r>
      <w:r w:rsidRPr="00827591">
        <w:rPr>
          <w:rFonts w:eastAsia="Times New Roman"/>
          <w:szCs w:val="24"/>
        </w:rPr>
        <w:t>κε</w:t>
      </w:r>
      <w:r>
        <w:rPr>
          <w:rFonts w:eastAsia="Times New Roman"/>
          <w:szCs w:val="24"/>
        </w:rPr>
        <w:t>ί</w:t>
      </w:r>
      <w:r w:rsidRPr="00827591">
        <w:rPr>
          <w:rFonts w:eastAsia="Times New Roman"/>
          <w:szCs w:val="24"/>
        </w:rPr>
        <w:t xml:space="preserve"> που έχουν προβλήματα</w:t>
      </w:r>
      <w:r>
        <w:rPr>
          <w:rFonts w:eastAsia="Times New Roman"/>
          <w:szCs w:val="24"/>
        </w:rPr>
        <w:t>, δίνεται</w:t>
      </w:r>
      <w:r w:rsidRPr="00827591">
        <w:rPr>
          <w:rFonts w:eastAsia="Times New Roman"/>
          <w:szCs w:val="24"/>
        </w:rPr>
        <w:t xml:space="preserve"> απολύτως αυτό το δικαίωμα</w:t>
      </w:r>
      <w:r>
        <w:rPr>
          <w:rFonts w:eastAsia="Times New Roman"/>
          <w:szCs w:val="24"/>
        </w:rPr>
        <w:t xml:space="preserve">. </w:t>
      </w:r>
    </w:p>
    <w:p w14:paraId="296718E0" w14:textId="77777777" w:rsidR="00711852" w:rsidRDefault="000A1C6E">
      <w:pPr>
        <w:spacing w:line="600" w:lineRule="auto"/>
        <w:ind w:firstLine="720"/>
        <w:jc w:val="both"/>
        <w:rPr>
          <w:rFonts w:eastAsia="Times New Roman"/>
          <w:szCs w:val="24"/>
        </w:rPr>
      </w:pPr>
      <w:r>
        <w:rPr>
          <w:rFonts w:eastAsia="Times New Roman"/>
          <w:szCs w:val="24"/>
        </w:rPr>
        <w:t xml:space="preserve">Κύριε Καραγιαννίδη, </w:t>
      </w:r>
      <w:r w:rsidRPr="00827591">
        <w:rPr>
          <w:rFonts w:eastAsia="Times New Roman"/>
          <w:szCs w:val="24"/>
        </w:rPr>
        <w:t>θα συμφωνήσω μαζί σας και μπορούμε να το δούμε</w:t>
      </w:r>
      <w:r>
        <w:rPr>
          <w:rFonts w:eastAsia="Times New Roman"/>
          <w:szCs w:val="24"/>
        </w:rPr>
        <w:t>. Ε</w:t>
      </w:r>
      <w:r w:rsidRPr="00827591">
        <w:rPr>
          <w:rFonts w:eastAsia="Times New Roman"/>
          <w:szCs w:val="24"/>
        </w:rPr>
        <w:t>πιτρέψτε μου να το δούμε τις επόμενες μέρες</w:t>
      </w:r>
      <w:r>
        <w:rPr>
          <w:rFonts w:eastAsia="Times New Roman"/>
          <w:szCs w:val="24"/>
        </w:rPr>
        <w:t xml:space="preserve"> -ε</w:t>
      </w:r>
      <w:r w:rsidRPr="00827591">
        <w:rPr>
          <w:rFonts w:eastAsia="Times New Roman"/>
          <w:szCs w:val="24"/>
        </w:rPr>
        <w:t xml:space="preserve">ίναι παράλειψη </w:t>
      </w:r>
      <w:r>
        <w:rPr>
          <w:rFonts w:eastAsia="Times New Roman"/>
          <w:szCs w:val="24"/>
        </w:rPr>
        <w:t>ί</w:t>
      </w:r>
      <w:r w:rsidRPr="00827591">
        <w:rPr>
          <w:rFonts w:eastAsia="Times New Roman"/>
          <w:szCs w:val="24"/>
        </w:rPr>
        <w:t xml:space="preserve">σως </w:t>
      </w:r>
      <w:r>
        <w:rPr>
          <w:rFonts w:eastAsia="Times New Roman"/>
          <w:szCs w:val="24"/>
        </w:rPr>
        <w:t>και δική μου</w:t>
      </w:r>
      <w:r w:rsidRPr="00827591">
        <w:rPr>
          <w:rFonts w:eastAsia="Times New Roman"/>
          <w:szCs w:val="24"/>
        </w:rPr>
        <w:t xml:space="preserve"> και έχω το θάρρος να το πω</w:t>
      </w:r>
      <w:r>
        <w:rPr>
          <w:rFonts w:eastAsia="Times New Roman"/>
          <w:szCs w:val="24"/>
        </w:rPr>
        <w:t>-</w:t>
      </w:r>
      <w:r w:rsidRPr="00827591">
        <w:rPr>
          <w:rFonts w:eastAsia="Times New Roman"/>
          <w:szCs w:val="24"/>
        </w:rPr>
        <w:t xml:space="preserve"> </w:t>
      </w:r>
      <w:r>
        <w:rPr>
          <w:rFonts w:eastAsia="Times New Roman"/>
          <w:szCs w:val="24"/>
        </w:rPr>
        <w:t>ε</w:t>
      </w:r>
      <w:r w:rsidRPr="00827591">
        <w:rPr>
          <w:rFonts w:eastAsia="Times New Roman"/>
          <w:szCs w:val="24"/>
        </w:rPr>
        <w:t xml:space="preserve">άν και εφόσον </w:t>
      </w:r>
      <w:r>
        <w:rPr>
          <w:rFonts w:eastAsia="Times New Roman"/>
          <w:szCs w:val="24"/>
        </w:rPr>
        <w:t xml:space="preserve">πέσουν </w:t>
      </w:r>
      <w:r w:rsidRPr="00827591">
        <w:rPr>
          <w:rFonts w:eastAsia="Times New Roman"/>
          <w:szCs w:val="24"/>
        </w:rPr>
        <w:t>σε ένα πειθαρχικό παράπτωμα</w:t>
      </w:r>
      <w:r>
        <w:rPr>
          <w:rFonts w:eastAsia="Times New Roman"/>
          <w:szCs w:val="24"/>
        </w:rPr>
        <w:t>, να έχουν</w:t>
      </w:r>
      <w:r w:rsidRPr="00827591">
        <w:rPr>
          <w:rFonts w:eastAsia="Times New Roman"/>
          <w:szCs w:val="24"/>
        </w:rPr>
        <w:t xml:space="preserve"> την ίδια αντιμετώπιση όπως έχου</w:t>
      </w:r>
      <w:r>
        <w:rPr>
          <w:rFonts w:eastAsia="Times New Roman"/>
          <w:szCs w:val="24"/>
        </w:rPr>
        <w:t>ν</w:t>
      </w:r>
      <w:r w:rsidRPr="00827591">
        <w:rPr>
          <w:rFonts w:eastAsia="Times New Roman"/>
          <w:szCs w:val="24"/>
        </w:rPr>
        <w:t xml:space="preserve"> όλοι όσοι υπηρετούν τη θ</w:t>
      </w:r>
      <w:r>
        <w:rPr>
          <w:rFonts w:eastAsia="Times New Roman"/>
          <w:szCs w:val="24"/>
        </w:rPr>
        <w:t>ητ</w:t>
      </w:r>
      <w:r w:rsidRPr="00827591">
        <w:rPr>
          <w:rFonts w:eastAsia="Times New Roman"/>
          <w:szCs w:val="24"/>
        </w:rPr>
        <w:t>εία</w:t>
      </w:r>
      <w:r>
        <w:rPr>
          <w:rFonts w:eastAsia="Times New Roman"/>
          <w:szCs w:val="24"/>
        </w:rPr>
        <w:t xml:space="preserve">, είτε </w:t>
      </w:r>
      <w:r w:rsidRPr="00827591">
        <w:rPr>
          <w:rFonts w:eastAsia="Times New Roman"/>
          <w:szCs w:val="24"/>
        </w:rPr>
        <w:t xml:space="preserve">εναλλακτική </w:t>
      </w:r>
      <w:r>
        <w:rPr>
          <w:rFonts w:eastAsia="Times New Roman"/>
          <w:szCs w:val="24"/>
        </w:rPr>
        <w:t>είτε κανονική.</w:t>
      </w:r>
      <w:r w:rsidRPr="00827591">
        <w:rPr>
          <w:rFonts w:eastAsia="Times New Roman"/>
          <w:szCs w:val="24"/>
        </w:rPr>
        <w:t xml:space="preserve"> </w:t>
      </w:r>
    </w:p>
    <w:p w14:paraId="296718E1" w14:textId="77777777" w:rsidR="00711852" w:rsidRDefault="000A1C6E">
      <w:pPr>
        <w:spacing w:line="600" w:lineRule="auto"/>
        <w:ind w:firstLine="720"/>
        <w:jc w:val="both"/>
        <w:rPr>
          <w:rFonts w:eastAsia="Times New Roman"/>
          <w:szCs w:val="24"/>
        </w:rPr>
      </w:pPr>
      <w:r w:rsidRPr="00FE45F2">
        <w:rPr>
          <w:rFonts w:eastAsia="Times New Roman"/>
          <w:szCs w:val="24"/>
        </w:rPr>
        <w:t>Κυρίες και κύριοι συνάδελφοι,</w:t>
      </w:r>
      <w:r>
        <w:rPr>
          <w:rFonts w:eastAsia="Times New Roman"/>
          <w:szCs w:val="24"/>
        </w:rPr>
        <w:t xml:space="preserve"> </w:t>
      </w:r>
      <w:r w:rsidRPr="00827591">
        <w:rPr>
          <w:rFonts w:eastAsia="Times New Roman"/>
          <w:szCs w:val="24"/>
        </w:rPr>
        <w:t xml:space="preserve">αυτό το νομοσχέδιο </w:t>
      </w:r>
      <w:r>
        <w:rPr>
          <w:rFonts w:eastAsia="Times New Roman"/>
          <w:szCs w:val="24"/>
        </w:rPr>
        <w:t>δεν είναι ούτε ένα νομοσχέδιο το οποίο δεν το σκεφτήκαμε, ούτε ένα νομοσχέδιο -</w:t>
      </w:r>
      <w:r w:rsidRPr="00827591">
        <w:rPr>
          <w:rFonts w:eastAsia="Times New Roman"/>
          <w:szCs w:val="24"/>
        </w:rPr>
        <w:t>όπως είπατε</w:t>
      </w:r>
      <w:r>
        <w:rPr>
          <w:rFonts w:eastAsia="Times New Roman"/>
          <w:szCs w:val="24"/>
        </w:rPr>
        <w:t>-</w:t>
      </w:r>
      <w:r w:rsidRPr="00827591">
        <w:rPr>
          <w:rFonts w:eastAsia="Times New Roman"/>
          <w:szCs w:val="24"/>
        </w:rPr>
        <w:t xml:space="preserve"> </w:t>
      </w:r>
      <w:r>
        <w:rPr>
          <w:rFonts w:eastAsia="Times New Roman"/>
          <w:szCs w:val="24"/>
        </w:rPr>
        <w:t xml:space="preserve">με το οποίο </w:t>
      </w:r>
      <w:r w:rsidRPr="00827591">
        <w:rPr>
          <w:rFonts w:eastAsia="Times New Roman"/>
          <w:szCs w:val="24"/>
        </w:rPr>
        <w:t>θέλουμε να εξυπηρετήσουμε κάτι</w:t>
      </w:r>
      <w:r>
        <w:rPr>
          <w:rFonts w:eastAsia="Times New Roman"/>
          <w:szCs w:val="24"/>
        </w:rPr>
        <w:t xml:space="preserve">. Το εξήγησα και στις συζητήσεις της επιτροπής. Ήταν </w:t>
      </w:r>
      <w:r w:rsidRPr="00827591">
        <w:rPr>
          <w:rFonts w:eastAsia="Times New Roman"/>
          <w:szCs w:val="24"/>
        </w:rPr>
        <w:t>χρονίζοντα προβλήματα</w:t>
      </w:r>
      <w:r>
        <w:rPr>
          <w:rFonts w:eastAsia="Times New Roman"/>
          <w:szCs w:val="24"/>
        </w:rPr>
        <w:t>.</w:t>
      </w:r>
      <w:r w:rsidRPr="00827591">
        <w:rPr>
          <w:rFonts w:eastAsia="Times New Roman"/>
          <w:szCs w:val="24"/>
        </w:rPr>
        <w:t xml:space="preserve"> Μάλιστα</w:t>
      </w:r>
      <w:r>
        <w:rPr>
          <w:rFonts w:eastAsia="Times New Roman"/>
          <w:szCs w:val="24"/>
        </w:rPr>
        <w:t>,</w:t>
      </w:r>
      <w:r w:rsidRPr="00827591">
        <w:rPr>
          <w:rFonts w:eastAsia="Times New Roman"/>
          <w:szCs w:val="24"/>
        </w:rPr>
        <w:t xml:space="preserve"> πολλά από αυτά είχαν συζητηθεί και σε παλαιότερες εποχές και με παλ</w:t>
      </w:r>
      <w:r>
        <w:rPr>
          <w:rFonts w:eastAsia="Times New Roman"/>
          <w:szCs w:val="24"/>
        </w:rPr>
        <w:t>α</w:t>
      </w:r>
      <w:r w:rsidRPr="00827591">
        <w:rPr>
          <w:rFonts w:eastAsia="Times New Roman"/>
          <w:szCs w:val="24"/>
        </w:rPr>
        <w:t>ιότερες κυβερνήσεις</w:t>
      </w:r>
      <w:r>
        <w:rPr>
          <w:rFonts w:eastAsia="Times New Roman"/>
          <w:szCs w:val="24"/>
        </w:rPr>
        <w:t>.</w:t>
      </w:r>
      <w:r w:rsidRPr="00827591">
        <w:rPr>
          <w:rFonts w:eastAsia="Times New Roman"/>
          <w:szCs w:val="24"/>
        </w:rPr>
        <w:t xml:space="preserve"> </w:t>
      </w:r>
      <w:r>
        <w:rPr>
          <w:rFonts w:eastAsia="Times New Roman"/>
          <w:szCs w:val="24"/>
        </w:rPr>
        <w:t>Το</w:t>
      </w:r>
      <w:r w:rsidRPr="00827591">
        <w:rPr>
          <w:rFonts w:eastAsia="Times New Roman"/>
          <w:szCs w:val="24"/>
        </w:rPr>
        <w:t xml:space="preserve"> ανέφερα στην αρχική μου ομιλία</w:t>
      </w:r>
      <w:r>
        <w:rPr>
          <w:rFonts w:eastAsia="Times New Roman"/>
          <w:szCs w:val="24"/>
        </w:rPr>
        <w:t xml:space="preserve">, αλλά κανένας δεν είχε το θάρρος να το πει. </w:t>
      </w:r>
    </w:p>
    <w:p w14:paraId="296718E2" w14:textId="77777777" w:rsidR="00711852" w:rsidRDefault="000A1C6E">
      <w:pPr>
        <w:spacing w:line="600" w:lineRule="auto"/>
        <w:ind w:firstLine="720"/>
        <w:jc w:val="both"/>
        <w:rPr>
          <w:rFonts w:eastAsia="Times New Roman"/>
          <w:szCs w:val="24"/>
        </w:rPr>
      </w:pPr>
      <w:r>
        <w:rPr>
          <w:rFonts w:eastAsia="Times New Roman"/>
          <w:szCs w:val="24"/>
        </w:rPr>
        <w:t>Επίσης, δεν μπορεί να λέγεται ότι θέλουμε</w:t>
      </w:r>
      <w:r w:rsidRPr="00827591">
        <w:rPr>
          <w:rFonts w:eastAsia="Times New Roman"/>
          <w:szCs w:val="24"/>
        </w:rPr>
        <w:t xml:space="preserve"> να </w:t>
      </w:r>
      <w:r>
        <w:rPr>
          <w:rFonts w:eastAsia="Times New Roman"/>
          <w:szCs w:val="24"/>
        </w:rPr>
        <w:t>κάνουμε</w:t>
      </w:r>
      <w:r w:rsidRPr="00827591">
        <w:rPr>
          <w:rFonts w:eastAsia="Times New Roman"/>
          <w:szCs w:val="24"/>
        </w:rPr>
        <w:t xml:space="preserve"> αυτά τα πράγματα για το προσωπικό</w:t>
      </w:r>
      <w:r>
        <w:rPr>
          <w:rFonts w:eastAsia="Times New Roman"/>
          <w:szCs w:val="24"/>
        </w:rPr>
        <w:t>,</w:t>
      </w:r>
      <w:r w:rsidRPr="00827591">
        <w:rPr>
          <w:rFonts w:eastAsia="Times New Roman"/>
          <w:szCs w:val="24"/>
        </w:rPr>
        <w:t xml:space="preserve"> για τους οπλίτες</w:t>
      </w:r>
      <w:r>
        <w:rPr>
          <w:rFonts w:eastAsia="Times New Roman"/>
          <w:szCs w:val="24"/>
        </w:rPr>
        <w:t>,</w:t>
      </w:r>
      <w:r w:rsidRPr="00827591">
        <w:rPr>
          <w:rFonts w:eastAsia="Times New Roman"/>
          <w:szCs w:val="24"/>
        </w:rPr>
        <w:t xml:space="preserve"> για </w:t>
      </w:r>
      <w:r>
        <w:rPr>
          <w:rFonts w:eastAsia="Times New Roman"/>
          <w:szCs w:val="24"/>
        </w:rPr>
        <w:t>άλλα</w:t>
      </w:r>
      <w:r w:rsidRPr="00827591">
        <w:rPr>
          <w:rFonts w:eastAsia="Times New Roman"/>
          <w:szCs w:val="24"/>
        </w:rPr>
        <w:t xml:space="preserve"> θέματα τα οποία αφορούν και δημιουργούν ένα καλύτερο πεδίο μέσα </w:t>
      </w:r>
      <w:r>
        <w:rPr>
          <w:rFonts w:eastAsia="Times New Roman"/>
          <w:szCs w:val="24"/>
        </w:rPr>
        <w:t>στις</w:t>
      </w:r>
      <w:r w:rsidRPr="00827591">
        <w:rPr>
          <w:rFonts w:eastAsia="Times New Roman"/>
          <w:szCs w:val="24"/>
        </w:rPr>
        <w:t xml:space="preserve"> Ένοπλες Δυνάμεις</w:t>
      </w:r>
      <w:r>
        <w:rPr>
          <w:rFonts w:eastAsia="Times New Roman"/>
          <w:szCs w:val="24"/>
        </w:rPr>
        <w:t xml:space="preserve"> και</w:t>
      </w:r>
      <w:r w:rsidRPr="00827591">
        <w:rPr>
          <w:rFonts w:eastAsia="Times New Roman"/>
          <w:szCs w:val="24"/>
        </w:rPr>
        <w:t xml:space="preserve"> να το συνδυά</w:t>
      </w:r>
      <w:r>
        <w:rPr>
          <w:rFonts w:eastAsia="Times New Roman"/>
          <w:szCs w:val="24"/>
        </w:rPr>
        <w:t>ζ</w:t>
      </w:r>
      <w:r w:rsidRPr="00827591">
        <w:rPr>
          <w:rFonts w:eastAsia="Times New Roman"/>
          <w:szCs w:val="24"/>
        </w:rPr>
        <w:t xml:space="preserve">ουμε με </w:t>
      </w:r>
      <w:r>
        <w:rPr>
          <w:rFonts w:eastAsia="Times New Roman"/>
          <w:szCs w:val="24"/>
        </w:rPr>
        <w:t xml:space="preserve">τα </w:t>
      </w:r>
      <w:r w:rsidRPr="00827591">
        <w:rPr>
          <w:rFonts w:eastAsia="Times New Roman"/>
          <w:szCs w:val="24"/>
        </w:rPr>
        <w:t xml:space="preserve">θέματα </w:t>
      </w:r>
      <w:r>
        <w:rPr>
          <w:rFonts w:eastAsia="Times New Roman"/>
          <w:szCs w:val="24"/>
        </w:rPr>
        <w:t xml:space="preserve">των </w:t>
      </w:r>
      <w:r w:rsidRPr="00827591">
        <w:rPr>
          <w:rFonts w:eastAsia="Times New Roman"/>
          <w:szCs w:val="24"/>
        </w:rPr>
        <w:t>εξοπλιστικών</w:t>
      </w:r>
      <w:r>
        <w:rPr>
          <w:rFonts w:eastAsia="Times New Roman"/>
          <w:szCs w:val="24"/>
        </w:rPr>
        <w:t xml:space="preserve"> ή να</w:t>
      </w:r>
      <w:r w:rsidRPr="00827591">
        <w:rPr>
          <w:rFonts w:eastAsia="Times New Roman"/>
          <w:szCs w:val="24"/>
        </w:rPr>
        <w:t xml:space="preserve"> κάνουμε </w:t>
      </w:r>
      <w:r>
        <w:rPr>
          <w:rFonts w:eastAsia="Times New Roman"/>
          <w:szCs w:val="24"/>
        </w:rPr>
        <w:t>ο</w:t>
      </w:r>
      <w:r w:rsidRPr="00827591">
        <w:rPr>
          <w:rFonts w:eastAsia="Times New Roman"/>
          <w:szCs w:val="24"/>
        </w:rPr>
        <w:t>ποιαδήποτε συζήτηση για τη δομή των Ενόπλων Δυνάμεων</w:t>
      </w:r>
      <w:r>
        <w:rPr>
          <w:rFonts w:eastAsia="Times New Roman"/>
          <w:szCs w:val="24"/>
        </w:rPr>
        <w:t xml:space="preserve">. </w:t>
      </w:r>
    </w:p>
    <w:p w14:paraId="296718E3" w14:textId="77777777" w:rsidR="00711852" w:rsidRDefault="000A1C6E">
      <w:pPr>
        <w:spacing w:line="600" w:lineRule="auto"/>
        <w:ind w:firstLine="720"/>
        <w:jc w:val="both"/>
        <w:rPr>
          <w:rFonts w:eastAsia="Times New Roman"/>
          <w:szCs w:val="24"/>
        </w:rPr>
      </w:pPr>
      <w:r>
        <w:rPr>
          <w:rFonts w:eastAsia="Times New Roman"/>
          <w:szCs w:val="24"/>
        </w:rPr>
        <w:t xml:space="preserve">Ως προς </w:t>
      </w:r>
      <w:r w:rsidRPr="00827591">
        <w:rPr>
          <w:rFonts w:eastAsia="Times New Roman"/>
          <w:szCs w:val="24"/>
        </w:rPr>
        <w:t>τα εξοπλιστικά έχουν γίνει συζητήσεις</w:t>
      </w:r>
      <w:r>
        <w:rPr>
          <w:rFonts w:eastAsia="Times New Roman"/>
          <w:szCs w:val="24"/>
        </w:rPr>
        <w:t>. Έγιναν συζητήσεις</w:t>
      </w:r>
      <w:r w:rsidRPr="00827591">
        <w:rPr>
          <w:rFonts w:eastAsia="Times New Roman"/>
          <w:szCs w:val="24"/>
        </w:rPr>
        <w:t xml:space="preserve"> για τις ανάγκες τις οποίες </w:t>
      </w:r>
      <w:r>
        <w:rPr>
          <w:rFonts w:eastAsia="Times New Roman"/>
          <w:szCs w:val="24"/>
        </w:rPr>
        <w:t>έχουμε</w:t>
      </w:r>
      <w:r w:rsidRPr="00827591">
        <w:rPr>
          <w:rFonts w:eastAsia="Times New Roman"/>
          <w:szCs w:val="24"/>
        </w:rPr>
        <w:t xml:space="preserve"> και προφανώς πάλι θα κάνουμε την κουβέντα</w:t>
      </w:r>
      <w:r>
        <w:rPr>
          <w:rFonts w:eastAsia="Times New Roman"/>
          <w:szCs w:val="24"/>
        </w:rPr>
        <w:t>.</w:t>
      </w:r>
      <w:r w:rsidRPr="00827591">
        <w:rPr>
          <w:rFonts w:eastAsia="Times New Roman"/>
          <w:szCs w:val="24"/>
        </w:rPr>
        <w:t xml:space="preserve"> </w:t>
      </w:r>
      <w:r>
        <w:rPr>
          <w:rFonts w:eastAsia="Times New Roman"/>
          <w:szCs w:val="24"/>
        </w:rPr>
        <w:t>Ο</w:t>
      </w:r>
      <w:r w:rsidRPr="00827591">
        <w:rPr>
          <w:rFonts w:eastAsia="Times New Roman"/>
          <w:szCs w:val="24"/>
        </w:rPr>
        <w:t xml:space="preserve">φείλω να σας </w:t>
      </w:r>
      <w:r>
        <w:rPr>
          <w:rFonts w:eastAsia="Times New Roman"/>
          <w:szCs w:val="24"/>
        </w:rPr>
        <w:t xml:space="preserve">πω </w:t>
      </w:r>
      <w:r w:rsidRPr="00827591">
        <w:rPr>
          <w:rFonts w:eastAsia="Times New Roman"/>
          <w:szCs w:val="24"/>
        </w:rPr>
        <w:t>ότι αυτή</w:t>
      </w:r>
      <w:r>
        <w:rPr>
          <w:rFonts w:eastAsia="Times New Roman"/>
          <w:szCs w:val="24"/>
        </w:rPr>
        <w:t>ν</w:t>
      </w:r>
      <w:r w:rsidRPr="00827591">
        <w:rPr>
          <w:rFonts w:eastAsia="Times New Roman"/>
          <w:szCs w:val="24"/>
        </w:rPr>
        <w:t xml:space="preserve"> τη στιγμή </w:t>
      </w:r>
      <w:r>
        <w:rPr>
          <w:rFonts w:eastAsia="Times New Roman"/>
          <w:szCs w:val="24"/>
        </w:rPr>
        <w:t xml:space="preserve">τα </w:t>
      </w:r>
      <w:r w:rsidRPr="00827591">
        <w:rPr>
          <w:rFonts w:eastAsia="Times New Roman"/>
          <w:szCs w:val="24"/>
        </w:rPr>
        <w:t>έχουμε αξιοποιήσει με τον καλύτερο τρόπο</w:t>
      </w:r>
      <w:r>
        <w:rPr>
          <w:rFonts w:eastAsia="Times New Roman"/>
          <w:szCs w:val="24"/>
        </w:rPr>
        <w:t>.</w:t>
      </w:r>
    </w:p>
    <w:p w14:paraId="296718E4" w14:textId="77777777" w:rsidR="00711852" w:rsidRDefault="000A1C6E">
      <w:pPr>
        <w:spacing w:line="600" w:lineRule="auto"/>
        <w:ind w:firstLine="720"/>
        <w:jc w:val="both"/>
        <w:rPr>
          <w:rFonts w:eastAsia="Times New Roman"/>
          <w:szCs w:val="24"/>
        </w:rPr>
      </w:pPr>
      <w:r>
        <w:rPr>
          <w:rFonts w:eastAsia="Times New Roman"/>
          <w:szCs w:val="24"/>
        </w:rPr>
        <w:t xml:space="preserve">Κύριε Κικίλια, μπορώ να σας ενημερώσω και εγώ και ο κύριος Υπουργός ακόμα καλύτερα για αυτά τα θέματα, μιας και άπτονται της εθνικής ασφάλειας και βεβαίως οποιονδήποτε άλλον Κοινοβουλευτικό Εκπρόσωπο ορίσει το κόμμα του και θέλει την ενημέρωση. </w:t>
      </w:r>
    </w:p>
    <w:p w14:paraId="296718E5" w14:textId="77777777" w:rsidR="00711852" w:rsidRDefault="000A1C6E">
      <w:pPr>
        <w:spacing w:line="600" w:lineRule="auto"/>
        <w:ind w:firstLine="720"/>
        <w:jc w:val="both"/>
        <w:rPr>
          <w:rFonts w:eastAsia="Times New Roman"/>
          <w:szCs w:val="24"/>
        </w:rPr>
      </w:pPr>
      <w:r>
        <w:rPr>
          <w:rFonts w:eastAsia="Times New Roman"/>
          <w:szCs w:val="24"/>
        </w:rPr>
        <w:t xml:space="preserve">Όσον αφορά τη δομή το εξήγησα. Είναι ανάγκη να αλλάξουν πολλά πράγματα. Ξέρετε, </w:t>
      </w:r>
      <w:r w:rsidRPr="00827591">
        <w:rPr>
          <w:rFonts w:eastAsia="Times New Roman"/>
          <w:szCs w:val="24"/>
        </w:rPr>
        <w:t xml:space="preserve">παραλάβαμε ως </w:t>
      </w:r>
      <w:r>
        <w:rPr>
          <w:rFonts w:eastAsia="Times New Roman"/>
          <w:szCs w:val="24"/>
        </w:rPr>
        <w:t>Κ</w:t>
      </w:r>
      <w:r w:rsidRPr="00827591">
        <w:rPr>
          <w:rFonts w:eastAsia="Times New Roman"/>
          <w:szCs w:val="24"/>
        </w:rPr>
        <w:t>υβέρνηση ένα χάος στον υπόλοιπο δημόσιο τομέα</w:t>
      </w:r>
      <w:r>
        <w:rPr>
          <w:rFonts w:eastAsia="Times New Roman"/>
          <w:szCs w:val="24"/>
        </w:rPr>
        <w:t xml:space="preserve"> και ένα χάος στα ασφαλιστικά ταμεία. Τ</w:t>
      </w:r>
      <w:r w:rsidRPr="00827591">
        <w:rPr>
          <w:rFonts w:eastAsia="Times New Roman"/>
          <w:szCs w:val="24"/>
        </w:rPr>
        <w:t xml:space="preserve">ο πρόβλημα </w:t>
      </w:r>
      <w:r>
        <w:rPr>
          <w:rFonts w:eastAsia="Times New Roman"/>
          <w:szCs w:val="24"/>
        </w:rPr>
        <w:t>δ</w:t>
      </w:r>
      <w:r w:rsidRPr="00827591">
        <w:rPr>
          <w:rFonts w:eastAsia="Times New Roman"/>
          <w:szCs w:val="24"/>
        </w:rPr>
        <w:t>εν είναι μόνο της οικονομικής κατάστασης</w:t>
      </w:r>
      <w:r>
        <w:rPr>
          <w:rFonts w:eastAsia="Times New Roman"/>
          <w:szCs w:val="24"/>
        </w:rPr>
        <w:t>,</w:t>
      </w:r>
      <w:r w:rsidRPr="00827591">
        <w:rPr>
          <w:rFonts w:eastAsia="Times New Roman"/>
          <w:szCs w:val="24"/>
        </w:rPr>
        <w:t xml:space="preserve"> της πτώχευσης</w:t>
      </w:r>
      <w:r>
        <w:rPr>
          <w:rFonts w:eastAsia="Times New Roman"/>
          <w:szCs w:val="24"/>
        </w:rPr>
        <w:t>.</w:t>
      </w:r>
      <w:r w:rsidRPr="00827591">
        <w:rPr>
          <w:rFonts w:eastAsia="Times New Roman"/>
          <w:szCs w:val="24"/>
        </w:rPr>
        <w:t xml:space="preserve"> </w:t>
      </w:r>
      <w:r>
        <w:rPr>
          <w:rFonts w:eastAsia="Times New Roman"/>
          <w:szCs w:val="24"/>
        </w:rPr>
        <w:t xml:space="preserve">Είναι η λογική η οποία υπήρχε και ήταν πολύ συγκεκριμένη, μια λογική </w:t>
      </w:r>
      <w:r w:rsidRPr="00827591">
        <w:rPr>
          <w:rFonts w:eastAsia="Times New Roman"/>
          <w:szCs w:val="24"/>
        </w:rPr>
        <w:t>πελατειακής εξυπηρέτηση</w:t>
      </w:r>
      <w:r>
        <w:rPr>
          <w:rFonts w:eastAsia="Times New Roman"/>
          <w:szCs w:val="24"/>
        </w:rPr>
        <w:t>ς</w:t>
      </w:r>
      <w:r w:rsidRPr="00827591">
        <w:rPr>
          <w:rFonts w:eastAsia="Times New Roman"/>
          <w:szCs w:val="24"/>
        </w:rPr>
        <w:t xml:space="preserve"> ή με αυτούς τους τρόπους να κρύβονται πολλά πράγματα και να διαμορφώνεται αυτό το σύστημα διαπλοκής</w:t>
      </w:r>
      <w:r>
        <w:rPr>
          <w:rFonts w:eastAsia="Times New Roman"/>
          <w:szCs w:val="24"/>
        </w:rPr>
        <w:t>.</w:t>
      </w:r>
      <w:r w:rsidRPr="00827591">
        <w:rPr>
          <w:rFonts w:eastAsia="Times New Roman"/>
          <w:szCs w:val="24"/>
        </w:rPr>
        <w:t xml:space="preserve"> </w:t>
      </w:r>
    </w:p>
    <w:p w14:paraId="296718E6" w14:textId="77777777" w:rsidR="00711852" w:rsidRDefault="000A1C6E">
      <w:pPr>
        <w:spacing w:line="600" w:lineRule="auto"/>
        <w:ind w:firstLine="720"/>
        <w:jc w:val="both"/>
        <w:rPr>
          <w:rFonts w:eastAsia="Times New Roman"/>
          <w:szCs w:val="24"/>
        </w:rPr>
      </w:pPr>
      <w:r>
        <w:rPr>
          <w:rFonts w:eastAsia="Times New Roman"/>
          <w:szCs w:val="24"/>
        </w:rPr>
        <w:t>Τι</w:t>
      </w:r>
      <w:r w:rsidRPr="00827591">
        <w:rPr>
          <w:rFonts w:eastAsia="Times New Roman"/>
          <w:szCs w:val="24"/>
        </w:rPr>
        <w:t xml:space="preserve"> συνέβαινε και τι συμβαίνει στις Ένοπλες Δυνάμεις</w:t>
      </w:r>
      <w:r>
        <w:rPr>
          <w:rFonts w:eastAsia="Times New Roman"/>
          <w:szCs w:val="24"/>
        </w:rPr>
        <w:t>;</w:t>
      </w:r>
      <w:r w:rsidRPr="00827591">
        <w:rPr>
          <w:rFonts w:eastAsia="Times New Roman"/>
          <w:szCs w:val="24"/>
        </w:rPr>
        <w:t xml:space="preserve"> </w:t>
      </w:r>
      <w:r>
        <w:rPr>
          <w:rFonts w:eastAsia="Times New Roman"/>
          <w:szCs w:val="24"/>
        </w:rPr>
        <w:t>Υ</w:t>
      </w:r>
      <w:r w:rsidRPr="00827591">
        <w:rPr>
          <w:rFonts w:eastAsia="Times New Roman"/>
          <w:szCs w:val="24"/>
        </w:rPr>
        <w:t xml:space="preserve">πήρχε </w:t>
      </w:r>
      <w:r>
        <w:rPr>
          <w:rFonts w:eastAsia="Times New Roman"/>
          <w:szCs w:val="24"/>
        </w:rPr>
        <w:t xml:space="preserve">μία πολυδιάσπαση. Είχε και το στοιχείο της </w:t>
      </w:r>
      <w:r w:rsidRPr="00827591">
        <w:rPr>
          <w:rFonts w:eastAsia="Times New Roman"/>
          <w:szCs w:val="24"/>
        </w:rPr>
        <w:t>εξυπηρέτηση</w:t>
      </w:r>
      <w:r>
        <w:rPr>
          <w:rFonts w:eastAsia="Times New Roman"/>
          <w:szCs w:val="24"/>
        </w:rPr>
        <w:t>ς</w:t>
      </w:r>
      <w:r w:rsidRPr="00827591">
        <w:rPr>
          <w:rFonts w:eastAsia="Times New Roman"/>
          <w:szCs w:val="24"/>
        </w:rPr>
        <w:t xml:space="preserve"> πολιτικών συμφερόντων</w:t>
      </w:r>
      <w:r>
        <w:rPr>
          <w:rFonts w:eastAsia="Times New Roman"/>
          <w:szCs w:val="24"/>
        </w:rPr>
        <w:t>,</w:t>
      </w:r>
      <w:r w:rsidRPr="00827591">
        <w:rPr>
          <w:rFonts w:eastAsia="Times New Roman"/>
          <w:szCs w:val="24"/>
        </w:rPr>
        <w:t xml:space="preserve"> </w:t>
      </w:r>
      <w:r>
        <w:rPr>
          <w:rFonts w:eastAsia="Times New Roman"/>
          <w:szCs w:val="24"/>
        </w:rPr>
        <w:t>α</w:t>
      </w:r>
      <w:r w:rsidRPr="00827591">
        <w:rPr>
          <w:rFonts w:eastAsia="Times New Roman"/>
          <w:szCs w:val="24"/>
        </w:rPr>
        <w:t xml:space="preserve">λλά κυρίως ήταν η </w:t>
      </w:r>
      <w:r>
        <w:rPr>
          <w:rFonts w:eastAsia="Times New Roman"/>
          <w:szCs w:val="24"/>
        </w:rPr>
        <w:t>π</w:t>
      </w:r>
      <w:r w:rsidRPr="00827591">
        <w:rPr>
          <w:rFonts w:eastAsia="Times New Roman"/>
          <w:szCs w:val="24"/>
        </w:rPr>
        <w:t>αντελής προχειρότητα</w:t>
      </w:r>
      <w:r>
        <w:rPr>
          <w:rFonts w:eastAsia="Times New Roman"/>
          <w:szCs w:val="24"/>
        </w:rPr>
        <w:t>. Ε</w:t>
      </w:r>
      <w:r w:rsidRPr="00827591">
        <w:rPr>
          <w:rFonts w:eastAsia="Times New Roman"/>
          <w:szCs w:val="24"/>
        </w:rPr>
        <w:t xml:space="preserve">κεί ήταν η προχειρότητα και </w:t>
      </w:r>
      <w:r>
        <w:rPr>
          <w:rFonts w:eastAsia="Times New Roman"/>
          <w:szCs w:val="24"/>
        </w:rPr>
        <w:t xml:space="preserve">όχι </w:t>
      </w:r>
      <w:r w:rsidRPr="00827591">
        <w:rPr>
          <w:rFonts w:eastAsia="Times New Roman"/>
          <w:szCs w:val="24"/>
        </w:rPr>
        <w:t>εδώ</w:t>
      </w:r>
      <w:r>
        <w:rPr>
          <w:rFonts w:eastAsia="Times New Roman"/>
          <w:szCs w:val="24"/>
        </w:rPr>
        <w:t>.</w:t>
      </w:r>
      <w:r w:rsidRPr="00827591">
        <w:rPr>
          <w:rFonts w:eastAsia="Times New Roman"/>
          <w:szCs w:val="24"/>
        </w:rPr>
        <w:t xml:space="preserve"> </w:t>
      </w:r>
      <w:r>
        <w:rPr>
          <w:rFonts w:eastAsia="Times New Roman"/>
          <w:szCs w:val="24"/>
        </w:rPr>
        <w:t>Π</w:t>
      </w:r>
      <w:r w:rsidRPr="00827591">
        <w:rPr>
          <w:rFonts w:eastAsia="Times New Roman"/>
          <w:szCs w:val="24"/>
        </w:rPr>
        <w:t>ροσπαθούμε να λύσουμε ορισμένα προβλήμα</w:t>
      </w:r>
      <w:r>
        <w:rPr>
          <w:rFonts w:eastAsia="Times New Roman"/>
          <w:szCs w:val="24"/>
        </w:rPr>
        <w:t>τα</w:t>
      </w:r>
      <w:r w:rsidRPr="00827591">
        <w:rPr>
          <w:rFonts w:eastAsia="Times New Roman"/>
          <w:szCs w:val="24"/>
        </w:rPr>
        <w:t xml:space="preserve"> μέχρι να πάμε σε μία σοβαρή συζήτηση και </w:t>
      </w:r>
      <w:r>
        <w:rPr>
          <w:rFonts w:eastAsia="Times New Roman"/>
          <w:szCs w:val="24"/>
        </w:rPr>
        <w:t xml:space="preserve">για </w:t>
      </w:r>
      <w:r w:rsidRPr="00827591">
        <w:rPr>
          <w:rFonts w:eastAsia="Times New Roman"/>
          <w:szCs w:val="24"/>
        </w:rPr>
        <w:t xml:space="preserve">το πώς θα </w:t>
      </w:r>
      <w:r>
        <w:rPr>
          <w:rFonts w:eastAsia="Times New Roman"/>
          <w:szCs w:val="24"/>
        </w:rPr>
        <w:t xml:space="preserve">δομήσουμε το σύνολο των Ενόπλων Δυνάμεων. </w:t>
      </w:r>
    </w:p>
    <w:p w14:paraId="296718E7" w14:textId="77777777" w:rsidR="00711852" w:rsidRDefault="000A1C6E">
      <w:pPr>
        <w:spacing w:line="600" w:lineRule="auto"/>
        <w:ind w:firstLine="720"/>
        <w:jc w:val="both"/>
        <w:rPr>
          <w:rFonts w:eastAsia="Times New Roman"/>
          <w:szCs w:val="24"/>
        </w:rPr>
      </w:pPr>
      <w:r>
        <w:rPr>
          <w:rFonts w:eastAsia="Times New Roman"/>
          <w:szCs w:val="24"/>
        </w:rPr>
        <w:t>Ε</w:t>
      </w:r>
      <w:r w:rsidRPr="00827591">
        <w:rPr>
          <w:rFonts w:eastAsia="Times New Roman"/>
          <w:szCs w:val="24"/>
        </w:rPr>
        <w:t xml:space="preserve">γώ χαίρομαι που όλα τα επιτελεία έχουν </w:t>
      </w:r>
      <w:r>
        <w:rPr>
          <w:rFonts w:eastAsia="Times New Roman"/>
          <w:szCs w:val="24"/>
        </w:rPr>
        <w:t xml:space="preserve">συγκεκριμένες προτάσεις. Δεν έχει σημασία εάν θα διαφωνήσω ή όχι, αλλά έχουν πολύ συγκεκριμένη πρόταση. Μάλιστα συμφωνώ σε πολλά θέματα που δεν θα συμφωνήσει η Νέα Δημοκρατία. Είμαι σίγουρος ότι θα διαφωνήσετε για το πώς πρέπει να διαμορφώσουμε πολλά πράγματα στις Ένοπλες Δυνάμεις από εδώ και πέρα, όπως κάναμε και με τη δομή. </w:t>
      </w:r>
    </w:p>
    <w:p w14:paraId="296718E8" w14:textId="77777777" w:rsidR="00711852" w:rsidRDefault="000A1C6E">
      <w:pPr>
        <w:spacing w:line="600" w:lineRule="auto"/>
        <w:ind w:firstLine="720"/>
        <w:jc w:val="both"/>
        <w:rPr>
          <w:rFonts w:eastAsia="Times New Roman"/>
          <w:szCs w:val="24"/>
        </w:rPr>
      </w:pPr>
      <w:r>
        <w:rPr>
          <w:rFonts w:eastAsia="Times New Roman"/>
          <w:szCs w:val="24"/>
        </w:rPr>
        <w:t xml:space="preserve">Ούτε σόου χρειάζονται σ’ αυτά τα θέματα. Νομίζω ότι αυτό έχει γίνει κατανοητό πια από πολλούς και πολλές. Μας βλέπουν πολλοί γιατί είναι δημόσια η συζήτηση που γίνεται. Βεβαίως κατανοώ ότι όσο είναι μια εμμονή χωρίς να κατανοούν το πραγματικό περιεχόμενο, τις πραγματικές ανάγκες και το τι εξηγούμε εδώ, γίνεται μια παπαγαλία συνεχώς. Καταλαβαίνουμε και καταλαβαίνει όλος ο κόσμος ότι δεν οφείλεται μόνο στην ιδεολογική εμμονή που έχετε αλλά κυρίως στο ότι δεν θέλετε να κατανοήσετε. Έχετε πάρει μια πολύ συντηρητική στροφή, μια μεγάλη στροφή προς δεξιές και ακροδεξιές αντιλήψεις στο περιεχόμενο της σκέψης. Συμβαίνει και στην Ευρώπη. Δηλαδή έχει μια λογική του Βέμπερ και μια λογική που δεν διευκολύνει, δεν βοηθάει. Δίνει δικαιώματα στο αυγό του φιδιού να βγαίνει από την τρύπα. </w:t>
      </w:r>
    </w:p>
    <w:p w14:paraId="296718E9" w14:textId="77777777" w:rsidR="00711852" w:rsidRDefault="000A1C6E">
      <w:pPr>
        <w:spacing w:line="600" w:lineRule="auto"/>
        <w:ind w:firstLine="720"/>
        <w:jc w:val="both"/>
        <w:rPr>
          <w:rFonts w:eastAsia="Times New Roman"/>
          <w:szCs w:val="24"/>
        </w:rPr>
      </w:pPr>
      <w:r>
        <w:rPr>
          <w:rFonts w:eastAsia="Times New Roman"/>
          <w:szCs w:val="24"/>
        </w:rPr>
        <w:t xml:space="preserve">Να διαβάσω, για να καταγραφεί, την εξής νομοτεχνική: </w:t>
      </w:r>
    </w:p>
    <w:p w14:paraId="296718EA" w14:textId="77777777" w:rsidR="00711852" w:rsidRDefault="000A1C6E">
      <w:pPr>
        <w:spacing w:line="600" w:lineRule="auto"/>
        <w:ind w:firstLine="720"/>
        <w:jc w:val="both"/>
        <w:rPr>
          <w:rFonts w:eastAsia="Times New Roman"/>
          <w:szCs w:val="24"/>
        </w:rPr>
      </w:pPr>
      <w:r>
        <w:rPr>
          <w:rFonts w:eastAsia="Times New Roman"/>
          <w:szCs w:val="24"/>
        </w:rPr>
        <w:t xml:space="preserve">Στην τροπολογία 2117 η παράγραφος 1 τροποποιεί την παράγραφο 1 του άρθρου 5 του νομοσχεδίου. Η παράγραφος 2 τροποποιεί την παράγραφο 7 του άρθρου 5 του νομοσχεδίου. Η παράγραφος 3 τροποποιεί την παράγραφο 11 του άρθρου 5 του νομοσχεδίου και η παράγραφος 4 τροποποιεί την παράγραφο 12 του νομοσχεδίου. </w:t>
      </w:r>
    </w:p>
    <w:p w14:paraId="296718EB" w14:textId="77777777" w:rsidR="00711852" w:rsidRDefault="000A1C6E">
      <w:pPr>
        <w:spacing w:line="600" w:lineRule="auto"/>
        <w:ind w:firstLine="720"/>
        <w:jc w:val="both"/>
        <w:rPr>
          <w:rFonts w:eastAsia="Times New Roman"/>
          <w:szCs w:val="24"/>
        </w:rPr>
      </w:pPr>
      <w:r>
        <w:rPr>
          <w:rFonts w:eastAsia="Times New Roman"/>
          <w:szCs w:val="24"/>
        </w:rPr>
        <w:t>Σας ευχαριστώ πολύ, κύριε Πρόεδρε.</w:t>
      </w:r>
    </w:p>
    <w:p w14:paraId="296718EC" w14:textId="77777777" w:rsidR="00711852" w:rsidRDefault="000A1C6E">
      <w:pPr>
        <w:spacing w:line="600" w:lineRule="auto"/>
        <w:ind w:firstLine="720"/>
        <w:jc w:val="both"/>
        <w:rPr>
          <w:rFonts w:eastAsia="Times New Roman"/>
          <w:szCs w:val="24"/>
        </w:rPr>
      </w:pPr>
      <w:r w:rsidRPr="004B1E0D">
        <w:rPr>
          <w:rFonts w:eastAsia="Times New Roman"/>
          <w:b/>
          <w:szCs w:val="24"/>
        </w:rPr>
        <w:t>ΠΡΟΕΔΡΕΥΩΝ (Αναστάσιος Κουράκης):</w:t>
      </w:r>
      <w:r>
        <w:rPr>
          <w:rFonts w:eastAsia="Times New Roman"/>
          <w:szCs w:val="24"/>
        </w:rPr>
        <w:t xml:space="preserve"> Κυρίες και κύριοι συνάδελφοι, κηρύσσεται περαιωμένη η συζήτηση επί της αρχής, των άρθρων και των τροπολογιών του σχεδίου νόμου του Υπουργείου Εθνικής Άμυνας: </w:t>
      </w:r>
      <w:r w:rsidRPr="0046464E">
        <w:rPr>
          <w:rFonts w:eastAsia="Times New Roman"/>
          <w:szCs w:val="24"/>
        </w:rPr>
        <w:t>«Ρυθμίσεις μέριμνας προσωπικού Ενόπλων Δυνάμεων, Στρατολογίας, Στρατιωτικής Δικαιοσύνης και άλλες διατάξεις»</w:t>
      </w:r>
      <w:r>
        <w:rPr>
          <w:rFonts w:eastAsia="Times New Roman"/>
          <w:szCs w:val="24"/>
        </w:rPr>
        <w:t xml:space="preserve"> και η ψήφισή τους θα γίνει χωριστά. </w:t>
      </w:r>
    </w:p>
    <w:p w14:paraId="296718ED" w14:textId="77777777" w:rsidR="00711852" w:rsidRDefault="000A1C6E">
      <w:pPr>
        <w:spacing w:line="600" w:lineRule="auto"/>
        <w:ind w:firstLine="720"/>
        <w:jc w:val="both"/>
        <w:rPr>
          <w:rFonts w:eastAsia="Times New Roman"/>
          <w:szCs w:val="24"/>
        </w:rPr>
      </w:pPr>
      <w:r>
        <w:rPr>
          <w:rFonts w:eastAsia="Times New Roman"/>
          <w:szCs w:val="24"/>
        </w:rPr>
        <w:t xml:space="preserve">Σας επισημαίνουμε ότι η ψηφοφορία περιλαμβάνει την αρχή του νομοσχεδίου, πενήντα άρθρα, δέκα τροπολογίες, το ακροτελεύτιο άρθρο, καθώς και το σύνολο του νομοσχεδίου. </w:t>
      </w:r>
    </w:p>
    <w:p w14:paraId="296718EE" w14:textId="77777777" w:rsidR="00711852" w:rsidRDefault="000A1C6E">
      <w:pPr>
        <w:spacing w:line="600" w:lineRule="auto"/>
        <w:ind w:firstLine="720"/>
        <w:jc w:val="both"/>
        <w:rPr>
          <w:rFonts w:eastAsia="Times New Roman"/>
          <w:szCs w:val="24"/>
        </w:rPr>
      </w:pPr>
      <w:r w:rsidRPr="005A6A0E">
        <w:rPr>
          <w:rFonts w:eastAsia="Times New Roman"/>
          <w:szCs w:val="24"/>
        </w:rPr>
        <w:t xml:space="preserve">Κάθε φορά στην οθόνη εμφανίζονται </w:t>
      </w:r>
      <w:r>
        <w:rPr>
          <w:rFonts w:eastAsia="Times New Roman"/>
          <w:szCs w:val="24"/>
        </w:rPr>
        <w:t>έ</w:t>
      </w:r>
      <w:r w:rsidRPr="005A6A0E">
        <w:rPr>
          <w:rFonts w:eastAsia="Times New Roman"/>
          <w:szCs w:val="24"/>
        </w:rPr>
        <w:t xml:space="preserve">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14:paraId="296718EF" w14:textId="77777777" w:rsidR="00711852" w:rsidRDefault="000A1C6E">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96718F0" w14:textId="77777777" w:rsidR="00711852" w:rsidRDefault="000A1C6E">
      <w:pPr>
        <w:autoSpaceDE w:val="0"/>
        <w:autoSpaceDN w:val="0"/>
        <w:adjustRightInd w:val="0"/>
        <w:spacing w:line="600" w:lineRule="auto"/>
        <w:ind w:firstLine="709"/>
        <w:jc w:val="center"/>
        <w:rPr>
          <w:rFonts w:eastAsia="SimSun"/>
          <w:szCs w:val="24"/>
          <w:lang w:eastAsia="zh-CN"/>
        </w:rPr>
      </w:pPr>
      <w:r w:rsidRPr="00EF3F89">
        <w:rPr>
          <w:rFonts w:eastAsia="SimSun"/>
          <w:szCs w:val="24"/>
          <w:lang w:eastAsia="zh-CN"/>
        </w:rPr>
        <w:t>(ΨΗΦΟΦΟΡΙΑ)</w:t>
      </w:r>
    </w:p>
    <w:p w14:paraId="296718F1" w14:textId="77777777" w:rsidR="00711852" w:rsidRDefault="000A1C6E">
      <w:pPr>
        <w:spacing w:line="600" w:lineRule="auto"/>
        <w:ind w:firstLine="720"/>
        <w:jc w:val="both"/>
        <w:rPr>
          <w:rFonts w:eastAsia="Times New Roman" w:cs="Times New Roman"/>
          <w:szCs w:val="24"/>
        </w:rPr>
      </w:pPr>
      <w:r w:rsidRPr="0078129C">
        <w:rPr>
          <w:rFonts w:eastAsia="Times New Roman" w:cs="Times New Roman"/>
          <w:b/>
          <w:szCs w:val="24"/>
        </w:rPr>
        <w:t xml:space="preserve">ΠΡΟΕΔΡΕΥΩΝ (Αναστάσιος Κουράκης): </w:t>
      </w:r>
      <w:r>
        <w:rPr>
          <w:rFonts w:eastAsia="Times New Roman" w:cs="Times New Roman"/>
          <w:szCs w:val="24"/>
        </w:rPr>
        <w:t>Παρακαλώ να κλείσει το σύστημα της ηλεκτρονικής ψηφοφορίας.</w:t>
      </w:r>
    </w:p>
    <w:p w14:paraId="296718F2" w14:textId="77777777" w:rsidR="00711852" w:rsidRDefault="000A1C6E">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296718F3" w14:textId="77777777" w:rsidR="00711852" w:rsidRDefault="000A1C6E">
      <w:pPr>
        <w:spacing w:line="600" w:lineRule="auto"/>
        <w:ind w:firstLine="709"/>
        <w:jc w:val="center"/>
        <w:rPr>
          <w:rFonts w:eastAsia="Times New Roman" w:cs="Times New Roman"/>
          <w:szCs w:val="24"/>
        </w:rPr>
      </w:pPr>
      <w:r w:rsidRPr="00351E45" w:rsidDel="00CC164B">
        <w:rPr>
          <w:rFonts w:eastAsia="Times New Roman" w:cs="Times New Roman"/>
          <w:szCs w:val="24"/>
        </w:rPr>
        <w:t xml:space="preserve"> </w:t>
      </w:r>
      <w:r w:rsidRPr="00351E45">
        <w:rPr>
          <w:rFonts w:eastAsia="Times New Roman" w:cs="Times New Roman"/>
          <w:szCs w:val="24"/>
        </w:rPr>
        <w:t>(</w:t>
      </w:r>
      <w:r>
        <w:rPr>
          <w:rFonts w:eastAsia="Times New Roman" w:cs="Times New Roman"/>
          <w:szCs w:val="24"/>
        </w:rPr>
        <w:t>ΜΕΤΑ ΤΗΝ ΗΛΕΚΤΡΟΝΙΚΗ ΚΑΤΑΜΕΤΡΗΣΗ)</w:t>
      </w:r>
    </w:p>
    <w:p w14:paraId="296718F4" w14:textId="77777777" w:rsidR="00711852" w:rsidRDefault="000A1C6E">
      <w:pPr>
        <w:spacing w:line="600" w:lineRule="auto"/>
        <w:ind w:firstLine="720"/>
        <w:jc w:val="both"/>
        <w:rPr>
          <w:rFonts w:eastAsia="Times New Roman" w:cs="Times New Roman"/>
          <w:szCs w:val="24"/>
        </w:rPr>
      </w:pPr>
      <w:r w:rsidRPr="00351E45">
        <w:rPr>
          <w:rFonts w:eastAsia="Times New Roman" w:cs="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96718F5" w14:textId="77777777" w:rsidR="00711852" w:rsidRDefault="000A1C6E">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9B5C94">
        <w:rPr>
          <w:rFonts w:eastAsia="Times New Roman" w:cs="Times New Roman"/>
          <w:color w:val="FF0000"/>
          <w:szCs w:val="24"/>
        </w:rPr>
        <w:t>ΑΛΛΑΓΗ ΣΕΛΙΔΑΣ</w:t>
      </w:r>
      <w:r>
        <w:rPr>
          <w:rFonts w:eastAsia="Times New Roman" w:cs="Times New Roman"/>
          <w:color w:val="FF0000"/>
          <w:szCs w:val="24"/>
        </w:rPr>
        <w:t>)</w:t>
      </w:r>
    </w:p>
    <w:p w14:paraId="296718F6" w14:textId="77777777" w:rsidR="00711852" w:rsidRDefault="000A1C6E">
      <w:pPr>
        <w:rPr>
          <w:rFonts w:eastAsia="Times New Roman" w:cs="Times New Roman"/>
          <w:szCs w:val="24"/>
        </w:rPr>
      </w:pPr>
      <w:r>
        <w:rPr>
          <w:rFonts w:eastAsia="Times New Roman" w:cs="Times New Roman"/>
          <w:szCs w:val="24"/>
        </w:rPr>
        <w:br w:type="page"/>
      </w:r>
    </w:p>
    <w:tbl>
      <w:tblPr>
        <w:tblW w:w="6620" w:type="dxa"/>
        <w:tblInd w:w="612" w:type="dxa"/>
        <w:tblCellMar>
          <w:left w:w="10" w:type="dxa"/>
          <w:right w:w="10" w:type="dxa"/>
        </w:tblCellMar>
        <w:tblLook w:val="04A0" w:firstRow="1" w:lastRow="0" w:firstColumn="1" w:lastColumn="0" w:noHBand="0" w:noVBand="1"/>
      </w:tblPr>
      <w:tblGrid>
        <w:gridCol w:w="6620"/>
      </w:tblGrid>
      <w:tr w:rsidR="00711852" w14:paraId="296718F8" w14:textId="77777777">
        <w:trPr>
          <w:trHeight w:val="1485"/>
        </w:trPr>
        <w:tc>
          <w:tcPr>
            <w:tcW w:w="6620" w:type="dxa"/>
            <w:tcBorders>
              <w:top w:val="nil"/>
              <w:left w:val="nil"/>
              <w:bottom w:val="nil"/>
              <w:right w:val="nil"/>
            </w:tcBorders>
            <w:shd w:val="clear" w:color="auto" w:fill="auto"/>
            <w:vAlign w:val="center"/>
            <w:hideMark/>
          </w:tcPr>
          <w:p w14:paraId="296718F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Ρυθμίσεις μέριμνας προσωπικού Ενόπλων Δυνάμεων, Στρατολογίας, Στρατιωτικής Δικαιοσύνης και άλλες διατάξεις</w:t>
            </w:r>
          </w:p>
        </w:tc>
      </w:tr>
      <w:tr w:rsidR="00711852" w14:paraId="296718FA" w14:textId="77777777">
        <w:trPr>
          <w:trHeight w:val="330"/>
        </w:trPr>
        <w:tc>
          <w:tcPr>
            <w:tcW w:w="6620" w:type="dxa"/>
            <w:tcBorders>
              <w:top w:val="nil"/>
              <w:left w:val="nil"/>
              <w:bottom w:val="nil"/>
              <w:right w:val="nil"/>
            </w:tcBorders>
            <w:shd w:val="clear" w:color="auto" w:fill="auto"/>
            <w:vAlign w:val="center"/>
            <w:hideMark/>
          </w:tcPr>
          <w:p w14:paraId="296718F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11852" w14:paraId="296718FC" w14:textId="77777777">
        <w:trPr>
          <w:trHeight w:val="345"/>
        </w:trPr>
        <w:tc>
          <w:tcPr>
            <w:tcW w:w="6620" w:type="dxa"/>
            <w:tcBorders>
              <w:top w:val="nil"/>
              <w:left w:val="nil"/>
              <w:bottom w:val="nil"/>
              <w:right w:val="nil"/>
            </w:tcBorders>
            <w:shd w:val="clear" w:color="auto" w:fill="auto"/>
            <w:vAlign w:val="center"/>
            <w:hideMark/>
          </w:tcPr>
          <w:p w14:paraId="296718F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8FE" w14:textId="77777777">
        <w:trPr>
          <w:trHeight w:val="330"/>
        </w:trPr>
        <w:tc>
          <w:tcPr>
            <w:tcW w:w="6620" w:type="dxa"/>
            <w:tcBorders>
              <w:top w:val="nil"/>
              <w:left w:val="nil"/>
              <w:bottom w:val="nil"/>
              <w:right w:val="nil"/>
            </w:tcBorders>
            <w:shd w:val="clear" w:color="auto" w:fill="auto"/>
            <w:vAlign w:val="center"/>
            <w:hideMark/>
          </w:tcPr>
          <w:p w14:paraId="296718F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900" w14:textId="77777777">
        <w:trPr>
          <w:trHeight w:val="330"/>
        </w:trPr>
        <w:tc>
          <w:tcPr>
            <w:tcW w:w="6620" w:type="dxa"/>
            <w:tcBorders>
              <w:top w:val="nil"/>
              <w:left w:val="nil"/>
              <w:bottom w:val="nil"/>
              <w:right w:val="nil"/>
            </w:tcBorders>
            <w:shd w:val="clear" w:color="auto" w:fill="auto"/>
            <w:vAlign w:val="center"/>
            <w:hideMark/>
          </w:tcPr>
          <w:p w14:paraId="296718F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711852" w14:paraId="29671902" w14:textId="77777777">
        <w:trPr>
          <w:trHeight w:val="330"/>
        </w:trPr>
        <w:tc>
          <w:tcPr>
            <w:tcW w:w="6620" w:type="dxa"/>
            <w:tcBorders>
              <w:top w:val="nil"/>
              <w:left w:val="nil"/>
              <w:bottom w:val="nil"/>
              <w:right w:val="nil"/>
            </w:tcBorders>
            <w:shd w:val="clear" w:color="auto" w:fill="auto"/>
            <w:vAlign w:val="center"/>
            <w:hideMark/>
          </w:tcPr>
          <w:p w14:paraId="2967190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904" w14:textId="77777777">
        <w:trPr>
          <w:trHeight w:val="330"/>
        </w:trPr>
        <w:tc>
          <w:tcPr>
            <w:tcW w:w="6620" w:type="dxa"/>
            <w:tcBorders>
              <w:top w:val="nil"/>
              <w:left w:val="nil"/>
              <w:bottom w:val="nil"/>
              <w:right w:val="nil"/>
            </w:tcBorders>
            <w:shd w:val="clear" w:color="auto" w:fill="auto"/>
            <w:vAlign w:val="center"/>
            <w:hideMark/>
          </w:tcPr>
          <w:p w14:paraId="2967190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906" w14:textId="77777777">
        <w:trPr>
          <w:trHeight w:val="345"/>
        </w:trPr>
        <w:tc>
          <w:tcPr>
            <w:tcW w:w="6620" w:type="dxa"/>
            <w:tcBorders>
              <w:top w:val="nil"/>
              <w:left w:val="nil"/>
              <w:bottom w:val="nil"/>
              <w:right w:val="nil"/>
            </w:tcBorders>
            <w:shd w:val="clear" w:color="auto" w:fill="auto"/>
            <w:vAlign w:val="center"/>
            <w:hideMark/>
          </w:tcPr>
          <w:p w14:paraId="2967190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908" w14:textId="77777777">
        <w:trPr>
          <w:trHeight w:val="330"/>
        </w:trPr>
        <w:tc>
          <w:tcPr>
            <w:tcW w:w="6620" w:type="dxa"/>
            <w:tcBorders>
              <w:top w:val="nil"/>
              <w:left w:val="nil"/>
              <w:bottom w:val="nil"/>
              <w:right w:val="nil"/>
            </w:tcBorders>
            <w:shd w:val="clear" w:color="auto" w:fill="auto"/>
            <w:vAlign w:val="center"/>
            <w:hideMark/>
          </w:tcPr>
          <w:p w14:paraId="2967190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711852" w14:paraId="2967190A" w14:textId="77777777">
        <w:trPr>
          <w:trHeight w:val="330"/>
        </w:trPr>
        <w:tc>
          <w:tcPr>
            <w:tcW w:w="6620" w:type="dxa"/>
            <w:tcBorders>
              <w:top w:val="nil"/>
              <w:left w:val="nil"/>
              <w:bottom w:val="nil"/>
              <w:right w:val="nil"/>
            </w:tcBorders>
            <w:shd w:val="clear" w:color="auto" w:fill="auto"/>
            <w:vAlign w:val="center"/>
            <w:hideMark/>
          </w:tcPr>
          <w:p w14:paraId="2967190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0C" w14:textId="77777777">
        <w:trPr>
          <w:trHeight w:val="330"/>
        </w:trPr>
        <w:tc>
          <w:tcPr>
            <w:tcW w:w="6620" w:type="dxa"/>
            <w:tcBorders>
              <w:top w:val="nil"/>
              <w:left w:val="nil"/>
              <w:bottom w:val="nil"/>
              <w:right w:val="nil"/>
            </w:tcBorders>
            <w:shd w:val="clear" w:color="auto" w:fill="auto"/>
            <w:vAlign w:val="center"/>
            <w:hideMark/>
          </w:tcPr>
          <w:p w14:paraId="2967190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90E" w14:textId="77777777">
        <w:trPr>
          <w:trHeight w:val="330"/>
        </w:trPr>
        <w:tc>
          <w:tcPr>
            <w:tcW w:w="6620" w:type="dxa"/>
            <w:tcBorders>
              <w:top w:val="nil"/>
              <w:left w:val="nil"/>
              <w:bottom w:val="nil"/>
              <w:right w:val="nil"/>
            </w:tcBorders>
            <w:shd w:val="clear" w:color="auto" w:fill="auto"/>
            <w:vAlign w:val="center"/>
            <w:hideMark/>
          </w:tcPr>
          <w:p w14:paraId="2967190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10" w14:textId="77777777">
        <w:trPr>
          <w:trHeight w:val="330"/>
        </w:trPr>
        <w:tc>
          <w:tcPr>
            <w:tcW w:w="6620" w:type="dxa"/>
            <w:tcBorders>
              <w:top w:val="nil"/>
              <w:left w:val="nil"/>
              <w:bottom w:val="nil"/>
              <w:right w:val="nil"/>
            </w:tcBorders>
            <w:shd w:val="clear" w:color="auto" w:fill="auto"/>
            <w:vAlign w:val="center"/>
            <w:hideMark/>
          </w:tcPr>
          <w:p w14:paraId="2967190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12" w14:textId="77777777">
        <w:trPr>
          <w:trHeight w:val="330"/>
        </w:trPr>
        <w:tc>
          <w:tcPr>
            <w:tcW w:w="6620" w:type="dxa"/>
            <w:tcBorders>
              <w:top w:val="nil"/>
              <w:left w:val="nil"/>
              <w:bottom w:val="nil"/>
              <w:right w:val="nil"/>
            </w:tcBorders>
            <w:shd w:val="clear" w:color="auto" w:fill="auto"/>
            <w:vAlign w:val="center"/>
            <w:hideMark/>
          </w:tcPr>
          <w:p w14:paraId="2967191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914" w14:textId="77777777">
        <w:trPr>
          <w:trHeight w:val="330"/>
        </w:trPr>
        <w:tc>
          <w:tcPr>
            <w:tcW w:w="6620" w:type="dxa"/>
            <w:tcBorders>
              <w:top w:val="nil"/>
              <w:left w:val="nil"/>
              <w:bottom w:val="nil"/>
              <w:right w:val="nil"/>
            </w:tcBorders>
            <w:shd w:val="clear" w:color="auto" w:fill="auto"/>
            <w:vAlign w:val="center"/>
            <w:hideMark/>
          </w:tcPr>
          <w:p w14:paraId="2967191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16" w14:textId="77777777">
        <w:trPr>
          <w:trHeight w:val="330"/>
        </w:trPr>
        <w:tc>
          <w:tcPr>
            <w:tcW w:w="6620" w:type="dxa"/>
            <w:tcBorders>
              <w:top w:val="nil"/>
              <w:left w:val="nil"/>
              <w:bottom w:val="nil"/>
              <w:right w:val="nil"/>
            </w:tcBorders>
            <w:shd w:val="clear" w:color="auto" w:fill="auto"/>
            <w:vAlign w:val="center"/>
            <w:hideMark/>
          </w:tcPr>
          <w:p w14:paraId="2967191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rsidR="00711852" w14:paraId="29671918" w14:textId="77777777">
        <w:trPr>
          <w:trHeight w:val="330"/>
        </w:trPr>
        <w:tc>
          <w:tcPr>
            <w:tcW w:w="6620" w:type="dxa"/>
            <w:tcBorders>
              <w:top w:val="nil"/>
              <w:left w:val="nil"/>
              <w:bottom w:val="nil"/>
              <w:right w:val="nil"/>
            </w:tcBorders>
            <w:shd w:val="clear" w:color="auto" w:fill="auto"/>
            <w:vAlign w:val="center"/>
            <w:hideMark/>
          </w:tcPr>
          <w:p w14:paraId="2967191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1A" w14:textId="77777777">
        <w:trPr>
          <w:trHeight w:val="345"/>
        </w:trPr>
        <w:tc>
          <w:tcPr>
            <w:tcW w:w="6620" w:type="dxa"/>
            <w:tcBorders>
              <w:top w:val="nil"/>
              <w:left w:val="nil"/>
              <w:bottom w:val="nil"/>
              <w:right w:val="nil"/>
            </w:tcBorders>
            <w:shd w:val="clear" w:color="auto" w:fill="auto"/>
            <w:vAlign w:val="center"/>
            <w:hideMark/>
          </w:tcPr>
          <w:p w14:paraId="2967191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1C" w14:textId="77777777">
        <w:trPr>
          <w:trHeight w:val="330"/>
        </w:trPr>
        <w:tc>
          <w:tcPr>
            <w:tcW w:w="6620" w:type="dxa"/>
            <w:tcBorders>
              <w:top w:val="nil"/>
              <w:left w:val="nil"/>
              <w:bottom w:val="nil"/>
              <w:right w:val="nil"/>
            </w:tcBorders>
            <w:shd w:val="clear" w:color="auto" w:fill="auto"/>
            <w:vAlign w:val="center"/>
            <w:hideMark/>
          </w:tcPr>
          <w:p w14:paraId="2967191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1E" w14:textId="77777777">
        <w:trPr>
          <w:trHeight w:val="330"/>
        </w:trPr>
        <w:tc>
          <w:tcPr>
            <w:tcW w:w="6620" w:type="dxa"/>
            <w:tcBorders>
              <w:top w:val="nil"/>
              <w:left w:val="nil"/>
              <w:bottom w:val="nil"/>
              <w:right w:val="nil"/>
            </w:tcBorders>
            <w:shd w:val="clear" w:color="auto" w:fill="auto"/>
            <w:vAlign w:val="center"/>
            <w:hideMark/>
          </w:tcPr>
          <w:p w14:paraId="2967191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20" w14:textId="77777777">
        <w:trPr>
          <w:trHeight w:val="330"/>
        </w:trPr>
        <w:tc>
          <w:tcPr>
            <w:tcW w:w="6620" w:type="dxa"/>
            <w:tcBorders>
              <w:top w:val="nil"/>
              <w:left w:val="nil"/>
              <w:bottom w:val="nil"/>
              <w:right w:val="nil"/>
            </w:tcBorders>
            <w:shd w:val="clear" w:color="auto" w:fill="auto"/>
            <w:vAlign w:val="center"/>
            <w:hideMark/>
          </w:tcPr>
          <w:p w14:paraId="2967191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922" w14:textId="77777777">
        <w:trPr>
          <w:trHeight w:val="330"/>
        </w:trPr>
        <w:tc>
          <w:tcPr>
            <w:tcW w:w="6620" w:type="dxa"/>
            <w:tcBorders>
              <w:top w:val="nil"/>
              <w:left w:val="nil"/>
              <w:bottom w:val="nil"/>
              <w:right w:val="nil"/>
            </w:tcBorders>
            <w:shd w:val="clear" w:color="auto" w:fill="auto"/>
            <w:vAlign w:val="center"/>
            <w:hideMark/>
          </w:tcPr>
          <w:p w14:paraId="2967192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24" w14:textId="77777777">
        <w:trPr>
          <w:trHeight w:val="330"/>
        </w:trPr>
        <w:tc>
          <w:tcPr>
            <w:tcW w:w="6620" w:type="dxa"/>
            <w:tcBorders>
              <w:top w:val="nil"/>
              <w:left w:val="nil"/>
              <w:bottom w:val="nil"/>
              <w:right w:val="nil"/>
            </w:tcBorders>
            <w:shd w:val="clear" w:color="auto" w:fill="auto"/>
            <w:vAlign w:val="center"/>
            <w:hideMark/>
          </w:tcPr>
          <w:p w14:paraId="2967192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rsidR="00711852" w14:paraId="29671926" w14:textId="77777777">
        <w:trPr>
          <w:trHeight w:val="330"/>
        </w:trPr>
        <w:tc>
          <w:tcPr>
            <w:tcW w:w="6620" w:type="dxa"/>
            <w:tcBorders>
              <w:top w:val="nil"/>
              <w:left w:val="nil"/>
              <w:bottom w:val="nil"/>
              <w:right w:val="nil"/>
            </w:tcBorders>
            <w:shd w:val="clear" w:color="auto" w:fill="auto"/>
            <w:vAlign w:val="center"/>
            <w:hideMark/>
          </w:tcPr>
          <w:p w14:paraId="2967192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28" w14:textId="77777777">
        <w:trPr>
          <w:trHeight w:val="330"/>
        </w:trPr>
        <w:tc>
          <w:tcPr>
            <w:tcW w:w="6620" w:type="dxa"/>
            <w:tcBorders>
              <w:top w:val="nil"/>
              <w:left w:val="nil"/>
              <w:bottom w:val="nil"/>
              <w:right w:val="nil"/>
            </w:tcBorders>
            <w:shd w:val="clear" w:color="auto" w:fill="auto"/>
            <w:vAlign w:val="center"/>
            <w:hideMark/>
          </w:tcPr>
          <w:p w14:paraId="2967192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2A" w14:textId="77777777">
        <w:trPr>
          <w:trHeight w:val="330"/>
        </w:trPr>
        <w:tc>
          <w:tcPr>
            <w:tcW w:w="6620" w:type="dxa"/>
            <w:tcBorders>
              <w:top w:val="nil"/>
              <w:left w:val="nil"/>
              <w:bottom w:val="nil"/>
              <w:right w:val="nil"/>
            </w:tcBorders>
            <w:shd w:val="clear" w:color="auto" w:fill="auto"/>
            <w:vAlign w:val="center"/>
            <w:hideMark/>
          </w:tcPr>
          <w:p w14:paraId="2967192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2C" w14:textId="77777777">
        <w:trPr>
          <w:trHeight w:val="330"/>
        </w:trPr>
        <w:tc>
          <w:tcPr>
            <w:tcW w:w="6620" w:type="dxa"/>
            <w:tcBorders>
              <w:top w:val="nil"/>
              <w:left w:val="nil"/>
              <w:bottom w:val="nil"/>
              <w:right w:val="nil"/>
            </w:tcBorders>
            <w:shd w:val="clear" w:color="auto" w:fill="auto"/>
            <w:vAlign w:val="center"/>
            <w:hideMark/>
          </w:tcPr>
          <w:p w14:paraId="2967192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2E" w14:textId="77777777">
        <w:trPr>
          <w:trHeight w:val="330"/>
        </w:trPr>
        <w:tc>
          <w:tcPr>
            <w:tcW w:w="6620" w:type="dxa"/>
            <w:tcBorders>
              <w:top w:val="nil"/>
              <w:left w:val="nil"/>
              <w:bottom w:val="nil"/>
              <w:right w:val="nil"/>
            </w:tcBorders>
            <w:shd w:val="clear" w:color="auto" w:fill="auto"/>
            <w:vAlign w:val="center"/>
            <w:hideMark/>
          </w:tcPr>
          <w:p w14:paraId="2967192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930" w14:textId="77777777">
        <w:trPr>
          <w:trHeight w:val="330"/>
        </w:trPr>
        <w:tc>
          <w:tcPr>
            <w:tcW w:w="6620" w:type="dxa"/>
            <w:tcBorders>
              <w:top w:val="nil"/>
              <w:left w:val="nil"/>
              <w:bottom w:val="nil"/>
              <w:right w:val="nil"/>
            </w:tcBorders>
            <w:shd w:val="clear" w:color="auto" w:fill="auto"/>
            <w:vAlign w:val="center"/>
            <w:hideMark/>
          </w:tcPr>
          <w:p w14:paraId="2967192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32" w14:textId="77777777">
        <w:trPr>
          <w:trHeight w:val="330"/>
        </w:trPr>
        <w:tc>
          <w:tcPr>
            <w:tcW w:w="6620" w:type="dxa"/>
            <w:tcBorders>
              <w:top w:val="nil"/>
              <w:left w:val="nil"/>
              <w:bottom w:val="nil"/>
              <w:right w:val="nil"/>
            </w:tcBorders>
            <w:shd w:val="clear" w:color="auto" w:fill="auto"/>
            <w:vAlign w:val="center"/>
            <w:hideMark/>
          </w:tcPr>
          <w:p w14:paraId="2967193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711852" w14:paraId="29671934" w14:textId="77777777">
        <w:trPr>
          <w:trHeight w:val="330"/>
        </w:trPr>
        <w:tc>
          <w:tcPr>
            <w:tcW w:w="6620" w:type="dxa"/>
            <w:tcBorders>
              <w:top w:val="nil"/>
              <w:left w:val="nil"/>
              <w:bottom w:val="nil"/>
              <w:right w:val="nil"/>
            </w:tcBorders>
            <w:shd w:val="clear" w:color="auto" w:fill="auto"/>
            <w:vAlign w:val="center"/>
            <w:hideMark/>
          </w:tcPr>
          <w:p w14:paraId="2967193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36" w14:textId="77777777">
        <w:trPr>
          <w:trHeight w:val="330"/>
        </w:trPr>
        <w:tc>
          <w:tcPr>
            <w:tcW w:w="6620" w:type="dxa"/>
            <w:tcBorders>
              <w:top w:val="nil"/>
              <w:left w:val="nil"/>
              <w:bottom w:val="nil"/>
              <w:right w:val="nil"/>
            </w:tcBorders>
            <w:shd w:val="clear" w:color="auto" w:fill="auto"/>
            <w:vAlign w:val="center"/>
            <w:hideMark/>
          </w:tcPr>
          <w:p w14:paraId="2967193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938" w14:textId="77777777">
        <w:trPr>
          <w:trHeight w:val="330"/>
        </w:trPr>
        <w:tc>
          <w:tcPr>
            <w:tcW w:w="6620" w:type="dxa"/>
            <w:tcBorders>
              <w:top w:val="nil"/>
              <w:left w:val="nil"/>
              <w:bottom w:val="nil"/>
              <w:right w:val="nil"/>
            </w:tcBorders>
            <w:shd w:val="clear" w:color="auto" w:fill="auto"/>
            <w:vAlign w:val="center"/>
            <w:hideMark/>
          </w:tcPr>
          <w:p w14:paraId="2967193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3A" w14:textId="77777777">
        <w:trPr>
          <w:trHeight w:val="330"/>
        </w:trPr>
        <w:tc>
          <w:tcPr>
            <w:tcW w:w="6620" w:type="dxa"/>
            <w:tcBorders>
              <w:top w:val="nil"/>
              <w:left w:val="nil"/>
              <w:bottom w:val="nil"/>
              <w:right w:val="nil"/>
            </w:tcBorders>
            <w:shd w:val="clear" w:color="auto" w:fill="auto"/>
            <w:vAlign w:val="center"/>
            <w:hideMark/>
          </w:tcPr>
          <w:p w14:paraId="2967193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3C" w14:textId="77777777">
        <w:trPr>
          <w:trHeight w:val="330"/>
        </w:trPr>
        <w:tc>
          <w:tcPr>
            <w:tcW w:w="6620" w:type="dxa"/>
            <w:tcBorders>
              <w:top w:val="nil"/>
              <w:left w:val="nil"/>
              <w:bottom w:val="nil"/>
              <w:right w:val="nil"/>
            </w:tcBorders>
            <w:shd w:val="clear" w:color="auto" w:fill="auto"/>
            <w:vAlign w:val="center"/>
            <w:hideMark/>
          </w:tcPr>
          <w:p w14:paraId="2967193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93E" w14:textId="77777777">
        <w:trPr>
          <w:trHeight w:val="330"/>
        </w:trPr>
        <w:tc>
          <w:tcPr>
            <w:tcW w:w="6620" w:type="dxa"/>
            <w:tcBorders>
              <w:top w:val="nil"/>
              <w:left w:val="nil"/>
              <w:bottom w:val="nil"/>
              <w:right w:val="nil"/>
            </w:tcBorders>
            <w:shd w:val="clear" w:color="auto" w:fill="auto"/>
            <w:vAlign w:val="center"/>
            <w:hideMark/>
          </w:tcPr>
          <w:p w14:paraId="2967193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940" w14:textId="77777777">
        <w:trPr>
          <w:trHeight w:val="330"/>
        </w:trPr>
        <w:tc>
          <w:tcPr>
            <w:tcW w:w="6620" w:type="dxa"/>
            <w:tcBorders>
              <w:top w:val="nil"/>
              <w:left w:val="nil"/>
              <w:bottom w:val="nil"/>
              <w:right w:val="nil"/>
            </w:tcBorders>
            <w:shd w:val="clear" w:color="auto" w:fill="auto"/>
            <w:vAlign w:val="center"/>
            <w:hideMark/>
          </w:tcPr>
          <w:p w14:paraId="2967193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711852" w14:paraId="29671942" w14:textId="77777777">
        <w:trPr>
          <w:trHeight w:val="330"/>
        </w:trPr>
        <w:tc>
          <w:tcPr>
            <w:tcW w:w="6620" w:type="dxa"/>
            <w:tcBorders>
              <w:top w:val="nil"/>
              <w:left w:val="nil"/>
              <w:bottom w:val="nil"/>
              <w:right w:val="nil"/>
            </w:tcBorders>
            <w:shd w:val="clear" w:color="auto" w:fill="auto"/>
            <w:vAlign w:val="center"/>
            <w:hideMark/>
          </w:tcPr>
          <w:p w14:paraId="2967194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44" w14:textId="77777777">
        <w:trPr>
          <w:trHeight w:val="330"/>
        </w:trPr>
        <w:tc>
          <w:tcPr>
            <w:tcW w:w="6620" w:type="dxa"/>
            <w:tcBorders>
              <w:top w:val="nil"/>
              <w:left w:val="nil"/>
              <w:bottom w:val="nil"/>
              <w:right w:val="nil"/>
            </w:tcBorders>
            <w:shd w:val="clear" w:color="auto" w:fill="auto"/>
            <w:vAlign w:val="center"/>
            <w:hideMark/>
          </w:tcPr>
          <w:p w14:paraId="2967194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946" w14:textId="77777777">
        <w:trPr>
          <w:trHeight w:val="345"/>
        </w:trPr>
        <w:tc>
          <w:tcPr>
            <w:tcW w:w="6620" w:type="dxa"/>
            <w:tcBorders>
              <w:top w:val="nil"/>
              <w:left w:val="nil"/>
              <w:bottom w:val="nil"/>
              <w:right w:val="nil"/>
            </w:tcBorders>
            <w:shd w:val="clear" w:color="auto" w:fill="auto"/>
            <w:vAlign w:val="center"/>
            <w:hideMark/>
          </w:tcPr>
          <w:p w14:paraId="2967194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48" w14:textId="77777777">
        <w:trPr>
          <w:trHeight w:val="330"/>
        </w:trPr>
        <w:tc>
          <w:tcPr>
            <w:tcW w:w="6620" w:type="dxa"/>
            <w:tcBorders>
              <w:top w:val="nil"/>
              <w:left w:val="nil"/>
              <w:bottom w:val="nil"/>
              <w:right w:val="nil"/>
            </w:tcBorders>
            <w:shd w:val="clear" w:color="auto" w:fill="auto"/>
            <w:vAlign w:val="center"/>
            <w:hideMark/>
          </w:tcPr>
          <w:p w14:paraId="2967194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4A" w14:textId="77777777">
        <w:trPr>
          <w:trHeight w:val="330"/>
        </w:trPr>
        <w:tc>
          <w:tcPr>
            <w:tcW w:w="6620" w:type="dxa"/>
            <w:tcBorders>
              <w:top w:val="nil"/>
              <w:left w:val="nil"/>
              <w:bottom w:val="nil"/>
              <w:right w:val="nil"/>
            </w:tcBorders>
            <w:shd w:val="clear" w:color="auto" w:fill="auto"/>
            <w:vAlign w:val="center"/>
            <w:hideMark/>
          </w:tcPr>
          <w:p w14:paraId="2967194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94C" w14:textId="77777777">
        <w:trPr>
          <w:trHeight w:val="330"/>
        </w:trPr>
        <w:tc>
          <w:tcPr>
            <w:tcW w:w="6620" w:type="dxa"/>
            <w:tcBorders>
              <w:top w:val="nil"/>
              <w:left w:val="nil"/>
              <w:bottom w:val="nil"/>
              <w:right w:val="nil"/>
            </w:tcBorders>
            <w:shd w:val="clear" w:color="auto" w:fill="auto"/>
            <w:vAlign w:val="center"/>
            <w:hideMark/>
          </w:tcPr>
          <w:p w14:paraId="2967194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94E" w14:textId="77777777">
        <w:trPr>
          <w:trHeight w:val="330"/>
        </w:trPr>
        <w:tc>
          <w:tcPr>
            <w:tcW w:w="6620" w:type="dxa"/>
            <w:tcBorders>
              <w:top w:val="nil"/>
              <w:left w:val="nil"/>
              <w:bottom w:val="nil"/>
              <w:right w:val="nil"/>
            </w:tcBorders>
            <w:shd w:val="clear" w:color="auto" w:fill="auto"/>
            <w:vAlign w:val="center"/>
            <w:hideMark/>
          </w:tcPr>
          <w:p w14:paraId="2967194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711852" w14:paraId="29671950" w14:textId="77777777">
        <w:trPr>
          <w:trHeight w:val="330"/>
        </w:trPr>
        <w:tc>
          <w:tcPr>
            <w:tcW w:w="6620" w:type="dxa"/>
            <w:tcBorders>
              <w:top w:val="nil"/>
              <w:left w:val="nil"/>
              <w:bottom w:val="nil"/>
              <w:right w:val="nil"/>
            </w:tcBorders>
            <w:shd w:val="clear" w:color="auto" w:fill="auto"/>
            <w:vAlign w:val="center"/>
            <w:hideMark/>
          </w:tcPr>
          <w:p w14:paraId="2967194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52" w14:textId="77777777">
        <w:trPr>
          <w:trHeight w:val="330"/>
        </w:trPr>
        <w:tc>
          <w:tcPr>
            <w:tcW w:w="6620" w:type="dxa"/>
            <w:tcBorders>
              <w:top w:val="nil"/>
              <w:left w:val="nil"/>
              <w:bottom w:val="nil"/>
              <w:right w:val="nil"/>
            </w:tcBorders>
            <w:shd w:val="clear" w:color="auto" w:fill="auto"/>
            <w:vAlign w:val="center"/>
            <w:hideMark/>
          </w:tcPr>
          <w:p w14:paraId="2967195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54" w14:textId="77777777">
        <w:trPr>
          <w:trHeight w:val="330"/>
        </w:trPr>
        <w:tc>
          <w:tcPr>
            <w:tcW w:w="6620" w:type="dxa"/>
            <w:tcBorders>
              <w:top w:val="nil"/>
              <w:left w:val="nil"/>
              <w:bottom w:val="nil"/>
              <w:right w:val="nil"/>
            </w:tcBorders>
            <w:shd w:val="clear" w:color="auto" w:fill="auto"/>
            <w:vAlign w:val="center"/>
            <w:hideMark/>
          </w:tcPr>
          <w:p w14:paraId="2967195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56" w14:textId="77777777">
        <w:trPr>
          <w:trHeight w:val="330"/>
        </w:trPr>
        <w:tc>
          <w:tcPr>
            <w:tcW w:w="6620" w:type="dxa"/>
            <w:tcBorders>
              <w:top w:val="nil"/>
              <w:left w:val="nil"/>
              <w:bottom w:val="nil"/>
              <w:right w:val="nil"/>
            </w:tcBorders>
            <w:shd w:val="clear" w:color="auto" w:fill="auto"/>
            <w:vAlign w:val="center"/>
            <w:hideMark/>
          </w:tcPr>
          <w:p w14:paraId="2967195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58" w14:textId="77777777">
        <w:trPr>
          <w:trHeight w:val="330"/>
        </w:trPr>
        <w:tc>
          <w:tcPr>
            <w:tcW w:w="6620" w:type="dxa"/>
            <w:tcBorders>
              <w:top w:val="nil"/>
              <w:left w:val="nil"/>
              <w:bottom w:val="nil"/>
              <w:right w:val="nil"/>
            </w:tcBorders>
            <w:shd w:val="clear" w:color="auto" w:fill="auto"/>
            <w:vAlign w:val="center"/>
            <w:hideMark/>
          </w:tcPr>
          <w:p w14:paraId="2967195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95A" w14:textId="77777777">
        <w:trPr>
          <w:trHeight w:val="330"/>
        </w:trPr>
        <w:tc>
          <w:tcPr>
            <w:tcW w:w="6620" w:type="dxa"/>
            <w:tcBorders>
              <w:top w:val="nil"/>
              <w:left w:val="nil"/>
              <w:bottom w:val="nil"/>
              <w:right w:val="nil"/>
            </w:tcBorders>
            <w:shd w:val="clear" w:color="auto" w:fill="auto"/>
            <w:vAlign w:val="center"/>
            <w:hideMark/>
          </w:tcPr>
          <w:p w14:paraId="2967195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5C" w14:textId="77777777">
        <w:trPr>
          <w:trHeight w:val="330"/>
        </w:trPr>
        <w:tc>
          <w:tcPr>
            <w:tcW w:w="6620" w:type="dxa"/>
            <w:tcBorders>
              <w:top w:val="nil"/>
              <w:left w:val="nil"/>
              <w:bottom w:val="nil"/>
              <w:right w:val="nil"/>
            </w:tcBorders>
            <w:shd w:val="clear" w:color="auto" w:fill="auto"/>
            <w:vAlign w:val="center"/>
            <w:hideMark/>
          </w:tcPr>
          <w:p w14:paraId="2967195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711852" w14:paraId="2967195E" w14:textId="77777777">
        <w:trPr>
          <w:trHeight w:val="330"/>
        </w:trPr>
        <w:tc>
          <w:tcPr>
            <w:tcW w:w="6620" w:type="dxa"/>
            <w:tcBorders>
              <w:top w:val="nil"/>
              <w:left w:val="nil"/>
              <w:bottom w:val="nil"/>
              <w:right w:val="nil"/>
            </w:tcBorders>
            <w:shd w:val="clear" w:color="auto" w:fill="auto"/>
            <w:vAlign w:val="center"/>
            <w:hideMark/>
          </w:tcPr>
          <w:p w14:paraId="2967195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60" w14:textId="77777777">
        <w:trPr>
          <w:trHeight w:val="330"/>
        </w:trPr>
        <w:tc>
          <w:tcPr>
            <w:tcW w:w="6620" w:type="dxa"/>
            <w:tcBorders>
              <w:top w:val="nil"/>
              <w:left w:val="nil"/>
              <w:bottom w:val="nil"/>
              <w:right w:val="nil"/>
            </w:tcBorders>
            <w:shd w:val="clear" w:color="auto" w:fill="auto"/>
            <w:vAlign w:val="center"/>
            <w:hideMark/>
          </w:tcPr>
          <w:p w14:paraId="2967195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62" w14:textId="77777777">
        <w:trPr>
          <w:trHeight w:val="330"/>
        </w:trPr>
        <w:tc>
          <w:tcPr>
            <w:tcW w:w="6620" w:type="dxa"/>
            <w:tcBorders>
              <w:top w:val="nil"/>
              <w:left w:val="nil"/>
              <w:bottom w:val="nil"/>
              <w:right w:val="nil"/>
            </w:tcBorders>
            <w:shd w:val="clear" w:color="auto" w:fill="auto"/>
            <w:vAlign w:val="center"/>
            <w:hideMark/>
          </w:tcPr>
          <w:p w14:paraId="2967196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64" w14:textId="77777777">
        <w:trPr>
          <w:trHeight w:val="345"/>
        </w:trPr>
        <w:tc>
          <w:tcPr>
            <w:tcW w:w="6620" w:type="dxa"/>
            <w:tcBorders>
              <w:top w:val="nil"/>
              <w:left w:val="nil"/>
              <w:bottom w:val="nil"/>
              <w:right w:val="nil"/>
            </w:tcBorders>
            <w:shd w:val="clear" w:color="auto" w:fill="auto"/>
            <w:vAlign w:val="center"/>
            <w:hideMark/>
          </w:tcPr>
          <w:p w14:paraId="2967196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66" w14:textId="77777777">
        <w:trPr>
          <w:trHeight w:val="330"/>
        </w:trPr>
        <w:tc>
          <w:tcPr>
            <w:tcW w:w="6620" w:type="dxa"/>
            <w:tcBorders>
              <w:top w:val="nil"/>
              <w:left w:val="nil"/>
              <w:bottom w:val="nil"/>
              <w:right w:val="nil"/>
            </w:tcBorders>
            <w:shd w:val="clear" w:color="auto" w:fill="auto"/>
            <w:vAlign w:val="center"/>
            <w:hideMark/>
          </w:tcPr>
          <w:p w14:paraId="2967196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968" w14:textId="77777777">
        <w:trPr>
          <w:trHeight w:val="330"/>
        </w:trPr>
        <w:tc>
          <w:tcPr>
            <w:tcW w:w="6620" w:type="dxa"/>
            <w:tcBorders>
              <w:top w:val="nil"/>
              <w:left w:val="nil"/>
              <w:bottom w:val="nil"/>
              <w:right w:val="nil"/>
            </w:tcBorders>
            <w:shd w:val="clear" w:color="auto" w:fill="auto"/>
            <w:vAlign w:val="center"/>
            <w:hideMark/>
          </w:tcPr>
          <w:p w14:paraId="2967196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6A" w14:textId="77777777">
        <w:trPr>
          <w:trHeight w:val="330"/>
        </w:trPr>
        <w:tc>
          <w:tcPr>
            <w:tcW w:w="6620" w:type="dxa"/>
            <w:tcBorders>
              <w:top w:val="nil"/>
              <w:left w:val="nil"/>
              <w:bottom w:val="nil"/>
              <w:right w:val="nil"/>
            </w:tcBorders>
            <w:shd w:val="clear" w:color="auto" w:fill="auto"/>
            <w:vAlign w:val="center"/>
            <w:hideMark/>
          </w:tcPr>
          <w:p w14:paraId="2967196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711852" w14:paraId="2967196C" w14:textId="77777777">
        <w:trPr>
          <w:trHeight w:val="330"/>
        </w:trPr>
        <w:tc>
          <w:tcPr>
            <w:tcW w:w="6620" w:type="dxa"/>
            <w:tcBorders>
              <w:top w:val="nil"/>
              <w:left w:val="nil"/>
              <w:bottom w:val="nil"/>
              <w:right w:val="nil"/>
            </w:tcBorders>
            <w:shd w:val="clear" w:color="auto" w:fill="auto"/>
            <w:vAlign w:val="center"/>
            <w:hideMark/>
          </w:tcPr>
          <w:p w14:paraId="2967196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6E" w14:textId="77777777">
        <w:trPr>
          <w:trHeight w:val="330"/>
        </w:trPr>
        <w:tc>
          <w:tcPr>
            <w:tcW w:w="6620" w:type="dxa"/>
            <w:tcBorders>
              <w:top w:val="nil"/>
              <w:left w:val="nil"/>
              <w:bottom w:val="nil"/>
              <w:right w:val="nil"/>
            </w:tcBorders>
            <w:shd w:val="clear" w:color="auto" w:fill="auto"/>
            <w:vAlign w:val="center"/>
            <w:hideMark/>
          </w:tcPr>
          <w:p w14:paraId="2967196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970" w14:textId="77777777">
        <w:trPr>
          <w:trHeight w:val="330"/>
        </w:trPr>
        <w:tc>
          <w:tcPr>
            <w:tcW w:w="6620" w:type="dxa"/>
            <w:tcBorders>
              <w:top w:val="nil"/>
              <w:left w:val="nil"/>
              <w:bottom w:val="nil"/>
              <w:right w:val="nil"/>
            </w:tcBorders>
            <w:shd w:val="clear" w:color="auto" w:fill="auto"/>
            <w:vAlign w:val="center"/>
            <w:hideMark/>
          </w:tcPr>
          <w:p w14:paraId="2967196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72" w14:textId="77777777">
        <w:trPr>
          <w:trHeight w:val="330"/>
        </w:trPr>
        <w:tc>
          <w:tcPr>
            <w:tcW w:w="6620" w:type="dxa"/>
            <w:tcBorders>
              <w:top w:val="nil"/>
              <w:left w:val="nil"/>
              <w:bottom w:val="nil"/>
              <w:right w:val="nil"/>
            </w:tcBorders>
            <w:shd w:val="clear" w:color="auto" w:fill="auto"/>
            <w:vAlign w:val="center"/>
            <w:hideMark/>
          </w:tcPr>
          <w:p w14:paraId="2967197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74" w14:textId="77777777">
        <w:trPr>
          <w:trHeight w:val="330"/>
        </w:trPr>
        <w:tc>
          <w:tcPr>
            <w:tcW w:w="6620" w:type="dxa"/>
            <w:tcBorders>
              <w:top w:val="nil"/>
              <w:left w:val="nil"/>
              <w:bottom w:val="nil"/>
              <w:right w:val="nil"/>
            </w:tcBorders>
            <w:shd w:val="clear" w:color="auto" w:fill="auto"/>
            <w:vAlign w:val="center"/>
            <w:hideMark/>
          </w:tcPr>
          <w:p w14:paraId="2967197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976" w14:textId="77777777">
        <w:trPr>
          <w:trHeight w:val="330"/>
        </w:trPr>
        <w:tc>
          <w:tcPr>
            <w:tcW w:w="6620" w:type="dxa"/>
            <w:tcBorders>
              <w:top w:val="nil"/>
              <w:left w:val="nil"/>
              <w:bottom w:val="nil"/>
              <w:right w:val="nil"/>
            </w:tcBorders>
            <w:shd w:val="clear" w:color="auto" w:fill="auto"/>
            <w:vAlign w:val="center"/>
            <w:hideMark/>
          </w:tcPr>
          <w:p w14:paraId="2967197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78" w14:textId="77777777">
        <w:trPr>
          <w:trHeight w:val="330"/>
        </w:trPr>
        <w:tc>
          <w:tcPr>
            <w:tcW w:w="6620" w:type="dxa"/>
            <w:tcBorders>
              <w:top w:val="nil"/>
              <w:left w:val="nil"/>
              <w:bottom w:val="nil"/>
              <w:right w:val="nil"/>
            </w:tcBorders>
            <w:shd w:val="clear" w:color="auto" w:fill="auto"/>
            <w:vAlign w:val="center"/>
            <w:hideMark/>
          </w:tcPr>
          <w:p w14:paraId="2967197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rsidR="00711852" w14:paraId="2967197A" w14:textId="77777777">
        <w:trPr>
          <w:trHeight w:val="330"/>
        </w:trPr>
        <w:tc>
          <w:tcPr>
            <w:tcW w:w="6620" w:type="dxa"/>
            <w:tcBorders>
              <w:top w:val="nil"/>
              <w:left w:val="nil"/>
              <w:bottom w:val="nil"/>
              <w:right w:val="nil"/>
            </w:tcBorders>
            <w:shd w:val="clear" w:color="auto" w:fill="auto"/>
            <w:vAlign w:val="center"/>
            <w:hideMark/>
          </w:tcPr>
          <w:p w14:paraId="2967197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7C" w14:textId="77777777">
        <w:trPr>
          <w:trHeight w:val="330"/>
        </w:trPr>
        <w:tc>
          <w:tcPr>
            <w:tcW w:w="6620" w:type="dxa"/>
            <w:tcBorders>
              <w:top w:val="nil"/>
              <w:left w:val="nil"/>
              <w:bottom w:val="nil"/>
              <w:right w:val="nil"/>
            </w:tcBorders>
            <w:shd w:val="clear" w:color="auto" w:fill="auto"/>
            <w:vAlign w:val="center"/>
            <w:hideMark/>
          </w:tcPr>
          <w:p w14:paraId="2967197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7E" w14:textId="77777777">
        <w:trPr>
          <w:trHeight w:val="330"/>
        </w:trPr>
        <w:tc>
          <w:tcPr>
            <w:tcW w:w="6620" w:type="dxa"/>
            <w:tcBorders>
              <w:top w:val="nil"/>
              <w:left w:val="nil"/>
              <w:bottom w:val="nil"/>
              <w:right w:val="nil"/>
            </w:tcBorders>
            <w:shd w:val="clear" w:color="auto" w:fill="auto"/>
            <w:vAlign w:val="center"/>
            <w:hideMark/>
          </w:tcPr>
          <w:p w14:paraId="2967197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80" w14:textId="77777777">
        <w:trPr>
          <w:trHeight w:val="330"/>
        </w:trPr>
        <w:tc>
          <w:tcPr>
            <w:tcW w:w="6620" w:type="dxa"/>
            <w:tcBorders>
              <w:top w:val="nil"/>
              <w:left w:val="nil"/>
              <w:bottom w:val="nil"/>
              <w:right w:val="nil"/>
            </w:tcBorders>
            <w:shd w:val="clear" w:color="auto" w:fill="auto"/>
            <w:vAlign w:val="center"/>
            <w:hideMark/>
          </w:tcPr>
          <w:p w14:paraId="2967197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82" w14:textId="77777777">
        <w:trPr>
          <w:trHeight w:val="330"/>
        </w:trPr>
        <w:tc>
          <w:tcPr>
            <w:tcW w:w="6620" w:type="dxa"/>
            <w:tcBorders>
              <w:top w:val="nil"/>
              <w:left w:val="nil"/>
              <w:bottom w:val="nil"/>
              <w:right w:val="nil"/>
            </w:tcBorders>
            <w:shd w:val="clear" w:color="auto" w:fill="auto"/>
            <w:vAlign w:val="center"/>
            <w:hideMark/>
          </w:tcPr>
          <w:p w14:paraId="2967198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984" w14:textId="77777777">
        <w:trPr>
          <w:trHeight w:val="330"/>
        </w:trPr>
        <w:tc>
          <w:tcPr>
            <w:tcW w:w="6620" w:type="dxa"/>
            <w:tcBorders>
              <w:top w:val="nil"/>
              <w:left w:val="nil"/>
              <w:bottom w:val="nil"/>
              <w:right w:val="nil"/>
            </w:tcBorders>
            <w:shd w:val="clear" w:color="auto" w:fill="auto"/>
            <w:vAlign w:val="center"/>
            <w:hideMark/>
          </w:tcPr>
          <w:p w14:paraId="2967198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86" w14:textId="77777777">
        <w:trPr>
          <w:trHeight w:val="345"/>
        </w:trPr>
        <w:tc>
          <w:tcPr>
            <w:tcW w:w="6620" w:type="dxa"/>
            <w:tcBorders>
              <w:top w:val="nil"/>
              <w:left w:val="nil"/>
              <w:bottom w:val="nil"/>
              <w:right w:val="nil"/>
            </w:tcBorders>
            <w:shd w:val="clear" w:color="auto" w:fill="auto"/>
            <w:vAlign w:val="center"/>
            <w:hideMark/>
          </w:tcPr>
          <w:p w14:paraId="2967198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rsidR="00711852" w14:paraId="29671988" w14:textId="77777777">
        <w:trPr>
          <w:trHeight w:val="330"/>
        </w:trPr>
        <w:tc>
          <w:tcPr>
            <w:tcW w:w="6620" w:type="dxa"/>
            <w:tcBorders>
              <w:top w:val="nil"/>
              <w:left w:val="nil"/>
              <w:bottom w:val="nil"/>
              <w:right w:val="nil"/>
            </w:tcBorders>
            <w:shd w:val="clear" w:color="auto" w:fill="auto"/>
            <w:vAlign w:val="center"/>
            <w:hideMark/>
          </w:tcPr>
          <w:p w14:paraId="2967198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8A" w14:textId="77777777">
        <w:trPr>
          <w:trHeight w:val="330"/>
        </w:trPr>
        <w:tc>
          <w:tcPr>
            <w:tcW w:w="6620" w:type="dxa"/>
            <w:tcBorders>
              <w:top w:val="nil"/>
              <w:left w:val="nil"/>
              <w:bottom w:val="nil"/>
              <w:right w:val="nil"/>
            </w:tcBorders>
            <w:shd w:val="clear" w:color="auto" w:fill="auto"/>
            <w:vAlign w:val="center"/>
            <w:hideMark/>
          </w:tcPr>
          <w:p w14:paraId="2967198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98C" w14:textId="77777777">
        <w:trPr>
          <w:trHeight w:val="330"/>
        </w:trPr>
        <w:tc>
          <w:tcPr>
            <w:tcW w:w="6620" w:type="dxa"/>
            <w:tcBorders>
              <w:top w:val="nil"/>
              <w:left w:val="nil"/>
              <w:bottom w:val="nil"/>
              <w:right w:val="nil"/>
            </w:tcBorders>
            <w:shd w:val="clear" w:color="auto" w:fill="auto"/>
            <w:vAlign w:val="center"/>
            <w:hideMark/>
          </w:tcPr>
          <w:p w14:paraId="2967198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711852" w14:paraId="2967198E" w14:textId="77777777">
        <w:trPr>
          <w:trHeight w:val="330"/>
        </w:trPr>
        <w:tc>
          <w:tcPr>
            <w:tcW w:w="6620" w:type="dxa"/>
            <w:tcBorders>
              <w:top w:val="nil"/>
              <w:left w:val="nil"/>
              <w:bottom w:val="nil"/>
              <w:right w:val="nil"/>
            </w:tcBorders>
            <w:shd w:val="clear" w:color="auto" w:fill="auto"/>
            <w:vAlign w:val="center"/>
            <w:hideMark/>
          </w:tcPr>
          <w:p w14:paraId="2967198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90" w14:textId="77777777">
        <w:trPr>
          <w:trHeight w:val="345"/>
        </w:trPr>
        <w:tc>
          <w:tcPr>
            <w:tcW w:w="6620" w:type="dxa"/>
            <w:tcBorders>
              <w:top w:val="nil"/>
              <w:left w:val="nil"/>
              <w:bottom w:val="nil"/>
              <w:right w:val="nil"/>
            </w:tcBorders>
            <w:shd w:val="clear" w:color="auto" w:fill="auto"/>
            <w:vAlign w:val="center"/>
            <w:hideMark/>
          </w:tcPr>
          <w:p w14:paraId="2967198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992" w14:textId="77777777">
        <w:trPr>
          <w:trHeight w:val="330"/>
        </w:trPr>
        <w:tc>
          <w:tcPr>
            <w:tcW w:w="6620" w:type="dxa"/>
            <w:tcBorders>
              <w:top w:val="nil"/>
              <w:left w:val="nil"/>
              <w:bottom w:val="nil"/>
              <w:right w:val="nil"/>
            </w:tcBorders>
            <w:shd w:val="clear" w:color="auto" w:fill="auto"/>
            <w:vAlign w:val="center"/>
            <w:hideMark/>
          </w:tcPr>
          <w:p w14:paraId="2967199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994" w14:textId="77777777">
        <w:trPr>
          <w:trHeight w:val="330"/>
        </w:trPr>
        <w:tc>
          <w:tcPr>
            <w:tcW w:w="6620" w:type="dxa"/>
            <w:tcBorders>
              <w:top w:val="nil"/>
              <w:left w:val="nil"/>
              <w:bottom w:val="nil"/>
              <w:right w:val="nil"/>
            </w:tcBorders>
            <w:shd w:val="clear" w:color="auto" w:fill="auto"/>
            <w:vAlign w:val="center"/>
            <w:hideMark/>
          </w:tcPr>
          <w:p w14:paraId="2967199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rsidR="00711852" w14:paraId="29671996" w14:textId="77777777">
        <w:trPr>
          <w:trHeight w:val="330"/>
        </w:trPr>
        <w:tc>
          <w:tcPr>
            <w:tcW w:w="6620" w:type="dxa"/>
            <w:tcBorders>
              <w:top w:val="nil"/>
              <w:left w:val="nil"/>
              <w:bottom w:val="nil"/>
              <w:right w:val="nil"/>
            </w:tcBorders>
            <w:shd w:val="clear" w:color="auto" w:fill="auto"/>
            <w:vAlign w:val="center"/>
            <w:hideMark/>
          </w:tcPr>
          <w:p w14:paraId="2967199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98" w14:textId="77777777">
        <w:trPr>
          <w:trHeight w:val="330"/>
        </w:trPr>
        <w:tc>
          <w:tcPr>
            <w:tcW w:w="6620" w:type="dxa"/>
            <w:tcBorders>
              <w:top w:val="nil"/>
              <w:left w:val="nil"/>
              <w:bottom w:val="nil"/>
              <w:right w:val="nil"/>
            </w:tcBorders>
            <w:shd w:val="clear" w:color="auto" w:fill="auto"/>
            <w:vAlign w:val="center"/>
            <w:hideMark/>
          </w:tcPr>
          <w:p w14:paraId="2967199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9A" w14:textId="77777777">
        <w:trPr>
          <w:trHeight w:val="330"/>
        </w:trPr>
        <w:tc>
          <w:tcPr>
            <w:tcW w:w="6620" w:type="dxa"/>
            <w:tcBorders>
              <w:top w:val="nil"/>
              <w:left w:val="nil"/>
              <w:bottom w:val="nil"/>
              <w:right w:val="nil"/>
            </w:tcBorders>
            <w:shd w:val="clear" w:color="auto" w:fill="auto"/>
            <w:vAlign w:val="center"/>
            <w:hideMark/>
          </w:tcPr>
          <w:p w14:paraId="2967199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9C" w14:textId="77777777">
        <w:trPr>
          <w:trHeight w:val="330"/>
        </w:trPr>
        <w:tc>
          <w:tcPr>
            <w:tcW w:w="6620" w:type="dxa"/>
            <w:tcBorders>
              <w:top w:val="nil"/>
              <w:left w:val="nil"/>
              <w:bottom w:val="nil"/>
              <w:right w:val="nil"/>
            </w:tcBorders>
            <w:shd w:val="clear" w:color="auto" w:fill="auto"/>
            <w:vAlign w:val="center"/>
            <w:hideMark/>
          </w:tcPr>
          <w:p w14:paraId="2967199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9E" w14:textId="77777777">
        <w:trPr>
          <w:trHeight w:val="330"/>
        </w:trPr>
        <w:tc>
          <w:tcPr>
            <w:tcW w:w="6620" w:type="dxa"/>
            <w:tcBorders>
              <w:top w:val="nil"/>
              <w:left w:val="nil"/>
              <w:bottom w:val="nil"/>
              <w:right w:val="nil"/>
            </w:tcBorders>
            <w:shd w:val="clear" w:color="auto" w:fill="auto"/>
            <w:vAlign w:val="center"/>
            <w:hideMark/>
          </w:tcPr>
          <w:p w14:paraId="2967199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9A0" w14:textId="77777777">
        <w:trPr>
          <w:trHeight w:val="330"/>
        </w:trPr>
        <w:tc>
          <w:tcPr>
            <w:tcW w:w="6620" w:type="dxa"/>
            <w:tcBorders>
              <w:top w:val="nil"/>
              <w:left w:val="nil"/>
              <w:bottom w:val="nil"/>
              <w:right w:val="nil"/>
            </w:tcBorders>
            <w:shd w:val="clear" w:color="auto" w:fill="auto"/>
            <w:vAlign w:val="center"/>
            <w:hideMark/>
          </w:tcPr>
          <w:p w14:paraId="2967199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A2" w14:textId="77777777">
        <w:trPr>
          <w:trHeight w:val="330"/>
        </w:trPr>
        <w:tc>
          <w:tcPr>
            <w:tcW w:w="6620" w:type="dxa"/>
            <w:tcBorders>
              <w:top w:val="nil"/>
              <w:left w:val="nil"/>
              <w:bottom w:val="nil"/>
              <w:right w:val="nil"/>
            </w:tcBorders>
            <w:shd w:val="clear" w:color="auto" w:fill="auto"/>
            <w:vAlign w:val="center"/>
            <w:hideMark/>
          </w:tcPr>
          <w:p w14:paraId="296719A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711852" w14:paraId="296719A4" w14:textId="77777777">
        <w:trPr>
          <w:trHeight w:val="345"/>
        </w:trPr>
        <w:tc>
          <w:tcPr>
            <w:tcW w:w="6620" w:type="dxa"/>
            <w:tcBorders>
              <w:top w:val="nil"/>
              <w:left w:val="nil"/>
              <w:bottom w:val="nil"/>
              <w:right w:val="nil"/>
            </w:tcBorders>
            <w:shd w:val="clear" w:color="auto" w:fill="auto"/>
            <w:vAlign w:val="center"/>
            <w:hideMark/>
          </w:tcPr>
          <w:p w14:paraId="296719A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A6" w14:textId="77777777">
        <w:trPr>
          <w:trHeight w:val="330"/>
        </w:trPr>
        <w:tc>
          <w:tcPr>
            <w:tcW w:w="6620" w:type="dxa"/>
            <w:tcBorders>
              <w:top w:val="nil"/>
              <w:left w:val="nil"/>
              <w:bottom w:val="nil"/>
              <w:right w:val="nil"/>
            </w:tcBorders>
            <w:shd w:val="clear" w:color="auto" w:fill="auto"/>
            <w:vAlign w:val="center"/>
            <w:hideMark/>
          </w:tcPr>
          <w:p w14:paraId="296719A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A8" w14:textId="77777777">
        <w:trPr>
          <w:trHeight w:val="330"/>
        </w:trPr>
        <w:tc>
          <w:tcPr>
            <w:tcW w:w="6620" w:type="dxa"/>
            <w:tcBorders>
              <w:top w:val="nil"/>
              <w:left w:val="nil"/>
              <w:bottom w:val="nil"/>
              <w:right w:val="nil"/>
            </w:tcBorders>
            <w:shd w:val="clear" w:color="auto" w:fill="auto"/>
            <w:vAlign w:val="center"/>
            <w:hideMark/>
          </w:tcPr>
          <w:p w14:paraId="296719A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AA" w14:textId="77777777">
        <w:trPr>
          <w:trHeight w:val="330"/>
        </w:trPr>
        <w:tc>
          <w:tcPr>
            <w:tcW w:w="6620" w:type="dxa"/>
            <w:tcBorders>
              <w:top w:val="nil"/>
              <w:left w:val="nil"/>
              <w:bottom w:val="nil"/>
              <w:right w:val="nil"/>
            </w:tcBorders>
            <w:shd w:val="clear" w:color="auto" w:fill="auto"/>
            <w:vAlign w:val="center"/>
            <w:hideMark/>
          </w:tcPr>
          <w:p w14:paraId="296719A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AC" w14:textId="77777777">
        <w:trPr>
          <w:trHeight w:val="330"/>
        </w:trPr>
        <w:tc>
          <w:tcPr>
            <w:tcW w:w="6620" w:type="dxa"/>
            <w:tcBorders>
              <w:top w:val="nil"/>
              <w:left w:val="nil"/>
              <w:bottom w:val="nil"/>
              <w:right w:val="nil"/>
            </w:tcBorders>
            <w:shd w:val="clear" w:color="auto" w:fill="auto"/>
            <w:vAlign w:val="center"/>
            <w:hideMark/>
          </w:tcPr>
          <w:p w14:paraId="296719A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9AE" w14:textId="77777777">
        <w:trPr>
          <w:trHeight w:val="345"/>
        </w:trPr>
        <w:tc>
          <w:tcPr>
            <w:tcW w:w="6620" w:type="dxa"/>
            <w:tcBorders>
              <w:top w:val="nil"/>
              <w:left w:val="nil"/>
              <w:bottom w:val="nil"/>
              <w:right w:val="nil"/>
            </w:tcBorders>
            <w:shd w:val="clear" w:color="auto" w:fill="auto"/>
            <w:vAlign w:val="center"/>
            <w:hideMark/>
          </w:tcPr>
          <w:p w14:paraId="296719A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B0" w14:textId="77777777">
        <w:trPr>
          <w:trHeight w:val="330"/>
        </w:trPr>
        <w:tc>
          <w:tcPr>
            <w:tcW w:w="6620" w:type="dxa"/>
            <w:tcBorders>
              <w:top w:val="nil"/>
              <w:left w:val="nil"/>
              <w:bottom w:val="nil"/>
              <w:right w:val="nil"/>
            </w:tcBorders>
            <w:shd w:val="clear" w:color="auto" w:fill="auto"/>
            <w:vAlign w:val="center"/>
            <w:hideMark/>
          </w:tcPr>
          <w:p w14:paraId="296719A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711852" w14:paraId="296719B2" w14:textId="77777777">
        <w:trPr>
          <w:trHeight w:val="330"/>
        </w:trPr>
        <w:tc>
          <w:tcPr>
            <w:tcW w:w="6620" w:type="dxa"/>
            <w:tcBorders>
              <w:top w:val="nil"/>
              <w:left w:val="nil"/>
              <w:bottom w:val="nil"/>
              <w:right w:val="nil"/>
            </w:tcBorders>
            <w:shd w:val="clear" w:color="auto" w:fill="auto"/>
            <w:vAlign w:val="center"/>
            <w:hideMark/>
          </w:tcPr>
          <w:p w14:paraId="296719B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B4" w14:textId="77777777">
        <w:trPr>
          <w:trHeight w:val="330"/>
        </w:trPr>
        <w:tc>
          <w:tcPr>
            <w:tcW w:w="6620" w:type="dxa"/>
            <w:tcBorders>
              <w:top w:val="nil"/>
              <w:left w:val="nil"/>
              <w:bottom w:val="nil"/>
              <w:right w:val="nil"/>
            </w:tcBorders>
            <w:shd w:val="clear" w:color="auto" w:fill="auto"/>
            <w:vAlign w:val="center"/>
            <w:hideMark/>
          </w:tcPr>
          <w:p w14:paraId="296719B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B6" w14:textId="77777777">
        <w:trPr>
          <w:trHeight w:val="330"/>
        </w:trPr>
        <w:tc>
          <w:tcPr>
            <w:tcW w:w="6620" w:type="dxa"/>
            <w:tcBorders>
              <w:top w:val="nil"/>
              <w:left w:val="nil"/>
              <w:bottom w:val="nil"/>
              <w:right w:val="nil"/>
            </w:tcBorders>
            <w:shd w:val="clear" w:color="auto" w:fill="auto"/>
            <w:vAlign w:val="center"/>
            <w:hideMark/>
          </w:tcPr>
          <w:p w14:paraId="296719B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B8" w14:textId="77777777">
        <w:trPr>
          <w:trHeight w:val="330"/>
        </w:trPr>
        <w:tc>
          <w:tcPr>
            <w:tcW w:w="6620" w:type="dxa"/>
            <w:tcBorders>
              <w:top w:val="nil"/>
              <w:left w:val="nil"/>
              <w:bottom w:val="nil"/>
              <w:right w:val="nil"/>
            </w:tcBorders>
            <w:shd w:val="clear" w:color="auto" w:fill="auto"/>
            <w:vAlign w:val="center"/>
            <w:hideMark/>
          </w:tcPr>
          <w:p w14:paraId="296719B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BA" w14:textId="77777777">
        <w:trPr>
          <w:trHeight w:val="330"/>
        </w:trPr>
        <w:tc>
          <w:tcPr>
            <w:tcW w:w="6620" w:type="dxa"/>
            <w:tcBorders>
              <w:top w:val="nil"/>
              <w:left w:val="nil"/>
              <w:bottom w:val="nil"/>
              <w:right w:val="nil"/>
            </w:tcBorders>
            <w:shd w:val="clear" w:color="auto" w:fill="auto"/>
            <w:vAlign w:val="center"/>
            <w:hideMark/>
          </w:tcPr>
          <w:p w14:paraId="296719B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9BC" w14:textId="77777777">
        <w:trPr>
          <w:trHeight w:val="330"/>
        </w:trPr>
        <w:tc>
          <w:tcPr>
            <w:tcW w:w="6620" w:type="dxa"/>
            <w:tcBorders>
              <w:top w:val="nil"/>
              <w:left w:val="nil"/>
              <w:bottom w:val="nil"/>
              <w:right w:val="nil"/>
            </w:tcBorders>
            <w:shd w:val="clear" w:color="auto" w:fill="auto"/>
            <w:vAlign w:val="center"/>
            <w:hideMark/>
          </w:tcPr>
          <w:p w14:paraId="296719B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BE" w14:textId="77777777">
        <w:trPr>
          <w:trHeight w:val="330"/>
        </w:trPr>
        <w:tc>
          <w:tcPr>
            <w:tcW w:w="6620" w:type="dxa"/>
            <w:tcBorders>
              <w:top w:val="nil"/>
              <w:left w:val="nil"/>
              <w:bottom w:val="nil"/>
              <w:right w:val="nil"/>
            </w:tcBorders>
            <w:shd w:val="clear" w:color="auto" w:fill="auto"/>
            <w:vAlign w:val="center"/>
            <w:hideMark/>
          </w:tcPr>
          <w:p w14:paraId="296719B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711852" w14:paraId="296719C0" w14:textId="77777777">
        <w:trPr>
          <w:trHeight w:val="330"/>
        </w:trPr>
        <w:tc>
          <w:tcPr>
            <w:tcW w:w="6620" w:type="dxa"/>
            <w:tcBorders>
              <w:top w:val="nil"/>
              <w:left w:val="nil"/>
              <w:bottom w:val="nil"/>
              <w:right w:val="nil"/>
            </w:tcBorders>
            <w:shd w:val="clear" w:color="auto" w:fill="auto"/>
            <w:vAlign w:val="center"/>
            <w:hideMark/>
          </w:tcPr>
          <w:p w14:paraId="296719B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C2" w14:textId="77777777">
        <w:trPr>
          <w:trHeight w:val="330"/>
        </w:trPr>
        <w:tc>
          <w:tcPr>
            <w:tcW w:w="6620" w:type="dxa"/>
            <w:tcBorders>
              <w:top w:val="nil"/>
              <w:left w:val="nil"/>
              <w:bottom w:val="nil"/>
              <w:right w:val="nil"/>
            </w:tcBorders>
            <w:shd w:val="clear" w:color="auto" w:fill="auto"/>
            <w:vAlign w:val="center"/>
            <w:hideMark/>
          </w:tcPr>
          <w:p w14:paraId="296719C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9C4" w14:textId="77777777">
        <w:trPr>
          <w:trHeight w:val="330"/>
        </w:trPr>
        <w:tc>
          <w:tcPr>
            <w:tcW w:w="6620" w:type="dxa"/>
            <w:tcBorders>
              <w:top w:val="nil"/>
              <w:left w:val="nil"/>
              <w:bottom w:val="nil"/>
              <w:right w:val="nil"/>
            </w:tcBorders>
            <w:shd w:val="clear" w:color="auto" w:fill="auto"/>
            <w:vAlign w:val="center"/>
            <w:hideMark/>
          </w:tcPr>
          <w:p w14:paraId="296719C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C6" w14:textId="77777777">
        <w:trPr>
          <w:trHeight w:val="330"/>
        </w:trPr>
        <w:tc>
          <w:tcPr>
            <w:tcW w:w="6620" w:type="dxa"/>
            <w:tcBorders>
              <w:top w:val="nil"/>
              <w:left w:val="nil"/>
              <w:bottom w:val="nil"/>
              <w:right w:val="nil"/>
            </w:tcBorders>
            <w:shd w:val="clear" w:color="auto" w:fill="auto"/>
            <w:vAlign w:val="center"/>
            <w:hideMark/>
          </w:tcPr>
          <w:p w14:paraId="296719C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9C8" w14:textId="77777777">
        <w:trPr>
          <w:trHeight w:val="330"/>
        </w:trPr>
        <w:tc>
          <w:tcPr>
            <w:tcW w:w="6620" w:type="dxa"/>
            <w:tcBorders>
              <w:top w:val="nil"/>
              <w:left w:val="nil"/>
              <w:bottom w:val="nil"/>
              <w:right w:val="nil"/>
            </w:tcBorders>
            <w:shd w:val="clear" w:color="auto" w:fill="auto"/>
            <w:vAlign w:val="center"/>
            <w:hideMark/>
          </w:tcPr>
          <w:p w14:paraId="296719C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9CA" w14:textId="77777777">
        <w:trPr>
          <w:trHeight w:val="330"/>
        </w:trPr>
        <w:tc>
          <w:tcPr>
            <w:tcW w:w="6620" w:type="dxa"/>
            <w:tcBorders>
              <w:top w:val="nil"/>
              <w:left w:val="nil"/>
              <w:bottom w:val="nil"/>
              <w:right w:val="nil"/>
            </w:tcBorders>
            <w:shd w:val="clear" w:color="auto" w:fill="auto"/>
            <w:vAlign w:val="center"/>
            <w:hideMark/>
          </w:tcPr>
          <w:p w14:paraId="296719C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CC" w14:textId="77777777">
        <w:trPr>
          <w:trHeight w:val="330"/>
        </w:trPr>
        <w:tc>
          <w:tcPr>
            <w:tcW w:w="6620" w:type="dxa"/>
            <w:tcBorders>
              <w:top w:val="nil"/>
              <w:left w:val="nil"/>
              <w:bottom w:val="nil"/>
              <w:right w:val="nil"/>
            </w:tcBorders>
            <w:shd w:val="clear" w:color="auto" w:fill="auto"/>
            <w:vAlign w:val="center"/>
            <w:hideMark/>
          </w:tcPr>
          <w:p w14:paraId="296719C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711852" w14:paraId="296719CE" w14:textId="77777777">
        <w:trPr>
          <w:trHeight w:val="330"/>
        </w:trPr>
        <w:tc>
          <w:tcPr>
            <w:tcW w:w="6620" w:type="dxa"/>
            <w:tcBorders>
              <w:top w:val="nil"/>
              <w:left w:val="nil"/>
              <w:bottom w:val="nil"/>
              <w:right w:val="nil"/>
            </w:tcBorders>
            <w:shd w:val="clear" w:color="auto" w:fill="auto"/>
            <w:vAlign w:val="center"/>
            <w:hideMark/>
          </w:tcPr>
          <w:p w14:paraId="296719C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D0" w14:textId="77777777">
        <w:trPr>
          <w:trHeight w:val="345"/>
        </w:trPr>
        <w:tc>
          <w:tcPr>
            <w:tcW w:w="6620" w:type="dxa"/>
            <w:tcBorders>
              <w:top w:val="nil"/>
              <w:left w:val="nil"/>
              <w:bottom w:val="nil"/>
              <w:right w:val="nil"/>
            </w:tcBorders>
            <w:shd w:val="clear" w:color="auto" w:fill="auto"/>
            <w:vAlign w:val="center"/>
            <w:hideMark/>
          </w:tcPr>
          <w:p w14:paraId="296719C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9D2" w14:textId="77777777">
        <w:trPr>
          <w:trHeight w:val="330"/>
        </w:trPr>
        <w:tc>
          <w:tcPr>
            <w:tcW w:w="6620" w:type="dxa"/>
            <w:tcBorders>
              <w:top w:val="nil"/>
              <w:left w:val="nil"/>
              <w:bottom w:val="nil"/>
              <w:right w:val="nil"/>
            </w:tcBorders>
            <w:shd w:val="clear" w:color="auto" w:fill="auto"/>
            <w:vAlign w:val="center"/>
            <w:hideMark/>
          </w:tcPr>
          <w:p w14:paraId="296719D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711852" w14:paraId="296719D4" w14:textId="77777777">
        <w:trPr>
          <w:trHeight w:val="330"/>
        </w:trPr>
        <w:tc>
          <w:tcPr>
            <w:tcW w:w="6620" w:type="dxa"/>
            <w:tcBorders>
              <w:top w:val="nil"/>
              <w:left w:val="nil"/>
              <w:bottom w:val="nil"/>
              <w:right w:val="nil"/>
            </w:tcBorders>
            <w:shd w:val="clear" w:color="auto" w:fill="auto"/>
            <w:vAlign w:val="center"/>
            <w:hideMark/>
          </w:tcPr>
          <w:p w14:paraId="296719D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9D6" w14:textId="77777777">
        <w:trPr>
          <w:trHeight w:val="330"/>
        </w:trPr>
        <w:tc>
          <w:tcPr>
            <w:tcW w:w="6620" w:type="dxa"/>
            <w:tcBorders>
              <w:top w:val="nil"/>
              <w:left w:val="nil"/>
              <w:bottom w:val="nil"/>
              <w:right w:val="nil"/>
            </w:tcBorders>
            <w:shd w:val="clear" w:color="auto" w:fill="auto"/>
            <w:vAlign w:val="center"/>
            <w:hideMark/>
          </w:tcPr>
          <w:p w14:paraId="296719D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9D8" w14:textId="77777777">
        <w:trPr>
          <w:trHeight w:val="330"/>
        </w:trPr>
        <w:tc>
          <w:tcPr>
            <w:tcW w:w="6620" w:type="dxa"/>
            <w:tcBorders>
              <w:top w:val="nil"/>
              <w:left w:val="nil"/>
              <w:bottom w:val="nil"/>
              <w:right w:val="nil"/>
            </w:tcBorders>
            <w:shd w:val="clear" w:color="auto" w:fill="auto"/>
            <w:vAlign w:val="center"/>
            <w:hideMark/>
          </w:tcPr>
          <w:p w14:paraId="296719D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711852" w14:paraId="296719DA" w14:textId="77777777">
        <w:trPr>
          <w:trHeight w:val="330"/>
        </w:trPr>
        <w:tc>
          <w:tcPr>
            <w:tcW w:w="6620" w:type="dxa"/>
            <w:tcBorders>
              <w:top w:val="nil"/>
              <w:left w:val="nil"/>
              <w:bottom w:val="nil"/>
              <w:right w:val="nil"/>
            </w:tcBorders>
            <w:shd w:val="clear" w:color="auto" w:fill="auto"/>
            <w:vAlign w:val="center"/>
            <w:hideMark/>
          </w:tcPr>
          <w:p w14:paraId="296719D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711852" w14:paraId="296719DC" w14:textId="77777777">
        <w:trPr>
          <w:trHeight w:val="330"/>
        </w:trPr>
        <w:tc>
          <w:tcPr>
            <w:tcW w:w="6620" w:type="dxa"/>
            <w:tcBorders>
              <w:top w:val="nil"/>
              <w:left w:val="nil"/>
              <w:bottom w:val="nil"/>
              <w:right w:val="nil"/>
            </w:tcBorders>
            <w:shd w:val="clear" w:color="auto" w:fill="auto"/>
            <w:vAlign w:val="center"/>
            <w:hideMark/>
          </w:tcPr>
          <w:p w14:paraId="296719D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DE" w14:textId="77777777">
        <w:trPr>
          <w:trHeight w:val="330"/>
        </w:trPr>
        <w:tc>
          <w:tcPr>
            <w:tcW w:w="6620" w:type="dxa"/>
            <w:tcBorders>
              <w:top w:val="nil"/>
              <w:left w:val="nil"/>
              <w:bottom w:val="nil"/>
              <w:right w:val="nil"/>
            </w:tcBorders>
            <w:shd w:val="clear" w:color="auto" w:fill="auto"/>
            <w:vAlign w:val="center"/>
            <w:hideMark/>
          </w:tcPr>
          <w:p w14:paraId="296719D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E0" w14:textId="77777777">
        <w:trPr>
          <w:trHeight w:val="330"/>
        </w:trPr>
        <w:tc>
          <w:tcPr>
            <w:tcW w:w="6620" w:type="dxa"/>
            <w:tcBorders>
              <w:top w:val="nil"/>
              <w:left w:val="nil"/>
              <w:bottom w:val="nil"/>
              <w:right w:val="nil"/>
            </w:tcBorders>
            <w:shd w:val="clear" w:color="auto" w:fill="auto"/>
            <w:vAlign w:val="center"/>
            <w:hideMark/>
          </w:tcPr>
          <w:p w14:paraId="296719D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E2" w14:textId="77777777">
        <w:trPr>
          <w:trHeight w:val="330"/>
        </w:trPr>
        <w:tc>
          <w:tcPr>
            <w:tcW w:w="6620" w:type="dxa"/>
            <w:tcBorders>
              <w:top w:val="nil"/>
              <w:left w:val="nil"/>
              <w:bottom w:val="nil"/>
              <w:right w:val="nil"/>
            </w:tcBorders>
            <w:shd w:val="clear" w:color="auto" w:fill="auto"/>
            <w:vAlign w:val="center"/>
            <w:hideMark/>
          </w:tcPr>
          <w:p w14:paraId="296719E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E4" w14:textId="77777777">
        <w:trPr>
          <w:trHeight w:val="330"/>
        </w:trPr>
        <w:tc>
          <w:tcPr>
            <w:tcW w:w="6620" w:type="dxa"/>
            <w:tcBorders>
              <w:top w:val="nil"/>
              <w:left w:val="nil"/>
              <w:bottom w:val="nil"/>
              <w:right w:val="nil"/>
            </w:tcBorders>
            <w:shd w:val="clear" w:color="auto" w:fill="auto"/>
            <w:vAlign w:val="center"/>
            <w:hideMark/>
          </w:tcPr>
          <w:p w14:paraId="296719E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9E6" w14:textId="77777777">
        <w:trPr>
          <w:trHeight w:val="330"/>
        </w:trPr>
        <w:tc>
          <w:tcPr>
            <w:tcW w:w="6620" w:type="dxa"/>
            <w:tcBorders>
              <w:top w:val="nil"/>
              <w:left w:val="nil"/>
              <w:bottom w:val="nil"/>
              <w:right w:val="nil"/>
            </w:tcBorders>
            <w:shd w:val="clear" w:color="auto" w:fill="auto"/>
            <w:vAlign w:val="center"/>
            <w:hideMark/>
          </w:tcPr>
          <w:p w14:paraId="296719E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E8" w14:textId="77777777">
        <w:trPr>
          <w:trHeight w:val="330"/>
        </w:trPr>
        <w:tc>
          <w:tcPr>
            <w:tcW w:w="6620" w:type="dxa"/>
            <w:tcBorders>
              <w:top w:val="nil"/>
              <w:left w:val="nil"/>
              <w:bottom w:val="nil"/>
              <w:right w:val="nil"/>
            </w:tcBorders>
            <w:shd w:val="clear" w:color="auto" w:fill="auto"/>
            <w:vAlign w:val="center"/>
            <w:hideMark/>
          </w:tcPr>
          <w:p w14:paraId="296719E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711852" w14:paraId="296719EA" w14:textId="77777777">
        <w:trPr>
          <w:trHeight w:val="330"/>
        </w:trPr>
        <w:tc>
          <w:tcPr>
            <w:tcW w:w="6620" w:type="dxa"/>
            <w:tcBorders>
              <w:top w:val="nil"/>
              <w:left w:val="nil"/>
              <w:bottom w:val="nil"/>
              <w:right w:val="nil"/>
            </w:tcBorders>
            <w:shd w:val="clear" w:color="auto" w:fill="auto"/>
            <w:vAlign w:val="center"/>
            <w:hideMark/>
          </w:tcPr>
          <w:p w14:paraId="296719E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EC" w14:textId="77777777">
        <w:trPr>
          <w:trHeight w:val="330"/>
        </w:trPr>
        <w:tc>
          <w:tcPr>
            <w:tcW w:w="6620" w:type="dxa"/>
            <w:tcBorders>
              <w:top w:val="nil"/>
              <w:left w:val="nil"/>
              <w:bottom w:val="nil"/>
              <w:right w:val="nil"/>
            </w:tcBorders>
            <w:shd w:val="clear" w:color="auto" w:fill="auto"/>
            <w:vAlign w:val="center"/>
            <w:hideMark/>
          </w:tcPr>
          <w:p w14:paraId="296719E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9EE" w14:textId="77777777">
        <w:trPr>
          <w:trHeight w:val="345"/>
        </w:trPr>
        <w:tc>
          <w:tcPr>
            <w:tcW w:w="6620" w:type="dxa"/>
            <w:tcBorders>
              <w:top w:val="nil"/>
              <w:left w:val="nil"/>
              <w:bottom w:val="nil"/>
              <w:right w:val="nil"/>
            </w:tcBorders>
            <w:shd w:val="clear" w:color="auto" w:fill="auto"/>
            <w:vAlign w:val="center"/>
            <w:hideMark/>
          </w:tcPr>
          <w:p w14:paraId="296719E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711852" w14:paraId="296719F0" w14:textId="77777777">
        <w:trPr>
          <w:trHeight w:val="330"/>
        </w:trPr>
        <w:tc>
          <w:tcPr>
            <w:tcW w:w="6620" w:type="dxa"/>
            <w:tcBorders>
              <w:top w:val="nil"/>
              <w:left w:val="nil"/>
              <w:bottom w:val="nil"/>
              <w:right w:val="nil"/>
            </w:tcBorders>
            <w:shd w:val="clear" w:color="auto" w:fill="auto"/>
            <w:vAlign w:val="center"/>
            <w:hideMark/>
          </w:tcPr>
          <w:p w14:paraId="296719E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9F2" w14:textId="77777777">
        <w:trPr>
          <w:trHeight w:val="330"/>
        </w:trPr>
        <w:tc>
          <w:tcPr>
            <w:tcW w:w="6620" w:type="dxa"/>
            <w:tcBorders>
              <w:top w:val="nil"/>
              <w:left w:val="nil"/>
              <w:bottom w:val="nil"/>
              <w:right w:val="nil"/>
            </w:tcBorders>
            <w:shd w:val="clear" w:color="auto" w:fill="auto"/>
            <w:vAlign w:val="center"/>
            <w:hideMark/>
          </w:tcPr>
          <w:p w14:paraId="296719F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9F4" w14:textId="77777777">
        <w:trPr>
          <w:trHeight w:val="330"/>
        </w:trPr>
        <w:tc>
          <w:tcPr>
            <w:tcW w:w="6620" w:type="dxa"/>
            <w:tcBorders>
              <w:top w:val="nil"/>
              <w:left w:val="nil"/>
              <w:bottom w:val="nil"/>
              <w:right w:val="nil"/>
            </w:tcBorders>
            <w:shd w:val="clear" w:color="auto" w:fill="auto"/>
            <w:vAlign w:val="center"/>
            <w:hideMark/>
          </w:tcPr>
          <w:p w14:paraId="296719F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9F6" w14:textId="77777777">
        <w:trPr>
          <w:trHeight w:val="330"/>
        </w:trPr>
        <w:tc>
          <w:tcPr>
            <w:tcW w:w="6620" w:type="dxa"/>
            <w:tcBorders>
              <w:top w:val="nil"/>
              <w:left w:val="nil"/>
              <w:bottom w:val="nil"/>
              <w:right w:val="nil"/>
            </w:tcBorders>
            <w:shd w:val="clear" w:color="auto" w:fill="auto"/>
            <w:vAlign w:val="center"/>
            <w:hideMark/>
          </w:tcPr>
          <w:p w14:paraId="296719F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rsidR="00711852" w14:paraId="296719F8" w14:textId="77777777">
        <w:trPr>
          <w:trHeight w:val="330"/>
        </w:trPr>
        <w:tc>
          <w:tcPr>
            <w:tcW w:w="6620" w:type="dxa"/>
            <w:tcBorders>
              <w:top w:val="nil"/>
              <w:left w:val="nil"/>
              <w:bottom w:val="nil"/>
              <w:right w:val="nil"/>
            </w:tcBorders>
            <w:shd w:val="clear" w:color="auto" w:fill="auto"/>
            <w:vAlign w:val="center"/>
            <w:hideMark/>
          </w:tcPr>
          <w:p w14:paraId="296719F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9FA" w14:textId="77777777">
        <w:trPr>
          <w:trHeight w:val="330"/>
        </w:trPr>
        <w:tc>
          <w:tcPr>
            <w:tcW w:w="6620" w:type="dxa"/>
            <w:tcBorders>
              <w:top w:val="nil"/>
              <w:left w:val="nil"/>
              <w:bottom w:val="nil"/>
              <w:right w:val="nil"/>
            </w:tcBorders>
            <w:shd w:val="clear" w:color="auto" w:fill="auto"/>
            <w:vAlign w:val="center"/>
            <w:hideMark/>
          </w:tcPr>
          <w:p w14:paraId="296719F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9FC" w14:textId="77777777">
        <w:trPr>
          <w:trHeight w:val="330"/>
        </w:trPr>
        <w:tc>
          <w:tcPr>
            <w:tcW w:w="6620" w:type="dxa"/>
            <w:tcBorders>
              <w:top w:val="nil"/>
              <w:left w:val="nil"/>
              <w:bottom w:val="nil"/>
              <w:right w:val="nil"/>
            </w:tcBorders>
            <w:shd w:val="clear" w:color="auto" w:fill="auto"/>
            <w:vAlign w:val="center"/>
            <w:hideMark/>
          </w:tcPr>
          <w:p w14:paraId="296719F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9FE" w14:textId="77777777">
        <w:trPr>
          <w:trHeight w:val="330"/>
        </w:trPr>
        <w:tc>
          <w:tcPr>
            <w:tcW w:w="6620" w:type="dxa"/>
            <w:tcBorders>
              <w:top w:val="nil"/>
              <w:left w:val="nil"/>
              <w:bottom w:val="nil"/>
              <w:right w:val="nil"/>
            </w:tcBorders>
            <w:shd w:val="clear" w:color="auto" w:fill="auto"/>
            <w:vAlign w:val="center"/>
            <w:hideMark/>
          </w:tcPr>
          <w:p w14:paraId="296719F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A00" w14:textId="77777777">
        <w:trPr>
          <w:trHeight w:val="330"/>
        </w:trPr>
        <w:tc>
          <w:tcPr>
            <w:tcW w:w="6620" w:type="dxa"/>
            <w:tcBorders>
              <w:top w:val="nil"/>
              <w:left w:val="nil"/>
              <w:bottom w:val="nil"/>
              <w:right w:val="nil"/>
            </w:tcBorders>
            <w:shd w:val="clear" w:color="auto" w:fill="auto"/>
            <w:vAlign w:val="center"/>
            <w:hideMark/>
          </w:tcPr>
          <w:p w14:paraId="296719F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A02" w14:textId="77777777">
        <w:trPr>
          <w:trHeight w:val="330"/>
        </w:trPr>
        <w:tc>
          <w:tcPr>
            <w:tcW w:w="6620" w:type="dxa"/>
            <w:tcBorders>
              <w:top w:val="nil"/>
              <w:left w:val="nil"/>
              <w:bottom w:val="nil"/>
              <w:right w:val="nil"/>
            </w:tcBorders>
            <w:shd w:val="clear" w:color="auto" w:fill="auto"/>
            <w:vAlign w:val="center"/>
            <w:hideMark/>
          </w:tcPr>
          <w:p w14:paraId="29671A0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04" w14:textId="77777777">
        <w:trPr>
          <w:trHeight w:val="330"/>
        </w:trPr>
        <w:tc>
          <w:tcPr>
            <w:tcW w:w="6620" w:type="dxa"/>
            <w:tcBorders>
              <w:top w:val="nil"/>
              <w:left w:val="nil"/>
              <w:bottom w:val="nil"/>
              <w:right w:val="nil"/>
            </w:tcBorders>
            <w:shd w:val="clear" w:color="auto" w:fill="auto"/>
            <w:vAlign w:val="center"/>
            <w:hideMark/>
          </w:tcPr>
          <w:p w14:paraId="29671A0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711852" w14:paraId="29671A06" w14:textId="77777777">
        <w:trPr>
          <w:trHeight w:val="330"/>
        </w:trPr>
        <w:tc>
          <w:tcPr>
            <w:tcW w:w="6620" w:type="dxa"/>
            <w:tcBorders>
              <w:top w:val="nil"/>
              <w:left w:val="nil"/>
              <w:bottom w:val="nil"/>
              <w:right w:val="nil"/>
            </w:tcBorders>
            <w:shd w:val="clear" w:color="auto" w:fill="auto"/>
            <w:vAlign w:val="center"/>
            <w:hideMark/>
          </w:tcPr>
          <w:p w14:paraId="29671A0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08" w14:textId="77777777">
        <w:trPr>
          <w:trHeight w:val="330"/>
        </w:trPr>
        <w:tc>
          <w:tcPr>
            <w:tcW w:w="6620" w:type="dxa"/>
            <w:tcBorders>
              <w:top w:val="nil"/>
              <w:left w:val="nil"/>
              <w:bottom w:val="nil"/>
              <w:right w:val="nil"/>
            </w:tcBorders>
            <w:shd w:val="clear" w:color="auto" w:fill="auto"/>
            <w:vAlign w:val="center"/>
            <w:hideMark/>
          </w:tcPr>
          <w:p w14:paraId="29671A0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A0A" w14:textId="77777777">
        <w:trPr>
          <w:trHeight w:val="330"/>
        </w:trPr>
        <w:tc>
          <w:tcPr>
            <w:tcW w:w="6620" w:type="dxa"/>
            <w:tcBorders>
              <w:top w:val="nil"/>
              <w:left w:val="nil"/>
              <w:bottom w:val="nil"/>
              <w:right w:val="nil"/>
            </w:tcBorders>
            <w:shd w:val="clear" w:color="auto" w:fill="auto"/>
            <w:vAlign w:val="center"/>
            <w:hideMark/>
          </w:tcPr>
          <w:p w14:paraId="29671A0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711852" w14:paraId="29671A0C" w14:textId="77777777">
        <w:trPr>
          <w:trHeight w:val="330"/>
        </w:trPr>
        <w:tc>
          <w:tcPr>
            <w:tcW w:w="6620" w:type="dxa"/>
            <w:tcBorders>
              <w:top w:val="nil"/>
              <w:left w:val="nil"/>
              <w:bottom w:val="nil"/>
              <w:right w:val="nil"/>
            </w:tcBorders>
            <w:shd w:val="clear" w:color="auto" w:fill="auto"/>
            <w:vAlign w:val="center"/>
            <w:hideMark/>
          </w:tcPr>
          <w:p w14:paraId="29671A0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A0E" w14:textId="77777777">
        <w:trPr>
          <w:trHeight w:val="330"/>
        </w:trPr>
        <w:tc>
          <w:tcPr>
            <w:tcW w:w="6620" w:type="dxa"/>
            <w:tcBorders>
              <w:top w:val="nil"/>
              <w:left w:val="nil"/>
              <w:bottom w:val="nil"/>
              <w:right w:val="nil"/>
            </w:tcBorders>
            <w:shd w:val="clear" w:color="auto" w:fill="auto"/>
            <w:vAlign w:val="center"/>
            <w:hideMark/>
          </w:tcPr>
          <w:p w14:paraId="29671A0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A10" w14:textId="77777777">
        <w:trPr>
          <w:trHeight w:val="330"/>
        </w:trPr>
        <w:tc>
          <w:tcPr>
            <w:tcW w:w="6620" w:type="dxa"/>
            <w:tcBorders>
              <w:top w:val="nil"/>
              <w:left w:val="nil"/>
              <w:bottom w:val="nil"/>
              <w:right w:val="nil"/>
            </w:tcBorders>
            <w:shd w:val="clear" w:color="auto" w:fill="auto"/>
            <w:vAlign w:val="center"/>
            <w:hideMark/>
          </w:tcPr>
          <w:p w14:paraId="29671A0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A12" w14:textId="77777777">
        <w:trPr>
          <w:trHeight w:val="330"/>
        </w:trPr>
        <w:tc>
          <w:tcPr>
            <w:tcW w:w="6620" w:type="dxa"/>
            <w:tcBorders>
              <w:top w:val="nil"/>
              <w:left w:val="nil"/>
              <w:bottom w:val="nil"/>
              <w:right w:val="nil"/>
            </w:tcBorders>
            <w:shd w:val="clear" w:color="auto" w:fill="auto"/>
            <w:vAlign w:val="center"/>
            <w:hideMark/>
          </w:tcPr>
          <w:p w14:paraId="29671A1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711852" w14:paraId="29671A14" w14:textId="77777777">
        <w:trPr>
          <w:trHeight w:val="330"/>
        </w:trPr>
        <w:tc>
          <w:tcPr>
            <w:tcW w:w="6620" w:type="dxa"/>
            <w:tcBorders>
              <w:top w:val="nil"/>
              <w:left w:val="nil"/>
              <w:bottom w:val="nil"/>
              <w:right w:val="nil"/>
            </w:tcBorders>
            <w:shd w:val="clear" w:color="auto" w:fill="auto"/>
            <w:vAlign w:val="center"/>
            <w:hideMark/>
          </w:tcPr>
          <w:p w14:paraId="29671A1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16" w14:textId="77777777">
        <w:trPr>
          <w:trHeight w:val="330"/>
        </w:trPr>
        <w:tc>
          <w:tcPr>
            <w:tcW w:w="6620" w:type="dxa"/>
            <w:tcBorders>
              <w:top w:val="nil"/>
              <w:left w:val="nil"/>
              <w:bottom w:val="nil"/>
              <w:right w:val="nil"/>
            </w:tcBorders>
            <w:shd w:val="clear" w:color="auto" w:fill="auto"/>
            <w:vAlign w:val="center"/>
            <w:hideMark/>
          </w:tcPr>
          <w:p w14:paraId="29671A1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A18" w14:textId="77777777">
        <w:trPr>
          <w:trHeight w:val="330"/>
        </w:trPr>
        <w:tc>
          <w:tcPr>
            <w:tcW w:w="6620" w:type="dxa"/>
            <w:tcBorders>
              <w:top w:val="nil"/>
              <w:left w:val="nil"/>
              <w:bottom w:val="nil"/>
              <w:right w:val="nil"/>
            </w:tcBorders>
            <w:shd w:val="clear" w:color="auto" w:fill="auto"/>
            <w:vAlign w:val="center"/>
            <w:hideMark/>
          </w:tcPr>
          <w:p w14:paraId="29671A1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711852" w14:paraId="29671A1A" w14:textId="77777777">
        <w:trPr>
          <w:trHeight w:val="345"/>
        </w:trPr>
        <w:tc>
          <w:tcPr>
            <w:tcW w:w="6620" w:type="dxa"/>
            <w:tcBorders>
              <w:top w:val="nil"/>
              <w:left w:val="nil"/>
              <w:bottom w:val="nil"/>
              <w:right w:val="nil"/>
            </w:tcBorders>
            <w:shd w:val="clear" w:color="auto" w:fill="auto"/>
            <w:vAlign w:val="center"/>
            <w:hideMark/>
          </w:tcPr>
          <w:p w14:paraId="29671A1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1C" w14:textId="77777777">
        <w:trPr>
          <w:trHeight w:val="330"/>
        </w:trPr>
        <w:tc>
          <w:tcPr>
            <w:tcW w:w="6620" w:type="dxa"/>
            <w:tcBorders>
              <w:top w:val="nil"/>
              <w:left w:val="nil"/>
              <w:bottom w:val="nil"/>
              <w:right w:val="nil"/>
            </w:tcBorders>
            <w:shd w:val="clear" w:color="auto" w:fill="auto"/>
            <w:vAlign w:val="center"/>
            <w:hideMark/>
          </w:tcPr>
          <w:p w14:paraId="29671A1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A1E" w14:textId="77777777">
        <w:trPr>
          <w:trHeight w:val="330"/>
        </w:trPr>
        <w:tc>
          <w:tcPr>
            <w:tcW w:w="6620" w:type="dxa"/>
            <w:tcBorders>
              <w:top w:val="nil"/>
              <w:left w:val="nil"/>
              <w:bottom w:val="nil"/>
              <w:right w:val="nil"/>
            </w:tcBorders>
            <w:shd w:val="clear" w:color="auto" w:fill="auto"/>
            <w:vAlign w:val="center"/>
            <w:hideMark/>
          </w:tcPr>
          <w:p w14:paraId="29671A1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20" w14:textId="77777777">
        <w:trPr>
          <w:trHeight w:val="330"/>
        </w:trPr>
        <w:tc>
          <w:tcPr>
            <w:tcW w:w="6620" w:type="dxa"/>
            <w:tcBorders>
              <w:top w:val="nil"/>
              <w:left w:val="nil"/>
              <w:bottom w:val="nil"/>
              <w:right w:val="nil"/>
            </w:tcBorders>
            <w:shd w:val="clear" w:color="auto" w:fill="auto"/>
            <w:vAlign w:val="center"/>
            <w:hideMark/>
          </w:tcPr>
          <w:p w14:paraId="29671A1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711852" w14:paraId="29671A22" w14:textId="77777777">
        <w:trPr>
          <w:trHeight w:val="330"/>
        </w:trPr>
        <w:tc>
          <w:tcPr>
            <w:tcW w:w="6620" w:type="dxa"/>
            <w:tcBorders>
              <w:top w:val="nil"/>
              <w:left w:val="nil"/>
              <w:bottom w:val="nil"/>
              <w:right w:val="nil"/>
            </w:tcBorders>
            <w:shd w:val="clear" w:color="auto" w:fill="auto"/>
            <w:vAlign w:val="center"/>
            <w:hideMark/>
          </w:tcPr>
          <w:p w14:paraId="29671A2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24" w14:textId="77777777">
        <w:trPr>
          <w:trHeight w:val="330"/>
        </w:trPr>
        <w:tc>
          <w:tcPr>
            <w:tcW w:w="6620" w:type="dxa"/>
            <w:tcBorders>
              <w:top w:val="nil"/>
              <w:left w:val="nil"/>
              <w:bottom w:val="nil"/>
              <w:right w:val="nil"/>
            </w:tcBorders>
            <w:shd w:val="clear" w:color="auto" w:fill="auto"/>
            <w:vAlign w:val="center"/>
            <w:hideMark/>
          </w:tcPr>
          <w:p w14:paraId="29671A2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A26" w14:textId="77777777">
        <w:trPr>
          <w:trHeight w:val="330"/>
        </w:trPr>
        <w:tc>
          <w:tcPr>
            <w:tcW w:w="6620" w:type="dxa"/>
            <w:tcBorders>
              <w:top w:val="nil"/>
              <w:left w:val="nil"/>
              <w:bottom w:val="nil"/>
              <w:right w:val="nil"/>
            </w:tcBorders>
            <w:shd w:val="clear" w:color="auto" w:fill="auto"/>
            <w:vAlign w:val="center"/>
            <w:hideMark/>
          </w:tcPr>
          <w:p w14:paraId="29671A2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28" w14:textId="77777777">
        <w:trPr>
          <w:trHeight w:val="330"/>
        </w:trPr>
        <w:tc>
          <w:tcPr>
            <w:tcW w:w="6620" w:type="dxa"/>
            <w:tcBorders>
              <w:top w:val="nil"/>
              <w:left w:val="nil"/>
              <w:bottom w:val="nil"/>
              <w:right w:val="nil"/>
            </w:tcBorders>
            <w:shd w:val="clear" w:color="auto" w:fill="auto"/>
            <w:vAlign w:val="center"/>
            <w:hideMark/>
          </w:tcPr>
          <w:p w14:paraId="29671A2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2A" w14:textId="77777777">
        <w:trPr>
          <w:trHeight w:val="330"/>
        </w:trPr>
        <w:tc>
          <w:tcPr>
            <w:tcW w:w="6620" w:type="dxa"/>
            <w:tcBorders>
              <w:top w:val="nil"/>
              <w:left w:val="nil"/>
              <w:bottom w:val="nil"/>
              <w:right w:val="nil"/>
            </w:tcBorders>
            <w:shd w:val="clear" w:color="auto" w:fill="auto"/>
            <w:vAlign w:val="center"/>
            <w:hideMark/>
          </w:tcPr>
          <w:p w14:paraId="29671A2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A2C" w14:textId="77777777">
        <w:trPr>
          <w:trHeight w:val="330"/>
        </w:trPr>
        <w:tc>
          <w:tcPr>
            <w:tcW w:w="6620" w:type="dxa"/>
            <w:tcBorders>
              <w:top w:val="nil"/>
              <w:left w:val="nil"/>
              <w:bottom w:val="nil"/>
              <w:right w:val="nil"/>
            </w:tcBorders>
            <w:shd w:val="clear" w:color="auto" w:fill="auto"/>
            <w:vAlign w:val="center"/>
            <w:hideMark/>
          </w:tcPr>
          <w:p w14:paraId="29671A2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2E" w14:textId="77777777">
        <w:trPr>
          <w:trHeight w:val="345"/>
        </w:trPr>
        <w:tc>
          <w:tcPr>
            <w:tcW w:w="6620" w:type="dxa"/>
            <w:tcBorders>
              <w:top w:val="nil"/>
              <w:left w:val="nil"/>
              <w:bottom w:val="nil"/>
              <w:right w:val="nil"/>
            </w:tcBorders>
            <w:shd w:val="clear" w:color="auto" w:fill="auto"/>
            <w:vAlign w:val="center"/>
            <w:hideMark/>
          </w:tcPr>
          <w:p w14:paraId="29671A2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711852" w14:paraId="29671A30" w14:textId="77777777">
        <w:trPr>
          <w:trHeight w:val="330"/>
        </w:trPr>
        <w:tc>
          <w:tcPr>
            <w:tcW w:w="6620" w:type="dxa"/>
            <w:tcBorders>
              <w:top w:val="nil"/>
              <w:left w:val="nil"/>
              <w:bottom w:val="nil"/>
              <w:right w:val="nil"/>
            </w:tcBorders>
            <w:shd w:val="clear" w:color="auto" w:fill="auto"/>
            <w:vAlign w:val="center"/>
            <w:hideMark/>
          </w:tcPr>
          <w:p w14:paraId="29671A2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32" w14:textId="77777777">
        <w:trPr>
          <w:trHeight w:val="330"/>
        </w:trPr>
        <w:tc>
          <w:tcPr>
            <w:tcW w:w="6620" w:type="dxa"/>
            <w:tcBorders>
              <w:top w:val="nil"/>
              <w:left w:val="nil"/>
              <w:bottom w:val="nil"/>
              <w:right w:val="nil"/>
            </w:tcBorders>
            <w:shd w:val="clear" w:color="auto" w:fill="auto"/>
            <w:vAlign w:val="center"/>
            <w:hideMark/>
          </w:tcPr>
          <w:p w14:paraId="29671A3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A34" w14:textId="77777777">
        <w:trPr>
          <w:trHeight w:val="330"/>
        </w:trPr>
        <w:tc>
          <w:tcPr>
            <w:tcW w:w="6620" w:type="dxa"/>
            <w:tcBorders>
              <w:top w:val="nil"/>
              <w:left w:val="nil"/>
              <w:bottom w:val="nil"/>
              <w:right w:val="nil"/>
            </w:tcBorders>
            <w:shd w:val="clear" w:color="auto" w:fill="auto"/>
            <w:vAlign w:val="center"/>
            <w:hideMark/>
          </w:tcPr>
          <w:p w14:paraId="29671A3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36" w14:textId="77777777">
        <w:trPr>
          <w:trHeight w:val="330"/>
        </w:trPr>
        <w:tc>
          <w:tcPr>
            <w:tcW w:w="6620" w:type="dxa"/>
            <w:tcBorders>
              <w:top w:val="nil"/>
              <w:left w:val="nil"/>
              <w:bottom w:val="nil"/>
              <w:right w:val="nil"/>
            </w:tcBorders>
            <w:shd w:val="clear" w:color="auto" w:fill="auto"/>
            <w:vAlign w:val="center"/>
            <w:hideMark/>
          </w:tcPr>
          <w:p w14:paraId="29671A3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A38" w14:textId="77777777">
        <w:trPr>
          <w:trHeight w:val="345"/>
        </w:trPr>
        <w:tc>
          <w:tcPr>
            <w:tcW w:w="6620" w:type="dxa"/>
            <w:tcBorders>
              <w:top w:val="nil"/>
              <w:left w:val="nil"/>
              <w:bottom w:val="nil"/>
              <w:right w:val="nil"/>
            </w:tcBorders>
            <w:shd w:val="clear" w:color="auto" w:fill="auto"/>
            <w:vAlign w:val="center"/>
            <w:hideMark/>
          </w:tcPr>
          <w:p w14:paraId="29671A3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A3A" w14:textId="77777777">
        <w:trPr>
          <w:trHeight w:val="330"/>
        </w:trPr>
        <w:tc>
          <w:tcPr>
            <w:tcW w:w="6620" w:type="dxa"/>
            <w:tcBorders>
              <w:top w:val="nil"/>
              <w:left w:val="nil"/>
              <w:bottom w:val="nil"/>
              <w:right w:val="nil"/>
            </w:tcBorders>
            <w:shd w:val="clear" w:color="auto" w:fill="auto"/>
            <w:vAlign w:val="center"/>
            <w:hideMark/>
          </w:tcPr>
          <w:p w14:paraId="29671A3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A3C" w14:textId="77777777">
        <w:trPr>
          <w:trHeight w:val="330"/>
        </w:trPr>
        <w:tc>
          <w:tcPr>
            <w:tcW w:w="6620" w:type="dxa"/>
            <w:tcBorders>
              <w:top w:val="nil"/>
              <w:left w:val="nil"/>
              <w:bottom w:val="nil"/>
              <w:right w:val="nil"/>
            </w:tcBorders>
            <w:shd w:val="clear" w:color="auto" w:fill="auto"/>
            <w:vAlign w:val="center"/>
            <w:hideMark/>
          </w:tcPr>
          <w:p w14:paraId="29671A3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rsidR="00711852" w14:paraId="29671A3E" w14:textId="77777777">
        <w:trPr>
          <w:trHeight w:val="330"/>
        </w:trPr>
        <w:tc>
          <w:tcPr>
            <w:tcW w:w="6620" w:type="dxa"/>
            <w:tcBorders>
              <w:top w:val="nil"/>
              <w:left w:val="nil"/>
              <w:bottom w:val="nil"/>
              <w:right w:val="nil"/>
            </w:tcBorders>
            <w:shd w:val="clear" w:color="auto" w:fill="auto"/>
            <w:vAlign w:val="center"/>
            <w:hideMark/>
          </w:tcPr>
          <w:p w14:paraId="29671A3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40" w14:textId="77777777">
        <w:trPr>
          <w:trHeight w:val="330"/>
        </w:trPr>
        <w:tc>
          <w:tcPr>
            <w:tcW w:w="6620" w:type="dxa"/>
            <w:tcBorders>
              <w:top w:val="nil"/>
              <w:left w:val="nil"/>
              <w:bottom w:val="nil"/>
              <w:right w:val="nil"/>
            </w:tcBorders>
            <w:shd w:val="clear" w:color="auto" w:fill="auto"/>
            <w:vAlign w:val="center"/>
            <w:hideMark/>
          </w:tcPr>
          <w:p w14:paraId="29671A3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A42" w14:textId="77777777">
        <w:trPr>
          <w:trHeight w:val="330"/>
        </w:trPr>
        <w:tc>
          <w:tcPr>
            <w:tcW w:w="6620" w:type="dxa"/>
            <w:tcBorders>
              <w:top w:val="nil"/>
              <w:left w:val="nil"/>
              <w:bottom w:val="nil"/>
              <w:right w:val="nil"/>
            </w:tcBorders>
            <w:shd w:val="clear" w:color="auto" w:fill="auto"/>
            <w:vAlign w:val="center"/>
            <w:hideMark/>
          </w:tcPr>
          <w:p w14:paraId="29671A4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711852" w14:paraId="29671A44" w14:textId="77777777">
        <w:trPr>
          <w:trHeight w:val="330"/>
        </w:trPr>
        <w:tc>
          <w:tcPr>
            <w:tcW w:w="6620" w:type="dxa"/>
            <w:tcBorders>
              <w:top w:val="nil"/>
              <w:left w:val="nil"/>
              <w:bottom w:val="nil"/>
              <w:right w:val="nil"/>
            </w:tcBorders>
            <w:shd w:val="clear" w:color="auto" w:fill="auto"/>
            <w:vAlign w:val="center"/>
            <w:hideMark/>
          </w:tcPr>
          <w:p w14:paraId="29671A4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A46" w14:textId="77777777">
        <w:trPr>
          <w:trHeight w:val="330"/>
        </w:trPr>
        <w:tc>
          <w:tcPr>
            <w:tcW w:w="6620" w:type="dxa"/>
            <w:tcBorders>
              <w:top w:val="nil"/>
              <w:left w:val="nil"/>
              <w:bottom w:val="nil"/>
              <w:right w:val="nil"/>
            </w:tcBorders>
            <w:shd w:val="clear" w:color="auto" w:fill="auto"/>
            <w:vAlign w:val="center"/>
            <w:hideMark/>
          </w:tcPr>
          <w:p w14:paraId="29671A4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A48" w14:textId="77777777">
        <w:trPr>
          <w:trHeight w:val="330"/>
        </w:trPr>
        <w:tc>
          <w:tcPr>
            <w:tcW w:w="6620" w:type="dxa"/>
            <w:tcBorders>
              <w:top w:val="nil"/>
              <w:left w:val="nil"/>
              <w:bottom w:val="nil"/>
              <w:right w:val="nil"/>
            </w:tcBorders>
            <w:shd w:val="clear" w:color="auto" w:fill="auto"/>
            <w:vAlign w:val="center"/>
            <w:hideMark/>
          </w:tcPr>
          <w:p w14:paraId="29671A4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4A" w14:textId="77777777">
        <w:trPr>
          <w:trHeight w:val="330"/>
        </w:trPr>
        <w:tc>
          <w:tcPr>
            <w:tcW w:w="6620" w:type="dxa"/>
            <w:tcBorders>
              <w:top w:val="nil"/>
              <w:left w:val="nil"/>
              <w:bottom w:val="nil"/>
              <w:right w:val="nil"/>
            </w:tcBorders>
            <w:shd w:val="clear" w:color="auto" w:fill="auto"/>
            <w:vAlign w:val="center"/>
            <w:hideMark/>
          </w:tcPr>
          <w:p w14:paraId="29671A4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711852" w14:paraId="29671A4C" w14:textId="77777777">
        <w:trPr>
          <w:trHeight w:val="330"/>
        </w:trPr>
        <w:tc>
          <w:tcPr>
            <w:tcW w:w="6620" w:type="dxa"/>
            <w:tcBorders>
              <w:top w:val="nil"/>
              <w:left w:val="nil"/>
              <w:bottom w:val="nil"/>
              <w:right w:val="nil"/>
            </w:tcBorders>
            <w:shd w:val="clear" w:color="auto" w:fill="auto"/>
            <w:vAlign w:val="center"/>
            <w:hideMark/>
          </w:tcPr>
          <w:p w14:paraId="29671A4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4E" w14:textId="77777777">
        <w:trPr>
          <w:trHeight w:val="330"/>
        </w:trPr>
        <w:tc>
          <w:tcPr>
            <w:tcW w:w="6620" w:type="dxa"/>
            <w:tcBorders>
              <w:top w:val="nil"/>
              <w:left w:val="nil"/>
              <w:bottom w:val="nil"/>
              <w:right w:val="nil"/>
            </w:tcBorders>
            <w:shd w:val="clear" w:color="auto" w:fill="auto"/>
            <w:vAlign w:val="center"/>
            <w:hideMark/>
          </w:tcPr>
          <w:p w14:paraId="29671A4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A50" w14:textId="77777777">
        <w:trPr>
          <w:trHeight w:val="330"/>
        </w:trPr>
        <w:tc>
          <w:tcPr>
            <w:tcW w:w="6620" w:type="dxa"/>
            <w:tcBorders>
              <w:top w:val="nil"/>
              <w:left w:val="nil"/>
              <w:bottom w:val="nil"/>
              <w:right w:val="nil"/>
            </w:tcBorders>
            <w:shd w:val="clear" w:color="auto" w:fill="auto"/>
            <w:vAlign w:val="center"/>
            <w:hideMark/>
          </w:tcPr>
          <w:p w14:paraId="29671A4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52" w14:textId="77777777">
        <w:trPr>
          <w:trHeight w:val="330"/>
        </w:trPr>
        <w:tc>
          <w:tcPr>
            <w:tcW w:w="6620" w:type="dxa"/>
            <w:tcBorders>
              <w:top w:val="nil"/>
              <w:left w:val="nil"/>
              <w:bottom w:val="nil"/>
              <w:right w:val="nil"/>
            </w:tcBorders>
            <w:shd w:val="clear" w:color="auto" w:fill="auto"/>
            <w:vAlign w:val="center"/>
            <w:hideMark/>
          </w:tcPr>
          <w:p w14:paraId="29671A5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54" w14:textId="77777777">
        <w:trPr>
          <w:trHeight w:val="330"/>
        </w:trPr>
        <w:tc>
          <w:tcPr>
            <w:tcW w:w="6620" w:type="dxa"/>
            <w:tcBorders>
              <w:top w:val="nil"/>
              <w:left w:val="nil"/>
              <w:bottom w:val="nil"/>
              <w:right w:val="nil"/>
            </w:tcBorders>
            <w:shd w:val="clear" w:color="auto" w:fill="auto"/>
            <w:vAlign w:val="center"/>
            <w:hideMark/>
          </w:tcPr>
          <w:p w14:paraId="29671A5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A56" w14:textId="77777777">
        <w:trPr>
          <w:trHeight w:val="330"/>
        </w:trPr>
        <w:tc>
          <w:tcPr>
            <w:tcW w:w="6620" w:type="dxa"/>
            <w:tcBorders>
              <w:top w:val="nil"/>
              <w:left w:val="nil"/>
              <w:bottom w:val="nil"/>
              <w:right w:val="nil"/>
            </w:tcBorders>
            <w:shd w:val="clear" w:color="auto" w:fill="auto"/>
            <w:vAlign w:val="center"/>
            <w:hideMark/>
          </w:tcPr>
          <w:p w14:paraId="29671A5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58" w14:textId="77777777">
        <w:trPr>
          <w:trHeight w:val="330"/>
        </w:trPr>
        <w:tc>
          <w:tcPr>
            <w:tcW w:w="6620" w:type="dxa"/>
            <w:tcBorders>
              <w:top w:val="nil"/>
              <w:left w:val="nil"/>
              <w:bottom w:val="nil"/>
              <w:right w:val="nil"/>
            </w:tcBorders>
            <w:shd w:val="clear" w:color="auto" w:fill="auto"/>
            <w:vAlign w:val="center"/>
            <w:hideMark/>
          </w:tcPr>
          <w:p w14:paraId="29671A5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711852" w14:paraId="29671A5A" w14:textId="77777777">
        <w:trPr>
          <w:trHeight w:val="345"/>
        </w:trPr>
        <w:tc>
          <w:tcPr>
            <w:tcW w:w="6620" w:type="dxa"/>
            <w:tcBorders>
              <w:top w:val="nil"/>
              <w:left w:val="nil"/>
              <w:bottom w:val="nil"/>
              <w:right w:val="nil"/>
            </w:tcBorders>
            <w:shd w:val="clear" w:color="auto" w:fill="auto"/>
            <w:vAlign w:val="center"/>
            <w:hideMark/>
          </w:tcPr>
          <w:p w14:paraId="29671A5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5C" w14:textId="77777777">
        <w:trPr>
          <w:trHeight w:val="330"/>
        </w:trPr>
        <w:tc>
          <w:tcPr>
            <w:tcW w:w="6620" w:type="dxa"/>
            <w:tcBorders>
              <w:top w:val="nil"/>
              <w:left w:val="nil"/>
              <w:bottom w:val="nil"/>
              <w:right w:val="nil"/>
            </w:tcBorders>
            <w:shd w:val="clear" w:color="auto" w:fill="auto"/>
            <w:vAlign w:val="center"/>
            <w:hideMark/>
          </w:tcPr>
          <w:p w14:paraId="29671A5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A5E" w14:textId="77777777">
        <w:trPr>
          <w:trHeight w:val="330"/>
        </w:trPr>
        <w:tc>
          <w:tcPr>
            <w:tcW w:w="6620" w:type="dxa"/>
            <w:tcBorders>
              <w:top w:val="nil"/>
              <w:left w:val="nil"/>
              <w:bottom w:val="nil"/>
              <w:right w:val="nil"/>
            </w:tcBorders>
            <w:shd w:val="clear" w:color="auto" w:fill="auto"/>
            <w:vAlign w:val="center"/>
            <w:hideMark/>
          </w:tcPr>
          <w:p w14:paraId="29671A5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60" w14:textId="77777777">
        <w:trPr>
          <w:trHeight w:val="330"/>
        </w:trPr>
        <w:tc>
          <w:tcPr>
            <w:tcW w:w="6620" w:type="dxa"/>
            <w:tcBorders>
              <w:top w:val="nil"/>
              <w:left w:val="nil"/>
              <w:bottom w:val="nil"/>
              <w:right w:val="nil"/>
            </w:tcBorders>
            <w:shd w:val="clear" w:color="auto" w:fill="auto"/>
            <w:vAlign w:val="center"/>
            <w:hideMark/>
          </w:tcPr>
          <w:p w14:paraId="29671A5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62" w14:textId="77777777">
        <w:trPr>
          <w:trHeight w:val="330"/>
        </w:trPr>
        <w:tc>
          <w:tcPr>
            <w:tcW w:w="6620" w:type="dxa"/>
            <w:tcBorders>
              <w:top w:val="nil"/>
              <w:left w:val="nil"/>
              <w:bottom w:val="nil"/>
              <w:right w:val="nil"/>
            </w:tcBorders>
            <w:shd w:val="clear" w:color="auto" w:fill="auto"/>
            <w:vAlign w:val="center"/>
            <w:hideMark/>
          </w:tcPr>
          <w:p w14:paraId="29671A6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A64" w14:textId="77777777">
        <w:trPr>
          <w:trHeight w:val="345"/>
        </w:trPr>
        <w:tc>
          <w:tcPr>
            <w:tcW w:w="6620" w:type="dxa"/>
            <w:tcBorders>
              <w:top w:val="nil"/>
              <w:left w:val="nil"/>
              <w:bottom w:val="nil"/>
              <w:right w:val="nil"/>
            </w:tcBorders>
            <w:shd w:val="clear" w:color="auto" w:fill="auto"/>
            <w:vAlign w:val="center"/>
            <w:hideMark/>
          </w:tcPr>
          <w:p w14:paraId="29671A6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66" w14:textId="77777777">
        <w:trPr>
          <w:trHeight w:val="330"/>
        </w:trPr>
        <w:tc>
          <w:tcPr>
            <w:tcW w:w="6620" w:type="dxa"/>
            <w:tcBorders>
              <w:top w:val="nil"/>
              <w:left w:val="nil"/>
              <w:bottom w:val="nil"/>
              <w:right w:val="nil"/>
            </w:tcBorders>
            <w:shd w:val="clear" w:color="auto" w:fill="auto"/>
            <w:vAlign w:val="center"/>
            <w:hideMark/>
          </w:tcPr>
          <w:p w14:paraId="29671A6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711852" w14:paraId="29671A68" w14:textId="77777777">
        <w:trPr>
          <w:trHeight w:val="330"/>
        </w:trPr>
        <w:tc>
          <w:tcPr>
            <w:tcW w:w="6620" w:type="dxa"/>
            <w:tcBorders>
              <w:top w:val="nil"/>
              <w:left w:val="nil"/>
              <w:bottom w:val="nil"/>
              <w:right w:val="nil"/>
            </w:tcBorders>
            <w:shd w:val="clear" w:color="auto" w:fill="auto"/>
            <w:vAlign w:val="center"/>
            <w:hideMark/>
          </w:tcPr>
          <w:p w14:paraId="29671A6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6A" w14:textId="77777777">
        <w:trPr>
          <w:trHeight w:val="330"/>
        </w:trPr>
        <w:tc>
          <w:tcPr>
            <w:tcW w:w="6620" w:type="dxa"/>
            <w:tcBorders>
              <w:top w:val="nil"/>
              <w:left w:val="nil"/>
              <w:bottom w:val="nil"/>
              <w:right w:val="nil"/>
            </w:tcBorders>
            <w:shd w:val="clear" w:color="auto" w:fill="auto"/>
            <w:vAlign w:val="center"/>
            <w:hideMark/>
          </w:tcPr>
          <w:p w14:paraId="29671A6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A6C" w14:textId="77777777">
        <w:trPr>
          <w:trHeight w:val="330"/>
        </w:trPr>
        <w:tc>
          <w:tcPr>
            <w:tcW w:w="6620" w:type="dxa"/>
            <w:tcBorders>
              <w:top w:val="nil"/>
              <w:left w:val="nil"/>
              <w:bottom w:val="nil"/>
              <w:right w:val="nil"/>
            </w:tcBorders>
            <w:shd w:val="clear" w:color="auto" w:fill="auto"/>
            <w:vAlign w:val="center"/>
            <w:hideMark/>
          </w:tcPr>
          <w:p w14:paraId="29671A6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6E" w14:textId="77777777">
        <w:trPr>
          <w:trHeight w:val="330"/>
        </w:trPr>
        <w:tc>
          <w:tcPr>
            <w:tcW w:w="6620" w:type="dxa"/>
            <w:tcBorders>
              <w:top w:val="nil"/>
              <w:left w:val="nil"/>
              <w:bottom w:val="nil"/>
              <w:right w:val="nil"/>
            </w:tcBorders>
            <w:shd w:val="clear" w:color="auto" w:fill="auto"/>
            <w:vAlign w:val="center"/>
            <w:hideMark/>
          </w:tcPr>
          <w:p w14:paraId="29671A6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70" w14:textId="77777777">
        <w:trPr>
          <w:trHeight w:val="330"/>
        </w:trPr>
        <w:tc>
          <w:tcPr>
            <w:tcW w:w="6620" w:type="dxa"/>
            <w:tcBorders>
              <w:top w:val="nil"/>
              <w:left w:val="nil"/>
              <w:bottom w:val="nil"/>
              <w:right w:val="nil"/>
            </w:tcBorders>
            <w:shd w:val="clear" w:color="auto" w:fill="auto"/>
            <w:vAlign w:val="center"/>
            <w:hideMark/>
          </w:tcPr>
          <w:p w14:paraId="29671A6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A72" w14:textId="77777777">
        <w:trPr>
          <w:trHeight w:val="330"/>
        </w:trPr>
        <w:tc>
          <w:tcPr>
            <w:tcW w:w="6620" w:type="dxa"/>
            <w:tcBorders>
              <w:top w:val="nil"/>
              <w:left w:val="nil"/>
              <w:bottom w:val="nil"/>
              <w:right w:val="nil"/>
            </w:tcBorders>
            <w:shd w:val="clear" w:color="auto" w:fill="auto"/>
            <w:vAlign w:val="center"/>
            <w:hideMark/>
          </w:tcPr>
          <w:p w14:paraId="29671A7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74" w14:textId="77777777">
        <w:trPr>
          <w:trHeight w:val="330"/>
        </w:trPr>
        <w:tc>
          <w:tcPr>
            <w:tcW w:w="6620" w:type="dxa"/>
            <w:tcBorders>
              <w:top w:val="nil"/>
              <w:left w:val="nil"/>
              <w:bottom w:val="nil"/>
              <w:right w:val="nil"/>
            </w:tcBorders>
            <w:shd w:val="clear" w:color="auto" w:fill="auto"/>
            <w:vAlign w:val="center"/>
            <w:hideMark/>
          </w:tcPr>
          <w:p w14:paraId="29671A7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711852" w14:paraId="29671A76" w14:textId="77777777">
        <w:trPr>
          <w:trHeight w:val="330"/>
        </w:trPr>
        <w:tc>
          <w:tcPr>
            <w:tcW w:w="6620" w:type="dxa"/>
            <w:tcBorders>
              <w:top w:val="nil"/>
              <w:left w:val="nil"/>
              <w:bottom w:val="nil"/>
              <w:right w:val="nil"/>
            </w:tcBorders>
            <w:shd w:val="clear" w:color="auto" w:fill="auto"/>
            <w:vAlign w:val="center"/>
            <w:hideMark/>
          </w:tcPr>
          <w:p w14:paraId="29671A7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78" w14:textId="77777777">
        <w:trPr>
          <w:trHeight w:val="345"/>
        </w:trPr>
        <w:tc>
          <w:tcPr>
            <w:tcW w:w="6620" w:type="dxa"/>
            <w:tcBorders>
              <w:top w:val="nil"/>
              <w:left w:val="nil"/>
              <w:bottom w:val="nil"/>
              <w:right w:val="nil"/>
            </w:tcBorders>
            <w:shd w:val="clear" w:color="auto" w:fill="auto"/>
            <w:vAlign w:val="center"/>
            <w:hideMark/>
          </w:tcPr>
          <w:p w14:paraId="29671A7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A7A" w14:textId="77777777">
        <w:trPr>
          <w:trHeight w:val="330"/>
        </w:trPr>
        <w:tc>
          <w:tcPr>
            <w:tcW w:w="6620" w:type="dxa"/>
            <w:tcBorders>
              <w:top w:val="nil"/>
              <w:left w:val="nil"/>
              <w:bottom w:val="nil"/>
              <w:right w:val="nil"/>
            </w:tcBorders>
            <w:shd w:val="clear" w:color="auto" w:fill="auto"/>
            <w:vAlign w:val="center"/>
            <w:hideMark/>
          </w:tcPr>
          <w:p w14:paraId="29671A7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7C" w14:textId="77777777">
        <w:trPr>
          <w:trHeight w:val="330"/>
        </w:trPr>
        <w:tc>
          <w:tcPr>
            <w:tcW w:w="6620" w:type="dxa"/>
            <w:tcBorders>
              <w:top w:val="nil"/>
              <w:left w:val="nil"/>
              <w:bottom w:val="nil"/>
              <w:right w:val="nil"/>
            </w:tcBorders>
            <w:shd w:val="clear" w:color="auto" w:fill="auto"/>
            <w:vAlign w:val="center"/>
            <w:hideMark/>
          </w:tcPr>
          <w:p w14:paraId="29671A7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7E" w14:textId="77777777">
        <w:trPr>
          <w:trHeight w:val="330"/>
        </w:trPr>
        <w:tc>
          <w:tcPr>
            <w:tcW w:w="6620" w:type="dxa"/>
            <w:tcBorders>
              <w:top w:val="nil"/>
              <w:left w:val="nil"/>
              <w:bottom w:val="nil"/>
              <w:right w:val="nil"/>
            </w:tcBorders>
            <w:shd w:val="clear" w:color="auto" w:fill="auto"/>
            <w:vAlign w:val="center"/>
            <w:hideMark/>
          </w:tcPr>
          <w:p w14:paraId="29671A7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A80" w14:textId="77777777">
        <w:trPr>
          <w:trHeight w:val="330"/>
        </w:trPr>
        <w:tc>
          <w:tcPr>
            <w:tcW w:w="6620" w:type="dxa"/>
            <w:tcBorders>
              <w:top w:val="nil"/>
              <w:left w:val="nil"/>
              <w:bottom w:val="nil"/>
              <w:right w:val="nil"/>
            </w:tcBorders>
            <w:shd w:val="clear" w:color="auto" w:fill="auto"/>
            <w:vAlign w:val="center"/>
            <w:hideMark/>
          </w:tcPr>
          <w:p w14:paraId="29671A7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82" w14:textId="77777777">
        <w:trPr>
          <w:trHeight w:val="330"/>
        </w:trPr>
        <w:tc>
          <w:tcPr>
            <w:tcW w:w="6620" w:type="dxa"/>
            <w:tcBorders>
              <w:top w:val="nil"/>
              <w:left w:val="nil"/>
              <w:bottom w:val="nil"/>
              <w:right w:val="nil"/>
            </w:tcBorders>
            <w:shd w:val="clear" w:color="auto" w:fill="auto"/>
            <w:vAlign w:val="center"/>
            <w:hideMark/>
          </w:tcPr>
          <w:p w14:paraId="29671A8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711852" w14:paraId="29671A84" w14:textId="77777777">
        <w:trPr>
          <w:trHeight w:val="330"/>
        </w:trPr>
        <w:tc>
          <w:tcPr>
            <w:tcW w:w="6620" w:type="dxa"/>
            <w:tcBorders>
              <w:top w:val="nil"/>
              <w:left w:val="nil"/>
              <w:bottom w:val="nil"/>
              <w:right w:val="nil"/>
            </w:tcBorders>
            <w:shd w:val="clear" w:color="auto" w:fill="auto"/>
            <w:vAlign w:val="center"/>
            <w:hideMark/>
          </w:tcPr>
          <w:p w14:paraId="29671A8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86" w14:textId="77777777">
        <w:trPr>
          <w:trHeight w:val="330"/>
        </w:trPr>
        <w:tc>
          <w:tcPr>
            <w:tcW w:w="6620" w:type="dxa"/>
            <w:tcBorders>
              <w:top w:val="nil"/>
              <w:left w:val="nil"/>
              <w:bottom w:val="nil"/>
              <w:right w:val="nil"/>
            </w:tcBorders>
            <w:shd w:val="clear" w:color="auto" w:fill="auto"/>
            <w:vAlign w:val="center"/>
            <w:hideMark/>
          </w:tcPr>
          <w:p w14:paraId="29671A8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A88" w14:textId="77777777">
        <w:trPr>
          <w:trHeight w:val="330"/>
        </w:trPr>
        <w:tc>
          <w:tcPr>
            <w:tcW w:w="6620" w:type="dxa"/>
            <w:tcBorders>
              <w:top w:val="nil"/>
              <w:left w:val="nil"/>
              <w:bottom w:val="nil"/>
              <w:right w:val="nil"/>
            </w:tcBorders>
            <w:shd w:val="clear" w:color="auto" w:fill="auto"/>
            <w:vAlign w:val="center"/>
            <w:hideMark/>
          </w:tcPr>
          <w:p w14:paraId="29671A8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8A" w14:textId="77777777">
        <w:trPr>
          <w:trHeight w:val="330"/>
        </w:trPr>
        <w:tc>
          <w:tcPr>
            <w:tcW w:w="6620" w:type="dxa"/>
            <w:tcBorders>
              <w:top w:val="nil"/>
              <w:left w:val="nil"/>
              <w:bottom w:val="nil"/>
              <w:right w:val="nil"/>
            </w:tcBorders>
            <w:shd w:val="clear" w:color="auto" w:fill="auto"/>
            <w:vAlign w:val="center"/>
            <w:hideMark/>
          </w:tcPr>
          <w:p w14:paraId="29671A8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8C" w14:textId="77777777">
        <w:trPr>
          <w:trHeight w:val="330"/>
        </w:trPr>
        <w:tc>
          <w:tcPr>
            <w:tcW w:w="6620" w:type="dxa"/>
            <w:tcBorders>
              <w:top w:val="nil"/>
              <w:left w:val="nil"/>
              <w:bottom w:val="nil"/>
              <w:right w:val="nil"/>
            </w:tcBorders>
            <w:shd w:val="clear" w:color="auto" w:fill="auto"/>
            <w:vAlign w:val="center"/>
            <w:hideMark/>
          </w:tcPr>
          <w:p w14:paraId="29671A8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A8E" w14:textId="77777777">
        <w:trPr>
          <w:trHeight w:val="330"/>
        </w:trPr>
        <w:tc>
          <w:tcPr>
            <w:tcW w:w="6620" w:type="dxa"/>
            <w:tcBorders>
              <w:top w:val="nil"/>
              <w:left w:val="nil"/>
              <w:bottom w:val="nil"/>
              <w:right w:val="nil"/>
            </w:tcBorders>
            <w:shd w:val="clear" w:color="auto" w:fill="auto"/>
            <w:vAlign w:val="center"/>
            <w:hideMark/>
          </w:tcPr>
          <w:p w14:paraId="29671A8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90" w14:textId="77777777">
        <w:trPr>
          <w:trHeight w:val="330"/>
        </w:trPr>
        <w:tc>
          <w:tcPr>
            <w:tcW w:w="6620" w:type="dxa"/>
            <w:tcBorders>
              <w:top w:val="nil"/>
              <w:left w:val="nil"/>
              <w:bottom w:val="nil"/>
              <w:right w:val="nil"/>
            </w:tcBorders>
            <w:shd w:val="clear" w:color="auto" w:fill="auto"/>
            <w:vAlign w:val="center"/>
            <w:hideMark/>
          </w:tcPr>
          <w:p w14:paraId="29671A8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711852" w14:paraId="29671A92" w14:textId="77777777">
        <w:trPr>
          <w:trHeight w:val="330"/>
        </w:trPr>
        <w:tc>
          <w:tcPr>
            <w:tcW w:w="6620" w:type="dxa"/>
            <w:tcBorders>
              <w:top w:val="nil"/>
              <w:left w:val="nil"/>
              <w:bottom w:val="nil"/>
              <w:right w:val="nil"/>
            </w:tcBorders>
            <w:shd w:val="clear" w:color="auto" w:fill="auto"/>
            <w:vAlign w:val="center"/>
            <w:hideMark/>
          </w:tcPr>
          <w:p w14:paraId="29671A9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94" w14:textId="77777777">
        <w:trPr>
          <w:trHeight w:val="330"/>
        </w:trPr>
        <w:tc>
          <w:tcPr>
            <w:tcW w:w="6620" w:type="dxa"/>
            <w:tcBorders>
              <w:top w:val="nil"/>
              <w:left w:val="nil"/>
              <w:bottom w:val="nil"/>
              <w:right w:val="nil"/>
            </w:tcBorders>
            <w:shd w:val="clear" w:color="auto" w:fill="auto"/>
            <w:vAlign w:val="center"/>
            <w:hideMark/>
          </w:tcPr>
          <w:p w14:paraId="29671A9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A96" w14:textId="77777777">
        <w:trPr>
          <w:trHeight w:val="330"/>
        </w:trPr>
        <w:tc>
          <w:tcPr>
            <w:tcW w:w="6620" w:type="dxa"/>
            <w:tcBorders>
              <w:top w:val="nil"/>
              <w:left w:val="nil"/>
              <w:bottom w:val="nil"/>
              <w:right w:val="nil"/>
            </w:tcBorders>
            <w:shd w:val="clear" w:color="auto" w:fill="auto"/>
            <w:vAlign w:val="center"/>
            <w:hideMark/>
          </w:tcPr>
          <w:p w14:paraId="29671A9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98" w14:textId="77777777">
        <w:trPr>
          <w:trHeight w:val="330"/>
        </w:trPr>
        <w:tc>
          <w:tcPr>
            <w:tcW w:w="6620" w:type="dxa"/>
            <w:tcBorders>
              <w:top w:val="nil"/>
              <w:left w:val="nil"/>
              <w:bottom w:val="nil"/>
              <w:right w:val="nil"/>
            </w:tcBorders>
            <w:shd w:val="clear" w:color="auto" w:fill="auto"/>
            <w:vAlign w:val="center"/>
            <w:hideMark/>
          </w:tcPr>
          <w:p w14:paraId="29671A9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9A" w14:textId="77777777">
        <w:trPr>
          <w:trHeight w:val="330"/>
        </w:trPr>
        <w:tc>
          <w:tcPr>
            <w:tcW w:w="6620" w:type="dxa"/>
            <w:tcBorders>
              <w:top w:val="nil"/>
              <w:left w:val="nil"/>
              <w:bottom w:val="nil"/>
              <w:right w:val="nil"/>
            </w:tcBorders>
            <w:shd w:val="clear" w:color="auto" w:fill="auto"/>
            <w:vAlign w:val="center"/>
            <w:hideMark/>
          </w:tcPr>
          <w:p w14:paraId="29671A9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A9C" w14:textId="77777777">
        <w:trPr>
          <w:trHeight w:val="330"/>
        </w:trPr>
        <w:tc>
          <w:tcPr>
            <w:tcW w:w="6620" w:type="dxa"/>
            <w:tcBorders>
              <w:top w:val="nil"/>
              <w:left w:val="nil"/>
              <w:bottom w:val="nil"/>
              <w:right w:val="nil"/>
            </w:tcBorders>
            <w:shd w:val="clear" w:color="auto" w:fill="auto"/>
            <w:vAlign w:val="center"/>
            <w:hideMark/>
          </w:tcPr>
          <w:p w14:paraId="29671A9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9E" w14:textId="77777777">
        <w:trPr>
          <w:trHeight w:val="330"/>
        </w:trPr>
        <w:tc>
          <w:tcPr>
            <w:tcW w:w="6620" w:type="dxa"/>
            <w:tcBorders>
              <w:top w:val="nil"/>
              <w:left w:val="nil"/>
              <w:bottom w:val="nil"/>
              <w:right w:val="nil"/>
            </w:tcBorders>
            <w:shd w:val="clear" w:color="auto" w:fill="auto"/>
            <w:vAlign w:val="center"/>
            <w:hideMark/>
          </w:tcPr>
          <w:p w14:paraId="29671A9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711852" w14:paraId="29671AA0" w14:textId="77777777">
        <w:trPr>
          <w:trHeight w:val="330"/>
        </w:trPr>
        <w:tc>
          <w:tcPr>
            <w:tcW w:w="6620" w:type="dxa"/>
            <w:tcBorders>
              <w:top w:val="nil"/>
              <w:left w:val="nil"/>
              <w:bottom w:val="nil"/>
              <w:right w:val="nil"/>
            </w:tcBorders>
            <w:shd w:val="clear" w:color="auto" w:fill="auto"/>
            <w:vAlign w:val="center"/>
            <w:hideMark/>
          </w:tcPr>
          <w:p w14:paraId="29671A9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A2" w14:textId="77777777">
        <w:trPr>
          <w:trHeight w:val="330"/>
        </w:trPr>
        <w:tc>
          <w:tcPr>
            <w:tcW w:w="6620" w:type="dxa"/>
            <w:tcBorders>
              <w:top w:val="nil"/>
              <w:left w:val="nil"/>
              <w:bottom w:val="nil"/>
              <w:right w:val="nil"/>
            </w:tcBorders>
            <w:shd w:val="clear" w:color="auto" w:fill="auto"/>
            <w:vAlign w:val="center"/>
            <w:hideMark/>
          </w:tcPr>
          <w:p w14:paraId="29671AA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AA4" w14:textId="77777777">
        <w:trPr>
          <w:trHeight w:val="345"/>
        </w:trPr>
        <w:tc>
          <w:tcPr>
            <w:tcW w:w="6620" w:type="dxa"/>
            <w:tcBorders>
              <w:top w:val="nil"/>
              <w:left w:val="nil"/>
              <w:bottom w:val="nil"/>
              <w:right w:val="nil"/>
            </w:tcBorders>
            <w:shd w:val="clear" w:color="auto" w:fill="auto"/>
            <w:vAlign w:val="center"/>
            <w:hideMark/>
          </w:tcPr>
          <w:p w14:paraId="29671AA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711852" w14:paraId="29671AA6" w14:textId="77777777">
        <w:trPr>
          <w:trHeight w:val="330"/>
        </w:trPr>
        <w:tc>
          <w:tcPr>
            <w:tcW w:w="6620" w:type="dxa"/>
            <w:tcBorders>
              <w:top w:val="nil"/>
              <w:left w:val="nil"/>
              <w:bottom w:val="nil"/>
              <w:right w:val="nil"/>
            </w:tcBorders>
            <w:shd w:val="clear" w:color="auto" w:fill="auto"/>
            <w:vAlign w:val="center"/>
            <w:hideMark/>
          </w:tcPr>
          <w:p w14:paraId="29671AA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A8" w14:textId="77777777">
        <w:trPr>
          <w:trHeight w:val="330"/>
        </w:trPr>
        <w:tc>
          <w:tcPr>
            <w:tcW w:w="6620" w:type="dxa"/>
            <w:tcBorders>
              <w:top w:val="nil"/>
              <w:left w:val="nil"/>
              <w:bottom w:val="nil"/>
              <w:right w:val="nil"/>
            </w:tcBorders>
            <w:shd w:val="clear" w:color="auto" w:fill="auto"/>
            <w:vAlign w:val="center"/>
            <w:hideMark/>
          </w:tcPr>
          <w:p w14:paraId="29671AA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AAA" w14:textId="77777777">
        <w:trPr>
          <w:trHeight w:val="330"/>
        </w:trPr>
        <w:tc>
          <w:tcPr>
            <w:tcW w:w="6620" w:type="dxa"/>
            <w:tcBorders>
              <w:top w:val="nil"/>
              <w:left w:val="nil"/>
              <w:bottom w:val="nil"/>
              <w:right w:val="nil"/>
            </w:tcBorders>
            <w:shd w:val="clear" w:color="auto" w:fill="auto"/>
            <w:vAlign w:val="center"/>
            <w:hideMark/>
          </w:tcPr>
          <w:p w14:paraId="29671AA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AAC" w14:textId="77777777">
        <w:trPr>
          <w:trHeight w:val="330"/>
        </w:trPr>
        <w:tc>
          <w:tcPr>
            <w:tcW w:w="6620" w:type="dxa"/>
            <w:tcBorders>
              <w:top w:val="nil"/>
              <w:left w:val="nil"/>
              <w:bottom w:val="nil"/>
              <w:right w:val="nil"/>
            </w:tcBorders>
            <w:shd w:val="clear" w:color="auto" w:fill="auto"/>
            <w:vAlign w:val="center"/>
            <w:hideMark/>
          </w:tcPr>
          <w:p w14:paraId="29671AA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711852" w14:paraId="29671AAE" w14:textId="77777777">
        <w:trPr>
          <w:trHeight w:val="330"/>
        </w:trPr>
        <w:tc>
          <w:tcPr>
            <w:tcW w:w="6620" w:type="dxa"/>
            <w:tcBorders>
              <w:top w:val="nil"/>
              <w:left w:val="nil"/>
              <w:bottom w:val="nil"/>
              <w:right w:val="nil"/>
            </w:tcBorders>
            <w:shd w:val="clear" w:color="auto" w:fill="auto"/>
            <w:vAlign w:val="center"/>
            <w:hideMark/>
          </w:tcPr>
          <w:p w14:paraId="29671AA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B0" w14:textId="77777777">
        <w:trPr>
          <w:trHeight w:val="330"/>
        </w:trPr>
        <w:tc>
          <w:tcPr>
            <w:tcW w:w="6620" w:type="dxa"/>
            <w:tcBorders>
              <w:top w:val="nil"/>
              <w:left w:val="nil"/>
              <w:bottom w:val="nil"/>
              <w:right w:val="nil"/>
            </w:tcBorders>
            <w:shd w:val="clear" w:color="auto" w:fill="auto"/>
            <w:vAlign w:val="center"/>
            <w:hideMark/>
          </w:tcPr>
          <w:p w14:paraId="29671AA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AB2" w14:textId="77777777">
        <w:trPr>
          <w:trHeight w:val="330"/>
        </w:trPr>
        <w:tc>
          <w:tcPr>
            <w:tcW w:w="6620" w:type="dxa"/>
            <w:tcBorders>
              <w:top w:val="nil"/>
              <w:left w:val="nil"/>
              <w:bottom w:val="nil"/>
              <w:right w:val="nil"/>
            </w:tcBorders>
            <w:shd w:val="clear" w:color="auto" w:fill="auto"/>
            <w:vAlign w:val="center"/>
            <w:hideMark/>
          </w:tcPr>
          <w:p w14:paraId="29671AB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B4" w14:textId="77777777">
        <w:trPr>
          <w:trHeight w:val="330"/>
        </w:trPr>
        <w:tc>
          <w:tcPr>
            <w:tcW w:w="6620" w:type="dxa"/>
            <w:tcBorders>
              <w:top w:val="nil"/>
              <w:left w:val="nil"/>
              <w:bottom w:val="nil"/>
              <w:right w:val="nil"/>
            </w:tcBorders>
            <w:shd w:val="clear" w:color="auto" w:fill="auto"/>
            <w:vAlign w:val="center"/>
            <w:hideMark/>
          </w:tcPr>
          <w:p w14:paraId="29671AB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B6" w14:textId="77777777">
        <w:trPr>
          <w:trHeight w:val="330"/>
        </w:trPr>
        <w:tc>
          <w:tcPr>
            <w:tcW w:w="6620" w:type="dxa"/>
            <w:tcBorders>
              <w:top w:val="nil"/>
              <w:left w:val="nil"/>
              <w:bottom w:val="nil"/>
              <w:right w:val="nil"/>
            </w:tcBorders>
            <w:shd w:val="clear" w:color="auto" w:fill="auto"/>
            <w:vAlign w:val="center"/>
            <w:hideMark/>
          </w:tcPr>
          <w:p w14:paraId="29671AB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AB8" w14:textId="77777777">
        <w:trPr>
          <w:trHeight w:val="330"/>
        </w:trPr>
        <w:tc>
          <w:tcPr>
            <w:tcW w:w="6620" w:type="dxa"/>
            <w:tcBorders>
              <w:top w:val="nil"/>
              <w:left w:val="nil"/>
              <w:bottom w:val="nil"/>
              <w:right w:val="nil"/>
            </w:tcBorders>
            <w:shd w:val="clear" w:color="auto" w:fill="auto"/>
            <w:vAlign w:val="center"/>
            <w:hideMark/>
          </w:tcPr>
          <w:p w14:paraId="29671AB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BA" w14:textId="77777777">
        <w:trPr>
          <w:trHeight w:val="330"/>
        </w:trPr>
        <w:tc>
          <w:tcPr>
            <w:tcW w:w="6620" w:type="dxa"/>
            <w:tcBorders>
              <w:top w:val="nil"/>
              <w:left w:val="nil"/>
              <w:bottom w:val="nil"/>
              <w:right w:val="nil"/>
            </w:tcBorders>
            <w:shd w:val="clear" w:color="auto" w:fill="auto"/>
            <w:vAlign w:val="center"/>
            <w:hideMark/>
          </w:tcPr>
          <w:p w14:paraId="29671AB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711852" w14:paraId="29671ABC" w14:textId="77777777">
        <w:trPr>
          <w:trHeight w:val="330"/>
        </w:trPr>
        <w:tc>
          <w:tcPr>
            <w:tcW w:w="6620" w:type="dxa"/>
            <w:tcBorders>
              <w:top w:val="nil"/>
              <w:left w:val="nil"/>
              <w:bottom w:val="nil"/>
              <w:right w:val="nil"/>
            </w:tcBorders>
            <w:shd w:val="clear" w:color="auto" w:fill="auto"/>
            <w:vAlign w:val="center"/>
            <w:hideMark/>
          </w:tcPr>
          <w:p w14:paraId="29671AB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BE" w14:textId="77777777">
        <w:trPr>
          <w:trHeight w:val="330"/>
        </w:trPr>
        <w:tc>
          <w:tcPr>
            <w:tcW w:w="6620" w:type="dxa"/>
            <w:tcBorders>
              <w:top w:val="nil"/>
              <w:left w:val="nil"/>
              <w:bottom w:val="nil"/>
              <w:right w:val="nil"/>
            </w:tcBorders>
            <w:shd w:val="clear" w:color="auto" w:fill="auto"/>
            <w:vAlign w:val="center"/>
            <w:hideMark/>
          </w:tcPr>
          <w:p w14:paraId="29671AB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AC0" w14:textId="77777777">
        <w:trPr>
          <w:trHeight w:val="330"/>
        </w:trPr>
        <w:tc>
          <w:tcPr>
            <w:tcW w:w="6620" w:type="dxa"/>
            <w:tcBorders>
              <w:top w:val="nil"/>
              <w:left w:val="nil"/>
              <w:bottom w:val="nil"/>
              <w:right w:val="nil"/>
            </w:tcBorders>
            <w:shd w:val="clear" w:color="auto" w:fill="auto"/>
            <w:vAlign w:val="center"/>
            <w:hideMark/>
          </w:tcPr>
          <w:p w14:paraId="29671AB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C2" w14:textId="77777777">
        <w:trPr>
          <w:trHeight w:val="345"/>
        </w:trPr>
        <w:tc>
          <w:tcPr>
            <w:tcW w:w="6620" w:type="dxa"/>
            <w:tcBorders>
              <w:top w:val="nil"/>
              <w:left w:val="nil"/>
              <w:bottom w:val="nil"/>
              <w:right w:val="nil"/>
            </w:tcBorders>
            <w:shd w:val="clear" w:color="auto" w:fill="auto"/>
            <w:vAlign w:val="center"/>
            <w:hideMark/>
          </w:tcPr>
          <w:p w14:paraId="29671AC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C4" w14:textId="77777777">
        <w:trPr>
          <w:trHeight w:val="330"/>
        </w:trPr>
        <w:tc>
          <w:tcPr>
            <w:tcW w:w="6620" w:type="dxa"/>
            <w:tcBorders>
              <w:top w:val="nil"/>
              <w:left w:val="nil"/>
              <w:bottom w:val="nil"/>
              <w:right w:val="nil"/>
            </w:tcBorders>
            <w:shd w:val="clear" w:color="auto" w:fill="auto"/>
            <w:vAlign w:val="center"/>
            <w:hideMark/>
          </w:tcPr>
          <w:p w14:paraId="29671AC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AC6" w14:textId="77777777">
        <w:trPr>
          <w:trHeight w:val="330"/>
        </w:trPr>
        <w:tc>
          <w:tcPr>
            <w:tcW w:w="6620" w:type="dxa"/>
            <w:tcBorders>
              <w:top w:val="nil"/>
              <w:left w:val="nil"/>
              <w:bottom w:val="nil"/>
              <w:right w:val="nil"/>
            </w:tcBorders>
            <w:shd w:val="clear" w:color="auto" w:fill="auto"/>
            <w:vAlign w:val="center"/>
            <w:hideMark/>
          </w:tcPr>
          <w:p w14:paraId="29671AC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711852" w14:paraId="29671AC8" w14:textId="77777777">
        <w:trPr>
          <w:trHeight w:val="330"/>
        </w:trPr>
        <w:tc>
          <w:tcPr>
            <w:tcW w:w="6620" w:type="dxa"/>
            <w:tcBorders>
              <w:top w:val="nil"/>
              <w:left w:val="nil"/>
              <w:bottom w:val="nil"/>
              <w:right w:val="nil"/>
            </w:tcBorders>
            <w:shd w:val="clear" w:color="auto" w:fill="auto"/>
            <w:vAlign w:val="center"/>
            <w:hideMark/>
          </w:tcPr>
          <w:p w14:paraId="29671AC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711852" w14:paraId="29671ACA" w14:textId="77777777">
        <w:trPr>
          <w:trHeight w:val="330"/>
        </w:trPr>
        <w:tc>
          <w:tcPr>
            <w:tcW w:w="6620" w:type="dxa"/>
            <w:tcBorders>
              <w:top w:val="nil"/>
              <w:left w:val="nil"/>
              <w:bottom w:val="nil"/>
              <w:right w:val="nil"/>
            </w:tcBorders>
            <w:shd w:val="clear" w:color="auto" w:fill="auto"/>
            <w:vAlign w:val="center"/>
            <w:hideMark/>
          </w:tcPr>
          <w:p w14:paraId="29671AC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CC" w14:textId="77777777">
        <w:trPr>
          <w:trHeight w:val="330"/>
        </w:trPr>
        <w:tc>
          <w:tcPr>
            <w:tcW w:w="6620" w:type="dxa"/>
            <w:tcBorders>
              <w:top w:val="nil"/>
              <w:left w:val="nil"/>
              <w:bottom w:val="nil"/>
              <w:right w:val="nil"/>
            </w:tcBorders>
            <w:shd w:val="clear" w:color="auto" w:fill="auto"/>
            <w:vAlign w:val="center"/>
            <w:hideMark/>
          </w:tcPr>
          <w:p w14:paraId="29671AC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ACE" w14:textId="77777777">
        <w:trPr>
          <w:trHeight w:val="330"/>
        </w:trPr>
        <w:tc>
          <w:tcPr>
            <w:tcW w:w="6620" w:type="dxa"/>
            <w:tcBorders>
              <w:top w:val="nil"/>
              <w:left w:val="nil"/>
              <w:bottom w:val="nil"/>
              <w:right w:val="nil"/>
            </w:tcBorders>
            <w:shd w:val="clear" w:color="auto" w:fill="auto"/>
            <w:vAlign w:val="center"/>
            <w:hideMark/>
          </w:tcPr>
          <w:p w14:paraId="29671AC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D0" w14:textId="77777777">
        <w:trPr>
          <w:trHeight w:val="330"/>
        </w:trPr>
        <w:tc>
          <w:tcPr>
            <w:tcW w:w="6620" w:type="dxa"/>
            <w:tcBorders>
              <w:top w:val="nil"/>
              <w:left w:val="nil"/>
              <w:bottom w:val="nil"/>
              <w:right w:val="nil"/>
            </w:tcBorders>
            <w:shd w:val="clear" w:color="auto" w:fill="auto"/>
            <w:vAlign w:val="center"/>
            <w:hideMark/>
          </w:tcPr>
          <w:p w14:paraId="29671AC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AD2" w14:textId="77777777">
        <w:trPr>
          <w:trHeight w:val="330"/>
        </w:trPr>
        <w:tc>
          <w:tcPr>
            <w:tcW w:w="6620" w:type="dxa"/>
            <w:tcBorders>
              <w:top w:val="nil"/>
              <w:left w:val="nil"/>
              <w:bottom w:val="nil"/>
              <w:right w:val="nil"/>
            </w:tcBorders>
            <w:shd w:val="clear" w:color="auto" w:fill="auto"/>
            <w:vAlign w:val="center"/>
            <w:hideMark/>
          </w:tcPr>
          <w:p w14:paraId="29671AD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AD4" w14:textId="77777777">
        <w:trPr>
          <w:trHeight w:val="330"/>
        </w:trPr>
        <w:tc>
          <w:tcPr>
            <w:tcW w:w="6620" w:type="dxa"/>
            <w:tcBorders>
              <w:top w:val="nil"/>
              <w:left w:val="nil"/>
              <w:bottom w:val="nil"/>
              <w:right w:val="nil"/>
            </w:tcBorders>
            <w:shd w:val="clear" w:color="auto" w:fill="auto"/>
            <w:vAlign w:val="center"/>
            <w:hideMark/>
          </w:tcPr>
          <w:p w14:paraId="29671AD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AD6" w14:textId="77777777">
        <w:trPr>
          <w:trHeight w:val="330"/>
        </w:trPr>
        <w:tc>
          <w:tcPr>
            <w:tcW w:w="6620" w:type="dxa"/>
            <w:tcBorders>
              <w:top w:val="nil"/>
              <w:left w:val="nil"/>
              <w:bottom w:val="nil"/>
              <w:right w:val="nil"/>
            </w:tcBorders>
            <w:shd w:val="clear" w:color="auto" w:fill="auto"/>
            <w:vAlign w:val="center"/>
            <w:hideMark/>
          </w:tcPr>
          <w:p w14:paraId="29671AD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711852" w14:paraId="29671AD8" w14:textId="77777777">
        <w:trPr>
          <w:trHeight w:val="330"/>
        </w:trPr>
        <w:tc>
          <w:tcPr>
            <w:tcW w:w="6620" w:type="dxa"/>
            <w:tcBorders>
              <w:top w:val="nil"/>
              <w:left w:val="nil"/>
              <w:bottom w:val="nil"/>
              <w:right w:val="nil"/>
            </w:tcBorders>
            <w:shd w:val="clear" w:color="auto" w:fill="auto"/>
            <w:vAlign w:val="center"/>
            <w:hideMark/>
          </w:tcPr>
          <w:p w14:paraId="29671AD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DA" w14:textId="77777777">
        <w:trPr>
          <w:trHeight w:val="330"/>
        </w:trPr>
        <w:tc>
          <w:tcPr>
            <w:tcW w:w="6620" w:type="dxa"/>
            <w:tcBorders>
              <w:top w:val="nil"/>
              <w:left w:val="nil"/>
              <w:bottom w:val="nil"/>
              <w:right w:val="nil"/>
            </w:tcBorders>
            <w:shd w:val="clear" w:color="auto" w:fill="auto"/>
            <w:vAlign w:val="center"/>
            <w:hideMark/>
          </w:tcPr>
          <w:p w14:paraId="29671AD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ADC" w14:textId="77777777">
        <w:trPr>
          <w:trHeight w:val="330"/>
        </w:trPr>
        <w:tc>
          <w:tcPr>
            <w:tcW w:w="6620" w:type="dxa"/>
            <w:tcBorders>
              <w:top w:val="nil"/>
              <w:left w:val="nil"/>
              <w:bottom w:val="nil"/>
              <w:right w:val="nil"/>
            </w:tcBorders>
            <w:shd w:val="clear" w:color="auto" w:fill="auto"/>
            <w:vAlign w:val="center"/>
            <w:hideMark/>
          </w:tcPr>
          <w:p w14:paraId="29671AD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DE" w14:textId="77777777">
        <w:trPr>
          <w:trHeight w:val="330"/>
        </w:trPr>
        <w:tc>
          <w:tcPr>
            <w:tcW w:w="6620" w:type="dxa"/>
            <w:tcBorders>
              <w:top w:val="nil"/>
              <w:left w:val="nil"/>
              <w:bottom w:val="nil"/>
              <w:right w:val="nil"/>
            </w:tcBorders>
            <w:shd w:val="clear" w:color="auto" w:fill="auto"/>
            <w:vAlign w:val="center"/>
            <w:hideMark/>
          </w:tcPr>
          <w:p w14:paraId="29671AD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AE0" w14:textId="77777777">
        <w:trPr>
          <w:trHeight w:val="330"/>
        </w:trPr>
        <w:tc>
          <w:tcPr>
            <w:tcW w:w="6620" w:type="dxa"/>
            <w:tcBorders>
              <w:top w:val="nil"/>
              <w:left w:val="nil"/>
              <w:bottom w:val="nil"/>
              <w:right w:val="nil"/>
            </w:tcBorders>
            <w:shd w:val="clear" w:color="auto" w:fill="auto"/>
            <w:vAlign w:val="center"/>
            <w:hideMark/>
          </w:tcPr>
          <w:p w14:paraId="29671AD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AE2" w14:textId="77777777">
        <w:trPr>
          <w:trHeight w:val="330"/>
        </w:trPr>
        <w:tc>
          <w:tcPr>
            <w:tcW w:w="6620" w:type="dxa"/>
            <w:tcBorders>
              <w:top w:val="nil"/>
              <w:left w:val="nil"/>
              <w:bottom w:val="nil"/>
              <w:right w:val="nil"/>
            </w:tcBorders>
            <w:shd w:val="clear" w:color="auto" w:fill="auto"/>
            <w:vAlign w:val="center"/>
            <w:hideMark/>
          </w:tcPr>
          <w:p w14:paraId="29671AE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711852" w14:paraId="29671AE4" w14:textId="77777777">
        <w:trPr>
          <w:trHeight w:val="345"/>
        </w:trPr>
        <w:tc>
          <w:tcPr>
            <w:tcW w:w="6620" w:type="dxa"/>
            <w:tcBorders>
              <w:top w:val="nil"/>
              <w:left w:val="nil"/>
              <w:bottom w:val="nil"/>
              <w:right w:val="nil"/>
            </w:tcBorders>
            <w:shd w:val="clear" w:color="auto" w:fill="auto"/>
            <w:vAlign w:val="center"/>
            <w:hideMark/>
          </w:tcPr>
          <w:p w14:paraId="29671AE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711852" w14:paraId="29671AE6" w14:textId="77777777">
        <w:trPr>
          <w:trHeight w:val="330"/>
        </w:trPr>
        <w:tc>
          <w:tcPr>
            <w:tcW w:w="6620" w:type="dxa"/>
            <w:tcBorders>
              <w:top w:val="nil"/>
              <w:left w:val="nil"/>
              <w:bottom w:val="nil"/>
              <w:right w:val="nil"/>
            </w:tcBorders>
            <w:shd w:val="clear" w:color="auto" w:fill="auto"/>
            <w:vAlign w:val="center"/>
            <w:hideMark/>
          </w:tcPr>
          <w:p w14:paraId="29671AE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E8" w14:textId="77777777">
        <w:trPr>
          <w:trHeight w:val="330"/>
        </w:trPr>
        <w:tc>
          <w:tcPr>
            <w:tcW w:w="6620" w:type="dxa"/>
            <w:tcBorders>
              <w:top w:val="nil"/>
              <w:left w:val="nil"/>
              <w:bottom w:val="nil"/>
              <w:right w:val="nil"/>
            </w:tcBorders>
            <w:shd w:val="clear" w:color="auto" w:fill="auto"/>
            <w:vAlign w:val="center"/>
            <w:hideMark/>
          </w:tcPr>
          <w:p w14:paraId="29671AE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AEA" w14:textId="77777777">
        <w:trPr>
          <w:trHeight w:val="330"/>
        </w:trPr>
        <w:tc>
          <w:tcPr>
            <w:tcW w:w="6620" w:type="dxa"/>
            <w:tcBorders>
              <w:top w:val="nil"/>
              <w:left w:val="nil"/>
              <w:bottom w:val="nil"/>
              <w:right w:val="nil"/>
            </w:tcBorders>
            <w:shd w:val="clear" w:color="auto" w:fill="auto"/>
            <w:vAlign w:val="center"/>
            <w:hideMark/>
          </w:tcPr>
          <w:p w14:paraId="29671AE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EC" w14:textId="77777777">
        <w:trPr>
          <w:trHeight w:val="330"/>
        </w:trPr>
        <w:tc>
          <w:tcPr>
            <w:tcW w:w="6620" w:type="dxa"/>
            <w:tcBorders>
              <w:top w:val="nil"/>
              <w:left w:val="nil"/>
              <w:bottom w:val="nil"/>
              <w:right w:val="nil"/>
            </w:tcBorders>
            <w:shd w:val="clear" w:color="auto" w:fill="auto"/>
            <w:vAlign w:val="center"/>
            <w:hideMark/>
          </w:tcPr>
          <w:p w14:paraId="29671AE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EE" w14:textId="77777777">
        <w:trPr>
          <w:trHeight w:val="345"/>
        </w:trPr>
        <w:tc>
          <w:tcPr>
            <w:tcW w:w="6620" w:type="dxa"/>
            <w:tcBorders>
              <w:top w:val="nil"/>
              <w:left w:val="nil"/>
              <w:bottom w:val="nil"/>
              <w:right w:val="nil"/>
            </w:tcBorders>
            <w:shd w:val="clear" w:color="auto" w:fill="auto"/>
            <w:vAlign w:val="center"/>
            <w:hideMark/>
          </w:tcPr>
          <w:p w14:paraId="29671AE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AF0" w14:textId="77777777">
        <w:trPr>
          <w:trHeight w:val="330"/>
        </w:trPr>
        <w:tc>
          <w:tcPr>
            <w:tcW w:w="6620" w:type="dxa"/>
            <w:tcBorders>
              <w:top w:val="nil"/>
              <w:left w:val="nil"/>
              <w:bottom w:val="nil"/>
              <w:right w:val="nil"/>
            </w:tcBorders>
            <w:shd w:val="clear" w:color="auto" w:fill="auto"/>
            <w:vAlign w:val="center"/>
            <w:hideMark/>
          </w:tcPr>
          <w:p w14:paraId="29671AE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AF2" w14:textId="77777777">
        <w:trPr>
          <w:trHeight w:val="330"/>
        </w:trPr>
        <w:tc>
          <w:tcPr>
            <w:tcW w:w="6620" w:type="dxa"/>
            <w:tcBorders>
              <w:top w:val="nil"/>
              <w:left w:val="nil"/>
              <w:bottom w:val="nil"/>
              <w:right w:val="nil"/>
            </w:tcBorders>
            <w:shd w:val="clear" w:color="auto" w:fill="auto"/>
            <w:vAlign w:val="center"/>
            <w:hideMark/>
          </w:tcPr>
          <w:p w14:paraId="29671AF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36 ως έχει     ΚΑΤΑ ΠΛΕΙΟΨΗΦΙΑ</w:t>
            </w:r>
          </w:p>
        </w:tc>
      </w:tr>
      <w:tr w:rsidR="00711852" w14:paraId="29671AF4" w14:textId="77777777">
        <w:trPr>
          <w:trHeight w:val="330"/>
        </w:trPr>
        <w:tc>
          <w:tcPr>
            <w:tcW w:w="6620" w:type="dxa"/>
            <w:tcBorders>
              <w:top w:val="nil"/>
              <w:left w:val="nil"/>
              <w:bottom w:val="nil"/>
              <w:right w:val="nil"/>
            </w:tcBorders>
            <w:shd w:val="clear" w:color="auto" w:fill="auto"/>
            <w:vAlign w:val="center"/>
            <w:hideMark/>
          </w:tcPr>
          <w:p w14:paraId="29671AF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AF6" w14:textId="77777777">
        <w:trPr>
          <w:trHeight w:val="330"/>
        </w:trPr>
        <w:tc>
          <w:tcPr>
            <w:tcW w:w="6620" w:type="dxa"/>
            <w:tcBorders>
              <w:top w:val="nil"/>
              <w:left w:val="nil"/>
              <w:bottom w:val="nil"/>
              <w:right w:val="nil"/>
            </w:tcBorders>
            <w:shd w:val="clear" w:color="auto" w:fill="auto"/>
            <w:vAlign w:val="center"/>
            <w:hideMark/>
          </w:tcPr>
          <w:p w14:paraId="29671AF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AF8" w14:textId="77777777">
        <w:trPr>
          <w:trHeight w:val="330"/>
        </w:trPr>
        <w:tc>
          <w:tcPr>
            <w:tcW w:w="6620" w:type="dxa"/>
            <w:tcBorders>
              <w:top w:val="nil"/>
              <w:left w:val="nil"/>
              <w:bottom w:val="nil"/>
              <w:right w:val="nil"/>
            </w:tcBorders>
            <w:shd w:val="clear" w:color="auto" w:fill="auto"/>
            <w:vAlign w:val="center"/>
            <w:hideMark/>
          </w:tcPr>
          <w:p w14:paraId="29671AF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AFA" w14:textId="77777777">
        <w:trPr>
          <w:trHeight w:val="330"/>
        </w:trPr>
        <w:tc>
          <w:tcPr>
            <w:tcW w:w="6620" w:type="dxa"/>
            <w:tcBorders>
              <w:top w:val="nil"/>
              <w:left w:val="nil"/>
              <w:bottom w:val="nil"/>
              <w:right w:val="nil"/>
            </w:tcBorders>
            <w:shd w:val="clear" w:color="auto" w:fill="auto"/>
            <w:vAlign w:val="center"/>
            <w:hideMark/>
          </w:tcPr>
          <w:p w14:paraId="29671AF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AFC" w14:textId="77777777">
        <w:trPr>
          <w:trHeight w:val="330"/>
        </w:trPr>
        <w:tc>
          <w:tcPr>
            <w:tcW w:w="6620" w:type="dxa"/>
            <w:tcBorders>
              <w:top w:val="nil"/>
              <w:left w:val="nil"/>
              <w:bottom w:val="nil"/>
              <w:right w:val="nil"/>
            </w:tcBorders>
            <w:shd w:val="clear" w:color="auto" w:fill="auto"/>
            <w:vAlign w:val="center"/>
            <w:hideMark/>
          </w:tcPr>
          <w:p w14:paraId="29671AF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AFE" w14:textId="77777777">
        <w:trPr>
          <w:trHeight w:val="330"/>
        </w:trPr>
        <w:tc>
          <w:tcPr>
            <w:tcW w:w="6620" w:type="dxa"/>
            <w:tcBorders>
              <w:top w:val="nil"/>
              <w:left w:val="nil"/>
              <w:bottom w:val="nil"/>
              <w:right w:val="nil"/>
            </w:tcBorders>
            <w:shd w:val="clear" w:color="auto" w:fill="auto"/>
            <w:vAlign w:val="center"/>
            <w:hideMark/>
          </w:tcPr>
          <w:p w14:paraId="29671AF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711852" w14:paraId="29671B00" w14:textId="77777777">
        <w:trPr>
          <w:trHeight w:val="330"/>
        </w:trPr>
        <w:tc>
          <w:tcPr>
            <w:tcW w:w="6620" w:type="dxa"/>
            <w:tcBorders>
              <w:top w:val="nil"/>
              <w:left w:val="nil"/>
              <w:bottom w:val="nil"/>
              <w:right w:val="nil"/>
            </w:tcBorders>
            <w:shd w:val="clear" w:color="auto" w:fill="auto"/>
            <w:vAlign w:val="center"/>
            <w:hideMark/>
          </w:tcPr>
          <w:p w14:paraId="29671AF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37 ως έχει     ΚΑΤΑ ΠΛΕΙΟΨΗΦΙΑ</w:t>
            </w:r>
          </w:p>
        </w:tc>
      </w:tr>
      <w:tr w:rsidR="00711852" w14:paraId="29671B02" w14:textId="77777777">
        <w:trPr>
          <w:trHeight w:val="345"/>
        </w:trPr>
        <w:tc>
          <w:tcPr>
            <w:tcW w:w="6620" w:type="dxa"/>
            <w:tcBorders>
              <w:top w:val="nil"/>
              <w:left w:val="nil"/>
              <w:bottom w:val="nil"/>
              <w:right w:val="nil"/>
            </w:tcBorders>
            <w:shd w:val="clear" w:color="auto" w:fill="auto"/>
            <w:vAlign w:val="center"/>
            <w:hideMark/>
          </w:tcPr>
          <w:p w14:paraId="29671B0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04" w14:textId="77777777">
        <w:trPr>
          <w:trHeight w:val="330"/>
        </w:trPr>
        <w:tc>
          <w:tcPr>
            <w:tcW w:w="6620" w:type="dxa"/>
            <w:tcBorders>
              <w:top w:val="nil"/>
              <w:left w:val="nil"/>
              <w:bottom w:val="nil"/>
              <w:right w:val="nil"/>
            </w:tcBorders>
            <w:shd w:val="clear" w:color="auto" w:fill="auto"/>
            <w:vAlign w:val="center"/>
            <w:hideMark/>
          </w:tcPr>
          <w:p w14:paraId="29671B0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06" w14:textId="77777777">
        <w:trPr>
          <w:trHeight w:val="330"/>
        </w:trPr>
        <w:tc>
          <w:tcPr>
            <w:tcW w:w="6620" w:type="dxa"/>
            <w:tcBorders>
              <w:top w:val="nil"/>
              <w:left w:val="nil"/>
              <w:bottom w:val="nil"/>
              <w:right w:val="nil"/>
            </w:tcBorders>
            <w:shd w:val="clear" w:color="auto" w:fill="auto"/>
            <w:vAlign w:val="center"/>
            <w:hideMark/>
          </w:tcPr>
          <w:p w14:paraId="29671B0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08" w14:textId="77777777">
        <w:trPr>
          <w:trHeight w:val="330"/>
        </w:trPr>
        <w:tc>
          <w:tcPr>
            <w:tcW w:w="6620" w:type="dxa"/>
            <w:tcBorders>
              <w:top w:val="nil"/>
              <w:left w:val="nil"/>
              <w:bottom w:val="nil"/>
              <w:right w:val="nil"/>
            </w:tcBorders>
            <w:shd w:val="clear" w:color="auto" w:fill="auto"/>
            <w:vAlign w:val="center"/>
            <w:hideMark/>
          </w:tcPr>
          <w:p w14:paraId="29671B0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B0A" w14:textId="77777777">
        <w:trPr>
          <w:trHeight w:val="330"/>
        </w:trPr>
        <w:tc>
          <w:tcPr>
            <w:tcW w:w="6620" w:type="dxa"/>
            <w:tcBorders>
              <w:top w:val="nil"/>
              <w:left w:val="nil"/>
              <w:bottom w:val="nil"/>
              <w:right w:val="nil"/>
            </w:tcBorders>
            <w:shd w:val="clear" w:color="auto" w:fill="auto"/>
            <w:vAlign w:val="center"/>
            <w:hideMark/>
          </w:tcPr>
          <w:p w14:paraId="29671B0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B0C" w14:textId="77777777">
        <w:trPr>
          <w:trHeight w:val="345"/>
        </w:trPr>
        <w:tc>
          <w:tcPr>
            <w:tcW w:w="6620" w:type="dxa"/>
            <w:tcBorders>
              <w:top w:val="nil"/>
              <w:left w:val="nil"/>
              <w:bottom w:val="nil"/>
              <w:right w:val="nil"/>
            </w:tcBorders>
            <w:shd w:val="clear" w:color="auto" w:fill="auto"/>
            <w:vAlign w:val="center"/>
            <w:hideMark/>
          </w:tcPr>
          <w:p w14:paraId="29671B0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B0E" w14:textId="77777777">
        <w:trPr>
          <w:trHeight w:val="330"/>
        </w:trPr>
        <w:tc>
          <w:tcPr>
            <w:tcW w:w="6620" w:type="dxa"/>
            <w:tcBorders>
              <w:top w:val="nil"/>
              <w:left w:val="nil"/>
              <w:bottom w:val="nil"/>
              <w:right w:val="nil"/>
            </w:tcBorders>
            <w:shd w:val="clear" w:color="auto" w:fill="auto"/>
            <w:vAlign w:val="center"/>
            <w:hideMark/>
          </w:tcPr>
          <w:p w14:paraId="29671B0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38 ως έχει     ΚΑΤΑ ΠΛΕΙΟΨΗΦΙΑ</w:t>
            </w:r>
          </w:p>
        </w:tc>
      </w:tr>
      <w:tr w:rsidR="00711852" w14:paraId="29671B10" w14:textId="77777777">
        <w:trPr>
          <w:trHeight w:val="330"/>
        </w:trPr>
        <w:tc>
          <w:tcPr>
            <w:tcW w:w="6620" w:type="dxa"/>
            <w:tcBorders>
              <w:top w:val="nil"/>
              <w:left w:val="nil"/>
              <w:bottom w:val="nil"/>
              <w:right w:val="nil"/>
            </w:tcBorders>
            <w:shd w:val="clear" w:color="auto" w:fill="auto"/>
            <w:vAlign w:val="center"/>
            <w:hideMark/>
          </w:tcPr>
          <w:p w14:paraId="29671B0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12" w14:textId="77777777">
        <w:trPr>
          <w:trHeight w:val="330"/>
        </w:trPr>
        <w:tc>
          <w:tcPr>
            <w:tcW w:w="6620" w:type="dxa"/>
            <w:tcBorders>
              <w:top w:val="nil"/>
              <w:left w:val="nil"/>
              <w:bottom w:val="nil"/>
              <w:right w:val="nil"/>
            </w:tcBorders>
            <w:shd w:val="clear" w:color="auto" w:fill="auto"/>
            <w:vAlign w:val="center"/>
            <w:hideMark/>
          </w:tcPr>
          <w:p w14:paraId="29671B1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B14" w14:textId="77777777">
        <w:trPr>
          <w:trHeight w:val="330"/>
        </w:trPr>
        <w:tc>
          <w:tcPr>
            <w:tcW w:w="6620" w:type="dxa"/>
            <w:tcBorders>
              <w:top w:val="nil"/>
              <w:left w:val="nil"/>
              <w:bottom w:val="nil"/>
              <w:right w:val="nil"/>
            </w:tcBorders>
            <w:shd w:val="clear" w:color="auto" w:fill="auto"/>
            <w:vAlign w:val="center"/>
            <w:hideMark/>
          </w:tcPr>
          <w:p w14:paraId="29671B1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16" w14:textId="77777777">
        <w:trPr>
          <w:trHeight w:val="330"/>
        </w:trPr>
        <w:tc>
          <w:tcPr>
            <w:tcW w:w="6620" w:type="dxa"/>
            <w:tcBorders>
              <w:top w:val="nil"/>
              <w:left w:val="nil"/>
              <w:bottom w:val="nil"/>
              <w:right w:val="nil"/>
            </w:tcBorders>
            <w:shd w:val="clear" w:color="auto" w:fill="auto"/>
            <w:vAlign w:val="center"/>
            <w:hideMark/>
          </w:tcPr>
          <w:p w14:paraId="29671B1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B18" w14:textId="77777777">
        <w:trPr>
          <w:trHeight w:val="330"/>
        </w:trPr>
        <w:tc>
          <w:tcPr>
            <w:tcW w:w="6620" w:type="dxa"/>
            <w:tcBorders>
              <w:top w:val="nil"/>
              <w:left w:val="nil"/>
              <w:bottom w:val="nil"/>
              <w:right w:val="nil"/>
            </w:tcBorders>
            <w:shd w:val="clear" w:color="auto" w:fill="auto"/>
            <w:vAlign w:val="center"/>
            <w:hideMark/>
          </w:tcPr>
          <w:p w14:paraId="29671B1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1A" w14:textId="77777777">
        <w:trPr>
          <w:trHeight w:val="330"/>
        </w:trPr>
        <w:tc>
          <w:tcPr>
            <w:tcW w:w="6620" w:type="dxa"/>
            <w:tcBorders>
              <w:top w:val="nil"/>
              <w:left w:val="nil"/>
              <w:bottom w:val="nil"/>
              <w:right w:val="nil"/>
            </w:tcBorders>
            <w:shd w:val="clear" w:color="auto" w:fill="auto"/>
            <w:vAlign w:val="center"/>
            <w:hideMark/>
          </w:tcPr>
          <w:p w14:paraId="29671B1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B1C" w14:textId="77777777">
        <w:trPr>
          <w:trHeight w:val="330"/>
        </w:trPr>
        <w:tc>
          <w:tcPr>
            <w:tcW w:w="6620" w:type="dxa"/>
            <w:tcBorders>
              <w:top w:val="nil"/>
              <w:left w:val="nil"/>
              <w:bottom w:val="nil"/>
              <w:right w:val="nil"/>
            </w:tcBorders>
            <w:shd w:val="clear" w:color="auto" w:fill="auto"/>
            <w:vAlign w:val="center"/>
            <w:hideMark/>
          </w:tcPr>
          <w:p w14:paraId="29671B1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39 ως έχει     ΚΑΤΑ ΠΛΕΙΟΨΗΦΙΑ</w:t>
            </w:r>
          </w:p>
        </w:tc>
      </w:tr>
      <w:tr w:rsidR="00711852" w14:paraId="29671B1E" w14:textId="77777777">
        <w:trPr>
          <w:trHeight w:val="330"/>
        </w:trPr>
        <w:tc>
          <w:tcPr>
            <w:tcW w:w="6620" w:type="dxa"/>
            <w:tcBorders>
              <w:top w:val="nil"/>
              <w:left w:val="nil"/>
              <w:bottom w:val="nil"/>
              <w:right w:val="nil"/>
            </w:tcBorders>
            <w:shd w:val="clear" w:color="auto" w:fill="auto"/>
            <w:vAlign w:val="center"/>
            <w:hideMark/>
          </w:tcPr>
          <w:p w14:paraId="29671B1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20" w14:textId="77777777">
        <w:trPr>
          <w:trHeight w:val="330"/>
        </w:trPr>
        <w:tc>
          <w:tcPr>
            <w:tcW w:w="6620" w:type="dxa"/>
            <w:tcBorders>
              <w:top w:val="nil"/>
              <w:left w:val="nil"/>
              <w:bottom w:val="nil"/>
              <w:right w:val="nil"/>
            </w:tcBorders>
            <w:shd w:val="clear" w:color="auto" w:fill="auto"/>
            <w:vAlign w:val="center"/>
            <w:hideMark/>
          </w:tcPr>
          <w:p w14:paraId="29671B1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22" w14:textId="77777777">
        <w:trPr>
          <w:trHeight w:val="330"/>
        </w:trPr>
        <w:tc>
          <w:tcPr>
            <w:tcW w:w="6620" w:type="dxa"/>
            <w:tcBorders>
              <w:top w:val="nil"/>
              <w:left w:val="nil"/>
              <w:bottom w:val="nil"/>
              <w:right w:val="nil"/>
            </w:tcBorders>
            <w:shd w:val="clear" w:color="auto" w:fill="auto"/>
            <w:vAlign w:val="center"/>
            <w:hideMark/>
          </w:tcPr>
          <w:p w14:paraId="29671B2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711852" w14:paraId="29671B24" w14:textId="77777777">
        <w:trPr>
          <w:trHeight w:val="330"/>
        </w:trPr>
        <w:tc>
          <w:tcPr>
            <w:tcW w:w="6620" w:type="dxa"/>
            <w:tcBorders>
              <w:top w:val="nil"/>
              <w:left w:val="nil"/>
              <w:bottom w:val="nil"/>
              <w:right w:val="nil"/>
            </w:tcBorders>
            <w:shd w:val="clear" w:color="auto" w:fill="auto"/>
            <w:vAlign w:val="center"/>
            <w:hideMark/>
          </w:tcPr>
          <w:p w14:paraId="29671B2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B26" w14:textId="77777777">
        <w:trPr>
          <w:trHeight w:val="330"/>
        </w:trPr>
        <w:tc>
          <w:tcPr>
            <w:tcW w:w="6620" w:type="dxa"/>
            <w:tcBorders>
              <w:top w:val="nil"/>
              <w:left w:val="nil"/>
              <w:bottom w:val="nil"/>
              <w:right w:val="nil"/>
            </w:tcBorders>
            <w:shd w:val="clear" w:color="auto" w:fill="auto"/>
            <w:vAlign w:val="center"/>
            <w:hideMark/>
          </w:tcPr>
          <w:p w14:paraId="29671B2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28" w14:textId="77777777">
        <w:trPr>
          <w:trHeight w:val="330"/>
        </w:trPr>
        <w:tc>
          <w:tcPr>
            <w:tcW w:w="6620" w:type="dxa"/>
            <w:tcBorders>
              <w:top w:val="nil"/>
              <w:left w:val="nil"/>
              <w:bottom w:val="nil"/>
              <w:right w:val="nil"/>
            </w:tcBorders>
            <w:shd w:val="clear" w:color="auto" w:fill="auto"/>
            <w:vAlign w:val="center"/>
            <w:hideMark/>
          </w:tcPr>
          <w:p w14:paraId="29671B2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B2A" w14:textId="77777777">
        <w:trPr>
          <w:trHeight w:val="330"/>
        </w:trPr>
        <w:tc>
          <w:tcPr>
            <w:tcW w:w="6620" w:type="dxa"/>
            <w:tcBorders>
              <w:top w:val="nil"/>
              <w:left w:val="nil"/>
              <w:bottom w:val="nil"/>
              <w:right w:val="nil"/>
            </w:tcBorders>
            <w:shd w:val="clear" w:color="auto" w:fill="auto"/>
            <w:vAlign w:val="center"/>
            <w:hideMark/>
          </w:tcPr>
          <w:p w14:paraId="29671B2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40 ως έχει     ΚΑΤΑ ΠΛΕΙΟΨΗΦΙΑ</w:t>
            </w:r>
          </w:p>
        </w:tc>
      </w:tr>
      <w:tr w:rsidR="00711852" w14:paraId="29671B2C" w14:textId="77777777">
        <w:trPr>
          <w:trHeight w:val="330"/>
        </w:trPr>
        <w:tc>
          <w:tcPr>
            <w:tcW w:w="6620" w:type="dxa"/>
            <w:tcBorders>
              <w:top w:val="nil"/>
              <w:left w:val="nil"/>
              <w:bottom w:val="nil"/>
              <w:right w:val="nil"/>
            </w:tcBorders>
            <w:shd w:val="clear" w:color="auto" w:fill="auto"/>
            <w:vAlign w:val="center"/>
            <w:hideMark/>
          </w:tcPr>
          <w:p w14:paraId="29671B2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2E" w14:textId="77777777">
        <w:trPr>
          <w:trHeight w:val="345"/>
        </w:trPr>
        <w:tc>
          <w:tcPr>
            <w:tcW w:w="6620" w:type="dxa"/>
            <w:tcBorders>
              <w:top w:val="nil"/>
              <w:left w:val="nil"/>
              <w:bottom w:val="nil"/>
              <w:right w:val="nil"/>
            </w:tcBorders>
            <w:shd w:val="clear" w:color="auto" w:fill="auto"/>
            <w:vAlign w:val="center"/>
            <w:hideMark/>
          </w:tcPr>
          <w:p w14:paraId="29671B2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B30" w14:textId="77777777">
        <w:trPr>
          <w:trHeight w:val="330"/>
        </w:trPr>
        <w:tc>
          <w:tcPr>
            <w:tcW w:w="6620" w:type="dxa"/>
            <w:tcBorders>
              <w:top w:val="nil"/>
              <w:left w:val="nil"/>
              <w:bottom w:val="nil"/>
              <w:right w:val="nil"/>
            </w:tcBorders>
            <w:shd w:val="clear" w:color="auto" w:fill="auto"/>
            <w:vAlign w:val="center"/>
            <w:hideMark/>
          </w:tcPr>
          <w:p w14:paraId="29671B2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32" w14:textId="77777777">
        <w:trPr>
          <w:trHeight w:val="330"/>
        </w:trPr>
        <w:tc>
          <w:tcPr>
            <w:tcW w:w="6620" w:type="dxa"/>
            <w:tcBorders>
              <w:top w:val="nil"/>
              <w:left w:val="nil"/>
              <w:bottom w:val="nil"/>
              <w:right w:val="nil"/>
            </w:tcBorders>
            <w:shd w:val="clear" w:color="auto" w:fill="auto"/>
            <w:vAlign w:val="center"/>
            <w:hideMark/>
          </w:tcPr>
          <w:p w14:paraId="29671B3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34" w14:textId="77777777">
        <w:trPr>
          <w:trHeight w:val="330"/>
        </w:trPr>
        <w:tc>
          <w:tcPr>
            <w:tcW w:w="6620" w:type="dxa"/>
            <w:tcBorders>
              <w:top w:val="nil"/>
              <w:left w:val="nil"/>
              <w:bottom w:val="nil"/>
              <w:right w:val="nil"/>
            </w:tcBorders>
            <w:shd w:val="clear" w:color="auto" w:fill="auto"/>
            <w:vAlign w:val="center"/>
            <w:hideMark/>
          </w:tcPr>
          <w:p w14:paraId="29671B3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B36" w14:textId="77777777">
        <w:trPr>
          <w:trHeight w:val="330"/>
        </w:trPr>
        <w:tc>
          <w:tcPr>
            <w:tcW w:w="6620" w:type="dxa"/>
            <w:tcBorders>
              <w:top w:val="nil"/>
              <w:left w:val="nil"/>
              <w:bottom w:val="nil"/>
              <w:right w:val="nil"/>
            </w:tcBorders>
            <w:shd w:val="clear" w:color="auto" w:fill="auto"/>
            <w:vAlign w:val="center"/>
            <w:hideMark/>
          </w:tcPr>
          <w:p w14:paraId="29671B3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B38" w14:textId="77777777">
        <w:trPr>
          <w:trHeight w:val="330"/>
        </w:trPr>
        <w:tc>
          <w:tcPr>
            <w:tcW w:w="6620" w:type="dxa"/>
            <w:tcBorders>
              <w:top w:val="nil"/>
              <w:left w:val="nil"/>
              <w:bottom w:val="nil"/>
              <w:right w:val="nil"/>
            </w:tcBorders>
            <w:shd w:val="clear" w:color="auto" w:fill="auto"/>
            <w:vAlign w:val="center"/>
            <w:hideMark/>
          </w:tcPr>
          <w:p w14:paraId="29671B3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41 ως έχει     ΚΑΤΑ ΠΛΕΙΟΨΗΦΙΑ</w:t>
            </w:r>
          </w:p>
        </w:tc>
      </w:tr>
      <w:tr w:rsidR="00711852" w14:paraId="29671B3A" w14:textId="77777777">
        <w:trPr>
          <w:trHeight w:val="330"/>
        </w:trPr>
        <w:tc>
          <w:tcPr>
            <w:tcW w:w="6620" w:type="dxa"/>
            <w:tcBorders>
              <w:top w:val="nil"/>
              <w:left w:val="nil"/>
              <w:bottom w:val="nil"/>
              <w:right w:val="nil"/>
            </w:tcBorders>
            <w:shd w:val="clear" w:color="auto" w:fill="auto"/>
            <w:vAlign w:val="center"/>
            <w:hideMark/>
          </w:tcPr>
          <w:p w14:paraId="29671B3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3C" w14:textId="77777777">
        <w:trPr>
          <w:trHeight w:val="330"/>
        </w:trPr>
        <w:tc>
          <w:tcPr>
            <w:tcW w:w="6620" w:type="dxa"/>
            <w:tcBorders>
              <w:top w:val="nil"/>
              <w:left w:val="nil"/>
              <w:bottom w:val="nil"/>
              <w:right w:val="nil"/>
            </w:tcBorders>
            <w:shd w:val="clear" w:color="auto" w:fill="auto"/>
            <w:vAlign w:val="center"/>
            <w:hideMark/>
          </w:tcPr>
          <w:p w14:paraId="29671B3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3E" w14:textId="77777777">
        <w:trPr>
          <w:trHeight w:val="330"/>
        </w:trPr>
        <w:tc>
          <w:tcPr>
            <w:tcW w:w="6620" w:type="dxa"/>
            <w:tcBorders>
              <w:top w:val="nil"/>
              <w:left w:val="nil"/>
              <w:bottom w:val="nil"/>
              <w:right w:val="nil"/>
            </w:tcBorders>
            <w:shd w:val="clear" w:color="auto" w:fill="auto"/>
            <w:vAlign w:val="center"/>
            <w:hideMark/>
          </w:tcPr>
          <w:p w14:paraId="29671B3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40" w14:textId="77777777">
        <w:trPr>
          <w:trHeight w:val="330"/>
        </w:trPr>
        <w:tc>
          <w:tcPr>
            <w:tcW w:w="6620" w:type="dxa"/>
            <w:tcBorders>
              <w:top w:val="nil"/>
              <w:left w:val="nil"/>
              <w:bottom w:val="nil"/>
              <w:right w:val="nil"/>
            </w:tcBorders>
            <w:shd w:val="clear" w:color="auto" w:fill="auto"/>
            <w:vAlign w:val="center"/>
            <w:hideMark/>
          </w:tcPr>
          <w:p w14:paraId="29671B3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B42" w14:textId="77777777">
        <w:trPr>
          <w:trHeight w:val="330"/>
        </w:trPr>
        <w:tc>
          <w:tcPr>
            <w:tcW w:w="6620" w:type="dxa"/>
            <w:tcBorders>
              <w:top w:val="nil"/>
              <w:left w:val="nil"/>
              <w:bottom w:val="nil"/>
              <w:right w:val="nil"/>
            </w:tcBorders>
            <w:shd w:val="clear" w:color="auto" w:fill="auto"/>
            <w:vAlign w:val="center"/>
            <w:hideMark/>
          </w:tcPr>
          <w:p w14:paraId="29671B4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44" w14:textId="77777777">
        <w:trPr>
          <w:trHeight w:val="330"/>
        </w:trPr>
        <w:tc>
          <w:tcPr>
            <w:tcW w:w="6620" w:type="dxa"/>
            <w:tcBorders>
              <w:top w:val="nil"/>
              <w:left w:val="nil"/>
              <w:bottom w:val="nil"/>
              <w:right w:val="nil"/>
            </w:tcBorders>
            <w:shd w:val="clear" w:color="auto" w:fill="auto"/>
            <w:vAlign w:val="center"/>
            <w:hideMark/>
          </w:tcPr>
          <w:p w14:paraId="29671B4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B46" w14:textId="77777777">
        <w:trPr>
          <w:trHeight w:val="330"/>
        </w:trPr>
        <w:tc>
          <w:tcPr>
            <w:tcW w:w="6620" w:type="dxa"/>
            <w:tcBorders>
              <w:top w:val="nil"/>
              <w:left w:val="nil"/>
              <w:bottom w:val="nil"/>
              <w:right w:val="nil"/>
            </w:tcBorders>
            <w:shd w:val="clear" w:color="auto" w:fill="auto"/>
            <w:vAlign w:val="center"/>
            <w:hideMark/>
          </w:tcPr>
          <w:p w14:paraId="29671B4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42 όπως τροπ.     ΚΑΤΑ ΠΛΕΙΟΨΗΦΙΑ</w:t>
            </w:r>
          </w:p>
        </w:tc>
      </w:tr>
      <w:tr w:rsidR="00711852" w14:paraId="29671B48" w14:textId="77777777">
        <w:trPr>
          <w:trHeight w:val="330"/>
        </w:trPr>
        <w:tc>
          <w:tcPr>
            <w:tcW w:w="6620" w:type="dxa"/>
            <w:tcBorders>
              <w:top w:val="nil"/>
              <w:left w:val="nil"/>
              <w:bottom w:val="nil"/>
              <w:right w:val="nil"/>
            </w:tcBorders>
            <w:shd w:val="clear" w:color="auto" w:fill="auto"/>
            <w:vAlign w:val="center"/>
            <w:hideMark/>
          </w:tcPr>
          <w:p w14:paraId="29671B4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4A" w14:textId="77777777">
        <w:trPr>
          <w:trHeight w:val="330"/>
        </w:trPr>
        <w:tc>
          <w:tcPr>
            <w:tcW w:w="6620" w:type="dxa"/>
            <w:tcBorders>
              <w:top w:val="nil"/>
              <w:left w:val="nil"/>
              <w:bottom w:val="nil"/>
              <w:right w:val="nil"/>
            </w:tcBorders>
            <w:shd w:val="clear" w:color="auto" w:fill="auto"/>
            <w:vAlign w:val="center"/>
            <w:hideMark/>
          </w:tcPr>
          <w:p w14:paraId="29671B4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4C" w14:textId="77777777">
        <w:trPr>
          <w:trHeight w:val="345"/>
        </w:trPr>
        <w:tc>
          <w:tcPr>
            <w:tcW w:w="6620" w:type="dxa"/>
            <w:tcBorders>
              <w:top w:val="nil"/>
              <w:left w:val="nil"/>
              <w:bottom w:val="nil"/>
              <w:right w:val="nil"/>
            </w:tcBorders>
            <w:shd w:val="clear" w:color="auto" w:fill="auto"/>
            <w:vAlign w:val="center"/>
            <w:hideMark/>
          </w:tcPr>
          <w:p w14:paraId="29671B4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4E" w14:textId="77777777">
        <w:trPr>
          <w:trHeight w:val="330"/>
        </w:trPr>
        <w:tc>
          <w:tcPr>
            <w:tcW w:w="6620" w:type="dxa"/>
            <w:tcBorders>
              <w:top w:val="nil"/>
              <w:left w:val="nil"/>
              <w:bottom w:val="nil"/>
              <w:right w:val="nil"/>
            </w:tcBorders>
            <w:shd w:val="clear" w:color="auto" w:fill="auto"/>
            <w:vAlign w:val="center"/>
            <w:hideMark/>
          </w:tcPr>
          <w:p w14:paraId="29671B4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B50" w14:textId="77777777">
        <w:trPr>
          <w:trHeight w:val="330"/>
        </w:trPr>
        <w:tc>
          <w:tcPr>
            <w:tcW w:w="6620" w:type="dxa"/>
            <w:tcBorders>
              <w:top w:val="nil"/>
              <w:left w:val="nil"/>
              <w:bottom w:val="nil"/>
              <w:right w:val="nil"/>
            </w:tcBorders>
            <w:shd w:val="clear" w:color="auto" w:fill="auto"/>
            <w:vAlign w:val="center"/>
            <w:hideMark/>
          </w:tcPr>
          <w:p w14:paraId="29671B4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B52" w14:textId="77777777">
        <w:trPr>
          <w:trHeight w:val="330"/>
        </w:trPr>
        <w:tc>
          <w:tcPr>
            <w:tcW w:w="6620" w:type="dxa"/>
            <w:tcBorders>
              <w:top w:val="nil"/>
              <w:left w:val="nil"/>
              <w:bottom w:val="nil"/>
              <w:right w:val="nil"/>
            </w:tcBorders>
            <w:shd w:val="clear" w:color="auto" w:fill="auto"/>
            <w:vAlign w:val="center"/>
            <w:hideMark/>
          </w:tcPr>
          <w:p w14:paraId="29671B5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B54" w14:textId="77777777">
        <w:trPr>
          <w:trHeight w:val="330"/>
        </w:trPr>
        <w:tc>
          <w:tcPr>
            <w:tcW w:w="6620" w:type="dxa"/>
            <w:tcBorders>
              <w:top w:val="nil"/>
              <w:left w:val="nil"/>
              <w:bottom w:val="nil"/>
              <w:right w:val="nil"/>
            </w:tcBorders>
            <w:shd w:val="clear" w:color="auto" w:fill="auto"/>
            <w:vAlign w:val="center"/>
            <w:hideMark/>
          </w:tcPr>
          <w:p w14:paraId="29671B5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43 ως έχει     ΚΑΤΑ ΠΛΕΙΟΨΗΦΙΑ</w:t>
            </w:r>
          </w:p>
        </w:tc>
      </w:tr>
      <w:tr w:rsidR="00711852" w14:paraId="29671B56" w14:textId="77777777">
        <w:trPr>
          <w:trHeight w:val="330"/>
        </w:trPr>
        <w:tc>
          <w:tcPr>
            <w:tcW w:w="6620" w:type="dxa"/>
            <w:tcBorders>
              <w:top w:val="nil"/>
              <w:left w:val="nil"/>
              <w:bottom w:val="nil"/>
              <w:right w:val="nil"/>
            </w:tcBorders>
            <w:shd w:val="clear" w:color="auto" w:fill="auto"/>
            <w:vAlign w:val="center"/>
            <w:hideMark/>
          </w:tcPr>
          <w:p w14:paraId="29671B5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58" w14:textId="77777777">
        <w:trPr>
          <w:trHeight w:val="330"/>
        </w:trPr>
        <w:tc>
          <w:tcPr>
            <w:tcW w:w="6620" w:type="dxa"/>
            <w:tcBorders>
              <w:top w:val="nil"/>
              <w:left w:val="nil"/>
              <w:bottom w:val="nil"/>
              <w:right w:val="nil"/>
            </w:tcBorders>
            <w:shd w:val="clear" w:color="auto" w:fill="auto"/>
            <w:vAlign w:val="center"/>
            <w:hideMark/>
          </w:tcPr>
          <w:p w14:paraId="29671B5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B5A" w14:textId="77777777">
        <w:trPr>
          <w:trHeight w:val="330"/>
        </w:trPr>
        <w:tc>
          <w:tcPr>
            <w:tcW w:w="6620" w:type="dxa"/>
            <w:tcBorders>
              <w:top w:val="nil"/>
              <w:left w:val="nil"/>
              <w:bottom w:val="nil"/>
              <w:right w:val="nil"/>
            </w:tcBorders>
            <w:shd w:val="clear" w:color="auto" w:fill="auto"/>
            <w:vAlign w:val="center"/>
            <w:hideMark/>
          </w:tcPr>
          <w:p w14:paraId="29671B5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5C" w14:textId="77777777">
        <w:trPr>
          <w:trHeight w:val="330"/>
        </w:trPr>
        <w:tc>
          <w:tcPr>
            <w:tcW w:w="6620" w:type="dxa"/>
            <w:tcBorders>
              <w:top w:val="nil"/>
              <w:left w:val="nil"/>
              <w:bottom w:val="nil"/>
              <w:right w:val="nil"/>
            </w:tcBorders>
            <w:shd w:val="clear" w:color="auto" w:fill="auto"/>
            <w:vAlign w:val="center"/>
            <w:hideMark/>
          </w:tcPr>
          <w:p w14:paraId="29671B5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B5E" w14:textId="77777777">
        <w:trPr>
          <w:trHeight w:val="330"/>
        </w:trPr>
        <w:tc>
          <w:tcPr>
            <w:tcW w:w="6620" w:type="dxa"/>
            <w:tcBorders>
              <w:top w:val="nil"/>
              <w:left w:val="nil"/>
              <w:bottom w:val="nil"/>
              <w:right w:val="nil"/>
            </w:tcBorders>
            <w:shd w:val="clear" w:color="auto" w:fill="auto"/>
            <w:vAlign w:val="center"/>
            <w:hideMark/>
          </w:tcPr>
          <w:p w14:paraId="29671B5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B60" w14:textId="77777777">
        <w:trPr>
          <w:trHeight w:val="330"/>
        </w:trPr>
        <w:tc>
          <w:tcPr>
            <w:tcW w:w="6620" w:type="dxa"/>
            <w:tcBorders>
              <w:top w:val="nil"/>
              <w:left w:val="nil"/>
              <w:bottom w:val="nil"/>
              <w:right w:val="nil"/>
            </w:tcBorders>
            <w:shd w:val="clear" w:color="auto" w:fill="auto"/>
            <w:vAlign w:val="center"/>
            <w:hideMark/>
          </w:tcPr>
          <w:p w14:paraId="29671B5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B62" w14:textId="77777777">
        <w:trPr>
          <w:trHeight w:val="330"/>
        </w:trPr>
        <w:tc>
          <w:tcPr>
            <w:tcW w:w="6620" w:type="dxa"/>
            <w:tcBorders>
              <w:top w:val="nil"/>
              <w:left w:val="nil"/>
              <w:bottom w:val="nil"/>
              <w:right w:val="nil"/>
            </w:tcBorders>
            <w:shd w:val="clear" w:color="auto" w:fill="auto"/>
            <w:vAlign w:val="center"/>
            <w:hideMark/>
          </w:tcPr>
          <w:p w14:paraId="29671B6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44 ως έχει     ΚΑΤΑ ΠΛΕΙΟΨΗΦΙΑ</w:t>
            </w:r>
          </w:p>
        </w:tc>
      </w:tr>
      <w:tr w:rsidR="00711852" w14:paraId="29671B64" w14:textId="77777777">
        <w:trPr>
          <w:trHeight w:val="330"/>
        </w:trPr>
        <w:tc>
          <w:tcPr>
            <w:tcW w:w="6620" w:type="dxa"/>
            <w:tcBorders>
              <w:top w:val="nil"/>
              <w:left w:val="nil"/>
              <w:bottom w:val="nil"/>
              <w:right w:val="nil"/>
            </w:tcBorders>
            <w:shd w:val="clear" w:color="auto" w:fill="auto"/>
            <w:vAlign w:val="center"/>
            <w:hideMark/>
          </w:tcPr>
          <w:p w14:paraId="29671B6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66" w14:textId="77777777">
        <w:trPr>
          <w:trHeight w:val="330"/>
        </w:trPr>
        <w:tc>
          <w:tcPr>
            <w:tcW w:w="6620" w:type="dxa"/>
            <w:tcBorders>
              <w:top w:val="nil"/>
              <w:left w:val="nil"/>
              <w:bottom w:val="nil"/>
              <w:right w:val="nil"/>
            </w:tcBorders>
            <w:shd w:val="clear" w:color="auto" w:fill="auto"/>
            <w:vAlign w:val="center"/>
            <w:hideMark/>
          </w:tcPr>
          <w:p w14:paraId="29671B6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B68" w14:textId="77777777">
        <w:trPr>
          <w:trHeight w:val="330"/>
        </w:trPr>
        <w:tc>
          <w:tcPr>
            <w:tcW w:w="6620" w:type="dxa"/>
            <w:tcBorders>
              <w:top w:val="nil"/>
              <w:left w:val="nil"/>
              <w:bottom w:val="nil"/>
              <w:right w:val="nil"/>
            </w:tcBorders>
            <w:shd w:val="clear" w:color="auto" w:fill="auto"/>
            <w:vAlign w:val="center"/>
            <w:hideMark/>
          </w:tcPr>
          <w:p w14:paraId="29671B6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6A" w14:textId="77777777">
        <w:trPr>
          <w:trHeight w:val="330"/>
        </w:trPr>
        <w:tc>
          <w:tcPr>
            <w:tcW w:w="6620" w:type="dxa"/>
            <w:tcBorders>
              <w:top w:val="nil"/>
              <w:left w:val="nil"/>
              <w:bottom w:val="nil"/>
              <w:right w:val="nil"/>
            </w:tcBorders>
            <w:shd w:val="clear" w:color="auto" w:fill="auto"/>
            <w:vAlign w:val="center"/>
            <w:hideMark/>
          </w:tcPr>
          <w:p w14:paraId="29671B6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B6C" w14:textId="77777777">
        <w:trPr>
          <w:trHeight w:val="330"/>
        </w:trPr>
        <w:tc>
          <w:tcPr>
            <w:tcW w:w="6620" w:type="dxa"/>
            <w:tcBorders>
              <w:top w:val="nil"/>
              <w:left w:val="nil"/>
              <w:bottom w:val="nil"/>
              <w:right w:val="nil"/>
            </w:tcBorders>
            <w:shd w:val="clear" w:color="auto" w:fill="auto"/>
            <w:vAlign w:val="center"/>
            <w:hideMark/>
          </w:tcPr>
          <w:p w14:paraId="29671B6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B6E" w14:textId="77777777">
        <w:trPr>
          <w:trHeight w:val="330"/>
        </w:trPr>
        <w:tc>
          <w:tcPr>
            <w:tcW w:w="6620" w:type="dxa"/>
            <w:tcBorders>
              <w:top w:val="nil"/>
              <w:left w:val="nil"/>
              <w:bottom w:val="nil"/>
              <w:right w:val="nil"/>
            </w:tcBorders>
            <w:shd w:val="clear" w:color="auto" w:fill="auto"/>
            <w:vAlign w:val="center"/>
            <w:hideMark/>
          </w:tcPr>
          <w:p w14:paraId="29671B6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B70" w14:textId="77777777">
        <w:trPr>
          <w:trHeight w:val="330"/>
        </w:trPr>
        <w:tc>
          <w:tcPr>
            <w:tcW w:w="6620" w:type="dxa"/>
            <w:tcBorders>
              <w:top w:val="nil"/>
              <w:left w:val="nil"/>
              <w:bottom w:val="nil"/>
              <w:right w:val="nil"/>
            </w:tcBorders>
            <w:shd w:val="clear" w:color="auto" w:fill="auto"/>
            <w:vAlign w:val="center"/>
            <w:hideMark/>
          </w:tcPr>
          <w:p w14:paraId="29671B6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45 ως έχει     ΚΑΤΑ ΠΛΕΙΟΨΗΦΙΑ</w:t>
            </w:r>
          </w:p>
        </w:tc>
      </w:tr>
      <w:tr w:rsidR="00711852" w14:paraId="29671B72" w14:textId="77777777">
        <w:trPr>
          <w:trHeight w:val="330"/>
        </w:trPr>
        <w:tc>
          <w:tcPr>
            <w:tcW w:w="6620" w:type="dxa"/>
            <w:tcBorders>
              <w:top w:val="nil"/>
              <w:left w:val="nil"/>
              <w:bottom w:val="nil"/>
              <w:right w:val="nil"/>
            </w:tcBorders>
            <w:shd w:val="clear" w:color="auto" w:fill="auto"/>
            <w:vAlign w:val="center"/>
            <w:hideMark/>
          </w:tcPr>
          <w:p w14:paraId="29671B7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74" w14:textId="77777777">
        <w:trPr>
          <w:trHeight w:val="330"/>
        </w:trPr>
        <w:tc>
          <w:tcPr>
            <w:tcW w:w="6620" w:type="dxa"/>
            <w:tcBorders>
              <w:top w:val="nil"/>
              <w:left w:val="nil"/>
              <w:bottom w:val="nil"/>
              <w:right w:val="nil"/>
            </w:tcBorders>
            <w:shd w:val="clear" w:color="auto" w:fill="auto"/>
            <w:vAlign w:val="center"/>
            <w:hideMark/>
          </w:tcPr>
          <w:p w14:paraId="29671B7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76" w14:textId="77777777">
        <w:trPr>
          <w:trHeight w:val="330"/>
        </w:trPr>
        <w:tc>
          <w:tcPr>
            <w:tcW w:w="6620" w:type="dxa"/>
            <w:tcBorders>
              <w:top w:val="nil"/>
              <w:left w:val="nil"/>
              <w:bottom w:val="nil"/>
              <w:right w:val="nil"/>
            </w:tcBorders>
            <w:shd w:val="clear" w:color="auto" w:fill="auto"/>
            <w:vAlign w:val="center"/>
            <w:hideMark/>
          </w:tcPr>
          <w:p w14:paraId="29671B7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78" w14:textId="77777777">
        <w:trPr>
          <w:trHeight w:val="345"/>
        </w:trPr>
        <w:tc>
          <w:tcPr>
            <w:tcW w:w="6620" w:type="dxa"/>
            <w:tcBorders>
              <w:top w:val="nil"/>
              <w:left w:val="nil"/>
              <w:bottom w:val="nil"/>
              <w:right w:val="nil"/>
            </w:tcBorders>
            <w:shd w:val="clear" w:color="auto" w:fill="auto"/>
            <w:vAlign w:val="center"/>
            <w:hideMark/>
          </w:tcPr>
          <w:p w14:paraId="29671B7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7A" w14:textId="77777777">
        <w:trPr>
          <w:trHeight w:val="330"/>
        </w:trPr>
        <w:tc>
          <w:tcPr>
            <w:tcW w:w="6620" w:type="dxa"/>
            <w:tcBorders>
              <w:top w:val="nil"/>
              <w:left w:val="nil"/>
              <w:bottom w:val="nil"/>
              <w:right w:val="nil"/>
            </w:tcBorders>
            <w:shd w:val="clear" w:color="auto" w:fill="auto"/>
            <w:vAlign w:val="center"/>
            <w:hideMark/>
          </w:tcPr>
          <w:p w14:paraId="29671B7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11852" w14:paraId="29671B7C" w14:textId="77777777">
        <w:trPr>
          <w:trHeight w:val="330"/>
        </w:trPr>
        <w:tc>
          <w:tcPr>
            <w:tcW w:w="6620" w:type="dxa"/>
            <w:tcBorders>
              <w:top w:val="nil"/>
              <w:left w:val="nil"/>
              <w:bottom w:val="nil"/>
              <w:right w:val="nil"/>
            </w:tcBorders>
            <w:shd w:val="clear" w:color="auto" w:fill="auto"/>
            <w:vAlign w:val="center"/>
            <w:hideMark/>
          </w:tcPr>
          <w:p w14:paraId="29671B7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B7E" w14:textId="77777777">
        <w:trPr>
          <w:trHeight w:val="330"/>
        </w:trPr>
        <w:tc>
          <w:tcPr>
            <w:tcW w:w="6620" w:type="dxa"/>
            <w:tcBorders>
              <w:top w:val="nil"/>
              <w:left w:val="nil"/>
              <w:bottom w:val="nil"/>
              <w:right w:val="nil"/>
            </w:tcBorders>
            <w:shd w:val="clear" w:color="auto" w:fill="auto"/>
            <w:vAlign w:val="center"/>
            <w:hideMark/>
          </w:tcPr>
          <w:p w14:paraId="29671B7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46 ως έχει     ΚΑΤΑ ΠΛΕΙΟΨΗΦΙΑ</w:t>
            </w:r>
          </w:p>
        </w:tc>
      </w:tr>
      <w:tr w:rsidR="00711852" w14:paraId="29671B80" w14:textId="77777777">
        <w:trPr>
          <w:trHeight w:val="330"/>
        </w:trPr>
        <w:tc>
          <w:tcPr>
            <w:tcW w:w="6620" w:type="dxa"/>
            <w:tcBorders>
              <w:top w:val="nil"/>
              <w:left w:val="nil"/>
              <w:bottom w:val="nil"/>
              <w:right w:val="nil"/>
            </w:tcBorders>
            <w:shd w:val="clear" w:color="auto" w:fill="auto"/>
            <w:vAlign w:val="center"/>
            <w:hideMark/>
          </w:tcPr>
          <w:p w14:paraId="29671B7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82" w14:textId="77777777">
        <w:trPr>
          <w:trHeight w:val="330"/>
        </w:trPr>
        <w:tc>
          <w:tcPr>
            <w:tcW w:w="6620" w:type="dxa"/>
            <w:tcBorders>
              <w:top w:val="nil"/>
              <w:left w:val="nil"/>
              <w:bottom w:val="nil"/>
              <w:right w:val="nil"/>
            </w:tcBorders>
            <w:shd w:val="clear" w:color="auto" w:fill="auto"/>
            <w:vAlign w:val="center"/>
            <w:hideMark/>
          </w:tcPr>
          <w:p w14:paraId="29671B8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B84" w14:textId="77777777">
        <w:trPr>
          <w:trHeight w:val="330"/>
        </w:trPr>
        <w:tc>
          <w:tcPr>
            <w:tcW w:w="6620" w:type="dxa"/>
            <w:tcBorders>
              <w:top w:val="nil"/>
              <w:left w:val="nil"/>
              <w:bottom w:val="nil"/>
              <w:right w:val="nil"/>
            </w:tcBorders>
            <w:shd w:val="clear" w:color="auto" w:fill="auto"/>
            <w:vAlign w:val="center"/>
            <w:hideMark/>
          </w:tcPr>
          <w:p w14:paraId="29671B8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86" w14:textId="77777777">
        <w:trPr>
          <w:trHeight w:val="330"/>
        </w:trPr>
        <w:tc>
          <w:tcPr>
            <w:tcW w:w="6620" w:type="dxa"/>
            <w:tcBorders>
              <w:top w:val="nil"/>
              <w:left w:val="nil"/>
              <w:bottom w:val="nil"/>
              <w:right w:val="nil"/>
            </w:tcBorders>
            <w:shd w:val="clear" w:color="auto" w:fill="auto"/>
            <w:vAlign w:val="center"/>
            <w:hideMark/>
          </w:tcPr>
          <w:p w14:paraId="29671B8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88" w14:textId="77777777">
        <w:trPr>
          <w:trHeight w:val="330"/>
        </w:trPr>
        <w:tc>
          <w:tcPr>
            <w:tcW w:w="6620" w:type="dxa"/>
            <w:tcBorders>
              <w:top w:val="nil"/>
              <w:left w:val="nil"/>
              <w:bottom w:val="nil"/>
              <w:right w:val="nil"/>
            </w:tcBorders>
            <w:shd w:val="clear" w:color="auto" w:fill="auto"/>
            <w:vAlign w:val="center"/>
            <w:hideMark/>
          </w:tcPr>
          <w:p w14:paraId="29671B8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8A" w14:textId="77777777">
        <w:trPr>
          <w:trHeight w:val="330"/>
        </w:trPr>
        <w:tc>
          <w:tcPr>
            <w:tcW w:w="6620" w:type="dxa"/>
            <w:tcBorders>
              <w:top w:val="nil"/>
              <w:left w:val="nil"/>
              <w:bottom w:val="nil"/>
              <w:right w:val="nil"/>
            </w:tcBorders>
            <w:shd w:val="clear" w:color="auto" w:fill="auto"/>
            <w:vAlign w:val="center"/>
            <w:hideMark/>
          </w:tcPr>
          <w:p w14:paraId="29671B8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B8C" w14:textId="77777777">
        <w:trPr>
          <w:trHeight w:val="345"/>
        </w:trPr>
        <w:tc>
          <w:tcPr>
            <w:tcW w:w="6620" w:type="dxa"/>
            <w:tcBorders>
              <w:top w:val="nil"/>
              <w:left w:val="nil"/>
              <w:bottom w:val="nil"/>
              <w:right w:val="nil"/>
            </w:tcBorders>
            <w:shd w:val="clear" w:color="auto" w:fill="auto"/>
            <w:vAlign w:val="center"/>
            <w:hideMark/>
          </w:tcPr>
          <w:p w14:paraId="29671B8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47 όπως τροπ.     ΚΑΤΑ ΠΛΕΙΟΨΗΦΙΑ</w:t>
            </w:r>
          </w:p>
        </w:tc>
      </w:tr>
      <w:tr w:rsidR="00711852" w14:paraId="29671B8E" w14:textId="77777777">
        <w:trPr>
          <w:trHeight w:val="330"/>
        </w:trPr>
        <w:tc>
          <w:tcPr>
            <w:tcW w:w="6620" w:type="dxa"/>
            <w:tcBorders>
              <w:top w:val="nil"/>
              <w:left w:val="nil"/>
              <w:bottom w:val="nil"/>
              <w:right w:val="nil"/>
            </w:tcBorders>
            <w:shd w:val="clear" w:color="auto" w:fill="auto"/>
            <w:vAlign w:val="center"/>
            <w:hideMark/>
          </w:tcPr>
          <w:p w14:paraId="29671B8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90" w14:textId="77777777">
        <w:trPr>
          <w:trHeight w:val="330"/>
        </w:trPr>
        <w:tc>
          <w:tcPr>
            <w:tcW w:w="6620" w:type="dxa"/>
            <w:tcBorders>
              <w:top w:val="nil"/>
              <w:left w:val="nil"/>
              <w:bottom w:val="nil"/>
              <w:right w:val="nil"/>
            </w:tcBorders>
            <w:shd w:val="clear" w:color="auto" w:fill="auto"/>
            <w:vAlign w:val="center"/>
            <w:hideMark/>
          </w:tcPr>
          <w:p w14:paraId="29671B8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92" w14:textId="77777777">
        <w:trPr>
          <w:trHeight w:val="330"/>
        </w:trPr>
        <w:tc>
          <w:tcPr>
            <w:tcW w:w="6620" w:type="dxa"/>
            <w:tcBorders>
              <w:top w:val="nil"/>
              <w:left w:val="nil"/>
              <w:bottom w:val="nil"/>
              <w:right w:val="nil"/>
            </w:tcBorders>
            <w:shd w:val="clear" w:color="auto" w:fill="auto"/>
            <w:vAlign w:val="center"/>
            <w:hideMark/>
          </w:tcPr>
          <w:p w14:paraId="29671B9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94" w14:textId="77777777">
        <w:trPr>
          <w:trHeight w:val="330"/>
        </w:trPr>
        <w:tc>
          <w:tcPr>
            <w:tcW w:w="6620" w:type="dxa"/>
            <w:tcBorders>
              <w:top w:val="nil"/>
              <w:left w:val="nil"/>
              <w:bottom w:val="nil"/>
              <w:right w:val="nil"/>
            </w:tcBorders>
            <w:shd w:val="clear" w:color="auto" w:fill="auto"/>
            <w:vAlign w:val="center"/>
            <w:hideMark/>
          </w:tcPr>
          <w:p w14:paraId="29671B9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96" w14:textId="77777777">
        <w:trPr>
          <w:trHeight w:val="345"/>
        </w:trPr>
        <w:tc>
          <w:tcPr>
            <w:tcW w:w="6620" w:type="dxa"/>
            <w:tcBorders>
              <w:top w:val="nil"/>
              <w:left w:val="nil"/>
              <w:bottom w:val="nil"/>
              <w:right w:val="nil"/>
            </w:tcBorders>
            <w:shd w:val="clear" w:color="auto" w:fill="auto"/>
            <w:vAlign w:val="center"/>
            <w:hideMark/>
          </w:tcPr>
          <w:p w14:paraId="29671B9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B98" w14:textId="77777777">
        <w:trPr>
          <w:trHeight w:val="330"/>
        </w:trPr>
        <w:tc>
          <w:tcPr>
            <w:tcW w:w="6620" w:type="dxa"/>
            <w:tcBorders>
              <w:top w:val="nil"/>
              <w:left w:val="nil"/>
              <w:bottom w:val="nil"/>
              <w:right w:val="nil"/>
            </w:tcBorders>
            <w:shd w:val="clear" w:color="auto" w:fill="auto"/>
            <w:vAlign w:val="center"/>
            <w:hideMark/>
          </w:tcPr>
          <w:p w14:paraId="29671B9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B9A" w14:textId="77777777">
        <w:trPr>
          <w:trHeight w:val="330"/>
        </w:trPr>
        <w:tc>
          <w:tcPr>
            <w:tcW w:w="6620" w:type="dxa"/>
            <w:tcBorders>
              <w:top w:val="nil"/>
              <w:left w:val="nil"/>
              <w:bottom w:val="nil"/>
              <w:right w:val="nil"/>
            </w:tcBorders>
            <w:shd w:val="clear" w:color="auto" w:fill="auto"/>
            <w:vAlign w:val="center"/>
            <w:hideMark/>
          </w:tcPr>
          <w:p w14:paraId="29671B9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48 ως έχει     ΚΑΤΑ ΠΛΕΙΟΨΗΦΙΑ</w:t>
            </w:r>
          </w:p>
        </w:tc>
      </w:tr>
      <w:tr w:rsidR="00711852" w14:paraId="29671B9C" w14:textId="77777777">
        <w:trPr>
          <w:trHeight w:val="330"/>
        </w:trPr>
        <w:tc>
          <w:tcPr>
            <w:tcW w:w="6620" w:type="dxa"/>
            <w:tcBorders>
              <w:top w:val="nil"/>
              <w:left w:val="nil"/>
              <w:bottom w:val="nil"/>
              <w:right w:val="nil"/>
            </w:tcBorders>
            <w:shd w:val="clear" w:color="auto" w:fill="auto"/>
            <w:vAlign w:val="center"/>
            <w:hideMark/>
          </w:tcPr>
          <w:p w14:paraId="29671B9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9E" w14:textId="77777777">
        <w:trPr>
          <w:trHeight w:val="330"/>
        </w:trPr>
        <w:tc>
          <w:tcPr>
            <w:tcW w:w="6620" w:type="dxa"/>
            <w:tcBorders>
              <w:top w:val="nil"/>
              <w:left w:val="nil"/>
              <w:bottom w:val="nil"/>
              <w:right w:val="nil"/>
            </w:tcBorders>
            <w:shd w:val="clear" w:color="auto" w:fill="auto"/>
            <w:vAlign w:val="center"/>
            <w:hideMark/>
          </w:tcPr>
          <w:p w14:paraId="29671B9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A0" w14:textId="77777777">
        <w:trPr>
          <w:trHeight w:val="330"/>
        </w:trPr>
        <w:tc>
          <w:tcPr>
            <w:tcW w:w="6620" w:type="dxa"/>
            <w:tcBorders>
              <w:top w:val="nil"/>
              <w:left w:val="nil"/>
              <w:bottom w:val="nil"/>
              <w:right w:val="nil"/>
            </w:tcBorders>
            <w:shd w:val="clear" w:color="auto" w:fill="auto"/>
            <w:vAlign w:val="center"/>
            <w:hideMark/>
          </w:tcPr>
          <w:p w14:paraId="29671B9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711852" w14:paraId="29671BA2" w14:textId="77777777">
        <w:trPr>
          <w:trHeight w:val="330"/>
        </w:trPr>
        <w:tc>
          <w:tcPr>
            <w:tcW w:w="6620" w:type="dxa"/>
            <w:tcBorders>
              <w:top w:val="nil"/>
              <w:left w:val="nil"/>
              <w:bottom w:val="nil"/>
              <w:right w:val="nil"/>
            </w:tcBorders>
            <w:shd w:val="clear" w:color="auto" w:fill="auto"/>
            <w:vAlign w:val="center"/>
            <w:hideMark/>
          </w:tcPr>
          <w:p w14:paraId="29671BA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A4" w14:textId="77777777">
        <w:trPr>
          <w:trHeight w:val="330"/>
        </w:trPr>
        <w:tc>
          <w:tcPr>
            <w:tcW w:w="6620" w:type="dxa"/>
            <w:tcBorders>
              <w:top w:val="nil"/>
              <w:left w:val="nil"/>
              <w:bottom w:val="nil"/>
              <w:right w:val="nil"/>
            </w:tcBorders>
            <w:shd w:val="clear" w:color="auto" w:fill="auto"/>
            <w:vAlign w:val="center"/>
            <w:hideMark/>
          </w:tcPr>
          <w:p w14:paraId="29671BA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A6" w14:textId="77777777">
        <w:trPr>
          <w:trHeight w:val="330"/>
        </w:trPr>
        <w:tc>
          <w:tcPr>
            <w:tcW w:w="6620" w:type="dxa"/>
            <w:tcBorders>
              <w:top w:val="nil"/>
              <w:left w:val="nil"/>
              <w:bottom w:val="nil"/>
              <w:right w:val="nil"/>
            </w:tcBorders>
            <w:shd w:val="clear" w:color="auto" w:fill="auto"/>
            <w:vAlign w:val="center"/>
            <w:hideMark/>
          </w:tcPr>
          <w:p w14:paraId="29671BA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BA8" w14:textId="77777777">
        <w:trPr>
          <w:trHeight w:val="330"/>
        </w:trPr>
        <w:tc>
          <w:tcPr>
            <w:tcW w:w="6620" w:type="dxa"/>
            <w:tcBorders>
              <w:top w:val="nil"/>
              <w:left w:val="nil"/>
              <w:bottom w:val="nil"/>
              <w:right w:val="nil"/>
            </w:tcBorders>
            <w:shd w:val="clear" w:color="auto" w:fill="auto"/>
            <w:vAlign w:val="center"/>
            <w:hideMark/>
          </w:tcPr>
          <w:p w14:paraId="29671BA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49 όπως τροπ.     ΚΑΤΑ ΠΛΕΙΟΨΗΦΙΑ</w:t>
            </w:r>
          </w:p>
        </w:tc>
      </w:tr>
      <w:tr w:rsidR="00711852" w14:paraId="29671BAA" w14:textId="77777777">
        <w:trPr>
          <w:trHeight w:val="330"/>
        </w:trPr>
        <w:tc>
          <w:tcPr>
            <w:tcW w:w="6620" w:type="dxa"/>
            <w:tcBorders>
              <w:top w:val="nil"/>
              <w:left w:val="nil"/>
              <w:bottom w:val="nil"/>
              <w:right w:val="nil"/>
            </w:tcBorders>
            <w:shd w:val="clear" w:color="auto" w:fill="auto"/>
            <w:vAlign w:val="center"/>
            <w:hideMark/>
          </w:tcPr>
          <w:p w14:paraId="29671BA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AC" w14:textId="77777777">
        <w:trPr>
          <w:trHeight w:val="330"/>
        </w:trPr>
        <w:tc>
          <w:tcPr>
            <w:tcW w:w="6620" w:type="dxa"/>
            <w:tcBorders>
              <w:top w:val="nil"/>
              <w:left w:val="nil"/>
              <w:bottom w:val="nil"/>
              <w:right w:val="nil"/>
            </w:tcBorders>
            <w:shd w:val="clear" w:color="auto" w:fill="auto"/>
            <w:vAlign w:val="center"/>
            <w:hideMark/>
          </w:tcPr>
          <w:p w14:paraId="29671BA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AE" w14:textId="77777777">
        <w:trPr>
          <w:trHeight w:val="330"/>
        </w:trPr>
        <w:tc>
          <w:tcPr>
            <w:tcW w:w="6620" w:type="dxa"/>
            <w:tcBorders>
              <w:top w:val="nil"/>
              <w:left w:val="nil"/>
              <w:bottom w:val="nil"/>
              <w:right w:val="nil"/>
            </w:tcBorders>
            <w:shd w:val="clear" w:color="auto" w:fill="auto"/>
            <w:vAlign w:val="center"/>
            <w:hideMark/>
          </w:tcPr>
          <w:p w14:paraId="29671BA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711852" w14:paraId="29671BB0" w14:textId="77777777">
        <w:trPr>
          <w:trHeight w:val="330"/>
        </w:trPr>
        <w:tc>
          <w:tcPr>
            <w:tcW w:w="6620" w:type="dxa"/>
            <w:tcBorders>
              <w:top w:val="nil"/>
              <w:left w:val="nil"/>
              <w:bottom w:val="nil"/>
              <w:right w:val="nil"/>
            </w:tcBorders>
            <w:shd w:val="clear" w:color="auto" w:fill="auto"/>
            <w:vAlign w:val="center"/>
            <w:hideMark/>
          </w:tcPr>
          <w:p w14:paraId="29671BA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B2" w14:textId="77777777">
        <w:trPr>
          <w:trHeight w:val="330"/>
        </w:trPr>
        <w:tc>
          <w:tcPr>
            <w:tcW w:w="6620" w:type="dxa"/>
            <w:tcBorders>
              <w:top w:val="nil"/>
              <w:left w:val="nil"/>
              <w:bottom w:val="nil"/>
              <w:right w:val="nil"/>
            </w:tcBorders>
            <w:shd w:val="clear" w:color="auto" w:fill="auto"/>
            <w:vAlign w:val="center"/>
            <w:hideMark/>
          </w:tcPr>
          <w:p w14:paraId="29671BB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B4" w14:textId="77777777">
        <w:trPr>
          <w:trHeight w:val="330"/>
        </w:trPr>
        <w:tc>
          <w:tcPr>
            <w:tcW w:w="6620" w:type="dxa"/>
            <w:tcBorders>
              <w:top w:val="nil"/>
              <w:left w:val="nil"/>
              <w:bottom w:val="nil"/>
              <w:right w:val="nil"/>
            </w:tcBorders>
            <w:shd w:val="clear" w:color="auto" w:fill="auto"/>
            <w:vAlign w:val="center"/>
            <w:hideMark/>
          </w:tcPr>
          <w:p w14:paraId="29671BB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BB6" w14:textId="77777777">
        <w:trPr>
          <w:trHeight w:val="330"/>
        </w:trPr>
        <w:tc>
          <w:tcPr>
            <w:tcW w:w="6620" w:type="dxa"/>
            <w:tcBorders>
              <w:top w:val="nil"/>
              <w:left w:val="nil"/>
              <w:bottom w:val="nil"/>
              <w:right w:val="nil"/>
            </w:tcBorders>
            <w:shd w:val="clear" w:color="auto" w:fill="auto"/>
            <w:vAlign w:val="center"/>
            <w:hideMark/>
          </w:tcPr>
          <w:p w14:paraId="29671BB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Νέο Άρθρο 50 όπως τροπ.     ΚΑΤΑ ΠΛΕΙΟΨΗΦΙΑ</w:t>
            </w:r>
          </w:p>
        </w:tc>
      </w:tr>
      <w:tr w:rsidR="00711852" w14:paraId="29671BB8" w14:textId="77777777">
        <w:trPr>
          <w:trHeight w:val="345"/>
        </w:trPr>
        <w:tc>
          <w:tcPr>
            <w:tcW w:w="6620" w:type="dxa"/>
            <w:tcBorders>
              <w:top w:val="nil"/>
              <w:left w:val="nil"/>
              <w:bottom w:val="nil"/>
              <w:right w:val="nil"/>
            </w:tcBorders>
            <w:shd w:val="clear" w:color="auto" w:fill="auto"/>
            <w:vAlign w:val="center"/>
            <w:hideMark/>
          </w:tcPr>
          <w:p w14:paraId="29671BB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BA" w14:textId="77777777">
        <w:trPr>
          <w:trHeight w:val="330"/>
        </w:trPr>
        <w:tc>
          <w:tcPr>
            <w:tcW w:w="6620" w:type="dxa"/>
            <w:tcBorders>
              <w:top w:val="nil"/>
              <w:left w:val="nil"/>
              <w:bottom w:val="nil"/>
              <w:right w:val="nil"/>
            </w:tcBorders>
            <w:shd w:val="clear" w:color="auto" w:fill="auto"/>
            <w:vAlign w:val="center"/>
            <w:hideMark/>
          </w:tcPr>
          <w:p w14:paraId="29671BB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BC" w14:textId="77777777">
        <w:trPr>
          <w:trHeight w:val="330"/>
        </w:trPr>
        <w:tc>
          <w:tcPr>
            <w:tcW w:w="6620" w:type="dxa"/>
            <w:tcBorders>
              <w:top w:val="nil"/>
              <w:left w:val="nil"/>
              <w:bottom w:val="nil"/>
              <w:right w:val="nil"/>
            </w:tcBorders>
            <w:shd w:val="clear" w:color="auto" w:fill="auto"/>
            <w:vAlign w:val="center"/>
            <w:hideMark/>
          </w:tcPr>
          <w:p w14:paraId="29671BB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BE" w14:textId="77777777">
        <w:trPr>
          <w:trHeight w:val="330"/>
        </w:trPr>
        <w:tc>
          <w:tcPr>
            <w:tcW w:w="6620" w:type="dxa"/>
            <w:tcBorders>
              <w:top w:val="nil"/>
              <w:left w:val="nil"/>
              <w:bottom w:val="nil"/>
              <w:right w:val="nil"/>
            </w:tcBorders>
            <w:shd w:val="clear" w:color="auto" w:fill="auto"/>
            <w:vAlign w:val="center"/>
            <w:hideMark/>
          </w:tcPr>
          <w:p w14:paraId="29671BB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C0" w14:textId="77777777">
        <w:trPr>
          <w:trHeight w:val="330"/>
        </w:trPr>
        <w:tc>
          <w:tcPr>
            <w:tcW w:w="6620" w:type="dxa"/>
            <w:tcBorders>
              <w:top w:val="nil"/>
              <w:left w:val="nil"/>
              <w:bottom w:val="nil"/>
              <w:right w:val="nil"/>
            </w:tcBorders>
            <w:shd w:val="clear" w:color="auto" w:fill="auto"/>
            <w:vAlign w:val="center"/>
            <w:hideMark/>
          </w:tcPr>
          <w:p w14:paraId="29671BB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C2" w14:textId="77777777">
        <w:trPr>
          <w:trHeight w:val="345"/>
        </w:trPr>
        <w:tc>
          <w:tcPr>
            <w:tcW w:w="6620" w:type="dxa"/>
            <w:tcBorders>
              <w:top w:val="nil"/>
              <w:left w:val="nil"/>
              <w:bottom w:val="nil"/>
              <w:right w:val="nil"/>
            </w:tcBorders>
            <w:shd w:val="clear" w:color="auto" w:fill="auto"/>
            <w:vAlign w:val="center"/>
            <w:hideMark/>
          </w:tcPr>
          <w:p w14:paraId="29671BC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BC4" w14:textId="77777777">
        <w:trPr>
          <w:trHeight w:val="330"/>
        </w:trPr>
        <w:tc>
          <w:tcPr>
            <w:tcW w:w="6620" w:type="dxa"/>
            <w:tcBorders>
              <w:top w:val="nil"/>
              <w:left w:val="nil"/>
              <w:bottom w:val="nil"/>
              <w:right w:val="nil"/>
            </w:tcBorders>
            <w:shd w:val="clear" w:color="auto" w:fill="auto"/>
            <w:vAlign w:val="center"/>
            <w:hideMark/>
          </w:tcPr>
          <w:p w14:paraId="29671BC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Υπ. Τροπ. 2103/98 ως έχει     ΚΑΤΑ ΠΛΕΙΟΨΗΦΙΑ</w:t>
            </w:r>
          </w:p>
        </w:tc>
      </w:tr>
      <w:tr w:rsidR="00711852" w14:paraId="29671BC6" w14:textId="77777777">
        <w:trPr>
          <w:trHeight w:val="330"/>
        </w:trPr>
        <w:tc>
          <w:tcPr>
            <w:tcW w:w="6620" w:type="dxa"/>
            <w:tcBorders>
              <w:top w:val="nil"/>
              <w:left w:val="nil"/>
              <w:bottom w:val="nil"/>
              <w:right w:val="nil"/>
            </w:tcBorders>
            <w:shd w:val="clear" w:color="auto" w:fill="auto"/>
            <w:vAlign w:val="center"/>
            <w:hideMark/>
          </w:tcPr>
          <w:p w14:paraId="29671BC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C8" w14:textId="77777777">
        <w:trPr>
          <w:trHeight w:val="330"/>
        </w:trPr>
        <w:tc>
          <w:tcPr>
            <w:tcW w:w="6620" w:type="dxa"/>
            <w:tcBorders>
              <w:top w:val="nil"/>
              <w:left w:val="nil"/>
              <w:bottom w:val="nil"/>
              <w:right w:val="nil"/>
            </w:tcBorders>
            <w:shd w:val="clear" w:color="auto" w:fill="auto"/>
            <w:vAlign w:val="center"/>
            <w:hideMark/>
          </w:tcPr>
          <w:p w14:paraId="29671BC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BCA" w14:textId="77777777">
        <w:trPr>
          <w:trHeight w:val="330"/>
        </w:trPr>
        <w:tc>
          <w:tcPr>
            <w:tcW w:w="6620" w:type="dxa"/>
            <w:tcBorders>
              <w:top w:val="nil"/>
              <w:left w:val="nil"/>
              <w:bottom w:val="nil"/>
              <w:right w:val="nil"/>
            </w:tcBorders>
            <w:shd w:val="clear" w:color="auto" w:fill="auto"/>
            <w:vAlign w:val="center"/>
            <w:hideMark/>
          </w:tcPr>
          <w:p w14:paraId="29671BC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CC" w14:textId="77777777">
        <w:trPr>
          <w:trHeight w:val="330"/>
        </w:trPr>
        <w:tc>
          <w:tcPr>
            <w:tcW w:w="6620" w:type="dxa"/>
            <w:tcBorders>
              <w:top w:val="nil"/>
              <w:left w:val="nil"/>
              <w:bottom w:val="nil"/>
              <w:right w:val="nil"/>
            </w:tcBorders>
            <w:shd w:val="clear" w:color="auto" w:fill="auto"/>
            <w:vAlign w:val="center"/>
            <w:hideMark/>
          </w:tcPr>
          <w:p w14:paraId="29671BC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CE" w14:textId="77777777">
        <w:trPr>
          <w:trHeight w:val="330"/>
        </w:trPr>
        <w:tc>
          <w:tcPr>
            <w:tcW w:w="6620" w:type="dxa"/>
            <w:tcBorders>
              <w:top w:val="nil"/>
              <w:left w:val="nil"/>
              <w:bottom w:val="nil"/>
              <w:right w:val="nil"/>
            </w:tcBorders>
            <w:shd w:val="clear" w:color="auto" w:fill="auto"/>
            <w:vAlign w:val="center"/>
            <w:hideMark/>
          </w:tcPr>
          <w:p w14:paraId="29671BC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D0" w14:textId="77777777">
        <w:trPr>
          <w:trHeight w:val="330"/>
        </w:trPr>
        <w:tc>
          <w:tcPr>
            <w:tcW w:w="6620" w:type="dxa"/>
            <w:tcBorders>
              <w:top w:val="nil"/>
              <w:left w:val="nil"/>
              <w:bottom w:val="nil"/>
              <w:right w:val="nil"/>
            </w:tcBorders>
            <w:shd w:val="clear" w:color="auto" w:fill="auto"/>
            <w:vAlign w:val="center"/>
            <w:hideMark/>
          </w:tcPr>
          <w:p w14:paraId="29671BC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BD2" w14:textId="77777777">
        <w:trPr>
          <w:trHeight w:val="330"/>
        </w:trPr>
        <w:tc>
          <w:tcPr>
            <w:tcW w:w="6620" w:type="dxa"/>
            <w:tcBorders>
              <w:top w:val="nil"/>
              <w:left w:val="nil"/>
              <w:bottom w:val="nil"/>
              <w:right w:val="nil"/>
            </w:tcBorders>
            <w:shd w:val="clear" w:color="auto" w:fill="auto"/>
            <w:vAlign w:val="center"/>
            <w:hideMark/>
          </w:tcPr>
          <w:p w14:paraId="29671BD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Υπ. Τροπ. 2104/99 ως έχει     ΚΑΤΑ ΠΛΕΙΟΨΗΦΙΑ</w:t>
            </w:r>
          </w:p>
        </w:tc>
      </w:tr>
      <w:tr w:rsidR="00711852" w14:paraId="29671BD4" w14:textId="77777777">
        <w:trPr>
          <w:trHeight w:val="330"/>
        </w:trPr>
        <w:tc>
          <w:tcPr>
            <w:tcW w:w="6620" w:type="dxa"/>
            <w:tcBorders>
              <w:top w:val="nil"/>
              <w:left w:val="nil"/>
              <w:bottom w:val="nil"/>
              <w:right w:val="nil"/>
            </w:tcBorders>
            <w:shd w:val="clear" w:color="auto" w:fill="auto"/>
            <w:vAlign w:val="center"/>
            <w:hideMark/>
          </w:tcPr>
          <w:p w14:paraId="29671BD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D6" w14:textId="77777777">
        <w:trPr>
          <w:trHeight w:val="345"/>
        </w:trPr>
        <w:tc>
          <w:tcPr>
            <w:tcW w:w="6620" w:type="dxa"/>
            <w:tcBorders>
              <w:top w:val="nil"/>
              <w:left w:val="nil"/>
              <w:bottom w:val="nil"/>
              <w:right w:val="nil"/>
            </w:tcBorders>
            <w:shd w:val="clear" w:color="auto" w:fill="auto"/>
            <w:vAlign w:val="center"/>
            <w:hideMark/>
          </w:tcPr>
          <w:p w14:paraId="29671BD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BD8" w14:textId="77777777">
        <w:trPr>
          <w:trHeight w:val="330"/>
        </w:trPr>
        <w:tc>
          <w:tcPr>
            <w:tcW w:w="6620" w:type="dxa"/>
            <w:tcBorders>
              <w:top w:val="nil"/>
              <w:left w:val="nil"/>
              <w:bottom w:val="nil"/>
              <w:right w:val="nil"/>
            </w:tcBorders>
            <w:shd w:val="clear" w:color="auto" w:fill="auto"/>
            <w:vAlign w:val="center"/>
            <w:hideMark/>
          </w:tcPr>
          <w:p w14:paraId="29671BD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DA" w14:textId="77777777">
        <w:trPr>
          <w:trHeight w:val="330"/>
        </w:trPr>
        <w:tc>
          <w:tcPr>
            <w:tcW w:w="6620" w:type="dxa"/>
            <w:tcBorders>
              <w:top w:val="nil"/>
              <w:left w:val="nil"/>
              <w:bottom w:val="nil"/>
              <w:right w:val="nil"/>
            </w:tcBorders>
            <w:shd w:val="clear" w:color="auto" w:fill="auto"/>
            <w:vAlign w:val="center"/>
            <w:hideMark/>
          </w:tcPr>
          <w:p w14:paraId="29671BD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BDC" w14:textId="77777777">
        <w:trPr>
          <w:trHeight w:val="330"/>
        </w:trPr>
        <w:tc>
          <w:tcPr>
            <w:tcW w:w="6620" w:type="dxa"/>
            <w:tcBorders>
              <w:top w:val="nil"/>
              <w:left w:val="nil"/>
              <w:bottom w:val="nil"/>
              <w:right w:val="nil"/>
            </w:tcBorders>
            <w:shd w:val="clear" w:color="auto" w:fill="auto"/>
            <w:vAlign w:val="center"/>
            <w:hideMark/>
          </w:tcPr>
          <w:p w14:paraId="29671BD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DE" w14:textId="77777777">
        <w:trPr>
          <w:trHeight w:val="330"/>
        </w:trPr>
        <w:tc>
          <w:tcPr>
            <w:tcW w:w="6620" w:type="dxa"/>
            <w:tcBorders>
              <w:top w:val="nil"/>
              <w:left w:val="nil"/>
              <w:bottom w:val="nil"/>
              <w:right w:val="nil"/>
            </w:tcBorders>
            <w:shd w:val="clear" w:color="auto" w:fill="auto"/>
            <w:vAlign w:val="center"/>
            <w:hideMark/>
          </w:tcPr>
          <w:p w14:paraId="29671BD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BE0" w14:textId="77777777">
        <w:trPr>
          <w:trHeight w:val="330"/>
        </w:trPr>
        <w:tc>
          <w:tcPr>
            <w:tcW w:w="6620" w:type="dxa"/>
            <w:tcBorders>
              <w:top w:val="nil"/>
              <w:left w:val="nil"/>
              <w:bottom w:val="nil"/>
              <w:right w:val="nil"/>
            </w:tcBorders>
            <w:shd w:val="clear" w:color="auto" w:fill="auto"/>
            <w:vAlign w:val="center"/>
            <w:hideMark/>
          </w:tcPr>
          <w:p w14:paraId="29671BD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Υπ. Τροπ. 2105/100 ως έχει     ΚΑΤΑ ΠΛΕΙΟΨΗΦΙΑ</w:t>
            </w:r>
          </w:p>
        </w:tc>
      </w:tr>
      <w:tr w:rsidR="00711852" w14:paraId="29671BE2" w14:textId="77777777">
        <w:trPr>
          <w:trHeight w:val="330"/>
        </w:trPr>
        <w:tc>
          <w:tcPr>
            <w:tcW w:w="6620" w:type="dxa"/>
            <w:tcBorders>
              <w:top w:val="nil"/>
              <w:left w:val="nil"/>
              <w:bottom w:val="nil"/>
              <w:right w:val="nil"/>
            </w:tcBorders>
            <w:shd w:val="clear" w:color="auto" w:fill="auto"/>
            <w:vAlign w:val="center"/>
            <w:hideMark/>
          </w:tcPr>
          <w:p w14:paraId="29671BE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E4" w14:textId="77777777">
        <w:trPr>
          <w:trHeight w:val="330"/>
        </w:trPr>
        <w:tc>
          <w:tcPr>
            <w:tcW w:w="6620" w:type="dxa"/>
            <w:tcBorders>
              <w:top w:val="nil"/>
              <w:left w:val="nil"/>
              <w:bottom w:val="nil"/>
              <w:right w:val="nil"/>
            </w:tcBorders>
            <w:shd w:val="clear" w:color="auto" w:fill="auto"/>
            <w:vAlign w:val="center"/>
            <w:hideMark/>
          </w:tcPr>
          <w:p w14:paraId="29671BE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BE6" w14:textId="77777777">
        <w:trPr>
          <w:trHeight w:val="330"/>
        </w:trPr>
        <w:tc>
          <w:tcPr>
            <w:tcW w:w="6620" w:type="dxa"/>
            <w:tcBorders>
              <w:top w:val="nil"/>
              <w:left w:val="nil"/>
              <w:bottom w:val="nil"/>
              <w:right w:val="nil"/>
            </w:tcBorders>
            <w:shd w:val="clear" w:color="auto" w:fill="auto"/>
            <w:vAlign w:val="center"/>
            <w:hideMark/>
          </w:tcPr>
          <w:p w14:paraId="29671BE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BE8" w14:textId="77777777">
        <w:trPr>
          <w:trHeight w:val="330"/>
        </w:trPr>
        <w:tc>
          <w:tcPr>
            <w:tcW w:w="6620" w:type="dxa"/>
            <w:tcBorders>
              <w:top w:val="nil"/>
              <w:left w:val="nil"/>
              <w:bottom w:val="nil"/>
              <w:right w:val="nil"/>
            </w:tcBorders>
            <w:shd w:val="clear" w:color="auto" w:fill="auto"/>
            <w:vAlign w:val="center"/>
            <w:hideMark/>
          </w:tcPr>
          <w:p w14:paraId="29671BE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EA" w14:textId="77777777">
        <w:trPr>
          <w:trHeight w:val="330"/>
        </w:trPr>
        <w:tc>
          <w:tcPr>
            <w:tcW w:w="6620" w:type="dxa"/>
            <w:tcBorders>
              <w:top w:val="nil"/>
              <w:left w:val="nil"/>
              <w:bottom w:val="nil"/>
              <w:right w:val="nil"/>
            </w:tcBorders>
            <w:shd w:val="clear" w:color="auto" w:fill="auto"/>
            <w:vAlign w:val="center"/>
            <w:hideMark/>
          </w:tcPr>
          <w:p w14:paraId="29671BE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EC" w14:textId="77777777">
        <w:trPr>
          <w:trHeight w:val="330"/>
        </w:trPr>
        <w:tc>
          <w:tcPr>
            <w:tcW w:w="6620" w:type="dxa"/>
            <w:tcBorders>
              <w:top w:val="nil"/>
              <w:left w:val="nil"/>
              <w:bottom w:val="nil"/>
              <w:right w:val="nil"/>
            </w:tcBorders>
            <w:shd w:val="clear" w:color="auto" w:fill="auto"/>
            <w:vAlign w:val="center"/>
            <w:hideMark/>
          </w:tcPr>
          <w:p w14:paraId="29671BE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BEE" w14:textId="77777777">
        <w:trPr>
          <w:trHeight w:val="330"/>
        </w:trPr>
        <w:tc>
          <w:tcPr>
            <w:tcW w:w="6620" w:type="dxa"/>
            <w:tcBorders>
              <w:top w:val="nil"/>
              <w:left w:val="nil"/>
              <w:bottom w:val="nil"/>
              <w:right w:val="nil"/>
            </w:tcBorders>
            <w:shd w:val="clear" w:color="auto" w:fill="auto"/>
            <w:vAlign w:val="center"/>
            <w:hideMark/>
          </w:tcPr>
          <w:p w14:paraId="29671BE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Υπ. Τροπ. 2106/101 ως έχει     ΚΑΤΑ ΠΛΕΙΟΨΗΦΙΑ</w:t>
            </w:r>
          </w:p>
        </w:tc>
      </w:tr>
      <w:tr w:rsidR="00711852" w14:paraId="29671BF0" w14:textId="77777777">
        <w:trPr>
          <w:trHeight w:val="330"/>
        </w:trPr>
        <w:tc>
          <w:tcPr>
            <w:tcW w:w="6620" w:type="dxa"/>
            <w:tcBorders>
              <w:top w:val="nil"/>
              <w:left w:val="nil"/>
              <w:bottom w:val="nil"/>
              <w:right w:val="nil"/>
            </w:tcBorders>
            <w:shd w:val="clear" w:color="auto" w:fill="auto"/>
            <w:vAlign w:val="center"/>
            <w:hideMark/>
          </w:tcPr>
          <w:p w14:paraId="29671BE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BF2" w14:textId="77777777">
        <w:trPr>
          <w:trHeight w:val="330"/>
        </w:trPr>
        <w:tc>
          <w:tcPr>
            <w:tcW w:w="6620" w:type="dxa"/>
            <w:tcBorders>
              <w:top w:val="nil"/>
              <w:left w:val="nil"/>
              <w:bottom w:val="nil"/>
              <w:right w:val="nil"/>
            </w:tcBorders>
            <w:shd w:val="clear" w:color="auto" w:fill="auto"/>
            <w:vAlign w:val="center"/>
            <w:hideMark/>
          </w:tcPr>
          <w:p w14:paraId="29671BF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BF4" w14:textId="77777777">
        <w:trPr>
          <w:trHeight w:val="330"/>
        </w:trPr>
        <w:tc>
          <w:tcPr>
            <w:tcW w:w="6620" w:type="dxa"/>
            <w:tcBorders>
              <w:top w:val="nil"/>
              <w:left w:val="nil"/>
              <w:bottom w:val="nil"/>
              <w:right w:val="nil"/>
            </w:tcBorders>
            <w:shd w:val="clear" w:color="auto" w:fill="auto"/>
            <w:vAlign w:val="center"/>
            <w:hideMark/>
          </w:tcPr>
          <w:p w14:paraId="29671BF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711852" w14:paraId="29671BF6" w14:textId="77777777">
        <w:trPr>
          <w:trHeight w:val="330"/>
        </w:trPr>
        <w:tc>
          <w:tcPr>
            <w:tcW w:w="6620" w:type="dxa"/>
            <w:tcBorders>
              <w:top w:val="nil"/>
              <w:left w:val="nil"/>
              <w:bottom w:val="nil"/>
              <w:right w:val="nil"/>
            </w:tcBorders>
            <w:shd w:val="clear" w:color="auto" w:fill="auto"/>
            <w:vAlign w:val="center"/>
            <w:hideMark/>
          </w:tcPr>
          <w:p w14:paraId="29671BF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BF8" w14:textId="77777777">
        <w:trPr>
          <w:trHeight w:val="330"/>
        </w:trPr>
        <w:tc>
          <w:tcPr>
            <w:tcW w:w="6620" w:type="dxa"/>
            <w:tcBorders>
              <w:top w:val="nil"/>
              <w:left w:val="nil"/>
              <w:bottom w:val="nil"/>
              <w:right w:val="nil"/>
            </w:tcBorders>
            <w:shd w:val="clear" w:color="auto" w:fill="auto"/>
            <w:vAlign w:val="center"/>
            <w:hideMark/>
          </w:tcPr>
          <w:p w14:paraId="29671BF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BFA" w14:textId="77777777">
        <w:trPr>
          <w:trHeight w:val="330"/>
        </w:trPr>
        <w:tc>
          <w:tcPr>
            <w:tcW w:w="6620" w:type="dxa"/>
            <w:tcBorders>
              <w:top w:val="nil"/>
              <w:left w:val="nil"/>
              <w:bottom w:val="nil"/>
              <w:right w:val="nil"/>
            </w:tcBorders>
            <w:shd w:val="clear" w:color="auto" w:fill="auto"/>
            <w:vAlign w:val="center"/>
            <w:hideMark/>
          </w:tcPr>
          <w:p w14:paraId="29671BF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BFC" w14:textId="77777777">
        <w:trPr>
          <w:trHeight w:val="330"/>
        </w:trPr>
        <w:tc>
          <w:tcPr>
            <w:tcW w:w="6620" w:type="dxa"/>
            <w:tcBorders>
              <w:top w:val="nil"/>
              <w:left w:val="nil"/>
              <w:bottom w:val="nil"/>
              <w:right w:val="nil"/>
            </w:tcBorders>
            <w:shd w:val="clear" w:color="auto" w:fill="auto"/>
            <w:vAlign w:val="center"/>
            <w:hideMark/>
          </w:tcPr>
          <w:p w14:paraId="29671BF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Υπ. Τροπ. 2107/102 ως έχει     ΚΑΤΑ ΠΛΕΙΟΨΗΦΙΑ</w:t>
            </w:r>
          </w:p>
        </w:tc>
      </w:tr>
      <w:tr w:rsidR="00711852" w14:paraId="29671BFE" w14:textId="77777777">
        <w:trPr>
          <w:trHeight w:val="330"/>
        </w:trPr>
        <w:tc>
          <w:tcPr>
            <w:tcW w:w="6620" w:type="dxa"/>
            <w:tcBorders>
              <w:top w:val="nil"/>
              <w:left w:val="nil"/>
              <w:bottom w:val="nil"/>
              <w:right w:val="nil"/>
            </w:tcBorders>
            <w:shd w:val="clear" w:color="auto" w:fill="auto"/>
            <w:vAlign w:val="center"/>
            <w:hideMark/>
          </w:tcPr>
          <w:p w14:paraId="29671BF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C00" w14:textId="77777777">
        <w:trPr>
          <w:trHeight w:val="330"/>
        </w:trPr>
        <w:tc>
          <w:tcPr>
            <w:tcW w:w="6620" w:type="dxa"/>
            <w:tcBorders>
              <w:top w:val="nil"/>
              <w:left w:val="nil"/>
              <w:bottom w:val="nil"/>
              <w:right w:val="nil"/>
            </w:tcBorders>
            <w:shd w:val="clear" w:color="auto" w:fill="auto"/>
            <w:vAlign w:val="center"/>
            <w:hideMark/>
          </w:tcPr>
          <w:p w14:paraId="29671BF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C02" w14:textId="77777777">
        <w:trPr>
          <w:trHeight w:val="345"/>
        </w:trPr>
        <w:tc>
          <w:tcPr>
            <w:tcW w:w="6620" w:type="dxa"/>
            <w:tcBorders>
              <w:top w:val="nil"/>
              <w:left w:val="nil"/>
              <w:bottom w:val="nil"/>
              <w:right w:val="nil"/>
            </w:tcBorders>
            <w:shd w:val="clear" w:color="auto" w:fill="auto"/>
            <w:vAlign w:val="center"/>
            <w:hideMark/>
          </w:tcPr>
          <w:p w14:paraId="29671C0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711852" w14:paraId="29671C04" w14:textId="77777777">
        <w:trPr>
          <w:trHeight w:val="330"/>
        </w:trPr>
        <w:tc>
          <w:tcPr>
            <w:tcW w:w="6620" w:type="dxa"/>
            <w:tcBorders>
              <w:top w:val="nil"/>
              <w:left w:val="nil"/>
              <w:bottom w:val="nil"/>
              <w:right w:val="nil"/>
            </w:tcBorders>
            <w:shd w:val="clear" w:color="auto" w:fill="auto"/>
            <w:vAlign w:val="center"/>
            <w:hideMark/>
          </w:tcPr>
          <w:p w14:paraId="29671C0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C06" w14:textId="77777777">
        <w:trPr>
          <w:trHeight w:val="330"/>
        </w:trPr>
        <w:tc>
          <w:tcPr>
            <w:tcW w:w="6620" w:type="dxa"/>
            <w:tcBorders>
              <w:top w:val="nil"/>
              <w:left w:val="nil"/>
              <w:bottom w:val="nil"/>
              <w:right w:val="nil"/>
            </w:tcBorders>
            <w:shd w:val="clear" w:color="auto" w:fill="auto"/>
            <w:vAlign w:val="center"/>
            <w:hideMark/>
          </w:tcPr>
          <w:p w14:paraId="29671C0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C08" w14:textId="77777777">
        <w:trPr>
          <w:trHeight w:val="330"/>
        </w:trPr>
        <w:tc>
          <w:tcPr>
            <w:tcW w:w="6620" w:type="dxa"/>
            <w:tcBorders>
              <w:top w:val="nil"/>
              <w:left w:val="nil"/>
              <w:bottom w:val="nil"/>
              <w:right w:val="nil"/>
            </w:tcBorders>
            <w:shd w:val="clear" w:color="auto" w:fill="auto"/>
            <w:vAlign w:val="center"/>
            <w:hideMark/>
          </w:tcPr>
          <w:p w14:paraId="29671C0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C0A" w14:textId="77777777">
        <w:trPr>
          <w:trHeight w:val="330"/>
        </w:trPr>
        <w:tc>
          <w:tcPr>
            <w:tcW w:w="6620" w:type="dxa"/>
            <w:tcBorders>
              <w:top w:val="nil"/>
              <w:left w:val="nil"/>
              <w:bottom w:val="nil"/>
              <w:right w:val="nil"/>
            </w:tcBorders>
            <w:shd w:val="clear" w:color="auto" w:fill="auto"/>
            <w:vAlign w:val="center"/>
            <w:hideMark/>
          </w:tcPr>
          <w:p w14:paraId="29671C0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Υπ. Τροπ. 2108/103 ως έχει     ΚΑΤΑ ΠΛΕΙΟΨΗΦΙΑ</w:t>
            </w:r>
          </w:p>
        </w:tc>
      </w:tr>
      <w:tr w:rsidR="00711852" w14:paraId="29671C0C" w14:textId="77777777">
        <w:trPr>
          <w:trHeight w:val="330"/>
        </w:trPr>
        <w:tc>
          <w:tcPr>
            <w:tcW w:w="6620" w:type="dxa"/>
            <w:tcBorders>
              <w:top w:val="nil"/>
              <w:left w:val="nil"/>
              <w:bottom w:val="nil"/>
              <w:right w:val="nil"/>
            </w:tcBorders>
            <w:shd w:val="clear" w:color="auto" w:fill="auto"/>
            <w:vAlign w:val="center"/>
            <w:hideMark/>
          </w:tcPr>
          <w:p w14:paraId="29671C0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C0E" w14:textId="77777777">
        <w:trPr>
          <w:trHeight w:val="330"/>
        </w:trPr>
        <w:tc>
          <w:tcPr>
            <w:tcW w:w="6620" w:type="dxa"/>
            <w:tcBorders>
              <w:top w:val="nil"/>
              <w:left w:val="nil"/>
              <w:bottom w:val="nil"/>
              <w:right w:val="nil"/>
            </w:tcBorders>
            <w:shd w:val="clear" w:color="auto" w:fill="auto"/>
            <w:vAlign w:val="center"/>
            <w:hideMark/>
          </w:tcPr>
          <w:p w14:paraId="29671C0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C10" w14:textId="77777777">
        <w:trPr>
          <w:trHeight w:val="330"/>
        </w:trPr>
        <w:tc>
          <w:tcPr>
            <w:tcW w:w="6620" w:type="dxa"/>
            <w:tcBorders>
              <w:top w:val="nil"/>
              <w:left w:val="nil"/>
              <w:bottom w:val="nil"/>
              <w:right w:val="nil"/>
            </w:tcBorders>
            <w:shd w:val="clear" w:color="auto" w:fill="auto"/>
            <w:vAlign w:val="center"/>
            <w:hideMark/>
          </w:tcPr>
          <w:p w14:paraId="29671C0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711852" w14:paraId="29671C12" w14:textId="77777777">
        <w:trPr>
          <w:trHeight w:val="330"/>
        </w:trPr>
        <w:tc>
          <w:tcPr>
            <w:tcW w:w="6620" w:type="dxa"/>
            <w:tcBorders>
              <w:top w:val="nil"/>
              <w:left w:val="nil"/>
              <w:bottom w:val="nil"/>
              <w:right w:val="nil"/>
            </w:tcBorders>
            <w:shd w:val="clear" w:color="auto" w:fill="auto"/>
            <w:vAlign w:val="center"/>
            <w:hideMark/>
          </w:tcPr>
          <w:p w14:paraId="29671C1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C14" w14:textId="77777777">
        <w:trPr>
          <w:trHeight w:val="330"/>
        </w:trPr>
        <w:tc>
          <w:tcPr>
            <w:tcW w:w="6620" w:type="dxa"/>
            <w:tcBorders>
              <w:top w:val="nil"/>
              <w:left w:val="nil"/>
              <w:bottom w:val="nil"/>
              <w:right w:val="nil"/>
            </w:tcBorders>
            <w:shd w:val="clear" w:color="auto" w:fill="auto"/>
            <w:vAlign w:val="center"/>
            <w:hideMark/>
          </w:tcPr>
          <w:p w14:paraId="29671C1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C16" w14:textId="77777777">
        <w:trPr>
          <w:trHeight w:val="330"/>
        </w:trPr>
        <w:tc>
          <w:tcPr>
            <w:tcW w:w="6620" w:type="dxa"/>
            <w:tcBorders>
              <w:top w:val="nil"/>
              <w:left w:val="nil"/>
              <w:bottom w:val="nil"/>
              <w:right w:val="nil"/>
            </w:tcBorders>
            <w:shd w:val="clear" w:color="auto" w:fill="auto"/>
            <w:vAlign w:val="center"/>
            <w:hideMark/>
          </w:tcPr>
          <w:p w14:paraId="29671C1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C18" w14:textId="77777777">
        <w:trPr>
          <w:trHeight w:val="495"/>
        </w:trPr>
        <w:tc>
          <w:tcPr>
            <w:tcW w:w="6620" w:type="dxa"/>
            <w:tcBorders>
              <w:top w:val="nil"/>
              <w:left w:val="nil"/>
              <w:bottom w:val="nil"/>
              <w:right w:val="nil"/>
            </w:tcBorders>
            <w:shd w:val="clear" w:color="auto" w:fill="auto"/>
            <w:vAlign w:val="center"/>
            <w:hideMark/>
          </w:tcPr>
          <w:p w14:paraId="29671C1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Βουλ. Τροπ. 2101/96 όπως τροπ.     ΚΑΤΑ ΠΛΕΙΟΨΗΦΙΑ</w:t>
            </w:r>
          </w:p>
        </w:tc>
      </w:tr>
      <w:tr w:rsidR="00711852" w14:paraId="29671C1A" w14:textId="77777777">
        <w:trPr>
          <w:trHeight w:val="330"/>
        </w:trPr>
        <w:tc>
          <w:tcPr>
            <w:tcW w:w="6620" w:type="dxa"/>
            <w:tcBorders>
              <w:top w:val="nil"/>
              <w:left w:val="nil"/>
              <w:bottom w:val="nil"/>
              <w:right w:val="nil"/>
            </w:tcBorders>
            <w:shd w:val="clear" w:color="auto" w:fill="auto"/>
            <w:vAlign w:val="center"/>
            <w:hideMark/>
          </w:tcPr>
          <w:p w14:paraId="29671C1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C1C" w14:textId="77777777">
        <w:trPr>
          <w:trHeight w:val="330"/>
        </w:trPr>
        <w:tc>
          <w:tcPr>
            <w:tcW w:w="6620" w:type="dxa"/>
            <w:tcBorders>
              <w:top w:val="nil"/>
              <w:left w:val="nil"/>
              <w:bottom w:val="nil"/>
              <w:right w:val="nil"/>
            </w:tcBorders>
            <w:shd w:val="clear" w:color="auto" w:fill="auto"/>
            <w:vAlign w:val="center"/>
            <w:hideMark/>
          </w:tcPr>
          <w:p w14:paraId="29671C1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711852" w14:paraId="29671C1E" w14:textId="77777777">
        <w:trPr>
          <w:trHeight w:val="330"/>
        </w:trPr>
        <w:tc>
          <w:tcPr>
            <w:tcW w:w="6620" w:type="dxa"/>
            <w:tcBorders>
              <w:top w:val="nil"/>
              <w:left w:val="nil"/>
              <w:bottom w:val="nil"/>
              <w:right w:val="nil"/>
            </w:tcBorders>
            <w:shd w:val="clear" w:color="auto" w:fill="auto"/>
            <w:vAlign w:val="center"/>
            <w:hideMark/>
          </w:tcPr>
          <w:p w14:paraId="29671C1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C20" w14:textId="77777777">
        <w:trPr>
          <w:trHeight w:val="330"/>
        </w:trPr>
        <w:tc>
          <w:tcPr>
            <w:tcW w:w="6620" w:type="dxa"/>
            <w:tcBorders>
              <w:top w:val="nil"/>
              <w:left w:val="nil"/>
              <w:bottom w:val="nil"/>
              <w:right w:val="nil"/>
            </w:tcBorders>
            <w:shd w:val="clear" w:color="auto" w:fill="auto"/>
            <w:vAlign w:val="center"/>
            <w:hideMark/>
          </w:tcPr>
          <w:p w14:paraId="29671C1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C22" w14:textId="77777777">
        <w:trPr>
          <w:trHeight w:val="330"/>
        </w:trPr>
        <w:tc>
          <w:tcPr>
            <w:tcW w:w="6620" w:type="dxa"/>
            <w:tcBorders>
              <w:top w:val="nil"/>
              <w:left w:val="nil"/>
              <w:bottom w:val="nil"/>
              <w:right w:val="nil"/>
            </w:tcBorders>
            <w:shd w:val="clear" w:color="auto" w:fill="auto"/>
            <w:vAlign w:val="center"/>
            <w:hideMark/>
          </w:tcPr>
          <w:p w14:paraId="29671C2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C24" w14:textId="77777777">
        <w:trPr>
          <w:trHeight w:val="330"/>
        </w:trPr>
        <w:tc>
          <w:tcPr>
            <w:tcW w:w="6620" w:type="dxa"/>
            <w:tcBorders>
              <w:top w:val="nil"/>
              <w:left w:val="nil"/>
              <w:bottom w:val="nil"/>
              <w:right w:val="nil"/>
            </w:tcBorders>
            <w:shd w:val="clear" w:color="auto" w:fill="auto"/>
            <w:vAlign w:val="center"/>
            <w:hideMark/>
          </w:tcPr>
          <w:p w14:paraId="29671C2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C26" w14:textId="77777777">
        <w:trPr>
          <w:trHeight w:val="495"/>
        </w:trPr>
        <w:tc>
          <w:tcPr>
            <w:tcW w:w="6620" w:type="dxa"/>
            <w:tcBorders>
              <w:top w:val="nil"/>
              <w:left w:val="nil"/>
              <w:bottom w:val="nil"/>
              <w:right w:val="nil"/>
            </w:tcBorders>
            <w:shd w:val="clear" w:color="auto" w:fill="auto"/>
            <w:vAlign w:val="center"/>
            <w:hideMark/>
          </w:tcPr>
          <w:p w14:paraId="29671C2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Βουλ. Τροπ. 2109/104 όπως τροπ.     ΚΑΤΑ ΠΛΕΙΟΨΗΦΙΑ</w:t>
            </w:r>
          </w:p>
        </w:tc>
      </w:tr>
      <w:tr w:rsidR="00711852" w14:paraId="29671C28" w14:textId="77777777">
        <w:trPr>
          <w:trHeight w:val="330"/>
        </w:trPr>
        <w:tc>
          <w:tcPr>
            <w:tcW w:w="6620" w:type="dxa"/>
            <w:tcBorders>
              <w:top w:val="nil"/>
              <w:left w:val="nil"/>
              <w:bottom w:val="nil"/>
              <w:right w:val="nil"/>
            </w:tcBorders>
            <w:shd w:val="clear" w:color="auto" w:fill="auto"/>
            <w:vAlign w:val="center"/>
            <w:hideMark/>
          </w:tcPr>
          <w:p w14:paraId="29671C2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C2A" w14:textId="77777777">
        <w:trPr>
          <w:trHeight w:val="330"/>
        </w:trPr>
        <w:tc>
          <w:tcPr>
            <w:tcW w:w="6620" w:type="dxa"/>
            <w:tcBorders>
              <w:top w:val="nil"/>
              <w:left w:val="nil"/>
              <w:bottom w:val="nil"/>
              <w:right w:val="nil"/>
            </w:tcBorders>
            <w:shd w:val="clear" w:color="auto" w:fill="auto"/>
            <w:vAlign w:val="center"/>
            <w:hideMark/>
          </w:tcPr>
          <w:p w14:paraId="29671C2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C2C" w14:textId="77777777">
        <w:trPr>
          <w:trHeight w:val="330"/>
        </w:trPr>
        <w:tc>
          <w:tcPr>
            <w:tcW w:w="6620" w:type="dxa"/>
            <w:tcBorders>
              <w:top w:val="nil"/>
              <w:left w:val="nil"/>
              <w:bottom w:val="nil"/>
              <w:right w:val="nil"/>
            </w:tcBorders>
            <w:shd w:val="clear" w:color="auto" w:fill="auto"/>
            <w:vAlign w:val="center"/>
            <w:hideMark/>
          </w:tcPr>
          <w:p w14:paraId="29671C2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711852" w14:paraId="29671C2E" w14:textId="77777777">
        <w:trPr>
          <w:trHeight w:val="330"/>
        </w:trPr>
        <w:tc>
          <w:tcPr>
            <w:tcW w:w="6620" w:type="dxa"/>
            <w:tcBorders>
              <w:top w:val="nil"/>
              <w:left w:val="nil"/>
              <w:bottom w:val="nil"/>
              <w:right w:val="nil"/>
            </w:tcBorders>
            <w:shd w:val="clear" w:color="auto" w:fill="auto"/>
            <w:vAlign w:val="center"/>
            <w:hideMark/>
          </w:tcPr>
          <w:p w14:paraId="29671C2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C30" w14:textId="77777777">
        <w:trPr>
          <w:trHeight w:val="345"/>
        </w:trPr>
        <w:tc>
          <w:tcPr>
            <w:tcW w:w="6620" w:type="dxa"/>
            <w:tcBorders>
              <w:top w:val="nil"/>
              <w:left w:val="nil"/>
              <w:bottom w:val="nil"/>
              <w:right w:val="nil"/>
            </w:tcBorders>
            <w:shd w:val="clear" w:color="auto" w:fill="auto"/>
            <w:vAlign w:val="center"/>
            <w:hideMark/>
          </w:tcPr>
          <w:p w14:paraId="29671C2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C32" w14:textId="77777777">
        <w:trPr>
          <w:trHeight w:val="330"/>
        </w:trPr>
        <w:tc>
          <w:tcPr>
            <w:tcW w:w="6620" w:type="dxa"/>
            <w:tcBorders>
              <w:top w:val="nil"/>
              <w:left w:val="nil"/>
              <w:bottom w:val="nil"/>
              <w:right w:val="nil"/>
            </w:tcBorders>
            <w:shd w:val="clear" w:color="auto" w:fill="auto"/>
            <w:vAlign w:val="center"/>
            <w:hideMark/>
          </w:tcPr>
          <w:p w14:paraId="29671C3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711852" w14:paraId="29671C34" w14:textId="77777777">
        <w:trPr>
          <w:trHeight w:val="330"/>
        </w:trPr>
        <w:tc>
          <w:tcPr>
            <w:tcW w:w="6620" w:type="dxa"/>
            <w:tcBorders>
              <w:top w:val="nil"/>
              <w:left w:val="nil"/>
              <w:bottom w:val="nil"/>
              <w:right w:val="nil"/>
            </w:tcBorders>
            <w:shd w:val="clear" w:color="auto" w:fill="auto"/>
            <w:vAlign w:val="center"/>
            <w:hideMark/>
          </w:tcPr>
          <w:p w14:paraId="29671C3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Βουλ. Τροπ. 2112/105 ως έχει     ΚΑΤΑ ΠΛΕΙΟΨΗΦΙΑ</w:t>
            </w:r>
          </w:p>
        </w:tc>
      </w:tr>
      <w:tr w:rsidR="00711852" w14:paraId="29671C36" w14:textId="77777777">
        <w:trPr>
          <w:trHeight w:val="330"/>
        </w:trPr>
        <w:tc>
          <w:tcPr>
            <w:tcW w:w="6620" w:type="dxa"/>
            <w:tcBorders>
              <w:top w:val="nil"/>
              <w:left w:val="nil"/>
              <w:bottom w:val="nil"/>
              <w:right w:val="nil"/>
            </w:tcBorders>
            <w:shd w:val="clear" w:color="auto" w:fill="auto"/>
            <w:vAlign w:val="center"/>
            <w:hideMark/>
          </w:tcPr>
          <w:p w14:paraId="29671C3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C38" w14:textId="77777777">
        <w:trPr>
          <w:trHeight w:val="330"/>
        </w:trPr>
        <w:tc>
          <w:tcPr>
            <w:tcW w:w="6620" w:type="dxa"/>
            <w:tcBorders>
              <w:top w:val="nil"/>
              <w:left w:val="nil"/>
              <w:bottom w:val="nil"/>
              <w:right w:val="nil"/>
            </w:tcBorders>
            <w:shd w:val="clear" w:color="auto" w:fill="auto"/>
            <w:vAlign w:val="center"/>
            <w:hideMark/>
          </w:tcPr>
          <w:p w14:paraId="29671C3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C3A" w14:textId="77777777">
        <w:trPr>
          <w:trHeight w:val="330"/>
        </w:trPr>
        <w:tc>
          <w:tcPr>
            <w:tcW w:w="6620" w:type="dxa"/>
            <w:tcBorders>
              <w:top w:val="nil"/>
              <w:left w:val="nil"/>
              <w:bottom w:val="nil"/>
              <w:right w:val="nil"/>
            </w:tcBorders>
            <w:shd w:val="clear" w:color="auto" w:fill="auto"/>
            <w:vAlign w:val="center"/>
            <w:hideMark/>
          </w:tcPr>
          <w:p w14:paraId="29671C3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C3C" w14:textId="77777777">
        <w:trPr>
          <w:trHeight w:val="330"/>
        </w:trPr>
        <w:tc>
          <w:tcPr>
            <w:tcW w:w="6620" w:type="dxa"/>
            <w:tcBorders>
              <w:top w:val="nil"/>
              <w:left w:val="nil"/>
              <w:bottom w:val="nil"/>
              <w:right w:val="nil"/>
            </w:tcBorders>
            <w:shd w:val="clear" w:color="auto" w:fill="auto"/>
            <w:vAlign w:val="center"/>
            <w:hideMark/>
          </w:tcPr>
          <w:p w14:paraId="29671C3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C3E" w14:textId="77777777">
        <w:trPr>
          <w:trHeight w:val="330"/>
        </w:trPr>
        <w:tc>
          <w:tcPr>
            <w:tcW w:w="6620" w:type="dxa"/>
            <w:tcBorders>
              <w:top w:val="nil"/>
              <w:left w:val="nil"/>
              <w:bottom w:val="nil"/>
              <w:right w:val="nil"/>
            </w:tcBorders>
            <w:shd w:val="clear" w:color="auto" w:fill="auto"/>
            <w:vAlign w:val="center"/>
            <w:hideMark/>
          </w:tcPr>
          <w:p w14:paraId="29671C3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C40" w14:textId="77777777">
        <w:trPr>
          <w:trHeight w:val="330"/>
        </w:trPr>
        <w:tc>
          <w:tcPr>
            <w:tcW w:w="6620" w:type="dxa"/>
            <w:tcBorders>
              <w:top w:val="nil"/>
              <w:left w:val="nil"/>
              <w:bottom w:val="nil"/>
              <w:right w:val="nil"/>
            </w:tcBorders>
            <w:shd w:val="clear" w:color="auto" w:fill="auto"/>
            <w:vAlign w:val="center"/>
            <w:hideMark/>
          </w:tcPr>
          <w:p w14:paraId="29671C3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C42" w14:textId="77777777">
        <w:trPr>
          <w:trHeight w:val="330"/>
        </w:trPr>
        <w:tc>
          <w:tcPr>
            <w:tcW w:w="6620" w:type="dxa"/>
            <w:tcBorders>
              <w:top w:val="nil"/>
              <w:left w:val="nil"/>
              <w:bottom w:val="nil"/>
              <w:right w:val="nil"/>
            </w:tcBorders>
            <w:shd w:val="clear" w:color="auto" w:fill="auto"/>
            <w:vAlign w:val="center"/>
            <w:hideMark/>
          </w:tcPr>
          <w:p w14:paraId="29671C4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Βουλ. Τροπ. 2117/108 ως έχει     ΚΑΤΑ ΠΛΕΙΟΨΗΦΙΑ</w:t>
            </w:r>
          </w:p>
        </w:tc>
      </w:tr>
      <w:tr w:rsidR="00711852" w14:paraId="29671C44" w14:textId="77777777">
        <w:trPr>
          <w:trHeight w:val="330"/>
        </w:trPr>
        <w:tc>
          <w:tcPr>
            <w:tcW w:w="6620" w:type="dxa"/>
            <w:tcBorders>
              <w:top w:val="nil"/>
              <w:left w:val="nil"/>
              <w:bottom w:val="nil"/>
              <w:right w:val="nil"/>
            </w:tcBorders>
            <w:shd w:val="clear" w:color="auto" w:fill="auto"/>
            <w:vAlign w:val="center"/>
            <w:hideMark/>
          </w:tcPr>
          <w:p w14:paraId="29671C4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C46" w14:textId="77777777">
        <w:trPr>
          <w:trHeight w:val="330"/>
        </w:trPr>
        <w:tc>
          <w:tcPr>
            <w:tcW w:w="6620" w:type="dxa"/>
            <w:tcBorders>
              <w:top w:val="nil"/>
              <w:left w:val="nil"/>
              <w:bottom w:val="nil"/>
              <w:right w:val="nil"/>
            </w:tcBorders>
            <w:shd w:val="clear" w:color="auto" w:fill="auto"/>
            <w:vAlign w:val="center"/>
            <w:hideMark/>
          </w:tcPr>
          <w:p w14:paraId="29671C4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11852" w14:paraId="29671C48" w14:textId="77777777">
        <w:trPr>
          <w:trHeight w:val="330"/>
        </w:trPr>
        <w:tc>
          <w:tcPr>
            <w:tcW w:w="6620" w:type="dxa"/>
            <w:tcBorders>
              <w:top w:val="nil"/>
              <w:left w:val="nil"/>
              <w:bottom w:val="nil"/>
              <w:right w:val="nil"/>
            </w:tcBorders>
            <w:shd w:val="clear" w:color="auto" w:fill="auto"/>
            <w:vAlign w:val="center"/>
            <w:hideMark/>
          </w:tcPr>
          <w:p w14:paraId="29671C4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C4A" w14:textId="77777777">
        <w:trPr>
          <w:trHeight w:val="330"/>
        </w:trPr>
        <w:tc>
          <w:tcPr>
            <w:tcW w:w="6620" w:type="dxa"/>
            <w:tcBorders>
              <w:top w:val="nil"/>
              <w:left w:val="nil"/>
              <w:bottom w:val="nil"/>
              <w:right w:val="nil"/>
            </w:tcBorders>
            <w:shd w:val="clear" w:color="auto" w:fill="auto"/>
            <w:vAlign w:val="center"/>
            <w:hideMark/>
          </w:tcPr>
          <w:p w14:paraId="29671C4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711852" w14:paraId="29671C4C" w14:textId="77777777">
        <w:trPr>
          <w:trHeight w:val="330"/>
        </w:trPr>
        <w:tc>
          <w:tcPr>
            <w:tcW w:w="6620" w:type="dxa"/>
            <w:tcBorders>
              <w:top w:val="nil"/>
              <w:left w:val="nil"/>
              <w:bottom w:val="nil"/>
              <w:right w:val="nil"/>
            </w:tcBorders>
            <w:shd w:val="clear" w:color="auto" w:fill="auto"/>
            <w:vAlign w:val="center"/>
            <w:hideMark/>
          </w:tcPr>
          <w:p w14:paraId="29671C4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11852" w14:paraId="29671C4E" w14:textId="77777777">
        <w:trPr>
          <w:trHeight w:val="330"/>
        </w:trPr>
        <w:tc>
          <w:tcPr>
            <w:tcW w:w="6620" w:type="dxa"/>
            <w:tcBorders>
              <w:top w:val="nil"/>
              <w:left w:val="nil"/>
              <w:bottom w:val="nil"/>
              <w:right w:val="nil"/>
            </w:tcBorders>
            <w:shd w:val="clear" w:color="auto" w:fill="auto"/>
            <w:vAlign w:val="center"/>
            <w:hideMark/>
          </w:tcPr>
          <w:p w14:paraId="29671C4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711852" w14:paraId="29671C50" w14:textId="77777777">
        <w:trPr>
          <w:trHeight w:val="480"/>
        </w:trPr>
        <w:tc>
          <w:tcPr>
            <w:tcW w:w="6620" w:type="dxa"/>
            <w:tcBorders>
              <w:top w:val="nil"/>
              <w:left w:val="nil"/>
              <w:bottom w:val="nil"/>
              <w:right w:val="nil"/>
            </w:tcBorders>
            <w:shd w:val="clear" w:color="auto" w:fill="auto"/>
            <w:vAlign w:val="center"/>
            <w:hideMark/>
          </w:tcPr>
          <w:p w14:paraId="29671C4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rsidR="00711852" w14:paraId="29671C52" w14:textId="77777777">
        <w:trPr>
          <w:trHeight w:val="330"/>
        </w:trPr>
        <w:tc>
          <w:tcPr>
            <w:tcW w:w="6620" w:type="dxa"/>
            <w:tcBorders>
              <w:top w:val="nil"/>
              <w:left w:val="nil"/>
              <w:bottom w:val="nil"/>
              <w:right w:val="nil"/>
            </w:tcBorders>
            <w:shd w:val="clear" w:color="auto" w:fill="auto"/>
            <w:vAlign w:val="center"/>
            <w:hideMark/>
          </w:tcPr>
          <w:p w14:paraId="29671C5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C54" w14:textId="77777777">
        <w:trPr>
          <w:trHeight w:val="330"/>
        </w:trPr>
        <w:tc>
          <w:tcPr>
            <w:tcW w:w="6620" w:type="dxa"/>
            <w:tcBorders>
              <w:top w:val="nil"/>
              <w:left w:val="nil"/>
              <w:bottom w:val="nil"/>
              <w:right w:val="nil"/>
            </w:tcBorders>
            <w:shd w:val="clear" w:color="auto" w:fill="auto"/>
            <w:vAlign w:val="center"/>
            <w:hideMark/>
          </w:tcPr>
          <w:p w14:paraId="29671C5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C56" w14:textId="77777777">
        <w:trPr>
          <w:trHeight w:val="330"/>
        </w:trPr>
        <w:tc>
          <w:tcPr>
            <w:tcW w:w="6620" w:type="dxa"/>
            <w:tcBorders>
              <w:top w:val="nil"/>
              <w:left w:val="nil"/>
              <w:bottom w:val="nil"/>
              <w:right w:val="nil"/>
            </w:tcBorders>
            <w:shd w:val="clear" w:color="auto" w:fill="auto"/>
            <w:vAlign w:val="center"/>
            <w:hideMark/>
          </w:tcPr>
          <w:p w14:paraId="29671C5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11852" w14:paraId="29671C58" w14:textId="77777777">
        <w:trPr>
          <w:trHeight w:val="345"/>
        </w:trPr>
        <w:tc>
          <w:tcPr>
            <w:tcW w:w="6620" w:type="dxa"/>
            <w:tcBorders>
              <w:top w:val="nil"/>
              <w:left w:val="nil"/>
              <w:bottom w:val="nil"/>
              <w:right w:val="nil"/>
            </w:tcBorders>
            <w:shd w:val="clear" w:color="auto" w:fill="auto"/>
            <w:vAlign w:val="center"/>
            <w:hideMark/>
          </w:tcPr>
          <w:p w14:paraId="29671C5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C5A" w14:textId="77777777">
        <w:trPr>
          <w:trHeight w:val="330"/>
        </w:trPr>
        <w:tc>
          <w:tcPr>
            <w:tcW w:w="6620" w:type="dxa"/>
            <w:tcBorders>
              <w:top w:val="nil"/>
              <w:left w:val="nil"/>
              <w:bottom w:val="nil"/>
              <w:right w:val="nil"/>
            </w:tcBorders>
            <w:shd w:val="clear" w:color="auto" w:fill="auto"/>
            <w:vAlign w:val="center"/>
            <w:hideMark/>
          </w:tcPr>
          <w:p w14:paraId="29671C5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C5C" w14:textId="77777777">
        <w:trPr>
          <w:trHeight w:val="330"/>
        </w:trPr>
        <w:tc>
          <w:tcPr>
            <w:tcW w:w="6620" w:type="dxa"/>
            <w:tcBorders>
              <w:top w:val="nil"/>
              <w:left w:val="nil"/>
              <w:bottom w:val="nil"/>
              <w:right w:val="nil"/>
            </w:tcBorders>
            <w:shd w:val="clear" w:color="auto" w:fill="auto"/>
            <w:vAlign w:val="center"/>
            <w:hideMark/>
          </w:tcPr>
          <w:p w14:paraId="29671C5B"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11852" w14:paraId="29671C5E" w14:textId="77777777">
        <w:trPr>
          <w:trHeight w:val="330"/>
        </w:trPr>
        <w:tc>
          <w:tcPr>
            <w:tcW w:w="6620" w:type="dxa"/>
            <w:tcBorders>
              <w:top w:val="nil"/>
              <w:left w:val="nil"/>
              <w:bottom w:val="nil"/>
              <w:right w:val="nil"/>
            </w:tcBorders>
            <w:shd w:val="clear" w:color="auto" w:fill="auto"/>
            <w:vAlign w:val="center"/>
            <w:hideMark/>
          </w:tcPr>
          <w:p w14:paraId="29671C5D"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11852" w14:paraId="29671C60" w14:textId="77777777">
        <w:trPr>
          <w:trHeight w:val="330"/>
        </w:trPr>
        <w:tc>
          <w:tcPr>
            <w:tcW w:w="6620" w:type="dxa"/>
            <w:tcBorders>
              <w:top w:val="nil"/>
              <w:left w:val="nil"/>
              <w:bottom w:val="nil"/>
              <w:right w:val="nil"/>
            </w:tcBorders>
            <w:shd w:val="clear" w:color="auto" w:fill="auto"/>
            <w:vAlign w:val="center"/>
            <w:hideMark/>
          </w:tcPr>
          <w:p w14:paraId="29671C5F"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11852" w14:paraId="29671C62" w14:textId="77777777">
        <w:trPr>
          <w:trHeight w:val="330"/>
        </w:trPr>
        <w:tc>
          <w:tcPr>
            <w:tcW w:w="6620" w:type="dxa"/>
            <w:tcBorders>
              <w:top w:val="nil"/>
              <w:left w:val="nil"/>
              <w:bottom w:val="nil"/>
              <w:right w:val="nil"/>
            </w:tcBorders>
            <w:shd w:val="clear" w:color="auto" w:fill="auto"/>
            <w:vAlign w:val="center"/>
            <w:hideMark/>
          </w:tcPr>
          <w:p w14:paraId="29671C61"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11852" w14:paraId="29671C64" w14:textId="77777777">
        <w:trPr>
          <w:trHeight w:val="330"/>
        </w:trPr>
        <w:tc>
          <w:tcPr>
            <w:tcW w:w="6620" w:type="dxa"/>
            <w:tcBorders>
              <w:top w:val="nil"/>
              <w:left w:val="nil"/>
              <w:bottom w:val="nil"/>
              <w:right w:val="nil"/>
            </w:tcBorders>
            <w:shd w:val="clear" w:color="auto" w:fill="auto"/>
            <w:vAlign w:val="center"/>
            <w:hideMark/>
          </w:tcPr>
          <w:p w14:paraId="29671C63"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711852" w14:paraId="29671C66" w14:textId="77777777">
        <w:trPr>
          <w:trHeight w:val="330"/>
        </w:trPr>
        <w:tc>
          <w:tcPr>
            <w:tcW w:w="6620" w:type="dxa"/>
            <w:tcBorders>
              <w:top w:val="nil"/>
              <w:left w:val="nil"/>
              <w:bottom w:val="nil"/>
              <w:right w:val="nil"/>
            </w:tcBorders>
            <w:shd w:val="clear" w:color="auto" w:fill="auto"/>
            <w:vAlign w:val="center"/>
            <w:hideMark/>
          </w:tcPr>
          <w:p w14:paraId="29671C65"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11852" w14:paraId="29671C68" w14:textId="77777777">
        <w:trPr>
          <w:trHeight w:val="330"/>
        </w:trPr>
        <w:tc>
          <w:tcPr>
            <w:tcW w:w="6620" w:type="dxa"/>
            <w:tcBorders>
              <w:top w:val="nil"/>
              <w:left w:val="nil"/>
              <w:bottom w:val="nil"/>
              <w:right w:val="nil"/>
            </w:tcBorders>
            <w:shd w:val="clear" w:color="auto" w:fill="auto"/>
            <w:vAlign w:val="center"/>
            <w:hideMark/>
          </w:tcPr>
          <w:p w14:paraId="29671C67"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11852" w14:paraId="29671C6A" w14:textId="77777777">
        <w:trPr>
          <w:trHeight w:val="330"/>
        </w:trPr>
        <w:tc>
          <w:tcPr>
            <w:tcW w:w="6620" w:type="dxa"/>
            <w:tcBorders>
              <w:top w:val="nil"/>
              <w:left w:val="nil"/>
              <w:bottom w:val="nil"/>
              <w:right w:val="nil"/>
            </w:tcBorders>
            <w:shd w:val="clear" w:color="auto" w:fill="auto"/>
            <w:vAlign w:val="center"/>
            <w:hideMark/>
          </w:tcPr>
          <w:p w14:paraId="29671C69" w14:textId="77777777" w:rsidR="00AD67D4" w:rsidRDefault="000A1C6E" w:rsidP="00AD67D4">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bl>
    <w:p w14:paraId="29671C6B" w14:textId="77777777" w:rsidR="00711852" w:rsidRDefault="000A1C6E">
      <w:pPr>
        <w:ind w:left="612"/>
        <w:jc w:val="center"/>
        <w:rPr>
          <w:rFonts w:eastAsia="Times New Roman" w:cs="Times New Roman"/>
          <w:color w:val="FF0000"/>
          <w:szCs w:val="24"/>
        </w:rPr>
      </w:pPr>
      <w:r>
        <w:rPr>
          <w:rFonts w:eastAsia="Times New Roman" w:cs="Times New Roman"/>
          <w:color w:val="FF0000"/>
          <w:szCs w:val="24"/>
        </w:rPr>
        <w:t>(</w:t>
      </w:r>
      <w:r w:rsidRPr="009B5C94">
        <w:rPr>
          <w:rFonts w:eastAsia="Times New Roman" w:cs="Times New Roman"/>
          <w:color w:val="FF0000"/>
          <w:szCs w:val="24"/>
        </w:rPr>
        <w:t>ΑΛΛΑΓΗ ΣΕΛΙΔΑΣ</w:t>
      </w:r>
      <w:r>
        <w:rPr>
          <w:rFonts w:eastAsia="Times New Roman" w:cs="Times New Roman"/>
          <w:color w:val="FF0000"/>
          <w:szCs w:val="24"/>
        </w:rPr>
        <w:t>)</w:t>
      </w:r>
    </w:p>
    <w:p w14:paraId="29671C6C" w14:textId="77777777" w:rsidR="00711852" w:rsidRDefault="000A1C6E">
      <w:pPr>
        <w:rPr>
          <w:rFonts w:eastAsia="Times New Roman" w:cs="Times New Roman"/>
          <w:szCs w:val="24"/>
        </w:rPr>
      </w:pPr>
      <w:r>
        <w:rPr>
          <w:rFonts w:eastAsia="Times New Roman" w:cs="Times New Roman"/>
          <w:szCs w:val="24"/>
        </w:rPr>
        <w:br w:type="page"/>
      </w:r>
    </w:p>
    <w:p w14:paraId="29671C6D" w14:textId="77777777" w:rsidR="00711852" w:rsidRDefault="000A1C6E">
      <w:pPr>
        <w:spacing w:line="600" w:lineRule="auto"/>
        <w:ind w:firstLine="720"/>
        <w:jc w:val="both"/>
        <w:rPr>
          <w:rFonts w:eastAsia="Times New Roman" w:cs="Times New Roman"/>
          <w:szCs w:val="24"/>
        </w:rPr>
      </w:pPr>
      <w:r w:rsidRPr="0061790A">
        <w:rPr>
          <w:rFonts w:eastAsia="Times New Roman" w:cs="Times New Roman"/>
          <w:b/>
          <w:szCs w:val="24"/>
        </w:rPr>
        <w:t>ΠΡΟΕΔΡΕΥΩΝ (Αναστάσιος Κουράκης):</w:t>
      </w:r>
      <w:r w:rsidRPr="0061790A">
        <w:rPr>
          <w:rFonts w:eastAsia="Times New Roman" w:cs="Times New Roman"/>
          <w:szCs w:val="24"/>
        </w:rPr>
        <w:t xml:space="preserve"> </w:t>
      </w:r>
      <w:r>
        <w:rPr>
          <w:rFonts w:eastAsia="Times New Roman" w:cs="Times New Roman"/>
          <w:szCs w:val="24"/>
        </w:rPr>
        <w:t>Συνεπώς το σχέδιο νόμου του Υπουργείου Εθνικής Άμυνας: «Ρυθμίσεις μέριμνας προσωπικού Ενόπλων Δυνάμεων, Στρατολογίας, Στρατιωτικής Δικαιοσύνης και άλλες διατάξεις» έγινε δεκτό κατά πλειοψηφία σε μόνη συζήτηση επί της αρχής, των άρθρων και του συνόλου και έχει ως εξής:</w:t>
      </w:r>
    </w:p>
    <w:p w14:paraId="29671C6E" w14:textId="77777777" w:rsidR="00711852" w:rsidRDefault="000A1C6E">
      <w:pPr>
        <w:spacing w:line="600" w:lineRule="auto"/>
        <w:ind w:firstLine="720"/>
        <w:jc w:val="center"/>
        <w:rPr>
          <w:rFonts w:eastAsia="Times New Roman" w:cs="Times New Roman"/>
          <w:color w:val="FF0000"/>
          <w:szCs w:val="24"/>
        </w:rPr>
      </w:pPr>
      <w:r w:rsidRPr="008328CB">
        <w:rPr>
          <w:rFonts w:eastAsia="Times New Roman" w:cs="Times New Roman"/>
          <w:color w:val="FF0000"/>
          <w:szCs w:val="24"/>
        </w:rPr>
        <w:t>(Να καταχωριστεί το κείμενο του νομοσχεδίου σελ.375α)</w:t>
      </w:r>
    </w:p>
    <w:p w14:paraId="29671C6F" w14:textId="77777777" w:rsidR="00711852" w:rsidRDefault="000A1C6E">
      <w:pPr>
        <w:autoSpaceDE w:val="0"/>
        <w:autoSpaceDN w:val="0"/>
        <w:adjustRightInd w:val="0"/>
        <w:spacing w:line="600" w:lineRule="auto"/>
        <w:ind w:firstLine="720"/>
        <w:jc w:val="both"/>
        <w:rPr>
          <w:rFonts w:eastAsia="SimSun"/>
          <w:szCs w:val="24"/>
          <w:lang w:eastAsia="zh-CN"/>
        </w:rPr>
      </w:pPr>
      <w:r w:rsidRPr="00EF3F89">
        <w:rPr>
          <w:rFonts w:eastAsia="SimSun"/>
          <w:b/>
          <w:szCs w:val="24"/>
          <w:lang w:eastAsia="zh-CN"/>
        </w:rPr>
        <w:t>ΠΡΟΕΔΡΕΥΩΝ (</w:t>
      </w:r>
      <w:r>
        <w:rPr>
          <w:rFonts w:eastAsia="SimSun"/>
          <w:b/>
          <w:szCs w:val="24"/>
          <w:lang w:eastAsia="zh-CN"/>
        </w:rPr>
        <w:t>Αναστάσιος Κουράκης</w:t>
      </w:r>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9671C70" w14:textId="77777777" w:rsidR="00711852" w:rsidRDefault="000A1C6E">
      <w:pPr>
        <w:autoSpaceDE w:val="0"/>
        <w:autoSpaceDN w:val="0"/>
        <w:adjustRightInd w:val="0"/>
        <w:spacing w:line="600" w:lineRule="auto"/>
        <w:ind w:firstLine="72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9671C71" w14:textId="77777777" w:rsidR="00711852" w:rsidRDefault="000A1C6E">
      <w:pPr>
        <w:autoSpaceDE w:val="0"/>
        <w:autoSpaceDN w:val="0"/>
        <w:adjustRightInd w:val="0"/>
        <w:spacing w:line="600" w:lineRule="auto"/>
        <w:ind w:firstLine="720"/>
        <w:jc w:val="both"/>
        <w:rPr>
          <w:rFonts w:eastAsia="SimSun"/>
          <w:szCs w:val="24"/>
          <w:lang w:eastAsia="zh-CN"/>
        </w:rPr>
      </w:pPr>
      <w:r w:rsidRPr="00EF3F89">
        <w:rPr>
          <w:rFonts w:eastAsia="SimSun"/>
          <w:b/>
          <w:szCs w:val="24"/>
          <w:lang w:eastAsia="zh-CN"/>
        </w:rPr>
        <w:t>ΠΡΟΕΔΡΕΥΩΝ (</w:t>
      </w:r>
      <w:r>
        <w:rPr>
          <w:rFonts w:eastAsia="SimSun"/>
          <w:b/>
          <w:szCs w:val="24"/>
          <w:lang w:eastAsia="zh-CN"/>
        </w:rPr>
        <w:t>Αναστάσιος Κουράκης</w:t>
      </w:r>
      <w:r w:rsidRPr="00EF3F89">
        <w:rPr>
          <w:rFonts w:eastAsia="SimSun"/>
          <w:b/>
          <w:szCs w:val="24"/>
          <w:lang w:eastAsia="zh-CN"/>
        </w:rPr>
        <w:t>):</w:t>
      </w:r>
      <w:r>
        <w:rPr>
          <w:rFonts w:eastAsia="SimSun"/>
          <w:b/>
          <w:szCs w:val="24"/>
          <w:lang w:eastAsia="zh-CN"/>
        </w:rPr>
        <w:t xml:space="preserve">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9671C72" w14:textId="77777777" w:rsidR="00711852" w:rsidRDefault="000A1C6E">
      <w:pPr>
        <w:spacing w:line="600" w:lineRule="auto"/>
        <w:ind w:firstLine="720"/>
        <w:jc w:val="both"/>
        <w:rPr>
          <w:rFonts w:eastAsia="Times New Roman" w:cs="Times New Roman"/>
          <w:szCs w:val="24"/>
        </w:rPr>
      </w:pPr>
      <w:r w:rsidRPr="002535BB">
        <w:rPr>
          <w:rFonts w:eastAsia="Times New Roman" w:cs="Times New Roman"/>
          <w:szCs w:val="24"/>
        </w:rPr>
        <w:t>Κ</w:t>
      </w:r>
      <w:r>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29671C73" w14:textId="77777777" w:rsidR="00711852" w:rsidRDefault="000A1C6E">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29671C74" w14:textId="77777777" w:rsidR="00711852" w:rsidRDefault="000A1C6E">
      <w:pPr>
        <w:tabs>
          <w:tab w:val="left" w:pos="2738"/>
          <w:tab w:val="center" w:pos="4753"/>
          <w:tab w:val="left" w:pos="5723"/>
        </w:tabs>
        <w:spacing w:line="600" w:lineRule="auto"/>
        <w:ind w:firstLine="720"/>
        <w:jc w:val="both"/>
        <w:rPr>
          <w:rFonts w:eastAsia="Times New Roman"/>
          <w:szCs w:val="24"/>
        </w:rPr>
      </w:pPr>
      <w:r w:rsidRPr="00EF3F89">
        <w:rPr>
          <w:rFonts w:eastAsia="SimSun"/>
          <w:b/>
          <w:szCs w:val="24"/>
          <w:lang w:eastAsia="zh-CN"/>
        </w:rPr>
        <w:t>ΠΡΟΕΔΡΕΥΩΝ (</w:t>
      </w:r>
      <w:r>
        <w:rPr>
          <w:rFonts w:eastAsia="SimSun"/>
          <w:b/>
          <w:szCs w:val="24"/>
          <w:lang w:eastAsia="zh-CN"/>
        </w:rPr>
        <w:t>Αναστάσιος Κουράκης</w:t>
      </w:r>
      <w:r w:rsidRPr="00EF3F89">
        <w:rPr>
          <w:rFonts w:eastAsia="SimSun"/>
          <w:b/>
          <w:szCs w:val="24"/>
          <w:lang w:eastAsia="zh-CN"/>
        </w:rPr>
        <w:t>):</w:t>
      </w:r>
      <w:r>
        <w:rPr>
          <w:rFonts w:eastAsia="SimSun"/>
          <w:b/>
          <w:szCs w:val="24"/>
          <w:lang w:eastAsia="zh-CN"/>
        </w:rPr>
        <w:t xml:space="preserve"> </w:t>
      </w:r>
      <w:r w:rsidRPr="002535BB">
        <w:rPr>
          <w:rFonts w:eastAsia="Times New Roman"/>
          <w:szCs w:val="24"/>
        </w:rPr>
        <w:t xml:space="preserve">Με τη συναίνεση του Σώματος και ώρα </w:t>
      </w:r>
      <w:r>
        <w:rPr>
          <w:rFonts w:eastAsia="Times New Roman"/>
          <w:szCs w:val="24"/>
        </w:rPr>
        <w:t>21</w:t>
      </w:r>
      <w:r w:rsidRPr="002535BB">
        <w:rPr>
          <w:rFonts w:eastAsia="Times New Roman"/>
          <w:szCs w:val="24"/>
        </w:rPr>
        <w:t>.</w:t>
      </w:r>
      <w:r>
        <w:rPr>
          <w:rFonts w:eastAsia="Times New Roman"/>
          <w:szCs w:val="24"/>
        </w:rPr>
        <w:t>1</w:t>
      </w:r>
      <w:r w:rsidRPr="002535BB">
        <w:rPr>
          <w:rFonts w:eastAsia="Times New Roman"/>
          <w:szCs w:val="24"/>
        </w:rPr>
        <w:t xml:space="preserve">5΄ λύεται η συνεδρίαση για αύριο, ημέρα </w:t>
      </w:r>
      <w:r>
        <w:rPr>
          <w:rFonts w:eastAsia="Times New Roman"/>
          <w:szCs w:val="24"/>
        </w:rPr>
        <w:t>Παρασκευή</w:t>
      </w:r>
      <w:r w:rsidRPr="002535BB">
        <w:rPr>
          <w:rFonts w:eastAsia="Times New Roman"/>
          <w:szCs w:val="24"/>
        </w:rPr>
        <w:t xml:space="preserve"> </w:t>
      </w:r>
      <w:r>
        <w:rPr>
          <w:rFonts w:eastAsia="Times New Roman"/>
          <w:szCs w:val="24"/>
        </w:rPr>
        <w:t xml:space="preserve">19 Απριλίου </w:t>
      </w:r>
      <w:r w:rsidRPr="002535BB">
        <w:rPr>
          <w:rFonts w:eastAsia="Times New Roman"/>
          <w:szCs w:val="24"/>
        </w:rPr>
        <w:t xml:space="preserve">2019 και ώρα </w:t>
      </w:r>
      <w:r>
        <w:rPr>
          <w:rFonts w:eastAsia="Times New Roman"/>
          <w:szCs w:val="24"/>
        </w:rPr>
        <w:t>10</w:t>
      </w:r>
      <w:r w:rsidRPr="002535BB">
        <w:rPr>
          <w:rFonts w:eastAsia="Times New Roman"/>
          <w:szCs w:val="24"/>
        </w:rPr>
        <w:t>.</w:t>
      </w:r>
      <w:r>
        <w:rPr>
          <w:rFonts w:eastAsia="Times New Roman"/>
          <w:szCs w:val="24"/>
        </w:rPr>
        <w:t>0</w:t>
      </w:r>
      <w:r w:rsidRPr="002535BB">
        <w:rPr>
          <w:rFonts w:eastAsia="Times New Roman"/>
          <w:szCs w:val="24"/>
        </w:rPr>
        <w:t xml:space="preserve">0΄, με αντικείμενο εργασιών του Σώματος: </w:t>
      </w:r>
      <w:r>
        <w:rPr>
          <w:rFonts w:eastAsia="Times New Roman"/>
          <w:szCs w:val="24"/>
        </w:rPr>
        <w:t>1</w:t>
      </w:r>
      <w:r w:rsidRPr="002535BB">
        <w:rPr>
          <w:rFonts w:eastAsia="Times New Roman"/>
          <w:szCs w:val="24"/>
        </w:rPr>
        <w:t xml:space="preserve">) </w:t>
      </w:r>
      <w:r>
        <w:rPr>
          <w:rFonts w:eastAsia="Times New Roman"/>
          <w:szCs w:val="24"/>
        </w:rPr>
        <w:t xml:space="preserve">συζήτηση και λήψη απόφασης, σύμφωνα με το άρθρο 62 του Συντάγματος και το άρθρο 83 του Κανονισμού της Βουλής, για τις αιτήσεις άρσης της ασυλίας των Βουλευτών κυρίων Αριστείδη Φωκά, Μάριου Σαλμά και Ανδρέα Λοβέρδου </w:t>
      </w:r>
      <w:r w:rsidRPr="002535BB">
        <w:rPr>
          <w:rFonts w:eastAsia="Times New Roman"/>
          <w:szCs w:val="24"/>
        </w:rPr>
        <w:t xml:space="preserve">και </w:t>
      </w:r>
      <w:r>
        <w:rPr>
          <w:rFonts w:eastAsia="Times New Roman"/>
          <w:szCs w:val="24"/>
        </w:rPr>
        <w:t>2</w:t>
      </w:r>
      <w:r w:rsidRPr="002535BB">
        <w:rPr>
          <w:rFonts w:eastAsia="Times New Roman"/>
          <w:szCs w:val="24"/>
        </w:rPr>
        <w:t xml:space="preserve">) </w:t>
      </w:r>
      <w:r>
        <w:rPr>
          <w:rFonts w:eastAsia="Times New Roman"/>
          <w:szCs w:val="24"/>
        </w:rPr>
        <w:t xml:space="preserve">κοινοβουλευτικός έλεγχος: α) Ειδική Αναφορά από τον Προεδρεύοντα της συνεδρίασης για την </w:t>
      </w:r>
      <w:r w:rsidRPr="00A83B36">
        <w:rPr>
          <w:rFonts w:eastAsia="Times New Roman"/>
          <w:bCs/>
          <w:szCs w:val="24"/>
        </w:rPr>
        <w:t>Ημέρα Φιλελληνισμού και Διεθνούς Αλληλεγγύης</w:t>
      </w:r>
      <w:r>
        <w:rPr>
          <w:rFonts w:eastAsia="Times New Roman"/>
          <w:bCs/>
          <w:szCs w:val="24"/>
        </w:rPr>
        <w:t xml:space="preserve"> και β) συζήτηση της με αριθμό 10/8/29-3-2019 επίκαιρης επερώτησης των Ανεξάρτητων Βουλευτών με θέμα: «Διαγωνιστική διαδικασία για την ανάδειξη παρόχων υπηρεσιών υποστήριξης των Προξενικών Γραφείων Διπλωματικών Αρχών», σύμφωνα με την ειδική ημερήσια και την ημερήσια διάταξη που έχουν διανεμηθεί. </w:t>
      </w:r>
    </w:p>
    <w:p w14:paraId="29671C75" w14:textId="77777777" w:rsidR="00711852" w:rsidRDefault="000A1C6E">
      <w:pPr>
        <w:spacing w:line="600" w:lineRule="auto"/>
        <w:ind w:firstLine="720"/>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Pr>
          <w:rFonts w:eastAsia="Times New Roman" w:cs="Times New Roman"/>
          <w:b/>
          <w:bCs/>
          <w:szCs w:val="24"/>
        </w:rPr>
        <w:tab/>
      </w:r>
      <w:r w:rsidRPr="002535BB">
        <w:rPr>
          <w:rFonts w:eastAsia="Times New Roman" w:cs="Times New Roman"/>
          <w:b/>
          <w:bCs/>
          <w:szCs w:val="24"/>
        </w:rPr>
        <w:t>ΟΙ ΓΡΑΜΜΑΤΕΙΣ</w:t>
      </w:r>
    </w:p>
    <w:p w14:paraId="29671C76" w14:textId="77777777" w:rsidR="00711852" w:rsidRDefault="00711852">
      <w:pPr>
        <w:spacing w:line="600" w:lineRule="auto"/>
        <w:ind w:firstLine="720"/>
        <w:jc w:val="center"/>
        <w:rPr>
          <w:rFonts w:eastAsia="Times New Roman"/>
          <w:szCs w:val="24"/>
        </w:rPr>
      </w:pPr>
    </w:p>
    <w:sectPr w:rsidR="007118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Helvetica">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oyjj3ySesC2L3xyRnH8jRNXNbnc=" w:salt="vBrK9PKinb+GlQNEUJZe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52"/>
    <w:rsid w:val="000A1C6E"/>
    <w:rsid w:val="00711852"/>
    <w:rsid w:val="00C24B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13DE"/>
  <w15:docId w15:val="{E6A4D17C-20B5-4BCD-85E4-DDAA5E2E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200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12005"/>
    <w:rPr>
      <w:rFonts w:ascii="Segoe UI" w:hAnsi="Segoe UI" w:cs="Segoe UI"/>
      <w:sz w:val="18"/>
      <w:szCs w:val="18"/>
    </w:rPr>
  </w:style>
  <w:style w:type="paragraph" w:styleId="a4">
    <w:name w:val="Revision"/>
    <w:hidden/>
    <w:uiPriority w:val="99"/>
    <w:semiHidden/>
    <w:rsid w:val="00C55B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69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824</MetadataID>
    <Session xmlns="641f345b-441b-4b81-9152-adc2e73ba5e1">Δ´</Session>
    <Date xmlns="641f345b-441b-4b81-9152-adc2e73ba5e1">2019-04-17T21:00:00+00:00</Date>
    <Status xmlns="641f345b-441b-4b81-9152-adc2e73ba5e1">
      <Url>https://intra.parliament.gr/praktika/Lists/Incoming_Metadata/EditForm.aspx?ID=824&amp;Source=/praktika/Recordings_Library/Forms/AllItems.aspx</Url>
      <Description>Δημοσιεύτηκε</Description>
    </Status>
    <Meeting xmlns="641f345b-441b-4b81-9152-adc2e73ba5e1">ΡΙΓ´</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F20E4-F0D5-4A34-82D7-B5A7BA947A97}">
  <ds:schemaRef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DA18238-3B8A-4546-9953-B26AA76A1FFC}">
  <ds:schemaRefs>
    <ds:schemaRef ds:uri="http://schemas.microsoft.com/sharepoint/v3/contenttype/forms"/>
  </ds:schemaRefs>
</ds:datastoreItem>
</file>

<file path=customXml/itemProps3.xml><?xml version="1.0" encoding="utf-8"?>
<ds:datastoreItem xmlns:ds="http://schemas.openxmlformats.org/officeDocument/2006/customXml" ds:itemID="{270D2731-7C33-4478-A8B5-D3CE09953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63337</Words>
  <Characters>342024</Characters>
  <Application>Microsoft Office Word</Application>
  <DocSecurity>0</DocSecurity>
  <Lines>2850</Lines>
  <Paragraphs>809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2019-05-09T07:09:00Z</dcterms:created>
  <dcterms:modified xsi:type="dcterms:W3CDTF">2019-05-09T07:09:00Z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